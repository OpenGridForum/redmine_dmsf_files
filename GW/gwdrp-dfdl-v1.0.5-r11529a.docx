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ECF6B" w14:textId="77777777" w:rsidR="00000000" w:rsidRDefault="009D64FD">
      <w:pPr>
        <w:pStyle w:val="Title"/>
      </w:pPr>
      <w:bookmarkStart w:id="0" w:name="_Toc349042596"/>
      <w:bookmarkStart w:id="1" w:name="_Toc243112722"/>
      <w:bookmarkStart w:id="2" w:name="_Toc194983883"/>
      <w:bookmarkStart w:id="3" w:name="_Toc199516203"/>
      <w:bookmarkStart w:id="4" w:name="_Toc175057294"/>
      <w:bookmarkStart w:id="5" w:name="_Toc177399008"/>
      <w:bookmarkStart w:id="6" w:name="_Toc25589679"/>
      <w:r>
        <w:t>Data Format Description Language (DFDL) v1.0</w:t>
      </w:r>
      <w:bookmarkEnd w:id="0"/>
      <w:bookmarkEnd w:id="1"/>
      <w:bookmarkEnd w:id="2"/>
      <w:bookmarkEnd w:id="3"/>
      <w:bookmarkEnd w:id="4"/>
      <w:bookmarkEnd w:id="5"/>
      <w:r>
        <w:t xml:space="preserve"> Specification</w:t>
      </w:r>
      <w:bookmarkEnd w:id="6"/>
    </w:p>
    <w:p w14:paraId="5A9833FB" w14:textId="77777777" w:rsidR="00000000" w:rsidRDefault="009D64FD"/>
    <w:p w14:paraId="1C0F049E" w14:textId="77777777" w:rsidR="00000000" w:rsidRDefault="009D64FD">
      <w:pPr>
        <w:rPr>
          <w:u w:val="single"/>
        </w:rPr>
      </w:pPr>
      <w:r>
        <w:rPr>
          <w:u w:val="single"/>
        </w:rPr>
        <w:t>Status of This Document</w:t>
      </w:r>
    </w:p>
    <w:p w14:paraId="0730F27A" w14:textId="77777777" w:rsidR="00000000" w:rsidRDefault="009D64FD">
      <w:r>
        <w:t>Grid Final Draft (GFD)</w:t>
      </w:r>
    </w:p>
    <w:p w14:paraId="7BD2D3F6" w14:textId="77777777" w:rsidR="00000000" w:rsidRDefault="009D64FD"/>
    <w:p w14:paraId="621A738F" w14:textId="77777777" w:rsidR="00000000" w:rsidRDefault="009D64FD">
      <w:pPr>
        <w:rPr>
          <w:szCs w:val="22"/>
          <w:u w:val="single"/>
        </w:rPr>
      </w:pPr>
      <w:r>
        <w:rPr>
          <w:szCs w:val="22"/>
          <w:u w:val="single"/>
        </w:rPr>
        <w:t>Obsoletes</w:t>
      </w:r>
    </w:p>
    <w:p w14:paraId="2BD02412" w14:textId="77777777" w:rsidR="00000000" w:rsidRDefault="009D64FD">
      <w:r>
        <w:t>This document obsoletes GFD-P-R.174 dated January 2011 [</w:t>
      </w:r>
      <w:hyperlink w:anchor="ref_OBSOLETE_DFDL" w:history="1">
        <w:r>
          <w:rPr>
            <w:rStyle w:val="Hyperlink"/>
          </w:rPr>
          <w:t>OBSOLETE_DFDL</w:t>
        </w:r>
      </w:hyperlink>
      <w:r>
        <w:t xml:space="preserve">]. </w:t>
      </w:r>
    </w:p>
    <w:p w14:paraId="6B048853" w14:textId="77777777" w:rsidR="00000000" w:rsidRDefault="009D64FD">
      <w:bookmarkStart w:id="7" w:name="_GoBack"/>
      <w:bookmarkEnd w:id="7"/>
    </w:p>
    <w:p w14:paraId="27EEC46D" w14:textId="77777777" w:rsidR="00000000" w:rsidRDefault="009D64FD">
      <w:pPr>
        <w:rPr>
          <w:u w:val="single"/>
        </w:rPr>
      </w:pPr>
      <w:r>
        <w:rPr>
          <w:u w:val="single"/>
        </w:rPr>
        <w:t>Copyright Notice</w:t>
      </w:r>
    </w:p>
    <w:p w14:paraId="0DF24F36" w14:textId="77777777" w:rsidR="00000000" w:rsidRDefault="009D64FD">
      <w:r>
        <w:t>Copyright © Global Grid Forum (2004-2006).  Some Rights Reserved. Distribution is unlimited.</w:t>
      </w:r>
    </w:p>
    <w:p w14:paraId="23D57448" w14:textId="77777777" w:rsidR="00000000" w:rsidRDefault="009D64FD">
      <w:r>
        <w:t>Copyright © Open Grid Forum (2006-</w:t>
      </w:r>
      <w:ins w:id="8" w:author="Mike Beckerle" w:date="2019-09-17T19:23:00Z">
        <w:r>
          <w:t>2019</w:t>
        </w:r>
      </w:ins>
      <w:r>
        <w:t>).  Some Rights Reserved. Distribution is unlimited</w:t>
      </w:r>
    </w:p>
    <w:p w14:paraId="4EDAA155" w14:textId="77777777" w:rsidR="00000000" w:rsidRDefault="009D64FD"/>
    <w:p w14:paraId="346C160B" w14:textId="77777777" w:rsidR="00000000" w:rsidRDefault="009D64FD">
      <w:pPr>
        <w:rPr>
          <w:u w:val="single"/>
        </w:rPr>
      </w:pPr>
      <w:r>
        <w:rPr>
          <w:u w:val="single"/>
        </w:rPr>
        <w:t>Document Change History</w:t>
      </w:r>
    </w:p>
    <w:tbl>
      <w:tblPr>
        <w:tblStyle w:val="Table"/>
        <w:tblW w:w="5068" w:type="pct"/>
        <w:tblInd w:w="0" w:type="dxa"/>
        <w:tblLook w:val="01E0" w:firstRow="1" w:lastRow="1" w:firstColumn="1" w:lastColumn="1" w:noHBand="0" w:noVBand="0"/>
      </w:tblPr>
      <w:tblGrid>
        <w:gridCol w:w="1429"/>
        <w:gridCol w:w="1360"/>
        <w:gridCol w:w="5964"/>
      </w:tblGrid>
      <w:tr w:rsidR="00000000" w14:paraId="48F9846E" w14:textId="77777777">
        <w:trPr>
          <w:cnfStyle w:val="100000000000" w:firstRow="1" w:lastRow="0" w:firstColumn="0" w:lastColumn="0" w:oddVBand="0" w:evenVBand="0" w:oddHBand="0" w:evenHBand="0" w:firstRowFirstColumn="0" w:firstRowLastColumn="0" w:lastRowFirstColumn="0" w:lastRowLastColumn="0"/>
        </w:trPr>
        <w:tc>
          <w:tcPr>
            <w:tcW w:w="816" w:type="pct"/>
            <w:hideMark/>
          </w:tcPr>
          <w:p w14:paraId="31966782" w14:textId="77777777" w:rsidR="00000000" w:rsidRDefault="009D64FD">
            <w:pPr>
              <w:rPr>
                <w:rFonts w:cs="Arial"/>
                <w:b w:val="0"/>
              </w:rPr>
            </w:pPr>
            <w:r>
              <w:rPr>
                <w:rFonts w:cs="Arial"/>
              </w:rPr>
              <w:t>Revision ID</w:t>
            </w:r>
          </w:p>
        </w:tc>
        <w:tc>
          <w:tcPr>
            <w:tcW w:w="777" w:type="pct"/>
            <w:hideMark/>
          </w:tcPr>
          <w:p w14:paraId="720DB2F3" w14:textId="77777777" w:rsidR="00000000" w:rsidRDefault="009D64FD">
            <w:pPr>
              <w:rPr>
                <w:rFonts w:cs="Arial"/>
                <w:b w:val="0"/>
              </w:rPr>
            </w:pPr>
            <w:r>
              <w:rPr>
                <w:rFonts w:cs="Arial"/>
              </w:rPr>
              <w:t>Date</w:t>
            </w:r>
          </w:p>
        </w:tc>
        <w:tc>
          <w:tcPr>
            <w:tcW w:w="3407" w:type="pct"/>
            <w:hideMark/>
          </w:tcPr>
          <w:p w14:paraId="1297147C" w14:textId="77777777" w:rsidR="00000000" w:rsidRDefault="009D64FD">
            <w:pPr>
              <w:rPr>
                <w:rFonts w:cs="Arial"/>
                <w:b w:val="0"/>
              </w:rPr>
            </w:pPr>
            <w:r>
              <w:rPr>
                <w:rFonts w:cs="Arial"/>
              </w:rPr>
              <w:t>Description</w:t>
            </w:r>
          </w:p>
        </w:tc>
      </w:tr>
      <w:tr w:rsidR="00000000" w14:paraId="337F163F" w14:textId="77777777">
        <w:tc>
          <w:tcPr>
            <w:tcW w:w="816" w:type="pct"/>
            <w:tcBorders>
              <w:top w:val="single" w:sz="4" w:space="0" w:color="auto"/>
              <w:left w:val="single" w:sz="4" w:space="0" w:color="auto"/>
              <w:bottom w:val="single" w:sz="4" w:space="0" w:color="auto"/>
              <w:right w:val="single" w:sz="4" w:space="0" w:color="auto"/>
            </w:tcBorders>
            <w:hideMark/>
          </w:tcPr>
          <w:p w14:paraId="275A5052" w14:textId="77777777" w:rsidR="00000000" w:rsidRDefault="009D64FD">
            <w:pPr>
              <w:rPr>
                <w:rFonts w:cs="Arial"/>
              </w:rPr>
            </w:pPr>
            <w:r>
              <w:rPr>
                <w:rFonts w:cs="Arial"/>
              </w:rPr>
              <w:t>R</w:t>
            </w:r>
            <w:r>
              <w:rPr>
                <w:rFonts w:cs="Arial"/>
              </w:rPr>
              <w:t>11</w:t>
            </w:r>
          </w:p>
        </w:tc>
        <w:tc>
          <w:tcPr>
            <w:tcW w:w="777" w:type="pct"/>
            <w:tcBorders>
              <w:top w:val="single" w:sz="4" w:space="0" w:color="auto"/>
              <w:left w:val="single" w:sz="4" w:space="0" w:color="auto"/>
              <w:bottom w:val="single" w:sz="4" w:space="0" w:color="auto"/>
              <w:right w:val="single" w:sz="4" w:space="0" w:color="auto"/>
            </w:tcBorders>
            <w:hideMark/>
          </w:tcPr>
          <w:p w14:paraId="4EC823E4" w14:textId="77777777" w:rsidR="00000000" w:rsidRDefault="009D64FD">
            <w:pPr>
              <w:rPr>
                <w:rFonts w:cs="Arial"/>
              </w:rPr>
            </w:pPr>
            <w:r>
              <w:rPr>
                <w:rFonts w:cs="Arial"/>
              </w:rPr>
              <w:t>2019-12-09</w:t>
            </w:r>
          </w:p>
        </w:tc>
        <w:tc>
          <w:tcPr>
            <w:tcW w:w="3407" w:type="pct"/>
            <w:tcBorders>
              <w:top w:val="single" w:sz="4" w:space="0" w:color="auto"/>
              <w:left w:val="single" w:sz="4" w:space="0" w:color="auto"/>
              <w:bottom w:val="single" w:sz="4" w:space="0" w:color="auto"/>
              <w:right w:val="single" w:sz="4" w:space="0" w:color="auto"/>
            </w:tcBorders>
            <w:hideMark/>
          </w:tcPr>
          <w:p w14:paraId="6F15D451" w14:textId="77777777" w:rsidR="00000000" w:rsidRDefault="009D64FD">
            <w:pPr>
              <w:rPr>
                <w:rFonts w:cs="Arial"/>
              </w:rPr>
            </w:pPr>
            <w:r>
              <w:rPr>
                <w:rFonts w:cs="Arial"/>
              </w:rPr>
              <w:t xml:space="preserve">Edited in minor/typo fixes. </w:t>
            </w:r>
          </w:p>
        </w:tc>
      </w:tr>
      <w:tr w:rsidR="00000000" w14:paraId="11F43FEF" w14:textId="77777777">
        <w:tc>
          <w:tcPr>
            <w:tcW w:w="816" w:type="pct"/>
            <w:tcBorders>
              <w:top w:val="single" w:sz="4" w:space="0" w:color="auto"/>
              <w:left w:val="single" w:sz="4" w:space="0" w:color="auto"/>
              <w:bottom w:val="single" w:sz="4" w:space="0" w:color="auto"/>
              <w:right w:val="single" w:sz="4" w:space="0" w:color="auto"/>
            </w:tcBorders>
            <w:hideMark/>
          </w:tcPr>
          <w:p w14:paraId="2D853B3D" w14:textId="77777777" w:rsidR="00000000" w:rsidRDefault="009D64FD">
            <w:pPr>
              <w:rPr>
                <w:rFonts w:cs="Arial"/>
              </w:rPr>
            </w:pPr>
            <w:r>
              <w:rPr>
                <w:rFonts w:cs="Arial"/>
              </w:rPr>
              <w:t>R10</w:t>
            </w:r>
          </w:p>
        </w:tc>
        <w:tc>
          <w:tcPr>
            <w:tcW w:w="777" w:type="pct"/>
            <w:tcBorders>
              <w:top w:val="single" w:sz="4" w:space="0" w:color="auto"/>
              <w:left w:val="single" w:sz="4" w:space="0" w:color="auto"/>
              <w:bottom w:val="single" w:sz="4" w:space="0" w:color="auto"/>
              <w:right w:val="single" w:sz="4" w:space="0" w:color="auto"/>
            </w:tcBorders>
            <w:hideMark/>
          </w:tcPr>
          <w:p w14:paraId="6B3E7085" w14:textId="77777777" w:rsidR="00000000" w:rsidRDefault="009D64FD">
            <w:pPr>
              <w:rPr>
                <w:rFonts w:cs="Arial"/>
              </w:rPr>
            </w:pPr>
            <w:r>
              <w:rPr>
                <w:rFonts w:cs="Arial"/>
              </w:rPr>
              <w:t>2019-12-01</w:t>
            </w:r>
          </w:p>
        </w:tc>
        <w:tc>
          <w:tcPr>
            <w:tcW w:w="3407" w:type="pct"/>
            <w:tcBorders>
              <w:top w:val="single" w:sz="4" w:space="0" w:color="auto"/>
              <w:left w:val="single" w:sz="4" w:space="0" w:color="auto"/>
              <w:bottom w:val="single" w:sz="4" w:space="0" w:color="auto"/>
              <w:right w:val="single" w:sz="4" w:space="0" w:color="auto"/>
            </w:tcBorders>
            <w:hideMark/>
          </w:tcPr>
          <w:p w14:paraId="556F8498" w14:textId="77777777" w:rsidR="00000000" w:rsidRDefault="009D64FD">
            <w:pPr>
              <w:rPr>
                <w:rFonts w:cs="Arial"/>
              </w:rPr>
            </w:pPr>
            <w:r>
              <w:rPr>
                <w:rFonts w:cs="Arial"/>
              </w:rPr>
              <w:t>Erratum 5.38 Updated UML Diagram in Section 4.1 to have missing members on element class.</w:t>
            </w:r>
          </w:p>
          <w:p w14:paraId="323E92D0" w14:textId="77777777" w:rsidR="00000000" w:rsidRDefault="009D64FD">
            <w:pPr>
              <w:rPr>
                <w:rFonts w:cs="Arial"/>
              </w:rPr>
            </w:pPr>
            <w:r>
              <w:rPr>
                <w:rFonts w:cs="Arial"/>
              </w:rPr>
              <w:t>Marked some comments as resolved.</w:t>
            </w:r>
          </w:p>
          <w:p w14:paraId="2592F601" w14:textId="77777777" w:rsidR="00000000" w:rsidRDefault="009D64FD">
            <w:pPr>
              <w:rPr>
                <w:rFonts w:cs="Arial"/>
              </w:rPr>
            </w:pPr>
            <w:r>
              <w:rPr>
                <w:rFonts w:cs="Arial"/>
              </w:rPr>
              <w:t>Date changed to December 2019</w:t>
            </w:r>
          </w:p>
        </w:tc>
      </w:tr>
      <w:tr w:rsidR="00000000" w14:paraId="0A7F1649" w14:textId="77777777">
        <w:tc>
          <w:tcPr>
            <w:tcW w:w="816" w:type="pct"/>
            <w:tcBorders>
              <w:top w:val="single" w:sz="4" w:space="0" w:color="auto"/>
              <w:left w:val="single" w:sz="4" w:space="0" w:color="auto"/>
              <w:bottom w:val="single" w:sz="4" w:space="0" w:color="auto"/>
              <w:right w:val="single" w:sz="4" w:space="0" w:color="auto"/>
            </w:tcBorders>
            <w:hideMark/>
          </w:tcPr>
          <w:p w14:paraId="624576CF" w14:textId="77777777" w:rsidR="00000000" w:rsidRDefault="009D64FD">
            <w:pPr>
              <w:rPr>
                <w:rFonts w:cs="Arial"/>
              </w:rPr>
            </w:pPr>
            <w:r>
              <w:rPr>
                <w:rFonts w:cs="Arial"/>
              </w:rPr>
              <w:t>R09</w:t>
            </w:r>
          </w:p>
        </w:tc>
        <w:tc>
          <w:tcPr>
            <w:tcW w:w="777" w:type="pct"/>
            <w:tcBorders>
              <w:top w:val="single" w:sz="4" w:space="0" w:color="auto"/>
              <w:left w:val="single" w:sz="4" w:space="0" w:color="auto"/>
              <w:bottom w:val="single" w:sz="4" w:space="0" w:color="auto"/>
              <w:right w:val="single" w:sz="4" w:space="0" w:color="auto"/>
            </w:tcBorders>
            <w:hideMark/>
          </w:tcPr>
          <w:p w14:paraId="1DEBCBE0" w14:textId="77777777" w:rsidR="00000000" w:rsidRDefault="009D64FD">
            <w:pPr>
              <w:rPr>
                <w:rFonts w:cs="Arial"/>
              </w:rPr>
            </w:pPr>
            <w:r>
              <w:rPr>
                <w:rFonts w:cs="Arial"/>
              </w:rPr>
              <w:t>2019-11-25</w:t>
            </w:r>
          </w:p>
        </w:tc>
        <w:tc>
          <w:tcPr>
            <w:tcW w:w="3407" w:type="pct"/>
            <w:tcBorders>
              <w:top w:val="single" w:sz="4" w:space="0" w:color="auto"/>
              <w:left w:val="single" w:sz="4" w:space="0" w:color="auto"/>
              <w:bottom w:val="single" w:sz="4" w:space="0" w:color="auto"/>
              <w:right w:val="single" w:sz="4" w:space="0" w:color="auto"/>
            </w:tcBorders>
            <w:hideMark/>
          </w:tcPr>
          <w:p w14:paraId="79F920B2" w14:textId="77777777" w:rsidR="00000000" w:rsidRDefault="009D64FD">
            <w:pPr>
              <w:rPr>
                <w:rFonts w:cs="Arial"/>
              </w:rPr>
            </w:pPr>
            <w:r>
              <w:rPr>
                <w:rFonts w:cs="Arial"/>
              </w:rPr>
              <w:t>Errata Merged</w:t>
            </w:r>
          </w:p>
          <w:p w14:paraId="65684213" w14:textId="77777777" w:rsidR="00000000" w:rsidRDefault="009D64FD">
            <w:pPr>
              <w:rPr>
                <w:rFonts w:cs="Arial"/>
              </w:rPr>
            </w:pPr>
            <w:r>
              <w:rPr>
                <w:rFonts w:cs="Arial"/>
              </w:rPr>
              <w:t>5.39 Section 15.1.1 Clarification for choice branches that are zero-occurrences arrays.</w:t>
            </w:r>
          </w:p>
          <w:p w14:paraId="6BBBC504" w14:textId="77777777" w:rsidR="00000000" w:rsidRDefault="009D64FD">
            <w:pPr>
              <w:rPr>
                <w:rFonts w:cs="Arial"/>
              </w:rPr>
            </w:pPr>
            <w:r>
              <w:rPr>
                <w:rFonts w:cs="Arial"/>
              </w:rPr>
              <w:t>5.40 Section 14.1 Empty Sequence and Hidden Group References</w:t>
            </w:r>
          </w:p>
          <w:p w14:paraId="1D821CCC" w14:textId="77777777" w:rsidR="00000000" w:rsidRDefault="009D64FD">
            <w:pPr>
              <w:rPr>
                <w:rFonts w:cs="Arial"/>
              </w:rPr>
            </w:pPr>
            <w:r>
              <w:rPr>
                <w:rFonts w:cs="Arial"/>
              </w:rPr>
              <w:t xml:space="preserve">5.41 Section 2.6 Dynamic Type error </w:t>
            </w:r>
            <w:r>
              <w:rPr>
                <w:rFonts w:cs="Arial"/>
                <w:i/>
              </w:rPr>
              <w:t>must</w:t>
            </w:r>
            <w:r>
              <w:rPr>
                <w:rFonts w:cs="Arial"/>
              </w:rPr>
              <w:t xml:space="preserve"> cause SDE.</w:t>
            </w:r>
          </w:p>
          <w:p w14:paraId="239778C8" w14:textId="77777777" w:rsidR="00000000" w:rsidRDefault="009D64FD">
            <w:pPr>
              <w:rPr>
                <w:rFonts w:cs="Arial"/>
              </w:rPr>
            </w:pPr>
            <w:r>
              <w:rPr>
                <w:rFonts w:cs="Arial"/>
              </w:rPr>
              <w:t>5.42 Section 21 utf16Width ‘variable’ property value is</w:t>
            </w:r>
            <w:r>
              <w:rPr>
                <w:rFonts w:cs="Arial"/>
              </w:rPr>
              <w:t xml:space="preserve"> optional.</w:t>
            </w:r>
          </w:p>
          <w:p w14:paraId="05014CC1" w14:textId="77777777" w:rsidR="00000000" w:rsidRDefault="009D64FD">
            <w:pPr>
              <w:rPr>
                <w:rFonts w:cs="Arial"/>
              </w:rPr>
            </w:pPr>
            <w:r>
              <w:rPr>
                <w:rFonts w:cs="Arial"/>
              </w:rPr>
              <w:t>5.43 Sections 6.3.1,21,4.1.2, 6.3.1.1, 13.3, 22.1.1, 2.2.1 Bidirectional text properties other than textBidi=”no” removed and reserved for future use.</w:t>
            </w:r>
          </w:p>
          <w:p w14:paraId="1DEA2F27" w14:textId="77777777" w:rsidR="00000000" w:rsidRDefault="009D64FD">
            <w:pPr>
              <w:rPr>
                <w:rFonts w:cs="Arial"/>
              </w:rPr>
            </w:pPr>
            <w:r>
              <w:rPr>
                <w:rFonts w:cs="Arial"/>
              </w:rPr>
              <w:t>5.44 Sections, 9.2, 12.3.3, 23.5.3 Data syntax grammar corrections related to ComplexContent.</w:t>
            </w:r>
          </w:p>
          <w:p w14:paraId="3C1FB6FF" w14:textId="77777777" w:rsidR="00000000" w:rsidRDefault="009D64FD">
            <w:pPr>
              <w:rPr>
                <w:rFonts w:cs="Arial"/>
              </w:rPr>
            </w:pPr>
            <w:r>
              <w:rPr>
                <w:rFonts w:cs="Arial"/>
              </w:rPr>
              <w:t>5.45 Sections 9.2, 13.2.1, 23.5.3. Data syntax grammar corrections related to SimpleContent and SimpleValue.</w:t>
            </w:r>
          </w:p>
          <w:p w14:paraId="27BC2796" w14:textId="77777777" w:rsidR="00000000" w:rsidRDefault="009D64FD">
            <w:pPr>
              <w:rPr>
                <w:rFonts w:cs="Arial"/>
              </w:rPr>
            </w:pPr>
            <w:r>
              <w:rPr>
                <w:rFonts w:cs="Arial"/>
              </w:rPr>
              <w:t>5.46 New Section 23.6 on Circular Deadlocks.</w:t>
            </w:r>
          </w:p>
          <w:p w14:paraId="78475BE3" w14:textId="77777777" w:rsidR="00000000" w:rsidRDefault="009D64FD">
            <w:pPr>
              <w:rPr>
                <w:rFonts w:cs="Arial"/>
              </w:rPr>
            </w:pPr>
            <w:r>
              <w:rPr>
                <w:rFonts w:cs="Arial"/>
              </w:rPr>
              <w:t>5.47 Section 11.2.1.1 Detection of Encoding/Decoding Errors.</w:t>
            </w:r>
          </w:p>
          <w:p w14:paraId="649D0EB8" w14:textId="77777777" w:rsidR="00000000" w:rsidRDefault="009D64FD">
            <w:pPr>
              <w:rPr>
                <w:rFonts w:cs="Arial"/>
              </w:rPr>
            </w:pPr>
            <w:r>
              <w:rPr>
                <w:rFonts w:cs="Arial"/>
              </w:rPr>
              <w:t>5.48 Section 23.5.5 fn:error() function.</w:t>
            </w:r>
          </w:p>
          <w:p w14:paraId="784AA166" w14:textId="77777777" w:rsidR="00000000" w:rsidRDefault="009D64FD">
            <w:pPr>
              <w:rPr>
                <w:rFonts w:cs="Arial"/>
              </w:rPr>
            </w:pPr>
            <w:r>
              <w:rPr>
                <w:rFonts w:cs="Arial"/>
              </w:rPr>
              <w:t>5.49 Section 5.3 Allowing import of other annotation language schemas.</w:t>
            </w:r>
          </w:p>
          <w:p w14:paraId="621ED038" w14:textId="77777777" w:rsidR="00000000" w:rsidRDefault="009D64FD">
            <w:pPr>
              <w:rPr>
                <w:rFonts w:cs="Arial"/>
              </w:rPr>
            </w:pPr>
            <w:r>
              <w:rPr>
                <w:rFonts w:cs="Arial"/>
              </w:rPr>
              <w:t>5.50 Sections 4.1.1, 9.2, 11, 11.1 Remove Byte-order-mark (BOM) processing.</w:t>
            </w:r>
          </w:p>
          <w:p w14:paraId="5326F272" w14:textId="77777777" w:rsidR="00000000" w:rsidRDefault="009D64FD">
            <w:pPr>
              <w:rPr>
                <w:rFonts w:cs="Arial"/>
              </w:rPr>
            </w:pPr>
            <w:r>
              <w:rPr>
                <w:rFonts w:cs="Arial"/>
              </w:rPr>
              <w:t xml:space="preserve">5.51 Section 12.2 </w:t>
            </w:r>
            <w:r>
              <w:rPr>
                <w:rFonts w:cs="Arial"/>
              </w:rPr>
              <w:t>Entity %ES; allowed alone in terminator when not delimited.</w:t>
            </w:r>
          </w:p>
          <w:p w14:paraId="182FF428" w14:textId="77777777" w:rsidR="00000000" w:rsidRDefault="009D64FD">
            <w:pPr>
              <w:rPr>
                <w:rFonts w:cs="Arial"/>
              </w:rPr>
            </w:pPr>
            <w:r>
              <w:rPr>
                <w:rFonts w:cs="Arial"/>
              </w:rPr>
              <w:t>5.52 Section 15 Clarify choiceDispatchKey evaluating to empty string is SDE.</w:t>
            </w:r>
          </w:p>
          <w:p w14:paraId="02B655DC" w14:textId="77777777" w:rsidR="00000000" w:rsidRDefault="009D64FD">
            <w:pPr>
              <w:rPr>
                <w:rFonts w:cs="Arial"/>
              </w:rPr>
            </w:pPr>
            <w:r>
              <w:rPr>
                <w:rFonts w:cs="Arial"/>
              </w:rPr>
              <w:t>5.53 Section 13.16 Clarifications on nilValueDelimiterPolicy.</w:t>
            </w:r>
          </w:p>
          <w:p w14:paraId="28089CA9" w14:textId="77777777" w:rsidR="00000000" w:rsidRDefault="009D64FD">
            <w:pPr>
              <w:rPr>
                <w:rFonts w:cs="Arial"/>
              </w:rPr>
            </w:pPr>
            <w:r>
              <w:rPr>
                <w:rFonts w:cs="Arial"/>
              </w:rPr>
              <w:t>5.54 Section 12.2 Clarifications on emptyValueDelimiterPo</w:t>
            </w:r>
            <w:r>
              <w:rPr>
                <w:rFonts w:cs="Arial"/>
              </w:rPr>
              <w:t>licy.</w:t>
            </w:r>
          </w:p>
          <w:p w14:paraId="6D6EBAAA" w14:textId="77777777" w:rsidR="00000000" w:rsidRDefault="009D64FD">
            <w:pPr>
              <w:rPr>
                <w:rFonts w:cs="Arial"/>
              </w:rPr>
            </w:pPr>
            <w:r>
              <w:rPr>
                <w:rFonts w:cs="Arial"/>
              </w:rPr>
              <w:t>5.55 Section 9.3.2 Clarifications on Establishing Representation.</w:t>
            </w:r>
          </w:p>
          <w:p w14:paraId="4BFBF03C" w14:textId="77777777" w:rsidR="00000000" w:rsidRDefault="009D64FD">
            <w:pPr>
              <w:rPr>
                <w:rFonts w:cs="Arial"/>
              </w:rPr>
            </w:pPr>
            <w:r>
              <w:rPr>
                <w:rFonts w:cs="Arial"/>
              </w:rPr>
              <w:t>5.56 Section 9.5, 9.4.2, 9.4.2.2, 9.4.2.3 Clarifications on Element Defaults.</w:t>
            </w:r>
          </w:p>
          <w:p w14:paraId="1B3C1DF8" w14:textId="77777777" w:rsidR="00000000" w:rsidRDefault="009D64FD">
            <w:pPr>
              <w:rPr>
                <w:rFonts w:cs="Arial"/>
              </w:rPr>
            </w:pPr>
            <w:r>
              <w:rPr>
                <w:rFonts w:cs="Arial"/>
              </w:rPr>
              <w:t>5.57 Section 9.2.2 Clarifications on Empty Representation.</w:t>
            </w:r>
          </w:p>
          <w:p w14:paraId="6C566358" w14:textId="77777777" w:rsidR="00000000" w:rsidRDefault="009D64FD">
            <w:pPr>
              <w:rPr>
                <w:rFonts w:cs="Arial"/>
              </w:rPr>
            </w:pPr>
            <w:r>
              <w:rPr>
                <w:rFonts w:cs="Arial"/>
              </w:rPr>
              <w:t xml:space="preserve">5.58 Section 14.2 Clarifications on Separators </w:t>
            </w:r>
            <w:r>
              <w:rPr>
                <w:rFonts w:cs="Arial"/>
              </w:rPr>
              <w:t>and Suppression.</w:t>
            </w:r>
          </w:p>
          <w:p w14:paraId="492E2646" w14:textId="77777777" w:rsidR="00000000" w:rsidRDefault="009D64FD">
            <w:pPr>
              <w:rPr>
                <w:rFonts w:cs="Arial"/>
              </w:rPr>
            </w:pPr>
            <w:r>
              <w:rPr>
                <w:rFonts w:cs="Arial"/>
              </w:rPr>
              <w:t>5.59 Section 14.2.1, 14.2.2, 14.2.3 Clarifications on Potentially Trailing Groups and Elements.</w:t>
            </w:r>
          </w:p>
        </w:tc>
      </w:tr>
      <w:tr w:rsidR="00000000" w14:paraId="6F983D3A" w14:textId="77777777">
        <w:tc>
          <w:tcPr>
            <w:tcW w:w="816" w:type="pct"/>
            <w:tcBorders>
              <w:top w:val="single" w:sz="4" w:space="0" w:color="auto"/>
              <w:left w:val="single" w:sz="4" w:space="0" w:color="auto"/>
              <w:bottom w:val="single" w:sz="4" w:space="0" w:color="auto"/>
              <w:right w:val="single" w:sz="4" w:space="0" w:color="auto"/>
            </w:tcBorders>
            <w:hideMark/>
          </w:tcPr>
          <w:p w14:paraId="4886B39A" w14:textId="77777777" w:rsidR="00000000" w:rsidRDefault="009D64FD">
            <w:pPr>
              <w:rPr>
                <w:rFonts w:cs="Arial"/>
              </w:rPr>
            </w:pPr>
            <w:r>
              <w:rPr>
                <w:rFonts w:cs="Arial"/>
              </w:rPr>
              <w:t>R07</w:t>
            </w:r>
          </w:p>
        </w:tc>
        <w:tc>
          <w:tcPr>
            <w:tcW w:w="777" w:type="pct"/>
            <w:tcBorders>
              <w:top w:val="single" w:sz="4" w:space="0" w:color="auto"/>
              <w:left w:val="single" w:sz="4" w:space="0" w:color="auto"/>
              <w:bottom w:val="single" w:sz="4" w:space="0" w:color="auto"/>
              <w:right w:val="single" w:sz="4" w:space="0" w:color="auto"/>
            </w:tcBorders>
            <w:hideMark/>
          </w:tcPr>
          <w:p w14:paraId="72A506EA" w14:textId="77777777" w:rsidR="00000000" w:rsidRDefault="009D64FD">
            <w:pPr>
              <w:rPr>
                <w:rFonts w:cs="Arial"/>
              </w:rPr>
            </w:pPr>
            <w:r>
              <w:rPr>
                <w:rFonts w:cs="Arial"/>
              </w:rPr>
              <w:t>2019-10-11</w:t>
            </w:r>
          </w:p>
        </w:tc>
        <w:tc>
          <w:tcPr>
            <w:tcW w:w="3407" w:type="pct"/>
            <w:tcBorders>
              <w:top w:val="single" w:sz="4" w:space="0" w:color="auto"/>
              <w:left w:val="single" w:sz="4" w:space="0" w:color="auto"/>
              <w:bottom w:val="single" w:sz="4" w:space="0" w:color="auto"/>
              <w:right w:val="single" w:sz="4" w:space="0" w:color="auto"/>
            </w:tcBorders>
            <w:hideMark/>
          </w:tcPr>
          <w:p w14:paraId="40073565" w14:textId="77777777" w:rsidR="00000000" w:rsidRDefault="009D64FD">
            <w:pPr>
              <w:rPr>
                <w:rFonts w:cs="Arial"/>
              </w:rPr>
            </w:pPr>
            <w:r>
              <w:rPr>
                <w:rFonts w:cs="Arial"/>
              </w:rPr>
              <w:t>Fixed typos with errata-related changes per SMH email of 2019-10-04.</w:t>
            </w:r>
          </w:p>
        </w:tc>
      </w:tr>
      <w:tr w:rsidR="00000000" w14:paraId="58225096" w14:textId="77777777">
        <w:tc>
          <w:tcPr>
            <w:tcW w:w="816" w:type="pct"/>
            <w:tcBorders>
              <w:top w:val="single" w:sz="4" w:space="0" w:color="auto"/>
              <w:left w:val="single" w:sz="4" w:space="0" w:color="auto"/>
              <w:bottom w:val="single" w:sz="4" w:space="0" w:color="auto"/>
              <w:right w:val="single" w:sz="4" w:space="0" w:color="auto"/>
            </w:tcBorders>
            <w:hideMark/>
          </w:tcPr>
          <w:p w14:paraId="3E71DC99" w14:textId="77777777" w:rsidR="00000000" w:rsidRDefault="009D64FD">
            <w:pPr>
              <w:rPr>
                <w:rFonts w:cs="Arial"/>
              </w:rPr>
            </w:pPr>
            <w:r>
              <w:rPr>
                <w:rFonts w:cs="Arial"/>
              </w:rPr>
              <w:t>R06</w:t>
            </w:r>
          </w:p>
        </w:tc>
        <w:tc>
          <w:tcPr>
            <w:tcW w:w="777" w:type="pct"/>
            <w:tcBorders>
              <w:top w:val="single" w:sz="4" w:space="0" w:color="auto"/>
              <w:left w:val="single" w:sz="4" w:space="0" w:color="auto"/>
              <w:bottom w:val="single" w:sz="4" w:space="0" w:color="auto"/>
              <w:right w:val="single" w:sz="4" w:space="0" w:color="auto"/>
            </w:tcBorders>
            <w:hideMark/>
          </w:tcPr>
          <w:p w14:paraId="31289D3E" w14:textId="77777777" w:rsidR="00000000" w:rsidRDefault="009D64FD">
            <w:pPr>
              <w:rPr>
                <w:rFonts w:cs="Arial"/>
              </w:rPr>
            </w:pPr>
            <w:r>
              <w:rPr>
                <w:rFonts w:cs="Arial"/>
              </w:rPr>
              <w:t>2019-09-26</w:t>
            </w:r>
          </w:p>
        </w:tc>
        <w:tc>
          <w:tcPr>
            <w:tcW w:w="3407" w:type="pct"/>
            <w:tcBorders>
              <w:top w:val="single" w:sz="4" w:space="0" w:color="auto"/>
              <w:left w:val="single" w:sz="4" w:space="0" w:color="auto"/>
              <w:bottom w:val="single" w:sz="4" w:space="0" w:color="auto"/>
              <w:right w:val="single" w:sz="4" w:space="0" w:color="auto"/>
            </w:tcBorders>
            <w:hideMark/>
          </w:tcPr>
          <w:p w14:paraId="7E252E2F" w14:textId="77777777" w:rsidR="00000000" w:rsidRDefault="009D64FD">
            <w:pPr>
              <w:rPr>
                <w:rFonts w:cs="Arial"/>
                <w:bCs/>
                <w:lang w:eastAsia="en-GB"/>
              </w:rPr>
            </w:pPr>
            <w:r>
              <w:rPr>
                <w:rFonts w:cs="Arial"/>
                <w:bCs/>
                <w:lang w:eastAsia="en-GB"/>
              </w:rPr>
              <w:t>Errata Merged</w:t>
            </w:r>
          </w:p>
          <w:p w14:paraId="7369B908" w14:textId="77777777" w:rsidR="00000000" w:rsidRDefault="009D64FD">
            <w:pPr>
              <w:rPr>
                <w:rFonts w:cs="Arial"/>
              </w:rPr>
            </w:pPr>
            <w:r>
              <w:rPr>
                <w:rFonts w:cs="Arial"/>
                <w:bCs/>
                <w:lang w:eastAsia="en-GB"/>
              </w:rPr>
              <w:t>5.19. Section 16.1.1, 16.1.2</w:t>
            </w:r>
            <w:r>
              <w:rPr>
                <w:rFonts w:cs="Arial"/>
                <w:bCs/>
                <w:lang w:eastAsia="en-GB"/>
              </w:rPr>
              <w:t xml:space="preserve"> Correct </w:t>
            </w:r>
            <w:r>
              <w:rPr>
                <w:rFonts w:cs="Arial"/>
              </w:rPr>
              <w:t>occursCountKind ‘fixed’ and ‘implicit’ to state that the unparser stops looking for occurrences in the Infoset once maxOccurs has been reached.</w:t>
            </w:r>
          </w:p>
          <w:p w14:paraId="39EC60C4" w14:textId="77777777" w:rsidR="00000000" w:rsidRDefault="009D64FD">
            <w:pPr>
              <w:rPr>
                <w:rFonts w:cs="Arial"/>
              </w:rPr>
            </w:pPr>
            <w:r>
              <w:rPr>
                <w:rFonts w:cs="Arial"/>
                <w:bCs/>
                <w:lang w:eastAsia="en-GB"/>
              </w:rPr>
              <w:t xml:space="preserve">5.20. Section 23.1, 13.11, 15, 7.9  outputValueCalc maximum </w:t>
            </w:r>
            <w:r>
              <w:rPr>
                <w:rFonts w:cs="Arial"/>
              </w:rPr>
              <w:t>forward reference is implementation-defined</w:t>
            </w:r>
            <w:r>
              <w:rPr>
                <w:rFonts w:cs="Arial"/>
              </w:rPr>
              <w:t>. No forward reference from calendarLanguage, choiceDispatchKey, setVariable.</w:t>
            </w:r>
          </w:p>
          <w:p w14:paraId="3C491898" w14:textId="77777777" w:rsidR="00000000" w:rsidRDefault="009D64FD">
            <w:pPr>
              <w:rPr>
                <w:rFonts w:cs="Arial"/>
                <w:bCs/>
                <w:lang w:eastAsia="en-GB"/>
              </w:rPr>
            </w:pPr>
            <w:r>
              <w:rPr>
                <w:rFonts w:cs="Arial"/>
                <w:bCs/>
                <w:lang w:eastAsia="en-GB"/>
              </w:rPr>
              <w:t>5.21. Section 15. choiceBranchKey is case sensitive.</w:t>
            </w:r>
          </w:p>
          <w:p w14:paraId="5B414D71" w14:textId="77777777" w:rsidR="00000000" w:rsidRDefault="009D64FD">
            <w:pPr>
              <w:spacing w:before="100" w:beforeAutospacing="1" w:after="100" w:afterAutospacing="1"/>
              <w:rPr>
                <w:rFonts w:cs="Arial"/>
                <w:lang w:eastAsia="en-GB"/>
              </w:rPr>
            </w:pPr>
            <w:r>
              <w:rPr>
                <w:rFonts w:cs="Arial"/>
                <w:bCs/>
                <w:lang w:eastAsia="en-GB"/>
              </w:rPr>
              <w:t xml:space="preserve">5.22. Section 13.2.1. </w:t>
            </w:r>
            <w:r>
              <w:rPr>
                <w:rFonts w:cs="Arial"/>
              </w:rPr>
              <w:t>Parsing block escape scheme processing error if the end of data for the element and escapeBlockEnd is n</w:t>
            </w:r>
            <w:r>
              <w:rPr>
                <w:rFonts w:cs="Arial"/>
              </w:rPr>
              <w:t>ot found.</w:t>
            </w:r>
          </w:p>
          <w:p w14:paraId="7344DA2A" w14:textId="77777777" w:rsidR="00000000" w:rsidRDefault="009D64FD">
            <w:pPr>
              <w:spacing w:before="100" w:beforeAutospacing="1" w:after="100" w:afterAutospacing="1"/>
              <w:rPr>
                <w:rFonts w:cs="Arial"/>
                <w:lang w:eastAsia="en-GB"/>
              </w:rPr>
            </w:pPr>
            <w:r>
              <w:rPr>
                <w:rFonts w:cs="Arial"/>
                <w:bCs/>
                <w:lang w:eastAsia="en-GB"/>
              </w:rPr>
              <w:t>5.23</w:t>
            </w:r>
            <w:r>
              <w:rPr>
                <w:rFonts w:cs="Arial"/>
                <w:lang w:eastAsia="en-GB"/>
              </w:rPr>
              <w:t xml:space="preserve"> </w:t>
            </w:r>
            <w:r>
              <w:rPr>
                <w:rFonts w:cs="Arial"/>
                <w:iCs/>
                <w:lang w:eastAsia="en-GB"/>
              </w:rPr>
              <w:t>Section 13.16</w:t>
            </w:r>
            <w:r>
              <w:rPr>
                <w:rFonts w:cs="Arial"/>
                <w:lang w:eastAsia="en-GB"/>
              </w:rPr>
              <w:t xml:space="preserve"> nilKind, nilValue, and nilValueDelimiterPolicy properties apply to nillable complex type elements as well as simple types.</w:t>
            </w:r>
          </w:p>
          <w:p w14:paraId="33726F99" w14:textId="77777777" w:rsidR="00000000" w:rsidRDefault="009D64FD">
            <w:pPr>
              <w:rPr>
                <w:iCs/>
              </w:rPr>
            </w:pPr>
            <w:r>
              <w:rPr>
                <w:bCs/>
              </w:rPr>
              <w:t>5.24</w:t>
            </w:r>
            <w:r>
              <w:t xml:space="preserve"> </w:t>
            </w:r>
            <w:r>
              <w:rPr>
                <w:iCs/>
              </w:rPr>
              <w:t xml:space="preserve">Sections 13.11.1, 12.3.7.2.6. Fractional-seconds “S” </w:t>
            </w:r>
            <w:r>
              <w:rPr>
                <w:iCs/>
              </w:rPr>
              <w:t>corrections. Packed decimal calendar max digits is implementation defined.</w:t>
            </w:r>
          </w:p>
          <w:p w14:paraId="4830219D" w14:textId="77777777" w:rsidR="00000000" w:rsidRDefault="009D64FD">
            <w:pPr>
              <w:spacing w:before="100" w:beforeAutospacing="1" w:after="100" w:afterAutospacing="1"/>
              <w:rPr>
                <w:rFonts w:cs="Arial"/>
                <w:iCs/>
              </w:rPr>
            </w:pPr>
            <w:r>
              <w:rPr>
                <w:rFonts w:cs="Arial"/>
                <w:bCs/>
              </w:rPr>
              <w:t>5.25</w:t>
            </w:r>
            <w:r>
              <w:rPr>
                <w:rFonts w:cs="Arial"/>
              </w:rPr>
              <w:t xml:space="preserve"> </w:t>
            </w:r>
            <w:r>
              <w:rPr>
                <w:rFonts w:cs="Arial"/>
                <w:iCs/>
              </w:rPr>
              <w:t>Section 17. Allow inputValueCalc on root of a choice branch.</w:t>
            </w:r>
          </w:p>
          <w:p w14:paraId="7986667D" w14:textId="77777777" w:rsidR="00000000" w:rsidRDefault="009D64FD">
            <w:pPr>
              <w:spacing w:before="100" w:beforeAutospacing="1" w:after="100" w:afterAutospacing="1"/>
            </w:pPr>
            <w:r>
              <w:rPr>
                <w:rFonts w:cs="Arial"/>
                <w:bCs/>
              </w:rPr>
              <w:t>5.26</w:t>
            </w:r>
            <w:r>
              <w:rPr>
                <w:rFonts w:cs="Arial"/>
              </w:rPr>
              <w:t xml:space="preserve"> </w:t>
            </w:r>
            <w:r>
              <w:rPr>
                <w:rFonts w:cs="Arial"/>
                <w:iCs/>
              </w:rPr>
              <w:t xml:space="preserve">Section 2. </w:t>
            </w:r>
            <w:r>
              <w:t>RFC2119 termiinology, except for required and optional.</w:t>
            </w:r>
          </w:p>
          <w:p w14:paraId="3416BD2D" w14:textId="77777777" w:rsidR="00000000" w:rsidRDefault="009D64FD">
            <w:pPr>
              <w:spacing w:before="100" w:beforeAutospacing="1" w:after="100" w:afterAutospacing="1"/>
              <w:rPr>
                <w:rStyle w:val="InternetLink"/>
                <w:rFonts w:cs="Arial"/>
                <w:iCs/>
              </w:rPr>
            </w:pPr>
            <w:r>
              <w:rPr>
                <w:rFonts w:cs="Arial"/>
                <w:bCs/>
              </w:rPr>
              <w:t>5.27</w:t>
            </w:r>
            <w:r>
              <w:rPr>
                <w:rFonts w:cs="Arial"/>
              </w:rPr>
              <w:t xml:space="preserve"> </w:t>
            </w:r>
            <w:r>
              <w:rPr>
                <w:rFonts w:cs="Arial"/>
                <w:iCs/>
              </w:rPr>
              <w:t>Section 11</w:t>
            </w:r>
            <w:r>
              <w:t xml:space="preserve">. Bit order change requires </w:t>
            </w:r>
            <w:r>
              <w:t>byte alignment both parsing and unparsing.</w:t>
            </w:r>
          </w:p>
          <w:p w14:paraId="6764333F" w14:textId="77777777" w:rsidR="00000000" w:rsidRDefault="009D64FD">
            <w:pPr>
              <w:spacing w:before="100" w:beforeAutospacing="1" w:after="100" w:afterAutospacing="1"/>
            </w:pPr>
            <w:r>
              <w:rPr>
                <w:rFonts w:cs="Arial"/>
                <w:bCs/>
              </w:rPr>
              <w:t>5.28</w:t>
            </w:r>
            <w:r>
              <w:rPr>
                <w:rFonts w:cs="Arial"/>
              </w:rPr>
              <w:t xml:space="preserve"> </w:t>
            </w:r>
            <w:r>
              <w:rPr>
                <w:rFonts w:cs="Arial"/>
                <w:iCs/>
              </w:rPr>
              <w:t xml:space="preserve">Section 13.6. </w:t>
            </w:r>
            <w:r>
              <w:rPr>
                <w:rFonts w:cs="Arial"/>
              </w:rPr>
              <w:t xml:space="preserve"> textStandardNaNRep and textStandardInfinityRep: Schema Definition Error if empty string.</w:t>
            </w:r>
          </w:p>
          <w:p w14:paraId="0A0EF82B" w14:textId="77777777" w:rsidR="00000000" w:rsidRDefault="009D64FD">
            <w:pPr>
              <w:spacing w:before="100" w:beforeAutospacing="1" w:after="100" w:afterAutospacing="1"/>
            </w:pPr>
            <w:r>
              <w:rPr>
                <w:rFonts w:cs="Arial"/>
                <w:bCs/>
              </w:rPr>
              <w:t>5.29</w:t>
            </w:r>
            <w:r>
              <w:rPr>
                <w:rFonts w:cs="Arial"/>
                <w:iCs/>
              </w:rPr>
              <w:t xml:space="preserve"> Sections 23.4, 23.5.3. Add X</w:t>
            </w:r>
            <w:r>
              <w:t>Path 2.0 'intersect' and "except" operators. Add dfdl:checkRangeInclusi</w:t>
            </w:r>
            <w:r>
              <w:t>vem dfdl:checkRangeExclusive functions.</w:t>
            </w:r>
          </w:p>
          <w:p w14:paraId="7B533BE5" w14:textId="77777777" w:rsidR="00000000" w:rsidRDefault="009D64FD">
            <w:pPr>
              <w:spacing w:before="100" w:beforeAutospacing="1" w:after="100" w:afterAutospacing="1"/>
              <w:rPr>
                <w:rFonts w:cs="Arial"/>
                <w:iCs/>
              </w:rPr>
            </w:pPr>
            <w:r>
              <w:rPr>
                <w:rFonts w:cs="Arial"/>
                <w:bCs/>
              </w:rPr>
              <w:t>5.30</w:t>
            </w:r>
            <w:r>
              <w:rPr>
                <w:rFonts w:cs="Arial"/>
              </w:rPr>
              <w:t xml:space="preserve"> </w:t>
            </w:r>
            <w:r>
              <w:rPr>
                <w:rFonts w:cs="Arial"/>
                <w:bCs/>
                <w:iCs/>
              </w:rPr>
              <w:t>Section 12.3.2.2.</w:t>
            </w:r>
            <w:r>
              <w:rPr>
                <w:rFonts w:cs="Arial"/>
                <w:iCs/>
              </w:rPr>
              <w:t xml:space="preserve"> Clarify scanning text can require byte-level scans, character level is insufficient.</w:t>
            </w:r>
          </w:p>
          <w:p w14:paraId="432DBBD3" w14:textId="77777777" w:rsidR="00000000" w:rsidRDefault="009D64FD">
            <w:pPr>
              <w:spacing w:before="100" w:beforeAutospacing="1" w:after="100" w:afterAutospacing="1"/>
            </w:pPr>
            <w:r>
              <w:rPr>
                <w:rFonts w:cs="Arial"/>
                <w:bCs/>
              </w:rPr>
              <w:t>5.31</w:t>
            </w:r>
            <w:r>
              <w:rPr>
                <w:rFonts w:cs="Arial"/>
              </w:rPr>
              <w:t xml:space="preserve"> </w:t>
            </w:r>
            <w:r>
              <w:rPr>
                <w:rFonts w:cs="Arial"/>
                <w:iCs/>
              </w:rPr>
              <w:t xml:space="preserve">Section 9.5. Clarify </w:t>
            </w:r>
            <w:r>
              <w:t>Evaluation Order for Statement Annotations section on property expression evaluation times, and grammar regions.</w:t>
            </w:r>
          </w:p>
          <w:p w14:paraId="4C8B5C67" w14:textId="77777777" w:rsidR="00000000" w:rsidRDefault="009D64FD">
            <w:r>
              <w:t xml:space="preserve">5.32 Section 9.3.2.1, 9.2.5 ES and WSP* corrections for nil rep </w:t>
            </w:r>
          </w:p>
          <w:p w14:paraId="1964B197" w14:textId="77777777" w:rsidR="00000000" w:rsidRDefault="009D64FD">
            <w:r>
              <w:t>5.33 Section 13.9 textBooleanTrueRep cannot be empty string.</w:t>
            </w:r>
          </w:p>
          <w:p w14:paraId="46FD9CFC" w14:textId="77777777" w:rsidR="00000000" w:rsidRDefault="009D64FD">
            <w:r>
              <w:t>5.34 Section 13.2</w:t>
            </w:r>
            <w:r>
              <w:t xml:space="preserve"> Fix textPadKind omission of dfdl:textBooleanJustification case.</w:t>
            </w:r>
          </w:p>
          <w:p w14:paraId="0A7C530E" w14:textId="77777777" w:rsidR="00000000" w:rsidRDefault="009D64FD">
            <w:pPr>
              <w:spacing w:before="100" w:beforeAutospacing="1" w:after="100" w:afterAutospacing="1"/>
              <w:rPr>
                <w:rFonts w:cs="Arial"/>
                <w:iCs/>
              </w:rPr>
            </w:pPr>
            <w:r>
              <w:rPr>
                <w:rFonts w:cs="Arial"/>
                <w:bCs/>
              </w:rPr>
              <w:t>5.35</w:t>
            </w:r>
            <w:r>
              <w:rPr>
                <w:rFonts w:cs="Arial"/>
              </w:rPr>
              <w:t xml:space="preserve"> </w:t>
            </w:r>
            <w:r>
              <w:rPr>
                <w:rFonts w:cs="Arial"/>
                <w:iCs/>
              </w:rPr>
              <w:t>Section 5.2 Remove redundant description from pattern facet in list.</w:t>
            </w:r>
          </w:p>
          <w:p w14:paraId="5E8AFBF4" w14:textId="77777777" w:rsidR="00000000" w:rsidRDefault="009D64FD">
            <w:pPr>
              <w:spacing w:before="100" w:beforeAutospacing="1" w:after="100" w:afterAutospacing="1"/>
              <w:rPr>
                <w:rStyle w:val="InternetLink"/>
              </w:rPr>
            </w:pPr>
            <w:r>
              <w:rPr>
                <w:rFonts w:cs="Arial"/>
                <w:bCs/>
              </w:rPr>
              <w:t>5.36</w:t>
            </w:r>
            <w:r>
              <w:rPr>
                <w:rFonts w:cs="Arial"/>
              </w:rPr>
              <w:t xml:space="preserve"> </w:t>
            </w:r>
            <w:r>
              <w:rPr>
                <w:rFonts w:cs="Arial"/>
                <w:iCs/>
              </w:rPr>
              <w:t>Section 15, 9.3.1.1, 9.3.1.3, 9.3.3,15.1.2 choiceBranchKey is List of DFDL String Literals.</w:t>
            </w:r>
          </w:p>
          <w:p w14:paraId="14F09E81" w14:textId="77777777" w:rsidR="00000000" w:rsidRDefault="009D64FD">
            <w:pPr>
              <w:spacing w:before="100" w:beforeAutospacing="1" w:after="100" w:afterAutospacing="1"/>
            </w:pPr>
            <w:r>
              <w:rPr>
                <w:rFonts w:cs="Arial"/>
                <w:bCs/>
              </w:rPr>
              <w:t>5.37</w:t>
            </w:r>
            <w:r>
              <w:rPr>
                <w:rFonts w:cs="Arial"/>
              </w:rPr>
              <w:t xml:space="preserve"> </w:t>
            </w:r>
            <w:r>
              <w:rPr>
                <w:rFonts w:cs="Arial"/>
                <w:iCs/>
              </w:rPr>
              <w:t>Section 15 Spec</w:t>
            </w:r>
            <w:r>
              <w:rPr>
                <w:rFonts w:cs="Arial"/>
                <w:iCs/>
              </w:rPr>
              <w:t>ify SDE for choiceDispatchKey forward reference.</w:t>
            </w:r>
          </w:p>
          <w:p w14:paraId="6DFD6CB0" w14:textId="77777777" w:rsidR="00000000" w:rsidRDefault="009D64FD">
            <w:r>
              <w:t>5.38 Section 4.1.2 Add element information item [array].</w:t>
            </w:r>
          </w:p>
          <w:p w14:paraId="2E3F9420" w14:textId="77777777" w:rsidR="00000000" w:rsidRDefault="009D64FD">
            <w:pPr>
              <w:spacing w:before="100" w:beforeAutospacing="1" w:after="100" w:afterAutospacing="1"/>
              <w:rPr>
                <w:rFonts w:cs="Arial"/>
                <w:iCs/>
                <w:color w:val="0000FF" w:themeColor="hyperlink"/>
                <w:u w:val="single"/>
              </w:rPr>
            </w:pPr>
            <w:r>
              <w:rPr>
                <w:color w:val="0000FF" w:themeColor="hyperlink"/>
                <w:u w:val="single"/>
              </w:rPr>
              <w:t>T</w:t>
            </w:r>
            <w:r>
              <w:t>hat is all the errata up to 2019-09-25.</w:t>
            </w:r>
          </w:p>
        </w:tc>
      </w:tr>
      <w:tr w:rsidR="00000000" w14:paraId="5F43BF9E" w14:textId="77777777">
        <w:tc>
          <w:tcPr>
            <w:tcW w:w="816" w:type="pct"/>
            <w:tcBorders>
              <w:top w:val="single" w:sz="4" w:space="0" w:color="auto"/>
              <w:left w:val="single" w:sz="4" w:space="0" w:color="auto"/>
              <w:bottom w:val="single" w:sz="4" w:space="0" w:color="auto"/>
              <w:right w:val="single" w:sz="4" w:space="0" w:color="auto"/>
            </w:tcBorders>
            <w:hideMark/>
          </w:tcPr>
          <w:p w14:paraId="377A76D7" w14:textId="77777777" w:rsidR="00000000" w:rsidRDefault="009D64FD">
            <w:pPr>
              <w:rPr>
                <w:rFonts w:cs="Arial"/>
              </w:rPr>
            </w:pPr>
            <w:r>
              <w:rPr>
                <w:rFonts w:cs="Arial"/>
              </w:rPr>
              <w:t>R05</w:t>
            </w:r>
          </w:p>
        </w:tc>
        <w:tc>
          <w:tcPr>
            <w:tcW w:w="777" w:type="pct"/>
            <w:tcBorders>
              <w:top w:val="single" w:sz="4" w:space="0" w:color="auto"/>
              <w:left w:val="single" w:sz="4" w:space="0" w:color="auto"/>
              <w:bottom w:val="single" w:sz="4" w:space="0" w:color="auto"/>
              <w:right w:val="single" w:sz="4" w:space="0" w:color="auto"/>
            </w:tcBorders>
            <w:hideMark/>
          </w:tcPr>
          <w:p w14:paraId="702DE29B" w14:textId="77777777" w:rsidR="00000000" w:rsidRDefault="009D64FD">
            <w:pPr>
              <w:rPr>
                <w:rFonts w:cs="Arial"/>
              </w:rPr>
            </w:pPr>
            <w:r>
              <w:rPr>
                <w:rFonts w:cs="Arial"/>
              </w:rPr>
              <w:t>2019-09-17</w:t>
            </w:r>
          </w:p>
        </w:tc>
        <w:tc>
          <w:tcPr>
            <w:tcW w:w="3407" w:type="pct"/>
            <w:tcBorders>
              <w:top w:val="single" w:sz="4" w:space="0" w:color="auto"/>
              <w:left w:val="single" w:sz="4" w:space="0" w:color="auto"/>
              <w:bottom w:val="single" w:sz="4" w:space="0" w:color="auto"/>
              <w:right w:val="single" w:sz="4" w:space="0" w:color="auto"/>
            </w:tcBorders>
            <w:hideMark/>
          </w:tcPr>
          <w:p w14:paraId="2B5B3F9C" w14:textId="77777777" w:rsidR="00000000" w:rsidRDefault="009D64FD">
            <w:pPr>
              <w:rPr>
                <w:rFonts w:cs="Arial"/>
              </w:rPr>
            </w:pPr>
            <w:r>
              <w:rPr>
                <w:rFonts w:cs="Arial"/>
              </w:rPr>
              <w:t>Errata Merged</w:t>
            </w:r>
          </w:p>
          <w:p w14:paraId="66A3FB57" w14:textId="77777777" w:rsidR="00000000" w:rsidRDefault="009D64FD">
            <w:pPr>
              <w:rPr>
                <w:rFonts w:cs="Arial"/>
              </w:rPr>
            </w:pPr>
            <w:r>
              <w:rPr>
                <w:rFonts w:cs="Arial"/>
              </w:rPr>
              <w:t xml:space="preserve">5.4 Section 23.5.2.5 fn:exactly-one </w:t>
            </w:r>
            <w:r>
              <w:rPr>
                <w:rFonts w:cs="Arial"/>
              </w:rPr>
              <w:t xml:space="preserve">definition should match XPath </w:t>
            </w:r>
          </w:p>
          <w:p w14:paraId="3BEE373C" w14:textId="77777777" w:rsidR="00000000" w:rsidRDefault="009D64FD">
            <w:pPr>
              <w:rPr>
                <w:rFonts w:cs="Arial"/>
              </w:rPr>
            </w:pPr>
            <w:r>
              <w:rPr>
                <w:rFonts w:cs="Arial"/>
              </w:rPr>
              <w:t>5.5 Section 23 binding fn: prefix to XPath function namespace.</w:t>
            </w:r>
          </w:p>
          <w:p w14:paraId="3CC9D196" w14:textId="77777777" w:rsidR="00000000" w:rsidRDefault="009D64FD">
            <w:pPr>
              <w:rPr>
                <w:rFonts w:cs="Arial"/>
              </w:rPr>
            </w:pPr>
            <w:r>
              <w:rPr>
                <w:rFonts w:cs="Arial"/>
              </w:rPr>
              <w:t>5.6 Section 5.1 elementFormDefault and form attributes</w:t>
            </w:r>
          </w:p>
          <w:p w14:paraId="257A4AB3" w14:textId="77777777" w:rsidR="00000000" w:rsidRDefault="009D64FD">
            <w:pPr>
              <w:rPr>
                <w:rFonts w:cs="Arial"/>
              </w:rPr>
            </w:pPr>
            <w:r>
              <w:rPr>
                <w:rFonts w:cs="Arial"/>
              </w:rPr>
              <w:t>5.7 Section 13.6 textNumberPadCharacter clarifications</w:t>
            </w:r>
          </w:p>
          <w:p w14:paraId="5F907B62" w14:textId="77777777" w:rsidR="00000000" w:rsidRDefault="009D64FD">
            <w:pPr>
              <w:rPr>
                <w:rFonts w:cs="Arial"/>
                <w:lang w:eastAsia="en-GB"/>
              </w:rPr>
            </w:pPr>
            <w:r>
              <w:rPr>
                <w:rFonts w:cs="Arial"/>
              </w:rPr>
              <w:t xml:space="preserve">5.8 Sections 14.2, 14.2.2, 14.2.3, 16 </w:t>
            </w:r>
            <w:r>
              <w:rPr>
                <w:rFonts w:cs="Arial"/>
                <w:lang w:eastAsia="en-GB"/>
              </w:rPr>
              <w:t>Clarify the be</w:t>
            </w:r>
            <w:r>
              <w:rPr>
                <w:rFonts w:cs="Arial"/>
                <w:lang w:eastAsia="en-GB"/>
              </w:rPr>
              <w:t xml:space="preserve">haviour of separator suppression. </w:t>
            </w:r>
          </w:p>
          <w:p w14:paraId="44DA4DF2" w14:textId="77777777" w:rsidR="00000000" w:rsidRDefault="009D64FD">
            <w:pPr>
              <w:rPr>
                <w:rFonts w:cs="Arial"/>
                <w:bCs/>
                <w:lang w:eastAsia="en-GB"/>
              </w:rPr>
            </w:pPr>
            <w:r>
              <w:rPr>
                <w:rFonts w:cs="Arial"/>
                <w:lang w:eastAsia="en-GB"/>
              </w:rPr>
              <w:t xml:space="preserve">5.9 Section 16.1 </w:t>
            </w:r>
            <w:r>
              <w:rPr>
                <w:rFonts w:cs="Arial"/>
              </w:rPr>
              <w:t xml:space="preserve">Clarify the behaviour </w:t>
            </w:r>
            <w:r>
              <w:rPr>
                <w:rFonts w:cs="Arial"/>
                <w:bCs/>
                <w:lang w:eastAsia="en-GB"/>
              </w:rPr>
              <w:t>when maxOccurs or occursCount is zero.</w:t>
            </w:r>
          </w:p>
          <w:p w14:paraId="05ED139C" w14:textId="77777777" w:rsidR="00000000" w:rsidRDefault="009D64FD">
            <w:pPr>
              <w:rPr>
                <w:rFonts w:cs="Arial"/>
                <w:bCs/>
                <w:lang w:eastAsia="en-GB"/>
              </w:rPr>
            </w:pPr>
            <w:r>
              <w:rPr>
                <w:rFonts w:cs="Arial"/>
                <w:bCs/>
                <w:lang w:eastAsia="en-GB"/>
              </w:rPr>
              <w:t>5.10 Sections 3, 9.2.2, 9.4.2.2, 9.4.2.3, 12.2, 13.16 Definition for ‘fixed-length element’ and clarifications related to dfdl:emptyValueDelimi</w:t>
            </w:r>
            <w:r>
              <w:rPr>
                <w:rFonts w:cs="Arial"/>
                <w:bCs/>
                <w:lang w:eastAsia="en-GB"/>
              </w:rPr>
              <w:t>terPolicy (that it is not applicable).</w:t>
            </w:r>
          </w:p>
          <w:p w14:paraId="73160137" w14:textId="77777777" w:rsidR="00000000" w:rsidRDefault="009D64FD">
            <w:pPr>
              <w:rPr>
                <w:rFonts w:cs="Arial"/>
              </w:rPr>
            </w:pPr>
            <w:r>
              <w:rPr>
                <w:rFonts w:cs="Arial"/>
              </w:rPr>
              <w:t>5.11 Section 23.4 Clarify unqualfied path steps.</w:t>
            </w:r>
          </w:p>
          <w:p w14:paraId="2E398801" w14:textId="77777777" w:rsidR="00000000" w:rsidRDefault="009D64FD">
            <w:pPr>
              <w:rPr>
                <w:rFonts w:cs="Arial"/>
              </w:rPr>
            </w:pPr>
            <w:r>
              <w:rPr>
                <w:rFonts w:cs="Arial"/>
              </w:rPr>
              <w:t>5.12 Section 12.3.7.2.1 Clarify decimal minimum bits.</w:t>
            </w:r>
          </w:p>
          <w:p w14:paraId="70234CED" w14:textId="77777777" w:rsidR="00000000" w:rsidRDefault="009D64FD">
            <w:pPr>
              <w:rPr>
                <w:rFonts w:cs="Arial"/>
              </w:rPr>
            </w:pPr>
            <w:r>
              <w:rPr>
                <w:rFonts w:cs="Arial"/>
              </w:rPr>
              <w:t>5.13 Section 13.7.1.1 Clarifications on converting base-2 binary numbers.</w:t>
            </w:r>
          </w:p>
          <w:p w14:paraId="154B13A4" w14:textId="77777777" w:rsidR="00000000" w:rsidRDefault="009D64FD">
            <w:pPr>
              <w:rPr>
                <w:rFonts w:cs="Arial"/>
              </w:rPr>
            </w:pPr>
            <w:r>
              <w:rPr>
                <w:rFonts w:cs="Arial"/>
              </w:rPr>
              <w:t>5.14 Section 13.7 Clarifications for dfd</w:t>
            </w:r>
            <w:r>
              <w:rPr>
                <w:rFonts w:cs="Arial"/>
              </w:rPr>
              <w:t>l:binaryDecimalVirtualPoint</w:t>
            </w:r>
          </w:p>
          <w:p w14:paraId="7C3D31A6" w14:textId="77777777" w:rsidR="00000000" w:rsidRDefault="009D64FD">
            <w:pPr>
              <w:rPr>
                <w:rFonts w:cs="Arial"/>
              </w:rPr>
            </w:pPr>
            <w:r>
              <w:rPr>
                <w:rFonts w:cs="Arial"/>
              </w:rPr>
              <w:t>5.15 Section 12.3 Correction to dfdl:lengthUnits ‘bits’ allowed for packed calendars.</w:t>
            </w:r>
          </w:p>
          <w:p w14:paraId="52A69A8D" w14:textId="77777777" w:rsidR="00000000" w:rsidRDefault="009D64FD">
            <w:pPr>
              <w:rPr>
                <w:rFonts w:cs="Arial"/>
              </w:rPr>
            </w:pPr>
            <w:r>
              <w:rPr>
                <w:rFonts w:cs="Arial"/>
              </w:rPr>
              <w:t>5.16. Section 12.3.3, 12.3.4 Correction that binarySeconds and binaryMilliseconds are not allowable representations for types xs:date and xs:t</w:t>
            </w:r>
            <w:r>
              <w:rPr>
                <w:rFonts w:cs="Arial"/>
              </w:rPr>
              <w:t xml:space="preserve">ime. </w:t>
            </w:r>
          </w:p>
          <w:p w14:paraId="5C83E6C4" w14:textId="77777777" w:rsidR="00000000" w:rsidRDefault="009D64FD">
            <w:pPr>
              <w:tabs>
                <w:tab w:val="left" w:pos="5436"/>
              </w:tabs>
              <w:rPr>
                <w:rFonts w:cs="Arial"/>
              </w:rPr>
            </w:pPr>
            <w:r>
              <w:rPr>
                <w:rFonts w:cs="Arial"/>
              </w:rPr>
              <w:t>5.17. Section 13.11 Correct regular expression for dfdl:calendarTimeZone.</w:t>
            </w:r>
          </w:p>
          <w:p w14:paraId="4B38DB59" w14:textId="77777777" w:rsidR="00000000" w:rsidRDefault="009D64FD">
            <w:pPr>
              <w:tabs>
                <w:tab w:val="left" w:pos="5436"/>
              </w:tabs>
              <w:rPr>
                <w:rFonts w:cs="Arial"/>
              </w:rPr>
            </w:pPr>
            <w:r>
              <w:rPr>
                <w:rFonts w:cs="Arial"/>
              </w:rPr>
              <w:t>5.18. Section 3.11 Correction for dfdl:lengthKind ‘expression’ – when unparsing the expression is evaluated to obtain the length.</w:t>
            </w:r>
          </w:p>
        </w:tc>
      </w:tr>
      <w:tr w:rsidR="00000000" w14:paraId="6BD321D5" w14:textId="77777777">
        <w:tc>
          <w:tcPr>
            <w:tcW w:w="816" w:type="pct"/>
            <w:tcBorders>
              <w:top w:val="single" w:sz="4" w:space="0" w:color="auto"/>
              <w:left w:val="single" w:sz="4" w:space="0" w:color="auto"/>
              <w:bottom w:val="single" w:sz="4" w:space="0" w:color="auto"/>
              <w:right w:val="single" w:sz="4" w:space="0" w:color="auto"/>
            </w:tcBorders>
            <w:hideMark/>
          </w:tcPr>
          <w:p w14:paraId="451B0BE1" w14:textId="77777777" w:rsidR="00000000" w:rsidRDefault="009D64FD">
            <w:r>
              <w:t>R04</w:t>
            </w:r>
          </w:p>
        </w:tc>
        <w:tc>
          <w:tcPr>
            <w:tcW w:w="777" w:type="pct"/>
            <w:tcBorders>
              <w:top w:val="single" w:sz="4" w:space="0" w:color="auto"/>
              <w:left w:val="single" w:sz="4" w:space="0" w:color="auto"/>
              <w:bottom w:val="single" w:sz="4" w:space="0" w:color="auto"/>
              <w:right w:val="single" w:sz="4" w:space="0" w:color="auto"/>
            </w:tcBorders>
            <w:hideMark/>
          </w:tcPr>
          <w:p w14:paraId="39A39DC4" w14:textId="77777777" w:rsidR="00000000" w:rsidRDefault="009D64FD">
            <w:r>
              <w:t>2019-09-16</w:t>
            </w:r>
          </w:p>
        </w:tc>
        <w:tc>
          <w:tcPr>
            <w:tcW w:w="3407" w:type="pct"/>
            <w:tcBorders>
              <w:top w:val="single" w:sz="4" w:space="0" w:color="auto"/>
              <w:left w:val="single" w:sz="4" w:space="0" w:color="auto"/>
              <w:bottom w:val="single" w:sz="4" w:space="0" w:color="auto"/>
              <w:right w:val="single" w:sz="4" w:space="0" w:color="auto"/>
            </w:tcBorders>
            <w:hideMark/>
          </w:tcPr>
          <w:p w14:paraId="54E838AD" w14:textId="77777777" w:rsidR="00000000" w:rsidRDefault="009D64FD">
            <w:r>
              <w:t>Upgraded from MS-Word “Compati</w:t>
            </w:r>
            <w:r>
              <w:t xml:space="preserve">bility Mode” to “normal” so tools we use don’t have to deal with compatibility mode. </w:t>
            </w:r>
          </w:p>
        </w:tc>
      </w:tr>
      <w:tr w:rsidR="00000000" w14:paraId="1F92CA82" w14:textId="77777777">
        <w:tc>
          <w:tcPr>
            <w:tcW w:w="816" w:type="pct"/>
            <w:tcBorders>
              <w:top w:val="single" w:sz="4" w:space="0" w:color="auto"/>
              <w:left w:val="single" w:sz="4" w:space="0" w:color="auto"/>
              <w:bottom w:val="single" w:sz="4" w:space="0" w:color="auto"/>
              <w:right w:val="single" w:sz="4" w:space="0" w:color="auto"/>
            </w:tcBorders>
            <w:hideMark/>
          </w:tcPr>
          <w:p w14:paraId="1DC5D22E" w14:textId="77777777" w:rsidR="00000000" w:rsidRDefault="009D64FD">
            <w:r>
              <w:t>R03</w:t>
            </w:r>
          </w:p>
        </w:tc>
        <w:tc>
          <w:tcPr>
            <w:tcW w:w="777" w:type="pct"/>
            <w:tcBorders>
              <w:top w:val="single" w:sz="4" w:space="0" w:color="auto"/>
              <w:left w:val="single" w:sz="4" w:space="0" w:color="auto"/>
              <w:bottom w:val="single" w:sz="4" w:space="0" w:color="auto"/>
              <w:right w:val="single" w:sz="4" w:space="0" w:color="auto"/>
            </w:tcBorders>
            <w:hideMark/>
          </w:tcPr>
          <w:p w14:paraId="491CF478" w14:textId="77777777" w:rsidR="00000000" w:rsidRDefault="009D64FD">
            <w:r>
              <w:t>2019-09-13</w:t>
            </w:r>
          </w:p>
        </w:tc>
        <w:tc>
          <w:tcPr>
            <w:tcW w:w="3407" w:type="pct"/>
            <w:tcBorders>
              <w:top w:val="single" w:sz="4" w:space="0" w:color="auto"/>
              <w:left w:val="single" w:sz="4" w:space="0" w:color="auto"/>
              <w:bottom w:val="single" w:sz="4" w:space="0" w:color="auto"/>
              <w:right w:val="single" w:sz="4" w:space="0" w:color="auto"/>
            </w:tcBorders>
            <w:hideMark/>
          </w:tcPr>
          <w:p w14:paraId="76DB7D8D" w14:textId="77777777" w:rsidR="00000000" w:rsidRDefault="009D64FD">
            <w:r>
              <w:t>Errata Merged</w:t>
            </w:r>
          </w:p>
          <w:p w14:paraId="5D6C81E2" w14:textId="77777777" w:rsidR="00000000" w:rsidRDefault="009D64FD">
            <w:r>
              <w:t xml:space="preserve">5.1 merged. Section 13.2.1.1 Escape Scheme Examples </w:t>
            </w:r>
          </w:p>
          <w:p w14:paraId="26BF9817" w14:textId="77777777" w:rsidR="00000000" w:rsidRDefault="009D64FD">
            <w:r>
              <w:t xml:space="preserve">5.2 merged. Section 23. Clarification of expression evaluation order.  </w:t>
            </w:r>
          </w:p>
          <w:p w14:paraId="1F3A6DCB" w14:textId="77777777" w:rsidR="00000000" w:rsidRDefault="009D64FD">
            <w:r>
              <w:t>5.3 merged. Section 13.2.1. New property escapeCharacterPolicy added to dfdl:escapeScheme. Dfdl:escapeKind language adjusted to take new property into consideration.</w:t>
            </w:r>
          </w:p>
        </w:tc>
      </w:tr>
      <w:tr w:rsidR="00000000" w14:paraId="3C28EA45" w14:textId="77777777">
        <w:tc>
          <w:tcPr>
            <w:tcW w:w="816" w:type="pct"/>
            <w:tcBorders>
              <w:top w:val="single" w:sz="4" w:space="0" w:color="auto"/>
              <w:left w:val="single" w:sz="4" w:space="0" w:color="auto"/>
              <w:bottom w:val="single" w:sz="4" w:space="0" w:color="auto"/>
              <w:right w:val="single" w:sz="4" w:space="0" w:color="auto"/>
            </w:tcBorders>
            <w:hideMark/>
          </w:tcPr>
          <w:p w14:paraId="5D6F94D2" w14:textId="77777777" w:rsidR="00000000" w:rsidRDefault="009D64FD">
            <w:r>
              <w:t>R02</w:t>
            </w:r>
          </w:p>
        </w:tc>
        <w:tc>
          <w:tcPr>
            <w:tcW w:w="777" w:type="pct"/>
            <w:tcBorders>
              <w:top w:val="single" w:sz="4" w:space="0" w:color="auto"/>
              <w:left w:val="single" w:sz="4" w:space="0" w:color="auto"/>
              <w:bottom w:val="single" w:sz="4" w:space="0" w:color="auto"/>
              <w:right w:val="single" w:sz="4" w:space="0" w:color="auto"/>
            </w:tcBorders>
            <w:hideMark/>
          </w:tcPr>
          <w:p w14:paraId="1CAD33F4" w14:textId="77777777" w:rsidR="00000000" w:rsidRDefault="009D64FD">
            <w:r>
              <w:t>2019-09-13</w:t>
            </w:r>
          </w:p>
        </w:tc>
        <w:tc>
          <w:tcPr>
            <w:tcW w:w="3407" w:type="pct"/>
            <w:tcBorders>
              <w:top w:val="single" w:sz="4" w:space="0" w:color="auto"/>
              <w:left w:val="single" w:sz="4" w:space="0" w:color="auto"/>
              <w:bottom w:val="single" w:sz="4" w:space="0" w:color="auto"/>
              <w:right w:val="single" w:sz="4" w:space="0" w:color="auto"/>
            </w:tcBorders>
            <w:hideMark/>
          </w:tcPr>
          <w:p w14:paraId="3BAECE30" w14:textId="77777777" w:rsidR="00000000" w:rsidRDefault="009D64FD">
            <w:r>
              <w:t>Ch</w:t>
            </w:r>
            <w:r>
              <w:t>anges for Minor typographical fixes accepted. Two Comment bubbles remain where formatting changes could not be applied.</w:t>
            </w:r>
          </w:p>
        </w:tc>
      </w:tr>
      <w:tr w:rsidR="00000000" w14:paraId="401CBEF1" w14:textId="77777777">
        <w:tc>
          <w:tcPr>
            <w:tcW w:w="816" w:type="pct"/>
            <w:tcBorders>
              <w:top w:val="single" w:sz="4" w:space="0" w:color="auto"/>
              <w:left w:val="single" w:sz="4" w:space="0" w:color="auto"/>
              <w:bottom w:val="single" w:sz="4" w:space="0" w:color="auto"/>
              <w:right w:val="single" w:sz="4" w:space="0" w:color="auto"/>
            </w:tcBorders>
            <w:hideMark/>
          </w:tcPr>
          <w:p w14:paraId="08B022F3" w14:textId="77777777" w:rsidR="00000000" w:rsidRDefault="009D64FD">
            <w:r>
              <w:t>R01</w:t>
            </w:r>
          </w:p>
        </w:tc>
        <w:tc>
          <w:tcPr>
            <w:tcW w:w="777" w:type="pct"/>
            <w:tcBorders>
              <w:top w:val="single" w:sz="4" w:space="0" w:color="auto"/>
              <w:left w:val="single" w:sz="4" w:space="0" w:color="auto"/>
              <w:bottom w:val="single" w:sz="4" w:space="0" w:color="auto"/>
              <w:right w:val="single" w:sz="4" w:space="0" w:color="auto"/>
            </w:tcBorders>
            <w:hideMark/>
          </w:tcPr>
          <w:p w14:paraId="68397B7F" w14:textId="77777777" w:rsidR="00000000" w:rsidRDefault="009D64FD">
            <w:r>
              <w:t>2019-09-09</w:t>
            </w:r>
          </w:p>
        </w:tc>
        <w:tc>
          <w:tcPr>
            <w:tcW w:w="3407" w:type="pct"/>
            <w:tcBorders>
              <w:top w:val="single" w:sz="4" w:space="0" w:color="auto"/>
              <w:left w:val="single" w:sz="4" w:space="0" w:color="auto"/>
              <w:bottom w:val="single" w:sz="4" w:space="0" w:color="auto"/>
              <w:right w:val="single" w:sz="4" w:space="0" w:color="auto"/>
            </w:tcBorders>
            <w:hideMark/>
          </w:tcPr>
          <w:p w14:paraId="0043B253" w14:textId="77777777" w:rsidR="00000000" w:rsidRDefault="009D64FD">
            <w:r>
              <w:t xml:space="preserve">Minor typographical fixes. (Remove this entry once changes accepted.) </w:t>
            </w:r>
            <w:hyperlink r:id="rId11" w:history="1">
              <w:r>
                <w:rPr>
                  <w:rStyle w:val="Hyperlink"/>
                </w:rPr>
                <w:t>https://redmine.ogf.org/issues/233</w:t>
              </w:r>
            </w:hyperlink>
            <w:r>
              <w:t xml:space="preserve"> through update #28.</w:t>
            </w:r>
          </w:p>
        </w:tc>
      </w:tr>
    </w:tbl>
    <w:p w14:paraId="29D60483" w14:textId="77777777" w:rsidR="00000000" w:rsidRDefault="009D64FD">
      <w:pPr>
        <w:rPr>
          <w:u w:val="single"/>
        </w:rPr>
      </w:pPr>
      <w:bookmarkStart w:id="9" w:name="_Toc194983884"/>
      <w:bookmarkStart w:id="10" w:name="_Toc175057295"/>
      <w:bookmarkStart w:id="11" w:name="_Toc177399009"/>
      <w:bookmarkStart w:id="12" w:name="_Ref525097868"/>
    </w:p>
    <w:p w14:paraId="1277D91A" w14:textId="77777777" w:rsidR="00000000" w:rsidRDefault="009D64FD">
      <w:pPr>
        <w:rPr>
          <w:u w:val="single"/>
        </w:rPr>
      </w:pPr>
      <w:r>
        <w:rPr>
          <w:u w:val="single"/>
        </w:rPr>
        <w:t>Abstract</w:t>
      </w:r>
      <w:bookmarkEnd w:id="9"/>
      <w:bookmarkEnd w:id="10"/>
      <w:bookmarkEnd w:id="11"/>
      <w:bookmarkEnd w:id="12"/>
    </w:p>
    <w:p w14:paraId="1AD0872D" w14:textId="77777777" w:rsidR="00000000" w:rsidRDefault="009D64FD">
      <w:r>
        <w:t>This document provides a definition of a standard Data Format Description Language (DFDL).  This language allows description of text, dense binary, and legacy data formats in a vendor-neutr</w:t>
      </w:r>
      <w:r>
        <w:t>al declarative manner. DFDL is an extension to the XML Schema Description Language (XSDL).</w:t>
      </w:r>
    </w:p>
    <w:p w14:paraId="4CDE7CD3" w14:textId="77777777" w:rsidR="00000000" w:rsidRDefault="009D64FD">
      <w:bookmarkStart w:id="13" w:name="_Toc243112723"/>
      <w:bookmarkStart w:id="14" w:name="_Ref229805077"/>
      <w:bookmarkStart w:id="15" w:name="_Ref215978178"/>
      <w:bookmarkStart w:id="16" w:name="_Ref215571901"/>
      <w:bookmarkStart w:id="17" w:name="_Toc194983885"/>
      <w:bookmarkStart w:id="18" w:name="_Toc199516204"/>
      <w:bookmarkStart w:id="19" w:name="_Toc175057296"/>
      <w:bookmarkStart w:id="20" w:name="_Toc177399010"/>
      <w:bookmarkStart w:id="21" w:name="_Toc113075250"/>
      <w:bookmarkStart w:id="22" w:name="_Toc112826272"/>
      <w:bookmarkStart w:id="23" w:name="_Toc112836550"/>
    </w:p>
    <w:bookmarkEnd w:id="13"/>
    <w:bookmarkEnd w:id="14"/>
    <w:bookmarkEnd w:id="15"/>
    <w:bookmarkEnd w:id="16"/>
    <w:bookmarkEnd w:id="17"/>
    <w:bookmarkEnd w:id="18"/>
    <w:bookmarkEnd w:id="19"/>
    <w:bookmarkEnd w:id="20"/>
    <w:bookmarkEnd w:id="21"/>
    <w:bookmarkEnd w:id="22"/>
    <w:bookmarkEnd w:id="23"/>
    <w:p w14:paraId="0E677C54" w14:textId="77777777" w:rsidR="00000000" w:rsidRDefault="009D64FD">
      <w:pPr>
        <w:spacing w:before="0" w:after="0"/>
        <w:sectPr w:rsidR="00000000">
          <w:headerReference w:type="default" r:id="rId12"/>
          <w:footerReference w:type="default" r:id="rId13"/>
          <w:headerReference w:type="first" r:id="rId14"/>
          <w:pgSz w:w="12240" w:h="15840"/>
          <w:pgMar w:top="1440" w:right="1797" w:bottom="1440" w:left="1797" w:header="720" w:footer="720" w:gutter="0"/>
          <w:cols w:space="720"/>
          <w:titlePg/>
          <w:docGrid w:linePitch="360"/>
        </w:sectPr>
      </w:pPr>
    </w:p>
    <w:p w14:paraId="3319558B" w14:textId="77777777" w:rsidR="00000000" w:rsidRDefault="009D64FD">
      <w:pPr>
        <w:rPr>
          <w:u w:val="single"/>
        </w:rPr>
      </w:pPr>
      <w:r>
        <w:rPr>
          <w:u w:val="single"/>
        </w:rPr>
        <w:t>Contents</w:t>
      </w:r>
    </w:p>
    <w:p w14:paraId="6DF383B8" w14:textId="77777777" w:rsidR="00000000" w:rsidRDefault="009D64FD"/>
    <w:p w14:paraId="32111BF6" w14:textId="77777777" w:rsidR="00000000" w:rsidRDefault="009D64FD">
      <w:pPr>
        <w:pStyle w:val="TOC1"/>
        <w:tabs>
          <w:tab w:val="right" w:leader="dot" w:pos="8630"/>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25589679" w:history="1">
        <w:r>
          <w:rPr>
            <w:rStyle w:val="Hyperlink"/>
            <w:noProof/>
          </w:rPr>
          <w:t xml:space="preserve">Data Format Description </w:t>
        </w:r>
        <w:r>
          <w:rPr>
            <w:rStyle w:val="Hyperlink"/>
            <w:noProof/>
          </w:rPr>
          <w:t>Language (DFDL) v1.0 Specification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_Toc25589679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w:t>
        </w:r>
        <w:r>
          <w:rPr>
            <w:rStyle w:val="Hyperlink"/>
            <w:noProof/>
            <w:webHidden/>
            <w:color w:val="auto"/>
            <w:u w:val="none"/>
          </w:rPr>
          <w:fldChar w:fldCharType="end"/>
        </w:r>
      </w:hyperlink>
    </w:p>
    <w:p w14:paraId="556A786B" w14:textId="77777777" w:rsidR="00000000" w:rsidRDefault="009D64FD">
      <w:pPr>
        <w:pStyle w:val="TOC1"/>
        <w:tabs>
          <w:tab w:val="left" w:pos="400"/>
          <w:tab w:val="right" w:leader="dot" w:pos="8630"/>
        </w:tabs>
        <w:rPr>
          <w:rFonts w:asciiTheme="minorHAnsi" w:eastAsiaTheme="minorEastAsia" w:hAnsiTheme="minorHAnsi" w:cstheme="minorBidi"/>
          <w:noProof/>
          <w:sz w:val="22"/>
          <w:szCs w:val="22"/>
        </w:rPr>
      </w:pPr>
      <w:hyperlink w:anchor="_Toc25589680" w:history="1">
        <w:r>
          <w:rPr>
            <w:rStyle w:val="Hyperlink"/>
            <w:noProof/>
          </w:rPr>
          <w:t>1.</w:t>
        </w:r>
        <w:r>
          <w:rPr>
            <w:rStyle w:val="Hyperlink"/>
            <w:rFonts w:asciiTheme="minorHAnsi" w:eastAsiaTheme="minorEastAsia" w:hAnsiTheme="minorHAnsi" w:cstheme="minorBidi"/>
            <w:noProof/>
            <w:color w:val="auto"/>
            <w:sz w:val="22"/>
            <w:szCs w:val="22"/>
            <w:u w:val="none"/>
          </w:rPr>
          <w:tab/>
        </w:r>
        <w:r>
          <w:rPr>
            <w:rStyle w:val="Hyperlink"/>
            <w:noProof/>
          </w:rPr>
          <w:t>Introduction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_Toc25589680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12</w:t>
        </w:r>
        <w:r>
          <w:rPr>
            <w:rStyle w:val="Hyperlink"/>
            <w:noProof/>
            <w:webHidden/>
            <w:color w:val="auto"/>
            <w:u w:val="none"/>
          </w:rPr>
          <w:fldChar w:fldCharType="end"/>
        </w:r>
      </w:hyperlink>
    </w:p>
    <w:p w14:paraId="709A88B8" w14:textId="77777777" w:rsidR="00000000" w:rsidRDefault="009D64FD">
      <w:pPr>
        <w:pStyle w:val="TOC2"/>
        <w:tabs>
          <w:tab w:val="left" w:pos="800"/>
          <w:tab w:val="right" w:leader="dot" w:pos="8630"/>
        </w:tabs>
        <w:rPr>
          <w:rFonts w:asciiTheme="minorHAnsi" w:eastAsiaTheme="minorEastAsia" w:hAnsiTheme="minorHAnsi" w:cstheme="minorBidi"/>
          <w:noProof/>
          <w:sz w:val="22"/>
          <w:szCs w:val="22"/>
        </w:rPr>
      </w:pPr>
      <w:hyperlink w:anchor="_Toc25589681" w:history="1">
        <w:r>
          <w:rPr>
            <w:rStyle w:val="Hyperlink"/>
            <w:noProof/>
          </w:rPr>
          <w:t>1.1</w:t>
        </w:r>
        <w:r>
          <w:rPr>
            <w:rStyle w:val="Hyperlink"/>
            <w:rFonts w:asciiTheme="minorHAnsi" w:eastAsiaTheme="minorEastAsia" w:hAnsiTheme="minorHAnsi" w:cstheme="minorBidi"/>
            <w:noProof/>
            <w:color w:val="auto"/>
            <w:sz w:val="22"/>
            <w:szCs w:val="22"/>
            <w:u w:val="none"/>
          </w:rPr>
          <w:tab/>
        </w:r>
        <w:r>
          <w:rPr>
            <w:rStyle w:val="Hyperlink"/>
            <w:noProof/>
          </w:rPr>
          <w:t xml:space="preserve">Why is </w:t>
        </w:r>
        <w:r>
          <w:rPr>
            <w:rStyle w:val="Hyperlink"/>
            <w:noProof/>
          </w:rPr>
          <w:t>DFDL Needed?</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_Toc25589681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13</w:t>
        </w:r>
        <w:r>
          <w:rPr>
            <w:rStyle w:val="Hyperlink"/>
            <w:noProof/>
            <w:webHidden/>
            <w:color w:val="auto"/>
            <w:u w:val="none"/>
          </w:rPr>
          <w:fldChar w:fldCharType="end"/>
        </w:r>
      </w:hyperlink>
    </w:p>
    <w:p w14:paraId="737BF19A" w14:textId="77777777" w:rsidR="00000000" w:rsidRDefault="009D64FD">
      <w:pPr>
        <w:pStyle w:val="TOC2"/>
        <w:tabs>
          <w:tab w:val="left" w:pos="800"/>
          <w:tab w:val="right" w:leader="dot" w:pos="8630"/>
        </w:tabs>
        <w:rPr>
          <w:rFonts w:asciiTheme="minorHAnsi" w:eastAsiaTheme="minorEastAsia" w:hAnsiTheme="minorHAnsi" w:cstheme="minorBidi"/>
          <w:noProof/>
          <w:sz w:val="22"/>
          <w:szCs w:val="22"/>
        </w:rPr>
      </w:pPr>
      <w:hyperlink w:anchor="_Toc25589682" w:history="1">
        <w:r>
          <w:rPr>
            <w:rStyle w:val="Hyperlink"/>
            <w:noProof/>
          </w:rPr>
          <w:t>1.2</w:t>
        </w:r>
        <w:r>
          <w:rPr>
            <w:rStyle w:val="Hyperlink"/>
            <w:rFonts w:asciiTheme="minorHAnsi" w:eastAsiaTheme="minorEastAsia" w:hAnsiTheme="minorHAnsi" w:cstheme="minorBidi"/>
            <w:noProof/>
            <w:color w:val="auto"/>
            <w:sz w:val="22"/>
            <w:szCs w:val="22"/>
            <w:u w:val="none"/>
          </w:rPr>
          <w:tab/>
        </w:r>
        <w:r>
          <w:rPr>
            <w:rStyle w:val="Hyperlink"/>
            <w:noProof/>
          </w:rPr>
          <w:t>What is DFDL?</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_Toc25589682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13</w:t>
        </w:r>
        <w:r>
          <w:rPr>
            <w:rStyle w:val="Hyperlink"/>
            <w:noProof/>
            <w:webHidden/>
            <w:color w:val="auto"/>
            <w:u w:val="none"/>
          </w:rPr>
          <w:fldChar w:fldCharType="end"/>
        </w:r>
      </w:hyperlink>
    </w:p>
    <w:p w14:paraId="74F09D66"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683" w:history="1">
        <w:r>
          <w:rPr>
            <w:rStyle w:val="Hyperlink"/>
            <w:noProof/>
            <w14:scene3d>
              <w14:camera w14:prst="orthographicFront"/>
              <w14:lightRig w14:rig="threePt" w14:dir="t">
                <w14:rot w14:lat="0" w14:lon="0" w14:rev="0"/>
              </w14:lightRig>
            </w14:scene3d>
          </w:rPr>
          <w:t>1.2.1</w:t>
        </w:r>
        <w:r>
          <w:rPr>
            <w:rStyle w:val="Hyperlink"/>
            <w:rFonts w:asciiTheme="minorHAnsi" w:eastAsiaTheme="minorEastAsia" w:hAnsiTheme="minorHAnsi" w:cstheme="minorBidi"/>
            <w:noProof/>
            <w:color w:val="auto"/>
            <w:sz w:val="22"/>
            <w:szCs w:val="22"/>
            <w:u w:val="none"/>
          </w:rPr>
          <w:tab/>
        </w:r>
        <w:r>
          <w:rPr>
            <w:rStyle w:val="Hyperlink"/>
            <w:noProof/>
          </w:rPr>
          <w:t>Simple Example</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_Toc25589683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13</w:t>
        </w:r>
        <w:r>
          <w:rPr>
            <w:rStyle w:val="Hyperlink"/>
            <w:noProof/>
            <w:webHidden/>
            <w:color w:val="auto"/>
            <w:u w:val="none"/>
          </w:rPr>
          <w:fldChar w:fldCharType="end"/>
        </w:r>
      </w:hyperlink>
    </w:p>
    <w:p w14:paraId="4DD34704" w14:textId="77777777" w:rsidR="00000000" w:rsidRDefault="009D64FD">
      <w:pPr>
        <w:pStyle w:val="TOC2"/>
        <w:tabs>
          <w:tab w:val="left" w:pos="800"/>
          <w:tab w:val="right" w:leader="dot" w:pos="8630"/>
        </w:tabs>
        <w:rPr>
          <w:rFonts w:asciiTheme="minorHAnsi" w:eastAsiaTheme="minorEastAsia" w:hAnsiTheme="minorHAnsi" w:cstheme="minorBidi"/>
          <w:noProof/>
          <w:sz w:val="22"/>
          <w:szCs w:val="22"/>
        </w:rPr>
      </w:pPr>
      <w:hyperlink w:anchor="_Toc25589684" w:history="1">
        <w:r>
          <w:rPr>
            <w:rStyle w:val="Hyperlink"/>
            <w:noProof/>
          </w:rPr>
          <w:t>1.3</w:t>
        </w:r>
        <w:r>
          <w:rPr>
            <w:rStyle w:val="Hyperlink"/>
            <w:rFonts w:asciiTheme="minorHAnsi" w:eastAsiaTheme="minorEastAsia" w:hAnsiTheme="minorHAnsi" w:cstheme="minorBidi"/>
            <w:noProof/>
            <w:color w:val="auto"/>
            <w:sz w:val="22"/>
            <w:szCs w:val="22"/>
            <w:u w:val="none"/>
          </w:rPr>
          <w:tab/>
        </w:r>
        <w:r>
          <w:rPr>
            <w:rStyle w:val="Hyperlink"/>
            <w:noProof/>
          </w:rPr>
          <w:t>Wha</w:t>
        </w:r>
        <w:r>
          <w:rPr>
            <w:rStyle w:val="Hyperlink"/>
            <w:noProof/>
          </w:rPr>
          <w:t>t DFDL is not</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_Toc25589684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16</w:t>
        </w:r>
        <w:r>
          <w:rPr>
            <w:rStyle w:val="Hyperlink"/>
            <w:noProof/>
            <w:webHidden/>
            <w:color w:val="auto"/>
            <w:u w:val="none"/>
          </w:rPr>
          <w:fldChar w:fldCharType="end"/>
        </w:r>
      </w:hyperlink>
    </w:p>
    <w:p w14:paraId="3D58531F" w14:textId="77777777" w:rsidR="00000000" w:rsidRDefault="009D64FD">
      <w:pPr>
        <w:pStyle w:val="TOC2"/>
        <w:tabs>
          <w:tab w:val="left" w:pos="800"/>
          <w:tab w:val="right" w:leader="dot" w:pos="8630"/>
        </w:tabs>
        <w:rPr>
          <w:rFonts w:asciiTheme="minorHAnsi" w:eastAsiaTheme="minorEastAsia" w:hAnsiTheme="minorHAnsi" w:cstheme="minorBidi"/>
          <w:noProof/>
          <w:sz w:val="22"/>
          <w:szCs w:val="22"/>
        </w:rPr>
      </w:pPr>
      <w:hyperlink w:anchor="_Toc25589685" w:history="1">
        <w:r>
          <w:rPr>
            <w:rStyle w:val="Hyperlink"/>
            <w:noProof/>
          </w:rPr>
          <w:t>1.4</w:t>
        </w:r>
        <w:r>
          <w:rPr>
            <w:rStyle w:val="Hyperlink"/>
            <w:rFonts w:asciiTheme="minorHAnsi" w:eastAsiaTheme="minorEastAsia" w:hAnsiTheme="minorHAnsi" w:cstheme="minorBidi"/>
            <w:noProof/>
            <w:color w:val="auto"/>
            <w:sz w:val="22"/>
            <w:szCs w:val="22"/>
            <w:u w:val="none"/>
          </w:rPr>
          <w:tab/>
        </w:r>
        <w:r>
          <w:rPr>
            <w:rStyle w:val="Hyperlink"/>
            <w:noProof/>
          </w:rPr>
          <w:t>Scope of version 1.0</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_Toc25589685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16</w:t>
        </w:r>
        <w:r>
          <w:rPr>
            <w:rStyle w:val="Hyperlink"/>
            <w:noProof/>
            <w:webHidden/>
            <w:color w:val="auto"/>
            <w:u w:val="none"/>
          </w:rPr>
          <w:fldChar w:fldCharType="end"/>
        </w:r>
      </w:hyperlink>
    </w:p>
    <w:p w14:paraId="0079B0F8" w14:textId="77777777" w:rsidR="00000000" w:rsidRDefault="009D64FD">
      <w:pPr>
        <w:pStyle w:val="TOC2"/>
        <w:tabs>
          <w:tab w:val="left" w:pos="800"/>
          <w:tab w:val="right" w:leader="dot" w:pos="8630"/>
        </w:tabs>
        <w:rPr>
          <w:rFonts w:asciiTheme="minorHAnsi" w:eastAsiaTheme="minorEastAsia" w:hAnsiTheme="minorHAnsi" w:cstheme="minorBidi"/>
          <w:noProof/>
          <w:sz w:val="22"/>
          <w:szCs w:val="22"/>
        </w:rPr>
      </w:pPr>
      <w:hyperlink w:anchor="_Toc25589686" w:history="1">
        <w:r>
          <w:rPr>
            <w:rStyle w:val="Hyperlink"/>
            <w:noProof/>
          </w:rPr>
          <w:t>1.5</w:t>
        </w:r>
        <w:r>
          <w:rPr>
            <w:rStyle w:val="Hyperlink"/>
            <w:rFonts w:asciiTheme="minorHAnsi" w:eastAsiaTheme="minorEastAsia" w:hAnsiTheme="minorHAnsi" w:cstheme="minorBidi"/>
            <w:noProof/>
            <w:color w:val="auto"/>
            <w:sz w:val="22"/>
            <w:szCs w:val="22"/>
            <w:u w:val="none"/>
          </w:rPr>
          <w:tab/>
        </w:r>
        <w:r>
          <w:rPr>
            <w:rStyle w:val="Hyperlink"/>
            <w:noProof/>
          </w:rPr>
          <w:t>Related standards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_Toc25589686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17</w:t>
        </w:r>
        <w:r>
          <w:rPr>
            <w:rStyle w:val="Hyperlink"/>
            <w:noProof/>
            <w:webHidden/>
            <w:color w:val="auto"/>
            <w:u w:val="none"/>
          </w:rPr>
          <w:fldChar w:fldCharType="end"/>
        </w:r>
      </w:hyperlink>
    </w:p>
    <w:p w14:paraId="5786D25D" w14:textId="77777777" w:rsidR="00000000" w:rsidRDefault="009D64FD">
      <w:pPr>
        <w:pStyle w:val="TOC1"/>
        <w:tabs>
          <w:tab w:val="left" w:pos="400"/>
          <w:tab w:val="right" w:leader="dot" w:pos="8630"/>
        </w:tabs>
        <w:rPr>
          <w:rFonts w:asciiTheme="minorHAnsi" w:eastAsiaTheme="minorEastAsia" w:hAnsiTheme="minorHAnsi" w:cstheme="minorBidi"/>
          <w:noProof/>
          <w:sz w:val="22"/>
          <w:szCs w:val="22"/>
        </w:rPr>
      </w:pPr>
      <w:hyperlink w:anchor="_Toc25589687" w:history="1">
        <w:r>
          <w:rPr>
            <w:rStyle w:val="Hyperlink"/>
            <w:noProof/>
          </w:rPr>
          <w:t>2.</w:t>
        </w:r>
        <w:r>
          <w:rPr>
            <w:rStyle w:val="Hyperlink"/>
            <w:rFonts w:asciiTheme="minorHAnsi" w:eastAsiaTheme="minorEastAsia" w:hAnsiTheme="minorHAnsi" w:cstheme="minorBidi"/>
            <w:noProof/>
            <w:color w:val="auto"/>
            <w:sz w:val="22"/>
            <w:szCs w:val="22"/>
            <w:u w:val="none"/>
          </w:rPr>
          <w:tab/>
        </w:r>
        <w:r>
          <w:rPr>
            <w:rStyle w:val="Hyperlink"/>
            <w:noProof/>
          </w:rPr>
          <w:t>Notational and Definitional Conventions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_Toc25589687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18</w:t>
        </w:r>
        <w:r>
          <w:rPr>
            <w:rStyle w:val="Hyperlink"/>
            <w:noProof/>
            <w:webHidden/>
            <w:color w:val="auto"/>
            <w:u w:val="none"/>
          </w:rPr>
          <w:fldChar w:fldCharType="end"/>
        </w:r>
      </w:hyperlink>
    </w:p>
    <w:p w14:paraId="6A41236F" w14:textId="77777777" w:rsidR="00000000" w:rsidRDefault="009D64FD">
      <w:pPr>
        <w:pStyle w:val="TOC2"/>
        <w:tabs>
          <w:tab w:val="left" w:pos="800"/>
          <w:tab w:val="right" w:leader="dot" w:pos="8630"/>
        </w:tabs>
        <w:rPr>
          <w:rFonts w:asciiTheme="minorHAnsi" w:eastAsiaTheme="minorEastAsia" w:hAnsiTheme="minorHAnsi" w:cstheme="minorBidi"/>
          <w:noProof/>
          <w:sz w:val="22"/>
          <w:szCs w:val="22"/>
        </w:rPr>
      </w:pPr>
      <w:hyperlink w:anchor="_Toc25589688" w:history="1">
        <w:r>
          <w:rPr>
            <w:rStyle w:val="Hyperlink"/>
            <w:noProof/>
          </w:rPr>
          <w:t>2.1</w:t>
        </w:r>
        <w:r>
          <w:rPr>
            <w:rStyle w:val="Hyperlink"/>
            <w:rFonts w:asciiTheme="minorHAnsi" w:eastAsiaTheme="minorEastAsia" w:hAnsiTheme="minorHAnsi" w:cstheme="minorBidi"/>
            <w:noProof/>
            <w:color w:val="auto"/>
            <w:sz w:val="22"/>
            <w:szCs w:val="22"/>
            <w:u w:val="none"/>
          </w:rPr>
          <w:tab/>
        </w:r>
        <w:r>
          <w:rPr>
            <w:rStyle w:val="Hyperlink"/>
            <w:noProof/>
          </w:rPr>
          <w:t>Failure Types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_Toc25589688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18</w:t>
        </w:r>
        <w:r>
          <w:rPr>
            <w:rStyle w:val="Hyperlink"/>
            <w:noProof/>
            <w:webHidden/>
            <w:color w:val="auto"/>
            <w:u w:val="none"/>
          </w:rPr>
          <w:fldChar w:fldCharType="end"/>
        </w:r>
      </w:hyperlink>
    </w:p>
    <w:p w14:paraId="5FF942F9" w14:textId="77777777" w:rsidR="00000000" w:rsidRDefault="009D64FD">
      <w:pPr>
        <w:pStyle w:val="TOC2"/>
        <w:tabs>
          <w:tab w:val="left" w:pos="800"/>
          <w:tab w:val="right" w:leader="dot" w:pos="8630"/>
        </w:tabs>
        <w:rPr>
          <w:rFonts w:asciiTheme="minorHAnsi" w:eastAsiaTheme="minorEastAsia" w:hAnsiTheme="minorHAnsi" w:cstheme="minorBidi"/>
          <w:noProof/>
          <w:sz w:val="22"/>
          <w:szCs w:val="22"/>
        </w:rPr>
      </w:pPr>
      <w:hyperlink w:anchor="_Toc25589689" w:history="1">
        <w:r>
          <w:rPr>
            <w:rStyle w:val="Hyperlink"/>
            <w:noProof/>
          </w:rPr>
          <w:t>2.2</w:t>
        </w:r>
        <w:r>
          <w:rPr>
            <w:rStyle w:val="Hyperlink"/>
            <w:rFonts w:asciiTheme="minorHAnsi" w:eastAsiaTheme="minorEastAsia" w:hAnsiTheme="minorHAnsi" w:cstheme="minorBidi"/>
            <w:noProof/>
            <w:color w:val="auto"/>
            <w:sz w:val="22"/>
            <w:szCs w:val="22"/>
            <w:u w:val="none"/>
          </w:rPr>
          <w:tab/>
        </w:r>
        <w:r>
          <w:rPr>
            <w:rStyle w:val="Hyperlink"/>
            <w:noProof/>
          </w:rPr>
          <w:t>Schema Definition Error</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_Toc25589689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18</w:t>
        </w:r>
        <w:r>
          <w:rPr>
            <w:rStyle w:val="Hyperlink"/>
            <w:noProof/>
            <w:webHidden/>
            <w:color w:val="auto"/>
            <w:u w:val="none"/>
          </w:rPr>
          <w:fldChar w:fldCharType="end"/>
        </w:r>
      </w:hyperlink>
    </w:p>
    <w:p w14:paraId="788B28A4" w14:textId="77777777" w:rsidR="00000000" w:rsidRDefault="009D64FD">
      <w:pPr>
        <w:pStyle w:val="TOC2"/>
        <w:tabs>
          <w:tab w:val="left" w:pos="800"/>
          <w:tab w:val="right" w:leader="dot" w:pos="8630"/>
        </w:tabs>
        <w:rPr>
          <w:rFonts w:asciiTheme="minorHAnsi" w:eastAsiaTheme="minorEastAsia" w:hAnsiTheme="minorHAnsi" w:cstheme="minorBidi"/>
          <w:noProof/>
          <w:sz w:val="22"/>
          <w:szCs w:val="22"/>
        </w:rPr>
      </w:pPr>
      <w:hyperlink w:anchor="_Toc25589690" w:history="1">
        <w:r>
          <w:rPr>
            <w:rStyle w:val="Hyperlink"/>
            <w:noProof/>
          </w:rPr>
          <w:t>2.3</w:t>
        </w:r>
        <w:r>
          <w:rPr>
            <w:rStyle w:val="Hyperlink"/>
            <w:rFonts w:asciiTheme="minorHAnsi" w:eastAsiaTheme="minorEastAsia" w:hAnsiTheme="minorHAnsi" w:cstheme="minorBidi"/>
            <w:noProof/>
            <w:color w:val="auto"/>
            <w:sz w:val="22"/>
            <w:szCs w:val="22"/>
            <w:u w:val="none"/>
          </w:rPr>
          <w:tab/>
        </w:r>
        <w:r>
          <w:rPr>
            <w:rStyle w:val="Hyperlink"/>
            <w:noProof/>
          </w:rPr>
          <w:t>Processing Errors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_Toc25589690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19</w:t>
        </w:r>
        <w:r>
          <w:rPr>
            <w:rStyle w:val="Hyperlink"/>
            <w:noProof/>
            <w:webHidden/>
            <w:color w:val="auto"/>
            <w:u w:val="none"/>
          </w:rPr>
          <w:fldChar w:fldCharType="end"/>
        </w:r>
      </w:hyperlink>
    </w:p>
    <w:p w14:paraId="0DA301C9"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691" w:history="1">
        <w:r>
          <w:rPr>
            <w:rStyle w:val="Hyperlink"/>
            <w:noProof/>
            <w14:scene3d>
              <w14:camera w14:prst="orthographicFront"/>
              <w14:lightRig w14:rig="threePt" w14:dir="t">
                <w14:rot w14:lat="0" w14:lon="0" w14:rev="0"/>
              </w14:lightRig>
            </w14:scene3d>
          </w:rPr>
          <w:t>2.3.1</w:t>
        </w:r>
        <w:r>
          <w:rPr>
            <w:rStyle w:val="Hyperlink"/>
            <w:rFonts w:asciiTheme="minorHAnsi" w:eastAsiaTheme="minorEastAsia" w:hAnsiTheme="minorHAnsi" w:cstheme="minorBidi"/>
            <w:noProof/>
            <w:color w:val="auto"/>
            <w:sz w:val="22"/>
            <w:szCs w:val="22"/>
            <w:u w:val="none"/>
          </w:rPr>
          <w:tab/>
        </w:r>
        <w:r>
          <w:rPr>
            <w:rStyle w:val="Hyperlink"/>
            <w:noProof/>
          </w:rPr>
          <w:t>Ambiguity of Data Formats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_Toc25589691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19</w:t>
        </w:r>
        <w:r>
          <w:rPr>
            <w:rStyle w:val="Hyperlink"/>
            <w:noProof/>
            <w:webHidden/>
            <w:color w:val="auto"/>
            <w:u w:val="none"/>
          </w:rPr>
          <w:fldChar w:fldCharType="end"/>
        </w:r>
      </w:hyperlink>
    </w:p>
    <w:p w14:paraId="41882634" w14:textId="77777777" w:rsidR="00000000" w:rsidRDefault="009D64FD">
      <w:pPr>
        <w:pStyle w:val="TOC2"/>
        <w:tabs>
          <w:tab w:val="left" w:pos="800"/>
          <w:tab w:val="right" w:leader="dot" w:pos="8630"/>
        </w:tabs>
        <w:rPr>
          <w:rFonts w:asciiTheme="minorHAnsi" w:eastAsiaTheme="minorEastAsia" w:hAnsiTheme="minorHAnsi" w:cstheme="minorBidi"/>
          <w:noProof/>
          <w:sz w:val="22"/>
          <w:szCs w:val="22"/>
        </w:rPr>
      </w:pPr>
      <w:hyperlink w:anchor="_Toc25589692" w:history="1">
        <w:r>
          <w:rPr>
            <w:rStyle w:val="Hyperlink"/>
            <w:noProof/>
          </w:rPr>
          <w:t>2.4</w:t>
        </w:r>
        <w:r>
          <w:rPr>
            <w:rStyle w:val="Hyperlink"/>
            <w:rFonts w:asciiTheme="minorHAnsi" w:eastAsiaTheme="minorEastAsia" w:hAnsiTheme="minorHAnsi" w:cstheme="minorBidi"/>
            <w:noProof/>
            <w:color w:val="auto"/>
            <w:sz w:val="22"/>
            <w:szCs w:val="22"/>
            <w:u w:val="none"/>
          </w:rPr>
          <w:tab/>
        </w:r>
        <w:r>
          <w:rPr>
            <w:rStyle w:val="Hyperlink"/>
            <w:noProof/>
          </w:rPr>
          <w:t>Validation Errors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_Toc25589692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19</w:t>
        </w:r>
        <w:r>
          <w:rPr>
            <w:rStyle w:val="Hyperlink"/>
            <w:noProof/>
            <w:webHidden/>
            <w:color w:val="auto"/>
            <w:u w:val="none"/>
          </w:rPr>
          <w:fldChar w:fldCharType="end"/>
        </w:r>
      </w:hyperlink>
    </w:p>
    <w:p w14:paraId="1F2E7CD9" w14:textId="77777777" w:rsidR="00000000" w:rsidRDefault="009D64FD">
      <w:pPr>
        <w:pStyle w:val="TOC2"/>
        <w:tabs>
          <w:tab w:val="left" w:pos="800"/>
          <w:tab w:val="right" w:leader="dot" w:pos="8630"/>
        </w:tabs>
        <w:rPr>
          <w:rFonts w:asciiTheme="minorHAnsi" w:eastAsiaTheme="minorEastAsia" w:hAnsiTheme="minorHAnsi" w:cstheme="minorBidi"/>
          <w:noProof/>
          <w:sz w:val="22"/>
          <w:szCs w:val="22"/>
        </w:rPr>
      </w:pPr>
      <w:hyperlink w:anchor="_Toc25589693" w:history="1">
        <w:r>
          <w:rPr>
            <w:rStyle w:val="Hyperlink"/>
            <w:noProof/>
          </w:rPr>
          <w:t>2.5</w:t>
        </w:r>
        <w:r>
          <w:rPr>
            <w:rStyle w:val="Hyperlink"/>
            <w:rFonts w:asciiTheme="minorHAnsi" w:eastAsiaTheme="minorEastAsia" w:hAnsiTheme="minorHAnsi" w:cstheme="minorBidi"/>
            <w:noProof/>
            <w:color w:val="auto"/>
            <w:sz w:val="22"/>
            <w:szCs w:val="22"/>
            <w:u w:val="none"/>
          </w:rPr>
          <w:tab/>
        </w:r>
        <w:r>
          <w:rPr>
            <w:rStyle w:val="Hyperlink"/>
            <w:noProof/>
          </w:rPr>
          <w:t>Recoverable Error</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_Toc25589693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20</w:t>
        </w:r>
        <w:r>
          <w:rPr>
            <w:rStyle w:val="Hyperlink"/>
            <w:noProof/>
            <w:webHidden/>
            <w:color w:val="auto"/>
            <w:u w:val="none"/>
          </w:rPr>
          <w:fldChar w:fldCharType="end"/>
        </w:r>
      </w:hyperlink>
    </w:p>
    <w:p w14:paraId="55785025" w14:textId="77777777" w:rsidR="00000000" w:rsidRDefault="009D64FD">
      <w:pPr>
        <w:pStyle w:val="TOC2"/>
        <w:tabs>
          <w:tab w:val="left" w:pos="800"/>
          <w:tab w:val="right" w:leader="dot" w:pos="8630"/>
        </w:tabs>
        <w:rPr>
          <w:rFonts w:asciiTheme="minorHAnsi" w:eastAsiaTheme="minorEastAsia" w:hAnsiTheme="minorHAnsi" w:cstheme="minorBidi"/>
          <w:noProof/>
          <w:sz w:val="22"/>
          <w:szCs w:val="22"/>
        </w:rPr>
      </w:pPr>
      <w:hyperlink w:anchor="_Toc25589694" w:history="1">
        <w:r>
          <w:rPr>
            <w:rStyle w:val="Hyperlink"/>
            <w:noProof/>
          </w:rPr>
          <w:t>2.6</w:t>
        </w:r>
        <w:r>
          <w:rPr>
            <w:rStyle w:val="Hyperlink"/>
            <w:rFonts w:asciiTheme="minorHAnsi" w:eastAsiaTheme="minorEastAsia" w:hAnsiTheme="minorHAnsi" w:cstheme="minorBidi"/>
            <w:noProof/>
            <w:color w:val="auto"/>
            <w:sz w:val="22"/>
            <w:szCs w:val="22"/>
            <w:u w:val="none"/>
          </w:rPr>
          <w:tab/>
        </w:r>
        <w:r>
          <w:rPr>
            <w:rStyle w:val="Hyperlink"/>
            <w:noProof/>
          </w:rPr>
          <w:t>S</w:t>
        </w:r>
        <w:r>
          <w:rPr>
            <w:rStyle w:val="Hyperlink"/>
            <w:noProof/>
          </w:rPr>
          <w:t>pecific Errors Classified</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_Toc25589694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20</w:t>
        </w:r>
        <w:r>
          <w:rPr>
            <w:rStyle w:val="Hyperlink"/>
            <w:noProof/>
            <w:webHidden/>
            <w:color w:val="auto"/>
            <w:u w:val="none"/>
          </w:rPr>
          <w:fldChar w:fldCharType="end"/>
        </w:r>
      </w:hyperlink>
    </w:p>
    <w:p w14:paraId="03A787F1" w14:textId="77777777" w:rsidR="00000000" w:rsidRDefault="009D64FD">
      <w:pPr>
        <w:pStyle w:val="TOC2"/>
        <w:tabs>
          <w:tab w:val="left" w:pos="800"/>
          <w:tab w:val="right" w:leader="dot" w:pos="8630"/>
        </w:tabs>
        <w:rPr>
          <w:rFonts w:asciiTheme="minorHAnsi" w:eastAsiaTheme="minorEastAsia" w:hAnsiTheme="minorHAnsi" w:cstheme="minorBidi"/>
          <w:noProof/>
          <w:sz w:val="22"/>
          <w:szCs w:val="22"/>
        </w:rPr>
      </w:pPr>
      <w:hyperlink w:anchor="_Toc25589695" w:history="1">
        <w:r>
          <w:rPr>
            <w:rStyle w:val="Hyperlink"/>
            <w:noProof/>
          </w:rPr>
          <w:t>2.7</w:t>
        </w:r>
        <w:r>
          <w:rPr>
            <w:rStyle w:val="Hyperlink"/>
            <w:rFonts w:asciiTheme="minorHAnsi" w:eastAsiaTheme="minorEastAsia" w:hAnsiTheme="minorHAnsi" w:cstheme="minorBidi"/>
            <w:noProof/>
            <w:color w:val="auto"/>
            <w:sz w:val="22"/>
            <w:szCs w:val="22"/>
            <w:u w:val="none"/>
          </w:rPr>
          <w:tab/>
        </w:r>
        <w:r>
          <w:rPr>
            <w:rStyle w:val="Hyperlink"/>
            <w:noProof/>
          </w:rPr>
          <w:t>Optional Checks and Warnings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_Toc25589695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22</w:t>
        </w:r>
        <w:r>
          <w:rPr>
            <w:rStyle w:val="Hyperlink"/>
            <w:noProof/>
            <w:webHidden/>
            <w:color w:val="auto"/>
            <w:u w:val="none"/>
          </w:rPr>
          <w:fldChar w:fldCharType="end"/>
        </w:r>
      </w:hyperlink>
    </w:p>
    <w:p w14:paraId="4D16DCA0" w14:textId="77777777" w:rsidR="00000000" w:rsidRDefault="009D64FD">
      <w:pPr>
        <w:pStyle w:val="TOC1"/>
        <w:tabs>
          <w:tab w:val="left" w:pos="400"/>
          <w:tab w:val="right" w:leader="dot" w:pos="8630"/>
        </w:tabs>
        <w:rPr>
          <w:rFonts w:asciiTheme="minorHAnsi" w:eastAsiaTheme="minorEastAsia" w:hAnsiTheme="minorHAnsi" w:cstheme="minorBidi"/>
          <w:noProof/>
          <w:sz w:val="22"/>
          <w:szCs w:val="22"/>
        </w:rPr>
      </w:pPr>
      <w:hyperlink w:anchor="_Toc25589696" w:history="1">
        <w:r>
          <w:rPr>
            <w:rStyle w:val="Hyperlink"/>
            <w:noProof/>
          </w:rPr>
          <w:t>3.</w:t>
        </w:r>
        <w:r>
          <w:rPr>
            <w:rStyle w:val="Hyperlink"/>
            <w:rFonts w:asciiTheme="minorHAnsi" w:eastAsiaTheme="minorEastAsia" w:hAnsiTheme="minorHAnsi" w:cstheme="minorBidi"/>
            <w:noProof/>
            <w:color w:val="auto"/>
            <w:sz w:val="22"/>
            <w:szCs w:val="22"/>
            <w:u w:val="none"/>
          </w:rPr>
          <w:tab/>
        </w:r>
        <w:r>
          <w:rPr>
            <w:rStyle w:val="Hyperlink"/>
            <w:noProof/>
          </w:rPr>
          <w:t>Glossary</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_Toc25589696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24</w:t>
        </w:r>
        <w:r>
          <w:rPr>
            <w:rStyle w:val="Hyperlink"/>
            <w:noProof/>
            <w:webHidden/>
            <w:color w:val="auto"/>
            <w:u w:val="none"/>
          </w:rPr>
          <w:fldChar w:fldCharType="end"/>
        </w:r>
      </w:hyperlink>
    </w:p>
    <w:p w14:paraId="011AC92F" w14:textId="77777777" w:rsidR="00000000" w:rsidRDefault="009D64FD">
      <w:pPr>
        <w:pStyle w:val="TOC1"/>
        <w:tabs>
          <w:tab w:val="left" w:pos="400"/>
          <w:tab w:val="right" w:leader="dot" w:pos="8630"/>
        </w:tabs>
        <w:rPr>
          <w:rFonts w:asciiTheme="minorHAnsi" w:eastAsiaTheme="minorEastAsia" w:hAnsiTheme="minorHAnsi" w:cstheme="minorBidi"/>
          <w:noProof/>
          <w:sz w:val="22"/>
          <w:szCs w:val="22"/>
        </w:rPr>
      </w:pPr>
      <w:hyperlink w:anchor="_Toc25589697" w:history="1">
        <w:r>
          <w:rPr>
            <w:rStyle w:val="Hyperlink"/>
            <w:noProof/>
          </w:rPr>
          <w:t>4.</w:t>
        </w:r>
        <w:r>
          <w:rPr>
            <w:rStyle w:val="Hyperlink"/>
            <w:rFonts w:asciiTheme="minorHAnsi" w:eastAsiaTheme="minorEastAsia" w:hAnsiTheme="minorHAnsi" w:cstheme="minorBidi"/>
            <w:noProof/>
            <w:color w:val="auto"/>
            <w:sz w:val="22"/>
            <w:szCs w:val="22"/>
            <w:u w:val="none"/>
          </w:rPr>
          <w:tab/>
        </w:r>
        <w:r>
          <w:rPr>
            <w:rStyle w:val="Hyperlink"/>
            <w:noProof/>
          </w:rPr>
          <w:t>The DFDL Inf</w:t>
        </w:r>
        <w:r>
          <w:rPr>
            <w:rStyle w:val="Hyperlink"/>
            <w:noProof/>
          </w:rPr>
          <w:t>ormation Set (Infoset)</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_Toc25589697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31</w:t>
        </w:r>
        <w:r>
          <w:rPr>
            <w:rStyle w:val="Hyperlink"/>
            <w:noProof/>
            <w:webHidden/>
            <w:color w:val="auto"/>
            <w:u w:val="none"/>
          </w:rPr>
          <w:fldChar w:fldCharType="end"/>
        </w:r>
      </w:hyperlink>
    </w:p>
    <w:p w14:paraId="7BA4C87E" w14:textId="77777777" w:rsidR="00000000" w:rsidRDefault="009D64FD">
      <w:pPr>
        <w:pStyle w:val="TOC2"/>
        <w:tabs>
          <w:tab w:val="left" w:pos="800"/>
          <w:tab w:val="right" w:leader="dot" w:pos="8630"/>
        </w:tabs>
        <w:rPr>
          <w:rFonts w:asciiTheme="minorHAnsi" w:eastAsiaTheme="minorEastAsia" w:hAnsiTheme="minorHAnsi" w:cstheme="minorBidi"/>
          <w:noProof/>
          <w:sz w:val="22"/>
          <w:szCs w:val="22"/>
        </w:rPr>
      </w:pPr>
      <w:hyperlink w:anchor="_Toc25589698" w:history="1">
        <w:r>
          <w:rPr>
            <w:rStyle w:val="Hyperlink"/>
            <w:noProof/>
          </w:rPr>
          <w:t>4.1</w:t>
        </w:r>
        <w:r>
          <w:rPr>
            <w:rStyle w:val="Hyperlink"/>
            <w:rFonts w:asciiTheme="minorHAnsi" w:eastAsiaTheme="minorEastAsia" w:hAnsiTheme="minorHAnsi" w:cstheme="minorBidi"/>
            <w:noProof/>
            <w:color w:val="auto"/>
            <w:sz w:val="22"/>
            <w:szCs w:val="22"/>
            <w:u w:val="none"/>
          </w:rPr>
          <w:tab/>
        </w:r>
        <w:r>
          <w:rPr>
            <w:rStyle w:val="Hyperlink"/>
            <w:noProof/>
          </w:rPr>
          <w:t>Information Items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_Toc25589698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31</w:t>
        </w:r>
        <w:r>
          <w:rPr>
            <w:rStyle w:val="Hyperlink"/>
            <w:noProof/>
            <w:webHidden/>
            <w:color w:val="auto"/>
            <w:u w:val="none"/>
          </w:rPr>
          <w:fldChar w:fldCharType="end"/>
        </w:r>
      </w:hyperlink>
    </w:p>
    <w:p w14:paraId="7BAC815B"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699" w:history="1">
        <w:r>
          <w:rPr>
            <w:rStyle w:val="Hyperlink"/>
            <w:noProof/>
            <w14:scene3d>
              <w14:camera w14:prst="orthographicFront"/>
              <w14:lightRig w14:rig="threePt" w14:dir="t">
                <w14:rot w14:lat="0" w14:lon="0" w14:rev="0"/>
              </w14:lightRig>
            </w14:scene3d>
          </w:rPr>
          <w:t>4.1.1</w:t>
        </w:r>
        <w:r>
          <w:rPr>
            <w:rStyle w:val="Hyperlink"/>
            <w:rFonts w:asciiTheme="minorHAnsi" w:eastAsiaTheme="minorEastAsia" w:hAnsiTheme="minorHAnsi" w:cstheme="minorBidi"/>
            <w:noProof/>
            <w:color w:val="auto"/>
            <w:sz w:val="22"/>
            <w:szCs w:val="22"/>
            <w:u w:val="none"/>
          </w:rPr>
          <w:tab/>
        </w:r>
        <w:r>
          <w:rPr>
            <w:rStyle w:val="Hyperlink"/>
            <w:noProof/>
          </w:rPr>
          <w:t>Document Information Item</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_Toc25589699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31</w:t>
        </w:r>
        <w:r>
          <w:rPr>
            <w:rStyle w:val="Hyperlink"/>
            <w:noProof/>
            <w:webHidden/>
            <w:color w:val="auto"/>
            <w:u w:val="none"/>
          </w:rPr>
          <w:fldChar w:fldCharType="end"/>
        </w:r>
      </w:hyperlink>
    </w:p>
    <w:p w14:paraId="23EB87E8"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701" w:history="1">
        <w:r>
          <w:rPr>
            <w:rStyle w:val="Hyperlink"/>
            <w:noProof/>
            <w14:scene3d>
              <w14:camera w14:prst="orthographicFront"/>
              <w14:lightRig w14:rig="threePt" w14:dir="t">
                <w14:rot w14:lat="0" w14:lon="0" w14:rev="0"/>
              </w14:lightRig>
            </w14:scene3d>
          </w:rPr>
          <w:t>4.1.2</w:t>
        </w:r>
        <w:r>
          <w:rPr>
            <w:rStyle w:val="Hyperlink"/>
            <w:rFonts w:asciiTheme="minorHAnsi" w:eastAsiaTheme="minorEastAsia" w:hAnsiTheme="minorHAnsi" w:cstheme="minorBidi"/>
            <w:noProof/>
            <w:color w:val="auto"/>
            <w:sz w:val="22"/>
            <w:szCs w:val="22"/>
            <w:u w:val="none"/>
          </w:rPr>
          <w:tab/>
        </w:r>
        <w:r>
          <w:rPr>
            <w:rStyle w:val="Hyperlink"/>
            <w:noProof/>
          </w:rPr>
          <w:t>Element Information Items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_Toc25589701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32</w:t>
        </w:r>
        <w:r>
          <w:rPr>
            <w:rStyle w:val="Hyperlink"/>
            <w:noProof/>
            <w:webHidden/>
            <w:color w:val="auto"/>
            <w:u w:val="none"/>
          </w:rPr>
          <w:fldChar w:fldCharType="end"/>
        </w:r>
      </w:hyperlink>
    </w:p>
    <w:p w14:paraId="1DC98EE6" w14:textId="77777777" w:rsidR="00000000" w:rsidRDefault="009D64FD">
      <w:pPr>
        <w:pStyle w:val="TOC2"/>
        <w:tabs>
          <w:tab w:val="left" w:pos="800"/>
          <w:tab w:val="right" w:leader="dot" w:pos="8630"/>
        </w:tabs>
        <w:rPr>
          <w:rFonts w:asciiTheme="minorHAnsi" w:eastAsiaTheme="minorEastAsia" w:hAnsiTheme="minorHAnsi" w:cstheme="minorBidi"/>
          <w:noProof/>
          <w:sz w:val="22"/>
          <w:szCs w:val="22"/>
        </w:rPr>
      </w:pPr>
      <w:hyperlink w:anchor="_Toc25589702" w:history="1">
        <w:r>
          <w:rPr>
            <w:rStyle w:val="Hyperlink"/>
            <w:noProof/>
          </w:rPr>
          <w:t>4.2</w:t>
        </w:r>
        <w:r>
          <w:rPr>
            <w:rStyle w:val="Hyperlink"/>
            <w:rFonts w:asciiTheme="minorHAnsi" w:eastAsiaTheme="minorEastAsia" w:hAnsiTheme="minorHAnsi" w:cstheme="minorBidi"/>
            <w:noProof/>
            <w:color w:val="auto"/>
            <w:sz w:val="22"/>
            <w:szCs w:val="22"/>
            <w:u w:val="none"/>
          </w:rPr>
          <w:tab/>
        </w:r>
        <w:r>
          <w:rPr>
            <w:rStyle w:val="Hyperlink"/>
            <w:noProof/>
          </w:rPr>
          <w:t>"No Value''</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_Toc25589702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33</w:t>
        </w:r>
        <w:r>
          <w:rPr>
            <w:rStyle w:val="Hyperlink"/>
            <w:noProof/>
            <w:webHidden/>
            <w:color w:val="auto"/>
            <w:u w:val="none"/>
          </w:rPr>
          <w:fldChar w:fldCharType="end"/>
        </w:r>
      </w:hyperlink>
    </w:p>
    <w:p w14:paraId="587BC932" w14:textId="77777777" w:rsidR="00000000" w:rsidRDefault="009D64FD">
      <w:pPr>
        <w:pStyle w:val="TOC2"/>
        <w:tabs>
          <w:tab w:val="left" w:pos="800"/>
          <w:tab w:val="right" w:leader="dot" w:pos="8630"/>
        </w:tabs>
        <w:rPr>
          <w:rFonts w:asciiTheme="minorHAnsi" w:eastAsiaTheme="minorEastAsia" w:hAnsiTheme="minorHAnsi" w:cstheme="minorBidi"/>
          <w:noProof/>
          <w:sz w:val="22"/>
          <w:szCs w:val="22"/>
        </w:rPr>
      </w:pPr>
      <w:hyperlink w:anchor="_Toc25589703" w:history="1">
        <w:r>
          <w:rPr>
            <w:rStyle w:val="Hyperlink"/>
            <w:noProof/>
          </w:rPr>
          <w:t>4.3</w:t>
        </w:r>
        <w:r>
          <w:rPr>
            <w:rStyle w:val="Hyperlink"/>
            <w:rFonts w:asciiTheme="minorHAnsi" w:eastAsiaTheme="minorEastAsia" w:hAnsiTheme="minorHAnsi" w:cstheme="minorBidi"/>
            <w:noProof/>
            <w:color w:val="auto"/>
            <w:sz w:val="22"/>
            <w:szCs w:val="22"/>
            <w:u w:val="none"/>
          </w:rPr>
          <w:tab/>
        </w:r>
        <w:r>
          <w:rPr>
            <w:rStyle w:val="Hyperlink"/>
            <w:noProof/>
          </w:rPr>
          <w:t>DFDL Information Item Order</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_Toc25589703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33</w:t>
        </w:r>
        <w:r>
          <w:rPr>
            <w:rStyle w:val="Hyperlink"/>
            <w:noProof/>
            <w:webHidden/>
            <w:color w:val="auto"/>
            <w:u w:val="none"/>
          </w:rPr>
          <w:fldChar w:fldCharType="end"/>
        </w:r>
      </w:hyperlink>
    </w:p>
    <w:p w14:paraId="1FE2737C" w14:textId="77777777" w:rsidR="00000000" w:rsidRDefault="009D64FD">
      <w:pPr>
        <w:pStyle w:val="TOC2"/>
        <w:tabs>
          <w:tab w:val="left" w:pos="800"/>
          <w:tab w:val="right" w:leader="dot" w:pos="8630"/>
        </w:tabs>
        <w:rPr>
          <w:rFonts w:asciiTheme="minorHAnsi" w:eastAsiaTheme="minorEastAsia" w:hAnsiTheme="minorHAnsi" w:cstheme="minorBidi"/>
          <w:noProof/>
          <w:sz w:val="22"/>
          <w:szCs w:val="22"/>
        </w:rPr>
      </w:pPr>
      <w:hyperlink w:anchor="_Toc25589704" w:history="1">
        <w:r>
          <w:rPr>
            <w:rStyle w:val="Hyperlink"/>
            <w:noProof/>
          </w:rPr>
          <w:t>4.4</w:t>
        </w:r>
        <w:r>
          <w:rPr>
            <w:rStyle w:val="Hyperlink"/>
            <w:rFonts w:asciiTheme="minorHAnsi" w:eastAsiaTheme="minorEastAsia" w:hAnsiTheme="minorHAnsi" w:cstheme="minorBidi"/>
            <w:noProof/>
            <w:color w:val="auto"/>
            <w:sz w:val="22"/>
            <w:szCs w:val="22"/>
            <w:u w:val="none"/>
          </w:rPr>
          <w:tab/>
        </w:r>
        <w:r>
          <w:rPr>
            <w:rStyle w:val="Hyperlink"/>
            <w:noProof/>
          </w:rPr>
          <w:t>DFDL Infoset Object model</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_Toc25589704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33</w:t>
        </w:r>
        <w:r>
          <w:rPr>
            <w:rStyle w:val="Hyperlink"/>
            <w:noProof/>
            <w:webHidden/>
            <w:color w:val="auto"/>
            <w:u w:val="none"/>
          </w:rPr>
          <w:fldChar w:fldCharType="end"/>
        </w:r>
      </w:hyperlink>
    </w:p>
    <w:p w14:paraId="4D751A3D" w14:textId="77777777" w:rsidR="00000000" w:rsidRDefault="009D64FD">
      <w:pPr>
        <w:pStyle w:val="TOC2"/>
        <w:tabs>
          <w:tab w:val="left" w:pos="800"/>
          <w:tab w:val="right" w:leader="dot" w:pos="8630"/>
        </w:tabs>
        <w:rPr>
          <w:rFonts w:asciiTheme="minorHAnsi" w:eastAsiaTheme="minorEastAsia" w:hAnsiTheme="minorHAnsi" w:cstheme="minorBidi"/>
          <w:noProof/>
          <w:sz w:val="22"/>
          <w:szCs w:val="22"/>
        </w:rPr>
      </w:pPr>
      <w:hyperlink w:anchor="_Toc25589705" w:history="1">
        <w:r>
          <w:rPr>
            <w:rStyle w:val="Hyperlink"/>
            <w:noProof/>
          </w:rPr>
          <w:t>4.5</w:t>
        </w:r>
        <w:r>
          <w:rPr>
            <w:rStyle w:val="Hyperlink"/>
            <w:rFonts w:asciiTheme="minorHAnsi" w:eastAsiaTheme="minorEastAsia" w:hAnsiTheme="minorHAnsi" w:cstheme="minorBidi"/>
            <w:noProof/>
            <w:color w:val="auto"/>
            <w:sz w:val="22"/>
            <w:szCs w:val="22"/>
            <w:u w:val="none"/>
          </w:rPr>
          <w:tab/>
        </w:r>
        <w:r>
          <w:rPr>
            <w:rStyle w:val="Hyperlink"/>
            <w:noProof/>
          </w:rPr>
          <w:t>DFDL Augmented Infoset</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_Toc25589705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34</w:t>
        </w:r>
        <w:r>
          <w:rPr>
            <w:rStyle w:val="Hyperlink"/>
            <w:noProof/>
            <w:webHidden/>
            <w:color w:val="auto"/>
            <w:u w:val="none"/>
          </w:rPr>
          <w:fldChar w:fldCharType="end"/>
        </w:r>
      </w:hyperlink>
    </w:p>
    <w:p w14:paraId="207C66DC" w14:textId="77777777" w:rsidR="00000000" w:rsidRDefault="009D64FD">
      <w:pPr>
        <w:pStyle w:val="TOC1"/>
        <w:tabs>
          <w:tab w:val="left" w:pos="400"/>
          <w:tab w:val="right" w:leader="dot" w:pos="8630"/>
        </w:tabs>
        <w:rPr>
          <w:rFonts w:asciiTheme="minorHAnsi" w:eastAsiaTheme="minorEastAsia" w:hAnsiTheme="minorHAnsi" w:cstheme="minorBidi"/>
          <w:noProof/>
          <w:sz w:val="22"/>
          <w:szCs w:val="22"/>
        </w:rPr>
      </w:pPr>
      <w:hyperlink w:anchor="_Toc25589706" w:history="1">
        <w:r>
          <w:rPr>
            <w:rStyle w:val="Hyperlink"/>
            <w:noProof/>
          </w:rPr>
          <w:t>5.</w:t>
        </w:r>
        <w:r>
          <w:rPr>
            <w:rStyle w:val="Hyperlink"/>
            <w:rFonts w:asciiTheme="minorHAnsi" w:eastAsiaTheme="minorEastAsia" w:hAnsiTheme="minorHAnsi" w:cstheme="minorBidi"/>
            <w:noProof/>
            <w:color w:val="auto"/>
            <w:sz w:val="22"/>
            <w:szCs w:val="22"/>
            <w:u w:val="none"/>
          </w:rPr>
          <w:tab/>
        </w:r>
        <w:r>
          <w:rPr>
            <w:rStyle w:val="Hyperlink"/>
            <w:noProof/>
          </w:rPr>
          <w:t>DFDL Schema Component Model</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_Toc25589706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36</w:t>
        </w:r>
        <w:r>
          <w:rPr>
            <w:rStyle w:val="Hyperlink"/>
            <w:noProof/>
            <w:webHidden/>
            <w:color w:val="auto"/>
            <w:u w:val="none"/>
          </w:rPr>
          <w:fldChar w:fldCharType="end"/>
        </w:r>
      </w:hyperlink>
    </w:p>
    <w:p w14:paraId="5F82D173" w14:textId="77777777" w:rsidR="00000000" w:rsidRDefault="009D64FD">
      <w:pPr>
        <w:pStyle w:val="TOC2"/>
        <w:tabs>
          <w:tab w:val="left" w:pos="800"/>
          <w:tab w:val="right" w:leader="dot" w:pos="8630"/>
        </w:tabs>
        <w:rPr>
          <w:rFonts w:asciiTheme="minorHAnsi" w:eastAsiaTheme="minorEastAsia" w:hAnsiTheme="minorHAnsi" w:cstheme="minorBidi"/>
          <w:noProof/>
          <w:sz w:val="22"/>
          <w:szCs w:val="22"/>
        </w:rPr>
      </w:pPr>
      <w:hyperlink w:anchor="_Toc25589707" w:history="1">
        <w:r>
          <w:rPr>
            <w:rStyle w:val="Hyperlink"/>
            <w:noProof/>
          </w:rPr>
          <w:t>5.1</w:t>
        </w:r>
        <w:r>
          <w:rPr>
            <w:rStyle w:val="Hyperlink"/>
            <w:rFonts w:asciiTheme="minorHAnsi" w:eastAsiaTheme="minorEastAsia" w:hAnsiTheme="minorHAnsi" w:cstheme="minorBidi"/>
            <w:noProof/>
            <w:color w:val="auto"/>
            <w:sz w:val="22"/>
            <w:szCs w:val="22"/>
            <w:u w:val="none"/>
          </w:rPr>
          <w:tab/>
        </w:r>
        <w:r>
          <w:rPr>
            <w:rStyle w:val="Hyperlink"/>
            <w:noProof/>
          </w:rPr>
          <w:t>DFDL Subset of XML Schema</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_Toc25589707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37</w:t>
        </w:r>
        <w:r>
          <w:rPr>
            <w:rStyle w:val="Hyperlink"/>
            <w:noProof/>
            <w:webHidden/>
            <w:color w:val="auto"/>
            <w:u w:val="none"/>
          </w:rPr>
          <w:fldChar w:fldCharType="end"/>
        </w:r>
      </w:hyperlink>
    </w:p>
    <w:p w14:paraId="38AA0637" w14:textId="77777777" w:rsidR="00000000" w:rsidRDefault="009D64FD">
      <w:pPr>
        <w:pStyle w:val="TOC2"/>
        <w:tabs>
          <w:tab w:val="left" w:pos="800"/>
          <w:tab w:val="right" w:leader="dot" w:pos="8630"/>
        </w:tabs>
        <w:rPr>
          <w:rFonts w:asciiTheme="minorHAnsi" w:eastAsiaTheme="minorEastAsia" w:hAnsiTheme="minorHAnsi" w:cstheme="minorBidi"/>
          <w:noProof/>
          <w:sz w:val="22"/>
          <w:szCs w:val="22"/>
        </w:rPr>
      </w:pPr>
      <w:hyperlink w:anchor="_Toc25589708" w:history="1">
        <w:r>
          <w:rPr>
            <w:rStyle w:val="Hyperlink"/>
            <w:noProof/>
          </w:rPr>
          <w:t>5.2</w:t>
        </w:r>
        <w:r>
          <w:rPr>
            <w:rStyle w:val="Hyperlink"/>
            <w:rFonts w:asciiTheme="minorHAnsi" w:eastAsiaTheme="minorEastAsia" w:hAnsiTheme="minorHAnsi" w:cstheme="minorBidi"/>
            <w:noProof/>
            <w:color w:val="auto"/>
            <w:sz w:val="22"/>
            <w:szCs w:val="22"/>
            <w:u w:val="none"/>
          </w:rPr>
          <w:tab/>
        </w:r>
        <w:r>
          <w:rPr>
            <w:rStyle w:val="Hyperlink"/>
            <w:noProof/>
          </w:rPr>
          <w:t>XSD Facets, min/maxOccurs, default, and fixed</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_Toc25589708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39</w:t>
        </w:r>
        <w:r>
          <w:rPr>
            <w:rStyle w:val="Hyperlink"/>
            <w:noProof/>
            <w:webHidden/>
            <w:color w:val="auto"/>
            <w:u w:val="none"/>
          </w:rPr>
          <w:fldChar w:fldCharType="end"/>
        </w:r>
      </w:hyperlink>
    </w:p>
    <w:p w14:paraId="6DBD32DC"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709" w:history="1">
        <w:r>
          <w:rPr>
            <w:rStyle w:val="Hyperlink"/>
            <w:noProof/>
            <w14:scene3d>
              <w14:camera w14:prst="orthographicFront"/>
              <w14:lightRig w14:rig="threePt" w14:dir="t">
                <w14:rot w14:lat="0" w14:lon="0" w14:rev="0"/>
              </w14:lightRig>
            </w14:scene3d>
          </w:rPr>
          <w:t>5.2.1</w:t>
        </w:r>
        <w:r>
          <w:rPr>
            <w:rStyle w:val="Hyperlink"/>
            <w:rFonts w:asciiTheme="minorHAnsi" w:eastAsiaTheme="minorEastAsia" w:hAnsiTheme="minorHAnsi" w:cstheme="minorBidi"/>
            <w:noProof/>
            <w:color w:val="auto"/>
            <w:sz w:val="22"/>
            <w:szCs w:val="22"/>
            <w:u w:val="none"/>
          </w:rPr>
          <w:tab/>
        </w:r>
        <w:r>
          <w:rPr>
            <w:rStyle w:val="Hyperlink"/>
            <w:noProof/>
          </w:rPr>
          <w:t>MinOccurs, MaxOccurs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_Toc25589709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40</w:t>
        </w:r>
        <w:r>
          <w:rPr>
            <w:rStyle w:val="Hyperlink"/>
            <w:noProof/>
            <w:webHidden/>
            <w:color w:val="auto"/>
            <w:u w:val="none"/>
          </w:rPr>
          <w:fldChar w:fldCharType="end"/>
        </w:r>
      </w:hyperlink>
    </w:p>
    <w:p w14:paraId="0E551BAF"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710" w:history="1">
        <w:r>
          <w:rPr>
            <w:rStyle w:val="Hyperlink"/>
            <w:noProof/>
            <w14:scene3d>
              <w14:camera w14:prst="orthographicFront"/>
              <w14:lightRig w14:rig="threePt" w14:dir="t">
                <w14:rot w14:lat="0" w14:lon="0" w14:rev="0"/>
              </w14:lightRig>
            </w14:scene3d>
          </w:rPr>
          <w:t>5.2.2</w:t>
        </w:r>
        <w:r>
          <w:rPr>
            <w:rStyle w:val="Hyperlink"/>
            <w:rFonts w:asciiTheme="minorHAnsi" w:eastAsiaTheme="minorEastAsia" w:hAnsiTheme="minorHAnsi" w:cstheme="minorBidi"/>
            <w:noProof/>
            <w:color w:val="auto"/>
            <w:sz w:val="22"/>
            <w:szCs w:val="22"/>
            <w:u w:val="none"/>
          </w:rPr>
          <w:tab/>
        </w:r>
        <w:r>
          <w:rPr>
            <w:rStyle w:val="Hyperlink"/>
            <w:noProof/>
          </w:rPr>
          <w:t>MinLength, MaxLength</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_Toc25589710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40</w:t>
        </w:r>
        <w:r>
          <w:rPr>
            <w:rStyle w:val="Hyperlink"/>
            <w:noProof/>
            <w:webHidden/>
            <w:color w:val="auto"/>
            <w:u w:val="none"/>
          </w:rPr>
          <w:fldChar w:fldCharType="end"/>
        </w:r>
      </w:hyperlink>
    </w:p>
    <w:p w14:paraId="7213C27E"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711" w:history="1">
        <w:r>
          <w:rPr>
            <w:rStyle w:val="Hyperlink"/>
            <w:noProof/>
            <w14:scene3d>
              <w14:camera w14:prst="orthographicFront"/>
              <w14:lightRig w14:rig="threePt" w14:dir="t">
                <w14:rot w14:lat="0" w14:lon="0" w14:rev="0"/>
              </w14:lightRig>
            </w14:scene3d>
          </w:rPr>
          <w:t>5.2.3</w:t>
        </w:r>
        <w:r>
          <w:rPr>
            <w:rStyle w:val="Hyperlink"/>
            <w:rFonts w:asciiTheme="minorHAnsi" w:eastAsiaTheme="minorEastAsia" w:hAnsiTheme="minorHAnsi" w:cstheme="minorBidi"/>
            <w:noProof/>
            <w:color w:val="auto"/>
            <w:sz w:val="22"/>
            <w:szCs w:val="22"/>
            <w:u w:val="none"/>
          </w:rPr>
          <w:tab/>
        </w:r>
        <w:r>
          <w:rPr>
            <w:rStyle w:val="Hyperlink"/>
            <w:noProof/>
          </w:rPr>
          <w:t>MaxInclusive, MaxExclusive, MinExclusive, MinInclusive, TotalDigits, FractionDigits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_Toc25589711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40</w:t>
        </w:r>
        <w:r>
          <w:rPr>
            <w:rStyle w:val="Hyperlink"/>
            <w:noProof/>
            <w:webHidden/>
            <w:color w:val="auto"/>
            <w:u w:val="none"/>
          </w:rPr>
          <w:fldChar w:fldCharType="end"/>
        </w:r>
      </w:hyperlink>
    </w:p>
    <w:p w14:paraId="7B194545"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712" w:history="1">
        <w:r>
          <w:rPr>
            <w:rStyle w:val="Hyperlink"/>
            <w:noProof/>
            <w14:scene3d>
              <w14:camera w14:prst="orthographicFront"/>
              <w14:lightRig w14:rig="threePt" w14:dir="t">
                <w14:rot w14:lat="0" w14:lon="0" w14:rev="0"/>
              </w14:lightRig>
            </w14:scene3d>
          </w:rPr>
          <w:t>5.2.4</w:t>
        </w:r>
        <w:r>
          <w:rPr>
            <w:rStyle w:val="Hyperlink"/>
            <w:rFonts w:asciiTheme="minorHAnsi" w:eastAsiaTheme="minorEastAsia" w:hAnsiTheme="minorHAnsi" w:cstheme="minorBidi"/>
            <w:noProof/>
            <w:color w:val="auto"/>
            <w:sz w:val="22"/>
            <w:szCs w:val="22"/>
            <w:u w:val="none"/>
          </w:rPr>
          <w:tab/>
        </w:r>
        <w:r>
          <w:rPr>
            <w:rStyle w:val="Hyperlink"/>
            <w:noProof/>
          </w:rPr>
          <w:t>Pattern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_Toc25589712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41</w:t>
        </w:r>
        <w:r>
          <w:rPr>
            <w:rStyle w:val="Hyperlink"/>
            <w:noProof/>
            <w:webHidden/>
            <w:color w:val="auto"/>
            <w:u w:val="none"/>
          </w:rPr>
          <w:fldChar w:fldCharType="end"/>
        </w:r>
      </w:hyperlink>
    </w:p>
    <w:p w14:paraId="13835EAE"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713" w:history="1">
        <w:r>
          <w:rPr>
            <w:rStyle w:val="Hyperlink"/>
            <w:noProof/>
            <w14:scene3d>
              <w14:camera w14:prst="orthographicFront"/>
              <w14:lightRig w14:rig="threePt" w14:dir="t">
                <w14:rot w14:lat="0" w14:lon="0" w14:rev="0"/>
              </w14:lightRig>
            </w14:scene3d>
          </w:rPr>
          <w:t>5.2.5</w:t>
        </w:r>
        <w:r>
          <w:rPr>
            <w:rStyle w:val="Hyperlink"/>
            <w:rFonts w:asciiTheme="minorHAnsi" w:eastAsiaTheme="minorEastAsia" w:hAnsiTheme="minorHAnsi" w:cstheme="minorBidi"/>
            <w:noProof/>
            <w:color w:val="auto"/>
            <w:sz w:val="22"/>
            <w:szCs w:val="22"/>
            <w:u w:val="none"/>
          </w:rPr>
          <w:tab/>
        </w:r>
        <w:r>
          <w:rPr>
            <w:rStyle w:val="Hyperlink"/>
            <w:noProof/>
          </w:rPr>
          <w:t>Enumeration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w:instrText>
        </w:r>
        <w:r>
          <w:rPr>
            <w:rStyle w:val="Hyperlink"/>
            <w:noProof/>
            <w:webHidden/>
            <w:color w:val="auto"/>
            <w:u w:val="none"/>
          </w:rPr>
          <w:instrText xml:space="preserve">PAGEREF _Toc25589713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41</w:t>
        </w:r>
        <w:r>
          <w:rPr>
            <w:rStyle w:val="Hyperlink"/>
            <w:noProof/>
            <w:webHidden/>
            <w:color w:val="auto"/>
            <w:u w:val="none"/>
          </w:rPr>
          <w:fldChar w:fldCharType="end"/>
        </w:r>
      </w:hyperlink>
    </w:p>
    <w:p w14:paraId="31D4015E"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714" w:history="1">
        <w:r>
          <w:rPr>
            <w:rStyle w:val="Hyperlink"/>
            <w:noProof/>
            <w14:scene3d>
              <w14:camera w14:prst="orthographicFront"/>
              <w14:lightRig w14:rig="threePt" w14:dir="t">
                <w14:rot w14:lat="0" w14:lon="0" w14:rev="0"/>
              </w14:lightRig>
            </w14:scene3d>
          </w:rPr>
          <w:t>5.2.6</w:t>
        </w:r>
        <w:r>
          <w:rPr>
            <w:rStyle w:val="Hyperlink"/>
            <w:rFonts w:asciiTheme="minorHAnsi" w:eastAsiaTheme="minorEastAsia" w:hAnsiTheme="minorHAnsi" w:cstheme="minorBidi"/>
            <w:noProof/>
            <w:color w:val="auto"/>
            <w:sz w:val="22"/>
            <w:szCs w:val="22"/>
            <w:u w:val="none"/>
          </w:rPr>
          <w:tab/>
        </w:r>
        <w:r>
          <w:rPr>
            <w:rStyle w:val="Hyperlink"/>
            <w:noProof/>
          </w:rPr>
          <w:t>Default</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_Toc25589714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41</w:t>
        </w:r>
        <w:r>
          <w:rPr>
            <w:rStyle w:val="Hyperlink"/>
            <w:noProof/>
            <w:webHidden/>
            <w:color w:val="auto"/>
            <w:u w:val="none"/>
          </w:rPr>
          <w:fldChar w:fldCharType="end"/>
        </w:r>
      </w:hyperlink>
    </w:p>
    <w:p w14:paraId="2D4549EB"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715" w:history="1">
        <w:r>
          <w:rPr>
            <w:rStyle w:val="Hyperlink"/>
            <w:noProof/>
            <w14:scene3d>
              <w14:camera w14:prst="orthographicFront"/>
              <w14:lightRig w14:rig="threePt" w14:dir="t">
                <w14:rot w14:lat="0" w14:lon="0" w14:rev="0"/>
              </w14:lightRig>
            </w14:scene3d>
          </w:rPr>
          <w:t>5.2.7</w:t>
        </w:r>
        <w:r>
          <w:rPr>
            <w:rStyle w:val="Hyperlink"/>
            <w:rFonts w:asciiTheme="minorHAnsi" w:eastAsiaTheme="minorEastAsia" w:hAnsiTheme="minorHAnsi" w:cstheme="minorBidi"/>
            <w:noProof/>
            <w:color w:val="auto"/>
            <w:sz w:val="22"/>
            <w:szCs w:val="22"/>
            <w:u w:val="none"/>
          </w:rPr>
          <w:tab/>
        </w:r>
        <w:r>
          <w:rPr>
            <w:rStyle w:val="Hyperlink"/>
            <w:noProof/>
          </w:rPr>
          <w:t>Fixed</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_Toc25589715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41</w:t>
        </w:r>
        <w:r>
          <w:rPr>
            <w:rStyle w:val="Hyperlink"/>
            <w:noProof/>
            <w:webHidden/>
            <w:color w:val="auto"/>
            <w:u w:val="none"/>
          </w:rPr>
          <w:fldChar w:fldCharType="end"/>
        </w:r>
      </w:hyperlink>
    </w:p>
    <w:p w14:paraId="56317CE2" w14:textId="77777777" w:rsidR="00000000" w:rsidRDefault="009D64FD">
      <w:pPr>
        <w:pStyle w:val="TOC2"/>
        <w:tabs>
          <w:tab w:val="left" w:pos="800"/>
          <w:tab w:val="right" w:leader="dot" w:pos="8630"/>
        </w:tabs>
        <w:rPr>
          <w:rFonts w:asciiTheme="minorHAnsi" w:eastAsiaTheme="minorEastAsia" w:hAnsiTheme="minorHAnsi" w:cstheme="minorBidi"/>
          <w:noProof/>
          <w:sz w:val="22"/>
          <w:szCs w:val="22"/>
        </w:rPr>
      </w:pPr>
      <w:hyperlink w:anchor="_Toc25589716" w:history="1">
        <w:r>
          <w:rPr>
            <w:rStyle w:val="Hyperlink"/>
            <w:noProof/>
          </w:rPr>
          <w:t>5.3</w:t>
        </w:r>
        <w:r>
          <w:rPr>
            <w:rStyle w:val="Hyperlink"/>
            <w:rFonts w:asciiTheme="minorHAnsi" w:eastAsiaTheme="minorEastAsia" w:hAnsiTheme="minorHAnsi" w:cstheme="minorBidi"/>
            <w:noProof/>
            <w:color w:val="auto"/>
            <w:sz w:val="22"/>
            <w:szCs w:val="22"/>
            <w:u w:val="none"/>
          </w:rPr>
          <w:tab/>
        </w:r>
        <w:r>
          <w:rPr>
            <w:rStyle w:val="Hyperlink"/>
            <w:noProof/>
          </w:rPr>
          <w:t>Compatibility with Other Annotation Language Schemas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_Toc2558971</w:instrText>
        </w:r>
        <w:r>
          <w:rPr>
            <w:rStyle w:val="Hyperlink"/>
            <w:noProof/>
            <w:webHidden/>
            <w:color w:val="auto"/>
            <w:u w:val="none"/>
          </w:rPr>
          <w:instrText xml:space="preserve">6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41</w:t>
        </w:r>
        <w:r>
          <w:rPr>
            <w:rStyle w:val="Hyperlink"/>
            <w:noProof/>
            <w:webHidden/>
            <w:color w:val="auto"/>
            <w:u w:val="none"/>
          </w:rPr>
          <w:fldChar w:fldCharType="end"/>
        </w:r>
      </w:hyperlink>
    </w:p>
    <w:p w14:paraId="4390D300" w14:textId="77777777" w:rsidR="00000000" w:rsidRDefault="009D64FD">
      <w:pPr>
        <w:pStyle w:val="TOC1"/>
        <w:tabs>
          <w:tab w:val="left" w:pos="400"/>
          <w:tab w:val="right" w:leader="dot" w:pos="8630"/>
        </w:tabs>
        <w:rPr>
          <w:rFonts w:asciiTheme="minorHAnsi" w:eastAsiaTheme="minorEastAsia" w:hAnsiTheme="minorHAnsi" w:cstheme="minorBidi"/>
          <w:noProof/>
          <w:sz w:val="22"/>
          <w:szCs w:val="22"/>
        </w:rPr>
      </w:pPr>
      <w:hyperlink w:anchor="_Toc25589717" w:history="1">
        <w:r>
          <w:rPr>
            <w:rStyle w:val="Hyperlink"/>
            <w:noProof/>
          </w:rPr>
          <w:t>6.</w:t>
        </w:r>
        <w:r>
          <w:rPr>
            <w:rStyle w:val="Hyperlink"/>
            <w:rFonts w:asciiTheme="minorHAnsi" w:eastAsiaTheme="minorEastAsia" w:hAnsiTheme="minorHAnsi" w:cstheme="minorBidi"/>
            <w:noProof/>
            <w:color w:val="auto"/>
            <w:sz w:val="22"/>
            <w:szCs w:val="22"/>
            <w:u w:val="none"/>
          </w:rPr>
          <w:tab/>
        </w:r>
        <w:r>
          <w:rPr>
            <w:rStyle w:val="Hyperlink"/>
            <w:noProof/>
          </w:rPr>
          <w:t>DFDL Syntax Basics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_Toc25589717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42</w:t>
        </w:r>
        <w:r>
          <w:rPr>
            <w:rStyle w:val="Hyperlink"/>
            <w:noProof/>
            <w:webHidden/>
            <w:color w:val="auto"/>
            <w:u w:val="none"/>
          </w:rPr>
          <w:fldChar w:fldCharType="end"/>
        </w:r>
      </w:hyperlink>
    </w:p>
    <w:p w14:paraId="25FB8C3B" w14:textId="77777777" w:rsidR="00000000" w:rsidRDefault="009D64FD">
      <w:pPr>
        <w:pStyle w:val="TOC2"/>
        <w:tabs>
          <w:tab w:val="left" w:pos="800"/>
          <w:tab w:val="right" w:leader="dot" w:pos="8630"/>
        </w:tabs>
        <w:rPr>
          <w:rFonts w:asciiTheme="minorHAnsi" w:eastAsiaTheme="minorEastAsia" w:hAnsiTheme="minorHAnsi" w:cstheme="minorBidi"/>
          <w:noProof/>
          <w:sz w:val="22"/>
          <w:szCs w:val="22"/>
        </w:rPr>
      </w:pPr>
      <w:hyperlink w:anchor="_Toc25589718" w:history="1">
        <w:r>
          <w:rPr>
            <w:rStyle w:val="Hyperlink"/>
            <w:noProof/>
          </w:rPr>
          <w:t>6.1</w:t>
        </w:r>
        <w:r>
          <w:rPr>
            <w:rStyle w:val="Hyperlink"/>
            <w:rFonts w:asciiTheme="minorHAnsi" w:eastAsiaTheme="minorEastAsia" w:hAnsiTheme="minorHAnsi" w:cstheme="minorBidi"/>
            <w:noProof/>
            <w:color w:val="auto"/>
            <w:sz w:val="22"/>
            <w:szCs w:val="22"/>
            <w:u w:val="none"/>
          </w:rPr>
          <w:tab/>
        </w:r>
        <w:r>
          <w:rPr>
            <w:rStyle w:val="Hyperlink"/>
            <w:noProof/>
          </w:rPr>
          <w:t>Namespaces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_Toc25589718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42</w:t>
        </w:r>
        <w:r>
          <w:rPr>
            <w:rStyle w:val="Hyperlink"/>
            <w:noProof/>
            <w:webHidden/>
            <w:color w:val="auto"/>
            <w:u w:val="none"/>
          </w:rPr>
          <w:fldChar w:fldCharType="end"/>
        </w:r>
      </w:hyperlink>
    </w:p>
    <w:p w14:paraId="3E3F761F" w14:textId="77777777" w:rsidR="00000000" w:rsidRDefault="009D64FD">
      <w:pPr>
        <w:pStyle w:val="TOC2"/>
        <w:tabs>
          <w:tab w:val="left" w:pos="800"/>
          <w:tab w:val="right" w:leader="dot" w:pos="8630"/>
        </w:tabs>
        <w:rPr>
          <w:rFonts w:asciiTheme="minorHAnsi" w:eastAsiaTheme="minorEastAsia" w:hAnsiTheme="minorHAnsi" w:cstheme="minorBidi"/>
          <w:noProof/>
          <w:sz w:val="22"/>
          <w:szCs w:val="22"/>
        </w:rPr>
      </w:pPr>
      <w:hyperlink w:anchor="_Toc25589719" w:history="1">
        <w:r>
          <w:rPr>
            <w:rStyle w:val="Hyperlink"/>
            <w:noProof/>
          </w:rPr>
          <w:t>6.2</w:t>
        </w:r>
        <w:r>
          <w:rPr>
            <w:rStyle w:val="Hyperlink"/>
            <w:rFonts w:asciiTheme="minorHAnsi" w:eastAsiaTheme="minorEastAsia" w:hAnsiTheme="minorHAnsi" w:cstheme="minorBidi"/>
            <w:noProof/>
            <w:color w:val="auto"/>
            <w:sz w:val="22"/>
            <w:szCs w:val="22"/>
            <w:u w:val="none"/>
          </w:rPr>
          <w:tab/>
        </w:r>
        <w:r>
          <w:rPr>
            <w:rStyle w:val="Hyperlink"/>
            <w:noProof/>
          </w:rPr>
          <w:t xml:space="preserve">The DFDL </w:t>
        </w:r>
        <w:r>
          <w:rPr>
            <w:rStyle w:val="Hyperlink"/>
            <w:noProof/>
          </w:rPr>
          <w:t>Annotation Elements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_Toc25589719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42</w:t>
        </w:r>
        <w:r>
          <w:rPr>
            <w:rStyle w:val="Hyperlink"/>
            <w:noProof/>
            <w:webHidden/>
            <w:color w:val="auto"/>
            <w:u w:val="none"/>
          </w:rPr>
          <w:fldChar w:fldCharType="end"/>
        </w:r>
      </w:hyperlink>
    </w:p>
    <w:p w14:paraId="23A35011" w14:textId="77777777" w:rsidR="00000000" w:rsidRDefault="009D64FD">
      <w:pPr>
        <w:pStyle w:val="TOC2"/>
        <w:tabs>
          <w:tab w:val="left" w:pos="800"/>
          <w:tab w:val="right" w:leader="dot" w:pos="8630"/>
        </w:tabs>
        <w:rPr>
          <w:rFonts w:asciiTheme="minorHAnsi" w:eastAsiaTheme="minorEastAsia" w:hAnsiTheme="minorHAnsi" w:cstheme="minorBidi"/>
          <w:noProof/>
          <w:sz w:val="22"/>
          <w:szCs w:val="22"/>
        </w:rPr>
      </w:pPr>
      <w:hyperlink w:anchor="_Toc25589720" w:history="1">
        <w:r>
          <w:rPr>
            <w:rStyle w:val="Hyperlink"/>
            <w:noProof/>
          </w:rPr>
          <w:t>6.3</w:t>
        </w:r>
        <w:r>
          <w:rPr>
            <w:rStyle w:val="Hyperlink"/>
            <w:rFonts w:asciiTheme="minorHAnsi" w:eastAsiaTheme="minorEastAsia" w:hAnsiTheme="minorHAnsi" w:cstheme="minorBidi"/>
            <w:noProof/>
            <w:color w:val="auto"/>
            <w:sz w:val="22"/>
            <w:szCs w:val="22"/>
            <w:u w:val="none"/>
          </w:rPr>
          <w:tab/>
        </w:r>
        <w:r>
          <w:rPr>
            <w:rStyle w:val="Hyperlink"/>
            <w:noProof/>
          </w:rPr>
          <w:t>DFDL Properties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_Toc25589720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44</w:t>
        </w:r>
        <w:r>
          <w:rPr>
            <w:rStyle w:val="Hyperlink"/>
            <w:noProof/>
            <w:webHidden/>
            <w:color w:val="auto"/>
            <w:u w:val="none"/>
          </w:rPr>
          <w:fldChar w:fldCharType="end"/>
        </w:r>
      </w:hyperlink>
    </w:p>
    <w:p w14:paraId="4B43569F"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721" w:history="1">
        <w:r>
          <w:rPr>
            <w:rStyle w:val="Hyperlink"/>
            <w:noProof/>
            <w14:scene3d>
              <w14:camera w14:prst="orthographicFront"/>
              <w14:lightRig w14:rig="threePt" w14:dir="t">
                <w14:rot w14:lat="0" w14:lon="0" w14:rev="0"/>
              </w14:lightRig>
            </w14:scene3d>
          </w:rPr>
          <w:t>6.3.1</w:t>
        </w:r>
        <w:r>
          <w:rPr>
            <w:rStyle w:val="Hyperlink"/>
            <w:rFonts w:asciiTheme="minorHAnsi" w:eastAsiaTheme="minorEastAsia" w:hAnsiTheme="minorHAnsi" w:cstheme="minorBidi"/>
            <w:noProof/>
            <w:color w:val="auto"/>
            <w:sz w:val="22"/>
            <w:szCs w:val="22"/>
            <w:u w:val="none"/>
          </w:rPr>
          <w:tab/>
        </w:r>
        <w:r>
          <w:rPr>
            <w:rStyle w:val="Hyperlink"/>
            <w:noProof/>
          </w:rPr>
          <w:t>D</w:t>
        </w:r>
        <w:r>
          <w:rPr>
            <w:rStyle w:val="Hyperlink"/>
            <w:noProof/>
          </w:rPr>
          <w:t>FDL String Literals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_Toc25589721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44</w:t>
        </w:r>
        <w:r>
          <w:rPr>
            <w:rStyle w:val="Hyperlink"/>
            <w:noProof/>
            <w:webHidden/>
            <w:color w:val="auto"/>
            <w:u w:val="none"/>
          </w:rPr>
          <w:fldChar w:fldCharType="end"/>
        </w:r>
      </w:hyperlink>
    </w:p>
    <w:p w14:paraId="715EDF4F"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722" w:history="1">
        <w:r>
          <w:rPr>
            <w:rStyle w:val="Hyperlink"/>
            <w:noProof/>
            <w14:scene3d>
              <w14:camera w14:prst="orthographicFront"/>
              <w14:lightRig w14:rig="threePt" w14:dir="t">
                <w14:rot w14:lat="0" w14:lon="0" w14:rev="0"/>
              </w14:lightRig>
            </w14:scene3d>
          </w:rPr>
          <w:t>6.3.2</w:t>
        </w:r>
        <w:r>
          <w:rPr>
            <w:rStyle w:val="Hyperlink"/>
            <w:rFonts w:asciiTheme="minorHAnsi" w:eastAsiaTheme="minorEastAsia" w:hAnsiTheme="minorHAnsi" w:cstheme="minorBidi"/>
            <w:noProof/>
            <w:color w:val="auto"/>
            <w:sz w:val="22"/>
            <w:szCs w:val="22"/>
            <w:u w:val="none"/>
          </w:rPr>
          <w:tab/>
        </w:r>
        <w:r>
          <w:rPr>
            <w:rStyle w:val="Hyperlink"/>
            <w:noProof/>
          </w:rPr>
          <w:t>DFDL Expressions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_Toc25589722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49</w:t>
        </w:r>
        <w:r>
          <w:rPr>
            <w:rStyle w:val="Hyperlink"/>
            <w:noProof/>
            <w:webHidden/>
            <w:color w:val="auto"/>
            <w:u w:val="none"/>
          </w:rPr>
          <w:fldChar w:fldCharType="end"/>
        </w:r>
      </w:hyperlink>
    </w:p>
    <w:p w14:paraId="5FA9D9D3"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723" w:history="1">
        <w:r>
          <w:rPr>
            <w:rStyle w:val="Hyperlink"/>
            <w:noProof/>
            <w14:scene3d>
              <w14:camera w14:prst="orthographicFront"/>
              <w14:lightRig w14:rig="threePt" w14:dir="t">
                <w14:rot w14:lat="0" w14:lon="0" w14:rev="0"/>
              </w14:lightRig>
            </w14:scene3d>
          </w:rPr>
          <w:t>6.3.3</w:t>
        </w:r>
        <w:r>
          <w:rPr>
            <w:rStyle w:val="Hyperlink"/>
            <w:rFonts w:asciiTheme="minorHAnsi" w:eastAsiaTheme="minorEastAsia" w:hAnsiTheme="minorHAnsi" w:cstheme="minorBidi"/>
            <w:noProof/>
            <w:color w:val="auto"/>
            <w:sz w:val="22"/>
            <w:szCs w:val="22"/>
            <w:u w:val="none"/>
          </w:rPr>
          <w:tab/>
        </w:r>
        <w:r>
          <w:rPr>
            <w:rStyle w:val="Hyperlink"/>
            <w:noProof/>
          </w:rPr>
          <w:t>DFDL Regular Expressions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_Toc25589723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49</w:t>
        </w:r>
        <w:r>
          <w:rPr>
            <w:rStyle w:val="Hyperlink"/>
            <w:noProof/>
            <w:webHidden/>
            <w:color w:val="auto"/>
            <w:u w:val="none"/>
          </w:rPr>
          <w:fldChar w:fldCharType="end"/>
        </w:r>
      </w:hyperlink>
    </w:p>
    <w:p w14:paraId="121664DF"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724" w:history="1">
        <w:r>
          <w:rPr>
            <w:rStyle w:val="Hyperlink"/>
            <w:noProof/>
            <w14:scene3d>
              <w14:camera w14:prst="orthographicFront"/>
              <w14:lightRig w14:rig="threePt" w14:dir="t">
                <w14:rot w14:lat="0" w14:lon="0" w14:rev="0"/>
              </w14:lightRig>
            </w14:scene3d>
          </w:rPr>
          <w:t>6.3.4</w:t>
        </w:r>
        <w:r>
          <w:rPr>
            <w:rStyle w:val="Hyperlink"/>
            <w:rFonts w:asciiTheme="minorHAnsi" w:eastAsiaTheme="minorEastAsia" w:hAnsiTheme="minorHAnsi" w:cstheme="minorBidi"/>
            <w:noProof/>
            <w:color w:val="auto"/>
            <w:sz w:val="22"/>
            <w:szCs w:val="22"/>
            <w:u w:val="none"/>
          </w:rPr>
          <w:tab/>
        </w:r>
        <w:r>
          <w:rPr>
            <w:rStyle w:val="Hyperlink"/>
            <w:noProof/>
          </w:rPr>
          <w:t>Enumerations in DFDL</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_Toc25589724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49</w:t>
        </w:r>
        <w:r>
          <w:rPr>
            <w:rStyle w:val="Hyperlink"/>
            <w:noProof/>
            <w:webHidden/>
            <w:color w:val="auto"/>
            <w:u w:val="none"/>
          </w:rPr>
          <w:fldChar w:fldCharType="end"/>
        </w:r>
      </w:hyperlink>
    </w:p>
    <w:p w14:paraId="0028841A" w14:textId="77777777" w:rsidR="00000000" w:rsidRDefault="009D64FD">
      <w:pPr>
        <w:pStyle w:val="TOC1"/>
        <w:tabs>
          <w:tab w:val="left" w:pos="400"/>
          <w:tab w:val="right" w:leader="dot" w:pos="8630"/>
        </w:tabs>
        <w:rPr>
          <w:rFonts w:asciiTheme="minorHAnsi" w:eastAsiaTheme="minorEastAsia" w:hAnsiTheme="minorHAnsi" w:cstheme="minorBidi"/>
          <w:noProof/>
          <w:sz w:val="22"/>
          <w:szCs w:val="22"/>
        </w:rPr>
      </w:pPr>
      <w:hyperlink w:anchor="_Toc25589725" w:history="1">
        <w:r>
          <w:rPr>
            <w:rStyle w:val="Hyperlink"/>
            <w:noProof/>
          </w:rPr>
          <w:t>7.</w:t>
        </w:r>
        <w:r>
          <w:rPr>
            <w:rStyle w:val="Hyperlink"/>
            <w:rFonts w:asciiTheme="minorHAnsi" w:eastAsiaTheme="minorEastAsia" w:hAnsiTheme="minorHAnsi" w:cstheme="minorBidi"/>
            <w:noProof/>
            <w:color w:val="auto"/>
            <w:sz w:val="22"/>
            <w:szCs w:val="22"/>
            <w:u w:val="none"/>
          </w:rPr>
          <w:tab/>
        </w:r>
        <w:r>
          <w:rPr>
            <w:rStyle w:val="Hyperlink"/>
            <w:noProof/>
          </w:rPr>
          <w:t>Syntax of DFDL Annotation Elements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_Toc25589725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50</w:t>
        </w:r>
        <w:r>
          <w:rPr>
            <w:rStyle w:val="Hyperlink"/>
            <w:noProof/>
            <w:webHidden/>
            <w:color w:val="auto"/>
            <w:u w:val="none"/>
          </w:rPr>
          <w:fldChar w:fldCharType="end"/>
        </w:r>
      </w:hyperlink>
    </w:p>
    <w:p w14:paraId="2D6078B1" w14:textId="77777777" w:rsidR="00000000" w:rsidRDefault="009D64FD">
      <w:pPr>
        <w:pStyle w:val="TOC2"/>
        <w:tabs>
          <w:tab w:val="left" w:pos="800"/>
          <w:tab w:val="right" w:leader="dot" w:pos="8630"/>
        </w:tabs>
        <w:rPr>
          <w:rFonts w:asciiTheme="minorHAnsi" w:eastAsiaTheme="minorEastAsia" w:hAnsiTheme="minorHAnsi" w:cstheme="minorBidi"/>
          <w:noProof/>
          <w:sz w:val="22"/>
          <w:szCs w:val="22"/>
        </w:rPr>
      </w:pPr>
      <w:hyperlink w:anchor="_Toc25589726" w:history="1">
        <w:r>
          <w:rPr>
            <w:rStyle w:val="Hyperlink"/>
            <w:noProof/>
          </w:rPr>
          <w:t>7.1</w:t>
        </w:r>
        <w:r>
          <w:rPr>
            <w:rStyle w:val="Hyperlink"/>
            <w:rFonts w:asciiTheme="minorHAnsi" w:eastAsiaTheme="minorEastAsia" w:hAnsiTheme="minorHAnsi" w:cstheme="minorBidi"/>
            <w:noProof/>
            <w:color w:val="auto"/>
            <w:sz w:val="22"/>
            <w:szCs w:val="22"/>
            <w:u w:val="none"/>
          </w:rPr>
          <w:tab/>
        </w:r>
        <w:r>
          <w:rPr>
            <w:rStyle w:val="Hyperlink"/>
            <w:noProof/>
          </w:rPr>
          <w:t>Component Format Annotations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_Toc25589726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50</w:t>
        </w:r>
        <w:r>
          <w:rPr>
            <w:rStyle w:val="Hyperlink"/>
            <w:noProof/>
            <w:webHidden/>
            <w:color w:val="auto"/>
            <w:u w:val="none"/>
          </w:rPr>
          <w:fldChar w:fldCharType="end"/>
        </w:r>
      </w:hyperlink>
    </w:p>
    <w:p w14:paraId="6902EE53"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727" w:history="1">
        <w:r>
          <w:rPr>
            <w:rStyle w:val="Hyperlink"/>
            <w:noProof/>
            <w14:scene3d>
              <w14:camera w14:prst="orthographicFront"/>
              <w14:lightRig w14:rig="threePt" w14:dir="t">
                <w14:rot w14:lat="0" w14:lon="0" w14:rev="0"/>
              </w14:lightRig>
            </w14:scene3d>
          </w:rPr>
          <w:t>7.1.1</w:t>
        </w:r>
        <w:r>
          <w:rPr>
            <w:rStyle w:val="Hyperlink"/>
            <w:rFonts w:asciiTheme="minorHAnsi" w:eastAsiaTheme="minorEastAsia" w:hAnsiTheme="minorHAnsi" w:cstheme="minorBidi"/>
            <w:noProof/>
            <w:color w:val="auto"/>
            <w:sz w:val="22"/>
            <w:szCs w:val="22"/>
            <w:u w:val="none"/>
          </w:rPr>
          <w:tab/>
        </w:r>
        <w:r>
          <w:rPr>
            <w:rStyle w:val="Hyperlink"/>
            <w:noProof/>
          </w:rPr>
          <w:t>The dfdl:ref Property</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_Toc25589727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50</w:t>
        </w:r>
        <w:r>
          <w:rPr>
            <w:rStyle w:val="Hyperlink"/>
            <w:noProof/>
            <w:webHidden/>
            <w:color w:val="auto"/>
            <w:u w:val="none"/>
          </w:rPr>
          <w:fldChar w:fldCharType="end"/>
        </w:r>
      </w:hyperlink>
    </w:p>
    <w:p w14:paraId="307DCE14"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728" w:history="1">
        <w:r>
          <w:rPr>
            <w:rStyle w:val="Hyperlink"/>
            <w:noProof/>
            <w14:scene3d>
              <w14:camera w14:prst="orthographicFront"/>
              <w14:lightRig w14:rig="threePt" w14:dir="t">
                <w14:rot w14:lat="0" w14:lon="0" w14:rev="0"/>
              </w14:lightRig>
            </w14:scene3d>
          </w:rPr>
          <w:t>7.1.2</w:t>
        </w:r>
        <w:r>
          <w:rPr>
            <w:rStyle w:val="Hyperlink"/>
            <w:rFonts w:asciiTheme="minorHAnsi" w:eastAsiaTheme="minorEastAsia" w:hAnsiTheme="minorHAnsi" w:cstheme="minorBidi"/>
            <w:noProof/>
            <w:color w:val="auto"/>
            <w:sz w:val="22"/>
            <w:szCs w:val="22"/>
            <w:u w:val="none"/>
          </w:rPr>
          <w:tab/>
        </w:r>
        <w:r>
          <w:rPr>
            <w:rStyle w:val="Hyperlink"/>
            <w:noProof/>
          </w:rPr>
          <w:t>Property Binding Syntax</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_Toc25589728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51</w:t>
        </w:r>
        <w:r>
          <w:rPr>
            <w:rStyle w:val="Hyperlink"/>
            <w:noProof/>
            <w:webHidden/>
            <w:color w:val="auto"/>
            <w:u w:val="none"/>
          </w:rPr>
          <w:fldChar w:fldCharType="end"/>
        </w:r>
      </w:hyperlink>
    </w:p>
    <w:p w14:paraId="6557ACA1"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729" w:history="1">
        <w:r>
          <w:rPr>
            <w:rStyle w:val="Hyperlink"/>
            <w:noProof/>
            <w14:scene3d>
              <w14:camera w14:prst="orthographicFront"/>
              <w14:lightRig w14:rig="threePt" w14:dir="t">
                <w14:rot w14:lat="0" w14:lon="0" w14:rev="0"/>
              </w14:lightRig>
            </w14:scene3d>
          </w:rPr>
          <w:t>7.1.3</w:t>
        </w:r>
        <w:r>
          <w:rPr>
            <w:rStyle w:val="Hyperlink"/>
            <w:rFonts w:asciiTheme="minorHAnsi" w:eastAsiaTheme="minorEastAsia" w:hAnsiTheme="minorHAnsi" w:cstheme="minorBidi"/>
            <w:noProof/>
            <w:color w:val="auto"/>
            <w:sz w:val="22"/>
            <w:szCs w:val="22"/>
            <w:u w:val="none"/>
          </w:rPr>
          <w:tab/>
        </w:r>
        <w:r>
          <w:rPr>
            <w:rStyle w:val="Hyperlink"/>
            <w:noProof/>
          </w:rPr>
          <w:t>Empty String as a Representation Property Value</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w:instrText>
        </w:r>
        <w:r>
          <w:rPr>
            <w:rStyle w:val="Hyperlink"/>
            <w:noProof/>
            <w:webHidden/>
            <w:color w:val="auto"/>
            <w:u w:val="none"/>
          </w:rPr>
          <w:instrText xml:space="preserve">REF _Toc25589729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52</w:t>
        </w:r>
        <w:r>
          <w:rPr>
            <w:rStyle w:val="Hyperlink"/>
            <w:noProof/>
            <w:webHidden/>
            <w:color w:val="auto"/>
            <w:u w:val="none"/>
          </w:rPr>
          <w:fldChar w:fldCharType="end"/>
        </w:r>
      </w:hyperlink>
    </w:p>
    <w:p w14:paraId="6F8694BF" w14:textId="77777777" w:rsidR="00000000" w:rsidRDefault="009D64FD">
      <w:pPr>
        <w:pStyle w:val="TOC2"/>
        <w:tabs>
          <w:tab w:val="left" w:pos="800"/>
          <w:tab w:val="right" w:leader="dot" w:pos="8630"/>
        </w:tabs>
        <w:rPr>
          <w:rFonts w:asciiTheme="minorHAnsi" w:eastAsiaTheme="minorEastAsia" w:hAnsiTheme="minorHAnsi" w:cstheme="minorBidi"/>
          <w:noProof/>
          <w:sz w:val="22"/>
          <w:szCs w:val="22"/>
        </w:rPr>
      </w:pPr>
      <w:hyperlink w:anchor="_Toc25589730" w:history="1">
        <w:r>
          <w:rPr>
            <w:rStyle w:val="Hyperlink"/>
            <w:noProof/>
          </w:rPr>
          <w:t>7.2</w:t>
        </w:r>
        <w:r>
          <w:rPr>
            <w:rStyle w:val="Hyperlink"/>
            <w:rFonts w:asciiTheme="minorHAnsi" w:eastAsiaTheme="minorEastAsia" w:hAnsiTheme="minorHAnsi" w:cstheme="minorBidi"/>
            <w:noProof/>
            <w:color w:val="auto"/>
            <w:sz w:val="22"/>
            <w:szCs w:val="22"/>
            <w:u w:val="none"/>
          </w:rPr>
          <w:tab/>
        </w:r>
        <w:r>
          <w:rPr>
            <w:rStyle w:val="Hyperlink"/>
            <w:noProof/>
          </w:rPr>
          <w:t>dfdl:defineFormat - Reusable Data Format Definitions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_Toc25589730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53</w:t>
        </w:r>
        <w:r>
          <w:rPr>
            <w:rStyle w:val="Hyperlink"/>
            <w:noProof/>
            <w:webHidden/>
            <w:color w:val="auto"/>
            <w:u w:val="none"/>
          </w:rPr>
          <w:fldChar w:fldCharType="end"/>
        </w:r>
      </w:hyperlink>
    </w:p>
    <w:p w14:paraId="190551AF"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731" w:history="1">
        <w:r>
          <w:rPr>
            <w:rStyle w:val="Hyperlink"/>
            <w:noProof/>
            <w14:scene3d>
              <w14:camera w14:prst="orthographicFront"/>
              <w14:lightRig w14:rig="threePt" w14:dir="t">
                <w14:rot w14:lat="0" w14:lon="0" w14:rev="0"/>
              </w14:lightRig>
            </w14:scene3d>
          </w:rPr>
          <w:t>7.2.1</w:t>
        </w:r>
        <w:r>
          <w:rPr>
            <w:rStyle w:val="Hyperlink"/>
            <w:rFonts w:asciiTheme="minorHAnsi" w:eastAsiaTheme="minorEastAsia" w:hAnsiTheme="minorHAnsi" w:cstheme="minorBidi"/>
            <w:noProof/>
            <w:color w:val="auto"/>
            <w:sz w:val="22"/>
            <w:szCs w:val="22"/>
            <w:u w:val="none"/>
          </w:rPr>
          <w:tab/>
        </w:r>
        <w:r>
          <w:rPr>
            <w:rStyle w:val="Hyperlink"/>
            <w:noProof/>
          </w:rPr>
          <w:t>Inheritance for dfdl:defineFormat</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_Toc25589731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53</w:t>
        </w:r>
        <w:r>
          <w:rPr>
            <w:rStyle w:val="Hyperlink"/>
            <w:noProof/>
            <w:webHidden/>
            <w:color w:val="auto"/>
            <w:u w:val="none"/>
          </w:rPr>
          <w:fldChar w:fldCharType="end"/>
        </w:r>
      </w:hyperlink>
    </w:p>
    <w:p w14:paraId="7C1B686F"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732" w:history="1">
        <w:r>
          <w:rPr>
            <w:rStyle w:val="Hyperlink"/>
            <w:noProof/>
            <w14:scene3d>
              <w14:camera w14:prst="orthographicFront"/>
              <w14:lightRig w14:rig="threePt" w14:dir="t">
                <w14:rot w14:lat="0" w14:lon="0" w14:rev="0"/>
              </w14:lightRig>
            </w14:scene3d>
          </w:rPr>
          <w:t>7.2.2</w:t>
        </w:r>
        <w:r>
          <w:rPr>
            <w:rStyle w:val="Hyperlink"/>
            <w:rFonts w:asciiTheme="minorHAnsi" w:eastAsiaTheme="minorEastAsia" w:hAnsiTheme="minorHAnsi" w:cstheme="minorBidi"/>
            <w:noProof/>
            <w:color w:val="auto"/>
            <w:sz w:val="22"/>
            <w:szCs w:val="22"/>
            <w:u w:val="none"/>
          </w:rPr>
          <w:tab/>
        </w:r>
        <w:r>
          <w:rPr>
            <w:rStyle w:val="Hyperlink"/>
            <w:noProof/>
          </w:rPr>
          <w:t>Using/Referencing a Named Format Definition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_Toc25589732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53</w:t>
        </w:r>
        <w:r>
          <w:rPr>
            <w:rStyle w:val="Hyperlink"/>
            <w:noProof/>
            <w:webHidden/>
            <w:color w:val="auto"/>
            <w:u w:val="none"/>
          </w:rPr>
          <w:fldChar w:fldCharType="end"/>
        </w:r>
      </w:hyperlink>
    </w:p>
    <w:p w14:paraId="42825D90" w14:textId="77777777" w:rsidR="00000000" w:rsidRDefault="009D64FD">
      <w:pPr>
        <w:pStyle w:val="TOC2"/>
        <w:tabs>
          <w:tab w:val="left" w:pos="800"/>
          <w:tab w:val="right" w:leader="dot" w:pos="8630"/>
        </w:tabs>
        <w:rPr>
          <w:rFonts w:asciiTheme="minorHAnsi" w:eastAsiaTheme="minorEastAsia" w:hAnsiTheme="minorHAnsi" w:cstheme="minorBidi"/>
          <w:noProof/>
          <w:sz w:val="22"/>
          <w:szCs w:val="22"/>
        </w:rPr>
      </w:pPr>
      <w:hyperlink w:anchor="_Toc25589733" w:history="1">
        <w:r>
          <w:rPr>
            <w:rStyle w:val="Hyperlink"/>
            <w:noProof/>
          </w:rPr>
          <w:t>7.3</w:t>
        </w:r>
        <w:r>
          <w:rPr>
            <w:rStyle w:val="Hyperlink"/>
            <w:rFonts w:asciiTheme="minorHAnsi" w:eastAsiaTheme="minorEastAsia" w:hAnsiTheme="minorHAnsi" w:cstheme="minorBidi"/>
            <w:noProof/>
            <w:color w:val="auto"/>
            <w:sz w:val="22"/>
            <w:szCs w:val="22"/>
            <w:u w:val="none"/>
          </w:rPr>
          <w:tab/>
        </w:r>
        <w:r>
          <w:rPr>
            <w:rStyle w:val="Hyperlink"/>
            <w:noProof/>
          </w:rPr>
          <w:t xml:space="preserve">The dfdl:assert Statement Annotation </w:t>
        </w:r>
        <w:r>
          <w:rPr>
            <w:rStyle w:val="Hyperlink"/>
            <w:noProof/>
          </w:rPr>
          <w:t>Element</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_Toc25589733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53</w:t>
        </w:r>
        <w:r>
          <w:rPr>
            <w:rStyle w:val="Hyperlink"/>
            <w:noProof/>
            <w:webHidden/>
            <w:color w:val="auto"/>
            <w:u w:val="none"/>
          </w:rPr>
          <w:fldChar w:fldCharType="end"/>
        </w:r>
      </w:hyperlink>
    </w:p>
    <w:p w14:paraId="1E4C453E"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734" w:history="1">
        <w:r>
          <w:rPr>
            <w:rStyle w:val="Hyperlink"/>
            <w:noProof/>
            <w14:scene3d>
              <w14:camera w14:prst="orthographicFront"/>
              <w14:lightRig w14:rig="threePt" w14:dir="t">
                <w14:rot w14:lat="0" w14:lon="0" w14:rev="0"/>
              </w14:lightRig>
            </w14:scene3d>
          </w:rPr>
          <w:t>7.3.1</w:t>
        </w:r>
        <w:r>
          <w:rPr>
            <w:rStyle w:val="Hyperlink"/>
            <w:rFonts w:asciiTheme="minorHAnsi" w:eastAsiaTheme="minorEastAsia" w:hAnsiTheme="minorHAnsi" w:cstheme="minorBidi"/>
            <w:noProof/>
            <w:color w:val="auto"/>
            <w:sz w:val="22"/>
            <w:szCs w:val="22"/>
            <w:u w:val="none"/>
          </w:rPr>
          <w:tab/>
        </w:r>
        <w:r>
          <w:rPr>
            <w:rStyle w:val="Hyperlink"/>
            <w:noProof/>
          </w:rPr>
          <w:t>Properties for dfdl:assert</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_Toc25589734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54</w:t>
        </w:r>
        <w:r>
          <w:rPr>
            <w:rStyle w:val="Hyperlink"/>
            <w:noProof/>
            <w:webHidden/>
            <w:color w:val="auto"/>
            <w:u w:val="none"/>
          </w:rPr>
          <w:fldChar w:fldCharType="end"/>
        </w:r>
      </w:hyperlink>
    </w:p>
    <w:p w14:paraId="6F090C86"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735" w:history="1">
        <w:r>
          <w:rPr>
            <w:rStyle w:val="Hyperlink"/>
            <w:noProof/>
            <w:lang w:eastAsia="en-GB"/>
            <w14:scene3d>
              <w14:camera w14:prst="orthographicFront"/>
              <w14:lightRig w14:rig="threePt" w14:dir="t">
                <w14:rot w14:lat="0" w14:lon="0" w14:rev="0"/>
              </w14:lightRig>
            </w14:scene3d>
          </w:rPr>
          <w:t>7.3.2</w:t>
        </w:r>
        <w:r>
          <w:rPr>
            <w:rStyle w:val="Hyperlink"/>
            <w:rFonts w:asciiTheme="minorHAnsi" w:eastAsiaTheme="minorEastAsia" w:hAnsiTheme="minorHAnsi" w:cstheme="minorBidi"/>
            <w:noProof/>
            <w:color w:val="auto"/>
            <w:sz w:val="22"/>
            <w:szCs w:val="22"/>
            <w:u w:val="none"/>
          </w:rPr>
          <w:tab/>
        </w:r>
        <w:r>
          <w:rPr>
            <w:rStyle w:val="Hyperlink"/>
            <w:noProof/>
            <w:lang w:eastAsia="en-GB"/>
          </w:rPr>
          <w:t>Controlling the Timing of Statement Evaluation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_Toc25589735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56</w:t>
        </w:r>
        <w:r>
          <w:rPr>
            <w:rStyle w:val="Hyperlink"/>
            <w:noProof/>
            <w:webHidden/>
            <w:color w:val="auto"/>
            <w:u w:val="none"/>
          </w:rPr>
          <w:fldChar w:fldCharType="end"/>
        </w:r>
      </w:hyperlink>
    </w:p>
    <w:p w14:paraId="493268F0" w14:textId="77777777" w:rsidR="00000000" w:rsidRDefault="009D64FD">
      <w:pPr>
        <w:pStyle w:val="TOC2"/>
        <w:tabs>
          <w:tab w:val="left" w:pos="800"/>
          <w:tab w:val="right" w:leader="dot" w:pos="8630"/>
        </w:tabs>
        <w:rPr>
          <w:rFonts w:asciiTheme="minorHAnsi" w:eastAsiaTheme="minorEastAsia" w:hAnsiTheme="minorHAnsi" w:cstheme="minorBidi"/>
          <w:noProof/>
          <w:sz w:val="22"/>
          <w:szCs w:val="22"/>
        </w:rPr>
      </w:pPr>
      <w:hyperlink w:anchor="_Toc25589736" w:history="1">
        <w:r>
          <w:rPr>
            <w:rStyle w:val="Hyperlink"/>
            <w:noProof/>
          </w:rPr>
          <w:t>7.4</w:t>
        </w:r>
        <w:r>
          <w:rPr>
            <w:rStyle w:val="Hyperlink"/>
            <w:rFonts w:asciiTheme="minorHAnsi" w:eastAsiaTheme="minorEastAsia" w:hAnsiTheme="minorHAnsi" w:cstheme="minorBidi"/>
            <w:noProof/>
            <w:color w:val="auto"/>
            <w:sz w:val="22"/>
            <w:szCs w:val="22"/>
            <w:u w:val="none"/>
          </w:rPr>
          <w:tab/>
        </w:r>
        <w:r>
          <w:rPr>
            <w:rStyle w:val="Hyperlink"/>
            <w:noProof/>
          </w:rPr>
          <w:t>The dfdl:discriminator Statement Annotation Element</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_Toc25589736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57</w:t>
        </w:r>
        <w:r>
          <w:rPr>
            <w:rStyle w:val="Hyperlink"/>
            <w:noProof/>
            <w:webHidden/>
            <w:color w:val="auto"/>
            <w:u w:val="none"/>
          </w:rPr>
          <w:fldChar w:fldCharType="end"/>
        </w:r>
      </w:hyperlink>
    </w:p>
    <w:p w14:paraId="2DF0AD8F"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737" w:history="1">
        <w:r>
          <w:rPr>
            <w:rStyle w:val="Hyperlink"/>
            <w:noProof/>
            <w14:scene3d>
              <w14:camera w14:prst="orthographicFront"/>
              <w14:lightRig w14:rig="threePt" w14:dir="t">
                <w14:rot w14:lat="0" w14:lon="0" w14:rev="0"/>
              </w14:lightRig>
            </w14:scene3d>
          </w:rPr>
          <w:t>7.4.1</w:t>
        </w:r>
        <w:r>
          <w:rPr>
            <w:rStyle w:val="Hyperlink"/>
            <w:rFonts w:asciiTheme="minorHAnsi" w:eastAsiaTheme="minorEastAsia" w:hAnsiTheme="minorHAnsi" w:cstheme="minorBidi"/>
            <w:noProof/>
            <w:color w:val="auto"/>
            <w:sz w:val="22"/>
            <w:szCs w:val="22"/>
            <w:u w:val="none"/>
          </w:rPr>
          <w:tab/>
        </w:r>
        <w:r>
          <w:rPr>
            <w:rStyle w:val="Hyperlink"/>
            <w:noProof/>
          </w:rPr>
          <w:t>Properties for dfdl:discriminator</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_Toc25589737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57</w:t>
        </w:r>
        <w:r>
          <w:rPr>
            <w:rStyle w:val="Hyperlink"/>
            <w:noProof/>
            <w:webHidden/>
            <w:color w:val="auto"/>
            <w:u w:val="none"/>
          </w:rPr>
          <w:fldChar w:fldCharType="end"/>
        </w:r>
      </w:hyperlink>
    </w:p>
    <w:p w14:paraId="053F0FC9" w14:textId="77777777" w:rsidR="00000000" w:rsidRDefault="009D64FD">
      <w:pPr>
        <w:pStyle w:val="TOC2"/>
        <w:tabs>
          <w:tab w:val="left" w:pos="800"/>
          <w:tab w:val="right" w:leader="dot" w:pos="8630"/>
        </w:tabs>
        <w:rPr>
          <w:rFonts w:asciiTheme="minorHAnsi" w:eastAsiaTheme="minorEastAsia" w:hAnsiTheme="minorHAnsi" w:cstheme="minorBidi"/>
          <w:noProof/>
          <w:sz w:val="22"/>
          <w:szCs w:val="22"/>
        </w:rPr>
      </w:pPr>
      <w:hyperlink w:anchor="_Toc25589738" w:history="1">
        <w:r>
          <w:rPr>
            <w:rStyle w:val="Hyperlink"/>
            <w:noProof/>
          </w:rPr>
          <w:t>7.5</w:t>
        </w:r>
        <w:r>
          <w:rPr>
            <w:rStyle w:val="Hyperlink"/>
            <w:rFonts w:asciiTheme="minorHAnsi" w:eastAsiaTheme="minorEastAsia" w:hAnsiTheme="minorHAnsi" w:cstheme="minorBidi"/>
            <w:noProof/>
            <w:color w:val="auto"/>
            <w:sz w:val="22"/>
            <w:szCs w:val="22"/>
            <w:u w:val="none"/>
          </w:rPr>
          <w:tab/>
        </w:r>
        <w:r>
          <w:rPr>
            <w:rStyle w:val="Hyperlink"/>
            <w:noProof/>
          </w:rPr>
          <w:t>The dfdl:defineEscapeScheme Defining Annotation Element</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_Toc25589738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60</w:t>
        </w:r>
        <w:r>
          <w:rPr>
            <w:rStyle w:val="Hyperlink"/>
            <w:noProof/>
            <w:webHidden/>
            <w:color w:val="auto"/>
            <w:u w:val="none"/>
          </w:rPr>
          <w:fldChar w:fldCharType="end"/>
        </w:r>
      </w:hyperlink>
    </w:p>
    <w:p w14:paraId="5F4D3469"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739" w:history="1">
        <w:r>
          <w:rPr>
            <w:rStyle w:val="Hyperlink"/>
            <w:noProof/>
            <w14:scene3d>
              <w14:camera w14:prst="orthographicFront"/>
              <w14:lightRig w14:rig="threePt" w14:dir="t">
                <w14:rot w14:lat="0" w14:lon="0" w14:rev="0"/>
              </w14:lightRig>
            </w14:scene3d>
          </w:rPr>
          <w:t>7.5.1</w:t>
        </w:r>
        <w:r>
          <w:rPr>
            <w:rStyle w:val="Hyperlink"/>
            <w:rFonts w:asciiTheme="minorHAnsi" w:eastAsiaTheme="minorEastAsia" w:hAnsiTheme="minorHAnsi" w:cstheme="minorBidi"/>
            <w:noProof/>
            <w:color w:val="auto"/>
            <w:sz w:val="22"/>
            <w:szCs w:val="22"/>
            <w:u w:val="none"/>
          </w:rPr>
          <w:tab/>
        </w:r>
        <w:r>
          <w:rPr>
            <w:rStyle w:val="Hyperlink"/>
            <w:noProof/>
          </w:rPr>
          <w:t>Using/Referencing a Named escapeScheme Definition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w:instrText>
        </w:r>
        <w:r>
          <w:rPr>
            <w:rStyle w:val="Hyperlink"/>
            <w:noProof/>
            <w:webHidden/>
            <w:color w:val="auto"/>
            <w:u w:val="none"/>
          </w:rPr>
          <w:instrText xml:space="preserve">25589739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61</w:t>
        </w:r>
        <w:r>
          <w:rPr>
            <w:rStyle w:val="Hyperlink"/>
            <w:noProof/>
            <w:webHidden/>
            <w:color w:val="auto"/>
            <w:u w:val="none"/>
          </w:rPr>
          <w:fldChar w:fldCharType="end"/>
        </w:r>
      </w:hyperlink>
    </w:p>
    <w:p w14:paraId="2FE0884C" w14:textId="77777777" w:rsidR="00000000" w:rsidRDefault="009D64FD">
      <w:pPr>
        <w:pStyle w:val="TOC2"/>
        <w:tabs>
          <w:tab w:val="left" w:pos="800"/>
          <w:tab w:val="right" w:leader="dot" w:pos="8630"/>
        </w:tabs>
        <w:rPr>
          <w:rFonts w:asciiTheme="minorHAnsi" w:eastAsiaTheme="minorEastAsia" w:hAnsiTheme="minorHAnsi" w:cstheme="minorBidi"/>
          <w:noProof/>
          <w:sz w:val="22"/>
          <w:szCs w:val="22"/>
        </w:rPr>
      </w:pPr>
      <w:hyperlink w:anchor="_Toc25589740" w:history="1">
        <w:r>
          <w:rPr>
            <w:rStyle w:val="Hyperlink"/>
            <w:noProof/>
          </w:rPr>
          <w:t>7.6</w:t>
        </w:r>
        <w:r>
          <w:rPr>
            <w:rStyle w:val="Hyperlink"/>
            <w:rFonts w:asciiTheme="minorHAnsi" w:eastAsiaTheme="minorEastAsia" w:hAnsiTheme="minorHAnsi" w:cstheme="minorBidi"/>
            <w:noProof/>
            <w:color w:val="auto"/>
            <w:sz w:val="22"/>
            <w:szCs w:val="22"/>
            <w:u w:val="none"/>
          </w:rPr>
          <w:tab/>
        </w:r>
        <w:r>
          <w:rPr>
            <w:rStyle w:val="Hyperlink"/>
            <w:noProof/>
          </w:rPr>
          <w:t>The dfdl:escapeScheme Annotation Element</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_Toc25589740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61</w:t>
        </w:r>
        <w:r>
          <w:rPr>
            <w:rStyle w:val="Hyperlink"/>
            <w:noProof/>
            <w:webHidden/>
            <w:color w:val="auto"/>
            <w:u w:val="none"/>
          </w:rPr>
          <w:fldChar w:fldCharType="end"/>
        </w:r>
      </w:hyperlink>
    </w:p>
    <w:p w14:paraId="53D99184" w14:textId="77777777" w:rsidR="00000000" w:rsidRDefault="009D64FD">
      <w:pPr>
        <w:pStyle w:val="TOC2"/>
        <w:tabs>
          <w:tab w:val="left" w:pos="800"/>
          <w:tab w:val="right" w:leader="dot" w:pos="8630"/>
        </w:tabs>
        <w:rPr>
          <w:rFonts w:asciiTheme="minorHAnsi" w:eastAsiaTheme="minorEastAsia" w:hAnsiTheme="minorHAnsi" w:cstheme="minorBidi"/>
          <w:noProof/>
          <w:sz w:val="22"/>
          <w:szCs w:val="22"/>
        </w:rPr>
      </w:pPr>
      <w:hyperlink w:anchor="_Toc25589741" w:history="1">
        <w:r>
          <w:rPr>
            <w:rStyle w:val="Hyperlink"/>
            <w:noProof/>
          </w:rPr>
          <w:t>7.7</w:t>
        </w:r>
        <w:r>
          <w:rPr>
            <w:rStyle w:val="Hyperlink"/>
            <w:rFonts w:asciiTheme="minorHAnsi" w:eastAsiaTheme="minorEastAsia" w:hAnsiTheme="minorHAnsi" w:cstheme="minorBidi"/>
            <w:noProof/>
            <w:color w:val="auto"/>
            <w:sz w:val="22"/>
            <w:szCs w:val="22"/>
            <w:u w:val="none"/>
          </w:rPr>
          <w:tab/>
        </w:r>
        <w:r>
          <w:rPr>
            <w:rStyle w:val="Hyperlink"/>
            <w:noProof/>
          </w:rPr>
          <w:t>The dfdl:defineVariable Annotation Element</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_Toc25589741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61</w:t>
        </w:r>
        <w:r>
          <w:rPr>
            <w:rStyle w:val="Hyperlink"/>
            <w:noProof/>
            <w:webHidden/>
            <w:color w:val="auto"/>
            <w:u w:val="none"/>
          </w:rPr>
          <w:fldChar w:fldCharType="end"/>
        </w:r>
      </w:hyperlink>
    </w:p>
    <w:p w14:paraId="5CB060D9"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742" w:history="1">
        <w:r>
          <w:rPr>
            <w:rStyle w:val="Hyperlink"/>
            <w:noProof/>
            <w14:scene3d>
              <w14:camera w14:prst="orthographicFront"/>
              <w14:lightRig w14:rig="threePt" w14:dir="t">
                <w14:rot w14:lat="0" w14:lon="0" w14:rev="0"/>
              </w14:lightRig>
            </w14:scene3d>
          </w:rPr>
          <w:t>7.7.1</w:t>
        </w:r>
        <w:r>
          <w:rPr>
            <w:rStyle w:val="Hyperlink"/>
            <w:rFonts w:asciiTheme="minorHAnsi" w:eastAsiaTheme="minorEastAsia" w:hAnsiTheme="minorHAnsi" w:cstheme="minorBidi"/>
            <w:noProof/>
            <w:color w:val="auto"/>
            <w:sz w:val="22"/>
            <w:szCs w:val="22"/>
            <w:u w:val="none"/>
          </w:rPr>
          <w:tab/>
        </w:r>
        <w:r>
          <w:rPr>
            <w:rStyle w:val="Hyperlink"/>
            <w:noProof/>
          </w:rPr>
          <w:t>Examples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_Toc25589742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62</w:t>
        </w:r>
        <w:r>
          <w:rPr>
            <w:rStyle w:val="Hyperlink"/>
            <w:noProof/>
            <w:webHidden/>
            <w:color w:val="auto"/>
            <w:u w:val="none"/>
          </w:rPr>
          <w:fldChar w:fldCharType="end"/>
        </w:r>
      </w:hyperlink>
    </w:p>
    <w:p w14:paraId="7580543F"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743" w:history="1">
        <w:r>
          <w:rPr>
            <w:rStyle w:val="Hyperlink"/>
            <w:noProof/>
            <w14:scene3d>
              <w14:camera w14:prst="orthographicFront"/>
              <w14:lightRig w14:rig="threePt" w14:dir="t">
                <w14:rot w14:lat="0" w14:lon="0" w14:rev="0"/>
              </w14:lightRig>
            </w14:scene3d>
          </w:rPr>
          <w:t>7.7.2</w:t>
        </w:r>
        <w:r>
          <w:rPr>
            <w:rStyle w:val="Hyperlink"/>
            <w:rFonts w:asciiTheme="minorHAnsi" w:eastAsiaTheme="minorEastAsia" w:hAnsiTheme="minorHAnsi" w:cstheme="minorBidi"/>
            <w:noProof/>
            <w:color w:val="auto"/>
            <w:sz w:val="22"/>
            <w:szCs w:val="22"/>
            <w:u w:val="none"/>
          </w:rPr>
          <w:tab/>
        </w:r>
        <w:r>
          <w:rPr>
            <w:rStyle w:val="Hyperlink"/>
            <w:noProof/>
          </w:rPr>
          <w:t>Predefined Variables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_Toc25589743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62</w:t>
        </w:r>
        <w:r>
          <w:rPr>
            <w:rStyle w:val="Hyperlink"/>
            <w:noProof/>
            <w:webHidden/>
            <w:color w:val="auto"/>
            <w:u w:val="none"/>
          </w:rPr>
          <w:fldChar w:fldCharType="end"/>
        </w:r>
      </w:hyperlink>
    </w:p>
    <w:p w14:paraId="572CF8E9" w14:textId="77777777" w:rsidR="00000000" w:rsidRDefault="009D64FD">
      <w:pPr>
        <w:pStyle w:val="TOC2"/>
        <w:tabs>
          <w:tab w:val="left" w:pos="800"/>
          <w:tab w:val="right" w:leader="dot" w:pos="8630"/>
        </w:tabs>
        <w:rPr>
          <w:rFonts w:asciiTheme="minorHAnsi" w:eastAsiaTheme="minorEastAsia" w:hAnsiTheme="minorHAnsi" w:cstheme="minorBidi"/>
          <w:noProof/>
          <w:sz w:val="22"/>
          <w:szCs w:val="22"/>
        </w:rPr>
      </w:pPr>
      <w:hyperlink w:anchor="_Toc25589744" w:history="1">
        <w:r>
          <w:rPr>
            <w:rStyle w:val="Hyperlink"/>
            <w:noProof/>
          </w:rPr>
          <w:t>7</w:t>
        </w:r>
        <w:r>
          <w:rPr>
            <w:rStyle w:val="Hyperlink"/>
            <w:noProof/>
          </w:rPr>
          <w:t>.8</w:t>
        </w:r>
        <w:r>
          <w:rPr>
            <w:rStyle w:val="Hyperlink"/>
            <w:rFonts w:asciiTheme="minorHAnsi" w:eastAsiaTheme="minorEastAsia" w:hAnsiTheme="minorHAnsi" w:cstheme="minorBidi"/>
            <w:noProof/>
            <w:color w:val="auto"/>
            <w:sz w:val="22"/>
            <w:szCs w:val="22"/>
            <w:u w:val="none"/>
          </w:rPr>
          <w:tab/>
        </w:r>
        <w:r>
          <w:rPr>
            <w:rStyle w:val="Hyperlink"/>
            <w:noProof/>
          </w:rPr>
          <w:t>The dfdl:newVariableInstance Statement Annotation Element</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_Toc25589744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63</w:t>
        </w:r>
        <w:r>
          <w:rPr>
            <w:rStyle w:val="Hyperlink"/>
            <w:noProof/>
            <w:webHidden/>
            <w:color w:val="auto"/>
            <w:u w:val="none"/>
          </w:rPr>
          <w:fldChar w:fldCharType="end"/>
        </w:r>
      </w:hyperlink>
    </w:p>
    <w:p w14:paraId="7355DE94"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745" w:history="1">
        <w:r>
          <w:rPr>
            <w:rStyle w:val="Hyperlink"/>
            <w:noProof/>
            <w14:scene3d>
              <w14:camera w14:prst="orthographicFront"/>
              <w14:lightRig w14:rig="threePt" w14:dir="t">
                <w14:rot w14:lat="0" w14:lon="0" w14:rev="0"/>
              </w14:lightRig>
            </w14:scene3d>
          </w:rPr>
          <w:t>7.8.1</w:t>
        </w:r>
        <w:r>
          <w:rPr>
            <w:rStyle w:val="Hyperlink"/>
            <w:rFonts w:asciiTheme="minorHAnsi" w:eastAsiaTheme="minorEastAsia" w:hAnsiTheme="minorHAnsi" w:cstheme="minorBidi"/>
            <w:noProof/>
            <w:color w:val="auto"/>
            <w:sz w:val="22"/>
            <w:szCs w:val="22"/>
            <w:u w:val="none"/>
          </w:rPr>
          <w:tab/>
        </w:r>
        <w:r>
          <w:rPr>
            <w:rStyle w:val="Hyperlink"/>
            <w:noProof/>
          </w:rPr>
          <w:t>Examples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_Toc25589745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63</w:t>
        </w:r>
        <w:r>
          <w:rPr>
            <w:rStyle w:val="Hyperlink"/>
            <w:noProof/>
            <w:webHidden/>
            <w:color w:val="auto"/>
            <w:u w:val="none"/>
          </w:rPr>
          <w:fldChar w:fldCharType="end"/>
        </w:r>
      </w:hyperlink>
    </w:p>
    <w:p w14:paraId="4048CF19" w14:textId="77777777" w:rsidR="00000000" w:rsidRDefault="009D64FD">
      <w:pPr>
        <w:pStyle w:val="TOC2"/>
        <w:tabs>
          <w:tab w:val="left" w:pos="800"/>
          <w:tab w:val="right" w:leader="dot" w:pos="8630"/>
        </w:tabs>
        <w:rPr>
          <w:rFonts w:asciiTheme="minorHAnsi" w:eastAsiaTheme="minorEastAsia" w:hAnsiTheme="minorHAnsi" w:cstheme="minorBidi"/>
          <w:noProof/>
          <w:sz w:val="22"/>
          <w:szCs w:val="22"/>
        </w:rPr>
      </w:pPr>
      <w:hyperlink w:anchor="_Toc25589746" w:history="1">
        <w:r>
          <w:rPr>
            <w:rStyle w:val="Hyperlink"/>
            <w:noProof/>
          </w:rPr>
          <w:t>7.9</w:t>
        </w:r>
        <w:r>
          <w:rPr>
            <w:rStyle w:val="Hyperlink"/>
            <w:rFonts w:asciiTheme="minorHAnsi" w:eastAsiaTheme="minorEastAsia" w:hAnsiTheme="minorHAnsi" w:cstheme="minorBidi"/>
            <w:noProof/>
            <w:color w:val="auto"/>
            <w:sz w:val="22"/>
            <w:szCs w:val="22"/>
            <w:u w:val="none"/>
          </w:rPr>
          <w:tab/>
        </w:r>
        <w:r>
          <w:rPr>
            <w:rStyle w:val="Hyperlink"/>
            <w:noProof/>
          </w:rPr>
          <w:t>The dfdl:setVariable Statement Annotation Element</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_Toc25589746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64</w:t>
        </w:r>
        <w:r>
          <w:rPr>
            <w:rStyle w:val="Hyperlink"/>
            <w:noProof/>
            <w:webHidden/>
            <w:color w:val="auto"/>
            <w:u w:val="none"/>
          </w:rPr>
          <w:fldChar w:fldCharType="end"/>
        </w:r>
      </w:hyperlink>
    </w:p>
    <w:p w14:paraId="443DCB52"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747" w:history="1">
        <w:r>
          <w:rPr>
            <w:rStyle w:val="Hyperlink"/>
            <w:noProof/>
            <w14:scene3d>
              <w14:camera w14:prst="orthographicFront"/>
              <w14:lightRig w14:rig="threePt" w14:dir="t">
                <w14:rot w14:lat="0" w14:lon="0" w14:rev="0"/>
              </w14:lightRig>
            </w14:scene3d>
          </w:rPr>
          <w:t>7.9.1</w:t>
        </w:r>
        <w:r>
          <w:rPr>
            <w:rStyle w:val="Hyperlink"/>
            <w:rFonts w:asciiTheme="minorHAnsi" w:eastAsiaTheme="minorEastAsia" w:hAnsiTheme="minorHAnsi" w:cstheme="minorBidi"/>
            <w:noProof/>
            <w:color w:val="auto"/>
            <w:sz w:val="22"/>
            <w:szCs w:val="22"/>
            <w:u w:val="none"/>
          </w:rPr>
          <w:tab/>
        </w:r>
        <w:r>
          <w:rPr>
            <w:rStyle w:val="Hyperlink"/>
            <w:noProof/>
          </w:rPr>
          <w:t>Examples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_Toc25589747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64</w:t>
        </w:r>
        <w:r>
          <w:rPr>
            <w:rStyle w:val="Hyperlink"/>
            <w:noProof/>
            <w:webHidden/>
            <w:color w:val="auto"/>
            <w:u w:val="none"/>
          </w:rPr>
          <w:fldChar w:fldCharType="end"/>
        </w:r>
      </w:hyperlink>
    </w:p>
    <w:p w14:paraId="11ADEF72" w14:textId="77777777" w:rsidR="00000000" w:rsidRDefault="009D64FD">
      <w:pPr>
        <w:pStyle w:val="TOC1"/>
        <w:tabs>
          <w:tab w:val="left" w:pos="400"/>
          <w:tab w:val="right" w:leader="dot" w:pos="8630"/>
        </w:tabs>
        <w:rPr>
          <w:rFonts w:asciiTheme="minorHAnsi" w:eastAsiaTheme="minorEastAsia" w:hAnsiTheme="minorHAnsi" w:cstheme="minorBidi"/>
          <w:noProof/>
          <w:sz w:val="22"/>
          <w:szCs w:val="22"/>
        </w:rPr>
      </w:pPr>
      <w:hyperlink w:anchor="_Toc25589748" w:history="1">
        <w:r>
          <w:rPr>
            <w:rStyle w:val="Hyperlink"/>
            <w:noProof/>
          </w:rPr>
          <w:t>8.</w:t>
        </w:r>
        <w:r>
          <w:rPr>
            <w:rStyle w:val="Hyperlink"/>
            <w:rFonts w:asciiTheme="minorHAnsi" w:eastAsiaTheme="minorEastAsia" w:hAnsiTheme="minorHAnsi" w:cstheme="minorBidi"/>
            <w:noProof/>
            <w:color w:val="auto"/>
            <w:sz w:val="22"/>
            <w:szCs w:val="22"/>
            <w:u w:val="none"/>
          </w:rPr>
          <w:tab/>
        </w:r>
        <w:r>
          <w:rPr>
            <w:rStyle w:val="Hyperlink"/>
            <w:noProof/>
          </w:rPr>
          <w:t>Property Scoping Rules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_Toc25589748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65</w:t>
        </w:r>
        <w:r>
          <w:rPr>
            <w:rStyle w:val="Hyperlink"/>
            <w:noProof/>
            <w:webHidden/>
            <w:color w:val="auto"/>
            <w:u w:val="none"/>
          </w:rPr>
          <w:fldChar w:fldCharType="end"/>
        </w:r>
      </w:hyperlink>
    </w:p>
    <w:p w14:paraId="58C7960B" w14:textId="77777777" w:rsidR="00000000" w:rsidRDefault="009D64FD">
      <w:pPr>
        <w:pStyle w:val="TOC2"/>
        <w:tabs>
          <w:tab w:val="left" w:pos="800"/>
          <w:tab w:val="right" w:leader="dot" w:pos="8630"/>
        </w:tabs>
        <w:rPr>
          <w:rFonts w:asciiTheme="minorHAnsi" w:eastAsiaTheme="minorEastAsia" w:hAnsiTheme="minorHAnsi" w:cstheme="minorBidi"/>
          <w:noProof/>
          <w:sz w:val="22"/>
          <w:szCs w:val="22"/>
        </w:rPr>
      </w:pPr>
      <w:hyperlink w:anchor="_Toc25589749" w:history="1">
        <w:r>
          <w:rPr>
            <w:rStyle w:val="Hyperlink"/>
            <w:noProof/>
          </w:rPr>
          <w:t>8.1</w:t>
        </w:r>
        <w:r>
          <w:rPr>
            <w:rStyle w:val="Hyperlink"/>
            <w:rFonts w:asciiTheme="minorHAnsi" w:eastAsiaTheme="minorEastAsia" w:hAnsiTheme="minorHAnsi" w:cstheme="minorBidi"/>
            <w:noProof/>
            <w:color w:val="auto"/>
            <w:sz w:val="22"/>
            <w:szCs w:val="22"/>
            <w:u w:val="none"/>
          </w:rPr>
          <w:tab/>
        </w:r>
        <w:r>
          <w:rPr>
            <w:rStyle w:val="Hyperlink"/>
            <w:noProof/>
          </w:rPr>
          <w:t>Providing Defaults for DFDL properties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_Toc25589749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65</w:t>
        </w:r>
        <w:r>
          <w:rPr>
            <w:rStyle w:val="Hyperlink"/>
            <w:noProof/>
            <w:webHidden/>
            <w:color w:val="auto"/>
            <w:u w:val="none"/>
          </w:rPr>
          <w:fldChar w:fldCharType="end"/>
        </w:r>
      </w:hyperlink>
    </w:p>
    <w:p w14:paraId="7BD41596" w14:textId="77777777" w:rsidR="00000000" w:rsidRDefault="009D64FD">
      <w:pPr>
        <w:pStyle w:val="TOC2"/>
        <w:tabs>
          <w:tab w:val="left" w:pos="800"/>
          <w:tab w:val="right" w:leader="dot" w:pos="8630"/>
        </w:tabs>
        <w:rPr>
          <w:rFonts w:asciiTheme="minorHAnsi" w:eastAsiaTheme="minorEastAsia" w:hAnsiTheme="minorHAnsi" w:cstheme="minorBidi"/>
          <w:noProof/>
          <w:sz w:val="22"/>
          <w:szCs w:val="22"/>
        </w:rPr>
      </w:pPr>
      <w:hyperlink w:anchor="_Toc25589750" w:history="1">
        <w:r>
          <w:rPr>
            <w:rStyle w:val="Hyperlink"/>
            <w:noProof/>
          </w:rPr>
          <w:t>8.2</w:t>
        </w:r>
        <w:r>
          <w:rPr>
            <w:rStyle w:val="Hyperlink"/>
            <w:rFonts w:asciiTheme="minorHAnsi" w:eastAsiaTheme="minorEastAsia" w:hAnsiTheme="minorHAnsi" w:cstheme="minorBidi"/>
            <w:noProof/>
            <w:color w:val="auto"/>
            <w:sz w:val="22"/>
            <w:szCs w:val="22"/>
            <w:u w:val="none"/>
          </w:rPr>
          <w:tab/>
        </w:r>
        <w:r>
          <w:rPr>
            <w:rStyle w:val="Hyperlink"/>
            <w:noProof/>
          </w:rPr>
          <w:t>Combining DFDL Representation Properties from a dfdl:defineFormat</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_Toc25589750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66</w:t>
        </w:r>
        <w:r>
          <w:rPr>
            <w:rStyle w:val="Hyperlink"/>
            <w:noProof/>
            <w:webHidden/>
            <w:color w:val="auto"/>
            <w:u w:val="none"/>
          </w:rPr>
          <w:fldChar w:fldCharType="end"/>
        </w:r>
      </w:hyperlink>
    </w:p>
    <w:p w14:paraId="124D036C" w14:textId="77777777" w:rsidR="00000000" w:rsidRDefault="009D64FD">
      <w:pPr>
        <w:pStyle w:val="TOC2"/>
        <w:tabs>
          <w:tab w:val="left" w:pos="800"/>
          <w:tab w:val="right" w:leader="dot" w:pos="8630"/>
        </w:tabs>
        <w:rPr>
          <w:rFonts w:asciiTheme="minorHAnsi" w:eastAsiaTheme="minorEastAsia" w:hAnsiTheme="minorHAnsi" w:cstheme="minorBidi"/>
          <w:noProof/>
          <w:sz w:val="22"/>
          <w:szCs w:val="22"/>
        </w:rPr>
      </w:pPr>
      <w:hyperlink w:anchor="_Toc25589751" w:history="1">
        <w:r>
          <w:rPr>
            <w:rStyle w:val="Hyperlink"/>
            <w:noProof/>
          </w:rPr>
          <w:t>8.3</w:t>
        </w:r>
        <w:r>
          <w:rPr>
            <w:rStyle w:val="Hyperlink"/>
            <w:rFonts w:asciiTheme="minorHAnsi" w:eastAsiaTheme="minorEastAsia" w:hAnsiTheme="minorHAnsi" w:cstheme="minorBidi"/>
            <w:noProof/>
            <w:color w:val="auto"/>
            <w:sz w:val="22"/>
            <w:szCs w:val="22"/>
            <w:u w:val="none"/>
          </w:rPr>
          <w:tab/>
        </w:r>
        <w:r>
          <w:rPr>
            <w:rStyle w:val="Hyperlink"/>
            <w:noProof/>
          </w:rPr>
          <w:t>Combining DFDL Properties from References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_Toc25589751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67</w:t>
        </w:r>
        <w:r>
          <w:rPr>
            <w:rStyle w:val="Hyperlink"/>
            <w:noProof/>
            <w:webHidden/>
            <w:color w:val="auto"/>
            <w:u w:val="none"/>
          </w:rPr>
          <w:fldChar w:fldCharType="end"/>
        </w:r>
      </w:hyperlink>
    </w:p>
    <w:p w14:paraId="2F88F750" w14:textId="77777777" w:rsidR="00000000" w:rsidRDefault="009D64FD">
      <w:pPr>
        <w:pStyle w:val="TOC1"/>
        <w:tabs>
          <w:tab w:val="left" w:pos="400"/>
          <w:tab w:val="right" w:leader="dot" w:pos="8630"/>
        </w:tabs>
        <w:rPr>
          <w:rFonts w:asciiTheme="minorHAnsi" w:eastAsiaTheme="minorEastAsia" w:hAnsiTheme="minorHAnsi" w:cstheme="minorBidi"/>
          <w:noProof/>
          <w:sz w:val="22"/>
          <w:szCs w:val="22"/>
        </w:rPr>
      </w:pPr>
      <w:hyperlink w:anchor="_Toc25589752" w:history="1">
        <w:r>
          <w:rPr>
            <w:rStyle w:val="Hyperlink"/>
            <w:noProof/>
          </w:rPr>
          <w:t>9.</w:t>
        </w:r>
        <w:r>
          <w:rPr>
            <w:rStyle w:val="Hyperlink"/>
            <w:rFonts w:asciiTheme="minorHAnsi" w:eastAsiaTheme="minorEastAsia" w:hAnsiTheme="minorHAnsi" w:cstheme="minorBidi"/>
            <w:noProof/>
            <w:color w:val="auto"/>
            <w:sz w:val="22"/>
            <w:szCs w:val="22"/>
            <w:u w:val="none"/>
          </w:rPr>
          <w:tab/>
        </w:r>
        <w:r>
          <w:rPr>
            <w:rStyle w:val="Hyperlink"/>
            <w:noProof/>
          </w:rPr>
          <w:t>DFDL Processing Introduction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_Toc25589752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70</w:t>
        </w:r>
        <w:r>
          <w:rPr>
            <w:rStyle w:val="Hyperlink"/>
            <w:noProof/>
            <w:webHidden/>
            <w:color w:val="auto"/>
            <w:u w:val="none"/>
          </w:rPr>
          <w:fldChar w:fldCharType="end"/>
        </w:r>
      </w:hyperlink>
    </w:p>
    <w:p w14:paraId="348490EE" w14:textId="77777777" w:rsidR="00000000" w:rsidRDefault="009D64FD">
      <w:pPr>
        <w:pStyle w:val="TOC2"/>
        <w:tabs>
          <w:tab w:val="left" w:pos="800"/>
          <w:tab w:val="right" w:leader="dot" w:pos="8630"/>
        </w:tabs>
        <w:rPr>
          <w:rFonts w:asciiTheme="minorHAnsi" w:eastAsiaTheme="minorEastAsia" w:hAnsiTheme="minorHAnsi" w:cstheme="minorBidi"/>
          <w:noProof/>
          <w:sz w:val="22"/>
          <w:szCs w:val="22"/>
        </w:rPr>
      </w:pPr>
      <w:hyperlink w:anchor="_Toc25589753" w:history="1">
        <w:r>
          <w:rPr>
            <w:rStyle w:val="Hyperlink"/>
            <w:noProof/>
          </w:rPr>
          <w:t>9.1</w:t>
        </w:r>
        <w:r>
          <w:rPr>
            <w:rStyle w:val="Hyperlink"/>
            <w:rFonts w:asciiTheme="minorHAnsi" w:eastAsiaTheme="minorEastAsia" w:hAnsiTheme="minorHAnsi" w:cstheme="minorBidi"/>
            <w:noProof/>
            <w:color w:val="auto"/>
            <w:sz w:val="22"/>
            <w:szCs w:val="22"/>
            <w:u w:val="none"/>
          </w:rPr>
          <w:tab/>
        </w:r>
        <w:r>
          <w:rPr>
            <w:rStyle w:val="Hyperlink"/>
            <w:noProof/>
          </w:rPr>
          <w:t>Parser Overview</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_Toc25589753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70</w:t>
        </w:r>
        <w:r>
          <w:rPr>
            <w:rStyle w:val="Hyperlink"/>
            <w:noProof/>
            <w:webHidden/>
            <w:color w:val="auto"/>
            <w:u w:val="none"/>
          </w:rPr>
          <w:fldChar w:fldCharType="end"/>
        </w:r>
      </w:hyperlink>
    </w:p>
    <w:p w14:paraId="5CB8BE45" w14:textId="77777777" w:rsidR="00000000" w:rsidRDefault="009D64FD">
      <w:pPr>
        <w:pStyle w:val="TOC2"/>
        <w:tabs>
          <w:tab w:val="left" w:pos="800"/>
          <w:tab w:val="right" w:leader="dot" w:pos="8630"/>
        </w:tabs>
        <w:rPr>
          <w:rFonts w:asciiTheme="minorHAnsi" w:eastAsiaTheme="minorEastAsia" w:hAnsiTheme="minorHAnsi" w:cstheme="minorBidi"/>
          <w:noProof/>
          <w:sz w:val="22"/>
          <w:szCs w:val="22"/>
        </w:rPr>
      </w:pPr>
      <w:hyperlink w:anchor="_Toc25589754" w:history="1">
        <w:r>
          <w:rPr>
            <w:rStyle w:val="Hyperlink"/>
            <w:noProof/>
          </w:rPr>
          <w:t>9.2</w:t>
        </w:r>
        <w:r>
          <w:rPr>
            <w:rStyle w:val="Hyperlink"/>
            <w:rFonts w:asciiTheme="minorHAnsi" w:eastAsiaTheme="minorEastAsia" w:hAnsiTheme="minorHAnsi" w:cstheme="minorBidi"/>
            <w:noProof/>
            <w:color w:val="auto"/>
            <w:sz w:val="22"/>
            <w:szCs w:val="22"/>
            <w:u w:val="none"/>
          </w:rPr>
          <w:tab/>
        </w:r>
        <w:r>
          <w:rPr>
            <w:rStyle w:val="Hyperlink"/>
            <w:noProof/>
          </w:rPr>
          <w:t>DFDL Data Syntax Grammar</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_Toc25589754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71</w:t>
        </w:r>
        <w:r>
          <w:rPr>
            <w:rStyle w:val="Hyperlink"/>
            <w:noProof/>
            <w:webHidden/>
            <w:color w:val="auto"/>
            <w:u w:val="none"/>
          </w:rPr>
          <w:fldChar w:fldCharType="end"/>
        </w:r>
      </w:hyperlink>
    </w:p>
    <w:p w14:paraId="366845AB"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755" w:history="1">
        <w:r>
          <w:rPr>
            <w:rStyle w:val="Hyperlink"/>
            <w:noProof/>
            <w14:scene3d>
              <w14:camera w14:prst="orthographicFront"/>
              <w14:lightRig w14:rig="threePt" w14:dir="t">
                <w14:rot w14:lat="0" w14:lon="0" w14:rev="0"/>
              </w14:lightRig>
            </w14:scene3d>
          </w:rPr>
          <w:t>9.2.1</w:t>
        </w:r>
        <w:r>
          <w:rPr>
            <w:rStyle w:val="Hyperlink"/>
            <w:rFonts w:asciiTheme="minorHAnsi" w:eastAsiaTheme="minorEastAsia" w:hAnsiTheme="minorHAnsi" w:cstheme="minorBidi"/>
            <w:noProof/>
            <w:color w:val="auto"/>
            <w:sz w:val="22"/>
            <w:szCs w:val="22"/>
            <w:u w:val="none"/>
          </w:rPr>
          <w:tab/>
        </w:r>
        <w:r>
          <w:rPr>
            <w:rStyle w:val="Hyperlink"/>
            <w:noProof/>
          </w:rPr>
          <w:t>Nil Representation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_Toc25589755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73</w:t>
        </w:r>
        <w:r>
          <w:rPr>
            <w:rStyle w:val="Hyperlink"/>
            <w:noProof/>
            <w:webHidden/>
            <w:color w:val="auto"/>
            <w:u w:val="none"/>
          </w:rPr>
          <w:fldChar w:fldCharType="end"/>
        </w:r>
      </w:hyperlink>
    </w:p>
    <w:p w14:paraId="59457A7A"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756" w:history="1">
        <w:r>
          <w:rPr>
            <w:rStyle w:val="Hyperlink"/>
            <w:noProof/>
            <w14:scene3d>
              <w14:camera w14:prst="orthographicFront"/>
              <w14:lightRig w14:rig="threePt" w14:dir="t">
                <w14:rot w14:lat="0" w14:lon="0" w14:rev="0"/>
              </w14:lightRig>
            </w14:scene3d>
          </w:rPr>
          <w:t>9.2</w:t>
        </w:r>
        <w:r>
          <w:rPr>
            <w:rStyle w:val="Hyperlink"/>
            <w:noProof/>
            <w14:scene3d>
              <w14:camera w14:prst="orthographicFront"/>
              <w14:lightRig w14:rig="threePt" w14:dir="t">
                <w14:rot w14:lat="0" w14:lon="0" w14:rev="0"/>
              </w14:lightRig>
            </w14:scene3d>
          </w:rPr>
          <w:t>.2</w:t>
        </w:r>
        <w:r>
          <w:rPr>
            <w:rStyle w:val="Hyperlink"/>
            <w:rFonts w:asciiTheme="minorHAnsi" w:eastAsiaTheme="minorEastAsia" w:hAnsiTheme="minorHAnsi" w:cstheme="minorBidi"/>
            <w:noProof/>
            <w:color w:val="auto"/>
            <w:sz w:val="22"/>
            <w:szCs w:val="22"/>
            <w:u w:val="none"/>
          </w:rPr>
          <w:tab/>
        </w:r>
        <w:r>
          <w:rPr>
            <w:rStyle w:val="Hyperlink"/>
            <w:noProof/>
          </w:rPr>
          <w:t>Empty Representation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_Toc25589756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73</w:t>
        </w:r>
        <w:r>
          <w:rPr>
            <w:rStyle w:val="Hyperlink"/>
            <w:noProof/>
            <w:webHidden/>
            <w:color w:val="auto"/>
            <w:u w:val="none"/>
          </w:rPr>
          <w:fldChar w:fldCharType="end"/>
        </w:r>
      </w:hyperlink>
    </w:p>
    <w:p w14:paraId="59786D7D"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757" w:history="1">
        <w:r>
          <w:rPr>
            <w:rStyle w:val="Hyperlink"/>
            <w:noProof/>
            <w14:scene3d>
              <w14:camera w14:prst="orthographicFront"/>
              <w14:lightRig w14:rig="threePt" w14:dir="t">
                <w14:rot w14:lat="0" w14:lon="0" w14:rev="0"/>
              </w14:lightRig>
            </w14:scene3d>
          </w:rPr>
          <w:t>9.2.3</w:t>
        </w:r>
        <w:r>
          <w:rPr>
            <w:rStyle w:val="Hyperlink"/>
            <w:rFonts w:asciiTheme="minorHAnsi" w:eastAsiaTheme="minorEastAsia" w:hAnsiTheme="minorHAnsi" w:cstheme="minorBidi"/>
            <w:noProof/>
            <w:color w:val="auto"/>
            <w:sz w:val="22"/>
            <w:szCs w:val="22"/>
            <w:u w:val="none"/>
          </w:rPr>
          <w:tab/>
        </w:r>
        <w:r>
          <w:rPr>
            <w:rStyle w:val="Hyperlink"/>
            <w:noProof/>
          </w:rPr>
          <w:t>Normal Representation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_Toc25589757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73</w:t>
        </w:r>
        <w:r>
          <w:rPr>
            <w:rStyle w:val="Hyperlink"/>
            <w:noProof/>
            <w:webHidden/>
            <w:color w:val="auto"/>
            <w:u w:val="none"/>
          </w:rPr>
          <w:fldChar w:fldCharType="end"/>
        </w:r>
      </w:hyperlink>
    </w:p>
    <w:p w14:paraId="7C0D4613"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758" w:history="1">
        <w:r>
          <w:rPr>
            <w:rStyle w:val="Hyperlink"/>
            <w:noProof/>
            <w14:scene3d>
              <w14:camera w14:prst="orthographicFront"/>
              <w14:lightRig w14:rig="threePt" w14:dir="t">
                <w14:rot w14:lat="0" w14:lon="0" w14:rev="0"/>
              </w14:lightRig>
            </w14:scene3d>
          </w:rPr>
          <w:t>9.2.4</w:t>
        </w:r>
        <w:r>
          <w:rPr>
            <w:rStyle w:val="Hyperlink"/>
            <w:rFonts w:asciiTheme="minorHAnsi" w:eastAsiaTheme="minorEastAsia" w:hAnsiTheme="minorHAnsi" w:cstheme="minorBidi"/>
            <w:noProof/>
            <w:color w:val="auto"/>
            <w:sz w:val="22"/>
            <w:szCs w:val="22"/>
            <w:u w:val="none"/>
          </w:rPr>
          <w:tab/>
        </w:r>
        <w:r>
          <w:rPr>
            <w:rStyle w:val="Hyperlink"/>
            <w:noProof/>
          </w:rPr>
          <w:t>Absent Representation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_Toc25589758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73</w:t>
        </w:r>
        <w:r>
          <w:rPr>
            <w:rStyle w:val="Hyperlink"/>
            <w:noProof/>
            <w:webHidden/>
            <w:color w:val="auto"/>
            <w:u w:val="none"/>
          </w:rPr>
          <w:fldChar w:fldCharType="end"/>
        </w:r>
      </w:hyperlink>
    </w:p>
    <w:p w14:paraId="244635CC"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759" w:history="1">
        <w:r>
          <w:rPr>
            <w:rStyle w:val="Hyperlink"/>
            <w:noProof/>
            <w14:scene3d>
              <w14:camera w14:prst="orthographicFront"/>
              <w14:lightRig w14:rig="threePt" w14:dir="t">
                <w14:rot w14:lat="0" w14:lon="0" w14:rev="0"/>
              </w14:lightRig>
            </w14:scene3d>
          </w:rPr>
          <w:t>9.2.5</w:t>
        </w:r>
        <w:r>
          <w:rPr>
            <w:rStyle w:val="Hyperlink"/>
            <w:rFonts w:asciiTheme="minorHAnsi" w:eastAsiaTheme="minorEastAsia" w:hAnsiTheme="minorHAnsi" w:cstheme="minorBidi"/>
            <w:noProof/>
            <w:color w:val="auto"/>
            <w:sz w:val="22"/>
            <w:szCs w:val="22"/>
            <w:u w:val="none"/>
          </w:rPr>
          <w:tab/>
        </w:r>
        <w:r>
          <w:rPr>
            <w:rStyle w:val="Hyperlink"/>
            <w:noProof/>
          </w:rPr>
          <w:t>Zero-length Representation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_Toc25589759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74</w:t>
        </w:r>
        <w:r>
          <w:rPr>
            <w:rStyle w:val="Hyperlink"/>
            <w:noProof/>
            <w:webHidden/>
            <w:color w:val="auto"/>
            <w:u w:val="none"/>
          </w:rPr>
          <w:fldChar w:fldCharType="end"/>
        </w:r>
      </w:hyperlink>
    </w:p>
    <w:p w14:paraId="348AA65B"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760" w:history="1">
        <w:r>
          <w:rPr>
            <w:rStyle w:val="Hyperlink"/>
            <w:noProof/>
            <w14:scene3d>
              <w14:camera w14:prst="orthographicFront"/>
              <w14:lightRig w14:rig="threePt" w14:dir="t">
                <w14:rot w14:lat="0" w14:lon="0" w14:rev="0"/>
              </w14:lightRig>
            </w14:scene3d>
          </w:rPr>
          <w:t>9.2.6</w:t>
        </w:r>
        <w:r>
          <w:rPr>
            <w:rStyle w:val="Hyperlink"/>
            <w:rFonts w:asciiTheme="minorHAnsi" w:eastAsiaTheme="minorEastAsia" w:hAnsiTheme="minorHAnsi" w:cstheme="minorBidi"/>
            <w:noProof/>
            <w:color w:val="auto"/>
            <w:sz w:val="22"/>
            <w:szCs w:val="22"/>
            <w:u w:val="none"/>
          </w:rPr>
          <w:tab/>
        </w:r>
        <w:r>
          <w:rPr>
            <w:rStyle w:val="Hyperlink"/>
            <w:noProof/>
          </w:rPr>
          <w:t>Missing</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_Toc25589760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74</w:t>
        </w:r>
        <w:r>
          <w:rPr>
            <w:rStyle w:val="Hyperlink"/>
            <w:noProof/>
            <w:webHidden/>
            <w:color w:val="auto"/>
            <w:u w:val="none"/>
          </w:rPr>
          <w:fldChar w:fldCharType="end"/>
        </w:r>
      </w:hyperlink>
    </w:p>
    <w:p w14:paraId="461CC354"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761" w:history="1">
        <w:r>
          <w:rPr>
            <w:rStyle w:val="Hyperlink"/>
            <w:noProof/>
            <w14:scene3d>
              <w14:camera w14:prst="orthographicFront"/>
              <w14:lightRig w14:rig="threePt" w14:dir="t">
                <w14:rot w14:lat="0" w14:lon="0" w14:rev="0"/>
              </w14:lightRig>
            </w14:scene3d>
          </w:rPr>
          <w:t>9.2.7</w:t>
        </w:r>
        <w:r>
          <w:rPr>
            <w:rStyle w:val="Hyperlink"/>
            <w:rFonts w:asciiTheme="minorHAnsi" w:eastAsiaTheme="minorEastAsia" w:hAnsiTheme="minorHAnsi" w:cstheme="minorBidi"/>
            <w:noProof/>
            <w:color w:val="auto"/>
            <w:sz w:val="22"/>
            <w:szCs w:val="22"/>
            <w:u w:val="none"/>
          </w:rPr>
          <w:tab/>
        </w:r>
        <w:r>
          <w:rPr>
            <w:rStyle w:val="Hyperlink"/>
            <w:noProof/>
          </w:rPr>
          <w:t>Examples of Missing and Empty Representation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_Toc25589761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75</w:t>
        </w:r>
        <w:r>
          <w:rPr>
            <w:rStyle w:val="Hyperlink"/>
            <w:noProof/>
            <w:webHidden/>
            <w:color w:val="auto"/>
            <w:u w:val="none"/>
          </w:rPr>
          <w:fldChar w:fldCharType="end"/>
        </w:r>
      </w:hyperlink>
    </w:p>
    <w:p w14:paraId="587E584A"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762" w:history="1">
        <w:r>
          <w:rPr>
            <w:rStyle w:val="Hyperlink"/>
            <w:noProof/>
            <w14:scene3d>
              <w14:camera w14:prst="orthographicFront"/>
              <w14:lightRig w14:rig="threePt" w14:dir="t">
                <w14:rot w14:lat="0" w14:lon="0" w14:rev="0"/>
              </w14:lightRig>
            </w14:scene3d>
          </w:rPr>
          <w:t>9.2.8</w:t>
        </w:r>
        <w:r>
          <w:rPr>
            <w:rStyle w:val="Hyperlink"/>
            <w:rFonts w:asciiTheme="minorHAnsi" w:eastAsiaTheme="minorEastAsia" w:hAnsiTheme="minorHAnsi" w:cstheme="minorBidi"/>
            <w:noProof/>
            <w:color w:val="auto"/>
            <w:sz w:val="22"/>
            <w:szCs w:val="22"/>
            <w:u w:val="none"/>
          </w:rPr>
          <w:tab/>
        </w:r>
        <w:r>
          <w:rPr>
            <w:rStyle w:val="Hyperlink"/>
            <w:noProof/>
          </w:rPr>
          <w:t>Round Trip Ambiguities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_Toc25589762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75</w:t>
        </w:r>
        <w:r>
          <w:rPr>
            <w:rStyle w:val="Hyperlink"/>
            <w:noProof/>
            <w:webHidden/>
            <w:color w:val="auto"/>
            <w:u w:val="none"/>
          </w:rPr>
          <w:fldChar w:fldCharType="end"/>
        </w:r>
      </w:hyperlink>
    </w:p>
    <w:p w14:paraId="020DE282" w14:textId="77777777" w:rsidR="00000000" w:rsidRDefault="009D64FD">
      <w:pPr>
        <w:pStyle w:val="TOC2"/>
        <w:tabs>
          <w:tab w:val="left" w:pos="800"/>
          <w:tab w:val="right" w:leader="dot" w:pos="8630"/>
        </w:tabs>
        <w:rPr>
          <w:rFonts w:asciiTheme="minorHAnsi" w:eastAsiaTheme="minorEastAsia" w:hAnsiTheme="minorHAnsi" w:cstheme="minorBidi"/>
          <w:noProof/>
          <w:sz w:val="22"/>
          <w:szCs w:val="22"/>
        </w:rPr>
      </w:pPr>
      <w:hyperlink w:anchor="_Toc25589763" w:history="1">
        <w:r>
          <w:rPr>
            <w:rStyle w:val="Hyperlink"/>
            <w:noProof/>
          </w:rPr>
          <w:t>9.3</w:t>
        </w:r>
        <w:r>
          <w:rPr>
            <w:rStyle w:val="Hyperlink"/>
            <w:rFonts w:asciiTheme="minorHAnsi" w:eastAsiaTheme="minorEastAsia" w:hAnsiTheme="minorHAnsi" w:cstheme="minorBidi"/>
            <w:noProof/>
            <w:color w:val="auto"/>
            <w:sz w:val="22"/>
            <w:szCs w:val="22"/>
            <w:u w:val="none"/>
          </w:rPr>
          <w:tab/>
        </w:r>
        <w:r>
          <w:rPr>
            <w:rStyle w:val="Hyperlink"/>
            <w:noProof/>
          </w:rPr>
          <w:t>Parsing Algorithm</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_Toc25589763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76</w:t>
        </w:r>
        <w:r>
          <w:rPr>
            <w:rStyle w:val="Hyperlink"/>
            <w:noProof/>
            <w:webHidden/>
            <w:color w:val="auto"/>
            <w:u w:val="none"/>
          </w:rPr>
          <w:fldChar w:fldCharType="end"/>
        </w:r>
      </w:hyperlink>
    </w:p>
    <w:p w14:paraId="69B73D9C"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764" w:history="1">
        <w:r>
          <w:rPr>
            <w:rStyle w:val="Hyperlink"/>
            <w:noProof/>
            <w14:scene3d>
              <w14:camera w14:prst="orthographicFront"/>
              <w14:lightRig w14:rig="threePt" w14:dir="t">
                <w14:rot w14:lat="0" w14:lon="0" w14:rev="0"/>
              </w14:lightRig>
            </w14:scene3d>
          </w:rPr>
          <w:t>9.3.1</w:t>
        </w:r>
        <w:r>
          <w:rPr>
            <w:rStyle w:val="Hyperlink"/>
            <w:rFonts w:asciiTheme="minorHAnsi" w:eastAsiaTheme="minorEastAsia" w:hAnsiTheme="minorHAnsi" w:cstheme="minorBidi"/>
            <w:noProof/>
            <w:color w:val="auto"/>
            <w:sz w:val="22"/>
            <w:szCs w:val="22"/>
            <w:u w:val="none"/>
          </w:rPr>
          <w:tab/>
        </w:r>
        <w:r>
          <w:rPr>
            <w:rStyle w:val="Hyperlink"/>
            <w:noProof/>
          </w:rPr>
          <w:t>Known-to-exist and Known-not-to-exist</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_Toc25589764 \</w:instrText>
        </w:r>
        <w:r>
          <w:rPr>
            <w:rStyle w:val="Hyperlink"/>
            <w:noProof/>
            <w:webHidden/>
            <w:color w:val="auto"/>
            <w:u w:val="none"/>
          </w:rPr>
          <w:instrText xml:space="preserve">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76</w:t>
        </w:r>
        <w:r>
          <w:rPr>
            <w:rStyle w:val="Hyperlink"/>
            <w:noProof/>
            <w:webHidden/>
            <w:color w:val="auto"/>
            <w:u w:val="none"/>
          </w:rPr>
          <w:fldChar w:fldCharType="end"/>
        </w:r>
      </w:hyperlink>
    </w:p>
    <w:p w14:paraId="35C38635"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765" w:history="1">
        <w:r>
          <w:rPr>
            <w:rStyle w:val="Hyperlink"/>
            <w:noProof/>
            <w:lang w:eastAsia="en-GB"/>
            <w14:scene3d>
              <w14:camera w14:prst="orthographicFront"/>
              <w14:lightRig w14:rig="threePt" w14:dir="t">
                <w14:rot w14:lat="0" w14:lon="0" w14:rev="0"/>
              </w14:lightRig>
            </w14:scene3d>
          </w:rPr>
          <w:t>9.3.2</w:t>
        </w:r>
        <w:r>
          <w:rPr>
            <w:rStyle w:val="Hyperlink"/>
            <w:rFonts w:asciiTheme="minorHAnsi" w:eastAsiaTheme="minorEastAsia" w:hAnsiTheme="minorHAnsi" w:cstheme="minorBidi"/>
            <w:noProof/>
            <w:color w:val="auto"/>
            <w:sz w:val="22"/>
            <w:szCs w:val="22"/>
            <w:u w:val="none"/>
          </w:rPr>
          <w:tab/>
        </w:r>
        <w:r>
          <w:rPr>
            <w:rStyle w:val="Hyperlink"/>
            <w:noProof/>
            <w:lang w:eastAsia="en-GB"/>
          </w:rPr>
          <w:t>Establishing Representation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_Toc25589765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77</w:t>
        </w:r>
        <w:r>
          <w:rPr>
            <w:rStyle w:val="Hyperlink"/>
            <w:noProof/>
            <w:webHidden/>
            <w:color w:val="auto"/>
            <w:u w:val="none"/>
          </w:rPr>
          <w:fldChar w:fldCharType="end"/>
        </w:r>
      </w:hyperlink>
    </w:p>
    <w:p w14:paraId="29006563"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766" w:history="1">
        <w:r>
          <w:rPr>
            <w:rStyle w:val="Hyperlink"/>
            <w:noProof/>
            <w14:scene3d>
              <w14:camera w14:prst="orthographicFront"/>
              <w14:lightRig w14:rig="threePt" w14:dir="t">
                <w14:rot w14:lat="0" w14:lon="0" w14:rev="0"/>
              </w14:lightRig>
            </w14:scene3d>
          </w:rPr>
          <w:t>9.3.3</w:t>
        </w:r>
        <w:r>
          <w:rPr>
            <w:rStyle w:val="Hyperlink"/>
            <w:rFonts w:asciiTheme="minorHAnsi" w:eastAsiaTheme="minorEastAsia" w:hAnsiTheme="minorHAnsi" w:cstheme="minorBidi"/>
            <w:noProof/>
            <w:color w:val="auto"/>
            <w:sz w:val="22"/>
            <w:szCs w:val="22"/>
            <w:u w:val="none"/>
          </w:rPr>
          <w:tab/>
        </w:r>
        <w:r>
          <w:rPr>
            <w:rStyle w:val="Hyperlink"/>
            <w:noProof/>
          </w:rPr>
          <w:t>Points of Uncertainty</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_Toc25589766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78</w:t>
        </w:r>
        <w:r>
          <w:rPr>
            <w:rStyle w:val="Hyperlink"/>
            <w:noProof/>
            <w:webHidden/>
            <w:color w:val="auto"/>
            <w:u w:val="none"/>
          </w:rPr>
          <w:fldChar w:fldCharType="end"/>
        </w:r>
      </w:hyperlink>
    </w:p>
    <w:p w14:paraId="0F3E6168" w14:textId="77777777" w:rsidR="00000000" w:rsidRDefault="009D64FD">
      <w:pPr>
        <w:pStyle w:val="TOC2"/>
        <w:tabs>
          <w:tab w:val="left" w:pos="800"/>
          <w:tab w:val="right" w:leader="dot" w:pos="8630"/>
        </w:tabs>
        <w:rPr>
          <w:rFonts w:asciiTheme="minorHAnsi" w:eastAsiaTheme="minorEastAsia" w:hAnsiTheme="minorHAnsi" w:cstheme="minorBidi"/>
          <w:noProof/>
          <w:sz w:val="22"/>
          <w:szCs w:val="22"/>
        </w:rPr>
      </w:pPr>
      <w:hyperlink w:anchor="_Toc25589767" w:history="1">
        <w:r>
          <w:rPr>
            <w:rStyle w:val="Hyperlink"/>
            <w:noProof/>
          </w:rPr>
          <w:t>9.4</w:t>
        </w:r>
        <w:r>
          <w:rPr>
            <w:rStyle w:val="Hyperlink"/>
            <w:rFonts w:asciiTheme="minorHAnsi" w:eastAsiaTheme="minorEastAsia" w:hAnsiTheme="minorHAnsi" w:cstheme="minorBidi"/>
            <w:noProof/>
            <w:color w:val="auto"/>
            <w:sz w:val="22"/>
            <w:szCs w:val="22"/>
            <w:u w:val="none"/>
          </w:rPr>
          <w:tab/>
        </w:r>
        <w:r>
          <w:rPr>
            <w:rStyle w:val="Hyperlink"/>
            <w:noProof/>
          </w:rPr>
          <w:t>Element Defaults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_Toc25589767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80</w:t>
        </w:r>
        <w:r>
          <w:rPr>
            <w:rStyle w:val="Hyperlink"/>
            <w:noProof/>
            <w:webHidden/>
            <w:color w:val="auto"/>
            <w:u w:val="none"/>
          </w:rPr>
          <w:fldChar w:fldCharType="end"/>
        </w:r>
      </w:hyperlink>
    </w:p>
    <w:p w14:paraId="672B8F79"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768" w:history="1">
        <w:r>
          <w:rPr>
            <w:rStyle w:val="Hyperlink"/>
            <w:noProof/>
            <w14:scene3d>
              <w14:camera w14:prst="orthographicFront"/>
              <w14:lightRig w14:rig="threePt" w14:dir="t">
                <w14:rot w14:lat="0" w14:lon="0" w14:rev="0"/>
              </w14:lightRig>
            </w14:scene3d>
          </w:rPr>
          <w:t>9.4.1</w:t>
        </w:r>
        <w:r>
          <w:rPr>
            <w:rStyle w:val="Hyperlink"/>
            <w:rFonts w:asciiTheme="minorHAnsi" w:eastAsiaTheme="minorEastAsia" w:hAnsiTheme="minorHAnsi" w:cstheme="minorBidi"/>
            <w:noProof/>
            <w:color w:val="auto"/>
            <w:sz w:val="22"/>
            <w:szCs w:val="22"/>
            <w:u w:val="none"/>
          </w:rPr>
          <w:tab/>
        </w:r>
        <w:r>
          <w:rPr>
            <w:rStyle w:val="Hyperlink"/>
            <w:noProof/>
          </w:rPr>
          <w:t>D</w:t>
        </w:r>
        <w:r>
          <w:rPr>
            <w:rStyle w:val="Hyperlink"/>
            <w:noProof/>
          </w:rPr>
          <w:t>efinition 'default value'</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_Toc25589768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80</w:t>
        </w:r>
        <w:r>
          <w:rPr>
            <w:rStyle w:val="Hyperlink"/>
            <w:noProof/>
            <w:webHidden/>
            <w:color w:val="auto"/>
            <w:u w:val="none"/>
          </w:rPr>
          <w:fldChar w:fldCharType="end"/>
        </w:r>
      </w:hyperlink>
    </w:p>
    <w:p w14:paraId="0D2BF3BF"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769" w:history="1">
        <w:r>
          <w:rPr>
            <w:rStyle w:val="Hyperlink"/>
            <w:noProof/>
            <w14:scene3d>
              <w14:camera w14:prst="orthographicFront"/>
              <w14:lightRig w14:rig="threePt" w14:dir="t">
                <w14:rot w14:lat="0" w14:lon="0" w14:rev="0"/>
              </w14:lightRig>
            </w14:scene3d>
          </w:rPr>
          <w:t>9.4.2</w:t>
        </w:r>
        <w:r>
          <w:rPr>
            <w:rStyle w:val="Hyperlink"/>
            <w:rFonts w:asciiTheme="minorHAnsi" w:eastAsiaTheme="minorEastAsia" w:hAnsiTheme="minorHAnsi" w:cstheme="minorBidi"/>
            <w:noProof/>
            <w:color w:val="auto"/>
            <w:sz w:val="22"/>
            <w:szCs w:val="22"/>
            <w:u w:val="none"/>
          </w:rPr>
          <w:tab/>
        </w:r>
        <w:r>
          <w:rPr>
            <w:rStyle w:val="Hyperlink"/>
            <w:noProof/>
          </w:rPr>
          <w:t>Element Defaults When Parsing</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_Toc25589769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80</w:t>
        </w:r>
        <w:r>
          <w:rPr>
            <w:rStyle w:val="Hyperlink"/>
            <w:noProof/>
            <w:webHidden/>
            <w:color w:val="auto"/>
            <w:u w:val="none"/>
          </w:rPr>
          <w:fldChar w:fldCharType="end"/>
        </w:r>
      </w:hyperlink>
    </w:p>
    <w:p w14:paraId="6A32913E"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770" w:history="1">
        <w:r>
          <w:rPr>
            <w:rStyle w:val="Hyperlink"/>
            <w:noProof/>
            <w14:scene3d>
              <w14:camera w14:prst="orthographicFront"/>
              <w14:lightRig w14:rig="threePt" w14:dir="t">
                <w14:rot w14:lat="0" w14:lon="0" w14:rev="0"/>
              </w14:lightRig>
            </w14:scene3d>
          </w:rPr>
          <w:t>9.4.3</w:t>
        </w:r>
        <w:r>
          <w:rPr>
            <w:rStyle w:val="Hyperlink"/>
            <w:rFonts w:asciiTheme="minorHAnsi" w:eastAsiaTheme="minorEastAsia" w:hAnsiTheme="minorHAnsi" w:cstheme="minorBidi"/>
            <w:noProof/>
            <w:color w:val="auto"/>
            <w:sz w:val="22"/>
            <w:szCs w:val="22"/>
            <w:u w:val="none"/>
          </w:rPr>
          <w:tab/>
        </w:r>
        <w:r>
          <w:rPr>
            <w:rStyle w:val="Hyperlink"/>
            <w:noProof/>
          </w:rPr>
          <w:t>Element Defaults When Unparsing</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_Toc25589770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81</w:t>
        </w:r>
        <w:r>
          <w:rPr>
            <w:rStyle w:val="Hyperlink"/>
            <w:noProof/>
            <w:webHidden/>
            <w:color w:val="auto"/>
            <w:u w:val="none"/>
          </w:rPr>
          <w:fldChar w:fldCharType="end"/>
        </w:r>
      </w:hyperlink>
    </w:p>
    <w:p w14:paraId="30FAF3D5" w14:textId="77777777" w:rsidR="00000000" w:rsidRDefault="009D64FD">
      <w:pPr>
        <w:pStyle w:val="TOC2"/>
        <w:tabs>
          <w:tab w:val="left" w:pos="800"/>
          <w:tab w:val="right" w:leader="dot" w:pos="8630"/>
        </w:tabs>
        <w:rPr>
          <w:rFonts w:asciiTheme="minorHAnsi" w:eastAsiaTheme="minorEastAsia" w:hAnsiTheme="minorHAnsi" w:cstheme="minorBidi"/>
          <w:noProof/>
          <w:sz w:val="22"/>
          <w:szCs w:val="22"/>
        </w:rPr>
      </w:pPr>
      <w:hyperlink w:anchor="_Toc25589771" w:history="1">
        <w:r>
          <w:rPr>
            <w:rStyle w:val="Hyperlink"/>
            <w:noProof/>
          </w:rPr>
          <w:t>9.5</w:t>
        </w:r>
        <w:r>
          <w:rPr>
            <w:rStyle w:val="Hyperlink"/>
            <w:rFonts w:asciiTheme="minorHAnsi" w:eastAsiaTheme="minorEastAsia" w:hAnsiTheme="minorHAnsi" w:cstheme="minorBidi"/>
            <w:noProof/>
            <w:color w:val="auto"/>
            <w:sz w:val="22"/>
            <w:szCs w:val="22"/>
            <w:u w:val="none"/>
          </w:rPr>
          <w:tab/>
        </w:r>
        <w:r>
          <w:rPr>
            <w:rStyle w:val="Hyperlink"/>
            <w:noProof/>
          </w:rPr>
          <w:t>Evaluation Order for Statement Annotations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_Toc25589771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82</w:t>
        </w:r>
        <w:r>
          <w:rPr>
            <w:rStyle w:val="Hyperlink"/>
            <w:noProof/>
            <w:webHidden/>
            <w:color w:val="auto"/>
            <w:u w:val="none"/>
          </w:rPr>
          <w:fldChar w:fldCharType="end"/>
        </w:r>
      </w:hyperlink>
    </w:p>
    <w:p w14:paraId="2668F2F8"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772" w:history="1">
        <w:r>
          <w:rPr>
            <w:rStyle w:val="Hyperlink"/>
            <w:noProof/>
            <w:lang w:eastAsia="en-GB"/>
            <w14:scene3d>
              <w14:camera w14:prst="orthographicFront"/>
              <w14:lightRig w14:rig="threePt" w14:dir="t">
                <w14:rot w14:lat="0" w14:lon="0" w14:rev="0"/>
              </w14:lightRig>
            </w14:scene3d>
          </w:rPr>
          <w:t>9.5.1</w:t>
        </w:r>
        <w:r>
          <w:rPr>
            <w:rStyle w:val="Hyperlink"/>
            <w:rFonts w:asciiTheme="minorHAnsi" w:eastAsiaTheme="minorEastAsia" w:hAnsiTheme="minorHAnsi" w:cstheme="minorBidi"/>
            <w:noProof/>
            <w:color w:val="auto"/>
            <w:sz w:val="22"/>
            <w:szCs w:val="22"/>
            <w:u w:val="none"/>
          </w:rPr>
          <w:tab/>
        </w:r>
        <w:r>
          <w:rPr>
            <w:rStyle w:val="Hyperlink"/>
            <w:noProof/>
            <w:lang w:eastAsia="en-GB"/>
          </w:rPr>
          <w:t>Asserts and Discriminators with testKin</w:t>
        </w:r>
        <w:r>
          <w:rPr>
            <w:rStyle w:val="Hyperlink"/>
            <w:noProof/>
            <w:lang w:eastAsia="en-GB"/>
          </w:rPr>
          <w:t>d 'expression'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_Toc25589772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83</w:t>
        </w:r>
        <w:r>
          <w:rPr>
            <w:rStyle w:val="Hyperlink"/>
            <w:noProof/>
            <w:webHidden/>
            <w:color w:val="auto"/>
            <w:u w:val="none"/>
          </w:rPr>
          <w:fldChar w:fldCharType="end"/>
        </w:r>
      </w:hyperlink>
    </w:p>
    <w:p w14:paraId="233DDD9A"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773" w:history="1">
        <w:r>
          <w:rPr>
            <w:rStyle w:val="Hyperlink"/>
            <w:noProof/>
            <w:lang w:eastAsia="en-GB"/>
            <w14:scene3d>
              <w14:camera w14:prst="orthographicFront"/>
              <w14:lightRig w14:rig="threePt" w14:dir="t">
                <w14:rot w14:lat="0" w14:lon="0" w14:rev="0"/>
              </w14:lightRig>
            </w14:scene3d>
          </w:rPr>
          <w:t>9.5.2</w:t>
        </w:r>
        <w:r>
          <w:rPr>
            <w:rStyle w:val="Hyperlink"/>
            <w:rFonts w:asciiTheme="minorHAnsi" w:eastAsiaTheme="minorEastAsia" w:hAnsiTheme="minorHAnsi" w:cstheme="minorBidi"/>
            <w:noProof/>
            <w:color w:val="auto"/>
            <w:sz w:val="22"/>
            <w:szCs w:val="22"/>
            <w:u w:val="none"/>
          </w:rPr>
          <w:tab/>
        </w:r>
        <w:r>
          <w:rPr>
            <w:rStyle w:val="Hyperlink"/>
            <w:noProof/>
            <w:lang w:eastAsia="en-GB"/>
          </w:rPr>
          <w:t>Discriminators with testKind 'expression'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_Toc25589773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83</w:t>
        </w:r>
        <w:r>
          <w:rPr>
            <w:rStyle w:val="Hyperlink"/>
            <w:noProof/>
            <w:webHidden/>
            <w:color w:val="auto"/>
            <w:u w:val="none"/>
          </w:rPr>
          <w:fldChar w:fldCharType="end"/>
        </w:r>
      </w:hyperlink>
    </w:p>
    <w:p w14:paraId="176B17B1"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774" w:history="1">
        <w:r>
          <w:rPr>
            <w:rStyle w:val="Hyperlink"/>
            <w:noProof/>
            <w:lang w:eastAsia="en-GB"/>
            <w14:scene3d>
              <w14:camera w14:prst="orthographicFront"/>
              <w14:lightRig w14:rig="threePt" w14:dir="t">
                <w14:rot w14:lat="0" w14:lon="0" w14:rev="0"/>
              </w14:lightRig>
            </w14:scene3d>
          </w:rPr>
          <w:t>9.5.3</w:t>
        </w:r>
        <w:r>
          <w:rPr>
            <w:rStyle w:val="Hyperlink"/>
            <w:rFonts w:asciiTheme="minorHAnsi" w:eastAsiaTheme="minorEastAsia" w:hAnsiTheme="minorHAnsi" w:cstheme="minorBidi"/>
            <w:noProof/>
            <w:color w:val="auto"/>
            <w:sz w:val="22"/>
            <w:szCs w:val="22"/>
            <w:u w:val="none"/>
          </w:rPr>
          <w:tab/>
        </w:r>
        <w:r>
          <w:rPr>
            <w:rStyle w:val="Hyperlink"/>
            <w:noProof/>
            <w:lang w:eastAsia="en-GB"/>
          </w:rPr>
          <w:t>Elements and setVariable</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_Toc25589774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83</w:t>
        </w:r>
        <w:r>
          <w:rPr>
            <w:rStyle w:val="Hyperlink"/>
            <w:noProof/>
            <w:webHidden/>
            <w:color w:val="auto"/>
            <w:u w:val="none"/>
          </w:rPr>
          <w:fldChar w:fldCharType="end"/>
        </w:r>
      </w:hyperlink>
    </w:p>
    <w:p w14:paraId="0278A45E" w14:textId="77777777" w:rsidR="00000000" w:rsidRDefault="009D64FD">
      <w:pPr>
        <w:pStyle w:val="TOC1"/>
        <w:tabs>
          <w:tab w:val="left" w:pos="600"/>
          <w:tab w:val="right" w:leader="dot" w:pos="8630"/>
        </w:tabs>
        <w:rPr>
          <w:rFonts w:asciiTheme="minorHAnsi" w:eastAsiaTheme="minorEastAsia" w:hAnsiTheme="minorHAnsi" w:cstheme="minorBidi"/>
          <w:noProof/>
          <w:sz w:val="22"/>
          <w:szCs w:val="22"/>
        </w:rPr>
      </w:pPr>
      <w:hyperlink w:anchor="_Toc25589775" w:history="1">
        <w:r>
          <w:rPr>
            <w:rStyle w:val="Hyperlink"/>
            <w:noProof/>
          </w:rPr>
          <w:t>10.</w:t>
        </w:r>
        <w:r>
          <w:rPr>
            <w:rStyle w:val="Hyperlink"/>
            <w:rFonts w:asciiTheme="minorHAnsi" w:eastAsiaTheme="minorEastAsia" w:hAnsiTheme="minorHAnsi" w:cstheme="minorBidi"/>
            <w:noProof/>
            <w:color w:val="auto"/>
            <w:sz w:val="22"/>
            <w:szCs w:val="22"/>
            <w:u w:val="none"/>
          </w:rPr>
          <w:tab/>
        </w:r>
        <w:r>
          <w:rPr>
            <w:rStyle w:val="Hyperlink"/>
            <w:noProof/>
          </w:rPr>
          <w:t>Core Representation Properties and their Format Semantics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_Toc25589775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84</w:t>
        </w:r>
        <w:r>
          <w:rPr>
            <w:rStyle w:val="Hyperlink"/>
            <w:noProof/>
            <w:webHidden/>
            <w:color w:val="auto"/>
            <w:u w:val="none"/>
          </w:rPr>
          <w:fldChar w:fldCharType="end"/>
        </w:r>
      </w:hyperlink>
    </w:p>
    <w:p w14:paraId="69464D10" w14:textId="77777777" w:rsidR="00000000" w:rsidRDefault="009D64FD">
      <w:pPr>
        <w:pStyle w:val="TOC1"/>
        <w:tabs>
          <w:tab w:val="left" w:pos="600"/>
          <w:tab w:val="right" w:leader="dot" w:pos="8630"/>
        </w:tabs>
        <w:rPr>
          <w:rFonts w:asciiTheme="minorHAnsi" w:eastAsiaTheme="minorEastAsia" w:hAnsiTheme="minorHAnsi" w:cstheme="minorBidi"/>
          <w:noProof/>
          <w:sz w:val="22"/>
          <w:szCs w:val="22"/>
        </w:rPr>
      </w:pPr>
      <w:hyperlink w:anchor="_Toc25589776" w:history="1">
        <w:r>
          <w:rPr>
            <w:rStyle w:val="Hyperlink"/>
            <w:noProof/>
          </w:rPr>
          <w:t>11.</w:t>
        </w:r>
        <w:r>
          <w:rPr>
            <w:rStyle w:val="Hyperlink"/>
            <w:rFonts w:asciiTheme="minorHAnsi" w:eastAsiaTheme="minorEastAsia" w:hAnsiTheme="minorHAnsi" w:cstheme="minorBidi"/>
            <w:noProof/>
            <w:color w:val="auto"/>
            <w:sz w:val="22"/>
            <w:szCs w:val="22"/>
            <w:u w:val="none"/>
          </w:rPr>
          <w:tab/>
        </w:r>
        <w:r>
          <w:rPr>
            <w:rStyle w:val="Hyperlink"/>
            <w:noProof/>
          </w:rPr>
          <w:t>Properties Common to both</w:t>
        </w:r>
        <w:r>
          <w:rPr>
            <w:rStyle w:val="Hyperlink"/>
            <w:noProof/>
          </w:rPr>
          <w:t xml:space="preserve"> Content and Framing</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_Toc25589776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85</w:t>
        </w:r>
        <w:r>
          <w:rPr>
            <w:rStyle w:val="Hyperlink"/>
            <w:noProof/>
            <w:webHidden/>
            <w:color w:val="auto"/>
            <w:u w:val="none"/>
          </w:rPr>
          <w:fldChar w:fldCharType="end"/>
        </w:r>
      </w:hyperlink>
    </w:p>
    <w:p w14:paraId="49075161"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777" w:history="1">
        <w:r>
          <w:rPr>
            <w:rStyle w:val="Hyperlink"/>
            <w:noProof/>
          </w:rPr>
          <w:t>11.1</w:t>
        </w:r>
        <w:r>
          <w:rPr>
            <w:rStyle w:val="Hyperlink"/>
            <w:rFonts w:asciiTheme="minorHAnsi" w:eastAsiaTheme="minorEastAsia" w:hAnsiTheme="minorHAnsi" w:cstheme="minorBidi"/>
            <w:noProof/>
            <w:color w:val="auto"/>
            <w:sz w:val="22"/>
            <w:szCs w:val="22"/>
            <w:u w:val="none"/>
          </w:rPr>
          <w:tab/>
        </w:r>
        <w:r>
          <w:rPr>
            <w:rStyle w:val="Hyperlink"/>
            <w:noProof/>
          </w:rPr>
          <w:t>Unicode Byte Order Mark (BOM)</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_Toc25589777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88</w:t>
        </w:r>
        <w:r>
          <w:rPr>
            <w:rStyle w:val="Hyperlink"/>
            <w:noProof/>
            <w:webHidden/>
            <w:color w:val="auto"/>
            <w:u w:val="none"/>
          </w:rPr>
          <w:fldChar w:fldCharType="end"/>
        </w:r>
      </w:hyperlink>
    </w:p>
    <w:p w14:paraId="38C9DCAB"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793" w:history="1">
        <w:r>
          <w:rPr>
            <w:rStyle w:val="Hyperlink"/>
            <w:noProof/>
          </w:rPr>
          <w:t>11.2</w:t>
        </w:r>
        <w:r>
          <w:rPr>
            <w:rStyle w:val="Hyperlink"/>
            <w:rFonts w:asciiTheme="minorHAnsi" w:eastAsiaTheme="minorEastAsia" w:hAnsiTheme="minorHAnsi" w:cstheme="minorBidi"/>
            <w:noProof/>
            <w:color w:val="auto"/>
            <w:sz w:val="22"/>
            <w:szCs w:val="22"/>
            <w:u w:val="none"/>
          </w:rPr>
          <w:tab/>
        </w:r>
        <w:r>
          <w:rPr>
            <w:rStyle w:val="Hyperlink"/>
            <w:noProof/>
          </w:rPr>
          <w:t>Character Encoding and Decoding Errors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_Toc25589793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88</w:t>
        </w:r>
        <w:r>
          <w:rPr>
            <w:rStyle w:val="Hyperlink"/>
            <w:noProof/>
            <w:webHidden/>
            <w:color w:val="auto"/>
            <w:u w:val="none"/>
          </w:rPr>
          <w:fldChar w:fldCharType="end"/>
        </w:r>
      </w:hyperlink>
    </w:p>
    <w:p w14:paraId="33234B36"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794" w:history="1">
        <w:r>
          <w:rPr>
            <w:rStyle w:val="Hyperlink"/>
            <w:noProof/>
            <w14:scene3d>
              <w14:camera w14:prst="orthographicFront"/>
              <w14:lightRig w14:rig="threePt" w14:dir="t">
                <w14:rot w14:lat="0" w14:lon="0" w14:rev="0"/>
              </w14:lightRig>
            </w14:scene3d>
          </w:rPr>
          <w:t>11.2.1</w:t>
        </w:r>
        <w:r>
          <w:rPr>
            <w:rStyle w:val="Hyperlink"/>
            <w:rFonts w:asciiTheme="minorHAnsi" w:eastAsiaTheme="minorEastAsia" w:hAnsiTheme="minorHAnsi" w:cstheme="minorBidi"/>
            <w:noProof/>
            <w:color w:val="auto"/>
            <w:sz w:val="22"/>
            <w:szCs w:val="22"/>
            <w:u w:val="none"/>
          </w:rPr>
          <w:tab/>
        </w:r>
        <w:r>
          <w:rPr>
            <w:rStyle w:val="Hyperlink"/>
            <w:noProof/>
          </w:rPr>
          <w:t>Property dfdl:encodingErrorPolicy</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_Toc25589794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88</w:t>
        </w:r>
        <w:r>
          <w:rPr>
            <w:rStyle w:val="Hyperlink"/>
            <w:noProof/>
            <w:webHidden/>
            <w:color w:val="auto"/>
            <w:u w:val="none"/>
          </w:rPr>
          <w:fldChar w:fldCharType="end"/>
        </w:r>
      </w:hyperlink>
    </w:p>
    <w:p w14:paraId="6C092E35"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795" w:history="1">
        <w:r>
          <w:rPr>
            <w:rStyle w:val="Hyperlink"/>
            <w:noProof/>
            <w14:scene3d>
              <w14:camera w14:prst="orthographicFront"/>
              <w14:lightRig w14:rig="threePt" w14:dir="t">
                <w14:rot w14:lat="0" w14:lon="0" w14:rev="0"/>
              </w14:lightRig>
            </w14:scene3d>
          </w:rPr>
          <w:t>11.2.2</w:t>
        </w:r>
        <w:r>
          <w:rPr>
            <w:rStyle w:val="Hyperlink"/>
            <w:rFonts w:asciiTheme="minorHAnsi" w:eastAsiaTheme="minorEastAsia" w:hAnsiTheme="minorHAnsi" w:cstheme="minorBidi"/>
            <w:noProof/>
            <w:color w:val="auto"/>
            <w:sz w:val="22"/>
            <w:szCs w:val="22"/>
            <w:u w:val="none"/>
          </w:rPr>
          <w:tab/>
        </w:r>
        <w:r>
          <w:rPr>
            <w:rStyle w:val="Hyperlink"/>
            <w:noProof/>
          </w:rPr>
          <w:t>Unicode UTF-16 Decoding/Encoding Non-Errors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_Toc25589795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90</w:t>
        </w:r>
        <w:r>
          <w:rPr>
            <w:rStyle w:val="Hyperlink"/>
            <w:noProof/>
            <w:webHidden/>
            <w:color w:val="auto"/>
            <w:u w:val="none"/>
          </w:rPr>
          <w:fldChar w:fldCharType="end"/>
        </w:r>
      </w:hyperlink>
    </w:p>
    <w:p w14:paraId="373E8E0E"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796" w:history="1">
        <w:r>
          <w:rPr>
            <w:rStyle w:val="Hyperlink"/>
            <w:noProof/>
            <w14:scene3d>
              <w14:camera w14:prst="orthographicFront"/>
              <w14:lightRig w14:rig="threePt" w14:dir="t">
                <w14:rot w14:lat="0" w14:lon="0" w14:rev="0"/>
              </w14:lightRig>
            </w14:scene3d>
          </w:rPr>
          <w:t>11.2.3</w:t>
        </w:r>
        <w:r>
          <w:rPr>
            <w:rStyle w:val="Hyperlink"/>
            <w:rFonts w:asciiTheme="minorHAnsi" w:eastAsiaTheme="minorEastAsia" w:hAnsiTheme="minorHAnsi" w:cstheme="minorBidi"/>
            <w:noProof/>
            <w:color w:val="auto"/>
            <w:sz w:val="22"/>
            <w:szCs w:val="22"/>
            <w:u w:val="none"/>
          </w:rPr>
          <w:tab/>
        </w:r>
        <w:r>
          <w:rPr>
            <w:rStyle w:val="Hyperlink"/>
            <w:noProof/>
          </w:rPr>
          <w:t>Preserving Data Containing Decoding Errors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_Toc25589796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90</w:t>
        </w:r>
        <w:r>
          <w:rPr>
            <w:rStyle w:val="Hyperlink"/>
            <w:noProof/>
            <w:webHidden/>
            <w:color w:val="auto"/>
            <w:u w:val="none"/>
          </w:rPr>
          <w:fldChar w:fldCharType="end"/>
        </w:r>
      </w:hyperlink>
    </w:p>
    <w:p w14:paraId="75DC9104"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797" w:history="1">
        <w:r>
          <w:rPr>
            <w:rStyle w:val="Hyperlink"/>
            <w:noProof/>
          </w:rPr>
          <w:t>11.3</w:t>
        </w:r>
        <w:r>
          <w:rPr>
            <w:rStyle w:val="Hyperlink"/>
            <w:rFonts w:asciiTheme="minorHAnsi" w:eastAsiaTheme="minorEastAsia" w:hAnsiTheme="minorHAnsi" w:cstheme="minorBidi"/>
            <w:noProof/>
            <w:color w:val="auto"/>
            <w:sz w:val="22"/>
            <w:szCs w:val="22"/>
            <w:u w:val="none"/>
          </w:rPr>
          <w:tab/>
        </w:r>
        <w:r>
          <w:rPr>
            <w:rStyle w:val="Hyperlink"/>
            <w:noProof/>
          </w:rPr>
          <w:t>Byte Order and Bit Order</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_Toc25589797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90</w:t>
        </w:r>
        <w:r>
          <w:rPr>
            <w:rStyle w:val="Hyperlink"/>
            <w:noProof/>
            <w:webHidden/>
            <w:color w:val="auto"/>
            <w:u w:val="none"/>
          </w:rPr>
          <w:fldChar w:fldCharType="end"/>
        </w:r>
      </w:hyperlink>
    </w:p>
    <w:p w14:paraId="29B42FCE"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798" w:history="1">
        <w:r>
          <w:rPr>
            <w:rStyle w:val="Hyperlink"/>
            <w:noProof/>
          </w:rPr>
          <w:t>11.4</w:t>
        </w:r>
        <w:r>
          <w:rPr>
            <w:rStyle w:val="Hyperlink"/>
            <w:rFonts w:asciiTheme="minorHAnsi" w:eastAsiaTheme="minorEastAsia" w:hAnsiTheme="minorHAnsi" w:cstheme="minorBidi"/>
            <w:noProof/>
            <w:color w:val="auto"/>
            <w:sz w:val="22"/>
            <w:szCs w:val="22"/>
            <w:u w:val="none"/>
          </w:rPr>
          <w:tab/>
        </w:r>
        <w:r>
          <w:rPr>
            <w:rStyle w:val="Hyperlink"/>
            <w:noProof/>
          </w:rPr>
          <w:t>dfdl:bitOrder Example</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_Toc25589798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91</w:t>
        </w:r>
        <w:r>
          <w:rPr>
            <w:rStyle w:val="Hyperlink"/>
            <w:noProof/>
            <w:webHidden/>
            <w:color w:val="auto"/>
            <w:u w:val="none"/>
          </w:rPr>
          <w:fldChar w:fldCharType="end"/>
        </w:r>
      </w:hyperlink>
    </w:p>
    <w:p w14:paraId="009AB44D"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799" w:history="1">
        <w:r>
          <w:rPr>
            <w:rStyle w:val="Hyperlink"/>
            <w:noProof/>
            <w14:scene3d>
              <w14:camera w14:prst="orthographicFront"/>
              <w14:lightRig w14:rig="threePt" w14:dir="t">
                <w14:rot w14:lat="0" w14:lon="0" w14:rev="0"/>
              </w14:lightRig>
            </w14:scene3d>
          </w:rPr>
          <w:t>11.4.1</w:t>
        </w:r>
        <w:r>
          <w:rPr>
            <w:rStyle w:val="Hyperlink"/>
            <w:rFonts w:asciiTheme="minorHAnsi" w:eastAsiaTheme="minorEastAsia" w:hAnsiTheme="minorHAnsi" w:cstheme="minorBidi"/>
            <w:noProof/>
            <w:color w:val="auto"/>
            <w:sz w:val="22"/>
            <w:szCs w:val="22"/>
            <w:u w:val="none"/>
          </w:rPr>
          <w:tab/>
        </w:r>
        <w:r>
          <w:rPr>
            <w:rStyle w:val="Hyperlink"/>
            <w:noProof/>
          </w:rPr>
          <w:t>Example Using Right-to-Left Display for 'leastSignificantBitFirst'</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_Toc25589799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91</w:t>
        </w:r>
        <w:r>
          <w:rPr>
            <w:rStyle w:val="Hyperlink"/>
            <w:noProof/>
            <w:webHidden/>
            <w:color w:val="auto"/>
            <w:u w:val="none"/>
          </w:rPr>
          <w:fldChar w:fldCharType="end"/>
        </w:r>
      </w:hyperlink>
    </w:p>
    <w:p w14:paraId="4A03A5DE"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800" w:history="1">
        <w:r>
          <w:rPr>
            <w:rStyle w:val="Hyperlink"/>
            <w:noProof/>
            <w14:scene3d>
              <w14:camera w14:prst="orthographicFront"/>
              <w14:lightRig w14:rig="threePt" w14:dir="t">
                <w14:rot w14:lat="0" w14:lon="0" w14:rev="0"/>
              </w14:lightRig>
            </w14:scene3d>
          </w:rPr>
          <w:t>11.4.2</w:t>
        </w:r>
        <w:r>
          <w:rPr>
            <w:rStyle w:val="Hyperlink"/>
            <w:rFonts w:asciiTheme="minorHAnsi" w:eastAsiaTheme="minorEastAsia" w:hAnsiTheme="minorHAnsi" w:cstheme="minorBidi"/>
            <w:noProof/>
            <w:color w:val="auto"/>
            <w:sz w:val="22"/>
            <w:szCs w:val="22"/>
            <w:u w:val="none"/>
          </w:rPr>
          <w:tab/>
        </w:r>
        <w:r>
          <w:rPr>
            <w:rStyle w:val="Hyperlink"/>
            <w:noProof/>
          </w:rPr>
          <w:t>dfdl:bitOrder and Grammar Regions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_Toc25589800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91</w:t>
        </w:r>
        <w:r>
          <w:rPr>
            <w:rStyle w:val="Hyperlink"/>
            <w:noProof/>
            <w:webHidden/>
            <w:color w:val="auto"/>
            <w:u w:val="none"/>
          </w:rPr>
          <w:fldChar w:fldCharType="end"/>
        </w:r>
      </w:hyperlink>
    </w:p>
    <w:p w14:paraId="08FF22D3" w14:textId="77777777" w:rsidR="00000000" w:rsidRDefault="009D64FD">
      <w:pPr>
        <w:pStyle w:val="TOC1"/>
        <w:tabs>
          <w:tab w:val="left" w:pos="600"/>
          <w:tab w:val="right" w:leader="dot" w:pos="8630"/>
        </w:tabs>
        <w:rPr>
          <w:rFonts w:asciiTheme="minorHAnsi" w:eastAsiaTheme="minorEastAsia" w:hAnsiTheme="minorHAnsi" w:cstheme="minorBidi"/>
          <w:noProof/>
          <w:sz w:val="22"/>
          <w:szCs w:val="22"/>
        </w:rPr>
      </w:pPr>
      <w:hyperlink w:anchor="_Toc25589801" w:history="1">
        <w:r>
          <w:rPr>
            <w:rStyle w:val="Hyperlink"/>
            <w:noProof/>
          </w:rPr>
          <w:t>12.</w:t>
        </w:r>
        <w:r>
          <w:rPr>
            <w:rStyle w:val="Hyperlink"/>
            <w:rFonts w:asciiTheme="minorHAnsi" w:eastAsiaTheme="minorEastAsia" w:hAnsiTheme="minorHAnsi" w:cstheme="minorBidi"/>
            <w:noProof/>
            <w:color w:val="auto"/>
            <w:sz w:val="22"/>
            <w:szCs w:val="22"/>
            <w:u w:val="none"/>
          </w:rPr>
          <w:tab/>
        </w:r>
        <w:r>
          <w:rPr>
            <w:rStyle w:val="Hyperlink"/>
            <w:noProof/>
          </w:rPr>
          <w:t>Framing</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_Toc25589801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93</w:t>
        </w:r>
        <w:r>
          <w:rPr>
            <w:rStyle w:val="Hyperlink"/>
            <w:noProof/>
            <w:webHidden/>
            <w:color w:val="auto"/>
            <w:u w:val="none"/>
          </w:rPr>
          <w:fldChar w:fldCharType="end"/>
        </w:r>
      </w:hyperlink>
    </w:p>
    <w:p w14:paraId="3EE7AA2E"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802" w:history="1">
        <w:r>
          <w:rPr>
            <w:rStyle w:val="Hyperlink"/>
            <w:noProof/>
          </w:rPr>
          <w:t>12.1</w:t>
        </w:r>
        <w:r>
          <w:rPr>
            <w:rStyle w:val="Hyperlink"/>
            <w:rFonts w:asciiTheme="minorHAnsi" w:eastAsiaTheme="minorEastAsia" w:hAnsiTheme="minorHAnsi" w:cstheme="minorBidi"/>
            <w:noProof/>
            <w:color w:val="auto"/>
            <w:sz w:val="22"/>
            <w:szCs w:val="22"/>
            <w:u w:val="none"/>
          </w:rPr>
          <w:tab/>
        </w:r>
        <w:r>
          <w:rPr>
            <w:rStyle w:val="Hyperlink"/>
            <w:noProof/>
          </w:rPr>
          <w:t>Aligned Data</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_Toc25589802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93</w:t>
        </w:r>
        <w:r>
          <w:rPr>
            <w:rStyle w:val="Hyperlink"/>
            <w:noProof/>
            <w:webHidden/>
            <w:color w:val="auto"/>
            <w:u w:val="none"/>
          </w:rPr>
          <w:fldChar w:fldCharType="end"/>
        </w:r>
      </w:hyperlink>
    </w:p>
    <w:p w14:paraId="58788305"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803" w:history="1">
        <w:r>
          <w:rPr>
            <w:rStyle w:val="Hyperlink"/>
            <w:noProof/>
            <w14:scene3d>
              <w14:camera w14:prst="orthographicFront"/>
              <w14:lightRig w14:rig="threePt" w14:dir="t">
                <w14:rot w14:lat="0" w14:lon="0" w14:rev="0"/>
              </w14:lightRig>
            </w14:scene3d>
          </w:rPr>
          <w:t>12.1.1</w:t>
        </w:r>
        <w:r>
          <w:rPr>
            <w:rStyle w:val="Hyperlink"/>
            <w:rFonts w:asciiTheme="minorHAnsi" w:eastAsiaTheme="minorEastAsia" w:hAnsiTheme="minorHAnsi" w:cstheme="minorBidi"/>
            <w:noProof/>
            <w:color w:val="auto"/>
            <w:sz w:val="22"/>
            <w:szCs w:val="22"/>
            <w:u w:val="none"/>
          </w:rPr>
          <w:tab/>
        </w:r>
        <w:r>
          <w:rPr>
            <w:rStyle w:val="Hyperlink"/>
            <w:noProof/>
          </w:rPr>
          <w:t>Implicit Alignment</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_Toc25589803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95</w:t>
        </w:r>
        <w:r>
          <w:rPr>
            <w:rStyle w:val="Hyperlink"/>
            <w:noProof/>
            <w:webHidden/>
            <w:color w:val="auto"/>
            <w:u w:val="none"/>
          </w:rPr>
          <w:fldChar w:fldCharType="end"/>
        </w:r>
      </w:hyperlink>
    </w:p>
    <w:p w14:paraId="22474EA1"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804" w:history="1">
        <w:r>
          <w:rPr>
            <w:rStyle w:val="Hyperlink"/>
            <w:noProof/>
            <w14:scene3d>
              <w14:camera w14:prst="orthographicFront"/>
              <w14:lightRig w14:rig="threePt" w14:dir="t">
                <w14:rot w14:lat="0" w14:lon="0" w14:rev="0"/>
              </w14:lightRig>
            </w14:scene3d>
          </w:rPr>
          <w:t>12.1.2</w:t>
        </w:r>
        <w:r>
          <w:rPr>
            <w:rStyle w:val="Hyperlink"/>
            <w:rFonts w:asciiTheme="minorHAnsi" w:eastAsiaTheme="minorEastAsia" w:hAnsiTheme="minorHAnsi" w:cstheme="minorBidi"/>
            <w:noProof/>
            <w:color w:val="auto"/>
            <w:sz w:val="22"/>
            <w:szCs w:val="22"/>
            <w:u w:val="none"/>
          </w:rPr>
          <w:tab/>
        </w:r>
        <w:r>
          <w:rPr>
            <w:rStyle w:val="Hyperlink"/>
            <w:noProof/>
          </w:rPr>
          <w:t>Mandatory Alignment for Textual Data</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_Toc25589804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95</w:t>
        </w:r>
        <w:r>
          <w:rPr>
            <w:rStyle w:val="Hyperlink"/>
            <w:noProof/>
            <w:webHidden/>
            <w:color w:val="auto"/>
            <w:u w:val="none"/>
          </w:rPr>
          <w:fldChar w:fldCharType="end"/>
        </w:r>
      </w:hyperlink>
    </w:p>
    <w:p w14:paraId="24A03AFA"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805" w:history="1">
        <w:r>
          <w:rPr>
            <w:rStyle w:val="Hyperlink"/>
            <w:noProof/>
            <w14:scene3d>
              <w14:camera w14:prst="orthographicFront"/>
              <w14:lightRig w14:rig="threePt" w14:dir="t">
                <w14:rot w14:lat="0" w14:lon="0" w14:rev="0"/>
              </w14:lightRig>
            </w14:scene3d>
          </w:rPr>
          <w:t>12.1.3</w:t>
        </w:r>
        <w:r>
          <w:rPr>
            <w:rStyle w:val="Hyperlink"/>
            <w:rFonts w:asciiTheme="minorHAnsi" w:eastAsiaTheme="minorEastAsia" w:hAnsiTheme="minorHAnsi" w:cstheme="minorBidi"/>
            <w:noProof/>
            <w:color w:val="auto"/>
            <w:sz w:val="22"/>
            <w:szCs w:val="22"/>
            <w:u w:val="none"/>
          </w:rPr>
          <w:tab/>
        </w:r>
        <w:r>
          <w:rPr>
            <w:rStyle w:val="Hyperlink"/>
            <w:noProof/>
          </w:rPr>
          <w:t>Mandatory Alignment for Packed Decimal D</w:t>
        </w:r>
        <w:r>
          <w:rPr>
            <w:rStyle w:val="Hyperlink"/>
            <w:noProof/>
          </w:rPr>
          <w:t>ata</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_Toc25589805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96</w:t>
        </w:r>
        <w:r>
          <w:rPr>
            <w:rStyle w:val="Hyperlink"/>
            <w:noProof/>
            <w:webHidden/>
            <w:color w:val="auto"/>
            <w:u w:val="none"/>
          </w:rPr>
          <w:fldChar w:fldCharType="end"/>
        </w:r>
      </w:hyperlink>
    </w:p>
    <w:p w14:paraId="32033D0C"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806" w:history="1">
        <w:r>
          <w:rPr>
            <w:rStyle w:val="Hyperlink"/>
            <w:noProof/>
            <w14:scene3d>
              <w14:camera w14:prst="orthographicFront"/>
              <w14:lightRig w14:rig="threePt" w14:dir="t">
                <w14:rot w14:lat="0" w14:lon="0" w14:rev="0"/>
              </w14:lightRig>
            </w14:scene3d>
          </w:rPr>
          <w:t>12.1.4</w:t>
        </w:r>
        <w:r>
          <w:rPr>
            <w:rStyle w:val="Hyperlink"/>
            <w:rFonts w:asciiTheme="minorHAnsi" w:eastAsiaTheme="minorEastAsia" w:hAnsiTheme="minorHAnsi" w:cstheme="minorBidi"/>
            <w:noProof/>
            <w:color w:val="auto"/>
            <w:sz w:val="22"/>
            <w:szCs w:val="22"/>
            <w:u w:val="none"/>
          </w:rPr>
          <w:tab/>
        </w:r>
        <w:r>
          <w:rPr>
            <w:rStyle w:val="Hyperlink"/>
            <w:noProof/>
          </w:rPr>
          <w:t>Example: AlignmentFill</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_Toc25589806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96</w:t>
        </w:r>
        <w:r>
          <w:rPr>
            <w:rStyle w:val="Hyperlink"/>
            <w:noProof/>
            <w:webHidden/>
            <w:color w:val="auto"/>
            <w:u w:val="none"/>
          </w:rPr>
          <w:fldChar w:fldCharType="end"/>
        </w:r>
      </w:hyperlink>
    </w:p>
    <w:p w14:paraId="4149BFFD"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807" w:history="1">
        <w:r>
          <w:rPr>
            <w:rStyle w:val="Hyperlink"/>
            <w:noProof/>
          </w:rPr>
          <w:t>12.2</w:t>
        </w:r>
        <w:r>
          <w:rPr>
            <w:rStyle w:val="Hyperlink"/>
            <w:rFonts w:asciiTheme="minorHAnsi" w:eastAsiaTheme="minorEastAsia" w:hAnsiTheme="minorHAnsi" w:cstheme="minorBidi"/>
            <w:noProof/>
            <w:color w:val="auto"/>
            <w:sz w:val="22"/>
            <w:szCs w:val="22"/>
            <w:u w:val="none"/>
          </w:rPr>
          <w:tab/>
        </w:r>
        <w:r>
          <w:rPr>
            <w:rStyle w:val="Hyperlink"/>
            <w:noProof/>
          </w:rPr>
          <w:t>Properties for Specifying Delimiters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_Toc25589807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96</w:t>
        </w:r>
        <w:r>
          <w:rPr>
            <w:rStyle w:val="Hyperlink"/>
            <w:noProof/>
            <w:webHidden/>
            <w:color w:val="auto"/>
            <w:u w:val="none"/>
          </w:rPr>
          <w:fldChar w:fldCharType="end"/>
        </w:r>
      </w:hyperlink>
    </w:p>
    <w:p w14:paraId="45572374"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808" w:history="1">
        <w:r>
          <w:rPr>
            <w:rStyle w:val="Hyperlink"/>
            <w:noProof/>
          </w:rPr>
          <w:t>12.3</w:t>
        </w:r>
        <w:r>
          <w:rPr>
            <w:rStyle w:val="Hyperlink"/>
            <w:rFonts w:asciiTheme="minorHAnsi" w:eastAsiaTheme="minorEastAsia" w:hAnsiTheme="minorHAnsi" w:cstheme="minorBidi"/>
            <w:noProof/>
            <w:color w:val="auto"/>
            <w:sz w:val="22"/>
            <w:szCs w:val="22"/>
            <w:u w:val="none"/>
          </w:rPr>
          <w:tab/>
        </w:r>
        <w:r>
          <w:rPr>
            <w:rStyle w:val="Hyperlink"/>
            <w:noProof/>
          </w:rPr>
          <w:t>Properties for Specifying Lengths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_Toc25589808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100</w:t>
        </w:r>
        <w:r>
          <w:rPr>
            <w:rStyle w:val="Hyperlink"/>
            <w:noProof/>
            <w:webHidden/>
            <w:color w:val="auto"/>
            <w:u w:val="none"/>
          </w:rPr>
          <w:fldChar w:fldCharType="end"/>
        </w:r>
      </w:hyperlink>
    </w:p>
    <w:p w14:paraId="3AF7EB1D"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809" w:history="1">
        <w:r>
          <w:rPr>
            <w:rStyle w:val="Hyperlink"/>
            <w:noProof/>
            <w14:scene3d>
              <w14:camera w14:prst="orthographicFront"/>
              <w14:lightRig w14:rig="threePt" w14:dir="t">
                <w14:rot w14:lat="0" w14:lon="0" w14:rev="0"/>
              </w14:lightRig>
            </w14:scene3d>
          </w:rPr>
          <w:t>12.3.1</w:t>
        </w:r>
        <w:r>
          <w:rPr>
            <w:rStyle w:val="Hyperlink"/>
            <w:rFonts w:asciiTheme="minorHAnsi" w:eastAsiaTheme="minorEastAsia" w:hAnsiTheme="minorHAnsi" w:cstheme="minorBidi"/>
            <w:noProof/>
            <w:color w:val="auto"/>
            <w:sz w:val="22"/>
            <w:szCs w:val="22"/>
            <w:u w:val="none"/>
          </w:rPr>
          <w:tab/>
        </w:r>
        <w:r>
          <w:rPr>
            <w:rStyle w:val="Hyperlink"/>
            <w:noProof/>
          </w:rPr>
          <w:t>dfdl:lengthKind 'explicit'</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w:instrText>
        </w:r>
        <w:r>
          <w:rPr>
            <w:rStyle w:val="Hyperlink"/>
            <w:noProof/>
            <w:webHidden/>
            <w:color w:val="auto"/>
            <w:u w:val="none"/>
          </w:rPr>
          <w:instrText xml:space="preserve">589809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101</w:t>
        </w:r>
        <w:r>
          <w:rPr>
            <w:rStyle w:val="Hyperlink"/>
            <w:noProof/>
            <w:webHidden/>
            <w:color w:val="auto"/>
            <w:u w:val="none"/>
          </w:rPr>
          <w:fldChar w:fldCharType="end"/>
        </w:r>
      </w:hyperlink>
    </w:p>
    <w:p w14:paraId="5403866F"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810" w:history="1">
        <w:r>
          <w:rPr>
            <w:rStyle w:val="Hyperlink"/>
            <w:noProof/>
            <w14:scene3d>
              <w14:camera w14:prst="orthographicFront"/>
              <w14:lightRig w14:rig="threePt" w14:dir="t">
                <w14:rot w14:lat="0" w14:lon="0" w14:rev="0"/>
              </w14:lightRig>
            </w14:scene3d>
          </w:rPr>
          <w:t>12.3.2</w:t>
        </w:r>
        <w:r>
          <w:rPr>
            <w:rStyle w:val="Hyperlink"/>
            <w:rFonts w:asciiTheme="minorHAnsi" w:eastAsiaTheme="minorEastAsia" w:hAnsiTheme="minorHAnsi" w:cstheme="minorBidi"/>
            <w:noProof/>
            <w:color w:val="auto"/>
            <w:sz w:val="22"/>
            <w:szCs w:val="22"/>
            <w:u w:val="none"/>
          </w:rPr>
          <w:tab/>
        </w:r>
        <w:r>
          <w:rPr>
            <w:rStyle w:val="Hyperlink"/>
            <w:noProof/>
          </w:rPr>
          <w:t>dfdl:lengthKind 'delimited'</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_Toc25589810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102</w:t>
        </w:r>
        <w:r>
          <w:rPr>
            <w:rStyle w:val="Hyperlink"/>
            <w:noProof/>
            <w:webHidden/>
            <w:color w:val="auto"/>
            <w:u w:val="none"/>
          </w:rPr>
          <w:fldChar w:fldCharType="end"/>
        </w:r>
      </w:hyperlink>
    </w:p>
    <w:p w14:paraId="2649346E"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811" w:history="1">
        <w:r>
          <w:rPr>
            <w:rStyle w:val="Hyperlink"/>
            <w:noProof/>
            <w14:scene3d>
              <w14:camera w14:prst="orthographicFront"/>
              <w14:lightRig w14:rig="threePt" w14:dir="t">
                <w14:rot w14:lat="0" w14:lon="0" w14:rev="0"/>
              </w14:lightRig>
            </w14:scene3d>
          </w:rPr>
          <w:t>12.3.3</w:t>
        </w:r>
        <w:r>
          <w:rPr>
            <w:rStyle w:val="Hyperlink"/>
            <w:rFonts w:asciiTheme="minorHAnsi" w:eastAsiaTheme="minorEastAsia" w:hAnsiTheme="minorHAnsi" w:cstheme="minorBidi"/>
            <w:noProof/>
            <w:color w:val="auto"/>
            <w:sz w:val="22"/>
            <w:szCs w:val="22"/>
            <w:u w:val="none"/>
          </w:rPr>
          <w:tab/>
        </w:r>
        <w:r>
          <w:rPr>
            <w:rStyle w:val="Hyperlink"/>
            <w:noProof/>
          </w:rPr>
          <w:t>dfdl:lengthKind 'implicit'</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_Toc25589811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103</w:t>
        </w:r>
        <w:r>
          <w:rPr>
            <w:rStyle w:val="Hyperlink"/>
            <w:noProof/>
            <w:webHidden/>
            <w:color w:val="auto"/>
            <w:u w:val="none"/>
          </w:rPr>
          <w:fldChar w:fldCharType="end"/>
        </w:r>
      </w:hyperlink>
    </w:p>
    <w:p w14:paraId="616D2D36"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812" w:history="1">
        <w:r>
          <w:rPr>
            <w:rStyle w:val="Hyperlink"/>
            <w:noProof/>
            <w14:scene3d>
              <w14:camera w14:prst="orthographicFront"/>
              <w14:lightRig w14:rig="threePt" w14:dir="t">
                <w14:rot w14:lat="0" w14:lon="0" w14:rev="0"/>
              </w14:lightRig>
            </w14:scene3d>
          </w:rPr>
          <w:t>12.3.4</w:t>
        </w:r>
        <w:r>
          <w:rPr>
            <w:rStyle w:val="Hyperlink"/>
            <w:rFonts w:asciiTheme="minorHAnsi" w:eastAsiaTheme="minorEastAsia" w:hAnsiTheme="minorHAnsi" w:cstheme="minorBidi"/>
            <w:noProof/>
            <w:color w:val="auto"/>
            <w:sz w:val="22"/>
            <w:szCs w:val="22"/>
            <w:u w:val="none"/>
          </w:rPr>
          <w:tab/>
        </w:r>
        <w:r>
          <w:rPr>
            <w:rStyle w:val="Hyperlink"/>
            <w:noProof/>
          </w:rPr>
          <w:t>dfdl:lengthKind 'prefixed'</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_Toc25589812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104</w:t>
        </w:r>
        <w:r>
          <w:rPr>
            <w:rStyle w:val="Hyperlink"/>
            <w:noProof/>
            <w:webHidden/>
            <w:color w:val="auto"/>
            <w:u w:val="none"/>
          </w:rPr>
          <w:fldChar w:fldCharType="end"/>
        </w:r>
      </w:hyperlink>
    </w:p>
    <w:p w14:paraId="346C54DF"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813" w:history="1">
        <w:r>
          <w:rPr>
            <w:rStyle w:val="Hyperlink"/>
            <w:noProof/>
            <w14:scene3d>
              <w14:camera w14:prst="orthographicFront"/>
              <w14:lightRig w14:rig="threePt" w14:dir="t">
                <w14:rot w14:lat="0" w14:lon="0" w14:rev="0"/>
              </w14:lightRig>
            </w14:scene3d>
          </w:rPr>
          <w:t>12.3.5</w:t>
        </w:r>
        <w:r>
          <w:rPr>
            <w:rStyle w:val="Hyperlink"/>
            <w:rFonts w:asciiTheme="minorHAnsi" w:eastAsiaTheme="minorEastAsia" w:hAnsiTheme="minorHAnsi" w:cstheme="minorBidi"/>
            <w:noProof/>
            <w:color w:val="auto"/>
            <w:sz w:val="22"/>
            <w:szCs w:val="22"/>
            <w:u w:val="none"/>
          </w:rPr>
          <w:tab/>
        </w:r>
        <w:r>
          <w:rPr>
            <w:rStyle w:val="Hyperlink"/>
            <w:noProof/>
          </w:rPr>
          <w:t>dfdl:lengthKind  'pattern'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_Toc25589813</w:instrText>
        </w:r>
        <w:r>
          <w:rPr>
            <w:rStyle w:val="Hyperlink"/>
            <w:noProof/>
            <w:webHidden/>
            <w:color w:val="auto"/>
            <w:u w:val="none"/>
          </w:rPr>
          <w:instrText xml:space="preserve">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107</w:t>
        </w:r>
        <w:r>
          <w:rPr>
            <w:rStyle w:val="Hyperlink"/>
            <w:noProof/>
            <w:webHidden/>
            <w:color w:val="auto"/>
            <w:u w:val="none"/>
          </w:rPr>
          <w:fldChar w:fldCharType="end"/>
        </w:r>
      </w:hyperlink>
    </w:p>
    <w:p w14:paraId="3B00CA33"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814" w:history="1">
        <w:r>
          <w:rPr>
            <w:rStyle w:val="Hyperlink"/>
            <w:noProof/>
            <w14:scene3d>
              <w14:camera w14:prst="orthographicFront"/>
              <w14:lightRig w14:rig="threePt" w14:dir="t">
                <w14:rot w14:lat="0" w14:lon="0" w14:rev="0"/>
              </w14:lightRig>
            </w14:scene3d>
          </w:rPr>
          <w:t>12.3.6</w:t>
        </w:r>
        <w:r>
          <w:rPr>
            <w:rStyle w:val="Hyperlink"/>
            <w:rFonts w:asciiTheme="minorHAnsi" w:eastAsiaTheme="minorEastAsia" w:hAnsiTheme="minorHAnsi" w:cstheme="minorBidi"/>
            <w:noProof/>
            <w:color w:val="auto"/>
            <w:sz w:val="22"/>
            <w:szCs w:val="22"/>
            <w:u w:val="none"/>
          </w:rPr>
          <w:tab/>
        </w:r>
        <w:r>
          <w:rPr>
            <w:rStyle w:val="Hyperlink"/>
            <w:noProof/>
          </w:rPr>
          <w:t>dfdl:lengthKind 'endOfParent'</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_Toc25589814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108</w:t>
        </w:r>
        <w:r>
          <w:rPr>
            <w:rStyle w:val="Hyperlink"/>
            <w:noProof/>
            <w:webHidden/>
            <w:color w:val="auto"/>
            <w:u w:val="none"/>
          </w:rPr>
          <w:fldChar w:fldCharType="end"/>
        </w:r>
      </w:hyperlink>
    </w:p>
    <w:p w14:paraId="2859E28B"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815" w:history="1">
        <w:r>
          <w:rPr>
            <w:rStyle w:val="Hyperlink"/>
            <w:noProof/>
            <w14:scene3d>
              <w14:camera w14:prst="orthographicFront"/>
              <w14:lightRig w14:rig="threePt" w14:dir="t">
                <w14:rot w14:lat="0" w14:lon="0" w14:rev="0"/>
              </w14:lightRig>
            </w14:scene3d>
          </w:rPr>
          <w:t>12.3.7</w:t>
        </w:r>
        <w:r>
          <w:rPr>
            <w:rStyle w:val="Hyperlink"/>
            <w:rFonts w:asciiTheme="minorHAnsi" w:eastAsiaTheme="minorEastAsia" w:hAnsiTheme="minorHAnsi" w:cstheme="minorBidi"/>
            <w:noProof/>
            <w:color w:val="auto"/>
            <w:sz w:val="22"/>
            <w:szCs w:val="22"/>
            <w:u w:val="none"/>
          </w:rPr>
          <w:tab/>
        </w:r>
        <w:r>
          <w:rPr>
            <w:rStyle w:val="Hyperlink"/>
            <w:noProof/>
          </w:rPr>
          <w:t>Elements of Specified Length</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_Toc25589815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110</w:t>
        </w:r>
        <w:r>
          <w:rPr>
            <w:rStyle w:val="Hyperlink"/>
            <w:noProof/>
            <w:webHidden/>
            <w:color w:val="auto"/>
            <w:u w:val="none"/>
          </w:rPr>
          <w:fldChar w:fldCharType="end"/>
        </w:r>
      </w:hyperlink>
    </w:p>
    <w:p w14:paraId="1B54A413" w14:textId="77777777" w:rsidR="00000000" w:rsidRDefault="009D64FD">
      <w:pPr>
        <w:pStyle w:val="TOC1"/>
        <w:tabs>
          <w:tab w:val="left" w:pos="600"/>
          <w:tab w:val="right" w:leader="dot" w:pos="8630"/>
        </w:tabs>
        <w:rPr>
          <w:rFonts w:asciiTheme="minorHAnsi" w:eastAsiaTheme="minorEastAsia" w:hAnsiTheme="minorHAnsi" w:cstheme="minorBidi"/>
          <w:noProof/>
          <w:sz w:val="22"/>
          <w:szCs w:val="22"/>
        </w:rPr>
      </w:pPr>
      <w:hyperlink w:anchor="_Toc25589816" w:history="1">
        <w:r>
          <w:rPr>
            <w:rStyle w:val="Hyperlink"/>
            <w:noProof/>
          </w:rPr>
          <w:t>13.</w:t>
        </w:r>
        <w:r>
          <w:rPr>
            <w:rStyle w:val="Hyperlink"/>
            <w:rFonts w:asciiTheme="minorHAnsi" w:eastAsiaTheme="minorEastAsia" w:hAnsiTheme="minorHAnsi" w:cstheme="minorBidi"/>
            <w:noProof/>
            <w:color w:val="auto"/>
            <w:sz w:val="22"/>
            <w:szCs w:val="22"/>
            <w:u w:val="none"/>
          </w:rPr>
          <w:tab/>
        </w:r>
        <w:r>
          <w:rPr>
            <w:rStyle w:val="Hyperlink"/>
            <w:noProof/>
          </w:rPr>
          <w:t>Simple Types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_Toc25589816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114</w:t>
        </w:r>
        <w:r>
          <w:rPr>
            <w:rStyle w:val="Hyperlink"/>
            <w:noProof/>
            <w:webHidden/>
            <w:color w:val="auto"/>
            <w:u w:val="none"/>
          </w:rPr>
          <w:fldChar w:fldCharType="end"/>
        </w:r>
      </w:hyperlink>
    </w:p>
    <w:p w14:paraId="19271B83"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817" w:history="1">
        <w:r>
          <w:rPr>
            <w:rStyle w:val="Hyperlink"/>
            <w:noProof/>
          </w:rPr>
          <w:t>13.1</w:t>
        </w:r>
        <w:r>
          <w:rPr>
            <w:rStyle w:val="Hyperlink"/>
            <w:rFonts w:asciiTheme="minorHAnsi" w:eastAsiaTheme="minorEastAsia" w:hAnsiTheme="minorHAnsi" w:cstheme="minorBidi"/>
            <w:noProof/>
            <w:color w:val="auto"/>
            <w:sz w:val="22"/>
            <w:szCs w:val="22"/>
            <w:u w:val="none"/>
          </w:rPr>
          <w:tab/>
        </w:r>
        <w:r>
          <w:rPr>
            <w:rStyle w:val="Hyperlink"/>
            <w:noProof/>
          </w:rPr>
          <w:t>Properties Common to All Simple Types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_Toc25589817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11</w:t>
        </w:r>
        <w:r>
          <w:rPr>
            <w:rStyle w:val="Hyperlink"/>
            <w:noProof/>
            <w:webHidden/>
            <w:color w:val="auto"/>
            <w:u w:val="none"/>
          </w:rPr>
          <w:t>4</w:t>
        </w:r>
        <w:r>
          <w:rPr>
            <w:rStyle w:val="Hyperlink"/>
            <w:noProof/>
            <w:webHidden/>
            <w:color w:val="auto"/>
            <w:u w:val="none"/>
          </w:rPr>
          <w:fldChar w:fldCharType="end"/>
        </w:r>
      </w:hyperlink>
    </w:p>
    <w:p w14:paraId="0C572352"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818" w:history="1">
        <w:r>
          <w:rPr>
            <w:rStyle w:val="Hyperlink"/>
            <w:noProof/>
          </w:rPr>
          <w:t>13.2</w:t>
        </w:r>
        <w:r>
          <w:rPr>
            <w:rStyle w:val="Hyperlink"/>
            <w:rFonts w:asciiTheme="minorHAnsi" w:eastAsiaTheme="minorEastAsia" w:hAnsiTheme="minorHAnsi" w:cstheme="minorBidi"/>
            <w:noProof/>
            <w:color w:val="auto"/>
            <w:sz w:val="22"/>
            <w:szCs w:val="22"/>
            <w:u w:val="none"/>
          </w:rPr>
          <w:tab/>
        </w:r>
        <w:r>
          <w:rPr>
            <w:rStyle w:val="Hyperlink"/>
            <w:noProof/>
          </w:rPr>
          <w:t>Properties Common to All Simple Types with Text representation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_Toc25589818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115</w:t>
        </w:r>
        <w:r>
          <w:rPr>
            <w:rStyle w:val="Hyperlink"/>
            <w:noProof/>
            <w:webHidden/>
            <w:color w:val="auto"/>
            <w:u w:val="none"/>
          </w:rPr>
          <w:fldChar w:fldCharType="end"/>
        </w:r>
      </w:hyperlink>
    </w:p>
    <w:p w14:paraId="05F2B325"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819" w:history="1">
        <w:r>
          <w:rPr>
            <w:rStyle w:val="Hyperlink"/>
            <w:noProof/>
            <w14:scene3d>
              <w14:camera w14:prst="orthographicFront"/>
              <w14:lightRig w14:rig="threePt" w14:dir="t">
                <w14:rot w14:lat="0" w14:lon="0" w14:rev="0"/>
              </w14:lightRig>
            </w14:scene3d>
          </w:rPr>
          <w:t>13.2.1</w:t>
        </w:r>
        <w:r>
          <w:rPr>
            <w:rStyle w:val="Hyperlink"/>
            <w:rFonts w:asciiTheme="minorHAnsi" w:eastAsiaTheme="minorEastAsia" w:hAnsiTheme="minorHAnsi" w:cstheme="minorBidi"/>
            <w:noProof/>
            <w:color w:val="auto"/>
            <w:sz w:val="22"/>
            <w:szCs w:val="22"/>
            <w:u w:val="none"/>
          </w:rPr>
          <w:tab/>
        </w:r>
        <w:r>
          <w:rPr>
            <w:rStyle w:val="Hyperlink"/>
            <w:noProof/>
          </w:rPr>
          <w:t>The dfdl:escapeScheme Properties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_Toc25589819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116</w:t>
        </w:r>
        <w:r>
          <w:rPr>
            <w:rStyle w:val="Hyperlink"/>
            <w:noProof/>
            <w:webHidden/>
            <w:color w:val="auto"/>
            <w:u w:val="none"/>
          </w:rPr>
          <w:fldChar w:fldCharType="end"/>
        </w:r>
      </w:hyperlink>
    </w:p>
    <w:p w14:paraId="4ACF4851"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820" w:history="1">
        <w:r>
          <w:rPr>
            <w:rStyle w:val="Hyperlink"/>
            <w:noProof/>
          </w:rPr>
          <w:t>13.3</w:t>
        </w:r>
        <w:r>
          <w:rPr>
            <w:rStyle w:val="Hyperlink"/>
            <w:rFonts w:asciiTheme="minorHAnsi" w:eastAsiaTheme="minorEastAsia" w:hAnsiTheme="minorHAnsi" w:cstheme="minorBidi"/>
            <w:noProof/>
            <w:color w:val="auto"/>
            <w:sz w:val="22"/>
            <w:szCs w:val="22"/>
            <w:u w:val="none"/>
          </w:rPr>
          <w:tab/>
        </w:r>
        <w:r>
          <w:rPr>
            <w:rStyle w:val="Hyperlink"/>
            <w:noProof/>
          </w:rPr>
          <w:t>Properties for Bidirectional support for All Simple Types with Text representation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_Toc25589820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122</w:t>
        </w:r>
        <w:r>
          <w:rPr>
            <w:rStyle w:val="Hyperlink"/>
            <w:noProof/>
            <w:webHidden/>
            <w:color w:val="auto"/>
            <w:u w:val="none"/>
          </w:rPr>
          <w:fldChar w:fldCharType="end"/>
        </w:r>
      </w:hyperlink>
    </w:p>
    <w:p w14:paraId="0D1615E8"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821" w:history="1">
        <w:r>
          <w:rPr>
            <w:rStyle w:val="Hyperlink"/>
            <w:noProof/>
          </w:rPr>
          <w:t>13.4</w:t>
        </w:r>
        <w:r>
          <w:rPr>
            <w:rStyle w:val="Hyperlink"/>
            <w:rFonts w:asciiTheme="minorHAnsi" w:eastAsiaTheme="minorEastAsia" w:hAnsiTheme="minorHAnsi" w:cstheme="minorBidi"/>
            <w:noProof/>
            <w:color w:val="auto"/>
            <w:sz w:val="22"/>
            <w:szCs w:val="22"/>
            <w:u w:val="none"/>
          </w:rPr>
          <w:tab/>
        </w:r>
        <w:r>
          <w:rPr>
            <w:rStyle w:val="Hyperlink"/>
            <w:noProof/>
          </w:rPr>
          <w:t>Properties Specific to String</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_Toc25589821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122</w:t>
        </w:r>
        <w:r>
          <w:rPr>
            <w:rStyle w:val="Hyperlink"/>
            <w:noProof/>
            <w:webHidden/>
            <w:color w:val="auto"/>
            <w:u w:val="none"/>
          </w:rPr>
          <w:fldChar w:fldCharType="end"/>
        </w:r>
      </w:hyperlink>
    </w:p>
    <w:p w14:paraId="23532DE4"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822" w:history="1">
        <w:r>
          <w:rPr>
            <w:rStyle w:val="Hyperlink"/>
            <w:noProof/>
          </w:rPr>
          <w:t>13.5</w:t>
        </w:r>
        <w:r>
          <w:rPr>
            <w:rStyle w:val="Hyperlink"/>
            <w:rFonts w:asciiTheme="minorHAnsi" w:eastAsiaTheme="minorEastAsia" w:hAnsiTheme="minorHAnsi" w:cstheme="minorBidi"/>
            <w:noProof/>
            <w:color w:val="auto"/>
            <w:sz w:val="22"/>
            <w:szCs w:val="22"/>
            <w:u w:val="none"/>
          </w:rPr>
          <w:tab/>
        </w:r>
        <w:r>
          <w:rPr>
            <w:rStyle w:val="Hyperlink"/>
            <w:noProof/>
          </w:rPr>
          <w:t>Properties Specific to Number with Text or Binary Representation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_Toc25589822 \</w:instrText>
        </w:r>
        <w:r>
          <w:rPr>
            <w:rStyle w:val="Hyperlink"/>
            <w:noProof/>
            <w:webHidden/>
            <w:color w:val="auto"/>
            <w:u w:val="none"/>
          </w:rPr>
          <w:instrText xml:space="preserve">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124</w:t>
        </w:r>
        <w:r>
          <w:rPr>
            <w:rStyle w:val="Hyperlink"/>
            <w:noProof/>
            <w:webHidden/>
            <w:color w:val="auto"/>
            <w:u w:val="none"/>
          </w:rPr>
          <w:fldChar w:fldCharType="end"/>
        </w:r>
      </w:hyperlink>
    </w:p>
    <w:p w14:paraId="491437AE"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823" w:history="1">
        <w:r>
          <w:rPr>
            <w:rStyle w:val="Hyperlink"/>
            <w:noProof/>
          </w:rPr>
          <w:t>13.6</w:t>
        </w:r>
        <w:r>
          <w:rPr>
            <w:rStyle w:val="Hyperlink"/>
            <w:rFonts w:asciiTheme="minorHAnsi" w:eastAsiaTheme="minorEastAsia" w:hAnsiTheme="minorHAnsi" w:cstheme="minorBidi"/>
            <w:noProof/>
            <w:color w:val="auto"/>
            <w:sz w:val="22"/>
            <w:szCs w:val="22"/>
            <w:u w:val="none"/>
          </w:rPr>
          <w:tab/>
        </w:r>
        <w:r>
          <w:rPr>
            <w:rStyle w:val="Hyperlink"/>
            <w:noProof/>
          </w:rPr>
          <w:t>Properties Specific to Number with Text Representation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_Toc25589823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124</w:t>
        </w:r>
        <w:r>
          <w:rPr>
            <w:rStyle w:val="Hyperlink"/>
            <w:noProof/>
            <w:webHidden/>
            <w:color w:val="auto"/>
            <w:u w:val="none"/>
          </w:rPr>
          <w:fldChar w:fldCharType="end"/>
        </w:r>
      </w:hyperlink>
    </w:p>
    <w:p w14:paraId="27A8DC5D"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824" w:history="1">
        <w:r>
          <w:rPr>
            <w:rStyle w:val="Hyperlink"/>
            <w:noProof/>
            <w14:scene3d>
              <w14:camera w14:prst="orthographicFront"/>
              <w14:lightRig w14:rig="threePt" w14:dir="t">
                <w14:rot w14:lat="0" w14:lon="0" w14:rev="0"/>
              </w14:lightRig>
            </w14:scene3d>
          </w:rPr>
          <w:t>13.6.1</w:t>
        </w:r>
        <w:r>
          <w:rPr>
            <w:rStyle w:val="Hyperlink"/>
            <w:rFonts w:asciiTheme="minorHAnsi" w:eastAsiaTheme="minorEastAsia" w:hAnsiTheme="minorHAnsi" w:cstheme="minorBidi"/>
            <w:noProof/>
            <w:color w:val="auto"/>
            <w:sz w:val="22"/>
            <w:szCs w:val="22"/>
            <w:u w:val="none"/>
          </w:rPr>
          <w:tab/>
        </w:r>
        <w:r>
          <w:rPr>
            <w:rStyle w:val="Hyperlink"/>
            <w:noProof/>
          </w:rPr>
          <w:t>The dfdl:textNumberPattern Property</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_Toc25589824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132</w:t>
        </w:r>
        <w:r>
          <w:rPr>
            <w:rStyle w:val="Hyperlink"/>
            <w:noProof/>
            <w:webHidden/>
            <w:color w:val="auto"/>
            <w:u w:val="none"/>
          </w:rPr>
          <w:fldChar w:fldCharType="end"/>
        </w:r>
      </w:hyperlink>
    </w:p>
    <w:p w14:paraId="141AA093"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825" w:history="1">
        <w:r>
          <w:rPr>
            <w:rStyle w:val="Hyperlink"/>
            <w:noProof/>
            <w14:scene3d>
              <w14:camera w14:prst="orthographicFront"/>
              <w14:lightRig w14:rig="threePt" w14:dir="t">
                <w14:rot w14:lat="0" w14:lon="0" w14:rev="0"/>
              </w14:lightRig>
            </w14:scene3d>
          </w:rPr>
          <w:t>13.6.2</w:t>
        </w:r>
        <w:r>
          <w:rPr>
            <w:rStyle w:val="Hyperlink"/>
            <w:rFonts w:asciiTheme="minorHAnsi" w:eastAsiaTheme="minorEastAsia" w:hAnsiTheme="minorHAnsi" w:cstheme="minorBidi"/>
            <w:noProof/>
            <w:color w:val="auto"/>
            <w:sz w:val="22"/>
            <w:szCs w:val="22"/>
            <w:u w:val="none"/>
          </w:rPr>
          <w:tab/>
        </w:r>
        <w:r>
          <w:rPr>
            <w:rStyle w:val="Hyperlink"/>
            <w:noProof/>
          </w:rPr>
          <w:t>Converting logical numbers to/from text representation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_Toc25589825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138</w:t>
        </w:r>
        <w:r>
          <w:rPr>
            <w:rStyle w:val="Hyperlink"/>
            <w:noProof/>
            <w:webHidden/>
            <w:color w:val="auto"/>
            <w:u w:val="none"/>
          </w:rPr>
          <w:fldChar w:fldCharType="end"/>
        </w:r>
      </w:hyperlink>
    </w:p>
    <w:p w14:paraId="5C8ED123"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826" w:history="1">
        <w:r>
          <w:rPr>
            <w:rStyle w:val="Hyperlink"/>
            <w:noProof/>
          </w:rPr>
          <w:t>13.7</w:t>
        </w:r>
        <w:r>
          <w:rPr>
            <w:rStyle w:val="Hyperlink"/>
            <w:rFonts w:asciiTheme="minorHAnsi" w:eastAsiaTheme="minorEastAsia" w:hAnsiTheme="minorHAnsi" w:cstheme="minorBidi"/>
            <w:noProof/>
            <w:color w:val="auto"/>
            <w:sz w:val="22"/>
            <w:szCs w:val="22"/>
            <w:u w:val="none"/>
          </w:rPr>
          <w:tab/>
        </w:r>
        <w:r>
          <w:rPr>
            <w:rStyle w:val="Hyperlink"/>
            <w:noProof/>
          </w:rPr>
          <w:t>Properties Specific to Number with Binary Representation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_Toc25589826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139</w:t>
        </w:r>
        <w:r>
          <w:rPr>
            <w:rStyle w:val="Hyperlink"/>
            <w:noProof/>
            <w:webHidden/>
            <w:color w:val="auto"/>
            <w:u w:val="none"/>
          </w:rPr>
          <w:fldChar w:fldCharType="end"/>
        </w:r>
      </w:hyperlink>
    </w:p>
    <w:p w14:paraId="6DFA0C38"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827" w:history="1">
        <w:r>
          <w:rPr>
            <w:rStyle w:val="Hyperlink"/>
            <w:noProof/>
            <w14:scene3d>
              <w14:camera w14:prst="orthographicFront"/>
              <w14:lightRig w14:rig="threePt" w14:dir="t">
                <w14:rot w14:lat="0" w14:lon="0" w14:rev="0"/>
              </w14:lightRig>
            </w14:scene3d>
          </w:rPr>
          <w:t>13.7.1</w:t>
        </w:r>
        <w:r>
          <w:rPr>
            <w:rStyle w:val="Hyperlink"/>
            <w:rFonts w:asciiTheme="minorHAnsi" w:eastAsiaTheme="minorEastAsia" w:hAnsiTheme="minorHAnsi" w:cstheme="minorBidi"/>
            <w:noProof/>
            <w:color w:val="auto"/>
            <w:sz w:val="22"/>
            <w:szCs w:val="22"/>
            <w:u w:val="none"/>
          </w:rPr>
          <w:tab/>
        </w:r>
        <w:r>
          <w:rPr>
            <w:rStyle w:val="Hyperlink"/>
            <w:noProof/>
          </w:rPr>
          <w:t>Converting Logical Numbers to/from Binary Representation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w:instrText>
        </w:r>
        <w:r>
          <w:rPr>
            <w:rStyle w:val="Hyperlink"/>
            <w:noProof/>
            <w:webHidden/>
            <w:color w:val="auto"/>
            <w:u w:val="none"/>
          </w:rPr>
          <w:instrText xml:space="preserve">GEREF _Toc25589827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141</w:t>
        </w:r>
        <w:r>
          <w:rPr>
            <w:rStyle w:val="Hyperlink"/>
            <w:noProof/>
            <w:webHidden/>
            <w:color w:val="auto"/>
            <w:u w:val="none"/>
          </w:rPr>
          <w:fldChar w:fldCharType="end"/>
        </w:r>
      </w:hyperlink>
    </w:p>
    <w:p w14:paraId="2CB3BEC0"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828" w:history="1">
        <w:r>
          <w:rPr>
            <w:rStyle w:val="Hyperlink"/>
            <w:noProof/>
          </w:rPr>
          <w:t>13.8</w:t>
        </w:r>
        <w:r>
          <w:rPr>
            <w:rStyle w:val="Hyperlink"/>
            <w:rFonts w:asciiTheme="minorHAnsi" w:eastAsiaTheme="minorEastAsia" w:hAnsiTheme="minorHAnsi" w:cstheme="minorBidi"/>
            <w:noProof/>
            <w:color w:val="auto"/>
            <w:sz w:val="22"/>
            <w:szCs w:val="22"/>
            <w:u w:val="none"/>
          </w:rPr>
          <w:tab/>
        </w:r>
        <w:r>
          <w:rPr>
            <w:rStyle w:val="Hyperlink"/>
            <w:noProof/>
          </w:rPr>
          <w:t>Properties Specific to Float/Double with Binary Representation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_Toc25589828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146</w:t>
        </w:r>
        <w:r>
          <w:rPr>
            <w:rStyle w:val="Hyperlink"/>
            <w:noProof/>
            <w:webHidden/>
            <w:color w:val="auto"/>
            <w:u w:val="none"/>
          </w:rPr>
          <w:fldChar w:fldCharType="end"/>
        </w:r>
      </w:hyperlink>
    </w:p>
    <w:p w14:paraId="06A98FB7"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829" w:history="1">
        <w:r>
          <w:rPr>
            <w:rStyle w:val="Hyperlink"/>
            <w:noProof/>
          </w:rPr>
          <w:t>13.9</w:t>
        </w:r>
        <w:r>
          <w:rPr>
            <w:rStyle w:val="Hyperlink"/>
            <w:rFonts w:asciiTheme="minorHAnsi" w:eastAsiaTheme="minorEastAsia" w:hAnsiTheme="minorHAnsi" w:cstheme="minorBidi"/>
            <w:noProof/>
            <w:color w:val="auto"/>
            <w:sz w:val="22"/>
            <w:szCs w:val="22"/>
            <w:u w:val="none"/>
          </w:rPr>
          <w:tab/>
        </w:r>
        <w:r>
          <w:rPr>
            <w:rStyle w:val="Hyperlink"/>
            <w:noProof/>
          </w:rPr>
          <w:t>Properties Specific to Boolean with Text Representation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_Toc25589829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146</w:t>
        </w:r>
        <w:r>
          <w:rPr>
            <w:rStyle w:val="Hyperlink"/>
            <w:noProof/>
            <w:webHidden/>
            <w:color w:val="auto"/>
            <w:u w:val="none"/>
          </w:rPr>
          <w:fldChar w:fldCharType="end"/>
        </w:r>
      </w:hyperlink>
    </w:p>
    <w:p w14:paraId="31FB094B"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830" w:history="1">
        <w:r>
          <w:rPr>
            <w:rStyle w:val="Hyperlink"/>
            <w:noProof/>
          </w:rPr>
          <w:t>13.10</w:t>
        </w:r>
        <w:r>
          <w:rPr>
            <w:rStyle w:val="Hyperlink"/>
            <w:rFonts w:asciiTheme="minorHAnsi" w:eastAsiaTheme="minorEastAsia" w:hAnsiTheme="minorHAnsi" w:cstheme="minorBidi"/>
            <w:noProof/>
            <w:color w:val="auto"/>
            <w:sz w:val="22"/>
            <w:szCs w:val="22"/>
            <w:u w:val="none"/>
          </w:rPr>
          <w:tab/>
        </w:r>
        <w:r>
          <w:rPr>
            <w:rStyle w:val="Hyperlink"/>
            <w:noProof/>
          </w:rPr>
          <w:t>Properties Specific to Boolean with Binary Representation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_Toc25589830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148</w:t>
        </w:r>
        <w:r>
          <w:rPr>
            <w:rStyle w:val="Hyperlink"/>
            <w:noProof/>
            <w:webHidden/>
            <w:color w:val="auto"/>
            <w:u w:val="none"/>
          </w:rPr>
          <w:fldChar w:fldCharType="end"/>
        </w:r>
      </w:hyperlink>
    </w:p>
    <w:p w14:paraId="06A0435D"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831" w:history="1">
        <w:r>
          <w:rPr>
            <w:rStyle w:val="Hyperlink"/>
            <w:noProof/>
          </w:rPr>
          <w:t>13.11</w:t>
        </w:r>
        <w:r>
          <w:rPr>
            <w:rStyle w:val="Hyperlink"/>
            <w:rFonts w:asciiTheme="minorHAnsi" w:eastAsiaTheme="minorEastAsia" w:hAnsiTheme="minorHAnsi" w:cstheme="minorBidi"/>
            <w:noProof/>
            <w:color w:val="auto"/>
            <w:sz w:val="22"/>
            <w:szCs w:val="22"/>
            <w:u w:val="none"/>
          </w:rPr>
          <w:tab/>
        </w:r>
        <w:r>
          <w:rPr>
            <w:rStyle w:val="Hyperlink"/>
            <w:noProof/>
          </w:rPr>
          <w:t>Properties specific to Calendar with Text or Binary Representation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_Toc25589831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149</w:t>
        </w:r>
        <w:r>
          <w:rPr>
            <w:rStyle w:val="Hyperlink"/>
            <w:noProof/>
            <w:webHidden/>
            <w:color w:val="auto"/>
            <w:u w:val="none"/>
          </w:rPr>
          <w:fldChar w:fldCharType="end"/>
        </w:r>
      </w:hyperlink>
    </w:p>
    <w:p w14:paraId="4D44F457" w14:textId="77777777" w:rsidR="00000000" w:rsidRDefault="009D64FD">
      <w:pPr>
        <w:pStyle w:val="TOC3"/>
        <w:tabs>
          <w:tab w:val="left" w:pos="1400"/>
          <w:tab w:val="right" w:leader="dot" w:pos="8630"/>
        </w:tabs>
        <w:rPr>
          <w:rFonts w:asciiTheme="minorHAnsi" w:eastAsiaTheme="minorEastAsia" w:hAnsiTheme="minorHAnsi" w:cstheme="minorBidi"/>
          <w:noProof/>
          <w:sz w:val="22"/>
          <w:szCs w:val="22"/>
        </w:rPr>
      </w:pPr>
      <w:hyperlink w:anchor="_Toc25589832" w:history="1">
        <w:r>
          <w:rPr>
            <w:rStyle w:val="Hyperlink"/>
            <w:noProof/>
            <w14:scene3d>
              <w14:camera w14:prst="orthographicFront"/>
              <w14:lightRig w14:rig="threePt" w14:dir="t">
                <w14:rot w14:lat="0" w14:lon="0" w14:rev="0"/>
              </w14:lightRig>
            </w14:scene3d>
          </w:rPr>
          <w:t>13.11.1</w:t>
        </w:r>
        <w:r>
          <w:rPr>
            <w:rStyle w:val="Hyperlink"/>
            <w:rFonts w:asciiTheme="minorHAnsi" w:eastAsiaTheme="minorEastAsia" w:hAnsiTheme="minorHAnsi" w:cstheme="minorBidi"/>
            <w:noProof/>
            <w:color w:val="auto"/>
            <w:sz w:val="22"/>
            <w:szCs w:val="22"/>
            <w:u w:val="none"/>
          </w:rPr>
          <w:tab/>
        </w:r>
        <w:r>
          <w:rPr>
            <w:rStyle w:val="Hyperlink"/>
            <w:noProof/>
          </w:rPr>
          <w:t>The dfdl:calendarPattern property</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_Toc25589832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151</w:t>
        </w:r>
        <w:r>
          <w:rPr>
            <w:rStyle w:val="Hyperlink"/>
            <w:noProof/>
            <w:webHidden/>
            <w:color w:val="auto"/>
            <w:u w:val="none"/>
          </w:rPr>
          <w:fldChar w:fldCharType="end"/>
        </w:r>
      </w:hyperlink>
    </w:p>
    <w:p w14:paraId="695E983A" w14:textId="77777777" w:rsidR="00000000" w:rsidRDefault="009D64FD">
      <w:pPr>
        <w:pStyle w:val="TOC3"/>
        <w:tabs>
          <w:tab w:val="left" w:pos="1400"/>
          <w:tab w:val="right" w:leader="dot" w:pos="8630"/>
        </w:tabs>
        <w:rPr>
          <w:rFonts w:asciiTheme="minorHAnsi" w:eastAsiaTheme="minorEastAsia" w:hAnsiTheme="minorHAnsi" w:cstheme="minorBidi"/>
          <w:noProof/>
          <w:sz w:val="22"/>
          <w:szCs w:val="22"/>
        </w:rPr>
      </w:pPr>
      <w:hyperlink w:anchor="_Toc25589833" w:history="1">
        <w:r>
          <w:rPr>
            <w:rStyle w:val="Hyperlink"/>
            <w:noProof/>
            <w:lang w:eastAsia="en-GB"/>
            <w14:scene3d>
              <w14:camera w14:prst="orthographicFront"/>
              <w14:lightRig w14:rig="threePt" w14:dir="t">
                <w14:rot w14:lat="0" w14:lon="0" w14:rev="0"/>
              </w14:lightRig>
            </w14:scene3d>
          </w:rPr>
          <w:t>13.11.2</w:t>
        </w:r>
        <w:r>
          <w:rPr>
            <w:rStyle w:val="Hyperlink"/>
            <w:rFonts w:asciiTheme="minorHAnsi" w:eastAsiaTheme="minorEastAsia" w:hAnsiTheme="minorHAnsi" w:cstheme="minorBidi"/>
            <w:noProof/>
            <w:color w:val="auto"/>
            <w:sz w:val="22"/>
            <w:szCs w:val="22"/>
            <w:u w:val="none"/>
          </w:rPr>
          <w:tab/>
        </w:r>
        <w:r>
          <w:rPr>
            <w:rStyle w:val="Hyperlink"/>
            <w:noProof/>
            <w:lang w:eastAsia="en-GB"/>
          </w:rPr>
          <w:t xml:space="preserve">The </w:t>
        </w:r>
        <w:r>
          <w:rPr>
            <w:rStyle w:val="Hyperlink"/>
            <w:noProof/>
            <w:lang w:eastAsia="en-GB"/>
          </w:rPr>
          <w:t>dfdl:calendarCheckPolicy Property</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_Toc25589833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154</w:t>
        </w:r>
        <w:r>
          <w:rPr>
            <w:rStyle w:val="Hyperlink"/>
            <w:noProof/>
            <w:webHidden/>
            <w:color w:val="auto"/>
            <w:u w:val="none"/>
          </w:rPr>
          <w:fldChar w:fldCharType="end"/>
        </w:r>
      </w:hyperlink>
    </w:p>
    <w:p w14:paraId="6D02D51D"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834" w:history="1">
        <w:r>
          <w:rPr>
            <w:rStyle w:val="Hyperlink"/>
            <w:noProof/>
          </w:rPr>
          <w:t>13.12</w:t>
        </w:r>
        <w:r>
          <w:rPr>
            <w:rStyle w:val="Hyperlink"/>
            <w:rFonts w:asciiTheme="minorHAnsi" w:eastAsiaTheme="minorEastAsia" w:hAnsiTheme="minorHAnsi" w:cstheme="minorBidi"/>
            <w:noProof/>
            <w:color w:val="auto"/>
            <w:sz w:val="22"/>
            <w:szCs w:val="22"/>
            <w:u w:val="none"/>
          </w:rPr>
          <w:tab/>
        </w:r>
        <w:r>
          <w:rPr>
            <w:rStyle w:val="Hyperlink"/>
            <w:noProof/>
          </w:rPr>
          <w:t>Properties Specific to Calendar with Text Representation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_Toc25589834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155</w:t>
        </w:r>
        <w:r>
          <w:rPr>
            <w:rStyle w:val="Hyperlink"/>
            <w:noProof/>
            <w:webHidden/>
            <w:color w:val="auto"/>
            <w:u w:val="none"/>
          </w:rPr>
          <w:fldChar w:fldCharType="end"/>
        </w:r>
      </w:hyperlink>
    </w:p>
    <w:p w14:paraId="20B6B6E4"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835" w:history="1">
        <w:r>
          <w:rPr>
            <w:rStyle w:val="Hyperlink"/>
            <w:noProof/>
          </w:rPr>
          <w:t>13.13</w:t>
        </w:r>
        <w:r>
          <w:rPr>
            <w:rStyle w:val="Hyperlink"/>
            <w:rFonts w:asciiTheme="minorHAnsi" w:eastAsiaTheme="minorEastAsia" w:hAnsiTheme="minorHAnsi" w:cstheme="minorBidi"/>
            <w:noProof/>
            <w:color w:val="auto"/>
            <w:sz w:val="22"/>
            <w:szCs w:val="22"/>
            <w:u w:val="none"/>
          </w:rPr>
          <w:tab/>
        </w:r>
        <w:r>
          <w:rPr>
            <w:rStyle w:val="Hyperlink"/>
            <w:noProof/>
          </w:rPr>
          <w:t>Properties Specific to Calendar with Binary Representation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_Toc25589835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155</w:t>
        </w:r>
        <w:r>
          <w:rPr>
            <w:rStyle w:val="Hyperlink"/>
            <w:noProof/>
            <w:webHidden/>
            <w:color w:val="auto"/>
            <w:u w:val="none"/>
          </w:rPr>
          <w:fldChar w:fldCharType="end"/>
        </w:r>
      </w:hyperlink>
    </w:p>
    <w:p w14:paraId="1C931E53"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836" w:history="1">
        <w:r>
          <w:rPr>
            <w:rStyle w:val="Hyperlink"/>
            <w:noProof/>
          </w:rPr>
          <w:t>13.14</w:t>
        </w:r>
        <w:r>
          <w:rPr>
            <w:rStyle w:val="Hyperlink"/>
            <w:rFonts w:asciiTheme="minorHAnsi" w:eastAsiaTheme="minorEastAsia" w:hAnsiTheme="minorHAnsi" w:cstheme="minorBidi"/>
            <w:noProof/>
            <w:color w:val="auto"/>
            <w:sz w:val="22"/>
            <w:szCs w:val="22"/>
            <w:u w:val="none"/>
          </w:rPr>
          <w:tab/>
        </w:r>
        <w:r>
          <w:rPr>
            <w:rStyle w:val="Hyperlink"/>
            <w:noProof/>
          </w:rPr>
          <w:t>Properties Specific to Opaque Types (xs:hexBinary)</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_Toc25589836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157</w:t>
        </w:r>
        <w:r>
          <w:rPr>
            <w:rStyle w:val="Hyperlink"/>
            <w:noProof/>
            <w:webHidden/>
            <w:color w:val="auto"/>
            <w:u w:val="none"/>
          </w:rPr>
          <w:fldChar w:fldCharType="end"/>
        </w:r>
      </w:hyperlink>
    </w:p>
    <w:p w14:paraId="52FF134B"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837" w:history="1">
        <w:r>
          <w:rPr>
            <w:rStyle w:val="Hyperlink"/>
            <w:noProof/>
          </w:rPr>
          <w:t>13.15</w:t>
        </w:r>
        <w:r>
          <w:rPr>
            <w:rStyle w:val="Hyperlink"/>
            <w:rFonts w:asciiTheme="minorHAnsi" w:eastAsiaTheme="minorEastAsia" w:hAnsiTheme="minorHAnsi" w:cstheme="minorBidi"/>
            <w:noProof/>
            <w:color w:val="auto"/>
            <w:sz w:val="22"/>
            <w:szCs w:val="22"/>
            <w:u w:val="none"/>
          </w:rPr>
          <w:tab/>
        </w:r>
        <w:r>
          <w:rPr>
            <w:rStyle w:val="Hyperlink"/>
            <w:noProof/>
          </w:rPr>
          <w:t>Nil Value Processing</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_Toc25589837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157</w:t>
        </w:r>
        <w:r>
          <w:rPr>
            <w:rStyle w:val="Hyperlink"/>
            <w:noProof/>
            <w:webHidden/>
            <w:color w:val="auto"/>
            <w:u w:val="none"/>
          </w:rPr>
          <w:fldChar w:fldCharType="end"/>
        </w:r>
      </w:hyperlink>
    </w:p>
    <w:p w14:paraId="1E94067B"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839" w:history="1">
        <w:r>
          <w:rPr>
            <w:rStyle w:val="Hyperlink"/>
            <w:noProof/>
          </w:rPr>
          <w:t>13.16</w:t>
        </w:r>
        <w:r>
          <w:rPr>
            <w:rStyle w:val="Hyperlink"/>
            <w:rFonts w:asciiTheme="minorHAnsi" w:eastAsiaTheme="minorEastAsia" w:hAnsiTheme="minorHAnsi" w:cstheme="minorBidi"/>
            <w:noProof/>
            <w:color w:val="auto"/>
            <w:sz w:val="22"/>
            <w:szCs w:val="22"/>
            <w:u w:val="none"/>
          </w:rPr>
          <w:tab/>
        </w:r>
        <w:r>
          <w:rPr>
            <w:rStyle w:val="Hyperlink"/>
            <w:noProof/>
          </w:rPr>
          <w:t>Properties for Nillable Elements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_Toc25589839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158</w:t>
        </w:r>
        <w:r>
          <w:rPr>
            <w:rStyle w:val="Hyperlink"/>
            <w:noProof/>
            <w:webHidden/>
            <w:color w:val="auto"/>
            <w:u w:val="none"/>
          </w:rPr>
          <w:fldChar w:fldCharType="end"/>
        </w:r>
      </w:hyperlink>
    </w:p>
    <w:p w14:paraId="2FC9552E" w14:textId="77777777" w:rsidR="00000000" w:rsidRDefault="009D64FD">
      <w:pPr>
        <w:pStyle w:val="TOC1"/>
        <w:tabs>
          <w:tab w:val="left" w:pos="600"/>
          <w:tab w:val="right" w:leader="dot" w:pos="8630"/>
        </w:tabs>
        <w:rPr>
          <w:rFonts w:asciiTheme="minorHAnsi" w:eastAsiaTheme="minorEastAsia" w:hAnsiTheme="minorHAnsi" w:cstheme="minorBidi"/>
          <w:noProof/>
          <w:sz w:val="22"/>
          <w:szCs w:val="22"/>
        </w:rPr>
      </w:pPr>
      <w:hyperlink w:anchor="_Toc25589840" w:history="1">
        <w:r>
          <w:rPr>
            <w:rStyle w:val="Hyperlink"/>
            <w:noProof/>
          </w:rPr>
          <w:t>14.</w:t>
        </w:r>
        <w:r>
          <w:rPr>
            <w:rStyle w:val="Hyperlink"/>
            <w:rFonts w:asciiTheme="minorHAnsi" w:eastAsiaTheme="minorEastAsia" w:hAnsiTheme="minorHAnsi" w:cstheme="minorBidi"/>
            <w:noProof/>
            <w:color w:val="auto"/>
            <w:sz w:val="22"/>
            <w:szCs w:val="22"/>
            <w:u w:val="none"/>
          </w:rPr>
          <w:tab/>
        </w:r>
        <w:r>
          <w:rPr>
            <w:rStyle w:val="Hyperlink"/>
            <w:noProof/>
          </w:rPr>
          <w:t>Sequence Groups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_Toc25589840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162</w:t>
        </w:r>
        <w:r>
          <w:rPr>
            <w:rStyle w:val="Hyperlink"/>
            <w:noProof/>
            <w:webHidden/>
            <w:color w:val="auto"/>
            <w:u w:val="none"/>
          </w:rPr>
          <w:fldChar w:fldCharType="end"/>
        </w:r>
      </w:hyperlink>
    </w:p>
    <w:p w14:paraId="59D59DE6"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841" w:history="1">
        <w:r>
          <w:rPr>
            <w:rStyle w:val="Hyperlink"/>
            <w:noProof/>
          </w:rPr>
          <w:t>14.1</w:t>
        </w:r>
        <w:r>
          <w:rPr>
            <w:rStyle w:val="Hyperlink"/>
            <w:rFonts w:asciiTheme="minorHAnsi" w:eastAsiaTheme="minorEastAsia" w:hAnsiTheme="minorHAnsi" w:cstheme="minorBidi"/>
            <w:noProof/>
            <w:color w:val="auto"/>
            <w:sz w:val="22"/>
            <w:szCs w:val="22"/>
            <w:u w:val="none"/>
          </w:rPr>
          <w:tab/>
        </w:r>
        <w:r>
          <w:rPr>
            <w:rStyle w:val="Hyperlink"/>
            <w:noProof/>
          </w:rPr>
          <w:t>Empty Sequences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_Toc25589841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162</w:t>
        </w:r>
        <w:r>
          <w:rPr>
            <w:rStyle w:val="Hyperlink"/>
            <w:noProof/>
            <w:webHidden/>
            <w:color w:val="auto"/>
            <w:u w:val="none"/>
          </w:rPr>
          <w:fldChar w:fldCharType="end"/>
        </w:r>
      </w:hyperlink>
    </w:p>
    <w:p w14:paraId="731778BD"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842" w:history="1">
        <w:r>
          <w:rPr>
            <w:rStyle w:val="Hyperlink"/>
            <w:noProof/>
          </w:rPr>
          <w:t>14.2</w:t>
        </w:r>
        <w:r>
          <w:rPr>
            <w:rStyle w:val="Hyperlink"/>
            <w:rFonts w:asciiTheme="minorHAnsi" w:eastAsiaTheme="minorEastAsia" w:hAnsiTheme="minorHAnsi" w:cstheme="minorBidi"/>
            <w:noProof/>
            <w:color w:val="auto"/>
            <w:sz w:val="22"/>
            <w:szCs w:val="22"/>
            <w:u w:val="none"/>
          </w:rPr>
          <w:tab/>
        </w:r>
        <w:r>
          <w:rPr>
            <w:rStyle w:val="Hyperlink"/>
            <w:noProof/>
          </w:rPr>
          <w:t>Sequence Groups with Separators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_Toc25589842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163</w:t>
        </w:r>
        <w:r>
          <w:rPr>
            <w:rStyle w:val="Hyperlink"/>
            <w:noProof/>
            <w:webHidden/>
            <w:color w:val="auto"/>
            <w:u w:val="none"/>
          </w:rPr>
          <w:fldChar w:fldCharType="end"/>
        </w:r>
      </w:hyperlink>
    </w:p>
    <w:p w14:paraId="667FD1FC"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843" w:history="1">
        <w:r>
          <w:rPr>
            <w:rStyle w:val="Hyperlink"/>
            <w:noProof/>
            <w14:scene3d>
              <w14:camera w14:prst="orthographicFront"/>
              <w14:lightRig w14:rig="threePt" w14:dir="t">
                <w14:rot w14:lat="0" w14:lon="0" w14:rev="0"/>
              </w14:lightRig>
            </w14:scene3d>
          </w:rPr>
          <w:t>14.2.1</w:t>
        </w:r>
        <w:r>
          <w:rPr>
            <w:rStyle w:val="Hyperlink"/>
            <w:rFonts w:asciiTheme="minorHAnsi" w:eastAsiaTheme="minorEastAsia" w:hAnsiTheme="minorHAnsi" w:cstheme="minorBidi"/>
            <w:noProof/>
            <w:color w:val="auto"/>
            <w:sz w:val="22"/>
            <w:szCs w:val="22"/>
            <w:u w:val="none"/>
          </w:rPr>
          <w:tab/>
        </w:r>
        <w:r>
          <w:rPr>
            <w:rStyle w:val="Hyperlink"/>
            <w:noProof/>
          </w:rPr>
          <w:t>Separators and Suppression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_Toc25589843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165</w:t>
        </w:r>
        <w:r>
          <w:rPr>
            <w:rStyle w:val="Hyperlink"/>
            <w:noProof/>
            <w:webHidden/>
            <w:color w:val="auto"/>
            <w:u w:val="none"/>
          </w:rPr>
          <w:fldChar w:fldCharType="end"/>
        </w:r>
      </w:hyperlink>
    </w:p>
    <w:p w14:paraId="50A79CF8"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844" w:history="1">
        <w:r>
          <w:rPr>
            <w:rStyle w:val="Hyperlink"/>
            <w:noProof/>
            <w14:scene3d>
              <w14:camera w14:prst="orthographicFront"/>
              <w14:lightRig w14:rig="threePt" w14:dir="t">
                <w14:rot w14:lat="0" w14:lon="0" w14:rev="0"/>
              </w14:lightRig>
            </w14:scene3d>
          </w:rPr>
          <w:t>14.2.2</w:t>
        </w:r>
        <w:r>
          <w:rPr>
            <w:rStyle w:val="Hyperlink"/>
            <w:rFonts w:asciiTheme="minorHAnsi" w:eastAsiaTheme="minorEastAsia" w:hAnsiTheme="minorHAnsi" w:cstheme="minorBidi"/>
            <w:noProof/>
            <w:color w:val="auto"/>
            <w:sz w:val="22"/>
            <w:szCs w:val="22"/>
            <w:u w:val="none"/>
          </w:rPr>
          <w:tab/>
        </w:r>
        <w:r>
          <w:rPr>
            <w:rStyle w:val="Hyperlink"/>
            <w:noProof/>
          </w:rPr>
          <w:t>Parsing Sequence Groups with Separators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_Toc25589844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166</w:t>
        </w:r>
        <w:r>
          <w:rPr>
            <w:rStyle w:val="Hyperlink"/>
            <w:noProof/>
            <w:webHidden/>
            <w:color w:val="auto"/>
            <w:u w:val="none"/>
          </w:rPr>
          <w:fldChar w:fldCharType="end"/>
        </w:r>
      </w:hyperlink>
    </w:p>
    <w:p w14:paraId="493DA990"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845" w:history="1">
        <w:r>
          <w:rPr>
            <w:rStyle w:val="Hyperlink"/>
            <w:noProof/>
            <w14:scene3d>
              <w14:camera w14:prst="orthographicFront"/>
              <w14:lightRig w14:rig="threePt" w14:dir="t">
                <w14:rot w14:lat="0" w14:lon="0" w14:rev="0"/>
              </w14:lightRig>
            </w14:scene3d>
          </w:rPr>
          <w:t>14.2.3</w:t>
        </w:r>
        <w:r>
          <w:rPr>
            <w:rStyle w:val="Hyperlink"/>
            <w:rFonts w:asciiTheme="minorHAnsi" w:eastAsiaTheme="minorEastAsia" w:hAnsiTheme="minorHAnsi" w:cstheme="minorBidi"/>
            <w:noProof/>
            <w:color w:val="auto"/>
            <w:sz w:val="22"/>
            <w:szCs w:val="22"/>
            <w:u w:val="none"/>
          </w:rPr>
          <w:tab/>
        </w:r>
        <w:r>
          <w:rPr>
            <w:rStyle w:val="Hyperlink"/>
            <w:noProof/>
          </w:rPr>
          <w:t>Unparsing Sequence Groups with Separators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_Toc25589845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169</w:t>
        </w:r>
        <w:r>
          <w:rPr>
            <w:rStyle w:val="Hyperlink"/>
            <w:noProof/>
            <w:webHidden/>
            <w:color w:val="auto"/>
            <w:u w:val="none"/>
          </w:rPr>
          <w:fldChar w:fldCharType="end"/>
        </w:r>
      </w:hyperlink>
    </w:p>
    <w:p w14:paraId="5D9EE07D"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846" w:history="1">
        <w:r>
          <w:rPr>
            <w:rStyle w:val="Hyperlink"/>
            <w:noProof/>
          </w:rPr>
          <w:t>14.3</w:t>
        </w:r>
        <w:r>
          <w:rPr>
            <w:rStyle w:val="Hyperlink"/>
            <w:rFonts w:asciiTheme="minorHAnsi" w:eastAsiaTheme="minorEastAsia" w:hAnsiTheme="minorHAnsi" w:cstheme="minorBidi"/>
            <w:noProof/>
            <w:color w:val="auto"/>
            <w:sz w:val="22"/>
            <w:szCs w:val="22"/>
            <w:u w:val="none"/>
          </w:rPr>
          <w:tab/>
        </w:r>
        <w:r>
          <w:rPr>
            <w:rStyle w:val="Hyperlink"/>
            <w:noProof/>
          </w:rPr>
          <w:t>Unordered Sequence Groups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w:instrText>
        </w:r>
        <w:r>
          <w:rPr>
            <w:rStyle w:val="Hyperlink"/>
            <w:noProof/>
            <w:webHidden/>
            <w:color w:val="auto"/>
            <w:u w:val="none"/>
          </w:rPr>
          <w:instrText xml:space="preserve">PAGEREF _Toc25589846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171</w:t>
        </w:r>
        <w:r>
          <w:rPr>
            <w:rStyle w:val="Hyperlink"/>
            <w:noProof/>
            <w:webHidden/>
            <w:color w:val="auto"/>
            <w:u w:val="none"/>
          </w:rPr>
          <w:fldChar w:fldCharType="end"/>
        </w:r>
      </w:hyperlink>
    </w:p>
    <w:p w14:paraId="3316F9D2"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847" w:history="1">
        <w:r>
          <w:rPr>
            <w:rStyle w:val="Hyperlink"/>
            <w:noProof/>
            <w14:scene3d>
              <w14:camera w14:prst="orthographicFront"/>
              <w14:lightRig w14:rig="threePt" w14:dir="t">
                <w14:rot w14:lat="0" w14:lon="0" w14:rev="0"/>
              </w14:lightRig>
            </w14:scene3d>
          </w:rPr>
          <w:t>14.3.1</w:t>
        </w:r>
        <w:r>
          <w:rPr>
            <w:rStyle w:val="Hyperlink"/>
            <w:rFonts w:asciiTheme="minorHAnsi" w:eastAsiaTheme="minorEastAsia" w:hAnsiTheme="minorHAnsi" w:cstheme="minorBidi"/>
            <w:noProof/>
            <w:color w:val="auto"/>
            <w:sz w:val="22"/>
            <w:szCs w:val="22"/>
            <w:u w:val="none"/>
          </w:rPr>
          <w:tab/>
        </w:r>
        <w:r>
          <w:rPr>
            <w:rStyle w:val="Hyperlink"/>
            <w:noProof/>
          </w:rPr>
          <w:t>Restrictions for Unordered Sequences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_Toc25589847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171</w:t>
        </w:r>
        <w:r>
          <w:rPr>
            <w:rStyle w:val="Hyperlink"/>
            <w:noProof/>
            <w:webHidden/>
            <w:color w:val="auto"/>
            <w:u w:val="none"/>
          </w:rPr>
          <w:fldChar w:fldCharType="end"/>
        </w:r>
      </w:hyperlink>
    </w:p>
    <w:p w14:paraId="137AC209"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848" w:history="1">
        <w:r>
          <w:rPr>
            <w:rStyle w:val="Hyperlink"/>
            <w:noProof/>
            <w14:scene3d>
              <w14:camera w14:prst="orthographicFront"/>
              <w14:lightRig w14:rig="threePt" w14:dir="t">
                <w14:rot w14:lat="0" w14:lon="0" w14:rev="0"/>
              </w14:lightRig>
            </w14:scene3d>
          </w:rPr>
          <w:t>14.3.2</w:t>
        </w:r>
        <w:r>
          <w:rPr>
            <w:rStyle w:val="Hyperlink"/>
            <w:rFonts w:asciiTheme="minorHAnsi" w:eastAsiaTheme="minorEastAsia" w:hAnsiTheme="minorHAnsi" w:cstheme="minorBidi"/>
            <w:noProof/>
            <w:color w:val="auto"/>
            <w:sz w:val="22"/>
            <w:szCs w:val="22"/>
            <w:u w:val="none"/>
          </w:rPr>
          <w:tab/>
        </w:r>
        <w:r>
          <w:rPr>
            <w:rStyle w:val="Hyperlink"/>
            <w:noProof/>
          </w:rPr>
          <w:t>Parsing an Unordered Sequence</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_Toc25589848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171</w:t>
        </w:r>
        <w:r>
          <w:rPr>
            <w:rStyle w:val="Hyperlink"/>
            <w:noProof/>
            <w:webHidden/>
            <w:color w:val="auto"/>
            <w:u w:val="none"/>
          </w:rPr>
          <w:fldChar w:fldCharType="end"/>
        </w:r>
      </w:hyperlink>
    </w:p>
    <w:p w14:paraId="67729774"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849" w:history="1">
        <w:r>
          <w:rPr>
            <w:rStyle w:val="Hyperlink"/>
            <w:noProof/>
            <w14:scene3d>
              <w14:camera w14:prst="orthographicFront"/>
              <w14:lightRig w14:rig="threePt" w14:dir="t">
                <w14:rot w14:lat="0" w14:lon="0" w14:rev="0"/>
              </w14:lightRig>
            </w14:scene3d>
          </w:rPr>
          <w:t>14.3.3</w:t>
        </w:r>
        <w:r>
          <w:rPr>
            <w:rStyle w:val="Hyperlink"/>
            <w:rFonts w:asciiTheme="minorHAnsi" w:eastAsiaTheme="minorEastAsia" w:hAnsiTheme="minorHAnsi" w:cstheme="minorBidi"/>
            <w:noProof/>
            <w:color w:val="auto"/>
            <w:sz w:val="22"/>
            <w:szCs w:val="22"/>
            <w:u w:val="none"/>
          </w:rPr>
          <w:tab/>
        </w:r>
        <w:r>
          <w:rPr>
            <w:rStyle w:val="Hyperlink"/>
            <w:noProof/>
          </w:rPr>
          <w:t>Unparsing an Unordered Sequence</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_Toc25589849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173</w:t>
        </w:r>
        <w:r>
          <w:rPr>
            <w:rStyle w:val="Hyperlink"/>
            <w:noProof/>
            <w:webHidden/>
            <w:color w:val="auto"/>
            <w:u w:val="none"/>
          </w:rPr>
          <w:fldChar w:fldCharType="end"/>
        </w:r>
      </w:hyperlink>
    </w:p>
    <w:p w14:paraId="32292238"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850" w:history="1">
        <w:r>
          <w:rPr>
            <w:rStyle w:val="Hyperlink"/>
            <w:noProof/>
          </w:rPr>
          <w:t>14.4</w:t>
        </w:r>
        <w:r>
          <w:rPr>
            <w:rStyle w:val="Hyperlink"/>
            <w:rFonts w:asciiTheme="minorHAnsi" w:eastAsiaTheme="minorEastAsia" w:hAnsiTheme="minorHAnsi" w:cstheme="minorBidi"/>
            <w:noProof/>
            <w:color w:val="auto"/>
            <w:sz w:val="22"/>
            <w:szCs w:val="22"/>
            <w:u w:val="none"/>
          </w:rPr>
          <w:tab/>
        </w:r>
        <w:r>
          <w:rPr>
            <w:rStyle w:val="Hyperlink"/>
            <w:noProof/>
          </w:rPr>
          <w:t>Floating Elements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_Toc25589850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173</w:t>
        </w:r>
        <w:r>
          <w:rPr>
            <w:rStyle w:val="Hyperlink"/>
            <w:noProof/>
            <w:webHidden/>
            <w:color w:val="auto"/>
            <w:u w:val="none"/>
          </w:rPr>
          <w:fldChar w:fldCharType="end"/>
        </w:r>
      </w:hyperlink>
    </w:p>
    <w:p w14:paraId="6F129974"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851" w:history="1">
        <w:r>
          <w:rPr>
            <w:rStyle w:val="Hyperlink"/>
            <w:noProof/>
          </w:rPr>
          <w:t>14.5</w:t>
        </w:r>
        <w:r>
          <w:rPr>
            <w:rStyle w:val="Hyperlink"/>
            <w:rFonts w:asciiTheme="minorHAnsi" w:eastAsiaTheme="minorEastAsia" w:hAnsiTheme="minorHAnsi" w:cstheme="minorBidi"/>
            <w:noProof/>
            <w:color w:val="auto"/>
            <w:sz w:val="22"/>
            <w:szCs w:val="22"/>
            <w:u w:val="none"/>
          </w:rPr>
          <w:tab/>
        </w:r>
        <w:r>
          <w:rPr>
            <w:rStyle w:val="Hyperlink"/>
            <w:noProof/>
          </w:rPr>
          <w:t>Hidden Groups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_Toc25589851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174</w:t>
        </w:r>
        <w:r>
          <w:rPr>
            <w:rStyle w:val="Hyperlink"/>
            <w:noProof/>
            <w:webHidden/>
            <w:color w:val="auto"/>
            <w:u w:val="none"/>
          </w:rPr>
          <w:fldChar w:fldCharType="end"/>
        </w:r>
      </w:hyperlink>
    </w:p>
    <w:p w14:paraId="3795F28C" w14:textId="77777777" w:rsidR="00000000" w:rsidRDefault="009D64FD">
      <w:pPr>
        <w:pStyle w:val="TOC1"/>
        <w:tabs>
          <w:tab w:val="left" w:pos="600"/>
          <w:tab w:val="right" w:leader="dot" w:pos="8630"/>
        </w:tabs>
        <w:rPr>
          <w:rFonts w:asciiTheme="minorHAnsi" w:eastAsiaTheme="minorEastAsia" w:hAnsiTheme="minorHAnsi" w:cstheme="minorBidi"/>
          <w:noProof/>
          <w:sz w:val="22"/>
          <w:szCs w:val="22"/>
        </w:rPr>
      </w:pPr>
      <w:hyperlink w:anchor="_Toc25589852" w:history="1">
        <w:r>
          <w:rPr>
            <w:rStyle w:val="Hyperlink"/>
            <w:noProof/>
          </w:rPr>
          <w:t>15.</w:t>
        </w:r>
        <w:r>
          <w:rPr>
            <w:rStyle w:val="Hyperlink"/>
            <w:rFonts w:asciiTheme="minorHAnsi" w:eastAsiaTheme="minorEastAsia" w:hAnsiTheme="minorHAnsi" w:cstheme="minorBidi"/>
            <w:noProof/>
            <w:color w:val="auto"/>
            <w:sz w:val="22"/>
            <w:szCs w:val="22"/>
            <w:u w:val="none"/>
          </w:rPr>
          <w:tab/>
        </w:r>
        <w:r>
          <w:rPr>
            <w:rStyle w:val="Hyperlink"/>
            <w:noProof/>
          </w:rPr>
          <w:t>Choice Groups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_Toc25589852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177</w:t>
        </w:r>
        <w:r>
          <w:rPr>
            <w:rStyle w:val="Hyperlink"/>
            <w:noProof/>
            <w:webHidden/>
            <w:color w:val="auto"/>
            <w:u w:val="none"/>
          </w:rPr>
          <w:fldChar w:fldCharType="end"/>
        </w:r>
      </w:hyperlink>
    </w:p>
    <w:p w14:paraId="0E86C4FF"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853" w:history="1">
        <w:r>
          <w:rPr>
            <w:rStyle w:val="Hyperlink"/>
            <w:noProof/>
          </w:rPr>
          <w:t>15.1</w:t>
        </w:r>
        <w:r>
          <w:rPr>
            <w:rStyle w:val="Hyperlink"/>
            <w:rFonts w:asciiTheme="minorHAnsi" w:eastAsiaTheme="minorEastAsia" w:hAnsiTheme="minorHAnsi" w:cstheme="minorBidi"/>
            <w:noProof/>
            <w:color w:val="auto"/>
            <w:sz w:val="22"/>
            <w:szCs w:val="22"/>
            <w:u w:val="none"/>
          </w:rPr>
          <w:tab/>
        </w:r>
        <w:r>
          <w:rPr>
            <w:rStyle w:val="Hyperlink"/>
            <w:noProof/>
          </w:rPr>
          <w:t>Resolving Choices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_Toc25589853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179</w:t>
        </w:r>
        <w:r>
          <w:rPr>
            <w:rStyle w:val="Hyperlink"/>
            <w:noProof/>
            <w:webHidden/>
            <w:color w:val="auto"/>
            <w:u w:val="none"/>
          </w:rPr>
          <w:fldChar w:fldCharType="end"/>
        </w:r>
      </w:hyperlink>
    </w:p>
    <w:p w14:paraId="63401FD5"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854" w:history="1">
        <w:r>
          <w:rPr>
            <w:rStyle w:val="Hyperlink"/>
            <w:noProof/>
            <w14:scene3d>
              <w14:camera w14:prst="orthographicFront"/>
              <w14:lightRig w14:rig="threePt" w14:dir="t">
                <w14:rot w14:lat="0" w14:lon="0" w14:rev="0"/>
              </w14:lightRig>
            </w14:scene3d>
          </w:rPr>
          <w:t>15.</w:t>
        </w:r>
        <w:r>
          <w:rPr>
            <w:rStyle w:val="Hyperlink"/>
            <w:noProof/>
            <w14:scene3d>
              <w14:camera w14:prst="orthographicFront"/>
              <w14:lightRig w14:rig="threePt" w14:dir="t">
                <w14:rot w14:lat="0" w14:lon="0" w14:rev="0"/>
              </w14:lightRig>
            </w14:scene3d>
          </w:rPr>
          <w:t>1.1</w:t>
        </w:r>
        <w:r>
          <w:rPr>
            <w:rStyle w:val="Hyperlink"/>
            <w:rFonts w:asciiTheme="minorHAnsi" w:eastAsiaTheme="minorEastAsia" w:hAnsiTheme="minorHAnsi" w:cstheme="minorBidi"/>
            <w:noProof/>
            <w:color w:val="auto"/>
            <w:sz w:val="22"/>
            <w:szCs w:val="22"/>
            <w:u w:val="none"/>
          </w:rPr>
          <w:tab/>
        </w:r>
        <w:r>
          <w:rPr>
            <w:rStyle w:val="Hyperlink"/>
            <w:noProof/>
          </w:rPr>
          <w:t>Resolving Choices via Speculation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_Toc25589854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179</w:t>
        </w:r>
        <w:r>
          <w:rPr>
            <w:rStyle w:val="Hyperlink"/>
            <w:noProof/>
            <w:webHidden/>
            <w:color w:val="auto"/>
            <w:u w:val="none"/>
          </w:rPr>
          <w:fldChar w:fldCharType="end"/>
        </w:r>
      </w:hyperlink>
    </w:p>
    <w:p w14:paraId="2E122D3C"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855" w:history="1">
        <w:r>
          <w:rPr>
            <w:rStyle w:val="Hyperlink"/>
            <w:noProof/>
            <w14:scene3d>
              <w14:camera w14:prst="orthographicFront"/>
              <w14:lightRig w14:rig="threePt" w14:dir="t">
                <w14:rot w14:lat="0" w14:lon="0" w14:rev="0"/>
              </w14:lightRig>
            </w14:scene3d>
          </w:rPr>
          <w:t>15.1.2</w:t>
        </w:r>
        <w:r>
          <w:rPr>
            <w:rStyle w:val="Hyperlink"/>
            <w:rFonts w:asciiTheme="minorHAnsi" w:eastAsiaTheme="minorEastAsia" w:hAnsiTheme="minorHAnsi" w:cstheme="minorBidi"/>
            <w:noProof/>
            <w:color w:val="auto"/>
            <w:sz w:val="22"/>
            <w:szCs w:val="22"/>
            <w:u w:val="none"/>
          </w:rPr>
          <w:tab/>
        </w:r>
        <w:r>
          <w:rPr>
            <w:rStyle w:val="Hyperlink"/>
            <w:noProof/>
          </w:rPr>
          <w:t>Resolving Choices via Direct Dispatch</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w:instrText>
        </w:r>
        <w:r>
          <w:rPr>
            <w:rStyle w:val="Hyperlink"/>
            <w:noProof/>
            <w:webHidden/>
            <w:color w:val="auto"/>
            <w:u w:val="none"/>
          </w:rPr>
          <w:instrText xml:space="preserve">PAGEREF _Toc25589855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179</w:t>
        </w:r>
        <w:r>
          <w:rPr>
            <w:rStyle w:val="Hyperlink"/>
            <w:noProof/>
            <w:webHidden/>
            <w:color w:val="auto"/>
            <w:u w:val="none"/>
          </w:rPr>
          <w:fldChar w:fldCharType="end"/>
        </w:r>
      </w:hyperlink>
    </w:p>
    <w:p w14:paraId="0A5E1E22"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856" w:history="1">
        <w:r>
          <w:rPr>
            <w:rStyle w:val="Hyperlink"/>
            <w:noProof/>
            <w14:scene3d>
              <w14:camera w14:prst="orthographicFront"/>
              <w14:lightRig w14:rig="threePt" w14:dir="t">
                <w14:rot w14:lat="0" w14:lon="0" w14:rev="0"/>
              </w14:lightRig>
            </w14:scene3d>
          </w:rPr>
          <w:t>15.1.3</w:t>
        </w:r>
        <w:r>
          <w:rPr>
            <w:rStyle w:val="Hyperlink"/>
            <w:rFonts w:asciiTheme="minorHAnsi" w:eastAsiaTheme="minorEastAsia" w:hAnsiTheme="minorHAnsi" w:cstheme="minorBidi"/>
            <w:noProof/>
            <w:color w:val="auto"/>
            <w:sz w:val="22"/>
            <w:szCs w:val="22"/>
            <w:u w:val="none"/>
          </w:rPr>
          <w:tab/>
        </w:r>
        <w:r>
          <w:rPr>
            <w:rStyle w:val="Hyperlink"/>
            <w:noProof/>
          </w:rPr>
          <w:t>Unparsing Choices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_Toc25589856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180</w:t>
        </w:r>
        <w:r>
          <w:rPr>
            <w:rStyle w:val="Hyperlink"/>
            <w:noProof/>
            <w:webHidden/>
            <w:color w:val="auto"/>
            <w:u w:val="none"/>
          </w:rPr>
          <w:fldChar w:fldCharType="end"/>
        </w:r>
      </w:hyperlink>
    </w:p>
    <w:p w14:paraId="57B6AED4" w14:textId="77777777" w:rsidR="00000000" w:rsidRDefault="009D64FD">
      <w:pPr>
        <w:pStyle w:val="TOC1"/>
        <w:tabs>
          <w:tab w:val="left" w:pos="600"/>
          <w:tab w:val="right" w:leader="dot" w:pos="8630"/>
        </w:tabs>
        <w:rPr>
          <w:rFonts w:asciiTheme="minorHAnsi" w:eastAsiaTheme="minorEastAsia" w:hAnsiTheme="minorHAnsi" w:cstheme="minorBidi"/>
          <w:noProof/>
          <w:sz w:val="22"/>
          <w:szCs w:val="22"/>
        </w:rPr>
      </w:pPr>
      <w:hyperlink w:anchor="_Toc25589857" w:history="1">
        <w:r>
          <w:rPr>
            <w:rStyle w:val="Hyperlink"/>
            <w:noProof/>
          </w:rPr>
          <w:t>16.</w:t>
        </w:r>
        <w:r>
          <w:rPr>
            <w:rStyle w:val="Hyperlink"/>
            <w:rFonts w:asciiTheme="minorHAnsi" w:eastAsiaTheme="minorEastAsia" w:hAnsiTheme="minorHAnsi" w:cstheme="minorBidi"/>
            <w:noProof/>
            <w:color w:val="auto"/>
            <w:sz w:val="22"/>
            <w:szCs w:val="22"/>
            <w:u w:val="none"/>
          </w:rPr>
          <w:tab/>
        </w:r>
        <w:r>
          <w:rPr>
            <w:rStyle w:val="Hyperlink"/>
            <w:noProof/>
          </w:rPr>
          <w:t>Properties for Array Elements and Optional Elements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_Toc25589857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181</w:t>
        </w:r>
        <w:r>
          <w:rPr>
            <w:rStyle w:val="Hyperlink"/>
            <w:noProof/>
            <w:webHidden/>
            <w:color w:val="auto"/>
            <w:u w:val="none"/>
          </w:rPr>
          <w:fldChar w:fldCharType="end"/>
        </w:r>
      </w:hyperlink>
    </w:p>
    <w:p w14:paraId="165DE8DD"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858" w:history="1">
        <w:r>
          <w:rPr>
            <w:rStyle w:val="Hyperlink"/>
            <w:noProof/>
          </w:rPr>
          <w:t>16.1</w:t>
        </w:r>
        <w:r>
          <w:rPr>
            <w:rStyle w:val="Hyperlink"/>
            <w:rFonts w:asciiTheme="minorHAnsi" w:eastAsiaTheme="minorEastAsia" w:hAnsiTheme="minorHAnsi" w:cstheme="minorBidi"/>
            <w:noProof/>
            <w:color w:val="auto"/>
            <w:sz w:val="22"/>
            <w:szCs w:val="22"/>
            <w:u w:val="none"/>
          </w:rPr>
          <w:tab/>
        </w:r>
        <w:r>
          <w:rPr>
            <w:rStyle w:val="Hyperlink"/>
            <w:noProof/>
          </w:rPr>
          <w:t>The dfdl:occursCountKind prope</w:t>
        </w:r>
        <w:r>
          <w:rPr>
            <w:rStyle w:val="Hyperlink"/>
            <w:noProof/>
          </w:rPr>
          <w:t>rty</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_Toc25589858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182</w:t>
        </w:r>
        <w:r>
          <w:rPr>
            <w:rStyle w:val="Hyperlink"/>
            <w:noProof/>
            <w:webHidden/>
            <w:color w:val="auto"/>
            <w:u w:val="none"/>
          </w:rPr>
          <w:fldChar w:fldCharType="end"/>
        </w:r>
      </w:hyperlink>
    </w:p>
    <w:p w14:paraId="2BBB24B4"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859" w:history="1">
        <w:r>
          <w:rPr>
            <w:rStyle w:val="Hyperlink"/>
            <w:noProof/>
            <w14:scene3d>
              <w14:camera w14:prst="orthographicFront"/>
              <w14:lightRig w14:rig="threePt" w14:dir="t">
                <w14:rot w14:lat="0" w14:lon="0" w14:rev="0"/>
              </w14:lightRig>
            </w14:scene3d>
          </w:rPr>
          <w:t>16.1.1</w:t>
        </w:r>
        <w:r>
          <w:rPr>
            <w:rStyle w:val="Hyperlink"/>
            <w:rFonts w:asciiTheme="minorHAnsi" w:eastAsiaTheme="minorEastAsia" w:hAnsiTheme="minorHAnsi" w:cstheme="minorBidi"/>
            <w:noProof/>
            <w:color w:val="auto"/>
            <w:sz w:val="22"/>
            <w:szCs w:val="22"/>
            <w:u w:val="none"/>
          </w:rPr>
          <w:tab/>
        </w:r>
        <w:r>
          <w:rPr>
            <w:rStyle w:val="Hyperlink"/>
            <w:noProof/>
          </w:rPr>
          <w:t>dfdl:occursCountKind 'fixed'</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_Toc25589859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182</w:t>
        </w:r>
        <w:r>
          <w:rPr>
            <w:rStyle w:val="Hyperlink"/>
            <w:noProof/>
            <w:webHidden/>
            <w:color w:val="auto"/>
            <w:u w:val="none"/>
          </w:rPr>
          <w:fldChar w:fldCharType="end"/>
        </w:r>
      </w:hyperlink>
    </w:p>
    <w:p w14:paraId="457BCCA1"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860" w:history="1">
        <w:r>
          <w:rPr>
            <w:rStyle w:val="Hyperlink"/>
            <w:noProof/>
            <w14:scene3d>
              <w14:camera w14:prst="orthographicFront"/>
              <w14:lightRig w14:rig="threePt" w14:dir="t">
                <w14:rot w14:lat="0" w14:lon="0" w14:rev="0"/>
              </w14:lightRig>
            </w14:scene3d>
          </w:rPr>
          <w:t>16.1.2</w:t>
        </w:r>
        <w:r>
          <w:rPr>
            <w:rStyle w:val="Hyperlink"/>
            <w:rFonts w:asciiTheme="minorHAnsi" w:eastAsiaTheme="minorEastAsia" w:hAnsiTheme="minorHAnsi" w:cstheme="minorBidi"/>
            <w:noProof/>
            <w:color w:val="auto"/>
            <w:sz w:val="22"/>
            <w:szCs w:val="22"/>
            <w:u w:val="none"/>
          </w:rPr>
          <w:tab/>
        </w:r>
        <w:r>
          <w:rPr>
            <w:rStyle w:val="Hyperlink"/>
            <w:noProof/>
          </w:rPr>
          <w:t>dfdl:occursCountKind 'implicit'</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_Toc25589860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182</w:t>
        </w:r>
        <w:r>
          <w:rPr>
            <w:rStyle w:val="Hyperlink"/>
            <w:noProof/>
            <w:webHidden/>
            <w:color w:val="auto"/>
            <w:u w:val="none"/>
          </w:rPr>
          <w:fldChar w:fldCharType="end"/>
        </w:r>
      </w:hyperlink>
    </w:p>
    <w:p w14:paraId="39662204"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861" w:history="1">
        <w:r>
          <w:rPr>
            <w:rStyle w:val="Hyperlink"/>
            <w:noProof/>
            <w14:scene3d>
              <w14:camera w14:prst="orthographicFront"/>
              <w14:lightRig w14:rig="threePt" w14:dir="t">
                <w14:rot w14:lat="0" w14:lon="0" w14:rev="0"/>
              </w14:lightRig>
            </w14:scene3d>
          </w:rPr>
          <w:t>16.1.3</w:t>
        </w:r>
        <w:r>
          <w:rPr>
            <w:rStyle w:val="Hyperlink"/>
            <w:rFonts w:asciiTheme="minorHAnsi" w:eastAsiaTheme="minorEastAsia" w:hAnsiTheme="minorHAnsi" w:cstheme="minorBidi"/>
            <w:noProof/>
            <w:color w:val="auto"/>
            <w:sz w:val="22"/>
            <w:szCs w:val="22"/>
            <w:u w:val="none"/>
          </w:rPr>
          <w:tab/>
        </w:r>
        <w:r>
          <w:rPr>
            <w:rStyle w:val="Hyperlink"/>
            <w:noProof/>
          </w:rPr>
          <w:t>dfdl:occursCountKind 'parsed'</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_Toc25589861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182</w:t>
        </w:r>
        <w:r>
          <w:rPr>
            <w:rStyle w:val="Hyperlink"/>
            <w:noProof/>
            <w:webHidden/>
            <w:color w:val="auto"/>
            <w:u w:val="none"/>
          </w:rPr>
          <w:fldChar w:fldCharType="end"/>
        </w:r>
      </w:hyperlink>
    </w:p>
    <w:p w14:paraId="1E33D204"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862" w:history="1">
        <w:r>
          <w:rPr>
            <w:rStyle w:val="Hyperlink"/>
            <w:noProof/>
            <w14:scene3d>
              <w14:camera w14:prst="orthographicFront"/>
              <w14:lightRig w14:rig="threePt" w14:dir="t">
                <w14:rot w14:lat="0" w14:lon="0" w14:rev="0"/>
              </w14:lightRig>
            </w14:scene3d>
          </w:rPr>
          <w:t>16.1.4</w:t>
        </w:r>
        <w:r>
          <w:rPr>
            <w:rStyle w:val="Hyperlink"/>
            <w:rFonts w:asciiTheme="minorHAnsi" w:eastAsiaTheme="minorEastAsia" w:hAnsiTheme="minorHAnsi" w:cstheme="minorBidi"/>
            <w:noProof/>
            <w:color w:val="auto"/>
            <w:sz w:val="22"/>
            <w:szCs w:val="22"/>
            <w:u w:val="none"/>
          </w:rPr>
          <w:tab/>
        </w:r>
        <w:r>
          <w:rPr>
            <w:rStyle w:val="Hyperlink"/>
            <w:noProof/>
          </w:rPr>
          <w:t>dfdl:occursCountKind 'expression'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w:instrText>
        </w:r>
        <w:r>
          <w:rPr>
            <w:rStyle w:val="Hyperlink"/>
            <w:noProof/>
            <w:webHidden/>
            <w:color w:val="auto"/>
            <w:u w:val="none"/>
          </w:rPr>
          <w:instrText xml:space="preserve">PAGEREF _Toc25589862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182</w:t>
        </w:r>
        <w:r>
          <w:rPr>
            <w:rStyle w:val="Hyperlink"/>
            <w:noProof/>
            <w:webHidden/>
            <w:color w:val="auto"/>
            <w:u w:val="none"/>
          </w:rPr>
          <w:fldChar w:fldCharType="end"/>
        </w:r>
      </w:hyperlink>
    </w:p>
    <w:p w14:paraId="450C9FC5"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863" w:history="1">
        <w:r>
          <w:rPr>
            <w:rStyle w:val="Hyperlink"/>
            <w:noProof/>
            <w14:scene3d>
              <w14:camera w14:prst="orthographicFront"/>
              <w14:lightRig w14:rig="threePt" w14:dir="t">
                <w14:rot w14:lat="0" w14:lon="0" w14:rev="0"/>
              </w14:lightRig>
            </w14:scene3d>
          </w:rPr>
          <w:t>16.1.5</w:t>
        </w:r>
        <w:r>
          <w:rPr>
            <w:rStyle w:val="Hyperlink"/>
            <w:rFonts w:asciiTheme="minorHAnsi" w:eastAsiaTheme="minorEastAsia" w:hAnsiTheme="minorHAnsi" w:cstheme="minorBidi"/>
            <w:noProof/>
            <w:color w:val="auto"/>
            <w:sz w:val="22"/>
            <w:szCs w:val="22"/>
            <w:u w:val="none"/>
          </w:rPr>
          <w:tab/>
        </w:r>
        <w:r>
          <w:rPr>
            <w:rStyle w:val="Hyperlink"/>
            <w:noProof/>
          </w:rPr>
          <w:t>dfdl:occursCountKind 'stopValue'</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_Toc25589863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183</w:t>
        </w:r>
        <w:r>
          <w:rPr>
            <w:rStyle w:val="Hyperlink"/>
            <w:noProof/>
            <w:webHidden/>
            <w:color w:val="auto"/>
            <w:u w:val="none"/>
          </w:rPr>
          <w:fldChar w:fldCharType="end"/>
        </w:r>
      </w:hyperlink>
    </w:p>
    <w:p w14:paraId="105A2AE0"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864" w:history="1">
        <w:r>
          <w:rPr>
            <w:rStyle w:val="Hyperlink"/>
            <w:noProof/>
          </w:rPr>
          <w:t>16.2</w:t>
        </w:r>
        <w:r>
          <w:rPr>
            <w:rStyle w:val="Hyperlink"/>
            <w:rFonts w:asciiTheme="minorHAnsi" w:eastAsiaTheme="minorEastAsia" w:hAnsiTheme="minorHAnsi" w:cstheme="minorBidi"/>
            <w:noProof/>
            <w:color w:val="auto"/>
            <w:sz w:val="22"/>
            <w:szCs w:val="22"/>
            <w:u w:val="none"/>
          </w:rPr>
          <w:tab/>
        </w:r>
        <w:r>
          <w:rPr>
            <w:rStyle w:val="Hyperlink"/>
            <w:noProof/>
          </w:rPr>
          <w:t>Default Values for Arrays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_Toc25589864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183</w:t>
        </w:r>
        <w:r>
          <w:rPr>
            <w:rStyle w:val="Hyperlink"/>
            <w:noProof/>
            <w:webHidden/>
            <w:color w:val="auto"/>
            <w:u w:val="none"/>
          </w:rPr>
          <w:fldChar w:fldCharType="end"/>
        </w:r>
      </w:hyperlink>
    </w:p>
    <w:p w14:paraId="6E2B92D6"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865" w:history="1">
        <w:r>
          <w:rPr>
            <w:rStyle w:val="Hyperlink"/>
            <w:noProof/>
          </w:rPr>
          <w:t>16.3</w:t>
        </w:r>
        <w:r>
          <w:rPr>
            <w:rStyle w:val="Hyperlink"/>
            <w:rFonts w:asciiTheme="minorHAnsi" w:eastAsiaTheme="minorEastAsia" w:hAnsiTheme="minorHAnsi" w:cstheme="minorBidi"/>
            <w:noProof/>
            <w:color w:val="auto"/>
            <w:sz w:val="22"/>
            <w:szCs w:val="22"/>
            <w:u w:val="none"/>
          </w:rPr>
          <w:tab/>
        </w:r>
        <w:r>
          <w:rPr>
            <w:rStyle w:val="Hyperlink"/>
            <w:noProof/>
          </w:rPr>
          <w:t>Arrays with DFDL Expressions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_Toc25589865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183</w:t>
        </w:r>
        <w:r>
          <w:rPr>
            <w:rStyle w:val="Hyperlink"/>
            <w:noProof/>
            <w:webHidden/>
            <w:color w:val="auto"/>
            <w:u w:val="none"/>
          </w:rPr>
          <w:fldChar w:fldCharType="end"/>
        </w:r>
      </w:hyperlink>
    </w:p>
    <w:p w14:paraId="18AD162E"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866" w:history="1">
        <w:r>
          <w:rPr>
            <w:rStyle w:val="Hyperlink"/>
            <w:noProof/>
          </w:rPr>
          <w:t>16.4</w:t>
        </w:r>
        <w:r>
          <w:rPr>
            <w:rStyle w:val="Hyperlink"/>
            <w:rFonts w:asciiTheme="minorHAnsi" w:eastAsiaTheme="minorEastAsia" w:hAnsiTheme="minorHAnsi" w:cstheme="minorBidi"/>
            <w:noProof/>
            <w:color w:val="auto"/>
            <w:sz w:val="22"/>
            <w:szCs w:val="22"/>
            <w:u w:val="none"/>
          </w:rPr>
          <w:tab/>
        </w:r>
        <w:r>
          <w:rPr>
            <w:rStyle w:val="Hyperlink"/>
            <w:noProof/>
          </w:rPr>
          <w:t>Points of Uncertainty</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_Toc25589866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183</w:t>
        </w:r>
        <w:r>
          <w:rPr>
            <w:rStyle w:val="Hyperlink"/>
            <w:noProof/>
            <w:webHidden/>
            <w:color w:val="auto"/>
            <w:u w:val="none"/>
          </w:rPr>
          <w:fldChar w:fldCharType="end"/>
        </w:r>
      </w:hyperlink>
    </w:p>
    <w:p w14:paraId="43388EB2"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867" w:history="1">
        <w:r>
          <w:rPr>
            <w:rStyle w:val="Hyperlink"/>
            <w:noProof/>
          </w:rPr>
          <w:t>16.5</w:t>
        </w:r>
        <w:r>
          <w:rPr>
            <w:rStyle w:val="Hyperlink"/>
            <w:rFonts w:asciiTheme="minorHAnsi" w:eastAsiaTheme="minorEastAsia" w:hAnsiTheme="minorHAnsi" w:cstheme="minorBidi"/>
            <w:noProof/>
            <w:color w:val="auto"/>
            <w:sz w:val="22"/>
            <w:szCs w:val="22"/>
            <w:u w:val="none"/>
          </w:rPr>
          <w:tab/>
        </w:r>
        <w:r>
          <w:rPr>
            <w:rStyle w:val="Hyperlink"/>
            <w:noProof/>
          </w:rPr>
          <w:t>Arrays and Sequences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_Toc25589867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184</w:t>
        </w:r>
        <w:r>
          <w:rPr>
            <w:rStyle w:val="Hyperlink"/>
            <w:noProof/>
            <w:webHidden/>
            <w:color w:val="auto"/>
            <w:u w:val="none"/>
          </w:rPr>
          <w:fldChar w:fldCharType="end"/>
        </w:r>
      </w:hyperlink>
    </w:p>
    <w:p w14:paraId="6BC70E0A"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868" w:history="1">
        <w:r>
          <w:rPr>
            <w:rStyle w:val="Hyperlink"/>
            <w:noProof/>
          </w:rPr>
          <w:t>1</w:t>
        </w:r>
        <w:r>
          <w:rPr>
            <w:rStyle w:val="Hyperlink"/>
            <w:noProof/>
          </w:rPr>
          <w:t>6.6</w:t>
        </w:r>
        <w:r>
          <w:rPr>
            <w:rStyle w:val="Hyperlink"/>
            <w:rFonts w:asciiTheme="minorHAnsi" w:eastAsiaTheme="minorEastAsia" w:hAnsiTheme="minorHAnsi" w:cstheme="minorBidi"/>
            <w:noProof/>
            <w:color w:val="auto"/>
            <w:sz w:val="22"/>
            <w:szCs w:val="22"/>
            <w:u w:val="none"/>
          </w:rPr>
          <w:tab/>
        </w:r>
        <w:r>
          <w:rPr>
            <w:rStyle w:val="Hyperlink"/>
            <w:noProof/>
          </w:rPr>
          <w:t>Forward Progress Requirement</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_Toc25589868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184</w:t>
        </w:r>
        <w:r>
          <w:rPr>
            <w:rStyle w:val="Hyperlink"/>
            <w:noProof/>
            <w:webHidden/>
            <w:color w:val="auto"/>
            <w:u w:val="none"/>
          </w:rPr>
          <w:fldChar w:fldCharType="end"/>
        </w:r>
      </w:hyperlink>
    </w:p>
    <w:p w14:paraId="4E728B7F"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869" w:history="1">
        <w:r>
          <w:rPr>
            <w:rStyle w:val="Hyperlink"/>
            <w:noProof/>
          </w:rPr>
          <w:t>16.7</w:t>
        </w:r>
        <w:r>
          <w:rPr>
            <w:rStyle w:val="Hyperlink"/>
            <w:rFonts w:asciiTheme="minorHAnsi" w:eastAsiaTheme="minorEastAsia" w:hAnsiTheme="minorHAnsi" w:cstheme="minorBidi"/>
            <w:noProof/>
            <w:color w:val="auto"/>
            <w:sz w:val="22"/>
            <w:szCs w:val="22"/>
            <w:u w:val="none"/>
          </w:rPr>
          <w:tab/>
        </w:r>
        <w:r>
          <w:rPr>
            <w:rStyle w:val="Hyperlink"/>
            <w:noProof/>
          </w:rPr>
          <w:t>Parsing Occurrences with Non-Normal Representation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_Toc25589869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184</w:t>
        </w:r>
        <w:r>
          <w:rPr>
            <w:rStyle w:val="Hyperlink"/>
            <w:noProof/>
            <w:webHidden/>
            <w:color w:val="auto"/>
            <w:u w:val="none"/>
          </w:rPr>
          <w:fldChar w:fldCharType="end"/>
        </w:r>
      </w:hyperlink>
    </w:p>
    <w:p w14:paraId="1B5E5657"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870" w:history="1">
        <w:r>
          <w:rPr>
            <w:rStyle w:val="Hyperlink"/>
            <w:noProof/>
          </w:rPr>
          <w:t>16.8</w:t>
        </w:r>
        <w:r>
          <w:rPr>
            <w:rStyle w:val="Hyperlink"/>
            <w:rFonts w:asciiTheme="minorHAnsi" w:eastAsiaTheme="minorEastAsia" w:hAnsiTheme="minorHAnsi" w:cstheme="minorBidi"/>
            <w:noProof/>
            <w:color w:val="auto"/>
            <w:sz w:val="22"/>
            <w:szCs w:val="22"/>
            <w:u w:val="none"/>
          </w:rPr>
          <w:tab/>
        </w:r>
        <w:r>
          <w:rPr>
            <w:rStyle w:val="Hyperlink"/>
            <w:noProof/>
          </w:rPr>
          <w:t>Sparse Arrays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_Toc25589870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185</w:t>
        </w:r>
        <w:r>
          <w:rPr>
            <w:rStyle w:val="Hyperlink"/>
            <w:noProof/>
            <w:webHidden/>
            <w:color w:val="auto"/>
            <w:u w:val="none"/>
          </w:rPr>
          <w:fldChar w:fldCharType="end"/>
        </w:r>
      </w:hyperlink>
    </w:p>
    <w:p w14:paraId="0D22FADC" w14:textId="77777777" w:rsidR="00000000" w:rsidRDefault="009D64FD">
      <w:pPr>
        <w:pStyle w:val="TOC1"/>
        <w:tabs>
          <w:tab w:val="left" w:pos="600"/>
          <w:tab w:val="right" w:leader="dot" w:pos="8630"/>
        </w:tabs>
        <w:rPr>
          <w:rFonts w:asciiTheme="minorHAnsi" w:eastAsiaTheme="minorEastAsia" w:hAnsiTheme="minorHAnsi" w:cstheme="minorBidi"/>
          <w:noProof/>
          <w:sz w:val="22"/>
          <w:szCs w:val="22"/>
        </w:rPr>
      </w:pPr>
      <w:hyperlink w:anchor="_Toc25589871" w:history="1">
        <w:r>
          <w:rPr>
            <w:rStyle w:val="Hyperlink"/>
            <w:noProof/>
          </w:rPr>
          <w:t>17.</w:t>
        </w:r>
        <w:r>
          <w:rPr>
            <w:rStyle w:val="Hyperlink"/>
            <w:rFonts w:asciiTheme="minorHAnsi" w:eastAsiaTheme="minorEastAsia" w:hAnsiTheme="minorHAnsi" w:cstheme="minorBidi"/>
            <w:noProof/>
            <w:color w:val="auto"/>
            <w:sz w:val="22"/>
            <w:szCs w:val="22"/>
            <w:u w:val="none"/>
          </w:rPr>
          <w:tab/>
        </w:r>
        <w:r>
          <w:rPr>
            <w:rStyle w:val="Hyperlink"/>
            <w:noProof/>
          </w:rPr>
          <w:t>Calculated Value Properties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_Toc25589871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186</w:t>
        </w:r>
        <w:r>
          <w:rPr>
            <w:rStyle w:val="Hyperlink"/>
            <w:noProof/>
            <w:webHidden/>
            <w:color w:val="auto"/>
            <w:u w:val="none"/>
          </w:rPr>
          <w:fldChar w:fldCharType="end"/>
        </w:r>
      </w:hyperlink>
    </w:p>
    <w:p w14:paraId="11FE86B1"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872" w:history="1">
        <w:r>
          <w:rPr>
            <w:rStyle w:val="Hyperlink"/>
            <w:noProof/>
          </w:rPr>
          <w:t>17.1</w:t>
        </w:r>
        <w:r>
          <w:rPr>
            <w:rStyle w:val="Hyperlink"/>
            <w:rFonts w:asciiTheme="minorHAnsi" w:eastAsiaTheme="minorEastAsia" w:hAnsiTheme="minorHAnsi" w:cstheme="minorBidi"/>
            <w:noProof/>
            <w:color w:val="auto"/>
            <w:sz w:val="22"/>
            <w:szCs w:val="22"/>
            <w:u w:val="none"/>
          </w:rPr>
          <w:tab/>
        </w:r>
        <w:r>
          <w:rPr>
            <w:rStyle w:val="Hyperlink"/>
            <w:noProof/>
          </w:rPr>
          <w:t>Example: 2d Nested Array</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_Toc25589872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187</w:t>
        </w:r>
        <w:r>
          <w:rPr>
            <w:rStyle w:val="Hyperlink"/>
            <w:noProof/>
            <w:webHidden/>
            <w:color w:val="auto"/>
            <w:u w:val="none"/>
          </w:rPr>
          <w:fldChar w:fldCharType="end"/>
        </w:r>
      </w:hyperlink>
    </w:p>
    <w:p w14:paraId="6C81F3B0"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873" w:history="1">
        <w:r>
          <w:rPr>
            <w:rStyle w:val="Hyperlink"/>
            <w:noProof/>
          </w:rPr>
          <w:t>17.2</w:t>
        </w:r>
        <w:r>
          <w:rPr>
            <w:rStyle w:val="Hyperlink"/>
            <w:rFonts w:asciiTheme="minorHAnsi" w:eastAsiaTheme="minorEastAsia" w:hAnsiTheme="minorHAnsi" w:cstheme="minorBidi"/>
            <w:noProof/>
            <w:color w:val="auto"/>
            <w:sz w:val="22"/>
            <w:szCs w:val="22"/>
            <w:u w:val="none"/>
          </w:rPr>
          <w:tab/>
        </w:r>
        <w:r>
          <w:rPr>
            <w:rStyle w:val="Hyperlink"/>
            <w:noProof/>
          </w:rPr>
          <w:t>Example: Three-Byte Date</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_Toc25589873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188</w:t>
        </w:r>
        <w:r>
          <w:rPr>
            <w:rStyle w:val="Hyperlink"/>
            <w:noProof/>
            <w:webHidden/>
            <w:color w:val="auto"/>
            <w:u w:val="none"/>
          </w:rPr>
          <w:fldChar w:fldCharType="end"/>
        </w:r>
      </w:hyperlink>
    </w:p>
    <w:p w14:paraId="506E9A67" w14:textId="77777777" w:rsidR="00000000" w:rsidRDefault="009D64FD">
      <w:pPr>
        <w:pStyle w:val="TOC1"/>
        <w:tabs>
          <w:tab w:val="left" w:pos="600"/>
          <w:tab w:val="right" w:leader="dot" w:pos="8630"/>
        </w:tabs>
        <w:rPr>
          <w:rFonts w:asciiTheme="minorHAnsi" w:eastAsiaTheme="minorEastAsia" w:hAnsiTheme="minorHAnsi" w:cstheme="minorBidi"/>
          <w:noProof/>
          <w:sz w:val="22"/>
          <w:szCs w:val="22"/>
        </w:rPr>
      </w:pPr>
      <w:hyperlink w:anchor="_Toc25589874" w:history="1">
        <w:r>
          <w:rPr>
            <w:rStyle w:val="Hyperlink"/>
            <w:noProof/>
          </w:rPr>
          <w:t>18.</w:t>
        </w:r>
        <w:r>
          <w:rPr>
            <w:rStyle w:val="Hyperlink"/>
            <w:rFonts w:asciiTheme="minorHAnsi" w:eastAsiaTheme="minorEastAsia" w:hAnsiTheme="minorHAnsi" w:cstheme="minorBidi"/>
            <w:noProof/>
            <w:color w:val="auto"/>
            <w:sz w:val="22"/>
            <w:szCs w:val="22"/>
            <w:u w:val="none"/>
          </w:rPr>
          <w:tab/>
        </w:r>
        <w:r>
          <w:rPr>
            <w:rStyle w:val="Hyperlink"/>
            <w:noProof/>
          </w:rPr>
          <w:t>External Control of the DFDL Processor</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_Toc25589874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191</w:t>
        </w:r>
        <w:r>
          <w:rPr>
            <w:rStyle w:val="Hyperlink"/>
            <w:noProof/>
            <w:webHidden/>
            <w:color w:val="auto"/>
            <w:u w:val="none"/>
          </w:rPr>
          <w:fldChar w:fldCharType="end"/>
        </w:r>
      </w:hyperlink>
    </w:p>
    <w:p w14:paraId="3E2637D0" w14:textId="77777777" w:rsidR="00000000" w:rsidRDefault="009D64FD">
      <w:pPr>
        <w:pStyle w:val="TOC1"/>
        <w:tabs>
          <w:tab w:val="left" w:pos="600"/>
          <w:tab w:val="right" w:leader="dot" w:pos="8630"/>
        </w:tabs>
        <w:rPr>
          <w:rFonts w:asciiTheme="minorHAnsi" w:eastAsiaTheme="minorEastAsia" w:hAnsiTheme="minorHAnsi" w:cstheme="minorBidi"/>
          <w:noProof/>
          <w:sz w:val="22"/>
          <w:szCs w:val="22"/>
        </w:rPr>
      </w:pPr>
      <w:hyperlink w:anchor="_Toc25589875" w:history="1">
        <w:r>
          <w:rPr>
            <w:rStyle w:val="Hyperlink"/>
            <w:noProof/>
          </w:rPr>
          <w:t>19.</w:t>
        </w:r>
        <w:r>
          <w:rPr>
            <w:rStyle w:val="Hyperlink"/>
            <w:rFonts w:asciiTheme="minorHAnsi" w:eastAsiaTheme="minorEastAsia" w:hAnsiTheme="minorHAnsi" w:cstheme="minorBidi"/>
            <w:noProof/>
            <w:color w:val="auto"/>
            <w:sz w:val="22"/>
            <w:szCs w:val="22"/>
            <w:u w:val="none"/>
          </w:rPr>
          <w:tab/>
        </w:r>
        <w:r>
          <w:rPr>
            <w:rStyle w:val="Hyperlink"/>
            <w:noProof/>
          </w:rPr>
          <w:t>Built-in Specifications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_Toc25589875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192</w:t>
        </w:r>
        <w:r>
          <w:rPr>
            <w:rStyle w:val="Hyperlink"/>
            <w:noProof/>
            <w:webHidden/>
            <w:color w:val="auto"/>
            <w:u w:val="none"/>
          </w:rPr>
          <w:fldChar w:fldCharType="end"/>
        </w:r>
      </w:hyperlink>
    </w:p>
    <w:p w14:paraId="5B37EA99" w14:textId="77777777" w:rsidR="00000000" w:rsidRDefault="009D64FD">
      <w:pPr>
        <w:pStyle w:val="TOC1"/>
        <w:tabs>
          <w:tab w:val="left" w:pos="600"/>
          <w:tab w:val="right" w:leader="dot" w:pos="8630"/>
        </w:tabs>
        <w:rPr>
          <w:rFonts w:asciiTheme="minorHAnsi" w:eastAsiaTheme="minorEastAsia" w:hAnsiTheme="minorHAnsi" w:cstheme="minorBidi"/>
          <w:noProof/>
          <w:sz w:val="22"/>
          <w:szCs w:val="22"/>
        </w:rPr>
      </w:pPr>
      <w:hyperlink w:anchor="_Toc25589876" w:history="1">
        <w:r>
          <w:rPr>
            <w:rStyle w:val="Hyperlink"/>
            <w:noProof/>
          </w:rPr>
          <w:t>20.</w:t>
        </w:r>
        <w:r>
          <w:rPr>
            <w:rStyle w:val="Hyperlink"/>
            <w:rFonts w:asciiTheme="minorHAnsi" w:eastAsiaTheme="minorEastAsia" w:hAnsiTheme="minorHAnsi" w:cstheme="minorBidi"/>
            <w:noProof/>
            <w:color w:val="auto"/>
            <w:sz w:val="22"/>
            <w:szCs w:val="22"/>
            <w:u w:val="none"/>
          </w:rPr>
          <w:tab/>
        </w:r>
        <w:r>
          <w:rPr>
            <w:rStyle w:val="Hyperlink"/>
            <w:noProof/>
          </w:rPr>
          <w:t>Conformance</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_Toc25589876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193</w:t>
        </w:r>
        <w:r>
          <w:rPr>
            <w:rStyle w:val="Hyperlink"/>
            <w:noProof/>
            <w:webHidden/>
            <w:color w:val="auto"/>
            <w:u w:val="none"/>
          </w:rPr>
          <w:fldChar w:fldCharType="end"/>
        </w:r>
      </w:hyperlink>
    </w:p>
    <w:p w14:paraId="0B2FC6BA" w14:textId="77777777" w:rsidR="00000000" w:rsidRDefault="009D64FD">
      <w:pPr>
        <w:pStyle w:val="TOC1"/>
        <w:tabs>
          <w:tab w:val="left" w:pos="600"/>
          <w:tab w:val="right" w:leader="dot" w:pos="8630"/>
        </w:tabs>
        <w:rPr>
          <w:rFonts w:asciiTheme="minorHAnsi" w:eastAsiaTheme="minorEastAsia" w:hAnsiTheme="minorHAnsi" w:cstheme="minorBidi"/>
          <w:noProof/>
          <w:sz w:val="22"/>
          <w:szCs w:val="22"/>
        </w:rPr>
      </w:pPr>
      <w:hyperlink w:anchor="_Toc25589877" w:history="1">
        <w:r>
          <w:rPr>
            <w:rStyle w:val="Hyperlink"/>
            <w:noProof/>
          </w:rPr>
          <w:t>21.</w:t>
        </w:r>
        <w:r>
          <w:rPr>
            <w:rStyle w:val="Hyperlink"/>
            <w:rFonts w:asciiTheme="minorHAnsi" w:eastAsiaTheme="minorEastAsia" w:hAnsiTheme="minorHAnsi" w:cstheme="minorBidi"/>
            <w:noProof/>
            <w:color w:val="auto"/>
            <w:sz w:val="22"/>
            <w:szCs w:val="22"/>
            <w:u w:val="none"/>
          </w:rPr>
          <w:tab/>
        </w:r>
        <w:r>
          <w:rPr>
            <w:rStyle w:val="Hyperlink"/>
            <w:noProof/>
          </w:rPr>
          <w:t>Optional DFDL Features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_Toc25589877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194</w:t>
        </w:r>
        <w:r>
          <w:rPr>
            <w:rStyle w:val="Hyperlink"/>
            <w:noProof/>
            <w:webHidden/>
            <w:color w:val="auto"/>
            <w:u w:val="none"/>
          </w:rPr>
          <w:fldChar w:fldCharType="end"/>
        </w:r>
      </w:hyperlink>
    </w:p>
    <w:p w14:paraId="42E78A90" w14:textId="77777777" w:rsidR="00000000" w:rsidRDefault="009D64FD">
      <w:pPr>
        <w:pStyle w:val="TOC1"/>
        <w:tabs>
          <w:tab w:val="left" w:pos="600"/>
          <w:tab w:val="right" w:leader="dot" w:pos="8630"/>
        </w:tabs>
        <w:rPr>
          <w:rFonts w:asciiTheme="minorHAnsi" w:eastAsiaTheme="minorEastAsia" w:hAnsiTheme="minorHAnsi" w:cstheme="minorBidi"/>
          <w:noProof/>
          <w:sz w:val="22"/>
          <w:szCs w:val="22"/>
        </w:rPr>
      </w:pPr>
      <w:hyperlink w:anchor="_Toc25589878" w:history="1">
        <w:r>
          <w:rPr>
            <w:rStyle w:val="Hyperlink"/>
            <w:noProof/>
          </w:rPr>
          <w:t>22.</w:t>
        </w:r>
        <w:r>
          <w:rPr>
            <w:rStyle w:val="Hyperlink"/>
            <w:rFonts w:asciiTheme="minorHAnsi" w:eastAsiaTheme="minorEastAsia" w:hAnsiTheme="minorHAnsi" w:cstheme="minorBidi"/>
            <w:noProof/>
            <w:color w:val="auto"/>
            <w:sz w:val="22"/>
            <w:szCs w:val="22"/>
            <w:u w:val="none"/>
          </w:rPr>
          <w:tab/>
        </w:r>
        <w:r>
          <w:rPr>
            <w:rStyle w:val="Hyperlink"/>
            <w:noProof/>
          </w:rPr>
          <w:t>Property Precedence</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_Toc25589878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196</w:t>
        </w:r>
        <w:r>
          <w:rPr>
            <w:rStyle w:val="Hyperlink"/>
            <w:noProof/>
            <w:webHidden/>
            <w:color w:val="auto"/>
            <w:u w:val="none"/>
          </w:rPr>
          <w:fldChar w:fldCharType="end"/>
        </w:r>
      </w:hyperlink>
    </w:p>
    <w:p w14:paraId="47BB8A9B"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879" w:history="1">
        <w:r>
          <w:rPr>
            <w:rStyle w:val="Hyperlink"/>
            <w:noProof/>
          </w:rPr>
          <w:t>22.1</w:t>
        </w:r>
        <w:r>
          <w:rPr>
            <w:rStyle w:val="Hyperlink"/>
            <w:rFonts w:asciiTheme="minorHAnsi" w:eastAsiaTheme="minorEastAsia" w:hAnsiTheme="minorHAnsi" w:cstheme="minorBidi"/>
            <w:noProof/>
            <w:color w:val="auto"/>
            <w:sz w:val="22"/>
            <w:szCs w:val="22"/>
            <w:u w:val="none"/>
          </w:rPr>
          <w:tab/>
        </w:r>
        <w:r>
          <w:rPr>
            <w:rStyle w:val="Hyperlink"/>
            <w:noProof/>
          </w:rPr>
          <w:t>Parsing</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_Toc25589879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196</w:t>
        </w:r>
        <w:r>
          <w:rPr>
            <w:rStyle w:val="Hyperlink"/>
            <w:noProof/>
            <w:webHidden/>
            <w:color w:val="auto"/>
            <w:u w:val="none"/>
          </w:rPr>
          <w:fldChar w:fldCharType="end"/>
        </w:r>
      </w:hyperlink>
    </w:p>
    <w:p w14:paraId="00C1436A"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880" w:history="1">
        <w:r>
          <w:rPr>
            <w:rStyle w:val="Hyperlink"/>
            <w:noProof/>
            <w14:scene3d>
              <w14:camera w14:prst="orthographicFront"/>
              <w14:lightRig w14:rig="threePt" w14:dir="t">
                <w14:rot w14:lat="0" w14:lon="0" w14:rev="0"/>
              </w14:lightRig>
            </w14:scene3d>
          </w:rPr>
          <w:t>22.1.1</w:t>
        </w:r>
        <w:r>
          <w:rPr>
            <w:rStyle w:val="Hyperlink"/>
            <w:rFonts w:asciiTheme="minorHAnsi" w:eastAsiaTheme="minorEastAsia" w:hAnsiTheme="minorHAnsi" w:cstheme="minorBidi"/>
            <w:noProof/>
            <w:color w:val="auto"/>
            <w:sz w:val="22"/>
            <w:szCs w:val="22"/>
            <w:u w:val="none"/>
          </w:rPr>
          <w:tab/>
        </w:r>
        <w:r>
          <w:rPr>
            <w:rStyle w:val="Hyperlink"/>
            <w:noProof/>
          </w:rPr>
          <w:t>dfdl:element (simple) and dfdl:simpleType</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_Toc25589880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196</w:t>
        </w:r>
        <w:r>
          <w:rPr>
            <w:rStyle w:val="Hyperlink"/>
            <w:noProof/>
            <w:webHidden/>
            <w:color w:val="auto"/>
            <w:u w:val="none"/>
          </w:rPr>
          <w:fldChar w:fldCharType="end"/>
        </w:r>
      </w:hyperlink>
    </w:p>
    <w:p w14:paraId="1143EA97"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881" w:history="1">
        <w:r>
          <w:rPr>
            <w:rStyle w:val="Hyperlink"/>
            <w:noProof/>
            <w14:scene3d>
              <w14:camera w14:prst="orthographicFront"/>
              <w14:lightRig w14:rig="threePt" w14:dir="t">
                <w14:rot w14:lat="0" w14:lon="0" w14:rev="0"/>
              </w14:lightRig>
            </w14:scene3d>
          </w:rPr>
          <w:t>22.1.2</w:t>
        </w:r>
        <w:r>
          <w:rPr>
            <w:rStyle w:val="Hyperlink"/>
            <w:rFonts w:asciiTheme="minorHAnsi" w:eastAsiaTheme="minorEastAsia" w:hAnsiTheme="minorHAnsi" w:cstheme="minorBidi"/>
            <w:noProof/>
            <w:color w:val="auto"/>
            <w:sz w:val="22"/>
            <w:szCs w:val="22"/>
            <w:u w:val="none"/>
          </w:rPr>
          <w:tab/>
        </w:r>
        <w:r>
          <w:rPr>
            <w:rStyle w:val="Hyperlink"/>
            <w:noProof/>
          </w:rPr>
          <w:t>dfdl:element (complex)</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_Toc25589881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201</w:t>
        </w:r>
        <w:r>
          <w:rPr>
            <w:rStyle w:val="Hyperlink"/>
            <w:noProof/>
            <w:webHidden/>
            <w:color w:val="auto"/>
            <w:u w:val="none"/>
          </w:rPr>
          <w:fldChar w:fldCharType="end"/>
        </w:r>
      </w:hyperlink>
    </w:p>
    <w:p w14:paraId="758B555B"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882" w:history="1">
        <w:r>
          <w:rPr>
            <w:rStyle w:val="Hyperlink"/>
            <w:noProof/>
            <w14:scene3d>
              <w14:camera w14:prst="orthographicFront"/>
              <w14:lightRig w14:rig="threePt" w14:dir="t">
                <w14:rot w14:lat="0" w14:lon="0" w14:rev="0"/>
              </w14:lightRig>
            </w14:scene3d>
          </w:rPr>
          <w:t>22.1.3</w:t>
        </w:r>
        <w:r>
          <w:rPr>
            <w:rStyle w:val="Hyperlink"/>
            <w:rFonts w:asciiTheme="minorHAnsi" w:eastAsiaTheme="minorEastAsia" w:hAnsiTheme="minorHAnsi" w:cstheme="minorBidi"/>
            <w:noProof/>
            <w:color w:val="auto"/>
            <w:sz w:val="22"/>
            <w:szCs w:val="22"/>
            <w:u w:val="none"/>
          </w:rPr>
          <w:tab/>
        </w:r>
        <w:r>
          <w:rPr>
            <w:rStyle w:val="Hyperlink"/>
            <w:noProof/>
          </w:rPr>
          <w:t>dfdl:sequence and dfdl:group (when reference is to a sequence)</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_Toc25589882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202</w:t>
        </w:r>
        <w:r>
          <w:rPr>
            <w:rStyle w:val="Hyperlink"/>
            <w:noProof/>
            <w:webHidden/>
            <w:color w:val="auto"/>
            <w:u w:val="none"/>
          </w:rPr>
          <w:fldChar w:fldCharType="end"/>
        </w:r>
      </w:hyperlink>
    </w:p>
    <w:p w14:paraId="7D5679BB"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883" w:history="1">
        <w:r>
          <w:rPr>
            <w:rStyle w:val="Hyperlink"/>
            <w:noProof/>
            <w14:scene3d>
              <w14:camera w14:prst="orthographicFront"/>
              <w14:lightRig w14:rig="threePt" w14:dir="t">
                <w14:rot w14:lat="0" w14:lon="0" w14:rev="0"/>
              </w14:lightRig>
            </w14:scene3d>
          </w:rPr>
          <w:t>22.1.4</w:t>
        </w:r>
        <w:r>
          <w:rPr>
            <w:rStyle w:val="Hyperlink"/>
            <w:rFonts w:asciiTheme="minorHAnsi" w:eastAsiaTheme="minorEastAsia" w:hAnsiTheme="minorHAnsi" w:cstheme="minorBidi"/>
            <w:noProof/>
            <w:color w:val="auto"/>
            <w:sz w:val="22"/>
            <w:szCs w:val="22"/>
            <w:u w:val="none"/>
          </w:rPr>
          <w:tab/>
        </w:r>
        <w:r>
          <w:rPr>
            <w:rStyle w:val="Hyperlink"/>
            <w:noProof/>
          </w:rPr>
          <w:t>dfdl:choice and dfdl:group (when reference is to a choice)</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_Toc25589883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203</w:t>
        </w:r>
        <w:r>
          <w:rPr>
            <w:rStyle w:val="Hyperlink"/>
            <w:noProof/>
            <w:webHidden/>
            <w:color w:val="auto"/>
            <w:u w:val="none"/>
          </w:rPr>
          <w:fldChar w:fldCharType="end"/>
        </w:r>
      </w:hyperlink>
    </w:p>
    <w:p w14:paraId="7988F24B"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884" w:history="1">
        <w:r>
          <w:rPr>
            <w:rStyle w:val="Hyperlink"/>
            <w:noProof/>
          </w:rPr>
          <w:t>22.2</w:t>
        </w:r>
        <w:r>
          <w:rPr>
            <w:rStyle w:val="Hyperlink"/>
            <w:rFonts w:asciiTheme="minorHAnsi" w:eastAsiaTheme="minorEastAsia" w:hAnsiTheme="minorHAnsi" w:cstheme="minorBidi"/>
            <w:noProof/>
            <w:color w:val="auto"/>
            <w:sz w:val="22"/>
            <w:szCs w:val="22"/>
            <w:u w:val="none"/>
          </w:rPr>
          <w:tab/>
        </w:r>
        <w:r>
          <w:rPr>
            <w:rStyle w:val="Hyperlink"/>
            <w:noProof/>
          </w:rPr>
          <w:t>Unparsing</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_Toc25589884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204</w:t>
        </w:r>
        <w:r>
          <w:rPr>
            <w:rStyle w:val="Hyperlink"/>
            <w:noProof/>
            <w:webHidden/>
            <w:color w:val="auto"/>
            <w:u w:val="none"/>
          </w:rPr>
          <w:fldChar w:fldCharType="end"/>
        </w:r>
      </w:hyperlink>
    </w:p>
    <w:p w14:paraId="15C40EBA"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885" w:history="1">
        <w:r>
          <w:rPr>
            <w:rStyle w:val="Hyperlink"/>
            <w:noProof/>
            <w14:scene3d>
              <w14:camera w14:prst="orthographicFront"/>
              <w14:lightRig w14:rig="threePt" w14:dir="t">
                <w14:rot w14:lat="0" w14:lon="0" w14:rev="0"/>
              </w14:lightRig>
            </w14:scene3d>
          </w:rPr>
          <w:t>22.2.1</w:t>
        </w:r>
        <w:r>
          <w:rPr>
            <w:rStyle w:val="Hyperlink"/>
            <w:rFonts w:asciiTheme="minorHAnsi" w:eastAsiaTheme="minorEastAsia" w:hAnsiTheme="minorHAnsi" w:cstheme="minorBidi"/>
            <w:noProof/>
            <w:color w:val="auto"/>
            <w:sz w:val="22"/>
            <w:szCs w:val="22"/>
            <w:u w:val="none"/>
          </w:rPr>
          <w:tab/>
        </w:r>
        <w:r>
          <w:rPr>
            <w:rStyle w:val="Hyperlink"/>
            <w:noProof/>
          </w:rPr>
          <w:t>dfdl:element (simple) and dfdl:simpleType</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_Toc25589885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204</w:t>
        </w:r>
        <w:r>
          <w:rPr>
            <w:rStyle w:val="Hyperlink"/>
            <w:noProof/>
            <w:webHidden/>
            <w:color w:val="auto"/>
            <w:u w:val="none"/>
          </w:rPr>
          <w:fldChar w:fldCharType="end"/>
        </w:r>
      </w:hyperlink>
    </w:p>
    <w:p w14:paraId="1D75A334"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886" w:history="1">
        <w:r>
          <w:rPr>
            <w:rStyle w:val="Hyperlink"/>
            <w:noProof/>
            <w14:scene3d>
              <w14:camera w14:prst="orthographicFront"/>
              <w14:lightRig w14:rig="threePt" w14:dir="t">
                <w14:rot w14:lat="0" w14:lon="0" w14:rev="0"/>
              </w14:lightRig>
            </w14:scene3d>
          </w:rPr>
          <w:t>22.2.2</w:t>
        </w:r>
        <w:r>
          <w:rPr>
            <w:rStyle w:val="Hyperlink"/>
            <w:rFonts w:asciiTheme="minorHAnsi" w:eastAsiaTheme="minorEastAsia" w:hAnsiTheme="minorHAnsi" w:cstheme="minorBidi"/>
            <w:noProof/>
            <w:color w:val="auto"/>
            <w:sz w:val="22"/>
            <w:szCs w:val="22"/>
            <w:u w:val="none"/>
          </w:rPr>
          <w:tab/>
        </w:r>
        <w:r>
          <w:rPr>
            <w:rStyle w:val="Hyperlink"/>
            <w:noProof/>
          </w:rPr>
          <w:t>dfdl:element (complex)</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_Toc25589886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209</w:t>
        </w:r>
        <w:r>
          <w:rPr>
            <w:rStyle w:val="Hyperlink"/>
            <w:noProof/>
            <w:webHidden/>
            <w:color w:val="auto"/>
            <w:u w:val="none"/>
          </w:rPr>
          <w:fldChar w:fldCharType="end"/>
        </w:r>
      </w:hyperlink>
    </w:p>
    <w:p w14:paraId="4502CD1E"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887" w:history="1">
        <w:r>
          <w:rPr>
            <w:rStyle w:val="Hyperlink"/>
            <w:noProof/>
            <w14:scene3d>
              <w14:camera w14:prst="orthographicFront"/>
              <w14:lightRig w14:rig="threePt" w14:dir="t">
                <w14:rot w14:lat="0" w14:lon="0" w14:rev="0"/>
              </w14:lightRig>
            </w14:scene3d>
          </w:rPr>
          <w:t>22.2.3</w:t>
        </w:r>
        <w:r>
          <w:rPr>
            <w:rStyle w:val="Hyperlink"/>
            <w:rFonts w:asciiTheme="minorHAnsi" w:eastAsiaTheme="minorEastAsia" w:hAnsiTheme="minorHAnsi" w:cstheme="minorBidi"/>
            <w:noProof/>
            <w:color w:val="auto"/>
            <w:sz w:val="22"/>
            <w:szCs w:val="22"/>
            <w:u w:val="none"/>
          </w:rPr>
          <w:tab/>
        </w:r>
        <w:r>
          <w:rPr>
            <w:rStyle w:val="Hyperlink"/>
            <w:noProof/>
          </w:rPr>
          <w:t>dfdl:sequence and dfdl:group (when reference is a sequ</w:t>
        </w:r>
        <w:r>
          <w:rPr>
            <w:rStyle w:val="Hyperlink"/>
            <w:noProof/>
          </w:rPr>
          <w:t>ence)</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_Toc25589887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211</w:t>
        </w:r>
        <w:r>
          <w:rPr>
            <w:rStyle w:val="Hyperlink"/>
            <w:noProof/>
            <w:webHidden/>
            <w:color w:val="auto"/>
            <w:u w:val="none"/>
          </w:rPr>
          <w:fldChar w:fldCharType="end"/>
        </w:r>
      </w:hyperlink>
    </w:p>
    <w:p w14:paraId="1783DFD4"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888" w:history="1">
        <w:r>
          <w:rPr>
            <w:rStyle w:val="Hyperlink"/>
            <w:noProof/>
            <w14:scene3d>
              <w14:camera w14:prst="orthographicFront"/>
              <w14:lightRig w14:rig="threePt" w14:dir="t">
                <w14:rot w14:lat="0" w14:lon="0" w14:rev="0"/>
              </w14:lightRig>
            </w14:scene3d>
          </w:rPr>
          <w:t>22.2.4</w:t>
        </w:r>
        <w:r>
          <w:rPr>
            <w:rStyle w:val="Hyperlink"/>
            <w:rFonts w:asciiTheme="minorHAnsi" w:eastAsiaTheme="minorEastAsia" w:hAnsiTheme="minorHAnsi" w:cstheme="minorBidi"/>
            <w:noProof/>
            <w:color w:val="auto"/>
            <w:sz w:val="22"/>
            <w:szCs w:val="22"/>
            <w:u w:val="none"/>
          </w:rPr>
          <w:tab/>
        </w:r>
        <w:r>
          <w:rPr>
            <w:rStyle w:val="Hyperlink"/>
            <w:noProof/>
          </w:rPr>
          <w:t>dfdl:choice and dfdl:group (when reference is a choice)</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_Toc25589888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211</w:t>
        </w:r>
        <w:r>
          <w:rPr>
            <w:rStyle w:val="Hyperlink"/>
            <w:noProof/>
            <w:webHidden/>
            <w:color w:val="auto"/>
            <w:u w:val="none"/>
          </w:rPr>
          <w:fldChar w:fldCharType="end"/>
        </w:r>
      </w:hyperlink>
    </w:p>
    <w:p w14:paraId="392E7905" w14:textId="77777777" w:rsidR="00000000" w:rsidRDefault="009D64FD">
      <w:pPr>
        <w:pStyle w:val="TOC1"/>
        <w:tabs>
          <w:tab w:val="left" w:pos="600"/>
          <w:tab w:val="right" w:leader="dot" w:pos="8630"/>
        </w:tabs>
        <w:rPr>
          <w:rFonts w:asciiTheme="minorHAnsi" w:eastAsiaTheme="minorEastAsia" w:hAnsiTheme="minorHAnsi" w:cstheme="minorBidi"/>
          <w:noProof/>
          <w:sz w:val="22"/>
          <w:szCs w:val="22"/>
        </w:rPr>
      </w:pPr>
      <w:hyperlink w:anchor="_Toc25589889" w:history="1">
        <w:r>
          <w:rPr>
            <w:rStyle w:val="Hyperlink"/>
            <w:noProof/>
          </w:rPr>
          <w:t>23.</w:t>
        </w:r>
        <w:r>
          <w:rPr>
            <w:rStyle w:val="Hyperlink"/>
            <w:rFonts w:asciiTheme="minorHAnsi" w:eastAsiaTheme="minorEastAsia" w:hAnsiTheme="minorHAnsi" w:cstheme="minorBidi"/>
            <w:noProof/>
            <w:color w:val="auto"/>
            <w:sz w:val="22"/>
            <w:szCs w:val="22"/>
            <w:u w:val="none"/>
          </w:rPr>
          <w:tab/>
        </w:r>
        <w:r>
          <w:rPr>
            <w:rStyle w:val="Hyperlink"/>
            <w:noProof/>
          </w:rPr>
          <w:t>Expression language</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_Toc25589889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213</w:t>
        </w:r>
        <w:r>
          <w:rPr>
            <w:rStyle w:val="Hyperlink"/>
            <w:noProof/>
            <w:webHidden/>
            <w:color w:val="auto"/>
            <w:u w:val="none"/>
          </w:rPr>
          <w:fldChar w:fldCharType="end"/>
        </w:r>
      </w:hyperlink>
    </w:p>
    <w:p w14:paraId="46E586B7"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890" w:history="1">
        <w:r>
          <w:rPr>
            <w:rStyle w:val="Hyperlink"/>
            <w:noProof/>
          </w:rPr>
          <w:t>23.1</w:t>
        </w:r>
        <w:r>
          <w:rPr>
            <w:rStyle w:val="Hyperlink"/>
            <w:rFonts w:asciiTheme="minorHAnsi" w:eastAsiaTheme="minorEastAsia" w:hAnsiTheme="minorHAnsi" w:cstheme="minorBidi"/>
            <w:noProof/>
            <w:color w:val="auto"/>
            <w:sz w:val="22"/>
            <w:szCs w:val="22"/>
            <w:u w:val="none"/>
          </w:rPr>
          <w:tab/>
        </w:r>
        <w:r>
          <w:rPr>
            <w:rStyle w:val="Hyperlink"/>
            <w:noProof/>
          </w:rPr>
          <w:t>Expression Language Data Model</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_Toc25589890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214</w:t>
        </w:r>
        <w:r>
          <w:rPr>
            <w:rStyle w:val="Hyperlink"/>
            <w:noProof/>
            <w:webHidden/>
            <w:color w:val="auto"/>
            <w:u w:val="none"/>
          </w:rPr>
          <w:fldChar w:fldCharType="end"/>
        </w:r>
      </w:hyperlink>
    </w:p>
    <w:p w14:paraId="6E6DE269"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891" w:history="1">
        <w:r>
          <w:rPr>
            <w:rStyle w:val="Hyperlink"/>
            <w:noProof/>
          </w:rPr>
          <w:t>23.2</w:t>
        </w:r>
        <w:r>
          <w:rPr>
            <w:rStyle w:val="Hyperlink"/>
            <w:rFonts w:asciiTheme="minorHAnsi" w:eastAsiaTheme="minorEastAsia" w:hAnsiTheme="minorHAnsi" w:cstheme="minorBidi"/>
            <w:noProof/>
            <w:color w:val="auto"/>
            <w:sz w:val="22"/>
            <w:szCs w:val="22"/>
            <w:u w:val="none"/>
          </w:rPr>
          <w:tab/>
        </w:r>
        <w:r>
          <w:rPr>
            <w:rStyle w:val="Hyperlink"/>
            <w:noProof/>
          </w:rPr>
          <w:t>Variables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_Toc25589891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214</w:t>
        </w:r>
        <w:r>
          <w:rPr>
            <w:rStyle w:val="Hyperlink"/>
            <w:noProof/>
            <w:webHidden/>
            <w:color w:val="auto"/>
            <w:u w:val="none"/>
          </w:rPr>
          <w:fldChar w:fldCharType="end"/>
        </w:r>
      </w:hyperlink>
    </w:p>
    <w:p w14:paraId="0893BE60"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892" w:history="1">
        <w:r>
          <w:rPr>
            <w:rStyle w:val="Hyperlink"/>
            <w:noProof/>
            <w14:scene3d>
              <w14:camera w14:prst="orthographicFront"/>
              <w14:lightRig w14:rig="threePt" w14:dir="t">
                <w14:rot w14:lat="0" w14:lon="0" w14:rev="0"/>
              </w14:lightRig>
            </w14:scene3d>
          </w:rPr>
          <w:t>23.2.1</w:t>
        </w:r>
        <w:r>
          <w:rPr>
            <w:rStyle w:val="Hyperlink"/>
            <w:rFonts w:asciiTheme="minorHAnsi" w:eastAsiaTheme="minorEastAsia" w:hAnsiTheme="minorHAnsi" w:cstheme="minorBidi"/>
            <w:noProof/>
            <w:color w:val="auto"/>
            <w:sz w:val="22"/>
            <w:szCs w:val="22"/>
            <w:u w:val="none"/>
          </w:rPr>
          <w:tab/>
        </w:r>
        <w:r>
          <w:rPr>
            <w:rStyle w:val="Hyperlink"/>
            <w:noProof/>
          </w:rPr>
          <w:t>Rewinding of Variable Memory State</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_Toc25589892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215</w:t>
        </w:r>
        <w:r>
          <w:rPr>
            <w:rStyle w:val="Hyperlink"/>
            <w:noProof/>
            <w:webHidden/>
            <w:color w:val="auto"/>
            <w:u w:val="none"/>
          </w:rPr>
          <w:fldChar w:fldCharType="end"/>
        </w:r>
      </w:hyperlink>
    </w:p>
    <w:p w14:paraId="26FB0F77"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893" w:history="1">
        <w:r>
          <w:rPr>
            <w:rStyle w:val="Hyperlink"/>
            <w:noProof/>
            <w14:scene3d>
              <w14:camera w14:prst="orthographicFront"/>
              <w14:lightRig w14:rig="threePt" w14:dir="t">
                <w14:rot w14:lat="0" w14:lon="0" w14:rev="0"/>
              </w14:lightRig>
            </w14:scene3d>
          </w:rPr>
          <w:t>23.2.2</w:t>
        </w:r>
        <w:r>
          <w:rPr>
            <w:rStyle w:val="Hyperlink"/>
            <w:rFonts w:asciiTheme="minorHAnsi" w:eastAsiaTheme="minorEastAsia" w:hAnsiTheme="minorHAnsi" w:cstheme="minorBidi"/>
            <w:noProof/>
            <w:color w:val="auto"/>
            <w:sz w:val="22"/>
            <w:szCs w:val="22"/>
            <w:u w:val="none"/>
          </w:rPr>
          <w:tab/>
        </w:r>
        <w:r>
          <w:rPr>
            <w:rStyle w:val="Hyperlink"/>
            <w:noProof/>
          </w:rPr>
          <w:t>Variable Memory State Transitions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_Toc25589893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215</w:t>
        </w:r>
        <w:r>
          <w:rPr>
            <w:rStyle w:val="Hyperlink"/>
            <w:noProof/>
            <w:webHidden/>
            <w:color w:val="auto"/>
            <w:u w:val="none"/>
          </w:rPr>
          <w:fldChar w:fldCharType="end"/>
        </w:r>
      </w:hyperlink>
    </w:p>
    <w:p w14:paraId="088D109D"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894" w:history="1">
        <w:r>
          <w:rPr>
            <w:rStyle w:val="Hyperlink"/>
            <w:noProof/>
          </w:rPr>
          <w:t>23.3</w:t>
        </w:r>
        <w:r>
          <w:rPr>
            <w:rStyle w:val="Hyperlink"/>
            <w:rFonts w:asciiTheme="minorHAnsi" w:eastAsiaTheme="minorEastAsia" w:hAnsiTheme="minorHAnsi" w:cstheme="minorBidi"/>
            <w:noProof/>
            <w:color w:val="auto"/>
            <w:sz w:val="22"/>
            <w:szCs w:val="22"/>
            <w:u w:val="none"/>
          </w:rPr>
          <w:tab/>
        </w:r>
        <w:r>
          <w:rPr>
            <w:rStyle w:val="Hyperlink"/>
            <w:noProof/>
          </w:rPr>
          <w:t>General Syntax</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_Toc25589894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216</w:t>
        </w:r>
        <w:r>
          <w:rPr>
            <w:rStyle w:val="Hyperlink"/>
            <w:noProof/>
            <w:webHidden/>
            <w:color w:val="auto"/>
            <w:u w:val="none"/>
          </w:rPr>
          <w:fldChar w:fldCharType="end"/>
        </w:r>
      </w:hyperlink>
    </w:p>
    <w:p w14:paraId="26C31C58"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895" w:history="1">
        <w:r>
          <w:rPr>
            <w:rStyle w:val="Hyperlink"/>
            <w:noProof/>
          </w:rPr>
          <w:t>23.4</w:t>
        </w:r>
        <w:r>
          <w:rPr>
            <w:rStyle w:val="Hyperlink"/>
            <w:rFonts w:asciiTheme="minorHAnsi" w:eastAsiaTheme="minorEastAsia" w:hAnsiTheme="minorHAnsi" w:cstheme="minorBidi"/>
            <w:noProof/>
            <w:color w:val="auto"/>
            <w:sz w:val="22"/>
            <w:szCs w:val="22"/>
            <w:u w:val="none"/>
          </w:rPr>
          <w:tab/>
        </w:r>
        <w:r>
          <w:rPr>
            <w:rStyle w:val="Hyperlink"/>
            <w:noProof/>
          </w:rPr>
          <w:t>DFDL Expression Syntax</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_Toc25589895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217</w:t>
        </w:r>
        <w:r>
          <w:rPr>
            <w:rStyle w:val="Hyperlink"/>
            <w:noProof/>
            <w:webHidden/>
            <w:color w:val="auto"/>
            <w:u w:val="none"/>
          </w:rPr>
          <w:fldChar w:fldCharType="end"/>
        </w:r>
      </w:hyperlink>
    </w:p>
    <w:p w14:paraId="2623367C"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896" w:history="1">
        <w:r>
          <w:rPr>
            <w:rStyle w:val="Hyperlink"/>
            <w:noProof/>
          </w:rPr>
          <w:t>23.5</w:t>
        </w:r>
        <w:r>
          <w:rPr>
            <w:rStyle w:val="Hyperlink"/>
            <w:rFonts w:asciiTheme="minorHAnsi" w:eastAsiaTheme="minorEastAsia" w:hAnsiTheme="minorHAnsi" w:cstheme="minorBidi"/>
            <w:noProof/>
            <w:color w:val="auto"/>
            <w:sz w:val="22"/>
            <w:szCs w:val="22"/>
            <w:u w:val="none"/>
          </w:rPr>
          <w:tab/>
        </w:r>
        <w:r>
          <w:rPr>
            <w:rStyle w:val="Hyperlink"/>
            <w:noProof/>
          </w:rPr>
          <w:t>Constructors, Functions and Operators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_Toc25589896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218</w:t>
        </w:r>
        <w:r>
          <w:rPr>
            <w:rStyle w:val="Hyperlink"/>
            <w:noProof/>
            <w:webHidden/>
            <w:color w:val="auto"/>
            <w:u w:val="none"/>
          </w:rPr>
          <w:fldChar w:fldCharType="end"/>
        </w:r>
      </w:hyperlink>
    </w:p>
    <w:p w14:paraId="2FEDF6B5"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897" w:history="1">
        <w:r>
          <w:rPr>
            <w:rStyle w:val="Hyperlink"/>
            <w:noProof/>
            <w14:scene3d>
              <w14:camera w14:prst="orthographicFront"/>
              <w14:lightRig w14:rig="threePt" w14:dir="t">
                <w14:rot w14:lat="0" w14:lon="0" w14:rev="0"/>
              </w14:lightRig>
            </w14:scene3d>
          </w:rPr>
          <w:t>23.5.1</w:t>
        </w:r>
        <w:r>
          <w:rPr>
            <w:rStyle w:val="Hyperlink"/>
            <w:rFonts w:asciiTheme="minorHAnsi" w:eastAsiaTheme="minorEastAsia" w:hAnsiTheme="minorHAnsi" w:cstheme="minorBidi"/>
            <w:noProof/>
            <w:color w:val="auto"/>
            <w:sz w:val="22"/>
            <w:szCs w:val="22"/>
            <w:u w:val="none"/>
          </w:rPr>
          <w:tab/>
        </w:r>
        <w:r>
          <w:rPr>
            <w:rStyle w:val="Hyperlink"/>
            <w:noProof/>
          </w:rPr>
          <w:t>Constructor Functions for XML Schema Built-in Types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_Toc25589897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218</w:t>
        </w:r>
        <w:r>
          <w:rPr>
            <w:rStyle w:val="Hyperlink"/>
            <w:noProof/>
            <w:webHidden/>
            <w:color w:val="auto"/>
            <w:u w:val="none"/>
          </w:rPr>
          <w:fldChar w:fldCharType="end"/>
        </w:r>
      </w:hyperlink>
    </w:p>
    <w:p w14:paraId="571E586B"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898" w:history="1">
        <w:r>
          <w:rPr>
            <w:rStyle w:val="Hyperlink"/>
            <w:noProof/>
            <w14:scene3d>
              <w14:camera w14:prst="orthographicFront"/>
              <w14:lightRig w14:rig="threePt" w14:dir="t">
                <w14:rot w14:lat="0" w14:lon="0" w14:rev="0"/>
              </w14:lightRig>
            </w14:scene3d>
          </w:rPr>
          <w:t>23.5.2</w:t>
        </w:r>
        <w:r>
          <w:rPr>
            <w:rStyle w:val="Hyperlink"/>
            <w:rFonts w:asciiTheme="minorHAnsi" w:eastAsiaTheme="minorEastAsia" w:hAnsiTheme="minorHAnsi" w:cstheme="minorBidi"/>
            <w:noProof/>
            <w:color w:val="auto"/>
            <w:sz w:val="22"/>
            <w:szCs w:val="22"/>
            <w:u w:val="none"/>
          </w:rPr>
          <w:tab/>
        </w:r>
        <w:r>
          <w:rPr>
            <w:rStyle w:val="Hyperlink"/>
            <w:noProof/>
          </w:rPr>
          <w:t>Standard XPath Functions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_Toc25589898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219</w:t>
        </w:r>
        <w:r>
          <w:rPr>
            <w:rStyle w:val="Hyperlink"/>
            <w:noProof/>
            <w:webHidden/>
            <w:color w:val="auto"/>
            <w:u w:val="none"/>
          </w:rPr>
          <w:fldChar w:fldCharType="end"/>
        </w:r>
      </w:hyperlink>
    </w:p>
    <w:p w14:paraId="4232D278"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899" w:history="1">
        <w:r>
          <w:rPr>
            <w:rStyle w:val="Hyperlink"/>
            <w:noProof/>
            <w14:scene3d>
              <w14:camera w14:prst="orthographicFront"/>
              <w14:lightRig w14:rig="threePt" w14:dir="t">
                <w14:rot w14:lat="0" w14:lon="0" w14:rev="0"/>
              </w14:lightRig>
            </w14:scene3d>
          </w:rPr>
          <w:t>23.5.3</w:t>
        </w:r>
        <w:r>
          <w:rPr>
            <w:rStyle w:val="Hyperlink"/>
            <w:rFonts w:asciiTheme="minorHAnsi" w:eastAsiaTheme="minorEastAsia" w:hAnsiTheme="minorHAnsi" w:cstheme="minorBidi"/>
            <w:noProof/>
            <w:color w:val="auto"/>
            <w:sz w:val="22"/>
            <w:szCs w:val="22"/>
            <w:u w:val="none"/>
          </w:rPr>
          <w:tab/>
        </w:r>
        <w:r>
          <w:rPr>
            <w:rStyle w:val="Hyperlink"/>
            <w:noProof/>
          </w:rPr>
          <w:t>DFDL Functions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_Toc25589899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223</w:t>
        </w:r>
        <w:r>
          <w:rPr>
            <w:rStyle w:val="Hyperlink"/>
            <w:noProof/>
            <w:webHidden/>
            <w:color w:val="auto"/>
            <w:u w:val="none"/>
          </w:rPr>
          <w:fldChar w:fldCharType="end"/>
        </w:r>
      </w:hyperlink>
    </w:p>
    <w:p w14:paraId="32C11804"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900" w:history="1">
        <w:r>
          <w:rPr>
            <w:rStyle w:val="Hyperlink"/>
            <w:noProof/>
            <w14:scene3d>
              <w14:camera w14:prst="orthographicFront"/>
              <w14:lightRig w14:rig="threePt" w14:dir="t">
                <w14:rot w14:lat="0" w14:lon="0" w14:rev="0"/>
              </w14:lightRig>
            </w14:scene3d>
          </w:rPr>
          <w:t>23.5.4</w:t>
        </w:r>
        <w:r>
          <w:rPr>
            <w:rStyle w:val="Hyperlink"/>
            <w:rFonts w:asciiTheme="minorHAnsi" w:eastAsiaTheme="minorEastAsia" w:hAnsiTheme="minorHAnsi" w:cstheme="minorBidi"/>
            <w:noProof/>
            <w:color w:val="auto"/>
            <w:sz w:val="22"/>
            <w:szCs w:val="22"/>
            <w:u w:val="none"/>
          </w:rPr>
          <w:tab/>
        </w:r>
        <w:r>
          <w:rPr>
            <w:rStyle w:val="Hyperlink"/>
            <w:noProof/>
            <w:lang w:eastAsia="en-GB"/>
          </w:rPr>
          <w:t>DFDL Constructor Functions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_Toc25589900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225</w:t>
        </w:r>
        <w:r>
          <w:rPr>
            <w:rStyle w:val="Hyperlink"/>
            <w:noProof/>
            <w:webHidden/>
            <w:color w:val="auto"/>
            <w:u w:val="none"/>
          </w:rPr>
          <w:fldChar w:fldCharType="end"/>
        </w:r>
      </w:hyperlink>
    </w:p>
    <w:p w14:paraId="34C323CD"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901" w:history="1">
        <w:r>
          <w:rPr>
            <w:rStyle w:val="Hyperlink"/>
            <w:noProof/>
            <w:lang w:eastAsia="en-GB"/>
            <w14:scene3d>
              <w14:camera w14:prst="orthographicFront"/>
              <w14:lightRig w14:rig="threePt" w14:dir="t">
                <w14:rot w14:lat="0" w14:lon="0" w14:rev="0"/>
              </w14:lightRig>
            </w14:scene3d>
          </w:rPr>
          <w:t>23.5.5</w:t>
        </w:r>
        <w:r>
          <w:rPr>
            <w:rStyle w:val="Hyperlink"/>
            <w:rFonts w:asciiTheme="minorHAnsi" w:eastAsiaTheme="minorEastAsia" w:hAnsiTheme="minorHAnsi" w:cstheme="minorBidi"/>
            <w:noProof/>
            <w:color w:val="auto"/>
            <w:sz w:val="22"/>
            <w:szCs w:val="22"/>
            <w:u w:val="none"/>
          </w:rPr>
          <w:tab/>
        </w:r>
        <w:r>
          <w:rPr>
            <w:rStyle w:val="Hyperlink"/>
            <w:noProof/>
          </w:rPr>
          <w:t>Miscelaneous Functions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_Toc25589901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227</w:t>
        </w:r>
        <w:r>
          <w:rPr>
            <w:rStyle w:val="Hyperlink"/>
            <w:noProof/>
            <w:webHidden/>
            <w:color w:val="auto"/>
            <w:u w:val="none"/>
          </w:rPr>
          <w:fldChar w:fldCharType="end"/>
        </w:r>
      </w:hyperlink>
    </w:p>
    <w:p w14:paraId="3D413ADA"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902" w:history="1">
        <w:r>
          <w:rPr>
            <w:rStyle w:val="Hyperlink"/>
            <w:noProof/>
          </w:rPr>
          <w:t>23.6</w:t>
        </w:r>
        <w:r>
          <w:rPr>
            <w:rStyle w:val="Hyperlink"/>
            <w:rFonts w:asciiTheme="minorHAnsi" w:eastAsiaTheme="minorEastAsia" w:hAnsiTheme="minorHAnsi" w:cstheme="minorBidi"/>
            <w:noProof/>
            <w:color w:val="auto"/>
            <w:sz w:val="22"/>
            <w:szCs w:val="22"/>
            <w:u w:val="none"/>
          </w:rPr>
          <w:tab/>
        </w:r>
        <w:r>
          <w:rPr>
            <w:rStyle w:val="Hyperlink"/>
            <w:noProof/>
          </w:rPr>
          <w:t>Unparsing and Circular Expression Deadlock Errors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_Toc25589902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227</w:t>
        </w:r>
        <w:r>
          <w:rPr>
            <w:rStyle w:val="Hyperlink"/>
            <w:noProof/>
            <w:webHidden/>
            <w:color w:val="auto"/>
            <w:u w:val="none"/>
          </w:rPr>
          <w:fldChar w:fldCharType="end"/>
        </w:r>
      </w:hyperlink>
    </w:p>
    <w:p w14:paraId="0A7B8CB3" w14:textId="77777777" w:rsidR="00000000" w:rsidRDefault="009D64FD">
      <w:pPr>
        <w:pStyle w:val="TOC1"/>
        <w:tabs>
          <w:tab w:val="left" w:pos="600"/>
          <w:tab w:val="right" w:leader="dot" w:pos="8630"/>
        </w:tabs>
        <w:rPr>
          <w:rFonts w:asciiTheme="minorHAnsi" w:eastAsiaTheme="minorEastAsia" w:hAnsiTheme="minorHAnsi" w:cstheme="minorBidi"/>
          <w:noProof/>
          <w:sz w:val="22"/>
          <w:szCs w:val="22"/>
        </w:rPr>
      </w:pPr>
      <w:hyperlink w:anchor="_Toc25589903" w:history="1">
        <w:r>
          <w:rPr>
            <w:rStyle w:val="Hyperlink"/>
            <w:noProof/>
          </w:rPr>
          <w:t>24.</w:t>
        </w:r>
        <w:r>
          <w:rPr>
            <w:rStyle w:val="Hyperlink"/>
            <w:rFonts w:asciiTheme="minorHAnsi" w:eastAsiaTheme="minorEastAsia" w:hAnsiTheme="minorHAnsi" w:cstheme="minorBidi"/>
            <w:noProof/>
            <w:color w:val="auto"/>
            <w:sz w:val="22"/>
            <w:szCs w:val="22"/>
            <w:u w:val="none"/>
          </w:rPr>
          <w:tab/>
        </w:r>
        <w:r>
          <w:rPr>
            <w:rStyle w:val="Hyperlink"/>
            <w:noProof/>
          </w:rPr>
          <w:t>DFDL Regular Expressions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_Toc25589903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228</w:t>
        </w:r>
        <w:r>
          <w:rPr>
            <w:rStyle w:val="Hyperlink"/>
            <w:noProof/>
            <w:webHidden/>
            <w:color w:val="auto"/>
            <w:u w:val="none"/>
          </w:rPr>
          <w:fldChar w:fldCharType="end"/>
        </w:r>
      </w:hyperlink>
    </w:p>
    <w:p w14:paraId="40D157CA" w14:textId="77777777" w:rsidR="00000000" w:rsidRDefault="009D64FD">
      <w:pPr>
        <w:pStyle w:val="TOC1"/>
        <w:tabs>
          <w:tab w:val="left" w:pos="600"/>
          <w:tab w:val="right" w:leader="dot" w:pos="8630"/>
        </w:tabs>
        <w:rPr>
          <w:rFonts w:asciiTheme="minorHAnsi" w:eastAsiaTheme="minorEastAsia" w:hAnsiTheme="minorHAnsi" w:cstheme="minorBidi"/>
          <w:noProof/>
          <w:sz w:val="22"/>
          <w:szCs w:val="22"/>
        </w:rPr>
      </w:pPr>
      <w:hyperlink w:anchor="_Toc25589904" w:history="1">
        <w:r>
          <w:rPr>
            <w:rStyle w:val="Hyperlink"/>
            <w:noProof/>
          </w:rPr>
          <w:t>25.</w:t>
        </w:r>
        <w:r>
          <w:rPr>
            <w:rStyle w:val="Hyperlink"/>
            <w:rFonts w:asciiTheme="minorHAnsi" w:eastAsiaTheme="minorEastAsia" w:hAnsiTheme="minorHAnsi" w:cstheme="minorBidi"/>
            <w:noProof/>
            <w:color w:val="auto"/>
            <w:sz w:val="22"/>
            <w:szCs w:val="22"/>
            <w:u w:val="none"/>
          </w:rPr>
          <w:tab/>
        </w:r>
        <w:r>
          <w:rPr>
            <w:rStyle w:val="Hyperlink"/>
            <w:noProof/>
          </w:rPr>
          <w:t>Security Considerations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w:instrText>
        </w:r>
        <w:r>
          <w:rPr>
            <w:rStyle w:val="Hyperlink"/>
            <w:noProof/>
            <w:webHidden/>
            <w:color w:val="auto"/>
            <w:u w:val="none"/>
          </w:rPr>
          <w:instrText xml:space="preserve">PAGEREF _Toc25589904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229</w:t>
        </w:r>
        <w:r>
          <w:rPr>
            <w:rStyle w:val="Hyperlink"/>
            <w:noProof/>
            <w:webHidden/>
            <w:color w:val="auto"/>
            <w:u w:val="none"/>
          </w:rPr>
          <w:fldChar w:fldCharType="end"/>
        </w:r>
      </w:hyperlink>
    </w:p>
    <w:p w14:paraId="3A21B308" w14:textId="77777777" w:rsidR="00000000" w:rsidRDefault="009D64FD">
      <w:pPr>
        <w:pStyle w:val="TOC1"/>
        <w:tabs>
          <w:tab w:val="left" w:pos="600"/>
          <w:tab w:val="right" w:leader="dot" w:pos="8630"/>
        </w:tabs>
        <w:rPr>
          <w:rFonts w:asciiTheme="minorHAnsi" w:eastAsiaTheme="minorEastAsia" w:hAnsiTheme="minorHAnsi" w:cstheme="minorBidi"/>
          <w:noProof/>
          <w:sz w:val="22"/>
          <w:szCs w:val="22"/>
        </w:rPr>
      </w:pPr>
      <w:hyperlink w:anchor="_Toc25589905" w:history="1">
        <w:r>
          <w:rPr>
            <w:rStyle w:val="Hyperlink"/>
            <w:noProof/>
          </w:rPr>
          <w:t>26.</w:t>
        </w:r>
        <w:r>
          <w:rPr>
            <w:rStyle w:val="Hyperlink"/>
            <w:rFonts w:asciiTheme="minorHAnsi" w:eastAsiaTheme="minorEastAsia" w:hAnsiTheme="minorHAnsi" w:cstheme="minorBidi"/>
            <w:noProof/>
            <w:color w:val="auto"/>
            <w:sz w:val="22"/>
            <w:szCs w:val="22"/>
            <w:u w:val="none"/>
          </w:rPr>
          <w:tab/>
        </w:r>
        <w:r>
          <w:rPr>
            <w:rStyle w:val="Hyperlink"/>
            <w:noProof/>
          </w:rPr>
          <w:t>Authors and Contributors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_Toc25589905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230</w:t>
        </w:r>
        <w:r>
          <w:rPr>
            <w:rStyle w:val="Hyperlink"/>
            <w:noProof/>
            <w:webHidden/>
            <w:color w:val="auto"/>
            <w:u w:val="none"/>
          </w:rPr>
          <w:fldChar w:fldCharType="end"/>
        </w:r>
      </w:hyperlink>
    </w:p>
    <w:p w14:paraId="39DDFACB" w14:textId="77777777" w:rsidR="00000000" w:rsidRDefault="009D64FD">
      <w:pPr>
        <w:pStyle w:val="TOC1"/>
        <w:tabs>
          <w:tab w:val="left" w:pos="600"/>
          <w:tab w:val="right" w:leader="dot" w:pos="8630"/>
        </w:tabs>
        <w:rPr>
          <w:rFonts w:asciiTheme="minorHAnsi" w:eastAsiaTheme="minorEastAsia" w:hAnsiTheme="minorHAnsi" w:cstheme="minorBidi"/>
          <w:noProof/>
          <w:sz w:val="22"/>
          <w:szCs w:val="22"/>
        </w:rPr>
      </w:pPr>
      <w:hyperlink w:anchor="_Toc25589906" w:history="1">
        <w:r>
          <w:rPr>
            <w:rStyle w:val="Hyperlink"/>
            <w:noProof/>
          </w:rPr>
          <w:t>27.</w:t>
        </w:r>
        <w:r>
          <w:rPr>
            <w:rStyle w:val="Hyperlink"/>
            <w:rFonts w:asciiTheme="minorHAnsi" w:eastAsiaTheme="minorEastAsia" w:hAnsiTheme="minorHAnsi" w:cstheme="minorBidi"/>
            <w:noProof/>
            <w:color w:val="auto"/>
            <w:sz w:val="22"/>
            <w:szCs w:val="22"/>
            <w:u w:val="none"/>
          </w:rPr>
          <w:tab/>
        </w:r>
        <w:r>
          <w:rPr>
            <w:rStyle w:val="Hyperlink"/>
            <w:noProof/>
          </w:rPr>
          <w:t>Intellectual Property Statement</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_Toc25589906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231</w:t>
        </w:r>
        <w:r>
          <w:rPr>
            <w:rStyle w:val="Hyperlink"/>
            <w:noProof/>
            <w:webHidden/>
            <w:color w:val="auto"/>
            <w:u w:val="none"/>
          </w:rPr>
          <w:fldChar w:fldCharType="end"/>
        </w:r>
      </w:hyperlink>
    </w:p>
    <w:p w14:paraId="13EB2321" w14:textId="77777777" w:rsidR="00000000" w:rsidRDefault="009D64FD">
      <w:pPr>
        <w:pStyle w:val="TOC1"/>
        <w:tabs>
          <w:tab w:val="left" w:pos="600"/>
          <w:tab w:val="right" w:leader="dot" w:pos="8630"/>
        </w:tabs>
        <w:rPr>
          <w:rFonts w:asciiTheme="minorHAnsi" w:eastAsiaTheme="minorEastAsia" w:hAnsiTheme="minorHAnsi" w:cstheme="minorBidi"/>
          <w:noProof/>
          <w:sz w:val="22"/>
          <w:szCs w:val="22"/>
        </w:rPr>
      </w:pPr>
      <w:hyperlink w:anchor="_Toc25589907" w:history="1">
        <w:r>
          <w:rPr>
            <w:rStyle w:val="Hyperlink"/>
            <w:noProof/>
          </w:rPr>
          <w:t>28.</w:t>
        </w:r>
        <w:r>
          <w:rPr>
            <w:rStyle w:val="Hyperlink"/>
            <w:rFonts w:asciiTheme="minorHAnsi" w:eastAsiaTheme="minorEastAsia" w:hAnsiTheme="minorHAnsi" w:cstheme="minorBidi"/>
            <w:noProof/>
            <w:color w:val="auto"/>
            <w:sz w:val="22"/>
            <w:szCs w:val="22"/>
            <w:u w:val="none"/>
          </w:rPr>
          <w:tab/>
        </w:r>
        <w:r>
          <w:rPr>
            <w:rStyle w:val="Hyperlink"/>
            <w:noProof/>
          </w:rPr>
          <w:t>Disclaimer</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w:instrText>
        </w:r>
        <w:r>
          <w:rPr>
            <w:rStyle w:val="Hyperlink"/>
            <w:noProof/>
            <w:webHidden/>
            <w:color w:val="auto"/>
            <w:u w:val="none"/>
          </w:rPr>
          <w:instrText xml:space="preserve">PAGEREF _Toc25589907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232</w:t>
        </w:r>
        <w:r>
          <w:rPr>
            <w:rStyle w:val="Hyperlink"/>
            <w:noProof/>
            <w:webHidden/>
            <w:color w:val="auto"/>
            <w:u w:val="none"/>
          </w:rPr>
          <w:fldChar w:fldCharType="end"/>
        </w:r>
      </w:hyperlink>
    </w:p>
    <w:p w14:paraId="3EAF5340" w14:textId="77777777" w:rsidR="00000000" w:rsidRDefault="009D64FD">
      <w:pPr>
        <w:pStyle w:val="TOC1"/>
        <w:tabs>
          <w:tab w:val="left" w:pos="600"/>
          <w:tab w:val="right" w:leader="dot" w:pos="8630"/>
        </w:tabs>
        <w:rPr>
          <w:rFonts w:asciiTheme="minorHAnsi" w:eastAsiaTheme="minorEastAsia" w:hAnsiTheme="minorHAnsi" w:cstheme="minorBidi"/>
          <w:noProof/>
          <w:sz w:val="22"/>
          <w:szCs w:val="22"/>
        </w:rPr>
      </w:pPr>
      <w:hyperlink w:anchor="_Toc25589908" w:history="1">
        <w:r>
          <w:rPr>
            <w:rStyle w:val="Hyperlink"/>
            <w:noProof/>
          </w:rPr>
          <w:t>29.</w:t>
        </w:r>
        <w:r>
          <w:rPr>
            <w:rStyle w:val="Hyperlink"/>
            <w:rFonts w:asciiTheme="minorHAnsi" w:eastAsiaTheme="minorEastAsia" w:hAnsiTheme="minorHAnsi" w:cstheme="minorBidi"/>
            <w:noProof/>
            <w:color w:val="auto"/>
            <w:sz w:val="22"/>
            <w:szCs w:val="22"/>
            <w:u w:val="none"/>
          </w:rPr>
          <w:tab/>
        </w:r>
        <w:r>
          <w:rPr>
            <w:rStyle w:val="Hyperlink"/>
            <w:noProof/>
          </w:rPr>
          <w:t>Full Copyright Notice</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_Toc25589908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233</w:t>
        </w:r>
        <w:r>
          <w:rPr>
            <w:rStyle w:val="Hyperlink"/>
            <w:noProof/>
            <w:webHidden/>
            <w:color w:val="auto"/>
            <w:u w:val="none"/>
          </w:rPr>
          <w:fldChar w:fldCharType="end"/>
        </w:r>
      </w:hyperlink>
    </w:p>
    <w:p w14:paraId="671982CF" w14:textId="77777777" w:rsidR="00000000" w:rsidRDefault="009D64FD">
      <w:pPr>
        <w:pStyle w:val="TOC1"/>
        <w:tabs>
          <w:tab w:val="left" w:pos="600"/>
          <w:tab w:val="right" w:leader="dot" w:pos="8630"/>
        </w:tabs>
        <w:rPr>
          <w:rFonts w:asciiTheme="minorHAnsi" w:eastAsiaTheme="minorEastAsia" w:hAnsiTheme="minorHAnsi" w:cstheme="minorBidi"/>
          <w:noProof/>
          <w:sz w:val="22"/>
          <w:szCs w:val="22"/>
        </w:rPr>
      </w:pPr>
      <w:hyperlink w:anchor="_Toc25589909" w:history="1">
        <w:r>
          <w:rPr>
            <w:rStyle w:val="Hyperlink"/>
            <w:noProof/>
          </w:rPr>
          <w:t>30.</w:t>
        </w:r>
        <w:r>
          <w:rPr>
            <w:rStyle w:val="Hyperlink"/>
            <w:rFonts w:asciiTheme="minorHAnsi" w:eastAsiaTheme="minorEastAsia" w:hAnsiTheme="minorHAnsi" w:cstheme="minorBidi"/>
            <w:noProof/>
            <w:color w:val="auto"/>
            <w:sz w:val="22"/>
            <w:szCs w:val="22"/>
            <w:u w:val="none"/>
          </w:rPr>
          <w:tab/>
        </w:r>
        <w:r>
          <w:rPr>
            <w:rStyle w:val="Hyperlink"/>
            <w:noProof/>
          </w:rPr>
          <w:t>References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_Toc25589909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234</w:t>
        </w:r>
        <w:r>
          <w:rPr>
            <w:rStyle w:val="Hyperlink"/>
            <w:noProof/>
            <w:webHidden/>
            <w:color w:val="auto"/>
            <w:u w:val="none"/>
          </w:rPr>
          <w:fldChar w:fldCharType="end"/>
        </w:r>
      </w:hyperlink>
    </w:p>
    <w:p w14:paraId="58BC20C1" w14:textId="77777777" w:rsidR="00000000" w:rsidRDefault="009D64FD">
      <w:pPr>
        <w:pStyle w:val="TOC1"/>
        <w:tabs>
          <w:tab w:val="left" w:pos="600"/>
          <w:tab w:val="right" w:leader="dot" w:pos="8630"/>
        </w:tabs>
        <w:rPr>
          <w:rFonts w:asciiTheme="minorHAnsi" w:eastAsiaTheme="minorEastAsia" w:hAnsiTheme="minorHAnsi" w:cstheme="minorBidi"/>
          <w:noProof/>
          <w:sz w:val="22"/>
          <w:szCs w:val="22"/>
        </w:rPr>
      </w:pPr>
      <w:hyperlink w:anchor="_Toc25589910" w:history="1">
        <w:r>
          <w:rPr>
            <w:rStyle w:val="Hyperlink"/>
            <w:noProof/>
          </w:rPr>
          <w:t>31.</w:t>
        </w:r>
        <w:r>
          <w:rPr>
            <w:rStyle w:val="Hyperlink"/>
            <w:rFonts w:asciiTheme="minorHAnsi" w:eastAsiaTheme="minorEastAsia" w:hAnsiTheme="minorHAnsi" w:cstheme="minorBidi"/>
            <w:noProof/>
            <w:color w:val="auto"/>
            <w:sz w:val="22"/>
            <w:szCs w:val="22"/>
            <w:u w:val="none"/>
          </w:rPr>
          <w:tab/>
        </w:r>
        <w:r>
          <w:rPr>
            <w:rStyle w:val="Hyperlink"/>
            <w:noProof/>
          </w:rPr>
          <w:t>Appendix A: Escape Scheme Use Cases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_Toc25589910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237</w:t>
        </w:r>
        <w:r>
          <w:rPr>
            <w:rStyle w:val="Hyperlink"/>
            <w:noProof/>
            <w:webHidden/>
            <w:color w:val="auto"/>
            <w:u w:val="none"/>
          </w:rPr>
          <w:fldChar w:fldCharType="end"/>
        </w:r>
      </w:hyperlink>
    </w:p>
    <w:p w14:paraId="444178FC"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911" w:history="1">
        <w:r>
          <w:rPr>
            <w:rStyle w:val="Hyperlink"/>
            <w:noProof/>
          </w:rPr>
          <w:t>31.1</w:t>
        </w:r>
        <w:r>
          <w:rPr>
            <w:rStyle w:val="Hyperlink"/>
            <w:rFonts w:asciiTheme="minorHAnsi" w:eastAsiaTheme="minorEastAsia" w:hAnsiTheme="minorHAnsi" w:cstheme="minorBidi"/>
            <w:noProof/>
            <w:color w:val="auto"/>
            <w:sz w:val="22"/>
            <w:szCs w:val="22"/>
            <w:u w:val="none"/>
          </w:rPr>
          <w:tab/>
        </w:r>
        <w:r>
          <w:rPr>
            <w:rStyle w:val="Hyperlink"/>
            <w:noProof/>
          </w:rPr>
          <w:t>Escape Character Same as dfdl:escapeEscapeCharacter</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_Toc25589911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237</w:t>
        </w:r>
        <w:r>
          <w:rPr>
            <w:rStyle w:val="Hyperlink"/>
            <w:noProof/>
            <w:webHidden/>
            <w:color w:val="auto"/>
            <w:u w:val="none"/>
          </w:rPr>
          <w:fldChar w:fldCharType="end"/>
        </w:r>
      </w:hyperlink>
    </w:p>
    <w:p w14:paraId="1ECB3277"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912" w:history="1">
        <w:r>
          <w:rPr>
            <w:rStyle w:val="Hyperlink"/>
            <w:noProof/>
          </w:rPr>
          <w:t>31.2</w:t>
        </w:r>
        <w:r>
          <w:rPr>
            <w:rStyle w:val="Hyperlink"/>
            <w:rFonts w:asciiTheme="minorHAnsi" w:eastAsiaTheme="minorEastAsia" w:hAnsiTheme="minorHAnsi" w:cstheme="minorBidi"/>
            <w:noProof/>
            <w:color w:val="auto"/>
            <w:sz w:val="22"/>
            <w:szCs w:val="22"/>
            <w:u w:val="none"/>
          </w:rPr>
          <w:tab/>
        </w:r>
        <w:r>
          <w:rPr>
            <w:rStyle w:val="Hyperlink"/>
            <w:noProof/>
          </w:rPr>
          <w:t>Escape Character Different from dfdl:escapeEscapeCharacter</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_Toc25589912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237</w:t>
        </w:r>
        <w:r>
          <w:rPr>
            <w:rStyle w:val="Hyperlink"/>
            <w:noProof/>
            <w:webHidden/>
            <w:color w:val="auto"/>
            <w:u w:val="none"/>
          </w:rPr>
          <w:fldChar w:fldCharType="end"/>
        </w:r>
      </w:hyperlink>
    </w:p>
    <w:p w14:paraId="745BCDAD"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913" w:history="1">
        <w:r>
          <w:rPr>
            <w:rStyle w:val="Hyperlink"/>
            <w:noProof/>
          </w:rPr>
          <w:t>31.3</w:t>
        </w:r>
        <w:r>
          <w:rPr>
            <w:rStyle w:val="Hyperlink"/>
            <w:rFonts w:asciiTheme="minorHAnsi" w:eastAsiaTheme="minorEastAsia" w:hAnsiTheme="minorHAnsi" w:cstheme="minorBidi"/>
            <w:noProof/>
            <w:color w:val="auto"/>
            <w:sz w:val="22"/>
            <w:szCs w:val="22"/>
            <w:u w:val="none"/>
          </w:rPr>
          <w:tab/>
        </w:r>
        <w:r>
          <w:rPr>
            <w:rStyle w:val="Hyperlink"/>
            <w:noProof/>
          </w:rPr>
          <w:t>Escape Block with Different Start and End Characters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w:instrText>
        </w:r>
        <w:r>
          <w:rPr>
            <w:rStyle w:val="Hyperlink"/>
            <w:noProof/>
            <w:webHidden/>
            <w:color w:val="auto"/>
            <w:u w:val="none"/>
          </w:rPr>
          <w:instrText xml:space="preserve">F _Toc25589913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238</w:t>
        </w:r>
        <w:r>
          <w:rPr>
            <w:rStyle w:val="Hyperlink"/>
            <w:noProof/>
            <w:webHidden/>
            <w:color w:val="auto"/>
            <w:u w:val="none"/>
          </w:rPr>
          <w:fldChar w:fldCharType="end"/>
        </w:r>
      </w:hyperlink>
    </w:p>
    <w:p w14:paraId="00EE6CDF"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914" w:history="1">
        <w:r>
          <w:rPr>
            <w:rStyle w:val="Hyperlink"/>
            <w:noProof/>
          </w:rPr>
          <w:t>31.4</w:t>
        </w:r>
        <w:r>
          <w:rPr>
            <w:rStyle w:val="Hyperlink"/>
            <w:rFonts w:asciiTheme="minorHAnsi" w:eastAsiaTheme="minorEastAsia" w:hAnsiTheme="minorHAnsi" w:cstheme="minorBidi"/>
            <w:noProof/>
            <w:color w:val="auto"/>
            <w:sz w:val="22"/>
            <w:szCs w:val="22"/>
            <w:u w:val="none"/>
          </w:rPr>
          <w:tab/>
        </w:r>
        <w:r>
          <w:rPr>
            <w:rStyle w:val="Hyperlink"/>
            <w:noProof/>
          </w:rPr>
          <w:t>Escape Block with Same Start and End Characters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_Toc25589914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239</w:t>
        </w:r>
        <w:r>
          <w:rPr>
            <w:rStyle w:val="Hyperlink"/>
            <w:noProof/>
            <w:webHidden/>
            <w:color w:val="auto"/>
            <w:u w:val="none"/>
          </w:rPr>
          <w:fldChar w:fldCharType="end"/>
        </w:r>
      </w:hyperlink>
    </w:p>
    <w:p w14:paraId="55D366C6" w14:textId="77777777" w:rsidR="00000000" w:rsidRDefault="009D64FD">
      <w:pPr>
        <w:pStyle w:val="TOC1"/>
        <w:tabs>
          <w:tab w:val="left" w:pos="600"/>
          <w:tab w:val="right" w:leader="dot" w:pos="8630"/>
        </w:tabs>
        <w:rPr>
          <w:rFonts w:asciiTheme="minorHAnsi" w:eastAsiaTheme="minorEastAsia" w:hAnsiTheme="minorHAnsi" w:cstheme="minorBidi"/>
          <w:noProof/>
          <w:sz w:val="22"/>
          <w:szCs w:val="22"/>
        </w:rPr>
      </w:pPr>
      <w:hyperlink w:anchor="_Toc25589915" w:history="1">
        <w:r>
          <w:rPr>
            <w:rStyle w:val="Hyperlink"/>
            <w:noProof/>
          </w:rPr>
          <w:t>32.</w:t>
        </w:r>
        <w:r>
          <w:rPr>
            <w:rStyle w:val="Hyperlink"/>
            <w:rFonts w:asciiTheme="minorHAnsi" w:eastAsiaTheme="minorEastAsia" w:hAnsiTheme="minorHAnsi" w:cstheme="minorBidi"/>
            <w:noProof/>
            <w:color w:val="auto"/>
            <w:sz w:val="22"/>
            <w:szCs w:val="22"/>
            <w:u w:val="none"/>
          </w:rPr>
          <w:tab/>
        </w:r>
        <w:r>
          <w:rPr>
            <w:rStyle w:val="Hyperlink"/>
            <w:rFonts w:eastAsia="MS Mincho"/>
            <w:noProof/>
            <w:lang w:eastAsia="ja-JP" w:bidi="he-IL"/>
          </w:rPr>
          <w:t>Appendix B: Rationale for Single-Assignment Variables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_Toc25589915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241</w:t>
        </w:r>
        <w:r>
          <w:rPr>
            <w:rStyle w:val="Hyperlink"/>
            <w:noProof/>
            <w:webHidden/>
            <w:color w:val="auto"/>
            <w:u w:val="none"/>
          </w:rPr>
          <w:fldChar w:fldCharType="end"/>
        </w:r>
      </w:hyperlink>
    </w:p>
    <w:p w14:paraId="2A1AA9E0" w14:textId="77777777" w:rsidR="00000000" w:rsidRDefault="009D64FD">
      <w:pPr>
        <w:pStyle w:val="TOC1"/>
        <w:tabs>
          <w:tab w:val="left" w:pos="600"/>
          <w:tab w:val="right" w:leader="dot" w:pos="8630"/>
        </w:tabs>
        <w:rPr>
          <w:rFonts w:asciiTheme="minorHAnsi" w:eastAsiaTheme="minorEastAsia" w:hAnsiTheme="minorHAnsi" w:cstheme="minorBidi"/>
          <w:noProof/>
          <w:sz w:val="22"/>
          <w:szCs w:val="22"/>
        </w:rPr>
      </w:pPr>
      <w:hyperlink w:anchor="_Toc25589916" w:history="1">
        <w:r>
          <w:rPr>
            <w:rStyle w:val="Hyperlink"/>
            <w:noProof/>
          </w:rPr>
          <w:t>33.</w:t>
        </w:r>
        <w:r>
          <w:rPr>
            <w:rStyle w:val="Hyperlink"/>
            <w:rFonts w:asciiTheme="minorHAnsi" w:eastAsiaTheme="minorEastAsia" w:hAnsiTheme="minorHAnsi" w:cstheme="minorBidi"/>
            <w:noProof/>
            <w:color w:val="auto"/>
            <w:sz w:val="22"/>
            <w:szCs w:val="22"/>
            <w:u w:val="none"/>
          </w:rPr>
          <w:tab/>
        </w:r>
        <w:r>
          <w:rPr>
            <w:rStyle w:val="Hyperlink"/>
            <w:noProof/>
          </w:rPr>
          <w:t>Appendix C: Processing of DFDL String literals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_Toc25589916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242</w:t>
        </w:r>
        <w:r>
          <w:rPr>
            <w:rStyle w:val="Hyperlink"/>
            <w:noProof/>
            <w:webHidden/>
            <w:color w:val="auto"/>
            <w:u w:val="none"/>
          </w:rPr>
          <w:fldChar w:fldCharType="end"/>
        </w:r>
      </w:hyperlink>
    </w:p>
    <w:p w14:paraId="5BF3C38D"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917" w:history="1">
        <w:r>
          <w:rPr>
            <w:rStyle w:val="Hyperlink"/>
            <w:noProof/>
          </w:rPr>
          <w:t>33.1</w:t>
        </w:r>
        <w:r>
          <w:rPr>
            <w:rStyle w:val="Hyperlink"/>
            <w:rFonts w:asciiTheme="minorHAnsi" w:eastAsiaTheme="minorEastAsia" w:hAnsiTheme="minorHAnsi" w:cstheme="minorBidi"/>
            <w:noProof/>
            <w:color w:val="auto"/>
            <w:sz w:val="22"/>
            <w:szCs w:val="22"/>
            <w:u w:val="none"/>
          </w:rPr>
          <w:tab/>
        </w:r>
        <w:r>
          <w:rPr>
            <w:rStyle w:val="Hyperlink"/>
            <w:noProof/>
          </w:rPr>
          <w:t>Interpreting a DFDL String Literal</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_Toc25589917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242</w:t>
        </w:r>
        <w:r>
          <w:rPr>
            <w:rStyle w:val="Hyperlink"/>
            <w:noProof/>
            <w:webHidden/>
            <w:color w:val="auto"/>
            <w:u w:val="none"/>
          </w:rPr>
          <w:fldChar w:fldCharType="end"/>
        </w:r>
      </w:hyperlink>
    </w:p>
    <w:p w14:paraId="31A1D582"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918" w:history="1">
        <w:r>
          <w:rPr>
            <w:rStyle w:val="Hyperlink"/>
            <w:noProof/>
          </w:rPr>
          <w:t>33.2</w:t>
        </w:r>
        <w:r>
          <w:rPr>
            <w:rStyle w:val="Hyperlink"/>
            <w:rFonts w:asciiTheme="minorHAnsi" w:eastAsiaTheme="minorEastAsia" w:hAnsiTheme="minorHAnsi" w:cstheme="minorBidi"/>
            <w:noProof/>
            <w:color w:val="auto"/>
            <w:sz w:val="22"/>
            <w:szCs w:val="22"/>
            <w:u w:val="none"/>
          </w:rPr>
          <w:tab/>
        </w:r>
        <w:r>
          <w:rPr>
            <w:rStyle w:val="Hyperlink"/>
            <w:noProof/>
          </w:rPr>
          <w:t>Recognizing a DFDL String Literal</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_Toc25589918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242</w:t>
        </w:r>
        <w:r>
          <w:rPr>
            <w:rStyle w:val="Hyperlink"/>
            <w:noProof/>
            <w:webHidden/>
            <w:color w:val="auto"/>
            <w:u w:val="none"/>
          </w:rPr>
          <w:fldChar w:fldCharType="end"/>
        </w:r>
      </w:hyperlink>
    </w:p>
    <w:p w14:paraId="2888BB89"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919" w:history="1">
        <w:r>
          <w:rPr>
            <w:rStyle w:val="Hyperlink"/>
            <w:noProof/>
          </w:rPr>
          <w:t>33.3</w:t>
        </w:r>
        <w:r>
          <w:rPr>
            <w:rStyle w:val="Hyperlink"/>
            <w:rFonts w:asciiTheme="minorHAnsi" w:eastAsiaTheme="minorEastAsia" w:hAnsiTheme="minorHAnsi" w:cstheme="minorBidi"/>
            <w:noProof/>
            <w:color w:val="auto"/>
            <w:sz w:val="22"/>
            <w:szCs w:val="22"/>
            <w:u w:val="none"/>
          </w:rPr>
          <w:tab/>
        </w:r>
        <w:r>
          <w:rPr>
            <w:rStyle w:val="Hyperlink"/>
            <w:noProof/>
          </w:rPr>
          <w:t>Recognizing DFDL String Literal Part</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_Toc25589919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242</w:t>
        </w:r>
        <w:r>
          <w:rPr>
            <w:rStyle w:val="Hyperlink"/>
            <w:noProof/>
            <w:webHidden/>
            <w:color w:val="auto"/>
            <w:u w:val="none"/>
          </w:rPr>
          <w:fldChar w:fldCharType="end"/>
        </w:r>
      </w:hyperlink>
    </w:p>
    <w:p w14:paraId="208F5269" w14:textId="77777777" w:rsidR="00000000" w:rsidRDefault="009D64FD">
      <w:pPr>
        <w:pStyle w:val="TOC1"/>
        <w:tabs>
          <w:tab w:val="left" w:pos="600"/>
          <w:tab w:val="right" w:leader="dot" w:pos="8630"/>
        </w:tabs>
        <w:rPr>
          <w:rFonts w:asciiTheme="minorHAnsi" w:eastAsiaTheme="minorEastAsia" w:hAnsiTheme="minorHAnsi" w:cstheme="minorBidi"/>
          <w:noProof/>
          <w:sz w:val="22"/>
          <w:szCs w:val="22"/>
        </w:rPr>
      </w:pPr>
      <w:hyperlink w:anchor="_Toc25589920" w:history="1">
        <w:r>
          <w:rPr>
            <w:rStyle w:val="Hyperlink"/>
            <w:noProof/>
          </w:rPr>
          <w:t>34.</w:t>
        </w:r>
        <w:r>
          <w:rPr>
            <w:rStyle w:val="Hyperlink"/>
            <w:rFonts w:asciiTheme="minorHAnsi" w:eastAsiaTheme="minorEastAsia" w:hAnsiTheme="minorHAnsi" w:cstheme="minorBidi"/>
            <w:noProof/>
            <w:color w:val="auto"/>
            <w:sz w:val="22"/>
            <w:szCs w:val="22"/>
            <w:u w:val="none"/>
          </w:rPr>
          <w:tab/>
        </w:r>
        <w:r>
          <w:rPr>
            <w:rStyle w:val="Hyperlink"/>
            <w:noProof/>
          </w:rPr>
          <w:t>Appendix D: DFDL Standard Encodings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_Toc25589920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244</w:t>
        </w:r>
        <w:r>
          <w:rPr>
            <w:rStyle w:val="Hyperlink"/>
            <w:noProof/>
            <w:webHidden/>
            <w:color w:val="auto"/>
            <w:u w:val="none"/>
          </w:rPr>
          <w:fldChar w:fldCharType="end"/>
        </w:r>
      </w:hyperlink>
    </w:p>
    <w:p w14:paraId="35593F3E"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921" w:history="1">
        <w:r>
          <w:rPr>
            <w:rStyle w:val="Hyperlink"/>
            <w:noProof/>
          </w:rPr>
          <w:t>34.1</w:t>
        </w:r>
        <w:r>
          <w:rPr>
            <w:rStyle w:val="Hyperlink"/>
            <w:rFonts w:asciiTheme="minorHAnsi" w:eastAsiaTheme="minorEastAsia" w:hAnsiTheme="minorHAnsi" w:cstheme="minorBidi"/>
            <w:noProof/>
            <w:color w:val="auto"/>
            <w:sz w:val="22"/>
            <w:szCs w:val="22"/>
            <w:u w:val="none"/>
          </w:rPr>
          <w:tab/>
        </w:r>
        <w:r>
          <w:rPr>
            <w:rStyle w:val="Hyperlink"/>
            <w:noProof/>
          </w:rPr>
          <w:t>Purpose</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_Toc25589921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244</w:t>
        </w:r>
        <w:r>
          <w:rPr>
            <w:rStyle w:val="Hyperlink"/>
            <w:noProof/>
            <w:webHidden/>
            <w:color w:val="auto"/>
            <w:u w:val="none"/>
          </w:rPr>
          <w:fldChar w:fldCharType="end"/>
        </w:r>
      </w:hyperlink>
    </w:p>
    <w:p w14:paraId="3BDBF0BC"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922" w:history="1">
        <w:r>
          <w:rPr>
            <w:rStyle w:val="Hyperlink"/>
            <w:noProof/>
          </w:rPr>
          <w:t>34.2</w:t>
        </w:r>
        <w:r>
          <w:rPr>
            <w:rStyle w:val="Hyperlink"/>
            <w:rFonts w:asciiTheme="minorHAnsi" w:eastAsiaTheme="minorEastAsia" w:hAnsiTheme="minorHAnsi" w:cstheme="minorBidi"/>
            <w:noProof/>
            <w:color w:val="auto"/>
            <w:sz w:val="22"/>
            <w:szCs w:val="22"/>
            <w:u w:val="none"/>
          </w:rPr>
          <w:tab/>
        </w:r>
        <w:r>
          <w:rPr>
            <w:rStyle w:val="Hyperlink"/>
            <w:noProof/>
          </w:rPr>
          <w:t>Conventions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_Toc25589922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244</w:t>
        </w:r>
        <w:r>
          <w:rPr>
            <w:rStyle w:val="Hyperlink"/>
            <w:noProof/>
            <w:webHidden/>
            <w:color w:val="auto"/>
            <w:u w:val="none"/>
          </w:rPr>
          <w:fldChar w:fldCharType="end"/>
        </w:r>
      </w:hyperlink>
    </w:p>
    <w:p w14:paraId="7FAF3383"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923" w:history="1">
        <w:r>
          <w:rPr>
            <w:rStyle w:val="Hyperlink"/>
            <w:noProof/>
          </w:rPr>
          <w:t>34.3</w:t>
        </w:r>
        <w:r>
          <w:rPr>
            <w:rStyle w:val="Hyperlink"/>
            <w:rFonts w:asciiTheme="minorHAnsi" w:eastAsiaTheme="minorEastAsia" w:hAnsiTheme="minorHAnsi" w:cstheme="minorBidi"/>
            <w:noProof/>
            <w:color w:val="auto"/>
            <w:sz w:val="22"/>
            <w:szCs w:val="22"/>
            <w:u w:val="none"/>
          </w:rPr>
          <w:tab/>
        </w:r>
        <w:r>
          <w:rPr>
            <w:rStyle w:val="Hyperlink"/>
            <w:noProof/>
          </w:rPr>
          <w:t>Specification Template</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_Toc25589923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244</w:t>
        </w:r>
        <w:r>
          <w:rPr>
            <w:rStyle w:val="Hyperlink"/>
            <w:noProof/>
            <w:webHidden/>
            <w:color w:val="auto"/>
            <w:u w:val="none"/>
          </w:rPr>
          <w:fldChar w:fldCharType="end"/>
        </w:r>
      </w:hyperlink>
    </w:p>
    <w:p w14:paraId="7F5812E9"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924" w:history="1">
        <w:r>
          <w:rPr>
            <w:rStyle w:val="Hyperlink"/>
            <w:noProof/>
          </w:rPr>
          <w:t>34.4</w:t>
        </w:r>
        <w:r>
          <w:rPr>
            <w:rStyle w:val="Hyperlink"/>
            <w:rFonts w:asciiTheme="minorHAnsi" w:eastAsiaTheme="minorEastAsia" w:hAnsiTheme="minorHAnsi" w:cstheme="minorBidi"/>
            <w:noProof/>
            <w:color w:val="auto"/>
            <w:sz w:val="22"/>
            <w:szCs w:val="22"/>
            <w:u w:val="none"/>
          </w:rPr>
          <w:tab/>
        </w:r>
        <w:r>
          <w:rPr>
            <w:rStyle w:val="Hyperlink"/>
            <w:noProof/>
          </w:rPr>
          <w:t>Encoding X-DFDL-US-ASCII-7-BIT-PACKED</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_Toc25589924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245</w:t>
        </w:r>
        <w:r>
          <w:rPr>
            <w:rStyle w:val="Hyperlink"/>
            <w:noProof/>
            <w:webHidden/>
            <w:color w:val="auto"/>
            <w:u w:val="none"/>
          </w:rPr>
          <w:fldChar w:fldCharType="end"/>
        </w:r>
      </w:hyperlink>
    </w:p>
    <w:p w14:paraId="70DA6B41"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925" w:history="1">
        <w:r>
          <w:rPr>
            <w:rStyle w:val="Hyperlink"/>
            <w:noProof/>
            <w14:scene3d>
              <w14:camera w14:prst="orthographicFront"/>
              <w14:lightRig w14:rig="threePt" w14:dir="t">
                <w14:rot w14:lat="0" w14:lon="0" w14:rev="0"/>
              </w14:lightRig>
            </w14:scene3d>
          </w:rPr>
          <w:t>34.4.1</w:t>
        </w:r>
        <w:r>
          <w:rPr>
            <w:rStyle w:val="Hyperlink"/>
            <w:rFonts w:asciiTheme="minorHAnsi" w:eastAsiaTheme="minorEastAsia" w:hAnsiTheme="minorHAnsi" w:cstheme="minorBidi"/>
            <w:noProof/>
            <w:color w:val="auto"/>
            <w:sz w:val="22"/>
            <w:szCs w:val="22"/>
            <w:u w:val="none"/>
          </w:rPr>
          <w:tab/>
        </w:r>
        <w:r>
          <w:rPr>
            <w:rStyle w:val="Hyperlink"/>
            <w:noProof/>
          </w:rPr>
          <w:t>Name</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_Toc25589925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245</w:t>
        </w:r>
        <w:r>
          <w:rPr>
            <w:rStyle w:val="Hyperlink"/>
            <w:noProof/>
            <w:webHidden/>
            <w:color w:val="auto"/>
            <w:u w:val="none"/>
          </w:rPr>
          <w:fldChar w:fldCharType="end"/>
        </w:r>
      </w:hyperlink>
    </w:p>
    <w:p w14:paraId="06518B23"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926" w:history="1">
        <w:r>
          <w:rPr>
            <w:rStyle w:val="Hyperlink"/>
            <w:noProof/>
            <w14:scene3d>
              <w14:camera w14:prst="orthographicFront"/>
              <w14:lightRig w14:rig="threePt" w14:dir="t">
                <w14:rot w14:lat="0" w14:lon="0" w14:rev="0"/>
              </w14:lightRig>
            </w14:scene3d>
          </w:rPr>
          <w:t>34.4.2</w:t>
        </w:r>
        <w:r>
          <w:rPr>
            <w:rStyle w:val="Hyperlink"/>
            <w:rFonts w:asciiTheme="minorHAnsi" w:eastAsiaTheme="minorEastAsia" w:hAnsiTheme="minorHAnsi" w:cstheme="minorBidi"/>
            <w:noProof/>
            <w:color w:val="auto"/>
            <w:sz w:val="22"/>
            <w:szCs w:val="22"/>
            <w:u w:val="none"/>
          </w:rPr>
          <w:tab/>
        </w:r>
        <w:r>
          <w:rPr>
            <w:rStyle w:val="Hyperlink"/>
            <w:noProof/>
          </w:rPr>
          <w:t>Translation table</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_Toc25589926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245</w:t>
        </w:r>
        <w:r>
          <w:rPr>
            <w:rStyle w:val="Hyperlink"/>
            <w:noProof/>
            <w:webHidden/>
            <w:color w:val="auto"/>
            <w:u w:val="none"/>
          </w:rPr>
          <w:fldChar w:fldCharType="end"/>
        </w:r>
      </w:hyperlink>
    </w:p>
    <w:p w14:paraId="01536E33"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927" w:history="1">
        <w:r>
          <w:rPr>
            <w:rStyle w:val="Hyperlink"/>
            <w:noProof/>
            <w14:scene3d>
              <w14:camera w14:prst="orthographicFront"/>
              <w14:lightRig w14:rig="threePt" w14:dir="t">
                <w14:rot w14:lat="0" w14:lon="0" w14:rev="0"/>
              </w14:lightRig>
            </w14:scene3d>
          </w:rPr>
          <w:t>3</w:t>
        </w:r>
        <w:r>
          <w:rPr>
            <w:rStyle w:val="Hyperlink"/>
            <w:noProof/>
            <w14:scene3d>
              <w14:camera w14:prst="orthographicFront"/>
              <w14:lightRig w14:rig="threePt" w14:dir="t">
                <w14:rot w14:lat="0" w14:lon="0" w14:rev="0"/>
              </w14:lightRig>
            </w14:scene3d>
          </w:rPr>
          <w:t>4.4.3</w:t>
        </w:r>
        <w:r>
          <w:rPr>
            <w:rStyle w:val="Hyperlink"/>
            <w:rFonts w:asciiTheme="minorHAnsi" w:eastAsiaTheme="minorEastAsia" w:hAnsiTheme="minorHAnsi" w:cstheme="minorBidi"/>
            <w:noProof/>
            <w:color w:val="auto"/>
            <w:sz w:val="22"/>
            <w:szCs w:val="22"/>
            <w:u w:val="none"/>
          </w:rPr>
          <w:tab/>
        </w:r>
        <w:r>
          <w:rPr>
            <w:rStyle w:val="Hyperlink"/>
            <w:noProof/>
          </w:rPr>
          <w:t>Width</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_Toc25589927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245</w:t>
        </w:r>
        <w:r>
          <w:rPr>
            <w:rStyle w:val="Hyperlink"/>
            <w:noProof/>
            <w:webHidden/>
            <w:color w:val="auto"/>
            <w:u w:val="none"/>
          </w:rPr>
          <w:fldChar w:fldCharType="end"/>
        </w:r>
      </w:hyperlink>
    </w:p>
    <w:p w14:paraId="78B73BA4"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928" w:history="1">
        <w:r>
          <w:rPr>
            <w:rStyle w:val="Hyperlink"/>
            <w:noProof/>
            <w14:scene3d>
              <w14:camera w14:prst="orthographicFront"/>
              <w14:lightRig w14:rig="threePt" w14:dir="t">
                <w14:rot w14:lat="0" w14:lon="0" w14:rev="0"/>
              </w14:lightRig>
            </w14:scene3d>
          </w:rPr>
          <w:t>34.4.4</w:t>
        </w:r>
        <w:r>
          <w:rPr>
            <w:rStyle w:val="Hyperlink"/>
            <w:rFonts w:asciiTheme="minorHAnsi" w:eastAsiaTheme="minorEastAsia" w:hAnsiTheme="minorHAnsi" w:cstheme="minorBidi"/>
            <w:noProof/>
            <w:color w:val="auto"/>
            <w:sz w:val="22"/>
            <w:szCs w:val="22"/>
            <w:u w:val="none"/>
          </w:rPr>
          <w:tab/>
        </w:r>
        <w:r>
          <w:rPr>
            <w:rStyle w:val="Hyperlink"/>
            <w:noProof/>
          </w:rPr>
          <w:t>Alignment</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_Toc25589928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245</w:t>
        </w:r>
        <w:r>
          <w:rPr>
            <w:rStyle w:val="Hyperlink"/>
            <w:noProof/>
            <w:webHidden/>
            <w:color w:val="auto"/>
            <w:u w:val="none"/>
          </w:rPr>
          <w:fldChar w:fldCharType="end"/>
        </w:r>
      </w:hyperlink>
    </w:p>
    <w:p w14:paraId="28780DB9"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929" w:history="1">
        <w:r>
          <w:rPr>
            <w:rStyle w:val="Hyperlink"/>
            <w:noProof/>
            <w14:scene3d>
              <w14:camera w14:prst="orthographicFront"/>
              <w14:lightRig w14:rig="threePt" w14:dir="t">
                <w14:rot w14:lat="0" w14:lon="0" w14:rev="0"/>
              </w14:lightRig>
            </w14:scene3d>
          </w:rPr>
          <w:t>34.4.5</w:t>
        </w:r>
        <w:r>
          <w:rPr>
            <w:rStyle w:val="Hyperlink"/>
            <w:rFonts w:asciiTheme="minorHAnsi" w:eastAsiaTheme="minorEastAsia" w:hAnsiTheme="minorHAnsi" w:cstheme="minorBidi"/>
            <w:noProof/>
            <w:color w:val="auto"/>
            <w:sz w:val="22"/>
            <w:szCs w:val="22"/>
            <w:u w:val="none"/>
          </w:rPr>
          <w:tab/>
        </w:r>
        <w:r>
          <w:rPr>
            <w:rStyle w:val="Hyperlink"/>
            <w:noProof/>
          </w:rPr>
          <w:t>By</w:t>
        </w:r>
        <w:r>
          <w:rPr>
            <w:rStyle w:val="Hyperlink"/>
            <w:noProof/>
          </w:rPr>
          <w:t>te Order</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_Toc25589929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245</w:t>
        </w:r>
        <w:r>
          <w:rPr>
            <w:rStyle w:val="Hyperlink"/>
            <w:noProof/>
            <w:webHidden/>
            <w:color w:val="auto"/>
            <w:u w:val="none"/>
          </w:rPr>
          <w:fldChar w:fldCharType="end"/>
        </w:r>
      </w:hyperlink>
    </w:p>
    <w:p w14:paraId="20B33D10"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930" w:history="1">
        <w:r>
          <w:rPr>
            <w:rStyle w:val="Hyperlink"/>
            <w:noProof/>
            <w14:scene3d>
              <w14:camera w14:prst="orthographicFront"/>
              <w14:lightRig w14:rig="threePt" w14:dir="t">
                <w14:rot w14:lat="0" w14:lon="0" w14:rev="0"/>
              </w14:lightRig>
            </w14:scene3d>
          </w:rPr>
          <w:t>34.4.6</w:t>
        </w:r>
        <w:r>
          <w:rPr>
            <w:rStyle w:val="Hyperlink"/>
            <w:rFonts w:asciiTheme="minorHAnsi" w:eastAsiaTheme="minorEastAsia" w:hAnsiTheme="minorHAnsi" w:cstheme="minorBidi"/>
            <w:noProof/>
            <w:color w:val="auto"/>
            <w:sz w:val="22"/>
            <w:szCs w:val="22"/>
            <w:u w:val="none"/>
          </w:rPr>
          <w:tab/>
        </w:r>
        <w:r>
          <w:rPr>
            <w:rStyle w:val="Hyperlink"/>
            <w:noProof/>
          </w:rPr>
          <w:t>Example 1</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_Toc25589930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245</w:t>
        </w:r>
        <w:r>
          <w:rPr>
            <w:rStyle w:val="Hyperlink"/>
            <w:noProof/>
            <w:webHidden/>
            <w:color w:val="auto"/>
            <w:u w:val="none"/>
          </w:rPr>
          <w:fldChar w:fldCharType="end"/>
        </w:r>
      </w:hyperlink>
    </w:p>
    <w:p w14:paraId="173A53E6"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931" w:history="1">
        <w:r>
          <w:rPr>
            <w:rStyle w:val="Hyperlink"/>
            <w:noProof/>
            <w14:scene3d>
              <w14:camera w14:prst="orthographicFront"/>
              <w14:lightRig w14:rig="threePt" w14:dir="t">
                <w14:rot w14:lat="0" w14:lon="0" w14:rev="0"/>
              </w14:lightRig>
            </w14:scene3d>
          </w:rPr>
          <w:t>34.4.7</w:t>
        </w:r>
        <w:r>
          <w:rPr>
            <w:rStyle w:val="Hyperlink"/>
            <w:rFonts w:asciiTheme="minorHAnsi" w:eastAsiaTheme="minorEastAsia" w:hAnsiTheme="minorHAnsi" w:cstheme="minorBidi"/>
            <w:noProof/>
            <w:color w:val="auto"/>
            <w:sz w:val="22"/>
            <w:szCs w:val="22"/>
            <w:u w:val="none"/>
          </w:rPr>
          <w:tab/>
        </w:r>
        <w:r>
          <w:rPr>
            <w:rStyle w:val="Hyperlink"/>
            <w:noProof/>
          </w:rPr>
          <w:t>Example 2</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_Toc25589931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246</w:t>
        </w:r>
        <w:r>
          <w:rPr>
            <w:rStyle w:val="Hyperlink"/>
            <w:noProof/>
            <w:webHidden/>
            <w:color w:val="auto"/>
            <w:u w:val="none"/>
          </w:rPr>
          <w:fldChar w:fldCharType="end"/>
        </w:r>
      </w:hyperlink>
    </w:p>
    <w:p w14:paraId="33B1642A"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932" w:history="1">
        <w:r>
          <w:rPr>
            <w:rStyle w:val="Hyperlink"/>
            <w:noProof/>
          </w:rPr>
          <w:t>34.5</w:t>
        </w:r>
        <w:r>
          <w:rPr>
            <w:rStyle w:val="Hyperlink"/>
            <w:rFonts w:asciiTheme="minorHAnsi" w:eastAsiaTheme="minorEastAsia" w:hAnsiTheme="minorHAnsi" w:cstheme="minorBidi"/>
            <w:noProof/>
            <w:color w:val="auto"/>
            <w:sz w:val="22"/>
            <w:szCs w:val="22"/>
            <w:u w:val="none"/>
          </w:rPr>
          <w:tab/>
        </w:r>
        <w:r>
          <w:rPr>
            <w:rStyle w:val="Hyperlink"/>
            <w:noProof/>
          </w:rPr>
          <w:t>Encoding X-DFDL-US-ASCII-6-BIT-PACKED</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_Toc25589932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247</w:t>
        </w:r>
        <w:r>
          <w:rPr>
            <w:rStyle w:val="Hyperlink"/>
            <w:noProof/>
            <w:webHidden/>
            <w:color w:val="auto"/>
            <w:u w:val="none"/>
          </w:rPr>
          <w:fldChar w:fldCharType="end"/>
        </w:r>
      </w:hyperlink>
    </w:p>
    <w:p w14:paraId="375C6F48"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933" w:history="1">
        <w:r>
          <w:rPr>
            <w:rStyle w:val="Hyperlink"/>
            <w:noProof/>
            <w14:scene3d>
              <w14:camera w14:prst="orthographicFront"/>
              <w14:lightRig w14:rig="threePt" w14:dir="t">
                <w14:rot w14:lat="0" w14:lon="0" w14:rev="0"/>
              </w14:lightRig>
            </w14:scene3d>
          </w:rPr>
          <w:t>34.5.1</w:t>
        </w:r>
        <w:r>
          <w:rPr>
            <w:rStyle w:val="Hyperlink"/>
            <w:rFonts w:asciiTheme="minorHAnsi" w:eastAsiaTheme="minorEastAsia" w:hAnsiTheme="minorHAnsi" w:cstheme="minorBidi"/>
            <w:noProof/>
            <w:color w:val="auto"/>
            <w:sz w:val="22"/>
            <w:szCs w:val="22"/>
            <w:u w:val="none"/>
          </w:rPr>
          <w:tab/>
        </w:r>
        <w:r>
          <w:rPr>
            <w:rStyle w:val="Hyperlink"/>
            <w:noProof/>
          </w:rPr>
          <w:t>Name</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w:instrText>
        </w:r>
        <w:r>
          <w:rPr>
            <w:rStyle w:val="Hyperlink"/>
            <w:noProof/>
            <w:webHidden/>
            <w:color w:val="auto"/>
            <w:u w:val="none"/>
          </w:rPr>
          <w:instrText xml:space="preserve">PAGEREF _Toc25589933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247</w:t>
        </w:r>
        <w:r>
          <w:rPr>
            <w:rStyle w:val="Hyperlink"/>
            <w:noProof/>
            <w:webHidden/>
            <w:color w:val="auto"/>
            <w:u w:val="none"/>
          </w:rPr>
          <w:fldChar w:fldCharType="end"/>
        </w:r>
      </w:hyperlink>
    </w:p>
    <w:p w14:paraId="7025F6B1"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934" w:history="1">
        <w:r>
          <w:rPr>
            <w:rStyle w:val="Hyperlink"/>
            <w:noProof/>
            <w14:scene3d>
              <w14:camera w14:prst="orthographicFront"/>
              <w14:lightRig w14:rig="threePt" w14:dir="t">
                <w14:rot w14:lat="0" w14:lon="0" w14:rev="0"/>
              </w14:lightRig>
            </w14:scene3d>
          </w:rPr>
          <w:t>34.5.2</w:t>
        </w:r>
        <w:r>
          <w:rPr>
            <w:rStyle w:val="Hyperlink"/>
            <w:rFonts w:asciiTheme="minorHAnsi" w:eastAsiaTheme="minorEastAsia" w:hAnsiTheme="minorHAnsi" w:cstheme="minorBidi"/>
            <w:noProof/>
            <w:color w:val="auto"/>
            <w:sz w:val="22"/>
            <w:szCs w:val="22"/>
            <w:u w:val="none"/>
          </w:rPr>
          <w:tab/>
        </w:r>
        <w:r>
          <w:rPr>
            <w:rStyle w:val="Hyperlink"/>
            <w:noProof/>
          </w:rPr>
          <w:t>Translation Table</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_Toc25589934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247</w:t>
        </w:r>
        <w:r>
          <w:rPr>
            <w:rStyle w:val="Hyperlink"/>
            <w:noProof/>
            <w:webHidden/>
            <w:color w:val="auto"/>
            <w:u w:val="none"/>
          </w:rPr>
          <w:fldChar w:fldCharType="end"/>
        </w:r>
      </w:hyperlink>
    </w:p>
    <w:p w14:paraId="7B75E6D3"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935" w:history="1">
        <w:r>
          <w:rPr>
            <w:rStyle w:val="Hyperlink"/>
            <w:noProof/>
            <w14:scene3d>
              <w14:camera w14:prst="orthographicFront"/>
              <w14:lightRig w14:rig="threePt" w14:dir="t">
                <w14:rot w14:lat="0" w14:lon="0" w14:rev="0"/>
              </w14:lightRig>
            </w14:scene3d>
          </w:rPr>
          <w:t>34.5.3</w:t>
        </w:r>
        <w:r>
          <w:rPr>
            <w:rStyle w:val="Hyperlink"/>
            <w:rFonts w:asciiTheme="minorHAnsi" w:eastAsiaTheme="minorEastAsia" w:hAnsiTheme="minorHAnsi" w:cstheme="minorBidi"/>
            <w:noProof/>
            <w:color w:val="auto"/>
            <w:sz w:val="22"/>
            <w:szCs w:val="22"/>
            <w:u w:val="none"/>
          </w:rPr>
          <w:tab/>
        </w:r>
        <w:r>
          <w:rPr>
            <w:rStyle w:val="Hyperlink"/>
            <w:noProof/>
          </w:rPr>
          <w:t>Width</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_Toc25589935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248</w:t>
        </w:r>
        <w:r>
          <w:rPr>
            <w:rStyle w:val="Hyperlink"/>
            <w:noProof/>
            <w:webHidden/>
            <w:color w:val="auto"/>
            <w:u w:val="none"/>
          </w:rPr>
          <w:fldChar w:fldCharType="end"/>
        </w:r>
      </w:hyperlink>
    </w:p>
    <w:p w14:paraId="752516AC"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936" w:history="1">
        <w:r>
          <w:rPr>
            <w:rStyle w:val="Hyperlink"/>
            <w:noProof/>
            <w14:scene3d>
              <w14:camera w14:prst="orthographicFront"/>
              <w14:lightRig w14:rig="threePt" w14:dir="t">
                <w14:rot w14:lat="0" w14:lon="0" w14:rev="0"/>
              </w14:lightRig>
            </w14:scene3d>
          </w:rPr>
          <w:t>34.5.4</w:t>
        </w:r>
        <w:r>
          <w:rPr>
            <w:rStyle w:val="Hyperlink"/>
            <w:rFonts w:asciiTheme="minorHAnsi" w:eastAsiaTheme="minorEastAsia" w:hAnsiTheme="minorHAnsi" w:cstheme="minorBidi"/>
            <w:noProof/>
            <w:color w:val="auto"/>
            <w:sz w:val="22"/>
            <w:szCs w:val="22"/>
            <w:u w:val="none"/>
          </w:rPr>
          <w:tab/>
        </w:r>
        <w:r>
          <w:rPr>
            <w:rStyle w:val="Hyperlink"/>
            <w:noProof/>
          </w:rPr>
          <w:t>Alignment</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_Toc25589936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248</w:t>
        </w:r>
        <w:r>
          <w:rPr>
            <w:rStyle w:val="Hyperlink"/>
            <w:noProof/>
            <w:webHidden/>
            <w:color w:val="auto"/>
            <w:u w:val="none"/>
          </w:rPr>
          <w:fldChar w:fldCharType="end"/>
        </w:r>
      </w:hyperlink>
    </w:p>
    <w:p w14:paraId="2AE3C596"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937" w:history="1">
        <w:r>
          <w:rPr>
            <w:rStyle w:val="Hyperlink"/>
            <w:noProof/>
            <w14:scene3d>
              <w14:camera w14:prst="orthographicFront"/>
              <w14:lightRig w14:rig="threePt" w14:dir="t">
                <w14:rot w14:lat="0" w14:lon="0" w14:rev="0"/>
              </w14:lightRig>
            </w14:scene3d>
          </w:rPr>
          <w:t>34.5.5</w:t>
        </w:r>
        <w:r>
          <w:rPr>
            <w:rStyle w:val="Hyperlink"/>
            <w:rFonts w:asciiTheme="minorHAnsi" w:eastAsiaTheme="minorEastAsia" w:hAnsiTheme="minorHAnsi" w:cstheme="minorBidi"/>
            <w:noProof/>
            <w:color w:val="auto"/>
            <w:sz w:val="22"/>
            <w:szCs w:val="22"/>
            <w:u w:val="none"/>
          </w:rPr>
          <w:tab/>
        </w:r>
        <w:r>
          <w:rPr>
            <w:rStyle w:val="Hyperlink"/>
            <w:noProof/>
          </w:rPr>
          <w:t>ByteOrder</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_Toc25589937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248</w:t>
        </w:r>
        <w:r>
          <w:rPr>
            <w:rStyle w:val="Hyperlink"/>
            <w:noProof/>
            <w:webHidden/>
            <w:color w:val="auto"/>
            <w:u w:val="none"/>
          </w:rPr>
          <w:fldChar w:fldCharType="end"/>
        </w:r>
      </w:hyperlink>
    </w:p>
    <w:p w14:paraId="7F1FE421" w14:textId="77777777" w:rsidR="00000000" w:rsidRDefault="009D64FD">
      <w:pPr>
        <w:pStyle w:val="TOC3"/>
        <w:tabs>
          <w:tab w:val="left" w:pos="1200"/>
          <w:tab w:val="right" w:leader="dot" w:pos="8630"/>
        </w:tabs>
        <w:rPr>
          <w:rFonts w:asciiTheme="minorHAnsi" w:eastAsiaTheme="minorEastAsia" w:hAnsiTheme="minorHAnsi" w:cstheme="minorBidi"/>
          <w:noProof/>
          <w:sz w:val="22"/>
          <w:szCs w:val="22"/>
        </w:rPr>
      </w:pPr>
      <w:hyperlink w:anchor="_Toc25589938" w:history="1">
        <w:r>
          <w:rPr>
            <w:rStyle w:val="Hyperlink"/>
            <w:noProof/>
            <w14:scene3d>
              <w14:camera w14:prst="orthographicFront"/>
              <w14:lightRig w14:rig="threePt" w14:dir="t">
                <w14:rot w14:lat="0" w14:lon="0" w14:rev="0"/>
              </w14:lightRig>
            </w14:scene3d>
          </w:rPr>
          <w:t>34.5.6</w:t>
        </w:r>
        <w:r>
          <w:rPr>
            <w:rStyle w:val="Hyperlink"/>
            <w:rFonts w:asciiTheme="minorHAnsi" w:eastAsiaTheme="minorEastAsia" w:hAnsiTheme="minorHAnsi" w:cstheme="minorBidi"/>
            <w:noProof/>
            <w:color w:val="auto"/>
            <w:sz w:val="22"/>
            <w:szCs w:val="22"/>
            <w:u w:val="none"/>
          </w:rPr>
          <w:tab/>
        </w:r>
        <w:r>
          <w:rPr>
            <w:rStyle w:val="Hyperlink"/>
            <w:noProof/>
          </w:rPr>
          <w:t>Example 1</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_Toc25589938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248</w:t>
        </w:r>
        <w:r>
          <w:rPr>
            <w:rStyle w:val="Hyperlink"/>
            <w:noProof/>
            <w:webHidden/>
            <w:color w:val="auto"/>
            <w:u w:val="none"/>
          </w:rPr>
          <w:fldChar w:fldCharType="end"/>
        </w:r>
      </w:hyperlink>
    </w:p>
    <w:p w14:paraId="057FC1A0" w14:textId="77777777" w:rsidR="00000000" w:rsidRDefault="009D64FD">
      <w:pPr>
        <w:pStyle w:val="TOC2"/>
        <w:tabs>
          <w:tab w:val="left" w:pos="1000"/>
          <w:tab w:val="right" w:leader="dot" w:pos="8630"/>
        </w:tabs>
        <w:rPr>
          <w:rFonts w:asciiTheme="minorHAnsi" w:eastAsiaTheme="minorEastAsia" w:hAnsiTheme="minorHAnsi" w:cstheme="minorBidi"/>
          <w:noProof/>
          <w:sz w:val="22"/>
          <w:szCs w:val="22"/>
        </w:rPr>
      </w:pPr>
      <w:hyperlink w:anchor="_Toc25589939" w:history="1">
        <w:r>
          <w:rPr>
            <w:rStyle w:val="Hyperlink"/>
            <w:noProof/>
          </w:rPr>
          <w:t>34.6</w:t>
        </w:r>
        <w:r>
          <w:rPr>
            <w:rStyle w:val="Hyperlink"/>
            <w:rFonts w:asciiTheme="minorHAnsi" w:eastAsiaTheme="minorEastAsia" w:hAnsiTheme="minorHAnsi" w:cstheme="minorBidi"/>
            <w:noProof/>
            <w:color w:val="auto"/>
            <w:sz w:val="22"/>
            <w:szCs w:val="22"/>
            <w:u w:val="none"/>
          </w:rPr>
          <w:tab/>
        </w:r>
        <w:r>
          <w:rPr>
            <w:rStyle w:val="Hyperlink"/>
            <w:noProof/>
          </w:rPr>
          <w:t>References for Appendix D</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_Toc25589939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249</w:t>
        </w:r>
        <w:r>
          <w:rPr>
            <w:rStyle w:val="Hyperlink"/>
            <w:noProof/>
            <w:webHidden/>
            <w:color w:val="auto"/>
            <w:u w:val="none"/>
          </w:rPr>
          <w:fldChar w:fldCharType="end"/>
        </w:r>
      </w:hyperlink>
    </w:p>
    <w:p w14:paraId="1133BF84" w14:textId="77777777" w:rsidR="00000000" w:rsidRDefault="009D64FD">
      <w:pPr>
        <w:pStyle w:val="Heading1"/>
        <w:rPr>
          <w:rFonts w:eastAsia="Times New Roman"/>
        </w:rPr>
      </w:pPr>
      <w:r>
        <w:rPr>
          <w:rFonts w:eastAsia="Times New Roman"/>
        </w:rPr>
        <w:fldChar w:fldCharType="end"/>
      </w:r>
      <w:bookmarkStart w:id="24" w:name="_Toc25589680"/>
      <w:bookmarkStart w:id="25" w:name="_Ref351049978"/>
      <w:bookmarkStart w:id="26" w:name="_Toc349042597"/>
      <w:bookmarkStart w:id="27" w:name="_Ref275431279"/>
      <w:bookmarkStart w:id="28" w:name="_Ref255463832"/>
      <w:bookmarkStart w:id="29" w:name="_Toc243112726"/>
      <w:bookmarkStart w:id="30" w:name="_Toc194983888"/>
      <w:bookmarkStart w:id="31" w:name="_Toc199516207"/>
      <w:bookmarkStart w:id="32" w:name="_Toc175057300"/>
      <w:bookmarkStart w:id="33" w:name="_Toc177399014"/>
      <w:r>
        <w:rPr>
          <w:rFonts w:eastAsia="Times New Roman"/>
        </w:rPr>
        <w:t>Introduction</w:t>
      </w:r>
      <w:bookmarkEnd w:id="24"/>
      <w:bookmarkEnd w:id="25"/>
      <w:bookmarkEnd w:id="26"/>
      <w:bookmarkEnd w:id="27"/>
      <w:bookmarkEnd w:id="28"/>
      <w:bookmarkEnd w:id="29"/>
      <w:bookmarkEnd w:id="30"/>
      <w:bookmarkEnd w:id="31"/>
      <w:bookmarkEnd w:id="32"/>
      <w:bookmarkEnd w:id="33"/>
    </w:p>
    <w:p w14:paraId="0946DAC3" w14:textId="77777777" w:rsidR="00000000" w:rsidRDefault="009D64FD">
      <w:bookmarkStart w:id="34" w:name="_Toc1403318"/>
      <w:r>
        <w:t xml:space="preserve">Data interchange is critically important for most computing. Grid computing, Cloud computing, and all forms of distributed computing require distributed software and hardware resources to work together. Inevitably, these resources read and write data in a </w:t>
      </w:r>
      <w:r>
        <w:t>variety of formats. General tools for data interchange are essential to solving such problems. Scalable and High Performance Computing  (HPC) applications require high-performance data handling, so data interchange standards must enable efficient represent</w:t>
      </w:r>
      <w:r>
        <w:t>ation of data. Data Format Description Language (DFDL) enables powerful data interchange and very high-performance data handling.</w:t>
      </w:r>
    </w:p>
    <w:p w14:paraId="7E4319F7" w14:textId="77777777" w:rsidR="00000000" w:rsidRDefault="009D64FD">
      <w:r>
        <w:t xml:space="preserve">We envisage three dominant kinds of data in the future, as follows: </w:t>
      </w:r>
    </w:p>
    <w:p w14:paraId="6F482299" w14:textId="77777777" w:rsidR="00000000" w:rsidRDefault="009D64FD">
      <w:pPr>
        <w:pStyle w:val="ListBullet"/>
        <w:numPr>
          <w:ilvl w:val="0"/>
          <w:numId w:val="12"/>
        </w:numPr>
      </w:pPr>
      <w:r>
        <w:t xml:space="preserve">Textual data defined by a format specific schema such as </w:t>
      </w:r>
      <w:r>
        <w:t>XML[</w:t>
      </w:r>
      <w:hyperlink w:anchor="a_XML10" w:history="1">
        <w:r>
          <w:rPr>
            <w:rStyle w:val="Hyperlink"/>
          </w:rPr>
          <w:t>XML</w:t>
        </w:r>
      </w:hyperlink>
      <w:r>
        <w:t>] or JSON[</w:t>
      </w:r>
      <w:hyperlink w:anchor="a_JSON" w:history="1">
        <w:r>
          <w:rPr>
            <w:rStyle w:val="Hyperlink"/>
          </w:rPr>
          <w:t>JSON</w:t>
        </w:r>
      </w:hyperlink>
      <w:r>
        <w:t>].</w:t>
      </w:r>
    </w:p>
    <w:p w14:paraId="3D6429D0" w14:textId="77777777" w:rsidR="00000000" w:rsidRDefault="009D64FD">
      <w:pPr>
        <w:pStyle w:val="ListBullet"/>
        <w:numPr>
          <w:ilvl w:val="0"/>
          <w:numId w:val="12"/>
        </w:numPr>
      </w:pPr>
      <w:r>
        <w:t xml:space="preserve">Binary data in standard formats. </w:t>
      </w:r>
    </w:p>
    <w:p w14:paraId="46A4EF7F" w14:textId="77777777" w:rsidR="00000000" w:rsidRDefault="009D64FD">
      <w:pPr>
        <w:pStyle w:val="ListBullet"/>
        <w:numPr>
          <w:ilvl w:val="0"/>
          <w:numId w:val="12"/>
        </w:numPr>
      </w:pPr>
      <w:r>
        <w:t xml:space="preserve">Data with DFDL descriptors. </w:t>
      </w:r>
    </w:p>
    <w:p w14:paraId="4084BA4C" w14:textId="77777777" w:rsidR="00000000" w:rsidRDefault="009D64FD">
      <w:r>
        <w:t>Textual XML data is the most successful data interchange standard to date. All such data are by definition new</w:t>
      </w:r>
      <w:r>
        <w:t>, by which we mean created in the XML era. Because of the large overhead that XML tagging imposes, there is often a need to compress and decompress XML data. However, there is a high-cost for compression and decompression that is unacceptable to some appli</w:t>
      </w:r>
      <w:r>
        <w:t>cations. Standardized binary data formats are also relatively new, and are suitable for larger data because of the reduced costs of encoding and more compact size. Examples of standard binary formats are data described by modern versions of ASN.1[</w:t>
      </w:r>
      <w:hyperlink w:anchor="a_ASN1" w:history="1">
        <w:r>
          <w:rPr>
            <w:rStyle w:val="Hyperlink"/>
          </w:rPr>
          <w:t>ASN1</w:t>
        </w:r>
      </w:hyperlink>
      <w:r>
        <w:t>], or the use of XDR [</w:t>
      </w:r>
      <w:hyperlink w:anchor="a_XDR" w:history="1">
        <w:r>
          <w:rPr>
            <w:rStyle w:val="Hyperlink"/>
          </w:rPr>
          <w:t>XDR</w:t>
        </w:r>
      </w:hyperlink>
      <w:r>
        <w:t>]. These techniques lack the self-describing nature of XML-data. Scientific formats, such as NetCDF[</w:t>
      </w:r>
      <w:hyperlink w:anchor="a_NetCDF" w:history="1">
        <w:r>
          <w:rPr>
            <w:rStyle w:val="Hyperlink"/>
          </w:rPr>
          <w:t>NetCDF</w:t>
        </w:r>
      </w:hyperlink>
      <w:r>
        <w:t>] and HDF[</w:t>
      </w:r>
      <w:hyperlink w:anchor="a_HDF" w:history="1">
        <w:r>
          <w:rPr>
            <w:rStyle w:val="Hyperlink"/>
          </w:rPr>
          <w:t>HDF</w:t>
        </w:r>
      </w:hyperlink>
      <w:r>
        <w:t>]</w:t>
      </w:r>
      <w:r>
        <w:t xml:space="preserve"> are used by some communities to provide self-describing binary data. There are also standardized binary-encoded XML data formats such as EXI [</w:t>
      </w:r>
      <w:hyperlink w:anchor="a_EXI" w:history="1">
        <w:r>
          <w:rPr>
            <w:rStyle w:val="Hyperlink"/>
          </w:rPr>
          <w:t>EXI</w:t>
        </w:r>
      </w:hyperlink>
      <w:r>
        <w:t>].</w:t>
      </w:r>
    </w:p>
    <w:p w14:paraId="3EEBC34F" w14:textId="77777777" w:rsidR="00000000" w:rsidRDefault="009D64FD">
      <w:r>
        <w:t>It is an important observation that both XML format and standardized binary for</w:t>
      </w:r>
      <w:r>
        <w:t xml:space="preserve">mats are </w:t>
      </w:r>
      <w:r>
        <w:rPr>
          <w:rStyle w:val="Emphasis"/>
        </w:rPr>
        <w:t>prescriptive</w:t>
      </w:r>
      <w:r>
        <w:t xml:space="preserve"> in that they specify or prescribe a representation of the data. To use them your applications must be written to conform to their encodings and mechanisms of expression.</w:t>
      </w:r>
    </w:p>
    <w:p w14:paraId="75B09566" w14:textId="77777777" w:rsidR="00000000" w:rsidRDefault="009D64FD">
      <w:r>
        <w:t xml:space="preserve">DFDL suggests an entirely different scheme. The approach is </w:t>
      </w:r>
      <w:r>
        <w:rPr>
          <w:rStyle w:val="Emphasis"/>
        </w:rPr>
        <w:t>desc</w:t>
      </w:r>
      <w:r>
        <w:rPr>
          <w:rStyle w:val="Emphasis"/>
        </w:rPr>
        <w:t>riptive</w:t>
      </w:r>
      <w:r>
        <w:t xml:space="preserve"> in that one chooses an appropriate data representation for an application based on its needs and one then describes the format using DFDL so that multiple programs can directly interchange the described data. DFDL descriptions can be provided by th</w:t>
      </w:r>
      <w:r>
        <w:t>e creator of the format, or developed as needed by third parties intending to use the format. That is, DFDL is not a format for data; it is a way of describing any data format. DFDL is intended for data commonly found in scientific and numeric computations</w:t>
      </w:r>
      <w:r>
        <w:t>, as well as record-oriented representations found in commercial data processing.</w:t>
      </w:r>
    </w:p>
    <w:p w14:paraId="126052E2" w14:textId="77777777" w:rsidR="00000000" w:rsidRDefault="009D64FD">
      <w:r>
        <w:t>DFDL can be used to describe legacy data files, to simplify transfer of data across domains without requiring global standard formats, or to allow third-party tools to easily</w:t>
      </w:r>
      <w:r>
        <w:t xml:space="preserve"> access multiple formats. DFDL can also be a powerful tool for supporting backward compatibility as formats evolve. </w:t>
      </w:r>
    </w:p>
    <w:p w14:paraId="14586013" w14:textId="77777777" w:rsidR="00000000" w:rsidRDefault="009D64FD">
      <w:r>
        <w:t>DFDL is designed to provide flexibility and also permit implementations that achieve very high levels of performance. DFDL descriptions are</w:t>
      </w:r>
      <w:r>
        <w:t xml:space="preserve"> separable and native applications do not need to use DFDL libraries to parse their data formats. DFDL parsers can also be highly efficient. The DFDL language is designed to permit implementations that use lazy evaluation of formats and to support seekable</w:t>
      </w:r>
      <w:r>
        <w:t>, random access to data. The following goals can be achieved by DFDL implementations:</w:t>
      </w:r>
    </w:p>
    <w:p w14:paraId="1D6A86AE" w14:textId="77777777" w:rsidR="00000000" w:rsidRDefault="009D64FD">
      <w:pPr>
        <w:pStyle w:val="ListBullet"/>
        <w:numPr>
          <w:ilvl w:val="0"/>
          <w:numId w:val="13"/>
        </w:numPr>
      </w:pPr>
      <w:r>
        <w:t>Density. Fewest bytes to represent information (without resorting to compression). Fastest possible I/O.</w:t>
      </w:r>
    </w:p>
    <w:p w14:paraId="1ABD8985" w14:textId="77777777" w:rsidR="00000000" w:rsidRDefault="009D64FD">
      <w:pPr>
        <w:pStyle w:val="ListBullet"/>
        <w:numPr>
          <w:ilvl w:val="0"/>
          <w:numId w:val="13"/>
        </w:numPr>
      </w:pPr>
      <w:r>
        <w:t>Optimized I/O. Applications can write data aligned to byte, word,</w:t>
      </w:r>
      <w:r>
        <w:t xml:space="preserve"> or even page boundaries and to use memory-mapped I/O to insure access to data with the smallest number of machine cycles for common use cases without sacrificing general access. </w:t>
      </w:r>
    </w:p>
    <w:p w14:paraId="745171A7" w14:textId="77777777" w:rsidR="00000000" w:rsidRDefault="009D64FD">
      <w:r>
        <w:t>DFDL can describe the same types of abstract data that other binary or textu</w:t>
      </w:r>
      <w:r>
        <w:t>al data formats can describe and, furthermore, it can describe almost any possible representation scheme for those data. It is the spirit of DFDL to support canonical data descriptions that correspond closely to the original in-memory representation of the</w:t>
      </w:r>
      <w:r>
        <w:t xml:space="preserve"> data, and also to provide sufficient information to write as well as to read the given format.</w:t>
      </w:r>
    </w:p>
    <w:p w14:paraId="738218AA" w14:textId="77777777" w:rsidR="00000000" w:rsidRDefault="009D64FD">
      <w:pPr>
        <w:pStyle w:val="Heading2"/>
        <w:rPr>
          <w:rFonts w:eastAsia="Times New Roman"/>
        </w:rPr>
      </w:pPr>
      <w:bookmarkStart w:id="35" w:name="_Toc25589681"/>
      <w:bookmarkStart w:id="36" w:name="_Toc349042598"/>
      <w:bookmarkStart w:id="37" w:name="_Toc243112727"/>
      <w:bookmarkStart w:id="38" w:name="_Toc194983889"/>
      <w:bookmarkStart w:id="39" w:name="_Toc199516208"/>
      <w:bookmarkStart w:id="40" w:name="_Toc175057301"/>
      <w:bookmarkStart w:id="41" w:name="_Toc177399015"/>
      <w:r>
        <w:rPr>
          <w:rFonts w:eastAsia="Times New Roman"/>
        </w:rPr>
        <w:t>Why is DFDL Needed?</w:t>
      </w:r>
      <w:bookmarkEnd w:id="35"/>
      <w:bookmarkEnd w:id="36"/>
      <w:bookmarkEnd w:id="37"/>
      <w:bookmarkEnd w:id="38"/>
      <w:bookmarkEnd w:id="39"/>
      <w:bookmarkEnd w:id="40"/>
      <w:bookmarkEnd w:id="41"/>
    </w:p>
    <w:p w14:paraId="60F91B7B" w14:textId="77777777" w:rsidR="00000000" w:rsidRDefault="009D64FD">
      <w:pPr>
        <w:pStyle w:val="nobreak"/>
      </w:pPr>
      <w:r>
        <w:t xml:space="preserve">The question arises of why DFDL is needed in an era when there are so many standard data formats available. Ultimately, it is because there </w:t>
      </w:r>
      <w:r>
        <w:t>are a number of social phenomena in the way software is developed that have lead to the situation today where DFDL is needed to standardize descriptions of diverse data formats.</w:t>
      </w:r>
    </w:p>
    <w:p w14:paraId="4FA022E9" w14:textId="77777777" w:rsidR="00000000" w:rsidRDefault="009D64FD">
      <w:r>
        <w:t>First, programs are very often written speculatively, that is, without any adv</w:t>
      </w:r>
      <w:r>
        <w:t>ance understanding of how important they will become. Given this situation, little effort is expended on data formats since it remains easier to program the I/O in the most straightforward way possible with the programming tools in use. Even something as s</w:t>
      </w:r>
      <w:r>
        <w:t xml:space="preserve">imple as using an XML-based data format is harder than just using the native I/O libraries of a programming language. </w:t>
      </w:r>
    </w:p>
    <w:p w14:paraId="4D682DB2" w14:textId="77777777" w:rsidR="00000000" w:rsidRDefault="009D64FD">
      <w:r>
        <w:t>In time, however, it is realized that a software program is important because either many people are using it, or it has become important</w:t>
      </w:r>
      <w:r>
        <w:t xml:space="preserve"> for business or organizational needs to start using it in larger scale deployments. At that point it is often too late to go back and change the data formats. For example, there may be real or perceived business costs to delaying the deployment of a progr</w:t>
      </w:r>
      <w:r>
        <w:t xml:space="preserve">am for a rewrite just to change the data formats, particularly if such rewriting will reduce the performance of the program and increase the costs of deployment. (It takes </w:t>
      </w:r>
      <w:r>
        <w:rPr>
          <w:rStyle w:val="Emphasis"/>
        </w:rPr>
        <w:t>longer</w:t>
      </w:r>
      <w:r>
        <w:t xml:space="preserve"> to program, but at least it's </w:t>
      </w:r>
      <w:r>
        <w:rPr>
          <w:rStyle w:val="Emphasis"/>
        </w:rPr>
        <w:t>slower</w:t>
      </w:r>
      <w:r>
        <w:t xml:space="preserve"> when you are done</w:t>
      </w:r>
      <w:r>
        <w:sym w:font="Wingdings" w:char="F04A"/>
      </w:r>
      <w:r>
        <w:t>)</w:t>
      </w:r>
    </w:p>
    <w:p w14:paraId="30ADD278" w14:textId="77777777" w:rsidR="00000000" w:rsidRDefault="009D64FD">
      <w:r>
        <w:t>Additionally, the ne</w:t>
      </w:r>
      <w:r>
        <w:t xml:space="preserve">ed for data format standardization for interchange with other software may not be clear at the point where a program first becomes 'important'. Eventually, however, the need for data interchange with the program becomes apparent. </w:t>
      </w:r>
    </w:p>
    <w:p w14:paraId="1770000A" w14:textId="77777777" w:rsidR="00000000" w:rsidRDefault="009D64FD">
      <w:r>
        <w:t>The above phenomena are not something that is going away any time soon. There are, of course, efforts to smoothly integrate standardized data format handling into programming languages. Nevertheless, we see a critical role for DFDL since it allows after-th</w:t>
      </w:r>
      <w:r>
        <w:t>e-fact description of a data format.</w:t>
      </w:r>
    </w:p>
    <w:p w14:paraId="3EBE4D2F" w14:textId="77777777" w:rsidR="00000000" w:rsidRDefault="009D64FD">
      <w:pPr>
        <w:pStyle w:val="Heading2"/>
        <w:rPr>
          <w:rFonts w:eastAsia="Times New Roman"/>
        </w:rPr>
      </w:pPr>
      <w:bookmarkStart w:id="42" w:name="_Toc25589682"/>
      <w:bookmarkStart w:id="43" w:name="_Toc349042599"/>
      <w:bookmarkStart w:id="44" w:name="_Toc243112728"/>
      <w:bookmarkStart w:id="45" w:name="_Toc194983890"/>
      <w:bookmarkStart w:id="46" w:name="_Toc199516209"/>
      <w:bookmarkStart w:id="47" w:name="_Toc175057302"/>
      <w:bookmarkStart w:id="48" w:name="_Toc177399016"/>
      <w:r>
        <w:rPr>
          <w:rFonts w:eastAsia="Times New Roman"/>
        </w:rPr>
        <w:t>What is DFDL?</w:t>
      </w:r>
      <w:bookmarkEnd w:id="42"/>
      <w:bookmarkEnd w:id="43"/>
      <w:bookmarkEnd w:id="44"/>
      <w:bookmarkEnd w:id="45"/>
      <w:bookmarkEnd w:id="46"/>
      <w:bookmarkEnd w:id="47"/>
      <w:bookmarkEnd w:id="48"/>
    </w:p>
    <w:p w14:paraId="25A3DDD7" w14:textId="77777777" w:rsidR="00000000" w:rsidRDefault="009D64FD">
      <w:pPr>
        <w:pStyle w:val="nobreak"/>
      </w:pPr>
      <w:r>
        <w:t>DFDL is a language for describing data formats. A DFDL description allows data to be read from its native format and to be presented as an instance of an information set or indeed converted to the correspo</w:t>
      </w:r>
      <w:r>
        <w:t>nding XML document. DFDL also allows data to be taken from an instance of an information set and written out to its native format.</w:t>
      </w:r>
    </w:p>
    <w:p w14:paraId="1A824BD0" w14:textId="77777777" w:rsidR="00000000" w:rsidRDefault="009D64FD">
      <w:r>
        <w:t xml:space="preserve">DFDL achieves this by leveraging W3C XML Schema Definition Language (XSDL) 1.0. </w:t>
      </w:r>
      <w:r>
        <w:rPr>
          <w:noProof/>
        </w:rPr>
        <w:t>[</w:t>
      </w:r>
      <w:hyperlink w:anchor="a_XSDL" w:history="1">
        <w:r>
          <w:rPr>
            <w:rStyle w:val="Hyperlink"/>
            <w:noProof/>
          </w:rPr>
          <w:t>XSDL</w:t>
        </w:r>
      </w:hyperlink>
      <w:r>
        <w:rPr>
          <w:noProof/>
        </w:rPr>
        <w:t>]</w:t>
      </w:r>
    </w:p>
    <w:p w14:paraId="13A321B6" w14:textId="77777777" w:rsidR="00000000" w:rsidRDefault="009D64FD">
      <w:r>
        <w:t>An XML sc</w:t>
      </w:r>
      <w:r>
        <w:t>hema is written for the logical model of the data. The schema is augmented with special DFDL annotations. These annotations are used to describe the native representation of the data. This is an established approach that is already being used today in comm</w:t>
      </w:r>
      <w:r>
        <w:t>ercial systems.</w:t>
      </w:r>
    </w:p>
    <w:p w14:paraId="745110F7" w14:textId="77777777" w:rsidR="00000000" w:rsidRDefault="009D64FD">
      <w:pPr>
        <w:pStyle w:val="Heading3"/>
        <w:rPr>
          <w:rFonts w:eastAsia="Times New Roman"/>
        </w:rPr>
      </w:pPr>
      <w:bookmarkStart w:id="49" w:name="_Toc25589683"/>
      <w:bookmarkStart w:id="50" w:name="_Toc349042600"/>
      <w:bookmarkStart w:id="51" w:name="_Toc243112729"/>
      <w:bookmarkStart w:id="52" w:name="_Toc194983891"/>
      <w:bookmarkStart w:id="53" w:name="_Toc199516210"/>
      <w:bookmarkStart w:id="54" w:name="_Toc175057303"/>
      <w:bookmarkStart w:id="55" w:name="_Toc177399017"/>
      <w:r>
        <w:rPr>
          <w:rFonts w:eastAsia="Times New Roman"/>
        </w:rPr>
        <w:t>Simple Example</w:t>
      </w:r>
      <w:bookmarkEnd w:id="49"/>
      <w:bookmarkEnd w:id="50"/>
      <w:bookmarkEnd w:id="51"/>
      <w:bookmarkEnd w:id="52"/>
      <w:bookmarkEnd w:id="53"/>
      <w:bookmarkEnd w:id="54"/>
      <w:bookmarkEnd w:id="55"/>
    </w:p>
    <w:p w14:paraId="6504C95E" w14:textId="77777777" w:rsidR="00000000" w:rsidRDefault="009D64FD">
      <w:pPr>
        <w:pStyle w:val="nobreak"/>
      </w:pPr>
      <w:r>
        <w:t>Consider the following XML data:</w:t>
      </w:r>
    </w:p>
    <w:p w14:paraId="03ADFBE3" w14:textId="77777777" w:rsidR="00000000" w:rsidRDefault="009D64FD">
      <w:pPr>
        <w:pStyle w:val="Codeblock0"/>
        <w:pBdr>
          <w:top w:val="single" w:sz="4" w:space="1" w:color="auto"/>
          <w:left w:val="single" w:sz="4" w:space="4" w:color="auto"/>
          <w:bottom w:val="single" w:sz="4" w:space="1" w:color="auto"/>
          <w:right w:val="single" w:sz="4" w:space="4" w:color="auto"/>
        </w:pBdr>
      </w:pPr>
      <w:r>
        <w:t>&lt;w&gt;5&lt;/w&gt;</w:t>
      </w:r>
    </w:p>
    <w:p w14:paraId="44A4D3AF" w14:textId="77777777" w:rsidR="00000000" w:rsidRDefault="009D64FD">
      <w:pPr>
        <w:pStyle w:val="Codeblock0"/>
        <w:pBdr>
          <w:top w:val="single" w:sz="4" w:space="1" w:color="auto"/>
          <w:left w:val="single" w:sz="4" w:space="4" w:color="auto"/>
          <w:bottom w:val="single" w:sz="4" w:space="1" w:color="auto"/>
          <w:right w:val="single" w:sz="4" w:space="4" w:color="auto"/>
        </w:pBdr>
      </w:pPr>
      <w:r>
        <w:t>&lt;x&gt;7839372&lt;/x&gt;</w:t>
      </w:r>
    </w:p>
    <w:p w14:paraId="0259BE77" w14:textId="77777777" w:rsidR="00000000" w:rsidRDefault="009D64FD">
      <w:pPr>
        <w:pStyle w:val="Codeblock0"/>
        <w:pBdr>
          <w:top w:val="single" w:sz="4" w:space="1" w:color="auto"/>
          <w:left w:val="single" w:sz="4" w:space="4" w:color="auto"/>
          <w:bottom w:val="single" w:sz="4" w:space="1" w:color="auto"/>
          <w:right w:val="single" w:sz="4" w:space="4" w:color="auto"/>
        </w:pBdr>
      </w:pPr>
      <w:r>
        <w:t>&lt;y&gt;8.6E-200&lt;/y&gt;</w:t>
      </w:r>
    </w:p>
    <w:p w14:paraId="47EC7F32" w14:textId="77777777" w:rsidR="00000000" w:rsidRDefault="009D64FD">
      <w:pPr>
        <w:pStyle w:val="Codeblock0"/>
        <w:pBdr>
          <w:top w:val="single" w:sz="4" w:space="1" w:color="auto"/>
          <w:left w:val="single" w:sz="4" w:space="4" w:color="auto"/>
          <w:bottom w:val="single" w:sz="4" w:space="1" w:color="auto"/>
          <w:right w:val="single" w:sz="4" w:space="4" w:color="auto"/>
        </w:pBdr>
      </w:pPr>
      <w:r>
        <w:t>&lt;z&gt;-7.1E8&lt;/z&gt;</w:t>
      </w:r>
    </w:p>
    <w:p w14:paraId="56D88233" w14:textId="77777777" w:rsidR="00000000" w:rsidRDefault="009D64FD">
      <w:pPr>
        <w:rPr>
          <w:lang w:val="en-GB"/>
        </w:rPr>
      </w:pPr>
    </w:p>
    <w:p w14:paraId="4B07B19F" w14:textId="77777777" w:rsidR="00000000" w:rsidRDefault="009D64FD">
      <w:r>
        <w:t xml:space="preserve">The logical model for this data can be described by the following fragment of an XML schema document that simply provides description of </w:t>
      </w:r>
      <w:r>
        <w:t>the name and type of each element:</w:t>
      </w:r>
    </w:p>
    <w:p w14:paraId="01360B77"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&lt;xs:complexType name="example1"&gt;</w:t>
      </w:r>
    </w:p>
    <w:p w14:paraId="11627A86"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0A031331"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3303F9BC"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&lt;xs:element name="x" type="xs:int"/&gt;</w:t>
      </w:r>
    </w:p>
    <w:p w14:paraId="3A906299"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502359BE"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&lt;xs:element name="z" type="xs:</w:t>
      </w:r>
      <w:r>
        <w:t>float"/&gt;</w:t>
      </w:r>
    </w:p>
    <w:p w14:paraId="77369B32"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04ECD0D1"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&lt;/xs:complexType&gt;</w:t>
      </w:r>
    </w:p>
    <w:p w14:paraId="0C139AF3" w14:textId="77777777" w:rsidR="00000000" w:rsidRDefault="009D64FD">
      <w:r>
        <w:t>Now, suppose we have the same data but represented in a non-XML format. A binary representation of the data could be visualized like this (shown as hexadecimal):</w:t>
      </w:r>
    </w:p>
    <w:p w14:paraId="672C1885" w14:textId="77777777" w:rsidR="00000000" w:rsidRDefault="009D64FD">
      <w:pPr>
        <w:pStyle w:val="dataexample"/>
      </w:pPr>
      <w:r>
        <w:t xml:space="preserve">0000 0005 0077 9e8c </w:t>
      </w:r>
    </w:p>
    <w:p w14:paraId="21B581A8" w14:textId="77777777" w:rsidR="00000000" w:rsidRDefault="009D64FD">
      <w:pPr>
        <w:pStyle w:val="dataexample"/>
      </w:pPr>
      <w:r>
        <w:t xml:space="preserve">169a 54dd 0a1b 4a3f </w:t>
      </w:r>
    </w:p>
    <w:p w14:paraId="4B3BCD9E" w14:textId="77777777" w:rsidR="00000000" w:rsidRDefault="009D64FD">
      <w:pPr>
        <w:pStyle w:val="dataexample"/>
      </w:pPr>
      <w:r>
        <w:t>ce29 46f6</w:t>
      </w:r>
    </w:p>
    <w:p w14:paraId="504BFA18" w14:textId="77777777" w:rsidR="00000000" w:rsidRDefault="009D64FD">
      <w:pPr>
        <w:pStyle w:val="nobreak"/>
      </w:pPr>
      <w:r>
        <w:t>To describe this in DFDL, we take our original XML schema document that described the data model and we annotate the type definition as follows:</w:t>
      </w:r>
    </w:p>
    <w:p w14:paraId="0DC64071" w14:textId="77777777" w:rsidR="00000000" w:rsidRDefault="009D64FD">
      <w:pPr>
        <w:pStyle w:val="Codeblock0"/>
        <w:pBdr>
          <w:top w:val="single" w:sz="4" w:space="1" w:color="auto"/>
          <w:left w:val="single" w:sz="4" w:space="4" w:color="auto"/>
          <w:bottom w:val="single" w:sz="4" w:space="1" w:color="auto"/>
          <w:right w:val="single" w:sz="4" w:space="4" w:color="auto"/>
        </w:pBdr>
        <w:rPr>
          <w:b/>
        </w:rPr>
      </w:pPr>
      <w:r>
        <w:t xml:space="preserve">  &lt;xs:complexType&gt;</w:t>
      </w:r>
      <w:r>
        <w:rPr>
          <w:b/>
        </w:rPr>
        <w:t xml:space="preserve">                    </w:t>
      </w:r>
    </w:p>
    <w:p w14:paraId="09A2DABD"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47AE342A"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01140F3F"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w:t>
      </w:r>
      <w:r>
        <w:rPr>
          <w:rStyle w:val="CodeCharacter"/>
          <w:b/>
          <w:bCs/>
          <w:szCs w:val="18"/>
          <w:lang w:val="en-US"/>
        </w:rPr>
        <w:t xml:space="preserve">      &lt;xs:annotation&gt;</w:t>
      </w:r>
    </w:p>
    <w:p w14:paraId="79998B25"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127C118B" w14:textId="77777777" w:rsidR="00000000" w:rsidRDefault="009D64FD">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3CB9AD54" w14:textId="77777777" w:rsidR="00000000"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binaryNumberRep="binary"</w:t>
      </w:r>
    </w:p>
    <w:p w14:paraId="3A3B5352" w14:textId="77777777" w:rsidR="00000000"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10F84889" w14:textId="77777777" w:rsidR="00000000"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w:t>
      </w:r>
      <w:r>
        <w:rPr>
          <w:b/>
        </w:rPr>
        <w:t xml:space="preserve">lengthKind="implicit"/&gt;                   </w:t>
      </w:r>
    </w:p>
    <w:p w14:paraId="200357C9" w14:textId="77777777" w:rsidR="00000000"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3B4B6D59" w14:textId="77777777" w:rsidR="00000000"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57AEB311"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641874CE"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&lt;xs:element name="x" type="xs:int "&gt;</w:t>
      </w:r>
    </w:p>
    <w:p w14:paraId="1945F6AE"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2C151DA5"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411F11C4" w14:textId="77777777" w:rsidR="00000000" w:rsidRDefault="009D64FD">
      <w:pPr>
        <w:pStyle w:val="Codeblock0"/>
        <w:pBdr>
          <w:top w:val="single" w:sz="4" w:space="1" w:color="auto"/>
          <w:left w:val="single" w:sz="4" w:space="4" w:color="auto"/>
          <w:bottom w:val="single" w:sz="4" w:space="1" w:color="auto"/>
          <w:right w:val="single" w:sz="4" w:space="4" w:color="auto"/>
        </w:pBdr>
      </w:pPr>
      <w:r>
        <w:rPr>
          <w:b/>
        </w:rPr>
        <w:t xml:space="preserve">            &lt;dfdl:el</w:t>
      </w:r>
      <w:r>
        <w:rPr>
          <w:b/>
        </w:rPr>
        <w:t>ement representation="binary"</w:t>
      </w:r>
    </w:p>
    <w:p w14:paraId="5FF96956" w14:textId="77777777" w:rsidR="00000000"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binaryNumberRep="binary" </w:t>
      </w:r>
    </w:p>
    <w:p w14:paraId="7E4AFFF9" w14:textId="77777777" w:rsidR="00000000"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1E4AFDB4" w14:textId="77777777" w:rsidR="00000000"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3DF39AD0" w14:textId="77777777" w:rsidR="00000000"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4586EEC9" w14:textId="77777777" w:rsidR="00000000"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4836AF6"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20AB4652"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65B5814B"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7F2DFB5A"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2210951F" w14:textId="77777777" w:rsidR="00000000" w:rsidRDefault="009D64FD">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 </w:t>
      </w:r>
    </w:p>
    <w:p w14:paraId="71358F9D" w14:textId="77777777" w:rsidR="00000000"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binaryFloatRep="ieee"</w:t>
      </w:r>
    </w:p>
    <w:p w14:paraId="2ED37392" w14:textId="77777777" w:rsidR="00000000"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w:t>
      </w:r>
      <w:r>
        <w:rPr>
          <w:b/>
        </w:rPr>
        <w:t xml:space="preserve">byteOrder="bigEndian" </w:t>
      </w:r>
    </w:p>
    <w:p w14:paraId="0105737F" w14:textId="77777777" w:rsidR="00000000"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492C7F3E" w14:textId="77777777" w:rsidR="00000000"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4B1A3887" w14:textId="77777777" w:rsidR="00000000"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47F77187"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7ACB23C0"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&lt;xs:element name="z" type="xs:float" &gt;</w:t>
      </w:r>
    </w:p>
    <w:p w14:paraId="5E27898A"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2DD458A9"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465A29F4" w14:textId="77777777" w:rsidR="00000000" w:rsidRDefault="009D64FD">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0C085853" w14:textId="77777777" w:rsidR="00000000" w:rsidRDefault="009D64FD">
      <w:pPr>
        <w:pStyle w:val="Codeblock0"/>
        <w:pBdr>
          <w:top w:val="single" w:sz="4" w:space="1" w:color="auto"/>
          <w:left w:val="single" w:sz="4" w:space="4" w:color="auto"/>
          <w:bottom w:val="single" w:sz="4" w:space="1" w:color="auto"/>
          <w:right w:val="single" w:sz="4" w:space="4" w:color="auto"/>
        </w:pBdr>
        <w:rPr>
          <w:b/>
        </w:rPr>
      </w:pPr>
      <w:r>
        <w:rPr>
          <w:rFonts w:eastAsia="MS Mincho"/>
          <w:lang w:eastAsia="ja-JP"/>
        </w:rPr>
        <w:t xml:space="preserve">                    </w:t>
      </w:r>
      <w:r>
        <w:rPr>
          <w:b/>
        </w:rPr>
        <w:t xml:space="preserve">byteOrder="bigEndian" </w:t>
      </w:r>
    </w:p>
    <w:p w14:paraId="37312419" w14:textId="77777777" w:rsidR="00000000"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lengthKind="implicit"</w:t>
      </w:r>
    </w:p>
    <w:p w14:paraId="7342928B" w14:textId="77777777" w:rsidR="00000000"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binaryFloatRep="ieee" /&gt;                   </w:t>
      </w:r>
    </w:p>
    <w:p w14:paraId="5BFCD8ED" w14:textId="77777777" w:rsidR="00000000" w:rsidRDefault="009D64FD">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&lt;/xs:appinfo&gt;</w:t>
      </w:r>
    </w:p>
    <w:p w14:paraId="0E1AF4CF" w14:textId="77777777" w:rsidR="00000000" w:rsidRDefault="009D64FD">
      <w:pPr>
        <w:pStyle w:val="Codeblock0"/>
        <w:pBdr>
          <w:top w:val="single" w:sz="4" w:space="1" w:color="auto"/>
          <w:left w:val="single" w:sz="4" w:space="4" w:color="auto"/>
          <w:bottom w:val="single" w:sz="4" w:space="1" w:color="auto"/>
          <w:right w:val="single" w:sz="4" w:space="4" w:color="auto"/>
        </w:pBdr>
        <w:rPr>
          <w:b/>
          <w:bCs/>
        </w:rPr>
      </w:pPr>
      <w:r>
        <w:t xml:space="preserve">  </w:t>
      </w:r>
      <w:r>
        <w:t xml:space="preserve">      </w:t>
      </w:r>
      <w:r>
        <w:rPr>
          <w:b/>
        </w:rPr>
        <w:t>&lt;/xs:annotation&gt;</w:t>
      </w:r>
    </w:p>
    <w:p w14:paraId="3B2E7494"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003B2145"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7777FCD3" w14:textId="77777777" w:rsidR="00000000" w:rsidRDefault="009D64FD">
      <w:pPr>
        <w:pStyle w:val="Codeblock0"/>
        <w:pBdr>
          <w:top w:val="single" w:sz="4" w:space="1" w:color="auto"/>
          <w:left w:val="single" w:sz="4" w:space="4" w:color="auto"/>
          <w:bottom w:val="single" w:sz="4" w:space="1" w:color="auto"/>
          <w:right w:val="single" w:sz="4" w:space="4" w:color="auto"/>
        </w:pBdr>
        <w:rPr>
          <w:b/>
          <w:lang w:val="en-US"/>
        </w:rPr>
      </w:pPr>
      <w:r>
        <w:rPr>
          <w:b/>
        </w:rPr>
        <w:t xml:space="preserve">  &lt;/xs:complexType&gt;</w:t>
      </w:r>
    </w:p>
    <w:p w14:paraId="512B23AA" w14:textId="77777777" w:rsidR="00000000" w:rsidRDefault="009D64F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This simple DFDL annotation expresses that the data are represented in a binary format and that the byte order will be big endian. This is all that a DFDL parser needs to rea</w:t>
      </w:r>
      <w:r>
        <w:t>d the data.</w:t>
      </w:r>
    </w:p>
    <w:p w14:paraId="7F04001A" w14:textId="77777777" w:rsidR="00000000" w:rsidRDefault="009D64F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Consider if the same data are represented in a text format:</w:t>
      </w:r>
    </w:p>
    <w:p w14:paraId="5784F35C" w14:textId="77777777" w:rsidR="00000000" w:rsidRDefault="009D64FD">
      <w:pPr>
        <w:pStyle w:val="dataexample"/>
      </w:pPr>
      <w:r>
        <w:t>5,7839372,8.6E-200,-7.1E8</w:t>
      </w:r>
    </w:p>
    <w:p w14:paraId="2278EB76" w14:textId="77777777" w:rsidR="00000000" w:rsidRDefault="009D64F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 xml:space="preserve">Once again, we can annotate the same data model, this time with properties that </w:t>
      </w:r>
      <w:r>
        <w:t>provide the character encoding, the field separator (comma) and the decimal separator (period):</w:t>
      </w:r>
    </w:p>
    <w:p w14:paraId="13EDDBF2"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&lt;xs:complexType&gt;</w:t>
      </w:r>
    </w:p>
    <w:p w14:paraId="271B90BB"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678C2A27"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0739FA4E"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56443789" w14:textId="77777777" w:rsidR="00000000" w:rsidRDefault="009D64FD">
      <w:pPr>
        <w:pStyle w:val="Codeblock0"/>
        <w:pBdr>
          <w:top w:val="single" w:sz="4" w:space="1" w:color="auto"/>
          <w:left w:val="single" w:sz="4" w:space="4" w:color="auto"/>
          <w:bottom w:val="single" w:sz="4" w:space="1" w:color="auto"/>
          <w:right w:val="single" w:sz="4" w:space="4" w:color="auto"/>
        </w:pBdr>
      </w:pPr>
      <w:r>
        <w:rPr>
          <w:b/>
          <w:bCs/>
        </w:rPr>
        <w:t xml:space="preserve">          &lt;dfdl:sequence encoding="UTF-8" sepa</w:t>
      </w:r>
      <w:r>
        <w:rPr>
          <w:b/>
          <w:bCs/>
        </w:rPr>
        <w:t>rator="," /&gt;</w:t>
      </w:r>
    </w:p>
    <w:p w14:paraId="12135B43" w14:textId="77777777" w:rsidR="00000000" w:rsidRDefault="009D64FD">
      <w:pPr>
        <w:pStyle w:val="Codeblock0"/>
        <w:pBdr>
          <w:top w:val="single" w:sz="4" w:space="1" w:color="auto"/>
          <w:left w:val="single" w:sz="4" w:space="4" w:color="auto"/>
          <w:bottom w:val="single" w:sz="4" w:space="1" w:color="auto"/>
          <w:right w:val="single" w:sz="4" w:space="4" w:color="auto"/>
        </w:pBdr>
        <w:rPr>
          <w:b/>
          <w:bCs/>
        </w:rPr>
      </w:pPr>
      <w:r>
        <w:rPr>
          <w:b/>
          <w:bCs/>
        </w:rPr>
        <w:t xml:space="preserve">        &lt;/xs:appinfo&gt;</w:t>
      </w:r>
    </w:p>
    <w:p w14:paraId="0BA0E0AD" w14:textId="77777777" w:rsidR="00000000"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35D7FD54"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3A1E46FF"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&lt;xs:annotation&gt;</w:t>
      </w:r>
    </w:p>
    <w:p w14:paraId="3696896B"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rPr>
        <w:t xml:space="preserve">          &lt;xs:appinfo source="http://www.ogf.org/dfdl/"&gt;</w:t>
      </w:r>
    </w:p>
    <w:p w14:paraId="48228D1C" w14:textId="77777777" w:rsidR="00000000" w:rsidRDefault="009D64FD">
      <w:pPr>
        <w:pStyle w:val="Codeblock0"/>
        <w:pBdr>
          <w:top w:val="single" w:sz="4" w:space="1" w:color="auto"/>
          <w:left w:val="single" w:sz="4" w:space="4" w:color="auto"/>
          <w:bottom w:val="single" w:sz="4" w:space="1" w:color="auto"/>
          <w:right w:val="single" w:sz="4" w:space="4" w:color="auto"/>
        </w:pBdr>
      </w:pPr>
      <w:r>
        <w:rPr>
          <w:b/>
        </w:rPr>
        <w:t xml:space="preserve">            &lt;dfdl:element representation="text" </w:t>
      </w:r>
    </w:p>
    <w:p w14:paraId="708C50B2" w14:textId="77777777" w:rsidR="00000000"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en</w:t>
      </w:r>
      <w:r>
        <w:rPr>
          <w:b/>
        </w:rPr>
        <w:t xml:space="preserve">coding="UTF-8" </w:t>
      </w:r>
    </w:p>
    <w:p w14:paraId="5200C196" w14:textId="77777777" w:rsidR="00000000" w:rsidRDefault="009D64FD">
      <w:pPr>
        <w:pStyle w:val="Codeblock0"/>
        <w:pBdr>
          <w:top w:val="single" w:sz="4" w:space="1" w:color="auto"/>
          <w:left w:val="single" w:sz="4" w:space="4" w:color="auto"/>
          <w:bottom w:val="single" w:sz="4" w:space="1" w:color="auto"/>
          <w:right w:val="single" w:sz="4" w:space="4" w:color="auto"/>
        </w:pBdr>
      </w:pPr>
      <w:r>
        <w:rPr>
          <w:b/>
        </w:rPr>
        <w:t xml:space="preserve">                        </w:t>
      </w:r>
      <w:r>
        <w:rPr>
          <w:rFonts w:cs="Arial"/>
          <w:b/>
        </w:rPr>
        <w:t>textNumberRep</w:t>
      </w:r>
      <w:r>
        <w:rPr>
          <w:b/>
        </w:rPr>
        <w:t xml:space="preserve"> ="standard"</w:t>
      </w:r>
      <w:r>
        <w:rPr>
          <w:rFonts w:eastAsia="MS Mincho"/>
        </w:rPr>
        <w:t xml:space="preserve"> </w:t>
      </w:r>
    </w:p>
    <w:p w14:paraId="020F7A54" w14:textId="77777777" w:rsidR="00000000" w:rsidRDefault="009D64FD">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textNumberPattern="####0"</w:t>
      </w:r>
    </w:p>
    <w:p w14:paraId="26D48C09" w14:textId="77777777" w:rsidR="00000000" w:rsidRDefault="009D64FD">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430CEC7F" w14:textId="77777777" w:rsidR="00000000"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 </w:t>
      </w:r>
    </w:p>
    <w:p w14:paraId="61D98998" w14:textId="77777777" w:rsidR="00000000"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718074AB" w14:textId="77777777" w:rsidR="00000000"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w:t>
      </w:r>
      <w:r>
        <w:rPr>
          <w:b/>
        </w:rPr>
        <w:t>/xs:annotation&gt;</w:t>
      </w:r>
    </w:p>
    <w:p w14:paraId="6808A5E7"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2ED16A68"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&lt;xs:element name="x" type="xs:int"&gt;</w:t>
      </w:r>
    </w:p>
    <w:p w14:paraId="32EBE94E" w14:textId="77777777" w:rsidR="00000000"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1F6220CB" w14:textId="77777777" w:rsidR="00000000"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&lt;xs:appinfo source="</w:t>
      </w:r>
      <w:r>
        <w:t>http://www.ogf.org/dfdl/</w:t>
      </w:r>
      <w:r>
        <w:rPr>
          <w:b/>
        </w:rPr>
        <w:t>"&gt;</w:t>
      </w:r>
    </w:p>
    <w:p w14:paraId="1290BBDA" w14:textId="77777777" w:rsidR="00000000"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&lt;dfdl:element representation="text" </w:t>
      </w:r>
    </w:p>
    <w:p w14:paraId="55836533" w14:textId="77777777" w:rsidR="00000000"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2CCE288D" w14:textId="77777777" w:rsidR="00000000"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w:t>
      </w:r>
      <w:r>
        <w:rPr>
          <w:b/>
        </w:rPr>
        <w:t xml:space="preserve">                  </w:t>
      </w:r>
      <w:r>
        <w:rPr>
          <w:rFonts w:cs="Arial"/>
          <w:b/>
        </w:rPr>
        <w:t>textNumberRep</w:t>
      </w:r>
      <w:r>
        <w:rPr>
          <w:b/>
        </w:rPr>
        <w:t xml:space="preserve"> ="standard"</w:t>
      </w:r>
    </w:p>
    <w:p w14:paraId="7BF66696" w14:textId="77777777" w:rsidR="00000000" w:rsidRDefault="009D64FD">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textNumberPattern="#######0"</w:t>
      </w:r>
    </w:p>
    <w:p w14:paraId="36CA7FA1" w14:textId="77777777" w:rsidR="00000000" w:rsidRDefault="009D64FD">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118F1623" w14:textId="77777777" w:rsidR="00000000"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w:t>
      </w:r>
    </w:p>
    <w:p w14:paraId="3950FD9A" w14:textId="77777777" w:rsidR="00000000"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731DE252" w14:textId="77777777" w:rsidR="00000000"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5C805AC6"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w:t>
      </w:r>
      <w:r>
        <w:t>&lt;/xs:element&gt;</w:t>
      </w:r>
    </w:p>
    <w:p w14:paraId="432748DA"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5522B4C0"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2F7D169F"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6CD9A8AD" w14:textId="77777777" w:rsidR="00000000" w:rsidRDefault="009D64FD">
      <w:pPr>
        <w:pStyle w:val="Codeblock0"/>
        <w:pBdr>
          <w:top w:val="single" w:sz="4" w:space="1" w:color="auto"/>
          <w:left w:val="single" w:sz="4" w:space="4" w:color="auto"/>
          <w:bottom w:val="single" w:sz="4" w:space="1" w:color="auto"/>
          <w:right w:val="single" w:sz="4" w:space="4" w:color="auto"/>
        </w:pBdr>
      </w:pPr>
      <w:r>
        <w:rPr>
          <w:b/>
        </w:rPr>
        <w:t xml:space="preserve">             &lt;dfdl:element representation="text" </w:t>
      </w:r>
    </w:p>
    <w:p w14:paraId="7528E9A8" w14:textId="77777777" w:rsidR="00000000"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3D98D921" w14:textId="77777777" w:rsidR="00000000"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w:t>
      </w:r>
      <w:r>
        <w:rPr>
          <w:rFonts w:cs="Arial"/>
          <w:b/>
        </w:rPr>
        <w:t>textNumberRep</w:t>
      </w:r>
      <w:r>
        <w:rPr>
          <w:b/>
        </w:rPr>
        <w:t xml:space="preserve"> ="standard"</w:t>
      </w:r>
    </w:p>
    <w:p w14:paraId="2BCE8DA6" w14:textId="77777777" w:rsidR="00000000" w:rsidRDefault="009D64FD">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w:t>
      </w:r>
      <w:bookmarkStart w:id="56" w:name="OLE_LINK5"/>
      <w:r>
        <w:rPr>
          <w:rFonts w:eastAsia="MS Mincho"/>
          <w:b/>
        </w:rPr>
        <w:t>0.0E+000</w:t>
      </w:r>
      <w:bookmarkEnd w:id="56"/>
      <w:r>
        <w:rPr>
          <w:rFonts w:eastAsia="MS Mincho"/>
          <w:b/>
        </w:rPr>
        <w:t>"</w:t>
      </w:r>
    </w:p>
    <w:p w14:paraId="2E1CD7CC" w14:textId="77777777" w:rsidR="00000000" w:rsidRDefault="009D64FD">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238F7352" w14:textId="77777777" w:rsidR="00000000"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w:t>
      </w:r>
    </w:p>
    <w:p w14:paraId="5147CBD5" w14:textId="77777777" w:rsidR="00000000"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4A638950" w14:textId="77777777" w:rsidR="00000000"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797A138"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w:t>
      </w:r>
      <w:r>
        <w:t>/xs:element&gt;</w:t>
      </w:r>
    </w:p>
    <w:p w14:paraId="3F10D568"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&lt;xs:element name="z" type="xs:float"&gt;</w:t>
      </w:r>
    </w:p>
    <w:p w14:paraId="03D7DE7C"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0B7EFD83"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21D0427D" w14:textId="77777777" w:rsidR="00000000" w:rsidRDefault="009D64FD">
      <w:pPr>
        <w:pStyle w:val="Codeblock0"/>
        <w:pBdr>
          <w:top w:val="single" w:sz="4" w:space="1" w:color="auto"/>
          <w:left w:val="single" w:sz="4" w:space="4" w:color="auto"/>
          <w:bottom w:val="single" w:sz="4" w:space="1" w:color="auto"/>
          <w:right w:val="single" w:sz="4" w:space="4" w:color="auto"/>
        </w:pBdr>
      </w:pPr>
      <w:r>
        <w:rPr>
          <w:b/>
          <w:bCs/>
        </w:rPr>
        <w:t xml:space="preserve">             &lt;dfdl:element representation="text" </w:t>
      </w:r>
    </w:p>
    <w:p w14:paraId="4D937C38" w14:textId="77777777" w:rsidR="00000000" w:rsidRDefault="009D64FD">
      <w:pPr>
        <w:pStyle w:val="Codeblock0"/>
        <w:pBdr>
          <w:top w:val="single" w:sz="4" w:space="1" w:color="auto"/>
          <w:left w:val="single" w:sz="4" w:space="4" w:color="auto"/>
          <w:bottom w:val="single" w:sz="4" w:space="1" w:color="auto"/>
          <w:right w:val="single" w:sz="4" w:space="4" w:color="auto"/>
        </w:pBdr>
        <w:rPr>
          <w:b/>
          <w:bCs/>
        </w:rPr>
      </w:pPr>
      <w:r>
        <w:rPr>
          <w:b/>
          <w:bCs/>
        </w:rPr>
        <w:t xml:space="preserve">                        encoding="UTF-8" </w:t>
      </w:r>
    </w:p>
    <w:p w14:paraId="2E113CC6" w14:textId="77777777" w:rsidR="00000000" w:rsidRDefault="009D64FD">
      <w:pPr>
        <w:pStyle w:val="Codeblock0"/>
        <w:pBdr>
          <w:top w:val="single" w:sz="4" w:space="1" w:color="auto"/>
          <w:left w:val="single" w:sz="4" w:space="4" w:color="auto"/>
          <w:bottom w:val="single" w:sz="4" w:space="1" w:color="auto"/>
          <w:right w:val="single" w:sz="4" w:space="4" w:color="auto"/>
        </w:pBdr>
        <w:rPr>
          <w:b/>
          <w:bCs/>
        </w:rPr>
      </w:pPr>
      <w:r>
        <w:rPr>
          <w:b/>
          <w:bCs/>
        </w:rPr>
        <w:t xml:space="preserve">                        te</w:t>
      </w:r>
      <w:r>
        <w:rPr>
          <w:b/>
          <w:bCs/>
        </w:rPr>
        <w:t>xtNumberRep ="standard"</w:t>
      </w:r>
    </w:p>
    <w:p w14:paraId="665535E5" w14:textId="77777777" w:rsidR="00000000" w:rsidRDefault="009D64FD">
      <w:pPr>
        <w:pStyle w:val="Codeblock0"/>
        <w:pBdr>
          <w:top w:val="single" w:sz="4" w:space="1" w:color="auto"/>
          <w:left w:val="single" w:sz="4" w:space="4" w:color="auto"/>
          <w:bottom w:val="single" w:sz="4" w:space="1" w:color="auto"/>
          <w:right w:val="single" w:sz="4" w:space="4" w:color="auto"/>
        </w:pBdr>
        <w:rPr>
          <w:rFonts w:eastAsia="MS Mincho"/>
          <w:b/>
          <w:bCs/>
          <w:lang w:eastAsia="ja-JP"/>
        </w:rPr>
      </w:pPr>
      <w:r>
        <w:rPr>
          <w:b/>
          <w:bCs/>
        </w:rPr>
        <w:t xml:space="preserve">                        </w:t>
      </w:r>
      <w:r>
        <w:rPr>
          <w:rFonts w:eastAsia="MS Mincho"/>
          <w:b/>
          <w:bCs/>
        </w:rPr>
        <w:t>textNumberPattern="0.0E0"</w:t>
      </w:r>
    </w:p>
    <w:p w14:paraId="6E017458" w14:textId="77777777" w:rsidR="00000000" w:rsidRDefault="009D64FD">
      <w:pPr>
        <w:pStyle w:val="Codeblock0"/>
        <w:pBdr>
          <w:top w:val="single" w:sz="4" w:space="1" w:color="auto"/>
          <w:left w:val="single" w:sz="4" w:space="4" w:color="auto"/>
          <w:bottom w:val="single" w:sz="4" w:space="1" w:color="auto"/>
          <w:right w:val="single" w:sz="4" w:space="4" w:color="auto"/>
        </w:pBdr>
        <w:rPr>
          <w:b/>
          <w:bCs/>
        </w:rPr>
      </w:pPr>
      <w:r>
        <w:rPr>
          <w:rFonts w:eastAsia="MS Mincho"/>
          <w:b/>
          <w:bCs/>
          <w:lang w:eastAsia="ja-JP"/>
        </w:rPr>
        <w:t xml:space="preserve">                        textStandardDecimalSeparator="."</w:t>
      </w:r>
    </w:p>
    <w:p w14:paraId="48D95239" w14:textId="77777777" w:rsidR="00000000" w:rsidRDefault="009D64FD">
      <w:pPr>
        <w:pStyle w:val="Codeblock0"/>
        <w:pBdr>
          <w:top w:val="single" w:sz="4" w:space="1" w:color="auto"/>
          <w:left w:val="single" w:sz="4" w:space="4" w:color="auto"/>
          <w:bottom w:val="single" w:sz="4" w:space="1" w:color="auto"/>
          <w:right w:val="single" w:sz="4" w:space="4" w:color="auto"/>
        </w:pBdr>
        <w:rPr>
          <w:b/>
          <w:bCs/>
        </w:rPr>
      </w:pPr>
      <w:r>
        <w:rPr>
          <w:b/>
          <w:bCs/>
        </w:rPr>
        <w:t xml:space="preserve">                        lengthKind="delimited"/&gt;</w:t>
      </w:r>
    </w:p>
    <w:p w14:paraId="54343118" w14:textId="77777777" w:rsidR="00000000" w:rsidRDefault="009D64FD">
      <w:pPr>
        <w:pStyle w:val="Codeblock0"/>
        <w:pBdr>
          <w:top w:val="single" w:sz="4" w:space="1" w:color="auto"/>
          <w:left w:val="single" w:sz="4" w:space="4" w:color="auto"/>
          <w:bottom w:val="single" w:sz="4" w:space="1" w:color="auto"/>
          <w:right w:val="single" w:sz="4" w:space="4" w:color="auto"/>
        </w:pBdr>
        <w:rPr>
          <w:b/>
          <w:bCs/>
        </w:rPr>
      </w:pPr>
      <w:r>
        <w:rPr>
          <w:b/>
          <w:bCs/>
        </w:rPr>
        <w:t xml:space="preserve">          &lt;/xs:appinfo&gt;</w:t>
      </w:r>
    </w:p>
    <w:p w14:paraId="714C3E22" w14:textId="77777777" w:rsidR="00000000" w:rsidRDefault="009D64FD">
      <w:pPr>
        <w:pStyle w:val="Codeblock0"/>
        <w:pBdr>
          <w:top w:val="single" w:sz="4" w:space="1" w:color="auto"/>
          <w:left w:val="single" w:sz="4" w:space="4" w:color="auto"/>
          <w:bottom w:val="single" w:sz="4" w:space="1" w:color="auto"/>
          <w:right w:val="single" w:sz="4" w:space="4" w:color="auto"/>
        </w:pBdr>
        <w:rPr>
          <w:b/>
          <w:bCs/>
        </w:rPr>
      </w:pPr>
      <w:r>
        <w:rPr>
          <w:b/>
          <w:bCs/>
        </w:rPr>
        <w:t xml:space="preserve">        &lt;/xs:annotation&gt;</w:t>
      </w:r>
    </w:p>
    <w:p w14:paraId="14F88515"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w:t>
      </w:r>
      <w:r>
        <w:t>/xs:element&gt;</w:t>
      </w:r>
    </w:p>
    <w:p w14:paraId="1D162B4E"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76881D69"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&lt;/xs:complexType&gt;</w:t>
      </w:r>
    </w:p>
    <w:p w14:paraId="5EDD2952" w14:textId="77777777" w:rsidR="00000000" w:rsidRDefault="009D64FD">
      <w:pPr>
        <w:pStyle w:val="nobreak"/>
      </w:pPr>
      <w:bookmarkStart w:id="57" w:name="_Toc322911475"/>
      <w:bookmarkStart w:id="58" w:name="_Toc322912014"/>
      <w:bookmarkStart w:id="59" w:name="_Toc329092897"/>
      <w:bookmarkStart w:id="60" w:name="_Toc332701410"/>
      <w:bookmarkStart w:id="61" w:name="_Toc332701717"/>
      <w:bookmarkStart w:id="62" w:name="_Toc332711511"/>
      <w:bookmarkStart w:id="63" w:name="_Toc332711819"/>
      <w:bookmarkStart w:id="64" w:name="_Toc332712121"/>
      <w:bookmarkStart w:id="65" w:name="_Toc332724037"/>
      <w:bookmarkStart w:id="66" w:name="_Toc332724337"/>
      <w:bookmarkStart w:id="67" w:name="_Toc341102633"/>
      <w:bookmarkStart w:id="68" w:name="_Toc347241364"/>
      <w:bookmarkStart w:id="69" w:name="_Toc347744557"/>
      <w:bookmarkStart w:id="70" w:name="_Toc348984340"/>
      <w:bookmarkStart w:id="71" w:name="_Toc348984645"/>
      <w:bookmarkStart w:id="72" w:name="_Toc349037808"/>
      <w:bookmarkStart w:id="73" w:name="_Toc349038113"/>
      <w:bookmarkStart w:id="74" w:name="_Toc349042601"/>
      <w:bookmarkStart w:id="75" w:name="_Toc349642042"/>
      <w:bookmarkStart w:id="76" w:name="_Toc351912592"/>
      <w:bookmarkStart w:id="77" w:name="_Toc351914613"/>
      <w:bookmarkStart w:id="78" w:name="_Toc351915047"/>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r>
        <w:t xml:space="preserve">Many properties are repeatedly expressed in the example for the sake of simplicity. Later sections of this specification will define the mechanisms DFDL provides to avoid this repetitiveness. </w:t>
      </w:r>
    </w:p>
    <w:p w14:paraId="65872972" w14:textId="77777777" w:rsidR="00000000" w:rsidRDefault="009D64FD">
      <w:pPr>
        <w:pStyle w:val="Heading2"/>
        <w:rPr>
          <w:rFonts w:eastAsia="Times New Roman"/>
        </w:rPr>
      </w:pPr>
      <w:bookmarkStart w:id="79" w:name="_Toc322911476"/>
      <w:bookmarkStart w:id="80" w:name="_Toc322912015"/>
      <w:bookmarkStart w:id="81" w:name="_Toc329092898"/>
      <w:bookmarkStart w:id="82" w:name="_Toc332701411"/>
      <w:bookmarkStart w:id="83" w:name="_Toc332701718"/>
      <w:bookmarkStart w:id="84" w:name="_Toc332711512"/>
      <w:bookmarkStart w:id="85" w:name="_Toc332711820"/>
      <w:bookmarkStart w:id="86" w:name="_Toc332712122"/>
      <w:bookmarkStart w:id="87" w:name="_Toc332724038"/>
      <w:bookmarkStart w:id="88" w:name="_Toc332724338"/>
      <w:bookmarkStart w:id="89" w:name="_Toc341102634"/>
      <w:bookmarkStart w:id="90" w:name="_Toc347241365"/>
      <w:bookmarkStart w:id="91" w:name="_Toc347744558"/>
      <w:bookmarkStart w:id="92" w:name="_Toc348984341"/>
      <w:bookmarkStart w:id="93" w:name="_Toc348984646"/>
      <w:bookmarkStart w:id="94" w:name="_Toc349037809"/>
      <w:bookmarkStart w:id="95" w:name="_Toc349038114"/>
      <w:bookmarkStart w:id="96" w:name="_Toc349042602"/>
      <w:bookmarkStart w:id="97" w:name="_Toc349642043"/>
      <w:bookmarkStart w:id="98" w:name="_Toc351912593"/>
      <w:bookmarkStart w:id="99" w:name="_Toc351914614"/>
      <w:bookmarkStart w:id="100" w:name="_Toc351915048"/>
      <w:bookmarkStart w:id="101" w:name="_Toc361231085"/>
      <w:bookmarkStart w:id="102" w:name="_Toc361231611"/>
      <w:bookmarkStart w:id="103" w:name="_Toc362444891"/>
      <w:bookmarkStart w:id="104" w:name="_Toc363908813"/>
      <w:bookmarkStart w:id="105" w:name="_Toc364463235"/>
      <w:bookmarkStart w:id="106" w:name="_Toc366077826"/>
      <w:bookmarkStart w:id="107" w:name="_Toc366078445"/>
      <w:bookmarkStart w:id="108" w:name="_Toc366079431"/>
      <w:bookmarkStart w:id="109" w:name="_Toc366080043"/>
      <w:bookmarkStart w:id="110" w:name="_Toc366080655"/>
      <w:bookmarkStart w:id="111" w:name="_Toc366504995"/>
      <w:bookmarkStart w:id="112" w:name="_Toc366508364"/>
      <w:bookmarkStart w:id="113" w:name="_Toc366512865"/>
      <w:bookmarkStart w:id="114" w:name="_Toc366574056"/>
      <w:bookmarkStart w:id="115" w:name="_Toc366577849"/>
      <w:bookmarkStart w:id="116" w:name="_Toc366578457"/>
      <w:bookmarkStart w:id="117" w:name="_Toc366579051"/>
      <w:bookmarkStart w:id="118" w:name="_Toc366579642"/>
      <w:bookmarkStart w:id="119" w:name="_Toc366580234"/>
      <w:bookmarkStart w:id="120" w:name="_Toc366580825"/>
      <w:bookmarkStart w:id="121" w:name="_Toc366581417"/>
      <w:bookmarkStart w:id="122" w:name="_Toc177399018"/>
      <w:bookmarkStart w:id="123" w:name="_Toc175057304"/>
      <w:bookmarkStart w:id="124" w:name="_Toc199516211"/>
      <w:bookmarkStart w:id="125" w:name="_Toc194983892"/>
      <w:bookmarkStart w:id="126" w:name="_Toc243112730"/>
      <w:bookmarkStart w:id="127" w:name="_Toc349042603"/>
      <w:bookmarkStart w:id="128" w:name="_Toc25589684"/>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r>
        <w:rPr>
          <w:rFonts w:eastAsia="Times New Roman"/>
        </w:rPr>
        <w:t>What DFDL i</w:t>
      </w:r>
      <w:r>
        <w:rPr>
          <w:rFonts w:eastAsia="Times New Roman"/>
        </w:rPr>
        <w:t>s not</w:t>
      </w:r>
      <w:bookmarkEnd w:id="122"/>
      <w:bookmarkEnd w:id="123"/>
      <w:bookmarkEnd w:id="124"/>
      <w:bookmarkEnd w:id="125"/>
      <w:bookmarkEnd w:id="126"/>
      <w:bookmarkEnd w:id="127"/>
      <w:bookmarkEnd w:id="128"/>
    </w:p>
    <w:p w14:paraId="0D4DE185" w14:textId="77777777" w:rsidR="00000000" w:rsidRDefault="009D64FD">
      <w:pPr>
        <w:pStyle w:val="nobreak"/>
      </w:pPr>
      <w:r>
        <w:t>DFDL maps data from a non-XML representation to an instance of an information set. This can be thought of as a data transformation. However, DFDL is not intended to be a general transformation language and, in particular, DFDL does not intend to prov</w:t>
      </w:r>
      <w:r>
        <w:t>ide a mechanism to map data to arbitrary XML models. There are two specific limitations on the data models that DFDL can work to:</w:t>
      </w:r>
    </w:p>
    <w:p w14:paraId="7FD15C64" w14:textId="77777777" w:rsidR="00000000" w:rsidRDefault="009D64FD">
      <w:pPr>
        <w:numPr>
          <w:ilvl w:val="0"/>
          <w:numId w:val="14"/>
        </w:numPr>
      </w:pPr>
      <w:r>
        <w:t>DFDL uses a subset of XML Schema, in particular, you cannot use XML attributes in the data model.</w:t>
      </w:r>
    </w:p>
    <w:p w14:paraId="1DD2678F" w14:textId="77777777" w:rsidR="00000000" w:rsidRDefault="009D64FD">
      <w:pPr>
        <w:numPr>
          <w:ilvl w:val="0"/>
          <w:numId w:val="14"/>
        </w:numPr>
      </w:pPr>
      <w:r>
        <w:t>The order of the data in the</w:t>
      </w:r>
      <w:r>
        <w:t xml:space="preserve"> data model must correspond to the order and structure of the data being described. </w:t>
      </w:r>
    </w:p>
    <w:p w14:paraId="2BDB9CE9" w14:textId="77777777" w:rsidR="00000000" w:rsidRDefault="009D64FD">
      <w:r>
        <w:t>This latter point deserves some elaboration. The XML schema used must be suitable for describing the physical data format. There must be a correspondence between the XML s</w:t>
      </w:r>
      <w:r>
        <w:t xml:space="preserve">chema's constructs and the physical data structures. For example, generally the elements in the XML schema must match the order of the physical data. DFDL does allow for certain physically unordered formats as well. </w:t>
      </w:r>
    </w:p>
    <w:p w14:paraId="231F66D2" w14:textId="77777777" w:rsidR="00000000" w:rsidRDefault="009D64FD">
      <w:r>
        <w:t>The key concept here is that when using</w:t>
      </w:r>
      <w:r>
        <w:t xml:space="preserve"> DFDL, you do not get to design an XML schema to your preference and then populate it from data. That would involve describing the data format, and describing a transformation for mapping it to the XML schema you have designed. DFDL is only about the forma</w:t>
      </w:r>
      <w:r>
        <w:t xml:space="preserve">t part of this problem. There are other languages, such as XSLT, which are for transformation. In DFDL, you describe only the format of the data, and this format constrains the nature of the XML schema you must use in its description. </w:t>
      </w:r>
    </w:p>
    <w:p w14:paraId="06B84768" w14:textId="77777777" w:rsidR="00000000" w:rsidRDefault="009D64FD">
      <w:pPr>
        <w:pStyle w:val="Heading2"/>
        <w:rPr>
          <w:rFonts w:eastAsia="Times New Roman"/>
        </w:rPr>
      </w:pPr>
      <w:bookmarkStart w:id="129" w:name="_Toc25589685"/>
      <w:bookmarkStart w:id="130" w:name="_Toc349042604"/>
      <w:bookmarkStart w:id="131" w:name="_Toc243112731"/>
      <w:bookmarkStart w:id="132" w:name="_Toc194983893"/>
      <w:bookmarkStart w:id="133" w:name="_Toc199516212"/>
      <w:bookmarkStart w:id="134" w:name="_Toc175057305"/>
      <w:bookmarkStart w:id="135" w:name="_Toc177399019"/>
      <w:r>
        <w:rPr>
          <w:rFonts w:eastAsia="Times New Roman"/>
        </w:rPr>
        <w:t>Scope of version 1.0</w:t>
      </w:r>
      <w:bookmarkEnd w:id="129"/>
      <w:bookmarkEnd w:id="130"/>
      <w:bookmarkEnd w:id="131"/>
      <w:bookmarkEnd w:id="132"/>
      <w:bookmarkEnd w:id="133"/>
      <w:bookmarkEnd w:id="134"/>
      <w:bookmarkEnd w:id="135"/>
    </w:p>
    <w:p w14:paraId="66980E56" w14:textId="77777777" w:rsidR="00000000" w:rsidRDefault="009D64FD">
      <w:r>
        <w:t>The goals of version 1.0 are as follows:</w:t>
      </w:r>
    </w:p>
    <w:p w14:paraId="726AE3DD" w14:textId="77777777" w:rsidR="00000000" w:rsidRDefault="009D64FD">
      <w:pPr>
        <w:numPr>
          <w:ilvl w:val="0"/>
          <w:numId w:val="15"/>
        </w:numPr>
      </w:pPr>
      <w:r>
        <w:t>Leverage XML technology and concepts</w:t>
      </w:r>
    </w:p>
    <w:p w14:paraId="09B48156" w14:textId="77777777" w:rsidR="00000000" w:rsidRDefault="009D64FD">
      <w:pPr>
        <w:numPr>
          <w:ilvl w:val="0"/>
          <w:numId w:val="15"/>
        </w:numPr>
      </w:pPr>
      <w:r>
        <w:t>Support very efficient parsers/formatters</w:t>
      </w:r>
    </w:p>
    <w:p w14:paraId="6CD27105" w14:textId="77777777" w:rsidR="00000000" w:rsidRDefault="009D64FD">
      <w:pPr>
        <w:numPr>
          <w:ilvl w:val="0"/>
          <w:numId w:val="15"/>
        </w:numPr>
      </w:pPr>
      <w:r>
        <w:t>Avoid features  that require unnecessary data copying</w:t>
      </w:r>
    </w:p>
    <w:p w14:paraId="6046B02B" w14:textId="77777777" w:rsidR="00000000" w:rsidRDefault="009D64FD">
      <w:pPr>
        <w:numPr>
          <w:ilvl w:val="0"/>
          <w:numId w:val="15"/>
        </w:numPr>
      </w:pPr>
      <w:r>
        <w:t>Support round-tripping, that is, read and write data in a described format from the same description</w:t>
      </w:r>
    </w:p>
    <w:p w14:paraId="12E15C6E" w14:textId="77777777" w:rsidR="00000000" w:rsidRDefault="009D64FD">
      <w:pPr>
        <w:numPr>
          <w:ilvl w:val="0"/>
          <w:numId w:val="15"/>
        </w:numPr>
      </w:pPr>
      <w:r>
        <w:t>Keep simple cases simple</w:t>
      </w:r>
    </w:p>
    <w:p w14:paraId="6AA3B6A2" w14:textId="77777777" w:rsidR="00000000" w:rsidRDefault="009D64FD">
      <w:pPr>
        <w:numPr>
          <w:ilvl w:val="0"/>
          <w:numId w:val="15"/>
        </w:numPr>
      </w:pPr>
      <w:r>
        <w:t>Simple descriptions should be "human readable" to the same degree that XSDL is.</w:t>
      </w:r>
    </w:p>
    <w:p w14:paraId="25A25A6A" w14:textId="77777777" w:rsidR="00000000" w:rsidRDefault="009D64FD">
      <w:r>
        <w:t>The general features of version 1.0 are as follows</w:t>
      </w:r>
      <w:r>
        <w:t>:</w:t>
      </w:r>
    </w:p>
    <w:p w14:paraId="60736E1F" w14:textId="77777777" w:rsidR="00000000" w:rsidRDefault="009D64FD">
      <w:pPr>
        <w:numPr>
          <w:ilvl w:val="0"/>
          <w:numId w:val="16"/>
        </w:numPr>
      </w:pPr>
      <w:r>
        <w:t xml:space="preserve">Text and binary data parsing and unparsing </w:t>
      </w:r>
    </w:p>
    <w:p w14:paraId="47547E64" w14:textId="77777777" w:rsidR="00000000" w:rsidRDefault="009D64FD">
      <w:pPr>
        <w:numPr>
          <w:ilvl w:val="0"/>
          <w:numId w:val="16"/>
        </w:numPr>
      </w:pPr>
      <w:r>
        <w:t>Validate the data when parsing and unparsing using XSDL validation.</w:t>
      </w:r>
    </w:p>
    <w:p w14:paraId="0F81A816" w14:textId="77777777" w:rsidR="00000000" w:rsidRDefault="009D64FD">
      <w:pPr>
        <w:numPr>
          <w:ilvl w:val="0"/>
          <w:numId w:val="16"/>
        </w:numPr>
      </w:pPr>
      <w:r>
        <w:t>Defaulted input and output for missing representations</w:t>
      </w:r>
    </w:p>
    <w:p w14:paraId="7C19FABA" w14:textId="77777777" w:rsidR="00000000" w:rsidRDefault="009D64FD">
      <w:pPr>
        <w:numPr>
          <w:ilvl w:val="0"/>
          <w:numId w:val="16"/>
        </w:numPr>
      </w:pPr>
      <w:r>
        <w:t>Reference – use of the value of a previously read element in subsequent expressions</w:t>
      </w:r>
    </w:p>
    <w:p w14:paraId="0BB4AE41" w14:textId="77777777" w:rsidR="00000000" w:rsidRDefault="009D64FD">
      <w:pPr>
        <w:numPr>
          <w:ilvl w:val="0"/>
          <w:numId w:val="16"/>
        </w:numPr>
      </w:pPr>
      <w:r>
        <w:t>Cho</w:t>
      </w:r>
      <w:r>
        <w:t>ice – capability to select among format variations</w:t>
      </w:r>
    </w:p>
    <w:p w14:paraId="2D8DB0AE" w14:textId="77777777" w:rsidR="00000000" w:rsidRDefault="009D64FD">
      <w:pPr>
        <w:numPr>
          <w:ilvl w:val="0"/>
          <w:numId w:val="16"/>
        </w:numPr>
      </w:pPr>
      <w:r>
        <w:t>Hidden sequence of elements – A description of an intermediate representation whose corresponding Infoset is not exposed in the final result.</w:t>
      </w:r>
    </w:p>
    <w:p w14:paraId="2FBFDE7A" w14:textId="77777777" w:rsidR="00000000" w:rsidRDefault="009D64FD">
      <w:pPr>
        <w:numPr>
          <w:ilvl w:val="0"/>
          <w:numId w:val="16"/>
        </w:numPr>
      </w:pPr>
      <w:r>
        <w:t>Basic Math – in DFDL expressions</w:t>
      </w:r>
    </w:p>
    <w:p w14:paraId="6EC6AAEF" w14:textId="77777777" w:rsidR="00000000" w:rsidRDefault="009D64FD">
      <w:pPr>
        <w:numPr>
          <w:ilvl w:val="0"/>
          <w:numId w:val="16"/>
        </w:numPr>
      </w:pPr>
      <w:r>
        <w:t>Out-of-type value handling (e.</w:t>
      </w:r>
      <w:r>
        <w:t>g., The string value 'NIL' to indicate nil for an integer)</w:t>
      </w:r>
    </w:p>
    <w:p w14:paraId="56989101" w14:textId="77777777" w:rsidR="00000000" w:rsidRDefault="009D64FD">
      <w:pPr>
        <w:numPr>
          <w:ilvl w:val="0"/>
          <w:numId w:val="16"/>
        </w:numPr>
      </w:pPr>
      <w:r>
        <w:t>Speculative parsing to resolve uncertainty.</w:t>
      </w:r>
    </w:p>
    <w:p w14:paraId="35FFA8B5" w14:textId="77777777" w:rsidR="00000000" w:rsidRDefault="009D64FD">
      <w:pPr>
        <w:numPr>
          <w:ilvl w:val="0"/>
          <w:numId w:val="16"/>
        </w:numPr>
      </w:pPr>
      <w:r>
        <w:t>Very general parsing capability: Lookahead/Push-back</w:t>
      </w:r>
    </w:p>
    <w:p w14:paraId="2BF7FD53" w14:textId="77777777" w:rsidR="00000000" w:rsidRDefault="009D64FD">
      <w:pPr>
        <w:pStyle w:val="nobreak"/>
      </w:pPr>
      <w:r>
        <w:t>Version 1.0 of DFDL is a language capable of expressing a wide range of binary and text-based data f</w:t>
      </w:r>
      <w:r>
        <w:t xml:space="preserve">ormats. </w:t>
      </w:r>
    </w:p>
    <w:p w14:paraId="63BE1D43" w14:textId="77777777" w:rsidR="00000000" w:rsidRDefault="009D64FD">
      <w:r>
        <w:t>DFDL is capable of describing binary data as found in the data structures of COBOL, C, PL1, Fortran, etc. In particular, it is able to describe repeating sub-arrays where the length of an array is stored in another location of the structure.</w:t>
      </w:r>
    </w:p>
    <w:p w14:paraId="0F757174" w14:textId="77777777" w:rsidR="00000000" w:rsidRDefault="009D64FD">
      <w:r>
        <w:t xml:space="preserve">DFDL </w:t>
      </w:r>
      <w:r>
        <w:t>is capable of describing a wide variety of textual data formats such as HL7, X12, and SWIFT. Textual data formats often use syntax delimiters, such as initiators, separators and terminators to delimit fields.</w:t>
      </w:r>
    </w:p>
    <w:p w14:paraId="278E2803" w14:textId="77777777" w:rsidR="00000000" w:rsidRDefault="009D64FD">
      <w:r>
        <w:t xml:space="preserve">DFDL has certain composition properties. I.e., </w:t>
      </w:r>
      <w:r>
        <w:t>two formats can be nested or concatenated and a working format results.</w:t>
      </w:r>
    </w:p>
    <w:p w14:paraId="13A1CFC3" w14:textId="77777777" w:rsidR="00000000" w:rsidRDefault="009D64FD">
      <w:r>
        <w:t>The following topics have been deferred to future versions of the standard:</w:t>
      </w:r>
    </w:p>
    <w:p w14:paraId="41AC290E" w14:textId="77777777" w:rsidR="00000000" w:rsidRDefault="009D64FD">
      <w:pPr>
        <w:numPr>
          <w:ilvl w:val="0"/>
          <w:numId w:val="17"/>
        </w:numPr>
      </w:pPr>
      <w:r>
        <w:t>Extensibility: There are real examples of proprietary data format description languages that we use as our b</w:t>
      </w:r>
      <w:r>
        <w:t>ase of experience from which to derive standard DFDL. However, there are no examples of extensible format description languages. Therefore, while extensibility is desirable in DFDL, there is not yet a base of experience with extensibility from which to der</w:t>
      </w:r>
      <w:r>
        <w:t>ive a standard.</w:t>
      </w:r>
    </w:p>
    <w:p w14:paraId="04AFE74A" w14:textId="77777777" w:rsidR="00000000" w:rsidRDefault="009D64FD">
      <w:pPr>
        <w:numPr>
          <w:ilvl w:val="0"/>
          <w:numId w:val="17"/>
        </w:numPr>
      </w:pPr>
      <w:r>
        <w:t xml:space="preserve">Rich Layering: Some formats require data to be described in multiple passes. Combining these into one DFDL schema requires very rich layering functionality. In these layers one element's value becomes the representation of another element. </w:t>
      </w:r>
      <w:r>
        <w:t>DFDL V1.0 allows description of only a limited kind of layering.</w:t>
      </w:r>
    </w:p>
    <w:p w14:paraId="6B48B641" w14:textId="77777777" w:rsidR="00000000" w:rsidRDefault="009D64FD">
      <w:pPr>
        <w:pStyle w:val="Heading2"/>
        <w:rPr>
          <w:rFonts w:eastAsia="Times New Roman"/>
        </w:rPr>
      </w:pPr>
      <w:bookmarkStart w:id="136" w:name="_Toc322911479"/>
      <w:bookmarkStart w:id="137" w:name="_Toc322912018"/>
      <w:bookmarkStart w:id="138" w:name="_Toc177399020"/>
      <w:bookmarkStart w:id="139" w:name="_Toc175057306"/>
      <w:bookmarkStart w:id="140" w:name="_Toc199516213"/>
      <w:bookmarkStart w:id="141" w:name="_Toc194983894"/>
      <w:bookmarkStart w:id="142" w:name="_Toc243112732"/>
      <w:bookmarkStart w:id="143" w:name="_Toc349042605"/>
      <w:bookmarkStart w:id="144" w:name="_Toc25589686"/>
      <w:bookmarkEnd w:id="136"/>
      <w:bookmarkEnd w:id="137"/>
      <w:r>
        <w:rPr>
          <w:rFonts w:eastAsia="Times New Roman"/>
        </w:rPr>
        <w:t>Related standards</w:t>
      </w:r>
      <w:bookmarkEnd w:id="138"/>
      <w:bookmarkEnd w:id="139"/>
      <w:bookmarkEnd w:id="140"/>
      <w:bookmarkEnd w:id="141"/>
      <w:bookmarkEnd w:id="142"/>
      <w:bookmarkEnd w:id="143"/>
      <w:bookmarkEnd w:id="144"/>
    </w:p>
    <w:p w14:paraId="5F84DA8A" w14:textId="77777777" w:rsidR="00000000" w:rsidRDefault="009D64FD">
      <w:pPr>
        <w:pStyle w:val="nobreak"/>
        <w:numPr>
          <w:ilvl w:val="0"/>
          <w:numId w:val="18"/>
        </w:numPr>
      </w:pPr>
      <w:r>
        <w:t xml:space="preserve">Prescriptive systems: </w:t>
      </w:r>
    </w:p>
    <w:p w14:paraId="06C0D4F3" w14:textId="77777777" w:rsidR="00000000" w:rsidRDefault="009D64FD">
      <w:pPr>
        <w:pStyle w:val="nobreak"/>
        <w:numPr>
          <w:ilvl w:val="1"/>
          <w:numId w:val="18"/>
        </w:numPr>
      </w:pPr>
      <w:r>
        <w:t xml:space="preserve">Javascript Object Notation (JSON)  </w:t>
      </w:r>
      <w:r>
        <w:rPr>
          <w:noProof/>
        </w:rPr>
        <w:t>[</w:t>
      </w:r>
      <w:hyperlink w:anchor="a_JSON" w:history="1">
        <w:r>
          <w:rPr>
            <w:rStyle w:val="Hyperlink"/>
            <w:noProof/>
          </w:rPr>
          <w:t>JSON</w:t>
        </w:r>
      </w:hyperlink>
      <w:r>
        <w:rPr>
          <w:noProof/>
        </w:rPr>
        <w:t>]</w:t>
      </w:r>
    </w:p>
    <w:p w14:paraId="2EB62893" w14:textId="77777777" w:rsidR="00000000" w:rsidRDefault="009D64FD">
      <w:pPr>
        <w:pStyle w:val="nobreak"/>
        <w:numPr>
          <w:ilvl w:val="1"/>
          <w:numId w:val="18"/>
        </w:numPr>
      </w:pPr>
      <w:r>
        <w:t xml:space="preserve">EXI (binary XML) </w:t>
      </w:r>
      <w:r>
        <w:rPr>
          <w:noProof/>
        </w:rPr>
        <w:t>[</w:t>
      </w:r>
      <w:hyperlink w:anchor="a_EXI" w:history="1">
        <w:r>
          <w:rPr>
            <w:rStyle w:val="Hyperlink"/>
            <w:noProof/>
          </w:rPr>
          <w:t>EXI</w:t>
        </w:r>
      </w:hyperlink>
      <w:r>
        <w:rPr>
          <w:noProof/>
        </w:rPr>
        <w:t>]</w:t>
      </w:r>
    </w:p>
    <w:p w14:paraId="1D3F4F05" w14:textId="77777777" w:rsidR="00000000" w:rsidRDefault="009D64FD">
      <w:pPr>
        <w:pStyle w:val="nobreak"/>
        <w:numPr>
          <w:ilvl w:val="1"/>
          <w:numId w:val="18"/>
        </w:numPr>
        <w:rPr>
          <w:lang w:val="de-DE"/>
        </w:rPr>
      </w:pPr>
      <w:r>
        <w:rPr>
          <w:lang w:val="de-DE"/>
        </w:rPr>
        <w:t xml:space="preserve">Thrift </w:t>
      </w:r>
      <w:r>
        <w:rPr>
          <w:noProof/>
        </w:rPr>
        <w:t>[</w:t>
      </w:r>
      <w:hyperlink w:anchor="a_Thrift" w:history="1">
        <w:r>
          <w:rPr>
            <w:rStyle w:val="Hyperlink"/>
            <w:noProof/>
          </w:rPr>
          <w:t>Thrift</w:t>
        </w:r>
      </w:hyperlink>
      <w:r>
        <w:rPr>
          <w:noProof/>
        </w:rPr>
        <w:t>]</w:t>
      </w:r>
    </w:p>
    <w:p w14:paraId="20C72E76" w14:textId="77777777" w:rsidR="00000000" w:rsidRDefault="009D64FD">
      <w:pPr>
        <w:pStyle w:val="nobreak"/>
        <w:numPr>
          <w:ilvl w:val="1"/>
          <w:numId w:val="18"/>
        </w:numPr>
      </w:pPr>
      <w:r>
        <w:t xml:space="preserve">Avro </w:t>
      </w:r>
      <w:r>
        <w:rPr>
          <w:noProof/>
        </w:rPr>
        <w:t xml:space="preserve"> [</w:t>
      </w:r>
      <w:hyperlink w:anchor="a_AVRO" w:history="1">
        <w:r>
          <w:rPr>
            <w:rStyle w:val="Hyperlink"/>
            <w:noProof/>
          </w:rPr>
          <w:t>AVRO</w:t>
        </w:r>
      </w:hyperlink>
      <w:r>
        <w:rPr>
          <w:noProof/>
        </w:rPr>
        <w:t>]</w:t>
      </w:r>
    </w:p>
    <w:p w14:paraId="144E2ED3" w14:textId="77777777" w:rsidR="00000000" w:rsidRDefault="009D64FD">
      <w:pPr>
        <w:pStyle w:val="nobreak"/>
        <w:numPr>
          <w:ilvl w:val="1"/>
          <w:numId w:val="18"/>
        </w:numPr>
      </w:pPr>
      <w:r>
        <w:t>ASN.1 with any of the prescribed encoding rules: Basic Encoding Rules (BER), Distinguished Encoding Rules (DER), Canonical Encoding Rules(CER)</w:t>
      </w:r>
      <w:r>
        <w:rPr>
          <w:noProof/>
        </w:rPr>
        <w:t>[</w:t>
      </w:r>
      <w:hyperlink w:anchor="a_ASN1CER" w:history="1">
        <w:r>
          <w:rPr>
            <w:rStyle w:val="Hyperlink"/>
            <w:noProof/>
          </w:rPr>
          <w:t>ASN1CER</w:t>
        </w:r>
      </w:hyperlink>
      <w:r>
        <w:rPr>
          <w:noProof/>
        </w:rPr>
        <w:t>]</w:t>
      </w:r>
      <w:r>
        <w:t xml:space="preserve"> or Packed Encoding Rules (PER) </w:t>
      </w:r>
      <w:r>
        <w:rPr>
          <w:noProof/>
        </w:rPr>
        <w:t>[</w:t>
      </w:r>
      <w:hyperlink w:anchor="a_ASN1PER" w:history="1">
        <w:r>
          <w:rPr>
            <w:rStyle w:val="Hyperlink"/>
            <w:noProof/>
          </w:rPr>
          <w:t>ASN1PER</w:t>
        </w:r>
      </w:hyperlink>
      <w:r>
        <w:rPr>
          <w:noProof/>
        </w:rPr>
        <w:t>]</w:t>
      </w:r>
    </w:p>
    <w:p w14:paraId="166712D8" w14:textId="77777777" w:rsidR="00000000" w:rsidRDefault="009D64FD">
      <w:pPr>
        <w:pStyle w:val="nobreak"/>
        <w:numPr>
          <w:ilvl w:val="0"/>
          <w:numId w:val="18"/>
        </w:numPr>
      </w:pPr>
      <w:r>
        <w:t>Descriptive systems:</w:t>
      </w:r>
    </w:p>
    <w:p w14:paraId="0B4AB92C" w14:textId="77777777" w:rsidR="00000000" w:rsidRDefault="009D64FD">
      <w:pPr>
        <w:pStyle w:val="nobreak"/>
        <w:numPr>
          <w:ilvl w:val="1"/>
          <w:numId w:val="18"/>
        </w:numPr>
        <w:rPr>
          <w:lang w:val="de-DE"/>
        </w:rPr>
      </w:pPr>
      <w:r>
        <w:t xml:space="preserve">ASN1 Encoding Control Notation (also known as </w:t>
      </w:r>
      <w:r>
        <w:rPr>
          <w:lang w:val="de-DE"/>
        </w:rPr>
        <w:t xml:space="preserve">ITU-T X.692) </w:t>
      </w:r>
      <w:r>
        <w:rPr>
          <w:noProof/>
        </w:rPr>
        <w:t>[</w:t>
      </w:r>
      <w:hyperlink w:anchor="ref_ASN1ECN" w:history="1">
        <w:r>
          <w:rPr>
            <w:rStyle w:val="Hyperlink"/>
            <w:noProof/>
          </w:rPr>
          <w:t>ASN1ECN</w:t>
        </w:r>
      </w:hyperlink>
      <w:r>
        <w:rPr>
          <w:noProof/>
        </w:rPr>
        <w:t>]</w:t>
      </w:r>
    </w:p>
    <w:p w14:paraId="4CAE7226" w14:textId="77777777" w:rsidR="00000000" w:rsidRDefault="009D64FD">
      <w:pPr>
        <w:pStyle w:val="nobreak"/>
        <w:numPr>
          <w:ilvl w:val="1"/>
          <w:numId w:val="18"/>
        </w:numPr>
      </w:pPr>
      <w:r>
        <w:rPr>
          <w:lang w:val="de-DE"/>
        </w:rPr>
        <w:t xml:space="preserve">BFD:  </w:t>
      </w:r>
      <w:r>
        <w:t xml:space="preserve">Binary Format Description (BFD) Language </w:t>
      </w:r>
      <w:r>
        <w:rPr>
          <w:noProof/>
        </w:rPr>
        <w:t>[</w:t>
      </w:r>
      <w:hyperlink w:anchor="a_BFD" w:history="1">
        <w:r>
          <w:rPr>
            <w:rStyle w:val="Hyperlink"/>
            <w:noProof/>
          </w:rPr>
          <w:t>BFD</w:t>
        </w:r>
      </w:hyperlink>
      <w:r>
        <w:rPr>
          <w:noProof/>
        </w:rPr>
        <w:t>]</w:t>
      </w:r>
    </w:p>
    <w:p w14:paraId="5B5DF93D" w14:textId="77777777" w:rsidR="00000000" w:rsidRDefault="009D64FD">
      <w:pPr>
        <w:pStyle w:val="Heading1"/>
        <w:rPr>
          <w:rFonts w:eastAsia="Times New Roman"/>
        </w:rPr>
      </w:pPr>
      <w:bookmarkStart w:id="145" w:name="_Toc25589687"/>
      <w:bookmarkStart w:id="146" w:name="_Toc349042606"/>
      <w:bookmarkStart w:id="147" w:name="_Toc243112733"/>
      <w:bookmarkStart w:id="148" w:name="_Toc194983895"/>
      <w:bookmarkStart w:id="149" w:name="_Toc199516214"/>
      <w:bookmarkStart w:id="150" w:name="_Toc175057307"/>
      <w:bookmarkStart w:id="151" w:name="_Toc177399021"/>
      <w:r>
        <w:rPr>
          <w:rFonts w:eastAsia="Times New Roman"/>
        </w:rPr>
        <w:t>Notational and Definitional Conventions</w:t>
      </w:r>
      <w:bookmarkEnd w:id="145"/>
      <w:bookmarkEnd w:id="146"/>
      <w:bookmarkEnd w:id="147"/>
      <w:bookmarkEnd w:id="148"/>
      <w:bookmarkEnd w:id="149"/>
      <w:bookmarkEnd w:id="150"/>
      <w:bookmarkEnd w:id="151"/>
      <w:bookmarkEnd w:id="34"/>
    </w:p>
    <w:p w14:paraId="3F2F8668" w14:textId="77777777" w:rsidR="00000000" w:rsidRDefault="009D64FD">
      <w:r>
        <w:t xml:space="preserve">The key words </w:t>
      </w:r>
      <w:r>
        <w:rPr>
          <w:rStyle w:val="Emphasis"/>
        </w:rPr>
        <w:t>must</w:t>
      </w:r>
      <w:r>
        <w:t xml:space="preserve">, </w:t>
      </w:r>
      <w:r>
        <w:rPr>
          <w:rStyle w:val="Emphasis"/>
        </w:rPr>
        <w:t>must not</w:t>
      </w:r>
      <w:r>
        <w:t xml:space="preserve">, </w:t>
      </w:r>
      <w:r>
        <w:rPr>
          <w:rStyle w:val="Emphasis"/>
        </w:rPr>
        <w:t>required</w:t>
      </w:r>
      <w:r>
        <w:t xml:space="preserve">, </w:t>
      </w:r>
      <w:r>
        <w:rPr>
          <w:rStyle w:val="Emphasis"/>
        </w:rPr>
        <w:t>shall</w:t>
      </w:r>
      <w:r>
        <w:t xml:space="preserve">, </w:t>
      </w:r>
      <w:r>
        <w:rPr>
          <w:rStyle w:val="Emphasis"/>
        </w:rPr>
        <w:t>shall not</w:t>
      </w:r>
      <w:r>
        <w:t xml:space="preserve">, </w:t>
      </w:r>
      <w:r>
        <w:rPr>
          <w:rStyle w:val="Emphasis"/>
        </w:rPr>
        <w:t>should</w:t>
      </w:r>
      <w:r>
        <w:t xml:space="preserve">, </w:t>
      </w:r>
      <w:r>
        <w:rPr>
          <w:rStyle w:val="Emphasis"/>
        </w:rPr>
        <w:t>should not</w:t>
      </w:r>
      <w:r>
        <w:t xml:space="preserve">, </w:t>
      </w:r>
      <w:r>
        <w:rPr>
          <w:rStyle w:val="Emphasis"/>
        </w:rPr>
        <w:t>recommended</w:t>
      </w:r>
      <w:r>
        <w:t xml:space="preserve">, </w:t>
      </w:r>
      <w:r>
        <w:rPr>
          <w:rStyle w:val="Emphasis"/>
        </w:rPr>
        <w:t>may</w:t>
      </w:r>
      <w:r>
        <w:t xml:space="preserve">, </w:t>
      </w:r>
      <w:ins w:id="152" w:author="Mike Beckerle" w:date="2019-09-26T19:28:00Z">
        <w:r>
          <w:t xml:space="preserve">and </w:t>
        </w:r>
      </w:ins>
      <w:r>
        <w:rPr>
          <w:rStyle w:val="Emphasis"/>
        </w:rPr>
        <w:t xml:space="preserve">may not </w:t>
      </w:r>
      <w:del w:id="153" w:author="Mike Beckerle" w:date="2019-09-26T19:28:00Z">
        <w:r>
          <w:delText xml:space="preserve">and </w:delText>
        </w:r>
        <w:r>
          <w:rPr>
            <w:rStyle w:val="Emphasis"/>
          </w:rPr>
          <w:delText>optional</w:delText>
        </w:r>
        <w:r>
          <w:delText xml:space="preserve"> </w:delText>
        </w:r>
      </w:del>
      <w:r>
        <w:t xml:space="preserve">in this document are to be interpreted as described in </w:t>
      </w:r>
      <w:r>
        <w:rPr>
          <w:noProof/>
        </w:rPr>
        <w:t>[</w:t>
      </w:r>
      <w:hyperlink w:anchor="a_RFC2119" w:history="1">
        <w:r>
          <w:rPr>
            <w:rStyle w:val="Hyperlink"/>
            <w:noProof/>
          </w:rPr>
          <w:t>RFC2119</w:t>
        </w:r>
      </w:hyperlink>
      <w:r>
        <w:rPr>
          <w:noProof/>
        </w:rPr>
        <w:t>]</w:t>
      </w:r>
      <w:r>
        <w:t>.</w:t>
      </w:r>
      <w:ins w:id="154" w:author="Mike Beckerle" w:date="2019-09-26T19:28:00Z">
        <w:r>
          <w:rPr>
            <w:rFonts w:cs="Arial"/>
          </w:rPr>
          <w:t xml:space="preserve"> The terms </w:t>
        </w:r>
        <w:r>
          <w:rPr>
            <w:rFonts w:cs="Arial"/>
            <w:i/>
            <w:iCs/>
          </w:rPr>
          <w:t>required</w:t>
        </w:r>
        <w:r>
          <w:rPr>
            <w:rFonts w:cs="Arial"/>
          </w:rPr>
          <w:t xml:space="preserve"> and </w:t>
        </w:r>
        <w:r>
          <w:rPr>
            <w:rFonts w:cs="Arial"/>
            <w:i/>
            <w:iCs/>
          </w:rPr>
          <w:t>optional</w:t>
        </w:r>
        <w:r>
          <w:rPr>
            <w:rFonts w:cs="Arial"/>
          </w:rPr>
          <w:t xml:space="preserve"> in this document are used as described in Section 3 (Glossary).</w:t>
        </w:r>
      </w:ins>
      <w:r>
        <w:t xml:space="preserve"> Note that for reasons of clarity these words are not always ca</w:t>
      </w:r>
      <w:r>
        <w:t>pitalized in this document.</w:t>
      </w:r>
    </w:p>
    <w:p w14:paraId="1D44172E" w14:textId="77777777" w:rsidR="00000000" w:rsidRDefault="009D64FD">
      <w:r>
        <w:t>Examples are for illustration purposes only and for clarity they will often not include all the necessary DFDL properties.</w:t>
      </w:r>
    </w:p>
    <w:p w14:paraId="5839F98E" w14:textId="77777777" w:rsidR="00000000" w:rsidRDefault="009D64FD">
      <w:pPr>
        <w:pStyle w:val="Heading2"/>
        <w:rPr>
          <w:rFonts w:eastAsia="Times New Roman"/>
        </w:rPr>
      </w:pPr>
      <w:bookmarkStart w:id="155" w:name="_Toc25589688"/>
      <w:bookmarkStart w:id="156" w:name="_Toc349042607"/>
      <w:bookmarkStart w:id="157" w:name="_Toc243112734"/>
      <w:bookmarkStart w:id="158" w:name="_Toc194983896"/>
      <w:bookmarkStart w:id="159" w:name="_Toc199516215"/>
      <w:bookmarkStart w:id="160" w:name="_Toc175057308"/>
      <w:bookmarkStart w:id="161" w:name="_Toc177399022"/>
      <w:r>
        <w:rPr>
          <w:rFonts w:eastAsia="Times New Roman"/>
        </w:rPr>
        <w:t>Failure Types</w:t>
      </w:r>
      <w:bookmarkEnd w:id="155"/>
      <w:bookmarkEnd w:id="156"/>
      <w:bookmarkEnd w:id="157"/>
      <w:bookmarkEnd w:id="158"/>
      <w:bookmarkEnd w:id="159"/>
      <w:bookmarkEnd w:id="160"/>
      <w:bookmarkEnd w:id="161"/>
    </w:p>
    <w:p w14:paraId="43279F1E" w14:textId="77777777" w:rsidR="00000000" w:rsidRDefault="009D64FD">
      <w:r>
        <w:t>Where the phrase "must be consistent with" is used, it is assumed that a conforming DFDL im</w:t>
      </w:r>
      <w:r>
        <w:t xml:space="preserve">plementation must check for the consistency and issue appropriate diagnostic messages when an inconsistency is found.  </w:t>
      </w:r>
    </w:p>
    <w:p w14:paraId="62101644" w14:textId="77777777" w:rsidR="00000000" w:rsidRDefault="009D64FD">
      <w:r>
        <w:t>There are several kinds of failures that can occur when a DFDL processor is handling data and/or a DFDL schema.</w:t>
      </w:r>
    </w:p>
    <w:p w14:paraId="1E331CC6" w14:textId="77777777" w:rsidR="00000000" w:rsidRDefault="009D64FD">
      <w:pPr>
        <w:pStyle w:val="Heading2"/>
        <w:rPr>
          <w:rFonts w:eastAsia="Times New Roman"/>
        </w:rPr>
      </w:pPr>
      <w:bookmarkStart w:id="162" w:name="_Toc25589689"/>
      <w:bookmarkStart w:id="163" w:name="_Toc349042608"/>
      <w:bookmarkStart w:id="164" w:name="_Toc243112735"/>
      <w:bookmarkStart w:id="165" w:name="_Toc194983897"/>
      <w:bookmarkStart w:id="166" w:name="_Toc199516216"/>
      <w:bookmarkStart w:id="167" w:name="_Toc175057309"/>
      <w:bookmarkStart w:id="168" w:name="_Toc177399023"/>
      <w:bookmarkStart w:id="169" w:name="_Ref140935774"/>
      <w:r>
        <w:rPr>
          <w:rFonts w:eastAsia="Times New Roman"/>
        </w:rPr>
        <w:t>Schema Definition Error</w:t>
      </w:r>
      <w:bookmarkEnd w:id="162"/>
      <w:bookmarkEnd w:id="163"/>
      <w:bookmarkEnd w:id="164"/>
      <w:bookmarkEnd w:id="165"/>
      <w:bookmarkEnd w:id="166"/>
      <w:bookmarkEnd w:id="167"/>
      <w:bookmarkEnd w:id="168"/>
      <w:bookmarkEnd w:id="169"/>
      <w:r>
        <w:rPr>
          <w:rFonts w:eastAsia="Times New Roman"/>
        </w:rPr>
        <w:t xml:space="preserve"> </w:t>
      </w:r>
      <w:r>
        <w:rPr>
          <w:rFonts w:eastAsia="Times New Roman"/>
        </w:rPr>
        <w:t>(SDE)</w:t>
      </w:r>
    </w:p>
    <w:p w14:paraId="29E3AB40" w14:textId="77777777" w:rsidR="00000000" w:rsidRDefault="009D64FD">
      <w:pPr>
        <w:pStyle w:val="nobreak"/>
      </w:pPr>
      <w:r>
        <w:t>When the DFDL schema itself contains an error, it implies that the DFDL processor cannot process data because the DFDL schema is not meaningful. It may be ambiguous, or contain conflicting definitions. Equivalently, we can say that there is no possib</w:t>
      </w:r>
      <w:r>
        <w:t>le data that conforms to the schema; hence, the schema cannot be meaningful. All conforming DFDL processors must detect all Schema Definition Errors, and must issue some kind of appropriate diagnostic message. The behavior of a DFDL processor after a Schem</w:t>
      </w:r>
      <w:r>
        <w:t xml:space="preserve">a Definition Error is detected is out of scope for this specification. </w:t>
      </w:r>
    </w:p>
    <w:p w14:paraId="1E2D8F7E" w14:textId="77777777" w:rsidR="00000000" w:rsidRDefault="009D64FD">
      <w:r>
        <w:t>When a Schema definition error can be detected statically, that is given only the schema, it is desirable, though not required by the DFDL standard, that such errors be detected and di</w:t>
      </w:r>
      <w:r>
        <w:t xml:space="preserve">agnostic messages issued before any data are processed. Of course not all Schema Definition Errors can be detected without reference to data as some representation properties may obtain their values from the data (see also section </w:t>
      </w:r>
      <w:r>
        <w:fldChar w:fldCharType="begin"/>
      </w:r>
      <w:r>
        <w:instrText xml:space="preserve"> REF _Ref249772718 \r \</w:instrText>
      </w:r>
      <w:r>
        <w:instrText xml:space="preserve">h </w:instrText>
      </w:r>
      <w:r>
        <w:fldChar w:fldCharType="separate"/>
      </w:r>
      <w:r>
        <w:t>2.3.1</w:t>
      </w:r>
      <w:r>
        <w:fldChar w:fldCharType="end"/>
      </w:r>
      <w:r>
        <w:t xml:space="preserve"> </w:t>
      </w:r>
      <w:r>
        <w:fldChar w:fldCharType="begin"/>
      </w:r>
      <w:r>
        <w:instrText xml:space="preserve"> REF _Ref254707057 \h </w:instrText>
      </w:r>
      <w:r>
        <w:fldChar w:fldCharType="separate"/>
      </w:r>
      <w:r>
        <w:t>Ambiguity of Data Formats</w:t>
      </w:r>
      <w:r>
        <w:fldChar w:fldCharType="end"/>
      </w:r>
      <w:r>
        <w:t xml:space="preserve">). </w:t>
      </w:r>
    </w:p>
    <w:p w14:paraId="54E69510" w14:textId="77777777" w:rsidR="00000000" w:rsidRDefault="009D64FD">
      <w:r>
        <w:t>The expression language included within DFDL is strongly, static</w:t>
      </w:r>
      <w:r>
        <w:t>ally type checkable. This means that type checking of expressions can be performed without processing data, and implementations are encouraged to perform this checking statically so that Schema Definition Errors having to do with type inconsistencies can b</w:t>
      </w:r>
      <w:r>
        <w:t xml:space="preserve">e detected before processing data. </w:t>
      </w:r>
    </w:p>
    <w:p w14:paraId="2CF15ACF" w14:textId="77777777" w:rsidR="00000000" w:rsidRDefault="009D64FD">
      <w:r>
        <w:t xml:space="preserve">Note that Schema Definition Errors cannot be suppressed by points of uncertainty. </w:t>
      </w:r>
    </w:p>
    <w:p w14:paraId="4235826D" w14:textId="77777777" w:rsidR="00000000" w:rsidRDefault="009D64FD">
      <w:pPr>
        <w:pStyle w:val="Heading4"/>
        <w:rPr>
          <w:rFonts w:eastAsia="Times New Roman"/>
        </w:rPr>
      </w:pPr>
      <w:r>
        <w:rPr>
          <w:rFonts w:eastAsia="Times New Roman"/>
        </w:rPr>
        <w:t>Schema Component Constraint: Unique Particle Attribution</w:t>
      </w:r>
    </w:p>
    <w:p w14:paraId="19D97787" w14:textId="77777777" w:rsidR="00000000" w:rsidRDefault="009D64FD">
      <w:r>
        <w:t>A DFDL processor MUST implement the Schema Component Constraint: Unique Particle</w:t>
      </w:r>
      <w:r>
        <w:t xml:space="preserve"> Attribution defined in </w:t>
      </w:r>
      <w:r>
        <w:rPr>
          <w:rStyle w:val="Emphasis"/>
        </w:rPr>
        <w:t xml:space="preserve">XML Schema Part 1: Structures </w:t>
      </w:r>
      <w:r>
        <w:rPr>
          <w:noProof/>
        </w:rPr>
        <w:t>[</w:t>
      </w:r>
      <w:hyperlink w:anchor="a_XSDL_Part1" w:history="1">
        <w:r>
          <w:rPr>
            <w:rStyle w:val="Hyperlink"/>
            <w:noProof/>
          </w:rPr>
          <w:t>XSDLV1</w:t>
        </w:r>
      </w:hyperlink>
      <w:r>
        <w:rPr>
          <w:noProof/>
        </w:rPr>
        <w:t>]</w:t>
      </w:r>
      <w:r>
        <w:rPr>
          <w:rStyle w:val="Emphasis"/>
        </w:rPr>
        <w:t xml:space="preserve"> </w:t>
      </w:r>
      <w:r>
        <w:t>that applies to the DFDL schema subset.</w:t>
      </w:r>
    </w:p>
    <w:p w14:paraId="46CB270C" w14:textId="77777777" w:rsidR="00000000" w:rsidRDefault="009D64FD">
      <w:r>
        <w:t xml:space="preserve">Two elements </w:t>
      </w:r>
      <w:r>
        <w:rPr>
          <w:b/>
          <w:bCs/>
        </w:rPr>
        <w:t>overlap</w:t>
      </w:r>
      <w:r>
        <w:t xml:space="preserve"> if </w:t>
      </w:r>
    </w:p>
    <w:p w14:paraId="7AA5C941" w14:textId="77777777" w:rsidR="00000000" w:rsidRDefault="009D64FD">
      <w:pPr>
        <w:numPr>
          <w:ilvl w:val="0"/>
          <w:numId w:val="19"/>
        </w:numPr>
      </w:pPr>
      <w:r>
        <w:t xml:space="preserve">They are both element declaration particles whose declarations have the same name and target </w:t>
      </w:r>
      <w:r>
        <w:t>namespace.</w:t>
      </w:r>
    </w:p>
    <w:p w14:paraId="4526B0E8" w14:textId="77777777" w:rsidR="00000000" w:rsidRDefault="009D64FD">
      <w:r>
        <w:t xml:space="preserve">A schema will violate the unique attribution constraint if it contains two particles which overlap and which either </w:t>
      </w:r>
    </w:p>
    <w:p w14:paraId="785D9C81" w14:textId="77777777" w:rsidR="00000000" w:rsidRDefault="009D64FD">
      <w:pPr>
        <w:numPr>
          <w:ilvl w:val="0"/>
          <w:numId w:val="20"/>
        </w:numPr>
      </w:pPr>
      <w:r>
        <w:t xml:space="preserve">Are both in the particles of a </w:t>
      </w:r>
      <w:r>
        <w:rPr>
          <w:rStyle w:val="Emphasis"/>
        </w:rPr>
        <w:t>choice</w:t>
      </w:r>
      <w:r>
        <w:t xml:space="preserve"> group</w:t>
      </w:r>
    </w:p>
    <w:p w14:paraId="3A49F41B" w14:textId="77777777" w:rsidR="00000000" w:rsidRDefault="009D64FD">
      <w:r>
        <w:t xml:space="preserve">Or </w:t>
      </w:r>
    </w:p>
    <w:p w14:paraId="4226715F" w14:textId="77777777" w:rsidR="00000000" w:rsidRDefault="009D64FD">
      <w:pPr>
        <w:numPr>
          <w:ilvl w:val="0"/>
          <w:numId w:val="21"/>
        </w:numPr>
      </w:pPr>
      <w:r>
        <w:t xml:space="preserve">Either </w:t>
      </w:r>
      <w:r>
        <w:t>may validate adjacent information items and the first has XSDL minOccurs less than XSDL maxOccurs.</w:t>
      </w:r>
    </w:p>
    <w:p w14:paraId="57D820E1" w14:textId="77777777" w:rsidR="00000000" w:rsidRDefault="009D64FD">
      <w:pPr>
        <w:pStyle w:val="Heading2"/>
        <w:rPr>
          <w:rFonts w:eastAsia="Times New Roman"/>
        </w:rPr>
      </w:pPr>
      <w:bookmarkStart w:id="170" w:name="_Toc322911484"/>
      <w:bookmarkStart w:id="171" w:name="_Toc322912023"/>
      <w:bookmarkStart w:id="172" w:name="_Toc199515590"/>
      <w:bookmarkStart w:id="173" w:name="_Toc199515778"/>
      <w:bookmarkStart w:id="174" w:name="_Toc199516217"/>
      <w:bookmarkStart w:id="175" w:name="_Toc349042609"/>
      <w:bookmarkStart w:id="176" w:name="_Toc177399024"/>
      <w:bookmarkStart w:id="177" w:name="_Toc175057310"/>
      <w:bookmarkStart w:id="178" w:name="_Toc199516218"/>
      <w:bookmarkStart w:id="179" w:name="_Toc194983898"/>
      <w:bookmarkStart w:id="180" w:name="_Toc243112736"/>
      <w:bookmarkStart w:id="181" w:name="_Ref393993607"/>
      <w:bookmarkStart w:id="182" w:name="_Ref393993618"/>
      <w:bookmarkStart w:id="183" w:name="_Toc25589690"/>
      <w:bookmarkEnd w:id="170"/>
      <w:bookmarkEnd w:id="171"/>
      <w:bookmarkEnd w:id="172"/>
      <w:bookmarkEnd w:id="173"/>
      <w:bookmarkEnd w:id="174"/>
      <w:r>
        <w:rPr>
          <w:rFonts w:eastAsia="Times New Roman"/>
        </w:rPr>
        <w:t>Processing Errors</w:t>
      </w:r>
      <w:bookmarkEnd w:id="175"/>
      <w:bookmarkEnd w:id="176"/>
      <w:bookmarkEnd w:id="177"/>
      <w:bookmarkEnd w:id="178"/>
      <w:bookmarkEnd w:id="179"/>
      <w:bookmarkEnd w:id="180"/>
      <w:bookmarkEnd w:id="181"/>
      <w:bookmarkEnd w:id="182"/>
      <w:bookmarkEnd w:id="183"/>
    </w:p>
    <w:p w14:paraId="197229A3" w14:textId="77777777" w:rsidR="00000000" w:rsidRDefault="009D64FD">
      <w:pPr>
        <w:pStyle w:val="nobreak"/>
      </w:pPr>
      <w:r>
        <w:t xml:space="preserve">If a DFDL schema contains no Schema Definition Errors, then </w:t>
      </w:r>
      <w:r>
        <w:t xml:space="preserve">there is the additional possibility of a </w:t>
      </w:r>
      <w:r>
        <w:rPr>
          <w:i/>
        </w:rPr>
        <w:t>processing error</w:t>
      </w:r>
      <w:r>
        <w:t xml:space="preserve"> when processing data using a DFDL schema. A processing error occurs if the data does not conform to the format described by the schema, that is to say, the data is not well-formed relative to the sc</w:t>
      </w:r>
      <w:r>
        <w:t xml:space="preserve">hema. </w:t>
      </w:r>
    </w:p>
    <w:p w14:paraId="4BB41A25" w14:textId="77777777" w:rsidR="00000000" w:rsidRDefault="009D64FD">
      <w:pPr>
        <w:pStyle w:val="nobreak"/>
      </w:pPr>
      <w:r>
        <w:t xml:space="preserve">Processing errors can be suppressed by a point of uncertainty. See section </w:t>
      </w:r>
      <w:r>
        <w:fldChar w:fldCharType="begin"/>
      </w:r>
      <w:r>
        <w:instrText xml:space="preserve"> REF _Ref362445434 \r \h </w:instrText>
      </w:r>
      <w:r>
        <w:fldChar w:fldCharType="separate"/>
      </w:r>
      <w:r>
        <w:t>9.3.3</w:t>
      </w:r>
      <w:r>
        <w:fldChar w:fldCharType="end"/>
      </w:r>
      <w:r>
        <w:t xml:space="preserve">.  </w:t>
      </w:r>
    </w:p>
    <w:p w14:paraId="575BE5AA" w14:textId="77777777" w:rsidR="00000000" w:rsidRDefault="009D64FD">
      <w:r>
        <w:t>It is expected that DFDL implementations will provide additional impleme</w:t>
      </w:r>
      <w:r>
        <w:t>ntation-defined mechanisms for dealing with effective processing errors, such as the means of specifying retry points or the means of skipping some data so as to recover from the error in some way.</w:t>
      </w:r>
    </w:p>
    <w:p w14:paraId="7B869DFF" w14:textId="77777777" w:rsidR="00000000" w:rsidRDefault="009D64FD">
      <w:r>
        <w:t>Exceptions that occur in the evaluation of the DFDL expres</w:t>
      </w:r>
      <w:r>
        <w:t>sion language are processing errors.</w:t>
      </w:r>
    </w:p>
    <w:p w14:paraId="76682769" w14:textId="77777777" w:rsidR="00000000" w:rsidRDefault="009D64FD">
      <w:pPr>
        <w:pStyle w:val="nobreak"/>
      </w:pPr>
      <w:r>
        <w:t xml:space="preserve">Non-conformance with the XSDL </w:t>
      </w:r>
      <w:r>
        <w:rPr>
          <w:i/>
          <w:iCs/>
        </w:rPr>
        <w:t>minOccurs</w:t>
      </w:r>
      <w:r>
        <w:t xml:space="preserve"> or </w:t>
      </w:r>
      <w:r>
        <w:rPr>
          <w:i/>
        </w:rPr>
        <w:t>maxOccurs</w:t>
      </w:r>
      <w:r>
        <w:t xml:space="preserve"> constraints is either a processing error or only a validation error depending on the settings of certain DFDL properties (see section </w:t>
      </w:r>
      <w:r>
        <w:fldChar w:fldCharType="begin"/>
      </w:r>
      <w:r>
        <w:instrText xml:space="preserve"> REF _Ref351913722 \r \p \h </w:instrText>
      </w:r>
      <w:r>
        <w:fldChar w:fldCharType="separate"/>
      </w:r>
      <w:r>
        <w:t>1</w:t>
      </w:r>
      <w:r>
        <w:t>6 below</w:t>
      </w:r>
      <w:r>
        <w:fldChar w:fldCharType="end"/>
      </w:r>
      <w:r>
        <w:t>).</w:t>
      </w:r>
    </w:p>
    <w:p w14:paraId="14BCD704" w14:textId="77777777" w:rsidR="00000000" w:rsidRDefault="009D64FD">
      <w:pPr>
        <w:pStyle w:val="Heading3"/>
        <w:rPr>
          <w:rFonts w:eastAsia="Times New Roman"/>
        </w:rPr>
      </w:pPr>
      <w:bookmarkStart w:id="184" w:name="_Toc361231093"/>
      <w:bookmarkStart w:id="185" w:name="_Toc361231619"/>
      <w:bookmarkStart w:id="186" w:name="_Toc362444899"/>
      <w:bookmarkStart w:id="187" w:name="_Toc363908821"/>
      <w:bookmarkStart w:id="188" w:name="_Toc364463243"/>
      <w:bookmarkStart w:id="189" w:name="_Toc366077834"/>
      <w:bookmarkStart w:id="190" w:name="_Toc366078453"/>
      <w:bookmarkStart w:id="191" w:name="_Toc366079439"/>
      <w:bookmarkStart w:id="192" w:name="_Toc366080051"/>
      <w:bookmarkStart w:id="193" w:name="_Toc366080663"/>
      <w:bookmarkStart w:id="194" w:name="_Toc366505003"/>
      <w:bookmarkStart w:id="195" w:name="_Toc366508372"/>
      <w:bookmarkStart w:id="196" w:name="_Toc366512873"/>
      <w:bookmarkStart w:id="197" w:name="_Toc366574064"/>
      <w:bookmarkStart w:id="198" w:name="_Toc366577857"/>
      <w:bookmarkStart w:id="199" w:name="_Toc366578465"/>
      <w:bookmarkStart w:id="200" w:name="_Toc366579059"/>
      <w:bookmarkStart w:id="201" w:name="_Toc366579650"/>
      <w:bookmarkStart w:id="202" w:name="_Toc366580242"/>
      <w:bookmarkStart w:id="203" w:name="_Toc366580833"/>
      <w:bookmarkStart w:id="204" w:name="_Toc366581425"/>
      <w:bookmarkStart w:id="205" w:name="_Toc322911486"/>
      <w:bookmarkStart w:id="206" w:name="_Toc322912025"/>
      <w:bookmarkStart w:id="207" w:name="_Ref254707057"/>
      <w:bookmarkStart w:id="208" w:name="_Toc349042610"/>
      <w:bookmarkStart w:id="209" w:name="_Toc25589691"/>
      <w:bookmarkStart w:id="210" w:name="_Toc199516219"/>
      <w:bookmarkStart w:id="211" w:name="_Toc243112737"/>
      <w:bookmarkStart w:id="212" w:name="_Ref249772673"/>
      <w:bookmarkStart w:id="213" w:name="_Ref249772718"/>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r>
        <w:rPr>
          <w:rFonts w:eastAsia="Times New Roman"/>
        </w:rPr>
        <w:t>Ambiguity of Data Formats</w:t>
      </w:r>
      <w:bookmarkEnd w:id="207"/>
      <w:bookmarkEnd w:id="208"/>
      <w:bookmarkEnd w:id="209"/>
    </w:p>
    <w:p w14:paraId="2B916F46" w14:textId="77777777" w:rsidR="00000000" w:rsidRDefault="009D64FD">
      <w:pPr>
        <w:pStyle w:val="nobreak"/>
        <w:rPr>
          <w:rFonts w:cs="Arial"/>
          <w:szCs w:val="26"/>
        </w:rPr>
      </w:pPr>
      <w:r>
        <w:rPr>
          <w:rFonts w:cs="Arial"/>
          <w:szCs w:val="26"/>
        </w:rPr>
        <w:t>A data format using delimiters may be ambiguous if the delimiters are not distinct, and a data format description which has fixed data requirements (that i</w:t>
      </w:r>
      <w:r>
        <w:rPr>
          <w:rFonts w:cs="Arial"/>
          <w:szCs w:val="26"/>
        </w:rPr>
        <w:t>s, where some elements have fixed values) may be ambiguous even with fixed-length elements.</w:t>
      </w:r>
      <w:r>
        <w:rPr>
          <w:rStyle w:val="FootnoteReference"/>
          <w:rFonts w:cs="Arial"/>
          <w:szCs w:val="26"/>
        </w:rPr>
        <w:footnoteReference w:id="2"/>
      </w:r>
    </w:p>
    <w:p w14:paraId="05669A76" w14:textId="77777777" w:rsidR="00000000" w:rsidRDefault="009D64FD">
      <w:pPr>
        <w:pStyle w:val="nobreak"/>
        <w:rPr>
          <w:rFonts w:cs="Arial"/>
          <w:szCs w:val="26"/>
        </w:rPr>
      </w:pPr>
      <w:r>
        <w:rPr>
          <w:rFonts w:cs="Arial"/>
          <w:szCs w:val="26"/>
        </w:rPr>
        <w:t>If the delimiter string values are stored within the data, perhaps as elements of a header part of the data, then this ambiguity certainly cannot be ex</w:t>
      </w:r>
      <w:r>
        <w:rPr>
          <w:rFonts w:cs="Arial"/>
          <w:szCs w:val="26"/>
        </w:rPr>
        <w:t>amined until the data is available.</w:t>
      </w:r>
    </w:p>
    <w:p w14:paraId="4C406607" w14:textId="77777777" w:rsidR="00000000" w:rsidRDefault="009D64FD">
      <w:pPr>
        <w:pStyle w:val="nobreak"/>
        <w:rPr>
          <w:rFonts w:cs="Arial"/>
          <w:szCs w:val="26"/>
        </w:rPr>
      </w:pPr>
      <w:r>
        <w:rPr>
          <w:rFonts w:cs="Arial"/>
          <w:szCs w:val="26"/>
        </w:rPr>
        <w:t>Given an ambiguous grammar, a DFDL implementation may successfully parse a particular input data stream. That is, the part of the schema with the ambiguity may not be exercised by a particular data stream, or the data ma</w:t>
      </w:r>
      <w:r>
        <w:rPr>
          <w:rFonts w:cs="Arial"/>
          <w:szCs w:val="26"/>
        </w:rPr>
        <w:t>y parse successfully anyway because the ambiguity may not cause any kind of failure or processing error.</w:t>
      </w:r>
    </w:p>
    <w:p w14:paraId="5D96E71E" w14:textId="77777777" w:rsidR="00000000" w:rsidRDefault="009D64FD">
      <w:pPr>
        <w:pStyle w:val="nobreak"/>
      </w:pPr>
      <w:r>
        <w:t>Hence, to insure compatible behavior, DFDL v1.0 implementations MUST NOT detect grammar ambiguities as errors. Implementations are of course free to is</w:t>
      </w:r>
      <w:r>
        <w:t xml:space="preserve">sue warnings to help users identify these situations, but ambiguity is neither a Schema Definition Error nor a Processing Error. </w:t>
      </w:r>
      <w:bookmarkEnd w:id="210"/>
      <w:bookmarkEnd w:id="211"/>
      <w:bookmarkEnd w:id="212"/>
      <w:bookmarkEnd w:id="213"/>
    </w:p>
    <w:p w14:paraId="012D5C2B" w14:textId="77777777" w:rsidR="00000000" w:rsidRDefault="009D64FD">
      <w:pPr>
        <w:pStyle w:val="Heading4"/>
        <w:rPr>
          <w:rFonts w:eastAsia="Times New Roman"/>
        </w:rPr>
      </w:pPr>
      <w:r>
        <w:rPr>
          <w:rFonts w:eastAsia="Times New Roman"/>
        </w:rPr>
        <w:t>Unparsing Must be Unambiguous</w:t>
      </w:r>
    </w:p>
    <w:p w14:paraId="4435912C" w14:textId="77777777" w:rsidR="00000000" w:rsidRDefault="009D64FD">
      <w:r>
        <w:t>Usually, the behavior of the unparser is symmetric to the behavior of the parser; however, there</w:t>
      </w:r>
      <w:r>
        <w:t xml:space="preserve"> are cases where the DFDL schema will accept several equivalent representations for the same logical data. In this case it would be ambiguous which of these equivalent representations should be produced by the unparser. The DFDL standard contains represent</w:t>
      </w:r>
      <w:r>
        <w:t xml:space="preserve">ation properties which are used to eliminate this ambiguity. It is a Schema Definition Error if a DFDL schema is being used to unparse data and there is any ambiguity about the representation. </w:t>
      </w:r>
    </w:p>
    <w:p w14:paraId="560F1DA0" w14:textId="77777777" w:rsidR="00000000" w:rsidRDefault="009D64FD">
      <w:pPr>
        <w:pStyle w:val="Heading2"/>
        <w:rPr>
          <w:rFonts w:eastAsia="Times New Roman"/>
        </w:rPr>
      </w:pPr>
      <w:bookmarkStart w:id="214" w:name="_Toc322911488"/>
      <w:bookmarkStart w:id="215" w:name="_Toc322912027"/>
      <w:bookmarkStart w:id="216" w:name="_Toc322911489"/>
      <w:bookmarkStart w:id="217" w:name="_Toc322912028"/>
      <w:bookmarkStart w:id="218" w:name="_Toc322911490"/>
      <w:bookmarkStart w:id="219" w:name="_Toc322912029"/>
      <w:bookmarkStart w:id="220" w:name="_Toc322911491"/>
      <w:bookmarkStart w:id="221" w:name="_Toc322912030"/>
      <w:bookmarkStart w:id="222" w:name="_Toc322911492"/>
      <w:bookmarkStart w:id="223" w:name="_Toc322912031"/>
      <w:bookmarkStart w:id="224" w:name="_Toc322911493"/>
      <w:bookmarkStart w:id="225" w:name="_Toc322912032"/>
      <w:bookmarkStart w:id="226" w:name="_Toc322911494"/>
      <w:bookmarkStart w:id="227" w:name="_Toc322912033"/>
      <w:bookmarkStart w:id="228" w:name="_Toc322911495"/>
      <w:bookmarkStart w:id="229" w:name="_Toc322912034"/>
      <w:bookmarkStart w:id="230" w:name="_Toc322911496"/>
      <w:bookmarkStart w:id="231" w:name="_Toc322912035"/>
      <w:bookmarkStart w:id="232" w:name="_Toc322911497"/>
      <w:bookmarkStart w:id="233" w:name="_Toc322912036"/>
      <w:bookmarkStart w:id="234" w:name="_Toc322911498"/>
      <w:bookmarkStart w:id="235" w:name="_Toc322912037"/>
      <w:bookmarkStart w:id="236" w:name="_Toc322911499"/>
      <w:bookmarkStart w:id="237" w:name="_Toc322912038"/>
      <w:bookmarkStart w:id="238" w:name="_Toc322911500"/>
      <w:bookmarkStart w:id="239" w:name="_Toc322912039"/>
      <w:bookmarkStart w:id="240" w:name="_Toc184191909"/>
      <w:bookmarkStart w:id="241" w:name="_Toc184210449"/>
      <w:bookmarkStart w:id="242" w:name="_Toc177399025"/>
      <w:bookmarkStart w:id="243" w:name="_Toc175057311"/>
      <w:bookmarkStart w:id="244" w:name="_Toc199516220"/>
      <w:bookmarkStart w:id="245" w:name="_Toc194983899"/>
      <w:bookmarkStart w:id="246" w:name="_Toc243112738"/>
      <w:bookmarkStart w:id="247" w:name="_Toc349042611"/>
      <w:bookmarkStart w:id="248" w:name="_Ref384901666"/>
      <w:bookmarkStart w:id="249" w:name="_Ref384901671"/>
      <w:bookmarkStart w:id="250" w:name="_Toc25589692"/>
      <w:bookmarkStart w:id="251" w:name="OLE_LINK3"/>
      <w:bookmarkStart w:id="252" w:name="OLE_LINK4"/>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r>
        <w:rPr>
          <w:rFonts w:eastAsia="Times New Roman"/>
        </w:rPr>
        <w:t>Validation Errors</w:t>
      </w:r>
      <w:bookmarkEnd w:id="242"/>
      <w:bookmarkEnd w:id="243"/>
      <w:bookmarkEnd w:id="244"/>
      <w:bookmarkEnd w:id="245"/>
      <w:bookmarkEnd w:id="246"/>
      <w:bookmarkEnd w:id="247"/>
      <w:bookmarkEnd w:id="248"/>
      <w:bookmarkEnd w:id="249"/>
      <w:bookmarkEnd w:id="250"/>
    </w:p>
    <w:p w14:paraId="1CF063DC" w14:textId="77777777" w:rsidR="00000000" w:rsidRDefault="009D64FD">
      <w:pPr>
        <w:pStyle w:val="nobreak"/>
      </w:pPr>
      <w:r>
        <w:t>Logical validation checks are constraints ex</w:t>
      </w:r>
      <w:r>
        <w:t>pressed in XSDL, and they apply to the logical values of the infoset. Hence, parsing must successfully construct the infoset from the representation in order for validation checks to be meaningful. This implies that validation errors cannot affect the abil</w:t>
      </w:r>
      <w:r>
        <w:t>ity of a DFDL processor to successfully parse or unparse data; that is, validation errors are independent of whether the data is well-formed with respect to the DFDL schema.</w:t>
      </w:r>
    </w:p>
    <w:p w14:paraId="4D33B581" w14:textId="77777777" w:rsidR="00000000" w:rsidRDefault="009D64FD">
      <w:pPr>
        <w:pStyle w:val="nobreak"/>
      </w:pPr>
      <w:r>
        <w:t>DFDL processors may provide both validating and non-validating behaviors on either</w:t>
      </w:r>
      <w:r>
        <w:t xml:space="preserve"> or both of parse and unparse. (A DFDL implementation could support validate on parse, but not support it on unparse and still be considered conforming.)</w:t>
      </w:r>
    </w:p>
    <w:p w14:paraId="53C6F3BF" w14:textId="77777777" w:rsidR="00000000" w:rsidRDefault="009D64FD">
      <w:r>
        <w:t>Validation</w:t>
      </w:r>
      <w:r>
        <w:rPr>
          <w:rFonts w:eastAsia="Arial"/>
        </w:rPr>
        <w:t xml:space="preserve"> </w:t>
      </w:r>
      <w:r>
        <w:t>on</w:t>
      </w:r>
      <w:r>
        <w:rPr>
          <w:rFonts w:eastAsia="Arial"/>
        </w:rPr>
        <w:t xml:space="preserve"> </w:t>
      </w:r>
      <w:r>
        <w:t>unparsing</w:t>
      </w:r>
      <w:r>
        <w:rPr>
          <w:rFonts w:eastAsia="Arial"/>
        </w:rPr>
        <w:t xml:space="preserve"> </w:t>
      </w:r>
      <w:r>
        <w:t>takes</w:t>
      </w:r>
      <w:r>
        <w:rPr>
          <w:rFonts w:eastAsia="Arial"/>
        </w:rPr>
        <w:t xml:space="preserve"> </w:t>
      </w:r>
      <w:r>
        <w:t>place</w:t>
      </w:r>
      <w:r>
        <w:rPr>
          <w:rFonts w:eastAsia="Arial"/>
        </w:rPr>
        <w:t xml:space="preserve"> </w:t>
      </w:r>
      <w:r>
        <w:t>on</w:t>
      </w:r>
      <w:r>
        <w:rPr>
          <w:rFonts w:eastAsia="Arial"/>
        </w:rPr>
        <w:t xml:space="preserve"> </w:t>
      </w:r>
      <w:r>
        <w:t>the</w:t>
      </w:r>
      <w:r>
        <w:rPr>
          <w:rFonts w:eastAsia="Arial"/>
        </w:rPr>
        <w:t xml:space="preserve"> </w:t>
      </w:r>
      <w:r>
        <w:t>augmented</w:t>
      </w:r>
      <w:r>
        <w:rPr>
          <w:rFonts w:eastAsia="Arial"/>
        </w:rPr>
        <w:t xml:space="preserve"> </w:t>
      </w:r>
      <w:r>
        <w:t>infoset</w:t>
      </w:r>
      <w:r>
        <w:rPr>
          <w:rFonts w:eastAsia="Arial"/>
        </w:rPr>
        <w:t xml:space="preserve"> </w:t>
      </w:r>
      <w:r>
        <w:t>that</w:t>
      </w:r>
      <w:r>
        <w:rPr>
          <w:rFonts w:eastAsia="Arial"/>
        </w:rPr>
        <w:t xml:space="preserve"> </w:t>
      </w:r>
      <w:r>
        <w:t>is</w:t>
      </w:r>
      <w:r>
        <w:rPr>
          <w:rFonts w:eastAsia="Arial"/>
        </w:rPr>
        <w:t xml:space="preserve"> </w:t>
      </w:r>
      <w:r>
        <w:t>created</w:t>
      </w:r>
      <w:r>
        <w:rPr>
          <w:rFonts w:eastAsia="Arial"/>
        </w:rPr>
        <w:t xml:space="preserve"> </w:t>
      </w:r>
      <w:r>
        <w:t>by</w:t>
      </w:r>
      <w:r>
        <w:rPr>
          <w:rFonts w:eastAsia="Arial"/>
        </w:rPr>
        <w:t xml:space="preserve"> </w:t>
      </w:r>
      <w:r>
        <w:t>the</w:t>
      </w:r>
      <w:r>
        <w:rPr>
          <w:rFonts w:eastAsia="Arial"/>
        </w:rPr>
        <w:t xml:space="preserve"> </w:t>
      </w:r>
      <w:r>
        <w:t>unparser</w:t>
      </w:r>
      <w:r>
        <w:rPr>
          <w:rFonts w:eastAsia="Arial"/>
        </w:rPr>
        <w:t xml:space="preserve"> </w:t>
      </w:r>
      <w:r>
        <w:t>as</w:t>
      </w:r>
      <w:r>
        <w:rPr>
          <w:rFonts w:eastAsia="Arial"/>
        </w:rPr>
        <w:t xml:space="preserve"> </w:t>
      </w:r>
      <w:r>
        <w:t>a</w:t>
      </w:r>
      <w:r>
        <w:rPr>
          <w:rFonts w:eastAsia="Arial"/>
        </w:rPr>
        <w:t xml:space="preserve"> </w:t>
      </w:r>
      <w:r>
        <w:t>side</w:t>
      </w:r>
      <w:r>
        <w:t>-effect</w:t>
      </w:r>
      <w:r>
        <w:rPr>
          <w:rFonts w:eastAsia="Arial"/>
        </w:rPr>
        <w:t xml:space="preserve"> </w:t>
      </w:r>
      <w:r>
        <w:t>of</w:t>
      </w:r>
      <w:r>
        <w:rPr>
          <w:rFonts w:eastAsia="Arial"/>
        </w:rPr>
        <w:t xml:space="preserve"> </w:t>
      </w:r>
      <w:r>
        <w:t>creating</w:t>
      </w:r>
      <w:r>
        <w:rPr>
          <w:rFonts w:eastAsia="Arial"/>
        </w:rPr>
        <w:t xml:space="preserve"> </w:t>
      </w:r>
      <w:r>
        <w:t>the</w:t>
      </w:r>
      <w:r>
        <w:rPr>
          <w:rFonts w:eastAsia="Arial"/>
        </w:rPr>
        <w:t xml:space="preserve"> </w:t>
      </w:r>
      <w:r>
        <w:t>output</w:t>
      </w:r>
      <w:r>
        <w:rPr>
          <w:rFonts w:eastAsia="Arial"/>
        </w:rPr>
        <w:t xml:space="preserve"> </w:t>
      </w:r>
      <w:r>
        <w:t>data</w:t>
      </w:r>
      <w:r>
        <w:rPr>
          <w:rFonts w:eastAsia="Arial"/>
        </w:rPr>
        <w:t xml:space="preserve"> </w:t>
      </w:r>
      <w:r>
        <w:t>stream.</w:t>
      </w:r>
    </w:p>
    <w:p w14:paraId="1281D715" w14:textId="77777777" w:rsidR="00000000" w:rsidRDefault="009D64FD">
      <w:r>
        <w:t xml:space="preserve">When resolving points of uncertainty (during parsing), validation errors are ignored. </w:t>
      </w:r>
    </w:p>
    <w:p w14:paraId="1A24FB4D" w14:textId="77777777" w:rsidR="00000000" w:rsidRDefault="009D64FD">
      <w:r>
        <w:t xml:space="preserve">The way a validation error is presented to the execution context of a DFDL processor is not specified by the DFDL language. The validity of an element is recorded in the DFDL Infoset, see Section </w:t>
      </w:r>
      <w:r>
        <w:fldChar w:fldCharType="begin"/>
      </w:r>
      <w:r>
        <w:instrText xml:space="preserve"> REF _Ref366577019 \r \h </w:instrText>
      </w:r>
      <w:r>
        <w:fldChar w:fldCharType="separate"/>
      </w:r>
      <w:r>
        <w:t>4</w:t>
      </w:r>
      <w:r>
        <w:fldChar w:fldCharType="end"/>
      </w:r>
      <w:r>
        <w:t xml:space="preserve"> </w:t>
      </w:r>
      <w:r>
        <w:fldChar w:fldCharType="begin"/>
      </w:r>
      <w:r>
        <w:instrText xml:space="preserve"> REF _Ref366577050 \h </w:instrText>
      </w:r>
      <w:r>
        <w:fldChar w:fldCharType="separate"/>
      </w:r>
      <w:r>
        <w:t>The DFDL Information Set (Infoset)</w:t>
      </w:r>
      <w:r>
        <w:fldChar w:fldCharType="end"/>
      </w:r>
      <w:r>
        <w:t>.</w:t>
      </w:r>
    </w:p>
    <w:p w14:paraId="17C97511" w14:textId="77777777" w:rsidR="00000000" w:rsidRDefault="009D64FD">
      <w:r>
        <w:t>The following DFDL schema constructs are allowed in DFDL and are checked when validating:</w:t>
      </w:r>
    </w:p>
    <w:p w14:paraId="269CDA94" w14:textId="77777777" w:rsidR="00000000" w:rsidRDefault="009D64FD">
      <w:pPr>
        <w:numPr>
          <w:ilvl w:val="0"/>
          <w:numId w:val="22"/>
        </w:numPr>
      </w:pPr>
      <w:r>
        <w:t>XSDL p</w:t>
      </w:r>
      <w:r>
        <w:t>attern facet - (for XSD string type elements only)</w:t>
      </w:r>
    </w:p>
    <w:p w14:paraId="6A7A2B97" w14:textId="77777777" w:rsidR="00000000" w:rsidRDefault="009D64FD">
      <w:pPr>
        <w:numPr>
          <w:ilvl w:val="0"/>
          <w:numId w:val="22"/>
        </w:numPr>
      </w:pPr>
      <w:r>
        <w:t xml:space="preserve">XSDL minLength, maxLength </w:t>
      </w:r>
    </w:p>
    <w:p w14:paraId="6BE73929" w14:textId="77777777" w:rsidR="00000000" w:rsidRDefault="009D64FD">
      <w:pPr>
        <w:numPr>
          <w:ilvl w:val="0"/>
          <w:numId w:val="22"/>
        </w:numPr>
      </w:pPr>
      <w:r>
        <w:t>XSDL minInclusive, minExclusive, maxInclusive, maxExclusive</w:t>
      </w:r>
    </w:p>
    <w:p w14:paraId="2088DD05" w14:textId="77777777" w:rsidR="00000000" w:rsidRDefault="009D64FD">
      <w:pPr>
        <w:numPr>
          <w:ilvl w:val="0"/>
          <w:numId w:val="22"/>
        </w:numPr>
      </w:pPr>
      <w:r>
        <w:t>XSDL enumeration</w:t>
      </w:r>
    </w:p>
    <w:p w14:paraId="3D93DDDC" w14:textId="77777777" w:rsidR="00000000" w:rsidRDefault="009D64FD">
      <w:pPr>
        <w:numPr>
          <w:ilvl w:val="0"/>
          <w:numId w:val="22"/>
        </w:numPr>
      </w:pPr>
      <w:r>
        <w:t>XSDL maxOccurs</w:t>
      </w:r>
    </w:p>
    <w:bookmarkEnd w:id="251"/>
    <w:bookmarkEnd w:id="252"/>
    <w:p w14:paraId="6CB320FA" w14:textId="77777777" w:rsidR="00000000" w:rsidRDefault="009D64FD">
      <w:pPr>
        <w:pStyle w:val="nobreak"/>
      </w:pPr>
      <w:r>
        <w:t>Note that validation is distinct from the checking of DFDL assert or discriminator pre</w:t>
      </w:r>
      <w:r>
        <w:t>dicates. When a DFDL discriminator or assert is used to discriminate a choice or other point of uncertainty when parsing, then that assert or discriminator is essential to parsing and it is evaluated irrespective of whether validation is enabled or disable</w:t>
      </w:r>
      <w:r>
        <w:t xml:space="preserve">d. </w:t>
      </w:r>
    </w:p>
    <w:p w14:paraId="2F0511C7" w14:textId="77777777" w:rsidR="00000000" w:rsidRDefault="009D64FD">
      <w:r>
        <w:t>There is also a function dfdl:checkConstraints available in the DFDL Expression language. This can be used to explicitly include checking of the XSD facet constraints as part of parsing a specific element. Such checking is part of parsing, and does not</w:t>
      </w:r>
      <w:r>
        <w:t xml:space="preserve"> create validation errors. See Section </w:t>
      </w:r>
      <w:r>
        <w:fldChar w:fldCharType="begin"/>
      </w:r>
      <w:r>
        <w:instrText xml:space="preserve"> REF _Ref365110948 \r \h </w:instrText>
      </w:r>
      <w:r>
        <w:fldChar w:fldCharType="separate"/>
      </w:r>
      <w:r>
        <w:t>23.5.3</w:t>
      </w:r>
      <w:r>
        <w:fldChar w:fldCharType="end"/>
      </w:r>
      <w:r>
        <w:t xml:space="preserve"> </w:t>
      </w:r>
      <w:r>
        <w:fldChar w:fldCharType="begin"/>
      </w:r>
      <w:r>
        <w:instrText xml:space="preserve"> REF _Ref365110951 \h </w:instrText>
      </w:r>
      <w:r>
        <w:fldChar w:fldCharType="separate"/>
      </w:r>
      <w:r>
        <w:t>DFDL Functions</w:t>
      </w:r>
      <w:r>
        <w:fldChar w:fldCharType="end"/>
      </w:r>
      <w:r>
        <w:t xml:space="preserve"> for details.</w:t>
      </w:r>
    </w:p>
    <w:p w14:paraId="7087DBFA" w14:textId="77777777" w:rsidR="00000000" w:rsidRDefault="009D64FD">
      <w:pPr>
        <w:pStyle w:val="Heading2"/>
        <w:rPr>
          <w:rFonts w:eastAsia="Times New Roman"/>
        </w:rPr>
      </w:pPr>
      <w:bookmarkStart w:id="253" w:name="_Toc366077837"/>
      <w:bookmarkStart w:id="254" w:name="_Toc366078456"/>
      <w:bookmarkStart w:id="255" w:name="_Toc366079442"/>
      <w:bookmarkStart w:id="256" w:name="_Toc366080054"/>
      <w:bookmarkStart w:id="257" w:name="_Toc366080666"/>
      <w:bookmarkStart w:id="258" w:name="_Toc366505006"/>
      <w:bookmarkStart w:id="259" w:name="_Toc366508375"/>
      <w:bookmarkStart w:id="260" w:name="_Toc366512876"/>
      <w:bookmarkStart w:id="261" w:name="_Toc366574067"/>
      <w:bookmarkStart w:id="262" w:name="_Toc366577860"/>
      <w:bookmarkStart w:id="263" w:name="_Toc366578468"/>
      <w:bookmarkStart w:id="264" w:name="_Toc366579062"/>
      <w:bookmarkStart w:id="265" w:name="_Toc366579653"/>
      <w:bookmarkStart w:id="266" w:name="_Toc366580245"/>
      <w:bookmarkStart w:id="267" w:name="_Toc366580836"/>
      <w:bookmarkStart w:id="268" w:name="_Toc366581428"/>
      <w:bookmarkStart w:id="269" w:name="_Toc322911502"/>
      <w:bookmarkStart w:id="270" w:name="_Toc322912041"/>
      <w:bookmarkStart w:id="271" w:name="_Toc349042612"/>
      <w:bookmarkStart w:id="272" w:name="_Toc25589693"/>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r>
        <w:rPr>
          <w:rFonts w:eastAsia="Times New Roman"/>
        </w:rPr>
        <w:t>Recoverable Error</w:t>
      </w:r>
      <w:bookmarkEnd w:id="271"/>
      <w:bookmarkEnd w:id="272"/>
    </w:p>
    <w:p w14:paraId="270EFA1C" w14:textId="77777777" w:rsidR="00000000" w:rsidRDefault="009D64FD">
      <w:r>
        <w:t>This error type is used with the dfdl:assert annotation when parsing to permit the checking of physical format constraints without terminating a parse. For</w:t>
      </w:r>
      <w:r>
        <w:rPr>
          <w:rFonts w:eastAsia="Helv"/>
        </w:rPr>
        <w:t xml:space="preserve"> </w:t>
      </w:r>
      <w:r>
        <w:t>example, some formats will have redundancy by having known lengths, as well as del</w:t>
      </w:r>
      <w:r>
        <w:t>imiters. A recoverable error can be issued,</w:t>
      </w:r>
      <w:r>
        <w:rPr>
          <w:rFonts w:eastAsia="Helv"/>
        </w:rPr>
        <w:t xml:space="preserve"> </w:t>
      </w:r>
      <w:r>
        <w:t>using</w:t>
      </w:r>
      <w:r>
        <w:rPr>
          <w:rFonts w:eastAsia="Helv"/>
        </w:rPr>
        <w:t xml:space="preserve"> </w:t>
      </w:r>
      <w:r>
        <w:t>an</w:t>
      </w:r>
      <w:r>
        <w:rPr>
          <w:rFonts w:eastAsia="Helv"/>
        </w:rPr>
        <w:t xml:space="preserve"> </w:t>
      </w:r>
      <w:r>
        <w:t>assert</w:t>
      </w:r>
      <w:r>
        <w:rPr>
          <w:rFonts w:eastAsia="Helv"/>
        </w:rPr>
        <w:t xml:space="preserve"> </w:t>
      </w:r>
      <w:r>
        <w:t>to</w:t>
      </w:r>
      <w:r>
        <w:rPr>
          <w:rFonts w:eastAsia="Helv"/>
        </w:rPr>
        <w:t xml:space="preserve"> </w:t>
      </w:r>
      <w:r>
        <w:t>check</w:t>
      </w:r>
      <w:r>
        <w:rPr>
          <w:rFonts w:eastAsia="Helv"/>
        </w:rPr>
        <w:t xml:space="preserve"> </w:t>
      </w:r>
      <w:r>
        <w:t>a</w:t>
      </w:r>
      <w:r>
        <w:rPr>
          <w:rFonts w:eastAsia="Helv"/>
        </w:rPr>
        <w:t xml:space="preserve"> </w:t>
      </w:r>
      <w:r>
        <w:t>physical</w:t>
      </w:r>
      <w:r>
        <w:rPr>
          <w:rFonts w:eastAsia="Helv"/>
        </w:rPr>
        <w:t xml:space="preserve"> </w:t>
      </w:r>
      <w:r>
        <w:t>length</w:t>
      </w:r>
      <w:r>
        <w:rPr>
          <w:rFonts w:eastAsia="Helv"/>
        </w:rPr>
        <w:t xml:space="preserve"> </w:t>
      </w:r>
      <w:r>
        <w:t>constraint</w:t>
      </w:r>
      <w:r>
        <w:rPr>
          <w:rFonts w:eastAsia="Helv"/>
        </w:rPr>
        <w:t xml:space="preserve"> </w:t>
      </w:r>
      <w:r>
        <w:t>when</w:t>
      </w:r>
      <w:r>
        <w:rPr>
          <w:rFonts w:eastAsia="Helv"/>
        </w:rPr>
        <w:t xml:space="preserve"> </w:t>
      </w:r>
      <w:r>
        <w:t>property</w:t>
      </w:r>
      <w:r>
        <w:rPr>
          <w:rFonts w:eastAsia="Helv"/>
        </w:rPr>
        <w:t xml:space="preserve"> </w:t>
      </w:r>
      <w:r>
        <w:t>lengthKind</w:t>
      </w:r>
      <w:r>
        <w:rPr>
          <w:rFonts w:eastAsia="Helv"/>
        </w:rPr>
        <w:t xml:space="preserve"> </w:t>
      </w:r>
      <w:r>
        <w:t>is</w:t>
      </w:r>
      <w:r>
        <w:rPr>
          <w:rFonts w:eastAsia="Helv"/>
        </w:rPr>
        <w:t xml:space="preserve"> </w:t>
      </w:r>
      <w:r>
        <w:t xml:space="preserve">'delimited'. </w:t>
      </w:r>
    </w:p>
    <w:p w14:paraId="049DDA6B" w14:textId="77777777" w:rsidR="00000000" w:rsidRDefault="009D64FD">
      <w:r>
        <w:t>Recoverable errors are independent of validation, and when resolving points of uncertainty, recoverable errors are i</w:t>
      </w:r>
      <w:r>
        <w:t>gnored.</w:t>
      </w:r>
    </w:p>
    <w:p w14:paraId="36D0F0F8" w14:textId="77777777" w:rsidR="00000000" w:rsidRDefault="009D64FD">
      <w:pPr>
        <w:pStyle w:val="Heading2"/>
        <w:rPr>
          <w:rFonts w:eastAsia="Times New Roman"/>
        </w:rPr>
      </w:pPr>
      <w:bookmarkStart w:id="273" w:name="_Toc25589694"/>
      <w:bookmarkStart w:id="274" w:name="_Ref393996035"/>
      <w:bookmarkStart w:id="275" w:name="_Ref393996024"/>
      <w:r>
        <w:rPr>
          <w:rFonts w:eastAsia="Times New Roman"/>
        </w:rPr>
        <w:t>Specific Errors Classified</w:t>
      </w:r>
      <w:bookmarkEnd w:id="273"/>
      <w:bookmarkEnd w:id="274"/>
      <w:bookmarkEnd w:id="275"/>
    </w:p>
    <w:p w14:paraId="08B9397B" w14:textId="77777777" w:rsidR="00000000" w:rsidRDefault="009D64FD">
      <w:pPr>
        <w:autoSpaceDE w:val="0"/>
        <w:autoSpaceDN w:val="0"/>
        <w:adjustRightInd w:val="0"/>
        <w:rPr>
          <w:rFonts w:cs="Arial"/>
          <w:lang w:eastAsia="en-GB"/>
        </w:rPr>
      </w:pPr>
      <w:r>
        <w:rPr>
          <w:rFonts w:cs="Arial"/>
          <w:lang w:eastAsia="en-GB"/>
        </w:rPr>
        <w:t>This section clarifies which errors are Schema Definition Errors and which are processing errors.</w:t>
      </w:r>
    </w:p>
    <w:p w14:paraId="44DEDFED" w14:textId="77777777" w:rsidR="00000000" w:rsidRDefault="009D64FD">
      <w:pPr>
        <w:rPr>
          <w:rFonts w:eastAsia="MS Mincho" w:cs="Arial"/>
          <w:lang w:eastAsia="ja-JP"/>
        </w:rPr>
      </w:pPr>
      <w:r>
        <w:rPr>
          <w:rFonts w:cs="Arial"/>
        </w:rPr>
        <w:t>The following are processing errors:</w:t>
      </w:r>
    </w:p>
    <w:p w14:paraId="35416270" w14:textId="77777777" w:rsidR="00000000" w:rsidRDefault="009D64FD">
      <w:pPr>
        <w:pStyle w:val="ListParagraph"/>
        <w:numPr>
          <w:ilvl w:val="0"/>
          <w:numId w:val="23"/>
        </w:numPr>
        <w:rPr>
          <w:rFonts w:cs="Arial"/>
        </w:rPr>
      </w:pPr>
      <w:r>
        <w:rPr>
          <w:rFonts w:cs="Arial"/>
        </w:rPr>
        <w:t>Arithmetic Errors</w:t>
      </w:r>
    </w:p>
    <w:p w14:paraId="286A2646" w14:textId="77777777" w:rsidR="00000000" w:rsidRDefault="009D64FD">
      <w:pPr>
        <w:pStyle w:val="ListParagraph"/>
        <w:numPr>
          <w:ilvl w:val="1"/>
          <w:numId w:val="23"/>
        </w:numPr>
        <w:rPr>
          <w:rFonts w:cs="Arial"/>
        </w:rPr>
      </w:pPr>
      <w:r>
        <w:rPr>
          <w:rFonts w:cs="Arial"/>
        </w:rPr>
        <w:t>Division by zero</w:t>
      </w:r>
    </w:p>
    <w:p w14:paraId="0B4B1F21" w14:textId="77777777" w:rsidR="00000000" w:rsidRDefault="009D64FD">
      <w:pPr>
        <w:pStyle w:val="ListParagraph"/>
        <w:numPr>
          <w:ilvl w:val="1"/>
          <w:numId w:val="23"/>
        </w:numPr>
        <w:rPr>
          <w:rFonts w:cs="Arial"/>
        </w:rPr>
      </w:pPr>
      <w:r>
        <w:rPr>
          <w:rFonts w:cs="Arial"/>
        </w:rPr>
        <w:t>Integer Arithmetic Underflow</w:t>
      </w:r>
    </w:p>
    <w:p w14:paraId="5BF5E457" w14:textId="77777777" w:rsidR="00000000" w:rsidRDefault="009D64FD">
      <w:pPr>
        <w:pStyle w:val="ListParagraph"/>
        <w:numPr>
          <w:ilvl w:val="1"/>
          <w:numId w:val="23"/>
        </w:numPr>
        <w:rPr>
          <w:rFonts w:cs="Arial"/>
        </w:rPr>
      </w:pPr>
      <w:r>
        <w:rPr>
          <w:rFonts w:cs="Arial"/>
        </w:rPr>
        <w:t>Integer Arithmetic Ove</w:t>
      </w:r>
      <w:r>
        <w:rPr>
          <w:rFonts w:cs="Arial"/>
        </w:rPr>
        <w:t>rflow</w:t>
      </w:r>
    </w:p>
    <w:p w14:paraId="0345D605" w14:textId="77777777" w:rsidR="00000000" w:rsidRDefault="009D64FD">
      <w:pPr>
        <w:pStyle w:val="ListParagraph"/>
        <w:numPr>
          <w:ilvl w:val="1"/>
          <w:numId w:val="23"/>
        </w:numPr>
        <w:rPr>
          <w:rFonts w:cs="Arial"/>
        </w:rPr>
      </w:pPr>
      <w:r>
        <w:rPr>
          <w:rFonts w:cs="Arial"/>
        </w:rPr>
        <w:t xml:space="preserve">Note: Floating point math can produce NaN (Not a Number) values. This is not an error, nor are properly typed operations on floating point NaN values. </w:t>
      </w:r>
    </w:p>
    <w:p w14:paraId="29302D53" w14:textId="77777777" w:rsidR="00000000" w:rsidRDefault="009D64FD">
      <w:pPr>
        <w:pStyle w:val="ListParagraph"/>
        <w:numPr>
          <w:ilvl w:val="0"/>
          <w:numId w:val="23"/>
        </w:numPr>
        <w:rPr>
          <w:rFonts w:cs="Arial"/>
        </w:rPr>
      </w:pPr>
      <w:r>
        <w:rPr>
          <w:rFonts w:cs="Arial"/>
        </w:rPr>
        <w:t>Expression Errors</w:t>
      </w:r>
    </w:p>
    <w:p w14:paraId="384782C6" w14:textId="77777777" w:rsidR="00000000" w:rsidRDefault="009D64FD">
      <w:pPr>
        <w:pStyle w:val="ListParagraph"/>
        <w:numPr>
          <w:ilvl w:val="1"/>
          <w:numId w:val="23"/>
        </w:numPr>
        <w:rPr>
          <w:rFonts w:cs="Arial"/>
        </w:rPr>
      </w:pPr>
      <w:r>
        <w:rPr>
          <w:rFonts w:cs="Arial"/>
        </w:rPr>
        <w:t>Dynamic Type  Error – unable to convert to target type</w:t>
      </w:r>
    </w:p>
    <w:p w14:paraId="2A70CA8F" w14:textId="77777777" w:rsidR="00000000" w:rsidRDefault="009D64FD">
      <w:pPr>
        <w:pStyle w:val="ListParagraph"/>
        <w:numPr>
          <w:ilvl w:val="2"/>
          <w:numId w:val="23"/>
        </w:numPr>
        <w:rPr>
          <w:rFonts w:cs="Arial"/>
        </w:rPr>
      </w:pPr>
      <w:r>
        <w:rPr>
          <w:rFonts w:cs="Arial"/>
        </w:rPr>
        <w:t>Example: non-digits found</w:t>
      </w:r>
      <w:r>
        <w:rPr>
          <w:rFonts w:cs="Arial"/>
        </w:rPr>
        <w:t xml:space="preserve"> in string argument to xs:int(…) constructor.</w:t>
      </w:r>
    </w:p>
    <w:p w14:paraId="4417A79E" w14:textId="77777777" w:rsidR="00000000" w:rsidRDefault="009D64FD">
      <w:pPr>
        <w:pStyle w:val="ListParagraph"/>
        <w:numPr>
          <w:ilvl w:val="2"/>
          <w:numId w:val="23"/>
        </w:numPr>
        <w:rPr>
          <w:rFonts w:cs="Arial"/>
        </w:rPr>
      </w:pPr>
      <w:r>
        <w:rPr>
          <w:rFonts w:cs="Arial"/>
        </w:rPr>
        <w:t xml:space="preserve">Note: if a DFDL Implementation cannot distinguish Dynamic Type Errors from Static Type Errors, then a Dynamic Type Error </w:t>
      </w:r>
      <w:del w:id="276" w:author="Mike Beckerle" w:date="2019-11-25T13:55:00Z">
        <w:r>
          <w:rPr>
            <w:rFonts w:cs="Arial"/>
          </w:rPr>
          <w:delText xml:space="preserve">should </w:delText>
        </w:r>
      </w:del>
      <w:ins w:id="277" w:author="Mike Beckerle" w:date="2019-11-25T13:55:00Z">
        <w:r>
          <w:rPr>
            <w:rFonts w:cs="Arial"/>
          </w:rPr>
          <w:t xml:space="preserve">must </w:t>
        </w:r>
      </w:ins>
      <w:r>
        <w:rPr>
          <w:rFonts w:cs="Arial"/>
        </w:rPr>
        <w:t>cause a Schema Definition Error</w:t>
      </w:r>
    </w:p>
    <w:p w14:paraId="5A861FCE" w14:textId="77777777" w:rsidR="00000000" w:rsidRDefault="009D64FD">
      <w:pPr>
        <w:pStyle w:val="ListParagraph"/>
        <w:numPr>
          <w:ilvl w:val="1"/>
          <w:numId w:val="23"/>
        </w:numPr>
        <w:rPr>
          <w:rFonts w:cs="Arial"/>
        </w:rPr>
      </w:pPr>
      <w:r>
        <w:rPr>
          <w:rFonts w:cs="Arial"/>
        </w:rPr>
        <w:t>Index out of bounds error – index not &lt;= numb</w:t>
      </w:r>
      <w:r>
        <w:rPr>
          <w:rFonts w:cs="Arial"/>
        </w:rPr>
        <w:t>er of occurrences, or is &lt; 1.</w:t>
      </w:r>
    </w:p>
    <w:p w14:paraId="667EFFA5" w14:textId="77777777" w:rsidR="00000000" w:rsidRDefault="009D64FD">
      <w:pPr>
        <w:pStyle w:val="ListParagraph"/>
        <w:numPr>
          <w:ilvl w:val="2"/>
          <w:numId w:val="23"/>
        </w:numPr>
        <w:rPr>
          <w:rFonts w:cs="Arial"/>
        </w:rPr>
      </w:pPr>
      <w:r>
        <w:rPr>
          <w:rFonts w:cs="Arial"/>
        </w:rPr>
        <w:t>Note: same error for dfdl:testBit if bitPos is not 1..8, or for character positions in a string-value</w:t>
      </w:r>
    </w:p>
    <w:p w14:paraId="312246AB" w14:textId="77777777" w:rsidR="00000000" w:rsidRDefault="009D64FD">
      <w:pPr>
        <w:pStyle w:val="ListParagraph"/>
        <w:numPr>
          <w:ilvl w:val="1"/>
          <w:numId w:val="23"/>
        </w:numPr>
        <w:rPr>
          <w:rFonts w:cs="Arial"/>
        </w:rPr>
      </w:pPr>
      <w:r>
        <w:rPr>
          <w:rFonts w:cs="Arial"/>
        </w:rPr>
        <w:t>Indexing of non-array non-optional element</w:t>
      </w:r>
    </w:p>
    <w:p w14:paraId="0AFDCCEA" w14:textId="77777777" w:rsidR="00000000" w:rsidRDefault="009D64FD">
      <w:pPr>
        <w:pStyle w:val="ListParagraph"/>
        <w:numPr>
          <w:ilvl w:val="2"/>
          <w:numId w:val="23"/>
        </w:numPr>
        <w:rPr>
          <w:rFonts w:cs="Arial"/>
        </w:rPr>
      </w:pPr>
      <w:r>
        <w:rPr>
          <w:rFonts w:cs="Arial"/>
        </w:rPr>
        <w:t>Example: x[</w:t>
      </w:r>
      <w:r>
        <w:rPr>
          <w:rFonts w:cs="Arial"/>
        </w:rPr>
        <w:t>1] when x is declared and has both minOccurs="1" and maxOccurs="1" explicitly, or by not stating either or both of them.</w:t>
      </w:r>
    </w:p>
    <w:p w14:paraId="45AAE8BA" w14:textId="77777777" w:rsidR="00000000" w:rsidRDefault="009D64FD">
      <w:pPr>
        <w:pStyle w:val="ListParagraph"/>
        <w:numPr>
          <w:ilvl w:val="1"/>
          <w:numId w:val="23"/>
        </w:numPr>
        <w:rPr>
          <w:rFonts w:cs="Arial"/>
        </w:rPr>
      </w:pPr>
      <w:r>
        <w:rPr>
          <w:rFonts w:cs="Arial"/>
        </w:rPr>
        <w:t>Illegal argument value (correct type, illegal value)</w:t>
      </w:r>
    </w:p>
    <w:p w14:paraId="48AEF87E" w14:textId="77777777" w:rsidR="00000000" w:rsidRDefault="009D64FD">
      <w:pPr>
        <w:pStyle w:val="ListParagraph"/>
        <w:numPr>
          <w:ilvl w:val="0"/>
          <w:numId w:val="23"/>
        </w:numPr>
        <w:rPr>
          <w:rFonts w:cs="Arial"/>
        </w:rPr>
      </w:pPr>
      <w:r>
        <w:rPr>
          <w:rFonts w:cs="Arial"/>
        </w:rPr>
        <w:t>Parse Errors</w:t>
      </w:r>
    </w:p>
    <w:p w14:paraId="7B7FDA34" w14:textId="77777777" w:rsidR="00000000" w:rsidRDefault="009D64FD">
      <w:pPr>
        <w:pStyle w:val="ListParagraph"/>
        <w:numPr>
          <w:ilvl w:val="1"/>
          <w:numId w:val="23"/>
        </w:numPr>
        <w:rPr>
          <w:rFonts w:cs="Arial"/>
        </w:rPr>
      </w:pPr>
      <w:r>
        <w:rPr>
          <w:rFonts w:cs="Arial"/>
        </w:rPr>
        <w:t>Delimiter not found</w:t>
      </w:r>
    </w:p>
    <w:p w14:paraId="72E2F453" w14:textId="77777777" w:rsidR="00000000" w:rsidRDefault="009D64FD">
      <w:pPr>
        <w:pStyle w:val="ListParagraph"/>
        <w:numPr>
          <w:ilvl w:val="1"/>
          <w:numId w:val="23"/>
        </w:numPr>
        <w:rPr>
          <w:rFonts w:cs="Arial"/>
        </w:rPr>
      </w:pPr>
      <w:r>
        <w:rPr>
          <w:rFonts w:cs="Arial"/>
        </w:rPr>
        <w:t>Data not convertible to type</w:t>
      </w:r>
    </w:p>
    <w:p w14:paraId="07C402AD" w14:textId="77777777" w:rsidR="00000000" w:rsidRDefault="009D64FD">
      <w:pPr>
        <w:pStyle w:val="ListParagraph"/>
        <w:numPr>
          <w:ilvl w:val="1"/>
          <w:numId w:val="23"/>
        </w:numPr>
        <w:rPr>
          <w:rFonts w:cs="Arial"/>
        </w:rPr>
      </w:pPr>
      <w:r>
        <w:rPr>
          <w:rFonts w:cs="Arial"/>
        </w:rPr>
        <w:t>Assertion failed</w:t>
      </w:r>
    </w:p>
    <w:p w14:paraId="05A75755" w14:textId="77777777" w:rsidR="00000000" w:rsidRDefault="009D64FD">
      <w:pPr>
        <w:pStyle w:val="ListParagraph"/>
        <w:numPr>
          <w:ilvl w:val="1"/>
          <w:numId w:val="23"/>
        </w:numPr>
        <w:rPr>
          <w:rFonts w:cs="Arial"/>
        </w:rPr>
      </w:pPr>
      <w:r>
        <w:rPr>
          <w:rFonts w:cs="Arial"/>
        </w:rPr>
        <w:t>Dis</w:t>
      </w:r>
      <w:r>
        <w:rPr>
          <w:rFonts w:cs="Arial"/>
        </w:rPr>
        <w:t>criminator failed</w:t>
      </w:r>
    </w:p>
    <w:p w14:paraId="7FCDF8FE" w14:textId="77777777" w:rsidR="00000000" w:rsidRDefault="009D64FD">
      <w:pPr>
        <w:pStyle w:val="ListParagraph"/>
        <w:numPr>
          <w:ilvl w:val="1"/>
          <w:numId w:val="23"/>
        </w:numPr>
        <w:rPr>
          <w:rFonts w:cs="Arial"/>
        </w:rPr>
      </w:pPr>
      <w:r>
        <w:rPr>
          <w:rFonts w:cs="Arial"/>
        </w:rPr>
        <w:t>Required occurrence not found</w:t>
      </w:r>
    </w:p>
    <w:p w14:paraId="1BD6336B" w14:textId="77777777" w:rsidR="00000000" w:rsidRDefault="009D64FD">
      <w:pPr>
        <w:pStyle w:val="ListParagraph"/>
        <w:numPr>
          <w:ilvl w:val="1"/>
          <w:numId w:val="23"/>
        </w:numPr>
        <w:rPr>
          <w:rFonts w:cs="Arial"/>
        </w:rPr>
      </w:pPr>
      <w:r>
        <w:rPr>
          <w:rFonts w:cs="Arial"/>
        </w:rPr>
        <w:t>No choice alternative successfully parsed.</w:t>
      </w:r>
    </w:p>
    <w:p w14:paraId="037F4F31" w14:textId="77777777" w:rsidR="00000000" w:rsidRDefault="009D64FD">
      <w:pPr>
        <w:pStyle w:val="ListParagraph"/>
        <w:numPr>
          <w:ilvl w:val="1"/>
          <w:numId w:val="23"/>
        </w:numPr>
        <w:rPr>
          <w:rFonts w:cs="Arial"/>
        </w:rPr>
      </w:pPr>
      <w:r>
        <w:rPr>
          <w:rFonts w:cs="Arial"/>
        </w:rPr>
        <w:t>Character set decoding failure and dfdl:encodingErrorPolicy is 'error'</w:t>
      </w:r>
    </w:p>
    <w:p w14:paraId="460DAA92" w14:textId="77777777" w:rsidR="00000000" w:rsidRDefault="009D64FD">
      <w:pPr>
        <w:pStyle w:val="ListParagraph"/>
        <w:numPr>
          <w:ilvl w:val="0"/>
          <w:numId w:val="23"/>
        </w:numPr>
        <w:rPr>
          <w:rFonts w:cs="Arial"/>
        </w:rPr>
      </w:pPr>
      <w:r>
        <w:rPr>
          <w:rFonts w:cs="Arial"/>
        </w:rPr>
        <w:t>Unparse Errors</w:t>
      </w:r>
    </w:p>
    <w:p w14:paraId="15557D7B" w14:textId="77777777" w:rsidR="00000000" w:rsidRDefault="009D64FD">
      <w:pPr>
        <w:pStyle w:val="ListParagraph"/>
        <w:numPr>
          <w:ilvl w:val="1"/>
          <w:numId w:val="23"/>
        </w:numPr>
        <w:rPr>
          <w:rFonts w:cs="Arial"/>
        </w:rPr>
      </w:pPr>
      <w:r>
        <w:rPr>
          <w:rFonts w:cs="Arial"/>
        </w:rPr>
        <w:t>Truncation scenarios where truncation is being disallowed</w:t>
      </w:r>
    </w:p>
    <w:p w14:paraId="0BBB9461" w14:textId="77777777" w:rsidR="00000000" w:rsidRDefault="009D64FD">
      <w:pPr>
        <w:pStyle w:val="ListParagraph"/>
        <w:numPr>
          <w:ilvl w:val="1"/>
          <w:numId w:val="23"/>
        </w:numPr>
        <w:rPr>
          <w:rFonts w:cs="Arial"/>
        </w:rPr>
      </w:pPr>
      <w:r>
        <w:rPr>
          <w:rFonts w:cs="Arial"/>
        </w:rPr>
        <w:t>Rounding error – roun</w:t>
      </w:r>
      <w:r>
        <w:rPr>
          <w:rFonts w:cs="Arial"/>
        </w:rPr>
        <w:t>ding needed but not allowed. (Unparsing)</w:t>
      </w:r>
    </w:p>
    <w:p w14:paraId="363805A9" w14:textId="77777777" w:rsidR="00000000" w:rsidRDefault="009D64FD">
      <w:pPr>
        <w:pStyle w:val="ListParagraph"/>
        <w:numPr>
          <w:ilvl w:val="1"/>
          <w:numId w:val="23"/>
        </w:numPr>
        <w:rPr>
          <w:rFonts w:cs="Arial"/>
        </w:rPr>
      </w:pPr>
      <w:r>
        <w:rPr>
          <w:rFonts w:cs="Arial"/>
        </w:rPr>
        <w:t>No choice alternative successfully unparsed.</w:t>
      </w:r>
    </w:p>
    <w:p w14:paraId="1E3DF59F" w14:textId="77777777" w:rsidR="00000000" w:rsidRDefault="009D64FD">
      <w:pPr>
        <w:pStyle w:val="ListParagraph"/>
        <w:numPr>
          <w:ilvl w:val="1"/>
          <w:numId w:val="23"/>
        </w:numPr>
        <w:rPr>
          <w:rFonts w:cs="Arial"/>
        </w:rPr>
      </w:pPr>
      <w:r>
        <w:rPr>
          <w:rFonts w:cs="Arial"/>
        </w:rPr>
        <w:t>Character set encoding failure and dfdl:encodingErrorPolicy is 'error'</w:t>
      </w:r>
    </w:p>
    <w:p w14:paraId="4A048457" w14:textId="77777777" w:rsidR="00000000" w:rsidRDefault="009D64FD">
      <w:pPr>
        <w:pStyle w:val="ListParagraph"/>
        <w:numPr>
          <w:ilvl w:val="0"/>
          <w:numId w:val="23"/>
        </w:numPr>
        <w:rPr>
          <w:rFonts w:cs="Arial"/>
        </w:rPr>
      </w:pPr>
      <w:r>
        <w:rPr>
          <w:rFonts w:cs="Arial"/>
        </w:rPr>
        <w:t>Implementation-defined Limit Errors - Implementations can have fixed or adjustable limits that some</w:t>
      </w:r>
      <w:r>
        <w:rPr>
          <w:rFonts w:cs="Arial"/>
        </w:rPr>
        <w:t xml:space="preserve"> formats and some data may exceed at processing time. This specification does not further specify what these errors are, but some possible examples are:</w:t>
      </w:r>
    </w:p>
    <w:p w14:paraId="2A55E48F" w14:textId="77777777" w:rsidR="00000000" w:rsidRDefault="009D64FD">
      <w:pPr>
        <w:pStyle w:val="ListParagraph"/>
        <w:numPr>
          <w:ilvl w:val="1"/>
          <w:numId w:val="23"/>
        </w:numPr>
        <w:rPr>
          <w:rFonts w:cs="Arial"/>
        </w:rPr>
      </w:pPr>
      <w:r>
        <w:rPr>
          <w:rFonts w:cs="Arial"/>
        </w:rPr>
        <w:t>Data longer than allowed for representation of a given data type</w:t>
      </w:r>
    </w:p>
    <w:p w14:paraId="3C2E0B74" w14:textId="77777777" w:rsidR="00000000" w:rsidRDefault="009D64FD">
      <w:pPr>
        <w:pStyle w:val="ListParagraph"/>
        <w:numPr>
          <w:ilvl w:val="2"/>
          <w:numId w:val="23"/>
        </w:numPr>
        <w:rPr>
          <w:rFonts w:cs="Arial"/>
        </w:rPr>
      </w:pPr>
      <w:r>
        <w:rPr>
          <w:rFonts w:cs="Arial"/>
        </w:rPr>
        <w:t>Example: exceed maximum length of repr</w:t>
      </w:r>
      <w:r>
        <w:rPr>
          <w:rFonts w:cs="Arial"/>
        </w:rPr>
        <w:t xml:space="preserve">esentation of xs:decimal when dfdl:representation is "text". </w:t>
      </w:r>
    </w:p>
    <w:p w14:paraId="4D7A423F" w14:textId="77777777" w:rsidR="00000000" w:rsidRDefault="009D64FD">
      <w:pPr>
        <w:pStyle w:val="ListParagraph"/>
        <w:numPr>
          <w:ilvl w:val="1"/>
          <w:numId w:val="23"/>
        </w:numPr>
        <w:rPr>
          <w:rFonts w:cs="Arial"/>
        </w:rPr>
      </w:pPr>
      <w:r>
        <w:rPr>
          <w:rFonts w:cs="Arial"/>
        </w:rPr>
        <w:t>Expression references too far back into infoset (parsing)</w:t>
      </w:r>
    </w:p>
    <w:p w14:paraId="664C544F" w14:textId="77777777" w:rsidR="00000000" w:rsidRDefault="009D64FD">
      <w:pPr>
        <w:pStyle w:val="ListParagraph"/>
        <w:numPr>
          <w:ilvl w:val="1"/>
          <w:numId w:val="23"/>
        </w:numPr>
        <w:rPr>
          <w:rFonts w:cs="Arial"/>
        </w:rPr>
      </w:pPr>
      <w:r>
        <w:rPr>
          <w:rFonts w:cs="Arial"/>
        </w:rPr>
        <w:t>Expression references too far forward into infoset (unparsing)</w:t>
      </w:r>
    </w:p>
    <w:p w14:paraId="194B4A58" w14:textId="77777777" w:rsidR="00000000" w:rsidRDefault="009D64FD">
      <w:pPr>
        <w:pStyle w:val="ListParagraph"/>
        <w:numPr>
          <w:ilvl w:val="1"/>
          <w:numId w:val="23"/>
        </w:numPr>
        <w:rPr>
          <w:rFonts w:cs="Arial"/>
        </w:rPr>
      </w:pPr>
      <w:r>
        <w:rPr>
          <w:rFonts w:cs="Arial"/>
        </w:rPr>
        <w:t>Number of array elements exceeds limit.</w:t>
      </w:r>
    </w:p>
    <w:p w14:paraId="786FDE2B" w14:textId="77777777" w:rsidR="00000000" w:rsidRDefault="009D64FD">
      <w:pPr>
        <w:pStyle w:val="ListParagraph"/>
        <w:numPr>
          <w:ilvl w:val="1"/>
          <w:numId w:val="23"/>
        </w:numPr>
        <w:rPr>
          <w:rFonts w:cs="Arial"/>
        </w:rPr>
      </w:pPr>
      <w:r>
        <w:rPr>
          <w:rFonts w:cs="Arial"/>
        </w:rPr>
        <w:t>Regular expression exceeds time l</w:t>
      </w:r>
      <w:r>
        <w:rPr>
          <w:rFonts w:cs="Arial"/>
        </w:rPr>
        <w:t xml:space="preserve">imit </w:t>
      </w:r>
    </w:p>
    <w:p w14:paraId="76AB0D68" w14:textId="77777777" w:rsidR="00000000" w:rsidRDefault="009D64FD">
      <w:r>
        <w:t>The following are Schema Definition Errors, regardless of whether they are detected in advance of processing or once processing begins:</w:t>
      </w:r>
    </w:p>
    <w:p w14:paraId="1B2E3D4E" w14:textId="77777777" w:rsidR="00000000" w:rsidRDefault="009D64FD">
      <w:pPr>
        <w:pStyle w:val="ListParagraph"/>
        <w:numPr>
          <w:ilvl w:val="0"/>
          <w:numId w:val="24"/>
        </w:numPr>
        <w:rPr>
          <w:rFonts w:cs="Arial"/>
        </w:rPr>
      </w:pPr>
      <w:r>
        <w:rPr>
          <w:rFonts w:cs="Arial"/>
        </w:rPr>
        <w:t>Errors in XML Schema Construction and Structure</w:t>
      </w:r>
    </w:p>
    <w:p w14:paraId="57F289D0" w14:textId="77777777" w:rsidR="00000000" w:rsidRDefault="009D64FD">
      <w:pPr>
        <w:pStyle w:val="ListParagraph"/>
        <w:numPr>
          <w:ilvl w:val="1"/>
          <w:numId w:val="24"/>
        </w:numPr>
        <w:rPr>
          <w:rFonts w:cs="Arial"/>
        </w:rPr>
      </w:pPr>
      <w:r>
        <w:rPr>
          <w:rFonts w:cs="Arial"/>
        </w:rPr>
        <w:t xml:space="preserve">See XML Schema Specification Part 1, Section 5.1 </w:t>
      </w:r>
      <w:r>
        <w:rPr>
          <w:rFonts w:cs="Arial"/>
          <w:noProof/>
        </w:rPr>
        <w:t>[</w:t>
      </w:r>
      <w:hyperlink w:anchor="a_XSDL_Part1" w:history="1">
        <w:r>
          <w:rPr>
            <w:rStyle w:val="Hyperlink"/>
            <w:rFonts w:cs="Arial"/>
            <w:noProof/>
          </w:rPr>
          <w:t>XSDLV1</w:t>
        </w:r>
      </w:hyperlink>
      <w:r>
        <w:rPr>
          <w:rFonts w:cs="Arial"/>
          <w:noProof/>
        </w:rPr>
        <w:t>]</w:t>
      </w:r>
    </w:p>
    <w:p w14:paraId="0E9DDE69" w14:textId="77777777" w:rsidR="00000000" w:rsidRDefault="009D64FD">
      <w:pPr>
        <w:pStyle w:val="ListParagraph"/>
        <w:numPr>
          <w:ilvl w:val="0"/>
          <w:numId w:val="24"/>
        </w:numPr>
        <w:rPr>
          <w:rFonts w:cs="Arial"/>
        </w:rPr>
      </w:pPr>
      <w:r>
        <w:rPr>
          <w:rFonts w:cs="Arial"/>
        </w:rPr>
        <w:t>Use of XSD constructs outside of DFDL subset</w:t>
      </w:r>
    </w:p>
    <w:p w14:paraId="596A208F" w14:textId="77777777" w:rsidR="00000000" w:rsidRDefault="009D64FD">
      <w:pPr>
        <w:pStyle w:val="ListParagraph"/>
        <w:numPr>
          <w:ilvl w:val="0"/>
          <w:numId w:val="24"/>
        </w:numPr>
        <w:rPr>
          <w:rFonts w:cs="Arial"/>
        </w:rPr>
      </w:pPr>
      <w:r>
        <w:rPr>
          <w:rFonts w:cs="Arial"/>
        </w:rPr>
        <w:t xml:space="preserve">Implementation-defined Limitations </w:t>
      </w:r>
    </w:p>
    <w:p w14:paraId="576FF38D" w14:textId="77777777" w:rsidR="00000000" w:rsidRDefault="009D64FD">
      <w:pPr>
        <w:pStyle w:val="ListParagraph"/>
        <w:numPr>
          <w:ilvl w:val="1"/>
          <w:numId w:val="24"/>
        </w:numPr>
        <w:rPr>
          <w:rFonts w:cs="Arial"/>
        </w:rPr>
      </w:pPr>
      <w:r>
        <w:rPr>
          <w:rFonts w:cs="Arial"/>
        </w:rPr>
        <w:t>Use of DFDL schema constructs not supported by this implementation.</w:t>
      </w:r>
    </w:p>
    <w:p w14:paraId="7CDF4DBF" w14:textId="77777777" w:rsidR="00000000" w:rsidRDefault="009D64FD">
      <w:pPr>
        <w:pStyle w:val="ListParagraph"/>
        <w:numPr>
          <w:ilvl w:val="2"/>
          <w:numId w:val="24"/>
        </w:numPr>
        <w:rPr>
          <w:rFonts w:cs="Arial"/>
        </w:rPr>
      </w:pPr>
      <w:r>
        <w:rPr>
          <w:rFonts w:cs="Arial"/>
        </w:rPr>
        <w:t xml:space="preserve">Example: xs:choice is an optional </w:t>
      </w:r>
      <w:r>
        <w:rPr>
          <w:rFonts w:cs="Arial"/>
        </w:rPr>
        <w:t xml:space="preserve">part of the DFDL specification (see section 21). If not supported, it must be rejected as a Schema Definition Error. </w:t>
      </w:r>
    </w:p>
    <w:p w14:paraId="1DB69D50" w14:textId="77777777" w:rsidR="00000000" w:rsidRDefault="009D64FD">
      <w:pPr>
        <w:pStyle w:val="ListParagraph"/>
        <w:numPr>
          <w:ilvl w:val="2"/>
          <w:numId w:val="24"/>
        </w:numPr>
        <w:rPr>
          <w:rFonts w:cs="Arial"/>
        </w:rPr>
      </w:pPr>
      <w:r>
        <w:rPr>
          <w:rFonts w:cs="Arial"/>
        </w:rPr>
        <w:t xml:space="preserve">Example: use of packed-decimal when it is not supported by the implementation. </w:t>
      </w:r>
    </w:p>
    <w:p w14:paraId="01BDC289" w14:textId="77777777" w:rsidR="00000000" w:rsidRDefault="009D64FD">
      <w:pPr>
        <w:pStyle w:val="ListParagraph"/>
        <w:numPr>
          <w:ilvl w:val="2"/>
          <w:numId w:val="24"/>
        </w:numPr>
        <w:rPr>
          <w:rFonts w:cs="Arial"/>
        </w:rPr>
      </w:pPr>
      <w:r>
        <w:rPr>
          <w:rFonts w:cs="Arial"/>
        </w:rPr>
        <w:t>Example: use of dfdl:assert when it is not supported by th</w:t>
      </w:r>
      <w:r>
        <w:rPr>
          <w:rFonts w:cs="Arial"/>
        </w:rPr>
        <w:t>e implementation (See Spec section 21 on DFDL Subsets)</w:t>
      </w:r>
    </w:p>
    <w:p w14:paraId="67DCA549" w14:textId="77777777" w:rsidR="00000000" w:rsidRDefault="009D64FD">
      <w:pPr>
        <w:pStyle w:val="ListParagraph"/>
        <w:numPr>
          <w:ilvl w:val="2"/>
          <w:numId w:val="24"/>
        </w:numPr>
        <w:rPr>
          <w:rFonts w:cs="Arial"/>
        </w:rPr>
      </w:pPr>
      <w:r>
        <w:rPr>
          <w:rFonts w:cs="Arial"/>
        </w:rPr>
        <w:t xml:space="preserve">Note: Unrecognized DFDL properties or property values can produce a warning and an implementation can attempt to process data despite the warning. </w:t>
      </w:r>
    </w:p>
    <w:p w14:paraId="16BDBF1C" w14:textId="77777777" w:rsidR="00000000" w:rsidRDefault="009D64FD">
      <w:pPr>
        <w:pStyle w:val="ListParagraph"/>
        <w:numPr>
          <w:ilvl w:val="1"/>
          <w:numId w:val="24"/>
        </w:numPr>
        <w:rPr>
          <w:rFonts w:cs="Arial"/>
        </w:rPr>
      </w:pPr>
      <w:r>
        <w:rPr>
          <w:rFonts w:cs="Arial"/>
        </w:rPr>
        <w:t xml:space="preserve">Exceeding implementation-dependent limits for schema </w:t>
      </w:r>
      <w:r>
        <w:rPr>
          <w:rFonts w:cs="Arial"/>
        </w:rPr>
        <w:t>size/complexity</w:t>
      </w:r>
    </w:p>
    <w:p w14:paraId="08595AA2" w14:textId="77777777" w:rsidR="00000000" w:rsidRDefault="009D64FD">
      <w:pPr>
        <w:pStyle w:val="ListParagraph"/>
        <w:numPr>
          <w:ilvl w:val="2"/>
          <w:numId w:val="24"/>
        </w:numPr>
        <w:rPr>
          <w:rFonts w:cs="Arial"/>
        </w:rPr>
      </w:pPr>
      <w:r>
        <w:rPr>
          <w:rFonts w:cs="Arial"/>
        </w:rPr>
        <w:t>Example: schema too large – simply a limit on how large the schema can be, how many files, how many top-level constructs, etc.</w:t>
      </w:r>
    </w:p>
    <w:p w14:paraId="66F6BAF0" w14:textId="77777777" w:rsidR="00000000" w:rsidRDefault="009D64FD">
      <w:pPr>
        <w:pStyle w:val="ListParagraph"/>
        <w:numPr>
          <w:ilvl w:val="0"/>
          <w:numId w:val="24"/>
        </w:numPr>
        <w:rPr>
          <w:rFonts w:cs="Arial"/>
        </w:rPr>
      </w:pPr>
      <w:r>
        <w:rPr>
          <w:rFonts w:cs="Arial"/>
        </w:rPr>
        <w:t xml:space="preserve">Schema Not Valid </w:t>
      </w:r>
    </w:p>
    <w:p w14:paraId="226E6AF9" w14:textId="77777777" w:rsidR="00000000" w:rsidRDefault="009D64FD">
      <w:pPr>
        <w:pStyle w:val="ListParagraph"/>
        <w:numPr>
          <w:ilvl w:val="1"/>
          <w:numId w:val="24"/>
        </w:numPr>
        <w:rPr>
          <w:rFonts w:cs="Arial"/>
        </w:rPr>
      </w:pPr>
      <w:r>
        <w:rPr>
          <w:rFonts w:cs="Arial"/>
        </w:rPr>
        <w:t xml:space="preserve">See XML Schema Specification Part 1, Section 5.2 </w:t>
      </w:r>
      <w:r>
        <w:rPr>
          <w:rFonts w:cs="Arial"/>
          <w:noProof/>
        </w:rPr>
        <w:t>[</w:t>
      </w:r>
      <w:hyperlink w:anchor="a_XSDL_Part1" w:history="1">
        <w:r>
          <w:rPr>
            <w:rStyle w:val="Hyperlink"/>
            <w:rFonts w:cs="Arial"/>
            <w:noProof/>
          </w:rPr>
          <w:t>XSDLV1</w:t>
        </w:r>
      </w:hyperlink>
      <w:r>
        <w:rPr>
          <w:rFonts w:cs="Arial"/>
          <w:noProof/>
        </w:rPr>
        <w:t>]</w:t>
      </w:r>
    </w:p>
    <w:p w14:paraId="010A8783" w14:textId="77777777" w:rsidR="00000000" w:rsidRDefault="009D64FD">
      <w:pPr>
        <w:pStyle w:val="ListParagraph"/>
        <w:numPr>
          <w:ilvl w:val="0"/>
          <w:numId w:val="24"/>
        </w:numPr>
        <w:rPr>
          <w:rFonts w:cs="Arial"/>
        </w:rPr>
      </w:pPr>
      <w:r>
        <w:rPr>
          <w:rFonts w:cs="Arial"/>
        </w:rPr>
        <w:t>UP</w:t>
      </w:r>
      <w:r>
        <w:rPr>
          <w:rFonts w:cs="Arial"/>
        </w:rPr>
        <w:t>A violation (Unique Particle Attribution)</w:t>
      </w:r>
    </w:p>
    <w:p w14:paraId="0BFD50C9" w14:textId="77777777" w:rsidR="00000000" w:rsidRDefault="009D64FD">
      <w:pPr>
        <w:pStyle w:val="ListParagraph"/>
        <w:numPr>
          <w:ilvl w:val="0"/>
          <w:numId w:val="24"/>
        </w:numPr>
        <w:rPr>
          <w:rFonts w:cs="Arial"/>
        </w:rPr>
      </w:pPr>
      <w:r>
        <w:rPr>
          <w:rFonts w:cs="Arial"/>
        </w:rPr>
        <w:t>Reference to DFDL global definition not found</w:t>
      </w:r>
    </w:p>
    <w:p w14:paraId="1010D83C" w14:textId="77777777" w:rsidR="00000000" w:rsidRDefault="009D64FD">
      <w:pPr>
        <w:pStyle w:val="ListParagraph"/>
        <w:numPr>
          <w:ilvl w:val="1"/>
          <w:numId w:val="24"/>
        </w:numPr>
        <w:rPr>
          <w:rFonts w:cs="Arial"/>
        </w:rPr>
      </w:pPr>
      <w:r>
        <w:rPr>
          <w:rFonts w:cs="Arial"/>
        </w:rPr>
        <w:t>Format definition (dfdl:defineFormat)</w:t>
      </w:r>
    </w:p>
    <w:p w14:paraId="71443106" w14:textId="77777777" w:rsidR="00000000" w:rsidRDefault="009D64FD">
      <w:pPr>
        <w:pStyle w:val="ListParagraph"/>
        <w:numPr>
          <w:ilvl w:val="1"/>
          <w:numId w:val="24"/>
        </w:numPr>
        <w:rPr>
          <w:rFonts w:cs="Arial"/>
        </w:rPr>
      </w:pPr>
      <w:r>
        <w:rPr>
          <w:rFonts w:cs="Arial"/>
        </w:rPr>
        <w:t>Escape schema definition (dfdl:defineEscapeScheme)</w:t>
      </w:r>
    </w:p>
    <w:p w14:paraId="6019B6B7" w14:textId="77777777" w:rsidR="00000000" w:rsidRDefault="009D64FD">
      <w:pPr>
        <w:pStyle w:val="ListParagraph"/>
        <w:numPr>
          <w:ilvl w:val="1"/>
          <w:numId w:val="24"/>
        </w:numPr>
        <w:rPr>
          <w:rFonts w:cs="Arial"/>
        </w:rPr>
      </w:pPr>
      <w:r>
        <w:rPr>
          <w:rFonts w:cs="Arial"/>
        </w:rPr>
        <w:t>Variable Definition (dfdl:defineVariable)</w:t>
      </w:r>
    </w:p>
    <w:p w14:paraId="5583728E" w14:textId="77777777" w:rsidR="00000000" w:rsidRDefault="009D64FD">
      <w:pPr>
        <w:pStyle w:val="ListParagraph"/>
        <w:numPr>
          <w:ilvl w:val="0"/>
          <w:numId w:val="24"/>
        </w:numPr>
        <w:rPr>
          <w:rFonts w:cs="Arial"/>
        </w:rPr>
      </w:pPr>
      <w:r>
        <w:rPr>
          <w:rFonts w:cs="Arial"/>
        </w:rPr>
        <w:t>DFDL Annotations not well-formed or n</w:t>
      </w:r>
      <w:r>
        <w:rPr>
          <w:rFonts w:cs="Arial"/>
        </w:rPr>
        <w:t>ot valid</w:t>
      </w:r>
    </w:p>
    <w:p w14:paraId="2ECE96E4" w14:textId="77777777" w:rsidR="00000000" w:rsidRDefault="009D64FD">
      <w:pPr>
        <w:pStyle w:val="ListParagraph"/>
        <w:numPr>
          <w:ilvl w:val="0"/>
          <w:numId w:val="24"/>
        </w:numPr>
        <w:rPr>
          <w:rFonts w:cs="Arial"/>
        </w:rPr>
      </w:pPr>
      <w:r>
        <w:rPr>
          <w:rFonts w:cs="Arial"/>
        </w:rPr>
        <w:t>DFDL Annotations Incompatible</w:t>
      </w:r>
    </w:p>
    <w:p w14:paraId="467F727C" w14:textId="77777777" w:rsidR="00000000" w:rsidRDefault="009D64FD">
      <w:pPr>
        <w:pStyle w:val="ListParagraph"/>
        <w:numPr>
          <w:ilvl w:val="1"/>
          <w:numId w:val="24"/>
        </w:numPr>
        <w:rPr>
          <w:rFonts w:cs="Arial"/>
        </w:rPr>
      </w:pPr>
      <w:r>
        <w:rPr>
          <w:rFonts w:cs="Arial"/>
        </w:rPr>
        <w:t>E.g., dfdl:assert and dfdl:discriminator at same combined annotation point, or more than one format annotation at an annotation point.</w:t>
      </w:r>
    </w:p>
    <w:p w14:paraId="2257C7BB" w14:textId="77777777" w:rsidR="00000000" w:rsidRDefault="009D64FD">
      <w:pPr>
        <w:pStyle w:val="ListParagraph"/>
        <w:numPr>
          <w:ilvl w:val="0"/>
          <w:numId w:val="24"/>
        </w:numPr>
        <w:rPr>
          <w:rFonts w:cs="Arial"/>
        </w:rPr>
      </w:pPr>
      <w:r>
        <w:rPr>
          <w:rFonts w:cs="Arial"/>
        </w:rPr>
        <w:t>DFDL Properties and their values</w:t>
      </w:r>
    </w:p>
    <w:p w14:paraId="1C960BC1" w14:textId="77777777" w:rsidR="00000000" w:rsidRDefault="009D64FD">
      <w:pPr>
        <w:pStyle w:val="ListParagraph"/>
        <w:numPr>
          <w:ilvl w:val="1"/>
          <w:numId w:val="24"/>
        </w:numPr>
        <w:rPr>
          <w:rFonts w:cs="Arial"/>
        </w:rPr>
      </w:pPr>
      <w:r>
        <w:rPr>
          <w:rFonts w:cs="Arial"/>
        </w:rPr>
        <w:t>Property not applicable to DFDL annotation</w:t>
      </w:r>
    </w:p>
    <w:p w14:paraId="434DB524" w14:textId="77777777" w:rsidR="00000000" w:rsidRDefault="009D64FD">
      <w:pPr>
        <w:pStyle w:val="ListParagraph"/>
        <w:numPr>
          <w:ilvl w:val="1"/>
          <w:numId w:val="24"/>
        </w:numPr>
        <w:rPr>
          <w:rFonts w:cs="Arial"/>
        </w:rPr>
      </w:pPr>
      <w:r>
        <w:rPr>
          <w:rFonts w:cs="Arial"/>
        </w:rPr>
        <w:t>Proper</w:t>
      </w:r>
      <w:r>
        <w:rPr>
          <w:rFonts w:cs="Arial"/>
        </w:rPr>
        <w:t>ty value not suitable for property</w:t>
      </w:r>
    </w:p>
    <w:p w14:paraId="172B119A" w14:textId="77777777" w:rsidR="00000000" w:rsidRDefault="009D64FD">
      <w:pPr>
        <w:pStyle w:val="ListParagraph"/>
        <w:numPr>
          <w:ilvl w:val="1"/>
          <w:numId w:val="24"/>
        </w:numPr>
        <w:rPr>
          <w:rFonts w:cs="Arial"/>
        </w:rPr>
      </w:pPr>
      <w:r>
        <w:rPr>
          <w:rFonts w:cs="Arial"/>
        </w:rPr>
        <w:t>Property conflict</w:t>
      </w:r>
    </w:p>
    <w:p w14:paraId="6A4F0D85" w14:textId="77777777" w:rsidR="00000000" w:rsidRDefault="009D64FD">
      <w:pPr>
        <w:pStyle w:val="ListParagraph"/>
        <w:numPr>
          <w:ilvl w:val="2"/>
          <w:numId w:val="24"/>
        </w:numPr>
        <w:rPr>
          <w:rFonts w:cs="Arial"/>
        </w:rPr>
      </w:pPr>
      <w:r>
        <w:rPr>
          <w:rFonts w:cs="Arial"/>
        </w:rPr>
        <w:t>Between Element Reference and Element Declaration</w:t>
      </w:r>
    </w:p>
    <w:p w14:paraId="75C69994" w14:textId="77777777" w:rsidR="00000000" w:rsidRDefault="009D64FD">
      <w:pPr>
        <w:pStyle w:val="ListParagraph"/>
        <w:numPr>
          <w:ilvl w:val="2"/>
          <w:numId w:val="24"/>
        </w:numPr>
        <w:rPr>
          <w:rFonts w:cs="Arial"/>
        </w:rPr>
      </w:pPr>
      <w:r>
        <w:rPr>
          <w:rFonts w:cs="Arial"/>
        </w:rPr>
        <w:t>Between Element Declaration and Simple Type Definition</w:t>
      </w:r>
    </w:p>
    <w:p w14:paraId="5EFEC30B" w14:textId="77777777" w:rsidR="00000000" w:rsidRDefault="009D64FD">
      <w:pPr>
        <w:pStyle w:val="ListParagraph"/>
        <w:numPr>
          <w:ilvl w:val="2"/>
          <w:numId w:val="24"/>
        </w:numPr>
        <w:rPr>
          <w:rFonts w:cs="Arial"/>
        </w:rPr>
      </w:pPr>
      <w:r>
        <w:rPr>
          <w:rFonts w:cs="Arial"/>
        </w:rPr>
        <w:t>Between Simple Type Definition and Base Simple Type Definition</w:t>
      </w:r>
    </w:p>
    <w:p w14:paraId="6E8D55A2" w14:textId="77777777" w:rsidR="00000000" w:rsidRDefault="009D64FD">
      <w:pPr>
        <w:pStyle w:val="ListParagraph"/>
        <w:numPr>
          <w:ilvl w:val="2"/>
          <w:numId w:val="24"/>
        </w:numPr>
        <w:rPr>
          <w:rFonts w:cs="Arial"/>
        </w:rPr>
      </w:pPr>
      <w:r>
        <w:rPr>
          <w:rFonts w:cs="Arial"/>
        </w:rPr>
        <w:t>Between Group Reference and Sequenc</w:t>
      </w:r>
      <w:r>
        <w:rPr>
          <w:rFonts w:cs="Arial"/>
        </w:rPr>
        <w:t>e/Choice of Group Definition</w:t>
      </w:r>
    </w:p>
    <w:p w14:paraId="3F1B237C" w14:textId="77777777" w:rsidR="00000000" w:rsidRDefault="009D64FD">
      <w:pPr>
        <w:pStyle w:val="ListParagraph"/>
        <w:numPr>
          <w:ilvl w:val="1"/>
          <w:numId w:val="24"/>
        </w:numPr>
        <w:rPr>
          <w:rFonts w:cs="Arial"/>
        </w:rPr>
      </w:pPr>
      <w:r>
        <w:rPr>
          <w:rFonts w:cs="Arial"/>
        </w:rPr>
        <w:t>Required property not found</w:t>
      </w:r>
    </w:p>
    <w:p w14:paraId="0F2D1ACD" w14:textId="77777777" w:rsidR="00000000" w:rsidRDefault="009D64FD">
      <w:pPr>
        <w:pStyle w:val="ListParagraph"/>
        <w:numPr>
          <w:ilvl w:val="0"/>
          <w:numId w:val="24"/>
        </w:numPr>
        <w:rPr>
          <w:rFonts w:cs="Arial"/>
        </w:rPr>
      </w:pPr>
      <w:r>
        <w:rPr>
          <w:rFonts w:cs="Arial"/>
        </w:rPr>
        <w:t>Expressions</w:t>
      </w:r>
    </w:p>
    <w:p w14:paraId="5069DA47" w14:textId="77777777" w:rsidR="00000000" w:rsidRDefault="009D64FD">
      <w:pPr>
        <w:pStyle w:val="ListParagraph"/>
        <w:numPr>
          <w:ilvl w:val="1"/>
          <w:numId w:val="24"/>
        </w:numPr>
        <w:rPr>
          <w:rFonts w:cs="Arial"/>
        </w:rPr>
      </w:pPr>
      <w:r>
        <w:rPr>
          <w:rFonts w:cs="Arial"/>
        </w:rPr>
        <w:t>Expression syntax error</w:t>
      </w:r>
    </w:p>
    <w:p w14:paraId="07E7AB4A" w14:textId="77777777" w:rsidR="00000000" w:rsidRDefault="009D64FD">
      <w:pPr>
        <w:pStyle w:val="ListParagraph"/>
        <w:numPr>
          <w:ilvl w:val="1"/>
          <w:numId w:val="24"/>
        </w:numPr>
        <w:rPr>
          <w:rFonts w:cs="Arial"/>
        </w:rPr>
      </w:pPr>
      <w:r>
        <w:rPr>
          <w:rFonts w:cs="Arial"/>
        </w:rPr>
        <w:t>Named child element doesn't exist – E.g., /a/b, and there is no child b in existence.</w:t>
      </w:r>
    </w:p>
    <w:p w14:paraId="5DA2F306" w14:textId="77777777" w:rsidR="00000000" w:rsidRDefault="009D64FD">
      <w:pPr>
        <w:pStyle w:val="ListParagraph"/>
        <w:numPr>
          <w:ilvl w:val="2"/>
          <w:numId w:val="24"/>
        </w:numPr>
        <w:rPr>
          <w:rFonts w:cs="Arial"/>
        </w:rPr>
      </w:pPr>
      <w:r>
        <w:rPr>
          <w:rFonts w:cs="Arial"/>
        </w:rPr>
        <w:t xml:space="preserve">Note: </w:t>
      </w:r>
      <w:r>
        <w:rPr>
          <w:rFonts w:cs="Arial"/>
        </w:rPr>
        <w:t xml:space="preserve">no child possible in the schema is a different error, but also a Schema Definition Error, as /a/b would not have a type in that case. </w:t>
      </w:r>
    </w:p>
    <w:p w14:paraId="4F520F69" w14:textId="77777777" w:rsidR="00000000" w:rsidRDefault="009D64FD">
      <w:pPr>
        <w:pStyle w:val="ListParagraph"/>
        <w:numPr>
          <w:ilvl w:val="2"/>
          <w:numId w:val="24"/>
        </w:numPr>
        <w:rPr>
          <w:rFonts w:cs="Arial"/>
        </w:rPr>
      </w:pPr>
      <w:r>
        <w:rPr>
          <w:rFonts w:cs="Arial"/>
        </w:rPr>
        <w:t>Note: This is an SDE, as schema authors are advised to use fn:exists(…) to test for existence of elements when it is poss</w:t>
      </w:r>
      <w:r>
        <w:rPr>
          <w:rFonts w:cs="Arial"/>
        </w:rPr>
        <w:t>ible that they not exist.</w:t>
      </w:r>
    </w:p>
    <w:p w14:paraId="1A260E02" w14:textId="77777777" w:rsidR="00000000" w:rsidRDefault="009D64FD">
      <w:pPr>
        <w:pStyle w:val="ListParagraph"/>
        <w:numPr>
          <w:ilvl w:val="1"/>
          <w:numId w:val="24"/>
        </w:numPr>
        <w:rPr>
          <w:rFonts w:cs="Arial"/>
        </w:rPr>
      </w:pPr>
      <w:r>
        <w:rPr>
          <w:rFonts w:cs="Arial"/>
        </w:rPr>
        <w:t>Variable read but not defined</w:t>
      </w:r>
    </w:p>
    <w:p w14:paraId="40F4148E" w14:textId="77777777" w:rsidR="00000000" w:rsidRDefault="009D64FD">
      <w:pPr>
        <w:pStyle w:val="ListParagraph"/>
        <w:numPr>
          <w:ilvl w:val="1"/>
          <w:numId w:val="24"/>
        </w:numPr>
        <w:rPr>
          <w:rFonts w:cs="Arial"/>
        </w:rPr>
      </w:pPr>
      <w:r>
        <w:rPr>
          <w:rFonts w:cs="Arial"/>
        </w:rPr>
        <w:t>Variable assigned after read</w:t>
      </w:r>
    </w:p>
    <w:p w14:paraId="6EC55D68" w14:textId="77777777" w:rsidR="00000000" w:rsidRDefault="009D64FD">
      <w:pPr>
        <w:pStyle w:val="ListParagraph"/>
        <w:numPr>
          <w:ilvl w:val="1"/>
          <w:numId w:val="24"/>
        </w:numPr>
        <w:rPr>
          <w:rFonts w:cs="Arial"/>
        </w:rPr>
      </w:pPr>
      <w:r>
        <w:rPr>
          <w:rFonts w:cs="Arial"/>
        </w:rPr>
        <w:t>Variable assigned more than once</w:t>
      </w:r>
    </w:p>
    <w:p w14:paraId="249D461C" w14:textId="77777777" w:rsidR="00000000" w:rsidRDefault="009D64FD">
      <w:pPr>
        <w:pStyle w:val="ListParagraph"/>
        <w:numPr>
          <w:ilvl w:val="1"/>
          <w:numId w:val="24"/>
        </w:numPr>
        <w:rPr>
          <w:rFonts w:cs="Arial"/>
        </w:rPr>
      </w:pPr>
      <w:r>
        <w:rPr>
          <w:rFonts w:cs="Arial"/>
        </w:rPr>
        <w:t>Static Type error – type is incorrect for usage</w:t>
      </w:r>
    </w:p>
    <w:p w14:paraId="4097663B" w14:textId="77777777" w:rsidR="00000000" w:rsidRDefault="009D64FD">
      <w:pPr>
        <w:pStyle w:val="ListParagraph"/>
        <w:numPr>
          <w:ilvl w:val="2"/>
          <w:numId w:val="24"/>
        </w:numPr>
        <w:rPr>
          <w:rFonts w:cs="Arial"/>
        </w:rPr>
      </w:pPr>
      <w:r>
        <w:rPr>
          <w:rFonts w:cs="Arial"/>
        </w:rPr>
        <w:t>Note: if an implementation is unable to distinguish Static Type Errors from Dynamic Type E</w:t>
      </w:r>
      <w:r>
        <w:rPr>
          <w:rFonts w:cs="Arial"/>
        </w:rPr>
        <w:t>rrors, then both should cause Schema Definition Errors.</w:t>
      </w:r>
    </w:p>
    <w:p w14:paraId="0B39B8E8" w14:textId="77777777" w:rsidR="00000000" w:rsidRDefault="009D64FD">
      <w:pPr>
        <w:pStyle w:val="ListParagraph"/>
        <w:numPr>
          <w:ilvl w:val="1"/>
          <w:numId w:val="24"/>
        </w:numPr>
        <w:rPr>
          <w:rFonts w:cs="Arial"/>
        </w:rPr>
      </w:pPr>
      <w:r>
        <w:rPr>
          <w:rFonts w:cs="Arial"/>
        </w:rPr>
        <w:t>Path step definition not found – e.g., /a/n:b but no definition for n:b as local or global element.</w:t>
      </w:r>
    </w:p>
    <w:p w14:paraId="40775D18" w14:textId="77777777" w:rsidR="00000000" w:rsidRDefault="009D64FD">
      <w:pPr>
        <w:pStyle w:val="ListParagraph"/>
        <w:numPr>
          <w:ilvl w:val="1"/>
          <w:numId w:val="24"/>
        </w:numPr>
        <w:rPr>
          <w:rFonts w:cs="Arial"/>
        </w:rPr>
      </w:pPr>
      <w:r>
        <w:rPr>
          <w:rFonts w:cs="Arial"/>
        </w:rPr>
        <w:t>Not enough arguments for function</w:t>
      </w:r>
    </w:p>
    <w:p w14:paraId="3E3B4021" w14:textId="77777777" w:rsidR="00000000" w:rsidRDefault="009D64FD">
      <w:pPr>
        <w:pStyle w:val="ListParagraph"/>
        <w:numPr>
          <w:ilvl w:val="1"/>
          <w:numId w:val="24"/>
        </w:numPr>
        <w:rPr>
          <w:rFonts w:cs="Arial"/>
        </w:rPr>
      </w:pPr>
      <w:r>
        <w:rPr>
          <w:rFonts w:cs="Arial"/>
        </w:rPr>
        <w:t>Expression value is not single node</w:t>
      </w:r>
    </w:p>
    <w:p w14:paraId="021806BC" w14:textId="77777777" w:rsidR="00000000" w:rsidRDefault="009D64FD">
      <w:pPr>
        <w:pStyle w:val="ListParagraph"/>
        <w:numPr>
          <w:ilvl w:val="2"/>
          <w:numId w:val="24"/>
        </w:numPr>
        <w:rPr>
          <w:rFonts w:cs="Arial"/>
        </w:rPr>
      </w:pPr>
      <w:r>
        <w:rPr>
          <w:rFonts w:cs="Arial"/>
        </w:rPr>
        <w:t xml:space="preserve">Most DFDL expression contexts </w:t>
      </w:r>
      <w:r>
        <w:rPr>
          <w:rFonts w:cs="Arial"/>
        </w:rPr>
        <w:t xml:space="preserve">require an expression to identify a single node, not an array (aka sequence of nodes). There are a few exceptions such as the fn:count(…) function, where the path expression must be to an array or optional element. </w:t>
      </w:r>
    </w:p>
    <w:p w14:paraId="6EC71E7B" w14:textId="77777777" w:rsidR="00000000" w:rsidRDefault="009D64FD">
      <w:pPr>
        <w:pStyle w:val="ListParagraph"/>
        <w:numPr>
          <w:ilvl w:val="1"/>
          <w:numId w:val="24"/>
        </w:numPr>
        <w:rPr>
          <w:rFonts w:cs="Arial"/>
        </w:rPr>
      </w:pPr>
      <w:r>
        <w:rPr>
          <w:rFonts w:cs="Arial"/>
        </w:rPr>
        <w:t>Expression value is not array element or</w:t>
      </w:r>
      <w:r>
        <w:rPr>
          <w:rFonts w:cs="Arial"/>
        </w:rPr>
        <w:t xml:space="preserve"> optional element.</w:t>
      </w:r>
    </w:p>
    <w:p w14:paraId="67E939C3" w14:textId="77777777" w:rsidR="00000000" w:rsidRDefault="009D64FD">
      <w:pPr>
        <w:pStyle w:val="ListParagraph"/>
        <w:numPr>
          <w:ilvl w:val="2"/>
          <w:numId w:val="24"/>
        </w:numPr>
        <w:rPr>
          <w:rFonts w:cs="Arial"/>
        </w:rPr>
      </w:pPr>
      <w:r>
        <w:rPr>
          <w:rFonts w:cs="Arial"/>
        </w:rPr>
        <w:t>Some DFDL expression contexts require an array or an optional element.</w:t>
      </w:r>
    </w:p>
    <w:p w14:paraId="7959DFF4" w14:textId="77777777" w:rsidR="00000000" w:rsidRDefault="009D64FD">
      <w:pPr>
        <w:pStyle w:val="ListParagraph"/>
        <w:numPr>
          <w:ilvl w:val="2"/>
          <w:numId w:val="24"/>
        </w:numPr>
        <w:rPr>
          <w:rFonts w:cs="Arial"/>
        </w:rPr>
      </w:pPr>
      <w:r>
        <w:rPr>
          <w:rFonts w:cs="Arial"/>
        </w:rPr>
        <w:t xml:space="preserve">Example: The fn:count(...) function argument must be to an array or optional element. It is an SDE if the argument expression is otherwise. </w:t>
      </w:r>
    </w:p>
    <w:p w14:paraId="07F185FC" w14:textId="77777777" w:rsidR="00000000" w:rsidRDefault="009D64FD">
      <w:pPr>
        <w:pStyle w:val="ListParagraph"/>
        <w:numPr>
          <w:ilvl w:val="0"/>
          <w:numId w:val="24"/>
        </w:numPr>
        <w:rPr>
          <w:rFonts w:cs="Arial"/>
        </w:rPr>
      </w:pPr>
      <w:r>
        <w:rPr>
          <w:rFonts w:cs="Arial"/>
        </w:rPr>
        <w:t>Regular Expressions</w:t>
      </w:r>
    </w:p>
    <w:p w14:paraId="57ADCF37" w14:textId="77777777" w:rsidR="00000000" w:rsidRDefault="009D64FD">
      <w:pPr>
        <w:pStyle w:val="ListParagraph"/>
        <w:numPr>
          <w:ilvl w:val="1"/>
          <w:numId w:val="24"/>
        </w:numPr>
        <w:rPr>
          <w:rFonts w:cs="Arial"/>
        </w:rPr>
      </w:pPr>
      <w:r>
        <w:rPr>
          <w:rFonts w:cs="Arial"/>
        </w:rPr>
        <w:t>Synta</w:t>
      </w:r>
      <w:r>
        <w:rPr>
          <w:rFonts w:cs="Arial"/>
        </w:rPr>
        <w:t>x error</w:t>
      </w:r>
    </w:p>
    <w:p w14:paraId="41F35370" w14:textId="77777777" w:rsidR="00000000" w:rsidRDefault="009D64FD">
      <w:pPr>
        <w:pStyle w:val="Heading2"/>
        <w:rPr>
          <w:rFonts w:eastAsia="Times New Roman"/>
        </w:rPr>
      </w:pPr>
      <w:bookmarkStart w:id="278" w:name="_Toc25589695"/>
      <w:r>
        <w:rPr>
          <w:rFonts w:eastAsia="Times New Roman"/>
        </w:rPr>
        <w:t>Optional Checks and Warnings</w:t>
      </w:r>
      <w:bookmarkEnd w:id="278"/>
    </w:p>
    <w:p w14:paraId="2ED4BD17" w14:textId="77777777" w:rsidR="00000000" w:rsidRDefault="009D64FD">
      <w:r>
        <w:t>A</w:t>
      </w:r>
      <w:r>
        <w:rPr>
          <w:rFonts w:eastAsia="Helv"/>
        </w:rPr>
        <w:t xml:space="preserve"> </w:t>
      </w:r>
      <w:r>
        <w:t>DFDL</w:t>
      </w:r>
      <w:r>
        <w:rPr>
          <w:rFonts w:eastAsia="Helv"/>
        </w:rPr>
        <w:t xml:space="preserve"> </w:t>
      </w:r>
      <w:r>
        <w:t>processor:</w:t>
      </w:r>
    </w:p>
    <w:p w14:paraId="3266E72F" w14:textId="77777777" w:rsidR="00000000" w:rsidRDefault="009D64FD">
      <w:pPr>
        <w:numPr>
          <w:ilvl w:val="0"/>
          <w:numId w:val="25"/>
        </w:numPr>
      </w:pPr>
      <w:r>
        <w:t>That</w:t>
      </w:r>
      <w:r>
        <w:rPr>
          <w:rFonts w:eastAsia="Helv"/>
        </w:rPr>
        <w:t xml:space="preserve"> </w:t>
      </w:r>
      <w:r>
        <w:t>only</w:t>
      </w:r>
      <w:r>
        <w:rPr>
          <w:rFonts w:eastAsia="Helv"/>
        </w:rPr>
        <w:t xml:space="preserve"> </w:t>
      </w:r>
      <w:r>
        <w:t>implements</w:t>
      </w:r>
      <w:r>
        <w:rPr>
          <w:rFonts w:eastAsia="Helv"/>
        </w:rPr>
        <w:t xml:space="preserve"> </w:t>
      </w:r>
      <w:r>
        <w:t>a</w:t>
      </w:r>
      <w:r>
        <w:rPr>
          <w:rFonts w:eastAsia="Helv"/>
        </w:rPr>
        <w:t xml:space="preserve"> </w:t>
      </w:r>
      <w:r>
        <w:t>DFDL</w:t>
      </w:r>
      <w:r>
        <w:rPr>
          <w:rFonts w:eastAsia="Helv"/>
        </w:rPr>
        <w:t xml:space="preserve"> </w:t>
      </w:r>
      <w:r>
        <w:t>parser</w:t>
      </w:r>
      <w:r>
        <w:rPr>
          <w:rFonts w:eastAsia="Helv"/>
        </w:rPr>
        <w:t xml:space="preserve"> </w:t>
      </w:r>
      <w:r>
        <w:t>does</w:t>
      </w:r>
      <w:r>
        <w:rPr>
          <w:rFonts w:eastAsia="Helv"/>
        </w:rPr>
        <w:t xml:space="preserve"> </w:t>
      </w:r>
      <w:r>
        <w:t>not</w:t>
      </w:r>
      <w:r>
        <w:rPr>
          <w:rFonts w:eastAsia="Helv"/>
        </w:rPr>
        <w:t xml:space="preserve"> </w:t>
      </w:r>
      <w:r>
        <w:t>have</w:t>
      </w:r>
      <w:r>
        <w:rPr>
          <w:rFonts w:eastAsia="Helv"/>
        </w:rPr>
        <w:t xml:space="preserve"> </w:t>
      </w:r>
      <w:r>
        <w:t>to</w:t>
      </w:r>
      <w:r>
        <w:rPr>
          <w:rFonts w:eastAsia="Helv"/>
        </w:rPr>
        <w:t xml:space="preserve"> </w:t>
      </w:r>
      <w:r>
        <w:t>check (for Schema Definition Errors)</w:t>
      </w:r>
      <w:r>
        <w:rPr>
          <w:rFonts w:eastAsia="Helv"/>
        </w:rPr>
        <w:t xml:space="preserve"> </w:t>
      </w:r>
      <w:r>
        <w:t>properties</w:t>
      </w:r>
      <w:r>
        <w:rPr>
          <w:rFonts w:eastAsia="Helv"/>
        </w:rPr>
        <w:t xml:space="preserve"> </w:t>
      </w:r>
      <w:r>
        <w:t>that</w:t>
      </w:r>
      <w:r>
        <w:rPr>
          <w:rFonts w:eastAsia="Helv"/>
        </w:rPr>
        <w:t xml:space="preserve"> </w:t>
      </w:r>
      <w:r>
        <w:t>are</w:t>
      </w:r>
      <w:r>
        <w:rPr>
          <w:rFonts w:eastAsia="Helv"/>
        </w:rPr>
        <w:t xml:space="preserve"> </w:t>
      </w:r>
      <w:r>
        <w:t>solely</w:t>
      </w:r>
      <w:r>
        <w:rPr>
          <w:rFonts w:eastAsia="Helv"/>
        </w:rPr>
        <w:t xml:space="preserve"> </w:t>
      </w:r>
      <w:r>
        <w:t>used</w:t>
      </w:r>
      <w:r>
        <w:rPr>
          <w:rFonts w:eastAsia="Helv"/>
        </w:rPr>
        <w:t xml:space="preserve"> </w:t>
      </w:r>
      <w:r>
        <w:t>when</w:t>
      </w:r>
      <w:r>
        <w:rPr>
          <w:rFonts w:eastAsia="Helv"/>
        </w:rPr>
        <w:t xml:space="preserve"> </w:t>
      </w:r>
      <w:r>
        <w:t>unparsing,</w:t>
      </w:r>
      <w:r>
        <w:rPr>
          <w:rFonts w:eastAsia="Helv"/>
        </w:rPr>
        <w:t xml:space="preserve"> </w:t>
      </w:r>
      <w:r>
        <w:t>though</w:t>
      </w:r>
      <w:r>
        <w:rPr>
          <w:rFonts w:eastAsia="Helv"/>
        </w:rPr>
        <w:t xml:space="preserve"> </w:t>
      </w:r>
      <w:r>
        <w:t>it</w:t>
      </w:r>
      <w:r>
        <w:rPr>
          <w:rFonts w:eastAsia="Helv"/>
        </w:rPr>
        <w:t xml:space="preserve"> </w:t>
      </w:r>
      <w:r>
        <w:t>is</w:t>
      </w:r>
      <w:r>
        <w:rPr>
          <w:rFonts w:eastAsia="Helv"/>
        </w:rPr>
        <w:t xml:space="preserve"> </w:t>
      </w:r>
      <w:r>
        <w:t>recommended</w:t>
      </w:r>
      <w:r>
        <w:rPr>
          <w:rFonts w:eastAsia="Helv"/>
        </w:rPr>
        <w:t xml:space="preserve"> </w:t>
      </w:r>
      <w:r>
        <w:t>that</w:t>
      </w:r>
      <w:r>
        <w:rPr>
          <w:rFonts w:eastAsia="Helv"/>
        </w:rPr>
        <w:t xml:space="preserve"> </w:t>
      </w:r>
      <w:r>
        <w:t>it</w:t>
      </w:r>
      <w:r>
        <w:rPr>
          <w:rFonts w:eastAsia="Helv"/>
        </w:rPr>
        <w:t xml:space="preserve"> </w:t>
      </w:r>
      <w:r>
        <w:t>does</w:t>
      </w:r>
      <w:r>
        <w:rPr>
          <w:rFonts w:eastAsia="Helv"/>
        </w:rPr>
        <w:t xml:space="preserve"> </w:t>
      </w:r>
      <w:r>
        <w:t>so</w:t>
      </w:r>
      <w:r>
        <w:rPr>
          <w:rFonts w:eastAsia="Helv"/>
        </w:rPr>
        <w:t xml:space="preserve"> </w:t>
      </w:r>
      <w:r>
        <w:t>for</w:t>
      </w:r>
      <w:r>
        <w:rPr>
          <w:rFonts w:eastAsia="Helv"/>
        </w:rPr>
        <w:t xml:space="preserve"> </w:t>
      </w:r>
      <w:r>
        <w:t>portability</w:t>
      </w:r>
      <w:r>
        <w:rPr>
          <w:rFonts w:eastAsia="Helv"/>
        </w:rPr>
        <w:t xml:space="preserve"> </w:t>
      </w:r>
      <w:r>
        <w:t>reasons</w:t>
      </w:r>
      <w:r>
        <w:t>.</w:t>
      </w:r>
    </w:p>
    <w:p w14:paraId="30BFC905" w14:textId="77777777" w:rsidR="00000000" w:rsidRDefault="009D64FD">
      <w:pPr>
        <w:numPr>
          <w:ilvl w:val="0"/>
          <w:numId w:val="25"/>
        </w:numPr>
      </w:pPr>
      <w:r>
        <w:t>That</w:t>
      </w:r>
      <w:r>
        <w:rPr>
          <w:rFonts w:eastAsia="Helv"/>
        </w:rPr>
        <w:t xml:space="preserve"> </w:t>
      </w:r>
      <w:r>
        <w:t>does</w:t>
      </w:r>
      <w:r>
        <w:rPr>
          <w:rFonts w:eastAsia="Helv"/>
        </w:rPr>
        <w:t xml:space="preserve"> </w:t>
      </w:r>
      <w:r>
        <w:t>not</w:t>
      </w:r>
      <w:r>
        <w:rPr>
          <w:rFonts w:eastAsia="Helv"/>
        </w:rPr>
        <w:t xml:space="preserve"> </w:t>
      </w:r>
      <w:r>
        <w:t>implement</w:t>
      </w:r>
      <w:r>
        <w:rPr>
          <w:rFonts w:eastAsia="Helv"/>
        </w:rPr>
        <w:t xml:space="preserve"> </w:t>
      </w:r>
      <w:r>
        <w:t>some</w:t>
      </w:r>
      <w:r>
        <w:rPr>
          <w:rFonts w:eastAsia="Helv"/>
        </w:rPr>
        <w:t xml:space="preserve"> </w:t>
      </w:r>
      <w:r>
        <w:t>optional</w:t>
      </w:r>
      <w:r>
        <w:rPr>
          <w:rFonts w:eastAsia="Helv"/>
        </w:rPr>
        <w:t xml:space="preserve"> </w:t>
      </w:r>
      <w:r>
        <w:t>features</w:t>
      </w:r>
      <w:r>
        <w:rPr>
          <w:rFonts w:eastAsia="Helv"/>
        </w:rPr>
        <w:t xml:space="preserve"> </w:t>
      </w:r>
      <w:r>
        <w:t>does</w:t>
      </w:r>
      <w:r>
        <w:rPr>
          <w:rFonts w:eastAsia="Helv"/>
        </w:rPr>
        <w:t xml:space="preserve"> </w:t>
      </w:r>
      <w:r>
        <w:t>not</w:t>
      </w:r>
      <w:r>
        <w:rPr>
          <w:rFonts w:eastAsia="Helv"/>
        </w:rPr>
        <w:t xml:space="preserve"> </w:t>
      </w:r>
      <w:r>
        <w:t>have</w:t>
      </w:r>
      <w:r>
        <w:rPr>
          <w:rFonts w:eastAsia="Helv"/>
        </w:rPr>
        <w:t xml:space="preserve"> </w:t>
      </w:r>
      <w:r>
        <w:t>to</w:t>
      </w:r>
      <w:r>
        <w:rPr>
          <w:rFonts w:eastAsia="Helv"/>
        </w:rPr>
        <w:t xml:space="preserve"> </w:t>
      </w:r>
      <w:r>
        <w:t>check</w:t>
      </w:r>
      <w:r>
        <w:rPr>
          <w:rFonts w:eastAsia="Helv"/>
        </w:rPr>
        <w:t xml:space="preserve"> </w:t>
      </w:r>
      <w:r>
        <w:t>properties</w:t>
      </w:r>
      <w:r>
        <w:rPr>
          <w:rFonts w:eastAsia="Helv"/>
        </w:rPr>
        <w:t xml:space="preserve"> or annotations </w:t>
      </w:r>
      <w:r>
        <w:t>required</w:t>
      </w:r>
      <w:r>
        <w:rPr>
          <w:rFonts w:eastAsia="Helv"/>
        </w:rPr>
        <w:t xml:space="preserve"> </w:t>
      </w:r>
      <w:r>
        <w:t>by</w:t>
      </w:r>
      <w:r>
        <w:rPr>
          <w:rFonts w:eastAsia="Helv"/>
        </w:rPr>
        <w:t xml:space="preserve"> </w:t>
      </w:r>
      <w:r>
        <w:t>those</w:t>
      </w:r>
      <w:r>
        <w:rPr>
          <w:rFonts w:eastAsia="Helv"/>
        </w:rPr>
        <w:t xml:space="preserve"> </w:t>
      </w:r>
      <w:r>
        <w:t>optional</w:t>
      </w:r>
      <w:r>
        <w:rPr>
          <w:rFonts w:eastAsia="Helv"/>
        </w:rPr>
        <w:t xml:space="preserve"> </w:t>
      </w:r>
      <w:r>
        <w:t>features,</w:t>
      </w:r>
      <w:r>
        <w:rPr>
          <w:rFonts w:eastAsia="Helv"/>
        </w:rPr>
        <w:t xml:space="preserve"> but MUST issue a warning that an </w:t>
      </w:r>
      <w:r>
        <w:rPr>
          <w:rFonts w:eastAsia="Helv"/>
        </w:rPr>
        <w:t>unrecognized property or annotation has been encountered.</w:t>
      </w:r>
    </w:p>
    <w:p w14:paraId="488FA194" w14:textId="77777777" w:rsidR="00000000" w:rsidRDefault="009D64FD">
      <w:pPr>
        <w:numPr>
          <w:ilvl w:val="0"/>
          <w:numId w:val="25"/>
        </w:numPr>
      </w:pPr>
      <w:r>
        <w:t>Need</w:t>
      </w:r>
      <w:r>
        <w:rPr>
          <w:rFonts w:eastAsia="Helv"/>
        </w:rPr>
        <w:t xml:space="preserve"> </w:t>
      </w:r>
      <w:r>
        <w:t>not</w:t>
      </w:r>
      <w:r>
        <w:rPr>
          <w:rFonts w:eastAsia="Helv"/>
        </w:rPr>
        <w:t xml:space="preserve"> </w:t>
      </w:r>
      <w:r>
        <w:t>check</w:t>
      </w:r>
      <w:r>
        <w:rPr>
          <w:rFonts w:eastAsia="Helv"/>
        </w:rPr>
        <w:t xml:space="preserve"> </w:t>
      </w:r>
      <w:r>
        <w:t>global</w:t>
      </w:r>
      <w:r>
        <w:rPr>
          <w:rFonts w:eastAsia="Helv"/>
        </w:rPr>
        <w:t xml:space="preserve"> </w:t>
      </w:r>
      <w:r>
        <w:t>objects</w:t>
      </w:r>
      <w:r>
        <w:rPr>
          <w:rFonts w:eastAsia="Helv"/>
        </w:rPr>
        <w:t xml:space="preserve"> </w:t>
      </w:r>
      <w:r>
        <w:t>as</w:t>
      </w:r>
      <w:r>
        <w:rPr>
          <w:rFonts w:eastAsia="Helv"/>
        </w:rPr>
        <w:t xml:space="preserve"> </w:t>
      </w:r>
      <w:r>
        <w:t>they</w:t>
      </w:r>
      <w:r>
        <w:rPr>
          <w:rFonts w:eastAsia="Helv"/>
        </w:rPr>
        <w:t xml:space="preserve"> </w:t>
      </w:r>
      <w:r>
        <w:t>may</w:t>
      </w:r>
      <w:r>
        <w:rPr>
          <w:rFonts w:eastAsia="Helv"/>
        </w:rPr>
        <w:t xml:space="preserve"> </w:t>
      </w:r>
      <w:r>
        <w:t>legitimately</w:t>
      </w:r>
      <w:r>
        <w:rPr>
          <w:rFonts w:eastAsia="Helv"/>
        </w:rPr>
        <w:t xml:space="preserve"> </w:t>
      </w:r>
      <w:r>
        <w:t>be</w:t>
      </w:r>
      <w:r>
        <w:rPr>
          <w:rFonts w:eastAsia="Helv"/>
        </w:rPr>
        <w:t xml:space="preserve"> </w:t>
      </w:r>
      <w:r>
        <w:t>incomplete due to properties intended to be supplied based on scoping rules and the context at the point of use.</w:t>
      </w:r>
    </w:p>
    <w:p w14:paraId="49367FA9" w14:textId="77777777" w:rsidR="00000000" w:rsidRDefault="009D64FD">
      <w:pPr>
        <w:ind w:left="720"/>
      </w:pPr>
      <w:r>
        <w:t>There are two exceptions to</w:t>
      </w:r>
      <w:r>
        <w:t xml:space="preserve"> this, which</w:t>
      </w:r>
      <w:r>
        <w:rPr>
          <w:rFonts w:eastAsia="Helv"/>
        </w:rPr>
        <w:t xml:space="preserve"> </w:t>
      </w:r>
      <w:r>
        <w:t>must</w:t>
      </w:r>
      <w:r>
        <w:rPr>
          <w:rFonts w:eastAsia="Helv"/>
        </w:rPr>
        <w:t xml:space="preserve"> </w:t>
      </w:r>
      <w:r>
        <w:t>be</w:t>
      </w:r>
      <w:r>
        <w:rPr>
          <w:rFonts w:eastAsia="Helv"/>
        </w:rPr>
        <w:t xml:space="preserve"> </w:t>
      </w:r>
      <w:r>
        <w:t>checked:</w:t>
      </w:r>
    </w:p>
    <w:p w14:paraId="4ACC4884" w14:textId="77777777" w:rsidR="00000000" w:rsidRDefault="009D64FD">
      <w:pPr>
        <w:numPr>
          <w:ilvl w:val="0"/>
          <w:numId w:val="26"/>
        </w:numPr>
      </w:pPr>
      <w:r>
        <w:t>Global</w:t>
      </w:r>
      <w:r>
        <w:rPr>
          <w:rFonts w:eastAsia="Helv"/>
        </w:rPr>
        <w:t xml:space="preserve"> </w:t>
      </w:r>
      <w:r>
        <w:t>simple</w:t>
      </w:r>
      <w:r>
        <w:rPr>
          <w:rFonts w:eastAsia="Helv"/>
        </w:rPr>
        <w:t xml:space="preserve"> </w:t>
      </w:r>
      <w:r>
        <w:t>types</w:t>
      </w:r>
      <w:r>
        <w:rPr>
          <w:rFonts w:eastAsia="Helv"/>
        </w:rPr>
        <w:t xml:space="preserve"> </w:t>
      </w:r>
      <w:r>
        <w:t>that</w:t>
      </w:r>
      <w:r>
        <w:rPr>
          <w:rFonts w:eastAsia="Helv"/>
        </w:rPr>
        <w:t xml:space="preserve"> </w:t>
      </w:r>
      <w:r>
        <w:t>are</w:t>
      </w:r>
      <w:r>
        <w:rPr>
          <w:rFonts w:eastAsia="Helv"/>
        </w:rPr>
        <w:t xml:space="preserve"> </w:t>
      </w:r>
      <w:r>
        <w:t>referenced</w:t>
      </w:r>
      <w:r>
        <w:rPr>
          <w:rFonts w:eastAsia="Helv"/>
        </w:rPr>
        <w:t xml:space="preserve"> </w:t>
      </w:r>
      <w:r>
        <w:t>by</w:t>
      </w:r>
      <w:r>
        <w:rPr>
          <w:rFonts w:eastAsia="Helv"/>
        </w:rPr>
        <w:t xml:space="preserve"> </w:t>
      </w:r>
      <w:r>
        <w:t>prefixLengthType</w:t>
      </w:r>
      <w:r>
        <w:rPr>
          <w:rFonts w:eastAsia="Helv"/>
        </w:rPr>
        <w:t xml:space="preserve"> </w:t>
      </w:r>
      <w:r>
        <w:t>property</w:t>
      </w:r>
    </w:p>
    <w:p w14:paraId="1A06CCCB" w14:textId="77777777" w:rsidR="00000000" w:rsidRDefault="009D64FD">
      <w:pPr>
        <w:numPr>
          <w:ilvl w:val="0"/>
          <w:numId w:val="26"/>
        </w:numPr>
      </w:pPr>
      <w:r>
        <w:t>Global</w:t>
      </w:r>
      <w:r>
        <w:rPr>
          <w:rFonts w:eastAsia="Helv"/>
        </w:rPr>
        <w:t xml:space="preserve"> </w:t>
      </w:r>
      <w:r>
        <w:t>elements</w:t>
      </w:r>
      <w:r>
        <w:rPr>
          <w:rFonts w:eastAsia="Helv"/>
        </w:rPr>
        <w:t xml:space="preserve"> </w:t>
      </w:r>
      <w:r>
        <w:t>that</w:t>
      </w:r>
      <w:r>
        <w:rPr>
          <w:rFonts w:eastAsia="Helv"/>
        </w:rPr>
        <w:t xml:space="preserve"> </w:t>
      </w:r>
      <w:r>
        <w:t>are</w:t>
      </w:r>
      <w:r>
        <w:rPr>
          <w:rFonts w:eastAsia="Helv"/>
        </w:rPr>
        <w:t xml:space="preserve"> </w:t>
      </w:r>
      <w:r>
        <w:t>the</w:t>
      </w:r>
      <w:r>
        <w:rPr>
          <w:rFonts w:eastAsia="Helv"/>
        </w:rPr>
        <w:t xml:space="preserve"> </w:t>
      </w:r>
      <w:r>
        <w:t>document</w:t>
      </w:r>
      <w:r>
        <w:rPr>
          <w:rFonts w:eastAsia="Helv"/>
        </w:rPr>
        <w:t xml:space="preserve"> </w:t>
      </w:r>
      <w:r>
        <w:t>root.</w:t>
      </w:r>
    </w:p>
    <w:p w14:paraId="11EB3D3F" w14:textId="77777777" w:rsidR="00000000" w:rsidRDefault="009D64FD">
      <w:r>
        <w:t>Some situations suggest likely errors, but a DFDL processor cannot be certain. In these situations, a DFDL processor may issue warnings to assist a DFDL schema author in identifying likely errors. An important case of this is when the DFDL processor encoun</w:t>
      </w:r>
      <w:r>
        <w:t>ters</w:t>
      </w:r>
      <w:r>
        <w:rPr>
          <w:rFonts w:eastAsia="Helv"/>
        </w:rPr>
        <w:t xml:space="preserve"> </w:t>
      </w:r>
      <w:r>
        <w:t>a schema component and annotation where there are explicitly properties</w:t>
      </w:r>
      <w:r>
        <w:rPr>
          <w:rFonts w:eastAsia="Helv"/>
        </w:rPr>
        <w:t xml:space="preserve"> </w:t>
      </w:r>
      <w:r>
        <w:t>that</w:t>
      </w:r>
      <w:r>
        <w:rPr>
          <w:rFonts w:eastAsia="Helv"/>
        </w:rPr>
        <w:t xml:space="preserve"> </w:t>
      </w:r>
      <w:r>
        <w:t>are</w:t>
      </w:r>
      <w:r>
        <w:rPr>
          <w:rFonts w:eastAsia="Helv"/>
        </w:rPr>
        <w:t xml:space="preserve"> </w:t>
      </w:r>
      <w:r>
        <w:t>not</w:t>
      </w:r>
      <w:r>
        <w:rPr>
          <w:rFonts w:eastAsia="Helv"/>
        </w:rPr>
        <w:t xml:space="preserve"> </w:t>
      </w:r>
      <w:r>
        <w:t>relevant</w:t>
      </w:r>
      <w:r>
        <w:rPr>
          <w:rFonts w:eastAsia="Helv"/>
        </w:rPr>
        <w:t xml:space="preserve"> </w:t>
      </w:r>
      <w:r>
        <w:t>to</w:t>
      </w:r>
      <w:r>
        <w:rPr>
          <w:rFonts w:eastAsia="Helv"/>
        </w:rPr>
        <w:t xml:space="preserve"> </w:t>
      </w:r>
      <w:r>
        <w:t>the</w:t>
      </w:r>
      <w:r>
        <w:rPr>
          <w:rFonts w:eastAsia="Helv"/>
        </w:rPr>
        <w:t xml:space="preserve"> </w:t>
      </w:r>
      <w:r>
        <w:t>component</w:t>
      </w:r>
      <w:r>
        <w:rPr>
          <w:rFonts w:eastAsia="Helv"/>
        </w:rPr>
        <w:t xml:space="preserve"> </w:t>
      </w:r>
      <w:r>
        <w:t>as</w:t>
      </w:r>
      <w:r>
        <w:rPr>
          <w:rFonts w:eastAsia="Helv"/>
        </w:rPr>
        <w:t xml:space="preserve"> </w:t>
      </w:r>
      <w:r>
        <w:t>defined. Depending on the specifics of the component and property the DFDL processor can or must take certain actions. If the:</w:t>
      </w:r>
    </w:p>
    <w:p w14:paraId="089967E4" w14:textId="77777777" w:rsidR="00000000" w:rsidRDefault="009D64FD">
      <w:pPr>
        <w:numPr>
          <w:ilvl w:val="0"/>
          <w:numId w:val="27"/>
        </w:numPr>
      </w:pPr>
      <w:r>
        <w:t>Property</w:t>
      </w:r>
      <w:r>
        <w:rPr>
          <w:rFonts w:eastAsia="Helv"/>
        </w:rPr>
        <w:t xml:space="preserve"> i</w:t>
      </w:r>
      <w:r>
        <w:rPr>
          <w:rFonts w:eastAsia="Helv"/>
        </w:rPr>
        <w:t xml:space="preserve">s </w:t>
      </w:r>
      <w:r>
        <w:t>not</w:t>
      </w:r>
      <w:r>
        <w:rPr>
          <w:rFonts w:eastAsia="Helv"/>
        </w:rPr>
        <w:t xml:space="preserve"> </w:t>
      </w:r>
      <w:r>
        <w:t>applicable</w:t>
      </w:r>
      <w:r>
        <w:rPr>
          <w:rFonts w:eastAsia="Helv"/>
        </w:rPr>
        <w:t xml:space="preserve"> </w:t>
      </w:r>
      <w:r>
        <w:t>to</w:t>
      </w:r>
      <w:r>
        <w:rPr>
          <w:rFonts w:eastAsia="Helv"/>
        </w:rPr>
        <w:t xml:space="preserve"> </w:t>
      </w:r>
      <w:r>
        <w:t>the</w:t>
      </w:r>
      <w:r>
        <w:rPr>
          <w:rFonts w:eastAsia="Helv"/>
        </w:rPr>
        <w:t xml:space="preserve"> </w:t>
      </w:r>
      <w:r>
        <w:t>component</w:t>
      </w:r>
      <w:r>
        <w:rPr>
          <w:rFonts w:eastAsia="Helv"/>
        </w:rPr>
        <w:t>'</w:t>
      </w:r>
      <w:r>
        <w:t>s</w:t>
      </w:r>
      <w:r>
        <w:rPr>
          <w:rFonts w:eastAsia="Helv"/>
        </w:rPr>
        <w:t xml:space="preserve"> </w:t>
      </w:r>
      <w:r>
        <w:t>DFDL</w:t>
      </w:r>
      <w:r>
        <w:rPr>
          <w:rFonts w:eastAsia="Helv"/>
        </w:rPr>
        <w:t xml:space="preserve"> </w:t>
      </w:r>
      <w:r>
        <w:t>annotation.</w:t>
      </w:r>
    </w:p>
    <w:p w14:paraId="00334CAE" w14:textId="77777777" w:rsidR="00000000" w:rsidRDefault="009D64FD">
      <w:pPr>
        <w:numPr>
          <w:ilvl w:val="1"/>
          <w:numId w:val="27"/>
        </w:numPr>
      </w:pPr>
      <w:r>
        <w:t>Schema</w:t>
      </w:r>
      <w:r>
        <w:rPr>
          <w:rFonts w:eastAsia="Helv"/>
        </w:rPr>
        <w:t xml:space="preserve"> </w:t>
      </w:r>
      <w:r>
        <w:t>definition</w:t>
      </w:r>
      <w:r>
        <w:rPr>
          <w:rFonts w:eastAsia="Helv"/>
        </w:rPr>
        <w:t xml:space="preserve"> </w:t>
      </w:r>
      <w:r>
        <w:t>error.</w:t>
      </w:r>
      <w:r>
        <w:rPr>
          <w:rFonts w:eastAsia="Helv"/>
        </w:rPr>
        <w:t xml:space="preserve"> </w:t>
      </w:r>
      <w:r>
        <w:t>Example</w:t>
      </w:r>
      <w:r>
        <w:rPr>
          <w:rFonts w:eastAsia="Helv"/>
        </w:rPr>
        <w:t xml:space="preserve"> </w:t>
      </w:r>
      <w:r>
        <w:t>is</w:t>
      </w:r>
      <w:r>
        <w:rPr>
          <w:rFonts w:eastAsia="Helv"/>
        </w:rPr>
        <w:t xml:space="preserve"> </w:t>
      </w:r>
      <w:r>
        <w:t>lengthKind</w:t>
      </w:r>
      <w:r>
        <w:rPr>
          <w:rFonts w:eastAsia="Helv"/>
        </w:rPr>
        <w:t xml:space="preserve"> </w:t>
      </w:r>
      <w:r>
        <w:t>on</w:t>
      </w:r>
      <w:r>
        <w:rPr>
          <w:rFonts w:eastAsia="Helv"/>
        </w:rPr>
        <w:t xml:space="preserve"> </w:t>
      </w:r>
      <w:r>
        <w:t>xs:sequence.</w:t>
      </w:r>
    </w:p>
    <w:p w14:paraId="4B116130" w14:textId="77777777" w:rsidR="00000000" w:rsidRDefault="009D64FD">
      <w:pPr>
        <w:numPr>
          <w:ilvl w:val="0"/>
          <w:numId w:val="27"/>
        </w:numPr>
        <w:rPr>
          <w:rFonts w:eastAsia="Helv"/>
        </w:rPr>
      </w:pPr>
      <w:r>
        <w:t>Property</w:t>
      </w:r>
      <w:r>
        <w:rPr>
          <w:rFonts w:eastAsia="Helv"/>
        </w:rPr>
        <w:t xml:space="preserve"> is </w:t>
      </w:r>
      <w:r>
        <w:t>not</w:t>
      </w:r>
      <w:r>
        <w:rPr>
          <w:rFonts w:eastAsia="Helv"/>
        </w:rPr>
        <w:t xml:space="preserve"> </w:t>
      </w:r>
      <w:r>
        <w:t>applicable</w:t>
      </w:r>
      <w:r>
        <w:rPr>
          <w:rFonts w:eastAsia="Helv"/>
        </w:rPr>
        <w:t xml:space="preserve"> </w:t>
      </w:r>
      <w:r>
        <w:t>because</w:t>
      </w:r>
      <w:r>
        <w:rPr>
          <w:rFonts w:eastAsia="Helv"/>
        </w:rPr>
        <w:t xml:space="preserve"> </w:t>
      </w:r>
      <w:r>
        <w:t>of</w:t>
      </w:r>
      <w:r>
        <w:rPr>
          <w:rFonts w:eastAsia="Helv"/>
        </w:rPr>
        <w:t xml:space="preserve"> </w:t>
      </w:r>
      <w:r>
        <w:t>simple</w:t>
      </w:r>
      <w:r>
        <w:rPr>
          <w:rFonts w:eastAsia="Helv"/>
        </w:rPr>
        <w:t xml:space="preserve"> </w:t>
      </w:r>
      <w:r>
        <w:t>type.</w:t>
      </w:r>
      <w:r>
        <w:rPr>
          <w:rFonts w:eastAsia="Helv"/>
        </w:rPr>
        <w:t xml:space="preserve"> </w:t>
      </w:r>
    </w:p>
    <w:p w14:paraId="74CA4E32" w14:textId="77777777" w:rsidR="00000000" w:rsidRDefault="009D64FD">
      <w:pPr>
        <w:numPr>
          <w:ilvl w:val="1"/>
          <w:numId w:val="27"/>
        </w:numPr>
      </w:pPr>
      <w:r>
        <w:t>Warning</w:t>
      </w:r>
      <w:r>
        <w:rPr>
          <w:rFonts w:eastAsia="Helv"/>
        </w:rPr>
        <w:t xml:space="preserve"> </w:t>
      </w:r>
      <w:r>
        <w:t>(optional).</w:t>
      </w:r>
      <w:r>
        <w:rPr>
          <w:rFonts w:eastAsia="Helv"/>
        </w:rPr>
        <w:t xml:space="preserve"> </w:t>
      </w:r>
      <w:r>
        <w:t>Example</w:t>
      </w:r>
      <w:r>
        <w:rPr>
          <w:rFonts w:eastAsia="Helv"/>
        </w:rPr>
        <w:t xml:space="preserve"> </w:t>
      </w:r>
      <w:r>
        <w:t>is</w:t>
      </w:r>
      <w:r>
        <w:rPr>
          <w:rFonts w:eastAsia="Helv"/>
        </w:rPr>
        <w:t xml:space="preserve"> </w:t>
      </w:r>
      <w:r>
        <w:t>calendarPatternKind</w:t>
      </w:r>
      <w:r>
        <w:rPr>
          <w:rFonts w:eastAsia="Helv"/>
        </w:rPr>
        <w:t xml:space="preserve"> </w:t>
      </w:r>
      <w:r>
        <w:t>on</w:t>
      </w:r>
      <w:r>
        <w:rPr>
          <w:rFonts w:eastAsia="Helv"/>
        </w:rPr>
        <w:t xml:space="preserve"> </w:t>
      </w:r>
      <w:r>
        <w:t>xs:string.</w:t>
      </w:r>
    </w:p>
    <w:p w14:paraId="1026C1A3" w14:textId="77777777" w:rsidR="00000000" w:rsidRDefault="009D64FD">
      <w:pPr>
        <w:numPr>
          <w:ilvl w:val="0"/>
          <w:numId w:val="27"/>
        </w:numPr>
        <w:rPr>
          <w:rFonts w:eastAsia="Helv"/>
        </w:rPr>
      </w:pPr>
      <w:r>
        <w:t>Property</w:t>
      </w:r>
      <w:r>
        <w:rPr>
          <w:rFonts w:eastAsia="Helv"/>
        </w:rPr>
        <w:t xml:space="preserve"> is </w:t>
      </w:r>
      <w:r>
        <w:t>not</w:t>
      </w:r>
      <w:r>
        <w:rPr>
          <w:rFonts w:eastAsia="Helv"/>
        </w:rPr>
        <w:t xml:space="preserve"> </w:t>
      </w:r>
      <w:r>
        <w:t>applicable</w:t>
      </w:r>
      <w:r>
        <w:rPr>
          <w:rFonts w:eastAsia="Helv"/>
        </w:rPr>
        <w:t xml:space="preserve"> </w:t>
      </w:r>
      <w:r>
        <w:t>because</w:t>
      </w:r>
      <w:r>
        <w:rPr>
          <w:rFonts w:eastAsia="Helv"/>
        </w:rPr>
        <w:t xml:space="preserve"> </w:t>
      </w:r>
      <w:r>
        <w:t>of</w:t>
      </w:r>
      <w:r>
        <w:rPr>
          <w:rFonts w:eastAsia="Helv"/>
        </w:rPr>
        <w:t xml:space="preserve"> </w:t>
      </w:r>
      <w:r>
        <w:t>another</w:t>
      </w:r>
      <w:r>
        <w:rPr>
          <w:rFonts w:eastAsia="Helv"/>
        </w:rPr>
        <w:t xml:space="preserve"> </w:t>
      </w:r>
      <w:r>
        <w:t>DFDL</w:t>
      </w:r>
      <w:r>
        <w:rPr>
          <w:rFonts w:eastAsia="Helv"/>
        </w:rPr>
        <w:t xml:space="preserve"> </w:t>
      </w:r>
      <w:r>
        <w:t>property</w:t>
      </w:r>
      <w:r>
        <w:rPr>
          <w:rFonts w:eastAsia="Helv"/>
        </w:rPr>
        <w:t xml:space="preserve"> </w:t>
      </w:r>
      <w:r>
        <w:t>setting.</w:t>
      </w:r>
      <w:r>
        <w:rPr>
          <w:rFonts w:eastAsia="Helv"/>
        </w:rPr>
        <w:t xml:space="preserve"> </w:t>
      </w:r>
    </w:p>
    <w:p w14:paraId="39DF4C3A" w14:textId="77777777" w:rsidR="00000000" w:rsidRDefault="009D64FD">
      <w:pPr>
        <w:numPr>
          <w:ilvl w:val="1"/>
          <w:numId w:val="27"/>
        </w:numPr>
      </w:pPr>
      <w:r>
        <w:t>Warning</w:t>
      </w:r>
      <w:r>
        <w:rPr>
          <w:rFonts w:eastAsia="Helv"/>
        </w:rPr>
        <w:t xml:space="preserve"> </w:t>
      </w:r>
      <w:r>
        <w:t>(optional).</w:t>
      </w:r>
      <w:r>
        <w:rPr>
          <w:rFonts w:eastAsia="Helv"/>
        </w:rPr>
        <w:t xml:space="preserve"> </w:t>
      </w:r>
      <w:r>
        <w:t>Example</w:t>
      </w:r>
      <w:r>
        <w:rPr>
          <w:rFonts w:eastAsia="Helv"/>
        </w:rPr>
        <w:t xml:space="preserve"> </w:t>
      </w:r>
      <w:r>
        <w:t>is</w:t>
      </w:r>
      <w:r>
        <w:rPr>
          <w:rFonts w:eastAsia="Helv"/>
        </w:rPr>
        <w:t xml:space="preserve"> </w:t>
      </w:r>
      <w:r>
        <w:t>binaryNumberRep</w:t>
      </w:r>
      <w:r>
        <w:rPr>
          <w:rFonts w:eastAsia="Helv"/>
        </w:rPr>
        <w:t xml:space="preserve"> </w:t>
      </w:r>
      <w:r>
        <w:t>when</w:t>
      </w:r>
      <w:r>
        <w:rPr>
          <w:rFonts w:eastAsia="Helv"/>
        </w:rPr>
        <w:t xml:space="preserve"> </w:t>
      </w:r>
      <w:r>
        <w:t>representation</w:t>
      </w:r>
      <w:r>
        <w:rPr>
          <w:rFonts w:eastAsia="Helv"/>
        </w:rPr>
        <w:t xml:space="preserve"> </w:t>
      </w:r>
      <w:r>
        <w:t>is</w:t>
      </w:r>
      <w:r>
        <w:rPr>
          <w:rFonts w:eastAsia="Helv"/>
        </w:rPr>
        <w:t xml:space="preserve"> </w:t>
      </w:r>
      <w:r>
        <w:t>text.</w:t>
      </w:r>
    </w:p>
    <w:p w14:paraId="467C27E2" w14:textId="77777777" w:rsidR="00000000" w:rsidRDefault="009D64FD">
      <w:pPr>
        <w:numPr>
          <w:ilvl w:val="0"/>
          <w:numId w:val="27"/>
        </w:numPr>
      </w:pPr>
      <w:r>
        <w:t>Invalid value for a property that is unused or ignored.</w:t>
      </w:r>
    </w:p>
    <w:p w14:paraId="2412E8A3" w14:textId="77777777" w:rsidR="00000000" w:rsidRDefault="009D64FD">
      <w:pPr>
        <w:numPr>
          <w:ilvl w:val="1"/>
          <w:numId w:val="27"/>
        </w:numPr>
      </w:pPr>
      <w:r>
        <w:t xml:space="preserve">Warning (optional). Example is </w:t>
      </w:r>
      <w:r>
        <w:rPr>
          <w:rFonts w:cs="Arial"/>
          <w:lang w:eastAsia="en-GB"/>
        </w:rPr>
        <w:t>dfdl:lengthKind is not ‘explicit’ but d</w:t>
      </w:r>
      <w:r>
        <w:rPr>
          <w:rFonts w:cs="Arial"/>
          <w:lang w:eastAsia="en-GB"/>
        </w:rPr>
        <w:t>fdl:length is an expression and that expression contains invalid syntax.</w:t>
      </w:r>
    </w:p>
    <w:p w14:paraId="04737F66" w14:textId="77777777" w:rsidR="00000000" w:rsidRDefault="009D64FD"/>
    <w:p w14:paraId="5DEB18C9" w14:textId="77777777" w:rsidR="00000000" w:rsidRDefault="009D64FD">
      <w:pPr>
        <w:pStyle w:val="Heading1"/>
        <w:rPr>
          <w:rFonts w:eastAsia="Times New Roman"/>
        </w:rPr>
      </w:pPr>
      <w:bookmarkStart w:id="279" w:name="_Toc322911505"/>
      <w:bookmarkStart w:id="280" w:name="_Toc322912044"/>
      <w:bookmarkStart w:id="281" w:name="_Toc177399026"/>
      <w:bookmarkStart w:id="282" w:name="_Toc175057312"/>
      <w:bookmarkStart w:id="283" w:name="_Toc199516221"/>
      <w:bookmarkStart w:id="284" w:name="_Toc194983900"/>
      <w:bookmarkStart w:id="285" w:name="_Toc243112739"/>
      <w:bookmarkStart w:id="286" w:name="_Toc349042613"/>
      <w:bookmarkStart w:id="287" w:name="_Ref393996540"/>
      <w:bookmarkStart w:id="288" w:name="_Ref393996552"/>
      <w:bookmarkStart w:id="289" w:name="_Toc25589696"/>
      <w:bookmarkEnd w:id="279"/>
      <w:bookmarkEnd w:id="280"/>
      <w:r>
        <w:rPr>
          <w:rFonts w:eastAsia="Times New Roman"/>
        </w:rPr>
        <w:t>Glossary</w:t>
      </w:r>
      <w:bookmarkEnd w:id="281"/>
      <w:bookmarkEnd w:id="282"/>
      <w:bookmarkEnd w:id="283"/>
      <w:bookmarkEnd w:id="284"/>
      <w:bookmarkEnd w:id="285"/>
      <w:bookmarkEnd w:id="286"/>
      <w:bookmarkEnd w:id="287"/>
      <w:bookmarkEnd w:id="288"/>
      <w:bookmarkEnd w:id="289"/>
    </w:p>
    <w:p w14:paraId="1F22C1B8" w14:textId="77777777" w:rsidR="00000000" w:rsidRDefault="009D64FD">
      <w:r>
        <w:rPr>
          <w:b/>
          <w:i/>
        </w:rPr>
        <w:t>Adjacent</w:t>
      </w:r>
      <w:r>
        <w:t xml:space="preserve"> - Two parts of the input/output stream are adjacent if they are at consecutive addresses.</w:t>
      </w:r>
    </w:p>
    <w:p w14:paraId="136E7C80" w14:textId="77777777" w:rsidR="00000000" w:rsidRDefault="009D64FD">
      <w:r>
        <w:rPr>
          <w:b/>
          <w:i/>
        </w:rPr>
        <w:t>Addressable Unit</w:t>
      </w:r>
      <w:r>
        <w:t xml:space="preserve"> </w:t>
      </w:r>
      <w:r>
        <w:t>- This is the unit of storage that makes up the input or output stream holding the representation of the data. The units are bits, bytes, or characters.</w:t>
      </w:r>
    </w:p>
    <w:p w14:paraId="10AAE703" w14:textId="77777777" w:rsidR="00000000" w:rsidRDefault="009D64FD">
      <w:r>
        <w:rPr>
          <w:rFonts w:cs="Arial"/>
          <w:b/>
          <w:i/>
        </w:rPr>
        <w:t>Annotation point</w:t>
      </w:r>
      <w:r>
        <w:rPr>
          <w:rFonts w:cs="Arial"/>
        </w:rPr>
        <w:t xml:space="preserve"> - A location within a DFDL schema where DFDL annotation elements are allowed to appear</w:t>
      </w:r>
      <w:r>
        <w:rPr>
          <w:rFonts w:cs="Arial"/>
        </w:rPr>
        <w:t>.</w:t>
      </w:r>
    </w:p>
    <w:p w14:paraId="076D0D86" w14:textId="77777777" w:rsidR="00000000" w:rsidRDefault="009D64FD">
      <w:r>
        <w:rPr>
          <w:b/>
          <w:i/>
        </w:rPr>
        <w:t>Applicable properties</w:t>
      </w:r>
      <w:r>
        <w:t xml:space="preserve"> - All the DFDL properties that apply to that type of schema construct. For example all the DFDL properties that apply to an xs:simpleType.</w:t>
      </w:r>
    </w:p>
    <w:p w14:paraId="7DAC8054" w14:textId="77777777" w:rsidR="00000000" w:rsidRDefault="009D64FD">
      <w:r>
        <w:rPr>
          <w:b/>
          <w:i/>
        </w:rPr>
        <w:t>Array</w:t>
      </w:r>
      <w:r>
        <w:t xml:space="preserve"> - The set of adjacent elements whose XSDL element declaration specifies the potential f</w:t>
      </w:r>
      <w:r>
        <w:t>or it to have more than one occurrence (XSD property maxOccurs &gt; '1' or 'unbounded'). Of course any given array can have any number of element occurrences, including zero elements or exactly 1 element as long as the occurrence constraints are met. If XSD p</w:t>
      </w:r>
      <w:r>
        <w:t>roperty maxOccurs is 'unbounded' then there is no constraint to the maximum number of occurrences, though implementations may have implementation-defined maximum capabilities. An optional element (where XSD property maxOccurs is '1', minOccurs is '0') is n</w:t>
      </w:r>
      <w:r>
        <w:t>ot considered to be an array as described in this document. Note that a sequence is not to be confused with an array. A sequence is a complex tuple type for an element; the children of a sequence can be of different types. All elements of an array have the</w:t>
      </w:r>
      <w:r>
        <w:t xml:space="preserve"> same type and have the same information item members except for the value member. </w:t>
      </w:r>
    </w:p>
    <w:p w14:paraId="5DC40EA0" w14:textId="77777777" w:rsidR="00000000" w:rsidRDefault="009D64FD">
      <w:r>
        <w:rPr>
          <w:b/>
          <w:i/>
        </w:rPr>
        <w:t>Array Element</w:t>
      </w:r>
      <w:r>
        <w:t xml:space="preserve"> – An element declaration or reference with XSD property maxOccurs &gt; '1' or 'unbounded'.</w:t>
      </w:r>
    </w:p>
    <w:p w14:paraId="4571F08F" w14:textId="77777777" w:rsidR="00000000" w:rsidRDefault="009D64FD">
      <w:pPr>
        <w:rPr>
          <w:rFonts w:eastAsia="MS Mincho"/>
          <w:lang w:eastAsia="ja-JP" w:bidi="he-IL"/>
        </w:rPr>
      </w:pPr>
      <w:r>
        <w:rPr>
          <w:rFonts w:eastAsia="MS Mincho"/>
          <w:b/>
          <w:i/>
          <w:lang w:eastAsia="ja-JP" w:bidi="he-IL"/>
        </w:rPr>
        <w:t>Augmented Infoset</w:t>
      </w:r>
      <w:r>
        <w:rPr>
          <w:rFonts w:eastAsia="MS Mincho"/>
          <w:lang w:eastAsia="ja-JP" w:bidi="he-IL"/>
        </w:rPr>
        <w:t xml:space="preserve"> - When unparsing one begins with the DFDL schema and</w:t>
      </w:r>
      <w:r>
        <w:rPr>
          <w:rFonts w:eastAsia="MS Mincho"/>
          <w:lang w:eastAsia="ja-JP" w:bidi="he-IL"/>
        </w:rPr>
        <w:t xml:space="preserve"> conceptually with the logical infoset. As the values of items are filled in by defaulting, and by use of the DFDL outputValueCalc property (including on hidden items), these new item values augment the infoset. The resulting infoset is called the augmente</w:t>
      </w:r>
      <w:r>
        <w:rPr>
          <w:rFonts w:eastAsia="MS Mincho"/>
          <w:lang w:eastAsia="ja-JP" w:bidi="he-IL"/>
        </w:rPr>
        <w:t>d infoset.</w:t>
      </w:r>
    </w:p>
    <w:p w14:paraId="3F266F06" w14:textId="77777777" w:rsidR="00000000" w:rsidRDefault="009D64FD">
      <w:pPr>
        <w:rPr>
          <w:bCs/>
        </w:rPr>
      </w:pPr>
      <w:r>
        <w:rPr>
          <w:b/>
          <w:bCs/>
          <w:i/>
        </w:rPr>
        <w:t>Binary</w:t>
      </w:r>
      <w:r>
        <w:rPr>
          <w:bCs/>
        </w:rPr>
        <w:t xml:space="preserve"> - There are two meanings for this word depending on context. </w:t>
      </w:r>
    </w:p>
    <w:p w14:paraId="407E0130" w14:textId="77777777" w:rsidR="00000000" w:rsidRDefault="009D64FD">
      <w:pPr>
        <w:numPr>
          <w:ilvl w:val="0"/>
          <w:numId w:val="21"/>
        </w:numPr>
        <w:rPr>
          <w:bCs/>
        </w:rPr>
      </w:pPr>
      <w:r>
        <w:rPr>
          <w:bCs/>
        </w:rPr>
        <w:t xml:space="preserve">Data is divided into two broad categories of representations, which are </w:t>
      </w:r>
      <w:r>
        <w:rPr>
          <w:rStyle w:val="Emphasis"/>
        </w:rPr>
        <w:t>text</w:t>
      </w:r>
      <w:r>
        <w:rPr>
          <w:bCs/>
        </w:rPr>
        <w:t xml:space="preserve"> and </w:t>
      </w:r>
      <w:r>
        <w:rPr>
          <w:rStyle w:val="Emphasis"/>
        </w:rPr>
        <w:t>binary</w:t>
      </w:r>
      <w:r>
        <w:rPr>
          <w:bCs/>
        </w:rPr>
        <w:t xml:space="preserve">. Hence, binary representation includes any kind of non-text representation. </w:t>
      </w:r>
    </w:p>
    <w:p w14:paraId="3D005745" w14:textId="77777777" w:rsidR="00000000" w:rsidRDefault="009D64FD">
      <w:pPr>
        <w:numPr>
          <w:ilvl w:val="0"/>
          <w:numId w:val="21"/>
        </w:numPr>
        <w:rPr>
          <w:bCs/>
        </w:rPr>
      </w:pPr>
      <w:r>
        <w:rPr>
          <w:bCs/>
        </w:rPr>
        <w:t>Within bina</w:t>
      </w:r>
      <w:r>
        <w:rPr>
          <w:bCs/>
        </w:rPr>
        <w:t xml:space="preserve">ry (not text) data, we distinguish base-10 representations which are called </w:t>
      </w:r>
      <w:r>
        <w:rPr>
          <w:rStyle w:val="Emphasis"/>
        </w:rPr>
        <w:t>packed decimal</w:t>
      </w:r>
      <w:r>
        <w:rPr>
          <w:bCs/>
        </w:rPr>
        <w:t xml:space="preserve">, from base-2 representations which are called </w:t>
      </w:r>
      <w:r>
        <w:rPr>
          <w:rStyle w:val="Emphasis"/>
        </w:rPr>
        <w:t>binary</w:t>
      </w:r>
      <w:r>
        <w:rPr>
          <w:bCs/>
        </w:rPr>
        <w:t xml:space="preserve">. The common </w:t>
      </w:r>
      <w:r>
        <w:rPr>
          <w:rStyle w:val="Emphasis"/>
        </w:rPr>
        <w:t>twos-complement</w:t>
      </w:r>
      <w:r>
        <w:rPr>
          <w:bCs/>
        </w:rPr>
        <w:t xml:space="preserve"> representation used for signed integers is a base-2 binary representation. </w:t>
      </w:r>
    </w:p>
    <w:p w14:paraId="5120BAD2" w14:textId="77777777" w:rsidR="00000000" w:rsidRDefault="009D64FD">
      <w:pPr>
        <w:rPr>
          <w:bCs/>
        </w:rPr>
      </w:pPr>
      <w:r>
        <w:rPr>
          <w:b/>
          <w:bCs/>
          <w:i/>
        </w:rPr>
        <w:t>Binary R</w:t>
      </w:r>
      <w:r>
        <w:rPr>
          <w:b/>
          <w:bCs/>
          <w:i/>
        </w:rPr>
        <w:t xml:space="preserve">epresentation </w:t>
      </w:r>
      <w:r>
        <w:rPr>
          <w:bCs/>
        </w:rPr>
        <w:t>- Of type xs:hexBinary, or of other type with property dfdl:representation 'binary'. Note that type xs:string can never have binary representation.</w:t>
      </w:r>
    </w:p>
    <w:p w14:paraId="6FABF270" w14:textId="77777777" w:rsidR="00000000" w:rsidRDefault="009D64FD">
      <w:pPr>
        <w:rPr>
          <w:bCs/>
        </w:rPr>
      </w:pPr>
      <w:r>
        <w:rPr>
          <w:b/>
          <w:bCs/>
          <w:i/>
        </w:rPr>
        <w:t>Bit Order</w:t>
      </w:r>
      <w:r>
        <w:rPr>
          <w:bCs/>
        </w:rPr>
        <w:t xml:space="preserve"> - </w:t>
      </w:r>
      <w:r>
        <w:t xml:space="preserve">.Within a binary integer, if the most-significant bit is assigned bit position 1, </w:t>
      </w:r>
      <w:r>
        <w:t xml:space="preserve">then the bit order is </w:t>
      </w:r>
      <w:r>
        <w:rPr>
          <w:i/>
        </w:rPr>
        <w:t>most-significant-bit first</w:t>
      </w:r>
      <w:r>
        <w:t xml:space="preserve">. If the least-significant bit is assigned bit position 1, then the bit order is </w:t>
      </w:r>
      <w:r>
        <w:rPr>
          <w:i/>
        </w:rPr>
        <w:t>least-significant-bit first</w:t>
      </w:r>
      <w:r>
        <w:t>. When the bit order is most-significant-bit first, then the least-significant bit of byte N is cons</w:t>
      </w:r>
      <w:r>
        <w:t>idered to be adjacent to the most-significant bit of byte N+1. When the bit order is least-significant-bit first, then the most-significant bit of byte N is considered to be adjacent to the least-significant bit of byte N+1.</w:t>
      </w:r>
    </w:p>
    <w:p w14:paraId="32809EF6" w14:textId="77777777" w:rsidR="00000000" w:rsidRDefault="009D64FD">
      <w:r>
        <w:rPr>
          <w:b/>
          <w:bCs/>
          <w:i/>
        </w:rPr>
        <w:t>Bit Position</w:t>
      </w:r>
      <w:r>
        <w:rPr>
          <w:bCs/>
        </w:rPr>
        <w:t xml:space="preserve"> - </w:t>
      </w:r>
      <w:r>
        <w:t xml:space="preserve">The data stream </w:t>
      </w:r>
      <w:r>
        <w:t>is assumed to be a collection of consecutively numbered unsigned bytes. Each byte is a numeric value from 0 to 255. The bits of a byte are referred to by their numerical significance as the 2</w:t>
      </w:r>
      <w:r>
        <w:rPr>
          <w:i/>
          <w:vertAlign w:val="superscript"/>
        </w:rPr>
        <w:t>n</w:t>
      </w:r>
      <w:r>
        <w:t xml:space="preserve"> bit, for </w:t>
      </w:r>
      <w:r>
        <w:rPr>
          <w:i/>
        </w:rPr>
        <w:t>n</w:t>
      </w:r>
      <w:r>
        <w:t xml:space="preserve"> from 0 to 7. Hence, the byte value 255 = 2</w:t>
      </w:r>
      <w:r>
        <w:rPr>
          <w:vertAlign w:val="superscript"/>
        </w:rPr>
        <w:t>7</w:t>
      </w:r>
      <w:r>
        <w:t xml:space="preserve"> + 2</w:t>
      </w:r>
      <w:r>
        <w:rPr>
          <w:vertAlign w:val="superscript"/>
        </w:rPr>
        <w:t>6</w:t>
      </w:r>
      <w:r>
        <w:t xml:space="preserve"> + 2</w:t>
      </w:r>
      <w:r>
        <w:rPr>
          <w:vertAlign w:val="superscript"/>
        </w:rPr>
        <w:t>5</w:t>
      </w:r>
      <w:r>
        <w:t xml:space="preserve"> + 2</w:t>
      </w:r>
      <w:r>
        <w:rPr>
          <w:vertAlign w:val="superscript"/>
        </w:rPr>
        <w:t>4</w:t>
      </w:r>
      <w:r>
        <w:t xml:space="preserve"> + 2</w:t>
      </w:r>
      <w:r>
        <w:rPr>
          <w:vertAlign w:val="superscript"/>
        </w:rPr>
        <w:t>3</w:t>
      </w:r>
      <w:r>
        <w:t xml:space="preserve"> + 2</w:t>
      </w:r>
      <w:r>
        <w:rPr>
          <w:vertAlign w:val="superscript"/>
        </w:rPr>
        <w:t>2</w:t>
      </w:r>
      <w:r>
        <w:t xml:space="preserve"> + 2</w:t>
      </w:r>
      <w:r>
        <w:rPr>
          <w:vertAlign w:val="superscript"/>
        </w:rPr>
        <w:t>1</w:t>
      </w:r>
      <w:r>
        <w:t xml:space="preserve"> + 2</w:t>
      </w:r>
      <w:r>
        <w:rPr>
          <w:vertAlign w:val="superscript"/>
        </w:rPr>
        <w:t>0</w:t>
      </w:r>
      <w:r>
        <w:t>. The 2</w:t>
      </w:r>
      <w:r>
        <w:rPr>
          <w:vertAlign w:val="superscript"/>
        </w:rPr>
        <w:t>7</w:t>
      </w:r>
      <w:r>
        <w:t>-bit is the most-significant bit, and the 2</w:t>
      </w:r>
      <w:r>
        <w:rPr>
          <w:vertAlign w:val="superscript"/>
        </w:rPr>
        <w:t>0</w:t>
      </w:r>
      <w:r>
        <w:t xml:space="preserve">-bit is the least significant bit. The bits within each byte are assigned numbered bit positions 1 to 8 according to the </w:t>
      </w:r>
      <w:r>
        <w:rPr>
          <w:i/>
        </w:rPr>
        <w:t xml:space="preserve">bit order. </w:t>
      </w:r>
      <w:r>
        <w:t xml:space="preserve"> Given a bit-order, every bit in the data stre</w:t>
      </w:r>
      <w:r>
        <w:t>am has a unique bit position.</w:t>
      </w:r>
    </w:p>
    <w:p w14:paraId="0B5F08FB" w14:textId="77777777" w:rsidR="00000000" w:rsidRDefault="009D64FD">
      <w:r>
        <w:rPr>
          <w:b/>
          <w:i/>
        </w:rPr>
        <w:t>Bit String</w:t>
      </w:r>
      <w:r>
        <w:t xml:space="preserve"> - The ordered set of bits from a first bit with </w:t>
      </w:r>
      <w:r>
        <w:rPr>
          <w:rStyle w:val="Emphasis"/>
        </w:rPr>
        <w:t>bit position</w:t>
      </w:r>
      <w:r>
        <w:t xml:space="preserve"> N, to bit position N+M is a bit string of length M bits. </w:t>
      </w:r>
    </w:p>
    <w:p w14:paraId="57E82ED8" w14:textId="77777777" w:rsidR="00000000" w:rsidRDefault="009D64FD">
      <w:r>
        <w:rPr>
          <w:b/>
          <w:i/>
        </w:rPr>
        <w:t>Byte</w:t>
      </w:r>
      <w:r>
        <w:t xml:space="preserve"> - The term "byte" refers to an 8-bit octet. Can </w:t>
      </w:r>
      <w:r>
        <w:t>also refer to an integer with value from 0 to 255 inclusive.</w:t>
      </w:r>
    </w:p>
    <w:p w14:paraId="0159EE03" w14:textId="77777777" w:rsidR="00000000" w:rsidRDefault="009D64FD">
      <w:r>
        <w:rPr>
          <w:b/>
          <w:i/>
        </w:rPr>
        <w:t>CCSID</w:t>
      </w:r>
      <w:r>
        <w:t xml:space="preserve"> - see Coded Character Set Identifier.</w:t>
      </w:r>
      <w:r>
        <w:rPr>
          <w:rFonts w:cs="Arial"/>
        </w:rPr>
        <w:t xml:space="preserve">    </w:t>
      </w:r>
    </w:p>
    <w:p w14:paraId="720C9EE3" w14:textId="77777777" w:rsidR="00000000" w:rsidRDefault="009D64FD">
      <w:r>
        <w:rPr>
          <w:b/>
          <w:i/>
        </w:rPr>
        <w:t>Character</w:t>
      </w:r>
      <w:r>
        <w:t xml:space="preserve"> - An ISO10646 [</w:t>
      </w:r>
      <w:hyperlink w:anchor="a_ISO10646" w:history="1">
        <w:r>
          <w:rPr>
            <w:rStyle w:val="Hyperlink"/>
          </w:rPr>
          <w:t>ISO10646</w:t>
        </w:r>
      </w:hyperlink>
      <w:r>
        <w:t xml:space="preserve">] </w:t>
      </w:r>
      <w:r>
        <w:t>character having a unique character code as its identifier. This concept is independent of font, typeface, size, and style, so '</w:t>
      </w:r>
      <w:r>
        <w:rPr>
          <w:b/>
          <w:bCs/>
        </w:rPr>
        <w:t>F</w:t>
      </w:r>
      <w:r>
        <w:t>', '</w:t>
      </w:r>
      <w:r>
        <w:rPr>
          <w:b/>
          <w:bCs/>
        </w:rPr>
        <w:t>F</w:t>
      </w:r>
      <w:r>
        <w:t>', 'F', are all the same character 'F'.</w:t>
      </w:r>
      <w:r>
        <w:rPr>
          <w:rFonts w:cs="Arial"/>
        </w:rPr>
        <w:t xml:space="preserve">    </w:t>
      </w:r>
    </w:p>
    <w:p w14:paraId="69385456" w14:textId="77777777" w:rsidR="00000000" w:rsidRDefault="009D64FD">
      <w:r>
        <w:rPr>
          <w:b/>
          <w:i/>
        </w:rPr>
        <w:t>Character Code</w:t>
      </w:r>
      <w:r>
        <w:t xml:space="preserve"> - The canonical integer used to identify a character in the ISO</w:t>
      </w:r>
      <w:r>
        <w:t>10646 [</w:t>
      </w:r>
      <w:hyperlink w:anchor="a_ISO10646" w:history="1">
        <w:r>
          <w:rPr>
            <w:rStyle w:val="Hyperlink"/>
          </w:rPr>
          <w:t>ISO10646</w:t>
        </w:r>
      </w:hyperlink>
      <w:r>
        <w:t xml:space="preserve">] standards. This number identifies the character, but can be independent of any specific character set encoding of the character. Example: The '{' character known in Unicode </w:t>
      </w:r>
      <w:r>
        <w:rPr>
          <w:noProof/>
        </w:rPr>
        <w:t>[</w:t>
      </w:r>
      <w:hyperlink w:anchor="a_Unicode" w:history="1">
        <w:r>
          <w:rPr>
            <w:rStyle w:val="Hyperlink"/>
            <w:noProof/>
          </w:rPr>
          <w:t>Unicode</w:t>
        </w:r>
      </w:hyperlink>
      <w:r>
        <w:rPr>
          <w:noProof/>
        </w:rPr>
        <w:t>]</w:t>
      </w:r>
      <w:r>
        <w:t xml:space="preserve"> as LEFT CURLY BRACKET has character code U+007B. However, depending on the character set encoding, the value 0x7B may or may not appear in the representation of that character.</w:t>
      </w:r>
      <w:r>
        <w:rPr>
          <w:rFonts w:cs="Arial"/>
        </w:rPr>
        <w:t xml:space="preserve">    </w:t>
      </w:r>
    </w:p>
    <w:p w14:paraId="310865F2" w14:textId="77777777" w:rsidR="00000000" w:rsidRDefault="009D64FD">
      <w:r>
        <w:rPr>
          <w:b/>
          <w:i/>
        </w:rPr>
        <w:t>Character Set</w:t>
      </w:r>
      <w:r>
        <w:t xml:space="preserve"> - An abstract set of characters that are assigned (o</w:t>
      </w:r>
      <w:r>
        <w:t>r mapped to) a representation by a particular character set encoding. For most character set encodings their character set is a subset of the Unicode character set.</w:t>
      </w:r>
      <w:r>
        <w:rPr>
          <w:rFonts w:cs="Arial"/>
        </w:rPr>
        <w:t xml:space="preserve">    </w:t>
      </w:r>
    </w:p>
    <w:p w14:paraId="2A3BD4AD" w14:textId="77777777" w:rsidR="00000000" w:rsidRDefault="009D64FD">
      <w:r>
        <w:rPr>
          <w:b/>
          <w:i/>
        </w:rPr>
        <w:t>Character Set Encoding</w:t>
      </w:r>
      <w:r>
        <w:t xml:space="preserve"> - Often abbreviated to just 'encoding'. A specific representatio</w:t>
      </w:r>
      <w:r>
        <w:t xml:space="preserve">n of a character set as bytes or bits of data. A character set encoding is usually identified by a standard character set encoding name or a recognized alias name, or by a coded character set identifier or CCSID </w:t>
      </w:r>
      <w:r>
        <w:rPr>
          <w:noProof/>
        </w:rPr>
        <w:t>[</w:t>
      </w:r>
      <w:hyperlink w:anchor="a_CCSID" w:history="1">
        <w:r>
          <w:rPr>
            <w:rStyle w:val="Hyperlink"/>
            <w:noProof/>
          </w:rPr>
          <w:t>CCSID</w:t>
        </w:r>
      </w:hyperlink>
      <w:r>
        <w:rPr>
          <w:noProof/>
        </w:rPr>
        <w:t>]</w:t>
      </w:r>
      <w:r>
        <w:t>. These</w:t>
      </w:r>
      <w:r>
        <w:t xml:space="preserve"> identifiers are standardized. The names and aliases are standardized by the IANA </w:t>
      </w:r>
      <w:r>
        <w:rPr>
          <w:noProof/>
        </w:rPr>
        <w:t>[</w:t>
      </w:r>
      <w:hyperlink w:anchor="a_IANA" w:history="1">
        <w:r>
          <w:rPr>
            <w:rStyle w:val="Hyperlink"/>
            <w:noProof/>
          </w:rPr>
          <w:t>IANA</w:t>
        </w:r>
      </w:hyperlink>
      <w:r>
        <w:rPr>
          <w:noProof/>
        </w:rPr>
        <w:t>]</w:t>
      </w:r>
      <w:r>
        <w:t xml:space="preserve"> (where unfortunately, they are called character set names). CCSIDs are an industry standard. Examples of character set encoding names are </w:t>
      </w:r>
      <w:r>
        <w:t xml:space="preserve">UTF-8, USASCII, GB2312, ebcdic-cp-it, ISO-8859-5, UTF-16BE, Shift_JIS. There are also additional DFDL standard character set encodings, see </w:t>
      </w:r>
      <w:r>
        <w:rPr>
          <w:i/>
        </w:rPr>
        <w:t xml:space="preserve">DFDL Standard Encoding. </w:t>
      </w:r>
      <w:r>
        <w:t>The DFDL standard also allows for implementation-defined character set encodings to be suppo</w:t>
      </w:r>
      <w:r>
        <w:t>rted..</w:t>
      </w:r>
      <w:r>
        <w:rPr>
          <w:rFonts w:cs="Arial"/>
        </w:rPr>
        <w:t xml:space="preserve">    </w:t>
      </w:r>
    </w:p>
    <w:p w14:paraId="545AA991" w14:textId="77777777" w:rsidR="00000000" w:rsidRDefault="009D64FD">
      <w:r>
        <w:rPr>
          <w:b/>
          <w:i/>
        </w:rPr>
        <w:t>Character Width</w:t>
      </w:r>
      <w:r>
        <w:t xml:space="preserve"> - The number of code units or alternatively the number of bytes or bits used to represent a character in a specific character set encoding is called the character width. Encodings are either fixed width (all characters encoded us</w:t>
      </w:r>
      <w:r>
        <w:t>ing the same width), or variable-width (different characters are encoded using different widths). For example the UTF-32 character set encoding has 4-byte character width, whereas USASCII has a 1-byte character width. UTF-8 is variable width, and any speci</w:t>
      </w:r>
      <w:r>
        <w:t>fic character has width 1, 2, 3, or 4 bytes.</w:t>
      </w:r>
      <w:r>
        <w:rPr>
          <w:rFonts w:cs="Arial"/>
        </w:rPr>
        <w:t xml:space="preserve"> See also </w:t>
      </w:r>
      <w:r>
        <w:rPr>
          <w:rStyle w:val="Emphasis"/>
        </w:rPr>
        <w:t>Fixed-Width Character Encoding</w:t>
      </w:r>
      <w:r>
        <w:rPr>
          <w:rFonts w:cs="Arial"/>
        </w:rPr>
        <w:t xml:space="preserve"> and </w:t>
      </w:r>
      <w:r>
        <w:rPr>
          <w:rStyle w:val="Emphasis"/>
        </w:rPr>
        <w:t>Variable-Width Character Encoding</w:t>
      </w:r>
      <w:r>
        <w:rPr>
          <w:rFonts w:cs="Arial"/>
        </w:rPr>
        <w:t xml:space="preserve">   </w:t>
      </w:r>
    </w:p>
    <w:p w14:paraId="35280CC6" w14:textId="77777777" w:rsidR="00000000" w:rsidRDefault="009D64FD">
      <w:r>
        <w:rPr>
          <w:b/>
          <w:i/>
        </w:rPr>
        <w:t xml:space="preserve">Code Point </w:t>
      </w:r>
      <w:r>
        <w:t>- The integer that identifies a character within a character set encoding. A code point is represented by one or more c</w:t>
      </w:r>
      <w:r>
        <w:t>ode units.  When a character set is fixed width, then there is no distinction between a code unit and a code point. For unicode character set encodings, there is no distinction between a character code and a code point. Examples:</w:t>
      </w:r>
    </w:p>
    <w:p w14:paraId="5C7ECD63" w14:textId="77777777" w:rsidR="00000000" w:rsidRDefault="009D64FD">
      <w:pPr>
        <w:numPr>
          <w:ilvl w:val="0"/>
          <w:numId w:val="28"/>
        </w:numPr>
      </w:pPr>
      <w:r>
        <w:t>€ - character code U+20AC</w:t>
      </w:r>
    </w:p>
    <w:p w14:paraId="079A376B" w14:textId="77777777" w:rsidR="00000000" w:rsidRDefault="009D64FD">
      <w:pPr>
        <w:numPr>
          <w:ilvl w:val="1"/>
          <w:numId w:val="28"/>
        </w:numPr>
      </w:pPr>
      <w:r>
        <w:t>IBM01148 encoding - the code point is 0x9F, and this encoding is fixed width so there is no distinction between the code point 0x9F and the code unit 0x9F that represents the encoded character.</w:t>
      </w:r>
    </w:p>
    <w:p w14:paraId="424CBF4A" w14:textId="77777777" w:rsidR="00000000" w:rsidRDefault="009D64FD">
      <w:pPr>
        <w:numPr>
          <w:ilvl w:val="1"/>
          <w:numId w:val="28"/>
        </w:numPr>
      </w:pPr>
      <w:r>
        <w:t>UTF-8 encoding - there is no distinction between the character</w:t>
      </w:r>
      <w:r>
        <w:t xml:space="preserve"> code 0x20AC and the code point 0x20AC. However, it is represented by 3 code units 0xE2 0x82 0xAC</w:t>
      </w:r>
    </w:p>
    <w:p w14:paraId="1553554C" w14:textId="77777777" w:rsidR="00000000" w:rsidRDefault="009D64FD">
      <w:r>
        <w:rPr>
          <w:b/>
          <w:i/>
        </w:rPr>
        <w:t>Code Unit</w:t>
      </w:r>
      <w:r>
        <w:t xml:space="preserve"> - When a character set encoding uses differing variable width representations for characters, the units making up these variable width representatio</w:t>
      </w:r>
      <w:r>
        <w:t>ns are called code units. For example the UTF-8 encoding uses between 1 and 4 code units to represent characters, and for UTF-8, the individual code units are single bytes. DFDL's interpretation of the UTF-16 encoding is either fixed or variable width. Whe</w:t>
      </w:r>
      <w:r>
        <w:t>n format property dfdl:utf16Width 'variable' then UTF-16 is variable width and this encoding uses either one or two code units per character, but in this case each individual code unit is a 16-bit value. When a character set is fixed width, then there is n</w:t>
      </w:r>
      <w:r>
        <w:t>o distinction between a code unit and a code point.</w:t>
      </w:r>
      <w:r>
        <w:rPr>
          <w:rFonts w:cs="Arial"/>
        </w:rPr>
        <w:t xml:space="preserve">    </w:t>
      </w:r>
    </w:p>
    <w:p w14:paraId="38FC0F2A" w14:textId="77777777" w:rsidR="00000000" w:rsidRDefault="009D64FD">
      <w:r>
        <w:rPr>
          <w:b/>
          <w:i/>
        </w:rPr>
        <w:t>Coded Character Set Identifier</w:t>
      </w:r>
      <w:r>
        <w:t xml:space="preserve"> (CCSID) - An alternate identifier of a character set encoding. Originally created by IBM, CCSIDs are a broadly used industry standard.</w:t>
      </w:r>
      <w:r>
        <w:rPr>
          <w:rFonts w:cs="Arial"/>
        </w:rPr>
        <w:t xml:space="preserve"> See </w:t>
      </w:r>
      <w:r>
        <w:rPr>
          <w:rFonts w:cs="Arial"/>
          <w:noProof/>
        </w:rPr>
        <w:t>[</w:t>
      </w:r>
      <w:hyperlink w:anchor="a_CCSID" w:history="1">
        <w:r>
          <w:rPr>
            <w:rStyle w:val="Hyperlink"/>
            <w:rFonts w:cs="Arial"/>
            <w:noProof/>
          </w:rPr>
          <w:t>CCSID</w:t>
        </w:r>
      </w:hyperlink>
      <w:r>
        <w:rPr>
          <w:rFonts w:cs="Arial"/>
          <w:noProof/>
        </w:rPr>
        <w:t>].]</w:t>
      </w:r>
      <w:r>
        <w:rPr>
          <w:rFonts w:cs="Arial"/>
        </w:rPr>
        <w:t xml:space="preserve">   </w:t>
      </w:r>
    </w:p>
    <w:p w14:paraId="38DE8DD5" w14:textId="77777777" w:rsidR="00000000" w:rsidRDefault="009D64FD">
      <w:r>
        <w:rPr>
          <w:b/>
          <w:i/>
        </w:rPr>
        <w:t>Component</w:t>
      </w:r>
      <w:r>
        <w:t xml:space="preserve"> - A construct within a DFDL schema that may contain a DFDL annotation.</w:t>
      </w:r>
    </w:p>
    <w:p w14:paraId="4CF3FA79" w14:textId="77777777" w:rsidR="00000000" w:rsidRDefault="009D64FD">
      <w:r>
        <w:rPr>
          <w:b/>
          <w:i/>
        </w:rPr>
        <w:t>Content</w:t>
      </w:r>
      <w:r>
        <w:t xml:space="preserve"> - The content is the bits of data that are interpreted to compute a logical value.</w:t>
      </w:r>
    </w:p>
    <w:p w14:paraId="46DCC27B" w14:textId="77777777" w:rsidR="00000000" w:rsidRDefault="009D64FD">
      <w:r>
        <w:rPr>
          <w:b/>
          <w:i/>
        </w:rPr>
        <w:t>Content Model</w:t>
      </w:r>
      <w:r>
        <w:t xml:space="preserve"> </w:t>
      </w:r>
      <w:r>
        <w:t>- Used in describing the syntactic structure of XSD and DFDL annotations of it. An element of a schema can have empty, simple, or element-only content. An element declaration for an element of complex type containing a xs:sequence element is said to have a</w:t>
      </w:r>
      <w:r>
        <w:t xml:space="preserve"> sequence in its content model.  </w:t>
      </w:r>
    </w:p>
    <w:p w14:paraId="1E1DD050" w14:textId="77777777" w:rsidR="00000000" w:rsidRDefault="009D64FD">
      <w:r>
        <w:rPr>
          <w:b/>
          <w:i/>
        </w:rPr>
        <w:t>Contiguous</w:t>
      </w:r>
      <w:r>
        <w:t xml:space="preserve"> - An element has a contiguous representation if all parts of its representation are adjacent in the input/output stream. Most simple types have contiguous representations naturally. Groups containing elements th</w:t>
      </w:r>
      <w:r>
        <w:t>at are themselves contiguous are also considered to have contiguous representations irrespective of alignment fill or padding of any kind that exists within the group. Similarly, arrays of elements that are themselves contiguous are also contiguous. An exa</w:t>
      </w:r>
      <w:r>
        <w:t xml:space="preserve">mple of a non-contiguous representation would be a nillable element, where a flag is used to determine whether or not the element is nil, and the location of that flag is not adjacent to the value representation. </w:t>
      </w:r>
    </w:p>
    <w:p w14:paraId="78CD488D" w14:textId="77777777" w:rsidR="00000000" w:rsidRDefault="009D64FD">
      <w:pPr>
        <w:rPr>
          <w:rFonts w:cs="Arial"/>
        </w:rPr>
      </w:pPr>
      <w:r>
        <w:rPr>
          <w:rFonts w:cs="Arial"/>
          <w:b/>
          <w:i/>
        </w:rPr>
        <w:t>Count</w:t>
      </w:r>
      <w:r>
        <w:rPr>
          <w:rFonts w:cs="Arial"/>
        </w:rPr>
        <w:t xml:space="preserve"> - The number of occurrences of an el</w:t>
      </w:r>
      <w:r>
        <w:rPr>
          <w:rFonts w:cs="Arial"/>
        </w:rPr>
        <w:t>ement.</w:t>
      </w:r>
    </w:p>
    <w:p w14:paraId="766551F7" w14:textId="77777777" w:rsidR="00000000" w:rsidRDefault="009D64FD">
      <w:pPr>
        <w:rPr>
          <w:rFonts w:cs="Arial"/>
        </w:rPr>
      </w:pPr>
      <w:r>
        <w:rPr>
          <w:rFonts w:cs="Arial"/>
          <w:b/>
          <w:i/>
        </w:rPr>
        <w:t>Data Stream</w:t>
      </w:r>
      <w:r>
        <w:rPr>
          <w:rFonts w:cs="Arial"/>
        </w:rPr>
        <w:t xml:space="preserve"> - Data where the format is being described by a DFDL schema. This use of 'stream' implies only that there is a numbering scheme that specifies a unique </w:t>
      </w:r>
      <w:r>
        <w:rPr>
          <w:rStyle w:val="Emphasis"/>
        </w:rPr>
        <w:t>bit position</w:t>
      </w:r>
      <w:r>
        <w:rPr>
          <w:rFonts w:cs="Arial"/>
        </w:rPr>
        <w:t xml:space="preserve"> for every bit within the data. This use of 'stream' does not imply anyth</w:t>
      </w:r>
      <w:r>
        <w:rPr>
          <w:rFonts w:cs="Arial"/>
        </w:rPr>
        <w:t xml:space="preserve">ing about whether the data is persistently stored or not, nor does it imply anything about whether there are sequential or random access capabilities for access to the data. </w:t>
      </w:r>
    </w:p>
    <w:p w14:paraId="28065D9A" w14:textId="77777777" w:rsidR="00000000" w:rsidRDefault="009D64FD">
      <w:pPr>
        <w:rPr>
          <w:rFonts w:cs="Arial"/>
        </w:rPr>
      </w:pPr>
      <w:r>
        <w:rPr>
          <w:rFonts w:cs="Arial"/>
          <w:b/>
          <w:i/>
        </w:rPr>
        <w:t>DBCS</w:t>
      </w:r>
      <w:r>
        <w:rPr>
          <w:rFonts w:cs="Arial"/>
        </w:rPr>
        <w:t xml:space="preserve"> - See Double-Byte Character Set</w:t>
      </w:r>
    </w:p>
    <w:p w14:paraId="1741B3F1" w14:textId="77777777" w:rsidR="00000000" w:rsidRDefault="009D64FD">
      <w:pPr>
        <w:rPr>
          <w:rFonts w:cs="Arial"/>
        </w:rPr>
      </w:pPr>
      <w:r>
        <w:rPr>
          <w:rFonts w:cs="Arial"/>
          <w:b/>
          <w:i/>
        </w:rPr>
        <w:t>Decimal</w:t>
      </w:r>
      <w:r>
        <w:rPr>
          <w:rFonts w:cs="Arial"/>
        </w:rPr>
        <w:t xml:space="preserve"> - This term is used several differen</w:t>
      </w:r>
      <w:r>
        <w:rPr>
          <w:rFonts w:cs="Arial"/>
        </w:rPr>
        <w:t>t ways distinguished by context:</w:t>
      </w:r>
    </w:p>
    <w:p w14:paraId="4EA0D39B" w14:textId="77777777" w:rsidR="00000000" w:rsidRDefault="009D64FD">
      <w:pPr>
        <w:numPr>
          <w:ilvl w:val="0"/>
          <w:numId w:val="29"/>
        </w:numPr>
      </w:pPr>
      <w:r>
        <w:t>Base 10. When data has text representation, a decimal number has base-10 digits.</w:t>
      </w:r>
    </w:p>
    <w:p w14:paraId="0AE2BDD9" w14:textId="77777777" w:rsidR="00000000" w:rsidRDefault="009D64FD">
      <w:pPr>
        <w:numPr>
          <w:ilvl w:val="0"/>
          <w:numId w:val="29"/>
        </w:numPr>
        <w:rPr>
          <w:rFonts w:cs="Arial"/>
        </w:rPr>
      </w:pPr>
      <w:r>
        <w:rPr>
          <w:rFonts w:cs="Arial"/>
        </w:rPr>
        <w:t xml:space="preserve">Type xs:decimal - a logical type of number that has an integer component and an optional base-10 fractional component. This type subsumes all </w:t>
      </w:r>
      <w:r>
        <w:rPr>
          <w:rFonts w:cs="Arial"/>
        </w:rPr>
        <w:t>integer types, as they are of type xs:decimal but with the further restriction that the fractional part doesn't exist. Note that a base-10 fraction has different rounding properties than a base-2 or floating point numeric fraction; hence, xs:decimal is the</w:t>
      </w:r>
      <w:r>
        <w:rPr>
          <w:rFonts w:cs="Arial"/>
        </w:rPr>
        <w:t xml:space="preserve"> type commonly used to represent currency/money in data. </w:t>
      </w:r>
    </w:p>
    <w:p w14:paraId="3799EDD2" w14:textId="77777777" w:rsidR="00000000" w:rsidRDefault="009D64FD">
      <w:pPr>
        <w:numPr>
          <w:ilvl w:val="0"/>
          <w:numId w:val="29"/>
        </w:numPr>
        <w:rPr>
          <w:rFonts w:cs="Arial"/>
        </w:rPr>
      </w:pPr>
      <w:r>
        <w:rPr>
          <w:rFonts w:cs="Arial"/>
        </w:rPr>
        <w:t xml:space="preserve">Packed Decimal - A binary data representation. See separate glossary entry below. </w:t>
      </w:r>
    </w:p>
    <w:p w14:paraId="27456FC7" w14:textId="77777777" w:rsidR="00000000" w:rsidRDefault="009D64FD">
      <w:r>
        <w:rPr>
          <w:rFonts w:cs="Arial"/>
          <w:b/>
          <w:i/>
        </w:rPr>
        <w:t>Defining Annotations</w:t>
      </w:r>
      <w:r>
        <w:rPr>
          <w:rFonts w:cs="Arial"/>
        </w:rPr>
        <w:t xml:space="preserve"> - The annotation elements dfdl:defineFormat, dfdl:defineVariable, and dfdl:defineEscapeScheme</w:t>
      </w:r>
    </w:p>
    <w:p w14:paraId="2DDDDAA5" w14:textId="77777777" w:rsidR="00000000" w:rsidRDefault="009D64FD">
      <w:r>
        <w:rPr>
          <w:b/>
          <w:i/>
        </w:rPr>
        <w:t>Delimiter</w:t>
      </w:r>
      <w:r>
        <w:t xml:space="preserve"> - A character or string used to separate, or mark the start and end of, items of data. In DFDL, dfdl:lengthKind 'delimited' scans the data for initiators, separators, and terminators.</w:t>
      </w:r>
    </w:p>
    <w:p w14:paraId="3319AC02" w14:textId="77777777" w:rsidR="00000000" w:rsidRDefault="009D64FD">
      <w:r>
        <w:rPr>
          <w:b/>
          <w:bCs/>
          <w:i/>
          <w:iCs/>
        </w:rPr>
        <w:t>Delimiter scanning</w:t>
      </w:r>
      <w:r>
        <w:t xml:space="preserve"> - When parsing, the process of scanning for</w:t>
      </w:r>
      <w:r>
        <w:t xml:space="preserve"> a specific item in the input data which either marks the end of an item or the beginning of a subsequent item. Delimiter scanning also takes into account escape schemes so as to allow the delimiters to appear within data if properly escaped.</w:t>
      </w:r>
    </w:p>
    <w:p w14:paraId="7AE887D0" w14:textId="77777777" w:rsidR="00000000" w:rsidRDefault="009D64FD">
      <w:r>
        <w:rPr>
          <w:b/>
          <w:bCs/>
          <w:i/>
          <w:iCs/>
        </w:rPr>
        <w:t>DFDL</w:t>
      </w:r>
      <w:r>
        <w:t xml:space="preserve"> – </w:t>
      </w:r>
      <w:r>
        <w:t>Data Format Description Language</w:t>
      </w:r>
    </w:p>
    <w:p w14:paraId="45AF3484" w14:textId="77777777" w:rsidR="00000000" w:rsidRDefault="009D64FD">
      <w:r>
        <w:rPr>
          <w:b/>
          <w:i/>
        </w:rPr>
        <w:t>DFDL Processor</w:t>
      </w:r>
      <w:r>
        <w:t xml:space="preserve"> - A program that uses DFDL schemas in order to process data described by them.</w:t>
      </w:r>
    </w:p>
    <w:p w14:paraId="6D7E92D4" w14:textId="77777777" w:rsidR="00000000" w:rsidRDefault="009D64FD">
      <w:r>
        <w:rPr>
          <w:b/>
          <w:i/>
        </w:rPr>
        <w:t>DFDL Schema</w:t>
      </w:r>
      <w:r>
        <w:t xml:space="preserve"> - An XML schema containing DFDL annotations to describe data format.</w:t>
      </w:r>
    </w:p>
    <w:p w14:paraId="2BD3B7EB" w14:textId="77777777" w:rsidR="00000000" w:rsidRDefault="009D64FD">
      <w:r>
        <w:rPr>
          <w:b/>
          <w:bCs/>
          <w:i/>
          <w:iCs/>
        </w:rPr>
        <w:t>DFDL Standard Encoding</w:t>
      </w:r>
      <w:r>
        <w:rPr>
          <w:b/>
          <w:i/>
        </w:rPr>
        <w:t xml:space="preserve"> </w:t>
      </w:r>
      <w:r>
        <w:t>- A character set for whi</w:t>
      </w:r>
      <w:r>
        <w:t xml:space="preserve">ch there is no IANA name or CCSID but the name and definition of which DFDL implementations must agree on. See Section </w:t>
      </w:r>
      <w:r>
        <w:fldChar w:fldCharType="begin"/>
      </w:r>
      <w:r>
        <w:instrText xml:space="preserve"> REF _Ref393989958 \r \h </w:instrText>
      </w:r>
      <w:r>
        <w:fldChar w:fldCharType="separate"/>
      </w:r>
      <w:r>
        <w:t>34</w:t>
      </w:r>
      <w:r>
        <w:fldChar w:fldCharType="end"/>
      </w:r>
      <w:r>
        <w:t xml:space="preserve"> </w:t>
      </w:r>
      <w:r>
        <w:fldChar w:fldCharType="begin"/>
      </w:r>
      <w:r>
        <w:instrText xml:space="preserve"> REF _Ref393989958 \h </w:instrText>
      </w:r>
      <w:r>
        <w:fldChar w:fldCharType="separate"/>
      </w:r>
      <w:r>
        <w:t>Appendix D: DFDL</w:t>
      </w:r>
      <w:r>
        <w:t xml:space="preserve"> Standard Character Set Encodings</w:t>
      </w:r>
      <w:r>
        <w:fldChar w:fldCharType="end"/>
      </w:r>
      <w:r>
        <w:t>.</w:t>
      </w:r>
    </w:p>
    <w:p w14:paraId="7443713C" w14:textId="77777777" w:rsidR="00000000" w:rsidRDefault="009D64FD">
      <w:r>
        <w:rPr>
          <w:b/>
          <w:i/>
        </w:rPr>
        <w:t>Double-Byte Character Set</w:t>
      </w:r>
      <w:r>
        <w:t xml:space="preserve"> (DBCS) - A character set encoding where each character code consists of one code unit which uses exactly 2 bytes. </w:t>
      </w:r>
    </w:p>
    <w:p w14:paraId="5A5BF3D8" w14:textId="77777777" w:rsidR="00000000" w:rsidRDefault="009D64FD">
      <w:r>
        <w:rPr>
          <w:b/>
          <w:i/>
        </w:rPr>
        <w:t>Dynamic extent</w:t>
      </w:r>
      <w:r>
        <w:t xml:space="preserve"> </w:t>
      </w:r>
      <w:r>
        <w:t>- This is a characteristic of the data stream. When parsing data corresponding to a schema component, the collection of bits within the data stream that contain any aspect of the representation of that schema component make up the component's dynamic exten</w:t>
      </w:r>
      <w:r>
        <w:t>t.</w:t>
      </w:r>
    </w:p>
    <w:p w14:paraId="14A698C9" w14:textId="77777777" w:rsidR="00000000" w:rsidRDefault="009D64FD">
      <w:r>
        <w:rPr>
          <w:b/>
          <w:i/>
        </w:rPr>
        <w:t>Dynamic scope</w:t>
      </w:r>
      <w:r>
        <w:t xml:space="preserve"> - This is a characteristic of parts of the DFDL schema. When a definition or declaration contains or references another declaration or definition, then the contained definition or declaration is said to be in the dynamic scope of the enclo</w:t>
      </w:r>
      <w:r>
        <w:t>sing one. The important characteristic of dynamic scoping is that it traverses references. When parsing, the dynamic scope of an element declaration includes all definitions and declarations used as part of parsing that element.</w:t>
      </w:r>
    </w:p>
    <w:p w14:paraId="56401F66" w14:textId="77777777" w:rsidR="00000000" w:rsidRDefault="009D64FD">
      <w:r>
        <w:rPr>
          <w:b/>
          <w:i/>
        </w:rPr>
        <w:t>Element</w:t>
      </w:r>
      <w:r>
        <w:t xml:space="preserve"> - A part of the dat</w:t>
      </w:r>
      <w:r>
        <w:t xml:space="preserve">a described by an element declaration in the schema and presented as an element information item in the infoset. </w:t>
      </w:r>
    </w:p>
    <w:p w14:paraId="750177B9" w14:textId="77777777" w:rsidR="00000000" w:rsidRDefault="009D64FD">
      <w:r>
        <w:rPr>
          <w:b/>
          <w:i/>
        </w:rPr>
        <w:t>Encoding</w:t>
      </w:r>
      <w:r>
        <w:t xml:space="preserve"> - See Character Set Encoding.</w:t>
      </w:r>
      <w:r>
        <w:rPr>
          <w:rFonts w:cs="Arial"/>
        </w:rPr>
        <w:t xml:space="preserve">    </w:t>
      </w:r>
    </w:p>
    <w:p w14:paraId="545AF515" w14:textId="77777777" w:rsidR="00000000" w:rsidRDefault="009D64FD">
      <w:pPr>
        <w:rPr>
          <w:ins w:id="290" w:author="Mike Beckerle" w:date="2019-09-17T18:13:00Z"/>
        </w:rPr>
      </w:pPr>
      <w:r>
        <w:rPr>
          <w:b/>
          <w:i/>
        </w:rPr>
        <w:t>Explicit properties</w:t>
      </w:r>
      <w:r>
        <w:t xml:space="preserve"> - The explicit properties are the combination of any defined locally on the ann</w:t>
      </w:r>
      <w:r>
        <w:t>otation and any defined by a dfdl:defineFormat annotation referenced by a local dfdl:ref property.</w:t>
      </w:r>
    </w:p>
    <w:p w14:paraId="407910A7" w14:textId="77777777" w:rsidR="00000000" w:rsidRDefault="009D64FD">
      <w:ins w:id="291" w:author="Mike Beckerle" w:date="2019-09-17T18:14:00Z">
        <w:r>
          <w:rPr>
            <w:rFonts w:cs="Arial"/>
            <w:b/>
            <w:i/>
            <w:lang w:eastAsia="en-GB"/>
          </w:rPr>
          <w:t>Fixed-Length Element</w:t>
        </w:r>
        <w:r>
          <w:rPr>
            <w:rFonts w:cs="Arial"/>
            <w:lang w:eastAsia="en-GB"/>
          </w:rPr>
          <w:t xml:space="preserve"> - </w:t>
        </w:r>
      </w:ins>
      <w:ins w:id="292" w:author="Mike Beckerle" w:date="2019-09-17T18:15:00Z">
        <w:r>
          <w:rPr>
            <w:rFonts w:cs="Arial"/>
            <w:lang w:eastAsia="en-GB"/>
          </w:rPr>
          <w:t>A</w:t>
        </w:r>
      </w:ins>
      <w:ins w:id="293" w:author="Mike Beckerle" w:date="2019-09-17T18:13:00Z">
        <w:r>
          <w:rPr>
            <w:rFonts w:cs="Arial"/>
            <w:lang w:eastAsia="en-GB"/>
          </w:rPr>
          <w:t xml:space="preserve">n element of specified length where </w:t>
        </w:r>
      </w:ins>
      <w:ins w:id="294" w:author="Mike Beckerle" w:date="2019-10-11T12:58:00Z">
        <w:r>
          <w:rPr>
            <w:rFonts w:cs="Arial"/>
            <w:lang w:eastAsia="en-GB"/>
          </w:rPr>
          <w:t>dfdl:</w:t>
        </w:r>
      </w:ins>
      <w:ins w:id="295" w:author="Mike Beckerle" w:date="2019-09-17T18:13:00Z">
        <w:r>
          <w:rPr>
            <w:rFonts w:cs="Arial"/>
            <w:lang w:eastAsia="en-GB"/>
          </w:rPr>
          <w:t xml:space="preserve">lengthKind is 'explicit' but </w:t>
        </w:r>
      </w:ins>
      <w:ins w:id="296" w:author="Mike Beckerle" w:date="2019-10-11T12:59:00Z">
        <w:r>
          <w:rPr>
            <w:rFonts w:cs="Arial"/>
            <w:lang w:eastAsia="en-GB"/>
          </w:rPr>
          <w:t>dfdl:</w:t>
        </w:r>
      </w:ins>
      <w:ins w:id="297" w:author="Mike Beckerle" w:date="2019-09-17T18:13:00Z">
        <w:r>
          <w:rPr>
            <w:rFonts w:cs="Arial"/>
            <w:lang w:eastAsia="en-GB"/>
          </w:rPr>
          <w:t>length is not an expression, or</w:t>
        </w:r>
      </w:ins>
      <w:ins w:id="298" w:author="Mike Beckerle" w:date="2019-10-11T12:59:00Z">
        <w:r>
          <w:rPr>
            <w:rFonts w:cs="Arial"/>
            <w:lang w:eastAsia="en-GB"/>
          </w:rPr>
          <w:t xml:space="preserve"> dfdl:</w:t>
        </w:r>
      </w:ins>
      <w:ins w:id="299" w:author="Unknown">
        <w:r>
          <w:rPr>
            <w:rFonts w:cs="Arial"/>
            <w:lang w:eastAsia="en-GB"/>
          </w:rPr>
          <w:t>lengthKind</w:t>
        </w:r>
      </w:ins>
      <w:ins w:id="300" w:author="Mike Beckerle" w:date="2019-09-17T18:13:00Z">
        <w:r>
          <w:rPr>
            <w:rFonts w:cs="Arial"/>
            <w:lang w:eastAsia="en-GB"/>
          </w:rPr>
          <w:t xml:space="preserve"> is </w:t>
        </w:r>
        <w:r>
          <w:rPr>
            <w:rFonts w:cs="Arial"/>
            <w:lang w:eastAsia="en-GB"/>
          </w:rPr>
          <w:t xml:space="preserve">'implicit' (of simple type only). Note that choice branches where </w:t>
        </w:r>
      </w:ins>
      <w:ins w:id="301" w:author="Mike Beckerle" w:date="2019-10-11T12:59:00Z">
        <w:r>
          <w:rPr>
            <w:rFonts w:cs="Arial"/>
            <w:lang w:eastAsia="en-GB"/>
          </w:rPr>
          <w:t>dfdl:</w:t>
        </w:r>
      </w:ins>
      <w:ins w:id="302" w:author="Mike Beckerle" w:date="2019-09-17T18:13:00Z">
        <w:r>
          <w:rPr>
            <w:rFonts w:cs="Arial"/>
            <w:lang w:eastAsia="en-GB"/>
          </w:rPr>
          <w:t>choiceLengthKind is 'explicit'</w:t>
        </w:r>
      </w:ins>
      <w:ins w:id="303" w:author="Mike Beckerle" w:date="2019-09-17T18:15:00Z">
        <w:r>
          <w:rPr>
            <w:rFonts w:cs="Arial"/>
            <w:lang w:eastAsia="en-GB"/>
          </w:rPr>
          <w:t xml:space="preserve"> are also referred to as ‘fixed</w:t>
        </w:r>
      </w:ins>
      <w:r>
        <w:rPr>
          <w:rFonts w:cs="Arial"/>
          <w:lang w:eastAsia="en-GB"/>
        </w:rPr>
        <w:t>-</w:t>
      </w:r>
      <w:ins w:id="304" w:author="Mike Beckerle" w:date="2019-09-17T18:15:00Z">
        <w:r>
          <w:rPr>
            <w:rFonts w:cs="Arial"/>
            <w:lang w:eastAsia="en-GB"/>
          </w:rPr>
          <w:t>length’ but are not necessarily elements.</w:t>
        </w:r>
      </w:ins>
    </w:p>
    <w:p w14:paraId="7F80B154" w14:textId="77777777" w:rsidR="00000000" w:rsidRDefault="009D64FD">
      <w:pPr>
        <w:rPr>
          <w:rFonts w:cs="Arial"/>
        </w:rPr>
      </w:pPr>
      <w:r>
        <w:rPr>
          <w:b/>
          <w:i/>
        </w:rPr>
        <w:t>Fixed-Width Character Encoding -</w:t>
      </w:r>
      <w:r>
        <w:t xml:space="preserve"> A character set encoding where all characters ar</w:t>
      </w:r>
      <w:r>
        <w:t>e encoded using a single code unit for their representation. Note that a code unit is not necessarily a single byte. It may be more than one byte, or some number of bits less than a byte.</w:t>
      </w:r>
      <w:r>
        <w:rPr>
          <w:rFonts w:cs="Arial"/>
        </w:rPr>
        <w:t xml:space="preserve">  Examples of different fixed widths are:</w:t>
      </w:r>
    </w:p>
    <w:p w14:paraId="071FDB7B" w14:textId="77777777" w:rsidR="00000000" w:rsidRDefault="009D64FD">
      <w:pPr>
        <w:numPr>
          <w:ilvl w:val="0"/>
          <w:numId w:val="30"/>
        </w:numPr>
        <w:rPr>
          <w:lang w:eastAsia="en-GB"/>
        </w:rPr>
      </w:pPr>
      <w:r>
        <w:rPr>
          <w:rFonts w:cs="Arial"/>
        </w:rPr>
        <w:t>1-byte wide: ASCII, ebcdic-</w:t>
      </w:r>
      <w:r>
        <w:rPr>
          <w:rFonts w:cs="Arial"/>
        </w:rPr>
        <w:t>cp-us, iso-8859-1. See also SBCS (Single-Byte Character Set)</w:t>
      </w:r>
    </w:p>
    <w:p w14:paraId="6C33A9D0" w14:textId="77777777" w:rsidR="00000000" w:rsidRDefault="009D64FD">
      <w:pPr>
        <w:numPr>
          <w:ilvl w:val="0"/>
          <w:numId w:val="30"/>
        </w:numPr>
        <w:rPr>
          <w:lang w:eastAsia="en-GB"/>
        </w:rPr>
      </w:pPr>
      <w:r>
        <w:rPr>
          <w:rFonts w:cs="Arial"/>
        </w:rPr>
        <w:t>2-bytes wide: UTF-16 when dfdl:utf16Width is 'fixed'. See also DBCS (Double-Byte Character Set)</w:t>
      </w:r>
    </w:p>
    <w:p w14:paraId="1506903E" w14:textId="77777777" w:rsidR="00000000" w:rsidRDefault="009D64FD">
      <w:pPr>
        <w:numPr>
          <w:ilvl w:val="0"/>
          <w:numId w:val="30"/>
        </w:numPr>
        <w:rPr>
          <w:lang w:eastAsia="en-GB"/>
        </w:rPr>
      </w:pPr>
      <w:r>
        <w:rPr>
          <w:rFonts w:cs="Arial"/>
        </w:rPr>
        <w:t xml:space="preserve">4-bytes wide: UTF-32. </w:t>
      </w:r>
    </w:p>
    <w:p w14:paraId="37D861C8" w14:textId="77777777" w:rsidR="00000000" w:rsidRDefault="009D64FD">
      <w:pPr>
        <w:numPr>
          <w:ilvl w:val="0"/>
          <w:numId w:val="30"/>
        </w:numPr>
        <w:rPr>
          <w:lang w:eastAsia="en-GB"/>
        </w:rPr>
      </w:pPr>
      <w:r>
        <w:rPr>
          <w:rFonts w:cs="Arial"/>
        </w:rPr>
        <w:t xml:space="preserve">7-bits wide: </w:t>
      </w:r>
      <w:r>
        <w:t>X-DFDL-US-ASCII-7-BIT-PACKED</w:t>
      </w:r>
      <w:r>
        <w:rPr>
          <w:rStyle w:val="FootnoteReference"/>
          <w:rFonts w:cs="Arial"/>
        </w:rPr>
        <w:footnoteReference w:id="3"/>
      </w:r>
      <w:r>
        <w:rPr>
          <w:lang w:eastAsia="en-GB"/>
        </w:rPr>
        <w:t xml:space="preserve">. </w:t>
      </w:r>
    </w:p>
    <w:p w14:paraId="032C0589" w14:textId="77777777" w:rsidR="00000000" w:rsidRDefault="009D64FD">
      <w:r>
        <w:rPr>
          <w:rFonts w:cs="Arial"/>
          <w:b/>
          <w:i/>
        </w:rPr>
        <w:t>Fixed Array Element</w:t>
      </w:r>
      <w:r>
        <w:rPr>
          <w:rFonts w:cs="Arial"/>
        </w:rPr>
        <w:t xml:space="preserve"> - An array </w:t>
      </w:r>
      <w:r>
        <w:rPr>
          <w:rFonts w:cs="Arial"/>
        </w:rPr>
        <w:t>element where XSDL minOccurs is equal to XSDL maxOccurs.</w:t>
      </w:r>
    </w:p>
    <w:p w14:paraId="4ADCFE02" w14:textId="77777777" w:rsidR="00000000" w:rsidRDefault="009D64FD">
      <w:pPr>
        <w:rPr>
          <w:rFonts w:cs="Arial"/>
        </w:rPr>
      </w:pPr>
      <w:r>
        <w:rPr>
          <w:rFonts w:cs="Arial"/>
          <w:b/>
          <w:i/>
        </w:rPr>
        <w:t>Format annotations</w:t>
      </w:r>
      <w:r>
        <w:rPr>
          <w:rFonts w:cs="Arial"/>
        </w:rPr>
        <w:t xml:space="preserve"> - The annotation elements dfdl:format, dfdl:element, dfdl:simpleType, dfdl:group, dfdl:sequence, dfdl:choice, and dfdl:escapeScheme.</w:t>
      </w:r>
    </w:p>
    <w:p w14:paraId="1B097723" w14:textId="77777777" w:rsidR="00000000" w:rsidRDefault="009D64FD">
      <w:r>
        <w:rPr>
          <w:b/>
          <w:i/>
        </w:rPr>
        <w:t>Format property</w:t>
      </w:r>
      <w:r>
        <w:t xml:space="preserve"> – A DFDL property carried on a </w:t>
      </w:r>
      <w:r>
        <w:t>DFDL format annotation.</w:t>
      </w:r>
    </w:p>
    <w:p w14:paraId="552C2D1D" w14:textId="77777777" w:rsidR="00000000" w:rsidRDefault="009D64FD">
      <w:r>
        <w:rPr>
          <w:b/>
          <w:i/>
        </w:rPr>
        <w:t>Framing</w:t>
      </w:r>
      <w:r>
        <w:t xml:space="preserve"> - The term used to describe the delimiters, length fields, and other parts of the data stream which are present, and may be necessary to determine the length or position of the content of an element.</w:t>
      </w:r>
    </w:p>
    <w:p w14:paraId="1ACBA29B" w14:textId="77777777" w:rsidR="00000000" w:rsidRDefault="009D64FD">
      <w:pPr>
        <w:rPr>
          <w:rFonts w:eastAsiaTheme="minorHAnsi"/>
        </w:rPr>
      </w:pPr>
      <w:r>
        <w:rPr>
          <w:rFonts w:eastAsiaTheme="minorHAnsi"/>
          <w:b/>
          <w:i/>
        </w:rPr>
        <w:t>Implementation-defined</w:t>
      </w:r>
      <w:r>
        <w:rPr>
          <w:rFonts w:eastAsiaTheme="minorHAnsi"/>
          <w:i/>
        </w:rPr>
        <w:t xml:space="preserve"> </w:t>
      </w:r>
      <w:r>
        <w:rPr>
          <w:rFonts w:eastAsiaTheme="minorHAnsi"/>
          <w:b/>
          <w:i/>
        </w:rPr>
        <w:t>f</w:t>
      </w:r>
      <w:r>
        <w:rPr>
          <w:rFonts w:eastAsiaTheme="minorHAnsi"/>
          <w:b/>
          <w:i/>
        </w:rPr>
        <w:t xml:space="preserve">eature </w:t>
      </w:r>
      <w:r>
        <w:rPr>
          <w:rFonts w:eastAsiaTheme="minorHAnsi"/>
        </w:rPr>
        <w:t>- A feature where the implementation has discretion in how it is performed, and the implementation must document how it is performed.</w:t>
      </w:r>
    </w:p>
    <w:p w14:paraId="1129CB76" w14:textId="77777777" w:rsidR="00000000" w:rsidRDefault="009D64FD">
      <w:pPr>
        <w:rPr>
          <w:rFonts w:eastAsiaTheme="minorHAnsi"/>
        </w:rPr>
      </w:pPr>
      <w:r>
        <w:rPr>
          <w:rFonts w:eastAsiaTheme="minorHAnsi"/>
          <w:b/>
          <w:i/>
        </w:rPr>
        <w:t>Implementation-dependent</w:t>
      </w:r>
      <w:r>
        <w:rPr>
          <w:rFonts w:eastAsiaTheme="minorHAnsi"/>
          <w:i/>
        </w:rPr>
        <w:t xml:space="preserve"> </w:t>
      </w:r>
      <w:r>
        <w:rPr>
          <w:rFonts w:eastAsiaTheme="minorHAnsi"/>
          <w:b/>
          <w:i/>
        </w:rPr>
        <w:t>feature</w:t>
      </w:r>
      <w:r>
        <w:rPr>
          <w:rFonts w:eastAsiaTheme="minorHAnsi"/>
        </w:rPr>
        <w:t xml:space="preserve"> - A feature where the implementation has discretion in how it is performed, but th</w:t>
      </w:r>
      <w:r>
        <w:rPr>
          <w:rFonts w:eastAsiaTheme="minorHAnsi"/>
        </w:rPr>
        <w:t xml:space="preserve">e implementation is not required to document how the feature is performed. </w:t>
      </w:r>
    </w:p>
    <w:p w14:paraId="0B6F155C" w14:textId="77777777" w:rsidR="00000000" w:rsidRDefault="009D64FD">
      <w:r>
        <w:rPr>
          <w:rFonts w:cs="Arial"/>
          <w:b/>
          <w:i/>
        </w:rPr>
        <w:t>Index</w:t>
      </w:r>
      <w:r>
        <w:rPr>
          <w:rFonts w:cs="Arial"/>
        </w:rPr>
        <w:t xml:space="preserve"> - The position of an occurrence in a count, starting at 1.</w:t>
      </w:r>
    </w:p>
    <w:p w14:paraId="3F931355" w14:textId="77777777" w:rsidR="00000000" w:rsidRDefault="009D64FD">
      <w:r>
        <w:rPr>
          <w:b/>
          <w:i/>
        </w:rPr>
        <w:t>Item</w:t>
      </w:r>
      <w:r>
        <w:t xml:space="preserve"> - A DFDL information set consists of a number of </w:t>
      </w:r>
      <w:r>
        <w:rPr>
          <w:rStyle w:val="Strong"/>
          <w:i/>
          <w:iCs/>
        </w:rPr>
        <w:t>information items</w:t>
      </w:r>
      <w:r>
        <w:t xml:space="preserve">; or just </w:t>
      </w:r>
      <w:r>
        <w:rPr>
          <w:rStyle w:val="Emphasis"/>
        </w:rPr>
        <w:t>items</w:t>
      </w:r>
      <w:r>
        <w:t xml:space="preserve"> for short.</w:t>
      </w:r>
    </w:p>
    <w:p w14:paraId="08598477" w14:textId="77777777" w:rsidR="00000000" w:rsidRDefault="009D64FD">
      <w:r>
        <w:rPr>
          <w:b/>
          <w:i/>
        </w:rPr>
        <w:t>Least-Significant</w:t>
      </w:r>
      <w:r>
        <w:rPr>
          <w:b/>
          <w:i/>
        </w:rPr>
        <w:t xml:space="preserve"> Bit</w:t>
      </w:r>
      <w:r>
        <w:t xml:space="preserve"> - Often abbreviated to </w:t>
      </w:r>
      <w:r>
        <w:rPr>
          <w:b/>
          <w:i/>
        </w:rPr>
        <w:t>LSB</w:t>
      </w:r>
      <w:r>
        <w:t>. In a binary integer the least significant bit is the bit having the least place value. Within an 8-bit unsigned byte, the bit with place value 2</w:t>
      </w:r>
      <w:r>
        <w:rPr>
          <w:vertAlign w:val="superscript"/>
        </w:rPr>
        <w:t>0</w:t>
      </w:r>
      <w:r>
        <w:t xml:space="preserve"> (or 1) is the least significant bit. </w:t>
      </w:r>
    </w:p>
    <w:p w14:paraId="6D3B81E0" w14:textId="77777777" w:rsidR="00000000" w:rsidRDefault="009D64FD">
      <w:r>
        <w:rPr>
          <w:b/>
          <w:i/>
        </w:rPr>
        <w:t>Length</w:t>
      </w:r>
      <w:r>
        <w:t xml:space="preserve"> </w:t>
      </w:r>
      <w:r>
        <w:t>- When discussing data items and their representations, the term 'length' is used to refer to the measure of the size of the representation of an item in units of bits, bytes, or characters. The length of an array is the number of bits, bytes, or character</w:t>
      </w:r>
      <w:r>
        <w:t>s making up its representation, and has nothing to do with the number of occurrences of the array. Any element occurrence has length. Only array elements and optional elements have numbers of occurrences other than 1.</w:t>
      </w:r>
    </w:p>
    <w:p w14:paraId="1EF25481" w14:textId="77777777" w:rsidR="00000000" w:rsidRDefault="009D64FD">
      <w:r>
        <w:rPr>
          <w:b/>
          <w:i/>
        </w:rPr>
        <w:t>Lexical scope</w:t>
      </w:r>
      <w:r>
        <w:t xml:space="preserve"> - In a DFDL Schema docum</w:t>
      </w:r>
      <w:r>
        <w:t>ent, the lexical scope of any element is the collection of schema declarations, definitions, and annotations contained within the element textually.</w:t>
      </w:r>
    </w:p>
    <w:p w14:paraId="51A0A284" w14:textId="77777777" w:rsidR="00000000" w:rsidRDefault="009D64FD">
      <w:r>
        <w:rPr>
          <w:b/>
          <w:i/>
        </w:rPr>
        <w:t>Local properties</w:t>
      </w:r>
      <w:r>
        <w:t xml:space="preserve"> – Local properties are the properties defined on an annotation in either short, attribute </w:t>
      </w:r>
      <w:r>
        <w:t>or element form</w:t>
      </w:r>
    </w:p>
    <w:p w14:paraId="1A879100" w14:textId="77777777" w:rsidR="00000000" w:rsidRDefault="009D64FD">
      <w:r>
        <w:rPr>
          <w:b/>
          <w:i/>
        </w:rPr>
        <w:t>Logical layer</w:t>
      </w:r>
      <w:r>
        <w:t xml:space="preserve"> - A DFDL Schema with all the DFDL annotations ignored is an ordinary XSDL schema. The logical structure described by this XSDL is called the DFDL </w:t>
      </w:r>
      <w:r>
        <w:rPr>
          <w:rStyle w:val="Emphasis"/>
        </w:rPr>
        <w:t>logical layer</w:t>
      </w:r>
      <w:r>
        <w:t>.</w:t>
      </w:r>
    </w:p>
    <w:p w14:paraId="5DD267D1" w14:textId="77777777" w:rsidR="00000000" w:rsidRDefault="009D64FD">
      <w:r>
        <w:rPr>
          <w:b/>
          <w:i/>
        </w:rPr>
        <w:t>Most-Significant Bit</w:t>
      </w:r>
      <w:r>
        <w:t xml:space="preserve"> - Often abbreviated to </w:t>
      </w:r>
      <w:r>
        <w:rPr>
          <w:b/>
          <w:i/>
        </w:rPr>
        <w:t>MSB</w:t>
      </w:r>
      <w:r>
        <w:t xml:space="preserve">. </w:t>
      </w:r>
      <w:r>
        <w:t>In a binary integer the most significant bit is the bit having the greatest place value. Within an 8-bit unsigned byte, the bit with place value 2</w:t>
      </w:r>
      <w:r>
        <w:rPr>
          <w:vertAlign w:val="superscript"/>
        </w:rPr>
        <w:t>7</w:t>
      </w:r>
      <w:r>
        <w:t xml:space="preserve"> is the most significant bit. </w:t>
      </w:r>
    </w:p>
    <w:p w14:paraId="6BE5AD51" w14:textId="77777777" w:rsidR="00000000" w:rsidRDefault="009D64FD">
      <w:r>
        <w:rPr>
          <w:b/>
          <w:i/>
        </w:rPr>
        <w:t>Nibble</w:t>
      </w:r>
      <w:r>
        <w:t xml:space="preserve"> - 4 bits. A single hexadecimal digit (0 to 9, A to F) is often referred</w:t>
      </w:r>
      <w:r>
        <w:t xml:space="preserve"> to as a nibble as it can be represented in exactly 4 bits. </w:t>
      </w:r>
    </w:p>
    <w:p w14:paraId="6536E7F2" w14:textId="77777777" w:rsidR="00000000" w:rsidRDefault="009D64FD">
      <w:r>
        <w:rPr>
          <w:b/>
          <w:i/>
        </w:rPr>
        <w:t>Node</w:t>
      </w:r>
      <w:r>
        <w:t xml:space="preserve"> - The term Node is a shorter equivalent to Element Information Item of the DFDL Infoset described in Section </w:t>
      </w:r>
      <w:r>
        <w:fldChar w:fldCharType="begin"/>
      </w:r>
      <w:r>
        <w:instrText xml:space="preserve"> REF infoitem.element \r \h </w:instrText>
      </w:r>
      <w:r>
        <w:fldChar w:fldCharType="separate"/>
      </w:r>
      <w:r>
        <w:t>4.1.2</w:t>
      </w:r>
      <w:r>
        <w:fldChar w:fldCharType="end"/>
      </w:r>
      <w:r>
        <w:t xml:space="preserve"> </w:t>
      </w:r>
      <w:r>
        <w:fldChar w:fldCharType="begin"/>
      </w:r>
      <w:r>
        <w:instrText xml:space="preserve"> REF infoitem.element \h </w:instrText>
      </w:r>
      <w:r>
        <w:fldChar w:fldCharType="separate"/>
      </w:r>
      <w:r>
        <w:t>Element Information Items</w:t>
      </w:r>
      <w:r>
        <w:fldChar w:fldCharType="end"/>
      </w:r>
      <w:r>
        <w:t>.</w:t>
      </w:r>
    </w:p>
    <w:p w14:paraId="066D21EF" w14:textId="77777777" w:rsidR="00000000" w:rsidRDefault="009D64FD">
      <w:r>
        <w:rPr>
          <w:b/>
          <w:i/>
        </w:rPr>
        <w:t xml:space="preserve">Non-representation property </w:t>
      </w:r>
      <w:r>
        <w:t>– A format property that is not a representation property, specifically dfdl:ref,</w:t>
      </w:r>
      <w:r>
        <w:t xml:space="preserve"> dfdl:hiddenGroupRef, dfdl:choiceBranchKey, dfdl:choiceDispatchKey, dfdl:inputValueCalc, dfdl:outputValueCalc. See also representation property.</w:t>
      </w:r>
    </w:p>
    <w:p w14:paraId="23BB7A55" w14:textId="77777777" w:rsidR="00000000" w:rsidRDefault="009D64FD">
      <w:r>
        <w:rPr>
          <w:rFonts w:cs="Arial"/>
          <w:b/>
          <w:i/>
        </w:rPr>
        <w:t>Occurrence</w:t>
      </w:r>
      <w:r>
        <w:rPr>
          <w:rFonts w:cs="Arial"/>
        </w:rPr>
        <w:t xml:space="preserve"> - An instance of an element in the data, or an item in the DFDL Infoset.</w:t>
      </w:r>
    </w:p>
    <w:p w14:paraId="6A50E4AB" w14:textId="77777777" w:rsidR="00000000" w:rsidRDefault="009D64FD">
      <w:r>
        <w:rPr>
          <w:rFonts w:cs="Arial"/>
          <w:b/>
          <w:i/>
        </w:rPr>
        <w:t>Optional Element</w:t>
      </w:r>
      <w:r>
        <w:rPr>
          <w:rFonts w:cs="Arial"/>
        </w:rPr>
        <w:t xml:space="preserve"> - An eleme</w:t>
      </w:r>
      <w:r>
        <w:rPr>
          <w:rFonts w:cs="Arial"/>
        </w:rPr>
        <w:t>nt declaration or reference where XSDL minOccurs is equal to zero.</w:t>
      </w:r>
    </w:p>
    <w:p w14:paraId="3C617380" w14:textId="77777777" w:rsidR="00000000" w:rsidRDefault="009D64FD">
      <w:r>
        <w:rPr>
          <w:rFonts w:cs="Arial"/>
          <w:b/>
          <w:i/>
        </w:rPr>
        <w:t>Optional Occurrence</w:t>
      </w:r>
      <w:r>
        <w:rPr>
          <w:rFonts w:cs="Arial"/>
        </w:rPr>
        <w:t xml:space="preserve"> - An occurrence with an index greater than XSDL minOccurs.</w:t>
      </w:r>
    </w:p>
    <w:p w14:paraId="0198C740" w14:textId="77777777" w:rsidR="00000000" w:rsidRDefault="009D64FD">
      <w:r>
        <w:rPr>
          <w:b/>
          <w:i/>
        </w:rPr>
        <w:t>Packed decimal</w:t>
      </w:r>
      <w:r>
        <w:t xml:space="preserve"> – A physical representation of a decimal and integer numbers where each digit is packed into on</w:t>
      </w:r>
      <w:r>
        <w:t>e nibble (4 bits) of a byte. There are several variants, some also include a sign nibble and some include a padding nibble. The term covers all the following enums of the dfdl:binaryNumberRep and dfdl:binaryCalendarRep properties – 'packed' (IBM 390 packed</w:t>
      </w:r>
      <w:r>
        <w:t>), 'bcd' (standard binary coded decimals or BCDs) and 'ibm4690Packed' (IBM 4690 packed).</w:t>
      </w:r>
    </w:p>
    <w:p w14:paraId="5D209C3E" w14:textId="77777777" w:rsidR="00000000" w:rsidRDefault="009D64FD">
      <w:r>
        <w:rPr>
          <w:rFonts w:eastAsia="MS Mincho"/>
          <w:b/>
          <w:i/>
          <w:lang w:eastAsia="ja-JP" w:bidi="he-IL"/>
        </w:rPr>
        <w:t>Potentially represented</w:t>
      </w:r>
      <w:r>
        <w:rPr>
          <w:rFonts w:eastAsia="MS Mincho"/>
          <w:lang w:eastAsia="ja-JP" w:bidi="he-IL"/>
        </w:rPr>
        <w:t xml:space="preserve"> - An element declaration in the schema describes a </w:t>
      </w:r>
      <w:r>
        <w:rPr>
          <w:rStyle w:val="Emphasis"/>
          <w:rFonts w:eastAsia="MS Mincho"/>
        </w:rPr>
        <w:t>potentially</w:t>
      </w:r>
      <w:r>
        <w:rPr>
          <w:rFonts w:eastAsia="MS Mincho"/>
          <w:lang w:eastAsia="ja-JP" w:bidi="he-IL"/>
        </w:rPr>
        <w:t xml:space="preserve"> </w:t>
      </w:r>
      <w:r>
        <w:rPr>
          <w:rStyle w:val="Emphasis"/>
          <w:rFonts w:eastAsia="MS Mincho"/>
        </w:rPr>
        <w:t>represented</w:t>
      </w:r>
      <w:r>
        <w:rPr>
          <w:rFonts w:eastAsia="MS Mincho"/>
          <w:lang w:eastAsia="ja-JP" w:bidi="he-IL"/>
        </w:rPr>
        <w:t xml:space="preserve"> item if that element declaration does not have a dfdl:inputValueCalc</w:t>
      </w:r>
      <w:r>
        <w:rPr>
          <w:rFonts w:eastAsia="MS Mincho"/>
          <w:lang w:eastAsia="ja-JP" w:bidi="he-IL"/>
        </w:rPr>
        <w:t xml:space="preserve"> property. Whether the element declaration describes an occurrence that is actually represented or not depends on whether the element declaration is for an optional element, and whether the element has a corresponding value in the augmented infoset.</w:t>
      </w:r>
    </w:p>
    <w:p w14:paraId="4716E6FE" w14:textId="77777777" w:rsidR="00000000" w:rsidRDefault="009D64FD">
      <w:pPr>
        <w:rPr>
          <w:rFonts w:cs="Arial"/>
        </w:rPr>
      </w:pPr>
      <w:r>
        <w:rPr>
          <w:rFonts w:cs="Arial"/>
          <w:b/>
          <w:i/>
        </w:rPr>
        <w:t>Physic</w:t>
      </w:r>
      <w:r>
        <w:rPr>
          <w:rFonts w:cs="Arial"/>
          <w:b/>
          <w:i/>
        </w:rPr>
        <w:t>al Layer</w:t>
      </w:r>
      <w:r>
        <w:rPr>
          <w:rFonts w:cs="Arial"/>
        </w:rPr>
        <w:t xml:space="preserve"> - A DFDL Schema adds DFDL annotations onto an XSDL language schema. The annotations describe the physical representation or </w:t>
      </w:r>
      <w:r>
        <w:rPr>
          <w:rStyle w:val="Emphasis"/>
        </w:rPr>
        <w:t>physical layer</w:t>
      </w:r>
      <w:r>
        <w:rPr>
          <w:rFonts w:cs="Arial"/>
        </w:rPr>
        <w:t xml:space="preserve"> of the data.</w:t>
      </w:r>
    </w:p>
    <w:p w14:paraId="54A875DD" w14:textId="77777777" w:rsidR="00000000" w:rsidRDefault="009D64FD">
      <w:r>
        <w:rPr>
          <w:b/>
          <w:i/>
        </w:rPr>
        <w:t>Point of Uncertainty</w:t>
      </w:r>
      <w:r>
        <w:t xml:space="preserve"> - A point of uncertainty occurs in the data stream when there is more than</w:t>
      </w:r>
      <w:r>
        <w:t xml:space="preserve"> one schema component that might occur at that point.</w:t>
      </w:r>
    </w:p>
    <w:p w14:paraId="5DBE8616" w14:textId="77777777" w:rsidR="00000000" w:rsidRDefault="009D64FD">
      <w:r>
        <w:rPr>
          <w:b/>
          <w:i/>
        </w:rPr>
        <w:t>Representation property</w:t>
      </w:r>
      <w:r>
        <w:t xml:space="preserve"> - A format property that is used to describe a physical characteristic of a component. Such a property will apply to one or more grammar regions of the component. See also non-re</w:t>
      </w:r>
      <w:r>
        <w:t>presentation property.</w:t>
      </w:r>
    </w:p>
    <w:p w14:paraId="712ADBEC" w14:textId="77777777" w:rsidR="00000000" w:rsidRDefault="009D64FD">
      <w:pPr>
        <w:rPr>
          <w:rFonts w:cs="Arial"/>
        </w:rPr>
      </w:pPr>
      <w:r>
        <w:rPr>
          <w:rFonts w:cs="Arial"/>
          <w:b/>
          <w:i/>
        </w:rPr>
        <w:t xml:space="preserve">Required Element </w:t>
      </w:r>
      <w:r>
        <w:rPr>
          <w:rFonts w:cs="Arial"/>
          <w:i/>
        </w:rPr>
        <w:t>-</w:t>
      </w:r>
      <w:r>
        <w:rPr>
          <w:rFonts w:cs="Arial"/>
        </w:rPr>
        <w:t xml:space="preserve"> An element declaration or reference where XSDL minOccurs is greater than zero.</w:t>
      </w:r>
    </w:p>
    <w:p w14:paraId="1443D616" w14:textId="77777777" w:rsidR="00000000" w:rsidRDefault="009D64FD">
      <w:pPr>
        <w:rPr>
          <w:rFonts w:cs="Arial"/>
        </w:rPr>
      </w:pPr>
      <w:r>
        <w:rPr>
          <w:rFonts w:cs="Arial"/>
          <w:b/>
          <w:i/>
        </w:rPr>
        <w:t>Required Occurrence</w:t>
      </w:r>
      <w:r>
        <w:rPr>
          <w:rFonts w:cs="Arial"/>
        </w:rPr>
        <w:t xml:space="preserve"> - An occurrence with an index less than or equal to XSDL minOccurs.</w:t>
      </w:r>
    </w:p>
    <w:p w14:paraId="0978CC75" w14:textId="77777777" w:rsidR="00000000" w:rsidRDefault="009D64FD">
      <w:r>
        <w:rPr>
          <w:b/>
          <w:i/>
        </w:rPr>
        <w:t>Required Property</w:t>
      </w:r>
      <w:r>
        <w:t xml:space="preserve"> – A DFDL property that must h</w:t>
      </w:r>
      <w:r>
        <w:t>ave a value. The required properties for each xs:schema component are listed in the Property Precedence tables in section 23.</w:t>
      </w:r>
    </w:p>
    <w:p w14:paraId="7A485C66" w14:textId="77777777" w:rsidR="00000000" w:rsidRDefault="009D64FD">
      <w:pPr>
        <w:rPr>
          <w:rFonts w:cs="Arial"/>
        </w:rPr>
      </w:pPr>
      <w:r>
        <w:rPr>
          <w:rFonts w:cs="Arial"/>
          <w:b/>
          <w:i/>
          <w:iCs/>
        </w:rPr>
        <w:t>Resolved set of annotations</w:t>
      </w:r>
      <w:r>
        <w:rPr>
          <w:rFonts w:cs="Arial"/>
          <w:iCs/>
        </w:rPr>
        <w:t xml:space="preserve"> - </w:t>
      </w:r>
      <w:r>
        <w:rPr>
          <w:rFonts w:cs="Arial"/>
        </w:rPr>
        <w:t xml:space="preserve">When DFDL annotations appear on a group </w:t>
      </w:r>
      <w:r>
        <w:rPr>
          <w:rFonts w:cs="Arial"/>
        </w:rPr>
        <w:t xml:space="preserve">reference and the sequence or choice of the referenced global group, or appear among an element reference, an element declaration, and its type definition, then they are combined together and the resulting set of annotations is referred to as the </w:t>
      </w:r>
      <w:r>
        <w:rPr>
          <w:rStyle w:val="Emphasis"/>
        </w:rPr>
        <w:t xml:space="preserve">resolved </w:t>
      </w:r>
      <w:r>
        <w:rPr>
          <w:rStyle w:val="Emphasis"/>
        </w:rPr>
        <w:t>set of annotations</w:t>
      </w:r>
      <w:r>
        <w:rPr>
          <w:rFonts w:cs="Arial"/>
        </w:rPr>
        <w:t xml:space="preserve"> for the schema component.</w:t>
      </w:r>
    </w:p>
    <w:p w14:paraId="450DA23A" w14:textId="77777777" w:rsidR="00000000" w:rsidRDefault="009D64FD">
      <w:r>
        <w:rPr>
          <w:rFonts w:cs="Arial"/>
          <w:b/>
          <w:i/>
        </w:rPr>
        <w:t>SBCS</w:t>
      </w:r>
      <w:r>
        <w:rPr>
          <w:rFonts w:cs="Arial"/>
        </w:rPr>
        <w:t xml:space="preserve"> - See Single Byte Character Set</w:t>
      </w:r>
    </w:p>
    <w:p w14:paraId="37155793" w14:textId="77777777" w:rsidR="00000000" w:rsidRDefault="009D64FD">
      <w:pPr>
        <w:rPr>
          <w:rFonts w:eastAsia="Arial"/>
        </w:rPr>
      </w:pPr>
      <w:r>
        <w:rPr>
          <w:b/>
          <w:i/>
        </w:rPr>
        <w:t>Scan</w:t>
      </w:r>
      <w:r>
        <w:t xml:space="preserve"> – Examine the input data looking for delimiters such as separators and terminators, or matches to regular expressions.</w:t>
      </w:r>
      <w:r>
        <w:rPr>
          <w:rFonts w:eastAsia="Arial"/>
        </w:rPr>
        <w:t xml:space="preserve"> </w:t>
      </w:r>
    </w:p>
    <w:p w14:paraId="48CD6756" w14:textId="77777777" w:rsidR="00000000" w:rsidRDefault="009D64FD">
      <w:r>
        <w:rPr>
          <w:b/>
          <w:i/>
        </w:rPr>
        <w:t>Single-Byte Character Set</w:t>
      </w:r>
      <w:r>
        <w:t xml:space="preserve"> (SBCS) - A character se</w:t>
      </w:r>
      <w:r>
        <w:t>t encoding where each character code consists of one code unit which is exactly a single byte (8 bits).</w:t>
      </w:r>
    </w:p>
    <w:p w14:paraId="0B022C48" w14:textId="77777777" w:rsidR="00000000" w:rsidRDefault="009D64FD">
      <w:r>
        <w:rPr>
          <w:b/>
          <w:i/>
        </w:rPr>
        <w:t>Schema</w:t>
      </w:r>
      <w:r>
        <w:t xml:space="preserve"> - The set of all declarations and definitions in the schema, including all included and imported schemas taken together. This includes both the X</w:t>
      </w:r>
      <w:r>
        <w:t>SDL declarations and definitions, and the DFDL definitions provided in the top-level DFDL annotations.</w:t>
      </w:r>
    </w:p>
    <w:p w14:paraId="6D69780E" w14:textId="77777777" w:rsidR="00000000" w:rsidRDefault="009D64FD">
      <w:r>
        <w:rPr>
          <w:b/>
          <w:i/>
        </w:rPr>
        <w:t>Schema Component Designator</w:t>
      </w:r>
      <w:r>
        <w:t xml:space="preserve"> (SCD) - A notation for referring to one of the components of a DFDL Schema. This is being standardized by W3C. See </w:t>
      </w:r>
      <w:hyperlink r:id="rId15" w:history="1">
        <w:r>
          <w:rPr>
            <w:rStyle w:val="Hyperlink"/>
          </w:rPr>
          <w:t>http://www.w3.org/TR/xmlschema-ref</w:t>
        </w:r>
      </w:hyperlink>
      <w:r>
        <w:t>.</w:t>
      </w:r>
    </w:p>
    <w:p w14:paraId="022FB03E" w14:textId="77777777" w:rsidR="00000000" w:rsidRDefault="009D64FD">
      <w:r>
        <w:rPr>
          <w:b/>
          <w:i/>
        </w:rPr>
        <w:t>Schema Definition Order</w:t>
      </w:r>
      <w:r>
        <w:t xml:space="preserve"> – The order that the schema components are defined in a schema document.</w:t>
      </w:r>
    </w:p>
    <w:p w14:paraId="7A88F770" w14:textId="77777777" w:rsidR="00000000" w:rsidRDefault="009D64FD">
      <w:pPr>
        <w:suppressAutoHyphens/>
      </w:pPr>
      <w:r>
        <w:rPr>
          <w:b/>
          <w:i/>
        </w:rPr>
        <w:t>Specified length</w:t>
      </w:r>
      <w:r>
        <w:t xml:space="preserve"> - An item has specified length when dfdl:lengthKind is "implicit"</w:t>
      </w:r>
      <w:r>
        <w:t xml:space="preserve"> (simple type only), "explicit", or "prefixed".  </w:t>
      </w:r>
    </w:p>
    <w:p w14:paraId="73897760" w14:textId="77777777" w:rsidR="00000000" w:rsidRDefault="009D64FD">
      <w:r>
        <w:rPr>
          <w:b/>
          <w:i/>
        </w:rPr>
        <w:t>Speculative Parsing</w:t>
      </w:r>
      <w:r>
        <w:t xml:space="preserve"> – When the parser reaches a point of uncertainty it attempts to parse each option in turn until one is known-to-exist or known-not-to-exist.</w:t>
      </w:r>
    </w:p>
    <w:p w14:paraId="7BB5A02C" w14:textId="77777777" w:rsidR="00000000" w:rsidRDefault="009D64FD">
      <w:pPr>
        <w:rPr>
          <w:rFonts w:cs="Arial"/>
        </w:rPr>
      </w:pPr>
      <w:r>
        <w:rPr>
          <w:rFonts w:cs="Arial"/>
          <w:b/>
          <w:i/>
        </w:rPr>
        <w:t>Statement annotations</w:t>
      </w:r>
      <w:r>
        <w:rPr>
          <w:rFonts w:cs="Arial"/>
        </w:rPr>
        <w:t xml:space="preserve"> - The annotation elemen</w:t>
      </w:r>
      <w:r>
        <w:rPr>
          <w:rFonts w:cs="Arial"/>
        </w:rPr>
        <w:t>ts dfdl:assert, dfdl:discriminator, dfdl:setVariable, and dfdl:newVariableInstance. Also called DFDL Statements.</w:t>
      </w:r>
    </w:p>
    <w:p w14:paraId="01CEB365" w14:textId="77777777" w:rsidR="00000000" w:rsidRDefault="009D64FD">
      <w:pPr>
        <w:rPr>
          <w:rFonts w:cs="Arial"/>
        </w:rPr>
      </w:pPr>
      <w:r>
        <w:rPr>
          <w:rFonts w:cs="Arial"/>
          <w:b/>
          <w:i/>
        </w:rPr>
        <w:t>Statically</w:t>
      </w:r>
      <w:r>
        <w:rPr>
          <w:rFonts w:cs="Arial"/>
        </w:rPr>
        <w:t xml:space="preserve"> - A DFDL Implementation can analyze a DFDL schema and determine the presence of many kinds of errors. This is called static analysis</w:t>
      </w:r>
      <w:r>
        <w:rPr>
          <w:rFonts w:cs="Arial"/>
        </w:rPr>
        <w:t xml:space="preserve">, compilation of the schema, or determining the presence of the error statically. </w:t>
      </w:r>
    </w:p>
    <w:p w14:paraId="71C4E375" w14:textId="77777777" w:rsidR="00000000" w:rsidRDefault="009D64FD">
      <w:r>
        <w:rPr>
          <w:b/>
          <w:i/>
        </w:rPr>
        <w:t>Surrogate Pair</w:t>
      </w:r>
      <w:r>
        <w:t xml:space="preserve"> - A Unicode character whose character code value is greater than 0xFFFF can be encoded into variable-width UTF-16BE or UTF-16LE (which are variable-width enco</w:t>
      </w:r>
      <w:r>
        <w:t>dings when the DFDL property utf16Width is 'variable'). In this case the representation uses two adjacent code units each of which is called a surrogate, and the pair of which is called a surrogate pair. </w:t>
      </w:r>
      <w:r>
        <w:rPr>
          <w:rFonts w:cs="Arial"/>
        </w:rPr>
        <w:t xml:space="preserve">    </w:t>
      </w:r>
    </w:p>
    <w:p w14:paraId="2957016F" w14:textId="77777777" w:rsidR="00000000" w:rsidRDefault="009D64FD">
      <w:r>
        <w:rPr>
          <w:b/>
          <w:i/>
        </w:rPr>
        <w:t>Target length</w:t>
      </w:r>
      <w:r>
        <w:t xml:space="preserve"> - When unparsing, the length (in </w:t>
      </w:r>
      <w:r>
        <w:t>dfdl:lengthUnits) of an item's representation is the target length. The length of the content corresponding to a logical data value in the infoset may be shorter or longer than the target length, in which case padding or truncation may be necessary to make</w:t>
      </w:r>
      <w:r>
        <w:t xml:space="preserve"> the logical data content conform to the target length. Rules for when padding and truncation occur, and how they are applied are specific to simple data types, and are controlled by a number of DFDL format properties.</w:t>
      </w:r>
    </w:p>
    <w:p w14:paraId="09DEC888" w14:textId="77777777" w:rsidR="00000000" w:rsidRDefault="009D64FD">
      <w:r>
        <w:rPr>
          <w:b/>
          <w:i/>
        </w:rPr>
        <w:t>Text</w:t>
      </w:r>
      <w:r>
        <w:t xml:space="preserve"> </w:t>
      </w:r>
      <w:r>
        <w:t xml:space="preserve">- Consisting of characters in some character set encoding. Normally we think of text data as being human readable, but many character set encodings contain special control characters that are not human readable but we call data containing these </w:t>
      </w:r>
      <w:r>
        <w:rPr>
          <w:rStyle w:val="Emphasis"/>
        </w:rPr>
        <w:t>text</w:t>
      </w:r>
      <w:r>
        <w:t xml:space="preserve"> anyway</w:t>
      </w:r>
      <w:r>
        <w:t>. The dfdl:encoding property is required in order to decode/encode the text.</w:t>
      </w:r>
    </w:p>
    <w:p w14:paraId="42BFCEA4" w14:textId="77777777" w:rsidR="00000000" w:rsidRDefault="009D64FD">
      <w:r>
        <w:rPr>
          <w:b/>
          <w:i/>
        </w:rPr>
        <w:t>Text Representation</w:t>
      </w:r>
      <w:r>
        <w:t xml:space="preserve"> - Of type xs:string, or of other types (except xs:hexBinary) with property dfdl:representation 'text'. Note that type xs:hexBinary never has text representatio</w:t>
      </w:r>
      <w:r>
        <w:t>n. This term specifically refers to the representation of the SimpleContent region being textual.</w:t>
      </w:r>
    </w:p>
    <w:p w14:paraId="53673D1F" w14:textId="77777777" w:rsidR="00000000" w:rsidRDefault="009D64FD">
      <w:r>
        <w:rPr>
          <w:b/>
          <w:i/>
        </w:rPr>
        <w:t>Textual</w:t>
      </w:r>
      <w:r>
        <w:t xml:space="preserve"> - See Text. </w:t>
      </w:r>
    </w:p>
    <w:p w14:paraId="3AA0BC68" w14:textId="77777777" w:rsidR="00000000" w:rsidRDefault="009D64FD">
      <w:r>
        <w:rPr>
          <w:b/>
          <w:i/>
        </w:rPr>
        <w:t>Twos-Complement</w:t>
      </w:r>
      <w:r>
        <w:t xml:space="preserve"> - A very common scheme for representing binary integers within data.  A positive integer consisting of N bits is represen</w:t>
      </w:r>
      <w:r>
        <w:t xml:space="preserve">ted as its base-2 absolute value. A negative integer is represented as the complement (all bits inverted) of its absolute value plus 1.  </w:t>
      </w:r>
    </w:p>
    <w:p w14:paraId="4368BC12" w14:textId="77777777" w:rsidR="00000000" w:rsidRDefault="009D64FD">
      <w:pPr>
        <w:rPr>
          <w:rFonts w:cs="Arial"/>
        </w:rPr>
      </w:pPr>
      <w:r>
        <w:rPr>
          <w:b/>
          <w:i/>
        </w:rPr>
        <w:t>Unicode</w:t>
      </w:r>
      <w:r>
        <w:t xml:space="preserve"> - A character set defined by the Unicode Consortium, and standardized at the International Standards Organizat</w:t>
      </w:r>
      <w:r>
        <w:t>ion (ISO) as ISO10646.</w:t>
      </w:r>
      <w:r>
        <w:rPr>
          <w:rFonts w:cs="Arial"/>
        </w:rPr>
        <w:t xml:space="preserve">    </w:t>
      </w:r>
    </w:p>
    <w:p w14:paraId="2403D3A9" w14:textId="77777777" w:rsidR="00000000" w:rsidRDefault="009D64FD">
      <w:r>
        <w:rPr>
          <w:b/>
          <w:i/>
        </w:rPr>
        <w:t xml:space="preserve">Unit </w:t>
      </w:r>
      <w:r>
        <w:t>-</w:t>
      </w:r>
      <w:r>
        <w:rPr>
          <w:b/>
          <w:i/>
        </w:rPr>
        <w:t xml:space="preserve"> </w:t>
      </w:r>
      <w:r>
        <w:t>See Addressable Unit.</w:t>
      </w:r>
    </w:p>
    <w:p w14:paraId="41DBBB0F" w14:textId="77777777" w:rsidR="00000000" w:rsidRDefault="009D64FD">
      <w:pPr>
        <w:suppressAutoHyphens/>
      </w:pPr>
      <w:r>
        <w:rPr>
          <w:b/>
          <w:i/>
          <w:iCs/>
        </w:rPr>
        <w:t>Unpadded length</w:t>
      </w:r>
      <w:r>
        <w:rPr>
          <w:iCs/>
        </w:rPr>
        <w:t xml:space="preserve"> -</w:t>
      </w:r>
      <w:r>
        <w:t xml:space="preserve"> This is the length of the content of an item of the infoset, prior to any filling or padding which might be introduced due to dfdl:lengthKind "prefixed" or dfdl:lengthKind "explicit"</w:t>
      </w:r>
      <w:r>
        <w:t xml:space="preserve">. It is equal to or smaller than the target length. </w:t>
      </w:r>
    </w:p>
    <w:p w14:paraId="25A3FEED" w14:textId="77777777" w:rsidR="00000000" w:rsidRDefault="009D64FD">
      <w:pPr>
        <w:suppressAutoHyphens/>
        <w:rPr>
          <w:rFonts w:cs="Arial"/>
        </w:rPr>
      </w:pPr>
      <w:r>
        <w:rPr>
          <w:rFonts w:cs="Arial"/>
          <w:b/>
          <w:i/>
        </w:rPr>
        <w:t xml:space="preserve">Validity </w:t>
      </w:r>
      <w:r>
        <w:rPr>
          <w:rFonts w:cs="Arial"/>
        </w:rPr>
        <w:t>- A DFDL Infoset is said to be valid with respect to a DFDL schema if each Infoset item is valid with respect to its corresponding DFDL schema component. Validity is about the Infoset and the va</w:t>
      </w:r>
      <w:r>
        <w:rPr>
          <w:rFonts w:cs="Arial"/>
        </w:rPr>
        <w:t xml:space="preserve">lues it holds. It is independent of the data representation when parsing or unparsing. See Section </w:t>
      </w:r>
      <w:r>
        <w:rPr>
          <w:rFonts w:cs="Arial"/>
        </w:rPr>
        <w:fldChar w:fldCharType="begin"/>
      </w:r>
      <w:r>
        <w:rPr>
          <w:rFonts w:cs="Arial"/>
        </w:rPr>
        <w:instrText xml:space="preserve"> REF _Ref384901666 \r \h </w:instrText>
      </w:r>
      <w:r>
        <w:rPr>
          <w:rFonts w:cs="Arial"/>
        </w:rPr>
      </w:r>
      <w:r>
        <w:rPr>
          <w:rFonts w:cs="Arial"/>
        </w:rPr>
        <w:fldChar w:fldCharType="separate"/>
      </w:r>
      <w:r>
        <w:rPr>
          <w:rFonts w:cs="Arial"/>
        </w:rPr>
        <w:t>2.4</w:t>
      </w:r>
      <w:r>
        <w:rPr>
          <w:rFonts w:cs="Arial"/>
        </w:rPr>
        <w:fldChar w:fldCharType="end"/>
      </w:r>
      <w:r>
        <w:rPr>
          <w:rFonts w:cs="Arial"/>
        </w:rPr>
        <w:t xml:space="preserve"> </w:t>
      </w:r>
      <w:r>
        <w:rPr>
          <w:rFonts w:cs="Arial"/>
        </w:rPr>
        <w:fldChar w:fldCharType="begin"/>
      </w:r>
      <w:r>
        <w:rPr>
          <w:rFonts w:cs="Arial"/>
        </w:rPr>
        <w:instrText xml:space="preserve"> REF _Ref384901671 \h </w:instrText>
      </w:r>
      <w:r>
        <w:rPr>
          <w:rFonts w:cs="Arial"/>
        </w:rPr>
      </w:r>
      <w:r>
        <w:rPr>
          <w:rFonts w:cs="Arial"/>
        </w:rPr>
        <w:fldChar w:fldCharType="separate"/>
      </w:r>
      <w:r>
        <w:t>Validation Errors</w:t>
      </w:r>
      <w:r>
        <w:rPr>
          <w:rFonts w:cs="Arial"/>
        </w:rPr>
        <w:fldChar w:fldCharType="end"/>
      </w:r>
      <w:r>
        <w:rPr>
          <w:rFonts w:cs="Arial"/>
        </w:rPr>
        <w:t>, for a list of the specific value checks that are performed when validating a DFDL Infoset against a DFDL schema.</w:t>
      </w:r>
    </w:p>
    <w:p w14:paraId="1F7780B9" w14:textId="77777777" w:rsidR="00000000" w:rsidRDefault="009D64FD">
      <w:pPr>
        <w:suppressAutoHyphens/>
        <w:rPr>
          <w:rFonts w:cs="Arial"/>
        </w:rPr>
      </w:pPr>
      <w:r>
        <w:rPr>
          <w:rFonts w:cs="Arial"/>
          <w:b/>
          <w:i/>
        </w:rPr>
        <w:t>Variable-Width Character Encoding</w:t>
      </w:r>
      <w:r>
        <w:rPr>
          <w:rFonts w:cs="Arial"/>
        </w:rPr>
        <w:t xml:space="preserve"> </w:t>
      </w:r>
      <w:r>
        <w:rPr>
          <w:rFonts w:cs="Arial"/>
        </w:rPr>
        <w:t>- A character set encoding where characters are encoded using one or more code units for their representation depending on which specific character is being encoded. Examples with their ranges of varying width:</w:t>
      </w:r>
    </w:p>
    <w:p w14:paraId="4691FCA4" w14:textId="77777777" w:rsidR="00000000" w:rsidRDefault="009D64FD">
      <w:pPr>
        <w:numPr>
          <w:ilvl w:val="0"/>
          <w:numId w:val="31"/>
        </w:numPr>
        <w:rPr>
          <w:rFonts w:cs="Arial"/>
        </w:rPr>
      </w:pPr>
      <w:r>
        <w:rPr>
          <w:rFonts w:cs="Arial"/>
        </w:rPr>
        <w:t>1 to 4 bytes: UTF-8</w:t>
      </w:r>
    </w:p>
    <w:p w14:paraId="69960BB3" w14:textId="77777777" w:rsidR="00000000" w:rsidRDefault="009D64FD">
      <w:pPr>
        <w:numPr>
          <w:ilvl w:val="0"/>
          <w:numId w:val="31"/>
        </w:numPr>
        <w:rPr>
          <w:rFonts w:cs="Arial"/>
        </w:rPr>
      </w:pPr>
      <w:r>
        <w:rPr>
          <w:rFonts w:cs="Arial"/>
        </w:rPr>
        <w:t>1 or 2 16-bit code units:</w:t>
      </w:r>
      <w:r>
        <w:rPr>
          <w:rFonts w:cs="Arial"/>
        </w:rPr>
        <w:t xml:space="preserve"> UTF-16 when property dfdl:utf16Width is 'variable'</w:t>
      </w:r>
    </w:p>
    <w:p w14:paraId="3C4BAFFD" w14:textId="77777777" w:rsidR="00000000" w:rsidRDefault="009D64FD">
      <w:pPr>
        <w:numPr>
          <w:ilvl w:val="0"/>
          <w:numId w:val="31"/>
        </w:numPr>
        <w:rPr>
          <w:rFonts w:cs="Arial"/>
        </w:rPr>
      </w:pPr>
      <w:r>
        <w:rPr>
          <w:rFonts w:cs="Arial"/>
        </w:rPr>
        <w:t xml:space="preserve">1 or 2 bytes: Shift-JIS   </w:t>
      </w:r>
    </w:p>
    <w:p w14:paraId="3EAB4E35" w14:textId="77777777" w:rsidR="00000000" w:rsidRDefault="009D64FD">
      <w:pPr>
        <w:rPr>
          <w:rFonts w:cs="Arial"/>
        </w:rPr>
      </w:pPr>
      <w:r>
        <w:rPr>
          <w:rFonts w:cs="Arial"/>
          <w:b/>
          <w:i/>
        </w:rPr>
        <w:t>Well-formed</w:t>
      </w:r>
      <w:r>
        <w:rPr>
          <w:rFonts w:cs="Arial"/>
        </w:rPr>
        <w:t xml:space="preserve"> - Data is said to be well-formed with respect to a DFDL schema if a DFDL processor can parse the data into a DFDL Infoset, or a DFDL processor can unparse to that da</w:t>
      </w:r>
      <w:r>
        <w:rPr>
          <w:rFonts w:cs="Arial"/>
        </w:rPr>
        <w:t>ta from a DFDL Infoset. The validity of values in the infoset is not necessary for data to be well-formed.</w:t>
      </w:r>
    </w:p>
    <w:p w14:paraId="4CE4242A" w14:textId="77777777" w:rsidR="00000000" w:rsidRDefault="009D64FD">
      <w:r>
        <w:rPr>
          <w:rFonts w:cs="Arial"/>
          <w:b/>
          <w:i/>
        </w:rPr>
        <w:t>Width</w:t>
      </w:r>
      <w:r>
        <w:rPr>
          <w:rFonts w:cs="Arial"/>
        </w:rPr>
        <w:t xml:space="preserve"> - See Character Width.</w:t>
      </w:r>
    </w:p>
    <w:p w14:paraId="674C4216" w14:textId="77777777" w:rsidR="00000000" w:rsidRDefault="009D64FD">
      <w:pPr>
        <w:pStyle w:val="Heading1"/>
        <w:rPr>
          <w:rFonts w:eastAsia="Times New Roman"/>
        </w:rPr>
      </w:pPr>
      <w:bookmarkStart w:id="305" w:name="_Toc347241377"/>
      <w:bookmarkStart w:id="306" w:name="_Toc347744570"/>
      <w:bookmarkStart w:id="307" w:name="_Toc348984353"/>
      <w:bookmarkStart w:id="308" w:name="_Toc348984658"/>
      <w:bookmarkStart w:id="309" w:name="_Toc349037821"/>
      <w:bookmarkStart w:id="310" w:name="_Toc349038126"/>
      <w:bookmarkStart w:id="311" w:name="_Toc349042614"/>
      <w:bookmarkStart w:id="312" w:name="_Toc351912605"/>
      <w:bookmarkStart w:id="313" w:name="_Toc351914626"/>
      <w:bookmarkStart w:id="314" w:name="_Toc351915060"/>
      <w:bookmarkStart w:id="315" w:name="_Toc361231098"/>
      <w:bookmarkStart w:id="316" w:name="_Toc361231624"/>
      <w:bookmarkStart w:id="317" w:name="_Toc362444906"/>
      <w:bookmarkStart w:id="318" w:name="_Toc363908828"/>
      <w:bookmarkStart w:id="319" w:name="_Toc364463250"/>
      <w:bookmarkStart w:id="320" w:name="_Toc366077842"/>
      <w:bookmarkStart w:id="321" w:name="_Toc366078461"/>
      <w:bookmarkStart w:id="322" w:name="_Toc366079447"/>
      <w:bookmarkStart w:id="323" w:name="_Toc366080059"/>
      <w:bookmarkStart w:id="324" w:name="_Toc366080671"/>
      <w:bookmarkStart w:id="325" w:name="_Toc366505011"/>
      <w:bookmarkStart w:id="326" w:name="_Toc366508380"/>
      <w:bookmarkStart w:id="327" w:name="_Toc366512881"/>
      <w:bookmarkStart w:id="328" w:name="_Toc366574072"/>
      <w:bookmarkStart w:id="329" w:name="_Toc366577865"/>
      <w:bookmarkStart w:id="330" w:name="_Toc366578473"/>
      <w:bookmarkStart w:id="331" w:name="_Toc366579067"/>
      <w:bookmarkStart w:id="332" w:name="_Toc366579658"/>
      <w:bookmarkStart w:id="333" w:name="_Toc366580250"/>
      <w:bookmarkStart w:id="334" w:name="_Toc366580841"/>
      <w:bookmarkStart w:id="335" w:name="_Toc366581433"/>
      <w:bookmarkStart w:id="336" w:name="_Toc322911507"/>
      <w:bookmarkStart w:id="337" w:name="_Toc322912046"/>
      <w:bookmarkStart w:id="338" w:name="_Toc322911508"/>
      <w:bookmarkStart w:id="339" w:name="_Toc322912047"/>
      <w:bookmarkStart w:id="340" w:name="_Toc322911509"/>
      <w:bookmarkStart w:id="341" w:name="_Toc322912048"/>
      <w:bookmarkStart w:id="342" w:name="_Toc184191912"/>
      <w:bookmarkStart w:id="343" w:name="_Toc184210452"/>
      <w:bookmarkStart w:id="344" w:name="_Toc184191913"/>
      <w:bookmarkStart w:id="345" w:name="_Toc184210453"/>
      <w:bookmarkStart w:id="346" w:name="_Toc184191914"/>
      <w:bookmarkStart w:id="347" w:name="_Toc184210454"/>
      <w:bookmarkStart w:id="348" w:name="_Toc165626325"/>
      <w:bookmarkStart w:id="349" w:name="_Toc165626326"/>
      <w:bookmarkStart w:id="350" w:name="_Toc165626329"/>
      <w:bookmarkStart w:id="351" w:name="_Toc165626330"/>
      <w:bookmarkStart w:id="352" w:name="_Toc165626331"/>
      <w:bookmarkStart w:id="353" w:name="_Toc165626332"/>
      <w:bookmarkStart w:id="354" w:name="_Toc165626334"/>
      <w:bookmarkStart w:id="355" w:name="_Toc165626335"/>
      <w:bookmarkStart w:id="356" w:name="_Toc165626336"/>
      <w:bookmarkStart w:id="357" w:name="_Toc165626337"/>
      <w:bookmarkStart w:id="358" w:name="_Toc165626349"/>
      <w:bookmarkStart w:id="359" w:name="_Toc165626360"/>
      <w:bookmarkStart w:id="360" w:name="_Toc199516222"/>
      <w:bookmarkStart w:id="361" w:name="_Toc194983901"/>
      <w:bookmarkStart w:id="362" w:name="_Toc243112740"/>
      <w:bookmarkStart w:id="363" w:name="_Toc349042615"/>
      <w:bookmarkStart w:id="364" w:name="_Ref366577019"/>
      <w:bookmarkStart w:id="365" w:name="_Ref366577050"/>
      <w:bookmarkStart w:id="366" w:name="_Toc25589697"/>
      <w:bookmarkStart w:id="367" w:name="_Toc177399027"/>
      <w:bookmarkStart w:id="368" w:name="_Toc175057314"/>
      <w:bookmarkStart w:id="369" w:name="_Toc20156277"/>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r>
        <w:rPr>
          <w:rFonts w:eastAsia="Times New Roman"/>
        </w:rPr>
        <w:t>The DFDL Information Set (Infoset)</w:t>
      </w:r>
      <w:bookmarkEnd w:id="360"/>
      <w:bookmarkEnd w:id="361"/>
      <w:bookmarkEnd w:id="362"/>
      <w:bookmarkEnd w:id="363"/>
      <w:bookmarkEnd w:id="364"/>
      <w:bookmarkEnd w:id="365"/>
      <w:bookmarkEnd w:id="366"/>
    </w:p>
    <w:p w14:paraId="7390363B" w14:textId="77777777" w:rsidR="00000000" w:rsidRDefault="009D64FD">
      <w:r>
        <w:t xml:space="preserve">This section defines an abstract data set called the </w:t>
      </w:r>
      <w:r>
        <w:rPr>
          <w:rStyle w:val="Strong"/>
          <w:i/>
          <w:iCs/>
        </w:rPr>
        <w:t>DFDL Information Set</w:t>
      </w:r>
      <w:r>
        <w:t xml:space="preserve"> (</w:t>
      </w:r>
      <w:r>
        <w:rPr>
          <w:rStyle w:val="Strong"/>
          <w:i/>
          <w:iCs/>
        </w:rPr>
        <w:t>Infoset</w:t>
      </w:r>
      <w:r>
        <w:t xml:space="preserve">). </w:t>
      </w:r>
      <w:r>
        <w:t>Its purpose is to define the abstract data structure that must be provided:</w:t>
      </w:r>
    </w:p>
    <w:p w14:paraId="7E7D7961" w14:textId="77777777" w:rsidR="00000000" w:rsidRDefault="009D64FD">
      <w:pPr>
        <w:numPr>
          <w:ilvl w:val="0"/>
          <w:numId w:val="32"/>
        </w:numPr>
      </w:pPr>
      <w:r>
        <w:t>To an invoking application by a DFDL parser when parsing DFDL-described data using a DFDL Schema;</w:t>
      </w:r>
    </w:p>
    <w:p w14:paraId="2EA6797F" w14:textId="77777777" w:rsidR="00000000" w:rsidRDefault="009D64FD">
      <w:pPr>
        <w:numPr>
          <w:ilvl w:val="0"/>
          <w:numId w:val="32"/>
        </w:numPr>
      </w:pPr>
      <w:r>
        <w:t xml:space="preserve">To a DFDL unparser by an invoking application when generating DFDL-described data </w:t>
      </w:r>
      <w:r>
        <w:t>using a DFDL Schema</w:t>
      </w:r>
    </w:p>
    <w:p w14:paraId="438FCF55" w14:textId="77777777" w:rsidR="00000000" w:rsidRDefault="009D64FD">
      <w:r>
        <w:t xml:space="preserve">The DFDL Infoset contains enough information so that a DFDL schema can be defined that will unparse the infoset and reparse the resultant datastream to produce the same infoset. </w:t>
      </w:r>
    </w:p>
    <w:p w14:paraId="7F11D3AE" w14:textId="77777777" w:rsidR="00000000" w:rsidRDefault="009D64FD">
      <w:r>
        <w:t>There is no requirement for DFDL-described data to be val</w:t>
      </w:r>
      <w:r>
        <w:t xml:space="preserve">id in order to have a DFDL information set. </w:t>
      </w:r>
    </w:p>
    <w:p w14:paraId="69F2B850" w14:textId="77777777" w:rsidR="00000000" w:rsidRDefault="009D64FD">
      <w:r>
        <w:t xml:space="preserve">DFDL information sets may be created by methods (not described in this specification) other than parsing DFDL-described data. </w:t>
      </w:r>
    </w:p>
    <w:p w14:paraId="1F95C9E1" w14:textId="77777777" w:rsidR="00000000" w:rsidRDefault="009D64FD">
      <w:r>
        <w:t xml:space="preserve">A DFDL information set consists of a number of </w:t>
      </w:r>
      <w:r>
        <w:rPr>
          <w:rStyle w:val="Strong"/>
          <w:i/>
          <w:iCs/>
        </w:rPr>
        <w:t>information items</w:t>
      </w:r>
      <w:r>
        <w:t xml:space="preserve">; or just </w:t>
      </w:r>
      <w:r>
        <w:rPr>
          <w:rStyle w:val="Emphasis"/>
        </w:rPr>
        <w:t>items</w:t>
      </w:r>
      <w:r>
        <w:t xml:space="preserve"> for </w:t>
      </w:r>
      <w:r>
        <w:t>short. The information set for any well-formed DFDL-described data will contain at least a document information item and one element information item. An information item is an abstract description of a part of some DFDL-described data: each information it</w:t>
      </w:r>
      <w:r>
        <w:t xml:space="preserve">em has a set of associated named </w:t>
      </w:r>
      <w:r>
        <w:rPr>
          <w:b/>
          <w:i/>
        </w:rPr>
        <w:t>members</w:t>
      </w:r>
      <w:r>
        <w:t xml:space="preserve">. In this specification, the member names are shown in square brackets, </w:t>
      </w:r>
      <w:r>
        <w:rPr>
          <w:rStyle w:val="Strong"/>
        </w:rPr>
        <w:t>[thus]</w:t>
      </w:r>
      <w:r>
        <w:t xml:space="preserve">. The types of information item are listed in Section </w:t>
      </w:r>
      <w:r>
        <w:fldChar w:fldCharType="begin"/>
      </w:r>
      <w:r>
        <w:instrText xml:space="preserve"> REF infoitem \r \h </w:instrText>
      </w:r>
      <w:r>
        <w:fldChar w:fldCharType="separate"/>
      </w:r>
      <w:r>
        <w:t>4.1</w:t>
      </w:r>
      <w:r>
        <w:fldChar w:fldCharType="end"/>
      </w:r>
      <w:r>
        <w:t xml:space="preserve"> </w:t>
      </w:r>
      <w:hyperlink w:anchor="_Information_Items" w:history="1">
        <w:r>
          <w:rPr>
            <w:rStyle w:val="Hyperlink"/>
          </w:rPr>
          <w:t>Information Items</w:t>
        </w:r>
      </w:hyperlink>
      <w:r>
        <w:t xml:space="preserve">. </w:t>
      </w:r>
    </w:p>
    <w:p w14:paraId="506E7708" w14:textId="77777777" w:rsidR="00000000" w:rsidRDefault="009D64FD">
      <w:r>
        <w:t>The DFDL Information Set does not require or favor a specific interface or class of interfaces. This specification presents the information set as a modified tree for the sake of clarity and si</w:t>
      </w:r>
      <w:r>
        <w:t>mplicity, but there is no requirement that the DFDL Information Set be made available through a tree structure; other types of interfaces, including (but not limited to) event-based and query-based interfaces, are also capable of providing information conf</w:t>
      </w:r>
      <w:r>
        <w:t xml:space="preserve">orming to the DFDL Information Set. </w:t>
      </w:r>
    </w:p>
    <w:p w14:paraId="38D953E2" w14:textId="77777777" w:rsidR="00000000" w:rsidRDefault="009D64FD">
      <w:r>
        <w:t>The terms "information set" and "information item" are similar in meaning to the generic terms "tree" and "node", as they are used in computing. However, the former terms are used in this specification to reduce possibl</w:t>
      </w:r>
      <w:r>
        <w:t xml:space="preserve">e confusion with other specific data models. </w:t>
      </w:r>
    </w:p>
    <w:p w14:paraId="0473E71D" w14:textId="77777777" w:rsidR="00000000" w:rsidRDefault="009D64FD">
      <w:r>
        <w:t xml:space="preserve">The DFDL Information Set is similar in purpose to the XML Information Set </w:t>
      </w:r>
      <w:r>
        <w:rPr>
          <w:noProof/>
        </w:rPr>
        <w:t>[</w:t>
      </w:r>
      <w:hyperlink w:anchor="a_XMLInfoset" w:history="1">
        <w:r>
          <w:rPr>
            <w:rStyle w:val="Hyperlink"/>
            <w:noProof/>
          </w:rPr>
          <w:t>XMLInfoset</w:t>
        </w:r>
      </w:hyperlink>
      <w:r>
        <w:rPr>
          <w:noProof/>
        </w:rPr>
        <w:t>]</w:t>
      </w:r>
      <w:r>
        <w:t>, however, it is not identical, nor a perfect subset, as there are important differences.</w:t>
      </w:r>
      <w:r>
        <w:t xml:space="preserve"> </w:t>
      </w:r>
    </w:p>
    <w:p w14:paraId="6D75E720" w14:textId="77777777" w:rsidR="00000000" w:rsidRDefault="009D64FD">
      <w:pPr>
        <w:pStyle w:val="Heading2"/>
        <w:rPr>
          <w:rFonts w:eastAsia="Times New Roman"/>
        </w:rPr>
      </w:pPr>
      <w:bookmarkStart w:id="370" w:name="_Information_Items"/>
      <w:bookmarkStart w:id="371" w:name="infoitem"/>
      <w:bookmarkStart w:id="372" w:name="_Toc199516224"/>
      <w:bookmarkStart w:id="373" w:name="_Toc194983903"/>
      <w:bookmarkStart w:id="374" w:name="_Toc243112741"/>
      <w:bookmarkStart w:id="375" w:name="_Toc349042616"/>
      <w:bookmarkStart w:id="376" w:name="_Toc25589698"/>
      <w:bookmarkEnd w:id="370"/>
      <w:r>
        <w:rPr>
          <w:rFonts w:eastAsia="Times New Roman"/>
        </w:rPr>
        <w:t>Information Items</w:t>
      </w:r>
      <w:bookmarkEnd w:id="371"/>
      <w:bookmarkEnd w:id="372"/>
      <w:bookmarkEnd w:id="373"/>
      <w:bookmarkEnd w:id="374"/>
      <w:bookmarkEnd w:id="375"/>
      <w:bookmarkEnd w:id="376"/>
    </w:p>
    <w:p w14:paraId="5F309B2D" w14:textId="77777777" w:rsidR="00000000" w:rsidRDefault="009D64FD">
      <w:r>
        <w:t xml:space="preserve">An information set contains two different types of information items, as explained in the following sections. Every information item has members. For ease of reference, each member is given a name, indicated </w:t>
      </w:r>
      <w:r>
        <w:rPr>
          <w:rStyle w:val="Strong"/>
        </w:rPr>
        <w:t>[thus]</w:t>
      </w:r>
      <w:r>
        <w:t xml:space="preserve">. </w:t>
      </w:r>
    </w:p>
    <w:p w14:paraId="66BE048E" w14:textId="77777777" w:rsidR="00000000" w:rsidRDefault="009D64FD">
      <w:pPr>
        <w:pStyle w:val="Heading3"/>
        <w:rPr>
          <w:rFonts w:eastAsia="Times New Roman"/>
        </w:rPr>
      </w:pPr>
      <w:bookmarkStart w:id="377" w:name="_Toc322911512"/>
      <w:bookmarkStart w:id="378" w:name="_Toc322912051"/>
      <w:bookmarkStart w:id="379" w:name="_Toc322911513"/>
      <w:bookmarkStart w:id="380" w:name="_Toc322912052"/>
      <w:bookmarkStart w:id="381" w:name="_2.1._Document_Information"/>
      <w:bookmarkStart w:id="382" w:name="infoitem.document"/>
      <w:bookmarkStart w:id="383" w:name="_Toc199516225"/>
      <w:bookmarkStart w:id="384" w:name="_Toc194983904"/>
      <w:bookmarkStart w:id="385" w:name="_Toc243112742"/>
      <w:bookmarkStart w:id="386" w:name="_Toc349042617"/>
      <w:bookmarkStart w:id="387" w:name="_Toc25589699"/>
      <w:bookmarkEnd w:id="377"/>
      <w:bookmarkEnd w:id="378"/>
      <w:bookmarkEnd w:id="379"/>
      <w:bookmarkEnd w:id="380"/>
      <w:bookmarkEnd w:id="381"/>
      <w:r>
        <w:rPr>
          <w:rFonts w:eastAsia="Times New Roman"/>
        </w:rPr>
        <w:t xml:space="preserve">Document </w:t>
      </w:r>
      <w:r>
        <w:rPr>
          <w:rFonts w:eastAsia="Times New Roman"/>
        </w:rPr>
        <w:t>Information Item</w:t>
      </w:r>
      <w:bookmarkEnd w:id="382"/>
      <w:bookmarkEnd w:id="383"/>
      <w:bookmarkEnd w:id="384"/>
      <w:bookmarkEnd w:id="385"/>
      <w:bookmarkEnd w:id="386"/>
      <w:bookmarkEnd w:id="387"/>
    </w:p>
    <w:p w14:paraId="22C1BB6A" w14:textId="77777777" w:rsidR="00000000" w:rsidRDefault="009D64FD">
      <w:r>
        <w:t xml:space="preserve">There is exactly one </w:t>
      </w:r>
      <w:r>
        <w:rPr>
          <w:rStyle w:val="Strong"/>
          <w:i/>
          <w:iCs/>
        </w:rPr>
        <w:t>document information item</w:t>
      </w:r>
      <w:r>
        <w:t xml:space="preserve"> in the information set, and all other information items are accessible through the [root] member of the document information item. </w:t>
      </w:r>
    </w:p>
    <w:p w14:paraId="7D3FA6B3" w14:textId="77777777" w:rsidR="00000000" w:rsidRDefault="009D64FD">
      <w:r>
        <w:t xml:space="preserve">There is no specific DFDL schema component that corresponds </w:t>
      </w:r>
      <w:r>
        <w:t>to this item. It is a concrete artifact describing the information set.</w:t>
      </w:r>
    </w:p>
    <w:p w14:paraId="0DEB0F07" w14:textId="77777777" w:rsidR="00000000" w:rsidRDefault="009D64FD">
      <w:r>
        <w:t>The document information item has the following members:</w:t>
      </w:r>
    </w:p>
    <w:p w14:paraId="0DAC2589" w14:textId="77777777" w:rsidR="00000000" w:rsidRDefault="009D64FD">
      <w:r>
        <w:rPr>
          <w:rStyle w:val="Strong"/>
        </w:rPr>
        <w:t>[root]</w:t>
      </w:r>
      <w:r>
        <w:t xml:space="preserve"> The element information item corresponding to the root element declaration of the DFDL Schema. </w:t>
      </w:r>
    </w:p>
    <w:p w14:paraId="2028AFC5" w14:textId="77777777" w:rsidR="00000000" w:rsidRDefault="009D64FD">
      <w:r>
        <w:rPr>
          <w:rStyle w:val="Strong"/>
        </w:rPr>
        <w:t>[dfdlVersion]</w:t>
      </w:r>
      <w:r>
        <w:t xml:space="preserve"> String. Th</w:t>
      </w:r>
      <w:r>
        <w:t xml:space="preserve">e version of the DFDL specification to which this information set conforms. For DFDL V1.0 this is </w:t>
      </w:r>
      <w:hyperlink r:id="rId16" w:history="1">
        <w:r>
          <w:rPr>
            <w:rStyle w:val="Hyperlink"/>
            <w:color w:val="auto"/>
            <w:u w:val="none"/>
          </w:rPr>
          <w:t>'dfdl-1.0</w:t>
        </w:r>
      </w:hyperlink>
      <w:r>
        <w:t>'</w:t>
      </w:r>
    </w:p>
    <w:p w14:paraId="53EBD87B" w14:textId="77777777" w:rsidR="00000000" w:rsidRDefault="009D64FD">
      <w:r>
        <w:rPr>
          <w:b/>
        </w:rPr>
        <w:t>[schema]</w:t>
      </w:r>
      <w:r>
        <w:t xml:space="preserve"> String. This member is reserved for future use.</w:t>
      </w:r>
    </w:p>
    <w:p w14:paraId="19DCBE34" w14:textId="77777777" w:rsidR="00000000" w:rsidRDefault="009D64FD">
      <w:pPr>
        <w:rPr>
          <w:del w:id="388" w:author="Mike Beckerle" w:date="2019-11-25T14:56:00Z"/>
        </w:rPr>
      </w:pPr>
      <w:del w:id="389" w:author="Mike Beckerle" w:date="2019-11-25T14:56:00Z">
        <w:r>
          <w:rPr>
            <w:rStyle w:val="Strong"/>
          </w:rPr>
          <w:delText>[unicodeByteOrderMark]</w:delText>
        </w:r>
        <w:r>
          <w:delText xml:space="preserve"> Enum. When</w:delText>
        </w:r>
        <w:r>
          <w:rPr>
            <w:rFonts w:eastAsia="Helv"/>
          </w:rPr>
          <w:delText xml:space="preserve"> </w:delText>
        </w:r>
        <w:r>
          <w:delText>the</w:delText>
        </w:r>
        <w:r>
          <w:rPr>
            <w:rFonts w:eastAsia="Helv"/>
          </w:rPr>
          <w:delText xml:space="preserve"> </w:delText>
        </w:r>
        <w:r>
          <w:delText>encod</w:delText>
        </w:r>
        <w:r>
          <w:delText>ing</w:delText>
        </w:r>
        <w:r>
          <w:rPr>
            <w:rFonts w:eastAsia="Helv"/>
          </w:rPr>
          <w:delText xml:space="preserve"> </w:delText>
        </w:r>
        <w:r>
          <w:delText>of</w:delText>
        </w:r>
        <w:r>
          <w:rPr>
            <w:rFonts w:eastAsia="Helv"/>
          </w:rPr>
          <w:delText xml:space="preserve"> </w:delText>
        </w:r>
        <w:r>
          <w:delText>the</w:delText>
        </w:r>
        <w:r>
          <w:rPr>
            <w:rFonts w:eastAsia="Helv"/>
          </w:rPr>
          <w:delText xml:space="preserve"> </w:delText>
        </w:r>
        <w:r>
          <w:delText>root</w:delText>
        </w:r>
        <w:r>
          <w:rPr>
            <w:rFonts w:eastAsia="Helv"/>
          </w:rPr>
          <w:delText xml:space="preserve"> </w:delText>
        </w:r>
        <w:r>
          <w:delText>element</w:delText>
        </w:r>
        <w:r>
          <w:rPr>
            <w:rFonts w:eastAsia="Helv"/>
          </w:rPr>
          <w:delText xml:space="preserve"> </w:delText>
        </w:r>
        <w:r>
          <w:delText>of</w:delText>
        </w:r>
        <w:r>
          <w:rPr>
            <w:rFonts w:eastAsia="Helv"/>
          </w:rPr>
          <w:delText xml:space="preserve"> </w:delText>
        </w:r>
        <w:r>
          <w:delText>the</w:delText>
        </w:r>
        <w:r>
          <w:rPr>
            <w:rFonts w:eastAsia="Helv"/>
          </w:rPr>
          <w:delText xml:space="preserve"> </w:delText>
        </w:r>
        <w:r>
          <w:delText>document</w:delText>
        </w:r>
        <w:r>
          <w:rPr>
            <w:rFonts w:eastAsia="Helv"/>
          </w:rPr>
          <w:delText xml:space="preserve"> </w:delText>
        </w:r>
        <w:r>
          <w:delText>is</w:delText>
        </w:r>
        <w:r>
          <w:rPr>
            <w:rFonts w:eastAsia="Helv"/>
          </w:rPr>
          <w:delText xml:space="preserve"> </w:delText>
        </w:r>
        <w:r>
          <w:delText>exactly</w:delText>
        </w:r>
        <w:r>
          <w:rPr>
            <w:rFonts w:eastAsia="Helv"/>
          </w:rPr>
          <w:delText xml:space="preserve"> </w:delText>
        </w:r>
        <w:r>
          <w:delText>UTF-8,</w:delText>
        </w:r>
        <w:r>
          <w:rPr>
            <w:rFonts w:eastAsia="Helv"/>
          </w:rPr>
          <w:delText xml:space="preserve"> </w:delText>
        </w:r>
        <w:r>
          <w:delText>UTF-16,</w:delText>
        </w:r>
        <w:r>
          <w:rPr>
            <w:rFonts w:eastAsia="Helv"/>
          </w:rPr>
          <w:delText xml:space="preserve"> </w:delText>
        </w:r>
        <w:r>
          <w:delText>or</w:delText>
        </w:r>
        <w:r>
          <w:rPr>
            <w:rFonts w:eastAsia="Helv"/>
          </w:rPr>
          <w:delText xml:space="preserve"> </w:delText>
        </w:r>
        <w:r>
          <w:delText>UTF-32</w:delText>
        </w:r>
        <w:r>
          <w:rPr>
            <w:rFonts w:eastAsia="Helv"/>
          </w:rPr>
          <w:delText xml:space="preserve"> </w:delText>
        </w:r>
        <w:r>
          <w:delText>(or</w:delText>
        </w:r>
        <w:r>
          <w:rPr>
            <w:rFonts w:eastAsia="Helv"/>
          </w:rPr>
          <w:delText xml:space="preserve"> </w:delText>
        </w:r>
        <w:r>
          <w:delText>CCSID</w:delText>
        </w:r>
        <w:r>
          <w:rPr>
            <w:rFonts w:eastAsia="Helv"/>
          </w:rPr>
          <w:delText xml:space="preserve"> </w:delText>
        </w:r>
        <w:r>
          <w:delText>equivalent),</w:delText>
        </w:r>
        <w:r>
          <w:rPr>
            <w:rFonts w:eastAsia="Helv"/>
          </w:rPr>
          <w:delText xml:space="preserve"> </w:delText>
        </w:r>
        <w:r>
          <w:delText>the</w:delText>
        </w:r>
        <w:r>
          <w:rPr>
            <w:rFonts w:eastAsia="Helv"/>
          </w:rPr>
          <w:delText xml:space="preserve"> </w:delText>
        </w:r>
        <w:r>
          <w:delText>member</w:delText>
        </w:r>
        <w:r>
          <w:rPr>
            <w:rFonts w:eastAsia="Helv"/>
          </w:rPr>
          <w:delText xml:space="preserve"> </w:delText>
        </w:r>
        <w:r>
          <w:delText>value</w:delText>
        </w:r>
        <w:r>
          <w:rPr>
            <w:rFonts w:eastAsia="Helv"/>
          </w:rPr>
          <w:delText xml:space="preserve"> </w:delText>
        </w:r>
        <w:r>
          <w:delText>indicates</w:delText>
        </w:r>
        <w:r>
          <w:rPr>
            <w:rFonts w:eastAsia="Helv"/>
          </w:rPr>
          <w:delText xml:space="preserve"> </w:delText>
        </w:r>
        <w:r>
          <w:delText>whether</w:delText>
        </w:r>
        <w:r>
          <w:rPr>
            <w:rFonts w:eastAsia="Helv"/>
          </w:rPr>
          <w:delText xml:space="preserve"> </w:delText>
        </w:r>
        <w:r>
          <w:delText>the</w:delText>
        </w:r>
        <w:r>
          <w:rPr>
            <w:rFonts w:eastAsia="Helv"/>
          </w:rPr>
          <w:delText xml:space="preserve"> </w:delText>
        </w:r>
        <w:r>
          <w:delText>document</w:delText>
        </w:r>
        <w:r>
          <w:rPr>
            <w:rFonts w:eastAsia="Helv"/>
          </w:rPr>
          <w:delText xml:space="preserve"> </w:delText>
        </w:r>
        <w:r>
          <w:delText>starts</w:delText>
        </w:r>
        <w:r>
          <w:rPr>
            <w:rFonts w:eastAsia="Helv"/>
          </w:rPr>
          <w:delText xml:space="preserve"> </w:delText>
        </w:r>
        <w:r>
          <w:delText>with</w:delText>
        </w:r>
        <w:r>
          <w:rPr>
            <w:rFonts w:eastAsia="Helv"/>
          </w:rPr>
          <w:delText xml:space="preserve"> </w:delText>
        </w:r>
        <w:r>
          <w:delText>a</w:delText>
        </w:r>
        <w:r>
          <w:rPr>
            <w:rFonts w:eastAsia="Helv"/>
          </w:rPr>
          <w:delText xml:space="preserve"> Byte-order-mark (</w:delText>
        </w:r>
        <w:r>
          <w:delText>BOM), and what the value of the mark was.</w:delText>
        </w:r>
        <w:r>
          <w:rPr>
            <w:rFonts w:eastAsia="Helv"/>
          </w:rPr>
          <w:delText xml:space="preserve"> </w:delText>
        </w:r>
        <w:r>
          <w:delText>If</w:delText>
        </w:r>
        <w:r>
          <w:rPr>
            <w:rFonts w:eastAsia="Helv"/>
          </w:rPr>
          <w:delText xml:space="preserve"> </w:delText>
        </w:r>
        <w:r>
          <w:delText>there</w:delText>
        </w:r>
        <w:r>
          <w:rPr>
            <w:rFonts w:eastAsia="Helv"/>
          </w:rPr>
          <w:delText xml:space="preserve"> </w:delText>
        </w:r>
        <w:r>
          <w:delText>is</w:delText>
        </w:r>
        <w:r>
          <w:rPr>
            <w:rFonts w:eastAsia="Helv"/>
          </w:rPr>
          <w:delText xml:space="preserve"> </w:delText>
        </w:r>
        <w:r>
          <w:delText>a</w:delText>
        </w:r>
        <w:r>
          <w:rPr>
            <w:rFonts w:eastAsia="Helv"/>
          </w:rPr>
          <w:delText xml:space="preserve"> </w:delText>
        </w:r>
        <w:r>
          <w:delText xml:space="preserve">BOM </w:delText>
        </w:r>
        <w:r>
          <w:delText>at the start of the data stream,</w:delText>
        </w:r>
        <w:r>
          <w:rPr>
            <w:rFonts w:eastAsia="Helv"/>
          </w:rPr>
          <w:delText xml:space="preserve"> </w:delText>
        </w:r>
        <w:r>
          <w:delText>then</w:delText>
        </w:r>
        <w:r>
          <w:rPr>
            <w:rFonts w:eastAsia="Helv"/>
          </w:rPr>
          <w:delText xml:space="preserve"> </w:delText>
        </w:r>
        <w:r>
          <w:delText>for</w:delText>
        </w:r>
        <w:r>
          <w:rPr>
            <w:rFonts w:eastAsia="Helv"/>
          </w:rPr>
          <w:delText xml:space="preserve"> </w:delText>
        </w:r>
        <w:r>
          <w:delText>UTF-8</w:delText>
        </w:r>
        <w:r>
          <w:rPr>
            <w:rFonts w:eastAsia="Helv"/>
          </w:rPr>
          <w:delText xml:space="preserve"> </w:delText>
        </w:r>
        <w:r>
          <w:delText>encoding</w:delText>
        </w:r>
        <w:r>
          <w:rPr>
            <w:rFonts w:eastAsia="Helv"/>
          </w:rPr>
          <w:delText xml:space="preserve"> </w:delText>
        </w:r>
        <w:r>
          <w:delText>the</w:delText>
        </w:r>
        <w:r>
          <w:rPr>
            <w:rFonts w:eastAsia="Helv"/>
          </w:rPr>
          <w:delText xml:space="preserve"> </w:delText>
        </w:r>
        <w:r>
          <w:delText>value</w:delText>
        </w:r>
        <w:r>
          <w:rPr>
            <w:rFonts w:eastAsia="Helv"/>
          </w:rPr>
          <w:delText xml:space="preserve"> </w:delText>
        </w:r>
        <w:r>
          <w:delText>is</w:delText>
        </w:r>
        <w:r>
          <w:rPr>
            <w:rFonts w:eastAsia="Helv"/>
          </w:rPr>
          <w:delText xml:space="preserve"> </w:delText>
        </w:r>
        <w:r>
          <w:delText>'UTF-8';</w:delText>
        </w:r>
        <w:r>
          <w:rPr>
            <w:rFonts w:eastAsia="Helv"/>
          </w:rPr>
          <w:delText xml:space="preserve"> </w:delText>
        </w:r>
        <w:r>
          <w:delText>for</w:delText>
        </w:r>
        <w:r>
          <w:rPr>
            <w:rFonts w:eastAsia="Helv"/>
          </w:rPr>
          <w:delText xml:space="preserve"> </w:delText>
        </w:r>
        <w:r>
          <w:delText>UTF-16</w:delText>
        </w:r>
        <w:r>
          <w:rPr>
            <w:rFonts w:eastAsia="Helv"/>
          </w:rPr>
          <w:delText xml:space="preserve"> </w:delText>
        </w:r>
        <w:r>
          <w:delText>encoding</w:delText>
        </w:r>
        <w:r>
          <w:rPr>
            <w:rFonts w:eastAsia="Helv"/>
          </w:rPr>
          <w:delText xml:space="preserve"> </w:delText>
        </w:r>
        <w:r>
          <w:delText>the</w:delText>
        </w:r>
        <w:r>
          <w:rPr>
            <w:rFonts w:eastAsia="Helv"/>
          </w:rPr>
          <w:delText xml:space="preserve"> </w:delText>
        </w:r>
        <w:r>
          <w:delText>value</w:delText>
        </w:r>
        <w:r>
          <w:rPr>
            <w:rFonts w:eastAsia="Helv"/>
          </w:rPr>
          <w:delText xml:space="preserve"> </w:delText>
        </w:r>
        <w:r>
          <w:delText>is</w:delText>
        </w:r>
        <w:r>
          <w:rPr>
            <w:rFonts w:eastAsia="Helv"/>
          </w:rPr>
          <w:delText xml:space="preserve"> </w:delText>
        </w:r>
        <w:r>
          <w:delText>'UTF-16LE'</w:delText>
        </w:r>
        <w:r>
          <w:rPr>
            <w:rFonts w:eastAsia="Helv"/>
          </w:rPr>
          <w:delText xml:space="preserve"> </w:delText>
        </w:r>
        <w:r>
          <w:delText>or</w:delText>
        </w:r>
        <w:r>
          <w:rPr>
            <w:rFonts w:eastAsia="Helv"/>
          </w:rPr>
          <w:delText xml:space="preserve"> </w:delText>
        </w:r>
        <w:r>
          <w:delText>'UTF-16BE';</w:delText>
        </w:r>
        <w:r>
          <w:rPr>
            <w:rFonts w:eastAsia="Helv"/>
          </w:rPr>
          <w:delText xml:space="preserve"> </w:delText>
        </w:r>
        <w:r>
          <w:delText>for</w:delText>
        </w:r>
        <w:r>
          <w:rPr>
            <w:rFonts w:eastAsia="Helv"/>
          </w:rPr>
          <w:delText xml:space="preserve"> </w:delText>
        </w:r>
        <w:r>
          <w:delText>UTF-32</w:delText>
        </w:r>
        <w:r>
          <w:rPr>
            <w:rFonts w:eastAsia="Helv"/>
          </w:rPr>
          <w:delText xml:space="preserve"> </w:delText>
        </w:r>
        <w:r>
          <w:delText>the</w:delText>
        </w:r>
        <w:r>
          <w:rPr>
            <w:rFonts w:eastAsia="Helv"/>
          </w:rPr>
          <w:delText xml:space="preserve"> </w:delText>
        </w:r>
        <w:r>
          <w:delText>value</w:delText>
        </w:r>
        <w:r>
          <w:rPr>
            <w:rFonts w:eastAsia="Helv"/>
          </w:rPr>
          <w:delText xml:space="preserve"> </w:delText>
        </w:r>
        <w:r>
          <w:delText>is</w:delText>
        </w:r>
        <w:r>
          <w:rPr>
            <w:rFonts w:eastAsia="Helv"/>
          </w:rPr>
          <w:delText xml:space="preserve"> </w:delText>
        </w:r>
        <w:r>
          <w:delText>'UTF-32LE'</w:delText>
        </w:r>
        <w:r>
          <w:rPr>
            <w:rFonts w:eastAsia="Helv"/>
          </w:rPr>
          <w:delText xml:space="preserve"> </w:delText>
        </w:r>
        <w:r>
          <w:delText>or</w:delText>
        </w:r>
        <w:r>
          <w:rPr>
            <w:rFonts w:eastAsia="Helv"/>
          </w:rPr>
          <w:delText xml:space="preserve"> </w:delText>
        </w:r>
        <w:r>
          <w:delText>'UTF-32BE'.</w:delText>
        </w:r>
        <w:r>
          <w:rPr>
            <w:rFonts w:eastAsia="Helv"/>
          </w:rPr>
          <w:delText xml:space="preserve"> </w:delText>
        </w:r>
        <w:r>
          <w:delText>If</w:delText>
        </w:r>
        <w:r>
          <w:rPr>
            <w:rFonts w:eastAsia="Helv"/>
          </w:rPr>
          <w:delText xml:space="preserve"> </w:delText>
        </w:r>
        <w:r>
          <w:delText>there</w:delText>
        </w:r>
        <w:r>
          <w:rPr>
            <w:rFonts w:eastAsia="Helv"/>
          </w:rPr>
          <w:delText xml:space="preserve"> </w:delText>
        </w:r>
        <w:r>
          <w:delText>is</w:delText>
        </w:r>
        <w:r>
          <w:rPr>
            <w:rFonts w:eastAsia="Helv"/>
          </w:rPr>
          <w:delText xml:space="preserve"> </w:delText>
        </w:r>
        <w:r>
          <w:delText>no</w:delText>
        </w:r>
        <w:r>
          <w:rPr>
            <w:rFonts w:eastAsia="Helv"/>
          </w:rPr>
          <w:delText xml:space="preserve"> </w:delText>
        </w:r>
        <w:r>
          <w:delText>BOM</w:delText>
        </w:r>
        <w:r>
          <w:rPr>
            <w:rFonts w:eastAsia="Helv"/>
          </w:rPr>
          <w:delText xml:space="preserve"> </w:delText>
        </w:r>
        <w:r>
          <w:delText>then</w:delText>
        </w:r>
        <w:r>
          <w:rPr>
            <w:rFonts w:eastAsia="Helv"/>
          </w:rPr>
          <w:delText xml:space="preserve"> </w:delText>
        </w:r>
        <w:r>
          <w:delText>the</w:delText>
        </w:r>
        <w:r>
          <w:rPr>
            <w:rFonts w:eastAsia="Helv"/>
          </w:rPr>
          <w:delText xml:space="preserve"> </w:delText>
        </w:r>
        <w:r>
          <w:delText>member</w:delText>
        </w:r>
        <w:r>
          <w:rPr>
            <w:rFonts w:eastAsia="Helv"/>
          </w:rPr>
          <w:delText xml:space="preserve"> </w:delText>
        </w:r>
        <w:r>
          <w:delText>value</w:delText>
        </w:r>
        <w:r>
          <w:rPr>
            <w:rFonts w:eastAsia="Helv"/>
          </w:rPr>
          <w:delText xml:space="preserve"> </w:delText>
        </w:r>
        <w:r>
          <w:delText>is</w:delText>
        </w:r>
        <w:r>
          <w:rPr>
            <w:rFonts w:eastAsia="Helv"/>
          </w:rPr>
          <w:delText xml:space="preserve"> </w:delText>
        </w:r>
        <w:r>
          <w:delText>empty.</w:delText>
        </w:r>
        <w:r>
          <w:rPr>
            <w:rFonts w:eastAsia="Helv"/>
          </w:rPr>
          <w:delText xml:space="preserve"> </w:delText>
        </w:r>
        <w:r>
          <w:delText>When</w:delText>
        </w:r>
        <w:r>
          <w:rPr>
            <w:rFonts w:eastAsia="Helv"/>
          </w:rPr>
          <w:delText xml:space="preserve"> </w:delText>
        </w:r>
        <w:r>
          <w:delText>the</w:delText>
        </w:r>
        <w:r>
          <w:rPr>
            <w:rFonts w:eastAsia="Helv"/>
          </w:rPr>
          <w:delText xml:space="preserve"> </w:delText>
        </w:r>
        <w:r>
          <w:delText>encoding</w:delText>
        </w:r>
        <w:r>
          <w:rPr>
            <w:rFonts w:eastAsia="Helv"/>
          </w:rPr>
          <w:delText xml:space="preserve"> </w:delText>
        </w:r>
        <w:r>
          <w:delText>of</w:delText>
        </w:r>
        <w:r>
          <w:rPr>
            <w:rFonts w:eastAsia="Helv"/>
          </w:rPr>
          <w:delText xml:space="preserve"> </w:delText>
        </w:r>
        <w:r>
          <w:delText>the</w:delText>
        </w:r>
        <w:r>
          <w:rPr>
            <w:rFonts w:eastAsia="Helv"/>
          </w:rPr>
          <w:delText xml:space="preserve"> </w:delText>
        </w:r>
        <w:r>
          <w:delText>root</w:delText>
        </w:r>
        <w:r>
          <w:rPr>
            <w:rFonts w:eastAsia="Helv"/>
          </w:rPr>
          <w:delText xml:space="preserve"> </w:delText>
        </w:r>
        <w:r>
          <w:delText>element</w:delText>
        </w:r>
        <w:r>
          <w:rPr>
            <w:rFonts w:eastAsia="Helv"/>
          </w:rPr>
          <w:delText xml:space="preserve"> </w:delText>
        </w:r>
        <w:r>
          <w:delText>of</w:delText>
        </w:r>
        <w:r>
          <w:rPr>
            <w:rFonts w:eastAsia="Helv"/>
          </w:rPr>
          <w:delText xml:space="preserve"> </w:delText>
        </w:r>
        <w:r>
          <w:delText>the</w:delText>
        </w:r>
        <w:r>
          <w:rPr>
            <w:rFonts w:eastAsia="Helv"/>
          </w:rPr>
          <w:delText xml:space="preserve"> </w:delText>
        </w:r>
        <w:r>
          <w:delText>document</w:delText>
        </w:r>
        <w:r>
          <w:rPr>
            <w:rFonts w:eastAsia="Helv"/>
          </w:rPr>
          <w:delText xml:space="preserve"> </w:delText>
        </w:r>
        <w:r>
          <w:delText>is</w:delText>
        </w:r>
        <w:r>
          <w:rPr>
            <w:rFonts w:eastAsia="Helv"/>
          </w:rPr>
          <w:delText xml:space="preserve"> </w:delText>
        </w:r>
        <w:r>
          <w:delText>any</w:delText>
        </w:r>
        <w:r>
          <w:rPr>
            <w:rFonts w:eastAsia="Helv"/>
          </w:rPr>
          <w:delText xml:space="preserve"> </w:delText>
        </w:r>
        <w:r>
          <w:delText>other</w:delText>
        </w:r>
        <w:r>
          <w:rPr>
            <w:rFonts w:eastAsia="Helv"/>
          </w:rPr>
          <w:delText xml:space="preserve"> </w:delText>
        </w:r>
        <w:r>
          <w:delText>encoding,</w:delText>
        </w:r>
        <w:r>
          <w:rPr>
            <w:rFonts w:eastAsia="Helv"/>
          </w:rPr>
          <w:delText xml:space="preserve"> </w:delText>
        </w:r>
        <w:r>
          <w:delText>the</w:delText>
        </w:r>
        <w:r>
          <w:rPr>
            <w:rFonts w:eastAsia="Helv"/>
          </w:rPr>
          <w:delText xml:space="preserve"> </w:delText>
        </w:r>
        <w:r>
          <w:delText>member</w:delText>
        </w:r>
        <w:r>
          <w:rPr>
            <w:rFonts w:eastAsia="Helv"/>
          </w:rPr>
          <w:delText xml:space="preserve"> </w:delText>
        </w:r>
        <w:r>
          <w:delText>value</w:delText>
        </w:r>
        <w:r>
          <w:rPr>
            <w:rFonts w:eastAsia="Helv"/>
          </w:rPr>
          <w:delText xml:space="preserve"> </w:delText>
        </w:r>
        <w:r>
          <w:delText>is</w:delText>
        </w:r>
        <w:r>
          <w:rPr>
            <w:rFonts w:eastAsia="Helv"/>
          </w:rPr>
          <w:delText xml:space="preserve"> </w:delText>
        </w:r>
        <w:r>
          <w:delText>empty. When unparsing, if this member is not empty and the encoding is UTF-8, UTF-16, or UTF32, then this member's value is used to determine the specific byte-order ma</w:delText>
        </w:r>
        <w:r>
          <w:delText>rk written, and for UTF-16 and UTF-32, the byte order used when characters are encoded to the output data stream.</w:delText>
        </w:r>
        <w:bookmarkStart w:id="390" w:name="_Toc25589700"/>
        <w:bookmarkEnd w:id="390"/>
      </w:del>
    </w:p>
    <w:p w14:paraId="44798A5C" w14:textId="77777777" w:rsidR="00000000" w:rsidRDefault="009D64FD">
      <w:pPr>
        <w:pStyle w:val="Heading3"/>
        <w:rPr>
          <w:rFonts w:eastAsia="Times New Roman"/>
        </w:rPr>
      </w:pPr>
      <w:bookmarkStart w:id="391" w:name="_Toc25589701"/>
      <w:bookmarkStart w:id="392" w:name="_Toc349042618"/>
      <w:bookmarkStart w:id="393" w:name="_Toc243112743"/>
      <w:bookmarkStart w:id="394" w:name="_Toc194983905"/>
      <w:bookmarkStart w:id="395" w:name="_Toc199516226"/>
      <w:bookmarkStart w:id="396" w:name="infoitem.element"/>
      <w:r>
        <w:rPr>
          <w:b w:val="0"/>
          <w:bCs w:val="0"/>
        </w:rPr>
        <w:t>Element Information Items</w:t>
      </w:r>
      <w:bookmarkEnd w:id="391"/>
      <w:bookmarkEnd w:id="392"/>
      <w:bookmarkEnd w:id="393"/>
      <w:bookmarkEnd w:id="394"/>
      <w:bookmarkEnd w:id="395"/>
      <w:bookmarkEnd w:id="396"/>
    </w:p>
    <w:p w14:paraId="05BDD17A" w14:textId="77777777" w:rsidR="00000000" w:rsidRDefault="009D64FD">
      <w:r>
        <w:t xml:space="preserve">There is an </w:t>
      </w:r>
      <w:r>
        <w:rPr>
          <w:rStyle w:val="Strong"/>
          <w:i/>
          <w:iCs/>
        </w:rPr>
        <w:t>element information item</w:t>
      </w:r>
      <w:r>
        <w:t xml:space="preserve"> for each value parsed from the non-hidden DFDL-described data. This corresponds</w:t>
      </w:r>
      <w:r>
        <w:t xml:space="preserve"> to an occurrence of a non-hidden element declaration of simple type in the DFDL Schema and is known as a </w:t>
      </w:r>
      <w:r>
        <w:rPr>
          <w:b/>
          <w:bCs/>
          <w:i/>
          <w:iCs/>
        </w:rPr>
        <w:t>simple element information item</w:t>
      </w:r>
      <w:r>
        <w:t>.</w:t>
      </w:r>
    </w:p>
    <w:p w14:paraId="5E19F7EE" w14:textId="77777777" w:rsidR="00000000" w:rsidRDefault="009D64FD">
      <w:r>
        <w:t xml:space="preserve">There is an </w:t>
      </w:r>
      <w:r>
        <w:rPr>
          <w:rStyle w:val="Strong"/>
          <w:i/>
          <w:iCs/>
        </w:rPr>
        <w:t>element information item</w:t>
      </w:r>
      <w:r>
        <w:t xml:space="preserve"> for each explicitly </w:t>
      </w:r>
      <w:r>
        <w:t xml:space="preserve">declared structure in the DFDL-described data. This corresponds to an occurrence of an element declaration of complex type in the DFDL Schema and is known as a </w:t>
      </w:r>
      <w:r>
        <w:rPr>
          <w:b/>
          <w:bCs/>
          <w:i/>
          <w:iCs/>
        </w:rPr>
        <w:t>complex element information item</w:t>
      </w:r>
      <w:r>
        <w:t>.</w:t>
      </w:r>
    </w:p>
    <w:p w14:paraId="254951A9" w14:textId="77777777" w:rsidR="00000000" w:rsidRDefault="009D64FD">
      <w:r>
        <w:t>In this information set, as in an XML document, an array is ju</w:t>
      </w:r>
      <w:r>
        <w:t xml:space="preserve">st a set of adjacent elements with the same name and namespace. (To represent the array explicitly, introduce a new complex type element to contain the array elements only.) </w:t>
      </w:r>
    </w:p>
    <w:p w14:paraId="08CE7EF7" w14:textId="77777777" w:rsidR="00000000" w:rsidRDefault="009D64FD">
      <w:r>
        <w:t>One of the element information items is the [root] member of the document informa</w:t>
      </w:r>
      <w:r>
        <w:t>tion item, corresponding to the root element declaration of a DFDL Schema, and all other element information items are accessible by recursively following its [children] member.</w:t>
      </w:r>
    </w:p>
    <w:p w14:paraId="74E9708A" w14:textId="77777777" w:rsidR="00000000" w:rsidRDefault="009D64FD">
      <w:r>
        <w:t>An element information item has the following members:</w:t>
      </w:r>
    </w:p>
    <w:p w14:paraId="3A8F61C8" w14:textId="77777777" w:rsidR="00000000" w:rsidRDefault="009D64FD">
      <w:r>
        <w:rPr>
          <w:rStyle w:val="Strong"/>
        </w:rPr>
        <w:t>[namespace]</w:t>
      </w:r>
      <w:r>
        <w:t xml:space="preserve"> String. The</w:t>
      </w:r>
      <w:r>
        <w:t xml:space="preserve"> namespace, if any, of the element. If the element does not belong to a namespace, the value is the empty string.</w:t>
      </w:r>
    </w:p>
    <w:p w14:paraId="29A7150B" w14:textId="77777777" w:rsidR="00000000" w:rsidRDefault="009D64FD">
      <w:r>
        <w:rPr>
          <w:rStyle w:val="Strong"/>
        </w:rPr>
        <w:t>[name]</w:t>
      </w:r>
      <w:r>
        <w:t xml:space="preserve"> String. The local part of the element name.</w:t>
      </w:r>
    </w:p>
    <w:p w14:paraId="09DF033E" w14:textId="77777777" w:rsidR="00000000" w:rsidRDefault="009D64FD">
      <w:r>
        <w:rPr>
          <w:rStyle w:val="Strong"/>
        </w:rPr>
        <w:t>[document]</w:t>
      </w:r>
      <w:r>
        <w:t xml:space="preserve"> The document information item representing the DFDL information set that contain</w:t>
      </w:r>
      <w:r>
        <w:t>s this element. This element is empty except in the root element of an information set.</w:t>
      </w:r>
    </w:p>
    <w:p w14:paraId="4B8C167F" w14:textId="77777777" w:rsidR="00000000" w:rsidRDefault="009D64FD">
      <w:r>
        <w:rPr>
          <w:rStyle w:val="Strong"/>
        </w:rPr>
        <w:t>[dataType]</w:t>
      </w:r>
      <w:r>
        <w:t xml:space="preserve"> String. The name of the XML Schema 1.0 built-in simple type to which the value corresponds. DFDL supports a subset of these types listed in section </w:t>
      </w:r>
      <w:r>
        <w:fldChar w:fldCharType="begin"/>
      </w:r>
      <w:r>
        <w:instrText xml:space="preserve"> REF _R</w:instrText>
      </w:r>
      <w:r>
        <w:instrText xml:space="preserve">ef274647262 \r \h </w:instrText>
      </w:r>
      <w:r>
        <w:fldChar w:fldCharType="separate"/>
      </w:r>
      <w:r>
        <w:t>5.1</w:t>
      </w:r>
      <w:r>
        <w:fldChar w:fldCharType="end"/>
      </w:r>
      <w:r>
        <w:t xml:space="preserve"> </w:t>
      </w:r>
      <w:r>
        <w:fldChar w:fldCharType="begin"/>
      </w:r>
      <w:r>
        <w:instrText xml:space="preserve"> REF _Ref274647268 \h </w:instrText>
      </w:r>
      <w:r>
        <w:fldChar w:fldCharType="separate"/>
      </w:r>
      <w:r>
        <w:t>DFDL Subset of XML Schema</w:t>
      </w:r>
      <w:r>
        <w:fldChar w:fldCharType="end"/>
      </w:r>
      <w:r>
        <w:t>. In a complex element information item this member ha</w:t>
      </w:r>
      <w:r>
        <w:t>s no value.</w:t>
      </w:r>
    </w:p>
    <w:p w14:paraId="5847F016" w14:textId="77777777" w:rsidR="00000000" w:rsidRDefault="009D64FD">
      <w:r>
        <w:rPr>
          <w:rStyle w:val="Strong"/>
        </w:rPr>
        <w:t>[dataValue]</w:t>
      </w:r>
      <w:r>
        <w:t xml:space="preserve"> The value in the value space (as defined by </w:t>
      </w:r>
      <w:hyperlink r:id="rId17" w:history="1">
        <w:r>
          <w:rPr>
            <w:rStyle w:val="Hyperlink"/>
            <w:color w:val="auto"/>
            <w:u w:val="none"/>
          </w:rPr>
          <w:t>XML Schema Part 2: Datatypes</w:t>
        </w:r>
      </w:hyperlink>
      <w:r>
        <w:t xml:space="preserve"> </w:t>
      </w:r>
      <w:r>
        <w:rPr>
          <w:noProof/>
        </w:rPr>
        <w:t>[</w:t>
      </w:r>
      <w:hyperlink w:anchor="a_XSDL_Part1" w:history="1">
        <w:r>
          <w:rPr>
            <w:rStyle w:val="Hyperlink"/>
            <w:noProof/>
          </w:rPr>
          <w:t>XSDLV1</w:t>
        </w:r>
      </w:hyperlink>
      <w:r>
        <w:rPr>
          <w:noProof/>
        </w:rPr>
        <w:t>]</w:t>
      </w:r>
      <w:r>
        <w:t>) of the [datatype] member</w:t>
      </w:r>
      <w:r>
        <w:rPr>
          <w:rStyle w:val="Strong"/>
        </w:rPr>
        <w:t xml:space="preserve">. </w:t>
      </w:r>
      <w:r>
        <w:t xml:space="preserve">In a complex element information item </w:t>
      </w:r>
      <w:r>
        <w:t xml:space="preserve">this member has no value. If the </w:t>
      </w:r>
      <w:r>
        <w:rPr>
          <w:b/>
        </w:rPr>
        <w:t xml:space="preserve">[nilled] </w:t>
      </w:r>
      <w:r>
        <w:t>member is true, then this member has no value.</w:t>
      </w:r>
    </w:p>
    <w:p w14:paraId="5AD24FB0" w14:textId="77777777" w:rsidR="00000000" w:rsidRDefault="009D64FD">
      <w:r>
        <w:t>For</w:t>
      </w:r>
      <w:r>
        <w:rPr>
          <w:rFonts w:eastAsia="Arial"/>
        </w:rPr>
        <w:t xml:space="preserve"> </w:t>
      </w:r>
      <w:r>
        <w:t>information</w:t>
      </w:r>
      <w:r>
        <w:rPr>
          <w:rFonts w:eastAsia="Arial"/>
        </w:rPr>
        <w:t xml:space="preserve"> </w:t>
      </w:r>
      <w:r>
        <w:t>items</w:t>
      </w:r>
      <w:r>
        <w:rPr>
          <w:rFonts w:eastAsia="Arial"/>
        </w:rPr>
        <w:t xml:space="preserve"> </w:t>
      </w:r>
      <w:r>
        <w:t>of</w:t>
      </w:r>
      <w:r>
        <w:rPr>
          <w:rFonts w:eastAsia="Arial"/>
        </w:rPr>
        <w:t xml:space="preserve"> </w:t>
      </w:r>
      <w:r>
        <w:t>datatype</w:t>
      </w:r>
      <w:r>
        <w:rPr>
          <w:rFonts w:eastAsia="Arial"/>
        </w:rPr>
        <w:t xml:space="preserve"> </w:t>
      </w:r>
      <w:r>
        <w:t>xs:string,</w:t>
      </w:r>
      <w:r>
        <w:rPr>
          <w:rFonts w:eastAsia="Arial"/>
        </w:rPr>
        <w:t xml:space="preserve"> </w:t>
      </w:r>
      <w:r>
        <w:t>the</w:t>
      </w:r>
      <w:r>
        <w:rPr>
          <w:rFonts w:eastAsia="Arial"/>
        </w:rPr>
        <w:t xml:space="preserve"> </w:t>
      </w:r>
      <w:r>
        <w:t>value</w:t>
      </w:r>
      <w:r>
        <w:rPr>
          <w:rFonts w:eastAsia="Arial"/>
        </w:rPr>
        <w:t xml:space="preserve"> </w:t>
      </w:r>
      <w:r>
        <w:t>is</w:t>
      </w:r>
      <w:r>
        <w:rPr>
          <w:rFonts w:eastAsia="Arial"/>
        </w:rPr>
        <w:t xml:space="preserve"> </w:t>
      </w:r>
      <w:r>
        <w:t>an</w:t>
      </w:r>
      <w:r>
        <w:rPr>
          <w:rFonts w:eastAsia="Arial"/>
        </w:rPr>
        <w:t xml:space="preserve"> </w:t>
      </w:r>
      <w:r>
        <w:t>ordered</w:t>
      </w:r>
      <w:r>
        <w:rPr>
          <w:rFonts w:eastAsia="Arial"/>
        </w:rPr>
        <w:t xml:space="preserve"> </w:t>
      </w:r>
      <w:r>
        <w:t>collection</w:t>
      </w:r>
      <w:r>
        <w:rPr>
          <w:rFonts w:eastAsia="Arial"/>
        </w:rPr>
        <w:t xml:space="preserve"> </w:t>
      </w:r>
      <w:r>
        <w:t>of</w:t>
      </w:r>
      <w:r>
        <w:rPr>
          <w:rFonts w:eastAsia="Arial"/>
        </w:rPr>
        <w:t xml:space="preserve"> </w:t>
      </w:r>
      <w:r>
        <w:t>unsigned</w:t>
      </w:r>
      <w:r>
        <w:rPr>
          <w:rFonts w:eastAsia="Arial"/>
        </w:rPr>
        <w:t xml:space="preserve"> </w:t>
      </w:r>
      <w:r>
        <w:t>16-bit</w:t>
      </w:r>
      <w:r>
        <w:rPr>
          <w:rFonts w:eastAsia="Arial"/>
        </w:rPr>
        <w:t xml:space="preserve"> </w:t>
      </w:r>
      <w:r>
        <w:t>integer</w:t>
      </w:r>
      <w:r>
        <w:rPr>
          <w:rFonts w:eastAsia="Arial"/>
        </w:rPr>
        <w:t xml:space="preserve"> </w:t>
      </w:r>
      <w:r>
        <w:t>codepoints</w:t>
      </w:r>
      <w:r>
        <w:rPr>
          <w:rFonts w:eastAsia="Arial"/>
        </w:rPr>
        <w:t xml:space="preserve"> </w:t>
      </w:r>
      <w:r>
        <w:t>each</w:t>
      </w:r>
      <w:r>
        <w:rPr>
          <w:rFonts w:eastAsia="Arial"/>
        </w:rPr>
        <w:t xml:space="preserve"> </w:t>
      </w:r>
      <w:r>
        <w:t>having</w:t>
      </w:r>
      <w:r>
        <w:rPr>
          <w:rFonts w:eastAsia="Arial"/>
        </w:rPr>
        <w:t xml:space="preserve"> </w:t>
      </w:r>
      <w:r>
        <w:t>any</w:t>
      </w:r>
      <w:r>
        <w:rPr>
          <w:rFonts w:eastAsia="Arial"/>
        </w:rPr>
        <w:t xml:space="preserve"> </w:t>
      </w:r>
      <w:r>
        <w:t>value</w:t>
      </w:r>
      <w:r>
        <w:rPr>
          <w:rFonts w:eastAsia="Arial"/>
        </w:rPr>
        <w:t xml:space="preserve"> </w:t>
      </w:r>
      <w:r>
        <w:t>from</w:t>
      </w:r>
      <w:r>
        <w:rPr>
          <w:rFonts w:eastAsia="Arial"/>
        </w:rPr>
        <w:t xml:space="preserve"> </w:t>
      </w:r>
      <w:r>
        <w:t>0x0000</w:t>
      </w:r>
      <w:r>
        <w:rPr>
          <w:rFonts w:eastAsia="Arial"/>
        </w:rPr>
        <w:t xml:space="preserve"> </w:t>
      </w:r>
      <w:r>
        <w:t>to</w:t>
      </w:r>
      <w:r>
        <w:rPr>
          <w:rFonts w:eastAsia="Arial"/>
        </w:rPr>
        <w:t xml:space="preserve"> </w:t>
      </w:r>
      <w:r>
        <w:t>0xFFFF.</w:t>
      </w:r>
      <w:r>
        <w:rPr>
          <w:rFonts w:eastAsia="Arial"/>
        </w:rPr>
        <w:t xml:space="preserve"> </w:t>
      </w:r>
      <w:r>
        <w:t>Where</w:t>
      </w:r>
      <w:r>
        <w:rPr>
          <w:rFonts w:eastAsia="Arial"/>
        </w:rPr>
        <w:t xml:space="preserve"> </w:t>
      </w:r>
      <w:r>
        <w:t>defined,</w:t>
      </w:r>
      <w:r>
        <w:rPr>
          <w:rFonts w:eastAsia="Arial"/>
        </w:rPr>
        <w:t xml:space="preserve"> </w:t>
      </w:r>
      <w:r>
        <w:t>these</w:t>
      </w:r>
      <w:r>
        <w:rPr>
          <w:rFonts w:eastAsia="Arial"/>
        </w:rPr>
        <w:t xml:space="preserve"> </w:t>
      </w:r>
      <w:r>
        <w:t>are</w:t>
      </w:r>
      <w:r>
        <w:rPr>
          <w:rFonts w:eastAsia="Arial"/>
        </w:rPr>
        <w:t xml:space="preserve"> </w:t>
      </w:r>
      <w:r>
        <w:t>interpreted</w:t>
      </w:r>
      <w:r>
        <w:rPr>
          <w:rFonts w:eastAsia="Arial"/>
        </w:rPr>
        <w:t xml:space="preserve"> </w:t>
      </w:r>
      <w:r>
        <w:t>as</w:t>
      </w:r>
      <w:r>
        <w:rPr>
          <w:rFonts w:eastAsia="Arial"/>
        </w:rPr>
        <w:t xml:space="preserve"> </w:t>
      </w:r>
      <w:r>
        <w:t>the</w:t>
      </w:r>
      <w:r>
        <w:rPr>
          <w:rFonts w:eastAsia="Arial"/>
        </w:rPr>
        <w:t xml:space="preserve"> </w:t>
      </w:r>
      <w:r>
        <w:t>ISO646</w:t>
      </w:r>
      <w:r>
        <w:rPr>
          <w:rFonts w:eastAsia="Arial"/>
        </w:rPr>
        <w:t xml:space="preserve"> </w:t>
      </w:r>
      <w:r>
        <w:t>character</w:t>
      </w:r>
      <w:r>
        <w:rPr>
          <w:rFonts w:eastAsia="Arial"/>
        </w:rPr>
        <w:t xml:space="preserve"> </w:t>
      </w:r>
      <w:r>
        <w:t>codes.</w:t>
      </w:r>
      <w:r>
        <w:rPr>
          <w:rFonts w:eastAsia="Arial"/>
        </w:rPr>
        <w:t xml:space="preserve"> </w:t>
      </w:r>
      <w:r>
        <w:t>Codepoints</w:t>
      </w:r>
      <w:r>
        <w:rPr>
          <w:rFonts w:eastAsia="Arial"/>
        </w:rPr>
        <w:t xml:space="preserve"> </w:t>
      </w:r>
      <w:r>
        <w:t>disallowed</w:t>
      </w:r>
      <w:r>
        <w:rPr>
          <w:rFonts w:eastAsia="Arial"/>
        </w:rPr>
        <w:t xml:space="preserve"> </w:t>
      </w:r>
      <w:r>
        <w:t>by</w:t>
      </w:r>
      <w:r>
        <w:rPr>
          <w:rFonts w:eastAsia="Arial"/>
        </w:rPr>
        <w:t xml:space="preserve"> </w:t>
      </w:r>
      <w:r>
        <w:t>ISO</w:t>
      </w:r>
      <w:r>
        <w:rPr>
          <w:rFonts w:eastAsia="Arial"/>
        </w:rPr>
        <w:t xml:space="preserve"> </w:t>
      </w:r>
      <w:r>
        <w:t>10646,</w:t>
      </w:r>
      <w:r>
        <w:rPr>
          <w:rFonts w:eastAsia="Arial"/>
        </w:rPr>
        <w:t xml:space="preserve"> </w:t>
      </w:r>
      <w:r>
        <w:t>such</w:t>
      </w:r>
      <w:r>
        <w:rPr>
          <w:rFonts w:eastAsia="Arial"/>
        </w:rPr>
        <w:t xml:space="preserve"> </w:t>
      </w:r>
      <w:r>
        <w:t>as</w:t>
      </w:r>
      <w:r>
        <w:rPr>
          <w:rFonts w:eastAsia="Arial"/>
        </w:rPr>
        <w:t xml:space="preserve"> </w:t>
      </w:r>
      <w:r>
        <w:t>0xD800</w:t>
      </w:r>
      <w:r>
        <w:rPr>
          <w:rFonts w:eastAsia="Arial"/>
        </w:rPr>
        <w:t xml:space="preserve"> </w:t>
      </w:r>
      <w:r>
        <w:t>to</w:t>
      </w:r>
      <w:r>
        <w:rPr>
          <w:rFonts w:eastAsia="Arial"/>
        </w:rPr>
        <w:t xml:space="preserve"> </w:t>
      </w:r>
      <w:r>
        <w:t>0xDFFF</w:t>
      </w:r>
      <w:r>
        <w:rPr>
          <w:rFonts w:eastAsia="Arial"/>
        </w:rPr>
        <w:t xml:space="preserve"> </w:t>
      </w:r>
      <w:r>
        <w:t>are</w:t>
      </w:r>
      <w:r>
        <w:rPr>
          <w:rFonts w:eastAsia="Arial"/>
        </w:rPr>
        <w:t xml:space="preserve"> </w:t>
      </w:r>
      <w:r>
        <w:t>explicitly</w:t>
      </w:r>
      <w:r>
        <w:rPr>
          <w:rFonts w:eastAsia="Arial"/>
        </w:rPr>
        <w:t xml:space="preserve"> </w:t>
      </w:r>
      <w:r>
        <w:t>allowed</w:t>
      </w:r>
      <w:r>
        <w:rPr>
          <w:rFonts w:eastAsia="Arial"/>
        </w:rPr>
        <w:t xml:space="preserve"> </w:t>
      </w:r>
      <w:r>
        <w:t>by</w:t>
      </w:r>
      <w:r>
        <w:rPr>
          <w:rFonts w:eastAsia="Arial"/>
        </w:rPr>
        <w:t xml:space="preserve"> </w:t>
      </w:r>
      <w:r>
        <w:t>the</w:t>
      </w:r>
      <w:r>
        <w:rPr>
          <w:rFonts w:eastAsia="Arial"/>
        </w:rPr>
        <w:t xml:space="preserve"> </w:t>
      </w:r>
      <w:r>
        <w:t>DFDL</w:t>
      </w:r>
      <w:r>
        <w:rPr>
          <w:rFonts w:eastAsia="Arial"/>
        </w:rPr>
        <w:t xml:space="preserve"> </w:t>
      </w:r>
      <w:r>
        <w:t>infoset.</w:t>
      </w:r>
      <w:r>
        <w:rPr>
          <w:rFonts w:eastAsia="Arial"/>
        </w:rPr>
        <w:t xml:space="preserve"> </w:t>
      </w:r>
      <w:del w:id="397" w:author="Mike Beckerle" w:date="2019-11-25T14:02:00Z">
        <w:r>
          <w:delText>The</w:delText>
        </w:r>
        <w:r>
          <w:rPr>
            <w:rFonts w:eastAsia="Arial"/>
          </w:rPr>
          <w:delText xml:space="preserve"> </w:delText>
        </w:r>
        <w:r>
          <w:delText>codepoints</w:delText>
        </w:r>
        <w:r>
          <w:rPr>
            <w:rFonts w:eastAsia="Arial"/>
          </w:rPr>
          <w:delText xml:space="preserve"> </w:delText>
        </w:r>
        <w:r>
          <w:delText>of</w:delText>
        </w:r>
        <w:r>
          <w:rPr>
            <w:rFonts w:eastAsia="Arial"/>
          </w:rPr>
          <w:delText xml:space="preserve"> </w:delText>
        </w:r>
        <w:r>
          <w:delText>the</w:delText>
        </w:r>
        <w:r>
          <w:rPr>
            <w:rFonts w:eastAsia="Arial"/>
          </w:rPr>
          <w:delText xml:space="preserve"> </w:delText>
        </w:r>
        <w:r>
          <w:delText>string</w:delText>
        </w:r>
        <w:r>
          <w:rPr>
            <w:rFonts w:eastAsia="Arial"/>
          </w:rPr>
          <w:delText xml:space="preserve"> </w:delText>
        </w:r>
        <w:r>
          <w:delText>are</w:delText>
        </w:r>
        <w:r>
          <w:rPr>
            <w:rFonts w:eastAsia="Arial"/>
          </w:rPr>
          <w:delText xml:space="preserve"> </w:delText>
        </w:r>
        <w:r>
          <w:delText>stored</w:delText>
        </w:r>
        <w:r>
          <w:rPr>
            <w:rFonts w:eastAsia="Arial"/>
          </w:rPr>
          <w:delText xml:space="preserve"> </w:delText>
        </w:r>
        <w:r>
          <w:delText>in</w:delText>
        </w:r>
        <w:r>
          <w:rPr>
            <w:rFonts w:eastAsia="Arial"/>
          </w:rPr>
          <w:delText xml:space="preserve"> </w:delText>
        </w:r>
        <w:r>
          <w:delText>'implicit'</w:delText>
        </w:r>
        <w:r>
          <w:rPr>
            <w:rFonts w:eastAsia="Arial"/>
          </w:rPr>
          <w:delText xml:space="preserve"> </w:delText>
        </w:r>
        <w:r>
          <w:delText>(also</w:delText>
        </w:r>
        <w:r>
          <w:rPr>
            <w:rFonts w:eastAsia="Arial"/>
          </w:rPr>
          <w:delText xml:space="preserve"> </w:delText>
        </w:r>
        <w:r>
          <w:delText>known</w:delText>
        </w:r>
        <w:r>
          <w:rPr>
            <w:rFonts w:eastAsia="Arial"/>
          </w:rPr>
          <w:delText xml:space="preserve"> </w:delText>
        </w:r>
        <w:r>
          <w:delText>as</w:delText>
        </w:r>
        <w:r>
          <w:rPr>
            <w:rFonts w:eastAsia="Arial"/>
          </w:rPr>
          <w:delText xml:space="preserve"> </w:delText>
        </w:r>
        <w:r>
          <w:delText>logical),</w:delText>
        </w:r>
        <w:r>
          <w:rPr>
            <w:rFonts w:eastAsia="Arial"/>
          </w:rPr>
          <w:delText xml:space="preserve"> </w:delText>
        </w:r>
        <w:r>
          <w:delText>left-to-right</w:delText>
        </w:r>
        <w:r>
          <w:rPr>
            <w:rFonts w:eastAsia="Arial"/>
          </w:rPr>
          <w:delText xml:space="preserve"> </w:delText>
        </w:r>
        <w:r>
          <w:delText>bidirectional</w:delText>
        </w:r>
        <w:r>
          <w:rPr>
            <w:rFonts w:eastAsia="Arial"/>
          </w:rPr>
          <w:delText xml:space="preserve"> </w:delText>
        </w:r>
        <w:r>
          <w:delText>ordering</w:delText>
        </w:r>
        <w:r>
          <w:rPr>
            <w:rFonts w:eastAsia="Arial"/>
          </w:rPr>
          <w:delText xml:space="preserve"> </w:delText>
        </w:r>
        <w:r>
          <w:delText>and</w:delText>
        </w:r>
        <w:r>
          <w:rPr>
            <w:rFonts w:eastAsia="Arial"/>
          </w:rPr>
          <w:delText xml:space="preserve"> </w:delText>
        </w:r>
        <w:r>
          <w:delText>orientation.</w:delText>
        </w:r>
        <w:r>
          <w:rPr>
            <w:rFonts w:eastAsia="Arial"/>
          </w:rPr>
          <w:delText xml:space="preserve"> </w:delText>
        </w:r>
      </w:del>
      <w:r>
        <w:t>DFDL's</w:t>
      </w:r>
      <w:r>
        <w:rPr>
          <w:rFonts w:eastAsia="Arial"/>
        </w:rPr>
        <w:t xml:space="preserve"> </w:t>
      </w:r>
      <w:r>
        <w:t>infoset</w:t>
      </w:r>
      <w:r>
        <w:rPr>
          <w:rFonts w:eastAsia="Arial"/>
        </w:rPr>
        <w:t xml:space="preserve"> </w:t>
      </w:r>
      <w:r>
        <w:t>represents</w:t>
      </w:r>
      <w:r>
        <w:rPr>
          <w:rFonts w:eastAsia="Arial"/>
        </w:rPr>
        <w:t xml:space="preserve"> </w:t>
      </w:r>
      <w:r>
        <w:t>Unicode</w:t>
      </w:r>
      <w:r>
        <w:rPr>
          <w:rFonts w:eastAsia="Arial"/>
        </w:rPr>
        <w:t xml:space="preserve"> </w:t>
      </w:r>
      <w:r>
        <w:t>characters</w:t>
      </w:r>
      <w:r>
        <w:rPr>
          <w:rFonts w:eastAsia="Arial"/>
        </w:rPr>
        <w:t xml:space="preserve"> </w:t>
      </w:r>
      <w:r>
        <w:t>with</w:t>
      </w:r>
      <w:r>
        <w:rPr>
          <w:rFonts w:eastAsia="Arial"/>
        </w:rPr>
        <w:t xml:space="preserve"> </w:t>
      </w:r>
      <w:r>
        <w:t>character</w:t>
      </w:r>
      <w:r>
        <w:rPr>
          <w:rFonts w:eastAsia="Arial"/>
        </w:rPr>
        <w:t xml:space="preserve"> </w:t>
      </w:r>
      <w:r>
        <w:t>codes</w:t>
      </w:r>
      <w:r>
        <w:rPr>
          <w:rFonts w:eastAsia="Arial"/>
        </w:rPr>
        <w:t xml:space="preserve"> </w:t>
      </w:r>
      <w:r>
        <w:t>beyond</w:t>
      </w:r>
      <w:r>
        <w:rPr>
          <w:rFonts w:eastAsia="Arial"/>
        </w:rPr>
        <w:t xml:space="preserve"> </w:t>
      </w:r>
      <w:r>
        <w:t>0xFFFF</w:t>
      </w:r>
      <w:r>
        <w:rPr>
          <w:rFonts w:eastAsia="Arial"/>
        </w:rPr>
        <w:t xml:space="preserve"> </w:t>
      </w:r>
      <w:r>
        <w:t>by</w:t>
      </w:r>
      <w:r>
        <w:rPr>
          <w:rFonts w:eastAsia="Arial"/>
        </w:rPr>
        <w:t xml:space="preserve"> </w:t>
      </w:r>
      <w:r>
        <w:t>way</w:t>
      </w:r>
      <w:r>
        <w:rPr>
          <w:rFonts w:eastAsia="Arial"/>
        </w:rPr>
        <w:t xml:space="preserve"> </w:t>
      </w:r>
      <w:r>
        <w:t>of</w:t>
      </w:r>
      <w:r>
        <w:rPr>
          <w:rFonts w:eastAsia="Arial"/>
        </w:rPr>
        <w:t xml:space="preserve"> </w:t>
      </w:r>
      <w:r>
        <w:t>surrogate</w:t>
      </w:r>
      <w:r>
        <w:rPr>
          <w:rFonts w:eastAsia="Arial"/>
        </w:rPr>
        <w:t xml:space="preserve"> </w:t>
      </w:r>
      <w:r>
        <w:t>pairs</w:t>
      </w:r>
      <w:r>
        <w:rPr>
          <w:rFonts w:eastAsia="Arial"/>
        </w:rPr>
        <w:t xml:space="preserve"> </w:t>
      </w:r>
      <w:r>
        <w:t>(2</w:t>
      </w:r>
      <w:r>
        <w:rPr>
          <w:rFonts w:eastAsia="Arial"/>
        </w:rPr>
        <w:t xml:space="preserve"> </w:t>
      </w:r>
      <w:r>
        <w:t>adjacent</w:t>
      </w:r>
      <w:r>
        <w:rPr>
          <w:rFonts w:eastAsia="Arial"/>
        </w:rPr>
        <w:t xml:space="preserve"> </w:t>
      </w:r>
      <w:r>
        <w:t>codepoints)</w:t>
      </w:r>
      <w:r>
        <w:rPr>
          <w:rFonts w:eastAsia="Arial"/>
        </w:rPr>
        <w:t xml:space="preserve"> </w:t>
      </w:r>
      <w:r>
        <w:t>in</w:t>
      </w:r>
      <w:r>
        <w:rPr>
          <w:rFonts w:eastAsia="Arial"/>
        </w:rPr>
        <w:t xml:space="preserve"> </w:t>
      </w:r>
      <w:r>
        <w:t>a</w:t>
      </w:r>
      <w:r>
        <w:rPr>
          <w:rFonts w:eastAsia="Arial"/>
        </w:rPr>
        <w:t xml:space="preserve"> </w:t>
      </w:r>
      <w:r>
        <w:t>manner</w:t>
      </w:r>
      <w:r>
        <w:rPr>
          <w:rFonts w:eastAsia="Arial"/>
        </w:rPr>
        <w:t xml:space="preserve"> </w:t>
      </w:r>
      <w:r>
        <w:t>consistent</w:t>
      </w:r>
      <w:r>
        <w:rPr>
          <w:rFonts w:eastAsia="Arial"/>
        </w:rPr>
        <w:t xml:space="preserve"> </w:t>
      </w:r>
      <w:r>
        <w:t>with</w:t>
      </w:r>
      <w:r>
        <w:rPr>
          <w:rFonts w:eastAsia="Arial"/>
        </w:rPr>
        <w:t xml:space="preserve"> </w:t>
      </w:r>
      <w:r>
        <w:t>the</w:t>
      </w:r>
      <w:r>
        <w:rPr>
          <w:rFonts w:eastAsia="Arial"/>
        </w:rPr>
        <w:t xml:space="preserve"> </w:t>
      </w:r>
      <w:r>
        <w:t>UTF-16</w:t>
      </w:r>
      <w:r>
        <w:rPr>
          <w:rFonts w:eastAsia="Arial"/>
        </w:rPr>
        <w:t xml:space="preserve"> </w:t>
      </w:r>
      <w:r>
        <w:t>encoding</w:t>
      </w:r>
      <w:r>
        <w:rPr>
          <w:rFonts w:eastAsia="Arial"/>
        </w:rPr>
        <w:t xml:space="preserve"> </w:t>
      </w:r>
      <w:r>
        <w:t>of</w:t>
      </w:r>
      <w:r>
        <w:rPr>
          <w:rFonts w:eastAsia="Arial"/>
        </w:rPr>
        <w:t xml:space="preserve"> </w:t>
      </w:r>
      <w:r>
        <w:t>ISO</w:t>
      </w:r>
      <w:r>
        <w:rPr>
          <w:rFonts w:eastAsia="Arial"/>
        </w:rPr>
        <w:t xml:space="preserve"> </w:t>
      </w:r>
      <w:r>
        <w:t xml:space="preserve">10646. </w:t>
      </w:r>
      <w:r>
        <w:t>The value can have length 0, in which case the value may be referred to as an 'empty string'.</w:t>
      </w:r>
    </w:p>
    <w:p w14:paraId="5147E8A8" w14:textId="77777777" w:rsidR="00000000" w:rsidRDefault="009D64FD">
      <w:r>
        <w:t>For information items of datatype xs:hexBinary, the value is an ordered collection of unsigned 8-bit bytes each having value from 0 to 255. The length of this col</w:t>
      </w:r>
      <w:r>
        <w:t xml:space="preserve">lection can be 0 in which case the value may be referred to as an 'empty hexBinary'. </w:t>
      </w:r>
    </w:p>
    <w:p w14:paraId="4EB54714" w14:textId="77777777" w:rsidR="00000000" w:rsidRDefault="009D64FD">
      <w:r>
        <w:rPr>
          <w:rStyle w:val="Strong"/>
        </w:rPr>
        <w:t xml:space="preserve">[nilled] </w:t>
      </w:r>
      <w:r>
        <w:rPr>
          <w:rStyle w:val="Strong"/>
          <w:b w:val="0"/>
        </w:rPr>
        <w:t>Boolean. True if the nillable item is nil. False if the nillable item is not nil. If the element is not nillable this member has no value. If this member is true</w:t>
      </w:r>
      <w:r>
        <w:rPr>
          <w:rStyle w:val="Strong"/>
          <w:b w:val="0"/>
        </w:rPr>
        <w:t xml:space="preserve"> then for a simple element the </w:t>
      </w:r>
      <w:r>
        <w:rPr>
          <w:rStyle w:val="Strong"/>
        </w:rPr>
        <w:t>[dataValue]</w:t>
      </w:r>
      <w:r>
        <w:rPr>
          <w:rStyle w:val="Strong"/>
          <w:b w:val="0"/>
        </w:rPr>
        <w:t xml:space="preserve"> member has no value, and for a complex element the </w:t>
      </w:r>
      <w:r>
        <w:rPr>
          <w:rStyle w:val="Strong"/>
        </w:rPr>
        <w:t>[children]</w:t>
      </w:r>
      <w:r>
        <w:rPr>
          <w:rStyle w:val="Strong"/>
          <w:b w:val="0"/>
        </w:rPr>
        <w:t xml:space="preserve"> member has no value. If this member is true then the Infoset item is said to be nil or nilled.</w:t>
      </w:r>
    </w:p>
    <w:p w14:paraId="1B74A023" w14:textId="77777777" w:rsidR="00000000" w:rsidRDefault="009D64FD">
      <w:pPr>
        <w:rPr>
          <w:ins w:id="398" w:author="Mike Beckerle" w:date="2019-09-26T20:20:00Z"/>
        </w:rPr>
      </w:pPr>
      <w:ins w:id="399" w:author="Mike Beckerle" w:date="2019-09-26T20:20:00Z">
        <w:r>
          <w:rPr>
            <w:b/>
          </w:rPr>
          <w:t>[array]</w:t>
        </w:r>
        <w:r>
          <w:t xml:space="preserve"> Boolean. True if the item is an array, meaning t</w:t>
        </w:r>
        <w:r>
          <w:t xml:space="preserve">hat it corresponds to an element having maxOccurs value greater than 1, or ‘unbounded’. </w:t>
        </w:r>
      </w:ins>
    </w:p>
    <w:p w14:paraId="64301855" w14:textId="77777777" w:rsidR="00000000" w:rsidRDefault="009D64FD">
      <w:r>
        <w:rPr>
          <w:rStyle w:val="Strong"/>
        </w:rPr>
        <w:t>[children]</w:t>
      </w:r>
      <w:r>
        <w:t xml:space="preserve"> An ordered set of zero or more element information items. The order they appear in the set is the order implied by the DFDL Schema. 'Ordered set' is not for</w:t>
      </w:r>
      <w:r>
        <w:t xml:space="preserve">mally defined here, but two operations are assumed: 'count' gives the number of information items, and 'at (index)' gives the element at ordinal position 'index' starting from 1. In a simple element information item this member has no value. In a document </w:t>
      </w:r>
      <w:r>
        <w:t xml:space="preserve">information item this member contains exactly one element information item. If the </w:t>
      </w:r>
      <w:r>
        <w:rPr>
          <w:b/>
        </w:rPr>
        <w:t>[nilled]</w:t>
      </w:r>
      <w:r>
        <w:t xml:space="preserve"> member is true then this member has no value.</w:t>
      </w:r>
    </w:p>
    <w:p w14:paraId="242268DF" w14:textId="77777777" w:rsidR="00000000" w:rsidRDefault="009D64FD">
      <w:r>
        <w:rPr>
          <w:rStyle w:val="Strong"/>
        </w:rPr>
        <w:t>[parent]</w:t>
      </w:r>
      <w:r>
        <w:t xml:space="preserve"> </w:t>
      </w:r>
      <w:r>
        <w:t>The complex element information item which contains this information item in its [children] member. In the root element of an information set this member is empty.</w:t>
      </w:r>
    </w:p>
    <w:p w14:paraId="571DED61" w14:textId="77777777" w:rsidR="00000000" w:rsidRDefault="009D64FD">
      <w:r>
        <w:rPr>
          <w:rStyle w:val="Strong"/>
        </w:rPr>
        <w:t>[schema]</w:t>
      </w:r>
      <w:r>
        <w:t xml:space="preserve"> String. A reference to a schema component associated with this information item, if</w:t>
      </w:r>
      <w:r>
        <w:t xml:space="preserve"> any. If not empty, the value must be an absolute or relative Schema Component Designator </w:t>
      </w:r>
      <w:r>
        <w:rPr>
          <w:noProof/>
        </w:rPr>
        <w:t>[</w:t>
      </w:r>
      <w:hyperlink w:anchor="a_SCD" w:history="1">
        <w:r>
          <w:rPr>
            <w:rStyle w:val="Hyperlink"/>
            <w:noProof/>
          </w:rPr>
          <w:t>SCD</w:t>
        </w:r>
      </w:hyperlink>
      <w:r>
        <w:rPr>
          <w:noProof/>
        </w:rPr>
        <w:t>]</w:t>
      </w:r>
      <w:r>
        <w:t>.</w:t>
      </w:r>
    </w:p>
    <w:p w14:paraId="32288F2F" w14:textId="77777777" w:rsidR="00000000" w:rsidRDefault="009D64FD">
      <w:r>
        <w:rPr>
          <w:rStyle w:val="Strong"/>
        </w:rPr>
        <w:t xml:space="preserve">[valid] </w:t>
      </w:r>
      <w:r>
        <w:t>Boolean</w:t>
      </w:r>
      <w:r>
        <w:rPr>
          <w:rStyle w:val="FootnoteReference"/>
          <w:bCs/>
        </w:rPr>
        <w:footnoteReference w:id="4"/>
      </w:r>
      <w:r>
        <w:t>.</w:t>
      </w:r>
      <w:r>
        <w:rPr>
          <w:rStyle w:val="Strong"/>
        </w:rPr>
        <w:t xml:space="preserve"> </w:t>
      </w:r>
      <w:r>
        <w:t xml:space="preserve">True if the element is valid as determined by a DFDL implementation that performs validation checking. A complex </w:t>
      </w:r>
      <w:r>
        <w:t xml:space="preserve">element information item is not valid if any of its </w:t>
      </w:r>
      <w:r>
        <w:rPr>
          <w:b/>
        </w:rPr>
        <w:t>[children]</w:t>
      </w:r>
      <w:r>
        <w:t xml:space="preserve"> are not valid. Empty if validation is not enabled. </w:t>
      </w:r>
    </w:p>
    <w:p w14:paraId="5909DBF5" w14:textId="77777777" w:rsidR="00000000" w:rsidRDefault="009D64FD">
      <w:r>
        <w:rPr>
          <w:rStyle w:val="Strong"/>
        </w:rPr>
        <w:t>[unionMemberSchema]</w:t>
      </w:r>
      <w:r>
        <w:rPr>
          <w:rStyle w:val="FootnoteReference"/>
        </w:rPr>
        <w:footnoteReference w:id="5"/>
      </w:r>
      <w:r>
        <w:rPr>
          <w:rStyle w:val="Strong"/>
        </w:rPr>
        <w:t xml:space="preserve"> </w:t>
      </w:r>
      <w:r>
        <w:t>String. For simple element information items, this member contains an SCD reference to the member of the union that matc</w:t>
      </w:r>
      <w:r>
        <w:t>hed the value of the element. Empty if validation is not enabled. Empty if the element's type is not a union.</w:t>
      </w:r>
    </w:p>
    <w:p w14:paraId="6A4836B2" w14:textId="77777777" w:rsidR="00000000" w:rsidRDefault="009D64FD">
      <w:r>
        <w:t xml:space="preserve">On unparsing, any non-empty values for the </w:t>
      </w:r>
      <w:r>
        <w:rPr>
          <w:b/>
        </w:rPr>
        <w:t>[valid]</w:t>
      </w:r>
      <w:r>
        <w:t xml:space="preserve"> or </w:t>
      </w:r>
      <w:r>
        <w:rPr>
          <w:b/>
        </w:rPr>
        <w:t>[unionMemberSchema]</w:t>
      </w:r>
      <w:r>
        <w:t xml:space="preserve"> members are ignored. However, in the augmented infoset which is built du</w:t>
      </w:r>
      <w:r>
        <w:t xml:space="preserve">ring the unparse operation </w:t>
      </w:r>
      <w:r>
        <w:rPr>
          <w:b/>
        </w:rPr>
        <w:t>[valid]</w:t>
      </w:r>
      <w:r>
        <w:t xml:space="preserve"> will have a value, and </w:t>
      </w:r>
      <w:r>
        <w:rPr>
          <w:b/>
        </w:rPr>
        <w:t>[unionMemberSchema]</w:t>
      </w:r>
      <w:r>
        <w:t xml:space="preserve"> may have a value.</w:t>
      </w:r>
    </w:p>
    <w:p w14:paraId="6F672BB2" w14:textId="77777777" w:rsidR="00000000" w:rsidRDefault="009D64FD">
      <w:pPr>
        <w:pStyle w:val="Heading2"/>
        <w:rPr>
          <w:rFonts w:eastAsia="Times New Roman"/>
        </w:rPr>
      </w:pPr>
      <w:bookmarkStart w:id="400" w:name="_Toc234993862"/>
      <w:bookmarkStart w:id="401" w:name="_Toc234993865"/>
      <w:bookmarkStart w:id="402" w:name="_Toc234993866"/>
      <w:bookmarkStart w:id="403" w:name="_Toc234993868"/>
      <w:bookmarkStart w:id="404" w:name="_Toc243112744"/>
      <w:bookmarkStart w:id="405" w:name="_Toc349042619"/>
      <w:bookmarkStart w:id="406" w:name="_Toc25589702"/>
      <w:bookmarkStart w:id="407" w:name="_Toc199516227"/>
      <w:bookmarkStart w:id="408" w:name="_Toc194983906"/>
      <w:bookmarkEnd w:id="400"/>
      <w:bookmarkEnd w:id="401"/>
      <w:bookmarkEnd w:id="402"/>
      <w:bookmarkEnd w:id="403"/>
      <w:r>
        <w:rPr>
          <w:rFonts w:eastAsia="Times New Roman"/>
        </w:rPr>
        <w:t>"No Value''</w:t>
      </w:r>
      <w:bookmarkEnd w:id="404"/>
      <w:bookmarkEnd w:id="405"/>
      <w:bookmarkEnd w:id="406"/>
    </w:p>
    <w:p w14:paraId="64042E1E" w14:textId="77777777" w:rsidR="00000000" w:rsidRDefault="009D64FD">
      <w:pPr>
        <w:pStyle w:val="nobreak"/>
      </w:pPr>
      <w:r>
        <w:t xml:space="preserve">Some members may sometimes have the value </w:t>
      </w:r>
      <w:r>
        <w:rPr>
          <w:b/>
          <w:i/>
        </w:rPr>
        <w:t>no value</w:t>
      </w:r>
      <w:r>
        <w:t xml:space="preserve">, and it is said that such a </w:t>
      </w:r>
      <w:r>
        <w:t>member has no value. This value is distinct from all other values. In particular it is distinct from the empty string, the empty set, and the empty list, each of which simply has no members.</w:t>
      </w:r>
    </w:p>
    <w:p w14:paraId="0F6A28D1" w14:textId="77777777" w:rsidR="00000000" w:rsidRDefault="009D64FD">
      <w:pPr>
        <w:pStyle w:val="Heading2"/>
        <w:rPr>
          <w:rFonts w:eastAsia="Times New Roman"/>
        </w:rPr>
      </w:pPr>
      <w:bookmarkStart w:id="409" w:name="_Toc384973669"/>
      <w:bookmarkStart w:id="410" w:name="_Toc384987233"/>
      <w:bookmarkStart w:id="411" w:name="_Toc385242782"/>
      <w:bookmarkStart w:id="412" w:name="_Toc391466188"/>
      <w:bookmarkStart w:id="413" w:name="_Toc393356929"/>
      <w:bookmarkStart w:id="414" w:name="_Toc393999498"/>
      <w:bookmarkStart w:id="415" w:name="_Toc393999753"/>
      <w:bookmarkStart w:id="416" w:name="_Toc394584544"/>
      <w:bookmarkStart w:id="417" w:name="_Toc396135499"/>
      <w:bookmarkStart w:id="418" w:name="_Toc397515166"/>
      <w:bookmarkStart w:id="419" w:name="_Toc243112745"/>
      <w:bookmarkStart w:id="420" w:name="_Toc349042620"/>
      <w:bookmarkStart w:id="421" w:name="_Toc25589703"/>
      <w:bookmarkEnd w:id="409"/>
      <w:bookmarkEnd w:id="410"/>
      <w:bookmarkEnd w:id="411"/>
      <w:bookmarkEnd w:id="412"/>
      <w:bookmarkEnd w:id="413"/>
      <w:bookmarkEnd w:id="414"/>
      <w:bookmarkEnd w:id="415"/>
      <w:bookmarkEnd w:id="416"/>
      <w:bookmarkEnd w:id="417"/>
      <w:bookmarkEnd w:id="418"/>
      <w:r>
        <w:rPr>
          <w:rFonts w:eastAsia="Times New Roman"/>
        </w:rPr>
        <w:t>DFDL Information Item Order</w:t>
      </w:r>
      <w:bookmarkEnd w:id="419"/>
      <w:bookmarkEnd w:id="420"/>
      <w:bookmarkEnd w:id="421"/>
      <w:bookmarkEnd w:id="407"/>
    </w:p>
    <w:p w14:paraId="76AC8D53" w14:textId="77777777" w:rsidR="00000000" w:rsidRDefault="009D64FD">
      <w:pPr>
        <w:pStyle w:val="nobreak"/>
      </w:pPr>
      <w:r>
        <w:t xml:space="preserve">On parsing and unparsing information </w:t>
      </w:r>
      <w:r>
        <w:t xml:space="preserve">items will be presented in the order they are defined in the DFDL Schema. </w:t>
      </w:r>
    </w:p>
    <w:p w14:paraId="54B69A38" w14:textId="77777777" w:rsidR="00000000" w:rsidRDefault="009D64FD">
      <w:pPr>
        <w:pStyle w:val="Heading2"/>
        <w:rPr>
          <w:rFonts w:eastAsia="Times New Roman"/>
        </w:rPr>
      </w:pPr>
      <w:bookmarkStart w:id="422" w:name="_Toc25589704"/>
      <w:bookmarkStart w:id="423" w:name="_Toc349042621"/>
      <w:bookmarkStart w:id="424" w:name="_Toc243112746"/>
      <w:bookmarkStart w:id="425" w:name="_Toc199516228"/>
      <w:r>
        <w:rPr>
          <w:rFonts w:eastAsia="Times New Roman"/>
        </w:rPr>
        <w:t>DFDL Infoset Object model</w:t>
      </w:r>
      <w:bookmarkEnd w:id="422"/>
      <w:bookmarkEnd w:id="423"/>
      <w:bookmarkEnd w:id="424"/>
      <w:bookmarkEnd w:id="425"/>
      <w:bookmarkEnd w:id="408"/>
    </w:p>
    <w:p w14:paraId="7C4733ED" w14:textId="77777777" w:rsidR="00000000" w:rsidRDefault="009D64FD">
      <w:r>
        <w:t>By way of illustration, the DFDL information set is presented below as an object model using a Unified Modeling Language (UML) class diagram, augmented usi</w:t>
      </w:r>
      <w:r>
        <w:t xml:space="preserve">ng the Object Constraint Language (OCL) </w:t>
      </w:r>
      <w:r>
        <w:rPr>
          <w:noProof/>
        </w:rPr>
        <w:t>[</w:t>
      </w:r>
      <w:hyperlink w:anchor="a_UML" w:history="1">
        <w:r>
          <w:rPr>
            <w:rStyle w:val="Hyperlink"/>
            <w:noProof/>
          </w:rPr>
          <w:t>UML</w:t>
        </w:r>
      </w:hyperlink>
      <w:r>
        <w:rPr>
          <w:noProof/>
        </w:rPr>
        <w:t>]</w:t>
      </w:r>
      <w:r>
        <w:t>.</w:t>
      </w:r>
    </w:p>
    <w:p w14:paraId="52A00647" w14:textId="77777777" w:rsidR="00000000" w:rsidRDefault="009D64FD">
      <w:r>
        <w:t>The structure of the information set follows the Composite design pattern. In case of inconsistency or ambiguity, the preceding discussion takes precedence.</w:t>
      </w:r>
    </w:p>
    <w:p w14:paraId="601DC34F" w14:textId="77777777" w:rsidR="00000000" w:rsidRDefault="009D64FD">
      <w:r>
        <w:t>DFDL is able to describe</w:t>
      </w:r>
      <w:r>
        <w:t xml:space="preserve"> the format of the physical representation for data whose structure conforms to this model. Note that this model allows hierarchically nested data, but does not allow representation of arbitrary connected graphs of data objects.</w:t>
      </w:r>
    </w:p>
    <w:p w14:paraId="70DA8EA7" w14:textId="77777777" w:rsidR="00000000" w:rsidRDefault="009D64FD">
      <w:pPr>
        <w:keepNext/>
        <w:jc w:val="center"/>
      </w:pPr>
      <w:r>
        <w:rPr>
          <w:noProof/>
        </w:rPr>
        <w:drawing>
          <wp:inline distT="0" distB="0" distL="0" distR="0" wp14:anchorId="3C3F18A4" wp14:editId="5BA1317B">
            <wp:extent cx="5486400" cy="323850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238500"/>
                    </a:xfrm>
                    <a:prstGeom prst="rect">
                      <a:avLst/>
                    </a:prstGeom>
                    <a:noFill/>
                    <a:ln>
                      <a:noFill/>
                    </a:ln>
                  </pic:spPr>
                </pic:pic>
              </a:graphicData>
            </a:graphic>
          </wp:inline>
        </w:drawing>
      </w:r>
    </w:p>
    <w:p w14:paraId="0B9F9E86" w14:textId="77777777" w:rsidR="00000000" w:rsidRDefault="009D64FD">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DFDL Infoset Object Model</w:t>
      </w:r>
    </w:p>
    <w:p w14:paraId="059125EB" w14:textId="77777777" w:rsidR="00000000" w:rsidRDefault="009D64FD"/>
    <w:p w14:paraId="2C68546E" w14:textId="77777777" w:rsidR="00000000" w:rsidRDefault="009D64FD">
      <w:pPr>
        <w:pStyle w:val="Heading2"/>
        <w:rPr>
          <w:rFonts w:eastAsia="Times New Roman"/>
        </w:rPr>
      </w:pPr>
      <w:bookmarkStart w:id="426" w:name="_Toc25589705"/>
      <w:bookmarkStart w:id="427" w:name="_Toc349042622"/>
      <w:bookmarkStart w:id="428" w:name="_Toc243112747"/>
      <w:r>
        <w:rPr>
          <w:rFonts w:eastAsia="Times New Roman"/>
        </w:rPr>
        <w:t>DFDL Augmented Infoset</w:t>
      </w:r>
      <w:bookmarkEnd w:id="426"/>
      <w:bookmarkEnd w:id="427"/>
      <w:bookmarkEnd w:id="428"/>
      <w:r>
        <w:rPr>
          <w:rFonts w:eastAsia="Times New Roman"/>
        </w:rPr>
        <w:t xml:space="preserve"> </w:t>
      </w:r>
    </w:p>
    <w:p w14:paraId="397BD24F" w14:textId="77777777" w:rsidR="00000000" w:rsidRDefault="009D64FD">
      <w:pPr>
        <w:autoSpaceDE w:val="0"/>
        <w:autoSpaceDN w:val="0"/>
        <w:adjustRightInd w:val="0"/>
        <w:rPr>
          <w:rFonts w:eastAsia="MS Mincho"/>
          <w:lang w:eastAsia="ja-JP" w:bidi="he-IL"/>
        </w:rPr>
      </w:pPr>
      <w:r>
        <w:rPr>
          <w:rFonts w:eastAsia="MS Mincho"/>
          <w:lang w:eastAsia="ja-JP" w:bidi="he-IL"/>
        </w:rPr>
        <w:t xml:space="preserve">When unparsing, one begins with the DFDL schema and conceptually with the logical infoset. As the values of items are filled </w:t>
      </w:r>
      <w:r>
        <w:rPr>
          <w:rFonts w:eastAsia="MS Mincho"/>
          <w:lang w:eastAsia="ja-JP" w:bidi="he-IL"/>
        </w:rPr>
        <w:t xml:space="preserve">in by defaulting, and by use of the dfdl:outputValueCalc property  (including on hidden items) (see section </w:t>
      </w:r>
      <w:r>
        <w:fldChar w:fldCharType="begin"/>
      </w:r>
      <w:r>
        <w:rPr>
          <w:rFonts w:eastAsia="MS Mincho"/>
          <w:lang w:eastAsia="ja-JP" w:bidi="he-IL"/>
        </w:rPr>
        <w:instrText xml:space="preserve"> REF _Ref255463851 \r \h </w:instrText>
      </w:r>
      <w:r>
        <w:fldChar w:fldCharType="separate"/>
      </w:r>
      <w:r>
        <w:rPr>
          <w:rFonts w:eastAsia="MS Mincho"/>
          <w:lang w:eastAsia="ja-JP" w:bidi="he-IL"/>
        </w:rPr>
        <w:t>17</w:t>
      </w:r>
      <w:r>
        <w:fldChar w:fldCharType="end"/>
      </w:r>
      <w:r>
        <w:rPr>
          <w:rFonts w:eastAsia="MS Mincho"/>
          <w:lang w:eastAsia="ja-JP" w:bidi="he-IL"/>
        </w:rPr>
        <w:t xml:space="preserve"> </w:t>
      </w:r>
      <w:r>
        <w:fldChar w:fldCharType="begin"/>
      </w:r>
      <w:r>
        <w:rPr>
          <w:rFonts w:eastAsia="MS Mincho"/>
          <w:lang w:eastAsia="ja-JP" w:bidi="he-IL"/>
        </w:rPr>
        <w:instrText xml:space="preserve"> REF _Ref255463857 \h </w:instrText>
      </w:r>
      <w:r>
        <w:fldChar w:fldCharType="separate"/>
      </w:r>
      <w:r>
        <w:t>Calculated Value Properties</w:t>
      </w:r>
      <w:r>
        <w:fldChar w:fldCharType="end"/>
      </w:r>
      <w:r>
        <w:rPr>
          <w:rFonts w:eastAsia="MS Mincho"/>
          <w:lang w:eastAsia="ja-JP" w:bidi="he-IL"/>
        </w:rPr>
        <w:t>), these new item values augment the infoset. The resulting infoset is called the augmented infoset.</w:t>
      </w:r>
      <w:r>
        <w:rPr>
          <w:rFonts w:eastAsia="MS Mincho"/>
        </w:rPr>
        <w:t xml:space="preserve"> </w:t>
      </w:r>
    </w:p>
    <w:p w14:paraId="5E3FEC13" w14:textId="77777777" w:rsidR="00000000" w:rsidRDefault="009D64FD">
      <w:pPr>
        <w:rPr>
          <w:rFonts w:eastAsia="MS Mincho"/>
        </w:rPr>
      </w:pPr>
      <w:r>
        <w:rPr>
          <w:rFonts w:eastAsia="MS Mincho"/>
          <w:lang w:eastAsia="ja-JP" w:bidi="he-IL"/>
        </w:rPr>
        <w:t xml:space="preserve">An element declaration in the schema describes a </w:t>
      </w:r>
      <w:r>
        <w:rPr>
          <w:rStyle w:val="Emphasis"/>
          <w:rFonts w:eastAsia="MS Mincho"/>
        </w:rPr>
        <w:t>potentially</w:t>
      </w:r>
      <w:r>
        <w:rPr>
          <w:rFonts w:eastAsia="MS Mincho"/>
          <w:lang w:eastAsia="ja-JP" w:bidi="he-IL"/>
        </w:rPr>
        <w:t xml:space="preserve"> </w:t>
      </w:r>
      <w:r>
        <w:rPr>
          <w:rStyle w:val="Emphasis"/>
          <w:rFonts w:eastAsia="MS Mincho"/>
        </w:rPr>
        <w:t>r</w:t>
      </w:r>
      <w:r>
        <w:rPr>
          <w:rStyle w:val="Emphasis"/>
          <w:rFonts w:eastAsia="MS Mincho"/>
        </w:rPr>
        <w:t>epresented</w:t>
      </w:r>
      <w:r>
        <w:rPr>
          <w:rFonts w:eastAsia="MS Mincho"/>
          <w:lang w:eastAsia="ja-JP" w:bidi="he-IL"/>
        </w:rPr>
        <w:t xml:space="preserve"> item if that element declaration does not have a dfdl:inputValueCalc property (see section </w:t>
      </w:r>
      <w:r>
        <w:fldChar w:fldCharType="begin"/>
      </w:r>
      <w:r>
        <w:rPr>
          <w:rFonts w:eastAsia="MS Mincho"/>
          <w:lang w:eastAsia="ja-JP" w:bidi="he-IL"/>
        </w:rPr>
        <w:instrText xml:space="preserve"> REF _Ref255463851 \r \h </w:instrText>
      </w:r>
      <w:r>
        <w:fldChar w:fldCharType="separate"/>
      </w:r>
      <w:r>
        <w:rPr>
          <w:rFonts w:eastAsia="MS Mincho"/>
          <w:lang w:eastAsia="ja-JP" w:bidi="he-IL"/>
        </w:rPr>
        <w:t>17</w:t>
      </w:r>
      <w:r>
        <w:fldChar w:fldCharType="end"/>
      </w:r>
      <w:r>
        <w:rPr>
          <w:rFonts w:eastAsia="MS Mincho"/>
          <w:lang w:eastAsia="ja-JP" w:bidi="he-IL"/>
        </w:rPr>
        <w:t xml:space="preserve"> </w:t>
      </w:r>
      <w:r>
        <w:fldChar w:fldCharType="begin"/>
      </w:r>
      <w:r>
        <w:rPr>
          <w:rFonts w:eastAsia="MS Mincho"/>
          <w:lang w:eastAsia="ja-JP" w:bidi="he-IL"/>
        </w:rPr>
        <w:instrText xml:space="preserve"> REF _Ref255463857 \h </w:instrText>
      </w:r>
      <w:r>
        <w:fldChar w:fldCharType="separate"/>
      </w:r>
      <w:r>
        <w:t>Calculated Value Properties</w:t>
      </w:r>
      <w:r>
        <w:fldChar w:fldCharType="end"/>
      </w:r>
      <w:r>
        <w:rPr>
          <w:rFonts w:eastAsia="MS Mincho"/>
          <w:lang w:eastAsia="ja-JP" w:bidi="he-IL"/>
        </w:rPr>
        <w:t>). Whether the element declaration describes an item that is actually represented or not depends on whether the element declaration is for an optional element and whether the element has a correspon</w:t>
      </w:r>
      <w:r>
        <w:rPr>
          <w:rFonts w:eastAsia="MS Mincho"/>
          <w:lang w:eastAsia="ja-JP" w:bidi="he-IL"/>
        </w:rPr>
        <w:t>ding value in the augmented infoset.</w:t>
      </w:r>
      <w:r>
        <w:rPr>
          <w:rFonts w:eastAsia="MS Mincho"/>
        </w:rPr>
        <w:t xml:space="preserve"> </w:t>
      </w:r>
      <w:r>
        <w:rPr>
          <w:rFonts w:eastAsia="MS Mincho"/>
          <w:lang w:eastAsia="ja-JP" w:bidi="he-IL"/>
        </w:rPr>
        <w:t xml:space="preserve"> </w:t>
      </w:r>
      <w:r>
        <w:rPr>
          <w:rFonts w:eastAsia="MS Mincho"/>
        </w:rPr>
        <w:t xml:space="preserve"> </w:t>
      </w:r>
    </w:p>
    <w:p w14:paraId="55508AC3" w14:textId="77777777" w:rsidR="00000000" w:rsidRDefault="009D64FD">
      <w:pPr>
        <w:rPr>
          <w:rFonts w:eastAsia="MS Mincho"/>
          <w:lang w:eastAsia="ja-JP" w:bidi="he-IL"/>
        </w:rPr>
      </w:pPr>
      <w:r>
        <w:rPr>
          <w:rFonts w:eastAsia="MS Mincho"/>
          <w:lang w:eastAsia="ja-JP" w:bidi="he-IL"/>
        </w:rPr>
        <w:t>In expressions, the function dfdl:contentLength() and dfdl:valueLength() can be called to determine the length of an item. If an element declaration is not potentially represented, then these functions are defined to</w:t>
      </w:r>
      <w:r>
        <w:rPr>
          <w:rFonts w:eastAsia="MS Mincho"/>
          <w:lang w:eastAsia="ja-JP" w:bidi="he-IL"/>
        </w:rPr>
        <w:t xml:space="preserve"> return 0.</w:t>
      </w:r>
    </w:p>
    <w:p w14:paraId="0DE85055" w14:textId="77777777" w:rsidR="00000000" w:rsidRDefault="009D64FD">
      <w:pPr>
        <w:rPr>
          <w:rFonts w:eastAsia="MS Mincho"/>
          <w:lang w:eastAsia="ja-JP" w:bidi="he-IL"/>
        </w:rPr>
      </w:pPr>
      <w:r>
        <w:rPr>
          <w:rFonts w:eastAsia="MS Mincho"/>
          <w:lang w:eastAsia="ja-JP" w:bidi="he-IL"/>
        </w:rPr>
        <w:t xml:space="preserve">When unparsing, an element declaration and the infoset are considered as follows. An implementation may use any technique consistent with this algorithm: </w:t>
      </w:r>
    </w:p>
    <w:p w14:paraId="245E792A" w14:textId="77777777" w:rsidR="00000000" w:rsidRDefault="009D64FD">
      <w:pPr>
        <w:rPr>
          <w:rFonts w:eastAsia="MS Mincho"/>
          <w:lang w:eastAsia="ja-JP" w:bidi="he-IL"/>
        </w:rPr>
      </w:pPr>
      <w:r>
        <w:rPr>
          <w:rFonts w:eastAsia="MS Mincho" w:cs="Arial"/>
          <w:lang w:eastAsia="ja-JP" w:bidi="he-IL"/>
        </w:rPr>
        <w:t>a)</w:t>
      </w:r>
      <w:r>
        <w:rPr>
          <w:rFonts w:eastAsia="MS Mincho"/>
        </w:rPr>
        <w:t xml:space="preserve">       </w:t>
      </w:r>
      <w:r>
        <w:rPr>
          <w:rFonts w:eastAsia="MS Mincho" w:cs="Arial"/>
          <w:lang w:eastAsia="ja-JP" w:bidi="he-IL"/>
        </w:rPr>
        <w:t>If</w:t>
      </w:r>
      <w:r>
        <w:rPr>
          <w:rFonts w:eastAsia="MS Mincho"/>
          <w:lang w:eastAsia="ja-JP" w:bidi="he-IL"/>
        </w:rPr>
        <w:t xml:space="preserve"> the element declaration has a dfdl:outputValueCalc property then the expressio</w:t>
      </w:r>
      <w:r>
        <w:rPr>
          <w:rFonts w:eastAsia="MS Mincho"/>
          <w:lang w:eastAsia="ja-JP" w:bidi="he-IL"/>
        </w:rPr>
        <w:t>n which is the dfdl:outputValueCalc property value is evaluated and the resulting value becomes the value of the element item in the augmented infoset. Any pre-existing value for the infoset item is superseded by this new value.</w:t>
      </w:r>
      <w:r>
        <w:rPr>
          <w:rFonts w:eastAsia="MS Mincho"/>
        </w:rPr>
        <w:t xml:space="preserve"> </w:t>
      </w:r>
    </w:p>
    <w:p w14:paraId="575B0125" w14:textId="77777777" w:rsidR="00000000" w:rsidRDefault="009D64FD">
      <w:pPr>
        <w:rPr>
          <w:rFonts w:eastAsia="MS Mincho"/>
          <w:lang w:eastAsia="ja-JP" w:bidi="he-IL"/>
        </w:rPr>
      </w:pPr>
      <w:r>
        <w:rPr>
          <w:rFonts w:eastAsia="MS Mincho"/>
          <w:lang w:eastAsia="ja-JP" w:bidi="he-IL"/>
        </w:rPr>
        <w:t>References to other augmen</w:t>
      </w:r>
      <w:r>
        <w:rPr>
          <w:rFonts w:eastAsia="MS Mincho"/>
          <w:lang w:eastAsia="ja-JP" w:bidi="he-IL"/>
        </w:rPr>
        <w:t xml:space="preserve">ted infoset items from within the dfdl:outputValueCalc expression must obtain their values from the augmented infoset directly (when the value is already present) or by recursively using these methods (a) and (b) as needed. </w:t>
      </w:r>
    </w:p>
    <w:p w14:paraId="5947CDD1" w14:textId="77777777" w:rsidR="00000000" w:rsidRDefault="009D64FD">
      <w:pPr>
        <w:rPr>
          <w:rFonts w:eastAsia="MS Mincho"/>
          <w:lang w:eastAsia="ja-JP" w:bidi="he-IL"/>
        </w:rPr>
      </w:pPr>
      <w:r>
        <w:rPr>
          <w:rFonts w:eastAsia="MS Mincho" w:cs="Arial"/>
          <w:lang w:eastAsia="ja-JP" w:bidi="he-IL"/>
        </w:rPr>
        <w:t>b)</w:t>
      </w:r>
      <w:r>
        <w:rPr>
          <w:rFonts w:eastAsia="MS Mincho"/>
        </w:rPr>
        <w:t xml:space="preserve">       </w:t>
      </w:r>
      <w:r>
        <w:rPr>
          <w:rFonts w:eastAsia="MS Mincho" w:cs="Arial"/>
          <w:lang w:eastAsia="ja-JP" w:bidi="he-IL"/>
        </w:rPr>
        <w:t>If</w:t>
      </w:r>
      <w:r>
        <w:rPr>
          <w:rFonts w:eastAsia="MS Mincho"/>
          <w:lang w:eastAsia="ja-JP" w:bidi="he-IL"/>
        </w:rPr>
        <w:t xml:space="preserve"> the element declara</w:t>
      </w:r>
      <w:r>
        <w:rPr>
          <w:rFonts w:eastAsia="MS Mincho"/>
          <w:lang w:eastAsia="ja-JP" w:bidi="he-IL"/>
        </w:rPr>
        <w:t xml:space="preserve">tion has no corresponding value in the augmented infoset, and the element declaration is for a </w:t>
      </w:r>
      <w:r>
        <w:rPr>
          <w:rStyle w:val="Emphasis"/>
          <w:rFonts w:eastAsia="MS Mincho"/>
        </w:rPr>
        <w:t xml:space="preserve">required </w:t>
      </w:r>
      <w:r>
        <w:rPr>
          <w:rFonts w:eastAsia="MS Mincho"/>
          <w:lang w:eastAsia="ja-JP" w:bidi="he-IL"/>
        </w:rPr>
        <w:t xml:space="preserve">occurrence, and it </w:t>
      </w:r>
      <w:r>
        <w:rPr>
          <w:rStyle w:val="Emphasis"/>
          <w:rFonts w:eastAsia="MS Mincho"/>
        </w:rPr>
        <w:t>has a default value specified</w:t>
      </w:r>
      <w:r>
        <w:rPr>
          <w:rFonts w:eastAsia="MS Mincho"/>
          <w:lang w:eastAsia="ja-JP" w:bidi="he-IL"/>
        </w:rPr>
        <w:t xml:space="preserve">, then an element item having the default value is created in the augmented infoset. </w:t>
      </w:r>
    </w:p>
    <w:p w14:paraId="32AFC1EA" w14:textId="77777777" w:rsidR="00000000" w:rsidRDefault="009D64FD">
      <w:pPr>
        <w:rPr>
          <w:rFonts w:eastAsia="MS Mincho"/>
          <w:lang w:eastAsia="ja-JP" w:bidi="he-IL"/>
        </w:rPr>
      </w:pPr>
      <w:r>
        <w:rPr>
          <w:rFonts w:eastAsia="MS Mincho" w:cs="Arial"/>
          <w:lang w:eastAsia="ja-JP" w:bidi="he-IL"/>
        </w:rPr>
        <w:t>c)</w:t>
      </w:r>
      <w:r>
        <w:rPr>
          <w:rFonts w:eastAsia="MS Mincho"/>
        </w:rPr>
        <w:t xml:space="preserve">       </w:t>
      </w:r>
      <w:r>
        <w:rPr>
          <w:rFonts w:eastAsia="MS Mincho" w:cs="Arial"/>
          <w:lang w:eastAsia="ja-JP" w:bidi="he-IL"/>
        </w:rPr>
        <w:t>If</w:t>
      </w:r>
      <w:r>
        <w:rPr>
          <w:rFonts w:eastAsia="MS Mincho"/>
          <w:lang w:eastAsia="ja-JP" w:bidi="he-IL"/>
        </w:rPr>
        <w:t xml:space="preserve"> any In</w:t>
      </w:r>
      <w:r>
        <w:rPr>
          <w:rFonts w:eastAsia="MS Mincho"/>
          <w:lang w:eastAsia="ja-JP" w:bidi="he-IL"/>
        </w:rPr>
        <w:t xml:space="preserve">foset item's value is requested recursively as a part of (a) above and (a) does not apply, and the corresponding value is not present, and (b) does not apply then it is a processing error. </w:t>
      </w:r>
    </w:p>
    <w:p w14:paraId="1BAEF292" w14:textId="77777777" w:rsidR="00000000" w:rsidRDefault="009D64FD">
      <w:pPr>
        <w:rPr>
          <w:rFonts w:eastAsia="MS Mincho"/>
          <w:lang w:eastAsia="ja-JP" w:bidi="he-IL"/>
        </w:rPr>
      </w:pPr>
      <w:r>
        <w:rPr>
          <w:rFonts w:eastAsia="MS Mincho"/>
          <w:lang w:eastAsia="ja-JP" w:bidi="he-IL"/>
        </w:rPr>
        <w:t xml:space="preserve">Given this augmented infoset, then if the potentially represented </w:t>
      </w:r>
      <w:r>
        <w:rPr>
          <w:rFonts w:eastAsia="MS Mincho"/>
          <w:lang w:eastAsia="ja-JP" w:bidi="he-IL"/>
        </w:rPr>
        <w:t>element declaration has a corresponding infoset item then that item is converted to its representation according to its DFDL properties. If the element declaration is for a required occurrence, and there is no value in the augmented infoset then it is a pr</w:t>
      </w:r>
      <w:r>
        <w:rPr>
          <w:rFonts w:eastAsia="MS Mincho"/>
          <w:lang w:eastAsia="ja-JP" w:bidi="he-IL"/>
        </w:rPr>
        <w:t xml:space="preserve">ocessing error. </w:t>
      </w:r>
    </w:p>
    <w:p w14:paraId="219C863C" w14:textId="77777777" w:rsidR="00000000" w:rsidRDefault="009D64FD">
      <w:pPr>
        <w:rPr>
          <w:rFonts w:eastAsia="MS Mincho"/>
          <w:lang w:eastAsia="ja-JP" w:bidi="he-IL"/>
        </w:rPr>
      </w:pPr>
      <w:r>
        <w:rPr>
          <w:rFonts w:eastAsia="MS Mincho"/>
          <w:lang w:eastAsia="ja-JP" w:bidi="he-IL"/>
        </w:rPr>
        <w:t xml:space="preserve">Because rule (a) above is used even if the augmented infoset item already exists and has a value, it is possible for a dfdl:outputValueCalc expression to be evaluated multiple times. DFDL implementations are free to cache values and avoid </w:t>
      </w:r>
      <w:r>
        <w:rPr>
          <w:rFonts w:eastAsia="MS Mincho"/>
          <w:lang w:eastAsia="ja-JP" w:bidi="he-IL"/>
        </w:rPr>
        <w:t xml:space="preserve">this repeated evaluation for efficiency, as the semantics of DFDL require that the dfdl:outputValueCalc expression return the same value every time it is evaluated. </w:t>
      </w:r>
    </w:p>
    <w:p w14:paraId="0CD6724F" w14:textId="77777777" w:rsidR="00000000" w:rsidRDefault="009D64FD">
      <w:pPr>
        <w:pStyle w:val="Heading1"/>
        <w:rPr>
          <w:rFonts w:eastAsia="Times New Roman"/>
        </w:rPr>
      </w:pPr>
      <w:bookmarkStart w:id="429" w:name="_Toc322911520"/>
      <w:bookmarkStart w:id="430" w:name="_Toc322912059"/>
      <w:bookmarkStart w:id="431" w:name="_Toc322911521"/>
      <w:bookmarkStart w:id="432" w:name="_Toc322912060"/>
      <w:bookmarkStart w:id="433" w:name="_Toc199516229"/>
      <w:bookmarkStart w:id="434" w:name="_Toc194983907"/>
      <w:bookmarkStart w:id="435" w:name="_Toc243112748"/>
      <w:bookmarkStart w:id="436" w:name="_Toc349042623"/>
      <w:bookmarkStart w:id="437" w:name="_Toc25589706"/>
      <w:bookmarkEnd w:id="429"/>
      <w:bookmarkEnd w:id="430"/>
      <w:bookmarkEnd w:id="431"/>
      <w:bookmarkEnd w:id="432"/>
      <w:r>
        <w:rPr>
          <w:rFonts w:eastAsia="Times New Roman"/>
        </w:rPr>
        <w:t>DFDL Schema Component Model</w:t>
      </w:r>
      <w:bookmarkEnd w:id="433"/>
      <w:bookmarkEnd w:id="434"/>
      <w:bookmarkEnd w:id="435"/>
      <w:bookmarkEnd w:id="436"/>
      <w:bookmarkEnd w:id="437"/>
      <w:bookmarkEnd w:id="367"/>
      <w:bookmarkEnd w:id="368"/>
    </w:p>
    <w:p w14:paraId="19EBF141" w14:textId="77777777" w:rsidR="00000000" w:rsidRDefault="009D64FD">
      <w:pPr>
        <w:pStyle w:val="nobreak"/>
      </w:pPr>
      <w:r>
        <w:t>When using DFDL, the format of data is described by means of a</w:t>
      </w:r>
      <w:r>
        <w:t xml:space="preserve"> </w:t>
      </w:r>
      <w:r>
        <w:rPr>
          <w:i/>
          <w:iCs/>
        </w:rPr>
        <w:t>DFDL Schema</w:t>
      </w:r>
      <w:r>
        <w:t>.</w:t>
      </w:r>
    </w:p>
    <w:p w14:paraId="0B931911" w14:textId="77777777" w:rsidR="00000000" w:rsidRDefault="009D64FD">
      <w:pPr>
        <w:pStyle w:val="nobreak"/>
      </w:pPr>
      <w:r>
        <w:t>The DFDL Schema Component Model is shown in conceptual UML in Figure 2. First we show the model for elements, groups and the top of the type hierarchy.</w:t>
      </w:r>
    </w:p>
    <w:p w14:paraId="25355B79" w14:textId="77777777" w:rsidR="00000000" w:rsidRDefault="009D64FD">
      <w:r>
        <w:t>The shaded boxes have direct corresponding element syntax and therefore appear in DFDL sch</w:t>
      </w:r>
      <w:r>
        <w:t>ema</w:t>
      </w:r>
    </w:p>
    <w:p w14:paraId="0B02F093" w14:textId="77777777" w:rsidR="00000000" w:rsidRDefault="009D64FD">
      <w:r>
        <w:object w:dxaOrig="8055" w:dyaOrig="7920" w14:anchorId="51F416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3pt;height:396pt" o:ole="">
            <v:imagedata r:id="rId19" o:title=""/>
          </v:shape>
          <o:OLEObject Type="Embed" ProgID="MSPhotoEd.3" ShapeID="_x0000_i1026" DrawAspect="Content" ObjectID="_1637412391" r:id="rId20"/>
        </w:object>
      </w:r>
    </w:p>
    <w:p w14:paraId="0AD3F30D" w14:textId="77777777" w:rsidR="00000000" w:rsidRDefault="009D64FD">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DFDL Schema UML diagram</w:t>
      </w:r>
    </w:p>
    <w:p w14:paraId="001FDD51" w14:textId="77777777" w:rsidR="00000000" w:rsidRDefault="009D64FD">
      <w:r>
        <w:t xml:space="preserve">The simple types are </w:t>
      </w:r>
      <w:r>
        <w:t>shown in Figure 3. The graph shows all the types defined by XML Schema version 1.0, and the subset of these types supported by DFDL are shown as shaded.</w:t>
      </w:r>
    </w:p>
    <w:p w14:paraId="617A2A9D" w14:textId="77777777" w:rsidR="00000000" w:rsidRDefault="009D64FD">
      <w:pPr>
        <w:jc w:val="center"/>
      </w:pPr>
      <w:r>
        <w:rPr>
          <w:noProof/>
        </w:rPr>
        <w:drawing>
          <wp:inline distT="0" distB="0" distL="0" distR="0" wp14:anchorId="1C188549" wp14:editId="73BDFF55">
            <wp:extent cx="5505450" cy="426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05450" cy="4267200"/>
                    </a:xfrm>
                    <a:prstGeom prst="rect">
                      <a:avLst/>
                    </a:prstGeom>
                    <a:noFill/>
                    <a:ln>
                      <a:noFill/>
                    </a:ln>
                  </pic:spPr>
                </pic:pic>
              </a:graphicData>
            </a:graphic>
          </wp:inline>
        </w:drawing>
      </w:r>
    </w:p>
    <w:p w14:paraId="26C1C019" w14:textId="77777777" w:rsidR="00000000" w:rsidRDefault="009D64FD">
      <w:pPr>
        <w:pStyle w:val="Caption"/>
      </w:pPr>
      <w:bookmarkStart w:id="438" w:name="_Ref346445186"/>
      <w:bookmarkStart w:id="439" w:name="_Ref361227201"/>
      <w:r>
        <w:t xml:space="preserve">Figure </w:t>
      </w:r>
      <w:r>
        <w:fldChar w:fldCharType="begin"/>
      </w:r>
      <w:r>
        <w:instrText xml:space="preserve"> SEQ Figure \* ARABIC</w:instrText>
      </w:r>
      <w:r>
        <w:instrText xml:space="preserve"> </w:instrText>
      </w:r>
      <w:r>
        <w:fldChar w:fldCharType="separate"/>
      </w:r>
      <w:r>
        <w:rPr>
          <w:noProof/>
        </w:rPr>
        <w:t>3</w:t>
      </w:r>
      <w:r>
        <w:fldChar w:fldCharType="end"/>
      </w:r>
      <w:bookmarkEnd w:id="438"/>
      <w:r>
        <w:t xml:space="preserve"> DFDL simple types</w:t>
      </w:r>
      <w:bookmarkEnd w:id="439"/>
    </w:p>
    <w:p w14:paraId="71F358FE" w14:textId="77777777" w:rsidR="00000000" w:rsidRDefault="009D64FD"/>
    <w:p w14:paraId="1FAA0747" w14:textId="77777777" w:rsidR="00000000" w:rsidRDefault="009D64FD">
      <w:r>
        <w:t>These types are defined as they are in XML Schema, with exceptions for:</w:t>
      </w:r>
    </w:p>
    <w:p w14:paraId="58E60423" w14:textId="77777777" w:rsidR="00000000" w:rsidRDefault="009D64FD">
      <w:pPr>
        <w:numPr>
          <w:ilvl w:val="0"/>
          <w:numId w:val="33"/>
        </w:numPr>
      </w:pPr>
      <w:r>
        <w:t xml:space="preserve">String – In DFDL a string can contain any character codes. None are reserved. (Including the character with character code U+0000, which is not permitted in XML </w:t>
      </w:r>
      <w:r>
        <w:t>documents.)</w:t>
      </w:r>
    </w:p>
    <w:p w14:paraId="0B398849" w14:textId="77777777" w:rsidR="00000000" w:rsidRDefault="009D64FD">
      <w:r>
        <w:t xml:space="preserve">Each object defined by a class in the above UML is called a </w:t>
      </w:r>
      <w:r>
        <w:rPr>
          <w:rStyle w:val="Emphasis"/>
        </w:rPr>
        <w:t>DFDL Schema component</w:t>
      </w:r>
      <w:r>
        <w:t>.</w:t>
      </w:r>
    </w:p>
    <w:p w14:paraId="392E1CA1" w14:textId="77777777" w:rsidR="00000000" w:rsidRDefault="009D64FD">
      <w:r>
        <w:t>We express the DFDL Schema Model using a subset of the XML Schema Description Language (XSDL). XSDL provides a standardized schema language suitable for expressi</w:t>
      </w:r>
      <w:r>
        <w:t xml:space="preserve">ng the DFDL Schema Model. </w:t>
      </w:r>
    </w:p>
    <w:p w14:paraId="390D2A99" w14:textId="77777777" w:rsidR="00000000" w:rsidRDefault="009D64FD">
      <w:r>
        <w:t>A DFDL Schema is an XML schema containing only a restricted subset of the constructs available in full W3C XML Schema Description Language. Within this XML schema, special DFDL annotations are distributed that carry the informati</w:t>
      </w:r>
      <w:r>
        <w:t>on about the data's format or representation.</w:t>
      </w:r>
    </w:p>
    <w:p w14:paraId="49280ED1" w14:textId="77777777" w:rsidR="00000000" w:rsidRDefault="009D64FD">
      <w:r>
        <w:t>A DFDL Schema is a valid XML schema. However, the converse is not true since the DFDL Schema Model does not include many concepts that appear in XML schema.</w:t>
      </w:r>
    </w:p>
    <w:p w14:paraId="20CD3C99" w14:textId="77777777" w:rsidR="00000000" w:rsidRDefault="009D64FD">
      <w:pPr>
        <w:pStyle w:val="Heading2"/>
        <w:rPr>
          <w:rFonts w:eastAsia="Times New Roman"/>
        </w:rPr>
      </w:pPr>
      <w:bookmarkStart w:id="440" w:name="_Toc25589707"/>
      <w:bookmarkStart w:id="441" w:name="_Toc349042624"/>
      <w:bookmarkStart w:id="442" w:name="_Ref346445132"/>
      <w:bookmarkStart w:id="443" w:name="_Ref274647268"/>
      <w:bookmarkStart w:id="444" w:name="_Ref274647262"/>
      <w:bookmarkStart w:id="445" w:name="_Ref273529953"/>
      <w:bookmarkStart w:id="446" w:name="_Ref273529945"/>
      <w:bookmarkStart w:id="447" w:name="_Toc243112749"/>
      <w:bookmarkStart w:id="448" w:name="_Toc194983908"/>
      <w:bookmarkStart w:id="449" w:name="_Toc199516230"/>
      <w:bookmarkStart w:id="450" w:name="_Toc175057315"/>
      <w:bookmarkStart w:id="451" w:name="_Toc177399028"/>
      <w:bookmarkStart w:id="452" w:name="_Toc99956882"/>
      <w:bookmarkStart w:id="453" w:name="_Toc99787969"/>
      <w:r>
        <w:rPr>
          <w:rFonts w:eastAsia="Times New Roman"/>
        </w:rPr>
        <w:t>DFDL Subset of XML Schema</w:t>
      </w:r>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p>
    <w:p w14:paraId="7C9A76CC" w14:textId="77777777" w:rsidR="00000000" w:rsidRDefault="009D64FD">
      <w:pPr>
        <w:pStyle w:val="nobreak"/>
      </w:pPr>
      <w:r>
        <w:t xml:space="preserve">The DFDL subset of XSDL is </w:t>
      </w:r>
      <w:r>
        <w:t>a general model for hierarchically-nested data. It avoids the XSDL features used to describe the peculiarities of XML as a syntactic textual representation of data, and features that are simply not needed by DFDL.</w:t>
      </w:r>
    </w:p>
    <w:p w14:paraId="4CCC594F" w14:textId="77777777" w:rsidR="00000000" w:rsidRDefault="009D64FD">
      <w:r>
        <w:t>The following lists detail the similaritie</w:t>
      </w:r>
      <w:r>
        <w:t>s and differences between general XSDL and this subset.</w:t>
      </w:r>
    </w:p>
    <w:p w14:paraId="568B0670" w14:textId="77777777" w:rsidR="00000000" w:rsidRDefault="009D64FD">
      <w:r>
        <w:t>DFDL Schemas consist of:</w:t>
      </w:r>
    </w:p>
    <w:p w14:paraId="2E82CF41" w14:textId="77777777" w:rsidR="00000000" w:rsidRDefault="009D64FD">
      <w:pPr>
        <w:numPr>
          <w:ilvl w:val="0"/>
          <w:numId w:val="34"/>
        </w:numPr>
      </w:pPr>
      <w:r>
        <w:t>Standard XSDL namespace management</w:t>
      </w:r>
    </w:p>
    <w:p w14:paraId="6B55BEE9" w14:textId="77777777" w:rsidR="00000000" w:rsidRDefault="009D64FD">
      <w:pPr>
        <w:numPr>
          <w:ilvl w:val="0"/>
          <w:numId w:val="34"/>
        </w:numPr>
      </w:pPr>
      <w:r>
        <w:t>Standard XSDL import and  management for multiple file schemas</w:t>
      </w:r>
    </w:p>
    <w:p w14:paraId="5389E9BA" w14:textId="77777777" w:rsidR="00000000" w:rsidRDefault="009D64FD">
      <w:pPr>
        <w:numPr>
          <w:ilvl w:val="0"/>
          <w:numId w:val="34"/>
        </w:numPr>
      </w:pPr>
      <w:r>
        <w:t>Local element declarations with dimensionality via maxOccurs and minOccurs.</w:t>
      </w:r>
    </w:p>
    <w:p w14:paraId="6CD872CA" w14:textId="77777777" w:rsidR="00000000" w:rsidRDefault="009D64FD">
      <w:pPr>
        <w:numPr>
          <w:ilvl w:val="0"/>
          <w:numId w:val="34"/>
        </w:numPr>
      </w:pPr>
      <w:r>
        <w:t>G</w:t>
      </w:r>
      <w:r>
        <w:t>lobal element declarations</w:t>
      </w:r>
    </w:p>
    <w:p w14:paraId="46B890A4" w14:textId="77777777" w:rsidR="00000000" w:rsidRDefault="009D64FD">
      <w:pPr>
        <w:numPr>
          <w:ilvl w:val="0"/>
          <w:numId w:val="34"/>
        </w:numPr>
      </w:pPr>
      <w:r>
        <w:t>ComplexType definitions with empty or element-only content models.</w:t>
      </w:r>
    </w:p>
    <w:p w14:paraId="3191B4BA" w14:textId="77777777" w:rsidR="00000000" w:rsidRDefault="009D64FD">
      <w:pPr>
        <w:numPr>
          <w:ilvl w:val="0"/>
          <w:numId w:val="34"/>
        </w:numPr>
      </w:pPr>
      <w:r>
        <w:t>DFDL appinfo annotations describing the data format</w:t>
      </w:r>
    </w:p>
    <w:p w14:paraId="3DCF128C" w14:textId="77777777" w:rsidR="00000000" w:rsidRDefault="009D64FD">
      <w:pPr>
        <w:numPr>
          <w:ilvl w:val="0"/>
          <w:numId w:val="34"/>
        </w:numPr>
      </w:pPr>
      <w:r>
        <w:t>These simple types: string, float, double, decimal, integer, long, int, short, byte, nonNegativeInteger, unsig</w:t>
      </w:r>
      <w:r>
        <w:t>nedLong, unsignedInt, unsignedShort, unsignedByte, boolean, date, time, dateTime,  hexBinary</w:t>
      </w:r>
    </w:p>
    <w:p w14:paraId="4C074991" w14:textId="77777777" w:rsidR="00000000" w:rsidRDefault="009D64FD">
      <w:pPr>
        <w:numPr>
          <w:ilvl w:val="0"/>
          <w:numId w:val="34"/>
        </w:numPr>
      </w:pPr>
      <w:r>
        <w:t>These facets: minLength, maxLength, minInclusive, maxInclusive, minExclusive, maxExclusive, totalDigits, fractionDigits, enumeration, pattern (for xs:string type o</w:t>
      </w:r>
      <w:r>
        <w:t>nly)</w:t>
      </w:r>
    </w:p>
    <w:p w14:paraId="4E9E2F2B" w14:textId="77777777" w:rsidR="00000000" w:rsidRDefault="009D64FD">
      <w:pPr>
        <w:numPr>
          <w:ilvl w:val="0"/>
          <w:numId w:val="34"/>
        </w:numPr>
      </w:pPr>
      <w:r>
        <w:t>Fixed values</w:t>
      </w:r>
    </w:p>
    <w:p w14:paraId="25846940" w14:textId="77777777" w:rsidR="00000000" w:rsidRDefault="009D64FD">
      <w:pPr>
        <w:numPr>
          <w:ilvl w:val="0"/>
          <w:numId w:val="34"/>
        </w:numPr>
      </w:pPr>
      <w:r>
        <w:t>Default values</w:t>
      </w:r>
    </w:p>
    <w:p w14:paraId="63C693EA" w14:textId="77777777" w:rsidR="00000000" w:rsidRDefault="009D64FD">
      <w:pPr>
        <w:numPr>
          <w:ilvl w:val="0"/>
          <w:numId w:val="34"/>
        </w:numPr>
      </w:pPr>
      <w:r>
        <w:t>'sequence' model groups (without minOccurs and maxOccurs or with both minOccurs="1" and maxOccurs="1")</w:t>
      </w:r>
    </w:p>
    <w:p w14:paraId="542565C7" w14:textId="77777777" w:rsidR="00000000" w:rsidRDefault="009D64FD">
      <w:pPr>
        <w:numPr>
          <w:ilvl w:val="0"/>
          <w:numId w:val="34"/>
        </w:numPr>
      </w:pPr>
      <w:r>
        <w:t>'choice' model groups (without minOccurs and maxOccurs or with both minOccurs="1" and maxOccurs="1")</w:t>
      </w:r>
    </w:p>
    <w:p w14:paraId="39BE611B" w14:textId="77777777" w:rsidR="00000000" w:rsidRDefault="009D64FD">
      <w:pPr>
        <w:numPr>
          <w:ilvl w:val="0"/>
          <w:numId w:val="34"/>
        </w:numPr>
      </w:pPr>
      <w:r>
        <w:t>Simple type derivations derived by restriction from the allowed built-in types</w:t>
      </w:r>
    </w:p>
    <w:p w14:paraId="57A00C2B" w14:textId="77777777" w:rsidR="00000000" w:rsidRDefault="009D64FD">
      <w:pPr>
        <w:numPr>
          <w:ilvl w:val="0"/>
          <w:numId w:val="34"/>
        </w:numPr>
      </w:pPr>
      <w:r>
        <w:t>Reusable Groups: named model group definitions can only contain one model group</w:t>
      </w:r>
    </w:p>
    <w:p w14:paraId="31FFB2C7" w14:textId="77777777" w:rsidR="00000000" w:rsidRDefault="009D64FD">
      <w:pPr>
        <w:numPr>
          <w:ilvl w:val="0"/>
          <w:numId w:val="34"/>
        </w:numPr>
      </w:pPr>
      <w:r>
        <w:t>Element references with dimensionality via maxOccurs and minOccurs.</w:t>
      </w:r>
    </w:p>
    <w:p w14:paraId="397A3803" w14:textId="77777777" w:rsidR="00000000" w:rsidRDefault="009D64FD">
      <w:pPr>
        <w:numPr>
          <w:ilvl w:val="0"/>
          <w:numId w:val="34"/>
        </w:numPr>
      </w:pPr>
      <w:r>
        <w:t>Group references without dime</w:t>
      </w:r>
      <w:r>
        <w:t>nsionality</w:t>
      </w:r>
    </w:p>
    <w:p w14:paraId="20C39C04" w14:textId="77777777" w:rsidR="00000000" w:rsidRDefault="009D64FD">
      <w:pPr>
        <w:numPr>
          <w:ilvl w:val="0"/>
          <w:numId w:val="34"/>
        </w:numPr>
      </w:pPr>
      <w:r>
        <w:t xml:space="preserve">Nillable attribute is "true" (that is, nillable="true" in the element declaration.) </w:t>
      </w:r>
    </w:p>
    <w:p w14:paraId="0B44FF87" w14:textId="77777777" w:rsidR="00000000" w:rsidRDefault="009D64FD">
      <w:pPr>
        <w:numPr>
          <w:ilvl w:val="0"/>
          <w:numId w:val="34"/>
        </w:numPr>
      </w:pPr>
      <w:r>
        <w:t>Appinfo annotations for sources other than DFDL are permitted and ignored</w:t>
      </w:r>
    </w:p>
    <w:p w14:paraId="710B88C0" w14:textId="77777777" w:rsidR="00000000" w:rsidRDefault="009D64FD">
      <w:pPr>
        <w:numPr>
          <w:ilvl w:val="0"/>
          <w:numId w:val="34"/>
        </w:numPr>
      </w:pPr>
      <w:r>
        <w:t>Unions; the memberTypes must be derived from the same simple type. DFDL annotations ar</w:t>
      </w:r>
      <w:r>
        <w:t>e not permitted on union members.</w:t>
      </w:r>
      <w:r>
        <w:rPr>
          <w:rStyle w:val="FootnoteReference"/>
        </w:rPr>
        <w:footnoteReference w:id="6"/>
      </w:r>
    </w:p>
    <w:p w14:paraId="628A1C1E" w14:textId="77777777" w:rsidR="00000000" w:rsidRDefault="009D64FD">
      <w:pPr>
        <w:numPr>
          <w:ilvl w:val="0"/>
          <w:numId w:val="34"/>
        </w:numPr>
        <w:rPr>
          <w:ins w:id="454" w:author="Mike Beckerle" w:date="2019-09-17T17:38:00Z"/>
        </w:rPr>
      </w:pPr>
      <w:r>
        <w:t>XML Entities</w:t>
      </w:r>
    </w:p>
    <w:p w14:paraId="67659A2A" w14:textId="77777777" w:rsidR="00000000" w:rsidRDefault="009D64FD">
      <w:pPr>
        <w:numPr>
          <w:ilvl w:val="0"/>
          <w:numId w:val="34"/>
        </w:numPr>
        <w:rPr>
          <w:ins w:id="455" w:author="Mike Beckerle" w:date="2019-09-17T17:38:00Z"/>
        </w:rPr>
      </w:pPr>
      <w:ins w:id="456" w:author="Mike Beckerle" w:date="2019-09-17T17:38:00Z">
        <w:r>
          <w:t>The xs:schema “elementFormDefault</w:t>
        </w:r>
      </w:ins>
      <w:ins w:id="457" w:author="Mike Beckerle" w:date="2019-09-17T17:39:00Z">
        <w:r>
          <w:t>”</w:t>
        </w:r>
      </w:ins>
      <w:ins w:id="458" w:author="Mike Beckerle" w:date="2019-09-17T17:38:00Z">
        <w:r>
          <w:t xml:space="preserve"> attribute</w:t>
        </w:r>
      </w:ins>
    </w:p>
    <w:p w14:paraId="3FD83358" w14:textId="77777777" w:rsidR="00000000" w:rsidRDefault="009D64FD">
      <w:pPr>
        <w:numPr>
          <w:ilvl w:val="0"/>
          <w:numId w:val="34"/>
        </w:numPr>
      </w:pPr>
      <w:ins w:id="459" w:author="Mike Beckerle" w:date="2019-09-17T17:38:00Z">
        <w:r>
          <w:t>The xs:element “form” attribute</w:t>
        </w:r>
      </w:ins>
    </w:p>
    <w:p w14:paraId="64369AFF" w14:textId="77777777" w:rsidR="00000000" w:rsidRDefault="009D64FD">
      <w:pPr>
        <w:pStyle w:val="nobreak"/>
      </w:pPr>
      <w:r>
        <w:t>Note: xs:nonNegativeInteger is treated as an unsigned xs:integer.</w:t>
      </w:r>
    </w:p>
    <w:p w14:paraId="1DE51549" w14:textId="77777777" w:rsidR="00000000" w:rsidRDefault="009D64FD">
      <w:pPr>
        <w:pStyle w:val="nobreak"/>
      </w:pPr>
      <w:r>
        <w:t xml:space="preserve">The following constructs from XML Schema are not used as part of </w:t>
      </w:r>
      <w:r>
        <w:t>the DFDL Schema Model of DFDL v1.0 schemas; however, they are all reserved</w:t>
      </w:r>
      <w:r>
        <w:rPr>
          <w:rStyle w:val="FootnoteReference"/>
        </w:rPr>
        <w:footnoteReference w:id="7"/>
      </w:r>
      <w:r>
        <w:t xml:space="preserve"> for future use since the data model may be extended to use them in future versions of DFDL: </w:t>
      </w:r>
    </w:p>
    <w:p w14:paraId="786E5387" w14:textId="77777777" w:rsidR="00000000" w:rsidRDefault="009D64FD">
      <w:pPr>
        <w:numPr>
          <w:ilvl w:val="0"/>
          <w:numId w:val="35"/>
        </w:numPr>
        <w:rPr>
          <w:rStyle w:val="Emphasis"/>
        </w:rPr>
      </w:pPr>
      <w:r>
        <w:t>Attribute declarations (local or global)</w:t>
      </w:r>
    </w:p>
    <w:p w14:paraId="3B876338" w14:textId="77777777" w:rsidR="00000000" w:rsidRDefault="009D64FD">
      <w:pPr>
        <w:numPr>
          <w:ilvl w:val="0"/>
          <w:numId w:val="35"/>
        </w:numPr>
        <w:rPr>
          <w:rStyle w:val="Emphasis"/>
        </w:rPr>
      </w:pPr>
      <w:r>
        <w:t>Attribute references</w:t>
      </w:r>
    </w:p>
    <w:p w14:paraId="53F63AE0" w14:textId="77777777" w:rsidR="00000000" w:rsidRDefault="009D64FD">
      <w:pPr>
        <w:numPr>
          <w:ilvl w:val="0"/>
          <w:numId w:val="35"/>
        </w:numPr>
        <w:rPr>
          <w:rStyle w:val="Emphasis"/>
        </w:rPr>
      </w:pPr>
      <w:r>
        <w:t>Attribute group definitio</w:t>
      </w:r>
      <w:r>
        <w:t>ns</w:t>
      </w:r>
    </w:p>
    <w:p w14:paraId="283D93EB" w14:textId="77777777" w:rsidR="00000000" w:rsidRDefault="009D64FD">
      <w:pPr>
        <w:numPr>
          <w:ilvl w:val="0"/>
          <w:numId w:val="35"/>
        </w:numPr>
      </w:pPr>
      <w:r>
        <w:t>Complex type derivations where the base type is not xs:anyType.</w:t>
      </w:r>
    </w:p>
    <w:p w14:paraId="5D607177" w14:textId="77777777" w:rsidR="00000000" w:rsidRDefault="009D64FD">
      <w:pPr>
        <w:numPr>
          <w:ilvl w:val="0"/>
          <w:numId w:val="35"/>
        </w:numPr>
      </w:pPr>
      <w:r>
        <w:t>Complex types having mixed content models or simple content models</w:t>
      </w:r>
    </w:p>
    <w:p w14:paraId="57EDCCED" w14:textId="77777777" w:rsidR="00000000" w:rsidRDefault="009D64FD">
      <w:pPr>
        <w:numPr>
          <w:ilvl w:val="0"/>
          <w:numId w:val="35"/>
        </w:numPr>
      </w:pPr>
      <w:r>
        <w:t>List simple types</w:t>
      </w:r>
    </w:p>
    <w:p w14:paraId="58DB931D" w14:textId="77777777" w:rsidR="00000000" w:rsidRDefault="009D64FD">
      <w:pPr>
        <w:numPr>
          <w:ilvl w:val="0"/>
          <w:numId w:val="35"/>
        </w:numPr>
      </w:pPr>
      <w:r>
        <w:t>Union simple types where the member types are not derived from the same simple type.</w:t>
      </w:r>
    </w:p>
    <w:p w14:paraId="7AA79267" w14:textId="77777777" w:rsidR="00000000" w:rsidRDefault="009D64FD">
      <w:pPr>
        <w:numPr>
          <w:ilvl w:val="0"/>
          <w:numId w:val="35"/>
        </w:numPr>
      </w:pPr>
      <w:r>
        <w:t>These atomic simple</w:t>
      </w:r>
      <w:r>
        <w:t xml:space="preserve"> types: normalizedString, token, Name, NCName, QName, language, positiveInteger, nonPositiveInteger, negativeInteger,  gYear, gYearMonth, gMonth, gMonthDay, gDay, ID, IDREF, IDREFS, ENTITIES, ENTITY, NMTOKEN, NMTOKENS, NOTATION, anyURI, base64Binary</w:t>
      </w:r>
    </w:p>
    <w:p w14:paraId="09A87594" w14:textId="77777777" w:rsidR="00000000" w:rsidRDefault="009D64FD">
      <w:pPr>
        <w:numPr>
          <w:ilvl w:val="0"/>
          <w:numId w:val="35"/>
        </w:numPr>
      </w:pPr>
      <w:r>
        <w:t>maxOcc</w:t>
      </w:r>
      <w:r>
        <w:t>urs and minOccurs on model groups (except if both are '1')</w:t>
      </w:r>
    </w:p>
    <w:p w14:paraId="1EB3617F" w14:textId="77777777" w:rsidR="00000000" w:rsidRDefault="009D64FD">
      <w:pPr>
        <w:numPr>
          <w:ilvl w:val="0"/>
          <w:numId w:val="35"/>
        </w:numPr>
      </w:pPr>
      <w:r>
        <w:rPr>
          <w:rFonts w:eastAsia="MS Mincho"/>
        </w:rPr>
        <w:t>minOccurs = ‘0’ on branches of xs:choice model groups</w:t>
      </w:r>
    </w:p>
    <w:p w14:paraId="62AFF77D" w14:textId="77777777" w:rsidR="00000000" w:rsidRDefault="009D64FD">
      <w:pPr>
        <w:numPr>
          <w:ilvl w:val="0"/>
          <w:numId w:val="35"/>
        </w:numPr>
        <w:rPr>
          <w:rStyle w:val="Emphasis"/>
        </w:rPr>
      </w:pPr>
      <w:r>
        <w:t xml:space="preserve">Identity Constraints </w:t>
      </w:r>
    </w:p>
    <w:p w14:paraId="13B652A6" w14:textId="77777777" w:rsidR="00000000" w:rsidRDefault="009D64FD">
      <w:pPr>
        <w:numPr>
          <w:ilvl w:val="0"/>
          <w:numId w:val="35"/>
        </w:numPr>
      </w:pPr>
      <w:r>
        <w:t xml:space="preserve">Substitution Groups </w:t>
      </w:r>
    </w:p>
    <w:p w14:paraId="548D74C8" w14:textId="77777777" w:rsidR="00000000" w:rsidRDefault="009D64FD">
      <w:pPr>
        <w:numPr>
          <w:ilvl w:val="0"/>
          <w:numId w:val="35"/>
        </w:numPr>
      </w:pPr>
      <w:r>
        <w:t>xs:all groups</w:t>
      </w:r>
    </w:p>
    <w:p w14:paraId="51C60BA0" w14:textId="77777777" w:rsidR="00000000" w:rsidRDefault="009D64FD">
      <w:pPr>
        <w:numPr>
          <w:ilvl w:val="0"/>
          <w:numId w:val="35"/>
        </w:numPr>
      </w:pPr>
      <w:r>
        <w:t xml:space="preserve">xs:any element wildcards  </w:t>
      </w:r>
    </w:p>
    <w:p w14:paraId="35B8D357" w14:textId="77777777" w:rsidR="00000000" w:rsidRDefault="009D64FD">
      <w:pPr>
        <w:numPr>
          <w:ilvl w:val="0"/>
          <w:numId w:val="35"/>
        </w:numPr>
      </w:pPr>
      <w:r>
        <w:t>Redefine - This version of DFDL does not support xs:redefin</w:t>
      </w:r>
      <w:r>
        <w:t>e. DFDL schemas must not contain xs:redefine directly or indirectly in schemas they import or include.</w:t>
      </w:r>
    </w:p>
    <w:p w14:paraId="0E907EC2" w14:textId="77777777" w:rsidR="00000000" w:rsidRDefault="009D64FD">
      <w:pPr>
        <w:numPr>
          <w:ilvl w:val="0"/>
          <w:numId w:val="35"/>
        </w:numPr>
      </w:pPr>
      <w:r>
        <w:t>whitespace facet</w:t>
      </w:r>
    </w:p>
    <w:p w14:paraId="585B9D42" w14:textId="77777777" w:rsidR="00000000" w:rsidRDefault="009D64FD">
      <w:pPr>
        <w:numPr>
          <w:ilvl w:val="0"/>
          <w:numId w:val="35"/>
        </w:numPr>
      </w:pPr>
      <w:r>
        <w:t xml:space="preserve">Recursively-defined types and elements </w:t>
      </w:r>
      <w:r>
        <w:t>(defined by way of type, group, or element references)</w:t>
      </w:r>
    </w:p>
    <w:p w14:paraId="4DACE370" w14:textId="77777777" w:rsidR="00000000" w:rsidRDefault="009D64FD">
      <w:pPr>
        <w:pStyle w:val="Heading2"/>
        <w:rPr>
          <w:rFonts w:eastAsia="Times New Roman"/>
        </w:rPr>
      </w:pPr>
      <w:bookmarkStart w:id="460" w:name="_Toc25589708"/>
      <w:bookmarkStart w:id="461" w:name="_Toc349042625"/>
      <w:bookmarkStart w:id="462" w:name="_Ref346447428"/>
      <w:bookmarkStart w:id="463" w:name="_Toc243112750"/>
      <w:bookmarkStart w:id="464" w:name="_Toc194983909"/>
      <w:bookmarkStart w:id="465" w:name="_Toc199516231"/>
      <w:bookmarkStart w:id="466" w:name="_Toc175057316"/>
      <w:bookmarkStart w:id="467" w:name="_Toc177399029"/>
      <w:bookmarkStart w:id="468" w:name="_Ref161828896"/>
      <w:r>
        <w:rPr>
          <w:rFonts w:eastAsia="Times New Roman"/>
        </w:rPr>
        <w:t>XSD Facets, min/maxOccurs, default, and fixed</w:t>
      </w:r>
      <w:bookmarkEnd w:id="460"/>
      <w:bookmarkEnd w:id="461"/>
      <w:bookmarkEnd w:id="462"/>
      <w:bookmarkEnd w:id="463"/>
      <w:bookmarkEnd w:id="464"/>
      <w:bookmarkEnd w:id="465"/>
    </w:p>
    <w:p w14:paraId="7C9E2031" w14:textId="77777777" w:rsidR="00000000" w:rsidRDefault="009D64FD">
      <w:r>
        <w:t xml:space="preserve">XSD element declarations and references can carry several properties that express constraints on the described data. These constraints are mainly used for </w:t>
      </w:r>
      <w:r>
        <w:t>validation. These properties include:</w:t>
      </w:r>
    </w:p>
    <w:p w14:paraId="5945F634" w14:textId="77777777" w:rsidR="00000000" w:rsidRDefault="009D64FD">
      <w:pPr>
        <w:numPr>
          <w:ilvl w:val="0"/>
          <w:numId w:val="36"/>
        </w:numPr>
      </w:pPr>
      <w:r>
        <w:t>the facets</w:t>
      </w:r>
    </w:p>
    <w:p w14:paraId="6C031336" w14:textId="77777777" w:rsidR="00000000" w:rsidRDefault="009D64FD">
      <w:pPr>
        <w:numPr>
          <w:ilvl w:val="0"/>
          <w:numId w:val="36"/>
        </w:numPr>
      </w:pPr>
      <w:r>
        <w:t>minOccurs, maxOccurs</w:t>
      </w:r>
    </w:p>
    <w:p w14:paraId="4D04F527" w14:textId="77777777" w:rsidR="00000000" w:rsidRDefault="009D64FD">
      <w:pPr>
        <w:numPr>
          <w:ilvl w:val="0"/>
          <w:numId w:val="36"/>
        </w:numPr>
      </w:pPr>
      <w:r>
        <w:t>default</w:t>
      </w:r>
    </w:p>
    <w:p w14:paraId="523DC0CB" w14:textId="77777777" w:rsidR="00000000" w:rsidRDefault="009D64FD">
      <w:pPr>
        <w:numPr>
          <w:ilvl w:val="0"/>
          <w:numId w:val="36"/>
        </w:numPr>
      </w:pPr>
      <w:r>
        <w:t>fixed</w:t>
      </w:r>
    </w:p>
    <w:p w14:paraId="261A0D9B" w14:textId="77777777" w:rsidR="00000000" w:rsidRDefault="009D64FD">
      <w:r>
        <w:t>The facets and the types they are applicable to are:</w:t>
      </w:r>
    </w:p>
    <w:p w14:paraId="5088AF53" w14:textId="77777777" w:rsidR="00000000" w:rsidRDefault="009D64FD">
      <w:pPr>
        <w:numPr>
          <w:ilvl w:val="0"/>
          <w:numId w:val="37"/>
        </w:numPr>
      </w:pPr>
      <w:r>
        <w:t>minLength maxLength (for types xs:string, and xs:hexBinary)</w:t>
      </w:r>
    </w:p>
    <w:p w14:paraId="26BAEFF3" w14:textId="77777777" w:rsidR="00000000" w:rsidRDefault="009D64FD">
      <w:pPr>
        <w:numPr>
          <w:ilvl w:val="0"/>
          <w:numId w:val="37"/>
        </w:numPr>
      </w:pPr>
      <w:r>
        <w:t>pattern</w:t>
      </w:r>
      <w:del w:id="469" w:author="Mike Beckerle" w:date="2019-09-26T20:05:00Z">
        <w:r>
          <w:delText xml:space="preserve"> (for type xs:string and all types descending from x</w:delText>
        </w:r>
        <w:r>
          <w:delText xml:space="preserve">s:string in </w:delText>
        </w:r>
        <w:r>
          <w:fldChar w:fldCharType="begin"/>
        </w:r>
        <w:r>
          <w:delInstrText xml:space="preserve"> REF _Ref361227201 \h  \* MERGEFORMAT </w:delInstrText>
        </w:r>
        <w:r>
          <w:fldChar w:fldCharType="separate"/>
        </w:r>
        <w:r>
          <w:delText xml:space="preserve">Figure </w:delText>
        </w:r>
        <w:r>
          <w:rPr>
            <w:noProof/>
          </w:rPr>
          <w:delText>3</w:delText>
        </w:r>
        <w:r>
          <w:delText xml:space="preserve"> DFDL simple types</w:delText>
        </w:r>
        <w:r>
          <w:fldChar w:fldCharType="end"/>
        </w:r>
        <w:r>
          <w:delText>)</w:delText>
        </w:r>
      </w:del>
    </w:p>
    <w:p w14:paraId="6C940D39" w14:textId="77777777" w:rsidR="00000000" w:rsidRDefault="009D64FD">
      <w:pPr>
        <w:numPr>
          <w:ilvl w:val="0"/>
          <w:numId w:val="37"/>
        </w:numPr>
      </w:pPr>
      <w:r>
        <w:t>enumeration (all types except xs:boolean)</w:t>
      </w:r>
    </w:p>
    <w:p w14:paraId="06CC3CA5" w14:textId="77777777" w:rsidR="00000000" w:rsidRDefault="009D64FD">
      <w:pPr>
        <w:numPr>
          <w:ilvl w:val="0"/>
          <w:numId w:val="37"/>
        </w:numPr>
      </w:pPr>
      <w:r>
        <w:t>maxInclusive, maxExclusive, minExclusive, minInclusive (for types xs</w:t>
      </w:r>
      <w:r>
        <w:t xml:space="preserve">:float, xs:double, xs:date, xs:time, xs:dateTime, xs:decimal and all integer types descending from xs:decimal in </w:t>
      </w:r>
      <w:r>
        <w:fldChar w:fldCharType="begin"/>
      </w:r>
      <w:r>
        <w:instrText xml:space="preserve"> REF _Ref346445186 \h  \* MERGEFORMAT </w:instrText>
      </w:r>
      <w:r>
        <w:fldChar w:fldCharType="separate"/>
      </w:r>
      <w:r>
        <w:t xml:space="preserve">Figure </w:t>
      </w:r>
      <w:r>
        <w:rPr>
          <w:noProof/>
        </w:rPr>
        <w:t>3</w:t>
      </w:r>
      <w:r>
        <w:fldChar w:fldCharType="end"/>
      </w:r>
      <w:r>
        <w:t>)</w:t>
      </w:r>
    </w:p>
    <w:p w14:paraId="643F4002" w14:textId="77777777" w:rsidR="00000000" w:rsidRDefault="009D64FD">
      <w:pPr>
        <w:numPr>
          <w:ilvl w:val="0"/>
          <w:numId w:val="37"/>
        </w:numPr>
      </w:pPr>
      <w:r>
        <w:t>totalDigits (for type xs:dec</w:t>
      </w:r>
      <w:r>
        <w:t xml:space="preserve">imal and all integer types descending from xs:decimal in </w:t>
      </w:r>
      <w:r>
        <w:fldChar w:fldCharType="begin"/>
      </w:r>
      <w:r>
        <w:instrText xml:space="preserve"> REF _Ref346445186 \h  \* MERGEFORMAT </w:instrText>
      </w:r>
      <w:r>
        <w:fldChar w:fldCharType="separate"/>
      </w:r>
      <w:r>
        <w:t xml:space="preserve">Figure </w:t>
      </w:r>
      <w:r>
        <w:rPr>
          <w:noProof/>
        </w:rPr>
        <w:t>3</w:t>
      </w:r>
      <w:r>
        <w:fldChar w:fldCharType="end"/>
      </w:r>
      <w:r>
        <w:t xml:space="preserve"> )</w:t>
      </w:r>
    </w:p>
    <w:p w14:paraId="69878429" w14:textId="77777777" w:rsidR="00000000" w:rsidRDefault="009D64FD">
      <w:pPr>
        <w:numPr>
          <w:ilvl w:val="0"/>
          <w:numId w:val="37"/>
        </w:numPr>
      </w:pPr>
      <w:r>
        <w:t>fractionDigits (for type xs:decimal)</w:t>
      </w:r>
    </w:p>
    <w:p w14:paraId="0EE60744" w14:textId="77777777" w:rsidR="00000000" w:rsidRDefault="009D64FD">
      <w:r>
        <w:t>The facets (but not maxOccurs nor minOccurs) are also checked by the dfdl:checkConstraints DFDL expression language function.</w:t>
      </w:r>
    </w:p>
    <w:p w14:paraId="29B18489" w14:textId="77777777" w:rsidR="00000000" w:rsidRDefault="009D64FD">
      <w:r>
        <w:t>The following sections des</w:t>
      </w:r>
      <w:r>
        <w:t>cribe these in more detail.</w:t>
      </w:r>
    </w:p>
    <w:p w14:paraId="1A364487" w14:textId="77777777" w:rsidR="00000000" w:rsidRDefault="009D64FD">
      <w:pPr>
        <w:pStyle w:val="Heading3"/>
        <w:rPr>
          <w:rFonts w:eastAsia="Times New Roman"/>
        </w:rPr>
      </w:pPr>
      <w:bookmarkStart w:id="470" w:name="_Toc322911525"/>
      <w:bookmarkStart w:id="471" w:name="_Toc322912064"/>
      <w:bookmarkStart w:id="472" w:name="_Toc199516232"/>
      <w:bookmarkStart w:id="473" w:name="_Toc194983910"/>
      <w:bookmarkStart w:id="474" w:name="_Toc243112751"/>
      <w:bookmarkStart w:id="475" w:name="_Toc349042626"/>
      <w:bookmarkStart w:id="476" w:name="_Ref365392729"/>
      <w:bookmarkStart w:id="477" w:name="_Ref365392751"/>
      <w:bookmarkStart w:id="478" w:name="_Toc25589709"/>
      <w:bookmarkEnd w:id="470"/>
      <w:bookmarkEnd w:id="471"/>
      <w:r>
        <w:rPr>
          <w:rFonts w:eastAsia="Times New Roman"/>
        </w:rPr>
        <w:t xml:space="preserve">MinOccurs, </w:t>
      </w:r>
      <w:bookmarkEnd w:id="472"/>
      <w:bookmarkEnd w:id="473"/>
      <w:bookmarkEnd w:id="474"/>
      <w:r>
        <w:rPr>
          <w:rFonts w:eastAsia="Times New Roman"/>
        </w:rPr>
        <w:t>MaxOccurs</w:t>
      </w:r>
      <w:bookmarkEnd w:id="475"/>
      <w:bookmarkEnd w:id="476"/>
      <w:bookmarkEnd w:id="477"/>
      <w:bookmarkEnd w:id="478"/>
    </w:p>
    <w:p w14:paraId="2EEFB0D5" w14:textId="77777777" w:rsidR="00000000" w:rsidRDefault="009D64FD">
      <w:pPr>
        <w:pStyle w:val="nobreak"/>
      </w:pPr>
      <w:r>
        <w:t>The XSDL minOccurs property is used:</w:t>
      </w:r>
    </w:p>
    <w:p w14:paraId="3C5FA14A" w14:textId="77777777" w:rsidR="00000000" w:rsidRDefault="009D64FD">
      <w:pPr>
        <w:numPr>
          <w:ilvl w:val="0"/>
          <w:numId w:val="38"/>
        </w:numPr>
      </w:pPr>
      <w:r>
        <w:t>To determine if an element declaration or reference is an array, an optional element, or neither.</w:t>
      </w:r>
    </w:p>
    <w:p w14:paraId="3BBB596B" w14:textId="77777777" w:rsidR="00000000" w:rsidRDefault="009D64FD">
      <w:pPr>
        <w:numPr>
          <w:ilvl w:val="0"/>
          <w:numId w:val="38"/>
        </w:numPr>
      </w:pPr>
      <w:r>
        <w:t>For some values of the property dfdl:occursCountKind, to determine the r</w:t>
      </w:r>
      <w:r>
        <w:t>equired minimum number of occurrences of an array both when parsing and unparsing.</w:t>
      </w:r>
    </w:p>
    <w:p w14:paraId="1D6226EE" w14:textId="77777777" w:rsidR="00000000" w:rsidRDefault="009D64FD">
      <w:pPr>
        <w:numPr>
          <w:ilvl w:val="0"/>
          <w:numId w:val="38"/>
        </w:numPr>
      </w:pPr>
      <w:r>
        <w:t>If validating, to determine the minimum valid number of occurrences of an array both when parsing and unparsing.</w:t>
      </w:r>
    </w:p>
    <w:p w14:paraId="597C2FC2" w14:textId="77777777" w:rsidR="00000000" w:rsidRDefault="009D64FD">
      <w:r>
        <w:t>The XSDL maxOccurs property is used:</w:t>
      </w:r>
    </w:p>
    <w:p w14:paraId="0C410144" w14:textId="77777777" w:rsidR="00000000" w:rsidRDefault="009D64FD">
      <w:pPr>
        <w:numPr>
          <w:ilvl w:val="0"/>
          <w:numId w:val="38"/>
        </w:numPr>
      </w:pPr>
      <w:r>
        <w:t>To determine if an elem</w:t>
      </w:r>
      <w:r>
        <w:t>ent declaration or reference is an array, an optional element, or neither.</w:t>
      </w:r>
    </w:p>
    <w:p w14:paraId="34DA54BC" w14:textId="77777777" w:rsidR="00000000" w:rsidRDefault="009D64FD">
      <w:pPr>
        <w:numPr>
          <w:ilvl w:val="0"/>
          <w:numId w:val="38"/>
        </w:numPr>
      </w:pPr>
      <w:r>
        <w:t>When dfdl:occursCountKind is "fixed", then the XSDL maxOccurs value is the fixed number of occurrences of the array element, which is then called a Fixed Array Element. It is a Sche</w:t>
      </w:r>
      <w:r>
        <w:t>ma Definition Error if XSDL minOccurs is not equal to XSDL maxOccurs.</w:t>
      </w:r>
    </w:p>
    <w:p w14:paraId="36F191A1" w14:textId="77777777" w:rsidR="00000000" w:rsidRDefault="009D64FD">
      <w:pPr>
        <w:numPr>
          <w:ilvl w:val="0"/>
          <w:numId w:val="38"/>
        </w:numPr>
      </w:pPr>
      <w:r>
        <w:t>When dfdl:occursCountKind is "implicit" then XSDL maxOccurs value (if not unbounded) is used to determine the maximum number of element occurrences both when parsing or unparsing.</w:t>
      </w:r>
    </w:p>
    <w:p w14:paraId="6C6CA574" w14:textId="77777777" w:rsidR="00000000" w:rsidRDefault="009D64FD">
      <w:pPr>
        <w:numPr>
          <w:ilvl w:val="0"/>
          <w:numId w:val="38"/>
        </w:numPr>
      </w:pPr>
      <w:r>
        <w:t>If val</w:t>
      </w:r>
      <w:r>
        <w:t>idating, to determine the maximum valid number of occurrences of an array both when parsing and unparsing.</w:t>
      </w:r>
    </w:p>
    <w:p w14:paraId="1F14366C" w14:textId="77777777" w:rsidR="00000000" w:rsidRDefault="009D64FD">
      <w:r>
        <w:t xml:space="preserve">For some values of dfdl:occursCountKind such as 'implicit', it is a processing </w:t>
      </w:r>
      <w:r>
        <w:t xml:space="preserve">error when an array is found to have a number of occurrences not conforming to XSDL minOccurs in the absence of a default value specification. For other values of dfdl:occursCountKind such as 'parsed', it is only a validation error if an array is found to </w:t>
      </w:r>
      <w:r>
        <w:t xml:space="preserve">have fewer than XSDL minOccurs occurrences. See Section </w:t>
      </w:r>
      <w:r>
        <w:fldChar w:fldCharType="begin"/>
      </w:r>
      <w:r>
        <w:instrText xml:space="preserve"> REF _Ref351913722 \r \h </w:instrText>
      </w:r>
      <w:r>
        <w:fldChar w:fldCharType="separate"/>
      </w:r>
      <w:r>
        <w:t>16</w:t>
      </w:r>
      <w:r>
        <w:fldChar w:fldCharType="end"/>
      </w:r>
      <w:r>
        <w:t xml:space="preserve">, </w:t>
      </w:r>
      <w:r>
        <w:fldChar w:fldCharType="begin"/>
      </w:r>
      <w:r>
        <w:instrText xml:space="preserve"> REF _Ref351913750 \h </w:instrText>
      </w:r>
      <w:r>
        <w:fldChar w:fldCharType="separate"/>
      </w:r>
      <w:r>
        <w:t>Properties for Array Elements and Optional Elements</w:t>
      </w:r>
      <w:r>
        <w:fldChar w:fldCharType="end"/>
      </w:r>
      <w:r>
        <w:t>, for more details.</w:t>
      </w:r>
    </w:p>
    <w:p w14:paraId="65789AA2" w14:textId="77777777" w:rsidR="00000000" w:rsidRDefault="009D64FD">
      <w:pPr>
        <w:pStyle w:val="Heading3"/>
        <w:rPr>
          <w:rFonts w:eastAsia="Times New Roman"/>
        </w:rPr>
      </w:pPr>
      <w:bookmarkStart w:id="479" w:name="_Toc351914639"/>
      <w:bookmarkStart w:id="480" w:name="_Toc351915073"/>
      <w:bookmarkStart w:id="481" w:name="_Toc361231111"/>
      <w:bookmarkStart w:id="482" w:name="_Toc361231637"/>
      <w:bookmarkStart w:id="483" w:name="_Toc362444919"/>
      <w:bookmarkStart w:id="484" w:name="_Toc363908841"/>
      <w:bookmarkStart w:id="485" w:name="_Toc364463263"/>
      <w:bookmarkStart w:id="486" w:name="_Toc366077855"/>
      <w:bookmarkStart w:id="487" w:name="_Toc366078474"/>
      <w:bookmarkStart w:id="488" w:name="_Toc366079460"/>
      <w:bookmarkStart w:id="489" w:name="_Toc366080072"/>
      <w:bookmarkStart w:id="490" w:name="_Toc366080684"/>
      <w:bookmarkStart w:id="491" w:name="_Toc366505024"/>
      <w:bookmarkStart w:id="492" w:name="_Toc366508393"/>
      <w:bookmarkStart w:id="493" w:name="_Toc366512894"/>
      <w:bookmarkStart w:id="494" w:name="_Toc366574085"/>
      <w:bookmarkStart w:id="495" w:name="_Toc366577878"/>
      <w:bookmarkStart w:id="496" w:name="_Toc366578486"/>
      <w:bookmarkStart w:id="497" w:name="_Toc366579080"/>
      <w:bookmarkStart w:id="498" w:name="_Toc366579671"/>
      <w:bookmarkStart w:id="499" w:name="_Toc366580263"/>
      <w:bookmarkStart w:id="500" w:name="_Toc366580854"/>
      <w:bookmarkStart w:id="501" w:name="_Toc366581446"/>
      <w:bookmarkStart w:id="502" w:name="_Toc322911527"/>
      <w:bookmarkStart w:id="503" w:name="_Toc322912066"/>
      <w:bookmarkStart w:id="504" w:name="_Toc199516233"/>
      <w:bookmarkStart w:id="505" w:name="_Toc194983911"/>
      <w:bookmarkStart w:id="506" w:name="_Toc243112752"/>
      <w:bookmarkStart w:id="507" w:name="_Toc349042627"/>
      <w:bookmarkStart w:id="508" w:name="_Toc25589710"/>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r>
        <w:rPr>
          <w:rFonts w:eastAsia="Times New Roman"/>
        </w:rPr>
        <w:t>MinLength, MaxLength</w:t>
      </w:r>
      <w:bookmarkEnd w:id="504"/>
      <w:bookmarkEnd w:id="505"/>
      <w:bookmarkEnd w:id="506"/>
      <w:bookmarkEnd w:id="507"/>
      <w:bookmarkEnd w:id="508"/>
    </w:p>
    <w:p w14:paraId="5ED12B0A" w14:textId="77777777" w:rsidR="00000000" w:rsidRDefault="009D64FD">
      <w:pPr>
        <w:pStyle w:val="nobreak"/>
      </w:pPr>
      <w:r>
        <w:t>These facets are used:</w:t>
      </w:r>
    </w:p>
    <w:p w14:paraId="196D17F2" w14:textId="77777777" w:rsidR="00000000" w:rsidRDefault="009D64FD">
      <w:pPr>
        <w:numPr>
          <w:ilvl w:val="0"/>
          <w:numId w:val="39"/>
        </w:numPr>
      </w:pPr>
      <w:r>
        <w:t xml:space="preserve">When dfdl:lengthKind is "implicit" and type is xs:string or xs:hexBinary. In that case the length is given by the value of the XSD maxLength facet. In this </w:t>
      </w:r>
      <w:r>
        <w:t>case the XSD minLength facet is required to be equal to the XSD maxLength facet (Schema Definition Error otherwise).</w:t>
      </w:r>
    </w:p>
    <w:p w14:paraId="093C5551" w14:textId="77777777" w:rsidR="00000000" w:rsidRDefault="009D64FD">
      <w:pPr>
        <w:numPr>
          <w:ilvl w:val="0"/>
          <w:numId w:val="39"/>
        </w:numPr>
      </w:pPr>
      <w:r>
        <w:t>For validation of variable length string elements.</w:t>
      </w:r>
    </w:p>
    <w:p w14:paraId="6AA1B2F4" w14:textId="77777777" w:rsidR="00000000" w:rsidRDefault="009D64FD">
      <w:pPr>
        <w:pStyle w:val="Heading3"/>
        <w:rPr>
          <w:rFonts w:eastAsia="Times New Roman"/>
        </w:rPr>
      </w:pPr>
      <w:bookmarkStart w:id="509" w:name="_Toc322911529"/>
      <w:bookmarkStart w:id="510" w:name="_Toc322912068"/>
      <w:bookmarkStart w:id="511" w:name="_Toc329092923"/>
      <w:bookmarkStart w:id="512" w:name="_Toc332701436"/>
      <w:bookmarkStart w:id="513" w:name="_Toc332701743"/>
      <w:bookmarkStart w:id="514" w:name="_Toc332711537"/>
      <w:bookmarkStart w:id="515" w:name="_Toc332711845"/>
      <w:bookmarkStart w:id="516" w:name="_Toc332712147"/>
      <w:bookmarkStart w:id="517" w:name="_Toc332724063"/>
      <w:bookmarkStart w:id="518" w:name="_Toc332724363"/>
      <w:bookmarkStart w:id="519" w:name="_Toc341102659"/>
      <w:bookmarkStart w:id="520" w:name="_Toc347241391"/>
      <w:bookmarkStart w:id="521" w:name="_Toc347744584"/>
      <w:bookmarkStart w:id="522" w:name="_Toc348984367"/>
      <w:bookmarkStart w:id="523" w:name="_Toc348984672"/>
      <w:bookmarkStart w:id="524" w:name="_Toc349037835"/>
      <w:bookmarkStart w:id="525" w:name="_Toc349038140"/>
      <w:bookmarkStart w:id="526" w:name="_Toc349042628"/>
      <w:bookmarkStart w:id="527" w:name="_Toc351912619"/>
      <w:bookmarkStart w:id="528" w:name="_Toc351914641"/>
      <w:bookmarkStart w:id="529" w:name="_Toc351915075"/>
      <w:bookmarkStart w:id="530" w:name="_Toc361231113"/>
      <w:bookmarkStart w:id="531" w:name="_Toc361231639"/>
      <w:bookmarkStart w:id="532" w:name="_Toc362444921"/>
      <w:bookmarkStart w:id="533" w:name="_Toc363908843"/>
      <w:bookmarkStart w:id="534" w:name="_Toc364463265"/>
      <w:bookmarkStart w:id="535" w:name="_Toc366077857"/>
      <w:bookmarkStart w:id="536" w:name="_Toc366078476"/>
      <w:bookmarkStart w:id="537" w:name="_Toc366079462"/>
      <w:bookmarkStart w:id="538" w:name="_Toc366080074"/>
      <w:bookmarkStart w:id="539" w:name="_Toc366080686"/>
      <w:bookmarkStart w:id="540" w:name="_Toc366505026"/>
      <w:bookmarkStart w:id="541" w:name="_Toc366508395"/>
      <w:bookmarkStart w:id="542" w:name="_Toc366512896"/>
      <w:bookmarkStart w:id="543" w:name="_Toc366574087"/>
      <w:bookmarkStart w:id="544" w:name="_Toc366577880"/>
      <w:bookmarkStart w:id="545" w:name="_Toc366578488"/>
      <w:bookmarkStart w:id="546" w:name="_Toc366579082"/>
      <w:bookmarkStart w:id="547" w:name="_Toc366579673"/>
      <w:bookmarkStart w:id="548" w:name="_Toc366580265"/>
      <w:bookmarkStart w:id="549" w:name="_Toc366580856"/>
      <w:bookmarkStart w:id="550" w:name="_Toc366581448"/>
      <w:bookmarkStart w:id="551" w:name="_Toc322911530"/>
      <w:bookmarkStart w:id="552" w:name="_Toc322912069"/>
      <w:bookmarkStart w:id="553" w:name="_Toc329092924"/>
      <w:bookmarkStart w:id="554" w:name="_Toc332701437"/>
      <w:bookmarkStart w:id="555" w:name="_Toc332701744"/>
      <w:bookmarkStart w:id="556" w:name="_Toc332711538"/>
      <w:bookmarkStart w:id="557" w:name="_Toc332711846"/>
      <w:bookmarkStart w:id="558" w:name="_Toc332712148"/>
      <w:bookmarkStart w:id="559" w:name="_Toc332724064"/>
      <w:bookmarkStart w:id="560" w:name="_Toc332724364"/>
      <w:bookmarkStart w:id="561" w:name="_Toc341102660"/>
      <w:bookmarkStart w:id="562" w:name="_Toc347241392"/>
      <w:bookmarkStart w:id="563" w:name="_Toc347744585"/>
      <w:bookmarkStart w:id="564" w:name="_Toc348984368"/>
      <w:bookmarkStart w:id="565" w:name="_Toc348984673"/>
      <w:bookmarkStart w:id="566" w:name="_Toc349037836"/>
      <w:bookmarkStart w:id="567" w:name="_Toc349038141"/>
      <w:bookmarkStart w:id="568" w:name="_Toc349042629"/>
      <w:bookmarkStart w:id="569" w:name="_Toc351912620"/>
      <w:bookmarkStart w:id="570" w:name="_Toc351914642"/>
      <w:bookmarkStart w:id="571" w:name="_Toc351915076"/>
      <w:bookmarkStart w:id="572" w:name="_Toc361231114"/>
      <w:bookmarkStart w:id="573" w:name="_Toc361231640"/>
      <w:bookmarkStart w:id="574" w:name="_Toc362444922"/>
      <w:bookmarkStart w:id="575" w:name="_Toc363908844"/>
      <w:bookmarkStart w:id="576" w:name="_Toc364463266"/>
      <w:bookmarkStart w:id="577" w:name="_Toc366077858"/>
      <w:bookmarkStart w:id="578" w:name="_Toc366078477"/>
      <w:bookmarkStart w:id="579" w:name="_Toc366079463"/>
      <w:bookmarkStart w:id="580" w:name="_Toc366080075"/>
      <w:bookmarkStart w:id="581" w:name="_Toc366080687"/>
      <w:bookmarkStart w:id="582" w:name="_Toc366505027"/>
      <w:bookmarkStart w:id="583" w:name="_Toc366508396"/>
      <w:bookmarkStart w:id="584" w:name="_Toc366512897"/>
      <w:bookmarkStart w:id="585" w:name="_Toc366574088"/>
      <w:bookmarkStart w:id="586" w:name="_Toc366577881"/>
      <w:bookmarkStart w:id="587" w:name="_Toc366578489"/>
      <w:bookmarkStart w:id="588" w:name="_Toc366579083"/>
      <w:bookmarkStart w:id="589" w:name="_Toc366579674"/>
      <w:bookmarkStart w:id="590" w:name="_Toc366580266"/>
      <w:bookmarkStart w:id="591" w:name="_Toc366580857"/>
      <w:bookmarkStart w:id="592" w:name="_Toc366581449"/>
      <w:bookmarkStart w:id="593" w:name="_Toc349042630"/>
      <w:bookmarkStart w:id="594" w:name="_Toc25589711"/>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r>
        <w:rPr>
          <w:rFonts w:eastAsia="Times New Roman"/>
        </w:rPr>
        <w:t>MaxInclusive, MaxExclusive, MinExclusive, MinInclusive, TotalDigits, FractionDigits</w:t>
      </w:r>
      <w:bookmarkEnd w:id="593"/>
      <w:bookmarkEnd w:id="594"/>
    </w:p>
    <w:p w14:paraId="585B3320" w14:textId="77777777" w:rsidR="00000000" w:rsidRDefault="009D64FD">
      <w:pPr>
        <w:pStyle w:val="nobreak"/>
        <w:numPr>
          <w:ilvl w:val="0"/>
          <w:numId w:val="40"/>
        </w:numPr>
      </w:pPr>
      <w:r>
        <w:t>Used</w:t>
      </w:r>
      <w:r>
        <w:t xml:space="preserve"> for validation only</w:t>
      </w:r>
    </w:p>
    <w:p w14:paraId="3DC52F76" w14:textId="77777777" w:rsidR="00000000" w:rsidRDefault="009D64FD">
      <w:r>
        <w:t xml:space="preserve">The format of numbers is not derived from these facets. Rather dfdl properties are used to specify the format. </w:t>
      </w:r>
    </w:p>
    <w:p w14:paraId="50BA9DBB" w14:textId="77777777" w:rsidR="00000000" w:rsidRDefault="009D64FD">
      <w:pPr>
        <w:pStyle w:val="Heading3"/>
        <w:rPr>
          <w:rFonts w:eastAsia="Times New Roman"/>
        </w:rPr>
      </w:pPr>
      <w:bookmarkStart w:id="595" w:name="_Toc322911532"/>
      <w:bookmarkStart w:id="596" w:name="_Toc322912071"/>
      <w:bookmarkStart w:id="597" w:name="_Toc243112754"/>
      <w:bookmarkStart w:id="598" w:name="_Toc349042631"/>
      <w:bookmarkStart w:id="599" w:name="_Toc25589712"/>
      <w:bookmarkEnd w:id="595"/>
      <w:bookmarkEnd w:id="596"/>
      <w:r>
        <w:rPr>
          <w:rFonts w:eastAsia="Times New Roman"/>
        </w:rPr>
        <w:t>Pattern</w:t>
      </w:r>
      <w:bookmarkEnd w:id="597"/>
      <w:bookmarkEnd w:id="598"/>
      <w:bookmarkEnd w:id="599"/>
    </w:p>
    <w:p w14:paraId="2241DCF0" w14:textId="77777777" w:rsidR="00000000" w:rsidRDefault="009D64FD">
      <w:pPr>
        <w:pStyle w:val="nobreak"/>
        <w:numPr>
          <w:ilvl w:val="0"/>
          <w:numId w:val="41"/>
        </w:numPr>
      </w:pPr>
      <w:r>
        <w:t xml:space="preserve">Allowed only on elements of type xs:string or types derived from it in </w:t>
      </w:r>
      <w:r>
        <w:fldChar w:fldCharType="begin"/>
      </w:r>
      <w:r>
        <w:instrText xml:space="preserve"> REF _Ref361227201 \h  \* MERGEFORMAT </w:instrText>
      </w:r>
      <w:r>
        <w:fldChar w:fldCharType="separate"/>
      </w:r>
      <w:r>
        <w:t>Fig</w:t>
      </w:r>
      <w:r>
        <w:t xml:space="preserve">ure </w:t>
      </w:r>
      <w:r>
        <w:rPr>
          <w:noProof/>
        </w:rPr>
        <w:t>3</w:t>
      </w:r>
      <w:r>
        <w:t xml:space="preserve"> DFDL simple types</w:t>
      </w:r>
      <w:r>
        <w:fldChar w:fldCharType="end"/>
      </w:r>
      <w:r>
        <w:t>.</w:t>
      </w:r>
    </w:p>
    <w:p w14:paraId="53C59A09" w14:textId="77777777" w:rsidR="00000000" w:rsidRDefault="009D64FD">
      <w:pPr>
        <w:pStyle w:val="nobreak"/>
        <w:numPr>
          <w:ilvl w:val="0"/>
          <w:numId w:val="41"/>
        </w:numPr>
      </w:pPr>
      <w:r>
        <w:t>Used for validation only</w:t>
      </w:r>
    </w:p>
    <w:p w14:paraId="5EB3239C" w14:textId="77777777" w:rsidR="00000000" w:rsidRDefault="009D64FD">
      <w:pPr>
        <w:pStyle w:val="nobreak"/>
      </w:pPr>
      <w:r>
        <w:t>It is important to avoid confusion of the pattern facet with other uses of regular expressions that are needed in DFDL (for example, to deter</w:t>
      </w:r>
      <w:r>
        <w:t xml:space="preserve">mine the length of an element by regular expression matching). </w:t>
      </w:r>
    </w:p>
    <w:p w14:paraId="1969F76F" w14:textId="77777777" w:rsidR="00000000" w:rsidRDefault="009D64FD">
      <w:r>
        <w:t>Note: in XSD, pattern is about the lexical representation of the data, and since all is text there, everything has a lexical representation. In DFDL only strings are guaranteed to have a lexic</w:t>
      </w:r>
      <w:r>
        <w:t>al and logical value that is identical.</w:t>
      </w:r>
    </w:p>
    <w:p w14:paraId="1146160C" w14:textId="77777777" w:rsidR="00000000" w:rsidRDefault="009D64FD">
      <w:pPr>
        <w:pStyle w:val="Heading3"/>
        <w:rPr>
          <w:rFonts w:eastAsia="Times New Roman"/>
        </w:rPr>
      </w:pPr>
      <w:bookmarkStart w:id="600" w:name="_Toc25589713"/>
      <w:bookmarkStart w:id="601" w:name="_Toc349042632"/>
      <w:bookmarkStart w:id="602" w:name="_Toc243112755"/>
      <w:r>
        <w:rPr>
          <w:rFonts w:eastAsia="Times New Roman"/>
        </w:rPr>
        <w:t>Enumeration</w:t>
      </w:r>
      <w:bookmarkEnd w:id="600"/>
      <w:bookmarkEnd w:id="601"/>
      <w:bookmarkEnd w:id="602"/>
    </w:p>
    <w:p w14:paraId="48C89117" w14:textId="77777777" w:rsidR="00000000" w:rsidRDefault="009D64FD">
      <w:pPr>
        <w:pStyle w:val="nobreak"/>
      </w:pPr>
      <w:r>
        <w:t xml:space="preserve">Enumerations are used to provide a list of valid values in XSD. </w:t>
      </w:r>
    </w:p>
    <w:p w14:paraId="51730B2D" w14:textId="77777777" w:rsidR="00000000" w:rsidRDefault="009D64FD">
      <w:pPr>
        <w:numPr>
          <w:ilvl w:val="0"/>
          <w:numId w:val="42"/>
        </w:numPr>
      </w:pPr>
      <w:r>
        <w:t>Used for validation only</w:t>
      </w:r>
    </w:p>
    <w:p w14:paraId="4580A5CC" w14:textId="77777777" w:rsidR="00000000" w:rsidRDefault="009D64FD">
      <w:r>
        <w:t>Note: in DFDL we do not use XSD enumeration as a means to define symbolic constants. These are captured using dfdl</w:t>
      </w:r>
      <w:r>
        <w:t>:defineVariable constructs so they can be referenced from expressions.</w:t>
      </w:r>
    </w:p>
    <w:p w14:paraId="736564E3" w14:textId="77777777" w:rsidR="00000000" w:rsidRDefault="009D64FD">
      <w:pPr>
        <w:pStyle w:val="Heading3"/>
        <w:rPr>
          <w:rFonts w:eastAsia="Times New Roman"/>
        </w:rPr>
      </w:pPr>
      <w:bookmarkStart w:id="603" w:name="_Toc25589714"/>
      <w:bookmarkStart w:id="604" w:name="_Toc349042633"/>
      <w:bookmarkStart w:id="605" w:name="_Toc243112757"/>
      <w:r>
        <w:rPr>
          <w:rFonts w:eastAsia="Times New Roman"/>
        </w:rPr>
        <w:t>Default</w:t>
      </w:r>
      <w:bookmarkEnd w:id="603"/>
      <w:bookmarkEnd w:id="604"/>
      <w:bookmarkEnd w:id="605"/>
    </w:p>
    <w:p w14:paraId="13DC5A3E" w14:textId="77777777" w:rsidR="00000000" w:rsidRDefault="009D64FD">
      <w:r>
        <w:t>The 'default' property is used:</w:t>
      </w:r>
    </w:p>
    <w:p w14:paraId="077EC715" w14:textId="77777777" w:rsidR="00000000" w:rsidRDefault="009D64FD">
      <w:pPr>
        <w:numPr>
          <w:ilvl w:val="0"/>
          <w:numId w:val="41"/>
        </w:numPr>
      </w:pPr>
      <w:r>
        <w:t xml:space="preserve">To provide the logical value of a required element while parsing when the element is missing. See </w:t>
      </w:r>
      <w:r>
        <w:fldChar w:fldCharType="begin"/>
      </w:r>
      <w:r>
        <w:instrText xml:space="preserve"> REF _Ref362445437 \r \h </w:instrText>
      </w:r>
      <w:r>
        <w:fldChar w:fldCharType="separate"/>
      </w:r>
      <w:r>
        <w:t>9.4</w:t>
      </w:r>
      <w:r>
        <w:fldChar w:fldCharType="end"/>
      </w:r>
      <w:r>
        <w:t xml:space="preserve"> </w:t>
      </w:r>
      <w:r>
        <w:fldChar w:fldCharType="begin"/>
      </w:r>
      <w:r>
        <w:instrText xml:space="preserve"> REF _Ref362445437 \h </w:instrText>
      </w:r>
      <w:r>
        <w:fldChar w:fldCharType="separate"/>
      </w:r>
      <w:r>
        <w:t>Element Defaults</w:t>
      </w:r>
      <w:r>
        <w:fldChar w:fldCharType="end"/>
      </w:r>
      <w:r>
        <w:t>.</w:t>
      </w:r>
    </w:p>
    <w:p w14:paraId="25A819D7" w14:textId="77777777" w:rsidR="00000000" w:rsidRDefault="009D64FD">
      <w:pPr>
        <w:numPr>
          <w:ilvl w:val="0"/>
          <w:numId w:val="41"/>
        </w:numPr>
      </w:pPr>
      <w:r>
        <w:t xml:space="preserve">To provide the logical value of a required element when unparsing when element is missing. See </w:t>
      </w:r>
      <w:r>
        <w:fldChar w:fldCharType="begin"/>
      </w:r>
      <w:r>
        <w:instrText xml:space="preserve"> RE</w:instrText>
      </w:r>
      <w:r>
        <w:instrText xml:space="preserve">F _Ref362445437 \r \h </w:instrText>
      </w:r>
      <w:r>
        <w:fldChar w:fldCharType="separate"/>
      </w:r>
      <w:r>
        <w:t>9.4</w:t>
      </w:r>
      <w:r>
        <w:fldChar w:fldCharType="end"/>
      </w:r>
      <w:r>
        <w:t xml:space="preserve"> </w:t>
      </w:r>
      <w:r>
        <w:fldChar w:fldCharType="begin"/>
      </w:r>
      <w:r>
        <w:instrText xml:space="preserve"> REF _Ref362445437 \h </w:instrText>
      </w:r>
      <w:r>
        <w:fldChar w:fldCharType="separate"/>
      </w:r>
      <w:r>
        <w:t>Element Defaults</w:t>
      </w:r>
      <w:r>
        <w:fldChar w:fldCharType="end"/>
      </w:r>
      <w:r>
        <w:t>.</w:t>
      </w:r>
    </w:p>
    <w:p w14:paraId="3CF42333" w14:textId="77777777" w:rsidR="00000000" w:rsidRDefault="009D64FD">
      <w:r>
        <w:t>Note that the 'fixed' and 'default' properties are mutuall</w:t>
      </w:r>
      <w:r>
        <w:t xml:space="preserve">y exclusive on an element declaration. </w:t>
      </w:r>
    </w:p>
    <w:p w14:paraId="7CF72A0C" w14:textId="77777777" w:rsidR="00000000" w:rsidRDefault="009D64FD">
      <w:pPr>
        <w:pStyle w:val="Heading3"/>
        <w:rPr>
          <w:rFonts w:eastAsia="Times New Roman"/>
        </w:rPr>
      </w:pPr>
      <w:bookmarkStart w:id="606" w:name="_Toc384987246"/>
      <w:bookmarkStart w:id="607" w:name="_Toc322911536"/>
      <w:bookmarkStart w:id="608" w:name="_Toc322912075"/>
      <w:bookmarkStart w:id="609" w:name="_Toc243112758"/>
      <w:bookmarkStart w:id="610" w:name="_Toc349042634"/>
      <w:bookmarkStart w:id="611" w:name="_Toc25589715"/>
      <w:bookmarkEnd w:id="606"/>
      <w:bookmarkEnd w:id="607"/>
      <w:bookmarkEnd w:id="608"/>
      <w:r>
        <w:rPr>
          <w:rFonts w:eastAsia="Times New Roman"/>
        </w:rPr>
        <w:t>Fixed</w:t>
      </w:r>
      <w:bookmarkEnd w:id="609"/>
      <w:bookmarkEnd w:id="610"/>
      <w:bookmarkEnd w:id="611"/>
    </w:p>
    <w:p w14:paraId="31151C5A" w14:textId="77777777" w:rsidR="00000000" w:rsidRDefault="009D64FD">
      <w:r>
        <w:t>The 'fixed' property is used in the same ways as the 'default' property but in addition:</w:t>
      </w:r>
    </w:p>
    <w:p w14:paraId="11ED6444" w14:textId="77777777" w:rsidR="00000000" w:rsidRDefault="009D64FD">
      <w:pPr>
        <w:numPr>
          <w:ilvl w:val="0"/>
          <w:numId w:val="41"/>
        </w:numPr>
      </w:pPr>
      <w:r>
        <w:t>To constrain the logical value of an element when validating.</w:t>
      </w:r>
    </w:p>
    <w:p w14:paraId="5B2C47B0" w14:textId="77777777" w:rsidR="00000000" w:rsidRDefault="009D64FD">
      <w:r>
        <w:t>Note that the 'fixed' and 'default' properties are mutually exclusive on an element declaration.</w:t>
      </w:r>
    </w:p>
    <w:p w14:paraId="4CC7139D" w14:textId="77777777" w:rsidR="00000000" w:rsidRDefault="009D64FD">
      <w:pPr>
        <w:pStyle w:val="Heading2"/>
        <w:rPr>
          <w:ins w:id="612" w:author="Mike Beckerle" w:date="2019-11-25T14:53:00Z"/>
          <w:rFonts w:eastAsia="Times New Roman"/>
        </w:rPr>
      </w:pPr>
      <w:bookmarkStart w:id="613" w:name="_Toc25589716"/>
      <w:ins w:id="614" w:author="Mike Beckerle" w:date="2019-11-25T14:54:00Z">
        <w:r>
          <w:rPr>
            <w:rFonts w:eastAsia="Times New Roman"/>
          </w:rPr>
          <w:t>Compatibility with Other Annotation Language Schemas</w:t>
        </w:r>
      </w:ins>
      <w:bookmarkEnd w:id="613"/>
    </w:p>
    <w:p w14:paraId="0C483E5D" w14:textId="77777777" w:rsidR="00000000" w:rsidRDefault="009D64FD">
      <w:pPr>
        <w:rPr>
          <w:ins w:id="615" w:author="Mike Beckerle" w:date="2019-11-25T14:53:00Z"/>
        </w:rPr>
      </w:pPr>
      <w:ins w:id="616" w:author="Mike Beckerle" w:date="2019-11-25T14:53:00Z">
        <w:r>
          <w:t xml:space="preserve">A DFDL Schema only </w:t>
        </w:r>
        <w:r>
          <w:t>applies annotations on a subset of the XML Schema constructs. However, a DFDL schema may be annotated not only by DFDL annotations, but by other XML annotation languages.</w:t>
        </w:r>
      </w:ins>
    </w:p>
    <w:p w14:paraId="4A8D1E79" w14:textId="77777777" w:rsidR="00000000" w:rsidRDefault="009D64FD">
      <w:pPr>
        <w:rPr>
          <w:ins w:id="617" w:author="Mike Beckerle" w:date="2019-11-25T14:53:00Z"/>
        </w:rPr>
      </w:pPr>
      <w:ins w:id="618" w:author="Mike Beckerle" w:date="2019-11-25T14:53:00Z">
        <w:r>
          <w:t>The XML schemas of those other annotation languages MAY use any constructs of XML Sch</w:t>
        </w:r>
        <w:r>
          <w:t>ema, including those prohibited by DFDL (such as attribute declarations.)</w:t>
        </w:r>
      </w:ins>
    </w:p>
    <w:p w14:paraId="22D6D3A3" w14:textId="77777777" w:rsidR="00000000" w:rsidRDefault="009D64FD">
      <w:ins w:id="619" w:author="Mike Beckerle" w:date="2019-11-25T14:53:00Z">
        <w:r>
          <w:t>A DFDL implementation MUST ignore any schema file included or imported by a DFDL schema if the top level xs:schema element of that schema does not have an XML namespace binding for t</w:t>
        </w:r>
        <w:r>
          <w:t xml:space="preserve">he DFDL namespace. </w:t>
        </w:r>
      </w:ins>
    </w:p>
    <w:p w14:paraId="2681D93A" w14:textId="77777777" w:rsidR="00000000" w:rsidRDefault="009D64FD">
      <w:pPr>
        <w:pStyle w:val="Heading1"/>
        <w:rPr>
          <w:rFonts w:eastAsia="Times New Roman"/>
        </w:rPr>
      </w:pPr>
      <w:bookmarkStart w:id="620" w:name="_Toc25589717"/>
      <w:bookmarkStart w:id="621" w:name="_Toc349042635"/>
      <w:bookmarkStart w:id="622" w:name="_Toc243112759"/>
      <w:bookmarkStart w:id="623" w:name="_Toc194983918"/>
      <w:bookmarkStart w:id="624" w:name="_Toc199516240"/>
      <w:r>
        <w:rPr>
          <w:rFonts w:eastAsia="Times New Roman"/>
        </w:rPr>
        <w:t>DFDL Syntax Basics</w:t>
      </w:r>
      <w:bookmarkEnd w:id="620"/>
      <w:bookmarkEnd w:id="621"/>
      <w:bookmarkEnd w:id="622"/>
      <w:bookmarkEnd w:id="623"/>
      <w:bookmarkEnd w:id="624"/>
      <w:bookmarkEnd w:id="466"/>
      <w:bookmarkEnd w:id="467"/>
      <w:bookmarkEnd w:id="468"/>
    </w:p>
    <w:p w14:paraId="5E7744B5" w14:textId="77777777" w:rsidR="00000000" w:rsidRDefault="009D64FD">
      <w:r>
        <w:t>Using DFDL, a data format is described by placing special annotations at various positions within an XML schema. This XML schema conveys the basic structure of the data format, while the annotations fill in the detail</w:t>
      </w:r>
      <w:r>
        <w:t>. Annotations are used to describe aspects such as the file encoding and byte ordering, as well as declaring variables for reference elsewhere, and specifying properties that govern the capabilities of the DFDL processor. A DFDL processor requires these an</w:t>
      </w:r>
      <w:r>
        <w:t>notations, along with the structural information of the enclosing XML schema, to make sense of the physical data model.</w:t>
      </w:r>
    </w:p>
    <w:p w14:paraId="2093CE44" w14:textId="77777777" w:rsidR="00000000" w:rsidRDefault="009D64FD">
      <w:pPr>
        <w:pStyle w:val="Heading2"/>
        <w:rPr>
          <w:rFonts w:eastAsia="Times New Roman"/>
        </w:rPr>
      </w:pPr>
      <w:bookmarkStart w:id="625" w:name="_Toc25589718"/>
      <w:bookmarkStart w:id="626" w:name="_Toc349042636"/>
      <w:bookmarkStart w:id="627" w:name="_Toc243112760"/>
      <w:bookmarkStart w:id="628" w:name="_Toc194983919"/>
      <w:bookmarkStart w:id="629" w:name="_Toc199516241"/>
      <w:bookmarkStart w:id="630" w:name="_Toc175057317"/>
      <w:bookmarkStart w:id="631" w:name="_Toc177399030"/>
      <w:r>
        <w:rPr>
          <w:rFonts w:eastAsia="Times New Roman"/>
        </w:rPr>
        <w:t>Namespaces</w:t>
      </w:r>
      <w:bookmarkEnd w:id="625"/>
      <w:bookmarkEnd w:id="626"/>
      <w:bookmarkEnd w:id="627"/>
      <w:bookmarkEnd w:id="628"/>
      <w:bookmarkEnd w:id="629"/>
      <w:bookmarkEnd w:id="630"/>
      <w:bookmarkEnd w:id="631"/>
    </w:p>
    <w:p w14:paraId="615CB981" w14:textId="77777777" w:rsidR="00000000" w:rsidRDefault="009D64FD">
      <w:pPr>
        <w:pStyle w:val="nobreak"/>
      </w:pPr>
      <w:r>
        <w:t>The xs:appinfo source URI http://www.ogf.org/dfdl/ is used to distinguish DFDL annotations from other annotations.</w:t>
      </w:r>
    </w:p>
    <w:p w14:paraId="3D45698C" w14:textId="77777777" w:rsidR="00000000" w:rsidRDefault="009D64FD">
      <w:pPr>
        <w:pStyle w:val="nobreak"/>
      </w:pPr>
      <w:r>
        <w:t>The elemen</w:t>
      </w:r>
      <w:r>
        <w:t>t and attribute names in the DFDL syntax are in a namespace defined by the URI http://www.ogf.org/dfdl/dfdl-1.0/. All symbols in this namespace are reserved. DFDL implementations may not provide extensions to the DFDL standard using names in this namespace</w:t>
      </w:r>
      <w:r>
        <w:t>. Within this specification, the namespace prefix for DFDL is "dfdl" referring to the namespace http://www.ogf.org/dfdl/dfdl-1.0/.</w:t>
      </w:r>
    </w:p>
    <w:p w14:paraId="2AEEF7FA" w14:textId="77777777" w:rsidR="00000000" w:rsidRDefault="009D64FD">
      <w:r>
        <w:t>Attributes on DFDL annotations that are not in the DFDL namespace or or in no namespace are ignored.</w:t>
      </w:r>
    </w:p>
    <w:p w14:paraId="2CABFCAD" w14:textId="77777777" w:rsidR="00000000" w:rsidRDefault="009D64FD">
      <w:r>
        <w:t>A DFDL Schema document c</w:t>
      </w:r>
      <w:r>
        <w:t>ontains XML schema annotation elements that define and assign names to parts of the format specification. These names are defined using the target namespace of the schema document where they reside, and are referenced using QNames in the usual manner. A DF</w:t>
      </w:r>
      <w:r>
        <w:t>DL schema document can include or import another schema document, and namespaces work in the usual manner for XML schema documents. The schema is the schema including all additional schemas referenced through import and include. Generally, in this specific</w:t>
      </w:r>
      <w:r>
        <w:t xml:space="preserve">ation, when we refer to the DFDL Schema we mean the schema. When we refer to a specific document we will use the term DFDL Schema document. </w:t>
      </w:r>
    </w:p>
    <w:p w14:paraId="5D093DEE" w14:textId="77777777" w:rsidR="00000000" w:rsidRDefault="009D64FD">
      <w:pPr>
        <w:pStyle w:val="Heading2"/>
        <w:rPr>
          <w:rFonts w:eastAsia="Times New Roman"/>
        </w:rPr>
      </w:pPr>
      <w:bookmarkStart w:id="632" w:name="_Toc322911540"/>
      <w:bookmarkStart w:id="633" w:name="_Toc322912079"/>
      <w:bookmarkStart w:id="634" w:name="_Toc157593753"/>
      <w:bookmarkStart w:id="635" w:name="_Toc177399031"/>
      <w:bookmarkStart w:id="636" w:name="_Toc175057318"/>
      <w:bookmarkStart w:id="637" w:name="_Toc199516242"/>
      <w:bookmarkStart w:id="638" w:name="_Toc194983920"/>
      <w:bookmarkStart w:id="639" w:name="_Ref234817946"/>
      <w:bookmarkStart w:id="640" w:name="_Ref234817971"/>
      <w:bookmarkStart w:id="641" w:name="_Toc243112761"/>
      <w:bookmarkStart w:id="642" w:name="_Toc349042637"/>
      <w:bookmarkStart w:id="643" w:name="_Toc25589719"/>
      <w:bookmarkEnd w:id="632"/>
      <w:bookmarkEnd w:id="633"/>
      <w:r>
        <w:rPr>
          <w:rFonts w:eastAsia="Times New Roman"/>
        </w:rPr>
        <w:t>The DFDL Annotation Elements</w:t>
      </w:r>
      <w:bookmarkEnd w:id="634"/>
      <w:bookmarkEnd w:id="635"/>
      <w:bookmarkEnd w:id="636"/>
      <w:bookmarkEnd w:id="637"/>
      <w:bookmarkEnd w:id="638"/>
      <w:bookmarkEnd w:id="639"/>
      <w:bookmarkEnd w:id="640"/>
      <w:bookmarkEnd w:id="641"/>
      <w:bookmarkEnd w:id="642"/>
      <w:bookmarkEnd w:id="643"/>
    </w:p>
    <w:p w14:paraId="4699BF6F" w14:textId="77777777" w:rsidR="00000000" w:rsidRDefault="009D64FD">
      <w:r>
        <w:t>DFDL annotations must be positioned specifically where DFDL annotations are allowed wi</w:t>
      </w:r>
      <w:r>
        <w:t xml:space="preserve">thin an XML schema document. These positions are known as </w:t>
      </w:r>
      <w:r>
        <w:rPr>
          <w:rStyle w:val="Emphasis"/>
        </w:rPr>
        <w:t>annotation points</w:t>
      </w:r>
      <w:r>
        <w:t>. When an annotation is positioned at an annotation point, it binds some additional information to the schema component that encloses it. The description of a data format is achieve</w:t>
      </w:r>
      <w:r>
        <w:t>d by correctly placing annotations on the structural components of the schema.</w:t>
      </w:r>
    </w:p>
    <w:p w14:paraId="1351D55A" w14:textId="77777777" w:rsidR="00000000" w:rsidRDefault="009D64FD">
      <w:r>
        <w:t>DFDL specifies a collection of annotations for different purposes. They are organized into three different annotation types: Format Annotations, Statement Annotations, and Defin</w:t>
      </w:r>
      <w:r>
        <w:t>ing Annotations</w:t>
      </w:r>
    </w:p>
    <w:p w14:paraId="457290DF" w14:textId="77777777" w:rsidR="00000000" w:rsidRDefault="009D64FD">
      <w:r>
        <w:t>At any single annotation point of the schema there can be only one format annotation, but there can be several statement annotations although there are rules about which of those are allowed to co-exist as well which will be described in se</w:t>
      </w:r>
      <w:r>
        <w:t xml:space="preserve">ctions about those specific annotation types. </w:t>
      </w:r>
    </w:p>
    <w:tbl>
      <w:tblPr>
        <w:tblStyle w:val="Table"/>
        <w:tblW w:w="5000" w:type="pct"/>
        <w:tblInd w:w="0" w:type="dxa"/>
        <w:tblLook w:val="0620" w:firstRow="1" w:lastRow="0" w:firstColumn="0" w:lastColumn="0" w:noHBand="1" w:noVBand="1"/>
      </w:tblPr>
      <w:tblGrid>
        <w:gridCol w:w="1413"/>
        <w:gridCol w:w="2162"/>
        <w:gridCol w:w="5055"/>
      </w:tblGrid>
      <w:tr w:rsidR="00000000" w14:paraId="2C422A25" w14:textId="77777777">
        <w:trPr>
          <w:cnfStyle w:val="100000000000" w:firstRow="1" w:lastRow="0" w:firstColumn="0" w:lastColumn="0" w:oddVBand="0" w:evenVBand="0" w:oddHBand="0" w:evenHBand="0" w:firstRowFirstColumn="0" w:firstRowLastColumn="0" w:lastRowFirstColumn="0" w:lastRowLastColumn="0"/>
        </w:trPr>
        <w:tc>
          <w:tcPr>
            <w:tcW w:w="0" w:type="auto"/>
            <w:hideMark/>
          </w:tcPr>
          <w:p w14:paraId="572C972C" w14:textId="77777777" w:rsidR="00000000" w:rsidRDefault="009D64FD">
            <w:pPr>
              <w:keepNext/>
              <w:jc w:val="center"/>
            </w:pPr>
            <w:r>
              <w:t>Annotation Type</w:t>
            </w:r>
          </w:p>
        </w:tc>
        <w:tc>
          <w:tcPr>
            <w:tcW w:w="0" w:type="auto"/>
            <w:hideMark/>
          </w:tcPr>
          <w:p w14:paraId="64B05CDB" w14:textId="77777777" w:rsidR="00000000" w:rsidRDefault="009D64FD">
            <w:pPr>
              <w:keepNext/>
              <w:jc w:val="center"/>
            </w:pPr>
            <w:r>
              <w:t>Annotation Element</w:t>
            </w:r>
          </w:p>
        </w:tc>
        <w:tc>
          <w:tcPr>
            <w:tcW w:w="0" w:type="auto"/>
            <w:hideMark/>
          </w:tcPr>
          <w:p w14:paraId="5CE730A6" w14:textId="77777777" w:rsidR="00000000" w:rsidRDefault="009D64FD">
            <w:pPr>
              <w:keepNext/>
              <w:jc w:val="center"/>
            </w:pPr>
            <w:r>
              <w:t>Description</w:t>
            </w:r>
          </w:p>
        </w:tc>
      </w:tr>
      <w:tr w:rsidR="00000000" w14:paraId="306DA568" w14:textId="77777777">
        <w:tc>
          <w:tcPr>
            <w:tcW w:w="0" w:type="auto"/>
            <w:vMerge w:val="restart"/>
            <w:tcBorders>
              <w:top w:val="single" w:sz="4" w:space="0" w:color="auto"/>
              <w:left w:val="single" w:sz="4" w:space="0" w:color="auto"/>
              <w:bottom w:val="single" w:sz="4" w:space="0" w:color="auto"/>
              <w:right w:val="single" w:sz="4" w:space="0" w:color="auto"/>
            </w:tcBorders>
            <w:hideMark/>
          </w:tcPr>
          <w:p w14:paraId="01579F1E" w14:textId="77777777" w:rsidR="00000000" w:rsidRDefault="009D64FD">
            <w:pPr>
              <w:keepNext/>
            </w:pPr>
            <w:r>
              <w:t>Format Annotation</w:t>
            </w:r>
          </w:p>
        </w:tc>
        <w:tc>
          <w:tcPr>
            <w:tcW w:w="0" w:type="auto"/>
            <w:tcBorders>
              <w:top w:val="single" w:sz="4" w:space="0" w:color="auto"/>
              <w:left w:val="single" w:sz="4" w:space="0" w:color="auto"/>
              <w:bottom w:val="single" w:sz="4" w:space="0" w:color="auto"/>
              <w:right w:val="single" w:sz="4" w:space="0" w:color="auto"/>
            </w:tcBorders>
            <w:hideMark/>
          </w:tcPr>
          <w:p w14:paraId="197FF4ED" w14:textId="77777777" w:rsidR="00000000" w:rsidRDefault="009D64FD">
            <w:pPr>
              <w:keepNext/>
            </w:pPr>
            <w:r>
              <w:t>choice</w:t>
            </w:r>
          </w:p>
        </w:tc>
        <w:tc>
          <w:tcPr>
            <w:tcW w:w="0" w:type="auto"/>
            <w:tcBorders>
              <w:top w:val="single" w:sz="4" w:space="0" w:color="auto"/>
              <w:left w:val="single" w:sz="4" w:space="0" w:color="auto"/>
              <w:bottom w:val="single" w:sz="4" w:space="0" w:color="auto"/>
              <w:right w:val="single" w:sz="4" w:space="0" w:color="auto"/>
            </w:tcBorders>
            <w:hideMark/>
          </w:tcPr>
          <w:p w14:paraId="5CE3F653" w14:textId="77777777" w:rsidR="00000000" w:rsidRDefault="009D64FD">
            <w:pPr>
              <w:keepNext/>
              <w:rPr>
                <w:rStyle w:val="TableFont"/>
                <w:rFonts w:cs="Times New Roman"/>
              </w:rPr>
            </w:pPr>
            <w:r>
              <w:t xml:space="preserve">Defines the physical data format properties of an xs:choice group. See section </w:t>
            </w:r>
            <w:r>
              <w:fldChar w:fldCharType="begin"/>
            </w:r>
            <w:r>
              <w:rPr>
                <w:rStyle w:val="TableFont"/>
                <w:rFonts w:cs="Times New Roman"/>
              </w:rPr>
              <w:instrText xml:space="preserve"> REF _Ref366097672 \r \h  \* MERGEFORMAT </w:instrText>
            </w:r>
            <w:r>
              <w:fldChar w:fldCharType="separate"/>
            </w:r>
            <w:r>
              <w:rPr>
                <w:rStyle w:val="TableFont"/>
                <w:rFonts w:cs="Times New Roman"/>
              </w:rPr>
              <w:t>7.1</w:t>
            </w:r>
            <w:r>
              <w:fldChar w:fldCharType="end"/>
            </w:r>
            <w:r>
              <w:t xml:space="preserve">. </w:t>
            </w:r>
          </w:p>
        </w:tc>
      </w:tr>
      <w:tr w:rsidR="00000000" w14:paraId="742DA8CE"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796F6171" w14:textId="77777777" w:rsidR="00000000" w:rsidRDefault="009D64FD">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40FA2403" w14:textId="77777777" w:rsidR="00000000" w:rsidRDefault="009D64FD">
            <w:pPr>
              <w:keepNext/>
            </w:pPr>
            <w:r>
              <w:t>element</w:t>
            </w:r>
          </w:p>
        </w:tc>
        <w:tc>
          <w:tcPr>
            <w:tcW w:w="0" w:type="auto"/>
            <w:tcBorders>
              <w:top w:val="single" w:sz="4" w:space="0" w:color="auto"/>
              <w:left w:val="single" w:sz="4" w:space="0" w:color="auto"/>
              <w:bottom w:val="single" w:sz="4" w:space="0" w:color="auto"/>
              <w:right w:val="single" w:sz="4" w:space="0" w:color="auto"/>
            </w:tcBorders>
            <w:hideMark/>
          </w:tcPr>
          <w:p w14:paraId="57445996" w14:textId="77777777" w:rsidR="00000000" w:rsidRDefault="009D64FD">
            <w:pPr>
              <w:keepNext/>
              <w:rPr>
                <w:rStyle w:val="TableFont"/>
                <w:rFonts w:cs="Times New Roman"/>
              </w:rPr>
            </w:pPr>
            <w:r>
              <w:t xml:space="preserve">Defines the physical data format properties of an xs:element and xs:element reference. See section </w:t>
            </w:r>
            <w:r>
              <w:fldChar w:fldCharType="begin"/>
            </w:r>
            <w:r>
              <w:rPr>
                <w:rStyle w:val="TableFont"/>
                <w:rFonts w:cs="Times New Roman"/>
              </w:rPr>
              <w:instrText xml:space="preserve"> REF _Ref366097687 \r \h  \* MERGEFORMAT </w:instrText>
            </w:r>
            <w:r>
              <w:fldChar w:fldCharType="separate"/>
            </w:r>
            <w:r>
              <w:rPr>
                <w:rStyle w:val="TableFont"/>
                <w:rFonts w:cs="Times New Roman"/>
              </w:rPr>
              <w:t>7.1</w:t>
            </w:r>
            <w:r>
              <w:fldChar w:fldCharType="end"/>
            </w:r>
            <w:r>
              <w:t>.</w:t>
            </w:r>
          </w:p>
        </w:tc>
      </w:tr>
      <w:tr w:rsidR="00000000" w14:paraId="65BD4666"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16B1D475" w14:textId="77777777" w:rsidR="00000000" w:rsidRDefault="009D64FD">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F305C74" w14:textId="77777777" w:rsidR="00000000" w:rsidRDefault="009D64FD">
            <w:pPr>
              <w:keepNext/>
            </w:pPr>
            <w:r>
              <w:t>format</w:t>
            </w:r>
          </w:p>
        </w:tc>
        <w:tc>
          <w:tcPr>
            <w:tcW w:w="0" w:type="auto"/>
            <w:tcBorders>
              <w:top w:val="single" w:sz="4" w:space="0" w:color="auto"/>
              <w:left w:val="single" w:sz="4" w:space="0" w:color="auto"/>
              <w:bottom w:val="single" w:sz="4" w:space="0" w:color="auto"/>
              <w:right w:val="single" w:sz="4" w:space="0" w:color="auto"/>
            </w:tcBorders>
            <w:hideMark/>
          </w:tcPr>
          <w:p w14:paraId="3D57A0B6" w14:textId="77777777" w:rsidR="00000000" w:rsidRDefault="009D64FD">
            <w:pPr>
              <w:keepNext/>
              <w:rPr>
                <w:rStyle w:val="TableFont"/>
                <w:rFonts w:cs="Times New Roman"/>
              </w:rPr>
            </w:pPr>
            <w:r>
              <w:t xml:space="preserve">Defines the physical data format properties for multiple DFDL schema constructs. Used on an xs:schema and as a child of a dfdl:defineFormat annotation. This includes aspects such as the encodings, separators, and </w:t>
            </w:r>
            <w:r>
              <w:t xml:space="preserve">many more. See section </w:t>
            </w:r>
            <w:r>
              <w:fldChar w:fldCharType="begin"/>
            </w:r>
            <w:r>
              <w:rPr>
                <w:rStyle w:val="TableFont"/>
                <w:rFonts w:cs="Times New Roman"/>
              </w:rPr>
              <w:instrText xml:space="preserve"> REF _Ref251074571 \r \h  \* MERGEFORMAT </w:instrText>
            </w:r>
            <w:r>
              <w:fldChar w:fldCharType="separate"/>
            </w:r>
            <w:r>
              <w:rPr>
                <w:rStyle w:val="TableFont"/>
                <w:rFonts w:cs="Times New Roman"/>
              </w:rPr>
              <w:t>7.1</w:t>
            </w:r>
            <w:r>
              <w:fldChar w:fldCharType="end"/>
            </w:r>
            <w:r>
              <w:t>.</w:t>
            </w:r>
          </w:p>
        </w:tc>
      </w:tr>
      <w:tr w:rsidR="00000000" w14:paraId="7FB97299"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2942A08E" w14:textId="77777777" w:rsidR="00000000" w:rsidRDefault="009D64FD">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C1637D5" w14:textId="77777777" w:rsidR="00000000" w:rsidRDefault="009D64FD">
            <w:pPr>
              <w:keepNext/>
            </w:pPr>
            <w:r>
              <w:t>group</w:t>
            </w:r>
          </w:p>
        </w:tc>
        <w:tc>
          <w:tcPr>
            <w:tcW w:w="0" w:type="auto"/>
            <w:tcBorders>
              <w:top w:val="single" w:sz="4" w:space="0" w:color="auto"/>
              <w:left w:val="single" w:sz="4" w:space="0" w:color="auto"/>
              <w:bottom w:val="single" w:sz="4" w:space="0" w:color="auto"/>
              <w:right w:val="single" w:sz="4" w:space="0" w:color="auto"/>
            </w:tcBorders>
            <w:hideMark/>
          </w:tcPr>
          <w:p w14:paraId="7B68D4D2" w14:textId="77777777" w:rsidR="00000000" w:rsidRDefault="009D64FD">
            <w:pPr>
              <w:keepNext/>
              <w:rPr>
                <w:rStyle w:val="TableFont"/>
                <w:rFonts w:cs="Times New Roman"/>
              </w:rPr>
            </w:pPr>
            <w:r>
              <w:t xml:space="preserve">Defines the physical data format properties of an xs:group reference. See section </w:t>
            </w:r>
            <w:r>
              <w:fldChar w:fldCharType="begin"/>
            </w:r>
            <w:r>
              <w:rPr>
                <w:rStyle w:val="TableFont"/>
                <w:rFonts w:cs="Times New Roman"/>
              </w:rPr>
              <w:instrText xml:space="preserve"> </w:instrText>
            </w:r>
            <w:r>
              <w:rPr>
                <w:rStyle w:val="TableFont"/>
                <w:rFonts w:cs="Times New Roman"/>
              </w:rPr>
              <w:instrText xml:space="preserve">REF _Ref366097731 \r \h  \* MERGEFORMAT </w:instrText>
            </w:r>
            <w:r>
              <w:fldChar w:fldCharType="separate"/>
            </w:r>
            <w:r>
              <w:rPr>
                <w:rStyle w:val="TableFont"/>
                <w:rFonts w:cs="Times New Roman"/>
              </w:rPr>
              <w:t>7.1</w:t>
            </w:r>
            <w:r>
              <w:fldChar w:fldCharType="end"/>
            </w:r>
            <w:r>
              <w:t>.</w:t>
            </w:r>
          </w:p>
        </w:tc>
      </w:tr>
      <w:tr w:rsidR="00000000" w14:paraId="2D3D50F4"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086E5098" w14:textId="77777777" w:rsidR="00000000" w:rsidRDefault="009D64FD">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0B16982F" w14:textId="77777777" w:rsidR="00000000" w:rsidRDefault="009D64FD">
            <w:pPr>
              <w:keepNext/>
            </w:pPr>
            <w:r>
              <w:t>property</w:t>
            </w:r>
          </w:p>
        </w:tc>
        <w:tc>
          <w:tcPr>
            <w:tcW w:w="0" w:type="auto"/>
            <w:tcBorders>
              <w:top w:val="single" w:sz="4" w:space="0" w:color="auto"/>
              <w:left w:val="single" w:sz="4" w:space="0" w:color="auto"/>
              <w:bottom w:val="single" w:sz="4" w:space="0" w:color="auto"/>
              <w:right w:val="single" w:sz="4" w:space="0" w:color="auto"/>
            </w:tcBorders>
            <w:hideMark/>
          </w:tcPr>
          <w:p w14:paraId="7CD9090E" w14:textId="77777777" w:rsidR="00000000" w:rsidRDefault="009D64FD">
            <w:pPr>
              <w:keepNext/>
              <w:rPr>
                <w:rStyle w:val="TableFont"/>
                <w:rFonts w:cs="Times New Roman"/>
              </w:rPr>
            </w:pPr>
            <w:r>
              <w:t xml:space="preserve">Used in the syntax of format annotations. See section </w:t>
            </w:r>
            <w:r>
              <w:fldChar w:fldCharType="begin"/>
            </w:r>
            <w:r>
              <w:rPr>
                <w:rStyle w:val="TableFont"/>
                <w:rFonts w:cs="Times New Roman"/>
              </w:rPr>
              <w:instrText xml:space="preserve"> REF _Ref161823626 \r \h  \* MERGEFORMAT </w:instrText>
            </w:r>
            <w:r>
              <w:fldChar w:fldCharType="separate"/>
            </w:r>
            <w:r>
              <w:rPr>
                <w:rStyle w:val="TableFont"/>
                <w:rFonts w:cs="Times New Roman"/>
              </w:rPr>
              <w:t>7.1.2.2</w:t>
            </w:r>
            <w:r>
              <w:fldChar w:fldCharType="end"/>
            </w:r>
            <w:r>
              <w:t>.</w:t>
            </w:r>
          </w:p>
        </w:tc>
      </w:tr>
      <w:tr w:rsidR="00000000" w14:paraId="06149FA3"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245765A7" w14:textId="77777777" w:rsidR="00000000" w:rsidRDefault="009D64FD">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47E3764F" w14:textId="77777777" w:rsidR="00000000" w:rsidRDefault="009D64FD">
            <w:pPr>
              <w:keepNext/>
            </w:pPr>
            <w:r>
              <w:t>sequence</w:t>
            </w:r>
          </w:p>
        </w:tc>
        <w:tc>
          <w:tcPr>
            <w:tcW w:w="0" w:type="auto"/>
            <w:tcBorders>
              <w:top w:val="single" w:sz="4" w:space="0" w:color="auto"/>
              <w:left w:val="single" w:sz="4" w:space="0" w:color="auto"/>
              <w:bottom w:val="single" w:sz="4" w:space="0" w:color="auto"/>
              <w:right w:val="single" w:sz="4" w:space="0" w:color="auto"/>
            </w:tcBorders>
            <w:hideMark/>
          </w:tcPr>
          <w:p w14:paraId="7C3E88D7" w14:textId="77777777" w:rsidR="00000000" w:rsidRDefault="009D64FD">
            <w:pPr>
              <w:keepNext/>
              <w:rPr>
                <w:rStyle w:val="TableFont"/>
                <w:rFonts w:cs="Times New Roman"/>
              </w:rPr>
            </w:pPr>
            <w:r>
              <w:t xml:space="preserve">Defines the physical data format properties of an xs:sequence group. See section </w:t>
            </w:r>
            <w:r>
              <w:fldChar w:fldCharType="begin"/>
            </w:r>
            <w:r>
              <w:rPr>
                <w:rStyle w:val="TableFont"/>
                <w:rFonts w:cs="Times New Roman"/>
              </w:rPr>
              <w:instrText xml:space="preserve"> REF _Ref366097780 \r \h  \* MERGEFORMAT </w:instrText>
            </w:r>
            <w:r>
              <w:fldChar w:fldCharType="separate"/>
            </w:r>
            <w:r>
              <w:rPr>
                <w:rStyle w:val="TableFont"/>
                <w:rFonts w:cs="Times New Roman"/>
              </w:rPr>
              <w:t>7.1</w:t>
            </w:r>
            <w:r>
              <w:fldChar w:fldCharType="end"/>
            </w:r>
            <w:r>
              <w:t>.</w:t>
            </w:r>
          </w:p>
        </w:tc>
      </w:tr>
      <w:tr w:rsidR="00000000" w14:paraId="47FC0647"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603CE9AF" w14:textId="77777777" w:rsidR="00000000" w:rsidRDefault="009D64FD">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BDDC4A1" w14:textId="77777777" w:rsidR="00000000" w:rsidRDefault="009D64FD">
            <w:pPr>
              <w:keepNext/>
            </w:pPr>
            <w:r>
              <w:t>simpleType</w:t>
            </w:r>
          </w:p>
        </w:tc>
        <w:tc>
          <w:tcPr>
            <w:tcW w:w="0" w:type="auto"/>
            <w:tcBorders>
              <w:top w:val="single" w:sz="4" w:space="0" w:color="auto"/>
              <w:left w:val="single" w:sz="4" w:space="0" w:color="auto"/>
              <w:bottom w:val="single" w:sz="4" w:space="0" w:color="auto"/>
              <w:right w:val="single" w:sz="4" w:space="0" w:color="auto"/>
            </w:tcBorders>
            <w:hideMark/>
          </w:tcPr>
          <w:p w14:paraId="25CD171A" w14:textId="77777777" w:rsidR="00000000" w:rsidRDefault="009D64FD">
            <w:pPr>
              <w:keepNext/>
              <w:rPr>
                <w:rStyle w:val="TableFont"/>
                <w:rFonts w:cs="Times New Roman"/>
              </w:rPr>
            </w:pPr>
            <w:r>
              <w:t>D</w:t>
            </w:r>
            <w:r>
              <w:t xml:space="preserve">efines the physical data format properties of an xs:simpleType. See section </w:t>
            </w:r>
            <w:r>
              <w:fldChar w:fldCharType="begin"/>
            </w:r>
            <w:r>
              <w:rPr>
                <w:rStyle w:val="TableFont"/>
                <w:rFonts w:cs="Times New Roman"/>
              </w:rPr>
              <w:instrText xml:space="preserve"> REF _Ref366097797 \r \h  \* MERGEFORMAT </w:instrText>
            </w:r>
            <w:r>
              <w:fldChar w:fldCharType="separate"/>
            </w:r>
            <w:r>
              <w:rPr>
                <w:rStyle w:val="TableFont"/>
                <w:rFonts w:cs="Times New Roman"/>
              </w:rPr>
              <w:t>7.1</w:t>
            </w:r>
            <w:r>
              <w:fldChar w:fldCharType="end"/>
            </w:r>
            <w:r>
              <w:t>.</w:t>
            </w:r>
          </w:p>
        </w:tc>
      </w:tr>
      <w:tr w:rsidR="00000000" w14:paraId="2F9883C7"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2A89B6B9" w14:textId="77777777" w:rsidR="00000000" w:rsidRDefault="009D64FD">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0033A463" w14:textId="77777777" w:rsidR="00000000" w:rsidRDefault="009D64FD">
            <w:pPr>
              <w:keepNext/>
            </w:pPr>
            <w:r>
              <w:t>escapeScheme</w:t>
            </w:r>
          </w:p>
        </w:tc>
        <w:tc>
          <w:tcPr>
            <w:tcW w:w="0" w:type="auto"/>
            <w:tcBorders>
              <w:top w:val="single" w:sz="4" w:space="0" w:color="auto"/>
              <w:left w:val="single" w:sz="4" w:space="0" w:color="auto"/>
              <w:bottom w:val="single" w:sz="4" w:space="0" w:color="auto"/>
              <w:right w:val="single" w:sz="4" w:space="0" w:color="auto"/>
            </w:tcBorders>
            <w:hideMark/>
          </w:tcPr>
          <w:p w14:paraId="583620E3" w14:textId="77777777" w:rsidR="00000000" w:rsidRDefault="009D64FD">
            <w:pPr>
              <w:keepNext/>
              <w:rPr>
                <w:rStyle w:val="TableFont"/>
                <w:rFonts w:cs="Times New Roman"/>
              </w:rPr>
            </w:pPr>
            <w:r>
              <w:t xml:space="preserve">Defines the scheme by which quotation marks and escape characters can be specified. This is for use with delimited text formats. See section </w:t>
            </w:r>
            <w:r>
              <w:fldChar w:fldCharType="begin"/>
            </w:r>
            <w:r>
              <w:rPr>
                <w:rStyle w:val="TableFont"/>
                <w:rFonts w:cs="Times New Roman"/>
              </w:rPr>
              <w:instrText xml:space="preserve"> REF _Ref220489733 \r \h  \* MER</w:instrText>
            </w:r>
            <w:r>
              <w:rPr>
                <w:rStyle w:val="TableFont"/>
                <w:rFonts w:cs="Times New Roman"/>
              </w:rPr>
              <w:instrText xml:space="preserve">GEFORMAT </w:instrText>
            </w:r>
            <w:r>
              <w:fldChar w:fldCharType="separate"/>
            </w:r>
            <w:r>
              <w:rPr>
                <w:rStyle w:val="TableFont"/>
                <w:rFonts w:cs="Times New Roman"/>
              </w:rPr>
              <w:t>7.6</w:t>
            </w:r>
            <w:r>
              <w:fldChar w:fldCharType="end"/>
            </w:r>
            <w:r>
              <w:t xml:space="preserve">. </w:t>
            </w:r>
          </w:p>
        </w:tc>
      </w:tr>
      <w:tr w:rsidR="00000000" w14:paraId="747E5F3E" w14:textId="77777777">
        <w:tc>
          <w:tcPr>
            <w:tcW w:w="0" w:type="auto"/>
            <w:vMerge w:val="restart"/>
            <w:tcBorders>
              <w:top w:val="single" w:sz="4" w:space="0" w:color="auto"/>
              <w:left w:val="single" w:sz="4" w:space="0" w:color="auto"/>
              <w:bottom w:val="single" w:sz="4" w:space="0" w:color="auto"/>
              <w:right w:val="single" w:sz="4" w:space="0" w:color="auto"/>
            </w:tcBorders>
            <w:hideMark/>
          </w:tcPr>
          <w:p w14:paraId="09042CF5" w14:textId="77777777" w:rsidR="00000000" w:rsidRDefault="009D64FD">
            <w:pPr>
              <w:keepNext/>
            </w:pPr>
            <w:r>
              <w:t>Statement Annotation</w:t>
            </w:r>
          </w:p>
        </w:tc>
        <w:tc>
          <w:tcPr>
            <w:tcW w:w="0" w:type="auto"/>
            <w:tcBorders>
              <w:top w:val="single" w:sz="4" w:space="0" w:color="auto"/>
              <w:left w:val="single" w:sz="4" w:space="0" w:color="auto"/>
              <w:bottom w:val="single" w:sz="4" w:space="0" w:color="auto"/>
              <w:right w:val="single" w:sz="4" w:space="0" w:color="auto"/>
            </w:tcBorders>
            <w:hideMark/>
          </w:tcPr>
          <w:p w14:paraId="003D674F" w14:textId="77777777" w:rsidR="00000000" w:rsidRDefault="009D64FD">
            <w:pPr>
              <w:keepNext/>
            </w:pPr>
            <w:r>
              <w:t>assert</w:t>
            </w:r>
          </w:p>
        </w:tc>
        <w:tc>
          <w:tcPr>
            <w:tcW w:w="0" w:type="auto"/>
            <w:tcBorders>
              <w:top w:val="single" w:sz="4" w:space="0" w:color="auto"/>
              <w:left w:val="single" w:sz="4" w:space="0" w:color="auto"/>
              <w:bottom w:val="single" w:sz="4" w:space="0" w:color="auto"/>
              <w:right w:val="single" w:sz="4" w:space="0" w:color="auto"/>
            </w:tcBorders>
            <w:hideMark/>
          </w:tcPr>
          <w:p w14:paraId="4EB0ECEF" w14:textId="77777777" w:rsidR="00000000" w:rsidRDefault="009D64FD">
            <w:pPr>
              <w:keepNext/>
              <w:rPr>
                <w:rStyle w:val="TableFont"/>
                <w:rFonts w:cs="Times New Roman"/>
              </w:rPr>
            </w:pPr>
            <w:r>
              <w:t xml:space="preserve">Defines a test to be used to ensure the data are well formed. </w:t>
            </w:r>
            <w:r>
              <w:t xml:space="preserve">Assert is used only when parsing data. See section </w:t>
            </w:r>
            <w:r>
              <w:fldChar w:fldCharType="begin"/>
            </w:r>
            <w:r>
              <w:rPr>
                <w:rStyle w:val="TableFont"/>
                <w:rFonts w:cs="Times New Roman"/>
              </w:rPr>
              <w:instrText xml:space="preserve"> REF _Ref251072473 \r \h  \* MERGEFORMAT </w:instrText>
            </w:r>
            <w:r>
              <w:fldChar w:fldCharType="separate"/>
            </w:r>
            <w:r>
              <w:rPr>
                <w:rStyle w:val="TableFont"/>
                <w:rFonts w:cs="Times New Roman"/>
              </w:rPr>
              <w:t>7.3</w:t>
            </w:r>
            <w:r>
              <w:fldChar w:fldCharType="end"/>
            </w:r>
            <w:r>
              <w:t xml:space="preserve"> </w:t>
            </w:r>
          </w:p>
        </w:tc>
      </w:tr>
      <w:tr w:rsidR="00000000" w14:paraId="0863CCC8"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2F18D49F" w14:textId="77777777" w:rsidR="00000000" w:rsidRDefault="009D64FD">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66A19E6B" w14:textId="77777777" w:rsidR="00000000" w:rsidRDefault="009D64FD">
            <w:pPr>
              <w:keepNext/>
            </w:pPr>
            <w:r>
              <w:t>discriminator</w:t>
            </w:r>
          </w:p>
        </w:tc>
        <w:tc>
          <w:tcPr>
            <w:tcW w:w="0" w:type="auto"/>
            <w:tcBorders>
              <w:top w:val="single" w:sz="4" w:space="0" w:color="auto"/>
              <w:left w:val="single" w:sz="4" w:space="0" w:color="auto"/>
              <w:bottom w:val="single" w:sz="4" w:space="0" w:color="auto"/>
              <w:right w:val="single" w:sz="4" w:space="0" w:color="auto"/>
            </w:tcBorders>
            <w:hideMark/>
          </w:tcPr>
          <w:p w14:paraId="614753B9" w14:textId="77777777" w:rsidR="00000000" w:rsidRDefault="009D64FD">
            <w:pPr>
              <w:keepNext/>
              <w:rPr>
                <w:rStyle w:val="TableFont"/>
                <w:rFonts w:cs="Times New Roman"/>
              </w:rPr>
            </w:pPr>
            <w:r>
              <w:t>Defines a test to be used when resolving a point of uncertainty such as choi</w:t>
            </w:r>
            <w:r>
              <w:t xml:space="preserve">ce branches or optional elements. A dfdl:discriminator is used only when parsing data to resolve the point of uncertainty to one of the alternatives. See section </w:t>
            </w:r>
            <w:r>
              <w:fldChar w:fldCharType="begin"/>
            </w:r>
            <w:r>
              <w:rPr>
                <w:rStyle w:val="TableFont"/>
                <w:rFonts w:cs="Times New Roman"/>
              </w:rPr>
              <w:instrText xml:space="preserve"> REF _Ref251074211 \r \h  \* MERGEFORMAT </w:instrText>
            </w:r>
            <w:r>
              <w:fldChar w:fldCharType="separate"/>
            </w:r>
            <w:r>
              <w:rPr>
                <w:rStyle w:val="TableFont"/>
                <w:rFonts w:cs="Times New Roman"/>
              </w:rPr>
              <w:t>7.4</w:t>
            </w:r>
            <w:r>
              <w:fldChar w:fldCharType="end"/>
            </w:r>
            <w:r>
              <w:t xml:space="preserve"> </w:t>
            </w:r>
          </w:p>
        </w:tc>
      </w:tr>
      <w:tr w:rsidR="00000000" w14:paraId="7A2F389C"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77B3CFB2" w14:textId="77777777" w:rsidR="00000000" w:rsidRDefault="009D64FD">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4833E4F6" w14:textId="77777777" w:rsidR="00000000" w:rsidRDefault="009D64FD">
            <w:pPr>
              <w:keepNext/>
              <w:rPr>
                <w:rStyle w:val="TableFont"/>
                <w:rFonts w:cs="Times New Roman"/>
              </w:rPr>
            </w:pPr>
            <w:r>
              <w:t>newVariableInstance</w:t>
            </w:r>
          </w:p>
        </w:tc>
        <w:tc>
          <w:tcPr>
            <w:tcW w:w="0" w:type="auto"/>
            <w:tcBorders>
              <w:top w:val="single" w:sz="4" w:space="0" w:color="auto"/>
              <w:left w:val="single" w:sz="4" w:space="0" w:color="auto"/>
              <w:bottom w:val="single" w:sz="4" w:space="0" w:color="auto"/>
              <w:right w:val="single" w:sz="4" w:space="0" w:color="auto"/>
            </w:tcBorders>
            <w:hideMark/>
          </w:tcPr>
          <w:p w14:paraId="09E3909B" w14:textId="77777777" w:rsidR="00000000" w:rsidRDefault="009D64FD">
            <w:pPr>
              <w:keepNext/>
              <w:rPr>
                <w:rStyle w:val="TableFont"/>
                <w:rFonts w:cs="Times New Roman"/>
              </w:rPr>
            </w:pPr>
            <w:r>
              <w:t xml:space="preserve">Creates a new instance of a variable. See section </w:t>
            </w:r>
            <w:r>
              <w:fldChar w:fldCharType="begin"/>
            </w:r>
            <w:r>
              <w:rPr>
                <w:rStyle w:val="TableFont"/>
                <w:rFonts w:cs="Times New Roman"/>
              </w:rPr>
              <w:instrText xml:space="preserve"> REF _Ref255466447 \r \h  \* MERGEFORMAT </w:instrText>
            </w:r>
            <w:r>
              <w:fldChar w:fldCharType="separate"/>
            </w:r>
            <w:r>
              <w:rPr>
                <w:rStyle w:val="TableFont"/>
                <w:rFonts w:cs="Times New Roman"/>
              </w:rPr>
              <w:t>7.8</w:t>
            </w:r>
            <w:r>
              <w:fldChar w:fldCharType="end"/>
            </w:r>
          </w:p>
        </w:tc>
      </w:tr>
      <w:tr w:rsidR="00000000" w14:paraId="7D4E07C3"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009BC29E" w14:textId="77777777" w:rsidR="00000000" w:rsidRDefault="009D64FD">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285EA4F" w14:textId="77777777" w:rsidR="00000000" w:rsidRDefault="009D64FD">
            <w:pPr>
              <w:keepNext/>
            </w:pPr>
            <w:r>
              <w:t>setVariable</w:t>
            </w:r>
          </w:p>
        </w:tc>
        <w:tc>
          <w:tcPr>
            <w:tcW w:w="0" w:type="auto"/>
            <w:tcBorders>
              <w:top w:val="single" w:sz="4" w:space="0" w:color="auto"/>
              <w:left w:val="single" w:sz="4" w:space="0" w:color="auto"/>
              <w:bottom w:val="single" w:sz="4" w:space="0" w:color="auto"/>
              <w:right w:val="single" w:sz="4" w:space="0" w:color="auto"/>
            </w:tcBorders>
            <w:hideMark/>
          </w:tcPr>
          <w:p w14:paraId="167ABA69" w14:textId="77777777" w:rsidR="00000000" w:rsidRDefault="009D64FD">
            <w:pPr>
              <w:keepNext/>
              <w:rPr>
                <w:rStyle w:val="TableFont"/>
                <w:rFonts w:cs="Times New Roman"/>
              </w:rPr>
            </w:pPr>
            <w:r>
              <w:t>Sets the value of a variable whose de</w:t>
            </w:r>
            <w:r>
              <w:t xml:space="preserve">claration is in scope See section </w:t>
            </w:r>
            <w:r>
              <w:fldChar w:fldCharType="begin"/>
            </w:r>
            <w:r>
              <w:rPr>
                <w:rStyle w:val="TableFont"/>
                <w:rFonts w:cs="Times New Roman"/>
              </w:rPr>
              <w:instrText xml:space="preserve"> REF _Ref251074807 \r \h  \* MERGEFORMAT </w:instrText>
            </w:r>
            <w:r>
              <w:fldChar w:fldCharType="separate"/>
            </w:r>
            <w:r>
              <w:rPr>
                <w:rStyle w:val="TableFont"/>
                <w:rFonts w:cs="Times New Roman"/>
              </w:rPr>
              <w:t>7.9</w:t>
            </w:r>
            <w:r>
              <w:fldChar w:fldCharType="end"/>
            </w:r>
          </w:p>
        </w:tc>
      </w:tr>
      <w:tr w:rsidR="00000000" w14:paraId="5A8F96EA" w14:textId="77777777">
        <w:tc>
          <w:tcPr>
            <w:tcW w:w="0" w:type="auto"/>
            <w:vMerge w:val="restart"/>
            <w:tcBorders>
              <w:top w:val="single" w:sz="4" w:space="0" w:color="auto"/>
              <w:left w:val="single" w:sz="4" w:space="0" w:color="auto"/>
              <w:bottom w:val="single" w:sz="4" w:space="0" w:color="auto"/>
              <w:right w:val="single" w:sz="4" w:space="0" w:color="auto"/>
            </w:tcBorders>
            <w:hideMark/>
          </w:tcPr>
          <w:p w14:paraId="358CB7D4" w14:textId="77777777" w:rsidR="00000000" w:rsidRDefault="009D64FD">
            <w:pPr>
              <w:keepNext/>
            </w:pPr>
            <w:r>
              <w:t>Defining Annotation</w:t>
            </w:r>
          </w:p>
        </w:tc>
        <w:tc>
          <w:tcPr>
            <w:tcW w:w="0" w:type="auto"/>
            <w:tcBorders>
              <w:top w:val="single" w:sz="4" w:space="0" w:color="auto"/>
              <w:left w:val="single" w:sz="4" w:space="0" w:color="auto"/>
              <w:bottom w:val="single" w:sz="4" w:space="0" w:color="auto"/>
              <w:right w:val="single" w:sz="4" w:space="0" w:color="auto"/>
            </w:tcBorders>
            <w:hideMark/>
          </w:tcPr>
          <w:p w14:paraId="727520BF" w14:textId="77777777" w:rsidR="00000000" w:rsidRDefault="009D64FD">
            <w:pPr>
              <w:keepNext/>
            </w:pPr>
            <w:r>
              <w:t>defineEscapeScheme</w:t>
            </w:r>
          </w:p>
        </w:tc>
        <w:tc>
          <w:tcPr>
            <w:tcW w:w="0" w:type="auto"/>
            <w:tcBorders>
              <w:top w:val="single" w:sz="4" w:space="0" w:color="auto"/>
              <w:left w:val="single" w:sz="4" w:space="0" w:color="auto"/>
              <w:bottom w:val="single" w:sz="4" w:space="0" w:color="auto"/>
              <w:right w:val="single" w:sz="4" w:space="0" w:color="auto"/>
            </w:tcBorders>
            <w:hideMark/>
          </w:tcPr>
          <w:p w14:paraId="12762C56" w14:textId="77777777" w:rsidR="00000000" w:rsidRDefault="009D64FD">
            <w:pPr>
              <w:keepNext/>
              <w:rPr>
                <w:rStyle w:val="TableFont"/>
                <w:rFonts w:cs="Times New Roman"/>
              </w:rPr>
            </w:pPr>
            <w:r>
              <w:t xml:space="preserve">Defines a named, reusable escapeScheme See section </w:t>
            </w:r>
            <w:r>
              <w:fldChar w:fldCharType="begin"/>
            </w:r>
            <w:r>
              <w:rPr>
                <w:rStyle w:val="TableFont"/>
                <w:rFonts w:cs="Times New Roman"/>
              </w:rPr>
              <w:instrText xml:space="preserve"> REF _Ref2510742</w:instrText>
            </w:r>
            <w:r>
              <w:rPr>
                <w:rStyle w:val="TableFont"/>
                <w:rFonts w:cs="Times New Roman"/>
              </w:rPr>
              <w:instrText xml:space="preserve">86 \r \h  \* MERGEFORMAT </w:instrText>
            </w:r>
            <w:r>
              <w:fldChar w:fldCharType="separate"/>
            </w:r>
            <w:r>
              <w:rPr>
                <w:rStyle w:val="TableFont"/>
                <w:rFonts w:cs="Times New Roman"/>
              </w:rPr>
              <w:t>7.5</w:t>
            </w:r>
            <w:r>
              <w:fldChar w:fldCharType="end"/>
            </w:r>
            <w:r>
              <w:t xml:space="preserve"> </w:t>
            </w:r>
          </w:p>
        </w:tc>
      </w:tr>
      <w:tr w:rsidR="00000000" w14:paraId="39C23B95"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519D6746" w14:textId="77777777" w:rsidR="00000000" w:rsidRDefault="009D64FD">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E8FC139" w14:textId="77777777" w:rsidR="00000000" w:rsidRDefault="009D64FD">
            <w:pPr>
              <w:keepNext/>
            </w:pPr>
            <w:r>
              <w:t>defineFormat</w:t>
            </w:r>
          </w:p>
        </w:tc>
        <w:tc>
          <w:tcPr>
            <w:tcW w:w="0" w:type="auto"/>
            <w:tcBorders>
              <w:top w:val="single" w:sz="4" w:space="0" w:color="auto"/>
              <w:left w:val="single" w:sz="4" w:space="0" w:color="auto"/>
              <w:bottom w:val="single" w:sz="4" w:space="0" w:color="auto"/>
              <w:right w:val="single" w:sz="4" w:space="0" w:color="auto"/>
            </w:tcBorders>
            <w:hideMark/>
          </w:tcPr>
          <w:p w14:paraId="0BF4648D" w14:textId="77777777" w:rsidR="00000000" w:rsidRDefault="009D64FD">
            <w:pPr>
              <w:keepNext/>
              <w:rPr>
                <w:rStyle w:val="TableFont"/>
                <w:rFonts w:cs="Times New Roman"/>
              </w:rPr>
            </w:pPr>
            <w:r>
              <w:t xml:space="preserve">Defines a reusable data format by collecting together other </w:t>
            </w:r>
            <w:r>
              <w:t xml:space="preserve">annotations and associating them with a name that can be referenced from elsewhere. See section </w:t>
            </w:r>
            <w:r>
              <w:fldChar w:fldCharType="begin"/>
            </w:r>
            <w:r>
              <w:rPr>
                <w:rStyle w:val="TableFont"/>
                <w:rFonts w:cs="Times New Roman"/>
              </w:rPr>
              <w:instrText xml:space="preserve"> REF _Ref251074304 \r \h  \* MERGEFORMAT </w:instrText>
            </w:r>
            <w:r>
              <w:fldChar w:fldCharType="separate"/>
            </w:r>
            <w:r>
              <w:rPr>
                <w:rStyle w:val="TableFont"/>
                <w:rFonts w:cs="Times New Roman"/>
              </w:rPr>
              <w:t>7.2</w:t>
            </w:r>
            <w:r>
              <w:fldChar w:fldCharType="end"/>
            </w:r>
            <w:r>
              <w:t xml:space="preserve"> </w:t>
            </w:r>
          </w:p>
        </w:tc>
      </w:tr>
      <w:tr w:rsidR="00000000" w14:paraId="246E6EC5"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6B748C1B" w14:textId="77777777" w:rsidR="00000000" w:rsidRDefault="009D64FD">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12FE4DC" w14:textId="77777777" w:rsidR="00000000" w:rsidRDefault="009D64FD">
            <w:pPr>
              <w:keepNext/>
            </w:pPr>
            <w:r>
              <w:t>defineVariable</w:t>
            </w:r>
          </w:p>
        </w:tc>
        <w:tc>
          <w:tcPr>
            <w:tcW w:w="0" w:type="auto"/>
            <w:tcBorders>
              <w:top w:val="single" w:sz="4" w:space="0" w:color="auto"/>
              <w:left w:val="single" w:sz="4" w:space="0" w:color="auto"/>
              <w:bottom w:val="single" w:sz="4" w:space="0" w:color="auto"/>
              <w:right w:val="single" w:sz="4" w:space="0" w:color="auto"/>
            </w:tcBorders>
            <w:hideMark/>
          </w:tcPr>
          <w:p w14:paraId="556BD244" w14:textId="77777777" w:rsidR="00000000" w:rsidRDefault="009D64FD">
            <w:pPr>
              <w:keepNext/>
              <w:rPr>
                <w:rStyle w:val="TableFont"/>
                <w:rFonts w:cs="Times New Roman"/>
              </w:rPr>
            </w:pPr>
            <w:r>
              <w:t xml:space="preserve">Defines a variable that can be referenced elsewhere. This can be used to communicate a parameter from one part of processing to another part. See section </w:t>
            </w:r>
            <w:r>
              <w:fldChar w:fldCharType="begin"/>
            </w:r>
            <w:r>
              <w:rPr>
                <w:rStyle w:val="TableFont"/>
                <w:rFonts w:cs="Times New Roman"/>
              </w:rPr>
              <w:instrText xml:space="preserve"> REF _Ref222567026 \r \h  \* MERGEFORMAT </w:instrText>
            </w:r>
            <w:r>
              <w:fldChar w:fldCharType="separate"/>
            </w:r>
            <w:r>
              <w:rPr>
                <w:rStyle w:val="TableFont"/>
                <w:rFonts w:cs="Times New Roman"/>
              </w:rPr>
              <w:t>7.7</w:t>
            </w:r>
            <w:r>
              <w:fldChar w:fldCharType="end"/>
            </w:r>
            <w:r>
              <w:t xml:space="preserve"> </w:t>
            </w:r>
          </w:p>
        </w:tc>
      </w:tr>
    </w:tbl>
    <w:p w14:paraId="3B9C3CE8" w14:textId="77777777" w:rsidR="00000000" w:rsidRDefault="009D64FD">
      <w:pPr>
        <w:rPr>
          <w:b/>
        </w:rPr>
      </w:pPr>
      <w:bookmarkStart w:id="644" w:name="_Ref274653575"/>
      <w:r>
        <w:rPr>
          <w:b/>
        </w:rPr>
        <w:t xml:space="preserve">Table </w:t>
      </w:r>
      <w:r>
        <w:fldChar w:fldCharType="begin"/>
      </w:r>
      <w:r>
        <w:rPr>
          <w:b/>
        </w:rPr>
        <w:instrText xml:space="preserve"> SEQ Table \* ARABIC </w:instrText>
      </w:r>
      <w:r>
        <w:fldChar w:fldCharType="separate"/>
      </w:r>
      <w:r>
        <w:rPr>
          <w:b/>
          <w:noProof/>
        </w:rPr>
        <w:t>1</w:t>
      </w:r>
      <w:r>
        <w:fldChar w:fldCharType="end"/>
      </w:r>
      <w:r>
        <w:rPr>
          <w:b/>
        </w:rPr>
        <w:t xml:space="preserve"> - DFDL Annotation Elements</w:t>
      </w:r>
      <w:bookmarkEnd w:id="644"/>
    </w:p>
    <w:p w14:paraId="73D952BD" w14:textId="77777777" w:rsidR="00000000" w:rsidRDefault="009D64FD">
      <w:pPr>
        <w:pStyle w:val="Heading2"/>
        <w:rPr>
          <w:rFonts w:eastAsia="Times New Roman"/>
        </w:rPr>
      </w:pPr>
      <w:bookmarkStart w:id="645" w:name="_Toc322911542"/>
      <w:bookmarkStart w:id="646" w:name="_Toc322912081"/>
      <w:bookmarkStart w:id="647" w:name="_Toc349042638"/>
      <w:bookmarkStart w:id="648" w:name="_Toc25589720"/>
      <w:bookmarkStart w:id="649" w:name="_Toc177399033"/>
      <w:bookmarkStart w:id="650" w:name="_Toc175057320"/>
      <w:bookmarkStart w:id="651" w:name="_Toc199516244"/>
      <w:bookmarkStart w:id="652" w:name="_Toc194983922"/>
      <w:bookmarkStart w:id="653" w:name="_Toc243112762"/>
      <w:bookmarkStart w:id="654" w:name="_Toc138694334"/>
      <w:bookmarkStart w:id="655" w:name="_Toc138694360"/>
      <w:bookmarkStart w:id="656" w:name="_Ref135731088"/>
      <w:bookmarkStart w:id="657" w:name="_Toc138694356"/>
      <w:bookmarkStart w:id="658" w:name="_Toc52008003"/>
      <w:bookmarkStart w:id="659" w:name="_Toc73354123"/>
      <w:bookmarkStart w:id="660" w:name="_Toc86658204"/>
      <w:bookmarkStart w:id="661" w:name="_Toc99787971"/>
      <w:bookmarkEnd w:id="645"/>
      <w:bookmarkEnd w:id="646"/>
      <w:r>
        <w:rPr>
          <w:rFonts w:eastAsia="Times New Roman"/>
        </w:rPr>
        <w:t>DFDL Properties</w:t>
      </w:r>
      <w:bookmarkEnd w:id="647"/>
      <w:bookmarkEnd w:id="648"/>
    </w:p>
    <w:p w14:paraId="73482148" w14:textId="77777777" w:rsidR="00000000" w:rsidRDefault="009D64FD">
      <w:pPr>
        <w:pStyle w:val="nobreak"/>
      </w:pPr>
      <w:r>
        <w:t>Properties on DFDL annotations may be one or more of the following types</w:t>
      </w:r>
    </w:p>
    <w:p w14:paraId="3131B47A" w14:textId="77777777" w:rsidR="00000000" w:rsidRDefault="009D64FD">
      <w:pPr>
        <w:numPr>
          <w:ilvl w:val="0"/>
          <w:numId w:val="43"/>
        </w:numPr>
        <w:suppressAutoHyphens/>
      </w:pPr>
      <w:r>
        <w:rPr>
          <w:rFonts w:eastAsia="MS Mincho" w:cs="Arial"/>
          <w:lang w:eastAsia="ja-JP"/>
        </w:rPr>
        <w:t xml:space="preserve">DFDL string literal: </w:t>
      </w:r>
      <w:r>
        <w:rPr>
          <w:rFonts w:eastAsia="MS Mincho" w:cs="Arial"/>
          <w:lang w:eastAsia="ja-JP"/>
        </w:rPr>
        <w:br/>
        <w:t>The property represents a sequence of literal bytes or characters which a</w:t>
      </w:r>
      <w:r>
        <w:rPr>
          <w:rFonts w:eastAsia="MS Mincho" w:cs="Arial"/>
          <w:lang w:eastAsia="ja-JP"/>
        </w:rPr>
        <w:t xml:space="preserve">ppear in the data stream. The value type is a restriction of the XSDL xs:token that further disallows the space character. </w:t>
      </w:r>
      <w:r>
        <w:rPr>
          <w:rFonts w:eastAsia="MS Mincho"/>
        </w:rPr>
        <w:t>DFDL entities must be used to express whitespace in a DFDL String Literal.</w:t>
      </w:r>
    </w:p>
    <w:p w14:paraId="5AE586C2" w14:textId="77777777" w:rsidR="00000000" w:rsidRDefault="009D64FD">
      <w:pPr>
        <w:numPr>
          <w:ilvl w:val="0"/>
          <w:numId w:val="43"/>
        </w:numPr>
        <w:suppressAutoHyphens/>
      </w:pPr>
      <w:r>
        <w:rPr>
          <w:rFonts w:eastAsia="MS Mincho" w:cs="Arial"/>
          <w:lang w:eastAsia="ja-JP"/>
        </w:rPr>
        <w:t>DFDL expression</w:t>
      </w:r>
      <w:r>
        <w:rPr>
          <w:rFonts w:eastAsia="MS Mincho"/>
        </w:rPr>
        <w:t xml:space="preserve"> </w:t>
      </w:r>
      <w:r>
        <w:rPr>
          <w:rFonts w:eastAsia="MS Mincho"/>
        </w:rPr>
        <w:br/>
      </w:r>
      <w:r>
        <w:rPr>
          <w:rFonts w:eastAsia="MS Mincho" w:cs="Arial"/>
          <w:lang w:eastAsia="ja-JP"/>
        </w:rPr>
        <w:t>The property is an xs:string the value of</w:t>
      </w:r>
      <w:r>
        <w:rPr>
          <w:rFonts w:eastAsia="MS Mincho" w:cs="Arial"/>
          <w:lang w:eastAsia="ja-JP"/>
        </w:rPr>
        <w:t xml:space="preserve"> which is a DFDL subset XPath 2.0 expression that returns a value derived from other property values and/or from the DFDL infoset. Leading and trailing whitespace is trimmed for DFDL expressions.</w:t>
      </w:r>
    </w:p>
    <w:p w14:paraId="326FA388" w14:textId="77777777" w:rsidR="00000000" w:rsidRDefault="009D64FD">
      <w:pPr>
        <w:numPr>
          <w:ilvl w:val="0"/>
          <w:numId w:val="44"/>
        </w:numPr>
      </w:pPr>
      <w:r>
        <w:rPr>
          <w:rFonts w:eastAsia="MS Mincho" w:cs="Arial"/>
          <w:lang w:eastAsia="ja-JP"/>
        </w:rPr>
        <w:t>DFDL regular expression</w:t>
      </w:r>
      <w:r>
        <w:rPr>
          <w:rFonts w:eastAsia="MS Mincho"/>
        </w:rPr>
        <w:t xml:space="preserve"> </w:t>
      </w:r>
      <w:r>
        <w:rPr>
          <w:rFonts w:eastAsia="MS Mincho"/>
        </w:rPr>
        <w:br/>
      </w:r>
      <w:r>
        <w:rPr>
          <w:rFonts w:eastAsia="MS Mincho" w:cs="Arial"/>
          <w:lang w:eastAsia="ja-JP"/>
        </w:rPr>
        <w:t>The property is an xs:string the va</w:t>
      </w:r>
      <w:r>
        <w:rPr>
          <w:rFonts w:eastAsia="MS Mincho" w:cs="Arial"/>
          <w:lang w:eastAsia="ja-JP"/>
        </w:rPr>
        <w:t>lue of which is a regular expression that can be used as a pattern to calculate the length of an element by applying that pattern to the sequence of literal bytes or characters which appear in the data stream. Note that leading and trailing whitespace is n</w:t>
      </w:r>
      <w:r>
        <w:rPr>
          <w:rFonts w:eastAsia="MS Mincho" w:cs="Arial"/>
          <w:lang w:eastAsia="ja-JP"/>
        </w:rPr>
        <w:t>ot trimmed and is part of the regular expression value.</w:t>
      </w:r>
    </w:p>
    <w:p w14:paraId="7FE17730" w14:textId="77777777" w:rsidR="00000000" w:rsidRDefault="009D64FD">
      <w:pPr>
        <w:numPr>
          <w:ilvl w:val="0"/>
          <w:numId w:val="44"/>
        </w:numPr>
      </w:pPr>
      <w:r>
        <w:rPr>
          <w:rFonts w:eastAsia="MS Mincho"/>
        </w:rPr>
        <w:t>Enumeration</w:t>
      </w:r>
      <w:r>
        <w:rPr>
          <w:rFonts w:eastAsia="MS Mincho"/>
        </w:rPr>
        <w:br/>
        <w:t xml:space="preserve">The property value is an XSDL xs:token the value of which is one of the allowed values listed in the property description. </w:t>
      </w:r>
    </w:p>
    <w:p w14:paraId="07A66407" w14:textId="77777777" w:rsidR="00000000" w:rsidRDefault="009D64FD">
      <w:pPr>
        <w:numPr>
          <w:ilvl w:val="0"/>
          <w:numId w:val="44"/>
        </w:numPr>
      </w:pPr>
      <w:r>
        <w:rPr>
          <w:rFonts w:eastAsia="MS Mincho" w:cs="Arial"/>
          <w:lang w:eastAsia="ja-JP"/>
        </w:rPr>
        <w:t>Logical Value.</w:t>
      </w:r>
      <w:r>
        <w:rPr>
          <w:rFonts w:eastAsia="MS Mincho" w:cs="Arial"/>
          <w:lang w:eastAsia="ja-JP"/>
        </w:rPr>
        <w:br/>
        <w:t>The property value is a string that describes a l</w:t>
      </w:r>
      <w:r>
        <w:rPr>
          <w:rFonts w:eastAsia="MS Mincho" w:cs="Arial"/>
          <w:lang w:eastAsia="ja-JP"/>
        </w:rPr>
        <w:t>ogical value. The type of the logical value is one of the XML schema simple types. The string must conform to the XML schema lexical representation for the type.</w:t>
      </w:r>
    </w:p>
    <w:p w14:paraId="15581020" w14:textId="77777777" w:rsidR="00000000" w:rsidRDefault="009D64FD">
      <w:pPr>
        <w:numPr>
          <w:ilvl w:val="0"/>
          <w:numId w:val="44"/>
        </w:numPr>
      </w:pPr>
      <w:r>
        <w:rPr>
          <w:rFonts w:eastAsia="MS Mincho" w:cs="Arial"/>
          <w:lang w:eastAsia="ja-JP"/>
        </w:rPr>
        <w:t>QName</w:t>
      </w:r>
      <w:r>
        <w:rPr>
          <w:rFonts w:eastAsia="MS Mincho" w:cs="Arial"/>
          <w:lang w:eastAsia="ja-JP"/>
        </w:rPr>
        <w:br/>
        <w:t xml:space="preserve">The property value is an XML Qualified Name as specified in "Namespaces in XML"  </w:t>
      </w:r>
      <w:r>
        <w:rPr>
          <w:rFonts w:eastAsia="MS Mincho" w:cs="Arial"/>
          <w:noProof/>
          <w:lang w:eastAsia="ja-JP"/>
        </w:rPr>
        <w:t>[</w:t>
      </w:r>
      <w:hyperlink w:anchor="a_XMLNamespaces" w:history="1">
        <w:r>
          <w:rPr>
            <w:rStyle w:val="Hyperlink"/>
            <w:rFonts w:eastAsia="MS Mincho" w:cs="Arial"/>
            <w:noProof/>
            <w:lang w:eastAsia="ja-JP"/>
          </w:rPr>
          <w:t>XMLNamespaces</w:t>
        </w:r>
      </w:hyperlink>
      <w:r>
        <w:rPr>
          <w:rFonts w:eastAsia="MS Mincho" w:cs="Arial"/>
          <w:noProof/>
          <w:lang w:eastAsia="ja-JP"/>
        </w:rPr>
        <w:t>]</w:t>
      </w:r>
    </w:p>
    <w:p w14:paraId="6E6F5C36" w14:textId="77777777" w:rsidR="00000000" w:rsidRDefault="009D64FD">
      <w:r>
        <w:t>Some properties accept a list or union of types</w:t>
      </w:r>
    </w:p>
    <w:p w14:paraId="4131737C" w14:textId="77777777" w:rsidR="00000000" w:rsidRDefault="009D64FD">
      <w:pPr>
        <w:numPr>
          <w:ilvl w:val="0"/>
          <w:numId w:val="44"/>
        </w:numPr>
      </w:pPr>
      <w:r>
        <w:rPr>
          <w:rFonts w:eastAsia="MS Mincho" w:cs="Arial"/>
          <w:lang w:eastAsia="ja-JP"/>
        </w:rPr>
        <w:t xml:space="preserve">List of DFDL String Literals or Logical Values </w:t>
      </w:r>
      <w:r>
        <w:rPr>
          <w:rFonts w:eastAsia="MS Mincho"/>
        </w:rPr>
        <w:t xml:space="preserve"> </w:t>
      </w:r>
      <w:r>
        <w:rPr>
          <w:rFonts w:eastAsia="MS Mincho"/>
        </w:rPr>
        <w:br/>
      </w:r>
      <w:r>
        <w:rPr>
          <w:rFonts w:eastAsia="MS Mincho" w:cs="Arial"/>
          <w:lang w:eastAsia="ja-JP"/>
        </w:rPr>
        <w:t>The property value is a whitespace separated list of the specified type. When parsing, if more than one string l</w:t>
      </w:r>
      <w:r>
        <w:rPr>
          <w:rFonts w:eastAsia="MS Mincho" w:cs="Arial"/>
          <w:lang w:eastAsia="ja-JP"/>
        </w:rPr>
        <w:t>iteral in the list matches the portion of the data stream being evaluated then the longest matching value in the list must be used. When unparsing, the first value in the list must be used.  String literals containing whitespace or string literals represen</w:t>
      </w:r>
      <w:r>
        <w:rPr>
          <w:rFonts w:eastAsia="MS Mincho" w:cs="Arial"/>
          <w:lang w:eastAsia="ja-JP"/>
        </w:rPr>
        <w:t>ting the empty string must use character class entities in their syntax.</w:t>
      </w:r>
    </w:p>
    <w:p w14:paraId="21283D3B" w14:textId="77777777" w:rsidR="00000000" w:rsidRDefault="009D64FD">
      <w:pPr>
        <w:numPr>
          <w:ilvl w:val="0"/>
          <w:numId w:val="44"/>
        </w:numPr>
      </w:pPr>
      <w:r>
        <w:rPr>
          <w:rFonts w:eastAsia="MS Mincho" w:cs="Arial"/>
          <w:lang w:eastAsia="ja-JP"/>
        </w:rPr>
        <w:t>Union of types and expressions.</w:t>
      </w:r>
      <w:r>
        <w:rPr>
          <w:rFonts w:eastAsia="MS Mincho" w:cs="Arial"/>
          <w:lang w:eastAsia="ja-JP"/>
        </w:rPr>
        <w:br/>
        <w:t xml:space="preserve">The property value is a union of DFDL expression and exactly one of the </w:t>
      </w:r>
      <w:r>
        <w:rPr>
          <w:rFonts w:eastAsia="MS Mincho" w:cs="Arial"/>
          <w:lang w:eastAsia="ja-JP"/>
        </w:rPr>
        <w:t>other types. The expression must resolve to a value of the other type.</w:t>
      </w:r>
    </w:p>
    <w:p w14:paraId="1FC1CA77" w14:textId="77777777" w:rsidR="00000000" w:rsidRDefault="009D64FD">
      <w:pPr>
        <w:numPr>
          <w:ilvl w:val="0"/>
          <w:numId w:val="44"/>
        </w:numPr>
      </w:pPr>
      <w:r>
        <w:rPr>
          <w:rFonts w:eastAsia="MS Mincho" w:cs="Arial"/>
          <w:lang w:eastAsia="ja-JP"/>
        </w:rPr>
        <w:t>Union of types.</w:t>
      </w:r>
      <w:r>
        <w:rPr>
          <w:rFonts w:eastAsia="MS Mincho" w:cs="Arial"/>
          <w:lang w:eastAsia="ja-JP"/>
        </w:rPr>
        <w:br/>
        <w:t>The property value is a union of two or more types. The type is dependent on the value of another property. For example dfdl:nilValue can be a List of DFDL String Litera</w:t>
      </w:r>
      <w:r>
        <w:rPr>
          <w:rFonts w:eastAsia="MS Mincho" w:cs="Arial"/>
          <w:lang w:eastAsia="ja-JP"/>
        </w:rPr>
        <w:t>ls or a List of Logical Values depending on dfdl:nilKind</w:t>
      </w:r>
    </w:p>
    <w:p w14:paraId="6880FC63" w14:textId="77777777" w:rsidR="00000000" w:rsidRDefault="009D64FD">
      <w:pPr>
        <w:pStyle w:val="Heading3"/>
        <w:rPr>
          <w:rFonts w:eastAsia="Times New Roman"/>
        </w:rPr>
      </w:pPr>
      <w:bookmarkStart w:id="662" w:name="_Toc322911544"/>
      <w:bookmarkStart w:id="663" w:name="_Toc322912083"/>
      <w:bookmarkStart w:id="664" w:name="_Toc349042639"/>
      <w:bookmarkStart w:id="665" w:name="_Ref365969145"/>
      <w:bookmarkStart w:id="666" w:name="_Ref365969149"/>
      <w:bookmarkStart w:id="667" w:name="_Toc25589721"/>
      <w:bookmarkEnd w:id="662"/>
      <w:bookmarkEnd w:id="663"/>
      <w:r>
        <w:rPr>
          <w:rFonts w:eastAsia="Times New Roman"/>
        </w:rPr>
        <w:t>DFDL String Literals</w:t>
      </w:r>
      <w:bookmarkEnd w:id="664"/>
      <w:bookmarkEnd w:id="665"/>
      <w:bookmarkEnd w:id="666"/>
      <w:bookmarkEnd w:id="667"/>
      <w:r>
        <w:rPr>
          <w:rFonts w:eastAsia="Times New Roman"/>
        </w:rPr>
        <w:t xml:space="preserve"> </w:t>
      </w:r>
      <w:bookmarkEnd w:id="649"/>
      <w:bookmarkEnd w:id="650"/>
      <w:bookmarkEnd w:id="651"/>
      <w:bookmarkEnd w:id="652"/>
      <w:bookmarkEnd w:id="653"/>
    </w:p>
    <w:p w14:paraId="375F54E8" w14:textId="77777777" w:rsidR="00000000" w:rsidRDefault="009D64FD">
      <w:r>
        <w:t>DFDL String Literals</w:t>
      </w:r>
      <w:r>
        <w:rPr>
          <w:rFonts w:eastAsia="MS Mincho" w:cs="Arial"/>
          <w:lang w:eastAsia="ja-JP"/>
        </w:rPr>
        <w:t xml:space="preserve"> represent a sequence of literal bytes or characters which appear in the data stream. </w:t>
      </w:r>
      <w:r>
        <w:t>This presents the following challenges</w:t>
      </w:r>
    </w:p>
    <w:p w14:paraId="5F49142F" w14:textId="77777777" w:rsidR="00000000" w:rsidRDefault="009D64FD">
      <w:pPr>
        <w:numPr>
          <w:ilvl w:val="0"/>
          <w:numId w:val="45"/>
        </w:numPr>
      </w:pPr>
      <w:r>
        <w:t>the literal characters in the da</w:t>
      </w:r>
      <w:r>
        <w:t>ta stream might not be in the same encoding as the DFDL schema</w:t>
      </w:r>
    </w:p>
    <w:p w14:paraId="119828FE" w14:textId="77777777" w:rsidR="00000000" w:rsidRDefault="009D64FD">
      <w:pPr>
        <w:numPr>
          <w:ilvl w:val="0"/>
          <w:numId w:val="45"/>
        </w:numPr>
      </w:pPr>
      <w:r>
        <w:t>it may be necessary to specify a literal character which is not valid in an XML document</w:t>
      </w:r>
    </w:p>
    <w:p w14:paraId="15694A8E" w14:textId="77777777" w:rsidR="00000000" w:rsidRDefault="009D64FD">
      <w:pPr>
        <w:numPr>
          <w:ilvl w:val="0"/>
          <w:numId w:val="45"/>
        </w:numPr>
      </w:pPr>
      <w:r>
        <w:t>it may be necessary to specify one or more raw byte values</w:t>
      </w:r>
    </w:p>
    <w:p w14:paraId="035DD87F" w14:textId="77777777" w:rsidR="00000000" w:rsidRDefault="009D64FD">
      <w:pPr>
        <w:numPr>
          <w:ilvl w:val="0"/>
          <w:numId w:val="45"/>
        </w:numPr>
      </w:pPr>
      <w:r>
        <w:t>A DFDL string literal can describe any of the</w:t>
      </w:r>
      <w:r>
        <w:t xml:space="preserve"> following types of literal data in any combination:</w:t>
      </w:r>
    </w:p>
    <w:p w14:paraId="42472860" w14:textId="77777777" w:rsidR="00000000" w:rsidRDefault="009D64FD">
      <w:pPr>
        <w:numPr>
          <w:ilvl w:val="0"/>
          <w:numId w:val="45"/>
        </w:numPr>
      </w:pPr>
      <w:r>
        <w:t>a single literal character in any encoding</w:t>
      </w:r>
    </w:p>
    <w:p w14:paraId="3EE4B31B" w14:textId="77777777" w:rsidR="00000000" w:rsidRDefault="009D64FD">
      <w:pPr>
        <w:numPr>
          <w:ilvl w:val="0"/>
          <w:numId w:val="45"/>
        </w:numPr>
      </w:pPr>
      <w:r>
        <w:t>a string of literal characters in any encoding</w:t>
      </w:r>
    </w:p>
    <w:p w14:paraId="66B7F08B" w14:textId="77777777" w:rsidR="00000000" w:rsidRDefault="009D64FD">
      <w:pPr>
        <w:numPr>
          <w:ilvl w:val="0"/>
          <w:numId w:val="45"/>
        </w:numPr>
      </w:pPr>
      <w:r>
        <w:t>a bi-directional character string</w:t>
      </w:r>
    </w:p>
    <w:p w14:paraId="3993E741" w14:textId="77777777" w:rsidR="00000000" w:rsidRDefault="009D64FD">
      <w:pPr>
        <w:numPr>
          <w:ilvl w:val="0"/>
          <w:numId w:val="45"/>
        </w:numPr>
      </w:pPr>
      <w:r>
        <w:t>one or more characters from a set of related characters ( e.g. end-of-line char</w:t>
      </w:r>
      <w:r>
        <w:t>acters)</w:t>
      </w:r>
    </w:p>
    <w:p w14:paraId="7A1B6B85" w14:textId="77777777" w:rsidR="00000000" w:rsidRDefault="009D64FD">
      <w:pPr>
        <w:numPr>
          <w:ilvl w:val="0"/>
          <w:numId w:val="45"/>
        </w:numPr>
      </w:pPr>
      <w:r>
        <w:t xml:space="preserve">a literal byte value </w:t>
      </w:r>
    </w:p>
    <w:p w14:paraId="08F8D564" w14:textId="77777777" w:rsidR="00000000" w:rsidRDefault="009D64FD">
      <w:pPr>
        <w:pStyle w:val="nobreak"/>
      </w:pPr>
      <w:r>
        <w:t>A DFDL string literal is therefore able to describe any arbitrary sequence of bytes and characters.</w:t>
      </w:r>
    </w:p>
    <w:p w14:paraId="4D1F0B69" w14:textId="77777777" w:rsidR="00000000" w:rsidRDefault="009D64FD">
      <w:pPr>
        <w:rPr>
          <w:rFonts w:cs="Arial"/>
        </w:rPr>
      </w:pPr>
      <w:r>
        <w:rPr>
          <w:rFonts w:cs="Arial"/>
          <w:b/>
          <w:i/>
        </w:rPr>
        <w:t>Empty String:</w:t>
      </w:r>
      <w:r>
        <w:rPr>
          <w:rFonts w:cs="Arial"/>
        </w:rPr>
        <w:t xml:space="preserve"> The special DFDL entity %ES; is provided for describing an empty string or an empty byte sequence. The %ES; enti</w:t>
      </w:r>
      <w:r>
        <w:rPr>
          <w:rFonts w:cs="Arial"/>
        </w:rPr>
        <w:t>ty is the only way to do this. A DFDL string literal with value "" (the empty string) is usually invalid. There are a few properties that explicitly allow an empty DFDL String Literal, and these properties assign a property-specific meaning to the empty st</w:t>
      </w:r>
      <w:r>
        <w:rPr>
          <w:rFonts w:cs="Arial"/>
        </w:rPr>
        <w:t>ring value.</w:t>
      </w:r>
    </w:p>
    <w:p w14:paraId="3B0589D2" w14:textId="77777777" w:rsidR="00000000" w:rsidRDefault="009D64FD">
      <w:r>
        <w:rPr>
          <w:b/>
          <w:i/>
        </w:rPr>
        <w:t xml:space="preserve">Whitespace: </w:t>
      </w:r>
      <w:r>
        <w:t>When whitespace must be used as part of a property value, the DFDL string literal must use entities (such as %WSP;) to represent the whitespace. (This allows a property to represent lists of DFDL string literals by using literal spa</w:t>
      </w:r>
      <w:r>
        <w:t>ces to separate list elements.)</w:t>
      </w:r>
    </w:p>
    <w:p w14:paraId="5E850C7D" w14:textId="77777777" w:rsidR="00000000" w:rsidRDefault="009D64FD">
      <w:pPr>
        <w:pStyle w:val="Heading4"/>
        <w:rPr>
          <w:rFonts w:eastAsia="Times New Roman"/>
        </w:rPr>
      </w:pPr>
      <w:r>
        <w:rPr>
          <w:rFonts w:eastAsia="Times New Roman"/>
        </w:rPr>
        <w:t>Character strings in DFDL String Literals</w:t>
      </w:r>
    </w:p>
    <w:p w14:paraId="313CF107" w14:textId="77777777" w:rsidR="00000000" w:rsidRDefault="009D64FD">
      <w:r>
        <w:t>A literal string in a DFDL Schema is written in the character set encoding specified by the XML directive that begins all XML documents:</w:t>
      </w:r>
    </w:p>
    <w:p w14:paraId="09F75650" w14:textId="77777777" w:rsidR="00000000" w:rsidRDefault="009D64FD">
      <w:pPr>
        <w:pStyle w:val="Codeblock0"/>
        <w:pBdr>
          <w:top w:val="single" w:sz="4" w:space="1" w:color="auto"/>
          <w:left w:val="single" w:sz="4" w:space="4" w:color="auto"/>
          <w:bottom w:val="single" w:sz="4" w:space="1" w:color="auto"/>
          <w:right w:val="single" w:sz="4" w:space="4" w:color="auto"/>
        </w:pBdr>
      </w:pPr>
      <w:r>
        <w:t>&lt;?xml version="1.0" encoding="UTF-8" ?&gt;</w:t>
      </w:r>
    </w:p>
    <w:p w14:paraId="70B6FA73" w14:textId="77777777" w:rsidR="00000000" w:rsidRDefault="009D64FD">
      <w:r>
        <w:t>In th</w:t>
      </w:r>
      <w:r>
        <w:t>is example, the DFDL schema is written in UTF-8, so any literal strings contained in it, and particularly string literals found in its representation property bindings in the format annotations, are expressed in UTF-8.</w:t>
      </w:r>
    </w:p>
    <w:p w14:paraId="36B3013E" w14:textId="77777777" w:rsidR="00000000" w:rsidRDefault="009D64FD">
      <w:r>
        <w:t>However, these strings are being used</w:t>
      </w:r>
      <w:r>
        <w:t xml:space="preserve"> to describe features of text data that are commonly in other character set encodings. For example, we may have EBCDIC data that is comma separated. A comma in EBCDIC has a single-byte code unit of 0x6B in the data, the numeric value of which does not corr</w:t>
      </w:r>
      <w:r>
        <w:t>espond to the Unicode character code for comma which is U+002C. However, when we indicate that an item is "," (comma) separated and we specify this using a string literal along with specifying the 'encoding' property to be 'ebcdic-cp-us' then this means th</w:t>
      </w:r>
      <w:r>
        <w:t xml:space="preserve">at the data are separated by EBCDIC commas regardless of what character set encoding is used to write the DFDL Schema. </w:t>
      </w:r>
    </w:p>
    <w:p w14:paraId="0C437DEB"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&lt;?xml version="1.0" encoding="UTF-8"&gt;</w:t>
      </w:r>
    </w:p>
    <w:p w14:paraId="14426469"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 &gt;</w:t>
      </w:r>
    </w:p>
    <w:p w14:paraId="5212C0EC"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34800117" w14:textId="77777777" w:rsidR="00000000" w:rsidRDefault="009D64FD">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&lt;dfdl:format encoding="ebcdic-cp-us" separator=","</w:t>
      </w:r>
      <w:r>
        <w:t>/&gt;</w:t>
      </w:r>
    </w:p>
    <w:p w14:paraId="2DB6A3A7"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w:t>
      </w:r>
      <w:r>
        <w:rPr>
          <w:rStyle w:val="CodeCharacter"/>
          <w:szCs w:val="20"/>
        </w:rPr>
        <w:t>...</w:t>
      </w:r>
    </w:p>
    <w:p w14:paraId="52B0FE68" w14:textId="77777777" w:rsidR="00000000" w:rsidRDefault="009D64FD">
      <w:pPr>
        <w:pStyle w:val="Codeblock0"/>
        <w:pBdr>
          <w:top w:val="single" w:sz="4" w:space="1" w:color="auto"/>
          <w:left w:val="single" w:sz="4" w:space="4" w:color="auto"/>
          <w:bottom w:val="single" w:sz="4" w:space="1" w:color="auto"/>
          <w:right w:val="single" w:sz="4" w:space="4" w:color="auto"/>
        </w:pBdr>
      </w:pPr>
      <w:r>
        <w:t>&lt;</w:t>
      </w:r>
      <w:r>
        <w:t>/xs:schema&gt;</w:t>
      </w:r>
    </w:p>
    <w:p w14:paraId="6B1CB338" w14:textId="77777777" w:rsidR="00000000" w:rsidRDefault="009D64FD">
      <w:r>
        <w:t xml:space="preserve">When a DFDL processor uses the separator expressed in this manner, the string literal "," is </w:t>
      </w:r>
      <w:r>
        <w:rPr>
          <w:rStyle w:val="Emphasis"/>
        </w:rPr>
        <w:t>translated</w:t>
      </w:r>
      <w:r>
        <w:t xml:space="preserve"> into the </w:t>
      </w:r>
      <w:r>
        <w:t>character set encoding of the data it is separating as specified by the encoding representation property. Hence, in this case we would be searching the data for a character with codepoint 0x6B (the EBCDIC comma), not a UTF-8 or Unicode (0x2C) comma which i</w:t>
      </w:r>
      <w:r>
        <w:t>s what exists in the DFDL schema document file.</w:t>
      </w:r>
    </w:p>
    <w:p w14:paraId="47146A92" w14:textId="77777777" w:rsidR="00000000" w:rsidRDefault="009D64FD">
      <w:pPr>
        <w:rPr>
          <w:del w:id="668" w:author="Mike Beckerle" w:date="2019-11-25T14:03:00Z"/>
        </w:rPr>
      </w:pPr>
      <w:del w:id="669" w:author="Mike Beckerle" w:date="2019-11-25T14:03:00Z">
        <w:r>
          <w:delText xml:space="preserve">Character strings can include bidirectional data. </w:delText>
        </w:r>
      </w:del>
    </w:p>
    <w:p w14:paraId="75494D5C" w14:textId="77777777" w:rsidR="00000000" w:rsidRDefault="009D64FD">
      <w:pPr>
        <w:pStyle w:val="Heading4"/>
        <w:rPr>
          <w:rFonts w:eastAsia="Times New Roman"/>
        </w:rPr>
      </w:pPr>
      <w:bookmarkStart w:id="670" w:name="_Ref384972753"/>
      <w:bookmarkStart w:id="671" w:name="_Ref384972745"/>
      <w:bookmarkStart w:id="672" w:name="_Toc243112763"/>
      <w:bookmarkStart w:id="673" w:name="_Toc194983923"/>
      <w:bookmarkStart w:id="674" w:name="_Toc199516245"/>
      <w:bookmarkStart w:id="675" w:name="_Toc175057321"/>
      <w:bookmarkStart w:id="676" w:name="_Toc177399034"/>
      <w:r>
        <w:rPr>
          <w:rFonts w:eastAsia="Times New Roman"/>
        </w:rPr>
        <w:t>DFDL Character Entities, Character Class Entities, and Byte Values in String Literals</w:t>
      </w:r>
      <w:bookmarkEnd w:id="670"/>
      <w:bookmarkEnd w:id="671"/>
      <w:bookmarkEnd w:id="672"/>
      <w:bookmarkEnd w:id="673"/>
      <w:bookmarkEnd w:id="674"/>
      <w:bookmarkEnd w:id="675"/>
      <w:bookmarkEnd w:id="676"/>
    </w:p>
    <w:p w14:paraId="1829B8F6" w14:textId="77777777" w:rsidR="00000000" w:rsidRDefault="009D64FD">
      <w:r>
        <w:t xml:space="preserve">DFDL character entities specify a single Unicode character and provide </w:t>
      </w:r>
      <w:r>
        <w:t>a convenient way to specify code points that appear in the data stream but would be difficult to specify in XML strings. For example, common non-printable characters or code points, such as 0x00, that are not valid in XML documents. DFDL entities are based</w:t>
      </w:r>
      <w:r>
        <w:t xml:space="preserve"> on XML entities, which can also be used in a DFDL schema.</w:t>
      </w:r>
    </w:p>
    <w:p w14:paraId="13A976A2" w14:textId="77777777" w:rsidR="00000000" w:rsidRDefault="009D64FD">
      <w:r>
        <w:t>The following grammar gives the syntax of DFDL String Literals generally, including the various kinds of entities.</w:t>
      </w:r>
    </w:p>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737"/>
        <w:gridCol w:w="577"/>
        <w:gridCol w:w="5316"/>
      </w:tblGrid>
      <w:tr w:rsidR="00000000" w14:paraId="616C9AEF" w14:textId="77777777">
        <w:tc>
          <w:tcPr>
            <w:tcW w:w="0" w:type="auto"/>
            <w:tcBorders>
              <w:top w:val="single" w:sz="4" w:space="0" w:color="auto"/>
              <w:left w:val="single" w:sz="4" w:space="0" w:color="auto"/>
              <w:bottom w:val="nil"/>
              <w:right w:val="nil"/>
            </w:tcBorders>
            <w:hideMark/>
          </w:tcPr>
          <w:p w14:paraId="6738E058" w14:textId="77777777" w:rsidR="00000000" w:rsidRDefault="009D64FD">
            <w:pPr>
              <w:rPr>
                <w:rFonts w:ascii="Courier New" w:hAnsi="Courier New" w:cs="Courier New"/>
              </w:rPr>
            </w:pPr>
            <w:r>
              <w:rPr>
                <w:rFonts w:ascii="Courier New" w:hAnsi="Courier New" w:cs="Courier New"/>
                <w:lang w:eastAsia="en-GB"/>
              </w:rPr>
              <w:t>DfdlStringLiteral</w:t>
            </w:r>
          </w:p>
        </w:tc>
        <w:tc>
          <w:tcPr>
            <w:tcW w:w="0" w:type="auto"/>
            <w:tcBorders>
              <w:top w:val="single" w:sz="4" w:space="0" w:color="auto"/>
              <w:left w:val="nil"/>
              <w:bottom w:val="nil"/>
              <w:right w:val="nil"/>
            </w:tcBorders>
            <w:hideMark/>
          </w:tcPr>
          <w:p w14:paraId="0C03725A" w14:textId="77777777" w:rsidR="00000000" w:rsidRDefault="009D64FD">
            <w:pPr>
              <w:rPr>
                <w:rFonts w:ascii="Courier New" w:hAnsi="Courier New" w:cs="Courier New"/>
              </w:rPr>
            </w:pPr>
            <w:r>
              <w:rPr>
                <w:rFonts w:ascii="Courier New" w:hAnsi="Courier New" w:cs="Courier New"/>
                <w:lang w:eastAsia="en-GB"/>
              </w:rPr>
              <w:t>::=</w:t>
            </w:r>
          </w:p>
        </w:tc>
        <w:tc>
          <w:tcPr>
            <w:tcW w:w="0" w:type="auto"/>
            <w:tcBorders>
              <w:top w:val="single" w:sz="4" w:space="0" w:color="auto"/>
              <w:left w:val="nil"/>
              <w:bottom w:val="nil"/>
              <w:right w:val="single" w:sz="4" w:space="0" w:color="auto"/>
            </w:tcBorders>
            <w:hideMark/>
          </w:tcPr>
          <w:p w14:paraId="7B46AD20" w14:textId="77777777" w:rsidR="00000000" w:rsidRDefault="009D64FD">
            <w:pPr>
              <w:rPr>
                <w:rFonts w:ascii="Courier New" w:hAnsi="Courier New" w:cs="Courier New"/>
              </w:rPr>
            </w:pPr>
            <w:r>
              <w:rPr>
                <w:rFonts w:ascii="Courier New" w:hAnsi="Courier New" w:cs="Courier New"/>
              </w:rPr>
              <w:t>(DfdlStringLiteralPart)+ | DfdlESEntity</w:t>
            </w:r>
          </w:p>
        </w:tc>
      </w:tr>
      <w:tr w:rsidR="00000000" w14:paraId="5D356F45" w14:textId="77777777">
        <w:tc>
          <w:tcPr>
            <w:tcW w:w="0" w:type="auto"/>
            <w:tcBorders>
              <w:top w:val="nil"/>
              <w:left w:val="single" w:sz="4" w:space="0" w:color="auto"/>
              <w:bottom w:val="nil"/>
              <w:right w:val="nil"/>
            </w:tcBorders>
            <w:hideMark/>
          </w:tcPr>
          <w:p w14:paraId="1E80BBD6" w14:textId="77777777" w:rsidR="00000000" w:rsidRDefault="009D64FD">
            <w:pPr>
              <w:rPr>
                <w:rFonts w:ascii="Courier New" w:hAnsi="Courier New" w:cs="Courier New"/>
                <w:lang w:eastAsia="en-GB"/>
              </w:rPr>
            </w:pPr>
            <w:r>
              <w:rPr>
                <w:rFonts w:ascii="Courier New" w:hAnsi="Courier New" w:cs="Courier New"/>
                <w:lang w:eastAsia="en-GB"/>
              </w:rPr>
              <w:t>DfdlStringLiteralPa</w:t>
            </w:r>
            <w:r>
              <w:rPr>
                <w:rFonts w:ascii="Courier New" w:hAnsi="Courier New" w:cs="Courier New"/>
                <w:lang w:eastAsia="en-GB"/>
              </w:rPr>
              <w:t>rt</w:t>
            </w:r>
          </w:p>
        </w:tc>
        <w:tc>
          <w:tcPr>
            <w:tcW w:w="0" w:type="auto"/>
            <w:tcBorders>
              <w:top w:val="nil"/>
              <w:left w:val="nil"/>
              <w:bottom w:val="nil"/>
              <w:right w:val="nil"/>
            </w:tcBorders>
            <w:hideMark/>
          </w:tcPr>
          <w:p w14:paraId="4BB2C1A1" w14:textId="77777777" w:rsidR="00000000" w:rsidRDefault="009D64FD">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23BB22DE" w14:textId="77777777" w:rsidR="00000000" w:rsidRDefault="009D64FD">
            <w:pPr>
              <w:rPr>
                <w:rFonts w:ascii="Courier New" w:hAnsi="Courier New" w:cs="Courier New"/>
              </w:rPr>
            </w:pPr>
            <w:r>
              <w:rPr>
                <w:rFonts w:ascii="Courier New" w:hAnsi="Courier New" w:cs="Courier New"/>
              </w:rPr>
              <w:t>LiteralString | DfdlCharEntity | DfdlCharClass | ByteValue</w:t>
            </w:r>
          </w:p>
        </w:tc>
      </w:tr>
      <w:tr w:rsidR="00000000" w14:paraId="134E7D5D" w14:textId="77777777">
        <w:tc>
          <w:tcPr>
            <w:tcW w:w="0" w:type="auto"/>
            <w:tcBorders>
              <w:top w:val="nil"/>
              <w:left w:val="single" w:sz="4" w:space="0" w:color="auto"/>
              <w:bottom w:val="nil"/>
              <w:right w:val="nil"/>
            </w:tcBorders>
            <w:hideMark/>
          </w:tcPr>
          <w:p w14:paraId="65FA94FD" w14:textId="77777777" w:rsidR="00000000" w:rsidRDefault="009D64FD">
            <w:pPr>
              <w:rPr>
                <w:rFonts w:ascii="Courier New" w:hAnsi="Courier New" w:cs="Courier New"/>
                <w:lang w:eastAsia="en-GB"/>
              </w:rPr>
            </w:pPr>
            <w:r>
              <w:rPr>
                <w:rFonts w:ascii="Courier New" w:hAnsi="Courier New" w:cs="Courier New"/>
                <w:lang w:eastAsia="en-GB"/>
              </w:rPr>
              <w:t>LiteralString</w:t>
            </w:r>
          </w:p>
        </w:tc>
        <w:tc>
          <w:tcPr>
            <w:tcW w:w="0" w:type="auto"/>
            <w:tcBorders>
              <w:top w:val="nil"/>
              <w:left w:val="nil"/>
              <w:bottom w:val="nil"/>
              <w:right w:val="nil"/>
            </w:tcBorders>
            <w:hideMark/>
          </w:tcPr>
          <w:p w14:paraId="59328F77" w14:textId="77777777" w:rsidR="00000000" w:rsidRDefault="009D64FD">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03B6B51B" w14:textId="77777777" w:rsidR="00000000" w:rsidRDefault="009D64FD">
            <w:pPr>
              <w:rPr>
                <w:rFonts w:ascii="Courier New" w:hAnsi="Courier New" w:cs="Courier New"/>
              </w:rPr>
            </w:pPr>
            <w:r>
              <w:rPr>
                <w:rFonts w:ascii="Courier New" w:hAnsi="Courier New" w:cs="Courier New"/>
              </w:rPr>
              <w:t>A string of literal characters</w:t>
            </w:r>
          </w:p>
        </w:tc>
      </w:tr>
      <w:tr w:rsidR="00000000" w14:paraId="7C2799E7" w14:textId="77777777">
        <w:tc>
          <w:tcPr>
            <w:tcW w:w="0" w:type="auto"/>
            <w:tcBorders>
              <w:top w:val="nil"/>
              <w:left w:val="single" w:sz="4" w:space="0" w:color="auto"/>
              <w:bottom w:val="nil"/>
              <w:right w:val="nil"/>
            </w:tcBorders>
            <w:hideMark/>
          </w:tcPr>
          <w:p w14:paraId="452C273C" w14:textId="77777777" w:rsidR="00000000" w:rsidRDefault="009D64FD">
            <w:pPr>
              <w:rPr>
                <w:rFonts w:ascii="Courier New" w:hAnsi="Courier New" w:cs="Courier New"/>
                <w:lang w:eastAsia="en-GB"/>
              </w:rPr>
            </w:pPr>
            <w:r>
              <w:rPr>
                <w:rFonts w:ascii="Courier New" w:hAnsi="Courier New" w:cs="Courier New"/>
              </w:rPr>
              <w:t>DfdlCharEntity</w:t>
            </w:r>
          </w:p>
        </w:tc>
        <w:tc>
          <w:tcPr>
            <w:tcW w:w="0" w:type="auto"/>
            <w:tcBorders>
              <w:top w:val="nil"/>
              <w:left w:val="nil"/>
              <w:bottom w:val="nil"/>
              <w:right w:val="nil"/>
            </w:tcBorders>
            <w:hideMark/>
          </w:tcPr>
          <w:p w14:paraId="49EA0974" w14:textId="77777777" w:rsidR="00000000" w:rsidRDefault="009D64FD">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32798D1F" w14:textId="77777777" w:rsidR="00000000" w:rsidRDefault="009D64FD">
            <w:pPr>
              <w:rPr>
                <w:rFonts w:ascii="Courier New" w:hAnsi="Courier New" w:cs="Courier New"/>
                <w:lang w:eastAsia="en-GB"/>
              </w:rPr>
            </w:pPr>
            <w:r>
              <w:rPr>
                <w:rFonts w:ascii="Courier New" w:hAnsi="Courier New" w:cs="Courier New"/>
                <w:lang w:eastAsia="en-GB"/>
              </w:rPr>
              <w:t>DfdlEntity | DecimalCodePoint | HexadecimalCodePoint</w:t>
            </w:r>
          </w:p>
        </w:tc>
      </w:tr>
      <w:tr w:rsidR="00000000" w14:paraId="7727721B" w14:textId="77777777">
        <w:tc>
          <w:tcPr>
            <w:tcW w:w="0" w:type="auto"/>
            <w:tcBorders>
              <w:top w:val="nil"/>
              <w:left w:val="single" w:sz="4" w:space="0" w:color="auto"/>
              <w:bottom w:val="nil"/>
              <w:right w:val="nil"/>
            </w:tcBorders>
            <w:hideMark/>
          </w:tcPr>
          <w:p w14:paraId="1648233D" w14:textId="77777777" w:rsidR="00000000" w:rsidRDefault="009D64FD">
            <w:pPr>
              <w:rPr>
                <w:rFonts w:ascii="Courier New" w:hAnsi="Courier New" w:cs="Courier New"/>
              </w:rPr>
            </w:pPr>
            <w:r>
              <w:rPr>
                <w:rFonts w:ascii="Courier New" w:hAnsi="Courier New" w:cs="Courier New"/>
                <w:lang w:eastAsia="en-GB"/>
              </w:rPr>
              <w:t xml:space="preserve">DfdlCharClass            </w:t>
            </w:r>
          </w:p>
        </w:tc>
        <w:tc>
          <w:tcPr>
            <w:tcW w:w="0" w:type="auto"/>
            <w:tcBorders>
              <w:top w:val="nil"/>
              <w:left w:val="nil"/>
              <w:bottom w:val="nil"/>
              <w:right w:val="nil"/>
            </w:tcBorders>
            <w:hideMark/>
          </w:tcPr>
          <w:p w14:paraId="687C996C" w14:textId="77777777" w:rsidR="00000000" w:rsidRDefault="009D64FD">
            <w:pPr>
              <w:rPr>
                <w:rFonts w:ascii="Courier New" w:hAnsi="Courier New" w:cs="Courier New"/>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0F16C244" w14:textId="77777777" w:rsidR="00000000" w:rsidRDefault="009D64FD">
            <w:pPr>
              <w:rPr>
                <w:rFonts w:ascii="Courier New" w:hAnsi="Courier New" w:cs="Courier New"/>
              </w:rPr>
            </w:pPr>
            <w:r>
              <w:rPr>
                <w:rFonts w:ascii="Courier New" w:hAnsi="Courier New" w:cs="Courier New"/>
                <w:lang w:eastAsia="en-GB"/>
              </w:rPr>
              <w:t xml:space="preserve">'%' </w:t>
            </w:r>
            <w:r>
              <w:rPr>
                <w:rFonts w:ascii="Courier New" w:hAnsi="Courier New" w:cs="Courier New"/>
                <w:lang w:eastAsia="en-GB"/>
              </w:rPr>
              <w:t>DfdlCharClassName ';'</w:t>
            </w:r>
          </w:p>
        </w:tc>
      </w:tr>
      <w:tr w:rsidR="00000000" w14:paraId="4E3C7C68" w14:textId="77777777">
        <w:tc>
          <w:tcPr>
            <w:tcW w:w="0" w:type="auto"/>
            <w:tcBorders>
              <w:top w:val="nil"/>
              <w:left w:val="single" w:sz="4" w:space="0" w:color="auto"/>
              <w:bottom w:val="nil"/>
              <w:right w:val="nil"/>
            </w:tcBorders>
            <w:hideMark/>
          </w:tcPr>
          <w:p w14:paraId="3F5179FC" w14:textId="77777777" w:rsidR="00000000" w:rsidRDefault="009D64FD">
            <w:pPr>
              <w:rPr>
                <w:rFonts w:ascii="Courier New" w:hAnsi="Courier New" w:cs="Courier New"/>
              </w:rPr>
            </w:pPr>
            <w:r>
              <w:rPr>
                <w:rFonts w:ascii="Courier New" w:hAnsi="Courier New" w:cs="Courier New"/>
                <w:lang w:eastAsia="en-GB"/>
              </w:rPr>
              <w:t xml:space="preserve">ByteValue                </w:t>
            </w:r>
          </w:p>
        </w:tc>
        <w:tc>
          <w:tcPr>
            <w:tcW w:w="0" w:type="auto"/>
            <w:tcBorders>
              <w:top w:val="nil"/>
              <w:left w:val="nil"/>
              <w:bottom w:val="nil"/>
              <w:right w:val="nil"/>
            </w:tcBorders>
            <w:hideMark/>
          </w:tcPr>
          <w:p w14:paraId="33C17BE9" w14:textId="77777777" w:rsidR="00000000" w:rsidRDefault="009D64FD">
            <w:pPr>
              <w:rPr>
                <w:rFonts w:ascii="Courier New" w:hAnsi="Courier New" w:cs="Courier New"/>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20BB5870" w14:textId="77777777" w:rsidR="00000000" w:rsidRDefault="009D64FD">
            <w:pPr>
              <w:rPr>
                <w:rFonts w:ascii="Courier New" w:hAnsi="Courier New" w:cs="Courier New"/>
              </w:rPr>
            </w:pPr>
            <w:r>
              <w:rPr>
                <w:rFonts w:ascii="Courier New" w:hAnsi="Courier New" w:cs="Courier New"/>
                <w:lang w:eastAsia="en-GB"/>
              </w:rPr>
              <w:t>'%#r' [0-9a-fA-F]{2} ';'</w:t>
            </w:r>
          </w:p>
        </w:tc>
      </w:tr>
      <w:tr w:rsidR="00000000" w14:paraId="35C8A10B" w14:textId="77777777">
        <w:tc>
          <w:tcPr>
            <w:tcW w:w="0" w:type="auto"/>
            <w:tcBorders>
              <w:top w:val="nil"/>
              <w:left w:val="single" w:sz="4" w:space="0" w:color="auto"/>
              <w:bottom w:val="nil"/>
              <w:right w:val="nil"/>
            </w:tcBorders>
            <w:hideMark/>
          </w:tcPr>
          <w:p w14:paraId="017D72B5" w14:textId="77777777" w:rsidR="00000000" w:rsidRDefault="009D64FD">
            <w:pPr>
              <w:rPr>
                <w:rFonts w:ascii="Courier New" w:hAnsi="Courier New" w:cs="Courier New"/>
              </w:rPr>
            </w:pPr>
            <w:r>
              <w:rPr>
                <w:rFonts w:ascii="Courier New" w:hAnsi="Courier New" w:cs="Courier New"/>
                <w:lang w:eastAsia="en-GB"/>
              </w:rPr>
              <w:t xml:space="preserve">DfdlEntity         </w:t>
            </w:r>
          </w:p>
        </w:tc>
        <w:tc>
          <w:tcPr>
            <w:tcW w:w="0" w:type="auto"/>
            <w:tcBorders>
              <w:top w:val="nil"/>
              <w:left w:val="nil"/>
              <w:bottom w:val="nil"/>
              <w:right w:val="nil"/>
            </w:tcBorders>
            <w:hideMark/>
          </w:tcPr>
          <w:p w14:paraId="44A643D3" w14:textId="77777777" w:rsidR="00000000" w:rsidRDefault="009D64FD">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3984C6BA" w14:textId="77777777" w:rsidR="00000000" w:rsidRDefault="009D64FD">
            <w:pPr>
              <w:rPr>
                <w:rFonts w:ascii="Courier New" w:hAnsi="Courier New" w:cs="Courier New"/>
                <w:lang w:eastAsia="en-GB"/>
              </w:rPr>
            </w:pPr>
            <w:r>
              <w:rPr>
                <w:rFonts w:ascii="Courier New" w:hAnsi="Courier New" w:cs="Courier New"/>
                <w:lang w:eastAsia="en-GB"/>
              </w:rPr>
              <w:t>'%' DfdlEntityName ';'</w:t>
            </w:r>
          </w:p>
        </w:tc>
      </w:tr>
      <w:tr w:rsidR="00000000" w14:paraId="0AB8B80F" w14:textId="77777777">
        <w:tc>
          <w:tcPr>
            <w:tcW w:w="0" w:type="auto"/>
            <w:tcBorders>
              <w:top w:val="nil"/>
              <w:left w:val="single" w:sz="4" w:space="0" w:color="auto"/>
              <w:bottom w:val="nil"/>
              <w:right w:val="nil"/>
            </w:tcBorders>
            <w:hideMark/>
          </w:tcPr>
          <w:p w14:paraId="6CD6E3CF" w14:textId="77777777" w:rsidR="00000000" w:rsidRDefault="009D64FD">
            <w:pPr>
              <w:rPr>
                <w:rFonts w:ascii="Courier New" w:hAnsi="Courier New" w:cs="Courier New"/>
              </w:rPr>
            </w:pPr>
            <w:r>
              <w:rPr>
                <w:rFonts w:ascii="Courier New" w:hAnsi="Courier New" w:cs="Courier New"/>
              </w:rPr>
              <w:t xml:space="preserve">DecimalCodePoint       </w:t>
            </w:r>
          </w:p>
        </w:tc>
        <w:tc>
          <w:tcPr>
            <w:tcW w:w="0" w:type="auto"/>
            <w:tcBorders>
              <w:top w:val="nil"/>
              <w:left w:val="nil"/>
              <w:bottom w:val="nil"/>
              <w:right w:val="nil"/>
            </w:tcBorders>
            <w:hideMark/>
          </w:tcPr>
          <w:p w14:paraId="0AEE5A9D" w14:textId="77777777" w:rsidR="00000000" w:rsidRDefault="009D64FD">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516E76A" w14:textId="77777777" w:rsidR="00000000" w:rsidRDefault="009D64FD">
            <w:pPr>
              <w:rPr>
                <w:rFonts w:ascii="Courier New" w:hAnsi="Courier New" w:cs="Courier New"/>
                <w:lang w:eastAsia="en-GB"/>
              </w:rPr>
            </w:pPr>
            <w:r>
              <w:rPr>
                <w:rFonts w:ascii="Courier New" w:hAnsi="Courier New" w:cs="Courier New"/>
                <w:lang w:eastAsia="en-GB"/>
              </w:rPr>
              <w:t>'%#' [0-9]+ ';'</w:t>
            </w:r>
          </w:p>
        </w:tc>
      </w:tr>
      <w:tr w:rsidR="00000000" w14:paraId="68C3B8CA" w14:textId="77777777">
        <w:tc>
          <w:tcPr>
            <w:tcW w:w="0" w:type="auto"/>
            <w:tcBorders>
              <w:top w:val="nil"/>
              <w:left w:val="single" w:sz="4" w:space="0" w:color="auto"/>
              <w:bottom w:val="nil"/>
              <w:right w:val="nil"/>
            </w:tcBorders>
            <w:hideMark/>
          </w:tcPr>
          <w:p w14:paraId="6B79D650" w14:textId="77777777" w:rsidR="00000000" w:rsidRDefault="009D64FD">
            <w:pPr>
              <w:rPr>
                <w:rFonts w:ascii="Courier New" w:hAnsi="Courier New" w:cs="Courier New"/>
              </w:rPr>
            </w:pPr>
            <w:r>
              <w:rPr>
                <w:rFonts w:ascii="Courier New" w:hAnsi="Courier New" w:cs="Courier New"/>
              </w:rPr>
              <w:t xml:space="preserve">HexadecimalCodePoint   </w:t>
            </w:r>
          </w:p>
        </w:tc>
        <w:tc>
          <w:tcPr>
            <w:tcW w:w="0" w:type="auto"/>
            <w:tcBorders>
              <w:top w:val="nil"/>
              <w:left w:val="nil"/>
              <w:bottom w:val="nil"/>
              <w:right w:val="nil"/>
            </w:tcBorders>
            <w:hideMark/>
          </w:tcPr>
          <w:p w14:paraId="3C1FA41D" w14:textId="77777777" w:rsidR="00000000" w:rsidRDefault="009D64FD">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24E7B97D" w14:textId="77777777" w:rsidR="00000000" w:rsidRDefault="009D64FD">
            <w:pPr>
              <w:rPr>
                <w:rFonts w:ascii="Courier New" w:hAnsi="Courier New" w:cs="Courier New"/>
                <w:lang w:eastAsia="en-GB"/>
              </w:rPr>
            </w:pPr>
            <w:r>
              <w:rPr>
                <w:rFonts w:ascii="Courier New" w:hAnsi="Courier New" w:cs="Courier New"/>
                <w:lang w:eastAsia="en-GB"/>
              </w:rPr>
              <w:t>'%#x' [0-9a-fA-F]+ ';'</w:t>
            </w:r>
          </w:p>
        </w:tc>
      </w:tr>
      <w:tr w:rsidR="00000000" w14:paraId="117E0D45" w14:textId="77777777">
        <w:tc>
          <w:tcPr>
            <w:tcW w:w="0" w:type="auto"/>
            <w:tcBorders>
              <w:top w:val="nil"/>
              <w:left w:val="single" w:sz="4" w:space="0" w:color="auto"/>
              <w:bottom w:val="nil"/>
              <w:right w:val="nil"/>
            </w:tcBorders>
            <w:hideMark/>
          </w:tcPr>
          <w:p w14:paraId="3795090E" w14:textId="77777777" w:rsidR="00000000" w:rsidRDefault="009D64FD">
            <w:pPr>
              <w:rPr>
                <w:rFonts w:ascii="Courier New" w:hAnsi="Courier New" w:cs="Courier New"/>
              </w:rPr>
            </w:pPr>
            <w:r>
              <w:rPr>
                <w:rFonts w:ascii="Courier New" w:hAnsi="Courier New" w:cs="Courier New"/>
              </w:rPr>
              <w:t xml:space="preserve">DfdlEntityName       </w:t>
            </w:r>
          </w:p>
        </w:tc>
        <w:tc>
          <w:tcPr>
            <w:tcW w:w="0" w:type="auto"/>
            <w:tcBorders>
              <w:top w:val="nil"/>
              <w:left w:val="nil"/>
              <w:bottom w:val="nil"/>
              <w:right w:val="nil"/>
            </w:tcBorders>
            <w:hideMark/>
          </w:tcPr>
          <w:p w14:paraId="6B893899" w14:textId="77777777" w:rsidR="00000000" w:rsidRDefault="009D64FD">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0A4D2F9C" w14:textId="77777777" w:rsidR="00000000" w:rsidRDefault="009D64FD">
            <w:pPr>
              <w:rPr>
                <w:rFonts w:ascii="Courier New" w:hAnsi="Courier New" w:cs="Courier New"/>
                <w:lang w:eastAsia="en-GB"/>
              </w:rPr>
            </w:pPr>
            <w:r>
              <w:rPr>
                <w:rFonts w:ascii="Courier New" w:hAnsi="Courier New" w:cs="Courier New"/>
                <w:lang w:eastAsia="en-GB"/>
              </w:rPr>
              <w:t xml:space="preserve">'NUL'|'SOH''|'STX'|'ETX'|         </w:t>
            </w:r>
          </w:p>
          <w:p w14:paraId="4E28280C" w14:textId="77777777" w:rsidR="00000000" w:rsidRDefault="009D64FD">
            <w:pPr>
              <w:rPr>
                <w:rFonts w:ascii="Courier New" w:hAnsi="Courier New" w:cs="Courier New"/>
                <w:lang w:eastAsia="en-GB"/>
              </w:rPr>
            </w:pPr>
            <w:r>
              <w:rPr>
                <w:rFonts w:ascii="Courier New" w:hAnsi="Courier New" w:cs="Courier New"/>
                <w:lang w:eastAsia="en-GB"/>
              </w:rPr>
              <w:t xml:space="preserve">'EOT'|'ENQ'|'ACK'|'BEL'|         </w:t>
            </w:r>
          </w:p>
          <w:p w14:paraId="75952CEC" w14:textId="77777777" w:rsidR="00000000" w:rsidRDefault="009D64FD">
            <w:pPr>
              <w:rPr>
                <w:rFonts w:ascii="Courier New" w:hAnsi="Courier New" w:cs="Courier New"/>
                <w:lang w:eastAsia="en-GB"/>
              </w:rPr>
            </w:pPr>
            <w:r>
              <w:rPr>
                <w:rFonts w:ascii="Courier New" w:hAnsi="Courier New" w:cs="Courier New"/>
                <w:lang w:eastAsia="en-GB"/>
              </w:rPr>
              <w:t xml:space="preserve">'BS'|'HT'|'LF'|'VT'|'FF'|        </w:t>
            </w:r>
          </w:p>
          <w:p w14:paraId="76E94E65" w14:textId="77777777" w:rsidR="00000000" w:rsidRDefault="009D64FD">
            <w:pPr>
              <w:rPr>
                <w:rFonts w:ascii="Courier New" w:hAnsi="Courier New" w:cs="Courier New"/>
                <w:lang w:eastAsia="en-GB"/>
              </w:rPr>
            </w:pPr>
            <w:r>
              <w:rPr>
                <w:rFonts w:ascii="Courier New" w:hAnsi="Courier New" w:cs="Courier New"/>
                <w:lang w:eastAsia="en-GB"/>
              </w:rPr>
              <w:t xml:space="preserve">'CR'|'SO'|'SI'|'DLE'|        </w:t>
            </w:r>
          </w:p>
          <w:p w14:paraId="6F7171D9" w14:textId="77777777" w:rsidR="00000000" w:rsidRDefault="009D64FD">
            <w:pPr>
              <w:rPr>
                <w:rFonts w:ascii="Courier New" w:hAnsi="Courier New" w:cs="Courier New"/>
                <w:lang w:eastAsia="en-GB"/>
              </w:rPr>
            </w:pPr>
            <w:r>
              <w:rPr>
                <w:rFonts w:ascii="Courier New" w:hAnsi="Courier New" w:cs="Courier New"/>
                <w:lang w:eastAsia="en-GB"/>
              </w:rPr>
              <w:t xml:space="preserve">'DC1'|'DC2'|'DC3'|'DC4'|         </w:t>
            </w:r>
          </w:p>
          <w:p w14:paraId="6E298718" w14:textId="77777777" w:rsidR="00000000" w:rsidRDefault="009D64FD">
            <w:pPr>
              <w:rPr>
                <w:rFonts w:ascii="Courier New" w:hAnsi="Courier New" w:cs="Courier New"/>
                <w:lang w:eastAsia="en-GB"/>
              </w:rPr>
            </w:pPr>
            <w:r>
              <w:rPr>
                <w:rFonts w:ascii="Courier New" w:hAnsi="Courier New" w:cs="Courier New"/>
                <w:lang w:eastAsia="en-GB"/>
              </w:rPr>
              <w:t xml:space="preserve">'NAK'|'SYN'|'ETB'|'CAN'|         </w:t>
            </w:r>
          </w:p>
          <w:p w14:paraId="4A3087E6" w14:textId="77777777" w:rsidR="00000000" w:rsidRDefault="009D64FD">
            <w:pPr>
              <w:rPr>
                <w:rFonts w:ascii="Courier New" w:hAnsi="Courier New" w:cs="Courier New"/>
                <w:lang w:eastAsia="en-GB"/>
              </w:rPr>
            </w:pPr>
            <w:r>
              <w:rPr>
                <w:rFonts w:ascii="Courier New" w:hAnsi="Courier New" w:cs="Courier New"/>
                <w:lang w:eastAsia="en-GB"/>
              </w:rPr>
              <w:t xml:space="preserve">'EM'|'SUB'|'ESC'|'FS'|         </w:t>
            </w:r>
          </w:p>
          <w:p w14:paraId="42DA56D9" w14:textId="77777777" w:rsidR="00000000" w:rsidRDefault="009D64FD">
            <w:pPr>
              <w:rPr>
                <w:rFonts w:ascii="Courier New" w:hAnsi="Courier New" w:cs="Courier New"/>
                <w:lang w:eastAsia="en-GB"/>
              </w:rPr>
            </w:pPr>
            <w:r>
              <w:rPr>
                <w:rFonts w:ascii="Courier New" w:hAnsi="Courier New" w:cs="Courier New"/>
                <w:lang w:eastAsia="en-GB"/>
              </w:rPr>
              <w:t xml:space="preserve">'GS'|'RS'|'US'|'SP'|   </w:t>
            </w:r>
            <w:r>
              <w:rPr>
                <w:rFonts w:ascii="Courier New" w:hAnsi="Courier New" w:cs="Courier New"/>
                <w:lang w:eastAsia="en-GB"/>
              </w:rPr>
              <w:t xml:space="preserve">        </w:t>
            </w:r>
          </w:p>
          <w:p w14:paraId="4D42A9EF" w14:textId="77777777" w:rsidR="00000000" w:rsidRDefault="009D64FD">
            <w:pPr>
              <w:rPr>
                <w:rFonts w:ascii="Courier New" w:hAnsi="Courier New" w:cs="Courier New"/>
                <w:lang w:eastAsia="en-GB"/>
              </w:rPr>
            </w:pPr>
            <w:r>
              <w:rPr>
                <w:rFonts w:ascii="Courier New" w:hAnsi="Courier New" w:cs="Courier New"/>
                <w:lang w:eastAsia="en-GB"/>
              </w:rPr>
              <w:t>'DEL'|'NBSP'|'NEL'|'LS'</w:t>
            </w:r>
          </w:p>
        </w:tc>
      </w:tr>
      <w:tr w:rsidR="00000000" w14:paraId="06B192AF" w14:textId="77777777">
        <w:tc>
          <w:tcPr>
            <w:tcW w:w="0" w:type="auto"/>
            <w:tcBorders>
              <w:top w:val="nil"/>
              <w:left w:val="single" w:sz="4" w:space="0" w:color="auto"/>
              <w:bottom w:val="nil"/>
              <w:right w:val="nil"/>
            </w:tcBorders>
            <w:hideMark/>
          </w:tcPr>
          <w:p w14:paraId="2BCFC292" w14:textId="77777777" w:rsidR="00000000" w:rsidRDefault="009D64FD">
            <w:pPr>
              <w:rPr>
                <w:rFonts w:ascii="Courier New" w:hAnsi="Courier New" w:cs="Courier New"/>
              </w:rPr>
            </w:pPr>
            <w:r>
              <w:rPr>
                <w:rFonts w:ascii="Courier New" w:hAnsi="Courier New" w:cs="Courier New"/>
              </w:rPr>
              <w:t xml:space="preserve">DfdlCharClassName       </w:t>
            </w:r>
          </w:p>
        </w:tc>
        <w:tc>
          <w:tcPr>
            <w:tcW w:w="0" w:type="auto"/>
            <w:tcBorders>
              <w:top w:val="nil"/>
              <w:left w:val="nil"/>
              <w:bottom w:val="nil"/>
              <w:right w:val="nil"/>
            </w:tcBorders>
            <w:hideMark/>
          </w:tcPr>
          <w:p w14:paraId="5C681ED9" w14:textId="77777777" w:rsidR="00000000" w:rsidRDefault="009D64FD">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2174536F" w14:textId="77777777" w:rsidR="00000000" w:rsidRDefault="009D64FD">
            <w:pPr>
              <w:rPr>
                <w:rFonts w:ascii="Courier New" w:hAnsi="Courier New" w:cs="Courier New"/>
                <w:lang w:eastAsia="en-GB"/>
              </w:rPr>
            </w:pPr>
            <w:r>
              <w:rPr>
                <w:rFonts w:ascii="Courier New" w:hAnsi="Courier New" w:cs="Courier New"/>
              </w:rPr>
              <w:t>DfdlNLEntity</w:t>
            </w:r>
            <w:r>
              <w:rPr>
                <w:rFonts w:ascii="Courier New" w:hAnsi="Courier New" w:cs="Courier New"/>
                <w:lang w:eastAsia="en-GB"/>
              </w:rPr>
              <w:t xml:space="preserve"> | </w:t>
            </w:r>
            <w:r>
              <w:rPr>
                <w:rFonts w:ascii="Courier New" w:hAnsi="Courier New" w:cs="Courier New"/>
              </w:rPr>
              <w:t>DfdlWSPEntity</w:t>
            </w:r>
            <w:r>
              <w:rPr>
                <w:rFonts w:ascii="Courier New" w:hAnsi="Courier New" w:cs="Courier New"/>
                <w:lang w:eastAsia="en-GB"/>
              </w:rPr>
              <w:t xml:space="preserve"> | </w:t>
            </w:r>
            <w:r>
              <w:rPr>
                <w:rFonts w:ascii="Courier New" w:hAnsi="Courier New" w:cs="Courier New"/>
              </w:rPr>
              <w:t>DfdlWSPStarEntity</w:t>
            </w:r>
            <w:r>
              <w:rPr>
                <w:rFonts w:ascii="Courier New" w:hAnsi="Courier New" w:cs="Courier New"/>
                <w:lang w:eastAsia="en-GB"/>
              </w:rPr>
              <w:t xml:space="preserve"> | </w:t>
            </w:r>
            <w:r>
              <w:rPr>
                <w:rFonts w:ascii="Courier New" w:hAnsi="Courier New" w:cs="Courier New"/>
              </w:rPr>
              <w:t>DfdlWSPPlusEntity</w:t>
            </w:r>
          </w:p>
        </w:tc>
      </w:tr>
      <w:tr w:rsidR="00000000" w14:paraId="480754CF" w14:textId="77777777">
        <w:tc>
          <w:tcPr>
            <w:tcW w:w="0" w:type="auto"/>
            <w:tcBorders>
              <w:top w:val="nil"/>
              <w:left w:val="single" w:sz="4" w:space="0" w:color="auto"/>
              <w:bottom w:val="nil"/>
              <w:right w:val="nil"/>
            </w:tcBorders>
            <w:hideMark/>
          </w:tcPr>
          <w:p w14:paraId="6554F061" w14:textId="77777777" w:rsidR="00000000" w:rsidRDefault="009D64FD">
            <w:pPr>
              <w:rPr>
                <w:rFonts w:ascii="Courier New" w:hAnsi="Courier New" w:cs="Courier New"/>
              </w:rPr>
            </w:pPr>
            <w:r>
              <w:rPr>
                <w:rFonts w:ascii="Courier New" w:hAnsi="Courier New" w:cs="Courier New"/>
              </w:rPr>
              <w:t>DfdlNLEntity</w:t>
            </w:r>
          </w:p>
        </w:tc>
        <w:tc>
          <w:tcPr>
            <w:tcW w:w="0" w:type="auto"/>
            <w:tcBorders>
              <w:top w:val="nil"/>
              <w:left w:val="nil"/>
              <w:bottom w:val="nil"/>
              <w:right w:val="nil"/>
            </w:tcBorders>
            <w:hideMark/>
          </w:tcPr>
          <w:p w14:paraId="0696AAE9" w14:textId="77777777" w:rsidR="00000000" w:rsidRDefault="009D64FD">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5D274ECF" w14:textId="77777777" w:rsidR="00000000" w:rsidRDefault="009D64FD">
            <w:pPr>
              <w:rPr>
                <w:rFonts w:ascii="Courier New" w:hAnsi="Courier New" w:cs="Courier New"/>
                <w:lang w:eastAsia="en-GB"/>
              </w:rPr>
            </w:pPr>
            <w:r>
              <w:rPr>
                <w:rFonts w:ascii="Courier New" w:hAnsi="Courier New" w:cs="Courier New"/>
                <w:lang w:eastAsia="en-GB"/>
              </w:rPr>
              <w:t>'NL'</w:t>
            </w:r>
          </w:p>
        </w:tc>
      </w:tr>
      <w:tr w:rsidR="00000000" w14:paraId="65325650" w14:textId="77777777">
        <w:tc>
          <w:tcPr>
            <w:tcW w:w="0" w:type="auto"/>
            <w:tcBorders>
              <w:top w:val="nil"/>
              <w:left w:val="single" w:sz="4" w:space="0" w:color="auto"/>
              <w:bottom w:val="nil"/>
              <w:right w:val="nil"/>
            </w:tcBorders>
            <w:hideMark/>
          </w:tcPr>
          <w:p w14:paraId="5C4D5B78" w14:textId="77777777" w:rsidR="00000000" w:rsidRDefault="009D64FD">
            <w:pPr>
              <w:rPr>
                <w:rFonts w:ascii="Courier New" w:hAnsi="Courier New" w:cs="Courier New"/>
              </w:rPr>
            </w:pPr>
            <w:r>
              <w:rPr>
                <w:rFonts w:ascii="Courier New" w:hAnsi="Courier New" w:cs="Courier New"/>
              </w:rPr>
              <w:t>DfdlWSPEntity</w:t>
            </w:r>
          </w:p>
        </w:tc>
        <w:tc>
          <w:tcPr>
            <w:tcW w:w="0" w:type="auto"/>
            <w:tcBorders>
              <w:top w:val="nil"/>
              <w:left w:val="nil"/>
              <w:bottom w:val="nil"/>
              <w:right w:val="nil"/>
            </w:tcBorders>
            <w:hideMark/>
          </w:tcPr>
          <w:p w14:paraId="1EBAF55E" w14:textId="77777777" w:rsidR="00000000" w:rsidRDefault="009D64FD">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0563EAC6" w14:textId="77777777" w:rsidR="00000000" w:rsidRDefault="009D64FD">
            <w:pPr>
              <w:rPr>
                <w:rFonts w:ascii="Courier New" w:hAnsi="Courier New" w:cs="Courier New"/>
                <w:lang w:eastAsia="en-GB"/>
              </w:rPr>
            </w:pPr>
            <w:r>
              <w:rPr>
                <w:rFonts w:ascii="Courier New" w:hAnsi="Courier New" w:cs="Courier New"/>
                <w:lang w:eastAsia="en-GB"/>
              </w:rPr>
              <w:t>'WSP'</w:t>
            </w:r>
          </w:p>
        </w:tc>
      </w:tr>
      <w:tr w:rsidR="00000000" w14:paraId="4FAA29FE" w14:textId="77777777">
        <w:tc>
          <w:tcPr>
            <w:tcW w:w="0" w:type="auto"/>
            <w:tcBorders>
              <w:top w:val="nil"/>
              <w:left w:val="single" w:sz="4" w:space="0" w:color="auto"/>
              <w:bottom w:val="nil"/>
              <w:right w:val="nil"/>
            </w:tcBorders>
            <w:hideMark/>
          </w:tcPr>
          <w:p w14:paraId="57263798" w14:textId="77777777" w:rsidR="00000000" w:rsidRDefault="009D64FD">
            <w:pPr>
              <w:rPr>
                <w:rFonts w:ascii="Courier New" w:hAnsi="Courier New" w:cs="Courier New"/>
              </w:rPr>
            </w:pPr>
            <w:r>
              <w:rPr>
                <w:rFonts w:ascii="Courier New" w:hAnsi="Courier New" w:cs="Courier New"/>
              </w:rPr>
              <w:t>DfdlWSPStarEntity</w:t>
            </w:r>
          </w:p>
        </w:tc>
        <w:tc>
          <w:tcPr>
            <w:tcW w:w="0" w:type="auto"/>
            <w:tcBorders>
              <w:top w:val="nil"/>
              <w:left w:val="nil"/>
              <w:bottom w:val="nil"/>
              <w:right w:val="nil"/>
            </w:tcBorders>
            <w:hideMark/>
          </w:tcPr>
          <w:p w14:paraId="702F97B6" w14:textId="77777777" w:rsidR="00000000" w:rsidRDefault="009D64FD">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6CDC049F" w14:textId="77777777" w:rsidR="00000000" w:rsidRDefault="009D64FD">
            <w:pPr>
              <w:rPr>
                <w:rFonts w:ascii="Courier New" w:hAnsi="Courier New" w:cs="Courier New"/>
                <w:lang w:eastAsia="en-GB"/>
              </w:rPr>
            </w:pPr>
            <w:r>
              <w:rPr>
                <w:rFonts w:ascii="Courier New" w:hAnsi="Courier New" w:cs="Courier New"/>
                <w:lang w:eastAsia="en-GB"/>
              </w:rPr>
              <w:t>'WSP*'</w:t>
            </w:r>
          </w:p>
        </w:tc>
      </w:tr>
      <w:tr w:rsidR="00000000" w14:paraId="77A93CF4" w14:textId="77777777">
        <w:tc>
          <w:tcPr>
            <w:tcW w:w="0" w:type="auto"/>
            <w:tcBorders>
              <w:top w:val="nil"/>
              <w:left w:val="single" w:sz="4" w:space="0" w:color="auto"/>
              <w:bottom w:val="nil"/>
              <w:right w:val="nil"/>
            </w:tcBorders>
            <w:hideMark/>
          </w:tcPr>
          <w:p w14:paraId="4E19D435" w14:textId="77777777" w:rsidR="00000000" w:rsidRDefault="009D64FD">
            <w:pPr>
              <w:rPr>
                <w:rFonts w:ascii="Courier New" w:hAnsi="Courier New" w:cs="Courier New"/>
              </w:rPr>
            </w:pPr>
            <w:r>
              <w:rPr>
                <w:rFonts w:ascii="Courier New" w:hAnsi="Courier New" w:cs="Courier New"/>
              </w:rPr>
              <w:t>DfdlWSPPlusEntity</w:t>
            </w:r>
          </w:p>
        </w:tc>
        <w:tc>
          <w:tcPr>
            <w:tcW w:w="0" w:type="auto"/>
            <w:tcBorders>
              <w:top w:val="nil"/>
              <w:left w:val="nil"/>
              <w:bottom w:val="nil"/>
              <w:right w:val="nil"/>
            </w:tcBorders>
            <w:hideMark/>
          </w:tcPr>
          <w:p w14:paraId="4FEED46A" w14:textId="77777777" w:rsidR="00000000" w:rsidRDefault="009D64FD">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1857B436" w14:textId="77777777" w:rsidR="00000000" w:rsidRDefault="009D64FD">
            <w:pPr>
              <w:rPr>
                <w:rFonts w:ascii="Courier New" w:hAnsi="Courier New" w:cs="Courier New"/>
                <w:lang w:eastAsia="en-GB"/>
              </w:rPr>
            </w:pPr>
            <w:r>
              <w:rPr>
                <w:rFonts w:ascii="Courier New" w:hAnsi="Courier New" w:cs="Courier New"/>
                <w:lang w:eastAsia="en-GB"/>
              </w:rPr>
              <w:t>'WSP+'</w:t>
            </w:r>
          </w:p>
        </w:tc>
      </w:tr>
      <w:tr w:rsidR="00000000" w14:paraId="4AE87699" w14:textId="77777777">
        <w:tc>
          <w:tcPr>
            <w:tcW w:w="0" w:type="auto"/>
            <w:tcBorders>
              <w:top w:val="nil"/>
              <w:left w:val="single" w:sz="4" w:space="0" w:color="auto"/>
              <w:bottom w:val="single" w:sz="4" w:space="0" w:color="auto"/>
              <w:right w:val="nil"/>
            </w:tcBorders>
            <w:hideMark/>
          </w:tcPr>
          <w:p w14:paraId="32944577" w14:textId="77777777" w:rsidR="00000000" w:rsidRDefault="009D64FD">
            <w:pPr>
              <w:rPr>
                <w:rFonts w:ascii="Courier New" w:hAnsi="Courier New" w:cs="Courier New"/>
              </w:rPr>
            </w:pPr>
            <w:r>
              <w:rPr>
                <w:rFonts w:ascii="Courier New" w:hAnsi="Courier New" w:cs="Courier New"/>
              </w:rPr>
              <w:t>DfdlESEntity</w:t>
            </w:r>
          </w:p>
        </w:tc>
        <w:tc>
          <w:tcPr>
            <w:tcW w:w="0" w:type="auto"/>
            <w:tcBorders>
              <w:top w:val="nil"/>
              <w:left w:val="nil"/>
              <w:bottom w:val="single" w:sz="4" w:space="0" w:color="auto"/>
              <w:right w:val="nil"/>
            </w:tcBorders>
            <w:hideMark/>
          </w:tcPr>
          <w:p w14:paraId="7D39C490" w14:textId="77777777" w:rsidR="00000000" w:rsidRDefault="009D64FD">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single" w:sz="4" w:space="0" w:color="auto"/>
              <w:right w:val="single" w:sz="4" w:space="0" w:color="auto"/>
            </w:tcBorders>
            <w:hideMark/>
          </w:tcPr>
          <w:p w14:paraId="2C36BC74" w14:textId="77777777" w:rsidR="00000000" w:rsidRDefault="009D64FD">
            <w:pPr>
              <w:rPr>
                <w:rFonts w:ascii="Courier New" w:hAnsi="Courier New" w:cs="Courier New"/>
                <w:lang w:eastAsia="en-GB"/>
              </w:rPr>
            </w:pPr>
            <w:r>
              <w:rPr>
                <w:rFonts w:ascii="Courier New" w:hAnsi="Courier New" w:cs="Courier New"/>
                <w:lang w:eastAsia="en-GB"/>
              </w:rPr>
              <w:t>'ES'</w:t>
            </w:r>
          </w:p>
        </w:tc>
      </w:tr>
    </w:tbl>
    <w:p w14:paraId="531A97DC" w14:textId="77777777" w:rsidR="00000000" w:rsidRDefault="009D64FD">
      <w:pPr>
        <w:pStyle w:val="Caption"/>
        <w:rPr>
          <w:rFonts w:cs="Arial"/>
        </w:rPr>
      </w:pPr>
      <w:bookmarkStart w:id="677" w:name="_Ref18842880"/>
      <w:r>
        <w:rPr>
          <w:rFonts w:cs="Arial"/>
        </w:rPr>
        <w:t xml:space="preserve">Table </w:t>
      </w:r>
      <w:r>
        <w:fldChar w:fldCharType="begin"/>
      </w:r>
      <w:r>
        <w:rPr>
          <w:rFonts w:cs="Arial"/>
        </w:rPr>
        <w:instrText xml:space="preserve"> SEQ Table \* ARABIC </w:instrText>
      </w:r>
      <w:r>
        <w:fldChar w:fldCharType="separate"/>
      </w:r>
      <w:r>
        <w:rPr>
          <w:rFonts w:cs="Arial"/>
          <w:noProof/>
        </w:rPr>
        <w:t>2</w:t>
      </w:r>
      <w:r>
        <w:fldChar w:fldCharType="end"/>
      </w:r>
      <w:r>
        <w:rPr>
          <w:rFonts w:cs="Arial"/>
          <w:noProof/>
        </w:rPr>
        <w:t xml:space="preserve"> DFDL Character Entity, Character Class Entity, and Byte Value Entity Syntax</w:t>
      </w:r>
      <w:bookmarkEnd w:id="677"/>
    </w:p>
    <w:p w14:paraId="3E40A951" w14:textId="77777777" w:rsidR="00000000" w:rsidRDefault="009D64FD">
      <w:pPr>
        <w:rPr>
          <w:rFonts w:cs="Arial"/>
        </w:rPr>
      </w:pPr>
      <w:r>
        <w:rPr>
          <w:rFonts w:cs="Arial"/>
        </w:rPr>
        <w:t xml:space="preserve">Using %% inserts a single literal "%" into the string literal. This "%" </w:t>
      </w:r>
      <w:r>
        <w:rPr>
          <w:rFonts w:cs="Arial"/>
        </w:rPr>
        <w:t>is subject to character set encoding translation as is any other character.</w:t>
      </w:r>
    </w:p>
    <w:p w14:paraId="51AC4C76" w14:textId="77777777" w:rsidR="00000000" w:rsidRDefault="009D64FD">
      <w:pPr>
        <w:rPr>
          <w:rFonts w:cs="Arial"/>
        </w:rPr>
      </w:pPr>
      <w:r>
        <w:rPr>
          <w:rFonts w:cs="Arial"/>
        </w:rPr>
        <w:t xml:space="preserve">A </w:t>
      </w:r>
      <w:r>
        <w:rPr>
          <w:rFonts w:cs="Arial"/>
          <w:lang w:eastAsia="en-GB"/>
        </w:rPr>
        <w:t xml:space="preserve">HexadecimalCodePoint </w:t>
      </w:r>
      <w:r>
        <w:rPr>
          <w:rFonts w:cs="Arial"/>
        </w:rPr>
        <w:t xml:space="preserve">provides a hexadecimal representation of the character's code point in ISO/IEC 10646. </w:t>
      </w:r>
    </w:p>
    <w:p w14:paraId="59FE2202" w14:textId="77777777" w:rsidR="00000000" w:rsidRDefault="009D64FD">
      <w:pPr>
        <w:rPr>
          <w:rFonts w:cs="Arial"/>
        </w:rPr>
      </w:pPr>
      <w:r>
        <w:rPr>
          <w:rFonts w:cs="Arial"/>
        </w:rPr>
        <w:t xml:space="preserve">A </w:t>
      </w:r>
      <w:r>
        <w:rPr>
          <w:rFonts w:cs="Arial"/>
          <w:lang w:eastAsia="en-GB"/>
        </w:rPr>
        <w:t>DecimalCodePoint</w:t>
      </w:r>
      <w:r>
        <w:rPr>
          <w:rFonts w:cs="Arial"/>
        </w:rPr>
        <w:t xml:space="preserve"> provides a decimal representation of the character'</w:t>
      </w:r>
      <w:r>
        <w:rPr>
          <w:rFonts w:cs="Arial"/>
        </w:rPr>
        <w:t>s code point in ISO/IEC 10646.</w:t>
      </w:r>
    </w:p>
    <w:p w14:paraId="056B8A16" w14:textId="77777777" w:rsidR="00000000" w:rsidRDefault="009D64FD">
      <w:pPr>
        <w:rPr>
          <w:rFonts w:cs="Arial"/>
          <w:lang w:bidi="he-IL"/>
        </w:rPr>
      </w:pPr>
      <w:r>
        <w:rPr>
          <w:rFonts w:eastAsia="MS Mincho"/>
        </w:rPr>
        <w:t xml:space="preserve">A </w:t>
      </w:r>
      <w:r>
        <w:rPr>
          <w:rFonts w:cs="Arial"/>
          <w:lang w:eastAsia="en-GB"/>
        </w:rPr>
        <w:t xml:space="preserve">DfdlEntityName is </w:t>
      </w:r>
      <w:r>
        <w:rPr>
          <w:rFonts w:cs="Arial"/>
        </w:rPr>
        <w:t xml:space="preserve">one of the mnemonics given in the following tables. </w:t>
      </w:r>
    </w:p>
    <w:tbl>
      <w:tblPr>
        <w:tblStyle w:val="Table"/>
        <w:tblW w:w="5000" w:type="pct"/>
        <w:tblInd w:w="0" w:type="dxa"/>
        <w:tblLook w:val="04A0" w:firstRow="1" w:lastRow="0" w:firstColumn="1" w:lastColumn="0" w:noHBand="0" w:noVBand="1"/>
      </w:tblPr>
      <w:tblGrid>
        <w:gridCol w:w="1670"/>
        <w:gridCol w:w="3427"/>
        <w:gridCol w:w="3533"/>
      </w:tblGrid>
      <w:tr w:rsidR="00000000" w14:paraId="0A3D7405" w14:textId="77777777">
        <w:trPr>
          <w:cnfStyle w:val="100000000000" w:firstRow="1" w:lastRow="0" w:firstColumn="0" w:lastColumn="0" w:oddVBand="0" w:evenVBand="0" w:oddHBand="0" w:evenHBand="0" w:firstRowFirstColumn="0" w:firstRowLastColumn="0" w:lastRowFirstColumn="0" w:lastRowLastColumn="0"/>
        </w:trPr>
        <w:tc>
          <w:tcPr>
            <w:tcW w:w="0" w:type="auto"/>
            <w:hideMark/>
          </w:tcPr>
          <w:p w14:paraId="099D1BED" w14:textId="77777777" w:rsidR="00000000" w:rsidRDefault="009D64FD">
            <w:r>
              <w:t>Mnemonic</w:t>
            </w:r>
          </w:p>
        </w:tc>
        <w:tc>
          <w:tcPr>
            <w:tcW w:w="0" w:type="auto"/>
            <w:hideMark/>
          </w:tcPr>
          <w:p w14:paraId="6B4513D5" w14:textId="77777777" w:rsidR="00000000" w:rsidRDefault="009D64FD">
            <w:r>
              <w:t>Meaning</w:t>
            </w:r>
          </w:p>
        </w:tc>
        <w:tc>
          <w:tcPr>
            <w:tcW w:w="0" w:type="auto"/>
            <w:hideMark/>
          </w:tcPr>
          <w:p w14:paraId="5416D02F" w14:textId="77777777" w:rsidR="00000000" w:rsidRDefault="009D64FD">
            <w:r>
              <w:t>Unicode Character Code</w:t>
            </w:r>
          </w:p>
        </w:tc>
      </w:tr>
      <w:tr w:rsidR="00000000" w14:paraId="6943AF2D" w14:textId="77777777">
        <w:tc>
          <w:tcPr>
            <w:tcW w:w="0" w:type="auto"/>
            <w:tcBorders>
              <w:top w:val="single" w:sz="4" w:space="0" w:color="auto"/>
              <w:left w:val="single" w:sz="4" w:space="0" w:color="auto"/>
              <w:bottom w:val="single" w:sz="4" w:space="0" w:color="auto"/>
              <w:right w:val="single" w:sz="4" w:space="0" w:color="auto"/>
            </w:tcBorders>
            <w:hideMark/>
          </w:tcPr>
          <w:p w14:paraId="7298883B" w14:textId="77777777" w:rsidR="00000000" w:rsidRDefault="009D64FD">
            <w:pPr>
              <w:jc w:val="center"/>
            </w:pPr>
            <w:r>
              <w:t>NUL</w:t>
            </w:r>
          </w:p>
        </w:tc>
        <w:tc>
          <w:tcPr>
            <w:tcW w:w="0" w:type="auto"/>
            <w:tcBorders>
              <w:top w:val="single" w:sz="4" w:space="0" w:color="auto"/>
              <w:left w:val="single" w:sz="4" w:space="0" w:color="auto"/>
              <w:bottom w:val="single" w:sz="4" w:space="0" w:color="auto"/>
              <w:right w:val="single" w:sz="4" w:space="0" w:color="auto"/>
            </w:tcBorders>
            <w:hideMark/>
          </w:tcPr>
          <w:p w14:paraId="60AF23E9" w14:textId="77777777" w:rsidR="00000000" w:rsidRDefault="009D64FD">
            <w:pPr>
              <w:jc w:val="center"/>
            </w:pPr>
            <w:r>
              <w:t xml:space="preserve">null </w:t>
            </w:r>
          </w:p>
        </w:tc>
        <w:tc>
          <w:tcPr>
            <w:tcW w:w="0" w:type="auto"/>
            <w:tcBorders>
              <w:top w:val="single" w:sz="4" w:space="0" w:color="auto"/>
              <w:left w:val="single" w:sz="4" w:space="0" w:color="auto"/>
              <w:bottom w:val="single" w:sz="4" w:space="0" w:color="auto"/>
              <w:right w:val="single" w:sz="4" w:space="0" w:color="auto"/>
            </w:tcBorders>
            <w:hideMark/>
          </w:tcPr>
          <w:p w14:paraId="3A0191D0" w14:textId="77777777" w:rsidR="00000000" w:rsidRDefault="009D64FD">
            <w:pPr>
              <w:jc w:val="center"/>
            </w:pPr>
            <w:r>
              <w:t>U+0000</w:t>
            </w:r>
          </w:p>
        </w:tc>
      </w:tr>
      <w:tr w:rsidR="00000000" w14:paraId="58BC38EB" w14:textId="77777777">
        <w:tc>
          <w:tcPr>
            <w:tcW w:w="0" w:type="auto"/>
            <w:tcBorders>
              <w:top w:val="single" w:sz="4" w:space="0" w:color="auto"/>
              <w:left w:val="single" w:sz="4" w:space="0" w:color="auto"/>
              <w:bottom w:val="single" w:sz="4" w:space="0" w:color="auto"/>
              <w:right w:val="single" w:sz="4" w:space="0" w:color="auto"/>
            </w:tcBorders>
            <w:hideMark/>
          </w:tcPr>
          <w:p w14:paraId="64A450A6" w14:textId="77777777" w:rsidR="00000000" w:rsidRDefault="009D64FD">
            <w:pPr>
              <w:jc w:val="center"/>
            </w:pPr>
            <w:r>
              <w:t>SOH</w:t>
            </w:r>
          </w:p>
        </w:tc>
        <w:tc>
          <w:tcPr>
            <w:tcW w:w="0" w:type="auto"/>
            <w:tcBorders>
              <w:top w:val="single" w:sz="4" w:space="0" w:color="auto"/>
              <w:left w:val="single" w:sz="4" w:space="0" w:color="auto"/>
              <w:bottom w:val="single" w:sz="4" w:space="0" w:color="auto"/>
              <w:right w:val="single" w:sz="4" w:space="0" w:color="auto"/>
            </w:tcBorders>
            <w:hideMark/>
          </w:tcPr>
          <w:p w14:paraId="0EB6E173" w14:textId="77777777" w:rsidR="00000000" w:rsidRDefault="009D64FD">
            <w:pPr>
              <w:jc w:val="center"/>
            </w:pPr>
            <w:r>
              <w:t>start of heading</w:t>
            </w:r>
          </w:p>
        </w:tc>
        <w:tc>
          <w:tcPr>
            <w:tcW w:w="0" w:type="auto"/>
            <w:tcBorders>
              <w:top w:val="single" w:sz="4" w:space="0" w:color="auto"/>
              <w:left w:val="single" w:sz="4" w:space="0" w:color="auto"/>
              <w:bottom w:val="single" w:sz="4" w:space="0" w:color="auto"/>
              <w:right w:val="single" w:sz="4" w:space="0" w:color="auto"/>
            </w:tcBorders>
            <w:hideMark/>
          </w:tcPr>
          <w:p w14:paraId="18F3B6E5" w14:textId="77777777" w:rsidR="00000000" w:rsidRDefault="009D64FD">
            <w:pPr>
              <w:jc w:val="center"/>
            </w:pPr>
            <w:r>
              <w:t>U+0001</w:t>
            </w:r>
          </w:p>
        </w:tc>
      </w:tr>
      <w:tr w:rsidR="00000000" w14:paraId="275945E6" w14:textId="77777777">
        <w:tc>
          <w:tcPr>
            <w:tcW w:w="0" w:type="auto"/>
            <w:tcBorders>
              <w:top w:val="single" w:sz="4" w:space="0" w:color="auto"/>
              <w:left w:val="single" w:sz="4" w:space="0" w:color="auto"/>
              <w:bottom w:val="single" w:sz="4" w:space="0" w:color="auto"/>
              <w:right w:val="single" w:sz="4" w:space="0" w:color="auto"/>
            </w:tcBorders>
            <w:hideMark/>
          </w:tcPr>
          <w:p w14:paraId="47E08562" w14:textId="77777777" w:rsidR="00000000" w:rsidRDefault="009D64FD">
            <w:pPr>
              <w:jc w:val="center"/>
            </w:pPr>
            <w:r>
              <w:t>STX</w:t>
            </w:r>
          </w:p>
        </w:tc>
        <w:tc>
          <w:tcPr>
            <w:tcW w:w="0" w:type="auto"/>
            <w:tcBorders>
              <w:top w:val="single" w:sz="4" w:space="0" w:color="auto"/>
              <w:left w:val="single" w:sz="4" w:space="0" w:color="auto"/>
              <w:bottom w:val="single" w:sz="4" w:space="0" w:color="auto"/>
              <w:right w:val="single" w:sz="4" w:space="0" w:color="auto"/>
            </w:tcBorders>
            <w:hideMark/>
          </w:tcPr>
          <w:p w14:paraId="0B69DDAB" w14:textId="77777777" w:rsidR="00000000" w:rsidRDefault="009D64FD">
            <w:pPr>
              <w:jc w:val="center"/>
            </w:pPr>
            <w:r>
              <w:t xml:space="preserve">start of text </w:t>
            </w:r>
          </w:p>
        </w:tc>
        <w:tc>
          <w:tcPr>
            <w:tcW w:w="0" w:type="auto"/>
            <w:tcBorders>
              <w:top w:val="single" w:sz="4" w:space="0" w:color="auto"/>
              <w:left w:val="single" w:sz="4" w:space="0" w:color="auto"/>
              <w:bottom w:val="single" w:sz="4" w:space="0" w:color="auto"/>
              <w:right w:val="single" w:sz="4" w:space="0" w:color="auto"/>
            </w:tcBorders>
            <w:hideMark/>
          </w:tcPr>
          <w:p w14:paraId="77698D29" w14:textId="77777777" w:rsidR="00000000" w:rsidRDefault="009D64FD">
            <w:pPr>
              <w:jc w:val="center"/>
            </w:pPr>
            <w:r>
              <w:t>U+0002</w:t>
            </w:r>
          </w:p>
        </w:tc>
      </w:tr>
      <w:tr w:rsidR="00000000" w14:paraId="7FD673EB" w14:textId="77777777">
        <w:tc>
          <w:tcPr>
            <w:tcW w:w="0" w:type="auto"/>
            <w:tcBorders>
              <w:top w:val="single" w:sz="4" w:space="0" w:color="auto"/>
              <w:left w:val="single" w:sz="4" w:space="0" w:color="auto"/>
              <w:bottom w:val="single" w:sz="4" w:space="0" w:color="auto"/>
              <w:right w:val="single" w:sz="4" w:space="0" w:color="auto"/>
            </w:tcBorders>
            <w:hideMark/>
          </w:tcPr>
          <w:p w14:paraId="26DB4087" w14:textId="77777777" w:rsidR="00000000" w:rsidRDefault="009D64FD">
            <w:pPr>
              <w:jc w:val="center"/>
            </w:pPr>
            <w:r>
              <w:t>ETX</w:t>
            </w:r>
          </w:p>
        </w:tc>
        <w:tc>
          <w:tcPr>
            <w:tcW w:w="0" w:type="auto"/>
            <w:tcBorders>
              <w:top w:val="single" w:sz="4" w:space="0" w:color="auto"/>
              <w:left w:val="single" w:sz="4" w:space="0" w:color="auto"/>
              <w:bottom w:val="single" w:sz="4" w:space="0" w:color="auto"/>
              <w:right w:val="single" w:sz="4" w:space="0" w:color="auto"/>
            </w:tcBorders>
            <w:hideMark/>
          </w:tcPr>
          <w:p w14:paraId="444748D2" w14:textId="77777777" w:rsidR="00000000" w:rsidRDefault="009D64FD">
            <w:pPr>
              <w:jc w:val="center"/>
            </w:pPr>
            <w:r>
              <w:t xml:space="preserve">end of text </w:t>
            </w:r>
          </w:p>
        </w:tc>
        <w:tc>
          <w:tcPr>
            <w:tcW w:w="0" w:type="auto"/>
            <w:tcBorders>
              <w:top w:val="single" w:sz="4" w:space="0" w:color="auto"/>
              <w:left w:val="single" w:sz="4" w:space="0" w:color="auto"/>
              <w:bottom w:val="single" w:sz="4" w:space="0" w:color="auto"/>
              <w:right w:val="single" w:sz="4" w:space="0" w:color="auto"/>
            </w:tcBorders>
            <w:hideMark/>
          </w:tcPr>
          <w:p w14:paraId="7DC16897" w14:textId="77777777" w:rsidR="00000000" w:rsidRDefault="009D64FD">
            <w:pPr>
              <w:jc w:val="center"/>
            </w:pPr>
            <w:r>
              <w:t>U+0003</w:t>
            </w:r>
          </w:p>
        </w:tc>
      </w:tr>
      <w:tr w:rsidR="00000000" w14:paraId="03658358" w14:textId="77777777">
        <w:tc>
          <w:tcPr>
            <w:tcW w:w="0" w:type="auto"/>
            <w:tcBorders>
              <w:top w:val="single" w:sz="4" w:space="0" w:color="auto"/>
              <w:left w:val="single" w:sz="4" w:space="0" w:color="auto"/>
              <w:bottom w:val="single" w:sz="4" w:space="0" w:color="auto"/>
              <w:right w:val="single" w:sz="4" w:space="0" w:color="auto"/>
            </w:tcBorders>
            <w:hideMark/>
          </w:tcPr>
          <w:p w14:paraId="612A035E" w14:textId="77777777" w:rsidR="00000000" w:rsidRDefault="009D64FD">
            <w:pPr>
              <w:jc w:val="center"/>
            </w:pPr>
            <w:r>
              <w:t>EOT</w:t>
            </w:r>
          </w:p>
        </w:tc>
        <w:tc>
          <w:tcPr>
            <w:tcW w:w="0" w:type="auto"/>
            <w:tcBorders>
              <w:top w:val="single" w:sz="4" w:space="0" w:color="auto"/>
              <w:left w:val="single" w:sz="4" w:space="0" w:color="auto"/>
              <w:bottom w:val="single" w:sz="4" w:space="0" w:color="auto"/>
              <w:right w:val="single" w:sz="4" w:space="0" w:color="auto"/>
            </w:tcBorders>
            <w:hideMark/>
          </w:tcPr>
          <w:p w14:paraId="23D016E0" w14:textId="77777777" w:rsidR="00000000" w:rsidRDefault="009D64FD">
            <w:pPr>
              <w:jc w:val="center"/>
              <w:rPr>
                <w:sz w:val="18"/>
                <w:szCs w:val="18"/>
              </w:rPr>
            </w:pPr>
            <w:r>
              <w:t>end of transmission</w:t>
            </w:r>
          </w:p>
        </w:tc>
        <w:tc>
          <w:tcPr>
            <w:tcW w:w="0" w:type="auto"/>
            <w:tcBorders>
              <w:top w:val="single" w:sz="4" w:space="0" w:color="auto"/>
              <w:left w:val="single" w:sz="4" w:space="0" w:color="auto"/>
              <w:bottom w:val="single" w:sz="4" w:space="0" w:color="auto"/>
              <w:right w:val="single" w:sz="4" w:space="0" w:color="auto"/>
            </w:tcBorders>
            <w:hideMark/>
          </w:tcPr>
          <w:p w14:paraId="010A4E2B" w14:textId="77777777" w:rsidR="00000000" w:rsidRDefault="009D64FD">
            <w:pPr>
              <w:jc w:val="center"/>
            </w:pPr>
            <w:r>
              <w:t>U+0004</w:t>
            </w:r>
          </w:p>
        </w:tc>
      </w:tr>
      <w:tr w:rsidR="00000000" w14:paraId="73C66541" w14:textId="77777777">
        <w:tc>
          <w:tcPr>
            <w:tcW w:w="0" w:type="auto"/>
            <w:tcBorders>
              <w:top w:val="single" w:sz="4" w:space="0" w:color="auto"/>
              <w:left w:val="single" w:sz="4" w:space="0" w:color="auto"/>
              <w:bottom w:val="single" w:sz="4" w:space="0" w:color="auto"/>
              <w:right w:val="single" w:sz="4" w:space="0" w:color="auto"/>
            </w:tcBorders>
            <w:hideMark/>
          </w:tcPr>
          <w:p w14:paraId="686C7187" w14:textId="77777777" w:rsidR="00000000" w:rsidRDefault="009D64FD">
            <w:pPr>
              <w:jc w:val="center"/>
            </w:pPr>
            <w:r>
              <w:t>ENQ</w:t>
            </w:r>
          </w:p>
        </w:tc>
        <w:tc>
          <w:tcPr>
            <w:tcW w:w="0" w:type="auto"/>
            <w:tcBorders>
              <w:top w:val="single" w:sz="4" w:space="0" w:color="auto"/>
              <w:left w:val="single" w:sz="4" w:space="0" w:color="auto"/>
              <w:bottom w:val="single" w:sz="4" w:space="0" w:color="auto"/>
              <w:right w:val="single" w:sz="4" w:space="0" w:color="auto"/>
            </w:tcBorders>
            <w:hideMark/>
          </w:tcPr>
          <w:p w14:paraId="234C33F9" w14:textId="77777777" w:rsidR="00000000" w:rsidRDefault="009D64FD">
            <w:pPr>
              <w:jc w:val="center"/>
              <w:rPr>
                <w:sz w:val="18"/>
                <w:szCs w:val="18"/>
              </w:rPr>
            </w:pPr>
            <w:r>
              <w:t>enquiry</w:t>
            </w:r>
          </w:p>
        </w:tc>
        <w:tc>
          <w:tcPr>
            <w:tcW w:w="0" w:type="auto"/>
            <w:tcBorders>
              <w:top w:val="single" w:sz="4" w:space="0" w:color="auto"/>
              <w:left w:val="single" w:sz="4" w:space="0" w:color="auto"/>
              <w:bottom w:val="single" w:sz="4" w:space="0" w:color="auto"/>
              <w:right w:val="single" w:sz="4" w:space="0" w:color="auto"/>
            </w:tcBorders>
            <w:hideMark/>
          </w:tcPr>
          <w:p w14:paraId="3D72AF93" w14:textId="77777777" w:rsidR="00000000" w:rsidRDefault="009D64FD">
            <w:pPr>
              <w:jc w:val="center"/>
            </w:pPr>
            <w:r>
              <w:t>U+0005</w:t>
            </w:r>
          </w:p>
        </w:tc>
      </w:tr>
      <w:tr w:rsidR="00000000" w14:paraId="23C2B94D" w14:textId="77777777">
        <w:tc>
          <w:tcPr>
            <w:tcW w:w="0" w:type="auto"/>
            <w:tcBorders>
              <w:top w:val="single" w:sz="4" w:space="0" w:color="auto"/>
              <w:left w:val="single" w:sz="4" w:space="0" w:color="auto"/>
              <w:bottom w:val="single" w:sz="4" w:space="0" w:color="auto"/>
              <w:right w:val="single" w:sz="4" w:space="0" w:color="auto"/>
            </w:tcBorders>
            <w:hideMark/>
          </w:tcPr>
          <w:p w14:paraId="1D275A10" w14:textId="77777777" w:rsidR="00000000" w:rsidRDefault="009D64FD">
            <w:pPr>
              <w:jc w:val="center"/>
            </w:pPr>
            <w:r>
              <w:t>ACK</w:t>
            </w:r>
          </w:p>
        </w:tc>
        <w:tc>
          <w:tcPr>
            <w:tcW w:w="0" w:type="auto"/>
            <w:tcBorders>
              <w:top w:val="single" w:sz="4" w:space="0" w:color="auto"/>
              <w:left w:val="single" w:sz="4" w:space="0" w:color="auto"/>
              <w:bottom w:val="single" w:sz="4" w:space="0" w:color="auto"/>
              <w:right w:val="single" w:sz="4" w:space="0" w:color="auto"/>
            </w:tcBorders>
            <w:hideMark/>
          </w:tcPr>
          <w:p w14:paraId="09B6DD93" w14:textId="77777777" w:rsidR="00000000" w:rsidRDefault="009D64FD">
            <w:pPr>
              <w:jc w:val="center"/>
              <w:rPr>
                <w:sz w:val="18"/>
                <w:szCs w:val="18"/>
              </w:rPr>
            </w:pPr>
            <w:r>
              <w:t>acknowledge</w:t>
            </w:r>
          </w:p>
        </w:tc>
        <w:tc>
          <w:tcPr>
            <w:tcW w:w="0" w:type="auto"/>
            <w:tcBorders>
              <w:top w:val="single" w:sz="4" w:space="0" w:color="auto"/>
              <w:left w:val="single" w:sz="4" w:space="0" w:color="auto"/>
              <w:bottom w:val="single" w:sz="4" w:space="0" w:color="auto"/>
              <w:right w:val="single" w:sz="4" w:space="0" w:color="auto"/>
            </w:tcBorders>
            <w:hideMark/>
          </w:tcPr>
          <w:p w14:paraId="475F0800" w14:textId="77777777" w:rsidR="00000000" w:rsidRDefault="009D64FD">
            <w:pPr>
              <w:jc w:val="center"/>
            </w:pPr>
            <w:r>
              <w:t>U+0006</w:t>
            </w:r>
          </w:p>
        </w:tc>
      </w:tr>
      <w:tr w:rsidR="00000000" w14:paraId="0912368D" w14:textId="77777777">
        <w:tc>
          <w:tcPr>
            <w:tcW w:w="0" w:type="auto"/>
            <w:tcBorders>
              <w:top w:val="single" w:sz="4" w:space="0" w:color="auto"/>
              <w:left w:val="single" w:sz="4" w:space="0" w:color="auto"/>
              <w:bottom w:val="single" w:sz="4" w:space="0" w:color="auto"/>
              <w:right w:val="single" w:sz="4" w:space="0" w:color="auto"/>
            </w:tcBorders>
            <w:hideMark/>
          </w:tcPr>
          <w:p w14:paraId="004B7586" w14:textId="77777777" w:rsidR="00000000" w:rsidRDefault="009D64FD">
            <w:pPr>
              <w:jc w:val="center"/>
            </w:pPr>
            <w:r>
              <w:t>BEL</w:t>
            </w:r>
          </w:p>
        </w:tc>
        <w:tc>
          <w:tcPr>
            <w:tcW w:w="0" w:type="auto"/>
            <w:tcBorders>
              <w:top w:val="single" w:sz="4" w:space="0" w:color="auto"/>
              <w:left w:val="single" w:sz="4" w:space="0" w:color="auto"/>
              <w:bottom w:val="single" w:sz="4" w:space="0" w:color="auto"/>
              <w:right w:val="single" w:sz="4" w:space="0" w:color="auto"/>
            </w:tcBorders>
            <w:hideMark/>
          </w:tcPr>
          <w:p w14:paraId="69E85225" w14:textId="77777777" w:rsidR="00000000" w:rsidRDefault="009D64FD">
            <w:pPr>
              <w:jc w:val="center"/>
              <w:rPr>
                <w:sz w:val="18"/>
                <w:szCs w:val="18"/>
              </w:rPr>
            </w:pPr>
            <w:r>
              <w:t>bell</w:t>
            </w:r>
          </w:p>
        </w:tc>
        <w:tc>
          <w:tcPr>
            <w:tcW w:w="0" w:type="auto"/>
            <w:tcBorders>
              <w:top w:val="single" w:sz="4" w:space="0" w:color="auto"/>
              <w:left w:val="single" w:sz="4" w:space="0" w:color="auto"/>
              <w:bottom w:val="single" w:sz="4" w:space="0" w:color="auto"/>
              <w:right w:val="single" w:sz="4" w:space="0" w:color="auto"/>
            </w:tcBorders>
            <w:hideMark/>
          </w:tcPr>
          <w:p w14:paraId="10A445B0" w14:textId="77777777" w:rsidR="00000000" w:rsidRDefault="009D64FD">
            <w:pPr>
              <w:jc w:val="center"/>
            </w:pPr>
            <w:r>
              <w:t>U+0007</w:t>
            </w:r>
          </w:p>
        </w:tc>
      </w:tr>
      <w:tr w:rsidR="00000000" w14:paraId="4B164689" w14:textId="77777777">
        <w:tc>
          <w:tcPr>
            <w:tcW w:w="0" w:type="auto"/>
            <w:tcBorders>
              <w:top w:val="single" w:sz="4" w:space="0" w:color="auto"/>
              <w:left w:val="single" w:sz="4" w:space="0" w:color="auto"/>
              <w:bottom w:val="single" w:sz="4" w:space="0" w:color="auto"/>
              <w:right w:val="single" w:sz="4" w:space="0" w:color="auto"/>
            </w:tcBorders>
            <w:hideMark/>
          </w:tcPr>
          <w:p w14:paraId="1AC368E3" w14:textId="77777777" w:rsidR="00000000" w:rsidRDefault="009D64FD">
            <w:pPr>
              <w:jc w:val="center"/>
            </w:pPr>
            <w:r>
              <w:t>BS</w:t>
            </w:r>
          </w:p>
        </w:tc>
        <w:tc>
          <w:tcPr>
            <w:tcW w:w="0" w:type="auto"/>
            <w:tcBorders>
              <w:top w:val="single" w:sz="4" w:space="0" w:color="auto"/>
              <w:left w:val="single" w:sz="4" w:space="0" w:color="auto"/>
              <w:bottom w:val="single" w:sz="4" w:space="0" w:color="auto"/>
              <w:right w:val="single" w:sz="4" w:space="0" w:color="auto"/>
            </w:tcBorders>
            <w:hideMark/>
          </w:tcPr>
          <w:p w14:paraId="559B7FA4" w14:textId="77777777" w:rsidR="00000000" w:rsidRDefault="009D64FD">
            <w:pPr>
              <w:jc w:val="center"/>
            </w:pPr>
            <w:r>
              <w:t>backspace</w:t>
            </w:r>
          </w:p>
        </w:tc>
        <w:tc>
          <w:tcPr>
            <w:tcW w:w="0" w:type="auto"/>
            <w:tcBorders>
              <w:top w:val="single" w:sz="4" w:space="0" w:color="auto"/>
              <w:left w:val="single" w:sz="4" w:space="0" w:color="auto"/>
              <w:bottom w:val="single" w:sz="4" w:space="0" w:color="auto"/>
              <w:right w:val="single" w:sz="4" w:space="0" w:color="auto"/>
            </w:tcBorders>
            <w:hideMark/>
          </w:tcPr>
          <w:p w14:paraId="497C92BD" w14:textId="77777777" w:rsidR="00000000" w:rsidRDefault="009D64FD">
            <w:pPr>
              <w:jc w:val="center"/>
            </w:pPr>
            <w:r>
              <w:t>U+0008</w:t>
            </w:r>
          </w:p>
        </w:tc>
      </w:tr>
      <w:tr w:rsidR="00000000" w14:paraId="77D85629" w14:textId="77777777">
        <w:tc>
          <w:tcPr>
            <w:tcW w:w="0" w:type="auto"/>
            <w:tcBorders>
              <w:top w:val="single" w:sz="4" w:space="0" w:color="auto"/>
              <w:left w:val="single" w:sz="4" w:space="0" w:color="auto"/>
              <w:bottom w:val="single" w:sz="4" w:space="0" w:color="auto"/>
              <w:right w:val="single" w:sz="4" w:space="0" w:color="auto"/>
            </w:tcBorders>
            <w:hideMark/>
          </w:tcPr>
          <w:p w14:paraId="309CC27F" w14:textId="77777777" w:rsidR="00000000" w:rsidRDefault="009D64FD">
            <w:pPr>
              <w:jc w:val="center"/>
            </w:pPr>
            <w:r>
              <w:t>HT</w:t>
            </w:r>
          </w:p>
        </w:tc>
        <w:tc>
          <w:tcPr>
            <w:tcW w:w="0" w:type="auto"/>
            <w:tcBorders>
              <w:top w:val="single" w:sz="4" w:space="0" w:color="auto"/>
              <w:left w:val="single" w:sz="4" w:space="0" w:color="auto"/>
              <w:bottom w:val="single" w:sz="4" w:space="0" w:color="auto"/>
              <w:right w:val="single" w:sz="4" w:space="0" w:color="auto"/>
            </w:tcBorders>
            <w:hideMark/>
          </w:tcPr>
          <w:p w14:paraId="08DE5BFB" w14:textId="77777777" w:rsidR="00000000" w:rsidRDefault="009D64FD">
            <w:pPr>
              <w:jc w:val="center"/>
            </w:pPr>
            <w:r>
              <w:t>horizontal tab</w:t>
            </w:r>
          </w:p>
        </w:tc>
        <w:tc>
          <w:tcPr>
            <w:tcW w:w="0" w:type="auto"/>
            <w:tcBorders>
              <w:top w:val="single" w:sz="4" w:space="0" w:color="auto"/>
              <w:left w:val="single" w:sz="4" w:space="0" w:color="auto"/>
              <w:bottom w:val="single" w:sz="4" w:space="0" w:color="auto"/>
              <w:right w:val="single" w:sz="4" w:space="0" w:color="auto"/>
            </w:tcBorders>
            <w:hideMark/>
          </w:tcPr>
          <w:p w14:paraId="557B577E" w14:textId="77777777" w:rsidR="00000000" w:rsidRDefault="009D64FD">
            <w:pPr>
              <w:jc w:val="center"/>
            </w:pPr>
            <w:r>
              <w:t>U+0009</w:t>
            </w:r>
          </w:p>
        </w:tc>
      </w:tr>
      <w:tr w:rsidR="00000000" w14:paraId="352723A9" w14:textId="77777777">
        <w:tc>
          <w:tcPr>
            <w:tcW w:w="0" w:type="auto"/>
            <w:tcBorders>
              <w:top w:val="single" w:sz="4" w:space="0" w:color="auto"/>
              <w:left w:val="single" w:sz="4" w:space="0" w:color="auto"/>
              <w:bottom w:val="single" w:sz="4" w:space="0" w:color="auto"/>
              <w:right w:val="single" w:sz="4" w:space="0" w:color="auto"/>
            </w:tcBorders>
            <w:hideMark/>
          </w:tcPr>
          <w:p w14:paraId="416E577C" w14:textId="77777777" w:rsidR="00000000" w:rsidRDefault="009D64FD">
            <w:pPr>
              <w:jc w:val="center"/>
            </w:pPr>
            <w:r>
              <w:t>LF</w:t>
            </w:r>
          </w:p>
        </w:tc>
        <w:tc>
          <w:tcPr>
            <w:tcW w:w="0" w:type="auto"/>
            <w:tcBorders>
              <w:top w:val="single" w:sz="4" w:space="0" w:color="auto"/>
              <w:left w:val="single" w:sz="4" w:space="0" w:color="auto"/>
              <w:bottom w:val="single" w:sz="4" w:space="0" w:color="auto"/>
              <w:right w:val="single" w:sz="4" w:space="0" w:color="auto"/>
            </w:tcBorders>
            <w:hideMark/>
          </w:tcPr>
          <w:p w14:paraId="411EFBCD" w14:textId="77777777" w:rsidR="00000000" w:rsidRDefault="009D64FD">
            <w:pPr>
              <w:jc w:val="center"/>
            </w:pPr>
            <w:r>
              <w:t>line feed</w:t>
            </w:r>
          </w:p>
        </w:tc>
        <w:tc>
          <w:tcPr>
            <w:tcW w:w="0" w:type="auto"/>
            <w:tcBorders>
              <w:top w:val="single" w:sz="4" w:space="0" w:color="auto"/>
              <w:left w:val="single" w:sz="4" w:space="0" w:color="auto"/>
              <w:bottom w:val="single" w:sz="4" w:space="0" w:color="auto"/>
              <w:right w:val="single" w:sz="4" w:space="0" w:color="auto"/>
            </w:tcBorders>
            <w:hideMark/>
          </w:tcPr>
          <w:p w14:paraId="5CAEB373" w14:textId="77777777" w:rsidR="00000000" w:rsidRDefault="009D64FD">
            <w:pPr>
              <w:jc w:val="center"/>
            </w:pPr>
            <w:r>
              <w:t>U+000A</w:t>
            </w:r>
          </w:p>
        </w:tc>
      </w:tr>
      <w:tr w:rsidR="00000000" w14:paraId="63955260" w14:textId="77777777">
        <w:tc>
          <w:tcPr>
            <w:tcW w:w="0" w:type="auto"/>
            <w:tcBorders>
              <w:top w:val="single" w:sz="4" w:space="0" w:color="auto"/>
              <w:left w:val="single" w:sz="4" w:space="0" w:color="auto"/>
              <w:bottom w:val="single" w:sz="4" w:space="0" w:color="auto"/>
              <w:right w:val="single" w:sz="4" w:space="0" w:color="auto"/>
            </w:tcBorders>
            <w:hideMark/>
          </w:tcPr>
          <w:p w14:paraId="398FDEEA" w14:textId="77777777" w:rsidR="00000000" w:rsidRDefault="009D64FD">
            <w:pPr>
              <w:jc w:val="center"/>
            </w:pPr>
            <w:r>
              <w:t>VT</w:t>
            </w:r>
          </w:p>
        </w:tc>
        <w:tc>
          <w:tcPr>
            <w:tcW w:w="0" w:type="auto"/>
            <w:tcBorders>
              <w:top w:val="single" w:sz="4" w:space="0" w:color="auto"/>
              <w:left w:val="single" w:sz="4" w:space="0" w:color="auto"/>
              <w:bottom w:val="single" w:sz="4" w:space="0" w:color="auto"/>
              <w:right w:val="single" w:sz="4" w:space="0" w:color="auto"/>
            </w:tcBorders>
            <w:hideMark/>
          </w:tcPr>
          <w:p w14:paraId="5F678CA6" w14:textId="77777777" w:rsidR="00000000" w:rsidRDefault="009D64FD">
            <w:pPr>
              <w:jc w:val="center"/>
            </w:pPr>
            <w:r>
              <w:t>vertical tab</w:t>
            </w:r>
          </w:p>
        </w:tc>
        <w:tc>
          <w:tcPr>
            <w:tcW w:w="0" w:type="auto"/>
            <w:tcBorders>
              <w:top w:val="single" w:sz="4" w:space="0" w:color="auto"/>
              <w:left w:val="single" w:sz="4" w:space="0" w:color="auto"/>
              <w:bottom w:val="single" w:sz="4" w:space="0" w:color="auto"/>
              <w:right w:val="single" w:sz="4" w:space="0" w:color="auto"/>
            </w:tcBorders>
            <w:hideMark/>
          </w:tcPr>
          <w:p w14:paraId="228BADC0" w14:textId="77777777" w:rsidR="00000000" w:rsidRDefault="009D64FD">
            <w:pPr>
              <w:jc w:val="center"/>
            </w:pPr>
            <w:r>
              <w:t>U+000B</w:t>
            </w:r>
          </w:p>
        </w:tc>
      </w:tr>
      <w:tr w:rsidR="00000000" w14:paraId="62D654A8" w14:textId="77777777">
        <w:tc>
          <w:tcPr>
            <w:tcW w:w="0" w:type="auto"/>
            <w:tcBorders>
              <w:top w:val="single" w:sz="4" w:space="0" w:color="auto"/>
              <w:left w:val="single" w:sz="4" w:space="0" w:color="auto"/>
              <w:bottom w:val="single" w:sz="4" w:space="0" w:color="auto"/>
              <w:right w:val="single" w:sz="4" w:space="0" w:color="auto"/>
            </w:tcBorders>
            <w:hideMark/>
          </w:tcPr>
          <w:p w14:paraId="72860C7B" w14:textId="77777777" w:rsidR="00000000" w:rsidRDefault="009D64FD">
            <w:pPr>
              <w:jc w:val="center"/>
            </w:pPr>
            <w:r>
              <w:t>FF</w:t>
            </w:r>
          </w:p>
        </w:tc>
        <w:tc>
          <w:tcPr>
            <w:tcW w:w="0" w:type="auto"/>
            <w:tcBorders>
              <w:top w:val="single" w:sz="4" w:space="0" w:color="auto"/>
              <w:left w:val="single" w:sz="4" w:space="0" w:color="auto"/>
              <w:bottom w:val="single" w:sz="4" w:space="0" w:color="auto"/>
              <w:right w:val="single" w:sz="4" w:space="0" w:color="auto"/>
            </w:tcBorders>
            <w:hideMark/>
          </w:tcPr>
          <w:p w14:paraId="1B99C232" w14:textId="77777777" w:rsidR="00000000" w:rsidRDefault="009D64FD">
            <w:pPr>
              <w:jc w:val="center"/>
            </w:pPr>
            <w:r>
              <w:t>form feed</w:t>
            </w:r>
          </w:p>
        </w:tc>
        <w:tc>
          <w:tcPr>
            <w:tcW w:w="0" w:type="auto"/>
            <w:tcBorders>
              <w:top w:val="single" w:sz="4" w:space="0" w:color="auto"/>
              <w:left w:val="single" w:sz="4" w:space="0" w:color="auto"/>
              <w:bottom w:val="single" w:sz="4" w:space="0" w:color="auto"/>
              <w:right w:val="single" w:sz="4" w:space="0" w:color="auto"/>
            </w:tcBorders>
            <w:hideMark/>
          </w:tcPr>
          <w:p w14:paraId="74BBC736" w14:textId="77777777" w:rsidR="00000000" w:rsidRDefault="009D64FD">
            <w:pPr>
              <w:jc w:val="center"/>
            </w:pPr>
            <w:r>
              <w:t>U+000C</w:t>
            </w:r>
          </w:p>
        </w:tc>
      </w:tr>
      <w:tr w:rsidR="00000000" w14:paraId="283719CF" w14:textId="77777777">
        <w:tc>
          <w:tcPr>
            <w:tcW w:w="0" w:type="auto"/>
            <w:tcBorders>
              <w:top w:val="single" w:sz="4" w:space="0" w:color="auto"/>
              <w:left w:val="single" w:sz="4" w:space="0" w:color="auto"/>
              <w:bottom w:val="single" w:sz="4" w:space="0" w:color="auto"/>
              <w:right w:val="single" w:sz="4" w:space="0" w:color="auto"/>
            </w:tcBorders>
            <w:hideMark/>
          </w:tcPr>
          <w:p w14:paraId="537A9C8D" w14:textId="77777777" w:rsidR="00000000" w:rsidRDefault="009D64FD">
            <w:pPr>
              <w:jc w:val="center"/>
            </w:pPr>
            <w:r>
              <w:t>CR</w:t>
            </w:r>
          </w:p>
        </w:tc>
        <w:tc>
          <w:tcPr>
            <w:tcW w:w="0" w:type="auto"/>
            <w:tcBorders>
              <w:top w:val="single" w:sz="4" w:space="0" w:color="auto"/>
              <w:left w:val="single" w:sz="4" w:space="0" w:color="auto"/>
              <w:bottom w:val="single" w:sz="4" w:space="0" w:color="auto"/>
              <w:right w:val="single" w:sz="4" w:space="0" w:color="auto"/>
            </w:tcBorders>
            <w:hideMark/>
          </w:tcPr>
          <w:p w14:paraId="21D4C02A" w14:textId="77777777" w:rsidR="00000000" w:rsidRDefault="009D64FD">
            <w:pPr>
              <w:jc w:val="center"/>
            </w:pPr>
            <w:r>
              <w:t>carriage return</w:t>
            </w:r>
          </w:p>
        </w:tc>
        <w:tc>
          <w:tcPr>
            <w:tcW w:w="0" w:type="auto"/>
            <w:tcBorders>
              <w:top w:val="single" w:sz="4" w:space="0" w:color="auto"/>
              <w:left w:val="single" w:sz="4" w:space="0" w:color="auto"/>
              <w:bottom w:val="single" w:sz="4" w:space="0" w:color="auto"/>
              <w:right w:val="single" w:sz="4" w:space="0" w:color="auto"/>
            </w:tcBorders>
            <w:hideMark/>
          </w:tcPr>
          <w:p w14:paraId="79DCD728" w14:textId="77777777" w:rsidR="00000000" w:rsidRDefault="009D64FD">
            <w:pPr>
              <w:jc w:val="center"/>
            </w:pPr>
            <w:r>
              <w:t>U+000D</w:t>
            </w:r>
          </w:p>
        </w:tc>
      </w:tr>
      <w:tr w:rsidR="00000000" w14:paraId="5CCBCC8D" w14:textId="77777777">
        <w:tc>
          <w:tcPr>
            <w:tcW w:w="0" w:type="auto"/>
            <w:tcBorders>
              <w:top w:val="single" w:sz="4" w:space="0" w:color="auto"/>
              <w:left w:val="single" w:sz="4" w:space="0" w:color="auto"/>
              <w:bottom w:val="single" w:sz="4" w:space="0" w:color="auto"/>
              <w:right w:val="single" w:sz="4" w:space="0" w:color="auto"/>
            </w:tcBorders>
            <w:hideMark/>
          </w:tcPr>
          <w:p w14:paraId="64E5F2D6" w14:textId="77777777" w:rsidR="00000000" w:rsidRDefault="009D64FD">
            <w:pPr>
              <w:jc w:val="center"/>
            </w:pPr>
            <w:r>
              <w:t>SO</w:t>
            </w:r>
          </w:p>
        </w:tc>
        <w:tc>
          <w:tcPr>
            <w:tcW w:w="0" w:type="auto"/>
            <w:tcBorders>
              <w:top w:val="single" w:sz="4" w:space="0" w:color="auto"/>
              <w:left w:val="single" w:sz="4" w:space="0" w:color="auto"/>
              <w:bottom w:val="single" w:sz="4" w:space="0" w:color="auto"/>
              <w:right w:val="single" w:sz="4" w:space="0" w:color="auto"/>
            </w:tcBorders>
            <w:hideMark/>
          </w:tcPr>
          <w:p w14:paraId="64A1F75F" w14:textId="77777777" w:rsidR="00000000" w:rsidRDefault="009D64FD">
            <w:pPr>
              <w:jc w:val="center"/>
            </w:pPr>
            <w:r>
              <w:t>shift out</w:t>
            </w:r>
          </w:p>
        </w:tc>
        <w:tc>
          <w:tcPr>
            <w:tcW w:w="0" w:type="auto"/>
            <w:tcBorders>
              <w:top w:val="single" w:sz="4" w:space="0" w:color="auto"/>
              <w:left w:val="single" w:sz="4" w:space="0" w:color="auto"/>
              <w:bottom w:val="single" w:sz="4" w:space="0" w:color="auto"/>
              <w:right w:val="single" w:sz="4" w:space="0" w:color="auto"/>
            </w:tcBorders>
            <w:hideMark/>
          </w:tcPr>
          <w:p w14:paraId="349BEC7A" w14:textId="77777777" w:rsidR="00000000" w:rsidRDefault="009D64FD">
            <w:pPr>
              <w:jc w:val="center"/>
            </w:pPr>
            <w:r>
              <w:t>U+000E</w:t>
            </w:r>
          </w:p>
        </w:tc>
      </w:tr>
      <w:tr w:rsidR="00000000" w14:paraId="05217976" w14:textId="77777777">
        <w:tc>
          <w:tcPr>
            <w:tcW w:w="0" w:type="auto"/>
            <w:tcBorders>
              <w:top w:val="single" w:sz="4" w:space="0" w:color="auto"/>
              <w:left w:val="single" w:sz="4" w:space="0" w:color="auto"/>
              <w:bottom w:val="single" w:sz="4" w:space="0" w:color="auto"/>
              <w:right w:val="single" w:sz="4" w:space="0" w:color="auto"/>
            </w:tcBorders>
            <w:hideMark/>
          </w:tcPr>
          <w:p w14:paraId="11731AF6" w14:textId="77777777" w:rsidR="00000000" w:rsidRDefault="009D64FD">
            <w:pPr>
              <w:jc w:val="center"/>
            </w:pPr>
            <w:r>
              <w:t>SI</w:t>
            </w:r>
          </w:p>
        </w:tc>
        <w:tc>
          <w:tcPr>
            <w:tcW w:w="0" w:type="auto"/>
            <w:tcBorders>
              <w:top w:val="single" w:sz="4" w:space="0" w:color="auto"/>
              <w:left w:val="single" w:sz="4" w:space="0" w:color="auto"/>
              <w:bottom w:val="single" w:sz="4" w:space="0" w:color="auto"/>
              <w:right w:val="single" w:sz="4" w:space="0" w:color="auto"/>
            </w:tcBorders>
            <w:hideMark/>
          </w:tcPr>
          <w:p w14:paraId="07DE0BC3" w14:textId="77777777" w:rsidR="00000000" w:rsidRDefault="009D64FD">
            <w:pPr>
              <w:jc w:val="center"/>
            </w:pPr>
            <w:r>
              <w:t>shift in</w:t>
            </w:r>
          </w:p>
        </w:tc>
        <w:tc>
          <w:tcPr>
            <w:tcW w:w="0" w:type="auto"/>
            <w:tcBorders>
              <w:top w:val="single" w:sz="4" w:space="0" w:color="auto"/>
              <w:left w:val="single" w:sz="4" w:space="0" w:color="auto"/>
              <w:bottom w:val="single" w:sz="4" w:space="0" w:color="auto"/>
              <w:right w:val="single" w:sz="4" w:space="0" w:color="auto"/>
            </w:tcBorders>
            <w:hideMark/>
          </w:tcPr>
          <w:p w14:paraId="6C75FAC0" w14:textId="77777777" w:rsidR="00000000" w:rsidRDefault="009D64FD">
            <w:pPr>
              <w:jc w:val="center"/>
            </w:pPr>
            <w:r>
              <w:t>U+000F</w:t>
            </w:r>
          </w:p>
        </w:tc>
      </w:tr>
      <w:tr w:rsidR="00000000" w14:paraId="23B3E18A" w14:textId="77777777">
        <w:tc>
          <w:tcPr>
            <w:tcW w:w="0" w:type="auto"/>
            <w:tcBorders>
              <w:top w:val="single" w:sz="4" w:space="0" w:color="auto"/>
              <w:left w:val="single" w:sz="4" w:space="0" w:color="auto"/>
              <w:bottom w:val="single" w:sz="4" w:space="0" w:color="auto"/>
              <w:right w:val="single" w:sz="4" w:space="0" w:color="auto"/>
            </w:tcBorders>
            <w:hideMark/>
          </w:tcPr>
          <w:p w14:paraId="703D51F2" w14:textId="77777777" w:rsidR="00000000" w:rsidRDefault="009D64FD">
            <w:pPr>
              <w:jc w:val="center"/>
            </w:pPr>
            <w:r>
              <w:t>DLE</w:t>
            </w:r>
          </w:p>
        </w:tc>
        <w:tc>
          <w:tcPr>
            <w:tcW w:w="0" w:type="auto"/>
            <w:tcBorders>
              <w:top w:val="single" w:sz="4" w:space="0" w:color="auto"/>
              <w:left w:val="single" w:sz="4" w:space="0" w:color="auto"/>
              <w:bottom w:val="single" w:sz="4" w:space="0" w:color="auto"/>
              <w:right w:val="single" w:sz="4" w:space="0" w:color="auto"/>
            </w:tcBorders>
            <w:hideMark/>
          </w:tcPr>
          <w:p w14:paraId="7B7DA5F3" w14:textId="77777777" w:rsidR="00000000" w:rsidRDefault="009D64FD">
            <w:pPr>
              <w:jc w:val="center"/>
            </w:pPr>
            <w:r>
              <w:t>data link escape</w:t>
            </w:r>
          </w:p>
        </w:tc>
        <w:tc>
          <w:tcPr>
            <w:tcW w:w="0" w:type="auto"/>
            <w:tcBorders>
              <w:top w:val="single" w:sz="4" w:space="0" w:color="auto"/>
              <w:left w:val="single" w:sz="4" w:space="0" w:color="auto"/>
              <w:bottom w:val="single" w:sz="4" w:space="0" w:color="auto"/>
              <w:right w:val="single" w:sz="4" w:space="0" w:color="auto"/>
            </w:tcBorders>
            <w:hideMark/>
          </w:tcPr>
          <w:p w14:paraId="1E5450FE" w14:textId="77777777" w:rsidR="00000000" w:rsidRDefault="009D64FD">
            <w:pPr>
              <w:jc w:val="center"/>
            </w:pPr>
            <w:r>
              <w:t>U+0010</w:t>
            </w:r>
          </w:p>
        </w:tc>
      </w:tr>
      <w:tr w:rsidR="00000000" w14:paraId="3BF13A58" w14:textId="77777777">
        <w:tc>
          <w:tcPr>
            <w:tcW w:w="0" w:type="auto"/>
            <w:tcBorders>
              <w:top w:val="single" w:sz="4" w:space="0" w:color="auto"/>
              <w:left w:val="single" w:sz="4" w:space="0" w:color="auto"/>
              <w:bottom w:val="single" w:sz="4" w:space="0" w:color="auto"/>
              <w:right w:val="single" w:sz="4" w:space="0" w:color="auto"/>
            </w:tcBorders>
            <w:hideMark/>
          </w:tcPr>
          <w:p w14:paraId="46E026A0" w14:textId="77777777" w:rsidR="00000000" w:rsidRDefault="009D64FD">
            <w:pPr>
              <w:jc w:val="center"/>
            </w:pPr>
            <w:r>
              <w:t>DC1</w:t>
            </w:r>
          </w:p>
        </w:tc>
        <w:tc>
          <w:tcPr>
            <w:tcW w:w="0" w:type="auto"/>
            <w:tcBorders>
              <w:top w:val="single" w:sz="4" w:space="0" w:color="auto"/>
              <w:left w:val="single" w:sz="4" w:space="0" w:color="auto"/>
              <w:bottom w:val="single" w:sz="4" w:space="0" w:color="auto"/>
              <w:right w:val="single" w:sz="4" w:space="0" w:color="auto"/>
            </w:tcBorders>
            <w:hideMark/>
          </w:tcPr>
          <w:p w14:paraId="2036AA82" w14:textId="77777777" w:rsidR="00000000" w:rsidRDefault="009D64FD">
            <w:pPr>
              <w:jc w:val="center"/>
            </w:pPr>
            <w:r>
              <w:t>device control 1</w:t>
            </w:r>
          </w:p>
        </w:tc>
        <w:tc>
          <w:tcPr>
            <w:tcW w:w="0" w:type="auto"/>
            <w:tcBorders>
              <w:top w:val="single" w:sz="4" w:space="0" w:color="auto"/>
              <w:left w:val="single" w:sz="4" w:space="0" w:color="auto"/>
              <w:bottom w:val="single" w:sz="4" w:space="0" w:color="auto"/>
              <w:right w:val="single" w:sz="4" w:space="0" w:color="auto"/>
            </w:tcBorders>
            <w:hideMark/>
          </w:tcPr>
          <w:p w14:paraId="6C3803A8" w14:textId="77777777" w:rsidR="00000000" w:rsidRDefault="009D64FD">
            <w:pPr>
              <w:jc w:val="center"/>
            </w:pPr>
            <w:r>
              <w:t>U+0011</w:t>
            </w:r>
          </w:p>
        </w:tc>
      </w:tr>
      <w:tr w:rsidR="00000000" w14:paraId="009E6B2F" w14:textId="77777777">
        <w:tc>
          <w:tcPr>
            <w:tcW w:w="0" w:type="auto"/>
            <w:tcBorders>
              <w:top w:val="single" w:sz="4" w:space="0" w:color="auto"/>
              <w:left w:val="single" w:sz="4" w:space="0" w:color="auto"/>
              <w:bottom w:val="single" w:sz="4" w:space="0" w:color="auto"/>
              <w:right w:val="single" w:sz="4" w:space="0" w:color="auto"/>
            </w:tcBorders>
            <w:hideMark/>
          </w:tcPr>
          <w:p w14:paraId="3058149E" w14:textId="77777777" w:rsidR="00000000" w:rsidRDefault="009D64FD">
            <w:pPr>
              <w:jc w:val="center"/>
            </w:pPr>
            <w:r>
              <w:t>DC2</w:t>
            </w:r>
          </w:p>
        </w:tc>
        <w:tc>
          <w:tcPr>
            <w:tcW w:w="0" w:type="auto"/>
            <w:tcBorders>
              <w:top w:val="single" w:sz="4" w:space="0" w:color="auto"/>
              <w:left w:val="single" w:sz="4" w:space="0" w:color="auto"/>
              <w:bottom w:val="single" w:sz="4" w:space="0" w:color="auto"/>
              <w:right w:val="single" w:sz="4" w:space="0" w:color="auto"/>
            </w:tcBorders>
            <w:hideMark/>
          </w:tcPr>
          <w:p w14:paraId="3E1BB249" w14:textId="77777777" w:rsidR="00000000" w:rsidRDefault="009D64FD">
            <w:pPr>
              <w:jc w:val="center"/>
            </w:pPr>
            <w:r>
              <w:t>device control 2</w:t>
            </w:r>
          </w:p>
        </w:tc>
        <w:tc>
          <w:tcPr>
            <w:tcW w:w="0" w:type="auto"/>
            <w:tcBorders>
              <w:top w:val="single" w:sz="4" w:space="0" w:color="auto"/>
              <w:left w:val="single" w:sz="4" w:space="0" w:color="auto"/>
              <w:bottom w:val="single" w:sz="4" w:space="0" w:color="auto"/>
              <w:right w:val="single" w:sz="4" w:space="0" w:color="auto"/>
            </w:tcBorders>
            <w:hideMark/>
          </w:tcPr>
          <w:p w14:paraId="47937FE6" w14:textId="77777777" w:rsidR="00000000" w:rsidRDefault="009D64FD">
            <w:pPr>
              <w:jc w:val="center"/>
            </w:pPr>
            <w:r>
              <w:t>U+0012</w:t>
            </w:r>
          </w:p>
        </w:tc>
      </w:tr>
      <w:tr w:rsidR="00000000" w14:paraId="6C1649FB" w14:textId="77777777">
        <w:tc>
          <w:tcPr>
            <w:tcW w:w="0" w:type="auto"/>
            <w:tcBorders>
              <w:top w:val="single" w:sz="4" w:space="0" w:color="auto"/>
              <w:left w:val="single" w:sz="4" w:space="0" w:color="auto"/>
              <w:bottom w:val="single" w:sz="4" w:space="0" w:color="auto"/>
              <w:right w:val="single" w:sz="4" w:space="0" w:color="auto"/>
            </w:tcBorders>
            <w:hideMark/>
          </w:tcPr>
          <w:p w14:paraId="58828845" w14:textId="77777777" w:rsidR="00000000" w:rsidRDefault="009D64FD">
            <w:pPr>
              <w:jc w:val="center"/>
            </w:pPr>
            <w:r>
              <w:t>DC3</w:t>
            </w:r>
          </w:p>
        </w:tc>
        <w:tc>
          <w:tcPr>
            <w:tcW w:w="0" w:type="auto"/>
            <w:tcBorders>
              <w:top w:val="single" w:sz="4" w:space="0" w:color="auto"/>
              <w:left w:val="single" w:sz="4" w:space="0" w:color="auto"/>
              <w:bottom w:val="single" w:sz="4" w:space="0" w:color="auto"/>
              <w:right w:val="single" w:sz="4" w:space="0" w:color="auto"/>
            </w:tcBorders>
            <w:hideMark/>
          </w:tcPr>
          <w:p w14:paraId="22B2A0A0" w14:textId="77777777" w:rsidR="00000000" w:rsidRDefault="009D64FD">
            <w:pPr>
              <w:jc w:val="center"/>
            </w:pPr>
            <w:r>
              <w:t>device control 3</w:t>
            </w:r>
          </w:p>
        </w:tc>
        <w:tc>
          <w:tcPr>
            <w:tcW w:w="0" w:type="auto"/>
            <w:tcBorders>
              <w:top w:val="single" w:sz="4" w:space="0" w:color="auto"/>
              <w:left w:val="single" w:sz="4" w:space="0" w:color="auto"/>
              <w:bottom w:val="single" w:sz="4" w:space="0" w:color="auto"/>
              <w:right w:val="single" w:sz="4" w:space="0" w:color="auto"/>
            </w:tcBorders>
            <w:hideMark/>
          </w:tcPr>
          <w:p w14:paraId="39C8EC19" w14:textId="77777777" w:rsidR="00000000" w:rsidRDefault="009D64FD">
            <w:pPr>
              <w:jc w:val="center"/>
            </w:pPr>
            <w:r>
              <w:t>U+0013</w:t>
            </w:r>
          </w:p>
        </w:tc>
      </w:tr>
      <w:tr w:rsidR="00000000" w14:paraId="467FC37F" w14:textId="77777777">
        <w:tc>
          <w:tcPr>
            <w:tcW w:w="0" w:type="auto"/>
            <w:tcBorders>
              <w:top w:val="single" w:sz="4" w:space="0" w:color="auto"/>
              <w:left w:val="single" w:sz="4" w:space="0" w:color="auto"/>
              <w:bottom w:val="single" w:sz="4" w:space="0" w:color="auto"/>
              <w:right w:val="single" w:sz="4" w:space="0" w:color="auto"/>
            </w:tcBorders>
            <w:hideMark/>
          </w:tcPr>
          <w:p w14:paraId="2E21064A" w14:textId="77777777" w:rsidR="00000000" w:rsidRDefault="009D64FD">
            <w:pPr>
              <w:jc w:val="center"/>
            </w:pPr>
            <w:r>
              <w:t>DC4</w:t>
            </w:r>
          </w:p>
        </w:tc>
        <w:tc>
          <w:tcPr>
            <w:tcW w:w="0" w:type="auto"/>
            <w:tcBorders>
              <w:top w:val="single" w:sz="4" w:space="0" w:color="auto"/>
              <w:left w:val="single" w:sz="4" w:space="0" w:color="auto"/>
              <w:bottom w:val="single" w:sz="4" w:space="0" w:color="auto"/>
              <w:right w:val="single" w:sz="4" w:space="0" w:color="auto"/>
            </w:tcBorders>
            <w:hideMark/>
          </w:tcPr>
          <w:p w14:paraId="43FB1222" w14:textId="77777777" w:rsidR="00000000" w:rsidRDefault="009D64FD">
            <w:pPr>
              <w:jc w:val="center"/>
            </w:pPr>
            <w:r>
              <w:t>device control 4</w:t>
            </w:r>
          </w:p>
        </w:tc>
        <w:tc>
          <w:tcPr>
            <w:tcW w:w="0" w:type="auto"/>
            <w:tcBorders>
              <w:top w:val="single" w:sz="4" w:space="0" w:color="auto"/>
              <w:left w:val="single" w:sz="4" w:space="0" w:color="auto"/>
              <w:bottom w:val="single" w:sz="4" w:space="0" w:color="auto"/>
              <w:right w:val="single" w:sz="4" w:space="0" w:color="auto"/>
            </w:tcBorders>
            <w:hideMark/>
          </w:tcPr>
          <w:p w14:paraId="11F3869C" w14:textId="77777777" w:rsidR="00000000" w:rsidRDefault="009D64FD">
            <w:pPr>
              <w:jc w:val="center"/>
            </w:pPr>
            <w:r>
              <w:t>U+0014</w:t>
            </w:r>
          </w:p>
        </w:tc>
      </w:tr>
      <w:tr w:rsidR="00000000" w14:paraId="74CE3E5C" w14:textId="77777777">
        <w:tc>
          <w:tcPr>
            <w:tcW w:w="0" w:type="auto"/>
            <w:tcBorders>
              <w:top w:val="single" w:sz="4" w:space="0" w:color="auto"/>
              <w:left w:val="single" w:sz="4" w:space="0" w:color="auto"/>
              <w:bottom w:val="single" w:sz="4" w:space="0" w:color="auto"/>
              <w:right w:val="single" w:sz="4" w:space="0" w:color="auto"/>
            </w:tcBorders>
            <w:hideMark/>
          </w:tcPr>
          <w:p w14:paraId="2E7BBB26" w14:textId="77777777" w:rsidR="00000000" w:rsidRDefault="009D64FD">
            <w:pPr>
              <w:jc w:val="center"/>
            </w:pPr>
            <w:r>
              <w:t>NAK</w:t>
            </w:r>
          </w:p>
        </w:tc>
        <w:tc>
          <w:tcPr>
            <w:tcW w:w="0" w:type="auto"/>
            <w:tcBorders>
              <w:top w:val="single" w:sz="4" w:space="0" w:color="auto"/>
              <w:left w:val="single" w:sz="4" w:space="0" w:color="auto"/>
              <w:bottom w:val="single" w:sz="4" w:space="0" w:color="auto"/>
              <w:right w:val="single" w:sz="4" w:space="0" w:color="auto"/>
            </w:tcBorders>
            <w:hideMark/>
          </w:tcPr>
          <w:p w14:paraId="5BC77CBE" w14:textId="77777777" w:rsidR="00000000" w:rsidRDefault="009D64FD">
            <w:pPr>
              <w:jc w:val="center"/>
            </w:pPr>
            <w:r>
              <w:t>negative acknowledge</w:t>
            </w:r>
          </w:p>
        </w:tc>
        <w:tc>
          <w:tcPr>
            <w:tcW w:w="0" w:type="auto"/>
            <w:tcBorders>
              <w:top w:val="single" w:sz="4" w:space="0" w:color="auto"/>
              <w:left w:val="single" w:sz="4" w:space="0" w:color="auto"/>
              <w:bottom w:val="single" w:sz="4" w:space="0" w:color="auto"/>
              <w:right w:val="single" w:sz="4" w:space="0" w:color="auto"/>
            </w:tcBorders>
            <w:hideMark/>
          </w:tcPr>
          <w:p w14:paraId="0F0959FF" w14:textId="77777777" w:rsidR="00000000" w:rsidRDefault="009D64FD">
            <w:pPr>
              <w:jc w:val="center"/>
            </w:pPr>
            <w:r>
              <w:t>U+0015</w:t>
            </w:r>
          </w:p>
        </w:tc>
      </w:tr>
      <w:tr w:rsidR="00000000" w14:paraId="5FF216AF" w14:textId="77777777">
        <w:tc>
          <w:tcPr>
            <w:tcW w:w="0" w:type="auto"/>
            <w:tcBorders>
              <w:top w:val="single" w:sz="4" w:space="0" w:color="auto"/>
              <w:left w:val="single" w:sz="4" w:space="0" w:color="auto"/>
              <w:bottom w:val="single" w:sz="4" w:space="0" w:color="auto"/>
              <w:right w:val="single" w:sz="4" w:space="0" w:color="auto"/>
            </w:tcBorders>
            <w:hideMark/>
          </w:tcPr>
          <w:p w14:paraId="273B4E81" w14:textId="77777777" w:rsidR="00000000" w:rsidRDefault="009D64FD">
            <w:pPr>
              <w:jc w:val="center"/>
            </w:pPr>
            <w:r>
              <w:t>SYN</w:t>
            </w:r>
          </w:p>
        </w:tc>
        <w:tc>
          <w:tcPr>
            <w:tcW w:w="0" w:type="auto"/>
            <w:tcBorders>
              <w:top w:val="single" w:sz="4" w:space="0" w:color="auto"/>
              <w:left w:val="single" w:sz="4" w:space="0" w:color="auto"/>
              <w:bottom w:val="single" w:sz="4" w:space="0" w:color="auto"/>
              <w:right w:val="single" w:sz="4" w:space="0" w:color="auto"/>
            </w:tcBorders>
            <w:hideMark/>
          </w:tcPr>
          <w:p w14:paraId="293F60BD" w14:textId="77777777" w:rsidR="00000000" w:rsidRDefault="009D64FD">
            <w:pPr>
              <w:jc w:val="center"/>
            </w:pPr>
            <w:r>
              <w:t>synchronous idle</w:t>
            </w:r>
          </w:p>
        </w:tc>
        <w:tc>
          <w:tcPr>
            <w:tcW w:w="0" w:type="auto"/>
            <w:tcBorders>
              <w:top w:val="single" w:sz="4" w:space="0" w:color="auto"/>
              <w:left w:val="single" w:sz="4" w:space="0" w:color="auto"/>
              <w:bottom w:val="single" w:sz="4" w:space="0" w:color="auto"/>
              <w:right w:val="single" w:sz="4" w:space="0" w:color="auto"/>
            </w:tcBorders>
            <w:hideMark/>
          </w:tcPr>
          <w:p w14:paraId="7F6EFD23" w14:textId="77777777" w:rsidR="00000000" w:rsidRDefault="009D64FD">
            <w:pPr>
              <w:jc w:val="center"/>
            </w:pPr>
            <w:r>
              <w:t>U+0016</w:t>
            </w:r>
          </w:p>
        </w:tc>
      </w:tr>
      <w:tr w:rsidR="00000000" w14:paraId="6CC143E2" w14:textId="77777777">
        <w:tc>
          <w:tcPr>
            <w:tcW w:w="0" w:type="auto"/>
            <w:tcBorders>
              <w:top w:val="single" w:sz="4" w:space="0" w:color="auto"/>
              <w:left w:val="single" w:sz="4" w:space="0" w:color="auto"/>
              <w:bottom w:val="single" w:sz="4" w:space="0" w:color="auto"/>
              <w:right w:val="single" w:sz="4" w:space="0" w:color="auto"/>
            </w:tcBorders>
            <w:hideMark/>
          </w:tcPr>
          <w:p w14:paraId="655D11DC" w14:textId="77777777" w:rsidR="00000000" w:rsidRDefault="009D64FD">
            <w:pPr>
              <w:jc w:val="center"/>
            </w:pPr>
            <w:r>
              <w:t>ETB</w:t>
            </w:r>
          </w:p>
        </w:tc>
        <w:tc>
          <w:tcPr>
            <w:tcW w:w="0" w:type="auto"/>
            <w:tcBorders>
              <w:top w:val="single" w:sz="4" w:space="0" w:color="auto"/>
              <w:left w:val="single" w:sz="4" w:space="0" w:color="auto"/>
              <w:bottom w:val="single" w:sz="4" w:space="0" w:color="auto"/>
              <w:right w:val="single" w:sz="4" w:space="0" w:color="auto"/>
            </w:tcBorders>
            <w:hideMark/>
          </w:tcPr>
          <w:p w14:paraId="3E832067" w14:textId="77777777" w:rsidR="00000000" w:rsidRDefault="009D64FD">
            <w:pPr>
              <w:jc w:val="center"/>
            </w:pPr>
            <w:r>
              <w:t xml:space="preserve">end of transmission block </w:t>
            </w:r>
          </w:p>
        </w:tc>
        <w:tc>
          <w:tcPr>
            <w:tcW w:w="0" w:type="auto"/>
            <w:tcBorders>
              <w:top w:val="single" w:sz="4" w:space="0" w:color="auto"/>
              <w:left w:val="single" w:sz="4" w:space="0" w:color="auto"/>
              <w:bottom w:val="single" w:sz="4" w:space="0" w:color="auto"/>
              <w:right w:val="single" w:sz="4" w:space="0" w:color="auto"/>
            </w:tcBorders>
            <w:hideMark/>
          </w:tcPr>
          <w:p w14:paraId="477EF672" w14:textId="77777777" w:rsidR="00000000" w:rsidRDefault="009D64FD">
            <w:pPr>
              <w:jc w:val="center"/>
            </w:pPr>
            <w:r>
              <w:t>U+0017</w:t>
            </w:r>
          </w:p>
        </w:tc>
      </w:tr>
      <w:tr w:rsidR="00000000" w14:paraId="4296C888" w14:textId="77777777">
        <w:tc>
          <w:tcPr>
            <w:tcW w:w="0" w:type="auto"/>
            <w:tcBorders>
              <w:top w:val="single" w:sz="4" w:space="0" w:color="auto"/>
              <w:left w:val="single" w:sz="4" w:space="0" w:color="auto"/>
              <w:bottom w:val="single" w:sz="4" w:space="0" w:color="auto"/>
              <w:right w:val="single" w:sz="4" w:space="0" w:color="auto"/>
            </w:tcBorders>
            <w:hideMark/>
          </w:tcPr>
          <w:p w14:paraId="4D563873" w14:textId="77777777" w:rsidR="00000000" w:rsidRDefault="009D64FD">
            <w:pPr>
              <w:jc w:val="center"/>
            </w:pPr>
            <w:r>
              <w:t>CAN</w:t>
            </w:r>
          </w:p>
        </w:tc>
        <w:tc>
          <w:tcPr>
            <w:tcW w:w="0" w:type="auto"/>
            <w:tcBorders>
              <w:top w:val="single" w:sz="4" w:space="0" w:color="auto"/>
              <w:left w:val="single" w:sz="4" w:space="0" w:color="auto"/>
              <w:bottom w:val="single" w:sz="4" w:space="0" w:color="auto"/>
              <w:right w:val="single" w:sz="4" w:space="0" w:color="auto"/>
            </w:tcBorders>
            <w:hideMark/>
          </w:tcPr>
          <w:p w14:paraId="7FC07DA6" w14:textId="77777777" w:rsidR="00000000" w:rsidRDefault="009D64FD">
            <w:pPr>
              <w:jc w:val="center"/>
            </w:pPr>
            <w:r>
              <w:t>cancel</w:t>
            </w:r>
          </w:p>
        </w:tc>
        <w:tc>
          <w:tcPr>
            <w:tcW w:w="0" w:type="auto"/>
            <w:tcBorders>
              <w:top w:val="single" w:sz="4" w:space="0" w:color="auto"/>
              <w:left w:val="single" w:sz="4" w:space="0" w:color="auto"/>
              <w:bottom w:val="single" w:sz="4" w:space="0" w:color="auto"/>
              <w:right w:val="single" w:sz="4" w:space="0" w:color="auto"/>
            </w:tcBorders>
            <w:hideMark/>
          </w:tcPr>
          <w:p w14:paraId="16A13C66" w14:textId="77777777" w:rsidR="00000000" w:rsidRDefault="009D64FD">
            <w:pPr>
              <w:jc w:val="center"/>
            </w:pPr>
            <w:r>
              <w:t>U+0018</w:t>
            </w:r>
          </w:p>
        </w:tc>
      </w:tr>
      <w:tr w:rsidR="00000000" w14:paraId="3D1CBDBB" w14:textId="77777777">
        <w:tc>
          <w:tcPr>
            <w:tcW w:w="0" w:type="auto"/>
            <w:tcBorders>
              <w:top w:val="single" w:sz="4" w:space="0" w:color="auto"/>
              <w:left w:val="single" w:sz="4" w:space="0" w:color="auto"/>
              <w:bottom w:val="single" w:sz="4" w:space="0" w:color="auto"/>
              <w:right w:val="single" w:sz="4" w:space="0" w:color="auto"/>
            </w:tcBorders>
            <w:hideMark/>
          </w:tcPr>
          <w:p w14:paraId="2D97DB14" w14:textId="77777777" w:rsidR="00000000" w:rsidRDefault="009D64FD">
            <w:pPr>
              <w:jc w:val="center"/>
            </w:pPr>
            <w:r>
              <w:t>EM</w:t>
            </w:r>
          </w:p>
        </w:tc>
        <w:tc>
          <w:tcPr>
            <w:tcW w:w="0" w:type="auto"/>
            <w:tcBorders>
              <w:top w:val="single" w:sz="4" w:space="0" w:color="auto"/>
              <w:left w:val="single" w:sz="4" w:space="0" w:color="auto"/>
              <w:bottom w:val="single" w:sz="4" w:space="0" w:color="auto"/>
              <w:right w:val="single" w:sz="4" w:space="0" w:color="auto"/>
            </w:tcBorders>
            <w:hideMark/>
          </w:tcPr>
          <w:p w14:paraId="35BC67A8" w14:textId="77777777" w:rsidR="00000000" w:rsidRDefault="009D64FD">
            <w:pPr>
              <w:jc w:val="center"/>
            </w:pPr>
            <w:r>
              <w:t>end of medium</w:t>
            </w:r>
          </w:p>
        </w:tc>
        <w:tc>
          <w:tcPr>
            <w:tcW w:w="0" w:type="auto"/>
            <w:tcBorders>
              <w:top w:val="single" w:sz="4" w:space="0" w:color="auto"/>
              <w:left w:val="single" w:sz="4" w:space="0" w:color="auto"/>
              <w:bottom w:val="single" w:sz="4" w:space="0" w:color="auto"/>
              <w:right w:val="single" w:sz="4" w:space="0" w:color="auto"/>
            </w:tcBorders>
            <w:hideMark/>
          </w:tcPr>
          <w:p w14:paraId="17E16642" w14:textId="77777777" w:rsidR="00000000" w:rsidRDefault="009D64FD">
            <w:pPr>
              <w:jc w:val="center"/>
            </w:pPr>
            <w:r>
              <w:t>U+0019</w:t>
            </w:r>
          </w:p>
        </w:tc>
      </w:tr>
      <w:tr w:rsidR="00000000" w14:paraId="3759A1F5" w14:textId="77777777">
        <w:tc>
          <w:tcPr>
            <w:tcW w:w="0" w:type="auto"/>
            <w:tcBorders>
              <w:top w:val="single" w:sz="4" w:space="0" w:color="auto"/>
              <w:left w:val="single" w:sz="4" w:space="0" w:color="auto"/>
              <w:bottom w:val="single" w:sz="4" w:space="0" w:color="auto"/>
              <w:right w:val="single" w:sz="4" w:space="0" w:color="auto"/>
            </w:tcBorders>
            <w:hideMark/>
          </w:tcPr>
          <w:p w14:paraId="12A77AEA" w14:textId="77777777" w:rsidR="00000000" w:rsidRDefault="009D64FD">
            <w:pPr>
              <w:jc w:val="center"/>
            </w:pPr>
            <w:r>
              <w:t>SUB</w:t>
            </w:r>
          </w:p>
        </w:tc>
        <w:tc>
          <w:tcPr>
            <w:tcW w:w="0" w:type="auto"/>
            <w:tcBorders>
              <w:top w:val="single" w:sz="4" w:space="0" w:color="auto"/>
              <w:left w:val="single" w:sz="4" w:space="0" w:color="auto"/>
              <w:bottom w:val="single" w:sz="4" w:space="0" w:color="auto"/>
              <w:right w:val="single" w:sz="4" w:space="0" w:color="auto"/>
            </w:tcBorders>
            <w:hideMark/>
          </w:tcPr>
          <w:p w14:paraId="3E231D87" w14:textId="77777777" w:rsidR="00000000" w:rsidRDefault="009D64FD">
            <w:pPr>
              <w:jc w:val="center"/>
            </w:pPr>
            <w:r>
              <w:t>substitute</w:t>
            </w:r>
          </w:p>
        </w:tc>
        <w:tc>
          <w:tcPr>
            <w:tcW w:w="0" w:type="auto"/>
            <w:tcBorders>
              <w:top w:val="single" w:sz="4" w:space="0" w:color="auto"/>
              <w:left w:val="single" w:sz="4" w:space="0" w:color="auto"/>
              <w:bottom w:val="single" w:sz="4" w:space="0" w:color="auto"/>
              <w:right w:val="single" w:sz="4" w:space="0" w:color="auto"/>
            </w:tcBorders>
            <w:hideMark/>
          </w:tcPr>
          <w:p w14:paraId="6430988F" w14:textId="77777777" w:rsidR="00000000" w:rsidRDefault="009D64FD">
            <w:pPr>
              <w:jc w:val="center"/>
            </w:pPr>
            <w:r>
              <w:t>U+001A</w:t>
            </w:r>
          </w:p>
        </w:tc>
      </w:tr>
      <w:tr w:rsidR="00000000" w14:paraId="6F8F88DF" w14:textId="77777777">
        <w:tc>
          <w:tcPr>
            <w:tcW w:w="0" w:type="auto"/>
            <w:tcBorders>
              <w:top w:val="single" w:sz="4" w:space="0" w:color="auto"/>
              <w:left w:val="single" w:sz="4" w:space="0" w:color="auto"/>
              <w:bottom w:val="single" w:sz="4" w:space="0" w:color="auto"/>
              <w:right w:val="single" w:sz="4" w:space="0" w:color="auto"/>
            </w:tcBorders>
            <w:hideMark/>
          </w:tcPr>
          <w:p w14:paraId="04A6FF16" w14:textId="77777777" w:rsidR="00000000" w:rsidRDefault="009D64FD">
            <w:pPr>
              <w:jc w:val="center"/>
            </w:pPr>
            <w:r>
              <w:t>ESC</w:t>
            </w:r>
          </w:p>
        </w:tc>
        <w:tc>
          <w:tcPr>
            <w:tcW w:w="0" w:type="auto"/>
            <w:tcBorders>
              <w:top w:val="single" w:sz="4" w:space="0" w:color="auto"/>
              <w:left w:val="single" w:sz="4" w:space="0" w:color="auto"/>
              <w:bottom w:val="single" w:sz="4" w:space="0" w:color="auto"/>
              <w:right w:val="single" w:sz="4" w:space="0" w:color="auto"/>
            </w:tcBorders>
            <w:hideMark/>
          </w:tcPr>
          <w:p w14:paraId="1594A29F" w14:textId="77777777" w:rsidR="00000000" w:rsidRDefault="009D64FD">
            <w:pPr>
              <w:jc w:val="center"/>
            </w:pPr>
            <w:r>
              <w:t>escape</w:t>
            </w:r>
          </w:p>
        </w:tc>
        <w:tc>
          <w:tcPr>
            <w:tcW w:w="0" w:type="auto"/>
            <w:tcBorders>
              <w:top w:val="single" w:sz="4" w:space="0" w:color="auto"/>
              <w:left w:val="single" w:sz="4" w:space="0" w:color="auto"/>
              <w:bottom w:val="single" w:sz="4" w:space="0" w:color="auto"/>
              <w:right w:val="single" w:sz="4" w:space="0" w:color="auto"/>
            </w:tcBorders>
            <w:hideMark/>
          </w:tcPr>
          <w:p w14:paraId="022F6703" w14:textId="77777777" w:rsidR="00000000" w:rsidRDefault="009D64FD">
            <w:pPr>
              <w:jc w:val="center"/>
            </w:pPr>
            <w:r>
              <w:t>U+001B</w:t>
            </w:r>
          </w:p>
        </w:tc>
      </w:tr>
      <w:tr w:rsidR="00000000" w14:paraId="36942C78" w14:textId="77777777">
        <w:tc>
          <w:tcPr>
            <w:tcW w:w="0" w:type="auto"/>
            <w:tcBorders>
              <w:top w:val="single" w:sz="4" w:space="0" w:color="auto"/>
              <w:left w:val="single" w:sz="4" w:space="0" w:color="auto"/>
              <w:bottom w:val="single" w:sz="4" w:space="0" w:color="auto"/>
              <w:right w:val="single" w:sz="4" w:space="0" w:color="auto"/>
            </w:tcBorders>
            <w:hideMark/>
          </w:tcPr>
          <w:p w14:paraId="7082C859" w14:textId="77777777" w:rsidR="00000000" w:rsidRDefault="009D64FD">
            <w:pPr>
              <w:jc w:val="center"/>
            </w:pPr>
            <w:r>
              <w:t>FS</w:t>
            </w:r>
          </w:p>
        </w:tc>
        <w:tc>
          <w:tcPr>
            <w:tcW w:w="0" w:type="auto"/>
            <w:tcBorders>
              <w:top w:val="single" w:sz="4" w:space="0" w:color="auto"/>
              <w:left w:val="single" w:sz="4" w:space="0" w:color="auto"/>
              <w:bottom w:val="single" w:sz="4" w:space="0" w:color="auto"/>
              <w:right w:val="single" w:sz="4" w:space="0" w:color="auto"/>
            </w:tcBorders>
            <w:hideMark/>
          </w:tcPr>
          <w:p w14:paraId="644D007B" w14:textId="77777777" w:rsidR="00000000" w:rsidRDefault="009D64FD">
            <w:pPr>
              <w:jc w:val="center"/>
            </w:pPr>
            <w:r>
              <w:t>file separator</w:t>
            </w:r>
          </w:p>
        </w:tc>
        <w:tc>
          <w:tcPr>
            <w:tcW w:w="0" w:type="auto"/>
            <w:tcBorders>
              <w:top w:val="single" w:sz="4" w:space="0" w:color="auto"/>
              <w:left w:val="single" w:sz="4" w:space="0" w:color="auto"/>
              <w:bottom w:val="single" w:sz="4" w:space="0" w:color="auto"/>
              <w:right w:val="single" w:sz="4" w:space="0" w:color="auto"/>
            </w:tcBorders>
            <w:hideMark/>
          </w:tcPr>
          <w:p w14:paraId="79185C27" w14:textId="77777777" w:rsidR="00000000" w:rsidRDefault="009D64FD">
            <w:pPr>
              <w:jc w:val="center"/>
            </w:pPr>
            <w:r>
              <w:t>U+001C</w:t>
            </w:r>
          </w:p>
        </w:tc>
      </w:tr>
      <w:tr w:rsidR="00000000" w14:paraId="37DBBA4A" w14:textId="77777777">
        <w:tc>
          <w:tcPr>
            <w:tcW w:w="0" w:type="auto"/>
            <w:tcBorders>
              <w:top w:val="single" w:sz="4" w:space="0" w:color="auto"/>
              <w:left w:val="single" w:sz="4" w:space="0" w:color="auto"/>
              <w:bottom w:val="single" w:sz="4" w:space="0" w:color="auto"/>
              <w:right w:val="single" w:sz="4" w:space="0" w:color="auto"/>
            </w:tcBorders>
            <w:hideMark/>
          </w:tcPr>
          <w:p w14:paraId="6D7ACB70" w14:textId="77777777" w:rsidR="00000000" w:rsidRDefault="009D64FD">
            <w:pPr>
              <w:jc w:val="center"/>
            </w:pPr>
            <w:r>
              <w:t>GS</w:t>
            </w:r>
          </w:p>
        </w:tc>
        <w:tc>
          <w:tcPr>
            <w:tcW w:w="0" w:type="auto"/>
            <w:tcBorders>
              <w:top w:val="single" w:sz="4" w:space="0" w:color="auto"/>
              <w:left w:val="single" w:sz="4" w:space="0" w:color="auto"/>
              <w:bottom w:val="single" w:sz="4" w:space="0" w:color="auto"/>
              <w:right w:val="single" w:sz="4" w:space="0" w:color="auto"/>
            </w:tcBorders>
            <w:hideMark/>
          </w:tcPr>
          <w:p w14:paraId="1ADB6B58" w14:textId="77777777" w:rsidR="00000000" w:rsidRDefault="009D64FD">
            <w:pPr>
              <w:jc w:val="center"/>
            </w:pPr>
            <w:r>
              <w:t>group separator</w:t>
            </w:r>
          </w:p>
        </w:tc>
        <w:tc>
          <w:tcPr>
            <w:tcW w:w="0" w:type="auto"/>
            <w:tcBorders>
              <w:top w:val="single" w:sz="4" w:space="0" w:color="auto"/>
              <w:left w:val="single" w:sz="4" w:space="0" w:color="auto"/>
              <w:bottom w:val="single" w:sz="4" w:space="0" w:color="auto"/>
              <w:right w:val="single" w:sz="4" w:space="0" w:color="auto"/>
            </w:tcBorders>
            <w:hideMark/>
          </w:tcPr>
          <w:p w14:paraId="6EB1D8EC" w14:textId="77777777" w:rsidR="00000000" w:rsidRDefault="009D64FD">
            <w:pPr>
              <w:jc w:val="center"/>
            </w:pPr>
            <w:r>
              <w:t>U+001D</w:t>
            </w:r>
          </w:p>
        </w:tc>
      </w:tr>
      <w:tr w:rsidR="00000000" w14:paraId="5CA3B8E1" w14:textId="77777777">
        <w:tc>
          <w:tcPr>
            <w:tcW w:w="0" w:type="auto"/>
            <w:tcBorders>
              <w:top w:val="single" w:sz="4" w:space="0" w:color="auto"/>
              <w:left w:val="single" w:sz="4" w:space="0" w:color="auto"/>
              <w:bottom w:val="single" w:sz="4" w:space="0" w:color="auto"/>
              <w:right w:val="single" w:sz="4" w:space="0" w:color="auto"/>
            </w:tcBorders>
            <w:hideMark/>
          </w:tcPr>
          <w:p w14:paraId="038679BC" w14:textId="77777777" w:rsidR="00000000" w:rsidRDefault="009D64FD">
            <w:pPr>
              <w:jc w:val="center"/>
            </w:pPr>
            <w:r>
              <w:t>RS</w:t>
            </w:r>
          </w:p>
        </w:tc>
        <w:tc>
          <w:tcPr>
            <w:tcW w:w="0" w:type="auto"/>
            <w:tcBorders>
              <w:top w:val="single" w:sz="4" w:space="0" w:color="auto"/>
              <w:left w:val="single" w:sz="4" w:space="0" w:color="auto"/>
              <w:bottom w:val="single" w:sz="4" w:space="0" w:color="auto"/>
              <w:right w:val="single" w:sz="4" w:space="0" w:color="auto"/>
            </w:tcBorders>
            <w:hideMark/>
          </w:tcPr>
          <w:p w14:paraId="58F8D466" w14:textId="77777777" w:rsidR="00000000" w:rsidRDefault="009D64FD">
            <w:pPr>
              <w:jc w:val="center"/>
            </w:pPr>
            <w:r>
              <w:t>record separator</w:t>
            </w:r>
          </w:p>
        </w:tc>
        <w:tc>
          <w:tcPr>
            <w:tcW w:w="0" w:type="auto"/>
            <w:tcBorders>
              <w:top w:val="single" w:sz="4" w:space="0" w:color="auto"/>
              <w:left w:val="single" w:sz="4" w:space="0" w:color="auto"/>
              <w:bottom w:val="single" w:sz="4" w:space="0" w:color="auto"/>
              <w:right w:val="single" w:sz="4" w:space="0" w:color="auto"/>
            </w:tcBorders>
            <w:hideMark/>
          </w:tcPr>
          <w:p w14:paraId="5CF9223F" w14:textId="77777777" w:rsidR="00000000" w:rsidRDefault="009D64FD">
            <w:pPr>
              <w:jc w:val="center"/>
            </w:pPr>
            <w:r>
              <w:t>U+001E</w:t>
            </w:r>
          </w:p>
        </w:tc>
      </w:tr>
      <w:tr w:rsidR="00000000" w14:paraId="7476EECE" w14:textId="77777777">
        <w:tc>
          <w:tcPr>
            <w:tcW w:w="0" w:type="auto"/>
            <w:tcBorders>
              <w:top w:val="single" w:sz="4" w:space="0" w:color="auto"/>
              <w:left w:val="single" w:sz="4" w:space="0" w:color="auto"/>
              <w:bottom w:val="single" w:sz="4" w:space="0" w:color="auto"/>
              <w:right w:val="single" w:sz="4" w:space="0" w:color="auto"/>
            </w:tcBorders>
            <w:hideMark/>
          </w:tcPr>
          <w:p w14:paraId="0FF88275" w14:textId="77777777" w:rsidR="00000000" w:rsidRDefault="009D64FD">
            <w:pPr>
              <w:jc w:val="center"/>
            </w:pPr>
            <w:r>
              <w:t>US</w:t>
            </w:r>
          </w:p>
        </w:tc>
        <w:tc>
          <w:tcPr>
            <w:tcW w:w="0" w:type="auto"/>
            <w:tcBorders>
              <w:top w:val="single" w:sz="4" w:space="0" w:color="auto"/>
              <w:left w:val="single" w:sz="4" w:space="0" w:color="auto"/>
              <w:bottom w:val="single" w:sz="4" w:space="0" w:color="auto"/>
              <w:right w:val="single" w:sz="4" w:space="0" w:color="auto"/>
            </w:tcBorders>
            <w:hideMark/>
          </w:tcPr>
          <w:p w14:paraId="4BB17980" w14:textId="77777777" w:rsidR="00000000" w:rsidRDefault="009D64FD">
            <w:pPr>
              <w:jc w:val="center"/>
            </w:pPr>
            <w:r>
              <w:t>unit separator</w:t>
            </w:r>
          </w:p>
        </w:tc>
        <w:tc>
          <w:tcPr>
            <w:tcW w:w="0" w:type="auto"/>
            <w:tcBorders>
              <w:top w:val="single" w:sz="4" w:space="0" w:color="auto"/>
              <w:left w:val="single" w:sz="4" w:space="0" w:color="auto"/>
              <w:bottom w:val="single" w:sz="4" w:space="0" w:color="auto"/>
              <w:right w:val="single" w:sz="4" w:space="0" w:color="auto"/>
            </w:tcBorders>
            <w:hideMark/>
          </w:tcPr>
          <w:p w14:paraId="728F09C6" w14:textId="77777777" w:rsidR="00000000" w:rsidRDefault="009D64FD">
            <w:pPr>
              <w:jc w:val="center"/>
            </w:pPr>
            <w:r>
              <w:t>U+001F</w:t>
            </w:r>
          </w:p>
        </w:tc>
      </w:tr>
      <w:tr w:rsidR="00000000" w14:paraId="16802EE9" w14:textId="77777777">
        <w:tc>
          <w:tcPr>
            <w:tcW w:w="0" w:type="auto"/>
            <w:tcBorders>
              <w:top w:val="single" w:sz="4" w:space="0" w:color="auto"/>
              <w:left w:val="single" w:sz="4" w:space="0" w:color="auto"/>
              <w:bottom w:val="single" w:sz="4" w:space="0" w:color="auto"/>
              <w:right w:val="single" w:sz="4" w:space="0" w:color="auto"/>
            </w:tcBorders>
            <w:hideMark/>
          </w:tcPr>
          <w:p w14:paraId="11B45B09" w14:textId="77777777" w:rsidR="00000000" w:rsidRDefault="009D64FD">
            <w:pPr>
              <w:jc w:val="center"/>
            </w:pPr>
            <w:r>
              <w:t>SP</w:t>
            </w:r>
          </w:p>
        </w:tc>
        <w:tc>
          <w:tcPr>
            <w:tcW w:w="0" w:type="auto"/>
            <w:tcBorders>
              <w:top w:val="single" w:sz="4" w:space="0" w:color="auto"/>
              <w:left w:val="single" w:sz="4" w:space="0" w:color="auto"/>
              <w:bottom w:val="single" w:sz="4" w:space="0" w:color="auto"/>
              <w:right w:val="single" w:sz="4" w:space="0" w:color="auto"/>
            </w:tcBorders>
            <w:hideMark/>
          </w:tcPr>
          <w:p w14:paraId="4F152808" w14:textId="77777777" w:rsidR="00000000" w:rsidRDefault="009D64FD">
            <w:pPr>
              <w:jc w:val="center"/>
            </w:pPr>
            <w:r>
              <w:t>space</w:t>
            </w:r>
          </w:p>
        </w:tc>
        <w:tc>
          <w:tcPr>
            <w:tcW w:w="0" w:type="auto"/>
            <w:tcBorders>
              <w:top w:val="single" w:sz="4" w:space="0" w:color="auto"/>
              <w:left w:val="single" w:sz="4" w:space="0" w:color="auto"/>
              <w:bottom w:val="single" w:sz="4" w:space="0" w:color="auto"/>
              <w:right w:val="single" w:sz="4" w:space="0" w:color="auto"/>
            </w:tcBorders>
            <w:hideMark/>
          </w:tcPr>
          <w:p w14:paraId="79ADAAD9" w14:textId="77777777" w:rsidR="00000000" w:rsidRDefault="009D64FD">
            <w:pPr>
              <w:jc w:val="center"/>
            </w:pPr>
            <w:r>
              <w:t>U+0020</w:t>
            </w:r>
          </w:p>
        </w:tc>
      </w:tr>
      <w:tr w:rsidR="00000000" w14:paraId="0640576F" w14:textId="77777777">
        <w:tc>
          <w:tcPr>
            <w:tcW w:w="0" w:type="auto"/>
            <w:tcBorders>
              <w:top w:val="single" w:sz="4" w:space="0" w:color="auto"/>
              <w:left w:val="single" w:sz="4" w:space="0" w:color="auto"/>
              <w:bottom w:val="single" w:sz="4" w:space="0" w:color="auto"/>
              <w:right w:val="single" w:sz="4" w:space="0" w:color="auto"/>
            </w:tcBorders>
            <w:hideMark/>
          </w:tcPr>
          <w:p w14:paraId="4E945FA9" w14:textId="77777777" w:rsidR="00000000" w:rsidRDefault="009D64FD">
            <w:pPr>
              <w:jc w:val="center"/>
            </w:pPr>
            <w:r>
              <w:t>DEL</w:t>
            </w:r>
          </w:p>
        </w:tc>
        <w:tc>
          <w:tcPr>
            <w:tcW w:w="0" w:type="auto"/>
            <w:tcBorders>
              <w:top w:val="single" w:sz="4" w:space="0" w:color="auto"/>
              <w:left w:val="single" w:sz="4" w:space="0" w:color="auto"/>
              <w:bottom w:val="single" w:sz="4" w:space="0" w:color="auto"/>
              <w:right w:val="single" w:sz="4" w:space="0" w:color="auto"/>
            </w:tcBorders>
            <w:hideMark/>
          </w:tcPr>
          <w:p w14:paraId="2D26A705" w14:textId="77777777" w:rsidR="00000000" w:rsidRDefault="009D64FD">
            <w:pPr>
              <w:jc w:val="center"/>
            </w:pPr>
            <w:r>
              <w:t>delete</w:t>
            </w:r>
          </w:p>
        </w:tc>
        <w:tc>
          <w:tcPr>
            <w:tcW w:w="0" w:type="auto"/>
            <w:tcBorders>
              <w:top w:val="single" w:sz="4" w:space="0" w:color="auto"/>
              <w:left w:val="single" w:sz="4" w:space="0" w:color="auto"/>
              <w:bottom w:val="single" w:sz="4" w:space="0" w:color="auto"/>
              <w:right w:val="single" w:sz="4" w:space="0" w:color="auto"/>
            </w:tcBorders>
            <w:hideMark/>
          </w:tcPr>
          <w:p w14:paraId="3EE22F60" w14:textId="77777777" w:rsidR="00000000" w:rsidRDefault="009D64FD">
            <w:pPr>
              <w:jc w:val="center"/>
            </w:pPr>
            <w:r>
              <w:t>U+007F</w:t>
            </w:r>
          </w:p>
        </w:tc>
      </w:tr>
      <w:tr w:rsidR="00000000" w14:paraId="3FFEAB1B" w14:textId="77777777">
        <w:tc>
          <w:tcPr>
            <w:tcW w:w="0" w:type="auto"/>
            <w:tcBorders>
              <w:top w:val="single" w:sz="4" w:space="0" w:color="auto"/>
              <w:left w:val="single" w:sz="4" w:space="0" w:color="auto"/>
              <w:bottom w:val="single" w:sz="4" w:space="0" w:color="auto"/>
              <w:right w:val="single" w:sz="4" w:space="0" w:color="auto"/>
            </w:tcBorders>
            <w:hideMark/>
          </w:tcPr>
          <w:p w14:paraId="6D6703D4" w14:textId="77777777" w:rsidR="00000000" w:rsidRDefault="009D64FD">
            <w:pPr>
              <w:jc w:val="center"/>
            </w:pPr>
            <w:r>
              <w:t>NBSP</w:t>
            </w:r>
          </w:p>
        </w:tc>
        <w:tc>
          <w:tcPr>
            <w:tcW w:w="0" w:type="auto"/>
            <w:tcBorders>
              <w:top w:val="single" w:sz="4" w:space="0" w:color="auto"/>
              <w:left w:val="single" w:sz="4" w:space="0" w:color="auto"/>
              <w:bottom w:val="single" w:sz="4" w:space="0" w:color="auto"/>
              <w:right w:val="single" w:sz="4" w:space="0" w:color="auto"/>
            </w:tcBorders>
            <w:hideMark/>
          </w:tcPr>
          <w:p w14:paraId="240AD94C" w14:textId="77777777" w:rsidR="00000000" w:rsidRDefault="009D64FD">
            <w:pPr>
              <w:jc w:val="center"/>
            </w:pPr>
            <w:r>
              <w:t>no break space</w:t>
            </w:r>
          </w:p>
        </w:tc>
        <w:tc>
          <w:tcPr>
            <w:tcW w:w="0" w:type="auto"/>
            <w:tcBorders>
              <w:top w:val="single" w:sz="4" w:space="0" w:color="auto"/>
              <w:left w:val="single" w:sz="4" w:space="0" w:color="auto"/>
              <w:bottom w:val="single" w:sz="4" w:space="0" w:color="auto"/>
              <w:right w:val="single" w:sz="4" w:space="0" w:color="auto"/>
            </w:tcBorders>
            <w:hideMark/>
          </w:tcPr>
          <w:p w14:paraId="4F3F070F" w14:textId="77777777" w:rsidR="00000000" w:rsidRDefault="009D64FD">
            <w:pPr>
              <w:jc w:val="center"/>
            </w:pPr>
            <w:r>
              <w:t>U+00A0</w:t>
            </w:r>
          </w:p>
        </w:tc>
      </w:tr>
      <w:tr w:rsidR="00000000" w14:paraId="4CBEC3B1" w14:textId="77777777">
        <w:tc>
          <w:tcPr>
            <w:tcW w:w="0" w:type="auto"/>
            <w:tcBorders>
              <w:top w:val="single" w:sz="4" w:space="0" w:color="auto"/>
              <w:left w:val="single" w:sz="4" w:space="0" w:color="auto"/>
              <w:bottom w:val="single" w:sz="4" w:space="0" w:color="auto"/>
              <w:right w:val="single" w:sz="4" w:space="0" w:color="auto"/>
            </w:tcBorders>
            <w:hideMark/>
          </w:tcPr>
          <w:p w14:paraId="27F710CA" w14:textId="77777777" w:rsidR="00000000" w:rsidRDefault="009D64FD">
            <w:pPr>
              <w:jc w:val="center"/>
            </w:pPr>
            <w:r>
              <w:t xml:space="preserve"> NEL</w:t>
            </w:r>
          </w:p>
        </w:tc>
        <w:tc>
          <w:tcPr>
            <w:tcW w:w="0" w:type="auto"/>
            <w:tcBorders>
              <w:top w:val="single" w:sz="4" w:space="0" w:color="auto"/>
              <w:left w:val="single" w:sz="4" w:space="0" w:color="auto"/>
              <w:bottom w:val="single" w:sz="4" w:space="0" w:color="auto"/>
              <w:right w:val="single" w:sz="4" w:space="0" w:color="auto"/>
            </w:tcBorders>
            <w:hideMark/>
          </w:tcPr>
          <w:p w14:paraId="4C4BD106" w14:textId="77777777" w:rsidR="00000000" w:rsidRDefault="009D64FD">
            <w:pPr>
              <w:jc w:val="center"/>
            </w:pPr>
            <w:r>
              <w:t>Next line</w:t>
            </w:r>
          </w:p>
        </w:tc>
        <w:tc>
          <w:tcPr>
            <w:tcW w:w="0" w:type="auto"/>
            <w:tcBorders>
              <w:top w:val="single" w:sz="4" w:space="0" w:color="auto"/>
              <w:left w:val="single" w:sz="4" w:space="0" w:color="auto"/>
              <w:bottom w:val="single" w:sz="4" w:space="0" w:color="auto"/>
              <w:right w:val="single" w:sz="4" w:space="0" w:color="auto"/>
            </w:tcBorders>
            <w:hideMark/>
          </w:tcPr>
          <w:p w14:paraId="139EC380" w14:textId="77777777" w:rsidR="00000000" w:rsidRDefault="009D64FD">
            <w:pPr>
              <w:jc w:val="center"/>
            </w:pPr>
            <w:r>
              <w:t xml:space="preserve">U+0085 </w:t>
            </w:r>
          </w:p>
        </w:tc>
      </w:tr>
      <w:tr w:rsidR="00000000" w14:paraId="448E3691" w14:textId="77777777">
        <w:tc>
          <w:tcPr>
            <w:tcW w:w="0" w:type="auto"/>
            <w:tcBorders>
              <w:top w:val="single" w:sz="4" w:space="0" w:color="auto"/>
              <w:left w:val="single" w:sz="4" w:space="0" w:color="auto"/>
              <w:bottom w:val="single" w:sz="4" w:space="0" w:color="auto"/>
              <w:right w:val="single" w:sz="4" w:space="0" w:color="auto"/>
            </w:tcBorders>
            <w:hideMark/>
          </w:tcPr>
          <w:p w14:paraId="4D662E00" w14:textId="77777777" w:rsidR="00000000" w:rsidRDefault="009D64FD">
            <w:pPr>
              <w:jc w:val="center"/>
            </w:pPr>
            <w:r>
              <w:t xml:space="preserve"> LS</w:t>
            </w:r>
          </w:p>
        </w:tc>
        <w:tc>
          <w:tcPr>
            <w:tcW w:w="0" w:type="auto"/>
            <w:tcBorders>
              <w:top w:val="single" w:sz="4" w:space="0" w:color="auto"/>
              <w:left w:val="single" w:sz="4" w:space="0" w:color="auto"/>
              <w:bottom w:val="single" w:sz="4" w:space="0" w:color="auto"/>
              <w:right w:val="single" w:sz="4" w:space="0" w:color="auto"/>
            </w:tcBorders>
            <w:hideMark/>
          </w:tcPr>
          <w:p w14:paraId="63FF8187" w14:textId="77777777" w:rsidR="00000000" w:rsidRDefault="009D64FD">
            <w:pPr>
              <w:jc w:val="center"/>
            </w:pPr>
            <w:r>
              <w:t>Line separator</w:t>
            </w:r>
          </w:p>
        </w:tc>
        <w:tc>
          <w:tcPr>
            <w:tcW w:w="0" w:type="auto"/>
            <w:tcBorders>
              <w:top w:val="single" w:sz="4" w:space="0" w:color="auto"/>
              <w:left w:val="single" w:sz="4" w:space="0" w:color="auto"/>
              <w:bottom w:val="single" w:sz="4" w:space="0" w:color="auto"/>
              <w:right w:val="single" w:sz="4" w:space="0" w:color="auto"/>
            </w:tcBorders>
            <w:hideMark/>
          </w:tcPr>
          <w:p w14:paraId="5C18F57A" w14:textId="77777777" w:rsidR="00000000" w:rsidRDefault="009D64FD">
            <w:pPr>
              <w:jc w:val="center"/>
            </w:pPr>
            <w:r>
              <w:t xml:space="preserve">U+2028  </w:t>
            </w:r>
          </w:p>
        </w:tc>
      </w:tr>
    </w:tbl>
    <w:p w14:paraId="1ED02C13" w14:textId="77777777" w:rsidR="00000000" w:rsidRDefault="009D64FD">
      <w:pPr>
        <w:pStyle w:val="Caption"/>
      </w:pPr>
      <w:bookmarkStart w:id="678" w:name="_Ref384972713"/>
      <w:r>
        <w:t xml:space="preserve">Table </w:t>
      </w:r>
      <w:r>
        <w:fldChar w:fldCharType="begin"/>
      </w:r>
      <w:r>
        <w:instrText xml:space="preserve"> SEQ Table \* ARABIC </w:instrText>
      </w:r>
      <w:r>
        <w:fldChar w:fldCharType="separate"/>
      </w:r>
      <w:r>
        <w:rPr>
          <w:noProof/>
        </w:rPr>
        <w:t>3</w:t>
      </w:r>
      <w:r>
        <w:fldChar w:fldCharType="end"/>
      </w:r>
      <w:r>
        <w:rPr>
          <w:noProof/>
        </w:rPr>
        <w:t xml:space="preserve"> DFDL Entities</w:t>
      </w:r>
      <w:bookmarkEnd w:id="678"/>
    </w:p>
    <w:p w14:paraId="33378EC0" w14:textId="77777777" w:rsidR="00000000" w:rsidRDefault="009D64FD">
      <w:pPr>
        <w:pStyle w:val="Heading4"/>
        <w:rPr>
          <w:rFonts w:eastAsia="Times New Roman"/>
        </w:rPr>
      </w:pPr>
      <w:bookmarkStart w:id="679" w:name="_Toc243112764"/>
      <w:bookmarkStart w:id="680" w:name="_Toc194983924"/>
      <w:bookmarkStart w:id="681" w:name="_Toc199516246"/>
      <w:r>
        <w:rPr>
          <w:rFonts w:eastAsia="Times New Roman"/>
        </w:rPr>
        <w:t>DFDL Character Class Entities in DFDL String Literals</w:t>
      </w:r>
    </w:p>
    <w:p w14:paraId="756C17EA" w14:textId="77777777" w:rsidR="00000000" w:rsidRDefault="009D64FD">
      <w:r>
        <w:t>The following DFDL character classes are provided to specify one or more characters from a set of related characters.</w:t>
      </w:r>
    </w:p>
    <w:tbl>
      <w:tblPr>
        <w:tblStyle w:val="Table"/>
        <w:tblW w:w="5000" w:type="pct"/>
        <w:tblInd w:w="0" w:type="dxa"/>
        <w:tblLook w:val="04A0" w:firstRow="1" w:lastRow="0" w:firstColumn="1" w:lastColumn="0" w:noHBand="0" w:noVBand="1"/>
      </w:tblPr>
      <w:tblGrid>
        <w:gridCol w:w="1205"/>
        <w:gridCol w:w="5107"/>
        <w:gridCol w:w="2318"/>
      </w:tblGrid>
      <w:tr w:rsidR="00000000" w14:paraId="495B7DA2" w14:textId="77777777">
        <w:trPr>
          <w:cnfStyle w:val="100000000000" w:firstRow="1" w:lastRow="0" w:firstColumn="0" w:lastColumn="0" w:oddVBand="0" w:evenVBand="0" w:oddHBand="0" w:evenHBand="0" w:firstRowFirstColumn="0" w:firstRowLastColumn="0" w:lastRowFirstColumn="0" w:lastRowLastColumn="0"/>
        </w:trPr>
        <w:tc>
          <w:tcPr>
            <w:tcW w:w="0" w:type="auto"/>
            <w:hideMark/>
          </w:tcPr>
          <w:p w14:paraId="4EDE66BD" w14:textId="77777777" w:rsidR="00000000" w:rsidRDefault="009D64FD">
            <w:r>
              <w:t>Mnemonic</w:t>
            </w:r>
          </w:p>
        </w:tc>
        <w:tc>
          <w:tcPr>
            <w:tcW w:w="0" w:type="auto"/>
            <w:hideMark/>
          </w:tcPr>
          <w:p w14:paraId="45184EE1" w14:textId="77777777" w:rsidR="00000000" w:rsidRDefault="009D64FD">
            <w:r>
              <w:t>Meaning</w:t>
            </w:r>
          </w:p>
        </w:tc>
        <w:tc>
          <w:tcPr>
            <w:tcW w:w="0" w:type="auto"/>
            <w:hideMark/>
          </w:tcPr>
          <w:p w14:paraId="5096EEFF" w14:textId="77777777" w:rsidR="00000000" w:rsidRDefault="009D64FD">
            <w:r>
              <w:t>Unicode Character Code(s)</w:t>
            </w:r>
          </w:p>
        </w:tc>
      </w:tr>
      <w:tr w:rsidR="00000000" w14:paraId="53E48A5A" w14:textId="77777777">
        <w:tc>
          <w:tcPr>
            <w:tcW w:w="0" w:type="auto"/>
            <w:tcBorders>
              <w:top w:val="single" w:sz="4" w:space="0" w:color="auto"/>
              <w:left w:val="single" w:sz="4" w:space="0" w:color="auto"/>
              <w:bottom w:val="single" w:sz="4" w:space="0" w:color="auto"/>
              <w:right w:val="single" w:sz="4" w:space="0" w:color="auto"/>
            </w:tcBorders>
            <w:hideMark/>
          </w:tcPr>
          <w:p w14:paraId="55EF9740" w14:textId="77777777" w:rsidR="00000000" w:rsidRDefault="009D64FD">
            <w:pPr>
              <w:jc w:val="center"/>
            </w:pPr>
            <w:r>
              <w:t>NL</w:t>
            </w:r>
          </w:p>
        </w:tc>
        <w:tc>
          <w:tcPr>
            <w:tcW w:w="0" w:type="auto"/>
            <w:tcBorders>
              <w:top w:val="single" w:sz="4" w:space="0" w:color="auto"/>
              <w:left w:val="single" w:sz="4" w:space="0" w:color="auto"/>
              <w:bottom w:val="single" w:sz="4" w:space="0" w:color="auto"/>
              <w:right w:val="single" w:sz="4" w:space="0" w:color="auto"/>
            </w:tcBorders>
            <w:hideMark/>
          </w:tcPr>
          <w:p w14:paraId="638A6590" w14:textId="77777777" w:rsidR="00000000" w:rsidRDefault="009D64FD">
            <w:r>
              <w:t>Newline</w:t>
            </w:r>
          </w:p>
          <w:p w14:paraId="4F67340E" w14:textId="77777777" w:rsidR="00000000" w:rsidRDefault="009D64FD">
            <w:r>
              <w:t xml:space="preserve">On parse any one of the single characters </w:t>
            </w:r>
            <w:r>
              <w:t xml:space="preserve">CR, LF, NEL or LS or the character combination CRLF. </w:t>
            </w:r>
          </w:p>
          <w:p w14:paraId="4544E8C2" w14:textId="77777777" w:rsidR="00000000" w:rsidRDefault="009D64FD">
            <w:r>
              <w:t>On unparse the value of the dfdl:outputNewLine property is output, which must specify one of the single characters %CR;, %LF;,  %NEL;, or %LS; or the character combination %CR;%LF;.</w:t>
            </w:r>
          </w:p>
        </w:tc>
        <w:tc>
          <w:tcPr>
            <w:tcW w:w="0" w:type="auto"/>
            <w:tcBorders>
              <w:top w:val="single" w:sz="4" w:space="0" w:color="auto"/>
              <w:left w:val="single" w:sz="4" w:space="0" w:color="auto"/>
              <w:bottom w:val="single" w:sz="4" w:space="0" w:color="auto"/>
              <w:right w:val="single" w:sz="4" w:space="0" w:color="auto"/>
            </w:tcBorders>
            <w:hideMark/>
          </w:tcPr>
          <w:p w14:paraId="7FA234FD" w14:textId="77777777" w:rsidR="00000000" w:rsidRDefault="009D64FD">
            <w:r>
              <w:t>U+000A LF</w:t>
            </w:r>
          </w:p>
          <w:p w14:paraId="0CD7B7F0" w14:textId="77777777" w:rsidR="00000000" w:rsidRDefault="009D64FD">
            <w:r>
              <w:t>U+000D CR</w:t>
            </w:r>
          </w:p>
          <w:p w14:paraId="4AB82690" w14:textId="77777777" w:rsidR="00000000" w:rsidRDefault="009D64FD">
            <w:r>
              <w:t>U+000D U+000A CRLF</w:t>
            </w:r>
          </w:p>
          <w:p w14:paraId="15AC3AE1" w14:textId="77777777" w:rsidR="00000000" w:rsidRDefault="009D64FD">
            <w:r>
              <w:t>U+0085 NEL</w:t>
            </w:r>
          </w:p>
          <w:p w14:paraId="0B5B980B" w14:textId="77777777" w:rsidR="00000000" w:rsidRDefault="009D64FD">
            <w:r>
              <w:t>U+2028  LS</w:t>
            </w:r>
          </w:p>
        </w:tc>
      </w:tr>
      <w:tr w:rsidR="00000000" w14:paraId="41E37049" w14:textId="77777777">
        <w:tc>
          <w:tcPr>
            <w:tcW w:w="0" w:type="auto"/>
            <w:tcBorders>
              <w:top w:val="single" w:sz="4" w:space="0" w:color="auto"/>
              <w:left w:val="single" w:sz="4" w:space="0" w:color="auto"/>
              <w:bottom w:val="single" w:sz="4" w:space="0" w:color="auto"/>
              <w:right w:val="single" w:sz="4" w:space="0" w:color="auto"/>
            </w:tcBorders>
            <w:hideMark/>
          </w:tcPr>
          <w:p w14:paraId="019C8CEB" w14:textId="77777777" w:rsidR="00000000" w:rsidRDefault="009D64FD">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6DD6CE43" w14:textId="77777777" w:rsidR="00000000" w:rsidRDefault="009D64FD">
            <w:r>
              <w:t>Single whitespace</w:t>
            </w:r>
          </w:p>
          <w:p w14:paraId="64B3D7B3" w14:textId="77777777" w:rsidR="00000000" w:rsidRDefault="009D64FD">
            <w:r>
              <w:t>On parse any whitespace character</w:t>
            </w:r>
          </w:p>
          <w:p w14:paraId="6266E10A" w14:textId="77777777" w:rsidR="00000000" w:rsidRDefault="009D64FD">
            <w:r>
              <w:t>On unparse a space (U+0020) is output</w:t>
            </w:r>
          </w:p>
        </w:tc>
        <w:tc>
          <w:tcPr>
            <w:tcW w:w="0" w:type="auto"/>
            <w:tcBorders>
              <w:top w:val="single" w:sz="4" w:space="0" w:color="auto"/>
              <w:left w:val="single" w:sz="4" w:space="0" w:color="auto"/>
              <w:bottom w:val="single" w:sz="4" w:space="0" w:color="auto"/>
              <w:right w:val="single" w:sz="4" w:space="0" w:color="auto"/>
            </w:tcBorders>
            <w:hideMark/>
          </w:tcPr>
          <w:p w14:paraId="1FD435DE" w14:textId="77777777" w:rsidR="00000000" w:rsidRDefault="009D64FD">
            <w:r>
              <w:t xml:space="preserve">U+0009-U+000D (Control characters) </w:t>
            </w:r>
          </w:p>
          <w:p w14:paraId="2B235B71" w14:textId="77777777" w:rsidR="00000000" w:rsidRDefault="009D64FD">
            <w:r>
              <w:t xml:space="preserve">U+0020 SPACE </w:t>
            </w:r>
          </w:p>
          <w:p w14:paraId="0677D712" w14:textId="77777777" w:rsidR="00000000" w:rsidRDefault="009D64FD">
            <w:r>
              <w:t xml:space="preserve">U+0085 NEL </w:t>
            </w:r>
          </w:p>
          <w:p w14:paraId="3E8278EC" w14:textId="77777777" w:rsidR="00000000" w:rsidRDefault="009D64FD">
            <w:r>
              <w:t xml:space="preserve">U+00A0 NBSP </w:t>
            </w:r>
          </w:p>
          <w:p w14:paraId="2E65D618" w14:textId="77777777" w:rsidR="00000000" w:rsidRDefault="009D64FD">
            <w:r>
              <w:t xml:space="preserve">U+1680 OGHAM SPACE MARK </w:t>
            </w:r>
          </w:p>
          <w:p w14:paraId="13D320D3" w14:textId="77777777" w:rsidR="00000000" w:rsidRDefault="009D64FD">
            <w:r>
              <w:t>U+180E MONGOLIAN VOW</w:t>
            </w:r>
            <w:r>
              <w:t xml:space="preserve">EL SEPARATOR </w:t>
            </w:r>
          </w:p>
          <w:p w14:paraId="259F0AC8" w14:textId="77777777" w:rsidR="00000000" w:rsidRDefault="009D64FD">
            <w:r>
              <w:t xml:space="preserve">U+2000-U+200A (different sorts of spaces) </w:t>
            </w:r>
          </w:p>
          <w:p w14:paraId="616D631C" w14:textId="77777777" w:rsidR="00000000" w:rsidRDefault="009D64FD">
            <w:r>
              <w:t xml:space="preserve">U+2028 LSP </w:t>
            </w:r>
          </w:p>
          <w:p w14:paraId="3C801BD0" w14:textId="77777777" w:rsidR="00000000" w:rsidRDefault="009D64FD">
            <w:r>
              <w:t xml:space="preserve">U+2029 PSP </w:t>
            </w:r>
          </w:p>
          <w:p w14:paraId="19B7D0F5" w14:textId="77777777" w:rsidR="00000000" w:rsidRDefault="009D64FD">
            <w:r>
              <w:t xml:space="preserve">U+202F NARROW NBSP </w:t>
            </w:r>
          </w:p>
          <w:p w14:paraId="3BD80B0A" w14:textId="77777777" w:rsidR="00000000" w:rsidRDefault="009D64FD">
            <w:r>
              <w:t xml:space="preserve">U+205F MEDIUM MATHEMATICAL SPACE </w:t>
            </w:r>
          </w:p>
          <w:p w14:paraId="6A2C55C6" w14:textId="77777777" w:rsidR="00000000" w:rsidRDefault="009D64FD">
            <w:r>
              <w:t>U+3000 IDEOGRAPHIC SPACE</w:t>
            </w:r>
          </w:p>
        </w:tc>
      </w:tr>
      <w:tr w:rsidR="00000000" w14:paraId="4E2C7519" w14:textId="77777777">
        <w:tc>
          <w:tcPr>
            <w:tcW w:w="0" w:type="auto"/>
            <w:tcBorders>
              <w:top w:val="single" w:sz="4" w:space="0" w:color="auto"/>
              <w:left w:val="single" w:sz="4" w:space="0" w:color="auto"/>
              <w:bottom w:val="single" w:sz="4" w:space="0" w:color="auto"/>
              <w:right w:val="single" w:sz="4" w:space="0" w:color="auto"/>
            </w:tcBorders>
            <w:hideMark/>
          </w:tcPr>
          <w:p w14:paraId="4D5774D0" w14:textId="77777777" w:rsidR="00000000" w:rsidRDefault="009D64FD">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2F2936AA" w14:textId="77777777" w:rsidR="00000000" w:rsidRDefault="009D64FD">
            <w:r>
              <w:t>Optional Whitespaces</w:t>
            </w:r>
          </w:p>
          <w:p w14:paraId="5B22EF33" w14:textId="77777777" w:rsidR="00000000" w:rsidRDefault="009D64FD">
            <w:r>
              <w:t>On parse whitespace characters are ignored.</w:t>
            </w:r>
          </w:p>
          <w:p w14:paraId="663F5064" w14:textId="77777777" w:rsidR="00000000" w:rsidRDefault="009D64FD">
            <w:r>
              <w:t>On unparse nothing is output</w:t>
            </w:r>
          </w:p>
        </w:tc>
        <w:tc>
          <w:tcPr>
            <w:tcW w:w="0" w:type="auto"/>
            <w:tcBorders>
              <w:top w:val="single" w:sz="4" w:space="0" w:color="auto"/>
              <w:left w:val="single" w:sz="4" w:space="0" w:color="auto"/>
              <w:bottom w:val="single" w:sz="4" w:space="0" w:color="auto"/>
              <w:right w:val="single" w:sz="4" w:space="0" w:color="auto"/>
            </w:tcBorders>
            <w:hideMark/>
          </w:tcPr>
          <w:p w14:paraId="25FBF681" w14:textId="77777777" w:rsidR="00000000" w:rsidRDefault="009D64FD">
            <w:pPr>
              <w:pStyle w:val="TableContents"/>
            </w:pPr>
            <w:r>
              <w:t>Same as WSP</w:t>
            </w:r>
          </w:p>
        </w:tc>
      </w:tr>
      <w:tr w:rsidR="00000000" w14:paraId="177A952C" w14:textId="77777777">
        <w:tc>
          <w:tcPr>
            <w:tcW w:w="0" w:type="auto"/>
            <w:tcBorders>
              <w:top w:val="single" w:sz="4" w:space="0" w:color="auto"/>
              <w:left w:val="single" w:sz="4" w:space="0" w:color="auto"/>
              <w:bottom w:val="single" w:sz="4" w:space="0" w:color="auto"/>
              <w:right w:val="single" w:sz="4" w:space="0" w:color="auto"/>
            </w:tcBorders>
            <w:hideMark/>
          </w:tcPr>
          <w:p w14:paraId="1A952FCD" w14:textId="77777777" w:rsidR="00000000" w:rsidRDefault="009D64FD">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68579EA4" w14:textId="77777777" w:rsidR="00000000" w:rsidRDefault="009D64FD">
            <w:r>
              <w:t>Whitespaces</w:t>
            </w:r>
          </w:p>
          <w:p w14:paraId="046DEB40" w14:textId="77777777" w:rsidR="00000000" w:rsidRDefault="009D64FD">
            <w:r>
              <w:t>On parse one or more whitespace characters are ignored. It is an processing error if no whitespace character is found.</w:t>
            </w:r>
          </w:p>
          <w:p w14:paraId="07E6986C" w14:textId="77777777" w:rsidR="00000000" w:rsidRDefault="009D64FD">
            <w:r>
              <w:t>On unparse a space (U+0020) is out</w:t>
            </w:r>
            <w:r>
              <w:t>put.</w:t>
            </w:r>
          </w:p>
        </w:tc>
        <w:tc>
          <w:tcPr>
            <w:tcW w:w="0" w:type="auto"/>
            <w:tcBorders>
              <w:top w:val="single" w:sz="4" w:space="0" w:color="auto"/>
              <w:left w:val="single" w:sz="4" w:space="0" w:color="auto"/>
              <w:bottom w:val="single" w:sz="4" w:space="0" w:color="auto"/>
              <w:right w:val="single" w:sz="4" w:space="0" w:color="auto"/>
            </w:tcBorders>
            <w:hideMark/>
          </w:tcPr>
          <w:p w14:paraId="3472141E" w14:textId="77777777" w:rsidR="00000000" w:rsidRDefault="009D64FD">
            <w:pPr>
              <w:pStyle w:val="TableContents"/>
            </w:pPr>
            <w:r>
              <w:t>Same as WSP</w:t>
            </w:r>
          </w:p>
        </w:tc>
      </w:tr>
      <w:tr w:rsidR="00000000" w14:paraId="1A1A564D" w14:textId="77777777">
        <w:tc>
          <w:tcPr>
            <w:tcW w:w="0" w:type="auto"/>
            <w:tcBorders>
              <w:top w:val="single" w:sz="4" w:space="0" w:color="auto"/>
              <w:left w:val="single" w:sz="4" w:space="0" w:color="auto"/>
              <w:bottom w:val="single" w:sz="4" w:space="0" w:color="auto"/>
              <w:right w:val="single" w:sz="4" w:space="0" w:color="auto"/>
            </w:tcBorders>
            <w:hideMark/>
          </w:tcPr>
          <w:p w14:paraId="54B97D65" w14:textId="77777777" w:rsidR="00000000" w:rsidRDefault="009D64FD">
            <w:pPr>
              <w:jc w:val="center"/>
            </w:pPr>
            <w:r>
              <w:t>ES</w:t>
            </w:r>
          </w:p>
        </w:tc>
        <w:tc>
          <w:tcPr>
            <w:tcW w:w="0" w:type="auto"/>
            <w:tcBorders>
              <w:top w:val="single" w:sz="4" w:space="0" w:color="auto"/>
              <w:left w:val="single" w:sz="4" w:space="0" w:color="auto"/>
              <w:bottom w:val="single" w:sz="4" w:space="0" w:color="auto"/>
              <w:right w:val="single" w:sz="4" w:space="0" w:color="auto"/>
            </w:tcBorders>
            <w:hideMark/>
          </w:tcPr>
          <w:p w14:paraId="6B0C5F4F" w14:textId="77777777" w:rsidR="00000000" w:rsidRDefault="009D64FD">
            <w:r>
              <w:t>Empty String</w:t>
            </w:r>
          </w:p>
          <w:p w14:paraId="54B14ED0" w14:textId="77777777" w:rsidR="00000000" w:rsidRDefault="009D64FD">
            <w:r>
              <w:t>Used in whitespace separated lists when empty string is one of the values.</w:t>
            </w:r>
          </w:p>
        </w:tc>
        <w:tc>
          <w:tcPr>
            <w:tcW w:w="0" w:type="auto"/>
            <w:tcBorders>
              <w:top w:val="single" w:sz="4" w:space="0" w:color="auto"/>
              <w:left w:val="single" w:sz="4" w:space="0" w:color="auto"/>
              <w:bottom w:val="single" w:sz="4" w:space="0" w:color="auto"/>
              <w:right w:val="single" w:sz="4" w:space="0" w:color="auto"/>
            </w:tcBorders>
          </w:tcPr>
          <w:p w14:paraId="312957CE" w14:textId="77777777" w:rsidR="00000000" w:rsidRDefault="009D64FD">
            <w:pPr>
              <w:rPr>
                <w:rFonts w:hAnsi="Symbol"/>
              </w:rPr>
            </w:pPr>
          </w:p>
        </w:tc>
      </w:tr>
    </w:tbl>
    <w:p w14:paraId="7F6D80FD" w14:textId="77777777" w:rsidR="00000000" w:rsidRDefault="009D64FD">
      <w:pPr>
        <w:pStyle w:val="Caption"/>
      </w:pPr>
      <w:bookmarkStart w:id="682" w:name="_Ref384972887"/>
      <w:r>
        <w:t xml:space="preserve">Table </w:t>
      </w:r>
      <w:r>
        <w:fldChar w:fldCharType="begin"/>
      </w:r>
      <w:r>
        <w:rPr>
          <w:b w:val="0"/>
        </w:rPr>
        <w:instrText xml:space="preserve"> SEQ Table \* ARABIC </w:instrText>
      </w:r>
      <w:r>
        <w:fldChar w:fldCharType="separate"/>
      </w:r>
      <w:r>
        <w:rPr>
          <w:b w:val="0"/>
          <w:noProof/>
        </w:rPr>
        <w:t>4</w:t>
      </w:r>
      <w:r>
        <w:fldChar w:fldCharType="end"/>
      </w:r>
      <w:r>
        <w:t xml:space="preserve"> DFDL Character Class Entities</w:t>
      </w:r>
      <w:bookmarkEnd w:id="682"/>
    </w:p>
    <w:p w14:paraId="26FA72E2" w14:textId="77777777" w:rsidR="00000000" w:rsidRDefault="009D64FD">
      <w:pPr>
        <w:pStyle w:val="Heading4"/>
        <w:rPr>
          <w:rFonts w:eastAsia="Times New Roman"/>
        </w:rPr>
      </w:pPr>
      <w:r>
        <w:rPr>
          <w:rFonts w:eastAsia="Times New Roman"/>
        </w:rPr>
        <w:t xml:space="preserve">DFDL </w:t>
      </w:r>
      <w:r>
        <w:rPr>
          <w:rFonts w:eastAsia="Times New Roman"/>
        </w:rPr>
        <w:t>Byte Value Entities in DFDL String Literals</w:t>
      </w:r>
    </w:p>
    <w:p w14:paraId="7115FD13" w14:textId="77777777" w:rsidR="00000000" w:rsidRDefault="009D64FD">
      <w:pPr>
        <w:pStyle w:val="nobreak"/>
      </w:pPr>
      <w:r>
        <w:t xml:space="preserve">DFDL byte value entities provide a way to specify a single byte as it appears in the data stream without any character set encoding translation. To specify a string of byte values, a sequence of two or more byte </w:t>
      </w:r>
      <w:r>
        <w:t xml:space="preserve">value entities must be used. The syntax is in </w:t>
      </w:r>
      <w:r>
        <w:fldChar w:fldCharType="begin"/>
      </w:r>
      <w:r>
        <w:instrText xml:space="preserve"> REF _Ref18842880 \h </w:instrText>
      </w:r>
      <w:r>
        <w:fldChar w:fldCharType="separate"/>
      </w:r>
      <w:r>
        <w:rPr>
          <w:rFonts w:cs="Arial"/>
        </w:rPr>
        <w:t xml:space="preserve">Table </w:t>
      </w:r>
      <w:r>
        <w:rPr>
          <w:rFonts w:cs="Arial"/>
          <w:noProof/>
        </w:rPr>
        <w:t>2 DFDL Character Entity, Character Class Entity, and Byte Value Entity Syntax</w:t>
      </w:r>
      <w:r>
        <w:fldChar w:fldCharType="end"/>
      </w:r>
      <w:r>
        <w:t xml:space="preserve"> above. Example:</w:t>
      </w:r>
    </w:p>
    <w:p w14:paraId="739AABD9" w14:textId="77777777" w:rsidR="00000000" w:rsidRDefault="009D64FD">
      <w:pPr>
        <w:pStyle w:val="Codeblock0"/>
        <w:pBdr>
          <w:top w:val="single" w:sz="4" w:space="1" w:color="auto"/>
          <w:left w:val="single" w:sz="4" w:space="4" w:color="auto"/>
          <w:bottom w:val="single" w:sz="4" w:space="1" w:color="auto"/>
          <w:right w:val="single" w:sz="4" w:space="4" w:color="auto"/>
        </w:pBdr>
      </w:pPr>
      <w:r>
        <w:t>%#rFF;</w:t>
      </w:r>
    </w:p>
    <w:p w14:paraId="0FBF9E0B" w14:textId="77777777" w:rsidR="00000000" w:rsidRDefault="009D64FD">
      <w:pPr>
        <w:pStyle w:val="Heading3"/>
        <w:rPr>
          <w:rFonts w:eastAsia="Times New Roman"/>
        </w:rPr>
      </w:pPr>
      <w:bookmarkStart w:id="683" w:name="_Toc366077869"/>
      <w:bookmarkStart w:id="684" w:name="_Toc366078488"/>
      <w:bookmarkStart w:id="685" w:name="_Toc366079474"/>
      <w:bookmarkStart w:id="686" w:name="_Toc366080086"/>
      <w:bookmarkStart w:id="687" w:name="_Toc366080698"/>
      <w:bookmarkStart w:id="688" w:name="_Toc366505038"/>
      <w:bookmarkStart w:id="689" w:name="_Toc366508407"/>
      <w:bookmarkStart w:id="690" w:name="_Toc366512908"/>
      <w:bookmarkStart w:id="691" w:name="_Toc366574099"/>
      <w:bookmarkStart w:id="692" w:name="_Toc366577892"/>
      <w:bookmarkStart w:id="693" w:name="_Toc366578500"/>
      <w:bookmarkStart w:id="694" w:name="_Toc366579094"/>
      <w:bookmarkStart w:id="695" w:name="_Toc366579685"/>
      <w:bookmarkStart w:id="696" w:name="_Toc366580277"/>
      <w:bookmarkStart w:id="697" w:name="_Toc366580868"/>
      <w:bookmarkStart w:id="698" w:name="_Toc366581460"/>
      <w:bookmarkStart w:id="699" w:name="_Toc366077874"/>
      <w:bookmarkStart w:id="700" w:name="_Toc366078493"/>
      <w:bookmarkStart w:id="701" w:name="_Toc366079479"/>
      <w:bookmarkStart w:id="702" w:name="_Toc366080091"/>
      <w:bookmarkStart w:id="703" w:name="_Toc366080703"/>
      <w:bookmarkStart w:id="704" w:name="_Toc366505043"/>
      <w:bookmarkStart w:id="705" w:name="_Toc366508412"/>
      <w:bookmarkStart w:id="706" w:name="_Toc366512913"/>
      <w:bookmarkStart w:id="707" w:name="_Toc366574104"/>
      <w:bookmarkStart w:id="708" w:name="_Toc366577897"/>
      <w:bookmarkStart w:id="709" w:name="_Toc366578505"/>
      <w:bookmarkStart w:id="710" w:name="_Toc366579099"/>
      <w:bookmarkStart w:id="711" w:name="_Toc366579690"/>
      <w:bookmarkStart w:id="712" w:name="_Toc366580282"/>
      <w:bookmarkStart w:id="713" w:name="_Toc366580873"/>
      <w:bookmarkStart w:id="714" w:name="_Toc366581465"/>
      <w:bookmarkStart w:id="715" w:name="_Toc322911546"/>
      <w:bookmarkStart w:id="716" w:name="_Toc322912085"/>
      <w:bookmarkStart w:id="717" w:name="_Toc329092935"/>
      <w:bookmarkStart w:id="718" w:name="_Toc332701448"/>
      <w:bookmarkStart w:id="719" w:name="_Toc332701755"/>
      <w:bookmarkStart w:id="720" w:name="_Toc332711549"/>
      <w:bookmarkStart w:id="721" w:name="_Toc332711857"/>
      <w:bookmarkStart w:id="722" w:name="_Toc332712159"/>
      <w:bookmarkStart w:id="723" w:name="_Toc332724075"/>
      <w:bookmarkStart w:id="724" w:name="_Toc332724375"/>
      <w:bookmarkStart w:id="725" w:name="_Toc341102671"/>
      <w:bookmarkStart w:id="726" w:name="_Toc347241403"/>
      <w:bookmarkStart w:id="727" w:name="_Toc347744596"/>
      <w:bookmarkStart w:id="728" w:name="_Toc348984379"/>
      <w:bookmarkStart w:id="729" w:name="_Toc348984684"/>
      <w:bookmarkStart w:id="730" w:name="_Toc349037847"/>
      <w:bookmarkStart w:id="731" w:name="_Toc349038152"/>
      <w:bookmarkStart w:id="732" w:name="_Toc349042640"/>
      <w:bookmarkStart w:id="733" w:name="_Toc351912631"/>
      <w:bookmarkStart w:id="734" w:name="_Toc351914653"/>
      <w:bookmarkStart w:id="735" w:name="_Toc351915087"/>
      <w:bookmarkStart w:id="736" w:name="_Toc361231125"/>
      <w:bookmarkStart w:id="737" w:name="_Toc361231651"/>
      <w:bookmarkStart w:id="738" w:name="_Toc362444933"/>
      <w:bookmarkStart w:id="739" w:name="_Toc363908855"/>
      <w:bookmarkStart w:id="740" w:name="_Toc364463277"/>
      <w:bookmarkStart w:id="741" w:name="_Toc366077875"/>
      <w:bookmarkStart w:id="742" w:name="_Toc366078494"/>
      <w:bookmarkStart w:id="743" w:name="_Toc366079480"/>
      <w:bookmarkStart w:id="744" w:name="_Toc366080092"/>
      <w:bookmarkStart w:id="745" w:name="_Toc366080704"/>
      <w:bookmarkStart w:id="746" w:name="_Toc366505044"/>
      <w:bookmarkStart w:id="747" w:name="_Toc366508413"/>
      <w:bookmarkStart w:id="748" w:name="_Toc366512914"/>
      <w:bookmarkStart w:id="749" w:name="_Toc366574105"/>
      <w:bookmarkStart w:id="750" w:name="_Toc366577898"/>
      <w:bookmarkStart w:id="751" w:name="_Toc366578506"/>
      <w:bookmarkStart w:id="752" w:name="_Toc366579100"/>
      <w:bookmarkStart w:id="753" w:name="_Toc366579691"/>
      <w:bookmarkStart w:id="754" w:name="_Toc366580283"/>
      <w:bookmarkStart w:id="755" w:name="_Toc366580874"/>
      <w:bookmarkStart w:id="756" w:name="_Toc366581466"/>
      <w:bookmarkStart w:id="757" w:name="_Toc322911547"/>
      <w:bookmarkStart w:id="758" w:name="_Toc322912086"/>
      <w:bookmarkStart w:id="759" w:name="_Toc329092936"/>
      <w:bookmarkStart w:id="760" w:name="_Toc332701449"/>
      <w:bookmarkStart w:id="761" w:name="_Toc332701756"/>
      <w:bookmarkStart w:id="762" w:name="_Toc332711550"/>
      <w:bookmarkStart w:id="763" w:name="_Toc332711858"/>
      <w:bookmarkStart w:id="764" w:name="_Toc332712160"/>
      <w:bookmarkStart w:id="765" w:name="_Toc332724076"/>
      <w:bookmarkStart w:id="766" w:name="_Toc332724376"/>
      <w:bookmarkStart w:id="767" w:name="_Toc341102672"/>
      <w:bookmarkStart w:id="768" w:name="_Toc347241404"/>
      <w:bookmarkStart w:id="769" w:name="_Toc347744597"/>
      <w:bookmarkStart w:id="770" w:name="_Toc348984380"/>
      <w:bookmarkStart w:id="771" w:name="_Toc348984685"/>
      <w:bookmarkStart w:id="772" w:name="_Toc349037848"/>
      <w:bookmarkStart w:id="773" w:name="_Toc349038153"/>
      <w:bookmarkStart w:id="774" w:name="_Toc349042641"/>
      <w:bookmarkStart w:id="775" w:name="_Toc351912632"/>
      <w:bookmarkStart w:id="776" w:name="_Toc351914654"/>
      <w:bookmarkStart w:id="777" w:name="_Toc351915088"/>
      <w:bookmarkStart w:id="778" w:name="_Toc361231126"/>
      <w:bookmarkStart w:id="779" w:name="_Toc361231652"/>
      <w:bookmarkStart w:id="780" w:name="_Toc362444934"/>
      <w:bookmarkStart w:id="781" w:name="_Toc363908856"/>
      <w:bookmarkStart w:id="782" w:name="_Toc364463278"/>
      <w:bookmarkStart w:id="783" w:name="_Toc366077876"/>
      <w:bookmarkStart w:id="784" w:name="_Toc366078495"/>
      <w:bookmarkStart w:id="785" w:name="_Toc366079481"/>
      <w:bookmarkStart w:id="786" w:name="_Toc366080093"/>
      <w:bookmarkStart w:id="787" w:name="_Toc366080705"/>
      <w:bookmarkStart w:id="788" w:name="_Toc366505045"/>
      <w:bookmarkStart w:id="789" w:name="_Toc366508414"/>
      <w:bookmarkStart w:id="790" w:name="_Toc366512915"/>
      <w:bookmarkStart w:id="791" w:name="_Toc366574106"/>
      <w:bookmarkStart w:id="792" w:name="_Toc366577899"/>
      <w:bookmarkStart w:id="793" w:name="_Toc366578507"/>
      <w:bookmarkStart w:id="794" w:name="_Toc366579101"/>
      <w:bookmarkStart w:id="795" w:name="_Toc366579692"/>
      <w:bookmarkStart w:id="796" w:name="_Toc366580284"/>
      <w:bookmarkStart w:id="797" w:name="_Toc366580875"/>
      <w:bookmarkStart w:id="798" w:name="_Toc366581467"/>
      <w:bookmarkStart w:id="799" w:name="_Toc349042642"/>
      <w:bookmarkStart w:id="800" w:name="_Toc2558972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r>
        <w:rPr>
          <w:rFonts w:eastAsia="Times New Roman"/>
        </w:rPr>
        <w:t>DFDL Expression</w:t>
      </w:r>
      <w:r>
        <w:rPr>
          <w:rFonts w:eastAsia="Times New Roman"/>
        </w:rPr>
        <w:t>s</w:t>
      </w:r>
      <w:bookmarkEnd w:id="799"/>
      <w:bookmarkEnd w:id="800"/>
      <w:r>
        <w:rPr>
          <w:rFonts w:eastAsia="Times New Roman"/>
        </w:rPr>
        <w:t xml:space="preserve"> </w:t>
      </w:r>
      <w:bookmarkEnd w:id="679"/>
      <w:bookmarkEnd w:id="680"/>
      <w:bookmarkEnd w:id="681"/>
    </w:p>
    <w:p w14:paraId="451EC95D" w14:textId="77777777" w:rsidR="00000000" w:rsidRDefault="009D64FD">
      <w:r>
        <w:t xml:space="preserve">Some DFDL properties allow DFDL expressions (see Section </w:t>
      </w:r>
      <w:r>
        <w:fldChar w:fldCharType="begin"/>
      </w:r>
      <w:r>
        <w:instrText xml:space="preserve"> REF _Ref112768033 \w \h </w:instrText>
      </w:r>
      <w:r>
        <w:fldChar w:fldCharType="separate"/>
      </w:r>
      <w:r>
        <w:t>23</w:t>
      </w:r>
      <w:r>
        <w:fldChar w:fldCharType="end"/>
      </w:r>
      <w:r>
        <w:t xml:space="preserve"> </w:t>
      </w:r>
      <w:r>
        <w:fldChar w:fldCharType="begin"/>
      </w:r>
      <w:r>
        <w:instrText xml:space="preserve"> REF _Ref198637642 \h </w:instrText>
      </w:r>
      <w:r>
        <w:fldChar w:fldCharType="separate"/>
      </w:r>
      <w:r>
        <w:t>Expression language</w:t>
      </w:r>
      <w:r>
        <w:fldChar w:fldCharType="end"/>
      </w:r>
      <w:r>
        <w:t>) to be used so that the property can be set dynamically at processing-time.</w:t>
      </w:r>
    </w:p>
    <w:p w14:paraId="491FC58F" w14:textId="77777777" w:rsidR="00000000" w:rsidRDefault="009D64FD">
      <w:r>
        <w:t>The general syntax of expressions is "{" expression "}"</w:t>
      </w:r>
    </w:p>
    <w:p w14:paraId="62EAD172" w14:textId="77777777" w:rsidR="00000000" w:rsidRDefault="009D64FD">
      <w:r>
        <w:t>The rules for recognizing DFDL expressions are</w:t>
      </w:r>
    </w:p>
    <w:p w14:paraId="6571DBBA" w14:textId="77777777" w:rsidR="00000000" w:rsidRDefault="009D64FD">
      <w:pPr>
        <w:numPr>
          <w:ilvl w:val="0"/>
          <w:numId w:val="46"/>
        </w:numPr>
      </w:pPr>
      <w:r>
        <w:t>Discard any leading and trailing whitespace.</w:t>
      </w:r>
    </w:p>
    <w:p w14:paraId="5C075C30" w14:textId="77777777" w:rsidR="00000000" w:rsidRDefault="009D64FD">
      <w:pPr>
        <w:numPr>
          <w:ilvl w:val="0"/>
          <w:numId w:val="46"/>
        </w:numPr>
      </w:pPr>
      <w:r>
        <w:t>Must start with a '{' i</w:t>
      </w:r>
      <w:r>
        <w:t>n the first position and end with '}' in the last position.</w:t>
      </w:r>
    </w:p>
    <w:p w14:paraId="216893AD" w14:textId="77777777" w:rsidR="00000000" w:rsidRDefault="009D64FD">
      <w:pPr>
        <w:numPr>
          <w:ilvl w:val="0"/>
          <w:numId w:val="46"/>
        </w:numPr>
      </w:pPr>
      <w:r>
        <w:t>'{' in any position other than the first is treated as a literal.</w:t>
      </w:r>
    </w:p>
    <w:p w14:paraId="43F61F73" w14:textId="77777777" w:rsidR="00000000" w:rsidRDefault="009D64FD">
      <w:pPr>
        <w:numPr>
          <w:ilvl w:val="0"/>
          <w:numId w:val="46"/>
        </w:numPr>
      </w:pPr>
      <w:r>
        <w:t>'}' in any position other than the last position is treated as a literal.</w:t>
      </w:r>
    </w:p>
    <w:p w14:paraId="5421632E" w14:textId="77777777" w:rsidR="00000000" w:rsidRDefault="009D64FD">
      <w:pPr>
        <w:numPr>
          <w:ilvl w:val="0"/>
          <w:numId w:val="46"/>
        </w:numPr>
      </w:pPr>
      <w:r>
        <w:t xml:space="preserve">'{{' as the first characters are treated as the literal </w:t>
      </w:r>
      <w:r>
        <w:t>'{' and not as the start of a DFDL expression.</w:t>
      </w:r>
    </w:p>
    <w:p w14:paraId="1FE6C4D6" w14:textId="77777777" w:rsidR="00000000" w:rsidRDefault="009D64FD">
      <w:r>
        <w:t xml:space="preserve">DFDL expressions reference other items in the infoset or augmented infoset using absolute or relative paths. Relative </w:t>
      </w:r>
      <w:r>
        <w:t>paths are evaluated when the component containing the expression is referenced not when it is declared. For example a global element may have a DFDL property which is an expression that contains a relative path to another element. The relative path is eval</w:t>
      </w:r>
      <w:r>
        <w:t>uated when the global element is referenced from an element reference.</w:t>
      </w:r>
    </w:p>
    <w:p w14:paraId="731A1982" w14:textId="77777777" w:rsidR="00000000" w:rsidRDefault="009D64FD">
      <w:r>
        <w:t>DFDL expressions that are used to provide the value of DFDL properties in the dfdl:format annotation on the top level xs:schema declaration MAY NOT contain relative paths.</w:t>
      </w:r>
    </w:p>
    <w:p w14:paraId="4B519347" w14:textId="77777777" w:rsidR="00000000" w:rsidRDefault="009D64FD">
      <w:pPr>
        <w:pStyle w:val="Heading3"/>
        <w:rPr>
          <w:rFonts w:eastAsia="Times New Roman"/>
        </w:rPr>
      </w:pPr>
      <w:bookmarkStart w:id="801" w:name="_Toc25589723"/>
      <w:bookmarkStart w:id="802" w:name="_Toc349042643"/>
      <w:bookmarkStart w:id="803" w:name="_Toc243112765"/>
      <w:bookmarkStart w:id="804" w:name="_Toc199516247"/>
      <w:bookmarkStart w:id="805" w:name="_Toc194983925"/>
      <w:bookmarkStart w:id="806" w:name="_Toc175057322"/>
      <w:bookmarkStart w:id="807" w:name="_Toc177399035"/>
      <w:r>
        <w:rPr>
          <w:rFonts w:eastAsia="Times New Roman"/>
        </w:rPr>
        <w:t xml:space="preserve">DFDL Regular </w:t>
      </w:r>
      <w:r>
        <w:rPr>
          <w:rFonts w:eastAsia="Times New Roman"/>
        </w:rPr>
        <w:t>Expressions</w:t>
      </w:r>
      <w:bookmarkEnd w:id="801"/>
      <w:bookmarkEnd w:id="802"/>
      <w:r>
        <w:rPr>
          <w:rFonts w:eastAsia="Times New Roman"/>
        </w:rPr>
        <w:t xml:space="preserve"> </w:t>
      </w:r>
      <w:bookmarkEnd w:id="803"/>
      <w:bookmarkEnd w:id="804"/>
    </w:p>
    <w:p w14:paraId="138BD8CC" w14:textId="77777777" w:rsidR="00000000" w:rsidRDefault="009D64FD">
      <w:pPr>
        <w:pStyle w:val="nobreak"/>
      </w:pPr>
      <w:r>
        <w:t xml:space="preserve">The DFDL lengthPattern property expects a regular expression to be specified. The DFDL Regular Expression language is defined in the section </w:t>
      </w:r>
      <w:r>
        <w:fldChar w:fldCharType="begin"/>
      </w:r>
      <w:r>
        <w:instrText xml:space="preserve"> REF _Ref254775215 \r \h </w:instrText>
      </w:r>
      <w:r>
        <w:fldChar w:fldCharType="separate"/>
      </w:r>
      <w:r>
        <w:t>24</w:t>
      </w:r>
      <w:r>
        <w:fldChar w:fldCharType="end"/>
      </w:r>
      <w:r>
        <w:fldChar w:fldCharType="begin"/>
      </w:r>
      <w:r>
        <w:instrText xml:space="preserve"> REF _</w:instrText>
      </w:r>
      <w:r>
        <w:instrText xml:space="preserve">Ref198708488 \h </w:instrText>
      </w:r>
      <w:r>
        <w:fldChar w:fldCharType="separate"/>
      </w:r>
      <w:r>
        <w:t xml:space="preserve"> DFDL Regular Expressions</w:t>
      </w:r>
      <w:r>
        <w:fldChar w:fldCharType="end"/>
      </w:r>
      <w:r>
        <w:t>.</w:t>
      </w:r>
    </w:p>
    <w:p w14:paraId="7708C0F4" w14:textId="77777777" w:rsidR="00000000" w:rsidRDefault="009D64FD">
      <w:pPr>
        <w:pStyle w:val="Heading3"/>
        <w:rPr>
          <w:rFonts w:eastAsia="Times New Roman"/>
        </w:rPr>
      </w:pPr>
      <w:bookmarkStart w:id="808" w:name="_Toc322911550"/>
      <w:bookmarkStart w:id="809" w:name="_Toc322912089"/>
      <w:bookmarkStart w:id="810" w:name="_Toc329092939"/>
      <w:bookmarkStart w:id="811" w:name="_Toc332701452"/>
      <w:bookmarkStart w:id="812" w:name="_Toc332701759"/>
      <w:bookmarkStart w:id="813" w:name="_Toc332711553"/>
      <w:bookmarkStart w:id="814" w:name="_Toc332711861"/>
      <w:bookmarkStart w:id="815" w:name="_Toc332712163"/>
      <w:bookmarkStart w:id="816" w:name="_Toc332724079"/>
      <w:bookmarkStart w:id="817" w:name="_Toc332724379"/>
      <w:bookmarkStart w:id="818" w:name="_Toc341102675"/>
      <w:bookmarkStart w:id="819" w:name="_Toc347241407"/>
      <w:bookmarkStart w:id="820" w:name="_Toc347744600"/>
      <w:bookmarkStart w:id="821" w:name="_Toc348984383"/>
      <w:bookmarkStart w:id="822" w:name="_Toc348984688"/>
      <w:bookmarkStart w:id="823" w:name="_Toc349037851"/>
      <w:bookmarkStart w:id="824" w:name="_Toc349038156"/>
      <w:bookmarkStart w:id="825" w:name="_Toc349042644"/>
      <w:bookmarkStart w:id="826" w:name="_Toc351912635"/>
      <w:bookmarkStart w:id="827" w:name="_Toc351914657"/>
      <w:bookmarkStart w:id="828" w:name="_Toc351915091"/>
      <w:bookmarkStart w:id="829" w:name="_Toc361231129"/>
      <w:bookmarkStart w:id="830" w:name="_Toc361231655"/>
      <w:bookmarkStart w:id="831" w:name="_Toc362444937"/>
      <w:bookmarkStart w:id="832" w:name="_Toc363908859"/>
      <w:bookmarkStart w:id="833" w:name="_Toc364463281"/>
      <w:bookmarkStart w:id="834" w:name="_Toc366077879"/>
      <w:bookmarkStart w:id="835" w:name="_Toc366078498"/>
      <w:bookmarkStart w:id="836" w:name="_Toc366079484"/>
      <w:bookmarkStart w:id="837" w:name="_Toc366080096"/>
      <w:bookmarkStart w:id="838" w:name="_Toc366080708"/>
      <w:bookmarkStart w:id="839" w:name="_Toc366505048"/>
      <w:bookmarkStart w:id="840" w:name="_Toc366508417"/>
      <w:bookmarkStart w:id="841" w:name="_Toc366512918"/>
      <w:bookmarkStart w:id="842" w:name="_Toc366574109"/>
      <w:bookmarkStart w:id="843" w:name="_Toc366577902"/>
      <w:bookmarkStart w:id="844" w:name="_Toc366578510"/>
      <w:bookmarkStart w:id="845" w:name="_Toc366579104"/>
      <w:bookmarkStart w:id="846" w:name="_Toc366579695"/>
      <w:bookmarkStart w:id="847" w:name="_Toc366580287"/>
      <w:bookmarkStart w:id="848" w:name="_Toc366580878"/>
      <w:bookmarkStart w:id="849" w:name="_Toc366581470"/>
      <w:bookmarkStart w:id="850" w:name="_Toc349042645"/>
      <w:bookmarkStart w:id="851" w:name="_Toc25589724"/>
      <w:bookmarkStart w:id="852" w:name="_Toc199516248"/>
      <w:bookmarkStart w:id="853" w:name="_Toc243112766"/>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r>
        <w:rPr>
          <w:rFonts w:eastAsia="Times New Roman"/>
        </w:rPr>
        <w:t>Enumerations in DFDL</w:t>
      </w:r>
      <w:bookmarkEnd w:id="850"/>
      <w:bookmarkEnd w:id="851"/>
    </w:p>
    <w:p w14:paraId="25DF4F59" w14:textId="77777777" w:rsidR="00000000" w:rsidRDefault="009D64FD">
      <w:pPr>
        <w:pStyle w:val="nobreak"/>
      </w:pPr>
      <w:r>
        <w:t xml:space="preserve">Some DFDL properties accept an enumerated </w:t>
      </w:r>
      <w:r>
        <w:t>list of valid values. It is a Schema Definition Error if a value other than one of the enumerated values is specified. The case of the specified value must match the enumeration. An enumeration is of type string unless otherwise stated.</w:t>
      </w:r>
    </w:p>
    <w:p w14:paraId="02F3C2CE" w14:textId="77777777" w:rsidR="00000000" w:rsidRDefault="009D64FD">
      <w:pPr>
        <w:pStyle w:val="Heading1"/>
        <w:rPr>
          <w:rFonts w:eastAsia="Times New Roman"/>
        </w:rPr>
      </w:pPr>
      <w:bookmarkStart w:id="854" w:name="_Toc25589725"/>
      <w:bookmarkStart w:id="855" w:name="_Toc349042646"/>
      <w:r>
        <w:rPr>
          <w:rFonts w:eastAsia="Times New Roman"/>
        </w:rPr>
        <w:t>Syntax of DFDL Anno</w:t>
      </w:r>
      <w:r>
        <w:rPr>
          <w:rFonts w:eastAsia="Times New Roman"/>
        </w:rPr>
        <w:t>tation Elements</w:t>
      </w:r>
      <w:bookmarkEnd w:id="854"/>
      <w:bookmarkEnd w:id="855"/>
      <w:bookmarkEnd w:id="852"/>
      <w:bookmarkEnd w:id="853"/>
      <w:bookmarkEnd w:id="805"/>
      <w:bookmarkEnd w:id="806"/>
      <w:bookmarkEnd w:id="807"/>
    </w:p>
    <w:p w14:paraId="5C851886" w14:textId="77777777" w:rsidR="00000000" w:rsidRDefault="009D64FD">
      <w:pPr>
        <w:pStyle w:val="nobreak"/>
      </w:pPr>
      <w:r>
        <w:t xml:space="preserve">This section describes the syntax of each of the DFDL annotation elements along with discussion of their basic meanings. </w:t>
      </w:r>
    </w:p>
    <w:p w14:paraId="790AB5A7" w14:textId="77777777" w:rsidR="00000000" w:rsidRDefault="009D64FD">
      <w:r>
        <w:t xml:space="preserve">The DFDL annotation elements are listed in </w:t>
      </w:r>
      <w:r>
        <w:fldChar w:fldCharType="begin"/>
      </w:r>
      <w:r>
        <w:instrText xml:space="preserve"> REF _Ref274653575 \h </w:instrText>
      </w:r>
      <w:r>
        <w:fldChar w:fldCharType="separate"/>
      </w:r>
      <w:r>
        <w:rPr>
          <w:b/>
        </w:rPr>
        <w:t xml:space="preserve">Table </w:t>
      </w:r>
      <w:r>
        <w:rPr>
          <w:b/>
          <w:noProof/>
        </w:rPr>
        <w:t>1</w:t>
      </w:r>
      <w:r>
        <w:rPr>
          <w:b/>
        </w:rPr>
        <w:t xml:space="preserve"> - DFDL Annotation Elements</w:t>
      </w:r>
      <w:r>
        <w:fldChar w:fldCharType="end"/>
      </w:r>
    </w:p>
    <w:p w14:paraId="2AE7CADE" w14:textId="77777777" w:rsidR="00000000" w:rsidRDefault="009D64FD">
      <w:pPr>
        <w:pStyle w:val="Heading2"/>
        <w:rPr>
          <w:rFonts w:eastAsia="Times New Roman"/>
        </w:rPr>
      </w:pPr>
      <w:bookmarkStart w:id="856" w:name="_Toc25589726"/>
      <w:bookmarkStart w:id="857" w:name="_Ref366097797"/>
      <w:bookmarkStart w:id="858" w:name="_Ref366097780"/>
      <w:bookmarkStart w:id="859" w:name="_Ref366097731"/>
      <w:bookmarkStart w:id="860" w:name="_Ref366097687"/>
      <w:bookmarkStart w:id="861" w:name="_Ref366097672"/>
      <w:bookmarkStart w:id="862" w:name="_Toc349042647"/>
      <w:bookmarkStart w:id="863" w:name="_Ref251074576"/>
      <w:bookmarkStart w:id="864" w:name="_Ref251074571"/>
      <w:bookmarkStart w:id="865" w:name="_Toc243112767"/>
      <w:bookmarkStart w:id="866" w:name="_Toc194983926"/>
      <w:bookmarkStart w:id="867" w:name="_Toc199516249"/>
      <w:bookmarkStart w:id="868" w:name="_Toc175057323"/>
      <w:bookmarkStart w:id="869" w:name="_Toc177399036"/>
      <w:r>
        <w:rPr>
          <w:rFonts w:eastAsia="Times New Roman"/>
        </w:rPr>
        <w:t>Component Format Annotations</w:t>
      </w:r>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654"/>
    </w:p>
    <w:p w14:paraId="195E8297" w14:textId="77777777" w:rsidR="00000000" w:rsidRDefault="009D64FD">
      <w:r>
        <w:t xml:space="preserve">A data format can be 'used' or put into effect for a part of the schema by use of the component format annotation elements. </w:t>
      </w:r>
    </w:p>
    <w:p w14:paraId="59C48976" w14:textId="77777777" w:rsidR="00000000" w:rsidRDefault="009D64FD">
      <w:r>
        <w:t>There are specific annotations for each type of schem</w:t>
      </w:r>
      <w:r>
        <w:t>a component that supports only the representation properties applicable to that component. The table below gives the specific annotation for each schema component.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2"/>
        <w:gridCol w:w="3998"/>
      </w:tblGrid>
      <w:tr w:rsidR="00000000" w14:paraId="1BE50E15"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3DA4CF4" w14:textId="77777777" w:rsidR="00000000" w:rsidRDefault="009D64FD">
            <w:pPr>
              <w:rPr>
                <w:b/>
                <w:iCs/>
              </w:rPr>
            </w:pPr>
            <w:r>
              <w:rPr>
                <w:b/>
                <w:iCs/>
              </w:rPr>
              <w:t>Schema component</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8C72BB8" w14:textId="77777777" w:rsidR="00000000" w:rsidRDefault="009D64FD">
            <w:pPr>
              <w:rPr>
                <w:b/>
                <w:iCs/>
              </w:rPr>
            </w:pPr>
            <w:r>
              <w:rPr>
                <w:b/>
                <w:iCs/>
              </w:rPr>
              <w:t>DFDL annotation</w:t>
            </w:r>
          </w:p>
        </w:tc>
      </w:tr>
      <w:tr w:rsidR="00000000" w14:paraId="118E3483" w14:textId="77777777">
        <w:tc>
          <w:tcPr>
            <w:tcW w:w="0" w:type="auto"/>
            <w:tcBorders>
              <w:top w:val="single" w:sz="4" w:space="0" w:color="auto"/>
              <w:left w:val="single" w:sz="4" w:space="0" w:color="auto"/>
              <w:bottom w:val="single" w:sz="4" w:space="0" w:color="auto"/>
              <w:right w:val="single" w:sz="4" w:space="0" w:color="auto"/>
            </w:tcBorders>
            <w:hideMark/>
          </w:tcPr>
          <w:p w14:paraId="3D5A061C" w14:textId="77777777" w:rsidR="00000000" w:rsidRDefault="009D64FD">
            <w:r>
              <w:t>xs:choice</w:t>
            </w:r>
          </w:p>
        </w:tc>
        <w:tc>
          <w:tcPr>
            <w:tcW w:w="0" w:type="auto"/>
            <w:tcBorders>
              <w:top w:val="single" w:sz="4" w:space="0" w:color="auto"/>
              <w:left w:val="single" w:sz="4" w:space="0" w:color="auto"/>
              <w:bottom w:val="single" w:sz="4" w:space="0" w:color="auto"/>
              <w:right w:val="single" w:sz="4" w:space="0" w:color="auto"/>
            </w:tcBorders>
            <w:hideMark/>
          </w:tcPr>
          <w:p w14:paraId="41A928C7" w14:textId="77777777" w:rsidR="00000000" w:rsidRDefault="009D64FD">
            <w:r>
              <w:t>dfdl:choice</w:t>
            </w:r>
          </w:p>
        </w:tc>
      </w:tr>
      <w:tr w:rsidR="00000000" w14:paraId="67326147" w14:textId="77777777">
        <w:tc>
          <w:tcPr>
            <w:tcW w:w="0" w:type="auto"/>
            <w:tcBorders>
              <w:top w:val="single" w:sz="4" w:space="0" w:color="auto"/>
              <w:left w:val="single" w:sz="4" w:space="0" w:color="auto"/>
              <w:bottom w:val="single" w:sz="4" w:space="0" w:color="auto"/>
              <w:right w:val="single" w:sz="4" w:space="0" w:color="auto"/>
            </w:tcBorders>
            <w:hideMark/>
          </w:tcPr>
          <w:p w14:paraId="17812D61" w14:textId="77777777" w:rsidR="00000000" w:rsidRDefault="009D64FD">
            <w:r>
              <w:t>xs:element</w:t>
            </w:r>
          </w:p>
        </w:tc>
        <w:tc>
          <w:tcPr>
            <w:tcW w:w="0" w:type="auto"/>
            <w:tcBorders>
              <w:top w:val="single" w:sz="4" w:space="0" w:color="auto"/>
              <w:left w:val="single" w:sz="4" w:space="0" w:color="auto"/>
              <w:bottom w:val="single" w:sz="4" w:space="0" w:color="auto"/>
              <w:right w:val="single" w:sz="4" w:space="0" w:color="auto"/>
            </w:tcBorders>
            <w:hideMark/>
          </w:tcPr>
          <w:p w14:paraId="51B6A706" w14:textId="77777777" w:rsidR="00000000" w:rsidRDefault="009D64FD">
            <w:r>
              <w:t>dfdl:element</w:t>
            </w:r>
          </w:p>
        </w:tc>
      </w:tr>
      <w:tr w:rsidR="00000000" w14:paraId="02238058" w14:textId="77777777">
        <w:tc>
          <w:tcPr>
            <w:tcW w:w="0" w:type="auto"/>
            <w:tcBorders>
              <w:top w:val="single" w:sz="4" w:space="0" w:color="auto"/>
              <w:left w:val="single" w:sz="4" w:space="0" w:color="auto"/>
              <w:bottom w:val="single" w:sz="4" w:space="0" w:color="auto"/>
              <w:right w:val="single" w:sz="4" w:space="0" w:color="auto"/>
            </w:tcBorders>
            <w:hideMark/>
          </w:tcPr>
          <w:p w14:paraId="12CAC14E" w14:textId="77777777" w:rsidR="00000000" w:rsidRDefault="009D64FD">
            <w:r>
              <w:t>xs:element reference</w:t>
            </w:r>
          </w:p>
        </w:tc>
        <w:tc>
          <w:tcPr>
            <w:tcW w:w="0" w:type="auto"/>
            <w:tcBorders>
              <w:top w:val="single" w:sz="4" w:space="0" w:color="auto"/>
              <w:left w:val="single" w:sz="4" w:space="0" w:color="auto"/>
              <w:bottom w:val="single" w:sz="4" w:space="0" w:color="auto"/>
              <w:right w:val="single" w:sz="4" w:space="0" w:color="auto"/>
            </w:tcBorders>
            <w:hideMark/>
          </w:tcPr>
          <w:p w14:paraId="07667F04" w14:textId="77777777" w:rsidR="00000000" w:rsidRDefault="009D64FD">
            <w:r>
              <w:t>dfdl:element</w:t>
            </w:r>
          </w:p>
        </w:tc>
      </w:tr>
      <w:tr w:rsidR="00000000" w14:paraId="4BC30EA8" w14:textId="77777777">
        <w:tc>
          <w:tcPr>
            <w:tcW w:w="0" w:type="auto"/>
            <w:tcBorders>
              <w:top w:val="single" w:sz="4" w:space="0" w:color="auto"/>
              <w:left w:val="single" w:sz="4" w:space="0" w:color="auto"/>
              <w:bottom w:val="single" w:sz="4" w:space="0" w:color="auto"/>
              <w:right w:val="single" w:sz="4" w:space="0" w:color="auto"/>
            </w:tcBorders>
            <w:hideMark/>
          </w:tcPr>
          <w:p w14:paraId="26FF52D0" w14:textId="77777777" w:rsidR="00000000" w:rsidRDefault="009D64FD">
            <w:r>
              <w:t>xs:group reference</w:t>
            </w:r>
          </w:p>
        </w:tc>
        <w:tc>
          <w:tcPr>
            <w:tcW w:w="0" w:type="auto"/>
            <w:tcBorders>
              <w:top w:val="single" w:sz="4" w:space="0" w:color="auto"/>
              <w:left w:val="single" w:sz="4" w:space="0" w:color="auto"/>
              <w:bottom w:val="single" w:sz="4" w:space="0" w:color="auto"/>
              <w:right w:val="single" w:sz="4" w:space="0" w:color="auto"/>
            </w:tcBorders>
            <w:hideMark/>
          </w:tcPr>
          <w:p w14:paraId="2C18BACD" w14:textId="77777777" w:rsidR="00000000" w:rsidRDefault="009D64FD">
            <w:r>
              <w:t>dfdl:group</w:t>
            </w:r>
          </w:p>
        </w:tc>
      </w:tr>
      <w:tr w:rsidR="00000000" w14:paraId="3A24E690" w14:textId="77777777">
        <w:tc>
          <w:tcPr>
            <w:tcW w:w="0" w:type="auto"/>
            <w:tcBorders>
              <w:top w:val="single" w:sz="4" w:space="0" w:color="auto"/>
              <w:left w:val="single" w:sz="4" w:space="0" w:color="auto"/>
              <w:bottom w:val="single" w:sz="4" w:space="0" w:color="auto"/>
              <w:right w:val="single" w:sz="4" w:space="0" w:color="auto"/>
            </w:tcBorders>
            <w:hideMark/>
          </w:tcPr>
          <w:p w14:paraId="1516281D" w14:textId="77777777" w:rsidR="00000000" w:rsidRDefault="009D64FD">
            <w:r>
              <w:t>xs:schema</w:t>
            </w:r>
          </w:p>
        </w:tc>
        <w:tc>
          <w:tcPr>
            <w:tcW w:w="0" w:type="auto"/>
            <w:tcBorders>
              <w:top w:val="single" w:sz="4" w:space="0" w:color="auto"/>
              <w:left w:val="single" w:sz="4" w:space="0" w:color="auto"/>
              <w:bottom w:val="single" w:sz="4" w:space="0" w:color="auto"/>
              <w:right w:val="single" w:sz="4" w:space="0" w:color="auto"/>
            </w:tcBorders>
            <w:hideMark/>
          </w:tcPr>
          <w:p w14:paraId="0E0D954A" w14:textId="77777777" w:rsidR="00000000" w:rsidRDefault="009D64FD">
            <w:r>
              <w:t>dfdl:format</w:t>
            </w:r>
          </w:p>
        </w:tc>
      </w:tr>
      <w:tr w:rsidR="00000000" w14:paraId="4A85A76B" w14:textId="77777777">
        <w:tc>
          <w:tcPr>
            <w:tcW w:w="0" w:type="auto"/>
            <w:tcBorders>
              <w:top w:val="single" w:sz="4" w:space="0" w:color="auto"/>
              <w:left w:val="single" w:sz="4" w:space="0" w:color="auto"/>
              <w:bottom w:val="single" w:sz="4" w:space="0" w:color="auto"/>
              <w:right w:val="single" w:sz="4" w:space="0" w:color="auto"/>
            </w:tcBorders>
            <w:hideMark/>
          </w:tcPr>
          <w:p w14:paraId="34AE025F" w14:textId="77777777" w:rsidR="00000000" w:rsidRDefault="009D64FD">
            <w:r>
              <w:t>xs:sequence</w:t>
            </w:r>
          </w:p>
        </w:tc>
        <w:tc>
          <w:tcPr>
            <w:tcW w:w="0" w:type="auto"/>
            <w:tcBorders>
              <w:top w:val="single" w:sz="4" w:space="0" w:color="auto"/>
              <w:left w:val="single" w:sz="4" w:space="0" w:color="auto"/>
              <w:bottom w:val="single" w:sz="4" w:space="0" w:color="auto"/>
              <w:right w:val="single" w:sz="4" w:space="0" w:color="auto"/>
            </w:tcBorders>
            <w:hideMark/>
          </w:tcPr>
          <w:p w14:paraId="129DCB1C" w14:textId="77777777" w:rsidR="00000000" w:rsidRDefault="009D64FD">
            <w:r>
              <w:t>dfdl:sequence</w:t>
            </w:r>
          </w:p>
        </w:tc>
      </w:tr>
      <w:tr w:rsidR="00000000" w14:paraId="2A44BA59" w14:textId="77777777">
        <w:tc>
          <w:tcPr>
            <w:tcW w:w="0" w:type="auto"/>
            <w:tcBorders>
              <w:top w:val="single" w:sz="4" w:space="0" w:color="auto"/>
              <w:left w:val="single" w:sz="4" w:space="0" w:color="auto"/>
              <w:bottom w:val="single" w:sz="4" w:space="0" w:color="auto"/>
              <w:right w:val="single" w:sz="4" w:space="0" w:color="auto"/>
            </w:tcBorders>
            <w:hideMark/>
          </w:tcPr>
          <w:p w14:paraId="0474A132" w14:textId="77777777" w:rsidR="00000000" w:rsidRDefault="009D64FD">
            <w:r>
              <w:t>xs:simpleType</w:t>
            </w:r>
          </w:p>
        </w:tc>
        <w:tc>
          <w:tcPr>
            <w:tcW w:w="0" w:type="auto"/>
            <w:tcBorders>
              <w:top w:val="single" w:sz="4" w:space="0" w:color="auto"/>
              <w:left w:val="single" w:sz="4" w:space="0" w:color="auto"/>
              <w:bottom w:val="single" w:sz="4" w:space="0" w:color="auto"/>
              <w:right w:val="single" w:sz="4" w:space="0" w:color="auto"/>
            </w:tcBorders>
            <w:hideMark/>
          </w:tcPr>
          <w:p w14:paraId="0958AF2B" w14:textId="77777777" w:rsidR="00000000" w:rsidRDefault="009D64FD">
            <w:r>
              <w:t>dfdl:simpleType</w:t>
            </w:r>
          </w:p>
        </w:tc>
      </w:tr>
    </w:tbl>
    <w:p w14:paraId="29ADA4E0" w14:textId="77777777" w:rsidR="00000000" w:rsidRDefault="009D64FD">
      <w:pPr>
        <w:pStyle w:val="Caption"/>
      </w:pPr>
      <w:r>
        <w:t xml:space="preserve">Table </w:t>
      </w:r>
      <w:r>
        <w:fldChar w:fldCharType="begin"/>
      </w:r>
      <w:r>
        <w:instrText xml:space="preserve"> SEQ Table \* ARABIC </w:instrText>
      </w:r>
      <w:r>
        <w:fldChar w:fldCharType="separate"/>
      </w:r>
      <w:r>
        <w:rPr>
          <w:noProof/>
        </w:rPr>
        <w:t>5</w:t>
      </w:r>
      <w:r>
        <w:fldChar w:fldCharType="end"/>
      </w:r>
      <w:r>
        <w:t xml:space="preserve"> DFDL Component Format Annotations</w:t>
      </w:r>
    </w:p>
    <w:p w14:paraId="059AF63A" w14:textId="77777777" w:rsidR="00000000" w:rsidRDefault="009D64FD">
      <w:r>
        <w:t>In addition the dfdl:format annotation is u</w:t>
      </w:r>
      <w:r>
        <w:t>sed inside a dfdl:defineFormat annotation to define a named reusable set of representation properties that can be referenced from any component specific format annotation or from other named format definitions.</w:t>
      </w:r>
    </w:p>
    <w:p w14:paraId="24E4C22C" w14:textId="77777777" w:rsidR="00000000" w:rsidRDefault="009D64FD">
      <w:r>
        <w:t xml:space="preserve">A dfdl:format annotation at the top level of </w:t>
      </w:r>
      <w:r>
        <w:t xml:space="preserve">a schema, that is as an annotation child element on the xs:schema, provides a set of default properties for the lexically enclosed schema document. See </w:t>
      </w:r>
      <w:r>
        <w:fldChar w:fldCharType="begin"/>
      </w:r>
      <w:r>
        <w:instrText xml:space="preserve"> REF _Ref247448493 \r \h </w:instrText>
      </w:r>
      <w:r>
        <w:fldChar w:fldCharType="separate"/>
      </w:r>
      <w:r>
        <w:t>8.1</w:t>
      </w:r>
      <w:r>
        <w:fldChar w:fldCharType="end"/>
      </w:r>
      <w:r>
        <w:t xml:space="preserve"> </w:t>
      </w:r>
      <w:r>
        <w:fldChar w:fldCharType="begin"/>
      </w:r>
      <w:r>
        <w:instrText xml:space="preserve"> REF </w:instrText>
      </w:r>
      <w:r>
        <w:instrText xml:space="preserve">_Ref247448493 \h </w:instrText>
      </w:r>
      <w:r>
        <w:fldChar w:fldCharType="separate"/>
      </w:r>
      <w:r>
        <w:t>Providing Defaults for DFDL properties</w:t>
      </w:r>
      <w:r>
        <w:fldChar w:fldCharType="end"/>
      </w:r>
      <w:r>
        <w:t xml:space="preserve">. </w:t>
      </w:r>
    </w:p>
    <w:p w14:paraId="76F9E72D" w14:textId="77777777" w:rsidR="00000000" w:rsidRDefault="009D64FD">
      <w:r>
        <w:t>Example of DFDL component format annotation:</w:t>
      </w:r>
    </w:p>
    <w:p w14:paraId="6C269757"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1F88D753"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5FB94239"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name="root"&gt;</w:t>
      </w:r>
    </w:p>
    <w:p w14:paraId="612E71F3"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4DD67109"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w:t>
      </w:r>
      <w:r>
        <w:rPr>
          <w:rStyle w:val="CodeCharacter"/>
          <w:szCs w:val="20"/>
        </w:rPr>
        <w:t>xs:appinfo source="http://www.ogf.org/dfdl/"&gt;</w:t>
      </w:r>
    </w:p>
    <w:p w14:paraId="36BB467A"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ref="aBaseConfig" </w:t>
      </w:r>
    </w:p>
    <w:p w14:paraId="498B98DA"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representation="text" </w:t>
      </w:r>
    </w:p>
    <w:p w14:paraId="0B73B791"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encoding="UTF-8"/&gt;</w:t>
      </w:r>
    </w:p>
    <w:p w14:paraId="7155FD61"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0AE66BED"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44C715F9"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&lt;/xs:element&gt;</w:t>
      </w:r>
    </w:p>
    <w:p w14:paraId="24A2D81C"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16497E2B" w14:textId="77777777" w:rsidR="00000000" w:rsidRDefault="009D64FD">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1C7A02DA" w14:textId="77777777" w:rsidR="00000000" w:rsidRDefault="009D64FD"/>
    <w:p w14:paraId="0FCC26C3" w14:textId="77777777" w:rsidR="00000000" w:rsidRDefault="009D64FD">
      <w:pPr>
        <w:pStyle w:val="Heading3"/>
        <w:rPr>
          <w:rFonts w:eastAsia="Times New Roman"/>
        </w:rPr>
      </w:pPr>
      <w:bookmarkStart w:id="870" w:name="_Toc25589727"/>
      <w:bookmarkStart w:id="871" w:name="_Ref384983179"/>
      <w:bookmarkStart w:id="872" w:name="_Ref384983169"/>
      <w:bookmarkStart w:id="873" w:name="_Toc113075256"/>
      <w:bookmarkStart w:id="874" w:name="_Toc112826278"/>
      <w:bookmarkStart w:id="875" w:name="_Toc112836556"/>
      <w:bookmarkStart w:id="876" w:name="_Toc194983928"/>
      <w:bookmarkStart w:id="877" w:name="_Toc199516251"/>
      <w:bookmarkStart w:id="878" w:name="_Toc175057325"/>
      <w:bookmarkStart w:id="879" w:name="_Toc177399038"/>
      <w:r>
        <w:rPr>
          <w:rFonts w:eastAsia="Times New Roman"/>
        </w:rPr>
        <w:t>The dfdl</w:t>
      </w:r>
      <w:r>
        <w:rPr>
          <w:rFonts w:eastAsia="Times New Roman"/>
        </w:rPr>
        <w:t>:ref Property</w:t>
      </w:r>
      <w:bookmarkEnd w:id="870"/>
      <w:bookmarkEnd w:id="871"/>
      <w:bookmarkEnd w:id="872"/>
    </w:p>
    <w:p w14:paraId="25F7B7D8" w14:textId="77777777" w:rsidR="00000000" w:rsidRDefault="009D64FD">
      <w:pPr>
        <w:pStyle w:val="nobreak"/>
      </w:pPr>
      <w:r>
        <w:t>A named, reusable, dfdl:defineFormat definition is used by referring to its name from a format annotation using the 'ref' property. For example:</w:t>
      </w:r>
    </w:p>
    <w:p w14:paraId="2B54AB5E"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&lt;dfdl:element ref="reusableDef" encoding="ebcdic-cp-us" /&gt;</w:t>
      </w:r>
    </w:p>
    <w:p w14:paraId="6A3EFD14" w14:textId="77777777" w:rsidR="00000000" w:rsidRDefault="009D64FD">
      <w:pPr>
        <w:pStyle w:val="nobreak"/>
      </w:pPr>
      <w:r>
        <w:t>The behavior of this dfdl:defineFormat</w:t>
      </w:r>
      <w:r>
        <w:t xml:space="preserve"> definition is as if all representation properties defined by the named dfdl:defineFormat definition were instead written directly on this format annotation; however, these are superseded by any representation properties that are defined here such as the e</w:t>
      </w:r>
      <w:r>
        <w:t>ncoding property in the example above.</w:t>
      </w:r>
    </w:p>
    <w:p w14:paraId="0D7FD07F" w14:textId="77777777" w:rsidR="00000000" w:rsidRDefault="009D64FD">
      <w:pPr>
        <w:pStyle w:val="Heading3"/>
        <w:rPr>
          <w:rFonts w:eastAsia="Times New Roman"/>
        </w:rPr>
      </w:pPr>
      <w:bookmarkStart w:id="880" w:name="_Toc322911557"/>
      <w:bookmarkStart w:id="881" w:name="_Toc322912096"/>
      <w:bookmarkStart w:id="882" w:name="_Toc329092946"/>
      <w:bookmarkStart w:id="883" w:name="_Toc332701459"/>
      <w:bookmarkStart w:id="884" w:name="_Toc332701766"/>
      <w:bookmarkStart w:id="885" w:name="_Toc332711560"/>
      <w:bookmarkStart w:id="886" w:name="_Toc332711868"/>
      <w:bookmarkStart w:id="887" w:name="_Toc332712170"/>
      <w:bookmarkStart w:id="888" w:name="_Toc332724086"/>
      <w:bookmarkStart w:id="889" w:name="_Toc332724386"/>
      <w:bookmarkStart w:id="890" w:name="_Toc341102682"/>
      <w:bookmarkStart w:id="891" w:name="_Toc347241414"/>
      <w:bookmarkStart w:id="892" w:name="_Toc347744607"/>
      <w:bookmarkStart w:id="893" w:name="_Toc348984390"/>
      <w:bookmarkStart w:id="894" w:name="_Toc348984695"/>
      <w:bookmarkStart w:id="895" w:name="_Toc349037858"/>
      <w:bookmarkStart w:id="896" w:name="_Toc349038163"/>
      <w:bookmarkStart w:id="897" w:name="_Toc349042651"/>
      <w:bookmarkStart w:id="898" w:name="_Toc351912642"/>
      <w:bookmarkStart w:id="899" w:name="_Toc351914664"/>
      <w:bookmarkStart w:id="900" w:name="_Toc351915098"/>
      <w:bookmarkStart w:id="901" w:name="_Toc361231136"/>
      <w:bookmarkStart w:id="902" w:name="_Toc361231662"/>
      <w:bookmarkStart w:id="903" w:name="_Toc362444960"/>
      <w:bookmarkStart w:id="904" w:name="_Toc363908882"/>
      <w:bookmarkStart w:id="905" w:name="_Toc364463305"/>
      <w:bookmarkStart w:id="906" w:name="_Toc366077903"/>
      <w:bookmarkStart w:id="907" w:name="_Toc366078522"/>
      <w:bookmarkStart w:id="908" w:name="_Toc366079508"/>
      <w:bookmarkStart w:id="909" w:name="_Toc366080120"/>
      <w:bookmarkStart w:id="910" w:name="_Toc366080729"/>
      <w:bookmarkStart w:id="911" w:name="_Toc366505069"/>
      <w:bookmarkStart w:id="912" w:name="_Toc366508438"/>
      <w:bookmarkStart w:id="913" w:name="_Toc366512939"/>
      <w:bookmarkStart w:id="914" w:name="_Toc366574130"/>
      <w:bookmarkStart w:id="915" w:name="_Toc366577923"/>
      <w:bookmarkStart w:id="916" w:name="_Toc366578517"/>
      <w:bookmarkStart w:id="917" w:name="_Toc366579109"/>
      <w:bookmarkStart w:id="918" w:name="_Toc366579700"/>
      <w:bookmarkStart w:id="919" w:name="_Toc366580292"/>
      <w:bookmarkStart w:id="920" w:name="_Toc366580883"/>
      <w:bookmarkStart w:id="921" w:name="_Toc366581475"/>
      <w:bookmarkStart w:id="922" w:name="_Toc243112771"/>
      <w:bookmarkStart w:id="923" w:name="_Toc349042652"/>
      <w:bookmarkStart w:id="924" w:name="_Toc25589728"/>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r>
        <w:rPr>
          <w:rFonts w:eastAsia="Times New Roman"/>
        </w:rPr>
        <w:t>Property Binding Syntax</w:t>
      </w:r>
      <w:bookmarkEnd w:id="922"/>
      <w:bookmarkEnd w:id="923"/>
      <w:bookmarkEnd w:id="924"/>
    </w:p>
    <w:p w14:paraId="7B6E3EA6" w14:textId="77777777" w:rsidR="00000000" w:rsidRDefault="009D64FD">
      <w:pPr>
        <w:pStyle w:val="nobreak"/>
      </w:pPr>
      <w:r>
        <w:t>The format properties may be specified in one of three forms:</w:t>
      </w:r>
    </w:p>
    <w:p w14:paraId="4F664E14" w14:textId="77777777" w:rsidR="00000000" w:rsidRDefault="009D64FD">
      <w:pPr>
        <w:numPr>
          <w:ilvl w:val="0"/>
          <w:numId w:val="47"/>
        </w:numPr>
      </w:pPr>
      <w:r>
        <w:t>Attribute form</w:t>
      </w:r>
    </w:p>
    <w:p w14:paraId="22CE4523" w14:textId="77777777" w:rsidR="00000000" w:rsidRDefault="009D64FD">
      <w:pPr>
        <w:numPr>
          <w:ilvl w:val="0"/>
          <w:numId w:val="47"/>
        </w:numPr>
      </w:pPr>
      <w:r>
        <w:t>Element form</w:t>
      </w:r>
    </w:p>
    <w:p w14:paraId="5E3F0A75" w14:textId="77777777" w:rsidR="00000000" w:rsidRDefault="009D64FD">
      <w:pPr>
        <w:numPr>
          <w:ilvl w:val="0"/>
          <w:numId w:val="47"/>
        </w:numPr>
      </w:pPr>
      <w:r>
        <w:t>Short form</w:t>
      </w:r>
    </w:p>
    <w:p w14:paraId="338113EE" w14:textId="77777777" w:rsidR="00000000" w:rsidRDefault="009D64FD">
      <w:r>
        <w:t>A DFDL property may be specified using any form with the following exceptions</w:t>
      </w:r>
    </w:p>
    <w:p w14:paraId="79E65ABD" w14:textId="77777777" w:rsidR="00000000" w:rsidRDefault="009D64FD">
      <w:pPr>
        <w:numPr>
          <w:ilvl w:val="0"/>
          <w:numId w:val="48"/>
        </w:numPr>
      </w:pPr>
      <w:r>
        <w:t>The dfdl:ref p</w:t>
      </w:r>
      <w:r>
        <w:t>roperty may be specified in attribute or short form</w:t>
      </w:r>
    </w:p>
    <w:p w14:paraId="1533F73A" w14:textId="77777777" w:rsidR="00000000" w:rsidRDefault="009D64FD">
      <w:pPr>
        <w:numPr>
          <w:ilvl w:val="0"/>
          <w:numId w:val="48"/>
        </w:numPr>
      </w:pPr>
      <w:r>
        <w:t>The dfdl:escapeSchemeRef property may be specified in attribute or short form</w:t>
      </w:r>
    </w:p>
    <w:p w14:paraId="05A03B93" w14:textId="77777777" w:rsidR="00000000" w:rsidRDefault="009D64FD">
      <w:pPr>
        <w:numPr>
          <w:ilvl w:val="0"/>
          <w:numId w:val="48"/>
        </w:numPr>
      </w:pPr>
      <w:r>
        <w:t>The dfdl:</w:t>
      </w:r>
      <w:r>
        <w:rPr>
          <w:rFonts w:eastAsia="MS Mincho"/>
        </w:rPr>
        <w:t xml:space="preserve">hiddenGroupRef  </w:t>
      </w:r>
      <w:r>
        <w:t>property may be specified in attribute or short form</w:t>
      </w:r>
    </w:p>
    <w:p w14:paraId="6F1A1F29" w14:textId="77777777" w:rsidR="00000000" w:rsidRDefault="009D64FD">
      <w:pPr>
        <w:numPr>
          <w:ilvl w:val="0"/>
          <w:numId w:val="48"/>
        </w:numPr>
      </w:pPr>
      <w:r>
        <w:t>The dfdl:</w:t>
      </w:r>
      <w:r>
        <w:rPr>
          <w:rFonts w:eastAsia="MS Mincho"/>
        </w:rPr>
        <w:t>prefixLengthType</w:t>
      </w:r>
      <w:r>
        <w:t xml:space="preserve"> </w:t>
      </w:r>
      <w:r>
        <w:t>property may be specified in attribute or short form</w:t>
      </w:r>
    </w:p>
    <w:p w14:paraId="582A60E7" w14:textId="77777777" w:rsidR="00000000" w:rsidRDefault="009D64FD">
      <w:pPr>
        <w:numPr>
          <w:ilvl w:val="0"/>
          <w:numId w:val="48"/>
        </w:numPr>
      </w:pPr>
      <w:r>
        <w:t xml:space="preserve">Short form is not allowed on the xs:schema element. </w:t>
      </w:r>
    </w:p>
    <w:p w14:paraId="6CD4653E" w14:textId="77777777" w:rsidR="00000000" w:rsidRDefault="009D64FD">
      <w:r>
        <w:t>It is a Schema Definition Error if the same property is specified in more than one form in the resolved set of annotations for an annotation point.</w:t>
      </w:r>
    </w:p>
    <w:p w14:paraId="2B3CE7DF" w14:textId="77777777" w:rsidR="00000000" w:rsidRDefault="009D64FD">
      <w:pPr>
        <w:pStyle w:val="Heading4"/>
        <w:rPr>
          <w:rFonts w:eastAsia="Times New Roman"/>
        </w:rPr>
      </w:pPr>
      <w:r>
        <w:rPr>
          <w:rFonts w:eastAsia="Times New Roman"/>
        </w:rPr>
        <w:t>Pr</w:t>
      </w:r>
      <w:r>
        <w:rPr>
          <w:rFonts w:eastAsia="Times New Roman"/>
        </w:rPr>
        <w:t xml:space="preserve">operty </w:t>
      </w:r>
      <w:bookmarkEnd w:id="873"/>
      <w:bookmarkEnd w:id="874"/>
      <w:bookmarkEnd w:id="875"/>
      <w:r>
        <w:rPr>
          <w:rFonts w:eastAsia="Times New Roman"/>
        </w:rPr>
        <w:t>Binding Syntax: Attribute Form</w:t>
      </w:r>
      <w:bookmarkEnd w:id="876"/>
      <w:bookmarkEnd w:id="877"/>
      <w:bookmarkEnd w:id="878"/>
      <w:bookmarkEnd w:id="879"/>
    </w:p>
    <w:p w14:paraId="5A9822A9" w14:textId="77777777" w:rsidR="00000000" w:rsidRDefault="009D64FD">
      <w:pPr>
        <w:pStyle w:val="nobreak"/>
      </w:pPr>
      <w:r>
        <w:t>Within the format annotation elements are bindings for properties of the form:</w:t>
      </w:r>
    </w:p>
    <w:p w14:paraId="1976A6A2"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Property="Value" </w:t>
      </w:r>
    </w:p>
    <w:p w14:paraId="77E34447" w14:textId="77777777" w:rsidR="00000000" w:rsidRDefault="009D64FD">
      <w:r>
        <w:t>For example:</w:t>
      </w:r>
    </w:p>
    <w:p w14:paraId="64BF572B"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1B8004BC"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19425A4B" w14:textId="77777777" w:rsidR="00000000" w:rsidRDefault="009D64FD">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&lt;dfdl:format encoding="utf-8" se</w:t>
      </w:r>
      <w:r>
        <w:rPr>
          <w:rStyle w:val="CodeCharacter"/>
          <w:szCs w:val="20"/>
        </w:rPr>
        <w:t>parator="%NL;"</w:t>
      </w:r>
      <w:r>
        <w:t>/&gt;</w:t>
      </w:r>
    </w:p>
    <w:p w14:paraId="218EB95A"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7B697DD2" w14:textId="77777777" w:rsidR="00000000" w:rsidRDefault="009D64FD">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&lt;/xs:annotation&gt;</w:t>
      </w:r>
    </w:p>
    <w:p w14:paraId="190CD01C" w14:textId="77777777" w:rsidR="00000000" w:rsidRDefault="009D64FD">
      <w:r>
        <w:t xml:space="preserve">The </w:t>
      </w:r>
      <w:r>
        <w:rPr>
          <w:rStyle w:val="Emphasis"/>
        </w:rPr>
        <w:t>Property</w:t>
      </w:r>
      <w:r>
        <w:t xml:space="preserve"> is the name of the property. The </w:t>
      </w:r>
      <w:r>
        <w:rPr>
          <w:rStyle w:val="Emphasis"/>
        </w:rPr>
        <w:t>Value</w:t>
      </w:r>
      <w:r>
        <w:t xml:space="preserve"> is an XML string literal corresponding to a value of the appropriate type. </w:t>
      </w:r>
    </w:p>
    <w:p w14:paraId="1B988E87" w14:textId="77777777" w:rsidR="00000000" w:rsidRDefault="009D64FD">
      <w:pPr>
        <w:pStyle w:val="Heading4"/>
        <w:rPr>
          <w:rFonts w:eastAsia="Times New Roman"/>
        </w:rPr>
      </w:pPr>
      <w:bookmarkStart w:id="925" w:name="_Toc194983929"/>
      <w:bookmarkStart w:id="926" w:name="_Toc199516252"/>
      <w:bookmarkStart w:id="927" w:name="_Toc175057326"/>
      <w:bookmarkStart w:id="928" w:name="_Toc177399039"/>
      <w:bookmarkStart w:id="929" w:name="_Ref161823626"/>
      <w:r>
        <w:rPr>
          <w:rFonts w:eastAsia="Times New Roman"/>
        </w:rPr>
        <w:t>Property Binding Syntax: Element Form</w:t>
      </w:r>
      <w:bookmarkEnd w:id="925"/>
      <w:bookmarkEnd w:id="926"/>
      <w:bookmarkEnd w:id="927"/>
      <w:bookmarkEnd w:id="928"/>
      <w:bookmarkEnd w:id="929"/>
    </w:p>
    <w:p w14:paraId="46A0880A" w14:textId="77777777" w:rsidR="00000000" w:rsidRDefault="009D64FD">
      <w:pPr>
        <w:pStyle w:val="nobreak"/>
      </w:pPr>
      <w:r>
        <w:t>The representation properties can sometimes have complex syntax, so an element form for representation property bindings is provided as element content within the format element content model. This is provided to ease syntactic expression difficulties. The</w:t>
      </w:r>
      <w:r>
        <w:t xml:space="preserve"> element is called dfdl:property and it has one attribute 'name' which provides the name of the property. </w:t>
      </w:r>
    </w:p>
    <w:p w14:paraId="178FCDEA" w14:textId="77777777" w:rsidR="00000000" w:rsidRDefault="009D64FD">
      <w:r>
        <w:t>For example:</w:t>
      </w:r>
    </w:p>
    <w:p w14:paraId="02DB3B2A"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2F7973BB"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61598CA0"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&lt;dfdl:format&gt;</w:t>
      </w:r>
    </w:p>
    <w:p w14:paraId="4374AFBD"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&lt;dfdl:property name='encoding'&gt;utf-8&lt;/d</w:t>
      </w:r>
      <w:r>
        <w:rPr>
          <w:rStyle w:val="CodeCharacter"/>
          <w:szCs w:val="20"/>
        </w:rPr>
        <w:t>fdl:property&gt;</w:t>
      </w:r>
    </w:p>
    <w:p w14:paraId="6E86C8CA"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&lt;dfdl:property name='separator'&gt;%NL;&lt;/dfdl:property&gt;</w:t>
      </w:r>
    </w:p>
    <w:p w14:paraId="43D1D323"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&lt;/dfdl:format&gt; </w:t>
      </w:r>
    </w:p>
    <w:p w14:paraId="639DB2F7"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33E791FC"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55D84BBC" w14:textId="77777777" w:rsidR="00000000" w:rsidRDefault="009D64FD">
      <w:r>
        <w:t xml:space="preserve">Element form is mostly used for properties </w:t>
      </w:r>
      <w:r>
        <w:t>that themselves contain the quotation mark characters and escape characters so that they can be expressed without concerns about confusion with the XSDL syntax use of these same characters. CDATA encapsulation can be used so as to allow malformed XML and m</w:t>
      </w:r>
      <w:r>
        <w:t>ismatched quotes to be easily used as representation property values:</w:t>
      </w:r>
    </w:p>
    <w:p w14:paraId="65DE474F"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&lt;dfdl:property name='initiator'&gt;&lt;[CDATA[&lt;!-- ]]&gt;&lt;/dfdl:property&gt;</w:t>
      </w:r>
    </w:p>
    <w:p w14:paraId="1B627DA4" w14:textId="77777777" w:rsidR="00000000" w:rsidRDefault="009D64FD">
      <w:pPr>
        <w:pStyle w:val="Heading4"/>
        <w:rPr>
          <w:rFonts w:eastAsia="Times New Roman"/>
        </w:rPr>
      </w:pPr>
      <w:bookmarkStart w:id="930" w:name="_Toc194983930"/>
      <w:bookmarkStart w:id="931" w:name="_Toc199516253"/>
      <w:bookmarkStart w:id="932" w:name="_Toc175057327"/>
      <w:bookmarkStart w:id="933" w:name="_Toc177399040"/>
      <w:bookmarkStart w:id="934" w:name="_Toc138694349"/>
      <w:r>
        <w:rPr>
          <w:rFonts w:eastAsia="Times New Roman"/>
        </w:rPr>
        <w:t xml:space="preserve">Property Binding Syntax:Short Form </w:t>
      </w:r>
      <w:bookmarkEnd w:id="930"/>
      <w:bookmarkEnd w:id="931"/>
      <w:bookmarkEnd w:id="932"/>
      <w:bookmarkEnd w:id="933"/>
      <w:bookmarkEnd w:id="934"/>
    </w:p>
    <w:p w14:paraId="2C7AAB2F" w14:textId="77777777" w:rsidR="00000000" w:rsidRDefault="009D64FD">
      <w:pPr>
        <w:pStyle w:val="nobreak"/>
      </w:pPr>
      <w:r>
        <w:t xml:space="preserve">To save textual clutter, short-form syntax for format annotations is also allowed on </w:t>
      </w:r>
      <w:r>
        <w:t>xs:element, xs:sequence, xs:choice, xs:group (for group references only), and xs:simpleType schema elements. (The xs:schema element cannot carry short-form annotations). Attributes which are in the namespace '</w:t>
      </w:r>
      <w:hyperlink r:id="rId22" w:history="1">
        <w:r>
          <w:rPr>
            <w:rStyle w:val="Hyperlink"/>
          </w:rPr>
          <w:t>http://www.ogf.org/dfdl/dfdl-1.0/</w:t>
        </w:r>
      </w:hyperlink>
      <w:r>
        <w:t>' and whose local name matches one of the DFDL representation properties are assumed to be equivalent to specific DFDL attribute form annotations.</w:t>
      </w:r>
    </w:p>
    <w:p w14:paraId="79060329" w14:textId="77777777" w:rsidR="00000000" w:rsidRDefault="009D64FD">
      <w:r>
        <w:t xml:space="preserve">For example the two forms below are equivalent in that they describe the </w:t>
      </w:r>
      <w:r>
        <w:t>same data format. The first is the short form of the second:</w:t>
      </w:r>
    </w:p>
    <w:p w14:paraId="76B43AF8"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name="elem1"&gt;</w:t>
      </w:r>
    </w:p>
    <w:p w14:paraId="7B473EB1"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773CFD37"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 dfdl:separator="%HT;" &gt;</w:t>
      </w:r>
    </w:p>
    <w:p w14:paraId="79CB1CFD"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0024196A"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03EFA298"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1B3D65B5"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&lt;/xs:element&gt;</w:t>
      </w:r>
    </w:p>
    <w:p w14:paraId="1D73935B"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p>
    <w:p w14:paraId="75E8B900"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name="elem2"&gt;</w:t>
      </w:r>
    </w:p>
    <w:p w14:paraId="7C0E1A43"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w:t>
      </w:r>
      <w:r>
        <w:rPr>
          <w:rStyle w:val="CodeCharacter"/>
          <w:szCs w:val="20"/>
        </w:rPr>
        <w:t>e&gt;</w:t>
      </w:r>
    </w:p>
    <w:p w14:paraId="44127C18"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142F7306"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&lt;xs:annotation&gt;&lt;xs:appinfo source="http://www.ogf.org/dfdl/"&gt;</w:t>
      </w:r>
    </w:p>
    <w:p w14:paraId="7B5C5989"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&lt;dfdl:sequence separator="%HT;" /&gt; </w:t>
      </w:r>
    </w:p>
    <w:p w14:paraId="20E3CAFE"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&lt;/xs:appinfo&gt;&lt;/xs:annotation&gt;</w:t>
      </w:r>
    </w:p>
    <w:p w14:paraId="5DEF2D3E"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3BA77B7D"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23394DB1"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68664CA0"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&lt;/xs:element&gt;</w:t>
      </w:r>
    </w:p>
    <w:p w14:paraId="37968159" w14:textId="77777777" w:rsidR="00000000" w:rsidRDefault="009D64FD">
      <w:pPr>
        <w:pStyle w:val="nobreak"/>
      </w:pPr>
      <w:r>
        <w:t>Another example:</w:t>
      </w:r>
    </w:p>
    <w:p w14:paraId="23ED0A67"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&lt;xs:sequence dfdl:separator=","&gt;</w:t>
      </w:r>
    </w:p>
    <w:p w14:paraId="57B4C771"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name="elem1" type="xs:int" maxOccurs="unbounded"</w:t>
      </w:r>
    </w:p>
    <w:p w14:paraId="4D541277"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dfdl:representation="text"</w:t>
      </w:r>
    </w:p>
    <w:p w14:paraId="2D5545F5"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Fonts w:eastAsia="MS Mincho"/>
        </w:rPr>
        <w:t xml:space="preserve">                       dfdl:textNumberRep="standard"</w:t>
      </w:r>
      <w:r>
        <w:rPr>
          <w:rStyle w:val="CodeCharacter"/>
          <w:szCs w:val="20"/>
        </w:rPr>
        <w:t xml:space="preserve"> </w:t>
      </w:r>
    </w:p>
    <w:p w14:paraId="3B69A2F8"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dfdl:initiator="</w:t>
      </w:r>
      <w:r>
        <w:rPr>
          <w:rStyle w:val="CodeCharacter"/>
          <w:szCs w:val="20"/>
        </w:rPr>
        <w:t>["</w:t>
      </w:r>
    </w:p>
    <w:p w14:paraId="5E9DCB33"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dfdl:terminator="]"/&gt;</w:t>
      </w:r>
    </w:p>
    <w:p w14:paraId="66894BD3"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p>
    <w:p w14:paraId="3C2ED7DC"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name="elem2" type="xs:int" maxOccurs="unbounded"&gt;</w:t>
      </w:r>
    </w:p>
    <w:p w14:paraId="6C1BF693"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&lt;xs:annotation&gt;&lt;xs:appinfo source="http://www.ogf.org/dfdl/"&gt;</w:t>
      </w:r>
    </w:p>
    <w:p w14:paraId="07CF5593"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representation="text"</w:t>
      </w:r>
    </w:p>
    <w:p w14:paraId="381298BB"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Fonts w:eastAsia="MS Mincho"/>
        </w:rPr>
        <w:t xml:space="preserve">                     textNumberRep=</w:t>
      </w:r>
      <w:r>
        <w:rPr>
          <w:rFonts w:eastAsia="MS Mincho"/>
        </w:rPr>
        <w:t>"standard"</w:t>
      </w:r>
      <w:r>
        <w:rPr>
          <w:rStyle w:val="CodeCharacter"/>
          <w:szCs w:val="20"/>
        </w:rPr>
        <w:t xml:space="preserve"> </w:t>
      </w:r>
    </w:p>
    <w:p w14:paraId="3C7A1DD8"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initiator="["                   </w:t>
      </w:r>
    </w:p>
    <w:p w14:paraId="33D7AE21"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terminator="]"/&gt; </w:t>
      </w:r>
    </w:p>
    <w:p w14:paraId="743FE67A"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&lt;/xs:appinfo&gt;&lt;/xs:annotation&gt;</w:t>
      </w:r>
    </w:p>
    <w:p w14:paraId="5279C2E4"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&lt;/xs:element&gt;</w:t>
      </w:r>
    </w:p>
    <w:p w14:paraId="24368650" w14:textId="77777777" w:rsidR="00000000" w:rsidRDefault="009D64FD">
      <w:pPr>
        <w:pStyle w:val="Codeblock0"/>
        <w:pBdr>
          <w:top w:val="single" w:sz="4" w:space="1" w:color="auto"/>
          <w:left w:val="single" w:sz="4" w:space="4" w:color="auto"/>
          <w:bottom w:val="single" w:sz="4" w:space="1" w:color="auto"/>
          <w:right w:val="single" w:sz="4" w:space="4" w:color="auto"/>
        </w:pBdr>
      </w:pPr>
      <w:r>
        <w:rPr>
          <w:rStyle w:val="CodeCharacter"/>
          <w:szCs w:val="20"/>
        </w:rPr>
        <w:t>&lt;/xs:sequence&gt;</w:t>
      </w:r>
    </w:p>
    <w:p w14:paraId="5ACB6A9A" w14:textId="77777777" w:rsidR="00000000" w:rsidRDefault="009D64FD">
      <w:r>
        <w:t>Because short form syntax is not allowed on the xs:schema element, an attribute form d</w:t>
      </w:r>
      <w:r>
        <w:t>fdl:format annotation must be used instead.</w:t>
      </w:r>
    </w:p>
    <w:p w14:paraId="48C570FC" w14:textId="77777777" w:rsidR="00000000" w:rsidRDefault="009D64FD">
      <w:pPr>
        <w:pStyle w:val="Heading3"/>
        <w:rPr>
          <w:rFonts w:eastAsia="Times New Roman"/>
        </w:rPr>
      </w:pPr>
      <w:bookmarkStart w:id="935" w:name="_Toc322911559"/>
      <w:bookmarkStart w:id="936" w:name="_Toc322912098"/>
      <w:bookmarkStart w:id="937" w:name="_Toc329092948"/>
      <w:bookmarkStart w:id="938" w:name="_Toc332701461"/>
      <w:bookmarkStart w:id="939" w:name="_Toc332701768"/>
      <w:bookmarkStart w:id="940" w:name="_Toc332711562"/>
      <w:bookmarkStart w:id="941" w:name="_Toc332711870"/>
      <w:bookmarkStart w:id="942" w:name="_Toc332712172"/>
      <w:bookmarkStart w:id="943" w:name="_Toc332724088"/>
      <w:bookmarkStart w:id="944" w:name="_Toc332724388"/>
      <w:bookmarkStart w:id="945" w:name="_Toc341102684"/>
      <w:bookmarkStart w:id="946" w:name="_Toc347241416"/>
      <w:bookmarkStart w:id="947" w:name="_Toc347744609"/>
      <w:bookmarkStart w:id="948" w:name="_Toc348984392"/>
      <w:bookmarkStart w:id="949" w:name="_Toc348984697"/>
      <w:bookmarkStart w:id="950" w:name="_Toc349037860"/>
      <w:bookmarkStart w:id="951" w:name="_Toc349038165"/>
      <w:bookmarkStart w:id="952" w:name="_Toc349042653"/>
      <w:bookmarkStart w:id="953" w:name="_Toc351912644"/>
      <w:bookmarkStart w:id="954" w:name="_Toc351914666"/>
      <w:bookmarkStart w:id="955" w:name="_Toc351915100"/>
      <w:bookmarkStart w:id="956" w:name="_Toc361231138"/>
      <w:bookmarkStart w:id="957" w:name="_Toc361231664"/>
      <w:bookmarkStart w:id="958" w:name="_Toc362444962"/>
      <w:bookmarkStart w:id="959" w:name="_Toc363908884"/>
      <w:bookmarkStart w:id="960" w:name="_Toc364463307"/>
      <w:bookmarkStart w:id="961" w:name="_Toc366077905"/>
      <w:bookmarkStart w:id="962" w:name="_Toc366078524"/>
      <w:bookmarkStart w:id="963" w:name="_Toc366079510"/>
      <w:bookmarkStart w:id="964" w:name="_Toc366080122"/>
      <w:bookmarkStart w:id="965" w:name="_Toc366080731"/>
      <w:bookmarkStart w:id="966" w:name="_Toc366505071"/>
      <w:bookmarkStart w:id="967" w:name="_Toc366508440"/>
      <w:bookmarkStart w:id="968" w:name="_Toc366512941"/>
      <w:bookmarkStart w:id="969" w:name="_Toc366574132"/>
      <w:bookmarkStart w:id="970" w:name="_Toc366577925"/>
      <w:bookmarkStart w:id="971" w:name="_Toc366578519"/>
      <w:bookmarkStart w:id="972" w:name="_Toc366579111"/>
      <w:bookmarkStart w:id="973" w:name="_Toc366579702"/>
      <w:bookmarkStart w:id="974" w:name="_Toc366580294"/>
      <w:bookmarkStart w:id="975" w:name="_Toc366580885"/>
      <w:bookmarkStart w:id="976" w:name="_Toc366581477"/>
      <w:bookmarkStart w:id="977" w:name="_Toc138694341"/>
      <w:bookmarkStart w:id="978" w:name="_Toc177399041"/>
      <w:bookmarkStart w:id="979" w:name="_Toc175057328"/>
      <w:bookmarkStart w:id="980" w:name="_Toc199516254"/>
      <w:bookmarkStart w:id="981" w:name="_Toc194983931"/>
      <w:bookmarkStart w:id="982" w:name="_Toc243112772"/>
      <w:bookmarkStart w:id="983" w:name="_Toc349042654"/>
      <w:bookmarkStart w:id="984" w:name="_Toc25589729"/>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r>
        <w:rPr>
          <w:rFonts w:eastAsia="Times New Roman"/>
        </w:rPr>
        <w:t xml:space="preserve">Empty </w:t>
      </w:r>
      <w:bookmarkEnd w:id="977"/>
      <w:bookmarkEnd w:id="978"/>
      <w:bookmarkEnd w:id="979"/>
      <w:r>
        <w:rPr>
          <w:rFonts w:eastAsia="Times New Roman"/>
        </w:rPr>
        <w:t>String as a Representation Property Value</w:t>
      </w:r>
      <w:bookmarkEnd w:id="980"/>
      <w:bookmarkEnd w:id="981"/>
      <w:bookmarkEnd w:id="982"/>
      <w:bookmarkEnd w:id="983"/>
      <w:bookmarkEnd w:id="984"/>
    </w:p>
    <w:p w14:paraId="598C419F" w14:textId="77777777" w:rsidR="00000000" w:rsidRDefault="009D64FD">
      <w:pPr>
        <w:rPr>
          <w:rFonts w:eastAsia="MS Mincho"/>
          <w:lang w:eastAsia="ja-JP"/>
        </w:rPr>
      </w:pPr>
      <w:r>
        <w:rPr>
          <w:rFonts w:eastAsia="MS Mincho"/>
          <w:lang w:eastAsia="ja-JP"/>
        </w:rPr>
        <w:t xml:space="preserve">DFDL provides no mechanism to un-set a property. Setting a representation property's value to the empty string doesn't remove the value for that property, but sets </w:t>
      </w:r>
      <w:r>
        <w:rPr>
          <w:rFonts w:eastAsia="MS Mincho"/>
          <w:lang w:eastAsia="ja-JP"/>
        </w:rPr>
        <w:t xml:space="preserve">it to the empty string value. This </w:t>
      </w:r>
      <w:r>
        <w:t xml:space="preserve">may not be appropriate as a value for certain properties. </w:t>
      </w:r>
    </w:p>
    <w:p w14:paraId="74BE54F0" w14:textId="77777777" w:rsidR="00000000" w:rsidRDefault="009D64FD">
      <w:r>
        <w:rPr>
          <w:rFonts w:eastAsia="MS Mincho"/>
          <w:lang w:eastAsia="ja-JP"/>
        </w:rPr>
        <w:t>For example, in delimited text data formats, it is sensible for the separator to be defined to be the empty string. This turns off use of separator delimiters. Fo</w:t>
      </w:r>
      <w:r>
        <w:rPr>
          <w:rFonts w:eastAsia="MS Mincho"/>
          <w:lang w:eastAsia="ja-JP"/>
        </w:rPr>
        <w:t xml:space="preserve">r many other string-valued properties, it is a Schema Definition Error to assign them the empty string value. For example, the character set encoding property (dfdl:encoding) cannot be set to the empty string. </w:t>
      </w:r>
    </w:p>
    <w:p w14:paraId="44CD75C5" w14:textId="77777777" w:rsidR="00000000" w:rsidRDefault="009D64FD">
      <w:pPr>
        <w:pStyle w:val="Heading2"/>
        <w:rPr>
          <w:rFonts w:eastAsia="Times New Roman"/>
        </w:rPr>
      </w:pPr>
      <w:bookmarkStart w:id="985" w:name="_Toc137360897"/>
      <w:bookmarkStart w:id="986" w:name="_Toc137360898"/>
      <w:bookmarkStart w:id="987" w:name="_Toc137029569"/>
      <w:bookmarkStart w:id="988" w:name="_Toc137029570"/>
      <w:bookmarkStart w:id="989" w:name="_Toc137029571"/>
      <w:bookmarkStart w:id="990" w:name="_Toc137029574"/>
      <w:bookmarkStart w:id="991" w:name="_Toc137029576"/>
      <w:bookmarkStart w:id="992" w:name="_Toc138694338"/>
      <w:bookmarkStart w:id="993" w:name="_Ref140934911"/>
      <w:bookmarkStart w:id="994" w:name="_Ref140934918"/>
      <w:bookmarkStart w:id="995" w:name="_Toc177399042"/>
      <w:bookmarkStart w:id="996" w:name="_Toc175057329"/>
      <w:bookmarkStart w:id="997" w:name="_Toc199516255"/>
      <w:bookmarkStart w:id="998" w:name="_Toc194983932"/>
      <w:bookmarkStart w:id="999" w:name="_Ref215568985"/>
      <w:bookmarkStart w:id="1000" w:name="_Ref215568992"/>
      <w:bookmarkStart w:id="1001" w:name="_Toc243112773"/>
      <w:bookmarkStart w:id="1002" w:name="_Ref251074304"/>
      <w:bookmarkStart w:id="1003" w:name="_Ref251074309"/>
      <w:bookmarkStart w:id="1004" w:name="_Toc349042655"/>
      <w:bookmarkStart w:id="1005" w:name="_Toc25589730"/>
      <w:bookmarkEnd w:id="985"/>
      <w:bookmarkEnd w:id="986"/>
      <w:bookmarkEnd w:id="987"/>
      <w:bookmarkEnd w:id="988"/>
      <w:bookmarkEnd w:id="989"/>
      <w:bookmarkEnd w:id="990"/>
      <w:bookmarkEnd w:id="991"/>
      <w:r>
        <w:rPr>
          <w:rFonts w:eastAsia="Times New Roman"/>
        </w:rPr>
        <w:t>dfdl:defineFormat - Reusable Data Format Defi</w:t>
      </w:r>
      <w:r>
        <w:rPr>
          <w:rFonts w:eastAsia="Times New Roman"/>
        </w:rPr>
        <w:t>nitions</w:t>
      </w:r>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p>
    <w:p w14:paraId="192BE6B4" w14:textId="77777777" w:rsidR="00000000" w:rsidRDefault="009D64FD">
      <w:r>
        <w:t>One or more dfdl:defineFormat annotation elements can appear within the annotation children of the xs:schema element. DFDL defining annotation elements may only appear as annotation children of the xs:schema element.</w:t>
      </w:r>
    </w:p>
    <w:p w14:paraId="443E3C97" w14:textId="77777777" w:rsidR="00000000" w:rsidRDefault="009D64FD">
      <w:pPr>
        <w:pStyle w:val="nobreak"/>
      </w:pPr>
      <w:r>
        <w:t xml:space="preserve">The order of their appearance does not matter, nor does their position relative to other non-annotation children of the xs:schema. </w:t>
      </w:r>
    </w:p>
    <w:p w14:paraId="22A74559" w14:textId="77777777" w:rsidR="00000000" w:rsidRDefault="009D64FD">
      <w:pPr>
        <w:pStyle w:val="nobreak"/>
      </w:pPr>
      <w:r>
        <w:t xml:space="preserve">Each dfdl:defineFormat has a required name attribute. </w:t>
      </w:r>
    </w:p>
    <w:p w14:paraId="061C2EAB" w14:textId="77777777" w:rsidR="00000000" w:rsidRDefault="009D64FD">
      <w:pPr>
        <w:pStyle w:val="nobreak"/>
      </w:pPr>
      <w:r>
        <w:t>The construct creates a named data format definition. The value of th</w:t>
      </w:r>
      <w:r>
        <w:t xml:space="preserve">e name attribute is of XML type NCName. The format name will become a member of the schema's target namespace. These names must be unique within the namespace. </w:t>
      </w:r>
    </w:p>
    <w:p w14:paraId="0237069B" w14:textId="77777777" w:rsidR="00000000" w:rsidRDefault="009D64FD">
      <w:r>
        <w:t>If multiple format definitions have the same 'name' attribute, in the same namespace, then it i</w:t>
      </w:r>
      <w:r>
        <w:t>s a Schema Definition Error.</w:t>
      </w:r>
    </w:p>
    <w:p w14:paraId="1405096E" w14:textId="77777777" w:rsidR="00000000" w:rsidRDefault="009D64FD">
      <w:r>
        <w:t>Here is an example of a format definition:</w:t>
      </w:r>
    </w:p>
    <w:p w14:paraId="20477F61"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71EE827A"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66108525"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22D0BBFA"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 name="myConfig" &gt;</w:t>
      </w:r>
    </w:p>
    <w:p w14:paraId="3CC83000"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 representation="text" </w:t>
      </w:r>
    </w:p>
    <w:p w14:paraId="66E64318"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r>
        <w:rPr>
          <w:rStyle w:val="CodeCharacter"/>
          <w:szCs w:val="20"/>
        </w:rPr>
        <w:t xml:space="preserve">         ref="textSpecialFormat1" /&gt;</w:t>
      </w:r>
    </w:p>
    <w:p w14:paraId="2AA8DA6B"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&lt;/dfdl:defineFormat&gt;</w:t>
      </w:r>
    </w:p>
    <w:p w14:paraId="2AD00786"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09BD728E"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43E06104"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11F6AF79" w14:textId="77777777" w:rsidR="00000000" w:rsidRDefault="009D64FD">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3FB66057" w14:textId="77777777" w:rsidR="00000000" w:rsidRDefault="009D64FD">
      <w:pPr>
        <w:pStyle w:val="nobreak"/>
      </w:pPr>
      <w:r>
        <w:t xml:space="preserve">A dfdl:defineFormat serves only to supply a named definition for a format for reuse from other places. It does not cause any use of the </w:t>
      </w:r>
      <w:r>
        <w:t xml:space="preserve">representation properties it contains to describe any actual data. </w:t>
      </w:r>
    </w:p>
    <w:p w14:paraId="529AC9F6" w14:textId="77777777" w:rsidR="00000000" w:rsidRDefault="009D64FD">
      <w:pPr>
        <w:pStyle w:val="Heading3"/>
        <w:rPr>
          <w:rFonts w:eastAsia="Times New Roman"/>
        </w:rPr>
      </w:pPr>
      <w:bookmarkStart w:id="1006" w:name="_Toc322911562"/>
      <w:bookmarkStart w:id="1007" w:name="_Toc322912101"/>
      <w:bookmarkStart w:id="1008" w:name="_Toc329092951"/>
      <w:bookmarkStart w:id="1009" w:name="_Toc332701464"/>
      <w:bookmarkStart w:id="1010" w:name="_Toc332701771"/>
      <w:bookmarkStart w:id="1011" w:name="_Toc332711565"/>
      <w:bookmarkStart w:id="1012" w:name="_Toc332711873"/>
      <w:bookmarkStart w:id="1013" w:name="_Toc332712175"/>
      <w:bookmarkStart w:id="1014" w:name="_Toc332724091"/>
      <w:bookmarkStart w:id="1015" w:name="_Toc332724391"/>
      <w:bookmarkStart w:id="1016" w:name="_Toc341102687"/>
      <w:bookmarkStart w:id="1017" w:name="_Toc347241419"/>
      <w:bookmarkStart w:id="1018" w:name="_Toc347744612"/>
      <w:bookmarkStart w:id="1019" w:name="_Toc348984395"/>
      <w:bookmarkStart w:id="1020" w:name="_Toc348984700"/>
      <w:bookmarkStart w:id="1021" w:name="_Toc349037863"/>
      <w:bookmarkStart w:id="1022" w:name="_Toc349038168"/>
      <w:bookmarkStart w:id="1023" w:name="_Toc349042656"/>
      <w:bookmarkStart w:id="1024" w:name="_Toc351912647"/>
      <w:bookmarkStart w:id="1025" w:name="_Toc351914669"/>
      <w:bookmarkStart w:id="1026" w:name="_Toc351915103"/>
      <w:bookmarkStart w:id="1027" w:name="_Toc361231141"/>
      <w:bookmarkStart w:id="1028" w:name="_Toc361231667"/>
      <w:bookmarkStart w:id="1029" w:name="_Toc362444965"/>
      <w:bookmarkStart w:id="1030" w:name="_Toc363908887"/>
      <w:bookmarkStart w:id="1031" w:name="_Toc364463310"/>
      <w:bookmarkStart w:id="1032" w:name="_Toc366077908"/>
      <w:bookmarkStart w:id="1033" w:name="_Toc366078527"/>
      <w:bookmarkStart w:id="1034" w:name="_Toc366079513"/>
      <w:bookmarkStart w:id="1035" w:name="_Toc366080125"/>
      <w:bookmarkStart w:id="1036" w:name="_Toc366080734"/>
      <w:bookmarkStart w:id="1037" w:name="_Toc366505074"/>
      <w:bookmarkStart w:id="1038" w:name="_Toc366508443"/>
      <w:bookmarkStart w:id="1039" w:name="_Toc366512944"/>
      <w:bookmarkStart w:id="1040" w:name="_Toc366574135"/>
      <w:bookmarkStart w:id="1041" w:name="_Toc366577928"/>
      <w:bookmarkStart w:id="1042" w:name="_Toc366578522"/>
      <w:bookmarkStart w:id="1043" w:name="_Toc366579114"/>
      <w:bookmarkStart w:id="1044" w:name="_Toc366579705"/>
      <w:bookmarkStart w:id="1045" w:name="_Toc366580297"/>
      <w:bookmarkStart w:id="1046" w:name="_Toc366580888"/>
      <w:bookmarkStart w:id="1047" w:name="_Toc366581480"/>
      <w:bookmarkStart w:id="1048" w:name="_Toc199515629"/>
      <w:bookmarkStart w:id="1049" w:name="_Toc199515817"/>
      <w:bookmarkStart w:id="1050" w:name="_Toc199516256"/>
      <w:bookmarkStart w:id="1051" w:name="_Toc138694339"/>
      <w:bookmarkStart w:id="1052" w:name="_Ref161824338"/>
      <w:bookmarkStart w:id="1053" w:name="_Toc177399043"/>
      <w:bookmarkStart w:id="1054" w:name="_Toc175057330"/>
      <w:bookmarkStart w:id="1055" w:name="_Toc199516257"/>
      <w:bookmarkStart w:id="1056" w:name="_Toc194983933"/>
      <w:bookmarkStart w:id="1057" w:name="_Toc243112774"/>
      <w:bookmarkStart w:id="1058" w:name="_Toc349042657"/>
      <w:bookmarkStart w:id="1059" w:name="_Toc25589731"/>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r>
        <w:rPr>
          <w:rFonts w:eastAsia="Times New Roman"/>
        </w:rPr>
        <w:t>Inheritance for dfdl:defineFormat</w:t>
      </w:r>
      <w:bookmarkEnd w:id="1051"/>
      <w:bookmarkEnd w:id="1052"/>
      <w:bookmarkEnd w:id="1053"/>
      <w:bookmarkEnd w:id="1054"/>
      <w:bookmarkEnd w:id="1055"/>
      <w:bookmarkEnd w:id="1056"/>
      <w:bookmarkEnd w:id="1057"/>
      <w:bookmarkEnd w:id="1058"/>
      <w:bookmarkEnd w:id="1059"/>
    </w:p>
    <w:p w14:paraId="1742D2D6" w14:textId="77777777" w:rsidR="00000000" w:rsidRDefault="009D64FD">
      <w:pPr>
        <w:pStyle w:val="nobreak"/>
      </w:pPr>
      <w:r>
        <w:t>A dfdl:defineFormat declaration can inherit from another named format definition by use of the dfdl:ref property of the dfdl:format annotation. This allow</w:t>
      </w:r>
      <w:r>
        <w:t xml:space="preserve">s a single-inheritance hierarchy that reuses definitions. When one definition extends another in this way, any property definitions contained in its direct elements override those in any inherited definition. </w:t>
      </w:r>
    </w:p>
    <w:p w14:paraId="799F27DE" w14:textId="77777777" w:rsidR="00000000" w:rsidRDefault="009D64FD">
      <w:r>
        <w:t xml:space="preserve">Conceptually, the dfdl:ref inheritance chains </w:t>
      </w:r>
      <w:r>
        <w:t xml:space="preserve">can be </w:t>
      </w:r>
      <w:r>
        <w:rPr>
          <w:rStyle w:val="Emphasis"/>
        </w:rPr>
        <w:t>flattened</w:t>
      </w:r>
      <w:r>
        <w:t xml:space="preserve"> and removed by copying all inherited property bindings and then superseding those for which there is a local binding. Throughout this document we will assume inheritance is fully flattened. That is, all dfdl:ref inheritance is first remove</w:t>
      </w:r>
      <w:r>
        <w:t>d by flattening before any other examination of properties occurs.</w:t>
      </w:r>
    </w:p>
    <w:p w14:paraId="69C95E77" w14:textId="77777777" w:rsidR="00000000" w:rsidRDefault="009D64FD">
      <w:r>
        <w:t>It is a Schema Definition Error if use of the dfdl:ref property results in a circular path.</w:t>
      </w:r>
    </w:p>
    <w:p w14:paraId="6D39EDF1" w14:textId="77777777" w:rsidR="00000000" w:rsidRDefault="009D64FD">
      <w:pPr>
        <w:pStyle w:val="Heading3"/>
        <w:rPr>
          <w:rFonts w:eastAsia="Times New Roman"/>
        </w:rPr>
      </w:pPr>
      <w:bookmarkStart w:id="1060" w:name="_Toc322911564"/>
      <w:bookmarkStart w:id="1061" w:name="_Toc322912103"/>
      <w:bookmarkStart w:id="1062" w:name="_Toc329092953"/>
      <w:bookmarkStart w:id="1063" w:name="_Toc332701466"/>
      <w:bookmarkStart w:id="1064" w:name="_Toc332701773"/>
      <w:bookmarkStart w:id="1065" w:name="_Toc332711567"/>
      <w:bookmarkStart w:id="1066" w:name="_Toc332711875"/>
      <w:bookmarkStart w:id="1067" w:name="_Toc332712177"/>
      <w:bookmarkStart w:id="1068" w:name="_Toc332724093"/>
      <w:bookmarkStart w:id="1069" w:name="_Toc332724393"/>
      <w:bookmarkStart w:id="1070" w:name="_Toc341102689"/>
      <w:bookmarkStart w:id="1071" w:name="_Toc347241421"/>
      <w:bookmarkStart w:id="1072" w:name="_Toc347744614"/>
      <w:bookmarkStart w:id="1073" w:name="_Toc348984397"/>
      <w:bookmarkStart w:id="1074" w:name="_Toc348984702"/>
      <w:bookmarkStart w:id="1075" w:name="_Toc349037865"/>
      <w:bookmarkStart w:id="1076" w:name="_Toc349038170"/>
      <w:bookmarkStart w:id="1077" w:name="_Toc349042658"/>
      <w:bookmarkStart w:id="1078" w:name="_Toc351912649"/>
      <w:bookmarkStart w:id="1079" w:name="_Toc351914671"/>
      <w:bookmarkStart w:id="1080" w:name="_Toc351915105"/>
      <w:bookmarkStart w:id="1081" w:name="_Toc361231143"/>
      <w:bookmarkStart w:id="1082" w:name="_Toc361231669"/>
      <w:bookmarkStart w:id="1083" w:name="_Toc362444967"/>
      <w:bookmarkStart w:id="1084" w:name="_Toc363908889"/>
      <w:bookmarkStart w:id="1085" w:name="_Toc364463312"/>
      <w:bookmarkStart w:id="1086" w:name="_Toc366077910"/>
      <w:bookmarkStart w:id="1087" w:name="_Toc366078529"/>
      <w:bookmarkStart w:id="1088" w:name="_Toc366079515"/>
      <w:bookmarkStart w:id="1089" w:name="_Toc366080127"/>
      <w:bookmarkStart w:id="1090" w:name="_Toc366080736"/>
      <w:bookmarkStart w:id="1091" w:name="_Toc366505076"/>
      <w:bookmarkStart w:id="1092" w:name="_Toc366508445"/>
      <w:bookmarkStart w:id="1093" w:name="_Toc366512946"/>
      <w:bookmarkStart w:id="1094" w:name="_Toc366574137"/>
      <w:bookmarkStart w:id="1095" w:name="_Toc366577930"/>
      <w:bookmarkStart w:id="1096" w:name="_Toc366578524"/>
      <w:bookmarkStart w:id="1097" w:name="_Toc366579116"/>
      <w:bookmarkStart w:id="1098" w:name="_Toc366579707"/>
      <w:bookmarkStart w:id="1099" w:name="_Toc366580299"/>
      <w:bookmarkStart w:id="1100" w:name="_Toc366580890"/>
      <w:bookmarkStart w:id="1101" w:name="_Toc366581482"/>
      <w:bookmarkStart w:id="1102" w:name="_Toc138694340"/>
      <w:bookmarkStart w:id="1103" w:name="_Toc177399044"/>
      <w:bookmarkStart w:id="1104" w:name="_Toc175057331"/>
      <w:bookmarkStart w:id="1105" w:name="_Toc199516258"/>
      <w:bookmarkStart w:id="1106" w:name="_Toc194983934"/>
      <w:bookmarkStart w:id="1107" w:name="_Toc243112775"/>
      <w:bookmarkStart w:id="1108" w:name="_Toc349042659"/>
      <w:bookmarkStart w:id="1109" w:name="_Toc25589732"/>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r>
        <w:rPr>
          <w:rFonts w:eastAsia="Times New Roman"/>
        </w:rPr>
        <w:t>Using/Referencing a Named Format Definition</w:t>
      </w:r>
      <w:bookmarkEnd w:id="1102"/>
      <w:bookmarkEnd w:id="1103"/>
      <w:bookmarkEnd w:id="1104"/>
      <w:bookmarkEnd w:id="1105"/>
      <w:bookmarkEnd w:id="1106"/>
      <w:bookmarkEnd w:id="1107"/>
      <w:bookmarkEnd w:id="1108"/>
      <w:bookmarkEnd w:id="1109"/>
    </w:p>
    <w:p w14:paraId="626A3A46" w14:textId="77777777" w:rsidR="00000000" w:rsidRDefault="009D64FD">
      <w:r>
        <w:t xml:space="preserve">See Section </w:t>
      </w:r>
      <w:r>
        <w:fldChar w:fldCharType="begin"/>
      </w:r>
      <w:r>
        <w:instrText xml:space="preserve"> REF _Ref384983169 \r \h </w:instrText>
      </w:r>
      <w:r>
        <w:fldChar w:fldCharType="separate"/>
      </w:r>
      <w:r>
        <w:t>7.1.1</w:t>
      </w:r>
      <w:r>
        <w:fldChar w:fldCharType="end"/>
      </w:r>
      <w:r>
        <w:t xml:space="preserve"> </w:t>
      </w:r>
      <w:r>
        <w:fldChar w:fldCharType="begin"/>
      </w:r>
      <w:r>
        <w:instrText xml:space="preserve"> REF _Ref384983179 \h </w:instrText>
      </w:r>
      <w:r>
        <w:fldChar w:fldCharType="separate"/>
      </w:r>
      <w:r>
        <w:t>The dfdl:ref Property</w:t>
      </w:r>
      <w:r>
        <w:fldChar w:fldCharType="end"/>
      </w:r>
      <w:r>
        <w:t xml:space="preserve">. </w:t>
      </w:r>
    </w:p>
    <w:p w14:paraId="204A75DC" w14:textId="77777777" w:rsidR="00000000" w:rsidRDefault="009D64FD">
      <w:pPr>
        <w:pStyle w:val="Heading2"/>
        <w:rPr>
          <w:rFonts w:eastAsia="Times New Roman"/>
        </w:rPr>
      </w:pPr>
      <w:bookmarkStart w:id="1110" w:name="_Toc322911566"/>
      <w:bookmarkStart w:id="1111" w:name="_Toc322912105"/>
      <w:bookmarkStart w:id="1112" w:name="_Toc329092955"/>
      <w:bookmarkStart w:id="1113" w:name="_Toc332701468"/>
      <w:bookmarkStart w:id="1114" w:name="_Toc332701775"/>
      <w:bookmarkStart w:id="1115" w:name="_Toc332711569"/>
      <w:bookmarkStart w:id="1116" w:name="_Toc332711877"/>
      <w:bookmarkStart w:id="1117" w:name="_Toc332712179"/>
      <w:bookmarkStart w:id="1118" w:name="_Toc332724095"/>
      <w:bookmarkStart w:id="1119" w:name="_Toc332724395"/>
      <w:bookmarkStart w:id="1120" w:name="_Toc341102691"/>
      <w:bookmarkStart w:id="1121" w:name="_Toc347241423"/>
      <w:bookmarkStart w:id="1122" w:name="_Toc347744616"/>
      <w:bookmarkStart w:id="1123" w:name="_Toc348984399"/>
      <w:bookmarkStart w:id="1124" w:name="_Toc348984704"/>
      <w:bookmarkStart w:id="1125" w:name="_Toc349037867"/>
      <w:bookmarkStart w:id="1126" w:name="_Toc349038172"/>
      <w:bookmarkStart w:id="1127" w:name="_Toc349042660"/>
      <w:bookmarkStart w:id="1128" w:name="_Toc349642090"/>
      <w:bookmarkStart w:id="1129" w:name="_Toc351912651"/>
      <w:bookmarkStart w:id="1130" w:name="_Toc351914673"/>
      <w:bookmarkStart w:id="1131" w:name="_Toc351915107"/>
      <w:bookmarkStart w:id="1132" w:name="_Toc361231145"/>
      <w:bookmarkStart w:id="1133" w:name="_Toc361231671"/>
      <w:bookmarkStart w:id="1134" w:name="_Toc362444969"/>
      <w:bookmarkStart w:id="1135" w:name="_Toc363908891"/>
      <w:bookmarkStart w:id="1136" w:name="_Toc364463314"/>
      <w:bookmarkStart w:id="1137" w:name="_Toc366077912"/>
      <w:bookmarkStart w:id="1138" w:name="_Toc366078531"/>
      <w:bookmarkStart w:id="1139" w:name="_Toc366079517"/>
      <w:bookmarkStart w:id="1140" w:name="_Toc366080129"/>
      <w:bookmarkStart w:id="1141" w:name="_Toc366080738"/>
      <w:bookmarkStart w:id="1142" w:name="_Toc366505078"/>
      <w:bookmarkStart w:id="1143" w:name="_Toc366508447"/>
      <w:bookmarkStart w:id="1144" w:name="_Toc366512948"/>
      <w:bookmarkStart w:id="1145" w:name="_Toc366574139"/>
      <w:bookmarkStart w:id="1146" w:name="_Toc366577932"/>
      <w:bookmarkStart w:id="1147" w:name="_Toc366578526"/>
      <w:bookmarkStart w:id="1148" w:name="_Toc366579118"/>
      <w:bookmarkStart w:id="1149" w:name="_Toc366579709"/>
      <w:bookmarkStart w:id="1150" w:name="_Toc366580301"/>
      <w:bookmarkStart w:id="1151" w:name="_Toc366580892"/>
      <w:bookmarkStart w:id="1152" w:name="_Toc366581484"/>
      <w:bookmarkStart w:id="1153" w:name="_The_dfdl:assert_Annotation"/>
      <w:bookmarkStart w:id="1154" w:name="_Toc177399045"/>
      <w:bookmarkStart w:id="1155" w:name="_Toc175057332"/>
      <w:bookmarkStart w:id="1156" w:name="_Toc199516259"/>
      <w:bookmarkStart w:id="1157" w:name="_Toc194983935"/>
      <w:bookmarkStart w:id="1158" w:name="_Toc243112776"/>
      <w:bookmarkStart w:id="1159" w:name="_Ref251072473"/>
      <w:bookmarkStart w:id="1160" w:name="_Ref251072479"/>
      <w:bookmarkStart w:id="1161" w:name="_Toc349042661"/>
      <w:bookmarkStart w:id="1162" w:name="_Toc25589733"/>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r>
        <w:rPr>
          <w:rFonts w:eastAsia="Times New Roman"/>
        </w:rPr>
        <w:t>The dfdl:assert Statement Annotation Element</w:t>
      </w:r>
      <w:bookmarkEnd w:id="1154"/>
      <w:bookmarkEnd w:id="1155"/>
      <w:bookmarkEnd w:id="1156"/>
      <w:bookmarkEnd w:id="1157"/>
      <w:bookmarkEnd w:id="1158"/>
      <w:bookmarkEnd w:id="1159"/>
      <w:bookmarkEnd w:id="1160"/>
      <w:bookmarkEnd w:id="1161"/>
      <w:bookmarkEnd w:id="1162"/>
    </w:p>
    <w:p w14:paraId="63983802" w14:textId="77777777" w:rsidR="00000000" w:rsidRDefault="009D64FD">
      <w:r>
        <w:t xml:space="preserve">The dfdl:assert </w:t>
      </w:r>
      <w:r>
        <w:t>statement annotation element is used to assert truths about a DFDL model that are used when parsing to ensure that the data are well-formed. They are not used when unparsing.These checks are separate from validation checking and are performed even when val</w:t>
      </w:r>
      <w:r>
        <w:t>idation is off. This distinction is needed to ensure that switching validation off does not affect parsing.</w:t>
      </w:r>
    </w:p>
    <w:p w14:paraId="61A9A2AE" w14:textId="77777777" w:rsidR="00000000" w:rsidRDefault="009D64FD">
      <w:r>
        <w:t>Examples of dfdl:assert elements are below:</w:t>
      </w:r>
    </w:p>
    <w:p w14:paraId="43D2D403" w14:textId="77777777" w:rsidR="00000000" w:rsidRDefault="009D64FD">
      <w:pPr>
        <w:pStyle w:val="Codeblock0"/>
        <w:pBdr>
          <w:top w:val="single" w:sz="4" w:space="1" w:color="auto"/>
          <w:left w:val="single" w:sz="4" w:space="4" w:color="auto"/>
          <w:bottom w:val="single" w:sz="4" w:space="1" w:color="auto"/>
          <w:right w:val="single" w:sz="4" w:space="4" w:color="auto"/>
        </w:pBdr>
      </w:pPr>
      <w:r>
        <w:t>&lt;dfdl:assert message="Value is not zero." test="{ ../x eq 0}" /&gt;</w:t>
      </w:r>
    </w:p>
    <w:p w14:paraId="0A1C5906" w14:textId="77777777" w:rsidR="00000000" w:rsidRDefault="009D64FD">
      <w:pPr>
        <w:pStyle w:val="Codeblock0"/>
        <w:pBdr>
          <w:top w:val="single" w:sz="4" w:space="1" w:color="auto"/>
          <w:left w:val="single" w:sz="4" w:space="4" w:color="auto"/>
          <w:bottom w:val="single" w:sz="4" w:space="1" w:color="auto"/>
          <w:right w:val="single" w:sz="4" w:space="4" w:color="auto"/>
        </w:pBdr>
      </w:pPr>
    </w:p>
    <w:p w14:paraId="7C8FFE2A" w14:textId="77777777" w:rsidR="00000000" w:rsidRDefault="009D64FD">
      <w:pPr>
        <w:pStyle w:val="Codeblock0"/>
        <w:pBdr>
          <w:top w:val="single" w:sz="4" w:space="1" w:color="auto"/>
          <w:left w:val="single" w:sz="4" w:space="4" w:color="auto"/>
          <w:bottom w:val="single" w:sz="4" w:space="1" w:color="auto"/>
          <w:right w:val="single" w:sz="4" w:space="4" w:color="auto"/>
        </w:pBdr>
      </w:pPr>
      <w:r>
        <w:t>&lt;dfdl:assert message="Precondition vio</w:t>
      </w:r>
      <w:r>
        <w:t>lation." &gt;</w:t>
      </w:r>
    </w:p>
    <w:p w14:paraId="3B1679EF"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{../x le 0 and ../y ne "--&gt;" and ../y ne "&lt;!—" }</w:t>
      </w:r>
    </w:p>
    <w:p w14:paraId="68509638" w14:textId="77777777" w:rsidR="00000000" w:rsidRDefault="009D64FD">
      <w:pPr>
        <w:pStyle w:val="Codeblock0"/>
        <w:pBdr>
          <w:top w:val="single" w:sz="4" w:space="1" w:color="auto"/>
          <w:left w:val="single" w:sz="4" w:space="4" w:color="auto"/>
          <w:bottom w:val="single" w:sz="4" w:space="1" w:color="auto"/>
          <w:right w:val="single" w:sz="4" w:space="4" w:color="auto"/>
        </w:pBdr>
      </w:pPr>
      <w:r>
        <w:t>&lt;/dfdl:assert&gt;</w:t>
      </w:r>
    </w:p>
    <w:p w14:paraId="769FDEB9" w14:textId="77777777" w:rsidR="00000000" w:rsidRDefault="009D64FD">
      <w:pPr>
        <w:pStyle w:val="Codeblock0"/>
        <w:pBdr>
          <w:top w:val="single" w:sz="4" w:space="1" w:color="auto"/>
          <w:left w:val="single" w:sz="4" w:space="4" w:color="auto"/>
          <w:bottom w:val="single" w:sz="4" w:space="1" w:color="auto"/>
          <w:right w:val="single" w:sz="4" w:space="4" w:color="auto"/>
        </w:pBdr>
      </w:pPr>
    </w:p>
    <w:p w14:paraId="6E304D20" w14:textId="77777777" w:rsidR="00000000" w:rsidRDefault="009D64FD">
      <w:pPr>
        <w:pStyle w:val="Codeblock0"/>
        <w:pBdr>
          <w:top w:val="single" w:sz="4" w:space="1" w:color="auto"/>
          <w:left w:val="single" w:sz="4" w:space="4" w:color="auto"/>
          <w:bottom w:val="single" w:sz="4" w:space="1" w:color="auto"/>
          <w:right w:val="single" w:sz="4" w:space="4" w:color="auto"/>
        </w:pBdr>
      </w:pPr>
    </w:p>
    <w:p w14:paraId="4E0BB072"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&lt;dfdl:assert message="Postcondition violation."  testKind='expression'&gt;     </w:t>
      </w:r>
    </w:p>
    <w:p w14:paraId="317CEDF1" w14:textId="77777777" w:rsidR="00000000" w:rsidRDefault="009D64FD">
      <w:pPr>
        <w:pStyle w:val="Codeblock0"/>
        <w:pBdr>
          <w:top w:val="single" w:sz="4" w:space="1" w:color="auto"/>
          <w:left w:val="single" w:sz="4" w:space="4" w:color="auto"/>
          <w:bottom w:val="single" w:sz="4" w:space="1" w:color="auto"/>
          <w:right w:val="single" w:sz="4" w:space="4" w:color="auto"/>
        </w:pBdr>
      </w:pPr>
      <w:r>
        <w:rPr>
          <w:rStyle w:val="CodeCharacter"/>
          <w:sz w:val="20"/>
          <w:lang w:val="en-US"/>
        </w:rPr>
        <w:t xml:space="preserve">     </w:t>
      </w:r>
      <w:r>
        <w:t>{../x ne "'"}</w:t>
      </w:r>
    </w:p>
    <w:p w14:paraId="20C0F8F1" w14:textId="77777777" w:rsidR="00000000" w:rsidRDefault="009D64FD">
      <w:pPr>
        <w:pStyle w:val="Codeblock0"/>
        <w:pBdr>
          <w:top w:val="single" w:sz="4" w:space="1" w:color="auto"/>
          <w:left w:val="single" w:sz="4" w:space="4" w:color="auto"/>
          <w:bottom w:val="single" w:sz="4" w:space="1" w:color="auto"/>
          <w:right w:val="single" w:sz="4" w:space="4" w:color="auto"/>
        </w:pBdr>
      </w:pPr>
      <w:r>
        <w:t>&lt;/dfdl:assert&gt;</w:t>
      </w:r>
    </w:p>
    <w:p w14:paraId="261AE67B" w14:textId="77777777" w:rsidR="00000000" w:rsidRDefault="009D64FD">
      <w:pPr>
        <w:pStyle w:val="Heading3"/>
        <w:rPr>
          <w:rFonts w:eastAsia="Times New Roman"/>
        </w:rPr>
      </w:pPr>
      <w:bookmarkStart w:id="1163" w:name="_Toc322911568"/>
      <w:bookmarkStart w:id="1164" w:name="_Toc322912107"/>
      <w:bookmarkStart w:id="1165" w:name="_Toc329092957"/>
      <w:bookmarkStart w:id="1166" w:name="_Toc332701470"/>
      <w:bookmarkStart w:id="1167" w:name="_Toc332701777"/>
      <w:bookmarkStart w:id="1168" w:name="_Toc332711571"/>
      <w:bookmarkStart w:id="1169" w:name="_Toc332711879"/>
      <w:bookmarkStart w:id="1170" w:name="_Toc332712181"/>
      <w:bookmarkStart w:id="1171" w:name="_Toc332724097"/>
      <w:bookmarkStart w:id="1172" w:name="_Toc332724397"/>
      <w:bookmarkStart w:id="1173" w:name="_Toc341102693"/>
      <w:bookmarkStart w:id="1174" w:name="_Toc347241425"/>
      <w:bookmarkStart w:id="1175" w:name="_Toc347744618"/>
      <w:bookmarkStart w:id="1176" w:name="_Toc348984401"/>
      <w:bookmarkStart w:id="1177" w:name="_Toc348984706"/>
      <w:bookmarkStart w:id="1178" w:name="_Toc349037869"/>
      <w:bookmarkStart w:id="1179" w:name="_Toc349038174"/>
      <w:bookmarkStart w:id="1180" w:name="_Toc349042662"/>
      <w:bookmarkStart w:id="1181" w:name="_Toc351912653"/>
      <w:bookmarkStart w:id="1182" w:name="_Toc351914675"/>
      <w:bookmarkStart w:id="1183" w:name="_Toc351915109"/>
      <w:bookmarkStart w:id="1184" w:name="_Toc361231147"/>
      <w:bookmarkStart w:id="1185" w:name="_Toc361231673"/>
      <w:bookmarkStart w:id="1186" w:name="_Toc362444971"/>
      <w:bookmarkStart w:id="1187" w:name="_Toc363908893"/>
      <w:bookmarkStart w:id="1188" w:name="_Toc364463316"/>
      <w:bookmarkStart w:id="1189" w:name="_Toc366077914"/>
      <w:bookmarkStart w:id="1190" w:name="_Toc366078533"/>
      <w:bookmarkStart w:id="1191" w:name="_Toc366079519"/>
      <w:bookmarkStart w:id="1192" w:name="_Toc366080131"/>
      <w:bookmarkStart w:id="1193" w:name="_Toc366080740"/>
      <w:bookmarkStart w:id="1194" w:name="_Toc366505080"/>
      <w:bookmarkStart w:id="1195" w:name="_Toc366508449"/>
      <w:bookmarkStart w:id="1196" w:name="_Toc366512950"/>
      <w:bookmarkStart w:id="1197" w:name="_Toc366574141"/>
      <w:bookmarkStart w:id="1198" w:name="_Toc366577934"/>
      <w:bookmarkStart w:id="1199" w:name="_Toc366578528"/>
      <w:bookmarkStart w:id="1200" w:name="_Toc366579120"/>
      <w:bookmarkStart w:id="1201" w:name="_Toc366579711"/>
      <w:bookmarkStart w:id="1202" w:name="_Toc366580303"/>
      <w:bookmarkStart w:id="1203" w:name="_Toc366580894"/>
      <w:bookmarkStart w:id="1204" w:name="_Toc366581486"/>
      <w:bookmarkStart w:id="1205" w:name="_Toc322911569"/>
      <w:bookmarkStart w:id="1206" w:name="_Toc322912108"/>
      <w:bookmarkStart w:id="1207" w:name="_Toc329092958"/>
      <w:bookmarkStart w:id="1208" w:name="_Toc332701471"/>
      <w:bookmarkStart w:id="1209" w:name="_Toc332701778"/>
      <w:bookmarkStart w:id="1210" w:name="_Toc332711572"/>
      <w:bookmarkStart w:id="1211" w:name="_Toc332711880"/>
      <w:bookmarkStart w:id="1212" w:name="_Toc332712182"/>
      <w:bookmarkStart w:id="1213" w:name="_Toc332724098"/>
      <w:bookmarkStart w:id="1214" w:name="_Toc332724398"/>
      <w:bookmarkStart w:id="1215" w:name="_Toc341102694"/>
      <w:bookmarkStart w:id="1216" w:name="_Toc347241426"/>
      <w:bookmarkStart w:id="1217" w:name="_Toc347744619"/>
      <w:bookmarkStart w:id="1218" w:name="_Toc348984402"/>
      <w:bookmarkStart w:id="1219" w:name="_Toc348984707"/>
      <w:bookmarkStart w:id="1220" w:name="_Toc349037870"/>
      <w:bookmarkStart w:id="1221" w:name="_Toc349038175"/>
      <w:bookmarkStart w:id="1222" w:name="_Toc349042663"/>
      <w:bookmarkStart w:id="1223" w:name="_Toc351912654"/>
      <w:bookmarkStart w:id="1224" w:name="_Toc351914676"/>
      <w:bookmarkStart w:id="1225" w:name="_Toc351915110"/>
      <w:bookmarkStart w:id="1226" w:name="_Toc361231148"/>
      <w:bookmarkStart w:id="1227" w:name="_Toc361231674"/>
      <w:bookmarkStart w:id="1228" w:name="_Toc362444972"/>
      <w:bookmarkStart w:id="1229" w:name="_Toc363908894"/>
      <w:bookmarkStart w:id="1230" w:name="_Toc364463317"/>
      <w:bookmarkStart w:id="1231" w:name="_Toc366077915"/>
      <w:bookmarkStart w:id="1232" w:name="_Toc366078534"/>
      <w:bookmarkStart w:id="1233" w:name="_Toc366079520"/>
      <w:bookmarkStart w:id="1234" w:name="_Toc366080132"/>
      <w:bookmarkStart w:id="1235" w:name="_Toc366080741"/>
      <w:bookmarkStart w:id="1236" w:name="_Toc366505081"/>
      <w:bookmarkStart w:id="1237" w:name="_Toc366508450"/>
      <w:bookmarkStart w:id="1238" w:name="_Toc366512951"/>
      <w:bookmarkStart w:id="1239" w:name="_Toc366574142"/>
      <w:bookmarkStart w:id="1240" w:name="_Toc366577935"/>
      <w:bookmarkStart w:id="1241" w:name="_Toc366578529"/>
      <w:bookmarkStart w:id="1242" w:name="_Toc366579121"/>
      <w:bookmarkStart w:id="1243" w:name="_Toc366579712"/>
      <w:bookmarkStart w:id="1244" w:name="_Toc366580304"/>
      <w:bookmarkStart w:id="1245" w:name="_Toc366580895"/>
      <w:bookmarkStart w:id="1246" w:name="_Toc366581487"/>
      <w:bookmarkStart w:id="1247" w:name="_Toc172733014"/>
      <w:bookmarkStart w:id="1248" w:name="_Toc243112777"/>
      <w:bookmarkStart w:id="1249" w:name="_Toc349042664"/>
      <w:bookmarkStart w:id="1250" w:name="_Ref363904061"/>
      <w:bookmarkStart w:id="1251" w:name="_Ref363904067"/>
      <w:bookmarkStart w:id="1252" w:name="_Toc25589734"/>
      <w:bookmarkStart w:id="1253" w:name="_Toc177399046"/>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r>
        <w:rPr>
          <w:rFonts w:eastAsia="Times New Roman"/>
        </w:rPr>
        <w:t>Properties for dfdl:assert</w:t>
      </w:r>
      <w:bookmarkEnd w:id="1248"/>
      <w:bookmarkEnd w:id="1249"/>
      <w:bookmarkEnd w:id="1250"/>
      <w:bookmarkEnd w:id="1251"/>
      <w:bookmarkEnd w:id="1252"/>
    </w:p>
    <w:p w14:paraId="7108C79C" w14:textId="77777777" w:rsidR="00000000" w:rsidRDefault="009D64FD">
      <w:pPr>
        <w:pStyle w:val="nobreak"/>
      </w:pPr>
      <w:r>
        <w:t>A dfdl:assert annotation contains</w:t>
      </w:r>
      <w:r>
        <w:t xml:space="preserve"> a test expression or a test pattern. The dfdl:assert is said to be successful if the test expression evaluates to true or the test pattern returns a non-zero length match, and unsuccessful if the test expression evaluates to false or the test pattern retu</w:t>
      </w:r>
      <w:r>
        <w:t xml:space="preserve">rns a zero length match. An unsuccessful dfdl:assert causes either a processing error or a recoverable error to be issued, as specified by the failureType property of the dfdl:assert. </w:t>
      </w:r>
    </w:p>
    <w:p w14:paraId="78DE9E16" w14:textId="77777777" w:rsidR="00000000" w:rsidRDefault="009D64FD">
      <w:r>
        <w:t>The testKind property specifies whether an expression or pattern is use</w:t>
      </w:r>
      <w:r>
        <w:t xml:space="preserve">d by the dfdl:assert. The expression or pattern can be expressed as an attribute or as a value. </w:t>
      </w:r>
    </w:p>
    <w:p w14:paraId="0F6399EC" w14:textId="77777777" w:rsidR="00000000" w:rsidRDefault="009D64FD">
      <w:pPr>
        <w:pStyle w:val="Codeblock0"/>
        <w:pBdr>
          <w:top w:val="single" w:sz="4" w:space="1" w:color="auto"/>
          <w:left w:val="single" w:sz="4" w:space="4" w:color="auto"/>
          <w:bottom w:val="single" w:sz="4" w:space="1" w:color="auto"/>
          <w:right w:val="single" w:sz="4" w:space="4" w:color="auto"/>
        </w:pBdr>
      </w:pPr>
      <w:r>
        <w:t>&lt;dfdl:assert  test="{test expression}" /&gt;</w:t>
      </w:r>
    </w:p>
    <w:p w14:paraId="7B14A3CF" w14:textId="77777777" w:rsidR="00000000" w:rsidRDefault="009D64FD">
      <w:pPr>
        <w:pStyle w:val="Codeblock0"/>
        <w:pBdr>
          <w:top w:val="single" w:sz="4" w:space="1" w:color="auto"/>
          <w:left w:val="single" w:sz="4" w:space="4" w:color="auto"/>
          <w:bottom w:val="single" w:sz="4" w:space="1" w:color="auto"/>
          <w:right w:val="single" w:sz="4" w:space="4" w:color="auto"/>
        </w:pBdr>
      </w:pPr>
    </w:p>
    <w:p w14:paraId="61DD3B6D"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&lt;dfdl:assert&gt; </w:t>
      </w:r>
    </w:p>
    <w:p w14:paraId="7F3DAEEB" w14:textId="77777777" w:rsidR="00000000" w:rsidRDefault="009D64FD">
      <w:pPr>
        <w:pStyle w:val="Codeblock0"/>
        <w:pBdr>
          <w:top w:val="single" w:sz="4" w:space="1" w:color="auto"/>
          <w:left w:val="single" w:sz="4" w:space="4" w:color="auto"/>
          <w:bottom w:val="single" w:sz="4" w:space="1" w:color="auto"/>
          <w:right w:val="single" w:sz="4" w:space="4" w:color="auto"/>
        </w:pBdr>
      </w:pPr>
      <w:r>
        <w:rPr>
          <w:rStyle w:val="CodeCharacter"/>
          <w:sz w:val="20"/>
          <w:lang w:val="en-US"/>
        </w:rPr>
        <w:t xml:space="preserve">            </w:t>
      </w:r>
      <w:r>
        <w:t xml:space="preserve">{test expression} </w:t>
      </w:r>
    </w:p>
    <w:p w14:paraId="7C6C63E8" w14:textId="77777777" w:rsidR="00000000" w:rsidRDefault="009D64FD">
      <w:pPr>
        <w:pStyle w:val="Codeblock0"/>
        <w:pBdr>
          <w:top w:val="single" w:sz="4" w:space="1" w:color="auto"/>
          <w:left w:val="single" w:sz="4" w:space="4" w:color="auto"/>
          <w:bottom w:val="single" w:sz="4" w:space="1" w:color="auto"/>
          <w:right w:val="single" w:sz="4" w:space="4" w:color="auto"/>
        </w:pBdr>
        <w:rPr>
          <w:lang w:val="en-US"/>
        </w:rPr>
      </w:pPr>
      <w:r>
        <w:t>&lt;/dfdl:assert&gt;</w:t>
      </w:r>
    </w:p>
    <w:p w14:paraId="6541A2E8" w14:textId="77777777" w:rsidR="00000000" w:rsidRDefault="009D64FD">
      <w:r>
        <w:t>It is a Schema Definition Error if a property is specif</w:t>
      </w:r>
      <w:r>
        <w:t>ied in more than one form.</w:t>
      </w:r>
    </w:p>
    <w:p w14:paraId="22138037" w14:textId="77777777" w:rsidR="00000000" w:rsidRDefault="009D64FD">
      <w:r>
        <w:t>It is a Schema Definition Error if both a test expression and a test pattern are specified.</w:t>
      </w:r>
    </w:p>
    <w:p w14:paraId="612A80F7" w14:textId="77777777" w:rsidR="00000000" w:rsidRDefault="009D64FD">
      <w:r>
        <w:t xml:space="preserve">A dfdl:assert can appear as an annotation on: </w:t>
      </w:r>
    </w:p>
    <w:p w14:paraId="36A26C68" w14:textId="77777777" w:rsidR="00000000" w:rsidRDefault="009D64FD">
      <w:pPr>
        <w:numPr>
          <w:ilvl w:val="0"/>
          <w:numId w:val="49"/>
        </w:numPr>
      </w:pPr>
      <w:r>
        <w:t xml:space="preserve">an xs:element declaration (local or global) </w:t>
      </w:r>
    </w:p>
    <w:p w14:paraId="1025A21C" w14:textId="77777777" w:rsidR="00000000" w:rsidRDefault="009D64FD">
      <w:pPr>
        <w:numPr>
          <w:ilvl w:val="0"/>
          <w:numId w:val="49"/>
        </w:numPr>
      </w:pPr>
      <w:r>
        <w:t xml:space="preserve">an xs:element reference </w:t>
      </w:r>
    </w:p>
    <w:p w14:paraId="0EC8B4DC" w14:textId="77777777" w:rsidR="00000000" w:rsidRDefault="009D64FD">
      <w:pPr>
        <w:numPr>
          <w:ilvl w:val="0"/>
          <w:numId w:val="49"/>
        </w:numPr>
      </w:pPr>
      <w:r>
        <w:t xml:space="preserve">an xs:group </w:t>
      </w:r>
      <w:r>
        <w:t xml:space="preserve">reference </w:t>
      </w:r>
    </w:p>
    <w:p w14:paraId="44CF2799" w14:textId="77777777" w:rsidR="00000000" w:rsidRDefault="009D64FD">
      <w:pPr>
        <w:numPr>
          <w:ilvl w:val="0"/>
          <w:numId w:val="49"/>
        </w:numPr>
      </w:pPr>
      <w:r>
        <w:t>an xs:sequence</w:t>
      </w:r>
    </w:p>
    <w:p w14:paraId="5A2F03F4" w14:textId="77777777" w:rsidR="00000000" w:rsidRDefault="009D64FD">
      <w:pPr>
        <w:numPr>
          <w:ilvl w:val="0"/>
          <w:numId w:val="49"/>
        </w:numPr>
      </w:pPr>
      <w:r>
        <w:t>an xs:choice</w:t>
      </w:r>
    </w:p>
    <w:p w14:paraId="58B78CA5" w14:textId="77777777" w:rsidR="00000000" w:rsidRDefault="009D64FD">
      <w:pPr>
        <w:numPr>
          <w:ilvl w:val="0"/>
          <w:numId w:val="49"/>
        </w:numPr>
      </w:pPr>
      <w:r>
        <w:t>an xs:simpleType definition (local or global)</w:t>
      </w:r>
    </w:p>
    <w:p w14:paraId="149B6A17" w14:textId="77777777" w:rsidR="00000000" w:rsidRDefault="009D64FD">
      <w:pPr>
        <w:rPr>
          <w:color w:val="000000"/>
        </w:rPr>
      </w:pPr>
      <w:r>
        <w:rPr>
          <w:color w:val="000000"/>
        </w:rPr>
        <w:t xml:space="preserve">If the resolved set of statement annotations for a schema component contains multiple dfdl:assert statements, then those with testKind 'pattern' are executed before those </w:t>
      </w:r>
      <w:r>
        <w:rPr>
          <w:color w:val="000000"/>
        </w:rPr>
        <w:t xml:space="preserve">with testKind 'expression' (the default). However, within each group the order of execution among them is not specified. </w:t>
      </w:r>
    </w:p>
    <w:p w14:paraId="2941A729" w14:textId="77777777" w:rsidR="00000000" w:rsidRDefault="009D64FD">
      <w:pPr>
        <w:autoSpaceDE w:val="0"/>
        <w:autoSpaceDN w:val="0"/>
        <w:adjustRightInd w:val="0"/>
      </w:pPr>
      <w:r>
        <w:rPr>
          <w:rFonts w:cs="Arial"/>
        </w:rPr>
        <w:t xml:space="preserve">If one of the resolved set of asserts for a schema component is unsuccessful, and the failureType of the assert is ‘processingError’, </w:t>
      </w:r>
      <w:r>
        <w:rPr>
          <w:rFonts w:cs="Arial"/>
        </w:rPr>
        <w:t>then no further asserts in the set are executed</w:t>
      </w:r>
      <w:r>
        <w:t>.</w:t>
      </w:r>
    </w:p>
    <w:p w14:paraId="56B68937" w14:textId="77777777" w:rsidR="00000000" w:rsidRDefault="009D64FD">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
        <w:gridCol w:w="7333"/>
      </w:tblGrid>
      <w:tr w:rsidR="00000000" w14:paraId="5AED7445" w14:textId="77777777">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3BADB19" w14:textId="77777777" w:rsidR="00000000" w:rsidRDefault="009D64FD">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27418F0" w14:textId="77777777" w:rsidR="00000000" w:rsidRDefault="009D64FD">
            <w:pPr>
              <w:rPr>
                <w:b/>
              </w:rPr>
            </w:pPr>
            <w:r>
              <w:rPr>
                <w:b/>
              </w:rPr>
              <w:t>Description</w:t>
            </w:r>
          </w:p>
        </w:tc>
      </w:tr>
      <w:tr w:rsidR="00000000" w14:paraId="073F7849" w14:textId="77777777">
        <w:tc>
          <w:tcPr>
            <w:tcW w:w="0" w:type="auto"/>
            <w:tcBorders>
              <w:top w:val="single" w:sz="4" w:space="0" w:color="auto"/>
              <w:left w:val="single" w:sz="4" w:space="0" w:color="auto"/>
              <w:bottom w:val="single" w:sz="4" w:space="0" w:color="auto"/>
              <w:right w:val="single" w:sz="4" w:space="0" w:color="auto"/>
            </w:tcBorders>
            <w:hideMark/>
          </w:tcPr>
          <w:p w14:paraId="62926709" w14:textId="77777777" w:rsidR="00000000" w:rsidRDefault="009D64FD">
            <w:r>
              <w:rPr>
                <w:rFonts w:eastAsia="MS Mincho"/>
              </w:rPr>
              <w:t>testKind</w:t>
            </w:r>
          </w:p>
        </w:tc>
        <w:tc>
          <w:tcPr>
            <w:tcW w:w="0" w:type="auto"/>
            <w:tcBorders>
              <w:top w:val="single" w:sz="4" w:space="0" w:color="auto"/>
              <w:left w:val="single" w:sz="4" w:space="0" w:color="auto"/>
              <w:bottom w:val="single" w:sz="4" w:space="0" w:color="auto"/>
              <w:right w:val="single" w:sz="4" w:space="0" w:color="auto"/>
            </w:tcBorders>
            <w:hideMark/>
          </w:tcPr>
          <w:p w14:paraId="2587BAA8" w14:textId="77777777" w:rsidR="00000000" w:rsidRDefault="009D64FD">
            <w:pPr>
              <w:rPr>
                <w:rFonts w:eastAsia="MS Mincho"/>
              </w:rPr>
            </w:pPr>
            <w:r>
              <w:rPr>
                <w:rFonts w:eastAsia="MS Mincho"/>
              </w:rPr>
              <w:t>Enum (optional)</w:t>
            </w:r>
          </w:p>
          <w:p w14:paraId="63109892" w14:textId="77777777" w:rsidR="00000000" w:rsidRDefault="009D64FD">
            <w:pPr>
              <w:rPr>
                <w:rFonts w:eastAsia="MS Mincho"/>
              </w:rPr>
            </w:pPr>
            <w:r>
              <w:rPr>
                <w:rFonts w:eastAsia="MS Mincho"/>
              </w:rPr>
              <w:t>Valid values are 'expression',  'pattern'</w:t>
            </w:r>
          </w:p>
          <w:p w14:paraId="0EB9F534" w14:textId="77777777" w:rsidR="00000000" w:rsidRDefault="009D64FD">
            <w:pPr>
              <w:rPr>
                <w:rFonts w:eastAsia="MS Mincho"/>
              </w:rPr>
            </w:pPr>
            <w:r>
              <w:rPr>
                <w:rFonts w:eastAsia="MS Mincho"/>
              </w:rPr>
              <w:t>Default value is 'expression'</w:t>
            </w:r>
          </w:p>
          <w:p w14:paraId="0F008F68" w14:textId="77777777" w:rsidR="00000000" w:rsidRDefault="009D64FD">
            <w:pPr>
              <w:rPr>
                <w:rFonts w:eastAsia="MS Mincho"/>
              </w:rPr>
            </w:pPr>
            <w:r>
              <w:rPr>
                <w:rFonts w:eastAsia="MS Mincho"/>
              </w:rPr>
              <w:t>Specifies whether a DFDL expression or DFDL regular expression is used in the dfd</w:t>
            </w:r>
            <w:r>
              <w:rPr>
                <w:rFonts w:eastAsia="MS Mincho"/>
              </w:rPr>
              <w:t>l:assert.</w:t>
            </w:r>
          </w:p>
          <w:p w14:paraId="238A2F26" w14:textId="77777777" w:rsidR="00000000" w:rsidRDefault="009D64FD">
            <w:r>
              <w:t>Annotation: dfdl:assert</w:t>
            </w:r>
          </w:p>
        </w:tc>
      </w:tr>
      <w:tr w:rsidR="00000000" w14:paraId="38B4191B" w14:textId="77777777">
        <w:tc>
          <w:tcPr>
            <w:tcW w:w="0" w:type="auto"/>
            <w:tcBorders>
              <w:top w:val="single" w:sz="4" w:space="0" w:color="auto"/>
              <w:left w:val="single" w:sz="4" w:space="0" w:color="auto"/>
              <w:bottom w:val="single" w:sz="4" w:space="0" w:color="auto"/>
              <w:right w:val="single" w:sz="4" w:space="0" w:color="auto"/>
            </w:tcBorders>
            <w:hideMark/>
          </w:tcPr>
          <w:p w14:paraId="28F633D4" w14:textId="77777777" w:rsidR="00000000" w:rsidRDefault="009D64FD">
            <w:pPr>
              <w:rPr>
                <w:rFonts w:cs="Arial"/>
              </w:rPr>
            </w:pPr>
            <w:r>
              <w:rPr>
                <w:rFonts w:cs="Arial"/>
              </w:rPr>
              <w:t>test</w:t>
            </w:r>
          </w:p>
        </w:tc>
        <w:tc>
          <w:tcPr>
            <w:tcW w:w="0" w:type="auto"/>
            <w:tcBorders>
              <w:top w:val="single" w:sz="4" w:space="0" w:color="auto"/>
              <w:left w:val="single" w:sz="4" w:space="0" w:color="auto"/>
              <w:bottom w:val="single" w:sz="4" w:space="0" w:color="auto"/>
              <w:right w:val="single" w:sz="4" w:space="0" w:color="auto"/>
            </w:tcBorders>
            <w:hideMark/>
          </w:tcPr>
          <w:p w14:paraId="082F2569" w14:textId="77777777" w:rsidR="00000000" w:rsidRDefault="009D64FD">
            <w:r>
              <w:t>DFDL Expression</w:t>
            </w:r>
          </w:p>
          <w:p w14:paraId="13BAD502" w14:textId="77777777" w:rsidR="00000000" w:rsidRDefault="009D64FD">
            <w:r>
              <w:t>Applies when testKind is 'expression'</w:t>
            </w:r>
          </w:p>
          <w:p w14:paraId="018A797C" w14:textId="77777777" w:rsidR="00000000" w:rsidRDefault="009D64FD">
            <w:r>
              <w:t xml:space="preserve">A DFDL expression that evaluates to true or false. If the expression evaluates to true </w:t>
            </w:r>
            <w:r>
              <w:t>then parsing continues. If the expression evaluates to false then a processing error is raised.</w:t>
            </w:r>
          </w:p>
          <w:p w14:paraId="38632FA9" w14:textId="77777777" w:rsidR="00000000" w:rsidRDefault="009D64FD">
            <w:r>
              <w:t>Any element referred to by the expression must have already been processed or must be a descendent of this element.</w:t>
            </w:r>
          </w:p>
          <w:p w14:paraId="50284747" w14:textId="77777777" w:rsidR="00000000" w:rsidRDefault="009D64FD">
            <w:r>
              <w:t>If a processing error occurs during the eval</w:t>
            </w:r>
            <w:r>
              <w:t>uation of the test expression then the dfdl:assert also fails.</w:t>
            </w:r>
          </w:p>
          <w:p w14:paraId="34434EC7" w14:textId="77777777" w:rsidR="00000000" w:rsidRDefault="009D64FD">
            <w:pPr>
              <w:rPr>
                <w:rFonts w:eastAsia="MS Mincho"/>
              </w:rPr>
            </w:pPr>
            <w:r>
              <w:rPr>
                <w:rFonts w:eastAsia="MS Mincho"/>
              </w:rPr>
              <w:t xml:space="preserve">It is a Schema Definition Error if testKind is 'expression' or not specified, and </w:t>
            </w:r>
            <w:r>
              <w:rPr>
                <w:rFonts w:eastAsia="MS Mincho"/>
              </w:rPr>
              <w:t>an expression is not supplied by either the value of the dfdl:assert element or the value of the test attribute.</w:t>
            </w:r>
          </w:p>
          <w:p w14:paraId="1531F5EC" w14:textId="77777777" w:rsidR="00000000" w:rsidRDefault="009D64FD">
            <w:pPr>
              <w:autoSpaceDE w:val="0"/>
              <w:autoSpaceDN w:val="0"/>
              <w:adjustRightInd w:val="0"/>
            </w:pPr>
            <w:r>
              <w:t>Annotation: dfdl:assert</w:t>
            </w:r>
          </w:p>
        </w:tc>
      </w:tr>
      <w:tr w:rsidR="00000000" w14:paraId="666C7795" w14:textId="77777777">
        <w:tc>
          <w:tcPr>
            <w:tcW w:w="0" w:type="auto"/>
            <w:tcBorders>
              <w:top w:val="single" w:sz="4" w:space="0" w:color="auto"/>
              <w:left w:val="single" w:sz="4" w:space="0" w:color="auto"/>
              <w:bottom w:val="single" w:sz="4" w:space="0" w:color="auto"/>
              <w:right w:val="single" w:sz="4" w:space="0" w:color="auto"/>
            </w:tcBorders>
            <w:hideMark/>
          </w:tcPr>
          <w:p w14:paraId="7033E763" w14:textId="77777777" w:rsidR="00000000" w:rsidRDefault="009D64FD">
            <w:r>
              <w:rPr>
                <w:rFonts w:eastAsia="MS Mincho"/>
              </w:rPr>
              <w:t>testPattern</w:t>
            </w:r>
          </w:p>
        </w:tc>
        <w:tc>
          <w:tcPr>
            <w:tcW w:w="0" w:type="auto"/>
            <w:tcBorders>
              <w:top w:val="single" w:sz="4" w:space="0" w:color="auto"/>
              <w:left w:val="single" w:sz="4" w:space="0" w:color="auto"/>
              <w:bottom w:val="single" w:sz="4" w:space="0" w:color="auto"/>
              <w:right w:val="single" w:sz="4" w:space="0" w:color="auto"/>
            </w:tcBorders>
            <w:hideMark/>
          </w:tcPr>
          <w:p w14:paraId="1240C537" w14:textId="77777777" w:rsidR="00000000" w:rsidRDefault="009D64FD">
            <w:pPr>
              <w:rPr>
                <w:rFonts w:eastAsia="MS Mincho"/>
              </w:rPr>
            </w:pPr>
            <w:r>
              <w:rPr>
                <w:rFonts w:eastAsia="MS Mincho"/>
              </w:rPr>
              <w:t>DFDL Regular Expression</w:t>
            </w:r>
          </w:p>
          <w:p w14:paraId="59DA9962" w14:textId="77777777" w:rsidR="00000000" w:rsidRDefault="009D64FD">
            <w:pPr>
              <w:rPr>
                <w:rFonts w:eastAsia="MS Mincho"/>
              </w:rPr>
            </w:pPr>
            <w:r>
              <w:rPr>
                <w:rFonts w:eastAsia="MS Mincho"/>
              </w:rPr>
              <w:t>Applies when testKind is 'pattern'</w:t>
            </w:r>
          </w:p>
          <w:p w14:paraId="323B2C9A" w14:textId="77777777" w:rsidR="00000000" w:rsidRDefault="009D64FD">
            <w:pPr>
              <w:rPr>
                <w:rFonts w:eastAsia="MS Mincho"/>
              </w:rPr>
            </w:pPr>
            <w:r>
              <w:rPr>
                <w:rFonts w:eastAsia="MS Mincho"/>
              </w:rPr>
              <w:t>A DFDL regular expression that is applied again</w:t>
            </w:r>
            <w:r>
              <w:rPr>
                <w:rFonts w:eastAsia="MS Mincho"/>
              </w:rPr>
              <w:t xml:space="preserve">st the data stream starting at the </w:t>
            </w:r>
            <w:r>
              <w:t>data position corresponding to the beginning of the representation. Consequently the framing (including any initiator) is visible to the pattern.</w:t>
            </w:r>
            <w:r>
              <w:rPr>
                <w:rFonts w:eastAsia="MS Mincho"/>
              </w:rPr>
              <w:t>at the start of the component on which the dfdl:assert is positioned.</w:t>
            </w:r>
          </w:p>
          <w:p w14:paraId="232AEE48" w14:textId="77777777" w:rsidR="00000000" w:rsidRDefault="009D64FD">
            <w:pPr>
              <w:rPr>
                <w:rFonts w:eastAsia="MS Mincho"/>
              </w:rPr>
            </w:pPr>
            <w:r>
              <w:t>If the</w:t>
            </w:r>
            <w:r>
              <w:t xml:space="preserve"> pattern matching of the regular expression reads data that cannot be decoded into characters of the current encoding, then the behavior is controlled by the dfdl:encodingErrorPolicy property. See Section 11.2.1   Property dfdl:encodingErrorPolicy for deta</w:t>
            </w:r>
            <w:r>
              <w:t>ils.</w:t>
            </w:r>
          </w:p>
          <w:p w14:paraId="41040DEF" w14:textId="77777777" w:rsidR="00000000" w:rsidRDefault="009D64FD">
            <w:pPr>
              <w:rPr>
                <w:rFonts w:eastAsia="MS Mincho"/>
              </w:rPr>
            </w:pPr>
            <w:r>
              <w:rPr>
                <w:rFonts w:eastAsia="MS Mincho"/>
              </w:rPr>
              <w:t>If the length of the match is zero then the dfdl:assert evaluates to false and a processing error is raised.</w:t>
            </w:r>
          </w:p>
          <w:p w14:paraId="53975221" w14:textId="77777777" w:rsidR="00000000" w:rsidRDefault="009D64FD">
            <w:pPr>
              <w:rPr>
                <w:rFonts w:eastAsia="MS Mincho"/>
              </w:rPr>
            </w:pPr>
            <w:r>
              <w:rPr>
                <w:rFonts w:eastAsia="MS Mincho"/>
              </w:rPr>
              <w:t>If the length of the match is non-zero then the dfdl:assert evaluates to true.</w:t>
            </w:r>
          </w:p>
          <w:p w14:paraId="6F36A0B0" w14:textId="77777777" w:rsidR="00000000" w:rsidRDefault="009D64FD">
            <w:r>
              <w:t xml:space="preserve">If a processing error occurs during the evaluation of the test </w:t>
            </w:r>
            <w:r>
              <w:t>regular expression then the dfdl:assert also fails.</w:t>
            </w:r>
          </w:p>
          <w:p w14:paraId="1DBF84F0" w14:textId="77777777" w:rsidR="00000000" w:rsidRDefault="009D64FD">
            <w:pPr>
              <w:rPr>
                <w:rFonts w:eastAsia="MS Mincho"/>
              </w:rPr>
            </w:pPr>
            <w:r>
              <w:rPr>
                <w:rFonts w:eastAsia="MS Mincho"/>
              </w:rPr>
              <w:t>It is a Schema Definition Error if testKind is 'pattern', and a pattern is not supplied by either the value of the dfdl:assert element or the value of the testPattern property.</w:t>
            </w:r>
          </w:p>
          <w:p w14:paraId="575BAE8C" w14:textId="77777777" w:rsidR="00000000" w:rsidRDefault="009D64FD">
            <w:pPr>
              <w:rPr>
                <w:rFonts w:eastAsia="MS Mincho"/>
              </w:rPr>
            </w:pPr>
            <w:r>
              <w:rPr>
                <w:rFonts w:eastAsia="MS Mincho"/>
              </w:rPr>
              <w:t>It is a Schema Definition E</w:t>
            </w:r>
            <w:r>
              <w:rPr>
                <w:rFonts w:eastAsia="MS Mincho"/>
              </w:rPr>
              <w:t>rror if there is no value for the dfdl:encoding property in scope.</w:t>
            </w:r>
          </w:p>
          <w:p w14:paraId="73441602" w14:textId="77777777" w:rsidR="00000000" w:rsidRDefault="009D64FD">
            <w:pPr>
              <w:rPr>
                <w:rFonts w:eastAsia="MS Mincho"/>
              </w:rPr>
            </w:pPr>
            <w:r>
              <w:rPr>
                <w:rFonts w:eastAsia="MS Mincho"/>
              </w:rPr>
              <w:t>It is a Schema Definition Error if dfdl:leadingSkip is other than 0.</w:t>
            </w:r>
          </w:p>
          <w:p w14:paraId="160D532D" w14:textId="77777777" w:rsidR="00000000" w:rsidRDefault="009D64FD">
            <w:pPr>
              <w:rPr>
                <w:rFonts w:eastAsia="MS Mincho"/>
              </w:rPr>
            </w:pPr>
            <w:r>
              <w:rPr>
                <w:rFonts w:eastAsia="MS Mincho"/>
              </w:rPr>
              <w:t>It is a Schema Definition Error if the dfdl:alignment is not 1 or 'implicit'</w:t>
            </w:r>
          </w:p>
          <w:p w14:paraId="183C8FFC" w14:textId="77777777" w:rsidR="00000000" w:rsidRDefault="009D64FD">
            <w:r>
              <w:t>Annotation: dfdl:assert</w:t>
            </w:r>
          </w:p>
        </w:tc>
      </w:tr>
      <w:tr w:rsidR="00000000" w14:paraId="139E88AF" w14:textId="77777777">
        <w:tc>
          <w:tcPr>
            <w:tcW w:w="0" w:type="auto"/>
            <w:tcBorders>
              <w:top w:val="single" w:sz="4" w:space="0" w:color="auto"/>
              <w:left w:val="single" w:sz="4" w:space="0" w:color="auto"/>
              <w:bottom w:val="single" w:sz="4" w:space="0" w:color="auto"/>
              <w:right w:val="single" w:sz="4" w:space="0" w:color="auto"/>
            </w:tcBorders>
            <w:hideMark/>
          </w:tcPr>
          <w:p w14:paraId="6A348271" w14:textId="77777777" w:rsidR="00000000" w:rsidRDefault="009D64FD">
            <w:pPr>
              <w:rPr>
                <w:rFonts w:cs="Arial"/>
              </w:rPr>
            </w:pPr>
            <w:r>
              <w:rPr>
                <w:rFonts w:cs="Arial"/>
              </w:rPr>
              <w:t>message</w:t>
            </w:r>
          </w:p>
        </w:tc>
        <w:tc>
          <w:tcPr>
            <w:tcW w:w="0" w:type="auto"/>
            <w:tcBorders>
              <w:top w:val="single" w:sz="4" w:space="0" w:color="auto"/>
              <w:left w:val="single" w:sz="4" w:space="0" w:color="auto"/>
              <w:bottom w:val="single" w:sz="4" w:space="0" w:color="auto"/>
              <w:right w:val="single" w:sz="4" w:space="0" w:color="auto"/>
            </w:tcBorders>
            <w:hideMark/>
          </w:tcPr>
          <w:p w14:paraId="7B7D17CB" w14:textId="77777777" w:rsidR="00000000" w:rsidRDefault="009D64FD">
            <w:r>
              <w:t xml:space="preserve">String or </w:t>
            </w:r>
            <w:r>
              <w:t>DFDL Expression</w:t>
            </w:r>
          </w:p>
          <w:p w14:paraId="0906B26C" w14:textId="77777777" w:rsidR="00000000" w:rsidRDefault="009D64FD">
            <w:r>
              <w:rPr>
                <w:rFonts w:cs="Arial"/>
              </w:rPr>
              <w:t>Defines text to be used as a diagnostic code or for use in an error message, when the assert is unsuccessfu</w:t>
            </w:r>
            <w:r>
              <w:t>l.</w:t>
            </w:r>
          </w:p>
          <w:p w14:paraId="60F78D75" w14:textId="77777777" w:rsidR="00000000" w:rsidRDefault="009D64FD">
            <w:r>
              <w:t>T</w:t>
            </w:r>
            <w:r>
              <w:rPr>
                <w:rFonts w:cs="Arial"/>
                <w:iCs/>
              </w:rPr>
              <w:t xml:space="preserve">he DFDL Expression must return type xs:string. Any element referred </w:t>
            </w:r>
            <w:r>
              <w:rPr>
                <w:rFonts w:cs="Arial"/>
                <w:iCs/>
              </w:rPr>
              <w:t>to by the message expression must have already been processed or must be a descendent of this element. There is special treatment for errors that occur while evaluating the message expression. See below for details.</w:t>
            </w:r>
          </w:p>
          <w:p w14:paraId="13FAB280" w14:textId="77777777" w:rsidR="00000000" w:rsidRDefault="009D64FD">
            <w:r>
              <w:t>Annotation: dfdl:assert</w:t>
            </w:r>
          </w:p>
        </w:tc>
      </w:tr>
      <w:tr w:rsidR="00000000" w14:paraId="2AC80286" w14:textId="77777777">
        <w:tc>
          <w:tcPr>
            <w:tcW w:w="0" w:type="auto"/>
            <w:tcBorders>
              <w:top w:val="single" w:sz="4" w:space="0" w:color="auto"/>
              <w:left w:val="single" w:sz="4" w:space="0" w:color="auto"/>
              <w:bottom w:val="single" w:sz="4" w:space="0" w:color="auto"/>
              <w:right w:val="single" w:sz="4" w:space="0" w:color="auto"/>
            </w:tcBorders>
            <w:hideMark/>
          </w:tcPr>
          <w:p w14:paraId="43EE4D2F" w14:textId="77777777" w:rsidR="00000000" w:rsidRDefault="009D64FD">
            <w:r>
              <w:t>failureType</w:t>
            </w:r>
          </w:p>
        </w:tc>
        <w:tc>
          <w:tcPr>
            <w:tcW w:w="0" w:type="auto"/>
            <w:tcBorders>
              <w:top w:val="single" w:sz="4" w:space="0" w:color="auto"/>
              <w:left w:val="single" w:sz="4" w:space="0" w:color="auto"/>
              <w:bottom w:val="single" w:sz="4" w:space="0" w:color="auto"/>
              <w:right w:val="single" w:sz="4" w:space="0" w:color="auto"/>
            </w:tcBorders>
            <w:hideMark/>
          </w:tcPr>
          <w:p w14:paraId="2813D2FA" w14:textId="77777777" w:rsidR="00000000" w:rsidRDefault="009D64FD">
            <w:r>
              <w:t>Enu</w:t>
            </w:r>
            <w:r>
              <w:t>m</w:t>
            </w:r>
            <w:r>
              <w:rPr>
                <w:rFonts w:eastAsia="Arial"/>
              </w:rPr>
              <w:t xml:space="preserve"> </w:t>
            </w:r>
            <w:r>
              <w:t>(optional)</w:t>
            </w:r>
          </w:p>
          <w:p w14:paraId="1B917E90" w14:textId="77777777" w:rsidR="00000000" w:rsidRDefault="009D64FD">
            <w:r>
              <w:t>Valid</w:t>
            </w:r>
            <w:r>
              <w:rPr>
                <w:rFonts w:eastAsia="Arial"/>
              </w:rPr>
              <w:t xml:space="preserve"> </w:t>
            </w:r>
            <w:r>
              <w:t>values</w:t>
            </w:r>
            <w:r>
              <w:rPr>
                <w:rFonts w:eastAsia="Arial"/>
              </w:rPr>
              <w:t xml:space="preserve"> </w:t>
            </w:r>
            <w:r>
              <w:t>are</w:t>
            </w:r>
            <w:r>
              <w:rPr>
                <w:rFonts w:eastAsia="Arial"/>
              </w:rPr>
              <w:t xml:space="preserve"> </w:t>
            </w:r>
            <w:r>
              <w:t>'processingError',</w:t>
            </w:r>
            <w:r>
              <w:rPr>
                <w:rFonts w:eastAsia="Arial"/>
              </w:rPr>
              <w:t xml:space="preserve"> </w:t>
            </w:r>
            <w:r>
              <w:t>'recoverableError'.</w:t>
            </w:r>
          </w:p>
          <w:p w14:paraId="37B12790" w14:textId="77777777" w:rsidR="00000000" w:rsidRDefault="009D64FD">
            <w:r>
              <w:t>Default</w:t>
            </w:r>
            <w:r>
              <w:rPr>
                <w:rFonts w:eastAsia="Arial"/>
              </w:rPr>
              <w:t xml:space="preserve"> </w:t>
            </w:r>
            <w:r>
              <w:t>value</w:t>
            </w:r>
            <w:r>
              <w:rPr>
                <w:rFonts w:eastAsia="Arial"/>
              </w:rPr>
              <w:t xml:space="preserve"> </w:t>
            </w:r>
            <w:r>
              <w:t>is</w:t>
            </w:r>
            <w:r>
              <w:rPr>
                <w:rFonts w:eastAsia="Arial"/>
              </w:rPr>
              <w:t xml:space="preserve"> </w:t>
            </w:r>
            <w:r>
              <w:t>'processingError'.</w:t>
            </w:r>
          </w:p>
          <w:p w14:paraId="2247A392" w14:textId="77777777" w:rsidR="00000000" w:rsidRDefault="009D64FD">
            <w:pPr>
              <w:rPr>
                <w:rFonts w:eastAsia="Arial"/>
              </w:rPr>
            </w:pPr>
            <w:r>
              <w:t>Specifies</w:t>
            </w:r>
            <w:r>
              <w:rPr>
                <w:rFonts w:eastAsia="Arial"/>
              </w:rPr>
              <w:t xml:space="preserve"> </w:t>
            </w:r>
            <w:r>
              <w:t>the</w:t>
            </w:r>
            <w:r>
              <w:rPr>
                <w:rFonts w:eastAsia="Arial"/>
              </w:rPr>
              <w:t xml:space="preserve"> </w:t>
            </w:r>
            <w:r>
              <w:t>type</w:t>
            </w:r>
            <w:r>
              <w:rPr>
                <w:rFonts w:eastAsia="Arial"/>
              </w:rPr>
              <w:t xml:space="preserve"> </w:t>
            </w:r>
            <w:r>
              <w:t>of</w:t>
            </w:r>
            <w:r>
              <w:rPr>
                <w:rFonts w:eastAsia="Arial"/>
              </w:rPr>
              <w:t xml:space="preserve"> </w:t>
            </w:r>
            <w:r>
              <w:t>failure</w:t>
            </w:r>
            <w:r>
              <w:rPr>
                <w:rFonts w:eastAsia="Arial"/>
              </w:rPr>
              <w:t xml:space="preserve"> </w:t>
            </w:r>
            <w:r>
              <w:t>that</w:t>
            </w:r>
            <w:r>
              <w:rPr>
                <w:rFonts w:eastAsia="Arial"/>
              </w:rPr>
              <w:t xml:space="preserve"> </w:t>
            </w:r>
            <w:r>
              <w:t>occurs</w:t>
            </w:r>
            <w:r>
              <w:rPr>
                <w:rFonts w:eastAsia="Arial"/>
              </w:rPr>
              <w:t xml:space="preserve"> </w:t>
            </w:r>
            <w:r>
              <w:t>when</w:t>
            </w:r>
            <w:r>
              <w:rPr>
                <w:rFonts w:eastAsia="Arial"/>
              </w:rPr>
              <w:t xml:space="preserve"> </w:t>
            </w:r>
            <w:r>
              <w:t>the</w:t>
            </w:r>
            <w:r>
              <w:rPr>
                <w:rFonts w:eastAsia="Arial"/>
              </w:rPr>
              <w:t xml:space="preserve"> </w:t>
            </w:r>
            <w:r>
              <w:t>dfdl:assert</w:t>
            </w:r>
            <w:r>
              <w:rPr>
                <w:rFonts w:eastAsia="Arial"/>
              </w:rPr>
              <w:t xml:space="preserve"> </w:t>
            </w:r>
            <w:r>
              <w:t>is</w:t>
            </w:r>
            <w:r>
              <w:rPr>
                <w:rFonts w:eastAsia="Arial"/>
              </w:rPr>
              <w:t xml:space="preserve"> </w:t>
            </w:r>
            <w:r>
              <w:t>unsuccessful.</w:t>
            </w:r>
            <w:r>
              <w:rPr>
                <w:rFonts w:eastAsia="Arial"/>
              </w:rPr>
              <w:t xml:space="preserve"> </w:t>
            </w:r>
          </w:p>
          <w:p w14:paraId="315ACCDD" w14:textId="77777777" w:rsidR="00000000" w:rsidRDefault="009D64FD">
            <w:r>
              <w:t>When</w:t>
            </w:r>
            <w:r>
              <w:rPr>
                <w:rFonts w:eastAsia="Arial"/>
              </w:rPr>
              <w:t xml:space="preserve"> </w:t>
            </w:r>
            <w:r>
              <w:t>'processingError',</w:t>
            </w:r>
            <w:r>
              <w:rPr>
                <w:rFonts w:eastAsia="Arial"/>
              </w:rPr>
              <w:t xml:space="preserve"> </w:t>
            </w:r>
            <w:r>
              <w:t>a</w:t>
            </w:r>
            <w:r>
              <w:rPr>
                <w:rFonts w:eastAsia="Arial"/>
              </w:rPr>
              <w:t xml:space="preserve"> </w:t>
            </w:r>
            <w:r>
              <w:t>processing</w:t>
            </w:r>
            <w:r>
              <w:rPr>
                <w:rFonts w:eastAsia="Arial"/>
              </w:rPr>
              <w:t xml:space="preserve"> </w:t>
            </w:r>
            <w:r>
              <w:t>error</w:t>
            </w:r>
            <w:r>
              <w:rPr>
                <w:rFonts w:eastAsia="Arial"/>
              </w:rPr>
              <w:t xml:space="preserve"> </w:t>
            </w:r>
            <w:r>
              <w:t>is</w:t>
            </w:r>
            <w:r>
              <w:rPr>
                <w:rFonts w:eastAsia="Arial"/>
              </w:rPr>
              <w:t xml:space="preserve"> </w:t>
            </w:r>
            <w:r>
              <w:t>raised.</w:t>
            </w:r>
          </w:p>
          <w:p w14:paraId="0372164D" w14:textId="77777777" w:rsidR="00000000" w:rsidRDefault="009D64FD">
            <w:r>
              <w:t>When</w:t>
            </w:r>
            <w:r>
              <w:rPr>
                <w:rFonts w:eastAsia="Arial"/>
              </w:rPr>
              <w:t xml:space="preserve"> </w:t>
            </w:r>
            <w:r>
              <w:t>'recoverabl</w:t>
            </w:r>
            <w:r>
              <w:t>eError',</w:t>
            </w:r>
            <w:r>
              <w:rPr>
                <w:rFonts w:eastAsia="Arial"/>
              </w:rPr>
              <w:t xml:space="preserve"> </w:t>
            </w:r>
            <w:r>
              <w:t>a</w:t>
            </w:r>
            <w:r>
              <w:rPr>
                <w:rFonts w:eastAsia="Arial"/>
              </w:rPr>
              <w:t xml:space="preserve"> </w:t>
            </w:r>
            <w:r>
              <w:t>recoverable</w:t>
            </w:r>
            <w:r>
              <w:rPr>
                <w:rFonts w:eastAsia="Arial"/>
              </w:rPr>
              <w:t xml:space="preserve"> </w:t>
            </w:r>
            <w:r>
              <w:t>error</w:t>
            </w:r>
            <w:r>
              <w:rPr>
                <w:rFonts w:eastAsia="Arial"/>
              </w:rPr>
              <w:t xml:space="preserve"> </w:t>
            </w:r>
            <w:r>
              <w:t>is</w:t>
            </w:r>
            <w:r>
              <w:rPr>
                <w:rFonts w:eastAsia="Arial"/>
              </w:rPr>
              <w:t xml:space="preserve"> </w:t>
            </w:r>
            <w:r>
              <w:t>raised.</w:t>
            </w:r>
          </w:p>
          <w:p w14:paraId="4ACE3D8C" w14:textId="77777777" w:rsidR="00000000" w:rsidRDefault="009D64FD">
            <w:r>
              <w:t>If an error occurs while evaluating the test expression, a processing error occurs, not a recoverable error.</w:t>
            </w:r>
          </w:p>
          <w:p w14:paraId="651BF8D3" w14:textId="77777777" w:rsidR="00000000" w:rsidRDefault="009D64FD">
            <w:r>
              <w:t>Recoverable errors do not cause backtracking like processing errors.</w:t>
            </w:r>
          </w:p>
          <w:p w14:paraId="7D25B61A" w14:textId="77777777" w:rsidR="00000000" w:rsidRDefault="009D64FD">
            <w:r>
              <w:t>Annotation:</w:t>
            </w:r>
            <w:r>
              <w:rPr>
                <w:rFonts w:eastAsia="Arial"/>
              </w:rPr>
              <w:t xml:space="preserve"> </w:t>
            </w:r>
            <w:r>
              <w:t>dfdl:assert</w:t>
            </w:r>
          </w:p>
        </w:tc>
      </w:tr>
    </w:tbl>
    <w:p w14:paraId="5615AAEA" w14:textId="77777777" w:rsidR="00000000" w:rsidRDefault="009D64FD">
      <w:pPr>
        <w:pStyle w:val="Caption"/>
      </w:pPr>
      <w:r>
        <w:t xml:space="preserve">Table </w:t>
      </w:r>
      <w:r>
        <w:fldChar w:fldCharType="begin"/>
      </w:r>
      <w:r>
        <w:instrText xml:space="preserve"> SEQ </w:instrText>
      </w:r>
      <w:r>
        <w:instrText xml:space="preserve">Table \* ARABIC </w:instrText>
      </w:r>
      <w:r>
        <w:fldChar w:fldCharType="separate"/>
      </w:r>
      <w:r>
        <w:rPr>
          <w:noProof/>
        </w:rPr>
        <w:t>6</w:t>
      </w:r>
      <w:r>
        <w:fldChar w:fldCharType="end"/>
      </w:r>
      <w:r>
        <w:t xml:space="preserve"> dfdl:assert properties</w:t>
      </w:r>
    </w:p>
    <w:p w14:paraId="184AC3DA" w14:textId="77777777" w:rsidR="00000000" w:rsidRDefault="009D64FD">
      <w:pPr>
        <w:autoSpaceDE w:val="0"/>
        <w:autoSpaceDN w:val="0"/>
        <w:adjustRightInd w:val="0"/>
        <w:rPr>
          <w:rFonts w:cs="Arial"/>
        </w:rPr>
      </w:pPr>
      <w:r>
        <w:rPr>
          <w:rFonts w:cs="Arial"/>
        </w:rPr>
        <w:br/>
        <w:t>Example of a dfdl:assert with a message expression:</w:t>
      </w:r>
    </w:p>
    <w:p w14:paraId="07484ACE" w14:textId="77777777" w:rsidR="00000000" w:rsidRDefault="009D64FD">
      <w:pPr>
        <w:pStyle w:val="Codeblock0"/>
        <w:pBdr>
          <w:top w:val="single" w:sz="4" w:space="1" w:color="auto"/>
          <w:left w:val="single" w:sz="4" w:space="4" w:color="auto"/>
          <w:bottom w:val="single" w:sz="4" w:space="1" w:color="auto"/>
          <w:right w:val="single" w:sz="4" w:space="4" w:color="auto"/>
        </w:pBdr>
      </w:pPr>
      <w:r>
        <w:t>&lt;dfdl:assert message="{ fn:concat('unknown case ', ../data1) }"&gt;</w:t>
      </w:r>
      <w:r>
        <w:br/>
        <w:t xml:space="preserve">{  if (...pred1...) then ...expr1... </w:t>
      </w:r>
      <w:r>
        <w:br/>
        <w:t>   else if (...pred2...) then ...expr2...</w:t>
      </w:r>
      <w:r>
        <w:br/>
        <w:t xml:space="preserve">   </w:t>
      </w:r>
      <w:r>
        <w:t>else fn:false()</w:t>
      </w:r>
      <w:r>
        <w:br/>
        <w:t>}</w:t>
      </w:r>
    </w:p>
    <w:p w14:paraId="7B6A74AF" w14:textId="77777777" w:rsidR="00000000" w:rsidRDefault="009D64FD">
      <w:pPr>
        <w:pStyle w:val="Codeblock0"/>
        <w:pBdr>
          <w:top w:val="single" w:sz="4" w:space="1" w:color="auto"/>
          <w:left w:val="single" w:sz="4" w:space="4" w:color="auto"/>
          <w:bottom w:val="single" w:sz="4" w:space="1" w:color="auto"/>
          <w:right w:val="single" w:sz="4" w:space="4" w:color="auto"/>
        </w:pBdr>
      </w:pPr>
      <w:r>
        <w:t>&lt;/dfdl:assert&gt;</w:t>
      </w:r>
    </w:p>
    <w:p w14:paraId="3E0B5217" w14:textId="77777777" w:rsidR="00000000" w:rsidRDefault="009D64FD">
      <w:pPr>
        <w:autoSpaceDE w:val="0"/>
        <w:autoSpaceDN w:val="0"/>
        <w:adjustRightInd w:val="0"/>
        <w:rPr>
          <w:rFonts w:cs="Arial"/>
        </w:rPr>
      </w:pPr>
      <w:r>
        <w:rPr>
          <w:rFonts w:cs="Arial"/>
        </w:rPr>
        <w:t>The message specified by the message property is issued only if the dfdl:assert is unsuccessful, that is, the test expression  evaluates to false or the test pattern returns a zero-length match. If so, and the message prope</w:t>
      </w:r>
      <w:r>
        <w:rPr>
          <w:rFonts w:cs="Arial"/>
        </w:rPr>
        <w:t xml:space="preserve">rty is an expression, the message expression is evaluated at that time. </w:t>
      </w:r>
    </w:p>
    <w:p w14:paraId="53590137" w14:textId="77777777" w:rsidR="00000000" w:rsidRDefault="009D64FD">
      <w:pPr>
        <w:autoSpaceDE w:val="0"/>
        <w:autoSpaceDN w:val="0"/>
        <w:adjustRightInd w:val="0"/>
        <w:rPr>
          <w:rFonts w:cs="Arial"/>
        </w:rPr>
      </w:pPr>
      <w:r>
        <w:rPr>
          <w:rFonts w:cs="Arial"/>
        </w:rPr>
        <w:t>If a processing error or Schema Definition Error occurs while evaluating the message expression, a recoverable error is issued to record this error (containing implementation-dependen</w:t>
      </w:r>
      <w:r>
        <w:rPr>
          <w:rFonts w:cs="Arial"/>
        </w:rPr>
        <w:t xml:space="preserve">t content), then processing of the assert continues as if there was no problem and in a manner consistent with the failureType property, but using an implementation-dependent substitute message. </w:t>
      </w:r>
    </w:p>
    <w:p w14:paraId="1890720D" w14:textId="77777777" w:rsidR="00000000" w:rsidRDefault="009D64FD"/>
    <w:p w14:paraId="787412BE" w14:textId="77777777" w:rsidR="00000000" w:rsidRDefault="009D64FD">
      <w:pPr>
        <w:pStyle w:val="Heading3"/>
        <w:rPr>
          <w:rFonts w:eastAsia="Times New Roman"/>
          <w:lang w:eastAsia="en-GB"/>
        </w:rPr>
      </w:pPr>
      <w:bookmarkStart w:id="1254" w:name="_Toc25589735"/>
      <w:r>
        <w:rPr>
          <w:rFonts w:eastAsia="Times New Roman"/>
          <w:lang w:eastAsia="en-GB"/>
        </w:rPr>
        <w:t xml:space="preserve">Controlling </w:t>
      </w:r>
      <w:r>
        <w:rPr>
          <w:rFonts w:eastAsia="Times New Roman"/>
          <w:lang w:eastAsia="en-GB"/>
        </w:rPr>
        <w:t>the Timing of Statement Evaluation</w:t>
      </w:r>
      <w:bookmarkEnd w:id="1254"/>
    </w:p>
    <w:p w14:paraId="180001CE" w14:textId="77777777" w:rsidR="00000000" w:rsidRDefault="009D64FD">
      <w:pPr>
        <w:rPr>
          <w:color w:val="000000"/>
        </w:rPr>
      </w:pPr>
      <w:r>
        <w:rPr>
          <w:color w:val="000000"/>
        </w:rPr>
        <w:t>Schema authors can insert xs:sequence constructs to control the timing of evaluation of statements more precisely.For example:</w:t>
      </w:r>
    </w:p>
    <w:p w14:paraId="5351FC33" w14:textId="77777777" w:rsidR="00000000" w:rsidRDefault="009D64FD">
      <w:pPr>
        <w:pStyle w:val="Codeblock0"/>
        <w:pBdr>
          <w:top w:val="single" w:sz="4" w:space="1" w:color="auto"/>
          <w:left w:val="single" w:sz="4" w:space="4" w:color="auto"/>
          <w:bottom w:val="single" w:sz="4" w:space="1" w:color="auto"/>
          <w:right w:val="single" w:sz="4" w:space="4" w:color="auto"/>
        </w:pBdr>
      </w:pPr>
      <w:r>
        <w:t>&lt;xs:sequence dfdl:separator=","&gt;</w:t>
      </w:r>
    </w:p>
    <w:p w14:paraId="0B450B7E"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w:t>
      </w:r>
    </w:p>
    <w:p w14:paraId="72D6A7E1"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&lt;xs:element ref="a" .../&gt;</w:t>
      </w:r>
    </w:p>
    <w:p w14:paraId="2FF34B0A"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2392927B"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w:t>
      </w:r>
      <w:r>
        <w:t>:sequence&gt;</w:t>
      </w:r>
    </w:p>
    <w:p w14:paraId="490A35FA"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&lt;xs:annotation&gt;&lt;xs:appinfo source=</w:t>
      </w:r>
      <w:r>
        <w:rPr>
          <w:rStyle w:val="Hyperlink"/>
        </w:rPr>
        <w:t>"</w:t>
      </w:r>
      <w:r>
        <w:t>http://www.ogf.org/dfdl/" &gt;</w:t>
      </w:r>
    </w:p>
    <w:p w14:paraId="27C581A0"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&lt;dfdl:assert  test="{test expression}" /&gt;</w:t>
      </w:r>
    </w:p>
    <w:p w14:paraId="5F0AADBE"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37B82AF7"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2F551083"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&lt;xs:element ref="b" .../&gt;</w:t>
      </w:r>
    </w:p>
    <w:p w14:paraId="6D672FB4"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2A9DFC7C"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w:t>
      </w:r>
    </w:p>
    <w:p w14:paraId="09EBF0B3" w14:textId="77777777" w:rsidR="00000000" w:rsidRDefault="009D64FD">
      <w:pPr>
        <w:pStyle w:val="Codeblock0"/>
        <w:pBdr>
          <w:top w:val="single" w:sz="4" w:space="1" w:color="auto"/>
          <w:left w:val="single" w:sz="4" w:space="4" w:color="auto"/>
          <w:bottom w:val="single" w:sz="4" w:space="1" w:color="auto"/>
          <w:right w:val="single" w:sz="4" w:space="4" w:color="auto"/>
        </w:pBdr>
      </w:pPr>
      <w:r>
        <w:t>&lt;/xs:sequen</w:t>
      </w:r>
      <w:r>
        <w:t>ce&gt;</w:t>
      </w:r>
    </w:p>
    <w:p w14:paraId="3B7DB9BA" w14:textId="77777777" w:rsidR="00000000" w:rsidRDefault="009D64FD">
      <w:r>
        <w:t>In the above, the assert test expression is evaluated after parsing element 'a', and before parsing element "b". The use of two nested interior sequences surrounding element 'b' in this manner insures that the outermost sequence's separator usage is no</w:t>
      </w:r>
      <w:r>
        <w:t xml:space="preserve">t disrupted. </w:t>
      </w:r>
    </w:p>
    <w:p w14:paraId="614ADEF9" w14:textId="77777777" w:rsidR="00000000" w:rsidRDefault="009D64FD"/>
    <w:p w14:paraId="1058DE76" w14:textId="77777777" w:rsidR="00000000" w:rsidRDefault="009D64FD">
      <w:pPr>
        <w:pStyle w:val="Heading2"/>
        <w:rPr>
          <w:rFonts w:eastAsia="Times New Roman"/>
        </w:rPr>
      </w:pPr>
      <w:bookmarkStart w:id="1255" w:name="_Toc25589736"/>
      <w:bookmarkStart w:id="1256" w:name="_Toc349042665"/>
      <w:bookmarkStart w:id="1257" w:name="_Ref254711423"/>
      <w:bookmarkStart w:id="1258" w:name="_Ref254711418"/>
      <w:bookmarkStart w:id="1259" w:name="_Ref251074211"/>
      <w:bookmarkStart w:id="1260" w:name="_Ref251074181"/>
      <w:bookmarkStart w:id="1261" w:name="_Toc243112778"/>
      <w:bookmarkStart w:id="1262" w:name="_Toc194983936"/>
      <w:bookmarkStart w:id="1263" w:name="_Toc199516260"/>
      <w:bookmarkStart w:id="1264" w:name="_Toc175057333"/>
      <w:r>
        <w:rPr>
          <w:rFonts w:eastAsia="Times New Roman"/>
        </w:rPr>
        <w:t>The dfdl:discriminator Statement Annotation Element</w:t>
      </w:r>
      <w:bookmarkEnd w:id="1255"/>
      <w:bookmarkEnd w:id="1256"/>
      <w:bookmarkEnd w:id="1257"/>
      <w:bookmarkEnd w:id="1258"/>
      <w:bookmarkEnd w:id="1259"/>
      <w:bookmarkEnd w:id="1260"/>
      <w:bookmarkEnd w:id="1261"/>
      <w:bookmarkEnd w:id="1262"/>
      <w:bookmarkEnd w:id="1263"/>
      <w:bookmarkEnd w:id="1264"/>
      <w:bookmarkEnd w:id="1253"/>
    </w:p>
    <w:p w14:paraId="3C5B0CD7" w14:textId="77777777" w:rsidR="00000000" w:rsidRDefault="009D64FD">
      <w:pPr>
        <w:rPr>
          <w:rFonts w:cs="Arial"/>
        </w:rPr>
      </w:pPr>
      <w:r>
        <w:rPr>
          <w:rFonts w:cs="Arial"/>
        </w:rPr>
        <w:t xml:space="preserve">DFDL discriminators are used during parsing to resolve points of uncertainty that cannot be resolved by speculative parsing. Discriminators are not used during unparsing.  They can also be </w:t>
      </w:r>
      <w:r>
        <w:rPr>
          <w:rFonts w:cs="Arial"/>
        </w:rPr>
        <w:t xml:space="preserve">used to force a resolution earlier during the parsing of a group so that subsequent parsing errors are treated as processing errors of a known component rather than a failure to find a component. </w:t>
      </w:r>
    </w:p>
    <w:p w14:paraId="0C0861E2" w14:textId="77777777" w:rsidR="00000000" w:rsidRDefault="009D64FD">
      <w:r>
        <w:t>A discriminator determines the existence or non-existence o</w:t>
      </w:r>
      <w:r>
        <w:t>f a component. If the discriminator is successful then the component is known to exist and any subsequent errors will not cause backtracking at points of uncertainty. If a discriminator is unsuccessful then the component is known not to exist and backtrack</w:t>
      </w:r>
      <w:r>
        <w:t>ing occurs immediately.</w:t>
      </w:r>
    </w:p>
    <w:p w14:paraId="389FE368" w14:textId="77777777" w:rsidR="00000000" w:rsidRDefault="009D64FD">
      <w:pPr>
        <w:rPr>
          <w:rFonts w:cs="Arial"/>
        </w:rPr>
      </w:pPr>
      <w:r>
        <w:rPr>
          <w:rFonts w:cs="Arial"/>
        </w:rPr>
        <w:t>If the complex type of an element contains a sequence group as its content model then if the sequence group is known not to exist, then the element is known not to exist.</w:t>
      </w:r>
    </w:p>
    <w:p w14:paraId="68E3F17C" w14:textId="77777777" w:rsidR="00000000" w:rsidRDefault="009D64FD">
      <w:r>
        <w:t>Examples of dfdl:discriminator annotation are below :</w:t>
      </w:r>
    </w:p>
    <w:p w14:paraId="0BB400AF" w14:textId="77777777" w:rsidR="00000000" w:rsidRDefault="009D64FD">
      <w:pPr>
        <w:pStyle w:val="Codeblock0"/>
        <w:pBdr>
          <w:top w:val="single" w:sz="4" w:space="1" w:color="auto"/>
          <w:left w:val="single" w:sz="4" w:space="4" w:color="auto"/>
          <w:bottom w:val="single" w:sz="4" w:space="1" w:color="auto"/>
          <w:right w:val="single" w:sz="4" w:space="4" w:color="auto"/>
        </w:pBdr>
      </w:pPr>
      <w:r>
        <w:t>&lt;dfdl:d</w:t>
      </w:r>
      <w:r>
        <w:t>iscriminator&gt;</w:t>
      </w:r>
    </w:p>
    <w:p w14:paraId="138AFCDD"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 ../recType eq 0 }</w:t>
      </w:r>
    </w:p>
    <w:p w14:paraId="5613621B" w14:textId="77777777" w:rsidR="00000000" w:rsidRDefault="009D64FD">
      <w:pPr>
        <w:pStyle w:val="Codeblock0"/>
        <w:pBdr>
          <w:top w:val="single" w:sz="4" w:space="1" w:color="auto"/>
          <w:left w:val="single" w:sz="4" w:space="4" w:color="auto"/>
          <w:bottom w:val="single" w:sz="4" w:space="1" w:color="auto"/>
          <w:right w:val="single" w:sz="4" w:space="4" w:color="auto"/>
        </w:pBdr>
      </w:pPr>
      <w:r>
        <w:t>&lt;/dfdl:discriminator&gt;</w:t>
      </w:r>
    </w:p>
    <w:p w14:paraId="40A78C03" w14:textId="77777777" w:rsidR="00000000" w:rsidRDefault="009D64FD">
      <w:pPr>
        <w:pStyle w:val="Codeblock0"/>
        <w:pBdr>
          <w:top w:val="single" w:sz="4" w:space="1" w:color="auto"/>
          <w:left w:val="single" w:sz="4" w:space="4" w:color="auto"/>
          <w:bottom w:val="single" w:sz="4" w:space="1" w:color="auto"/>
          <w:right w:val="single" w:sz="4" w:space="4" w:color="auto"/>
        </w:pBdr>
      </w:pPr>
    </w:p>
    <w:p w14:paraId="76B31FA2" w14:textId="77777777" w:rsidR="00000000" w:rsidRDefault="009D64FD">
      <w:pPr>
        <w:pStyle w:val="Codeblock0"/>
        <w:pBdr>
          <w:top w:val="single" w:sz="4" w:space="1" w:color="auto"/>
          <w:left w:val="single" w:sz="4" w:space="4" w:color="auto"/>
          <w:bottom w:val="single" w:sz="4" w:space="1" w:color="auto"/>
          <w:right w:val="single" w:sz="4" w:space="4" w:color="auto"/>
        </w:pBdr>
      </w:pPr>
      <w:r>
        <w:t>&lt;dfdl:discriminator test="{ ../recType eq 0}" /&gt;</w:t>
      </w:r>
    </w:p>
    <w:p w14:paraId="50D1942B" w14:textId="77777777" w:rsidR="00000000" w:rsidRDefault="009D64FD">
      <w:r>
        <w:t xml:space="preserve">When the discriminator's expression evaluates to "false", then it causes a processing error, and the </w:t>
      </w:r>
      <w:r>
        <w:t>discriminator is said to fail.</w:t>
      </w:r>
    </w:p>
    <w:p w14:paraId="132E1B74" w14:textId="77777777" w:rsidR="00000000" w:rsidRDefault="009D64FD">
      <w:pPr>
        <w:pStyle w:val="Heading3"/>
        <w:rPr>
          <w:rFonts w:eastAsia="Times New Roman"/>
        </w:rPr>
      </w:pPr>
      <w:bookmarkStart w:id="1265" w:name="_Toc25589737"/>
      <w:bookmarkStart w:id="1266" w:name="_Toc349042666"/>
      <w:bookmarkStart w:id="1267" w:name="_Ref253479465"/>
      <w:bookmarkStart w:id="1268" w:name="_Ref253479457"/>
      <w:r>
        <w:rPr>
          <w:rFonts w:eastAsia="Times New Roman"/>
        </w:rPr>
        <w:t>Properties for dfdl:discriminator</w:t>
      </w:r>
      <w:bookmarkEnd w:id="1265"/>
      <w:bookmarkEnd w:id="1266"/>
      <w:bookmarkEnd w:id="1267"/>
      <w:bookmarkEnd w:id="1268"/>
    </w:p>
    <w:p w14:paraId="6ADFDED8" w14:textId="77777777" w:rsidR="00000000" w:rsidRDefault="009D64FD">
      <w:pPr>
        <w:keepNext/>
      </w:pPr>
      <w:r>
        <w:t>A DFDL discriminator contains a test expression that is an expression that evaluates to true or false. The discriminator is said to be successful if the test evaluates to true and unsuccessfu</w:t>
      </w:r>
      <w:r>
        <w:t>l (or fails) if the test evaluates to false.</w:t>
      </w:r>
    </w:p>
    <w:p w14:paraId="2974FD08" w14:textId="77777777" w:rsidR="00000000" w:rsidRDefault="009D64FD">
      <w:r>
        <w:t xml:space="preserve">The testKind property specifies whether an expression or pattern is used by the dfdl:discriminator. The expression or pattern can be expressed as an attribute or as a value. </w:t>
      </w:r>
    </w:p>
    <w:p w14:paraId="081BD96D" w14:textId="77777777" w:rsidR="00000000" w:rsidRDefault="009D64FD">
      <w:pPr>
        <w:pStyle w:val="Codeblock0"/>
        <w:pBdr>
          <w:top w:val="single" w:sz="4" w:space="1" w:color="auto"/>
          <w:left w:val="single" w:sz="4" w:space="4" w:color="auto"/>
          <w:bottom w:val="single" w:sz="4" w:space="1" w:color="auto"/>
          <w:right w:val="single" w:sz="4" w:space="4" w:color="auto"/>
        </w:pBdr>
      </w:pPr>
      <w:r>
        <w:t>&lt;dfdl:discriminator test="{test expr</w:t>
      </w:r>
      <w:r>
        <w:t>ession}" /&gt;</w:t>
      </w:r>
    </w:p>
    <w:p w14:paraId="2F70E2F2" w14:textId="77777777" w:rsidR="00000000" w:rsidRDefault="009D64FD">
      <w:pPr>
        <w:pStyle w:val="Codeblock0"/>
        <w:pBdr>
          <w:top w:val="single" w:sz="4" w:space="1" w:color="auto"/>
          <w:left w:val="single" w:sz="4" w:space="4" w:color="auto"/>
          <w:bottom w:val="single" w:sz="4" w:space="1" w:color="auto"/>
          <w:right w:val="single" w:sz="4" w:space="4" w:color="auto"/>
        </w:pBdr>
      </w:pPr>
    </w:p>
    <w:p w14:paraId="18BF282C" w14:textId="77777777" w:rsidR="00000000" w:rsidRDefault="009D64FD">
      <w:pPr>
        <w:pStyle w:val="Codeblock0"/>
        <w:pBdr>
          <w:top w:val="single" w:sz="4" w:space="1" w:color="auto"/>
          <w:left w:val="single" w:sz="4" w:space="4" w:color="auto"/>
          <w:bottom w:val="single" w:sz="4" w:space="1" w:color="auto"/>
          <w:right w:val="single" w:sz="4" w:space="4" w:color="auto"/>
        </w:pBdr>
      </w:pPr>
      <w:r>
        <w:t>&lt;dfdl:discriminator&gt;</w:t>
      </w:r>
    </w:p>
    <w:p w14:paraId="7874D3AF"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 test expression }</w:t>
      </w:r>
    </w:p>
    <w:p w14:paraId="34E9C727" w14:textId="77777777" w:rsidR="00000000" w:rsidRDefault="009D64FD">
      <w:pPr>
        <w:pStyle w:val="Codeblock0"/>
        <w:pBdr>
          <w:top w:val="single" w:sz="4" w:space="1" w:color="auto"/>
          <w:left w:val="single" w:sz="4" w:space="4" w:color="auto"/>
          <w:bottom w:val="single" w:sz="4" w:space="1" w:color="auto"/>
          <w:right w:val="single" w:sz="4" w:space="4" w:color="auto"/>
        </w:pBdr>
      </w:pPr>
      <w:r>
        <w:t>&lt;/dfdl:discriminator&gt;</w:t>
      </w:r>
    </w:p>
    <w:p w14:paraId="0789F046" w14:textId="77777777" w:rsidR="00000000" w:rsidRDefault="009D64FD">
      <w:r>
        <w:t>It is a Schema Definition Error if a property is specified in more than one form.</w:t>
      </w:r>
    </w:p>
    <w:p w14:paraId="51D35D62" w14:textId="77777777" w:rsidR="00000000" w:rsidRDefault="009D64FD">
      <w:r>
        <w:t>It is a Schema Definition Error if both a test expression and a test pattern are specified.</w:t>
      </w:r>
    </w:p>
    <w:p w14:paraId="34B25C08" w14:textId="77777777" w:rsidR="00000000" w:rsidRDefault="009D64FD">
      <w:r>
        <w:t xml:space="preserve">A </w:t>
      </w:r>
      <w:r>
        <w:t xml:space="preserve">dfdl:discriminator can be an annotation on </w:t>
      </w:r>
    </w:p>
    <w:p w14:paraId="39817A2B" w14:textId="77777777" w:rsidR="00000000" w:rsidRDefault="009D64FD">
      <w:pPr>
        <w:numPr>
          <w:ilvl w:val="0"/>
          <w:numId w:val="50"/>
        </w:numPr>
      </w:pPr>
      <w:r>
        <w:t>an xs:element declaration (local or global)</w:t>
      </w:r>
    </w:p>
    <w:p w14:paraId="3738A69A" w14:textId="77777777" w:rsidR="00000000" w:rsidRDefault="009D64FD">
      <w:pPr>
        <w:numPr>
          <w:ilvl w:val="0"/>
          <w:numId w:val="50"/>
        </w:numPr>
      </w:pPr>
      <w:r>
        <w:t xml:space="preserve">an xs:element reference </w:t>
      </w:r>
    </w:p>
    <w:p w14:paraId="135C39C4" w14:textId="77777777" w:rsidR="00000000" w:rsidRDefault="009D64FD">
      <w:pPr>
        <w:numPr>
          <w:ilvl w:val="0"/>
          <w:numId w:val="50"/>
        </w:numPr>
      </w:pPr>
      <w:r>
        <w:t xml:space="preserve">an xs:group reference </w:t>
      </w:r>
    </w:p>
    <w:p w14:paraId="5420C32F" w14:textId="77777777" w:rsidR="00000000" w:rsidRDefault="009D64FD">
      <w:pPr>
        <w:numPr>
          <w:ilvl w:val="0"/>
          <w:numId w:val="50"/>
        </w:numPr>
      </w:pPr>
      <w:r>
        <w:t xml:space="preserve">an xs:sequence </w:t>
      </w:r>
    </w:p>
    <w:p w14:paraId="07ECB7A5" w14:textId="77777777" w:rsidR="00000000" w:rsidRDefault="009D64FD">
      <w:pPr>
        <w:numPr>
          <w:ilvl w:val="0"/>
          <w:numId w:val="50"/>
        </w:numPr>
      </w:pPr>
      <w:r>
        <w:t xml:space="preserve">an xs:choice </w:t>
      </w:r>
    </w:p>
    <w:p w14:paraId="1F4DF90E" w14:textId="77777777" w:rsidR="00000000" w:rsidRDefault="009D64FD">
      <w:pPr>
        <w:numPr>
          <w:ilvl w:val="0"/>
          <w:numId w:val="50"/>
        </w:numPr>
      </w:pPr>
      <w:r>
        <w:t>an xs:simpleType definition (local or global)</w:t>
      </w:r>
    </w:p>
    <w:p w14:paraId="0D5845D6" w14:textId="77777777" w:rsidR="00000000" w:rsidRDefault="009D64FD">
      <w:r>
        <w:rPr>
          <w:color w:val="000000"/>
        </w:rPr>
        <w:t>The resolved set of statement annotations fo</w:t>
      </w:r>
      <w:r>
        <w:rPr>
          <w:color w:val="000000"/>
        </w:rPr>
        <w:t>r a schema component can contain only a single dfdl:discriminator or one or more dfdl:assert annotations, but not both. To clarify: dfdl:assert annotations and dfdl:discriminator annotations are exclusive of each other. It is a Schema Definition Error othe</w:t>
      </w:r>
      <w:r>
        <w:rPr>
          <w:color w:val="000000"/>
        </w:rPr>
        <w:t xml:space="preserve">rwise.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9"/>
        <w:gridCol w:w="7351"/>
      </w:tblGrid>
      <w:tr w:rsidR="00000000" w14:paraId="11CCDEF9"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E7BDB9E" w14:textId="77777777" w:rsidR="00000000" w:rsidRDefault="009D64FD">
            <w:pPr>
              <w:rPr>
                <w:rFonts w:eastAsia="Arial Unicode MS"/>
                <w:b/>
              </w:rPr>
            </w:pPr>
            <w:r>
              <w:rPr>
                <w:rFonts w:eastAsia="Arial Unicode MS"/>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0A4EAB4" w14:textId="77777777" w:rsidR="00000000" w:rsidRDefault="009D64FD">
            <w:pPr>
              <w:rPr>
                <w:rFonts w:eastAsia="Arial Unicode MS"/>
                <w:b/>
              </w:rPr>
            </w:pPr>
            <w:r>
              <w:rPr>
                <w:rFonts w:eastAsia="Arial Unicode MS"/>
                <w:b/>
              </w:rPr>
              <w:t>Description</w:t>
            </w:r>
          </w:p>
        </w:tc>
      </w:tr>
      <w:tr w:rsidR="00000000" w14:paraId="3AA1879E" w14:textId="77777777">
        <w:tc>
          <w:tcPr>
            <w:tcW w:w="0" w:type="auto"/>
            <w:tcBorders>
              <w:top w:val="single" w:sz="4" w:space="0" w:color="auto"/>
              <w:left w:val="single" w:sz="4" w:space="0" w:color="auto"/>
              <w:bottom w:val="single" w:sz="4" w:space="0" w:color="auto"/>
              <w:right w:val="single" w:sz="4" w:space="0" w:color="auto"/>
            </w:tcBorders>
            <w:hideMark/>
          </w:tcPr>
          <w:p w14:paraId="7B92B94A" w14:textId="77777777" w:rsidR="00000000" w:rsidRDefault="009D64FD">
            <w:r>
              <w:rPr>
                <w:rFonts w:eastAsia="MS Mincho"/>
              </w:rPr>
              <w:t>testKind</w:t>
            </w:r>
          </w:p>
        </w:tc>
        <w:tc>
          <w:tcPr>
            <w:tcW w:w="0" w:type="auto"/>
            <w:tcBorders>
              <w:top w:val="single" w:sz="4" w:space="0" w:color="auto"/>
              <w:left w:val="single" w:sz="4" w:space="0" w:color="auto"/>
              <w:bottom w:val="single" w:sz="4" w:space="0" w:color="auto"/>
              <w:right w:val="single" w:sz="4" w:space="0" w:color="auto"/>
            </w:tcBorders>
            <w:hideMark/>
          </w:tcPr>
          <w:p w14:paraId="46DB4CFC" w14:textId="77777777" w:rsidR="00000000" w:rsidRDefault="009D64FD">
            <w:pPr>
              <w:rPr>
                <w:rFonts w:eastAsia="MS Mincho"/>
              </w:rPr>
            </w:pPr>
            <w:r>
              <w:rPr>
                <w:rFonts w:eastAsia="MS Mincho"/>
              </w:rPr>
              <w:t>Enum</w:t>
            </w:r>
          </w:p>
          <w:p w14:paraId="6625382F" w14:textId="77777777" w:rsidR="00000000" w:rsidRDefault="009D64FD">
            <w:pPr>
              <w:rPr>
                <w:rFonts w:eastAsia="MS Mincho"/>
              </w:rPr>
            </w:pPr>
            <w:r>
              <w:rPr>
                <w:rFonts w:eastAsia="MS Mincho"/>
              </w:rPr>
              <w:t>Valid values are 'expression',  'pattern'</w:t>
            </w:r>
          </w:p>
          <w:p w14:paraId="3CE95EB5" w14:textId="77777777" w:rsidR="00000000" w:rsidRDefault="009D64FD">
            <w:pPr>
              <w:rPr>
                <w:rFonts w:eastAsia="MS Mincho"/>
              </w:rPr>
            </w:pPr>
            <w:r>
              <w:rPr>
                <w:rFonts w:eastAsia="MS Mincho"/>
              </w:rPr>
              <w:t>Default value is 'expression'</w:t>
            </w:r>
          </w:p>
          <w:p w14:paraId="5FE3145A" w14:textId="77777777" w:rsidR="00000000" w:rsidRDefault="009D64FD">
            <w:pPr>
              <w:rPr>
                <w:rFonts w:eastAsia="MS Mincho"/>
              </w:rPr>
            </w:pPr>
            <w:r>
              <w:rPr>
                <w:rFonts w:eastAsia="MS Mincho"/>
              </w:rPr>
              <w:t xml:space="preserve">Specifies </w:t>
            </w:r>
            <w:r>
              <w:rPr>
                <w:rFonts w:eastAsia="MS Mincho"/>
              </w:rPr>
              <w:t>whether a DFDL expression or DFDL regular expression is used in the dfdl:discriminator .</w:t>
            </w:r>
          </w:p>
          <w:p w14:paraId="2590AF4B" w14:textId="77777777" w:rsidR="00000000" w:rsidRDefault="009D64FD">
            <w:pPr>
              <w:rPr>
                <w:rFonts w:eastAsia="Arial Unicode MS"/>
                <w:sz w:val="18"/>
                <w:szCs w:val="18"/>
              </w:rPr>
            </w:pPr>
            <w:r>
              <w:t>Annotation: dfdl:</w:t>
            </w:r>
            <w:r>
              <w:rPr>
                <w:rFonts w:eastAsia="Arial Unicode MS"/>
              </w:rPr>
              <w:t>discriminator</w:t>
            </w:r>
          </w:p>
        </w:tc>
      </w:tr>
      <w:tr w:rsidR="00000000" w14:paraId="176BF0E6" w14:textId="77777777">
        <w:tc>
          <w:tcPr>
            <w:tcW w:w="0" w:type="auto"/>
            <w:tcBorders>
              <w:top w:val="single" w:sz="4" w:space="0" w:color="auto"/>
              <w:left w:val="single" w:sz="4" w:space="0" w:color="auto"/>
              <w:bottom w:val="single" w:sz="4" w:space="0" w:color="auto"/>
              <w:right w:val="single" w:sz="4" w:space="0" w:color="auto"/>
            </w:tcBorders>
            <w:hideMark/>
          </w:tcPr>
          <w:p w14:paraId="61DC9B27" w14:textId="77777777" w:rsidR="00000000" w:rsidRDefault="009D64FD">
            <w:pPr>
              <w:rPr>
                <w:rFonts w:cs="Arial"/>
              </w:rPr>
            </w:pPr>
            <w:r>
              <w:rPr>
                <w:rFonts w:cs="Arial"/>
              </w:rPr>
              <w:t>test</w:t>
            </w:r>
          </w:p>
        </w:tc>
        <w:tc>
          <w:tcPr>
            <w:tcW w:w="0" w:type="auto"/>
            <w:tcBorders>
              <w:top w:val="single" w:sz="4" w:space="0" w:color="auto"/>
              <w:left w:val="single" w:sz="4" w:space="0" w:color="auto"/>
              <w:bottom w:val="single" w:sz="4" w:space="0" w:color="auto"/>
              <w:right w:val="single" w:sz="4" w:space="0" w:color="auto"/>
            </w:tcBorders>
            <w:hideMark/>
          </w:tcPr>
          <w:p w14:paraId="67391071" w14:textId="77777777" w:rsidR="00000000" w:rsidRDefault="009D64FD">
            <w:pPr>
              <w:rPr>
                <w:rFonts w:eastAsia="Arial Unicode MS"/>
              </w:rPr>
            </w:pPr>
            <w:r>
              <w:rPr>
                <w:rFonts w:eastAsia="Arial Unicode MS"/>
              </w:rPr>
              <w:t>DFDL Expression</w:t>
            </w:r>
          </w:p>
          <w:p w14:paraId="1338A0C3" w14:textId="77777777" w:rsidR="00000000" w:rsidRDefault="009D64FD">
            <w:pPr>
              <w:rPr>
                <w:rFonts w:eastAsia="Arial Unicode MS"/>
                <w:bCs/>
              </w:rPr>
            </w:pPr>
            <w:r>
              <w:rPr>
                <w:rFonts w:eastAsia="Arial Unicode MS"/>
                <w:bCs/>
              </w:rPr>
              <w:t>Applies when testKind is 'expression'</w:t>
            </w:r>
          </w:p>
          <w:p w14:paraId="7E7C06EB" w14:textId="77777777" w:rsidR="00000000" w:rsidRDefault="009D64FD">
            <w:pPr>
              <w:rPr>
                <w:rFonts w:eastAsia="Arial Unicode MS"/>
              </w:rPr>
            </w:pPr>
            <w:r>
              <w:rPr>
                <w:rFonts w:eastAsia="Arial Unicode MS"/>
              </w:rPr>
              <w:t>A DFDL expression that evaluates to true or false. If the expression evaluat</w:t>
            </w:r>
            <w:r>
              <w:rPr>
                <w:rFonts w:eastAsia="Arial Unicode MS"/>
              </w:rPr>
              <w:t>es to true then the discriminator succeeds and parsing continues. If the expression evaluates to false then the discriminator fails and a processing error is raised.</w:t>
            </w:r>
            <w:r>
              <w:rPr>
                <w:rFonts w:eastAsia="Arial Unicode MS"/>
              </w:rPr>
              <w:br/>
              <w:t>If a processing error occurs during the evaluation of the test expression then the discrim</w:t>
            </w:r>
            <w:r>
              <w:rPr>
                <w:rFonts w:eastAsia="Arial Unicode MS"/>
              </w:rPr>
              <w:t>inator also fails.</w:t>
            </w:r>
          </w:p>
          <w:p w14:paraId="77225A68" w14:textId="77777777" w:rsidR="00000000" w:rsidRDefault="009D64FD">
            <w:r>
              <w:t>Any element referred to by the expression must have already been processed or is a descendent of this element.</w:t>
            </w:r>
          </w:p>
          <w:p w14:paraId="7BF33D7E" w14:textId="77777777" w:rsidR="00000000" w:rsidRDefault="009D64FD">
            <w:r>
              <w:t>The expression must have been evaluated by the time this element and it descendents have been processed or when a processing e</w:t>
            </w:r>
            <w:r>
              <w:t>rror occurs when processing this element or its descendents.</w:t>
            </w:r>
          </w:p>
          <w:p w14:paraId="3D8AF266" w14:textId="77777777" w:rsidR="00000000" w:rsidRDefault="009D64FD">
            <w:pPr>
              <w:rPr>
                <w:rFonts w:eastAsia="MS Mincho"/>
              </w:rPr>
            </w:pPr>
            <w:r>
              <w:rPr>
                <w:rFonts w:eastAsia="MS Mincho"/>
              </w:rPr>
              <w:t>It is a Schema Definition Error if testKind is 'expression' or not specified, and an expression is not supplied by either the value of the dfdl:discriminator element or the value of the test attr</w:t>
            </w:r>
            <w:r>
              <w:rPr>
                <w:rFonts w:eastAsia="MS Mincho"/>
              </w:rPr>
              <w:t>ibute.</w:t>
            </w:r>
          </w:p>
          <w:p w14:paraId="168214FD" w14:textId="77777777" w:rsidR="00000000" w:rsidRDefault="009D64FD">
            <w:pPr>
              <w:rPr>
                <w:rFonts w:eastAsia="Arial Unicode MS"/>
              </w:rPr>
            </w:pPr>
            <w:r>
              <w:rPr>
                <w:rFonts w:eastAsia="Arial Unicode MS"/>
              </w:rPr>
              <w:t>Annotation: dfdl:discriminator</w:t>
            </w:r>
          </w:p>
        </w:tc>
      </w:tr>
      <w:tr w:rsidR="00000000" w14:paraId="3A54F420" w14:textId="77777777">
        <w:tc>
          <w:tcPr>
            <w:tcW w:w="0" w:type="auto"/>
            <w:tcBorders>
              <w:top w:val="single" w:sz="4" w:space="0" w:color="auto"/>
              <w:left w:val="single" w:sz="4" w:space="0" w:color="auto"/>
              <w:bottom w:val="single" w:sz="4" w:space="0" w:color="auto"/>
              <w:right w:val="single" w:sz="4" w:space="0" w:color="auto"/>
            </w:tcBorders>
            <w:hideMark/>
          </w:tcPr>
          <w:p w14:paraId="230569DE" w14:textId="77777777" w:rsidR="00000000" w:rsidRDefault="009D64FD">
            <w:r>
              <w:rPr>
                <w:rFonts w:eastAsia="MS Mincho"/>
              </w:rPr>
              <w:t>testPattern</w:t>
            </w:r>
          </w:p>
        </w:tc>
        <w:tc>
          <w:tcPr>
            <w:tcW w:w="0" w:type="auto"/>
            <w:tcBorders>
              <w:top w:val="single" w:sz="4" w:space="0" w:color="auto"/>
              <w:left w:val="single" w:sz="4" w:space="0" w:color="auto"/>
              <w:bottom w:val="single" w:sz="4" w:space="0" w:color="auto"/>
              <w:right w:val="single" w:sz="4" w:space="0" w:color="auto"/>
            </w:tcBorders>
            <w:hideMark/>
          </w:tcPr>
          <w:p w14:paraId="21BB39F9" w14:textId="77777777" w:rsidR="00000000" w:rsidRDefault="009D64FD">
            <w:pPr>
              <w:rPr>
                <w:rFonts w:eastAsia="MS Mincho"/>
              </w:rPr>
            </w:pPr>
            <w:r>
              <w:rPr>
                <w:rFonts w:eastAsia="MS Mincho"/>
              </w:rPr>
              <w:t>DFDL Regular Expression</w:t>
            </w:r>
          </w:p>
          <w:p w14:paraId="26ABD482" w14:textId="77777777" w:rsidR="00000000" w:rsidRDefault="009D64FD">
            <w:pPr>
              <w:rPr>
                <w:rFonts w:eastAsia="MS Mincho"/>
              </w:rPr>
            </w:pPr>
            <w:r>
              <w:rPr>
                <w:rFonts w:eastAsia="MS Mincho"/>
              </w:rPr>
              <w:t>Applies when testKind is 'pattern'</w:t>
            </w:r>
          </w:p>
          <w:p w14:paraId="29044AE8" w14:textId="77777777" w:rsidR="00000000" w:rsidRDefault="009D64FD">
            <w:pPr>
              <w:rPr>
                <w:rFonts w:eastAsia="MS Mincho"/>
              </w:rPr>
            </w:pPr>
            <w:r>
              <w:rPr>
                <w:rFonts w:eastAsia="MS Mincho"/>
              </w:rPr>
              <w:t xml:space="preserve">A </w:t>
            </w:r>
            <w:r>
              <w:rPr>
                <w:rFonts w:eastAsia="MS Mincho"/>
              </w:rPr>
              <w:t xml:space="preserve">DFDL regular expression that is applied against the data stream starting at the </w:t>
            </w:r>
            <w:r>
              <w:t>data position corresponding to the beginning of the representation. Consequently the framing (including any initiator) is visible to the pattern.</w:t>
            </w:r>
            <w:r>
              <w:rPr>
                <w:rFonts w:eastAsia="MS Mincho"/>
              </w:rPr>
              <w:t>at the start of the component o</w:t>
            </w:r>
            <w:r>
              <w:rPr>
                <w:rFonts w:eastAsia="MS Mincho"/>
              </w:rPr>
              <w:t>n which the dfdl:discriminator is positioned.</w:t>
            </w:r>
          </w:p>
          <w:p w14:paraId="24BA6B4B" w14:textId="77777777" w:rsidR="00000000" w:rsidRDefault="009D64FD">
            <w:pPr>
              <w:rPr>
                <w:rFonts w:eastAsia="MS Mincho"/>
              </w:rPr>
            </w:pPr>
            <w:r>
              <w:t>If the pattern matching of the regular expression reads data that cannot be decoded into characters of the current encoding, then the behavior is controlled by the dfdl:encodingErrorPolicy property. See Section</w:t>
            </w:r>
            <w:r>
              <w:t xml:space="preserve"> 11.2.1   Property dfdl:encodingErrorPolicy for details.</w:t>
            </w:r>
          </w:p>
          <w:p w14:paraId="1EB2DAE3" w14:textId="77777777" w:rsidR="00000000" w:rsidRDefault="009D64FD">
            <w:pPr>
              <w:rPr>
                <w:rFonts w:eastAsia="MS Mincho"/>
              </w:rPr>
            </w:pPr>
            <w:r>
              <w:rPr>
                <w:rFonts w:eastAsia="MS Mincho"/>
              </w:rPr>
              <w:t>If the length of the match is zero then the dfdl:discriminator evaluates to false and a processing error is raised.</w:t>
            </w:r>
          </w:p>
          <w:p w14:paraId="4E840A9C" w14:textId="77777777" w:rsidR="00000000" w:rsidRDefault="009D64FD">
            <w:pPr>
              <w:rPr>
                <w:rFonts w:eastAsia="MS Mincho"/>
              </w:rPr>
            </w:pPr>
            <w:r>
              <w:rPr>
                <w:rFonts w:eastAsia="MS Mincho"/>
              </w:rPr>
              <w:t>If the length of the match is non-zero then the dfdl:discriminator evaluates to tru</w:t>
            </w:r>
            <w:r>
              <w:rPr>
                <w:rFonts w:eastAsia="MS Mincho"/>
              </w:rPr>
              <w:t>e.</w:t>
            </w:r>
          </w:p>
          <w:p w14:paraId="3A97DBD6" w14:textId="77777777" w:rsidR="00000000" w:rsidRDefault="009D64FD">
            <w:pPr>
              <w:rPr>
                <w:rFonts w:eastAsia="MS Mincho"/>
              </w:rPr>
            </w:pPr>
            <w:r>
              <w:rPr>
                <w:rFonts w:eastAsia="MS Mincho"/>
              </w:rPr>
              <w:t>It is a Schema Definition Error if testKind is 'pattern', and a pattern is not supplied by either the value of the dfdl:discriminator element or the value of the testPattern property.</w:t>
            </w:r>
          </w:p>
          <w:p w14:paraId="6ED9806C" w14:textId="77777777" w:rsidR="00000000" w:rsidRDefault="009D64FD">
            <w:pPr>
              <w:rPr>
                <w:rFonts w:eastAsia="MS Mincho"/>
              </w:rPr>
            </w:pPr>
            <w:r>
              <w:rPr>
                <w:rFonts w:eastAsia="MS Mincho"/>
              </w:rPr>
              <w:t>It is a Schema Definition Error if there is no value for the dfdl:enc</w:t>
            </w:r>
            <w:r>
              <w:rPr>
                <w:rFonts w:eastAsia="MS Mincho"/>
              </w:rPr>
              <w:t>oding property in scope.</w:t>
            </w:r>
          </w:p>
          <w:p w14:paraId="2920ADB7" w14:textId="77777777" w:rsidR="00000000" w:rsidRDefault="009D64FD">
            <w:pPr>
              <w:rPr>
                <w:rFonts w:eastAsia="MS Mincho"/>
              </w:rPr>
            </w:pPr>
            <w:r>
              <w:rPr>
                <w:rFonts w:eastAsia="MS Mincho"/>
              </w:rPr>
              <w:t>It is a Schema Definition Error if dfdl:leadingSkip is other than 0.</w:t>
            </w:r>
          </w:p>
          <w:p w14:paraId="65B51055" w14:textId="77777777" w:rsidR="00000000" w:rsidRDefault="009D64FD">
            <w:pPr>
              <w:rPr>
                <w:rFonts w:eastAsia="MS Mincho"/>
              </w:rPr>
            </w:pPr>
            <w:r>
              <w:rPr>
                <w:rFonts w:eastAsia="MS Mincho"/>
              </w:rPr>
              <w:t>It is a Schema Definition Error if the dfdl:alignment is not 1 or 'implicit'</w:t>
            </w:r>
          </w:p>
          <w:p w14:paraId="6E407853" w14:textId="77777777" w:rsidR="00000000" w:rsidRDefault="009D64FD">
            <w:pPr>
              <w:autoSpaceDE w:val="0"/>
              <w:autoSpaceDN w:val="0"/>
              <w:adjustRightInd w:val="0"/>
              <w:rPr>
                <w:rFonts w:eastAsia="Arial Unicode MS"/>
              </w:rPr>
            </w:pPr>
            <w:r>
              <w:t>Annotation: dfdl:</w:t>
            </w:r>
            <w:r>
              <w:rPr>
                <w:rFonts w:eastAsia="Arial Unicode MS"/>
              </w:rPr>
              <w:t>discriminator</w:t>
            </w:r>
          </w:p>
        </w:tc>
      </w:tr>
      <w:tr w:rsidR="00000000" w14:paraId="48B57957" w14:textId="77777777">
        <w:tc>
          <w:tcPr>
            <w:tcW w:w="0" w:type="auto"/>
            <w:tcBorders>
              <w:top w:val="single" w:sz="4" w:space="0" w:color="auto"/>
              <w:left w:val="single" w:sz="4" w:space="0" w:color="auto"/>
              <w:bottom w:val="single" w:sz="4" w:space="0" w:color="auto"/>
              <w:right w:val="single" w:sz="4" w:space="0" w:color="auto"/>
            </w:tcBorders>
            <w:hideMark/>
          </w:tcPr>
          <w:p w14:paraId="68263FB9" w14:textId="77777777" w:rsidR="00000000" w:rsidRDefault="009D64FD">
            <w:pPr>
              <w:rPr>
                <w:rFonts w:eastAsia="MS Mincho" w:cs="Arial"/>
                <w:color w:val="000000"/>
                <w:lang w:eastAsia="ja-JP"/>
              </w:rPr>
            </w:pPr>
            <w:r>
              <w:rPr>
                <w:rFonts w:cs="Arial"/>
              </w:rPr>
              <w:t>message</w:t>
            </w:r>
          </w:p>
        </w:tc>
        <w:tc>
          <w:tcPr>
            <w:tcW w:w="0" w:type="auto"/>
            <w:tcBorders>
              <w:top w:val="single" w:sz="4" w:space="0" w:color="auto"/>
              <w:left w:val="single" w:sz="4" w:space="0" w:color="auto"/>
              <w:bottom w:val="single" w:sz="4" w:space="0" w:color="auto"/>
              <w:right w:val="single" w:sz="4" w:space="0" w:color="auto"/>
            </w:tcBorders>
            <w:hideMark/>
          </w:tcPr>
          <w:p w14:paraId="1E677CB8" w14:textId="77777777" w:rsidR="00000000" w:rsidRDefault="009D64FD">
            <w:r>
              <w:t>String or DFDL Expression</w:t>
            </w:r>
          </w:p>
          <w:p w14:paraId="03285086" w14:textId="77777777" w:rsidR="00000000" w:rsidRDefault="009D64FD">
            <w:r>
              <w:rPr>
                <w:rFonts w:cs="Arial"/>
              </w:rPr>
              <w:t xml:space="preserve">Defines text to be </w:t>
            </w:r>
            <w:r>
              <w:rPr>
                <w:rFonts w:cs="Arial"/>
              </w:rPr>
              <w:t>used as a diagnostic code or for use in an error message, when the discriminator is unsuccessfu</w:t>
            </w:r>
            <w:r>
              <w:t>l.</w:t>
            </w:r>
          </w:p>
          <w:p w14:paraId="3CA5E891" w14:textId="77777777" w:rsidR="00000000" w:rsidRDefault="009D64FD">
            <w:r>
              <w:t>T</w:t>
            </w:r>
            <w:r>
              <w:rPr>
                <w:rFonts w:cs="Arial"/>
                <w:iCs/>
              </w:rPr>
              <w:t xml:space="preserve">he DFDL Expression must return type xs:string. Any element referred to by the message expression must have already been processed or must be a descendent of </w:t>
            </w:r>
            <w:r>
              <w:rPr>
                <w:rFonts w:cs="Arial"/>
                <w:iCs/>
              </w:rPr>
              <w:t>this element. There is special treatment for errors that occur while evaluating the message expression. See below for details.</w:t>
            </w:r>
          </w:p>
          <w:p w14:paraId="43D7CBE2" w14:textId="77777777" w:rsidR="00000000" w:rsidRDefault="009D64FD">
            <w:pPr>
              <w:autoSpaceDE w:val="0"/>
              <w:autoSpaceDN w:val="0"/>
              <w:adjustRightInd w:val="0"/>
              <w:rPr>
                <w:rFonts w:eastAsia="MS Mincho" w:cs="Arial"/>
                <w:color w:val="000000"/>
                <w:lang w:eastAsia="ja-JP"/>
              </w:rPr>
            </w:pPr>
            <w:r>
              <w:t>Annotation: dfdl:</w:t>
            </w:r>
            <w:r>
              <w:rPr>
                <w:rFonts w:eastAsia="Arial Unicode MS"/>
              </w:rPr>
              <w:t>discriminator</w:t>
            </w:r>
          </w:p>
        </w:tc>
      </w:tr>
    </w:tbl>
    <w:p w14:paraId="74FCC915" w14:textId="77777777" w:rsidR="00000000" w:rsidRDefault="009D64FD">
      <w:pPr>
        <w:pStyle w:val="Caption"/>
      </w:pPr>
      <w:r>
        <w:t xml:space="preserve">Table </w:t>
      </w:r>
      <w:r>
        <w:fldChar w:fldCharType="begin"/>
      </w:r>
      <w:r>
        <w:instrText xml:space="preserve"> SEQ Table \* ARABIC </w:instrText>
      </w:r>
      <w:r>
        <w:fldChar w:fldCharType="separate"/>
      </w:r>
      <w:r>
        <w:rPr>
          <w:noProof/>
        </w:rPr>
        <w:t>7</w:t>
      </w:r>
      <w:r>
        <w:fldChar w:fldCharType="end"/>
      </w:r>
      <w:r>
        <w:t xml:space="preserve"> dfdl:discriminator properties</w:t>
      </w:r>
    </w:p>
    <w:p w14:paraId="20BB199A" w14:textId="77777777" w:rsidR="00000000" w:rsidRDefault="009D64FD">
      <w:pPr>
        <w:autoSpaceDE w:val="0"/>
        <w:autoSpaceDN w:val="0"/>
        <w:adjustRightInd w:val="0"/>
        <w:rPr>
          <w:rFonts w:cs="Arial"/>
        </w:rPr>
      </w:pPr>
      <w:r>
        <w:rPr>
          <w:rFonts w:cs="Arial"/>
        </w:rPr>
        <w:t>The message specified by the messag</w:t>
      </w:r>
      <w:r>
        <w:rPr>
          <w:rFonts w:cs="Arial"/>
        </w:rPr>
        <w:t xml:space="preserve">e property is issued only if the discriminator is unsuccessful, that is, the test expression  evaluates to false or the test pattern returns a zero-length match. If so, and the message property is an expression, the message expression is evaluated at that </w:t>
      </w:r>
      <w:r>
        <w:rPr>
          <w:rFonts w:cs="Arial"/>
        </w:rPr>
        <w:t xml:space="preserve">time. </w:t>
      </w:r>
    </w:p>
    <w:p w14:paraId="44D1DCDF" w14:textId="77777777" w:rsidR="00000000" w:rsidRDefault="009D64FD">
      <w:pPr>
        <w:autoSpaceDE w:val="0"/>
        <w:autoSpaceDN w:val="0"/>
        <w:adjustRightInd w:val="0"/>
        <w:rPr>
          <w:rFonts w:cs="Arial"/>
        </w:rPr>
      </w:pPr>
      <w:r>
        <w:rPr>
          <w:rFonts w:cs="Arial"/>
        </w:rPr>
        <w:t>If a processing error or Schema Definition Error occurs while evaluating the message expression, a recoverable error is issued to record this error (containing implementation-dependent content), then processing of the discriminator continues as if t</w:t>
      </w:r>
      <w:r>
        <w:rPr>
          <w:rFonts w:cs="Arial"/>
        </w:rPr>
        <w:t xml:space="preserve">here was no problem, but in the case of failure using an implementation-dependent substitute message. </w:t>
      </w:r>
    </w:p>
    <w:p w14:paraId="42132C21" w14:textId="77777777" w:rsidR="00000000" w:rsidRDefault="009D64FD">
      <w:pPr>
        <w:rPr>
          <w:rFonts w:cs="Arial"/>
        </w:rPr>
      </w:pPr>
      <w:r>
        <w:rPr>
          <w:rFonts w:cs="Arial"/>
        </w:rPr>
        <w:t>Examples of dfdl:discriminator annotations:</w:t>
      </w:r>
    </w:p>
    <w:p w14:paraId="7490D503" w14:textId="77777777" w:rsidR="00000000" w:rsidRDefault="009D64FD">
      <w:pPr>
        <w:pStyle w:val="Codeblock0"/>
        <w:pBdr>
          <w:top w:val="single" w:sz="4" w:space="1" w:color="auto"/>
          <w:left w:val="single" w:sz="4" w:space="4" w:color="auto"/>
          <w:bottom w:val="single" w:sz="4" w:space="1" w:color="auto"/>
          <w:right w:val="single" w:sz="4" w:space="4" w:color="auto"/>
        </w:pBdr>
      </w:pPr>
      <w:r>
        <w:t>&lt;xs:sequence&gt;</w:t>
      </w:r>
    </w:p>
    <w:p w14:paraId="7348CAEC"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&lt;xs:choice&gt;</w:t>
      </w:r>
    </w:p>
    <w:p w14:paraId="4A9DC33C"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&lt;xs:element  name='branchSimple' &gt;</w:t>
      </w:r>
    </w:p>
    <w:p w14:paraId="2157A63F"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3A91835F"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w:t>
      </w:r>
      <w:r>
        <w:t xml:space="preserve">xs:appinfo source="http://www.ogf.org/dfdl/"&gt; </w:t>
      </w:r>
    </w:p>
    <w:p w14:paraId="7B69AE19"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&lt;dfdl:discriminator test='{. eq "a"}'       /&gt;</w:t>
      </w:r>
    </w:p>
    <w:p w14:paraId="2048E613"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&lt;/xs:appinfo&gt;</w:t>
      </w:r>
    </w:p>
    <w:p w14:paraId="27AF3D72"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08D51064"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&lt;/xs:element&gt; </w:t>
      </w:r>
    </w:p>
    <w:p w14:paraId="70E274DD" w14:textId="77777777" w:rsidR="00000000" w:rsidRDefault="009D64FD">
      <w:pPr>
        <w:pStyle w:val="Codeblock0"/>
        <w:pBdr>
          <w:top w:val="single" w:sz="4" w:space="1" w:color="auto"/>
          <w:left w:val="single" w:sz="4" w:space="4" w:color="auto"/>
          <w:bottom w:val="single" w:sz="4" w:space="1" w:color="auto"/>
          <w:right w:val="single" w:sz="4" w:space="4" w:color="auto"/>
        </w:pBdr>
      </w:pPr>
    </w:p>
    <w:p w14:paraId="3AAA2664"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&lt;xs:element name='branchComplex' &gt;</w:t>
      </w:r>
    </w:p>
    <w:p w14:paraId="2C8F9795"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1BB6ED06"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&lt;xs:appinfo source</w:t>
      </w:r>
      <w:r>
        <w:t xml:space="preserve">="http://www.ogf.org/dfdl/"&gt; </w:t>
      </w:r>
    </w:p>
    <w:p w14:paraId="53AFB401"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&lt;dfdl:discriminator test='{./identifier eq "b"}' /&gt;</w:t>
      </w:r>
    </w:p>
    <w:p w14:paraId="16996661"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&lt;/xs:appinfo&gt;</w:t>
      </w:r>
    </w:p>
    <w:p w14:paraId="15F94CD1"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18049C89"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&lt;xs:complexType &gt;</w:t>
      </w:r>
    </w:p>
    <w:p w14:paraId="03F5E680"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0B986EDB"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&lt;xs:element name='identifier'  /&gt;</w:t>
      </w:r>
    </w:p>
    <w:p w14:paraId="71E17D6E"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w:t>
      </w:r>
      <w:r>
        <w:rPr>
          <w:rStyle w:val="CodeCharacter"/>
          <w:sz w:val="20"/>
          <w:szCs w:val="20"/>
          <w:lang w:val="en-US"/>
        </w:rPr>
        <w:t>...</w:t>
      </w:r>
    </w:p>
    <w:p w14:paraId="7295D5CD"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w:t>
      </w:r>
      <w:r>
        <w:t>/xs:sequence&gt;</w:t>
      </w:r>
    </w:p>
    <w:p w14:paraId="79380897"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&lt;/xs:complexType&gt;</w:t>
      </w:r>
    </w:p>
    <w:p w14:paraId="75AE7114"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4034FF95" w14:textId="77777777" w:rsidR="00000000" w:rsidRDefault="009D64FD">
      <w:pPr>
        <w:pStyle w:val="Codeblock0"/>
        <w:pBdr>
          <w:top w:val="single" w:sz="4" w:space="1" w:color="auto"/>
          <w:left w:val="single" w:sz="4" w:space="4" w:color="auto"/>
          <w:bottom w:val="single" w:sz="4" w:space="1" w:color="auto"/>
          <w:right w:val="single" w:sz="4" w:space="4" w:color="auto"/>
        </w:pBdr>
      </w:pPr>
    </w:p>
    <w:p w14:paraId="4C3DBF96"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&lt;xs:element name='branchNestedComplex' &gt;</w:t>
      </w:r>
    </w:p>
    <w:p w14:paraId="77EBA9C4"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26DCC0F6"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7DE36179"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&lt;dfdl:discriminator </w:t>
      </w:r>
      <w:r>
        <w:t>test='{./Header/identifier eq "c"}'/&gt;</w:t>
      </w:r>
    </w:p>
    <w:p w14:paraId="171F636F"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&lt;/xs:appinfo&gt;</w:t>
      </w:r>
    </w:p>
    <w:p w14:paraId="2A365232"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00FC1CD6"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&lt;xs:complexType &gt;</w:t>
      </w:r>
    </w:p>
    <w:p w14:paraId="62EAFAF5"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6BAA7234"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&lt;xs:element name='Header'  /&gt;</w:t>
      </w:r>
    </w:p>
    <w:p w14:paraId="04EC1B19"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&lt;xs:complexType &gt;</w:t>
      </w:r>
    </w:p>
    <w:p w14:paraId="70D83844"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31F36CA9"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&lt;xs:element n</w:t>
      </w:r>
      <w:r>
        <w:t>ame='identifier'  /&gt;</w:t>
      </w:r>
    </w:p>
    <w:p w14:paraId="629C4EDB" w14:textId="77777777" w:rsidR="00000000" w:rsidRDefault="009D64FD">
      <w:pPr>
        <w:pStyle w:val="Codeblock0"/>
        <w:pBdr>
          <w:top w:val="single" w:sz="4" w:space="1" w:color="auto"/>
          <w:left w:val="single" w:sz="4" w:space="4" w:color="auto"/>
          <w:bottom w:val="single" w:sz="4" w:space="1" w:color="auto"/>
          <w:right w:val="single" w:sz="4" w:space="4" w:color="auto"/>
        </w:pBdr>
      </w:pPr>
      <w:r>
        <w:rPr>
          <w:rStyle w:val="CodeCharacter"/>
          <w:sz w:val="20"/>
          <w:szCs w:val="20"/>
          <w:lang w:val="en-US"/>
        </w:rPr>
        <w:t xml:space="preserve">                ...</w:t>
      </w:r>
      <w:r>
        <w:t xml:space="preserve">               </w:t>
      </w:r>
    </w:p>
    <w:p w14:paraId="218A21FE"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4B46DF78"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&lt;/xs:complexType&gt;</w:t>
      </w:r>
    </w:p>
    <w:p w14:paraId="78F7E265"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58B53ACB"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3B9D728F"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&lt;/xs:complexType&gt;</w:t>
      </w:r>
    </w:p>
    <w:p w14:paraId="2240B89C"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27F6F84A"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&lt;/xs:choice&gt;</w:t>
      </w:r>
    </w:p>
    <w:p w14:paraId="489FEA87" w14:textId="77777777" w:rsidR="00000000" w:rsidRDefault="009D64FD">
      <w:pPr>
        <w:pStyle w:val="Codeblock0"/>
        <w:pBdr>
          <w:top w:val="single" w:sz="4" w:space="1" w:color="auto"/>
          <w:left w:val="single" w:sz="4" w:space="4" w:color="auto"/>
          <w:bottom w:val="single" w:sz="4" w:space="1" w:color="auto"/>
          <w:right w:val="single" w:sz="4" w:space="4" w:color="auto"/>
        </w:pBdr>
      </w:pPr>
      <w:r>
        <w:t>&lt;/xs:sequence&gt;</w:t>
      </w:r>
    </w:p>
    <w:p w14:paraId="39F506FF" w14:textId="77777777" w:rsidR="00000000" w:rsidRDefault="009D64FD"/>
    <w:p w14:paraId="081A4932" w14:textId="77777777" w:rsidR="00000000" w:rsidRDefault="009D64FD">
      <w:pPr>
        <w:pStyle w:val="Heading2"/>
        <w:rPr>
          <w:rFonts w:eastAsia="Times New Roman"/>
        </w:rPr>
      </w:pPr>
      <w:bookmarkStart w:id="1269" w:name="_Toc25589738"/>
      <w:bookmarkStart w:id="1270" w:name="_Ref362443517"/>
      <w:bookmarkStart w:id="1271" w:name="_Ref362443507"/>
      <w:bookmarkStart w:id="1272" w:name="_Toc349042667"/>
      <w:bookmarkStart w:id="1273" w:name="_Ref251074286"/>
      <w:bookmarkStart w:id="1274" w:name="_Ref251074274"/>
      <w:bookmarkStart w:id="1275" w:name="_Toc243112780"/>
      <w:bookmarkStart w:id="1276" w:name="_Ref228949039"/>
      <w:bookmarkStart w:id="1277" w:name="_Toc226450743"/>
      <w:bookmarkStart w:id="1278" w:name="_Toc194983937"/>
      <w:bookmarkStart w:id="1279" w:name="_Toc199516261"/>
      <w:bookmarkStart w:id="1280" w:name="_Toc175057334"/>
      <w:bookmarkStart w:id="1281" w:name="_Toc177399047"/>
      <w:r>
        <w:rPr>
          <w:rFonts w:eastAsia="Times New Roman"/>
        </w:rPr>
        <w:t>The dfdl:defineEscape</w:t>
      </w:r>
      <w:r>
        <w:rPr>
          <w:rFonts w:eastAsia="Times New Roman"/>
        </w:rPr>
        <w:t>Scheme Defining Annotation Element</w:t>
      </w:r>
      <w:bookmarkEnd w:id="1269"/>
      <w:bookmarkEnd w:id="1270"/>
      <w:bookmarkEnd w:id="1271"/>
      <w:bookmarkEnd w:id="1272"/>
      <w:bookmarkEnd w:id="1273"/>
      <w:bookmarkEnd w:id="1274"/>
      <w:bookmarkEnd w:id="1275"/>
      <w:bookmarkEnd w:id="1276"/>
      <w:bookmarkEnd w:id="1277"/>
    </w:p>
    <w:p w14:paraId="7376AD7F" w14:textId="77777777" w:rsidR="00000000" w:rsidRDefault="009D64FD">
      <w:r>
        <w:t>One or more dfdl:defineEscapeScheme annotation elements can appear within the annotation children of the xs:schema. The dfdl:defineEscapeScheme elements may only appear as annotation children of the xs:schema.</w:t>
      </w:r>
    </w:p>
    <w:p w14:paraId="2AEAD308" w14:textId="77777777" w:rsidR="00000000" w:rsidRDefault="009D64FD">
      <w:pPr>
        <w:pStyle w:val="nobreak"/>
      </w:pPr>
      <w:r>
        <w:t>The order o</w:t>
      </w:r>
      <w:r>
        <w:t xml:space="preserve">f their appearance does not matter, nor does their position relative to other annotation or non-annotation children of the xs:schema. </w:t>
      </w:r>
    </w:p>
    <w:p w14:paraId="0DAE90FB" w14:textId="77777777" w:rsidR="00000000" w:rsidRDefault="009D64FD">
      <w:pPr>
        <w:pStyle w:val="nobreak"/>
      </w:pPr>
      <w:r>
        <w:t xml:space="preserve">Each dfdl:defineEscapeScheme has a required name attribute and a required dfdl:escapeScheme child element. </w:t>
      </w:r>
    </w:p>
    <w:p w14:paraId="7CFCB410" w14:textId="77777777" w:rsidR="00000000" w:rsidRDefault="009D64FD">
      <w:pPr>
        <w:pStyle w:val="nobreak"/>
      </w:pPr>
      <w:r>
        <w:t xml:space="preserve">The construct creates a named escape scheme definition. The value of the name attribute is of XML type NCName. The name will become a member of the schema's target namespace. These names must be unique within the namespace among escape schemes. </w:t>
      </w:r>
    </w:p>
    <w:p w14:paraId="0594C393" w14:textId="77777777" w:rsidR="00000000" w:rsidRDefault="009D64FD">
      <w:r>
        <w:t>If multipl</w:t>
      </w:r>
      <w:r>
        <w:t>e dfdl:defineEscapeScheme definitions have the same 'name' attribute, in the same namespace, then it is a Schema Definition Error.</w:t>
      </w:r>
    </w:p>
    <w:p w14:paraId="371F9853" w14:textId="77777777" w:rsidR="00000000" w:rsidRDefault="009D64FD">
      <w:pPr>
        <w:pStyle w:val="nobreak"/>
      </w:pPr>
      <w:r>
        <w:t>Each dfdl:defineEscapeScheme annotation element contains a dfdl:escapeScheme annotation element as detailed below.</w:t>
      </w:r>
    </w:p>
    <w:p w14:paraId="52236B4A" w14:textId="77777777" w:rsidR="00000000" w:rsidRDefault="009D64FD">
      <w:r>
        <w:t>Here is an</w:t>
      </w:r>
      <w:r>
        <w:t xml:space="preserve"> example of an escapeScheme definition:</w:t>
      </w:r>
    </w:p>
    <w:p w14:paraId="33D7C622"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77D8CE6E"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5374481F"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2EFFB856"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&lt;dfdl:defineEscapeScheme name="myEscapeScheme"&gt;</w:t>
      </w:r>
    </w:p>
    <w:p w14:paraId="234F8460"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3C961524"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&lt;dfdl:escapeScheme escapeKind="escapeCharacter"</w:t>
      </w:r>
    </w:p>
    <w:p w14:paraId="64B5DDBE"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r>
        <w:rPr>
          <w:rStyle w:val="CodeCharacter"/>
          <w:szCs w:val="20"/>
        </w:rPr>
        <w:t xml:space="preserve">                  escapeCharacter='/'</w:t>
      </w:r>
      <w:r>
        <w:t xml:space="preserve"> </w:t>
      </w:r>
      <w:r>
        <w:rPr>
          <w:rStyle w:val="CodeCharacter"/>
          <w:szCs w:val="20"/>
        </w:rPr>
        <w:t>/&gt;</w:t>
      </w:r>
    </w:p>
    <w:p w14:paraId="3008AFCB"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       </w:t>
      </w:r>
    </w:p>
    <w:p w14:paraId="584CDC8E"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r>
        <w:t>&lt;/dfdl:defineEscapeScheme&gt;</w:t>
      </w:r>
    </w:p>
    <w:p w14:paraId="17B61D50"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408F44DA"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53514147"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6F4211B7" w14:textId="77777777" w:rsidR="00000000" w:rsidRDefault="009D64FD">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54AE79EA" w14:textId="77777777" w:rsidR="00000000" w:rsidRDefault="009D64FD">
      <w:pPr>
        <w:pStyle w:val="nobreak"/>
      </w:pPr>
      <w:r>
        <w:t>A dfdl:defineEscapeScheme serves only to supply a named definition for a dfdl:escapeScheme for reuse from o</w:t>
      </w:r>
      <w:r>
        <w:t xml:space="preserve">ther places. It does not cause any use of the representation properties it contains to describe any actual data. </w:t>
      </w:r>
    </w:p>
    <w:p w14:paraId="4487D728" w14:textId="77777777" w:rsidR="00000000" w:rsidRDefault="009D64FD">
      <w:pPr>
        <w:pStyle w:val="Heading3"/>
        <w:rPr>
          <w:rFonts w:eastAsia="Times New Roman"/>
        </w:rPr>
      </w:pPr>
      <w:bookmarkStart w:id="1282" w:name="_Toc322911574"/>
      <w:bookmarkStart w:id="1283" w:name="_Toc322912113"/>
      <w:bookmarkStart w:id="1284" w:name="_Toc329092963"/>
      <w:bookmarkStart w:id="1285" w:name="_Toc332701476"/>
      <w:bookmarkStart w:id="1286" w:name="_Toc332701783"/>
      <w:bookmarkStart w:id="1287" w:name="_Toc332711577"/>
      <w:bookmarkStart w:id="1288" w:name="_Toc332711885"/>
      <w:bookmarkStart w:id="1289" w:name="_Toc332712187"/>
      <w:bookmarkStart w:id="1290" w:name="_Toc332724103"/>
      <w:bookmarkStart w:id="1291" w:name="_Toc332724403"/>
      <w:bookmarkStart w:id="1292" w:name="_Toc341102699"/>
      <w:bookmarkStart w:id="1293" w:name="_Toc347241431"/>
      <w:bookmarkStart w:id="1294" w:name="_Toc347744624"/>
      <w:bookmarkStart w:id="1295" w:name="_Toc348984407"/>
      <w:bookmarkStart w:id="1296" w:name="_Toc348984712"/>
      <w:bookmarkStart w:id="1297" w:name="_Toc349037875"/>
      <w:bookmarkStart w:id="1298" w:name="_Toc349038180"/>
      <w:bookmarkStart w:id="1299" w:name="_Toc349042668"/>
      <w:bookmarkStart w:id="1300" w:name="_Toc351912659"/>
      <w:bookmarkStart w:id="1301" w:name="_Toc351914681"/>
      <w:bookmarkStart w:id="1302" w:name="_Toc351915115"/>
      <w:bookmarkStart w:id="1303" w:name="_Toc361231154"/>
      <w:bookmarkStart w:id="1304" w:name="_Toc361231680"/>
      <w:bookmarkStart w:id="1305" w:name="_Toc362444978"/>
      <w:bookmarkStart w:id="1306" w:name="_Toc363908900"/>
      <w:bookmarkStart w:id="1307" w:name="_Toc364463323"/>
      <w:bookmarkStart w:id="1308" w:name="_Toc366077921"/>
      <w:bookmarkStart w:id="1309" w:name="_Toc366078540"/>
      <w:bookmarkStart w:id="1310" w:name="_Toc366079526"/>
      <w:bookmarkStart w:id="1311" w:name="_Toc366080138"/>
      <w:bookmarkStart w:id="1312" w:name="_Toc366080747"/>
      <w:bookmarkStart w:id="1313" w:name="_Toc366505087"/>
      <w:bookmarkStart w:id="1314" w:name="_Toc366508456"/>
      <w:bookmarkStart w:id="1315" w:name="_Toc366512957"/>
      <w:bookmarkStart w:id="1316" w:name="_Toc366574148"/>
      <w:bookmarkStart w:id="1317" w:name="_Toc366577941"/>
      <w:bookmarkStart w:id="1318" w:name="_Toc366578535"/>
      <w:bookmarkStart w:id="1319" w:name="_Toc366579127"/>
      <w:bookmarkStart w:id="1320" w:name="_Toc366579718"/>
      <w:bookmarkStart w:id="1321" w:name="_Toc366580310"/>
      <w:bookmarkStart w:id="1322" w:name="_Toc366580901"/>
      <w:bookmarkStart w:id="1323" w:name="_Toc366581493"/>
      <w:bookmarkStart w:id="1324" w:name="_Toc243112781"/>
      <w:bookmarkStart w:id="1325" w:name="_Toc349042669"/>
      <w:bookmarkStart w:id="1326" w:name="_Toc25589739"/>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r>
        <w:rPr>
          <w:rFonts w:eastAsia="Times New Roman"/>
        </w:rPr>
        <w:t>Using/Referencing a Named escapeScheme Definition</w:t>
      </w:r>
      <w:bookmarkEnd w:id="1324"/>
      <w:bookmarkEnd w:id="1325"/>
      <w:bookmarkEnd w:id="1326"/>
    </w:p>
    <w:p w14:paraId="2A55E882" w14:textId="77777777" w:rsidR="00000000" w:rsidRDefault="009D64FD">
      <w:pPr>
        <w:pStyle w:val="nobreak"/>
      </w:pPr>
      <w:r>
        <w:t xml:space="preserve">A named, reusable, escape scheme is used by referring to its name from a </w:t>
      </w:r>
      <w:r>
        <w:rPr>
          <w:szCs w:val="20"/>
        </w:rPr>
        <w:t>dfdl:escapeSchemeRe</w:t>
      </w:r>
      <w:r>
        <w:rPr>
          <w:szCs w:val="20"/>
        </w:rPr>
        <w:t>f</w:t>
      </w:r>
      <w:r>
        <w:t xml:space="preserve"> property on an element. For example:</w:t>
      </w:r>
    </w:p>
    <w:p w14:paraId="3CC587F0"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name="foo" type="xs:string" &gt;</w:t>
      </w:r>
      <w:r>
        <w:rPr>
          <w:rStyle w:val="CodeCharacter"/>
          <w:szCs w:val="20"/>
        </w:rPr>
        <w:br/>
        <w:t xml:space="preserve">  &lt;xs:annotation&gt;&lt;xs:appinfo source="</w:t>
      </w:r>
      <w:hyperlink r:id="rId23" w:history="1">
        <w:r>
          <w:rPr>
            <w:rStyle w:val="CodeCharacter"/>
            <w:szCs w:val="20"/>
          </w:rPr>
          <w:t>http://www.ogf.org/dfdl/"</w:t>
        </w:r>
      </w:hyperlink>
      <w:r>
        <w:rPr>
          <w:rStyle w:val="CodeCharacter"/>
          <w:szCs w:val="20"/>
        </w:rPr>
        <w:t>&gt;</w:t>
      </w:r>
    </w:p>
    <w:p w14:paraId="00FCCB52"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representation="text"  </w:t>
      </w:r>
      <w:r>
        <w:rPr>
          <w:rStyle w:val="CodeCharacter"/>
          <w:szCs w:val="20"/>
        </w:rPr>
        <w:br/>
        <w:t xml:space="preserve">                  e</w:t>
      </w:r>
      <w:r>
        <w:rPr>
          <w:rStyle w:val="CodeCharacter"/>
          <w:szCs w:val="20"/>
        </w:rPr>
        <w:t>scapeSchemeRef="myEscapeScheme"/&gt;</w:t>
      </w:r>
    </w:p>
    <w:p w14:paraId="7D10C70D" w14:textId="77777777" w:rsidR="00000000" w:rsidRDefault="009D64FD">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&lt;/xs:appinfo&gt;&lt;/xs:annotation&gt;</w:t>
      </w:r>
      <w:r>
        <w:rPr>
          <w:rStyle w:val="CodeCharacter"/>
          <w:szCs w:val="20"/>
        </w:rPr>
        <w:br/>
        <w:t>&lt;/xs:element&gt;</w:t>
      </w:r>
      <w:bookmarkEnd w:id="1278"/>
      <w:bookmarkEnd w:id="1279"/>
      <w:bookmarkEnd w:id="1280"/>
      <w:bookmarkEnd w:id="1281"/>
      <w:r>
        <w:t xml:space="preserve"> </w:t>
      </w:r>
    </w:p>
    <w:p w14:paraId="07B13BC2" w14:textId="77777777" w:rsidR="00000000" w:rsidRDefault="009D64FD">
      <w:pPr>
        <w:pStyle w:val="Heading2"/>
        <w:rPr>
          <w:rFonts w:eastAsia="Times New Roman"/>
        </w:rPr>
      </w:pPr>
      <w:bookmarkStart w:id="1327" w:name="_Toc25589740"/>
      <w:bookmarkStart w:id="1328" w:name="_Toc349042670"/>
      <w:bookmarkStart w:id="1329" w:name="_Toc243112782"/>
      <w:bookmarkStart w:id="1330" w:name="_Toc226450744"/>
      <w:bookmarkStart w:id="1331" w:name="_Ref220489733"/>
      <w:bookmarkStart w:id="1332" w:name="_Toc194983938"/>
      <w:bookmarkStart w:id="1333" w:name="_Toc199516262"/>
      <w:bookmarkStart w:id="1334" w:name="_Toc175057335"/>
      <w:bookmarkStart w:id="1335" w:name="_Toc177399048"/>
      <w:r>
        <w:rPr>
          <w:rFonts w:eastAsia="Times New Roman"/>
        </w:rPr>
        <w:t>The dfdl:escapeScheme Annotation Element</w:t>
      </w:r>
      <w:bookmarkEnd w:id="1327"/>
      <w:bookmarkEnd w:id="1328"/>
      <w:bookmarkEnd w:id="1329"/>
      <w:bookmarkEnd w:id="1330"/>
      <w:bookmarkEnd w:id="1331"/>
    </w:p>
    <w:p w14:paraId="354E2E0F" w14:textId="77777777" w:rsidR="00000000" w:rsidRDefault="009D64FD">
      <w:pPr>
        <w:pStyle w:val="nobreak"/>
      </w:pPr>
      <w:r>
        <w:t xml:space="preserve">The dfdl:escapeScheme annotation is used within a dfdl:defineEscapeScheme annotation </w:t>
      </w:r>
      <w:r>
        <w:t xml:space="preserve">to group the properties of an escape scheme and allows a common set of properties to be defined that can be reused. </w:t>
      </w:r>
    </w:p>
    <w:p w14:paraId="1349D237" w14:textId="77777777" w:rsidR="00000000" w:rsidRDefault="009D64FD">
      <w:pPr>
        <w:pStyle w:val="nobreak"/>
      </w:pPr>
      <w:r>
        <w:t>An escape scheme defines the properties that describe the text escaping rules in force when data such as text delimiters are present in the</w:t>
      </w:r>
      <w:r>
        <w:t xml:space="preserve"> data. There are two variants on such schemes, </w:t>
      </w:r>
    </w:p>
    <w:p w14:paraId="12123684" w14:textId="77777777" w:rsidR="00000000" w:rsidRDefault="009D64FD">
      <w:pPr>
        <w:pStyle w:val="nobreak"/>
        <w:numPr>
          <w:ilvl w:val="0"/>
          <w:numId w:val="51"/>
        </w:numPr>
      </w:pPr>
      <w:r>
        <w:t>The use of a single escape character to cause the next character to be interpreted literally. The escape character itself is escaped by the escape escape character.</w:t>
      </w:r>
    </w:p>
    <w:p w14:paraId="5FC211B6" w14:textId="77777777" w:rsidR="00000000" w:rsidRDefault="009D64FD">
      <w:pPr>
        <w:pStyle w:val="nobreak"/>
        <w:numPr>
          <w:ilvl w:val="0"/>
          <w:numId w:val="51"/>
        </w:numPr>
      </w:pPr>
      <w:r>
        <w:t>The use of a pair of escape strings to caus</w:t>
      </w:r>
      <w:r>
        <w:t>e the enclosed group of characters to be interpreted literally. The ending escape string is escaped by the escape escape character.</w:t>
      </w:r>
    </w:p>
    <w:p w14:paraId="332E4FF4" w14:textId="77777777" w:rsidR="00000000" w:rsidRDefault="009D64FD">
      <w:r>
        <w:t>On parsing, the escape scheme is applied after pad characters are trimmed and on unparsing before pad characters are added.</w:t>
      </w:r>
    </w:p>
    <w:p w14:paraId="12BE1F81" w14:textId="77777777" w:rsidR="00000000" w:rsidRDefault="009D64FD">
      <w:r>
        <w:t xml:space="preserve">DFDL does not perform any substitutions for ampersand notations like &amp;lt;. </w:t>
      </w:r>
    </w:p>
    <w:p w14:paraId="22CB65DE" w14:textId="77777777" w:rsidR="00000000" w:rsidRDefault="009D64FD">
      <w:pPr>
        <w:pStyle w:val="Caption"/>
      </w:pPr>
      <w:r>
        <w:t xml:space="preserve">The syntax of dfdl:escapeScheme is defined in Section </w:t>
      </w:r>
      <w:r>
        <w:fldChar w:fldCharType="begin"/>
      </w:r>
      <w:r>
        <w:instrText xml:space="preserve"> REF _Ref250479270 \r \h </w:instrText>
      </w:r>
      <w:r>
        <w:fldChar w:fldCharType="separate"/>
      </w:r>
      <w:r>
        <w:t>13.2.1</w:t>
      </w:r>
      <w:r>
        <w:fldChar w:fldCharType="end"/>
      </w:r>
      <w:r>
        <w:t>.</w:t>
      </w:r>
      <w:r>
        <w:fldChar w:fldCharType="begin"/>
      </w:r>
      <w:r>
        <w:instrText xml:space="preserve"> REF _Ref228950351 \h </w:instrText>
      </w:r>
      <w:r>
        <w:fldChar w:fldCharType="separate"/>
      </w:r>
      <w:r>
        <w:t>Ta</w:t>
      </w:r>
      <w:r>
        <w:t xml:space="preserve">ble </w:t>
      </w:r>
      <w:r>
        <w:rPr>
          <w:noProof/>
        </w:rPr>
        <w:t>26</w:t>
      </w:r>
      <w:r>
        <w:t xml:space="preserve"> Properties Common to All Simple Types with Text Representation</w:t>
      </w:r>
    </w:p>
    <w:p w14:paraId="700FAC7E" w14:textId="77777777" w:rsidR="00000000" w:rsidRDefault="009D64FD">
      <w:r>
        <w:t>The dfdl:escapeScheme Properties</w:t>
      </w:r>
      <w:r>
        <w:fldChar w:fldCharType="end"/>
      </w:r>
      <w:bookmarkStart w:id="1336" w:name="_Ref251074722"/>
      <w:bookmarkStart w:id="1337" w:name="_Ref251074718"/>
      <w:bookmarkStart w:id="1338" w:name="_Toc243112783"/>
    </w:p>
    <w:p w14:paraId="24595C7B" w14:textId="77777777" w:rsidR="00000000" w:rsidRDefault="009D64FD">
      <w:pPr>
        <w:pStyle w:val="Heading2"/>
        <w:rPr>
          <w:rFonts w:eastAsia="Times New Roman"/>
        </w:rPr>
      </w:pPr>
      <w:bookmarkStart w:id="1339" w:name="_Toc322911577"/>
      <w:bookmarkStart w:id="1340" w:name="_Toc322912116"/>
      <w:bookmarkStart w:id="1341" w:name="_Toc329092966"/>
      <w:bookmarkStart w:id="1342" w:name="_Toc332701479"/>
      <w:bookmarkStart w:id="1343" w:name="_Toc332701786"/>
      <w:bookmarkStart w:id="1344" w:name="_Toc332711580"/>
      <w:bookmarkStart w:id="1345" w:name="_Toc332711888"/>
      <w:bookmarkStart w:id="1346" w:name="_Toc332712190"/>
      <w:bookmarkStart w:id="1347" w:name="_Toc332724106"/>
      <w:bookmarkStart w:id="1348" w:name="_Toc332724406"/>
      <w:bookmarkStart w:id="1349" w:name="_Toc341102702"/>
      <w:bookmarkStart w:id="1350" w:name="_Toc347241434"/>
      <w:bookmarkStart w:id="1351" w:name="_Toc347744627"/>
      <w:bookmarkStart w:id="1352" w:name="_Toc348984410"/>
      <w:bookmarkStart w:id="1353" w:name="_Toc348984715"/>
      <w:bookmarkStart w:id="1354" w:name="_Toc349037878"/>
      <w:bookmarkStart w:id="1355" w:name="_Toc349038183"/>
      <w:bookmarkStart w:id="1356" w:name="_Toc349042671"/>
      <w:bookmarkStart w:id="1357" w:name="_Toc349642098"/>
      <w:bookmarkStart w:id="1358" w:name="_Toc351912662"/>
      <w:bookmarkStart w:id="1359" w:name="_Toc351914684"/>
      <w:bookmarkStart w:id="1360" w:name="_Toc351915118"/>
      <w:bookmarkStart w:id="1361" w:name="_Toc361231157"/>
      <w:bookmarkStart w:id="1362" w:name="_Toc361231683"/>
      <w:bookmarkStart w:id="1363" w:name="_Toc362444981"/>
      <w:bookmarkStart w:id="1364" w:name="_Toc363908903"/>
      <w:bookmarkStart w:id="1365" w:name="_Toc364463326"/>
      <w:bookmarkStart w:id="1366" w:name="_Toc366077924"/>
      <w:bookmarkStart w:id="1367" w:name="_Toc366078543"/>
      <w:bookmarkStart w:id="1368" w:name="_Toc366079529"/>
      <w:bookmarkStart w:id="1369" w:name="_Toc366080141"/>
      <w:bookmarkStart w:id="1370" w:name="_Toc366080750"/>
      <w:bookmarkStart w:id="1371" w:name="_Toc366505090"/>
      <w:bookmarkStart w:id="1372" w:name="_Toc366508459"/>
      <w:bookmarkStart w:id="1373" w:name="_Toc366512960"/>
      <w:bookmarkStart w:id="1374" w:name="_Toc366574151"/>
      <w:bookmarkStart w:id="1375" w:name="_Toc366577944"/>
      <w:bookmarkStart w:id="1376" w:name="_Toc366578538"/>
      <w:bookmarkStart w:id="1377" w:name="_Toc366579130"/>
      <w:bookmarkStart w:id="1378" w:name="_Toc366579721"/>
      <w:bookmarkStart w:id="1379" w:name="_Toc366580313"/>
      <w:bookmarkStart w:id="1380" w:name="_Toc366580904"/>
      <w:bookmarkStart w:id="1381" w:name="_Toc366581496"/>
      <w:bookmarkStart w:id="1382" w:name="_Toc177399050"/>
      <w:bookmarkStart w:id="1383" w:name="_Toc175057337"/>
      <w:bookmarkStart w:id="1384" w:name="_Toc199516264"/>
      <w:bookmarkStart w:id="1385" w:name="_Toc194983940"/>
      <w:bookmarkStart w:id="1386" w:name="_Ref222567026"/>
      <w:bookmarkStart w:id="1387" w:name="_Toc243112791"/>
      <w:bookmarkStart w:id="1388" w:name="_Toc349042672"/>
      <w:bookmarkStart w:id="1389" w:name="_Toc25589741"/>
      <w:bookmarkEnd w:id="1336"/>
      <w:bookmarkEnd w:id="1337"/>
      <w:bookmarkEnd w:id="1338"/>
      <w:bookmarkEnd w:id="1332"/>
      <w:bookmarkEnd w:id="1333"/>
      <w:bookmarkEnd w:id="1334"/>
      <w:bookmarkEnd w:id="1335"/>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r>
        <w:rPr>
          <w:rFonts w:eastAsia="Times New Roman"/>
        </w:rPr>
        <w:t>The dfdl:defineVariable Annotation Element</w:t>
      </w:r>
      <w:bookmarkEnd w:id="1382"/>
      <w:bookmarkEnd w:id="1383"/>
      <w:bookmarkEnd w:id="1384"/>
      <w:bookmarkEnd w:id="1385"/>
      <w:bookmarkEnd w:id="1386"/>
      <w:bookmarkEnd w:id="1387"/>
      <w:bookmarkEnd w:id="1388"/>
      <w:bookmarkEnd w:id="1389"/>
    </w:p>
    <w:p w14:paraId="133D9428" w14:textId="77777777" w:rsidR="00000000" w:rsidRDefault="009D64FD">
      <w:pPr>
        <w:pStyle w:val="nobreak"/>
      </w:pPr>
      <w:r>
        <w:t>Variables provide a means for communication wi</w:t>
      </w:r>
      <w:r>
        <w:t>thin a set of DFDL schema. They are defined as top-level elements in a schema and therefore have global scope.  .</w:t>
      </w:r>
    </w:p>
    <w:p w14:paraId="3C698239" w14:textId="77777777" w:rsidR="00000000" w:rsidRDefault="009D64FD">
      <w:r>
        <w:t>A new variable is introduced using dfdl:defineVariable:</w:t>
      </w:r>
    </w:p>
    <w:p w14:paraId="36B58752" w14:textId="77777777" w:rsidR="00000000" w:rsidRDefault="009D64FD">
      <w:pPr>
        <w:pStyle w:val="Codeblock0"/>
        <w:pBdr>
          <w:top w:val="single" w:sz="4" w:space="1" w:color="auto"/>
          <w:left w:val="single" w:sz="4" w:space="4" w:color="auto"/>
          <w:bottom w:val="single" w:sz="4" w:space="1" w:color="auto"/>
          <w:right w:val="single" w:sz="4" w:space="4" w:color="auto"/>
        </w:pBdr>
      </w:pPr>
      <w:r>
        <w:t>&lt;dfdl:defineVariable</w:t>
      </w:r>
    </w:p>
    <w:p w14:paraId="6D151A9F" w14:textId="77777777" w:rsidR="00000000" w:rsidRDefault="009D64FD">
      <w:pPr>
        <w:pStyle w:val="Codeblock0"/>
        <w:pBdr>
          <w:top w:val="single" w:sz="4" w:space="1" w:color="auto"/>
          <w:left w:val="single" w:sz="4" w:space="4" w:color="auto"/>
          <w:bottom w:val="single" w:sz="4" w:space="1" w:color="auto"/>
          <w:right w:val="single" w:sz="4" w:space="4" w:color="auto"/>
        </w:pBdr>
      </w:pPr>
      <w:r>
        <w:tab/>
      </w:r>
      <w:r>
        <w:rPr>
          <w:bCs/>
        </w:rPr>
        <w:t>name</w:t>
      </w:r>
      <w:r>
        <w:t xml:space="preserve"> = </w:t>
      </w:r>
      <w:r>
        <w:rPr>
          <w:i/>
        </w:rPr>
        <w:t>NCName</w:t>
      </w:r>
    </w:p>
    <w:p w14:paraId="5DAB2AB0" w14:textId="77777777" w:rsidR="00000000" w:rsidRDefault="009D64FD">
      <w:pPr>
        <w:pStyle w:val="Codeblock0"/>
        <w:pBdr>
          <w:top w:val="single" w:sz="4" w:space="1" w:color="auto"/>
          <w:left w:val="single" w:sz="4" w:space="4" w:color="auto"/>
          <w:bottom w:val="single" w:sz="4" w:space="1" w:color="auto"/>
          <w:right w:val="single" w:sz="4" w:space="4" w:color="auto"/>
        </w:pBdr>
      </w:pPr>
      <w:r>
        <w:tab/>
        <w:t xml:space="preserve">type? = </w:t>
      </w:r>
      <w:r>
        <w:rPr>
          <w:i/>
        </w:rPr>
        <w:t>QName</w:t>
      </w:r>
    </w:p>
    <w:p w14:paraId="0A91958E" w14:textId="77777777" w:rsidR="00000000" w:rsidRDefault="009D64FD">
      <w:pPr>
        <w:pStyle w:val="Codeblock0"/>
        <w:pBdr>
          <w:top w:val="single" w:sz="4" w:space="1" w:color="auto"/>
          <w:left w:val="single" w:sz="4" w:space="4" w:color="auto"/>
          <w:bottom w:val="single" w:sz="4" w:space="1" w:color="auto"/>
          <w:right w:val="single" w:sz="4" w:space="4" w:color="auto"/>
        </w:pBdr>
      </w:pPr>
      <w:r>
        <w:rPr>
          <w:lang w:val="en-US"/>
        </w:rPr>
        <w:t xml:space="preserve">      defaultValue? = </w:t>
      </w:r>
      <w:r>
        <w:t>logical value</w:t>
      </w:r>
      <w:r>
        <w:t xml:space="preserve"> or dfdl expression </w:t>
      </w:r>
    </w:p>
    <w:p w14:paraId="0E23267B" w14:textId="77777777" w:rsidR="00000000" w:rsidRDefault="009D64FD">
      <w:pPr>
        <w:pStyle w:val="Codeblock0"/>
        <w:pBdr>
          <w:top w:val="single" w:sz="4" w:space="1" w:color="auto"/>
          <w:left w:val="single" w:sz="4" w:space="4" w:color="auto"/>
          <w:bottom w:val="single" w:sz="4" w:space="1" w:color="auto"/>
          <w:right w:val="single" w:sz="4" w:space="4" w:color="auto"/>
        </w:pBdr>
      </w:pPr>
      <w:r>
        <w:rPr>
          <w:lang w:val="en-US"/>
        </w:rPr>
        <w:t xml:space="preserve">      external?</w:t>
      </w:r>
      <w:r>
        <w:t xml:space="preserve"> = 'false' | 'true' </w:t>
      </w:r>
      <w:r>
        <w:rPr>
          <w:lang w:val="en-US"/>
        </w:rPr>
        <w:t>&gt;</w:t>
      </w:r>
    </w:p>
    <w:p w14:paraId="7587F181"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 Contains:</w:t>
      </w:r>
      <w:r>
        <w:rPr>
          <w:i/>
        </w:rPr>
        <w:t xml:space="preserve"> logical value or dfdl expression</w:t>
      </w:r>
      <w:r>
        <w:t xml:space="preserve"> (default value) --&gt;</w:t>
      </w:r>
    </w:p>
    <w:p w14:paraId="7B48E43C" w14:textId="77777777" w:rsidR="00000000" w:rsidRDefault="009D64FD">
      <w:pPr>
        <w:pStyle w:val="Codeblock0"/>
        <w:pBdr>
          <w:top w:val="single" w:sz="4" w:space="1" w:color="auto"/>
          <w:left w:val="single" w:sz="4" w:space="4" w:color="auto"/>
          <w:bottom w:val="single" w:sz="4" w:space="1" w:color="auto"/>
          <w:right w:val="single" w:sz="4" w:space="4" w:color="auto"/>
        </w:pBdr>
      </w:pPr>
      <w:r>
        <w:t>&lt;/dfdl:defineVariable&gt;</w:t>
      </w:r>
    </w:p>
    <w:p w14:paraId="3668D419" w14:textId="77777777" w:rsidR="00000000" w:rsidRDefault="009D64FD">
      <w:pPr>
        <w:rPr>
          <w:rFonts w:cs="Arial"/>
        </w:rPr>
      </w:pPr>
      <w:r>
        <w:rPr>
          <w:rFonts w:cs="Arial"/>
        </w:rPr>
        <w:t>The name of a newly defined variable is placed into the target namespace of the schema containing the ann</w:t>
      </w:r>
      <w:r>
        <w:rPr>
          <w:rFonts w:cs="Arial"/>
        </w:rPr>
        <w:t>otation. Variable names are distinct from format and escape scheme names and so cannot conflict with them.  A variable can have any type from the DFDL subset of XML schema simple types. If no type is specified, the type is xs:string.</w:t>
      </w:r>
    </w:p>
    <w:p w14:paraId="6E9D9820" w14:textId="77777777" w:rsidR="00000000" w:rsidRDefault="009D64FD">
      <w:pPr>
        <w:rPr>
          <w:rFonts w:cs="Arial"/>
        </w:rPr>
      </w:pPr>
      <w:r>
        <w:rPr>
          <w:rFonts w:cs="Arial"/>
        </w:rPr>
        <w:t>The defaultValue is op</w:t>
      </w:r>
      <w:r>
        <w:rPr>
          <w:rFonts w:cs="Arial"/>
        </w:rPr>
        <w:t>tional. This is a literal value or an expression which evaluates to a constant, and it can be specified as an attribute or as the element value. If specified the default value must match the type of the variable (otherwise it is a Schema Definition Error).</w:t>
      </w:r>
    </w:p>
    <w:p w14:paraId="2EE1E3AF" w14:textId="77777777" w:rsidR="00000000" w:rsidRDefault="009D64FD">
      <w:pPr>
        <w:rPr>
          <w:rFonts w:cs="Arial"/>
        </w:rPr>
      </w:pPr>
      <w:r>
        <w:rPr>
          <w:rFonts w:cs="Arial"/>
        </w:rPr>
        <w:t>Note that the syntax supports both a defaultValue attribute and the default value being specified by the element value. Only one or the other may be present (otherwise it is a Schema Definition Error). To set the default value to "" (empty string), the de</w:t>
      </w:r>
      <w:r>
        <w:rPr>
          <w:rFonts w:cs="Arial"/>
        </w:rPr>
        <w:t xml:space="preserve">faultValue attribute syntax must be used, or the expression { "" } must be used as the element value. </w:t>
      </w:r>
    </w:p>
    <w:p w14:paraId="2AE88552" w14:textId="77777777" w:rsidR="00000000" w:rsidRDefault="009D64FD">
      <w:pPr>
        <w:rPr>
          <w:rFonts w:cs="Arial"/>
        </w:rPr>
      </w:pPr>
      <w:r>
        <w:rPr>
          <w:rFonts w:cs="Arial"/>
        </w:rPr>
        <w:t xml:space="preserve">Note the value of the name attribute is an NCName. The name of a variable is defined in the target namespace of the schema containing the definition. If </w:t>
      </w:r>
      <w:r>
        <w:rPr>
          <w:rFonts w:cs="Arial"/>
        </w:rPr>
        <w:t>multiple dfdl:defineVariable definitions have the same 'name' attribute in the same namespace then it is a Schema Definition Error.</w:t>
      </w:r>
    </w:p>
    <w:p w14:paraId="354F5EFA" w14:textId="77777777" w:rsidR="00000000" w:rsidRDefault="009D64FD">
      <w:pPr>
        <w:rPr>
          <w:rFonts w:cs="Arial"/>
        </w:rPr>
      </w:pPr>
      <w:r>
        <w:rPr>
          <w:rFonts w:cs="Arial"/>
        </w:rPr>
        <w:t xml:space="preserve">A default </w:t>
      </w:r>
      <w:r>
        <w:rPr>
          <w:rStyle w:val="Emphasis"/>
        </w:rPr>
        <w:t>instance</w:t>
      </w:r>
      <w:r>
        <w:rPr>
          <w:rFonts w:cs="Arial"/>
        </w:rPr>
        <w:t xml:space="preserve"> of the variable is created (with global scope).  Further instances of the variable may subsequently be cr</w:t>
      </w:r>
      <w:r>
        <w:rPr>
          <w:rFonts w:cs="Arial"/>
        </w:rPr>
        <w:t xml:space="preserve">eated on schema elements. If the variable has a default value, this will used as the default value for any </w:t>
      </w:r>
      <w:r>
        <w:rPr>
          <w:rStyle w:val="Emphasis"/>
        </w:rPr>
        <w:t>instances</w:t>
      </w:r>
      <w:r>
        <w:rPr>
          <w:rFonts w:cs="Arial"/>
        </w:rPr>
        <w:t xml:space="preserve"> of the variable (unless overridden when the instance is created).</w:t>
      </w:r>
    </w:p>
    <w:p w14:paraId="40FB5B89" w14:textId="77777777" w:rsidR="00000000" w:rsidRDefault="009D64FD">
      <w:pPr>
        <w:rPr>
          <w:rFonts w:cs="Arial"/>
        </w:rPr>
      </w:pPr>
      <w:r>
        <w:rPr>
          <w:rFonts w:cs="Arial"/>
        </w:rPr>
        <w:t xml:space="preserve">The </w:t>
      </w:r>
      <w:r>
        <w:rPr>
          <w:rFonts w:cs="Arial"/>
          <w:bCs/>
        </w:rPr>
        <w:t>external</w:t>
      </w:r>
      <w:r>
        <w:rPr>
          <w:rFonts w:cs="Arial"/>
        </w:rPr>
        <w:t xml:space="preserve"> property is optional. If not specified it takes the default </w:t>
      </w:r>
      <w:r>
        <w:rPr>
          <w:rFonts w:cs="Arial"/>
        </w:rPr>
        <w:t>value 'false'. If true the value may be provided by the DFDL processor and this external value will be used as the global default value (overriding any defaultValue specified on the dfdl:defineVariable). The mechanism by which the processor provides this v</w:t>
      </w:r>
      <w:r>
        <w:rPr>
          <w:rFonts w:cs="Arial"/>
        </w:rPr>
        <w:t>alue is implementation-defined.</w:t>
      </w:r>
    </w:p>
    <w:p w14:paraId="05F371E3" w14:textId="77777777" w:rsidR="00000000" w:rsidRDefault="009D64FD">
      <w:pPr>
        <w:rPr>
          <w:rFonts w:cs="Arial"/>
        </w:rPr>
      </w:pPr>
      <w:r>
        <w:rPr>
          <w:rFonts w:cs="Arial"/>
        </w:rPr>
        <w:t xml:space="preserve">There is no required order between dfdl:defineVariable and other schema level defining annotations or a dfdl:format annotation that may refer to the variable. </w:t>
      </w:r>
    </w:p>
    <w:p w14:paraId="6764C025" w14:textId="77777777" w:rsidR="00000000" w:rsidRDefault="009D64FD">
      <w:pPr>
        <w:rPr>
          <w:rFonts w:cs="Arial"/>
          <w:lang w:eastAsia="en-GB"/>
        </w:rPr>
      </w:pPr>
      <w:r>
        <w:rPr>
          <w:rFonts w:cs="Arial"/>
          <w:lang w:eastAsia="en-GB"/>
        </w:rPr>
        <w:t xml:space="preserve">A defaultValue expression </w:t>
      </w:r>
      <w:r>
        <w:rPr>
          <w:rFonts w:cs="Arial"/>
          <w:lang w:eastAsia="en-GB"/>
        </w:rPr>
        <w:t xml:space="preserve">is evaluated before processing the data stream begins. </w:t>
      </w:r>
    </w:p>
    <w:p w14:paraId="1F2C2B80" w14:textId="77777777" w:rsidR="00000000" w:rsidRDefault="009D64FD">
      <w:pPr>
        <w:rPr>
          <w:rFonts w:cs="Arial"/>
          <w:lang w:eastAsia="en-GB"/>
        </w:rPr>
      </w:pPr>
      <w:r>
        <w:rPr>
          <w:rFonts w:cs="Arial"/>
          <w:lang w:eastAsia="en-GB"/>
        </w:rPr>
        <w:t>A defaultValue expression can refer to other variables but not to the infoset (so no path locations).The referenced variable must either have a defaultValue or be external. It is a Schema Definition E</w:t>
      </w:r>
      <w:r>
        <w:rPr>
          <w:rFonts w:cs="Arial"/>
          <w:lang w:eastAsia="en-GB"/>
        </w:rPr>
        <w:t>rror otherwise.</w:t>
      </w:r>
    </w:p>
    <w:p w14:paraId="7C8DA217" w14:textId="77777777" w:rsidR="00000000" w:rsidRDefault="009D64FD">
      <w:pPr>
        <w:rPr>
          <w:rFonts w:cs="Arial"/>
          <w:lang w:eastAsia="en-GB"/>
        </w:rPr>
      </w:pPr>
      <w:r>
        <w:rPr>
          <w:rFonts w:cs="Arial"/>
          <w:lang w:eastAsia="en-GB"/>
        </w:rPr>
        <w:t>If a defaultValue expression references another variable then that prevents the referenced variable's value from ever changing, that is, it is considered to be a read of the variable's value.</w:t>
      </w:r>
    </w:p>
    <w:p w14:paraId="60904F54" w14:textId="77777777" w:rsidR="00000000" w:rsidRDefault="009D64FD">
      <w:pPr>
        <w:rPr>
          <w:rFonts w:cs="Arial"/>
          <w:lang w:eastAsia="en-GB"/>
        </w:rPr>
      </w:pPr>
      <w:r>
        <w:rPr>
          <w:rFonts w:cs="Arial"/>
          <w:lang w:eastAsia="en-GB"/>
        </w:rPr>
        <w:t xml:space="preserve">If a defaultValue expression references another </w:t>
      </w:r>
      <w:r>
        <w:rPr>
          <w:rFonts w:cs="Arial"/>
          <w:lang w:eastAsia="en-GB"/>
        </w:rPr>
        <w:t>variable and this causes a circular reference, it is a Schema Definition Error.</w:t>
      </w:r>
    </w:p>
    <w:p w14:paraId="1B4036D7" w14:textId="77777777" w:rsidR="00000000" w:rsidRDefault="009D64FD">
      <w:r>
        <w:rPr>
          <w:rFonts w:cs="Arial"/>
          <w:lang w:eastAsia="en-GB"/>
        </w:rPr>
        <w:t>It is a Schema Definition Error if the type of the variable is a user-defined simple type restriction.</w:t>
      </w:r>
    </w:p>
    <w:p w14:paraId="09848A1C" w14:textId="77777777" w:rsidR="00000000" w:rsidRDefault="009D64FD">
      <w:pPr>
        <w:pStyle w:val="Heading3"/>
        <w:rPr>
          <w:rFonts w:eastAsia="Times New Roman"/>
        </w:rPr>
      </w:pPr>
      <w:bookmarkStart w:id="1390" w:name="_Toc322911579"/>
      <w:bookmarkStart w:id="1391" w:name="_Toc322912118"/>
      <w:bookmarkStart w:id="1392" w:name="_Toc329092968"/>
      <w:bookmarkStart w:id="1393" w:name="_Toc332701481"/>
      <w:bookmarkStart w:id="1394" w:name="_Toc332701788"/>
      <w:bookmarkStart w:id="1395" w:name="_Toc332711582"/>
      <w:bookmarkStart w:id="1396" w:name="_Toc332711890"/>
      <w:bookmarkStart w:id="1397" w:name="_Toc332712192"/>
      <w:bookmarkStart w:id="1398" w:name="_Toc332724108"/>
      <w:bookmarkStart w:id="1399" w:name="_Toc332724408"/>
      <w:bookmarkStart w:id="1400" w:name="_Toc341102704"/>
      <w:bookmarkStart w:id="1401" w:name="_Toc347241436"/>
      <w:bookmarkStart w:id="1402" w:name="_Toc347744629"/>
      <w:bookmarkStart w:id="1403" w:name="_Toc348984412"/>
      <w:bookmarkStart w:id="1404" w:name="_Toc348984717"/>
      <w:bookmarkStart w:id="1405" w:name="_Toc349037880"/>
      <w:bookmarkStart w:id="1406" w:name="_Toc349038185"/>
      <w:bookmarkStart w:id="1407" w:name="_Toc349042673"/>
      <w:bookmarkStart w:id="1408" w:name="_Toc351912664"/>
      <w:bookmarkStart w:id="1409" w:name="_Toc351914686"/>
      <w:bookmarkStart w:id="1410" w:name="_Toc351915120"/>
      <w:bookmarkStart w:id="1411" w:name="_Toc361231159"/>
      <w:bookmarkStart w:id="1412" w:name="_Toc361231685"/>
      <w:bookmarkStart w:id="1413" w:name="_Toc362444983"/>
      <w:bookmarkStart w:id="1414" w:name="_Toc363908905"/>
      <w:bookmarkStart w:id="1415" w:name="_Toc364463328"/>
      <w:bookmarkStart w:id="1416" w:name="_Toc366077926"/>
      <w:bookmarkStart w:id="1417" w:name="_Toc366078545"/>
      <w:bookmarkStart w:id="1418" w:name="_Toc366079531"/>
      <w:bookmarkStart w:id="1419" w:name="_Toc366080143"/>
      <w:bookmarkStart w:id="1420" w:name="_Toc366080752"/>
      <w:bookmarkStart w:id="1421" w:name="_Toc366505092"/>
      <w:bookmarkStart w:id="1422" w:name="_Toc366508461"/>
      <w:bookmarkStart w:id="1423" w:name="_Toc366512962"/>
      <w:bookmarkStart w:id="1424" w:name="_Toc366574153"/>
      <w:bookmarkStart w:id="1425" w:name="_Toc366577946"/>
      <w:bookmarkStart w:id="1426" w:name="_Toc366578540"/>
      <w:bookmarkStart w:id="1427" w:name="_Toc366579132"/>
      <w:bookmarkStart w:id="1428" w:name="_Toc366579723"/>
      <w:bookmarkStart w:id="1429" w:name="_Toc366580315"/>
      <w:bookmarkStart w:id="1430" w:name="_Toc366580906"/>
      <w:bookmarkStart w:id="1431" w:name="_Toc366581498"/>
      <w:bookmarkStart w:id="1432" w:name="_Toc349042674"/>
      <w:bookmarkStart w:id="1433" w:name="_Toc25589742"/>
      <w:bookmarkStart w:id="1434" w:name="_Toc243112792"/>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r>
        <w:rPr>
          <w:rFonts w:eastAsia="Times New Roman"/>
        </w:rPr>
        <w:t>Examples</w:t>
      </w:r>
      <w:bookmarkEnd w:id="1432"/>
      <w:bookmarkEnd w:id="1433"/>
    </w:p>
    <w:p w14:paraId="3CB309E5"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w:t>
      </w:r>
      <w:bookmarkEnd w:id="1434"/>
      <w:r>
        <w:t>&lt;dfdl:defineVariable name="EDIFACT_DS" type="xs:string"</w:t>
      </w:r>
    </w:p>
    <w:p w14:paraId="3B8F7919"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w:t>
      </w:r>
      <w:r>
        <w:t xml:space="preserve">              defaultValue="," /&gt;</w:t>
      </w:r>
    </w:p>
    <w:p w14:paraId="0A2584EF" w14:textId="77777777" w:rsidR="00000000" w:rsidRDefault="009D64FD">
      <w:pPr>
        <w:pStyle w:val="Codeblock0"/>
        <w:pBdr>
          <w:top w:val="single" w:sz="4" w:space="1" w:color="auto"/>
          <w:left w:val="single" w:sz="4" w:space="4" w:color="auto"/>
          <w:bottom w:val="single" w:sz="4" w:space="1" w:color="auto"/>
          <w:right w:val="single" w:sz="4" w:space="4" w:color="auto"/>
        </w:pBdr>
      </w:pPr>
    </w:p>
    <w:p w14:paraId="5C6977ED"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&lt;dfdl:defineVariable name="codepage" type="xs:string" </w:t>
      </w:r>
    </w:p>
    <w:p w14:paraId="552A944A"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external="true"&gt;utf-8&lt;/dfdl:defineVariable&gt;</w:t>
      </w:r>
    </w:p>
    <w:p w14:paraId="5D87C8E0" w14:textId="77777777" w:rsidR="00000000" w:rsidRDefault="009D64FD">
      <w:pPr>
        <w:pStyle w:val="Heading3"/>
        <w:rPr>
          <w:rFonts w:eastAsia="Times New Roman"/>
        </w:rPr>
      </w:pPr>
      <w:bookmarkStart w:id="1435" w:name="_Toc322911581"/>
      <w:bookmarkStart w:id="1436" w:name="_Toc322912120"/>
      <w:bookmarkStart w:id="1437" w:name="_Toc329092970"/>
      <w:bookmarkStart w:id="1438" w:name="_Toc332701483"/>
      <w:bookmarkStart w:id="1439" w:name="_Toc332701790"/>
      <w:bookmarkStart w:id="1440" w:name="_Toc332711584"/>
      <w:bookmarkStart w:id="1441" w:name="_Toc332711892"/>
      <w:bookmarkStart w:id="1442" w:name="_Toc332712194"/>
      <w:bookmarkStart w:id="1443" w:name="_Toc332724110"/>
      <w:bookmarkStart w:id="1444" w:name="_Toc332724410"/>
      <w:bookmarkStart w:id="1445" w:name="_Toc341102706"/>
      <w:bookmarkStart w:id="1446" w:name="_Toc347241438"/>
      <w:bookmarkStart w:id="1447" w:name="_Toc347744631"/>
      <w:bookmarkStart w:id="1448" w:name="_Toc348984414"/>
      <w:bookmarkStart w:id="1449" w:name="_Toc348984719"/>
      <w:bookmarkStart w:id="1450" w:name="_Toc349037882"/>
      <w:bookmarkStart w:id="1451" w:name="_Toc349038187"/>
      <w:bookmarkStart w:id="1452" w:name="_Toc349042675"/>
      <w:bookmarkStart w:id="1453" w:name="_Toc351912666"/>
      <w:bookmarkStart w:id="1454" w:name="_Toc351914688"/>
      <w:bookmarkStart w:id="1455" w:name="_Toc351915122"/>
      <w:bookmarkStart w:id="1456" w:name="_Toc361231161"/>
      <w:bookmarkStart w:id="1457" w:name="_Toc361231687"/>
      <w:bookmarkStart w:id="1458" w:name="_Toc362444985"/>
      <w:bookmarkStart w:id="1459" w:name="_Toc363908907"/>
      <w:bookmarkStart w:id="1460" w:name="_Toc364463330"/>
      <w:bookmarkStart w:id="1461" w:name="_Toc366077928"/>
      <w:bookmarkStart w:id="1462" w:name="_Toc366078547"/>
      <w:bookmarkStart w:id="1463" w:name="_Toc366079533"/>
      <w:bookmarkStart w:id="1464" w:name="_Toc366080145"/>
      <w:bookmarkStart w:id="1465" w:name="_Toc366080754"/>
      <w:bookmarkStart w:id="1466" w:name="_Toc366505094"/>
      <w:bookmarkStart w:id="1467" w:name="_Toc366508463"/>
      <w:bookmarkStart w:id="1468" w:name="_Toc366512964"/>
      <w:bookmarkStart w:id="1469" w:name="_Toc366574155"/>
      <w:bookmarkStart w:id="1470" w:name="_Toc366577948"/>
      <w:bookmarkStart w:id="1471" w:name="_Toc366578542"/>
      <w:bookmarkStart w:id="1472" w:name="_Toc366579134"/>
      <w:bookmarkStart w:id="1473" w:name="_Toc366579725"/>
      <w:bookmarkStart w:id="1474" w:name="_Toc366580317"/>
      <w:bookmarkStart w:id="1475" w:name="_Toc366580908"/>
      <w:bookmarkStart w:id="1476" w:name="_Toc366581500"/>
      <w:bookmarkStart w:id="1477" w:name="_Toc349042676"/>
      <w:bookmarkStart w:id="1478" w:name="_Ref393373377"/>
      <w:bookmarkStart w:id="1479" w:name="_Ref393373408"/>
      <w:bookmarkStart w:id="1480" w:name="_Toc25589743"/>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r>
        <w:rPr>
          <w:rFonts w:eastAsia="Times New Roman"/>
        </w:rPr>
        <w:t>Predefined Variables</w:t>
      </w:r>
      <w:bookmarkEnd w:id="1477"/>
      <w:bookmarkEnd w:id="1478"/>
      <w:bookmarkEnd w:id="1479"/>
      <w:bookmarkEnd w:id="1480"/>
    </w:p>
    <w:p w14:paraId="3D322C17" w14:textId="77777777" w:rsidR="00000000" w:rsidRDefault="009D64FD">
      <w:pPr>
        <w:pStyle w:val="nobreak"/>
      </w:pPr>
      <w:r>
        <w:t>The following variables are predefined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0"/>
        <w:gridCol w:w="3226"/>
        <w:gridCol w:w="1038"/>
        <w:gridCol w:w="1579"/>
        <w:gridCol w:w="1087"/>
      </w:tblGrid>
      <w:tr w:rsidR="00000000" w14:paraId="43CFCC0C"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8D24BB7" w14:textId="77777777" w:rsidR="00000000" w:rsidRDefault="009D64FD">
            <w:pPr>
              <w:rPr>
                <w:b/>
                <w:iCs/>
              </w:rPr>
            </w:pPr>
            <w:r>
              <w:rPr>
                <w:b/>
                <w:iCs/>
              </w:rPr>
              <w:t>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6AF91C2" w14:textId="77777777" w:rsidR="00000000" w:rsidRDefault="009D64FD">
            <w:pPr>
              <w:rPr>
                <w:b/>
                <w:iCs/>
              </w:rPr>
            </w:pPr>
            <w:r>
              <w:rPr>
                <w:b/>
                <w:iCs/>
              </w:rPr>
              <w:t>Namespace URI</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87796FE" w14:textId="77777777" w:rsidR="00000000" w:rsidRDefault="009D64FD">
            <w:pPr>
              <w:rPr>
                <w:b/>
                <w:iCs/>
              </w:rPr>
            </w:pPr>
            <w:r>
              <w:rPr>
                <w:b/>
                <w:iCs/>
              </w:rPr>
              <w:t>Type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EE86E1A" w14:textId="77777777" w:rsidR="00000000" w:rsidRDefault="009D64FD">
            <w:pPr>
              <w:rPr>
                <w:b/>
                <w:iCs/>
              </w:rPr>
            </w:pPr>
            <w:r>
              <w:rPr>
                <w:b/>
                <w:iCs/>
              </w:rPr>
              <w:t>Default value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5D4E7DD" w14:textId="77777777" w:rsidR="00000000" w:rsidRDefault="009D64FD">
            <w:pPr>
              <w:rPr>
                <w:b/>
                <w:iCs/>
              </w:rPr>
            </w:pPr>
            <w:r>
              <w:rPr>
                <w:b/>
                <w:iCs/>
              </w:rPr>
              <w:t>Ext</w:t>
            </w:r>
            <w:r>
              <w:rPr>
                <w:b/>
                <w:iCs/>
              </w:rPr>
              <w:t>ernal</w:t>
            </w:r>
          </w:p>
        </w:tc>
      </w:tr>
      <w:tr w:rsidR="00000000" w14:paraId="1E5306CD" w14:textId="77777777">
        <w:tc>
          <w:tcPr>
            <w:tcW w:w="0" w:type="auto"/>
            <w:tcBorders>
              <w:top w:val="single" w:sz="4" w:space="0" w:color="auto"/>
              <w:left w:val="single" w:sz="4" w:space="0" w:color="auto"/>
              <w:bottom w:val="single" w:sz="4" w:space="0" w:color="auto"/>
              <w:right w:val="single" w:sz="4" w:space="0" w:color="auto"/>
            </w:tcBorders>
            <w:hideMark/>
          </w:tcPr>
          <w:p w14:paraId="15D3BC22" w14:textId="77777777" w:rsidR="00000000" w:rsidRDefault="009D64FD">
            <w:pPr>
              <w:rPr>
                <w:rFonts w:cs="Arial"/>
              </w:rPr>
            </w:pPr>
            <w:r>
              <w:rPr>
                <w:rFonts w:cs="Arial"/>
              </w:rPr>
              <w:t>encoding</w:t>
            </w:r>
          </w:p>
        </w:tc>
        <w:tc>
          <w:tcPr>
            <w:tcW w:w="0" w:type="auto"/>
            <w:tcBorders>
              <w:top w:val="single" w:sz="4" w:space="0" w:color="auto"/>
              <w:left w:val="single" w:sz="4" w:space="0" w:color="auto"/>
              <w:bottom w:val="single" w:sz="4" w:space="0" w:color="auto"/>
              <w:right w:val="single" w:sz="4" w:space="0" w:color="auto"/>
            </w:tcBorders>
            <w:hideMark/>
          </w:tcPr>
          <w:p w14:paraId="76E51AAC" w14:textId="77777777" w:rsidR="00000000" w:rsidRDefault="009D64FD">
            <w:r>
              <w:t>http://www.ogf.org/dfdl/dfdl-1.0/</w:t>
            </w:r>
          </w:p>
        </w:tc>
        <w:tc>
          <w:tcPr>
            <w:tcW w:w="0" w:type="auto"/>
            <w:tcBorders>
              <w:top w:val="single" w:sz="4" w:space="0" w:color="auto"/>
              <w:left w:val="single" w:sz="4" w:space="0" w:color="auto"/>
              <w:bottom w:val="single" w:sz="4" w:space="0" w:color="auto"/>
              <w:right w:val="single" w:sz="4" w:space="0" w:color="auto"/>
            </w:tcBorders>
            <w:hideMark/>
          </w:tcPr>
          <w:p w14:paraId="4E3D2CC6" w14:textId="77777777" w:rsidR="00000000" w:rsidRDefault="009D64FD">
            <w:r>
              <w:t>xs:string</w:t>
            </w:r>
          </w:p>
        </w:tc>
        <w:tc>
          <w:tcPr>
            <w:tcW w:w="0" w:type="auto"/>
            <w:tcBorders>
              <w:top w:val="single" w:sz="4" w:space="0" w:color="auto"/>
              <w:left w:val="single" w:sz="4" w:space="0" w:color="auto"/>
              <w:bottom w:val="single" w:sz="4" w:space="0" w:color="auto"/>
              <w:right w:val="single" w:sz="4" w:space="0" w:color="auto"/>
            </w:tcBorders>
            <w:hideMark/>
          </w:tcPr>
          <w:p w14:paraId="1BEB7E2D" w14:textId="77777777" w:rsidR="00000000" w:rsidRDefault="009D64FD">
            <w:r>
              <w:t>'UTF-8'</w:t>
            </w:r>
          </w:p>
        </w:tc>
        <w:tc>
          <w:tcPr>
            <w:tcW w:w="0" w:type="auto"/>
            <w:tcBorders>
              <w:top w:val="single" w:sz="4" w:space="0" w:color="auto"/>
              <w:left w:val="single" w:sz="4" w:space="0" w:color="auto"/>
              <w:bottom w:val="single" w:sz="4" w:space="0" w:color="auto"/>
              <w:right w:val="single" w:sz="4" w:space="0" w:color="auto"/>
            </w:tcBorders>
            <w:hideMark/>
          </w:tcPr>
          <w:p w14:paraId="34543A72" w14:textId="77777777" w:rsidR="00000000" w:rsidRDefault="009D64FD">
            <w:r>
              <w:t>true</w:t>
            </w:r>
          </w:p>
        </w:tc>
      </w:tr>
      <w:tr w:rsidR="00000000" w14:paraId="20764B86" w14:textId="77777777">
        <w:tc>
          <w:tcPr>
            <w:tcW w:w="0" w:type="auto"/>
            <w:tcBorders>
              <w:top w:val="single" w:sz="4" w:space="0" w:color="auto"/>
              <w:left w:val="single" w:sz="4" w:space="0" w:color="auto"/>
              <w:bottom w:val="single" w:sz="4" w:space="0" w:color="auto"/>
              <w:right w:val="single" w:sz="4" w:space="0" w:color="auto"/>
            </w:tcBorders>
            <w:hideMark/>
          </w:tcPr>
          <w:p w14:paraId="7238A2B6" w14:textId="77777777" w:rsidR="00000000" w:rsidRDefault="009D64FD">
            <w:r>
              <w:rPr>
                <w:rFonts w:eastAsia="MS Mincho"/>
              </w:rPr>
              <w:t>byteOrder</w:t>
            </w:r>
          </w:p>
        </w:tc>
        <w:tc>
          <w:tcPr>
            <w:tcW w:w="0" w:type="auto"/>
            <w:tcBorders>
              <w:top w:val="single" w:sz="4" w:space="0" w:color="auto"/>
              <w:left w:val="single" w:sz="4" w:space="0" w:color="auto"/>
              <w:bottom w:val="single" w:sz="4" w:space="0" w:color="auto"/>
              <w:right w:val="single" w:sz="4" w:space="0" w:color="auto"/>
            </w:tcBorders>
            <w:hideMark/>
          </w:tcPr>
          <w:p w14:paraId="01C721D2" w14:textId="77777777" w:rsidR="00000000" w:rsidRDefault="009D64FD">
            <w:r>
              <w:t>http://www.ogf.org/dfdl/dfdl-1.0/</w:t>
            </w:r>
          </w:p>
        </w:tc>
        <w:tc>
          <w:tcPr>
            <w:tcW w:w="0" w:type="auto"/>
            <w:tcBorders>
              <w:top w:val="single" w:sz="4" w:space="0" w:color="auto"/>
              <w:left w:val="single" w:sz="4" w:space="0" w:color="auto"/>
              <w:bottom w:val="single" w:sz="4" w:space="0" w:color="auto"/>
              <w:right w:val="single" w:sz="4" w:space="0" w:color="auto"/>
            </w:tcBorders>
            <w:hideMark/>
          </w:tcPr>
          <w:p w14:paraId="4F6938F3" w14:textId="77777777" w:rsidR="00000000" w:rsidRDefault="009D64FD">
            <w:pPr>
              <w:rPr>
                <w:szCs w:val="18"/>
              </w:rPr>
            </w:pPr>
            <w:r>
              <w:t>xs:string</w:t>
            </w:r>
          </w:p>
        </w:tc>
        <w:tc>
          <w:tcPr>
            <w:tcW w:w="0" w:type="auto"/>
            <w:tcBorders>
              <w:top w:val="single" w:sz="4" w:space="0" w:color="auto"/>
              <w:left w:val="single" w:sz="4" w:space="0" w:color="auto"/>
              <w:bottom w:val="single" w:sz="4" w:space="0" w:color="auto"/>
              <w:right w:val="single" w:sz="4" w:space="0" w:color="auto"/>
            </w:tcBorders>
            <w:hideMark/>
          </w:tcPr>
          <w:p w14:paraId="12BA9CF2" w14:textId="77777777" w:rsidR="00000000" w:rsidRDefault="009D64FD">
            <w:r>
              <w:rPr>
                <w:szCs w:val="18"/>
              </w:rPr>
              <w:t>'bigEndian'</w:t>
            </w:r>
          </w:p>
        </w:tc>
        <w:tc>
          <w:tcPr>
            <w:tcW w:w="0" w:type="auto"/>
            <w:tcBorders>
              <w:top w:val="single" w:sz="4" w:space="0" w:color="auto"/>
              <w:left w:val="single" w:sz="4" w:space="0" w:color="auto"/>
              <w:bottom w:val="single" w:sz="4" w:space="0" w:color="auto"/>
              <w:right w:val="single" w:sz="4" w:space="0" w:color="auto"/>
            </w:tcBorders>
            <w:hideMark/>
          </w:tcPr>
          <w:p w14:paraId="1C23B227" w14:textId="77777777" w:rsidR="00000000" w:rsidRDefault="009D64FD">
            <w:r>
              <w:t>true</w:t>
            </w:r>
          </w:p>
        </w:tc>
      </w:tr>
      <w:tr w:rsidR="00000000" w14:paraId="24A4D2AA" w14:textId="77777777">
        <w:tc>
          <w:tcPr>
            <w:tcW w:w="0" w:type="auto"/>
            <w:tcBorders>
              <w:top w:val="single" w:sz="4" w:space="0" w:color="auto"/>
              <w:left w:val="single" w:sz="4" w:space="0" w:color="auto"/>
              <w:bottom w:val="single" w:sz="4" w:space="0" w:color="auto"/>
              <w:right w:val="single" w:sz="4" w:space="0" w:color="auto"/>
            </w:tcBorders>
            <w:hideMark/>
          </w:tcPr>
          <w:p w14:paraId="753C26D9" w14:textId="77777777" w:rsidR="00000000" w:rsidRDefault="009D64FD">
            <w:r>
              <w:rPr>
                <w:rFonts w:eastAsia="MS Mincho"/>
              </w:rPr>
              <w:t xml:space="preserve">binaryFloatRep </w:t>
            </w:r>
          </w:p>
        </w:tc>
        <w:tc>
          <w:tcPr>
            <w:tcW w:w="0" w:type="auto"/>
            <w:tcBorders>
              <w:top w:val="single" w:sz="4" w:space="0" w:color="auto"/>
              <w:left w:val="single" w:sz="4" w:space="0" w:color="auto"/>
              <w:bottom w:val="single" w:sz="4" w:space="0" w:color="auto"/>
              <w:right w:val="single" w:sz="4" w:space="0" w:color="auto"/>
            </w:tcBorders>
            <w:hideMark/>
          </w:tcPr>
          <w:p w14:paraId="1FAB4480" w14:textId="77777777" w:rsidR="00000000" w:rsidRDefault="009D64FD">
            <w:r>
              <w:t>http://www.ogf.org/dfdl/dfdl-1.0/</w:t>
            </w:r>
          </w:p>
        </w:tc>
        <w:tc>
          <w:tcPr>
            <w:tcW w:w="0" w:type="auto"/>
            <w:tcBorders>
              <w:top w:val="single" w:sz="4" w:space="0" w:color="auto"/>
              <w:left w:val="single" w:sz="4" w:space="0" w:color="auto"/>
              <w:bottom w:val="single" w:sz="4" w:space="0" w:color="auto"/>
              <w:right w:val="single" w:sz="4" w:space="0" w:color="auto"/>
            </w:tcBorders>
            <w:hideMark/>
          </w:tcPr>
          <w:p w14:paraId="086FAB1C" w14:textId="77777777" w:rsidR="00000000" w:rsidRDefault="009D64FD">
            <w:r>
              <w:t>xs:string</w:t>
            </w:r>
          </w:p>
        </w:tc>
        <w:tc>
          <w:tcPr>
            <w:tcW w:w="0" w:type="auto"/>
            <w:tcBorders>
              <w:top w:val="single" w:sz="4" w:space="0" w:color="auto"/>
              <w:left w:val="single" w:sz="4" w:space="0" w:color="auto"/>
              <w:bottom w:val="single" w:sz="4" w:space="0" w:color="auto"/>
              <w:right w:val="single" w:sz="4" w:space="0" w:color="auto"/>
            </w:tcBorders>
            <w:hideMark/>
          </w:tcPr>
          <w:p w14:paraId="3F040506" w14:textId="77777777" w:rsidR="00000000" w:rsidRDefault="009D64FD">
            <w:r>
              <w:t>'ieee'</w:t>
            </w:r>
          </w:p>
        </w:tc>
        <w:tc>
          <w:tcPr>
            <w:tcW w:w="0" w:type="auto"/>
            <w:tcBorders>
              <w:top w:val="single" w:sz="4" w:space="0" w:color="auto"/>
              <w:left w:val="single" w:sz="4" w:space="0" w:color="auto"/>
              <w:bottom w:val="single" w:sz="4" w:space="0" w:color="auto"/>
              <w:right w:val="single" w:sz="4" w:space="0" w:color="auto"/>
            </w:tcBorders>
            <w:hideMark/>
          </w:tcPr>
          <w:p w14:paraId="18418555" w14:textId="77777777" w:rsidR="00000000" w:rsidRDefault="009D64FD">
            <w:r>
              <w:t>true</w:t>
            </w:r>
          </w:p>
        </w:tc>
      </w:tr>
      <w:tr w:rsidR="00000000" w14:paraId="25043DD0" w14:textId="77777777">
        <w:tc>
          <w:tcPr>
            <w:tcW w:w="0" w:type="auto"/>
            <w:tcBorders>
              <w:top w:val="single" w:sz="4" w:space="0" w:color="auto"/>
              <w:left w:val="single" w:sz="4" w:space="0" w:color="auto"/>
              <w:bottom w:val="single" w:sz="4" w:space="0" w:color="auto"/>
              <w:right w:val="single" w:sz="4" w:space="0" w:color="auto"/>
            </w:tcBorders>
            <w:hideMark/>
          </w:tcPr>
          <w:p w14:paraId="623293DB" w14:textId="77777777" w:rsidR="00000000" w:rsidRDefault="009D64FD">
            <w:pPr>
              <w:rPr>
                <w:rFonts w:eastAsia="MS Mincho"/>
              </w:rPr>
            </w:pPr>
            <w:r>
              <w:rPr>
                <w:rFonts w:eastAsia="MS Mincho"/>
              </w:rPr>
              <w:t>outputNewLine</w:t>
            </w:r>
          </w:p>
        </w:tc>
        <w:tc>
          <w:tcPr>
            <w:tcW w:w="0" w:type="auto"/>
            <w:tcBorders>
              <w:top w:val="single" w:sz="4" w:space="0" w:color="auto"/>
              <w:left w:val="single" w:sz="4" w:space="0" w:color="auto"/>
              <w:bottom w:val="single" w:sz="4" w:space="0" w:color="auto"/>
              <w:right w:val="single" w:sz="4" w:space="0" w:color="auto"/>
            </w:tcBorders>
            <w:hideMark/>
          </w:tcPr>
          <w:p w14:paraId="495F1911" w14:textId="77777777" w:rsidR="00000000" w:rsidRDefault="009D64FD">
            <w:r>
              <w:t>http://www.ogf.org/dfdl/dfdl-1.0/</w:t>
            </w:r>
          </w:p>
        </w:tc>
        <w:tc>
          <w:tcPr>
            <w:tcW w:w="0" w:type="auto"/>
            <w:tcBorders>
              <w:top w:val="single" w:sz="4" w:space="0" w:color="auto"/>
              <w:left w:val="single" w:sz="4" w:space="0" w:color="auto"/>
              <w:bottom w:val="single" w:sz="4" w:space="0" w:color="auto"/>
              <w:right w:val="single" w:sz="4" w:space="0" w:color="auto"/>
            </w:tcBorders>
            <w:hideMark/>
          </w:tcPr>
          <w:p w14:paraId="60517937" w14:textId="77777777" w:rsidR="00000000" w:rsidRDefault="009D64FD">
            <w:r>
              <w:t>xs:string</w:t>
            </w:r>
          </w:p>
        </w:tc>
        <w:tc>
          <w:tcPr>
            <w:tcW w:w="0" w:type="auto"/>
            <w:tcBorders>
              <w:top w:val="single" w:sz="4" w:space="0" w:color="auto"/>
              <w:left w:val="single" w:sz="4" w:space="0" w:color="auto"/>
              <w:bottom w:val="single" w:sz="4" w:space="0" w:color="auto"/>
              <w:right w:val="single" w:sz="4" w:space="0" w:color="auto"/>
            </w:tcBorders>
            <w:hideMark/>
          </w:tcPr>
          <w:p w14:paraId="30A41D3B" w14:textId="77777777" w:rsidR="00000000" w:rsidRDefault="009D64FD">
            <w:r>
              <w:t>'%LF;'</w:t>
            </w:r>
          </w:p>
        </w:tc>
        <w:tc>
          <w:tcPr>
            <w:tcW w:w="0" w:type="auto"/>
            <w:tcBorders>
              <w:top w:val="single" w:sz="4" w:space="0" w:color="auto"/>
              <w:left w:val="single" w:sz="4" w:space="0" w:color="auto"/>
              <w:bottom w:val="single" w:sz="4" w:space="0" w:color="auto"/>
              <w:right w:val="single" w:sz="4" w:space="0" w:color="auto"/>
            </w:tcBorders>
            <w:hideMark/>
          </w:tcPr>
          <w:p w14:paraId="230229A4" w14:textId="77777777" w:rsidR="00000000" w:rsidRDefault="009D64FD">
            <w:r>
              <w:t>true</w:t>
            </w:r>
          </w:p>
        </w:tc>
      </w:tr>
    </w:tbl>
    <w:p w14:paraId="2EC4281C" w14:textId="77777777" w:rsidR="00000000" w:rsidRDefault="009D64FD">
      <w:pPr>
        <w:pStyle w:val="Caption"/>
      </w:pPr>
      <w:r>
        <w:t xml:space="preserve">Table </w:t>
      </w:r>
      <w:r>
        <w:fldChar w:fldCharType="begin"/>
      </w:r>
      <w:r>
        <w:instrText xml:space="preserve"> SEQ Table \* ARABIC </w:instrText>
      </w:r>
      <w:r>
        <w:fldChar w:fldCharType="separate"/>
      </w:r>
      <w:r>
        <w:rPr>
          <w:noProof/>
        </w:rPr>
        <w:t>8</w:t>
      </w:r>
      <w:r>
        <w:fldChar w:fldCharType="end"/>
      </w:r>
      <w:r>
        <w:t xml:space="preserve"> Pre-defined variables</w:t>
      </w:r>
    </w:p>
    <w:p w14:paraId="364381F4" w14:textId="77777777" w:rsidR="00000000" w:rsidRDefault="009D64FD">
      <w:r>
        <w:t>These variables are expected to be commonly set externally so are predefined for convenience.</w:t>
      </w:r>
    </w:p>
    <w:p w14:paraId="56DD47EE" w14:textId="77777777" w:rsidR="00000000" w:rsidRDefault="009D64FD">
      <w:pPr>
        <w:pStyle w:val="Codeblock0"/>
        <w:pBdr>
          <w:top w:val="single" w:sz="4" w:space="1" w:color="auto"/>
          <w:left w:val="single" w:sz="4" w:space="4" w:color="auto"/>
          <w:bottom w:val="single" w:sz="4" w:space="1" w:color="auto"/>
          <w:right w:val="single" w:sz="4" w:space="4" w:color="auto"/>
        </w:pBdr>
      </w:pPr>
      <w:r>
        <w:t>      &lt;xs:element name="title" type="</w:t>
      </w:r>
      <w:r>
        <w:t>xs:string"&gt;</w:t>
      </w:r>
      <w:r>
        <w:br/>
        <w:t>        &lt;xs:annotation&gt;</w:t>
      </w:r>
      <w:r>
        <w:br/>
        <w:t>          &lt;xs:appinfo source="http://www.ogf.org/dfdl/"&gt;</w:t>
      </w:r>
      <w:r>
        <w:br/>
        <w:t>            &lt;dfdl:element</w:t>
      </w:r>
      <w:r>
        <w:rPr>
          <w:b/>
        </w:rPr>
        <w:t xml:space="preserve"> encoding="{$dfdl:encoding}"</w:t>
      </w:r>
      <w:r>
        <w:t xml:space="preserve"> /&gt;</w:t>
      </w:r>
      <w:r>
        <w:br/>
        <w:t>          &lt;/xs:appinfo&gt;</w:t>
      </w:r>
      <w:r>
        <w:br/>
        <w:t>        &lt;/xs:annotation&gt;</w:t>
      </w:r>
      <w:r>
        <w:br/>
        <w:t>      &lt;/xs:element&gt;</w:t>
      </w:r>
    </w:p>
    <w:p w14:paraId="021D4A95" w14:textId="77777777" w:rsidR="00000000" w:rsidRDefault="009D64FD">
      <w:pPr>
        <w:pStyle w:val="Heading2"/>
        <w:rPr>
          <w:rFonts w:eastAsia="Times New Roman"/>
        </w:rPr>
      </w:pPr>
      <w:bookmarkStart w:id="1481" w:name="_Toc25589744"/>
      <w:bookmarkStart w:id="1482" w:name="_Toc349042677"/>
      <w:bookmarkStart w:id="1483" w:name="_Ref255466447"/>
      <w:bookmarkStart w:id="1484" w:name="_Toc243112793"/>
      <w:bookmarkStart w:id="1485" w:name="_Toc194983941"/>
      <w:bookmarkStart w:id="1486" w:name="_Toc199516265"/>
      <w:bookmarkStart w:id="1487" w:name="_Toc175057338"/>
      <w:bookmarkStart w:id="1488" w:name="_Toc177399051"/>
      <w:r>
        <w:rPr>
          <w:rFonts w:eastAsia="Times New Roman"/>
        </w:rPr>
        <w:t>The dfdl:newVariableInstance Statemen</w:t>
      </w:r>
      <w:r>
        <w:rPr>
          <w:rFonts w:eastAsia="Times New Roman"/>
        </w:rPr>
        <w:t>t Annotation Element</w:t>
      </w:r>
      <w:bookmarkEnd w:id="1481"/>
      <w:bookmarkEnd w:id="1482"/>
      <w:bookmarkEnd w:id="1483"/>
      <w:bookmarkEnd w:id="1484"/>
    </w:p>
    <w:p w14:paraId="38C2F6CB" w14:textId="77777777" w:rsidR="00000000" w:rsidRDefault="009D64FD">
      <w:pPr>
        <w:pStyle w:val="nobreak"/>
      </w:pPr>
      <w:r>
        <w:t>Scoped instances of defined variables are created using dfdl:newVariableInstance:</w:t>
      </w:r>
    </w:p>
    <w:p w14:paraId="2A829A39" w14:textId="77777777" w:rsidR="00000000" w:rsidRDefault="009D64FD">
      <w:pPr>
        <w:pStyle w:val="Codeblock0"/>
        <w:pBdr>
          <w:top w:val="single" w:sz="4" w:space="1" w:color="auto"/>
          <w:left w:val="single" w:sz="4" w:space="4" w:color="auto"/>
          <w:bottom w:val="single" w:sz="4" w:space="1" w:color="auto"/>
          <w:right w:val="single" w:sz="4" w:space="4" w:color="auto"/>
        </w:pBdr>
      </w:pPr>
      <w:r>
        <w:t>&lt;dfdl:newVariableInstance</w:t>
      </w:r>
    </w:p>
    <w:p w14:paraId="6F634A55" w14:textId="77777777" w:rsidR="00000000" w:rsidRDefault="009D64FD">
      <w:pPr>
        <w:pStyle w:val="Codeblock0"/>
        <w:pBdr>
          <w:top w:val="single" w:sz="4" w:space="1" w:color="auto"/>
          <w:left w:val="single" w:sz="4" w:space="4" w:color="auto"/>
          <w:bottom w:val="single" w:sz="4" w:space="1" w:color="auto"/>
          <w:right w:val="single" w:sz="4" w:space="4" w:color="auto"/>
        </w:pBdr>
      </w:pPr>
      <w:r>
        <w:tab/>
      </w:r>
      <w:r>
        <w:rPr>
          <w:bCs/>
        </w:rPr>
        <w:t>ref</w:t>
      </w:r>
      <w:r>
        <w:t xml:space="preserve"> = </w:t>
      </w:r>
      <w:r>
        <w:rPr>
          <w:i/>
        </w:rPr>
        <w:t>QName</w:t>
      </w:r>
    </w:p>
    <w:p w14:paraId="4F277F9C" w14:textId="77777777" w:rsidR="00000000"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defaultValue? = </w:t>
      </w:r>
      <w:r>
        <w:t>logical value or dfdl expression &gt;</w:t>
      </w:r>
    </w:p>
    <w:p w14:paraId="395770B1" w14:textId="77777777" w:rsidR="00000000"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 Contains: </w:t>
      </w:r>
      <w:r>
        <w:t>logical value or dfdl expression</w:t>
      </w:r>
      <w:r>
        <w:rPr>
          <w:lang w:val="en-US"/>
        </w:rPr>
        <w:t xml:space="preserve"> (value)</w:t>
      </w:r>
      <w:r>
        <w:rPr>
          <w:lang w:val="en-US"/>
        </w:rPr>
        <w:t xml:space="preserve"> --&gt;</w:t>
      </w:r>
    </w:p>
    <w:p w14:paraId="6A8B1B27" w14:textId="77777777" w:rsidR="00000000" w:rsidRDefault="009D64FD">
      <w:pPr>
        <w:pStyle w:val="Codeblock0"/>
        <w:pBdr>
          <w:top w:val="single" w:sz="4" w:space="1" w:color="auto"/>
          <w:left w:val="single" w:sz="4" w:space="4" w:color="auto"/>
          <w:bottom w:val="single" w:sz="4" w:space="1" w:color="auto"/>
          <w:right w:val="single" w:sz="4" w:space="4" w:color="auto"/>
        </w:pBdr>
      </w:pPr>
      <w:r>
        <w:t>&lt;/dfdl:newVariableInstance&gt;</w:t>
      </w:r>
    </w:p>
    <w:p w14:paraId="759D93BC" w14:textId="77777777" w:rsidR="00000000" w:rsidRDefault="009D64FD">
      <w:r>
        <w:t>Since an initial instance is created when the variable is defined, the use of dfdl:newVariableInstance is optional. It would be used if an instance with restricted scope is needed.</w:t>
      </w:r>
    </w:p>
    <w:p w14:paraId="39399B11" w14:textId="77777777" w:rsidR="00000000" w:rsidRDefault="009D64FD">
      <w:r>
        <w:t>The dfdl:newVariableInstance annotation ca</w:t>
      </w:r>
      <w:r>
        <w:t>n be used on a group reference, sequence or choice only. It is a Schema Definition Error otherwise.</w:t>
      </w:r>
    </w:p>
    <w:p w14:paraId="71FEBA1B" w14:textId="77777777" w:rsidR="00000000" w:rsidRDefault="009D64FD">
      <w:r>
        <w:t xml:space="preserve">The scope of the instance of a variable is the </w:t>
      </w:r>
      <w:r>
        <w:rPr>
          <w:rStyle w:val="Emphasis"/>
        </w:rPr>
        <w:t>dynamic scope</w:t>
      </w:r>
      <w:r>
        <w:t xml:space="preserve"> of the schema component and its content model and so is inherited by any contained constructs o</w:t>
      </w:r>
      <w:r>
        <w:t xml:space="preserve">r construct references. </w:t>
      </w:r>
    </w:p>
    <w:p w14:paraId="5436A354" w14:textId="77777777" w:rsidR="00000000" w:rsidRDefault="009D64FD">
      <w:r>
        <w:t xml:space="preserve">The </w:t>
      </w:r>
      <w:r>
        <w:rPr>
          <w:bCs/>
        </w:rPr>
        <w:t>ref</w:t>
      </w:r>
      <w:r>
        <w:t xml:space="preserve"> property is a QName. That is, it may be qualified with a namespace prefix.</w:t>
      </w:r>
    </w:p>
    <w:p w14:paraId="4F24C1BB" w14:textId="77777777" w:rsidR="00000000" w:rsidRDefault="009D64FD">
      <w:r>
        <w:t xml:space="preserve">An optional </w:t>
      </w:r>
      <w:r>
        <w:rPr>
          <w:bCs/>
        </w:rPr>
        <w:t>defaultValue</w:t>
      </w:r>
      <w:r>
        <w:t xml:space="preserve"> </w:t>
      </w:r>
      <w:r>
        <w:rPr>
          <w:rStyle w:val="Emphasis"/>
        </w:rPr>
        <w:t>for the instance</w:t>
      </w:r>
      <w:r>
        <w:t xml:space="preserve"> may be specified. It can be specified as an attribute or as the element value. The expression must not con</w:t>
      </w:r>
      <w:r>
        <w:t xml:space="preserve">tain forward references to elements which have not yet been processed nor to the current component. If specified the default value must match the type of the variable as specified by dfdl:defineVariable. If the instance is not assigned a new default value </w:t>
      </w:r>
      <w:r>
        <w:t>then it will inherit the default value specified by dfdl:defineVariable or externally provided by the DFDL processor. If a default value is not specified (and has not been specified by dfdl:defineVariable) then the value of this instance is undefined until</w:t>
      </w:r>
      <w:r>
        <w:t xml:space="preserve"> explicitly set (using dfdl:setVariable).</w:t>
      </w:r>
    </w:p>
    <w:p w14:paraId="5028F235" w14:textId="77777777" w:rsidR="00000000" w:rsidRDefault="009D64FD">
      <w:r>
        <w:t>If a default value is specified this initial value of the instance will be set when the instance is created. The value will override any (global) default value which was specified by dfdl:defineVariable or which wa</w:t>
      </w:r>
      <w:r>
        <w:t xml:space="preserve">s provided externally to the DFDL processor. A variable instance with a valid value (specified or default) can be referenced anywhere within the scope of the element on which the instance was created. </w:t>
      </w:r>
    </w:p>
    <w:p w14:paraId="4DE0BBD6" w14:textId="77777777" w:rsidR="00000000" w:rsidRDefault="009D64FD">
      <w:r>
        <w:t>Note that the syntax supports both a defaultValue attr</w:t>
      </w:r>
      <w:r>
        <w:t>ibute and the default value being specified by the element value. Only one or the other may be present. (Schema definition error otherwise.)</w:t>
      </w:r>
    </w:p>
    <w:p w14:paraId="4192DFC0" w14:textId="77777777" w:rsidR="00000000" w:rsidRDefault="009D64FD">
      <w:r>
        <w:t xml:space="preserve">To set the default value to "" (empty string), the defaultValue attribute syntax must be used, or the expression { </w:t>
      </w:r>
      <w:r>
        <w:t xml:space="preserve">"" } must be used as the element value. </w:t>
      </w:r>
    </w:p>
    <w:p w14:paraId="3A9EAEE1" w14:textId="77777777" w:rsidR="00000000" w:rsidRDefault="009D64FD">
      <w:pPr>
        <w:autoSpaceDE w:val="0"/>
        <w:autoSpaceDN w:val="0"/>
        <w:adjustRightInd w:val="0"/>
        <w:rPr>
          <w:rFonts w:cs="Arial"/>
        </w:rPr>
      </w:pPr>
      <w:r>
        <w:t xml:space="preserve">The resolved set of annotations for a component may contain multiple dfdl:newVariableInstance </w:t>
      </w:r>
      <w:r>
        <w:t xml:space="preserve">statements. They must all be for unique variables, it is a Schema Definition Error otherwise. The order of execution is specified in Section </w:t>
      </w:r>
      <w:r>
        <w:fldChar w:fldCharType="begin"/>
      </w:r>
      <w:r>
        <w:rPr>
          <w:rFonts w:cs="Arial"/>
          <w:color w:val="000000"/>
          <w:lang w:eastAsia="en-GB"/>
        </w:rPr>
        <w:instrText xml:space="preserve"> REF _Ref384899136 \r \h </w:instrText>
      </w:r>
      <w:r>
        <w:fldChar w:fldCharType="separate"/>
      </w:r>
      <w:r>
        <w:rPr>
          <w:rFonts w:cs="Arial"/>
          <w:color w:val="000000"/>
          <w:lang w:eastAsia="en-GB"/>
        </w:rPr>
        <w:t>9.5</w:t>
      </w:r>
      <w:r>
        <w:fldChar w:fldCharType="end"/>
      </w:r>
      <w:r>
        <w:t xml:space="preserve"> </w:t>
      </w:r>
      <w:r>
        <w:fldChar w:fldCharType="begin"/>
      </w:r>
      <w:r>
        <w:rPr>
          <w:rFonts w:cs="Arial"/>
          <w:color w:val="000000"/>
          <w:lang w:eastAsia="en-GB"/>
        </w:rPr>
        <w:instrText xml:space="preserve"> REF _Ref38489912</w:instrText>
      </w:r>
      <w:r>
        <w:rPr>
          <w:rFonts w:cs="Arial"/>
          <w:color w:val="000000"/>
          <w:lang w:eastAsia="en-GB"/>
        </w:rPr>
        <w:instrText xml:space="preserve">1 \h </w:instrText>
      </w:r>
      <w:r>
        <w:fldChar w:fldCharType="separate"/>
      </w:r>
      <w:r>
        <w:t>Evaluation Order for Statement Annotations</w:t>
      </w:r>
      <w:r>
        <w:fldChar w:fldCharType="end"/>
      </w:r>
      <w:r>
        <w:t>.</w:t>
      </w:r>
    </w:p>
    <w:p w14:paraId="74A7B751" w14:textId="77777777" w:rsidR="00000000" w:rsidRDefault="009D64FD">
      <w:r>
        <w:t>There is no short form syntax for creating variable instances.</w:t>
      </w:r>
    </w:p>
    <w:p w14:paraId="61308680" w14:textId="77777777" w:rsidR="00000000" w:rsidRDefault="009D64FD">
      <w:pPr>
        <w:pStyle w:val="Heading3"/>
        <w:rPr>
          <w:rFonts w:eastAsia="Times New Roman"/>
        </w:rPr>
      </w:pPr>
      <w:bookmarkStart w:id="1489" w:name="_Toc322911584"/>
      <w:bookmarkStart w:id="1490" w:name="_Toc322912123"/>
      <w:bookmarkStart w:id="1491" w:name="_Toc329092973"/>
      <w:bookmarkStart w:id="1492" w:name="_Toc332701486"/>
      <w:bookmarkStart w:id="1493" w:name="_Toc332701793"/>
      <w:bookmarkStart w:id="1494" w:name="_Toc332711587"/>
      <w:bookmarkStart w:id="1495" w:name="_Toc332711895"/>
      <w:bookmarkStart w:id="1496" w:name="_Toc332712197"/>
      <w:bookmarkStart w:id="1497" w:name="_Toc332724113"/>
      <w:bookmarkStart w:id="1498" w:name="_Toc332724413"/>
      <w:bookmarkStart w:id="1499" w:name="_Toc341102709"/>
      <w:bookmarkStart w:id="1500" w:name="_Toc347241441"/>
      <w:bookmarkStart w:id="1501" w:name="_Toc347744634"/>
      <w:bookmarkStart w:id="1502" w:name="_Toc348984417"/>
      <w:bookmarkStart w:id="1503" w:name="_Toc348984722"/>
      <w:bookmarkStart w:id="1504" w:name="_Toc349037885"/>
      <w:bookmarkStart w:id="1505" w:name="_Toc349038190"/>
      <w:bookmarkStart w:id="1506" w:name="_Toc349042678"/>
      <w:bookmarkStart w:id="1507" w:name="_Toc351912669"/>
      <w:bookmarkStart w:id="1508" w:name="_Toc351914691"/>
      <w:bookmarkStart w:id="1509" w:name="_Toc351915125"/>
      <w:bookmarkStart w:id="1510" w:name="_Toc361231164"/>
      <w:bookmarkStart w:id="1511" w:name="_Toc361231690"/>
      <w:bookmarkStart w:id="1512" w:name="_Toc362444988"/>
      <w:bookmarkStart w:id="1513" w:name="_Toc363908910"/>
      <w:bookmarkStart w:id="1514" w:name="_Toc364463333"/>
      <w:bookmarkStart w:id="1515" w:name="_Toc366077931"/>
      <w:bookmarkStart w:id="1516" w:name="_Toc366078550"/>
      <w:bookmarkStart w:id="1517" w:name="_Toc366079536"/>
      <w:bookmarkStart w:id="1518" w:name="_Toc366080148"/>
      <w:bookmarkStart w:id="1519" w:name="_Toc366080757"/>
      <w:bookmarkStart w:id="1520" w:name="_Toc366505097"/>
      <w:bookmarkStart w:id="1521" w:name="_Toc366508466"/>
      <w:bookmarkStart w:id="1522" w:name="_Toc366512967"/>
      <w:bookmarkStart w:id="1523" w:name="_Toc366574158"/>
      <w:bookmarkStart w:id="1524" w:name="_Toc366577951"/>
      <w:bookmarkStart w:id="1525" w:name="_Toc366578545"/>
      <w:bookmarkStart w:id="1526" w:name="_Toc366579137"/>
      <w:bookmarkStart w:id="1527" w:name="_Toc366579728"/>
      <w:bookmarkStart w:id="1528" w:name="_Toc366580320"/>
      <w:bookmarkStart w:id="1529" w:name="_Toc366580911"/>
      <w:bookmarkStart w:id="1530" w:name="_Toc366581503"/>
      <w:bookmarkStart w:id="1531" w:name="_Toc349042679"/>
      <w:bookmarkStart w:id="1532" w:name="_Toc25589745"/>
      <w:bookmarkStart w:id="1533" w:name="_Toc243112794"/>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r>
        <w:rPr>
          <w:rFonts w:eastAsia="Times New Roman"/>
        </w:rPr>
        <w:t>Examples</w:t>
      </w:r>
      <w:bookmarkEnd w:id="1531"/>
      <w:bookmarkEnd w:id="1532"/>
      <w:r>
        <w:rPr>
          <w:rFonts w:eastAsia="Times New Roman"/>
        </w:rPr>
        <w:t xml:space="preserve"> </w:t>
      </w:r>
      <w:bookmarkEnd w:id="1533"/>
    </w:p>
    <w:p w14:paraId="1DA4C1E1" w14:textId="77777777" w:rsidR="00000000" w:rsidRDefault="009D64FD">
      <w:pPr>
        <w:pStyle w:val="Codeblock0"/>
        <w:pBdr>
          <w:top w:val="single" w:sz="4" w:space="1" w:color="auto"/>
          <w:left w:val="single" w:sz="4" w:space="4" w:color="auto"/>
          <w:bottom w:val="single" w:sz="4" w:space="1" w:color="auto"/>
          <w:right w:val="single" w:sz="4" w:space="4" w:color="auto"/>
        </w:pBdr>
      </w:pPr>
      <w:r>
        <w:t>&lt;dfdl:newVariableInstance ref="EDIFACT_DS" defaultValue=","/&gt;</w:t>
      </w:r>
    </w:p>
    <w:p w14:paraId="54AEA55C" w14:textId="77777777" w:rsidR="00000000" w:rsidRDefault="009D64FD">
      <w:pPr>
        <w:pStyle w:val="Codeblock0"/>
        <w:pBdr>
          <w:top w:val="single" w:sz="4" w:space="1" w:color="auto"/>
          <w:left w:val="single" w:sz="4" w:space="4" w:color="auto"/>
          <w:bottom w:val="single" w:sz="4" w:space="1" w:color="auto"/>
          <w:right w:val="single" w:sz="4" w:space="4" w:color="auto"/>
        </w:pBdr>
      </w:pPr>
    </w:p>
    <w:p w14:paraId="4B0AA558" w14:textId="77777777" w:rsidR="00000000" w:rsidRDefault="009D64FD">
      <w:pPr>
        <w:pStyle w:val="Codeblock0"/>
        <w:pBdr>
          <w:top w:val="single" w:sz="4" w:space="1" w:color="auto"/>
          <w:left w:val="single" w:sz="4" w:space="4" w:color="auto"/>
          <w:bottom w:val="single" w:sz="4" w:space="1" w:color="auto"/>
          <w:right w:val="single" w:sz="4" w:space="4" w:color="auto"/>
        </w:pBdr>
      </w:pPr>
      <w:r>
        <w:t>&lt;dfdl:</w:t>
      </w:r>
      <w:r>
        <w:t>newVariableInstance ref="lengthUnitBits"&gt;</w:t>
      </w:r>
    </w:p>
    <w:p w14:paraId="72760286"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 if (../hdr/fmtCode eq "bits") then 1 else 8 }   </w:t>
      </w:r>
    </w:p>
    <w:p w14:paraId="344BBB8D" w14:textId="77777777" w:rsidR="00000000" w:rsidRDefault="009D64FD">
      <w:pPr>
        <w:pStyle w:val="Codeblock0"/>
        <w:pBdr>
          <w:top w:val="single" w:sz="4" w:space="1" w:color="auto"/>
          <w:left w:val="single" w:sz="4" w:space="4" w:color="auto"/>
          <w:bottom w:val="single" w:sz="4" w:space="1" w:color="auto"/>
          <w:right w:val="single" w:sz="4" w:space="4" w:color="auto"/>
        </w:pBdr>
      </w:pPr>
      <w:r>
        <w:t>&lt;/dfdl:newVariableInstance&gt;</w:t>
      </w:r>
    </w:p>
    <w:p w14:paraId="5866E737" w14:textId="77777777" w:rsidR="00000000" w:rsidRDefault="009D64FD">
      <w:pPr>
        <w:pStyle w:val="Heading2"/>
        <w:rPr>
          <w:rFonts w:eastAsia="Times New Roman"/>
        </w:rPr>
      </w:pPr>
      <w:bookmarkStart w:id="1534" w:name="_Toc322911586"/>
      <w:bookmarkStart w:id="1535" w:name="_Toc322912125"/>
      <w:bookmarkStart w:id="1536" w:name="_Toc329092975"/>
      <w:bookmarkStart w:id="1537" w:name="_Toc332701488"/>
      <w:bookmarkStart w:id="1538" w:name="_Toc332701795"/>
      <w:bookmarkStart w:id="1539" w:name="_Toc332711589"/>
      <w:bookmarkStart w:id="1540" w:name="_Toc332711897"/>
      <w:bookmarkStart w:id="1541" w:name="_Toc332712199"/>
      <w:bookmarkStart w:id="1542" w:name="_Toc332724115"/>
      <w:bookmarkStart w:id="1543" w:name="_Toc332724415"/>
      <w:bookmarkStart w:id="1544" w:name="_Toc341102711"/>
      <w:bookmarkStart w:id="1545" w:name="_Toc347241443"/>
      <w:bookmarkStart w:id="1546" w:name="_Toc347744636"/>
      <w:bookmarkStart w:id="1547" w:name="_Toc348984419"/>
      <w:bookmarkStart w:id="1548" w:name="_Toc348984724"/>
      <w:bookmarkStart w:id="1549" w:name="_Toc349037887"/>
      <w:bookmarkStart w:id="1550" w:name="_Toc349038192"/>
      <w:bookmarkStart w:id="1551" w:name="_Toc349042680"/>
      <w:bookmarkStart w:id="1552" w:name="_Toc349642104"/>
      <w:bookmarkStart w:id="1553" w:name="_Toc351912671"/>
      <w:bookmarkStart w:id="1554" w:name="_Toc351914693"/>
      <w:bookmarkStart w:id="1555" w:name="_Toc351915127"/>
      <w:bookmarkStart w:id="1556" w:name="_Toc361231166"/>
      <w:bookmarkStart w:id="1557" w:name="_Toc361231692"/>
      <w:bookmarkStart w:id="1558" w:name="_Toc362444990"/>
      <w:bookmarkStart w:id="1559" w:name="_Toc363908912"/>
      <w:bookmarkStart w:id="1560" w:name="_Toc364463335"/>
      <w:bookmarkStart w:id="1561" w:name="_Toc366077933"/>
      <w:bookmarkStart w:id="1562" w:name="_Toc366078552"/>
      <w:bookmarkStart w:id="1563" w:name="_Toc366079538"/>
      <w:bookmarkStart w:id="1564" w:name="_Toc366080150"/>
      <w:bookmarkStart w:id="1565" w:name="_Toc366080759"/>
      <w:bookmarkStart w:id="1566" w:name="_Toc366505099"/>
      <w:bookmarkStart w:id="1567" w:name="_Toc366508468"/>
      <w:bookmarkStart w:id="1568" w:name="_Toc366512969"/>
      <w:bookmarkStart w:id="1569" w:name="_Toc366574160"/>
      <w:bookmarkStart w:id="1570" w:name="_Toc366577953"/>
      <w:bookmarkStart w:id="1571" w:name="_Toc366578547"/>
      <w:bookmarkStart w:id="1572" w:name="_Toc366579139"/>
      <w:bookmarkStart w:id="1573" w:name="_Toc366579730"/>
      <w:bookmarkStart w:id="1574" w:name="_Toc366580322"/>
      <w:bookmarkStart w:id="1575" w:name="_Toc366580913"/>
      <w:bookmarkStart w:id="1576" w:name="_Toc366581505"/>
      <w:bookmarkStart w:id="1577" w:name="_Toc243112795"/>
      <w:bookmarkStart w:id="1578" w:name="_Ref251074807"/>
      <w:bookmarkStart w:id="1579" w:name="_Toc349042681"/>
      <w:bookmarkStart w:id="1580" w:name="_Toc25589746"/>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r>
        <w:rPr>
          <w:rFonts w:eastAsia="Times New Roman"/>
        </w:rPr>
        <w:t>The dfdl:setVariable Statement Annotation Element</w:t>
      </w:r>
      <w:bookmarkEnd w:id="1577"/>
      <w:bookmarkEnd w:id="1578"/>
      <w:bookmarkEnd w:id="1579"/>
      <w:bookmarkEnd w:id="1580"/>
      <w:bookmarkEnd w:id="1485"/>
      <w:bookmarkEnd w:id="1486"/>
      <w:bookmarkEnd w:id="1487"/>
      <w:bookmarkEnd w:id="1488"/>
    </w:p>
    <w:p w14:paraId="7EC0FE65" w14:textId="77777777" w:rsidR="00000000" w:rsidRDefault="009D64FD">
      <w:r>
        <w:t xml:space="preserve">Variable instances get their values either by default, </w:t>
      </w:r>
      <w:r>
        <w:rPr>
          <w:rFonts w:eastAsia="MS Mincho" w:cs="Arial"/>
          <w:lang w:eastAsia="ja-JP" w:bidi="hi-IN"/>
        </w:rPr>
        <w:t>by external definition, or</w:t>
      </w:r>
      <w:r>
        <w:rPr>
          <w:rFonts w:eastAsia="MS Mincho" w:cs="Arial"/>
          <w:lang w:eastAsia="ja-JP" w:bidi="hi-IN"/>
        </w:rPr>
        <w:t xml:space="preserve"> by subsequent </w:t>
      </w:r>
      <w:r>
        <w:t>assignment using the dfdl:setVariable statement annotation.</w:t>
      </w:r>
    </w:p>
    <w:p w14:paraId="4CEC6B97" w14:textId="77777777" w:rsidR="00000000" w:rsidRDefault="009D64FD">
      <w:pPr>
        <w:pStyle w:val="Codeblock0"/>
        <w:pBdr>
          <w:top w:val="single" w:sz="4" w:space="1" w:color="auto"/>
          <w:left w:val="single" w:sz="4" w:space="4" w:color="auto"/>
          <w:bottom w:val="single" w:sz="4" w:space="1" w:color="auto"/>
          <w:right w:val="single" w:sz="4" w:space="4" w:color="auto"/>
        </w:pBdr>
      </w:pPr>
      <w:r>
        <w:t>&lt;dfdl:setVariable</w:t>
      </w:r>
    </w:p>
    <w:p w14:paraId="24E86649" w14:textId="77777777" w:rsidR="00000000" w:rsidRDefault="009D64FD">
      <w:pPr>
        <w:pStyle w:val="Codeblock0"/>
        <w:pBdr>
          <w:top w:val="single" w:sz="4" w:space="1" w:color="auto"/>
          <w:left w:val="single" w:sz="4" w:space="4" w:color="auto"/>
          <w:bottom w:val="single" w:sz="4" w:space="1" w:color="auto"/>
          <w:right w:val="single" w:sz="4" w:space="4" w:color="auto"/>
        </w:pBdr>
      </w:pPr>
      <w:r>
        <w:tab/>
      </w:r>
      <w:r>
        <w:rPr>
          <w:bCs/>
        </w:rPr>
        <w:t>ref</w:t>
      </w:r>
      <w:r>
        <w:t xml:space="preserve"> = </w:t>
      </w:r>
      <w:r>
        <w:rPr>
          <w:i/>
        </w:rPr>
        <w:t>QName</w:t>
      </w:r>
    </w:p>
    <w:p w14:paraId="02A8BD9D" w14:textId="77777777" w:rsidR="00000000"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ab/>
        <w:t xml:space="preserve">value? = </w:t>
      </w:r>
      <w:r>
        <w:t xml:space="preserve">logical value or dfdl expression </w:t>
      </w:r>
      <w:r>
        <w:rPr>
          <w:iCs/>
          <w:lang w:val="en-US"/>
        </w:rPr>
        <w:t>&gt;</w:t>
      </w:r>
    </w:p>
    <w:p w14:paraId="1E7EE144" w14:textId="77777777" w:rsidR="00000000"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 Contains: </w:t>
      </w:r>
      <w:r>
        <w:t>logical value or dfdl expression</w:t>
      </w:r>
      <w:r>
        <w:rPr>
          <w:lang w:val="en-US"/>
        </w:rPr>
        <w:t xml:space="preserve"> (value) --&gt;</w:t>
      </w:r>
    </w:p>
    <w:p w14:paraId="0494AE26" w14:textId="77777777" w:rsidR="00000000" w:rsidRDefault="009D64FD">
      <w:pPr>
        <w:pStyle w:val="Codeblock0"/>
        <w:pBdr>
          <w:top w:val="single" w:sz="4" w:space="1" w:color="auto"/>
          <w:left w:val="single" w:sz="4" w:space="4" w:color="auto"/>
          <w:bottom w:val="single" w:sz="4" w:space="1" w:color="auto"/>
          <w:right w:val="single" w:sz="4" w:space="4" w:color="auto"/>
        </w:pBdr>
      </w:pPr>
      <w:r>
        <w:t>&lt;/dfdl:setVariable&gt;</w:t>
      </w:r>
    </w:p>
    <w:p w14:paraId="56E99403" w14:textId="77777777" w:rsidR="00000000" w:rsidRDefault="009D64FD">
      <w:r>
        <w:t xml:space="preserve">The </w:t>
      </w:r>
      <w:r>
        <w:t>dfdl:setVariable annotation can be used on a simpleType, group reference, sequence or choice. It may be used on an element or element reference only if the element is of simple type. It is a Schema Definition Error if dfdl:setVariable appears on an element</w:t>
      </w:r>
      <w:r>
        <w:t xml:space="preserve"> of complex type, or an element reference to an element of complex type.</w:t>
      </w:r>
    </w:p>
    <w:p w14:paraId="59E0175F" w14:textId="77777777" w:rsidR="00000000" w:rsidRDefault="009D64FD">
      <w:r>
        <w:t xml:space="preserve">The </w:t>
      </w:r>
      <w:r>
        <w:rPr>
          <w:bCs/>
        </w:rPr>
        <w:t>ref</w:t>
      </w:r>
      <w:r>
        <w:t xml:space="preserve"> property is a QName. That is, it may be qualified with a namespace prefix.</w:t>
      </w:r>
    </w:p>
    <w:p w14:paraId="04ED8104" w14:textId="77777777" w:rsidR="00000000" w:rsidRDefault="009D64FD">
      <w:r>
        <w:t>The syntax supports both a value attribute and the 'value' being specified by the element value. Onl</w:t>
      </w:r>
      <w:r>
        <w:t xml:space="preserve">y one or the other may be present (otherwise it is a Schema Definition Error). To set the value to "" (empty string), the value attribute syntax must be used, or the expression { "" } must be used as the element value. </w:t>
      </w:r>
    </w:p>
    <w:p w14:paraId="267B2057" w14:textId="77777777" w:rsidR="00000000" w:rsidRDefault="009D64FD">
      <w:r>
        <w:t>The value must match the type of the</w:t>
      </w:r>
      <w:r>
        <w:t xml:space="preserve"> variable as specified by dfdl:defineVariable.</w:t>
      </w:r>
    </w:p>
    <w:p w14:paraId="5C9471AF" w14:textId="77777777" w:rsidR="00000000" w:rsidRDefault="009D64FD">
      <w:pPr>
        <w:rPr>
          <w:ins w:id="1581" w:author="Mike Beckerle" w:date="2019-09-26T18:54:00Z"/>
        </w:rPr>
      </w:pPr>
      <w:r>
        <w:t xml:space="preserve">A dfdl:setVariable value expression may refer to the value of this element using a relative path value ".". Use of relative path expressions is recommended wherever possible as this will allow the behavior of </w:t>
      </w:r>
      <w:r>
        <w:t xml:space="preserve">the parser to be more effectively scoped. However this practice is not enforced and there may be situations in which use of an absolute path is in fact necessary. </w:t>
      </w:r>
    </w:p>
    <w:p w14:paraId="45DA3CBC" w14:textId="77777777" w:rsidR="00000000" w:rsidRDefault="009D64FD">
      <w:ins w:id="1582" w:author="Mike Beckerle" w:date="2019-09-26T18:54:00Z">
        <w:r>
          <w:t>The expression must not contain forward references to elements which have not yet been proce</w:t>
        </w:r>
        <w:r>
          <w:t>ssed.</w:t>
        </w:r>
      </w:ins>
    </w:p>
    <w:p w14:paraId="6058E34B" w14:textId="77777777" w:rsidR="00000000" w:rsidRDefault="009D64FD">
      <w:r>
        <w:t>The declaration of a variable must be in scope at the point of the assignment, and at the point of reference.</w:t>
      </w:r>
    </w:p>
    <w:p w14:paraId="4D149CC5" w14:textId="77777777" w:rsidR="00000000" w:rsidRDefault="009D64FD">
      <w:r>
        <w:t>In normal processing, the value of an instance can only be set once using dfdl:setVariable.  Attempting to set the value of the variable ins</w:t>
      </w:r>
      <w:r>
        <w:t>tance for a second time is a Schema Definition Error. In addition, if a reference to the variable's value has already occurred and returned a default or an externally supplied value, then no assignment (even a first one) can occur. An exception to this beh</w:t>
      </w:r>
      <w:r>
        <w:t>avior occurs whenever the DFDL processor backtracks because it is processing multiple branches of a choice or as a result of speculative parsing. In this case the variable state is also rewound.</w:t>
      </w:r>
    </w:p>
    <w:p w14:paraId="2ACF1A51" w14:textId="77777777" w:rsidR="00000000" w:rsidRDefault="009D64FD">
      <w:r>
        <w:t xml:space="preserve">A dfdl:setVariable will override any default value specified </w:t>
      </w:r>
      <w:r>
        <w:t>on either dfdl:defineVariable or dfdl:newVariableInstance, or externally.</w:t>
      </w:r>
    </w:p>
    <w:p w14:paraId="66316CB7" w14:textId="77777777" w:rsidR="00000000" w:rsidRDefault="009D64FD">
      <w:pPr>
        <w:autoSpaceDE w:val="0"/>
        <w:autoSpaceDN w:val="0"/>
        <w:adjustRightInd w:val="0"/>
        <w:rPr>
          <w:rFonts w:cs="Arial"/>
        </w:rPr>
      </w:pPr>
      <w:r>
        <w:t xml:space="preserve">The resolved set of annotations for an annotation point may contain multiple dfdl:setVariable statements. They </w:t>
      </w:r>
      <w:r>
        <w:t xml:space="preserve">must all be for unique variables and it is a Schema Definition Error otherwise. The order of execution is specified in Section </w:t>
      </w:r>
      <w:r>
        <w:fldChar w:fldCharType="begin"/>
      </w:r>
      <w:r>
        <w:rPr>
          <w:rFonts w:cs="Arial"/>
          <w:color w:val="000000"/>
          <w:lang w:eastAsia="en-GB"/>
        </w:rPr>
        <w:instrText xml:space="preserve"> REF _Ref384899136 \r \h </w:instrText>
      </w:r>
      <w:r>
        <w:fldChar w:fldCharType="separate"/>
      </w:r>
      <w:r>
        <w:rPr>
          <w:rFonts w:cs="Arial"/>
          <w:color w:val="000000"/>
          <w:lang w:eastAsia="en-GB"/>
        </w:rPr>
        <w:t>9.5</w:t>
      </w:r>
      <w:r>
        <w:fldChar w:fldCharType="end"/>
      </w:r>
      <w:r>
        <w:t xml:space="preserve"> </w:t>
      </w:r>
      <w:r>
        <w:fldChar w:fldCharType="begin"/>
      </w:r>
      <w:r>
        <w:rPr>
          <w:rFonts w:cs="Arial"/>
          <w:color w:val="000000"/>
          <w:lang w:eastAsia="en-GB"/>
        </w:rPr>
        <w:instrText xml:space="preserve"> REF _Ref384899121 \h </w:instrText>
      </w:r>
      <w:r>
        <w:fldChar w:fldCharType="separate"/>
      </w:r>
      <w:r>
        <w:t>Evaluati</w:t>
      </w:r>
      <w:r>
        <w:t>on Order for Statement Annotations</w:t>
      </w:r>
      <w:r>
        <w:fldChar w:fldCharType="end"/>
      </w:r>
      <w:r>
        <w:t>.</w:t>
      </w:r>
    </w:p>
    <w:p w14:paraId="112499C6" w14:textId="77777777" w:rsidR="00000000" w:rsidRDefault="009D64FD">
      <w:r>
        <w:t>There is no short form syntax for variable assignment.</w:t>
      </w:r>
    </w:p>
    <w:p w14:paraId="442C0CFB" w14:textId="77777777" w:rsidR="00000000" w:rsidRDefault="009D64FD">
      <w:pPr>
        <w:pStyle w:val="Heading3"/>
        <w:rPr>
          <w:rFonts w:eastAsia="Times New Roman"/>
        </w:rPr>
      </w:pPr>
      <w:bookmarkStart w:id="1583" w:name="_Toc322911588"/>
      <w:bookmarkStart w:id="1584" w:name="_Toc322912127"/>
      <w:bookmarkStart w:id="1585" w:name="_Toc329092977"/>
      <w:bookmarkStart w:id="1586" w:name="_Toc332701490"/>
      <w:bookmarkStart w:id="1587" w:name="_Toc332701797"/>
      <w:bookmarkStart w:id="1588" w:name="_Toc332711591"/>
      <w:bookmarkStart w:id="1589" w:name="_Toc332711899"/>
      <w:bookmarkStart w:id="1590" w:name="_Toc332712201"/>
      <w:bookmarkStart w:id="1591" w:name="_Toc332724117"/>
      <w:bookmarkStart w:id="1592" w:name="_Toc332724417"/>
      <w:bookmarkStart w:id="1593" w:name="_Toc341102713"/>
      <w:bookmarkStart w:id="1594" w:name="_Toc347241445"/>
      <w:bookmarkStart w:id="1595" w:name="_Toc347744638"/>
      <w:bookmarkStart w:id="1596" w:name="_Toc348984421"/>
      <w:bookmarkStart w:id="1597" w:name="_Toc348984726"/>
      <w:bookmarkStart w:id="1598" w:name="_Toc349037889"/>
      <w:bookmarkStart w:id="1599" w:name="_Toc349038194"/>
      <w:bookmarkStart w:id="1600" w:name="_Toc349042682"/>
      <w:bookmarkStart w:id="1601" w:name="_Toc351912673"/>
      <w:bookmarkStart w:id="1602" w:name="_Toc351914695"/>
      <w:bookmarkStart w:id="1603" w:name="_Toc351915129"/>
      <w:bookmarkStart w:id="1604" w:name="_Toc361231168"/>
      <w:bookmarkStart w:id="1605" w:name="_Toc361231694"/>
      <w:bookmarkStart w:id="1606" w:name="_Toc362444992"/>
      <w:bookmarkStart w:id="1607" w:name="_Toc363908914"/>
      <w:bookmarkStart w:id="1608" w:name="_Toc364463337"/>
      <w:bookmarkStart w:id="1609" w:name="_Toc366077935"/>
      <w:bookmarkStart w:id="1610" w:name="_Toc366078554"/>
      <w:bookmarkStart w:id="1611" w:name="_Toc366079540"/>
      <w:bookmarkStart w:id="1612" w:name="_Toc366080152"/>
      <w:bookmarkStart w:id="1613" w:name="_Toc366080761"/>
      <w:bookmarkStart w:id="1614" w:name="_Toc366505101"/>
      <w:bookmarkStart w:id="1615" w:name="_Toc366508470"/>
      <w:bookmarkStart w:id="1616" w:name="_Toc366512971"/>
      <w:bookmarkStart w:id="1617" w:name="_Toc366574162"/>
      <w:bookmarkStart w:id="1618" w:name="_Toc366577955"/>
      <w:bookmarkStart w:id="1619" w:name="_Toc366578549"/>
      <w:bookmarkStart w:id="1620" w:name="_Toc366579141"/>
      <w:bookmarkStart w:id="1621" w:name="_Toc366579732"/>
      <w:bookmarkStart w:id="1622" w:name="_Toc366580324"/>
      <w:bookmarkStart w:id="1623" w:name="_Toc366580915"/>
      <w:bookmarkStart w:id="1624" w:name="_Toc366581507"/>
      <w:bookmarkStart w:id="1625" w:name="_Toc349042683"/>
      <w:bookmarkStart w:id="1626" w:name="_Toc25589747"/>
      <w:bookmarkStart w:id="1627" w:name="_Toc243112796"/>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r>
        <w:rPr>
          <w:rFonts w:eastAsia="Times New Roman"/>
        </w:rPr>
        <w:t>Examples</w:t>
      </w:r>
      <w:bookmarkEnd w:id="1625"/>
      <w:bookmarkEnd w:id="1626"/>
      <w:r>
        <w:rPr>
          <w:rFonts w:eastAsia="Times New Roman"/>
        </w:rPr>
        <w:t xml:space="preserve"> </w:t>
      </w:r>
      <w:bookmarkEnd w:id="1627"/>
    </w:p>
    <w:p w14:paraId="68FAE108" w14:textId="77777777" w:rsidR="00000000" w:rsidRDefault="009D64FD">
      <w:pPr>
        <w:pStyle w:val="Codeblock0"/>
        <w:pBdr>
          <w:top w:val="single" w:sz="4" w:space="1" w:color="auto"/>
          <w:left w:val="single" w:sz="4" w:space="4" w:color="auto"/>
          <w:bottom w:val="single" w:sz="4" w:space="1" w:color="auto"/>
          <w:right w:val="single" w:sz="4" w:space="4" w:color="auto"/>
        </w:pBdr>
      </w:pPr>
      <w:r>
        <w:t>&lt;xs:element name="ds" type="xs:string"&gt;</w:t>
      </w:r>
    </w:p>
    <w:p w14:paraId="7B97E6AA"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&lt;xs:annotation&gt;&lt; xs:appinfo source="http://www.o</w:t>
      </w:r>
      <w:r>
        <w:t>gf.org/dfdl/"&gt;</w:t>
      </w:r>
    </w:p>
    <w:p w14:paraId="0D790424"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&lt;dfdl:setVariable ref="EDI:EDIFACT_DS" value="{.}" /&gt;</w:t>
      </w:r>
    </w:p>
    <w:p w14:paraId="76A0A0A2"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&lt;dfdl:setVariable ref="delta"&gt; {.} &lt;/dfdl:setVariable&gt;</w:t>
      </w:r>
    </w:p>
    <w:p w14:paraId="0B3F529A"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17509937" w14:textId="77777777" w:rsidR="00000000" w:rsidRDefault="009D64FD">
      <w:pPr>
        <w:pStyle w:val="Codeblock0"/>
        <w:pBdr>
          <w:top w:val="single" w:sz="4" w:space="1" w:color="auto"/>
          <w:left w:val="single" w:sz="4" w:space="4" w:color="auto"/>
          <w:bottom w:val="single" w:sz="4" w:space="1" w:color="auto"/>
          <w:right w:val="single" w:sz="4" w:space="4" w:color="auto"/>
        </w:pBdr>
      </w:pPr>
      <w:r>
        <w:t>&lt;/xs:element&gt;</w:t>
      </w:r>
    </w:p>
    <w:p w14:paraId="0A12A076" w14:textId="77777777" w:rsidR="00000000" w:rsidRDefault="009D64FD">
      <w:pPr>
        <w:pStyle w:val="nobreak"/>
      </w:pPr>
      <w:r>
        <w:t>In the above example, the element named "ds" contains the string to be us</w:t>
      </w:r>
      <w:r>
        <w:t xml:space="preserve">ed as the EDI:EDIFACT_DS delimiter at other places in the data, so the above defines the value of the EDI:EDIFACT_DS variable to take on the value of this element. </w:t>
      </w:r>
    </w:p>
    <w:p w14:paraId="07A27B4E" w14:textId="77777777" w:rsidR="00000000" w:rsidRDefault="009D64FD">
      <w:pPr>
        <w:pStyle w:val="Heading1"/>
        <w:rPr>
          <w:rFonts w:eastAsia="Times New Roman"/>
        </w:rPr>
      </w:pPr>
      <w:bookmarkStart w:id="1628" w:name="_Toc137029593"/>
      <w:bookmarkStart w:id="1629" w:name="_Toc137029594"/>
      <w:bookmarkStart w:id="1630" w:name="_Toc137029598"/>
      <w:bookmarkStart w:id="1631" w:name="_Toc229802957"/>
      <w:bookmarkStart w:id="1632" w:name="_Toc229804926"/>
      <w:bookmarkStart w:id="1633" w:name="_Toc229813755"/>
      <w:bookmarkStart w:id="1634" w:name="_Toc229813949"/>
      <w:bookmarkStart w:id="1635" w:name="_Toc229802960"/>
      <w:bookmarkStart w:id="1636" w:name="_Toc229804929"/>
      <w:bookmarkStart w:id="1637" w:name="_Toc229813758"/>
      <w:bookmarkStart w:id="1638" w:name="_Toc229813952"/>
      <w:bookmarkStart w:id="1639" w:name="_Toc229802961"/>
      <w:bookmarkStart w:id="1640" w:name="_Toc229804930"/>
      <w:bookmarkStart w:id="1641" w:name="_Toc229813759"/>
      <w:bookmarkStart w:id="1642" w:name="_Toc229813953"/>
      <w:bookmarkStart w:id="1643" w:name="_Toc229802962"/>
      <w:bookmarkStart w:id="1644" w:name="_Toc229804931"/>
      <w:bookmarkStart w:id="1645" w:name="_Toc229813760"/>
      <w:bookmarkStart w:id="1646" w:name="_Toc229813954"/>
      <w:bookmarkStart w:id="1647" w:name="_Toc229802963"/>
      <w:bookmarkStart w:id="1648" w:name="_Toc229804932"/>
      <w:bookmarkStart w:id="1649" w:name="_Toc229813761"/>
      <w:bookmarkStart w:id="1650" w:name="_Toc229813955"/>
      <w:bookmarkStart w:id="1651" w:name="_Toc322911590"/>
      <w:bookmarkStart w:id="1652" w:name="_Toc322912129"/>
      <w:bookmarkStart w:id="1653" w:name="_Toc329092979"/>
      <w:bookmarkStart w:id="1654" w:name="_Toc332701492"/>
      <w:bookmarkStart w:id="1655" w:name="_Toc332701799"/>
      <w:bookmarkStart w:id="1656" w:name="_Toc332711593"/>
      <w:bookmarkStart w:id="1657" w:name="_Toc332711901"/>
      <w:bookmarkStart w:id="1658" w:name="_Toc332712203"/>
      <w:bookmarkStart w:id="1659" w:name="_Toc332724119"/>
      <w:bookmarkStart w:id="1660" w:name="_Toc332724419"/>
      <w:bookmarkStart w:id="1661" w:name="_Toc341102715"/>
      <w:bookmarkStart w:id="1662" w:name="_Toc347241447"/>
      <w:bookmarkStart w:id="1663" w:name="_Toc347744640"/>
      <w:bookmarkStart w:id="1664" w:name="_Toc348984423"/>
      <w:bookmarkStart w:id="1665" w:name="_Toc348984728"/>
      <w:bookmarkStart w:id="1666" w:name="_Toc349037891"/>
      <w:bookmarkStart w:id="1667" w:name="_Toc349038196"/>
      <w:bookmarkStart w:id="1668" w:name="_Toc349042684"/>
      <w:bookmarkStart w:id="1669" w:name="_Toc349642107"/>
      <w:bookmarkStart w:id="1670" w:name="_Toc351912675"/>
      <w:bookmarkStart w:id="1671" w:name="_Toc351914697"/>
      <w:bookmarkStart w:id="1672" w:name="_Toc351915131"/>
      <w:bookmarkStart w:id="1673" w:name="_Toc361231170"/>
      <w:bookmarkStart w:id="1674" w:name="_Toc361231696"/>
      <w:bookmarkStart w:id="1675" w:name="_Toc362444994"/>
      <w:bookmarkStart w:id="1676" w:name="_Toc363908916"/>
      <w:bookmarkStart w:id="1677" w:name="_Toc364463339"/>
      <w:bookmarkStart w:id="1678" w:name="_Toc366077937"/>
      <w:bookmarkStart w:id="1679" w:name="_Toc366078556"/>
      <w:bookmarkStart w:id="1680" w:name="_Toc366079542"/>
      <w:bookmarkStart w:id="1681" w:name="_Toc366080154"/>
      <w:bookmarkStart w:id="1682" w:name="_Toc366080763"/>
      <w:bookmarkStart w:id="1683" w:name="_Toc366505103"/>
      <w:bookmarkStart w:id="1684" w:name="_Toc366508472"/>
      <w:bookmarkStart w:id="1685" w:name="_Toc366512973"/>
      <w:bookmarkStart w:id="1686" w:name="_Toc366574164"/>
      <w:bookmarkStart w:id="1687" w:name="_Toc366577957"/>
      <w:bookmarkStart w:id="1688" w:name="_Toc366578551"/>
      <w:bookmarkStart w:id="1689" w:name="_Toc366579143"/>
      <w:bookmarkStart w:id="1690" w:name="_Toc366579734"/>
      <w:bookmarkStart w:id="1691" w:name="_Toc366580326"/>
      <w:bookmarkStart w:id="1692" w:name="_Toc366580917"/>
      <w:bookmarkStart w:id="1693" w:name="_Toc366581509"/>
      <w:bookmarkStart w:id="1694" w:name="_Toc322911591"/>
      <w:bookmarkStart w:id="1695" w:name="_Toc322912130"/>
      <w:bookmarkStart w:id="1696" w:name="_Toc329092980"/>
      <w:bookmarkStart w:id="1697" w:name="_Toc332701493"/>
      <w:bookmarkStart w:id="1698" w:name="_Toc332701800"/>
      <w:bookmarkStart w:id="1699" w:name="_Toc332711594"/>
      <w:bookmarkStart w:id="1700" w:name="_Toc332711902"/>
      <w:bookmarkStart w:id="1701" w:name="_Toc332712204"/>
      <w:bookmarkStart w:id="1702" w:name="_Toc332724120"/>
      <w:bookmarkStart w:id="1703" w:name="_Toc332724420"/>
      <w:bookmarkStart w:id="1704" w:name="_Toc341102716"/>
      <w:bookmarkStart w:id="1705" w:name="_Toc347241448"/>
      <w:bookmarkStart w:id="1706" w:name="_Toc347744641"/>
      <w:bookmarkStart w:id="1707" w:name="_Toc348984424"/>
      <w:bookmarkStart w:id="1708" w:name="_Toc348984729"/>
      <w:bookmarkStart w:id="1709" w:name="_Toc349037892"/>
      <w:bookmarkStart w:id="1710" w:name="_Toc349038197"/>
      <w:bookmarkStart w:id="1711" w:name="_Toc349042685"/>
      <w:bookmarkStart w:id="1712" w:name="_Toc349642108"/>
      <w:bookmarkStart w:id="1713" w:name="_Toc351912676"/>
      <w:bookmarkStart w:id="1714" w:name="_Toc351914698"/>
      <w:bookmarkStart w:id="1715" w:name="_Toc351915132"/>
      <w:bookmarkStart w:id="1716" w:name="_Toc361231171"/>
      <w:bookmarkStart w:id="1717" w:name="_Toc361231697"/>
      <w:bookmarkStart w:id="1718" w:name="_Toc362444995"/>
      <w:bookmarkStart w:id="1719" w:name="_Toc363908917"/>
      <w:bookmarkStart w:id="1720" w:name="_Toc364463340"/>
      <w:bookmarkStart w:id="1721" w:name="_Toc366077938"/>
      <w:bookmarkStart w:id="1722" w:name="_Toc366078557"/>
      <w:bookmarkStart w:id="1723" w:name="_Toc366079543"/>
      <w:bookmarkStart w:id="1724" w:name="_Toc366080155"/>
      <w:bookmarkStart w:id="1725" w:name="_Toc366080764"/>
      <w:bookmarkStart w:id="1726" w:name="_Toc366505104"/>
      <w:bookmarkStart w:id="1727" w:name="_Toc366508473"/>
      <w:bookmarkStart w:id="1728" w:name="_Toc366512974"/>
      <w:bookmarkStart w:id="1729" w:name="_Toc366574165"/>
      <w:bookmarkStart w:id="1730" w:name="_Toc366577958"/>
      <w:bookmarkStart w:id="1731" w:name="_Toc366578552"/>
      <w:bookmarkStart w:id="1732" w:name="_Toc366579144"/>
      <w:bookmarkStart w:id="1733" w:name="_Toc366579735"/>
      <w:bookmarkStart w:id="1734" w:name="_Toc366580327"/>
      <w:bookmarkStart w:id="1735" w:name="_Toc366580918"/>
      <w:bookmarkStart w:id="1736" w:name="_Toc366581510"/>
      <w:bookmarkStart w:id="1737" w:name="_Toc177399064"/>
      <w:bookmarkStart w:id="1738" w:name="_Toc175057351"/>
      <w:bookmarkStart w:id="1739" w:name="_Toc194983954"/>
      <w:bookmarkStart w:id="1740" w:name="_Toc199516289"/>
      <w:bookmarkStart w:id="1741" w:name="_Toc243112809"/>
      <w:bookmarkStart w:id="1742" w:name="_Ref251144384"/>
      <w:bookmarkStart w:id="1743" w:name="_Ref251144393"/>
      <w:bookmarkStart w:id="1744" w:name="_Toc124764818"/>
      <w:bookmarkStart w:id="1745" w:name="_Toc138694342"/>
      <w:bookmarkStart w:id="1746" w:name="_Ref114888535"/>
      <w:bookmarkStart w:id="1747" w:name="_Toc138694358"/>
      <w:bookmarkEnd w:id="655"/>
      <w:bookmarkEnd w:id="656"/>
      <w:bookmarkEnd w:id="657"/>
      <w:bookmarkEnd w:id="658"/>
      <w:bookmarkEnd w:id="659"/>
      <w:bookmarkEnd w:id="660"/>
      <w:bookmarkEnd w:id="661"/>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r>
        <w:rPr>
          <w:rFonts w:eastAsia="Times New Roman"/>
        </w:rPr>
        <w:t xml:space="preserve"> </w:t>
      </w:r>
      <w:bookmarkStart w:id="1748" w:name="_Toc25589748"/>
      <w:bookmarkStart w:id="1749" w:name="_Toc349042686"/>
      <w:r>
        <w:rPr>
          <w:rFonts w:eastAsia="Times New Roman"/>
        </w:rPr>
        <w:t>Property Scoping Rules</w:t>
      </w:r>
      <w:bookmarkEnd w:id="1748"/>
      <w:bookmarkEnd w:id="1749"/>
      <w:bookmarkEnd w:id="1737"/>
      <w:bookmarkEnd w:id="1738"/>
      <w:bookmarkEnd w:id="1739"/>
      <w:bookmarkEnd w:id="1740"/>
      <w:bookmarkEnd w:id="1741"/>
      <w:bookmarkEnd w:id="1742"/>
      <w:bookmarkEnd w:id="1743"/>
    </w:p>
    <w:p w14:paraId="7F6107CB" w14:textId="77777777" w:rsidR="00000000" w:rsidRDefault="009D64FD">
      <w:r>
        <w:t>This section describes the rules that govern the scope over which D</w:t>
      </w:r>
      <w:r>
        <w:t>FDL representation properties apply</w:t>
      </w:r>
    </w:p>
    <w:p w14:paraId="4874FA3F" w14:textId="77777777" w:rsidR="00000000" w:rsidRDefault="009D64FD">
      <w:r>
        <w:t xml:space="preserve">The scope of the representational properties on each of the component format annotations is given in </w:t>
      </w:r>
      <w:r>
        <w:fldChar w:fldCharType="begin"/>
      </w:r>
      <w:r>
        <w:instrText xml:space="preserve"> REF _Ref243814390 \h </w:instrText>
      </w:r>
      <w:r>
        <w:fldChar w:fldCharType="separate"/>
      </w:r>
      <w:r>
        <w:rPr>
          <w:b/>
          <w:bCs/>
        </w:rPr>
        <w:t xml:space="preserve">Table </w:t>
      </w:r>
      <w:r>
        <w:rPr>
          <w:b/>
          <w:bCs/>
          <w:noProof/>
        </w:rPr>
        <w:t>9</w:t>
      </w:r>
      <w:r>
        <w:rPr>
          <w:b/>
          <w:bCs/>
        </w:rPr>
        <w:t xml:space="preserve"> DFDL annotation scoping</w:t>
      </w:r>
      <w: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3"/>
        <w:gridCol w:w="6817"/>
      </w:tblGrid>
      <w:tr w:rsidR="00000000" w14:paraId="0F111929"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AB11455" w14:textId="77777777" w:rsidR="00000000" w:rsidRDefault="009D64FD">
            <w:pPr>
              <w:rPr>
                <w:b/>
                <w:bCs/>
                <w:iCs/>
              </w:rPr>
            </w:pPr>
            <w:r>
              <w:rPr>
                <w:b/>
                <w:bCs/>
                <w:iCs/>
              </w:rPr>
              <w:t>Annotation Point</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665EBBB" w14:textId="77777777" w:rsidR="00000000" w:rsidRDefault="009D64FD">
            <w:pPr>
              <w:rPr>
                <w:b/>
                <w:bCs/>
                <w:iCs/>
              </w:rPr>
            </w:pPr>
            <w:r>
              <w:rPr>
                <w:b/>
                <w:bCs/>
                <w:iCs/>
              </w:rPr>
              <w:t>Property Scope</w:t>
            </w:r>
          </w:p>
        </w:tc>
      </w:tr>
      <w:tr w:rsidR="00000000" w14:paraId="281ADFAE" w14:textId="77777777">
        <w:tc>
          <w:tcPr>
            <w:tcW w:w="0" w:type="auto"/>
            <w:tcBorders>
              <w:top w:val="single" w:sz="4" w:space="0" w:color="auto"/>
              <w:left w:val="single" w:sz="4" w:space="0" w:color="auto"/>
              <w:bottom w:val="single" w:sz="4" w:space="0" w:color="auto"/>
              <w:right w:val="single" w:sz="4" w:space="0" w:color="auto"/>
            </w:tcBorders>
            <w:hideMark/>
          </w:tcPr>
          <w:p w14:paraId="1DFF0487" w14:textId="77777777" w:rsidR="00000000" w:rsidRDefault="009D64FD">
            <w:r>
              <w:t>Schema declaration</w:t>
            </w:r>
          </w:p>
        </w:tc>
        <w:tc>
          <w:tcPr>
            <w:tcW w:w="0" w:type="auto"/>
            <w:tcBorders>
              <w:top w:val="single" w:sz="4" w:space="0" w:color="auto"/>
              <w:left w:val="single" w:sz="4" w:space="0" w:color="auto"/>
              <w:bottom w:val="single" w:sz="4" w:space="0" w:color="auto"/>
              <w:right w:val="single" w:sz="4" w:space="0" w:color="auto"/>
            </w:tcBorders>
            <w:hideMark/>
          </w:tcPr>
          <w:p w14:paraId="5B5D5F38" w14:textId="77777777" w:rsidR="00000000" w:rsidRDefault="009D64FD">
            <w:r>
              <w:t xml:space="preserve">dfdl:format representation properties apply </w:t>
            </w:r>
            <w:r>
              <w:rPr>
                <w:rStyle w:val="Emphasis"/>
              </w:rPr>
              <w:t>lexically</w:t>
            </w:r>
            <w:r>
              <w:t xml:space="preserve"> as default properties over all components in the schema </w:t>
            </w:r>
          </w:p>
        </w:tc>
      </w:tr>
      <w:tr w:rsidR="00000000" w14:paraId="31B03C0C" w14:textId="77777777">
        <w:tc>
          <w:tcPr>
            <w:tcW w:w="0" w:type="auto"/>
            <w:tcBorders>
              <w:top w:val="single" w:sz="4" w:space="0" w:color="auto"/>
              <w:left w:val="single" w:sz="4" w:space="0" w:color="auto"/>
              <w:bottom w:val="single" w:sz="4" w:space="0" w:color="auto"/>
              <w:right w:val="single" w:sz="4" w:space="0" w:color="auto"/>
            </w:tcBorders>
            <w:hideMark/>
          </w:tcPr>
          <w:p w14:paraId="2A03E51D" w14:textId="77777777" w:rsidR="00000000" w:rsidRDefault="009D64FD">
            <w:r>
              <w:t>Element declaration</w:t>
            </w:r>
          </w:p>
        </w:tc>
        <w:tc>
          <w:tcPr>
            <w:tcW w:w="0" w:type="auto"/>
            <w:tcBorders>
              <w:top w:val="single" w:sz="4" w:space="0" w:color="auto"/>
              <w:left w:val="single" w:sz="4" w:space="0" w:color="auto"/>
              <w:bottom w:val="single" w:sz="4" w:space="0" w:color="auto"/>
              <w:right w:val="single" w:sz="4" w:space="0" w:color="auto"/>
            </w:tcBorders>
            <w:hideMark/>
          </w:tcPr>
          <w:p w14:paraId="72794746" w14:textId="77777777" w:rsidR="00000000" w:rsidRDefault="009D64FD">
            <w:r>
              <w:t xml:space="preserve">dfdl:element properties apply locally </w:t>
            </w:r>
          </w:p>
        </w:tc>
      </w:tr>
      <w:tr w:rsidR="00000000" w14:paraId="4114FE97" w14:textId="77777777">
        <w:tc>
          <w:tcPr>
            <w:tcW w:w="0" w:type="auto"/>
            <w:tcBorders>
              <w:top w:val="single" w:sz="4" w:space="0" w:color="auto"/>
              <w:left w:val="single" w:sz="4" w:space="0" w:color="auto"/>
              <w:bottom w:val="single" w:sz="4" w:space="0" w:color="auto"/>
              <w:right w:val="single" w:sz="4" w:space="0" w:color="auto"/>
            </w:tcBorders>
            <w:hideMark/>
          </w:tcPr>
          <w:p w14:paraId="50FC5653" w14:textId="77777777" w:rsidR="00000000" w:rsidRDefault="009D64FD">
            <w:r>
              <w:t>Element reference</w:t>
            </w:r>
          </w:p>
        </w:tc>
        <w:tc>
          <w:tcPr>
            <w:tcW w:w="0" w:type="auto"/>
            <w:tcBorders>
              <w:top w:val="single" w:sz="4" w:space="0" w:color="auto"/>
              <w:left w:val="single" w:sz="4" w:space="0" w:color="auto"/>
              <w:bottom w:val="single" w:sz="4" w:space="0" w:color="auto"/>
              <w:right w:val="single" w:sz="4" w:space="0" w:color="auto"/>
            </w:tcBorders>
            <w:hideMark/>
          </w:tcPr>
          <w:p w14:paraId="7B88904E" w14:textId="77777777" w:rsidR="00000000" w:rsidRDefault="009D64FD">
            <w:r>
              <w:t>dfdl:element properties apply locally</w:t>
            </w:r>
          </w:p>
        </w:tc>
      </w:tr>
      <w:tr w:rsidR="00000000" w14:paraId="064652EB" w14:textId="77777777">
        <w:tc>
          <w:tcPr>
            <w:tcW w:w="0" w:type="auto"/>
            <w:tcBorders>
              <w:top w:val="single" w:sz="4" w:space="0" w:color="auto"/>
              <w:left w:val="single" w:sz="4" w:space="0" w:color="auto"/>
              <w:bottom w:val="single" w:sz="4" w:space="0" w:color="auto"/>
              <w:right w:val="single" w:sz="4" w:space="0" w:color="auto"/>
            </w:tcBorders>
            <w:hideMark/>
          </w:tcPr>
          <w:p w14:paraId="5D77C33E" w14:textId="77777777" w:rsidR="00000000" w:rsidRDefault="009D64FD">
            <w:r>
              <w:t>Simple type definition</w:t>
            </w:r>
          </w:p>
        </w:tc>
        <w:tc>
          <w:tcPr>
            <w:tcW w:w="0" w:type="auto"/>
            <w:tcBorders>
              <w:top w:val="single" w:sz="4" w:space="0" w:color="auto"/>
              <w:left w:val="single" w:sz="4" w:space="0" w:color="auto"/>
              <w:bottom w:val="single" w:sz="4" w:space="0" w:color="auto"/>
              <w:right w:val="single" w:sz="4" w:space="0" w:color="auto"/>
            </w:tcBorders>
            <w:hideMark/>
          </w:tcPr>
          <w:p w14:paraId="5689F9F0" w14:textId="77777777" w:rsidR="00000000" w:rsidRDefault="009D64FD">
            <w:r>
              <w:t>dfdl:simpleType properties apply locally</w:t>
            </w:r>
          </w:p>
        </w:tc>
      </w:tr>
      <w:tr w:rsidR="00000000" w14:paraId="1F4CF49D" w14:textId="77777777">
        <w:tc>
          <w:tcPr>
            <w:tcW w:w="0" w:type="auto"/>
            <w:tcBorders>
              <w:top w:val="single" w:sz="4" w:space="0" w:color="auto"/>
              <w:left w:val="single" w:sz="4" w:space="0" w:color="auto"/>
              <w:bottom w:val="single" w:sz="4" w:space="0" w:color="auto"/>
              <w:right w:val="single" w:sz="4" w:space="0" w:color="auto"/>
            </w:tcBorders>
            <w:hideMark/>
          </w:tcPr>
          <w:p w14:paraId="52E7B5F8" w14:textId="77777777" w:rsidR="00000000" w:rsidRDefault="009D64FD">
            <w:r>
              <w:t xml:space="preserve">Sequence </w:t>
            </w:r>
          </w:p>
        </w:tc>
        <w:tc>
          <w:tcPr>
            <w:tcW w:w="0" w:type="auto"/>
            <w:tcBorders>
              <w:top w:val="single" w:sz="4" w:space="0" w:color="auto"/>
              <w:left w:val="single" w:sz="4" w:space="0" w:color="auto"/>
              <w:bottom w:val="single" w:sz="4" w:space="0" w:color="auto"/>
              <w:right w:val="single" w:sz="4" w:space="0" w:color="auto"/>
            </w:tcBorders>
            <w:hideMark/>
          </w:tcPr>
          <w:p w14:paraId="1E3CD891" w14:textId="77777777" w:rsidR="00000000" w:rsidRDefault="009D64FD">
            <w:r>
              <w:t>dfdl:sequence properties apply locally</w:t>
            </w:r>
          </w:p>
        </w:tc>
      </w:tr>
      <w:tr w:rsidR="00000000" w14:paraId="0929A980" w14:textId="77777777">
        <w:tc>
          <w:tcPr>
            <w:tcW w:w="0" w:type="auto"/>
            <w:tcBorders>
              <w:top w:val="single" w:sz="4" w:space="0" w:color="auto"/>
              <w:left w:val="single" w:sz="4" w:space="0" w:color="auto"/>
              <w:bottom w:val="single" w:sz="4" w:space="0" w:color="auto"/>
              <w:right w:val="single" w:sz="4" w:space="0" w:color="auto"/>
            </w:tcBorders>
            <w:hideMark/>
          </w:tcPr>
          <w:p w14:paraId="6650FEE1" w14:textId="77777777" w:rsidR="00000000" w:rsidRDefault="009D64FD">
            <w:r>
              <w:t xml:space="preserve">Choice </w:t>
            </w:r>
          </w:p>
        </w:tc>
        <w:tc>
          <w:tcPr>
            <w:tcW w:w="0" w:type="auto"/>
            <w:tcBorders>
              <w:top w:val="single" w:sz="4" w:space="0" w:color="auto"/>
              <w:left w:val="single" w:sz="4" w:space="0" w:color="auto"/>
              <w:bottom w:val="single" w:sz="4" w:space="0" w:color="auto"/>
              <w:right w:val="single" w:sz="4" w:space="0" w:color="auto"/>
            </w:tcBorders>
            <w:hideMark/>
          </w:tcPr>
          <w:p w14:paraId="4C4EE164" w14:textId="77777777" w:rsidR="00000000" w:rsidRDefault="009D64FD">
            <w:r>
              <w:t>dfdl:choice properties apply locally</w:t>
            </w:r>
          </w:p>
        </w:tc>
      </w:tr>
      <w:tr w:rsidR="00000000" w14:paraId="263D0FDE" w14:textId="77777777">
        <w:tc>
          <w:tcPr>
            <w:tcW w:w="0" w:type="auto"/>
            <w:tcBorders>
              <w:top w:val="single" w:sz="4" w:space="0" w:color="auto"/>
              <w:left w:val="single" w:sz="4" w:space="0" w:color="auto"/>
              <w:bottom w:val="single" w:sz="4" w:space="0" w:color="auto"/>
              <w:right w:val="single" w:sz="4" w:space="0" w:color="auto"/>
            </w:tcBorders>
            <w:hideMark/>
          </w:tcPr>
          <w:p w14:paraId="1E5843C2" w14:textId="77777777" w:rsidR="00000000" w:rsidRDefault="009D64FD">
            <w:r>
              <w:t>Group reference</w:t>
            </w:r>
          </w:p>
        </w:tc>
        <w:tc>
          <w:tcPr>
            <w:tcW w:w="0" w:type="auto"/>
            <w:tcBorders>
              <w:top w:val="single" w:sz="4" w:space="0" w:color="auto"/>
              <w:left w:val="single" w:sz="4" w:space="0" w:color="auto"/>
              <w:bottom w:val="single" w:sz="4" w:space="0" w:color="auto"/>
              <w:right w:val="single" w:sz="4" w:space="0" w:color="auto"/>
            </w:tcBorders>
            <w:hideMark/>
          </w:tcPr>
          <w:p w14:paraId="3B2C1C0E" w14:textId="77777777" w:rsidR="00000000" w:rsidRDefault="009D64FD">
            <w:r>
              <w:t>dfdl:group properties apply locally</w:t>
            </w:r>
          </w:p>
        </w:tc>
      </w:tr>
    </w:tbl>
    <w:p w14:paraId="0F9675C4" w14:textId="77777777" w:rsidR="00000000" w:rsidRDefault="009D64FD">
      <w:pPr>
        <w:rPr>
          <w:b/>
          <w:bCs/>
        </w:rPr>
      </w:pPr>
      <w:bookmarkStart w:id="1750" w:name="_Ref243814390"/>
      <w:r>
        <w:rPr>
          <w:b/>
          <w:bCs/>
        </w:rPr>
        <w:t>Tab</w:t>
      </w:r>
      <w:r>
        <w:rPr>
          <w:b/>
          <w:bCs/>
        </w:rPr>
        <w:t xml:space="preserve">le </w:t>
      </w:r>
      <w:r>
        <w:fldChar w:fldCharType="begin"/>
      </w:r>
      <w:r>
        <w:rPr>
          <w:b/>
          <w:bCs/>
        </w:rPr>
        <w:instrText xml:space="preserve"> SEQ Table \* ARABIC </w:instrText>
      </w:r>
      <w:r>
        <w:fldChar w:fldCharType="separate"/>
      </w:r>
      <w:r>
        <w:rPr>
          <w:b/>
          <w:bCs/>
          <w:noProof/>
        </w:rPr>
        <w:t>9</w:t>
      </w:r>
      <w:r>
        <w:fldChar w:fldCharType="end"/>
      </w:r>
      <w:r>
        <w:rPr>
          <w:b/>
          <w:bCs/>
        </w:rPr>
        <w:t xml:space="preserve"> DFDL annotation scoping</w:t>
      </w:r>
      <w:bookmarkEnd w:id="1750"/>
    </w:p>
    <w:p w14:paraId="1A30A9EF" w14:textId="77777777" w:rsidR="00000000" w:rsidRDefault="009D64FD">
      <w:r>
        <w:t xml:space="preserve">Note: This table lists DFDL annotations on schema components. DFDL annotations can also be placed on other DFDL annotations, such as a dfdl:format within a dfdl:defineFormat, to provide a named reusable </w:t>
      </w:r>
      <w:r>
        <w:t>format definition. In this case the annotation applies only where the named format is referenced.</w:t>
      </w:r>
    </w:p>
    <w:p w14:paraId="57F40579" w14:textId="77777777" w:rsidR="00000000" w:rsidRDefault="009D64FD">
      <w:r>
        <w:t xml:space="preserve">DFDL representation properties explicitly defined on annotations, other than a dfdl:format on an xs:schema declaration, apply locally to that component only. </w:t>
      </w:r>
      <w:r>
        <w:t>The explicitly defined properties are the combination of any defined locally on the annotation and any defined on the dfdl:defineFormat annotation referenced by a local dfdl:ref property. When a property is defined both locally and on the dfdl:defineFormat</w:t>
      </w:r>
      <w:r>
        <w:t xml:space="preserve">, the locally defined property takes precedence. </w:t>
      </w:r>
    </w:p>
    <w:p w14:paraId="4782D005" w14:textId="77777777" w:rsidR="00000000" w:rsidRDefault="009D64FD">
      <w:r>
        <w:t>The dfdl:format annotation on the top level xs:schema declaration provides defaults for the DFDL representation properties at every DFDL-annotatable component contained in the schema document. They do not a</w:t>
      </w:r>
      <w:r>
        <w:t>pply to any components in any included or imported schema document (these may have their own defaults).</w:t>
      </w:r>
    </w:p>
    <w:p w14:paraId="00731A39" w14:textId="77777777" w:rsidR="00000000" w:rsidRDefault="009D64FD">
      <w:pPr>
        <w:pStyle w:val="Heading2"/>
        <w:rPr>
          <w:rFonts w:eastAsia="Times New Roman"/>
        </w:rPr>
      </w:pPr>
      <w:bookmarkStart w:id="1751" w:name="_Toc322911593"/>
      <w:bookmarkStart w:id="1752" w:name="_Toc322912132"/>
      <w:bookmarkStart w:id="1753" w:name="_Toc329092982"/>
      <w:bookmarkStart w:id="1754" w:name="_Toc332701495"/>
      <w:bookmarkStart w:id="1755" w:name="_Toc332701802"/>
      <w:bookmarkStart w:id="1756" w:name="_Toc332711596"/>
      <w:bookmarkStart w:id="1757" w:name="_Toc332711904"/>
      <w:bookmarkStart w:id="1758" w:name="_Toc332712206"/>
      <w:bookmarkStart w:id="1759" w:name="_Toc332724122"/>
      <w:bookmarkStart w:id="1760" w:name="_Toc332724422"/>
      <w:bookmarkStart w:id="1761" w:name="_Toc341102718"/>
      <w:bookmarkStart w:id="1762" w:name="_Toc347241450"/>
      <w:bookmarkStart w:id="1763" w:name="_Toc347744643"/>
      <w:bookmarkStart w:id="1764" w:name="_Toc348984426"/>
      <w:bookmarkStart w:id="1765" w:name="_Toc348984731"/>
      <w:bookmarkStart w:id="1766" w:name="_Toc349037894"/>
      <w:bookmarkStart w:id="1767" w:name="_Toc349038199"/>
      <w:bookmarkStart w:id="1768" w:name="_Toc349042687"/>
      <w:bookmarkStart w:id="1769" w:name="_Toc349642110"/>
      <w:bookmarkStart w:id="1770" w:name="_Toc351912678"/>
      <w:bookmarkStart w:id="1771" w:name="_Toc351914700"/>
      <w:bookmarkStart w:id="1772" w:name="_Toc351915134"/>
      <w:bookmarkStart w:id="1773" w:name="_Toc361231173"/>
      <w:bookmarkStart w:id="1774" w:name="_Toc361231699"/>
      <w:bookmarkStart w:id="1775" w:name="_Toc362444997"/>
      <w:bookmarkStart w:id="1776" w:name="_Toc363908919"/>
      <w:bookmarkStart w:id="1777" w:name="_Toc364463342"/>
      <w:bookmarkStart w:id="1778" w:name="_Toc366077940"/>
      <w:bookmarkStart w:id="1779" w:name="_Toc366078559"/>
      <w:bookmarkStart w:id="1780" w:name="_Toc366079545"/>
      <w:bookmarkStart w:id="1781" w:name="_Toc366080157"/>
      <w:bookmarkStart w:id="1782" w:name="_Toc366080766"/>
      <w:bookmarkStart w:id="1783" w:name="_Toc366505106"/>
      <w:bookmarkStart w:id="1784" w:name="_Toc366508475"/>
      <w:bookmarkStart w:id="1785" w:name="_Toc366512976"/>
      <w:bookmarkStart w:id="1786" w:name="_Toc366574167"/>
      <w:bookmarkStart w:id="1787" w:name="_Toc366577960"/>
      <w:bookmarkStart w:id="1788" w:name="_Toc366578554"/>
      <w:bookmarkStart w:id="1789" w:name="_Toc366579146"/>
      <w:bookmarkStart w:id="1790" w:name="_Toc366579737"/>
      <w:bookmarkStart w:id="1791" w:name="_Toc366580329"/>
      <w:bookmarkStart w:id="1792" w:name="_Toc366580920"/>
      <w:bookmarkStart w:id="1793" w:name="_Toc366581512"/>
      <w:bookmarkStart w:id="1794" w:name="_Ref247448493"/>
      <w:bookmarkStart w:id="1795" w:name="_Toc349042688"/>
      <w:bookmarkStart w:id="1796" w:name="_Toc25589749"/>
      <w:bookmarkStart w:id="1797" w:name="_Toc124764819"/>
      <w:bookmarkStart w:id="1798" w:name="_Toc177399072"/>
      <w:bookmarkStart w:id="1799" w:name="_Toc175057359"/>
      <w:bookmarkStart w:id="1800" w:name="_Toc199516298"/>
      <w:bookmarkStart w:id="1801" w:name="_Toc194983962"/>
      <w:bookmarkStart w:id="1802" w:name="_Ref215569784"/>
      <w:bookmarkStart w:id="1803" w:name="_Ref215569794"/>
      <w:bookmarkStart w:id="1804" w:name="_Ref215569885"/>
      <w:bookmarkEnd w:id="1744"/>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r>
        <w:rPr>
          <w:rFonts w:eastAsia="Times New Roman"/>
        </w:rPr>
        <w:t>Providing Defaults for DFDL properties</w:t>
      </w:r>
      <w:bookmarkEnd w:id="1794"/>
      <w:bookmarkEnd w:id="1795"/>
      <w:bookmarkEnd w:id="1796"/>
    </w:p>
    <w:p w14:paraId="5AC1BE58" w14:textId="77777777" w:rsidR="00000000" w:rsidRDefault="009D64FD">
      <w:r>
        <w:t xml:space="preserve">A dfdl:format annotation on the top level xs:schema declaration may </w:t>
      </w:r>
      <w:r>
        <w:t xml:space="preserve">provide defaults for some or all the DFDL representation properties at every annotation point within the schema document. The default properties may be specified in attribute or element form. (Short form is not allowed on the xs:schema element.) </w:t>
      </w:r>
    </w:p>
    <w:p w14:paraId="55B0144E" w14:textId="77777777" w:rsidR="00000000" w:rsidRDefault="009D64FD">
      <w:r>
        <w:t xml:space="preserve">The </w:t>
      </w:r>
      <w:r>
        <w:t>dfdl:ref property is not a representation property so no default can be set.</w:t>
      </w:r>
    </w:p>
    <w:p w14:paraId="5F07CD93" w14:textId="77777777" w:rsidR="00000000" w:rsidRDefault="009D64FD">
      <w:r>
        <w:t xml:space="preserve">The dfdl:escapeSchemeRef </w:t>
      </w:r>
      <w:r>
        <w:rPr>
          <w:szCs w:val="18"/>
        </w:rPr>
        <w:t>property provides a default reference to a dfdl:defineEscapeScheme, the properties of dfdl:</w:t>
      </w:r>
      <w:r>
        <w:t>escapeScheme</w:t>
      </w:r>
      <w:r>
        <w:rPr>
          <w:szCs w:val="18"/>
        </w:rPr>
        <w:t xml:space="preserve"> are not defaulted individually.</w:t>
      </w:r>
    </w:p>
    <w:p w14:paraId="4966670E" w14:textId="77777777" w:rsidR="00000000" w:rsidRDefault="009D64FD">
      <w:r>
        <w:t>DFDL representatio</w:t>
      </w:r>
      <w:r>
        <w:t xml:space="preserve">n properties defined explicitly on a component apply only to that component and override the default value of that property provided by a default format specified by an xs:schema dfdl:format annotation. </w:t>
      </w:r>
    </w:p>
    <w:p w14:paraId="788C5814" w14:textId="77777777" w:rsidR="00000000" w:rsidRDefault="009D64FD">
      <w:r>
        <w:t>The example below demonstrates the overriding of the</w:t>
      </w:r>
      <w:r>
        <w:t xml:space="preserve"> encoding property. The  value</w:t>
      </w:r>
      <w:r>
        <w:rPr>
          <w:rStyle w:val="CodeCharacter"/>
          <w:rFonts w:cs="Times New Roman"/>
          <w:sz w:val="20"/>
        </w:rPr>
        <w:t>'ASCII'</w:t>
      </w:r>
      <w:r>
        <w:t xml:space="preserve"> is the default value for the </w:t>
      </w:r>
      <w:r>
        <w:rPr>
          <w:rStyle w:val="CodeblockChar0"/>
        </w:rPr>
        <w:t>title</w:t>
      </w:r>
      <w:r>
        <w:t xml:space="preserve"> element, but then it is overridden by the locally defined </w:t>
      </w:r>
      <w:r>
        <w:rPr>
          <w:rStyle w:val="CodeCharacter"/>
          <w:rFonts w:cs="Times New Roman"/>
          <w:sz w:val="20"/>
        </w:rPr>
        <w:t>utf-8</w:t>
      </w:r>
      <w:r>
        <w:t xml:space="preserve"> value for the encoding property, which takes precedence.</w:t>
      </w:r>
    </w:p>
    <w:p w14:paraId="3B1BE8DC" w14:textId="77777777" w:rsidR="00000000" w:rsidRDefault="009D64FD">
      <w:pPr>
        <w:pStyle w:val="Codeblock0"/>
        <w:pBdr>
          <w:top w:val="single" w:sz="4" w:space="1" w:color="auto"/>
          <w:left w:val="single" w:sz="4" w:space="4" w:color="auto"/>
          <w:bottom w:val="single" w:sz="4" w:space="1" w:color="auto"/>
          <w:right w:val="single" w:sz="4" w:space="4" w:color="auto"/>
        </w:pBdr>
      </w:pPr>
      <w:r>
        <w:t>&lt;xs:schema&gt;</w:t>
      </w:r>
    </w:p>
    <w:p w14:paraId="38C1017C" w14:textId="77777777" w:rsidR="00000000" w:rsidRDefault="009D64FD">
      <w:pPr>
        <w:pStyle w:val="Codeblock0"/>
        <w:pBdr>
          <w:top w:val="single" w:sz="4" w:space="1" w:color="auto"/>
          <w:left w:val="single" w:sz="4" w:space="4" w:color="auto"/>
          <w:bottom w:val="single" w:sz="4" w:space="1" w:color="auto"/>
          <w:right w:val="single" w:sz="4" w:space="4" w:color="auto"/>
        </w:pBdr>
      </w:pPr>
      <w:r>
        <w:t>  &lt;xs:annotation&gt;</w:t>
      </w:r>
      <w:r>
        <w:br/>
        <w:t>    &lt;xs:appinfo source="http://w</w:t>
      </w:r>
      <w:r>
        <w:t>ww.ogf.org/dfdl/"&gt;</w:t>
      </w:r>
      <w:r>
        <w:br/>
        <w:t>      &lt;dfdl:format</w:t>
      </w:r>
      <w:r>
        <w:rPr>
          <w:b/>
        </w:rPr>
        <w:t xml:space="preserve"> encoding="ASCII"</w:t>
      </w:r>
      <w:r>
        <w:t xml:space="preserve"> /&gt;</w:t>
      </w:r>
      <w:r>
        <w:br/>
        <w:t>    &lt;/xs:appinfo&gt;</w:t>
      </w:r>
      <w:r>
        <w:br/>
        <w:t>  &lt;/xs:annotation&gt;</w:t>
      </w:r>
      <w:r>
        <w:br/>
      </w:r>
    </w:p>
    <w:p w14:paraId="5F62C969"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&lt;xs:element name="book"&gt;</w:t>
      </w:r>
      <w:r>
        <w:br/>
        <w:t>    &lt;xs:complexType&gt;</w:t>
      </w:r>
    </w:p>
    <w:p w14:paraId="6BD5B967" w14:textId="77777777" w:rsidR="00000000" w:rsidRDefault="009D64FD">
      <w:pPr>
        <w:pStyle w:val="Codeblock0"/>
        <w:pBdr>
          <w:top w:val="single" w:sz="4" w:space="1" w:color="auto"/>
          <w:left w:val="single" w:sz="4" w:space="4" w:color="auto"/>
          <w:bottom w:val="single" w:sz="4" w:space="1" w:color="auto"/>
          <w:right w:val="single" w:sz="4" w:space="4" w:color="auto"/>
        </w:pBdr>
      </w:pPr>
      <w:r>
        <w:rPr>
          <w:b/>
        </w:rPr>
        <w:t> </w:t>
      </w:r>
      <w:r>
        <w:t>     &lt;xs:sequence&gt;</w:t>
      </w:r>
      <w:r>
        <w:br/>
        <w:t>        &lt;xs:element name="title" type="xs:string"&gt;</w:t>
      </w:r>
      <w:r>
        <w:br/>
        <w:t>          &lt;xs:annotation&gt;</w:t>
      </w:r>
      <w:r>
        <w:br/>
        <w:t>            &lt;xs</w:t>
      </w:r>
      <w:r>
        <w:t>:appinfo source="http://www.ogf.org/dfdl/"&gt;</w:t>
      </w:r>
      <w:r>
        <w:br/>
        <w:t>              &lt;dfdl:element</w:t>
      </w:r>
      <w:r>
        <w:rPr>
          <w:b/>
        </w:rPr>
        <w:t xml:space="preserve"> encoding="utf-8"</w:t>
      </w:r>
      <w:r>
        <w:t xml:space="preserve"> /&gt;</w:t>
      </w:r>
      <w:r>
        <w:br/>
        <w:t>            &lt;/xs:appinfo&gt;</w:t>
      </w:r>
      <w:r>
        <w:br/>
        <w:t>          &lt;/xs:annotation&gt;</w:t>
      </w:r>
      <w:r>
        <w:br/>
        <w:t>        &lt;/xs:element&gt;</w:t>
      </w:r>
      <w:r>
        <w:br/>
        <w:t>        &lt;xs:element name="pages" type="xs:int"/&gt;</w:t>
      </w:r>
      <w:r>
        <w:br/>
        <w:t>      &lt;/xs:sequence&gt;</w:t>
      </w:r>
      <w:r>
        <w:br/>
        <w:t>    &lt;/xs:complexTyp</w:t>
      </w:r>
      <w:r>
        <w:t>e&gt;</w:t>
      </w:r>
      <w:r>
        <w:br/>
        <w:t xml:space="preserve">  &lt;/xs:element&gt;</w:t>
      </w:r>
    </w:p>
    <w:p w14:paraId="013692B7" w14:textId="77777777" w:rsidR="00000000" w:rsidRDefault="009D64FD">
      <w:pPr>
        <w:pStyle w:val="Codeblock0"/>
        <w:pBdr>
          <w:top w:val="single" w:sz="4" w:space="1" w:color="auto"/>
          <w:left w:val="single" w:sz="4" w:space="4" w:color="auto"/>
          <w:bottom w:val="single" w:sz="4" w:space="1" w:color="auto"/>
          <w:right w:val="single" w:sz="4" w:space="4" w:color="auto"/>
        </w:pBdr>
      </w:pPr>
      <w:r>
        <w:t>&lt;/xs:schema&gt;</w:t>
      </w:r>
    </w:p>
    <w:p w14:paraId="25A73858" w14:textId="77777777" w:rsidR="00000000" w:rsidRDefault="009D64FD">
      <w:pPr>
        <w:pStyle w:val="Heading2"/>
        <w:rPr>
          <w:rFonts w:eastAsia="Times New Roman"/>
        </w:rPr>
      </w:pPr>
      <w:bookmarkStart w:id="1805" w:name="_Toc322911595"/>
      <w:bookmarkStart w:id="1806" w:name="_Toc322912134"/>
      <w:bookmarkStart w:id="1807" w:name="_Toc329092984"/>
      <w:bookmarkStart w:id="1808" w:name="_Toc332701497"/>
      <w:bookmarkStart w:id="1809" w:name="_Toc332701804"/>
      <w:bookmarkStart w:id="1810" w:name="_Toc332711598"/>
      <w:bookmarkStart w:id="1811" w:name="_Toc332711906"/>
      <w:bookmarkStart w:id="1812" w:name="_Toc332712208"/>
      <w:bookmarkStart w:id="1813" w:name="_Toc332724124"/>
      <w:bookmarkStart w:id="1814" w:name="_Toc332724424"/>
      <w:bookmarkStart w:id="1815" w:name="_Toc341102720"/>
      <w:bookmarkStart w:id="1816" w:name="_Toc347241452"/>
      <w:bookmarkStart w:id="1817" w:name="_Toc347744645"/>
      <w:bookmarkStart w:id="1818" w:name="_Toc348984428"/>
      <w:bookmarkStart w:id="1819" w:name="_Toc348984733"/>
      <w:bookmarkStart w:id="1820" w:name="_Toc349037896"/>
      <w:bookmarkStart w:id="1821" w:name="_Toc349038201"/>
      <w:bookmarkStart w:id="1822" w:name="_Toc349042689"/>
      <w:bookmarkStart w:id="1823" w:name="_Toc349642112"/>
      <w:bookmarkStart w:id="1824" w:name="_Toc351912680"/>
      <w:bookmarkStart w:id="1825" w:name="_Toc351914702"/>
      <w:bookmarkStart w:id="1826" w:name="_Toc351915136"/>
      <w:bookmarkStart w:id="1827" w:name="_Toc361231175"/>
      <w:bookmarkStart w:id="1828" w:name="_Toc361231701"/>
      <w:bookmarkStart w:id="1829" w:name="_Toc362444999"/>
      <w:bookmarkStart w:id="1830" w:name="_Toc363908921"/>
      <w:bookmarkStart w:id="1831" w:name="_Toc364463344"/>
      <w:bookmarkStart w:id="1832" w:name="_Toc366077942"/>
      <w:bookmarkStart w:id="1833" w:name="_Toc366078561"/>
      <w:bookmarkStart w:id="1834" w:name="_Toc366079547"/>
      <w:bookmarkStart w:id="1835" w:name="_Toc366080159"/>
      <w:bookmarkStart w:id="1836" w:name="_Toc366080768"/>
      <w:bookmarkStart w:id="1837" w:name="_Toc366505108"/>
      <w:bookmarkStart w:id="1838" w:name="_Toc366508477"/>
      <w:bookmarkStart w:id="1839" w:name="_Toc366512978"/>
      <w:bookmarkStart w:id="1840" w:name="_Toc366574169"/>
      <w:bookmarkStart w:id="1841" w:name="_Toc366577962"/>
      <w:bookmarkStart w:id="1842" w:name="_Toc366578556"/>
      <w:bookmarkStart w:id="1843" w:name="_Toc366579148"/>
      <w:bookmarkStart w:id="1844" w:name="_Toc366579739"/>
      <w:bookmarkStart w:id="1845" w:name="_Toc366580331"/>
      <w:bookmarkStart w:id="1846" w:name="_Toc366580922"/>
      <w:bookmarkStart w:id="1847" w:name="_Toc366581514"/>
      <w:bookmarkStart w:id="1848" w:name="_Toc349042690"/>
      <w:bookmarkStart w:id="1849" w:name="_Toc25589750"/>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r>
        <w:rPr>
          <w:rFonts w:eastAsia="Times New Roman"/>
        </w:rPr>
        <w:t>Combining DFDL Representation Properties from a dfdl:defineFormat</w:t>
      </w:r>
      <w:bookmarkEnd w:id="1848"/>
      <w:bookmarkEnd w:id="1849"/>
    </w:p>
    <w:p w14:paraId="1B2954D9" w14:textId="77777777" w:rsidR="00000000" w:rsidRDefault="009D64FD">
      <w:pPr>
        <w:pStyle w:val="nobreak"/>
      </w:pPr>
      <w:r>
        <w:t>The DFDL representation properties contained in a referenced dfdl:defineFormat are combined with any DFDL representation properties defined locally on a const</w:t>
      </w:r>
      <w:r>
        <w:t>ruct as if they had been defined locally. If the same property is defined locally in and in the referenced dfdl:defineFormat then the local property takes precedence. The combined set of explicit DFDL properties has precedence over any defaults set by a df</w:t>
      </w:r>
      <w:r>
        <w:t>dl:format on the xs:schema.</w:t>
      </w:r>
    </w:p>
    <w:p w14:paraId="1BA8D5C0" w14:textId="77777777" w:rsidR="00000000" w:rsidRDefault="009D64FD">
      <w:pPr>
        <w:pStyle w:val="Codeblock0"/>
        <w:pBdr>
          <w:top w:val="single" w:sz="4" w:space="1" w:color="auto"/>
          <w:left w:val="single" w:sz="4" w:space="4" w:color="auto"/>
          <w:bottom w:val="single" w:sz="4" w:space="1" w:color="auto"/>
          <w:right w:val="single" w:sz="4" w:space="4" w:color="auto"/>
        </w:pBdr>
      </w:pPr>
      <w:r>
        <w:t>&lt;xs:schema&gt;</w:t>
      </w:r>
    </w:p>
    <w:p w14:paraId="371CD877" w14:textId="77777777" w:rsidR="00000000" w:rsidRDefault="009D64FD">
      <w:pPr>
        <w:pStyle w:val="Codeblock0"/>
        <w:pBdr>
          <w:top w:val="single" w:sz="4" w:space="1" w:color="auto"/>
          <w:left w:val="single" w:sz="4" w:space="4" w:color="auto"/>
          <w:bottom w:val="single" w:sz="4" w:space="1" w:color="auto"/>
          <w:right w:val="single" w:sz="4" w:space="4" w:color="auto"/>
        </w:pBdr>
      </w:pPr>
      <w:r>
        <w:t>  &lt;xs:annotation&gt;</w:t>
      </w:r>
      <w:r>
        <w:br/>
        <w:t>    &lt;xs:appinfo source="http://www.ogf.org/dfdl/"&gt;</w:t>
      </w:r>
      <w:r>
        <w:br/>
        <w:t>      &lt;dfdl:defineFormat name='myFormat'&gt;</w:t>
      </w:r>
    </w:p>
    <w:p w14:paraId="68A927C7"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&lt;dfdl:format encoding="ASCII" /&gt;</w:t>
      </w:r>
    </w:p>
    <w:p w14:paraId="3C67FE05"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&lt;/dfdl:defineFormat&gt; </w:t>
      </w:r>
      <w:r>
        <w:br/>
        <w:t>    &lt;/xs:appinfo&gt;</w:t>
      </w:r>
      <w:r>
        <w:br/>
        <w:t>  &lt;/xs:annotation&gt;</w:t>
      </w:r>
      <w:r>
        <w:br/>
      </w:r>
    </w:p>
    <w:p w14:paraId="7C88E1E6"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&lt;xs:element name="book"&gt;</w:t>
      </w:r>
      <w:r>
        <w:br/>
        <w:t>    &lt;xs:complexType&gt;</w:t>
      </w:r>
    </w:p>
    <w:p w14:paraId="2A4F3DD3" w14:textId="77777777" w:rsidR="00000000" w:rsidRDefault="009D64FD">
      <w:pPr>
        <w:pStyle w:val="Codeblock0"/>
        <w:pBdr>
          <w:top w:val="single" w:sz="4" w:space="1" w:color="auto"/>
          <w:left w:val="single" w:sz="4" w:space="4" w:color="auto"/>
          <w:bottom w:val="single" w:sz="4" w:space="1" w:color="auto"/>
          <w:right w:val="single" w:sz="4" w:space="4" w:color="auto"/>
        </w:pBdr>
      </w:pPr>
      <w:r>
        <w:rPr>
          <w:b/>
        </w:rPr>
        <w:t> </w:t>
      </w:r>
      <w:r>
        <w:t>     &lt;xs:sequence&gt;</w:t>
      </w:r>
      <w:r>
        <w:br/>
        <w:t>        &lt;xs:element name="title" type="xs:string"&gt;</w:t>
      </w:r>
      <w:r>
        <w:br/>
        <w:t>          &lt;xs:annotation&gt;</w:t>
      </w:r>
      <w:r>
        <w:br/>
        <w:t xml:space="preserve">            &lt;xs:appinfo source="http://www.ogf.org/dfdl/"&gt;</w:t>
      </w:r>
      <w:r>
        <w:br/>
        <w:t>              &lt;dfdl:element</w:t>
      </w:r>
      <w:r>
        <w:rPr>
          <w:b/>
        </w:rPr>
        <w:t xml:space="preserve"> ref='myFormat' encodin</w:t>
      </w:r>
      <w:r>
        <w:rPr>
          <w:b/>
        </w:rPr>
        <w:t xml:space="preserve">g="UTF-8" </w:t>
      </w:r>
      <w:r>
        <w:t>/&gt;</w:t>
      </w:r>
      <w:r>
        <w:br/>
        <w:t>            &lt;/xs:appinfo&gt;</w:t>
      </w:r>
      <w:r>
        <w:br/>
        <w:t>          &lt;/xs:annotation&gt;</w:t>
      </w:r>
      <w:r>
        <w:br/>
        <w:t>        &lt;/xs:element&gt;</w:t>
      </w:r>
      <w:r>
        <w:br/>
        <w:t>        &lt;xs:element name="pages" type="xs:int"/&gt;</w:t>
      </w:r>
      <w:r>
        <w:br/>
        <w:t>      &lt;/xs:sequence&gt;</w:t>
      </w:r>
      <w:r>
        <w:br/>
        <w:t>    &lt;/xs:complexType&gt;</w:t>
      </w:r>
      <w:r>
        <w:br/>
        <w:t xml:space="preserve">  &lt;/xs:element&gt;</w:t>
      </w:r>
    </w:p>
    <w:p w14:paraId="3D039880" w14:textId="77777777" w:rsidR="00000000" w:rsidRDefault="009D64FD">
      <w:pPr>
        <w:pStyle w:val="Codeblock0"/>
        <w:pBdr>
          <w:top w:val="single" w:sz="4" w:space="1" w:color="auto"/>
          <w:left w:val="single" w:sz="4" w:space="4" w:color="auto"/>
          <w:bottom w:val="single" w:sz="4" w:space="1" w:color="auto"/>
          <w:right w:val="single" w:sz="4" w:space="4" w:color="auto"/>
        </w:pBdr>
      </w:pPr>
      <w:r>
        <w:t>&lt;/xs:schema&gt;</w:t>
      </w:r>
    </w:p>
    <w:p w14:paraId="4DFE3FF7" w14:textId="77777777" w:rsidR="00000000" w:rsidRDefault="009D64FD">
      <w:r>
        <w:t>The example above demonstrates the overriding o</w:t>
      </w:r>
      <w:r>
        <w:t>f an encoding property. The 'ASCII' format encoding from the 'myFormat' is overridden by the UTF-8 format encoding, which as a locally defined property takes precedence.</w:t>
      </w:r>
    </w:p>
    <w:p w14:paraId="2DE8BBED" w14:textId="77777777" w:rsidR="00000000" w:rsidRDefault="009D64FD">
      <w:pPr>
        <w:pStyle w:val="Heading2"/>
        <w:rPr>
          <w:rFonts w:eastAsia="Times New Roman"/>
        </w:rPr>
      </w:pPr>
      <w:bookmarkStart w:id="1850" w:name="_Toc25589751"/>
      <w:bookmarkStart w:id="1851" w:name="_Toc349042691"/>
      <w:r>
        <w:rPr>
          <w:rFonts w:eastAsia="Times New Roman"/>
        </w:rPr>
        <w:t>Combining DFDL Properties from References</w:t>
      </w:r>
      <w:bookmarkEnd w:id="1850"/>
      <w:bookmarkEnd w:id="1851"/>
    </w:p>
    <w:p w14:paraId="547E3ABA" w14:textId="77777777" w:rsidR="00000000" w:rsidRDefault="009D64FD">
      <w:bookmarkStart w:id="1852" w:name="_Toc151286659"/>
      <w:r>
        <w:t>The DFDL properties from the following types</w:t>
      </w:r>
      <w:r>
        <w:t xml:space="preserve"> of reference are combined using the rules below:</w:t>
      </w:r>
    </w:p>
    <w:p w14:paraId="099FE44A" w14:textId="77777777" w:rsidR="00000000" w:rsidRDefault="009D64FD">
      <w:pPr>
        <w:numPr>
          <w:ilvl w:val="0"/>
          <w:numId w:val="52"/>
        </w:numPr>
      </w:pPr>
      <w:r>
        <w:t xml:space="preserve">An xs:element and its referenced xs:simpleType restriction, </w:t>
      </w:r>
    </w:p>
    <w:p w14:paraId="5605A1E1" w14:textId="77777777" w:rsidR="00000000" w:rsidRDefault="009D64FD">
      <w:pPr>
        <w:numPr>
          <w:ilvl w:val="0"/>
          <w:numId w:val="52"/>
        </w:numPr>
      </w:pPr>
      <w:r>
        <w:t>An xs:element reference and its referenced global xs:element</w:t>
      </w:r>
    </w:p>
    <w:p w14:paraId="31201B04" w14:textId="77777777" w:rsidR="00000000" w:rsidRDefault="009D64FD">
      <w:pPr>
        <w:numPr>
          <w:ilvl w:val="0"/>
          <w:numId w:val="52"/>
        </w:numPr>
      </w:pPr>
      <w:r>
        <w:t>An xs:group reference and an xs:sequence or xs:choice in its referenced global xs:gr</w:t>
      </w:r>
      <w:r>
        <w:t>oup</w:t>
      </w:r>
    </w:p>
    <w:p w14:paraId="37B93FF8" w14:textId="77777777" w:rsidR="00000000" w:rsidRDefault="009D64FD">
      <w:pPr>
        <w:numPr>
          <w:ilvl w:val="0"/>
          <w:numId w:val="52"/>
        </w:numPr>
      </w:pPr>
      <w:r>
        <w:t xml:space="preserve">An xs:simpleType restriction and its base xs:simpleType restriction  </w:t>
      </w:r>
    </w:p>
    <w:p w14:paraId="58D7ECED" w14:textId="77777777" w:rsidR="00000000" w:rsidRDefault="009D64FD">
      <w:r>
        <w:t>Rules</w:t>
      </w:r>
    </w:p>
    <w:p w14:paraId="6EA92626" w14:textId="77777777" w:rsidR="00000000" w:rsidRDefault="009D64FD">
      <w:pPr>
        <w:numPr>
          <w:ilvl w:val="0"/>
          <w:numId w:val="53"/>
        </w:numPr>
      </w:pPr>
      <w:r>
        <w:t xml:space="preserve">Create an empty working set of "explicit" properties. Create an empty working set of "default" properties. </w:t>
      </w:r>
    </w:p>
    <w:p w14:paraId="6A2968C7" w14:textId="77777777" w:rsidR="00000000" w:rsidRDefault="009D64FD">
      <w:pPr>
        <w:numPr>
          <w:ilvl w:val="0"/>
          <w:numId w:val="53"/>
        </w:numPr>
      </w:pPr>
      <w:r>
        <w:t xml:space="preserve">Move to the innermost schema component in the chain of references. </w:t>
      </w:r>
    </w:p>
    <w:p w14:paraId="51A58690" w14:textId="77777777" w:rsidR="00000000" w:rsidRDefault="009D64FD">
      <w:pPr>
        <w:numPr>
          <w:ilvl w:val="0"/>
          <w:numId w:val="53"/>
        </w:numPr>
      </w:pPr>
      <w:r>
        <w:t>Assemble its applicable "explicit" properties from its local dfdl:ref (if present) and its local properties (if present), the latter overriding the former (that is, local wins over referen</w:t>
      </w:r>
      <w:r>
        <w:t>ced).</w:t>
      </w:r>
    </w:p>
    <w:p w14:paraId="56282E35" w14:textId="77777777" w:rsidR="00000000" w:rsidRDefault="009D64FD">
      <w:pPr>
        <w:numPr>
          <w:ilvl w:val="0"/>
          <w:numId w:val="53"/>
        </w:numPr>
      </w:pPr>
      <w:r>
        <w:t>Combine these with the current working set of "explicit" properties. It is a Schema Definition Error if the same property appears twice. The result is a new working set of "explicit" properties.</w:t>
      </w:r>
    </w:p>
    <w:p w14:paraId="5E8196AC" w14:textId="77777777" w:rsidR="00000000" w:rsidRDefault="009D64FD">
      <w:pPr>
        <w:numPr>
          <w:ilvl w:val="0"/>
          <w:numId w:val="53"/>
        </w:numPr>
      </w:pPr>
      <w:r>
        <w:t>Obtain applicable "default" properties from a dfdl:form</w:t>
      </w:r>
      <w:r>
        <w:t>at annotation on the xs:schema that contains the component (if such annotation is present).  Combine these with the current working set of "default" properties, the latter overriding the former (that is, inner wins). Result is a new working set of "default</w:t>
      </w:r>
      <w:r>
        <w:t xml:space="preserve">" properties. </w:t>
      </w:r>
    </w:p>
    <w:p w14:paraId="2C7E2225" w14:textId="77777777" w:rsidR="00000000" w:rsidRDefault="009D64FD">
      <w:pPr>
        <w:numPr>
          <w:ilvl w:val="0"/>
          <w:numId w:val="53"/>
        </w:numPr>
      </w:pPr>
      <w:r>
        <w:t xml:space="preserve">Move to the schema component that references the current component, and repeat starting at step 3. If there is no referencing component, carry out step 5 and then go to step 7. </w:t>
      </w:r>
    </w:p>
    <w:p w14:paraId="7DF0C13A" w14:textId="77777777" w:rsidR="00000000" w:rsidRDefault="009D64FD">
      <w:pPr>
        <w:numPr>
          <w:ilvl w:val="0"/>
          <w:numId w:val="53"/>
        </w:numPr>
      </w:pPr>
      <w:r>
        <w:t>Combine the resultant sets of properties. The "explicit" proper</w:t>
      </w:r>
      <w:r>
        <w:t>ties take priority, "defaults" only used when no "explicit" is present. It is a Schema Definition Error if a required property is in neither the "explicit" nor the "default" working sets.</w:t>
      </w:r>
    </w:p>
    <w:p w14:paraId="1831BB78" w14:textId="77777777" w:rsidR="00000000" w:rsidRDefault="009D64FD">
      <w:r>
        <w:t>"Applicable" properties are all the DFDL properties that apply to th</w:t>
      </w:r>
      <w:r>
        <w:t>at schema component. For example all the DFDL properties that apply to a particular xs:simpleType (as defined by section 13).</w:t>
      </w:r>
    </w:p>
    <w:p w14:paraId="46F1A590" w14:textId="77777777" w:rsidR="00000000" w:rsidRDefault="009D64FD">
      <w:pPr>
        <w:pStyle w:val="Codeblock0"/>
        <w:pBdr>
          <w:top w:val="single" w:sz="4" w:space="1" w:color="auto"/>
          <w:left w:val="single" w:sz="4" w:space="4" w:color="auto"/>
          <w:bottom w:val="single" w:sz="4" w:space="1" w:color="auto"/>
          <w:right w:val="single" w:sz="4" w:space="4" w:color="auto"/>
        </w:pBdr>
      </w:pPr>
      <w:r>
        <w:t>&lt;xs:simpleType name="newType"&gt;</w:t>
      </w:r>
    </w:p>
    <w:p w14:paraId="3F695D47"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&lt;xs:annotation&gt; </w:t>
      </w:r>
    </w:p>
    <w:p w14:paraId="482C5013"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6708B63A"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&lt;dfdl:simpleType alignm</w:t>
      </w:r>
      <w:r>
        <w:t>ent="16"/&gt;</w:t>
      </w:r>
    </w:p>
    <w:p w14:paraId="5443BA4B"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&lt;/xs:appinfo&gt;</w:t>
      </w:r>
    </w:p>
    <w:p w14:paraId="454EA650"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754F2772"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&lt;xs:restriction base="xs:integer"&gt;</w:t>
      </w:r>
    </w:p>
    <w:p w14:paraId="78A93F31"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0FEA2188"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&lt;/xs:restriction&gt;</w:t>
      </w:r>
    </w:p>
    <w:p w14:paraId="24151315" w14:textId="77777777" w:rsidR="00000000" w:rsidRDefault="009D64FD">
      <w:pPr>
        <w:pStyle w:val="Codeblock0"/>
        <w:pBdr>
          <w:top w:val="single" w:sz="4" w:space="1" w:color="auto"/>
          <w:left w:val="single" w:sz="4" w:space="4" w:color="auto"/>
          <w:bottom w:val="single" w:sz="4" w:space="1" w:color="auto"/>
          <w:right w:val="single" w:sz="4" w:space="4" w:color="auto"/>
        </w:pBdr>
      </w:pPr>
      <w:r>
        <w:t>&lt;/xs:simpleType&gt;</w:t>
      </w:r>
    </w:p>
    <w:p w14:paraId="5789DAB4" w14:textId="77777777" w:rsidR="00000000" w:rsidRDefault="009D64FD">
      <w:pPr>
        <w:pStyle w:val="Codeblock0"/>
        <w:pBdr>
          <w:top w:val="single" w:sz="4" w:space="1" w:color="auto"/>
          <w:left w:val="single" w:sz="4" w:space="4" w:color="auto"/>
          <w:bottom w:val="single" w:sz="4" w:space="1" w:color="auto"/>
          <w:right w:val="single" w:sz="4" w:space="4" w:color="auto"/>
        </w:pBdr>
      </w:pPr>
    </w:p>
    <w:p w14:paraId="5E980F91" w14:textId="77777777" w:rsidR="00000000" w:rsidRDefault="009D64FD">
      <w:pPr>
        <w:pStyle w:val="Codeblock0"/>
        <w:pBdr>
          <w:top w:val="single" w:sz="4" w:space="1" w:color="auto"/>
          <w:left w:val="single" w:sz="4" w:space="4" w:color="auto"/>
          <w:bottom w:val="single" w:sz="4" w:space="1" w:color="auto"/>
          <w:right w:val="single" w:sz="4" w:space="4" w:color="auto"/>
        </w:pBdr>
      </w:pPr>
      <w:r>
        <w:t>&lt;xs:element name="testElement1" type="newType"&gt;</w:t>
      </w:r>
    </w:p>
    <w:p w14:paraId="0A9A2843"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57074C1C"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&lt;xs:appinfo source="http://ww</w:t>
      </w:r>
      <w:r>
        <w:t>w.ogf.org/dfdl/"&gt;</w:t>
      </w:r>
    </w:p>
    <w:p w14:paraId="4DFFA9BC"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&lt;dfdl:element representation="binary"/&gt;</w:t>
      </w:r>
    </w:p>
    <w:p w14:paraId="641F69C9"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&lt;/xs:appinfo&gt;</w:t>
      </w:r>
    </w:p>
    <w:p w14:paraId="242A31B7"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01C21054" w14:textId="77777777" w:rsidR="00000000" w:rsidRDefault="009D64FD">
      <w:pPr>
        <w:pStyle w:val="Codeblock0"/>
        <w:pBdr>
          <w:top w:val="single" w:sz="4" w:space="1" w:color="auto"/>
          <w:left w:val="single" w:sz="4" w:space="4" w:color="auto"/>
          <w:bottom w:val="single" w:sz="4" w:space="1" w:color="auto"/>
          <w:right w:val="single" w:sz="4" w:space="4" w:color="auto"/>
        </w:pBdr>
      </w:pPr>
      <w:r>
        <w:t>&lt;/xs:element&gt;</w:t>
      </w:r>
    </w:p>
    <w:p w14:paraId="0CF907A3" w14:textId="77777777" w:rsidR="00000000" w:rsidRDefault="009D64FD">
      <w:pPr>
        <w:pStyle w:val="nobreak"/>
      </w:pPr>
      <w:r>
        <w:t>The locally defined dfdl:alignment property with value '16' from the xs:simpleType 'newType</w:t>
      </w:r>
      <w:r>
        <w:t xml:space="preserve">' is combined with the locally defined dfdl:representation property with value 'binary' and applied to element 'testElement1', </w:t>
      </w:r>
    </w:p>
    <w:bookmarkEnd w:id="1852"/>
    <w:p w14:paraId="48A6B6A2" w14:textId="77777777" w:rsidR="00000000" w:rsidRDefault="009D64FD">
      <w:pPr>
        <w:pStyle w:val="Codeblock0"/>
        <w:pBdr>
          <w:top w:val="single" w:sz="4" w:space="1" w:color="auto"/>
          <w:left w:val="single" w:sz="4" w:space="4" w:color="auto"/>
          <w:bottom w:val="single" w:sz="4" w:space="1" w:color="auto"/>
          <w:right w:val="single" w:sz="4" w:space="4" w:color="auto"/>
        </w:pBdr>
      </w:pPr>
      <w:r>
        <w:t>&lt;xs:simpleType name="otherNewType"&gt;</w:t>
      </w:r>
    </w:p>
    <w:p w14:paraId="3EB93B16"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631C882B"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58A0B6E8"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&lt;dfdl:simpleType </w:t>
      </w:r>
      <w:r>
        <w:t>alignment="64"/&gt;</w:t>
      </w:r>
    </w:p>
    <w:p w14:paraId="2895C197"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&lt;/xs:appinfo&gt;</w:t>
      </w:r>
    </w:p>
    <w:p w14:paraId="1430997F"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277D563C"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&lt;xs:restriction base="newType"&gt;</w:t>
      </w:r>
    </w:p>
    <w:p w14:paraId="0E61FF03"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&lt;xs:maxInclusive value="5"/&gt;</w:t>
      </w:r>
    </w:p>
    <w:p w14:paraId="6080C6F1"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&lt;/xs:restriction&gt;</w:t>
      </w:r>
    </w:p>
    <w:p w14:paraId="475CF5E0" w14:textId="77777777" w:rsidR="00000000" w:rsidRDefault="009D64FD">
      <w:pPr>
        <w:pStyle w:val="Codeblock0"/>
        <w:pBdr>
          <w:top w:val="single" w:sz="4" w:space="1" w:color="auto"/>
          <w:left w:val="single" w:sz="4" w:space="4" w:color="auto"/>
          <w:bottom w:val="single" w:sz="4" w:space="1" w:color="auto"/>
          <w:right w:val="single" w:sz="4" w:space="4" w:color="auto"/>
        </w:pBdr>
      </w:pPr>
      <w:r>
        <w:t>&lt;/xs:simpleType&gt;</w:t>
      </w:r>
    </w:p>
    <w:p w14:paraId="5451628C" w14:textId="77777777" w:rsidR="00000000" w:rsidRDefault="009D64FD">
      <w:pPr>
        <w:pStyle w:val="Codeblock0"/>
        <w:pBdr>
          <w:top w:val="single" w:sz="4" w:space="1" w:color="auto"/>
          <w:left w:val="single" w:sz="4" w:space="4" w:color="auto"/>
          <w:bottom w:val="single" w:sz="4" w:space="1" w:color="auto"/>
          <w:right w:val="single" w:sz="4" w:space="4" w:color="auto"/>
        </w:pBdr>
      </w:pPr>
    </w:p>
    <w:p w14:paraId="513E7C56" w14:textId="77777777" w:rsidR="00000000" w:rsidRDefault="009D64FD">
      <w:pPr>
        <w:pStyle w:val="Codeblock0"/>
        <w:pBdr>
          <w:top w:val="single" w:sz="4" w:space="1" w:color="auto"/>
          <w:left w:val="single" w:sz="4" w:space="4" w:color="auto"/>
          <w:bottom w:val="single" w:sz="4" w:space="1" w:color="auto"/>
          <w:right w:val="single" w:sz="4" w:space="4" w:color="auto"/>
        </w:pBdr>
      </w:pPr>
      <w:r>
        <w:t>&lt;xs:simpleType name="newType"&gt;</w:t>
      </w:r>
    </w:p>
    <w:p w14:paraId="6534C329"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342FE685"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&lt;xs:appinfo source="http://www.ogf.org/dfdl/</w:t>
      </w:r>
      <w:r>
        <w:t>"&gt;</w:t>
      </w:r>
    </w:p>
    <w:p w14:paraId="2CAB4200"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&lt;dfdl:simpleType representation='binary'/&gt;</w:t>
      </w:r>
    </w:p>
    <w:p w14:paraId="410FD0FE"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&lt;/xs:appinfo&gt; </w:t>
      </w:r>
    </w:p>
    <w:p w14:paraId="16D175B2"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7C9CE3D5"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&lt;xs:restriction base="xs:int"&gt;</w:t>
      </w:r>
    </w:p>
    <w:p w14:paraId="29DD6F19"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2EFBCA5B"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&lt;/xs:restriction&gt;</w:t>
      </w:r>
    </w:p>
    <w:p w14:paraId="0C8EC859" w14:textId="77777777" w:rsidR="00000000" w:rsidRDefault="009D64FD">
      <w:pPr>
        <w:pStyle w:val="Codeblock0"/>
        <w:pBdr>
          <w:top w:val="single" w:sz="4" w:space="1" w:color="auto"/>
          <w:left w:val="single" w:sz="4" w:space="4" w:color="auto"/>
          <w:bottom w:val="single" w:sz="4" w:space="1" w:color="auto"/>
          <w:right w:val="single" w:sz="4" w:space="4" w:color="auto"/>
        </w:pBdr>
      </w:pPr>
      <w:r>
        <w:t>&lt;/xs:simpleType&gt;</w:t>
      </w:r>
    </w:p>
    <w:p w14:paraId="5CA8B627" w14:textId="77777777" w:rsidR="00000000" w:rsidRDefault="009D64FD">
      <w:pPr>
        <w:rPr>
          <w:b/>
        </w:rPr>
      </w:pPr>
      <w:r>
        <w:rPr>
          <w:bCs/>
        </w:rPr>
        <w:t>T</w:t>
      </w:r>
      <w:r>
        <w:t xml:space="preserve">he locally defined dfdl:representation </w:t>
      </w:r>
      <w:r>
        <w:t>property with value 'binary' is combined with the locally defined dfdl:alignment property with value '64' from the xs:simpleType restriction 'otherNewType'.</w:t>
      </w:r>
    </w:p>
    <w:p w14:paraId="4F60DC5F" w14:textId="77777777" w:rsidR="00000000" w:rsidRDefault="009D64FD">
      <w:pPr>
        <w:pStyle w:val="Codeblock0"/>
        <w:pBdr>
          <w:top w:val="single" w:sz="4" w:space="1" w:color="auto"/>
          <w:left w:val="single" w:sz="4" w:space="4" w:color="auto"/>
          <w:bottom w:val="single" w:sz="4" w:space="1" w:color="auto"/>
          <w:right w:val="single" w:sz="4" w:space="4" w:color="auto"/>
        </w:pBdr>
      </w:pPr>
      <w:r>
        <w:t>&lt;xs:sequence&gt;</w:t>
      </w:r>
    </w:p>
    <w:p w14:paraId="51F2F90F"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&lt;xs:element ref="testElement1</w:t>
      </w:r>
      <w:r>
        <w:rPr>
          <w:b/>
        </w:rPr>
        <w:t>"</w:t>
      </w:r>
      <w:r>
        <w:t>&gt;</w:t>
      </w:r>
    </w:p>
    <w:p w14:paraId="71499867"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2F688D19"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&lt;xs:appinfo source="http:</w:t>
      </w:r>
      <w:r>
        <w:t>//www.ogf.org/dfdl/"&gt;</w:t>
      </w:r>
    </w:p>
    <w:p w14:paraId="58F9BE4A"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&lt;dfdl:element </w:t>
      </w:r>
      <w:r>
        <w:rPr>
          <w:szCs w:val="18"/>
        </w:rPr>
        <w:t>binaryNumberRep</w:t>
      </w:r>
      <w:r>
        <w:t xml:space="preserve"> ="binary"/&gt;</w:t>
      </w:r>
    </w:p>
    <w:p w14:paraId="0005FE4B"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&lt;/xs:appinfo&gt;</w:t>
      </w:r>
    </w:p>
    <w:p w14:paraId="00F93BD2"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7478A015"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52A24759" w14:textId="77777777" w:rsidR="00000000" w:rsidRDefault="009D64FD">
      <w:pPr>
        <w:pStyle w:val="Codeblock0"/>
        <w:pBdr>
          <w:top w:val="single" w:sz="4" w:space="1" w:color="auto"/>
          <w:left w:val="single" w:sz="4" w:space="4" w:color="auto"/>
          <w:bottom w:val="single" w:sz="4" w:space="1" w:color="auto"/>
          <w:right w:val="single" w:sz="4" w:space="4" w:color="auto"/>
        </w:pBdr>
      </w:pPr>
      <w:r>
        <w:t>&lt;/xs:sequence&gt;</w:t>
      </w:r>
    </w:p>
    <w:p w14:paraId="3697F806" w14:textId="77777777" w:rsidR="00000000" w:rsidRDefault="009D64FD">
      <w:pPr>
        <w:pStyle w:val="Codeblock0"/>
        <w:pBdr>
          <w:top w:val="single" w:sz="4" w:space="1" w:color="auto"/>
          <w:left w:val="single" w:sz="4" w:space="4" w:color="auto"/>
          <w:bottom w:val="single" w:sz="4" w:space="1" w:color="auto"/>
          <w:right w:val="single" w:sz="4" w:space="4" w:color="auto"/>
        </w:pBdr>
      </w:pPr>
    </w:p>
    <w:p w14:paraId="7F12DE16" w14:textId="77777777" w:rsidR="00000000" w:rsidRDefault="009D64FD">
      <w:pPr>
        <w:pStyle w:val="Codeblock0"/>
        <w:pBdr>
          <w:top w:val="single" w:sz="4" w:space="1" w:color="auto"/>
          <w:left w:val="single" w:sz="4" w:space="4" w:color="auto"/>
          <w:bottom w:val="single" w:sz="4" w:space="1" w:color="auto"/>
          <w:right w:val="single" w:sz="4" w:space="4" w:color="auto"/>
        </w:pBdr>
      </w:pPr>
      <w:r>
        <w:t>&lt;xs:element name="testElement1" type="newType"&gt;</w:t>
      </w:r>
    </w:p>
    <w:p w14:paraId="11DEDF04"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2E1E5B05"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&lt;xs:appinfo source="http://www.ogf.org/df</w:t>
      </w:r>
      <w:r>
        <w:t>dl/"&gt;</w:t>
      </w:r>
    </w:p>
    <w:p w14:paraId="5D969BFE"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&lt;dfdl:element representation="binary"/&gt;</w:t>
      </w:r>
    </w:p>
    <w:p w14:paraId="75EB3C8E"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&lt;/xs:appinfo&gt;</w:t>
      </w:r>
    </w:p>
    <w:p w14:paraId="5C7F1942"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12F8D49E" w14:textId="77777777" w:rsidR="00000000" w:rsidRDefault="009D64FD">
      <w:pPr>
        <w:pStyle w:val="Codeblock0"/>
        <w:pBdr>
          <w:top w:val="single" w:sz="4" w:space="1" w:color="auto"/>
          <w:left w:val="single" w:sz="4" w:space="4" w:color="auto"/>
          <w:bottom w:val="single" w:sz="4" w:space="1" w:color="auto"/>
          <w:right w:val="single" w:sz="4" w:space="4" w:color="auto"/>
        </w:pBdr>
      </w:pPr>
      <w:r>
        <w:t>&lt;/xs:element&gt;</w:t>
      </w:r>
    </w:p>
    <w:p w14:paraId="6F016A7E" w14:textId="77777777" w:rsidR="00000000" w:rsidRDefault="009D64FD">
      <w:pPr>
        <w:pStyle w:val="Codeblock0"/>
        <w:pBdr>
          <w:top w:val="single" w:sz="4" w:space="1" w:color="auto"/>
          <w:left w:val="single" w:sz="4" w:space="4" w:color="auto"/>
          <w:bottom w:val="single" w:sz="4" w:space="1" w:color="auto"/>
          <w:right w:val="single" w:sz="4" w:space="4" w:color="auto"/>
        </w:pBdr>
      </w:pPr>
    </w:p>
    <w:p w14:paraId="245F4D59" w14:textId="77777777" w:rsidR="00000000" w:rsidRDefault="009D64FD">
      <w:pPr>
        <w:pStyle w:val="Codeblock0"/>
        <w:pBdr>
          <w:top w:val="single" w:sz="4" w:space="1" w:color="auto"/>
          <w:left w:val="single" w:sz="4" w:space="4" w:color="auto"/>
          <w:bottom w:val="single" w:sz="4" w:space="1" w:color="auto"/>
          <w:right w:val="single" w:sz="4" w:space="4" w:color="auto"/>
        </w:pBdr>
      </w:pPr>
      <w:r>
        <w:t>&lt;xs:simpleType name="newType"&gt;</w:t>
      </w:r>
    </w:p>
    <w:p w14:paraId="7727269F"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&lt;xs:annotation&gt; </w:t>
      </w:r>
    </w:p>
    <w:p w14:paraId="3401930E"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3B734C24"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&lt;dfdl:simpleType alignment="16"/&gt;</w:t>
      </w:r>
    </w:p>
    <w:p w14:paraId="513CC291"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&lt;/xs:ap</w:t>
      </w:r>
      <w:r>
        <w:t>pinfo&gt;</w:t>
      </w:r>
    </w:p>
    <w:p w14:paraId="23010513"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792C7FEB"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&lt;xs:restriction base="xs:int"&gt;</w:t>
      </w:r>
    </w:p>
    <w:p w14:paraId="3B34484B"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5FC62AB4"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&lt;/xs:restriction&gt;</w:t>
      </w:r>
    </w:p>
    <w:p w14:paraId="506123D7" w14:textId="77777777" w:rsidR="00000000" w:rsidRDefault="009D64FD">
      <w:pPr>
        <w:pStyle w:val="Codeblock0"/>
        <w:pBdr>
          <w:top w:val="single" w:sz="4" w:space="1" w:color="auto"/>
          <w:left w:val="single" w:sz="4" w:space="4" w:color="auto"/>
          <w:bottom w:val="single" w:sz="4" w:space="1" w:color="auto"/>
          <w:right w:val="single" w:sz="4" w:space="4" w:color="auto"/>
        </w:pBdr>
      </w:pPr>
      <w:r>
        <w:t>&lt;/xs:simpleType&gt;</w:t>
      </w:r>
    </w:p>
    <w:p w14:paraId="39A8D0E3" w14:textId="77777777" w:rsidR="00000000" w:rsidRDefault="009D64FD">
      <w:pPr>
        <w:rPr>
          <w:b/>
        </w:rPr>
      </w:pPr>
      <w:r>
        <w:t xml:space="preserve">The locally defined dfdl:alignment property with value '16' from the xs:simpleType 'newType' is </w:t>
      </w:r>
      <w:r>
        <w:t>combined with the locally defined dfdl:representation property with value 'binary' and locally defined dfdl:</w:t>
      </w:r>
      <w:r>
        <w:rPr>
          <w:szCs w:val="18"/>
        </w:rPr>
        <w:t>binaryNumberRep with a value of 'binary'</w:t>
      </w:r>
    </w:p>
    <w:p w14:paraId="1C626FE1" w14:textId="77777777" w:rsidR="00000000" w:rsidRDefault="009D64FD">
      <w:pPr>
        <w:pStyle w:val="Codeblock0"/>
        <w:pBdr>
          <w:top w:val="single" w:sz="4" w:space="1" w:color="auto"/>
          <w:left w:val="single" w:sz="4" w:space="4" w:color="auto"/>
          <w:bottom w:val="single" w:sz="4" w:space="1" w:color="auto"/>
          <w:right w:val="single" w:sz="4" w:space="4" w:color="auto"/>
        </w:pBdr>
      </w:pPr>
      <w:r>
        <w:t>&lt;!-- SCHEMA1 --&gt;</w:t>
      </w:r>
    </w:p>
    <w:p w14:paraId="076AD54C" w14:textId="77777777" w:rsidR="00000000" w:rsidRDefault="009D64FD">
      <w:pPr>
        <w:pStyle w:val="Codeblock0"/>
        <w:pBdr>
          <w:top w:val="single" w:sz="4" w:space="1" w:color="auto"/>
          <w:left w:val="single" w:sz="4" w:space="4" w:color="auto"/>
          <w:bottom w:val="single" w:sz="4" w:space="1" w:color="auto"/>
          <w:right w:val="single" w:sz="4" w:space="4" w:color="auto"/>
        </w:pBdr>
      </w:pPr>
      <w:r>
        <w:t>&lt;xs:schema targetNamespace="" xmlns:tns1="http://tns1"&gt;</w:t>
      </w:r>
    </w:p>
    <w:p w14:paraId="28856DD2" w14:textId="77777777" w:rsidR="00000000" w:rsidRDefault="009D64FD">
      <w:pPr>
        <w:pStyle w:val="Codeblock0"/>
        <w:pBdr>
          <w:top w:val="single" w:sz="4" w:space="1" w:color="auto"/>
          <w:left w:val="single" w:sz="4" w:space="4" w:color="auto"/>
          <w:bottom w:val="single" w:sz="4" w:space="1" w:color="auto"/>
          <w:right w:val="single" w:sz="4" w:space="4" w:color="auto"/>
        </w:pBdr>
      </w:pPr>
    </w:p>
    <w:p w14:paraId="21D2E762" w14:textId="77777777" w:rsidR="00000000" w:rsidRDefault="009D64FD">
      <w:pPr>
        <w:pStyle w:val="Codeblock0"/>
        <w:pBdr>
          <w:top w:val="single" w:sz="4" w:space="1" w:color="auto"/>
          <w:left w:val="single" w:sz="4" w:space="4" w:color="auto"/>
          <w:bottom w:val="single" w:sz="4" w:space="1" w:color="auto"/>
          <w:right w:val="single" w:sz="4" w:space="4" w:color="auto"/>
        </w:pBdr>
        <w:rPr>
          <w:lang w:val="en-US"/>
        </w:rPr>
      </w:pPr>
      <w:r>
        <w:t xml:space="preserve">  </w:t>
      </w:r>
      <w:r>
        <w:rPr>
          <w:lang w:val="en-US"/>
        </w:rPr>
        <w:t>&lt;xs:annotation&gt;</w:t>
      </w:r>
      <w:r>
        <w:rPr>
          <w:lang w:val="en-US"/>
        </w:rPr>
        <w:br/>
        <w:t xml:space="preserve">    &lt;xs:appinfo</w:t>
      </w:r>
      <w:r>
        <w:rPr>
          <w:lang w:val="en-US"/>
        </w:rPr>
        <w:t xml:space="preserve"> source="http://www.ogf.org/dfdl/"&gt;</w:t>
      </w:r>
      <w:r>
        <w:rPr>
          <w:lang w:val="en-US"/>
        </w:rPr>
        <w:br/>
        <w:t xml:space="preserve">      &lt;dfdl:format</w:t>
      </w:r>
      <w:r>
        <w:rPr>
          <w:b/>
        </w:rPr>
        <w:t xml:space="preserve"> encoding="ASCII" </w:t>
      </w:r>
      <w:r>
        <w:rPr>
          <w:lang w:val="en-US"/>
        </w:rPr>
        <w:t>byteOrder="littleEndian"</w:t>
      </w:r>
    </w:p>
    <w:p w14:paraId="33036921" w14:textId="77777777" w:rsidR="00000000"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initiator="" terminator=""</w:t>
      </w:r>
    </w:p>
    <w:p w14:paraId="24E4D841" w14:textId="77777777" w:rsidR="00000000"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sequenceKind="ordered"  /&gt;</w:t>
      </w:r>
      <w:r>
        <w:rPr>
          <w:lang w:val="en-US"/>
        </w:rPr>
        <w:br/>
        <w:t>    &lt;/xs:appinfo&gt;</w:t>
      </w:r>
      <w:r>
        <w:rPr>
          <w:lang w:val="en-US"/>
        </w:rPr>
        <w:br/>
        <w:t>  &lt;/xs:annotation&gt;</w:t>
      </w:r>
    </w:p>
    <w:p w14:paraId="7A48F11A" w14:textId="77777777" w:rsidR="00000000" w:rsidRDefault="009D64FD">
      <w:pPr>
        <w:pStyle w:val="Codeblock0"/>
        <w:pBdr>
          <w:top w:val="single" w:sz="4" w:space="1" w:color="auto"/>
          <w:left w:val="single" w:sz="4" w:space="4" w:color="auto"/>
          <w:bottom w:val="single" w:sz="4" w:space="1" w:color="auto"/>
          <w:right w:val="single" w:sz="4" w:space="4" w:color="auto"/>
        </w:pBdr>
      </w:pPr>
    </w:p>
    <w:p w14:paraId="5B567B30"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&lt;xsd:import namespace="</w:t>
      </w:r>
      <w:hyperlink r:id="rId24" w:history="1">
        <w:r>
          <w:rPr>
            <w:rStyle w:val="Hyperlink"/>
            <w:color w:val="auto"/>
            <w:u w:val="none"/>
            <w:lang w:val="de-DE"/>
          </w:rPr>
          <w:t>http://tns2</w:t>
        </w:r>
      </w:hyperlink>
      <w:r>
        <w:t>" schemaLocation="SCHEMA2.xsd"/&gt;</w:t>
      </w:r>
    </w:p>
    <w:p w14:paraId="1FC0CD50" w14:textId="77777777" w:rsidR="00000000" w:rsidRDefault="009D64FD">
      <w:pPr>
        <w:pStyle w:val="Codeblock0"/>
        <w:pBdr>
          <w:top w:val="single" w:sz="4" w:space="1" w:color="auto"/>
          <w:left w:val="single" w:sz="4" w:space="4" w:color="auto"/>
          <w:bottom w:val="single" w:sz="4" w:space="1" w:color="auto"/>
          <w:right w:val="single" w:sz="4" w:space="4" w:color="auto"/>
        </w:pBdr>
        <w:rPr>
          <w:lang w:val="en-US"/>
        </w:rPr>
      </w:pPr>
      <w:r>
        <w:br/>
        <w:t xml:space="preserve">  </w:t>
      </w:r>
      <w:r>
        <w:rPr>
          <w:lang w:val="en-US"/>
        </w:rPr>
        <w:t>&lt;xs:element name="book"&gt;</w:t>
      </w:r>
      <w:r>
        <w:rPr>
          <w:lang w:val="en-US"/>
        </w:rPr>
        <w:br/>
        <w:t>    &lt;xs:complexType&gt;</w:t>
      </w:r>
    </w:p>
    <w:p w14:paraId="4291269E" w14:textId="77777777" w:rsidR="00000000"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 ref="tns2:ggrp1" dfdl:separator=","&gt;&lt;/xs:group&gt;</w:t>
      </w:r>
    </w:p>
    <w:p w14:paraId="558349D9" w14:textId="77777777" w:rsidR="00000000" w:rsidRDefault="009D64FD">
      <w:pPr>
        <w:pStyle w:val="Codeblock0"/>
        <w:pBdr>
          <w:top w:val="single" w:sz="4" w:space="1" w:color="auto"/>
          <w:left w:val="single" w:sz="4" w:space="4" w:color="auto"/>
          <w:bottom w:val="single" w:sz="4" w:space="1" w:color="auto"/>
          <w:right w:val="single" w:sz="4" w:space="4" w:color="auto"/>
        </w:pBdr>
      </w:pPr>
      <w:r>
        <w:rPr>
          <w:lang w:val="en-US"/>
        </w:rPr>
        <w:t xml:space="preserve">    </w:t>
      </w:r>
      <w:r>
        <w:t>&lt;/xs:complexType&gt;</w:t>
      </w:r>
      <w:r>
        <w:br/>
        <w:t xml:space="preserve">  &lt;/xs:element&gt;</w:t>
      </w:r>
    </w:p>
    <w:p w14:paraId="28B4EA7E" w14:textId="77777777" w:rsidR="00000000" w:rsidRDefault="009D64FD">
      <w:pPr>
        <w:pStyle w:val="Codeblock0"/>
        <w:pBdr>
          <w:top w:val="single" w:sz="4" w:space="1" w:color="auto"/>
          <w:left w:val="single" w:sz="4" w:space="4" w:color="auto"/>
          <w:bottom w:val="single" w:sz="4" w:space="1" w:color="auto"/>
          <w:right w:val="single" w:sz="4" w:space="4" w:color="auto"/>
        </w:pBdr>
      </w:pPr>
    </w:p>
    <w:p w14:paraId="3F94A363" w14:textId="77777777" w:rsidR="00000000" w:rsidRDefault="009D64FD">
      <w:pPr>
        <w:pStyle w:val="Codeblock0"/>
        <w:pBdr>
          <w:top w:val="single" w:sz="4" w:space="1" w:color="auto"/>
          <w:left w:val="single" w:sz="4" w:space="4" w:color="auto"/>
          <w:bottom w:val="single" w:sz="4" w:space="1" w:color="auto"/>
          <w:right w:val="single" w:sz="4" w:space="4" w:color="auto"/>
        </w:pBdr>
      </w:pPr>
      <w:r>
        <w:t>&lt;/xs:schema&gt;</w:t>
      </w:r>
    </w:p>
    <w:p w14:paraId="444CEEF9" w14:textId="77777777" w:rsidR="00000000" w:rsidRDefault="009D64FD">
      <w:pPr>
        <w:rPr>
          <w:b/>
          <w:lang w:val="de-DE"/>
        </w:rPr>
      </w:pPr>
    </w:p>
    <w:p w14:paraId="56789069" w14:textId="77777777" w:rsidR="00000000" w:rsidRDefault="009D64FD">
      <w:pPr>
        <w:pStyle w:val="Codeblock0"/>
        <w:pBdr>
          <w:top w:val="single" w:sz="4" w:space="1" w:color="auto"/>
          <w:left w:val="single" w:sz="4" w:space="4" w:color="auto"/>
          <w:bottom w:val="single" w:sz="4" w:space="1" w:color="auto"/>
          <w:right w:val="single" w:sz="4" w:space="4" w:color="auto"/>
        </w:pBdr>
      </w:pPr>
      <w:r>
        <w:t>&lt;!-- SCHEMA2 --&gt;</w:t>
      </w:r>
    </w:p>
    <w:p w14:paraId="6A48F0B2" w14:textId="77777777" w:rsidR="00000000"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&lt;xs:schema </w:t>
      </w:r>
      <w:r>
        <w:rPr>
          <w:lang w:val="en-US"/>
        </w:rPr>
        <w:t>targetNamespace="" xmlns:tns2="http://tns2"&gt;</w:t>
      </w:r>
    </w:p>
    <w:p w14:paraId="0B46D3BB" w14:textId="77777777" w:rsidR="00000000" w:rsidRDefault="009D64FD">
      <w:pPr>
        <w:pStyle w:val="Codeblock0"/>
        <w:pBdr>
          <w:top w:val="single" w:sz="4" w:space="1" w:color="auto"/>
          <w:left w:val="single" w:sz="4" w:space="4" w:color="auto"/>
          <w:bottom w:val="single" w:sz="4" w:space="1" w:color="auto"/>
          <w:right w:val="single" w:sz="4" w:space="4" w:color="auto"/>
        </w:pBdr>
        <w:rPr>
          <w:lang w:val="en-US"/>
        </w:rPr>
      </w:pPr>
    </w:p>
    <w:p w14:paraId="37355219" w14:textId="77777777" w:rsidR="00000000"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&lt;xs:annotation&gt;</w:t>
      </w:r>
      <w:r>
        <w:rPr>
          <w:lang w:val="en-US"/>
        </w:rPr>
        <w:br/>
        <w:t>    &lt;xs:appinfo source="http://www.ogf.org/dfdl/"&gt;</w:t>
      </w:r>
      <w:r>
        <w:rPr>
          <w:lang w:val="en-US"/>
        </w:rPr>
        <w:br/>
        <w:t>      &lt;dfdl:format</w:t>
      </w:r>
      <w:r>
        <w:rPr>
          <w:b/>
          <w:bCs/>
          <w:lang w:val="en-US"/>
        </w:rPr>
        <w:t xml:space="preserve"> </w:t>
      </w:r>
      <w:r>
        <w:rPr>
          <w:bCs/>
          <w:lang w:val="en-US"/>
        </w:rPr>
        <w:t>encoding="UTF-8"</w:t>
      </w:r>
      <w:r>
        <w:rPr>
          <w:lang w:val="en-US"/>
        </w:rPr>
        <w:t xml:space="preserve"> byteOrder="littleEndian"</w:t>
      </w:r>
    </w:p>
    <w:p w14:paraId="139B6685" w14:textId="77777777" w:rsidR="00000000"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initiator="" </w:t>
      </w:r>
    </w:p>
    <w:p w14:paraId="4BB8C333" w14:textId="77777777" w:rsidR="00000000"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sequenceKind="ordered"  /&gt;</w:t>
      </w:r>
      <w:r>
        <w:rPr>
          <w:lang w:val="en-US"/>
        </w:rPr>
        <w:br/>
        <w:t>    &lt;</w:t>
      </w:r>
      <w:r>
        <w:rPr>
          <w:lang w:val="en-US"/>
        </w:rPr>
        <w:t>/xs:appinfo&gt;</w:t>
      </w:r>
      <w:r>
        <w:rPr>
          <w:lang w:val="en-US"/>
        </w:rPr>
        <w:br/>
        <w:t>  &lt;/xs:annotation&gt;</w:t>
      </w:r>
      <w:r>
        <w:rPr>
          <w:lang w:val="en-US"/>
        </w:rPr>
        <w:br/>
      </w:r>
    </w:p>
    <w:p w14:paraId="0A254EED" w14:textId="77777777" w:rsidR="00000000"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 name="ggrp1" &gt;</w:t>
      </w:r>
    </w:p>
    <w:p w14:paraId="545193F1" w14:textId="77777777" w:rsidR="00000000"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&lt;xs:sequence dfdl:separatorPosition="infix" &gt;</w:t>
      </w:r>
    </w:p>
    <w:p w14:paraId="58A56715" w14:textId="77777777" w:rsidR="00000000"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&lt;xs:element name="customer" type="xs:string"</w:t>
      </w:r>
    </w:p>
    <w:p w14:paraId="5C7064FF" w14:textId="77777777" w:rsidR="00000000"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dfdl:length="8" dfdl:lengthKind="explicit" /&gt;   </w:t>
      </w:r>
    </w:p>
    <w:p w14:paraId="5EDF78B4" w14:textId="77777777" w:rsidR="00000000"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&lt;/xs:sequence&gt;</w:t>
      </w:r>
    </w:p>
    <w:p w14:paraId="3E268B13" w14:textId="77777777" w:rsidR="00000000"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&lt;/xs:group&gt;</w:t>
      </w:r>
    </w:p>
    <w:p w14:paraId="67B23124" w14:textId="77777777" w:rsidR="00000000"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&lt;/xs:schema&gt;</w:t>
      </w:r>
    </w:p>
    <w:p w14:paraId="3A1418BB" w14:textId="77777777" w:rsidR="00000000" w:rsidRDefault="009D64FD">
      <w:pPr>
        <w:rPr>
          <w:bCs/>
        </w:rPr>
      </w:pPr>
      <w:r>
        <w:rPr>
          <w:bCs/>
        </w:rPr>
        <w:t xml:space="preserve">The DFDL properties applied to the xs:sequence in xs:group "ggrp1" in SCHEMA2 when referenced from the group reference in SCHEMA1 are </w:t>
      </w:r>
    </w:p>
    <w:p w14:paraId="300591EE" w14:textId="77777777" w:rsidR="00000000" w:rsidRDefault="009D64FD">
      <w:pPr>
        <w:numPr>
          <w:ilvl w:val="0"/>
          <w:numId w:val="54"/>
        </w:numPr>
      </w:pPr>
      <w:r>
        <w:t>dfdl:separator "," from the group reference in SCHEMA1</w:t>
      </w:r>
    </w:p>
    <w:p w14:paraId="60BC22B0" w14:textId="77777777" w:rsidR="00000000" w:rsidRDefault="009D64FD">
      <w:pPr>
        <w:numPr>
          <w:ilvl w:val="0"/>
          <w:numId w:val="54"/>
        </w:numPr>
      </w:pPr>
      <w:r>
        <w:t>dfdl:separatorPosition "infix" from the group declar</w:t>
      </w:r>
      <w:r>
        <w:t>ation in SCHEMA2</w:t>
      </w:r>
    </w:p>
    <w:p w14:paraId="2C8BA1DD" w14:textId="77777777" w:rsidR="00000000" w:rsidRDefault="009D64FD">
      <w:pPr>
        <w:numPr>
          <w:ilvl w:val="0"/>
          <w:numId w:val="54"/>
        </w:numPr>
      </w:pPr>
      <w:r>
        <w:t>dfdl:encoding "UTF-8", dfdl:initiator ''"  from the default dfdl:format annotation in SCHEMA2</w:t>
      </w:r>
    </w:p>
    <w:p w14:paraId="03CD72A8" w14:textId="77777777" w:rsidR="00000000" w:rsidRDefault="009D64FD">
      <w:pPr>
        <w:numPr>
          <w:ilvl w:val="0"/>
          <w:numId w:val="54"/>
        </w:numPr>
      </w:pPr>
      <w:r>
        <w:t>dfdl:terminator ""   from the default dfdl:format annotation in SCHEMA1</w:t>
      </w:r>
      <w:bookmarkStart w:id="1853" w:name="_Toc322911598"/>
      <w:bookmarkStart w:id="1854" w:name="_Toc322912137"/>
      <w:bookmarkStart w:id="1855" w:name="_Toc329092987"/>
      <w:bookmarkStart w:id="1856" w:name="_Toc332701500"/>
      <w:bookmarkStart w:id="1857" w:name="_Toc332701807"/>
      <w:bookmarkStart w:id="1858" w:name="_Toc332711601"/>
      <w:bookmarkStart w:id="1859" w:name="_Toc332711909"/>
      <w:bookmarkStart w:id="1860" w:name="_Toc332712211"/>
      <w:bookmarkStart w:id="1861" w:name="_Toc332724127"/>
      <w:bookmarkStart w:id="1862" w:name="_Toc332724427"/>
      <w:bookmarkStart w:id="1863" w:name="_Toc341102723"/>
      <w:bookmarkStart w:id="1864" w:name="_Toc347241455"/>
      <w:bookmarkStart w:id="1865" w:name="_Toc347744648"/>
      <w:bookmarkStart w:id="1866" w:name="_Toc348984431"/>
      <w:bookmarkStart w:id="1867" w:name="_Toc348984736"/>
      <w:bookmarkStart w:id="1868" w:name="_Toc349037899"/>
      <w:bookmarkStart w:id="1869" w:name="_Toc349038204"/>
      <w:bookmarkStart w:id="1870" w:name="_Toc349042692"/>
      <w:bookmarkStart w:id="1871" w:name="_Toc349642115"/>
      <w:bookmarkStart w:id="1872" w:name="_Toc351912683"/>
      <w:bookmarkStart w:id="1873" w:name="_Toc351914705"/>
      <w:bookmarkStart w:id="1874" w:name="_Toc351915139"/>
      <w:bookmarkStart w:id="1875" w:name="_Toc361231178"/>
      <w:bookmarkStart w:id="1876" w:name="_Toc361231704"/>
      <w:bookmarkStart w:id="1877" w:name="_Toc362445002"/>
      <w:bookmarkStart w:id="1878" w:name="_Toc363908924"/>
      <w:bookmarkStart w:id="1879" w:name="_Toc364463347"/>
      <w:bookmarkStart w:id="1880" w:name="_Toc366077945"/>
      <w:bookmarkStart w:id="1881" w:name="_Toc366078564"/>
      <w:bookmarkStart w:id="1882" w:name="_Toc366079550"/>
      <w:bookmarkStart w:id="1883" w:name="_Toc366080162"/>
      <w:bookmarkStart w:id="1884" w:name="_Toc366080771"/>
      <w:bookmarkStart w:id="1885" w:name="_Toc366505111"/>
      <w:bookmarkStart w:id="1886" w:name="_Toc366508480"/>
      <w:bookmarkStart w:id="1887" w:name="_Toc366512981"/>
      <w:bookmarkStart w:id="1888" w:name="_Toc322911599"/>
      <w:bookmarkStart w:id="1889" w:name="_Toc322912138"/>
      <w:bookmarkStart w:id="1890" w:name="_Toc329092988"/>
      <w:bookmarkStart w:id="1891" w:name="_Toc332701501"/>
      <w:bookmarkStart w:id="1892" w:name="_Toc332701808"/>
      <w:bookmarkStart w:id="1893" w:name="_Toc332711602"/>
      <w:bookmarkStart w:id="1894" w:name="_Toc332711910"/>
      <w:bookmarkStart w:id="1895" w:name="_Toc332712212"/>
      <w:bookmarkStart w:id="1896" w:name="_Toc332724128"/>
      <w:bookmarkStart w:id="1897" w:name="_Toc332724428"/>
      <w:bookmarkStart w:id="1898" w:name="_Toc341102724"/>
      <w:bookmarkStart w:id="1899" w:name="_Toc347241456"/>
      <w:bookmarkStart w:id="1900" w:name="_Toc347744649"/>
      <w:bookmarkStart w:id="1901" w:name="_Toc348984432"/>
      <w:bookmarkStart w:id="1902" w:name="_Toc348984737"/>
      <w:bookmarkStart w:id="1903" w:name="_Toc349037900"/>
      <w:bookmarkStart w:id="1904" w:name="_Toc349038205"/>
      <w:bookmarkStart w:id="1905" w:name="_Toc349042693"/>
      <w:bookmarkStart w:id="1906" w:name="_Toc349642116"/>
      <w:bookmarkStart w:id="1907" w:name="_Toc351912684"/>
      <w:bookmarkStart w:id="1908" w:name="_Toc351914706"/>
      <w:bookmarkStart w:id="1909" w:name="_Toc351915140"/>
      <w:bookmarkStart w:id="1910" w:name="_Toc361231179"/>
      <w:bookmarkStart w:id="1911" w:name="_Toc361231705"/>
      <w:bookmarkStart w:id="1912" w:name="_Toc362445003"/>
      <w:bookmarkStart w:id="1913" w:name="_Toc363908925"/>
      <w:bookmarkStart w:id="1914" w:name="_Toc364463348"/>
      <w:bookmarkStart w:id="1915" w:name="_Toc366077946"/>
      <w:bookmarkStart w:id="1916" w:name="_Toc366078565"/>
      <w:bookmarkStart w:id="1917" w:name="_Toc366079551"/>
      <w:bookmarkStart w:id="1918" w:name="_Toc366080163"/>
      <w:bookmarkStart w:id="1919" w:name="_Toc366080772"/>
      <w:bookmarkStart w:id="1920" w:name="_Toc366505112"/>
      <w:bookmarkStart w:id="1921" w:name="_Toc366508481"/>
      <w:bookmarkStart w:id="1922" w:name="_Toc36651298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p>
    <w:p w14:paraId="7BB44290" w14:textId="77777777" w:rsidR="00000000" w:rsidRDefault="009D64FD">
      <w:pPr>
        <w:pStyle w:val="Heading1"/>
        <w:rPr>
          <w:rFonts w:eastAsia="Times New Roman"/>
        </w:rPr>
      </w:pPr>
      <w:bookmarkStart w:id="1923" w:name="_Toc25589752"/>
      <w:bookmarkStart w:id="1924" w:name="_Toc349042694"/>
      <w:bookmarkStart w:id="1925" w:name="_Ref247453463"/>
      <w:bookmarkStart w:id="1926" w:name="_Ref247453451"/>
      <w:bookmarkStart w:id="1927" w:name="_Toc243112810"/>
      <w:r>
        <w:rPr>
          <w:rFonts w:eastAsia="Times New Roman"/>
        </w:rPr>
        <w:t>DFDL Processing Introduction</w:t>
      </w:r>
      <w:bookmarkEnd w:id="1923"/>
      <w:bookmarkEnd w:id="1924"/>
      <w:bookmarkEnd w:id="1925"/>
      <w:bookmarkEnd w:id="1926"/>
      <w:bookmarkEnd w:id="1927"/>
      <w:bookmarkEnd w:id="1797"/>
      <w:bookmarkEnd w:id="1798"/>
      <w:bookmarkEnd w:id="1799"/>
      <w:bookmarkEnd w:id="1800"/>
      <w:bookmarkEnd w:id="1801"/>
      <w:bookmarkEnd w:id="1802"/>
      <w:bookmarkEnd w:id="1803"/>
      <w:bookmarkEnd w:id="1804"/>
    </w:p>
    <w:p w14:paraId="4D6A7C9B" w14:textId="77777777" w:rsidR="00000000" w:rsidRDefault="009D64FD">
      <w:r>
        <w:t xml:space="preserve">A </w:t>
      </w:r>
      <w:r>
        <w:rPr>
          <w:rStyle w:val="Emphasis"/>
        </w:rPr>
        <w:t>DFDL Parser</w:t>
      </w:r>
      <w:r>
        <w:t xml:space="preserve"> is an application or code libr</w:t>
      </w:r>
      <w:r>
        <w:t>ary that takes as input:</w:t>
      </w:r>
    </w:p>
    <w:p w14:paraId="093B2E8A" w14:textId="77777777" w:rsidR="00000000" w:rsidRDefault="009D64FD">
      <w:pPr>
        <w:numPr>
          <w:ilvl w:val="0"/>
          <w:numId w:val="55"/>
        </w:numPr>
      </w:pPr>
      <w:r>
        <w:t xml:space="preserve">A DFDL annotated schema </w:t>
      </w:r>
    </w:p>
    <w:p w14:paraId="3E750AA5" w14:textId="77777777" w:rsidR="00000000" w:rsidRDefault="009D64FD">
      <w:pPr>
        <w:numPr>
          <w:ilvl w:val="0"/>
          <w:numId w:val="55"/>
        </w:numPr>
      </w:pPr>
      <w:r>
        <w:t>A data stream.</w:t>
      </w:r>
    </w:p>
    <w:p w14:paraId="2B2643B8" w14:textId="77777777" w:rsidR="00000000" w:rsidRDefault="009D64FD">
      <w:r>
        <w:t>It is able to use the DFDL schema description to interpret the data stream and realize the DFDL Information Model. This information set could then be written out (for example it could be real</w:t>
      </w:r>
      <w:r>
        <w:t xml:space="preserve">ized as an XML text string) or it could be accessed by an application through an API (for example, a DOM-like tree could be created in memory for access by applications). </w:t>
      </w:r>
    </w:p>
    <w:p w14:paraId="7600B345" w14:textId="77777777" w:rsidR="00000000" w:rsidRDefault="009D64FD">
      <w:r>
        <w:t xml:space="preserve">Symmetrically, there is a notion of a </w:t>
      </w:r>
      <w:r>
        <w:rPr>
          <w:rStyle w:val="Emphasis"/>
        </w:rPr>
        <w:t>DFDL Unparser.</w:t>
      </w:r>
      <w:r>
        <w:t xml:space="preserve"> The unparser works from an inst</w:t>
      </w:r>
      <w:r>
        <w:t xml:space="preserve">ance of the DFDL Information Model, a DFDL annotated schema and writes out to a target data stream in the appropriate representation formats. </w:t>
      </w:r>
    </w:p>
    <w:p w14:paraId="13EA5E92" w14:textId="77777777" w:rsidR="00000000" w:rsidRDefault="009D64FD">
      <w:r>
        <w:t>Often both parser and unparser would be implemented in the same body of software and so we do not always distingu</w:t>
      </w:r>
      <w:r>
        <w:t xml:space="preserve">ish them. Collectively they are called a </w:t>
      </w:r>
      <w:r>
        <w:rPr>
          <w:rStyle w:val="Emphasis"/>
        </w:rPr>
        <w:t>DFDL</w:t>
      </w:r>
      <w:r>
        <w:t xml:space="preserve"> </w:t>
      </w:r>
      <w:r>
        <w:rPr>
          <w:rStyle w:val="Emphasis"/>
        </w:rPr>
        <w:t>Processor</w:t>
      </w:r>
      <w:r>
        <w:t>. The parser and unparser may, of course, be different bodies of software. Conforming DFDL processors may implement only a parser, because the unparser is an optional feature of DFDL.</w:t>
      </w:r>
    </w:p>
    <w:p w14:paraId="213ACE4C" w14:textId="77777777" w:rsidR="00000000" w:rsidRDefault="009D64FD">
      <w:pPr>
        <w:pStyle w:val="Heading2"/>
        <w:rPr>
          <w:rFonts w:eastAsia="Times New Roman"/>
        </w:rPr>
      </w:pPr>
      <w:bookmarkStart w:id="1928" w:name="_Toc322911601"/>
      <w:bookmarkStart w:id="1929" w:name="_Toc322912140"/>
      <w:bookmarkStart w:id="1930" w:name="_Toc329092990"/>
      <w:bookmarkStart w:id="1931" w:name="_Toc332701503"/>
      <w:bookmarkStart w:id="1932" w:name="_Toc332701810"/>
      <w:bookmarkStart w:id="1933" w:name="_Toc332711604"/>
      <w:bookmarkStart w:id="1934" w:name="_Toc332711912"/>
      <w:bookmarkStart w:id="1935" w:name="_Toc332712214"/>
      <w:bookmarkStart w:id="1936" w:name="_Toc332724130"/>
      <w:bookmarkStart w:id="1937" w:name="_Toc332724430"/>
      <w:bookmarkStart w:id="1938" w:name="_Toc341102726"/>
      <w:bookmarkStart w:id="1939" w:name="_Toc347241458"/>
      <w:bookmarkStart w:id="1940" w:name="_Toc347744651"/>
      <w:bookmarkStart w:id="1941" w:name="_Toc348984434"/>
      <w:bookmarkStart w:id="1942" w:name="_Toc348984739"/>
      <w:bookmarkStart w:id="1943" w:name="_Toc349037902"/>
      <w:bookmarkStart w:id="1944" w:name="_Toc349038207"/>
      <w:bookmarkStart w:id="1945" w:name="_Toc349042695"/>
      <w:bookmarkStart w:id="1946" w:name="_Toc349642118"/>
      <w:bookmarkStart w:id="1947" w:name="_Toc351912686"/>
      <w:bookmarkStart w:id="1948" w:name="_Toc351914708"/>
      <w:bookmarkStart w:id="1949" w:name="_Toc351915142"/>
      <w:bookmarkStart w:id="1950" w:name="_Toc361231181"/>
      <w:bookmarkStart w:id="1951" w:name="_Toc361231707"/>
      <w:bookmarkStart w:id="1952" w:name="_Toc362445005"/>
      <w:bookmarkStart w:id="1953" w:name="_Toc363908927"/>
      <w:bookmarkStart w:id="1954" w:name="_Toc364463350"/>
      <w:bookmarkStart w:id="1955" w:name="_Toc366077948"/>
      <w:bookmarkStart w:id="1956" w:name="_Toc366078567"/>
      <w:bookmarkStart w:id="1957" w:name="_Toc366079553"/>
      <w:bookmarkStart w:id="1958" w:name="_Toc366080165"/>
      <w:bookmarkStart w:id="1959" w:name="_Toc366080774"/>
      <w:bookmarkStart w:id="1960" w:name="_Toc366505114"/>
      <w:bookmarkStart w:id="1961" w:name="_Toc366508483"/>
      <w:bookmarkStart w:id="1962" w:name="_Toc366512984"/>
      <w:bookmarkStart w:id="1963" w:name="_Toc366574173"/>
      <w:bookmarkStart w:id="1964" w:name="_Toc366577966"/>
      <w:bookmarkStart w:id="1965" w:name="_Toc366578560"/>
      <w:bookmarkStart w:id="1966" w:name="_Toc366579152"/>
      <w:bookmarkStart w:id="1967" w:name="_Toc366579743"/>
      <w:bookmarkStart w:id="1968" w:name="_Toc366580335"/>
      <w:bookmarkStart w:id="1969" w:name="_Toc366580926"/>
      <w:bookmarkStart w:id="1970" w:name="_Toc366581518"/>
      <w:bookmarkStart w:id="1971" w:name="_Toc177399074"/>
      <w:bookmarkStart w:id="1972" w:name="_Toc175057361"/>
      <w:bookmarkStart w:id="1973" w:name="_Toc199516300"/>
      <w:bookmarkStart w:id="1974" w:name="_Toc194983964"/>
      <w:bookmarkStart w:id="1975" w:name="_Toc243112812"/>
      <w:bookmarkStart w:id="1976" w:name="_Toc349042696"/>
      <w:bookmarkStart w:id="1977" w:name="_Toc25589753"/>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r>
        <w:rPr>
          <w:rFonts w:eastAsia="Times New Roman"/>
        </w:rPr>
        <w:t>Parser Overview</w:t>
      </w:r>
      <w:bookmarkEnd w:id="1971"/>
      <w:bookmarkEnd w:id="1972"/>
      <w:bookmarkEnd w:id="1973"/>
      <w:bookmarkEnd w:id="1974"/>
      <w:bookmarkEnd w:id="1975"/>
      <w:bookmarkEnd w:id="1976"/>
      <w:bookmarkEnd w:id="1977"/>
    </w:p>
    <w:p w14:paraId="6809097B" w14:textId="77777777" w:rsidR="00000000" w:rsidRDefault="009D64FD">
      <w:r>
        <w:t>T</w:t>
      </w:r>
      <w:r>
        <w:t>he DFDL logical parser is a recursive-descent parser</w:t>
      </w:r>
      <w:r>
        <w:rPr>
          <w:rStyle w:val="FootnoteReference"/>
        </w:rPr>
        <w:footnoteReference w:id="8"/>
      </w:r>
      <w:r>
        <w:t xml:space="preserve"> having guided, but potentially unbounded look ahead that is used to resolve </w:t>
      </w:r>
      <w:r>
        <w:rPr>
          <w:rStyle w:val="Emphasis"/>
        </w:rPr>
        <w:t>points of</w:t>
      </w:r>
      <w:r>
        <w:t xml:space="preserve"> </w:t>
      </w:r>
      <w:r>
        <w:rPr>
          <w:rStyle w:val="Emphasis"/>
        </w:rPr>
        <w:t>uncertainty.</w:t>
      </w:r>
      <w:r>
        <w:t xml:space="preserve"> A DFDL parser reads a specification </w:t>
      </w:r>
      <w:r>
        <w:t xml:space="preserve">(the DFDL schema) and it recursively walks down and up the schema as it processes the data. This is done in a manner consistent with the scoping of properties and variables described in Section </w:t>
      </w:r>
      <w:r>
        <w:fldChar w:fldCharType="begin"/>
      </w:r>
      <w:r>
        <w:instrText xml:space="preserve"> REF _Ref251144393 \r \h  \* MERGEFORMAT </w:instrText>
      </w:r>
      <w:r>
        <w:fldChar w:fldCharType="separate"/>
      </w:r>
      <w:r>
        <w:t>8</w:t>
      </w:r>
      <w:r>
        <w:fldChar w:fldCharType="end"/>
      </w:r>
      <w:r>
        <w:t xml:space="preserve"> </w:t>
      </w:r>
      <w:r>
        <w:fldChar w:fldCharType="begin"/>
      </w:r>
      <w:r>
        <w:instrText xml:space="preserve"> REF _Ref251144384 \h  \* MERGEFORMAT </w:instrText>
      </w:r>
      <w:r>
        <w:fldChar w:fldCharType="separate"/>
      </w:r>
      <w:r>
        <w:t xml:space="preserve"> Property Scoping Rules</w:t>
      </w:r>
      <w:r>
        <w:fldChar w:fldCharType="end"/>
      </w:r>
      <w:r>
        <w:t xml:space="preserve">. </w:t>
      </w:r>
    </w:p>
    <w:p w14:paraId="3DBDA5A6" w14:textId="77777777" w:rsidR="00000000" w:rsidRDefault="009D64FD">
      <w:r>
        <w:t>The unbounded look ahead means that there are situations where the parser m</w:t>
      </w:r>
      <w:r>
        <w:t xml:space="preserve">ust speculatively attempt to parse data where the occurrence of a processing error causes the parser to suppress the error, back out and make another attempt. </w:t>
      </w:r>
    </w:p>
    <w:p w14:paraId="2F88B5B6" w14:textId="77777777" w:rsidR="00000000" w:rsidRDefault="009D64FD">
      <w:r>
        <w:t xml:space="preserve">Implementations of DFDL may provide control </w:t>
      </w:r>
      <w:r>
        <w:t>mechanisms for limiting the speculative search behavior of DFDL parsers. The nature of these mechanisms is beyond the scope of the DFDL specification which defines the behavior of conforming parsers only on correct data. That is, data that can be parsed wi</w:t>
      </w:r>
      <w:r>
        <w:t>thout any effective processing errors. Any such control mechanisms must be documented by the implementation and are thus implementation-defined.</w:t>
      </w:r>
    </w:p>
    <w:p w14:paraId="2AAFC9E1" w14:textId="77777777" w:rsidR="00000000" w:rsidRDefault="009D64FD">
      <w:r>
        <w:t xml:space="preserve">The logical parser recursively descends the DFDL schema beginning with the </w:t>
      </w:r>
      <w:r>
        <w:rPr>
          <w:i/>
          <w:iCs/>
        </w:rPr>
        <w:t>distinguished global element declara</w:t>
      </w:r>
      <w:r>
        <w:rPr>
          <w:i/>
          <w:iCs/>
        </w:rPr>
        <w:t>tion</w:t>
      </w:r>
      <w:r>
        <w:t xml:space="preserve"> (specified for the processor in an implementation-defined manner, see Section </w:t>
      </w:r>
      <w:r>
        <w:fldChar w:fldCharType="begin"/>
      </w:r>
      <w:r>
        <w:instrText xml:space="preserve"> REF _Ref250486450 \r \h </w:instrText>
      </w:r>
      <w:r>
        <w:fldChar w:fldCharType="separate"/>
      </w:r>
      <w:r>
        <w:t>18</w:t>
      </w:r>
      <w:r>
        <w:fldChar w:fldCharType="end"/>
      </w:r>
      <w:r>
        <w:t>).  Depending on the kind of schema construct that is encountered and the DFDL</w:t>
      </w:r>
      <w:r>
        <w:t xml:space="preserve"> annotations on it, and the pre-existing context, the parser performs specific parsing operations on the data stream. These parsing operations typically recognize and consume data from the stream and construct values in the logical model. For values of com</w:t>
      </w:r>
      <w:r>
        <w:t xml:space="preserve">plex types and for arrays, these logical model values may incorporate values created by recursive parsing. </w:t>
      </w:r>
    </w:p>
    <w:p w14:paraId="34E09082" w14:textId="77777777" w:rsidR="00000000" w:rsidRDefault="009D64FD">
      <w:r>
        <w:t>DFDL Implementations are free to use whatever techniques for parsing they wish so long as the semantics are equivalent to that of the speculative re</w:t>
      </w:r>
      <w:r>
        <w:t>cursive-descent logical parser described in this specification. It is required that implementations distinguish the various kinds of errors (Schema Definition Error, processing error, etc.) no matter what time they are detected. Some implementations may no</w:t>
      </w:r>
      <w:r>
        <w:t xml:space="preserve">t detect certain Schema Definition Errors until data are being parsed; however, they must still distinguish Schema Definition Errors (which indicate that the schema itself is not meaningful), from parsing errors (which indicate that the input data doesn't </w:t>
      </w:r>
      <w:r>
        <w:t xml:space="preserve">satisfy the requirements of the schema), or unparsing errors (which indicate that the infoset does not satisfy the requirements of the schema). </w:t>
      </w:r>
    </w:p>
    <w:p w14:paraId="2614A7EA" w14:textId="77777777" w:rsidR="00000000" w:rsidRDefault="009D64FD">
      <w:pPr>
        <w:pStyle w:val="Heading2"/>
        <w:rPr>
          <w:rFonts w:eastAsia="Times New Roman"/>
        </w:rPr>
      </w:pPr>
      <w:bookmarkStart w:id="1978" w:name="_Toc322911603"/>
      <w:bookmarkStart w:id="1979" w:name="_Toc322912142"/>
      <w:bookmarkStart w:id="1980" w:name="_Toc329092992"/>
      <w:bookmarkStart w:id="1981" w:name="_Toc332701505"/>
      <w:bookmarkStart w:id="1982" w:name="_Toc332701812"/>
      <w:bookmarkStart w:id="1983" w:name="_Toc332711606"/>
      <w:bookmarkStart w:id="1984" w:name="_Toc332711914"/>
      <w:bookmarkStart w:id="1985" w:name="_Toc332712216"/>
      <w:bookmarkStart w:id="1986" w:name="_Toc332724132"/>
      <w:bookmarkStart w:id="1987" w:name="_Toc332724432"/>
      <w:bookmarkStart w:id="1988" w:name="_Toc341102728"/>
      <w:bookmarkStart w:id="1989" w:name="_Toc347241460"/>
      <w:bookmarkStart w:id="1990" w:name="_Toc347744653"/>
      <w:bookmarkStart w:id="1991" w:name="_Toc348984436"/>
      <w:bookmarkStart w:id="1992" w:name="_Toc348984741"/>
      <w:bookmarkStart w:id="1993" w:name="_Toc349037904"/>
      <w:bookmarkStart w:id="1994" w:name="_Toc349038209"/>
      <w:bookmarkStart w:id="1995" w:name="_Toc349042697"/>
      <w:bookmarkStart w:id="1996" w:name="_Toc351914710"/>
      <w:bookmarkStart w:id="1997" w:name="_Toc351915144"/>
      <w:bookmarkStart w:id="1998" w:name="_Toc361231183"/>
      <w:bookmarkStart w:id="1999" w:name="_Toc361231709"/>
      <w:bookmarkStart w:id="2000" w:name="_Toc362445007"/>
      <w:bookmarkStart w:id="2001" w:name="_Toc363908929"/>
      <w:bookmarkStart w:id="2002" w:name="_Toc364463352"/>
      <w:bookmarkStart w:id="2003" w:name="_Toc366077950"/>
      <w:bookmarkStart w:id="2004" w:name="_Toc366078569"/>
      <w:bookmarkStart w:id="2005" w:name="_Toc366079555"/>
      <w:bookmarkStart w:id="2006" w:name="_Toc366080167"/>
      <w:bookmarkStart w:id="2007" w:name="_Toc366080776"/>
      <w:bookmarkStart w:id="2008" w:name="_Toc366505116"/>
      <w:bookmarkStart w:id="2009" w:name="_Toc366508485"/>
      <w:bookmarkStart w:id="2010" w:name="_Toc366512986"/>
      <w:bookmarkStart w:id="2011" w:name="_Toc366574175"/>
      <w:bookmarkStart w:id="2012" w:name="_Toc366577968"/>
      <w:bookmarkStart w:id="2013" w:name="_Toc366578562"/>
      <w:bookmarkStart w:id="2014" w:name="_Toc366579154"/>
      <w:bookmarkStart w:id="2015" w:name="_Toc366579745"/>
      <w:bookmarkStart w:id="2016" w:name="_Toc366580337"/>
      <w:bookmarkStart w:id="2017" w:name="_Toc366580928"/>
      <w:bookmarkStart w:id="2018" w:name="_Toc366581520"/>
      <w:bookmarkStart w:id="2019" w:name="_Toc351914711"/>
      <w:bookmarkStart w:id="2020" w:name="_Toc351915145"/>
      <w:bookmarkStart w:id="2021" w:name="_Toc361231184"/>
      <w:bookmarkStart w:id="2022" w:name="_Toc361231710"/>
      <w:bookmarkStart w:id="2023" w:name="_Toc362445008"/>
      <w:bookmarkStart w:id="2024" w:name="_Toc363908930"/>
      <w:bookmarkStart w:id="2025" w:name="_Toc364463353"/>
      <w:bookmarkStart w:id="2026" w:name="_Toc366077951"/>
      <w:bookmarkStart w:id="2027" w:name="_Toc366078570"/>
      <w:bookmarkStart w:id="2028" w:name="_Toc366079556"/>
      <w:bookmarkStart w:id="2029" w:name="_Toc366080168"/>
      <w:bookmarkStart w:id="2030" w:name="_Toc366080777"/>
      <w:bookmarkStart w:id="2031" w:name="_Toc366505117"/>
      <w:bookmarkStart w:id="2032" w:name="_Toc366508486"/>
      <w:bookmarkStart w:id="2033" w:name="_Toc366512987"/>
      <w:bookmarkStart w:id="2034" w:name="_Toc366574176"/>
      <w:bookmarkStart w:id="2035" w:name="_Toc366577969"/>
      <w:bookmarkStart w:id="2036" w:name="_Toc366578563"/>
      <w:bookmarkStart w:id="2037" w:name="_Toc366579155"/>
      <w:bookmarkStart w:id="2038" w:name="_Toc366579746"/>
      <w:bookmarkStart w:id="2039" w:name="_Toc366580338"/>
      <w:bookmarkStart w:id="2040" w:name="_Toc366580929"/>
      <w:bookmarkStart w:id="2041" w:name="_Toc366581521"/>
      <w:bookmarkStart w:id="2042" w:name="_Toc351915146"/>
      <w:bookmarkStart w:id="2043" w:name="_Toc361231185"/>
      <w:bookmarkStart w:id="2044" w:name="_Toc361231711"/>
      <w:bookmarkStart w:id="2045" w:name="_Toc362445009"/>
      <w:bookmarkStart w:id="2046" w:name="_Toc363908931"/>
      <w:bookmarkStart w:id="2047" w:name="_Toc364463354"/>
      <w:bookmarkStart w:id="2048" w:name="_Toc366077952"/>
      <w:bookmarkStart w:id="2049" w:name="_Toc366078571"/>
      <w:bookmarkStart w:id="2050" w:name="_Toc366079557"/>
      <w:bookmarkStart w:id="2051" w:name="_Toc366080169"/>
      <w:bookmarkStart w:id="2052" w:name="_Toc366080778"/>
      <w:bookmarkStart w:id="2053" w:name="_Toc366505118"/>
      <w:bookmarkStart w:id="2054" w:name="_Toc366508487"/>
      <w:bookmarkStart w:id="2055" w:name="_Toc366512988"/>
      <w:bookmarkStart w:id="2056" w:name="_Toc366574177"/>
      <w:bookmarkStart w:id="2057" w:name="_Toc366577970"/>
      <w:bookmarkStart w:id="2058" w:name="_Toc366578564"/>
      <w:bookmarkStart w:id="2059" w:name="_Toc366579156"/>
      <w:bookmarkStart w:id="2060" w:name="_Toc366579747"/>
      <w:bookmarkStart w:id="2061" w:name="_Toc366580339"/>
      <w:bookmarkStart w:id="2062" w:name="_Toc366580930"/>
      <w:bookmarkStart w:id="2063" w:name="_Toc366581522"/>
      <w:bookmarkStart w:id="2064" w:name="_Toc351915147"/>
      <w:bookmarkStart w:id="2065" w:name="_Toc361231186"/>
      <w:bookmarkStart w:id="2066" w:name="_Toc361231712"/>
      <w:bookmarkStart w:id="2067" w:name="_Toc362445010"/>
      <w:bookmarkStart w:id="2068" w:name="_Toc363908932"/>
      <w:bookmarkStart w:id="2069" w:name="_Toc364463355"/>
      <w:bookmarkStart w:id="2070" w:name="_Toc366077953"/>
      <w:bookmarkStart w:id="2071" w:name="_Toc366078572"/>
      <w:bookmarkStart w:id="2072" w:name="_Toc366079558"/>
      <w:bookmarkStart w:id="2073" w:name="_Toc366080170"/>
      <w:bookmarkStart w:id="2074" w:name="_Toc366080779"/>
      <w:bookmarkStart w:id="2075" w:name="_Toc366505119"/>
      <w:bookmarkStart w:id="2076" w:name="_Toc366508488"/>
      <w:bookmarkStart w:id="2077" w:name="_Toc366512989"/>
      <w:bookmarkStart w:id="2078" w:name="_Toc366574178"/>
      <w:bookmarkStart w:id="2079" w:name="_Toc366577971"/>
      <w:bookmarkStart w:id="2080" w:name="_Toc366578565"/>
      <w:bookmarkStart w:id="2081" w:name="_Toc366579157"/>
      <w:bookmarkStart w:id="2082" w:name="_Toc366579748"/>
      <w:bookmarkStart w:id="2083" w:name="_Toc366580340"/>
      <w:bookmarkStart w:id="2084" w:name="_Toc366580931"/>
      <w:bookmarkStart w:id="2085" w:name="_Toc366581523"/>
      <w:bookmarkStart w:id="2086" w:name="_Toc351915148"/>
      <w:bookmarkStart w:id="2087" w:name="_Toc361231187"/>
      <w:bookmarkStart w:id="2088" w:name="_Toc361231713"/>
      <w:bookmarkStart w:id="2089" w:name="_Toc362445011"/>
      <w:bookmarkStart w:id="2090" w:name="_Toc363908933"/>
      <w:bookmarkStart w:id="2091" w:name="_Toc364463356"/>
      <w:bookmarkStart w:id="2092" w:name="_Toc366077954"/>
      <w:bookmarkStart w:id="2093" w:name="_Toc366078573"/>
      <w:bookmarkStart w:id="2094" w:name="_Toc366079559"/>
      <w:bookmarkStart w:id="2095" w:name="_Toc366080171"/>
      <w:bookmarkStart w:id="2096" w:name="_Toc366080780"/>
      <w:bookmarkStart w:id="2097" w:name="_Toc366505120"/>
      <w:bookmarkStart w:id="2098" w:name="_Toc366508489"/>
      <w:bookmarkStart w:id="2099" w:name="_Toc366512990"/>
      <w:bookmarkStart w:id="2100" w:name="_Toc366574179"/>
      <w:bookmarkStart w:id="2101" w:name="_Toc366577972"/>
      <w:bookmarkStart w:id="2102" w:name="_Toc366578566"/>
      <w:bookmarkStart w:id="2103" w:name="_Toc366579158"/>
      <w:bookmarkStart w:id="2104" w:name="_Toc366579749"/>
      <w:bookmarkStart w:id="2105" w:name="_Toc366580341"/>
      <w:bookmarkStart w:id="2106" w:name="_Toc366580932"/>
      <w:bookmarkStart w:id="2107" w:name="_Toc366581524"/>
      <w:bookmarkStart w:id="2108" w:name="_Toc351915149"/>
      <w:bookmarkStart w:id="2109" w:name="_Toc361231188"/>
      <w:bookmarkStart w:id="2110" w:name="_Toc361231714"/>
      <w:bookmarkStart w:id="2111" w:name="_Toc362445012"/>
      <w:bookmarkStart w:id="2112" w:name="_Toc363908934"/>
      <w:bookmarkStart w:id="2113" w:name="_Toc364463357"/>
      <w:bookmarkStart w:id="2114" w:name="_Toc366077955"/>
      <w:bookmarkStart w:id="2115" w:name="_Toc366078574"/>
      <w:bookmarkStart w:id="2116" w:name="_Toc366079560"/>
      <w:bookmarkStart w:id="2117" w:name="_Toc366080172"/>
      <w:bookmarkStart w:id="2118" w:name="_Toc366080781"/>
      <w:bookmarkStart w:id="2119" w:name="_Toc366505121"/>
      <w:bookmarkStart w:id="2120" w:name="_Toc366508490"/>
      <w:bookmarkStart w:id="2121" w:name="_Toc366512991"/>
      <w:bookmarkStart w:id="2122" w:name="_Toc366574180"/>
      <w:bookmarkStart w:id="2123" w:name="_Toc366577973"/>
      <w:bookmarkStart w:id="2124" w:name="_Toc366578567"/>
      <w:bookmarkStart w:id="2125" w:name="_Toc366579159"/>
      <w:bookmarkStart w:id="2126" w:name="_Toc366579750"/>
      <w:bookmarkStart w:id="2127" w:name="_Toc366580342"/>
      <w:bookmarkStart w:id="2128" w:name="_Toc366580933"/>
      <w:bookmarkStart w:id="2129" w:name="_Toc366581525"/>
      <w:bookmarkStart w:id="2130" w:name="_Toc351915150"/>
      <w:bookmarkStart w:id="2131" w:name="_Toc361231189"/>
      <w:bookmarkStart w:id="2132" w:name="_Toc361231715"/>
      <w:bookmarkStart w:id="2133" w:name="_Toc362445013"/>
      <w:bookmarkStart w:id="2134" w:name="_Toc363908935"/>
      <w:bookmarkStart w:id="2135" w:name="_Toc364463358"/>
      <w:bookmarkStart w:id="2136" w:name="_Toc366077956"/>
      <w:bookmarkStart w:id="2137" w:name="_Toc366078575"/>
      <w:bookmarkStart w:id="2138" w:name="_Toc366079561"/>
      <w:bookmarkStart w:id="2139" w:name="_Toc366080173"/>
      <w:bookmarkStart w:id="2140" w:name="_Toc366080782"/>
      <w:bookmarkStart w:id="2141" w:name="_Toc366505122"/>
      <w:bookmarkStart w:id="2142" w:name="_Toc366508491"/>
      <w:bookmarkStart w:id="2143" w:name="_Toc366512992"/>
      <w:bookmarkStart w:id="2144" w:name="_Toc366574181"/>
      <w:bookmarkStart w:id="2145" w:name="_Toc366577974"/>
      <w:bookmarkStart w:id="2146" w:name="_Toc366578568"/>
      <w:bookmarkStart w:id="2147" w:name="_Toc366579160"/>
      <w:bookmarkStart w:id="2148" w:name="_Toc366579751"/>
      <w:bookmarkStart w:id="2149" w:name="_Toc366580343"/>
      <w:bookmarkStart w:id="2150" w:name="_Toc366580934"/>
      <w:bookmarkStart w:id="2151" w:name="_Toc366581526"/>
      <w:bookmarkStart w:id="2152" w:name="_Toc351915151"/>
      <w:bookmarkStart w:id="2153" w:name="_Toc361231190"/>
      <w:bookmarkStart w:id="2154" w:name="_Toc361231716"/>
      <w:bookmarkStart w:id="2155" w:name="_Toc362445014"/>
      <w:bookmarkStart w:id="2156" w:name="_Toc363908936"/>
      <w:bookmarkStart w:id="2157" w:name="_Toc364463359"/>
      <w:bookmarkStart w:id="2158" w:name="_Toc366077957"/>
      <w:bookmarkStart w:id="2159" w:name="_Toc366078576"/>
      <w:bookmarkStart w:id="2160" w:name="_Toc366079562"/>
      <w:bookmarkStart w:id="2161" w:name="_Toc366080174"/>
      <w:bookmarkStart w:id="2162" w:name="_Toc366080783"/>
      <w:bookmarkStart w:id="2163" w:name="_Toc366505123"/>
      <w:bookmarkStart w:id="2164" w:name="_Toc366508492"/>
      <w:bookmarkStart w:id="2165" w:name="_Toc366512993"/>
      <w:bookmarkStart w:id="2166" w:name="_Toc366574182"/>
      <w:bookmarkStart w:id="2167" w:name="_Toc366577975"/>
      <w:bookmarkStart w:id="2168" w:name="_Toc366578569"/>
      <w:bookmarkStart w:id="2169" w:name="_Toc366579161"/>
      <w:bookmarkStart w:id="2170" w:name="_Toc366579752"/>
      <w:bookmarkStart w:id="2171" w:name="_Toc366580344"/>
      <w:bookmarkStart w:id="2172" w:name="_Toc366580935"/>
      <w:bookmarkStart w:id="2173" w:name="_Toc366581527"/>
      <w:bookmarkStart w:id="2174" w:name="_Toc351915152"/>
      <w:bookmarkStart w:id="2175" w:name="_Toc361231191"/>
      <w:bookmarkStart w:id="2176" w:name="_Toc361231717"/>
      <w:bookmarkStart w:id="2177" w:name="_Toc362445015"/>
      <w:bookmarkStart w:id="2178" w:name="_Toc363908937"/>
      <w:bookmarkStart w:id="2179" w:name="_Toc364463360"/>
      <w:bookmarkStart w:id="2180" w:name="_Toc366077958"/>
      <w:bookmarkStart w:id="2181" w:name="_Toc366078577"/>
      <w:bookmarkStart w:id="2182" w:name="_Toc366079563"/>
      <w:bookmarkStart w:id="2183" w:name="_Toc366080175"/>
      <w:bookmarkStart w:id="2184" w:name="_Toc366080784"/>
      <w:bookmarkStart w:id="2185" w:name="_Toc366505124"/>
      <w:bookmarkStart w:id="2186" w:name="_Toc366508493"/>
      <w:bookmarkStart w:id="2187" w:name="_Toc366512994"/>
      <w:bookmarkStart w:id="2188" w:name="_Toc366574183"/>
      <w:bookmarkStart w:id="2189" w:name="_Toc366577976"/>
      <w:bookmarkStart w:id="2190" w:name="_Toc366578570"/>
      <w:bookmarkStart w:id="2191" w:name="_Toc366579162"/>
      <w:bookmarkStart w:id="2192" w:name="_Toc366579753"/>
      <w:bookmarkStart w:id="2193" w:name="_Toc366580345"/>
      <w:bookmarkStart w:id="2194" w:name="_Toc366580936"/>
      <w:bookmarkStart w:id="2195" w:name="_Toc366581528"/>
      <w:bookmarkStart w:id="2196" w:name="_Toc351915153"/>
      <w:bookmarkStart w:id="2197" w:name="_Toc361231192"/>
      <w:bookmarkStart w:id="2198" w:name="_Toc361231718"/>
      <w:bookmarkStart w:id="2199" w:name="_Toc362445016"/>
      <w:bookmarkStart w:id="2200" w:name="_Toc363908938"/>
      <w:bookmarkStart w:id="2201" w:name="_Toc364463361"/>
      <w:bookmarkStart w:id="2202" w:name="_Toc366077959"/>
      <w:bookmarkStart w:id="2203" w:name="_Toc366078578"/>
      <w:bookmarkStart w:id="2204" w:name="_Toc366079564"/>
      <w:bookmarkStart w:id="2205" w:name="_Toc366080176"/>
      <w:bookmarkStart w:id="2206" w:name="_Toc366080785"/>
      <w:bookmarkStart w:id="2207" w:name="_Toc366505125"/>
      <w:bookmarkStart w:id="2208" w:name="_Toc366508494"/>
      <w:bookmarkStart w:id="2209" w:name="_Toc366512995"/>
      <w:bookmarkStart w:id="2210" w:name="_Toc366574184"/>
      <w:bookmarkStart w:id="2211" w:name="_Toc366577977"/>
      <w:bookmarkStart w:id="2212" w:name="_Toc366578571"/>
      <w:bookmarkStart w:id="2213" w:name="_Toc366579163"/>
      <w:bookmarkStart w:id="2214" w:name="_Toc366579754"/>
      <w:bookmarkStart w:id="2215" w:name="_Toc366580346"/>
      <w:bookmarkStart w:id="2216" w:name="_Toc366580937"/>
      <w:bookmarkStart w:id="2217" w:name="_Toc366581529"/>
      <w:bookmarkStart w:id="2218" w:name="_Toc351915154"/>
      <w:bookmarkStart w:id="2219" w:name="_Toc361231193"/>
      <w:bookmarkStart w:id="2220" w:name="_Toc361231719"/>
      <w:bookmarkStart w:id="2221" w:name="_Toc362445017"/>
      <w:bookmarkStart w:id="2222" w:name="_Toc363908939"/>
      <w:bookmarkStart w:id="2223" w:name="_Toc364463362"/>
      <w:bookmarkStart w:id="2224" w:name="_Toc366077960"/>
      <w:bookmarkStart w:id="2225" w:name="_Toc366078579"/>
      <w:bookmarkStart w:id="2226" w:name="_Toc366079565"/>
      <w:bookmarkStart w:id="2227" w:name="_Toc366080177"/>
      <w:bookmarkStart w:id="2228" w:name="_Toc366080786"/>
      <w:bookmarkStart w:id="2229" w:name="_Toc366505126"/>
      <w:bookmarkStart w:id="2230" w:name="_Toc366508495"/>
      <w:bookmarkStart w:id="2231" w:name="_Toc366512996"/>
      <w:bookmarkStart w:id="2232" w:name="_Toc366574185"/>
      <w:bookmarkStart w:id="2233" w:name="_Toc366577978"/>
      <w:bookmarkStart w:id="2234" w:name="_Toc366578572"/>
      <w:bookmarkStart w:id="2235" w:name="_Toc366579164"/>
      <w:bookmarkStart w:id="2236" w:name="_Toc366579755"/>
      <w:bookmarkStart w:id="2237" w:name="_Toc366580347"/>
      <w:bookmarkStart w:id="2238" w:name="_Toc366580938"/>
      <w:bookmarkStart w:id="2239" w:name="_Toc366581530"/>
      <w:bookmarkStart w:id="2240" w:name="_Toc351915155"/>
      <w:bookmarkStart w:id="2241" w:name="_Toc361231194"/>
      <w:bookmarkStart w:id="2242" w:name="_Toc361231720"/>
      <w:bookmarkStart w:id="2243" w:name="_Toc362445018"/>
      <w:bookmarkStart w:id="2244" w:name="_Toc363908940"/>
      <w:bookmarkStart w:id="2245" w:name="_Toc364463363"/>
      <w:bookmarkStart w:id="2246" w:name="_Toc366077961"/>
      <w:bookmarkStart w:id="2247" w:name="_Toc366078580"/>
      <w:bookmarkStart w:id="2248" w:name="_Toc366079566"/>
      <w:bookmarkStart w:id="2249" w:name="_Toc366080178"/>
      <w:bookmarkStart w:id="2250" w:name="_Toc366080787"/>
      <w:bookmarkStart w:id="2251" w:name="_Toc366505127"/>
      <w:bookmarkStart w:id="2252" w:name="_Toc366508496"/>
      <w:bookmarkStart w:id="2253" w:name="_Toc366512997"/>
      <w:bookmarkStart w:id="2254" w:name="_Toc366574186"/>
      <w:bookmarkStart w:id="2255" w:name="_Toc366577979"/>
      <w:bookmarkStart w:id="2256" w:name="_Toc366578573"/>
      <w:bookmarkStart w:id="2257" w:name="_Toc366579165"/>
      <w:bookmarkStart w:id="2258" w:name="_Toc366579756"/>
      <w:bookmarkStart w:id="2259" w:name="_Toc366580348"/>
      <w:bookmarkStart w:id="2260" w:name="_Toc366580939"/>
      <w:bookmarkStart w:id="2261" w:name="_Toc366581531"/>
      <w:bookmarkStart w:id="2262" w:name="_Toc351915156"/>
      <w:bookmarkStart w:id="2263" w:name="_Toc361231195"/>
      <w:bookmarkStart w:id="2264" w:name="_Toc361231721"/>
      <w:bookmarkStart w:id="2265" w:name="_Toc362445019"/>
      <w:bookmarkStart w:id="2266" w:name="_Toc363908941"/>
      <w:bookmarkStart w:id="2267" w:name="_Toc364463364"/>
      <w:bookmarkStart w:id="2268" w:name="_Toc366077962"/>
      <w:bookmarkStart w:id="2269" w:name="_Toc366078581"/>
      <w:bookmarkStart w:id="2270" w:name="_Toc366079567"/>
      <w:bookmarkStart w:id="2271" w:name="_Toc366080179"/>
      <w:bookmarkStart w:id="2272" w:name="_Toc366080788"/>
      <w:bookmarkStart w:id="2273" w:name="_Toc366505128"/>
      <w:bookmarkStart w:id="2274" w:name="_Toc366508497"/>
      <w:bookmarkStart w:id="2275" w:name="_Toc366512998"/>
      <w:bookmarkStart w:id="2276" w:name="_Toc366574187"/>
      <w:bookmarkStart w:id="2277" w:name="_Toc366577980"/>
      <w:bookmarkStart w:id="2278" w:name="_Toc366578574"/>
      <w:bookmarkStart w:id="2279" w:name="_Toc366579166"/>
      <w:bookmarkStart w:id="2280" w:name="_Toc366579757"/>
      <w:bookmarkStart w:id="2281" w:name="_Toc366580349"/>
      <w:bookmarkStart w:id="2282" w:name="_Toc366580940"/>
      <w:bookmarkStart w:id="2283" w:name="_Toc366581532"/>
      <w:bookmarkStart w:id="2284" w:name="_Toc351915157"/>
      <w:bookmarkStart w:id="2285" w:name="_Toc361231196"/>
      <w:bookmarkStart w:id="2286" w:name="_Toc361231722"/>
      <w:bookmarkStart w:id="2287" w:name="_Toc362445020"/>
      <w:bookmarkStart w:id="2288" w:name="_Toc363908942"/>
      <w:bookmarkStart w:id="2289" w:name="_Toc364463365"/>
      <w:bookmarkStart w:id="2290" w:name="_Toc366077963"/>
      <w:bookmarkStart w:id="2291" w:name="_Toc366078582"/>
      <w:bookmarkStart w:id="2292" w:name="_Toc366079568"/>
      <w:bookmarkStart w:id="2293" w:name="_Toc366080180"/>
      <w:bookmarkStart w:id="2294" w:name="_Toc366080789"/>
      <w:bookmarkStart w:id="2295" w:name="_Toc366505129"/>
      <w:bookmarkStart w:id="2296" w:name="_Toc366508498"/>
      <w:bookmarkStart w:id="2297" w:name="_Toc366512999"/>
      <w:bookmarkStart w:id="2298" w:name="_Toc366574188"/>
      <w:bookmarkStart w:id="2299" w:name="_Toc366577981"/>
      <w:bookmarkStart w:id="2300" w:name="_Toc366578575"/>
      <w:bookmarkStart w:id="2301" w:name="_Toc366579167"/>
      <w:bookmarkStart w:id="2302" w:name="_Toc366579758"/>
      <w:bookmarkStart w:id="2303" w:name="_Toc366580350"/>
      <w:bookmarkStart w:id="2304" w:name="_Toc366580941"/>
      <w:bookmarkStart w:id="2305" w:name="_Toc366581533"/>
      <w:bookmarkStart w:id="2306" w:name="_Toc351915158"/>
      <w:bookmarkStart w:id="2307" w:name="_Toc361231197"/>
      <w:bookmarkStart w:id="2308" w:name="_Toc361231723"/>
      <w:bookmarkStart w:id="2309" w:name="_Toc362445021"/>
      <w:bookmarkStart w:id="2310" w:name="_Toc363908943"/>
      <w:bookmarkStart w:id="2311" w:name="_Toc364463366"/>
      <w:bookmarkStart w:id="2312" w:name="_Toc366077964"/>
      <w:bookmarkStart w:id="2313" w:name="_Toc366078583"/>
      <w:bookmarkStart w:id="2314" w:name="_Toc366079569"/>
      <w:bookmarkStart w:id="2315" w:name="_Toc366080181"/>
      <w:bookmarkStart w:id="2316" w:name="_Toc366080790"/>
      <w:bookmarkStart w:id="2317" w:name="_Toc366505130"/>
      <w:bookmarkStart w:id="2318" w:name="_Toc366508499"/>
      <w:bookmarkStart w:id="2319" w:name="_Toc366513000"/>
      <w:bookmarkStart w:id="2320" w:name="_Toc366574189"/>
      <w:bookmarkStart w:id="2321" w:name="_Toc366577982"/>
      <w:bookmarkStart w:id="2322" w:name="_Toc366578576"/>
      <w:bookmarkStart w:id="2323" w:name="_Toc366579168"/>
      <w:bookmarkStart w:id="2324" w:name="_Toc366579759"/>
      <w:bookmarkStart w:id="2325" w:name="_Toc366580351"/>
      <w:bookmarkStart w:id="2326" w:name="_Toc366580942"/>
      <w:bookmarkStart w:id="2327" w:name="_Toc366581534"/>
      <w:bookmarkStart w:id="2328" w:name="_Toc351915159"/>
      <w:bookmarkStart w:id="2329" w:name="_Toc361231198"/>
      <w:bookmarkStart w:id="2330" w:name="_Toc361231724"/>
      <w:bookmarkStart w:id="2331" w:name="_Toc362445022"/>
      <w:bookmarkStart w:id="2332" w:name="_Toc363908944"/>
      <w:bookmarkStart w:id="2333" w:name="_Toc364463367"/>
      <w:bookmarkStart w:id="2334" w:name="_Toc366077965"/>
      <w:bookmarkStart w:id="2335" w:name="_Toc366078584"/>
      <w:bookmarkStart w:id="2336" w:name="_Toc366079570"/>
      <w:bookmarkStart w:id="2337" w:name="_Toc366080182"/>
      <w:bookmarkStart w:id="2338" w:name="_Toc366080791"/>
      <w:bookmarkStart w:id="2339" w:name="_Toc366505131"/>
      <w:bookmarkStart w:id="2340" w:name="_Toc366508500"/>
      <w:bookmarkStart w:id="2341" w:name="_Toc366513001"/>
      <w:bookmarkStart w:id="2342" w:name="_Toc366574190"/>
      <w:bookmarkStart w:id="2343" w:name="_Toc366577983"/>
      <w:bookmarkStart w:id="2344" w:name="_Toc366578577"/>
      <w:bookmarkStart w:id="2345" w:name="_Toc366579169"/>
      <w:bookmarkStart w:id="2346" w:name="_Toc366579760"/>
      <w:bookmarkStart w:id="2347" w:name="_Toc366580352"/>
      <w:bookmarkStart w:id="2348" w:name="_Toc366580943"/>
      <w:bookmarkStart w:id="2349" w:name="_Toc366581535"/>
      <w:bookmarkStart w:id="2350" w:name="_Toc351915160"/>
      <w:bookmarkStart w:id="2351" w:name="_Toc361231199"/>
      <w:bookmarkStart w:id="2352" w:name="_Toc361231725"/>
      <w:bookmarkStart w:id="2353" w:name="_Toc362445023"/>
      <w:bookmarkStart w:id="2354" w:name="_Toc363908945"/>
      <w:bookmarkStart w:id="2355" w:name="_Toc364463368"/>
      <w:bookmarkStart w:id="2356" w:name="_Toc366077966"/>
      <w:bookmarkStart w:id="2357" w:name="_Toc366078585"/>
      <w:bookmarkStart w:id="2358" w:name="_Toc366079571"/>
      <w:bookmarkStart w:id="2359" w:name="_Toc366080183"/>
      <w:bookmarkStart w:id="2360" w:name="_Toc366080792"/>
      <w:bookmarkStart w:id="2361" w:name="_Toc366505132"/>
      <w:bookmarkStart w:id="2362" w:name="_Toc366508501"/>
      <w:bookmarkStart w:id="2363" w:name="_Toc366513002"/>
      <w:bookmarkStart w:id="2364" w:name="_Toc366574191"/>
      <w:bookmarkStart w:id="2365" w:name="_Toc366577984"/>
      <w:bookmarkStart w:id="2366" w:name="_Toc366578578"/>
      <w:bookmarkStart w:id="2367" w:name="_Toc366579170"/>
      <w:bookmarkStart w:id="2368" w:name="_Toc366579761"/>
      <w:bookmarkStart w:id="2369" w:name="_Toc366580353"/>
      <w:bookmarkStart w:id="2370" w:name="_Toc366580944"/>
      <w:bookmarkStart w:id="2371" w:name="_Toc366581536"/>
      <w:bookmarkStart w:id="2372" w:name="_Toc351915161"/>
      <w:bookmarkStart w:id="2373" w:name="_Toc361231200"/>
      <w:bookmarkStart w:id="2374" w:name="_Toc361231726"/>
      <w:bookmarkStart w:id="2375" w:name="_Toc362445024"/>
      <w:bookmarkStart w:id="2376" w:name="_Toc363908946"/>
      <w:bookmarkStart w:id="2377" w:name="_Toc364463369"/>
      <w:bookmarkStart w:id="2378" w:name="_Toc366077967"/>
      <w:bookmarkStart w:id="2379" w:name="_Toc366078586"/>
      <w:bookmarkStart w:id="2380" w:name="_Toc366079572"/>
      <w:bookmarkStart w:id="2381" w:name="_Toc366080184"/>
      <w:bookmarkStart w:id="2382" w:name="_Toc366080793"/>
      <w:bookmarkStart w:id="2383" w:name="_Toc366505133"/>
      <w:bookmarkStart w:id="2384" w:name="_Toc366508502"/>
      <w:bookmarkStart w:id="2385" w:name="_Toc366513003"/>
      <w:bookmarkStart w:id="2386" w:name="_Toc366574192"/>
      <w:bookmarkStart w:id="2387" w:name="_Toc366577985"/>
      <w:bookmarkStart w:id="2388" w:name="_Toc366578579"/>
      <w:bookmarkStart w:id="2389" w:name="_Toc366579171"/>
      <w:bookmarkStart w:id="2390" w:name="_Toc366579762"/>
      <w:bookmarkStart w:id="2391" w:name="_Toc366580354"/>
      <w:bookmarkStart w:id="2392" w:name="_Toc366580945"/>
      <w:bookmarkStart w:id="2393" w:name="_Toc366581537"/>
      <w:bookmarkStart w:id="2394" w:name="_Toc351915162"/>
      <w:bookmarkStart w:id="2395" w:name="_Toc361231201"/>
      <w:bookmarkStart w:id="2396" w:name="_Toc361231727"/>
      <w:bookmarkStart w:id="2397" w:name="_Toc362445025"/>
      <w:bookmarkStart w:id="2398" w:name="_Toc363908947"/>
      <w:bookmarkStart w:id="2399" w:name="_Toc364463370"/>
      <w:bookmarkStart w:id="2400" w:name="_Toc366077968"/>
      <w:bookmarkStart w:id="2401" w:name="_Toc366078587"/>
      <w:bookmarkStart w:id="2402" w:name="_Toc366079573"/>
      <w:bookmarkStart w:id="2403" w:name="_Toc366080185"/>
      <w:bookmarkStart w:id="2404" w:name="_Toc366080794"/>
      <w:bookmarkStart w:id="2405" w:name="_Toc366505134"/>
      <w:bookmarkStart w:id="2406" w:name="_Toc366508503"/>
      <w:bookmarkStart w:id="2407" w:name="_Toc366513004"/>
      <w:bookmarkStart w:id="2408" w:name="_Toc366574193"/>
      <w:bookmarkStart w:id="2409" w:name="_Toc366577986"/>
      <w:bookmarkStart w:id="2410" w:name="_Toc366578580"/>
      <w:bookmarkStart w:id="2411" w:name="_Toc366579172"/>
      <w:bookmarkStart w:id="2412" w:name="_Toc366579763"/>
      <w:bookmarkStart w:id="2413" w:name="_Toc366580355"/>
      <w:bookmarkStart w:id="2414" w:name="_Toc366580946"/>
      <w:bookmarkStart w:id="2415" w:name="_Toc366581538"/>
      <w:bookmarkStart w:id="2416" w:name="_Toc351915163"/>
      <w:bookmarkStart w:id="2417" w:name="_Toc361231202"/>
      <w:bookmarkStart w:id="2418" w:name="_Toc361231728"/>
      <w:bookmarkStart w:id="2419" w:name="_Toc362445026"/>
      <w:bookmarkStart w:id="2420" w:name="_Toc363908948"/>
      <w:bookmarkStart w:id="2421" w:name="_Toc364463371"/>
      <w:bookmarkStart w:id="2422" w:name="_Toc366077969"/>
      <w:bookmarkStart w:id="2423" w:name="_Toc366078588"/>
      <w:bookmarkStart w:id="2424" w:name="_Toc366079574"/>
      <w:bookmarkStart w:id="2425" w:name="_Toc366080186"/>
      <w:bookmarkStart w:id="2426" w:name="_Toc366080795"/>
      <w:bookmarkStart w:id="2427" w:name="_Toc366505135"/>
      <w:bookmarkStart w:id="2428" w:name="_Toc366508504"/>
      <w:bookmarkStart w:id="2429" w:name="_Toc366513005"/>
      <w:bookmarkStart w:id="2430" w:name="_Toc366574194"/>
      <w:bookmarkStart w:id="2431" w:name="_Toc366577987"/>
      <w:bookmarkStart w:id="2432" w:name="_Toc366578581"/>
      <w:bookmarkStart w:id="2433" w:name="_Toc366579173"/>
      <w:bookmarkStart w:id="2434" w:name="_Toc366579764"/>
      <w:bookmarkStart w:id="2435" w:name="_Toc366580356"/>
      <w:bookmarkStart w:id="2436" w:name="_Toc366580947"/>
      <w:bookmarkStart w:id="2437" w:name="_Toc366581539"/>
      <w:bookmarkStart w:id="2438" w:name="_Toc351915164"/>
      <w:bookmarkStart w:id="2439" w:name="_Toc361231203"/>
      <w:bookmarkStart w:id="2440" w:name="_Toc361231729"/>
      <w:bookmarkStart w:id="2441" w:name="_Toc362445027"/>
      <w:bookmarkStart w:id="2442" w:name="_Toc363908949"/>
      <w:bookmarkStart w:id="2443" w:name="_Toc364463372"/>
      <w:bookmarkStart w:id="2444" w:name="_Toc366077970"/>
      <w:bookmarkStart w:id="2445" w:name="_Toc366078589"/>
      <w:bookmarkStart w:id="2446" w:name="_Toc366079575"/>
      <w:bookmarkStart w:id="2447" w:name="_Toc366080187"/>
      <w:bookmarkStart w:id="2448" w:name="_Toc366080796"/>
      <w:bookmarkStart w:id="2449" w:name="_Toc366505136"/>
      <w:bookmarkStart w:id="2450" w:name="_Toc366508505"/>
      <w:bookmarkStart w:id="2451" w:name="_Toc366513006"/>
      <w:bookmarkStart w:id="2452" w:name="_Toc366574195"/>
      <w:bookmarkStart w:id="2453" w:name="_Toc366577988"/>
      <w:bookmarkStart w:id="2454" w:name="_Toc366578582"/>
      <w:bookmarkStart w:id="2455" w:name="_Toc366579174"/>
      <w:bookmarkStart w:id="2456" w:name="_Toc366579765"/>
      <w:bookmarkStart w:id="2457" w:name="_Toc366580357"/>
      <w:bookmarkStart w:id="2458" w:name="_Toc366580948"/>
      <w:bookmarkStart w:id="2459" w:name="_Toc366581540"/>
      <w:bookmarkStart w:id="2460" w:name="_Toc351915165"/>
      <w:bookmarkStart w:id="2461" w:name="_Toc361231204"/>
      <w:bookmarkStart w:id="2462" w:name="_Toc361231730"/>
      <w:bookmarkStart w:id="2463" w:name="_Toc362445028"/>
      <w:bookmarkStart w:id="2464" w:name="_Toc363908950"/>
      <w:bookmarkStart w:id="2465" w:name="_Toc364463373"/>
      <w:bookmarkStart w:id="2466" w:name="_Toc366077971"/>
      <w:bookmarkStart w:id="2467" w:name="_Toc366078590"/>
      <w:bookmarkStart w:id="2468" w:name="_Toc366079576"/>
      <w:bookmarkStart w:id="2469" w:name="_Toc366080188"/>
      <w:bookmarkStart w:id="2470" w:name="_Toc366080797"/>
      <w:bookmarkStart w:id="2471" w:name="_Toc366505137"/>
      <w:bookmarkStart w:id="2472" w:name="_Toc366508506"/>
      <w:bookmarkStart w:id="2473" w:name="_Toc366513007"/>
      <w:bookmarkStart w:id="2474" w:name="_Toc366574196"/>
      <w:bookmarkStart w:id="2475" w:name="_Toc366577989"/>
      <w:bookmarkStart w:id="2476" w:name="_Toc366578583"/>
      <w:bookmarkStart w:id="2477" w:name="_Toc366579175"/>
      <w:bookmarkStart w:id="2478" w:name="_Toc366579766"/>
      <w:bookmarkStart w:id="2479" w:name="_Toc366580358"/>
      <w:bookmarkStart w:id="2480" w:name="_Toc366580949"/>
      <w:bookmarkStart w:id="2481" w:name="_Toc366581541"/>
      <w:bookmarkStart w:id="2482" w:name="_Toc351915166"/>
      <w:bookmarkStart w:id="2483" w:name="_Toc361231205"/>
      <w:bookmarkStart w:id="2484" w:name="_Toc361231731"/>
      <w:bookmarkStart w:id="2485" w:name="_Toc362445029"/>
      <w:bookmarkStart w:id="2486" w:name="_Toc363908951"/>
      <w:bookmarkStart w:id="2487" w:name="_Toc364463374"/>
      <w:bookmarkStart w:id="2488" w:name="_Toc366077972"/>
      <w:bookmarkStart w:id="2489" w:name="_Toc366078591"/>
      <w:bookmarkStart w:id="2490" w:name="_Toc366079577"/>
      <w:bookmarkStart w:id="2491" w:name="_Toc366080189"/>
      <w:bookmarkStart w:id="2492" w:name="_Toc366080798"/>
      <w:bookmarkStart w:id="2493" w:name="_Toc366505138"/>
      <w:bookmarkStart w:id="2494" w:name="_Toc366508507"/>
      <w:bookmarkStart w:id="2495" w:name="_Toc366513008"/>
      <w:bookmarkStart w:id="2496" w:name="_Toc366574197"/>
      <w:bookmarkStart w:id="2497" w:name="_Toc366577990"/>
      <w:bookmarkStart w:id="2498" w:name="_Toc366578584"/>
      <w:bookmarkStart w:id="2499" w:name="_Toc366579176"/>
      <w:bookmarkStart w:id="2500" w:name="_Toc366579767"/>
      <w:bookmarkStart w:id="2501" w:name="_Toc366580359"/>
      <w:bookmarkStart w:id="2502" w:name="_Toc366580950"/>
      <w:bookmarkStart w:id="2503" w:name="_Toc366581542"/>
      <w:bookmarkStart w:id="2504" w:name="_Toc351915167"/>
      <w:bookmarkStart w:id="2505" w:name="_Toc361231206"/>
      <w:bookmarkStart w:id="2506" w:name="_Toc361231732"/>
      <w:bookmarkStart w:id="2507" w:name="_Toc362445030"/>
      <w:bookmarkStart w:id="2508" w:name="_Toc363908952"/>
      <w:bookmarkStart w:id="2509" w:name="_Toc364463375"/>
      <w:bookmarkStart w:id="2510" w:name="_Toc366077973"/>
      <w:bookmarkStart w:id="2511" w:name="_Toc366078592"/>
      <w:bookmarkStart w:id="2512" w:name="_Toc366079578"/>
      <w:bookmarkStart w:id="2513" w:name="_Toc366080190"/>
      <w:bookmarkStart w:id="2514" w:name="_Toc366080799"/>
      <w:bookmarkStart w:id="2515" w:name="_Toc366505139"/>
      <w:bookmarkStart w:id="2516" w:name="_Toc366508508"/>
      <w:bookmarkStart w:id="2517" w:name="_Toc366513009"/>
      <w:bookmarkStart w:id="2518" w:name="_Toc366574198"/>
      <w:bookmarkStart w:id="2519" w:name="_Toc366577991"/>
      <w:bookmarkStart w:id="2520" w:name="_Toc366578585"/>
      <w:bookmarkStart w:id="2521" w:name="_Toc366579177"/>
      <w:bookmarkStart w:id="2522" w:name="_Toc366579768"/>
      <w:bookmarkStart w:id="2523" w:name="_Toc366580360"/>
      <w:bookmarkStart w:id="2524" w:name="_Toc366580951"/>
      <w:bookmarkStart w:id="2525" w:name="_Toc366581543"/>
      <w:bookmarkStart w:id="2526" w:name="_Toc351915168"/>
      <w:bookmarkStart w:id="2527" w:name="_Toc361231207"/>
      <w:bookmarkStart w:id="2528" w:name="_Toc361231733"/>
      <w:bookmarkStart w:id="2529" w:name="_Toc362445031"/>
      <w:bookmarkStart w:id="2530" w:name="_Toc363908953"/>
      <w:bookmarkStart w:id="2531" w:name="_Toc364463376"/>
      <w:bookmarkStart w:id="2532" w:name="_Toc366077974"/>
      <w:bookmarkStart w:id="2533" w:name="_Toc366078593"/>
      <w:bookmarkStart w:id="2534" w:name="_Toc366079579"/>
      <w:bookmarkStart w:id="2535" w:name="_Toc366080191"/>
      <w:bookmarkStart w:id="2536" w:name="_Toc366080800"/>
      <w:bookmarkStart w:id="2537" w:name="_Toc366505140"/>
      <w:bookmarkStart w:id="2538" w:name="_Toc366508509"/>
      <w:bookmarkStart w:id="2539" w:name="_Toc366513010"/>
      <w:bookmarkStart w:id="2540" w:name="_Toc366574199"/>
      <w:bookmarkStart w:id="2541" w:name="_Toc366577992"/>
      <w:bookmarkStart w:id="2542" w:name="_Toc366578586"/>
      <w:bookmarkStart w:id="2543" w:name="_Toc366579178"/>
      <w:bookmarkStart w:id="2544" w:name="_Toc366579769"/>
      <w:bookmarkStart w:id="2545" w:name="_Toc366580361"/>
      <w:bookmarkStart w:id="2546" w:name="_Toc366580952"/>
      <w:bookmarkStart w:id="2547" w:name="_Toc366581544"/>
      <w:bookmarkStart w:id="2548" w:name="_Toc351915169"/>
      <w:bookmarkStart w:id="2549" w:name="_Toc361231208"/>
      <w:bookmarkStart w:id="2550" w:name="_Toc361231734"/>
      <w:bookmarkStart w:id="2551" w:name="_Toc362445032"/>
      <w:bookmarkStart w:id="2552" w:name="_Toc363908954"/>
      <w:bookmarkStart w:id="2553" w:name="_Toc364463377"/>
      <w:bookmarkStart w:id="2554" w:name="_Toc366077975"/>
      <w:bookmarkStart w:id="2555" w:name="_Toc366078594"/>
      <w:bookmarkStart w:id="2556" w:name="_Toc366079580"/>
      <w:bookmarkStart w:id="2557" w:name="_Toc366080192"/>
      <w:bookmarkStart w:id="2558" w:name="_Toc366080801"/>
      <w:bookmarkStart w:id="2559" w:name="_Toc366505141"/>
      <w:bookmarkStart w:id="2560" w:name="_Toc366508510"/>
      <w:bookmarkStart w:id="2561" w:name="_Toc366513011"/>
      <w:bookmarkStart w:id="2562" w:name="_Toc366574200"/>
      <w:bookmarkStart w:id="2563" w:name="_Toc366577993"/>
      <w:bookmarkStart w:id="2564" w:name="_Toc366578587"/>
      <w:bookmarkStart w:id="2565" w:name="_Toc366579179"/>
      <w:bookmarkStart w:id="2566" w:name="_Toc366579770"/>
      <w:bookmarkStart w:id="2567" w:name="_Toc366580362"/>
      <w:bookmarkStart w:id="2568" w:name="_Toc366580953"/>
      <w:bookmarkStart w:id="2569" w:name="_Toc366581545"/>
      <w:bookmarkStart w:id="2570" w:name="_Toc351915170"/>
      <w:bookmarkStart w:id="2571" w:name="_Toc361231209"/>
      <w:bookmarkStart w:id="2572" w:name="_Toc361231735"/>
      <w:bookmarkStart w:id="2573" w:name="_Toc362445033"/>
      <w:bookmarkStart w:id="2574" w:name="_Toc363908955"/>
      <w:bookmarkStart w:id="2575" w:name="_Toc364463378"/>
      <w:bookmarkStart w:id="2576" w:name="_Toc366077976"/>
      <w:bookmarkStart w:id="2577" w:name="_Toc366078595"/>
      <w:bookmarkStart w:id="2578" w:name="_Toc366079581"/>
      <w:bookmarkStart w:id="2579" w:name="_Toc366080193"/>
      <w:bookmarkStart w:id="2580" w:name="_Toc366080802"/>
      <w:bookmarkStart w:id="2581" w:name="_Toc366505142"/>
      <w:bookmarkStart w:id="2582" w:name="_Toc366508511"/>
      <w:bookmarkStart w:id="2583" w:name="_Toc366513012"/>
      <w:bookmarkStart w:id="2584" w:name="_Toc366574201"/>
      <w:bookmarkStart w:id="2585" w:name="_Toc366577994"/>
      <w:bookmarkStart w:id="2586" w:name="_Toc366578588"/>
      <w:bookmarkStart w:id="2587" w:name="_Toc366579180"/>
      <w:bookmarkStart w:id="2588" w:name="_Toc366579771"/>
      <w:bookmarkStart w:id="2589" w:name="_Toc366580363"/>
      <w:bookmarkStart w:id="2590" w:name="_Toc366580954"/>
      <w:bookmarkStart w:id="2591" w:name="_Toc366581546"/>
      <w:bookmarkStart w:id="2592" w:name="_Toc351915171"/>
      <w:bookmarkStart w:id="2593" w:name="_Toc361231210"/>
      <w:bookmarkStart w:id="2594" w:name="_Toc361231736"/>
      <w:bookmarkStart w:id="2595" w:name="_Toc362445034"/>
      <w:bookmarkStart w:id="2596" w:name="_Toc363908956"/>
      <w:bookmarkStart w:id="2597" w:name="_Toc364463379"/>
      <w:bookmarkStart w:id="2598" w:name="_Toc366077977"/>
      <w:bookmarkStart w:id="2599" w:name="_Toc366078596"/>
      <w:bookmarkStart w:id="2600" w:name="_Toc366079582"/>
      <w:bookmarkStart w:id="2601" w:name="_Toc366080194"/>
      <w:bookmarkStart w:id="2602" w:name="_Toc366080803"/>
      <w:bookmarkStart w:id="2603" w:name="_Toc366505143"/>
      <w:bookmarkStart w:id="2604" w:name="_Toc366508512"/>
      <w:bookmarkStart w:id="2605" w:name="_Toc366513013"/>
      <w:bookmarkStart w:id="2606" w:name="_Toc366574202"/>
      <w:bookmarkStart w:id="2607" w:name="_Toc366577995"/>
      <w:bookmarkStart w:id="2608" w:name="_Toc366578589"/>
      <w:bookmarkStart w:id="2609" w:name="_Toc366579181"/>
      <w:bookmarkStart w:id="2610" w:name="_Toc366579772"/>
      <w:bookmarkStart w:id="2611" w:name="_Toc366580364"/>
      <w:bookmarkStart w:id="2612" w:name="_Toc366580955"/>
      <w:bookmarkStart w:id="2613" w:name="_Toc366581547"/>
      <w:bookmarkStart w:id="2614" w:name="_Toc351915172"/>
      <w:bookmarkStart w:id="2615" w:name="_Toc361231211"/>
      <w:bookmarkStart w:id="2616" w:name="_Toc361231737"/>
      <w:bookmarkStart w:id="2617" w:name="_Toc362445035"/>
      <w:bookmarkStart w:id="2618" w:name="_Toc363908957"/>
      <w:bookmarkStart w:id="2619" w:name="_Toc364463380"/>
      <w:bookmarkStart w:id="2620" w:name="_Toc366077978"/>
      <w:bookmarkStart w:id="2621" w:name="_Toc366078597"/>
      <w:bookmarkStart w:id="2622" w:name="_Toc366079583"/>
      <w:bookmarkStart w:id="2623" w:name="_Toc366080195"/>
      <w:bookmarkStart w:id="2624" w:name="_Toc366080804"/>
      <w:bookmarkStart w:id="2625" w:name="_Toc366505144"/>
      <w:bookmarkStart w:id="2626" w:name="_Toc366508513"/>
      <w:bookmarkStart w:id="2627" w:name="_Toc366513014"/>
      <w:bookmarkStart w:id="2628" w:name="_Toc366574203"/>
      <w:bookmarkStart w:id="2629" w:name="_Toc366577996"/>
      <w:bookmarkStart w:id="2630" w:name="_Toc366578590"/>
      <w:bookmarkStart w:id="2631" w:name="_Toc366579182"/>
      <w:bookmarkStart w:id="2632" w:name="_Toc366579773"/>
      <w:bookmarkStart w:id="2633" w:name="_Toc366580365"/>
      <w:bookmarkStart w:id="2634" w:name="_Toc366580956"/>
      <w:bookmarkStart w:id="2635" w:name="_Toc366581548"/>
      <w:bookmarkStart w:id="2636" w:name="_Toc351915173"/>
      <w:bookmarkStart w:id="2637" w:name="_Toc361231212"/>
      <w:bookmarkStart w:id="2638" w:name="_Toc361231738"/>
      <w:bookmarkStart w:id="2639" w:name="_Toc362445036"/>
      <w:bookmarkStart w:id="2640" w:name="_Toc363908958"/>
      <w:bookmarkStart w:id="2641" w:name="_Toc364463381"/>
      <w:bookmarkStart w:id="2642" w:name="_Toc366077979"/>
      <w:bookmarkStart w:id="2643" w:name="_Toc366078598"/>
      <w:bookmarkStart w:id="2644" w:name="_Toc366079584"/>
      <w:bookmarkStart w:id="2645" w:name="_Toc366080196"/>
      <w:bookmarkStart w:id="2646" w:name="_Toc366080805"/>
      <w:bookmarkStart w:id="2647" w:name="_Toc366505145"/>
      <w:bookmarkStart w:id="2648" w:name="_Toc366508514"/>
      <w:bookmarkStart w:id="2649" w:name="_Toc366513015"/>
      <w:bookmarkStart w:id="2650" w:name="_Toc366574204"/>
      <w:bookmarkStart w:id="2651" w:name="_Toc366577997"/>
      <w:bookmarkStart w:id="2652" w:name="_Toc366578591"/>
      <w:bookmarkStart w:id="2653" w:name="_Toc366579183"/>
      <w:bookmarkStart w:id="2654" w:name="_Toc366579774"/>
      <w:bookmarkStart w:id="2655" w:name="_Toc366580366"/>
      <w:bookmarkStart w:id="2656" w:name="_Toc366580957"/>
      <w:bookmarkStart w:id="2657" w:name="_Toc366581549"/>
      <w:bookmarkStart w:id="2658" w:name="_Toc351915174"/>
      <w:bookmarkStart w:id="2659" w:name="_Toc361231213"/>
      <w:bookmarkStart w:id="2660" w:name="_Toc361231739"/>
      <w:bookmarkStart w:id="2661" w:name="_Toc362445037"/>
      <w:bookmarkStart w:id="2662" w:name="_Toc363908959"/>
      <w:bookmarkStart w:id="2663" w:name="_Toc364463382"/>
      <w:bookmarkStart w:id="2664" w:name="_Toc366077980"/>
      <w:bookmarkStart w:id="2665" w:name="_Toc366078599"/>
      <w:bookmarkStart w:id="2666" w:name="_Toc366079585"/>
      <w:bookmarkStart w:id="2667" w:name="_Toc366080197"/>
      <w:bookmarkStart w:id="2668" w:name="_Toc366080806"/>
      <w:bookmarkStart w:id="2669" w:name="_Toc366505146"/>
      <w:bookmarkStart w:id="2670" w:name="_Toc366508515"/>
      <w:bookmarkStart w:id="2671" w:name="_Toc366513016"/>
      <w:bookmarkStart w:id="2672" w:name="_Toc366574205"/>
      <w:bookmarkStart w:id="2673" w:name="_Toc366577998"/>
      <w:bookmarkStart w:id="2674" w:name="_Toc366578592"/>
      <w:bookmarkStart w:id="2675" w:name="_Toc366579184"/>
      <w:bookmarkStart w:id="2676" w:name="_Toc366579775"/>
      <w:bookmarkStart w:id="2677" w:name="_Toc366580367"/>
      <w:bookmarkStart w:id="2678" w:name="_Toc366580958"/>
      <w:bookmarkStart w:id="2679" w:name="_Toc366581550"/>
      <w:bookmarkStart w:id="2680" w:name="_Toc351915175"/>
      <w:bookmarkStart w:id="2681" w:name="_Toc361231214"/>
      <w:bookmarkStart w:id="2682" w:name="_Toc361231740"/>
      <w:bookmarkStart w:id="2683" w:name="_Toc362445038"/>
      <w:bookmarkStart w:id="2684" w:name="_Toc363908960"/>
      <w:bookmarkStart w:id="2685" w:name="_Toc364463383"/>
      <w:bookmarkStart w:id="2686" w:name="_Toc366077981"/>
      <w:bookmarkStart w:id="2687" w:name="_Toc366078600"/>
      <w:bookmarkStart w:id="2688" w:name="_Toc366079586"/>
      <w:bookmarkStart w:id="2689" w:name="_Toc366080198"/>
      <w:bookmarkStart w:id="2690" w:name="_Toc366080807"/>
      <w:bookmarkStart w:id="2691" w:name="_Toc366505147"/>
      <w:bookmarkStart w:id="2692" w:name="_Toc366508516"/>
      <w:bookmarkStart w:id="2693" w:name="_Toc366513017"/>
      <w:bookmarkStart w:id="2694" w:name="_Toc366574206"/>
      <w:bookmarkStart w:id="2695" w:name="_Toc366577999"/>
      <w:bookmarkStart w:id="2696" w:name="_Toc366578593"/>
      <w:bookmarkStart w:id="2697" w:name="_Toc366579185"/>
      <w:bookmarkStart w:id="2698" w:name="_Toc366579776"/>
      <w:bookmarkStart w:id="2699" w:name="_Toc366580368"/>
      <w:bookmarkStart w:id="2700" w:name="_Toc366580959"/>
      <w:bookmarkStart w:id="2701" w:name="_Toc366581551"/>
      <w:bookmarkStart w:id="2702" w:name="_Toc351915176"/>
      <w:bookmarkStart w:id="2703" w:name="_Toc361231215"/>
      <w:bookmarkStart w:id="2704" w:name="_Toc361231741"/>
      <w:bookmarkStart w:id="2705" w:name="_Toc362445039"/>
      <w:bookmarkStart w:id="2706" w:name="_Toc363908961"/>
      <w:bookmarkStart w:id="2707" w:name="_Toc364463384"/>
      <w:bookmarkStart w:id="2708" w:name="_Toc366077982"/>
      <w:bookmarkStart w:id="2709" w:name="_Toc366078601"/>
      <w:bookmarkStart w:id="2710" w:name="_Toc366079587"/>
      <w:bookmarkStart w:id="2711" w:name="_Toc366080199"/>
      <w:bookmarkStart w:id="2712" w:name="_Toc366080808"/>
      <w:bookmarkStart w:id="2713" w:name="_Toc366505148"/>
      <w:bookmarkStart w:id="2714" w:name="_Toc366508517"/>
      <w:bookmarkStart w:id="2715" w:name="_Toc366513018"/>
      <w:bookmarkStart w:id="2716" w:name="_Toc366574207"/>
      <w:bookmarkStart w:id="2717" w:name="_Toc366578000"/>
      <w:bookmarkStart w:id="2718" w:name="_Toc366578594"/>
      <w:bookmarkStart w:id="2719" w:name="_Toc366579186"/>
      <w:bookmarkStart w:id="2720" w:name="_Toc366579777"/>
      <w:bookmarkStart w:id="2721" w:name="_Toc366580369"/>
      <w:bookmarkStart w:id="2722" w:name="_Toc366580960"/>
      <w:bookmarkStart w:id="2723" w:name="_Toc366581552"/>
      <w:bookmarkStart w:id="2724" w:name="_Toc351915177"/>
      <w:bookmarkStart w:id="2725" w:name="_Toc361231216"/>
      <w:bookmarkStart w:id="2726" w:name="_Toc361231742"/>
      <w:bookmarkStart w:id="2727" w:name="_Toc362445040"/>
      <w:bookmarkStart w:id="2728" w:name="_Toc363908962"/>
      <w:bookmarkStart w:id="2729" w:name="_Toc364463385"/>
      <w:bookmarkStart w:id="2730" w:name="_Toc366077983"/>
      <w:bookmarkStart w:id="2731" w:name="_Toc366078602"/>
      <w:bookmarkStart w:id="2732" w:name="_Toc366079588"/>
      <w:bookmarkStart w:id="2733" w:name="_Toc366080200"/>
      <w:bookmarkStart w:id="2734" w:name="_Toc366080809"/>
      <w:bookmarkStart w:id="2735" w:name="_Toc366505149"/>
      <w:bookmarkStart w:id="2736" w:name="_Toc366508518"/>
      <w:bookmarkStart w:id="2737" w:name="_Toc366513019"/>
      <w:bookmarkStart w:id="2738" w:name="_Toc366574208"/>
      <w:bookmarkStart w:id="2739" w:name="_Toc366578001"/>
      <w:bookmarkStart w:id="2740" w:name="_Toc366578595"/>
      <w:bookmarkStart w:id="2741" w:name="_Toc366579187"/>
      <w:bookmarkStart w:id="2742" w:name="_Toc366579778"/>
      <w:bookmarkStart w:id="2743" w:name="_Toc366580370"/>
      <w:bookmarkStart w:id="2744" w:name="_Toc366580961"/>
      <w:bookmarkStart w:id="2745" w:name="_Toc366581553"/>
      <w:bookmarkStart w:id="2746" w:name="_Toc351912691"/>
      <w:bookmarkStart w:id="2747" w:name="_Toc351914712"/>
      <w:bookmarkStart w:id="2748" w:name="_Toc351915178"/>
      <w:bookmarkStart w:id="2749" w:name="_Toc361231217"/>
      <w:bookmarkStart w:id="2750" w:name="_Toc361231743"/>
      <w:bookmarkStart w:id="2751" w:name="_Toc362445041"/>
      <w:bookmarkStart w:id="2752" w:name="_Toc363908963"/>
      <w:bookmarkStart w:id="2753" w:name="_Toc364463386"/>
      <w:bookmarkStart w:id="2754" w:name="_Toc366077984"/>
      <w:bookmarkStart w:id="2755" w:name="_Toc366078603"/>
      <w:bookmarkStart w:id="2756" w:name="_Toc366079589"/>
      <w:bookmarkStart w:id="2757" w:name="_Toc366080201"/>
      <w:bookmarkStart w:id="2758" w:name="_Toc366080810"/>
      <w:bookmarkStart w:id="2759" w:name="_Toc366505150"/>
      <w:bookmarkStart w:id="2760" w:name="_Toc366508519"/>
      <w:bookmarkStart w:id="2761" w:name="_Toc366513020"/>
      <w:bookmarkStart w:id="2762" w:name="_Toc366574209"/>
      <w:bookmarkStart w:id="2763" w:name="_Toc366578002"/>
      <w:bookmarkStart w:id="2764" w:name="_Toc366578596"/>
      <w:bookmarkStart w:id="2765" w:name="_Toc366579188"/>
      <w:bookmarkStart w:id="2766" w:name="_Toc366579779"/>
      <w:bookmarkStart w:id="2767" w:name="_Toc366580371"/>
      <w:bookmarkStart w:id="2768" w:name="_Toc366580962"/>
      <w:bookmarkStart w:id="2769" w:name="_Toc366581554"/>
      <w:bookmarkStart w:id="2770" w:name="_Toc351912692"/>
      <w:bookmarkStart w:id="2771" w:name="_Toc351914713"/>
      <w:bookmarkStart w:id="2772" w:name="_Toc351915179"/>
      <w:bookmarkStart w:id="2773" w:name="_Toc361231218"/>
      <w:bookmarkStart w:id="2774" w:name="_Toc361231744"/>
      <w:bookmarkStart w:id="2775" w:name="_Toc362445042"/>
      <w:bookmarkStart w:id="2776" w:name="_Toc363908964"/>
      <w:bookmarkStart w:id="2777" w:name="_Toc364463387"/>
      <w:bookmarkStart w:id="2778" w:name="_Toc366077985"/>
      <w:bookmarkStart w:id="2779" w:name="_Toc366078604"/>
      <w:bookmarkStart w:id="2780" w:name="_Toc366079590"/>
      <w:bookmarkStart w:id="2781" w:name="_Toc366080202"/>
      <w:bookmarkStart w:id="2782" w:name="_Toc366080811"/>
      <w:bookmarkStart w:id="2783" w:name="_Toc366505151"/>
      <w:bookmarkStart w:id="2784" w:name="_Toc366508520"/>
      <w:bookmarkStart w:id="2785" w:name="_Toc366513021"/>
      <w:bookmarkStart w:id="2786" w:name="_Toc366574210"/>
      <w:bookmarkStart w:id="2787" w:name="_Toc366578003"/>
      <w:bookmarkStart w:id="2788" w:name="_Toc366578597"/>
      <w:bookmarkStart w:id="2789" w:name="_Toc366579189"/>
      <w:bookmarkStart w:id="2790" w:name="_Toc366579780"/>
      <w:bookmarkStart w:id="2791" w:name="_Toc366580372"/>
      <w:bookmarkStart w:id="2792" w:name="_Toc366580963"/>
      <w:bookmarkStart w:id="2793" w:name="_Toc366581555"/>
      <w:bookmarkStart w:id="2794" w:name="_Toc322911605"/>
      <w:bookmarkStart w:id="2795" w:name="_Toc322912144"/>
      <w:bookmarkStart w:id="2796" w:name="_Toc329092994"/>
      <w:bookmarkStart w:id="2797" w:name="_Toc332701507"/>
      <w:bookmarkStart w:id="2798" w:name="_Toc332701814"/>
      <w:bookmarkStart w:id="2799" w:name="_Toc332711608"/>
      <w:bookmarkStart w:id="2800" w:name="_Toc332711916"/>
      <w:bookmarkStart w:id="2801" w:name="_Toc332712218"/>
      <w:bookmarkStart w:id="2802" w:name="_Toc332724134"/>
      <w:bookmarkStart w:id="2803" w:name="_Toc332724434"/>
      <w:bookmarkStart w:id="2804" w:name="_Toc341102730"/>
      <w:bookmarkStart w:id="2805" w:name="_Toc347241463"/>
      <w:bookmarkStart w:id="2806" w:name="_Toc347744656"/>
      <w:bookmarkStart w:id="2807" w:name="_Toc348984439"/>
      <w:bookmarkStart w:id="2808" w:name="_Toc348984744"/>
      <w:bookmarkStart w:id="2809" w:name="_Toc349037907"/>
      <w:bookmarkStart w:id="2810" w:name="_Toc349038212"/>
      <w:bookmarkStart w:id="2811" w:name="_Toc349042700"/>
      <w:bookmarkStart w:id="2812" w:name="_Toc349642122"/>
      <w:bookmarkStart w:id="2813" w:name="_Toc351912693"/>
      <w:bookmarkStart w:id="2814" w:name="_Toc351914714"/>
      <w:bookmarkStart w:id="2815" w:name="_Toc351915180"/>
      <w:bookmarkStart w:id="2816" w:name="_Toc361231219"/>
      <w:bookmarkStart w:id="2817" w:name="_Toc361231745"/>
      <w:bookmarkStart w:id="2818" w:name="_Toc362445043"/>
      <w:bookmarkStart w:id="2819" w:name="_Toc363908965"/>
      <w:bookmarkStart w:id="2820" w:name="_Toc364463388"/>
      <w:bookmarkStart w:id="2821" w:name="_Toc366077986"/>
      <w:bookmarkStart w:id="2822" w:name="_Toc366078605"/>
      <w:bookmarkStart w:id="2823" w:name="_Toc366079591"/>
      <w:bookmarkStart w:id="2824" w:name="_Toc366080203"/>
      <w:bookmarkStart w:id="2825" w:name="_Toc366080812"/>
      <w:bookmarkStart w:id="2826" w:name="_Toc366505152"/>
      <w:bookmarkStart w:id="2827" w:name="_Toc366508521"/>
      <w:bookmarkStart w:id="2828" w:name="_Toc366513022"/>
      <w:bookmarkStart w:id="2829" w:name="_Toc366574211"/>
      <w:bookmarkStart w:id="2830" w:name="_Toc366578004"/>
      <w:bookmarkStart w:id="2831" w:name="_Toc366578598"/>
      <w:bookmarkStart w:id="2832" w:name="_Toc366579190"/>
      <w:bookmarkStart w:id="2833" w:name="_Toc366579781"/>
      <w:bookmarkStart w:id="2834" w:name="_Toc366580373"/>
      <w:bookmarkStart w:id="2835" w:name="_Toc366580964"/>
      <w:bookmarkStart w:id="2836" w:name="_Toc366581556"/>
      <w:bookmarkStart w:id="2837" w:name="_Toc254776199"/>
      <w:bookmarkStart w:id="2838" w:name="_Toc254776225"/>
      <w:bookmarkStart w:id="2839" w:name="_Toc179788280"/>
      <w:bookmarkStart w:id="2840" w:name="_Toc199516301"/>
      <w:bookmarkStart w:id="2841" w:name="_Toc194983965"/>
      <w:bookmarkStart w:id="2842" w:name="_Toc243112813"/>
      <w:bookmarkStart w:id="2843" w:name="_Ref348976487"/>
      <w:bookmarkStart w:id="2844" w:name="_Ref348976498"/>
      <w:bookmarkStart w:id="2845" w:name="_Toc349042701"/>
      <w:bookmarkStart w:id="2846" w:name="_Toc25589754"/>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r>
        <w:rPr>
          <w:rFonts w:eastAsia="Times New Roman"/>
        </w:rPr>
        <w:t>DFDL Data Syntax Grammar</w:t>
      </w:r>
      <w:bookmarkEnd w:id="2839"/>
      <w:bookmarkEnd w:id="2840"/>
      <w:bookmarkEnd w:id="2841"/>
      <w:bookmarkEnd w:id="2842"/>
      <w:bookmarkEnd w:id="2843"/>
      <w:bookmarkEnd w:id="2844"/>
      <w:bookmarkEnd w:id="2845"/>
      <w:bookmarkEnd w:id="2846"/>
    </w:p>
    <w:p w14:paraId="017A89F0" w14:textId="77777777" w:rsidR="00000000" w:rsidRDefault="009D64FD">
      <w:pPr>
        <w:pStyle w:val="nobreak"/>
      </w:pPr>
      <w:r>
        <w:t>Data in a format describable via a DFDL schema obeys the grammar given here. A given D</w:t>
      </w:r>
      <w:r>
        <w:t xml:space="preserve">FDL schema is read by the DFDL processor to provide specific meaning to the terminals and decisions in this grammar. </w:t>
      </w:r>
    </w:p>
    <w:p w14:paraId="550A6C11" w14:textId="77777777" w:rsidR="00000000" w:rsidRDefault="009D64FD">
      <w:r>
        <w:t>The bits of the data are divided into two broad categories:</w:t>
      </w:r>
    </w:p>
    <w:p w14:paraId="0BE0A4A4" w14:textId="77777777" w:rsidR="00000000" w:rsidRDefault="009D64FD">
      <w:pPr>
        <w:numPr>
          <w:ilvl w:val="0"/>
          <w:numId w:val="56"/>
        </w:numPr>
      </w:pPr>
      <w:r>
        <w:t xml:space="preserve">Content </w:t>
      </w:r>
    </w:p>
    <w:p w14:paraId="4418EC10" w14:textId="77777777" w:rsidR="00000000" w:rsidRDefault="009D64FD">
      <w:pPr>
        <w:numPr>
          <w:ilvl w:val="0"/>
          <w:numId w:val="56"/>
        </w:numPr>
      </w:pPr>
      <w:r>
        <w:t>Framing</w:t>
      </w:r>
    </w:p>
    <w:p w14:paraId="0B24FC68" w14:textId="77777777" w:rsidR="00000000" w:rsidRDefault="009D64FD">
      <w:r>
        <w:t>The content is the bits of data that are interpreted to compu</w:t>
      </w:r>
      <w:r>
        <w:t xml:space="preserve">te a logical value. </w:t>
      </w:r>
    </w:p>
    <w:p w14:paraId="24F3C60C" w14:textId="77777777" w:rsidR="00000000" w:rsidRDefault="009D64FD">
      <w:pPr>
        <w:pStyle w:val="nobreak"/>
      </w:pPr>
      <w:r>
        <w:rPr>
          <w:i/>
          <w:iCs/>
        </w:rPr>
        <w:t>Framing</w:t>
      </w:r>
      <w:r>
        <w:t xml:space="preserve"> is the term used to describe the delimiters, length fields, and other parts of the data stream which are present, and may be necessary to determine the length or position of the content of DFDL Infoset items. </w:t>
      </w:r>
    </w:p>
    <w:p w14:paraId="370190E7" w14:textId="77777777" w:rsidR="00000000" w:rsidRDefault="009D64FD">
      <w:pPr>
        <w:pStyle w:val="nobreak"/>
      </w:pPr>
      <w:r>
        <w:t>Note that sometim</w:t>
      </w:r>
      <w:r>
        <w:t xml:space="preserve">es the framing is not strictly necessary for parsing, but adds useful redundancy to the data format, allowing corrupt data to be more robustly detected, and sometimes the framing adds human readability to the data format. </w:t>
      </w:r>
    </w:p>
    <w:p w14:paraId="5220BFE4" w14:textId="77777777" w:rsidR="00000000" w:rsidRDefault="009D64FD">
      <w:bookmarkStart w:id="2847" w:name="_Toc322911607"/>
      <w:bookmarkStart w:id="2848" w:name="_Toc322912146"/>
      <w:bookmarkStart w:id="2849" w:name="_Toc329092996"/>
      <w:bookmarkStart w:id="2850" w:name="_Toc332701509"/>
      <w:bookmarkStart w:id="2851" w:name="_Toc332701816"/>
      <w:bookmarkStart w:id="2852" w:name="_Toc332711610"/>
      <w:bookmarkStart w:id="2853" w:name="_Toc332711918"/>
      <w:bookmarkStart w:id="2854" w:name="_Toc332712220"/>
      <w:bookmarkStart w:id="2855" w:name="_Toc332724136"/>
      <w:bookmarkStart w:id="2856" w:name="_Toc332724436"/>
      <w:bookmarkStart w:id="2857" w:name="_Toc341102732"/>
      <w:bookmarkStart w:id="2858" w:name="_Toc347241465"/>
      <w:bookmarkStart w:id="2859" w:name="_Toc347744658"/>
      <w:bookmarkStart w:id="2860" w:name="_Toc348984441"/>
      <w:bookmarkStart w:id="2861" w:name="_Toc348984746"/>
      <w:bookmarkStart w:id="2862" w:name="_Toc349037909"/>
      <w:bookmarkStart w:id="2863" w:name="_Toc349038214"/>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r>
        <w:t xml:space="preserve">In the grammar tables below, the </w:t>
      </w:r>
      <w:r>
        <w:t>terminal symbols are shown in bold italic font.</w:t>
      </w:r>
    </w:p>
    <w:tbl>
      <w:tblPr>
        <w:tblStyle w:val="Table"/>
        <w:tblW w:w="5000" w:type="pct"/>
        <w:tblInd w:w="0" w:type="dxa"/>
        <w:tblLook w:val="04A0" w:firstRow="1" w:lastRow="0" w:firstColumn="1" w:lastColumn="0" w:noHBand="0" w:noVBand="1"/>
      </w:tblPr>
      <w:tblGrid>
        <w:gridCol w:w="8630"/>
      </w:tblGrid>
      <w:tr w:rsidR="00000000" w14:paraId="1DE82FAD" w14:textId="77777777">
        <w:trPr>
          <w:cnfStyle w:val="100000000000" w:firstRow="1" w:lastRow="0" w:firstColumn="0" w:lastColumn="0" w:oddVBand="0" w:evenVBand="0" w:oddHBand="0" w:evenHBand="0" w:firstRowFirstColumn="0" w:firstRowLastColumn="0" w:lastRowFirstColumn="0" w:lastRowLastColumn="0"/>
        </w:trPr>
        <w:tc>
          <w:tcPr>
            <w:tcW w:w="0" w:type="auto"/>
            <w:hideMark/>
          </w:tcPr>
          <w:p w14:paraId="4D6E5CBA" w14:textId="77777777" w:rsidR="00000000" w:rsidRDefault="009D64FD">
            <w:r>
              <w:t>Productions</w:t>
            </w:r>
          </w:p>
        </w:tc>
      </w:tr>
      <w:tr w:rsidR="00000000" w14:paraId="231F55E0" w14:textId="77777777">
        <w:tc>
          <w:tcPr>
            <w:tcW w:w="0" w:type="auto"/>
            <w:tcBorders>
              <w:top w:val="single" w:sz="4" w:space="0" w:color="auto"/>
              <w:left w:val="single" w:sz="4" w:space="0" w:color="auto"/>
              <w:bottom w:val="single" w:sz="4" w:space="0" w:color="auto"/>
              <w:right w:val="single" w:sz="4" w:space="0" w:color="auto"/>
            </w:tcBorders>
          </w:tcPr>
          <w:p w14:paraId="6F79CD19" w14:textId="77777777" w:rsidR="00000000" w:rsidRDefault="009D64FD">
            <w:pPr>
              <w:pStyle w:val="TableContents"/>
            </w:pPr>
          </w:p>
          <w:p w14:paraId="2EBE1C56" w14:textId="77777777" w:rsidR="00000000" w:rsidRDefault="009D64FD">
            <w:pPr>
              <w:pStyle w:val="TableContents"/>
              <w:rPr>
                <w:del w:id="2864" w:author="Mike Beckerle" w:date="2019-10-16T13:29:00Z"/>
              </w:rPr>
            </w:pPr>
            <w:r>
              <w:t xml:space="preserve">Document </w:t>
            </w:r>
            <w:del w:id="2865" w:author="Mike Beckerle" w:date="2019-10-16T13:29:00Z">
              <w:r>
                <w:delText>=  UnicodeByteOrderMark DocumentElement</w:delText>
              </w:r>
            </w:del>
          </w:p>
          <w:p w14:paraId="4E51EA94" w14:textId="77777777" w:rsidR="00000000" w:rsidRDefault="009D64FD">
            <w:pPr>
              <w:pStyle w:val="TableContents"/>
            </w:pPr>
            <w:del w:id="2866" w:author="Mike Beckerle" w:date="2019-10-16T13:29:00Z">
              <w:r>
                <w:rPr>
                  <w:b/>
                  <w:bCs/>
                </w:rPr>
                <w:delText xml:space="preserve">DocumentElement </w:delText>
              </w:r>
            </w:del>
            <w:r>
              <w:rPr>
                <w:b/>
                <w:bCs/>
              </w:rPr>
              <w:t>= SimpleElement | ComplexElement</w:t>
            </w:r>
          </w:p>
          <w:p w14:paraId="37A119B7" w14:textId="77777777" w:rsidR="00000000" w:rsidRDefault="009D64FD">
            <w:pPr>
              <w:pStyle w:val="TableContents"/>
            </w:pPr>
          </w:p>
          <w:p w14:paraId="3A64552D" w14:textId="77777777" w:rsidR="00000000" w:rsidRDefault="009D64FD">
            <w:pPr>
              <w:pStyle w:val="TableContents"/>
            </w:pPr>
            <w:r>
              <w:t xml:space="preserve">SimpleElement = SimpleLiteralNilElementRep | SimpleEmptyElementRep | </w:t>
            </w:r>
          </w:p>
          <w:p w14:paraId="36247511" w14:textId="77777777" w:rsidR="00000000" w:rsidRDefault="009D64FD">
            <w:pPr>
              <w:pStyle w:val="TableContents"/>
            </w:pPr>
            <w:r>
              <w:t xml:space="preserve">                        </w:t>
            </w:r>
            <w:r>
              <w:t xml:space="preserve">    SimpleNormalRep </w:t>
            </w:r>
          </w:p>
          <w:p w14:paraId="2FABDF39" w14:textId="77777777" w:rsidR="00000000" w:rsidRDefault="009D64FD">
            <w:pPr>
              <w:pStyle w:val="TableContents"/>
            </w:pPr>
            <w:r>
              <w:t xml:space="preserve">SimpleEnclosedElement = SimpleElement | AbsentElementRep </w:t>
            </w:r>
          </w:p>
          <w:p w14:paraId="6F9F6393" w14:textId="77777777" w:rsidR="00000000" w:rsidRDefault="009D64FD">
            <w:pPr>
              <w:pStyle w:val="TableContents"/>
            </w:pPr>
          </w:p>
          <w:p w14:paraId="50BBDE63" w14:textId="77777777" w:rsidR="00000000" w:rsidRDefault="009D64FD">
            <w:pPr>
              <w:pStyle w:val="TableContents"/>
            </w:pPr>
            <w:r>
              <w:t xml:space="preserve">ComplexElement = ComplexLiteralNilElementRep | ComplexNormalRep | </w:t>
            </w:r>
          </w:p>
          <w:p w14:paraId="524F49AA" w14:textId="77777777" w:rsidR="00000000" w:rsidRDefault="009D64FD">
            <w:pPr>
              <w:pStyle w:val="TableContents"/>
            </w:pPr>
            <w:r>
              <w:t xml:space="preserve">                               ComplexEmptyElementRep </w:t>
            </w:r>
          </w:p>
          <w:p w14:paraId="46C9E675" w14:textId="77777777" w:rsidR="00000000" w:rsidRDefault="009D64FD">
            <w:pPr>
              <w:pStyle w:val="TableContents"/>
            </w:pPr>
            <w:r>
              <w:t>ComplexEnclosedElement = ComplexElement | AbsentElemen</w:t>
            </w:r>
            <w:r>
              <w:t xml:space="preserve">tRep </w:t>
            </w:r>
          </w:p>
          <w:p w14:paraId="4A9AFF54" w14:textId="77777777" w:rsidR="00000000" w:rsidRDefault="009D64FD">
            <w:pPr>
              <w:pStyle w:val="TableContents"/>
            </w:pPr>
          </w:p>
          <w:p w14:paraId="374217C7" w14:textId="77777777" w:rsidR="00000000" w:rsidRDefault="009D64FD">
            <w:r>
              <w:t>EnclosedElement = SimpleEnclosedElement | ComplexEnclosedElement</w:t>
            </w:r>
          </w:p>
          <w:p w14:paraId="7D96F419" w14:textId="77777777" w:rsidR="00000000" w:rsidRDefault="009D64FD">
            <w:pPr>
              <w:pStyle w:val="TableContents"/>
            </w:pPr>
          </w:p>
        </w:tc>
      </w:tr>
      <w:tr w:rsidR="00000000" w14:paraId="31102552" w14:textId="77777777">
        <w:tc>
          <w:tcPr>
            <w:tcW w:w="0" w:type="auto"/>
            <w:tcBorders>
              <w:top w:val="single" w:sz="4" w:space="0" w:color="auto"/>
              <w:left w:val="single" w:sz="4" w:space="0" w:color="auto"/>
              <w:bottom w:val="single" w:sz="4" w:space="0" w:color="auto"/>
              <w:right w:val="single" w:sz="4" w:space="0" w:color="auto"/>
            </w:tcBorders>
          </w:tcPr>
          <w:p w14:paraId="042E3058" w14:textId="77777777" w:rsidR="00000000" w:rsidRDefault="009D64FD">
            <w:pPr>
              <w:pStyle w:val="TableContents"/>
            </w:pPr>
          </w:p>
          <w:p w14:paraId="7B015BC2" w14:textId="77777777" w:rsidR="00000000" w:rsidRDefault="009D64FD">
            <w:pPr>
              <w:pStyle w:val="TableContents"/>
              <w:rPr>
                <w:b/>
                <w:i/>
              </w:rPr>
            </w:pPr>
            <w:r>
              <w:t xml:space="preserve">AbsentElementRep = </w:t>
            </w:r>
            <w:r>
              <w:rPr>
                <w:b/>
                <w:i/>
              </w:rPr>
              <w:t>Absent</w:t>
            </w:r>
          </w:p>
          <w:p w14:paraId="7E2A1FBA" w14:textId="77777777" w:rsidR="00000000" w:rsidRDefault="009D64FD">
            <w:pPr>
              <w:pStyle w:val="TableContents"/>
            </w:pPr>
          </w:p>
        </w:tc>
      </w:tr>
      <w:tr w:rsidR="00000000" w14:paraId="7EC3E4FE" w14:textId="77777777">
        <w:tc>
          <w:tcPr>
            <w:tcW w:w="0" w:type="auto"/>
            <w:tcBorders>
              <w:top w:val="single" w:sz="4" w:space="0" w:color="auto"/>
              <w:left w:val="single" w:sz="4" w:space="0" w:color="auto"/>
              <w:bottom w:val="single" w:sz="4" w:space="0" w:color="auto"/>
              <w:right w:val="single" w:sz="4" w:space="0" w:color="auto"/>
            </w:tcBorders>
          </w:tcPr>
          <w:p w14:paraId="53749347" w14:textId="77777777" w:rsidR="00000000" w:rsidRDefault="009D64FD">
            <w:pPr>
              <w:pStyle w:val="TableContents"/>
            </w:pPr>
          </w:p>
          <w:p w14:paraId="3A42F87D" w14:textId="77777777" w:rsidR="00000000" w:rsidRDefault="009D64FD">
            <w:pPr>
              <w:pStyle w:val="TableContents"/>
            </w:pPr>
            <w:r>
              <w:t xml:space="preserve">SimpleEmptyElementRep = </w:t>
            </w:r>
            <w:r>
              <w:rPr>
                <w:lang w:bidi="he-IL"/>
              </w:rPr>
              <w:t xml:space="preserve"> EmptyElementLeftFraming </w:t>
            </w:r>
            <w:r>
              <w:t>EmptyElementRightFraming</w:t>
            </w:r>
          </w:p>
          <w:p w14:paraId="3643AA41" w14:textId="77777777" w:rsidR="00000000" w:rsidRDefault="009D64FD">
            <w:pPr>
              <w:pStyle w:val="TableContents"/>
            </w:pPr>
            <w:r>
              <w:t xml:space="preserve">ComplexEmptyElementRep = </w:t>
            </w:r>
            <w:r>
              <w:rPr>
                <w:lang w:bidi="he-IL"/>
              </w:rPr>
              <w:t xml:space="preserve"> EmptyElementLeftFraming </w:t>
            </w:r>
            <w:r>
              <w:t>EmptyElementRightFraming</w:t>
            </w:r>
          </w:p>
          <w:p w14:paraId="5CE74718" w14:textId="77777777" w:rsidR="00000000" w:rsidRDefault="009D64FD">
            <w:pPr>
              <w:pStyle w:val="TableContents"/>
            </w:pPr>
          </w:p>
          <w:p w14:paraId="2F9F4880" w14:textId="77777777" w:rsidR="00000000" w:rsidRDefault="009D64FD">
            <w:pPr>
              <w:pStyle w:val="TableContents"/>
            </w:pPr>
            <w:r>
              <w:t>Em</w:t>
            </w:r>
            <w:r>
              <w:t xml:space="preserve">ptyElementLeftFraming = LeadingAlignment </w:t>
            </w:r>
            <w:r>
              <w:rPr>
                <w:b/>
                <w:bCs/>
                <w:i/>
                <w:iCs/>
              </w:rPr>
              <w:t xml:space="preserve">EmptyElementInitiator </w:t>
            </w:r>
            <w:r>
              <w:rPr>
                <w:lang w:bidi="he-IL"/>
              </w:rPr>
              <w:t>PrefixLength</w:t>
            </w:r>
          </w:p>
          <w:p w14:paraId="0CAD15BE" w14:textId="77777777" w:rsidR="00000000" w:rsidRDefault="009D64FD">
            <w:pPr>
              <w:pStyle w:val="TableContents"/>
            </w:pPr>
            <w:r>
              <w:t xml:space="preserve">EmptyElementRightFraming = </w:t>
            </w:r>
            <w:r>
              <w:rPr>
                <w:b/>
                <w:bCs/>
                <w:i/>
                <w:iCs/>
              </w:rPr>
              <w:t>EmptyElementTerminator</w:t>
            </w:r>
            <w:r>
              <w:t xml:space="preserve"> TrailingAlignment</w:t>
            </w:r>
          </w:p>
          <w:p w14:paraId="6727D930" w14:textId="77777777" w:rsidR="00000000" w:rsidRDefault="009D64FD">
            <w:pPr>
              <w:pStyle w:val="TableContents"/>
            </w:pPr>
          </w:p>
        </w:tc>
      </w:tr>
      <w:tr w:rsidR="00000000" w14:paraId="564B74A9" w14:textId="77777777">
        <w:tc>
          <w:tcPr>
            <w:tcW w:w="0" w:type="auto"/>
            <w:tcBorders>
              <w:top w:val="single" w:sz="4" w:space="0" w:color="auto"/>
              <w:left w:val="single" w:sz="4" w:space="0" w:color="auto"/>
              <w:bottom w:val="single" w:sz="4" w:space="0" w:color="auto"/>
              <w:right w:val="single" w:sz="4" w:space="0" w:color="auto"/>
            </w:tcBorders>
          </w:tcPr>
          <w:p w14:paraId="3C34ED51" w14:textId="77777777" w:rsidR="00000000" w:rsidRDefault="009D64FD">
            <w:pPr>
              <w:pStyle w:val="TableContents"/>
            </w:pPr>
          </w:p>
          <w:p w14:paraId="55811ECE" w14:textId="77777777" w:rsidR="00000000" w:rsidRDefault="009D64FD">
            <w:pPr>
              <w:pStyle w:val="TableContents"/>
            </w:pPr>
            <w:r>
              <w:t>SimpleLiteralNilElementRep = NilElementLeftFraming [</w:t>
            </w:r>
            <w:r>
              <w:rPr>
                <w:b/>
                <w:i/>
              </w:rPr>
              <w:t>NilLiteralCharacters</w:t>
            </w:r>
            <w:r>
              <w:t xml:space="preserve"> | </w:t>
            </w:r>
          </w:p>
          <w:p w14:paraId="5587B1A1" w14:textId="77777777" w:rsidR="00000000" w:rsidRDefault="009D64FD">
            <w:pPr>
              <w:pStyle w:val="TableContents"/>
            </w:pPr>
            <w:r>
              <w:t xml:space="preserve">                                </w:t>
            </w:r>
            <w:r>
              <w:t xml:space="preserve">                 NilElementLiteralContent] NilElementRightFraming</w:t>
            </w:r>
          </w:p>
          <w:p w14:paraId="51B663CD" w14:textId="77777777" w:rsidR="00000000" w:rsidRDefault="009D64FD">
            <w:pPr>
              <w:pStyle w:val="TableContents"/>
              <w:rPr>
                <w:ins w:id="2867" w:author="Mike Beckerle" w:date="2019-10-16T12:59:00Z"/>
                <w:b/>
                <w:i/>
              </w:rPr>
            </w:pPr>
            <w:r>
              <w:t xml:space="preserve">ComplexLiteralNilElementRep = NilElementLeftFraming </w:t>
            </w:r>
            <w:r>
              <w:rPr>
                <w:b/>
                <w:i/>
              </w:rPr>
              <w:t>NilLiteralValue</w:t>
            </w:r>
          </w:p>
          <w:p w14:paraId="5D1F820B" w14:textId="77777777" w:rsidR="00000000" w:rsidRDefault="009D64FD">
            <w:pPr>
              <w:pStyle w:val="TableContents"/>
              <w:rPr>
                <w:ins w:id="2868" w:author="Mike Beckerle" w:date="2019-10-16T12:55:00Z"/>
              </w:rPr>
            </w:pPr>
            <w:ins w:id="2869" w:author="Mike Beckerle" w:date="2019-10-16T12:59:00Z">
              <w:r>
                <w:t xml:space="preserve">                                                    </w:t>
              </w:r>
            </w:ins>
            <w:del w:id="2870" w:author="Mike Beckerle" w:date="2019-10-16T12:59:00Z">
              <w:r>
                <w:delText xml:space="preserve"> </w:delText>
              </w:r>
            </w:del>
            <w:r>
              <w:t>NilElementRightFraming</w:t>
            </w:r>
          </w:p>
          <w:p w14:paraId="1CCCC048" w14:textId="77777777" w:rsidR="00000000" w:rsidRDefault="009D64FD">
            <w:pPr>
              <w:pStyle w:val="TableContents"/>
              <w:rPr>
                <w:del w:id="2871" w:author="Mike Beckerle" w:date="2019-10-16T13:01:00Z"/>
              </w:rPr>
            </w:pPr>
          </w:p>
          <w:p w14:paraId="75F94D4A" w14:textId="77777777" w:rsidR="00000000" w:rsidRDefault="009D64FD">
            <w:pPr>
              <w:pStyle w:val="TableContents"/>
            </w:pPr>
          </w:p>
          <w:p w14:paraId="7817067E" w14:textId="77777777" w:rsidR="00000000" w:rsidRDefault="009D64FD">
            <w:pPr>
              <w:pStyle w:val="TableContents"/>
            </w:pPr>
            <w:r>
              <w:t xml:space="preserve">NilElementLeftFraming = </w:t>
            </w:r>
            <w:r>
              <w:t xml:space="preserve">LeadingAlignment </w:t>
            </w:r>
            <w:r>
              <w:rPr>
                <w:b/>
                <w:bCs/>
                <w:i/>
                <w:iCs/>
              </w:rPr>
              <w:t xml:space="preserve">NilElementInitiator </w:t>
            </w:r>
            <w:r>
              <w:rPr>
                <w:lang w:bidi="he-IL"/>
              </w:rPr>
              <w:t>PrefixLength</w:t>
            </w:r>
          </w:p>
          <w:p w14:paraId="2660FE4B" w14:textId="77777777" w:rsidR="00000000" w:rsidRDefault="009D64FD">
            <w:pPr>
              <w:pStyle w:val="TableContents"/>
            </w:pPr>
            <w:r>
              <w:t xml:space="preserve">NilElementRightFraming = </w:t>
            </w:r>
            <w:r>
              <w:rPr>
                <w:b/>
                <w:bCs/>
                <w:i/>
                <w:iCs/>
              </w:rPr>
              <w:t>NilElementTerminator</w:t>
            </w:r>
            <w:r>
              <w:t xml:space="preserve"> TrailingAlignment</w:t>
            </w:r>
          </w:p>
          <w:p w14:paraId="72085A16" w14:textId="77777777" w:rsidR="00000000" w:rsidRDefault="009D64FD">
            <w:pPr>
              <w:pStyle w:val="TableContents"/>
            </w:pPr>
          </w:p>
          <w:p w14:paraId="4574EBD6" w14:textId="77777777" w:rsidR="00000000" w:rsidRDefault="009D64FD">
            <w:pPr>
              <w:pStyle w:val="TableContents"/>
            </w:pPr>
            <w:r>
              <w:t xml:space="preserve">NilElementLiteralContent = </w:t>
            </w:r>
            <w:r>
              <w:rPr>
                <w:b/>
                <w:bCs/>
                <w:i/>
                <w:iCs/>
                <w:lang w:bidi="he-IL"/>
              </w:rPr>
              <w:t>LeftPadding</w:t>
            </w:r>
            <w:r>
              <w:t xml:space="preserve"> </w:t>
            </w:r>
            <w:r>
              <w:rPr>
                <w:b/>
                <w:i/>
                <w:lang w:bidi="he-IL"/>
              </w:rPr>
              <w:t xml:space="preserve">NilLiteralValue </w:t>
            </w:r>
            <w:r>
              <w:rPr>
                <w:bCs/>
                <w:iCs/>
                <w:lang w:bidi="he-IL"/>
              </w:rPr>
              <w:t>RightPadOrFill</w:t>
            </w:r>
          </w:p>
          <w:p w14:paraId="318855AC" w14:textId="77777777" w:rsidR="00000000" w:rsidRDefault="009D64FD">
            <w:pPr>
              <w:pStyle w:val="TableContents"/>
            </w:pPr>
          </w:p>
        </w:tc>
      </w:tr>
      <w:tr w:rsidR="00000000" w14:paraId="27FAA1FE" w14:textId="77777777">
        <w:tc>
          <w:tcPr>
            <w:tcW w:w="0" w:type="auto"/>
            <w:tcBorders>
              <w:top w:val="single" w:sz="4" w:space="0" w:color="auto"/>
              <w:left w:val="single" w:sz="4" w:space="0" w:color="auto"/>
              <w:bottom w:val="single" w:sz="4" w:space="0" w:color="auto"/>
              <w:right w:val="single" w:sz="4" w:space="0" w:color="auto"/>
            </w:tcBorders>
          </w:tcPr>
          <w:p w14:paraId="27C754AF" w14:textId="77777777" w:rsidR="00000000" w:rsidRDefault="009D64FD">
            <w:pPr>
              <w:pStyle w:val="TableContents"/>
            </w:pPr>
          </w:p>
          <w:p w14:paraId="25087686" w14:textId="77777777" w:rsidR="00000000" w:rsidRDefault="009D64FD">
            <w:pPr>
              <w:pStyle w:val="TableContents"/>
              <w:rPr>
                <w:lang w:bidi="he-IL"/>
              </w:rPr>
            </w:pPr>
            <w:r>
              <w:t xml:space="preserve">SimpleNormalRep = </w:t>
            </w:r>
            <w:r>
              <w:rPr>
                <w:lang w:bidi="he-IL"/>
              </w:rPr>
              <w:t xml:space="preserve">LeftFraming PrefixLength </w:t>
            </w:r>
            <w:r>
              <w:t xml:space="preserve">SimpleContent </w:t>
            </w:r>
            <w:r>
              <w:rPr>
                <w:lang w:bidi="he-IL"/>
              </w:rPr>
              <w:t>RightFramin</w:t>
            </w:r>
            <w:r>
              <w:rPr>
                <w:lang w:bidi="he-IL"/>
              </w:rPr>
              <w:t>g</w:t>
            </w:r>
          </w:p>
          <w:p w14:paraId="50B7A7F4" w14:textId="77777777" w:rsidR="00000000" w:rsidRDefault="009D64FD">
            <w:pPr>
              <w:pStyle w:val="TableContents"/>
              <w:rPr>
                <w:del w:id="2872" w:author="Mike Beckerle" w:date="2019-10-16T13:26:00Z"/>
              </w:rPr>
            </w:pPr>
            <w:r>
              <w:t xml:space="preserve">ComplexNormalRep = LeftFraming </w:t>
            </w:r>
            <w:r>
              <w:rPr>
                <w:lang w:bidi="he-IL"/>
              </w:rPr>
              <w:t xml:space="preserve">PrefixLength ComplexContent </w:t>
            </w:r>
            <w:del w:id="2873" w:author="Mike Beckerle" w:date="2019-10-16T13:26:00Z">
              <w:r>
                <w:rPr>
                  <w:b/>
                  <w:i/>
                  <w:lang w:bidi="he-IL"/>
                </w:rPr>
                <w:delText>ElementUnused</w:delText>
              </w:r>
            </w:del>
          </w:p>
          <w:p w14:paraId="30B31B1A" w14:textId="77777777" w:rsidR="00000000" w:rsidRDefault="009D64FD">
            <w:pPr>
              <w:pStyle w:val="TableContents"/>
              <w:rPr>
                <w:ins w:id="2874" w:author="Mike Beckerle" w:date="2019-10-16T13:26:00Z"/>
                <w:lang w:bidi="he-IL"/>
              </w:rPr>
            </w:pPr>
            <w:del w:id="2875" w:author="Mike Beckerle" w:date="2019-10-16T13:26:00Z">
              <w:r>
                <w:rPr>
                  <w:lang w:bidi="he-IL"/>
                </w:rPr>
                <w:delText xml:space="preserve">                                    </w:delText>
              </w:r>
            </w:del>
            <w:r>
              <w:rPr>
                <w:lang w:bidi="he-IL"/>
              </w:rPr>
              <w:t>RightFraming</w:t>
            </w:r>
          </w:p>
          <w:p w14:paraId="622377A7" w14:textId="77777777" w:rsidR="00000000" w:rsidRDefault="009D64FD">
            <w:pPr>
              <w:pStyle w:val="TableContents"/>
              <w:rPr>
                <w:del w:id="2876" w:author="Mike Beckerle" w:date="2019-10-16T13:27:00Z"/>
              </w:rPr>
            </w:pPr>
          </w:p>
          <w:p w14:paraId="05B23F40" w14:textId="77777777" w:rsidR="00000000" w:rsidRDefault="009D64FD">
            <w:pPr>
              <w:pStyle w:val="TableContents"/>
            </w:pPr>
          </w:p>
          <w:p w14:paraId="22313E36" w14:textId="77777777" w:rsidR="00000000" w:rsidRDefault="009D64FD">
            <w:pPr>
              <w:pStyle w:val="TableContents"/>
            </w:pPr>
            <w:r>
              <w:rPr>
                <w:lang w:bidi="he-IL"/>
              </w:rPr>
              <w:t xml:space="preserve">LeftFraming = </w:t>
            </w:r>
            <w:r>
              <w:t xml:space="preserve">LeadingAlignment </w:t>
            </w:r>
            <w:r>
              <w:rPr>
                <w:b/>
                <w:bCs/>
                <w:i/>
                <w:iCs/>
              </w:rPr>
              <w:t>Initiator</w:t>
            </w:r>
            <w:r>
              <w:rPr>
                <w:lang w:bidi="he-IL"/>
              </w:rPr>
              <w:t xml:space="preserve"> </w:t>
            </w:r>
          </w:p>
          <w:p w14:paraId="562C6DCA" w14:textId="77777777" w:rsidR="00000000" w:rsidRDefault="009D64FD">
            <w:pPr>
              <w:pStyle w:val="TableContents"/>
            </w:pPr>
            <w:r>
              <w:rPr>
                <w:lang w:bidi="he-IL"/>
              </w:rPr>
              <w:t xml:space="preserve">RightFraming = </w:t>
            </w:r>
            <w:r>
              <w:rPr>
                <w:b/>
                <w:i/>
                <w:lang w:bidi="he-IL"/>
              </w:rPr>
              <w:t>Terminator</w:t>
            </w:r>
            <w:r>
              <w:rPr>
                <w:lang w:bidi="he-IL"/>
              </w:rPr>
              <w:t xml:space="preserve"> TrailingAlignment</w:t>
            </w:r>
          </w:p>
          <w:p w14:paraId="017CC5DD" w14:textId="77777777" w:rsidR="00000000" w:rsidRDefault="009D64FD">
            <w:pPr>
              <w:pStyle w:val="TableContents"/>
            </w:pPr>
          </w:p>
          <w:p w14:paraId="2ABF5CD8" w14:textId="77777777" w:rsidR="00000000" w:rsidRDefault="009D64FD">
            <w:pPr>
              <w:pStyle w:val="TableContents"/>
            </w:pPr>
            <w:r>
              <w:rPr>
                <w:lang w:bidi="he-IL"/>
              </w:rPr>
              <w:t xml:space="preserve">PrefixLength = </w:t>
            </w:r>
            <w:r>
              <w:t xml:space="preserve">SimpleContent | </w:t>
            </w:r>
            <w:r>
              <w:t>PrefixPrefixLength SimpleContent</w:t>
            </w:r>
          </w:p>
          <w:p w14:paraId="0A598EBC" w14:textId="77777777" w:rsidR="00000000" w:rsidRDefault="009D64FD">
            <w:pPr>
              <w:pStyle w:val="TableContents"/>
            </w:pPr>
            <w:r>
              <w:t xml:space="preserve">PrefixPrefixLength = SimpleContent </w:t>
            </w:r>
          </w:p>
          <w:p w14:paraId="28C56D1F" w14:textId="77777777" w:rsidR="00000000" w:rsidRDefault="009D64FD">
            <w:pPr>
              <w:pStyle w:val="TableContents"/>
            </w:pPr>
          </w:p>
          <w:p w14:paraId="38F7FD8A" w14:textId="77777777" w:rsidR="00000000" w:rsidRDefault="009D64FD">
            <w:pPr>
              <w:pStyle w:val="TableContents"/>
            </w:pPr>
            <w:r>
              <w:t xml:space="preserve">SimpleContent =   </w:t>
            </w:r>
            <w:r>
              <w:rPr>
                <w:b/>
                <w:bCs/>
                <w:i/>
                <w:iCs/>
                <w:lang w:bidi="he-IL"/>
              </w:rPr>
              <w:t>LeftPadding</w:t>
            </w:r>
            <w:r>
              <w:t xml:space="preserve"> [</w:t>
            </w:r>
            <w:del w:id="2877" w:author="Mike Beckerle" w:date="2019-10-16T12:56:00Z">
              <w:r>
                <w:delText xml:space="preserve"> </w:delText>
              </w:r>
            </w:del>
            <w:ins w:id="2878" w:author="Mike Beckerle" w:date="2019-10-16T12:56:00Z">
              <w:r>
                <w:t xml:space="preserve"> SimpleLogicalValue </w:t>
              </w:r>
            </w:ins>
            <w:del w:id="2879" w:author="Mike Beckerle" w:date="2019-10-16T12:56:00Z">
              <w:r>
                <w:rPr>
                  <w:b/>
                  <w:i/>
                  <w:lang w:bidi="he-IL"/>
                </w:rPr>
                <w:delText>NilLogicalValue</w:delText>
              </w:r>
              <w:r>
                <w:rPr>
                  <w:lang w:bidi="he-IL"/>
                </w:rPr>
                <w:delText xml:space="preserve"> | </w:delText>
              </w:r>
              <w:r>
                <w:rPr>
                  <w:b/>
                  <w:i/>
                  <w:lang w:bidi="he-IL"/>
                </w:rPr>
                <w:delText>SimpleValue</w:delText>
              </w:r>
              <w:r>
                <w:rPr>
                  <w:lang w:bidi="he-IL"/>
                </w:rPr>
                <w:delText xml:space="preserve"> </w:delText>
              </w:r>
            </w:del>
            <w:r>
              <w:rPr>
                <w:lang w:bidi="he-IL"/>
              </w:rPr>
              <w:t xml:space="preserve">]  </w:t>
            </w:r>
            <w:r>
              <w:rPr>
                <w:bCs/>
                <w:iCs/>
                <w:lang w:bidi="he-IL"/>
              </w:rPr>
              <w:t xml:space="preserve">RightPadOrFill </w:t>
            </w:r>
          </w:p>
          <w:p w14:paraId="1CC66CF7" w14:textId="77777777" w:rsidR="00000000" w:rsidRDefault="009D64FD">
            <w:pPr>
              <w:pStyle w:val="TableContents"/>
              <w:rPr>
                <w:ins w:id="2880" w:author="Mike Beckerle" w:date="2019-10-16T13:28:00Z"/>
                <w:b/>
                <w:i/>
              </w:rPr>
            </w:pPr>
            <w:ins w:id="2881" w:author="Mike Beckerle" w:date="2019-10-16T12:56:00Z">
              <w:r>
                <w:t xml:space="preserve">SimpleLogicalValue = </w:t>
              </w:r>
              <w:r>
                <w:rPr>
                  <w:b/>
                  <w:i/>
                </w:rPr>
                <w:t>SimpleNormalValue</w:t>
              </w:r>
              <w:r>
                <w:t xml:space="preserve"> | </w:t>
              </w:r>
              <w:r>
                <w:rPr>
                  <w:b/>
                  <w:i/>
                </w:rPr>
                <w:t>NilLogicalValue</w:t>
              </w:r>
            </w:ins>
          </w:p>
          <w:p w14:paraId="034F0904" w14:textId="77777777" w:rsidR="00000000" w:rsidRDefault="009D64FD">
            <w:pPr>
              <w:pStyle w:val="TableContents"/>
            </w:pPr>
          </w:p>
          <w:p w14:paraId="0A19844C" w14:textId="77777777" w:rsidR="00000000" w:rsidRDefault="009D64FD">
            <w:pPr>
              <w:pStyle w:val="TableContents"/>
              <w:rPr>
                <w:ins w:id="2882" w:author="Mike Beckerle" w:date="2019-10-16T13:27:00Z"/>
                <w:b/>
                <w:i/>
                <w:lang w:bidi="he-IL"/>
              </w:rPr>
            </w:pPr>
            <w:ins w:id="2883" w:author="Mike Beckerle" w:date="2019-10-16T13:27:00Z">
              <w:r>
                <w:rPr>
                  <w:lang w:bidi="he-IL"/>
                </w:rPr>
                <w:t xml:space="preserve">ComplexContent = ComplexValue </w:t>
              </w:r>
              <w:r>
                <w:rPr>
                  <w:b/>
                  <w:i/>
                  <w:lang w:bidi="he-IL"/>
                </w:rPr>
                <w:t>ElementUnused</w:t>
              </w:r>
            </w:ins>
          </w:p>
          <w:p w14:paraId="0FF500AD" w14:textId="77777777" w:rsidR="00000000" w:rsidRDefault="009D64FD">
            <w:pPr>
              <w:pStyle w:val="TableContents"/>
              <w:rPr>
                <w:ins w:id="2884" w:author="Mike Beckerle" w:date="2019-10-16T13:27:00Z"/>
              </w:rPr>
            </w:pPr>
            <w:ins w:id="2885" w:author="Mike Beckerle" w:date="2019-10-16T13:27:00Z">
              <w:r>
                <w:t>ComplexValue = Sequence | Choice</w:t>
              </w:r>
            </w:ins>
          </w:p>
          <w:p w14:paraId="4527A5A2" w14:textId="77777777" w:rsidR="00000000" w:rsidRDefault="009D64FD">
            <w:pPr>
              <w:pStyle w:val="TableContents"/>
              <w:rPr>
                <w:del w:id="2886" w:author="Mike Beckerle" w:date="2019-10-16T13:26:00Z"/>
              </w:rPr>
            </w:pPr>
            <w:del w:id="2887" w:author="Mike Beckerle" w:date="2019-10-16T13:26:00Z">
              <w:r>
                <w:rPr>
                  <w:lang w:bidi="he-IL"/>
                </w:rPr>
                <w:delText>ComplexContent = Sequence | Choice</w:delText>
              </w:r>
              <w:r>
                <w:rPr>
                  <w:b/>
                  <w:i/>
                  <w:lang w:eastAsia="he-IL" w:bidi="he-IL"/>
                </w:rPr>
                <w:delText xml:space="preserve"> </w:delText>
              </w:r>
            </w:del>
          </w:p>
          <w:p w14:paraId="1D0A1CAC" w14:textId="77777777" w:rsidR="00000000" w:rsidRDefault="009D64FD">
            <w:pPr>
              <w:pStyle w:val="TableContents"/>
            </w:pPr>
          </w:p>
        </w:tc>
      </w:tr>
      <w:tr w:rsidR="00000000" w14:paraId="66DF6696" w14:textId="77777777">
        <w:tc>
          <w:tcPr>
            <w:tcW w:w="0" w:type="auto"/>
            <w:tcBorders>
              <w:top w:val="single" w:sz="4" w:space="0" w:color="auto"/>
              <w:left w:val="single" w:sz="4" w:space="0" w:color="auto"/>
              <w:bottom w:val="single" w:sz="4" w:space="0" w:color="auto"/>
              <w:right w:val="single" w:sz="4" w:space="0" w:color="auto"/>
            </w:tcBorders>
          </w:tcPr>
          <w:p w14:paraId="552546E4" w14:textId="77777777" w:rsidR="00000000" w:rsidRDefault="009D64FD">
            <w:pPr>
              <w:pStyle w:val="TableContents"/>
            </w:pPr>
          </w:p>
          <w:p w14:paraId="121D8CD2" w14:textId="77777777" w:rsidR="00000000" w:rsidRDefault="009D64FD">
            <w:pPr>
              <w:pStyle w:val="TableContents"/>
            </w:pPr>
            <w:r>
              <w:t xml:space="preserve">Sequence = </w:t>
            </w:r>
            <w:r>
              <w:rPr>
                <w:lang w:bidi="he-IL"/>
              </w:rPr>
              <w:t xml:space="preserve"> LeftFraming </w:t>
            </w:r>
            <w:r>
              <w:t xml:space="preserve">SequenceContent RightFraming </w:t>
            </w:r>
          </w:p>
          <w:p w14:paraId="12B00EA9" w14:textId="77777777" w:rsidR="00000000" w:rsidRDefault="009D64FD">
            <w:pPr>
              <w:pStyle w:val="TableContents"/>
            </w:pPr>
            <w:r>
              <w:t xml:space="preserve">SequenceContent = [ </w:t>
            </w:r>
            <w:r>
              <w:rPr>
                <w:b/>
                <w:bCs/>
                <w:i/>
                <w:iCs/>
              </w:rPr>
              <w:t xml:space="preserve">PrefixSeparator </w:t>
            </w:r>
            <w:r>
              <w:t xml:space="preserve"> EnclosedContent [ </w:t>
            </w:r>
            <w:r>
              <w:rPr>
                <w:b/>
                <w:bCs/>
                <w:i/>
                <w:iCs/>
              </w:rPr>
              <w:t>Separator</w:t>
            </w:r>
            <w:r>
              <w:t xml:space="preserve"> EnclosedContent ]* </w:t>
            </w:r>
          </w:p>
          <w:p w14:paraId="072F2FFB" w14:textId="77777777" w:rsidR="00000000" w:rsidRDefault="009D64FD">
            <w:pPr>
              <w:pStyle w:val="TableContents"/>
            </w:pPr>
            <w:r>
              <w:t xml:space="preserve"> </w:t>
            </w:r>
            <w:r>
              <w:t xml:space="preserve">                                  </w:t>
            </w:r>
            <w:r>
              <w:rPr>
                <w:b/>
                <w:bCs/>
                <w:i/>
                <w:iCs/>
              </w:rPr>
              <w:t>PostfixSeparator</w:t>
            </w:r>
            <w:r>
              <w:t xml:space="preserve"> ]</w:t>
            </w:r>
          </w:p>
          <w:p w14:paraId="385067B5" w14:textId="77777777" w:rsidR="00000000" w:rsidRDefault="009D64FD">
            <w:pPr>
              <w:pStyle w:val="TableContents"/>
            </w:pPr>
          </w:p>
          <w:p w14:paraId="7FA75514" w14:textId="77777777" w:rsidR="00000000" w:rsidRDefault="009D64FD">
            <w:pPr>
              <w:pStyle w:val="TableContents"/>
            </w:pPr>
            <w:r>
              <w:t>Choice = LeftFraming</w:t>
            </w:r>
            <w:r>
              <w:rPr>
                <w:b/>
                <w:bCs/>
                <w:i/>
                <w:iCs/>
              </w:rPr>
              <w:t xml:space="preserve"> </w:t>
            </w:r>
            <w:r>
              <w:t>ChoiceContent RightFraming</w:t>
            </w:r>
          </w:p>
          <w:p w14:paraId="5177E7A9" w14:textId="77777777" w:rsidR="00000000" w:rsidRDefault="009D64FD">
            <w:pPr>
              <w:pStyle w:val="TableContents"/>
            </w:pPr>
            <w:r>
              <w:t xml:space="preserve">ChoiceContent = [ EnclosedContent ] </w:t>
            </w:r>
            <w:r>
              <w:rPr>
                <w:b/>
                <w:i/>
                <w:lang w:bidi="he-IL"/>
              </w:rPr>
              <w:t>ChoiceUnused</w:t>
            </w:r>
          </w:p>
          <w:p w14:paraId="7FFF20EC" w14:textId="77777777" w:rsidR="00000000" w:rsidRDefault="009D64FD">
            <w:pPr>
              <w:pStyle w:val="TableContents"/>
            </w:pPr>
          </w:p>
          <w:p w14:paraId="799EF877" w14:textId="77777777" w:rsidR="00000000" w:rsidRDefault="009D64FD">
            <w:pPr>
              <w:pStyle w:val="TableContents"/>
            </w:pPr>
            <w:r>
              <w:t>EnclosedContent = [ EnclosedElement | Array | Sequence | Choice ]</w:t>
            </w:r>
          </w:p>
          <w:p w14:paraId="62AEDB73" w14:textId="77777777" w:rsidR="00000000" w:rsidRDefault="009D64FD">
            <w:pPr>
              <w:pStyle w:val="TableContents"/>
            </w:pPr>
          </w:p>
          <w:p w14:paraId="6925AC1B" w14:textId="77777777" w:rsidR="00000000" w:rsidRDefault="009D64FD">
            <w:pPr>
              <w:pStyle w:val="TableContents"/>
            </w:pPr>
            <w:r>
              <w:t xml:space="preserve">Array = [ </w:t>
            </w:r>
            <w:r>
              <w:t xml:space="preserve">EnclosedElement [ </w:t>
            </w:r>
            <w:r>
              <w:rPr>
                <w:b/>
                <w:i/>
              </w:rPr>
              <w:t>Separator</w:t>
            </w:r>
            <w:r>
              <w:t xml:space="preserve"> EnclosedElement ]*  [ </w:t>
            </w:r>
            <w:r>
              <w:rPr>
                <w:b/>
                <w:i/>
              </w:rPr>
              <w:t>Separator</w:t>
            </w:r>
            <w:r>
              <w:t xml:space="preserve"> StopValue] ]</w:t>
            </w:r>
          </w:p>
          <w:p w14:paraId="65488623" w14:textId="77777777" w:rsidR="00000000" w:rsidRDefault="009D64FD">
            <w:pPr>
              <w:pStyle w:val="TableContents"/>
            </w:pPr>
          </w:p>
          <w:p w14:paraId="2A4ECFFF" w14:textId="77777777" w:rsidR="00000000" w:rsidRDefault="009D64FD">
            <w:pPr>
              <w:pStyle w:val="TableContents"/>
            </w:pPr>
            <w:r>
              <w:t>StopValue = SimpleElement</w:t>
            </w:r>
          </w:p>
          <w:p w14:paraId="2C8E36F7" w14:textId="77777777" w:rsidR="00000000" w:rsidRDefault="009D64FD">
            <w:pPr>
              <w:pStyle w:val="TableContents"/>
            </w:pPr>
          </w:p>
        </w:tc>
      </w:tr>
      <w:tr w:rsidR="00000000" w14:paraId="38348E42" w14:textId="77777777">
        <w:tc>
          <w:tcPr>
            <w:tcW w:w="0" w:type="auto"/>
            <w:tcBorders>
              <w:top w:val="single" w:sz="4" w:space="0" w:color="auto"/>
              <w:left w:val="single" w:sz="4" w:space="0" w:color="auto"/>
              <w:bottom w:val="single" w:sz="4" w:space="0" w:color="auto"/>
              <w:right w:val="single" w:sz="4" w:space="0" w:color="auto"/>
            </w:tcBorders>
          </w:tcPr>
          <w:p w14:paraId="236F85ED" w14:textId="77777777" w:rsidR="00000000" w:rsidRDefault="009D64FD">
            <w:pPr>
              <w:pStyle w:val="TableContents"/>
              <w:keepNext/>
            </w:pPr>
          </w:p>
          <w:p w14:paraId="08718B20" w14:textId="77777777" w:rsidR="00000000" w:rsidRDefault="009D64FD">
            <w:pPr>
              <w:pStyle w:val="TableContents"/>
              <w:keepNext/>
            </w:pPr>
            <w:r>
              <w:t xml:space="preserve">LeadingAlignment = </w:t>
            </w:r>
            <w:r>
              <w:rPr>
                <w:b/>
                <w:i/>
              </w:rPr>
              <w:t>LeadingSkip</w:t>
            </w:r>
            <w:r>
              <w:t xml:space="preserve"> </w:t>
            </w:r>
            <w:r>
              <w:rPr>
                <w:b/>
                <w:i/>
              </w:rPr>
              <w:t>AlignmentFill</w:t>
            </w:r>
          </w:p>
          <w:p w14:paraId="06F2FCAE" w14:textId="77777777" w:rsidR="00000000" w:rsidRDefault="009D64FD">
            <w:pPr>
              <w:pStyle w:val="TableContents"/>
              <w:keepNext/>
            </w:pPr>
            <w:r>
              <w:t xml:space="preserve">TrailingAlignment = </w:t>
            </w:r>
            <w:r>
              <w:rPr>
                <w:b/>
                <w:bCs/>
                <w:i/>
                <w:iCs/>
              </w:rPr>
              <w:t>TrailingSkip</w:t>
            </w:r>
          </w:p>
          <w:p w14:paraId="32D45F93" w14:textId="77777777" w:rsidR="00000000" w:rsidRDefault="009D64FD">
            <w:pPr>
              <w:pStyle w:val="TableContents"/>
              <w:keepNext/>
              <w:rPr>
                <w:b/>
                <w:i/>
              </w:rPr>
            </w:pPr>
            <w:r>
              <w:t xml:space="preserve">RightPadOrFill = </w:t>
            </w:r>
            <w:r>
              <w:rPr>
                <w:b/>
                <w:i/>
              </w:rPr>
              <w:t>RightPadding</w:t>
            </w:r>
            <w:r>
              <w:t xml:space="preserve"> | </w:t>
            </w:r>
            <w:r>
              <w:rPr>
                <w:b/>
                <w:i/>
              </w:rPr>
              <w:t>RightFill</w:t>
            </w:r>
            <w:r>
              <w:t xml:space="preserve"> | </w:t>
            </w:r>
            <w:r>
              <w:rPr>
                <w:b/>
                <w:i/>
              </w:rPr>
              <w:t>RightPadding RightFill</w:t>
            </w:r>
          </w:p>
          <w:p w14:paraId="1863655E" w14:textId="77777777" w:rsidR="00000000" w:rsidRDefault="009D64FD">
            <w:pPr>
              <w:pStyle w:val="TableContents"/>
              <w:keepNext/>
            </w:pPr>
          </w:p>
        </w:tc>
      </w:tr>
    </w:tbl>
    <w:p w14:paraId="53423BEA" w14:textId="77777777" w:rsidR="00000000" w:rsidRDefault="009D64FD">
      <w:pPr>
        <w:pStyle w:val="Caption"/>
        <w:rPr>
          <w:rFonts w:eastAsia="MS Mincho"/>
        </w:rPr>
      </w:pPr>
      <w:r>
        <w:t xml:space="preserve">Table </w:t>
      </w:r>
      <w:r>
        <w:fldChar w:fldCharType="begin"/>
      </w:r>
      <w:r>
        <w:instrText xml:space="preserve"> SEQ Table \* ARABIC </w:instrText>
      </w:r>
      <w:r>
        <w:fldChar w:fldCharType="separate"/>
      </w:r>
      <w:r>
        <w:rPr>
          <w:noProof/>
        </w:rPr>
        <w:t>10</w:t>
      </w:r>
      <w:r>
        <w:fldChar w:fldCharType="end"/>
      </w:r>
      <w:r>
        <w:rPr>
          <w:noProof/>
        </w:rPr>
        <w:t xml:space="preserve"> DFDL Grammar Productions</w:t>
      </w:r>
    </w:p>
    <w:p w14:paraId="2F0153DB" w14:textId="77777777" w:rsidR="00000000" w:rsidRDefault="009D64FD">
      <w:r>
        <w:t>XML Schema and DFDL properties are used to control constraints on the terminals of the above grammar, as well as repetition (the "*" operator), and alternatives (the "|" operator). For a given set o</w:t>
      </w:r>
      <w:r>
        <w:t xml:space="preserve">f XML Schema and DFDL properties, and prior data, any terminal may be allowed to be length zero, to contain specific data, or to contain a variety of different admissible data.  </w:t>
      </w:r>
    </w:p>
    <w:p w14:paraId="60FAB5D9" w14:textId="77777777" w:rsidR="00000000" w:rsidRDefault="009D64FD">
      <w:r>
        <w:t>Some definitions are needed to cover the range of representations that are po</w:t>
      </w:r>
      <w:r>
        <w:t>ssible in the data stream for an element. These definitions are with respect to the grammar above.</w:t>
      </w:r>
    </w:p>
    <w:p w14:paraId="0D1F3601" w14:textId="77777777" w:rsidR="00000000" w:rsidRDefault="009D64FD">
      <w:pPr>
        <w:pStyle w:val="Heading3"/>
        <w:rPr>
          <w:rFonts w:eastAsia="Times New Roman"/>
        </w:rPr>
      </w:pPr>
      <w:bookmarkStart w:id="2888" w:name="_Toc25589755"/>
      <w:r>
        <w:rPr>
          <w:rFonts w:eastAsia="Times New Roman"/>
        </w:rPr>
        <w:t>Nil Representation</w:t>
      </w:r>
      <w:bookmarkEnd w:id="2888"/>
    </w:p>
    <w:p w14:paraId="0167749F" w14:textId="77777777" w:rsidR="00000000" w:rsidRDefault="009D64FD">
      <w:r>
        <w:t xml:space="preserve">An element occurrence has a </w:t>
      </w:r>
      <w:r>
        <w:rPr>
          <w:rStyle w:val="Emphasis"/>
        </w:rPr>
        <w:t>nil representation</w:t>
      </w:r>
      <w:r>
        <w:t xml:space="preserve"> if the element has XSDL nillable property 'true' and the occurrence either:</w:t>
      </w:r>
    </w:p>
    <w:p w14:paraId="78F1AA56" w14:textId="77777777" w:rsidR="00000000" w:rsidRDefault="009D64FD">
      <w:pPr>
        <w:numPr>
          <w:ilvl w:val="0"/>
          <w:numId w:val="57"/>
        </w:numPr>
      </w:pPr>
      <w:r>
        <w:t>conforms to the</w:t>
      </w:r>
      <w:r>
        <w:t xml:space="preserve"> grammar for SimpleNilLiteralElementRep or ComplexNilLiteralElementRep. Specifically, the </w:t>
      </w:r>
      <w:r>
        <w:rPr>
          <w:b/>
          <w:i/>
        </w:rPr>
        <w:t>NilElementInitiator</w:t>
      </w:r>
      <w:r>
        <w:t xml:space="preserve"> and </w:t>
      </w:r>
      <w:r>
        <w:rPr>
          <w:b/>
          <w:i/>
        </w:rPr>
        <w:t>NilElementTerminator</w:t>
      </w:r>
      <w:r>
        <w:t xml:space="preserve"> regions must be conformant with dfdl:nilValueDelimiterPolicy. (If non-conformant it is not a processing error and the rep</w:t>
      </w:r>
      <w:r>
        <w:t>resentation is not nil).</w:t>
      </w:r>
    </w:p>
    <w:p w14:paraId="6A209662" w14:textId="77777777" w:rsidR="00000000" w:rsidRDefault="009D64FD">
      <w:pPr>
        <w:numPr>
          <w:ilvl w:val="0"/>
          <w:numId w:val="57"/>
        </w:numPr>
      </w:pPr>
      <w:r>
        <w:t xml:space="preserve">conforms to the grammar for SimpleNormalRep and its value is </w:t>
      </w:r>
      <w:r>
        <w:rPr>
          <w:b/>
          <w:i/>
        </w:rPr>
        <w:t>NilLogicalValue</w:t>
      </w:r>
      <w:r>
        <w:t xml:space="preserve">. </w:t>
      </w:r>
    </w:p>
    <w:p w14:paraId="7F361D9E" w14:textId="77777777" w:rsidR="00000000" w:rsidRDefault="009D64FD">
      <w:r>
        <w:t>The LeadingAlignment, TrailingAlignment, PrefixLength regions may be present.</w:t>
      </w:r>
    </w:p>
    <w:p w14:paraId="5A1B2571" w14:textId="77777777" w:rsidR="00000000" w:rsidRDefault="009D64FD">
      <w:pPr>
        <w:pStyle w:val="Heading3"/>
        <w:rPr>
          <w:rFonts w:eastAsia="Times New Roman"/>
        </w:rPr>
      </w:pPr>
      <w:bookmarkStart w:id="2889" w:name="_Toc25589756"/>
      <w:bookmarkStart w:id="2890" w:name="_Ref357760880"/>
      <w:r>
        <w:rPr>
          <w:rFonts w:eastAsia="Times New Roman"/>
        </w:rPr>
        <w:t>Empty Representation</w:t>
      </w:r>
      <w:bookmarkEnd w:id="2889"/>
      <w:bookmarkEnd w:id="2890"/>
    </w:p>
    <w:p w14:paraId="5E784162" w14:textId="77777777" w:rsidR="00000000" w:rsidRDefault="009D64FD">
      <w:r>
        <w:t xml:space="preserve">An element occurrence has an </w:t>
      </w:r>
      <w:r>
        <w:rPr>
          <w:rStyle w:val="Emphasis"/>
        </w:rPr>
        <w:t>empty representation</w:t>
      </w:r>
      <w:r>
        <w:t xml:space="preserve"> if the occurrence does not have a nil representation and it conforms to the grammar for SimpleEmptyElementRep or ComplexEmptyElementRep. Specifically, the </w:t>
      </w:r>
      <w:r>
        <w:rPr>
          <w:b/>
          <w:i/>
        </w:rPr>
        <w:t>EmptyElementInitiator</w:t>
      </w:r>
      <w:r>
        <w:t xml:space="preserve"> and </w:t>
      </w:r>
      <w:r>
        <w:rPr>
          <w:b/>
          <w:i/>
        </w:rPr>
        <w:t>EmptyElementTerminator</w:t>
      </w:r>
      <w:r>
        <w:t xml:space="preserve"> re</w:t>
      </w:r>
      <w:r>
        <w:t xml:space="preserve">gions must be conformant with dfdl:emptyValueDelimiterPolicy and </w:t>
      </w:r>
      <w:ins w:id="2891" w:author="Mike Beckerle" w:date="2019-11-25T15:27:00Z">
        <w:r>
          <w:t xml:space="preserve">the occurrence's SimpleContent or ComplexContent region in the data </w:t>
        </w:r>
      </w:ins>
      <w:del w:id="2892" w:author="Mike Beckerle" w:date="2019-11-25T15:27:00Z">
        <w:r>
          <w:delText xml:space="preserve">the occurrence's content in the data stream </w:delText>
        </w:r>
      </w:del>
      <w:r>
        <w:t>is of length zero. (If non-conformant it is not a processing error and the repr</w:t>
      </w:r>
      <w:r>
        <w:t xml:space="preserve">esentation is not empty). LeadingAlignment, TrailingAlignment, PrefixLength regions may be present. </w:t>
      </w:r>
    </w:p>
    <w:p w14:paraId="46712491" w14:textId="77777777" w:rsidR="00000000" w:rsidRDefault="009D64FD">
      <w:pPr>
        <w:rPr>
          <w:ins w:id="2893" w:author="Mike Beckerle" w:date="2019-09-17T18:16:00Z"/>
        </w:rPr>
      </w:pPr>
      <w:ins w:id="2894" w:author="Mike Beckerle" w:date="2019-11-25T15:29:00Z">
        <w:r>
          <w:t xml:space="preserve">The </w:t>
        </w:r>
        <w:r>
          <w:rPr>
            <w:i/>
          </w:rPr>
          <w:t>empty representation</w:t>
        </w:r>
        <w:r>
          <w:t xml:space="preserve"> is special in DFDL because when parsing it is used to determine when default values are created in the Infoset. The empty represen</w:t>
        </w:r>
        <w:r>
          <w:t xml:space="preserve">tation can require initiators or terminators be present so as to enable data formats </w:t>
        </w:r>
      </w:ins>
      <w:ins w:id="2895" w:author="Mike Beckerle" w:date="2019-11-25T15:30:00Z">
        <w:r>
          <w:t>which</w:t>
        </w:r>
      </w:ins>
      <w:ins w:id="2896" w:author="Mike Beckerle" w:date="2019-11-25T15:29:00Z">
        <w:r>
          <w:t xml:space="preserve"> explicitly distinguish occurrences with empty string/hexBinary values from occurrences that are missing or are absent. </w:t>
        </w:r>
      </w:ins>
      <w:del w:id="2897" w:author="Mike Beckerle" w:date="2019-11-25T15:29:00Z">
        <w:r>
          <w:delText xml:space="preserve">The </w:delText>
        </w:r>
        <w:r>
          <w:rPr>
            <w:rStyle w:val="Emphasis"/>
          </w:rPr>
          <w:delText>empty representation</w:delText>
        </w:r>
        <w:r>
          <w:delText xml:space="preserve"> is special in DFDL, b</w:delText>
        </w:r>
        <w:r>
          <w:delText xml:space="preserve">ecause when parsing it is this condition that can trigger the creation of a default value for an element occurrence. </w:delText>
        </w:r>
      </w:del>
      <w:r>
        <w:t xml:space="preserve">See Section </w:t>
      </w:r>
      <w:r>
        <w:fldChar w:fldCharType="begin"/>
      </w:r>
      <w:r>
        <w:instrText xml:space="preserve"> REF _Ref362445437 \r \h </w:instrText>
      </w:r>
      <w:r>
        <w:fldChar w:fldCharType="separate"/>
      </w:r>
      <w:r>
        <w:t>9.4</w:t>
      </w:r>
      <w:r>
        <w:fldChar w:fldCharType="end"/>
      </w:r>
      <w:r>
        <w:t xml:space="preserve"> </w:t>
      </w:r>
      <w:r>
        <w:fldChar w:fldCharType="begin"/>
      </w:r>
      <w:r>
        <w:instrText xml:space="preserve"> REF _Ref362445438 \h </w:instrText>
      </w:r>
      <w:r>
        <w:fldChar w:fldCharType="separate"/>
      </w:r>
      <w:r>
        <w:t>Elemen</w:t>
      </w:r>
      <w:r>
        <w:t>t Defaults</w:t>
      </w:r>
      <w:r>
        <w:fldChar w:fldCharType="end"/>
      </w:r>
      <w:r>
        <w:t xml:space="preserve"> below about default values.</w:t>
      </w:r>
    </w:p>
    <w:p w14:paraId="7D94B1F4" w14:textId="77777777" w:rsidR="00000000" w:rsidRDefault="009D64FD">
      <w:ins w:id="2898" w:author="Mike Beckerle" w:date="2019-09-17T18:16:00Z">
        <w:r>
          <w:t xml:space="preserve">The </w:t>
        </w:r>
        <w:r>
          <w:rPr>
            <w:rFonts w:cs="Arial"/>
            <w:lang w:eastAsia="en-GB"/>
          </w:rPr>
          <w:t>empty representation is not possible for fixed</w:t>
        </w:r>
      </w:ins>
      <w:ins w:id="2899" w:author="Mike Beckerle" w:date="2019-10-11T13:00:00Z">
        <w:r>
          <w:rPr>
            <w:rFonts w:cs="Arial"/>
            <w:lang w:eastAsia="en-GB"/>
          </w:rPr>
          <w:t>-</w:t>
        </w:r>
      </w:ins>
      <w:ins w:id="2900" w:author="Mike Beckerle" w:date="2019-09-17T18:16:00Z">
        <w:r>
          <w:rPr>
            <w:rFonts w:cs="Arial"/>
            <w:lang w:eastAsia="en-GB"/>
          </w:rPr>
          <w:t>length elements with a non-zero length.</w:t>
        </w:r>
      </w:ins>
    </w:p>
    <w:p w14:paraId="4C7BD154" w14:textId="77777777" w:rsidR="00000000" w:rsidRDefault="009D64FD">
      <w:pPr>
        <w:pStyle w:val="Heading3"/>
        <w:rPr>
          <w:rFonts w:eastAsia="Times New Roman"/>
        </w:rPr>
      </w:pPr>
      <w:bookmarkStart w:id="2901" w:name="_Toc25589757"/>
      <w:r>
        <w:rPr>
          <w:rFonts w:eastAsia="Times New Roman"/>
        </w:rPr>
        <w:t>Normal Representation</w:t>
      </w:r>
      <w:bookmarkEnd w:id="2901"/>
    </w:p>
    <w:p w14:paraId="451A6EBD" w14:textId="77777777" w:rsidR="00000000" w:rsidRDefault="009D64FD">
      <w:r>
        <w:t xml:space="preserve">An element occurrence has a normal representation if the occurrence does not have the nil representation or the empty representation and it conforms to the grammar for SimpleNormalRep or ComplexNormalRep. </w:t>
      </w:r>
    </w:p>
    <w:p w14:paraId="22171FBB" w14:textId="77777777" w:rsidR="00000000" w:rsidRDefault="009D64FD">
      <w:pPr>
        <w:pStyle w:val="Heading3"/>
        <w:rPr>
          <w:rFonts w:eastAsia="Times New Roman"/>
        </w:rPr>
      </w:pPr>
      <w:bookmarkStart w:id="2902" w:name="_Toc25589758"/>
      <w:r>
        <w:rPr>
          <w:rFonts w:eastAsia="Times New Roman"/>
        </w:rPr>
        <w:t>Absent Representation</w:t>
      </w:r>
      <w:bookmarkEnd w:id="2902"/>
    </w:p>
    <w:p w14:paraId="6C28FEF4" w14:textId="77777777" w:rsidR="00000000" w:rsidRDefault="009D64FD">
      <w:r>
        <w:t>An element occurrence has an</w:t>
      </w:r>
      <w:r>
        <w:t xml:space="preserve"> </w:t>
      </w:r>
      <w:r>
        <w:rPr>
          <w:rStyle w:val="Emphasis"/>
        </w:rPr>
        <w:t>absent representation</w:t>
      </w:r>
      <w:r>
        <w:t xml:space="preserve"> if the occurrence does not have a nil or empty or normal representation, and it conforms to the grammar for AbsentElementRep. Specifically, the occurrence's representation in the data stream is of length zero. Consequently, the Initi</w:t>
      </w:r>
      <w:r>
        <w:t xml:space="preserve">ator, Terminator, LeadingAlignment, TrailingAlignment, PrefixLength regions must not be present. </w:t>
      </w:r>
    </w:p>
    <w:p w14:paraId="7BC9D56A" w14:textId="77777777" w:rsidR="00000000" w:rsidRDefault="009D64FD">
      <w:r>
        <w:t>Example of an absent representation: During unparsing, if an optional element does not have an item in the infoset then nothing is output. However if a separa</w:t>
      </w:r>
      <w:r>
        <w:t>tor of an enclosing structure is subsequently output as the immediate next thing, then a subsequent parse of the element may return a representation of length zero. If this happens, and this zero-length representation does not conform to any of the nil rep</w:t>
      </w:r>
      <w:r>
        <w:t xml:space="preserve">resentation, the empty representation, or the normal representation, then it is the absent representation, and it behaves </w:t>
      </w:r>
      <w:r>
        <w:rPr>
          <w:rStyle w:val="Emphasis"/>
        </w:rPr>
        <w:t>as if the element occurrence is 'missing'</w:t>
      </w:r>
      <w:r>
        <w:t>. (The term 'missing' is defined below.)</w:t>
      </w:r>
    </w:p>
    <w:p w14:paraId="090D509A" w14:textId="77777777" w:rsidR="00000000" w:rsidRDefault="009D64FD">
      <w:r>
        <w:t>The point of this term 'absent representation', is t</w:t>
      </w:r>
      <w:r>
        <w:t xml:space="preserve">hat often we know the location where an element or group's representation would be in the data based on the delimiters of an enclosing group. (An example: if there are adjacent delimiters of an enclosing sequence.) When this location in the data, which is </w:t>
      </w:r>
      <w:r>
        <w:t xml:space="preserve">of zero length, cannot be a nil, empty, or normal representation, then we say it has absent representation, or "the representation is absent". </w:t>
      </w:r>
    </w:p>
    <w:p w14:paraId="5ED9D89E" w14:textId="77777777" w:rsidR="00000000" w:rsidRDefault="009D64FD">
      <w:pPr>
        <w:pStyle w:val="Heading3"/>
        <w:rPr>
          <w:rFonts w:eastAsia="Times New Roman"/>
        </w:rPr>
      </w:pPr>
      <w:bookmarkStart w:id="2903" w:name="_Toc25589759"/>
      <w:bookmarkStart w:id="2904" w:name="_Ref365390858"/>
      <w:bookmarkStart w:id="2905" w:name="_Ref365390854"/>
      <w:r>
        <w:rPr>
          <w:rFonts w:eastAsia="Times New Roman"/>
        </w:rPr>
        <w:t>Zero-length Representation</w:t>
      </w:r>
      <w:bookmarkEnd w:id="2903"/>
      <w:bookmarkEnd w:id="2904"/>
      <w:bookmarkEnd w:id="2905"/>
    </w:p>
    <w:p w14:paraId="665819D6" w14:textId="77777777" w:rsidR="00000000" w:rsidRDefault="009D64FD">
      <w:r>
        <w:t>We use the term zero-length representation to describe the situations where any of th</w:t>
      </w:r>
      <w:r>
        <w:t xml:space="preserve">e above representations turn out to be of length zero due to specific combinations of data type and format properties: </w:t>
      </w:r>
    </w:p>
    <w:p w14:paraId="5CE40AEB" w14:textId="77777777" w:rsidR="00000000" w:rsidRDefault="009D64FD">
      <w:r>
        <w:t>The nil representation can be a zero-length representation if dfdl:nilValue</w:t>
      </w:r>
      <w:ins w:id="2906" w:author="Mike Beckerle" w:date="2019-09-26T19:58:00Z">
        <w:r>
          <w:t xml:space="preserve"> is</w:t>
        </w:r>
      </w:ins>
      <w:r>
        <w:t xml:space="preserve"> ‘</w:t>
      </w:r>
      <w:ins w:id="2907" w:author="Mike Beckerle" w:date="2019-09-26T19:58:00Z">
        <w:r>
          <w:rPr>
            <w:rStyle w:val="InternetLink"/>
            <w:rFonts w:cs="Arial"/>
            <w:iCs/>
          </w:rPr>
          <w:t>%ES;</w:t>
        </w:r>
      </w:ins>
      <w:r>
        <w:rPr>
          <w:rStyle w:val="InternetLink"/>
          <w:rFonts w:cs="Arial"/>
          <w:iCs/>
        </w:rPr>
        <w:t>’</w:t>
      </w:r>
      <w:ins w:id="2908" w:author="Mike Beckerle" w:date="2019-09-26T19:58:00Z">
        <w:r>
          <w:rPr>
            <w:rStyle w:val="InternetLink"/>
            <w:rFonts w:cs="Arial"/>
            <w:iCs/>
          </w:rPr>
          <w:t xml:space="preserve"> or </w:t>
        </w:r>
      </w:ins>
      <w:r>
        <w:rPr>
          <w:rStyle w:val="InternetLink"/>
          <w:rFonts w:cs="Arial"/>
          <w:iCs/>
        </w:rPr>
        <w:t>‘</w:t>
      </w:r>
      <w:ins w:id="2909" w:author="Mike Beckerle" w:date="2019-09-26T19:58:00Z">
        <w:r>
          <w:rPr>
            <w:rStyle w:val="InternetLink"/>
            <w:rFonts w:cs="Arial"/>
            <w:iCs/>
          </w:rPr>
          <w:t>%WSP*;</w:t>
        </w:r>
      </w:ins>
      <w:r>
        <w:rPr>
          <w:rStyle w:val="InternetLink"/>
          <w:rFonts w:cs="Arial"/>
          <w:iCs/>
        </w:rPr>
        <w:t>’</w:t>
      </w:r>
      <w:ins w:id="2910" w:author="Mike Beckerle" w:date="2019-09-26T19:58:00Z">
        <w:r>
          <w:rPr>
            <w:rStyle w:val="InternetLink"/>
            <w:rFonts w:cs="Arial"/>
            <w:iCs/>
          </w:rPr>
          <w:t xml:space="preserve"> </w:t>
        </w:r>
      </w:ins>
      <w:r>
        <w:rPr>
          <w:rStyle w:val="InternetLink"/>
          <w:rFonts w:cs="Arial"/>
          <w:iCs/>
        </w:rPr>
        <w:t xml:space="preserve">appearing </w:t>
      </w:r>
      <w:ins w:id="2911" w:author="Mike Beckerle" w:date="2019-09-26T19:58:00Z">
        <w:r>
          <w:rPr>
            <w:rStyle w:val="InternetLink"/>
            <w:rFonts w:cs="Arial"/>
            <w:iCs/>
          </w:rPr>
          <w:t xml:space="preserve">on its own </w:t>
        </w:r>
      </w:ins>
      <w:r>
        <w:rPr>
          <w:rStyle w:val="InternetLink"/>
          <w:rFonts w:cs="Arial"/>
          <w:iCs/>
        </w:rPr>
        <w:t>a</w:t>
      </w:r>
      <w:ins w:id="2912" w:author="Mike Beckerle" w:date="2019-09-26T19:58:00Z">
        <w:r>
          <w:rPr>
            <w:rStyle w:val="InternetLink"/>
            <w:rFonts w:cs="Arial"/>
            <w:iCs/>
          </w:rPr>
          <w:t xml:space="preserve">s a literal nil </w:t>
        </w:r>
        <w:r>
          <w:rPr>
            <w:rStyle w:val="InternetLink"/>
            <w:rFonts w:cs="Arial"/>
            <w:iCs/>
          </w:rPr>
          <w:t>value</w:t>
        </w:r>
        <w:r>
          <w:t xml:space="preserve"> </w:t>
        </w:r>
      </w:ins>
      <w:del w:id="2913" w:author="Mike Beckerle" w:date="2019-09-26T19:58:00Z">
        <w:r>
          <w:delText xml:space="preserve">is "%ES;", </w:delText>
        </w:r>
      </w:del>
      <w:r>
        <w:t xml:space="preserve">and there is no framing or framing is suppressed by dfdl:nilValueDelimiterPolicy. </w:t>
      </w:r>
    </w:p>
    <w:p w14:paraId="3383D3F4" w14:textId="77777777" w:rsidR="00000000" w:rsidRDefault="009D64FD">
      <w:r>
        <w:t xml:space="preserve">The empty representation can be a zero-length representation if there is no framing or framing is suppressed by dfdl:emptyValueDelimiterPolicy. </w:t>
      </w:r>
    </w:p>
    <w:p w14:paraId="636717C6" w14:textId="77777777" w:rsidR="00000000" w:rsidRDefault="009D64FD">
      <w:r>
        <w:t xml:space="preserve">The normal </w:t>
      </w:r>
      <w:r>
        <w:t xml:space="preserve">representation can be a zero-length representation if the type is xs:string or xs:hexBinary and there is no framing. </w:t>
      </w:r>
    </w:p>
    <w:p w14:paraId="0507E27F" w14:textId="77777777" w:rsidR="00000000" w:rsidRDefault="009D64FD">
      <w:r>
        <w:t xml:space="preserve">The absent representation always has a zero-length representation. </w:t>
      </w:r>
    </w:p>
    <w:p w14:paraId="1A88D444" w14:textId="77777777" w:rsidR="00000000" w:rsidRDefault="009D64FD">
      <w:r>
        <w:t>If the nil representation may be zero-length, then the absent represen</w:t>
      </w:r>
      <w:r>
        <w:t>tation cannot occur because zero-length will be interpreted as nil representation.</w:t>
      </w:r>
    </w:p>
    <w:p w14:paraId="0E43FC0A" w14:textId="77777777" w:rsidR="00000000" w:rsidRDefault="009D64FD">
      <w:r>
        <w:t>If the nil representation may not be zero length, but the empty representation is zero-length, then the absent representation cannot occur because zero-length will be interp</w:t>
      </w:r>
      <w:r>
        <w:t>reted as the empty representation.</w:t>
      </w:r>
    </w:p>
    <w:p w14:paraId="6128BC1C" w14:textId="77777777" w:rsidR="00000000" w:rsidRDefault="009D64FD">
      <w:r>
        <w:t>If the nil and empty representations can not be zero-length, but the normal representation may be zero length then the absent representation cannot occur because zero length will be interpreted as a normal representation.</w:t>
      </w:r>
    </w:p>
    <w:p w14:paraId="72C56C04" w14:textId="77777777" w:rsidR="00000000" w:rsidRDefault="009D64FD">
      <w:r>
        <w:t xml:space="preserve">If the nil representation may not be zero-length, the empty representation is not zero-length, and the normal representation may not be zero-length, then a zero-length representation is the absent representation, or "is absent".  </w:t>
      </w:r>
    </w:p>
    <w:p w14:paraId="1ACDBA3C" w14:textId="77777777" w:rsidR="00000000" w:rsidRDefault="009D64FD">
      <w:pPr>
        <w:pStyle w:val="Heading3"/>
        <w:rPr>
          <w:rFonts w:eastAsia="Times New Roman"/>
        </w:rPr>
      </w:pPr>
      <w:bookmarkStart w:id="2914" w:name="_Toc25589760"/>
      <w:r>
        <w:rPr>
          <w:rFonts w:eastAsia="Times New Roman"/>
        </w:rPr>
        <w:t>Missing</w:t>
      </w:r>
      <w:bookmarkEnd w:id="2914"/>
    </w:p>
    <w:p w14:paraId="616E4F1C" w14:textId="77777777" w:rsidR="00000000" w:rsidRDefault="009D64FD">
      <w:r>
        <w:t>When parsing, an</w:t>
      </w:r>
      <w:r>
        <w:t xml:space="preserve"> element occurrence is missing if it does not have nil, empty, or normal representations, or it has the absent representation. </w:t>
      </w:r>
    </w:p>
    <w:p w14:paraId="5FDDD1AB" w14:textId="77777777" w:rsidR="00000000" w:rsidRDefault="009D64FD">
      <w:r>
        <w:t>When parsing, the term missing really covers two situations. Firstly it subsumes absent representation. Secondly it applies when</w:t>
      </w:r>
      <w:r>
        <w:t xml:space="preserve"> an element does not have a representation at all in the data stream, that is, when we do not even have the constructs in the data stream to determine the location of the representation of the element; hence, none of the concepts above apply. This will be </w:t>
      </w:r>
      <w:r>
        <w:t>made clearer in the examples below. If an element occurrence is missing when parsing, no item is ever added to the Infoset.</w:t>
      </w:r>
    </w:p>
    <w:p w14:paraId="5BC1678F" w14:textId="77777777" w:rsidR="00000000" w:rsidRDefault="009D64FD">
      <w:r>
        <w:t>When unparsing, an element occurrence is missing if there is no item in the infoset. For a required element occurrence, it is this c</w:t>
      </w:r>
      <w:r>
        <w:t xml:space="preserve">ondition that can trigger the creation of a default value in the augmented infoset. See Section </w:t>
      </w:r>
      <w:r>
        <w:fldChar w:fldCharType="begin"/>
      </w:r>
      <w:r>
        <w:instrText xml:space="preserve"> REF _Ref362445526 \r \h </w:instrText>
      </w:r>
      <w:r>
        <w:fldChar w:fldCharType="separate"/>
      </w:r>
      <w:r>
        <w:t>9.4</w:t>
      </w:r>
      <w:r>
        <w:fldChar w:fldCharType="end"/>
      </w:r>
      <w:r>
        <w:t xml:space="preserve"> </w:t>
      </w:r>
      <w:r>
        <w:fldChar w:fldCharType="begin"/>
      </w:r>
      <w:r>
        <w:instrText xml:space="preserve"> REF _Ref362445513 \h </w:instrText>
      </w:r>
      <w:r>
        <w:fldChar w:fldCharType="separate"/>
      </w:r>
      <w:r>
        <w:t>Element Defaults</w:t>
      </w:r>
      <w:r>
        <w:fldChar w:fldCharType="end"/>
      </w:r>
      <w:r>
        <w:t xml:space="preserve"> below about default values. For an optional element occurrence, no item is ever added to the augmented Infoset nor any representation ever output in the data stream.</w:t>
      </w:r>
    </w:p>
    <w:p w14:paraId="25AEBC02" w14:textId="77777777" w:rsidR="00000000" w:rsidRDefault="009D64FD"/>
    <w:p w14:paraId="3B6F5126" w14:textId="77777777" w:rsidR="00000000" w:rsidRDefault="009D64FD">
      <w:pPr>
        <w:pStyle w:val="Heading3"/>
        <w:rPr>
          <w:rFonts w:eastAsia="Times New Roman"/>
        </w:rPr>
      </w:pPr>
      <w:bookmarkStart w:id="2915" w:name="_Toc25589761"/>
      <w:r>
        <w:rPr>
          <w:rFonts w:eastAsia="Times New Roman"/>
        </w:rPr>
        <w:t>Examples of Missing and Empty Representation</w:t>
      </w:r>
      <w:bookmarkEnd w:id="2915"/>
    </w:p>
    <w:p w14:paraId="3888F007" w14:textId="77777777" w:rsidR="00000000" w:rsidRDefault="009D64FD">
      <w:r>
        <w:t>T</w:t>
      </w:r>
      <w:r>
        <w:t>he following examples illustrate missing and empty representation.</w:t>
      </w:r>
    </w:p>
    <w:p w14:paraId="786D127C"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&lt;xs:sequence dfdl:separator="," dfdl:terminator="@" </w:t>
      </w:r>
    </w:p>
    <w:p w14:paraId="0B6B0600"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dfdl:separatorSuppressionPolicy="trailingEmpty"&gt;</w:t>
      </w:r>
    </w:p>
    <w:p w14:paraId="23D1F7A8" w14:textId="77777777" w:rsidR="00000000" w:rsidRDefault="009D64FD">
      <w:pPr>
        <w:pStyle w:val="Codeblock0"/>
        <w:pBdr>
          <w:top w:val="single" w:sz="4" w:space="1" w:color="auto"/>
          <w:left w:val="single" w:sz="4" w:space="4" w:color="auto"/>
          <w:bottom w:val="single" w:sz="4" w:space="1" w:color="auto"/>
          <w:right w:val="single" w:sz="4" w:space="4" w:color="auto"/>
        </w:pBdr>
      </w:pPr>
      <w:r>
        <w:tab/>
        <w:t xml:space="preserve">&lt;xs:element name="A" type="xs:string"   </w:t>
      </w:r>
    </w:p>
    <w:p w14:paraId="4916B0B6"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w:t>
      </w:r>
      <w:r>
        <w:t>dfdl:lengthKind="delimited"/&gt;</w:t>
      </w:r>
    </w:p>
    <w:p w14:paraId="0686174E" w14:textId="77777777" w:rsidR="00000000" w:rsidRDefault="009D64FD">
      <w:pPr>
        <w:pStyle w:val="Codeblock0"/>
        <w:pBdr>
          <w:top w:val="single" w:sz="4" w:space="1" w:color="auto"/>
          <w:left w:val="single" w:sz="4" w:space="4" w:color="auto"/>
          <w:bottom w:val="single" w:sz="4" w:space="1" w:color="auto"/>
          <w:right w:val="single" w:sz="4" w:space="4" w:color="auto"/>
        </w:pBdr>
      </w:pPr>
      <w:r>
        <w:tab/>
        <w:t>&lt;xs:element name="B" type="xs:string" minOccurs="0"</w:t>
      </w:r>
    </w:p>
    <w:p w14:paraId="6138AF00"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569E7E85" w14:textId="77777777" w:rsidR="00000000" w:rsidRDefault="009D64FD">
      <w:pPr>
        <w:pStyle w:val="Codeblock0"/>
        <w:pBdr>
          <w:top w:val="single" w:sz="4" w:space="1" w:color="auto"/>
          <w:left w:val="single" w:sz="4" w:space="4" w:color="auto"/>
          <w:bottom w:val="single" w:sz="4" w:space="1" w:color="auto"/>
          <w:right w:val="single" w:sz="4" w:space="4" w:color="auto"/>
        </w:pBdr>
      </w:pPr>
      <w:r>
        <w:tab/>
        <w:t>&lt;xs:element name="C" type="xs:string" minOccurs="0"</w:t>
      </w:r>
    </w:p>
    <w:p w14:paraId="1968A742"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5EE55AE1" w14:textId="77777777" w:rsidR="00000000" w:rsidRDefault="009D64FD">
      <w:pPr>
        <w:pStyle w:val="Codeblock0"/>
        <w:pBdr>
          <w:top w:val="single" w:sz="4" w:space="1" w:color="auto"/>
          <w:left w:val="single" w:sz="4" w:space="4" w:color="auto"/>
          <w:bottom w:val="single" w:sz="4" w:space="1" w:color="auto"/>
          <w:right w:val="single" w:sz="4" w:space="4" w:color="auto"/>
        </w:pBdr>
      </w:pPr>
      <w:r>
        <w:t>&lt;/xs:sequence&gt;</w:t>
      </w:r>
    </w:p>
    <w:p w14:paraId="1FDC43A8" w14:textId="77777777" w:rsidR="00000000" w:rsidRDefault="009D64FD">
      <w:pPr>
        <w:autoSpaceDE w:val="0"/>
        <w:autoSpaceDN w:val="0"/>
        <w:adjustRightInd w:val="0"/>
        <w:rPr>
          <w:rStyle w:val="CodeCharacter"/>
          <w:rFonts w:cs="Times New Roman"/>
          <w:sz w:val="20"/>
        </w:rPr>
      </w:pPr>
    </w:p>
    <w:p w14:paraId="601C364E" w14:textId="77777777" w:rsidR="00000000" w:rsidRDefault="009D64FD">
      <w:r>
        <w:t xml:space="preserve">In data </w:t>
      </w:r>
      <w:r>
        <w:t>stream aaa,@ element B has the empty representation, and element C does not have a representation so is missing.</w:t>
      </w:r>
    </w:p>
    <w:p w14:paraId="355C49F8" w14:textId="77777777" w:rsidR="00000000" w:rsidRDefault="009D64FD">
      <w:pPr>
        <w:pStyle w:val="Codeblock0"/>
        <w:pBdr>
          <w:top w:val="single" w:sz="4" w:space="1" w:color="auto"/>
          <w:left w:val="single" w:sz="4" w:space="4" w:color="auto"/>
          <w:bottom w:val="single" w:sz="4" w:space="1" w:color="auto"/>
          <w:right w:val="single" w:sz="4" w:space="4" w:color="auto"/>
        </w:pBdr>
      </w:pPr>
      <w:r>
        <w:t>&lt;xs:sequence dfdl:separator=","</w:t>
      </w:r>
    </w:p>
    <w:p w14:paraId="308E7DB2"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dfdl:separatorSuppressionPolicy="anyEmpty"&gt;</w:t>
      </w:r>
    </w:p>
    <w:p w14:paraId="6578DDE5" w14:textId="77777777" w:rsidR="00000000" w:rsidRDefault="009D64FD">
      <w:pPr>
        <w:pStyle w:val="Codeblock0"/>
        <w:pBdr>
          <w:top w:val="single" w:sz="4" w:space="1" w:color="auto"/>
          <w:left w:val="single" w:sz="4" w:space="4" w:color="auto"/>
          <w:bottom w:val="single" w:sz="4" w:space="1" w:color="auto"/>
          <w:right w:val="single" w:sz="4" w:space="4" w:color="auto"/>
        </w:pBdr>
      </w:pPr>
      <w:r>
        <w:tab/>
        <w:t xml:space="preserve">&lt;xs:element name="A" type="xs:string" </w:t>
      </w:r>
    </w:p>
    <w:p w14:paraId="68E577ED"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w:t>
      </w:r>
      <w:r>
        <w:t xml:space="preserve">    dfdl:lengthKind="delimited" dfdl:initiator="A:"</w:t>
      </w:r>
    </w:p>
    <w:p w14:paraId="4636A1DA"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38EC1178" w14:textId="77777777" w:rsidR="00000000" w:rsidRDefault="009D64FD">
      <w:pPr>
        <w:pStyle w:val="Codeblock0"/>
        <w:pBdr>
          <w:top w:val="single" w:sz="4" w:space="1" w:color="auto"/>
          <w:left w:val="single" w:sz="4" w:space="4" w:color="auto"/>
          <w:bottom w:val="single" w:sz="4" w:space="1" w:color="auto"/>
          <w:right w:val="single" w:sz="4" w:space="4" w:color="auto"/>
        </w:pBdr>
      </w:pPr>
      <w:r>
        <w:tab/>
        <w:t>&lt;xs:element name="B" type="xs:string" minOccurs="0"</w:t>
      </w:r>
    </w:p>
    <w:p w14:paraId="53670A4D"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dfdl:lengthKind="delimited" dfdl:initiator="B:"</w:t>
      </w:r>
    </w:p>
    <w:p w14:paraId="3303006B"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dfdl:</w:t>
      </w:r>
      <w:r>
        <w:t>emptyValueDelimiterPolicy="initiator"/&gt;</w:t>
      </w:r>
    </w:p>
    <w:p w14:paraId="1533D78C" w14:textId="77777777" w:rsidR="00000000" w:rsidRDefault="009D64FD">
      <w:pPr>
        <w:pStyle w:val="Codeblock0"/>
        <w:pBdr>
          <w:top w:val="single" w:sz="4" w:space="1" w:color="auto"/>
          <w:left w:val="single" w:sz="4" w:space="4" w:color="auto"/>
          <w:bottom w:val="single" w:sz="4" w:space="1" w:color="auto"/>
          <w:right w:val="single" w:sz="4" w:space="4" w:color="auto"/>
        </w:pBdr>
      </w:pPr>
      <w:r>
        <w:tab/>
        <w:t>&lt;xs:element name="C" type="xs:string" minOccurs="0"</w:t>
      </w:r>
    </w:p>
    <w:p w14:paraId="00E0E510"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dfdl:lengthKind="delimited" dfdl:initiator="C:"</w:t>
      </w:r>
    </w:p>
    <w:p w14:paraId="4EC04A10"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41E62AF2" w14:textId="77777777" w:rsidR="00000000" w:rsidRDefault="009D64FD">
      <w:pPr>
        <w:pStyle w:val="Codeblock0"/>
        <w:pBdr>
          <w:top w:val="single" w:sz="4" w:space="1" w:color="auto"/>
          <w:left w:val="single" w:sz="4" w:space="4" w:color="auto"/>
          <w:bottom w:val="single" w:sz="4" w:space="1" w:color="auto"/>
          <w:right w:val="single" w:sz="4" w:space="4" w:color="auto"/>
        </w:pBdr>
      </w:pPr>
      <w:r>
        <w:t>&lt;/xs:sequence&gt;</w:t>
      </w:r>
    </w:p>
    <w:p w14:paraId="360A50C5" w14:textId="77777777" w:rsidR="00000000" w:rsidRDefault="009D64FD"/>
    <w:p w14:paraId="44C95AA6" w14:textId="77777777" w:rsidR="00000000" w:rsidRDefault="009D64FD">
      <w:r>
        <w:t xml:space="preserve">In data stream </w:t>
      </w:r>
      <w:r>
        <w:rPr>
          <w:rStyle w:val="CodeCharacter"/>
          <w:rFonts w:cs="Times New Roman"/>
          <w:sz w:val="20"/>
        </w:rPr>
        <w:t>A:aaaa,C:cccc</w:t>
      </w:r>
      <w:r>
        <w:t xml:space="preserve">  element B does not have a representation so is missing.</w:t>
      </w:r>
    </w:p>
    <w:p w14:paraId="7BA77E46" w14:textId="77777777" w:rsidR="00000000" w:rsidRDefault="009D64FD">
      <w:r>
        <w:t xml:space="preserve">In data stream </w:t>
      </w:r>
      <w:r>
        <w:rPr>
          <w:rStyle w:val="CodeCharacter"/>
          <w:rFonts w:cs="Times New Roman"/>
          <w:sz w:val="20"/>
        </w:rPr>
        <w:t>A:aaaa,B:,C:cccc</w:t>
      </w:r>
      <w:r>
        <w:t xml:space="preserve"> element B has the empty representation.</w:t>
      </w:r>
    </w:p>
    <w:p w14:paraId="63A439D1" w14:textId="77777777" w:rsidR="00000000" w:rsidRDefault="009D64FD">
      <w:r>
        <w:t xml:space="preserve">In the data stream </w:t>
      </w:r>
      <w:r>
        <w:rPr>
          <w:rStyle w:val="CodeCharacter"/>
          <w:rFonts w:cs="Times New Roman"/>
          <w:sz w:val="20"/>
        </w:rPr>
        <w:t>A:aaaa,,C:cccc</w:t>
      </w:r>
      <w:r>
        <w:t xml:space="preserve"> element B has the absent representation so is missing.</w:t>
      </w:r>
    </w:p>
    <w:p w14:paraId="2E4AE077" w14:textId="77777777" w:rsidR="00000000" w:rsidRDefault="009D64FD"/>
    <w:p w14:paraId="09921165" w14:textId="77777777" w:rsidR="00000000" w:rsidRDefault="009D64FD">
      <w:pPr>
        <w:pStyle w:val="Heading3"/>
        <w:rPr>
          <w:rFonts w:eastAsia="Times New Roman"/>
        </w:rPr>
      </w:pPr>
      <w:bookmarkStart w:id="2916" w:name="_Toc25589762"/>
      <w:r>
        <w:rPr>
          <w:rFonts w:eastAsia="Times New Roman"/>
        </w:rPr>
        <w:t>Round Tr</w:t>
      </w:r>
      <w:r>
        <w:rPr>
          <w:rFonts w:eastAsia="Times New Roman"/>
        </w:rPr>
        <w:t>ip Ambiguities</w:t>
      </w:r>
      <w:bookmarkEnd w:id="2916"/>
    </w:p>
    <w:p w14:paraId="43B21334" w14:textId="77777777" w:rsidR="00000000" w:rsidRDefault="009D64FD">
      <w:r>
        <w:t>The overlapping nature of the possible representations: normal, empty, nil, and absent, creates a number of ambiguities where taking an Infoset, unparsing it, and reparsing it will result in a second Infoset that is not the same as the origi</w:t>
      </w:r>
      <w:r>
        <w:t>nal.  However taking the second Infoset, unparsing it, and reparsing it, will result in a third Infoset which is the same as the second.</w:t>
      </w:r>
    </w:p>
    <w:p w14:paraId="21977E9F" w14:textId="77777777" w:rsidR="00000000" w:rsidRDefault="009D64FD">
      <w:r>
        <w:t>When unparsing, if a string Infoset item happens to contain a string that matches either one of the nilValues or the de</w:t>
      </w:r>
      <w:r>
        <w:t>fault value, it is not given any special treatment. The string's characters are output, or if the value is the empty string, zero length content is output. (In both cases along with an initiator or terminator if defined.) This creates an ambiguity where on</w:t>
      </w:r>
      <w:r>
        <w:t xml:space="preserve">e can unparse an Infoset item which has member </w:t>
      </w:r>
      <w:r>
        <w:rPr>
          <w:b/>
        </w:rPr>
        <w:t>[nilled]</w:t>
      </w:r>
      <w:r>
        <w:t xml:space="preserve"> true, but when reparsed will produce an Infoset item which has member </w:t>
      </w:r>
      <w:r>
        <w:rPr>
          <w:b/>
        </w:rPr>
        <w:t>[nilled]</w:t>
      </w:r>
      <w:r>
        <w:t xml:space="preserve"> false. </w:t>
      </w:r>
    </w:p>
    <w:p w14:paraId="4BE14D3D" w14:textId="77777777" w:rsidR="00000000" w:rsidRDefault="009D64FD">
      <w:pPr>
        <w:rPr>
          <w:rFonts w:cs="Arial"/>
        </w:rPr>
      </w:pPr>
      <w:r>
        <w:rPr>
          <w:rFonts w:cs="Arial"/>
        </w:rPr>
        <w:t>These ambiguities are natural and unavoidable. If the nilValue is the 3-character string "nil", then encountering</w:t>
      </w:r>
      <w:r>
        <w:rPr>
          <w:rFonts w:cs="Arial"/>
        </w:rPr>
        <w:t xml:space="preserve"> the characters "nil" in the data stream will parse to produce an Infoset item with </w:t>
      </w:r>
      <w:r>
        <w:rPr>
          <w:rFonts w:cs="Arial"/>
          <w:b/>
        </w:rPr>
        <w:t>[nilled]</w:t>
      </w:r>
      <w:r>
        <w:rPr>
          <w:rFonts w:cs="Arial"/>
        </w:rPr>
        <w:t xml:space="preserve"> true in the Infoset. If you unparsed a string infoset item with contents of the 3 characters "nil", </w:t>
      </w:r>
      <w:r>
        <w:rPr>
          <w:rFonts w:cs="Arial"/>
        </w:rPr>
        <w:t xml:space="preserve">this will be output as the letters "nil", which on parse will not produce a string with the characters "nil", but rather an Infoset item with no data value and member </w:t>
      </w:r>
      <w:r>
        <w:rPr>
          <w:rFonts w:cs="Arial"/>
          <w:b/>
        </w:rPr>
        <w:t>[nilled]</w:t>
      </w:r>
      <w:r>
        <w:rPr>
          <w:rFonts w:cs="Arial"/>
        </w:rPr>
        <w:t xml:space="preserve"> true. </w:t>
      </w:r>
    </w:p>
    <w:p w14:paraId="1D5CEED6" w14:textId="77777777" w:rsidR="00000000" w:rsidRDefault="009D64FD">
      <w:pPr>
        <w:rPr>
          <w:rFonts w:cs="Arial"/>
        </w:rPr>
      </w:pPr>
      <w:r>
        <w:rPr>
          <w:rFonts w:cs="Arial"/>
        </w:rPr>
        <w:t>To avoid this issue, one can use validation, along with a pattern that pr</w:t>
      </w:r>
      <w:r>
        <w:rPr>
          <w:rFonts w:cs="Arial"/>
        </w:rPr>
        <w:t xml:space="preserve">events the string from matching any of the nil values. </w:t>
      </w:r>
    </w:p>
    <w:p w14:paraId="11433AC6" w14:textId="77777777" w:rsidR="00000000" w:rsidRDefault="009D64FD"/>
    <w:p w14:paraId="5B3265CA" w14:textId="77777777" w:rsidR="00000000" w:rsidRDefault="009D64FD">
      <w:pPr>
        <w:pStyle w:val="Heading2"/>
        <w:rPr>
          <w:rFonts w:eastAsia="Times New Roman"/>
        </w:rPr>
      </w:pPr>
      <w:bookmarkStart w:id="2917" w:name="_Toc25589763"/>
      <w:r>
        <w:rPr>
          <w:rFonts w:eastAsia="Times New Roman"/>
        </w:rPr>
        <w:t>Parsing Algorithm</w:t>
      </w:r>
      <w:bookmarkEnd w:id="2917"/>
    </w:p>
    <w:p w14:paraId="3777E880" w14:textId="77777777" w:rsidR="00000000" w:rsidRDefault="009D64FD">
      <w:pPr>
        <w:pStyle w:val="nobreak"/>
      </w:pPr>
      <w:r>
        <w:t>A DFDL parser proceeds by determining the existence of occurrences of schema components. It does this by examining the data and the schema, so as to:</w:t>
      </w:r>
    </w:p>
    <w:p w14:paraId="0E1F427B" w14:textId="77777777" w:rsidR="00000000" w:rsidRDefault="009D64FD">
      <w:pPr>
        <w:numPr>
          <w:ilvl w:val="0"/>
          <w:numId w:val="58"/>
        </w:numPr>
      </w:pPr>
      <w:r>
        <w:t>Establish representation</w:t>
      </w:r>
    </w:p>
    <w:p w14:paraId="60462333" w14:textId="77777777" w:rsidR="00000000" w:rsidRDefault="009D64FD">
      <w:pPr>
        <w:numPr>
          <w:ilvl w:val="0"/>
          <w:numId w:val="58"/>
        </w:numPr>
      </w:pPr>
      <w:r>
        <w:t>Resolv</w:t>
      </w:r>
      <w:r>
        <w:t>e points of uncertainty</w:t>
      </w:r>
    </w:p>
    <w:p w14:paraId="7DC15668" w14:textId="77777777" w:rsidR="00000000" w:rsidRDefault="009D64FD">
      <w:r>
        <w:t xml:space="preserve">These two activities are defined below. They are mutually recursive in the expected way as a DFDL schema is a recursive nest of schema components. </w:t>
      </w:r>
    </w:p>
    <w:p w14:paraId="7D1CCFC9" w14:textId="77777777" w:rsidR="00000000" w:rsidRDefault="009D64FD">
      <w:pPr>
        <w:pStyle w:val="nobreak"/>
      </w:pPr>
      <w:r>
        <w:t>Establishing the representation of an occurrence of a schema component and resolving</w:t>
      </w:r>
      <w:r>
        <w:t xml:space="preserve"> points of uncertainty involve the concepts of known-to-exist and known-not-to-exist. </w:t>
      </w:r>
    </w:p>
    <w:p w14:paraId="555C4389" w14:textId="77777777" w:rsidR="00000000" w:rsidRDefault="009D64FD">
      <w:pPr>
        <w:pStyle w:val="Heading3"/>
        <w:rPr>
          <w:rFonts w:eastAsia="Times New Roman"/>
        </w:rPr>
      </w:pPr>
      <w:bookmarkStart w:id="2918" w:name="_Toc25589764"/>
      <w:r>
        <w:rPr>
          <w:rFonts w:eastAsia="Times New Roman"/>
        </w:rPr>
        <w:t>Known-to-exist and Known-not-to-exist</w:t>
      </w:r>
      <w:bookmarkEnd w:id="2918"/>
    </w:p>
    <w:p w14:paraId="4F97BFCD" w14:textId="77777777" w:rsidR="00000000" w:rsidRDefault="009D64FD">
      <w:pPr>
        <w:pStyle w:val="Heading4"/>
        <w:rPr>
          <w:rFonts w:eastAsia="Times New Roman"/>
        </w:rPr>
      </w:pPr>
      <w:r>
        <w:rPr>
          <w:rFonts w:eastAsia="Times New Roman"/>
        </w:rPr>
        <w:t>Known-to-exist</w:t>
      </w:r>
    </w:p>
    <w:p w14:paraId="0BA5FDEF" w14:textId="77777777" w:rsidR="00000000" w:rsidRDefault="009D64FD">
      <w:r>
        <w:t>An occurrence of a schema component is said to be known-to-exist when any of these positive discriminations hold:</w:t>
      </w:r>
    </w:p>
    <w:p w14:paraId="7A0B60DC" w14:textId="77777777" w:rsidR="00000000" w:rsidRDefault="009D64FD">
      <w:pPr>
        <w:numPr>
          <w:ilvl w:val="0"/>
          <w:numId w:val="59"/>
        </w:numPr>
        <w:autoSpaceDE w:val="0"/>
        <w:autoSpaceDN w:val="0"/>
        <w:adjustRightInd w:val="0"/>
        <w:rPr>
          <w:rFonts w:cs="Arial"/>
        </w:rPr>
      </w:pPr>
      <w:r>
        <w:rPr>
          <w:rFonts w:cs="Arial"/>
        </w:rPr>
        <w:t>Th</w:t>
      </w:r>
      <w:r>
        <w:rPr>
          <w:rFonts w:cs="Arial"/>
        </w:rPr>
        <w:t>ere is a dfdl:discriminator</w:t>
      </w:r>
      <w:r>
        <w:rPr>
          <w:rStyle w:val="FootnoteReference"/>
          <w:rFonts w:cs="Arial"/>
        </w:rPr>
        <w:footnoteReference w:id="9"/>
      </w:r>
      <w:r>
        <w:rPr>
          <w:rFonts w:cs="Arial"/>
        </w:rPr>
        <w:t xml:space="preserve"> applying to the component and its expression evaluates to true or regular expression pattern matches.</w:t>
      </w:r>
    </w:p>
    <w:p w14:paraId="218FCA1D" w14:textId="77777777" w:rsidR="00000000" w:rsidRDefault="009D64FD">
      <w:pPr>
        <w:numPr>
          <w:ilvl w:val="0"/>
          <w:numId w:val="59"/>
        </w:numPr>
        <w:autoSpaceDE w:val="0"/>
        <w:autoSpaceDN w:val="0"/>
        <w:adjustRightInd w:val="0"/>
        <w:rPr>
          <w:rFonts w:cs="Arial"/>
        </w:rPr>
      </w:pPr>
      <w:r>
        <w:rPr>
          <w:rFonts w:cs="Arial"/>
        </w:rPr>
        <w:t xml:space="preserve">The component is a direct child of an xs:sequence or xs:choice with dfdl:initiatedContent 'yes' and an initiator defined for </w:t>
      </w:r>
      <w:r>
        <w:rPr>
          <w:rFonts w:cs="Arial"/>
        </w:rPr>
        <w:t>the component is found.</w:t>
      </w:r>
    </w:p>
    <w:p w14:paraId="24498D7C" w14:textId="77777777" w:rsidR="00000000" w:rsidRDefault="009D64FD">
      <w:pPr>
        <w:numPr>
          <w:ilvl w:val="0"/>
          <w:numId w:val="59"/>
        </w:numPr>
        <w:autoSpaceDE w:val="0"/>
        <w:autoSpaceDN w:val="0"/>
        <w:adjustRightInd w:val="0"/>
        <w:rPr>
          <w:rFonts w:cs="Arial"/>
        </w:rPr>
      </w:pPr>
      <w:r>
        <w:rPr>
          <w:rFonts w:cs="Arial"/>
        </w:rPr>
        <w:t>The component is a direct child of an xs:choice with dfdl:choiceDispatchKey and the result of the dfdl:choiceDispatchKey expression matches</w:t>
      </w:r>
      <w:ins w:id="2919" w:author="Mike Beckerle" w:date="2019-09-26T20:12:00Z">
        <w:r>
          <w:rPr>
            <w:rFonts w:cs="Arial"/>
          </w:rPr>
          <w:t xml:space="preserve"> one of</w:t>
        </w:r>
      </w:ins>
      <w:r>
        <w:rPr>
          <w:rFonts w:cs="Arial"/>
        </w:rPr>
        <w:t xml:space="preserve"> the dfdl:choiceBranchKey property</w:t>
      </w:r>
      <w:ins w:id="2920" w:author="Mike Beckerle" w:date="2019-09-26T20:12:00Z">
        <w:r>
          <w:rPr>
            <w:rFonts w:cs="Arial"/>
          </w:rPr>
          <w:t xml:space="preserve"> values</w:t>
        </w:r>
      </w:ins>
      <w:r>
        <w:rPr>
          <w:rFonts w:cs="Arial"/>
        </w:rPr>
        <w:t xml:space="preserve"> of the child. </w:t>
      </w:r>
    </w:p>
    <w:p w14:paraId="34C58472" w14:textId="77777777" w:rsidR="00000000" w:rsidRDefault="009D64FD">
      <w:r>
        <w:t>If none of those hold because</w:t>
      </w:r>
      <w:r>
        <w:t xml:space="preserve"> they are not applicable then the occurrence is still known-to-exist if ALL of the following hold, and no processing error occurs during their determination:</w:t>
      </w:r>
    </w:p>
    <w:p w14:paraId="1876DE50" w14:textId="77777777" w:rsidR="00000000" w:rsidRDefault="009D64FD">
      <w:pPr>
        <w:numPr>
          <w:ilvl w:val="0"/>
          <w:numId w:val="60"/>
        </w:numPr>
      </w:pPr>
      <w:ins w:id="2921" w:author="Mike Beckerle" w:date="2019-12-09T15:03:00Z">
        <w:r>
          <w:t>When t</w:t>
        </w:r>
      </w:ins>
      <w:del w:id="2922" w:author="Mike Beckerle" w:date="2019-12-09T15:03:00Z">
        <w:r>
          <w:delText>T</w:delText>
        </w:r>
      </w:del>
      <w:r>
        <w:t>here are dfdl:asserts with failureType 'processingError' on the component</w:t>
      </w:r>
      <w:ins w:id="2923" w:author="Mike Beckerle" w:date="2019-12-09T15:03:00Z">
        <w:r>
          <w:t xml:space="preserve">, </w:t>
        </w:r>
      </w:ins>
      <w:del w:id="2924" w:author="Mike Beckerle" w:date="2019-12-09T15:03:00Z">
        <w:r>
          <w:delText xml:space="preserve"> an</w:delText>
        </w:r>
      </w:del>
      <w:del w:id="2925" w:author="Mike Beckerle" w:date="2019-12-09T15:04:00Z">
        <w:r>
          <w:delText xml:space="preserve">d </w:delText>
        </w:r>
      </w:del>
      <w:r>
        <w:t>all their e</w:t>
      </w:r>
      <w:r>
        <w:t>xpressions evaluate to true or their regular expression patterns match</w:t>
      </w:r>
      <w:ins w:id="2926" w:author="Mike Beckerle" w:date="2019-12-09T15:04:00Z">
        <w:r>
          <w:t>.</w:t>
        </w:r>
      </w:ins>
      <w:del w:id="2927" w:author="Mike Beckerle" w:date="2019-12-09T15:04:00Z">
        <w:r>
          <w:delText>,</w:delText>
        </w:r>
      </w:del>
    </w:p>
    <w:p w14:paraId="233B4ED3" w14:textId="77777777" w:rsidR="00000000" w:rsidRDefault="009D64FD">
      <w:pPr>
        <w:numPr>
          <w:ilvl w:val="0"/>
          <w:numId w:val="60"/>
        </w:numPr>
      </w:pPr>
      <w:r>
        <w:t>It has nil, empty, or normal representation</w:t>
      </w:r>
      <w:ins w:id="2928" w:author="Mike Beckerle" w:date="2019-12-09T15:04:00Z">
        <w:r>
          <w:t>.</w:t>
        </w:r>
      </w:ins>
    </w:p>
    <w:p w14:paraId="354BAB20" w14:textId="77777777" w:rsidR="00000000" w:rsidRDefault="009D64FD">
      <w:pPr>
        <w:numPr>
          <w:ilvl w:val="0"/>
          <w:numId w:val="60"/>
        </w:numPr>
      </w:pPr>
      <w:r>
        <w:t>When it has normal representation the content of the representation is convertible to the element type without error.</w:t>
      </w:r>
    </w:p>
    <w:p w14:paraId="32F0C67D" w14:textId="77777777" w:rsidR="00000000" w:rsidRDefault="009D64FD">
      <w:r>
        <w:t>Note that validation errors or recoverable errors do not prevent determination that a component is known-to-exist.</w:t>
      </w:r>
    </w:p>
    <w:p w14:paraId="59FB7769" w14:textId="77777777" w:rsidR="00000000" w:rsidRDefault="009D64FD">
      <w:pPr>
        <w:pStyle w:val="Heading4"/>
        <w:rPr>
          <w:rFonts w:eastAsia="Times New Roman"/>
        </w:rPr>
      </w:pPr>
      <w:r>
        <w:rPr>
          <w:rFonts w:eastAsia="Times New Roman"/>
        </w:rPr>
        <w:t>Processing Error After Determining Known-to-exist</w:t>
      </w:r>
    </w:p>
    <w:p w14:paraId="1F20D45C" w14:textId="77777777" w:rsidR="00000000" w:rsidRDefault="009D64FD">
      <w:r>
        <w:t>Note that it is possible for an occurrence of a schema component to be known-to-exist due t</w:t>
      </w:r>
      <w:r>
        <w:t>o a positive discrimination, but then subsequently a processing error occurs when evaluating a statement annotation such as a dfdl:assert or a dfdl:setVariable, or a processing error occurs when determining the representation, or in the case of normal repr</w:t>
      </w:r>
      <w:r>
        <w:t>esentation and simpleType, when converting that representation's content into a value of the type. This processing error does not change the fact that the schema component was determined to be known-to-exist. This is important in the discussion of resolvin</w:t>
      </w:r>
      <w:r>
        <w:t>g Points of Uncertainty below.</w:t>
      </w:r>
    </w:p>
    <w:p w14:paraId="497F7F66" w14:textId="77777777" w:rsidR="00000000" w:rsidRDefault="009D64FD">
      <w:pPr>
        <w:pStyle w:val="Heading4"/>
        <w:rPr>
          <w:rFonts w:eastAsia="Times New Roman"/>
        </w:rPr>
      </w:pPr>
      <w:r>
        <w:rPr>
          <w:rFonts w:eastAsia="Times New Roman"/>
        </w:rPr>
        <w:t>Known-not-to-exist</w:t>
      </w:r>
    </w:p>
    <w:p w14:paraId="3B474BD0" w14:textId="77777777" w:rsidR="00000000" w:rsidRDefault="009D64FD">
      <w:pPr>
        <w:autoSpaceDE w:val="0"/>
        <w:autoSpaceDN w:val="0"/>
        <w:adjustRightInd w:val="0"/>
        <w:rPr>
          <w:rFonts w:cs="Arial"/>
        </w:rPr>
      </w:pPr>
      <w:r>
        <w:rPr>
          <w:rFonts w:cs="Arial"/>
        </w:rPr>
        <w:t xml:space="preserve">An occurrence of a schema component is </w:t>
      </w:r>
      <w:r>
        <w:rPr>
          <w:rStyle w:val="Emphasis"/>
        </w:rPr>
        <w:t>known-not-to-exist</w:t>
      </w:r>
      <w:r>
        <w:rPr>
          <w:rFonts w:cs="Arial"/>
        </w:rPr>
        <w:t xml:space="preserve"> when any of these </w:t>
      </w:r>
      <w:r>
        <w:rPr>
          <w:rStyle w:val="Emphasis"/>
        </w:rPr>
        <w:t>negative discriminations</w:t>
      </w:r>
      <w:r>
        <w:rPr>
          <w:rFonts w:cs="Arial"/>
        </w:rPr>
        <w:t xml:space="preserve"> holds:</w:t>
      </w:r>
    </w:p>
    <w:p w14:paraId="393449A6" w14:textId="77777777" w:rsidR="00000000" w:rsidRDefault="009D64FD">
      <w:pPr>
        <w:numPr>
          <w:ilvl w:val="0"/>
          <w:numId w:val="61"/>
        </w:numPr>
        <w:autoSpaceDE w:val="0"/>
        <w:autoSpaceDN w:val="0"/>
        <w:adjustRightInd w:val="0"/>
        <w:rPr>
          <w:rFonts w:cs="Arial"/>
        </w:rPr>
      </w:pPr>
      <w:r>
        <w:rPr>
          <w:rFonts w:cs="Arial"/>
        </w:rPr>
        <w:t>There is a dfdl:discriminator applying to the component and its expression evaluates to false or r</w:t>
      </w:r>
      <w:r>
        <w:rPr>
          <w:rFonts w:cs="Arial"/>
        </w:rPr>
        <w:t>egular expression pattern fails to match, or a processing error occurs while processing the dfdl:discriminator.</w:t>
      </w:r>
    </w:p>
    <w:p w14:paraId="25FA2C0A" w14:textId="77777777" w:rsidR="00000000" w:rsidRDefault="009D64FD">
      <w:pPr>
        <w:numPr>
          <w:ilvl w:val="0"/>
          <w:numId w:val="61"/>
        </w:numPr>
        <w:autoSpaceDE w:val="0"/>
        <w:autoSpaceDN w:val="0"/>
        <w:adjustRightInd w:val="0"/>
        <w:rPr>
          <w:rFonts w:cs="Arial"/>
        </w:rPr>
      </w:pPr>
      <w:r>
        <w:rPr>
          <w:rFonts w:cs="Arial"/>
        </w:rPr>
        <w:t>The component is a direct child of an xs:sequence or xs:choice with dfdl:initiatedContent 'yes' and an initiator defined for the component is no</w:t>
      </w:r>
      <w:r>
        <w:rPr>
          <w:rFonts w:cs="Arial"/>
        </w:rPr>
        <w:t>t found.</w:t>
      </w:r>
    </w:p>
    <w:p w14:paraId="09784118" w14:textId="77777777" w:rsidR="00000000" w:rsidRDefault="009D64FD">
      <w:pPr>
        <w:numPr>
          <w:ilvl w:val="0"/>
          <w:numId w:val="61"/>
        </w:numPr>
        <w:autoSpaceDE w:val="0"/>
        <w:autoSpaceDN w:val="0"/>
        <w:adjustRightInd w:val="0"/>
        <w:rPr>
          <w:rFonts w:cs="Arial"/>
        </w:rPr>
      </w:pPr>
      <w:r>
        <w:rPr>
          <w:rFonts w:cs="Arial"/>
        </w:rPr>
        <w:t xml:space="preserve">The component is a direct child of an xs:choice with dfdl:choiceDispatchKey and the result of the dfdl:choiceDispatchKey expression does not match </w:t>
      </w:r>
      <w:ins w:id="2929" w:author="Mike Beckerle" w:date="2019-09-26T20:12:00Z">
        <w:r>
          <w:rPr>
            <w:rFonts w:cs="Arial"/>
          </w:rPr>
          <w:t xml:space="preserve">any of </w:t>
        </w:r>
      </w:ins>
      <w:r>
        <w:rPr>
          <w:rFonts w:cs="Arial"/>
        </w:rPr>
        <w:t>the dfdl:choiceBranchKey property</w:t>
      </w:r>
      <w:ins w:id="2930" w:author="Mike Beckerle" w:date="2019-09-26T20:12:00Z">
        <w:r>
          <w:rPr>
            <w:rFonts w:cs="Arial"/>
          </w:rPr>
          <w:t xml:space="preserve"> values</w:t>
        </w:r>
      </w:ins>
      <w:r>
        <w:rPr>
          <w:rFonts w:cs="Arial"/>
        </w:rPr>
        <w:t xml:space="preserve"> of the child.</w:t>
      </w:r>
    </w:p>
    <w:p w14:paraId="6565F7CE" w14:textId="77777777" w:rsidR="00000000" w:rsidRDefault="009D64FD">
      <w:pPr>
        <w:autoSpaceDE w:val="0"/>
        <w:autoSpaceDN w:val="0"/>
        <w:adjustRightInd w:val="0"/>
        <w:rPr>
          <w:rFonts w:cs="Arial"/>
        </w:rPr>
      </w:pPr>
      <w:r>
        <w:rPr>
          <w:rFonts w:cs="Arial"/>
        </w:rPr>
        <w:t>If none of those hold because they are</w:t>
      </w:r>
      <w:r>
        <w:rPr>
          <w:rFonts w:cs="Arial"/>
        </w:rPr>
        <w:t xml:space="preserve"> not applicable, then a schema component is known-not-to-exist when any of the following hold:</w:t>
      </w:r>
    </w:p>
    <w:p w14:paraId="13E07B9F" w14:textId="77777777" w:rsidR="00000000" w:rsidRDefault="009D64FD">
      <w:pPr>
        <w:numPr>
          <w:ilvl w:val="0"/>
          <w:numId w:val="62"/>
        </w:numPr>
        <w:autoSpaceDE w:val="0"/>
        <w:autoSpaceDN w:val="0"/>
        <w:adjustRightInd w:val="0"/>
        <w:rPr>
          <w:rFonts w:cs="Arial"/>
        </w:rPr>
      </w:pPr>
      <w:r>
        <w:rPr>
          <w:rFonts w:cs="Arial"/>
        </w:rPr>
        <w:t xml:space="preserve">The occurrence is missing </w:t>
      </w:r>
    </w:p>
    <w:p w14:paraId="25F337D0" w14:textId="77777777" w:rsidR="00000000" w:rsidRDefault="009D64FD">
      <w:pPr>
        <w:numPr>
          <w:ilvl w:val="0"/>
          <w:numId w:val="62"/>
        </w:numPr>
        <w:autoSpaceDE w:val="0"/>
        <w:autoSpaceDN w:val="0"/>
        <w:adjustRightInd w:val="0"/>
        <w:rPr>
          <w:rFonts w:cs="Arial"/>
        </w:rPr>
      </w:pPr>
      <w:r>
        <w:rPr>
          <w:rFonts w:cs="Arial"/>
        </w:rPr>
        <w:t>There is a dfdl:assert with failureType 'processingError' on the component and its expression evaluates to false or its regular expres</w:t>
      </w:r>
      <w:r>
        <w:rPr>
          <w:rFonts w:cs="Arial"/>
        </w:rPr>
        <w:t>sion pattern fails to match, or a processing error occurs while processing the dfdl:assert.</w:t>
      </w:r>
    </w:p>
    <w:p w14:paraId="7EB0F11D" w14:textId="77777777" w:rsidR="00000000" w:rsidRDefault="009D64FD">
      <w:pPr>
        <w:numPr>
          <w:ilvl w:val="0"/>
          <w:numId w:val="62"/>
        </w:numPr>
        <w:autoSpaceDE w:val="0"/>
        <w:autoSpaceDN w:val="0"/>
        <w:adjustRightInd w:val="0"/>
        <w:rPr>
          <w:rFonts w:cs="Arial"/>
        </w:rPr>
      </w:pPr>
      <w:r>
        <w:rPr>
          <w:rFonts w:cs="Arial"/>
        </w:rPr>
        <w:t>A processing error occurs when parsing the component. Processing errors include, but are not limited to, inability to identify any of nil, empty, normal or absent r</w:t>
      </w:r>
      <w:r>
        <w:rPr>
          <w:rFonts w:cs="Arial"/>
        </w:rPr>
        <w:t xml:space="preserve">epresentations, or failure to convert a value to the built-in logical type. </w:t>
      </w:r>
    </w:p>
    <w:p w14:paraId="651EDB78" w14:textId="77777777" w:rsidR="00000000" w:rsidRDefault="009D64FD">
      <w:r>
        <w:t>Note that validation errors or recoverable errors do not cause a component to be known-not-to-exist.</w:t>
      </w:r>
    </w:p>
    <w:p w14:paraId="6BD68732" w14:textId="77777777" w:rsidR="00000000" w:rsidRDefault="009D64FD">
      <w:r>
        <w:t xml:space="preserve">Note: based on the above, when processing a sequence for which a separator is </w:t>
      </w:r>
      <w:r>
        <w:t xml:space="preserve">defined, the presence of a match in the data for the separator is not sufficient to cause the parser to determine that an associated component is known-to-exist. See Section </w:t>
      </w:r>
      <w:r>
        <w:fldChar w:fldCharType="begin"/>
      </w:r>
      <w:r>
        <w:instrText xml:space="preserve"> REF _Ref362445886 \r \h  \* MERGEFORMAT </w:instrText>
      </w:r>
      <w:r>
        <w:fldChar w:fldCharType="separate"/>
      </w:r>
      <w:r>
        <w:t>14.2</w:t>
      </w:r>
      <w:r>
        <w:fldChar w:fldCharType="end"/>
      </w:r>
      <w:r>
        <w:t xml:space="preserve"> </w:t>
      </w:r>
      <w:r>
        <w:fldChar w:fldCharType="begin"/>
      </w:r>
      <w:r>
        <w:instrText xml:space="preserve"> REF _Ref362445872 \h  \* MERGEFORMAT </w:instrText>
      </w:r>
      <w:r>
        <w:fldChar w:fldCharType="separate"/>
      </w:r>
      <w:r>
        <w:t>Sequence Groups with Separators</w:t>
      </w:r>
      <w:r>
        <w:fldChar w:fldCharType="end"/>
      </w:r>
      <w:r>
        <w:t xml:space="preserve">  for details.</w:t>
      </w:r>
    </w:p>
    <w:p w14:paraId="200D8BFE" w14:textId="77777777" w:rsidR="00000000" w:rsidRDefault="009D64FD">
      <w:pPr>
        <w:pStyle w:val="Heading3"/>
        <w:rPr>
          <w:rFonts w:eastAsia="Times New Roman"/>
          <w:lang w:eastAsia="en-GB"/>
        </w:rPr>
      </w:pPr>
      <w:bookmarkStart w:id="2931" w:name="_Toc25589765"/>
      <w:r>
        <w:rPr>
          <w:rFonts w:eastAsia="Times New Roman"/>
          <w:lang w:eastAsia="en-GB"/>
        </w:rPr>
        <w:t>Establishing Representation</w:t>
      </w:r>
      <w:bookmarkEnd w:id="2931"/>
    </w:p>
    <w:p w14:paraId="42C04872" w14:textId="77777777" w:rsidR="00000000" w:rsidRDefault="009D64FD">
      <w:r>
        <w:t>Unless an element occurrence is known-not-to-</w:t>
      </w:r>
      <w:r>
        <w:t xml:space="preserve">exist, it must be established if it has the nil, empty, normal, or absent representation. </w:t>
      </w:r>
    </w:p>
    <w:p w14:paraId="65A80797" w14:textId="77777777" w:rsidR="00000000" w:rsidRDefault="009D64FD">
      <w:ins w:id="2932" w:author="Mike Beckerle" w:date="2019-11-25T15:16:00Z">
        <w:r>
          <w:t>The first step is to see if the SimpleContent or ComplexContent region is of length zero as a first approximation.</w:t>
        </w:r>
      </w:ins>
      <w:del w:id="2933" w:author="Mike Beckerle" w:date="2019-11-25T15:16:00Z">
        <w:r>
          <w:delText>The first step is to see if the content is triviall</w:delText>
        </w:r>
        <w:r>
          <w:delText>y of length zero.</w:delText>
        </w:r>
      </w:del>
      <w:r>
        <w:t xml:space="preserve"> This is dfdl:lengthKind dependent.</w:t>
      </w:r>
    </w:p>
    <w:p w14:paraId="7A382550" w14:textId="77777777" w:rsidR="00000000" w:rsidRDefault="009D64FD">
      <w:pPr>
        <w:numPr>
          <w:ilvl w:val="0"/>
          <w:numId w:val="63"/>
        </w:numPr>
      </w:pPr>
      <w:r>
        <w:t xml:space="preserve">explicit =&gt; length is zero (either fixed or from expression evaluation) </w:t>
      </w:r>
    </w:p>
    <w:p w14:paraId="56FC58C2" w14:textId="77777777" w:rsidR="00000000" w:rsidRDefault="009D64FD">
      <w:pPr>
        <w:numPr>
          <w:ilvl w:val="0"/>
          <w:numId w:val="63"/>
        </w:numPr>
      </w:pPr>
      <w:r>
        <w:t>prefixed =&gt; length given by the prefix is zero</w:t>
      </w:r>
    </w:p>
    <w:p w14:paraId="29E5FD7E" w14:textId="77777777" w:rsidR="00000000" w:rsidRDefault="009D64FD">
      <w:pPr>
        <w:numPr>
          <w:ilvl w:val="0"/>
          <w:numId w:val="63"/>
        </w:numPr>
      </w:pPr>
      <w:r>
        <w:t>implicit (simple) =&gt; length is zero</w:t>
      </w:r>
      <w:r>
        <w:rPr>
          <w:rStyle w:val="FootnoteReference"/>
        </w:rPr>
        <w:footnoteReference w:id="10"/>
      </w:r>
      <w:r>
        <w:rPr>
          <w:rStyle w:val="FootnoteReference"/>
        </w:rPr>
        <w:t xml:space="preserve"> </w:t>
      </w:r>
    </w:p>
    <w:p w14:paraId="773A9DA4" w14:textId="77777777" w:rsidR="00000000" w:rsidRDefault="009D64FD">
      <w:pPr>
        <w:numPr>
          <w:ilvl w:val="0"/>
          <w:numId w:val="63"/>
        </w:numPr>
      </w:pPr>
      <w:r>
        <w:t xml:space="preserve">implicit (complex) =&gt; </w:t>
      </w:r>
      <w:r>
        <w:t xml:space="preserve">not possible.  </w:t>
      </w:r>
    </w:p>
    <w:p w14:paraId="1EBE98BD" w14:textId="77777777" w:rsidR="00000000" w:rsidRDefault="009D64FD">
      <w:pPr>
        <w:numPr>
          <w:ilvl w:val="0"/>
          <w:numId w:val="63"/>
        </w:numPr>
      </w:pPr>
      <w:r>
        <w:t>delimited =&gt; length is zero (</w:t>
      </w:r>
      <w:ins w:id="2934" w:author="Mike Beckerle" w:date="2019-11-25T15:16:00Z">
        <w:r>
          <w:t xml:space="preserve">in scope </w:t>
        </w:r>
      </w:ins>
      <w:r>
        <w:t xml:space="preserve">delimiter is immediately encountered) </w:t>
      </w:r>
    </w:p>
    <w:p w14:paraId="10F63D64" w14:textId="77777777" w:rsidR="00000000" w:rsidRDefault="009D64FD">
      <w:pPr>
        <w:numPr>
          <w:ilvl w:val="0"/>
          <w:numId w:val="63"/>
        </w:numPr>
      </w:pPr>
      <w:r>
        <w:t xml:space="preserve">pattern =&gt; pattern returns zero length match </w:t>
      </w:r>
    </w:p>
    <w:p w14:paraId="519DD7AE" w14:textId="77777777" w:rsidR="00000000" w:rsidRDefault="009D64FD">
      <w:pPr>
        <w:numPr>
          <w:ilvl w:val="0"/>
          <w:numId w:val="63"/>
        </w:numPr>
      </w:pPr>
      <w:r>
        <w:t xml:space="preserve">endOfParent =&gt; already positioned at parent's end so length is zero </w:t>
      </w:r>
    </w:p>
    <w:p w14:paraId="2F680A73" w14:textId="77777777" w:rsidR="00000000" w:rsidRDefault="009D64FD">
      <w:pPr>
        <w:pStyle w:val="Heading4"/>
        <w:rPr>
          <w:rFonts w:eastAsia="Times New Roman"/>
        </w:rPr>
      </w:pPr>
      <w:r>
        <w:rPr>
          <w:rFonts w:eastAsia="Times New Roman"/>
        </w:rPr>
        <w:t>Simple element</w:t>
      </w:r>
    </w:p>
    <w:p w14:paraId="4565A842" w14:textId="77777777" w:rsidR="00000000" w:rsidRDefault="009D64FD">
      <w:r>
        <w:t>If the result is length zero as described above, the representation is then established by checking, in order for:</w:t>
      </w:r>
    </w:p>
    <w:p w14:paraId="67F4B494" w14:textId="77777777" w:rsidR="00000000" w:rsidRDefault="009D64FD">
      <w:pPr>
        <w:numPr>
          <w:ilvl w:val="0"/>
          <w:numId w:val="64"/>
        </w:numPr>
      </w:pPr>
      <w:r>
        <w:t xml:space="preserve">nil representation (if %ES; </w:t>
      </w:r>
      <w:ins w:id="2935" w:author="Mike Beckerle" w:date="2019-09-26T19:55:00Z">
        <w:r>
          <w:rPr>
            <w:rStyle w:val="InternetLink"/>
            <w:rFonts w:cs="Arial"/>
            <w:iCs/>
          </w:rPr>
          <w:t xml:space="preserve">or %WSP*; on its own </w:t>
        </w:r>
      </w:ins>
      <w:r>
        <w:t xml:space="preserve">is a literal nil value). </w:t>
      </w:r>
    </w:p>
    <w:p w14:paraId="31C09258" w14:textId="77777777" w:rsidR="00000000" w:rsidRDefault="009D64FD">
      <w:pPr>
        <w:numPr>
          <w:ilvl w:val="0"/>
          <w:numId w:val="64"/>
        </w:numPr>
      </w:pPr>
      <w:r>
        <w:t>empty representation.</w:t>
      </w:r>
    </w:p>
    <w:p w14:paraId="43BB081E" w14:textId="77777777" w:rsidR="00000000" w:rsidRDefault="009D64FD">
      <w:pPr>
        <w:numPr>
          <w:ilvl w:val="0"/>
          <w:numId w:val="64"/>
        </w:numPr>
      </w:pPr>
      <w:r>
        <w:t>normal representation (xs:string or xs:hexBi</w:t>
      </w:r>
      <w:r>
        <w:t>nary only)</w:t>
      </w:r>
    </w:p>
    <w:p w14:paraId="7933520B" w14:textId="77777777" w:rsidR="00000000" w:rsidRDefault="009D64FD">
      <w:pPr>
        <w:numPr>
          <w:ilvl w:val="0"/>
          <w:numId w:val="64"/>
        </w:numPr>
      </w:pPr>
      <w:r>
        <w:t xml:space="preserve">absent representation (if none of the prior representations apply). </w:t>
      </w:r>
    </w:p>
    <w:p w14:paraId="40DF6675" w14:textId="77777777" w:rsidR="00000000" w:rsidRDefault="009D64FD">
      <w:r>
        <w:t>If the result is not length zero, the representation is then established by checking, in order, for:</w:t>
      </w:r>
    </w:p>
    <w:p w14:paraId="556A7716" w14:textId="77777777" w:rsidR="00000000" w:rsidRDefault="009D64FD">
      <w:pPr>
        <w:numPr>
          <w:ilvl w:val="0"/>
          <w:numId w:val="65"/>
        </w:numPr>
      </w:pPr>
      <w:r>
        <w:t>nil representation (as a literal nil value)</w:t>
      </w:r>
    </w:p>
    <w:p w14:paraId="70676600" w14:textId="77777777" w:rsidR="00000000" w:rsidRDefault="009D64FD">
      <w:pPr>
        <w:numPr>
          <w:ilvl w:val="0"/>
          <w:numId w:val="65"/>
        </w:numPr>
      </w:pPr>
      <w:r>
        <w:t>nil representation (as a logica</w:t>
      </w:r>
      <w:r>
        <w:t>l nil value)</w:t>
      </w:r>
    </w:p>
    <w:p w14:paraId="49C0F421" w14:textId="77777777" w:rsidR="00000000" w:rsidRDefault="009D64FD">
      <w:pPr>
        <w:numPr>
          <w:ilvl w:val="0"/>
          <w:numId w:val="65"/>
        </w:numPr>
      </w:pPr>
      <w:r>
        <w:t>normal representation</w:t>
      </w:r>
    </w:p>
    <w:p w14:paraId="0A625FA5" w14:textId="77777777" w:rsidR="00000000" w:rsidRDefault="009D64FD">
      <w:pPr>
        <w:pStyle w:val="Heading4"/>
        <w:rPr>
          <w:rFonts w:eastAsia="Times New Roman"/>
        </w:rPr>
      </w:pPr>
      <w:r>
        <w:rPr>
          <w:rFonts w:eastAsia="Times New Roman"/>
        </w:rPr>
        <w:t>Complex element</w:t>
      </w:r>
    </w:p>
    <w:p w14:paraId="7AFC059E" w14:textId="77777777" w:rsidR="00000000" w:rsidRDefault="009D64FD">
      <w:r>
        <w:t>If the result is length zero as described above, the representation is then established by checking for:</w:t>
      </w:r>
    </w:p>
    <w:p w14:paraId="317085F2" w14:textId="77777777" w:rsidR="00000000" w:rsidRDefault="009D64FD">
      <w:pPr>
        <w:numPr>
          <w:ilvl w:val="0"/>
          <w:numId w:val="66"/>
        </w:numPr>
      </w:pPr>
      <w:r>
        <w:t>nil representation (if %ES; is a literal nil value).</w:t>
      </w:r>
      <w:r>
        <w:rPr>
          <w:rStyle w:val="FootnoteReference"/>
        </w:rPr>
        <w:footnoteReference w:id="11"/>
      </w:r>
      <w:r>
        <w:t xml:space="preserve"> </w:t>
      </w:r>
    </w:p>
    <w:p w14:paraId="44CF5F05" w14:textId="77777777" w:rsidR="00000000" w:rsidRDefault="009D64FD">
      <w:r>
        <w:t>To establish any other representations requir</w:t>
      </w:r>
      <w:r>
        <w:t>es that the parser descends into the complex type for the element, and returns successfully (that is, no unsuppressed processing error occurs). If the result is zero bits consumed, the representation is then established by checking, in order, for:</w:t>
      </w:r>
    </w:p>
    <w:p w14:paraId="627D0EF1" w14:textId="77777777" w:rsidR="00000000" w:rsidRDefault="009D64FD">
      <w:pPr>
        <w:numPr>
          <w:ilvl w:val="0"/>
          <w:numId w:val="67"/>
        </w:numPr>
      </w:pPr>
      <w:r>
        <w:t>empty re</w:t>
      </w:r>
      <w:r>
        <w:t>presentation.</w:t>
      </w:r>
    </w:p>
    <w:p w14:paraId="72B3225E" w14:textId="77777777" w:rsidR="00000000" w:rsidRDefault="009D64FD">
      <w:pPr>
        <w:numPr>
          <w:ilvl w:val="0"/>
          <w:numId w:val="67"/>
        </w:numPr>
      </w:pPr>
      <w:r>
        <w:t>absent representation (if none of the prior representations apply).</w:t>
      </w:r>
    </w:p>
    <w:p w14:paraId="5D3A62CA" w14:textId="77777777" w:rsidR="00000000" w:rsidRDefault="009D64FD">
      <w:r>
        <w:t>Otherwise the element has normal representation.</w:t>
      </w:r>
    </w:p>
    <w:p w14:paraId="23ECB5ED" w14:textId="77777777" w:rsidR="00000000" w:rsidRDefault="009D64FD">
      <w:r>
        <w:t>Note: The DFDL parser shall not recursively parse the schema components inside a complex element when it has already establis</w:t>
      </w:r>
      <w:r>
        <w:t>hed that the element occurrence is missing</w:t>
      </w:r>
      <w:r>
        <w:rPr>
          <w:rStyle w:val="FootnoteReference"/>
        </w:rPr>
        <w:footnoteReference w:id="12"/>
      </w:r>
      <w:r>
        <w:t xml:space="preserve">. </w:t>
      </w:r>
    </w:p>
    <w:p w14:paraId="4B0C1712" w14:textId="77777777" w:rsidR="00000000" w:rsidRDefault="009D64FD">
      <w:pPr>
        <w:pStyle w:val="Heading3"/>
        <w:rPr>
          <w:rFonts w:eastAsia="Times New Roman"/>
        </w:rPr>
      </w:pPr>
      <w:bookmarkStart w:id="2936" w:name="_Toc25589766"/>
      <w:bookmarkStart w:id="2937" w:name="_Ref362446808"/>
      <w:bookmarkStart w:id="2938" w:name="_Ref362446685"/>
      <w:bookmarkStart w:id="2939" w:name="_Ref362446661"/>
      <w:bookmarkStart w:id="2940" w:name="_Ref362446248"/>
      <w:bookmarkStart w:id="2941" w:name="_Ref362446233"/>
      <w:bookmarkStart w:id="2942" w:name="_Ref362445436"/>
      <w:bookmarkStart w:id="2943" w:name="_Ref362445435"/>
      <w:bookmarkStart w:id="2944" w:name="_Ref362445434"/>
      <w:r>
        <w:rPr>
          <w:rFonts w:eastAsia="Times New Roman"/>
        </w:rPr>
        <w:t>Points of Uncertainty</w:t>
      </w:r>
      <w:bookmarkEnd w:id="2936"/>
      <w:bookmarkEnd w:id="2937"/>
      <w:bookmarkEnd w:id="2938"/>
      <w:bookmarkEnd w:id="2939"/>
      <w:bookmarkEnd w:id="2940"/>
      <w:bookmarkEnd w:id="2941"/>
      <w:bookmarkEnd w:id="2942"/>
      <w:bookmarkEnd w:id="2943"/>
      <w:bookmarkEnd w:id="2944"/>
    </w:p>
    <w:p w14:paraId="29DDDC71" w14:textId="77777777" w:rsidR="00000000" w:rsidRDefault="009D64FD">
      <w:r>
        <w:t xml:space="preserve">A point of uncertainty occurs in the data stream when there is more than one schema component that might occur at that point. Points of uncertainty can be nested. </w:t>
      </w:r>
    </w:p>
    <w:p w14:paraId="3F5E98CB" w14:textId="77777777" w:rsidR="00000000" w:rsidRDefault="009D64FD">
      <w:r>
        <w:t>Any one of the following</w:t>
      </w:r>
      <w:r>
        <w:t xml:space="preserve"> constructs is a potential point of uncertainty:</w:t>
      </w:r>
    </w:p>
    <w:p w14:paraId="2B187100" w14:textId="77777777" w:rsidR="00000000" w:rsidRDefault="009D64FD">
      <w:pPr>
        <w:numPr>
          <w:ilvl w:val="0"/>
          <w:numId w:val="68"/>
        </w:numPr>
      </w:pPr>
      <w:r>
        <w:t>An xs:choice</w:t>
      </w:r>
    </w:p>
    <w:p w14:paraId="63B3CAE4" w14:textId="77777777" w:rsidR="00000000" w:rsidRDefault="009D64FD">
      <w:pPr>
        <w:numPr>
          <w:ilvl w:val="0"/>
          <w:numId w:val="68"/>
        </w:numPr>
      </w:pPr>
      <w:r>
        <w:t>All xs:elements in an unordered xs:sequence (dfdl:sequenceKind is 'unordered')</w:t>
      </w:r>
    </w:p>
    <w:p w14:paraId="037B6805" w14:textId="77777777" w:rsidR="00000000" w:rsidRDefault="009D64FD">
      <w:pPr>
        <w:numPr>
          <w:ilvl w:val="0"/>
          <w:numId w:val="68"/>
        </w:numPr>
      </w:pPr>
      <w:r>
        <w:t xml:space="preserve">An optional xs:element </w:t>
      </w:r>
    </w:p>
    <w:p w14:paraId="30523D77" w14:textId="77777777" w:rsidR="00000000" w:rsidRDefault="009D64FD">
      <w:pPr>
        <w:numPr>
          <w:ilvl w:val="0"/>
          <w:numId w:val="68"/>
        </w:numPr>
      </w:pPr>
      <w:r>
        <w:t xml:space="preserve">An array xs:element. </w:t>
      </w:r>
    </w:p>
    <w:p w14:paraId="5E0CDA2A" w14:textId="77777777" w:rsidR="00000000" w:rsidRDefault="009D64FD">
      <w:pPr>
        <w:numPr>
          <w:ilvl w:val="0"/>
          <w:numId w:val="68"/>
        </w:numPr>
      </w:pPr>
      <w:r>
        <w:t xml:space="preserve">All xs:elements in an xs:sequence </w:t>
      </w:r>
      <w:r>
        <w:t>containing one or more floating xs:elements.</w:t>
      </w:r>
    </w:p>
    <w:p w14:paraId="2E1A7897" w14:textId="77777777" w:rsidR="00000000" w:rsidRDefault="009D64FD">
      <w:r>
        <w:t>The parser resolves these points of uncertainty by way of a set of construct-specific rules given below along with determining whether schema components are known-to-exist or known-not-to-exist. For some of thes</w:t>
      </w:r>
      <w:r>
        <w:t>e constructs, whether there is an actual point of uncertainty depends on the representation of the constructs in the data.</w:t>
      </w:r>
    </w:p>
    <w:p w14:paraId="489111F2" w14:textId="77777777" w:rsidR="00000000" w:rsidRDefault="009D64FD">
      <w:r>
        <w:t>An xs:choice is always a point of uncertainty. It is resolved sequentially, or by direct dispatch. Sequential choice resolution occur</w:t>
      </w:r>
      <w:r>
        <w:t>s by parsing each choice branch in schema definition order until one is known-to-exist. It is a processing error if none of the choice branches are known-to-exist. Direct-dispatch choice resolution occurs by matching the value of the dfdl:choiceDispatchKey</w:t>
      </w:r>
      <w:r>
        <w:t xml:space="preserve"> property to the value of </w:t>
      </w:r>
      <w:ins w:id="2945" w:author="Mike Beckerle" w:date="2019-09-26T20:13:00Z">
        <w:r>
          <w:t xml:space="preserve">one of </w:t>
        </w:r>
      </w:ins>
      <w:r>
        <w:t>the dfdl:choiceBranchKey property</w:t>
      </w:r>
      <w:ins w:id="2946" w:author="Mike Beckerle" w:date="2019-09-26T20:13:00Z">
        <w:r>
          <w:t xml:space="preserve"> values</w:t>
        </w:r>
      </w:ins>
      <w:r>
        <w:t xml:space="preserve"> of one of the choice branches. It is a processing error if none of the choice branches have a matching value in their dfdl:choiceBranchKey property.</w:t>
      </w:r>
    </w:p>
    <w:p w14:paraId="006A49A2" w14:textId="77777777" w:rsidR="00000000" w:rsidRDefault="009D64FD">
      <w:r>
        <w:t>An element in an unordered xs:seq</w:t>
      </w:r>
      <w:r>
        <w:t>uence is always a point of uncertainty. It is resolved by parsing for the child components of the sequence in schema definition order at each point in the data stream where a component can exist until the required number of occurrences of each child compon</w:t>
      </w:r>
      <w:r>
        <w:t>ent is known- to-exist or the sequence is terminated by delimiters or specified length.</w:t>
      </w:r>
    </w:p>
    <w:p w14:paraId="089781BB" w14:textId="77777777" w:rsidR="00000000" w:rsidRDefault="009D64FD">
      <w:pPr>
        <w:pStyle w:val="nobreak"/>
      </w:pPr>
      <w:r>
        <w:t>An element in a sequence with one or more floating elements is always a point of uncertainty. It is resolved by parsing for the expected element at that point in the da</w:t>
      </w:r>
      <w:r>
        <w:t xml:space="preserve">ta stream. If the expected element is known-not-to-exist then an occurrence of each floating element is parsed in schema definition order. </w:t>
      </w:r>
    </w:p>
    <w:p w14:paraId="3758870D" w14:textId="77777777" w:rsidR="00000000" w:rsidRDefault="009D64FD">
      <w:r>
        <w:t>When parsing an array, points of uncertainty only occur for certain values of occursCountKind, as follows:</w:t>
      </w:r>
    </w:p>
    <w:tbl>
      <w:tblPr>
        <w:tblStyle w:val="Table"/>
        <w:tblW w:w="5000" w:type="pct"/>
        <w:tblInd w:w="0" w:type="dxa"/>
        <w:tblLook w:val="04A0" w:firstRow="1" w:lastRow="0" w:firstColumn="1" w:lastColumn="0" w:noHBand="0" w:noVBand="1"/>
      </w:tblPr>
      <w:tblGrid>
        <w:gridCol w:w="1915"/>
        <w:gridCol w:w="6715"/>
      </w:tblGrid>
      <w:tr w:rsidR="00000000" w14:paraId="0012E83D" w14:textId="77777777">
        <w:trPr>
          <w:cnfStyle w:val="100000000000" w:firstRow="1" w:lastRow="0" w:firstColumn="0" w:lastColumn="0" w:oddVBand="0" w:evenVBand="0" w:oddHBand="0" w:evenHBand="0" w:firstRowFirstColumn="0" w:firstRowLastColumn="0" w:lastRowFirstColumn="0" w:lastRowLastColumn="0"/>
        </w:trPr>
        <w:tc>
          <w:tcPr>
            <w:tcW w:w="0" w:type="auto"/>
            <w:hideMark/>
          </w:tcPr>
          <w:p w14:paraId="5A41D1D4" w14:textId="77777777" w:rsidR="00000000" w:rsidRDefault="009D64FD">
            <w:r>
              <w:t>occursCou</w:t>
            </w:r>
            <w:r>
              <w:t>ntKind</w:t>
            </w:r>
          </w:p>
        </w:tc>
        <w:tc>
          <w:tcPr>
            <w:tcW w:w="0" w:type="auto"/>
            <w:hideMark/>
          </w:tcPr>
          <w:p w14:paraId="2A1B9AEB" w14:textId="77777777" w:rsidR="00000000" w:rsidRDefault="009D64FD">
            <w:r>
              <w:t>Details of Point of Uncertainty</w:t>
            </w:r>
          </w:p>
        </w:tc>
      </w:tr>
      <w:tr w:rsidR="00000000" w14:paraId="3B3FC05F" w14:textId="77777777">
        <w:tc>
          <w:tcPr>
            <w:tcW w:w="0" w:type="auto"/>
            <w:tcBorders>
              <w:top w:val="single" w:sz="4" w:space="0" w:color="auto"/>
              <w:left w:val="single" w:sz="4" w:space="0" w:color="auto"/>
              <w:bottom w:val="single" w:sz="4" w:space="0" w:color="auto"/>
              <w:right w:val="single" w:sz="4" w:space="0" w:color="auto"/>
            </w:tcBorders>
            <w:hideMark/>
          </w:tcPr>
          <w:p w14:paraId="70642ED8" w14:textId="77777777" w:rsidR="00000000" w:rsidRDefault="009D64FD">
            <w:pPr>
              <w:pStyle w:val="TableContents"/>
            </w:pPr>
            <w:r>
              <w:t>fixed</w:t>
            </w:r>
          </w:p>
        </w:tc>
        <w:tc>
          <w:tcPr>
            <w:tcW w:w="0" w:type="auto"/>
            <w:tcBorders>
              <w:top w:val="single" w:sz="4" w:space="0" w:color="auto"/>
              <w:left w:val="single" w:sz="4" w:space="0" w:color="auto"/>
              <w:bottom w:val="single" w:sz="4" w:space="0" w:color="auto"/>
              <w:right w:val="single" w:sz="4" w:space="0" w:color="auto"/>
            </w:tcBorders>
            <w:hideMark/>
          </w:tcPr>
          <w:p w14:paraId="4E6607A2" w14:textId="77777777" w:rsidR="00000000" w:rsidRDefault="009D64FD">
            <w:pPr>
              <w:pStyle w:val="TableContents"/>
            </w:pPr>
            <w:r>
              <w:t>No point of uncertainty (maxOccurs occurrences expected).</w:t>
            </w:r>
          </w:p>
        </w:tc>
      </w:tr>
      <w:tr w:rsidR="00000000" w14:paraId="296BE30C" w14:textId="77777777">
        <w:tc>
          <w:tcPr>
            <w:tcW w:w="0" w:type="auto"/>
            <w:tcBorders>
              <w:top w:val="single" w:sz="4" w:space="0" w:color="auto"/>
              <w:left w:val="single" w:sz="4" w:space="0" w:color="auto"/>
              <w:bottom w:val="single" w:sz="4" w:space="0" w:color="auto"/>
              <w:right w:val="single" w:sz="4" w:space="0" w:color="auto"/>
            </w:tcBorders>
            <w:hideMark/>
          </w:tcPr>
          <w:p w14:paraId="17C3D348" w14:textId="77777777" w:rsidR="00000000" w:rsidRDefault="009D64FD">
            <w:pPr>
              <w:pStyle w:val="TableContents"/>
            </w:pPr>
            <w:r>
              <w:t>implicit</w:t>
            </w:r>
          </w:p>
        </w:tc>
        <w:tc>
          <w:tcPr>
            <w:tcW w:w="0" w:type="auto"/>
            <w:tcBorders>
              <w:top w:val="single" w:sz="4" w:space="0" w:color="auto"/>
              <w:left w:val="single" w:sz="4" w:space="0" w:color="auto"/>
              <w:bottom w:val="single" w:sz="4" w:space="0" w:color="auto"/>
              <w:right w:val="single" w:sz="4" w:space="0" w:color="auto"/>
            </w:tcBorders>
            <w:hideMark/>
          </w:tcPr>
          <w:p w14:paraId="4E8D31AB" w14:textId="77777777" w:rsidR="00000000" w:rsidRDefault="009D64FD">
            <w:pPr>
              <w:pStyle w:val="TableContents"/>
            </w:pPr>
            <w:r>
              <w:t xml:space="preserve">A point of uncertainty exists after minOccurs occurrences found and until </w:t>
            </w:r>
          </w:p>
          <w:p w14:paraId="19B75606" w14:textId="77777777" w:rsidR="00000000" w:rsidRDefault="009D64FD">
            <w:pPr>
              <w:pStyle w:val="TableContents"/>
            </w:pPr>
            <w:r>
              <w:t>maxOccurs found.</w:t>
            </w:r>
          </w:p>
        </w:tc>
      </w:tr>
      <w:tr w:rsidR="00000000" w14:paraId="7A8B50B3" w14:textId="77777777">
        <w:tc>
          <w:tcPr>
            <w:tcW w:w="0" w:type="auto"/>
            <w:tcBorders>
              <w:top w:val="single" w:sz="4" w:space="0" w:color="auto"/>
              <w:left w:val="single" w:sz="4" w:space="0" w:color="auto"/>
              <w:bottom w:val="single" w:sz="4" w:space="0" w:color="auto"/>
              <w:right w:val="single" w:sz="4" w:space="0" w:color="auto"/>
            </w:tcBorders>
            <w:hideMark/>
          </w:tcPr>
          <w:p w14:paraId="2AF2060C" w14:textId="77777777" w:rsidR="00000000" w:rsidRDefault="009D64FD">
            <w:pPr>
              <w:pStyle w:val="TableContents"/>
            </w:pPr>
            <w:r>
              <w:t>parsed</w:t>
            </w:r>
          </w:p>
        </w:tc>
        <w:tc>
          <w:tcPr>
            <w:tcW w:w="0" w:type="auto"/>
            <w:tcBorders>
              <w:top w:val="single" w:sz="4" w:space="0" w:color="auto"/>
              <w:left w:val="single" w:sz="4" w:space="0" w:color="auto"/>
              <w:bottom w:val="single" w:sz="4" w:space="0" w:color="auto"/>
              <w:right w:val="single" w:sz="4" w:space="0" w:color="auto"/>
            </w:tcBorders>
            <w:hideMark/>
          </w:tcPr>
          <w:p w14:paraId="21DEC72A" w14:textId="77777777" w:rsidR="00000000" w:rsidRDefault="009D64FD">
            <w:pPr>
              <w:pStyle w:val="TableContents"/>
            </w:pPr>
            <w:r>
              <w:t>A point of uncertainty exists for all occurrences</w:t>
            </w:r>
          </w:p>
        </w:tc>
      </w:tr>
      <w:tr w:rsidR="00000000" w14:paraId="55308F00" w14:textId="77777777">
        <w:tc>
          <w:tcPr>
            <w:tcW w:w="0" w:type="auto"/>
            <w:tcBorders>
              <w:top w:val="single" w:sz="4" w:space="0" w:color="auto"/>
              <w:left w:val="single" w:sz="4" w:space="0" w:color="auto"/>
              <w:bottom w:val="single" w:sz="4" w:space="0" w:color="auto"/>
              <w:right w:val="single" w:sz="4" w:space="0" w:color="auto"/>
            </w:tcBorders>
            <w:hideMark/>
          </w:tcPr>
          <w:p w14:paraId="4DA3D6F1" w14:textId="77777777" w:rsidR="00000000" w:rsidRDefault="009D64FD">
            <w:pPr>
              <w:pStyle w:val="TableContents"/>
            </w:pPr>
            <w:r>
              <w:t>expression</w:t>
            </w:r>
          </w:p>
        </w:tc>
        <w:tc>
          <w:tcPr>
            <w:tcW w:w="0" w:type="auto"/>
            <w:tcBorders>
              <w:top w:val="single" w:sz="4" w:space="0" w:color="auto"/>
              <w:left w:val="single" w:sz="4" w:space="0" w:color="auto"/>
              <w:bottom w:val="single" w:sz="4" w:space="0" w:color="auto"/>
              <w:right w:val="single" w:sz="4" w:space="0" w:color="auto"/>
            </w:tcBorders>
            <w:hideMark/>
          </w:tcPr>
          <w:p w14:paraId="2179B564" w14:textId="77777777" w:rsidR="00000000" w:rsidRDefault="009D64FD">
            <w:pPr>
              <w:pStyle w:val="TableContents"/>
            </w:pPr>
            <w:r>
              <w:t>No point of uncertainty (occursCount occurrences expected)</w:t>
            </w:r>
          </w:p>
        </w:tc>
      </w:tr>
      <w:tr w:rsidR="00000000" w14:paraId="6A365295" w14:textId="77777777">
        <w:tc>
          <w:tcPr>
            <w:tcW w:w="0" w:type="auto"/>
            <w:tcBorders>
              <w:top w:val="single" w:sz="4" w:space="0" w:color="auto"/>
              <w:left w:val="single" w:sz="4" w:space="0" w:color="auto"/>
              <w:bottom w:val="single" w:sz="4" w:space="0" w:color="auto"/>
              <w:right w:val="single" w:sz="4" w:space="0" w:color="auto"/>
            </w:tcBorders>
            <w:hideMark/>
          </w:tcPr>
          <w:p w14:paraId="42EACC64" w14:textId="77777777" w:rsidR="00000000" w:rsidRDefault="009D64FD">
            <w:pPr>
              <w:pStyle w:val="TableContents"/>
            </w:pPr>
            <w:r>
              <w:t>stopValue</w:t>
            </w:r>
          </w:p>
        </w:tc>
        <w:tc>
          <w:tcPr>
            <w:tcW w:w="0" w:type="auto"/>
            <w:tcBorders>
              <w:top w:val="single" w:sz="4" w:space="0" w:color="auto"/>
              <w:left w:val="single" w:sz="4" w:space="0" w:color="auto"/>
              <w:bottom w:val="single" w:sz="4" w:space="0" w:color="auto"/>
              <w:right w:val="single" w:sz="4" w:space="0" w:color="auto"/>
            </w:tcBorders>
            <w:hideMark/>
          </w:tcPr>
          <w:p w14:paraId="44AFE68E" w14:textId="77777777" w:rsidR="00000000" w:rsidRDefault="009D64FD">
            <w:pPr>
              <w:pStyle w:val="TableContents"/>
            </w:pPr>
            <w:r>
              <w:t xml:space="preserve">No point of uncertainty (stopValue must always be present, even </w:t>
            </w:r>
          </w:p>
          <w:p w14:paraId="2B2CA157" w14:textId="77777777" w:rsidR="00000000" w:rsidRDefault="009D64FD">
            <w:pPr>
              <w:pStyle w:val="TableContents"/>
              <w:keepNext/>
            </w:pPr>
            <w:r>
              <w:t xml:space="preserve">when minOccurs is 0). </w:t>
            </w:r>
          </w:p>
        </w:tc>
      </w:tr>
    </w:tbl>
    <w:p w14:paraId="410AFF03" w14:textId="77777777" w:rsidR="00000000" w:rsidRDefault="009D64FD">
      <w:pPr>
        <w:pStyle w:val="Caption"/>
      </w:pPr>
      <w:r>
        <w:t xml:space="preserve">Table </w:t>
      </w:r>
      <w:r>
        <w:fldChar w:fldCharType="begin"/>
      </w:r>
      <w:r>
        <w:instrText xml:space="preserve"> SEQ Table \* ARABIC </w:instrText>
      </w:r>
      <w:r>
        <w:fldChar w:fldCharType="separate"/>
      </w:r>
      <w:r>
        <w:rPr>
          <w:noProof/>
        </w:rPr>
        <w:t>11</w:t>
      </w:r>
      <w:r>
        <w:fldChar w:fldCharType="end"/>
      </w:r>
      <w:r>
        <w:t>: P</w:t>
      </w:r>
      <w:r>
        <w:t>oints of Uncertainty and dfdl:occursCountKind</w:t>
      </w:r>
    </w:p>
    <w:p w14:paraId="5DE5EA9C" w14:textId="77777777" w:rsidR="00000000" w:rsidRDefault="009D64FD">
      <w:r>
        <w:t>An optional element point of uncertainty is resolved by parsing the element until it is either known-to-exist or known-not-to-exist. Whether an optional element is an actual point of uncertainty depends on prop</w:t>
      </w:r>
      <w:r>
        <w:t xml:space="preserve">erty dfdl:occursCountKind as described above. (Property dfdl:occursCountKind is defined in Section </w:t>
      </w:r>
      <w:r>
        <w:fldChar w:fldCharType="begin"/>
      </w:r>
      <w:r>
        <w:instrText xml:space="preserve"> REF _Ref351049926 \r \h </w:instrText>
      </w:r>
      <w:r>
        <w:fldChar w:fldCharType="separate"/>
      </w:r>
      <w:r>
        <w:t>16.1</w:t>
      </w:r>
      <w:r>
        <w:fldChar w:fldCharType="end"/>
      </w:r>
      <w:r>
        <w:t xml:space="preserve"> </w:t>
      </w:r>
      <w:r>
        <w:fldChar w:fldCharType="begin"/>
      </w:r>
      <w:r>
        <w:instrText xml:space="preserve"> REF _Ref351049926 \h </w:instrText>
      </w:r>
      <w:r>
        <w:fldChar w:fldCharType="separate"/>
      </w:r>
      <w:r>
        <w:t>dfdl:occursCountKind property</w:t>
      </w:r>
      <w:r>
        <w:fldChar w:fldCharType="end"/>
      </w:r>
      <w:r>
        <w:t>.)</w:t>
      </w:r>
    </w:p>
    <w:p w14:paraId="58663850" w14:textId="77777777" w:rsidR="00000000" w:rsidRDefault="009D64FD">
      <w:r>
        <w:t xml:space="preserve">For an array element, the point of uncertainty is resolved for each occurrence separately by parsing the occurrence until it is either known-to-exist or known-not-to-exist.   </w:t>
      </w:r>
    </w:p>
    <w:p w14:paraId="648B4681" w14:textId="77777777" w:rsidR="00000000" w:rsidRDefault="009D64FD">
      <w:pPr>
        <w:pStyle w:val="Heading4"/>
        <w:rPr>
          <w:rFonts w:eastAsia="Times New Roman"/>
        </w:rPr>
      </w:pPr>
      <w:r>
        <w:rPr>
          <w:rFonts w:eastAsia="Times New Roman"/>
        </w:rPr>
        <w:t xml:space="preserve">Nested Points of </w:t>
      </w:r>
      <w:r>
        <w:rPr>
          <w:rFonts w:eastAsia="Times New Roman"/>
        </w:rPr>
        <w:t>Uncertainty</w:t>
      </w:r>
    </w:p>
    <w:p w14:paraId="4E1C9CDA" w14:textId="77777777" w:rsidR="00000000" w:rsidRDefault="009D64FD">
      <w:r>
        <w:t>A point of uncertainty can be resolved because a schema component has been determined to be known-to-exist due to positive discrimination. In that case, if a subsequent processing error occurs when completing the parsing of that schema componen</w:t>
      </w:r>
      <w:r>
        <w:t xml:space="preserve">t this will cause the next enclosing schema component surrounding this point of uncertainty to be determined to be known-not-to exist. </w:t>
      </w:r>
    </w:p>
    <w:p w14:paraId="3ABA36CE" w14:textId="77777777" w:rsidR="00000000" w:rsidRDefault="009D64FD">
      <w:r>
        <w:t>For example, when parsing an element occurrence for an array with a variable number of occurrences, a positive discrimin</w:t>
      </w:r>
      <w:r>
        <w:t xml:space="preserve">ation tells the parser that the currently-being-parsed occurrence is known-to-exist. If a subsequent processing error occurs while completing the parsing of this occurrence, then the entire array is then known-not-to-exist. </w:t>
      </w:r>
    </w:p>
    <w:p w14:paraId="14D54DFC" w14:textId="77777777" w:rsidR="00000000" w:rsidRDefault="009D64FD">
      <w:r>
        <w:t>Another example is a choice. If a discriminator resolves the choice point of uncertainty to the first of the choice's alternatives, a subsequent processing error causes the entire choice construct to be determined to be known-not-to-exist.</w:t>
      </w:r>
    </w:p>
    <w:p w14:paraId="561D8B85" w14:textId="77777777" w:rsidR="00000000" w:rsidRDefault="009D64FD">
      <w:r>
        <w:t xml:space="preserve">This will cause </w:t>
      </w:r>
      <w:r>
        <w:t xml:space="preserve">the next enclosing point of uncertainty to try the next possible alternative, or if there isn't one, will cause an unsuppressed processing error.  </w:t>
      </w:r>
    </w:p>
    <w:p w14:paraId="467E5864" w14:textId="77777777" w:rsidR="00000000" w:rsidRDefault="009D64FD">
      <w:r>
        <w:t>The behavior of a DFDL processor on an unsuppressed processing error is not specified, but it is allowable f</w:t>
      </w:r>
      <w:r>
        <w:t>or implementations to abort further parsing. Any other behavior is implementation-defined.</w:t>
      </w:r>
    </w:p>
    <w:p w14:paraId="7811BD74" w14:textId="77777777" w:rsidR="00000000" w:rsidRDefault="009D64FD">
      <w:pPr>
        <w:pStyle w:val="Heading2"/>
        <w:rPr>
          <w:rFonts w:eastAsia="Times New Roman"/>
        </w:rPr>
      </w:pPr>
      <w:bookmarkStart w:id="2947" w:name="_Toc25589767"/>
      <w:bookmarkStart w:id="2948" w:name="_Ref351914483"/>
      <w:bookmarkStart w:id="2949" w:name="_Ref351914183"/>
      <w:bookmarkStart w:id="2950" w:name="_Ref362447391"/>
      <w:bookmarkStart w:id="2951" w:name="_Ref362445526"/>
      <w:bookmarkStart w:id="2952" w:name="_Ref362445513"/>
      <w:bookmarkStart w:id="2953" w:name="_Ref362445438"/>
      <w:bookmarkStart w:id="2954" w:name="_Ref362445437"/>
      <w:r>
        <w:rPr>
          <w:rFonts w:eastAsia="Times New Roman"/>
        </w:rPr>
        <w:t>Element Defaults</w:t>
      </w:r>
      <w:bookmarkEnd w:id="2947"/>
      <w:bookmarkEnd w:id="2948"/>
      <w:bookmarkEnd w:id="2949"/>
      <w:bookmarkEnd w:id="2950"/>
      <w:bookmarkEnd w:id="2951"/>
      <w:bookmarkEnd w:id="2952"/>
      <w:bookmarkEnd w:id="2953"/>
      <w:bookmarkEnd w:id="2954"/>
    </w:p>
    <w:p w14:paraId="5B9E1622" w14:textId="77777777" w:rsidR="00000000" w:rsidRDefault="009D64FD">
      <w:pPr>
        <w:pStyle w:val="nobreak"/>
      </w:pPr>
      <w:r>
        <w:t>A DFDL processor can create element defaults in the Infoset for both simple and complex elements. This happens quite differently for parsing and unp</w:t>
      </w:r>
      <w:r>
        <w:t>arsing as will be explained in this section.</w:t>
      </w:r>
    </w:p>
    <w:p w14:paraId="5AC3EE17" w14:textId="77777777" w:rsidR="00000000" w:rsidRDefault="009D64FD">
      <w:pPr>
        <w:pStyle w:val="Heading3"/>
        <w:rPr>
          <w:rFonts w:eastAsia="Times New Roman"/>
        </w:rPr>
      </w:pPr>
      <w:bookmarkStart w:id="2955" w:name="_Toc25589768"/>
      <w:r>
        <w:rPr>
          <w:rFonts w:eastAsia="Times New Roman"/>
        </w:rPr>
        <w:t>Definition 'default value'</w:t>
      </w:r>
      <w:bookmarkEnd w:id="2955"/>
    </w:p>
    <w:p w14:paraId="2991DD18" w14:textId="77777777" w:rsidR="00000000" w:rsidRDefault="009D64FD">
      <w:pPr>
        <w:pStyle w:val="nobreak"/>
      </w:pPr>
      <w:r>
        <w:t>A simple element has a default value if any of these are true:</w:t>
      </w:r>
    </w:p>
    <w:p w14:paraId="5BDBBB68" w14:textId="77777777" w:rsidR="00000000" w:rsidRDefault="009D64FD">
      <w:pPr>
        <w:numPr>
          <w:ilvl w:val="0"/>
          <w:numId w:val="69"/>
        </w:numPr>
      </w:pPr>
      <w:r>
        <w:t>The XSDL default property exists. The default value is the property's value.</w:t>
      </w:r>
    </w:p>
    <w:p w14:paraId="17B16EE2" w14:textId="77777777" w:rsidR="00000000" w:rsidRDefault="009D64FD">
      <w:pPr>
        <w:numPr>
          <w:ilvl w:val="0"/>
          <w:numId w:val="69"/>
        </w:numPr>
      </w:pPr>
      <w:r>
        <w:t xml:space="preserve">The XSDL fixed property exists. The default </w:t>
      </w:r>
      <w:r>
        <w:t>value is the property's value.</w:t>
      </w:r>
    </w:p>
    <w:p w14:paraId="0CF78F60" w14:textId="77777777" w:rsidR="00000000" w:rsidRDefault="009D64FD">
      <w:pPr>
        <w:numPr>
          <w:ilvl w:val="0"/>
          <w:numId w:val="69"/>
        </w:numPr>
      </w:pPr>
      <w:r>
        <w:t xml:space="preserve">The element has XSDL nillable is 'true' and dfdl:useNilForDefault  is 'yes'. </w:t>
      </w:r>
      <w:r>
        <w:rPr>
          <w:rFonts w:cs="Arial"/>
        </w:rPr>
        <w:t>The</w:t>
      </w:r>
      <w:r>
        <w:t xml:space="preserve"> corresponding Infoset item will have the </w:t>
      </w:r>
      <w:r>
        <w:rPr>
          <w:b/>
        </w:rPr>
        <w:t>[nilled]</w:t>
      </w:r>
      <w:r>
        <w:t xml:space="preserve"> member true, and the </w:t>
      </w:r>
      <w:r>
        <w:rPr>
          <w:b/>
        </w:rPr>
        <w:t>[dataValue]</w:t>
      </w:r>
      <w:r>
        <w:t xml:space="preserve"> member will have no value.</w:t>
      </w:r>
    </w:p>
    <w:p w14:paraId="1043FCFE" w14:textId="77777777" w:rsidR="00000000" w:rsidRDefault="009D64FD">
      <w:pPr>
        <w:pStyle w:val="Heading3"/>
        <w:rPr>
          <w:rFonts w:eastAsia="Times New Roman"/>
        </w:rPr>
      </w:pPr>
      <w:bookmarkStart w:id="2956" w:name="_Ref366081769"/>
      <w:bookmarkStart w:id="2957" w:name="_Toc25589769"/>
      <w:r>
        <w:rPr>
          <w:rFonts w:eastAsia="Times New Roman"/>
        </w:rPr>
        <w:t xml:space="preserve">Element </w:t>
      </w:r>
      <w:bookmarkStart w:id="2958" w:name="_Ref362447158"/>
      <w:bookmarkStart w:id="2959" w:name="_Ref351914003"/>
      <w:bookmarkStart w:id="2960" w:name="_Ref351913987"/>
      <w:r>
        <w:rPr>
          <w:rFonts w:eastAsia="Times New Roman"/>
        </w:rPr>
        <w:t>Defaults When Parsing</w:t>
      </w:r>
      <w:bookmarkEnd w:id="2956"/>
      <w:bookmarkEnd w:id="2957"/>
      <w:bookmarkEnd w:id="2958"/>
      <w:bookmarkEnd w:id="2959"/>
      <w:bookmarkEnd w:id="2960"/>
      <w:r>
        <w:rPr>
          <w:rFonts w:eastAsia="Times New Roman"/>
        </w:rPr>
        <w:t xml:space="preserve"> </w:t>
      </w:r>
    </w:p>
    <w:p w14:paraId="1B4D48B5" w14:textId="77777777" w:rsidR="00000000" w:rsidRDefault="009D64FD">
      <w:r>
        <w:t xml:space="preserve">If </w:t>
      </w:r>
      <w:r>
        <w:rPr>
          <w:rStyle w:val="Emphasis"/>
        </w:rPr>
        <w:t>empty</w:t>
      </w:r>
      <w:r>
        <w:t xml:space="preserve"> representation is established when parsing, the possibility of applying an element default arises. Essentially, if a required occurrence of an element has empty representation, then an element default will be applied if present, though there are a co</w:t>
      </w:r>
      <w:r>
        <w:t>uple of variations on this rule. Remember that in order to have established empty representation, the occurrence must be compliant with the dfdl:emptyValueDelimiterPolicy for the element, and for a complex element the parser must have descended into the ty</w:t>
      </w:r>
      <w:r>
        <w:t>pe and returned with no unsuppressed processing error.</w:t>
      </w:r>
    </w:p>
    <w:p w14:paraId="7EEB1693" w14:textId="77777777" w:rsidR="00000000" w:rsidRDefault="009D64FD">
      <w:r>
        <w:t>The rules for applying element defaults are not dependent on dfdl:occursCountKind. However, if a required occurrence does not produce an item in the Infoset after the rules have been applied, then whet</w:t>
      </w:r>
      <w:r>
        <w:t xml:space="preserve">her it is a processing error or a validation error (if validation is enabled) </w:t>
      </w:r>
      <w:r>
        <w:rPr>
          <w:rStyle w:val="Emphasis"/>
        </w:rPr>
        <w:t>does</w:t>
      </w:r>
      <w:r>
        <w:t xml:space="preserve"> depend on dfdl:occursCountKind (see Section </w:t>
      </w:r>
      <w:r>
        <w:fldChar w:fldCharType="begin"/>
      </w:r>
      <w:r>
        <w:instrText xml:space="preserve"> REF _Ref351049926 \r \h </w:instrText>
      </w:r>
      <w:r>
        <w:fldChar w:fldCharType="separate"/>
      </w:r>
      <w:r>
        <w:t>16.1</w:t>
      </w:r>
      <w:r>
        <w:fldChar w:fldCharType="end"/>
      </w:r>
      <w:r>
        <w:t xml:space="preserve"> </w:t>
      </w:r>
      <w:r>
        <w:fldChar w:fldCharType="begin"/>
      </w:r>
      <w:r>
        <w:instrText xml:space="preserve"> REF _Ref351049926 \h </w:instrText>
      </w:r>
      <w:r>
        <w:fldChar w:fldCharType="separate"/>
      </w:r>
      <w:r>
        <w:t>dfdl:occursCountKind property</w:t>
      </w:r>
      <w:r>
        <w:fldChar w:fldCharType="end"/>
      </w:r>
      <w:r>
        <w:t xml:space="preserve">). </w:t>
      </w:r>
    </w:p>
    <w:p w14:paraId="1BCE08E7" w14:textId="77777777" w:rsidR="00000000" w:rsidRDefault="009D64FD">
      <w:pPr>
        <w:rPr>
          <w:ins w:id="2961" w:author="Mike Beckerle" w:date="2019-11-25T15:20:00Z"/>
        </w:rPr>
      </w:pPr>
      <w:ins w:id="2962" w:author="Mike Beckerle" w:date="2019-11-25T15:20:00Z">
        <w:r>
          <w:t>The sections below indicate when an item is added to the infoset, an</w:t>
        </w:r>
        <w:r>
          <w:t>d whether it has a default or other value. If there is no processing error then regardless of whether an item is added to the infoset or not, any side-effects due to dfdl:discriminator statements evaluating to true, or dfdl:setVariable statements, are reta</w:t>
        </w:r>
        <w:r>
          <w:t>ined.</w:t>
        </w:r>
      </w:ins>
    </w:p>
    <w:p w14:paraId="4A38575D" w14:textId="77777777" w:rsidR="00000000" w:rsidRDefault="009D64FD">
      <w:r>
        <w:t xml:space="preserve">There are three main cases to consider: </w:t>
      </w:r>
    </w:p>
    <w:p w14:paraId="6E7C75A1" w14:textId="77777777" w:rsidR="00000000" w:rsidRDefault="009D64FD">
      <w:pPr>
        <w:pStyle w:val="Heading4"/>
        <w:rPr>
          <w:rFonts w:eastAsia="Times New Roman"/>
        </w:rPr>
      </w:pPr>
      <w:r>
        <w:rPr>
          <w:rFonts w:eastAsia="Times New Roman"/>
        </w:rPr>
        <w:t>Simple element (not xs:string and not xs:hexBinary)</w:t>
      </w:r>
    </w:p>
    <w:p w14:paraId="37B9A271" w14:textId="77777777" w:rsidR="00000000" w:rsidRDefault="009D64FD">
      <w:r>
        <w:t>Required occurrence: If the element has a default value then an item is added to the Infoset using the default value, otherwise nothing is added to the Infos</w:t>
      </w:r>
      <w:r>
        <w:t xml:space="preserve">et. </w:t>
      </w:r>
    </w:p>
    <w:p w14:paraId="679993C1" w14:textId="77777777" w:rsidR="00000000" w:rsidRDefault="009D64FD">
      <w:r>
        <w:t xml:space="preserve">Optional occurrence: Nothing is added to the Infoset. </w:t>
      </w:r>
    </w:p>
    <w:p w14:paraId="09C630A1" w14:textId="77777777" w:rsidR="00000000" w:rsidRDefault="009D64FD">
      <w:pPr>
        <w:pStyle w:val="Heading4"/>
        <w:rPr>
          <w:rFonts w:eastAsia="Times New Roman"/>
        </w:rPr>
      </w:pPr>
      <w:r>
        <w:rPr>
          <w:rFonts w:eastAsia="Times New Roman"/>
        </w:rPr>
        <w:t>Simple element (xs:string or xs:hexBinary)</w:t>
      </w:r>
    </w:p>
    <w:p w14:paraId="134437FB" w14:textId="77777777" w:rsidR="00000000" w:rsidRDefault="009D64FD">
      <w:r>
        <w:t>Required occurrence: If the element has a default value then an item is added to the infoset using the default value, otherwise an item is added to the I</w:t>
      </w:r>
      <w:r>
        <w:t xml:space="preserve">nfoset using empty string (type xs:string) or empty hexBinary (type xs:hexBinary) as the value. </w:t>
      </w:r>
    </w:p>
    <w:p w14:paraId="3B244118" w14:textId="77777777" w:rsidR="00000000" w:rsidRDefault="009D64FD">
      <w:ins w:id="2963" w:author="Mike Beckerle" w:date="2019-11-25T15:21:00Z">
        <w:r>
          <w:t>Optional occurrence: if dfdl:emptyValueDelimiterPolicy is applicable and is not 'none'</w:t>
        </w:r>
      </w:ins>
      <w:del w:id="2964" w:author="Mike Beckerle" w:date="2019-11-25T15:21:00Z">
        <w:r>
          <w:delText xml:space="preserve">Optional occurrence: </w:delText>
        </w:r>
      </w:del>
      <w:del w:id="2965" w:author="Mike Beckerle" w:date="2019-09-17T18:18:00Z">
        <w:r>
          <w:delText>If dfdl:emptyValueDelimiterPolicy is not 'none'</w:delText>
        </w:r>
      </w:del>
      <w:r>
        <w:rPr>
          <w:rStyle w:val="FootnoteReference"/>
          <w:rFonts w:cs="Arial"/>
        </w:rPr>
        <w:footnoteReference w:id="13"/>
      </w:r>
      <w:del w:id="2966" w:author="Mike Beckerle" w:date="2019-11-25T15:22:00Z">
        <w:r>
          <w:delText xml:space="preserve"> </w:delText>
        </w:r>
      </w:del>
      <w:ins w:id="2967" w:author="Mike Beckerle" w:date="2019-11-25T15:22:00Z">
        <w:r>
          <w:t xml:space="preserve">, </w:t>
        </w:r>
      </w:ins>
      <w:r>
        <w:t>t</w:t>
      </w:r>
      <w:r>
        <w:t xml:space="preserve">hen an item is added to the Infoset using empty string (type xs:string) or empty hexBinary (type xs:hexBinary) as the value, otherwise nothing is added to the Infoset. </w:t>
      </w:r>
    </w:p>
    <w:p w14:paraId="78E2164C" w14:textId="77777777" w:rsidR="00000000" w:rsidRDefault="009D64FD">
      <w:r>
        <w:t>Note: To prevent unwanted empty strings or empty hexBinary values from being added to t</w:t>
      </w:r>
      <w:r>
        <w:t>he Infoset, use XSD minLength &gt; '0' and a dfdl:assert that uses the dfdl:checkConstraints() function, to raise a processing error.</w:t>
      </w:r>
    </w:p>
    <w:p w14:paraId="147E66FC" w14:textId="77777777" w:rsidR="00000000" w:rsidRDefault="009D64FD">
      <w:pPr>
        <w:pStyle w:val="Heading4"/>
        <w:rPr>
          <w:rFonts w:eastAsia="Times New Roman"/>
        </w:rPr>
      </w:pPr>
      <w:r>
        <w:rPr>
          <w:rFonts w:eastAsia="Times New Roman"/>
        </w:rPr>
        <w:t xml:space="preserve">Complex element </w:t>
      </w:r>
    </w:p>
    <w:p w14:paraId="5041914F" w14:textId="77777777" w:rsidR="00000000" w:rsidRDefault="009D64FD">
      <w:r>
        <w:t xml:space="preserve">Required occurrence: An item is added to the Infoset. </w:t>
      </w:r>
    </w:p>
    <w:p w14:paraId="7E7073A3" w14:textId="77777777" w:rsidR="00000000" w:rsidRDefault="009D64FD">
      <w:ins w:id="2968" w:author="Mike Beckerle" w:date="2019-11-25T15:22:00Z">
        <w:r>
          <w:t>Optional occurrence: if dfdl:emptyValueDelimiterPolic</w:t>
        </w:r>
        <w:r>
          <w:t>y is applicable and is not 'none'</w:t>
        </w:r>
      </w:ins>
      <w:del w:id="2969" w:author="Mike Beckerle" w:date="2019-11-25T15:22:00Z">
        <w:r>
          <w:delText xml:space="preserve">Optional occurrence: </w:delText>
        </w:r>
      </w:del>
      <w:del w:id="2970" w:author="Mike Beckerle" w:date="2019-09-17T18:18:00Z">
        <w:r>
          <w:delText>If dfdl:emptyValueDelimiterPolicy is not 'none'</w:delText>
        </w:r>
      </w:del>
      <w:r>
        <w:rPr>
          <w:rStyle w:val="FootnoteReference"/>
        </w:rPr>
        <w:footnoteReference w:id="14"/>
      </w:r>
      <w:del w:id="2971" w:author="Mike Beckerle" w:date="2019-11-25T15:22:00Z">
        <w:r>
          <w:delText xml:space="preserve"> </w:delText>
        </w:r>
      </w:del>
      <w:ins w:id="2972" w:author="Mike Beckerle" w:date="2019-11-25T15:22:00Z">
        <w:r>
          <w:t xml:space="preserve">, </w:t>
        </w:r>
      </w:ins>
      <w:r>
        <w:t xml:space="preserve">then an item is added to the Infoset, otherwise nothing is added to the Infoset. </w:t>
      </w:r>
    </w:p>
    <w:p w14:paraId="3B1142A7" w14:textId="77777777" w:rsidR="00000000" w:rsidRDefault="009D64FD">
      <w:ins w:id="2973" w:author="Mike Beckerle" w:date="2019-11-25T15:24:00Z">
        <w:r>
          <w:t>A complex element can parse, by recursive descent, and construct a co</w:t>
        </w:r>
        <w:r>
          <w:t>mplex element</w:t>
        </w:r>
      </w:ins>
      <w:r>
        <w:t xml:space="preserve"> in the infoset</w:t>
      </w:r>
      <w:ins w:id="2974" w:author="Mike Beckerle" w:date="2019-11-25T15:24:00Z">
        <w:r>
          <w:t xml:space="preserve"> containing a single child element. This can occur</w:t>
        </w:r>
        <w:r>
          <w:rPr>
            <w:rStyle w:val="CommentReference"/>
          </w:rPr>
          <w:commentReference w:id="2975"/>
        </w:r>
        <w:r>
          <w:t>:</w:t>
        </w:r>
      </w:ins>
      <w:del w:id="2976" w:author="Mike Beckerle" w:date="2019-11-25T15:24:00Z">
        <w:r>
          <w:delText xml:space="preserve">For both required and optional occurrences, the Infoset item may also have a child item. </w:delText>
        </w:r>
      </w:del>
    </w:p>
    <w:p w14:paraId="2036E60C" w14:textId="77777777" w:rsidR="00000000" w:rsidRDefault="009D64FD">
      <w:pPr>
        <w:numPr>
          <w:ilvl w:val="0"/>
          <w:numId w:val="70"/>
        </w:numPr>
      </w:pPr>
      <w:r>
        <w:t xml:space="preserve">If </w:t>
      </w:r>
      <w:r>
        <w:t xml:space="preserve">the first child element of the complex type is a required simple element, then an empty string (type xs:string), empty hexBinary (type xs:hexBinary), or default value will also be added to the Infoset. </w:t>
      </w:r>
    </w:p>
    <w:p w14:paraId="75242AFB" w14:textId="77777777" w:rsidR="00000000" w:rsidRDefault="009D64FD">
      <w:pPr>
        <w:numPr>
          <w:ilvl w:val="0"/>
          <w:numId w:val="70"/>
        </w:numPr>
      </w:pPr>
      <w:r>
        <w:t>If the first child element of the complex type is a r</w:t>
      </w:r>
      <w:r>
        <w:t>equired complex element, then an item is added to the Infoset (which may itself have a child via (1))</w:t>
      </w:r>
    </w:p>
    <w:p w14:paraId="0791CA1C" w14:textId="77777777" w:rsidR="00000000" w:rsidRDefault="009D64FD">
      <w:r>
        <w:t>As an example, consider a sequence S0 with a separator that contains among other content an optional non-nillable non-initiated element E1 of complex type</w:t>
      </w:r>
      <w:r>
        <w:t>. The content of the type is a sequence S1 with a different separator and the first child is a required non-initiated element E2 of type xs:string. The dfdl:lengthKind of both E1 and E2 is 'delimited'. The representation of E1 has zero length, that is, the</w:t>
      </w:r>
      <w:r>
        <w:t xml:space="preserve"> data contains adjacent S0 separators. On processing E1, the parser will establish a point of uncertainty and descend into E1's complex type and process E2. It scans for in-scope delimiters and immediately encounters S0 separator. E2 has the empty represen</w:t>
      </w:r>
      <w:r>
        <w:t xml:space="preserve">tation, so E1 is added to the Infoset along with a value of empty string for E2. All other content of S1 is missing, so the parser returns from the descent. E1 is therefore known-to-exist. Because the position in the data has not changed, E1 therefore has </w:t>
      </w:r>
      <w:r>
        <w:t>the empty representation. Because E1 is empty and optional it is not added to the Infoset, and the Infoset items for E1 and E2 are discarded.</w:t>
      </w:r>
    </w:p>
    <w:p w14:paraId="7F034F70" w14:textId="77777777" w:rsidR="00000000" w:rsidRDefault="009D64FD">
      <w:pPr>
        <w:pStyle w:val="Heading3"/>
        <w:rPr>
          <w:rFonts w:eastAsia="Times New Roman"/>
        </w:rPr>
      </w:pPr>
      <w:bookmarkStart w:id="2977" w:name="_Toc25589770"/>
      <w:bookmarkStart w:id="2978" w:name="_Ref351914031"/>
      <w:bookmarkStart w:id="2979" w:name="_Ref351914022"/>
      <w:bookmarkStart w:id="2980" w:name="_Toc349042703"/>
      <w:r>
        <w:rPr>
          <w:rFonts w:eastAsia="Times New Roman"/>
        </w:rPr>
        <w:t>Element Defaults When Unparsing</w:t>
      </w:r>
      <w:bookmarkEnd w:id="2977"/>
      <w:bookmarkEnd w:id="2978"/>
      <w:bookmarkEnd w:id="2979"/>
      <w:bookmarkEnd w:id="2980"/>
    </w:p>
    <w:p w14:paraId="3D0B6F87" w14:textId="77777777" w:rsidR="00000000" w:rsidRDefault="009D64FD">
      <w:r>
        <w:t xml:space="preserve">If an element is </w:t>
      </w:r>
      <w:r>
        <w:rPr>
          <w:rStyle w:val="Emphasis"/>
        </w:rPr>
        <w:t>missing</w:t>
      </w:r>
      <w:r>
        <w:t xml:space="preserve"> from the Infoset when unparsing, the possibility of apply</w:t>
      </w:r>
      <w:r>
        <w:t xml:space="preserve">ing an element default arises.  Essentially if a required occurrence of an element is missing, then an element default will be applied if present, and the resulting item is added to the </w:t>
      </w:r>
      <w:r>
        <w:rPr>
          <w:rStyle w:val="Emphasis"/>
        </w:rPr>
        <w:t>augmented Infoset.</w:t>
      </w:r>
    </w:p>
    <w:p w14:paraId="7AC260FC" w14:textId="77777777" w:rsidR="00000000" w:rsidRDefault="009D64FD">
      <w:r>
        <w:t>The rules for applying element defaults are not dep</w:t>
      </w:r>
      <w:r>
        <w:t xml:space="preserve">endent on dfdl:occursCountKind. However if a required occurrence does not produce an item in the augmented Infoset after the rules have been applied then whether it is a processing error or a validation error (if enabled) </w:t>
      </w:r>
      <w:r>
        <w:rPr>
          <w:rStyle w:val="Emphasis"/>
        </w:rPr>
        <w:t>is</w:t>
      </w:r>
      <w:r>
        <w:t xml:space="preserve">  dependent on dfdl:occursCountK</w:t>
      </w:r>
      <w:r>
        <w:t xml:space="preserve">ind (see Section </w:t>
      </w:r>
      <w:r>
        <w:fldChar w:fldCharType="begin"/>
      </w:r>
      <w:r>
        <w:instrText xml:space="preserve"> REF _Ref351049926 \r \h </w:instrText>
      </w:r>
      <w:r>
        <w:fldChar w:fldCharType="separate"/>
      </w:r>
      <w:r>
        <w:t>16.1</w:t>
      </w:r>
      <w:r>
        <w:fldChar w:fldCharType="end"/>
      </w:r>
      <w:r>
        <w:t xml:space="preserve"> </w:t>
      </w:r>
      <w:r>
        <w:fldChar w:fldCharType="begin"/>
      </w:r>
      <w:r>
        <w:instrText xml:space="preserve"> REF _Ref351049926 \h </w:instrText>
      </w:r>
      <w:r>
        <w:fldChar w:fldCharType="separate"/>
      </w:r>
      <w:r>
        <w:t>dfdl:occursCountKind property</w:t>
      </w:r>
      <w:r>
        <w:fldChar w:fldCharType="end"/>
      </w:r>
      <w:r>
        <w:t xml:space="preserve">). </w:t>
      </w:r>
    </w:p>
    <w:p w14:paraId="0E0FA6AD" w14:textId="77777777" w:rsidR="00000000" w:rsidRDefault="009D64FD">
      <w:r>
        <w:t xml:space="preserve">There are two main cases to consider. </w:t>
      </w:r>
    </w:p>
    <w:p w14:paraId="0979E988" w14:textId="77777777" w:rsidR="00000000" w:rsidRDefault="009D64FD">
      <w:pPr>
        <w:pStyle w:val="Heading4"/>
        <w:rPr>
          <w:rFonts w:eastAsia="Times New Roman"/>
        </w:rPr>
      </w:pPr>
      <w:r>
        <w:rPr>
          <w:rFonts w:eastAsia="Times New Roman"/>
        </w:rPr>
        <w:t>Simple element</w:t>
      </w:r>
    </w:p>
    <w:p w14:paraId="2500C01A" w14:textId="77777777" w:rsidR="00000000" w:rsidRDefault="009D64FD">
      <w:r>
        <w:t>Required occurrence: If an element has a default value then an item is added to the augmented Infoset using the default value, otherwi</w:t>
      </w:r>
      <w:r>
        <w:t xml:space="preserve">se nothing is added. </w:t>
      </w:r>
    </w:p>
    <w:p w14:paraId="28D67A0B" w14:textId="77777777" w:rsidR="00000000" w:rsidRDefault="009D64FD">
      <w:r>
        <w:t>Optional occurrence: Nothing is added to the augmented Infoset.</w:t>
      </w:r>
    </w:p>
    <w:p w14:paraId="4714AE3E" w14:textId="77777777" w:rsidR="00000000" w:rsidRDefault="009D64FD">
      <w:pPr>
        <w:pStyle w:val="Heading4"/>
        <w:rPr>
          <w:rFonts w:eastAsia="Times New Roman"/>
        </w:rPr>
      </w:pPr>
      <w:r>
        <w:rPr>
          <w:rFonts w:eastAsia="Times New Roman"/>
        </w:rPr>
        <w:t xml:space="preserve">Complex element </w:t>
      </w:r>
    </w:p>
    <w:p w14:paraId="7F6D6DD7" w14:textId="77777777" w:rsidR="00000000" w:rsidRDefault="009D64FD">
      <w:r>
        <w:t>Required occurrence: An item is added to the augmented Infoset as specified below.</w:t>
      </w:r>
    </w:p>
    <w:p w14:paraId="241BD1D6" w14:textId="77777777" w:rsidR="00000000" w:rsidRDefault="009D64FD">
      <w:r>
        <w:t xml:space="preserve">Optional occurrence: Nothing is added to the augmented Infoset. </w:t>
      </w:r>
    </w:p>
    <w:p w14:paraId="5A4DB49D" w14:textId="77777777" w:rsidR="00000000" w:rsidRDefault="009D64FD">
      <w:r>
        <w:t>For a</w:t>
      </w:r>
      <w:r>
        <w:t xml:space="preserve"> required occurrence, the unparser descends into the complex type: </w:t>
      </w:r>
    </w:p>
    <w:p w14:paraId="7216DBE0" w14:textId="77777777" w:rsidR="00000000" w:rsidRDefault="009D64FD">
      <w:r>
        <w:t>For a sequence, each child element is examined in schema order and the rules for simple and complex elements applied (recursively). The lack of a default may give rise to a processing erro</w:t>
      </w:r>
      <w:r>
        <w:t xml:space="preserve">r, as described above. </w:t>
      </w:r>
    </w:p>
    <w:p w14:paraId="71FE0F57" w14:textId="77777777" w:rsidR="00000000" w:rsidRDefault="009D64FD">
      <w:r>
        <w:t>For a choice, each branch is examined in schema order and the above rules applied recursively to the branch. The lack of a default may give rise to a processing error, as described above, and if so the error is suppressed and the ne</w:t>
      </w:r>
      <w:r>
        <w:t xml:space="preserve">xt branch is tried, otherwise that branch is selected. It is a processing error if no choice branch is ultimately selected. </w:t>
      </w:r>
    </w:p>
    <w:p w14:paraId="3A9F7D42" w14:textId="77777777" w:rsidR="00000000" w:rsidRDefault="009D64FD">
      <w:pPr>
        <w:pStyle w:val="Heading2"/>
        <w:rPr>
          <w:rFonts w:eastAsia="Times New Roman"/>
        </w:rPr>
      </w:pPr>
      <w:bookmarkStart w:id="2981" w:name="_Toc361231238"/>
      <w:bookmarkStart w:id="2982" w:name="_Toc361231764"/>
      <w:bookmarkStart w:id="2983" w:name="_Toc362445062"/>
      <w:bookmarkStart w:id="2984" w:name="_Toc363908984"/>
      <w:bookmarkStart w:id="2985" w:name="_Toc364463407"/>
      <w:bookmarkStart w:id="2986" w:name="_Toc366078005"/>
      <w:bookmarkStart w:id="2987" w:name="_Toc366078624"/>
      <w:bookmarkStart w:id="2988" w:name="_Toc366079609"/>
      <w:bookmarkStart w:id="2989" w:name="_Toc366080221"/>
      <w:bookmarkStart w:id="2990" w:name="_Toc366080830"/>
      <w:bookmarkStart w:id="2991" w:name="_Toc366505170"/>
      <w:bookmarkStart w:id="2992" w:name="_Toc366508539"/>
      <w:bookmarkStart w:id="2993" w:name="_Toc366513040"/>
      <w:bookmarkStart w:id="2994" w:name="_Toc366574229"/>
      <w:bookmarkStart w:id="2995" w:name="_Toc366578022"/>
      <w:bookmarkStart w:id="2996" w:name="_Toc366578616"/>
      <w:bookmarkStart w:id="2997" w:name="_Toc366579208"/>
      <w:bookmarkStart w:id="2998" w:name="_Toc366579799"/>
      <w:bookmarkStart w:id="2999" w:name="_Toc366580391"/>
      <w:bookmarkStart w:id="3000" w:name="_Toc366580982"/>
      <w:bookmarkStart w:id="3001" w:name="_Toc366581574"/>
      <w:bookmarkStart w:id="3002" w:name="_Toc361231239"/>
      <w:bookmarkStart w:id="3003" w:name="_Toc361231765"/>
      <w:bookmarkStart w:id="3004" w:name="_Toc362445063"/>
      <w:bookmarkStart w:id="3005" w:name="_Toc363908985"/>
      <w:bookmarkStart w:id="3006" w:name="_Toc364463408"/>
      <w:bookmarkStart w:id="3007" w:name="_Toc366078006"/>
      <w:bookmarkStart w:id="3008" w:name="_Toc366078625"/>
      <w:bookmarkStart w:id="3009" w:name="_Toc366079610"/>
      <w:bookmarkStart w:id="3010" w:name="_Toc366080222"/>
      <w:bookmarkStart w:id="3011" w:name="_Toc366080831"/>
      <w:bookmarkStart w:id="3012" w:name="_Toc366505171"/>
      <w:bookmarkStart w:id="3013" w:name="_Toc366508540"/>
      <w:bookmarkStart w:id="3014" w:name="_Toc366513041"/>
      <w:bookmarkStart w:id="3015" w:name="_Toc366574230"/>
      <w:bookmarkStart w:id="3016" w:name="_Toc366578023"/>
      <w:bookmarkStart w:id="3017" w:name="_Toc366578617"/>
      <w:bookmarkStart w:id="3018" w:name="_Toc366579209"/>
      <w:bookmarkStart w:id="3019" w:name="_Toc366579800"/>
      <w:bookmarkStart w:id="3020" w:name="_Toc366580392"/>
      <w:bookmarkStart w:id="3021" w:name="_Toc366580983"/>
      <w:bookmarkStart w:id="3022" w:name="_Toc366581575"/>
      <w:bookmarkStart w:id="3023" w:name="_Toc361231240"/>
      <w:bookmarkStart w:id="3024" w:name="_Toc361231766"/>
      <w:bookmarkStart w:id="3025" w:name="_Toc362445064"/>
      <w:bookmarkStart w:id="3026" w:name="_Toc363908986"/>
      <w:bookmarkStart w:id="3027" w:name="_Toc364463409"/>
      <w:bookmarkStart w:id="3028" w:name="_Toc366078007"/>
      <w:bookmarkStart w:id="3029" w:name="_Toc366078626"/>
      <w:bookmarkStart w:id="3030" w:name="_Toc366079611"/>
      <w:bookmarkStart w:id="3031" w:name="_Toc366080223"/>
      <w:bookmarkStart w:id="3032" w:name="_Toc366080832"/>
      <w:bookmarkStart w:id="3033" w:name="_Toc366505172"/>
      <w:bookmarkStart w:id="3034" w:name="_Toc366508541"/>
      <w:bookmarkStart w:id="3035" w:name="_Toc366513042"/>
      <w:bookmarkStart w:id="3036" w:name="_Toc366574231"/>
      <w:bookmarkStart w:id="3037" w:name="_Toc366578024"/>
      <w:bookmarkStart w:id="3038" w:name="_Toc366578618"/>
      <w:bookmarkStart w:id="3039" w:name="_Toc366579210"/>
      <w:bookmarkStart w:id="3040" w:name="_Toc366579801"/>
      <w:bookmarkStart w:id="3041" w:name="_Toc366580393"/>
      <w:bookmarkStart w:id="3042" w:name="_Toc366580984"/>
      <w:bookmarkStart w:id="3043" w:name="_Toc366581576"/>
      <w:bookmarkStart w:id="3044" w:name="_Toc361231241"/>
      <w:bookmarkStart w:id="3045" w:name="_Toc361231767"/>
      <w:bookmarkStart w:id="3046" w:name="_Toc362445065"/>
      <w:bookmarkStart w:id="3047" w:name="_Toc363908987"/>
      <w:bookmarkStart w:id="3048" w:name="_Toc364463410"/>
      <w:bookmarkStart w:id="3049" w:name="_Toc366078008"/>
      <w:bookmarkStart w:id="3050" w:name="_Toc366078627"/>
      <w:bookmarkStart w:id="3051" w:name="_Toc366079612"/>
      <w:bookmarkStart w:id="3052" w:name="_Toc366080224"/>
      <w:bookmarkStart w:id="3053" w:name="_Toc366080833"/>
      <w:bookmarkStart w:id="3054" w:name="_Toc366505173"/>
      <w:bookmarkStart w:id="3055" w:name="_Toc366508542"/>
      <w:bookmarkStart w:id="3056" w:name="_Toc366513043"/>
      <w:bookmarkStart w:id="3057" w:name="_Toc366574232"/>
      <w:bookmarkStart w:id="3058" w:name="_Toc366578025"/>
      <w:bookmarkStart w:id="3059" w:name="_Toc366578619"/>
      <w:bookmarkStart w:id="3060" w:name="_Toc366579211"/>
      <w:bookmarkStart w:id="3061" w:name="_Toc366579802"/>
      <w:bookmarkStart w:id="3062" w:name="_Toc366580394"/>
      <w:bookmarkStart w:id="3063" w:name="_Toc366580985"/>
      <w:bookmarkStart w:id="3064" w:name="_Toc366581577"/>
      <w:bookmarkStart w:id="3065" w:name="_Toc361231242"/>
      <w:bookmarkStart w:id="3066" w:name="_Toc361231768"/>
      <w:bookmarkStart w:id="3067" w:name="_Toc362445066"/>
      <w:bookmarkStart w:id="3068" w:name="_Toc363908988"/>
      <w:bookmarkStart w:id="3069" w:name="_Toc364463411"/>
      <w:bookmarkStart w:id="3070" w:name="_Toc366078009"/>
      <w:bookmarkStart w:id="3071" w:name="_Toc366078628"/>
      <w:bookmarkStart w:id="3072" w:name="_Toc366079613"/>
      <w:bookmarkStart w:id="3073" w:name="_Toc366080225"/>
      <w:bookmarkStart w:id="3074" w:name="_Toc366080834"/>
      <w:bookmarkStart w:id="3075" w:name="_Toc366505174"/>
      <w:bookmarkStart w:id="3076" w:name="_Toc366508543"/>
      <w:bookmarkStart w:id="3077" w:name="_Toc366513044"/>
      <w:bookmarkStart w:id="3078" w:name="_Toc366574233"/>
      <w:bookmarkStart w:id="3079" w:name="_Toc366578026"/>
      <w:bookmarkStart w:id="3080" w:name="_Toc366578620"/>
      <w:bookmarkStart w:id="3081" w:name="_Toc366579212"/>
      <w:bookmarkStart w:id="3082" w:name="_Toc366579803"/>
      <w:bookmarkStart w:id="3083" w:name="_Toc366580395"/>
      <w:bookmarkStart w:id="3084" w:name="_Toc366580986"/>
      <w:bookmarkStart w:id="3085" w:name="_Toc366581578"/>
      <w:bookmarkStart w:id="3086" w:name="_Toc361231243"/>
      <w:bookmarkStart w:id="3087" w:name="_Toc361231769"/>
      <w:bookmarkStart w:id="3088" w:name="_Toc362445067"/>
      <w:bookmarkStart w:id="3089" w:name="_Toc363908989"/>
      <w:bookmarkStart w:id="3090" w:name="_Toc364463412"/>
      <w:bookmarkStart w:id="3091" w:name="_Toc366078010"/>
      <w:bookmarkStart w:id="3092" w:name="_Toc366078629"/>
      <w:bookmarkStart w:id="3093" w:name="_Toc366079614"/>
      <w:bookmarkStart w:id="3094" w:name="_Toc366080226"/>
      <w:bookmarkStart w:id="3095" w:name="_Toc366080835"/>
      <w:bookmarkStart w:id="3096" w:name="_Toc366505175"/>
      <w:bookmarkStart w:id="3097" w:name="_Toc366508544"/>
      <w:bookmarkStart w:id="3098" w:name="_Toc366513045"/>
      <w:bookmarkStart w:id="3099" w:name="_Toc366574234"/>
      <w:bookmarkStart w:id="3100" w:name="_Toc366578027"/>
      <w:bookmarkStart w:id="3101" w:name="_Toc366578621"/>
      <w:bookmarkStart w:id="3102" w:name="_Toc366579213"/>
      <w:bookmarkStart w:id="3103" w:name="_Toc366579804"/>
      <w:bookmarkStart w:id="3104" w:name="_Toc366580396"/>
      <w:bookmarkStart w:id="3105" w:name="_Toc366580987"/>
      <w:bookmarkStart w:id="3106" w:name="_Toc366581579"/>
      <w:bookmarkStart w:id="3107" w:name="_Ref384899121"/>
      <w:bookmarkStart w:id="3108" w:name="_Ref384899136"/>
      <w:bookmarkStart w:id="3109" w:name="_Toc25589771"/>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r>
        <w:rPr>
          <w:rFonts w:eastAsia="Times New Roman"/>
        </w:rPr>
        <w:t>Evaluation Order for Statement Annotations</w:t>
      </w:r>
      <w:bookmarkEnd w:id="3107"/>
      <w:bookmarkEnd w:id="3108"/>
      <w:bookmarkEnd w:id="3109"/>
    </w:p>
    <w:p w14:paraId="1395222C" w14:textId="77777777" w:rsidR="00000000" w:rsidRDefault="009D64FD">
      <w:pPr>
        <w:rPr>
          <w:color w:val="000000"/>
        </w:rPr>
      </w:pPr>
      <w:r>
        <w:rPr>
          <w:color w:val="000000"/>
        </w:rPr>
        <w:t>Given a component of a DFDL schema, there is a resolved set of annotations for it.</w:t>
      </w:r>
    </w:p>
    <w:p w14:paraId="5B4CB99D" w14:textId="77777777" w:rsidR="00000000" w:rsidRDefault="009D64FD">
      <w:r>
        <w:rPr>
          <w:lang w:eastAsia="en-GB"/>
        </w:rPr>
        <w:t>Of th</w:t>
      </w:r>
      <w:r>
        <w:rPr>
          <w:lang w:eastAsia="en-GB"/>
        </w:rPr>
        <w:t xml:space="preserve">ese, some are statement annotations and the order of their evaluation relative to the actual processing of the schema component itself (parsing or unparsing via its format annotations) is as </w:t>
      </w:r>
      <w:r>
        <w:t>given in the ordered lists below.</w:t>
      </w:r>
    </w:p>
    <w:p w14:paraId="2979AEC1" w14:textId="77777777" w:rsidR="00000000" w:rsidRDefault="009D64FD">
      <w:r>
        <w:t>For elements and element ref</w:t>
      </w:r>
      <w:ins w:id="3110" w:author="Mike Beckerle" w:date="2019-09-26T19:49:00Z">
        <w:r>
          <w:t>ere</w:t>
        </w:r>
        <w:r>
          <w:t>nce</w:t>
        </w:r>
      </w:ins>
      <w:r>
        <w:t xml:space="preserve">s: </w:t>
      </w:r>
    </w:p>
    <w:p w14:paraId="3C31D91C" w14:textId="77777777" w:rsidR="00000000" w:rsidRDefault="009D64FD">
      <w:pPr>
        <w:pStyle w:val="ListNumber"/>
        <w:numPr>
          <w:ilvl w:val="0"/>
          <w:numId w:val="71"/>
        </w:numPr>
        <w:tabs>
          <w:tab w:val="left" w:pos="720"/>
        </w:tabs>
      </w:pPr>
      <w:r>
        <w:t>dfdl:discriminator or dfdl:assert(s) with testKind 'pattern' (parsing only)</w:t>
      </w:r>
    </w:p>
    <w:p w14:paraId="5F62ED73" w14:textId="77777777" w:rsidR="00000000" w:rsidRDefault="009D64FD">
      <w:pPr>
        <w:pStyle w:val="ListNumber"/>
        <w:numPr>
          <w:ilvl w:val="0"/>
          <w:numId w:val="71"/>
        </w:numPr>
        <w:tabs>
          <w:tab w:val="left" w:pos="720"/>
        </w:tabs>
        <w:rPr>
          <w:del w:id="3111" w:author="Mike Beckerle" w:date="2019-11-25T15:18:00Z"/>
        </w:rPr>
      </w:pPr>
      <w:ins w:id="3112" w:author="Mike Beckerle" w:date="2019-11-25T15:18:00Z">
        <w:r>
          <w:t xml:space="preserve">dfdl:element following property scoping rules, which includes establishing representation as described in Section 9.3.2 and conversion to the element type for simple types </w:t>
        </w:r>
      </w:ins>
      <w:del w:id="3113" w:author="Mike Beckerle" w:date="2019-11-25T15:18:00Z">
        <w:r>
          <w:delText>d</w:delText>
        </w:r>
        <w:r>
          <w:delText>fdl:element following property scoping rules</w:delText>
        </w:r>
      </w:del>
    </w:p>
    <w:p w14:paraId="713C2C4A" w14:textId="77777777" w:rsidR="00000000" w:rsidRDefault="009D64FD">
      <w:pPr>
        <w:pStyle w:val="ListNumber"/>
        <w:numPr>
          <w:ilvl w:val="0"/>
          <w:numId w:val="71"/>
        </w:numPr>
        <w:tabs>
          <w:tab w:val="left" w:pos="720"/>
        </w:tabs>
        <w:rPr>
          <w:ins w:id="3114" w:author="Mike Beckerle" w:date="2019-11-25T15:18:00Z"/>
        </w:rPr>
      </w:pPr>
    </w:p>
    <w:p w14:paraId="2C7C1915" w14:textId="77777777" w:rsidR="00000000" w:rsidRDefault="009D64FD">
      <w:pPr>
        <w:pStyle w:val="ListNumber"/>
        <w:numPr>
          <w:ilvl w:val="0"/>
          <w:numId w:val="71"/>
        </w:numPr>
        <w:tabs>
          <w:tab w:val="left" w:pos="720"/>
        </w:tabs>
      </w:pPr>
      <w:r>
        <w:t xml:space="preserve">dfdl:setVariable(s) - in lexical order, innermost schema component first </w:t>
      </w:r>
    </w:p>
    <w:p w14:paraId="2FDAFA65" w14:textId="77777777" w:rsidR="00000000" w:rsidRDefault="009D64FD">
      <w:pPr>
        <w:pStyle w:val="ListNumber"/>
        <w:numPr>
          <w:ilvl w:val="0"/>
          <w:numId w:val="71"/>
        </w:numPr>
        <w:tabs>
          <w:tab w:val="left" w:pos="720"/>
        </w:tabs>
      </w:pPr>
      <w:r>
        <w:t>dfdl:discriminator or dfdl:assert(s) with testKind 'expression' (parsing only)</w:t>
      </w:r>
    </w:p>
    <w:p w14:paraId="7EC4BE44" w14:textId="77777777" w:rsidR="00000000" w:rsidRDefault="009D64FD">
      <w:r>
        <w:t>For sequences, choices and group ref</w:t>
      </w:r>
      <w:ins w:id="3115" w:author="Mike Beckerle" w:date="2019-09-26T19:50:00Z">
        <w:r>
          <w:t>erence</w:t>
        </w:r>
      </w:ins>
      <w:r>
        <w:t xml:space="preserve">s: </w:t>
      </w:r>
    </w:p>
    <w:p w14:paraId="5CC44524" w14:textId="77777777" w:rsidR="00000000" w:rsidRDefault="009D64FD">
      <w:pPr>
        <w:numPr>
          <w:ilvl w:val="0"/>
          <w:numId w:val="72"/>
        </w:numPr>
      </w:pPr>
      <w:r>
        <w:t>dfdl:discri</w:t>
      </w:r>
      <w:r>
        <w:t xml:space="preserve">minator or dfdl:assert(s) with testKind 'pattern' (parsing only) </w:t>
      </w:r>
    </w:p>
    <w:p w14:paraId="709D5B74" w14:textId="77777777" w:rsidR="00000000" w:rsidRDefault="009D64FD">
      <w:pPr>
        <w:numPr>
          <w:ilvl w:val="0"/>
          <w:numId w:val="72"/>
        </w:numPr>
      </w:pPr>
      <w:r>
        <w:t>dfdl:newVariableInstance(s) - in</w:t>
      </w:r>
      <w:r>
        <w:rPr>
          <w:rFonts w:cs="Arial"/>
        </w:rPr>
        <w:t xml:space="preserve"> lexical order, innermost schema component first</w:t>
      </w:r>
      <w:r>
        <w:t xml:space="preserve"> </w:t>
      </w:r>
    </w:p>
    <w:p w14:paraId="5FCA6820" w14:textId="77777777" w:rsidR="00000000" w:rsidRDefault="009D64FD">
      <w:pPr>
        <w:numPr>
          <w:ilvl w:val="0"/>
          <w:numId w:val="72"/>
        </w:numPr>
      </w:pPr>
      <w:r>
        <w:t>dfdl:setVariable(s) - in</w:t>
      </w:r>
      <w:r>
        <w:rPr>
          <w:rFonts w:cs="Arial"/>
        </w:rPr>
        <w:t xml:space="preserve"> lexical order, innermost schema component first</w:t>
      </w:r>
    </w:p>
    <w:p w14:paraId="73097E8B" w14:textId="77777777" w:rsidR="00000000" w:rsidRDefault="009D64FD">
      <w:pPr>
        <w:numPr>
          <w:ilvl w:val="0"/>
          <w:numId w:val="72"/>
        </w:numPr>
      </w:pPr>
      <w:r>
        <w:t xml:space="preserve">dfdl:sequence or </w:t>
      </w:r>
      <w:r>
        <w:t>dfdl:choice or dfdl:group following property scoping rules</w:t>
      </w:r>
      <w:ins w:id="3116" w:author="Mike Beckerle" w:date="2019-09-26T19:50:00Z">
        <w:r>
          <w:t xml:space="preserve"> </w:t>
        </w:r>
      </w:ins>
      <w:ins w:id="3117" w:author="Mike Beckerle" w:date="2019-09-26T19:51:00Z">
        <w:r>
          <w:rPr>
            <w:rFonts w:cs="Arial"/>
          </w:rPr>
          <w:t xml:space="preserve">and </w:t>
        </w:r>
      </w:ins>
      <w:ins w:id="3118" w:author="Mike Beckerle" w:date="2019-09-26T19:50:00Z">
        <w:r>
          <w:rPr>
            <w:rFonts w:cs="Arial"/>
          </w:rPr>
          <w:t>evaluating any property expressions (corresponds to ComplexContent grammar region)</w:t>
        </w:r>
      </w:ins>
    </w:p>
    <w:p w14:paraId="4E48A26A" w14:textId="77777777" w:rsidR="00000000" w:rsidRDefault="009D64FD">
      <w:pPr>
        <w:numPr>
          <w:ilvl w:val="0"/>
          <w:numId w:val="72"/>
        </w:numPr>
      </w:pPr>
      <w:r>
        <w:t xml:space="preserve">dfdl:discriminator or dfdl:assert(s) with testKind 'expression' (parsing only) </w:t>
      </w:r>
    </w:p>
    <w:p w14:paraId="538BA987" w14:textId="77777777" w:rsidR="00000000" w:rsidRDefault="009D64FD">
      <w:pPr>
        <w:rPr>
          <w:lang w:eastAsia="en-GB"/>
        </w:rPr>
      </w:pPr>
      <w:r>
        <w:rPr>
          <w:lang w:eastAsia="en-GB"/>
        </w:rPr>
        <w:t>The dfdl:setVariable annotatio</w:t>
      </w:r>
      <w:r>
        <w:rPr>
          <w:lang w:eastAsia="en-GB"/>
        </w:rPr>
        <w:t>ns at any one annotation point of the schema are always executed in lexical order. However, dfdl:setVariable annotations can also be found in different annotation points that are combined into the resolved set of annotations for one schema component. In th</w:t>
      </w:r>
      <w:r>
        <w:rPr>
          <w:lang w:eastAsia="en-GB"/>
        </w:rPr>
        <w:t xml:space="preserve">is case, the order of execution of the dfdl:setVariable statements from any one annotation point remains lexical. The order of execution of the dfdl:setVariable annotations different annotation points follows the principle of innermost first, meaning that </w:t>
      </w:r>
      <w:r>
        <w:rPr>
          <w:lang w:eastAsia="en-GB"/>
        </w:rPr>
        <w:t xml:space="preserve">a schema component that references another schema component has its dfdl:setVariable statements executed after those of the referenced schema component. For example, if an element reference and an element declaration both have dfdl:setVariable statements, </w:t>
      </w:r>
      <w:r>
        <w:rPr>
          <w:lang w:eastAsia="en-GB"/>
        </w:rPr>
        <w:t>then those on the element declaration will execute before those on the element reference. Similarly dfdl:setVariable statements on a base simple type execute before those of a simple type derived from it. The dfdl:setVariable statements on a simple type ex</w:t>
      </w:r>
      <w:r>
        <w:rPr>
          <w:lang w:eastAsia="en-GB"/>
        </w:rPr>
        <w:t xml:space="preserve">ecute before those on an element having that simple type (whether by reference, or when the simple type is lexically nested within the element declaration). The dfdl:setVariable statements on the sequence or choice within a global group definition execute </w:t>
      </w:r>
      <w:r>
        <w:rPr>
          <w:lang w:eastAsia="en-GB"/>
        </w:rPr>
        <w:t>before those on a group reference.</w:t>
      </w:r>
    </w:p>
    <w:p w14:paraId="2FF384E6" w14:textId="77777777" w:rsidR="00000000" w:rsidRDefault="009D64FD">
      <w:pPr>
        <w:rPr>
          <w:lang w:eastAsia="en-GB"/>
        </w:rPr>
      </w:pPr>
      <w:r>
        <w:rPr>
          <w:lang w:eastAsia="en-GB"/>
        </w:rPr>
        <w:t xml:space="preserve">The dfdl:newVariableInstance annotations at any one annotation point of the schema are always executed in lexical order. However, dfdl:newVariableInstance annotations can also be found in different annotation points that </w:t>
      </w:r>
      <w:r>
        <w:rPr>
          <w:lang w:eastAsia="en-GB"/>
        </w:rPr>
        <w:t>are combined into the resolved set of annotations for one schema component. In this case, the order of execution of the dfdl:newVariableInstance statements from any one annotation point remains lexical. The order of execution of the dfdl:newVariableInstanc</w:t>
      </w:r>
      <w:r>
        <w:rPr>
          <w:lang w:eastAsia="en-GB"/>
        </w:rPr>
        <w:t>e annotations different annotation points follows the principle of innermost first, meaning that a schema component that contains or references another schema component has its dfdl:newVariableInstance statements executed after those of the contained or re</w:t>
      </w:r>
      <w:r>
        <w:rPr>
          <w:lang w:eastAsia="en-GB"/>
        </w:rPr>
        <w:t>ferenced schema component. For example, if a group reference and the sequence or choice group of a group definition both have dfdl:newVariableInstance statements, then those on the global group definition will execute before those on the group reference.</w:t>
      </w:r>
    </w:p>
    <w:p w14:paraId="2C3E31C4" w14:textId="77777777" w:rsidR="00000000" w:rsidRDefault="009D64FD">
      <w:pPr>
        <w:pStyle w:val="Heading3"/>
        <w:rPr>
          <w:rFonts w:eastAsia="Times New Roman"/>
          <w:lang w:eastAsia="en-GB"/>
        </w:rPr>
      </w:pPr>
      <w:bookmarkStart w:id="3119" w:name="_Toc393356998"/>
      <w:bookmarkStart w:id="3120" w:name="_Toc25589772"/>
      <w:bookmarkEnd w:id="3119"/>
      <w:r>
        <w:rPr>
          <w:rFonts w:eastAsia="Times New Roman"/>
          <w:lang w:eastAsia="en-GB"/>
        </w:rPr>
        <w:t>A</w:t>
      </w:r>
      <w:r>
        <w:rPr>
          <w:rFonts w:eastAsia="Times New Roman"/>
          <w:lang w:eastAsia="en-GB"/>
        </w:rPr>
        <w:t>sserts and Discriminators with testKind 'expression'</w:t>
      </w:r>
      <w:bookmarkEnd w:id="3120"/>
    </w:p>
    <w:p w14:paraId="6907E73F" w14:textId="77777777" w:rsidR="00000000" w:rsidRDefault="009D64FD">
      <w:r>
        <w:rPr>
          <w:color w:val="000000"/>
        </w:rPr>
        <w:t>Implementations are free to optimize by recognizing and executing discriminators or asserts with testKind 'expression' earlier so long as the resulting behavior is consistent with what results from the d</w:t>
      </w:r>
      <w:r>
        <w:rPr>
          <w:color w:val="000000"/>
        </w:rPr>
        <w:t>escription above.</w:t>
      </w:r>
    </w:p>
    <w:p w14:paraId="6F3F3AD1" w14:textId="77777777" w:rsidR="00000000" w:rsidRDefault="009D64FD">
      <w:pPr>
        <w:pStyle w:val="Heading3"/>
        <w:rPr>
          <w:rFonts w:eastAsia="Times New Roman"/>
          <w:lang w:eastAsia="en-GB"/>
        </w:rPr>
      </w:pPr>
      <w:bookmarkStart w:id="3121" w:name="_Toc25589773"/>
      <w:r>
        <w:rPr>
          <w:rFonts w:eastAsia="Times New Roman"/>
          <w:lang w:eastAsia="en-GB"/>
        </w:rPr>
        <w:t>Discriminators with testKind 'expression'</w:t>
      </w:r>
      <w:bookmarkEnd w:id="3121"/>
    </w:p>
    <w:p w14:paraId="67C06972" w14:textId="77777777" w:rsidR="00000000" w:rsidRDefault="009D64FD">
      <w:pPr>
        <w:rPr>
          <w:color w:val="000000"/>
        </w:rPr>
      </w:pPr>
      <w:r>
        <w:rPr>
          <w:color w:val="000000"/>
        </w:rPr>
        <w:t xml:space="preserve">When parsing, an attempt to evaluate a discriminator must be made even if preceding statements or the parse of the schema component ended in a processing error. </w:t>
      </w:r>
    </w:p>
    <w:p w14:paraId="5B9A2EA0" w14:textId="77777777" w:rsidR="00000000" w:rsidRDefault="009D64FD">
      <w:pPr>
        <w:rPr>
          <w:color w:val="000000"/>
        </w:rPr>
      </w:pPr>
      <w:r>
        <w:rPr>
          <w:color w:val="000000"/>
        </w:rPr>
        <w:t xml:space="preserve">This is because a discriminator's </w:t>
      </w:r>
      <w:r>
        <w:rPr>
          <w:color w:val="000000"/>
        </w:rPr>
        <w:t xml:space="preserve">expression could evaluate to true thereby resolving a point of uncertainty even if the complete parsing of the construct ultimately caused a processing error. </w:t>
      </w:r>
    </w:p>
    <w:p w14:paraId="44FBA5C3" w14:textId="77777777" w:rsidR="00000000" w:rsidRDefault="009D64FD">
      <w:pPr>
        <w:rPr>
          <w:color w:val="000000"/>
        </w:rPr>
      </w:pPr>
      <w:r>
        <w:rPr>
          <w:color w:val="000000"/>
        </w:rPr>
        <w:t>Such discriminator evaluation has access to the DFDL Infoset of the attempted parse as it existe</w:t>
      </w:r>
      <w:r>
        <w:rPr>
          <w:color w:val="000000"/>
        </w:rPr>
        <w:t xml:space="preserve">d immediately before detecting the parse failure. Attempts to reference parts of the DFDL Infoset that do not exist are processing errors. </w:t>
      </w:r>
    </w:p>
    <w:p w14:paraId="05130A6D" w14:textId="77777777" w:rsidR="00000000" w:rsidRDefault="009D64FD">
      <w:pPr>
        <w:pStyle w:val="Heading3"/>
        <w:rPr>
          <w:rFonts w:eastAsia="Times New Roman"/>
          <w:lang w:eastAsia="en-GB"/>
        </w:rPr>
      </w:pPr>
      <w:bookmarkStart w:id="3122" w:name="_Toc25589774"/>
      <w:r>
        <w:rPr>
          <w:rFonts w:eastAsia="Times New Roman"/>
          <w:lang w:eastAsia="en-GB"/>
        </w:rPr>
        <w:t>Elements and setVariable</w:t>
      </w:r>
      <w:bookmarkEnd w:id="3122"/>
    </w:p>
    <w:p w14:paraId="4683B03E" w14:textId="77777777" w:rsidR="00000000" w:rsidRDefault="009D64FD">
      <w:pPr>
        <w:rPr>
          <w:color w:val="000000"/>
        </w:rPr>
      </w:pPr>
      <w:r>
        <w:t xml:space="preserve">The resolved set of dfdl:setVariable statements for an element are executed </w:t>
      </w:r>
      <w:r>
        <w:rPr>
          <w:b/>
          <w:bCs/>
        </w:rPr>
        <w:t>after</w:t>
      </w:r>
      <w:r>
        <w:t xml:space="preserve"> the parsi</w:t>
      </w:r>
      <w:r>
        <w:t xml:space="preserve">ng of the element. This is in contrast to the resolved set of dfdl:setVariable statements for a group which are executed </w:t>
      </w:r>
      <w:r>
        <w:rPr>
          <w:b/>
          <w:bCs/>
        </w:rPr>
        <w:t>before</w:t>
      </w:r>
      <w:r>
        <w:rPr>
          <w:color w:val="000000"/>
        </w:rPr>
        <w:t xml:space="preserve"> the parsing of the group. </w:t>
      </w:r>
    </w:p>
    <w:p w14:paraId="450D20A7" w14:textId="77777777" w:rsidR="00000000" w:rsidRDefault="009D64FD">
      <w:pPr>
        <w:rPr>
          <w:color w:val="000000"/>
        </w:rPr>
      </w:pPr>
      <w:r>
        <w:rPr>
          <w:color w:val="000000"/>
        </w:rPr>
        <w:t>For elements, this implies that these variables are set after the evaluation of expressions correspon</w:t>
      </w:r>
      <w:r>
        <w:rPr>
          <w:color w:val="000000"/>
        </w:rPr>
        <w:t>ding to any computed DFDL properties for that element, and so the variables may not be referenced from expressions that compute these DFDL properties.</w:t>
      </w:r>
    </w:p>
    <w:p w14:paraId="23AA7040" w14:textId="77777777" w:rsidR="00000000" w:rsidRDefault="009D64FD">
      <w:pPr>
        <w:rPr>
          <w:color w:val="000000"/>
        </w:rPr>
      </w:pPr>
      <w:r>
        <w:rPr>
          <w:color w:val="000000"/>
        </w:rPr>
        <w:t>That is, if an expression is used to provide the value of a property (such as dfdl:terminator or dfdl:byt</w:t>
      </w:r>
      <w:r>
        <w:rPr>
          <w:color w:val="000000"/>
        </w:rPr>
        <w:t xml:space="preserve">eOrder), the evaluation of that property expression occurs before any dfdl:setVariable annotation from the resolved set of annotations for that element are executed; hence, the expression providing the value of the property may not reference the variable. </w:t>
      </w:r>
      <w:r>
        <w:rPr>
          <w:color w:val="000000"/>
        </w:rPr>
        <w:t>Schema authors can insert sequences to provide more precise control over when variables are set.</w:t>
      </w:r>
    </w:p>
    <w:p w14:paraId="5CA108F6" w14:textId="77777777" w:rsidR="00000000" w:rsidRDefault="009D64FD"/>
    <w:p w14:paraId="28E1AAAC" w14:textId="77777777" w:rsidR="00000000" w:rsidRDefault="009D64FD">
      <w:pPr>
        <w:pStyle w:val="Heading1"/>
        <w:rPr>
          <w:rFonts w:eastAsia="Times New Roman"/>
        </w:rPr>
      </w:pPr>
      <w:bookmarkStart w:id="3123" w:name="_Toc349042706"/>
      <w:bookmarkStart w:id="3124" w:name="_Toc351912704"/>
      <w:bookmarkStart w:id="3125" w:name="_Toc351914725"/>
      <w:bookmarkStart w:id="3126" w:name="_Toc351915191"/>
      <w:bookmarkStart w:id="3127" w:name="_Toc361231248"/>
      <w:bookmarkStart w:id="3128" w:name="_Toc361231774"/>
      <w:bookmarkStart w:id="3129" w:name="_Toc362445072"/>
      <w:bookmarkStart w:id="3130" w:name="_Toc363908994"/>
      <w:bookmarkStart w:id="3131" w:name="_Toc364463417"/>
      <w:bookmarkStart w:id="3132" w:name="_Toc366078015"/>
      <w:bookmarkStart w:id="3133" w:name="_Toc366078634"/>
      <w:bookmarkStart w:id="3134" w:name="_Toc366079619"/>
      <w:bookmarkStart w:id="3135" w:name="_Toc366080231"/>
      <w:bookmarkStart w:id="3136" w:name="_Toc366080840"/>
      <w:bookmarkStart w:id="3137" w:name="_Toc366505180"/>
      <w:bookmarkStart w:id="3138" w:name="_Toc366508549"/>
      <w:bookmarkStart w:id="3139" w:name="_Toc366513050"/>
      <w:bookmarkStart w:id="3140" w:name="_Toc366574239"/>
      <w:bookmarkStart w:id="3141" w:name="_Toc366578032"/>
      <w:bookmarkStart w:id="3142" w:name="_Toc366578626"/>
      <w:bookmarkStart w:id="3143" w:name="_Toc366579218"/>
      <w:bookmarkStart w:id="3144" w:name="_Toc366579809"/>
      <w:bookmarkStart w:id="3145" w:name="_Toc366580401"/>
      <w:bookmarkStart w:id="3146" w:name="_Toc366580992"/>
      <w:bookmarkStart w:id="3147" w:name="_Toc366581584"/>
      <w:bookmarkStart w:id="3148" w:name="_Toc349042707"/>
      <w:bookmarkStart w:id="3149" w:name="_Toc349642128"/>
      <w:bookmarkStart w:id="3150" w:name="_Toc351912705"/>
      <w:bookmarkStart w:id="3151" w:name="_Toc351914726"/>
      <w:bookmarkStart w:id="3152" w:name="_Toc351915192"/>
      <w:bookmarkStart w:id="3153" w:name="_Toc361231249"/>
      <w:bookmarkStart w:id="3154" w:name="_Toc361231775"/>
      <w:bookmarkStart w:id="3155" w:name="_Toc362445073"/>
      <w:bookmarkStart w:id="3156" w:name="_Toc363908995"/>
      <w:bookmarkStart w:id="3157" w:name="_Toc364463418"/>
      <w:bookmarkStart w:id="3158" w:name="_Toc366078016"/>
      <w:bookmarkStart w:id="3159" w:name="_Toc366078635"/>
      <w:bookmarkStart w:id="3160" w:name="_Toc366079620"/>
      <w:bookmarkStart w:id="3161" w:name="_Toc366080232"/>
      <w:bookmarkStart w:id="3162" w:name="_Toc366080841"/>
      <w:bookmarkStart w:id="3163" w:name="_Toc366505181"/>
      <w:bookmarkStart w:id="3164" w:name="_Toc366508550"/>
      <w:bookmarkStart w:id="3165" w:name="_Toc366513051"/>
      <w:bookmarkStart w:id="3166" w:name="_Toc366574240"/>
      <w:bookmarkStart w:id="3167" w:name="_Toc366578033"/>
      <w:bookmarkStart w:id="3168" w:name="_Toc366578627"/>
      <w:bookmarkStart w:id="3169" w:name="_Toc366579219"/>
      <w:bookmarkStart w:id="3170" w:name="_Toc366579810"/>
      <w:bookmarkStart w:id="3171" w:name="_Toc366580402"/>
      <w:bookmarkStart w:id="3172" w:name="_Toc366580993"/>
      <w:bookmarkStart w:id="3173" w:name="_Toc366581585"/>
      <w:bookmarkStart w:id="3174" w:name="_Toc322911608"/>
      <w:bookmarkStart w:id="3175" w:name="_Toc322912147"/>
      <w:bookmarkStart w:id="3176" w:name="_Toc329092997"/>
      <w:bookmarkStart w:id="3177" w:name="_Toc332701510"/>
      <w:bookmarkStart w:id="3178" w:name="_Toc332701817"/>
      <w:bookmarkStart w:id="3179" w:name="_Toc332711611"/>
      <w:bookmarkStart w:id="3180" w:name="_Toc332711919"/>
      <w:bookmarkStart w:id="3181" w:name="_Toc332712221"/>
      <w:bookmarkStart w:id="3182" w:name="_Toc332724137"/>
      <w:bookmarkStart w:id="3183" w:name="_Toc332724437"/>
      <w:bookmarkStart w:id="3184" w:name="_Toc341102733"/>
      <w:bookmarkStart w:id="3185" w:name="_Toc347241466"/>
      <w:bookmarkStart w:id="3186" w:name="_Toc347744659"/>
      <w:bookmarkStart w:id="3187" w:name="_Toc348984442"/>
      <w:bookmarkStart w:id="3188" w:name="_Toc348984747"/>
      <w:bookmarkStart w:id="3189" w:name="_Toc349037910"/>
      <w:bookmarkStart w:id="3190" w:name="_Toc349038215"/>
      <w:bookmarkStart w:id="3191" w:name="_Toc349042708"/>
      <w:bookmarkStart w:id="3192" w:name="_Toc349642129"/>
      <w:bookmarkStart w:id="3193" w:name="_Toc351912706"/>
      <w:bookmarkStart w:id="3194" w:name="_Toc351914727"/>
      <w:bookmarkStart w:id="3195" w:name="_Toc351915193"/>
      <w:bookmarkStart w:id="3196" w:name="_Toc361231250"/>
      <w:bookmarkStart w:id="3197" w:name="_Toc361231776"/>
      <w:bookmarkStart w:id="3198" w:name="_Toc362445074"/>
      <w:bookmarkStart w:id="3199" w:name="_Toc363908996"/>
      <w:bookmarkStart w:id="3200" w:name="_Toc364463419"/>
      <w:bookmarkStart w:id="3201" w:name="_Toc366078017"/>
      <w:bookmarkStart w:id="3202" w:name="_Toc366078636"/>
      <w:bookmarkStart w:id="3203" w:name="_Toc366079621"/>
      <w:bookmarkStart w:id="3204" w:name="_Toc366080233"/>
      <w:bookmarkStart w:id="3205" w:name="_Toc366080842"/>
      <w:bookmarkStart w:id="3206" w:name="_Toc366505182"/>
      <w:bookmarkStart w:id="3207" w:name="_Toc366508551"/>
      <w:bookmarkStart w:id="3208" w:name="_Toc366513052"/>
      <w:bookmarkStart w:id="3209" w:name="_Toc366574241"/>
      <w:bookmarkStart w:id="3210" w:name="_Toc366578034"/>
      <w:bookmarkStart w:id="3211" w:name="_Toc366578628"/>
      <w:bookmarkStart w:id="3212" w:name="_Toc366579220"/>
      <w:bookmarkStart w:id="3213" w:name="_Toc366579811"/>
      <w:bookmarkStart w:id="3214" w:name="_Toc366580403"/>
      <w:bookmarkStart w:id="3215" w:name="_Toc366580994"/>
      <w:bookmarkStart w:id="3216" w:name="_Toc366581586"/>
      <w:bookmarkStart w:id="3217" w:name="_Toc179788283"/>
      <w:bookmarkStart w:id="3218" w:name="_Toc199516304"/>
      <w:bookmarkStart w:id="3219" w:name="_Toc194983968"/>
      <w:bookmarkStart w:id="3220" w:name="_Toc243112816"/>
      <w:bookmarkStart w:id="3221" w:name="_Toc349042709"/>
      <w:bookmarkStart w:id="3222" w:name="_Toc25589775"/>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r>
        <w:rPr>
          <w:rFonts w:eastAsia="Times New Roman"/>
        </w:rPr>
        <w:t>Core Representation Properties and their Format Semantics</w:t>
      </w:r>
      <w:bookmarkEnd w:id="3217"/>
      <w:bookmarkEnd w:id="3218"/>
      <w:bookmarkEnd w:id="3219"/>
      <w:bookmarkEnd w:id="3220"/>
      <w:bookmarkEnd w:id="3221"/>
      <w:bookmarkEnd w:id="3222"/>
    </w:p>
    <w:p w14:paraId="745D5223" w14:textId="77777777" w:rsidR="00000000" w:rsidRDefault="009D64FD">
      <w:pPr>
        <w:pStyle w:val="nobreak"/>
      </w:pPr>
      <w:r>
        <w:t xml:space="preserve">The next sections specify the core set of DFDL v1.0 properties that may be used in DFDL annotations </w:t>
      </w:r>
      <w:r>
        <w:t>in DFDL Schemas to describe data formats.</w:t>
      </w:r>
    </w:p>
    <w:p w14:paraId="3B24F7C2" w14:textId="77777777" w:rsidR="00000000" w:rsidRDefault="009D64FD">
      <w:pPr>
        <w:pStyle w:val="nobreak"/>
      </w:pPr>
      <w:r>
        <w:t xml:space="preserve">It is a Schema Definition Error when a DFDL schema does </w:t>
      </w:r>
      <w:r>
        <w:rPr>
          <w:i/>
        </w:rPr>
        <w:t>not</w:t>
      </w:r>
      <w:r>
        <w:t xml:space="preserve"> contain a definition for a representation property that is needed to interpret the data. For example, a DFDL schema containing any textual data must provi</w:t>
      </w:r>
      <w:r>
        <w:t>de a definition of the character set encoding property (dfdl:encoding) for that textual data, and if it is not part of the format properties context for that data, then it is a Schema Definition Error.</w:t>
      </w:r>
    </w:p>
    <w:p w14:paraId="1441AED0" w14:textId="77777777" w:rsidR="00000000" w:rsidRDefault="009D64FD">
      <w:r>
        <w:t>Furthermore, no default values are provided for repres</w:t>
      </w:r>
      <w:r>
        <w:t>entation properties as built-in definitions by any DFDL processor. This requires DFDL schemas to be explicit about the representation properties of the data they describe, and avoids any possibility of DFDL schemas that are meaningful for some DFDL process</w:t>
      </w:r>
      <w:r>
        <w:t>ors but not others.</w:t>
      </w:r>
    </w:p>
    <w:p w14:paraId="36DC132A" w14:textId="77777777" w:rsidR="00000000" w:rsidRDefault="009D64FD">
      <w:r>
        <w:t>The properties are organized as follows:</w:t>
      </w:r>
    </w:p>
    <w:p w14:paraId="33D8158A" w14:textId="77777777" w:rsidR="00000000" w:rsidRDefault="009D64FD">
      <w:pPr>
        <w:numPr>
          <w:ilvl w:val="0"/>
          <w:numId w:val="73"/>
        </w:numPr>
      </w:pPr>
      <w:r>
        <w:t xml:space="preserve">Common to both Content and Framing (see </w:t>
      </w:r>
      <w:r>
        <w:fldChar w:fldCharType="begin"/>
      </w:r>
      <w:r>
        <w:instrText xml:space="preserve"> REF _Ref255476147 \r \h </w:instrText>
      </w:r>
      <w:r>
        <w:fldChar w:fldCharType="separate"/>
      </w:r>
      <w:r>
        <w:t>11</w:t>
      </w:r>
      <w:r>
        <w:fldChar w:fldCharType="end"/>
      </w:r>
      <w:r>
        <w:t>)</w:t>
      </w:r>
    </w:p>
    <w:p w14:paraId="03BF1C76" w14:textId="77777777" w:rsidR="00000000" w:rsidRDefault="009D64FD">
      <w:pPr>
        <w:numPr>
          <w:ilvl w:val="0"/>
          <w:numId w:val="73"/>
        </w:numPr>
      </w:pPr>
      <w:r>
        <w:t xml:space="preserve">Common Framing, Position, and Length (see </w:t>
      </w:r>
      <w:r>
        <w:fldChar w:fldCharType="begin"/>
      </w:r>
      <w:r>
        <w:instrText xml:space="preserve"> REF _Ref25547</w:instrText>
      </w:r>
      <w:r>
        <w:instrText xml:space="preserve">6176 \r \h </w:instrText>
      </w:r>
      <w:r>
        <w:fldChar w:fldCharType="separate"/>
      </w:r>
      <w:r>
        <w:t>12</w:t>
      </w:r>
      <w:r>
        <w:fldChar w:fldCharType="end"/>
      </w:r>
      <w:r>
        <w:t>)</w:t>
      </w:r>
    </w:p>
    <w:p w14:paraId="55B39FBA" w14:textId="77777777" w:rsidR="00000000" w:rsidRDefault="009D64FD">
      <w:pPr>
        <w:numPr>
          <w:ilvl w:val="0"/>
          <w:numId w:val="73"/>
        </w:numPr>
      </w:pPr>
      <w:r>
        <w:t xml:space="preserve">Simple Type Content (see </w:t>
      </w:r>
      <w:r>
        <w:fldChar w:fldCharType="begin"/>
      </w:r>
      <w:r>
        <w:instrText xml:space="preserve"> REF _Ref255476219 \r \h </w:instrText>
      </w:r>
      <w:r>
        <w:fldChar w:fldCharType="separate"/>
      </w:r>
      <w:r>
        <w:t>13</w:t>
      </w:r>
      <w:r>
        <w:fldChar w:fldCharType="end"/>
      </w:r>
      <w:r>
        <w:t xml:space="preserve"> )</w:t>
      </w:r>
    </w:p>
    <w:p w14:paraId="670379A3" w14:textId="77777777" w:rsidR="00000000" w:rsidRDefault="009D64FD">
      <w:pPr>
        <w:numPr>
          <w:ilvl w:val="0"/>
          <w:numId w:val="73"/>
        </w:numPr>
      </w:pPr>
      <w:r>
        <w:t xml:space="preserve">Sequence Groups (see </w:t>
      </w:r>
      <w:r>
        <w:fldChar w:fldCharType="begin"/>
      </w:r>
      <w:r>
        <w:instrText xml:space="preserve"> REF _Ref255476240 \r \h </w:instrText>
      </w:r>
      <w:r>
        <w:fldChar w:fldCharType="separate"/>
      </w:r>
      <w:r>
        <w:t>14</w:t>
      </w:r>
      <w:r>
        <w:fldChar w:fldCharType="end"/>
      </w:r>
      <w:r>
        <w:t xml:space="preserve"> )</w:t>
      </w:r>
    </w:p>
    <w:p w14:paraId="0B5E3E9B" w14:textId="77777777" w:rsidR="00000000" w:rsidRDefault="009D64FD">
      <w:pPr>
        <w:numPr>
          <w:ilvl w:val="0"/>
          <w:numId w:val="73"/>
        </w:numPr>
      </w:pPr>
      <w:r>
        <w:t xml:space="preserve">Choice Groups (see </w:t>
      </w:r>
      <w:r>
        <w:fldChar w:fldCharType="begin"/>
      </w:r>
      <w:r>
        <w:instrText xml:space="preserve"> REF _Ref255476271 \r \h </w:instrText>
      </w:r>
      <w:r>
        <w:fldChar w:fldCharType="separate"/>
      </w:r>
      <w:r>
        <w:t>15</w:t>
      </w:r>
      <w:r>
        <w:fldChar w:fldCharType="end"/>
      </w:r>
      <w:r>
        <w:t xml:space="preserve"> )</w:t>
      </w:r>
    </w:p>
    <w:p w14:paraId="3994725D" w14:textId="77777777" w:rsidR="00000000" w:rsidRDefault="009D64FD">
      <w:pPr>
        <w:numPr>
          <w:ilvl w:val="0"/>
          <w:numId w:val="73"/>
        </w:numPr>
      </w:pPr>
      <w:r>
        <w:t xml:space="preserve">Array elements and optional elements (see </w:t>
      </w:r>
      <w:r>
        <w:fldChar w:fldCharType="begin"/>
      </w:r>
      <w:r>
        <w:instrText xml:space="preserve"> REF _Ref255476292 \r \h </w:instrText>
      </w:r>
      <w:r>
        <w:fldChar w:fldCharType="separate"/>
      </w:r>
      <w:r>
        <w:t>16</w:t>
      </w:r>
      <w:r>
        <w:fldChar w:fldCharType="end"/>
      </w:r>
      <w:r>
        <w:t xml:space="preserve"> )</w:t>
      </w:r>
    </w:p>
    <w:p w14:paraId="0EF41A27" w14:textId="77777777" w:rsidR="00000000" w:rsidRDefault="009D64FD">
      <w:pPr>
        <w:numPr>
          <w:ilvl w:val="0"/>
          <w:numId w:val="73"/>
        </w:numPr>
      </w:pPr>
      <w:r>
        <w:t xml:space="preserve">Calculated Values (see </w:t>
      </w:r>
      <w:r>
        <w:fldChar w:fldCharType="begin"/>
      </w:r>
      <w:r>
        <w:instrText xml:space="preserve"> REF _Ref255476304 \r \h </w:instrText>
      </w:r>
      <w:r>
        <w:fldChar w:fldCharType="separate"/>
      </w:r>
      <w:r>
        <w:t>17</w:t>
      </w:r>
      <w:r>
        <w:fldChar w:fldCharType="end"/>
      </w:r>
      <w:r>
        <w:t xml:space="preserve"> )</w:t>
      </w:r>
    </w:p>
    <w:p w14:paraId="459BFEC5" w14:textId="77777777" w:rsidR="00000000" w:rsidRDefault="009D64FD">
      <w:r>
        <w:t>Where properties are specific to a physical representation, the prope</w:t>
      </w:r>
      <w:r>
        <w:t>rty name may choose to reflect this. Where properties are related to a specific logical type grouping (defined below), the property name may choose to reflect this.</w:t>
      </w:r>
    </w:p>
    <w:p w14:paraId="0C8992AD" w14:textId="77777777" w:rsidR="00000000" w:rsidRDefault="009D64FD">
      <w:pPr>
        <w:rPr>
          <w:iCs/>
        </w:rPr>
      </w:pPr>
      <w:r>
        <w:rPr>
          <w:iCs/>
        </w:rPr>
        <w:t xml:space="preserve">A limited number of properties can take a DFDL expression which must return a value of the </w:t>
      </w:r>
      <w:r>
        <w:rPr>
          <w:iCs/>
        </w:rPr>
        <w:t>proper type for the property. Those properties that take an expression explicitly state in the description. Other properties do not take an expression.</w:t>
      </w:r>
    </w:p>
    <w:p w14:paraId="14CCB8CA" w14:textId="77777777" w:rsidR="00000000" w:rsidRDefault="009D64FD">
      <w:pPr>
        <w:rPr>
          <w:iCs/>
        </w:rPr>
      </w:pPr>
      <w:r>
        <w:rPr>
          <w:iCs/>
        </w:rPr>
        <w:t>The property description defines which schema component that the property may be specified on. In additi</w:t>
      </w:r>
      <w:r>
        <w:rPr>
          <w:iCs/>
        </w:rPr>
        <w:t>on most DFDL properties may be specified on a dfdl:format annotation.</w:t>
      </w:r>
    </w:p>
    <w:p w14:paraId="0CD9CADE" w14:textId="77777777" w:rsidR="00000000" w:rsidRDefault="009D64FD">
      <w:pPr>
        <w:pStyle w:val="Heading1"/>
        <w:rPr>
          <w:rFonts w:eastAsia="Times New Roman"/>
        </w:rPr>
      </w:pPr>
      <w:bookmarkStart w:id="3223" w:name="_Toc322911610"/>
      <w:bookmarkStart w:id="3224" w:name="_Toc322912149"/>
      <w:bookmarkStart w:id="3225" w:name="_Toc329092999"/>
      <w:bookmarkStart w:id="3226" w:name="_Toc332701512"/>
      <w:bookmarkStart w:id="3227" w:name="_Toc332701819"/>
      <w:bookmarkStart w:id="3228" w:name="_Toc332711613"/>
      <w:bookmarkStart w:id="3229" w:name="_Toc332711921"/>
      <w:bookmarkStart w:id="3230" w:name="_Toc332712223"/>
      <w:bookmarkStart w:id="3231" w:name="_Toc332724139"/>
      <w:bookmarkStart w:id="3232" w:name="_Toc332724439"/>
      <w:bookmarkStart w:id="3233" w:name="_Toc341102735"/>
      <w:bookmarkStart w:id="3234" w:name="_Toc347241468"/>
      <w:bookmarkStart w:id="3235" w:name="_Toc347744661"/>
      <w:bookmarkStart w:id="3236" w:name="_Toc348984444"/>
      <w:bookmarkStart w:id="3237" w:name="_Toc348984749"/>
      <w:bookmarkStart w:id="3238" w:name="_Toc349037912"/>
      <w:bookmarkStart w:id="3239" w:name="_Toc349038217"/>
      <w:bookmarkStart w:id="3240" w:name="_Toc349042710"/>
      <w:bookmarkStart w:id="3241" w:name="_Toc349642131"/>
      <w:bookmarkStart w:id="3242" w:name="_Toc351912708"/>
      <w:bookmarkStart w:id="3243" w:name="_Toc351914729"/>
      <w:bookmarkStart w:id="3244" w:name="_Toc351915195"/>
      <w:bookmarkStart w:id="3245" w:name="_Toc361231252"/>
      <w:bookmarkStart w:id="3246" w:name="_Toc361231778"/>
      <w:bookmarkStart w:id="3247" w:name="_Toc362445076"/>
      <w:bookmarkStart w:id="3248" w:name="_Toc363908998"/>
      <w:bookmarkStart w:id="3249" w:name="_Toc364463421"/>
      <w:bookmarkStart w:id="3250" w:name="_Toc366078019"/>
      <w:bookmarkStart w:id="3251" w:name="_Toc366078638"/>
      <w:bookmarkStart w:id="3252" w:name="_Toc366079623"/>
      <w:bookmarkStart w:id="3253" w:name="_Toc366080235"/>
      <w:bookmarkStart w:id="3254" w:name="_Toc366080844"/>
      <w:bookmarkStart w:id="3255" w:name="_Toc366505184"/>
      <w:bookmarkStart w:id="3256" w:name="_Toc366508553"/>
      <w:bookmarkStart w:id="3257" w:name="_Toc366513054"/>
      <w:bookmarkStart w:id="3258" w:name="_Toc366574243"/>
      <w:bookmarkStart w:id="3259" w:name="_Toc366578036"/>
      <w:bookmarkStart w:id="3260" w:name="_Toc366578630"/>
      <w:bookmarkStart w:id="3261" w:name="_Toc366579222"/>
      <w:bookmarkStart w:id="3262" w:name="_Toc366579813"/>
      <w:bookmarkStart w:id="3263" w:name="_Toc366580405"/>
      <w:bookmarkStart w:id="3264" w:name="_Toc366580996"/>
      <w:bookmarkStart w:id="3265" w:name="_Toc366581588"/>
      <w:bookmarkStart w:id="3266" w:name="_Toc322911611"/>
      <w:bookmarkStart w:id="3267" w:name="_Toc322912150"/>
      <w:bookmarkStart w:id="3268" w:name="_Toc329093000"/>
      <w:bookmarkStart w:id="3269" w:name="_Toc332701513"/>
      <w:bookmarkStart w:id="3270" w:name="_Toc332701820"/>
      <w:bookmarkStart w:id="3271" w:name="_Toc332711614"/>
      <w:bookmarkStart w:id="3272" w:name="_Toc332711922"/>
      <w:bookmarkStart w:id="3273" w:name="_Toc332712224"/>
      <w:bookmarkStart w:id="3274" w:name="_Toc332724140"/>
      <w:bookmarkStart w:id="3275" w:name="_Toc332724440"/>
      <w:bookmarkStart w:id="3276" w:name="_Toc341102736"/>
      <w:bookmarkStart w:id="3277" w:name="_Toc347241469"/>
      <w:bookmarkStart w:id="3278" w:name="_Toc347744662"/>
      <w:bookmarkStart w:id="3279" w:name="_Toc348984445"/>
      <w:bookmarkStart w:id="3280" w:name="_Toc348984750"/>
      <w:bookmarkStart w:id="3281" w:name="_Toc349037913"/>
      <w:bookmarkStart w:id="3282" w:name="_Toc349038218"/>
      <w:bookmarkStart w:id="3283" w:name="_Toc349042711"/>
      <w:bookmarkStart w:id="3284" w:name="_Toc349642132"/>
      <w:bookmarkStart w:id="3285" w:name="_Toc351912709"/>
      <w:bookmarkStart w:id="3286" w:name="_Toc351914730"/>
      <w:bookmarkStart w:id="3287" w:name="_Toc351915196"/>
      <w:bookmarkStart w:id="3288" w:name="_Toc361231253"/>
      <w:bookmarkStart w:id="3289" w:name="_Toc361231779"/>
      <w:bookmarkStart w:id="3290" w:name="_Toc362445077"/>
      <w:bookmarkStart w:id="3291" w:name="_Toc363908999"/>
      <w:bookmarkStart w:id="3292" w:name="_Toc364463422"/>
      <w:bookmarkStart w:id="3293" w:name="_Toc366078020"/>
      <w:bookmarkStart w:id="3294" w:name="_Toc366078639"/>
      <w:bookmarkStart w:id="3295" w:name="_Toc366079624"/>
      <w:bookmarkStart w:id="3296" w:name="_Toc366080236"/>
      <w:bookmarkStart w:id="3297" w:name="_Toc366080845"/>
      <w:bookmarkStart w:id="3298" w:name="_Toc366505185"/>
      <w:bookmarkStart w:id="3299" w:name="_Toc366508554"/>
      <w:bookmarkStart w:id="3300" w:name="_Toc366513055"/>
      <w:bookmarkStart w:id="3301" w:name="_Toc366574244"/>
      <w:bookmarkStart w:id="3302" w:name="_Toc366578037"/>
      <w:bookmarkStart w:id="3303" w:name="_Toc366578631"/>
      <w:bookmarkStart w:id="3304" w:name="_Toc366579223"/>
      <w:bookmarkStart w:id="3305" w:name="_Toc366579814"/>
      <w:bookmarkStart w:id="3306" w:name="_Toc366580406"/>
      <w:bookmarkStart w:id="3307" w:name="_Toc366580997"/>
      <w:bookmarkStart w:id="3308" w:name="_Toc366581589"/>
      <w:bookmarkStart w:id="3309" w:name="_Toc130873625"/>
      <w:bookmarkStart w:id="3310" w:name="_Toc140549597"/>
      <w:bookmarkStart w:id="3311" w:name="_Toc177399079"/>
      <w:bookmarkStart w:id="3312" w:name="_Toc175057366"/>
      <w:bookmarkStart w:id="3313" w:name="_Toc199516305"/>
      <w:bookmarkStart w:id="3314" w:name="_Toc194983969"/>
      <w:bookmarkStart w:id="3315" w:name="_Toc243112817"/>
      <w:bookmarkStart w:id="3316" w:name="_Ref255476147"/>
      <w:bookmarkStart w:id="3317" w:name="_Ref322880110"/>
      <w:bookmarkStart w:id="3318" w:name="_Ref322880152"/>
      <w:bookmarkStart w:id="3319" w:name="_Toc349042712"/>
      <w:bookmarkStart w:id="3320" w:name="_Toc25589776"/>
      <w:bookmarkEnd w:id="1745"/>
      <w:bookmarkEnd w:id="1746"/>
      <w:bookmarkEnd w:id="1747"/>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r>
        <w:rPr>
          <w:rFonts w:eastAsia="Times New Roman"/>
        </w:rPr>
        <w:t xml:space="preserve">Properties </w:t>
      </w:r>
      <w:bookmarkEnd w:id="3309"/>
      <w:bookmarkEnd w:id="3310"/>
      <w:r>
        <w:rPr>
          <w:rFonts w:eastAsia="Times New Roman"/>
        </w:rPr>
        <w:t>Common to both Content and Framing</w:t>
      </w:r>
      <w:bookmarkEnd w:id="3311"/>
      <w:bookmarkEnd w:id="3312"/>
      <w:bookmarkEnd w:id="3313"/>
      <w:bookmarkEnd w:id="3314"/>
      <w:bookmarkEnd w:id="3315"/>
      <w:bookmarkEnd w:id="3316"/>
      <w:bookmarkEnd w:id="3317"/>
      <w:bookmarkEnd w:id="3318"/>
      <w:bookmarkEnd w:id="3319"/>
      <w:bookmarkEnd w:id="3320"/>
    </w:p>
    <w:tbl>
      <w:tblPr>
        <w:tblStyle w:val="Table"/>
        <w:tblW w:w="5000" w:type="pct"/>
        <w:tblInd w:w="0" w:type="dxa"/>
        <w:tblLook w:val="01E0" w:firstRow="1" w:lastRow="1" w:firstColumn="1" w:lastColumn="1" w:noHBand="0" w:noVBand="0"/>
      </w:tblPr>
      <w:tblGrid>
        <w:gridCol w:w="2178"/>
        <w:gridCol w:w="6452"/>
      </w:tblGrid>
      <w:tr w:rsidR="00000000" w14:paraId="2F151FAD" w14:textId="77777777">
        <w:trPr>
          <w:cnfStyle w:val="100000000000" w:firstRow="1" w:lastRow="0" w:firstColumn="0" w:lastColumn="0" w:oddVBand="0" w:evenVBand="0" w:oddHBand="0" w:evenHBand="0" w:firstRowFirstColumn="0" w:firstRowLastColumn="0" w:lastRowFirstColumn="0" w:lastRowLastColumn="0"/>
        </w:trPr>
        <w:tc>
          <w:tcPr>
            <w:tcW w:w="2189" w:type="dxa"/>
            <w:hideMark/>
          </w:tcPr>
          <w:p w14:paraId="1A4863F1" w14:textId="77777777" w:rsidR="00000000" w:rsidRDefault="009D64FD">
            <w:r>
              <w:t>Property Name</w:t>
            </w:r>
          </w:p>
        </w:tc>
        <w:tc>
          <w:tcPr>
            <w:tcW w:w="6667" w:type="dxa"/>
            <w:hideMark/>
          </w:tcPr>
          <w:p w14:paraId="662EDE5A" w14:textId="77777777" w:rsidR="00000000" w:rsidRDefault="009D64FD">
            <w:r>
              <w:t>Description</w:t>
            </w:r>
          </w:p>
        </w:tc>
      </w:tr>
      <w:tr w:rsidR="00000000" w14:paraId="4FF79A50" w14:textId="77777777">
        <w:tc>
          <w:tcPr>
            <w:tcW w:w="2189" w:type="dxa"/>
            <w:tcBorders>
              <w:top w:val="single" w:sz="4" w:space="0" w:color="auto"/>
              <w:left w:val="single" w:sz="4" w:space="0" w:color="auto"/>
              <w:bottom w:val="single" w:sz="4" w:space="0" w:color="auto"/>
              <w:right w:val="single" w:sz="4" w:space="0" w:color="auto"/>
            </w:tcBorders>
            <w:hideMark/>
          </w:tcPr>
          <w:p w14:paraId="586D08C9" w14:textId="77777777" w:rsidR="00000000" w:rsidRDefault="009D64FD">
            <w:r>
              <w:t>byteOrder</w:t>
            </w:r>
          </w:p>
        </w:tc>
        <w:tc>
          <w:tcPr>
            <w:tcW w:w="6667" w:type="dxa"/>
            <w:tcBorders>
              <w:top w:val="single" w:sz="4" w:space="0" w:color="auto"/>
              <w:left w:val="single" w:sz="4" w:space="0" w:color="auto"/>
              <w:bottom w:val="single" w:sz="4" w:space="0" w:color="auto"/>
              <w:right w:val="single" w:sz="4" w:space="0" w:color="auto"/>
            </w:tcBorders>
          </w:tcPr>
          <w:p w14:paraId="69F6F829" w14:textId="77777777" w:rsidR="00000000" w:rsidRDefault="009D64FD">
            <w:pPr>
              <w:rPr>
                <w:rFonts w:cs="Arial"/>
              </w:rPr>
            </w:pPr>
            <w:r>
              <w:rPr>
                <w:rFonts w:cs="Arial"/>
              </w:rPr>
              <w:t>Enum or DFDL Expression</w:t>
            </w:r>
          </w:p>
          <w:p w14:paraId="429B2160" w14:textId="77777777" w:rsidR="00000000" w:rsidRDefault="009D64FD">
            <w:pPr>
              <w:rPr>
                <w:rFonts w:cs="Arial"/>
              </w:rPr>
            </w:pPr>
            <w:r>
              <w:rPr>
                <w:rFonts w:cs="Arial"/>
              </w:rPr>
              <w:t xml:space="preserve">Valid values 'bigEndian', 'littleEndian'.  </w:t>
            </w:r>
          </w:p>
          <w:p w14:paraId="545C299B" w14:textId="77777777" w:rsidR="00000000" w:rsidRDefault="009D64FD">
            <w:pPr>
              <w:rPr>
                <w:rFonts w:cs="Arial"/>
              </w:rPr>
            </w:pPr>
            <w:r>
              <w:rPr>
                <w:rFonts w:cs="Arial"/>
              </w:rPr>
              <w:t>This property can be computed by wa</w:t>
            </w:r>
            <w:r>
              <w:rPr>
                <w:rFonts w:cs="Arial"/>
              </w:rPr>
              <w:t xml:space="preserve">y of an expression which returns the string 'bigEndian' or 'littleEndian'. </w:t>
            </w:r>
            <w:r>
              <w:t xml:space="preserve">The expression must not contain forward references to elements which have not yet been processed.   </w:t>
            </w:r>
          </w:p>
          <w:p w14:paraId="6EB4EEF4" w14:textId="77777777" w:rsidR="00000000" w:rsidRDefault="009D64FD">
            <w:pPr>
              <w:rPr>
                <w:rFonts w:cs="Arial"/>
              </w:rPr>
            </w:pPr>
            <w:r>
              <w:rPr>
                <w:rFonts w:cs="Arial"/>
              </w:rPr>
              <w:t>Note that there is, intentionally, no such thing as 'native' endian</w:t>
            </w:r>
            <w:r>
              <w:rPr>
                <w:rStyle w:val="FootnoteReference"/>
                <w:rFonts w:cs="Arial"/>
                <w:szCs w:val="18"/>
              </w:rPr>
              <w:footnoteReference w:id="15"/>
            </w:r>
            <w:r>
              <w:rPr>
                <w:rFonts w:cs="Arial"/>
              </w:rPr>
              <w:t>.</w:t>
            </w:r>
          </w:p>
          <w:p w14:paraId="2E400A11" w14:textId="77777777" w:rsidR="00000000" w:rsidRDefault="009D64FD">
            <w:r>
              <w:t>This prope</w:t>
            </w:r>
            <w:r>
              <w:t>rty applies</w:t>
            </w:r>
            <w:r>
              <w:rPr>
                <w:rFonts w:eastAsia="Helv"/>
              </w:rPr>
              <w:t xml:space="preserve"> </w:t>
            </w:r>
            <w:r>
              <w:t>to</w:t>
            </w:r>
            <w:r>
              <w:rPr>
                <w:rFonts w:eastAsia="Helv"/>
              </w:rPr>
              <w:t xml:space="preserve"> </w:t>
            </w:r>
            <w:r>
              <w:t>all</w:t>
            </w:r>
            <w:r>
              <w:rPr>
                <w:rFonts w:eastAsia="Helv"/>
              </w:rPr>
              <w:t xml:space="preserve"> </w:t>
            </w:r>
            <w:r>
              <w:t>Number,</w:t>
            </w:r>
            <w:r>
              <w:rPr>
                <w:rFonts w:eastAsia="Helv"/>
              </w:rPr>
              <w:t xml:space="preserve"> </w:t>
            </w:r>
            <w:r>
              <w:t>Calendar, and Boolean</w:t>
            </w:r>
            <w:r>
              <w:rPr>
                <w:rFonts w:eastAsia="Helv"/>
              </w:rPr>
              <w:t xml:space="preserve"> types </w:t>
            </w:r>
            <w:r>
              <w:t>with</w:t>
            </w:r>
            <w:r>
              <w:rPr>
                <w:rFonts w:eastAsia="Helv"/>
              </w:rPr>
              <w:t xml:space="preserve"> </w:t>
            </w:r>
            <w:r>
              <w:t>representation</w:t>
            </w:r>
            <w:r>
              <w:rPr>
                <w:rFonts w:eastAsia="Helv"/>
              </w:rPr>
              <w:t xml:space="preserve"> </w:t>
            </w:r>
            <w:r>
              <w:t>binary.</w:t>
            </w:r>
            <w:r>
              <w:rPr>
                <w:rFonts w:eastAsia="Helv"/>
              </w:rPr>
              <w:t xml:space="preserve"> </w:t>
            </w:r>
            <w:r>
              <w:t>Specifically</w:t>
            </w:r>
            <w:r>
              <w:rPr>
                <w:rFonts w:eastAsia="Helv"/>
              </w:rPr>
              <w:t xml:space="preserve"> </w:t>
            </w:r>
            <w:r>
              <w:t>that</w:t>
            </w:r>
            <w:r>
              <w:rPr>
                <w:rFonts w:eastAsia="Helv"/>
              </w:rPr>
              <w:t xml:space="preserve"> </w:t>
            </w:r>
            <w:r>
              <w:t>is</w:t>
            </w:r>
            <w:r>
              <w:rPr>
                <w:rFonts w:eastAsia="Helv"/>
              </w:rPr>
              <w:t xml:space="preserve"> </w:t>
            </w:r>
            <w:r>
              <w:t>binary</w:t>
            </w:r>
            <w:r>
              <w:rPr>
                <w:rFonts w:eastAsia="Helv"/>
              </w:rPr>
              <w:t xml:space="preserve"> </w:t>
            </w:r>
            <w:r>
              <w:t>integers,</w:t>
            </w:r>
            <w:r>
              <w:rPr>
                <w:rFonts w:eastAsia="Helv"/>
              </w:rPr>
              <w:t xml:space="preserve"> binary booleans, all </w:t>
            </w:r>
            <w:r>
              <w:t>packed</w:t>
            </w:r>
            <w:r>
              <w:rPr>
                <w:rFonts w:eastAsia="Helv"/>
              </w:rPr>
              <w:t xml:space="preserve"> </w:t>
            </w:r>
            <w:r>
              <w:t>decimals,</w:t>
            </w:r>
            <w:r>
              <w:rPr>
                <w:rFonts w:eastAsia="Helv"/>
              </w:rPr>
              <w:t xml:space="preserve"> </w:t>
            </w:r>
            <w:r>
              <w:t>binary</w:t>
            </w:r>
            <w:r>
              <w:rPr>
                <w:rFonts w:eastAsia="Helv"/>
              </w:rPr>
              <w:t xml:space="preserve"> </w:t>
            </w:r>
            <w:r>
              <w:t>floats,</w:t>
            </w:r>
            <w:r>
              <w:rPr>
                <w:rFonts w:eastAsia="Helv"/>
              </w:rPr>
              <w:t xml:space="preserve"> </w:t>
            </w:r>
            <w:r>
              <w:t>binary</w:t>
            </w:r>
            <w:r>
              <w:rPr>
                <w:rFonts w:eastAsia="Helv"/>
              </w:rPr>
              <w:t xml:space="preserve"> </w:t>
            </w:r>
            <w:r>
              <w:t>seconds</w:t>
            </w:r>
            <w:r>
              <w:rPr>
                <w:rFonts w:eastAsia="Helv"/>
              </w:rPr>
              <w:t xml:space="preserve"> </w:t>
            </w:r>
            <w:r>
              <w:t>and</w:t>
            </w:r>
            <w:r>
              <w:rPr>
                <w:rFonts w:eastAsia="Helv"/>
              </w:rPr>
              <w:t xml:space="preserve"> </w:t>
            </w:r>
            <w:r>
              <w:t>binary</w:t>
            </w:r>
            <w:r>
              <w:rPr>
                <w:rFonts w:eastAsia="Helv"/>
              </w:rPr>
              <w:t xml:space="preserve"> </w:t>
            </w:r>
            <w:r>
              <w:t>milliseconds.</w:t>
            </w:r>
          </w:p>
          <w:p w14:paraId="69CEF8BA" w14:textId="77777777" w:rsidR="00000000" w:rsidRDefault="009D64FD">
            <w:pPr>
              <w:rPr>
                <w:del w:id="3321" w:author="Mike Beckerle" w:date="2019-11-25T14:57:00Z"/>
              </w:rPr>
            </w:pPr>
            <w:r>
              <w:t>This</w:t>
            </w:r>
            <w:r>
              <w:rPr>
                <w:rFonts w:eastAsia="Helv"/>
              </w:rPr>
              <w:t xml:space="preserve"> </w:t>
            </w:r>
            <w:r>
              <w:t>property</w:t>
            </w:r>
            <w:r>
              <w:rPr>
                <w:rFonts w:eastAsia="Helv"/>
              </w:rPr>
              <w:t xml:space="preserve"> </w:t>
            </w:r>
            <w:r>
              <w:t>is</w:t>
            </w:r>
            <w:r>
              <w:rPr>
                <w:rFonts w:eastAsia="Helv"/>
              </w:rPr>
              <w:t xml:space="preserve"> </w:t>
            </w:r>
            <w:r>
              <w:t>never</w:t>
            </w:r>
            <w:r>
              <w:rPr>
                <w:rFonts w:eastAsia="Helv"/>
              </w:rPr>
              <w:t xml:space="preserve"> </w:t>
            </w:r>
            <w:r>
              <w:t>used</w:t>
            </w:r>
            <w:r>
              <w:rPr>
                <w:rFonts w:eastAsia="Helv"/>
              </w:rPr>
              <w:t xml:space="preserve"> </w:t>
            </w:r>
            <w:r>
              <w:t>to</w:t>
            </w:r>
            <w:r>
              <w:rPr>
                <w:rFonts w:eastAsia="Helv"/>
              </w:rPr>
              <w:t xml:space="preserve"> </w:t>
            </w:r>
            <w:r>
              <w:t>establish</w:t>
            </w:r>
            <w:r>
              <w:rPr>
                <w:rFonts w:eastAsia="Helv"/>
              </w:rPr>
              <w:t xml:space="preserve"> </w:t>
            </w:r>
            <w:r>
              <w:t>the</w:t>
            </w:r>
            <w:r>
              <w:rPr>
                <w:rFonts w:eastAsia="Helv"/>
              </w:rPr>
              <w:t xml:space="preserve"> </w:t>
            </w:r>
            <w:r>
              <w:t>byte</w:t>
            </w:r>
            <w:r>
              <w:rPr>
                <w:rFonts w:eastAsia="Helv"/>
              </w:rPr>
              <w:t xml:space="preserve"> </w:t>
            </w:r>
            <w:r>
              <w:t>order</w:t>
            </w:r>
            <w:r>
              <w:rPr>
                <w:rFonts w:eastAsia="Helv"/>
              </w:rPr>
              <w:t xml:space="preserve"> </w:t>
            </w:r>
            <w:r>
              <w:t>for</w:t>
            </w:r>
            <w:r>
              <w:rPr>
                <w:rFonts w:eastAsia="Helv"/>
              </w:rPr>
              <w:t xml:space="preserve"> text /strings with </w:t>
            </w:r>
            <w:r>
              <w:t>Unicode</w:t>
            </w:r>
            <w:r>
              <w:rPr>
                <w:rFonts w:eastAsia="Helv"/>
              </w:rPr>
              <w:t xml:space="preserve"> fixed-width </w:t>
            </w:r>
            <w:r>
              <w:t xml:space="preserve">encodings that do not specify the byte order (UTF-16 and UTF-32). </w:t>
            </w:r>
            <w:del w:id="3322" w:author="Mike Beckerle" w:date="2019-11-25T14:57:00Z">
              <w:r>
                <w:delText xml:space="preserve">See Section </w:delText>
              </w:r>
              <w:r>
                <w:fldChar w:fldCharType="begin"/>
              </w:r>
              <w:r>
                <w:delInstrText xml:space="preserve"> REF _Ref320436132 \r \h  \* MERGEFORMAT </w:delInstrText>
              </w:r>
              <w:r>
                <w:fldChar w:fldCharType="separate"/>
              </w:r>
              <w:r>
                <w:delText>11.1</w:delText>
              </w:r>
              <w:r>
                <w:fldChar w:fldCharType="end"/>
              </w:r>
              <w:r>
                <w:delText xml:space="preserve"> </w:delText>
              </w:r>
              <w:r>
                <w:fldChar w:fldCharType="begin"/>
              </w:r>
              <w:r>
                <w:delInstrText xml:space="preserve"> REF _Ref320436132 \h  \* MERGEFORMAT </w:delInstrText>
              </w:r>
              <w:r>
                <w:fldChar w:fldCharType="separate"/>
              </w:r>
              <w:r>
                <w:delText>Unicode Byte Order Marks (BOM)</w:delText>
              </w:r>
              <w:r>
                <w:fldChar w:fldCharType="end"/>
              </w:r>
              <w:r>
                <w:delText xml:space="preserve"> for details.</w:delText>
              </w:r>
            </w:del>
          </w:p>
          <w:p w14:paraId="4428ED82" w14:textId="77777777" w:rsidR="00000000" w:rsidRDefault="009D64FD">
            <w:pPr>
              <w:rPr>
                <w:ins w:id="3323" w:author="Mike Beckerle" w:date="2019-11-25T14:57:00Z"/>
                <w:rFonts w:cs="Arial"/>
              </w:rPr>
            </w:pPr>
          </w:p>
          <w:p w14:paraId="712C6A51" w14:textId="77777777" w:rsidR="00000000" w:rsidRDefault="009D64FD">
            <w:r>
              <w:rPr>
                <w:rFonts w:cs="Arial"/>
              </w:rPr>
              <w:t xml:space="preserve">Annotation: dfdl:element, dfdl:simpleType </w:t>
            </w:r>
          </w:p>
        </w:tc>
      </w:tr>
      <w:tr w:rsidR="00000000" w14:paraId="4A0C27EF" w14:textId="77777777">
        <w:tc>
          <w:tcPr>
            <w:tcW w:w="2189" w:type="dxa"/>
            <w:tcBorders>
              <w:top w:val="single" w:sz="4" w:space="0" w:color="auto"/>
              <w:left w:val="single" w:sz="4" w:space="0" w:color="auto"/>
              <w:bottom w:val="single" w:sz="4" w:space="0" w:color="auto"/>
              <w:right w:val="single" w:sz="4" w:space="0" w:color="auto"/>
            </w:tcBorders>
            <w:hideMark/>
          </w:tcPr>
          <w:p w14:paraId="68E7D6B0" w14:textId="77777777" w:rsidR="00000000" w:rsidRDefault="009D64FD">
            <w:r>
              <w:t>bitOrder</w:t>
            </w:r>
          </w:p>
        </w:tc>
        <w:tc>
          <w:tcPr>
            <w:tcW w:w="6667" w:type="dxa"/>
            <w:tcBorders>
              <w:top w:val="single" w:sz="4" w:space="0" w:color="auto"/>
              <w:left w:val="single" w:sz="4" w:space="0" w:color="auto"/>
              <w:bottom w:val="single" w:sz="4" w:space="0" w:color="auto"/>
              <w:right w:val="single" w:sz="4" w:space="0" w:color="auto"/>
            </w:tcBorders>
            <w:hideMark/>
          </w:tcPr>
          <w:p w14:paraId="2123FFCC" w14:textId="77777777" w:rsidR="00000000" w:rsidRDefault="009D64FD">
            <w:pPr>
              <w:rPr>
                <w:rFonts w:cs="Arial"/>
              </w:rPr>
            </w:pPr>
            <w:r>
              <w:rPr>
                <w:rFonts w:cs="Arial"/>
              </w:rPr>
              <w:t xml:space="preserve">Enum </w:t>
            </w:r>
          </w:p>
          <w:p w14:paraId="7D18F120" w14:textId="77777777" w:rsidR="00000000" w:rsidRDefault="009D64FD">
            <w:pPr>
              <w:rPr>
                <w:rFonts w:cs="Arial"/>
              </w:rPr>
            </w:pPr>
            <w:r>
              <w:rPr>
                <w:rFonts w:cs="Arial"/>
              </w:rPr>
              <w:t>Valid values '</w:t>
            </w:r>
            <w:r>
              <w:rPr>
                <w:rFonts w:cs="Arial"/>
              </w:rPr>
              <w:t xml:space="preserve">mostSignificantBitFirst', 'leastSignificantBitFirst'.  </w:t>
            </w:r>
          </w:p>
          <w:p w14:paraId="40E7456C" w14:textId="77777777" w:rsidR="00000000" w:rsidRDefault="009D64FD">
            <w:r>
              <w:t>The bits of a byte each have a place value or significance of 2</w:t>
            </w:r>
            <w:r>
              <w:rPr>
                <w:i/>
                <w:vertAlign w:val="superscript"/>
              </w:rPr>
              <w:t>n</w:t>
            </w:r>
            <w:r>
              <w:t xml:space="preserve">, for </w:t>
            </w:r>
            <w:r>
              <w:rPr>
                <w:i/>
              </w:rPr>
              <w:t>n</w:t>
            </w:r>
            <w:r>
              <w:t xml:space="preserve"> from 0 to 7. Hence, the byte value 255 = 2</w:t>
            </w:r>
            <w:r>
              <w:rPr>
                <w:vertAlign w:val="superscript"/>
              </w:rPr>
              <w:t>7</w:t>
            </w:r>
            <w:r>
              <w:t xml:space="preserve"> + 2</w:t>
            </w:r>
            <w:r>
              <w:rPr>
                <w:vertAlign w:val="superscript"/>
              </w:rPr>
              <w:t>6</w:t>
            </w:r>
            <w:r>
              <w:t xml:space="preserve"> + 2</w:t>
            </w:r>
            <w:r>
              <w:rPr>
                <w:vertAlign w:val="superscript"/>
              </w:rPr>
              <w:t>5</w:t>
            </w:r>
            <w:r>
              <w:t xml:space="preserve"> + 2</w:t>
            </w:r>
            <w:r>
              <w:rPr>
                <w:vertAlign w:val="superscript"/>
              </w:rPr>
              <w:t>4</w:t>
            </w:r>
            <w:r>
              <w:t xml:space="preserve"> + 2</w:t>
            </w:r>
            <w:r>
              <w:rPr>
                <w:vertAlign w:val="superscript"/>
              </w:rPr>
              <w:t>3</w:t>
            </w:r>
            <w:r>
              <w:t xml:space="preserve"> + 2</w:t>
            </w:r>
            <w:r>
              <w:rPr>
                <w:vertAlign w:val="superscript"/>
              </w:rPr>
              <w:t>2</w:t>
            </w:r>
            <w:r>
              <w:t xml:space="preserve"> + 2</w:t>
            </w:r>
            <w:r>
              <w:rPr>
                <w:vertAlign w:val="superscript"/>
              </w:rPr>
              <w:t>1</w:t>
            </w:r>
            <w:r>
              <w:t xml:space="preserve"> + 2</w:t>
            </w:r>
            <w:r>
              <w:rPr>
                <w:vertAlign w:val="superscript"/>
              </w:rPr>
              <w:t>0</w:t>
            </w:r>
            <w:r>
              <w:t xml:space="preserve">. </w:t>
            </w:r>
            <w:r>
              <w:t>A bit can always be unambiguously identified as the 2</w:t>
            </w:r>
            <w:r>
              <w:rPr>
                <w:i/>
                <w:vertAlign w:val="superscript"/>
              </w:rPr>
              <w:t>n</w:t>
            </w:r>
            <w:r>
              <w:t>-bit.</w:t>
            </w:r>
          </w:p>
          <w:p w14:paraId="035F1030" w14:textId="77777777" w:rsidR="00000000" w:rsidRDefault="009D64FD">
            <w:r>
              <w:t>The bit order is the correspondence of a bit's numeric significance to the bit position (1 to 8) within the byte.</w:t>
            </w:r>
          </w:p>
          <w:p w14:paraId="70FCADA4" w14:textId="77777777" w:rsidR="00000000" w:rsidRDefault="009D64FD">
            <w:r>
              <w:t xml:space="preserve">Value 'mostSignificantBitFirst' means: </w:t>
            </w:r>
          </w:p>
          <w:p w14:paraId="289E733A" w14:textId="77777777" w:rsidR="00000000" w:rsidRDefault="009D64FD">
            <w:pPr>
              <w:numPr>
                <w:ilvl w:val="0"/>
                <w:numId w:val="74"/>
              </w:numPr>
            </w:pPr>
            <w:r>
              <w:t>The 2</w:t>
            </w:r>
            <w:r>
              <w:rPr>
                <w:vertAlign w:val="superscript"/>
              </w:rPr>
              <w:t>7</w:t>
            </w:r>
            <w:r>
              <w:t xml:space="preserve"> bit is first, i.e., has bit positio</w:t>
            </w:r>
            <w:r>
              <w:t xml:space="preserve">n 1. </w:t>
            </w:r>
          </w:p>
          <w:p w14:paraId="61B73B47" w14:textId="77777777" w:rsidR="00000000" w:rsidRDefault="009D64FD">
            <w:pPr>
              <w:numPr>
                <w:ilvl w:val="0"/>
                <w:numId w:val="74"/>
              </w:numPr>
            </w:pPr>
            <w:r>
              <w:t>In general the 2</w:t>
            </w:r>
            <w:r>
              <w:rPr>
                <w:i/>
                <w:vertAlign w:val="superscript"/>
              </w:rPr>
              <w:t>n</w:t>
            </w:r>
            <w:r>
              <w:t xml:space="preserve"> bit has position 8 - </w:t>
            </w:r>
            <w:r>
              <w:rPr>
                <w:i/>
              </w:rPr>
              <w:t xml:space="preserve">n. </w:t>
            </w:r>
          </w:p>
          <w:p w14:paraId="4D6A105F" w14:textId="77777777" w:rsidR="00000000" w:rsidRDefault="009D64FD">
            <w:pPr>
              <w:numPr>
                <w:ilvl w:val="0"/>
                <w:numId w:val="74"/>
              </w:numPr>
            </w:pPr>
            <w:r>
              <w:t>The least significant bits of byte N are considered to be adjacent to the most significant bits of byte N+1.</w:t>
            </w:r>
          </w:p>
          <w:p w14:paraId="7902F6D5" w14:textId="77777777" w:rsidR="00000000" w:rsidRDefault="009D64FD">
            <w:r>
              <w:t>Value 'leastSignificantBitFirst' means:</w:t>
            </w:r>
          </w:p>
          <w:p w14:paraId="01C43FEB" w14:textId="77777777" w:rsidR="00000000" w:rsidRDefault="009D64FD">
            <w:pPr>
              <w:numPr>
                <w:ilvl w:val="0"/>
                <w:numId w:val="75"/>
              </w:numPr>
            </w:pPr>
            <w:r>
              <w:t>The 2</w:t>
            </w:r>
            <w:r>
              <w:rPr>
                <w:vertAlign w:val="superscript"/>
              </w:rPr>
              <w:t>0</w:t>
            </w:r>
            <w:r>
              <w:t xml:space="preserve"> bit is first, i.e., has bit position 1. </w:t>
            </w:r>
          </w:p>
          <w:p w14:paraId="60D4DBA2" w14:textId="77777777" w:rsidR="00000000" w:rsidRDefault="009D64FD">
            <w:pPr>
              <w:numPr>
                <w:ilvl w:val="0"/>
                <w:numId w:val="75"/>
              </w:numPr>
            </w:pPr>
            <w:r>
              <w:t>In general</w:t>
            </w:r>
            <w:r>
              <w:t xml:space="preserve"> the 2</w:t>
            </w:r>
            <w:r>
              <w:rPr>
                <w:i/>
                <w:vertAlign w:val="superscript"/>
              </w:rPr>
              <w:t>n</w:t>
            </w:r>
            <w:r>
              <w:t xml:space="preserve"> bit has position </w:t>
            </w:r>
            <w:r>
              <w:rPr>
                <w:i/>
              </w:rPr>
              <w:t xml:space="preserve">n </w:t>
            </w:r>
            <w:r>
              <w:t>+</w:t>
            </w:r>
            <w:r>
              <w:rPr>
                <w:i/>
              </w:rPr>
              <w:t xml:space="preserve"> </w:t>
            </w:r>
            <w:r>
              <w:t>1</w:t>
            </w:r>
            <w:r>
              <w:rPr>
                <w:i/>
              </w:rPr>
              <w:t xml:space="preserve">. </w:t>
            </w:r>
          </w:p>
          <w:p w14:paraId="60FAB7B5" w14:textId="77777777" w:rsidR="00000000" w:rsidRDefault="009D64FD">
            <w:pPr>
              <w:numPr>
                <w:ilvl w:val="0"/>
                <w:numId w:val="75"/>
              </w:numPr>
            </w:pPr>
            <w:r>
              <w:t>The most significant bits of byte N are considered to be adjacent to the least significant bits of byte N+1.</w:t>
            </w:r>
          </w:p>
          <w:p w14:paraId="0D669424" w14:textId="77777777" w:rsidR="00000000" w:rsidRDefault="009D64FD">
            <w:r>
              <w:t>This property applies to all content and framing since it determines which bits of a byte occupy what bit position</w:t>
            </w:r>
            <w:r>
              <w:t xml:space="preserve">s. Content and framing are defined in terms of regions of the data stream, and these regions are defined in terms of the starting bit position and ending bit position; hence, dfdl:bitOrder is relevant to determining the specific bits of any grammar region </w:t>
            </w:r>
            <w:r>
              <w:t xml:space="preserve">(see Section 9.2) when the region's starting bit position or ending bit position are not on a byte boundary.  </w:t>
            </w:r>
          </w:p>
          <w:p w14:paraId="334DE672" w14:textId="77777777" w:rsidR="00000000" w:rsidRDefault="009D64FD">
            <w:r>
              <w:t xml:space="preserve">The bit order can only change on byte boundaries, and alignment of up to 7 bits will be </w:t>
            </w:r>
            <w:ins w:id="3324" w:author="Mike Beckerle" w:date="2019-09-26T19:31:00Z">
              <w:r>
                <w:rPr>
                  <w:rFonts w:cs="Arial"/>
                </w:rPr>
                <w:t>skipped (parsing) or inserted (unparsing)</w:t>
              </w:r>
            </w:ins>
            <w:del w:id="3325" w:author="Mike Beckerle" w:date="2019-09-26T19:31:00Z">
              <w:r>
                <w:delText>inserted</w:delText>
              </w:r>
            </w:del>
            <w:r>
              <w:t xml:space="preserve"> to ensu</w:t>
            </w:r>
            <w:r>
              <w:t>re byte-alignment whenever the bit order changes.</w:t>
            </w:r>
          </w:p>
          <w:p w14:paraId="4E8E7430" w14:textId="77777777" w:rsidR="00000000" w:rsidRDefault="009D64FD">
            <w:r>
              <w:rPr>
                <w:rFonts w:cs="Arial"/>
              </w:rPr>
              <w:t>Annotation: dfdl:element, dfdl:simpleType, dfdl:sequence, dfdl:choice, dfdl:group</w:t>
            </w:r>
            <w:r>
              <w:t xml:space="preserve">  </w:t>
            </w:r>
          </w:p>
        </w:tc>
      </w:tr>
      <w:tr w:rsidR="00000000" w14:paraId="1D3307D6" w14:textId="77777777">
        <w:tc>
          <w:tcPr>
            <w:tcW w:w="2189" w:type="dxa"/>
            <w:tcBorders>
              <w:top w:val="single" w:sz="4" w:space="0" w:color="auto"/>
              <w:left w:val="single" w:sz="4" w:space="0" w:color="auto"/>
              <w:bottom w:val="single" w:sz="4" w:space="0" w:color="auto"/>
              <w:right w:val="single" w:sz="4" w:space="0" w:color="auto"/>
            </w:tcBorders>
            <w:hideMark/>
          </w:tcPr>
          <w:p w14:paraId="4F64D523" w14:textId="77777777" w:rsidR="00000000" w:rsidRDefault="009D64FD">
            <w:r>
              <w:t>encoding</w:t>
            </w:r>
          </w:p>
        </w:tc>
        <w:tc>
          <w:tcPr>
            <w:tcW w:w="6667" w:type="dxa"/>
            <w:tcBorders>
              <w:top w:val="single" w:sz="4" w:space="0" w:color="auto"/>
              <w:left w:val="single" w:sz="4" w:space="0" w:color="auto"/>
              <w:bottom w:val="single" w:sz="4" w:space="0" w:color="auto"/>
              <w:right w:val="single" w:sz="4" w:space="0" w:color="auto"/>
            </w:tcBorders>
            <w:hideMark/>
          </w:tcPr>
          <w:p w14:paraId="6A518D55" w14:textId="77777777" w:rsidR="00000000" w:rsidRDefault="009D64FD">
            <w:r>
              <w:t>Enum or DFDL Expression</w:t>
            </w:r>
          </w:p>
          <w:p w14:paraId="55A7EC1D" w14:textId="77777777" w:rsidR="00000000" w:rsidRDefault="009D64FD">
            <w:r>
              <w:t>Values are one of:</w:t>
            </w:r>
          </w:p>
          <w:p w14:paraId="261A0681" w14:textId="77777777" w:rsidR="00000000" w:rsidRDefault="009D64FD">
            <w:pPr>
              <w:numPr>
                <w:ilvl w:val="0"/>
                <w:numId w:val="76"/>
              </w:numPr>
            </w:pPr>
            <w:r>
              <w:t>IANA charset name</w:t>
            </w:r>
          </w:p>
          <w:p w14:paraId="4F7840E7" w14:textId="77777777" w:rsidR="00000000" w:rsidRDefault="009D64FD">
            <w:pPr>
              <w:numPr>
                <w:ilvl w:val="0"/>
                <w:numId w:val="76"/>
              </w:numPr>
            </w:pPr>
            <w:r>
              <w:t>CCSID</w:t>
            </w:r>
            <w:r>
              <w:rPr>
                <w:rStyle w:val="FootnoteReference"/>
                <w:szCs w:val="18"/>
              </w:rPr>
              <w:footnoteReference w:id="16"/>
            </w:r>
          </w:p>
          <w:p w14:paraId="535EC70B" w14:textId="77777777" w:rsidR="00000000" w:rsidRDefault="009D64FD">
            <w:pPr>
              <w:numPr>
                <w:ilvl w:val="0"/>
                <w:numId w:val="76"/>
              </w:numPr>
            </w:pPr>
            <w:r>
              <w:t>DFDL standard encoding name</w:t>
            </w:r>
          </w:p>
          <w:p w14:paraId="7606C4C3" w14:textId="77777777" w:rsidR="00000000" w:rsidRDefault="009D64FD">
            <w:pPr>
              <w:numPr>
                <w:ilvl w:val="0"/>
                <w:numId w:val="76"/>
              </w:numPr>
            </w:pPr>
            <w:r>
              <w:t>Implementation-specific encoding name</w:t>
            </w:r>
          </w:p>
          <w:p w14:paraId="7CB76FE3" w14:textId="77777777" w:rsidR="00000000" w:rsidRDefault="009D64FD">
            <w:r>
              <w:t>This property can be computed by way of an expression which returns an appropriate string value. The expression must not contain forward references to elements which have not yet been proces</w:t>
            </w:r>
            <w:r>
              <w:t xml:space="preserve">sed.  </w:t>
            </w:r>
          </w:p>
          <w:p w14:paraId="244C4BD5" w14:textId="77777777" w:rsidR="00000000" w:rsidRDefault="009D64FD">
            <w:r>
              <w:t>Note that there is, deliberately, no concept of 'native' encoding</w:t>
            </w:r>
            <w:r>
              <w:rPr>
                <w:rStyle w:val="FootnoteReference"/>
                <w:szCs w:val="18"/>
              </w:rPr>
              <w:footnoteReference w:id="17"/>
            </w:r>
            <w:r>
              <w:t>.</w:t>
            </w:r>
          </w:p>
          <w:p w14:paraId="1E05E14E" w14:textId="77777777" w:rsidR="00000000" w:rsidRDefault="009D64FD">
            <w:r>
              <w:t xml:space="preserve">Conforming DFDL v1.0 processors must accept at least 'UTF-8', 'UTF-16', 'UTF-16BE', 'UTF-16LE', 'ASCII', and 'ISO-8859-1' as encoding names. </w:t>
            </w:r>
          </w:p>
          <w:p w14:paraId="62A12648" w14:textId="77777777" w:rsidR="00000000" w:rsidRDefault="009D64FD">
            <w:r>
              <w:t>Encoding names are case-insensitive, so</w:t>
            </w:r>
            <w:r>
              <w:t xml:space="preserve"> 'utf-8' and 'UTF-8' are equivalent. </w:t>
            </w:r>
          </w:p>
          <w:p w14:paraId="5B4673CB" w14:textId="77777777" w:rsidR="00000000" w:rsidRDefault="009D64FD">
            <w:r>
              <w:t xml:space="preserve">Unicode character set encodings that do not specify a byte order (such as UTF-16 or UTF-32) can have their byte-order controlled by a document-level byte-order-mark (BOM). See Section </w:t>
            </w:r>
            <w:r>
              <w:fldChar w:fldCharType="begin"/>
            </w:r>
            <w:r>
              <w:instrText xml:space="preserve"> REF _Ref320436132 \r \h  \* MER</w:instrText>
            </w:r>
            <w:r>
              <w:instrText xml:space="preserve">GEFORMAT </w:instrText>
            </w:r>
            <w:r>
              <w:fldChar w:fldCharType="separate"/>
            </w:r>
            <w:r>
              <w:t>11.1</w:t>
            </w:r>
            <w:r>
              <w:fldChar w:fldCharType="end"/>
            </w:r>
            <w:r>
              <w:t xml:space="preserve"> </w:t>
            </w:r>
            <w:r>
              <w:fldChar w:fldCharType="begin"/>
            </w:r>
            <w:r>
              <w:instrText xml:space="preserve"> REF _Ref320436132 \h  \* MERGEFORMAT </w:instrText>
            </w:r>
            <w:r>
              <w:fldChar w:fldCharType="separate"/>
            </w:r>
            <w:r>
              <w:t>Unicode Byte Order Marks (BOM)</w:t>
            </w:r>
            <w:r>
              <w:fldChar w:fldCharType="end"/>
            </w:r>
            <w:r>
              <w:t xml:space="preserve"> for details. </w:t>
            </w:r>
          </w:p>
          <w:p w14:paraId="38D51235" w14:textId="77777777" w:rsidR="00000000" w:rsidRDefault="009D64FD">
            <w:r>
              <w:t>The encoding name 'UTF-8' i</w:t>
            </w:r>
            <w:r>
              <w:t>s interpreted strictly and does not include variants such as CESU-8.</w:t>
            </w:r>
          </w:p>
          <w:p w14:paraId="61283E76" w14:textId="77777777" w:rsidR="00000000" w:rsidRDefault="009D64FD">
            <w:r>
              <w:t xml:space="preserve">DFDL standard encoding names are defined in Section </w:t>
            </w:r>
            <w:r>
              <w:fldChar w:fldCharType="begin"/>
            </w:r>
            <w:r>
              <w:instrText xml:space="preserve"> REF _Ref393989958 \r \h </w:instrText>
            </w:r>
            <w:r>
              <w:fldChar w:fldCharType="separate"/>
            </w:r>
            <w:r>
              <w:t>34</w:t>
            </w:r>
            <w:r>
              <w:fldChar w:fldCharType="end"/>
            </w:r>
            <w:r>
              <w:t xml:space="preserve"> </w:t>
            </w:r>
            <w:r>
              <w:fldChar w:fldCharType="begin"/>
            </w:r>
            <w:r>
              <w:instrText xml:space="preserve"> REF _Ref393989958 \h </w:instrText>
            </w:r>
            <w:r>
              <w:fldChar w:fldCharType="separate"/>
            </w:r>
            <w:r>
              <w:t>Appendix D: DF</w:t>
            </w:r>
            <w:r>
              <w:t>DL Standard Encodings</w:t>
            </w:r>
            <w:r>
              <w:fldChar w:fldCharType="end"/>
            </w:r>
            <w:r>
              <w:t xml:space="preserve">. When supported, a conforming DFDL implementation must implement them in a uniform manner so that they are portable across all DFDL implementations that implement them. </w:t>
            </w:r>
          </w:p>
          <w:p w14:paraId="5FF13272" w14:textId="77777777" w:rsidR="00000000" w:rsidRDefault="009D64FD">
            <w:r>
              <w:t xml:space="preserve">Additional implementation-defined encoding names may be provided only for character set encodings for which there is no IANA name standard nor CCSID standard </w:t>
            </w:r>
            <w:r>
              <w:rPr>
                <w:bCs/>
              </w:rPr>
              <w:t>nor DFDL standard encoding</w:t>
            </w:r>
            <w:r>
              <w:t xml:space="preserve">. These implementation-defined encodings must have "X-" as a prefix to </w:t>
            </w:r>
            <w:r>
              <w:t xml:space="preserve">their name, </w:t>
            </w:r>
            <w:r>
              <w:rPr>
                <w:bCs/>
              </w:rPr>
              <w:t>as</w:t>
            </w:r>
            <w:r>
              <w:t xml:space="preserve"> they are subject to being superseded </w:t>
            </w:r>
            <w:r>
              <w:rPr>
                <w:bCs/>
              </w:rPr>
              <w:t>by IANA</w:t>
            </w:r>
            <w:r>
              <w:t xml:space="preserve"> or DFDL standard encoding names.</w:t>
            </w:r>
          </w:p>
          <w:p w14:paraId="432929BD" w14:textId="77777777" w:rsidR="00000000" w:rsidRDefault="009D64FD">
            <w:r>
              <w:t>Annotation: dfdl:element, dfdl:simpleType, dfdl:sequence, dfdl:choice, dfdl:group</w:t>
            </w:r>
          </w:p>
        </w:tc>
      </w:tr>
      <w:tr w:rsidR="00000000" w14:paraId="373DD160" w14:textId="77777777">
        <w:tc>
          <w:tcPr>
            <w:tcW w:w="2189" w:type="dxa"/>
            <w:tcBorders>
              <w:top w:val="single" w:sz="4" w:space="0" w:color="auto"/>
              <w:left w:val="single" w:sz="4" w:space="0" w:color="auto"/>
              <w:bottom w:val="single" w:sz="4" w:space="0" w:color="auto"/>
              <w:right w:val="single" w:sz="4" w:space="0" w:color="auto"/>
            </w:tcBorders>
            <w:hideMark/>
          </w:tcPr>
          <w:p w14:paraId="49C05DDB" w14:textId="77777777" w:rsidR="00000000" w:rsidRDefault="009D64FD">
            <w:r>
              <w:t>utf16Width</w:t>
            </w:r>
          </w:p>
        </w:tc>
        <w:tc>
          <w:tcPr>
            <w:tcW w:w="6667" w:type="dxa"/>
            <w:tcBorders>
              <w:top w:val="single" w:sz="4" w:space="0" w:color="auto"/>
              <w:left w:val="single" w:sz="4" w:space="0" w:color="auto"/>
              <w:bottom w:val="single" w:sz="4" w:space="0" w:color="auto"/>
              <w:right w:val="single" w:sz="4" w:space="0" w:color="auto"/>
            </w:tcBorders>
            <w:hideMark/>
          </w:tcPr>
          <w:p w14:paraId="73DD6E7A" w14:textId="77777777" w:rsidR="00000000" w:rsidRDefault="009D64FD">
            <w:r>
              <w:t>Enum</w:t>
            </w:r>
          </w:p>
          <w:p w14:paraId="10E428F2" w14:textId="77777777" w:rsidR="00000000" w:rsidRDefault="009D64FD">
            <w:r>
              <w:t>Valid values are 'fixed', 'variable'.</w:t>
            </w:r>
          </w:p>
          <w:p w14:paraId="1C0391AD" w14:textId="77777777" w:rsidR="00000000" w:rsidRDefault="009D64FD">
            <w:r>
              <w:t>Applies only when encoding is 'UTF-16', 'UTF-16BE', UTF16-LE' or their CCSID equivalents.</w:t>
            </w:r>
          </w:p>
          <w:p w14:paraId="4FF85172" w14:textId="77777777" w:rsidR="00000000" w:rsidRDefault="009D64FD">
            <w:r>
              <w:t xml:space="preserve">Specifies whether the encoding 'UTF-16' should be treated as a fixed or variable width encoding. 'UTF-16' can contain characters which require two codepoints (called </w:t>
            </w:r>
            <w:r>
              <w:t xml:space="preserve">a surrogate pair) to represent. When utf16Width is 'fixed', these surrogate code points are treated as separate characters. When utf16Width is 'variable', then surrogate pairs are converted into a single character on parsing, and such a character is split </w:t>
            </w:r>
            <w:r>
              <w:t>into two characters on unparsing.</w:t>
            </w:r>
          </w:p>
          <w:p w14:paraId="045953B7" w14:textId="77777777" w:rsidR="00000000" w:rsidRDefault="009D64FD">
            <w:r>
              <w:t xml:space="preserve">When utf16Width is 'variable', then on parsing an un-paired surrogate codepoint causes a decode error, which can be controlled via dfdl:encodingErrorPolicy described below. </w:t>
            </w:r>
          </w:p>
          <w:p w14:paraId="71ED4A07" w14:textId="77777777" w:rsidR="00000000" w:rsidRDefault="009D64FD">
            <w:r>
              <w:t>Annotation: dfdl:element, dfdl:simpleType, dfdl:</w:t>
            </w:r>
            <w:r>
              <w:t>sequence, dfdl:choice, dfdl:group</w:t>
            </w:r>
          </w:p>
        </w:tc>
      </w:tr>
      <w:tr w:rsidR="00000000" w14:paraId="2C0AC82C" w14:textId="77777777">
        <w:tc>
          <w:tcPr>
            <w:tcW w:w="2189" w:type="dxa"/>
            <w:tcBorders>
              <w:top w:val="single" w:sz="4" w:space="0" w:color="auto"/>
              <w:left w:val="single" w:sz="4" w:space="0" w:color="auto"/>
              <w:bottom w:val="single" w:sz="4" w:space="0" w:color="auto"/>
              <w:right w:val="single" w:sz="4" w:space="0" w:color="auto"/>
            </w:tcBorders>
            <w:hideMark/>
          </w:tcPr>
          <w:p w14:paraId="599619D4" w14:textId="77777777" w:rsidR="00000000" w:rsidRDefault="009D64FD">
            <w:r>
              <w:t>ignoreCase</w:t>
            </w:r>
          </w:p>
        </w:tc>
        <w:tc>
          <w:tcPr>
            <w:tcW w:w="6667" w:type="dxa"/>
            <w:tcBorders>
              <w:top w:val="single" w:sz="4" w:space="0" w:color="auto"/>
              <w:left w:val="single" w:sz="4" w:space="0" w:color="auto"/>
              <w:bottom w:val="single" w:sz="4" w:space="0" w:color="auto"/>
              <w:right w:val="single" w:sz="4" w:space="0" w:color="auto"/>
            </w:tcBorders>
            <w:hideMark/>
          </w:tcPr>
          <w:p w14:paraId="6E69BE91" w14:textId="77777777" w:rsidR="00000000" w:rsidRDefault="009D64FD">
            <w:r>
              <w:t>Enum</w:t>
            </w:r>
          </w:p>
          <w:p w14:paraId="69C0B7BC" w14:textId="77777777" w:rsidR="00000000" w:rsidRDefault="009D64FD">
            <w:r>
              <w:t>Valid values are 'yes', 'no'.</w:t>
            </w:r>
          </w:p>
          <w:p w14:paraId="21559944" w14:textId="77777777" w:rsidR="00000000" w:rsidRDefault="009D64FD">
            <w:r>
              <w:t xml:space="preserve">Whether mixed case data is accepted when matching delimiters and data values on input. </w:t>
            </w:r>
          </w:p>
          <w:p w14:paraId="6BE583BE" w14:textId="77777777" w:rsidR="00000000" w:rsidRDefault="009D64FD">
            <w:r>
              <w:t>This affects the behavior of matching for these properties: dfdl:initiator, dfdl:termin</w:t>
            </w:r>
            <w:r>
              <w:t>ator, dfdl:separator, dfdl:nilValue, dfdl:textStandardExponentRep, dfdl:textStandardInfinityRep, dfdl:textStandardNaNRep, dfdl:textStandardZeroRep, dfdl:textBooleanTrueRep, and dfdl:textBooleanFalseRep.</w:t>
            </w:r>
          </w:p>
          <w:p w14:paraId="5EFBF925" w14:textId="77777777" w:rsidR="00000000" w:rsidRDefault="009D64FD">
            <w:pPr>
              <w:autoSpaceDE w:val="0"/>
              <w:autoSpaceDN w:val="0"/>
              <w:adjustRightInd w:val="0"/>
              <w:rPr>
                <w:rFonts w:cs="Arial"/>
                <w:lang w:eastAsia="en-GB"/>
              </w:rPr>
            </w:pPr>
            <w:r>
              <w:rPr>
                <w:rFonts w:cs="Arial"/>
                <w:lang w:eastAsia="en-GB"/>
              </w:rPr>
              <w:t>Property ignoreCase plays no part when comparing an e</w:t>
            </w:r>
            <w:r>
              <w:rPr>
                <w:rFonts w:cs="Arial"/>
                <w:lang w:eastAsia="en-GB"/>
              </w:rPr>
              <w:t>lement value with an XSDL enum facet, matching an element value to an XSDL pattern facet, or comparing an element value with the XSDL fixed property. It is therefore not used by validation (when validation is enabled), nor by the dfdl:checkConstraints func</w:t>
            </w:r>
            <w:r>
              <w:rPr>
                <w:rFonts w:cs="Arial"/>
                <w:lang w:eastAsia="en-GB"/>
              </w:rPr>
              <w:t xml:space="preserve">tion. </w:t>
            </w:r>
          </w:p>
          <w:p w14:paraId="0391FAA7" w14:textId="77777777" w:rsidR="00000000" w:rsidRDefault="009D64FD">
            <w:r>
              <w:t xml:space="preserve"> On unparsing always use the delimiters or value as specified.</w:t>
            </w:r>
          </w:p>
          <w:p w14:paraId="124995F6" w14:textId="77777777" w:rsidR="00000000" w:rsidRDefault="009D64FD">
            <w:r>
              <w:t>Annotation: dfdl:element, dfdl:simpleType, dfdl:sequence, dfdl:choice, dfdl:group</w:t>
            </w:r>
          </w:p>
        </w:tc>
      </w:tr>
      <w:tr w:rsidR="00000000" w14:paraId="7E470A4C" w14:textId="77777777">
        <w:tc>
          <w:tcPr>
            <w:tcW w:w="2189" w:type="dxa"/>
            <w:tcBorders>
              <w:top w:val="single" w:sz="4" w:space="0" w:color="auto"/>
              <w:left w:val="single" w:sz="4" w:space="0" w:color="auto"/>
              <w:bottom w:val="single" w:sz="4" w:space="0" w:color="auto"/>
              <w:right w:val="single" w:sz="4" w:space="0" w:color="auto"/>
            </w:tcBorders>
            <w:hideMark/>
          </w:tcPr>
          <w:p w14:paraId="34AE169A" w14:textId="77777777" w:rsidR="00000000" w:rsidRDefault="009D64FD">
            <w:r>
              <w:rPr>
                <w:rFonts w:cs="Arial"/>
                <w:lang w:eastAsia="en-GB"/>
              </w:rPr>
              <w:t>encodingErrorPolicy</w:t>
            </w:r>
          </w:p>
        </w:tc>
        <w:tc>
          <w:tcPr>
            <w:tcW w:w="6667" w:type="dxa"/>
            <w:tcBorders>
              <w:top w:val="single" w:sz="4" w:space="0" w:color="auto"/>
              <w:left w:val="single" w:sz="4" w:space="0" w:color="auto"/>
              <w:bottom w:val="single" w:sz="4" w:space="0" w:color="auto"/>
              <w:right w:val="single" w:sz="4" w:space="0" w:color="auto"/>
            </w:tcBorders>
            <w:hideMark/>
          </w:tcPr>
          <w:p w14:paraId="15A5EAE3" w14:textId="77777777" w:rsidR="00000000" w:rsidRDefault="009D64FD">
            <w:r>
              <w:t>Enum</w:t>
            </w:r>
          </w:p>
          <w:p w14:paraId="1930D13F" w14:textId="77777777" w:rsidR="00000000" w:rsidRDefault="009D64FD">
            <w:pPr>
              <w:rPr>
                <w:rFonts w:eastAsia="Arial" w:cs="Arial"/>
                <w:lang w:eastAsia="en-GB"/>
              </w:rPr>
            </w:pPr>
            <w:r>
              <w:t>Valid values are</w:t>
            </w:r>
            <w:r>
              <w:rPr>
                <w:rFonts w:eastAsia="Arial" w:cs="Arial"/>
                <w:lang w:eastAsia="en-GB"/>
              </w:rPr>
              <w:t xml:space="preserve"> </w:t>
            </w:r>
            <w:r>
              <w:rPr>
                <w:rFonts w:cs="Arial"/>
                <w:lang w:eastAsia="en-GB"/>
              </w:rPr>
              <w:t>'error' or</w:t>
            </w:r>
            <w:r>
              <w:rPr>
                <w:rFonts w:eastAsia="Arial" w:cs="Arial"/>
                <w:lang w:eastAsia="en-GB"/>
              </w:rPr>
              <w:t xml:space="preserve"> </w:t>
            </w:r>
            <w:r>
              <w:rPr>
                <w:rFonts w:cs="Arial"/>
                <w:lang w:eastAsia="en-GB"/>
              </w:rPr>
              <w:t>'replace'.</w:t>
            </w:r>
            <w:r>
              <w:rPr>
                <w:rFonts w:eastAsia="Arial" w:cs="Arial"/>
                <w:lang w:eastAsia="en-GB"/>
              </w:rPr>
              <w:t xml:space="preserve"> </w:t>
            </w:r>
          </w:p>
          <w:p w14:paraId="00D81C02" w14:textId="77777777" w:rsidR="00000000" w:rsidRDefault="009D64FD">
            <w:pPr>
              <w:rPr>
                <w:lang w:eastAsia="en-GB"/>
              </w:rPr>
            </w:pPr>
            <w:r>
              <w:rPr>
                <w:lang w:eastAsia="en-GB"/>
              </w:rPr>
              <w:t>This property applies whenever dfdl:encoding is applicable.</w:t>
            </w:r>
          </w:p>
          <w:p w14:paraId="7DB71C17" w14:textId="77777777" w:rsidR="00000000" w:rsidRDefault="009D64FD">
            <w:pPr>
              <w:rPr>
                <w:rFonts w:cs="Arial"/>
                <w:lang w:eastAsia="en-GB"/>
              </w:rPr>
            </w:pPr>
            <w:r>
              <w:rPr>
                <w:rFonts w:cs="Arial"/>
                <w:lang w:eastAsia="en-GB"/>
              </w:rPr>
              <w:t>This property</w:t>
            </w:r>
            <w:r>
              <w:rPr>
                <w:rFonts w:eastAsia="Arial" w:cs="Arial"/>
                <w:lang w:eastAsia="en-GB"/>
              </w:rPr>
              <w:t xml:space="preserve"> </w:t>
            </w:r>
            <w:r>
              <w:rPr>
                <w:rFonts w:cs="Arial"/>
                <w:lang w:eastAsia="en-GB"/>
              </w:rPr>
              <w:t>provides control</w:t>
            </w:r>
            <w:r>
              <w:rPr>
                <w:rFonts w:eastAsia="Arial" w:cs="Arial"/>
                <w:lang w:eastAsia="en-GB"/>
              </w:rPr>
              <w:t xml:space="preserve"> </w:t>
            </w:r>
            <w:r>
              <w:rPr>
                <w:rFonts w:cs="Arial"/>
                <w:lang w:eastAsia="en-GB"/>
              </w:rPr>
              <w:t>of</w:t>
            </w:r>
            <w:r>
              <w:rPr>
                <w:rFonts w:eastAsia="Arial" w:cs="Arial"/>
                <w:lang w:eastAsia="en-GB"/>
              </w:rPr>
              <w:t xml:space="preserve"> </w:t>
            </w:r>
            <w:r>
              <w:rPr>
                <w:rFonts w:cs="Arial"/>
                <w:lang w:eastAsia="en-GB"/>
              </w:rPr>
              <w:t>how</w:t>
            </w:r>
            <w:r>
              <w:rPr>
                <w:rFonts w:eastAsia="Arial" w:cs="Arial"/>
                <w:lang w:eastAsia="en-GB"/>
              </w:rPr>
              <w:t xml:space="preserve"> </w:t>
            </w:r>
            <w:r>
              <w:rPr>
                <w:rFonts w:cs="Arial"/>
                <w:lang w:eastAsia="en-GB"/>
              </w:rPr>
              <w:t>decoding</w:t>
            </w:r>
            <w:r>
              <w:rPr>
                <w:rFonts w:eastAsia="Arial" w:cs="Arial"/>
                <w:lang w:eastAsia="en-GB"/>
              </w:rPr>
              <w:t xml:space="preserve"> </w:t>
            </w:r>
            <w:r>
              <w:rPr>
                <w:rFonts w:cs="Arial"/>
                <w:lang w:eastAsia="en-GB"/>
              </w:rPr>
              <w:t>and</w:t>
            </w:r>
            <w:r>
              <w:rPr>
                <w:rFonts w:eastAsia="Arial" w:cs="Arial"/>
                <w:lang w:eastAsia="en-GB"/>
              </w:rPr>
              <w:t xml:space="preserve"> </w:t>
            </w:r>
            <w:r>
              <w:rPr>
                <w:rFonts w:cs="Arial"/>
                <w:lang w:eastAsia="en-GB"/>
              </w:rPr>
              <w:t>encoding</w:t>
            </w:r>
            <w:r>
              <w:rPr>
                <w:rFonts w:eastAsia="Arial" w:cs="Arial"/>
                <w:lang w:eastAsia="en-GB"/>
              </w:rPr>
              <w:t xml:space="preserve"> </w:t>
            </w:r>
            <w:r>
              <w:rPr>
                <w:rFonts w:cs="Arial"/>
                <w:lang w:eastAsia="en-GB"/>
              </w:rPr>
              <w:t>errors</w:t>
            </w:r>
            <w:r>
              <w:rPr>
                <w:rFonts w:eastAsia="Arial" w:cs="Arial"/>
                <w:lang w:eastAsia="en-GB"/>
              </w:rPr>
              <w:t xml:space="preserve"> </w:t>
            </w:r>
            <w:r>
              <w:rPr>
                <w:rFonts w:cs="Arial"/>
                <w:lang w:eastAsia="en-GB"/>
              </w:rPr>
              <w:t>are</w:t>
            </w:r>
            <w:r>
              <w:rPr>
                <w:rFonts w:eastAsia="Arial" w:cs="Arial"/>
                <w:lang w:eastAsia="en-GB"/>
              </w:rPr>
              <w:t xml:space="preserve"> </w:t>
            </w:r>
            <w:r>
              <w:rPr>
                <w:rFonts w:cs="Arial"/>
                <w:lang w:eastAsia="en-GB"/>
              </w:rPr>
              <w:t>handled when converting the data to text, or text to data. This includes converting when scanning for delimiters, matching re</w:t>
            </w:r>
            <w:r>
              <w:rPr>
                <w:rFonts w:cs="Arial"/>
                <w:lang w:eastAsia="en-GB"/>
              </w:rPr>
              <w:t>gular expression length or test patterns, matching textual data type representation patterns against the data, and of course isolating the text content that will become the value of an element (parsing) or constructing the content from the value (unparsing</w:t>
            </w:r>
            <w:r>
              <w:rPr>
                <w:rFonts w:cs="Arial"/>
                <w:lang w:eastAsia="en-GB"/>
              </w:rPr>
              <w:t>).</w:t>
            </w:r>
          </w:p>
          <w:p w14:paraId="74BD945E" w14:textId="77777777" w:rsidR="00000000" w:rsidRDefault="009D64FD">
            <w:pPr>
              <w:rPr>
                <w:rFonts w:cs="Arial"/>
                <w:lang w:eastAsia="en-GB"/>
              </w:rPr>
            </w:pPr>
            <w:r>
              <w:rPr>
                <w:rFonts w:cs="Arial"/>
                <w:lang w:eastAsia="en-GB"/>
              </w:rPr>
              <w:t>When parsing, an error can occur when decoding characters from their encoded form into the DFDL Infoset character set (ISO10646). This can occur due to invalid byte sequences, or not enough bytes found to make up the full encoding of a character.</w:t>
            </w:r>
          </w:p>
          <w:p w14:paraId="27F1C2D3" w14:textId="77777777" w:rsidR="00000000" w:rsidRDefault="009D64FD">
            <w:pPr>
              <w:rPr>
                <w:rFonts w:eastAsia="Arial"/>
              </w:rPr>
            </w:pPr>
            <w:r>
              <w:t>If</w:t>
            </w:r>
            <w:r>
              <w:rPr>
                <w:rFonts w:eastAsia="Arial"/>
              </w:rPr>
              <w:t xml:space="preserve"> </w:t>
            </w:r>
            <w:r>
              <w:t>'replace',</w:t>
            </w:r>
            <w:r>
              <w:rPr>
                <w:rFonts w:eastAsia="Arial"/>
              </w:rPr>
              <w:t xml:space="preserve"> </w:t>
            </w:r>
            <w:r>
              <w:t>then</w:t>
            </w:r>
            <w:r>
              <w:rPr>
                <w:rFonts w:eastAsia="Arial"/>
              </w:rPr>
              <w:t xml:space="preserve"> </w:t>
            </w:r>
            <w:r>
              <w:t>the</w:t>
            </w:r>
            <w:r>
              <w:rPr>
                <w:rFonts w:eastAsia="Arial"/>
              </w:rPr>
              <w:t xml:space="preserve"> </w:t>
            </w:r>
            <w:r>
              <w:t>Unicode</w:t>
            </w:r>
            <w:r>
              <w:rPr>
                <w:rFonts w:eastAsia="Arial"/>
              </w:rPr>
              <w:t xml:space="preserve"> </w:t>
            </w:r>
            <w:r>
              <w:t>replacement character</w:t>
            </w:r>
            <w:r>
              <w:rPr>
                <w:rFonts w:eastAsia="Arial"/>
              </w:rPr>
              <w:t xml:space="preserve"> </w:t>
            </w:r>
            <w:r>
              <w:t>(U+FFFD)</w:t>
            </w:r>
            <w:r>
              <w:rPr>
                <w:rFonts w:eastAsia="Arial"/>
              </w:rPr>
              <w:t xml:space="preserve"> </w:t>
            </w:r>
            <w:r>
              <w:t>is</w:t>
            </w:r>
            <w:r>
              <w:rPr>
                <w:rFonts w:eastAsia="Arial"/>
              </w:rPr>
              <w:t xml:space="preserve"> </w:t>
            </w:r>
            <w:r>
              <w:t>substituted</w:t>
            </w:r>
            <w:r>
              <w:rPr>
                <w:rFonts w:eastAsia="Arial"/>
              </w:rPr>
              <w:t xml:space="preserve"> </w:t>
            </w:r>
            <w:r>
              <w:t>for</w:t>
            </w:r>
            <w:r>
              <w:rPr>
                <w:rFonts w:eastAsia="Arial"/>
              </w:rPr>
              <w:t xml:space="preserve"> </w:t>
            </w:r>
            <w:r>
              <w:t>the</w:t>
            </w:r>
            <w:r>
              <w:rPr>
                <w:rFonts w:eastAsia="Arial"/>
              </w:rPr>
              <w:t xml:space="preserve"> </w:t>
            </w:r>
            <w:r>
              <w:t>offending</w:t>
            </w:r>
            <w:r>
              <w:rPr>
                <w:rFonts w:eastAsia="Arial"/>
              </w:rPr>
              <w:t xml:space="preserve"> </w:t>
            </w:r>
            <w:r>
              <w:t>errors,</w:t>
            </w:r>
            <w:r>
              <w:rPr>
                <w:rFonts w:eastAsia="Arial"/>
              </w:rPr>
              <w:t xml:space="preserve"> </w:t>
            </w:r>
            <w:r>
              <w:t>one</w:t>
            </w:r>
            <w:r>
              <w:rPr>
                <w:rFonts w:eastAsia="Arial"/>
              </w:rPr>
              <w:t xml:space="preserve"> </w:t>
            </w:r>
            <w:r>
              <w:t>replacement</w:t>
            </w:r>
            <w:r>
              <w:rPr>
                <w:rFonts w:eastAsia="Arial"/>
              </w:rPr>
              <w:t xml:space="preserve"> </w:t>
            </w:r>
            <w:r>
              <w:t>character</w:t>
            </w:r>
            <w:r>
              <w:rPr>
                <w:rFonts w:eastAsia="Arial"/>
              </w:rPr>
              <w:t xml:space="preserve"> </w:t>
            </w:r>
            <w:r>
              <w:t>for</w:t>
            </w:r>
            <w:r>
              <w:rPr>
                <w:rFonts w:eastAsia="Arial"/>
              </w:rPr>
              <w:t xml:space="preserve"> </w:t>
            </w:r>
            <w:r>
              <w:t>any</w:t>
            </w:r>
            <w:r>
              <w:rPr>
                <w:rFonts w:eastAsia="Arial"/>
              </w:rPr>
              <w:t xml:space="preserve"> </w:t>
            </w:r>
            <w:r>
              <w:t>incorrect</w:t>
            </w:r>
            <w:r>
              <w:rPr>
                <w:rFonts w:eastAsia="Arial"/>
              </w:rPr>
              <w:t xml:space="preserve"> </w:t>
            </w:r>
            <w:r>
              <w:t>fragment</w:t>
            </w:r>
            <w:r>
              <w:rPr>
                <w:rFonts w:eastAsia="Arial"/>
              </w:rPr>
              <w:t xml:space="preserve"> </w:t>
            </w:r>
            <w:r>
              <w:t>of</w:t>
            </w:r>
            <w:r>
              <w:rPr>
                <w:rFonts w:eastAsia="Arial"/>
              </w:rPr>
              <w:t xml:space="preserve"> </w:t>
            </w:r>
            <w:r>
              <w:t>an</w:t>
            </w:r>
            <w:r>
              <w:rPr>
                <w:rFonts w:eastAsia="Arial"/>
              </w:rPr>
              <w:t xml:space="preserve"> </w:t>
            </w:r>
            <w:r>
              <w:t>encoding. </w:t>
            </w:r>
            <w:r>
              <w:rPr>
                <w:rFonts w:eastAsia="Arial"/>
              </w:rPr>
              <w:t xml:space="preserve"> </w:t>
            </w:r>
          </w:p>
          <w:p w14:paraId="00CBE90E" w14:textId="77777777" w:rsidR="00000000" w:rsidRDefault="009D64FD">
            <w:pPr>
              <w:rPr>
                <w:lang w:eastAsia="en-GB"/>
              </w:rPr>
            </w:pPr>
            <w:r>
              <w:rPr>
                <w:lang w:eastAsia="en-GB"/>
              </w:rPr>
              <w:t>If</w:t>
            </w:r>
            <w:r>
              <w:rPr>
                <w:rFonts w:eastAsia="Arial"/>
                <w:lang w:eastAsia="en-GB"/>
              </w:rPr>
              <w:t xml:space="preserve"> </w:t>
            </w:r>
            <w:r>
              <w:rPr>
                <w:lang w:eastAsia="en-GB"/>
              </w:rPr>
              <w:t>'error'</w:t>
            </w:r>
            <w:r>
              <w:rPr>
                <w:rFonts w:eastAsia="Arial"/>
                <w:lang w:eastAsia="en-GB"/>
              </w:rPr>
              <w:t xml:space="preserve"> </w:t>
            </w:r>
            <w:r>
              <w:rPr>
                <w:lang w:eastAsia="en-GB"/>
              </w:rPr>
              <w:t>then</w:t>
            </w:r>
            <w:r>
              <w:rPr>
                <w:rFonts w:eastAsia="Arial"/>
                <w:lang w:eastAsia="en-GB"/>
              </w:rPr>
              <w:t xml:space="preserve"> </w:t>
            </w:r>
            <w:r>
              <w:rPr>
                <w:lang w:eastAsia="en-GB"/>
              </w:rPr>
              <w:t>a</w:t>
            </w:r>
            <w:r>
              <w:rPr>
                <w:rFonts w:eastAsia="Arial"/>
                <w:lang w:eastAsia="en-GB"/>
              </w:rPr>
              <w:t xml:space="preserve"> </w:t>
            </w:r>
            <w:r>
              <w:rPr>
                <w:lang w:eastAsia="en-GB"/>
              </w:rPr>
              <w:t>processing</w:t>
            </w:r>
            <w:r>
              <w:rPr>
                <w:rFonts w:eastAsia="Arial"/>
                <w:lang w:eastAsia="en-GB"/>
              </w:rPr>
              <w:t xml:space="preserve"> </w:t>
            </w:r>
            <w:r>
              <w:rPr>
                <w:lang w:eastAsia="en-GB"/>
              </w:rPr>
              <w:t>error</w:t>
            </w:r>
            <w:r>
              <w:rPr>
                <w:rFonts w:eastAsia="Arial"/>
                <w:lang w:eastAsia="en-GB"/>
              </w:rPr>
              <w:t xml:space="preserve"> </w:t>
            </w:r>
            <w:r>
              <w:rPr>
                <w:lang w:eastAsia="en-GB"/>
              </w:rPr>
              <w:t>occurs.</w:t>
            </w:r>
          </w:p>
          <w:p w14:paraId="29B86DBE" w14:textId="77777777" w:rsidR="00000000" w:rsidRDefault="009D64FD">
            <w:pPr>
              <w:rPr>
                <w:lang w:eastAsia="en-GB"/>
              </w:rPr>
            </w:pPr>
            <w:r>
              <w:rPr>
                <w:lang w:eastAsia="en-GB"/>
              </w:rPr>
              <w:t>When</w:t>
            </w:r>
            <w:r>
              <w:rPr>
                <w:rFonts w:eastAsia="Arial"/>
                <w:lang w:eastAsia="en-GB"/>
              </w:rPr>
              <w:t xml:space="preserve"> </w:t>
            </w:r>
            <w:r>
              <w:rPr>
                <w:lang w:eastAsia="en-GB"/>
              </w:rPr>
              <w:t>unparsing,</w:t>
            </w:r>
            <w:r>
              <w:rPr>
                <w:rFonts w:eastAsia="Arial"/>
                <w:lang w:eastAsia="en-GB"/>
              </w:rPr>
              <w:t xml:space="preserve"> </w:t>
            </w:r>
            <w:r>
              <w:rPr>
                <w:lang w:eastAsia="en-GB"/>
              </w:rPr>
              <w:t>the</w:t>
            </w:r>
            <w:r>
              <w:rPr>
                <w:rFonts w:eastAsia="Arial"/>
                <w:lang w:eastAsia="en-GB"/>
              </w:rPr>
              <w:t xml:space="preserve"> </w:t>
            </w:r>
            <w:r>
              <w:rPr>
                <w:lang w:eastAsia="en-GB"/>
              </w:rPr>
              <w:t>errors</w:t>
            </w:r>
            <w:r>
              <w:rPr>
                <w:rFonts w:eastAsia="Arial"/>
                <w:lang w:eastAsia="en-GB"/>
              </w:rPr>
              <w:t xml:space="preserve"> </w:t>
            </w:r>
            <w:r>
              <w:rPr>
                <w:lang w:eastAsia="en-GB"/>
              </w:rPr>
              <w:t>that</w:t>
            </w:r>
            <w:r>
              <w:rPr>
                <w:rFonts w:eastAsia="Arial"/>
                <w:lang w:eastAsia="en-GB"/>
              </w:rPr>
              <w:t xml:space="preserve"> </w:t>
            </w:r>
            <w:r>
              <w:rPr>
                <w:lang w:eastAsia="en-GB"/>
              </w:rPr>
              <w:t>can</w:t>
            </w:r>
            <w:r>
              <w:rPr>
                <w:rFonts w:eastAsia="Arial"/>
                <w:lang w:eastAsia="en-GB"/>
              </w:rPr>
              <w:t xml:space="preserve"> </w:t>
            </w:r>
            <w:r>
              <w:rPr>
                <w:lang w:eastAsia="en-GB"/>
              </w:rPr>
              <w:t>occur</w:t>
            </w:r>
            <w:r>
              <w:rPr>
                <w:rFonts w:eastAsia="Arial"/>
                <w:lang w:eastAsia="en-GB"/>
              </w:rPr>
              <w:t xml:space="preserve"> </w:t>
            </w:r>
            <w:r>
              <w:rPr>
                <w:lang w:eastAsia="en-GB"/>
              </w:rPr>
              <w:t>when</w:t>
            </w:r>
            <w:r>
              <w:rPr>
                <w:rFonts w:eastAsia="Arial"/>
                <w:lang w:eastAsia="en-GB"/>
              </w:rPr>
              <w:t xml:space="preserve"> </w:t>
            </w:r>
            <w:r>
              <w:rPr>
                <w:lang w:eastAsia="en-GB"/>
              </w:rPr>
              <w:t>encoding</w:t>
            </w:r>
            <w:r>
              <w:rPr>
                <w:rFonts w:eastAsia="Arial"/>
                <w:lang w:eastAsia="en-GB"/>
              </w:rPr>
              <w:t xml:space="preserve"> </w:t>
            </w:r>
            <w:r>
              <w:rPr>
                <w:lang w:eastAsia="en-GB"/>
              </w:rPr>
              <w:t>characters</w:t>
            </w:r>
            <w:r>
              <w:rPr>
                <w:rFonts w:eastAsia="Arial"/>
                <w:lang w:eastAsia="en-GB"/>
              </w:rPr>
              <w:t xml:space="preserve"> </w:t>
            </w:r>
            <w:r>
              <w:rPr>
                <w:lang w:eastAsia="en-GB"/>
              </w:rPr>
              <w:t>from</w:t>
            </w:r>
            <w:r>
              <w:rPr>
                <w:rFonts w:eastAsia="Arial"/>
                <w:lang w:eastAsia="en-GB"/>
              </w:rPr>
              <w:t xml:space="preserve"> </w:t>
            </w:r>
            <w:r>
              <w:rPr>
                <w:lang w:eastAsia="en-GB"/>
              </w:rPr>
              <w:t>Unicode/ISO</w:t>
            </w:r>
            <w:r>
              <w:rPr>
                <w:rFonts w:eastAsia="Arial"/>
                <w:lang w:eastAsia="en-GB"/>
              </w:rPr>
              <w:t xml:space="preserve"> </w:t>
            </w:r>
            <w:r>
              <w:rPr>
                <w:lang w:eastAsia="en-GB"/>
              </w:rPr>
              <w:t>10646</w:t>
            </w:r>
            <w:r>
              <w:rPr>
                <w:rFonts w:eastAsia="Arial"/>
                <w:lang w:eastAsia="en-GB"/>
              </w:rPr>
              <w:t xml:space="preserve"> </w:t>
            </w:r>
            <w:r>
              <w:rPr>
                <w:lang w:eastAsia="en-GB"/>
              </w:rPr>
              <w:t>into</w:t>
            </w:r>
            <w:r>
              <w:rPr>
                <w:rFonts w:eastAsia="Arial"/>
                <w:lang w:eastAsia="en-GB"/>
              </w:rPr>
              <w:t xml:space="preserve"> </w:t>
            </w:r>
            <w:r>
              <w:rPr>
                <w:lang w:eastAsia="en-GB"/>
              </w:rPr>
              <w:t>the</w:t>
            </w:r>
            <w:r>
              <w:rPr>
                <w:rFonts w:eastAsia="Arial"/>
                <w:lang w:eastAsia="en-GB"/>
              </w:rPr>
              <w:t xml:space="preserve"> </w:t>
            </w:r>
            <w:r>
              <w:rPr>
                <w:lang w:eastAsia="en-GB"/>
              </w:rPr>
              <w:t>specified</w:t>
            </w:r>
            <w:r>
              <w:rPr>
                <w:rFonts w:eastAsia="Arial"/>
                <w:lang w:eastAsia="en-GB"/>
              </w:rPr>
              <w:t xml:space="preserve"> </w:t>
            </w:r>
            <w:r>
              <w:rPr>
                <w:lang w:eastAsia="en-GB"/>
              </w:rPr>
              <w:t>encoding include when no</w:t>
            </w:r>
            <w:r>
              <w:rPr>
                <w:rFonts w:eastAsia="Arial"/>
                <w:lang w:eastAsia="en-GB"/>
              </w:rPr>
              <w:t xml:space="preserve"> </w:t>
            </w:r>
            <w:r>
              <w:rPr>
                <w:lang w:eastAsia="en-GB"/>
              </w:rPr>
              <w:t>mapping</w:t>
            </w:r>
            <w:r>
              <w:rPr>
                <w:rFonts w:eastAsia="Arial"/>
                <w:lang w:eastAsia="en-GB"/>
              </w:rPr>
              <w:t xml:space="preserve"> is </w:t>
            </w:r>
            <w:r>
              <w:rPr>
                <w:lang w:eastAsia="en-GB"/>
              </w:rPr>
              <w:t>provided</w:t>
            </w:r>
            <w:r>
              <w:rPr>
                <w:rFonts w:eastAsia="Arial"/>
                <w:lang w:eastAsia="en-GB"/>
              </w:rPr>
              <w:t xml:space="preserve"> </w:t>
            </w:r>
            <w:r>
              <w:rPr>
                <w:lang w:eastAsia="en-GB"/>
              </w:rPr>
              <w:t>by</w:t>
            </w:r>
            <w:r>
              <w:rPr>
                <w:rFonts w:eastAsia="Arial"/>
                <w:lang w:eastAsia="en-GB"/>
              </w:rPr>
              <w:t xml:space="preserve"> </w:t>
            </w:r>
            <w:r>
              <w:rPr>
                <w:lang w:eastAsia="en-GB"/>
              </w:rPr>
              <w:t>the</w:t>
            </w:r>
            <w:r>
              <w:rPr>
                <w:rFonts w:eastAsia="Arial"/>
                <w:lang w:eastAsia="en-GB"/>
              </w:rPr>
              <w:t xml:space="preserve"> </w:t>
            </w:r>
            <w:r>
              <w:rPr>
                <w:lang w:eastAsia="en-GB"/>
              </w:rPr>
              <w:t>encoding</w:t>
            </w:r>
            <w:r>
              <w:rPr>
                <w:rFonts w:eastAsia="Arial"/>
                <w:lang w:eastAsia="en-GB"/>
              </w:rPr>
              <w:t xml:space="preserve"> character set </w:t>
            </w:r>
            <w:r>
              <w:rPr>
                <w:lang w:eastAsia="en-GB"/>
              </w:rPr>
              <w:t>specification and when there is not</w:t>
            </w:r>
            <w:r>
              <w:rPr>
                <w:rFonts w:eastAsia="Arial"/>
                <w:lang w:eastAsia="en-GB"/>
              </w:rPr>
              <w:t xml:space="preserve"> </w:t>
            </w:r>
            <w:r>
              <w:rPr>
                <w:lang w:eastAsia="en-GB"/>
              </w:rPr>
              <w:t>enough</w:t>
            </w:r>
            <w:r>
              <w:rPr>
                <w:rFonts w:eastAsia="Arial"/>
                <w:lang w:eastAsia="en-GB"/>
              </w:rPr>
              <w:t xml:space="preserve"> </w:t>
            </w:r>
            <w:r>
              <w:rPr>
                <w:lang w:eastAsia="en-GB"/>
              </w:rPr>
              <w:t>space</w:t>
            </w:r>
            <w:r>
              <w:rPr>
                <w:rFonts w:eastAsia="Arial"/>
                <w:lang w:eastAsia="en-GB"/>
              </w:rPr>
              <w:t xml:space="preserve"> </w:t>
            </w:r>
            <w:r>
              <w:rPr>
                <w:lang w:eastAsia="en-GB"/>
              </w:rPr>
              <w:t>to</w:t>
            </w:r>
            <w:r>
              <w:rPr>
                <w:rFonts w:eastAsia="Arial"/>
                <w:lang w:eastAsia="en-GB"/>
              </w:rPr>
              <w:t xml:space="preserve"> </w:t>
            </w:r>
            <w:r>
              <w:rPr>
                <w:lang w:eastAsia="en-GB"/>
              </w:rPr>
              <w:t>output</w:t>
            </w:r>
            <w:r>
              <w:rPr>
                <w:rFonts w:eastAsia="Arial"/>
                <w:lang w:eastAsia="en-GB"/>
              </w:rPr>
              <w:t xml:space="preserve"> </w:t>
            </w:r>
            <w:r>
              <w:rPr>
                <w:lang w:eastAsia="en-GB"/>
              </w:rPr>
              <w:t>the</w:t>
            </w:r>
            <w:r>
              <w:rPr>
                <w:rFonts w:eastAsia="Arial"/>
                <w:lang w:eastAsia="en-GB"/>
              </w:rPr>
              <w:t xml:space="preserve"> </w:t>
            </w:r>
            <w:r>
              <w:rPr>
                <w:lang w:eastAsia="en-GB"/>
              </w:rPr>
              <w:t>entire</w:t>
            </w:r>
            <w:r>
              <w:rPr>
                <w:rFonts w:eastAsia="Arial"/>
                <w:lang w:eastAsia="en-GB"/>
              </w:rPr>
              <w:t xml:space="preserve"> </w:t>
            </w:r>
            <w:r>
              <w:rPr>
                <w:lang w:eastAsia="en-GB"/>
              </w:rPr>
              <w:t>encoding</w:t>
            </w:r>
            <w:r>
              <w:rPr>
                <w:rFonts w:eastAsia="Arial"/>
                <w:lang w:eastAsia="en-GB"/>
              </w:rPr>
              <w:t xml:space="preserve"> </w:t>
            </w:r>
            <w:r>
              <w:rPr>
                <w:lang w:eastAsia="en-GB"/>
              </w:rPr>
              <w:t>of</w:t>
            </w:r>
            <w:r>
              <w:rPr>
                <w:rFonts w:eastAsia="Arial"/>
                <w:lang w:eastAsia="en-GB"/>
              </w:rPr>
              <w:t xml:space="preserve"> </w:t>
            </w:r>
            <w:r>
              <w:rPr>
                <w:lang w:eastAsia="en-GB"/>
              </w:rPr>
              <w:t>the</w:t>
            </w:r>
            <w:r>
              <w:rPr>
                <w:rFonts w:eastAsia="Arial"/>
                <w:lang w:eastAsia="en-GB"/>
              </w:rPr>
              <w:t xml:space="preserve"> </w:t>
            </w:r>
            <w:r>
              <w:rPr>
                <w:lang w:eastAsia="en-GB"/>
              </w:rPr>
              <w:t>character</w:t>
            </w:r>
            <w:r>
              <w:rPr>
                <w:rFonts w:eastAsia="Arial"/>
                <w:lang w:eastAsia="en-GB"/>
              </w:rPr>
              <w:t xml:space="preserve"> </w:t>
            </w:r>
            <w:r>
              <w:rPr>
                <w:lang w:eastAsia="en-GB"/>
              </w:rPr>
              <w:t>(e.g.,</w:t>
            </w:r>
            <w:r>
              <w:rPr>
                <w:rFonts w:eastAsia="Arial"/>
                <w:lang w:eastAsia="en-GB"/>
              </w:rPr>
              <w:t xml:space="preserve"> </w:t>
            </w:r>
            <w:r>
              <w:rPr>
                <w:lang w:eastAsia="en-GB"/>
              </w:rPr>
              <w:t>need</w:t>
            </w:r>
            <w:r>
              <w:rPr>
                <w:rFonts w:eastAsia="Arial"/>
                <w:lang w:eastAsia="en-GB"/>
              </w:rPr>
              <w:t xml:space="preserve"> </w:t>
            </w:r>
            <w:r>
              <w:rPr>
                <w:lang w:eastAsia="en-GB"/>
              </w:rPr>
              <w:t>2</w:t>
            </w:r>
            <w:r>
              <w:rPr>
                <w:rFonts w:eastAsia="Arial"/>
                <w:lang w:eastAsia="en-GB"/>
              </w:rPr>
              <w:t xml:space="preserve"> </w:t>
            </w:r>
            <w:r>
              <w:rPr>
                <w:lang w:eastAsia="en-GB"/>
              </w:rPr>
              <w:t>bytes</w:t>
            </w:r>
            <w:r>
              <w:rPr>
                <w:rFonts w:eastAsia="Arial"/>
                <w:lang w:eastAsia="en-GB"/>
              </w:rPr>
              <w:t xml:space="preserve"> </w:t>
            </w:r>
            <w:r>
              <w:rPr>
                <w:lang w:eastAsia="en-GB"/>
              </w:rPr>
              <w:t>for</w:t>
            </w:r>
            <w:r>
              <w:rPr>
                <w:rFonts w:eastAsia="Arial"/>
                <w:lang w:eastAsia="en-GB"/>
              </w:rPr>
              <w:t xml:space="preserve"> </w:t>
            </w:r>
            <w:r>
              <w:rPr>
                <w:lang w:eastAsia="en-GB"/>
              </w:rPr>
              <w:t>a</w:t>
            </w:r>
            <w:r>
              <w:rPr>
                <w:rFonts w:eastAsia="Arial"/>
                <w:lang w:eastAsia="en-GB"/>
              </w:rPr>
              <w:t xml:space="preserve"> </w:t>
            </w:r>
            <w:r>
              <w:rPr>
                <w:lang w:eastAsia="en-GB"/>
              </w:rPr>
              <w:t>2-byte character codepoint,</w:t>
            </w:r>
            <w:r>
              <w:rPr>
                <w:rFonts w:eastAsia="Arial"/>
                <w:lang w:eastAsia="en-GB"/>
              </w:rPr>
              <w:t xml:space="preserve"> </w:t>
            </w:r>
            <w:r>
              <w:rPr>
                <w:lang w:eastAsia="en-GB"/>
              </w:rPr>
              <w:t>but</w:t>
            </w:r>
            <w:r>
              <w:rPr>
                <w:rFonts w:eastAsia="Arial"/>
                <w:lang w:eastAsia="en-GB"/>
              </w:rPr>
              <w:t xml:space="preserve"> </w:t>
            </w:r>
            <w:r>
              <w:rPr>
                <w:lang w:eastAsia="en-GB"/>
              </w:rPr>
              <w:t>only</w:t>
            </w:r>
            <w:r>
              <w:rPr>
                <w:rFonts w:eastAsia="Arial"/>
                <w:lang w:eastAsia="en-GB"/>
              </w:rPr>
              <w:t xml:space="preserve"> </w:t>
            </w:r>
            <w:r>
              <w:rPr>
                <w:lang w:eastAsia="en-GB"/>
              </w:rPr>
              <w:t>1</w:t>
            </w:r>
            <w:r>
              <w:rPr>
                <w:rFonts w:eastAsia="Arial"/>
                <w:lang w:eastAsia="en-GB"/>
              </w:rPr>
              <w:t xml:space="preserve"> </w:t>
            </w:r>
            <w:r>
              <w:rPr>
                <w:lang w:eastAsia="en-GB"/>
              </w:rPr>
              <w:t>byte</w:t>
            </w:r>
            <w:r>
              <w:rPr>
                <w:rFonts w:eastAsia="Arial"/>
                <w:lang w:eastAsia="en-GB"/>
              </w:rPr>
              <w:t xml:space="preserve"> </w:t>
            </w:r>
            <w:r>
              <w:rPr>
                <w:lang w:eastAsia="en-GB"/>
              </w:rPr>
              <w:t>remains</w:t>
            </w:r>
            <w:r>
              <w:rPr>
                <w:rFonts w:eastAsia="Arial"/>
                <w:lang w:eastAsia="en-GB"/>
              </w:rPr>
              <w:t xml:space="preserve"> </w:t>
            </w:r>
            <w:r>
              <w:rPr>
                <w:lang w:eastAsia="en-GB"/>
              </w:rPr>
              <w:t>in</w:t>
            </w:r>
            <w:r>
              <w:rPr>
                <w:rFonts w:eastAsia="Arial"/>
                <w:lang w:eastAsia="en-GB"/>
              </w:rPr>
              <w:t xml:space="preserve"> </w:t>
            </w:r>
            <w:r>
              <w:rPr>
                <w:lang w:eastAsia="en-GB"/>
              </w:rPr>
              <w:t>the</w:t>
            </w:r>
            <w:r>
              <w:rPr>
                <w:rFonts w:eastAsia="Arial"/>
                <w:lang w:eastAsia="en-GB"/>
              </w:rPr>
              <w:t xml:space="preserve"> </w:t>
            </w:r>
            <w:r>
              <w:rPr>
                <w:lang w:eastAsia="en-GB"/>
              </w:rPr>
              <w:t>available</w:t>
            </w:r>
            <w:r>
              <w:rPr>
                <w:rFonts w:eastAsia="Arial"/>
                <w:lang w:eastAsia="en-GB"/>
              </w:rPr>
              <w:t xml:space="preserve"> </w:t>
            </w:r>
            <w:r>
              <w:rPr>
                <w:lang w:eastAsia="en-GB"/>
              </w:rPr>
              <w:t>length.)</w:t>
            </w:r>
            <w:r>
              <w:rPr>
                <w:rFonts w:eastAsia="Arial"/>
                <w:lang w:eastAsia="en-GB"/>
              </w:rPr>
              <w:t xml:space="preserve"> </w:t>
            </w:r>
          </w:p>
          <w:p w14:paraId="2356D995" w14:textId="77777777" w:rsidR="00000000" w:rsidRDefault="009D64FD">
            <w:pPr>
              <w:rPr>
                <w:lang w:eastAsia="en-GB"/>
              </w:rPr>
            </w:pPr>
            <w:r>
              <w:rPr>
                <w:lang w:eastAsia="en-GB"/>
              </w:rPr>
              <w:t>If</w:t>
            </w:r>
            <w:r>
              <w:rPr>
                <w:rFonts w:eastAsia="Arial"/>
                <w:lang w:eastAsia="en-GB"/>
              </w:rPr>
              <w:t xml:space="preserve"> </w:t>
            </w:r>
            <w:r>
              <w:rPr>
                <w:lang w:eastAsia="en-GB"/>
              </w:rPr>
              <w:t>'replace'</w:t>
            </w:r>
            <w:r>
              <w:rPr>
                <w:rFonts w:eastAsia="Arial"/>
                <w:lang w:eastAsia="en-GB"/>
              </w:rPr>
              <w:t xml:space="preserve"> </w:t>
            </w:r>
            <w:r>
              <w:rPr>
                <w:lang w:eastAsia="en-GB"/>
              </w:rPr>
              <w:t>then</w:t>
            </w:r>
            <w:r>
              <w:rPr>
                <w:rFonts w:eastAsia="Arial"/>
                <w:lang w:eastAsia="en-GB"/>
              </w:rPr>
              <w:t xml:space="preserve"> encoding-specific replacement/substitution character is output. It is </w:t>
            </w:r>
            <w:r>
              <w:rPr>
                <w:rFonts w:eastAsia="Arial"/>
                <w:lang w:eastAsia="en-GB"/>
              </w:rPr>
              <w:t xml:space="preserve">a processing error if no such character is defined, and it is a processing error if there is any error when attempting to output the replacement (such as not enough room for the representation of the entire encoding of the replacement character). </w:t>
            </w:r>
          </w:p>
          <w:p w14:paraId="55E5FA03" w14:textId="77777777" w:rsidR="00000000" w:rsidRDefault="009D64FD">
            <w:pPr>
              <w:rPr>
                <w:lang w:eastAsia="en-GB"/>
              </w:rPr>
            </w:pPr>
            <w:r>
              <w:rPr>
                <w:lang w:eastAsia="en-GB"/>
              </w:rPr>
              <w:t>If</w:t>
            </w:r>
            <w:r>
              <w:rPr>
                <w:rFonts w:eastAsia="Arial"/>
                <w:lang w:eastAsia="en-GB"/>
              </w:rPr>
              <w:t xml:space="preserve"> ‘</w:t>
            </w:r>
            <w:r>
              <w:rPr>
                <w:lang w:eastAsia="en-GB"/>
              </w:rPr>
              <w:t>erro</w:t>
            </w:r>
            <w:r>
              <w:rPr>
                <w:lang w:eastAsia="en-GB"/>
              </w:rPr>
              <w:t>r'</w:t>
            </w:r>
            <w:r>
              <w:rPr>
                <w:rFonts w:eastAsia="Arial"/>
                <w:lang w:eastAsia="en-GB"/>
              </w:rPr>
              <w:t xml:space="preserve"> </w:t>
            </w:r>
            <w:r>
              <w:rPr>
                <w:lang w:eastAsia="en-GB"/>
              </w:rPr>
              <w:t>then</w:t>
            </w:r>
            <w:r>
              <w:rPr>
                <w:rFonts w:eastAsia="Arial"/>
                <w:lang w:eastAsia="en-GB"/>
              </w:rPr>
              <w:t xml:space="preserve"> </w:t>
            </w:r>
            <w:r>
              <w:rPr>
                <w:lang w:eastAsia="en-GB"/>
              </w:rPr>
              <w:t>a</w:t>
            </w:r>
            <w:r>
              <w:rPr>
                <w:rFonts w:eastAsia="Arial"/>
                <w:lang w:eastAsia="en-GB"/>
              </w:rPr>
              <w:t xml:space="preserve"> </w:t>
            </w:r>
            <w:r>
              <w:rPr>
                <w:lang w:eastAsia="en-GB"/>
              </w:rPr>
              <w:t>processing</w:t>
            </w:r>
            <w:r>
              <w:rPr>
                <w:rFonts w:eastAsia="Arial"/>
                <w:lang w:eastAsia="en-GB"/>
              </w:rPr>
              <w:t xml:space="preserve"> </w:t>
            </w:r>
            <w:r>
              <w:rPr>
                <w:lang w:eastAsia="en-GB"/>
              </w:rPr>
              <w:t>error</w:t>
            </w:r>
            <w:r>
              <w:rPr>
                <w:rFonts w:eastAsia="Arial"/>
                <w:lang w:eastAsia="en-GB"/>
              </w:rPr>
              <w:t xml:space="preserve"> </w:t>
            </w:r>
            <w:r>
              <w:rPr>
                <w:lang w:eastAsia="en-GB"/>
              </w:rPr>
              <w:t>occurs.</w:t>
            </w:r>
          </w:p>
          <w:p w14:paraId="72B53538" w14:textId="77777777" w:rsidR="00000000" w:rsidRDefault="009D64FD">
            <w:pPr>
              <w:rPr>
                <w:lang w:eastAsia="en-GB"/>
              </w:rPr>
            </w:pPr>
            <w:r>
              <w:rPr>
                <w:lang w:eastAsia="en-GB"/>
              </w:rPr>
              <w:t xml:space="preserve">See Section </w:t>
            </w:r>
            <w:r>
              <w:fldChar w:fldCharType="begin"/>
            </w:r>
            <w:r>
              <w:rPr>
                <w:lang w:eastAsia="en-GB"/>
              </w:rPr>
              <w:instrText xml:space="preserve"> REF _Ref320443014 \w \h  \* MERGEFORMAT </w:instrText>
            </w:r>
            <w:r>
              <w:fldChar w:fldCharType="separate"/>
            </w:r>
            <w:r>
              <w:rPr>
                <w:lang w:eastAsia="en-GB"/>
              </w:rPr>
              <w:t>11.2</w:t>
            </w:r>
            <w:r>
              <w:fldChar w:fldCharType="end"/>
            </w:r>
            <w:r>
              <w:rPr>
                <w:lang w:eastAsia="en-GB"/>
              </w:rPr>
              <w:t xml:space="preserve"> </w:t>
            </w:r>
            <w:r>
              <w:fldChar w:fldCharType="begin"/>
            </w:r>
            <w:r>
              <w:rPr>
                <w:lang w:eastAsia="en-GB"/>
              </w:rPr>
              <w:instrText xml:space="preserve"> REF _Ref320443014 \h  \* MERGEFORMAT </w:instrText>
            </w:r>
            <w:r>
              <w:fldChar w:fldCharType="separate"/>
            </w:r>
            <w:r>
              <w:t>Character Encoding and Decoding Errors</w:t>
            </w:r>
            <w:r>
              <w:fldChar w:fldCharType="end"/>
            </w:r>
            <w:r>
              <w:rPr>
                <w:lang w:eastAsia="en-GB"/>
              </w:rPr>
              <w:t xml:space="preserve"> for further details.</w:t>
            </w:r>
          </w:p>
          <w:p w14:paraId="2CC78BB3" w14:textId="77777777" w:rsidR="00000000" w:rsidRDefault="009D64FD">
            <w:pPr>
              <w:keepNext/>
            </w:pPr>
            <w:r>
              <w:t>Annotation: dfdl:element, dfdl:simpleType, dfdl:sequence, dfdl:choice, dfdl:group</w:t>
            </w:r>
          </w:p>
        </w:tc>
      </w:tr>
    </w:tbl>
    <w:p w14:paraId="0662EF43" w14:textId="77777777" w:rsidR="00000000" w:rsidRDefault="009D64FD">
      <w:pPr>
        <w:pStyle w:val="Caption"/>
      </w:pPr>
      <w:r>
        <w:t xml:space="preserve">Table </w:t>
      </w:r>
      <w:r>
        <w:fldChar w:fldCharType="begin"/>
      </w:r>
      <w:r>
        <w:instrText xml:space="preserve"> SEQ Table \* ARABIC </w:instrText>
      </w:r>
      <w:r>
        <w:fldChar w:fldCharType="separate"/>
      </w:r>
      <w:r>
        <w:rPr>
          <w:noProof/>
        </w:rPr>
        <w:t>12</w:t>
      </w:r>
      <w:r>
        <w:fldChar w:fldCharType="end"/>
      </w:r>
      <w:r>
        <w:t xml:space="preserve"> Properties Common to both Content and Framing</w:t>
      </w:r>
    </w:p>
    <w:p w14:paraId="1C819550" w14:textId="77777777" w:rsidR="00000000" w:rsidRDefault="009D64FD">
      <w:pPr>
        <w:pStyle w:val="Heading2"/>
        <w:rPr>
          <w:rFonts w:eastAsia="Times New Roman"/>
        </w:rPr>
      </w:pPr>
      <w:bookmarkStart w:id="3326" w:name="_Toc25589777"/>
      <w:bookmarkStart w:id="3327" w:name="_Toc349042713"/>
      <w:bookmarkStart w:id="3328" w:name="_Ref320436132"/>
      <w:r>
        <w:rPr>
          <w:rFonts w:eastAsia="Times New Roman"/>
        </w:rPr>
        <w:t xml:space="preserve">Unicode Byte Order Mark </w:t>
      </w:r>
      <w:r>
        <w:rPr>
          <w:rFonts w:eastAsia="Times New Roman"/>
        </w:rPr>
        <w:t>(BOM)</w:t>
      </w:r>
      <w:bookmarkEnd w:id="3326"/>
      <w:bookmarkEnd w:id="3327"/>
      <w:bookmarkEnd w:id="3328"/>
    </w:p>
    <w:p w14:paraId="3249EBD7" w14:textId="77777777" w:rsidR="00000000" w:rsidRDefault="009D64FD">
      <w:pPr>
        <w:rPr>
          <w:ins w:id="3329" w:author="Mike Beckerle" w:date="2019-11-25T15:00:00Z"/>
          <w:rFonts w:eastAsia="Arial"/>
        </w:rPr>
      </w:pPr>
      <w:r>
        <w:t>DFDL</w:t>
      </w:r>
      <w:r>
        <w:rPr>
          <w:rFonts w:eastAsia="Arial"/>
        </w:rPr>
        <w:t xml:space="preserve"> </w:t>
      </w:r>
      <w:ins w:id="3330" w:author="Mike Beckerle" w:date="2019-11-25T15:00:00Z">
        <w:r>
          <w:rPr>
            <w:rFonts w:eastAsia="Arial"/>
          </w:rPr>
          <w:t xml:space="preserve">does not provide any special treatment of Unicode Byte-Order Marks. They are </w:t>
        </w:r>
      </w:ins>
      <w:ins w:id="3331" w:author="Mike Beckerle" w:date="2019-11-25T15:01:00Z">
        <w:r>
          <w:rPr>
            <w:rFonts w:eastAsia="Helv"/>
          </w:rPr>
          <w:t>treated as a Unicode ZWNBS character.</w:t>
        </w:r>
      </w:ins>
    </w:p>
    <w:p w14:paraId="58E95F69" w14:textId="77777777" w:rsidR="00000000" w:rsidRDefault="009D64FD">
      <w:pPr>
        <w:pStyle w:val="Heading2"/>
        <w:rPr>
          <w:del w:id="3332" w:author="Mike Beckerle" w:date="2019-11-25T15:01:00Z"/>
          <w:rFonts w:eastAsia="Times New Roman"/>
        </w:rPr>
      </w:pPr>
      <w:del w:id="3333" w:author="Mike Beckerle" w:date="2019-11-25T15:01:00Z">
        <w:r>
          <w:rPr>
            <w:rFonts w:eastAsia="Times New Roman"/>
          </w:rPr>
          <w:delText>provides</w:delText>
        </w:r>
        <w:r>
          <w:rPr>
            <w:rFonts w:eastAsia="Arial"/>
          </w:rPr>
          <w:delText xml:space="preserve"> </w:delText>
        </w:r>
        <w:r>
          <w:rPr>
            <w:rFonts w:eastAsia="Times New Roman"/>
          </w:rPr>
          <w:delText>automatic</w:delText>
        </w:r>
        <w:r>
          <w:rPr>
            <w:rFonts w:eastAsia="Arial"/>
          </w:rPr>
          <w:delText xml:space="preserve"> </w:delText>
        </w:r>
        <w:r>
          <w:rPr>
            <w:rFonts w:eastAsia="Times New Roman"/>
          </w:rPr>
          <w:delText>detection</w:delText>
        </w:r>
        <w:r>
          <w:rPr>
            <w:rFonts w:eastAsia="Arial"/>
          </w:rPr>
          <w:delText xml:space="preserve"> </w:delText>
        </w:r>
        <w:r>
          <w:rPr>
            <w:rFonts w:eastAsia="Times New Roman"/>
          </w:rPr>
          <w:delText>and</w:delText>
        </w:r>
        <w:r>
          <w:rPr>
            <w:rFonts w:eastAsia="Arial"/>
          </w:rPr>
          <w:delText xml:space="preserve"> </w:delText>
        </w:r>
        <w:r>
          <w:rPr>
            <w:rFonts w:eastAsia="Times New Roman"/>
          </w:rPr>
          <w:delText>generation</w:delText>
        </w:r>
        <w:r>
          <w:rPr>
            <w:rFonts w:eastAsia="Arial"/>
          </w:rPr>
          <w:delText xml:space="preserve"> </w:delText>
        </w:r>
        <w:r>
          <w:rPr>
            <w:rFonts w:eastAsia="Times New Roman"/>
          </w:rPr>
          <w:delText>of</w:delText>
        </w:r>
        <w:r>
          <w:rPr>
            <w:rFonts w:eastAsia="Arial"/>
          </w:rPr>
          <w:delText xml:space="preserve"> a </w:delText>
        </w:r>
        <w:r>
          <w:rPr>
            <w:rFonts w:eastAsia="Times New Roman"/>
          </w:rPr>
          <w:delText>Unicode</w:delText>
        </w:r>
        <w:r>
          <w:rPr>
            <w:rFonts w:eastAsia="Arial"/>
          </w:rPr>
          <w:delText xml:space="preserve"> </w:delText>
        </w:r>
        <w:r>
          <w:rPr>
            <w:rFonts w:eastAsia="Times New Roman"/>
          </w:rPr>
          <w:delText>BOM at the document level and saves (for parsing), or retrieves (for unpa</w:delText>
        </w:r>
        <w:r>
          <w:rPr>
            <w:rFonts w:eastAsia="Times New Roman"/>
          </w:rPr>
          <w:delText xml:space="preserve">rsing) the BOM information from the DFDL Infoset [unicodeByteOrderMark] member. </w:delText>
        </w:r>
        <w:bookmarkStart w:id="3334" w:name="_Toc25589778"/>
        <w:bookmarkEnd w:id="3334"/>
      </w:del>
    </w:p>
    <w:p w14:paraId="0BFE23DA" w14:textId="77777777" w:rsidR="00000000" w:rsidRDefault="009D64FD">
      <w:pPr>
        <w:pStyle w:val="Heading2"/>
        <w:rPr>
          <w:del w:id="3335" w:author="Mike Beckerle" w:date="2019-11-25T15:01:00Z"/>
          <w:rFonts w:eastAsia="Helv"/>
        </w:rPr>
      </w:pPr>
      <w:del w:id="3336" w:author="Mike Beckerle" w:date="2019-11-25T15:01:00Z">
        <w:r>
          <w:rPr>
            <w:rStyle w:val="Emphasis"/>
            <w:b w:val="0"/>
            <w:bCs w:val="0"/>
          </w:rPr>
          <w:delText>Parsing</w:delText>
        </w:r>
        <w:r>
          <w:rPr>
            <w:rStyle w:val="Emphasis"/>
            <w:rFonts w:eastAsia="Helv"/>
            <w:b w:val="0"/>
            <w:bCs w:val="0"/>
          </w:rPr>
          <w:delText xml:space="preserve"> </w:delText>
        </w:r>
        <w:r>
          <w:rPr>
            <w:rStyle w:val="Emphasis"/>
            <w:b w:val="0"/>
            <w:bCs w:val="0"/>
          </w:rPr>
          <w:delText>behaviour:</w:delText>
        </w:r>
        <w:r>
          <w:rPr>
            <w:rFonts w:eastAsia="Helv"/>
            <w:b w:val="0"/>
            <w:bCs w:val="0"/>
          </w:rPr>
          <w:delText xml:space="preserve"> </w:delText>
        </w:r>
        <w:r>
          <w:rPr>
            <w:b w:val="0"/>
            <w:bCs w:val="0"/>
          </w:rPr>
          <w:delText>When</w:delText>
        </w:r>
        <w:r>
          <w:rPr>
            <w:rFonts w:eastAsia="Helv"/>
            <w:b w:val="0"/>
            <w:bCs w:val="0"/>
          </w:rPr>
          <w:delText xml:space="preserve"> </w:delText>
        </w:r>
        <w:r>
          <w:rPr>
            <w:b w:val="0"/>
            <w:bCs w:val="0"/>
          </w:rPr>
          <w:delText>the</w:delText>
        </w:r>
        <w:r>
          <w:rPr>
            <w:rFonts w:eastAsia="Helv"/>
            <w:b w:val="0"/>
            <w:bCs w:val="0"/>
          </w:rPr>
          <w:delText xml:space="preserve"> </w:delText>
        </w:r>
        <w:r>
          <w:rPr>
            <w:b w:val="0"/>
            <w:bCs w:val="0"/>
          </w:rPr>
          <w:delText>dfdl:encoding</w:delText>
        </w:r>
        <w:r>
          <w:rPr>
            <w:rFonts w:eastAsia="Helv"/>
            <w:b w:val="0"/>
            <w:bCs w:val="0"/>
          </w:rPr>
          <w:delText xml:space="preserve"> </w:delText>
        </w:r>
        <w:r>
          <w:rPr>
            <w:b w:val="0"/>
            <w:bCs w:val="0"/>
          </w:rPr>
          <w:delText>property</w:delText>
        </w:r>
        <w:r>
          <w:rPr>
            <w:rFonts w:eastAsia="Helv"/>
            <w:b w:val="0"/>
            <w:bCs w:val="0"/>
          </w:rPr>
          <w:delText xml:space="preserve"> </w:delText>
        </w:r>
        <w:r>
          <w:rPr>
            <w:b w:val="0"/>
            <w:bCs w:val="0"/>
          </w:rPr>
          <w:delText>of</w:delText>
        </w:r>
        <w:r>
          <w:rPr>
            <w:rFonts w:eastAsia="Default Sans Serif"/>
            <w:b w:val="0"/>
            <w:bCs w:val="0"/>
          </w:rPr>
          <w:delText xml:space="preserve"> </w:delText>
        </w:r>
        <w:r>
          <w:rPr>
            <w:b w:val="0"/>
            <w:bCs w:val="0"/>
          </w:rPr>
          <w:delText>the</w:delText>
        </w:r>
        <w:r>
          <w:rPr>
            <w:rFonts w:eastAsia="Default Sans Serif"/>
            <w:b w:val="0"/>
            <w:bCs w:val="0"/>
          </w:rPr>
          <w:delText xml:space="preserve"> </w:delText>
        </w:r>
        <w:r>
          <w:rPr>
            <w:b w:val="0"/>
            <w:bCs w:val="0"/>
          </w:rPr>
          <w:delText>root</w:delText>
        </w:r>
        <w:r>
          <w:rPr>
            <w:rFonts w:eastAsia="Default Sans Serif"/>
            <w:b w:val="0"/>
            <w:bCs w:val="0"/>
          </w:rPr>
          <w:delText xml:space="preserve"> </w:delText>
        </w:r>
        <w:r>
          <w:rPr>
            <w:b w:val="0"/>
            <w:bCs w:val="0"/>
          </w:rPr>
          <w:delText>element</w:delText>
        </w:r>
        <w:r>
          <w:rPr>
            <w:rFonts w:eastAsia="Default Sans Serif"/>
            <w:b w:val="0"/>
            <w:bCs w:val="0"/>
          </w:rPr>
          <w:delText xml:space="preserve"> </w:delText>
        </w:r>
        <w:r>
          <w:rPr>
            <w:b w:val="0"/>
            <w:bCs w:val="0"/>
          </w:rPr>
          <w:delText>is</w:delText>
        </w:r>
        <w:r>
          <w:rPr>
            <w:rFonts w:eastAsia="Default Sans Serif"/>
            <w:b w:val="0"/>
            <w:bCs w:val="0"/>
          </w:rPr>
          <w:delText xml:space="preserve"> </w:delText>
        </w:r>
        <w:r>
          <w:rPr>
            <w:b w:val="0"/>
            <w:bCs w:val="0"/>
          </w:rPr>
          <w:delText>specified,</w:delText>
        </w:r>
        <w:r>
          <w:rPr>
            <w:rFonts w:eastAsia="Default Sans Serif"/>
            <w:b w:val="0"/>
            <w:bCs w:val="0"/>
          </w:rPr>
          <w:delText xml:space="preserve"> </w:delText>
        </w:r>
        <w:r>
          <w:rPr>
            <w:b w:val="0"/>
            <w:bCs w:val="0"/>
          </w:rPr>
          <w:delText>and</w:delText>
        </w:r>
        <w:r>
          <w:rPr>
            <w:rFonts w:eastAsia="Default Sans Serif"/>
            <w:b w:val="0"/>
            <w:bCs w:val="0"/>
          </w:rPr>
          <w:delText xml:space="preserve"> </w:delText>
        </w:r>
        <w:r>
          <w:rPr>
            <w:b w:val="0"/>
            <w:bCs w:val="0"/>
          </w:rPr>
          <w:delText>is</w:delText>
        </w:r>
        <w:r>
          <w:rPr>
            <w:rFonts w:eastAsia="Default Sans Serif"/>
            <w:b w:val="0"/>
            <w:bCs w:val="0"/>
          </w:rPr>
          <w:delText xml:space="preserve"> </w:delText>
        </w:r>
        <w:r>
          <w:rPr>
            <w:b w:val="0"/>
            <w:bCs w:val="0"/>
          </w:rPr>
          <w:delText>exactly</w:delText>
        </w:r>
        <w:r>
          <w:rPr>
            <w:rFonts w:eastAsia="Default Sans Serif"/>
            <w:b w:val="0"/>
            <w:bCs w:val="0"/>
          </w:rPr>
          <w:delText xml:space="preserve"> </w:delText>
        </w:r>
        <w:r>
          <w:rPr>
            <w:b w:val="0"/>
            <w:bCs w:val="0"/>
          </w:rPr>
          <w:delText>one</w:delText>
        </w:r>
        <w:r>
          <w:rPr>
            <w:rFonts w:eastAsia="Default Sans Serif"/>
            <w:b w:val="0"/>
            <w:bCs w:val="0"/>
          </w:rPr>
          <w:delText xml:space="preserve"> </w:delText>
        </w:r>
        <w:r>
          <w:rPr>
            <w:b w:val="0"/>
            <w:bCs w:val="0"/>
          </w:rPr>
          <w:delText>of</w:delText>
        </w:r>
        <w:r>
          <w:rPr>
            <w:rFonts w:eastAsia="Default Sans Serif"/>
            <w:b w:val="0"/>
            <w:bCs w:val="0"/>
          </w:rPr>
          <w:delText xml:space="preserve"> </w:delText>
        </w:r>
        <w:r>
          <w:rPr>
            <w:b w:val="0"/>
            <w:bCs w:val="0"/>
          </w:rPr>
          <w:delText>UTF-8,</w:delText>
        </w:r>
        <w:r>
          <w:rPr>
            <w:rFonts w:eastAsia="Default Sans Serif"/>
            <w:b w:val="0"/>
            <w:bCs w:val="0"/>
          </w:rPr>
          <w:delText xml:space="preserve"> </w:delText>
        </w:r>
        <w:r>
          <w:rPr>
            <w:b w:val="0"/>
            <w:bCs w:val="0"/>
          </w:rPr>
          <w:delText>UTF-16,</w:delText>
        </w:r>
        <w:r>
          <w:rPr>
            <w:rFonts w:eastAsia="Default Sans Serif"/>
            <w:b w:val="0"/>
            <w:bCs w:val="0"/>
          </w:rPr>
          <w:delText xml:space="preserve"> </w:delText>
        </w:r>
        <w:r>
          <w:rPr>
            <w:b w:val="0"/>
            <w:bCs w:val="0"/>
          </w:rPr>
          <w:delText>or</w:delText>
        </w:r>
        <w:r>
          <w:rPr>
            <w:rFonts w:eastAsia="Default Sans Serif"/>
            <w:b w:val="0"/>
            <w:bCs w:val="0"/>
          </w:rPr>
          <w:delText xml:space="preserve"> </w:delText>
        </w:r>
        <w:r>
          <w:rPr>
            <w:b w:val="0"/>
            <w:bCs w:val="0"/>
          </w:rPr>
          <w:delText>UTF-32</w:delText>
        </w:r>
        <w:r>
          <w:rPr>
            <w:rFonts w:eastAsia="Default Sans Serif"/>
            <w:b w:val="0"/>
            <w:bCs w:val="0"/>
          </w:rPr>
          <w:delText xml:space="preserve"> </w:delText>
        </w:r>
        <w:r>
          <w:rPr>
            <w:b w:val="0"/>
            <w:bCs w:val="0"/>
          </w:rPr>
          <w:delText>(or</w:delText>
        </w:r>
        <w:r>
          <w:rPr>
            <w:rFonts w:eastAsia="Default Sans Serif"/>
            <w:b w:val="0"/>
            <w:bCs w:val="0"/>
          </w:rPr>
          <w:delText xml:space="preserve"> </w:delText>
        </w:r>
        <w:r>
          <w:rPr>
            <w:b w:val="0"/>
            <w:bCs w:val="0"/>
          </w:rPr>
          <w:delText>CCSID</w:delText>
        </w:r>
        <w:r>
          <w:rPr>
            <w:rFonts w:eastAsia="Default Sans Serif"/>
            <w:b w:val="0"/>
            <w:bCs w:val="0"/>
          </w:rPr>
          <w:delText xml:space="preserve"> </w:delText>
        </w:r>
        <w:r>
          <w:rPr>
            <w:b w:val="0"/>
            <w:bCs w:val="0"/>
          </w:rPr>
          <w:delText>equivalents),</w:delText>
        </w:r>
        <w:r>
          <w:rPr>
            <w:rFonts w:eastAsia="Default Sans Serif"/>
            <w:b w:val="0"/>
            <w:bCs w:val="0"/>
          </w:rPr>
          <w:delText xml:space="preserve"> </w:delText>
        </w:r>
        <w:r>
          <w:rPr>
            <w:b w:val="0"/>
            <w:bCs w:val="0"/>
          </w:rPr>
          <w:delText>then</w:delText>
        </w:r>
        <w:r>
          <w:rPr>
            <w:rFonts w:eastAsia="Default Sans Serif"/>
            <w:b w:val="0"/>
            <w:bCs w:val="0"/>
          </w:rPr>
          <w:delText xml:space="preserve"> </w:delText>
        </w:r>
        <w:r>
          <w:rPr>
            <w:b w:val="0"/>
            <w:bCs w:val="0"/>
          </w:rPr>
          <w:delText>a</w:delText>
        </w:r>
        <w:r>
          <w:rPr>
            <w:rFonts w:eastAsia="Helv"/>
            <w:b w:val="0"/>
            <w:bCs w:val="0"/>
          </w:rPr>
          <w:delText xml:space="preserve"> </w:delText>
        </w:r>
        <w:r>
          <w:rPr>
            <w:b w:val="0"/>
            <w:bCs w:val="0"/>
          </w:rPr>
          <w:delText>DFDL</w:delText>
        </w:r>
        <w:r>
          <w:rPr>
            <w:rFonts w:eastAsia="Helv"/>
            <w:b w:val="0"/>
            <w:bCs w:val="0"/>
          </w:rPr>
          <w:delText xml:space="preserve"> </w:delText>
        </w:r>
        <w:r>
          <w:rPr>
            <w:b w:val="0"/>
            <w:bCs w:val="0"/>
          </w:rPr>
          <w:delText>parser</w:delText>
        </w:r>
        <w:r>
          <w:rPr>
            <w:rFonts w:eastAsia="Helv"/>
            <w:b w:val="0"/>
            <w:bCs w:val="0"/>
          </w:rPr>
          <w:delText xml:space="preserve"> </w:delText>
        </w:r>
        <w:r>
          <w:rPr>
            <w:b w:val="0"/>
            <w:bCs w:val="0"/>
          </w:rPr>
          <w:delText>will</w:delText>
        </w:r>
        <w:r>
          <w:rPr>
            <w:rFonts w:eastAsia="Helv"/>
            <w:b w:val="0"/>
            <w:bCs w:val="0"/>
          </w:rPr>
          <w:delText xml:space="preserve"> </w:delText>
        </w:r>
        <w:r>
          <w:rPr>
            <w:b w:val="0"/>
            <w:bCs w:val="0"/>
          </w:rPr>
          <w:delText>look</w:delText>
        </w:r>
        <w:r>
          <w:rPr>
            <w:rFonts w:eastAsia="Helv"/>
            <w:b w:val="0"/>
            <w:bCs w:val="0"/>
          </w:rPr>
          <w:delText xml:space="preserve"> </w:delText>
        </w:r>
        <w:r>
          <w:rPr>
            <w:b w:val="0"/>
            <w:bCs w:val="0"/>
          </w:rPr>
          <w:delText>for</w:delText>
        </w:r>
        <w:r>
          <w:rPr>
            <w:rFonts w:eastAsia="Helv"/>
            <w:b w:val="0"/>
            <w:bCs w:val="0"/>
          </w:rPr>
          <w:delText xml:space="preserve"> </w:delText>
        </w:r>
        <w:r>
          <w:rPr>
            <w:b w:val="0"/>
            <w:bCs w:val="0"/>
          </w:rPr>
          <w:delText>the</w:delText>
        </w:r>
        <w:r>
          <w:rPr>
            <w:rFonts w:eastAsia="Helv"/>
            <w:b w:val="0"/>
            <w:bCs w:val="0"/>
          </w:rPr>
          <w:delText xml:space="preserve"> </w:delText>
        </w:r>
        <w:r>
          <w:rPr>
            <w:b w:val="0"/>
            <w:bCs w:val="0"/>
          </w:rPr>
          <w:delText>appropriate</w:delText>
        </w:r>
        <w:r>
          <w:rPr>
            <w:rFonts w:eastAsia="Helv"/>
            <w:b w:val="0"/>
            <w:bCs w:val="0"/>
          </w:rPr>
          <w:delText xml:space="preserve"> </w:delText>
        </w:r>
        <w:r>
          <w:rPr>
            <w:b w:val="0"/>
            <w:bCs w:val="0"/>
          </w:rPr>
          <w:delText>BOM</w:delText>
        </w:r>
        <w:r>
          <w:rPr>
            <w:rFonts w:eastAsia="Helv"/>
            <w:b w:val="0"/>
            <w:bCs w:val="0"/>
          </w:rPr>
          <w:delText xml:space="preserve"> </w:delText>
        </w:r>
        <w:r>
          <w:rPr>
            <w:b w:val="0"/>
            <w:bCs w:val="0"/>
          </w:rPr>
          <w:delText>as</w:delText>
        </w:r>
        <w:r>
          <w:rPr>
            <w:rFonts w:eastAsia="Helv"/>
            <w:b w:val="0"/>
            <w:bCs w:val="0"/>
          </w:rPr>
          <w:delText xml:space="preserve"> </w:delText>
        </w:r>
        <w:r>
          <w:rPr>
            <w:b w:val="0"/>
            <w:bCs w:val="0"/>
          </w:rPr>
          <w:delText>the</w:delText>
        </w:r>
        <w:r>
          <w:rPr>
            <w:rFonts w:eastAsia="Helv"/>
            <w:b w:val="0"/>
            <w:bCs w:val="0"/>
          </w:rPr>
          <w:delText xml:space="preserve"> </w:delText>
        </w:r>
        <w:r>
          <w:rPr>
            <w:b w:val="0"/>
            <w:bCs w:val="0"/>
          </w:rPr>
          <w:delText>very</w:delText>
        </w:r>
        <w:r>
          <w:rPr>
            <w:rFonts w:eastAsia="Helv"/>
            <w:b w:val="0"/>
            <w:bCs w:val="0"/>
          </w:rPr>
          <w:delText xml:space="preserve"> </w:delText>
        </w:r>
        <w:r>
          <w:rPr>
            <w:b w:val="0"/>
            <w:bCs w:val="0"/>
          </w:rPr>
          <w:delText>first</w:delText>
        </w:r>
        <w:r>
          <w:rPr>
            <w:rFonts w:eastAsia="Helv"/>
            <w:b w:val="0"/>
            <w:bCs w:val="0"/>
          </w:rPr>
          <w:delText xml:space="preserve"> </w:delText>
        </w:r>
        <w:r>
          <w:rPr>
            <w:b w:val="0"/>
            <w:bCs w:val="0"/>
          </w:rPr>
          <w:delText>bytes</w:delText>
        </w:r>
        <w:r>
          <w:rPr>
            <w:rFonts w:eastAsia="Helv"/>
            <w:b w:val="0"/>
            <w:bCs w:val="0"/>
          </w:rPr>
          <w:delText xml:space="preserve"> </w:delText>
        </w:r>
        <w:r>
          <w:rPr>
            <w:b w:val="0"/>
            <w:bCs w:val="0"/>
          </w:rPr>
          <w:delText>in</w:delText>
        </w:r>
        <w:r>
          <w:rPr>
            <w:rFonts w:eastAsia="Helv"/>
            <w:b w:val="0"/>
            <w:bCs w:val="0"/>
          </w:rPr>
          <w:delText xml:space="preserve"> </w:delText>
        </w:r>
        <w:r>
          <w:rPr>
            <w:b w:val="0"/>
            <w:bCs w:val="0"/>
          </w:rPr>
          <w:delText>the</w:delText>
        </w:r>
        <w:r>
          <w:rPr>
            <w:rFonts w:eastAsia="Helv"/>
            <w:b w:val="0"/>
            <w:bCs w:val="0"/>
          </w:rPr>
          <w:delText xml:space="preserve"> </w:delText>
        </w:r>
        <w:r>
          <w:rPr>
            <w:b w:val="0"/>
            <w:bCs w:val="0"/>
          </w:rPr>
          <w:delText>data</w:delText>
        </w:r>
        <w:r>
          <w:rPr>
            <w:rFonts w:eastAsia="Helv"/>
            <w:b w:val="0"/>
            <w:bCs w:val="0"/>
          </w:rPr>
          <w:delText xml:space="preserve"> </w:delText>
        </w:r>
        <w:r>
          <w:rPr>
            <w:b w:val="0"/>
            <w:bCs w:val="0"/>
          </w:rPr>
          <w:delText>stream.</w:delText>
        </w:r>
        <w:r>
          <w:rPr>
            <w:rFonts w:eastAsia="Helv"/>
            <w:b w:val="0"/>
            <w:bCs w:val="0"/>
          </w:rPr>
          <w:delText xml:space="preserve">  </w:delText>
        </w:r>
        <w:bookmarkStart w:id="3337" w:name="_Toc25589779"/>
        <w:bookmarkEnd w:id="3337"/>
      </w:del>
    </w:p>
    <w:p w14:paraId="2FB21A78" w14:textId="77777777" w:rsidR="00000000" w:rsidRDefault="009D64FD">
      <w:pPr>
        <w:pStyle w:val="Heading2"/>
        <w:rPr>
          <w:del w:id="3338" w:author="Mike Beckerle" w:date="2019-11-25T15:01:00Z"/>
          <w:rFonts w:eastAsia="Helv"/>
        </w:rPr>
      </w:pPr>
      <w:del w:id="3339" w:author="Mike Beckerle" w:date="2019-11-25T15:01:00Z">
        <w:r>
          <w:rPr>
            <w:rFonts w:eastAsia="Times New Roman"/>
          </w:rPr>
          <w:delText>UTF-8.</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a</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found</w:delText>
        </w:r>
        <w:r>
          <w:rPr>
            <w:rStyle w:val="FootnoteReference"/>
            <w:rFonts w:eastAsia="Times New Roman"/>
          </w:rPr>
          <w:footnoteReference w:id="18"/>
        </w:r>
        <w:r>
          <w:rPr>
            <w:rFonts w:eastAsia="Helv"/>
          </w:rPr>
          <w:delText xml:space="preserve"> </w:delText>
        </w:r>
        <w:r>
          <w:rPr>
            <w:rFonts w:eastAsia="Times New Roman"/>
          </w:rPr>
          <w:delText>then</w:delText>
        </w:r>
        <w:r>
          <w:rPr>
            <w:rFonts w:eastAsia="Helv"/>
          </w:rPr>
          <w:delText xml:space="preserve"> </w:delText>
        </w:r>
        <w:r>
          <w:rPr>
            <w:rFonts w:eastAsia="Times New Roman"/>
          </w:rPr>
          <w:delText>this</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used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set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document</w:delText>
        </w:r>
        <w:r>
          <w:rPr>
            <w:rFonts w:eastAsia="Helv"/>
          </w:rPr>
          <w:delText xml:space="preserve"> </w:delText>
        </w:r>
        <w:r>
          <w:rPr>
            <w:rFonts w:eastAsia="Times New Roman"/>
          </w:rPr>
          <w:delText>information</w:delText>
        </w:r>
        <w:r>
          <w:rPr>
            <w:rFonts w:eastAsia="Helv"/>
          </w:rPr>
          <w:delText xml:space="preserve"> </w:delText>
        </w:r>
        <w:r>
          <w:rPr>
            <w:rFonts w:eastAsia="Times New Roman"/>
          </w:rPr>
          <w:delText>item</w:delText>
        </w:r>
        <w:r>
          <w:rPr>
            <w:rFonts w:eastAsia="Helv"/>
          </w:rPr>
          <w:delText xml:space="preserve"> </w:delText>
        </w:r>
        <w:r>
          <w:rPr>
            <w:rFonts w:eastAsia="Times New Roman"/>
          </w:rPr>
          <w:delText>[unicodeByteOrderMark]</w:delText>
        </w:r>
        <w:r>
          <w:rPr>
            <w:rFonts w:eastAsia="Helv"/>
          </w:rPr>
          <w:delText xml:space="preserve"> </w:delText>
        </w:r>
        <w:r>
          <w:rPr>
            <w:rFonts w:eastAsia="Times New Roman"/>
          </w:rPr>
          <w:delText>member.</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no</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found</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parser</w:delText>
        </w:r>
        <w:r>
          <w:rPr>
            <w:rFonts w:eastAsia="Helv"/>
          </w:rPr>
          <w:delText xml:space="preserve"> </w:delText>
        </w:r>
        <w:r>
          <w:rPr>
            <w:rFonts w:eastAsia="Times New Roman"/>
          </w:rPr>
          <w:delText>takes</w:delText>
        </w:r>
        <w:r>
          <w:rPr>
            <w:rFonts w:eastAsia="Helv"/>
          </w:rPr>
          <w:delText xml:space="preserve"> </w:delText>
        </w:r>
        <w:r>
          <w:rPr>
            <w:rFonts w:eastAsia="Times New Roman"/>
          </w:rPr>
          <w:delText>no</w:delText>
        </w:r>
        <w:r>
          <w:rPr>
            <w:rFonts w:eastAsia="Helv"/>
          </w:rPr>
          <w:delText xml:space="preserve"> </w:delText>
        </w:r>
        <w:r>
          <w:rPr>
            <w:rFonts w:eastAsia="Times New Roman"/>
          </w:rPr>
          <w:delText>action.</w:delText>
        </w:r>
        <w:r>
          <w:rPr>
            <w:rFonts w:eastAsia="Helv"/>
          </w:rPr>
          <w:delText xml:space="preserve"> </w:delText>
        </w:r>
        <w:r>
          <w:rPr>
            <w:rFonts w:eastAsia="Times New Roman"/>
          </w:rPr>
          <w:delText>There</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no</w:delText>
        </w:r>
        <w:r>
          <w:rPr>
            <w:rFonts w:eastAsia="Helv"/>
          </w:rPr>
          <w:delText xml:space="preserve"> </w:delText>
        </w:r>
        <w:r>
          <w:rPr>
            <w:rFonts w:eastAsia="Times New Roman"/>
          </w:rPr>
          <w:delText>need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model</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explicitly.</w:delText>
        </w:r>
        <w:r>
          <w:rPr>
            <w:rFonts w:eastAsia="Helv"/>
          </w:rPr>
          <w:delText xml:space="preserve"> </w:delText>
        </w:r>
        <w:bookmarkStart w:id="3342" w:name="_Toc25589780"/>
        <w:bookmarkEnd w:id="3342"/>
      </w:del>
    </w:p>
    <w:p w14:paraId="5EAE30E1" w14:textId="77777777" w:rsidR="00000000" w:rsidRDefault="009D64FD">
      <w:pPr>
        <w:pStyle w:val="Heading2"/>
        <w:rPr>
          <w:del w:id="3343" w:author="Mike Beckerle" w:date="2019-11-25T15:01:00Z"/>
          <w:rFonts w:eastAsia="Helv"/>
        </w:rPr>
      </w:pPr>
      <w:del w:id="3344" w:author="Mike Beckerle" w:date="2019-11-25T15:01:00Z">
        <w:r>
          <w:rPr>
            <w:rFonts w:eastAsia="Times New Roman"/>
          </w:rPr>
          <w:delText>UTF-16.</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a</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found</w:delText>
        </w:r>
        <w:r>
          <w:rPr>
            <w:rFonts w:eastAsia="Helv"/>
          </w:rPr>
          <w:delText xml:space="preserve"> </w:delText>
        </w:r>
        <w:r>
          <w:rPr>
            <w:rFonts w:eastAsia="Times New Roman"/>
          </w:rPr>
          <w:delText>then</w:delText>
        </w:r>
        <w:r>
          <w:rPr>
            <w:rFonts w:eastAsia="Helv"/>
          </w:rPr>
          <w:delText xml:space="preserve"> </w:delText>
        </w:r>
        <w:r>
          <w:rPr>
            <w:rFonts w:eastAsia="Times New Roman"/>
          </w:rPr>
          <w:delText>this</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used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set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document</w:delText>
        </w:r>
        <w:r>
          <w:rPr>
            <w:rFonts w:eastAsia="Helv"/>
          </w:rPr>
          <w:delText xml:space="preserve"> </w:delText>
        </w:r>
        <w:r>
          <w:rPr>
            <w:rFonts w:eastAsia="Times New Roman"/>
          </w:rPr>
          <w:delText>information</w:delText>
        </w:r>
        <w:r>
          <w:rPr>
            <w:rFonts w:eastAsia="Helv"/>
          </w:rPr>
          <w:delText xml:space="preserve"> </w:delText>
        </w:r>
        <w:r>
          <w:rPr>
            <w:rFonts w:eastAsia="Times New Roman"/>
          </w:rPr>
          <w:delText>item</w:delText>
        </w:r>
        <w:r>
          <w:rPr>
            <w:rFonts w:eastAsia="Helv"/>
          </w:rPr>
          <w:delText xml:space="preserve"> </w:delText>
        </w:r>
        <w:r>
          <w:rPr>
            <w:rFonts w:eastAsia="Times New Roman"/>
          </w:rPr>
          <w:delText>[unicodeByteOrderMark]</w:delText>
        </w:r>
        <w:r>
          <w:rPr>
            <w:rFonts w:eastAsia="Helv"/>
          </w:rPr>
          <w:delText xml:space="preserve"> </w:delText>
        </w:r>
        <w:r>
          <w:rPr>
            <w:rFonts w:eastAsia="Times New Roman"/>
          </w:rPr>
          <w:delText>member,</w:delText>
        </w:r>
        <w:r>
          <w:rPr>
            <w:rFonts w:eastAsia="Helv"/>
          </w:rPr>
          <w:delText xml:space="preserve"> </w:delText>
        </w:r>
        <w:r>
          <w:rPr>
            <w:rFonts w:eastAsia="Times New Roman"/>
          </w:rPr>
          <w:delText>and</w:delText>
        </w:r>
        <w:r>
          <w:rPr>
            <w:rFonts w:eastAsia="Helv"/>
          </w:rPr>
          <w:delText xml:space="preserve"> </w:delText>
        </w:r>
        <w:r>
          <w:rPr>
            <w:rFonts w:eastAsia="Times New Roman"/>
          </w:rPr>
          <w:delText>all</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with</w:delText>
        </w:r>
        <w:r>
          <w:rPr>
            <w:rFonts w:eastAsia="Helv"/>
          </w:rPr>
          <w:delText xml:space="preserve"> </w:delText>
        </w:r>
        <w:r>
          <w:rPr>
            <w:rFonts w:eastAsia="Times New Roman"/>
          </w:rPr>
          <w:delText>dfdl:encoding</w:delText>
        </w:r>
        <w:r>
          <w:rPr>
            <w:rFonts w:eastAsia="Helv"/>
          </w:rPr>
          <w:delText xml:space="preserve"> </w:delText>
        </w:r>
        <w:r>
          <w:rPr>
            <w:rFonts w:eastAsia="Times New Roman"/>
          </w:rPr>
          <w:delText>UTF-16</w:delText>
        </w:r>
        <w:r>
          <w:rPr>
            <w:rFonts w:eastAsia="Helv"/>
          </w:rPr>
          <w:delText xml:space="preserve"> </w:delText>
        </w:r>
        <w:r>
          <w:rPr>
            <w:rFonts w:eastAsia="Times New Roman"/>
          </w:rPr>
          <w:delText>throughout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rest</w:delText>
        </w:r>
        <w:r>
          <w:rPr>
            <w:rFonts w:eastAsia="Helv"/>
          </w:rPr>
          <w:delText xml:space="preserve"> </w:delText>
        </w:r>
        <w:r>
          <w:rPr>
            <w:rFonts w:eastAsia="Times New Roman"/>
          </w:rPr>
          <w:delText>of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stream</w:delText>
        </w:r>
        <w:r>
          <w:rPr>
            <w:rFonts w:eastAsia="Helv"/>
          </w:rPr>
          <w:delText xml:space="preserve"> </w:delText>
        </w:r>
        <w:r>
          <w:rPr>
            <w:rFonts w:eastAsia="Times New Roman"/>
          </w:rPr>
          <w:delText>are</w:delText>
        </w:r>
        <w:r>
          <w:rPr>
            <w:rFonts w:eastAsia="Helv"/>
          </w:rPr>
          <w:delText xml:space="preserve"> </w:delText>
        </w:r>
        <w:r>
          <w:rPr>
            <w:rFonts w:eastAsia="Times New Roman"/>
          </w:rPr>
          <w:delText>assumed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have</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implied</w:delText>
        </w:r>
        <w:r>
          <w:rPr>
            <w:rFonts w:eastAsia="Helv"/>
          </w:rPr>
          <w:delText xml:space="preserve"> </w:delText>
        </w:r>
        <w:r>
          <w:rPr>
            <w:rFonts w:eastAsia="Times New Roman"/>
          </w:rPr>
          <w:delText>byte</w:delText>
        </w:r>
        <w:r>
          <w:rPr>
            <w:rFonts w:eastAsia="Helv"/>
          </w:rPr>
          <w:delText xml:space="preserve"> </w:delText>
        </w:r>
        <w:r>
          <w:rPr>
            <w:rFonts w:eastAsia="Times New Roman"/>
          </w:rPr>
          <w:delText>order.</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no</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found</w:delText>
        </w:r>
        <w:r>
          <w:rPr>
            <w:rFonts w:eastAsia="Helv"/>
          </w:rPr>
          <w:delText xml:space="preserve"> </w:delText>
        </w:r>
        <w:r>
          <w:rPr>
            <w:rFonts w:eastAsia="Times New Roman"/>
          </w:rPr>
          <w:delText>then</w:delText>
        </w:r>
        <w:r>
          <w:rPr>
            <w:rFonts w:eastAsia="Helv"/>
          </w:rPr>
          <w:delText xml:space="preserve"> </w:delText>
        </w:r>
        <w:r>
          <w:rPr>
            <w:rFonts w:eastAsia="Times New Roman"/>
          </w:rPr>
          <w:delText>all</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with</w:delText>
        </w:r>
        <w:r>
          <w:rPr>
            <w:rFonts w:eastAsia="Helv"/>
          </w:rPr>
          <w:delText xml:space="preserve"> </w:delText>
        </w:r>
        <w:r>
          <w:rPr>
            <w:rFonts w:eastAsia="Times New Roman"/>
          </w:rPr>
          <w:delText>dfdl:encoding</w:delText>
        </w:r>
        <w:r>
          <w:rPr>
            <w:rFonts w:eastAsia="Helv"/>
          </w:rPr>
          <w:delText xml:space="preserve"> </w:delText>
        </w:r>
        <w:r>
          <w:rPr>
            <w:rFonts w:eastAsia="Times New Roman"/>
          </w:rPr>
          <w:delText>UTF-16</w:delText>
        </w:r>
        <w:r>
          <w:rPr>
            <w:rFonts w:eastAsia="Helv"/>
          </w:rPr>
          <w:delText xml:space="preserve"> </w:delText>
        </w:r>
        <w:r>
          <w:rPr>
            <w:rFonts w:eastAsia="Times New Roman"/>
          </w:rPr>
          <w:delText>throughout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rest</w:delText>
        </w:r>
        <w:r>
          <w:rPr>
            <w:rFonts w:eastAsia="Helv"/>
          </w:rPr>
          <w:delText xml:space="preserve"> </w:delText>
        </w:r>
        <w:r>
          <w:rPr>
            <w:rFonts w:eastAsia="Times New Roman"/>
          </w:rPr>
          <w:delText>of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stream</w:delText>
        </w:r>
        <w:r>
          <w:rPr>
            <w:rFonts w:eastAsia="Helv"/>
          </w:rPr>
          <w:delText xml:space="preserve"> </w:delText>
        </w:r>
        <w:r>
          <w:rPr>
            <w:rFonts w:eastAsia="Times New Roman"/>
          </w:rPr>
          <w:delText>are</w:delText>
        </w:r>
        <w:r>
          <w:rPr>
            <w:rFonts w:eastAsia="Helv"/>
          </w:rPr>
          <w:delText xml:space="preserve"> </w:delText>
        </w:r>
        <w:r>
          <w:rPr>
            <w:rFonts w:eastAsia="Times New Roman"/>
          </w:rPr>
          <w:delText>assumed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have</w:delText>
        </w:r>
        <w:r>
          <w:rPr>
            <w:rFonts w:eastAsia="Helv"/>
          </w:rPr>
          <w:delText xml:space="preserve"> </w:delText>
        </w:r>
        <w:r>
          <w:rPr>
            <w:rFonts w:eastAsia="Times New Roman"/>
          </w:rPr>
          <w:delText>big-endian</w:delText>
        </w:r>
        <w:r>
          <w:rPr>
            <w:rFonts w:eastAsia="Helv"/>
          </w:rPr>
          <w:delText xml:space="preserve"> </w:delText>
        </w:r>
        <w:r>
          <w:rPr>
            <w:rFonts w:eastAsia="Times New Roman"/>
          </w:rPr>
          <w:delText>byte</w:delText>
        </w:r>
        <w:r>
          <w:rPr>
            <w:rFonts w:eastAsia="Helv"/>
          </w:rPr>
          <w:delText xml:space="preserve"> </w:delText>
        </w:r>
        <w:r>
          <w:rPr>
            <w:rFonts w:eastAsia="Times New Roman"/>
          </w:rPr>
          <w:delText>order.</w:delText>
        </w:r>
        <w:r>
          <w:rPr>
            <w:rFonts w:eastAsia="Helv"/>
          </w:rPr>
          <w:delText xml:space="preserve"> </w:delText>
        </w:r>
        <w:r>
          <w:rPr>
            <w:rFonts w:eastAsia="Times New Roman"/>
          </w:rPr>
          <w:delText>There</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no</w:delText>
        </w:r>
        <w:r>
          <w:rPr>
            <w:rFonts w:eastAsia="Helv"/>
          </w:rPr>
          <w:delText xml:space="preserve"> </w:delText>
        </w:r>
        <w:r>
          <w:rPr>
            <w:rFonts w:eastAsia="Times New Roman"/>
          </w:rPr>
          <w:delText>need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model</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explicitly.</w:delText>
        </w:r>
        <w:r>
          <w:rPr>
            <w:rFonts w:eastAsia="Helv"/>
          </w:rPr>
          <w:delText xml:space="preserve"> </w:delText>
        </w:r>
        <w:bookmarkStart w:id="3345" w:name="_Toc25589781"/>
        <w:bookmarkEnd w:id="3345"/>
      </w:del>
    </w:p>
    <w:p w14:paraId="5B9605EC" w14:textId="77777777" w:rsidR="00000000" w:rsidRDefault="009D64FD">
      <w:pPr>
        <w:pStyle w:val="Heading2"/>
        <w:rPr>
          <w:del w:id="3346" w:author="Mike Beckerle" w:date="2019-11-25T15:01:00Z"/>
          <w:rFonts w:eastAsia="Helv"/>
        </w:rPr>
      </w:pPr>
      <w:del w:id="3347" w:author="Mike Beckerle" w:date="2019-11-25T15:01:00Z">
        <w:r>
          <w:rPr>
            <w:rFonts w:eastAsia="Times New Roman"/>
          </w:rPr>
          <w:delText>UTF-32.</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a</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found</w:delText>
        </w:r>
        <w:r>
          <w:rPr>
            <w:rFonts w:eastAsia="Helv"/>
          </w:rPr>
          <w:delText xml:space="preserve"> </w:delText>
        </w:r>
        <w:r>
          <w:rPr>
            <w:rFonts w:eastAsia="Times New Roman"/>
          </w:rPr>
          <w:delText>then</w:delText>
        </w:r>
        <w:r>
          <w:rPr>
            <w:rFonts w:eastAsia="Helv"/>
          </w:rPr>
          <w:delText xml:space="preserve"> </w:delText>
        </w:r>
        <w:r>
          <w:rPr>
            <w:rFonts w:eastAsia="Times New Roman"/>
          </w:rPr>
          <w:delText>this</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used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set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document</w:delText>
        </w:r>
        <w:r>
          <w:rPr>
            <w:rFonts w:eastAsia="Helv"/>
          </w:rPr>
          <w:delText xml:space="preserve"> </w:delText>
        </w:r>
        <w:r>
          <w:rPr>
            <w:rFonts w:eastAsia="Times New Roman"/>
          </w:rPr>
          <w:delText>information</w:delText>
        </w:r>
        <w:r>
          <w:rPr>
            <w:rFonts w:eastAsia="Helv"/>
          </w:rPr>
          <w:delText xml:space="preserve"> </w:delText>
        </w:r>
        <w:r>
          <w:rPr>
            <w:rFonts w:eastAsia="Times New Roman"/>
          </w:rPr>
          <w:delText>item</w:delText>
        </w:r>
        <w:r>
          <w:rPr>
            <w:rFonts w:eastAsia="Helv"/>
          </w:rPr>
          <w:delText xml:space="preserve"> </w:delText>
        </w:r>
        <w:r>
          <w:rPr>
            <w:rFonts w:eastAsia="Times New Roman"/>
          </w:rPr>
          <w:delText>[unicodeByteOrderMark]</w:delText>
        </w:r>
        <w:r>
          <w:rPr>
            <w:rFonts w:eastAsia="Helv"/>
          </w:rPr>
          <w:delText xml:space="preserve"> </w:delText>
        </w:r>
        <w:r>
          <w:rPr>
            <w:rFonts w:eastAsia="Times New Roman"/>
          </w:rPr>
          <w:delText>member,</w:delText>
        </w:r>
        <w:r>
          <w:rPr>
            <w:rFonts w:eastAsia="Helv"/>
          </w:rPr>
          <w:delText xml:space="preserve"> </w:delText>
        </w:r>
        <w:r>
          <w:rPr>
            <w:rFonts w:eastAsia="Times New Roman"/>
          </w:rPr>
          <w:delText>and</w:delText>
        </w:r>
        <w:r>
          <w:rPr>
            <w:rFonts w:eastAsia="Helv"/>
          </w:rPr>
          <w:delText xml:space="preserve"> </w:delText>
        </w:r>
        <w:r>
          <w:rPr>
            <w:rFonts w:eastAsia="Times New Roman"/>
          </w:rPr>
          <w:delText>all</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with</w:delText>
        </w:r>
        <w:r>
          <w:rPr>
            <w:rFonts w:eastAsia="Helv"/>
          </w:rPr>
          <w:delText xml:space="preserve"> </w:delText>
        </w:r>
        <w:r>
          <w:rPr>
            <w:rFonts w:eastAsia="Times New Roman"/>
          </w:rPr>
          <w:delText>dfdl:encoding</w:delText>
        </w:r>
        <w:r>
          <w:rPr>
            <w:rFonts w:eastAsia="Helv"/>
          </w:rPr>
          <w:delText xml:space="preserve"> </w:delText>
        </w:r>
        <w:r>
          <w:rPr>
            <w:rFonts w:eastAsia="Times New Roman"/>
          </w:rPr>
          <w:delText>UTF-32</w:delText>
        </w:r>
        <w:r>
          <w:rPr>
            <w:rFonts w:eastAsia="Helv"/>
          </w:rPr>
          <w:delText xml:space="preserve"> </w:delText>
        </w:r>
        <w:r>
          <w:rPr>
            <w:rFonts w:eastAsia="Times New Roman"/>
          </w:rPr>
          <w:delText>throughout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rest</w:delText>
        </w:r>
        <w:r>
          <w:rPr>
            <w:rFonts w:eastAsia="Helv"/>
          </w:rPr>
          <w:delText xml:space="preserve"> </w:delText>
        </w:r>
        <w:r>
          <w:rPr>
            <w:rFonts w:eastAsia="Times New Roman"/>
          </w:rPr>
          <w:delText>of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stream</w:delText>
        </w:r>
        <w:r>
          <w:rPr>
            <w:rFonts w:eastAsia="Helv"/>
          </w:rPr>
          <w:delText xml:space="preserve"> </w:delText>
        </w:r>
        <w:r>
          <w:rPr>
            <w:rFonts w:eastAsia="Times New Roman"/>
          </w:rPr>
          <w:delText>are</w:delText>
        </w:r>
        <w:r>
          <w:rPr>
            <w:rFonts w:eastAsia="Helv"/>
          </w:rPr>
          <w:delText xml:space="preserve"> </w:delText>
        </w:r>
        <w:r>
          <w:rPr>
            <w:rFonts w:eastAsia="Times New Roman"/>
          </w:rPr>
          <w:delText>assumed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have</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implied</w:delText>
        </w:r>
        <w:r>
          <w:rPr>
            <w:rFonts w:eastAsia="Helv"/>
          </w:rPr>
          <w:delText xml:space="preserve"> </w:delText>
        </w:r>
        <w:r>
          <w:rPr>
            <w:rFonts w:eastAsia="Times New Roman"/>
          </w:rPr>
          <w:delText>byte</w:delText>
        </w:r>
        <w:r>
          <w:rPr>
            <w:rFonts w:eastAsia="Helv"/>
          </w:rPr>
          <w:delText xml:space="preserve"> </w:delText>
        </w:r>
        <w:r>
          <w:rPr>
            <w:rFonts w:eastAsia="Times New Roman"/>
          </w:rPr>
          <w:delText>order</w:delText>
        </w:r>
        <w:r>
          <w:rPr>
            <w:rFonts w:eastAsia="Helv"/>
          </w:rPr>
          <w:delText xml:space="preserve"> </w:delText>
        </w:r>
        <w:r>
          <w:rPr>
            <w:rFonts w:eastAsia="Times New Roman"/>
          </w:rPr>
          <w:delText>.</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no</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found</w:delText>
        </w:r>
        <w:r>
          <w:rPr>
            <w:rFonts w:eastAsia="Helv"/>
          </w:rPr>
          <w:delText xml:space="preserve"> </w:delText>
        </w:r>
        <w:r>
          <w:rPr>
            <w:rFonts w:eastAsia="Times New Roman"/>
          </w:rPr>
          <w:delText>then</w:delText>
        </w:r>
        <w:r>
          <w:rPr>
            <w:rFonts w:eastAsia="Helv"/>
          </w:rPr>
          <w:delText xml:space="preserve"> </w:delText>
        </w:r>
        <w:r>
          <w:rPr>
            <w:rFonts w:eastAsia="Times New Roman"/>
          </w:rPr>
          <w:delText>all</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with</w:delText>
        </w:r>
        <w:r>
          <w:rPr>
            <w:rFonts w:eastAsia="Helv"/>
          </w:rPr>
          <w:delText xml:space="preserve"> </w:delText>
        </w:r>
        <w:r>
          <w:rPr>
            <w:rFonts w:eastAsia="Times New Roman"/>
          </w:rPr>
          <w:delText>dfdl:encoding</w:delText>
        </w:r>
        <w:r>
          <w:rPr>
            <w:rFonts w:eastAsia="Helv"/>
          </w:rPr>
          <w:delText xml:space="preserve"> </w:delText>
        </w:r>
        <w:r>
          <w:rPr>
            <w:rFonts w:eastAsia="Times New Roman"/>
          </w:rPr>
          <w:delText>UTF-32</w:delText>
        </w:r>
        <w:r>
          <w:rPr>
            <w:rFonts w:eastAsia="Helv"/>
          </w:rPr>
          <w:delText xml:space="preserve"> </w:delText>
        </w:r>
        <w:r>
          <w:rPr>
            <w:rFonts w:eastAsia="Times New Roman"/>
          </w:rPr>
          <w:delText>throughout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rest</w:delText>
        </w:r>
        <w:r>
          <w:rPr>
            <w:rFonts w:eastAsia="Helv"/>
          </w:rPr>
          <w:delText xml:space="preserve"> </w:delText>
        </w:r>
        <w:r>
          <w:rPr>
            <w:rFonts w:eastAsia="Times New Roman"/>
          </w:rPr>
          <w:delText>of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stream</w:delText>
        </w:r>
        <w:r>
          <w:rPr>
            <w:rFonts w:eastAsia="Helv"/>
          </w:rPr>
          <w:delText xml:space="preserve"> </w:delText>
        </w:r>
        <w:r>
          <w:rPr>
            <w:rFonts w:eastAsia="Times New Roman"/>
          </w:rPr>
          <w:delText>are</w:delText>
        </w:r>
        <w:r>
          <w:rPr>
            <w:rFonts w:eastAsia="Helv"/>
          </w:rPr>
          <w:delText xml:space="preserve"> </w:delText>
        </w:r>
        <w:r>
          <w:rPr>
            <w:rFonts w:eastAsia="Times New Roman"/>
          </w:rPr>
          <w:delText>assumed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have</w:delText>
        </w:r>
        <w:r>
          <w:rPr>
            <w:rFonts w:eastAsia="Helv"/>
          </w:rPr>
          <w:delText xml:space="preserve"> </w:delText>
        </w:r>
        <w:r>
          <w:rPr>
            <w:rFonts w:eastAsia="Times New Roman"/>
          </w:rPr>
          <w:delText>big-endian</w:delText>
        </w:r>
        <w:r>
          <w:rPr>
            <w:rFonts w:eastAsia="Helv"/>
          </w:rPr>
          <w:delText xml:space="preserve"> </w:delText>
        </w:r>
        <w:r>
          <w:rPr>
            <w:rFonts w:eastAsia="Times New Roman"/>
          </w:rPr>
          <w:delText>byte</w:delText>
        </w:r>
        <w:r>
          <w:rPr>
            <w:rFonts w:eastAsia="Helv"/>
          </w:rPr>
          <w:delText xml:space="preserve"> </w:delText>
        </w:r>
        <w:r>
          <w:rPr>
            <w:rFonts w:eastAsia="Times New Roman"/>
          </w:rPr>
          <w:delText>order.</w:delText>
        </w:r>
        <w:r>
          <w:rPr>
            <w:rFonts w:eastAsia="Helv"/>
          </w:rPr>
          <w:delText xml:space="preserve"> </w:delText>
        </w:r>
        <w:r>
          <w:rPr>
            <w:rFonts w:eastAsia="Times New Roman"/>
          </w:rPr>
          <w:delText>There</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no</w:delText>
        </w:r>
        <w:r>
          <w:rPr>
            <w:rFonts w:eastAsia="Helv"/>
          </w:rPr>
          <w:delText xml:space="preserve"> </w:delText>
        </w:r>
        <w:r>
          <w:rPr>
            <w:rFonts w:eastAsia="Times New Roman"/>
          </w:rPr>
          <w:delText>need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model</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explicitly.</w:delText>
        </w:r>
        <w:r>
          <w:rPr>
            <w:rFonts w:eastAsia="Helv"/>
          </w:rPr>
          <w:delText xml:space="preserve"> </w:delText>
        </w:r>
        <w:bookmarkStart w:id="3348" w:name="_Toc25589782"/>
        <w:bookmarkEnd w:id="3348"/>
      </w:del>
    </w:p>
    <w:p w14:paraId="256E14F0" w14:textId="77777777" w:rsidR="00000000" w:rsidRDefault="009D64FD">
      <w:pPr>
        <w:pStyle w:val="Heading2"/>
        <w:rPr>
          <w:del w:id="3349" w:author="Mike Beckerle" w:date="2019-11-25T15:01:00Z"/>
          <w:rFonts w:eastAsia="Times New Roman"/>
        </w:rPr>
      </w:pPr>
      <w:del w:id="3350" w:author="Mike Beckerle" w:date="2019-11-25T15:01:00Z">
        <w:r>
          <w:rPr>
            <w:rFonts w:eastAsia="Times New Roman"/>
          </w:rPr>
          <w:delText>When</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dfdl:encoding</w:delText>
        </w:r>
        <w:r>
          <w:rPr>
            <w:rFonts w:eastAsia="Helv"/>
          </w:rPr>
          <w:delText xml:space="preserve"> </w:delText>
        </w:r>
        <w:r>
          <w:rPr>
            <w:rFonts w:eastAsia="Times New Roman"/>
          </w:rPr>
          <w:delText>property</w:delText>
        </w:r>
        <w:r>
          <w:rPr>
            <w:rFonts w:eastAsia="Helv"/>
          </w:rPr>
          <w:delText xml:space="preserve"> </w:delText>
        </w:r>
        <w:r>
          <w:rPr>
            <w:rFonts w:eastAsia="Times New Roman"/>
          </w:rPr>
          <w:delText>of</w:delText>
        </w:r>
        <w:r>
          <w:rPr>
            <w:rFonts w:eastAsia="Default Sans Serif"/>
          </w:rPr>
          <w:delText xml:space="preserve"> </w:delText>
        </w:r>
        <w:r>
          <w:rPr>
            <w:rFonts w:eastAsia="Times New Roman"/>
          </w:rPr>
          <w:delText>the</w:delText>
        </w:r>
        <w:r>
          <w:rPr>
            <w:rFonts w:eastAsia="Default Sans Serif"/>
          </w:rPr>
          <w:delText xml:space="preserve"> </w:delText>
        </w:r>
        <w:r>
          <w:rPr>
            <w:rFonts w:eastAsia="Times New Roman"/>
          </w:rPr>
          <w:delText>root</w:delText>
        </w:r>
        <w:r>
          <w:rPr>
            <w:rFonts w:eastAsia="Default Sans Serif"/>
          </w:rPr>
          <w:delText xml:space="preserve"> </w:delText>
        </w:r>
        <w:r>
          <w:rPr>
            <w:rFonts w:eastAsia="Times New Roman"/>
          </w:rPr>
          <w:delText>element</w:delText>
        </w:r>
        <w:r>
          <w:rPr>
            <w:rFonts w:eastAsia="Default Sans Serif"/>
          </w:rPr>
          <w:delText xml:space="preserve"> </w:delText>
        </w:r>
        <w:r>
          <w:rPr>
            <w:rFonts w:eastAsia="Times New Roman"/>
          </w:rPr>
          <w:delText>is</w:delText>
        </w:r>
        <w:r>
          <w:rPr>
            <w:rFonts w:eastAsia="Default Sans Serif"/>
          </w:rPr>
          <w:delText xml:space="preserve"> </w:delText>
        </w:r>
        <w:r>
          <w:rPr>
            <w:rFonts w:eastAsia="Times New Roman"/>
          </w:rPr>
          <w:delText>specified,</w:delText>
        </w:r>
        <w:r>
          <w:rPr>
            <w:rFonts w:eastAsia="Default Sans Serif"/>
          </w:rPr>
          <w:delText xml:space="preserve"> </w:delText>
        </w:r>
        <w:r>
          <w:rPr>
            <w:rFonts w:eastAsia="Times New Roman"/>
          </w:rPr>
          <w:delText>and</w:delText>
        </w:r>
        <w:r>
          <w:rPr>
            <w:rFonts w:eastAsia="Default Sans Serif"/>
          </w:rPr>
          <w:delText xml:space="preserve"> </w:delText>
        </w:r>
        <w:r>
          <w:rPr>
            <w:rFonts w:eastAsia="Times New Roman"/>
          </w:rPr>
          <w:delText>is</w:delText>
        </w:r>
        <w:r>
          <w:rPr>
            <w:rFonts w:eastAsia="Default Sans Serif"/>
          </w:rPr>
          <w:delText xml:space="preserve"> </w:delText>
        </w:r>
        <w:r>
          <w:rPr>
            <w:rFonts w:eastAsia="Times New Roman"/>
          </w:rPr>
          <w:delText>exactly</w:delText>
        </w:r>
        <w:r>
          <w:rPr>
            <w:rFonts w:eastAsia="Default Sans Serif"/>
          </w:rPr>
          <w:delText xml:space="preserve"> </w:delText>
        </w:r>
        <w:r>
          <w:rPr>
            <w:rFonts w:eastAsia="Times New Roman"/>
          </w:rPr>
          <w:delText>one</w:delText>
        </w:r>
        <w:r>
          <w:rPr>
            <w:rFonts w:eastAsia="Default Sans Serif"/>
          </w:rPr>
          <w:delText xml:space="preserve"> </w:delText>
        </w:r>
        <w:r>
          <w:rPr>
            <w:rFonts w:eastAsia="Times New Roman"/>
          </w:rPr>
          <w:delText>of</w:delText>
        </w:r>
        <w:r>
          <w:rPr>
            <w:rFonts w:eastAsia="Default Sans Serif"/>
          </w:rPr>
          <w:delText xml:space="preserve"> </w:delText>
        </w:r>
        <w:r>
          <w:rPr>
            <w:rFonts w:eastAsia="Times New Roman"/>
          </w:rPr>
          <w:delText>UTF-16LE,</w:delText>
        </w:r>
        <w:r>
          <w:rPr>
            <w:rFonts w:eastAsia="Default Sans Serif"/>
          </w:rPr>
          <w:delText xml:space="preserve"> </w:delText>
        </w:r>
        <w:r>
          <w:rPr>
            <w:rFonts w:eastAsia="Times New Roman"/>
          </w:rPr>
          <w:delText>UTF-16BE,</w:delText>
        </w:r>
        <w:r>
          <w:rPr>
            <w:rFonts w:eastAsia="Default Sans Serif"/>
          </w:rPr>
          <w:delText xml:space="preserve"> </w:delText>
        </w:r>
        <w:r>
          <w:rPr>
            <w:rFonts w:eastAsia="Times New Roman"/>
          </w:rPr>
          <w:delText>UTF-32LE</w:delText>
        </w:r>
        <w:r>
          <w:rPr>
            <w:rFonts w:eastAsia="Default Sans Serif"/>
          </w:rPr>
          <w:delText xml:space="preserve"> </w:delText>
        </w:r>
        <w:r>
          <w:rPr>
            <w:rFonts w:eastAsia="Times New Roman"/>
          </w:rPr>
          <w:delText>or</w:delText>
        </w:r>
        <w:r>
          <w:rPr>
            <w:rFonts w:eastAsia="Default Sans Serif"/>
          </w:rPr>
          <w:delText xml:space="preserve"> </w:delText>
        </w:r>
        <w:r>
          <w:rPr>
            <w:rFonts w:eastAsia="Times New Roman"/>
          </w:rPr>
          <w:delText>UTF-32BE</w:delText>
        </w:r>
        <w:r>
          <w:rPr>
            <w:rFonts w:eastAsia="Default Sans Serif"/>
          </w:rPr>
          <w:delText xml:space="preserve"> </w:delText>
        </w:r>
        <w:r>
          <w:rPr>
            <w:rFonts w:eastAsia="Times New Roman"/>
          </w:rPr>
          <w:delText>(or</w:delText>
        </w:r>
        <w:r>
          <w:rPr>
            <w:rFonts w:eastAsia="Default Sans Serif"/>
          </w:rPr>
          <w:delText xml:space="preserve"> </w:delText>
        </w:r>
        <w:r>
          <w:rPr>
            <w:rFonts w:eastAsia="Times New Roman"/>
          </w:rPr>
          <w:delText>CCSID</w:delText>
        </w:r>
        <w:r>
          <w:rPr>
            <w:rFonts w:eastAsia="Default Sans Serif"/>
          </w:rPr>
          <w:delText xml:space="preserve"> </w:delText>
        </w:r>
        <w:r>
          <w:rPr>
            <w:rFonts w:eastAsia="Times New Roman"/>
          </w:rPr>
          <w:delText>equivalents),</w:delText>
        </w:r>
        <w:r>
          <w:rPr>
            <w:rFonts w:eastAsia="Default Sans Serif"/>
          </w:rPr>
          <w:delText xml:space="preserve"> </w:delText>
        </w:r>
        <w:r>
          <w:rPr>
            <w:rFonts w:eastAsia="Times New Roman"/>
          </w:rPr>
          <w:delText>then</w:delText>
        </w:r>
        <w:r>
          <w:rPr>
            <w:rFonts w:eastAsia="Default Sans Serif"/>
          </w:rPr>
          <w:delText xml:space="preserve"> </w:delText>
        </w:r>
        <w:r>
          <w:rPr>
            <w:rFonts w:eastAsia="Times New Roman"/>
          </w:rPr>
          <w:delText>a</w:delText>
        </w:r>
        <w:r>
          <w:rPr>
            <w:rFonts w:eastAsia="Helv"/>
          </w:rPr>
          <w:delText xml:space="preserve"> </w:delText>
        </w:r>
        <w:r>
          <w:rPr>
            <w:rFonts w:eastAsia="Times New Roman"/>
          </w:rPr>
          <w:delText>DFDL</w:delText>
        </w:r>
        <w:r>
          <w:rPr>
            <w:rFonts w:eastAsia="Helv"/>
          </w:rPr>
          <w:delText xml:space="preserve"> </w:delText>
        </w:r>
        <w:r>
          <w:rPr>
            <w:rFonts w:eastAsia="Times New Roman"/>
          </w:rPr>
          <w:delText>parser</w:delText>
        </w:r>
        <w:r>
          <w:rPr>
            <w:rFonts w:eastAsia="Helv"/>
          </w:rPr>
          <w:delText xml:space="preserve"> </w:delText>
        </w:r>
        <w:r>
          <w:rPr>
            <w:rFonts w:eastAsia="Times New Roman"/>
          </w:rPr>
          <w:delText>will</w:delText>
        </w:r>
        <w:r>
          <w:rPr>
            <w:rFonts w:eastAsia="Helv"/>
          </w:rPr>
          <w:delText xml:space="preserve"> </w:delText>
        </w:r>
        <w:r>
          <w:rPr>
            <w:rFonts w:eastAsia="Times New Roman"/>
          </w:rPr>
          <w:delText>not</w:delText>
        </w:r>
        <w:r>
          <w:rPr>
            <w:rFonts w:eastAsia="Helv"/>
          </w:rPr>
          <w:delText xml:space="preserve"> </w:delText>
        </w:r>
        <w:r>
          <w:rPr>
            <w:rFonts w:eastAsia="Times New Roman"/>
          </w:rPr>
          <w:delText>look</w:delText>
        </w:r>
        <w:r>
          <w:rPr>
            <w:rFonts w:eastAsia="Helv"/>
          </w:rPr>
          <w:delText xml:space="preserve"> </w:delText>
        </w:r>
        <w:r>
          <w:rPr>
            <w:rFonts w:eastAsia="Times New Roman"/>
          </w:rPr>
          <w:delText>for</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appropriate</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byte</w:delText>
        </w:r>
        <w:r>
          <w:rPr>
            <w:rFonts w:eastAsia="Helv"/>
          </w:rPr>
          <w:delText xml:space="preserve"> </w:delText>
        </w:r>
        <w:r>
          <w:rPr>
            <w:rFonts w:eastAsia="Times New Roman"/>
          </w:rPr>
          <w:delText>order</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use</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implicit</w:delText>
        </w:r>
        <w:r>
          <w:rPr>
            <w:rFonts w:eastAsia="Helv"/>
          </w:rPr>
          <w:delText xml:space="preserve"> </w:delText>
        </w:r>
        <w:r>
          <w:rPr>
            <w:rFonts w:eastAsia="Times New Roman"/>
          </w:rPr>
          <w:delText>in</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encoding.</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a</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does</w:delText>
        </w:r>
        <w:r>
          <w:rPr>
            <w:rFonts w:eastAsia="Helv"/>
          </w:rPr>
          <w:delText xml:space="preserve"> </w:delText>
        </w:r>
        <w:r>
          <w:rPr>
            <w:rFonts w:eastAsia="Times New Roman"/>
          </w:rPr>
          <w:delText>appear</w:delText>
        </w:r>
        <w:r>
          <w:rPr>
            <w:rFonts w:eastAsia="Helv"/>
          </w:rPr>
          <w:delText xml:space="preserve"> </w:delText>
        </w:r>
        <w:r>
          <w:rPr>
            <w:rFonts w:eastAsia="Times New Roman"/>
          </w:rPr>
          <w:delText>at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start</w:delText>
        </w:r>
        <w:r>
          <w:rPr>
            <w:rFonts w:eastAsia="Helv"/>
          </w:rPr>
          <w:delText xml:space="preserve"> </w:delText>
        </w:r>
        <w:r>
          <w:rPr>
            <w:rFonts w:eastAsia="Times New Roman"/>
          </w:rPr>
          <w:delText>of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stream,</w:delText>
        </w:r>
        <w:r>
          <w:rPr>
            <w:rFonts w:eastAsia="Helv"/>
          </w:rPr>
          <w:delText xml:space="preserve"> </w:delText>
        </w:r>
        <w:r>
          <w:rPr>
            <w:rFonts w:eastAsia="Times New Roman"/>
          </w:rPr>
          <w:delText>then</w:delText>
        </w:r>
        <w:r>
          <w:rPr>
            <w:rFonts w:eastAsia="Helv"/>
          </w:rPr>
          <w:delText xml:space="preserve"> </w:delText>
        </w:r>
        <w:r>
          <w:rPr>
            <w:rFonts w:eastAsia="Times New Roman"/>
          </w:rPr>
          <w:delText>it</w:delText>
        </w:r>
        <w:r>
          <w:rPr>
            <w:rFonts w:eastAsia="Helv"/>
          </w:rPr>
          <w:delText xml:space="preserve"> </w:delText>
        </w:r>
        <w:r>
          <w:rPr>
            <w:rFonts w:eastAsia="Times New Roman"/>
          </w:rPr>
          <w:delText>will</w:delText>
        </w:r>
        <w:r>
          <w:rPr>
            <w:rFonts w:eastAsia="Helv"/>
          </w:rPr>
          <w:delText xml:space="preserve"> simply </w:delText>
        </w:r>
        <w:r>
          <w:rPr>
            <w:rFonts w:eastAsia="Times New Roman"/>
          </w:rPr>
          <w:delText>be</w:delText>
        </w:r>
        <w:r>
          <w:rPr>
            <w:rFonts w:eastAsia="Helv"/>
          </w:rPr>
          <w:delText xml:space="preserve"> treated </w:delText>
        </w:r>
        <w:r>
          <w:rPr>
            <w:rFonts w:eastAsia="Times New Roman"/>
          </w:rPr>
          <w:delText>as</w:delText>
        </w:r>
        <w:r>
          <w:rPr>
            <w:rFonts w:eastAsia="Helv"/>
          </w:rPr>
          <w:delText xml:space="preserve"> </w:delText>
        </w:r>
        <w:r>
          <w:rPr>
            <w:rFonts w:eastAsia="Times New Roman"/>
          </w:rPr>
          <w:delText>a</w:delText>
        </w:r>
        <w:r>
          <w:rPr>
            <w:rFonts w:eastAsia="Helv"/>
          </w:rPr>
          <w:delText xml:space="preserve"> Unicode Z</w:delText>
        </w:r>
        <w:r>
          <w:rPr>
            <w:rFonts w:eastAsia="Times New Roman"/>
          </w:rPr>
          <w:delText>ero-Width</w:delText>
        </w:r>
        <w:r>
          <w:rPr>
            <w:rFonts w:eastAsia="Helv"/>
          </w:rPr>
          <w:delText xml:space="preserve"> N</w:delText>
        </w:r>
        <w:r>
          <w:rPr>
            <w:rFonts w:eastAsia="Times New Roman"/>
          </w:rPr>
          <w:delText>on-Breaking</w:delText>
        </w:r>
        <w:r>
          <w:rPr>
            <w:rFonts w:eastAsia="Helv"/>
          </w:rPr>
          <w:delText xml:space="preserve"> S</w:delText>
        </w:r>
        <w:r>
          <w:rPr>
            <w:rFonts w:eastAsia="Times New Roman"/>
          </w:rPr>
          <w:delText>pace</w:delText>
        </w:r>
        <w:r>
          <w:rPr>
            <w:rFonts w:eastAsia="Helv"/>
          </w:rPr>
          <w:delText xml:space="preserve"> </w:delText>
        </w:r>
        <w:r>
          <w:rPr>
            <w:rFonts w:eastAsia="Times New Roman"/>
          </w:rPr>
          <w:delText>(ZWNBS)</w:delText>
        </w:r>
        <w:r>
          <w:rPr>
            <w:rFonts w:eastAsia="Helv"/>
          </w:rPr>
          <w:delText xml:space="preserve"> </w:delText>
        </w:r>
        <w:r>
          <w:rPr>
            <w:rFonts w:eastAsia="Times New Roman"/>
          </w:rPr>
          <w:delText xml:space="preserve">character, because this shares the same codepoint as a BOM. </w:delText>
        </w:r>
        <w:bookmarkStart w:id="3351" w:name="_Toc25589783"/>
        <w:bookmarkEnd w:id="3351"/>
      </w:del>
    </w:p>
    <w:p w14:paraId="0B260BBD" w14:textId="77777777" w:rsidR="00000000" w:rsidRDefault="009D64FD">
      <w:pPr>
        <w:pStyle w:val="Heading2"/>
        <w:rPr>
          <w:del w:id="3352" w:author="Mike Beckerle" w:date="2019-11-25T15:01:00Z"/>
          <w:rFonts w:eastAsia="Helv"/>
        </w:rPr>
      </w:pPr>
      <w:del w:id="3353" w:author="Mike Beckerle" w:date="2019-11-25T15:01:00Z">
        <w:r>
          <w:rPr>
            <w:rFonts w:eastAsia="Times New Roman"/>
          </w:rPr>
          <w:delText>The</w:delText>
        </w:r>
        <w:r>
          <w:rPr>
            <w:rFonts w:eastAsia="Helv"/>
          </w:rPr>
          <w:delText xml:space="preserve"> </w:delText>
        </w:r>
        <w:r>
          <w:rPr>
            <w:rFonts w:eastAsia="Times New Roman"/>
          </w:rPr>
          <w:delText>dfdl:byteOrder</w:delText>
        </w:r>
        <w:r>
          <w:rPr>
            <w:rFonts w:eastAsia="Helv"/>
          </w:rPr>
          <w:delText xml:space="preserve"> </w:delText>
        </w:r>
        <w:r>
          <w:rPr>
            <w:rFonts w:eastAsia="Times New Roman"/>
          </w:rPr>
          <w:delText>property</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never</w:delText>
        </w:r>
        <w:r>
          <w:rPr>
            <w:rFonts w:eastAsia="Helv"/>
          </w:rPr>
          <w:delText xml:space="preserve"> </w:delText>
        </w:r>
        <w:r>
          <w:rPr>
            <w:rFonts w:eastAsia="Times New Roman"/>
          </w:rPr>
          <w:delText>used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establish</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byte</w:delText>
        </w:r>
        <w:r>
          <w:rPr>
            <w:rFonts w:eastAsia="Helv"/>
          </w:rPr>
          <w:delText xml:space="preserve"> </w:delText>
        </w:r>
        <w:r>
          <w:rPr>
            <w:rFonts w:eastAsia="Times New Roman"/>
          </w:rPr>
          <w:delText>order</w:delText>
        </w:r>
        <w:r>
          <w:rPr>
            <w:rFonts w:eastAsia="Helv"/>
          </w:rPr>
          <w:delText xml:space="preserve"> </w:delText>
        </w:r>
        <w:r>
          <w:rPr>
            <w:rFonts w:eastAsia="Times New Roman"/>
          </w:rPr>
          <w:delText>for</w:delText>
        </w:r>
        <w:r>
          <w:rPr>
            <w:rFonts w:eastAsia="Helv"/>
          </w:rPr>
          <w:delText xml:space="preserve"> </w:delText>
        </w:r>
        <w:r>
          <w:rPr>
            <w:rFonts w:eastAsia="Times New Roman"/>
          </w:rPr>
          <w:delText>Unicode</w:delText>
        </w:r>
        <w:r>
          <w:rPr>
            <w:rFonts w:eastAsia="Helv"/>
          </w:rPr>
          <w:delText xml:space="preserve"> </w:delText>
        </w:r>
        <w:r>
          <w:rPr>
            <w:rFonts w:eastAsia="Times New Roman"/>
          </w:rPr>
          <w:delText>encodings.</w:delText>
        </w:r>
        <w:r>
          <w:rPr>
            <w:rFonts w:eastAsia="Helv"/>
          </w:rPr>
          <w:delText xml:space="preserve"> </w:delText>
        </w:r>
        <w:bookmarkStart w:id="3354" w:name="_Toc25589784"/>
        <w:bookmarkEnd w:id="3354"/>
      </w:del>
    </w:p>
    <w:p w14:paraId="4D9D0F40" w14:textId="77777777" w:rsidR="00000000" w:rsidRDefault="009D64FD">
      <w:pPr>
        <w:pStyle w:val="Heading2"/>
        <w:rPr>
          <w:del w:id="3355" w:author="Mike Beckerle" w:date="2019-11-25T15:01:00Z"/>
          <w:rFonts w:eastAsia="Helv"/>
        </w:rPr>
      </w:pPr>
      <w:del w:id="3356" w:author="Mike Beckerle" w:date="2019-11-25T15:01:00Z">
        <w:r>
          <w:rPr>
            <w:rFonts w:eastAsia="Helv"/>
          </w:rPr>
          <w:delText>The parser never looks for a BOM at any other point in the data stream, so if a BOM appears elsewhere it will be treated as a Unicode ZWNBS character as described above</w:delText>
        </w:r>
        <w:r>
          <w:rPr>
            <w:rStyle w:val="FootnoteReference"/>
            <w:rFonts w:eastAsia="Helv"/>
          </w:rPr>
          <w:footnoteReference w:id="19"/>
        </w:r>
        <w:r>
          <w:rPr>
            <w:rFonts w:eastAsia="Helv"/>
          </w:rPr>
          <w:delText>.</w:delText>
        </w:r>
        <w:bookmarkStart w:id="3359" w:name="_Toc25589785"/>
        <w:bookmarkEnd w:id="3359"/>
      </w:del>
    </w:p>
    <w:p w14:paraId="1D5EEFEE" w14:textId="77777777" w:rsidR="00000000" w:rsidRDefault="009D64FD">
      <w:pPr>
        <w:pStyle w:val="Heading2"/>
        <w:rPr>
          <w:del w:id="3360" w:author="Mike Beckerle" w:date="2019-11-25T15:01:00Z"/>
          <w:rFonts w:eastAsia="Helv"/>
        </w:rPr>
      </w:pPr>
      <w:del w:id="3361" w:author="Mike Beckerle" w:date="2019-11-25T15:01:00Z">
        <w:r>
          <w:rPr>
            <w:rFonts w:eastAsia="Times New Roman"/>
          </w:rPr>
          <w:delText>Unparsing</w:delText>
        </w:r>
        <w:r>
          <w:rPr>
            <w:rFonts w:eastAsia="Helv"/>
          </w:rPr>
          <w:delText xml:space="preserve"> </w:delText>
        </w:r>
        <w:r>
          <w:rPr>
            <w:rFonts w:eastAsia="Times New Roman"/>
          </w:rPr>
          <w:delText>behaviour:</w:delText>
        </w:r>
        <w:r>
          <w:rPr>
            <w:rFonts w:eastAsia="Helv"/>
          </w:rPr>
          <w:delText xml:space="preserve"> </w:delText>
        </w:r>
        <w:r>
          <w:rPr>
            <w:rFonts w:eastAsia="Times New Roman"/>
          </w:rPr>
          <w:delText>When</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dfdl:encoding</w:delText>
        </w:r>
        <w:r>
          <w:rPr>
            <w:rFonts w:eastAsia="Helv"/>
          </w:rPr>
          <w:delText xml:space="preserve"> </w:delText>
        </w:r>
        <w:r>
          <w:rPr>
            <w:rFonts w:eastAsia="Times New Roman"/>
          </w:rPr>
          <w:delText>property</w:delText>
        </w:r>
        <w:r>
          <w:rPr>
            <w:rFonts w:eastAsia="Helv"/>
          </w:rPr>
          <w:delText xml:space="preserve"> </w:delText>
        </w:r>
        <w:r>
          <w:rPr>
            <w:rFonts w:eastAsia="Times New Roman"/>
          </w:rPr>
          <w:delText>of</w:delText>
        </w:r>
        <w:r>
          <w:rPr>
            <w:rFonts w:eastAsia="Default Sans Serif"/>
          </w:rPr>
          <w:delText xml:space="preserve"> </w:delText>
        </w:r>
        <w:r>
          <w:rPr>
            <w:rFonts w:eastAsia="Times New Roman"/>
          </w:rPr>
          <w:delText>the</w:delText>
        </w:r>
        <w:r>
          <w:rPr>
            <w:rFonts w:eastAsia="Default Sans Serif"/>
          </w:rPr>
          <w:delText xml:space="preserve"> </w:delText>
        </w:r>
        <w:r>
          <w:rPr>
            <w:rFonts w:eastAsia="Times New Roman"/>
          </w:rPr>
          <w:delText>root</w:delText>
        </w:r>
        <w:r>
          <w:rPr>
            <w:rFonts w:eastAsia="Default Sans Serif"/>
          </w:rPr>
          <w:delText xml:space="preserve"> </w:delText>
        </w:r>
        <w:r>
          <w:rPr>
            <w:rFonts w:eastAsia="Times New Roman"/>
          </w:rPr>
          <w:delText>element</w:delText>
        </w:r>
        <w:r>
          <w:rPr>
            <w:rFonts w:eastAsia="Default Sans Serif"/>
          </w:rPr>
          <w:delText xml:space="preserve"> </w:delText>
        </w:r>
        <w:r>
          <w:rPr>
            <w:rFonts w:eastAsia="Times New Roman"/>
          </w:rPr>
          <w:delText>is</w:delText>
        </w:r>
        <w:r>
          <w:rPr>
            <w:rFonts w:eastAsia="Default Sans Serif"/>
          </w:rPr>
          <w:delText xml:space="preserve"> </w:delText>
        </w:r>
        <w:r>
          <w:rPr>
            <w:rFonts w:eastAsia="Times New Roman"/>
          </w:rPr>
          <w:delText>specified</w:delText>
        </w:r>
        <w:r>
          <w:rPr>
            <w:rFonts w:eastAsia="Times New Roman"/>
          </w:rPr>
          <w:delText>,</w:delText>
        </w:r>
        <w:r>
          <w:rPr>
            <w:rFonts w:eastAsia="Default Sans Serif"/>
          </w:rPr>
          <w:delText xml:space="preserve"> </w:delText>
        </w:r>
        <w:r>
          <w:rPr>
            <w:rFonts w:eastAsia="Times New Roman"/>
          </w:rPr>
          <w:delText>and</w:delText>
        </w:r>
        <w:r>
          <w:rPr>
            <w:rFonts w:eastAsia="Default Sans Serif"/>
          </w:rPr>
          <w:delText xml:space="preserve"> </w:delText>
        </w:r>
        <w:r>
          <w:rPr>
            <w:rFonts w:eastAsia="Times New Roman"/>
          </w:rPr>
          <w:delText>is</w:delText>
        </w:r>
        <w:r>
          <w:rPr>
            <w:rFonts w:eastAsia="Default Sans Serif"/>
          </w:rPr>
          <w:delText xml:space="preserve"> </w:delText>
        </w:r>
        <w:r>
          <w:rPr>
            <w:rFonts w:eastAsia="Times New Roman"/>
          </w:rPr>
          <w:delText>exactly</w:delText>
        </w:r>
        <w:r>
          <w:rPr>
            <w:rFonts w:eastAsia="Default Sans Serif"/>
          </w:rPr>
          <w:delText xml:space="preserve"> </w:delText>
        </w:r>
        <w:r>
          <w:rPr>
            <w:rFonts w:eastAsia="Times New Roman"/>
          </w:rPr>
          <w:delText>one</w:delText>
        </w:r>
        <w:r>
          <w:rPr>
            <w:rFonts w:eastAsia="Default Sans Serif"/>
          </w:rPr>
          <w:delText xml:space="preserve"> </w:delText>
        </w:r>
        <w:r>
          <w:rPr>
            <w:rFonts w:eastAsia="Times New Roman"/>
          </w:rPr>
          <w:delText>of</w:delText>
        </w:r>
        <w:r>
          <w:rPr>
            <w:rFonts w:eastAsia="Default Sans Serif"/>
          </w:rPr>
          <w:delText xml:space="preserve"> </w:delText>
        </w:r>
        <w:r>
          <w:rPr>
            <w:rFonts w:eastAsia="Times New Roman"/>
          </w:rPr>
          <w:delText>UTF-8,</w:delText>
        </w:r>
        <w:r>
          <w:rPr>
            <w:rFonts w:eastAsia="Default Sans Serif"/>
          </w:rPr>
          <w:delText xml:space="preserve"> </w:delText>
        </w:r>
        <w:r>
          <w:rPr>
            <w:rFonts w:eastAsia="Times New Roman"/>
          </w:rPr>
          <w:delText>UTF-16</w:delText>
        </w:r>
        <w:r>
          <w:rPr>
            <w:rFonts w:eastAsia="Default Sans Serif"/>
          </w:rPr>
          <w:delText xml:space="preserve"> </w:delText>
        </w:r>
        <w:r>
          <w:rPr>
            <w:rFonts w:eastAsia="Times New Roman"/>
          </w:rPr>
          <w:delText>or</w:delText>
        </w:r>
        <w:r>
          <w:rPr>
            <w:rFonts w:eastAsia="Default Sans Serif"/>
          </w:rPr>
          <w:delText xml:space="preserve"> </w:delText>
        </w:r>
        <w:r>
          <w:rPr>
            <w:rFonts w:eastAsia="Times New Roman"/>
          </w:rPr>
          <w:delText>UTF-32</w:delText>
        </w:r>
        <w:r>
          <w:rPr>
            <w:rFonts w:eastAsia="Default Sans Serif"/>
          </w:rPr>
          <w:delText xml:space="preserve"> </w:delText>
        </w:r>
        <w:r>
          <w:rPr>
            <w:rFonts w:eastAsia="Times New Roman"/>
          </w:rPr>
          <w:delText>(or</w:delText>
        </w:r>
        <w:r>
          <w:rPr>
            <w:rFonts w:eastAsia="Default Sans Serif"/>
          </w:rPr>
          <w:delText xml:space="preserve"> </w:delText>
        </w:r>
        <w:r>
          <w:rPr>
            <w:rFonts w:eastAsia="Times New Roman"/>
          </w:rPr>
          <w:delText>CCSID</w:delText>
        </w:r>
        <w:r>
          <w:rPr>
            <w:rFonts w:eastAsia="Default Sans Serif"/>
          </w:rPr>
          <w:delText xml:space="preserve"> </w:delText>
        </w:r>
        <w:r>
          <w:rPr>
            <w:rFonts w:eastAsia="Times New Roman"/>
          </w:rPr>
          <w:delText>equivalents),</w:delText>
        </w:r>
        <w:r>
          <w:rPr>
            <w:rFonts w:eastAsia="Default Sans Serif"/>
          </w:rPr>
          <w:delText xml:space="preserve"> </w:delText>
        </w:r>
        <w:r>
          <w:rPr>
            <w:rFonts w:eastAsia="Times New Roman"/>
          </w:rPr>
          <w:delText>then</w:delText>
        </w:r>
        <w:r>
          <w:rPr>
            <w:rFonts w:eastAsia="Default Sans Serif"/>
          </w:rPr>
          <w:delText xml:space="preserve"> </w:delText>
        </w:r>
        <w:r>
          <w:rPr>
            <w:rFonts w:eastAsia="Times New Roman"/>
          </w:rPr>
          <w:delText>a</w:delText>
        </w:r>
        <w:r>
          <w:rPr>
            <w:rFonts w:eastAsia="Helv"/>
          </w:rPr>
          <w:delText xml:space="preserve"> </w:delText>
        </w:r>
        <w:r>
          <w:rPr>
            <w:rFonts w:eastAsia="Times New Roman"/>
          </w:rPr>
          <w:delText>DFDL</w:delText>
        </w:r>
        <w:r>
          <w:rPr>
            <w:rFonts w:eastAsia="Helv"/>
          </w:rPr>
          <w:delText xml:space="preserve"> </w:delText>
        </w:r>
        <w:r>
          <w:rPr>
            <w:rFonts w:eastAsia="Times New Roman"/>
          </w:rPr>
          <w:delText>unparser</w:delText>
        </w:r>
        <w:r>
          <w:rPr>
            <w:rFonts w:eastAsia="Helv"/>
          </w:rPr>
          <w:delText xml:space="preserve"> </w:delText>
        </w:r>
        <w:r>
          <w:rPr>
            <w:rFonts w:eastAsia="Times New Roman"/>
          </w:rPr>
          <w:delText>will</w:delText>
        </w:r>
        <w:r>
          <w:rPr>
            <w:rFonts w:eastAsia="Helv"/>
          </w:rPr>
          <w:delText xml:space="preserve"> </w:delText>
        </w:r>
        <w:r>
          <w:rPr>
            <w:rFonts w:eastAsia="Times New Roman"/>
          </w:rPr>
          <w:delText>look</w:delText>
        </w:r>
        <w:r>
          <w:rPr>
            <w:rFonts w:eastAsia="Helv"/>
          </w:rPr>
          <w:delText xml:space="preserve"> </w:delText>
        </w:r>
        <w:r>
          <w:rPr>
            <w:rFonts w:eastAsia="Times New Roman"/>
          </w:rPr>
          <w:delText>in</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infoset</w:delText>
        </w:r>
        <w:r>
          <w:rPr>
            <w:rFonts w:eastAsia="Helv"/>
          </w:rPr>
          <w:delText xml:space="preserve"> </w:delText>
        </w:r>
        <w:r>
          <w:rPr>
            <w:rFonts w:eastAsia="Times New Roman"/>
          </w:rPr>
          <w:delText>document</w:delText>
        </w:r>
        <w:r>
          <w:rPr>
            <w:rFonts w:eastAsia="Helv"/>
          </w:rPr>
          <w:delText xml:space="preserve"> </w:delText>
        </w:r>
        <w:r>
          <w:rPr>
            <w:rFonts w:eastAsia="Times New Roman"/>
          </w:rPr>
          <w:delText>information</w:delText>
        </w:r>
        <w:r>
          <w:rPr>
            <w:rFonts w:eastAsia="Helv"/>
          </w:rPr>
          <w:delText xml:space="preserve"> </w:delText>
        </w:r>
        <w:r>
          <w:rPr>
            <w:rFonts w:eastAsia="Times New Roman"/>
          </w:rPr>
          <w:delText>item</w:delText>
        </w:r>
        <w:r>
          <w:rPr>
            <w:rFonts w:eastAsia="Helv"/>
          </w:rPr>
          <w:delText xml:space="preserve"> </w:delText>
        </w:r>
        <w:r>
          <w:rPr>
            <w:rFonts w:eastAsia="Times New Roman"/>
          </w:rPr>
          <w:delText>for</w:delText>
        </w:r>
        <w:r>
          <w:rPr>
            <w:rFonts w:eastAsia="Helv"/>
          </w:rPr>
          <w:delText xml:space="preserve"> </w:delText>
        </w:r>
        <w:r>
          <w:rPr>
            <w:rFonts w:eastAsia="Times New Roman"/>
          </w:rPr>
          <w:delText>a</w:delText>
        </w:r>
        <w:r>
          <w:rPr>
            <w:rFonts w:eastAsia="Helv"/>
          </w:rPr>
          <w:delText xml:space="preserve"> </w:delText>
        </w:r>
        <w:r>
          <w:rPr>
            <w:rFonts w:eastAsia="Times New Roman"/>
          </w:rPr>
          <w:delText>BOM.</w:delText>
        </w:r>
        <w:r>
          <w:rPr>
            <w:rFonts w:eastAsia="Helv"/>
          </w:rPr>
          <w:delText xml:space="preserve">  </w:delText>
        </w:r>
        <w:bookmarkStart w:id="3362" w:name="_Toc25589786"/>
        <w:bookmarkEnd w:id="3362"/>
      </w:del>
    </w:p>
    <w:p w14:paraId="5E274398" w14:textId="77777777" w:rsidR="00000000" w:rsidRDefault="009D64FD">
      <w:pPr>
        <w:pStyle w:val="Heading2"/>
        <w:rPr>
          <w:del w:id="3363" w:author="Mike Beckerle" w:date="2019-11-25T15:01:00Z"/>
          <w:rFonts w:eastAsia="Helv"/>
        </w:rPr>
      </w:pPr>
      <w:del w:id="3364" w:author="Mike Beckerle" w:date="2019-11-25T15:01:00Z">
        <w:r>
          <w:rPr>
            <w:rFonts w:eastAsia="Times New Roman"/>
          </w:rPr>
          <w:delText>UTF-8.</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document</w:delText>
        </w:r>
        <w:r>
          <w:rPr>
            <w:rFonts w:eastAsia="Helv"/>
          </w:rPr>
          <w:delText xml:space="preserve"> </w:delText>
        </w:r>
        <w:r>
          <w:rPr>
            <w:rFonts w:eastAsia="Times New Roman"/>
          </w:rPr>
          <w:delText>information</w:delText>
        </w:r>
        <w:r>
          <w:rPr>
            <w:rFonts w:eastAsia="Helv"/>
          </w:rPr>
          <w:delText xml:space="preserve"> </w:delText>
        </w:r>
        <w:r>
          <w:rPr>
            <w:rFonts w:eastAsia="Times New Roman"/>
          </w:rPr>
          <w:delText>item</w:delText>
        </w:r>
        <w:r>
          <w:rPr>
            <w:rFonts w:eastAsia="Helv"/>
          </w:rPr>
          <w:delText xml:space="preserve"> </w:delText>
        </w:r>
        <w:r>
          <w:rPr>
            <w:rFonts w:eastAsia="Times New Roman"/>
          </w:rPr>
          <w:delText>[unicodeByteOrderMark]</w:delText>
        </w:r>
        <w:r>
          <w:rPr>
            <w:rFonts w:eastAsia="Helv"/>
          </w:rPr>
          <w:delText xml:space="preserve"> </w:delText>
        </w:r>
        <w:r>
          <w:rPr>
            <w:rFonts w:eastAsia="Times New Roman"/>
          </w:rPr>
          <w:delText>member</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'UTF-8',</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UTF-8</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output</w:delText>
        </w:r>
        <w:r>
          <w:rPr>
            <w:rFonts w:eastAsia="Helv"/>
          </w:rPr>
          <w:delText xml:space="preserve"> </w:delText>
        </w:r>
        <w:r>
          <w:rPr>
            <w:rFonts w:eastAsia="Times New Roman"/>
          </w:rPr>
          <w:delText>as</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very</w:delText>
        </w:r>
        <w:r>
          <w:rPr>
            <w:rFonts w:eastAsia="Helv"/>
          </w:rPr>
          <w:delText xml:space="preserve"> </w:delText>
        </w:r>
        <w:r>
          <w:rPr>
            <w:rFonts w:eastAsia="Times New Roman"/>
          </w:rPr>
          <w:delText>first</w:delText>
        </w:r>
        <w:r>
          <w:rPr>
            <w:rFonts w:eastAsia="Helv"/>
          </w:rPr>
          <w:delText xml:space="preserve"> </w:delText>
        </w:r>
        <w:r>
          <w:rPr>
            <w:rFonts w:eastAsia="Times New Roman"/>
          </w:rPr>
          <w:delText>bytes</w:delText>
        </w:r>
        <w:r>
          <w:rPr>
            <w:rFonts w:eastAsia="Helv"/>
          </w:rPr>
          <w:delText xml:space="preserve"> </w:delText>
        </w:r>
        <w:r>
          <w:rPr>
            <w:rFonts w:eastAsia="Times New Roman"/>
          </w:rPr>
          <w:delText>in</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stream.</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property</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empty</w:delText>
        </w:r>
        <w:r>
          <w:rPr>
            <w:rFonts w:eastAsia="Helv"/>
          </w:rPr>
          <w:delText xml:space="preserve"> </w:delText>
        </w:r>
        <w:r>
          <w:rPr>
            <w:rFonts w:eastAsia="Times New Roman"/>
          </w:rPr>
          <w:delText>then</w:delText>
        </w:r>
        <w:r>
          <w:rPr>
            <w:rFonts w:eastAsia="Helv"/>
          </w:rPr>
          <w:delText xml:space="preserve"> </w:delText>
        </w:r>
        <w:r>
          <w:rPr>
            <w:rFonts w:eastAsia="Times New Roman"/>
          </w:rPr>
          <w:delText>no</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output.</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property</w:delText>
        </w:r>
        <w:r>
          <w:rPr>
            <w:rFonts w:eastAsia="Helv"/>
          </w:rPr>
          <w:delText xml:space="preserve"> </w:delText>
        </w:r>
        <w:r>
          <w:rPr>
            <w:rFonts w:eastAsia="Times New Roman"/>
          </w:rPr>
          <w:delText>has</w:delText>
        </w:r>
        <w:r>
          <w:rPr>
            <w:rFonts w:eastAsia="Helv"/>
          </w:rPr>
          <w:delText xml:space="preserve"> </w:delText>
        </w:r>
        <w:r>
          <w:rPr>
            <w:rFonts w:eastAsia="Times New Roman"/>
          </w:rPr>
          <w:delText>any</w:delText>
        </w:r>
        <w:r>
          <w:rPr>
            <w:rFonts w:eastAsia="Helv"/>
          </w:rPr>
          <w:delText xml:space="preserve"> </w:delText>
        </w:r>
        <w:r>
          <w:rPr>
            <w:rFonts w:eastAsia="Times New Roman"/>
          </w:rPr>
          <w:delText>other</w:delText>
        </w:r>
        <w:r>
          <w:rPr>
            <w:rFonts w:eastAsia="Helv"/>
          </w:rPr>
          <w:delText xml:space="preserve"> </w:delText>
        </w:r>
        <w:r>
          <w:rPr>
            <w:rFonts w:eastAsia="Times New Roman"/>
          </w:rPr>
          <w:delText>value,</w:delText>
        </w:r>
        <w:r>
          <w:rPr>
            <w:rFonts w:eastAsia="Helv"/>
          </w:rPr>
          <w:delText xml:space="preserve"> </w:delText>
        </w:r>
        <w:r>
          <w:rPr>
            <w:rFonts w:eastAsia="Times New Roman"/>
          </w:rPr>
          <w:delText>it</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a</w:delText>
        </w:r>
        <w:r>
          <w:rPr>
            <w:rFonts w:eastAsia="Helv"/>
          </w:rPr>
          <w:delText xml:space="preserve"> </w:delText>
        </w:r>
        <w:r>
          <w:rPr>
            <w:rFonts w:eastAsia="Times New Roman"/>
          </w:rPr>
          <w:delText>processing</w:delText>
        </w:r>
        <w:r>
          <w:rPr>
            <w:rFonts w:eastAsia="Helv"/>
          </w:rPr>
          <w:delText xml:space="preserve"> </w:delText>
        </w:r>
        <w:r>
          <w:rPr>
            <w:rFonts w:eastAsia="Times New Roman"/>
          </w:rPr>
          <w:delText>error.</w:delText>
        </w:r>
        <w:r>
          <w:rPr>
            <w:rFonts w:eastAsia="Helv"/>
          </w:rPr>
          <w:delText xml:space="preserve"> </w:delText>
        </w:r>
        <w:r>
          <w:rPr>
            <w:rFonts w:eastAsia="Times New Roman"/>
          </w:rPr>
          <w:delText>There</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no</w:delText>
        </w:r>
        <w:r>
          <w:rPr>
            <w:rFonts w:eastAsia="Helv"/>
          </w:rPr>
          <w:delText xml:space="preserve"> </w:delText>
        </w:r>
        <w:r>
          <w:rPr>
            <w:rFonts w:eastAsia="Times New Roman"/>
          </w:rPr>
          <w:delText>need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model</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explicitly.</w:delText>
        </w:r>
        <w:r>
          <w:rPr>
            <w:rFonts w:eastAsia="Helv"/>
          </w:rPr>
          <w:delText xml:space="preserve"> </w:delText>
        </w:r>
        <w:bookmarkStart w:id="3365" w:name="_Toc25589787"/>
        <w:bookmarkEnd w:id="3365"/>
      </w:del>
    </w:p>
    <w:p w14:paraId="2358F8A9" w14:textId="77777777" w:rsidR="00000000" w:rsidRDefault="009D64FD">
      <w:pPr>
        <w:pStyle w:val="Heading2"/>
        <w:rPr>
          <w:del w:id="3366" w:author="Mike Beckerle" w:date="2019-11-25T15:01:00Z"/>
          <w:rFonts w:eastAsia="Helv"/>
        </w:rPr>
      </w:pPr>
      <w:del w:id="3367" w:author="Mike Beckerle" w:date="2019-11-25T15:01:00Z">
        <w:r>
          <w:rPr>
            <w:rFonts w:eastAsia="Times New Roman"/>
          </w:rPr>
          <w:delText>UTF-16.</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document</w:delText>
        </w:r>
        <w:r>
          <w:rPr>
            <w:rFonts w:eastAsia="Helv"/>
          </w:rPr>
          <w:delText xml:space="preserve"> </w:delText>
        </w:r>
        <w:r>
          <w:rPr>
            <w:rFonts w:eastAsia="Times New Roman"/>
          </w:rPr>
          <w:delText>information</w:delText>
        </w:r>
        <w:r>
          <w:rPr>
            <w:rFonts w:eastAsia="Helv"/>
          </w:rPr>
          <w:delText xml:space="preserve"> </w:delText>
        </w:r>
        <w:r>
          <w:rPr>
            <w:rFonts w:eastAsia="Times New Roman"/>
          </w:rPr>
          <w:delText>item</w:delText>
        </w:r>
        <w:r>
          <w:rPr>
            <w:rFonts w:eastAsia="Helv"/>
          </w:rPr>
          <w:delText xml:space="preserve"> </w:delText>
        </w:r>
        <w:r>
          <w:rPr>
            <w:rFonts w:eastAsia="Times New Roman"/>
          </w:rPr>
          <w:delText>[unicodeByteOrderMark]</w:delText>
        </w:r>
        <w:r>
          <w:rPr>
            <w:rFonts w:eastAsia="Helv"/>
          </w:rPr>
          <w:delText xml:space="preserve"> </w:delText>
        </w:r>
        <w:r>
          <w:rPr>
            <w:rFonts w:eastAsia="Times New Roman"/>
          </w:rPr>
          <w:delText>member</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'UTF-16LE'</w:delText>
        </w:r>
        <w:r>
          <w:rPr>
            <w:rFonts w:eastAsia="Helv"/>
          </w:rPr>
          <w:delText xml:space="preserve"> </w:delText>
        </w:r>
        <w:r>
          <w:rPr>
            <w:rFonts w:eastAsia="Times New Roman"/>
          </w:rPr>
          <w:delText>or</w:delText>
        </w:r>
        <w:r>
          <w:rPr>
            <w:rFonts w:eastAsia="Helv"/>
          </w:rPr>
          <w:delText xml:space="preserve"> </w:delText>
        </w:r>
        <w:r>
          <w:rPr>
            <w:rFonts w:eastAsia="Times New Roman"/>
          </w:rPr>
          <w:delText>'UTF-16BE',</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corresponding</w:delText>
        </w:r>
        <w:r>
          <w:rPr>
            <w:rFonts w:eastAsia="Helv"/>
          </w:rPr>
          <w:delText xml:space="preserve"> </w:delText>
        </w:r>
        <w:r>
          <w:rPr>
            <w:rFonts w:eastAsia="Times New Roman"/>
          </w:rPr>
          <w:delText>UTF-16</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output</w:delText>
        </w:r>
        <w:r>
          <w:rPr>
            <w:rFonts w:eastAsia="Helv"/>
          </w:rPr>
          <w:delText xml:space="preserve"> </w:delText>
        </w:r>
        <w:r>
          <w:rPr>
            <w:rFonts w:eastAsia="Times New Roman"/>
          </w:rPr>
          <w:delText>as</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very</w:delText>
        </w:r>
        <w:r>
          <w:rPr>
            <w:rFonts w:eastAsia="Helv"/>
          </w:rPr>
          <w:delText xml:space="preserve"> </w:delText>
        </w:r>
        <w:r>
          <w:rPr>
            <w:rFonts w:eastAsia="Times New Roman"/>
          </w:rPr>
          <w:delText>first</w:delText>
        </w:r>
        <w:r>
          <w:rPr>
            <w:rFonts w:eastAsia="Helv"/>
          </w:rPr>
          <w:delText xml:space="preserve"> </w:delText>
        </w:r>
        <w:r>
          <w:rPr>
            <w:rFonts w:eastAsia="Times New Roman"/>
          </w:rPr>
          <w:delText>bytes</w:delText>
        </w:r>
        <w:r>
          <w:rPr>
            <w:rFonts w:eastAsia="Helv"/>
          </w:rPr>
          <w:delText xml:space="preserve"> </w:delText>
        </w:r>
        <w:r>
          <w:rPr>
            <w:rFonts w:eastAsia="Times New Roman"/>
          </w:rPr>
          <w:delText>in</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stream,</w:delText>
        </w:r>
        <w:r>
          <w:rPr>
            <w:rFonts w:eastAsia="Helv"/>
          </w:rPr>
          <w:delText xml:space="preserve"> </w:delText>
        </w:r>
        <w:r>
          <w:rPr>
            <w:rFonts w:eastAsia="Times New Roman"/>
          </w:rPr>
          <w:delText>and</w:delText>
        </w:r>
        <w:r>
          <w:rPr>
            <w:rFonts w:eastAsia="Helv"/>
          </w:rPr>
          <w:delText xml:space="preserve"> </w:delText>
        </w:r>
        <w:r>
          <w:rPr>
            <w:rFonts w:eastAsia="Times New Roman"/>
          </w:rPr>
          <w:delText>all</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with</w:delText>
        </w:r>
        <w:r>
          <w:rPr>
            <w:rFonts w:eastAsia="Helv"/>
          </w:rPr>
          <w:delText xml:space="preserve"> </w:delText>
        </w:r>
        <w:r>
          <w:rPr>
            <w:rFonts w:eastAsia="Times New Roman"/>
          </w:rPr>
          <w:delText>dfdl:encoding</w:delText>
        </w:r>
        <w:r>
          <w:rPr>
            <w:rFonts w:eastAsia="Helv"/>
          </w:rPr>
          <w:delText xml:space="preserve"> </w:delText>
        </w:r>
        <w:r>
          <w:rPr>
            <w:rFonts w:eastAsia="Times New Roman"/>
          </w:rPr>
          <w:delText>UTF-16</w:delText>
        </w:r>
        <w:r>
          <w:rPr>
            <w:rFonts w:eastAsia="Helv"/>
          </w:rPr>
          <w:delText xml:space="preserve"> </w:delText>
        </w:r>
        <w:r>
          <w:rPr>
            <w:rFonts w:eastAsia="Times New Roman"/>
          </w:rPr>
          <w:delText>throughout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rest</w:delText>
        </w:r>
        <w:r>
          <w:rPr>
            <w:rFonts w:eastAsia="Helv"/>
          </w:rPr>
          <w:delText xml:space="preserve"> </w:delText>
        </w:r>
        <w:r>
          <w:rPr>
            <w:rFonts w:eastAsia="Times New Roman"/>
          </w:rPr>
          <w:delText>of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document</w:delText>
        </w:r>
        <w:r>
          <w:rPr>
            <w:rFonts w:eastAsia="Helv"/>
          </w:rPr>
          <w:delText xml:space="preserve"> </w:delText>
        </w:r>
        <w:r>
          <w:rPr>
            <w:rFonts w:eastAsia="Times New Roman"/>
          </w:rPr>
          <w:delText>will</w:delText>
        </w:r>
        <w:r>
          <w:rPr>
            <w:rFonts w:eastAsia="Helv"/>
          </w:rPr>
          <w:delText xml:space="preserve"> </w:delText>
        </w:r>
        <w:r>
          <w:rPr>
            <w:rFonts w:eastAsia="Times New Roman"/>
          </w:rPr>
          <w:delText>be</w:delText>
        </w:r>
        <w:r>
          <w:rPr>
            <w:rFonts w:eastAsia="Helv"/>
          </w:rPr>
          <w:delText xml:space="preserve"> </w:delText>
        </w:r>
        <w:r>
          <w:rPr>
            <w:rFonts w:eastAsia="Times New Roman"/>
          </w:rPr>
          <w:delText>output</w:delText>
        </w:r>
        <w:r>
          <w:rPr>
            <w:rFonts w:eastAsia="Helv"/>
          </w:rPr>
          <w:delText xml:space="preserve"> </w:delText>
        </w:r>
        <w:r>
          <w:rPr>
            <w:rFonts w:eastAsia="Times New Roman"/>
          </w:rPr>
          <w:delText>with</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implied</w:delText>
        </w:r>
        <w:r>
          <w:rPr>
            <w:rFonts w:eastAsia="Helv"/>
          </w:rPr>
          <w:delText xml:space="preserve"> </w:delText>
        </w:r>
        <w:r>
          <w:rPr>
            <w:rFonts w:eastAsia="Times New Roman"/>
          </w:rPr>
          <w:delText>byte</w:delText>
        </w:r>
        <w:r>
          <w:rPr>
            <w:rFonts w:eastAsia="Helv"/>
          </w:rPr>
          <w:delText xml:space="preserve"> </w:delText>
        </w:r>
        <w:r>
          <w:rPr>
            <w:rFonts w:eastAsia="Times New Roman"/>
          </w:rPr>
          <w:delText>order.</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property</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empty</w:delText>
        </w:r>
        <w:r>
          <w:rPr>
            <w:rFonts w:eastAsia="Helv"/>
          </w:rPr>
          <w:delText xml:space="preserve"> </w:delText>
        </w:r>
        <w:r>
          <w:rPr>
            <w:rFonts w:eastAsia="Times New Roman"/>
          </w:rPr>
          <w:delText>then</w:delText>
        </w:r>
        <w:r>
          <w:rPr>
            <w:rFonts w:eastAsia="Helv"/>
          </w:rPr>
          <w:delText xml:space="preserve"> </w:delText>
        </w:r>
        <w:r>
          <w:rPr>
            <w:rFonts w:eastAsia="Times New Roman"/>
          </w:rPr>
          <w:delText>no</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output,</w:delText>
        </w:r>
        <w:r>
          <w:rPr>
            <w:rFonts w:eastAsia="Helv"/>
          </w:rPr>
          <w:delText xml:space="preserve"> </w:delText>
        </w:r>
        <w:r>
          <w:rPr>
            <w:rFonts w:eastAsia="Times New Roman"/>
          </w:rPr>
          <w:delText>and</w:delText>
        </w:r>
        <w:r>
          <w:rPr>
            <w:rFonts w:eastAsia="Helv"/>
          </w:rPr>
          <w:delText xml:space="preserve"> </w:delText>
        </w:r>
        <w:r>
          <w:rPr>
            <w:rFonts w:eastAsia="Times New Roman"/>
          </w:rPr>
          <w:delText>all</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with</w:delText>
        </w:r>
        <w:r>
          <w:rPr>
            <w:rFonts w:eastAsia="Helv"/>
          </w:rPr>
          <w:delText xml:space="preserve"> </w:delText>
        </w:r>
        <w:r>
          <w:rPr>
            <w:rFonts w:eastAsia="Times New Roman"/>
          </w:rPr>
          <w:delText>dfdl:encoding</w:delText>
        </w:r>
        <w:r>
          <w:rPr>
            <w:rFonts w:eastAsia="Helv"/>
          </w:rPr>
          <w:delText xml:space="preserve"> </w:delText>
        </w:r>
        <w:r>
          <w:rPr>
            <w:rFonts w:eastAsia="Times New Roman"/>
          </w:rPr>
          <w:delText>UTF-16</w:delText>
        </w:r>
        <w:r>
          <w:rPr>
            <w:rFonts w:eastAsia="Helv"/>
          </w:rPr>
          <w:delText xml:space="preserve"> </w:delText>
        </w:r>
        <w:r>
          <w:rPr>
            <w:rFonts w:eastAsia="Times New Roman"/>
          </w:rPr>
          <w:delText>throughout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rest</w:delText>
        </w:r>
        <w:r>
          <w:rPr>
            <w:rFonts w:eastAsia="Helv"/>
          </w:rPr>
          <w:delText xml:space="preserve"> </w:delText>
        </w:r>
        <w:r>
          <w:rPr>
            <w:rFonts w:eastAsia="Times New Roman"/>
          </w:rPr>
          <w:delText>of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document</w:delText>
        </w:r>
        <w:r>
          <w:rPr>
            <w:rFonts w:eastAsia="Helv"/>
          </w:rPr>
          <w:delText xml:space="preserve"> </w:delText>
        </w:r>
        <w:r>
          <w:rPr>
            <w:rFonts w:eastAsia="Times New Roman"/>
          </w:rPr>
          <w:delText>are</w:delText>
        </w:r>
        <w:r>
          <w:rPr>
            <w:rFonts w:eastAsia="Helv"/>
          </w:rPr>
          <w:delText xml:space="preserve"> </w:delText>
        </w:r>
        <w:r>
          <w:rPr>
            <w:rFonts w:eastAsia="Times New Roman"/>
          </w:rPr>
          <w:delText>assumed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have</w:delText>
        </w:r>
        <w:r>
          <w:rPr>
            <w:rFonts w:eastAsia="Helv"/>
          </w:rPr>
          <w:delText xml:space="preserve"> </w:delText>
        </w:r>
        <w:r>
          <w:rPr>
            <w:rFonts w:eastAsia="Times New Roman"/>
          </w:rPr>
          <w:delText>big-endian</w:delText>
        </w:r>
        <w:r>
          <w:rPr>
            <w:rFonts w:eastAsia="Helv"/>
          </w:rPr>
          <w:delText xml:space="preserve"> </w:delText>
        </w:r>
        <w:r>
          <w:rPr>
            <w:rFonts w:eastAsia="Times New Roman"/>
          </w:rPr>
          <w:delText>byte</w:delText>
        </w:r>
        <w:r>
          <w:rPr>
            <w:rFonts w:eastAsia="Helv"/>
          </w:rPr>
          <w:delText xml:space="preserve"> </w:delText>
        </w:r>
        <w:r>
          <w:rPr>
            <w:rFonts w:eastAsia="Times New Roman"/>
          </w:rPr>
          <w:delText>order.</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property</w:delText>
        </w:r>
        <w:r>
          <w:rPr>
            <w:rFonts w:eastAsia="Helv"/>
          </w:rPr>
          <w:delText xml:space="preserve"> </w:delText>
        </w:r>
        <w:r>
          <w:rPr>
            <w:rFonts w:eastAsia="Times New Roman"/>
          </w:rPr>
          <w:delText>has</w:delText>
        </w:r>
        <w:r>
          <w:rPr>
            <w:rFonts w:eastAsia="Helv"/>
          </w:rPr>
          <w:delText xml:space="preserve"> </w:delText>
        </w:r>
        <w:r>
          <w:rPr>
            <w:rFonts w:eastAsia="Times New Roman"/>
          </w:rPr>
          <w:delText>any</w:delText>
        </w:r>
        <w:r>
          <w:rPr>
            <w:rFonts w:eastAsia="Helv"/>
          </w:rPr>
          <w:delText xml:space="preserve"> </w:delText>
        </w:r>
        <w:r>
          <w:rPr>
            <w:rFonts w:eastAsia="Times New Roman"/>
          </w:rPr>
          <w:delText>other</w:delText>
        </w:r>
        <w:r>
          <w:rPr>
            <w:rFonts w:eastAsia="Helv"/>
          </w:rPr>
          <w:delText xml:space="preserve"> </w:delText>
        </w:r>
        <w:r>
          <w:rPr>
            <w:rFonts w:eastAsia="Times New Roman"/>
          </w:rPr>
          <w:delText>value,</w:delText>
        </w:r>
        <w:r>
          <w:rPr>
            <w:rFonts w:eastAsia="Helv"/>
          </w:rPr>
          <w:delText xml:space="preserve"> </w:delText>
        </w:r>
        <w:r>
          <w:rPr>
            <w:rFonts w:eastAsia="Times New Roman"/>
          </w:rPr>
          <w:delText>it</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a</w:delText>
        </w:r>
        <w:r>
          <w:rPr>
            <w:rFonts w:eastAsia="Helv"/>
          </w:rPr>
          <w:delText xml:space="preserve"> </w:delText>
        </w:r>
        <w:r>
          <w:rPr>
            <w:rFonts w:eastAsia="Times New Roman"/>
          </w:rPr>
          <w:delText>processing</w:delText>
        </w:r>
        <w:r>
          <w:rPr>
            <w:rFonts w:eastAsia="Helv"/>
          </w:rPr>
          <w:delText xml:space="preserve"> </w:delText>
        </w:r>
        <w:r>
          <w:rPr>
            <w:rFonts w:eastAsia="Times New Roman"/>
          </w:rPr>
          <w:delText>error.</w:delText>
        </w:r>
        <w:r>
          <w:rPr>
            <w:rFonts w:eastAsia="Helv"/>
          </w:rPr>
          <w:delText xml:space="preserve"> </w:delText>
        </w:r>
        <w:r>
          <w:rPr>
            <w:rFonts w:eastAsia="Times New Roman"/>
          </w:rPr>
          <w:delText>There</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no</w:delText>
        </w:r>
        <w:r>
          <w:rPr>
            <w:rFonts w:eastAsia="Helv"/>
          </w:rPr>
          <w:delText xml:space="preserve"> </w:delText>
        </w:r>
        <w:r>
          <w:rPr>
            <w:rFonts w:eastAsia="Times New Roman"/>
          </w:rPr>
          <w:delText>need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model</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explicitly.</w:delText>
        </w:r>
        <w:r>
          <w:rPr>
            <w:rFonts w:eastAsia="Helv"/>
          </w:rPr>
          <w:delText xml:space="preserve"> </w:delText>
        </w:r>
        <w:bookmarkStart w:id="3368" w:name="_Toc25589788"/>
        <w:bookmarkEnd w:id="3368"/>
      </w:del>
    </w:p>
    <w:p w14:paraId="27482817" w14:textId="77777777" w:rsidR="00000000" w:rsidRDefault="009D64FD">
      <w:pPr>
        <w:pStyle w:val="Heading2"/>
        <w:rPr>
          <w:del w:id="3369" w:author="Mike Beckerle" w:date="2019-11-25T15:01:00Z"/>
          <w:rFonts w:eastAsia="Times New Roman"/>
        </w:rPr>
      </w:pPr>
      <w:del w:id="3370" w:author="Mike Beckerle" w:date="2019-11-25T15:01:00Z">
        <w:r>
          <w:rPr>
            <w:rFonts w:eastAsia="Times New Roman"/>
          </w:rPr>
          <w:delText>UTF-32.</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document</w:delText>
        </w:r>
        <w:r>
          <w:rPr>
            <w:rFonts w:eastAsia="Helv"/>
          </w:rPr>
          <w:delText xml:space="preserve"> </w:delText>
        </w:r>
        <w:r>
          <w:rPr>
            <w:rFonts w:eastAsia="Times New Roman"/>
          </w:rPr>
          <w:delText>information</w:delText>
        </w:r>
        <w:r>
          <w:rPr>
            <w:rFonts w:eastAsia="Helv"/>
          </w:rPr>
          <w:delText xml:space="preserve"> </w:delText>
        </w:r>
        <w:r>
          <w:rPr>
            <w:rFonts w:eastAsia="Times New Roman"/>
          </w:rPr>
          <w:delText>item</w:delText>
        </w:r>
        <w:r>
          <w:rPr>
            <w:rFonts w:eastAsia="Helv"/>
          </w:rPr>
          <w:delText xml:space="preserve"> </w:delText>
        </w:r>
        <w:r>
          <w:rPr>
            <w:rFonts w:eastAsia="Times New Roman"/>
          </w:rPr>
          <w:delText>[unicodeByteOrderMark]</w:delText>
        </w:r>
        <w:r>
          <w:rPr>
            <w:rFonts w:eastAsia="Helv"/>
          </w:rPr>
          <w:delText xml:space="preserve"> </w:delText>
        </w:r>
        <w:r>
          <w:rPr>
            <w:rFonts w:eastAsia="Times New Roman"/>
          </w:rPr>
          <w:delText>member</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'UTF-32LE'</w:delText>
        </w:r>
        <w:r>
          <w:rPr>
            <w:rFonts w:eastAsia="Helv"/>
          </w:rPr>
          <w:delText xml:space="preserve"> </w:delText>
        </w:r>
        <w:r>
          <w:rPr>
            <w:rFonts w:eastAsia="Times New Roman"/>
          </w:rPr>
          <w:delText>or</w:delText>
        </w:r>
        <w:r>
          <w:rPr>
            <w:rFonts w:eastAsia="Helv"/>
          </w:rPr>
          <w:delText xml:space="preserve"> </w:delText>
        </w:r>
        <w:r>
          <w:rPr>
            <w:rFonts w:eastAsia="Times New Roman"/>
          </w:rPr>
          <w:delText>'UTF-32BE',</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corresponding</w:delText>
        </w:r>
        <w:r>
          <w:rPr>
            <w:rFonts w:eastAsia="Helv"/>
          </w:rPr>
          <w:delText xml:space="preserve"> </w:delText>
        </w:r>
        <w:r>
          <w:rPr>
            <w:rFonts w:eastAsia="Times New Roman"/>
          </w:rPr>
          <w:delText>UTF-32</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output</w:delText>
        </w:r>
        <w:r>
          <w:rPr>
            <w:rFonts w:eastAsia="Helv"/>
          </w:rPr>
          <w:delText xml:space="preserve"> </w:delText>
        </w:r>
        <w:r>
          <w:rPr>
            <w:rFonts w:eastAsia="Times New Roman"/>
          </w:rPr>
          <w:delText>as</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very</w:delText>
        </w:r>
        <w:r>
          <w:rPr>
            <w:rFonts w:eastAsia="Helv"/>
          </w:rPr>
          <w:delText xml:space="preserve"> </w:delText>
        </w:r>
        <w:r>
          <w:rPr>
            <w:rFonts w:eastAsia="Times New Roman"/>
          </w:rPr>
          <w:delText>first</w:delText>
        </w:r>
        <w:r>
          <w:rPr>
            <w:rFonts w:eastAsia="Helv"/>
          </w:rPr>
          <w:delText xml:space="preserve"> </w:delText>
        </w:r>
        <w:r>
          <w:rPr>
            <w:rFonts w:eastAsia="Times New Roman"/>
          </w:rPr>
          <w:delText>bytes</w:delText>
        </w:r>
        <w:r>
          <w:rPr>
            <w:rFonts w:eastAsia="Helv"/>
          </w:rPr>
          <w:delText xml:space="preserve"> </w:delText>
        </w:r>
        <w:r>
          <w:rPr>
            <w:rFonts w:eastAsia="Times New Roman"/>
          </w:rPr>
          <w:delText>in</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stream,</w:delText>
        </w:r>
        <w:r>
          <w:rPr>
            <w:rFonts w:eastAsia="Helv"/>
          </w:rPr>
          <w:delText xml:space="preserve"> </w:delText>
        </w:r>
        <w:r>
          <w:rPr>
            <w:rFonts w:eastAsia="Times New Roman"/>
          </w:rPr>
          <w:delText>and</w:delText>
        </w:r>
        <w:r>
          <w:rPr>
            <w:rFonts w:eastAsia="Helv"/>
          </w:rPr>
          <w:delText xml:space="preserve"> </w:delText>
        </w:r>
        <w:r>
          <w:rPr>
            <w:rFonts w:eastAsia="Times New Roman"/>
          </w:rPr>
          <w:delText>all</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with</w:delText>
        </w:r>
        <w:r>
          <w:rPr>
            <w:rFonts w:eastAsia="Helv"/>
          </w:rPr>
          <w:delText xml:space="preserve"> </w:delText>
        </w:r>
        <w:r>
          <w:rPr>
            <w:rFonts w:eastAsia="Times New Roman"/>
          </w:rPr>
          <w:delText>dfdl:encoding</w:delText>
        </w:r>
        <w:r>
          <w:rPr>
            <w:rFonts w:eastAsia="Helv"/>
          </w:rPr>
          <w:delText xml:space="preserve"> </w:delText>
        </w:r>
        <w:r>
          <w:rPr>
            <w:rFonts w:eastAsia="Times New Roman"/>
          </w:rPr>
          <w:delText>UTF-32</w:delText>
        </w:r>
        <w:r>
          <w:rPr>
            <w:rFonts w:eastAsia="Helv"/>
          </w:rPr>
          <w:delText xml:space="preserve"> </w:delText>
        </w:r>
        <w:r>
          <w:rPr>
            <w:rFonts w:eastAsia="Times New Roman"/>
          </w:rPr>
          <w:delText>throughout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rest</w:delText>
        </w:r>
        <w:r>
          <w:rPr>
            <w:rFonts w:eastAsia="Helv"/>
          </w:rPr>
          <w:delText xml:space="preserve"> </w:delText>
        </w:r>
        <w:r>
          <w:rPr>
            <w:rFonts w:eastAsia="Times New Roman"/>
          </w:rPr>
          <w:delText>of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document</w:delText>
        </w:r>
        <w:r>
          <w:rPr>
            <w:rFonts w:eastAsia="Helv"/>
          </w:rPr>
          <w:delText xml:space="preserve"> </w:delText>
        </w:r>
        <w:r>
          <w:rPr>
            <w:rFonts w:eastAsia="Times New Roman"/>
          </w:rPr>
          <w:delText>will</w:delText>
        </w:r>
        <w:r>
          <w:rPr>
            <w:rFonts w:eastAsia="Helv"/>
          </w:rPr>
          <w:delText xml:space="preserve"> </w:delText>
        </w:r>
        <w:r>
          <w:rPr>
            <w:rFonts w:eastAsia="Times New Roman"/>
          </w:rPr>
          <w:delText>be</w:delText>
        </w:r>
        <w:r>
          <w:rPr>
            <w:rFonts w:eastAsia="Helv"/>
          </w:rPr>
          <w:delText xml:space="preserve"> </w:delText>
        </w:r>
        <w:r>
          <w:rPr>
            <w:rFonts w:eastAsia="Times New Roman"/>
          </w:rPr>
          <w:delText>output</w:delText>
        </w:r>
        <w:r>
          <w:rPr>
            <w:rFonts w:eastAsia="Helv"/>
          </w:rPr>
          <w:delText xml:space="preserve"> </w:delText>
        </w:r>
        <w:r>
          <w:rPr>
            <w:rFonts w:eastAsia="Times New Roman"/>
          </w:rPr>
          <w:delText>with</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implied</w:delText>
        </w:r>
        <w:r>
          <w:rPr>
            <w:rFonts w:eastAsia="Helv"/>
          </w:rPr>
          <w:delText xml:space="preserve"> </w:delText>
        </w:r>
        <w:r>
          <w:rPr>
            <w:rFonts w:eastAsia="Times New Roman"/>
          </w:rPr>
          <w:delText>byte</w:delText>
        </w:r>
        <w:r>
          <w:rPr>
            <w:rFonts w:eastAsia="Helv"/>
          </w:rPr>
          <w:delText xml:space="preserve"> </w:delText>
        </w:r>
        <w:r>
          <w:rPr>
            <w:rFonts w:eastAsia="Times New Roman"/>
          </w:rPr>
          <w:delText>order</w:delText>
        </w:r>
        <w:r>
          <w:rPr>
            <w:rFonts w:eastAsia="Helv"/>
          </w:rPr>
          <w:delText xml:space="preserve"> </w:delText>
        </w:r>
        <w:r>
          <w:rPr>
            <w:rFonts w:eastAsia="Times New Roman"/>
          </w:rPr>
          <w:delText>.</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property</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empty</w:delText>
        </w:r>
        <w:r>
          <w:rPr>
            <w:rFonts w:eastAsia="Helv"/>
          </w:rPr>
          <w:delText xml:space="preserve"> </w:delText>
        </w:r>
        <w:r>
          <w:rPr>
            <w:rFonts w:eastAsia="Times New Roman"/>
          </w:rPr>
          <w:delText>then</w:delText>
        </w:r>
        <w:r>
          <w:rPr>
            <w:rFonts w:eastAsia="Helv"/>
          </w:rPr>
          <w:delText xml:space="preserve"> </w:delText>
        </w:r>
        <w:r>
          <w:rPr>
            <w:rFonts w:eastAsia="Times New Roman"/>
          </w:rPr>
          <w:delText>no</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output,</w:delText>
        </w:r>
        <w:r>
          <w:rPr>
            <w:rFonts w:eastAsia="Helv"/>
          </w:rPr>
          <w:delText xml:space="preserve"> </w:delText>
        </w:r>
        <w:r>
          <w:rPr>
            <w:rFonts w:eastAsia="Times New Roman"/>
          </w:rPr>
          <w:delText>and</w:delText>
        </w:r>
        <w:r>
          <w:rPr>
            <w:rFonts w:eastAsia="Helv"/>
          </w:rPr>
          <w:delText xml:space="preserve"> </w:delText>
        </w:r>
        <w:r>
          <w:rPr>
            <w:rFonts w:eastAsia="Times New Roman"/>
          </w:rPr>
          <w:delText>all</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with</w:delText>
        </w:r>
        <w:r>
          <w:rPr>
            <w:rFonts w:eastAsia="Helv"/>
          </w:rPr>
          <w:delText xml:space="preserve"> </w:delText>
        </w:r>
        <w:r>
          <w:rPr>
            <w:rFonts w:eastAsia="Times New Roman"/>
          </w:rPr>
          <w:delText>dfdl:encoding</w:delText>
        </w:r>
        <w:r>
          <w:rPr>
            <w:rFonts w:eastAsia="Helv"/>
          </w:rPr>
          <w:delText xml:space="preserve"> </w:delText>
        </w:r>
        <w:r>
          <w:rPr>
            <w:rFonts w:eastAsia="Times New Roman"/>
          </w:rPr>
          <w:delText>UTF-32</w:delText>
        </w:r>
        <w:r>
          <w:rPr>
            <w:rFonts w:eastAsia="Helv"/>
          </w:rPr>
          <w:delText xml:space="preserve"> </w:delText>
        </w:r>
        <w:r>
          <w:rPr>
            <w:rFonts w:eastAsia="Times New Roman"/>
          </w:rPr>
          <w:delText>throughout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rest</w:delText>
        </w:r>
        <w:r>
          <w:rPr>
            <w:rFonts w:eastAsia="Helv"/>
          </w:rPr>
          <w:delText xml:space="preserve"> </w:delText>
        </w:r>
        <w:r>
          <w:rPr>
            <w:rFonts w:eastAsia="Times New Roman"/>
          </w:rPr>
          <w:delText>of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document</w:delText>
        </w:r>
        <w:r>
          <w:rPr>
            <w:rFonts w:eastAsia="Helv"/>
          </w:rPr>
          <w:delText xml:space="preserve"> </w:delText>
        </w:r>
        <w:r>
          <w:rPr>
            <w:rFonts w:eastAsia="Times New Roman"/>
          </w:rPr>
          <w:delText>are</w:delText>
        </w:r>
        <w:r>
          <w:rPr>
            <w:rFonts w:eastAsia="Helv"/>
          </w:rPr>
          <w:delText xml:space="preserve"> </w:delText>
        </w:r>
        <w:r>
          <w:rPr>
            <w:rFonts w:eastAsia="Times New Roman"/>
          </w:rPr>
          <w:delText>assumed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have</w:delText>
        </w:r>
        <w:r>
          <w:rPr>
            <w:rFonts w:eastAsia="Helv"/>
          </w:rPr>
          <w:delText xml:space="preserve"> </w:delText>
        </w:r>
        <w:r>
          <w:rPr>
            <w:rFonts w:eastAsia="Times New Roman"/>
          </w:rPr>
          <w:delText>big-endian</w:delText>
        </w:r>
        <w:r>
          <w:rPr>
            <w:rFonts w:eastAsia="Helv"/>
          </w:rPr>
          <w:delText xml:space="preserve"> </w:delText>
        </w:r>
        <w:r>
          <w:rPr>
            <w:rFonts w:eastAsia="Times New Roman"/>
          </w:rPr>
          <w:delText>byte</w:delText>
        </w:r>
        <w:r>
          <w:rPr>
            <w:rFonts w:eastAsia="Helv"/>
          </w:rPr>
          <w:delText xml:space="preserve"> </w:delText>
        </w:r>
        <w:r>
          <w:rPr>
            <w:rFonts w:eastAsia="Times New Roman"/>
          </w:rPr>
          <w:delText>order.</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property</w:delText>
        </w:r>
        <w:r>
          <w:rPr>
            <w:rFonts w:eastAsia="Helv"/>
          </w:rPr>
          <w:delText xml:space="preserve"> </w:delText>
        </w:r>
        <w:r>
          <w:rPr>
            <w:rFonts w:eastAsia="Times New Roman"/>
          </w:rPr>
          <w:delText>has</w:delText>
        </w:r>
        <w:r>
          <w:rPr>
            <w:rFonts w:eastAsia="Helv"/>
          </w:rPr>
          <w:delText xml:space="preserve"> </w:delText>
        </w:r>
        <w:r>
          <w:rPr>
            <w:rFonts w:eastAsia="Times New Roman"/>
          </w:rPr>
          <w:delText>any</w:delText>
        </w:r>
        <w:r>
          <w:rPr>
            <w:rFonts w:eastAsia="Helv"/>
          </w:rPr>
          <w:delText xml:space="preserve"> </w:delText>
        </w:r>
        <w:r>
          <w:rPr>
            <w:rFonts w:eastAsia="Times New Roman"/>
          </w:rPr>
          <w:delText>other</w:delText>
        </w:r>
        <w:r>
          <w:rPr>
            <w:rFonts w:eastAsia="Helv"/>
          </w:rPr>
          <w:delText xml:space="preserve"> </w:delText>
        </w:r>
        <w:r>
          <w:rPr>
            <w:rFonts w:eastAsia="Times New Roman"/>
          </w:rPr>
          <w:delText>value,</w:delText>
        </w:r>
        <w:r>
          <w:rPr>
            <w:rFonts w:eastAsia="Helv"/>
          </w:rPr>
          <w:delText xml:space="preserve"> </w:delText>
        </w:r>
        <w:r>
          <w:rPr>
            <w:rFonts w:eastAsia="Times New Roman"/>
          </w:rPr>
          <w:delText>it</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a</w:delText>
        </w:r>
        <w:r>
          <w:rPr>
            <w:rFonts w:eastAsia="Helv"/>
          </w:rPr>
          <w:delText xml:space="preserve"> </w:delText>
        </w:r>
        <w:r>
          <w:rPr>
            <w:rFonts w:eastAsia="Times New Roman"/>
          </w:rPr>
          <w:delText>processing</w:delText>
        </w:r>
        <w:r>
          <w:rPr>
            <w:rFonts w:eastAsia="Helv"/>
          </w:rPr>
          <w:delText xml:space="preserve"> </w:delText>
        </w:r>
        <w:r>
          <w:rPr>
            <w:rFonts w:eastAsia="Times New Roman"/>
          </w:rPr>
          <w:delText>error.</w:delText>
        </w:r>
        <w:r>
          <w:rPr>
            <w:rFonts w:eastAsia="Helv"/>
          </w:rPr>
          <w:delText xml:space="preserve"> </w:delText>
        </w:r>
        <w:r>
          <w:rPr>
            <w:rFonts w:eastAsia="Times New Roman"/>
          </w:rPr>
          <w:delText>There</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no</w:delText>
        </w:r>
        <w:r>
          <w:rPr>
            <w:rFonts w:eastAsia="Helv"/>
          </w:rPr>
          <w:delText xml:space="preserve"> </w:delText>
        </w:r>
        <w:r>
          <w:rPr>
            <w:rFonts w:eastAsia="Times New Roman"/>
          </w:rPr>
          <w:delText>need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model</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explicitly.</w:delText>
        </w:r>
        <w:bookmarkStart w:id="3371" w:name="_Toc25589789"/>
        <w:bookmarkEnd w:id="3371"/>
      </w:del>
    </w:p>
    <w:p w14:paraId="1636B2C8" w14:textId="77777777" w:rsidR="00000000" w:rsidRDefault="009D64FD">
      <w:pPr>
        <w:pStyle w:val="Heading2"/>
        <w:rPr>
          <w:del w:id="3372" w:author="Mike Beckerle" w:date="2019-11-25T15:01:00Z"/>
          <w:rFonts w:eastAsia="Helv"/>
        </w:rPr>
      </w:pPr>
      <w:del w:id="3373" w:author="Mike Beckerle" w:date="2019-11-25T15:01:00Z">
        <w:r>
          <w:rPr>
            <w:rFonts w:eastAsia="Times New Roman"/>
          </w:rPr>
          <w:delText>When</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dfdl:encoding</w:delText>
        </w:r>
        <w:r>
          <w:rPr>
            <w:rFonts w:eastAsia="Helv"/>
          </w:rPr>
          <w:delText xml:space="preserve"> </w:delText>
        </w:r>
        <w:r>
          <w:rPr>
            <w:rFonts w:eastAsia="Times New Roman"/>
          </w:rPr>
          <w:delText>property</w:delText>
        </w:r>
        <w:r>
          <w:rPr>
            <w:rFonts w:eastAsia="Helv"/>
          </w:rPr>
          <w:delText xml:space="preserve"> </w:delText>
        </w:r>
        <w:r>
          <w:rPr>
            <w:rFonts w:eastAsia="Times New Roman"/>
          </w:rPr>
          <w:delText>of</w:delText>
        </w:r>
        <w:r>
          <w:rPr>
            <w:rFonts w:eastAsia="Default Sans Serif"/>
          </w:rPr>
          <w:delText xml:space="preserve"> </w:delText>
        </w:r>
        <w:r>
          <w:rPr>
            <w:rFonts w:eastAsia="Times New Roman"/>
          </w:rPr>
          <w:delText>the</w:delText>
        </w:r>
        <w:r>
          <w:rPr>
            <w:rFonts w:eastAsia="Default Sans Serif"/>
          </w:rPr>
          <w:delText xml:space="preserve"> </w:delText>
        </w:r>
        <w:r>
          <w:rPr>
            <w:rFonts w:eastAsia="Times New Roman"/>
          </w:rPr>
          <w:delText>root</w:delText>
        </w:r>
        <w:r>
          <w:rPr>
            <w:rFonts w:eastAsia="Default Sans Serif"/>
          </w:rPr>
          <w:delText xml:space="preserve"> </w:delText>
        </w:r>
        <w:r>
          <w:rPr>
            <w:rFonts w:eastAsia="Times New Roman"/>
          </w:rPr>
          <w:delText>element</w:delText>
        </w:r>
        <w:r>
          <w:rPr>
            <w:rFonts w:eastAsia="Default Sans Serif"/>
          </w:rPr>
          <w:delText xml:space="preserve"> </w:delText>
        </w:r>
        <w:r>
          <w:rPr>
            <w:rFonts w:eastAsia="Times New Roman"/>
          </w:rPr>
          <w:delText>is</w:delText>
        </w:r>
        <w:r>
          <w:rPr>
            <w:rFonts w:eastAsia="Default Sans Serif"/>
          </w:rPr>
          <w:delText xml:space="preserve"> </w:delText>
        </w:r>
        <w:r>
          <w:rPr>
            <w:rFonts w:eastAsia="Times New Roman"/>
          </w:rPr>
          <w:delText>specified,</w:delText>
        </w:r>
        <w:r>
          <w:rPr>
            <w:rFonts w:eastAsia="Default Sans Serif"/>
          </w:rPr>
          <w:delText xml:space="preserve"> </w:delText>
        </w:r>
        <w:r>
          <w:rPr>
            <w:rFonts w:eastAsia="Times New Roman"/>
          </w:rPr>
          <w:delText>and</w:delText>
        </w:r>
        <w:r>
          <w:rPr>
            <w:rFonts w:eastAsia="Default Sans Serif"/>
          </w:rPr>
          <w:delText xml:space="preserve"> </w:delText>
        </w:r>
        <w:r>
          <w:rPr>
            <w:rFonts w:eastAsia="Times New Roman"/>
          </w:rPr>
          <w:delText>is</w:delText>
        </w:r>
        <w:r>
          <w:rPr>
            <w:rFonts w:eastAsia="Default Sans Serif"/>
          </w:rPr>
          <w:delText xml:space="preserve"> </w:delText>
        </w:r>
        <w:r>
          <w:rPr>
            <w:rFonts w:eastAsia="Times New Roman"/>
          </w:rPr>
          <w:delText>exactly</w:delText>
        </w:r>
        <w:r>
          <w:rPr>
            <w:rFonts w:eastAsia="Default Sans Serif"/>
          </w:rPr>
          <w:delText xml:space="preserve"> </w:delText>
        </w:r>
        <w:r>
          <w:rPr>
            <w:rFonts w:eastAsia="Times New Roman"/>
          </w:rPr>
          <w:delText>one</w:delText>
        </w:r>
        <w:r>
          <w:rPr>
            <w:rFonts w:eastAsia="Default Sans Serif"/>
          </w:rPr>
          <w:delText xml:space="preserve"> </w:delText>
        </w:r>
        <w:r>
          <w:rPr>
            <w:rFonts w:eastAsia="Times New Roman"/>
          </w:rPr>
          <w:delText>of</w:delText>
        </w:r>
        <w:r>
          <w:rPr>
            <w:rFonts w:eastAsia="Default Sans Serif"/>
          </w:rPr>
          <w:delText xml:space="preserve"> </w:delText>
        </w:r>
        <w:r>
          <w:rPr>
            <w:rFonts w:eastAsia="Times New Roman"/>
          </w:rPr>
          <w:delText>UTF-16LE,</w:delText>
        </w:r>
        <w:r>
          <w:rPr>
            <w:rFonts w:eastAsia="Default Sans Serif"/>
          </w:rPr>
          <w:delText xml:space="preserve"> </w:delText>
        </w:r>
        <w:r>
          <w:rPr>
            <w:rFonts w:eastAsia="Times New Roman"/>
          </w:rPr>
          <w:delText>UTF-16BE,</w:delText>
        </w:r>
        <w:r>
          <w:rPr>
            <w:rFonts w:eastAsia="Default Sans Serif"/>
          </w:rPr>
          <w:delText xml:space="preserve"> </w:delText>
        </w:r>
        <w:r>
          <w:rPr>
            <w:rFonts w:eastAsia="Times New Roman"/>
          </w:rPr>
          <w:delText>UTF-32LE</w:delText>
        </w:r>
        <w:r>
          <w:rPr>
            <w:rFonts w:eastAsia="Default Sans Serif"/>
          </w:rPr>
          <w:delText xml:space="preserve"> </w:delText>
        </w:r>
        <w:r>
          <w:rPr>
            <w:rFonts w:eastAsia="Times New Roman"/>
          </w:rPr>
          <w:delText>or</w:delText>
        </w:r>
        <w:r>
          <w:rPr>
            <w:rFonts w:eastAsia="Default Sans Serif"/>
          </w:rPr>
          <w:delText xml:space="preserve"> </w:delText>
        </w:r>
        <w:r>
          <w:rPr>
            <w:rFonts w:eastAsia="Times New Roman"/>
          </w:rPr>
          <w:delText>UTF-32BE</w:delText>
        </w:r>
        <w:r>
          <w:rPr>
            <w:rFonts w:eastAsia="Default Sans Serif"/>
          </w:rPr>
          <w:delText xml:space="preserve"> </w:delText>
        </w:r>
        <w:r>
          <w:rPr>
            <w:rFonts w:eastAsia="Times New Roman"/>
          </w:rPr>
          <w:delText>(or</w:delText>
        </w:r>
        <w:r>
          <w:rPr>
            <w:rFonts w:eastAsia="Default Sans Serif"/>
          </w:rPr>
          <w:delText xml:space="preserve"> </w:delText>
        </w:r>
        <w:r>
          <w:rPr>
            <w:rFonts w:eastAsia="Times New Roman"/>
          </w:rPr>
          <w:delText>CCSID</w:delText>
        </w:r>
        <w:r>
          <w:rPr>
            <w:rFonts w:eastAsia="Default Sans Serif"/>
          </w:rPr>
          <w:delText xml:space="preserve"> </w:delText>
        </w:r>
        <w:r>
          <w:rPr>
            <w:rFonts w:eastAsia="Times New Roman"/>
          </w:rPr>
          <w:delText>equivalents),</w:delText>
        </w:r>
        <w:r>
          <w:rPr>
            <w:rFonts w:eastAsia="Default Sans Serif"/>
          </w:rPr>
          <w:delText xml:space="preserve"> </w:delText>
        </w:r>
        <w:r>
          <w:rPr>
            <w:rFonts w:eastAsia="Times New Roman"/>
          </w:rPr>
          <w:delText>then</w:delText>
        </w:r>
        <w:r>
          <w:rPr>
            <w:rFonts w:eastAsia="Default Sans Serif"/>
          </w:rPr>
          <w:delText xml:space="preserve"> </w:delText>
        </w:r>
        <w:r>
          <w:rPr>
            <w:rFonts w:eastAsia="Times New Roman"/>
          </w:rPr>
          <w:delText>a</w:delText>
        </w:r>
        <w:r>
          <w:rPr>
            <w:rFonts w:eastAsia="Helv"/>
          </w:rPr>
          <w:delText xml:space="preserve"> </w:delText>
        </w:r>
        <w:r>
          <w:rPr>
            <w:rFonts w:eastAsia="Times New Roman"/>
          </w:rPr>
          <w:delText>DFDL</w:delText>
        </w:r>
        <w:r>
          <w:rPr>
            <w:rFonts w:eastAsia="Helv"/>
          </w:rPr>
          <w:delText xml:space="preserve"> </w:delText>
        </w:r>
        <w:r>
          <w:rPr>
            <w:rFonts w:eastAsia="Times New Roman"/>
          </w:rPr>
          <w:delText>unparser</w:delText>
        </w:r>
        <w:r>
          <w:rPr>
            <w:rFonts w:eastAsia="Helv"/>
          </w:rPr>
          <w:delText xml:space="preserve"> </w:delText>
        </w:r>
        <w:r>
          <w:rPr>
            <w:rFonts w:eastAsia="Times New Roman"/>
          </w:rPr>
          <w:delText>will</w:delText>
        </w:r>
        <w:r>
          <w:rPr>
            <w:rFonts w:eastAsia="Helv"/>
          </w:rPr>
          <w:delText xml:space="preserve"> </w:delText>
        </w:r>
        <w:r>
          <w:rPr>
            <w:rFonts w:eastAsia="Times New Roman"/>
          </w:rPr>
          <w:delText>not</w:delText>
        </w:r>
        <w:r>
          <w:rPr>
            <w:rFonts w:eastAsia="Helv"/>
          </w:rPr>
          <w:delText xml:space="preserve"> </w:delText>
        </w:r>
        <w:r>
          <w:rPr>
            <w:rFonts w:eastAsia="Times New Roman"/>
          </w:rPr>
          <w:delText>look</w:delText>
        </w:r>
        <w:r>
          <w:rPr>
            <w:rFonts w:eastAsia="Helv"/>
          </w:rPr>
          <w:delText xml:space="preserve"> </w:delText>
        </w:r>
        <w:r>
          <w:rPr>
            <w:rFonts w:eastAsia="Times New Roman"/>
          </w:rPr>
          <w:delText>at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document</w:delText>
        </w:r>
        <w:r>
          <w:rPr>
            <w:rFonts w:eastAsia="Helv"/>
          </w:rPr>
          <w:delText xml:space="preserve"> </w:delText>
        </w:r>
        <w:r>
          <w:rPr>
            <w:rFonts w:eastAsia="Times New Roman"/>
          </w:rPr>
          <w:delText>information</w:delText>
        </w:r>
        <w:r>
          <w:rPr>
            <w:rFonts w:eastAsia="Helv"/>
          </w:rPr>
          <w:delText xml:space="preserve"> </w:delText>
        </w:r>
        <w:r>
          <w:rPr>
            <w:rFonts w:eastAsia="Times New Roman"/>
          </w:rPr>
          <w:delText>item</w:delText>
        </w:r>
        <w:r>
          <w:rPr>
            <w:rFonts w:eastAsia="Helv"/>
          </w:rPr>
          <w:delText xml:space="preserve"> </w:delText>
        </w:r>
        <w:r>
          <w:rPr>
            <w:rFonts w:eastAsia="Times New Roman"/>
          </w:rPr>
          <w:delText>[unicodeByteOrderMark]</w:delText>
        </w:r>
        <w:r>
          <w:rPr>
            <w:rFonts w:eastAsia="Helv"/>
          </w:rPr>
          <w:delText xml:space="preserve"> </w:delText>
        </w:r>
        <w:r>
          <w:rPr>
            <w:rFonts w:eastAsia="Times New Roman"/>
          </w:rPr>
          <w:delText>member</w:delText>
        </w:r>
        <w:r>
          <w:rPr>
            <w:rFonts w:eastAsia="Helv"/>
          </w:rPr>
          <w:delText xml:space="preserve"> </w:delText>
        </w:r>
        <w:r>
          <w:rPr>
            <w:rFonts w:eastAsia="Times New Roman"/>
          </w:rPr>
          <w:delText>and</w:delText>
        </w:r>
        <w:r>
          <w:rPr>
            <w:rFonts w:eastAsia="Helv"/>
          </w:rPr>
          <w:delText xml:space="preserve"> </w:delText>
        </w:r>
        <w:r>
          <w:rPr>
            <w:rFonts w:eastAsia="Times New Roman"/>
          </w:rPr>
          <w:delText>will</w:delText>
        </w:r>
        <w:r>
          <w:rPr>
            <w:rFonts w:eastAsia="Helv"/>
          </w:rPr>
          <w:delText xml:space="preserve"> </w:delText>
        </w:r>
        <w:r>
          <w:rPr>
            <w:rFonts w:eastAsia="Times New Roman"/>
          </w:rPr>
          <w:delText>not</w:delText>
        </w:r>
        <w:r>
          <w:rPr>
            <w:rFonts w:eastAsia="Helv"/>
          </w:rPr>
          <w:delText xml:space="preserve"> </w:delText>
        </w:r>
        <w:r>
          <w:rPr>
            <w:rFonts w:eastAsia="Times New Roman"/>
          </w:rPr>
          <w:delText>output</w:delText>
        </w:r>
        <w:r>
          <w:rPr>
            <w:rFonts w:eastAsia="Helv"/>
          </w:rPr>
          <w:delText xml:space="preserve"> </w:delText>
        </w:r>
        <w:r>
          <w:rPr>
            <w:rFonts w:eastAsia="Times New Roman"/>
          </w:rPr>
          <w:delText>a</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byte</w:delText>
        </w:r>
        <w:r>
          <w:rPr>
            <w:rFonts w:eastAsia="Helv"/>
          </w:rPr>
          <w:delText xml:space="preserve"> </w:delText>
        </w:r>
        <w:r>
          <w:rPr>
            <w:rFonts w:eastAsia="Times New Roman"/>
          </w:rPr>
          <w:delText>order</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use</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implicit</w:delText>
        </w:r>
        <w:r>
          <w:rPr>
            <w:rFonts w:eastAsia="Helv"/>
          </w:rPr>
          <w:delText xml:space="preserve"> </w:delText>
        </w:r>
        <w:r>
          <w:rPr>
            <w:rFonts w:eastAsia="Times New Roman"/>
          </w:rPr>
          <w:delText>in</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encoding.</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a</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does</w:delText>
        </w:r>
        <w:r>
          <w:rPr>
            <w:rFonts w:eastAsia="Helv"/>
          </w:rPr>
          <w:delText xml:space="preserve"> </w:delText>
        </w:r>
        <w:r>
          <w:rPr>
            <w:rFonts w:eastAsia="Times New Roman"/>
          </w:rPr>
          <w:delText>need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be</w:delText>
        </w:r>
        <w:r>
          <w:rPr>
            <w:rFonts w:eastAsia="Helv"/>
          </w:rPr>
          <w:delText xml:space="preserve"> </w:delText>
        </w:r>
        <w:r>
          <w:rPr>
            <w:rFonts w:eastAsia="Times New Roman"/>
          </w:rPr>
          <w:delText>output</w:delText>
        </w:r>
        <w:r>
          <w:rPr>
            <w:rFonts w:eastAsia="Helv"/>
          </w:rPr>
          <w:delText xml:space="preserve"> </w:delText>
        </w:r>
        <w:r>
          <w:rPr>
            <w:rFonts w:eastAsia="Times New Roman"/>
          </w:rPr>
          <w:delText>at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start</w:delText>
        </w:r>
        <w:r>
          <w:rPr>
            <w:rFonts w:eastAsia="Helv"/>
          </w:rPr>
          <w:delText xml:space="preserve"> </w:delText>
        </w:r>
        <w:r>
          <w:rPr>
            <w:rFonts w:eastAsia="Times New Roman"/>
          </w:rPr>
          <w:delText>of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stream,</w:delText>
        </w:r>
        <w:r>
          <w:rPr>
            <w:rFonts w:eastAsia="Helv"/>
          </w:rPr>
          <w:delText xml:space="preserve"> </w:delText>
        </w:r>
        <w:r>
          <w:rPr>
            <w:rFonts w:eastAsia="Times New Roman"/>
          </w:rPr>
          <w:delText>then</w:delText>
        </w:r>
        <w:r>
          <w:rPr>
            <w:rFonts w:eastAsia="Helv"/>
          </w:rPr>
          <w:delText xml:space="preserve"> </w:delText>
        </w:r>
        <w:r>
          <w:rPr>
            <w:rFonts w:eastAsia="Times New Roman"/>
          </w:rPr>
          <w:delText>it</w:delText>
        </w:r>
        <w:r>
          <w:rPr>
            <w:rFonts w:eastAsia="Helv"/>
          </w:rPr>
          <w:delText xml:space="preserve"> </w:delText>
        </w:r>
        <w:r>
          <w:rPr>
            <w:rFonts w:eastAsia="Times New Roman"/>
          </w:rPr>
          <w:delText>must</w:delText>
        </w:r>
        <w:r>
          <w:rPr>
            <w:rFonts w:eastAsia="Helv"/>
          </w:rPr>
          <w:delText xml:space="preserve"> </w:delText>
        </w:r>
        <w:r>
          <w:rPr>
            <w:rFonts w:eastAsia="Times New Roman"/>
          </w:rPr>
          <w:delText>be</w:delText>
        </w:r>
        <w:r>
          <w:rPr>
            <w:rFonts w:eastAsia="Helv"/>
          </w:rPr>
          <w:delText xml:space="preserve"> </w:delText>
        </w:r>
        <w:r>
          <w:rPr>
            <w:rFonts w:eastAsia="Times New Roman"/>
          </w:rPr>
          <w:delText>explicitly</w:delText>
        </w:r>
        <w:r>
          <w:rPr>
            <w:rFonts w:eastAsia="Helv"/>
          </w:rPr>
          <w:delText xml:space="preserve"> </w:delText>
        </w:r>
        <w:r>
          <w:rPr>
            <w:rFonts w:eastAsia="Times New Roman"/>
          </w:rPr>
          <w:delText>modelled</w:delText>
        </w:r>
        <w:r>
          <w:rPr>
            <w:rFonts w:eastAsia="Helv"/>
          </w:rPr>
          <w:delText xml:space="preserve"> </w:delText>
        </w:r>
        <w:r>
          <w:rPr>
            <w:rFonts w:eastAsia="Times New Roman"/>
          </w:rPr>
          <w:delText>as</w:delText>
        </w:r>
        <w:r>
          <w:rPr>
            <w:rFonts w:eastAsia="Helv"/>
          </w:rPr>
          <w:delText xml:space="preserve"> </w:delText>
        </w:r>
        <w:r>
          <w:rPr>
            <w:rFonts w:eastAsia="Times New Roman"/>
          </w:rPr>
          <w:delText>such.</w:delText>
        </w:r>
        <w:r>
          <w:rPr>
            <w:rFonts w:eastAsia="Helv"/>
          </w:rPr>
          <w:delText xml:space="preserve"> </w:delText>
        </w:r>
        <w:bookmarkStart w:id="3374" w:name="_Toc25589790"/>
        <w:bookmarkEnd w:id="3374"/>
      </w:del>
    </w:p>
    <w:p w14:paraId="4B754D84" w14:textId="77777777" w:rsidR="00000000" w:rsidRDefault="009D64FD">
      <w:pPr>
        <w:pStyle w:val="Heading2"/>
        <w:rPr>
          <w:del w:id="3375" w:author="Mike Beckerle" w:date="2019-11-25T15:01:00Z"/>
          <w:rFonts w:eastAsia="Helv"/>
        </w:rPr>
      </w:pPr>
      <w:del w:id="3376" w:author="Mike Beckerle" w:date="2019-11-25T15:01:00Z">
        <w:r>
          <w:rPr>
            <w:rFonts w:eastAsia="Times New Roman"/>
          </w:rPr>
          <w:delText>The</w:delText>
        </w:r>
        <w:r>
          <w:rPr>
            <w:rFonts w:eastAsia="Helv"/>
          </w:rPr>
          <w:delText xml:space="preserve"> </w:delText>
        </w:r>
        <w:r>
          <w:rPr>
            <w:rFonts w:eastAsia="Times New Roman"/>
          </w:rPr>
          <w:delText>dfdl:byteOrder</w:delText>
        </w:r>
        <w:r>
          <w:rPr>
            <w:rFonts w:eastAsia="Helv"/>
          </w:rPr>
          <w:delText xml:space="preserve"> </w:delText>
        </w:r>
        <w:r>
          <w:rPr>
            <w:rFonts w:eastAsia="Times New Roman"/>
          </w:rPr>
          <w:delText>property</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never</w:delText>
        </w:r>
        <w:r>
          <w:rPr>
            <w:rFonts w:eastAsia="Helv"/>
          </w:rPr>
          <w:delText xml:space="preserve"> </w:delText>
        </w:r>
        <w:r>
          <w:rPr>
            <w:rFonts w:eastAsia="Times New Roman"/>
          </w:rPr>
          <w:delText>used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establish</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byte</w:delText>
        </w:r>
        <w:r>
          <w:rPr>
            <w:rFonts w:eastAsia="Helv"/>
          </w:rPr>
          <w:delText xml:space="preserve"> </w:delText>
        </w:r>
        <w:r>
          <w:rPr>
            <w:rFonts w:eastAsia="Times New Roman"/>
          </w:rPr>
          <w:delText>order</w:delText>
        </w:r>
        <w:r>
          <w:rPr>
            <w:rFonts w:eastAsia="Helv"/>
          </w:rPr>
          <w:delText xml:space="preserve"> </w:delText>
        </w:r>
        <w:r>
          <w:rPr>
            <w:rFonts w:eastAsia="Times New Roman"/>
          </w:rPr>
          <w:delText>for</w:delText>
        </w:r>
        <w:r>
          <w:rPr>
            <w:rFonts w:eastAsia="Helv"/>
          </w:rPr>
          <w:delText xml:space="preserve"> </w:delText>
        </w:r>
        <w:r>
          <w:rPr>
            <w:rFonts w:eastAsia="Times New Roman"/>
          </w:rPr>
          <w:delText>Unicode</w:delText>
        </w:r>
        <w:r>
          <w:rPr>
            <w:rFonts w:eastAsia="Helv"/>
          </w:rPr>
          <w:delText xml:space="preserve"> </w:delText>
        </w:r>
        <w:r>
          <w:rPr>
            <w:rFonts w:eastAsia="Times New Roman"/>
          </w:rPr>
          <w:delText>encodings.</w:delText>
        </w:r>
        <w:r>
          <w:rPr>
            <w:rFonts w:eastAsia="Helv"/>
          </w:rPr>
          <w:delText xml:space="preserve"> </w:delText>
        </w:r>
        <w:bookmarkStart w:id="3377" w:name="_Toc25589791"/>
        <w:bookmarkEnd w:id="3377"/>
      </w:del>
    </w:p>
    <w:p w14:paraId="6E2B96E5" w14:textId="77777777" w:rsidR="00000000" w:rsidRDefault="009D64FD">
      <w:pPr>
        <w:pStyle w:val="Heading2"/>
        <w:rPr>
          <w:del w:id="3378" w:author="Mike Beckerle" w:date="2019-11-25T15:01:00Z"/>
          <w:rFonts w:eastAsia="Times New Roman"/>
        </w:rPr>
      </w:pPr>
      <w:bookmarkStart w:id="3379" w:name="__RefHeading__1130_1503507204"/>
      <w:bookmarkEnd w:id="3379"/>
      <w:del w:id="3380" w:author="Mike Beckerle" w:date="2019-11-25T15:01:00Z">
        <w:r>
          <w:rPr>
            <w:rFonts w:eastAsia="Times New Roman"/>
          </w:rPr>
          <w:delText>The</w:delText>
        </w:r>
        <w:r>
          <w:rPr>
            <w:rFonts w:eastAsia="Helv"/>
          </w:rPr>
          <w:delText xml:space="preserve"> </w:delText>
        </w:r>
        <w:r>
          <w:rPr>
            <w:rFonts w:eastAsia="Times New Roman"/>
          </w:rPr>
          <w:delText>unparser</w:delText>
        </w:r>
        <w:r>
          <w:rPr>
            <w:rFonts w:eastAsia="Helv"/>
          </w:rPr>
          <w:delText xml:space="preserve"> </w:delText>
        </w:r>
        <w:r>
          <w:rPr>
            <w:rFonts w:eastAsia="Times New Roman"/>
          </w:rPr>
          <w:delText>never</w:delText>
        </w:r>
        <w:r>
          <w:rPr>
            <w:rFonts w:eastAsia="Helv"/>
          </w:rPr>
          <w:delText xml:space="preserve"> </w:delText>
        </w:r>
        <w:r>
          <w:rPr>
            <w:rFonts w:eastAsia="Times New Roman"/>
          </w:rPr>
          <w:delText>outputs</w:delText>
        </w:r>
        <w:r>
          <w:rPr>
            <w:rFonts w:eastAsia="Helv"/>
          </w:rPr>
          <w:delText xml:space="preserve"> </w:delText>
        </w:r>
        <w:r>
          <w:rPr>
            <w:rFonts w:eastAsia="Times New Roman"/>
          </w:rPr>
          <w:delText>a</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at</w:delText>
        </w:r>
        <w:r>
          <w:rPr>
            <w:rFonts w:eastAsia="Helv"/>
          </w:rPr>
          <w:delText xml:space="preserve"> </w:delText>
        </w:r>
        <w:r>
          <w:rPr>
            <w:rFonts w:eastAsia="Times New Roman"/>
          </w:rPr>
          <w:delText>any</w:delText>
        </w:r>
        <w:r>
          <w:rPr>
            <w:rFonts w:eastAsia="Helv"/>
          </w:rPr>
          <w:delText xml:space="preserve"> </w:delText>
        </w:r>
        <w:r>
          <w:rPr>
            <w:rFonts w:eastAsia="Times New Roman"/>
          </w:rPr>
          <w:delText>other</w:delText>
        </w:r>
        <w:r>
          <w:rPr>
            <w:rFonts w:eastAsia="Helv"/>
          </w:rPr>
          <w:delText xml:space="preserve"> </w:delText>
        </w:r>
        <w:r>
          <w:rPr>
            <w:rFonts w:eastAsia="Times New Roman"/>
          </w:rPr>
          <w:delText>point</w:delText>
        </w:r>
        <w:r>
          <w:rPr>
            <w:rFonts w:eastAsia="Helv"/>
          </w:rPr>
          <w:delText xml:space="preserve"> </w:delText>
        </w:r>
        <w:r>
          <w:rPr>
            <w:rFonts w:eastAsia="Times New Roman"/>
          </w:rPr>
          <w:delText>in</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stream.</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a</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needs</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appear,</w:delText>
        </w:r>
        <w:r>
          <w:rPr>
            <w:rFonts w:eastAsia="Helv"/>
          </w:rPr>
          <w:delText xml:space="preserve"> </w:delText>
        </w:r>
        <w:r>
          <w:rPr>
            <w:rFonts w:eastAsia="Times New Roman"/>
          </w:rPr>
          <w:delText>then</w:delText>
        </w:r>
        <w:r>
          <w:rPr>
            <w:rFonts w:eastAsia="Helv"/>
          </w:rPr>
          <w:delText xml:space="preserve"> </w:delText>
        </w:r>
        <w:r>
          <w:rPr>
            <w:rFonts w:eastAsia="Times New Roman"/>
          </w:rPr>
          <w:delText>it</w:delText>
        </w:r>
        <w:r>
          <w:rPr>
            <w:rFonts w:eastAsia="Helv"/>
          </w:rPr>
          <w:delText xml:space="preserve"> </w:delText>
        </w:r>
        <w:r>
          <w:rPr>
            <w:rFonts w:eastAsia="Times New Roman"/>
          </w:rPr>
          <w:delText>must</w:delText>
        </w:r>
        <w:r>
          <w:rPr>
            <w:rFonts w:eastAsia="Helv"/>
          </w:rPr>
          <w:delText xml:space="preserve"> </w:delText>
        </w:r>
        <w:r>
          <w:rPr>
            <w:rFonts w:eastAsia="Times New Roman"/>
          </w:rPr>
          <w:delText>be</w:delText>
        </w:r>
        <w:r>
          <w:rPr>
            <w:rFonts w:eastAsia="Helv"/>
          </w:rPr>
          <w:delText xml:space="preserve"> </w:delText>
        </w:r>
        <w:r>
          <w:rPr>
            <w:rFonts w:eastAsia="Times New Roman"/>
          </w:rPr>
          <w:delText>explicitly</w:delText>
        </w:r>
        <w:r>
          <w:rPr>
            <w:rFonts w:eastAsia="Helv"/>
          </w:rPr>
          <w:delText xml:space="preserve"> </w:delText>
        </w:r>
        <w:r>
          <w:rPr>
            <w:rFonts w:eastAsia="Times New Roman"/>
          </w:rPr>
          <w:delText>modelled</w:delText>
        </w:r>
        <w:r>
          <w:rPr>
            <w:rFonts w:eastAsia="Helv"/>
          </w:rPr>
          <w:delText xml:space="preserve"> </w:delText>
        </w:r>
        <w:r>
          <w:rPr>
            <w:rFonts w:eastAsia="Times New Roman"/>
          </w:rPr>
          <w:delText>as</w:delText>
        </w:r>
        <w:r>
          <w:rPr>
            <w:rFonts w:eastAsia="Helv"/>
          </w:rPr>
          <w:delText xml:space="preserve"> </w:delText>
        </w:r>
        <w:r>
          <w:rPr>
            <w:rFonts w:eastAsia="Times New Roman"/>
          </w:rPr>
          <w:delText>such.</w:delText>
        </w:r>
        <w:bookmarkStart w:id="3381" w:name="_Toc25589792"/>
        <w:bookmarkEnd w:id="3381"/>
      </w:del>
    </w:p>
    <w:p w14:paraId="1948B625" w14:textId="77777777" w:rsidR="00000000" w:rsidRDefault="009D64FD">
      <w:pPr>
        <w:pStyle w:val="Heading2"/>
        <w:rPr>
          <w:rFonts w:eastAsia="Times New Roman"/>
        </w:rPr>
      </w:pPr>
      <w:bookmarkStart w:id="3382" w:name="_Toc25589793"/>
      <w:bookmarkStart w:id="3383" w:name="_Toc349042714"/>
      <w:bookmarkStart w:id="3384" w:name="_Ref320443014"/>
      <w:r>
        <w:rPr>
          <w:rFonts w:eastAsia="Times New Roman"/>
        </w:rPr>
        <w:t>Character Encoding and Decoding Errors</w:t>
      </w:r>
      <w:bookmarkEnd w:id="3382"/>
      <w:bookmarkEnd w:id="3383"/>
      <w:bookmarkEnd w:id="3384"/>
    </w:p>
    <w:p w14:paraId="15807319" w14:textId="77777777" w:rsidR="00000000" w:rsidRDefault="009D64FD">
      <w:pPr>
        <w:rPr>
          <w:rFonts w:cs="Arial"/>
        </w:rPr>
      </w:pPr>
      <w:r>
        <w:rPr>
          <w:rFonts w:cs="Arial"/>
        </w:rPr>
        <w:t xml:space="preserve">When parsing, these are the errors that can occur when decoding characters into Unicode/ISO 10646. </w:t>
      </w:r>
    </w:p>
    <w:p w14:paraId="7BCC4EC2" w14:textId="77777777" w:rsidR="00000000" w:rsidRDefault="009D64FD">
      <w:pPr>
        <w:numPr>
          <w:ilvl w:val="0"/>
          <w:numId w:val="77"/>
        </w:numPr>
        <w:rPr>
          <w:rFonts w:cs="Arial"/>
        </w:rPr>
      </w:pPr>
      <w:r>
        <w:rPr>
          <w:rFonts w:cs="Arial"/>
        </w:rPr>
        <w:t>The data is broken - invalid bit/byte sequences are fou</w:t>
      </w:r>
      <w:r>
        <w:rPr>
          <w:rFonts w:cs="Arial"/>
        </w:rPr>
        <w:t>nd which do not match the definition of a character for the encoding.</w:t>
      </w:r>
    </w:p>
    <w:p w14:paraId="67F67005" w14:textId="77777777" w:rsidR="00000000" w:rsidRDefault="009D64FD">
      <w:pPr>
        <w:numPr>
          <w:ilvl w:val="0"/>
          <w:numId w:val="77"/>
        </w:numPr>
        <w:rPr>
          <w:rFonts w:cs="Arial"/>
        </w:rPr>
      </w:pPr>
      <w:r>
        <w:rPr>
          <w:rFonts w:cs="Arial"/>
        </w:rPr>
        <w:t>Not enough data is found to make up the entire encoding of a character. That is, a fragment of a valid encoding is found.</w:t>
      </w:r>
    </w:p>
    <w:p w14:paraId="74346048" w14:textId="77777777" w:rsidR="00000000" w:rsidRDefault="009D64FD">
      <w:pPr>
        <w:rPr>
          <w:rFonts w:cs="Arial"/>
        </w:rPr>
      </w:pPr>
      <w:r>
        <w:rPr>
          <w:rFonts w:cs="Arial"/>
        </w:rPr>
        <w:t>When unparsing, these are the errors that can occur when encodin</w:t>
      </w:r>
      <w:r>
        <w:rPr>
          <w:rFonts w:cs="Arial"/>
        </w:rPr>
        <w:t>g characters from Unicode/ISO 10646 into the specified encoding.</w:t>
      </w:r>
    </w:p>
    <w:p w14:paraId="185E9CA6" w14:textId="77777777" w:rsidR="00000000" w:rsidRDefault="009D64FD">
      <w:pPr>
        <w:numPr>
          <w:ilvl w:val="0"/>
          <w:numId w:val="78"/>
        </w:numPr>
        <w:rPr>
          <w:rFonts w:cs="Arial"/>
        </w:rPr>
      </w:pPr>
      <w:r>
        <w:rPr>
          <w:rFonts w:cs="Arial"/>
        </w:rPr>
        <w:t xml:space="preserve">No mapping provided by the encoding specification. </w:t>
      </w:r>
    </w:p>
    <w:p w14:paraId="00AC54C4" w14:textId="77777777" w:rsidR="00000000" w:rsidRDefault="009D64FD">
      <w:pPr>
        <w:numPr>
          <w:ilvl w:val="0"/>
          <w:numId w:val="78"/>
        </w:numPr>
        <w:rPr>
          <w:rFonts w:cs="Arial"/>
        </w:rPr>
      </w:pPr>
      <w:r>
        <w:rPr>
          <w:rFonts w:cs="Arial"/>
        </w:rPr>
        <w:t>Not enough room to output the entire encoding of the character (e.g., need 3 bytes for a character encoding that uses 3-bytes for that char</w:t>
      </w:r>
      <w:r>
        <w:rPr>
          <w:rFonts w:cs="Arial"/>
        </w:rPr>
        <w:t xml:space="preserve">acter, but only 1 byte remains in the available length. </w:t>
      </w:r>
    </w:p>
    <w:p w14:paraId="6E3C891D" w14:textId="77777777" w:rsidR="00000000" w:rsidRDefault="009D64FD">
      <w:pPr>
        <w:rPr>
          <w:rFonts w:cs="Arial"/>
        </w:rPr>
      </w:pPr>
      <w:r>
        <w:rPr>
          <w:rFonts w:cs="Arial"/>
        </w:rPr>
        <w:t>The subsections below describe how these errors are handled.</w:t>
      </w:r>
    </w:p>
    <w:p w14:paraId="23651A4B" w14:textId="77777777" w:rsidR="00000000" w:rsidRDefault="009D64FD">
      <w:pPr>
        <w:pStyle w:val="Heading3"/>
        <w:rPr>
          <w:rFonts w:eastAsia="Times New Roman"/>
        </w:rPr>
      </w:pPr>
      <w:bookmarkStart w:id="3385" w:name="_Toc25589794"/>
      <w:bookmarkStart w:id="3386" w:name="_Toc349042715"/>
      <w:r>
        <w:rPr>
          <w:rFonts w:eastAsia="Times New Roman"/>
        </w:rPr>
        <w:t>Property dfdl:encodingErrorPolicy</w:t>
      </w:r>
      <w:bookmarkEnd w:id="3385"/>
      <w:bookmarkEnd w:id="3386"/>
    </w:p>
    <w:p w14:paraId="78AE7EE4" w14:textId="77777777" w:rsidR="00000000" w:rsidRDefault="009D64FD">
      <w:pPr>
        <w:rPr>
          <w:rFonts w:cs="Arial"/>
        </w:rPr>
      </w:pPr>
      <w:r>
        <w:rPr>
          <w:rFonts w:cs="Arial"/>
        </w:rPr>
        <w:t>The property dfdl:encodingErrorPolicy has two possible values: 'error' and 'replace'.</w:t>
      </w:r>
    </w:p>
    <w:p w14:paraId="5946F440" w14:textId="77777777" w:rsidR="00000000" w:rsidRDefault="009D64FD">
      <w:pPr>
        <w:pStyle w:val="Heading4"/>
        <w:rPr>
          <w:rFonts w:eastAsia="Times New Roman" w:cs="Arial"/>
        </w:rPr>
      </w:pPr>
      <w:r>
        <w:rPr>
          <w:rFonts w:eastAsia="Times New Roman" w:cs="Arial"/>
        </w:rPr>
        <w:t>dfdl:encodingError</w:t>
      </w:r>
      <w:r>
        <w:rPr>
          <w:rFonts w:eastAsia="Times New Roman" w:cs="Arial"/>
        </w:rPr>
        <w:t>Policy 'error'</w:t>
      </w:r>
    </w:p>
    <w:p w14:paraId="12152C2C" w14:textId="77777777" w:rsidR="00000000" w:rsidRDefault="009D64FD">
      <w:pPr>
        <w:rPr>
          <w:rFonts w:cs="Arial"/>
        </w:rPr>
      </w:pPr>
      <w:r>
        <w:rPr>
          <w:rFonts w:cs="Arial"/>
        </w:rPr>
        <w:t xml:space="preserve">If 'error', then any error when decoding characters while parsing causes a processing error. For unparsing, any error when encoding characters causes a processing error. </w:t>
      </w:r>
    </w:p>
    <w:p w14:paraId="514C3D32" w14:textId="77777777" w:rsidR="00000000" w:rsidRDefault="009D64FD">
      <w:pPr>
        <w:rPr>
          <w:rFonts w:cs="Arial"/>
        </w:rPr>
      </w:pPr>
      <w:r>
        <w:rPr>
          <w:rFonts w:cs="Arial"/>
        </w:rPr>
        <w:t>When parsing, it does not matter if this happens when scanning for del</w:t>
      </w:r>
      <w:r>
        <w:rPr>
          <w:rFonts w:cs="Arial"/>
        </w:rPr>
        <w:t xml:space="preserve">imiters, matching a regular expression, matching a literal nil value, or constructing the value of a textual element. </w:t>
      </w:r>
    </w:p>
    <w:p w14:paraId="74D47D41" w14:textId="77777777" w:rsidR="00000000" w:rsidRDefault="009D64FD">
      <w:pPr>
        <w:rPr>
          <w:ins w:id="3387" w:author="Mike Beckerle" w:date="2019-11-25T14:32:00Z"/>
          <w:rFonts w:cs="Arial"/>
        </w:rPr>
      </w:pPr>
      <w:r>
        <w:rPr>
          <w:rFonts w:cs="Arial"/>
        </w:rPr>
        <w:t>There is one exception. When dfdl:lengthUnits is 'bytes', the 'not enough data' decoding error is ignored, and the data making up the fra</w:t>
      </w:r>
      <w:r>
        <w:rPr>
          <w:rFonts w:cs="Arial"/>
        </w:rPr>
        <w:t>gment character is skipped over. Symmetrically, when unparsing the 'not enough room' encoding error is ignored and the left-over bytes are filled with the dfdl:fillByte.</w:t>
      </w:r>
    </w:p>
    <w:p w14:paraId="16D61B81" w14:textId="77777777" w:rsidR="00000000" w:rsidRDefault="009D64FD">
      <w:pPr>
        <w:rPr>
          <w:ins w:id="3388" w:author="Mike Beckerle" w:date="2019-11-25T14:32:00Z"/>
        </w:rPr>
      </w:pPr>
      <w:ins w:id="3389" w:author="Mike Beckerle" w:date="2019-11-25T14:32:00Z">
        <w:r>
          <w:t>Detection of character set decoding errors is often implementation-dependent because D</w:t>
        </w:r>
        <w:r>
          <w:t xml:space="preserve">FDL Implementations are free to optimize processing speed by skipping character decoding or encoding whenever possible. For example: </w:t>
        </w:r>
      </w:ins>
      <w:ins w:id="3390" w:author="Mike Beckerle" w:date="2019-11-25T14:33:00Z">
        <w:r>
          <w:t>w</w:t>
        </w:r>
      </w:ins>
      <w:ins w:id="3391" w:author="Mike Beckerle" w:date="2019-11-25T14:32:00Z">
        <w:r>
          <w:t xml:space="preserve">hen </w:t>
        </w:r>
        <w:r>
          <w:t xml:space="preserve">character set encodings are fixed-width, it is possible to determine lengths in bytes or bits from the length in characters by multiplying the length value by the character width, without having to decode any characters. </w:t>
        </w:r>
      </w:ins>
    </w:p>
    <w:p w14:paraId="2EE9E521" w14:textId="77777777" w:rsidR="00000000" w:rsidRDefault="009D64FD">
      <w:pPr>
        <w:rPr>
          <w:ins w:id="3392" w:author="Mike Beckerle" w:date="2019-11-25T14:32:00Z"/>
        </w:rPr>
      </w:pPr>
      <w:ins w:id="3393" w:author="Mike Beckerle" w:date="2019-11-25T14:32:00Z">
        <w:r>
          <w:t>When parsing, character decoding e</w:t>
        </w:r>
        <w:r>
          <w:t xml:space="preserve">rrors MUST be detected when </w:t>
        </w:r>
      </w:ins>
    </w:p>
    <w:p w14:paraId="5E07DE7B" w14:textId="77777777" w:rsidR="00000000" w:rsidRDefault="009D64FD">
      <w:pPr>
        <w:pStyle w:val="ListParagraph"/>
        <w:numPr>
          <w:ilvl w:val="1"/>
          <w:numId w:val="79"/>
        </w:numPr>
        <w:suppressAutoHyphens/>
        <w:overflowPunct w:val="0"/>
        <w:spacing w:before="0" w:after="0"/>
        <w:ind w:left="1005"/>
        <w:rPr>
          <w:ins w:id="3394" w:author="Mike Beckerle" w:date="2019-11-25T14:32:00Z"/>
        </w:rPr>
      </w:pPr>
      <w:ins w:id="3395" w:author="Mike Beckerle" w:date="2019-11-25T14:32:00Z">
        <w:r>
          <w:t>the decoding results in a character being placed into the DFDL Infoset</w:t>
        </w:r>
      </w:ins>
    </w:p>
    <w:p w14:paraId="6EEEF710" w14:textId="77777777" w:rsidR="00000000" w:rsidRDefault="009D64FD">
      <w:pPr>
        <w:pStyle w:val="ListParagraph"/>
        <w:numPr>
          <w:ilvl w:val="1"/>
          <w:numId w:val="79"/>
        </w:numPr>
        <w:suppressAutoHyphens/>
        <w:overflowPunct w:val="0"/>
        <w:spacing w:before="0" w:after="0"/>
        <w:ind w:left="1005"/>
        <w:rPr>
          <w:ins w:id="3396" w:author="Mike Beckerle" w:date="2019-11-25T14:32:00Z"/>
        </w:rPr>
      </w:pPr>
      <w:ins w:id="3397" w:author="Mike Beckerle" w:date="2019-11-25T14:32:00Z">
        <w:r>
          <w:t>the decoding is necessary to identify a delimiter</w:t>
        </w:r>
      </w:ins>
    </w:p>
    <w:p w14:paraId="60890D9B" w14:textId="77777777" w:rsidR="00000000" w:rsidRDefault="009D64FD">
      <w:pPr>
        <w:pStyle w:val="ListParagraph"/>
        <w:numPr>
          <w:ilvl w:val="1"/>
          <w:numId w:val="79"/>
        </w:numPr>
        <w:suppressAutoHyphens/>
        <w:overflowPunct w:val="0"/>
        <w:spacing w:before="0" w:after="0"/>
        <w:ind w:left="1005"/>
        <w:rPr>
          <w:ins w:id="3398" w:author="Mike Beckerle" w:date="2019-11-25T14:32:00Z"/>
        </w:rPr>
      </w:pPr>
      <w:ins w:id="3399" w:author="Mike Beckerle" w:date="2019-11-25T14:32:00Z">
        <w:r>
          <w:t>the decoding is necessary to determine a match or non-match of a regular expression in a dfdl:assert or df</w:t>
        </w:r>
        <w:r>
          <w:t xml:space="preserve">dl:discriminator with testKind=’pattern’. </w:t>
        </w:r>
      </w:ins>
    </w:p>
    <w:p w14:paraId="04DBE9A0" w14:textId="77777777" w:rsidR="00000000" w:rsidRDefault="009D64FD">
      <w:pPr>
        <w:rPr>
          <w:ins w:id="3400" w:author="Mike Beckerle" w:date="2019-11-25T14:32:00Z"/>
        </w:rPr>
      </w:pPr>
      <w:ins w:id="3401" w:author="Mike Beckerle" w:date="2019-11-25T14:32:00Z">
        <w:r>
          <w:t xml:space="preserve">When unparsing, character encoding errors MUST be detected when </w:t>
        </w:r>
      </w:ins>
    </w:p>
    <w:p w14:paraId="039E4B56" w14:textId="77777777" w:rsidR="00000000" w:rsidRDefault="009D64FD">
      <w:pPr>
        <w:pStyle w:val="ListParagraph"/>
        <w:numPr>
          <w:ilvl w:val="0"/>
          <w:numId w:val="80"/>
        </w:numPr>
        <w:suppressAutoHyphens/>
        <w:overflowPunct w:val="0"/>
        <w:spacing w:before="0" w:after="0"/>
        <w:ind w:left="1365"/>
        <w:rPr>
          <w:ins w:id="3402" w:author="Mike Beckerle" w:date="2019-11-25T14:32:00Z"/>
        </w:rPr>
      </w:pPr>
      <w:ins w:id="3403" w:author="Mike Beckerle" w:date="2019-11-25T14:32:00Z">
        <w:r>
          <w:t>an unmapped character appears in the infoset value of an element.</w:t>
        </w:r>
      </w:ins>
    </w:p>
    <w:p w14:paraId="6ABCDC29" w14:textId="77777777" w:rsidR="00000000" w:rsidRDefault="009D64FD">
      <w:ins w:id="3404" w:author="Mike Beckerle" w:date="2019-11-25T14:32:00Z">
        <w:r>
          <w:t xml:space="preserve">In all other cases, </w:t>
        </w:r>
        <w:r>
          <w:t>character set decoding and encoding errors MAY NOT be detected.</w:t>
        </w:r>
      </w:ins>
    </w:p>
    <w:p w14:paraId="6A56FA64" w14:textId="77777777" w:rsidR="00000000" w:rsidRDefault="009D64FD">
      <w:pPr>
        <w:pStyle w:val="Heading4"/>
        <w:rPr>
          <w:rFonts w:eastAsia="Times New Roman" w:cs="Arial"/>
        </w:rPr>
      </w:pPr>
      <w:r>
        <w:rPr>
          <w:rFonts w:eastAsia="Times New Roman" w:cs="Arial"/>
        </w:rPr>
        <w:t>dfdl:encodingErrorPolicy 'replace' for parsing</w:t>
      </w:r>
    </w:p>
    <w:p w14:paraId="25D0C4F1" w14:textId="77777777" w:rsidR="00000000" w:rsidRDefault="009D64FD">
      <w:pPr>
        <w:rPr>
          <w:rFonts w:cs="Arial"/>
        </w:rPr>
      </w:pPr>
      <w:r>
        <w:rPr>
          <w:rFonts w:cs="Arial"/>
        </w:rPr>
        <w:t>If 'replace' then any error when decoding characters results in the insertion of the Unicode Replacement Character (U+FFFD) as the replacement fo</w:t>
      </w:r>
      <w:r>
        <w:rPr>
          <w:rFonts w:cs="Arial"/>
        </w:rPr>
        <w:t xml:space="preserve">r that error. </w:t>
      </w:r>
    </w:p>
    <w:p w14:paraId="552019A1" w14:textId="77777777" w:rsidR="00000000" w:rsidRDefault="009D64FD">
      <w:pPr>
        <w:rPr>
          <w:rFonts w:cs="Arial"/>
        </w:rPr>
      </w:pPr>
      <w:r>
        <w:rPr>
          <w:rFonts w:cs="Arial"/>
        </w:rPr>
        <w:t xml:space="preserve">It does not matter if this error and replacement happens when scanning for delimiters, matching a regular expression, matching a literal nil value, or constructing the value of a textual element. </w:t>
      </w:r>
    </w:p>
    <w:p w14:paraId="4B842BA6" w14:textId="77777777" w:rsidR="00000000" w:rsidRDefault="009D64FD">
      <w:pPr>
        <w:rPr>
          <w:rFonts w:cs="Arial"/>
        </w:rPr>
      </w:pPr>
      <w:r>
        <w:rPr>
          <w:rFonts w:cs="Arial"/>
        </w:rPr>
        <w:t>There is one exception. When dfdl:lengthUnit</w:t>
      </w:r>
      <w:r>
        <w:rPr>
          <w:rFonts w:cs="Arial"/>
        </w:rPr>
        <w:t>s is 'bytes', the 'not enough data' decoding error is ignored, no replacement character is created. The data making up the fragment character is skipped over. (It will be filled with the dfdl:fillByte when unparsing.)</w:t>
      </w:r>
    </w:p>
    <w:p w14:paraId="288B6A4E" w14:textId="77777777" w:rsidR="00000000" w:rsidRDefault="009D64FD">
      <w:pPr>
        <w:rPr>
          <w:rFonts w:cs="Arial"/>
        </w:rPr>
      </w:pPr>
      <w:r>
        <w:rPr>
          <w:rFonts w:cs="Arial"/>
        </w:rPr>
        <w:t xml:space="preserve">Note that the "." wildcard in regular </w:t>
      </w:r>
      <w:r>
        <w:rPr>
          <w:rFonts w:cs="Arial"/>
        </w:rPr>
        <w:t>expressions will match the Unicode Replacement Character, so ".*" and ".+" regular expressions can potentially cause very large matches (up to the entire data stream) to occur when data contains errors and dfdl:encodingErrorPolicy 'replace'. DFDL Schema au</w:t>
      </w:r>
      <w:r>
        <w:rPr>
          <w:rFonts w:cs="Arial"/>
        </w:rPr>
        <w:t>thors are advised that bounded length negated regular expressions can help in this case. E.g., "[^\uFFFD]{0,50}" says to match any character (excluding the Unicode Replacement Character), but only up to length 50.</w:t>
      </w:r>
    </w:p>
    <w:p w14:paraId="0779F480" w14:textId="77777777" w:rsidR="00000000" w:rsidRDefault="009D64FD">
      <w:pPr>
        <w:rPr>
          <w:rFonts w:cs="Arial"/>
        </w:rPr>
      </w:pPr>
      <w:r>
        <w:rPr>
          <w:rFonts w:cs="Arial"/>
        </w:rPr>
        <w:t>It is also worth noting that the Unicode R</w:t>
      </w:r>
      <w:r>
        <w:rPr>
          <w:rFonts w:cs="Arial"/>
        </w:rPr>
        <w:t>eplacement Character can appear in data as an ordinary character, and this cannot be distinguished from the insertion of the Unicode Replacement Character due to a decoding error. This is likely to happen for data that is (a) initially parsed by a DFDL par</w:t>
      </w:r>
      <w:r>
        <w:rPr>
          <w:rFonts w:cs="Arial"/>
        </w:rPr>
        <w:t xml:space="preserve">ser with dfdl:encodingErrorPolicy 'replace', and (b) which contains some decoding errors, but (c) is nevertheless successfully parsed, (d) is written back out to a file or other data repository, and (e) is parsed again. The written data will have replaced </w:t>
      </w:r>
      <w:r>
        <w:rPr>
          <w:rFonts w:cs="Arial"/>
        </w:rPr>
        <w:t xml:space="preserve">data errors with the Unicode Replacement Character, and so if the data is parsed again, it will no longer have errors, but will have the Unicode Replacement Character as a regular character in the data. </w:t>
      </w:r>
    </w:p>
    <w:p w14:paraId="6CA594E2" w14:textId="77777777" w:rsidR="00000000" w:rsidRDefault="009D64FD">
      <w:pPr>
        <w:rPr>
          <w:rFonts w:cs="Arial"/>
        </w:rPr>
      </w:pPr>
      <w:r>
        <w:rPr>
          <w:rFonts w:cs="Arial"/>
        </w:rPr>
        <w:t xml:space="preserve">If dfdl:lengthUnits is 'characters', then a Unicode </w:t>
      </w:r>
      <w:r>
        <w:rPr>
          <w:rFonts w:cs="Arial"/>
        </w:rPr>
        <w:t>Replacement Character counts as contributing a single character to the length.</w:t>
      </w:r>
    </w:p>
    <w:p w14:paraId="274D9FC2" w14:textId="77777777" w:rsidR="00000000" w:rsidRDefault="009D64FD">
      <w:pPr>
        <w:rPr>
          <w:rFonts w:cs="Arial"/>
        </w:rPr>
      </w:pPr>
      <w:r>
        <w:rPr>
          <w:rFonts w:cs="Arial"/>
        </w:rPr>
        <w:t>If the data contains more than one adjacent decode error, then the specific number of Unicode Replacement Characters that are inserted as the replacement of these errors is impl</w:t>
      </w:r>
      <w:r>
        <w:rPr>
          <w:rFonts w:cs="Arial"/>
        </w:rPr>
        <w:t>ementation- dependent. That is, some implementations may view, for example, three consecutive erroneous bytes as three separate decode errors, others may view them as a single or two decode errors. All implementations MUST, however, insert some number of U</w:t>
      </w:r>
      <w:r>
        <w:rPr>
          <w:rFonts w:cs="Arial"/>
        </w:rPr>
        <w:t>nicode Replacement Characters, and then continue to decode characters following the erroneous data.</w:t>
      </w:r>
    </w:p>
    <w:p w14:paraId="67F6A07A" w14:textId="77777777" w:rsidR="00000000" w:rsidRDefault="009D64FD">
      <w:pPr>
        <w:rPr>
          <w:rFonts w:cs="Arial"/>
        </w:rPr>
      </w:pPr>
      <w:r>
        <w:rPr>
          <w:rFonts w:cs="Arial"/>
        </w:rPr>
        <w:t xml:space="preserve">The trimming of pad characters always happens after Unicode Replacement Characters have been inserted into the data. </w:t>
      </w:r>
    </w:p>
    <w:p w14:paraId="7B7761B3" w14:textId="77777777" w:rsidR="00000000" w:rsidRDefault="009D64FD">
      <w:pPr>
        <w:pStyle w:val="Heading4"/>
        <w:rPr>
          <w:rFonts w:eastAsia="Times New Roman" w:cs="Arial"/>
        </w:rPr>
      </w:pPr>
      <w:r>
        <w:rPr>
          <w:rFonts w:eastAsia="Times New Roman" w:cs="Arial"/>
        </w:rPr>
        <w:t>dfdl:encodingErrorPolicy 'replace' for</w:t>
      </w:r>
      <w:r>
        <w:rPr>
          <w:rFonts w:eastAsia="Times New Roman" w:cs="Arial"/>
        </w:rPr>
        <w:t xml:space="preserve"> unparsing</w:t>
      </w:r>
    </w:p>
    <w:p w14:paraId="2DEC1A1F" w14:textId="77777777" w:rsidR="00000000" w:rsidRDefault="009D64FD">
      <w:pPr>
        <w:rPr>
          <w:rFonts w:cs="Arial"/>
        </w:rPr>
      </w:pPr>
      <w:r>
        <w:rPr>
          <w:rFonts w:cs="Arial"/>
        </w:rPr>
        <w:t>For unparsing, each encoding has a replacement/substitution character specified by the ICU. This character is substituted for the unmapped character or the character that has too large an encoding to fit in the available space. </w:t>
      </w:r>
    </w:p>
    <w:p w14:paraId="55B2E81C" w14:textId="77777777" w:rsidR="00000000" w:rsidRDefault="009D64FD">
      <w:pPr>
        <w:rPr>
          <w:rFonts w:cs="Arial"/>
        </w:rPr>
      </w:pPr>
      <w:r>
        <w:rPr>
          <w:rFonts w:cs="Arial"/>
        </w:rPr>
        <w:t>There is one exc</w:t>
      </w:r>
      <w:r>
        <w:rPr>
          <w:rFonts w:cs="Arial"/>
        </w:rPr>
        <w:t>eption. When dfdl:lengthUnits is 'bytes', the 'not enough room' encoding error is ignored. The left-over bytes are filled with the dfdl:fillByte (they are skipped when parsing.)</w:t>
      </w:r>
    </w:p>
    <w:p w14:paraId="4B7F53A3" w14:textId="77777777" w:rsidR="00000000" w:rsidRDefault="009D64FD">
      <w:pPr>
        <w:rPr>
          <w:rFonts w:cs="Arial"/>
        </w:rPr>
      </w:pPr>
      <w:r>
        <w:rPr>
          <w:rFonts w:cs="Arial"/>
        </w:rPr>
        <w:t>The definitions of these substitution characters can be conveniently found for</w:t>
      </w:r>
      <w:r>
        <w:rPr>
          <w:rFonts w:cs="Arial"/>
        </w:rPr>
        <w:t xml:space="preserve"> many encodings in the ICU Converter Explorer (</w:t>
      </w:r>
      <w:hyperlink r:id="rId27" w:tgtFrame="_blank" w:history="1">
        <w:r>
          <w:rPr>
            <w:rStyle w:val="Hyperlink"/>
            <w:rFonts w:cs="Arial"/>
          </w:rPr>
          <w:t>http://demo.icu-project.org/icu-bin/convexp</w:t>
        </w:r>
      </w:hyperlink>
      <w:r>
        <w:rPr>
          <w:rFonts w:cs="Arial"/>
        </w:rPr>
        <w:t xml:space="preserve">).  </w:t>
      </w:r>
    </w:p>
    <w:p w14:paraId="6EB86968" w14:textId="77777777" w:rsidR="00000000" w:rsidRDefault="009D64FD">
      <w:pPr>
        <w:rPr>
          <w:rFonts w:cs="Arial"/>
        </w:rPr>
      </w:pPr>
      <w:r>
        <w:rPr>
          <w:rFonts w:cs="Arial"/>
        </w:rPr>
        <w:t>An encoding error is a processing error if the encoding does not provide a substitution/r</w:t>
      </w:r>
      <w:r>
        <w:rPr>
          <w:rFonts w:cs="Arial"/>
        </w:rPr>
        <w:t>eplacement character definition. (This would be rare, but could occur if a DFDL implementation allows many encodings beyond the minimum set.)</w:t>
      </w:r>
    </w:p>
    <w:p w14:paraId="33B0A8C7" w14:textId="77777777" w:rsidR="00000000" w:rsidRDefault="009D64FD">
      <w:pPr>
        <w:pStyle w:val="Heading3"/>
        <w:rPr>
          <w:rFonts w:eastAsia="Times New Roman"/>
        </w:rPr>
      </w:pPr>
      <w:bookmarkStart w:id="3405" w:name="_Toc25589795"/>
      <w:bookmarkStart w:id="3406" w:name="_Toc349042716"/>
      <w:r>
        <w:rPr>
          <w:rFonts w:eastAsia="Times New Roman"/>
        </w:rPr>
        <w:t>Unicode UTF-16 Decoding/Encoding Non-Errors</w:t>
      </w:r>
      <w:bookmarkEnd w:id="3405"/>
      <w:bookmarkEnd w:id="3406"/>
    </w:p>
    <w:p w14:paraId="1B47A6A6" w14:textId="77777777" w:rsidR="00000000" w:rsidRDefault="009D64FD">
      <w:pPr>
        <w:rPr>
          <w:rFonts w:cs="Arial"/>
        </w:rPr>
      </w:pPr>
      <w:r>
        <w:rPr>
          <w:rFonts w:cs="Arial"/>
        </w:rPr>
        <w:t>The following specific situations involving encodings UTF-16, UTF-16LE</w:t>
      </w:r>
      <w:r>
        <w:rPr>
          <w:rFonts w:cs="Arial"/>
        </w:rPr>
        <w:t>, and UTF-16BE when dfdl:utf16Width "fixed", and they do not cause a decoding or encoding error.</w:t>
      </w:r>
    </w:p>
    <w:p w14:paraId="26D0E54E" w14:textId="77777777" w:rsidR="00000000" w:rsidRDefault="009D64FD">
      <w:pPr>
        <w:numPr>
          <w:ilvl w:val="0"/>
          <w:numId w:val="81"/>
        </w:numPr>
        <w:rPr>
          <w:rFonts w:cs="Arial"/>
        </w:rPr>
      </w:pPr>
      <w:r>
        <w:rPr>
          <w:rFonts w:cs="Arial"/>
        </w:rPr>
        <w:t xml:space="preserve">unpaired surrogate codepoint </w:t>
      </w:r>
    </w:p>
    <w:p w14:paraId="36F9A140" w14:textId="77777777" w:rsidR="00000000" w:rsidRDefault="009D64FD">
      <w:pPr>
        <w:numPr>
          <w:ilvl w:val="0"/>
          <w:numId w:val="81"/>
        </w:numPr>
        <w:rPr>
          <w:rFonts w:cs="Arial"/>
        </w:rPr>
      </w:pPr>
      <w:r>
        <w:rPr>
          <w:rFonts w:cs="Arial"/>
        </w:rPr>
        <w:t xml:space="preserve">out-of-order surrogate codepoint pair </w:t>
      </w:r>
    </w:p>
    <w:p w14:paraId="21ABEBC5" w14:textId="77777777" w:rsidR="00000000" w:rsidRDefault="009D64FD">
      <w:pPr>
        <w:numPr>
          <w:ilvl w:val="0"/>
          <w:numId w:val="81"/>
        </w:numPr>
        <w:rPr>
          <w:rFonts w:cs="Arial"/>
        </w:rPr>
      </w:pPr>
      <w:r>
        <w:rPr>
          <w:rFonts w:cs="Arial"/>
        </w:rPr>
        <w:t xml:space="preserve">surrogate codepoint pair is encountered </w:t>
      </w:r>
    </w:p>
    <w:p w14:paraId="5B809E09" w14:textId="77777777" w:rsidR="00000000" w:rsidRDefault="009D64FD">
      <w:pPr>
        <w:rPr>
          <w:rFonts w:cs="Arial"/>
        </w:rPr>
      </w:pPr>
      <w:r>
        <w:rPr>
          <w:rFonts w:cs="Arial"/>
        </w:rPr>
        <w:t>In all these cases the code-point(s) becomes a ch</w:t>
      </w:r>
      <w:r>
        <w:rPr>
          <w:rFonts w:cs="Arial"/>
        </w:rPr>
        <w:t xml:space="preserve">aracter code in the DFDL Information Item for the string. </w:t>
      </w:r>
    </w:p>
    <w:p w14:paraId="703BA552" w14:textId="77777777" w:rsidR="00000000" w:rsidRDefault="009D64FD">
      <w:pPr>
        <w:pStyle w:val="Heading3"/>
        <w:rPr>
          <w:rFonts w:eastAsia="Times New Roman"/>
        </w:rPr>
      </w:pPr>
      <w:bookmarkStart w:id="3407" w:name="_Toc25589796"/>
      <w:bookmarkStart w:id="3408" w:name="_Toc349042717"/>
      <w:r>
        <w:rPr>
          <w:rFonts w:eastAsia="Times New Roman"/>
        </w:rPr>
        <w:t>Preserving Data Containing Decoding Errors</w:t>
      </w:r>
      <w:bookmarkEnd w:id="3407"/>
      <w:bookmarkEnd w:id="3408"/>
    </w:p>
    <w:p w14:paraId="3B4223C4" w14:textId="77777777" w:rsidR="00000000" w:rsidRDefault="009D64FD">
      <w:pPr>
        <w:pStyle w:val="nobreak"/>
        <w:rPr>
          <w:rFonts w:cs="Arial"/>
          <w:lang w:eastAsia="en-GB"/>
        </w:rPr>
      </w:pPr>
      <w:r>
        <w:rPr>
          <w:rFonts w:cs="Arial"/>
          <w:szCs w:val="20"/>
          <w:lang w:eastAsia="en-GB"/>
        </w:rPr>
        <w:t>There can be situations where data wants to be preserved exactly even if it contains errors.</w:t>
      </w:r>
    </w:p>
    <w:p w14:paraId="7362DC1C" w14:textId="77777777" w:rsidR="00000000" w:rsidRDefault="009D64FD">
      <w:r>
        <w:t>It</w:t>
      </w:r>
      <w:r>
        <w:rPr>
          <w:rFonts w:eastAsia="Arial"/>
        </w:rPr>
        <w:t xml:space="preserve"> </w:t>
      </w:r>
      <w:r>
        <w:t>is</w:t>
      </w:r>
      <w:r>
        <w:rPr>
          <w:rFonts w:eastAsia="Arial"/>
        </w:rPr>
        <w:t xml:space="preserve"> </w:t>
      </w:r>
      <w:r>
        <w:t>suggested</w:t>
      </w:r>
      <w:r>
        <w:rPr>
          <w:rFonts w:eastAsia="Arial"/>
        </w:rPr>
        <w:t xml:space="preserve"> </w:t>
      </w:r>
      <w:r>
        <w:t>that</w:t>
      </w:r>
      <w:r>
        <w:rPr>
          <w:rFonts w:eastAsia="Arial"/>
        </w:rPr>
        <w:t xml:space="preserve"> </w:t>
      </w:r>
      <w:r>
        <w:t>if</w:t>
      </w:r>
      <w:r>
        <w:rPr>
          <w:rFonts w:eastAsia="Arial"/>
        </w:rPr>
        <w:t xml:space="preserve"> </w:t>
      </w:r>
      <w:r>
        <w:t>a</w:t>
      </w:r>
      <w:r>
        <w:rPr>
          <w:rFonts w:eastAsia="Arial"/>
        </w:rPr>
        <w:t xml:space="preserve"> </w:t>
      </w:r>
      <w:r>
        <w:t>DFDL</w:t>
      </w:r>
      <w:r>
        <w:rPr>
          <w:rFonts w:eastAsia="Arial"/>
        </w:rPr>
        <w:t xml:space="preserve"> </w:t>
      </w:r>
      <w:r>
        <w:t>schema author</w:t>
      </w:r>
      <w:r>
        <w:rPr>
          <w:rFonts w:eastAsia="Arial"/>
        </w:rPr>
        <w:t xml:space="preserve"> </w:t>
      </w:r>
      <w:r>
        <w:t>wants</w:t>
      </w:r>
      <w:r>
        <w:rPr>
          <w:rFonts w:eastAsia="Arial"/>
        </w:rPr>
        <w:t xml:space="preserve"> </w:t>
      </w:r>
      <w:r>
        <w:t>to</w:t>
      </w:r>
      <w:r>
        <w:rPr>
          <w:rFonts w:eastAsia="Arial"/>
        </w:rPr>
        <w:t xml:space="preserve"> </w:t>
      </w:r>
      <w:r>
        <w:t>preserve</w:t>
      </w:r>
      <w:r>
        <w:rPr>
          <w:rFonts w:eastAsia="Arial"/>
        </w:rPr>
        <w:t xml:space="preserve"> </w:t>
      </w:r>
      <w:r>
        <w:t>information</w:t>
      </w:r>
      <w:r>
        <w:rPr>
          <w:rFonts w:eastAsia="Arial"/>
        </w:rPr>
        <w:t xml:space="preserve"> </w:t>
      </w:r>
      <w:r>
        <w:t>containing</w:t>
      </w:r>
      <w:r>
        <w:rPr>
          <w:rFonts w:eastAsia="Arial"/>
        </w:rPr>
        <w:t xml:space="preserve"> </w:t>
      </w:r>
      <w:r>
        <w:t>data</w:t>
      </w:r>
      <w:r>
        <w:rPr>
          <w:rFonts w:eastAsia="Arial"/>
        </w:rPr>
        <w:t xml:space="preserve"> </w:t>
      </w:r>
      <w:r>
        <w:t>where</w:t>
      </w:r>
      <w:r>
        <w:rPr>
          <w:rFonts w:eastAsia="Arial"/>
        </w:rPr>
        <w:t xml:space="preserve"> </w:t>
      </w:r>
      <w:r>
        <w:t>the</w:t>
      </w:r>
      <w:r>
        <w:rPr>
          <w:rFonts w:eastAsia="Arial"/>
        </w:rPr>
        <w:t xml:space="preserve"> </w:t>
      </w:r>
      <w:r>
        <w:t>encodings</w:t>
      </w:r>
      <w:r>
        <w:rPr>
          <w:rFonts w:eastAsia="Arial"/>
        </w:rPr>
        <w:t xml:space="preserve"> </w:t>
      </w:r>
      <w:r>
        <w:t>have</w:t>
      </w:r>
      <w:r>
        <w:rPr>
          <w:rFonts w:eastAsia="Arial"/>
        </w:rPr>
        <w:t xml:space="preserve"> </w:t>
      </w:r>
      <w:r>
        <w:t>these</w:t>
      </w:r>
      <w:r>
        <w:rPr>
          <w:rFonts w:eastAsia="Arial"/>
        </w:rPr>
        <w:t xml:space="preserve"> </w:t>
      </w:r>
      <w:r>
        <w:t>kinds</w:t>
      </w:r>
      <w:r>
        <w:rPr>
          <w:rFonts w:eastAsia="Arial"/>
        </w:rPr>
        <w:t xml:space="preserve"> </w:t>
      </w:r>
      <w:r>
        <w:t>of</w:t>
      </w:r>
      <w:r>
        <w:rPr>
          <w:rFonts w:eastAsia="Arial"/>
        </w:rPr>
        <w:t xml:space="preserve"> </w:t>
      </w:r>
      <w:r>
        <w:t>errors,</w:t>
      </w:r>
      <w:r>
        <w:rPr>
          <w:rFonts w:eastAsia="Arial"/>
        </w:rPr>
        <w:t xml:space="preserve"> </w:t>
      </w:r>
      <w:r>
        <w:t>that</w:t>
      </w:r>
      <w:r>
        <w:rPr>
          <w:rFonts w:eastAsia="Arial"/>
        </w:rPr>
        <w:t xml:space="preserve"> </w:t>
      </w:r>
      <w:r>
        <w:t>they</w:t>
      </w:r>
      <w:r>
        <w:rPr>
          <w:rFonts w:eastAsia="Arial"/>
        </w:rPr>
        <w:t xml:space="preserve"> </w:t>
      </w:r>
      <w:r>
        <w:t>model</w:t>
      </w:r>
      <w:r>
        <w:rPr>
          <w:rFonts w:eastAsia="Arial"/>
        </w:rPr>
        <w:t xml:space="preserve"> </w:t>
      </w:r>
      <w:r>
        <w:t>such</w:t>
      </w:r>
      <w:r>
        <w:rPr>
          <w:rFonts w:eastAsia="Arial"/>
        </w:rPr>
        <w:t xml:space="preserve"> </w:t>
      </w:r>
      <w:r>
        <w:t>data</w:t>
      </w:r>
      <w:r>
        <w:rPr>
          <w:rFonts w:eastAsia="Arial"/>
        </w:rPr>
        <w:t xml:space="preserve"> </w:t>
      </w:r>
      <w:r>
        <w:t>as</w:t>
      </w:r>
      <w:r>
        <w:rPr>
          <w:rFonts w:eastAsia="Arial"/>
        </w:rPr>
        <w:t xml:space="preserve"> </w:t>
      </w:r>
      <w:r>
        <w:t>xs:hexBinary,</w:t>
      </w:r>
      <w:r>
        <w:rPr>
          <w:rFonts w:eastAsia="Arial"/>
        </w:rPr>
        <w:t xml:space="preserve"> </w:t>
      </w:r>
      <w:r>
        <w:t>or</w:t>
      </w:r>
      <w:r>
        <w:rPr>
          <w:rFonts w:eastAsia="Arial"/>
        </w:rPr>
        <w:t xml:space="preserve"> </w:t>
      </w:r>
      <w:r>
        <w:t>as</w:t>
      </w:r>
      <w:r>
        <w:rPr>
          <w:rFonts w:eastAsia="Arial"/>
        </w:rPr>
        <w:t xml:space="preserve"> </w:t>
      </w:r>
      <w:r>
        <w:t>xs:string</w:t>
      </w:r>
      <w:r>
        <w:rPr>
          <w:rFonts w:eastAsia="Arial"/>
        </w:rPr>
        <w:t xml:space="preserve"> </w:t>
      </w:r>
      <w:r>
        <w:t>but</w:t>
      </w:r>
      <w:r>
        <w:rPr>
          <w:rFonts w:eastAsia="Arial"/>
        </w:rPr>
        <w:t xml:space="preserve"> </w:t>
      </w:r>
      <w:r>
        <w:t>using</w:t>
      </w:r>
      <w:r>
        <w:rPr>
          <w:rFonts w:eastAsia="Arial"/>
        </w:rPr>
        <w:t xml:space="preserve"> </w:t>
      </w:r>
      <w:r>
        <w:t>an</w:t>
      </w:r>
      <w:r>
        <w:rPr>
          <w:rFonts w:eastAsia="Arial"/>
        </w:rPr>
        <w:t xml:space="preserve"> </w:t>
      </w:r>
      <w:r>
        <w:t>encoding</w:t>
      </w:r>
      <w:r>
        <w:rPr>
          <w:rFonts w:eastAsia="Arial"/>
        </w:rPr>
        <w:t xml:space="preserve"> </w:t>
      </w:r>
      <w:r>
        <w:t>such</w:t>
      </w:r>
      <w:r>
        <w:rPr>
          <w:rFonts w:eastAsia="Arial"/>
        </w:rPr>
        <w:t xml:space="preserve"> </w:t>
      </w:r>
      <w:r>
        <w:t>as</w:t>
      </w:r>
      <w:r>
        <w:rPr>
          <w:rFonts w:eastAsia="Arial"/>
        </w:rPr>
        <w:t xml:space="preserve"> </w:t>
      </w:r>
      <w:r>
        <w:t>iso-8859-1</w:t>
      </w:r>
      <w:r>
        <w:rPr>
          <w:rFonts w:eastAsia="Arial"/>
        </w:rPr>
        <w:t xml:space="preserve"> </w:t>
      </w:r>
      <w:r>
        <w:t>which</w:t>
      </w:r>
      <w:r>
        <w:rPr>
          <w:rFonts w:eastAsia="Arial"/>
        </w:rPr>
        <w:t xml:space="preserve"> </w:t>
      </w:r>
      <w:r>
        <w:t>preserves</w:t>
      </w:r>
      <w:r>
        <w:rPr>
          <w:rFonts w:eastAsia="Arial"/>
        </w:rPr>
        <w:t xml:space="preserve"> </w:t>
      </w:r>
      <w:r>
        <w:t>all</w:t>
      </w:r>
      <w:r>
        <w:rPr>
          <w:rFonts w:eastAsia="Arial"/>
        </w:rPr>
        <w:t xml:space="preserve"> </w:t>
      </w:r>
      <w:r>
        <w:t>bytes.</w:t>
      </w:r>
    </w:p>
    <w:p w14:paraId="32A30A12" w14:textId="77777777" w:rsidR="00000000" w:rsidRDefault="009D64FD">
      <w:pPr>
        <w:pStyle w:val="Heading2"/>
        <w:rPr>
          <w:rFonts w:eastAsia="Times New Roman"/>
        </w:rPr>
      </w:pPr>
      <w:bookmarkStart w:id="3409" w:name="_Toc25589797"/>
      <w:bookmarkStart w:id="3410" w:name="_Toc396997414"/>
      <w:bookmarkStart w:id="3411" w:name="_Toc394673891"/>
      <w:bookmarkStart w:id="3412" w:name="_Toc391372302"/>
      <w:r>
        <w:rPr>
          <w:rFonts w:eastAsia="Times New Roman"/>
        </w:rPr>
        <w:t>Byte Order and Bit Order</w:t>
      </w:r>
      <w:bookmarkEnd w:id="3409"/>
      <w:bookmarkEnd w:id="3410"/>
      <w:bookmarkEnd w:id="3411"/>
      <w:bookmarkEnd w:id="3412"/>
    </w:p>
    <w:p w14:paraId="33C61D98" w14:textId="77777777" w:rsidR="00000000" w:rsidRDefault="009D64FD">
      <w:r>
        <w:t>Byte order and bit order are separate concepts. However, of the possible combinations, only the following are allowed:</w:t>
      </w:r>
    </w:p>
    <w:p w14:paraId="526A2DE1" w14:textId="77777777" w:rsidR="00000000" w:rsidRDefault="009D64FD">
      <w:pPr>
        <w:numPr>
          <w:ilvl w:val="0"/>
          <w:numId w:val="82"/>
        </w:numPr>
      </w:pPr>
      <w:r>
        <w:t>‘bigEndian’ with ‘mostSignificantBitFirst’</w:t>
      </w:r>
    </w:p>
    <w:p w14:paraId="4E6EEC86" w14:textId="77777777" w:rsidR="00000000" w:rsidRDefault="009D64FD">
      <w:pPr>
        <w:numPr>
          <w:ilvl w:val="0"/>
          <w:numId w:val="82"/>
        </w:numPr>
      </w:pPr>
      <w:r>
        <w:t>‘littleEndian’ with ‘mostSignificantBitFirst’</w:t>
      </w:r>
    </w:p>
    <w:p w14:paraId="1074BE14" w14:textId="77777777" w:rsidR="00000000" w:rsidRDefault="009D64FD">
      <w:pPr>
        <w:numPr>
          <w:ilvl w:val="0"/>
          <w:numId w:val="82"/>
        </w:numPr>
      </w:pPr>
      <w:r>
        <w:t xml:space="preserve">‘littleEndian’ with ‘leastSignificantBitFirst’ </w:t>
      </w:r>
      <w:r>
        <w:rPr>
          <w:vertAlign w:val="superscript"/>
        </w:rPr>
        <w:footnoteReference w:id="20"/>
      </w:r>
    </w:p>
    <w:p w14:paraId="69ACC03B" w14:textId="77777777" w:rsidR="00000000" w:rsidRDefault="009D64FD">
      <w:r>
        <w:t xml:space="preserve">Other combinations must produce Schema Definition Errors. </w:t>
      </w:r>
    </w:p>
    <w:p w14:paraId="235795C4" w14:textId="77777777" w:rsidR="00000000" w:rsidRDefault="009D64FD">
      <w:pPr>
        <w:pStyle w:val="Heading2"/>
        <w:rPr>
          <w:rFonts w:eastAsia="Times New Roman"/>
        </w:rPr>
      </w:pPr>
      <w:bookmarkStart w:id="3413" w:name="_Toc25589798"/>
      <w:bookmarkStart w:id="3414" w:name="_Toc396997415"/>
      <w:bookmarkStart w:id="3415" w:name="_Toc394673892"/>
      <w:r>
        <w:rPr>
          <w:rFonts w:eastAsia="Times New Roman"/>
        </w:rPr>
        <w:t>dfdl:bitOrder Example</w:t>
      </w:r>
      <w:bookmarkEnd w:id="3413"/>
      <w:bookmarkEnd w:id="3414"/>
      <w:bookmarkEnd w:id="3415"/>
    </w:p>
    <w:p w14:paraId="72193D1E" w14:textId="77777777" w:rsidR="00000000" w:rsidRDefault="009D64FD">
      <w:r>
        <w:t>Consider a structure of 4 logical elements. The total length is 16 bits. Assume dfdl:lengthUnits is 'bits', dfdl:representation is 'binary', dfdl:binaryNumberRep is 'binary':</w:t>
      </w:r>
    </w:p>
    <w:p w14:paraId="4D4A9B96" w14:textId="77777777" w:rsidR="00000000"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&lt;element name="A" type="xs:int" dfdl:length="3"/&gt; &lt;!-- having value 3 --&gt;</w:t>
      </w:r>
    </w:p>
    <w:p w14:paraId="423FB4B7" w14:textId="77777777" w:rsidR="00000000"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&lt;element name="B" type="xs:int" dfdl:length="7"/&gt; &lt;!-- having value 9 --&gt;</w:t>
      </w:r>
    </w:p>
    <w:p w14:paraId="2104A78D" w14:textId="77777777" w:rsidR="00000000"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B050"/>
          <w:sz w:val="18"/>
          <w:lang w:val="en-GB" w:eastAsia="en-GB"/>
        </w:rPr>
      </w:pPr>
      <w:r>
        <w:rPr>
          <w:rFonts w:ascii="Courier New" w:hAnsi="Courier New" w:cs="Courier New"/>
          <w:noProof/>
          <w:color w:val="00B050"/>
          <w:sz w:val="18"/>
          <w:lang w:val="en-GB" w:eastAsia="en-GB"/>
        </w:rPr>
        <w:t>&lt;element name="C" type="xs:int" dfdl:length="4"/&gt; &lt;!-- having value 5 --&gt;</w:t>
      </w:r>
    </w:p>
    <w:p w14:paraId="4A9C823F" w14:textId="77777777" w:rsidR="00000000"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5F497A" w:themeColor="accent4" w:themeShade="BF"/>
          <w:sz w:val="18"/>
          <w:lang w:val="en-GB" w:eastAsia="en-GB"/>
        </w:rPr>
      </w:pPr>
      <w:r>
        <w:rPr>
          <w:rFonts w:ascii="Courier New" w:hAnsi="Courier New" w:cs="Courier New"/>
          <w:noProof/>
          <w:color w:val="5F497A" w:themeColor="accent4" w:themeShade="BF"/>
          <w:sz w:val="18"/>
          <w:lang w:val="en-GB" w:eastAsia="en-GB"/>
        </w:rPr>
        <w:t>&lt;element name="D" type="xs:int" d</w:t>
      </w:r>
      <w:r>
        <w:rPr>
          <w:rFonts w:ascii="Courier New" w:hAnsi="Courier New" w:cs="Courier New"/>
          <w:noProof/>
          <w:color w:val="5F497A" w:themeColor="accent4" w:themeShade="BF"/>
          <w:sz w:val="18"/>
          <w:lang w:val="en-GB" w:eastAsia="en-GB"/>
        </w:rPr>
        <w:t>fdl:length="2"/&gt; &lt;!-- having value 1 --&gt;</w:t>
      </w:r>
    </w:p>
    <w:p w14:paraId="713D834D" w14:textId="77777777" w:rsidR="00000000" w:rsidRDefault="009D64FD">
      <w:r>
        <w:t>The above are colorized so as to highlight the corresponding bits in the data below.</w:t>
      </w:r>
    </w:p>
    <w:p w14:paraId="5FE307B3" w14:textId="77777777" w:rsidR="00000000" w:rsidRDefault="009D64FD">
      <w:r>
        <w:t xml:space="preserve">In a format where dfdl:bitOrder is 'mostSignificantBitFirst': </w:t>
      </w:r>
    </w:p>
    <w:p w14:paraId="23AB3911" w14:textId="77777777" w:rsidR="00000000"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011</w:t>
      </w:r>
      <w:r>
        <w:rPr>
          <w:rFonts w:ascii="Courier New" w:hAnsi="Courier New" w:cs="Courier New"/>
          <w:noProof/>
          <w:color w:val="FF0000"/>
          <w:sz w:val="18"/>
          <w:lang w:val="en-GB" w:eastAsia="en-GB"/>
        </w:rPr>
        <w:t>00010 01</w:t>
      </w:r>
      <w:r>
        <w:rPr>
          <w:rFonts w:ascii="Courier New" w:hAnsi="Courier New" w:cs="Courier New"/>
          <w:noProof/>
          <w:color w:val="00B050"/>
          <w:sz w:val="18"/>
          <w:lang w:val="en-GB" w:eastAsia="en-GB"/>
        </w:rPr>
        <w:t>0101</w:t>
      </w:r>
      <w:r>
        <w:rPr>
          <w:rFonts w:ascii="Courier New" w:hAnsi="Courier New" w:cs="Courier New"/>
          <w:noProof/>
          <w:color w:val="7030A0"/>
          <w:sz w:val="18"/>
          <w:lang w:val="en-GB" w:eastAsia="en-GB"/>
        </w:rPr>
        <w:t>01</w:t>
      </w:r>
    </w:p>
    <w:p w14:paraId="7AB90F3F" w14:textId="77777777" w:rsidR="00000000"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AAA</w:t>
      </w:r>
      <w:r>
        <w:rPr>
          <w:rFonts w:ascii="Courier New" w:hAnsi="Courier New" w:cs="Courier New"/>
          <w:noProof/>
          <w:color w:val="FF0000"/>
          <w:sz w:val="18"/>
          <w:lang w:val="en-GB" w:eastAsia="en-GB"/>
        </w:rPr>
        <w:t>BBBBB BB</w:t>
      </w:r>
      <w:r>
        <w:rPr>
          <w:rFonts w:ascii="Courier New" w:hAnsi="Courier New" w:cs="Courier New"/>
          <w:noProof/>
          <w:color w:val="00B050"/>
          <w:sz w:val="18"/>
          <w:lang w:val="en-GB" w:eastAsia="en-GB"/>
        </w:rPr>
        <w:t>CCCC</w:t>
      </w:r>
      <w:r>
        <w:rPr>
          <w:rFonts w:ascii="Courier New" w:hAnsi="Courier New" w:cs="Courier New"/>
          <w:noProof/>
          <w:color w:val="7030A0"/>
          <w:sz w:val="18"/>
          <w:lang w:val="en-GB" w:eastAsia="en-GB"/>
        </w:rPr>
        <w:t>DD</w:t>
      </w:r>
    </w:p>
    <w:p w14:paraId="288AEE6E" w14:textId="77777777" w:rsidR="00000000"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 M      L</w:t>
      </w:r>
    </w:p>
    <w:p w14:paraId="74E9C641" w14:textId="77777777" w:rsidR="00000000"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00B0F0"/>
          <w:sz w:val="18"/>
          <w:lang w:val="en-GB" w:eastAsia="en-GB"/>
        </w:rPr>
        <w:t>123</w:t>
      </w:r>
      <w:r>
        <w:rPr>
          <w:rFonts w:ascii="Courier New" w:hAnsi="Courier New" w:cs="Courier New"/>
          <w:noProof/>
          <w:color w:val="FF0000"/>
          <w:sz w:val="18"/>
          <w:lang w:val="en-GB" w:eastAsia="en-GB"/>
        </w:rPr>
        <w:t>45678 12</w:t>
      </w:r>
      <w:r>
        <w:rPr>
          <w:rFonts w:ascii="Courier New" w:hAnsi="Courier New" w:cs="Courier New"/>
          <w:noProof/>
          <w:color w:val="00B050"/>
          <w:sz w:val="18"/>
          <w:lang w:val="en-GB" w:eastAsia="en-GB"/>
        </w:rPr>
        <w:t>3456</w:t>
      </w:r>
      <w:r>
        <w:rPr>
          <w:rFonts w:ascii="Courier New" w:hAnsi="Courier New" w:cs="Courier New"/>
          <w:noProof/>
          <w:color w:val="7030A0"/>
          <w:sz w:val="18"/>
          <w:lang w:val="en-GB" w:eastAsia="en-GB"/>
        </w:rPr>
        <w:t>78</w:t>
      </w:r>
    </w:p>
    <w:p w14:paraId="476792B7" w14:textId="77777777" w:rsidR="00000000"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----1--- ----2---</w:t>
      </w:r>
    </w:p>
    <w:p w14:paraId="6B744DEB" w14:textId="77777777" w:rsidR="00000000" w:rsidRDefault="009D64FD">
      <w:pPr>
        <w:keepLines/>
      </w:pPr>
      <w:r>
        <w:t>As presented here, the bits corresponding to each element appear left to right, and all bits for an individual element are adjacent. Within the bits of an indiv</w:t>
      </w:r>
      <w:r>
        <w:t>idual element the most significant bit is on the left, least significant on the right, consistent with the way the bytes themselves are presented.</w:t>
      </w:r>
    </w:p>
    <w:p w14:paraId="67DE2F99" w14:textId="77777777" w:rsidR="00000000" w:rsidRDefault="009D64FD">
      <w:pPr>
        <w:keepLines/>
      </w:pPr>
      <w:r>
        <w:t xml:space="preserve">In contrast, in a format where dfdl:bitOrder is 'leastSignificantBitFirst': </w:t>
      </w:r>
    </w:p>
    <w:p w14:paraId="51D4EAE8" w14:textId="77777777" w:rsidR="00000000" w:rsidRDefault="009D64FD">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01001</w:t>
      </w:r>
      <w:r>
        <w:rPr>
          <w:rFonts w:ascii="Courier New" w:hAnsi="Courier New" w:cs="Courier New"/>
          <w:noProof/>
          <w:color w:val="0070C0"/>
          <w:sz w:val="18"/>
          <w:lang w:val="en-GB" w:eastAsia="en-GB"/>
        </w:rPr>
        <w:t>011</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01</w:t>
      </w:r>
      <w:r>
        <w:rPr>
          <w:rFonts w:ascii="Courier New" w:hAnsi="Courier New" w:cs="Courier New"/>
          <w:noProof/>
          <w:color w:val="00B050"/>
          <w:sz w:val="18"/>
          <w:lang w:val="en-GB" w:eastAsia="en-GB"/>
        </w:rPr>
        <w:t>0101</w:t>
      </w:r>
      <w:r>
        <w:rPr>
          <w:rFonts w:ascii="Courier New" w:hAnsi="Courier New" w:cs="Courier New"/>
          <w:noProof/>
          <w:color w:val="FF0000"/>
          <w:sz w:val="18"/>
          <w:lang w:val="en-GB" w:eastAsia="en-GB"/>
        </w:rPr>
        <w:t>00</w:t>
      </w:r>
    </w:p>
    <w:p w14:paraId="70449674" w14:textId="77777777" w:rsidR="00000000" w:rsidRDefault="009D64FD">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BBBBB</w:t>
      </w:r>
      <w:r>
        <w:rPr>
          <w:rFonts w:ascii="Courier New" w:hAnsi="Courier New" w:cs="Courier New"/>
          <w:noProof/>
          <w:color w:val="0070C0"/>
          <w:sz w:val="18"/>
          <w:lang w:val="en-GB" w:eastAsia="en-GB"/>
        </w:rPr>
        <w:t>AAA</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DD</w:t>
      </w:r>
      <w:r>
        <w:rPr>
          <w:rFonts w:ascii="Courier New" w:hAnsi="Courier New" w:cs="Courier New"/>
          <w:noProof/>
          <w:color w:val="00B050"/>
          <w:sz w:val="18"/>
          <w:lang w:val="en-GB" w:eastAsia="en-GB"/>
        </w:rPr>
        <w:t>CCCC</w:t>
      </w:r>
      <w:r>
        <w:rPr>
          <w:rFonts w:ascii="Courier New" w:hAnsi="Courier New" w:cs="Courier New"/>
          <w:noProof/>
          <w:color w:val="FF0000"/>
          <w:sz w:val="18"/>
          <w:lang w:val="en-GB" w:eastAsia="en-GB"/>
        </w:rPr>
        <w:t>BB</w:t>
      </w:r>
    </w:p>
    <w:p w14:paraId="124CC79F" w14:textId="77777777" w:rsidR="00000000"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bookmarkStart w:id="3416" w:name="_Toc393282811"/>
      <w:bookmarkEnd w:id="3416"/>
      <w:r>
        <w:rPr>
          <w:rFonts w:ascii="Courier New" w:hAnsi="Courier New" w:cs="Courier New"/>
          <w:noProof/>
          <w:sz w:val="18"/>
          <w:lang w:val="en-GB" w:eastAsia="en-GB"/>
        </w:rPr>
        <w:t>Significance  M      L M      L</w:t>
      </w:r>
    </w:p>
    <w:p w14:paraId="2692CC65" w14:textId="77777777" w:rsidR="00000000"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FF0000"/>
          <w:sz w:val="18"/>
          <w:lang w:val="en-GB" w:eastAsia="en-GB"/>
        </w:rPr>
        <w:t>87654</w:t>
      </w:r>
      <w:r>
        <w:rPr>
          <w:rFonts w:ascii="Courier New" w:hAnsi="Courier New" w:cs="Courier New"/>
          <w:noProof/>
          <w:color w:val="0070C0"/>
          <w:sz w:val="18"/>
          <w:lang w:val="en-GB" w:eastAsia="en-GB"/>
        </w:rPr>
        <w:t>321</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87</w:t>
      </w:r>
      <w:r>
        <w:rPr>
          <w:rFonts w:ascii="Courier New" w:hAnsi="Courier New" w:cs="Courier New"/>
          <w:noProof/>
          <w:color w:val="00B050"/>
          <w:sz w:val="18"/>
          <w:lang w:val="en-GB" w:eastAsia="en-GB"/>
        </w:rPr>
        <w:t>6543</w:t>
      </w:r>
      <w:r>
        <w:rPr>
          <w:rFonts w:ascii="Courier New" w:hAnsi="Courier New" w:cs="Courier New"/>
          <w:noProof/>
          <w:color w:val="FF0000"/>
          <w:sz w:val="18"/>
          <w:lang w:val="en-GB" w:eastAsia="en-GB"/>
        </w:rPr>
        <w:t>21</w:t>
      </w:r>
    </w:p>
    <w:p w14:paraId="68B809EB" w14:textId="77777777" w:rsidR="00000000"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----1--- ----2---</w:t>
      </w:r>
    </w:p>
    <w:p w14:paraId="7761644B" w14:textId="77777777" w:rsidR="00000000" w:rsidRDefault="009D64FD">
      <w:r>
        <w:t>In the above presentation note how the bits of the element 'B' do not appear adjacent to each other. The most significant</w:t>
      </w:r>
      <w:r>
        <w:t xml:space="preserve"> bits of byte N are adjacent to the least significant bits of byte N+1.</w:t>
      </w:r>
    </w:p>
    <w:p w14:paraId="6E518EF9" w14:textId="77777777" w:rsidR="00000000" w:rsidRDefault="009D64FD">
      <w:pPr>
        <w:pStyle w:val="Heading3"/>
        <w:rPr>
          <w:rFonts w:eastAsia="Times New Roman"/>
        </w:rPr>
      </w:pPr>
      <w:bookmarkStart w:id="3417" w:name="_Toc25589799"/>
      <w:bookmarkStart w:id="3418" w:name="_Toc396997416"/>
      <w:bookmarkStart w:id="3419" w:name="_Toc394673893"/>
      <w:r>
        <w:rPr>
          <w:rFonts w:eastAsia="Times New Roman"/>
        </w:rPr>
        <w:t>Example Using Right-to-Left Display for 'leastSignificantBitFirst'</w:t>
      </w:r>
      <w:bookmarkEnd w:id="3417"/>
      <w:bookmarkEnd w:id="3418"/>
      <w:bookmarkEnd w:id="3419"/>
    </w:p>
    <w:p w14:paraId="49E6DEDE" w14:textId="77777777" w:rsidR="00000000" w:rsidRDefault="009D64FD">
      <w:r>
        <w:t>When working exclusively with data having dfdl:bitOrder 'leastSignificantBitFirst', it is useful to present data with</w:t>
      </w:r>
      <w:r>
        <w:t xml:space="preserve"> bytes Right to Left. That is, with the bytes starting at byte 1 on the right, and increasing to the left.</w:t>
      </w:r>
    </w:p>
    <w:p w14:paraId="3900C098" w14:textId="77777777" w:rsidR="00000000"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01</w:t>
      </w:r>
      <w:r>
        <w:rPr>
          <w:rFonts w:ascii="Courier New" w:hAnsi="Courier New" w:cs="Courier New"/>
          <w:noProof/>
          <w:color w:val="00B050"/>
          <w:sz w:val="18"/>
          <w:lang w:val="en-GB" w:eastAsia="en-GB"/>
        </w:rPr>
        <w:t>0101</w:t>
      </w:r>
      <w:r>
        <w:rPr>
          <w:rFonts w:ascii="Courier New" w:hAnsi="Courier New" w:cs="Courier New"/>
          <w:noProof/>
          <w:color w:val="FF0000"/>
          <w:sz w:val="18"/>
          <w:lang w:val="en-GB" w:eastAsia="en-GB"/>
        </w:rPr>
        <w:t>00 01001</w:t>
      </w:r>
      <w:r>
        <w:rPr>
          <w:rFonts w:ascii="Courier New" w:hAnsi="Courier New" w:cs="Courier New"/>
          <w:noProof/>
          <w:color w:val="0070C0"/>
          <w:sz w:val="18"/>
          <w:lang w:val="en-GB" w:eastAsia="en-GB"/>
        </w:rPr>
        <w:t>011</w:t>
      </w:r>
      <w:r>
        <w:rPr>
          <w:rFonts w:ascii="Courier New" w:hAnsi="Courier New" w:cs="Courier New"/>
          <w:noProof/>
          <w:sz w:val="18"/>
          <w:lang w:val="en-GB" w:eastAsia="en-GB"/>
        </w:rPr>
        <w:t xml:space="preserve"> </w:t>
      </w:r>
    </w:p>
    <w:p w14:paraId="6CE947CE" w14:textId="77777777" w:rsidR="00000000" w:rsidRDefault="009D64FD">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w:t>
      </w:r>
      <w:r>
        <w:rPr>
          <w:rFonts w:ascii="Courier New" w:hAnsi="Courier New" w:cs="Courier New"/>
          <w:noProof/>
          <w:color w:val="7030A0"/>
          <w:sz w:val="18"/>
          <w:lang w:val="en-GB" w:eastAsia="en-GB"/>
        </w:rPr>
        <w:t>DD</w:t>
      </w:r>
      <w:r>
        <w:rPr>
          <w:rFonts w:ascii="Courier New" w:hAnsi="Courier New" w:cs="Courier New"/>
          <w:noProof/>
          <w:color w:val="00B050"/>
          <w:sz w:val="18"/>
          <w:lang w:val="en-GB" w:eastAsia="en-GB"/>
        </w:rPr>
        <w:t>CCCC</w:t>
      </w:r>
      <w:r>
        <w:rPr>
          <w:rFonts w:ascii="Courier New" w:hAnsi="Courier New" w:cs="Courier New"/>
          <w:noProof/>
          <w:color w:val="FF0000"/>
          <w:sz w:val="18"/>
          <w:lang w:val="en-GB" w:eastAsia="en-GB"/>
        </w:rPr>
        <w:t>BB BBBBB</w:t>
      </w:r>
      <w:r>
        <w:rPr>
          <w:rFonts w:ascii="Courier New" w:hAnsi="Courier New" w:cs="Courier New"/>
          <w:noProof/>
          <w:color w:val="0070C0"/>
          <w:sz w:val="18"/>
          <w:lang w:val="en-GB" w:eastAsia="en-GB"/>
        </w:rPr>
        <w:t>AAA</w:t>
      </w:r>
      <w:r>
        <w:rPr>
          <w:rFonts w:ascii="Courier New" w:hAnsi="Courier New" w:cs="Courier New"/>
          <w:noProof/>
          <w:sz w:val="18"/>
          <w:lang w:val="en-GB" w:eastAsia="en-GB"/>
        </w:rPr>
        <w:t xml:space="preserve"> </w:t>
      </w:r>
    </w:p>
    <w:p w14:paraId="4C7499B4" w14:textId="77777777" w:rsidR="00000000"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 M      L</w:t>
      </w:r>
    </w:p>
    <w:p w14:paraId="30396F93" w14:textId="77777777" w:rsidR="00000000"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7030A0"/>
          <w:sz w:val="18"/>
          <w:lang w:val="en-GB" w:eastAsia="en-GB"/>
        </w:rPr>
        <w:t>87</w:t>
      </w:r>
      <w:r>
        <w:rPr>
          <w:rFonts w:ascii="Courier New" w:hAnsi="Courier New" w:cs="Courier New"/>
          <w:noProof/>
          <w:color w:val="00B050"/>
          <w:sz w:val="18"/>
          <w:lang w:val="en-GB" w:eastAsia="en-GB"/>
        </w:rPr>
        <w:t>6543</w:t>
      </w:r>
      <w:r>
        <w:rPr>
          <w:rFonts w:ascii="Courier New" w:hAnsi="Courier New" w:cs="Courier New"/>
          <w:noProof/>
          <w:color w:val="FF0000"/>
          <w:sz w:val="18"/>
          <w:lang w:val="en-GB" w:eastAsia="en-GB"/>
        </w:rPr>
        <w:t>21 87654</w:t>
      </w:r>
      <w:r>
        <w:rPr>
          <w:rFonts w:ascii="Courier New" w:hAnsi="Courier New" w:cs="Courier New"/>
          <w:noProof/>
          <w:color w:val="0070C0"/>
          <w:sz w:val="18"/>
          <w:lang w:val="en-GB" w:eastAsia="en-GB"/>
        </w:rPr>
        <w:t>321</w:t>
      </w:r>
      <w:r>
        <w:rPr>
          <w:rFonts w:ascii="Courier New" w:hAnsi="Courier New" w:cs="Courier New"/>
          <w:noProof/>
          <w:sz w:val="18"/>
          <w:lang w:val="en-GB" w:eastAsia="en-GB"/>
        </w:rPr>
        <w:t xml:space="preserve"> </w:t>
      </w:r>
    </w:p>
    <w:p w14:paraId="267A246F" w14:textId="77777777" w:rsidR="00000000"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Byte </w:t>
      </w:r>
      <w:r>
        <w:rPr>
          <w:rFonts w:ascii="Courier New" w:hAnsi="Courier New" w:cs="Courier New"/>
          <w:noProof/>
          <w:sz w:val="18"/>
          <w:lang w:val="en-GB" w:eastAsia="en-GB"/>
        </w:rPr>
        <w:t>Position ----2--- ----1---</w:t>
      </w:r>
      <w:bookmarkStart w:id="3420" w:name="_Toc391372301"/>
    </w:p>
    <w:p w14:paraId="36D47B7C" w14:textId="77777777" w:rsidR="00000000" w:rsidRDefault="009D64FD">
      <w:pPr>
        <w:keepLines/>
      </w:pPr>
      <w:r>
        <w:t>With this reorientation, the bits of the element 'B' are once again displayed adjacently. Within the bits of an individual element the most significant bit is on the left, least significant on the right, consistent with the way t</w:t>
      </w:r>
      <w:r>
        <w:t>he bytes themselves are presented.</w:t>
      </w:r>
    </w:p>
    <w:p w14:paraId="109210A0" w14:textId="77777777" w:rsidR="00000000" w:rsidRDefault="009D64FD">
      <w:r>
        <w:t>Often the specification documents for data formats that with least-significant-bit-first bit order will describe data using this Right-to-Left presentation style.</w:t>
      </w:r>
    </w:p>
    <w:p w14:paraId="4E949607" w14:textId="77777777" w:rsidR="00000000" w:rsidRDefault="009D64FD"/>
    <w:p w14:paraId="354C6475" w14:textId="77777777" w:rsidR="00000000" w:rsidRDefault="009D64FD">
      <w:pPr>
        <w:pStyle w:val="Heading3"/>
        <w:rPr>
          <w:rFonts w:eastAsia="Times New Roman"/>
        </w:rPr>
      </w:pPr>
      <w:bookmarkStart w:id="3421" w:name="_Toc25589800"/>
      <w:bookmarkStart w:id="3422" w:name="_Toc396997417"/>
      <w:bookmarkStart w:id="3423" w:name="_Toc394673894"/>
      <w:bookmarkEnd w:id="3420"/>
      <w:r>
        <w:rPr>
          <w:rFonts w:eastAsia="Times New Roman"/>
        </w:rPr>
        <w:t>dfdl:bitOrder and Grammar Regions</w:t>
      </w:r>
      <w:bookmarkEnd w:id="3421"/>
      <w:bookmarkEnd w:id="3422"/>
      <w:bookmarkEnd w:id="3423"/>
    </w:p>
    <w:p w14:paraId="4EB6B525" w14:textId="77777777" w:rsidR="00000000" w:rsidRDefault="009D64FD">
      <w:pPr>
        <w:keepNext/>
        <w:rPr>
          <w:szCs w:val="24"/>
        </w:rPr>
      </w:pPr>
      <w:r>
        <w:rPr>
          <w:szCs w:val="24"/>
        </w:rPr>
        <w:t>When any grammar region appears before (to the left of) or after (to the right of) another grammar region in the grammar rules of Section 9.2, and the boundary between the two falls within a byte rather than on a byte boundary, then the dfdl:bitOrder deter</w:t>
      </w:r>
      <w:r>
        <w:rPr>
          <w:szCs w:val="24"/>
        </w:rPr>
        <w:t xml:space="preserve">mines which bits are occupied by the regions. </w:t>
      </w:r>
    </w:p>
    <w:p w14:paraId="525021B6" w14:textId="77777777" w:rsidR="00000000" w:rsidRDefault="009D64FD">
      <w:r>
        <w:t xml:space="preserve">In general, the notion of </w:t>
      </w:r>
      <w:r>
        <w:rPr>
          <w:i/>
        </w:rPr>
        <w:t>before</w:t>
      </w:r>
      <w:r>
        <w:t xml:space="preserve"> means occupying lower-numbered bit positions, and the bit positions are numbered according to dfdl:bitOrder. Hence, when dfdl:bitOrder is 'mostSignificantBitFirst', grammar reg</w:t>
      </w:r>
      <w:r>
        <w:t>ions that are before, will occupy more-significant bits, and when dfdl:bitOrder is 'leastSignificantBitFirst', grammar regions that are before will occupy less-significant bits.</w:t>
      </w:r>
    </w:p>
    <w:p w14:paraId="672A11B7" w14:textId="77777777" w:rsidR="00000000" w:rsidRDefault="009D64FD"/>
    <w:p w14:paraId="53F68813" w14:textId="77777777" w:rsidR="00000000" w:rsidRDefault="009D64FD">
      <w:pPr>
        <w:pStyle w:val="Heading1"/>
        <w:rPr>
          <w:rFonts w:eastAsia="Times New Roman"/>
        </w:rPr>
      </w:pPr>
      <w:bookmarkStart w:id="3424" w:name="_Toc322911618"/>
      <w:bookmarkStart w:id="3425" w:name="_Toc322912157"/>
      <w:bookmarkStart w:id="3426" w:name="_Toc329093007"/>
      <w:bookmarkStart w:id="3427" w:name="_Toc332701520"/>
      <w:bookmarkStart w:id="3428" w:name="_Toc332701827"/>
      <w:bookmarkStart w:id="3429" w:name="_Toc332711621"/>
      <w:bookmarkStart w:id="3430" w:name="_Toc332711929"/>
      <w:bookmarkStart w:id="3431" w:name="_Toc332712231"/>
      <w:bookmarkStart w:id="3432" w:name="_Toc332724147"/>
      <w:bookmarkStart w:id="3433" w:name="_Toc332724447"/>
      <w:bookmarkStart w:id="3434" w:name="_Toc341102743"/>
      <w:bookmarkStart w:id="3435" w:name="_Toc347241476"/>
      <w:bookmarkStart w:id="3436" w:name="_Toc347744669"/>
      <w:bookmarkStart w:id="3437" w:name="_Toc348984452"/>
      <w:bookmarkStart w:id="3438" w:name="_Toc348984757"/>
      <w:bookmarkStart w:id="3439" w:name="_Toc349037920"/>
      <w:bookmarkStart w:id="3440" w:name="_Toc349038225"/>
      <w:bookmarkStart w:id="3441" w:name="_Toc349042718"/>
      <w:bookmarkStart w:id="3442" w:name="_Toc349642139"/>
      <w:bookmarkStart w:id="3443" w:name="_Toc351912716"/>
      <w:bookmarkStart w:id="3444" w:name="_Toc351914737"/>
      <w:bookmarkStart w:id="3445" w:name="_Toc351915203"/>
      <w:bookmarkStart w:id="3446" w:name="_Toc361231260"/>
      <w:bookmarkStart w:id="3447" w:name="_Toc361231786"/>
      <w:bookmarkStart w:id="3448" w:name="_Toc362445084"/>
      <w:bookmarkStart w:id="3449" w:name="_Toc363909006"/>
      <w:bookmarkStart w:id="3450" w:name="_Toc364463429"/>
      <w:bookmarkStart w:id="3451" w:name="_Toc366078027"/>
      <w:bookmarkStart w:id="3452" w:name="_Toc366078646"/>
      <w:bookmarkStart w:id="3453" w:name="_Toc366079631"/>
      <w:bookmarkStart w:id="3454" w:name="_Toc366080243"/>
      <w:bookmarkStart w:id="3455" w:name="_Toc366080852"/>
      <w:bookmarkStart w:id="3456" w:name="_Toc366505192"/>
      <w:bookmarkStart w:id="3457" w:name="_Toc366508561"/>
      <w:bookmarkStart w:id="3458" w:name="_Toc366513062"/>
      <w:bookmarkStart w:id="3459" w:name="_Toc366574251"/>
      <w:bookmarkStart w:id="3460" w:name="_Toc366578044"/>
      <w:bookmarkStart w:id="3461" w:name="_Toc366578638"/>
      <w:bookmarkStart w:id="3462" w:name="_Toc366579230"/>
      <w:bookmarkStart w:id="3463" w:name="_Toc366579821"/>
      <w:bookmarkStart w:id="3464" w:name="_Toc366580413"/>
      <w:bookmarkStart w:id="3465" w:name="_Toc366581004"/>
      <w:bookmarkStart w:id="3466" w:name="_Toc366581596"/>
      <w:bookmarkStart w:id="3467" w:name="_Toc177399080"/>
      <w:bookmarkStart w:id="3468" w:name="_Toc175057367"/>
      <w:bookmarkStart w:id="3469" w:name="_Toc199516306"/>
      <w:bookmarkStart w:id="3470" w:name="_Toc194983970"/>
      <w:bookmarkStart w:id="3471" w:name="_Toc243112818"/>
      <w:bookmarkStart w:id="3472" w:name="_Ref255476176"/>
      <w:bookmarkStart w:id="3473" w:name="_Toc349042719"/>
      <w:bookmarkStart w:id="3474" w:name="_Toc25589801"/>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r>
        <w:rPr>
          <w:rFonts w:eastAsia="Times New Roman"/>
        </w:rPr>
        <w:t>Framing</w:t>
      </w:r>
      <w:bookmarkEnd w:id="3467"/>
      <w:bookmarkEnd w:id="3468"/>
      <w:bookmarkEnd w:id="3469"/>
      <w:bookmarkEnd w:id="3470"/>
      <w:bookmarkEnd w:id="3471"/>
      <w:bookmarkEnd w:id="3472"/>
      <w:bookmarkEnd w:id="3473"/>
      <w:bookmarkEnd w:id="3474"/>
    </w:p>
    <w:p w14:paraId="33CF1EA4" w14:textId="77777777" w:rsidR="00000000" w:rsidRDefault="009D64FD">
      <w:pPr>
        <w:pStyle w:val="nobreak"/>
      </w:pPr>
      <w:r>
        <w:t>Several properties are common across the various framing styles or ar</w:t>
      </w:r>
      <w:r>
        <w:t>e used to distinguish them. Generally these have to do with position and length for text, bit fields, or opaque data.</w:t>
      </w:r>
    </w:p>
    <w:p w14:paraId="2BD735F9" w14:textId="77777777" w:rsidR="00000000" w:rsidRDefault="009D64FD">
      <w:pPr>
        <w:pStyle w:val="Heading2"/>
        <w:rPr>
          <w:rFonts w:eastAsia="Times New Roman"/>
        </w:rPr>
      </w:pPr>
      <w:bookmarkStart w:id="3475" w:name="_Toc25589802"/>
      <w:bookmarkStart w:id="3476" w:name="_Toc349042720"/>
      <w:bookmarkStart w:id="3477" w:name="_Toc243112819"/>
      <w:bookmarkStart w:id="3478" w:name="_Toc194983971"/>
      <w:bookmarkStart w:id="3479" w:name="_Toc199516307"/>
      <w:bookmarkStart w:id="3480" w:name="_Toc175057368"/>
      <w:bookmarkStart w:id="3481" w:name="_Toc177399081"/>
      <w:bookmarkStart w:id="3482" w:name="_Toc140549617"/>
      <w:bookmarkStart w:id="3483" w:name="_Toc130873645"/>
      <w:r>
        <w:rPr>
          <w:rFonts w:eastAsia="Times New Roman"/>
        </w:rPr>
        <w:t>Aligned Data</w:t>
      </w:r>
      <w:bookmarkEnd w:id="3475"/>
      <w:bookmarkEnd w:id="3476"/>
      <w:bookmarkEnd w:id="3477"/>
      <w:bookmarkEnd w:id="3478"/>
      <w:bookmarkEnd w:id="3479"/>
      <w:bookmarkEnd w:id="3480"/>
      <w:bookmarkEnd w:id="3481"/>
      <w:bookmarkEnd w:id="3482"/>
      <w:bookmarkEnd w:id="3483"/>
    </w:p>
    <w:p w14:paraId="7A3E545D" w14:textId="77777777" w:rsidR="00000000" w:rsidRDefault="009D64FD">
      <w:pPr>
        <w:rPr>
          <w:rFonts w:cs="Arial"/>
        </w:rPr>
      </w:pPr>
      <w:r>
        <w:rPr>
          <w:rFonts w:cs="Arial"/>
        </w:rPr>
        <w:t>Alignment properties control the leading alignment and trailing alignment regions.</w:t>
      </w:r>
    </w:p>
    <w:p w14:paraId="44377BDB" w14:textId="77777777" w:rsidR="00000000" w:rsidRDefault="009D64FD">
      <w:pPr>
        <w:rPr>
          <w:rFonts w:cs="Arial"/>
        </w:rPr>
      </w:pPr>
      <w:r>
        <w:rPr>
          <w:rFonts w:cs="Arial"/>
        </w:rPr>
        <w:t xml:space="preserve">When the alignment properties are applied </w:t>
      </w:r>
      <w:r>
        <w:rPr>
          <w:rFonts w:cs="Arial"/>
        </w:rPr>
        <w:t>to an array element, the properties are applied to each occurrence of the element; that is, not only to the first occurrence.</w:t>
      </w:r>
    </w:p>
    <w:p w14:paraId="1F975501" w14:textId="77777777" w:rsidR="00000000" w:rsidRDefault="009D64FD">
      <w:pPr>
        <w:rPr>
          <w:rFonts w:cs="Arial"/>
        </w:rPr>
      </w:pPr>
      <w:r>
        <w:rPr>
          <w:rFonts w:cs="Arial"/>
        </w:rPr>
        <w:t>The following properties are used to define alignment rules.</w:t>
      </w:r>
    </w:p>
    <w:p w14:paraId="0BA4D60B" w14:textId="77777777" w:rsidR="00000000" w:rsidRDefault="009D64FD">
      <w:pPr>
        <w:rPr>
          <w:rFonts w:cs="Arial"/>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6"/>
        <w:gridCol w:w="7074"/>
      </w:tblGrid>
      <w:tr w:rsidR="00000000" w14:paraId="02C79368"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DB40CD5" w14:textId="77777777" w:rsidR="00000000" w:rsidRDefault="009D64FD">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F5D20FF" w14:textId="77777777" w:rsidR="00000000" w:rsidRDefault="009D64FD">
            <w:pPr>
              <w:rPr>
                <w:rFonts w:cs="Arial"/>
                <w:b/>
              </w:rPr>
            </w:pPr>
            <w:r>
              <w:rPr>
                <w:rFonts w:cs="Arial"/>
                <w:b/>
              </w:rPr>
              <w:t>Description</w:t>
            </w:r>
          </w:p>
        </w:tc>
      </w:tr>
      <w:tr w:rsidR="00000000" w14:paraId="29EA5D67" w14:textId="77777777">
        <w:tc>
          <w:tcPr>
            <w:tcW w:w="0" w:type="auto"/>
            <w:tcBorders>
              <w:top w:val="single" w:sz="4" w:space="0" w:color="auto"/>
              <w:left w:val="single" w:sz="4" w:space="0" w:color="auto"/>
              <w:bottom w:val="single" w:sz="4" w:space="0" w:color="auto"/>
              <w:right w:val="single" w:sz="4" w:space="0" w:color="auto"/>
            </w:tcBorders>
            <w:hideMark/>
          </w:tcPr>
          <w:p w14:paraId="3D6EBC2C" w14:textId="77777777" w:rsidR="00000000" w:rsidRDefault="009D64FD">
            <w:r>
              <w:t>alignment</w:t>
            </w:r>
          </w:p>
        </w:tc>
        <w:tc>
          <w:tcPr>
            <w:tcW w:w="0" w:type="auto"/>
            <w:tcBorders>
              <w:top w:val="single" w:sz="4" w:space="0" w:color="auto"/>
              <w:left w:val="single" w:sz="4" w:space="0" w:color="auto"/>
              <w:bottom w:val="single" w:sz="4" w:space="0" w:color="auto"/>
              <w:right w:val="single" w:sz="4" w:space="0" w:color="auto"/>
            </w:tcBorders>
            <w:hideMark/>
          </w:tcPr>
          <w:p w14:paraId="5C35B116" w14:textId="77777777" w:rsidR="00000000" w:rsidRDefault="009D64FD">
            <w:r>
              <w:t>Non-negative Integer or 'implic</w:t>
            </w:r>
            <w:r>
              <w:t>it'</w:t>
            </w:r>
          </w:p>
          <w:p w14:paraId="12D78651" w14:textId="77777777" w:rsidR="00000000" w:rsidRDefault="009D64FD">
            <w:r>
              <w:t xml:space="preserve">A non-negative number that gives the alignment required for the beginning of the item. If alignment is needed then the size of the </w:t>
            </w:r>
            <w:r>
              <w:rPr>
                <w:b/>
                <w:i/>
              </w:rPr>
              <w:t>AlignmentFill</w:t>
            </w:r>
            <w:r>
              <w:t xml:space="preserve"> grammar region will be non-zero if the item must be aligned to a boundary.</w:t>
            </w:r>
          </w:p>
          <w:p w14:paraId="7148856C" w14:textId="77777777" w:rsidR="00000000" w:rsidRDefault="009D64FD">
            <w:r>
              <w:t>'implicit' specifies that the na</w:t>
            </w:r>
            <w:r>
              <w:t xml:space="preserve">tural alignment for the representation type is used. See the table of implicit alignments </w:t>
            </w:r>
            <w:r>
              <w:fldChar w:fldCharType="begin"/>
            </w:r>
            <w:r>
              <w:instrText xml:space="preserve"> REF _Ref251664433 \h </w:instrText>
            </w:r>
            <w:r>
              <w:fldChar w:fldCharType="separate"/>
            </w:r>
            <w:r>
              <w:t xml:space="preserve">Table </w:t>
            </w:r>
            <w:r>
              <w:rPr>
                <w:noProof/>
              </w:rPr>
              <w:t>14 Implicit Alignment in bits</w:t>
            </w:r>
            <w:r>
              <w:fldChar w:fldCharType="end"/>
            </w:r>
            <w:r>
              <w:t xml:space="preserve"> for simple elements. The 'implicit' align</w:t>
            </w:r>
            <w:r>
              <w:t>ment of a complex element is the alignment of its model group. The 'implicit' alignment of a model group is always 1. If alignment is 'implicit' then dfdl:alignmentUnits is ignored.</w:t>
            </w:r>
          </w:p>
          <w:p w14:paraId="063382B0" w14:textId="77777777" w:rsidR="00000000" w:rsidRDefault="009D64FD">
            <w:r>
              <w:t>For textual data, minimum alignment is mandated by the character-set encod</w:t>
            </w:r>
            <w:r>
              <w:t xml:space="preserve">ing, and this property must be 'implicit' or set to a multiple of the character-set's mandatory alignment. See Section </w:t>
            </w:r>
            <w:r>
              <w:fldChar w:fldCharType="begin"/>
            </w:r>
            <w:r>
              <w:instrText xml:space="preserve"> REF _Ref346455586 \r \h </w:instrText>
            </w:r>
            <w:r>
              <w:fldChar w:fldCharType="separate"/>
            </w:r>
            <w:r>
              <w:t>12.1.2</w:t>
            </w:r>
            <w:r>
              <w:fldChar w:fldCharType="end"/>
            </w:r>
            <w:r>
              <w:t xml:space="preserve">. </w:t>
            </w:r>
          </w:p>
          <w:p w14:paraId="0129568F" w14:textId="77777777" w:rsidR="00000000" w:rsidRDefault="009D64FD">
            <w:r>
              <w:t>Annotation: dfdl:element, dfdl:simp</w:t>
            </w:r>
            <w:r>
              <w:t>leType, dfdl:sequence, dfdl:choice, dfdl:group</w:t>
            </w:r>
          </w:p>
        </w:tc>
      </w:tr>
      <w:tr w:rsidR="00000000" w14:paraId="0CBEBD9C" w14:textId="77777777">
        <w:tc>
          <w:tcPr>
            <w:tcW w:w="0" w:type="auto"/>
            <w:tcBorders>
              <w:top w:val="single" w:sz="4" w:space="0" w:color="auto"/>
              <w:left w:val="single" w:sz="4" w:space="0" w:color="auto"/>
              <w:bottom w:val="single" w:sz="4" w:space="0" w:color="auto"/>
              <w:right w:val="single" w:sz="4" w:space="0" w:color="auto"/>
            </w:tcBorders>
            <w:hideMark/>
          </w:tcPr>
          <w:p w14:paraId="1F0E0DC4" w14:textId="77777777" w:rsidR="00000000" w:rsidRDefault="009D64FD">
            <w:r>
              <w:t>alignmentUnits</w:t>
            </w:r>
          </w:p>
        </w:tc>
        <w:tc>
          <w:tcPr>
            <w:tcW w:w="0" w:type="auto"/>
            <w:tcBorders>
              <w:top w:val="single" w:sz="4" w:space="0" w:color="auto"/>
              <w:left w:val="single" w:sz="4" w:space="0" w:color="auto"/>
              <w:bottom w:val="single" w:sz="4" w:space="0" w:color="auto"/>
              <w:right w:val="single" w:sz="4" w:space="0" w:color="auto"/>
            </w:tcBorders>
            <w:hideMark/>
          </w:tcPr>
          <w:p w14:paraId="7932D2E8" w14:textId="77777777" w:rsidR="00000000" w:rsidRDefault="009D64FD">
            <w:r>
              <w:t>Enum</w:t>
            </w:r>
          </w:p>
          <w:p w14:paraId="2DD20767" w14:textId="77777777" w:rsidR="00000000" w:rsidRDefault="009D64FD">
            <w:r>
              <w:t>Valid values are 'bits' or 'bytes'</w:t>
            </w:r>
          </w:p>
          <w:p w14:paraId="6D72D90D" w14:textId="77777777" w:rsidR="00000000" w:rsidRDefault="009D64FD">
            <w:r>
              <w:t xml:space="preserve">Scales the </w:t>
            </w:r>
            <w:r>
              <w:t>alignment so alignment can be specified in either units of bits or units of bytes.</w:t>
            </w:r>
          </w:p>
          <w:p w14:paraId="69FDB15F" w14:textId="77777777" w:rsidR="00000000" w:rsidRDefault="009D64FD">
            <w:r>
              <w:t>Only used when dfdl:alignment not 'implicit'</w:t>
            </w:r>
          </w:p>
          <w:p w14:paraId="448A67D9" w14:textId="77777777" w:rsidR="00000000" w:rsidRDefault="009D64FD">
            <w:r>
              <w:t>Annotation: dfdl:element, dfdl:simpleType, dfdl:sequence, dfdl:choice, dfdl:group</w:t>
            </w:r>
          </w:p>
        </w:tc>
      </w:tr>
      <w:tr w:rsidR="00000000" w14:paraId="72F70BE5" w14:textId="77777777">
        <w:tc>
          <w:tcPr>
            <w:tcW w:w="0" w:type="auto"/>
            <w:tcBorders>
              <w:top w:val="single" w:sz="4" w:space="0" w:color="auto"/>
              <w:left w:val="single" w:sz="4" w:space="0" w:color="auto"/>
              <w:bottom w:val="single" w:sz="4" w:space="0" w:color="auto"/>
              <w:right w:val="single" w:sz="4" w:space="0" w:color="auto"/>
            </w:tcBorders>
            <w:hideMark/>
          </w:tcPr>
          <w:p w14:paraId="0C7CD1FB" w14:textId="77777777" w:rsidR="00000000" w:rsidRDefault="009D64FD">
            <w:r>
              <w:t>fillByte</w:t>
            </w:r>
          </w:p>
        </w:tc>
        <w:tc>
          <w:tcPr>
            <w:tcW w:w="0" w:type="auto"/>
            <w:tcBorders>
              <w:top w:val="single" w:sz="4" w:space="0" w:color="auto"/>
              <w:left w:val="single" w:sz="4" w:space="0" w:color="auto"/>
              <w:bottom w:val="single" w:sz="4" w:space="0" w:color="auto"/>
              <w:right w:val="single" w:sz="4" w:space="0" w:color="auto"/>
            </w:tcBorders>
            <w:hideMark/>
          </w:tcPr>
          <w:p w14:paraId="2B904887" w14:textId="77777777" w:rsidR="00000000" w:rsidRDefault="009D64FD">
            <w:r>
              <w:t>DFDL String Literal</w:t>
            </w:r>
          </w:p>
          <w:p w14:paraId="593B1B50" w14:textId="77777777" w:rsidR="00000000" w:rsidRDefault="009D64FD">
            <w:r>
              <w:t>A single byte sp</w:t>
            </w:r>
            <w:r>
              <w:t>ecified as a DFDL byte value entity or a single character. If a character is specified, it must be a single-byte character in the applicable encoding.</w:t>
            </w:r>
          </w:p>
          <w:p w14:paraId="4B93B5B6" w14:textId="77777777" w:rsidR="00000000" w:rsidRDefault="009D64FD">
            <w:r>
              <w:t>Used on unparsing to fill empty space such as between two aligned elements.</w:t>
            </w:r>
          </w:p>
          <w:p w14:paraId="7CAEE54C" w14:textId="77777777" w:rsidR="00000000" w:rsidRDefault="009D64FD">
            <w:r>
              <w:t>Used to fill these regions sp</w:t>
            </w:r>
            <w:r>
              <w:t xml:space="preserve">ecified in the grammar: </w:t>
            </w:r>
            <w:r>
              <w:rPr>
                <w:b/>
                <w:i/>
              </w:rPr>
              <w:t>RightFill</w:t>
            </w:r>
            <w:r>
              <w:t xml:space="preserve">, </w:t>
            </w:r>
            <w:r>
              <w:rPr>
                <w:b/>
                <w:bCs/>
                <w:i/>
              </w:rPr>
              <w:t>Element</w:t>
            </w:r>
            <w:r>
              <w:rPr>
                <w:b/>
                <w:i/>
              </w:rPr>
              <w:t>Unused</w:t>
            </w:r>
            <w:r>
              <w:rPr>
                <w:bCs/>
              </w:rPr>
              <w:t xml:space="preserve">, </w:t>
            </w:r>
            <w:r>
              <w:rPr>
                <w:b/>
                <w:bCs/>
                <w:i/>
              </w:rPr>
              <w:t>ChoiceUnused</w:t>
            </w:r>
            <w:r>
              <w:rPr>
                <w:b/>
                <w:i/>
              </w:rPr>
              <w:t>,</w:t>
            </w:r>
            <w:r>
              <w:t xml:space="preserve"> </w:t>
            </w:r>
            <w:r>
              <w:rPr>
                <w:b/>
                <w:i/>
              </w:rPr>
              <w:t>LeadingSkip</w:t>
            </w:r>
            <w:r>
              <w:t xml:space="preserve">, </w:t>
            </w:r>
            <w:r>
              <w:rPr>
                <w:b/>
                <w:i/>
              </w:rPr>
              <w:t>AlignmentFill</w:t>
            </w:r>
            <w:r>
              <w:t xml:space="preserve">, and </w:t>
            </w:r>
            <w:r>
              <w:rPr>
                <w:b/>
                <w:i/>
              </w:rPr>
              <w:t>TrailingSkip</w:t>
            </w:r>
            <w:r>
              <w:rPr>
                <w:bCs/>
              </w:rPr>
              <w:t>.</w:t>
            </w:r>
            <w:r>
              <w:t xml:space="preserve"> </w:t>
            </w:r>
          </w:p>
          <w:p w14:paraId="5C9FA12C" w14:textId="77777777" w:rsidR="00000000" w:rsidRDefault="009D64FD">
            <w:r>
              <w:t xml:space="preserve">Annotation: dfdl:element, dfdl:simpleType, dfdl:sequence, dfdl:choice, dfdl:group  </w:t>
            </w:r>
          </w:p>
        </w:tc>
      </w:tr>
      <w:tr w:rsidR="00000000" w14:paraId="4B5A0A73" w14:textId="77777777">
        <w:tc>
          <w:tcPr>
            <w:tcW w:w="0" w:type="auto"/>
            <w:tcBorders>
              <w:top w:val="single" w:sz="4" w:space="0" w:color="auto"/>
              <w:left w:val="single" w:sz="4" w:space="0" w:color="auto"/>
              <w:bottom w:val="single" w:sz="4" w:space="0" w:color="auto"/>
              <w:right w:val="single" w:sz="4" w:space="0" w:color="auto"/>
            </w:tcBorders>
            <w:hideMark/>
          </w:tcPr>
          <w:p w14:paraId="0A903426" w14:textId="77777777" w:rsidR="00000000" w:rsidRDefault="009D64FD">
            <w:r>
              <w:t>leadingSkip</w:t>
            </w:r>
          </w:p>
        </w:tc>
        <w:tc>
          <w:tcPr>
            <w:tcW w:w="0" w:type="auto"/>
            <w:tcBorders>
              <w:top w:val="single" w:sz="4" w:space="0" w:color="auto"/>
              <w:left w:val="single" w:sz="4" w:space="0" w:color="auto"/>
              <w:bottom w:val="single" w:sz="4" w:space="0" w:color="auto"/>
              <w:right w:val="single" w:sz="4" w:space="0" w:color="auto"/>
            </w:tcBorders>
            <w:hideMark/>
          </w:tcPr>
          <w:p w14:paraId="592D5545" w14:textId="77777777" w:rsidR="00000000" w:rsidRDefault="009D64FD">
            <w:r>
              <w:t>Non-negative Integer</w:t>
            </w:r>
          </w:p>
          <w:p w14:paraId="3B2D0C23" w14:textId="77777777" w:rsidR="00000000" w:rsidRDefault="009D64FD">
            <w:r>
              <w:t>A non-negative number of by</w:t>
            </w:r>
            <w:r>
              <w:t xml:space="preserve">tes or bits, depending on dfdl:alignmentUnits, to skip before alignment is applied. </w:t>
            </w:r>
            <w:r>
              <w:rPr>
                <w:szCs w:val="18"/>
              </w:rPr>
              <w:t>Gives the size of the grammar region having the same name.</w:t>
            </w:r>
          </w:p>
          <w:p w14:paraId="4A376CE9" w14:textId="77777777" w:rsidR="00000000" w:rsidRDefault="009D64FD">
            <w:r>
              <w:t>Annotation: dfdl:element, dfdl:simpleType, dfdl:sequence, dfdl:choice, dfdl:group</w:t>
            </w:r>
          </w:p>
        </w:tc>
      </w:tr>
      <w:tr w:rsidR="00000000" w14:paraId="2A35A8E6" w14:textId="77777777">
        <w:tc>
          <w:tcPr>
            <w:tcW w:w="0" w:type="auto"/>
            <w:tcBorders>
              <w:top w:val="single" w:sz="4" w:space="0" w:color="auto"/>
              <w:left w:val="single" w:sz="4" w:space="0" w:color="auto"/>
              <w:bottom w:val="single" w:sz="4" w:space="0" w:color="auto"/>
              <w:right w:val="single" w:sz="4" w:space="0" w:color="auto"/>
            </w:tcBorders>
            <w:hideMark/>
          </w:tcPr>
          <w:p w14:paraId="584FB584" w14:textId="77777777" w:rsidR="00000000" w:rsidRDefault="009D64FD">
            <w:r>
              <w:t>trailingSkip</w:t>
            </w:r>
          </w:p>
        </w:tc>
        <w:tc>
          <w:tcPr>
            <w:tcW w:w="0" w:type="auto"/>
            <w:tcBorders>
              <w:top w:val="single" w:sz="4" w:space="0" w:color="auto"/>
              <w:left w:val="single" w:sz="4" w:space="0" w:color="auto"/>
              <w:bottom w:val="single" w:sz="4" w:space="0" w:color="auto"/>
              <w:right w:val="single" w:sz="4" w:space="0" w:color="auto"/>
            </w:tcBorders>
            <w:hideMark/>
          </w:tcPr>
          <w:p w14:paraId="04F37DB2" w14:textId="77777777" w:rsidR="00000000" w:rsidRDefault="009D64FD">
            <w:r>
              <w:t>Non-negative Integer</w:t>
            </w:r>
          </w:p>
          <w:p w14:paraId="0C29C8FE" w14:textId="77777777" w:rsidR="00000000" w:rsidRDefault="009D64FD">
            <w:pPr>
              <w:rPr>
                <w:szCs w:val="18"/>
              </w:rPr>
            </w:pPr>
            <w:r>
              <w:t>A non-negative number of bytes or bits, depending on dfdl:alignmentUnits, to skip after the element, but before considering the alignment of the next element.</w:t>
            </w:r>
            <w:r>
              <w:rPr>
                <w:szCs w:val="18"/>
              </w:rPr>
              <w:t xml:space="preserve"> Gives the size of the grammar region having the same name.</w:t>
            </w:r>
          </w:p>
          <w:p w14:paraId="3A107C02" w14:textId="77777777" w:rsidR="00000000" w:rsidRDefault="009D64FD">
            <w:r>
              <w:t>If dfdl:trailingS</w:t>
            </w:r>
            <w:r>
              <w:t>kip is specified when dfdl:lengthKind is 'delimited' then a dfdl:terminator must be specified.</w:t>
            </w:r>
          </w:p>
          <w:p w14:paraId="25723A5C" w14:textId="77777777" w:rsidR="00000000" w:rsidRDefault="009D64FD">
            <w:pPr>
              <w:keepNext/>
            </w:pPr>
            <w:r>
              <w:t>Annotation: dfdl:element, dfdl:simpleType, dfdl:sequence, dfdl:choice, dfdl:group</w:t>
            </w:r>
          </w:p>
        </w:tc>
      </w:tr>
    </w:tbl>
    <w:p w14:paraId="679D5259" w14:textId="77777777" w:rsidR="00000000" w:rsidRDefault="009D64FD">
      <w:pPr>
        <w:pStyle w:val="Caption"/>
      </w:pPr>
      <w:r>
        <w:t xml:space="preserve">Table </w:t>
      </w:r>
      <w:r>
        <w:fldChar w:fldCharType="begin"/>
      </w:r>
      <w:r>
        <w:instrText xml:space="preserve"> SEQ Table \* ARABIC </w:instrText>
      </w:r>
      <w:r>
        <w:fldChar w:fldCharType="separate"/>
      </w:r>
      <w:r>
        <w:rPr>
          <w:noProof/>
        </w:rPr>
        <w:t>13</w:t>
      </w:r>
      <w:r>
        <w:fldChar w:fldCharType="end"/>
      </w:r>
      <w:r>
        <w:t xml:space="preserve"> </w:t>
      </w:r>
      <w:r>
        <w:t>Aligned Data Properties</w:t>
      </w:r>
    </w:p>
    <w:p w14:paraId="196D1586" w14:textId="77777777" w:rsidR="00000000" w:rsidRDefault="009D64FD">
      <w:r>
        <w:t xml:space="preserve">There are two properties which control the data alignment by controlling the length of the </w:t>
      </w:r>
      <w:r>
        <w:rPr>
          <w:b/>
          <w:i/>
        </w:rPr>
        <w:t>AlignmentFill</w:t>
      </w:r>
      <w:r>
        <w:t xml:space="preserve"> region</w:t>
      </w:r>
    </w:p>
    <w:p w14:paraId="08DF6C75" w14:textId="77777777" w:rsidR="00000000" w:rsidRDefault="009D64FD">
      <w:pPr>
        <w:numPr>
          <w:ilvl w:val="0"/>
          <w:numId w:val="83"/>
        </w:numPr>
      </w:pPr>
      <w:r>
        <w:t xml:space="preserve">alignment - an integer 1 or greater </w:t>
      </w:r>
    </w:p>
    <w:p w14:paraId="7E506F82" w14:textId="77777777" w:rsidR="00000000" w:rsidRDefault="009D64FD">
      <w:pPr>
        <w:numPr>
          <w:ilvl w:val="0"/>
          <w:numId w:val="83"/>
        </w:numPr>
      </w:pPr>
      <w:r>
        <w:t>alignmentUnits - bits or bytes</w:t>
      </w:r>
    </w:p>
    <w:p w14:paraId="6ED2D877" w14:textId="77777777" w:rsidR="00000000" w:rsidRDefault="009D64FD">
      <w:r>
        <w:t>An element's representation is aligned to N units if</w:t>
      </w:r>
      <w:r>
        <w:t xml:space="preserve"> P is the first position in the representation and P mod N = 1.  When parsing, the position of the first unit of the data stream is 1. </w:t>
      </w:r>
    </w:p>
    <w:p w14:paraId="29C75261" w14:textId="77777777" w:rsidR="00000000" w:rsidRDefault="009D64FD">
      <w:r>
        <w:t>For example, if dfdl:alignment is 4, and dfdl:alignmentUnits is 'bytes', then the element's representation must begin at</w:t>
      </w:r>
      <w:r>
        <w:t xml:space="preserve"> 1 or 1 plus a multiple of 4 bytes.  That is, 1, 5, 9, 13, 17 and so on. </w:t>
      </w:r>
    </w:p>
    <w:p w14:paraId="5EB02489" w14:textId="77777777" w:rsidR="00000000" w:rsidRDefault="009D64FD">
      <w:pPr>
        <w:rPr>
          <w:iCs/>
        </w:rPr>
      </w:pPr>
      <w:r>
        <w:rPr>
          <w:iCs/>
        </w:rPr>
        <w:t xml:space="preserve">The length of the </w:t>
      </w:r>
      <w:r>
        <w:rPr>
          <w:b/>
          <w:bCs/>
          <w:iCs/>
        </w:rPr>
        <w:t>AlignmentFill</w:t>
      </w:r>
      <w:r>
        <w:rPr>
          <w:iCs/>
        </w:rPr>
        <w:t xml:space="preserve"> region is measured in bits. If alignmentUnits is 'bytes' then we multiply the alignment value by 8 to get the bit alignment,  If the position in the d</w:t>
      </w:r>
      <w:r>
        <w:rPr>
          <w:iCs/>
        </w:rPr>
        <w:t xml:space="preserve">ata stream of the start of the </w:t>
      </w:r>
      <w:r>
        <w:rPr>
          <w:b/>
          <w:bCs/>
          <w:iCs/>
        </w:rPr>
        <w:t>AlignmentFill</w:t>
      </w:r>
      <w:r>
        <w:rPr>
          <w:iCs/>
        </w:rPr>
        <w:t xml:space="preserve"> region is bit position N, then the length of the </w:t>
      </w:r>
      <w:r>
        <w:rPr>
          <w:b/>
          <w:bCs/>
          <w:iCs/>
        </w:rPr>
        <w:t>AlignmentFill</w:t>
      </w:r>
      <w:r>
        <w:rPr>
          <w:iCs/>
        </w:rPr>
        <w:t xml:space="preserve"> region is the smallest non-negative integer L such that (L + N) mod B = 1.  The position of the first bit of the aligned component is P = L + N.</w:t>
      </w:r>
    </w:p>
    <w:p w14:paraId="267678AF" w14:textId="77777777" w:rsidR="00000000" w:rsidRDefault="009D64FD">
      <w:r>
        <w:t>The</w:t>
      </w:r>
      <w:r>
        <w:t xml:space="preserve"> </w:t>
      </w:r>
      <w:r>
        <w:rPr>
          <w:b/>
          <w:i/>
        </w:rPr>
        <w:t>LeadingSkip</w:t>
      </w:r>
      <w:r>
        <w:t xml:space="preserve"> and </w:t>
      </w:r>
      <w:r>
        <w:rPr>
          <w:b/>
          <w:i/>
        </w:rPr>
        <w:t>TrailingSkip</w:t>
      </w:r>
      <w:r>
        <w:t xml:space="preserve"> regions length are controlled by two properties of corresponding names and the dfdl:alignmentUnits property.</w:t>
      </w:r>
    </w:p>
    <w:p w14:paraId="2A008E0B" w14:textId="77777777" w:rsidR="00000000" w:rsidRDefault="009D64FD">
      <w:pPr>
        <w:pStyle w:val="Heading3"/>
        <w:rPr>
          <w:rFonts w:eastAsia="Times New Roman"/>
        </w:rPr>
      </w:pPr>
      <w:bookmarkStart w:id="3484" w:name="_Toc25589803"/>
      <w:bookmarkStart w:id="3485" w:name="_Toc349042721"/>
      <w:r>
        <w:rPr>
          <w:rFonts w:eastAsia="Times New Roman"/>
        </w:rPr>
        <w:t>Implicit Alignment</w:t>
      </w:r>
      <w:bookmarkEnd w:id="3484"/>
      <w:bookmarkEnd w:id="3485"/>
    </w:p>
    <w:p w14:paraId="725605DF" w14:textId="77777777" w:rsidR="00000000" w:rsidRDefault="009D64FD">
      <w:pPr>
        <w:pStyle w:val="nobreak"/>
      </w:pPr>
      <w:r>
        <w:t>When dfdl:alignment is 'implicit' the following alignment values are applied for each logical type</w:t>
      </w:r>
      <w:r>
        <w:t>.</w:t>
      </w:r>
    </w:p>
    <w:tbl>
      <w:tblPr>
        <w:tblStyle w:val="Table"/>
        <w:tblW w:w="5000" w:type="pct"/>
        <w:tblInd w:w="0" w:type="dxa"/>
        <w:tblLook w:val="01E0" w:firstRow="1" w:lastRow="1" w:firstColumn="1" w:lastColumn="1" w:noHBand="0" w:noVBand="0"/>
      </w:tblPr>
      <w:tblGrid>
        <w:gridCol w:w="2336"/>
        <w:gridCol w:w="2470"/>
        <w:gridCol w:w="1273"/>
        <w:gridCol w:w="2551"/>
      </w:tblGrid>
      <w:tr w:rsidR="00000000" w14:paraId="1BD0FD77" w14:textId="77777777">
        <w:trPr>
          <w:cnfStyle w:val="100000000000" w:firstRow="1" w:lastRow="0" w:firstColumn="0" w:lastColumn="0" w:oddVBand="0" w:evenVBand="0" w:oddHBand="0" w:evenHBand="0" w:firstRowFirstColumn="0" w:firstRowLastColumn="0" w:lastRowFirstColumn="0" w:lastRowLastColumn="0"/>
          <w:cantSplit/>
        </w:trPr>
        <w:tc>
          <w:tcPr>
            <w:tcW w:w="0" w:type="auto"/>
            <w:vMerge w:val="restart"/>
            <w:hideMark/>
          </w:tcPr>
          <w:p w14:paraId="692C3FF5" w14:textId="77777777" w:rsidR="00000000" w:rsidRDefault="009D64FD">
            <w:pPr>
              <w:keepNext/>
            </w:pPr>
            <w:r>
              <w:t>Type</w:t>
            </w:r>
          </w:p>
        </w:tc>
        <w:tc>
          <w:tcPr>
            <w:tcW w:w="0" w:type="auto"/>
            <w:gridSpan w:val="3"/>
            <w:hideMark/>
          </w:tcPr>
          <w:p w14:paraId="619E9542" w14:textId="77777777" w:rsidR="00000000" w:rsidRDefault="009D64FD">
            <w:pPr>
              <w:keepNext/>
              <w:jc w:val="center"/>
            </w:pPr>
            <w:r>
              <w:t>Alignment</w:t>
            </w:r>
          </w:p>
        </w:tc>
      </w:tr>
      <w:tr w:rsidR="00000000" w14:paraId="5118643F"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9874B4" w14:textId="77777777" w:rsidR="00000000" w:rsidRDefault="009D64FD">
            <w:pPr>
              <w:spacing w:before="0" w:after="0"/>
              <w:rPr>
                <w:b/>
              </w:rPr>
            </w:pP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C1F940" w14:textId="77777777" w:rsidR="00000000" w:rsidRDefault="009D64FD">
            <w:pPr>
              <w:keepNext/>
              <w:keepLines/>
              <w:jc w:val="center"/>
              <w:rPr>
                <w:b/>
                <w:bCs/>
                <w:iCs/>
              </w:rPr>
            </w:pPr>
            <w:r>
              <w:rPr>
                <w:b/>
                <w:bCs/>
                <w:iCs/>
              </w:rPr>
              <w:t>text</w:t>
            </w:r>
          </w:p>
        </w:tc>
        <w:tc>
          <w:tcPr>
            <w:tcW w:w="0" w:type="auto"/>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84009D" w14:textId="77777777" w:rsidR="00000000" w:rsidRDefault="009D64FD">
            <w:pPr>
              <w:keepNext/>
              <w:keepLines/>
              <w:jc w:val="center"/>
              <w:rPr>
                <w:b/>
                <w:bCs/>
                <w:iCs/>
              </w:rPr>
            </w:pPr>
            <w:r>
              <w:rPr>
                <w:b/>
                <w:bCs/>
                <w:iCs/>
              </w:rPr>
              <w:t>binary</w:t>
            </w:r>
          </w:p>
        </w:tc>
      </w:tr>
      <w:tr w:rsidR="00000000" w14:paraId="5A7B612D" w14:textId="77777777">
        <w:trPr>
          <w:cantSplit/>
        </w:trPr>
        <w:tc>
          <w:tcPr>
            <w:tcW w:w="0" w:type="auto"/>
            <w:tcBorders>
              <w:top w:val="single" w:sz="4" w:space="0" w:color="auto"/>
              <w:left w:val="single" w:sz="4" w:space="0" w:color="auto"/>
              <w:bottom w:val="single" w:sz="4" w:space="0" w:color="auto"/>
              <w:right w:val="single" w:sz="4" w:space="0" w:color="auto"/>
            </w:tcBorders>
            <w:hideMark/>
          </w:tcPr>
          <w:p w14:paraId="2FCA9D3A" w14:textId="77777777" w:rsidR="00000000" w:rsidRDefault="009D64FD">
            <w:pPr>
              <w:keepNext/>
              <w:keepLines/>
              <w:rPr>
                <w:bCs/>
              </w:rPr>
            </w:pPr>
            <w:r>
              <w:rPr>
                <w:bCs/>
              </w:rPr>
              <w:t>String</w:t>
            </w:r>
          </w:p>
        </w:tc>
        <w:tc>
          <w:tcPr>
            <w:tcW w:w="0" w:type="auto"/>
            <w:vMerge w:val="restart"/>
            <w:tcBorders>
              <w:top w:val="single" w:sz="4" w:space="0" w:color="auto"/>
              <w:left w:val="single" w:sz="4" w:space="0" w:color="auto"/>
              <w:bottom w:val="single" w:sz="4" w:space="0" w:color="auto"/>
              <w:right w:val="single" w:sz="4" w:space="0" w:color="auto"/>
            </w:tcBorders>
            <w:hideMark/>
          </w:tcPr>
          <w:p w14:paraId="0AFE99D5" w14:textId="77777777" w:rsidR="00000000" w:rsidRDefault="009D64FD">
            <w:pPr>
              <w:keepNext/>
              <w:keepLines/>
            </w:pPr>
            <w:r>
              <w:t xml:space="preserve">Encoding Specific (usually 8 bits, with exceptions: See Section </w:t>
            </w:r>
            <w:r>
              <w:fldChar w:fldCharType="begin"/>
            </w:r>
            <w:r>
              <w:instrText xml:space="preserve"> REF _Ref346455586 \r \h  \* MERGEFORMAT </w:instrText>
            </w:r>
            <w:r>
              <w:fldChar w:fldCharType="separate"/>
            </w:r>
            <w:r>
              <w:t>12.1.2</w:t>
            </w:r>
            <w:r>
              <w:fldChar w:fldCharType="end"/>
            </w:r>
            <w:r>
              <w:t>)</w:t>
            </w:r>
          </w:p>
        </w:tc>
        <w:tc>
          <w:tcPr>
            <w:tcW w:w="0" w:type="auto"/>
            <w:gridSpan w:val="2"/>
            <w:tcBorders>
              <w:top w:val="single" w:sz="4" w:space="0" w:color="auto"/>
              <w:left w:val="single" w:sz="4" w:space="0" w:color="auto"/>
              <w:bottom w:val="single" w:sz="4" w:space="0" w:color="auto"/>
              <w:right w:val="single" w:sz="4" w:space="0" w:color="auto"/>
            </w:tcBorders>
            <w:hideMark/>
          </w:tcPr>
          <w:p w14:paraId="64603919" w14:textId="77777777" w:rsidR="00000000" w:rsidRDefault="009D64FD">
            <w:pPr>
              <w:keepNext/>
              <w:keepLines/>
            </w:pPr>
            <w:r>
              <w:t>Not applicable</w:t>
            </w:r>
          </w:p>
        </w:tc>
      </w:tr>
      <w:tr w:rsidR="00000000" w14:paraId="16511634" w14:textId="77777777">
        <w:trPr>
          <w:cantSplit/>
        </w:trPr>
        <w:tc>
          <w:tcPr>
            <w:tcW w:w="0" w:type="auto"/>
            <w:tcBorders>
              <w:top w:val="single" w:sz="4" w:space="0" w:color="auto"/>
              <w:left w:val="single" w:sz="4" w:space="0" w:color="auto"/>
              <w:bottom w:val="single" w:sz="4" w:space="0" w:color="auto"/>
              <w:right w:val="single" w:sz="4" w:space="0" w:color="auto"/>
            </w:tcBorders>
            <w:hideMark/>
          </w:tcPr>
          <w:p w14:paraId="4A4BE72B" w14:textId="77777777" w:rsidR="00000000" w:rsidRDefault="009D64FD">
            <w:pPr>
              <w:keepNext/>
              <w:keepLines/>
              <w:rPr>
                <w:bCs/>
              </w:rPr>
            </w:pPr>
            <w:r>
              <w:rPr>
                <w:bCs/>
              </w:rPr>
              <w:t>Float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F04512" w14:textId="77777777" w:rsidR="00000000" w:rsidRDefault="009D64FD">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0896A553" w14:textId="77777777" w:rsidR="00000000" w:rsidRDefault="009D64FD">
            <w:pPr>
              <w:keepNext/>
              <w:keepLines/>
            </w:pPr>
            <w:r>
              <w:t>32</w:t>
            </w:r>
          </w:p>
        </w:tc>
      </w:tr>
      <w:tr w:rsidR="00000000" w14:paraId="7FA497E2" w14:textId="77777777">
        <w:trPr>
          <w:cantSplit/>
        </w:trPr>
        <w:tc>
          <w:tcPr>
            <w:tcW w:w="0" w:type="auto"/>
            <w:tcBorders>
              <w:top w:val="single" w:sz="4" w:space="0" w:color="auto"/>
              <w:left w:val="single" w:sz="4" w:space="0" w:color="auto"/>
              <w:bottom w:val="single" w:sz="4" w:space="0" w:color="auto"/>
              <w:right w:val="single" w:sz="4" w:space="0" w:color="auto"/>
            </w:tcBorders>
            <w:hideMark/>
          </w:tcPr>
          <w:p w14:paraId="3FCD9372" w14:textId="77777777" w:rsidR="00000000" w:rsidRDefault="009D64FD">
            <w:pPr>
              <w:keepNext/>
              <w:keepLines/>
              <w:rPr>
                <w:bCs/>
              </w:rPr>
            </w:pPr>
            <w:r>
              <w:rPr>
                <w:bCs/>
              </w:rPr>
              <w:t>Double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9E4BFD" w14:textId="77777777" w:rsidR="00000000" w:rsidRDefault="009D64FD">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6FD5FF00" w14:textId="77777777" w:rsidR="00000000" w:rsidRDefault="009D64FD">
            <w:pPr>
              <w:keepNext/>
              <w:keepLines/>
            </w:pPr>
            <w:r>
              <w:t>64</w:t>
            </w:r>
          </w:p>
        </w:tc>
      </w:tr>
      <w:tr w:rsidR="00000000" w14:paraId="60F4158C" w14:textId="77777777">
        <w:trPr>
          <w:cantSplit/>
        </w:trPr>
        <w:tc>
          <w:tcPr>
            <w:tcW w:w="0" w:type="auto"/>
            <w:tcBorders>
              <w:top w:val="single" w:sz="4" w:space="0" w:color="auto"/>
              <w:left w:val="single" w:sz="4" w:space="0" w:color="auto"/>
              <w:bottom w:val="single" w:sz="4" w:space="0" w:color="auto"/>
              <w:right w:val="single" w:sz="4" w:space="0" w:color="auto"/>
            </w:tcBorders>
            <w:hideMark/>
          </w:tcPr>
          <w:p w14:paraId="6863C717" w14:textId="77777777" w:rsidR="00000000" w:rsidRDefault="009D64FD">
            <w:pPr>
              <w:keepNext/>
              <w:keepLines/>
              <w:rPr>
                <w:bCs/>
              </w:rPr>
            </w:pPr>
            <w:r>
              <w:rPr>
                <w:bCs/>
              </w:rPr>
              <w:t>Decimal, Integer, nonNegativeInteger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D99F49" w14:textId="77777777" w:rsidR="00000000" w:rsidRDefault="009D64FD">
            <w:pPr>
              <w:spacing w:before="0" w:after="0"/>
            </w:pPr>
          </w:p>
        </w:tc>
        <w:tc>
          <w:tcPr>
            <w:tcW w:w="0" w:type="auto"/>
            <w:vMerge w:val="restart"/>
            <w:tcBorders>
              <w:top w:val="single" w:sz="4" w:space="0" w:color="auto"/>
              <w:left w:val="single" w:sz="4" w:space="0" w:color="auto"/>
              <w:bottom w:val="single" w:sz="4" w:space="0" w:color="auto"/>
              <w:right w:val="single" w:sz="4" w:space="0" w:color="auto"/>
            </w:tcBorders>
            <w:hideMark/>
          </w:tcPr>
          <w:p w14:paraId="75C09CDE" w14:textId="77777777" w:rsidR="00000000" w:rsidRDefault="009D64FD">
            <w:pPr>
              <w:keepNext/>
              <w:keepLines/>
            </w:pPr>
            <w:r>
              <w:t>Packed decimals: 8</w:t>
            </w:r>
          </w:p>
        </w:tc>
        <w:tc>
          <w:tcPr>
            <w:tcW w:w="0" w:type="auto"/>
            <w:tcBorders>
              <w:top w:val="single" w:sz="4" w:space="0" w:color="auto"/>
              <w:left w:val="single" w:sz="4" w:space="0" w:color="auto"/>
              <w:bottom w:val="single" w:sz="4" w:space="0" w:color="auto"/>
              <w:right w:val="single" w:sz="4" w:space="0" w:color="auto"/>
            </w:tcBorders>
            <w:hideMark/>
          </w:tcPr>
          <w:p w14:paraId="794ED952" w14:textId="77777777" w:rsidR="00000000" w:rsidRDefault="009D64FD">
            <w:pPr>
              <w:keepNext/>
              <w:keepLines/>
            </w:pPr>
            <w:r>
              <w:t>binary: 8</w:t>
            </w:r>
          </w:p>
        </w:tc>
      </w:tr>
      <w:tr w:rsidR="00000000" w14:paraId="5911F72E" w14:textId="77777777">
        <w:trPr>
          <w:cantSplit/>
        </w:trPr>
        <w:tc>
          <w:tcPr>
            <w:tcW w:w="0" w:type="auto"/>
            <w:tcBorders>
              <w:top w:val="single" w:sz="4" w:space="0" w:color="auto"/>
              <w:left w:val="single" w:sz="4" w:space="0" w:color="auto"/>
              <w:bottom w:val="single" w:sz="4" w:space="0" w:color="auto"/>
              <w:right w:val="single" w:sz="4" w:space="0" w:color="auto"/>
            </w:tcBorders>
            <w:hideMark/>
          </w:tcPr>
          <w:p w14:paraId="0EEB9852" w14:textId="77777777" w:rsidR="00000000" w:rsidRDefault="009D64FD">
            <w:pPr>
              <w:keepNext/>
              <w:keepLines/>
              <w:rPr>
                <w:bCs/>
              </w:rPr>
            </w:pPr>
            <w:r>
              <w:rPr>
                <w:bCs/>
              </w:rPr>
              <w:t>Long, UnsignedLong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3F29F2" w14:textId="77777777" w:rsidR="00000000" w:rsidRDefault="009D64FD">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3936E7" w14:textId="77777777" w:rsidR="00000000" w:rsidRDefault="009D64FD">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6EFC1DD9" w14:textId="77777777" w:rsidR="00000000" w:rsidRDefault="009D64FD">
            <w:pPr>
              <w:keepNext/>
              <w:keepLines/>
            </w:pPr>
            <w:r>
              <w:t>binary: 64</w:t>
            </w:r>
          </w:p>
        </w:tc>
      </w:tr>
      <w:tr w:rsidR="00000000" w14:paraId="33EB879C" w14:textId="77777777">
        <w:trPr>
          <w:cantSplit/>
        </w:trPr>
        <w:tc>
          <w:tcPr>
            <w:tcW w:w="0" w:type="auto"/>
            <w:tcBorders>
              <w:top w:val="single" w:sz="4" w:space="0" w:color="auto"/>
              <w:left w:val="single" w:sz="4" w:space="0" w:color="auto"/>
              <w:bottom w:val="single" w:sz="4" w:space="0" w:color="auto"/>
              <w:right w:val="single" w:sz="4" w:space="0" w:color="auto"/>
            </w:tcBorders>
            <w:hideMark/>
          </w:tcPr>
          <w:p w14:paraId="2144888A" w14:textId="77777777" w:rsidR="00000000" w:rsidRDefault="009D64FD">
            <w:pPr>
              <w:keepNext/>
              <w:keepLines/>
              <w:rPr>
                <w:bCs/>
              </w:rPr>
            </w:pPr>
            <w:r>
              <w:rPr>
                <w:bCs/>
              </w:rPr>
              <w:t>Int, UnsignedInt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36CE07" w14:textId="77777777" w:rsidR="00000000" w:rsidRDefault="009D64FD">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8ACFB7" w14:textId="77777777" w:rsidR="00000000" w:rsidRDefault="009D64FD">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A4F6BE8" w14:textId="77777777" w:rsidR="00000000" w:rsidRDefault="009D64FD">
            <w:pPr>
              <w:keepNext/>
              <w:keepLines/>
            </w:pPr>
            <w:r>
              <w:t>binary: 32</w:t>
            </w:r>
          </w:p>
        </w:tc>
      </w:tr>
      <w:tr w:rsidR="00000000" w14:paraId="4E868F7F" w14:textId="77777777">
        <w:trPr>
          <w:cantSplit/>
        </w:trPr>
        <w:tc>
          <w:tcPr>
            <w:tcW w:w="0" w:type="auto"/>
            <w:tcBorders>
              <w:top w:val="single" w:sz="4" w:space="0" w:color="auto"/>
              <w:left w:val="single" w:sz="4" w:space="0" w:color="auto"/>
              <w:bottom w:val="single" w:sz="4" w:space="0" w:color="auto"/>
              <w:right w:val="single" w:sz="4" w:space="0" w:color="auto"/>
            </w:tcBorders>
            <w:hideMark/>
          </w:tcPr>
          <w:p w14:paraId="6DBE4DD3" w14:textId="77777777" w:rsidR="00000000" w:rsidRDefault="009D64FD">
            <w:pPr>
              <w:keepNext/>
              <w:keepLines/>
              <w:rPr>
                <w:bCs/>
              </w:rPr>
            </w:pPr>
            <w:r>
              <w:rPr>
                <w:bCs/>
              </w:rPr>
              <w:t xml:space="preserve">Short, </w:t>
            </w:r>
            <w:r>
              <w:rPr>
                <w:bCs/>
              </w:rPr>
              <w:t>UnsignedShort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BC95E8" w14:textId="77777777" w:rsidR="00000000" w:rsidRDefault="009D64FD">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CFC1AB" w14:textId="77777777" w:rsidR="00000000" w:rsidRDefault="009D64FD">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E459588" w14:textId="77777777" w:rsidR="00000000" w:rsidRDefault="009D64FD">
            <w:pPr>
              <w:keepNext/>
              <w:keepLines/>
            </w:pPr>
            <w:r>
              <w:t>binary: 16</w:t>
            </w:r>
          </w:p>
        </w:tc>
      </w:tr>
      <w:tr w:rsidR="00000000" w14:paraId="652B3AB4" w14:textId="77777777">
        <w:trPr>
          <w:cantSplit/>
        </w:trPr>
        <w:tc>
          <w:tcPr>
            <w:tcW w:w="0" w:type="auto"/>
            <w:tcBorders>
              <w:top w:val="single" w:sz="4" w:space="0" w:color="auto"/>
              <w:left w:val="single" w:sz="4" w:space="0" w:color="auto"/>
              <w:bottom w:val="single" w:sz="4" w:space="0" w:color="auto"/>
              <w:right w:val="single" w:sz="4" w:space="0" w:color="auto"/>
            </w:tcBorders>
            <w:hideMark/>
          </w:tcPr>
          <w:p w14:paraId="1B3BD62D" w14:textId="77777777" w:rsidR="00000000" w:rsidRDefault="009D64FD">
            <w:pPr>
              <w:keepNext/>
              <w:keepLines/>
              <w:rPr>
                <w:bCs/>
              </w:rPr>
            </w:pPr>
            <w:r>
              <w:rPr>
                <w:bCs/>
              </w:rPr>
              <w:t>Byte, UnsignedByte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944A6C" w14:textId="77777777" w:rsidR="00000000" w:rsidRDefault="009D64FD">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F7F56B" w14:textId="77777777" w:rsidR="00000000" w:rsidRDefault="009D64FD">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38EB7BB" w14:textId="77777777" w:rsidR="00000000" w:rsidRDefault="009D64FD">
            <w:pPr>
              <w:keepNext/>
              <w:keepLines/>
            </w:pPr>
            <w:r>
              <w:t>binary: 8</w:t>
            </w:r>
          </w:p>
        </w:tc>
      </w:tr>
      <w:tr w:rsidR="00000000" w14:paraId="4AC495D1" w14:textId="77777777">
        <w:trPr>
          <w:cantSplit/>
        </w:trPr>
        <w:tc>
          <w:tcPr>
            <w:tcW w:w="0" w:type="auto"/>
            <w:tcBorders>
              <w:top w:val="single" w:sz="4" w:space="0" w:color="auto"/>
              <w:left w:val="single" w:sz="4" w:space="0" w:color="auto"/>
              <w:bottom w:val="single" w:sz="4" w:space="0" w:color="auto"/>
              <w:right w:val="single" w:sz="4" w:space="0" w:color="auto"/>
            </w:tcBorders>
            <w:hideMark/>
          </w:tcPr>
          <w:p w14:paraId="4677E6F4" w14:textId="77777777" w:rsidR="00000000" w:rsidRDefault="009D64FD">
            <w:pPr>
              <w:keepNext/>
              <w:keepLines/>
              <w:rPr>
                <w:bCs/>
              </w:rPr>
            </w:pPr>
            <w:r>
              <w:rPr>
                <w:bCs/>
              </w:rPr>
              <w:t>DateTime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E3F723" w14:textId="77777777" w:rsidR="00000000" w:rsidRDefault="009D64FD">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8C9AAF" w14:textId="77777777" w:rsidR="00000000" w:rsidRDefault="009D64FD">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6117026A" w14:textId="77777777" w:rsidR="00000000" w:rsidRDefault="009D64FD">
            <w:pPr>
              <w:keepNext/>
              <w:keepLines/>
              <w:rPr>
                <w:rFonts w:cs="Arial"/>
              </w:rPr>
            </w:pPr>
            <w:r>
              <w:rPr>
                <w:rFonts w:cs="Arial"/>
              </w:rPr>
              <w:t>binarySeconds: 32, binaryMilliseconds:64</w:t>
            </w:r>
          </w:p>
        </w:tc>
      </w:tr>
      <w:tr w:rsidR="00000000" w14:paraId="1BB10FFF" w14:textId="77777777">
        <w:trPr>
          <w:cantSplit/>
        </w:trPr>
        <w:tc>
          <w:tcPr>
            <w:tcW w:w="0" w:type="auto"/>
            <w:tcBorders>
              <w:top w:val="single" w:sz="4" w:space="0" w:color="auto"/>
              <w:left w:val="single" w:sz="4" w:space="0" w:color="auto"/>
              <w:bottom w:val="single" w:sz="4" w:space="0" w:color="auto"/>
              <w:right w:val="single" w:sz="4" w:space="0" w:color="auto"/>
            </w:tcBorders>
            <w:hideMark/>
          </w:tcPr>
          <w:p w14:paraId="72B44FAF" w14:textId="77777777" w:rsidR="00000000" w:rsidRDefault="009D64FD">
            <w:pPr>
              <w:keepNext/>
              <w:keepLines/>
              <w:rPr>
                <w:bCs/>
              </w:rPr>
            </w:pPr>
            <w:r>
              <w:rPr>
                <w:bCs/>
              </w:rPr>
              <w:t>Date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61E7D6" w14:textId="77777777" w:rsidR="00000000" w:rsidRDefault="009D64FD">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07A893" w14:textId="77777777" w:rsidR="00000000" w:rsidRDefault="009D64FD">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65DAF334" w14:textId="77777777" w:rsidR="00000000" w:rsidRDefault="009D64FD">
            <w:pPr>
              <w:keepNext/>
              <w:keepLines/>
              <w:rPr>
                <w:rFonts w:cs="Arial"/>
              </w:rPr>
            </w:pPr>
            <w:r>
              <w:rPr>
                <w:rFonts w:cs="Arial"/>
              </w:rPr>
              <w:t>binarySeconds: 32, binaryMilliseconds:64</w:t>
            </w:r>
          </w:p>
        </w:tc>
      </w:tr>
      <w:tr w:rsidR="00000000" w14:paraId="70FA6DBB" w14:textId="77777777">
        <w:trPr>
          <w:cantSplit/>
        </w:trPr>
        <w:tc>
          <w:tcPr>
            <w:tcW w:w="0" w:type="auto"/>
            <w:tcBorders>
              <w:top w:val="single" w:sz="4" w:space="0" w:color="auto"/>
              <w:left w:val="single" w:sz="4" w:space="0" w:color="auto"/>
              <w:bottom w:val="single" w:sz="4" w:space="0" w:color="auto"/>
              <w:right w:val="single" w:sz="4" w:space="0" w:color="auto"/>
            </w:tcBorders>
            <w:hideMark/>
          </w:tcPr>
          <w:p w14:paraId="72BF7802" w14:textId="77777777" w:rsidR="00000000" w:rsidRDefault="009D64FD">
            <w:pPr>
              <w:keepNext/>
              <w:keepLines/>
              <w:rPr>
                <w:bCs/>
              </w:rPr>
            </w:pPr>
            <w:r>
              <w:rPr>
                <w:bCs/>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6BE4C8" w14:textId="77777777" w:rsidR="00000000" w:rsidRDefault="009D64FD">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349077" w14:textId="77777777" w:rsidR="00000000" w:rsidRDefault="009D64FD">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4F970DD4" w14:textId="77777777" w:rsidR="00000000" w:rsidRDefault="009D64FD">
            <w:pPr>
              <w:keepNext/>
              <w:keepLines/>
              <w:rPr>
                <w:rFonts w:cs="Arial"/>
              </w:rPr>
            </w:pPr>
            <w:r>
              <w:rPr>
                <w:rFonts w:cs="Arial"/>
              </w:rPr>
              <w:t>binarySeconds: 32, binaryMilliseconds:64</w:t>
            </w:r>
          </w:p>
        </w:tc>
      </w:tr>
      <w:tr w:rsidR="00000000" w14:paraId="72F1A12A" w14:textId="77777777">
        <w:trPr>
          <w:cantSplit/>
        </w:trPr>
        <w:tc>
          <w:tcPr>
            <w:tcW w:w="0" w:type="auto"/>
            <w:tcBorders>
              <w:top w:val="single" w:sz="4" w:space="0" w:color="auto"/>
              <w:left w:val="single" w:sz="4" w:space="0" w:color="auto"/>
              <w:bottom w:val="single" w:sz="4" w:space="0" w:color="auto"/>
              <w:right w:val="single" w:sz="4" w:space="0" w:color="auto"/>
            </w:tcBorders>
            <w:hideMark/>
          </w:tcPr>
          <w:p w14:paraId="52509877" w14:textId="77777777" w:rsidR="00000000" w:rsidRDefault="009D64FD">
            <w:pPr>
              <w:keepNext/>
              <w:keepLines/>
              <w:rPr>
                <w:bCs/>
              </w:rPr>
            </w:pPr>
            <w:r>
              <w:rPr>
                <w:bCs/>
              </w:rPr>
              <w:t>Boolean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F5FF0B" w14:textId="77777777" w:rsidR="00000000" w:rsidRDefault="009D64FD">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104645D4" w14:textId="77777777" w:rsidR="00000000" w:rsidRDefault="009D64FD">
            <w:pPr>
              <w:keepNext/>
              <w:keepLines/>
            </w:pPr>
            <w:r>
              <w:t>32</w:t>
            </w:r>
          </w:p>
        </w:tc>
      </w:tr>
      <w:tr w:rsidR="00000000" w14:paraId="6FADECF2" w14:textId="77777777">
        <w:trPr>
          <w:cantSplit/>
        </w:trPr>
        <w:tc>
          <w:tcPr>
            <w:tcW w:w="0" w:type="auto"/>
            <w:tcBorders>
              <w:top w:val="single" w:sz="4" w:space="0" w:color="auto"/>
              <w:left w:val="single" w:sz="4" w:space="0" w:color="auto"/>
              <w:bottom w:val="single" w:sz="4" w:space="0" w:color="auto"/>
              <w:right w:val="single" w:sz="4" w:space="0" w:color="auto"/>
            </w:tcBorders>
            <w:hideMark/>
          </w:tcPr>
          <w:p w14:paraId="3AC0CF94" w14:textId="77777777" w:rsidR="00000000" w:rsidRDefault="009D64FD">
            <w:pPr>
              <w:keepNext/>
              <w:keepLines/>
              <w:rPr>
                <w:bCs/>
              </w:rPr>
            </w:pPr>
            <w:r>
              <w:rPr>
                <w:bCs/>
              </w:rPr>
              <w:t>HexBinary</w:t>
            </w:r>
          </w:p>
        </w:tc>
        <w:tc>
          <w:tcPr>
            <w:tcW w:w="0" w:type="auto"/>
            <w:tcBorders>
              <w:top w:val="single" w:sz="4" w:space="0" w:color="auto"/>
              <w:left w:val="single" w:sz="4" w:space="0" w:color="auto"/>
              <w:bottom w:val="single" w:sz="4" w:space="0" w:color="auto"/>
              <w:right w:val="single" w:sz="4" w:space="0" w:color="auto"/>
            </w:tcBorders>
            <w:hideMark/>
          </w:tcPr>
          <w:p w14:paraId="11E83C68" w14:textId="77777777" w:rsidR="00000000" w:rsidRDefault="009D64FD">
            <w:pPr>
              <w:keepNext/>
              <w:keepLines/>
            </w:pPr>
            <w:r>
              <w:t>Not applicable</w:t>
            </w:r>
          </w:p>
        </w:tc>
        <w:tc>
          <w:tcPr>
            <w:tcW w:w="0" w:type="auto"/>
            <w:gridSpan w:val="2"/>
            <w:tcBorders>
              <w:top w:val="single" w:sz="4" w:space="0" w:color="auto"/>
              <w:left w:val="single" w:sz="4" w:space="0" w:color="auto"/>
              <w:bottom w:val="single" w:sz="4" w:space="0" w:color="auto"/>
              <w:right w:val="single" w:sz="4" w:space="0" w:color="auto"/>
            </w:tcBorders>
            <w:hideMark/>
          </w:tcPr>
          <w:p w14:paraId="15621AE1" w14:textId="77777777" w:rsidR="00000000" w:rsidRDefault="009D64FD">
            <w:pPr>
              <w:keepNext/>
              <w:keepLines/>
            </w:pPr>
            <w:r>
              <w:t>8</w:t>
            </w:r>
          </w:p>
        </w:tc>
      </w:tr>
    </w:tbl>
    <w:p w14:paraId="7E67FD7E" w14:textId="77777777" w:rsidR="00000000" w:rsidRDefault="009D64FD">
      <w:pPr>
        <w:pStyle w:val="Caption"/>
        <w:keepNext/>
        <w:keepLines/>
        <w:rPr>
          <w:noProof/>
        </w:rPr>
      </w:pPr>
      <w:bookmarkStart w:id="3486" w:name="_Ref251664433"/>
      <w:r>
        <w:t xml:space="preserve">Table </w:t>
      </w:r>
      <w:r>
        <w:fldChar w:fldCharType="begin"/>
      </w:r>
      <w:r>
        <w:instrText xml:space="preserve"> SEQ Table \* ARABIC </w:instrText>
      </w:r>
      <w:r>
        <w:fldChar w:fldCharType="separate"/>
      </w:r>
      <w:r>
        <w:rPr>
          <w:noProof/>
        </w:rPr>
        <w:t>14</w:t>
      </w:r>
      <w:r>
        <w:fldChar w:fldCharType="end"/>
      </w:r>
      <w:r>
        <w:rPr>
          <w:noProof/>
        </w:rPr>
        <w:t xml:space="preserve"> Implicit Alignment in bits</w:t>
      </w:r>
      <w:bookmarkEnd w:id="3486"/>
    </w:p>
    <w:p w14:paraId="7674B518" w14:textId="77777777" w:rsidR="00000000" w:rsidRDefault="009D64FD">
      <w:r>
        <w:t xml:space="preserve">Note: The above table specifies the implicit alignment in bits, but this does not imply that dfdl:alignmentUnits 'bits' can be </w:t>
      </w:r>
      <w:r>
        <w:t>specified for all simple types. Rather, dfdl:alignmentUnits and dfdl:lengthUnits are independent and have their own rules for when they are applicable.</w:t>
      </w:r>
    </w:p>
    <w:p w14:paraId="76545054" w14:textId="77777777" w:rsidR="00000000" w:rsidRDefault="009D64FD">
      <w:pPr>
        <w:pStyle w:val="Heading3"/>
        <w:rPr>
          <w:rFonts w:eastAsia="Times New Roman"/>
        </w:rPr>
      </w:pPr>
      <w:bookmarkStart w:id="3487" w:name="_Toc25589804"/>
      <w:bookmarkStart w:id="3488" w:name="_Toc349042722"/>
      <w:bookmarkStart w:id="3489" w:name="_Ref346455586"/>
      <w:r>
        <w:rPr>
          <w:rFonts w:eastAsia="Times New Roman"/>
        </w:rPr>
        <w:t>Mandatory Alignment for Textual Data</w:t>
      </w:r>
      <w:bookmarkEnd w:id="3487"/>
      <w:bookmarkEnd w:id="3488"/>
      <w:bookmarkEnd w:id="3489"/>
    </w:p>
    <w:p w14:paraId="1B9A950A" w14:textId="77777777" w:rsidR="00000000" w:rsidRDefault="009D64FD">
      <w:r>
        <w:t xml:space="preserve">The term </w:t>
      </w:r>
      <w:r>
        <w:rPr>
          <w:i/>
        </w:rPr>
        <w:t>textual data</w:t>
      </w:r>
      <w:r>
        <w:t xml:space="preserve"> is used to describe data of type xs:string, d</w:t>
      </w:r>
      <w:r>
        <w:t>ata with dfdl:representation "text", as well as data being matched to delimiters (parsing) or output as delimiters (unparsing), and data being matched to regular expressions (parsing only - as in a dfdl:assert with testKind 'pattern', or an element with df</w:t>
      </w:r>
      <w:r>
        <w:t>dl:lengthKind 'pattern').</w:t>
      </w:r>
    </w:p>
    <w:p w14:paraId="1454511D" w14:textId="77777777" w:rsidR="00000000" w:rsidRDefault="009D64FD">
      <w:r>
        <w:t xml:space="preserve">Textual data has mandatory alignment that is character-set-encoding dependent. That is, these mandates come from the character set encoding specified by the dfdl:encoding property. </w:t>
      </w:r>
    </w:p>
    <w:p w14:paraId="01B88D05" w14:textId="77777777" w:rsidR="00000000" w:rsidRDefault="009D64FD">
      <w:r>
        <w:t xml:space="preserve">When processing </w:t>
      </w:r>
      <w:r>
        <w:t>textual data, it is a Schema Definition Error if the dfdl:alignment and dfdl:alignmentUnits properties are used to specify alignment that is not a multiple of the encoding-specified mandatory alignment.</w:t>
      </w:r>
    </w:p>
    <w:p w14:paraId="2006B73C" w14:textId="77777777" w:rsidR="00000000" w:rsidRDefault="009D64FD">
      <w:r>
        <w:t>If the data is not aligned to the proper boundary for</w:t>
      </w:r>
      <w:r>
        <w:t xml:space="preserve"> the encoding when textual data is processed, then bits are skipped (parsing) or filled from dfdl:fillByte (unparsing) to achieve the mandatory alignment.</w:t>
      </w:r>
    </w:p>
    <w:p w14:paraId="3CB0380A" w14:textId="77777777" w:rsidR="00000000" w:rsidRDefault="009D64FD">
      <w:r>
        <w:t>All required character set encodings in DFDL have 8-bit/1-byte alignment.</w:t>
      </w:r>
    </w:p>
    <w:p w14:paraId="4F62ADCD" w14:textId="77777777" w:rsidR="00000000" w:rsidRDefault="009D64FD">
      <w:r>
        <w:t>DFDL standard encodings spe</w:t>
      </w:r>
      <w:r>
        <w:t xml:space="preserve">cify their alignment. See Section </w:t>
      </w:r>
      <w:r>
        <w:fldChar w:fldCharType="begin"/>
      </w:r>
      <w:r>
        <w:instrText xml:space="preserve"> REF _Ref393989958 \r \h </w:instrText>
      </w:r>
      <w:r>
        <w:fldChar w:fldCharType="separate"/>
      </w:r>
      <w:r>
        <w:t>34</w:t>
      </w:r>
      <w:r>
        <w:fldChar w:fldCharType="end"/>
      </w:r>
      <w:r>
        <w:t xml:space="preserve"> </w:t>
      </w:r>
      <w:r>
        <w:fldChar w:fldCharType="begin"/>
      </w:r>
      <w:r>
        <w:instrText xml:space="preserve"> REF _Ref393989958 \h </w:instrText>
      </w:r>
      <w:r>
        <w:fldChar w:fldCharType="separate"/>
      </w:r>
      <w:r>
        <w:t>Appendix D: DFDL Standard Encodings</w:t>
      </w:r>
      <w:r>
        <w:fldChar w:fldCharType="end"/>
      </w:r>
      <w:r>
        <w:t>.</w:t>
      </w:r>
    </w:p>
    <w:p w14:paraId="17B266F8" w14:textId="77777777" w:rsidR="00000000" w:rsidRDefault="009D64FD">
      <w:pPr>
        <w:rPr>
          <w:lang w:eastAsia="en-GB"/>
        </w:rPr>
      </w:pPr>
      <w:r>
        <w:t xml:space="preserve">Some implementations may include additional implementation-defined encodings which have other alignments. </w:t>
      </w:r>
    </w:p>
    <w:p w14:paraId="3224F53D" w14:textId="77777777" w:rsidR="00000000" w:rsidRDefault="009D64FD">
      <w:r>
        <w:t xml:space="preserve">Note the 16-bit and 32-bit Unicode character set encodings UTF-16, UTF-16BE, UTF-16LE, UTF-32, UTF-32BE, UTF-32LE, all have 8-bit/1-byte alignment. </w:t>
      </w:r>
    </w:p>
    <w:p w14:paraId="4EE0E107" w14:textId="77777777" w:rsidR="00000000" w:rsidRDefault="009D64FD">
      <w:pPr>
        <w:pStyle w:val="Heading3"/>
        <w:rPr>
          <w:rFonts w:eastAsia="Times New Roman"/>
        </w:rPr>
      </w:pPr>
      <w:bookmarkStart w:id="3490" w:name="_Toc347241481"/>
      <w:bookmarkStart w:id="3491" w:name="_Toc347744674"/>
      <w:bookmarkStart w:id="3492" w:name="_Toc348984457"/>
      <w:bookmarkStart w:id="3493" w:name="_Toc348984762"/>
      <w:bookmarkStart w:id="3494" w:name="_Toc349037925"/>
      <w:bookmarkStart w:id="3495" w:name="_Toc349038230"/>
      <w:bookmarkStart w:id="3496" w:name="_Toc349042723"/>
      <w:bookmarkStart w:id="3497" w:name="_Toc349642144"/>
      <w:bookmarkStart w:id="3498" w:name="_Toc351912721"/>
      <w:bookmarkStart w:id="3499" w:name="_Toc351914742"/>
      <w:bookmarkStart w:id="3500" w:name="_Toc351915208"/>
      <w:bookmarkStart w:id="3501" w:name="_Toc361231265"/>
      <w:bookmarkStart w:id="3502" w:name="_Toc361231791"/>
      <w:bookmarkStart w:id="3503" w:name="_Toc362445089"/>
      <w:bookmarkStart w:id="3504" w:name="_Toc363909011"/>
      <w:bookmarkStart w:id="3505" w:name="_Toc364463434"/>
      <w:bookmarkStart w:id="3506" w:name="_Toc366078032"/>
      <w:bookmarkStart w:id="3507" w:name="_Toc366078651"/>
      <w:bookmarkStart w:id="3508" w:name="_Toc366079636"/>
      <w:bookmarkStart w:id="3509" w:name="_Toc366080248"/>
      <w:bookmarkStart w:id="3510" w:name="_Toc366080857"/>
      <w:bookmarkStart w:id="3511" w:name="_Toc366505197"/>
      <w:bookmarkStart w:id="3512" w:name="_Toc366508566"/>
      <w:bookmarkStart w:id="3513" w:name="_Toc366513067"/>
      <w:bookmarkStart w:id="3514" w:name="_Toc366574256"/>
      <w:bookmarkStart w:id="3515" w:name="_Toc366578049"/>
      <w:bookmarkStart w:id="3516" w:name="_Toc366578643"/>
      <w:bookmarkStart w:id="3517" w:name="_Toc366579235"/>
      <w:bookmarkStart w:id="3518" w:name="_Toc366579826"/>
      <w:bookmarkStart w:id="3519" w:name="_Toc366580418"/>
      <w:bookmarkStart w:id="3520" w:name="_Toc366581009"/>
      <w:bookmarkStart w:id="3521" w:name="_Toc366581601"/>
      <w:bookmarkStart w:id="3522" w:name="_Toc184191986"/>
      <w:bookmarkStart w:id="3523" w:name="_Toc184210526"/>
      <w:bookmarkStart w:id="3524" w:name="_Toc184191987"/>
      <w:bookmarkStart w:id="3525" w:name="_Toc184210527"/>
      <w:bookmarkStart w:id="3526" w:name="_Toc184191988"/>
      <w:bookmarkStart w:id="3527" w:name="_Toc184210528"/>
      <w:bookmarkStart w:id="3528" w:name="_Toc25589805"/>
      <w:bookmarkStart w:id="3529" w:name="_Toc349042724"/>
      <w:bookmarkStart w:id="3530" w:name="_Ref362445719"/>
      <w:bookmarkStart w:id="3531" w:name="_Ref362445729"/>
      <w:bookmarkStart w:id="3532" w:name="_Toc177399083"/>
      <w:bookmarkStart w:id="3533" w:name="_Toc175057370"/>
      <w:bookmarkStart w:id="3534" w:name="_Toc199516308"/>
      <w:bookmarkStart w:id="3535" w:name="_Toc194983972"/>
      <w:bookmarkStart w:id="3536" w:name="_Toc243112820"/>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r>
        <w:rPr>
          <w:rFonts w:eastAsia="Times New Roman"/>
        </w:rPr>
        <w:t>Mandatory Alignment for Packed Decimal Data</w:t>
      </w:r>
      <w:bookmarkEnd w:id="3528"/>
    </w:p>
    <w:p w14:paraId="2425A867" w14:textId="77777777" w:rsidR="00000000" w:rsidRDefault="009D64FD">
      <w:pPr>
        <w:pStyle w:val="nobreak"/>
      </w:pPr>
      <w:r>
        <w:t>Packed decimal data must have a multiple of 4-bit alignment.  It is a Schema Definition Error otherwise.</w:t>
      </w:r>
    </w:p>
    <w:p w14:paraId="53BA4F9C" w14:textId="77777777" w:rsidR="00000000" w:rsidRDefault="009D64FD">
      <w:pPr>
        <w:pStyle w:val="Heading3"/>
        <w:rPr>
          <w:rFonts w:eastAsia="Times New Roman"/>
        </w:rPr>
      </w:pPr>
      <w:bookmarkStart w:id="3537" w:name="_Toc25589806"/>
      <w:bookmarkStart w:id="3538" w:name="_Toc396997418"/>
      <w:bookmarkStart w:id="3539" w:name="_Toc394673895"/>
      <w:r>
        <w:rPr>
          <w:rFonts w:eastAsia="Times New Roman"/>
        </w:rPr>
        <w:t>Example: AlignmentFill</w:t>
      </w:r>
      <w:bookmarkEnd w:id="3537"/>
      <w:bookmarkEnd w:id="3538"/>
      <w:bookmarkEnd w:id="3539"/>
    </w:p>
    <w:p w14:paraId="2D8CE57F" w14:textId="77777777" w:rsidR="00000000" w:rsidRDefault="009D64FD">
      <w:pPr>
        <w:keepNext/>
        <w:rPr>
          <w:szCs w:val="24"/>
        </w:rPr>
      </w:pPr>
      <w:r>
        <w:rPr>
          <w:szCs w:val="24"/>
        </w:rPr>
        <w:t>When dfdl:alignmentUnits is 'bits', and the dfdl:alignment is not a multiple of 8, t</w:t>
      </w:r>
      <w:r>
        <w:rPr>
          <w:szCs w:val="24"/>
        </w:rPr>
        <w:t xml:space="preserve">hen the dfdl:bitOrder property affects the alignment by controlling which bits are skipped as part of the grammar </w:t>
      </w:r>
      <w:r>
        <w:rPr>
          <w:b/>
          <w:i/>
          <w:szCs w:val="24"/>
        </w:rPr>
        <w:t>AlignmentFill</w:t>
      </w:r>
      <w:r>
        <w:rPr>
          <w:szCs w:val="24"/>
        </w:rPr>
        <w:t xml:space="preserve"> region. </w:t>
      </w:r>
    </w:p>
    <w:p w14:paraId="114CFA1A" w14:textId="77777777" w:rsidR="00000000" w:rsidRDefault="009D64FD">
      <w:r>
        <w:t xml:space="preserve">In general, the </w:t>
      </w:r>
      <w:r>
        <w:rPr>
          <w:b/>
          <w:i/>
        </w:rPr>
        <w:t>AlignmentFill</w:t>
      </w:r>
      <w:r>
        <w:t xml:space="preserve"> region is </w:t>
      </w:r>
      <w:r>
        <w:rPr>
          <w:i/>
        </w:rPr>
        <w:t>before</w:t>
      </w:r>
      <w:r>
        <w:t xml:space="preserve"> the regions it is aligning, and within a byte, the meaning of </w:t>
      </w:r>
      <w:r>
        <w:rPr>
          <w:i/>
        </w:rPr>
        <w:t>'before'</w:t>
      </w:r>
      <w:r>
        <w:t xml:space="preserve"> i</w:t>
      </w:r>
      <w:r>
        <w:t>s interpreted with respect to the dfdl:bitOrder.</w:t>
      </w:r>
    </w:p>
    <w:p w14:paraId="51237D6D" w14:textId="77777777" w:rsidR="00000000" w:rsidRDefault="009D64FD">
      <w:r>
        <w:t xml:space="preserve">When dfdl:bitOrder is 'mostSignificantBitFirst', then bits with more significance are before bits with less significance, so the </w:t>
      </w:r>
      <w:r>
        <w:rPr>
          <w:b/>
          <w:i/>
        </w:rPr>
        <w:t>AlignmentFill</w:t>
      </w:r>
      <w:r>
        <w:t xml:space="preserve"> region occupies the most significant bits of the byte. </w:t>
      </w:r>
    </w:p>
    <w:p w14:paraId="598FB176" w14:textId="77777777" w:rsidR="00000000" w:rsidRDefault="009D64FD">
      <w:r>
        <w:t>When dfd</w:t>
      </w:r>
      <w:r>
        <w:t xml:space="preserve">l:bitOrder is 'leastSignificantBitFirst', then bits with less significance are before bits with more significance, so the </w:t>
      </w:r>
      <w:r>
        <w:rPr>
          <w:b/>
          <w:i/>
        </w:rPr>
        <w:t>AlignmentFill</w:t>
      </w:r>
      <w:r>
        <w:t xml:space="preserve"> region occupies the least significant bits of the byte. </w:t>
      </w:r>
    </w:p>
    <w:p w14:paraId="7897E729" w14:textId="77777777" w:rsidR="00000000" w:rsidRDefault="009D64FD">
      <w:r>
        <w:t>Consider a structure of 2 logical elements. Assume dfdl:lengthU</w:t>
      </w:r>
      <w:r>
        <w:t xml:space="preserve">nits='bits', dfdl:representation='binary', dfdl:binaryNumberRep='binary' dfdl:alignmentUnits='bits', and assume the data is at the begining of the data stream. </w:t>
      </w:r>
    </w:p>
    <w:p w14:paraId="768C144A" w14:textId="77777777" w:rsidR="00000000"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 xml:space="preserve">&lt;element name="A" type="xs:int" dfdl:length="2" dfdl:alignment='8'/&gt; </w:t>
      </w:r>
    </w:p>
    <w:p w14:paraId="76F35995" w14:textId="77777777" w:rsidR="00000000"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&lt;!-- having value 1 --&gt;</w:t>
      </w:r>
    </w:p>
    <w:p w14:paraId="70C0AF53" w14:textId="77777777" w:rsidR="00000000"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w:t>
      </w:r>
      <w:r>
        <w:rPr>
          <w:rFonts w:ascii="Courier New" w:hAnsi="Courier New" w:cs="Courier New"/>
          <w:noProof/>
          <w:color w:val="FF0000"/>
          <w:sz w:val="18"/>
          <w:lang w:val="en-GB" w:eastAsia="en-GB"/>
        </w:rPr>
        <w:t>element name="B" type="xs:int" dfdl:length="4" dfdl:alignment='4'/&gt;</w:t>
      </w:r>
    </w:p>
    <w:p w14:paraId="2B12E948" w14:textId="77777777" w:rsidR="00000000"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 having value 5 --&gt;</w:t>
      </w:r>
    </w:p>
    <w:p w14:paraId="0F8C38D0" w14:textId="77777777" w:rsidR="00000000" w:rsidRDefault="009D64FD">
      <w:r>
        <w:t xml:space="preserve">The above are colorized so as to highlight the corresponding bits in the data below. The total length due to the alignment region appearing before element 'B' will </w:t>
      </w:r>
      <w:r>
        <w:t>be 8 bits.</w:t>
      </w:r>
    </w:p>
    <w:p w14:paraId="116C4C3F" w14:textId="77777777" w:rsidR="00000000" w:rsidRDefault="009D64FD">
      <w:r>
        <w:t>In a format where dfdl:bitOrder is 'mostSignificantBitFirst' the data can be visualized as:</w:t>
      </w:r>
    </w:p>
    <w:p w14:paraId="02B5C7B6" w14:textId="77777777" w:rsidR="00000000"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01</w:t>
      </w:r>
      <w:r>
        <w:rPr>
          <w:rFonts w:ascii="Courier New" w:hAnsi="Courier New" w:cs="Courier New"/>
          <w:noProof/>
          <w:color w:val="00B050"/>
          <w:sz w:val="18"/>
          <w:lang w:val="en-GB" w:eastAsia="en-GB"/>
        </w:rPr>
        <w:t>00</w:t>
      </w:r>
      <w:r>
        <w:rPr>
          <w:rFonts w:ascii="Courier New" w:hAnsi="Courier New" w:cs="Courier New"/>
          <w:noProof/>
          <w:color w:val="FF0000"/>
          <w:sz w:val="18"/>
          <w:lang w:val="en-GB" w:eastAsia="en-GB"/>
        </w:rPr>
        <w:t>0101</w:t>
      </w:r>
    </w:p>
    <w:p w14:paraId="12BB34C9" w14:textId="77777777" w:rsidR="00000000"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AA</w:t>
      </w:r>
      <w:r>
        <w:rPr>
          <w:rFonts w:ascii="Courier New" w:hAnsi="Courier New" w:cs="Courier New"/>
          <w:noProof/>
          <w:color w:val="00B050"/>
          <w:sz w:val="18"/>
          <w:lang w:val="en-GB" w:eastAsia="en-GB"/>
        </w:rPr>
        <w:t>xx</w:t>
      </w:r>
      <w:r>
        <w:rPr>
          <w:rFonts w:ascii="Courier New" w:hAnsi="Courier New" w:cs="Courier New"/>
          <w:noProof/>
          <w:color w:val="FF0000"/>
          <w:sz w:val="18"/>
          <w:lang w:val="en-GB" w:eastAsia="en-GB"/>
        </w:rPr>
        <w:t xml:space="preserve">BBBB </w:t>
      </w:r>
    </w:p>
    <w:p w14:paraId="32E4C82F" w14:textId="77777777" w:rsidR="00000000"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w:t>
      </w:r>
    </w:p>
    <w:p w14:paraId="0DE0704B" w14:textId="77777777" w:rsidR="00000000"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00B0F0"/>
          <w:sz w:val="18"/>
          <w:lang w:val="en-GB" w:eastAsia="en-GB"/>
        </w:rPr>
        <w:t>12</w:t>
      </w:r>
      <w:r>
        <w:rPr>
          <w:rFonts w:ascii="Courier New" w:hAnsi="Courier New" w:cs="Courier New"/>
          <w:noProof/>
          <w:color w:val="00B050"/>
          <w:sz w:val="18"/>
          <w:lang w:val="en-GB" w:eastAsia="en-GB"/>
        </w:rPr>
        <w:t>34</w:t>
      </w:r>
      <w:r>
        <w:rPr>
          <w:rFonts w:ascii="Courier New" w:hAnsi="Courier New" w:cs="Courier New"/>
          <w:noProof/>
          <w:color w:val="FF0000"/>
          <w:sz w:val="18"/>
          <w:lang w:val="en-GB" w:eastAsia="en-GB"/>
        </w:rPr>
        <w:t>5678</w:t>
      </w:r>
    </w:p>
    <w:p w14:paraId="7640B014" w14:textId="77777777" w:rsidR="00000000" w:rsidRDefault="009D64FD">
      <w:r>
        <w:t xml:space="preserve">In the above, the </w:t>
      </w:r>
      <w:r>
        <w:rPr>
          <w:b/>
          <w:i/>
        </w:rPr>
        <w:t>AlignmentFill</w:t>
      </w:r>
      <w:r>
        <w:t xml:space="preserve"> region is </w:t>
      </w:r>
      <w:r>
        <w:t>marked with 'x' characters, and contains all 0 bit values.</w:t>
      </w:r>
    </w:p>
    <w:p w14:paraId="2AAFF05E" w14:textId="77777777" w:rsidR="00000000" w:rsidRDefault="009D64FD">
      <w:r>
        <w:t xml:space="preserve">In a format where dfdl:bitOrder is 'leastSignificantBitFirst' the presentation is different: </w:t>
      </w:r>
    </w:p>
    <w:p w14:paraId="3AA51ECA" w14:textId="77777777" w:rsidR="00000000"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w:t>
      </w:r>
      <w:r>
        <w:rPr>
          <w:rFonts w:ascii="Courier New" w:hAnsi="Courier New" w:cs="Courier New"/>
          <w:noProof/>
          <w:color w:val="FF0000"/>
          <w:sz w:val="18"/>
          <w:lang w:val="en-GB" w:eastAsia="en-GB"/>
        </w:rPr>
        <w:t>0101</w:t>
      </w:r>
      <w:r>
        <w:rPr>
          <w:rFonts w:ascii="Courier New" w:hAnsi="Courier New" w:cs="Courier New"/>
          <w:noProof/>
          <w:color w:val="00B050"/>
          <w:sz w:val="18"/>
          <w:lang w:val="en-GB" w:eastAsia="en-GB"/>
        </w:rPr>
        <w:t>00</w:t>
      </w:r>
      <w:r>
        <w:rPr>
          <w:rFonts w:ascii="Courier New" w:hAnsi="Courier New" w:cs="Courier New"/>
          <w:noProof/>
          <w:color w:val="0070C0"/>
          <w:sz w:val="18"/>
          <w:lang w:val="en-GB" w:eastAsia="en-GB"/>
        </w:rPr>
        <w:t>01</w:t>
      </w:r>
    </w:p>
    <w:p w14:paraId="6B9B00A6" w14:textId="77777777" w:rsidR="00000000"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w:t>
      </w:r>
      <w:r>
        <w:rPr>
          <w:rFonts w:ascii="Courier New" w:hAnsi="Courier New" w:cs="Courier New"/>
          <w:noProof/>
          <w:color w:val="FF0000"/>
          <w:sz w:val="18"/>
          <w:lang w:val="en-GB" w:eastAsia="en-GB"/>
        </w:rPr>
        <w:t>BBBB</w:t>
      </w:r>
      <w:r>
        <w:rPr>
          <w:rFonts w:ascii="Courier New" w:hAnsi="Courier New" w:cs="Courier New"/>
          <w:noProof/>
          <w:color w:val="00B050"/>
          <w:sz w:val="18"/>
          <w:lang w:val="en-GB" w:eastAsia="en-GB"/>
        </w:rPr>
        <w:t>xx</w:t>
      </w:r>
      <w:r>
        <w:rPr>
          <w:rFonts w:ascii="Courier New" w:hAnsi="Courier New" w:cs="Courier New"/>
          <w:noProof/>
          <w:color w:val="0070C0"/>
          <w:sz w:val="18"/>
          <w:lang w:val="en-GB" w:eastAsia="en-GB"/>
        </w:rPr>
        <w:t>AA</w:t>
      </w:r>
    </w:p>
    <w:p w14:paraId="3474D545" w14:textId="77777777" w:rsidR="00000000"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w:t>
      </w:r>
    </w:p>
    <w:p w14:paraId="01268060" w14:textId="77777777" w:rsidR="00000000"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FF0000"/>
          <w:sz w:val="18"/>
          <w:lang w:val="en-GB" w:eastAsia="en-GB"/>
        </w:rPr>
        <w:t>8765</w:t>
      </w:r>
      <w:r>
        <w:rPr>
          <w:rFonts w:ascii="Courier New" w:hAnsi="Courier New" w:cs="Courier New"/>
          <w:noProof/>
          <w:color w:val="00B050"/>
          <w:sz w:val="18"/>
          <w:lang w:val="en-GB" w:eastAsia="en-GB"/>
        </w:rPr>
        <w:t>43</w:t>
      </w:r>
      <w:r>
        <w:rPr>
          <w:rFonts w:ascii="Courier New" w:hAnsi="Courier New" w:cs="Courier New"/>
          <w:noProof/>
          <w:color w:val="00B0F0"/>
          <w:sz w:val="18"/>
          <w:lang w:val="en-GB" w:eastAsia="en-GB"/>
        </w:rPr>
        <w:t>21</w:t>
      </w:r>
    </w:p>
    <w:p w14:paraId="3D17A137" w14:textId="77777777" w:rsidR="00000000" w:rsidRDefault="009D64FD">
      <w:r>
        <w:t>In the abov</w:t>
      </w:r>
      <w:r>
        <w:t xml:space="preserve">e the </w:t>
      </w:r>
      <w:r>
        <w:rPr>
          <w:b/>
          <w:i/>
        </w:rPr>
        <w:t>AlignmentFill</w:t>
      </w:r>
      <w:r>
        <w:t xml:space="preserve"> region still appears before element 'B', and in this case that is in less significant bits of the byte than the bits of content of element 'B', and these bits are displayed to the right of the bits of element 'B'. </w:t>
      </w:r>
    </w:p>
    <w:p w14:paraId="4E90999E" w14:textId="77777777" w:rsidR="00000000" w:rsidRDefault="009D64FD">
      <w:pPr>
        <w:pStyle w:val="Heading2"/>
        <w:rPr>
          <w:rFonts w:eastAsia="Times New Roman"/>
        </w:rPr>
      </w:pPr>
      <w:bookmarkStart w:id="3540" w:name="_Toc25589807"/>
      <w:r>
        <w:rPr>
          <w:rFonts w:eastAsia="Times New Roman"/>
        </w:rPr>
        <w:t>Properties for Specif</w:t>
      </w:r>
      <w:r>
        <w:rPr>
          <w:rFonts w:eastAsia="Times New Roman"/>
        </w:rPr>
        <w:t>ying Delimiters</w:t>
      </w:r>
      <w:bookmarkEnd w:id="3540"/>
      <w:bookmarkEnd w:id="3529"/>
      <w:bookmarkEnd w:id="3530"/>
      <w:bookmarkEnd w:id="3531"/>
      <w:r>
        <w:rPr>
          <w:rFonts w:eastAsia="Times New Roman"/>
        </w:rPr>
        <w:t xml:space="preserve"> </w:t>
      </w:r>
      <w:bookmarkEnd w:id="3532"/>
      <w:bookmarkEnd w:id="3533"/>
      <w:bookmarkEnd w:id="3534"/>
      <w:bookmarkEnd w:id="3535"/>
      <w:bookmarkEnd w:id="3536"/>
    </w:p>
    <w:p w14:paraId="1C621127" w14:textId="77777777" w:rsidR="00000000" w:rsidRDefault="009D64FD">
      <w:pPr>
        <w:pStyle w:val="nobreak"/>
      </w:pPr>
      <w:r>
        <w:t>The following properties apply to all objects that use text delimiters to delimit, that is, to initiate and/or terminate data. Delimiters can apply to binary data; however they are most often called 'text' delimiters because the concept is</w:t>
      </w:r>
      <w:r>
        <w:t xml:space="preserve"> much more commonly used for textual data formats.</w:t>
      </w:r>
    </w:p>
    <w:p w14:paraId="7938B4F8" w14:textId="77777777" w:rsidR="00000000" w:rsidRDefault="009D64FD"/>
    <w:tbl>
      <w:tblPr>
        <w:tblStyle w:val="Table"/>
        <w:tblW w:w="5000" w:type="pct"/>
        <w:tblInd w:w="0" w:type="dxa"/>
        <w:tblLook w:val="0020" w:firstRow="1" w:lastRow="0" w:firstColumn="0" w:lastColumn="0" w:noHBand="0" w:noVBand="0"/>
      </w:tblPr>
      <w:tblGrid>
        <w:gridCol w:w="3785"/>
        <w:gridCol w:w="4845"/>
      </w:tblGrid>
      <w:tr w:rsidR="00000000" w14:paraId="4EF044C2" w14:textId="77777777">
        <w:trPr>
          <w:cnfStyle w:val="100000000000" w:firstRow="1" w:lastRow="0" w:firstColumn="0" w:lastColumn="0" w:oddVBand="0" w:evenVBand="0" w:oddHBand="0" w:evenHBand="0" w:firstRowFirstColumn="0" w:firstRowLastColumn="0" w:lastRowFirstColumn="0" w:lastRowLastColumn="0"/>
        </w:trPr>
        <w:tc>
          <w:tcPr>
            <w:tcW w:w="2605" w:type="dxa"/>
            <w:hideMark/>
          </w:tcPr>
          <w:p w14:paraId="0F8389F4" w14:textId="77777777" w:rsidR="00000000" w:rsidRDefault="009D64FD">
            <w:pPr>
              <w:keepNext/>
            </w:pPr>
            <w:r>
              <w:t>Property Name</w:t>
            </w:r>
          </w:p>
        </w:tc>
        <w:tc>
          <w:tcPr>
            <w:tcW w:w="6025" w:type="dxa"/>
            <w:hideMark/>
          </w:tcPr>
          <w:p w14:paraId="445012DB" w14:textId="77777777" w:rsidR="00000000" w:rsidRDefault="009D64FD">
            <w:pPr>
              <w:keepNext/>
            </w:pPr>
            <w:r>
              <w:t>Description</w:t>
            </w:r>
          </w:p>
        </w:tc>
      </w:tr>
      <w:tr w:rsidR="00000000" w14:paraId="263781A1" w14:textId="77777777">
        <w:tc>
          <w:tcPr>
            <w:tcW w:w="2605" w:type="dxa"/>
            <w:tcBorders>
              <w:top w:val="single" w:sz="4" w:space="0" w:color="auto"/>
              <w:left w:val="single" w:sz="4" w:space="0" w:color="auto"/>
              <w:bottom w:val="single" w:sz="4" w:space="0" w:color="auto"/>
              <w:right w:val="single" w:sz="4" w:space="0" w:color="auto"/>
            </w:tcBorders>
            <w:hideMark/>
          </w:tcPr>
          <w:p w14:paraId="728AA136" w14:textId="77777777" w:rsidR="00000000" w:rsidRDefault="009D64FD">
            <w:pPr>
              <w:keepNext/>
              <w:rPr>
                <w:rFonts w:cs="Arial"/>
              </w:rPr>
            </w:pPr>
            <w:r>
              <w:rPr>
                <w:rFonts w:cs="Arial"/>
              </w:rPr>
              <w:t>initiator</w:t>
            </w:r>
          </w:p>
        </w:tc>
        <w:tc>
          <w:tcPr>
            <w:tcW w:w="6025" w:type="dxa"/>
            <w:tcBorders>
              <w:top w:val="single" w:sz="4" w:space="0" w:color="auto"/>
              <w:left w:val="single" w:sz="4" w:space="0" w:color="auto"/>
              <w:bottom w:val="single" w:sz="4" w:space="0" w:color="auto"/>
              <w:right w:val="single" w:sz="4" w:space="0" w:color="auto"/>
            </w:tcBorders>
            <w:hideMark/>
          </w:tcPr>
          <w:p w14:paraId="4B57938C" w14:textId="77777777" w:rsidR="00000000" w:rsidRDefault="009D64FD">
            <w:pPr>
              <w:pStyle w:val="TableContents"/>
              <w:keepNext/>
            </w:pPr>
            <w:r>
              <w:t>List of DFDL String Literals or DFDL Expression</w:t>
            </w:r>
          </w:p>
          <w:p w14:paraId="79C4304E" w14:textId="77777777" w:rsidR="00000000" w:rsidRDefault="009D64FD">
            <w:pPr>
              <w:keepNext/>
              <w:rPr>
                <w:rFonts w:eastAsia="Arial Unicode MS"/>
              </w:rPr>
            </w:pPr>
            <w:r>
              <w:rPr>
                <w:rFonts w:eastAsia="Arial Unicode MS"/>
              </w:rPr>
              <w:t xml:space="preserve">Specifies </w:t>
            </w:r>
            <w:r>
              <w:rPr>
                <w:rFonts w:eastAsia="Arial Unicode MS"/>
              </w:rPr>
              <w:t>a whitespace separated list of alternative DFDL String Literals one of which marks the beginning of the element or group of elements.</w:t>
            </w:r>
          </w:p>
          <w:p w14:paraId="767E275B" w14:textId="77777777" w:rsidR="00000000" w:rsidRDefault="009D64FD">
            <w:pPr>
              <w:keepNext/>
              <w:rPr>
                <w:rFonts w:eastAsia="Arial Unicode MS"/>
              </w:rPr>
            </w:pPr>
            <w:r>
              <w:rPr>
                <w:rFonts w:eastAsia="Arial Unicode MS"/>
              </w:rPr>
              <w:t xml:space="preserve">This property can be computed by way of an expression which returns a string containing a whitespace separated list of </w:t>
            </w:r>
            <w:r>
              <w:rPr>
                <w:rFonts w:eastAsia="MS Mincho"/>
              </w:rPr>
              <w:t>DFD</w:t>
            </w:r>
            <w:r>
              <w:rPr>
                <w:rFonts w:eastAsia="MS Mincho"/>
              </w:rPr>
              <w:t>L String Literals</w:t>
            </w:r>
            <w:r>
              <w:rPr>
                <w:rFonts w:eastAsia="Arial Unicode MS"/>
              </w:rPr>
              <w:t xml:space="preserve">.  The expression must not contain forward references to elements which have not yet been processed. </w:t>
            </w:r>
          </w:p>
          <w:p w14:paraId="60B8B42F" w14:textId="77777777" w:rsidR="00000000" w:rsidRDefault="009D64FD">
            <w:pPr>
              <w:keepNext/>
              <w:rPr>
                <w:rFonts w:eastAsia="Arial Unicode MS"/>
              </w:rPr>
            </w:pPr>
            <w:r>
              <w:rPr>
                <w:rFonts w:eastAsia="Arial Unicode MS"/>
              </w:rPr>
              <w:t>Each string literal in the list, whether apparent in the schema, or returned as the value of an expression, is restricted to allow only c</w:t>
            </w:r>
            <w:r>
              <w:rPr>
                <w:rFonts w:eastAsia="Arial Unicode MS"/>
              </w:rPr>
              <w:t>ertain kinds of DFDL String Literal syntax:</w:t>
            </w:r>
          </w:p>
          <w:p w14:paraId="28E55F18" w14:textId="77777777" w:rsidR="00000000" w:rsidRDefault="009D64FD">
            <w:pPr>
              <w:keepNext/>
              <w:numPr>
                <w:ilvl w:val="0"/>
                <w:numId w:val="84"/>
              </w:numPr>
              <w:rPr>
                <w:rFonts w:eastAsia="Arial Unicode MS"/>
              </w:rPr>
            </w:pPr>
            <w:r>
              <w:rPr>
                <w:rFonts w:eastAsia="Arial Unicode MS"/>
              </w:rPr>
              <w:t>DFDL character entities are allowed.</w:t>
            </w:r>
          </w:p>
          <w:p w14:paraId="027DE467" w14:textId="77777777" w:rsidR="00000000" w:rsidRDefault="009D64FD">
            <w:pPr>
              <w:keepNext/>
              <w:numPr>
                <w:ilvl w:val="0"/>
                <w:numId w:val="84"/>
              </w:numPr>
              <w:rPr>
                <w:rFonts w:eastAsia="Arial Unicode MS"/>
              </w:rPr>
            </w:pPr>
            <w:r>
              <w:rPr>
                <w:rFonts w:eastAsia="Arial Unicode MS"/>
              </w:rPr>
              <w:t>DFDL Byte Value entities ( %#rXX; ) are allowed.</w:t>
            </w:r>
          </w:p>
          <w:p w14:paraId="32AFFE3D" w14:textId="77777777" w:rsidR="00000000" w:rsidRDefault="009D64FD">
            <w:pPr>
              <w:keepNext/>
              <w:numPr>
                <w:ilvl w:val="0"/>
                <w:numId w:val="84"/>
              </w:numPr>
              <w:rPr>
                <w:rFonts w:eastAsia="Arial Unicode MS"/>
              </w:rPr>
            </w:pPr>
            <w:r>
              <w:rPr>
                <w:rFonts w:eastAsia="Arial Unicode MS"/>
              </w:rPr>
              <w:t xml:space="preserve">DFDL Character Classes NL, WSP, WSP+, WSP*, and ES are allowed. </w:t>
            </w:r>
          </w:p>
          <w:p w14:paraId="24B93432" w14:textId="77777777" w:rsidR="00000000" w:rsidRDefault="009D64FD">
            <w:pPr>
              <w:keepNext/>
              <w:numPr>
                <w:ilvl w:val="0"/>
                <w:numId w:val="84"/>
              </w:numPr>
              <w:rPr>
                <w:del w:id="3541" w:author="Mike Beckerle" w:date="2019-11-25T15:06:00Z"/>
                <w:rFonts w:eastAsia="Arial Unicode MS"/>
              </w:rPr>
            </w:pPr>
            <w:del w:id="3542" w:author="Mike Beckerle" w:date="2019-11-25T15:06:00Z">
              <w:r>
                <w:rPr>
                  <w:rFonts w:eastAsia="Arial Unicode MS"/>
                </w:rPr>
                <w:delText>E</w:delText>
              </w:r>
              <w:r>
                <w:rPr>
                  <w:rFonts w:eastAsia="MS Mincho"/>
                  <w:lang w:val="en-GB" w:eastAsia="ja-JP"/>
                </w:rPr>
                <w:delText>S must not appear as the only DFDL string literal in the pro</w:delText>
              </w:r>
              <w:r>
                <w:rPr>
                  <w:rFonts w:eastAsia="MS Mincho"/>
                  <w:lang w:val="en-GB" w:eastAsia="ja-JP"/>
                </w:rPr>
                <w:delText>perty. It can only appear as a member of a list.</w:delText>
              </w:r>
            </w:del>
          </w:p>
          <w:p w14:paraId="701417F6" w14:textId="77777777" w:rsidR="00000000" w:rsidRDefault="009D64FD">
            <w:pPr>
              <w:keepNext/>
              <w:numPr>
                <w:ilvl w:val="0"/>
                <w:numId w:val="84"/>
              </w:numPr>
              <w:rPr>
                <w:rFonts w:eastAsia="Arial Unicode MS"/>
              </w:rPr>
            </w:pPr>
            <w:r>
              <w:rPr>
                <w:rFonts w:eastAsia="Arial Unicode MS"/>
                <w:b/>
                <w:bCs/>
              </w:rPr>
              <w:t>If the ES entity or the WSP* entity appear alone as one of the string literals in the list, then dfdl:initiatedContent must be "no" .</w:t>
            </w:r>
          </w:p>
          <w:p w14:paraId="4DE8223E" w14:textId="77777777" w:rsidR="00000000" w:rsidRDefault="009D64FD">
            <w:pPr>
              <w:keepNext/>
              <w:rPr>
                <w:rFonts w:eastAsia="Arial Unicode MS"/>
              </w:rPr>
            </w:pPr>
            <w:r>
              <w:rPr>
                <w:rFonts w:eastAsia="Arial Unicode MS"/>
              </w:rPr>
              <w:t xml:space="preserve"> </w:t>
            </w:r>
            <w:r>
              <w:rPr>
                <w:rFonts w:eastAsia="Arial Unicode MS"/>
              </w:rPr>
              <w:t>If the above rules are not followed it is a Schema Definition Error.</w:t>
            </w:r>
          </w:p>
          <w:p w14:paraId="5D767153" w14:textId="77777777" w:rsidR="00000000" w:rsidRDefault="009D64FD">
            <w:pPr>
              <w:keepNext/>
            </w:pPr>
            <w:r>
              <w:t xml:space="preserve">The </w:t>
            </w:r>
            <w:r>
              <w:rPr>
                <w:b/>
                <w:i/>
              </w:rPr>
              <w:t>Initiator</w:t>
            </w:r>
            <w:r>
              <w:t xml:space="preserve"> region contains one of the initiator strings defined by dfdl:initiator. </w:t>
            </w:r>
          </w:p>
          <w:p w14:paraId="23E65DF6" w14:textId="77777777" w:rsidR="00000000" w:rsidRDefault="009D64FD">
            <w:pPr>
              <w:keepNext/>
              <w:rPr>
                <w:rFonts w:eastAsia="Arial Unicode MS"/>
                <w:lang w:eastAsia="en-GB"/>
              </w:rPr>
            </w:pPr>
            <w:r>
              <w:rPr>
                <w:rFonts w:eastAsia="Arial Unicode MS"/>
                <w:lang w:eastAsia="en-GB"/>
              </w:rPr>
              <w:t>When parsing, t</w:t>
            </w:r>
            <w:r>
              <w:rPr>
                <w:lang w:eastAsia="en-GB"/>
              </w:rPr>
              <w:t>he</w:t>
            </w:r>
            <w:r>
              <w:rPr>
                <w:rFonts w:eastAsia="Arial"/>
                <w:lang w:eastAsia="en-GB"/>
              </w:rPr>
              <w:t xml:space="preserve"> </w:t>
            </w:r>
            <w:r>
              <w:rPr>
                <w:rFonts w:eastAsia="Arial Unicode MS"/>
                <w:lang w:eastAsia="en-GB"/>
              </w:rPr>
              <w:t>list</w:t>
            </w:r>
            <w:r>
              <w:rPr>
                <w:rFonts w:eastAsia="Arial"/>
                <w:lang w:eastAsia="en-GB"/>
              </w:rPr>
              <w:t xml:space="preserve"> </w:t>
            </w:r>
            <w:r>
              <w:rPr>
                <w:rFonts w:eastAsia="Arial Unicode MS"/>
                <w:lang w:eastAsia="en-GB"/>
              </w:rPr>
              <w:t>of</w:t>
            </w:r>
            <w:r>
              <w:rPr>
                <w:rFonts w:eastAsia="Arial"/>
                <w:lang w:eastAsia="en-GB"/>
              </w:rPr>
              <w:t xml:space="preserve"> </w:t>
            </w:r>
            <w:r>
              <w:rPr>
                <w:rFonts w:eastAsia="Arial Unicode MS"/>
                <w:lang w:eastAsia="en-GB"/>
              </w:rPr>
              <w:t>values</w:t>
            </w:r>
            <w:r>
              <w:rPr>
                <w:rFonts w:eastAsia="Arial"/>
                <w:lang w:eastAsia="en-GB"/>
              </w:rPr>
              <w:t xml:space="preserve"> </w:t>
            </w:r>
            <w:r>
              <w:rPr>
                <w:lang w:eastAsia="en-GB"/>
              </w:rPr>
              <w:t>is</w:t>
            </w:r>
            <w:r>
              <w:rPr>
                <w:rFonts w:eastAsia="Arial"/>
                <w:lang w:eastAsia="en-GB"/>
              </w:rPr>
              <w:t xml:space="preserve"> </w:t>
            </w:r>
            <w:r>
              <w:rPr>
                <w:lang w:eastAsia="en-GB"/>
              </w:rPr>
              <w:t>processed</w:t>
            </w:r>
            <w:r>
              <w:rPr>
                <w:rFonts w:eastAsia="Arial"/>
                <w:lang w:eastAsia="en-GB"/>
              </w:rPr>
              <w:t xml:space="preserve"> </w:t>
            </w:r>
            <w:r>
              <w:rPr>
                <w:rFonts w:eastAsia="Arial Unicode MS"/>
                <w:lang w:eastAsia="en-GB"/>
              </w:rPr>
              <w:t>in</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greedy</w:t>
            </w:r>
            <w:r>
              <w:rPr>
                <w:rFonts w:eastAsia="Arial"/>
                <w:lang w:eastAsia="en-GB"/>
              </w:rPr>
              <w:t xml:space="preserve"> </w:t>
            </w:r>
            <w:r>
              <w:rPr>
                <w:rFonts w:eastAsia="Arial Unicode MS"/>
                <w:lang w:eastAsia="en-GB"/>
              </w:rPr>
              <w:t>manner,</w:t>
            </w:r>
            <w:r>
              <w:rPr>
                <w:rFonts w:eastAsia="Arial"/>
                <w:lang w:eastAsia="en-GB"/>
              </w:rPr>
              <w:t xml:space="preserve"> </w:t>
            </w:r>
            <w:r>
              <w:rPr>
                <w:rFonts w:eastAsia="Arial Unicode MS"/>
                <w:lang w:eastAsia="en-GB"/>
              </w:rPr>
              <w:t>meaning</w:t>
            </w:r>
            <w:r>
              <w:rPr>
                <w:rFonts w:eastAsia="Arial"/>
                <w:lang w:eastAsia="en-GB"/>
              </w:rPr>
              <w:t xml:space="preserve"> </w:t>
            </w:r>
            <w:r>
              <w:rPr>
                <w:rFonts w:eastAsia="Arial Unicode MS"/>
                <w:lang w:eastAsia="en-GB"/>
              </w:rPr>
              <w:t>it</w:t>
            </w:r>
            <w:r>
              <w:rPr>
                <w:rFonts w:eastAsia="Arial"/>
                <w:lang w:eastAsia="en-GB"/>
              </w:rPr>
              <w:t xml:space="preserve"> </w:t>
            </w:r>
            <w:r>
              <w:rPr>
                <w:rFonts w:eastAsia="Arial Unicode MS"/>
                <w:lang w:eastAsia="en-GB"/>
              </w:rPr>
              <w:t>takes</w:t>
            </w:r>
            <w:r>
              <w:rPr>
                <w:rFonts w:eastAsia="Arial"/>
                <w:lang w:eastAsia="en-GB"/>
              </w:rPr>
              <w:t xml:space="preserve"> </w:t>
            </w:r>
            <w:r>
              <w:rPr>
                <w:rFonts w:eastAsia="Arial Unicode MS"/>
                <w:lang w:eastAsia="en-GB"/>
              </w:rPr>
              <w:t>all</w:t>
            </w:r>
            <w:r>
              <w:rPr>
                <w:rFonts w:eastAsia="Arial"/>
                <w:lang w:eastAsia="en-GB"/>
              </w:rPr>
              <w:t xml:space="preserve"> </w:t>
            </w:r>
            <w:r>
              <w:rPr>
                <w:rFonts w:eastAsia="Arial Unicode MS"/>
                <w:lang w:eastAsia="en-GB"/>
              </w:rPr>
              <w:t>the</w:t>
            </w:r>
            <w:r>
              <w:rPr>
                <w:rFonts w:eastAsia="Arial"/>
                <w:lang w:eastAsia="en-GB"/>
              </w:rPr>
              <w:t xml:space="preserve"> initiator</w:t>
            </w:r>
            <w:r>
              <w:rPr>
                <w:rFonts w:eastAsia="Arial"/>
                <w:lang w:eastAsia="en-GB"/>
              </w:rPr>
              <w:t xml:space="preserve">s, that is, each of the </w:t>
            </w:r>
            <w:r>
              <w:rPr>
                <w:rFonts w:eastAsia="Arial Unicode MS"/>
                <w:lang w:eastAsia="en-GB"/>
              </w:rPr>
              <w:t>string literals</w:t>
            </w:r>
            <w:r>
              <w:rPr>
                <w:rFonts w:eastAsia="Arial"/>
                <w:lang w:eastAsia="en-GB"/>
              </w:rPr>
              <w:t xml:space="preserve"> </w:t>
            </w:r>
            <w:r>
              <w:rPr>
                <w:rFonts w:eastAsia="Arial Unicode MS"/>
                <w:lang w:eastAsia="en-GB"/>
              </w:rPr>
              <w:t>in</w:t>
            </w:r>
            <w:r>
              <w:rPr>
                <w:rFonts w:eastAsia="Arial"/>
                <w:lang w:eastAsia="en-GB"/>
              </w:rPr>
              <w:t xml:space="preserve"> </w:t>
            </w:r>
            <w:r>
              <w:rPr>
                <w:rFonts w:eastAsia="Arial Unicode MS"/>
                <w:lang w:eastAsia="en-GB"/>
              </w:rPr>
              <w:t>the</w:t>
            </w:r>
            <w:r>
              <w:rPr>
                <w:rFonts w:eastAsia="Arial"/>
                <w:lang w:eastAsia="en-GB"/>
              </w:rPr>
              <w:t xml:space="preserve"> </w:t>
            </w:r>
            <w:r>
              <w:rPr>
                <w:rFonts w:eastAsia="Arial Unicode MS"/>
                <w:lang w:eastAsia="en-GB"/>
              </w:rPr>
              <w:t>whitespace</w:t>
            </w:r>
            <w:r>
              <w:rPr>
                <w:rFonts w:eastAsia="Arial"/>
                <w:lang w:eastAsia="en-GB"/>
              </w:rPr>
              <w:t xml:space="preserve"> </w:t>
            </w:r>
            <w:r>
              <w:rPr>
                <w:rFonts w:eastAsia="Arial Unicode MS"/>
                <w:lang w:eastAsia="en-GB"/>
              </w:rPr>
              <w:t>separated</w:t>
            </w:r>
            <w:r>
              <w:rPr>
                <w:rFonts w:eastAsia="Arial"/>
                <w:lang w:eastAsia="en-GB"/>
              </w:rPr>
              <w:t xml:space="preserve"> </w:t>
            </w:r>
            <w:r>
              <w:rPr>
                <w:rFonts w:eastAsia="Arial Unicode MS"/>
                <w:lang w:eastAsia="en-GB"/>
              </w:rPr>
              <w:t>list</w:t>
            </w:r>
            <w:r>
              <w:rPr>
                <w:lang w:eastAsia="en-GB"/>
              </w:rPr>
              <w:t>,</w:t>
            </w:r>
            <w:r>
              <w:rPr>
                <w:rFonts w:eastAsia="Arial"/>
                <w:lang w:eastAsia="en-GB"/>
              </w:rPr>
              <w:t xml:space="preserve"> </w:t>
            </w:r>
            <w:r>
              <w:rPr>
                <w:rFonts w:eastAsia="Arial Unicode MS"/>
                <w:lang w:eastAsia="en-GB"/>
              </w:rPr>
              <w:t>and</w:t>
            </w:r>
            <w:r>
              <w:rPr>
                <w:rFonts w:eastAsia="Arial"/>
                <w:lang w:eastAsia="en-GB"/>
              </w:rPr>
              <w:t xml:space="preserve"> </w:t>
            </w:r>
            <w:r>
              <w:rPr>
                <w:rFonts w:eastAsia="Arial Unicode MS"/>
                <w:lang w:eastAsia="en-GB"/>
              </w:rPr>
              <w:t>matches them each against the data. The initiator with the longest match is the one that is selected as having been 'found'.</w:t>
            </w:r>
            <w:r>
              <w:rPr>
                <w:rFonts w:eastAsia="Arial"/>
                <w:lang w:eastAsia="en-GB"/>
              </w:rPr>
              <w:t xml:space="preserve"> </w:t>
            </w:r>
            <w:r>
              <w:rPr>
                <w:rFonts w:eastAsia="Arial Unicode MS"/>
                <w:lang w:eastAsia="en-GB"/>
              </w:rPr>
              <w:t>Once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matching initiator</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Pr>
                <w:lang w:eastAsia="en-GB"/>
              </w:rPr>
              <w:t>will</w:t>
            </w:r>
            <w:r>
              <w:rPr>
                <w:rFonts w:eastAsia="Arial"/>
                <w:lang w:eastAsia="en-GB"/>
              </w:rPr>
              <w:t xml:space="preserve"> </w:t>
            </w:r>
            <w:r>
              <w:rPr>
                <w:rFonts w:eastAsia="Arial Unicode MS"/>
                <w:lang w:eastAsia="en-GB"/>
              </w:rPr>
              <w:t>be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(ie,</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w:t>
            </w:r>
          </w:p>
          <w:p w14:paraId="57AF73EB" w14:textId="77777777" w:rsidR="00000000" w:rsidRDefault="009D64FD">
            <w:pPr>
              <w:keepNext/>
            </w:pPr>
            <w:r>
              <w:t xml:space="preserve">When an initiator is specified, it is a processing error if the component is required and one of the values is not found. </w:t>
            </w:r>
          </w:p>
          <w:p w14:paraId="00FED824" w14:textId="77777777" w:rsidR="00000000" w:rsidRDefault="009D64FD">
            <w:pPr>
              <w:keepNext/>
            </w:pPr>
            <w:r>
              <w:t xml:space="preserve">If dfdl:initiator is "" </w:t>
            </w:r>
            <w:r>
              <w:t xml:space="preserve">(the empty string), then the </w:t>
            </w:r>
            <w:r>
              <w:rPr>
                <w:b/>
                <w:bCs/>
                <w:i/>
                <w:iCs/>
              </w:rPr>
              <w:t>Initiator</w:t>
            </w:r>
            <w:r>
              <w:t xml:space="preserve"> region is of length zero, and no initiator is expected.  It is not permitted for an expression to return an empty string. That is a Schema Definition Error.</w:t>
            </w:r>
          </w:p>
          <w:p w14:paraId="4BB6816B" w14:textId="77777777" w:rsidR="00000000" w:rsidRDefault="009D64FD">
            <w:pPr>
              <w:keepNext/>
            </w:pPr>
            <w:r>
              <w:t>On unparsing the first initiator in the list is automaticall</w:t>
            </w:r>
            <w:r>
              <w:t xml:space="preserve">y inserted into the </w:t>
            </w:r>
            <w:r>
              <w:rPr>
                <w:b/>
                <w:bCs/>
                <w:i/>
                <w:iCs/>
              </w:rPr>
              <w:t>Initiator</w:t>
            </w:r>
            <w:r>
              <w:t xml:space="preserve"> region.</w:t>
            </w:r>
          </w:p>
          <w:p w14:paraId="338FC362" w14:textId="77777777" w:rsidR="00000000" w:rsidRDefault="009D64FD">
            <w:pPr>
              <w:keepNext/>
              <w:rPr>
                <w:rFonts w:eastAsia="Arial Unicode MS"/>
              </w:rPr>
            </w:pPr>
            <w:r>
              <w:rPr>
                <w:rFonts w:eastAsia="Arial Unicode MS"/>
              </w:rPr>
              <w:t>If dfdl:ignoreCase is 'yes' then the case of the string is ignored by the parser.</w:t>
            </w:r>
          </w:p>
          <w:p w14:paraId="2D475FEB" w14:textId="77777777" w:rsidR="00000000" w:rsidRDefault="009D64FD">
            <w:pPr>
              <w:keepNext/>
              <w:rPr>
                <w:rFonts w:eastAsia="Arial Unicode MS"/>
              </w:rPr>
            </w:pPr>
            <w:r>
              <w:rPr>
                <w:rFonts w:eastAsia="Arial Unicode MS"/>
              </w:rPr>
              <w:t>Annotation: dfdl:element, dfdl:simpleType, dfdl:sequence, dfdl:choice, dfdl:group</w:t>
            </w:r>
          </w:p>
        </w:tc>
      </w:tr>
      <w:tr w:rsidR="00000000" w14:paraId="580E62F2" w14:textId="77777777">
        <w:tc>
          <w:tcPr>
            <w:tcW w:w="2605" w:type="dxa"/>
            <w:tcBorders>
              <w:top w:val="single" w:sz="4" w:space="0" w:color="auto"/>
              <w:left w:val="single" w:sz="4" w:space="0" w:color="auto"/>
              <w:bottom w:val="single" w:sz="4" w:space="0" w:color="auto"/>
              <w:right w:val="single" w:sz="4" w:space="0" w:color="auto"/>
            </w:tcBorders>
            <w:hideMark/>
          </w:tcPr>
          <w:p w14:paraId="3A74CD5D" w14:textId="77777777" w:rsidR="00000000" w:rsidRDefault="009D64FD">
            <w:pPr>
              <w:keepNext/>
              <w:rPr>
                <w:rFonts w:cs="Arial"/>
              </w:rPr>
            </w:pPr>
            <w:r>
              <w:rPr>
                <w:rFonts w:cs="Arial"/>
              </w:rPr>
              <w:t>terminator</w:t>
            </w:r>
          </w:p>
        </w:tc>
        <w:tc>
          <w:tcPr>
            <w:tcW w:w="6025" w:type="dxa"/>
            <w:tcBorders>
              <w:top w:val="single" w:sz="4" w:space="0" w:color="auto"/>
              <w:left w:val="single" w:sz="4" w:space="0" w:color="auto"/>
              <w:bottom w:val="single" w:sz="4" w:space="0" w:color="auto"/>
              <w:right w:val="single" w:sz="4" w:space="0" w:color="auto"/>
            </w:tcBorders>
            <w:hideMark/>
          </w:tcPr>
          <w:p w14:paraId="2DF73464" w14:textId="77777777" w:rsidR="00000000" w:rsidRDefault="009D64FD">
            <w:pPr>
              <w:keepNext/>
              <w:rPr>
                <w:rFonts w:eastAsia="Arial Unicode MS"/>
              </w:rPr>
            </w:pPr>
            <w:r>
              <w:rPr>
                <w:rFonts w:eastAsia="MS Mincho"/>
              </w:rPr>
              <w:t>List of DFDL String Literals</w:t>
            </w:r>
            <w:r>
              <w:rPr>
                <w:rFonts w:eastAsia="Arial Unicode MS"/>
              </w:rPr>
              <w:t xml:space="preserve"> </w:t>
            </w:r>
            <w:r>
              <w:rPr>
                <w:rFonts w:eastAsia="Arial Unicode MS"/>
              </w:rPr>
              <w:t>or DFDL Expression</w:t>
            </w:r>
          </w:p>
          <w:p w14:paraId="7FA19E5D" w14:textId="77777777" w:rsidR="00000000" w:rsidRDefault="009D64FD">
            <w:pPr>
              <w:keepNext/>
              <w:rPr>
                <w:rFonts w:eastAsia="Arial Unicode MS"/>
              </w:rPr>
            </w:pPr>
            <w:r>
              <w:rPr>
                <w:rFonts w:eastAsia="Arial Unicode MS"/>
              </w:rPr>
              <w:t>Specifies a whitespace separated list of alternative text strings that one of which marks the end of an element or group of elements. The strings MUST be searched for in the longest first order.</w:t>
            </w:r>
          </w:p>
          <w:p w14:paraId="76456545" w14:textId="77777777" w:rsidR="00000000" w:rsidRDefault="009D64FD">
            <w:pPr>
              <w:keepNext/>
              <w:rPr>
                <w:rFonts w:eastAsia="Arial Unicode MS"/>
              </w:rPr>
            </w:pPr>
            <w:r>
              <w:rPr>
                <w:rFonts w:eastAsia="Arial Unicode MS"/>
              </w:rPr>
              <w:t>This property can be computed by way of an</w:t>
            </w:r>
            <w:r>
              <w:rPr>
                <w:rFonts w:eastAsia="Arial Unicode MS"/>
              </w:rPr>
              <w:t xml:space="preserve"> expression which returns a string of whitespace separated list of values.  The expression must not contain forward references to elements which have not yet been processed.</w:t>
            </w:r>
          </w:p>
          <w:p w14:paraId="5F4B0246" w14:textId="77777777" w:rsidR="00000000" w:rsidRDefault="009D64FD">
            <w:pPr>
              <w:keepNext/>
            </w:pPr>
            <w:r>
              <w:rPr>
                <w:color w:val="000000"/>
              </w:rPr>
              <w:t>This property can be used to determine the length of an element as described in Se</w:t>
            </w:r>
            <w:r>
              <w:rPr>
                <w:color w:val="000000"/>
              </w:rPr>
              <w:t xml:space="preserve">ction </w:t>
            </w:r>
            <w:hyperlink w:anchor="_Toc322911627" w:history="1">
              <w:r>
                <w:rPr>
                  <w:rStyle w:val="Hyperlink"/>
                  <w:rFonts w:cs="Arial"/>
                  <w:lang w:eastAsia="en-GB"/>
                </w:rPr>
                <w:t>12.3.2</w:t>
              </w:r>
            </w:hyperlink>
            <w:r>
              <w:rPr>
                <w:color w:val="000000"/>
              </w:rPr>
              <w:t xml:space="preserve"> dfdl:lengthKind 'delimited'.</w:t>
            </w:r>
          </w:p>
          <w:p w14:paraId="5BA31B28" w14:textId="77777777" w:rsidR="00000000" w:rsidRDefault="009D64FD">
            <w:pPr>
              <w:keepNext/>
              <w:rPr>
                <w:rFonts w:eastAsia="Arial Unicode MS"/>
              </w:rPr>
            </w:pPr>
            <w:r>
              <w:rPr>
                <w:rFonts w:eastAsia="Arial Unicode MS"/>
              </w:rPr>
              <w:t>Each string literal in the list, whether apparent in the schema, or returned as the value of an expression, is restricted to allow only certain kinds of DFDL String Literal synta</w:t>
            </w:r>
            <w:r>
              <w:rPr>
                <w:rFonts w:eastAsia="Arial Unicode MS"/>
              </w:rPr>
              <w:t>x:</w:t>
            </w:r>
          </w:p>
          <w:p w14:paraId="1B55C4AB" w14:textId="77777777" w:rsidR="00000000" w:rsidRDefault="009D64FD">
            <w:pPr>
              <w:keepNext/>
              <w:numPr>
                <w:ilvl w:val="0"/>
                <w:numId w:val="84"/>
              </w:numPr>
              <w:rPr>
                <w:rFonts w:eastAsia="Arial Unicode MS"/>
              </w:rPr>
            </w:pPr>
            <w:r>
              <w:rPr>
                <w:rFonts w:eastAsia="Arial Unicode MS"/>
              </w:rPr>
              <w:t>DFDL character entities are allowed.</w:t>
            </w:r>
          </w:p>
          <w:p w14:paraId="4466A69E" w14:textId="77777777" w:rsidR="00000000" w:rsidRDefault="009D64FD">
            <w:pPr>
              <w:keepNext/>
              <w:numPr>
                <w:ilvl w:val="0"/>
                <w:numId w:val="84"/>
              </w:numPr>
              <w:rPr>
                <w:rFonts w:eastAsia="Arial Unicode MS"/>
              </w:rPr>
            </w:pPr>
            <w:r>
              <w:rPr>
                <w:rFonts w:eastAsia="Arial Unicode MS"/>
              </w:rPr>
              <w:t>DFDL Byte Value entities ( %#rXX; ) are allowed.</w:t>
            </w:r>
          </w:p>
          <w:p w14:paraId="3112D4B7" w14:textId="77777777" w:rsidR="00000000" w:rsidRDefault="009D64FD">
            <w:pPr>
              <w:keepNext/>
              <w:numPr>
                <w:ilvl w:val="0"/>
                <w:numId w:val="84"/>
              </w:numPr>
              <w:rPr>
                <w:rFonts w:eastAsia="Arial Unicode MS"/>
              </w:rPr>
            </w:pPr>
            <w:r>
              <w:rPr>
                <w:rFonts w:eastAsia="Arial Unicode MS"/>
              </w:rPr>
              <w:t xml:space="preserve">DFDL Character Classes NL, WSP, WSP+, WSP*, and ES are allowed. </w:t>
            </w:r>
          </w:p>
          <w:p w14:paraId="3A7737BD" w14:textId="77777777" w:rsidR="00000000" w:rsidRDefault="009D64FD">
            <w:pPr>
              <w:keepNext/>
              <w:numPr>
                <w:ilvl w:val="0"/>
                <w:numId w:val="84"/>
              </w:numPr>
              <w:rPr>
                <w:del w:id="3543" w:author="Mike Beckerle" w:date="2019-11-25T15:06:00Z"/>
                <w:rFonts w:eastAsia="Arial Unicode MS"/>
              </w:rPr>
            </w:pPr>
            <w:del w:id="3544" w:author="Mike Beckerle" w:date="2019-11-25T15:06:00Z">
              <w:r>
                <w:rPr>
                  <w:rFonts w:eastAsia="MS Mincho" w:cs="Arial"/>
                  <w:lang w:val="en-GB" w:eastAsia="ja-JP"/>
                </w:rPr>
                <w:delText xml:space="preserve">ES must not appear as the only DFDL string literal in the property. It can only appear as a member of </w:delText>
              </w:r>
              <w:r>
                <w:rPr>
                  <w:rFonts w:eastAsia="MS Mincho" w:cs="Arial"/>
                  <w:lang w:val="en-GB" w:eastAsia="ja-JP"/>
                </w:rPr>
                <w:delText>a list.</w:delText>
              </w:r>
            </w:del>
          </w:p>
          <w:p w14:paraId="0AA21D8A" w14:textId="77777777" w:rsidR="00000000" w:rsidRDefault="009D64FD">
            <w:pPr>
              <w:keepNext/>
              <w:numPr>
                <w:ilvl w:val="0"/>
                <w:numId w:val="84"/>
              </w:numPr>
              <w:rPr>
                <w:rFonts w:eastAsia="Arial Unicode MS"/>
              </w:rPr>
            </w:pPr>
            <w:r>
              <w:rPr>
                <w:rFonts w:eastAsia="Arial Unicode MS"/>
              </w:rPr>
              <w:t>Neither the ES entity nor the WSP* entity may appear on their own as one of the string literals in the list when the parser is determining the length of a component by scanning for delimiters.</w:t>
            </w:r>
          </w:p>
          <w:p w14:paraId="0853DC60" w14:textId="77777777" w:rsidR="00000000" w:rsidRDefault="009D64FD">
            <w:pPr>
              <w:keepNext/>
              <w:rPr>
                <w:rFonts w:eastAsia="Arial Unicode MS"/>
              </w:rPr>
            </w:pPr>
            <w:r>
              <w:rPr>
                <w:rFonts w:eastAsia="Arial Unicode MS"/>
              </w:rPr>
              <w:t>If the above rules are not followed it is a Schema Defi</w:t>
            </w:r>
            <w:r>
              <w:rPr>
                <w:rFonts w:eastAsia="Arial Unicode MS"/>
              </w:rPr>
              <w:t>nition Error.</w:t>
            </w:r>
          </w:p>
          <w:p w14:paraId="143A0CEB" w14:textId="77777777" w:rsidR="00000000" w:rsidRDefault="009D64FD">
            <w:pPr>
              <w:keepNext/>
              <w:rPr>
                <w:rFonts w:eastAsia="Arial Unicode MS"/>
              </w:rPr>
            </w:pPr>
            <w:r>
              <w:rPr>
                <w:rFonts w:eastAsia="Arial Unicode MS"/>
              </w:rPr>
              <w:t xml:space="preserve">The </w:t>
            </w:r>
            <w:r>
              <w:rPr>
                <w:rFonts w:eastAsia="Arial Unicode MS"/>
                <w:b/>
                <w:i/>
              </w:rPr>
              <w:t>Terminator</w:t>
            </w:r>
            <w:r>
              <w:rPr>
                <w:rFonts w:eastAsia="Arial Unicode MS"/>
              </w:rPr>
              <w:t xml:space="preserve"> region contains the terminator string. </w:t>
            </w:r>
          </w:p>
          <w:p w14:paraId="120E5623" w14:textId="77777777" w:rsidR="00000000" w:rsidRDefault="009D64FD">
            <w:pPr>
              <w:keepNext/>
            </w:pPr>
            <w:r>
              <w:t xml:space="preserve">If dfdl:terminator is "" (the empty string), then the terminator region is of length zero, and no terminator is expected. It is not permitted for an expression to return an empty string, </w:t>
            </w:r>
            <w:r>
              <w:t>that is a Schema Definition Error.</w:t>
            </w:r>
          </w:p>
          <w:p w14:paraId="4B0B2A1F" w14:textId="77777777" w:rsidR="00000000" w:rsidRDefault="009D64FD">
            <w:pPr>
              <w:keepNext/>
              <w:rPr>
                <w:rFonts w:eastAsia="Arial Unicode MS"/>
                <w:lang w:eastAsia="en-GB"/>
              </w:rPr>
            </w:pPr>
            <w:r>
              <w:rPr>
                <w:rFonts w:eastAsia="Arial Unicode MS"/>
                <w:lang w:eastAsia="en-GB"/>
              </w:rPr>
              <w:t>When parsing, t</w:t>
            </w:r>
            <w:r>
              <w:rPr>
                <w:lang w:eastAsia="en-GB"/>
              </w:rPr>
              <w:t>he</w:t>
            </w:r>
            <w:r>
              <w:rPr>
                <w:rFonts w:eastAsia="Arial"/>
                <w:lang w:eastAsia="en-GB"/>
              </w:rPr>
              <w:t xml:space="preserve"> </w:t>
            </w:r>
            <w:r>
              <w:rPr>
                <w:rFonts w:eastAsia="Arial Unicode MS"/>
                <w:lang w:eastAsia="en-GB"/>
              </w:rPr>
              <w:t>list</w:t>
            </w:r>
            <w:r>
              <w:rPr>
                <w:rFonts w:eastAsia="Arial"/>
                <w:lang w:eastAsia="en-GB"/>
              </w:rPr>
              <w:t xml:space="preserve"> </w:t>
            </w:r>
            <w:r>
              <w:rPr>
                <w:rFonts w:eastAsia="Arial Unicode MS"/>
                <w:lang w:eastAsia="en-GB"/>
              </w:rPr>
              <w:t>of</w:t>
            </w:r>
            <w:r>
              <w:rPr>
                <w:rFonts w:eastAsia="Arial"/>
                <w:lang w:eastAsia="en-GB"/>
              </w:rPr>
              <w:t xml:space="preserve"> </w:t>
            </w:r>
            <w:r>
              <w:rPr>
                <w:rFonts w:eastAsia="Arial Unicode MS"/>
                <w:lang w:eastAsia="en-GB"/>
              </w:rPr>
              <w:t>values</w:t>
            </w:r>
            <w:r>
              <w:rPr>
                <w:rFonts w:eastAsia="Arial"/>
                <w:lang w:eastAsia="en-GB"/>
              </w:rPr>
              <w:t xml:space="preserve"> </w:t>
            </w:r>
            <w:r>
              <w:rPr>
                <w:lang w:eastAsia="en-GB"/>
              </w:rPr>
              <w:t>is</w:t>
            </w:r>
            <w:r>
              <w:rPr>
                <w:rFonts w:eastAsia="Arial"/>
                <w:lang w:eastAsia="en-GB"/>
              </w:rPr>
              <w:t xml:space="preserve"> </w:t>
            </w:r>
            <w:r>
              <w:rPr>
                <w:lang w:eastAsia="en-GB"/>
              </w:rPr>
              <w:t>processed</w:t>
            </w:r>
            <w:r>
              <w:rPr>
                <w:rFonts w:eastAsia="Arial"/>
                <w:lang w:eastAsia="en-GB"/>
              </w:rPr>
              <w:t xml:space="preserve"> </w:t>
            </w:r>
            <w:r>
              <w:rPr>
                <w:rFonts w:eastAsia="Arial Unicode MS"/>
                <w:lang w:eastAsia="en-GB"/>
              </w:rPr>
              <w:t>in</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greedy</w:t>
            </w:r>
            <w:r>
              <w:rPr>
                <w:rFonts w:eastAsia="Arial"/>
                <w:lang w:eastAsia="en-GB"/>
              </w:rPr>
              <w:t xml:space="preserve"> </w:t>
            </w:r>
            <w:r>
              <w:rPr>
                <w:rFonts w:eastAsia="Arial Unicode MS"/>
                <w:lang w:eastAsia="en-GB"/>
              </w:rPr>
              <w:t>manner,</w:t>
            </w:r>
            <w:r>
              <w:rPr>
                <w:rFonts w:eastAsia="Arial"/>
                <w:lang w:eastAsia="en-GB"/>
              </w:rPr>
              <w:t xml:space="preserve"> </w:t>
            </w:r>
            <w:r>
              <w:rPr>
                <w:rFonts w:eastAsia="Arial Unicode MS"/>
                <w:lang w:eastAsia="en-GB"/>
              </w:rPr>
              <w:t>meaning</w:t>
            </w:r>
            <w:r>
              <w:rPr>
                <w:rFonts w:eastAsia="Arial"/>
                <w:lang w:eastAsia="en-GB"/>
              </w:rPr>
              <w:t xml:space="preserve"> </w:t>
            </w:r>
            <w:r>
              <w:rPr>
                <w:rFonts w:eastAsia="Arial Unicode MS"/>
                <w:lang w:eastAsia="en-GB"/>
              </w:rPr>
              <w:t>it</w:t>
            </w:r>
            <w:r>
              <w:rPr>
                <w:rFonts w:eastAsia="Arial"/>
                <w:lang w:eastAsia="en-GB"/>
              </w:rPr>
              <w:t xml:space="preserve"> </w:t>
            </w:r>
            <w:r>
              <w:rPr>
                <w:rFonts w:eastAsia="Arial Unicode MS"/>
                <w:lang w:eastAsia="en-GB"/>
              </w:rPr>
              <w:t>takes</w:t>
            </w:r>
            <w:r>
              <w:rPr>
                <w:rFonts w:eastAsia="Arial"/>
                <w:lang w:eastAsia="en-GB"/>
              </w:rPr>
              <w:t xml:space="preserve"> </w:t>
            </w:r>
            <w:r>
              <w:rPr>
                <w:rFonts w:eastAsia="Arial Unicode MS"/>
                <w:lang w:eastAsia="en-GB"/>
              </w:rPr>
              <w:t>all</w:t>
            </w:r>
            <w:r>
              <w:rPr>
                <w:rFonts w:eastAsia="Arial"/>
                <w:lang w:eastAsia="en-GB"/>
              </w:rPr>
              <w:t xml:space="preserve"> </w:t>
            </w:r>
            <w:r>
              <w:rPr>
                <w:rFonts w:eastAsia="Arial Unicode MS"/>
                <w:lang w:eastAsia="en-GB"/>
              </w:rPr>
              <w:t>the</w:t>
            </w:r>
            <w:r>
              <w:rPr>
                <w:rFonts w:eastAsia="Arial"/>
                <w:lang w:eastAsia="en-GB"/>
              </w:rPr>
              <w:t xml:space="preserve"> terminators, that is, each of the </w:t>
            </w:r>
            <w:r>
              <w:rPr>
                <w:rFonts w:eastAsia="Arial Unicode MS"/>
                <w:lang w:eastAsia="en-GB"/>
              </w:rPr>
              <w:t>string literals</w:t>
            </w:r>
            <w:r>
              <w:rPr>
                <w:rFonts w:eastAsia="Arial"/>
                <w:lang w:eastAsia="en-GB"/>
              </w:rPr>
              <w:t xml:space="preserve"> </w:t>
            </w:r>
            <w:r>
              <w:rPr>
                <w:rFonts w:eastAsia="Arial Unicode MS"/>
                <w:lang w:eastAsia="en-GB"/>
              </w:rPr>
              <w:t>in</w:t>
            </w:r>
            <w:r>
              <w:rPr>
                <w:rFonts w:eastAsia="Arial"/>
                <w:lang w:eastAsia="en-GB"/>
              </w:rPr>
              <w:t xml:space="preserve"> </w:t>
            </w:r>
            <w:r>
              <w:rPr>
                <w:rFonts w:eastAsia="Arial Unicode MS"/>
                <w:lang w:eastAsia="en-GB"/>
              </w:rPr>
              <w:t>the</w:t>
            </w:r>
            <w:r>
              <w:rPr>
                <w:rFonts w:eastAsia="Arial"/>
                <w:lang w:eastAsia="en-GB"/>
              </w:rPr>
              <w:t xml:space="preserve"> </w:t>
            </w:r>
            <w:r>
              <w:rPr>
                <w:rFonts w:eastAsia="Arial Unicode MS"/>
                <w:lang w:eastAsia="en-GB"/>
              </w:rPr>
              <w:t>whitespace</w:t>
            </w:r>
            <w:r>
              <w:rPr>
                <w:rFonts w:eastAsia="Arial"/>
                <w:lang w:eastAsia="en-GB"/>
              </w:rPr>
              <w:t xml:space="preserve"> </w:t>
            </w:r>
            <w:r>
              <w:rPr>
                <w:rFonts w:eastAsia="Arial Unicode MS"/>
                <w:lang w:eastAsia="en-GB"/>
              </w:rPr>
              <w:t>separated</w:t>
            </w:r>
            <w:r>
              <w:rPr>
                <w:rFonts w:eastAsia="Arial"/>
                <w:lang w:eastAsia="en-GB"/>
              </w:rPr>
              <w:t xml:space="preserve"> </w:t>
            </w:r>
            <w:r>
              <w:rPr>
                <w:rFonts w:eastAsia="Arial Unicode MS"/>
                <w:lang w:eastAsia="en-GB"/>
              </w:rPr>
              <w:t>list</w:t>
            </w:r>
            <w:r>
              <w:rPr>
                <w:lang w:eastAsia="en-GB"/>
              </w:rPr>
              <w:t>,</w:t>
            </w:r>
            <w:r>
              <w:rPr>
                <w:rFonts w:eastAsia="Arial"/>
                <w:lang w:eastAsia="en-GB"/>
              </w:rPr>
              <w:t xml:space="preserve"> </w:t>
            </w:r>
            <w:r>
              <w:rPr>
                <w:rFonts w:eastAsia="Arial Unicode MS"/>
                <w:lang w:eastAsia="en-GB"/>
              </w:rPr>
              <w:t>and</w:t>
            </w:r>
            <w:r>
              <w:rPr>
                <w:rFonts w:eastAsia="Arial"/>
                <w:lang w:eastAsia="en-GB"/>
              </w:rPr>
              <w:t xml:space="preserve"> </w:t>
            </w:r>
            <w:r>
              <w:rPr>
                <w:rFonts w:eastAsia="Arial Unicode MS"/>
                <w:lang w:eastAsia="en-GB"/>
              </w:rPr>
              <w:t xml:space="preserve">matches </w:t>
            </w:r>
            <w:r>
              <w:rPr>
                <w:rFonts w:eastAsia="Arial Unicode MS"/>
                <w:lang w:eastAsia="en-GB"/>
              </w:rPr>
              <w:t>them each against the data. The terminator with the longest match is the one that is selected as having been 'found'.</w:t>
            </w:r>
            <w:r>
              <w:rPr>
                <w:rFonts w:eastAsia="Arial"/>
                <w:lang w:eastAsia="en-GB"/>
              </w:rPr>
              <w:t xml:space="preserve"> </w:t>
            </w:r>
            <w:r>
              <w:rPr>
                <w:rFonts w:eastAsia="Arial Unicode MS"/>
                <w:lang w:eastAsia="en-GB"/>
              </w:rPr>
              <w:t>Once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matching terminator</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Pr>
                <w:lang w:eastAsia="en-GB"/>
              </w:rPr>
              <w:t>will</w:t>
            </w:r>
            <w:r>
              <w:rPr>
                <w:rFonts w:eastAsia="Arial"/>
                <w:lang w:eastAsia="en-GB"/>
              </w:rPr>
              <w:t xml:space="preserve"> </w:t>
            </w:r>
            <w:r>
              <w:rPr>
                <w:rFonts w:eastAsia="Arial Unicode MS"/>
                <w:lang w:eastAsia="en-GB"/>
              </w:rPr>
              <w:t>be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(ie,</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w:t>
            </w:r>
          </w:p>
          <w:p w14:paraId="065BC3F4" w14:textId="77777777" w:rsidR="00000000" w:rsidRDefault="009D64FD">
            <w:pPr>
              <w:keepNext/>
              <w:rPr>
                <w:rFonts w:eastAsia="Arial Unicode MS"/>
              </w:rPr>
            </w:pPr>
            <w:r>
              <w:rPr>
                <w:rFonts w:eastAsia="Arial Unicode MS"/>
              </w:rPr>
              <w:t xml:space="preserve">When a terminator is </w:t>
            </w:r>
            <w:r>
              <w:rPr>
                <w:rFonts w:eastAsia="Arial Unicode MS"/>
              </w:rPr>
              <w:t xml:space="preserve">expected it is a processing error if no matching terminator is found. However, if dfdl:documentFinalTerminatorCanBeMissing is specified then it is not an error if the last terminator in the data stream is not found. </w:t>
            </w:r>
          </w:p>
          <w:p w14:paraId="09790F35" w14:textId="77777777" w:rsidR="00000000" w:rsidRDefault="009D64FD">
            <w:pPr>
              <w:keepNext/>
              <w:rPr>
                <w:rFonts w:eastAsia="Arial Unicode MS"/>
              </w:rPr>
            </w:pPr>
            <w:r>
              <w:rPr>
                <w:rFonts w:eastAsia="Arial Unicode MS"/>
              </w:rPr>
              <w:t>On unparsing the first terminator in th</w:t>
            </w:r>
            <w:r>
              <w:rPr>
                <w:rFonts w:eastAsia="Arial Unicode MS"/>
              </w:rPr>
              <w:t xml:space="preserve">e list is automatically inserted in the Terminator region. </w:t>
            </w:r>
          </w:p>
          <w:p w14:paraId="04491423" w14:textId="77777777" w:rsidR="00000000" w:rsidRDefault="009D64FD">
            <w:pPr>
              <w:keepNext/>
              <w:rPr>
                <w:rFonts w:eastAsia="Arial Unicode MS"/>
              </w:rPr>
            </w:pPr>
            <w:r>
              <w:rPr>
                <w:rFonts w:eastAsia="Arial Unicode MS"/>
              </w:rPr>
              <w:t>If dfdl:ignoreCase is 'yes' then the case of the string is ignored by the parser.</w:t>
            </w:r>
          </w:p>
          <w:p w14:paraId="029638D1" w14:textId="77777777" w:rsidR="00000000" w:rsidRDefault="009D64FD">
            <w:pPr>
              <w:keepNext/>
              <w:rPr>
                <w:rFonts w:eastAsia="Arial Unicode MS"/>
              </w:rPr>
            </w:pPr>
            <w:r>
              <w:rPr>
                <w:rFonts w:eastAsia="Arial Unicode MS"/>
              </w:rPr>
              <w:t>Annotation: dfdl:element, dfdl:simpleType, dfdl:sequence, dfdl:choice, dfdl:group</w:t>
            </w:r>
          </w:p>
        </w:tc>
      </w:tr>
      <w:tr w:rsidR="00000000" w14:paraId="0DCAE5C0" w14:textId="77777777">
        <w:tc>
          <w:tcPr>
            <w:tcW w:w="2605" w:type="dxa"/>
            <w:tcBorders>
              <w:top w:val="single" w:sz="4" w:space="0" w:color="auto"/>
              <w:left w:val="single" w:sz="4" w:space="0" w:color="auto"/>
              <w:bottom w:val="single" w:sz="4" w:space="0" w:color="auto"/>
              <w:right w:val="single" w:sz="4" w:space="0" w:color="auto"/>
            </w:tcBorders>
            <w:hideMark/>
          </w:tcPr>
          <w:p w14:paraId="3AF6C086" w14:textId="77777777" w:rsidR="00000000" w:rsidRDefault="009D64FD">
            <w:pPr>
              <w:keepNext/>
              <w:rPr>
                <w:rFonts w:eastAsia="Arial Unicode MS"/>
              </w:rPr>
            </w:pPr>
            <w:r>
              <w:rPr>
                <w:rFonts w:eastAsia="MS Mincho"/>
              </w:rPr>
              <w:t>emptyValueDelimiterPolicy</w:t>
            </w:r>
          </w:p>
        </w:tc>
        <w:tc>
          <w:tcPr>
            <w:tcW w:w="6025" w:type="dxa"/>
            <w:tcBorders>
              <w:top w:val="single" w:sz="4" w:space="0" w:color="auto"/>
              <w:left w:val="single" w:sz="4" w:space="0" w:color="auto"/>
              <w:bottom w:val="single" w:sz="4" w:space="0" w:color="auto"/>
              <w:right w:val="single" w:sz="4" w:space="0" w:color="auto"/>
            </w:tcBorders>
          </w:tcPr>
          <w:p w14:paraId="2744A0A9" w14:textId="77777777" w:rsidR="00000000" w:rsidRDefault="009D64FD">
            <w:pPr>
              <w:keepNext/>
              <w:rPr>
                <w:rFonts w:eastAsia="Arial Unicode MS"/>
              </w:rPr>
            </w:pPr>
            <w:r>
              <w:rPr>
                <w:rFonts w:eastAsia="Arial Unicode MS"/>
              </w:rPr>
              <w:t xml:space="preserve">Enum </w:t>
            </w:r>
          </w:p>
          <w:p w14:paraId="0ED42DEB" w14:textId="77777777" w:rsidR="00000000" w:rsidRDefault="009D64FD">
            <w:pPr>
              <w:keepNext/>
              <w:rPr>
                <w:rFonts w:eastAsia="Arial Unicode MS"/>
              </w:rPr>
            </w:pPr>
            <w:r>
              <w:rPr>
                <w:rFonts w:eastAsia="Arial Unicode MS"/>
              </w:rPr>
              <w:t>Valid values are 'none', 'initiator', 'terminator' or 'both'</w:t>
            </w:r>
          </w:p>
          <w:p w14:paraId="7CF23E86" w14:textId="77777777" w:rsidR="00000000" w:rsidRDefault="009D64FD">
            <w:pPr>
              <w:keepNext/>
              <w:rPr>
                <w:rFonts w:eastAsia="Arial Unicode MS"/>
              </w:rPr>
            </w:pPr>
            <w:r>
              <w:rPr>
                <w:rFonts w:eastAsia="Arial Unicode MS"/>
              </w:rPr>
              <w:t xml:space="preserve">Indicates that when an element in the data stream is empty, an initiator (if one is defined), a terminator (if one is defined), both an initiator and a terminator </w:t>
            </w:r>
            <w:r>
              <w:rPr>
                <w:rFonts w:eastAsia="Arial Unicode MS"/>
              </w:rPr>
              <w:t>(if defined) or neither must be present.</w:t>
            </w:r>
          </w:p>
          <w:p w14:paraId="745596AF" w14:textId="77777777" w:rsidR="00000000" w:rsidRDefault="009D64FD">
            <w:pPr>
              <w:keepNext/>
              <w:rPr>
                <w:rFonts w:eastAsia="Arial Unicode MS"/>
              </w:rPr>
            </w:pPr>
            <w:r>
              <w:rPr>
                <w:rFonts w:eastAsia="Arial Unicode MS"/>
              </w:rPr>
              <w:t>Ignored if both dfdl:initiator and dfdl:terminator are "" (empty string).</w:t>
            </w:r>
          </w:p>
          <w:p w14:paraId="1282A918" w14:textId="77777777" w:rsidR="00000000" w:rsidRDefault="009D64FD">
            <w:pPr>
              <w:keepNext/>
              <w:rPr>
                <w:rFonts w:eastAsia="Arial Unicode MS"/>
              </w:rPr>
            </w:pPr>
            <w:r>
              <w:rPr>
                <w:rFonts w:eastAsia="Arial Unicode MS"/>
              </w:rPr>
              <w:t>'initiator' indicates that, on parsing, if the content region (which can be either the SimpleContent region or the ComplexContent region defi</w:t>
            </w:r>
            <w:r>
              <w:rPr>
                <w:rFonts w:eastAsia="Arial Unicode MS"/>
              </w:rPr>
              <w:t>ned in Section 9.2)  is empty then the dfdl:initiator must be present. It also indicates that on unparsing when the content region is empty that the dfdl:initiator will be output.</w:t>
            </w:r>
          </w:p>
          <w:p w14:paraId="399DB863" w14:textId="77777777" w:rsidR="00000000" w:rsidRDefault="009D64FD">
            <w:pPr>
              <w:keepNext/>
              <w:rPr>
                <w:rFonts w:eastAsia="Arial Unicode MS"/>
              </w:rPr>
            </w:pPr>
            <w:r>
              <w:rPr>
                <w:rFonts w:eastAsia="Arial Unicode MS"/>
              </w:rPr>
              <w:t>'terminator' indicates that, on parsing, if the content region is empty then</w:t>
            </w:r>
            <w:r>
              <w:rPr>
                <w:rFonts w:eastAsia="Arial Unicode MS"/>
              </w:rPr>
              <w:t xml:space="preserve"> the dfdl:terminator must be present. It also indicates that on unparsing when the content region is empty the dfdl:terminator will be output.</w:t>
            </w:r>
          </w:p>
          <w:p w14:paraId="72B7906B" w14:textId="77777777" w:rsidR="00000000" w:rsidRDefault="009D64FD">
            <w:pPr>
              <w:keepNext/>
              <w:rPr>
                <w:rFonts w:eastAsia="Arial Unicode MS"/>
              </w:rPr>
            </w:pPr>
            <w:r>
              <w:rPr>
                <w:rFonts w:eastAsia="Arial Unicode MS"/>
              </w:rPr>
              <w:t>'both' indicates  that, on parsing, if the content region is empty both the dfdl:initiator and dfdl:terminator mu</w:t>
            </w:r>
            <w:r>
              <w:rPr>
                <w:rFonts w:eastAsia="Arial Unicode MS"/>
              </w:rPr>
              <w:t>st be present. On unparsing when the content region is empty the dfdl:initiator followed by the dfdl:terminator will be output.</w:t>
            </w:r>
          </w:p>
          <w:p w14:paraId="072C4CA4" w14:textId="77777777" w:rsidR="00000000" w:rsidRDefault="009D64FD">
            <w:pPr>
              <w:keepNext/>
              <w:rPr>
                <w:ins w:id="3545" w:author="Mike Beckerle" w:date="2019-11-25T15:13:00Z"/>
                <w:rFonts w:eastAsia="Arial Unicode MS"/>
              </w:rPr>
            </w:pPr>
            <w:r>
              <w:rPr>
                <w:rFonts w:eastAsia="Arial Unicode MS"/>
              </w:rPr>
              <w:t>'none' indicates that if the content region is empty neither the dfdl:initiator or dfdl:terminator must be present. On unparsing</w:t>
            </w:r>
            <w:r>
              <w:rPr>
                <w:rFonts w:eastAsia="Arial Unicode MS"/>
              </w:rPr>
              <w:t xml:space="preserve"> when the content region is empty nothing will be output.</w:t>
            </w:r>
          </w:p>
          <w:p w14:paraId="4984D51E" w14:textId="77777777" w:rsidR="00000000" w:rsidRDefault="009D64FD">
            <w:pPr>
              <w:keepNext/>
              <w:rPr>
                <w:del w:id="3546" w:author="Mike Beckerle" w:date="2019-11-25T15:14:00Z"/>
                <w:rFonts w:eastAsia="Arial Unicode MS"/>
              </w:rPr>
            </w:pPr>
          </w:p>
          <w:p w14:paraId="07F0B9D1" w14:textId="77777777" w:rsidR="00000000" w:rsidRDefault="009D64FD">
            <w:pPr>
              <w:keepNext/>
              <w:rPr>
                <w:rFonts w:eastAsia="MS Mincho"/>
              </w:rPr>
            </w:pPr>
            <w:r>
              <w:rPr>
                <w:rFonts w:eastAsia="MS Mincho"/>
              </w:rPr>
              <w:t>It is a Schema Definition Error if dfdl:emptyValueDelimiterPolicy set to 'none' or 'terminator' when the parent group has dfdl:initiatedContent 'yes'.</w:t>
            </w:r>
          </w:p>
          <w:p w14:paraId="39153934" w14:textId="77777777" w:rsidR="00000000" w:rsidRDefault="009D64FD">
            <w:pPr>
              <w:keepNext/>
              <w:rPr>
                <w:ins w:id="3547" w:author="Mike Beckerle" w:date="2019-09-17T18:20:00Z"/>
                <w:rFonts w:eastAsia="MS Mincho"/>
              </w:rPr>
            </w:pPr>
            <w:r>
              <w:rPr>
                <w:rFonts w:eastAsia="MS Mincho"/>
              </w:rPr>
              <w:t>This property plays an important role in estab</w:t>
            </w:r>
            <w:r>
              <w:rPr>
                <w:rFonts w:eastAsia="MS Mincho"/>
              </w:rPr>
              <w:t xml:space="preserve">lishing empty representation. See </w:t>
            </w:r>
            <w:r>
              <w:fldChar w:fldCharType="begin"/>
            </w:r>
            <w:r>
              <w:rPr>
                <w:rFonts w:eastAsia="MS Mincho"/>
              </w:rPr>
              <w:instrText xml:space="preserve"> REF _Ref357760880 \r \h  \* MERGEFORMAT </w:instrText>
            </w:r>
            <w:r>
              <w:fldChar w:fldCharType="separate"/>
            </w:r>
            <w:r>
              <w:rPr>
                <w:rFonts w:eastAsia="MS Mincho"/>
              </w:rPr>
              <w:t>9.2.2</w:t>
            </w:r>
            <w:r>
              <w:fldChar w:fldCharType="end"/>
            </w:r>
            <w:r>
              <w:rPr>
                <w:rFonts w:eastAsia="MS Mincho"/>
              </w:rPr>
              <w:t xml:space="preserve"> </w:t>
            </w:r>
            <w:r>
              <w:fldChar w:fldCharType="begin"/>
            </w:r>
            <w:r>
              <w:rPr>
                <w:rFonts w:eastAsia="MS Mincho"/>
              </w:rPr>
              <w:instrText xml:space="preserve"> REF _Ref357760880 \h  \* MERGEFORMAT </w:instrText>
            </w:r>
            <w:r>
              <w:fldChar w:fldCharType="separate"/>
            </w:r>
            <w:r>
              <w:t>Empty Representation</w:t>
            </w:r>
            <w:r>
              <w:fldChar w:fldCharType="end"/>
            </w:r>
            <w:r>
              <w:rPr>
                <w:rFonts w:eastAsia="MS Mincho"/>
              </w:rPr>
              <w:t xml:space="preserve"> for details.</w:t>
            </w:r>
          </w:p>
          <w:p w14:paraId="7E405528" w14:textId="77777777" w:rsidR="00000000" w:rsidRDefault="009D64FD">
            <w:pPr>
              <w:keepNext/>
              <w:rPr>
                <w:ins w:id="3548" w:author="Mike Beckerle" w:date="2019-09-17T18:21:00Z"/>
                <w:rFonts w:cs="Arial"/>
                <w:lang w:eastAsia="en-GB"/>
              </w:rPr>
            </w:pPr>
            <w:ins w:id="3549" w:author="Mike Beckerle" w:date="2019-09-17T18:20:00Z">
              <w:r>
                <w:rPr>
                  <w:rFonts w:cs="Arial"/>
                  <w:lang w:eastAsia="en-GB"/>
                </w:rPr>
                <w:t>This property is ignored if the element is fixed</w:t>
              </w:r>
            </w:ins>
            <w:r>
              <w:rPr>
                <w:rFonts w:cs="Arial"/>
                <w:lang w:eastAsia="en-GB"/>
              </w:rPr>
              <w:t>-</w:t>
            </w:r>
            <w:ins w:id="3550" w:author="Mike Beckerle" w:date="2019-09-17T18:20:00Z">
              <w:r>
                <w:rPr>
                  <w:rFonts w:cs="Arial"/>
                  <w:lang w:eastAsia="en-GB"/>
                </w:rPr>
                <w:t>length and length is not zero (as no empty representation is possible).</w:t>
              </w:r>
            </w:ins>
          </w:p>
          <w:p w14:paraId="050FD480" w14:textId="77777777" w:rsidR="00000000" w:rsidRDefault="009D64FD">
            <w:pPr>
              <w:keepNext/>
              <w:rPr>
                <w:ins w:id="3551" w:author="Mike Beckerle" w:date="2019-11-25T15:14:00Z"/>
                <w:rFonts w:eastAsia="Arial Unicode MS"/>
              </w:rPr>
            </w:pPr>
            <w:ins w:id="3552" w:author="Mike Beckerle" w:date="2019-11-25T15:14:00Z">
              <w:r>
                <w:t xml:space="preserve">The value of dfdl:emptyValueDelimiterPolicy should only be checked if there is a </w:t>
              </w:r>
              <w:r>
                <w:t xml:space="preserve">dfdl:initiator or dfdl:terminator in scope. If so, and dfdl:emptyValueDelimiterPolicy is not set, it is a </w:t>
              </w:r>
            </w:ins>
            <w:r>
              <w:t>Schema Definition Error</w:t>
            </w:r>
            <w:ins w:id="3553" w:author="Mike Beckerle" w:date="2019-11-25T15:14:00Z">
              <w:r>
                <w:t xml:space="preserve">. If dfdl:initiator is not "" and dfdl:terminator is "" and dfdl:emptyValueDelimiterPolicy is 'terminator' it is a </w:t>
              </w:r>
            </w:ins>
            <w:r>
              <w:t>Schema Defin</w:t>
            </w:r>
            <w:r>
              <w:t>ition Error</w:t>
            </w:r>
            <w:ins w:id="3554" w:author="Mike Beckerle" w:date="2019-11-25T15:14:00Z">
              <w:r>
                <w:t xml:space="preserve">. If dfdl:terminator is not "" and dfdl:initiator is "” and dfdl:emptyValueDelimiterPolicy is 'initiator' it is a </w:t>
              </w:r>
            </w:ins>
            <w:r>
              <w:t>Schema Definition Error</w:t>
            </w:r>
            <w:ins w:id="3555" w:author="Mike Beckerle" w:date="2019-11-25T15:14:00Z">
              <w:r>
                <w:t>. It is not an SDE if dfdl:emptyValueDelimiterPolicy is 'both' and one or both of dfdl:initiator and dfdl:te</w:t>
              </w:r>
              <w:r>
                <w:t>rminator is "". This is to accommodate the common use of setting 'both' as a schema-wide setting.</w:t>
              </w:r>
            </w:ins>
          </w:p>
          <w:p w14:paraId="4B57D471" w14:textId="77777777" w:rsidR="00000000" w:rsidRDefault="009D64FD">
            <w:pPr>
              <w:keepNext/>
              <w:rPr>
                <w:rFonts w:eastAsia="MS Mincho"/>
              </w:rPr>
            </w:pPr>
            <w:ins w:id="3556" w:author="Mike Beckerle" w:date="2019-09-17T18:21:00Z">
              <w:r>
                <w:rPr>
                  <w:rFonts w:cs="Arial"/>
                  <w:lang w:eastAsia="en-GB"/>
                </w:rPr>
                <w:t xml:space="preserve">It is a </w:t>
              </w:r>
            </w:ins>
            <w:r>
              <w:rPr>
                <w:rFonts w:cs="Arial"/>
                <w:lang w:eastAsia="en-GB"/>
              </w:rPr>
              <w:t>Schema Definition Error</w:t>
            </w:r>
            <w:ins w:id="3557" w:author="Mike Beckerle" w:date="2019-09-17T18:21:00Z">
              <w:r>
                <w:rPr>
                  <w:rFonts w:cs="Arial"/>
                  <w:lang w:eastAsia="en-GB"/>
                </w:rPr>
                <w:t xml:space="preserve"> if dfdl:emptyValueDelimiterPolicy </w:t>
              </w:r>
              <w:r>
                <w:rPr>
                  <w:rFonts w:cs="Arial"/>
                  <w:bCs/>
                  <w:lang w:eastAsia="en-GB"/>
                </w:rPr>
                <w:t>is in effect and</w:t>
              </w:r>
              <w:r>
                <w:rPr>
                  <w:rFonts w:cs="Arial"/>
                  <w:lang w:eastAsia="en-GB"/>
                </w:rPr>
                <w:t xml:space="preserve"> is set to 'none' or 'terminator' when the parent xs:sequence has dfdl:initi</w:t>
              </w:r>
              <w:r>
                <w:rPr>
                  <w:rFonts w:cs="Arial"/>
                  <w:lang w:eastAsia="en-GB"/>
                </w:rPr>
                <w:t>atedContent 'yes'.</w:t>
              </w:r>
            </w:ins>
          </w:p>
          <w:p w14:paraId="037DD7C2" w14:textId="77777777" w:rsidR="00000000" w:rsidRDefault="009D64FD">
            <w:pPr>
              <w:keepNext/>
              <w:rPr>
                <w:rFonts w:eastAsia="MS Mincho" w:cs="Arial"/>
                <w:lang w:eastAsia="ja-JP"/>
              </w:rPr>
            </w:pPr>
            <w:r>
              <w:rPr>
                <w:rFonts w:eastAsia="Arial Unicode MS"/>
              </w:rPr>
              <w:t xml:space="preserve">Annotation: dfdl:element, </w:t>
            </w:r>
            <w:r>
              <w:rPr>
                <w:rFonts w:cs="Arial"/>
              </w:rPr>
              <w:t xml:space="preserve">dfdl:simpleType </w:t>
            </w:r>
          </w:p>
        </w:tc>
      </w:tr>
      <w:tr w:rsidR="00000000" w14:paraId="207D90F1" w14:textId="77777777">
        <w:tc>
          <w:tcPr>
            <w:tcW w:w="2605" w:type="dxa"/>
            <w:tcBorders>
              <w:top w:val="single" w:sz="4" w:space="0" w:color="auto"/>
              <w:left w:val="single" w:sz="4" w:space="0" w:color="auto"/>
              <w:bottom w:val="single" w:sz="4" w:space="0" w:color="auto"/>
              <w:right w:val="single" w:sz="4" w:space="0" w:color="auto"/>
            </w:tcBorders>
            <w:hideMark/>
          </w:tcPr>
          <w:p w14:paraId="3BDCBA09" w14:textId="77777777" w:rsidR="00000000" w:rsidRDefault="009D64FD">
            <w:pPr>
              <w:keepNext/>
              <w:rPr>
                <w:rFonts w:eastAsia="Arial Unicode MS"/>
              </w:rPr>
            </w:pPr>
            <w:r>
              <w:rPr>
                <w:rFonts w:eastAsia="Arial Unicode MS"/>
              </w:rPr>
              <w:t>documentFinalTerminatorCanBeMissing</w:t>
            </w:r>
          </w:p>
        </w:tc>
        <w:tc>
          <w:tcPr>
            <w:tcW w:w="6025" w:type="dxa"/>
            <w:tcBorders>
              <w:top w:val="single" w:sz="4" w:space="0" w:color="auto"/>
              <w:left w:val="single" w:sz="4" w:space="0" w:color="auto"/>
              <w:bottom w:val="single" w:sz="4" w:space="0" w:color="auto"/>
              <w:right w:val="single" w:sz="4" w:space="0" w:color="auto"/>
            </w:tcBorders>
            <w:hideMark/>
          </w:tcPr>
          <w:p w14:paraId="1DD9C975" w14:textId="77777777" w:rsidR="00000000" w:rsidRDefault="009D64FD">
            <w:pPr>
              <w:keepNext/>
              <w:rPr>
                <w:rFonts w:eastAsia="Arial Unicode MS"/>
              </w:rPr>
            </w:pPr>
            <w:r>
              <w:rPr>
                <w:rFonts w:eastAsia="Arial Unicode MS"/>
              </w:rPr>
              <w:t>Enum</w:t>
            </w:r>
          </w:p>
          <w:p w14:paraId="47124D58" w14:textId="77777777" w:rsidR="00000000" w:rsidRDefault="009D64FD">
            <w:pPr>
              <w:keepNext/>
              <w:rPr>
                <w:rFonts w:eastAsia="Arial Unicode MS"/>
              </w:rPr>
            </w:pPr>
            <w:r>
              <w:rPr>
                <w:rFonts w:eastAsia="Arial Unicode MS"/>
              </w:rPr>
              <w:t>Valid values are 'yes', 'no'</w:t>
            </w:r>
          </w:p>
          <w:p w14:paraId="242DF985" w14:textId="77777777" w:rsidR="00000000" w:rsidRDefault="009D64FD">
            <w:pPr>
              <w:keepNext/>
              <w:rPr>
                <w:rFonts w:eastAsia="Arial Unicode MS"/>
              </w:rPr>
            </w:pPr>
            <w:r>
              <w:rPr>
                <w:rFonts w:eastAsia="Arial Unicode MS"/>
              </w:rPr>
              <w:t xml:space="preserve">When the dfdl:documentFinalTerminatorCanBeMissing </w:t>
            </w:r>
            <w:r>
              <w:rPr>
                <w:rFonts w:eastAsia="Arial Unicode MS"/>
              </w:rPr>
              <w:t xml:space="preserve">property is true, then when an element is the last element in the data stream, then on parsing, it is not an error if the terminator is not found. </w:t>
            </w:r>
          </w:p>
          <w:p w14:paraId="12CA20E9" w14:textId="77777777" w:rsidR="00000000" w:rsidRDefault="009D64FD">
            <w:pPr>
              <w:keepNext/>
              <w:rPr>
                <w:rFonts w:eastAsia="Arial Unicode MS"/>
              </w:rPr>
            </w:pPr>
            <w:r>
              <w:rPr>
                <w:rFonts w:eastAsia="Arial Unicode MS"/>
              </w:rPr>
              <w:t>For example, if the data are in a file, and the format specifies lines terminated by the newline character (</w:t>
            </w:r>
            <w:r>
              <w:rPr>
                <w:rFonts w:eastAsia="Arial Unicode MS"/>
              </w:rPr>
              <w:t>typically LF or CRLF), then if the last line is missing its newline, then this would normally be an error, but if dfdl:documentFinalTerminatorCanBeMissing is true, then this is not a processing error.</w:t>
            </w:r>
          </w:p>
          <w:p w14:paraId="6F5D49F5" w14:textId="77777777" w:rsidR="00000000" w:rsidRDefault="009D64FD">
            <w:pPr>
              <w:keepNext/>
              <w:rPr>
                <w:rFonts w:eastAsia="Arial Unicode MS"/>
              </w:rPr>
            </w:pPr>
            <w:r>
              <w:rPr>
                <w:rFonts w:eastAsia="Arial Unicode MS"/>
              </w:rPr>
              <w:t>On unparsing the terminator is always written out regar</w:t>
            </w:r>
            <w:r>
              <w:rPr>
                <w:rFonts w:eastAsia="Arial Unicode MS"/>
              </w:rPr>
              <w:t>dless of the state of this property.</w:t>
            </w:r>
          </w:p>
          <w:p w14:paraId="68EB287F" w14:textId="77777777" w:rsidR="00000000" w:rsidRDefault="009D64FD">
            <w:pPr>
              <w:keepNext/>
              <w:rPr>
                <w:rFonts w:eastAsia="Arial Unicode MS"/>
              </w:rPr>
            </w:pPr>
            <w:r>
              <w:rPr>
                <w:rFonts w:eastAsia="Arial Unicode MS"/>
              </w:rPr>
              <w:t xml:space="preserve">Annotation: dfdl:format (but applies to elements only) </w:t>
            </w:r>
          </w:p>
        </w:tc>
      </w:tr>
      <w:tr w:rsidR="00000000" w14:paraId="48F22186" w14:textId="77777777">
        <w:tc>
          <w:tcPr>
            <w:tcW w:w="2605" w:type="dxa"/>
            <w:tcBorders>
              <w:top w:val="single" w:sz="4" w:space="0" w:color="auto"/>
              <w:left w:val="single" w:sz="4" w:space="0" w:color="auto"/>
              <w:bottom w:val="single" w:sz="4" w:space="0" w:color="auto"/>
              <w:right w:val="single" w:sz="4" w:space="0" w:color="auto"/>
            </w:tcBorders>
            <w:hideMark/>
          </w:tcPr>
          <w:p w14:paraId="0C2E2A3F" w14:textId="77777777" w:rsidR="00000000" w:rsidRDefault="009D64FD">
            <w:pPr>
              <w:keepNext/>
              <w:rPr>
                <w:rFonts w:eastAsia="Arial Unicode MS"/>
              </w:rPr>
            </w:pPr>
            <w:r>
              <w:rPr>
                <w:rFonts w:eastAsia="Arial Unicode MS"/>
              </w:rPr>
              <w:t>outputNewLine</w:t>
            </w:r>
          </w:p>
        </w:tc>
        <w:tc>
          <w:tcPr>
            <w:tcW w:w="6025" w:type="dxa"/>
            <w:tcBorders>
              <w:top w:val="single" w:sz="4" w:space="0" w:color="auto"/>
              <w:left w:val="single" w:sz="4" w:space="0" w:color="auto"/>
              <w:bottom w:val="single" w:sz="4" w:space="0" w:color="auto"/>
              <w:right w:val="single" w:sz="4" w:space="0" w:color="auto"/>
            </w:tcBorders>
            <w:hideMark/>
          </w:tcPr>
          <w:p w14:paraId="62176B4E" w14:textId="77777777" w:rsidR="00000000" w:rsidRDefault="009D64FD">
            <w:pPr>
              <w:keepNext/>
              <w:rPr>
                <w:rFonts w:cs="Arial"/>
              </w:rPr>
            </w:pPr>
            <w:r>
              <w:rPr>
                <w:rFonts w:cs="Arial"/>
              </w:rPr>
              <w:t>DFDL String Literal or DFDL Expression</w:t>
            </w:r>
          </w:p>
          <w:p w14:paraId="377C86EC" w14:textId="77777777" w:rsidR="00000000" w:rsidRDefault="009D64FD">
            <w:pPr>
              <w:keepNext/>
              <w:rPr>
                <w:rFonts w:cs="Arial"/>
              </w:rPr>
            </w:pPr>
            <w:r>
              <w:rPr>
                <w:rFonts w:cs="Arial"/>
              </w:rPr>
              <w:t>Specifies the character or characters that will be used to replace the %NL; character class entity during unp</w:t>
            </w:r>
            <w:r>
              <w:rPr>
                <w:rFonts w:cs="Arial"/>
              </w:rPr>
              <w:t>arse</w:t>
            </w:r>
          </w:p>
          <w:p w14:paraId="3F50E1AD" w14:textId="77777777" w:rsidR="00000000" w:rsidRDefault="009D64FD">
            <w:pPr>
              <w:keepNext/>
              <w:rPr>
                <w:rFonts w:cs="Arial"/>
              </w:rPr>
            </w:pPr>
            <w:r>
              <w:rPr>
                <w:rFonts w:cs="Arial"/>
              </w:rPr>
              <w:t>It is a Schema Definition Error if any of the characters are not in the set of characters allowed by the DFDL entity %NL; Only individual characters or the %CR;%LF; combination are allowed.</w:t>
            </w:r>
          </w:p>
          <w:p w14:paraId="1CEE90CD" w14:textId="77777777" w:rsidR="00000000" w:rsidRDefault="009D64FD">
            <w:pPr>
              <w:keepNext/>
              <w:rPr>
                <w:rFonts w:cs="Arial"/>
              </w:rPr>
            </w:pPr>
            <w:r>
              <w:rPr>
                <w:rFonts w:cs="Arial"/>
              </w:rPr>
              <w:t>It is a Schema Definition Error if the DFDL entity %NL; is sp</w:t>
            </w:r>
            <w:r>
              <w:rPr>
                <w:rFonts w:cs="Arial"/>
              </w:rPr>
              <w:t>ecified</w:t>
            </w:r>
          </w:p>
          <w:p w14:paraId="0735D1FB" w14:textId="77777777" w:rsidR="00000000" w:rsidRDefault="009D64FD">
            <w:pPr>
              <w:keepNext/>
              <w:rPr>
                <w:rFonts w:cs="Arial"/>
              </w:rPr>
            </w:pPr>
            <w:r>
              <w:rPr>
                <w:rFonts w:eastAsia="Arial Unicode MS"/>
              </w:rPr>
              <w:t>This property can be computed by way of an expression which returns a DFDL string literal. The expression must not contain forward references to elements which have not yet been processed.</w:t>
            </w:r>
          </w:p>
          <w:p w14:paraId="36C544EE" w14:textId="77777777" w:rsidR="00000000" w:rsidRDefault="009D64FD">
            <w:pPr>
              <w:keepNext/>
            </w:pPr>
            <w:r>
              <w:rPr>
                <w:rFonts w:cs="Arial"/>
              </w:rPr>
              <w:t>Annotation: dfdl:element, dfdl:simpleType, dfdl:sequence, d</w:t>
            </w:r>
            <w:r>
              <w:rPr>
                <w:rFonts w:cs="Arial"/>
              </w:rPr>
              <w:t>fdl:choice, dfdl:group</w:t>
            </w:r>
          </w:p>
        </w:tc>
      </w:tr>
    </w:tbl>
    <w:p w14:paraId="0BFCDAF7" w14:textId="77777777" w:rsidR="00000000" w:rsidRDefault="009D64FD">
      <w:pPr>
        <w:pStyle w:val="Caption"/>
      </w:pPr>
      <w:bookmarkStart w:id="3558" w:name="_Toc190157561"/>
      <w:bookmarkEnd w:id="3558"/>
      <w:r>
        <w:t xml:space="preserve">Table </w:t>
      </w:r>
      <w:r>
        <w:fldChar w:fldCharType="begin"/>
      </w:r>
      <w:r>
        <w:instrText xml:space="preserve"> SEQ Table \* ARABIC </w:instrText>
      </w:r>
      <w:r>
        <w:fldChar w:fldCharType="separate"/>
      </w:r>
      <w:r>
        <w:rPr>
          <w:noProof/>
        </w:rPr>
        <w:t>15</w:t>
      </w:r>
      <w:r>
        <w:fldChar w:fldCharType="end"/>
      </w:r>
      <w:r>
        <w:t xml:space="preserve"> Properties for Specifying Delimiters</w:t>
      </w:r>
    </w:p>
    <w:p w14:paraId="7E68DB91" w14:textId="77777777" w:rsidR="00000000" w:rsidRDefault="009D64FD">
      <w:pPr>
        <w:pStyle w:val="Heading2"/>
        <w:rPr>
          <w:rFonts w:eastAsia="Times New Roman"/>
        </w:rPr>
      </w:pPr>
      <w:bookmarkStart w:id="3559" w:name="_Toc184191992"/>
      <w:bookmarkStart w:id="3560" w:name="_Toc184210532"/>
      <w:bookmarkStart w:id="3561" w:name="_Toc184192009"/>
      <w:bookmarkStart w:id="3562" w:name="_Toc184210549"/>
      <w:bookmarkStart w:id="3563" w:name="_Toc184192011"/>
      <w:bookmarkStart w:id="3564" w:name="_Toc184210551"/>
      <w:bookmarkStart w:id="3565" w:name="_Toc184192014"/>
      <w:bookmarkStart w:id="3566" w:name="_Toc184210554"/>
      <w:bookmarkStart w:id="3567" w:name="_Toc199516310"/>
      <w:bookmarkStart w:id="3568" w:name="_Toc194983974"/>
      <w:bookmarkStart w:id="3569" w:name="_Toc243112821"/>
      <w:bookmarkStart w:id="3570" w:name="_Toc349042725"/>
      <w:bookmarkStart w:id="3571" w:name="_Toc25589808"/>
      <w:bookmarkStart w:id="3572" w:name="_Toc177399087"/>
      <w:bookmarkStart w:id="3573" w:name="_Toc175057374"/>
      <w:bookmarkEnd w:id="3559"/>
      <w:bookmarkEnd w:id="3560"/>
      <w:bookmarkEnd w:id="3561"/>
      <w:bookmarkEnd w:id="3562"/>
      <w:bookmarkEnd w:id="3563"/>
      <w:bookmarkEnd w:id="3564"/>
      <w:bookmarkEnd w:id="3565"/>
      <w:bookmarkEnd w:id="3566"/>
      <w:r>
        <w:rPr>
          <w:rFonts w:eastAsia="Times New Roman"/>
        </w:rPr>
        <w:t>Properties for Specifying Lengths</w:t>
      </w:r>
      <w:bookmarkEnd w:id="3567"/>
      <w:bookmarkEnd w:id="3568"/>
      <w:bookmarkEnd w:id="3569"/>
      <w:bookmarkEnd w:id="3570"/>
      <w:bookmarkEnd w:id="3571"/>
      <w:r>
        <w:rPr>
          <w:rFonts w:eastAsia="Times New Roman"/>
        </w:rPr>
        <w:t xml:space="preserve"> </w:t>
      </w:r>
      <w:bookmarkEnd w:id="3572"/>
      <w:bookmarkEnd w:id="3573"/>
    </w:p>
    <w:p w14:paraId="17BC3F77" w14:textId="77777777" w:rsidR="00000000" w:rsidRDefault="009D64FD">
      <w:pPr>
        <w:pStyle w:val="nobreak"/>
      </w:pPr>
      <w:r>
        <w:t>These properties are used to determine the content length of an element and apply to elements of all types (simple and complex)</w:t>
      </w:r>
      <w:r>
        <w:t>.</w:t>
      </w:r>
    </w:p>
    <w:tbl>
      <w:tblPr>
        <w:tblStyle w:val="Table"/>
        <w:tblW w:w="5000" w:type="pct"/>
        <w:tblInd w:w="0" w:type="dxa"/>
        <w:tblLook w:val="01E0" w:firstRow="1" w:lastRow="1" w:firstColumn="1" w:lastColumn="1" w:noHBand="0" w:noVBand="0"/>
      </w:tblPr>
      <w:tblGrid>
        <w:gridCol w:w="2377"/>
        <w:gridCol w:w="6253"/>
      </w:tblGrid>
      <w:tr w:rsidR="00000000" w14:paraId="0C95E8D0" w14:textId="77777777">
        <w:trPr>
          <w:cnfStyle w:val="100000000000" w:firstRow="1" w:lastRow="0" w:firstColumn="0" w:lastColumn="0" w:oddVBand="0" w:evenVBand="0" w:oddHBand="0" w:evenHBand="0" w:firstRowFirstColumn="0" w:firstRowLastColumn="0" w:lastRowFirstColumn="0" w:lastRowLastColumn="0"/>
        </w:trPr>
        <w:tc>
          <w:tcPr>
            <w:tcW w:w="2448" w:type="dxa"/>
            <w:hideMark/>
          </w:tcPr>
          <w:p w14:paraId="2BDB8063" w14:textId="77777777" w:rsidR="00000000" w:rsidRDefault="009D64FD">
            <w:r>
              <w:t>Property Name</w:t>
            </w:r>
          </w:p>
        </w:tc>
        <w:tc>
          <w:tcPr>
            <w:tcW w:w="6480" w:type="dxa"/>
            <w:hideMark/>
          </w:tcPr>
          <w:p w14:paraId="1ED92CBC" w14:textId="77777777" w:rsidR="00000000" w:rsidRDefault="009D64FD">
            <w:r>
              <w:t>Description</w:t>
            </w:r>
          </w:p>
        </w:tc>
      </w:tr>
      <w:tr w:rsidR="00000000" w14:paraId="17F14404" w14:textId="77777777">
        <w:tc>
          <w:tcPr>
            <w:tcW w:w="2448" w:type="dxa"/>
            <w:tcBorders>
              <w:top w:val="single" w:sz="4" w:space="0" w:color="auto"/>
              <w:left w:val="single" w:sz="4" w:space="0" w:color="auto"/>
              <w:bottom w:val="single" w:sz="4" w:space="0" w:color="auto"/>
              <w:right w:val="single" w:sz="4" w:space="0" w:color="auto"/>
            </w:tcBorders>
            <w:hideMark/>
          </w:tcPr>
          <w:p w14:paraId="6E113619" w14:textId="77777777" w:rsidR="00000000" w:rsidRDefault="009D64FD">
            <w:r>
              <w:t>lengthKind</w:t>
            </w:r>
          </w:p>
        </w:tc>
        <w:tc>
          <w:tcPr>
            <w:tcW w:w="6480" w:type="dxa"/>
            <w:tcBorders>
              <w:top w:val="single" w:sz="4" w:space="0" w:color="auto"/>
              <w:left w:val="single" w:sz="4" w:space="0" w:color="auto"/>
              <w:bottom w:val="single" w:sz="4" w:space="0" w:color="auto"/>
              <w:right w:val="single" w:sz="4" w:space="0" w:color="auto"/>
            </w:tcBorders>
            <w:hideMark/>
          </w:tcPr>
          <w:p w14:paraId="25554250" w14:textId="77777777" w:rsidR="00000000" w:rsidRDefault="009D64FD">
            <w:r>
              <w:t>Enum</w:t>
            </w:r>
          </w:p>
          <w:p w14:paraId="52DDB9D3" w14:textId="77777777" w:rsidR="00000000" w:rsidRDefault="009D64FD">
            <w:r>
              <w:t>Controls how the content length of the component is determined.</w:t>
            </w:r>
          </w:p>
          <w:p w14:paraId="1F2EA76D" w14:textId="77777777" w:rsidR="00000000" w:rsidRDefault="009D64FD">
            <w:r>
              <w:t>Valid values are: 'explicit', 'delimited', 'prefixed', 'implicit', 'pattern', 'endOfParent'</w:t>
            </w:r>
          </w:p>
          <w:p w14:paraId="5BD9B6EB" w14:textId="77777777" w:rsidR="00000000" w:rsidRDefault="009D64FD">
            <w:r>
              <w:t xml:space="preserve">A full description </w:t>
            </w:r>
            <w:r>
              <w:t xml:space="preserve">of each enumeration is given in the later sections. </w:t>
            </w:r>
          </w:p>
          <w:p w14:paraId="4A4B49A9" w14:textId="77777777" w:rsidR="00000000" w:rsidRDefault="009D64FD">
            <w:pPr>
              <w:rPr>
                <w:rFonts w:cs="Arial"/>
              </w:rPr>
            </w:pPr>
            <w:r>
              <w:t>'explicit' means the length of the element is given by the dfdl:length property.</w:t>
            </w:r>
          </w:p>
          <w:p w14:paraId="4555AEA3" w14:textId="77777777" w:rsidR="00000000" w:rsidRDefault="009D64FD">
            <w:r>
              <w:t xml:space="preserve">'delimited' means the element length is determined by scanning for a terminator or separator. </w:t>
            </w:r>
          </w:p>
          <w:p w14:paraId="03197FAE" w14:textId="77777777" w:rsidR="00000000" w:rsidRDefault="009D64FD">
            <w:r>
              <w:t>'prefixed' means the length</w:t>
            </w:r>
            <w:r>
              <w:t xml:space="preserve"> of the element is given by an immediately preceding PrefixLength data region the format of which is specified using dfdl:prefixLengthType. </w:t>
            </w:r>
          </w:p>
          <w:p w14:paraId="0443EF3C" w14:textId="77777777" w:rsidR="00000000" w:rsidRDefault="009D64FD">
            <w:r>
              <w:t>'implicit means the length is to be determined in terms of the type of the element and its schema-specified propert</w:t>
            </w:r>
            <w:r>
              <w:t>ies if any.</w:t>
            </w:r>
          </w:p>
          <w:p w14:paraId="3D3D8D0B" w14:textId="77777777" w:rsidR="00000000" w:rsidRDefault="009D64FD">
            <w:r>
              <w:t xml:space="preserve">'pattern' means the length of the element is given by scanning for a regular expression specified using the dfdl:lengthPattern property. </w:t>
            </w:r>
          </w:p>
          <w:p w14:paraId="7D58AAF6" w14:textId="77777777" w:rsidR="00000000" w:rsidRDefault="009D64FD">
            <w:r>
              <w:t>'endOfParent' means that the length extends to the end of the containing (parent) construct.</w:t>
            </w:r>
          </w:p>
          <w:p w14:paraId="4DA39754" w14:textId="77777777" w:rsidR="00000000" w:rsidRDefault="009D64FD">
            <w:r>
              <w:t>Annotation: d</w:t>
            </w:r>
            <w:r>
              <w:t xml:space="preserve">fdl:element, dfdl:simpleType </w:t>
            </w:r>
          </w:p>
        </w:tc>
      </w:tr>
      <w:tr w:rsidR="00000000" w14:paraId="5EC8C782" w14:textId="77777777">
        <w:tc>
          <w:tcPr>
            <w:tcW w:w="2448" w:type="dxa"/>
            <w:tcBorders>
              <w:top w:val="single" w:sz="4" w:space="0" w:color="auto"/>
              <w:left w:val="single" w:sz="4" w:space="0" w:color="auto"/>
              <w:bottom w:val="single" w:sz="4" w:space="0" w:color="auto"/>
              <w:right w:val="single" w:sz="4" w:space="0" w:color="auto"/>
            </w:tcBorders>
            <w:hideMark/>
          </w:tcPr>
          <w:p w14:paraId="1DCB0068" w14:textId="77777777" w:rsidR="00000000" w:rsidRDefault="009D64FD">
            <w:r>
              <w:t>lengthUnits</w:t>
            </w:r>
          </w:p>
        </w:tc>
        <w:tc>
          <w:tcPr>
            <w:tcW w:w="6480" w:type="dxa"/>
            <w:tcBorders>
              <w:top w:val="single" w:sz="4" w:space="0" w:color="auto"/>
              <w:left w:val="single" w:sz="4" w:space="0" w:color="auto"/>
              <w:bottom w:val="single" w:sz="4" w:space="0" w:color="auto"/>
              <w:right w:val="single" w:sz="4" w:space="0" w:color="auto"/>
            </w:tcBorders>
            <w:hideMark/>
          </w:tcPr>
          <w:p w14:paraId="0FDB5D0B" w14:textId="77777777" w:rsidR="00000000" w:rsidRDefault="009D64FD">
            <w:r>
              <w:t>Enum</w:t>
            </w:r>
          </w:p>
          <w:p w14:paraId="6D8D1881" w14:textId="77777777" w:rsidR="00000000" w:rsidRDefault="009D64FD">
            <w:r>
              <w:t>Valid values 'bytes', 'characters', ''bits'.</w:t>
            </w:r>
          </w:p>
          <w:p w14:paraId="58F1FED4" w14:textId="77777777" w:rsidR="00000000" w:rsidRDefault="009D64FD">
            <w:r>
              <w:t xml:space="preserve">Specifies the units to be used whenever a length is being used to extract or write data. Applicable when dfdl:lengthKind </w:t>
            </w:r>
            <w:r>
              <w:t>is 'explicit', 'implicit' (for xs:string and xs:hexBinary) or 'prefixed'.</w:t>
            </w:r>
          </w:p>
          <w:p w14:paraId="56C9EF7E" w14:textId="77777777" w:rsidR="00000000" w:rsidRDefault="009D64FD">
            <w:r>
              <w:t>Usage is restricted as follows:</w:t>
            </w:r>
          </w:p>
          <w:p w14:paraId="1BF5A4DE" w14:textId="77777777" w:rsidR="00000000" w:rsidRDefault="009D64FD">
            <w:pPr>
              <w:numPr>
                <w:ilvl w:val="0"/>
                <w:numId w:val="85"/>
              </w:numPr>
            </w:pPr>
            <w:r>
              <w:t xml:space="preserve">'characters' may only be used for complex elements and simple elements with text representation. </w:t>
            </w:r>
          </w:p>
          <w:p w14:paraId="39C2A84C" w14:textId="77777777" w:rsidR="00000000" w:rsidRDefault="009D64FD">
            <w:pPr>
              <w:numPr>
                <w:ilvl w:val="0"/>
                <w:numId w:val="85"/>
              </w:numPr>
            </w:pPr>
            <w:r>
              <w:t>'bits' may only be used for xs:boolean, xs:byte, xs:</w:t>
            </w:r>
            <w:r>
              <w:t>short, xs:int, xs:long, xs:unsignedByte, xs:unsignedShort, xs:unsignedInt, and xs:unsignedLong simple types with binary representation</w:t>
            </w:r>
            <w:del w:id="3574" w:author="Mike Beckerle" w:date="2019-09-17T18:52:00Z">
              <w:r>
                <w:delText>.</w:delText>
              </w:r>
            </w:del>
            <w:ins w:id="3575" w:author="Mike Beckerle" w:date="2019-09-17T18:51:00Z">
              <w:r>
                <w:rPr>
                  <w:rFonts w:cs="Arial"/>
                </w:rPr>
                <w:t>, and for calendar simple types with binary packed representation.</w:t>
              </w:r>
            </w:ins>
          </w:p>
          <w:p w14:paraId="7BBF48AB" w14:textId="77777777" w:rsidR="00000000" w:rsidRDefault="009D64FD">
            <w:pPr>
              <w:numPr>
                <w:ilvl w:val="0"/>
                <w:numId w:val="85"/>
              </w:numPr>
            </w:pPr>
            <w:r>
              <w:t>'bytes' must be used for type xs:hexBinary.</w:t>
            </w:r>
          </w:p>
          <w:p w14:paraId="7453B8E3" w14:textId="77777777" w:rsidR="00000000" w:rsidRDefault="009D64FD">
            <w:pPr>
              <w:numPr>
                <w:ilvl w:val="0"/>
                <w:numId w:val="85"/>
              </w:numPr>
            </w:pPr>
            <w:r>
              <w:t>'bytes' mu</w:t>
            </w:r>
            <w:r>
              <w:t>st be used for types xs:float and xs:double with binary representation.</w:t>
            </w:r>
          </w:p>
          <w:p w14:paraId="4AE8C48A" w14:textId="77777777" w:rsidR="00000000" w:rsidRDefault="009D64FD">
            <w:pPr>
              <w:keepNext/>
            </w:pPr>
            <w:r>
              <w:t xml:space="preserve"> Annotation: dfdl:element, dfdl:simpleType</w:t>
            </w:r>
          </w:p>
        </w:tc>
      </w:tr>
    </w:tbl>
    <w:p w14:paraId="579ABD36" w14:textId="77777777" w:rsidR="00000000" w:rsidRDefault="009D64FD">
      <w:pPr>
        <w:pStyle w:val="Caption"/>
      </w:pPr>
      <w:bookmarkStart w:id="3576" w:name="_Toc322911624"/>
      <w:bookmarkStart w:id="3577" w:name="_Toc322912163"/>
      <w:bookmarkStart w:id="3578" w:name="_Toc329093013"/>
      <w:bookmarkStart w:id="3579" w:name="_Toc332701526"/>
      <w:bookmarkStart w:id="3580" w:name="_Toc332701833"/>
      <w:bookmarkStart w:id="3581" w:name="_Toc332711627"/>
      <w:bookmarkStart w:id="3582" w:name="_Toc332711935"/>
      <w:bookmarkStart w:id="3583" w:name="_Toc332712237"/>
      <w:bookmarkStart w:id="3584" w:name="_Toc332724153"/>
      <w:bookmarkStart w:id="3585" w:name="_Toc332724453"/>
      <w:bookmarkStart w:id="3586" w:name="_Toc341102749"/>
      <w:bookmarkStart w:id="3587" w:name="_Toc347241484"/>
      <w:bookmarkStart w:id="3588" w:name="_Toc347744677"/>
      <w:bookmarkStart w:id="3589" w:name="_Toc348984460"/>
      <w:bookmarkStart w:id="3590" w:name="_Toc348984765"/>
      <w:bookmarkStart w:id="3591" w:name="_Toc349037928"/>
      <w:bookmarkStart w:id="3592" w:name="_Toc349038233"/>
      <w:bookmarkStart w:id="3593" w:name="_Toc349042726"/>
      <w:bookmarkStart w:id="3594" w:name="_Toc351912724"/>
      <w:bookmarkStart w:id="3595" w:name="_Toc351914745"/>
      <w:bookmarkStart w:id="3596" w:name="_Toc351915211"/>
      <w:bookmarkStart w:id="3597" w:name="_Toc361231268"/>
      <w:bookmarkStart w:id="3598" w:name="_Toc361231794"/>
      <w:bookmarkStart w:id="3599" w:name="_Toc362445092"/>
      <w:bookmarkStart w:id="3600" w:name="_Toc363909014"/>
      <w:bookmarkStart w:id="3601" w:name="_Toc364463438"/>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r>
        <w:t xml:space="preserve">Table </w:t>
      </w:r>
      <w:r>
        <w:fldChar w:fldCharType="begin"/>
      </w:r>
      <w:r>
        <w:instrText xml:space="preserve"> SEQ Table \* ARABIC </w:instrText>
      </w:r>
      <w:r>
        <w:fldChar w:fldCharType="separate"/>
      </w:r>
      <w:r>
        <w:rPr>
          <w:noProof/>
        </w:rPr>
        <w:t>16</w:t>
      </w:r>
      <w:r>
        <w:fldChar w:fldCharType="end"/>
      </w:r>
      <w:r>
        <w:t xml:space="preserve"> Properties for Specifying Length</w:t>
      </w:r>
    </w:p>
    <w:p w14:paraId="6659AB8A" w14:textId="77777777" w:rsidR="00000000" w:rsidRDefault="009D64FD">
      <w:pPr>
        <w:pStyle w:val="Heading3"/>
        <w:rPr>
          <w:rFonts w:eastAsia="Times New Roman"/>
        </w:rPr>
      </w:pPr>
      <w:bookmarkStart w:id="3602" w:name="_Toc322911625"/>
      <w:bookmarkStart w:id="3603" w:name="_Toc322912164"/>
      <w:bookmarkStart w:id="3604" w:name="_Toc329093014"/>
      <w:bookmarkStart w:id="3605" w:name="_Toc332701527"/>
      <w:bookmarkStart w:id="3606" w:name="_Toc332701834"/>
      <w:bookmarkStart w:id="3607" w:name="_Toc332711628"/>
      <w:bookmarkStart w:id="3608" w:name="_Toc332711936"/>
      <w:bookmarkStart w:id="3609" w:name="_Toc332712238"/>
      <w:bookmarkStart w:id="3610" w:name="_Toc332724154"/>
      <w:bookmarkStart w:id="3611" w:name="_Toc332724454"/>
      <w:bookmarkStart w:id="3612" w:name="_Toc341102750"/>
      <w:bookmarkStart w:id="3613" w:name="_Toc347241485"/>
      <w:bookmarkStart w:id="3614" w:name="_Toc347744678"/>
      <w:bookmarkStart w:id="3615" w:name="_Toc348984461"/>
      <w:bookmarkStart w:id="3616" w:name="_Toc348984766"/>
      <w:bookmarkStart w:id="3617" w:name="_Toc349037929"/>
      <w:bookmarkStart w:id="3618" w:name="_Toc349038234"/>
      <w:bookmarkStart w:id="3619" w:name="_Toc349042727"/>
      <w:bookmarkStart w:id="3620" w:name="_Toc351912725"/>
      <w:bookmarkStart w:id="3621" w:name="_Toc351914746"/>
      <w:bookmarkStart w:id="3622" w:name="_Toc351915212"/>
      <w:bookmarkStart w:id="3623" w:name="_Toc361231269"/>
      <w:bookmarkStart w:id="3624" w:name="_Toc361231795"/>
      <w:bookmarkStart w:id="3625" w:name="_Toc362445093"/>
      <w:bookmarkStart w:id="3626" w:name="_Toc363909015"/>
      <w:bookmarkStart w:id="3627" w:name="_Toc364463439"/>
      <w:bookmarkStart w:id="3628" w:name="_Toc366078036"/>
      <w:bookmarkStart w:id="3629" w:name="_Toc366078655"/>
      <w:bookmarkStart w:id="3630" w:name="_Toc366079640"/>
      <w:bookmarkStart w:id="3631" w:name="_Toc366080252"/>
      <w:bookmarkStart w:id="3632" w:name="_Toc366080861"/>
      <w:bookmarkStart w:id="3633" w:name="_Toc366505201"/>
      <w:bookmarkStart w:id="3634" w:name="_Toc366508570"/>
      <w:bookmarkStart w:id="3635" w:name="_Toc366513071"/>
      <w:bookmarkStart w:id="3636" w:name="_Toc366574260"/>
      <w:bookmarkStart w:id="3637" w:name="_Toc366578053"/>
      <w:bookmarkStart w:id="3638" w:name="_Toc366578647"/>
      <w:bookmarkStart w:id="3639" w:name="_Toc366579239"/>
      <w:bookmarkStart w:id="3640" w:name="_Toc366579830"/>
      <w:bookmarkStart w:id="3641" w:name="_Toc366580422"/>
      <w:bookmarkStart w:id="3642" w:name="_Toc366581013"/>
      <w:bookmarkStart w:id="3643" w:name="_Toc366581605"/>
      <w:bookmarkStart w:id="3644" w:name="_Toc349042728"/>
      <w:bookmarkStart w:id="3645" w:name="_Toc25589809"/>
      <w:bookmarkStart w:id="3646" w:name="_Toc243112822"/>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r>
        <w:rPr>
          <w:rFonts w:eastAsia="Times New Roman"/>
        </w:rPr>
        <w:t>dfdl:lengthKind 'explicit'</w:t>
      </w:r>
      <w:bookmarkEnd w:id="3644"/>
      <w:bookmarkEnd w:id="3645"/>
    </w:p>
    <w:p w14:paraId="1916AEB1" w14:textId="77777777" w:rsidR="00000000" w:rsidRDefault="009D64FD">
      <w:r>
        <w:t xml:space="preserve">When dfdl:lengthKind </w:t>
      </w:r>
      <w:r>
        <w:t xml:space="preserve">is 'explicit' the length of the item is given by the dfdl:length property. </w:t>
      </w:r>
    </w:p>
    <w:p w14:paraId="163882D0" w14:textId="77777777" w:rsidR="00000000" w:rsidRDefault="009D64FD">
      <w:r>
        <w:t xml:space="preserve">When the value of the dfdl:length property is a constant, it is used both when parsing and unparsing. </w:t>
      </w:r>
    </w:p>
    <w:p w14:paraId="10FF161F" w14:textId="77777777" w:rsidR="00000000" w:rsidRDefault="009D64FD">
      <w:r>
        <w:rPr>
          <w:rFonts w:cs="Arial"/>
          <w:lang w:eastAsia="en-GB"/>
        </w:rPr>
        <w:t>When unparsing an element with dfdl:lengthKind 'explicit' and where dfdl:leng</w:t>
      </w:r>
      <w:r>
        <w:rPr>
          <w:rFonts w:cs="Arial"/>
          <w:lang w:eastAsia="en-GB"/>
        </w:rPr>
        <w:t xml:space="preserve">th is an expression, then the data in the Infoset is treated as </w:t>
      </w:r>
      <w:del w:id="3647" w:author="Mike Beckerle" w:date="2019-09-17T19:08:00Z">
        <w:r>
          <w:rPr>
            <w:rFonts w:cs="Arial"/>
            <w:lang w:eastAsia="en-GB"/>
          </w:rPr>
          <w:delText xml:space="preserve">variable length and not </w:delText>
        </w:r>
      </w:del>
      <w:r>
        <w:rPr>
          <w:rFonts w:cs="Arial"/>
          <w:lang w:eastAsia="en-GB"/>
        </w:rPr>
        <w:t>fixed-length</w:t>
      </w:r>
      <w:ins w:id="3648" w:author="Mike Beckerle" w:date="2019-09-17T19:09:00Z">
        <w:r>
          <w:rPr>
            <w:rFonts w:cs="Arial"/>
            <w:lang w:eastAsia="en-GB"/>
          </w:rPr>
          <w:t xml:space="preserve"> </w:t>
        </w:r>
        <w:r>
          <w:rPr>
            <w:rFonts w:cs="Arial"/>
          </w:rPr>
          <w:t>and the dfdl:length property, whether literal constant or expression</w:t>
        </w:r>
      </w:ins>
      <w:ins w:id="3649" w:author="Mike Beckerle" w:date="2019-09-17T19:10:00Z">
        <w:r>
          <w:rPr>
            <w:rFonts w:cs="Arial"/>
          </w:rPr>
          <w:t>,</w:t>
        </w:r>
      </w:ins>
      <w:ins w:id="3650" w:author="Mike Beckerle" w:date="2019-09-17T19:09:00Z">
        <w:r>
          <w:rPr>
            <w:rFonts w:cs="Arial"/>
          </w:rPr>
          <w:t xml:space="preserve"> is evaluated to provide the length to use</w:t>
        </w:r>
      </w:ins>
      <w:ins w:id="3651" w:author="Mike Beckerle" w:date="2019-09-17T19:10:00Z">
        <w:r>
          <w:rPr>
            <w:rFonts w:cs="Arial"/>
          </w:rPr>
          <w:t xml:space="preserve">. </w:t>
        </w:r>
      </w:ins>
      <w:del w:id="3652" w:author="Mike Beckerle" w:date="2019-09-17T19:10:00Z">
        <w:r>
          <w:rPr>
            <w:rFonts w:cs="Arial"/>
            <w:lang w:eastAsia="en-GB"/>
          </w:rPr>
          <w:delText>. The behaviour is the same as dfdl:length</w:delText>
        </w:r>
        <w:r>
          <w:rPr>
            <w:rFonts w:cs="Arial"/>
            <w:lang w:eastAsia="en-GB"/>
          </w:rPr>
          <w:delText>Kind '</w:delText>
        </w:r>
        <w:r>
          <w:delText xml:space="preserve">prefixed'. See Section </w:delText>
        </w:r>
        <w:r>
          <w:fldChar w:fldCharType="begin"/>
        </w:r>
        <w:r>
          <w:delInstrText xml:space="preserve"> REF _Ref346456599 \r \h  \* MERGEFORMAT </w:delInstrText>
        </w:r>
        <w:r>
          <w:fldChar w:fldCharType="separate"/>
        </w:r>
        <w:r>
          <w:delText>12.3.4</w:delText>
        </w:r>
        <w:r>
          <w:fldChar w:fldCharType="end"/>
        </w:r>
        <w:r>
          <w:delText>.</w:delText>
        </w:r>
      </w:del>
    </w:p>
    <w:p w14:paraId="25004B5A" w14:textId="77777777" w:rsidR="00000000" w:rsidRDefault="009D64FD">
      <w:pPr>
        <w:autoSpaceDE w:val="0"/>
        <w:rPr>
          <w:rFonts w:cs="Arial"/>
        </w:rPr>
      </w:pPr>
      <w:r>
        <w:t xml:space="preserve">When parsing and dfdl:lengthKind is </w:t>
      </w:r>
      <w:r>
        <w:rPr>
          <w:rFonts w:cs="Arial"/>
        </w:rPr>
        <w:t>'explicit',</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w:t>
      </w:r>
      <w:r>
        <w:rPr>
          <w:rFonts w:cs="Arial"/>
        </w:rPr>
        <w:t>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p w14:paraId="175775FE" w14:textId="77777777" w:rsidR="00000000" w:rsidRDefault="009D64FD">
      <w:pPr>
        <w:rPr>
          <w:rFonts w:cs="Arial"/>
        </w:rPr>
      </w:pPr>
    </w:p>
    <w:tbl>
      <w:tblPr>
        <w:tblStyle w:val="Table"/>
        <w:tblW w:w="5000" w:type="pct"/>
        <w:tblInd w:w="0" w:type="dxa"/>
        <w:tblLook w:val="01E0" w:firstRow="1" w:lastRow="1" w:firstColumn="1" w:lastColumn="1" w:noHBand="0" w:noVBand="0"/>
      </w:tblPr>
      <w:tblGrid>
        <w:gridCol w:w="2337"/>
        <w:gridCol w:w="6293"/>
      </w:tblGrid>
      <w:tr w:rsidR="00000000" w14:paraId="772149E9" w14:textId="77777777">
        <w:trPr>
          <w:cnfStyle w:val="100000000000" w:firstRow="1" w:lastRow="0" w:firstColumn="0" w:lastColumn="0" w:oddVBand="0" w:evenVBand="0" w:oddHBand="0" w:evenHBand="0" w:firstRowFirstColumn="0" w:firstRowLastColumn="0" w:lastRowFirstColumn="0" w:lastRowLastColumn="0"/>
        </w:trPr>
        <w:tc>
          <w:tcPr>
            <w:tcW w:w="2402" w:type="dxa"/>
            <w:hideMark/>
          </w:tcPr>
          <w:p w14:paraId="115650E4" w14:textId="77777777" w:rsidR="00000000" w:rsidRDefault="009D64FD">
            <w:r>
              <w:t>Property Name</w:t>
            </w:r>
          </w:p>
        </w:tc>
        <w:tc>
          <w:tcPr>
            <w:tcW w:w="6526" w:type="dxa"/>
            <w:hideMark/>
          </w:tcPr>
          <w:p w14:paraId="3769F679" w14:textId="77777777" w:rsidR="00000000" w:rsidRDefault="009D64FD">
            <w:r>
              <w:t>Description</w:t>
            </w:r>
          </w:p>
        </w:tc>
      </w:tr>
      <w:tr w:rsidR="00000000" w14:paraId="6433D141" w14:textId="77777777">
        <w:tc>
          <w:tcPr>
            <w:tcW w:w="2402" w:type="dxa"/>
            <w:tcBorders>
              <w:top w:val="single" w:sz="4" w:space="0" w:color="auto"/>
              <w:left w:val="single" w:sz="4" w:space="0" w:color="auto"/>
              <w:bottom w:val="single" w:sz="4" w:space="0" w:color="auto"/>
              <w:right w:val="single" w:sz="4" w:space="0" w:color="auto"/>
            </w:tcBorders>
            <w:hideMark/>
          </w:tcPr>
          <w:p w14:paraId="531D5433" w14:textId="77777777" w:rsidR="00000000" w:rsidRDefault="009D64FD">
            <w:r>
              <w:t>length</w:t>
            </w:r>
          </w:p>
        </w:tc>
        <w:tc>
          <w:tcPr>
            <w:tcW w:w="6526" w:type="dxa"/>
            <w:tcBorders>
              <w:top w:val="single" w:sz="4" w:space="0" w:color="auto"/>
              <w:left w:val="single" w:sz="4" w:space="0" w:color="auto"/>
              <w:bottom w:val="single" w:sz="4" w:space="0" w:color="auto"/>
              <w:right w:val="single" w:sz="4" w:space="0" w:color="auto"/>
            </w:tcBorders>
            <w:hideMark/>
          </w:tcPr>
          <w:p w14:paraId="2733F960" w14:textId="77777777" w:rsidR="00000000" w:rsidRDefault="009D64FD">
            <w:r>
              <w:t xml:space="preserve">Non-negative Integer or DFDL Expression.  </w:t>
            </w:r>
          </w:p>
          <w:p w14:paraId="0FF2B158" w14:textId="77777777" w:rsidR="00000000" w:rsidRDefault="009D64FD">
            <w:r>
              <w:t xml:space="preserve">Only used when lengthKind is 'explicit'. </w:t>
            </w:r>
          </w:p>
          <w:p w14:paraId="6C8A2BCC" w14:textId="77777777" w:rsidR="00000000" w:rsidRDefault="009D64FD">
            <w:r>
              <w:t xml:space="preserve">Specifies the length of this element in </w:t>
            </w:r>
            <w:r>
              <w:t xml:space="preserve">units that are specified by the dfdl:lengthUnits property. </w:t>
            </w:r>
          </w:p>
          <w:p w14:paraId="0BBF1F1C" w14:textId="77777777" w:rsidR="00000000" w:rsidRDefault="009D64FD">
            <w:r>
              <w:t>This property can be computed by way of an expression which returns a non-negative integer. The expression must not contain forward references to elements which have not yet been processed.</w:t>
            </w:r>
          </w:p>
          <w:p w14:paraId="3E191B29" w14:textId="77777777" w:rsidR="00000000" w:rsidRDefault="009D64FD">
            <w:pPr>
              <w:keepNext/>
            </w:pPr>
            <w:r>
              <w:t>Annota</w:t>
            </w:r>
            <w:r>
              <w:t xml:space="preserve">tion: dfdl:element, dfdl:simpleType </w:t>
            </w:r>
          </w:p>
        </w:tc>
      </w:tr>
    </w:tbl>
    <w:p w14:paraId="32EF90E4" w14:textId="77777777" w:rsidR="00000000" w:rsidRDefault="009D64FD">
      <w:pPr>
        <w:pStyle w:val="Caption"/>
      </w:pPr>
      <w:r>
        <w:t xml:space="preserve">Table </w:t>
      </w:r>
      <w:r>
        <w:fldChar w:fldCharType="begin"/>
      </w:r>
      <w:r>
        <w:instrText xml:space="preserve"> SEQ Table \* ARABIC </w:instrText>
      </w:r>
      <w:r>
        <w:fldChar w:fldCharType="separate"/>
      </w:r>
      <w:r>
        <w:rPr>
          <w:noProof/>
        </w:rPr>
        <w:t>17</w:t>
      </w:r>
      <w:r>
        <w:fldChar w:fldCharType="end"/>
      </w:r>
      <w:r>
        <w:t xml:space="preserve"> The dfdl:length Property</w:t>
      </w:r>
    </w:p>
    <w:p w14:paraId="2B965259" w14:textId="77777777" w:rsidR="00000000" w:rsidRDefault="009D64FD">
      <w:r>
        <w:t xml:space="preserve">When dfdl:lengthKind 'explicit', the method of extracting data is described in section: </w:t>
      </w:r>
      <w:r>
        <w:fldChar w:fldCharType="begin"/>
      </w:r>
      <w:r>
        <w:instrText xml:space="preserve"> REF _Ref251932750 \r \h </w:instrText>
      </w:r>
      <w:r>
        <w:fldChar w:fldCharType="separate"/>
      </w:r>
      <w:r>
        <w:t>12.3.7</w:t>
      </w:r>
      <w:r>
        <w:fldChar w:fldCharType="end"/>
      </w:r>
      <w:r>
        <w:t xml:space="preserve"> </w:t>
      </w:r>
      <w:r>
        <w:fldChar w:fldCharType="begin"/>
      </w:r>
      <w:r>
        <w:instrText xml:space="preserve"> REF _Ref251932750 \h </w:instrText>
      </w:r>
      <w:r>
        <w:fldChar w:fldCharType="separate"/>
      </w:r>
      <w:r>
        <w:t>Elements of Specified Length</w:t>
      </w:r>
      <w:r>
        <w:fldChar w:fldCharType="end"/>
      </w:r>
    </w:p>
    <w:p w14:paraId="40E1D9CD" w14:textId="77777777" w:rsidR="00000000" w:rsidRDefault="009D64FD">
      <w:pPr>
        <w:pStyle w:val="Heading3"/>
        <w:rPr>
          <w:rFonts w:eastAsia="Times New Roman"/>
        </w:rPr>
      </w:pPr>
      <w:bookmarkStart w:id="3653" w:name="_Toc322911627"/>
      <w:bookmarkStart w:id="3654" w:name="_Toc322912166"/>
      <w:bookmarkStart w:id="3655" w:name="_Toc329093016"/>
      <w:bookmarkStart w:id="3656" w:name="_Toc332701529"/>
      <w:bookmarkStart w:id="3657" w:name="_Toc332701836"/>
      <w:bookmarkStart w:id="3658" w:name="_Toc332711630"/>
      <w:bookmarkStart w:id="3659" w:name="_Toc332711938"/>
      <w:bookmarkStart w:id="3660" w:name="_Toc332712240"/>
      <w:bookmarkStart w:id="3661" w:name="_Toc332724156"/>
      <w:bookmarkStart w:id="3662" w:name="_Toc332724456"/>
      <w:bookmarkStart w:id="3663" w:name="_Toc341102752"/>
      <w:bookmarkStart w:id="3664" w:name="_Toc347241487"/>
      <w:bookmarkStart w:id="3665" w:name="_Toc347744680"/>
      <w:bookmarkStart w:id="3666" w:name="_Toc348984463"/>
      <w:bookmarkStart w:id="3667" w:name="_Toc348984768"/>
      <w:bookmarkStart w:id="3668" w:name="_Toc349037931"/>
      <w:bookmarkStart w:id="3669" w:name="_Toc349038236"/>
      <w:bookmarkStart w:id="3670" w:name="_Toc349042729"/>
      <w:bookmarkStart w:id="3671" w:name="_Toc351912727"/>
      <w:bookmarkStart w:id="3672" w:name="_Toc351914748"/>
      <w:bookmarkStart w:id="3673" w:name="_Toc351915214"/>
      <w:bookmarkStart w:id="3674" w:name="_Toc361231271"/>
      <w:bookmarkStart w:id="3675" w:name="_Toc361231797"/>
      <w:bookmarkStart w:id="3676" w:name="_Toc362445095"/>
      <w:bookmarkStart w:id="3677" w:name="_Toc363909017"/>
      <w:bookmarkStart w:id="3678" w:name="_Toc364463441"/>
      <w:bookmarkStart w:id="3679" w:name="_Toc366078038"/>
      <w:bookmarkStart w:id="3680" w:name="_Toc366078657"/>
      <w:bookmarkStart w:id="3681" w:name="_Toc366079642"/>
      <w:bookmarkStart w:id="3682" w:name="_Toc366080254"/>
      <w:bookmarkStart w:id="3683" w:name="_Toc366080863"/>
      <w:bookmarkStart w:id="3684" w:name="_Toc366505203"/>
      <w:bookmarkStart w:id="3685" w:name="_Toc366508572"/>
      <w:bookmarkStart w:id="3686" w:name="_Toc366513073"/>
      <w:bookmarkStart w:id="3687" w:name="_Toc366574262"/>
      <w:bookmarkStart w:id="3688" w:name="_Toc366578055"/>
      <w:bookmarkStart w:id="3689" w:name="_Toc366578649"/>
      <w:bookmarkStart w:id="3690" w:name="_Toc366579241"/>
      <w:bookmarkStart w:id="3691" w:name="_Toc366579832"/>
      <w:bookmarkStart w:id="3692" w:name="_Toc366580424"/>
      <w:bookmarkStart w:id="3693" w:name="_Toc366581015"/>
      <w:bookmarkStart w:id="3694" w:name="_Toc366581607"/>
      <w:bookmarkStart w:id="3695" w:name="_Toc322911628"/>
      <w:bookmarkStart w:id="3696" w:name="_Toc322912167"/>
      <w:bookmarkStart w:id="3697" w:name="_Toc329093017"/>
      <w:bookmarkStart w:id="3698" w:name="_Toc332701530"/>
      <w:bookmarkStart w:id="3699" w:name="_Toc332701837"/>
      <w:bookmarkStart w:id="3700" w:name="_Toc332711631"/>
      <w:bookmarkStart w:id="3701" w:name="_Toc332711939"/>
      <w:bookmarkStart w:id="3702" w:name="_Toc332712241"/>
      <w:bookmarkStart w:id="3703" w:name="_Toc332724157"/>
      <w:bookmarkStart w:id="3704" w:name="_Toc332724457"/>
      <w:bookmarkStart w:id="3705" w:name="_Toc341102753"/>
      <w:bookmarkStart w:id="3706" w:name="_Toc347241488"/>
      <w:bookmarkStart w:id="3707" w:name="_Toc347744681"/>
      <w:bookmarkStart w:id="3708" w:name="_Toc348984464"/>
      <w:bookmarkStart w:id="3709" w:name="_Toc348984769"/>
      <w:bookmarkStart w:id="3710" w:name="_Toc349037932"/>
      <w:bookmarkStart w:id="3711" w:name="_Toc349038237"/>
      <w:bookmarkStart w:id="3712" w:name="_Toc349042730"/>
      <w:bookmarkStart w:id="3713" w:name="_Toc351912728"/>
      <w:bookmarkStart w:id="3714" w:name="_Toc351914749"/>
      <w:bookmarkStart w:id="3715" w:name="_Toc351915215"/>
      <w:bookmarkStart w:id="3716" w:name="_Toc361231272"/>
      <w:bookmarkStart w:id="3717" w:name="_Toc361231798"/>
      <w:bookmarkStart w:id="3718" w:name="_Toc362445096"/>
      <w:bookmarkStart w:id="3719" w:name="_Toc363909018"/>
      <w:bookmarkStart w:id="3720" w:name="_Toc364463442"/>
      <w:bookmarkStart w:id="3721" w:name="_Toc366078039"/>
      <w:bookmarkStart w:id="3722" w:name="_Toc366078658"/>
      <w:bookmarkStart w:id="3723" w:name="_Toc366079643"/>
      <w:bookmarkStart w:id="3724" w:name="_Toc366080255"/>
      <w:bookmarkStart w:id="3725" w:name="_Toc366080864"/>
      <w:bookmarkStart w:id="3726" w:name="_Toc366505204"/>
      <w:bookmarkStart w:id="3727" w:name="_Toc366508573"/>
      <w:bookmarkStart w:id="3728" w:name="_Toc366513074"/>
      <w:bookmarkStart w:id="3729" w:name="_Toc366574263"/>
      <w:bookmarkStart w:id="3730" w:name="_Toc366578056"/>
      <w:bookmarkStart w:id="3731" w:name="_Toc366578650"/>
      <w:bookmarkStart w:id="3732" w:name="_Toc366579242"/>
      <w:bookmarkStart w:id="3733" w:name="_Toc366579833"/>
      <w:bookmarkStart w:id="3734" w:name="_Toc366580425"/>
      <w:bookmarkStart w:id="3735" w:name="_Toc366581016"/>
      <w:bookmarkStart w:id="3736" w:name="_Toc366581608"/>
      <w:bookmarkStart w:id="3737" w:name="_dfdl:lengthKind_'delimited'"/>
      <w:bookmarkStart w:id="3738" w:name="_Toc349042731"/>
      <w:bookmarkStart w:id="3739" w:name="_Toc25589810"/>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r>
        <w:rPr>
          <w:rFonts w:eastAsia="Times New Roman"/>
        </w:rPr>
        <w:t>dfdl:lengthKind 'delimited'</w:t>
      </w:r>
      <w:bookmarkEnd w:id="3738"/>
      <w:bookmarkEnd w:id="3739"/>
    </w:p>
    <w:p w14:paraId="336D7387" w14:textId="77777777" w:rsidR="00000000" w:rsidRDefault="009D64FD">
      <w:pPr>
        <w:pStyle w:val="nobreak"/>
        <w:keepNext w:val="0"/>
      </w:pPr>
      <w:r>
        <w:t xml:space="preserve">On parsing, the length of an element with dfdl:lengthKind </w:t>
      </w:r>
      <w:r>
        <w:t>'delimited' is determined by scanning the datastream for the delimiter.</w:t>
      </w:r>
    </w:p>
    <w:p w14:paraId="08F5C4A8" w14:textId="77777777" w:rsidR="00000000" w:rsidRDefault="009D64FD">
      <w:r>
        <w:t xml:space="preserve">The data stream is scanned for any of </w:t>
      </w:r>
    </w:p>
    <w:p w14:paraId="578626DD" w14:textId="77777777" w:rsidR="00000000" w:rsidRDefault="009D64FD">
      <w:pPr>
        <w:pStyle w:val="nobreak"/>
        <w:numPr>
          <w:ilvl w:val="0"/>
          <w:numId w:val="86"/>
        </w:numPr>
      </w:pPr>
      <w:r>
        <w:t>the element's terminator (if specified)</w:t>
      </w:r>
    </w:p>
    <w:p w14:paraId="508DD136" w14:textId="77777777" w:rsidR="00000000" w:rsidRDefault="009D64FD">
      <w:pPr>
        <w:pStyle w:val="nobreak"/>
        <w:numPr>
          <w:ilvl w:val="0"/>
          <w:numId w:val="86"/>
        </w:numPr>
      </w:pPr>
      <w:r>
        <w:t xml:space="preserve">an enclosing construct's separator or terminator </w:t>
      </w:r>
    </w:p>
    <w:p w14:paraId="6B9FF827" w14:textId="77777777" w:rsidR="00000000" w:rsidRDefault="009D64FD">
      <w:pPr>
        <w:pStyle w:val="nobreak"/>
        <w:numPr>
          <w:ilvl w:val="0"/>
          <w:numId w:val="86"/>
        </w:numPr>
      </w:pPr>
      <w:r>
        <w:t>the end of an enclosing element designated by its known</w:t>
      </w:r>
      <w:r>
        <w:t xml:space="preserve"> length </w:t>
      </w:r>
    </w:p>
    <w:p w14:paraId="72FFF3D0" w14:textId="77777777" w:rsidR="00000000" w:rsidRDefault="009D64FD">
      <w:pPr>
        <w:pStyle w:val="nobreak"/>
        <w:numPr>
          <w:ilvl w:val="0"/>
          <w:numId w:val="86"/>
        </w:numPr>
      </w:pPr>
      <w:r>
        <w:t>the end of the data stream</w:t>
      </w:r>
    </w:p>
    <w:p w14:paraId="6039784F" w14:textId="77777777" w:rsidR="00000000" w:rsidRDefault="009D64FD">
      <w:pPr>
        <w:pStyle w:val="nobreak"/>
      </w:pPr>
      <w:r>
        <w:t xml:space="preserve">dfdl:lengthKind 'delimited' may be specified for </w:t>
      </w:r>
    </w:p>
    <w:p w14:paraId="17C95162" w14:textId="77777777" w:rsidR="00000000" w:rsidRDefault="009D64FD">
      <w:pPr>
        <w:pStyle w:val="nobreak"/>
        <w:numPr>
          <w:ilvl w:val="0"/>
          <w:numId w:val="87"/>
        </w:numPr>
      </w:pPr>
      <w:r>
        <w:t>elements of simple type with text representation</w:t>
      </w:r>
    </w:p>
    <w:p w14:paraId="2143D88C" w14:textId="77777777" w:rsidR="00000000" w:rsidRDefault="009D64FD">
      <w:pPr>
        <w:pStyle w:val="nobreak"/>
        <w:numPr>
          <w:ilvl w:val="0"/>
          <w:numId w:val="88"/>
        </w:numPr>
      </w:pPr>
      <w:r>
        <w:t>elements of number or calendar simple type with dfdl:</w:t>
      </w:r>
      <w:r>
        <w:rPr>
          <w:szCs w:val="18"/>
        </w:rPr>
        <w:t>representation 'binary' that have a packed decimal representation</w:t>
      </w:r>
    </w:p>
    <w:p w14:paraId="42D73253" w14:textId="77777777" w:rsidR="00000000" w:rsidRDefault="009D64FD">
      <w:pPr>
        <w:pStyle w:val="nobreak"/>
        <w:numPr>
          <w:ilvl w:val="0"/>
          <w:numId w:val="88"/>
        </w:numPr>
      </w:pPr>
      <w:r>
        <w:t>el</w:t>
      </w:r>
      <w:r>
        <w:t>ements of type xs:hexBinary</w:t>
      </w:r>
    </w:p>
    <w:p w14:paraId="54B26E39" w14:textId="77777777" w:rsidR="00000000" w:rsidRDefault="009D64FD">
      <w:pPr>
        <w:pStyle w:val="nobreak"/>
        <w:numPr>
          <w:ilvl w:val="0"/>
          <w:numId w:val="89"/>
        </w:numPr>
      </w:pPr>
      <w:r>
        <w:t>elements of complex type.</w:t>
      </w:r>
    </w:p>
    <w:p w14:paraId="5C3B52E7" w14:textId="77777777" w:rsidR="00000000" w:rsidRDefault="009D64FD">
      <w:r>
        <w:t>The rules for resolving ambiguity between delimiters are:</w:t>
      </w:r>
    </w:p>
    <w:p w14:paraId="6AE84BB8" w14:textId="77777777" w:rsidR="00000000" w:rsidRDefault="009D64FD">
      <w:pPr>
        <w:numPr>
          <w:ilvl w:val="0"/>
          <w:numId w:val="90"/>
        </w:numPr>
      </w:pPr>
      <w:r>
        <w:t>When two delimiters have a common prefix, the longest delimiter is tried first.</w:t>
      </w:r>
    </w:p>
    <w:p w14:paraId="6CADCFF2" w14:textId="77777777" w:rsidR="00000000" w:rsidRDefault="009D64FD">
      <w:pPr>
        <w:numPr>
          <w:ilvl w:val="0"/>
          <w:numId w:val="90"/>
        </w:numPr>
      </w:pPr>
      <w:r>
        <w:t>When two delimiters have exactly the same length, but on differe</w:t>
      </w:r>
      <w:r>
        <w:t>nt schema components, the innermost (most deeply nested) delimiter is tried first.</w:t>
      </w:r>
    </w:p>
    <w:p w14:paraId="630F6BBA" w14:textId="77777777" w:rsidR="00000000" w:rsidRDefault="009D64FD">
      <w:pPr>
        <w:numPr>
          <w:ilvl w:val="0"/>
          <w:numId w:val="90"/>
        </w:numPr>
      </w:pPr>
      <w:r>
        <w:t>When the separator and terminator on a group have the same value, then at a point in the data where either the separator or terminator could be found, the separator is tried</w:t>
      </w:r>
      <w:r>
        <w:t xml:space="preserve"> first. (Speculative execution may try the terminator subsequently).</w:t>
      </w:r>
    </w:p>
    <w:p w14:paraId="61A49F4D" w14:textId="77777777" w:rsidR="00000000" w:rsidRDefault="009D64FD">
      <w:pPr>
        <w:numPr>
          <w:ilvl w:val="0"/>
          <w:numId w:val="90"/>
        </w:numPr>
      </w:pPr>
      <w:r>
        <w:t>If the length of the delimiters cannot be determined because character class entities (which are variable length) are being used then the delimiters must each be matched against the data,</w:t>
      </w:r>
      <w:r>
        <w:t xml:space="preserve"> and the longest matching delimiter is taken as the match for the delimiter.</w:t>
      </w:r>
    </w:p>
    <w:p w14:paraId="038039EC" w14:textId="77777777" w:rsidR="00000000" w:rsidRDefault="009D64FD">
      <w:pPr>
        <w:numPr>
          <w:ilvl w:val="0"/>
          <w:numId w:val="90"/>
        </w:numPr>
      </w:pPr>
      <w:r>
        <w:t>Ties (same matched length) are broken by giving a separator priority over a terminator of a sequence, or by choosing the innermost, or first in schema order.</w:t>
      </w:r>
    </w:p>
    <w:p w14:paraId="693ACA41" w14:textId="77777777" w:rsidR="00000000" w:rsidRDefault="009D64FD">
      <w:r>
        <w:t>When unparsing a simp</w:t>
      </w:r>
      <w:r>
        <w:t xml:space="preserve">le element with text representation, the length in the data stream is the length of the content region, padded to dfdl:textOutputMinLength or the XSD minLength facet if dfdl:textPadKind is 'padChar'. </w:t>
      </w:r>
    </w:p>
    <w:p w14:paraId="0F6E104F" w14:textId="77777777" w:rsidR="00000000" w:rsidRDefault="009D64FD">
      <w:r>
        <w:t>When unparsing a simple element with binary representat</w:t>
      </w:r>
      <w:r>
        <w:t>ion, then for hexBinary the length is the number of bytes in the infoset value padded to the XSD minLength facet value using dfdl:fillByte, and for the other types the length is the minimum number of bytes to represent the value and any sign.</w:t>
      </w:r>
    </w:p>
    <w:p w14:paraId="0C74615F" w14:textId="77777777" w:rsidR="00000000" w:rsidRDefault="009D64FD">
      <w:r>
        <w:t>When unparsin</w:t>
      </w:r>
      <w:r>
        <w:t xml:space="preserve">g a complex element, the length is that of the ComplexContent region. </w:t>
      </w:r>
    </w:p>
    <w:p w14:paraId="67C8359A" w14:textId="77777777" w:rsidR="00000000" w:rsidRDefault="009D64FD">
      <w:pPr>
        <w:pStyle w:val="Heading4"/>
        <w:rPr>
          <w:rFonts w:eastAsia="Times New Roman"/>
        </w:rPr>
      </w:pPr>
      <w:r>
        <w:rPr>
          <w:rFonts w:eastAsia="Times New Roman"/>
        </w:rPr>
        <w:t>Non-Delimited Elements within Delimited Constructs</w:t>
      </w:r>
    </w:p>
    <w:p w14:paraId="06BD48B7" w14:textId="77777777" w:rsidR="00000000" w:rsidRDefault="009D64FD">
      <w:r>
        <w:t>When a simple or complex element has a specified length,dfdl:lengthKind 'pattern', or dfdl:lengthKind 'endOfParent' then delimiter sca</w:t>
      </w:r>
      <w:r>
        <w:t xml:space="preserve">nning is suspended for the duration of the processing of that element. </w:t>
      </w:r>
    </w:p>
    <w:p w14:paraId="269B39F2" w14:textId="77777777" w:rsidR="00000000" w:rsidRDefault="009D64FD">
      <w:r>
        <w:t>This allows formats to be parsed which are delimited, but have nested elements which contain non-character data so long as that nested data can be isolated from the delimited data cont</w:t>
      </w:r>
      <w:r>
        <w:t xml:space="preserve">ext surrounding it. </w:t>
      </w:r>
    </w:p>
    <w:p w14:paraId="2C0ACBDC" w14:textId="77777777" w:rsidR="00000000" w:rsidRDefault="009D64FD">
      <w:pPr>
        <w:pStyle w:val="Heading4"/>
        <w:rPr>
          <w:rFonts w:eastAsia="Times New Roman"/>
        </w:rPr>
      </w:pPr>
      <w:r>
        <w:rPr>
          <w:rFonts w:eastAsia="Times New Roman"/>
        </w:rPr>
        <w:t>Delimited Binary Data</w:t>
      </w:r>
    </w:p>
    <w:p w14:paraId="353B93AF" w14:textId="77777777" w:rsidR="00000000" w:rsidRDefault="009D64FD">
      <w:r>
        <w:t xml:space="preserve">Formats involving binary data, most notably packed decimals, can use delimiter scanning but care must be taken that the delimiters </w:t>
      </w:r>
      <w:r>
        <w:t xml:space="preserve">cannot match data represented in these formats. In particular, the delimiters must be chosen with knowledge that BCD data can contain any byte both of whose nibbles are 0 to 9 (that is, excluding A to F). Packed data adds bytes with a sign indicator, that </w:t>
      </w:r>
      <w:r>
        <w:t xml:space="preserve">is, a nibble in the range A to F. </w:t>
      </w:r>
    </w:p>
    <w:p w14:paraId="499D7578" w14:textId="77777777" w:rsidR="00000000" w:rsidRDefault="009D64FD">
      <w:pPr>
        <w:rPr>
          <w:ins w:id="3740" w:author="Mike Beckerle" w:date="2019-09-26T19:46:00Z"/>
        </w:rPr>
      </w:pPr>
      <w:r>
        <w:t>General binary data can contain any bit pattern whatsoever, so delimiter scanning for numbers and calendars with dfdl:representation 'binary' are disallowed, with the specific exception of packed decimals. Delimiter scann</w:t>
      </w:r>
      <w:r>
        <w:t>ing is also allowed for type xs:hexBinary.</w:t>
      </w:r>
    </w:p>
    <w:p w14:paraId="38B04EB7" w14:textId="77777777" w:rsidR="00000000" w:rsidRDefault="009D64FD">
      <w:pPr>
        <w:spacing w:before="100" w:beforeAutospacing="1" w:after="100" w:afterAutospacing="1"/>
      </w:pPr>
      <w:ins w:id="3741" w:author="Mike Beckerle" w:date="2019-09-26T19:46:00Z">
        <w:r>
          <w:rPr>
            <w:rFonts w:cs="Arial"/>
          </w:rPr>
          <w:t xml:space="preserve">Implementation Note: Scanning for delimiters when data is binary, or when using </w:t>
        </w:r>
      </w:ins>
      <w:ins w:id="3742" w:author="Mike Beckerle" w:date="2019-09-26T19:47:00Z">
        <w:r>
          <w:rPr>
            <w:rFonts w:cs="Arial"/>
          </w:rPr>
          <w:t xml:space="preserve">byte-value (aka </w:t>
        </w:r>
      </w:ins>
      <w:ins w:id="3743" w:author="Mike Beckerle" w:date="2019-09-26T19:46:00Z">
        <w:r>
          <w:rPr>
            <w:rFonts w:cs="Arial"/>
          </w:rPr>
          <w:t>raw byte</w:t>
        </w:r>
      </w:ins>
      <w:ins w:id="3744" w:author="Mike Beckerle" w:date="2019-09-26T19:47:00Z">
        <w:r>
          <w:rPr>
            <w:rFonts w:cs="Arial"/>
          </w:rPr>
          <w:t>)</w:t>
        </w:r>
      </w:ins>
      <w:ins w:id="3745" w:author="Mike Beckerle" w:date="2019-09-26T19:46:00Z">
        <w:r>
          <w:rPr>
            <w:rFonts w:cs="Arial"/>
          </w:rPr>
          <w:t xml:space="preserve"> entities in delimiters, means that a simple character based delimiter scanner is not sufficient, as the del</w:t>
        </w:r>
        <w:r>
          <w:rPr>
            <w:rFonts w:cs="Arial"/>
          </w:rPr>
          <w:t xml:space="preserve">imiter may not be representable as characters. </w:t>
        </w:r>
      </w:ins>
    </w:p>
    <w:p w14:paraId="5EC89F51" w14:textId="77777777" w:rsidR="00000000" w:rsidRDefault="009D64FD">
      <w:pPr>
        <w:pStyle w:val="Heading3"/>
        <w:rPr>
          <w:rFonts w:eastAsia="Times New Roman"/>
        </w:rPr>
      </w:pPr>
      <w:bookmarkStart w:id="3746" w:name="_Toc366078041"/>
      <w:bookmarkStart w:id="3747" w:name="_Toc366078660"/>
      <w:bookmarkStart w:id="3748" w:name="_Toc366079645"/>
      <w:bookmarkStart w:id="3749" w:name="_Toc366080257"/>
      <w:bookmarkStart w:id="3750" w:name="_Toc366080866"/>
      <w:bookmarkStart w:id="3751" w:name="_Toc366505206"/>
      <w:bookmarkStart w:id="3752" w:name="_Toc366508575"/>
      <w:bookmarkStart w:id="3753" w:name="_Toc366513076"/>
      <w:bookmarkStart w:id="3754" w:name="_Toc366574265"/>
      <w:bookmarkStart w:id="3755" w:name="_Toc366578058"/>
      <w:bookmarkStart w:id="3756" w:name="_Toc366578652"/>
      <w:bookmarkStart w:id="3757" w:name="_Toc366579244"/>
      <w:bookmarkStart w:id="3758" w:name="_Toc366579835"/>
      <w:bookmarkStart w:id="3759" w:name="_Toc366580427"/>
      <w:bookmarkStart w:id="3760" w:name="_Toc366581018"/>
      <w:bookmarkStart w:id="3761" w:name="_Toc366581610"/>
      <w:bookmarkStart w:id="3762" w:name="_Toc322911630"/>
      <w:bookmarkStart w:id="3763" w:name="_Toc322912169"/>
      <w:bookmarkStart w:id="3764" w:name="_Toc332701532"/>
      <w:bookmarkStart w:id="3765" w:name="_Toc332701839"/>
      <w:bookmarkStart w:id="3766" w:name="_Toc332711633"/>
      <w:bookmarkStart w:id="3767" w:name="_Toc332711941"/>
      <w:bookmarkStart w:id="3768" w:name="_Toc332712243"/>
      <w:bookmarkStart w:id="3769" w:name="_Toc332724159"/>
      <w:bookmarkStart w:id="3770" w:name="_Toc332724459"/>
      <w:bookmarkStart w:id="3771" w:name="_Toc341102755"/>
      <w:bookmarkStart w:id="3772" w:name="_Toc347241490"/>
      <w:bookmarkStart w:id="3773" w:name="_Toc347744683"/>
      <w:bookmarkStart w:id="3774" w:name="_Toc348984466"/>
      <w:bookmarkStart w:id="3775" w:name="_Toc348984771"/>
      <w:bookmarkStart w:id="3776" w:name="_Toc349037934"/>
      <w:bookmarkStart w:id="3777" w:name="_Toc349038239"/>
      <w:bookmarkStart w:id="3778" w:name="_Toc349042732"/>
      <w:bookmarkStart w:id="3779" w:name="_Toc351912730"/>
      <w:bookmarkStart w:id="3780" w:name="_Toc351914751"/>
      <w:bookmarkStart w:id="3781" w:name="_Toc351915217"/>
      <w:bookmarkStart w:id="3782" w:name="_Toc361231274"/>
      <w:bookmarkStart w:id="3783" w:name="_Toc361231800"/>
      <w:bookmarkStart w:id="3784" w:name="_Toc362445098"/>
      <w:bookmarkStart w:id="3785" w:name="_Toc363909020"/>
      <w:bookmarkStart w:id="3786" w:name="_Toc364463444"/>
      <w:bookmarkStart w:id="3787" w:name="_Toc366078042"/>
      <w:bookmarkStart w:id="3788" w:name="_Toc366078661"/>
      <w:bookmarkStart w:id="3789" w:name="_Toc366079646"/>
      <w:bookmarkStart w:id="3790" w:name="_Toc366080258"/>
      <w:bookmarkStart w:id="3791" w:name="_Toc366080867"/>
      <w:bookmarkStart w:id="3792" w:name="_Toc366505207"/>
      <w:bookmarkStart w:id="3793" w:name="_Toc366508576"/>
      <w:bookmarkStart w:id="3794" w:name="_Toc366513077"/>
      <w:bookmarkStart w:id="3795" w:name="_Toc366574266"/>
      <w:bookmarkStart w:id="3796" w:name="_Toc366578059"/>
      <w:bookmarkStart w:id="3797" w:name="_Toc366578653"/>
      <w:bookmarkStart w:id="3798" w:name="_Toc366579245"/>
      <w:bookmarkStart w:id="3799" w:name="_Toc366579836"/>
      <w:bookmarkStart w:id="3800" w:name="_Toc366580428"/>
      <w:bookmarkStart w:id="3801" w:name="_Toc366581019"/>
      <w:bookmarkStart w:id="3802" w:name="_Toc366581611"/>
      <w:bookmarkStart w:id="3803" w:name="_Toc322911631"/>
      <w:bookmarkStart w:id="3804" w:name="_Toc322912170"/>
      <w:bookmarkStart w:id="3805" w:name="_Toc329093020"/>
      <w:bookmarkStart w:id="3806" w:name="_Toc332701533"/>
      <w:bookmarkStart w:id="3807" w:name="_Toc332701840"/>
      <w:bookmarkStart w:id="3808" w:name="_Toc332711634"/>
      <w:bookmarkStart w:id="3809" w:name="_Toc332711942"/>
      <w:bookmarkStart w:id="3810" w:name="_Toc332712244"/>
      <w:bookmarkStart w:id="3811" w:name="_Toc332724160"/>
      <w:bookmarkStart w:id="3812" w:name="_Toc332724460"/>
      <w:bookmarkStart w:id="3813" w:name="_Toc341102756"/>
      <w:bookmarkStart w:id="3814" w:name="_Toc347241491"/>
      <w:bookmarkStart w:id="3815" w:name="_Toc347744684"/>
      <w:bookmarkStart w:id="3816" w:name="_Toc348984467"/>
      <w:bookmarkStart w:id="3817" w:name="_Toc348984772"/>
      <w:bookmarkStart w:id="3818" w:name="_Toc349037935"/>
      <w:bookmarkStart w:id="3819" w:name="_Toc349038240"/>
      <w:bookmarkStart w:id="3820" w:name="_Toc349042733"/>
      <w:bookmarkStart w:id="3821" w:name="_Toc351912731"/>
      <w:bookmarkStart w:id="3822" w:name="_Toc351914752"/>
      <w:bookmarkStart w:id="3823" w:name="_Toc351915218"/>
      <w:bookmarkStart w:id="3824" w:name="_Toc361231275"/>
      <w:bookmarkStart w:id="3825" w:name="_Toc361231801"/>
      <w:bookmarkStart w:id="3826" w:name="_Toc362445099"/>
      <w:bookmarkStart w:id="3827" w:name="_Toc363909021"/>
      <w:bookmarkStart w:id="3828" w:name="_Toc364463445"/>
      <w:bookmarkStart w:id="3829" w:name="_Toc366078043"/>
      <w:bookmarkStart w:id="3830" w:name="_Toc366078662"/>
      <w:bookmarkStart w:id="3831" w:name="_Toc366079647"/>
      <w:bookmarkStart w:id="3832" w:name="_Toc366080259"/>
      <w:bookmarkStart w:id="3833" w:name="_Toc366080868"/>
      <w:bookmarkStart w:id="3834" w:name="_Toc366505208"/>
      <w:bookmarkStart w:id="3835" w:name="_Toc366508577"/>
      <w:bookmarkStart w:id="3836" w:name="_Toc366513078"/>
      <w:bookmarkStart w:id="3837" w:name="_Toc366574267"/>
      <w:bookmarkStart w:id="3838" w:name="_Toc366578060"/>
      <w:bookmarkStart w:id="3839" w:name="_Toc366578654"/>
      <w:bookmarkStart w:id="3840" w:name="_Toc366579246"/>
      <w:bookmarkStart w:id="3841" w:name="_Toc366579837"/>
      <w:bookmarkStart w:id="3842" w:name="_Toc366580429"/>
      <w:bookmarkStart w:id="3843" w:name="_Toc366581020"/>
      <w:bookmarkStart w:id="3844" w:name="_Toc366581612"/>
      <w:bookmarkStart w:id="3845" w:name="_Toc349042734"/>
      <w:bookmarkStart w:id="3846" w:name="_Ref364440413"/>
      <w:bookmarkStart w:id="3847" w:name="_Ref364440418"/>
      <w:bookmarkStart w:id="3848" w:name="_Ref364440440"/>
      <w:bookmarkStart w:id="3849" w:name="_Ref384893986"/>
      <w:bookmarkStart w:id="3850" w:name="_Toc25589811"/>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r>
        <w:rPr>
          <w:rFonts w:eastAsia="Times New Roman"/>
        </w:rPr>
        <w:t>dfdl:lengthKind 'implicit'</w:t>
      </w:r>
      <w:bookmarkEnd w:id="3845"/>
      <w:bookmarkEnd w:id="3846"/>
      <w:bookmarkEnd w:id="3847"/>
      <w:bookmarkEnd w:id="3848"/>
      <w:bookmarkEnd w:id="3849"/>
      <w:bookmarkEnd w:id="3850"/>
    </w:p>
    <w:p w14:paraId="5194C24A" w14:textId="77777777" w:rsidR="00000000" w:rsidRDefault="009D64FD">
      <w:r>
        <w:t>When dfdl:lengthKind is 'implicit', the length is determined in terms of the type of the element and its schema-specified properties.</w:t>
      </w:r>
    </w:p>
    <w:p w14:paraId="52EE5EE2" w14:textId="77777777" w:rsidR="00000000" w:rsidRDefault="009D64FD">
      <w:pPr>
        <w:rPr>
          <w:ins w:id="3851" w:author="Mike Beckerle" w:date="2019-11-25T14:18:00Z"/>
        </w:rPr>
      </w:pPr>
      <w:ins w:id="3852" w:author="Mike Beckerle" w:date="2019-11-25T14:18:00Z">
        <w:r>
          <w:t>For complex elements, 'implicit' means the leng</w:t>
        </w:r>
        <w:r>
          <w:t>th is determined by the combined lengths of the contained children, that is the ComplexValue region, and the ElementUnused region is of size 0. However, note that alignment regions inside the contained children within the ComplexValue region may be of diff</w:t>
        </w:r>
        <w:r>
          <w:t>erent lengths depending on the ComplexValue's starting position alignment.</w:t>
        </w:r>
      </w:ins>
    </w:p>
    <w:p w14:paraId="1DBAE151" w14:textId="77777777" w:rsidR="00000000" w:rsidRDefault="009D64FD">
      <w:pPr>
        <w:rPr>
          <w:del w:id="3853" w:author="Mike Beckerle" w:date="2019-11-25T14:18:00Z"/>
        </w:rPr>
      </w:pPr>
      <w:del w:id="3854" w:author="Mike Beckerle" w:date="2019-11-25T14:18:00Z">
        <w:r>
          <w:delText xml:space="preserve">For complex elements, 'implicit' means the length is determined by the combined lengths of the contained children, that is the </w:delText>
        </w:r>
        <w:r>
          <w:rPr>
            <w:bCs/>
          </w:rPr>
          <w:delText>ComplexContent</w:delText>
        </w:r>
        <w:r>
          <w:rPr>
            <w:b/>
            <w:bCs/>
          </w:rPr>
          <w:delText xml:space="preserve"> </w:delText>
        </w:r>
        <w:r>
          <w:delText>region. However, note that alignment re</w:delText>
        </w:r>
        <w:r>
          <w:delText>gions inside the ComplexContent region may be of different lengths depending on the ComplexContent's starting position alignment.</w:delText>
        </w:r>
      </w:del>
    </w:p>
    <w:bookmarkEnd w:id="3646"/>
    <w:p w14:paraId="25629268" w14:textId="77777777" w:rsidR="00000000" w:rsidRDefault="009D64FD">
      <w:r>
        <w:t xml:space="preserve">For simple elements the length is fixed and is given in </w:t>
      </w:r>
      <w:r>
        <w:fldChar w:fldCharType="begin"/>
      </w:r>
      <w:r>
        <w:instrText xml:space="preserve"> REF _Ref241577749 \h  \* MERGEFORMAT </w:instrText>
      </w:r>
      <w:r>
        <w:fldChar w:fldCharType="separate"/>
      </w:r>
      <w:r>
        <w:t xml:space="preserve">Table </w:t>
      </w:r>
      <w:r>
        <w:rPr>
          <w:noProof/>
        </w:rPr>
        <w:t>18</w:t>
      </w:r>
      <w:r>
        <w:t xml:space="preserve"> Length in Bits for S</w:t>
      </w:r>
      <w:r>
        <w:t>impleTypes when dfdl:lengthKind is 'implicit'</w:t>
      </w:r>
      <w:r>
        <w:fldChar w:fldCharType="end"/>
      </w:r>
      <w:r>
        <w:t>.</w:t>
      </w:r>
    </w:p>
    <w:tbl>
      <w:tblPr>
        <w:tblStyle w:val="Table"/>
        <w:tblW w:w="5000" w:type="pct"/>
        <w:tblInd w:w="0" w:type="dxa"/>
        <w:tblLook w:val="01E0" w:firstRow="1" w:lastRow="1" w:firstColumn="1" w:lastColumn="1" w:noHBand="0" w:noVBand="0"/>
      </w:tblPr>
      <w:tblGrid>
        <w:gridCol w:w="2064"/>
        <w:gridCol w:w="2507"/>
        <w:gridCol w:w="1852"/>
        <w:gridCol w:w="2207"/>
      </w:tblGrid>
      <w:tr w:rsidR="00000000" w14:paraId="0E15530F" w14:textId="77777777">
        <w:trPr>
          <w:cnfStyle w:val="100000000000" w:firstRow="1" w:lastRow="0" w:firstColumn="0" w:lastColumn="0" w:oddVBand="0" w:evenVBand="0" w:oddHBand="0" w:evenHBand="0" w:firstRowFirstColumn="0" w:firstRowLastColumn="0" w:lastRowFirstColumn="0" w:lastRowLastColumn="0"/>
        </w:trPr>
        <w:tc>
          <w:tcPr>
            <w:tcW w:w="2065" w:type="dxa"/>
            <w:vMerge w:val="restart"/>
            <w:hideMark/>
          </w:tcPr>
          <w:p w14:paraId="5197592D" w14:textId="77777777" w:rsidR="00000000" w:rsidRDefault="009D64FD">
            <w:r>
              <w:t>Type</w:t>
            </w:r>
          </w:p>
        </w:tc>
        <w:tc>
          <w:tcPr>
            <w:tcW w:w="6565" w:type="dxa"/>
            <w:gridSpan w:val="3"/>
            <w:hideMark/>
          </w:tcPr>
          <w:p w14:paraId="3644F26F" w14:textId="77777777" w:rsidR="00000000" w:rsidRDefault="009D64FD">
            <w:pPr>
              <w:jc w:val="center"/>
            </w:pPr>
            <w:r>
              <w:t>Length</w:t>
            </w:r>
          </w:p>
        </w:tc>
      </w:tr>
      <w:tr w:rsidR="00000000" w14:paraId="6BF115E4"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63202BE8" w14:textId="77777777" w:rsidR="00000000" w:rsidRDefault="009D64FD">
            <w:pPr>
              <w:spacing w:before="0" w:after="0"/>
              <w:rPr>
                <w:b/>
              </w:rPr>
            </w:pPr>
          </w:p>
        </w:tc>
        <w:tc>
          <w:tcPr>
            <w:tcW w:w="2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414BBB" w14:textId="77777777" w:rsidR="00000000" w:rsidRDefault="009D64FD">
            <w:pPr>
              <w:jc w:val="center"/>
              <w:rPr>
                <w:b/>
              </w:rPr>
            </w:pPr>
            <w:r>
              <w:rPr>
                <w:b/>
              </w:rPr>
              <w:t>text</w:t>
            </w:r>
          </w:p>
        </w:tc>
        <w:tc>
          <w:tcPr>
            <w:tcW w:w="407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0326B7" w14:textId="77777777" w:rsidR="00000000" w:rsidRDefault="009D64FD">
            <w:pPr>
              <w:jc w:val="center"/>
              <w:rPr>
                <w:b/>
              </w:rPr>
            </w:pPr>
            <w:r>
              <w:rPr>
                <w:b/>
              </w:rPr>
              <w:t>binary</w:t>
            </w:r>
          </w:p>
        </w:tc>
      </w:tr>
      <w:tr w:rsidR="00000000" w14:paraId="1C0AF849" w14:textId="77777777">
        <w:tc>
          <w:tcPr>
            <w:tcW w:w="2065" w:type="dxa"/>
            <w:tcBorders>
              <w:top w:val="single" w:sz="4" w:space="0" w:color="auto"/>
              <w:left w:val="single" w:sz="4" w:space="0" w:color="auto"/>
              <w:bottom w:val="single" w:sz="4" w:space="0" w:color="auto"/>
              <w:right w:val="single" w:sz="4" w:space="0" w:color="auto"/>
            </w:tcBorders>
            <w:hideMark/>
          </w:tcPr>
          <w:p w14:paraId="1AE1BCBF" w14:textId="77777777" w:rsidR="00000000" w:rsidRDefault="009D64FD">
            <w:pPr>
              <w:rPr>
                <w:rFonts w:cs="Arial"/>
                <w:bCs/>
              </w:rPr>
            </w:pPr>
            <w:r>
              <w:rPr>
                <w:rFonts w:cs="Arial"/>
                <w:bCs/>
              </w:rPr>
              <w:t>String</w:t>
            </w:r>
          </w:p>
        </w:tc>
        <w:tc>
          <w:tcPr>
            <w:tcW w:w="2494" w:type="dxa"/>
            <w:tcBorders>
              <w:top w:val="single" w:sz="4" w:space="0" w:color="auto"/>
              <w:left w:val="single" w:sz="4" w:space="0" w:color="auto"/>
              <w:bottom w:val="single" w:sz="4" w:space="0" w:color="auto"/>
              <w:right w:val="single" w:sz="4" w:space="0" w:color="auto"/>
            </w:tcBorders>
            <w:hideMark/>
          </w:tcPr>
          <w:p w14:paraId="6112BB09" w14:textId="77777777" w:rsidR="00000000" w:rsidRDefault="009D64FD">
            <w:pPr>
              <w:rPr>
                <w:rFonts w:cs="Arial"/>
              </w:rPr>
            </w:pPr>
            <w:r>
              <w:rPr>
                <w:rFonts w:cs="Arial"/>
              </w:rPr>
              <w:t xml:space="preserve">The XSD maxLength </w:t>
            </w:r>
            <w:r>
              <w:rPr>
                <w:rFonts w:cs="Arial"/>
              </w:rPr>
              <w:t>facet gives length in characters, but this is also the length in bytes. (See note below: character set encoding must be single-byte.) Multply by 8 to get number of bits.</w:t>
            </w:r>
          </w:p>
        </w:tc>
        <w:tc>
          <w:tcPr>
            <w:tcW w:w="4071" w:type="dxa"/>
            <w:gridSpan w:val="2"/>
            <w:tcBorders>
              <w:top w:val="single" w:sz="4" w:space="0" w:color="auto"/>
              <w:left w:val="single" w:sz="4" w:space="0" w:color="auto"/>
              <w:bottom w:val="single" w:sz="4" w:space="0" w:color="auto"/>
              <w:right w:val="single" w:sz="4" w:space="0" w:color="auto"/>
            </w:tcBorders>
            <w:hideMark/>
          </w:tcPr>
          <w:p w14:paraId="269E2555" w14:textId="77777777" w:rsidR="00000000" w:rsidRDefault="009D64FD">
            <w:pPr>
              <w:rPr>
                <w:rFonts w:cs="Arial"/>
              </w:rPr>
            </w:pPr>
            <w:r>
              <w:rPr>
                <w:rFonts w:cs="Arial"/>
              </w:rPr>
              <w:t>Not applicable</w:t>
            </w:r>
          </w:p>
        </w:tc>
      </w:tr>
      <w:tr w:rsidR="00000000" w14:paraId="330635C6" w14:textId="77777777">
        <w:tc>
          <w:tcPr>
            <w:tcW w:w="2065" w:type="dxa"/>
            <w:tcBorders>
              <w:top w:val="single" w:sz="4" w:space="0" w:color="auto"/>
              <w:left w:val="single" w:sz="4" w:space="0" w:color="auto"/>
              <w:bottom w:val="single" w:sz="4" w:space="0" w:color="auto"/>
              <w:right w:val="single" w:sz="4" w:space="0" w:color="auto"/>
            </w:tcBorders>
            <w:hideMark/>
          </w:tcPr>
          <w:p w14:paraId="6BE3CA28" w14:textId="77777777" w:rsidR="00000000" w:rsidRDefault="009D64FD">
            <w:pPr>
              <w:rPr>
                <w:rFonts w:cs="Arial"/>
                <w:bCs/>
              </w:rPr>
            </w:pPr>
            <w:r>
              <w:rPr>
                <w:rFonts w:cs="Arial"/>
                <w:bCs/>
              </w:rPr>
              <w:t>Float</w:t>
            </w:r>
          </w:p>
        </w:tc>
        <w:tc>
          <w:tcPr>
            <w:tcW w:w="2494" w:type="dxa"/>
            <w:tcBorders>
              <w:top w:val="single" w:sz="4" w:space="0" w:color="auto"/>
              <w:left w:val="single" w:sz="4" w:space="0" w:color="auto"/>
              <w:bottom w:val="single" w:sz="4" w:space="0" w:color="auto"/>
              <w:right w:val="single" w:sz="4" w:space="0" w:color="auto"/>
            </w:tcBorders>
            <w:hideMark/>
          </w:tcPr>
          <w:p w14:paraId="1CCF3EDE" w14:textId="77777777" w:rsidR="00000000" w:rsidRDefault="009D64FD">
            <w:pPr>
              <w:rPr>
                <w:rFonts w:cs="Arial"/>
              </w:rPr>
            </w:pPr>
            <w:r>
              <w:rPr>
                <w:rFonts w:cs="Arial"/>
              </w:rPr>
              <w:t>Not allowed</w:t>
            </w:r>
          </w:p>
        </w:tc>
        <w:tc>
          <w:tcPr>
            <w:tcW w:w="4071" w:type="dxa"/>
            <w:gridSpan w:val="2"/>
            <w:tcBorders>
              <w:top w:val="single" w:sz="4" w:space="0" w:color="auto"/>
              <w:left w:val="single" w:sz="4" w:space="0" w:color="auto"/>
              <w:bottom w:val="single" w:sz="4" w:space="0" w:color="auto"/>
              <w:right w:val="single" w:sz="4" w:space="0" w:color="auto"/>
            </w:tcBorders>
            <w:hideMark/>
          </w:tcPr>
          <w:p w14:paraId="55AB987F" w14:textId="77777777" w:rsidR="00000000" w:rsidRDefault="009D64FD">
            <w:pPr>
              <w:rPr>
                <w:rFonts w:cs="Arial"/>
              </w:rPr>
            </w:pPr>
            <w:r>
              <w:rPr>
                <w:rFonts w:cs="Arial"/>
              </w:rPr>
              <w:t>32 bits</w:t>
            </w:r>
          </w:p>
        </w:tc>
      </w:tr>
      <w:tr w:rsidR="00000000" w14:paraId="041B37C7" w14:textId="77777777">
        <w:tc>
          <w:tcPr>
            <w:tcW w:w="2065" w:type="dxa"/>
            <w:tcBorders>
              <w:top w:val="single" w:sz="4" w:space="0" w:color="auto"/>
              <w:left w:val="single" w:sz="4" w:space="0" w:color="auto"/>
              <w:bottom w:val="single" w:sz="4" w:space="0" w:color="auto"/>
              <w:right w:val="single" w:sz="4" w:space="0" w:color="auto"/>
            </w:tcBorders>
            <w:hideMark/>
          </w:tcPr>
          <w:p w14:paraId="1049CD84" w14:textId="77777777" w:rsidR="00000000" w:rsidRDefault="009D64FD">
            <w:pPr>
              <w:rPr>
                <w:rFonts w:cs="Arial"/>
                <w:bCs/>
              </w:rPr>
            </w:pPr>
            <w:r>
              <w:rPr>
                <w:rFonts w:cs="Arial"/>
                <w:bCs/>
              </w:rPr>
              <w:t>Double</w:t>
            </w:r>
          </w:p>
        </w:tc>
        <w:tc>
          <w:tcPr>
            <w:tcW w:w="2494" w:type="dxa"/>
            <w:tcBorders>
              <w:top w:val="single" w:sz="4" w:space="0" w:color="auto"/>
              <w:left w:val="single" w:sz="4" w:space="0" w:color="auto"/>
              <w:bottom w:val="single" w:sz="4" w:space="0" w:color="auto"/>
              <w:right w:val="single" w:sz="4" w:space="0" w:color="auto"/>
            </w:tcBorders>
            <w:hideMark/>
          </w:tcPr>
          <w:p w14:paraId="7A5DF998" w14:textId="77777777" w:rsidR="00000000" w:rsidRDefault="009D64FD">
            <w:pPr>
              <w:rPr>
                <w:rFonts w:cs="Arial"/>
              </w:rPr>
            </w:pPr>
            <w:r>
              <w:rPr>
                <w:rFonts w:cs="Arial"/>
              </w:rPr>
              <w:t>Not allowed</w:t>
            </w:r>
          </w:p>
        </w:tc>
        <w:tc>
          <w:tcPr>
            <w:tcW w:w="4071" w:type="dxa"/>
            <w:gridSpan w:val="2"/>
            <w:tcBorders>
              <w:top w:val="single" w:sz="4" w:space="0" w:color="auto"/>
              <w:left w:val="single" w:sz="4" w:space="0" w:color="auto"/>
              <w:bottom w:val="single" w:sz="4" w:space="0" w:color="auto"/>
              <w:right w:val="single" w:sz="4" w:space="0" w:color="auto"/>
            </w:tcBorders>
            <w:hideMark/>
          </w:tcPr>
          <w:p w14:paraId="023D48B7" w14:textId="77777777" w:rsidR="00000000" w:rsidRDefault="009D64FD">
            <w:pPr>
              <w:rPr>
                <w:rFonts w:cs="Arial"/>
              </w:rPr>
            </w:pPr>
            <w:r>
              <w:rPr>
                <w:rFonts w:cs="Arial"/>
              </w:rPr>
              <w:t>64 bits</w:t>
            </w:r>
          </w:p>
        </w:tc>
      </w:tr>
      <w:tr w:rsidR="00000000" w14:paraId="6C967C86" w14:textId="77777777">
        <w:tc>
          <w:tcPr>
            <w:tcW w:w="2065" w:type="dxa"/>
            <w:tcBorders>
              <w:top w:val="single" w:sz="4" w:space="0" w:color="auto"/>
              <w:left w:val="single" w:sz="4" w:space="0" w:color="auto"/>
              <w:bottom w:val="single" w:sz="4" w:space="0" w:color="auto"/>
              <w:right w:val="single" w:sz="4" w:space="0" w:color="auto"/>
            </w:tcBorders>
            <w:hideMark/>
          </w:tcPr>
          <w:p w14:paraId="23376F9D" w14:textId="77777777" w:rsidR="00000000" w:rsidRDefault="009D64FD">
            <w:pPr>
              <w:rPr>
                <w:rFonts w:cs="Arial"/>
                <w:bCs/>
              </w:rPr>
            </w:pPr>
            <w:r>
              <w:rPr>
                <w:rFonts w:cs="Arial"/>
                <w:bCs/>
              </w:rPr>
              <w:t>Decimal, Integer,</w:t>
            </w:r>
            <w:r>
              <w:rPr>
                <w:rFonts w:cs="Arial"/>
              </w:rPr>
              <w:t xml:space="preserve"> </w:t>
            </w:r>
            <w:r>
              <w:rPr>
                <w:rFonts w:cs="Arial"/>
                <w:bCs/>
              </w:rPr>
              <w:t>nonNegativeInteger</w:t>
            </w:r>
          </w:p>
        </w:tc>
        <w:tc>
          <w:tcPr>
            <w:tcW w:w="2494" w:type="dxa"/>
            <w:tcBorders>
              <w:top w:val="single" w:sz="4" w:space="0" w:color="auto"/>
              <w:left w:val="single" w:sz="4" w:space="0" w:color="auto"/>
              <w:bottom w:val="single" w:sz="4" w:space="0" w:color="auto"/>
              <w:right w:val="single" w:sz="4" w:space="0" w:color="auto"/>
            </w:tcBorders>
            <w:hideMark/>
          </w:tcPr>
          <w:p w14:paraId="20C1ABDA" w14:textId="77777777" w:rsidR="00000000" w:rsidRDefault="009D64FD">
            <w:pPr>
              <w:rPr>
                <w:rFonts w:cs="Arial"/>
              </w:rPr>
            </w:pPr>
            <w:r>
              <w:rPr>
                <w:rFonts w:cs="Arial"/>
              </w:rPr>
              <w:t>Not allowed</w:t>
            </w:r>
          </w:p>
        </w:tc>
        <w:tc>
          <w:tcPr>
            <w:tcW w:w="1861" w:type="dxa"/>
            <w:vMerge w:val="restart"/>
            <w:tcBorders>
              <w:top w:val="single" w:sz="4" w:space="0" w:color="auto"/>
              <w:left w:val="single" w:sz="4" w:space="0" w:color="auto"/>
              <w:bottom w:val="single" w:sz="4" w:space="0" w:color="auto"/>
              <w:right w:val="single" w:sz="4" w:space="0" w:color="auto"/>
            </w:tcBorders>
            <w:hideMark/>
          </w:tcPr>
          <w:p w14:paraId="40EA7BE9" w14:textId="77777777" w:rsidR="00000000" w:rsidRDefault="009D64FD">
            <w:pPr>
              <w:jc w:val="center"/>
              <w:rPr>
                <w:rFonts w:cs="Arial"/>
              </w:rPr>
            </w:pPr>
            <w:r>
              <w:rPr>
                <w:rFonts w:cs="Arial"/>
              </w:rPr>
              <w:t>packed decimal: Not allowed</w:t>
            </w:r>
          </w:p>
        </w:tc>
        <w:tc>
          <w:tcPr>
            <w:tcW w:w="2210" w:type="dxa"/>
            <w:tcBorders>
              <w:top w:val="single" w:sz="4" w:space="0" w:color="auto"/>
              <w:left w:val="single" w:sz="4" w:space="0" w:color="auto"/>
              <w:bottom w:val="single" w:sz="4" w:space="0" w:color="auto"/>
              <w:right w:val="single" w:sz="4" w:space="0" w:color="auto"/>
            </w:tcBorders>
            <w:hideMark/>
          </w:tcPr>
          <w:p w14:paraId="7EA07431" w14:textId="77777777" w:rsidR="00000000" w:rsidRDefault="009D64FD">
            <w:pPr>
              <w:rPr>
                <w:rFonts w:cs="Arial"/>
              </w:rPr>
            </w:pPr>
            <w:r>
              <w:rPr>
                <w:rFonts w:cs="Arial"/>
              </w:rPr>
              <w:t>binary: Not allowed</w:t>
            </w:r>
          </w:p>
        </w:tc>
      </w:tr>
      <w:tr w:rsidR="00000000" w14:paraId="7CC55136" w14:textId="77777777">
        <w:tc>
          <w:tcPr>
            <w:tcW w:w="2065" w:type="dxa"/>
            <w:tcBorders>
              <w:top w:val="single" w:sz="4" w:space="0" w:color="auto"/>
              <w:left w:val="single" w:sz="4" w:space="0" w:color="auto"/>
              <w:bottom w:val="single" w:sz="4" w:space="0" w:color="auto"/>
              <w:right w:val="single" w:sz="4" w:space="0" w:color="auto"/>
            </w:tcBorders>
            <w:hideMark/>
          </w:tcPr>
          <w:p w14:paraId="64342347" w14:textId="77777777" w:rsidR="00000000" w:rsidRDefault="009D64FD">
            <w:pPr>
              <w:rPr>
                <w:rFonts w:cs="Arial"/>
                <w:bCs/>
              </w:rPr>
            </w:pPr>
            <w:r>
              <w:rPr>
                <w:rFonts w:cs="Arial"/>
                <w:bCs/>
              </w:rPr>
              <w:t>Long, UnsignedLong</w:t>
            </w:r>
          </w:p>
        </w:tc>
        <w:tc>
          <w:tcPr>
            <w:tcW w:w="2494" w:type="dxa"/>
            <w:tcBorders>
              <w:top w:val="single" w:sz="4" w:space="0" w:color="auto"/>
              <w:left w:val="single" w:sz="4" w:space="0" w:color="auto"/>
              <w:bottom w:val="single" w:sz="4" w:space="0" w:color="auto"/>
              <w:right w:val="single" w:sz="4" w:space="0" w:color="auto"/>
            </w:tcBorders>
            <w:hideMark/>
          </w:tcPr>
          <w:p w14:paraId="3F3A4BB6" w14:textId="77777777" w:rsidR="00000000" w:rsidRDefault="009D64FD">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7754B1" w14:textId="77777777" w:rsidR="00000000" w:rsidRDefault="009D64FD">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0EF8E066" w14:textId="77777777" w:rsidR="00000000" w:rsidRDefault="009D64FD">
            <w:pPr>
              <w:rPr>
                <w:rFonts w:cs="Arial"/>
              </w:rPr>
            </w:pPr>
            <w:r>
              <w:rPr>
                <w:rFonts w:cs="Arial"/>
              </w:rPr>
              <w:t>binary: 64 bits</w:t>
            </w:r>
          </w:p>
        </w:tc>
      </w:tr>
      <w:tr w:rsidR="00000000" w14:paraId="0B71583F" w14:textId="77777777">
        <w:tc>
          <w:tcPr>
            <w:tcW w:w="2065" w:type="dxa"/>
            <w:tcBorders>
              <w:top w:val="single" w:sz="4" w:space="0" w:color="auto"/>
              <w:left w:val="single" w:sz="4" w:space="0" w:color="auto"/>
              <w:bottom w:val="single" w:sz="4" w:space="0" w:color="auto"/>
              <w:right w:val="single" w:sz="4" w:space="0" w:color="auto"/>
            </w:tcBorders>
            <w:hideMark/>
          </w:tcPr>
          <w:p w14:paraId="38C9929B" w14:textId="77777777" w:rsidR="00000000" w:rsidRDefault="009D64FD">
            <w:pPr>
              <w:rPr>
                <w:rFonts w:cs="Arial"/>
                <w:bCs/>
              </w:rPr>
            </w:pPr>
            <w:r>
              <w:rPr>
                <w:rFonts w:cs="Arial"/>
                <w:bCs/>
              </w:rPr>
              <w:t>Int, UnsignedInt</w:t>
            </w:r>
          </w:p>
        </w:tc>
        <w:tc>
          <w:tcPr>
            <w:tcW w:w="2494" w:type="dxa"/>
            <w:tcBorders>
              <w:top w:val="single" w:sz="4" w:space="0" w:color="auto"/>
              <w:left w:val="single" w:sz="4" w:space="0" w:color="auto"/>
              <w:bottom w:val="single" w:sz="4" w:space="0" w:color="auto"/>
              <w:right w:val="single" w:sz="4" w:space="0" w:color="auto"/>
            </w:tcBorders>
            <w:hideMark/>
          </w:tcPr>
          <w:p w14:paraId="280A263E" w14:textId="77777777" w:rsidR="00000000" w:rsidRDefault="009D64FD">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69DB83" w14:textId="77777777" w:rsidR="00000000" w:rsidRDefault="009D64FD">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0016F2E8" w14:textId="77777777" w:rsidR="00000000" w:rsidRDefault="009D64FD">
            <w:pPr>
              <w:rPr>
                <w:rFonts w:cs="Arial"/>
              </w:rPr>
            </w:pPr>
            <w:r>
              <w:rPr>
                <w:rFonts w:cs="Arial"/>
              </w:rPr>
              <w:t>binary: 32 bits</w:t>
            </w:r>
          </w:p>
        </w:tc>
      </w:tr>
      <w:tr w:rsidR="00000000" w14:paraId="7B52D56C" w14:textId="77777777">
        <w:tc>
          <w:tcPr>
            <w:tcW w:w="2065" w:type="dxa"/>
            <w:tcBorders>
              <w:top w:val="single" w:sz="4" w:space="0" w:color="auto"/>
              <w:left w:val="single" w:sz="4" w:space="0" w:color="auto"/>
              <w:bottom w:val="single" w:sz="4" w:space="0" w:color="auto"/>
              <w:right w:val="single" w:sz="4" w:space="0" w:color="auto"/>
            </w:tcBorders>
            <w:hideMark/>
          </w:tcPr>
          <w:p w14:paraId="16531194" w14:textId="77777777" w:rsidR="00000000" w:rsidRDefault="009D64FD">
            <w:pPr>
              <w:rPr>
                <w:rFonts w:cs="Arial"/>
                <w:bCs/>
              </w:rPr>
            </w:pPr>
            <w:r>
              <w:rPr>
                <w:rFonts w:cs="Arial"/>
                <w:bCs/>
              </w:rPr>
              <w:t>Short, UnsignedShort</w:t>
            </w:r>
          </w:p>
        </w:tc>
        <w:tc>
          <w:tcPr>
            <w:tcW w:w="2494" w:type="dxa"/>
            <w:tcBorders>
              <w:top w:val="single" w:sz="4" w:space="0" w:color="auto"/>
              <w:left w:val="single" w:sz="4" w:space="0" w:color="auto"/>
              <w:bottom w:val="single" w:sz="4" w:space="0" w:color="auto"/>
              <w:right w:val="single" w:sz="4" w:space="0" w:color="auto"/>
            </w:tcBorders>
            <w:hideMark/>
          </w:tcPr>
          <w:p w14:paraId="0BD60DBD" w14:textId="77777777" w:rsidR="00000000" w:rsidRDefault="009D64FD">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D9CB12" w14:textId="77777777" w:rsidR="00000000" w:rsidRDefault="009D64FD">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175036CB" w14:textId="77777777" w:rsidR="00000000" w:rsidRDefault="009D64FD">
            <w:pPr>
              <w:rPr>
                <w:rFonts w:cs="Arial"/>
              </w:rPr>
            </w:pPr>
            <w:r>
              <w:rPr>
                <w:rFonts w:cs="Arial"/>
              </w:rPr>
              <w:t>binary: 16 bits</w:t>
            </w:r>
          </w:p>
        </w:tc>
      </w:tr>
      <w:tr w:rsidR="00000000" w14:paraId="3DFBB9C2" w14:textId="77777777">
        <w:tc>
          <w:tcPr>
            <w:tcW w:w="2065" w:type="dxa"/>
            <w:tcBorders>
              <w:top w:val="single" w:sz="4" w:space="0" w:color="auto"/>
              <w:left w:val="single" w:sz="4" w:space="0" w:color="auto"/>
              <w:bottom w:val="single" w:sz="4" w:space="0" w:color="auto"/>
              <w:right w:val="single" w:sz="4" w:space="0" w:color="auto"/>
            </w:tcBorders>
            <w:hideMark/>
          </w:tcPr>
          <w:p w14:paraId="33D27B9C" w14:textId="77777777" w:rsidR="00000000" w:rsidRDefault="009D64FD">
            <w:pPr>
              <w:rPr>
                <w:rFonts w:cs="Arial"/>
                <w:bCs/>
              </w:rPr>
            </w:pPr>
            <w:r>
              <w:rPr>
                <w:rFonts w:cs="Arial"/>
                <w:bCs/>
              </w:rPr>
              <w:t>Byte, UnsignedByte</w:t>
            </w:r>
          </w:p>
        </w:tc>
        <w:tc>
          <w:tcPr>
            <w:tcW w:w="2494" w:type="dxa"/>
            <w:tcBorders>
              <w:top w:val="single" w:sz="4" w:space="0" w:color="auto"/>
              <w:left w:val="single" w:sz="4" w:space="0" w:color="auto"/>
              <w:bottom w:val="single" w:sz="4" w:space="0" w:color="auto"/>
              <w:right w:val="single" w:sz="4" w:space="0" w:color="auto"/>
            </w:tcBorders>
            <w:hideMark/>
          </w:tcPr>
          <w:p w14:paraId="2CDCCE63" w14:textId="77777777" w:rsidR="00000000" w:rsidRDefault="009D64FD">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E68714" w14:textId="77777777" w:rsidR="00000000" w:rsidRDefault="009D64FD">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7FD8DF4E" w14:textId="77777777" w:rsidR="00000000" w:rsidRDefault="009D64FD">
            <w:pPr>
              <w:rPr>
                <w:rFonts w:cs="Arial"/>
              </w:rPr>
            </w:pPr>
            <w:r>
              <w:rPr>
                <w:rFonts w:cs="Arial"/>
              </w:rPr>
              <w:t>binary: 8 bits</w:t>
            </w:r>
          </w:p>
        </w:tc>
      </w:tr>
      <w:tr w:rsidR="00000000" w14:paraId="0BFCB785" w14:textId="77777777">
        <w:tc>
          <w:tcPr>
            <w:tcW w:w="2065" w:type="dxa"/>
            <w:tcBorders>
              <w:top w:val="single" w:sz="4" w:space="0" w:color="auto"/>
              <w:left w:val="single" w:sz="4" w:space="0" w:color="auto"/>
              <w:bottom w:val="single" w:sz="4" w:space="0" w:color="auto"/>
              <w:right w:val="single" w:sz="4" w:space="0" w:color="auto"/>
            </w:tcBorders>
            <w:hideMark/>
          </w:tcPr>
          <w:p w14:paraId="7D121C38" w14:textId="77777777" w:rsidR="00000000" w:rsidRDefault="009D64FD">
            <w:pPr>
              <w:rPr>
                <w:rFonts w:cs="Arial"/>
                <w:bCs/>
              </w:rPr>
            </w:pPr>
            <w:r>
              <w:rPr>
                <w:rFonts w:cs="Arial"/>
                <w:bCs/>
              </w:rPr>
              <w:t>DateTime</w:t>
            </w:r>
          </w:p>
        </w:tc>
        <w:tc>
          <w:tcPr>
            <w:tcW w:w="2494" w:type="dxa"/>
            <w:tcBorders>
              <w:top w:val="single" w:sz="4" w:space="0" w:color="auto"/>
              <w:left w:val="single" w:sz="4" w:space="0" w:color="auto"/>
              <w:bottom w:val="single" w:sz="4" w:space="0" w:color="auto"/>
              <w:right w:val="single" w:sz="4" w:space="0" w:color="auto"/>
            </w:tcBorders>
            <w:hideMark/>
          </w:tcPr>
          <w:p w14:paraId="3AD17AE4" w14:textId="77777777" w:rsidR="00000000" w:rsidRDefault="009D64FD">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64620F" w14:textId="77777777" w:rsidR="00000000" w:rsidRDefault="009D64FD">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53129C22" w14:textId="77777777" w:rsidR="00000000" w:rsidRDefault="009D64FD">
            <w:pPr>
              <w:rPr>
                <w:rFonts w:cs="Arial"/>
              </w:rPr>
            </w:pPr>
            <w:r>
              <w:rPr>
                <w:rFonts w:cs="Arial"/>
              </w:rPr>
              <w:t>binarySeconds: 32 bits, binaryMilliseconds: 64 bits.</w:t>
            </w:r>
          </w:p>
        </w:tc>
      </w:tr>
      <w:tr w:rsidR="00000000" w14:paraId="75FF24C8" w14:textId="77777777">
        <w:tc>
          <w:tcPr>
            <w:tcW w:w="2065" w:type="dxa"/>
            <w:tcBorders>
              <w:top w:val="single" w:sz="4" w:space="0" w:color="auto"/>
              <w:left w:val="single" w:sz="4" w:space="0" w:color="auto"/>
              <w:bottom w:val="single" w:sz="4" w:space="0" w:color="auto"/>
              <w:right w:val="single" w:sz="4" w:space="0" w:color="auto"/>
            </w:tcBorders>
            <w:hideMark/>
          </w:tcPr>
          <w:p w14:paraId="791923C2" w14:textId="77777777" w:rsidR="00000000" w:rsidRDefault="009D64FD">
            <w:pPr>
              <w:rPr>
                <w:rFonts w:cs="Arial"/>
                <w:bCs/>
              </w:rPr>
            </w:pPr>
            <w:r>
              <w:rPr>
                <w:rFonts w:cs="Arial"/>
                <w:bCs/>
              </w:rPr>
              <w:t>Date</w:t>
            </w:r>
          </w:p>
        </w:tc>
        <w:tc>
          <w:tcPr>
            <w:tcW w:w="2494" w:type="dxa"/>
            <w:tcBorders>
              <w:top w:val="single" w:sz="4" w:space="0" w:color="auto"/>
              <w:left w:val="single" w:sz="4" w:space="0" w:color="auto"/>
              <w:bottom w:val="single" w:sz="4" w:space="0" w:color="auto"/>
              <w:right w:val="single" w:sz="4" w:space="0" w:color="auto"/>
            </w:tcBorders>
            <w:hideMark/>
          </w:tcPr>
          <w:p w14:paraId="547DBD64" w14:textId="77777777" w:rsidR="00000000" w:rsidRDefault="009D64FD">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D77F2A" w14:textId="77777777" w:rsidR="00000000" w:rsidRDefault="009D64FD">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4436664B" w14:textId="77777777" w:rsidR="00000000" w:rsidRDefault="009D64FD">
            <w:pPr>
              <w:rPr>
                <w:rFonts w:cs="Arial"/>
              </w:rPr>
            </w:pPr>
            <w:r>
              <w:rPr>
                <w:rFonts w:cs="Arial"/>
              </w:rPr>
              <w:t xml:space="preserve">binarySeconds: </w:t>
            </w:r>
            <w:ins w:id="3855" w:author="Mike Beckerle" w:date="2019-09-17T18:57:00Z">
              <w:r>
                <w:rPr>
                  <w:rFonts w:cs="Arial"/>
                </w:rPr>
                <w:t>Not allowed</w:t>
              </w:r>
            </w:ins>
            <w:del w:id="3856" w:author="Mike Beckerle" w:date="2019-09-17T18:57:00Z">
              <w:r>
                <w:rPr>
                  <w:rFonts w:cs="Arial"/>
                </w:rPr>
                <w:delText>32 bits</w:delText>
              </w:r>
            </w:del>
            <w:r>
              <w:rPr>
                <w:rFonts w:cs="Arial"/>
              </w:rPr>
              <w:t xml:space="preserve">, binaryMilliseconds: </w:t>
            </w:r>
            <w:ins w:id="3857" w:author="Mike Beckerle" w:date="2019-09-17T18:57:00Z">
              <w:r>
                <w:rPr>
                  <w:rFonts w:cs="Arial"/>
                </w:rPr>
                <w:t>Not allowed</w:t>
              </w:r>
            </w:ins>
            <w:del w:id="3858" w:author="Mike Beckerle" w:date="2019-09-17T18:57:00Z">
              <w:r>
                <w:rPr>
                  <w:rFonts w:cs="Arial"/>
                </w:rPr>
                <w:delText>64 bits</w:delText>
              </w:r>
            </w:del>
          </w:p>
        </w:tc>
      </w:tr>
      <w:tr w:rsidR="00000000" w14:paraId="29C10727" w14:textId="77777777">
        <w:tc>
          <w:tcPr>
            <w:tcW w:w="2065" w:type="dxa"/>
            <w:tcBorders>
              <w:top w:val="single" w:sz="4" w:space="0" w:color="auto"/>
              <w:left w:val="single" w:sz="4" w:space="0" w:color="auto"/>
              <w:bottom w:val="single" w:sz="4" w:space="0" w:color="auto"/>
              <w:right w:val="single" w:sz="4" w:space="0" w:color="auto"/>
            </w:tcBorders>
            <w:hideMark/>
          </w:tcPr>
          <w:p w14:paraId="58330F2E" w14:textId="77777777" w:rsidR="00000000" w:rsidRDefault="009D64FD">
            <w:pPr>
              <w:rPr>
                <w:rFonts w:cs="Arial"/>
                <w:bCs/>
              </w:rPr>
            </w:pPr>
            <w:r>
              <w:rPr>
                <w:rFonts w:cs="Arial"/>
                <w:bCs/>
              </w:rPr>
              <w:t>Time</w:t>
            </w:r>
          </w:p>
        </w:tc>
        <w:tc>
          <w:tcPr>
            <w:tcW w:w="2494" w:type="dxa"/>
            <w:tcBorders>
              <w:top w:val="single" w:sz="4" w:space="0" w:color="auto"/>
              <w:left w:val="single" w:sz="4" w:space="0" w:color="auto"/>
              <w:bottom w:val="single" w:sz="4" w:space="0" w:color="auto"/>
              <w:right w:val="single" w:sz="4" w:space="0" w:color="auto"/>
            </w:tcBorders>
            <w:hideMark/>
          </w:tcPr>
          <w:p w14:paraId="39DA41BC" w14:textId="77777777" w:rsidR="00000000" w:rsidRDefault="009D64FD">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18A3F7" w14:textId="77777777" w:rsidR="00000000" w:rsidRDefault="009D64FD">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1D56E5F7" w14:textId="77777777" w:rsidR="00000000" w:rsidRDefault="009D64FD">
            <w:pPr>
              <w:rPr>
                <w:rFonts w:cs="Arial"/>
              </w:rPr>
            </w:pPr>
            <w:r>
              <w:rPr>
                <w:rFonts w:cs="Arial"/>
              </w:rPr>
              <w:t xml:space="preserve">binarySeconds: </w:t>
            </w:r>
            <w:ins w:id="3859" w:author="Mike Beckerle" w:date="2019-09-17T18:58:00Z">
              <w:r>
                <w:rPr>
                  <w:rFonts w:cs="Arial"/>
                </w:rPr>
                <w:t>Not allowed</w:t>
              </w:r>
            </w:ins>
            <w:del w:id="3860" w:author="Mike Beckerle" w:date="2019-09-17T18:58:00Z">
              <w:r>
                <w:rPr>
                  <w:rFonts w:cs="Arial"/>
                </w:rPr>
                <w:delText>32 bits</w:delText>
              </w:r>
            </w:del>
            <w:r>
              <w:rPr>
                <w:rFonts w:cs="Arial"/>
              </w:rPr>
              <w:t xml:space="preserve">, binaryMilliseconds: </w:t>
            </w:r>
            <w:ins w:id="3861" w:author="Mike Beckerle" w:date="2019-09-17T18:57:00Z">
              <w:r>
                <w:rPr>
                  <w:rFonts w:cs="Arial"/>
                </w:rPr>
                <w:t>Not allowed</w:t>
              </w:r>
            </w:ins>
            <w:del w:id="3862" w:author="Mike Beckerle" w:date="2019-09-17T18:57:00Z">
              <w:r>
                <w:rPr>
                  <w:rFonts w:cs="Arial"/>
                </w:rPr>
                <w:delText>64 bits</w:delText>
              </w:r>
            </w:del>
          </w:p>
        </w:tc>
      </w:tr>
      <w:tr w:rsidR="00000000" w14:paraId="1EE0681B" w14:textId="77777777">
        <w:tc>
          <w:tcPr>
            <w:tcW w:w="2065" w:type="dxa"/>
            <w:tcBorders>
              <w:top w:val="single" w:sz="4" w:space="0" w:color="auto"/>
              <w:left w:val="single" w:sz="4" w:space="0" w:color="auto"/>
              <w:bottom w:val="single" w:sz="4" w:space="0" w:color="auto"/>
              <w:right w:val="single" w:sz="4" w:space="0" w:color="auto"/>
            </w:tcBorders>
            <w:hideMark/>
          </w:tcPr>
          <w:p w14:paraId="6D3C3583" w14:textId="77777777" w:rsidR="00000000" w:rsidRDefault="009D64FD">
            <w:pPr>
              <w:rPr>
                <w:rFonts w:cs="Arial"/>
                <w:bCs/>
              </w:rPr>
            </w:pPr>
            <w:r>
              <w:rPr>
                <w:rFonts w:cs="Arial"/>
                <w:bCs/>
              </w:rPr>
              <w:t>Boolean</w:t>
            </w:r>
          </w:p>
        </w:tc>
        <w:tc>
          <w:tcPr>
            <w:tcW w:w="2494" w:type="dxa"/>
            <w:tcBorders>
              <w:top w:val="single" w:sz="4" w:space="0" w:color="auto"/>
              <w:left w:val="single" w:sz="4" w:space="0" w:color="auto"/>
              <w:bottom w:val="single" w:sz="4" w:space="0" w:color="auto"/>
              <w:right w:val="single" w:sz="4" w:space="0" w:color="auto"/>
            </w:tcBorders>
            <w:hideMark/>
          </w:tcPr>
          <w:p w14:paraId="39DDD455" w14:textId="77777777" w:rsidR="00000000" w:rsidRDefault="009D64FD">
            <w:pPr>
              <w:rPr>
                <w:rFonts w:cs="Arial"/>
              </w:rPr>
            </w:pPr>
            <w:r>
              <w:rPr>
                <w:rFonts w:cs="Arial"/>
              </w:rPr>
              <w:t>Length of  longest of dfdl:textBooleanTrueRep and dfdl:textBooleanFalseRep values</w:t>
            </w:r>
          </w:p>
        </w:tc>
        <w:tc>
          <w:tcPr>
            <w:tcW w:w="4071" w:type="dxa"/>
            <w:gridSpan w:val="2"/>
            <w:tcBorders>
              <w:top w:val="single" w:sz="4" w:space="0" w:color="auto"/>
              <w:left w:val="single" w:sz="4" w:space="0" w:color="auto"/>
              <w:bottom w:val="single" w:sz="4" w:space="0" w:color="auto"/>
              <w:right w:val="single" w:sz="4" w:space="0" w:color="auto"/>
            </w:tcBorders>
            <w:hideMark/>
          </w:tcPr>
          <w:p w14:paraId="0E279088" w14:textId="77777777" w:rsidR="00000000" w:rsidRDefault="009D64FD">
            <w:pPr>
              <w:rPr>
                <w:rFonts w:cs="Arial"/>
              </w:rPr>
            </w:pPr>
            <w:r>
              <w:rPr>
                <w:rFonts w:cs="Arial"/>
              </w:rPr>
              <w:t>32 bits</w:t>
            </w:r>
          </w:p>
        </w:tc>
      </w:tr>
      <w:tr w:rsidR="00000000" w14:paraId="7861C625" w14:textId="77777777">
        <w:tc>
          <w:tcPr>
            <w:tcW w:w="2065" w:type="dxa"/>
            <w:tcBorders>
              <w:top w:val="single" w:sz="4" w:space="0" w:color="auto"/>
              <w:left w:val="single" w:sz="4" w:space="0" w:color="auto"/>
              <w:bottom w:val="single" w:sz="4" w:space="0" w:color="auto"/>
              <w:right w:val="single" w:sz="4" w:space="0" w:color="auto"/>
            </w:tcBorders>
            <w:hideMark/>
          </w:tcPr>
          <w:p w14:paraId="22069E37" w14:textId="77777777" w:rsidR="00000000" w:rsidRDefault="009D64FD">
            <w:pPr>
              <w:rPr>
                <w:rFonts w:cs="Arial"/>
                <w:bCs/>
              </w:rPr>
            </w:pPr>
            <w:r>
              <w:rPr>
                <w:rFonts w:cs="Arial"/>
                <w:bCs/>
              </w:rPr>
              <w:t>HexBinary</w:t>
            </w:r>
          </w:p>
        </w:tc>
        <w:tc>
          <w:tcPr>
            <w:tcW w:w="2494" w:type="dxa"/>
            <w:tcBorders>
              <w:top w:val="single" w:sz="4" w:space="0" w:color="auto"/>
              <w:left w:val="single" w:sz="4" w:space="0" w:color="auto"/>
              <w:bottom w:val="single" w:sz="4" w:space="0" w:color="auto"/>
              <w:right w:val="single" w:sz="4" w:space="0" w:color="auto"/>
            </w:tcBorders>
            <w:hideMark/>
          </w:tcPr>
          <w:p w14:paraId="72F0659D" w14:textId="77777777" w:rsidR="00000000" w:rsidRDefault="009D64FD">
            <w:pPr>
              <w:rPr>
                <w:rFonts w:cs="Arial"/>
              </w:rPr>
            </w:pPr>
            <w:r>
              <w:rPr>
                <w:rFonts w:cs="Arial"/>
              </w:rPr>
              <w:t>Not applicable</w:t>
            </w:r>
          </w:p>
        </w:tc>
        <w:tc>
          <w:tcPr>
            <w:tcW w:w="4071" w:type="dxa"/>
            <w:gridSpan w:val="2"/>
            <w:tcBorders>
              <w:top w:val="single" w:sz="4" w:space="0" w:color="auto"/>
              <w:left w:val="single" w:sz="4" w:space="0" w:color="auto"/>
              <w:bottom w:val="single" w:sz="4" w:space="0" w:color="auto"/>
              <w:right w:val="single" w:sz="4" w:space="0" w:color="auto"/>
            </w:tcBorders>
            <w:hideMark/>
          </w:tcPr>
          <w:p w14:paraId="0B773CBD" w14:textId="77777777" w:rsidR="00000000" w:rsidRDefault="009D64FD">
            <w:pPr>
              <w:rPr>
                <w:rFonts w:cs="Arial"/>
              </w:rPr>
            </w:pPr>
            <w:r>
              <w:rPr>
                <w:rFonts w:cs="Arial"/>
              </w:rPr>
              <w:t xml:space="preserve">The XSD maxLength </w:t>
            </w:r>
            <w:r>
              <w:rPr>
                <w:rFonts w:cs="Arial"/>
              </w:rPr>
              <w:t>facet gives the length in bytes. Multiply by 8 to convert to number of bits.</w:t>
            </w:r>
          </w:p>
        </w:tc>
      </w:tr>
    </w:tbl>
    <w:p w14:paraId="59FB6F14" w14:textId="77777777" w:rsidR="00000000" w:rsidRDefault="009D64FD">
      <w:pPr>
        <w:pStyle w:val="Caption"/>
        <w:rPr>
          <w:rFonts w:cs="Arial"/>
        </w:rPr>
      </w:pPr>
      <w:bookmarkStart w:id="3863" w:name="_Ref241577749"/>
      <w:r>
        <w:rPr>
          <w:rFonts w:cs="Arial"/>
        </w:rPr>
        <w:t xml:space="preserve">Table </w:t>
      </w:r>
      <w:r>
        <w:fldChar w:fldCharType="begin"/>
      </w:r>
      <w:r>
        <w:rPr>
          <w:rFonts w:cs="Arial"/>
        </w:rPr>
        <w:instrText xml:space="preserve"> SEQ Table \* ARABIC </w:instrText>
      </w:r>
      <w:r>
        <w:fldChar w:fldCharType="separate"/>
      </w:r>
      <w:r>
        <w:rPr>
          <w:rFonts w:cs="Arial"/>
          <w:noProof/>
        </w:rPr>
        <w:t>18</w:t>
      </w:r>
      <w:r>
        <w:fldChar w:fldCharType="end"/>
      </w:r>
      <w:r>
        <w:rPr>
          <w:rFonts w:cs="Arial"/>
        </w:rPr>
        <w:t xml:space="preserve"> Length in Bits for SimpleTypes when dfdl:lengthKind is 'implicit' </w:t>
      </w:r>
      <w:bookmarkEnd w:id="3863"/>
    </w:p>
    <w:p w14:paraId="1DE13300" w14:textId="77777777" w:rsidR="00000000" w:rsidRDefault="009D64FD">
      <w:pPr>
        <w:numPr>
          <w:ilvl w:val="0"/>
          <w:numId w:val="89"/>
        </w:numPr>
        <w:rPr>
          <w:rFonts w:cs="Arial"/>
        </w:rPr>
      </w:pPr>
      <w:r>
        <w:rPr>
          <w:rFonts w:cs="Arial"/>
        </w:rPr>
        <w:t xml:space="preserve">'Not </w:t>
      </w:r>
      <w:r>
        <w:rPr>
          <w:rFonts w:cs="Arial"/>
        </w:rPr>
        <w:t>Allowed' means that there is no implicit length for the combination of simple type and representation and it is a Schema Definition Error if dfdl:lengthKind  'implicit' is specified.</w:t>
      </w:r>
    </w:p>
    <w:p w14:paraId="636E4D95" w14:textId="77777777" w:rsidR="00000000" w:rsidRDefault="009D64FD">
      <w:pPr>
        <w:numPr>
          <w:ilvl w:val="0"/>
          <w:numId w:val="89"/>
        </w:numPr>
        <w:rPr>
          <w:rFonts w:cs="Arial"/>
        </w:rPr>
      </w:pPr>
      <w:r>
        <w:rPr>
          <w:rFonts w:cs="Arial"/>
        </w:rPr>
        <w:t>packed decimal means dfdl:binaryNumberRep is 'packed', 'bcd', or 'ibm4690</w:t>
      </w:r>
      <w:r>
        <w:rPr>
          <w:rFonts w:cs="Arial"/>
        </w:rPr>
        <w:t>Packed'</w:t>
      </w:r>
    </w:p>
    <w:p w14:paraId="19A32B04" w14:textId="77777777" w:rsidR="00000000" w:rsidRDefault="009D64FD">
      <w:pPr>
        <w:numPr>
          <w:ilvl w:val="0"/>
          <w:numId w:val="89"/>
        </w:numPr>
        <w:rPr>
          <w:rFonts w:cs="Arial"/>
        </w:rPr>
      </w:pPr>
      <w:r>
        <w:rPr>
          <w:rFonts w:cs="Arial"/>
        </w:rPr>
        <w:t xml:space="preserve">binary means dfdl:binaryNumberRep is 'binary' </w:t>
      </w:r>
    </w:p>
    <w:p w14:paraId="23B602C9" w14:textId="77777777" w:rsidR="00000000" w:rsidRDefault="009D64FD">
      <w:pPr>
        <w:numPr>
          <w:ilvl w:val="0"/>
          <w:numId w:val="89"/>
        </w:numPr>
        <w:rPr>
          <w:rFonts w:cs="Arial"/>
        </w:rPr>
      </w:pPr>
      <w:r>
        <w:rPr>
          <w:rFonts w:cs="Arial"/>
        </w:rPr>
        <w:t>binarySeconds means dfdl:binaryCalendarRep is 'binarySeconds'</w:t>
      </w:r>
    </w:p>
    <w:p w14:paraId="189593B1" w14:textId="77777777" w:rsidR="00000000" w:rsidRDefault="009D64FD">
      <w:pPr>
        <w:numPr>
          <w:ilvl w:val="0"/>
          <w:numId w:val="89"/>
        </w:numPr>
        <w:rPr>
          <w:rFonts w:cs="Arial"/>
        </w:rPr>
      </w:pPr>
      <w:r>
        <w:rPr>
          <w:rFonts w:cs="Arial"/>
        </w:rPr>
        <w:t>binaryMilliseconds means dfdl:binaryCalendarRep is 'binaryMilliseconds'.</w:t>
      </w:r>
    </w:p>
    <w:p w14:paraId="3D4FA965" w14:textId="77777777" w:rsidR="00000000" w:rsidRDefault="009D64FD">
      <w:pPr>
        <w:rPr>
          <w:rFonts w:cs="Arial"/>
        </w:rPr>
      </w:pPr>
      <w:r>
        <w:rPr>
          <w:rFonts w:cs="Arial"/>
        </w:rPr>
        <w:t xml:space="preserve">When dfdl:lengthKind is 'implicit', the method of extracting data </w:t>
      </w:r>
      <w:r>
        <w:rPr>
          <w:rFonts w:cs="Arial"/>
        </w:rPr>
        <w:t xml:space="preserve">is described in section: </w:t>
      </w:r>
      <w:r>
        <w:fldChar w:fldCharType="begin"/>
      </w:r>
      <w:r>
        <w:rPr>
          <w:rFonts w:cs="Arial"/>
        </w:rPr>
        <w:instrText xml:space="preserve"> REF _Ref251932750 \r \h  \* MERGEFORMAT </w:instrText>
      </w:r>
      <w:r>
        <w:fldChar w:fldCharType="separate"/>
      </w:r>
      <w:r>
        <w:rPr>
          <w:rFonts w:cs="Arial"/>
        </w:rPr>
        <w:t>12.3.7</w:t>
      </w:r>
      <w:r>
        <w:fldChar w:fldCharType="end"/>
      </w:r>
      <w:r>
        <w:rPr>
          <w:rFonts w:cs="Arial"/>
        </w:rPr>
        <w:t xml:space="preserve"> </w:t>
      </w:r>
      <w:r>
        <w:fldChar w:fldCharType="begin"/>
      </w:r>
      <w:r>
        <w:rPr>
          <w:rFonts w:cs="Arial"/>
        </w:rPr>
        <w:instrText xml:space="preserve"> REF _Ref251932750 \h  \* MERGEFORMAT </w:instrText>
      </w:r>
      <w:r>
        <w:fldChar w:fldCharType="separate"/>
      </w:r>
      <w:r>
        <w:rPr>
          <w:rFonts w:cs="Arial"/>
        </w:rPr>
        <w:t>Elements of Specified Length</w:t>
      </w:r>
      <w:r>
        <w:fldChar w:fldCharType="end"/>
      </w:r>
      <w:r>
        <w:rPr>
          <w:rFonts w:cs="Arial"/>
        </w:rPr>
        <w:t>.</w:t>
      </w:r>
    </w:p>
    <w:p w14:paraId="34225518" w14:textId="77777777" w:rsidR="00000000" w:rsidRDefault="009D64FD">
      <w:pPr>
        <w:rPr>
          <w:rFonts w:cs="Arial"/>
        </w:rPr>
      </w:pPr>
      <w:r>
        <w:rPr>
          <w:rFonts w:cs="Arial"/>
          <w:lang w:eastAsia="en-GB"/>
        </w:rPr>
        <w:t xml:space="preserve">It is a Schema Definition Error if type is xs:string and dfdl:lengthKind is 'implicit' and dfdl:lengthUnits </w:t>
      </w:r>
      <w:r>
        <w:rPr>
          <w:rFonts w:cs="Arial"/>
          <w:lang w:eastAsia="en-GB"/>
        </w:rPr>
        <w:t>is 'bytes' and encoding is not an SBCS (exactly 1 byte per character code) encoding. This prevents a scenario where validation against the XSD maxLength facet is in characters but parsing and unparsing using the XSD maxLength facet is in bytes</w:t>
      </w:r>
      <w:r>
        <w:t>.</w:t>
      </w:r>
    </w:p>
    <w:p w14:paraId="2427458C" w14:textId="77777777" w:rsidR="00000000" w:rsidRDefault="009D64FD">
      <w:pPr>
        <w:pStyle w:val="Heading3"/>
        <w:rPr>
          <w:rFonts w:eastAsia="Times New Roman"/>
        </w:rPr>
      </w:pPr>
      <w:bookmarkStart w:id="3864" w:name="_Toc322911633"/>
      <w:bookmarkStart w:id="3865" w:name="_Toc322912172"/>
      <w:bookmarkStart w:id="3866" w:name="_Toc329093022"/>
      <w:bookmarkStart w:id="3867" w:name="_Toc332701535"/>
      <w:bookmarkStart w:id="3868" w:name="_Toc332701842"/>
      <w:bookmarkStart w:id="3869" w:name="_Toc332711636"/>
      <w:bookmarkStart w:id="3870" w:name="_Toc332711944"/>
      <w:bookmarkStart w:id="3871" w:name="_Toc332712246"/>
      <w:bookmarkStart w:id="3872" w:name="_Toc332724162"/>
      <w:bookmarkStart w:id="3873" w:name="_Toc332724462"/>
      <w:bookmarkStart w:id="3874" w:name="_Toc341102758"/>
      <w:bookmarkStart w:id="3875" w:name="_Toc347241493"/>
      <w:bookmarkStart w:id="3876" w:name="_Toc347744686"/>
      <w:bookmarkStart w:id="3877" w:name="_Toc348984469"/>
      <w:bookmarkStart w:id="3878" w:name="_Toc348984774"/>
      <w:bookmarkStart w:id="3879" w:name="_Toc349037937"/>
      <w:bookmarkStart w:id="3880" w:name="_Toc349038242"/>
      <w:bookmarkStart w:id="3881" w:name="_Toc349042735"/>
      <w:bookmarkStart w:id="3882" w:name="_Toc351912733"/>
      <w:bookmarkStart w:id="3883" w:name="_Toc351914754"/>
      <w:bookmarkStart w:id="3884" w:name="_Toc351915220"/>
      <w:bookmarkStart w:id="3885" w:name="_Toc361231277"/>
      <w:bookmarkStart w:id="3886" w:name="_Toc361231803"/>
      <w:bookmarkStart w:id="3887" w:name="_Toc362445101"/>
      <w:bookmarkStart w:id="3888" w:name="_Toc363909023"/>
      <w:bookmarkStart w:id="3889" w:name="_Toc364463447"/>
      <w:bookmarkStart w:id="3890" w:name="_Toc366078045"/>
      <w:bookmarkStart w:id="3891" w:name="_Toc366078664"/>
      <w:bookmarkStart w:id="3892" w:name="_Toc366079649"/>
      <w:bookmarkStart w:id="3893" w:name="_Toc366080261"/>
      <w:bookmarkStart w:id="3894" w:name="_Toc366080870"/>
      <w:bookmarkStart w:id="3895" w:name="_Toc366505210"/>
      <w:bookmarkStart w:id="3896" w:name="_Toc366508579"/>
      <w:bookmarkStart w:id="3897" w:name="_Toc366513080"/>
      <w:bookmarkStart w:id="3898" w:name="_Toc366574269"/>
      <w:bookmarkStart w:id="3899" w:name="_Toc366578062"/>
      <w:bookmarkStart w:id="3900" w:name="_Toc366578656"/>
      <w:bookmarkStart w:id="3901" w:name="_Toc366579248"/>
      <w:bookmarkStart w:id="3902" w:name="_Toc366579839"/>
      <w:bookmarkStart w:id="3903" w:name="_Toc366580431"/>
      <w:bookmarkStart w:id="3904" w:name="_Toc366581022"/>
      <w:bookmarkStart w:id="3905" w:name="_Toc366581614"/>
      <w:bookmarkStart w:id="3906" w:name="_Toc177399092"/>
      <w:bookmarkStart w:id="3907" w:name="_Toc175057379"/>
      <w:bookmarkStart w:id="3908" w:name="_Toc199516315"/>
      <w:bookmarkStart w:id="3909" w:name="_Toc194983979"/>
      <w:bookmarkStart w:id="3910" w:name="_Ref346456599"/>
      <w:bookmarkStart w:id="3911" w:name="_Toc349042736"/>
      <w:bookmarkStart w:id="3912" w:name="_Toc25589812"/>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r>
        <w:rPr>
          <w:rFonts w:eastAsia="Times New Roman"/>
        </w:rPr>
        <w:t>dfdl:length</w:t>
      </w:r>
      <w:r>
        <w:rPr>
          <w:rFonts w:eastAsia="Times New Roman"/>
        </w:rPr>
        <w:t>Kind 'prefixed</w:t>
      </w:r>
      <w:bookmarkEnd w:id="3906"/>
      <w:bookmarkEnd w:id="3907"/>
      <w:bookmarkEnd w:id="3908"/>
      <w:bookmarkEnd w:id="3909"/>
      <w:r>
        <w:rPr>
          <w:rFonts w:eastAsia="Times New Roman"/>
        </w:rPr>
        <w:t>'</w:t>
      </w:r>
      <w:bookmarkEnd w:id="3910"/>
      <w:bookmarkEnd w:id="3911"/>
      <w:bookmarkEnd w:id="3912"/>
    </w:p>
    <w:p w14:paraId="11A3DECF" w14:textId="77777777" w:rsidR="00000000" w:rsidRDefault="009D64FD">
      <w:pPr>
        <w:rPr>
          <w:rFonts w:cs="Arial"/>
        </w:rPr>
      </w:pPr>
      <w:r>
        <w:rPr>
          <w:rFonts w:cs="Arial"/>
        </w:rPr>
        <w:t xml:space="preserve">When dfdl:lengthKind is 'prefixed' the length of the element is given by the integer value of the </w:t>
      </w:r>
      <w:r>
        <w:rPr>
          <w:rFonts w:cs="Arial"/>
          <w:bCs/>
        </w:rPr>
        <w:t>PrefixLength</w:t>
      </w:r>
      <w:r>
        <w:rPr>
          <w:rFonts w:cs="Arial"/>
        </w:rPr>
        <w:t xml:space="preserve"> region specified using dfdl:prefixLengthType. The property dfdl:prefixIncludesPrefixLength also can be used to adjust the length </w:t>
      </w:r>
      <w:r>
        <w:rPr>
          <w:rFonts w:cs="Arial"/>
        </w:rPr>
        <w:t xml:space="preserve">appropriately. </w:t>
      </w:r>
    </w:p>
    <w:p w14:paraId="56A76199" w14:textId="77777777" w:rsidR="00000000" w:rsidRDefault="009D64FD">
      <w:pPr>
        <w:rPr>
          <w:rFonts w:cs="Arial"/>
        </w:rPr>
      </w:pPr>
      <w:r>
        <w:rPr>
          <w:rFonts w:cs="Arial"/>
        </w:rPr>
        <w:t xml:space="preserve">When dfdl:lengthKind is 'prefixed' the method of extracting data is described in section: </w:t>
      </w:r>
      <w:r>
        <w:fldChar w:fldCharType="begin"/>
      </w:r>
      <w:r>
        <w:rPr>
          <w:rFonts w:cs="Arial"/>
        </w:rPr>
        <w:instrText xml:space="preserve"> REF _Ref251932750 \r \h  \* MERGEFORMAT </w:instrText>
      </w:r>
      <w:r>
        <w:fldChar w:fldCharType="separate"/>
      </w:r>
      <w:r>
        <w:rPr>
          <w:rFonts w:cs="Arial"/>
        </w:rPr>
        <w:t>12.3.7</w:t>
      </w:r>
      <w:r>
        <w:fldChar w:fldCharType="end"/>
      </w:r>
      <w:r>
        <w:rPr>
          <w:rFonts w:cs="Arial"/>
        </w:rPr>
        <w:t xml:space="preserve"> </w:t>
      </w:r>
      <w:r>
        <w:fldChar w:fldCharType="begin"/>
      </w:r>
      <w:r>
        <w:rPr>
          <w:rFonts w:cs="Arial"/>
        </w:rPr>
        <w:instrText xml:space="preserve"> REF _Ref251932750 \h  \* MERGEFO</w:instrText>
      </w:r>
      <w:r>
        <w:rPr>
          <w:rFonts w:cs="Arial"/>
        </w:rPr>
        <w:instrText xml:space="preserve">RMAT </w:instrText>
      </w:r>
      <w:r>
        <w:fldChar w:fldCharType="separate"/>
      </w:r>
      <w:r>
        <w:rPr>
          <w:rFonts w:cs="Arial"/>
        </w:rPr>
        <w:t>Elements of Specified Length</w:t>
      </w:r>
      <w:r>
        <w:fldChar w:fldCharType="end"/>
      </w:r>
    </w:p>
    <w:p w14:paraId="6E57FF79" w14:textId="77777777" w:rsidR="00000000" w:rsidRDefault="009D64FD">
      <w:pPr>
        <w:autoSpaceDE w:val="0"/>
        <w:rPr>
          <w:rFonts w:cs="Arial"/>
        </w:rPr>
      </w:pPr>
      <w:r>
        <w:t>When dfdl:lengthKind is 'prefixed'</w:t>
      </w:r>
      <w:r>
        <w:rPr>
          <w:rFonts w:cs="Arial"/>
        </w:rPr>
        <w:t>,</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p w14:paraId="40F0BD71" w14:textId="77777777" w:rsidR="00000000" w:rsidRDefault="009D64FD">
      <w:pPr>
        <w:rPr>
          <w:rFonts w:cs="Arial"/>
        </w:rPr>
      </w:pPr>
    </w:p>
    <w:tbl>
      <w:tblPr>
        <w:tblStyle w:val="Table"/>
        <w:tblW w:w="5000" w:type="pct"/>
        <w:tblInd w:w="0" w:type="dxa"/>
        <w:tblLook w:val="01E0" w:firstRow="1" w:lastRow="1" w:firstColumn="1" w:lastColumn="1" w:noHBand="0" w:noVBand="0"/>
      </w:tblPr>
      <w:tblGrid>
        <w:gridCol w:w="2709"/>
        <w:gridCol w:w="5921"/>
      </w:tblGrid>
      <w:tr w:rsidR="00000000" w14:paraId="4DFFD8AA" w14:textId="77777777">
        <w:trPr>
          <w:cnfStyle w:val="100000000000" w:firstRow="1" w:lastRow="0" w:firstColumn="0" w:lastColumn="0" w:oddVBand="0" w:evenVBand="0" w:oddHBand="0" w:evenHBand="0" w:firstRowFirstColumn="0" w:firstRowLastColumn="0" w:lastRowFirstColumn="0" w:lastRowLastColumn="0"/>
        </w:trPr>
        <w:tc>
          <w:tcPr>
            <w:tcW w:w="2718" w:type="dxa"/>
            <w:hideMark/>
          </w:tcPr>
          <w:p w14:paraId="6EA074E2" w14:textId="77777777" w:rsidR="00000000" w:rsidRDefault="009D64FD">
            <w:r>
              <w:t>Property Name</w:t>
            </w:r>
          </w:p>
        </w:tc>
        <w:tc>
          <w:tcPr>
            <w:tcW w:w="6138" w:type="dxa"/>
            <w:hideMark/>
          </w:tcPr>
          <w:p w14:paraId="1CB10454" w14:textId="77777777" w:rsidR="00000000" w:rsidRDefault="009D64FD">
            <w:r>
              <w:t>De</w:t>
            </w:r>
            <w:r>
              <w:t>scription</w:t>
            </w:r>
          </w:p>
        </w:tc>
      </w:tr>
      <w:tr w:rsidR="00000000" w14:paraId="4445C570" w14:textId="77777777">
        <w:tc>
          <w:tcPr>
            <w:tcW w:w="2718" w:type="dxa"/>
            <w:tcBorders>
              <w:top w:val="single" w:sz="4" w:space="0" w:color="auto"/>
              <w:left w:val="single" w:sz="4" w:space="0" w:color="auto"/>
              <w:bottom w:val="single" w:sz="4" w:space="0" w:color="auto"/>
              <w:right w:val="single" w:sz="4" w:space="0" w:color="auto"/>
            </w:tcBorders>
            <w:hideMark/>
          </w:tcPr>
          <w:p w14:paraId="6B27DCE7" w14:textId="77777777" w:rsidR="00000000" w:rsidRDefault="009D64FD">
            <w:pPr>
              <w:rPr>
                <w:rFonts w:cs="Arial"/>
              </w:rPr>
            </w:pPr>
            <w:r>
              <w:rPr>
                <w:rFonts w:cs="Arial"/>
              </w:rPr>
              <w:t>prefixIncludesPrefixLength</w:t>
            </w:r>
          </w:p>
        </w:tc>
        <w:tc>
          <w:tcPr>
            <w:tcW w:w="6138" w:type="dxa"/>
            <w:tcBorders>
              <w:top w:val="single" w:sz="4" w:space="0" w:color="auto"/>
              <w:left w:val="single" w:sz="4" w:space="0" w:color="auto"/>
              <w:bottom w:val="single" w:sz="4" w:space="0" w:color="auto"/>
              <w:right w:val="single" w:sz="4" w:space="0" w:color="auto"/>
            </w:tcBorders>
            <w:hideMark/>
          </w:tcPr>
          <w:p w14:paraId="73528060" w14:textId="77777777" w:rsidR="00000000" w:rsidRDefault="009D64FD">
            <w:pPr>
              <w:rPr>
                <w:rFonts w:cs="Arial"/>
              </w:rPr>
            </w:pPr>
            <w:r>
              <w:rPr>
                <w:rFonts w:cs="Arial"/>
              </w:rPr>
              <w:t>Enum</w:t>
            </w:r>
          </w:p>
          <w:p w14:paraId="3F13E9D2" w14:textId="77777777" w:rsidR="00000000" w:rsidRDefault="009D64FD">
            <w:pPr>
              <w:rPr>
                <w:rFonts w:cs="Arial"/>
              </w:rPr>
            </w:pPr>
            <w:r>
              <w:rPr>
                <w:rFonts w:cs="Arial"/>
              </w:rPr>
              <w:t>Valid values are 'yes', 'no'</w:t>
            </w:r>
          </w:p>
          <w:p w14:paraId="79FDFC5F" w14:textId="77777777" w:rsidR="00000000" w:rsidRDefault="009D64FD">
            <w:pPr>
              <w:rPr>
                <w:rFonts w:cs="Arial"/>
              </w:rPr>
            </w:pPr>
            <w:r>
              <w:rPr>
                <w:rFonts w:cs="Arial"/>
              </w:rPr>
              <w:t>Whether the length given by a prefix includes the length of the prefix as well as the length of the content region (which can be either the SimpleContent region or the ComplexContent r</w:t>
            </w:r>
            <w:r>
              <w:rPr>
                <w:rFonts w:cs="Arial"/>
              </w:rPr>
              <w:t xml:space="preserve">egion defined in Section </w:t>
            </w:r>
            <w:r>
              <w:fldChar w:fldCharType="begin"/>
            </w:r>
            <w:r>
              <w:rPr>
                <w:rFonts w:cs="Arial"/>
              </w:rPr>
              <w:instrText xml:space="preserve"> REF _Ref348976487 \r \h  \* MERGEFORMAT </w:instrText>
            </w:r>
            <w:r>
              <w:fldChar w:fldCharType="separate"/>
            </w:r>
            <w:r>
              <w:rPr>
                <w:rFonts w:cs="Arial"/>
              </w:rPr>
              <w:t>9.2</w:t>
            </w:r>
            <w:r>
              <w:fldChar w:fldCharType="end"/>
            </w:r>
            <w:r>
              <w:rPr>
                <w:rFonts w:cs="Arial"/>
              </w:rPr>
              <w:t xml:space="preserve"> </w:t>
            </w:r>
            <w:r>
              <w:fldChar w:fldCharType="begin"/>
            </w:r>
            <w:r>
              <w:rPr>
                <w:rFonts w:cs="Arial"/>
              </w:rPr>
              <w:instrText xml:space="preserve"> REF _Ref348976487 \h  \* MERGEFORMAT </w:instrText>
            </w:r>
            <w:r>
              <w:fldChar w:fldCharType="separate"/>
            </w:r>
            <w:r>
              <w:rPr>
                <w:rFonts w:cs="Arial"/>
              </w:rPr>
              <w:t>DFDL Data Syntax Grammar</w:t>
            </w:r>
            <w:r>
              <w:fldChar w:fldCharType="end"/>
            </w:r>
            <w:r>
              <w:rPr>
                <w:rFonts w:cs="Arial"/>
              </w:rPr>
              <w:t xml:space="preserve">).) </w:t>
            </w:r>
          </w:p>
          <w:p w14:paraId="1FC7B59C" w14:textId="77777777" w:rsidR="00000000" w:rsidRDefault="009D64FD">
            <w:pPr>
              <w:rPr>
                <w:rFonts w:cs="Arial"/>
              </w:rPr>
            </w:pPr>
            <w:r>
              <w:rPr>
                <w:rFonts w:cs="Arial"/>
              </w:rPr>
              <w:t>Used only when dfdl:lengthKind 'prefixed'.</w:t>
            </w:r>
          </w:p>
          <w:p w14:paraId="4B8EE721" w14:textId="77777777" w:rsidR="00000000" w:rsidRDefault="009D64FD">
            <w:r>
              <w:t>Annotation: dfdl:element, dfdl:simpleType</w:t>
            </w:r>
          </w:p>
        </w:tc>
      </w:tr>
      <w:tr w:rsidR="00000000" w14:paraId="6266E6F6" w14:textId="77777777">
        <w:tc>
          <w:tcPr>
            <w:tcW w:w="2718" w:type="dxa"/>
            <w:tcBorders>
              <w:top w:val="single" w:sz="4" w:space="0" w:color="auto"/>
              <w:left w:val="single" w:sz="4" w:space="0" w:color="auto"/>
              <w:bottom w:val="single" w:sz="4" w:space="0" w:color="auto"/>
              <w:right w:val="single" w:sz="4" w:space="0" w:color="auto"/>
            </w:tcBorders>
            <w:hideMark/>
          </w:tcPr>
          <w:p w14:paraId="43B43B78" w14:textId="77777777" w:rsidR="00000000" w:rsidRDefault="009D64FD">
            <w:pPr>
              <w:rPr>
                <w:rFonts w:cs="Arial"/>
              </w:rPr>
            </w:pPr>
            <w:r>
              <w:rPr>
                <w:rFonts w:cs="Arial"/>
              </w:rPr>
              <w:t>prefixLengthType</w:t>
            </w:r>
          </w:p>
        </w:tc>
        <w:tc>
          <w:tcPr>
            <w:tcW w:w="6138" w:type="dxa"/>
            <w:tcBorders>
              <w:top w:val="single" w:sz="4" w:space="0" w:color="auto"/>
              <w:left w:val="single" w:sz="4" w:space="0" w:color="auto"/>
              <w:bottom w:val="single" w:sz="4" w:space="0" w:color="auto"/>
              <w:right w:val="single" w:sz="4" w:space="0" w:color="auto"/>
            </w:tcBorders>
            <w:hideMark/>
          </w:tcPr>
          <w:p w14:paraId="745A4601" w14:textId="77777777" w:rsidR="00000000" w:rsidRDefault="009D64FD">
            <w:pPr>
              <w:rPr>
                <w:rFonts w:cs="Arial"/>
              </w:rPr>
            </w:pPr>
            <w:r>
              <w:rPr>
                <w:rFonts w:cs="Arial"/>
              </w:rPr>
              <w:t>QName</w:t>
            </w:r>
          </w:p>
          <w:p w14:paraId="463C8548" w14:textId="77777777" w:rsidR="00000000" w:rsidRDefault="009D64FD">
            <w:pPr>
              <w:rPr>
                <w:rFonts w:cs="Arial"/>
              </w:rPr>
            </w:pPr>
            <w:r>
              <w:rPr>
                <w:rFonts w:cs="Arial"/>
              </w:rPr>
              <w:t xml:space="preserve">Name of a simple type derived from xs:integer </w:t>
            </w:r>
            <w:r>
              <w:rPr>
                <w:rFonts w:cs="Arial"/>
              </w:rPr>
              <w:t>or any subtype of it.</w:t>
            </w:r>
          </w:p>
          <w:p w14:paraId="1AD1EACF" w14:textId="77777777" w:rsidR="00000000" w:rsidRDefault="009D64FD">
            <w:pPr>
              <w:rPr>
                <w:rFonts w:cs="Arial"/>
              </w:rPr>
            </w:pPr>
            <w:r>
              <w:rPr>
                <w:rFonts w:cs="Arial"/>
              </w:rPr>
              <w:t>This type, with its DFDL annotations specifies the representation of the length prefix, which is in the PrefixLength region.</w:t>
            </w:r>
          </w:p>
          <w:p w14:paraId="0229BDE7" w14:textId="77777777" w:rsidR="00000000" w:rsidRDefault="009D64FD">
            <w:r>
              <w:t xml:space="preserve">It is a Schema Definition Error if the xs:simpleType specifies any of: </w:t>
            </w:r>
          </w:p>
          <w:p w14:paraId="1666EAF6" w14:textId="77777777" w:rsidR="00000000" w:rsidRDefault="009D64FD">
            <w:pPr>
              <w:numPr>
                <w:ilvl w:val="0"/>
                <w:numId w:val="91"/>
              </w:numPr>
            </w:pPr>
            <w:r>
              <w:t>dfdl:lengthKind 'delimited', 'endOfPa</w:t>
            </w:r>
            <w:r>
              <w:t xml:space="preserve">rent', or </w:t>
            </w:r>
            <w:r>
              <w:rPr>
                <w:rFonts w:eastAsia="Helv"/>
              </w:rPr>
              <w:t xml:space="preserve">'pattern' </w:t>
            </w:r>
          </w:p>
          <w:p w14:paraId="0550A103" w14:textId="77777777" w:rsidR="00000000" w:rsidRDefault="009D64FD">
            <w:pPr>
              <w:numPr>
                <w:ilvl w:val="0"/>
                <w:numId w:val="91"/>
              </w:numPr>
            </w:pPr>
            <w:r>
              <w:rPr>
                <w:rFonts w:eastAsia="Helv"/>
              </w:rPr>
              <w:t>dfdl:lengthKind 'explicit' where length is an expression</w:t>
            </w:r>
          </w:p>
          <w:p w14:paraId="013D98B5" w14:textId="77777777" w:rsidR="00000000" w:rsidRDefault="009D64FD">
            <w:pPr>
              <w:numPr>
                <w:ilvl w:val="0"/>
                <w:numId w:val="91"/>
              </w:numPr>
            </w:pPr>
            <w:r>
              <w:t>dfdl:outputValueCalc</w:t>
            </w:r>
          </w:p>
          <w:p w14:paraId="3317F61A" w14:textId="77777777" w:rsidR="00000000" w:rsidRDefault="009D64FD">
            <w:pPr>
              <w:numPr>
                <w:ilvl w:val="0"/>
                <w:numId w:val="91"/>
              </w:numPr>
            </w:pPr>
            <w:r>
              <w:rPr>
                <w:rFonts w:eastAsia="Helv"/>
              </w:rPr>
              <w:t>dfdl:</w:t>
            </w:r>
            <w:r>
              <w:t>initiator</w:t>
            </w:r>
            <w:r>
              <w:rPr>
                <w:rFonts w:eastAsia="Helv"/>
              </w:rPr>
              <w:t xml:space="preserve"> </w:t>
            </w:r>
            <w:r>
              <w:t>or</w:t>
            </w:r>
            <w:r>
              <w:rPr>
                <w:rFonts w:eastAsia="Helv"/>
              </w:rPr>
              <w:t xml:space="preserve"> dfdl:</w:t>
            </w:r>
            <w:r>
              <w:t>terminator</w:t>
            </w:r>
            <w:r>
              <w:rPr>
                <w:rFonts w:eastAsia="Helv"/>
              </w:rPr>
              <w:t xml:space="preserve"> </w:t>
            </w:r>
            <w:r>
              <w:t>other</w:t>
            </w:r>
            <w:r>
              <w:rPr>
                <w:rFonts w:eastAsia="Helv"/>
              </w:rPr>
              <w:t xml:space="preserve"> </w:t>
            </w:r>
            <w:r>
              <w:t>than</w:t>
            </w:r>
            <w:r>
              <w:rPr>
                <w:rFonts w:eastAsia="Helv"/>
              </w:rPr>
              <w:t xml:space="preserve"> </w:t>
            </w:r>
            <w:r>
              <w:t>empty</w:t>
            </w:r>
            <w:r>
              <w:rPr>
                <w:rFonts w:eastAsia="Helv"/>
              </w:rPr>
              <w:t xml:space="preserve"> </w:t>
            </w:r>
            <w:r>
              <w:t>string</w:t>
            </w:r>
          </w:p>
          <w:p w14:paraId="39490C94" w14:textId="77777777" w:rsidR="00000000" w:rsidRDefault="009D64FD">
            <w:pPr>
              <w:numPr>
                <w:ilvl w:val="0"/>
                <w:numId w:val="91"/>
              </w:numPr>
            </w:pPr>
            <w:r>
              <w:rPr>
                <w:rFonts w:eastAsia="Helv"/>
              </w:rPr>
              <w:t>dfdl:</w:t>
            </w:r>
            <w:r>
              <w:t>alignment</w:t>
            </w:r>
            <w:r>
              <w:rPr>
                <w:rFonts w:eastAsia="Helv"/>
              </w:rPr>
              <w:t xml:space="preserve"> </w:t>
            </w:r>
            <w:r>
              <w:t>other</w:t>
            </w:r>
            <w:r>
              <w:rPr>
                <w:rFonts w:eastAsia="Helv"/>
              </w:rPr>
              <w:t xml:space="preserve"> </w:t>
            </w:r>
            <w:r>
              <w:t>than</w:t>
            </w:r>
            <w:r>
              <w:rPr>
                <w:rFonts w:eastAsia="Helv"/>
              </w:rPr>
              <w:t xml:space="preserve"> </w:t>
            </w:r>
            <w:r>
              <w:t>'1'</w:t>
            </w:r>
          </w:p>
          <w:p w14:paraId="42745388" w14:textId="77777777" w:rsidR="00000000" w:rsidRDefault="009D64FD">
            <w:pPr>
              <w:numPr>
                <w:ilvl w:val="0"/>
                <w:numId w:val="91"/>
              </w:numPr>
            </w:pPr>
            <w:r>
              <w:rPr>
                <w:rFonts w:eastAsia="Helv"/>
              </w:rPr>
              <w:t>dfdl:</w:t>
            </w:r>
            <w:r>
              <w:t>leadingSkip</w:t>
            </w:r>
            <w:r>
              <w:rPr>
                <w:rFonts w:eastAsia="Helv"/>
              </w:rPr>
              <w:t xml:space="preserve"> </w:t>
            </w:r>
            <w:r>
              <w:t>or</w:t>
            </w:r>
            <w:r>
              <w:rPr>
                <w:rFonts w:eastAsia="Helv"/>
              </w:rPr>
              <w:t xml:space="preserve"> dfdl:</w:t>
            </w:r>
            <w:r>
              <w:t>trailingSkip</w:t>
            </w:r>
            <w:r>
              <w:rPr>
                <w:rFonts w:eastAsia="Helv"/>
              </w:rPr>
              <w:t xml:space="preserve"> </w:t>
            </w:r>
            <w:r>
              <w:t>other</w:t>
            </w:r>
            <w:r>
              <w:rPr>
                <w:rFonts w:eastAsia="Helv"/>
              </w:rPr>
              <w:t xml:space="preserve"> </w:t>
            </w:r>
            <w:r>
              <w:t>than</w:t>
            </w:r>
            <w:r>
              <w:rPr>
                <w:rFonts w:eastAsia="Helv"/>
              </w:rPr>
              <w:t xml:space="preserve"> </w:t>
            </w:r>
            <w:r>
              <w:t>'0'.</w:t>
            </w:r>
          </w:p>
          <w:p w14:paraId="03B56EC3" w14:textId="77777777" w:rsidR="00000000" w:rsidRDefault="009D64FD">
            <w:pPr>
              <w:keepNext/>
            </w:pPr>
            <w:r>
              <w:t>Annotation: dfd</w:t>
            </w:r>
            <w:r>
              <w:t>l:element, dfdl:simpleType</w:t>
            </w:r>
          </w:p>
        </w:tc>
      </w:tr>
    </w:tbl>
    <w:p w14:paraId="20B74715" w14:textId="77777777" w:rsidR="00000000" w:rsidRDefault="009D64FD">
      <w:pPr>
        <w:pStyle w:val="Caption"/>
      </w:pPr>
      <w:r>
        <w:t xml:space="preserve">Table </w:t>
      </w:r>
      <w:r>
        <w:fldChar w:fldCharType="begin"/>
      </w:r>
      <w:r>
        <w:instrText xml:space="preserve"> SEQ Table \* ARABIC </w:instrText>
      </w:r>
      <w:r>
        <w:fldChar w:fldCharType="separate"/>
      </w:r>
      <w:r>
        <w:rPr>
          <w:noProof/>
        </w:rPr>
        <w:t>19</w:t>
      </w:r>
      <w:r>
        <w:fldChar w:fldCharType="end"/>
      </w:r>
      <w:r>
        <w:t xml:space="preserve"> Properties for dfdl:lengthKind 'prefixed'</w:t>
      </w:r>
    </w:p>
    <w:p w14:paraId="322EB0B2" w14:textId="77777777" w:rsidR="00000000" w:rsidRDefault="009D64FD">
      <w:r>
        <w:t xml:space="preserve">The representation of the element is in two parts. </w:t>
      </w:r>
    </w:p>
    <w:p w14:paraId="443D5BC1" w14:textId="77777777" w:rsidR="00000000" w:rsidRDefault="009D64FD">
      <w:pPr>
        <w:numPr>
          <w:ilvl w:val="0"/>
          <w:numId w:val="92"/>
        </w:numPr>
      </w:pPr>
      <w:r>
        <w:t>The 'prefix length' is an integer which specifies the length of the element's content. The representa</w:t>
      </w:r>
      <w:r>
        <w:t>tion of the length prefix is described by a simple type which is identified using the dfdl:prefixLengthType property.</w:t>
      </w:r>
    </w:p>
    <w:p w14:paraId="00F5D2B5" w14:textId="77777777" w:rsidR="00000000" w:rsidRDefault="009D64FD">
      <w:pPr>
        <w:numPr>
          <w:ilvl w:val="0"/>
          <w:numId w:val="92"/>
        </w:numPr>
      </w:pPr>
      <w:r>
        <w:t xml:space="preserve">The content of the element. </w:t>
      </w:r>
    </w:p>
    <w:p w14:paraId="71A12A31" w14:textId="77777777" w:rsidR="00000000" w:rsidRDefault="009D64FD">
      <w:r>
        <w:t>When parsing, the length of the element's content is obtained by parsing the simple type specified by dfdl:pr</w:t>
      </w:r>
      <w:r>
        <w:t xml:space="preserve">efixLengthType to obtain an integer value. Note that all required properties must be present on the specified simple type or defaulted because there is no element declaration to supply any missing required properties. </w:t>
      </w:r>
    </w:p>
    <w:p w14:paraId="4EDC7BBC" w14:textId="77777777" w:rsidR="00000000" w:rsidRDefault="009D64FD">
      <w:pPr>
        <w:rPr>
          <w:rFonts w:cs="Arial"/>
        </w:rPr>
      </w:pPr>
      <w:r>
        <w:rPr>
          <w:rFonts w:cs="Arial"/>
        </w:rPr>
        <w:t xml:space="preserve">If the </w:t>
      </w:r>
      <w:r>
        <w:rPr>
          <w:rFonts w:cs="Arial"/>
        </w:rPr>
        <w:t>dfdl:prefixIncludesPrefixLength property is 'yes' then the length of the element's content is the value of the prefix length minus the length of the content of the prefix length.</w:t>
      </w:r>
    </w:p>
    <w:p w14:paraId="7B83A9E5" w14:textId="77777777" w:rsidR="00000000" w:rsidRDefault="009D64FD">
      <w:pPr>
        <w:rPr>
          <w:rFonts w:cs="Arial"/>
        </w:rPr>
      </w:pPr>
      <w:r>
        <w:rPr>
          <w:rFonts w:cs="Arial"/>
        </w:rPr>
        <w:t>If the prefix type is dfdl:lengthKind 'implicit' or 'explicit' then the dfdl:</w:t>
      </w:r>
      <w:r>
        <w:rPr>
          <w:rFonts w:cs="Arial"/>
        </w:rPr>
        <w:t>lengthUnits properties of both the prefix type and the element must be the same.</w:t>
      </w:r>
    </w:p>
    <w:p w14:paraId="0519A4CA" w14:textId="77777777" w:rsidR="00000000" w:rsidRDefault="009D64FD">
      <w:pPr>
        <w:autoSpaceDE w:val="0"/>
        <w:autoSpaceDN w:val="0"/>
        <w:adjustRightInd w:val="0"/>
        <w:rPr>
          <w:rFonts w:cs="Arial"/>
          <w:lang w:eastAsia="en-GB"/>
        </w:rPr>
      </w:pPr>
      <w:r>
        <w:rPr>
          <w:rFonts w:cs="Arial"/>
        </w:rPr>
        <w:t>The DFDL properties that specify the format of the prefix come from annotations directly on the dfdl:prefixLengthType's type definition, and from the default format annotation</w:t>
      </w:r>
      <w:r>
        <w:rPr>
          <w:rFonts w:cs="Arial"/>
        </w:rPr>
        <w:t xml:space="preserve"> for the schema document containing the definition of that type. </w:t>
      </w:r>
      <w:r>
        <w:rPr>
          <w:rFonts w:cs="Arial"/>
          <w:lang w:eastAsia="en-GB"/>
        </w:rPr>
        <w:t>. If the using element resides in a separate schema, the simple type does not pick up values from the element's schema's default dfdl:format annotation.</w:t>
      </w:r>
    </w:p>
    <w:p w14:paraId="43D390C1" w14:textId="77777777" w:rsidR="00000000" w:rsidRDefault="009D64FD">
      <w:r>
        <w:t>When unparsing, the length of the elem</w:t>
      </w:r>
      <w:r>
        <w:t>ent's content region must be determined first as described below. Then the value of the prefix length must be adjusted using dfdl:prefixIncludesPrefixLength.</w:t>
      </w:r>
    </w:p>
    <w:p w14:paraId="26651EDF" w14:textId="77777777" w:rsidR="00000000" w:rsidRDefault="009D64FD">
      <w:r>
        <w:t>Then the prefix length can be written to the data stream using the properties on the dfdl:prefixLe</w:t>
      </w:r>
      <w:r>
        <w:t>ngthType, and finally the element's content can be written to the data stream.</w:t>
      </w:r>
    </w:p>
    <w:p w14:paraId="105E13ED" w14:textId="77777777" w:rsidR="00000000" w:rsidRDefault="009D64FD">
      <w:r>
        <w:t>Consider this example:</w:t>
      </w:r>
    </w:p>
    <w:p w14:paraId="042F2672"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&lt;xs:element name="myString" type="xs:string" </w:t>
      </w:r>
    </w:p>
    <w:p w14:paraId="1FE2917F"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dfdl:lengthKind="prefixed"</w:t>
      </w:r>
    </w:p>
    <w:p w14:paraId="51F483D0"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dfdl:prefixIncludesPrefixLength="no"</w:t>
      </w:r>
    </w:p>
    <w:p w14:paraId="2C7191C3"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w:t>
      </w:r>
      <w:r>
        <w:t xml:space="preserve">                dfdl:prefixLengthType="packed3"/&gt; </w:t>
      </w:r>
    </w:p>
    <w:p w14:paraId="1BF1BF75" w14:textId="77777777" w:rsidR="00000000" w:rsidRDefault="009D64FD">
      <w:pPr>
        <w:pStyle w:val="Codeblock0"/>
        <w:pBdr>
          <w:top w:val="single" w:sz="4" w:space="1" w:color="auto"/>
          <w:left w:val="single" w:sz="4" w:space="4" w:color="auto"/>
          <w:bottom w:val="single" w:sz="4" w:space="1" w:color="auto"/>
          <w:right w:val="single" w:sz="4" w:space="4" w:color="auto"/>
        </w:pBdr>
      </w:pPr>
    </w:p>
    <w:p w14:paraId="244AA846"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&lt;xs:simpleType name="packed3" </w:t>
      </w:r>
    </w:p>
    <w:p w14:paraId="5F2644D1"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dfdl:representation="binary" </w:t>
      </w:r>
    </w:p>
    <w:p w14:paraId="5A2AF964"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dfdl:</w:t>
      </w:r>
      <w:r>
        <w:rPr>
          <w:szCs w:val="18"/>
        </w:rPr>
        <w:t>binaryNumberRep</w:t>
      </w:r>
      <w:r>
        <w:t>="packed"</w:t>
      </w:r>
    </w:p>
    <w:p w14:paraId="3DAE47A5"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dfdl:lengthKind="explicit"</w:t>
      </w:r>
    </w:p>
    <w:p w14:paraId="61FF685F"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dfdl:length="2" &gt; </w:t>
      </w:r>
    </w:p>
    <w:p w14:paraId="1E53DFC7"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&lt;xs:restriction b</w:t>
      </w:r>
      <w:r>
        <w:t>ase="integer" /&gt;</w:t>
      </w:r>
    </w:p>
    <w:p w14:paraId="12BC91EA"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&lt;/xs:simpleType&gt; </w:t>
      </w:r>
    </w:p>
    <w:p w14:paraId="67366F75" w14:textId="77777777" w:rsidR="00000000" w:rsidRDefault="009D64FD">
      <w:pPr>
        <w:rPr>
          <w:rFonts w:cs="Arial"/>
        </w:rPr>
      </w:pPr>
      <w:r>
        <w:rPr>
          <w:rFonts w:cs="Arial"/>
        </w:rPr>
        <w:t>In the above, the string has a prefix length of type 'packed3' containing 3 packed decimal digits.</w:t>
      </w:r>
    </w:p>
    <w:p w14:paraId="2E5ED736" w14:textId="77777777" w:rsidR="00000000" w:rsidRDefault="009D64FD">
      <w:pPr>
        <w:rPr>
          <w:rFonts w:cs="Arial"/>
        </w:rPr>
      </w:pPr>
      <w:r>
        <w:rPr>
          <w:rFonts w:cs="Arial"/>
        </w:rPr>
        <w:t>The property dfdl:prefixIncludesPrefixLength is an enumeration which allows the length computation to be varied to include</w:t>
      </w:r>
      <w:r>
        <w:rPr>
          <w:rFonts w:cs="Arial"/>
        </w:rPr>
        <w:t xml:space="preserve"> or exclude the length of the prefix element itself.</w:t>
      </w:r>
    </w:p>
    <w:p w14:paraId="07730830" w14:textId="77777777" w:rsidR="00000000" w:rsidRDefault="009D64FD">
      <w:pPr>
        <w:rPr>
          <w:rFonts w:cs="Arial"/>
        </w:rPr>
      </w:pPr>
      <w:r>
        <w:rPr>
          <w:rFonts w:cs="Arial"/>
        </w:rPr>
        <w:t>The prefix length's value contains the length measured in units given by dfdl:lengthUnits.</w:t>
      </w:r>
    </w:p>
    <w:p w14:paraId="630DDD8C" w14:textId="77777777" w:rsidR="00000000" w:rsidRDefault="009D64FD">
      <w:pPr>
        <w:rPr>
          <w:rFonts w:cs="Arial"/>
        </w:rPr>
      </w:pPr>
      <w:r>
        <w:rPr>
          <w:rFonts w:cs="Arial"/>
        </w:rPr>
        <w:t>When parsing, if the dfdl:lengthUnits are bits, then any number of bits can be in the representation.However, th</w:t>
      </w:r>
      <w:r>
        <w:rPr>
          <w:rFonts w:cs="Arial"/>
        </w:rPr>
        <w:t xml:space="preserve">e same is not true when unparsing. The DFDL Infoset does not store the number of bits in a number, so the number of bits will always be a multiple of 8 bits. </w:t>
      </w:r>
    </w:p>
    <w:p w14:paraId="25F921F9" w14:textId="77777777" w:rsidR="00000000" w:rsidRDefault="009D64FD">
      <w:pPr>
        <w:rPr>
          <w:rFonts w:cs="Arial"/>
        </w:rPr>
      </w:pPr>
      <w:r>
        <w:rPr>
          <w:rFonts w:cs="Arial"/>
        </w:rPr>
        <w:t xml:space="preserve">When unparsing, the value of the prefix is computed automatically by obtaining the length of the </w:t>
      </w:r>
      <w:r>
        <w:rPr>
          <w:rFonts w:cs="Arial"/>
        </w:rPr>
        <w:t>element's content.</w:t>
      </w:r>
    </w:p>
    <w:p w14:paraId="61990653" w14:textId="77777777" w:rsidR="00000000" w:rsidRDefault="009D64FD">
      <w:pPr>
        <w:rPr>
          <w:rFonts w:cs="Arial"/>
        </w:rPr>
      </w:pPr>
      <w:r>
        <w:rPr>
          <w:rFonts w:cs="Arial"/>
        </w:rPr>
        <w:t>For a simple element with text representation, the length is computed as for dfdl:lengthKind 'delimited'.</w:t>
      </w:r>
    </w:p>
    <w:p w14:paraId="4694992F" w14:textId="77777777" w:rsidR="00000000" w:rsidRDefault="009D64FD">
      <w:pPr>
        <w:rPr>
          <w:rFonts w:cs="Arial"/>
        </w:rPr>
      </w:pPr>
      <w:r>
        <w:rPr>
          <w:rFonts w:cs="Arial"/>
        </w:rPr>
        <w:t>For a simple element with binary representation, the length is given in the table below.</w:t>
      </w:r>
    </w:p>
    <w:p w14:paraId="4DC583A7" w14:textId="77777777" w:rsidR="00000000" w:rsidRDefault="009D64FD">
      <w:pPr>
        <w:rPr>
          <w:rFonts w:cs="Arial"/>
        </w:rPr>
      </w:pPr>
      <w:r>
        <w:rPr>
          <w:rFonts w:cs="Arial"/>
        </w:rPr>
        <w:t>For a complex element, the length is that of the ComplexContent region.</w:t>
      </w:r>
    </w:p>
    <w:tbl>
      <w:tblPr>
        <w:tblStyle w:val="Table"/>
        <w:tblW w:w="5000" w:type="pct"/>
        <w:tblInd w:w="0" w:type="dxa"/>
        <w:tblLook w:val="01E0" w:firstRow="1" w:lastRow="1" w:firstColumn="1" w:lastColumn="1" w:noHBand="0" w:noVBand="0"/>
      </w:tblPr>
      <w:tblGrid>
        <w:gridCol w:w="2271"/>
        <w:gridCol w:w="1971"/>
        <w:gridCol w:w="4388"/>
      </w:tblGrid>
      <w:tr w:rsidR="00000000" w14:paraId="42E62788" w14:textId="77777777">
        <w:trPr>
          <w:cnfStyle w:val="100000000000" w:firstRow="1" w:lastRow="0" w:firstColumn="0" w:lastColumn="0" w:oddVBand="0" w:evenVBand="0" w:oddHBand="0" w:evenHBand="0" w:firstRowFirstColumn="0" w:firstRowLastColumn="0" w:lastRowFirstColumn="0" w:lastRowLastColumn="0"/>
        </w:trPr>
        <w:tc>
          <w:tcPr>
            <w:tcW w:w="0" w:type="auto"/>
            <w:hideMark/>
          </w:tcPr>
          <w:p w14:paraId="2D5886DE" w14:textId="77777777" w:rsidR="00000000" w:rsidRDefault="009D64FD">
            <w:r>
              <w:t>Type</w:t>
            </w:r>
          </w:p>
        </w:tc>
        <w:tc>
          <w:tcPr>
            <w:tcW w:w="0" w:type="auto"/>
            <w:gridSpan w:val="2"/>
            <w:hideMark/>
          </w:tcPr>
          <w:p w14:paraId="383ACD63" w14:textId="77777777" w:rsidR="00000000" w:rsidRDefault="009D64FD">
            <w:r>
              <w:tab/>
            </w:r>
            <w:r>
              <w:tab/>
              <w:t xml:space="preserve">Length </w:t>
            </w:r>
          </w:p>
        </w:tc>
      </w:tr>
      <w:tr w:rsidR="00000000" w14:paraId="0645A42E" w14:textId="77777777">
        <w:tc>
          <w:tcPr>
            <w:tcW w:w="0" w:type="auto"/>
            <w:tcBorders>
              <w:top w:val="single" w:sz="4" w:space="0" w:color="auto"/>
              <w:left w:val="single" w:sz="4" w:space="0" w:color="auto"/>
              <w:bottom w:val="single" w:sz="4" w:space="0" w:color="auto"/>
              <w:right w:val="single" w:sz="4" w:space="0" w:color="auto"/>
            </w:tcBorders>
            <w:hideMark/>
          </w:tcPr>
          <w:p w14:paraId="12875AB6" w14:textId="77777777" w:rsidR="00000000" w:rsidRDefault="009D64FD">
            <w:pPr>
              <w:rPr>
                <w:rFonts w:cs="Arial"/>
                <w:bCs/>
              </w:rPr>
            </w:pPr>
            <w:r>
              <w:rPr>
                <w:rFonts w:cs="Arial"/>
                <w:bCs/>
              </w:rPr>
              <w:t>String</w:t>
            </w:r>
          </w:p>
        </w:tc>
        <w:tc>
          <w:tcPr>
            <w:tcW w:w="0" w:type="auto"/>
            <w:gridSpan w:val="2"/>
            <w:tcBorders>
              <w:top w:val="single" w:sz="4" w:space="0" w:color="auto"/>
              <w:left w:val="single" w:sz="4" w:space="0" w:color="auto"/>
              <w:bottom w:val="single" w:sz="4" w:space="0" w:color="auto"/>
              <w:right w:val="single" w:sz="4" w:space="0" w:color="auto"/>
            </w:tcBorders>
            <w:hideMark/>
          </w:tcPr>
          <w:p w14:paraId="6DAFA479" w14:textId="77777777" w:rsidR="00000000" w:rsidRDefault="009D64FD">
            <w:pPr>
              <w:rPr>
                <w:rFonts w:cs="Arial"/>
              </w:rPr>
            </w:pPr>
            <w:r>
              <w:rPr>
                <w:rFonts w:cs="Arial"/>
              </w:rPr>
              <w:t>Not applicable</w:t>
            </w:r>
          </w:p>
        </w:tc>
      </w:tr>
      <w:tr w:rsidR="00000000" w14:paraId="52600BA0" w14:textId="77777777">
        <w:tc>
          <w:tcPr>
            <w:tcW w:w="0" w:type="auto"/>
            <w:tcBorders>
              <w:top w:val="single" w:sz="4" w:space="0" w:color="auto"/>
              <w:left w:val="single" w:sz="4" w:space="0" w:color="auto"/>
              <w:bottom w:val="single" w:sz="4" w:space="0" w:color="auto"/>
              <w:right w:val="single" w:sz="4" w:space="0" w:color="auto"/>
            </w:tcBorders>
            <w:hideMark/>
          </w:tcPr>
          <w:p w14:paraId="38B833AE" w14:textId="77777777" w:rsidR="00000000" w:rsidRDefault="009D64FD">
            <w:pPr>
              <w:rPr>
                <w:rFonts w:cs="Arial"/>
                <w:bCs/>
              </w:rPr>
            </w:pPr>
            <w:r>
              <w:rPr>
                <w:rFonts w:cs="Arial"/>
                <w:bCs/>
              </w:rPr>
              <w:t>Float</w:t>
            </w:r>
          </w:p>
        </w:tc>
        <w:tc>
          <w:tcPr>
            <w:tcW w:w="0" w:type="auto"/>
            <w:gridSpan w:val="2"/>
            <w:tcBorders>
              <w:top w:val="single" w:sz="4" w:space="0" w:color="auto"/>
              <w:left w:val="single" w:sz="4" w:space="0" w:color="auto"/>
              <w:bottom w:val="single" w:sz="4" w:space="0" w:color="auto"/>
              <w:right w:val="single" w:sz="4" w:space="0" w:color="auto"/>
            </w:tcBorders>
            <w:hideMark/>
          </w:tcPr>
          <w:p w14:paraId="0DA3722E" w14:textId="77777777" w:rsidR="00000000" w:rsidRDefault="009D64FD">
            <w:pPr>
              <w:rPr>
                <w:rFonts w:cs="Arial"/>
              </w:rPr>
            </w:pPr>
            <w:r>
              <w:rPr>
                <w:rFonts w:cs="Arial"/>
              </w:rPr>
              <w:t>32</w:t>
            </w:r>
          </w:p>
        </w:tc>
      </w:tr>
      <w:tr w:rsidR="00000000" w14:paraId="20E24017" w14:textId="77777777">
        <w:tc>
          <w:tcPr>
            <w:tcW w:w="0" w:type="auto"/>
            <w:tcBorders>
              <w:top w:val="single" w:sz="4" w:space="0" w:color="auto"/>
              <w:left w:val="single" w:sz="4" w:space="0" w:color="auto"/>
              <w:bottom w:val="single" w:sz="4" w:space="0" w:color="auto"/>
              <w:right w:val="single" w:sz="4" w:space="0" w:color="auto"/>
            </w:tcBorders>
            <w:hideMark/>
          </w:tcPr>
          <w:p w14:paraId="49AAECD0" w14:textId="77777777" w:rsidR="00000000" w:rsidRDefault="009D64FD">
            <w:pPr>
              <w:rPr>
                <w:rFonts w:cs="Arial"/>
                <w:bCs/>
              </w:rPr>
            </w:pPr>
            <w:r>
              <w:rPr>
                <w:rFonts w:cs="Arial"/>
                <w:bCs/>
              </w:rPr>
              <w:t>Double</w:t>
            </w:r>
          </w:p>
        </w:tc>
        <w:tc>
          <w:tcPr>
            <w:tcW w:w="0" w:type="auto"/>
            <w:gridSpan w:val="2"/>
            <w:tcBorders>
              <w:top w:val="single" w:sz="4" w:space="0" w:color="auto"/>
              <w:left w:val="single" w:sz="4" w:space="0" w:color="auto"/>
              <w:bottom w:val="single" w:sz="4" w:space="0" w:color="auto"/>
              <w:right w:val="single" w:sz="4" w:space="0" w:color="auto"/>
            </w:tcBorders>
            <w:hideMark/>
          </w:tcPr>
          <w:p w14:paraId="3D4BD2C9" w14:textId="77777777" w:rsidR="00000000" w:rsidRDefault="009D64FD">
            <w:pPr>
              <w:rPr>
                <w:rFonts w:cs="Arial"/>
              </w:rPr>
            </w:pPr>
            <w:r>
              <w:rPr>
                <w:rFonts w:cs="Arial"/>
              </w:rPr>
              <w:t>64</w:t>
            </w:r>
          </w:p>
        </w:tc>
      </w:tr>
      <w:tr w:rsidR="00000000" w14:paraId="3020D265" w14:textId="77777777">
        <w:tc>
          <w:tcPr>
            <w:tcW w:w="0" w:type="auto"/>
            <w:tcBorders>
              <w:top w:val="single" w:sz="4" w:space="0" w:color="auto"/>
              <w:left w:val="single" w:sz="4" w:space="0" w:color="auto"/>
              <w:bottom w:val="single" w:sz="4" w:space="0" w:color="auto"/>
              <w:right w:val="single" w:sz="4" w:space="0" w:color="auto"/>
            </w:tcBorders>
            <w:hideMark/>
          </w:tcPr>
          <w:p w14:paraId="22C16862" w14:textId="77777777" w:rsidR="00000000" w:rsidRDefault="009D64FD">
            <w:pPr>
              <w:rPr>
                <w:rFonts w:cs="Arial"/>
                <w:bCs/>
              </w:rPr>
            </w:pPr>
            <w:r>
              <w:rPr>
                <w:rFonts w:cs="Arial"/>
                <w:bCs/>
              </w:rPr>
              <w:t>Decimal, Integer, N</w:t>
            </w:r>
            <w:r>
              <w:rPr>
                <w:rFonts w:cs="Arial"/>
              </w:rPr>
              <w:t>onNegativeInteger</w:t>
            </w:r>
          </w:p>
        </w:tc>
        <w:tc>
          <w:tcPr>
            <w:tcW w:w="0" w:type="auto"/>
            <w:gridSpan w:val="2"/>
            <w:tcBorders>
              <w:top w:val="single" w:sz="4" w:space="0" w:color="auto"/>
              <w:left w:val="single" w:sz="4" w:space="0" w:color="auto"/>
              <w:bottom w:val="single" w:sz="4" w:space="0" w:color="auto"/>
              <w:right w:val="single" w:sz="4" w:space="0" w:color="auto"/>
            </w:tcBorders>
            <w:hideMark/>
          </w:tcPr>
          <w:p w14:paraId="70CE29A7" w14:textId="77777777" w:rsidR="00000000" w:rsidRDefault="009D64FD">
            <w:pPr>
              <w:rPr>
                <w:rFonts w:cs="Arial"/>
              </w:rPr>
            </w:pPr>
            <w:r>
              <w:rPr>
                <w:rFonts w:cs="Arial"/>
              </w:rPr>
              <w:t xml:space="preserve">Compute the minimum number of bytes to </w:t>
            </w:r>
            <w:r>
              <w:rPr>
                <w:rFonts w:cs="Arial"/>
              </w:rPr>
              <w:t>represent the value (per dfdl:binaryNumberRep) and sign (if applicable). Multiply by 8 for number of bits.</w:t>
            </w:r>
          </w:p>
        </w:tc>
      </w:tr>
      <w:tr w:rsidR="00000000" w14:paraId="7DC825D9" w14:textId="77777777">
        <w:tc>
          <w:tcPr>
            <w:tcW w:w="0" w:type="auto"/>
            <w:tcBorders>
              <w:top w:val="single" w:sz="4" w:space="0" w:color="auto"/>
              <w:left w:val="single" w:sz="4" w:space="0" w:color="auto"/>
              <w:bottom w:val="single" w:sz="4" w:space="0" w:color="auto"/>
              <w:right w:val="single" w:sz="4" w:space="0" w:color="auto"/>
            </w:tcBorders>
            <w:hideMark/>
          </w:tcPr>
          <w:p w14:paraId="763447BA" w14:textId="77777777" w:rsidR="00000000" w:rsidRDefault="009D64FD">
            <w:pPr>
              <w:rPr>
                <w:rFonts w:cs="Arial"/>
                <w:bCs/>
              </w:rPr>
            </w:pPr>
            <w:r>
              <w:rPr>
                <w:rFonts w:cs="Arial"/>
                <w:bCs/>
              </w:rPr>
              <w:t>Long, UnsignedLong</w:t>
            </w:r>
          </w:p>
        </w:tc>
        <w:tc>
          <w:tcPr>
            <w:tcW w:w="0" w:type="auto"/>
            <w:vMerge w:val="restart"/>
            <w:tcBorders>
              <w:top w:val="single" w:sz="4" w:space="0" w:color="auto"/>
              <w:left w:val="single" w:sz="4" w:space="0" w:color="auto"/>
              <w:bottom w:val="single" w:sz="4" w:space="0" w:color="auto"/>
              <w:right w:val="single" w:sz="4" w:space="0" w:color="auto"/>
            </w:tcBorders>
          </w:tcPr>
          <w:p w14:paraId="4EB09F02" w14:textId="77777777" w:rsidR="00000000" w:rsidRDefault="009D64FD">
            <w:pPr>
              <w:rPr>
                <w:rFonts w:cs="Arial"/>
              </w:rPr>
            </w:pPr>
          </w:p>
          <w:p w14:paraId="68D0F40E" w14:textId="77777777" w:rsidR="00000000" w:rsidRDefault="009D64FD">
            <w:pPr>
              <w:rPr>
                <w:rFonts w:cs="Arial"/>
              </w:rPr>
            </w:pPr>
          </w:p>
          <w:p w14:paraId="332F9F3E" w14:textId="77777777" w:rsidR="00000000" w:rsidRDefault="009D64FD">
            <w:pPr>
              <w:rPr>
                <w:rFonts w:cs="Arial"/>
              </w:rPr>
            </w:pPr>
          </w:p>
          <w:p w14:paraId="44FCE56A" w14:textId="77777777" w:rsidR="00000000" w:rsidRDefault="009D64FD">
            <w:pPr>
              <w:rPr>
                <w:rFonts w:cs="Arial"/>
              </w:rPr>
            </w:pPr>
          </w:p>
          <w:p w14:paraId="34F9EFD2" w14:textId="77777777" w:rsidR="00000000" w:rsidRDefault="009D64FD">
            <w:pPr>
              <w:rPr>
                <w:rFonts w:cs="Arial"/>
              </w:rPr>
            </w:pPr>
            <w:r>
              <w:rPr>
                <w:rFonts w:cs="Arial"/>
              </w:rPr>
              <w:t>packed decimal: as Decimal</w:t>
            </w:r>
          </w:p>
          <w:p w14:paraId="73721CBC" w14:textId="77777777" w:rsidR="00000000" w:rsidRDefault="009D64FD">
            <w:pPr>
              <w:rPr>
                <w:rFonts w:cs="Arial"/>
              </w:rPr>
            </w:pPr>
          </w:p>
          <w:p w14:paraId="7BC54324" w14:textId="77777777" w:rsidR="00000000" w:rsidRDefault="009D64FD">
            <w:pPr>
              <w:rPr>
                <w:rFonts w:cs="Arial"/>
              </w:rPr>
            </w:pPr>
          </w:p>
          <w:p w14:paraId="59ADBD2E" w14:textId="77777777" w:rsidR="00000000" w:rsidRDefault="009D64FD">
            <w:pPr>
              <w:rPr>
                <w:rFonts w:cs="Arial"/>
              </w:rPr>
            </w:pPr>
          </w:p>
          <w:p w14:paraId="793F6659" w14:textId="77777777" w:rsidR="00000000" w:rsidRDefault="009D64FD">
            <w:pPr>
              <w:rPr>
                <w:rFonts w:cs="Arial"/>
              </w:rPr>
            </w:pPr>
          </w:p>
          <w:p w14:paraId="10465FF8" w14:textId="77777777" w:rsidR="00000000" w:rsidRDefault="009D64FD">
            <w:pPr>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76DC557A" w14:textId="77777777" w:rsidR="00000000" w:rsidRDefault="009D64FD">
            <w:pPr>
              <w:rPr>
                <w:rFonts w:cs="Arial"/>
              </w:rPr>
            </w:pPr>
            <w:r>
              <w:rPr>
                <w:rFonts w:cs="Arial"/>
              </w:rPr>
              <w:t xml:space="preserve">binary: 64 </w:t>
            </w:r>
          </w:p>
        </w:tc>
      </w:tr>
      <w:tr w:rsidR="00000000" w14:paraId="0D490751" w14:textId="77777777">
        <w:tc>
          <w:tcPr>
            <w:tcW w:w="0" w:type="auto"/>
            <w:tcBorders>
              <w:top w:val="single" w:sz="4" w:space="0" w:color="auto"/>
              <w:left w:val="single" w:sz="4" w:space="0" w:color="auto"/>
              <w:bottom w:val="single" w:sz="4" w:space="0" w:color="auto"/>
              <w:right w:val="single" w:sz="4" w:space="0" w:color="auto"/>
            </w:tcBorders>
            <w:hideMark/>
          </w:tcPr>
          <w:p w14:paraId="0260F1D8" w14:textId="77777777" w:rsidR="00000000" w:rsidRDefault="009D64FD">
            <w:pPr>
              <w:rPr>
                <w:rFonts w:cs="Arial"/>
                <w:bCs/>
              </w:rPr>
            </w:pPr>
            <w:r>
              <w:rPr>
                <w:rFonts w:cs="Arial"/>
                <w:bCs/>
              </w:rPr>
              <w:t>Int, UnsignedInt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2A9042" w14:textId="77777777" w:rsidR="00000000" w:rsidRDefault="009D64FD">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67ED14EF" w14:textId="77777777" w:rsidR="00000000" w:rsidRDefault="009D64FD">
            <w:pPr>
              <w:rPr>
                <w:rFonts w:cs="Arial"/>
              </w:rPr>
            </w:pPr>
            <w:r>
              <w:rPr>
                <w:rFonts w:cs="Arial"/>
              </w:rPr>
              <w:t>binary: 32</w:t>
            </w:r>
          </w:p>
        </w:tc>
      </w:tr>
      <w:tr w:rsidR="00000000" w14:paraId="6FDA55E2" w14:textId="77777777">
        <w:tc>
          <w:tcPr>
            <w:tcW w:w="0" w:type="auto"/>
            <w:tcBorders>
              <w:top w:val="single" w:sz="4" w:space="0" w:color="auto"/>
              <w:left w:val="single" w:sz="4" w:space="0" w:color="auto"/>
              <w:bottom w:val="single" w:sz="4" w:space="0" w:color="auto"/>
              <w:right w:val="single" w:sz="4" w:space="0" w:color="auto"/>
            </w:tcBorders>
            <w:hideMark/>
          </w:tcPr>
          <w:p w14:paraId="45AA76E2" w14:textId="77777777" w:rsidR="00000000" w:rsidRDefault="009D64FD">
            <w:pPr>
              <w:rPr>
                <w:rFonts w:cs="Arial"/>
                <w:bCs/>
              </w:rPr>
            </w:pPr>
            <w:r>
              <w:rPr>
                <w:rFonts w:cs="Arial"/>
                <w:bCs/>
              </w:rPr>
              <w:t>Short, UnsignedShort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9F8861" w14:textId="77777777" w:rsidR="00000000" w:rsidRDefault="009D64FD">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7E3FC7A1" w14:textId="77777777" w:rsidR="00000000" w:rsidRDefault="009D64FD">
            <w:pPr>
              <w:rPr>
                <w:rFonts w:cs="Arial"/>
              </w:rPr>
            </w:pPr>
            <w:r>
              <w:rPr>
                <w:rFonts w:cs="Arial"/>
              </w:rPr>
              <w:t>binary: 16</w:t>
            </w:r>
          </w:p>
        </w:tc>
      </w:tr>
      <w:tr w:rsidR="00000000" w14:paraId="1F0C0AB8" w14:textId="77777777">
        <w:tc>
          <w:tcPr>
            <w:tcW w:w="0" w:type="auto"/>
            <w:tcBorders>
              <w:top w:val="single" w:sz="4" w:space="0" w:color="auto"/>
              <w:left w:val="single" w:sz="4" w:space="0" w:color="auto"/>
              <w:bottom w:val="single" w:sz="4" w:space="0" w:color="auto"/>
              <w:right w:val="single" w:sz="4" w:space="0" w:color="auto"/>
            </w:tcBorders>
            <w:hideMark/>
          </w:tcPr>
          <w:p w14:paraId="261DBC9C" w14:textId="77777777" w:rsidR="00000000" w:rsidRDefault="009D64FD">
            <w:pPr>
              <w:rPr>
                <w:rFonts w:cs="Arial"/>
                <w:bCs/>
              </w:rPr>
            </w:pPr>
            <w:r>
              <w:rPr>
                <w:rFonts w:cs="Arial"/>
                <w:bCs/>
              </w:rPr>
              <w:t xml:space="preserve">Byte, </w:t>
            </w:r>
            <w:r>
              <w:rPr>
                <w:rFonts w:cs="Arial"/>
                <w:bCs/>
              </w:rPr>
              <w:t>UnsignedByte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D969BD" w14:textId="77777777" w:rsidR="00000000" w:rsidRDefault="009D64FD">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78BA52EB" w14:textId="77777777" w:rsidR="00000000" w:rsidRDefault="009D64FD">
            <w:pPr>
              <w:rPr>
                <w:rFonts w:cs="Arial"/>
              </w:rPr>
            </w:pPr>
            <w:r>
              <w:rPr>
                <w:rFonts w:cs="Arial"/>
              </w:rPr>
              <w:t>binary: 8</w:t>
            </w:r>
          </w:p>
        </w:tc>
      </w:tr>
      <w:tr w:rsidR="00000000" w14:paraId="3D96AFEE" w14:textId="77777777">
        <w:tc>
          <w:tcPr>
            <w:tcW w:w="0" w:type="auto"/>
            <w:tcBorders>
              <w:top w:val="single" w:sz="4" w:space="0" w:color="auto"/>
              <w:left w:val="single" w:sz="4" w:space="0" w:color="auto"/>
              <w:bottom w:val="single" w:sz="4" w:space="0" w:color="auto"/>
              <w:right w:val="single" w:sz="4" w:space="0" w:color="auto"/>
            </w:tcBorders>
            <w:hideMark/>
          </w:tcPr>
          <w:p w14:paraId="2C03E65F" w14:textId="77777777" w:rsidR="00000000" w:rsidRDefault="009D64FD">
            <w:pPr>
              <w:rPr>
                <w:rFonts w:cs="Arial"/>
                <w:bCs/>
              </w:rPr>
            </w:pPr>
            <w:r>
              <w:rPr>
                <w:rFonts w:cs="Arial"/>
                <w:bCs/>
              </w:rPr>
              <w:t>DateTime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A9A6D3" w14:textId="77777777" w:rsidR="00000000" w:rsidRDefault="009D64FD">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0371BE1A" w14:textId="77777777" w:rsidR="00000000" w:rsidRDefault="009D64FD">
            <w:pPr>
              <w:rPr>
                <w:rFonts w:cs="Arial"/>
              </w:rPr>
            </w:pPr>
            <w:r>
              <w:rPr>
                <w:rFonts w:cs="Arial"/>
              </w:rPr>
              <w:t>binarySeconds: 32, binaryMilliseconds:64</w:t>
            </w:r>
          </w:p>
        </w:tc>
      </w:tr>
      <w:tr w:rsidR="00000000" w14:paraId="565BFA21" w14:textId="77777777">
        <w:tc>
          <w:tcPr>
            <w:tcW w:w="0" w:type="auto"/>
            <w:tcBorders>
              <w:top w:val="single" w:sz="4" w:space="0" w:color="auto"/>
              <w:left w:val="single" w:sz="4" w:space="0" w:color="auto"/>
              <w:bottom w:val="single" w:sz="4" w:space="0" w:color="auto"/>
              <w:right w:val="single" w:sz="4" w:space="0" w:color="auto"/>
            </w:tcBorders>
            <w:hideMark/>
          </w:tcPr>
          <w:p w14:paraId="58E8180C" w14:textId="77777777" w:rsidR="00000000" w:rsidRDefault="009D64FD">
            <w:pPr>
              <w:rPr>
                <w:rFonts w:cs="Arial"/>
                <w:bCs/>
              </w:rPr>
            </w:pPr>
            <w:r>
              <w:rPr>
                <w:rFonts w:cs="Arial"/>
                <w:bCs/>
              </w:rPr>
              <w:t>Date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EF755A" w14:textId="77777777" w:rsidR="00000000" w:rsidRDefault="009D64FD">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2F75D43D" w14:textId="77777777" w:rsidR="00000000" w:rsidRDefault="009D64FD">
            <w:pPr>
              <w:rPr>
                <w:rFonts w:cs="Arial"/>
              </w:rPr>
            </w:pPr>
            <w:r>
              <w:rPr>
                <w:rFonts w:cs="Arial"/>
              </w:rPr>
              <w:t xml:space="preserve">binarySeconds: </w:t>
            </w:r>
            <w:ins w:id="3913" w:author="Mike Beckerle" w:date="2019-09-17T18:58:00Z">
              <w:r>
                <w:rPr>
                  <w:rFonts w:cs="Arial"/>
                </w:rPr>
                <w:t>Not allowed</w:t>
              </w:r>
            </w:ins>
            <w:del w:id="3914" w:author="Mike Beckerle" w:date="2019-09-17T18:58:00Z">
              <w:r>
                <w:rPr>
                  <w:rFonts w:cs="Arial"/>
                </w:rPr>
                <w:delText>32</w:delText>
              </w:r>
            </w:del>
            <w:r>
              <w:rPr>
                <w:rFonts w:cs="Arial"/>
              </w:rPr>
              <w:t>, binaryMilliseconds:</w:t>
            </w:r>
            <w:ins w:id="3915" w:author="Mike Beckerle" w:date="2019-09-17T18:58:00Z">
              <w:r>
                <w:rPr>
                  <w:rFonts w:cs="Arial"/>
                </w:rPr>
                <w:t xml:space="preserve"> Not allowed</w:t>
              </w:r>
            </w:ins>
            <w:del w:id="3916" w:author="Mike Beckerle" w:date="2019-09-17T18:58:00Z">
              <w:r>
                <w:rPr>
                  <w:rFonts w:cs="Arial"/>
                </w:rPr>
                <w:delText>64</w:delText>
              </w:r>
            </w:del>
          </w:p>
        </w:tc>
      </w:tr>
      <w:tr w:rsidR="00000000" w14:paraId="2E479AF4" w14:textId="77777777">
        <w:tc>
          <w:tcPr>
            <w:tcW w:w="0" w:type="auto"/>
            <w:tcBorders>
              <w:top w:val="single" w:sz="4" w:space="0" w:color="auto"/>
              <w:left w:val="single" w:sz="4" w:space="0" w:color="auto"/>
              <w:bottom w:val="single" w:sz="4" w:space="0" w:color="auto"/>
              <w:right w:val="single" w:sz="4" w:space="0" w:color="auto"/>
            </w:tcBorders>
            <w:hideMark/>
          </w:tcPr>
          <w:p w14:paraId="2197B941" w14:textId="77777777" w:rsidR="00000000" w:rsidRDefault="009D64FD">
            <w:pPr>
              <w:rPr>
                <w:rFonts w:cs="Arial"/>
                <w:bCs/>
              </w:rPr>
            </w:pPr>
            <w:r>
              <w:rPr>
                <w:rFonts w:cs="Arial"/>
                <w:bCs/>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AAB05A" w14:textId="77777777" w:rsidR="00000000" w:rsidRDefault="009D64FD">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333C6050" w14:textId="77777777" w:rsidR="00000000" w:rsidRDefault="009D64FD">
            <w:pPr>
              <w:rPr>
                <w:rFonts w:cs="Arial"/>
              </w:rPr>
            </w:pPr>
            <w:r>
              <w:rPr>
                <w:rFonts w:cs="Arial"/>
              </w:rPr>
              <w:t xml:space="preserve">binarySeconds: </w:t>
            </w:r>
            <w:ins w:id="3917" w:author="Mike Beckerle" w:date="2019-09-17T18:58:00Z">
              <w:r>
                <w:rPr>
                  <w:rFonts w:cs="Arial"/>
                </w:rPr>
                <w:t>Not allowed</w:t>
              </w:r>
            </w:ins>
            <w:del w:id="3918" w:author="Mike Beckerle" w:date="2019-09-17T18:58:00Z">
              <w:r>
                <w:rPr>
                  <w:rFonts w:cs="Arial"/>
                </w:rPr>
                <w:delText>32</w:delText>
              </w:r>
            </w:del>
            <w:r>
              <w:rPr>
                <w:rFonts w:cs="Arial"/>
              </w:rPr>
              <w:t>, binaryMilliseconds:</w:t>
            </w:r>
            <w:ins w:id="3919" w:author="Mike Beckerle" w:date="2019-09-17T18:58:00Z">
              <w:r>
                <w:rPr>
                  <w:rFonts w:cs="Arial"/>
                </w:rPr>
                <w:t xml:space="preserve"> Not allowed</w:t>
              </w:r>
            </w:ins>
            <w:del w:id="3920" w:author="Mike Beckerle" w:date="2019-09-17T18:58:00Z">
              <w:r>
                <w:rPr>
                  <w:rFonts w:cs="Arial"/>
                </w:rPr>
                <w:delText>64</w:delText>
              </w:r>
            </w:del>
          </w:p>
        </w:tc>
      </w:tr>
      <w:tr w:rsidR="00000000" w14:paraId="0AAC6A7C" w14:textId="77777777">
        <w:tc>
          <w:tcPr>
            <w:tcW w:w="0" w:type="auto"/>
            <w:tcBorders>
              <w:top w:val="single" w:sz="4" w:space="0" w:color="auto"/>
              <w:left w:val="single" w:sz="4" w:space="0" w:color="auto"/>
              <w:bottom w:val="single" w:sz="4" w:space="0" w:color="auto"/>
              <w:right w:val="single" w:sz="4" w:space="0" w:color="auto"/>
            </w:tcBorders>
            <w:hideMark/>
          </w:tcPr>
          <w:p w14:paraId="0C105DD5" w14:textId="77777777" w:rsidR="00000000" w:rsidRDefault="009D64FD">
            <w:pPr>
              <w:rPr>
                <w:rFonts w:cs="Arial"/>
                <w:bCs/>
              </w:rPr>
            </w:pPr>
            <w:r>
              <w:rPr>
                <w:rFonts w:cs="Arial"/>
                <w:bCs/>
              </w:rPr>
              <w:t>Boolean</w:t>
            </w:r>
          </w:p>
        </w:tc>
        <w:tc>
          <w:tcPr>
            <w:tcW w:w="0" w:type="auto"/>
            <w:gridSpan w:val="2"/>
            <w:tcBorders>
              <w:top w:val="single" w:sz="4" w:space="0" w:color="auto"/>
              <w:left w:val="single" w:sz="4" w:space="0" w:color="auto"/>
              <w:bottom w:val="single" w:sz="4" w:space="0" w:color="auto"/>
              <w:right w:val="single" w:sz="4" w:space="0" w:color="auto"/>
            </w:tcBorders>
            <w:hideMark/>
          </w:tcPr>
          <w:p w14:paraId="6AEC6A06" w14:textId="77777777" w:rsidR="00000000" w:rsidRDefault="009D64FD">
            <w:pPr>
              <w:rPr>
                <w:rFonts w:cs="Arial"/>
              </w:rPr>
            </w:pPr>
            <w:r>
              <w:rPr>
                <w:rFonts w:cs="Arial"/>
              </w:rPr>
              <w:t>32</w:t>
            </w:r>
          </w:p>
        </w:tc>
      </w:tr>
      <w:tr w:rsidR="00000000" w14:paraId="220CB87C" w14:textId="77777777">
        <w:tc>
          <w:tcPr>
            <w:tcW w:w="0" w:type="auto"/>
            <w:tcBorders>
              <w:top w:val="single" w:sz="4" w:space="0" w:color="auto"/>
              <w:left w:val="single" w:sz="4" w:space="0" w:color="auto"/>
              <w:bottom w:val="single" w:sz="4" w:space="0" w:color="auto"/>
              <w:right w:val="single" w:sz="4" w:space="0" w:color="auto"/>
            </w:tcBorders>
          </w:tcPr>
          <w:p w14:paraId="137DC5BB" w14:textId="77777777" w:rsidR="00000000" w:rsidRDefault="009D64FD">
            <w:pPr>
              <w:rPr>
                <w:rFonts w:cs="Arial"/>
                <w:bCs/>
              </w:rPr>
            </w:pPr>
            <w:r>
              <w:rPr>
                <w:rFonts w:cs="Arial"/>
                <w:bCs/>
              </w:rPr>
              <w:t>HexBinary</w:t>
            </w:r>
          </w:p>
          <w:p w14:paraId="5B1750A1" w14:textId="77777777" w:rsidR="00000000" w:rsidRDefault="009D64FD">
            <w:pPr>
              <w:rPr>
                <w:rFonts w:cs="Arial"/>
              </w:rPr>
            </w:pPr>
          </w:p>
          <w:p w14:paraId="287D0516" w14:textId="77777777" w:rsidR="00000000" w:rsidRDefault="009D64FD">
            <w:pPr>
              <w:jc w:val="right"/>
              <w:rPr>
                <w:rFonts w:cs="Arial"/>
              </w:rPr>
            </w:pPr>
          </w:p>
        </w:tc>
        <w:tc>
          <w:tcPr>
            <w:tcW w:w="0" w:type="auto"/>
            <w:gridSpan w:val="2"/>
            <w:tcBorders>
              <w:top w:val="single" w:sz="4" w:space="0" w:color="auto"/>
              <w:left w:val="single" w:sz="4" w:space="0" w:color="auto"/>
              <w:bottom w:val="single" w:sz="4" w:space="0" w:color="auto"/>
              <w:right w:val="single" w:sz="4" w:space="0" w:color="auto"/>
            </w:tcBorders>
            <w:hideMark/>
          </w:tcPr>
          <w:p w14:paraId="5F38D33D" w14:textId="77777777" w:rsidR="00000000" w:rsidRDefault="009D64FD">
            <w:pPr>
              <w:keepNext/>
              <w:rPr>
                <w:rFonts w:cs="Arial"/>
              </w:rPr>
            </w:pPr>
            <w:r>
              <w:rPr>
                <w:rFonts w:cs="Arial"/>
              </w:rPr>
              <w:t>Compute the number of bytes in the infoset value padded to the value of the XSD minLength facet (which gives minimum length in bytes) using dfdl:fillByte if necessary. This gives the unparse length in bytes. Multiply by 8 for the number of bits.</w:t>
            </w:r>
          </w:p>
        </w:tc>
      </w:tr>
    </w:tbl>
    <w:p w14:paraId="5D0E210C" w14:textId="77777777" w:rsidR="00000000" w:rsidRDefault="009D64FD">
      <w:pPr>
        <w:pStyle w:val="Caption"/>
      </w:pPr>
      <w:r>
        <w:t xml:space="preserve">Table </w:t>
      </w:r>
      <w:r>
        <w:fldChar w:fldCharType="begin"/>
      </w:r>
      <w:r>
        <w:instrText xml:space="preserve"> SEQ Table \* ARABIC </w:instrText>
      </w:r>
      <w:r>
        <w:fldChar w:fldCharType="separate"/>
      </w:r>
      <w:r>
        <w:rPr>
          <w:noProof/>
        </w:rPr>
        <w:t>20</w:t>
      </w:r>
      <w:r>
        <w:fldChar w:fldCharType="end"/>
      </w:r>
      <w:r>
        <w:t xml:space="preserve"> Unparse Lengths (in Bits) for Binary Data with dfdl:lengthKind 'prefixed'</w:t>
      </w:r>
    </w:p>
    <w:p w14:paraId="0216A573" w14:textId="77777777" w:rsidR="00000000" w:rsidRDefault="009D64FD">
      <w:pPr>
        <w:pStyle w:val="Heading4"/>
        <w:rPr>
          <w:rFonts w:eastAsia="Arial" w:cs="Arial"/>
        </w:rPr>
      </w:pPr>
      <w:r>
        <w:rPr>
          <w:rFonts w:eastAsia="Arial" w:cs="Arial"/>
        </w:rPr>
        <w:t>Nested Prefix Lengths</w:t>
      </w:r>
      <w:r>
        <w:rPr>
          <w:rStyle w:val="FootnoteReference"/>
          <w:rFonts w:eastAsia="Arial" w:cs="Arial"/>
        </w:rPr>
        <w:footnoteReference w:id="21"/>
      </w:r>
    </w:p>
    <w:p w14:paraId="39D5E952" w14:textId="77777777" w:rsidR="00000000" w:rsidRDefault="009D64FD">
      <w:pPr>
        <w:rPr>
          <w:rFonts w:eastAsia="Arial" w:cs="Arial"/>
        </w:rPr>
      </w:pPr>
      <w:r>
        <w:rPr>
          <w:rFonts w:eastAsia="Arial" w:cs="Arial"/>
        </w:rPr>
        <w:t>It is possible for a prefix length, as specified by dfdl:prefixLengthType, to itself have a prefix length</w:t>
      </w:r>
      <w:r>
        <w:rPr>
          <w:rStyle w:val="CommentReference"/>
          <w:rFonts w:cs="Arial"/>
        </w:rPr>
        <w:t xml:space="preserve"> </w:t>
      </w:r>
      <w:r>
        <w:rPr>
          <w:rFonts w:eastAsia="Arial" w:cs="Arial"/>
        </w:rPr>
        <w:t xml:space="preserve"> </w:t>
      </w:r>
    </w:p>
    <w:p w14:paraId="5E64BFA3" w14:textId="77777777" w:rsidR="00000000" w:rsidRDefault="009D64FD">
      <w:pPr>
        <w:rPr>
          <w:rFonts w:cs="Arial"/>
        </w:rPr>
      </w:pPr>
      <w:r>
        <w:rPr>
          <w:rFonts w:eastAsia="Arial" w:cs="Arial"/>
        </w:rPr>
        <w:t>It is a Schema Def</w:t>
      </w:r>
      <w:r>
        <w:rPr>
          <w:rFonts w:eastAsia="Arial" w:cs="Arial"/>
        </w:rPr>
        <w:t xml:space="preserve">inition Error if this nesting exceeds 1 deep. That is, an element can have a prefix length, which defines a PrefixLength region (see Section </w:t>
      </w:r>
      <w:r>
        <w:fldChar w:fldCharType="begin"/>
      </w:r>
      <w:r>
        <w:rPr>
          <w:rFonts w:eastAsia="Arial" w:cs="Arial"/>
        </w:rPr>
        <w:instrText xml:space="preserve"> REF _Ref348976487 \r \h  \* MERGEFORMAT </w:instrText>
      </w:r>
      <w:r>
        <w:fldChar w:fldCharType="separate"/>
      </w:r>
      <w:r>
        <w:rPr>
          <w:rFonts w:eastAsia="Arial" w:cs="Arial"/>
        </w:rPr>
        <w:t>9.2</w:t>
      </w:r>
      <w:r>
        <w:fldChar w:fldCharType="end"/>
      </w:r>
      <w:r>
        <w:rPr>
          <w:rFonts w:eastAsia="Arial" w:cs="Arial"/>
        </w:rPr>
        <w:t xml:space="preserve"> </w:t>
      </w:r>
      <w:r>
        <w:fldChar w:fldCharType="begin"/>
      </w:r>
      <w:r>
        <w:rPr>
          <w:rFonts w:eastAsia="Arial" w:cs="Arial"/>
        </w:rPr>
        <w:instrText xml:space="preserve"> </w:instrText>
      </w:r>
      <w:r>
        <w:rPr>
          <w:rFonts w:eastAsia="Arial" w:cs="Arial"/>
        </w:rPr>
        <w:instrText xml:space="preserve">REF _Ref348976487 \h  \* MERGEFORMAT </w:instrText>
      </w:r>
      <w:r>
        <w:fldChar w:fldCharType="separate"/>
      </w:r>
      <w:r>
        <w:rPr>
          <w:rFonts w:cs="Arial"/>
        </w:rPr>
        <w:t>DFDL Data Syntax Grammar</w:t>
      </w:r>
      <w:r>
        <w:fldChar w:fldCharType="end"/>
      </w:r>
      <w:r>
        <w:rPr>
          <w:rFonts w:eastAsia="Arial" w:cs="Arial"/>
        </w:rPr>
        <w:t>). The PrefixLength region can itself have a type which also specifies a prefix length, thereby defining a PrefixPrefixLength regi</w:t>
      </w:r>
      <w:r>
        <w:rPr>
          <w:rFonts w:eastAsia="Arial" w:cs="Arial"/>
        </w:rPr>
        <w:t>on. It is a Schema Definition Error unless the type associated with the PrefixPrefixLength is different from the type associated with the PrefixLength.</w:t>
      </w:r>
    </w:p>
    <w:p w14:paraId="5A18C0AE" w14:textId="77777777" w:rsidR="00000000" w:rsidRDefault="009D64FD">
      <w:pPr>
        <w:pStyle w:val="Heading3"/>
        <w:rPr>
          <w:rFonts w:eastAsia="Times New Roman"/>
        </w:rPr>
      </w:pPr>
      <w:bookmarkStart w:id="3921" w:name="_Toc322911635"/>
      <w:bookmarkStart w:id="3922" w:name="_Toc322912174"/>
      <w:bookmarkStart w:id="3923" w:name="_Toc329093024"/>
      <w:bookmarkStart w:id="3924" w:name="_Toc332701537"/>
      <w:bookmarkStart w:id="3925" w:name="_Toc332701844"/>
      <w:bookmarkStart w:id="3926" w:name="_Toc332711638"/>
      <w:bookmarkStart w:id="3927" w:name="_Toc332711946"/>
      <w:bookmarkStart w:id="3928" w:name="_Toc332712248"/>
      <w:bookmarkStart w:id="3929" w:name="_Toc332724164"/>
      <w:bookmarkStart w:id="3930" w:name="_Toc332724464"/>
      <w:bookmarkStart w:id="3931" w:name="_Toc341102760"/>
      <w:bookmarkStart w:id="3932" w:name="_Toc347241495"/>
      <w:bookmarkStart w:id="3933" w:name="_Toc347744688"/>
      <w:bookmarkStart w:id="3934" w:name="_Toc348984471"/>
      <w:bookmarkStart w:id="3935" w:name="_Toc348984776"/>
      <w:bookmarkStart w:id="3936" w:name="_Toc349037939"/>
      <w:bookmarkStart w:id="3937" w:name="_Toc349038244"/>
      <w:bookmarkStart w:id="3938" w:name="_Toc349042737"/>
      <w:bookmarkStart w:id="3939" w:name="_Toc351912735"/>
      <w:bookmarkStart w:id="3940" w:name="_Toc351914756"/>
      <w:bookmarkStart w:id="3941" w:name="_Toc351915222"/>
      <w:bookmarkStart w:id="3942" w:name="_Toc361231279"/>
      <w:bookmarkStart w:id="3943" w:name="_Toc361231805"/>
      <w:bookmarkStart w:id="3944" w:name="_Toc362445103"/>
      <w:bookmarkStart w:id="3945" w:name="_Toc363909025"/>
      <w:bookmarkStart w:id="3946" w:name="_Toc364463449"/>
      <w:bookmarkStart w:id="3947" w:name="_Toc366078047"/>
      <w:bookmarkStart w:id="3948" w:name="_Toc366078666"/>
      <w:bookmarkStart w:id="3949" w:name="_Toc366079651"/>
      <w:bookmarkStart w:id="3950" w:name="_Toc366080263"/>
      <w:bookmarkStart w:id="3951" w:name="_Toc366080872"/>
      <w:bookmarkStart w:id="3952" w:name="_Toc366505212"/>
      <w:bookmarkStart w:id="3953" w:name="_Toc366508581"/>
      <w:bookmarkStart w:id="3954" w:name="_Toc366513082"/>
      <w:bookmarkStart w:id="3955" w:name="_Toc366574271"/>
      <w:bookmarkStart w:id="3956" w:name="_Toc366578064"/>
      <w:bookmarkStart w:id="3957" w:name="_Toc366578658"/>
      <w:bookmarkStart w:id="3958" w:name="_Toc366579250"/>
      <w:bookmarkStart w:id="3959" w:name="_Toc366579841"/>
      <w:bookmarkStart w:id="3960" w:name="_Toc366580433"/>
      <w:bookmarkStart w:id="3961" w:name="_Toc366581024"/>
      <w:bookmarkStart w:id="3962" w:name="_Toc366581616"/>
      <w:bookmarkStart w:id="3963" w:name="_Toc177399093"/>
      <w:bookmarkStart w:id="3964" w:name="_Toc175057380"/>
      <w:bookmarkStart w:id="3965" w:name="_Toc199516316"/>
      <w:bookmarkStart w:id="3966" w:name="_Toc194983980"/>
      <w:bookmarkStart w:id="3967" w:name="_Toc349042738"/>
      <w:bookmarkStart w:id="3968" w:name="_Toc25589813"/>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r>
        <w:rPr>
          <w:rFonts w:eastAsia="Times New Roman"/>
        </w:rPr>
        <w:t>dfdl:lengthKind  'pattern</w:t>
      </w:r>
      <w:bookmarkEnd w:id="3963"/>
      <w:bookmarkEnd w:id="3964"/>
      <w:bookmarkEnd w:id="3965"/>
      <w:bookmarkEnd w:id="3966"/>
      <w:r>
        <w:rPr>
          <w:rFonts w:eastAsia="Times New Roman"/>
        </w:rPr>
        <w:t>'</w:t>
      </w:r>
      <w:bookmarkEnd w:id="3967"/>
      <w:bookmarkEnd w:id="3968"/>
    </w:p>
    <w:p w14:paraId="02A4C5B5" w14:textId="77777777" w:rsidR="00000000" w:rsidRDefault="009D64FD">
      <w:pPr>
        <w:pStyle w:val="nobreak"/>
      </w:pPr>
      <w:r>
        <w:t>The dfdl:lengthKind 'pattern' means the length of the element is given by a r</w:t>
      </w:r>
      <w:r>
        <w:t>egular expression specified using the dfdl:lengthPattern property. The DFDL processor scans the data stream to determine a string value that is the match to a regular expression. The pattern is only used on parsing.</w:t>
      </w:r>
    </w:p>
    <w:p w14:paraId="064152DA" w14:textId="77777777" w:rsidR="00000000" w:rsidRDefault="009D64FD">
      <w:pPr>
        <w:autoSpaceDE w:val="0"/>
        <w:rPr>
          <w:rFonts w:cs="Arial"/>
        </w:rPr>
      </w:pPr>
      <w:r>
        <w:t xml:space="preserve">When dfdl:lengthKind is </w:t>
      </w:r>
      <w:r>
        <w:rPr>
          <w:rFonts w:cs="Arial"/>
        </w:rPr>
        <w:t>'pattern',</w:t>
      </w:r>
      <w:r>
        <w:rPr>
          <w:rFonts w:eastAsia="Arial" w:cs="Arial"/>
        </w:rPr>
        <w:t xml:space="preserve"> </w:t>
      </w:r>
      <w:r>
        <w:rPr>
          <w:rFonts w:cs="Arial"/>
        </w:rPr>
        <w:t>delim</w:t>
      </w:r>
      <w:r>
        <w:rPr>
          <w:rFonts w:cs="Arial"/>
        </w:rPr>
        <w:t>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4A0" w:firstRow="1" w:lastRow="0" w:firstColumn="1" w:lastColumn="0" w:noHBand="0" w:noVBand="1"/>
      </w:tblPr>
      <w:tblGrid>
        <w:gridCol w:w="2344"/>
        <w:gridCol w:w="6286"/>
      </w:tblGrid>
      <w:tr w:rsidR="00000000" w14:paraId="72ACB608" w14:textId="77777777">
        <w:trPr>
          <w:cnfStyle w:val="100000000000" w:firstRow="1" w:lastRow="0" w:firstColumn="0" w:lastColumn="0" w:oddVBand="0" w:evenVBand="0" w:oddHBand="0" w:evenHBand="0" w:firstRowFirstColumn="0" w:firstRowLastColumn="0" w:lastRowFirstColumn="0" w:lastRowLastColumn="0"/>
        </w:trPr>
        <w:tc>
          <w:tcPr>
            <w:tcW w:w="2402" w:type="dxa"/>
            <w:hideMark/>
          </w:tcPr>
          <w:p w14:paraId="13141B1D" w14:textId="77777777" w:rsidR="00000000" w:rsidRDefault="009D64FD">
            <w:r>
              <w:t>Property Name</w:t>
            </w:r>
          </w:p>
        </w:tc>
        <w:tc>
          <w:tcPr>
            <w:tcW w:w="6526" w:type="dxa"/>
            <w:hideMark/>
          </w:tcPr>
          <w:p w14:paraId="0560EE90" w14:textId="77777777" w:rsidR="00000000" w:rsidRDefault="009D64FD">
            <w:r>
              <w:t>Description</w:t>
            </w:r>
          </w:p>
        </w:tc>
      </w:tr>
      <w:tr w:rsidR="00000000" w14:paraId="3EDCBD40" w14:textId="77777777">
        <w:tc>
          <w:tcPr>
            <w:tcW w:w="2402" w:type="dxa"/>
            <w:tcBorders>
              <w:top w:val="single" w:sz="4" w:space="0" w:color="auto"/>
              <w:left w:val="single" w:sz="4" w:space="0" w:color="auto"/>
              <w:bottom w:val="single" w:sz="4" w:space="0" w:color="auto"/>
              <w:right w:val="single" w:sz="4" w:space="0" w:color="auto"/>
            </w:tcBorders>
            <w:hideMark/>
          </w:tcPr>
          <w:p w14:paraId="66D03D70" w14:textId="77777777" w:rsidR="00000000" w:rsidRDefault="009D64FD">
            <w:r>
              <w:t>lengthPattern</w:t>
            </w:r>
          </w:p>
        </w:tc>
        <w:tc>
          <w:tcPr>
            <w:tcW w:w="6526" w:type="dxa"/>
            <w:tcBorders>
              <w:top w:val="single" w:sz="4" w:space="0" w:color="auto"/>
              <w:left w:val="single" w:sz="4" w:space="0" w:color="auto"/>
              <w:bottom w:val="single" w:sz="4" w:space="0" w:color="auto"/>
              <w:right w:val="single" w:sz="4" w:space="0" w:color="auto"/>
            </w:tcBorders>
            <w:hideMark/>
          </w:tcPr>
          <w:p w14:paraId="5DD1E2E7" w14:textId="77777777" w:rsidR="00000000" w:rsidRDefault="009D64FD">
            <w:r>
              <w:t xml:space="preserve">DFDL Regular Expression.  </w:t>
            </w:r>
          </w:p>
          <w:p w14:paraId="57FAA35D" w14:textId="77777777" w:rsidR="00000000" w:rsidRDefault="009D64FD">
            <w:r>
              <w:t xml:space="preserve">Only used when lengthKind is 'pattern'. </w:t>
            </w:r>
          </w:p>
          <w:p w14:paraId="455A12C2" w14:textId="77777777" w:rsidR="00000000" w:rsidRDefault="009D64FD">
            <w:r>
              <w:t xml:space="preserve">Specifies a </w:t>
            </w:r>
            <w:r>
              <w:t>regular expression that, on parsing, is executed against the datastream to determine the length of the element.</w:t>
            </w:r>
          </w:p>
          <w:p w14:paraId="2B8E6C80" w14:textId="77777777" w:rsidR="00000000" w:rsidRDefault="009D64FD">
            <w:r>
              <w:rPr>
                <w:rFonts w:eastAsia="MS Mincho"/>
              </w:rPr>
              <w:t xml:space="preserve">The data stream beginning at the starting offset of the content region </w:t>
            </w:r>
            <w:r>
              <w:t>(which can be either the SimpleContent region or the ComplexContent regio</w:t>
            </w:r>
            <w:r>
              <w:t xml:space="preserve">n defined in Section </w:t>
            </w:r>
            <w:r>
              <w:fldChar w:fldCharType="begin"/>
            </w:r>
            <w:r>
              <w:instrText xml:space="preserve"> REF _Ref348976487 \r \h  \* MERGEFORMAT </w:instrText>
            </w:r>
            <w:r>
              <w:fldChar w:fldCharType="separate"/>
            </w:r>
            <w:r>
              <w:t>9.2</w:t>
            </w:r>
            <w:r>
              <w:fldChar w:fldCharType="end"/>
            </w:r>
            <w:r>
              <w:t xml:space="preserve"> </w:t>
            </w:r>
            <w:r>
              <w:fldChar w:fldCharType="begin"/>
            </w:r>
            <w:r>
              <w:instrText xml:space="preserve"> REF _Ref348976487 \h  \* MERGEFORMAT </w:instrText>
            </w:r>
            <w:r>
              <w:fldChar w:fldCharType="separate"/>
            </w:r>
            <w:r>
              <w:t>DFDL Data Syntax Grammar</w:t>
            </w:r>
            <w:r>
              <w:fldChar w:fldCharType="end"/>
            </w:r>
            <w:r>
              <w:t>)</w:t>
            </w:r>
            <w:r>
              <w:rPr>
                <w:rFonts w:eastAsia="Arial"/>
              </w:rPr>
              <w:t xml:space="preserve"> </w:t>
            </w:r>
            <w:r>
              <w:rPr>
                <w:rFonts w:eastAsia="MS Mincho"/>
              </w:rPr>
              <w:t>of the element is interpreted as a stream of characters in the encoding of the element, and the regular expression contained in the dfdl:lengthPattern property is executed against that stream of characters.</w:t>
            </w:r>
            <w:r>
              <w:t xml:space="preserve"> When the element is complex the encoding </w:t>
            </w:r>
            <w:r>
              <w:t>used is the dfdl:encoding of the complex element itself.</w:t>
            </w:r>
          </w:p>
          <w:p w14:paraId="11E5440B" w14:textId="77777777" w:rsidR="00000000" w:rsidRDefault="009D64FD">
            <w:pPr>
              <w:rPr>
                <w:rFonts w:eastAsia="MS Mincho"/>
              </w:rPr>
            </w:pPr>
            <w:r>
              <w:rPr>
                <w:rFonts w:eastAsia="MS Mincho"/>
              </w:rPr>
              <w:t>It is a Schema Definition Error if there is no value for the dfdl:encoding property in scope.</w:t>
            </w:r>
          </w:p>
          <w:p w14:paraId="23700FCC" w14:textId="77777777" w:rsidR="00000000" w:rsidRDefault="009D64FD">
            <w:r>
              <w:t>DFDL Escape Schemes (per dfdl:escapeSchemeRef) are not used when executing the regular expression.</w:t>
            </w:r>
          </w:p>
          <w:p w14:paraId="1D1AC89F" w14:textId="77777777" w:rsidR="00000000" w:rsidRDefault="009D64FD">
            <w:r>
              <w:t>If the</w:t>
            </w:r>
            <w:r>
              <w:t xml:space="preserve"> pattern matching of the regular expression reads data that cannot be decoded into characters of the current encoding, then the behavior is controlled by the dfdl:encodingErrorPolicy property. See dfdl:encodingErrorPolicy in Section </w:t>
            </w:r>
            <w:r>
              <w:fldChar w:fldCharType="begin"/>
            </w:r>
            <w:r>
              <w:instrText xml:space="preserve"> REF _Ref322880110 \r</w:instrText>
            </w:r>
            <w:r>
              <w:instrText xml:space="preserve"> \h  \* MERGEFORMAT </w:instrText>
            </w:r>
            <w:r>
              <w:fldChar w:fldCharType="separate"/>
            </w:r>
            <w:r>
              <w:t>11</w:t>
            </w:r>
            <w:r>
              <w:fldChar w:fldCharType="end"/>
            </w:r>
            <w:r>
              <w:t xml:space="preserve"> </w:t>
            </w:r>
            <w:r>
              <w:fldChar w:fldCharType="begin"/>
            </w:r>
            <w:r>
              <w:instrText xml:space="preserve"> REF _Ref322880152 \h  \* MERGEFORMAT </w:instrText>
            </w:r>
            <w:r>
              <w:fldChar w:fldCharType="separate"/>
            </w:r>
            <w:r>
              <w:t>Properties Common to both Content and Framing</w:t>
            </w:r>
            <w:r>
              <w:fldChar w:fldCharType="end"/>
            </w:r>
            <w:r>
              <w:t>.</w:t>
            </w:r>
          </w:p>
          <w:p w14:paraId="278F487D" w14:textId="77777777" w:rsidR="00000000" w:rsidRDefault="009D64FD">
            <w:pPr>
              <w:keepNext/>
            </w:pPr>
            <w:r>
              <w:t>Annotation: df</w:t>
            </w:r>
            <w:r>
              <w:t xml:space="preserve">dl:element, dfdl:simpleType </w:t>
            </w:r>
          </w:p>
        </w:tc>
      </w:tr>
    </w:tbl>
    <w:p w14:paraId="355511EC" w14:textId="77777777" w:rsidR="00000000" w:rsidRDefault="009D64FD">
      <w:pPr>
        <w:pStyle w:val="Caption"/>
      </w:pPr>
      <w:r>
        <w:t xml:space="preserve">Table </w:t>
      </w:r>
      <w:r>
        <w:fldChar w:fldCharType="begin"/>
      </w:r>
      <w:r>
        <w:instrText xml:space="preserve"> SEQ Table \* ARABIC </w:instrText>
      </w:r>
      <w:r>
        <w:fldChar w:fldCharType="separate"/>
      </w:r>
      <w:r>
        <w:rPr>
          <w:noProof/>
        </w:rPr>
        <w:t>21</w:t>
      </w:r>
      <w:r>
        <w:fldChar w:fldCharType="end"/>
      </w:r>
      <w:r>
        <w:t xml:space="preserve"> The dfdl:lengthPattern Property</w:t>
      </w:r>
    </w:p>
    <w:p w14:paraId="1B9D6420" w14:textId="77777777" w:rsidR="00000000" w:rsidRDefault="009D64FD">
      <w:r>
        <w:t>On unparsing the behavior is the same as for dfdl:lengthKind 'prefixed'.</w:t>
      </w:r>
    </w:p>
    <w:p w14:paraId="0016EDDB" w14:textId="77777777" w:rsidR="00000000" w:rsidRDefault="009D64FD">
      <w:pPr>
        <w:autoSpaceDE w:val="0"/>
        <w:autoSpaceDN w:val="0"/>
        <w:adjustRightInd w:val="0"/>
        <w:rPr>
          <w:rFonts w:cs="Arial"/>
          <w:lang w:eastAsia="en-GB"/>
        </w:rPr>
      </w:pPr>
      <w:r>
        <w:rPr>
          <w:rFonts w:cs="Arial"/>
          <w:lang w:eastAsia="en-GB"/>
        </w:rPr>
        <w:t>When the DFDL regular expression is matched against data:</w:t>
      </w:r>
    </w:p>
    <w:p w14:paraId="0AAF8FF4" w14:textId="77777777" w:rsidR="00000000" w:rsidRDefault="009D64FD">
      <w:pPr>
        <w:pStyle w:val="ListParagraph"/>
        <w:numPr>
          <w:ilvl w:val="0"/>
          <w:numId w:val="93"/>
        </w:numPr>
        <w:autoSpaceDE w:val="0"/>
        <w:autoSpaceDN w:val="0"/>
        <w:adjustRightInd w:val="0"/>
        <w:spacing w:before="0" w:after="0"/>
        <w:rPr>
          <w:rFonts w:cs="Arial"/>
          <w:lang w:eastAsia="en-GB"/>
        </w:rPr>
      </w:pPr>
      <w:r>
        <w:t>The data is considered to be t</w:t>
      </w:r>
      <w:r>
        <w:t>ext in the character set encoding specified by the dfdl:encoding property, regardless of the actual representation of the element.</w:t>
      </w:r>
    </w:p>
    <w:p w14:paraId="0C322942" w14:textId="77777777" w:rsidR="00000000" w:rsidRDefault="009D64FD">
      <w:pPr>
        <w:pStyle w:val="ListParagraph"/>
        <w:numPr>
          <w:ilvl w:val="0"/>
          <w:numId w:val="93"/>
        </w:numPr>
        <w:autoSpaceDE w:val="0"/>
        <w:autoSpaceDN w:val="0"/>
        <w:adjustRightInd w:val="0"/>
        <w:spacing w:before="0" w:after="0"/>
        <w:rPr>
          <w:rFonts w:cs="Arial"/>
          <w:lang w:eastAsia="en-GB"/>
        </w:rPr>
      </w:pPr>
      <w:r>
        <w:rPr>
          <w:rFonts w:cs="Arial"/>
          <w:lang w:eastAsia="en-GB"/>
        </w:rPr>
        <w:t>The data is decoded from the specified encoding into Unicode before the actual matching takes place.</w:t>
      </w:r>
    </w:p>
    <w:p w14:paraId="7B659126" w14:textId="77777777" w:rsidR="00000000" w:rsidRDefault="009D64FD">
      <w:pPr>
        <w:pStyle w:val="ListParagraph"/>
        <w:numPr>
          <w:ilvl w:val="0"/>
          <w:numId w:val="93"/>
        </w:numPr>
        <w:autoSpaceDE w:val="0"/>
        <w:autoSpaceDN w:val="0"/>
        <w:adjustRightInd w:val="0"/>
        <w:spacing w:before="0" w:after="0"/>
        <w:rPr>
          <w:rFonts w:cs="Arial"/>
          <w:lang w:eastAsia="en-GB"/>
        </w:rPr>
      </w:pPr>
      <w:r>
        <w:rPr>
          <w:rFonts w:cs="Arial"/>
          <w:lang w:eastAsia="en-GB"/>
        </w:rPr>
        <w:t>If there is no match (ie</w:t>
      </w:r>
      <w:r>
        <w:rPr>
          <w:rFonts w:cs="Arial"/>
          <w:lang w:eastAsia="en-GB"/>
        </w:rPr>
        <w:t>, the length of the data found to match the pattern is zero) it is not a processing error but instead it means the length is zero.</w:t>
      </w:r>
    </w:p>
    <w:p w14:paraId="027E5417" w14:textId="77777777" w:rsidR="00000000" w:rsidRDefault="009D64FD"/>
    <w:p w14:paraId="436CAC61" w14:textId="77777777" w:rsidR="00000000" w:rsidRDefault="009D64FD">
      <w:pPr>
        <w:pStyle w:val="Heading3"/>
        <w:rPr>
          <w:rFonts w:eastAsia="Times New Roman"/>
        </w:rPr>
      </w:pPr>
      <w:bookmarkStart w:id="3969" w:name="_Toc322911637"/>
      <w:bookmarkStart w:id="3970" w:name="_Toc322912176"/>
      <w:bookmarkStart w:id="3971" w:name="_Toc329093026"/>
      <w:bookmarkStart w:id="3972" w:name="_Toc332701539"/>
      <w:bookmarkStart w:id="3973" w:name="_Toc332701846"/>
      <w:bookmarkStart w:id="3974" w:name="_Toc332711640"/>
      <w:bookmarkStart w:id="3975" w:name="_Toc332711948"/>
      <w:bookmarkStart w:id="3976" w:name="_Toc332712250"/>
      <w:bookmarkStart w:id="3977" w:name="_Toc332724166"/>
      <w:bookmarkStart w:id="3978" w:name="_Toc332724466"/>
      <w:bookmarkStart w:id="3979" w:name="_Toc341102762"/>
      <w:bookmarkStart w:id="3980" w:name="_Toc347241497"/>
      <w:bookmarkStart w:id="3981" w:name="_Toc347744690"/>
      <w:bookmarkStart w:id="3982" w:name="_Toc348984473"/>
      <w:bookmarkStart w:id="3983" w:name="_Toc348984778"/>
      <w:bookmarkStart w:id="3984" w:name="_Toc349037941"/>
      <w:bookmarkStart w:id="3985" w:name="_Toc349038246"/>
      <w:bookmarkStart w:id="3986" w:name="_Toc349042739"/>
      <w:bookmarkStart w:id="3987" w:name="_Toc351912737"/>
      <w:bookmarkStart w:id="3988" w:name="_Toc351914758"/>
      <w:bookmarkStart w:id="3989" w:name="_Toc351915224"/>
      <w:bookmarkStart w:id="3990" w:name="_Toc361231281"/>
      <w:bookmarkStart w:id="3991" w:name="_Toc361231807"/>
      <w:bookmarkStart w:id="3992" w:name="_Toc362445105"/>
      <w:bookmarkStart w:id="3993" w:name="_Toc363909027"/>
      <w:bookmarkStart w:id="3994" w:name="_Toc364463451"/>
      <w:bookmarkStart w:id="3995" w:name="_Toc366078049"/>
      <w:bookmarkStart w:id="3996" w:name="_Toc366078668"/>
      <w:bookmarkStart w:id="3997" w:name="_Toc366079653"/>
      <w:bookmarkStart w:id="3998" w:name="_Toc366080265"/>
      <w:bookmarkStart w:id="3999" w:name="_Toc366080874"/>
      <w:bookmarkStart w:id="4000" w:name="_Toc366505214"/>
      <w:bookmarkStart w:id="4001" w:name="_Toc366508583"/>
      <w:bookmarkStart w:id="4002" w:name="_Toc366513084"/>
      <w:bookmarkStart w:id="4003" w:name="_Toc366574273"/>
      <w:bookmarkStart w:id="4004" w:name="_Toc366578066"/>
      <w:bookmarkStart w:id="4005" w:name="_Toc366578660"/>
      <w:bookmarkStart w:id="4006" w:name="_Toc366579252"/>
      <w:bookmarkStart w:id="4007" w:name="_Toc366579843"/>
      <w:bookmarkStart w:id="4008" w:name="_Toc366580435"/>
      <w:bookmarkStart w:id="4009" w:name="_Toc366581026"/>
      <w:bookmarkStart w:id="4010" w:name="_Toc366581618"/>
      <w:bookmarkStart w:id="4011" w:name="_Toc322911638"/>
      <w:bookmarkStart w:id="4012" w:name="_Toc322912177"/>
      <w:bookmarkStart w:id="4013" w:name="_Toc329093027"/>
      <w:bookmarkStart w:id="4014" w:name="_Toc332701540"/>
      <w:bookmarkStart w:id="4015" w:name="_Toc332701847"/>
      <w:bookmarkStart w:id="4016" w:name="_Toc332711641"/>
      <w:bookmarkStart w:id="4017" w:name="_Toc332711949"/>
      <w:bookmarkStart w:id="4018" w:name="_Toc332712251"/>
      <w:bookmarkStart w:id="4019" w:name="_Toc332724167"/>
      <w:bookmarkStart w:id="4020" w:name="_Toc332724467"/>
      <w:bookmarkStart w:id="4021" w:name="_Toc341102763"/>
      <w:bookmarkStart w:id="4022" w:name="_Toc347241498"/>
      <w:bookmarkStart w:id="4023" w:name="_Toc347744691"/>
      <w:bookmarkStart w:id="4024" w:name="_Toc348984474"/>
      <w:bookmarkStart w:id="4025" w:name="_Toc348984779"/>
      <w:bookmarkStart w:id="4026" w:name="_Toc349037942"/>
      <w:bookmarkStart w:id="4027" w:name="_Toc349038247"/>
      <w:bookmarkStart w:id="4028" w:name="_Toc349042740"/>
      <w:bookmarkStart w:id="4029" w:name="_Toc351912738"/>
      <w:bookmarkStart w:id="4030" w:name="_Toc351914759"/>
      <w:bookmarkStart w:id="4031" w:name="_Toc351915225"/>
      <w:bookmarkStart w:id="4032" w:name="_Toc361231282"/>
      <w:bookmarkStart w:id="4033" w:name="_Toc361231808"/>
      <w:bookmarkStart w:id="4034" w:name="_Toc362445106"/>
      <w:bookmarkStart w:id="4035" w:name="_Toc363909028"/>
      <w:bookmarkStart w:id="4036" w:name="_Toc364463452"/>
      <w:bookmarkStart w:id="4037" w:name="_Toc366078050"/>
      <w:bookmarkStart w:id="4038" w:name="_Toc366078669"/>
      <w:bookmarkStart w:id="4039" w:name="_Toc366079654"/>
      <w:bookmarkStart w:id="4040" w:name="_Toc366080266"/>
      <w:bookmarkStart w:id="4041" w:name="_Toc366080875"/>
      <w:bookmarkStart w:id="4042" w:name="_Toc366505215"/>
      <w:bookmarkStart w:id="4043" w:name="_Toc366508584"/>
      <w:bookmarkStart w:id="4044" w:name="_Toc366513085"/>
      <w:bookmarkStart w:id="4045" w:name="_Toc366574274"/>
      <w:bookmarkStart w:id="4046" w:name="_Toc366578067"/>
      <w:bookmarkStart w:id="4047" w:name="_Toc366578661"/>
      <w:bookmarkStart w:id="4048" w:name="_Toc366579253"/>
      <w:bookmarkStart w:id="4049" w:name="_Toc366579844"/>
      <w:bookmarkStart w:id="4050" w:name="_Toc366580436"/>
      <w:bookmarkStart w:id="4051" w:name="_Toc366581027"/>
      <w:bookmarkStart w:id="4052" w:name="_Toc366581619"/>
      <w:bookmarkStart w:id="4053" w:name="_Toc349042741"/>
      <w:bookmarkStart w:id="4054" w:name="_Toc25589814"/>
      <w:bookmarkStart w:id="4055" w:name="_Toc177399088"/>
      <w:bookmarkStart w:id="4056" w:name="_Toc175057375"/>
      <w:bookmarkStart w:id="4057" w:name="_Toc199516311"/>
      <w:bookmarkStart w:id="4058" w:name="_Toc194983975"/>
      <w:bookmarkStart w:id="4059" w:name="_Toc243112823"/>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r>
        <w:rPr>
          <w:rFonts w:eastAsia="Times New Roman"/>
        </w:rPr>
        <w:t>dfdl:lengthKind 'endOfParent'</w:t>
      </w:r>
      <w:bookmarkEnd w:id="4053"/>
      <w:bookmarkEnd w:id="4054"/>
    </w:p>
    <w:p w14:paraId="3B1DDDA8" w14:textId="77777777" w:rsidR="00000000" w:rsidRDefault="009D64FD">
      <w:pPr>
        <w:autoSpaceDE w:val="0"/>
        <w:autoSpaceDN w:val="0"/>
        <w:adjustRightInd w:val="0"/>
        <w:rPr>
          <w:rFonts w:cs="Arial"/>
        </w:rPr>
      </w:pPr>
      <w:r>
        <w:rPr>
          <w:rFonts w:cs="Arial"/>
        </w:rPr>
        <w:t>The dfdl:lengthKind 'endOfParent</w:t>
      </w:r>
      <w:r>
        <w:rPr>
          <w:rFonts w:cs="Arial"/>
        </w:rPr>
        <w:t>' means that the element is terminated either by the end of the data stream, or the end of an enclosing complex element with dfdl:lengthKind ‘explicit’, ‘pattern’, ‘prefixed’ or ‘endOfParent’, or the end of an enclosing choice with dfdl:choiceLengthKind ‘e</w:t>
      </w:r>
      <w:r>
        <w:rPr>
          <w:rFonts w:cs="Arial"/>
        </w:rPr>
        <w:t xml:space="preserve">xplicit’. The ‘parent’ element or choice does not have to be the immediate enclosing component of the element, but there must be no other components defined between the element specifying dfdl:lengthKind 'endOfParent' and the end of the parent. </w:t>
      </w:r>
    </w:p>
    <w:p w14:paraId="03CD4D67" w14:textId="77777777" w:rsidR="00000000" w:rsidRDefault="009D64FD">
      <w:pPr>
        <w:autoSpaceDE w:val="0"/>
        <w:autoSpaceDN w:val="0"/>
        <w:adjustRightInd w:val="0"/>
        <w:rPr>
          <w:rFonts w:cs="Arial"/>
        </w:rPr>
      </w:pPr>
      <w:r>
        <w:rPr>
          <w:color w:val="000000"/>
        </w:rPr>
        <w:t>A convenie</w:t>
      </w:r>
      <w:r>
        <w:rPr>
          <w:color w:val="000000"/>
        </w:rPr>
        <w:t>nt way of describing the parent is as a 'box', being defined as a portion of the data stream that has an established content length prior to the parsing of its children. If t</w:t>
      </w:r>
      <w:r>
        <w:rPr>
          <w:rFonts w:cs="Arial"/>
        </w:rPr>
        <w:t>he parent is such a ‘box’ then the element specifying dfdl:lengthKind ‘endOfParent</w:t>
      </w:r>
      <w:r>
        <w:rPr>
          <w:rFonts w:cs="Arial"/>
        </w:rPr>
        <w:t>’ is the last element in the ‘box’ and its content extends to the end of the ‘box’.</w:t>
      </w:r>
    </w:p>
    <w:p w14:paraId="761F13F3" w14:textId="77777777" w:rsidR="00000000" w:rsidRDefault="009D64FD">
      <w:pPr>
        <w:autoSpaceDE w:val="0"/>
        <w:autoSpaceDN w:val="0"/>
        <w:adjustRightInd w:val="0"/>
        <w:rPr>
          <w:rFonts w:eastAsia="MS Mincho" w:cs="Arial"/>
          <w:lang w:val="en-GB" w:eastAsia="ja-JP"/>
        </w:rPr>
      </w:pPr>
      <w:r>
        <w:rPr>
          <w:rFonts w:eastAsia="MS Mincho" w:cs="Arial"/>
          <w:lang w:val="en-GB" w:eastAsia="ja-JP"/>
        </w:rPr>
        <w:t xml:space="preserve">A dfdl:lengthKind of  'endOfParent' </w:t>
      </w:r>
      <w:r>
        <w:rPr>
          <w:rFonts w:eastAsia="MS Mincho" w:cs="Arial"/>
          <w:lang w:val="en-GB" w:eastAsia="ja-JP"/>
        </w:rPr>
        <w:t>can only be used on simple and complex elements in the following locations:</w:t>
      </w:r>
    </w:p>
    <w:p w14:paraId="214D3F93" w14:textId="77777777" w:rsidR="00000000" w:rsidRDefault="009D64FD">
      <w:pPr>
        <w:numPr>
          <w:ilvl w:val="0"/>
          <w:numId w:val="94"/>
        </w:numPr>
        <w:rPr>
          <w:rFonts w:eastAsia="MS Mincho"/>
          <w:lang w:val="en-GB" w:eastAsia="ja-JP"/>
        </w:rPr>
      </w:pPr>
      <w:r>
        <w:rPr>
          <w:rFonts w:eastAsia="MS Mincho"/>
          <w:lang w:val="en-GB" w:eastAsia="ja-JP"/>
        </w:rPr>
        <w:t xml:space="preserve">When the immediate containing model group is a sequence, on the final element in the sequence </w:t>
      </w:r>
    </w:p>
    <w:p w14:paraId="2B8CAC44" w14:textId="77777777" w:rsidR="00000000" w:rsidRDefault="009D64FD">
      <w:pPr>
        <w:numPr>
          <w:ilvl w:val="0"/>
          <w:numId w:val="94"/>
        </w:numPr>
        <w:rPr>
          <w:rFonts w:eastAsia="MS Mincho"/>
          <w:lang w:val="en-GB" w:eastAsia="ja-JP"/>
        </w:rPr>
      </w:pPr>
      <w:r>
        <w:rPr>
          <w:rFonts w:eastAsia="MS Mincho"/>
          <w:lang w:val="en-GB" w:eastAsia="ja-JP"/>
        </w:rPr>
        <w:t>When the immediate containing model group is a choice, on any element that is a branc</w:t>
      </w:r>
      <w:r>
        <w:rPr>
          <w:rFonts w:eastAsia="MS Mincho"/>
          <w:lang w:val="en-GB" w:eastAsia="ja-JP"/>
        </w:rPr>
        <w:t xml:space="preserve">h of the choice </w:t>
      </w:r>
    </w:p>
    <w:p w14:paraId="4EB97994" w14:textId="77777777" w:rsidR="00000000" w:rsidRDefault="009D64FD">
      <w:pPr>
        <w:numPr>
          <w:ilvl w:val="0"/>
          <w:numId w:val="94"/>
        </w:numPr>
        <w:rPr>
          <w:rFonts w:eastAsia="MS Mincho"/>
          <w:lang w:val="en-GB" w:eastAsia="ja-JP"/>
        </w:rPr>
      </w:pPr>
      <w:r>
        <w:rPr>
          <w:rFonts w:eastAsia="MS Mincho"/>
          <w:lang w:val="en-GB" w:eastAsia="ja-JP"/>
        </w:rPr>
        <w:t xml:space="preserve">A simple type or global element declaration referenced by one of the above. </w:t>
      </w:r>
    </w:p>
    <w:p w14:paraId="3C7A0A8B" w14:textId="77777777" w:rsidR="00000000" w:rsidRDefault="009D64FD">
      <w:pPr>
        <w:numPr>
          <w:ilvl w:val="0"/>
          <w:numId w:val="94"/>
        </w:numPr>
        <w:rPr>
          <w:rFonts w:eastAsia="MS Mincho"/>
          <w:lang w:val="en-GB" w:eastAsia="ja-JP"/>
        </w:rPr>
      </w:pPr>
      <w:r>
        <w:rPr>
          <w:rFonts w:eastAsia="MS Mincho"/>
          <w:lang w:val="en-GB" w:eastAsia="ja-JP"/>
        </w:rPr>
        <w:t xml:space="preserve">A global element declaration that is the document root. </w:t>
      </w:r>
    </w:p>
    <w:p w14:paraId="30F33FED" w14:textId="77777777" w:rsidR="00000000" w:rsidRDefault="009D64FD">
      <w:pPr>
        <w:autoSpaceDE w:val="0"/>
        <w:autoSpaceDN w:val="0"/>
        <w:adjustRightInd w:val="0"/>
        <w:rPr>
          <w:rFonts w:eastAsia="MS Mincho" w:cs="Arial"/>
          <w:lang w:val="en-GB" w:eastAsia="ja-JP"/>
        </w:rPr>
      </w:pPr>
      <w:r>
        <w:rPr>
          <w:rFonts w:eastAsia="MS Mincho" w:cs="Arial"/>
          <w:lang w:val="en-GB" w:eastAsia="ja-JP"/>
        </w:rPr>
        <w:t xml:space="preserve">It is a Schema Definition Error if: </w:t>
      </w:r>
    </w:p>
    <w:p w14:paraId="7EE8413C" w14:textId="77777777" w:rsidR="00000000" w:rsidRDefault="009D64FD">
      <w:pPr>
        <w:numPr>
          <w:ilvl w:val="0"/>
          <w:numId w:val="95"/>
        </w:numPr>
        <w:rPr>
          <w:rFonts w:eastAsia="MS Mincho"/>
          <w:lang w:val="en-GB" w:eastAsia="ja-JP"/>
        </w:rPr>
      </w:pPr>
      <w:r>
        <w:rPr>
          <w:rFonts w:eastAsia="MS Mincho"/>
          <w:lang w:val="en-GB" w:eastAsia="ja-JP"/>
        </w:rPr>
        <w:t xml:space="preserve">the element has a terminator. </w:t>
      </w:r>
    </w:p>
    <w:p w14:paraId="2F1B8858" w14:textId="77777777" w:rsidR="00000000" w:rsidRDefault="009D64FD">
      <w:pPr>
        <w:numPr>
          <w:ilvl w:val="0"/>
          <w:numId w:val="95"/>
        </w:numPr>
        <w:rPr>
          <w:rFonts w:eastAsia="MS Mincho"/>
          <w:lang w:val="en-GB" w:eastAsia="ja-JP"/>
        </w:rPr>
      </w:pPr>
      <w:r>
        <w:rPr>
          <w:rFonts w:eastAsia="MS Mincho"/>
          <w:lang w:val="en-GB" w:eastAsia="ja-JP"/>
        </w:rPr>
        <w:t>the element has dfdl:trailingSkip not</w:t>
      </w:r>
      <w:r>
        <w:rPr>
          <w:rFonts w:eastAsia="MS Mincho"/>
          <w:lang w:val="en-GB" w:eastAsia="ja-JP"/>
        </w:rPr>
        <w:t xml:space="preserve"> equal to 0.</w:t>
      </w:r>
    </w:p>
    <w:p w14:paraId="4E4A6106" w14:textId="77777777" w:rsidR="00000000" w:rsidRDefault="009D64FD">
      <w:pPr>
        <w:numPr>
          <w:ilvl w:val="0"/>
          <w:numId w:val="95"/>
        </w:numPr>
        <w:rPr>
          <w:rFonts w:eastAsia="MS Mincho"/>
          <w:lang w:val="en-GB" w:eastAsia="ja-JP"/>
        </w:rPr>
      </w:pPr>
      <w:r>
        <w:rPr>
          <w:rFonts w:eastAsia="MS Mincho"/>
          <w:lang w:val="en-GB" w:eastAsia="ja-JP"/>
        </w:rPr>
        <w:t>the element has maxOccurs &gt; 1.</w:t>
      </w:r>
    </w:p>
    <w:p w14:paraId="167900D8" w14:textId="77777777" w:rsidR="00000000" w:rsidRDefault="009D64FD">
      <w:pPr>
        <w:numPr>
          <w:ilvl w:val="0"/>
          <w:numId w:val="95"/>
        </w:numPr>
        <w:rPr>
          <w:rFonts w:eastAsia="MS Mincho"/>
          <w:lang w:val="en-GB" w:eastAsia="ja-JP"/>
        </w:rPr>
      </w:pPr>
      <w:r>
        <w:rPr>
          <w:rFonts w:eastAsia="MS Mincho"/>
          <w:lang w:val="en-GB" w:eastAsia="ja-JP"/>
        </w:rPr>
        <w:t>any other model-group is defined between this element and the end of the enclosing component.</w:t>
      </w:r>
    </w:p>
    <w:p w14:paraId="3B2213E5" w14:textId="77777777" w:rsidR="00000000" w:rsidRDefault="009D64FD">
      <w:pPr>
        <w:numPr>
          <w:ilvl w:val="0"/>
          <w:numId w:val="95"/>
        </w:numPr>
        <w:rPr>
          <w:rFonts w:eastAsia="MS Mincho"/>
          <w:lang w:val="en-GB" w:eastAsia="ja-JP"/>
        </w:rPr>
      </w:pPr>
      <w:r>
        <w:rPr>
          <w:rFonts w:eastAsia="MS Mincho"/>
          <w:lang w:val="en-GB" w:eastAsia="ja-JP"/>
        </w:rPr>
        <w:t>any other represented element is defined between this element and the end of the enclosing component.</w:t>
      </w:r>
    </w:p>
    <w:p w14:paraId="2561FF3A" w14:textId="77777777" w:rsidR="00000000" w:rsidRDefault="009D64FD">
      <w:pPr>
        <w:numPr>
          <w:ilvl w:val="0"/>
          <w:numId w:val="95"/>
        </w:numPr>
      </w:pPr>
      <w:r>
        <w:rPr>
          <w:rFonts w:eastAsia="MS Mincho"/>
          <w:lang w:val="en-GB" w:eastAsia="ja-JP"/>
        </w:rPr>
        <w:t xml:space="preserve">the </w:t>
      </w:r>
      <w:r>
        <w:t>parent is an</w:t>
      </w:r>
      <w:r>
        <w:t xml:space="preserve"> element with dfdl:lengthKind 'implicit' or 'delimited'.</w:t>
      </w:r>
    </w:p>
    <w:p w14:paraId="3B890F0A" w14:textId="77777777" w:rsidR="00000000" w:rsidRDefault="009D64FD">
      <w:pPr>
        <w:numPr>
          <w:ilvl w:val="0"/>
          <w:numId w:val="95"/>
        </w:numPr>
      </w:pPr>
      <w:r>
        <w:rPr>
          <w:rFonts w:eastAsia="MS Mincho"/>
          <w:lang w:val="en-GB" w:eastAsia="ja-JP"/>
        </w:rPr>
        <w:t xml:space="preserve">the element has text representation, does not have a single-byte character set encoding, and the </w:t>
      </w:r>
      <w:r>
        <w:rPr>
          <w:rStyle w:val="Emphasis"/>
          <w:rFonts w:eastAsia="MS Mincho"/>
        </w:rPr>
        <w:t xml:space="preserve">effective length units </w:t>
      </w:r>
      <w:r>
        <w:rPr>
          <w:rFonts w:eastAsia="MS Mincho"/>
          <w:lang w:val="en-GB" w:eastAsia="ja-JP"/>
        </w:rPr>
        <w:t>of the parent is not ‘characters’.</w:t>
      </w:r>
    </w:p>
    <w:p w14:paraId="1412CA9A" w14:textId="77777777" w:rsidR="00000000" w:rsidRDefault="009D64FD">
      <w:pPr>
        <w:ind w:left="720"/>
      </w:pPr>
      <w:r>
        <w:t>The effective length units of the parent are</w:t>
      </w:r>
      <w:r>
        <w:t>:</w:t>
      </w:r>
    </w:p>
    <w:p w14:paraId="2FF332DD" w14:textId="77777777" w:rsidR="00000000" w:rsidRDefault="009D64FD">
      <w:pPr>
        <w:numPr>
          <w:ilvl w:val="0"/>
          <w:numId w:val="96"/>
        </w:numPr>
      </w:pPr>
      <w:r>
        <w:t>dfdl:lengthUnits if parent is an element with dfdl:lengthKind ‘explicit’ or ‘prefixed’;</w:t>
      </w:r>
    </w:p>
    <w:p w14:paraId="1FF3159D" w14:textId="77777777" w:rsidR="00000000" w:rsidRDefault="009D64FD">
      <w:pPr>
        <w:numPr>
          <w:ilvl w:val="0"/>
          <w:numId w:val="96"/>
        </w:numPr>
      </w:pPr>
      <w:r>
        <w:t>‘characters’ if parent is an element with dfdl:lengthKind ‘pattern’;</w:t>
      </w:r>
    </w:p>
    <w:p w14:paraId="4B90ECE5" w14:textId="77777777" w:rsidR="00000000" w:rsidRDefault="009D64FD">
      <w:pPr>
        <w:numPr>
          <w:ilvl w:val="0"/>
          <w:numId w:val="96"/>
        </w:numPr>
      </w:pPr>
      <w:r>
        <w:t xml:space="preserve">‘bytes’ if parent is a choice with dfdl:choiceLengthKind ‘explicit’;   </w:t>
      </w:r>
    </w:p>
    <w:p w14:paraId="11DCE443" w14:textId="77777777" w:rsidR="00000000" w:rsidRDefault="009D64FD">
      <w:pPr>
        <w:numPr>
          <w:ilvl w:val="0"/>
          <w:numId w:val="96"/>
        </w:numPr>
      </w:pPr>
      <w:r>
        <w:t>‘characters’ if the eleme</w:t>
      </w:r>
      <w:r>
        <w:t>nt is the document root;</w:t>
      </w:r>
    </w:p>
    <w:p w14:paraId="622D945D" w14:textId="77777777" w:rsidR="00000000" w:rsidRDefault="009D64FD">
      <w:pPr>
        <w:numPr>
          <w:ilvl w:val="0"/>
          <w:numId w:val="96"/>
        </w:numPr>
      </w:pPr>
      <w:r>
        <w:t>the effective length units of the parent’s parent if parent is an element with dfdl:lengthKind ‘endOfParent’</w:t>
      </w:r>
    </w:p>
    <w:p w14:paraId="09A18C34" w14:textId="77777777" w:rsidR="00000000" w:rsidRDefault="009D64FD">
      <w:r>
        <w:t>If the element is in a sequence then it is a Schema Definition Error if:</w:t>
      </w:r>
    </w:p>
    <w:p w14:paraId="158C6742" w14:textId="77777777" w:rsidR="00000000" w:rsidRDefault="009D64FD">
      <w:pPr>
        <w:numPr>
          <w:ilvl w:val="0"/>
          <w:numId w:val="97"/>
        </w:numPr>
      </w:pPr>
      <w:r>
        <w:t>the dfdl:separatorPosition of the sequence is 'po</w:t>
      </w:r>
      <w:r>
        <w:t xml:space="preserve">stfix' </w:t>
      </w:r>
    </w:p>
    <w:p w14:paraId="46620393" w14:textId="77777777" w:rsidR="00000000" w:rsidRDefault="009D64FD">
      <w:pPr>
        <w:numPr>
          <w:ilvl w:val="0"/>
          <w:numId w:val="97"/>
        </w:numPr>
      </w:pPr>
      <w:r>
        <w:t xml:space="preserve">the dfdl:sequenceKind of the sequence is not 'ordered' </w:t>
      </w:r>
    </w:p>
    <w:p w14:paraId="39300BE0" w14:textId="77777777" w:rsidR="00000000" w:rsidRDefault="009D64FD">
      <w:pPr>
        <w:numPr>
          <w:ilvl w:val="0"/>
          <w:numId w:val="97"/>
        </w:numPr>
      </w:pPr>
      <w:r>
        <w:t>the sequence has a terminator</w:t>
      </w:r>
    </w:p>
    <w:p w14:paraId="03445251" w14:textId="77777777" w:rsidR="00000000" w:rsidRDefault="009D64FD">
      <w:pPr>
        <w:numPr>
          <w:ilvl w:val="0"/>
          <w:numId w:val="97"/>
        </w:numPr>
      </w:pPr>
      <w:r>
        <w:t>there are floating elements in the sequence</w:t>
      </w:r>
    </w:p>
    <w:p w14:paraId="6F169AE8" w14:textId="77777777" w:rsidR="00000000" w:rsidRDefault="009D64FD">
      <w:pPr>
        <w:numPr>
          <w:ilvl w:val="0"/>
          <w:numId w:val="97"/>
        </w:numPr>
      </w:pPr>
      <w:r>
        <w:t>the sequence has a non-zero dfdl:trailingSkip</w:t>
      </w:r>
    </w:p>
    <w:p w14:paraId="514199F0" w14:textId="77777777" w:rsidR="00000000" w:rsidRDefault="009D64FD">
      <w:r>
        <w:t xml:space="preserve">If the element is in a choice where </w:t>
      </w:r>
      <w:r>
        <w:t>dfdl:choiceLengthKind is 'implicit' then it is a Schema Definition Error if:</w:t>
      </w:r>
    </w:p>
    <w:p w14:paraId="5CBB6D11" w14:textId="77777777" w:rsidR="00000000" w:rsidRDefault="009D64FD">
      <w:pPr>
        <w:numPr>
          <w:ilvl w:val="0"/>
          <w:numId w:val="98"/>
        </w:numPr>
      </w:pPr>
      <w:r>
        <w:t>the choice has a terminator</w:t>
      </w:r>
    </w:p>
    <w:p w14:paraId="1D542010" w14:textId="77777777" w:rsidR="00000000" w:rsidRDefault="009D64FD">
      <w:pPr>
        <w:numPr>
          <w:ilvl w:val="0"/>
          <w:numId w:val="98"/>
        </w:numPr>
      </w:pPr>
      <w:r>
        <w:t>the choice has a non-zero dfdl:trailingSkip</w:t>
      </w:r>
    </w:p>
    <w:p w14:paraId="3F5EB518" w14:textId="77777777" w:rsidR="00000000" w:rsidRDefault="009D64FD">
      <w:pPr>
        <w:rPr>
          <w:color w:val="000000"/>
        </w:rPr>
      </w:pPr>
      <w:r>
        <w:rPr>
          <w:color w:val="000000"/>
        </w:rPr>
        <w:t>A simple element must have one of:</w:t>
      </w:r>
    </w:p>
    <w:p w14:paraId="2F5624CC" w14:textId="77777777" w:rsidR="00000000" w:rsidRDefault="009D64FD">
      <w:pPr>
        <w:numPr>
          <w:ilvl w:val="0"/>
          <w:numId w:val="99"/>
        </w:numPr>
        <w:rPr>
          <w:color w:val="000000"/>
        </w:rPr>
      </w:pPr>
      <w:r>
        <w:rPr>
          <w:color w:val="000000"/>
        </w:rPr>
        <w:t>type xs:string</w:t>
      </w:r>
    </w:p>
    <w:p w14:paraId="16CE801A" w14:textId="77777777" w:rsidR="00000000" w:rsidRDefault="009D64FD">
      <w:pPr>
        <w:numPr>
          <w:ilvl w:val="0"/>
          <w:numId w:val="99"/>
        </w:numPr>
        <w:rPr>
          <w:color w:val="000000"/>
        </w:rPr>
      </w:pPr>
      <w:r>
        <w:rPr>
          <w:color w:val="000000"/>
        </w:rPr>
        <w:t>dfdl:representation 'text'</w:t>
      </w:r>
    </w:p>
    <w:p w14:paraId="0B151EB2" w14:textId="77777777" w:rsidR="00000000" w:rsidRDefault="009D64FD">
      <w:pPr>
        <w:numPr>
          <w:ilvl w:val="0"/>
          <w:numId w:val="99"/>
        </w:numPr>
        <w:rPr>
          <w:color w:val="000000"/>
        </w:rPr>
      </w:pPr>
      <w:r>
        <w:rPr>
          <w:color w:val="000000"/>
        </w:rPr>
        <w:t>type xs:hexBinary</w:t>
      </w:r>
    </w:p>
    <w:p w14:paraId="44473D73" w14:textId="77777777" w:rsidR="00000000" w:rsidRDefault="009D64FD">
      <w:pPr>
        <w:numPr>
          <w:ilvl w:val="0"/>
          <w:numId w:val="99"/>
        </w:numPr>
        <w:rPr>
          <w:color w:val="000000"/>
        </w:rPr>
      </w:pPr>
      <w:r>
        <w:rPr>
          <w:color w:val="000000"/>
        </w:rPr>
        <w:t>dfdl:represe</w:t>
      </w:r>
      <w:r>
        <w:rPr>
          <w:color w:val="000000"/>
        </w:rPr>
        <w:t xml:space="preserve">ntation 'binary' and a packed decimal representation </w:t>
      </w:r>
    </w:p>
    <w:p w14:paraId="7C0D33C0" w14:textId="77777777" w:rsidR="00000000" w:rsidRDefault="009D64FD">
      <w:pPr>
        <w:rPr>
          <w:color w:val="000000"/>
        </w:rPr>
      </w:pPr>
      <w:r>
        <w:rPr>
          <w:color w:val="000000"/>
        </w:rPr>
        <w:t>A complex element can have dfdl:lengthKind 'endOfParent'. If so then its last child element can be any dfdl:lengthKind including 'endOfParent'.</w:t>
      </w:r>
    </w:p>
    <w:p w14:paraId="218737D3" w14:textId="77777777" w:rsidR="00000000" w:rsidRDefault="009D64FD">
      <w:pPr>
        <w:pStyle w:val="nobreak"/>
        <w:rPr>
          <w:szCs w:val="20"/>
        </w:rPr>
      </w:pPr>
      <w:r>
        <w:rPr>
          <w:szCs w:val="20"/>
        </w:rPr>
        <w:t xml:space="preserve">The dfdl:lengthKind 'endOfParent' can also be used on the </w:t>
      </w:r>
      <w:r>
        <w:rPr>
          <w:szCs w:val="20"/>
        </w:rPr>
        <w:t>document root to allow the last element to consume the data up to the end of the data stream.</w:t>
      </w:r>
    </w:p>
    <w:p w14:paraId="5B7562DB" w14:textId="77777777" w:rsidR="00000000" w:rsidRDefault="009D64FD">
      <w:pPr>
        <w:rPr>
          <w:rFonts w:cs="Arial"/>
        </w:rPr>
      </w:pPr>
      <w:r>
        <w:rPr>
          <w:rFonts w:cs="Arial"/>
        </w:rPr>
        <w:t xml:space="preserve">The use of dfdl:lengthKind ‘endOfParent’ is distinct from the situation where the length of the last element in the parent is known but is not sufficient to fill </w:t>
      </w:r>
      <w:r>
        <w:rPr>
          <w:rFonts w:cs="Arial"/>
        </w:rPr>
        <w:t>the parent. In the latter case the remaining data are ignored on parsing and filled with dfdl:fillByte on unparsing.</w:t>
      </w:r>
    </w:p>
    <w:p w14:paraId="415E5728" w14:textId="77777777" w:rsidR="00000000" w:rsidRDefault="009D64FD">
      <w:pPr>
        <w:rPr>
          <w:color w:val="000000"/>
        </w:rPr>
      </w:pPr>
      <w:r>
        <w:rPr>
          <w:color w:val="000000"/>
        </w:rPr>
        <w:t>When parsing an element with dfdl:lengthKind ‘endOfParent’, delimiter scanning is turned off and in-scope terminating delimiters are not lo</w:t>
      </w:r>
      <w:r>
        <w:rPr>
          <w:color w:val="000000"/>
        </w:rPr>
        <w:t>oked for within the element.</w:t>
      </w:r>
    </w:p>
    <w:p w14:paraId="5B426D13" w14:textId="77777777" w:rsidR="00000000" w:rsidRDefault="009D64FD">
      <w:r>
        <w:rPr>
          <w:color w:val="000000"/>
        </w:rPr>
        <w:t>When unparsing an element with dfdl:lengthKind ‘endOfParent’, if the parent is a complex element with dfdl:lengthKind 'explicit' where dfdl:length is not an expression, or a choice with dfdl:choiceLengthKind 'explicit', then th</w:t>
      </w:r>
      <w:r>
        <w:rPr>
          <w:color w:val="000000"/>
        </w:rPr>
        <w:t xml:space="preserve">e element with dfdl:lengthKind 'endOfParent' is padded or filled in the usual manner to the required length, by completing the </w:t>
      </w:r>
      <w:r>
        <w:rPr>
          <w:b/>
          <w:i/>
          <w:color w:val="000000"/>
        </w:rPr>
        <w:t>LeftPadding</w:t>
      </w:r>
      <w:r>
        <w:rPr>
          <w:color w:val="000000"/>
        </w:rPr>
        <w:t>, RightPadOrFill</w:t>
      </w:r>
      <w:r>
        <w:t xml:space="preserve">, </w:t>
      </w:r>
      <w:r>
        <w:rPr>
          <w:b/>
          <w:i/>
          <w:color w:val="000000"/>
        </w:rPr>
        <w:t>ElementUnused</w:t>
      </w:r>
      <w:r>
        <w:t xml:space="preserve">, or </w:t>
      </w:r>
      <w:r>
        <w:rPr>
          <w:b/>
          <w:i/>
          <w:color w:val="000000"/>
        </w:rPr>
        <w:t>ChoiceUnused</w:t>
      </w:r>
      <w:r>
        <w:t xml:space="preserve"> </w:t>
      </w:r>
      <w:r>
        <w:rPr>
          <w:color w:val="000000"/>
        </w:rPr>
        <w:t>regions of the data as appropriate.</w:t>
      </w:r>
      <w:bookmarkStart w:id="4060" w:name="_Toc322911640"/>
      <w:bookmarkStart w:id="4061" w:name="_Toc322912179"/>
      <w:bookmarkEnd w:id="4060"/>
      <w:bookmarkEnd w:id="4061"/>
      <w:r>
        <w:t xml:space="preserve">  </w:t>
      </w:r>
    </w:p>
    <w:p w14:paraId="1E5F600D" w14:textId="77777777" w:rsidR="00000000" w:rsidRDefault="009D64FD"/>
    <w:p w14:paraId="4BF486A6" w14:textId="77777777" w:rsidR="00000000" w:rsidRDefault="009D64FD">
      <w:pPr>
        <w:pStyle w:val="Heading3"/>
        <w:rPr>
          <w:rFonts w:eastAsia="Times New Roman"/>
        </w:rPr>
      </w:pPr>
      <w:bookmarkStart w:id="4062" w:name="_Toc322911641"/>
      <w:bookmarkStart w:id="4063" w:name="_Toc322912180"/>
      <w:bookmarkStart w:id="4064" w:name="_Toc322911642"/>
      <w:bookmarkStart w:id="4065" w:name="_Toc322912181"/>
      <w:bookmarkStart w:id="4066" w:name="_Toc329093030"/>
      <w:bookmarkStart w:id="4067" w:name="_Toc332701543"/>
      <w:bookmarkStart w:id="4068" w:name="_Toc322911643"/>
      <w:bookmarkStart w:id="4069" w:name="_Toc322912182"/>
      <w:bookmarkStart w:id="4070" w:name="_Toc329093031"/>
      <w:bookmarkStart w:id="4071" w:name="_Toc332701544"/>
      <w:bookmarkStart w:id="4072" w:name="_Ref251932750"/>
      <w:bookmarkStart w:id="4073" w:name="_Toc349042742"/>
      <w:bookmarkStart w:id="4074" w:name="_Toc25589815"/>
      <w:bookmarkEnd w:id="4062"/>
      <w:bookmarkEnd w:id="4063"/>
      <w:bookmarkEnd w:id="4064"/>
      <w:bookmarkEnd w:id="4065"/>
      <w:bookmarkEnd w:id="4066"/>
      <w:bookmarkEnd w:id="4067"/>
      <w:bookmarkEnd w:id="4068"/>
      <w:bookmarkEnd w:id="4069"/>
      <w:bookmarkEnd w:id="4070"/>
      <w:bookmarkEnd w:id="4071"/>
      <w:r>
        <w:rPr>
          <w:rFonts w:eastAsia="Times New Roman"/>
        </w:rPr>
        <w:t>Elements of Specified Length</w:t>
      </w:r>
      <w:bookmarkEnd w:id="4072"/>
      <w:bookmarkEnd w:id="4073"/>
      <w:bookmarkEnd w:id="4074"/>
    </w:p>
    <w:p w14:paraId="7EDE636B" w14:textId="77777777" w:rsidR="00000000" w:rsidRDefault="009D64FD">
      <w:r>
        <w:t>A</w:t>
      </w:r>
      <w:r>
        <w:t xml:space="preserve">n element has a specified length when dfdl:lengthKind is 'explicit', 'implicit' (simple type only)  or 'prefixed'. The units that the length represents are specified by the dfdl:lengthUnits property except where noted in Section </w:t>
      </w:r>
      <w:r>
        <w:fldChar w:fldCharType="begin"/>
      </w:r>
      <w:r>
        <w:instrText xml:space="preserve"> REF _Ref384893986 \r \h </w:instrText>
      </w:r>
      <w:r>
        <w:fldChar w:fldCharType="separate"/>
      </w:r>
      <w:r>
        <w:t>12.3.3</w:t>
      </w:r>
      <w:r>
        <w:fldChar w:fldCharType="end"/>
      </w:r>
      <w:r>
        <w:t xml:space="preserve">. </w:t>
      </w:r>
    </w:p>
    <w:p w14:paraId="34990D43" w14:textId="77777777" w:rsidR="00000000" w:rsidRDefault="009D64FD">
      <w:pPr>
        <w:rPr>
          <w:rFonts w:cs="Arial"/>
          <w:lang w:eastAsia="ja-JP" w:bidi="he-IL"/>
        </w:rPr>
      </w:pPr>
      <w:r>
        <w:t>Using specified length, it is possible for an element to have content length longer than needed to represent just the data value. For example, a simple text element may be padded in</w:t>
      </w:r>
      <w:r>
        <w:t xml:space="preserve"> the </w:t>
      </w:r>
      <w:r>
        <w:rPr>
          <w:rFonts w:cs="Arial"/>
          <w:b/>
          <w:bCs/>
          <w:i/>
          <w:iCs/>
          <w:lang w:eastAsia="ja-JP" w:bidi="he-IL"/>
        </w:rPr>
        <w:t xml:space="preserve">RightPadding </w:t>
      </w:r>
      <w:r>
        <w:rPr>
          <w:rFonts w:cs="Arial"/>
          <w:bCs/>
          <w:iCs/>
          <w:lang w:eastAsia="ja-JP" w:bidi="he-IL"/>
        </w:rPr>
        <w:t>region</w:t>
      </w:r>
      <w:r>
        <w:rPr>
          <w:rFonts w:cs="Arial"/>
          <w:lang w:eastAsia="ja-JP" w:bidi="he-IL"/>
        </w:rPr>
        <w:t xml:space="preserve"> if the data is not long enough.</w:t>
      </w:r>
    </w:p>
    <w:p w14:paraId="6E9E93E3" w14:textId="77777777" w:rsidR="00000000" w:rsidRDefault="009D64FD">
      <w:pPr>
        <w:autoSpaceDE w:val="0"/>
        <w:rPr>
          <w:rFonts w:cs="Arial"/>
        </w:rPr>
      </w:pPr>
      <w:r>
        <w:t xml:space="preserve">When an element has specified length, but appears inside a complex type element having delimited length kind,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p w14:paraId="549C4F6B" w14:textId="77777777" w:rsidR="00000000" w:rsidRDefault="009D64FD">
      <w:pPr>
        <w:rPr>
          <w:ins w:id="4075" w:author="Mike Beckerle" w:date="2019-09-17T19:12:00Z"/>
        </w:rPr>
      </w:pPr>
      <w:r>
        <w:t xml:space="preserve">An element of specified length with dfdl:lengthKind 'implicit' or 'explicit' where dfdl:length is not an expression has a known length when unparsing.  </w:t>
      </w:r>
    </w:p>
    <w:p w14:paraId="0B9FA1B4" w14:textId="77777777" w:rsidR="00000000" w:rsidRDefault="009D64FD">
      <w:del w:id="4076" w:author="Mike Beckerle" w:date="2019-09-17T19:12:00Z">
        <w:r>
          <w:delText>However, an</w:delText>
        </w:r>
      </w:del>
      <w:ins w:id="4077" w:author="Mike Beckerle" w:date="2019-09-17T19:12:00Z">
        <w:r>
          <w:t>An</w:t>
        </w:r>
      </w:ins>
      <w:r>
        <w:t xml:space="preserve"> element of specified length with dfdl:lengthKind 'prefixed' </w:t>
      </w:r>
      <w:del w:id="4078" w:author="Mike Beckerle" w:date="2019-09-17T19:12:00Z">
        <w:r>
          <w:delText>or 'explici</w:delText>
        </w:r>
        <w:r>
          <w:delText xml:space="preserve">t' where dfdl:length is an expression </w:delText>
        </w:r>
      </w:del>
      <w:r>
        <w:t xml:space="preserve">is considered to have a </w:t>
      </w:r>
      <w:r>
        <w:rPr>
          <w:rStyle w:val="Emphasis"/>
        </w:rPr>
        <w:t>variable</w:t>
      </w:r>
      <w:r>
        <w:t xml:space="preserve"> length when unparsing.Specifically</w:t>
      </w:r>
      <w:commentRangeStart w:id="4079"/>
      <w:ins w:id="4080" w:author="Mike Beckerle" w:date="2019-09-17T19:13:00Z">
        <w:r>
          <w:t xml:space="preserve">, the processor automatically determines the value to store in the prefix, based on the length of the </w:t>
        </w:r>
        <w:r>
          <w:t>infoset</w:t>
        </w:r>
        <w:r>
          <w:t xml:space="preserve"> element, and the properties which m</w:t>
        </w:r>
        <w:r>
          <w:t>odify the interpretation of the prefix length value, such as dfdl:prefixIncludesPrefixLength.</w:t>
        </w:r>
      </w:ins>
      <w:r>
        <w:t xml:space="preserve"> </w:t>
      </w:r>
      <w:commentRangeEnd w:id="4079"/>
      <w:r>
        <w:rPr>
          <w:rStyle w:val="CommentReference"/>
        </w:rPr>
        <w:commentReference w:id="4079"/>
      </w:r>
    </w:p>
    <w:p w14:paraId="060B241A" w14:textId="77777777" w:rsidR="00000000" w:rsidRDefault="009D64FD">
      <w:ins w:id="4081" w:author="Mike Beckerle" w:date="2019-09-17T19:15:00Z">
        <w:r>
          <w:t xml:space="preserve">For </w:t>
        </w:r>
      </w:ins>
      <w:del w:id="4082" w:author="Mike Beckerle" w:date="2019-09-17T19:14:00Z">
        <w:r>
          <w:delText xml:space="preserve">For </w:delText>
        </w:r>
      </w:del>
      <w:r>
        <w:t>dfdl:lengthKind 'explicit' (expression),</w:t>
      </w:r>
      <w:ins w:id="4083" w:author="Mike Beckerle" w:date="2019-09-17T19:16:00Z">
        <w:r>
          <w:t xml:space="preserve"> </w:t>
        </w:r>
      </w:ins>
      <w:ins w:id="4084" w:author="Mike Beckerle" w:date="2019-09-17T19:18:00Z">
        <w:r>
          <w:t>whether parsing or unparsing the</w:t>
        </w:r>
      </w:ins>
      <w:ins w:id="4085" w:author="Mike Beckerle" w:date="2019-09-17T19:17:00Z">
        <w:r>
          <w:t xml:space="preserve"> expression is evaluated to obtain the length. </w:t>
        </w:r>
      </w:ins>
      <w:ins w:id="4086" w:author="Mike Beckerle" w:date="2019-09-17T19:19:00Z">
        <w:r>
          <w:t xml:space="preserve">When unparsing </w:t>
        </w:r>
      </w:ins>
      <w:del w:id="4087" w:author="Mike Beckerle" w:date="2019-09-17T19:19:00Z">
        <w:r>
          <w:delText xml:space="preserve"> </w:delText>
        </w:r>
      </w:del>
      <w:r>
        <w:t>the processor</w:t>
      </w:r>
      <w:r>
        <w:t xml:space="preserve"> cannot automatically determine in what way the length information is to be stored</w:t>
      </w:r>
      <w:ins w:id="4088" w:author="Mike Beckerle" w:date="2019-09-17T19:20:00Z">
        <w:r>
          <w:t xml:space="preserve"> as it comes from an expression that may access one or more elements and perfo</w:t>
        </w:r>
      </w:ins>
      <w:ins w:id="4089" w:author="Mike Beckerle" w:date="2019-09-17T19:21:00Z">
        <w:r>
          <w:t xml:space="preserve">rm any calculation.Hence, </w:t>
        </w:r>
      </w:ins>
      <w:ins w:id="4090" w:author="Mike Beckerle" w:date="2019-09-17T19:20:00Z">
        <w:r>
          <w:t>n</w:t>
        </w:r>
      </w:ins>
      <w:del w:id="4091" w:author="Mike Beckerle" w:date="2019-09-17T19:20:00Z">
        <w:r>
          <w:delText xml:space="preserve">. </w:delText>
        </w:r>
      </w:del>
      <w:del w:id="4092" w:author="Mike Beckerle" w:date="2019-09-17T19:19:00Z">
        <w:r>
          <w:delText>N</w:delText>
        </w:r>
      </w:del>
      <w:r>
        <w:t xml:space="preserve">ormally the value of </w:t>
      </w:r>
      <w:del w:id="4093" w:author="Mike Beckerle" w:date="2019-09-17T19:18:00Z">
        <w:r>
          <w:delText xml:space="preserve">the </w:delText>
        </w:r>
      </w:del>
      <w:ins w:id="4094" w:author="Mike Beckerle" w:date="2019-09-17T19:19:00Z">
        <w:r>
          <w:t>the</w:t>
        </w:r>
      </w:ins>
      <w:ins w:id="4095" w:author="Mike Beckerle" w:date="2019-09-17T19:18:00Z">
        <w:r>
          <w:t xml:space="preserve"> </w:t>
        </w:r>
      </w:ins>
      <w:r>
        <w:t xml:space="preserve">element </w:t>
      </w:r>
      <w:ins w:id="4096" w:author="Mike Beckerle" w:date="2019-09-17T19:16:00Z">
        <w:r>
          <w:t>or elements involved in the l</w:t>
        </w:r>
        <w:r>
          <w:t xml:space="preserve">ength calculation </w:t>
        </w:r>
      </w:ins>
      <w:r>
        <w:t xml:space="preserve">would be computed using dfdl:outputValueCalc, using an expression that measures the length of the element </w:t>
      </w:r>
      <w:del w:id="4097" w:author="Mike Beckerle" w:date="2019-09-17T19:21:00Z">
        <w:r>
          <w:delText xml:space="preserve">using </w:delText>
        </w:r>
      </w:del>
      <w:ins w:id="4098" w:author="Mike Beckerle" w:date="2019-09-17T19:21:00Z">
        <w:r>
          <w:t xml:space="preserve">by way of </w:t>
        </w:r>
      </w:ins>
      <w:r>
        <w:t xml:space="preserve">functions such as dfdl:contentLength or dfdl:valueLength. </w:t>
      </w:r>
    </w:p>
    <w:p w14:paraId="7474A547" w14:textId="77777777" w:rsidR="00000000" w:rsidRDefault="009D64FD">
      <w:pPr>
        <w:numPr>
          <w:ilvl w:val="0"/>
          <w:numId w:val="280"/>
        </w:numPr>
        <w:rPr>
          <w:del w:id="4099" w:author="Mike Beckerle" w:date="2019-09-17T19:14:00Z"/>
        </w:rPr>
      </w:pPr>
      <w:del w:id="4100" w:author="Mike Beckerle" w:date="2019-09-17T19:14:00Z">
        <w:r>
          <w:delText xml:space="preserve">For dfdl:lengthKind 'prefixed' </w:delText>
        </w:r>
      </w:del>
      <w:del w:id="4101" w:author="Mike Beckerle" w:date="2019-09-17T19:13:00Z">
        <w:r>
          <w:delText xml:space="preserve">the processor </w:delText>
        </w:r>
        <w:r>
          <w:delText>automatically determines the value to store in the prefix, based on the length of the infoset element, and the properties which modify the interpretation of the prefix length value, such as dfdl:prefixIncludesPrefixLength.</w:delText>
        </w:r>
      </w:del>
    </w:p>
    <w:p w14:paraId="39F57899" w14:textId="77777777" w:rsidR="00000000" w:rsidRDefault="009D64FD">
      <w:r>
        <w:t xml:space="preserve">When parsing, if the data stream </w:t>
      </w:r>
      <w:r>
        <w:t>ends without enough data to parse an element, that is, N bits are needed based on the dfdl:length, but only M &lt; N bits are available, then it is a processing error. </w:t>
      </w:r>
    </w:p>
    <w:p w14:paraId="19205D53" w14:textId="77777777" w:rsidR="00000000" w:rsidRDefault="009D64FD">
      <w:r>
        <w:t xml:space="preserve">If dfdl:lengthUnits </w:t>
      </w:r>
      <w:r>
        <w:t xml:space="preserve">is 'characters' then the length (in bits) of the content region  (i.e., SimpleContent or ComplexContent defined in Section </w:t>
      </w:r>
      <w:r>
        <w:fldChar w:fldCharType="begin"/>
      </w:r>
      <w:r>
        <w:instrText xml:space="preserve"> REF _Ref348976487 \r \h </w:instrText>
      </w:r>
      <w:r>
        <w:fldChar w:fldCharType="separate"/>
      </w:r>
      <w:r>
        <w:t>9.2</w:t>
      </w:r>
      <w:r>
        <w:fldChar w:fldCharType="end"/>
      </w:r>
      <w:r>
        <w:t xml:space="preserve"> </w:t>
      </w:r>
      <w:r>
        <w:fldChar w:fldCharType="begin"/>
      </w:r>
      <w:r>
        <w:instrText xml:space="preserve"> REF _Ref348976487 \h </w:instrText>
      </w:r>
      <w:r>
        <w:fldChar w:fldCharType="separate"/>
      </w:r>
      <w:r>
        <w:t>DFDL Data Sy</w:t>
      </w:r>
      <w:r>
        <w:t>ntax Grammar</w:t>
      </w:r>
      <w:r>
        <w:fldChar w:fldCharType="end"/>
      </w:r>
      <w:r>
        <w:t>) will depend on the encoding of the characters.</w:t>
      </w:r>
    </w:p>
    <w:p w14:paraId="09A90788" w14:textId="77777777" w:rsidR="00000000" w:rsidRDefault="009D64FD">
      <w:pPr>
        <w:numPr>
          <w:ilvl w:val="0"/>
          <w:numId w:val="100"/>
        </w:numPr>
      </w:pPr>
      <w:r>
        <w:t xml:space="preserve">If the dfdl:encoding property specifies a fixed-width encoding then the content length is the character width (in bits) multiplied </w:t>
      </w:r>
      <w:r>
        <w:t xml:space="preserve">by the length. </w:t>
      </w:r>
    </w:p>
    <w:p w14:paraId="34929FBC" w14:textId="77777777" w:rsidR="00000000" w:rsidRDefault="009D64FD">
      <w:pPr>
        <w:numPr>
          <w:ilvl w:val="0"/>
          <w:numId w:val="100"/>
        </w:numPr>
      </w:pPr>
      <w:r>
        <w:t>If the dfdl:encoding property specifies a variable-width encoding then the length will depend on the actual characters in the element's value. The characters must be decoded one by one, adding up their widths (in bits), while counting up to</w:t>
      </w:r>
      <w:r>
        <w:t xml:space="preserve"> the specified length value.</w:t>
      </w:r>
    </w:p>
    <w:p w14:paraId="7806B307" w14:textId="77777777" w:rsidR="00000000" w:rsidRDefault="009D64FD">
      <w:r>
        <w:t xml:space="preserve">For a simple element, dfdl:lengthUnits 'characters' may only be used for textual elements, it is a Schema Definition Error otherwise. </w:t>
      </w:r>
    </w:p>
    <w:p w14:paraId="340F1B8A" w14:textId="77777777" w:rsidR="00000000" w:rsidRDefault="009D64FD">
      <w:r>
        <w:t>Some DFDL implementations may support character set encodings where the characters are not a</w:t>
      </w:r>
      <w:r>
        <w:t xml:space="preserve"> multiple of 8-bits wide. Encodings which are 5, 6, 7, and 9 bits wide are rare, but do exist, so the overall length of the content region may not be a multiple of 8-bits wide.</w:t>
      </w:r>
    </w:p>
    <w:p w14:paraId="42A04AAF" w14:textId="77777777" w:rsidR="00000000" w:rsidRDefault="009D64FD">
      <w:pPr>
        <w:pStyle w:val="Heading4"/>
        <w:rPr>
          <w:rFonts w:eastAsia="Times New Roman"/>
        </w:rPr>
      </w:pPr>
      <w:r>
        <w:rPr>
          <w:rFonts w:eastAsia="Times New Roman"/>
        </w:rPr>
        <w:t xml:space="preserve">Length of Simple Elements with </w:t>
      </w:r>
      <w:bookmarkEnd w:id="4055"/>
      <w:bookmarkEnd w:id="4056"/>
      <w:bookmarkEnd w:id="4057"/>
      <w:bookmarkEnd w:id="4058"/>
      <w:bookmarkEnd w:id="4059"/>
      <w:r>
        <w:rPr>
          <w:rFonts w:eastAsia="Times New Roman"/>
        </w:rPr>
        <w:t>Textual Representation</w:t>
      </w:r>
    </w:p>
    <w:p w14:paraId="1A5DF557" w14:textId="77777777" w:rsidR="00000000" w:rsidRDefault="009D64FD">
      <w:r>
        <w:rPr>
          <w:rStyle w:val="Emphasis"/>
        </w:rPr>
        <w:t>Textual data</w:t>
      </w:r>
      <w:r>
        <w:t xml:space="preserve"> is defined t</w:t>
      </w:r>
      <w:r>
        <w:t>o mean either data of type string or data where the dfdl:representation property is 'text'.</w:t>
      </w:r>
    </w:p>
    <w:p w14:paraId="2199D550" w14:textId="77777777" w:rsidR="00000000" w:rsidRDefault="009D64FD">
      <w:pPr>
        <w:pStyle w:val="nobreak"/>
      </w:pPr>
      <w:r>
        <w:t xml:space="preserve">For a textual element, the dfdl:lengthUnits property can be either 'bytes' or 'characters'. </w:t>
      </w:r>
    </w:p>
    <w:p w14:paraId="25991536" w14:textId="77777777" w:rsidR="00000000" w:rsidRDefault="009D64FD">
      <w:pPr>
        <w:pStyle w:val="Heading5"/>
        <w:rPr>
          <w:rFonts w:eastAsia="Times New Roman"/>
        </w:rPr>
      </w:pPr>
      <w:bookmarkStart w:id="4102" w:name="_Toc194983978"/>
      <w:bookmarkStart w:id="4103" w:name="_Toc199516314"/>
      <w:bookmarkStart w:id="4104" w:name="_Toc175057378"/>
      <w:bookmarkStart w:id="4105" w:name="_Toc177399091"/>
      <w:bookmarkStart w:id="4106" w:name="_Toc146530423"/>
      <w:r>
        <w:rPr>
          <w:rFonts w:eastAsia="Times New Roman"/>
        </w:rPr>
        <w:t>Text Length Specified in Bytes</w:t>
      </w:r>
      <w:bookmarkEnd w:id="4102"/>
      <w:bookmarkEnd w:id="4103"/>
      <w:bookmarkEnd w:id="4104"/>
      <w:bookmarkEnd w:id="4105"/>
      <w:bookmarkEnd w:id="4106"/>
    </w:p>
    <w:p w14:paraId="7CCF8677" w14:textId="77777777" w:rsidR="00000000" w:rsidRDefault="009D64FD">
      <w:r>
        <w:t>If a textual element has dfdl:lengthUnit</w:t>
      </w:r>
      <w:r>
        <w:t>s of 'bytes', and the dfdl:encoding is not SBCS, then it is possible for a partial character encoding to appear after the code units of the characters. In this case, the following rules apply:</w:t>
      </w:r>
    </w:p>
    <w:p w14:paraId="406678DE" w14:textId="77777777" w:rsidR="00000000" w:rsidRDefault="009D64FD">
      <w:pPr>
        <w:numPr>
          <w:ilvl w:val="0"/>
          <w:numId w:val="101"/>
        </w:numPr>
      </w:pPr>
      <w:r>
        <w:t>When parsing, as many characters as possible are extracted from</w:t>
      </w:r>
      <w:r>
        <w:t xml:space="preserve"> the bytes of the simple content region. Any left over bytes are skipped. (They are considered part of the grammar </w:t>
      </w:r>
      <w:r>
        <w:rPr>
          <w:b/>
          <w:i/>
        </w:rPr>
        <w:t>RightFill</w:t>
      </w:r>
      <w:r>
        <w:t xml:space="preserve"> region).</w:t>
      </w:r>
    </w:p>
    <w:p w14:paraId="3637BD62" w14:textId="77777777" w:rsidR="00000000" w:rsidRDefault="009D64FD">
      <w:pPr>
        <w:numPr>
          <w:ilvl w:val="0"/>
          <w:numId w:val="101"/>
        </w:numPr>
      </w:pPr>
      <w:r>
        <w:t>When unparsing, if the simple content region is larger than the encoded length of the element (as padded when dfdl:textPad</w:t>
      </w:r>
      <w:r>
        <w:t xml:space="preserve">Kind is not 'none') then the remaining bytes, which are insufficient to hold another character code, are filled with dfdl:fillByte (Again, this is the grammar </w:t>
      </w:r>
      <w:r>
        <w:rPr>
          <w:b/>
          <w:i/>
        </w:rPr>
        <w:t>RightFill</w:t>
      </w:r>
      <w:r>
        <w:t xml:space="preserve"> region.)</w:t>
      </w:r>
    </w:p>
    <w:p w14:paraId="13691F30" w14:textId="77777777" w:rsidR="00000000" w:rsidRDefault="009D64FD">
      <w:r>
        <w:rPr>
          <w:lang w:eastAsia="en-GB"/>
        </w:rPr>
        <w:t>It is a Schema Definition Error if type is xs:string and dfdl:textPadKind is n</w:t>
      </w:r>
      <w:r>
        <w:rPr>
          <w:lang w:eastAsia="en-GB"/>
        </w:rPr>
        <w:t>ot 'none' and dfdl:lengthUnits is 'bytes' and dfdl:encoding is not an SBCS encoding and the XSD minLength facet is not zero. This prevents a scenario where validation against the XSD minLength facet is in characters but padding would be performed in bytes</w:t>
      </w:r>
      <w:r>
        <w:rPr>
          <w:rFonts w:cs="Arial"/>
        </w:rPr>
        <w:t>.</w:t>
      </w:r>
    </w:p>
    <w:p w14:paraId="42DE2BF6" w14:textId="77777777" w:rsidR="00000000" w:rsidRDefault="009D64FD">
      <w:pPr>
        <w:pStyle w:val="Heading4"/>
        <w:rPr>
          <w:rFonts w:eastAsia="Times New Roman" w:cs="Arial"/>
        </w:rPr>
      </w:pPr>
      <w:bookmarkStart w:id="4107" w:name="_Ref384984844"/>
      <w:bookmarkStart w:id="4108" w:name="_Ref254775279"/>
      <w:bookmarkStart w:id="4109" w:name="_Ref254775272"/>
      <w:bookmarkStart w:id="4110" w:name="_Toc243112825"/>
      <w:bookmarkStart w:id="4111" w:name="_Toc194983982"/>
      <w:bookmarkStart w:id="4112" w:name="_Toc199516318"/>
      <w:bookmarkStart w:id="4113" w:name="_Toc175057382"/>
      <w:bookmarkStart w:id="4114" w:name="_Toc177399095"/>
      <w:r>
        <w:rPr>
          <w:rFonts w:eastAsia="Times New Roman" w:cs="Arial"/>
        </w:rPr>
        <w:t>Length of Simple Elements with Binary Representation</w:t>
      </w:r>
      <w:bookmarkEnd w:id="4107"/>
    </w:p>
    <w:p w14:paraId="604946B2" w14:textId="77777777" w:rsidR="00000000" w:rsidRDefault="009D64FD">
      <w:pPr>
        <w:pStyle w:val="nobreak"/>
        <w:rPr>
          <w:rFonts w:cs="Arial"/>
        </w:rPr>
      </w:pPr>
      <w:r>
        <w:rPr>
          <w:rFonts w:cs="Arial"/>
        </w:rPr>
        <w:t xml:space="preserve">This section discusses the dfdl:lengthKind 'explicit' and 'prefixed' specified lengths for the different binary representations. When dfdl:lengthKind is 'implicit', see Section </w:t>
      </w:r>
      <w:r>
        <w:fldChar w:fldCharType="begin"/>
      </w:r>
      <w:r>
        <w:rPr>
          <w:rFonts w:cs="Arial"/>
        </w:rPr>
        <w:instrText xml:space="preserve"> REF _Ref364440440 \r \</w:instrText>
      </w:r>
      <w:r>
        <w:rPr>
          <w:rFonts w:cs="Arial"/>
        </w:rPr>
        <w:instrText xml:space="preserve">h  \* MERGEFORMAT </w:instrText>
      </w:r>
      <w:r>
        <w:fldChar w:fldCharType="separate"/>
      </w:r>
      <w:r>
        <w:rPr>
          <w:rFonts w:cs="Arial"/>
        </w:rPr>
        <w:t>12.3.3</w:t>
      </w:r>
      <w:r>
        <w:fldChar w:fldCharType="end"/>
      </w:r>
      <w:r>
        <w:rPr>
          <w:rFonts w:cs="Arial"/>
        </w:rPr>
        <w:t xml:space="preserve"> </w:t>
      </w:r>
      <w:r>
        <w:fldChar w:fldCharType="begin"/>
      </w:r>
      <w:r>
        <w:rPr>
          <w:rFonts w:cs="Arial"/>
        </w:rPr>
        <w:instrText xml:space="preserve"> REF _Ref364440413 \h  \* MERGEFORMAT </w:instrText>
      </w:r>
      <w:r>
        <w:fldChar w:fldCharType="separate"/>
      </w:r>
      <w:r>
        <w:rPr>
          <w:rFonts w:cs="Arial"/>
        </w:rPr>
        <w:t>dfdl:lengthKind 'implicit'</w:t>
      </w:r>
      <w:r>
        <w:fldChar w:fldCharType="end"/>
      </w:r>
      <w:r>
        <w:rPr>
          <w:rFonts w:cs="Arial"/>
        </w:rPr>
        <w:t xml:space="preserve">. </w:t>
      </w:r>
    </w:p>
    <w:p w14:paraId="7629FBB1" w14:textId="77777777" w:rsidR="00000000" w:rsidRDefault="009D64FD">
      <w:pPr>
        <w:rPr>
          <w:rFonts w:cs="Arial"/>
        </w:rPr>
      </w:pPr>
      <w:r>
        <w:rPr>
          <w:rFonts w:cs="Arial"/>
        </w:rPr>
        <w:t>The dfdl:lengthUnits can be 'by</w:t>
      </w:r>
      <w:r>
        <w:rPr>
          <w:rFonts w:cs="Arial"/>
        </w:rPr>
        <w:t xml:space="preserve">tes' or 'bits' unless otherwise stated. It is Schema Definition Error if dfdl:lengthUnits is 'characters'. </w:t>
      </w:r>
    </w:p>
    <w:p w14:paraId="43A9BE1F" w14:textId="77777777" w:rsidR="00000000" w:rsidRDefault="009D64FD">
      <w:r>
        <w:t xml:space="preserve">It is a Schema Definition Error if the specified dfdl:length for an element of dfdl:lengthKind 'explicit' is a string literal integer such that the </w:t>
      </w:r>
      <w:r>
        <w:t>length of the data exceeds the capacity of the simple type.</w:t>
      </w:r>
    </w:p>
    <w:p w14:paraId="61EF78D0" w14:textId="77777777" w:rsidR="00000000" w:rsidRDefault="009D64FD">
      <w:pPr>
        <w:rPr>
          <w:rFonts w:cs="Arial"/>
        </w:rPr>
      </w:pPr>
      <w:r>
        <w:rPr>
          <w:rFonts w:cs="Arial"/>
          <w:iCs/>
        </w:rPr>
        <w:t xml:space="preserve">It is a processing error if the specified length for an element of dfdl:lengthKInd 'prefixed' or 'explicit' (with dfdl:length an expression) is an integer such that the length of the data exceeds </w:t>
      </w:r>
      <w:r>
        <w:rPr>
          <w:rFonts w:cs="Arial"/>
        </w:rPr>
        <w:t>the capacity of the simple type.</w:t>
      </w:r>
    </w:p>
    <w:p w14:paraId="3AFA9D54" w14:textId="77777777" w:rsidR="00000000" w:rsidRDefault="009D64FD">
      <w:pPr>
        <w:pStyle w:val="Heading5"/>
        <w:rPr>
          <w:rFonts w:eastAsia="Times New Roman"/>
        </w:rPr>
      </w:pPr>
      <w:bookmarkStart w:id="4115" w:name="_Length_of_Base-2"/>
      <w:bookmarkStart w:id="4116" w:name="_Ref365048738"/>
      <w:bookmarkEnd w:id="4115"/>
      <w:r>
        <w:rPr>
          <w:rFonts w:eastAsia="Times New Roman"/>
        </w:rPr>
        <w:t>Length of Base-2 Binary Number Elements</w:t>
      </w:r>
      <w:bookmarkEnd w:id="4116"/>
    </w:p>
    <w:p w14:paraId="3B726A38" w14:textId="77777777" w:rsidR="00000000" w:rsidRDefault="009D64FD">
      <w:pPr>
        <w:rPr>
          <w:rFonts w:cs="Arial"/>
        </w:rPr>
      </w:pPr>
      <w:r>
        <w:rPr>
          <w:rFonts w:cs="Arial"/>
        </w:rPr>
        <w:t xml:space="preserve">Non-floating point numbers with binary representation and dfdl:binaryNumberRep 'binary' are represented as a bit string which contains a base-2 representation. </w:t>
      </w:r>
    </w:p>
    <w:p w14:paraId="2F61C3DB" w14:textId="77777777" w:rsidR="00000000" w:rsidRDefault="009D64FD">
      <w:pPr>
        <w:rPr>
          <w:rFonts w:cs="Arial"/>
        </w:rPr>
      </w:pPr>
      <w:r>
        <w:rPr>
          <w:rFonts w:cs="Arial"/>
        </w:rPr>
        <w:t>The value of the speci</w:t>
      </w:r>
      <w:r>
        <w:rPr>
          <w:rFonts w:cs="Arial"/>
        </w:rPr>
        <w:t>fied length is constrained per the table below. The lengths are expressed in bits and are inclusive.</w:t>
      </w:r>
    </w:p>
    <w:p w14:paraId="54A37668" w14:textId="77777777" w:rsidR="00000000" w:rsidRDefault="009D64FD">
      <w:pPr>
        <w:rPr>
          <w:rFonts w:cs="Arial"/>
        </w:rPr>
      </w:pPr>
    </w:p>
    <w:tbl>
      <w:tblPr>
        <w:tblStyle w:val="Table"/>
        <w:tblW w:w="5000" w:type="pct"/>
        <w:tblInd w:w="0" w:type="dxa"/>
        <w:tblLook w:val="04A0" w:firstRow="1" w:lastRow="0" w:firstColumn="1" w:lastColumn="0" w:noHBand="0" w:noVBand="1"/>
      </w:tblPr>
      <w:tblGrid>
        <w:gridCol w:w="2218"/>
        <w:gridCol w:w="2332"/>
        <w:gridCol w:w="4080"/>
      </w:tblGrid>
      <w:tr w:rsidR="00000000" w14:paraId="6E8232EE" w14:textId="77777777">
        <w:trPr>
          <w:cnfStyle w:val="100000000000" w:firstRow="1" w:lastRow="0" w:firstColumn="0" w:lastColumn="0" w:oddVBand="0" w:evenVBand="0" w:oddHBand="0" w:evenHBand="0" w:firstRowFirstColumn="0" w:firstRowLastColumn="0" w:lastRowFirstColumn="0" w:lastRowLastColumn="0"/>
        </w:trPr>
        <w:tc>
          <w:tcPr>
            <w:tcW w:w="0" w:type="auto"/>
            <w:hideMark/>
          </w:tcPr>
          <w:p w14:paraId="1E02696C" w14:textId="77777777" w:rsidR="00000000" w:rsidRDefault="009D64FD">
            <w:pPr>
              <w:rPr>
                <w:rFonts w:cs="Arial"/>
                <w:b w:val="0"/>
              </w:rPr>
            </w:pPr>
            <w:r>
              <w:rPr>
                <w:rFonts w:cs="Arial"/>
              </w:rPr>
              <w:t>Type</w:t>
            </w:r>
          </w:p>
        </w:tc>
        <w:tc>
          <w:tcPr>
            <w:tcW w:w="0" w:type="auto"/>
            <w:hideMark/>
          </w:tcPr>
          <w:p w14:paraId="5D930E74" w14:textId="77777777" w:rsidR="00000000" w:rsidRDefault="009D64FD">
            <w:pPr>
              <w:rPr>
                <w:rFonts w:cs="Arial"/>
                <w:b w:val="0"/>
              </w:rPr>
            </w:pPr>
            <w:r>
              <w:rPr>
                <w:rFonts w:cs="Arial"/>
              </w:rPr>
              <w:t>Minimum value of length</w:t>
            </w:r>
          </w:p>
        </w:tc>
        <w:tc>
          <w:tcPr>
            <w:tcW w:w="0" w:type="auto"/>
            <w:hideMark/>
          </w:tcPr>
          <w:p w14:paraId="6D9E5726" w14:textId="77777777" w:rsidR="00000000" w:rsidRDefault="009D64FD">
            <w:pPr>
              <w:rPr>
                <w:rFonts w:cs="Arial"/>
                <w:b w:val="0"/>
              </w:rPr>
            </w:pPr>
            <w:r>
              <w:rPr>
                <w:rFonts w:cs="Arial"/>
              </w:rPr>
              <w:t xml:space="preserve">Maximum value of length </w:t>
            </w:r>
          </w:p>
        </w:tc>
      </w:tr>
      <w:tr w:rsidR="00000000" w14:paraId="05DEF104" w14:textId="77777777">
        <w:tc>
          <w:tcPr>
            <w:tcW w:w="0" w:type="auto"/>
            <w:tcBorders>
              <w:top w:val="single" w:sz="4" w:space="0" w:color="auto"/>
              <w:left w:val="single" w:sz="4" w:space="0" w:color="auto"/>
              <w:bottom w:val="single" w:sz="4" w:space="0" w:color="auto"/>
              <w:right w:val="single" w:sz="4" w:space="0" w:color="auto"/>
            </w:tcBorders>
            <w:hideMark/>
          </w:tcPr>
          <w:p w14:paraId="13E8C47B" w14:textId="77777777" w:rsidR="00000000" w:rsidRDefault="009D64FD">
            <w:pPr>
              <w:rPr>
                <w:rFonts w:cs="Arial"/>
              </w:rPr>
            </w:pPr>
            <w:r>
              <w:rPr>
                <w:rFonts w:cs="Arial"/>
              </w:rPr>
              <w:t>xs:byte</w:t>
            </w:r>
          </w:p>
        </w:tc>
        <w:tc>
          <w:tcPr>
            <w:tcW w:w="0" w:type="auto"/>
            <w:tcBorders>
              <w:top w:val="single" w:sz="4" w:space="0" w:color="auto"/>
              <w:left w:val="single" w:sz="4" w:space="0" w:color="auto"/>
              <w:bottom w:val="single" w:sz="4" w:space="0" w:color="auto"/>
              <w:right w:val="single" w:sz="4" w:space="0" w:color="auto"/>
            </w:tcBorders>
            <w:hideMark/>
          </w:tcPr>
          <w:p w14:paraId="63C66B70" w14:textId="77777777" w:rsidR="00000000" w:rsidRDefault="009D64FD">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4E148FD6" w14:textId="77777777" w:rsidR="00000000" w:rsidRDefault="009D64FD">
            <w:pPr>
              <w:rPr>
                <w:rFonts w:cs="Arial"/>
              </w:rPr>
            </w:pPr>
            <w:r>
              <w:rPr>
                <w:rFonts w:cs="Arial"/>
              </w:rPr>
              <w:t>8</w:t>
            </w:r>
          </w:p>
        </w:tc>
      </w:tr>
      <w:tr w:rsidR="00000000" w14:paraId="0A84EE45" w14:textId="77777777">
        <w:tc>
          <w:tcPr>
            <w:tcW w:w="0" w:type="auto"/>
            <w:tcBorders>
              <w:top w:val="single" w:sz="4" w:space="0" w:color="auto"/>
              <w:left w:val="single" w:sz="4" w:space="0" w:color="auto"/>
              <w:bottom w:val="single" w:sz="4" w:space="0" w:color="auto"/>
              <w:right w:val="single" w:sz="4" w:space="0" w:color="auto"/>
            </w:tcBorders>
            <w:hideMark/>
          </w:tcPr>
          <w:p w14:paraId="54D0EBFC" w14:textId="77777777" w:rsidR="00000000" w:rsidRDefault="009D64FD">
            <w:pPr>
              <w:rPr>
                <w:rFonts w:cs="Arial"/>
              </w:rPr>
            </w:pPr>
            <w:r>
              <w:rPr>
                <w:rFonts w:cs="Arial"/>
              </w:rPr>
              <w:t>xs:short</w:t>
            </w:r>
          </w:p>
        </w:tc>
        <w:tc>
          <w:tcPr>
            <w:tcW w:w="0" w:type="auto"/>
            <w:tcBorders>
              <w:top w:val="single" w:sz="4" w:space="0" w:color="auto"/>
              <w:left w:val="single" w:sz="4" w:space="0" w:color="auto"/>
              <w:bottom w:val="single" w:sz="4" w:space="0" w:color="auto"/>
              <w:right w:val="single" w:sz="4" w:space="0" w:color="auto"/>
            </w:tcBorders>
            <w:hideMark/>
          </w:tcPr>
          <w:p w14:paraId="6DFA11F6" w14:textId="77777777" w:rsidR="00000000" w:rsidRDefault="009D64FD">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2D900E64" w14:textId="77777777" w:rsidR="00000000" w:rsidRDefault="009D64FD">
            <w:pPr>
              <w:rPr>
                <w:rFonts w:cs="Arial"/>
              </w:rPr>
            </w:pPr>
            <w:r>
              <w:rPr>
                <w:rFonts w:cs="Arial"/>
              </w:rPr>
              <w:t>16</w:t>
            </w:r>
          </w:p>
        </w:tc>
      </w:tr>
      <w:tr w:rsidR="00000000" w14:paraId="0E55F923" w14:textId="77777777">
        <w:tc>
          <w:tcPr>
            <w:tcW w:w="0" w:type="auto"/>
            <w:tcBorders>
              <w:top w:val="single" w:sz="4" w:space="0" w:color="auto"/>
              <w:left w:val="single" w:sz="4" w:space="0" w:color="auto"/>
              <w:bottom w:val="single" w:sz="4" w:space="0" w:color="auto"/>
              <w:right w:val="single" w:sz="4" w:space="0" w:color="auto"/>
            </w:tcBorders>
            <w:hideMark/>
          </w:tcPr>
          <w:p w14:paraId="28B57BAC" w14:textId="77777777" w:rsidR="00000000" w:rsidRDefault="009D64FD">
            <w:pPr>
              <w:rPr>
                <w:rFonts w:cs="Arial"/>
              </w:rPr>
            </w:pPr>
            <w:r>
              <w:rPr>
                <w:rFonts w:cs="Arial"/>
              </w:rPr>
              <w:t>xs:int</w:t>
            </w:r>
          </w:p>
        </w:tc>
        <w:tc>
          <w:tcPr>
            <w:tcW w:w="0" w:type="auto"/>
            <w:tcBorders>
              <w:top w:val="single" w:sz="4" w:space="0" w:color="auto"/>
              <w:left w:val="single" w:sz="4" w:space="0" w:color="auto"/>
              <w:bottom w:val="single" w:sz="4" w:space="0" w:color="auto"/>
              <w:right w:val="single" w:sz="4" w:space="0" w:color="auto"/>
            </w:tcBorders>
            <w:hideMark/>
          </w:tcPr>
          <w:p w14:paraId="55564E93" w14:textId="77777777" w:rsidR="00000000" w:rsidRDefault="009D64FD">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6B11361D" w14:textId="77777777" w:rsidR="00000000" w:rsidRDefault="009D64FD">
            <w:pPr>
              <w:rPr>
                <w:rFonts w:cs="Arial"/>
              </w:rPr>
            </w:pPr>
            <w:r>
              <w:rPr>
                <w:rFonts w:cs="Arial"/>
              </w:rPr>
              <w:t>32</w:t>
            </w:r>
          </w:p>
        </w:tc>
      </w:tr>
      <w:tr w:rsidR="00000000" w14:paraId="30500603" w14:textId="77777777">
        <w:tc>
          <w:tcPr>
            <w:tcW w:w="0" w:type="auto"/>
            <w:tcBorders>
              <w:top w:val="single" w:sz="4" w:space="0" w:color="auto"/>
              <w:left w:val="single" w:sz="4" w:space="0" w:color="auto"/>
              <w:bottom w:val="single" w:sz="4" w:space="0" w:color="auto"/>
              <w:right w:val="single" w:sz="4" w:space="0" w:color="auto"/>
            </w:tcBorders>
            <w:hideMark/>
          </w:tcPr>
          <w:p w14:paraId="13437E46" w14:textId="77777777" w:rsidR="00000000" w:rsidRDefault="009D64FD">
            <w:pPr>
              <w:rPr>
                <w:rFonts w:cs="Arial"/>
              </w:rPr>
            </w:pPr>
            <w:r>
              <w:rPr>
                <w:rFonts w:cs="Arial"/>
              </w:rPr>
              <w:t>xs:long</w:t>
            </w:r>
          </w:p>
        </w:tc>
        <w:tc>
          <w:tcPr>
            <w:tcW w:w="0" w:type="auto"/>
            <w:tcBorders>
              <w:top w:val="single" w:sz="4" w:space="0" w:color="auto"/>
              <w:left w:val="single" w:sz="4" w:space="0" w:color="auto"/>
              <w:bottom w:val="single" w:sz="4" w:space="0" w:color="auto"/>
              <w:right w:val="single" w:sz="4" w:space="0" w:color="auto"/>
            </w:tcBorders>
            <w:hideMark/>
          </w:tcPr>
          <w:p w14:paraId="1F4FECA4" w14:textId="77777777" w:rsidR="00000000" w:rsidRDefault="009D64FD">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583625AB" w14:textId="77777777" w:rsidR="00000000" w:rsidRDefault="009D64FD">
            <w:pPr>
              <w:rPr>
                <w:rFonts w:cs="Arial"/>
              </w:rPr>
            </w:pPr>
            <w:r>
              <w:rPr>
                <w:rFonts w:cs="Arial"/>
              </w:rPr>
              <w:t>64</w:t>
            </w:r>
          </w:p>
        </w:tc>
      </w:tr>
      <w:tr w:rsidR="00000000" w14:paraId="7BABCFBD" w14:textId="77777777">
        <w:tc>
          <w:tcPr>
            <w:tcW w:w="0" w:type="auto"/>
            <w:tcBorders>
              <w:top w:val="single" w:sz="4" w:space="0" w:color="auto"/>
              <w:left w:val="single" w:sz="4" w:space="0" w:color="auto"/>
              <w:bottom w:val="single" w:sz="4" w:space="0" w:color="auto"/>
              <w:right w:val="single" w:sz="4" w:space="0" w:color="auto"/>
            </w:tcBorders>
            <w:hideMark/>
          </w:tcPr>
          <w:p w14:paraId="0903625B" w14:textId="77777777" w:rsidR="00000000" w:rsidRDefault="009D64FD">
            <w:pPr>
              <w:rPr>
                <w:rFonts w:cs="Arial"/>
              </w:rPr>
            </w:pPr>
            <w:r>
              <w:rPr>
                <w:rFonts w:cs="Arial"/>
              </w:rPr>
              <w:t>xs:unsignedByte</w:t>
            </w:r>
          </w:p>
        </w:tc>
        <w:tc>
          <w:tcPr>
            <w:tcW w:w="0" w:type="auto"/>
            <w:tcBorders>
              <w:top w:val="single" w:sz="4" w:space="0" w:color="auto"/>
              <w:left w:val="single" w:sz="4" w:space="0" w:color="auto"/>
              <w:bottom w:val="single" w:sz="4" w:space="0" w:color="auto"/>
              <w:right w:val="single" w:sz="4" w:space="0" w:color="auto"/>
            </w:tcBorders>
            <w:hideMark/>
          </w:tcPr>
          <w:p w14:paraId="61E0F88D" w14:textId="77777777" w:rsidR="00000000" w:rsidRDefault="009D64FD">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0EAC1B9B" w14:textId="77777777" w:rsidR="00000000" w:rsidRDefault="009D64FD">
            <w:pPr>
              <w:rPr>
                <w:rFonts w:cs="Arial"/>
              </w:rPr>
            </w:pPr>
            <w:r>
              <w:rPr>
                <w:rFonts w:cs="Arial"/>
              </w:rPr>
              <w:t>8</w:t>
            </w:r>
          </w:p>
        </w:tc>
      </w:tr>
      <w:tr w:rsidR="00000000" w14:paraId="01599032" w14:textId="77777777">
        <w:tc>
          <w:tcPr>
            <w:tcW w:w="0" w:type="auto"/>
            <w:tcBorders>
              <w:top w:val="single" w:sz="4" w:space="0" w:color="auto"/>
              <w:left w:val="single" w:sz="4" w:space="0" w:color="auto"/>
              <w:bottom w:val="single" w:sz="4" w:space="0" w:color="auto"/>
              <w:right w:val="single" w:sz="4" w:space="0" w:color="auto"/>
            </w:tcBorders>
            <w:hideMark/>
          </w:tcPr>
          <w:p w14:paraId="094D7BFA" w14:textId="77777777" w:rsidR="00000000" w:rsidRDefault="009D64FD">
            <w:pPr>
              <w:rPr>
                <w:rFonts w:cs="Arial"/>
              </w:rPr>
            </w:pPr>
            <w:r>
              <w:rPr>
                <w:rFonts w:cs="Arial"/>
              </w:rPr>
              <w:t>xs:unsignedShort</w:t>
            </w:r>
          </w:p>
        </w:tc>
        <w:tc>
          <w:tcPr>
            <w:tcW w:w="0" w:type="auto"/>
            <w:tcBorders>
              <w:top w:val="single" w:sz="4" w:space="0" w:color="auto"/>
              <w:left w:val="single" w:sz="4" w:space="0" w:color="auto"/>
              <w:bottom w:val="single" w:sz="4" w:space="0" w:color="auto"/>
              <w:right w:val="single" w:sz="4" w:space="0" w:color="auto"/>
            </w:tcBorders>
            <w:hideMark/>
          </w:tcPr>
          <w:p w14:paraId="7C99D219" w14:textId="77777777" w:rsidR="00000000" w:rsidRDefault="009D64FD">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341E16B3" w14:textId="77777777" w:rsidR="00000000" w:rsidRDefault="009D64FD">
            <w:pPr>
              <w:rPr>
                <w:rFonts w:cs="Arial"/>
              </w:rPr>
            </w:pPr>
            <w:r>
              <w:rPr>
                <w:rFonts w:cs="Arial"/>
              </w:rPr>
              <w:t>16</w:t>
            </w:r>
          </w:p>
        </w:tc>
      </w:tr>
      <w:tr w:rsidR="00000000" w14:paraId="33146CCB" w14:textId="77777777">
        <w:tc>
          <w:tcPr>
            <w:tcW w:w="0" w:type="auto"/>
            <w:tcBorders>
              <w:top w:val="single" w:sz="4" w:space="0" w:color="auto"/>
              <w:left w:val="single" w:sz="4" w:space="0" w:color="auto"/>
              <w:bottom w:val="single" w:sz="4" w:space="0" w:color="auto"/>
              <w:right w:val="single" w:sz="4" w:space="0" w:color="auto"/>
            </w:tcBorders>
            <w:hideMark/>
          </w:tcPr>
          <w:p w14:paraId="63FD865C" w14:textId="77777777" w:rsidR="00000000" w:rsidRDefault="009D64FD">
            <w:pPr>
              <w:rPr>
                <w:rFonts w:cs="Arial"/>
              </w:rPr>
            </w:pPr>
            <w:r>
              <w:rPr>
                <w:rFonts w:cs="Arial"/>
              </w:rPr>
              <w:t>xs:unsignedInt</w:t>
            </w:r>
          </w:p>
        </w:tc>
        <w:tc>
          <w:tcPr>
            <w:tcW w:w="0" w:type="auto"/>
            <w:tcBorders>
              <w:top w:val="single" w:sz="4" w:space="0" w:color="auto"/>
              <w:left w:val="single" w:sz="4" w:space="0" w:color="auto"/>
              <w:bottom w:val="single" w:sz="4" w:space="0" w:color="auto"/>
              <w:right w:val="single" w:sz="4" w:space="0" w:color="auto"/>
            </w:tcBorders>
            <w:hideMark/>
          </w:tcPr>
          <w:p w14:paraId="10185A1B" w14:textId="77777777" w:rsidR="00000000" w:rsidRDefault="009D64FD">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11458538" w14:textId="77777777" w:rsidR="00000000" w:rsidRDefault="009D64FD">
            <w:pPr>
              <w:rPr>
                <w:rFonts w:cs="Arial"/>
              </w:rPr>
            </w:pPr>
            <w:r>
              <w:rPr>
                <w:rFonts w:cs="Arial"/>
              </w:rPr>
              <w:t>32</w:t>
            </w:r>
          </w:p>
        </w:tc>
      </w:tr>
      <w:tr w:rsidR="00000000" w14:paraId="1CB6F6B4" w14:textId="77777777">
        <w:tc>
          <w:tcPr>
            <w:tcW w:w="0" w:type="auto"/>
            <w:tcBorders>
              <w:top w:val="single" w:sz="4" w:space="0" w:color="auto"/>
              <w:left w:val="single" w:sz="4" w:space="0" w:color="auto"/>
              <w:bottom w:val="single" w:sz="4" w:space="0" w:color="auto"/>
              <w:right w:val="single" w:sz="4" w:space="0" w:color="auto"/>
            </w:tcBorders>
            <w:hideMark/>
          </w:tcPr>
          <w:p w14:paraId="319E6B1C" w14:textId="77777777" w:rsidR="00000000" w:rsidRDefault="009D64FD">
            <w:pPr>
              <w:rPr>
                <w:rFonts w:cs="Arial"/>
              </w:rPr>
            </w:pPr>
            <w:r>
              <w:rPr>
                <w:rFonts w:cs="Arial"/>
              </w:rPr>
              <w:t>xs:unsignedLong</w:t>
            </w:r>
          </w:p>
        </w:tc>
        <w:tc>
          <w:tcPr>
            <w:tcW w:w="0" w:type="auto"/>
            <w:tcBorders>
              <w:top w:val="single" w:sz="4" w:space="0" w:color="auto"/>
              <w:left w:val="single" w:sz="4" w:space="0" w:color="auto"/>
              <w:bottom w:val="single" w:sz="4" w:space="0" w:color="auto"/>
              <w:right w:val="single" w:sz="4" w:space="0" w:color="auto"/>
            </w:tcBorders>
            <w:hideMark/>
          </w:tcPr>
          <w:p w14:paraId="257FCFF7" w14:textId="77777777" w:rsidR="00000000" w:rsidRDefault="009D64FD">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3359F273" w14:textId="77777777" w:rsidR="00000000" w:rsidRDefault="009D64FD">
            <w:pPr>
              <w:rPr>
                <w:rFonts w:cs="Arial"/>
              </w:rPr>
            </w:pPr>
            <w:r>
              <w:rPr>
                <w:rFonts w:cs="Arial"/>
              </w:rPr>
              <w:t>64</w:t>
            </w:r>
          </w:p>
        </w:tc>
      </w:tr>
      <w:tr w:rsidR="00000000" w14:paraId="308F73C8" w14:textId="77777777">
        <w:tc>
          <w:tcPr>
            <w:tcW w:w="0" w:type="auto"/>
            <w:tcBorders>
              <w:top w:val="single" w:sz="4" w:space="0" w:color="auto"/>
              <w:left w:val="single" w:sz="4" w:space="0" w:color="auto"/>
              <w:bottom w:val="single" w:sz="4" w:space="0" w:color="auto"/>
              <w:right w:val="single" w:sz="4" w:space="0" w:color="auto"/>
            </w:tcBorders>
            <w:hideMark/>
          </w:tcPr>
          <w:p w14:paraId="32231176" w14:textId="77777777" w:rsidR="00000000" w:rsidRDefault="009D64FD">
            <w:pPr>
              <w:rPr>
                <w:rFonts w:cs="Arial"/>
              </w:rPr>
            </w:pPr>
            <w:r>
              <w:rPr>
                <w:rFonts w:cs="Arial"/>
              </w:rPr>
              <w:t>xs:nonNegativeInteger</w:t>
            </w:r>
          </w:p>
        </w:tc>
        <w:tc>
          <w:tcPr>
            <w:tcW w:w="0" w:type="auto"/>
            <w:tcBorders>
              <w:top w:val="single" w:sz="4" w:space="0" w:color="auto"/>
              <w:left w:val="single" w:sz="4" w:space="0" w:color="auto"/>
              <w:bottom w:val="single" w:sz="4" w:space="0" w:color="auto"/>
              <w:right w:val="single" w:sz="4" w:space="0" w:color="auto"/>
            </w:tcBorders>
            <w:hideMark/>
          </w:tcPr>
          <w:p w14:paraId="0661ACF2" w14:textId="77777777" w:rsidR="00000000" w:rsidRDefault="009D64FD">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6C34618E" w14:textId="77777777" w:rsidR="00000000" w:rsidRDefault="009D64FD">
            <w:pPr>
              <w:rPr>
                <w:rFonts w:cs="Arial"/>
              </w:rPr>
            </w:pPr>
            <w:r>
              <w:rPr>
                <w:rFonts w:cs="Arial"/>
              </w:rPr>
              <w:t>Implementation-dependent (but not less than 64)</w:t>
            </w:r>
          </w:p>
        </w:tc>
      </w:tr>
      <w:tr w:rsidR="00000000" w14:paraId="118E04DA" w14:textId="77777777">
        <w:tc>
          <w:tcPr>
            <w:tcW w:w="0" w:type="auto"/>
            <w:tcBorders>
              <w:top w:val="single" w:sz="4" w:space="0" w:color="auto"/>
              <w:left w:val="single" w:sz="4" w:space="0" w:color="auto"/>
              <w:bottom w:val="single" w:sz="4" w:space="0" w:color="auto"/>
              <w:right w:val="single" w:sz="4" w:space="0" w:color="auto"/>
            </w:tcBorders>
            <w:hideMark/>
          </w:tcPr>
          <w:p w14:paraId="0A59886A" w14:textId="77777777" w:rsidR="00000000" w:rsidRDefault="009D64FD">
            <w:pPr>
              <w:rPr>
                <w:rFonts w:cs="Arial"/>
              </w:rPr>
            </w:pPr>
            <w:r>
              <w:rPr>
                <w:rFonts w:cs="Arial"/>
              </w:rPr>
              <w:t>xs:integer</w:t>
            </w:r>
          </w:p>
        </w:tc>
        <w:tc>
          <w:tcPr>
            <w:tcW w:w="0" w:type="auto"/>
            <w:tcBorders>
              <w:top w:val="single" w:sz="4" w:space="0" w:color="auto"/>
              <w:left w:val="single" w:sz="4" w:space="0" w:color="auto"/>
              <w:bottom w:val="single" w:sz="4" w:space="0" w:color="auto"/>
              <w:right w:val="single" w:sz="4" w:space="0" w:color="auto"/>
            </w:tcBorders>
            <w:hideMark/>
          </w:tcPr>
          <w:p w14:paraId="27D30C4C" w14:textId="77777777" w:rsidR="00000000" w:rsidRDefault="009D64FD">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668B8584" w14:textId="77777777" w:rsidR="00000000" w:rsidRDefault="009D64FD">
            <w:pPr>
              <w:rPr>
                <w:rFonts w:cs="Arial"/>
              </w:rPr>
            </w:pPr>
            <w:r>
              <w:rPr>
                <w:rFonts w:cs="Arial"/>
              </w:rPr>
              <w:t>Implementation-dependent (but not less than 64)</w:t>
            </w:r>
          </w:p>
        </w:tc>
      </w:tr>
      <w:tr w:rsidR="00000000" w14:paraId="1631F35C" w14:textId="77777777">
        <w:tc>
          <w:tcPr>
            <w:tcW w:w="0" w:type="auto"/>
            <w:tcBorders>
              <w:top w:val="single" w:sz="4" w:space="0" w:color="auto"/>
              <w:left w:val="single" w:sz="4" w:space="0" w:color="auto"/>
              <w:bottom w:val="single" w:sz="4" w:space="0" w:color="auto"/>
              <w:right w:val="single" w:sz="4" w:space="0" w:color="auto"/>
            </w:tcBorders>
            <w:hideMark/>
          </w:tcPr>
          <w:p w14:paraId="105CE841" w14:textId="77777777" w:rsidR="00000000" w:rsidRDefault="009D64FD">
            <w:pPr>
              <w:rPr>
                <w:rFonts w:cs="Arial"/>
              </w:rPr>
            </w:pPr>
            <w:r>
              <w:rPr>
                <w:rFonts w:cs="Arial"/>
              </w:rPr>
              <w:t>xs:decimal</w:t>
            </w:r>
          </w:p>
        </w:tc>
        <w:tc>
          <w:tcPr>
            <w:tcW w:w="0" w:type="auto"/>
            <w:tcBorders>
              <w:top w:val="single" w:sz="4" w:space="0" w:color="auto"/>
              <w:left w:val="single" w:sz="4" w:space="0" w:color="auto"/>
              <w:bottom w:val="single" w:sz="4" w:space="0" w:color="auto"/>
              <w:right w:val="single" w:sz="4" w:space="0" w:color="auto"/>
            </w:tcBorders>
            <w:hideMark/>
          </w:tcPr>
          <w:p w14:paraId="5746BCE9" w14:textId="77777777" w:rsidR="00000000" w:rsidRDefault="009D64FD">
            <w:pPr>
              <w:rPr>
                <w:rFonts w:cs="Arial"/>
              </w:rPr>
            </w:pPr>
            <w:del w:id="4117" w:author="Mike Beckerle" w:date="2019-09-17T18:39:00Z">
              <w:r>
                <w:rPr>
                  <w:rFonts w:cs="Arial"/>
                </w:rPr>
                <w:delText>2</w:delText>
              </w:r>
            </w:del>
            <w:ins w:id="4118" w:author="Mike Beckerle" w:date="2019-09-17T18:39:00Z">
              <w:r>
                <w:rPr>
                  <w:rFonts w:cs="Arial"/>
                </w:rPr>
                <w:t>8</w:t>
              </w:r>
              <w:r>
                <w:rPr>
                  <w:rStyle w:val="FootnoteReference"/>
                  <w:rFonts w:cs="Arial"/>
                </w:rPr>
                <w:footnoteReference w:id="22"/>
              </w:r>
            </w:ins>
          </w:p>
        </w:tc>
        <w:tc>
          <w:tcPr>
            <w:tcW w:w="0" w:type="auto"/>
            <w:tcBorders>
              <w:top w:val="single" w:sz="4" w:space="0" w:color="auto"/>
              <w:left w:val="single" w:sz="4" w:space="0" w:color="auto"/>
              <w:bottom w:val="single" w:sz="4" w:space="0" w:color="auto"/>
              <w:right w:val="single" w:sz="4" w:space="0" w:color="auto"/>
            </w:tcBorders>
            <w:hideMark/>
          </w:tcPr>
          <w:p w14:paraId="4FCA126E" w14:textId="77777777" w:rsidR="00000000" w:rsidRDefault="009D64FD">
            <w:pPr>
              <w:rPr>
                <w:rFonts w:cs="Arial"/>
              </w:rPr>
            </w:pPr>
            <w:r>
              <w:rPr>
                <w:rFonts w:cs="Arial"/>
              </w:rPr>
              <w:t>Implementation-dependent (but not less than 64)</w:t>
            </w:r>
          </w:p>
        </w:tc>
      </w:tr>
    </w:tbl>
    <w:p w14:paraId="1551CB65" w14:textId="77777777" w:rsidR="00000000" w:rsidRDefault="009D64FD">
      <w:pPr>
        <w:pStyle w:val="Caption"/>
        <w:keepNext/>
        <w:rPr>
          <w:rFonts w:cs="Arial"/>
        </w:rPr>
      </w:pPr>
      <w:r>
        <w:rPr>
          <w:rFonts w:cs="Arial"/>
        </w:rPr>
        <w:t xml:space="preserve">Table </w:t>
      </w:r>
      <w:r>
        <w:fldChar w:fldCharType="begin"/>
      </w:r>
      <w:r>
        <w:rPr>
          <w:rFonts w:cs="Arial"/>
        </w:rPr>
        <w:instrText xml:space="preserve"> SEQ Table \* ARABIC </w:instrText>
      </w:r>
      <w:r>
        <w:fldChar w:fldCharType="separate"/>
      </w:r>
      <w:r>
        <w:rPr>
          <w:rFonts w:cs="Arial"/>
          <w:noProof/>
        </w:rPr>
        <w:t>22</w:t>
      </w:r>
      <w:r>
        <w:fldChar w:fldCharType="end"/>
      </w:r>
      <w:r>
        <w:rPr>
          <w:rFonts w:cs="Arial"/>
        </w:rPr>
        <w:t>: Allowable Specified Lengths in Bits for Base-2 Binary Number Elements</w:t>
      </w:r>
    </w:p>
    <w:p w14:paraId="7DF4934A" w14:textId="77777777" w:rsidR="00000000" w:rsidRDefault="009D64FD">
      <w:pPr>
        <w:rPr>
          <w:rFonts w:cs="Arial"/>
        </w:rPr>
      </w:pPr>
      <w:r>
        <w:rPr>
          <w:rFonts w:cs="Arial"/>
        </w:rPr>
        <w:t xml:space="preserve">See Section </w:t>
      </w:r>
      <w:r>
        <w:fldChar w:fldCharType="begin"/>
      </w:r>
      <w:r>
        <w:rPr>
          <w:rFonts w:cs="Arial"/>
        </w:rPr>
        <w:instrText xml:space="preserve"> REF _Ref364448330 \r \h  \* MERGEFORMAT </w:instrText>
      </w:r>
      <w:r>
        <w:fldChar w:fldCharType="separate"/>
      </w:r>
      <w:r>
        <w:rPr>
          <w:rFonts w:cs="Arial"/>
        </w:rPr>
        <w:t>13.7.1.1</w:t>
      </w:r>
      <w:r>
        <w:fldChar w:fldCharType="end"/>
      </w:r>
      <w:r>
        <w:rPr>
          <w:rFonts w:cs="Arial"/>
        </w:rPr>
        <w:t xml:space="preserve"> </w:t>
      </w:r>
      <w:r>
        <w:fldChar w:fldCharType="begin"/>
      </w:r>
      <w:r>
        <w:rPr>
          <w:rFonts w:cs="Arial"/>
        </w:rPr>
        <w:instrText xml:space="preserve"> REF _Ref364448330 \h  \* MERGEFORMAT </w:instrText>
      </w:r>
      <w:r>
        <w:fldChar w:fldCharType="separate"/>
      </w:r>
      <w:r>
        <w:rPr>
          <w:rFonts w:cs="Arial"/>
        </w:rPr>
        <w:t>Converting Base-2 Binary Numbers</w:t>
      </w:r>
      <w:r>
        <w:fldChar w:fldCharType="end"/>
      </w:r>
      <w:r>
        <w:rPr>
          <w:rFonts w:cs="Arial"/>
        </w:rPr>
        <w:t xml:space="preserve"> for details of the conversion to/from numeric values.</w:t>
      </w:r>
    </w:p>
    <w:p w14:paraId="2AC38787" w14:textId="77777777" w:rsidR="00000000" w:rsidRDefault="009D64FD">
      <w:pPr>
        <w:pStyle w:val="Heading5"/>
        <w:rPr>
          <w:rFonts w:eastAsia="Times New Roman"/>
        </w:rPr>
      </w:pPr>
      <w:r>
        <w:rPr>
          <w:rFonts w:eastAsia="Times New Roman"/>
        </w:rPr>
        <w:t>Length of Floating Point Binary Numbe</w:t>
      </w:r>
      <w:r>
        <w:rPr>
          <w:rFonts w:eastAsia="Times New Roman"/>
        </w:rPr>
        <w:t>r Elements</w:t>
      </w:r>
    </w:p>
    <w:p w14:paraId="2A331372" w14:textId="77777777" w:rsidR="00000000" w:rsidRDefault="009D64FD">
      <w:pPr>
        <w:rPr>
          <w:rFonts w:cs="Arial"/>
        </w:rPr>
      </w:pPr>
      <w:r>
        <w:rPr>
          <w:rFonts w:cs="Arial"/>
        </w:rPr>
        <w:t>For binary elements of types xs:float or xs:double, a specified length must be either exactly 4 bytes or exactly 8 bytes respectively.</w:t>
      </w:r>
    </w:p>
    <w:p w14:paraId="047DC83F" w14:textId="77777777" w:rsidR="00000000" w:rsidRDefault="009D64FD">
      <w:pPr>
        <w:rPr>
          <w:rFonts w:cs="Arial"/>
        </w:rPr>
      </w:pPr>
      <w:r>
        <w:rPr>
          <w:rFonts w:cs="Arial"/>
        </w:rPr>
        <w:t>The dfdl:lengthUnits property must be 'bytes'. It is a Schema Definition Error otherwise.</w:t>
      </w:r>
    </w:p>
    <w:p w14:paraId="6877C578" w14:textId="77777777" w:rsidR="00000000" w:rsidRDefault="009D64FD">
      <w:pPr>
        <w:rPr>
          <w:rFonts w:cs="Arial"/>
        </w:rPr>
      </w:pPr>
      <w:r>
        <w:rPr>
          <w:rFonts w:cs="Arial"/>
        </w:rPr>
        <w:t xml:space="preserve">See Section </w:t>
      </w:r>
      <w:r>
        <w:fldChar w:fldCharType="begin"/>
      </w:r>
      <w:r>
        <w:rPr>
          <w:rFonts w:cs="Arial"/>
        </w:rPr>
        <w:instrText xml:space="preserve"> REF _</w:instrText>
      </w:r>
      <w:r>
        <w:rPr>
          <w:rFonts w:cs="Arial"/>
        </w:rPr>
        <w:instrText xml:space="preserve">Ref365053464 \r \h </w:instrText>
      </w:r>
      <w:r>
        <w:rPr>
          <w:rStyle w:val="Hyperlink"/>
          <w:rFonts w:cs="Arial"/>
          <w:u w:val="none"/>
        </w:rPr>
        <w:instrText xml:space="preserve"> \* MERGEFORMAT </w:instrText>
      </w:r>
      <w:r>
        <w:fldChar w:fldCharType="separate"/>
      </w:r>
      <w:r>
        <w:rPr>
          <w:rFonts w:cs="Arial"/>
        </w:rPr>
        <w:t>13.8</w:t>
      </w:r>
      <w:r>
        <w:fldChar w:fldCharType="end"/>
      </w:r>
      <w:r>
        <w:t xml:space="preserve"> </w:t>
      </w:r>
      <w:r>
        <w:fldChar w:fldCharType="begin"/>
      </w:r>
      <w:r>
        <w:rPr>
          <w:rStyle w:val="Hyperlink"/>
          <w:rFonts w:cs="Arial"/>
          <w:u w:val="none"/>
        </w:rPr>
        <w:instrText xml:space="preserve"> REF _Ref365053468 \h  \* MERGEFORMAT </w:instrText>
      </w:r>
      <w:r>
        <w:fldChar w:fldCharType="separate"/>
      </w:r>
      <w:r>
        <w:rPr>
          <w:rFonts w:cs="Arial"/>
        </w:rPr>
        <w:t>Properties Specific to Float/Double with Binary Representation</w:t>
      </w:r>
      <w:r>
        <w:fldChar w:fldCharType="end"/>
      </w:r>
      <w:r>
        <w:t>.</w:t>
      </w:r>
    </w:p>
    <w:p w14:paraId="55DF695B" w14:textId="77777777" w:rsidR="00000000" w:rsidRDefault="009D64FD">
      <w:pPr>
        <w:pStyle w:val="Heading5"/>
        <w:rPr>
          <w:rFonts w:eastAsia="Times New Roman"/>
        </w:rPr>
      </w:pPr>
      <w:r>
        <w:rPr>
          <w:rFonts w:eastAsia="Times New Roman"/>
        </w:rPr>
        <w:t xml:space="preserve">Length of Packed Decimal Number Elements </w:t>
      </w:r>
    </w:p>
    <w:p w14:paraId="76D99CF3" w14:textId="77777777" w:rsidR="00000000" w:rsidRDefault="009D64FD">
      <w:pPr>
        <w:rPr>
          <w:rFonts w:cs="Arial"/>
        </w:rPr>
      </w:pPr>
      <w:r>
        <w:rPr>
          <w:rFonts w:cs="Arial"/>
        </w:rPr>
        <w:t xml:space="preserve">Non-floating point numbers with binary representation and dfdl:binaryNumberRep 'packed', 'bcd', or 'ibm4690Packed', are represented as a bit string of 4 bit nibbles. The term </w:t>
      </w:r>
      <w:r>
        <w:rPr>
          <w:rStyle w:val="Emphasis"/>
        </w:rPr>
        <w:t xml:space="preserve">packed decimal </w:t>
      </w:r>
      <w:r>
        <w:t>is use</w:t>
      </w:r>
      <w:r>
        <w:t>d</w:t>
      </w:r>
      <w:r>
        <w:rPr>
          <w:rStyle w:val="Emphasis"/>
        </w:rPr>
        <w:t xml:space="preserve"> </w:t>
      </w:r>
      <w:r>
        <w:rPr>
          <w:rFonts w:cs="Arial"/>
        </w:rPr>
        <w:t>to describe such numbers.</w:t>
      </w:r>
    </w:p>
    <w:p w14:paraId="15670EC4" w14:textId="77777777" w:rsidR="00000000" w:rsidRDefault="009D64FD">
      <w:pPr>
        <w:rPr>
          <w:rFonts w:cs="Arial"/>
        </w:rPr>
      </w:pPr>
      <w:r>
        <w:rPr>
          <w:rFonts w:cs="Arial"/>
        </w:rPr>
        <w:t xml:space="preserve">It is a Schema Definition Error if the specified length is not a multiple of 4 bits. </w:t>
      </w:r>
    </w:p>
    <w:p w14:paraId="2DAE2BAD" w14:textId="77777777" w:rsidR="00000000" w:rsidRDefault="009D64FD">
      <w:pPr>
        <w:rPr>
          <w:rFonts w:cs="Arial"/>
        </w:rPr>
      </w:pPr>
      <w:r>
        <w:rPr>
          <w:rFonts w:cs="Arial"/>
        </w:rPr>
        <w:t>The maximum specified length of a packed decimal number is implementation-defined.</w:t>
      </w:r>
    </w:p>
    <w:p w14:paraId="0DCE67B7" w14:textId="77777777" w:rsidR="00000000" w:rsidRDefault="009D64FD">
      <w:pPr>
        <w:rPr>
          <w:rFonts w:cs="Arial"/>
        </w:rPr>
      </w:pPr>
      <w:r>
        <w:rPr>
          <w:rFonts w:cs="Arial"/>
        </w:rPr>
        <w:t xml:space="preserve">See Section </w:t>
      </w:r>
      <w:r>
        <w:fldChar w:fldCharType="begin"/>
      </w:r>
      <w:r>
        <w:rPr>
          <w:rFonts w:cs="Arial"/>
        </w:rPr>
        <w:instrText xml:space="preserve"> </w:instrText>
      </w:r>
      <w:r>
        <w:rPr>
          <w:rFonts w:cs="Arial"/>
        </w:rPr>
        <w:instrText xml:space="preserve">REF _Ref364444196 \r \h  \* MERGEFORMAT </w:instrText>
      </w:r>
      <w:r>
        <w:fldChar w:fldCharType="separate"/>
      </w:r>
      <w:r>
        <w:rPr>
          <w:rFonts w:cs="Arial"/>
        </w:rPr>
        <w:t>13.7</w:t>
      </w:r>
      <w:r>
        <w:fldChar w:fldCharType="end"/>
      </w:r>
      <w:r>
        <w:rPr>
          <w:rFonts w:cs="Arial"/>
        </w:rPr>
        <w:t xml:space="preserve"> </w:t>
      </w:r>
      <w:r>
        <w:fldChar w:fldCharType="begin"/>
      </w:r>
      <w:r>
        <w:rPr>
          <w:rFonts w:cs="Arial"/>
        </w:rPr>
        <w:instrText xml:space="preserve"> REF _Ref364444201 \h  \* MERGEFORMAT </w:instrText>
      </w:r>
      <w:r>
        <w:fldChar w:fldCharType="separate"/>
      </w:r>
      <w:r>
        <w:rPr>
          <w:rFonts w:cs="Arial"/>
        </w:rPr>
        <w:t>Properties Specific to Numbers with Binary Representation</w:t>
      </w:r>
      <w:r>
        <w:fldChar w:fldCharType="end"/>
      </w:r>
      <w:r>
        <w:rPr>
          <w:rFonts w:cs="Arial"/>
        </w:rPr>
        <w:t xml:space="preserve"> for details of the conversion of the packed decimal bit string to/from a numeric value.</w:t>
      </w:r>
    </w:p>
    <w:p w14:paraId="426D7F1E" w14:textId="77777777" w:rsidR="00000000" w:rsidRDefault="009D64FD">
      <w:pPr>
        <w:pStyle w:val="Heading5"/>
        <w:rPr>
          <w:rFonts w:eastAsia="Times New Roman"/>
        </w:rPr>
      </w:pPr>
      <w:r>
        <w:rPr>
          <w:rFonts w:eastAsia="Times New Roman"/>
        </w:rPr>
        <w:t>Length of Binary Boolean Elements</w:t>
      </w:r>
    </w:p>
    <w:p w14:paraId="7DB27F1B" w14:textId="77777777" w:rsidR="00000000" w:rsidRDefault="009D64FD">
      <w:pPr>
        <w:rPr>
          <w:rFonts w:cs="Arial"/>
        </w:rPr>
      </w:pPr>
      <w:r>
        <w:rPr>
          <w:rFonts w:cs="Arial"/>
        </w:rPr>
        <w:t xml:space="preserve">The specified length of a binary element of type xs:boolean is as for type xs:unsignedInt described in </w:t>
      </w:r>
      <w:r>
        <w:fldChar w:fldCharType="begin"/>
      </w:r>
      <w:r>
        <w:rPr>
          <w:rFonts w:cs="Arial"/>
        </w:rPr>
        <w:instrText xml:space="preserve"> REF _Ref3</w:instrText>
      </w:r>
      <w:r>
        <w:rPr>
          <w:rFonts w:cs="Arial"/>
        </w:rPr>
        <w:instrText xml:space="preserve">65048738 \r \h  \* MERGEFORMAT </w:instrText>
      </w:r>
      <w:r>
        <w:fldChar w:fldCharType="separate"/>
      </w:r>
      <w:r>
        <w:rPr>
          <w:rFonts w:cs="Arial"/>
        </w:rPr>
        <w:t>12.3.7.2.1</w:t>
      </w:r>
      <w:r>
        <w:fldChar w:fldCharType="end"/>
      </w:r>
      <w:r>
        <w:rPr>
          <w:rFonts w:cs="Arial"/>
        </w:rPr>
        <w:t xml:space="preserve"> </w:t>
      </w:r>
      <w:r>
        <w:fldChar w:fldCharType="begin"/>
      </w:r>
      <w:r>
        <w:rPr>
          <w:rFonts w:cs="Arial"/>
        </w:rPr>
        <w:instrText xml:space="preserve"> REF _Ref365048738 \h  \* MERGEFORMAT </w:instrText>
      </w:r>
      <w:r>
        <w:fldChar w:fldCharType="separate"/>
      </w:r>
      <w:r>
        <w:rPr>
          <w:rFonts w:cs="Arial"/>
        </w:rPr>
        <w:t>Length of Base-2 Binary</w:t>
      </w:r>
      <w:r>
        <w:t xml:space="preserve"> Number Elements</w:t>
      </w:r>
      <w:r>
        <w:fldChar w:fldCharType="end"/>
      </w:r>
      <w:r>
        <w:rPr>
          <w:rFonts w:cs="Arial"/>
        </w:rPr>
        <w:t xml:space="preserve">. </w:t>
      </w:r>
    </w:p>
    <w:p w14:paraId="43C32D83" w14:textId="77777777" w:rsidR="00000000" w:rsidRDefault="009D64FD">
      <w:pPr>
        <w:rPr>
          <w:rFonts w:cs="Arial"/>
        </w:rPr>
      </w:pPr>
      <w:r>
        <w:rPr>
          <w:rFonts w:cs="Arial"/>
        </w:rPr>
        <w:t>S</w:t>
      </w:r>
      <w:r>
        <w:rPr>
          <w:rFonts w:cs="Arial"/>
        </w:rPr>
        <w:t xml:space="preserve">ee also Section </w:t>
      </w:r>
      <w:r>
        <w:fldChar w:fldCharType="begin"/>
      </w:r>
      <w:r>
        <w:rPr>
          <w:rFonts w:cs="Arial"/>
        </w:rPr>
        <w:instrText xml:space="preserve"> REF _Ref364442803 \r \h  \* MERGEFORMAT </w:instrText>
      </w:r>
      <w:r>
        <w:fldChar w:fldCharType="separate"/>
      </w:r>
      <w:r>
        <w:rPr>
          <w:rFonts w:cs="Arial"/>
        </w:rPr>
        <w:t>13.10</w:t>
      </w:r>
      <w:r>
        <w:fldChar w:fldCharType="end"/>
      </w:r>
      <w:r>
        <w:rPr>
          <w:rFonts w:cs="Arial"/>
        </w:rPr>
        <w:t xml:space="preserve"> </w:t>
      </w:r>
      <w:r>
        <w:fldChar w:fldCharType="begin"/>
      </w:r>
      <w:r>
        <w:rPr>
          <w:rFonts w:cs="Arial"/>
        </w:rPr>
        <w:instrText xml:space="preserve"> REF _Ref364442791 \h  \* MERGEFORMAT </w:instrText>
      </w:r>
      <w:r>
        <w:fldChar w:fldCharType="separate"/>
      </w:r>
      <w:r>
        <w:rPr>
          <w:rFonts w:cs="Arial"/>
        </w:rPr>
        <w:t>Properties Specific to Boolean with Binary Representation</w:t>
      </w:r>
      <w:r>
        <w:fldChar w:fldCharType="end"/>
      </w:r>
      <w:r>
        <w:rPr>
          <w:rFonts w:cs="Arial"/>
        </w:rPr>
        <w:t xml:space="preserve"> for details of how the data is converted to/from a Boolean value.</w:t>
      </w:r>
    </w:p>
    <w:p w14:paraId="31B5DA6D" w14:textId="77777777" w:rsidR="00000000" w:rsidRDefault="009D64FD">
      <w:pPr>
        <w:pStyle w:val="Heading5"/>
        <w:rPr>
          <w:rFonts w:eastAsia="Times New Roman"/>
        </w:rPr>
      </w:pPr>
      <w:r>
        <w:rPr>
          <w:rFonts w:eastAsia="Times New Roman"/>
        </w:rPr>
        <w:t>Length of Base-2 Binary Calendar Elements</w:t>
      </w:r>
    </w:p>
    <w:p w14:paraId="2889474A" w14:textId="77777777" w:rsidR="00000000" w:rsidRDefault="009D64FD">
      <w:pPr>
        <w:rPr>
          <w:rFonts w:cs="Arial"/>
        </w:rPr>
      </w:pPr>
      <w:r>
        <w:rPr>
          <w:rFonts w:cs="Arial"/>
        </w:rPr>
        <w:t>Calendars with binary representation and dfdl:binaryCalendarRep ‘binarySeconds’ or ‘</w:t>
      </w:r>
      <w:r>
        <w:rPr>
          <w:rFonts w:cs="Arial"/>
        </w:rPr>
        <w:t>binaryMilliseconds’ are represented as a bit string which contains a base-2 representation.The specified length must be either exactly 4 bytes or exactly 8 bytes respectively.</w:t>
      </w:r>
    </w:p>
    <w:p w14:paraId="3580A47F" w14:textId="77777777" w:rsidR="00000000" w:rsidRDefault="009D64FD">
      <w:pPr>
        <w:rPr>
          <w:rFonts w:cs="Arial"/>
        </w:rPr>
      </w:pPr>
      <w:r>
        <w:rPr>
          <w:rFonts w:cs="Arial"/>
        </w:rPr>
        <w:t>The dfdl:lengthUnits property must be 'bytes'. It is a Schema Definition Error o</w:t>
      </w:r>
      <w:r>
        <w:rPr>
          <w:rFonts w:cs="Arial"/>
        </w:rPr>
        <w:t>therwise.</w:t>
      </w:r>
    </w:p>
    <w:p w14:paraId="233361F9" w14:textId="77777777" w:rsidR="00000000" w:rsidRDefault="009D64FD">
      <w:r>
        <w:t xml:space="preserve">See Section </w:t>
      </w:r>
      <w:r>
        <w:fldChar w:fldCharType="begin"/>
      </w:r>
      <w:r>
        <w:instrText xml:space="preserve"> REF _Ref364443310 \r \h  \* MERGEFORMAT </w:instrText>
      </w:r>
      <w:r>
        <w:fldChar w:fldCharType="separate"/>
      </w:r>
      <w:r>
        <w:t>13.13</w:t>
      </w:r>
      <w:r>
        <w:fldChar w:fldCharType="end"/>
      </w:r>
      <w:r>
        <w:t xml:space="preserve"> </w:t>
      </w:r>
      <w:r>
        <w:fldChar w:fldCharType="begin"/>
      </w:r>
      <w:r>
        <w:instrText xml:space="preserve"> REF _Ref364443313 \h  \* MERGEFORMAT </w:instrText>
      </w:r>
      <w:r>
        <w:fldChar w:fldCharType="separate"/>
      </w:r>
      <w:r>
        <w:t>Properties Specific to Calendar with Binary Representation</w:t>
      </w:r>
      <w:r>
        <w:fldChar w:fldCharType="end"/>
      </w:r>
      <w:r>
        <w:t xml:space="preserve"> for details of how the data is converted to/from the calendar type.</w:t>
      </w:r>
    </w:p>
    <w:bookmarkEnd w:id="4108"/>
    <w:bookmarkEnd w:id="4109"/>
    <w:bookmarkEnd w:id="4110"/>
    <w:bookmarkEnd w:id="4111"/>
    <w:bookmarkEnd w:id="4112"/>
    <w:bookmarkEnd w:id="4113"/>
    <w:bookmarkEnd w:id="4114"/>
    <w:p w14:paraId="05424C07" w14:textId="77777777" w:rsidR="00000000" w:rsidRDefault="009D64FD">
      <w:pPr>
        <w:pStyle w:val="Heading5"/>
        <w:rPr>
          <w:rFonts w:eastAsia="Times New Roman"/>
        </w:rPr>
      </w:pPr>
      <w:r>
        <w:rPr>
          <w:rFonts w:eastAsia="Times New Roman"/>
        </w:rPr>
        <w:t>Length of Packed Decimal Calendar Elements</w:t>
      </w:r>
    </w:p>
    <w:p w14:paraId="5B6B4F5B" w14:textId="77777777" w:rsidR="00000000" w:rsidRDefault="009D64FD">
      <w:pPr>
        <w:rPr>
          <w:rFonts w:cs="Arial"/>
        </w:rPr>
      </w:pPr>
      <w:r>
        <w:rPr>
          <w:rFonts w:cs="Arial"/>
        </w:rPr>
        <w:t>Calendars with binary representation and dfdl:binaryCalendarRep 'packed', 'bcd', or 'ibm4690Packed',</w:t>
      </w:r>
      <w:r>
        <w:rPr>
          <w:rFonts w:cs="Arial"/>
        </w:rPr>
        <w:t xml:space="preserve"> are represented as a bit string of 4 bit nibbles. The term </w:t>
      </w:r>
      <w:r>
        <w:rPr>
          <w:rStyle w:val="Emphasis"/>
        </w:rPr>
        <w:t xml:space="preserve">packed decimal </w:t>
      </w:r>
      <w:r>
        <w:rPr>
          <w:rFonts w:cs="Arial"/>
        </w:rPr>
        <w:t>is used to describe such calendars.</w:t>
      </w:r>
    </w:p>
    <w:p w14:paraId="3ED03358" w14:textId="77777777" w:rsidR="00000000" w:rsidRDefault="009D64FD">
      <w:pPr>
        <w:rPr>
          <w:rFonts w:cs="Arial"/>
        </w:rPr>
      </w:pPr>
      <w:r>
        <w:rPr>
          <w:rFonts w:cs="Arial"/>
        </w:rPr>
        <w:t xml:space="preserve">It is a Schema Definition Error if the specified length is not a multiple of 4 bits. </w:t>
      </w:r>
    </w:p>
    <w:p w14:paraId="544E9647" w14:textId="77777777" w:rsidR="00000000" w:rsidRDefault="009D64FD">
      <w:pPr>
        <w:rPr>
          <w:rFonts w:cs="Arial"/>
        </w:rPr>
      </w:pPr>
      <w:r>
        <w:rPr>
          <w:rFonts w:cs="Arial"/>
        </w:rPr>
        <w:t>The maximum specified length of a packed decimal calendar</w:t>
      </w:r>
      <w:r>
        <w:t xml:space="preserve"> i</w:t>
      </w:r>
      <w:r>
        <w:t>s implementation-</w:t>
      </w:r>
      <w:del w:id="4122" w:author="Mike Beckerle" w:date="2019-09-26T19:22:00Z">
        <w:r>
          <w:delText xml:space="preserve">dependent </w:delText>
        </w:r>
      </w:del>
      <w:ins w:id="4123" w:author="Mike Beckerle" w:date="2019-09-26T19:22:00Z">
        <w:r>
          <w:t xml:space="preserve">defined </w:t>
        </w:r>
      </w:ins>
      <w:r>
        <w:t>(but not less than 9 bytes, which corresponds to calendar pattern 'yyyyMMddhhmmssSSS')</w:t>
      </w:r>
      <w:r>
        <w:rPr>
          <w:rStyle w:val="FootnoteReference"/>
          <w:rFonts w:cs="Arial"/>
          <w:color w:val="000000"/>
          <w:lang w:eastAsia="en-GB"/>
        </w:rPr>
        <w:footnoteReference w:id="23"/>
      </w:r>
      <w:r>
        <w:t>.</w:t>
      </w:r>
    </w:p>
    <w:p w14:paraId="65E7FD6E" w14:textId="77777777" w:rsidR="00000000" w:rsidRDefault="009D64FD">
      <w:pPr>
        <w:rPr>
          <w:rFonts w:cs="Arial"/>
        </w:rPr>
      </w:pPr>
      <w:r>
        <w:rPr>
          <w:rFonts w:cs="Arial"/>
        </w:rPr>
        <w:t xml:space="preserve">See Section </w:t>
      </w:r>
      <w:r>
        <w:fldChar w:fldCharType="begin"/>
      </w:r>
      <w:r>
        <w:rPr>
          <w:rFonts w:cs="Arial"/>
        </w:rPr>
        <w:instrText xml:space="preserve"> REF _Ref364443310 \r \h  \* MERGEFORMAT </w:instrText>
      </w:r>
      <w:r>
        <w:fldChar w:fldCharType="separate"/>
      </w:r>
      <w:r>
        <w:rPr>
          <w:rFonts w:cs="Arial"/>
        </w:rPr>
        <w:t>13.13</w:t>
      </w:r>
      <w:r>
        <w:fldChar w:fldCharType="end"/>
      </w:r>
      <w:r>
        <w:rPr>
          <w:rFonts w:cs="Arial"/>
        </w:rPr>
        <w:t xml:space="preserve"> </w:t>
      </w:r>
      <w:r>
        <w:fldChar w:fldCharType="begin"/>
      </w:r>
      <w:r>
        <w:rPr>
          <w:rFonts w:cs="Arial"/>
        </w:rPr>
        <w:instrText xml:space="preserve"> REF _Ref364443313 \h  \* MERGEFORMAT </w:instrText>
      </w:r>
      <w:r>
        <w:fldChar w:fldCharType="separate"/>
      </w:r>
      <w:r>
        <w:rPr>
          <w:rFonts w:cs="Arial"/>
        </w:rPr>
        <w:t>Properties Specific to Calendar with Binary Representation</w:t>
      </w:r>
      <w:r>
        <w:fldChar w:fldCharType="end"/>
      </w:r>
      <w:r>
        <w:rPr>
          <w:rFonts w:cs="Arial"/>
        </w:rPr>
        <w:t xml:space="preserve"> for details of how the data</w:t>
      </w:r>
      <w:r>
        <w:rPr>
          <w:rFonts w:cs="Arial"/>
        </w:rPr>
        <w:t xml:space="preserve"> is converted to/from the calendar type.</w:t>
      </w:r>
    </w:p>
    <w:p w14:paraId="0FF2446C" w14:textId="77777777" w:rsidR="00000000" w:rsidRDefault="009D64FD">
      <w:pPr>
        <w:pStyle w:val="Heading5"/>
        <w:rPr>
          <w:rFonts w:eastAsia="Times New Roman"/>
        </w:rPr>
      </w:pPr>
      <w:r>
        <w:rPr>
          <w:rFonts w:eastAsia="Times New Roman"/>
        </w:rPr>
        <w:t>Length of Binary Opaque Elements</w:t>
      </w:r>
    </w:p>
    <w:p w14:paraId="5C37A672" w14:textId="77777777" w:rsidR="00000000" w:rsidRDefault="009D64FD">
      <w:pPr>
        <w:rPr>
          <w:rFonts w:cs="Arial"/>
        </w:rPr>
      </w:pPr>
      <w:r>
        <w:rPr>
          <w:rFonts w:cs="Arial"/>
        </w:rPr>
        <w:t>The dfdl:lengthUnits property must be 'bytes'. It is a Schema Definition Error otherwise.</w:t>
      </w:r>
    </w:p>
    <w:p w14:paraId="5DF93AA1" w14:textId="77777777" w:rsidR="00000000" w:rsidRDefault="009D64FD">
      <w:pPr>
        <w:autoSpaceDE w:val="0"/>
        <w:rPr>
          <w:rFonts w:cs="Arial"/>
        </w:rPr>
      </w:pPr>
      <w:r>
        <w:rPr>
          <w:rFonts w:cs="Arial"/>
        </w:rPr>
        <w:t>When unparsing a specified length element of type xs:hexBinary, and the simple content regio</w:t>
      </w:r>
      <w:r>
        <w:rPr>
          <w:rFonts w:cs="Arial"/>
        </w:rPr>
        <w:t xml:space="preserve">n is larger than the length of the element in the Infoset, then the remaining bytes are filled using the dfdl:fillByte property. </w:t>
      </w:r>
    </w:p>
    <w:p w14:paraId="3D4B1CD0" w14:textId="77777777" w:rsidR="00000000" w:rsidRDefault="009D64FD">
      <w:pPr>
        <w:autoSpaceDE w:val="0"/>
        <w:rPr>
          <w:rFonts w:cs="Arial"/>
        </w:rPr>
      </w:pPr>
      <w:r>
        <w:rPr>
          <w:rFonts w:cs="Arial"/>
        </w:rPr>
        <w:t xml:space="preserve">The dfdl:fillByte is </w:t>
      </w:r>
      <w:r>
        <w:rPr>
          <w:rFonts w:cs="Arial"/>
          <w:b/>
        </w:rPr>
        <w:t>not</w:t>
      </w:r>
      <w:r>
        <w:rPr>
          <w:rFonts w:cs="Arial"/>
        </w:rPr>
        <w:t xml:space="preserve"> used to trim an element of type xs:hexBinary when parsing.</w:t>
      </w:r>
    </w:p>
    <w:p w14:paraId="059D27BD" w14:textId="77777777" w:rsidR="00000000" w:rsidRDefault="009D64FD">
      <w:pPr>
        <w:pStyle w:val="Heading4"/>
        <w:rPr>
          <w:rFonts w:eastAsia="Times New Roman" w:cs="Arial"/>
        </w:rPr>
      </w:pPr>
      <w:r>
        <w:rPr>
          <w:rFonts w:eastAsia="Times New Roman" w:cs="Arial"/>
        </w:rPr>
        <w:t>Length of Complex Elements</w:t>
      </w:r>
    </w:p>
    <w:p w14:paraId="790A3EC5" w14:textId="77777777" w:rsidR="00000000" w:rsidRDefault="009D64FD">
      <w:pPr>
        <w:rPr>
          <w:lang w:eastAsia="en-GB"/>
        </w:rPr>
      </w:pPr>
      <w:r>
        <w:rPr>
          <w:lang w:eastAsia="en-GB"/>
        </w:rPr>
        <w:t>A complex eleme</w:t>
      </w:r>
      <w:r>
        <w:rPr>
          <w:lang w:eastAsia="en-GB"/>
        </w:rPr>
        <w:t>nt of specified length is defining a 'box' in which its child elements exist. An example of this would be a fixed-length record element with a variable number of children elements. The dfdl:lengthUnits may be 'bytes' or 'characters' and it is a Schema Defi</w:t>
      </w:r>
      <w:r>
        <w:rPr>
          <w:lang w:eastAsia="en-GB"/>
        </w:rPr>
        <w:t>nition Error otherwise.</w:t>
      </w:r>
    </w:p>
    <w:p w14:paraId="191705DA" w14:textId="77777777" w:rsidR="00000000" w:rsidRDefault="009D64FD">
      <w:pPr>
        <w:rPr>
          <w:rFonts w:cs="Arial"/>
        </w:rPr>
      </w:pPr>
      <w:r>
        <w:rPr>
          <w:rFonts w:cs="Arial"/>
          <w:lang w:eastAsia="en-GB"/>
        </w:rPr>
        <w:t>It is possible that the children may not entirely fill the full length of the complex element. An example is a complex element with a specified length of 100 characters, which contains a sequence of child elements that use up less t</w:t>
      </w:r>
      <w:r>
        <w:rPr>
          <w:rFonts w:cs="Arial"/>
          <w:lang w:eastAsia="en-GB"/>
        </w:rPr>
        <w:t>han 100 characters of data, perhaps because an optional element is not present. In this case the remaining unused data is called the ElementUnused region in the data syntax grammar of section 9.2. Another example is a complex element with a specified lengt</w:t>
      </w:r>
      <w:r>
        <w:rPr>
          <w:rFonts w:cs="Arial"/>
          <w:lang w:eastAsia="en-GB"/>
        </w:rPr>
        <w:t>h of 100 bytes, which contains a sequence of child elements the last of which has dfdl:lengthKind 'endOfParent', dfdl:representation 'text' and a multi-byte dfdl:encoding such that the element does not use up all the bytes of data. In this case the remaini</w:t>
      </w:r>
      <w:r>
        <w:rPr>
          <w:rFonts w:cs="Arial"/>
          <w:lang w:eastAsia="en-GB"/>
        </w:rPr>
        <w:t xml:space="preserve">ng unused bytes comprise the child element's </w:t>
      </w:r>
      <w:r>
        <w:rPr>
          <w:rFonts w:cs="Arial"/>
          <w:b/>
          <w:i/>
          <w:lang w:eastAsia="en-GB"/>
        </w:rPr>
        <w:t>RightFill</w:t>
      </w:r>
      <w:r>
        <w:rPr>
          <w:rFonts w:cs="Arial"/>
          <w:lang w:eastAsia="en-GB"/>
        </w:rPr>
        <w:t xml:space="preserve"> region in the data syntax grammar of section 9.2. In both examples, the unused area is skipped when parsing, and is filled with the dfdl:fillByte on unparsing.</w:t>
      </w:r>
      <w:r>
        <w:rPr>
          <w:rFonts w:cs="Arial"/>
        </w:rPr>
        <w:t xml:space="preserve">  </w:t>
      </w:r>
    </w:p>
    <w:p w14:paraId="23484075" w14:textId="77777777" w:rsidR="00000000" w:rsidRDefault="009D64FD">
      <w:pPr>
        <w:rPr>
          <w:rFonts w:cs="Arial"/>
        </w:rPr>
      </w:pPr>
      <w:r>
        <w:rPr>
          <w:rFonts w:cs="Arial"/>
        </w:rPr>
        <w:t>Note that a poorly chosen value for dfd</w:t>
      </w:r>
      <w:r>
        <w:rPr>
          <w:rFonts w:cs="Arial"/>
        </w:rPr>
        <w:t>l:fillByte may fill the region with data that cannot be decoded in the character set encoding, resulting in a decode error when this data is subsequently parsed again. When dfdl:lengthUnits is 'characters' the value for dfdl:fillByte should be chosen so as</w:t>
      </w:r>
      <w:r>
        <w:rPr>
          <w:rFonts w:cs="Arial"/>
        </w:rPr>
        <w:t xml:space="preserve"> to avoid this error. </w:t>
      </w:r>
    </w:p>
    <w:p w14:paraId="25DD8E30" w14:textId="77777777" w:rsidR="00000000" w:rsidRDefault="009D64FD">
      <w:pPr>
        <w:pStyle w:val="Heading1"/>
        <w:rPr>
          <w:rFonts w:eastAsia="Times New Roman"/>
        </w:rPr>
      </w:pPr>
      <w:bookmarkStart w:id="4124" w:name="_Toc349037945"/>
      <w:bookmarkStart w:id="4125" w:name="_Toc366078053"/>
      <w:bookmarkStart w:id="4126" w:name="_Toc366078672"/>
      <w:bookmarkStart w:id="4127" w:name="_Toc366079657"/>
      <w:bookmarkStart w:id="4128" w:name="_Toc366080269"/>
      <w:bookmarkStart w:id="4129" w:name="_Toc366080878"/>
      <w:bookmarkStart w:id="4130" w:name="_Toc366505218"/>
      <w:bookmarkStart w:id="4131" w:name="_Toc366508587"/>
      <w:bookmarkStart w:id="4132" w:name="_Toc366513088"/>
      <w:bookmarkStart w:id="4133" w:name="_Toc366574277"/>
      <w:bookmarkStart w:id="4134" w:name="_Toc366578070"/>
      <w:bookmarkStart w:id="4135" w:name="_Toc366578664"/>
      <w:bookmarkStart w:id="4136" w:name="_Toc366579256"/>
      <w:bookmarkStart w:id="4137" w:name="_Toc366579847"/>
      <w:bookmarkStart w:id="4138" w:name="_Toc366580439"/>
      <w:bookmarkStart w:id="4139" w:name="_Toc366581030"/>
      <w:bookmarkStart w:id="4140" w:name="_Toc366581622"/>
      <w:bookmarkStart w:id="4141" w:name="_Toc322911645"/>
      <w:bookmarkStart w:id="4142" w:name="_Toc322912184"/>
      <w:bookmarkStart w:id="4143" w:name="_Toc329093033"/>
      <w:bookmarkStart w:id="4144" w:name="_Toc332701546"/>
      <w:bookmarkStart w:id="4145" w:name="_Toc332701850"/>
      <w:bookmarkStart w:id="4146" w:name="_Toc349642155"/>
      <w:bookmarkStart w:id="4147" w:name="_Toc366078054"/>
      <w:bookmarkStart w:id="4148" w:name="_Toc366078673"/>
      <w:bookmarkStart w:id="4149" w:name="_Toc366079658"/>
      <w:bookmarkStart w:id="4150" w:name="_Toc366080270"/>
      <w:bookmarkStart w:id="4151" w:name="_Toc366080879"/>
      <w:bookmarkStart w:id="4152" w:name="_Toc366505219"/>
      <w:bookmarkStart w:id="4153" w:name="_Toc366508588"/>
      <w:bookmarkStart w:id="4154" w:name="_Toc366513089"/>
      <w:bookmarkStart w:id="4155" w:name="_Toc366574278"/>
      <w:bookmarkStart w:id="4156" w:name="_Toc366578071"/>
      <w:bookmarkStart w:id="4157" w:name="_Toc366578665"/>
      <w:bookmarkStart w:id="4158" w:name="_Toc366579257"/>
      <w:bookmarkStart w:id="4159" w:name="_Toc366579848"/>
      <w:bookmarkStart w:id="4160" w:name="_Toc366580440"/>
      <w:bookmarkStart w:id="4161" w:name="_Toc366581031"/>
      <w:bookmarkStart w:id="4162" w:name="_Toc366581623"/>
      <w:bookmarkStart w:id="4163" w:name="_Toc322911646"/>
      <w:bookmarkStart w:id="4164" w:name="_Toc322912185"/>
      <w:bookmarkStart w:id="4165" w:name="_Toc329093034"/>
      <w:bookmarkStart w:id="4166" w:name="_Toc332701547"/>
      <w:bookmarkStart w:id="4167" w:name="_Toc332701851"/>
      <w:bookmarkStart w:id="4168" w:name="_Toc332711645"/>
      <w:bookmarkStart w:id="4169" w:name="_Toc332711953"/>
      <w:bookmarkStart w:id="4170" w:name="_Toc332712255"/>
      <w:bookmarkStart w:id="4171" w:name="_Toc332724171"/>
      <w:bookmarkStart w:id="4172" w:name="_Toc332724471"/>
      <w:bookmarkStart w:id="4173" w:name="_Toc341102767"/>
      <w:bookmarkStart w:id="4174" w:name="_Toc347241502"/>
      <w:bookmarkStart w:id="4175" w:name="_Toc347744695"/>
      <w:bookmarkStart w:id="4176" w:name="_Toc348984478"/>
      <w:bookmarkStart w:id="4177" w:name="_Toc348984783"/>
      <w:bookmarkStart w:id="4178" w:name="_Toc349037947"/>
      <w:bookmarkStart w:id="4179" w:name="_Toc349642156"/>
      <w:bookmarkStart w:id="4180" w:name="_Toc366078055"/>
      <w:bookmarkStart w:id="4181" w:name="_Toc366078674"/>
      <w:bookmarkStart w:id="4182" w:name="_Toc366079659"/>
      <w:bookmarkStart w:id="4183" w:name="_Toc366080271"/>
      <w:bookmarkStart w:id="4184" w:name="_Toc366080880"/>
      <w:bookmarkStart w:id="4185" w:name="_Toc366505220"/>
      <w:bookmarkStart w:id="4186" w:name="_Toc366508589"/>
      <w:bookmarkStart w:id="4187" w:name="_Toc366513090"/>
      <w:bookmarkStart w:id="4188" w:name="_Toc366574279"/>
      <w:bookmarkStart w:id="4189" w:name="_Toc366578072"/>
      <w:bookmarkStart w:id="4190" w:name="_Toc366578666"/>
      <w:bookmarkStart w:id="4191" w:name="_Toc366579258"/>
      <w:bookmarkStart w:id="4192" w:name="_Toc366579849"/>
      <w:bookmarkStart w:id="4193" w:name="_Toc366580441"/>
      <w:bookmarkStart w:id="4194" w:name="_Toc366581032"/>
      <w:bookmarkStart w:id="4195" w:name="_Toc366581624"/>
      <w:bookmarkStart w:id="4196" w:name="_Toc366078056"/>
      <w:bookmarkStart w:id="4197" w:name="_Toc366078675"/>
      <w:bookmarkStart w:id="4198" w:name="_Toc366079660"/>
      <w:bookmarkStart w:id="4199" w:name="_Toc366080272"/>
      <w:bookmarkStart w:id="4200" w:name="_Toc366080881"/>
      <w:bookmarkStart w:id="4201" w:name="_Toc366505221"/>
      <w:bookmarkStart w:id="4202" w:name="_Toc366508590"/>
      <w:bookmarkStart w:id="4203" w:name="_Toc366513091"/>
      <w:bookmarkStart w:id="4204" w:name="_Toc366574280"/>
      <w:bookmarkStart w:id="4205" w:name="_Toc366578073"/>
      <w:bookmarkStart w:id="4206" w:name="_Toc366578667"/>
      <w:bookmarkStart w:id="4207" w:name="_Toc366579259"/>
      <w:bookmarkStart w:id="4208" w:name="_Toc366579850"/>
      <w:bookmarkStart w:id="4209" w:name="_Toc366580442"/>
      <w:bookmarkStart w:id="4210" w:name="_Toc366581033"/>
      <w:bookmarkStart w:id="4211" w:name="_Toc366581625"/>
      <w:bookmarkStart w:id="4212" w:name="_Toc366078057"/>
      <w:bookmarkStart w:id="4213" w:name="_Toc366078676"/>
      <w:bookmarkStart w:id="4214" w:name="_Toc366079661"/>
      <w:bookmarkStart w:id="4215" w:name="_Toc366080273"/>
      <w:bookmarkStart w:id="4216" w:name="_Toc366080882"/>
      <w:bookmarkStart w:id="4217" w:name="_Toc366505222"/>
      <w:bookmarkStart w:id="4218" w:name="_Toc366508591"/>
      <w:bookmarkStart w:id="4219" w:name="_Toc366513092"/>
      <w:bookmarkStart w:id="4220" w:name="_Toc366574281"/>
      <w:bookmarkStart w:id="4221" w:name="_Toc366578074"/>
      <w:bookmarkStart w:id="4222" w:name="_Toc366578668"/>
      <w:bookmarkStart w:id="4223" w:name="_Toc366579260"/>
      <w:bookmarkStart w:id="4224" w:name="_Toc366579851"/>
      <w:bookmarkStart w:id="4225" w:name="_Toc366580443"/>
      <w:bookmarkStart w:id="4226" w:name="_Toc366581034"/>
      <w:bookmarkStart w:id="4227" w:name="_Toc366581626"/>
      <w:bookmarkStart w:id="4228" w:name="_Toc366078058"/>
      <w:bookmarkStart w:id="4229" w:name="_Toc366078677"/>
      <w:bookmarkStart w:id="4230" w:name="_Toc366079662"/>
      <w:bookmarkStart w:id="4231" w:name="_Toc366080274"/>
      <w:bookmarkStart w:id="4232" w:name="_Toc366080883"/>
      <w:bookmarkStart w:id="4233" w:name="_Toc366505223"/>
      <w:bookmarkStart w:id="4234" w:name="_Toc366508592"/>
      <w:bookmarkStart w:id="4235" w:name="_Toc366513093"/>
      <w:bookmarkStart w:id="4236" w:name="_Toc366574282"/>
      <w:bookmarkStart w:id="4237" w:name="_Toc366578075"/>
      <w:bookmarkStart w:id="4238" w:name="_Toc366578669"/>
      <w:bookmarkStart w:id="4239" w:name="_Toc366579261"/>
      <w:bookmarkStart w:id="4240" w:name="_Toc366579852"/>
      <w:bookmarkStart w:id="4241" w:name="_Toc366580444"/>
      <w:bookmarkStart w:id="4242" w:name="_Toc366581035"/>
      <w:bookmarkStart w:id="4243" w:name="_Toc366581627"/>
      <w:bookmarkStart w:id="4244" w:name="_Toc177399096"/>
      <w:bookmarkStart w:id="4245" w:name="_Toc175057383"/>
      <w:bookmarkStart w:id="4246" w:name="_Toc199516319"/>
      <w:bookmarkStart w:id="4247" w:name="_Toc194983983"/>
      <w:bookmarkStart w:id="4248" w:name="_Toc243112826"/>
      <w:bookmarkStart w:id="4249" w:name="_Ref255476219"/>
      <w:bookmarkStart w:id="4250" w:name="_Toc349042744"/>
      <w:bookmarkStart w:id="4251" w:name="_Toc25589816"/>
      <w:bookmarkStart w:id="4252" w:name="_Toc130873628"/>
      <w:bookmarkStart w:id="4253" w:name="_Toc140549600"/>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r>
        <w:rPr>
          <w:rFonts w:eastAsia="Times New Roman"/>
        </w:rPr>
        <w:t>Simple Types</w:t>
      </w:r>
      <w:bookmarkEnd w:id="4244"/>
      <w:bookmarkEnd w:id="4245"/>
      <w:bookmarkEnd w:id="4246"/>
      <w:bookmarkEnd w:id="4247"/>
      <w:bookmarkEnd w:id="4248"/>
      <w:bookmarkEnd w:id="4249"/>
      <w:bookmarkEnd w:id="4250"/>
      <w:bookmarkEnd w:id="4251"/>
    </w:p>
    <w:p w14:paraId="3FA49E6E" w14:textId="77777777" w:rsidR="00000000" w:rsidRDefault="009D64FD">
      <w:pPr>
        <w:pStyle w:val="nobreak"/>
      </w:pPr>
      <w:r>
        <w:t xml:space="preserve">The 'representation' property identifies the physical representation of the element. The DFDL logical types are grouped to illustrate which physical representations apply to each logical type. </w:t>
      </w:r>
    </w:p>
    <w:p w14:paraId="295EB762" w14:textId="77777777" w:rsidR="00000000" w:rsidRDefault="009D64FD">
      <w:pPr>
        <w:pStyle w:val="nobreak"/>
      </w:pPr>
      <w:r>
        <w:t>These properties provide t</w:t>
      </w:r>
      <w:r>
        <w:t>he correct interpretation of the data found in the SimpleContent grammar region.</w:t>
      </w:r>
    </w:p>
    <w:p w14:paraId="31ADE0C7" w14:textId="77777777" w:rsidR="00000000" w:rsidRDefault="009D64FD">
      <w:pPr>
        <w:pStyle w:val="nobreak"/>
      </w:pPr>
      <w:r>
        <w:t>The allowable physical representations for each logical type grouping are also shown, where the logical type groupings are defined 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7"/>
        <w:gridCol w:w="6333"/>
      </w:tblGrid>
      <w:tr w:rsidR="00000000" w14:paraId="1549795E" w14:textId="77777777">
        <w:tc>
          <w:tcPr>
            <w:tcW w:w="1331" w:type="pct"/>
            <w:tcBorders>
              <w:top w:val="single" w:sz="4" w:space="0" w:color="auto"/>
              <w:left w:val="single" w:sz="4" w:space="0" w:color="auto"/>
              <w:bottom w:val="single" w:sz="4" w:space="0" w:color="auto"/>
              <w:right w:val="single" w:sz="4" w:space="0" w:color="auto"/>
            </w:tcBorders>
            <w:shd w:val="clear" w:color="auto" w:fill="F3F3F3"/>
            <w:hideMark/>
          </w:tcPr>
          <w:p w14:paraId="7694F247" w14:textId="77777777" w:rsidR="00000000" w:rsidRDefault="009D64FD">
            <w:pPr>
              <w:rPr>
                <w:b/>
              </w:rPr>
            </w:pPr>
            <w:r>
              <w:rPr>
                <w:b/>
              </w:rPr>
              <w:t>Logical Type Group</w:t>
            </w:r>
          </w:p>
        </w:tc>
        <w:tc>
          <w:tcPr>
            <w:tcW w:w="3669" w:type="pct"/>
            <w:tcBorders>
              <w:top w:val="single" w:sz="4" w:space="0" w:color="auto"/>
              <w:left w:val="single" w:sz="4" w:space="0" w:color="auto"/>
              <w:bottom w:val="single" w:sz="4" w:space="0" w:color="auto"/>
              <w:right w:val="single" w:sz="4" w:space="0" w:color="auto"/>
            </w:tcBorders>
            <w:shd w:val="clear" w:color="auto" w:fill="F3F3F3"/>
            <w:hideMark/>
          </w:tcPr>
          <w:p w14:paraId="4B1F92A4" w14:textId="77777777" w:rsidR="00000000" w:rsidRDefault="009D64FD">
            <w:pPr>
              <w:rPr>
                <w:b/>
              </w:rPr>
            </w:pPr>
            <w:r>
              <w:rPr>
                <w:b/>
              </w:rPr>
              <w:t>Types</w:t>
            </w:r>
          </w:p>
        </w:tc>
      </w:tr>
      <w:tr w:rsidR="00000000" w14:paraId="6CD94DF6" w14:textId="77777777">
        <w:tc>
          <w:tcPr>
            <w:tcW w:w="1331" w:type="pct"/>
            <w:tcBorders>
              <w:top w:val="single" w:sz="4" w:space="0" w:color="auto"/>
              <w:left w:val="single" w:sz="4" w:space="0" w:color="auto"/>
              <w:bottom w:val="single" w:sz="4" w:space="0" w:color="auto"/>
              <w:right w:val="single" w:sz="4" w:space="0" w:color="auto"/>
            </w:tcBorders>
            <w:hideMark/>
          </w:tcPr>
          <w:p w14:paraId="3EC1D22E" w14:textId="77777777" w:rsidR="00000000" w:rsidRDefault="009D64FD">
            <w:pPr>
              <w:rPr>
                <w:i/>
                <w:iCs/>
              </w:rPr>
            </w:pPr>
            <w:r>
              <w:t>Number</w:t>
            </w:r>
          </w:p>
        </w:tc>
        <w:tc>
          <w:tcPr>
            <w:tcW w:w="3669" w:type="pct"/>
            <w:tcBorders>
              <w:top w:val="single" w:sz="4" w:space="0" w:color="auto"/>
              <w:left w:val="single" w:sz="4" w:space="0" w:color="auto"/>
              <w:bottom w:val="single" w:sz="4" w:space="0" w:color="auto"/>
              <w:right w:val="single" w:sz="4" w:space="0" w:color="auto"/>
            </w:tcBorders>
            <w:hideMark/>
          </w:tcPr>
          <w:p w14:paraId="2CA9100B" w14:textId="77777777" w:rsidR="00000000" w:rsidRDefault="009D64FD">
            <w:pPr>
              <w:rPr>
                <w:i/>
                <w:iCs/>
              </w:rPr>
            </w:pPr>
            <w:r>
              <w:t>xs:double, xs:float, xs:decimal, xs:integer and its restrictions (xs:int, xs:unsignedLong, etc.)</w:t>
            </w:r>
          </w:p>
        </w:tc>
      </w:tr>
      <w:tr w:rsidR="00000000" w14:paraId="3FBC0595" w14:textId="77777777">
        <w:tc>
          <w:tcPr>
            <w:tcW w:w="1331" w:type="pct"/>
            <w:tcBorders>
              <w:top w:val="single" w:sz="4" w:space="0" w:color="auto"/>
              <w:left w:val="single" w:sz="4" w:space="0" w:color="auto"/>
              <w:bottom w:val="single" w:sz="4" w:space="0" w:color="auto"/>
              <w:right w:val="single" w:sz="4" w:space="0" w:color="auto"/>
            </w:tcBorders>
            <w:hideMark/>
          </w:tcPr>
          <w:p w14:paraId="6790B9A5" w14:textId="77777777" w:rsidR="00000000" w:rsidRDefault="009D64FD">
            <w:pPr>
              <w:rPr>
                <w:i/>
                <w:iCs/>
              </w:rPr>
            </w:pPr>
            <w:r>
              <w:t>String</w:t>
            </w:r>
          </w:p>
        </w:tc>
        <w:tc>
          <w:tcPr>
            <w:tcW w:w="3669" w:type="pct"/>
            <w:tcBorders>
              <w:top w:val="single" w:sz="4" w:space="0" w:color="auto"/>
              <w:left w:val="single" w:sz="4" w:space="0" w:color="auto"/>
              <w:bottom w:val="single" w:sz="4" w:space="0" w:color="auto"/>
              <w:right w:val="single" w:sz="4" w:space="0" w:color="auto"/>
            </w:tcBorders>
            <w:hideMark/>
          </w:tcPr>
          <w:p w14:paraId="362EE2B5" w14:textId="77777777" w:rsidR="00000000" w:rsidRDefault="009D64FD">
            <w:pPr>
              <w:rPr>
                <w:i/>
                <w:iCs/>
              </w:rPr>
            </w:pPr>
            <w:r>
              <w:t>xs:string</w:t>
            </w:r>
          </w:p>
        </w:tc>
      </w:tr>
      <w:tr w:rsidR="00000000" w14:paraId="61B1C7A6" w14:textId="77777777">
        <w:tc>
          <w:tcPr>
            <w:tcW w:w="1331" w:type="pct"/>
            <w:tcBorders>
              <w:top w:val="single" w:sz="4" w:space="0" w:color="auto"/>
              <w:left w:val="single" w:sz="4" w:space="0" w:color="auto"/>
              <w:bottom w:val="single" w:sz="4" w:space="0" w:color="auto"/>
              <w:right w:val="single" w:sz="4" w:space="0" w:color="auto"/>
            </w:tcBorders>
            <w:hideMark/>
          </w:tcPr>
          <w:p w14:paraId="2B2EF813" w14:textId="77777777" w:rsidR="00000000" w:rsidRDefault="009D64FD">
            <w:pPr>
              <w:rPr>
                <w:i/>
                <w:iCs/>
              </w:rPr>
            </w:pPr>
            <w:r>
              <w:t>Calendar</w:t>
            </w:r>
          </w:p>
        </w:tc>
        <w:tc>
          <w:tcPr>
            <w:tcW w:w="3669" w:type="pct"/>
            <w:tcBorders>
              <w:top w:val="single" w:sz="4" w:space="0" w:color="auto"/>
              <w:left w:val="single" w:sz="4" w:space="0" w:color="auto"/>
              <w:bottom w:val="single" w:sz="4" w:space="0" w:color="auto"/>
              <w:right w:val="single" w:sz="4" w:space="0" w:color="auto"/>
            </w:tcBorders>
            <w:hideMark/>
          </w:tcPr>
          <w:p w14:paraId="43EFCDAA" w14:textId="77777777" w:rsidR="00000000" w:rsidRDefault="009D64FD">
            <w:pPr>
              <w:rPr>
                <w:i/>
                <w:iCs/>
              </w:rPr>
            </w:pPr>
            <w:r>
              <w:t>xs:dateTime, xs:date, xs:time</w:t>
            </w:r>
          </w:p>
        </w:tc>
      </w:tr>
      <w:tr w:rsidR="00000000" w14:paraId="1AEC1549" w14:textId="77777777">
        <w:tc>
          <w:tcPr>
            <w:tcW w:w="1331" w:type="pct"/>
            <w:tcBorders>
              <w:top w:val="single" w:sz="4" w:space="0" w:color="auto"/>
              <w:left w:val="single" w:sz="4" w:space="0" w:color="auto"/>
              <w:bottom w:val="single" w:sz="4" w:space="0" w:color="auto"/>
              <w:right w:val="single" w:sz="4" w:space="0" w:color="auto"/>
            </w:tcBorders>
            <w:hideMark/>
          </w:tcPr>
          <w:p w14:paraId="7C4523C9" w14:textId="77777777" w:rsidR="00000000" w:rsidRDefault="009D64FD">
            <w:pPr>
              <w:rPr>
                <w:i/>
                <w:iCs/>
              </w:rPr>
            </w:pPr>
            <w:r>
              <w:t>Opaque</w:t>
            </w:r>
          </w:p>
        </w:tc>
        <w:tc>
          <w:tcPr>
            <w:tcW w:w="3669" w:type="pct"/>
            <w:tcBorders>
              <w:top w:val="single" w:sz="4" w:space="0" w:color="auto"/>
              <w:left w:val="single" w:sz="4" w:space="0" w:color="auto"/>
              <w:bottom w:val="single" w:sz="4" w:space="0" w:color="auto"/>
              <w:right w:val="single" w:sz="4" w:space="0" w:color="auto"/>
            </w:tcBorders>
            <w:hideMark/>
          </w:tcPr>
          <w:p w14:paraId="037AD939" w14:textId="77777777" w:rsidR="00000000" w:rsidRDefault="009D64FD">
            <w:pPr>
              <w:rPr>
                <w:i/>
                <w:iCs/>
              </w:rPr>
            </w:pPr>
            <w:r>
              <w:t>xs:hexBinary</w:t>
            </w:r>
          </w:p>
        </w:tc>
      </w:tr>
      <w:tr w:rsidR="00000000" w14:paraId="2BDC1946" w14:textId="77777777">
        <w:tc>
          <w:tcPr>
            <w:tcW w:w="1331" w:type="pct"/>
            <w:tcBorders>
              <w:top w:val="single" w:sz="4" w:space="0" w:color="auto"/>
              <w:left w:val="single" w:sz="4" w:space="0" w:color="auto"/>
              <w:bottom w:val="single" w:sz="4" w:space="0" w:color="auto"/>
              <w:right w:val="single" w:sz="4" w:space="0" w:color="auto"/>
            </w:tcBorders>
            <w:hideMark/>
          </w:tcPr>
          <w:p w14:paraId="6DF9401F" w14:textId="77777777" w:rsidR="00000000" w:rsidRDefault="009D64FD">
            <w:pPr>
              <w:rPr>
                <w:i/>
                <w:iCs/>
              </w:rPr>
            </w:pPr>
            <w:r>
              <w:t>Boolean</w:t>
            </w:r>
          </w:p>
        </w:tc>
        <w:tc>
          <w:tcPr>
            <w:tcW w:w="3669" w:type="pct"/>
            <w:tcBorders>
              <w:top w:val="single" w:sz="4" w:space="0" w:color="auto"/>
              <w:left w:val="single" w:sz="4" w:space="0" w:color="auto"/>
              <w:bottom w:val="single" w:sz="4" w:space="0" w:color="auto"/>
              <w:right w:val="single" w:sz="4" w:space="0" w:color="auto"/>
            </w:tcBorders>
            <w:hideMark/>
          </w:tcPr>
          <w:p w14:paraId="0E1DE4B8" w14:textId="77777777" w:rsidR="00000000" w:rsidRDefault="009D64FD">
            <w:pPr>
              <w:rPr>
                <w:i/>
                <w:iCs/>
              </w:rPr>
            </w:pPr>
            <w:r>
              <w:t>xs:boolean</w:t>
            </w:r>
          </w:p>
        </w:tc>
      </w:tr>
    </w:tbl>
    <w:p w14:paraId="35C24F46" w14:textId="77777777" w:rsidR="00000000" w:rsidRDefault="009D64FD">
      <w:pPr>
        <w:pStyle w:val="Caption"/>
      </w:pPr>
      <w:r>
        <w:t xml:space="preserve">Table </w:t>
      </w:r>
      <w:r>
        <w:fldChar w:fldCharType="begin"/>
      </w:r>
      <w:r>
        <w:instrText xml:space="preserve"> SEQ Table \* ARABIC </w:instrText>
      </w:r>
      <w:r>
        <w:fldChar w:fldCharType="separate"/>
      </w:r>
      <w:r>
        <w:rPr>
          <w:noProof/>
        </w:rPr>
        <w:t>23</w:t>
      </w:r>
      <w:r>
        <w:fldChar w:fldCharType="end"/>
      </w:r>
      <w:r>
        <w:t xml:space="preserve"> Logical type groups</w:t>
      </w:r>
    </w:p>
    <w:p w14:paraId="7A67F6C9" w14:textId="77777777" w:rsidR="00000000" w:rsidRDefault="009D64FD">
      <w:pPr>
        <w:pStyle w:val="Heading2"/>
        <w:rPr>
          <w:rFonts w:eastAsia="Times New Roman"/>
        </w:rPr>
      </w:pPr>
      <w:bookmarkStart w:id="4254" w:name="_Toc25589817"/>
      <w:bookmarkStart w:id="4255" w:name="_Toc349042745"/>
      <w:r>
        <w:rPr>
          <w:rFonts w:eastAsia="Times New Roman"/>
        </w:rPr>
        <w:t>Proper</w:t>
      </w:r>
      <w:r>
        <w:rPr>
          <w:rFonts w:eastAsia="Times New Roman"/>
        </w:rPr>
        <w:t>ties Common to All Simple Types</w:t>
      </w:r>
      <w:bookmarkEnd w:id="4254"/>
      <w:bookmarkEnd w:id="4255"/>
      <w:r>
        <w:rPr>
          <w:rFonts w:eastAsia="Times New Roman"/>
        </w:rPr>
        <w:t xml:space="preserve"> </w:t>
      </w:r>
    </w:p>
    <w:tbl>
      <w:tblPr>
        <w:tblStyle w:val="Table"/>
        <w:tblW w:w="5000" w:type="pct"/>
        <w:tblInd w:w="0" w:type="dxa"/>
        <w:tblLook w:val="01E0" w:firstRow="1" w:lastRow="1" w:firstColumn="1" w:lastColumn="1" w:noHBand="0" w:noVBand="0"/>
      </w:tblPr>
      <w:tblGrid>
        <w:gridCol w:w="1859"/>
        <w:gridCol w:w="6771"/>
      </w:tblGrid>
      <w:tr w:rsidR="00000000" w14:paraId="5B9EA1F8" w14:textId="77777777">
        <w:trPr>
          <w:cnfStyle w:val="100000000000" w:firstRow="1" w:lastRow="0" w:firstColumn="0" w:lastColumn="0" w:oddVBand="0" w:evenVBand="0" w:oddHBand="0" w:evenHBand="0" w:firstRowFirstColumn="0" w:firstRowLastColumn="0" w:lastRowFirstColumn="0" w:lastRowLastColumn="0"/>
        </w:trPr>
        <w:tc>
          <w:tcPr>
            <w:tcW w:w="1077" w:type="pct"/>
            <w:hideMark/>
          </w:tcPr>
          <w:p w14:paraId="01736C5E" w14:textId="77777777" w:rsidR="00000000" w:rsidRDefault="009D64FD">
            <w:r>
              <w:t>Property Name</w:t>
            </w:r>
          </w:p>
        </w:tc>
        <w:tc>
          <w:tcPr>
            <w:tcW w:w="3923" w:type="pct"/>
            <w:hideMark/>
          </w:tcPr>
          <w:p w14:paraId="441102A1" w14:textId="77777777" w:rsidR="00000000" w:rsidRDefault="009D64FD">
            <w:r>
              <w:t>Description</w:t>
            </w:r>
          </w:p>
        </w:tc>
      </w:tr>
      <w:tr w:rsidR="00000000" w14:paraId="6FB087D0" w14:textId="77777777">
        <w:tc>
          <w:tcPr>
            <w:tcW w:w="1077" w:type="pct"/>
            <w:tcBorders>
              <w:top w:val="single" w:sz="4" w:space="0" w:color="auto"/>
              <w:left w:val="single" w:sz="4" w:space="0" w:color="auto"/>
              <w:bottom w:val="single" w:sz="4" w:space="0" w:color="auto"/>
              <w:right w:val="single" w:sz="4" w:space="0" w:color="auto"/>
            </w:tcBorders>
            <w:hideMark/>
          </w:tcPr>
          <w:p w14:paraId="6FB89755" w14:textId="77777777" w:rsidR="00000000" w:rsidRDefault="009D64FD">
            <w:pPr>
              <w:rPr>
                <w:rFonts w:cs="Arial"/>
              </w:rPr>
            </w:pPr>
            <w:r>
              <w:rPr>
                <w:rFonts w:cs="Arial"/>
              </w:rPr>
              <w:t>representation</w:t>
            </w:r>
          </w:p>
        </w:tc>
        <w:tc>
          <w:tcPr>
            <w:tcW w:w="3923" w:type="pct"/>
            <w:tcBorders>
              <w:top w:val="single" w:sz="4" w:space="0" w:color="auto"/>
              <w:left w:val="single" w:sz="4" w:space="0" w:color="auto"/>
              <w:bottom w:val="single" w:sz="4" w:space="0" w:color="auto"/>
              <w:right w:val="single" w:sz="4" w:space="0" w:color="auto"/>
            </w:tcBorders>
            <w:hideMark/>
          </w:tcPr>
          <w:p w14:paraId="17929BD5" w14:textId="77777777" w:rsidR="00000000" w:rsidRDefault="009D64FD">
            <w:r>
              <w:t>Enum</w:t>
            </w:r>
          </w:p>
          <w:p w14:paraId="6E70E8E8" w14:textId="77777777" w:rsidR="00000000" w:rsidRDefault="009D64FD">
            <w:r>
              <w:t>Valid values are dependent on logical type.</w:t>
            </w:r>
          </w:p>
          <w:p w14:paraId="7CA404C3" w14:textId="77777777" w:rsidR="00000000" w:rsidRDefault="009D64FD">
            <w:r>
              <w:rPr>
                <w:b/>
              </w:rPr>
              <w:t>Number:</w:t>
            </w:r>
            <w:r>
              <w:t xml:space="preserve"> 'text, 'binary'</w:t>
            </w:r>
          </w:p>
          <w:p w14:paraId="3B57B00A" w14:textId="77777777" w:rsidR="00000000" w:rsidRDefault="009D64FD">
            <w:r>
              <w:rPr>
                <w:b/>
              </w:rPr>
              <w:t>String:</w:t>
            </w:r>
            <w:r>
              <w:t xml:space="preserve"> representation is assumed to be 'text' and the dfdl:representation </w:t>
            </w:r>
            <w:r>
              <w:t xml:space="preserve">property is not examined </w:t>
            </w:r>
          </w:p>
          <w:p w14:paraId="2E094B92" w14:textId="77777777" w:rsidR="00000000" w:rsidRDefault="009D64FD">
            <w:r>
              <w:rPr>
                <w:b/>
              </w:rPr>
              <w:t>Calendar:</w:t>
            </w:r>
            <w:r>
              <w:t xml:space="preserve"> 'text, 'binary'</w:t>
            </w:r>
          </w:p>
          <w:p w14:paraId="35A4F502" w14:textId="77777777" w:rsidR="00000000" w:rsidRDefault="009D64FD">
            <w:r>
              <w:rPr>
                <w:b/>
              </w:rPr>
              <w:t>Boolean:</w:t>
            </w:r>
            <w:r>
              <w:t xml:space="preserve"> 'text, 'binary'</w:t>
            </w:r>
          </w:p>
          <w:p w14:paraId="145826D2" w14:textId="77777777" w:rsidR="00000000" w:rsidRDefault="009D64FD">
            <w:r>
              <w:rPr>
                <w:b/>
              </w:rPr>
              <w:t>Opaque:</w:t>
            </w:r>
            <w:r>
              <w:t xml:space="preserve">  representation is assumed to be 'binary' and the dfdl:representation property is not examined.</w:t>
            </w:r>
          </w:p>
          <w:p w14:paraId="14D5F8A5" w14:textId="77777777" w:rsidR="00000000" w:rsidRDefault="009D64FD">
            <w:pPr>
              <w:keepNext/>
            </w:pPr>
            <w:r>
              <w:t>Annotation: dfdl:element, dfdl:simpleType</w:t>
            </w:r>
          </w:p>
        </w:tc>
      </w:tr>
    </w:tbl>
    <w:p w14:paraId="62572767" w14:textId="77777777" w:rsidR="00000000" w:rsidRDefault="009D64FD">
      <w:pPr>
        <w:pStyle w:val="Caption"/>
      </w:pPr>
      <w:r>
        <w:t xml:space="preserve">Table </w:t>
      </w:r>
      <w:r>
        <w:fldChar w:fldCharType="begin"/>
      </w:r>
      <w:r>
        <w:instrText xml:space="preserve"> SEQ Table \* ARABIC </w:instrText>
      </w:r>
      <w:r>
        <w:fldChar w:fldCharType="separate"/>
      </w:r>
      <w:r>
        <w:rPr>
          <w:noProof/>
        </w:rPr>
        <w:t>24</w:t>
      </w:r>
      <w:r>
        <w:fldChar w:fldCharType="end"/>
      </w:r>
      <w:r>
        <w:t xml:space="preserve"> Properties Common to All Simple Types</w:t>
      </w:r>
    </w:p>
    <w:p w14:paraId="448F8989" w14:textId="77777777" w:rsidR="00000000" w:rsidRDefault="009D64FD">
      <w:r>
        <w:t xml:space="preserve">The permitted representation properties for each logical type are shown in </w:t>
      </w:r>
      <w:r>
        <w:fldChar w:fldCharType="begin"/>
      </w:r>
      <w:r>
        <w:instrText xml:space="preserve"> REF _Ref247948007 \h </w:instrText>
      </w:r>
      <w:r>
        <w:fldChar w:fldCharType="separate"/>
      </w:r>
      <w:r>
        <w:t xml:space="preserve">Table </w:t>
      </w:r>
      <w:r>
        <w:rPr>
          <w:noProof/>
        </w:rPr>
        <w:t>25: Logical Type to Representation properties</w:t>
      </w:r>
      <w:r>
        <w:fldChar w:fldCharType="end"/>
      </w:r>
    </w:p>
    <w:tbl>
      <w:tblPr>
        <w:tblStyle w:val="Table"/>
        <w:tblW w:w="5000" w:type="pct"/>
        <w:tblInd w:w="0" w:type="dxa"/>
        <w:tblLook w:val="01E0" w:firstRow="1" w:lastRow="1" w:firstColumn="1" w:lastColumn="1" w:noHBand="0" w:noVBand="0"/>
      </w:tblPr>
      <w:tblGrid>
        <w:gridCol w:w="3217"/>
        <w:gridCol w:w="2065"/>
        <w:gridCol w:w="3348"/>
      </w:tblGrid>
      <w:tr w:rsidR="00000000" w14:paraId="04E7B361" w14:textId="77777777">
        <w:trPr>
          <w:cnfStyle w:val="100000000000" w:firstRow="1" w:lastRow="0" w:firstColumn="0" w:lastColumn="0" w:oddVBand="0" w:evenVBand="0" w:oddHBand="0" w:evenHBand="0" w:firstRowFirstColumn="0" w:firstRowLastColumn="0" w:lastRowFirstColumn="0" w:lastRowLastColumn="0"/>
        </w:trPr>
        <w:tc>
          <w:tcPr>
            <w:tcW w:w="0" w:type="auto"/>
            <w:hideMark/>
          </w:tcPr>
          <w:p w14:paraId="519C34EB" w14:textId="77777777" w:rsidR="00000000" w:rsidRDefault="009D64FD">
            <w:r>
              <w:t>Logical  type</w:t>
            </w:r>
          </w:p>
        </w:tc>
        <w:tc>
          <w:tcPr>
            <w:tcW w:w="0" w:type="auto"/>
            <w:hideMark/>
          </w:tcPr>
          <w:p w14:paraId="70A707A4" w14:textId="77777777" w:rsidR="00000000" w:rsidRDefault="009D64FD">
            <w:r>
              <w:t xml:space="preserve">dfdl:representation </w:t>
            </w:r>
          </w:p>
        </w:tc>
        <w:tc>
          <w:tcPr>
            <w:tcW w:w="0" w:type="auto"/>
            <w:hideMark/>
          </w:tcPr>
          <w:p w14:paraId="52DD0A79" w14:textId="77777777" w:rsidR="00000000" w:rsidRDefault="009D64FD">
            <w:r>
              <w:t>Additional representation property</w:t>
            </w:r>
          </w:p>
        </w:tc>
      </w:tr>
      <w:tr w:rsidR="00000000" w14:paraId="065B8085" w14:textId="77777777">
        <w:tc>
          <w:tcPr>
            <w:tcW w:w="0" w:type="auto"/>
            <w:tcBorders>
              <w:top w:val="single" w:sz="4" w:space="0" w:color="auto"/>
              <w:left w:val="single" w:sz="4" w:space="0" w:color="auto"/>
              <w:bottom w:val="single" w:sz="4" w:space="0" w:color="auto"/>
              <w:right w:val="single" w:sz="4" w:space="0" w:color="auto"/>
            </w:tcBorders>
            <w:hideMark/>
          </w:tcPr>
          <w:p w14:paraId="47D94789" w14:textId="77777777" w:rsidR="00000000" w:rsidRDefault="009D64FD">
            <w:r>
              <w:t>String</w:t>
            </w:r>
          </w:p>
        </w:tc>
        <w:tc>
          <w:tcPr>
            <w:tcW w:w="0" w:type="auto"/>
            <w:tcBorders>
              <w:top w:val="single" w:sz="4" w:space="0" w:color="auto"/>
              <w:left w:val="single" w:sz="4" w:space="0" w:color="auto"/>
              <w:bottom w:val="single" w:sz="4" w:space="0" w:color="auto"/>
              <w:right w:val="single" w:sz="4" w:space="0" w:color="auto"/>
            </w:tcBorders>
            <w:hideMark/>
          </w:tcPr>
          <w:p w14:paraId="759A2E8E" w14:textId="77777777" w:rsidR="00000000" w:rsidRDefault="009D64FD">
            <w:r>
              <w:t>Assumed to be text</w:t>
            </w:r>
          </w:p>
        </w:tc>
        <w:tc>
          <w:tcPr>
            <w:tcW w:w="0" w:type="auto"/>
            <w:tcBorders>
              <w:top w:val="single" w:sz="4" w:space="0" w:color="auto"/>
              <w:left w:val="single" w:sz="4" w:space="0" w:color="auto"/>
              <w:bottom w:val="single" w:sz="4" w:space="0" w:color="auto"/>
              <w:right w:val="single" w:sz="4" w:space="0" w:color="auto"/>
            </w:tcBorders>
          </w:tcPr>
          <w:p w14:paraId="36F8EAFB" w14:textId="77777777" w:rsidR="00000000" w:rsidRDefault="009D64FD"/>
        </w:tc>
      </w:tr>
      <w:tr w:rsidR="00000000" w14:paraId="694A875D" w14:textId="77777777">
        <w:tc>
          <w:tcPr>
            <w:tcW w:w="0" w:type="auto"/>
            <w:vMerge w:val="restart"/>
            <w:tcBorders>
              <w:top w:val="single" w:sz="4" w:space="0" w:color="auto"/>
              <w:left w:val="single" w:sz="4" w:space="0" w:color="auto"/>
              <w:bottom w:val="single" w:sz="4" w:space="0" w:color="auto"/>
              <w:right w:val="single" w:sz="4" w:space="0" w:color="auto"/>
            </w:tcBorders>
            <w:hideMark/>
          </w:tcPr>
          <w:p w14:paraId="7F5E1FEA" w14:textId="77777777" w:rsidR="00000000" w:rsidRDefault="009D64FD">
            <w:r>
              <w:t>Float, Double</w:t>
            </w:r>
          </w:p>
        </w:tc>
        <w:tc>
          <w:tcPr>
            <w:tcW w:w="0" w:type="auto"/>
            <w:tcBorders>
              <w:top w:val="single" w:sz="4" w:space="0" w:color="auto"/>
              <w:left w:val="single" w:sz="4" w:space="0" w:color="auto"/>
              <w:bottom w:val="single" w:sz="4" w:space="0" w:color="auto"/>
              <w:right w:val="single" w:sz="4" w:space="0" w:color="auto"/>
            </w:tcBorders>
            <w:hideMark/>
          </w:tcPr>
          <w:p w14:paraId="58FB5DA6" w14:textId="77777777" w:rsidR="00000000" w:rsidRDefault="009D64FD">
            <w:r>
              <w:t>text</w:t>
            </w:r>
          </w:p>
        </w:tc>
        <w:tc>
          <w:tcPr>
            <w:tcW w:w="0" w:type="auto"/>
            <w:tcBorders>
              <w:top w:val="single" w:sz="4" w:space="0" w:color="auto"/>
              <w:left w:val="single" w:sz="4" w:space="0" w:color="auto"/>
              <w:bottom w:val="single" w:sz="4" w:space="0" w:color="auto"/>
              <w:right w:val="single" w:sz="4" w:space="0" w:color="auto"/>
            </w:tcBorders>
            <w:hideMark/>
          </w:tcPr>
          <w:p w14:paraId="3E449D12" w14:textId="77777777" w:rsidR="00000000" w:rsidRDefault="009D64FD">
            <w:r>
              <w:rPr>
                <w:b/>
                <w:bCs/>
              </w:rPr>
              <w:t>dfdl:textNumberRep:</w:t>
            </w:r>
            <w:r>
              <w:rPr>
                <w:b/>
                <w:bCs/>
              </w:rPr>
              <w:br/>
            </w:r>
            <w:r>
              <w:t>standard</w:t>
            </w:r>
          </w:p>
        </w:tc>
      </w:tr>
      <w:tr w:rsidR="00000000" w14:paraId="357AB7A1"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6B37F417" w14:textId="77777777" w:rsidR="00000000" w:rsidRDefault="009D64FD">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C9C197B" w14:textId="77777777" w:rsidR="00000000" w:rsidRDefault="009D64FD">
            <w:r>
              <w:t>binary</w:t>
            </w:r>
          </w:p>
        </w:tc>
        <w:tc>
          <w:tcPr>
            <w:tcW w:w="0" w:type="auto"/>
            <w:tcBorders>
              <w:top w:val="single" w:sz="4" w:space="0" w:color="auto"/>
              <w:left w:val="single" w:sz="4" w:space="0" w:color="auto"/>
              <w:bottom w:val="single" w:sz="4" w:space="0" w:color="auto"/>
              <w:right w:val="single" w:sz="4" w:space="0" w:color="auto"/>
            </w:tcBorders>
            <w:hideMark/>
          </w:tcPr>
          <w:p w14:paraId="6B8A58BA" w14:textId="77777777" w:rsidR="00000000" w:rsidRDefault="009D64FD">
            <w:r>
              <w:rPr>
                <w:b/>
                <w:bCs/>
              </w:rPr>
              <w:t>dfdl:binaryFloatRep</w:t>
            </w:r>
            <w:r>
              <w:t xml:space="preserve">: </w:t>
            </w:r>
            <w:r>
              <w:br/>
              <w:t>ieee, ibm390Hex</w:t>
            </w:r>
          </w:p>
        </w:tc>
      </w:tr>
      <w:tr w:rsidR="00000000" w14:paraId="0D3ED875" w14:textId="77777777">
        <w:tc>
          <w:tcPr>
            <w:tcW w:w="0" w:type="auto"/>
            <w:vMerge w:val="restart"/>
            <w:tcBorders>
              <w:top w:val="single" w:sz="4" w:space="0" w:color="auto"/>
              <w:left w:val="single" w:sz="4" w:space="0" w:color="auto"/>
              <w:bottom w:val="single" w:sz="4" w:space="0" w:color="auto"/>
              <w:right w:val="single" w:sz="4" w:space="0" w:color="auto"/>
            </w:tcBorders>
            <w:hideMark/>
          </w:tcPr>
          <w:p w14:paraId="3FE3703C" w14:textId="77777777" w:rsidR="00000000" w:rsidRDefault="009D64FD">
            <w:r>
              <w:t>Decimal, Integer, nonNegativeInteger</w:t>
            </w:r>
          </w:p>
        </w:tc>
        <w:tc>
          <w:tcPr>
            <w:tcW w:w="0" w:type="auto"/>
            <w:tcBorders>
              <w:top w:val="single" w:sz="4" w:space="0" w:color="auto"/>
              <w:left w:val="single" w:sz="4" w:space="0" w:color="auto"/>
              <w:bottom w:val="single" w:sz="4" w:space="0" w:color="auto"/>
              <w:right w:val="single" w:sz="4" w:space="0" w:color="auto"/>
            </w:tcBorders>
            <w:hideMark/>
          </w:tcPr>
          <w:p w14:paraId="135571FC" w14:textId="77777777" w:rsidR="00000000" w:rsidRDefault="009D64FD">
            <w:r>
              <w:t>text</w:t>
            </w:r>
          </w:p>
        </w:tc>
        <w:tc>
          <w:tcPr>
            <w:tcW w:w="0" w:type="auto"/>
            <w:tcBorders>
              <w:top w:val="single" w:sz="4" w:space="0" w:color="auto"/>
              <w:left w:val="single" w:sz="4" w:space="0" w:color="auto"/>
              <w:bottom w:val="single" w:sz="4" w:space="0" w:color="auto"/>
              <w:right w:val="single" w:sz="4" w:space="0" w:color="auto"/>
            </w:tcBorders>
            <w:hideMark/>
          </w:tcPr>
          <w:p w14:paraId="50028F43" w14:textId="77777777" w:rsidR="00000000" w:rsidRDefault="009D64FD">
            <w:r>
              <w:rPr>
                <w:b/>
                <w:bCs/>
              </w:rPr>
              <w:t>dfdl:textNumberRep:</w:t>
            </w:r>
            <w:r>
              <w:rPr>
                <w:b/>
                <w:bCs/>
              </w:rPr>
              <w:br/>
            </w:r>
            <w:r>
              <w:t>standard, zoned</w:t>
            </w:r>
          </w:p>
        </w:tc>
      </w:tr>
      <w:tr w:rsidR="00000000" w14:paraId="76A3CA86"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3F02AF2F" w14:textId="77777777" w:rsidR="00000000" w:rsidRDefault="009D64FD">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65077E21" w14:textId="77777777" w:rsidR="00000000" w:rsidRDefault="009D64FD">
            <w:r>
              <w:t>binary</w:t>
            </w:r>
          </w:p>
        </w:tc>
        <w:tc>
          <w:tcPr>
            <w:tcW w:w="0" w:type="auto"/>
            <w:tcBorders>
              <w:top w:val="single" w:sz="4" w:space="0" w:color="auto"/>
              <w:left w:val="single" w:sz="4" w:space="0" w:color="auto"/>
              <w:bottom w:val="single" w:sz="4" w:space="0" w:color="auto"/>
              <w:right w:val="single" w:sz="4" w:space="0" w:color="auto"/>
            </w:tcBorders>
            <w:hideMark/>
          </w:tcPr>
          <w:p w14:paraId="6B7EB2F1" w14:textId="77777777" w:rsidR="00000000" w:rsidRDefault="009D64FD">
            <w:r>
              <w:rPr>
                <w:b/>
                <w:bCs/>
              </w:rPr>
              <w:t>dfdl:binaryNumberRep:</w:t>
            </w:r>
            <w:r>
              <w:br/>
              <w:t>packed, bcd, ibm4690Packed, binary</w:t>
            </w:r>
          </w:p>
        </w:tc>
      </w:tr>
      <w:tr w:rsidR="00000000" w14:paraId="358E94CF" w14:textId="77777777">
        <w:tc>
          <w:tcPr>
            <w:tcW w:w="0" w:type="auto"/>
            <w:vMerge w:val="restart"/>
            <w:tcBorders>
              <w:top w:val="single" w:sz="4" w:space="0" w:color="auto"/>
              <w:left w:val="single" w:sz="4" w:space="0" w:color="auto"/>
              <w:bottom w:val="single" w:sz="4" w:space="0" w:color="auto"/>
              <w:right w:val="single" w:sz="4" w:space="0" w:color="auto"/>
            </w:tcBorders>
            <w:hideMark/>
          </w:tcPr>
          <w:p w14:paraId="049D6401" w14:textId="77777777" w:rsidR="00000000" w:rsidRDefault="009D64FD">
            <w:r>
              <w:t>Long, Int, Short, Byte, UnsignedLong, Unsignedint, Unsignedshort, Unsign</w:t>
            </w:r>
            <w:r>
              <w:t>edByte</w:t>
            </w:r>
          </w:p>
        </w:tc>
        <w:tc>
          <w:tcPr>
            <w:tcW w:w="0" w:type="auto"/>
            <w:tcBorders>
              <w:top w:val="single" w:sz="4" w:space="0" w:color="auto"/>
              <w:left w:val="single" w:sz="4" w:space="0" w:color="auto"/>
              <w:bottom w:val="single" w:sz="4" w:space="0" w:color="auto"/>
              <w:right w:val="single" w:sz="4" w:space="0" w:color="auto"/>
            </w:tcBorders>
            <w:hideMark/>
          </w:tcPr>
          <w:p w14:paraId="25122E71" w14:textId="77777777" w:rsidR="00000000" w:rsidRDefault="009D64FD">
            <w:r>
              <w:t>text</w:t>
            </w:r>
          </w:p>
        </w:tc>
        <w:tc>
          <w:tcPr>
            <w:tcW w:w="0" w:type="auto"/>
            <w:tcBorders>
              <w:top w:val="single" w:sz="4" w:space="0" w:color="auto"/>
              <w:left w:val="single" w:sz="4" w:space="0" w:color="auto"/>
              <w:bottom w:val="single" w:sz="4" w:space="0" w:color="auto"/>
              <w:right w:val="single" w:sz="4" w:space="0" w:color="auto"/>
            </w:tcBorders>
            <w:hideMark/>
          </w:tcPr>
          <w:p w14:paraId="458C61BE" w14:textId="77777777" w:rsidR="00000000" w:rsidRDefault="009D64FD">
            <w:r>
              <w:rPr>
                <w:b/>
                <w:bCs/>
              </w:rPr>
              <w:t>dfdl:textNumberRep:</w:t>
            </w:r>
            <w:r>
              <w:rPr>
                <w:b/>
                <w:bCs/>
              </w:rPr>
              <w:br/>
            </w:r>
            <w:r>
              <w:t>standard, zoned</w:t>
            </w:r>
          </w:p>
        </w:tc>
      </w:tr>
      <w:tr w:rsidR="00000000" w14:paraId="0D31337B"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39EF9A6C" w14:textId="77777777" w:rsidR="00000000" w:rsidRDefault="009D64FD">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803F72E" w14:textId="77777777" w:rsidR="00000000" w:rsidRDefault="009D64FD">
            <w:r>
              <w:t>binary</w:t>
            </w:r>
          </w:p>
        </w:tc>
        <w:tc>
          <w:tcPr>
            <w:tcW w:w="0" w:type="auto"/>
            <w:tcBorders>
              <w:top w:val="single" w:sz="4" w:space="0" w:color="auto"/>
              <w:left w:val="single" w:sz="4" w:space="0" w:color="auto"/>
              <w:bottom w:val="single" w:sz="4" w:space="0" w:color="auto"/>
              <w:right w:val="single" w:sz="4" w:space="0" w:color="auto"/>
            </w:tcBorders>
            <w:hideMark/>
          </w:tcPr>
          <w:p w14:paraId="0B2E604D" w14:textId="77777777" w:rsidR="00000000" w:rsidRDefault="009D64FD">
            <w:r>
              <w:rPr>
                <w:b/>
                <w:bCs/>
              </w:rPr>
              <w:t>dfdl:binaryNumberRep:</w:t>
            </w:r>
            <w:r>
              <w:br/>
              <w:t xml:space="preserve">packed, bcd, ibm4690Packed, </w:t>
            </w:r>
            <w:r>
              <w:rPr>
                <w:rFonts w:cs="Arial"/>
              </w:rPr>
              <w:t>binary</w:t>
            </w:r>
          </w:p>
        </w:tc>
      </w:tr>
      <w:tr w:rsidR="00000000" w14:paraId="74DDF511" w14:textId="77777777">
        <w:tc>
          <w:tcPr>
            <w:tcW w:w="0" w:type="auto"/>
            <w:tcBorders>
              <w:top w:val="single" w:sz="4" w:space="0" w:color="auto"/>
              <w:left w:val="single" w:sz="4" w:space="0" w:color="auto"/>
              <w:bottom w:val="single" w:sz="4" w:space="0" w:color="auto"/>
              <w:right w:val="single" w:sz="4" w:space="0" w:color="auto"/>
            </w:tcBorders>
            <w:hideMark/>
          </w:tcPr>
          <w:p w14:paraId="3390B06E" w14:textId="77777777" w:rsidR="00000000" w:rsidRDefault="009D64FD">
            <w:r>
              <w:t>DateTime, Date, Time</w:t>
            </w:r>
          </w:p>
        </w:tc>
        <w:tc>
          <w:tcPr>
            <w:tcW w:w="0" w:type="auto"/>
            <w:tcBorders>
              <w:top w:val="single" w:sz="4" w:space="0" w:color="auto"/>
              <w:left w:val="single" w:sz="4" w:space="0" w:color="auto"/>
              <w:bottom w:val="single" w:sz="4" w:space="0" w:color="auto"/>
              <w:right w:val="single" w:sz="4" w:space="0" w:color="auto"/>
            </w:tcBorders>
            <w:hideMark/>
          </w:tcPr>
          <w:p w14:paraId="50CD2F05" w14:textId="77777777" w:rsidR="00000000" w:rsidRDefault="009D64FD">
            <w:r>
              <w:t>text</w:t>
            </w:r>
          </w:p>
        </w:tc>
        <w:tc>
          <w:tcPr>
            <w:tcW w:w="0" w:type="auto"/>
            <w:tcBorders>
              <w:top w:val="single" w:sz="4" w:space="0" w:color="auto"/>
              <w:left w:val="single" w:sz="4" w:space="0" w:color="auto"/>
              <w:bottom w:val="single" w:sz="4" w:space="0" w:color="auto"/>
              <w:right w:val="single" w:sz="4" w:space="0" w:color="auto"/>
            </w:tcBorders>
          </w:tcPr>
          <w:p w14:paraId="6A91C275" w14:textId="77777777" w:rsidR="00000000" w:rsidRDefault="009D64FD"/>
        </w:tc>
      </w:tr>
      <w:tr w:rsidR="00000000" w14:paraId="4F725150" w14:textId="77777777">
        <w:tc>
          <w:tcPr>
            <w:tcW w:w="0" w:type="auto"/>
            <w:tcBorders>
              <w:top w:val="single" w:sz="4" w:space="0" w:color="auto"/>
              <w:left w:val="single" w:sz="4" w:space="0" w:color="auto"/>
              <w:bottom w:val="single" w:sz="4" w:space="0" w:color="auto"/>
              <w:right w:val="single" w:sz="4" w:space="0" w:color="auto"/>
            </w:tcBorders>
          </w:tcPr>
          <w:p w14:paraId="020F82F8" w14:textId="77777777" w:rsidR="00000000" w:rsidRDefault="009D64FD"/>
        </w:tc>
        <w:tc>
          <w:tcPr>
            <w:tcW w:w="0" w:type="auto"/>
            <w:tcBorders>
              <w:top w:val="single" w:sz="4" w:space="0" w:color="auto"/>
              <w:left w:val="single" w:sz="4" w:space="0" w:color="auto"/>
              <w:bottom w:val="single" w:sz="4" w:space="0" w:color="auto"/>
              <w:right w:val="single" w:sz="4" w:space="0" w:color="auto"/>
            </w:tcBorders>
            <w:hideMark/>
          </w:tcPr>
          <w:p w14:paraId="282005E3" w14:textId="77777777" w:rsidR="00000000" w:rsidRDefault="009D64FD">
            <w:r>
              <w:t>binary</w:t>
            </w:r>
          </w:p>
        </w:tc>
        <w:tc>
          <w:tcPr>
            <w:tcW w:w="0" w:type="auto"/>
            <w:tcBorders>
              <w:top w:val="single" w:sz="4" w:space="0" w:color="auto"/>
              <w:left w:val="single" w:sz="4" w:space="0" w:color="auto"/>
              <w:bottom w:val="single" w:sz="4" w:space="0" w:color="auto"/>
              <w:right w:val="single" w:sz="4" w:space="0" w:color="auto"/>
            </w:tcBorders>
            <w:hideMark/>
          </w:tcPr>
          <w:p w14:paraId="6F8EAC3B" w14:textId="77777777" w:rsidR="00000000" w:rsidRDefault="009D64FD">
            <w:pPr>
              <w:rPr>
                <w:b/>
                <w:bCs/>
              </w:rPr>
            </w:pPr>
            <w:r>
              <w:rPr>
                <w:b/>
                <w:bCs/>
              </w:rPr>
              <w:t>dfdl:binaryCalendarRep:</w:t>
            </w:r>
            <w:r>
              <w:rPr>
                <w:b/>
                <w:bCs/>
              </w:rPr>
              <w:br/>
            </w:r>
            <w:r>
              <w:t xml:space="preserve">packed, bcd, ibm4690Packed, </w:t>
            </w:r>
            <w:r>
              <w:rPr>
                <w:rFonts w:cs="Arial"/>
              </w:rPr>
              <w:t>binarySeconds, binaryMilliseconds</w:t>
            </w:r>
          </w:p>
        </w:tc>
      </w:tr>
      <w:tr w:rsidR="00000000" w14:paraId="3CBCD713" w14:textId="77777777">
        <w:tc>
          <w:tcPr>
            <w:tcW w:w="0" w:type="auto"/>
            <w:vMerge w:val="restart"/>
            <w:tcBorders>
              <w:top w:val="single" w:sz="4" w:space="0" w:color="auto"/>
              <w:left w:val="single" w:sz="4" w:space="0" w:color="auto"/>
              <w:bottom w:val="single" w:sz="4" w:space="0" w:color="auto"/>
              <w:right w:val="single" w:sz="4" w:space="0" w:color="auto"/>
            </w:tcBorders>
            <w:hideMark/>
          </w:tcPr>
          <w:p w14:paraId="6FA649E5" w14:textId="77777777" w:rsidR="00000000" w:rsidRDefault="009D64FD">
            <w:r>
              <w:t>Boolean</w:t>
            </w:r>
          </w:p>
        </w:tc>
        <w:tc>
          <w:tcPr>
            <w:tcW w:w="0" w:type="auto"/>
            <w:tcBorders>
              <w:top w:val="single" w:sz="4" w:space="0" w:color="auto"/>
              <w:left w:val="single" w:sz="4" w:space="0" w:color="auto"/>
              <w:bottom w:val="single" w:sz="4" w:space="0" w:color="auto"/>
              <w:right w:val="single" w:sz="4" w:space="0" w:color="auto"/>
            </w:tcBorders>
            <w:hideMark/>
          </w:tcPr>
          <w:p w14:paraId="596DBC3E" w14:textId="77777777" w:rsidR="00000000" w:rsidRDefault="009D64FD">
            <w:r>
              <w:t>text</w:t>
            </w:r>
          </w:p>
        </w:tc>
        <w:tc>
          <w:tcPr>
            <w:tcW w:w="0" w:type="auto"/>
            <w:tcBorders>
              <w:top w:val="single" w:sz="4" w:space="0" w:color="auto"/>
              <w:left w:val="single" w:sz="4" w:space="0" w:color="auto"/>
              <w:bottom w:val="single" w:sz="4" w:space="0" w:color="auto"/>
              <w:right w:val="single" w:sz="4" w:space="0" w:color="auto"/>
            </w:tcBorders>
          </w:tcPr>
          <w:p w14:paraId="61DB7FA5" w14:textId="77777777" w:rsidR="00000000" w:rsidRDefault="009D64FD"/>
        </w:tc>
      </w:tr>
      <w:tr w:rsidR="00000000" w14:paraId="49BA9804"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3393D097" w14:textId="77777777" w:rsidR="00000000" w:rsidRDefault="009D64FD">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48B5FEC8" w14:textId="77777777" w:rsidR="00000000" w:rsidRDefault="009D64FD">
            <w:r>
              <w:t>binary</w:t>
            </w:r>
          </w:p>
        </w:tc>
        <w:tc>
          <w:tcPr>
            <w:tcW w:w="0" w:type="auto"/>
            <w:tcBorders>
              <w:top w:val="single" w:sz="4" w:space="0" w:color="auto"/>
              <w:left w:val="single" w:sz="4" w:space="0" w:color="auto"/>
              <w:bottom w:val="single" w:sz="4" w:space="0" w:color="auto"/>
              <w:right w:val="single" w:sz="4" w:space="0" w:color="auto"/>
            </w:tcBorders>
          </w:tcPr>
          <w:p w14:paraId="08FC14E7" w14:textId="77777777" w:rsidR="00000000" w:rsidRDefault="009D64FD"/>
        </w:tc>
      </w:tr>
      <w:tr w:rsidR="00000000" w14:paraId="22E15B26" w14:textId="77777777">
        <w:tc>
          <w:tcPr>
            <w:tcW w:w="0" w:type="auto"/>
            <w:tcBorders>
              <w:top w:val="single" w:sz="4" w:space="0" w:color="auto"/>
              <w:left w:val="single" w:sz="4" w:space="0" w:color="auto"/>
              <w:bottom w:val="single" w:sz="4" w:space="0" w:color="auto"/>
              <w:right w:val="single" w:sz="4" w:space="0" w:color="auto"/>
            </w:tcBorders>
            <w:hideMark/>
          </w:tcPr>
          <w:p w14:paraId="1666B0D7" w14:textId="77777777" w:rsidR="00000000" w:rsidRDefault="009D64FD">
            <w:r>
              <w:t>HexBinary</w:t>
            </w:r>
          </w:p>
        </w:tc>
        <w:tc>
          <w:tcPr>
            <w:tcW w:w="0" w:type="auto"/>
            <w:tcBorders>
              <w:top w:val="single" w:sz="4" w:space="0" w:color="auto"/>
              <w:left w:val="single" w:sz="4" w:space="0" w:color="auto"/>
              <w:bottom w:val="single" w:sz="4" w:space="0" w:color="auto"/>
              <w:right w:val="single" w:sz="4" w:space="0" w:color="auto"/>
            </w:tcBorders>
            <w:hideMark/>
          </w:tcPr>
          <w:p w14:paraId="7C9AE458" w14:textId="77777777" w:rsidR="00000000" w:rsidRDefault="009D64FD">
            <w:r>
              <w:t>Assumed to be binary</w:t>
            </w:r>
          </w:p>
        </w:tc>
        <w:tc>
          <w:tcPr>
            <w:tcW w:w="0" w:type="auto"/>
            <w:tcBorders>
              <w:top w:val="single" w:sz="4" w:space="0" w:color="auto"/>
              <w:left w:val="single" w:sz="4" w:space="0" w:color="auto"/>
              <w:bottom w:val="single" w:sz="4" w:space="0" w:color="auto"/>
              <w:right w:val="single" w:sz="4" w:space="0" w:color="auto"/>
            </w:tcBorders>
          </w:tcPr>
          <w:p w14:paraId="5D3705AB" w14:textId="77777777" w:rsidR="00000000" w:rsidRDefault="009D64FD"/>
        </w:tc>
      </w:tr>
    </w:tbl>
    <w:p w14:paraId="3A72751B" w14:textId="77777777" w:rsidR="00000000" w:rsidRDefault="009D64FD">
      <w:pPr>
        <w:pStyle w:val="Caption"/>
      </w:pPr>
      <w:bookmarkStart w:id="4256" w:name="_Ref247948007"/>
      <w:r>
        <w:t xml:space="preserve">Table </w:t>
      </w:r>
      <w:r>
        <w:fldChar w:fldCharType="begin"/>
      </w:r>
      <w:r>
        <w:instrText xml:space="preserve"> SEQ Table \* ARABIC </w:instrText>
      </w:r>
      <w:r>
        <w:fldChar w:fldCharType="separate"/>
      </w:r>
      <w:r>
        <w:rPr>
          <w:noProof/>
        </w:rPr>
        <w:t>25</w:t>
      </w:r>
      <w:r>
        <w:fldChar w:fldCharType="end"/>
      </w:r>
      <w:r>
        <w:rPr>
          <w:noProof/>
        </w:rPr>
        <w:t>: Logical Type to Representation properties</w:t>
      </w:r>
      <w:bookmarkEnd w:id="4256"/>
    </w:p>
    <w:p w14:paraId="54035E68" w14:textId="77777777" w:rsidR="00000000" w:rsidRDefault="009D64FD">
      <w:pPr>
        <w:pStyle w:val="Heading2"/>
        <w:rPr>
          <w:rFonts w:eastAsia="Times New Roman"/>
        </w:rPr>
      </w:pPr>
      <w:bookmarkStart w:id="4257" w:name="_Toc322911335"/>
      <w:bookmarkStart w:id="4258" w:name="_Toc322911650"/>
      <w:bookmarkStart w:id="4259" w:name="_Toc322911898"/>
      <w:bookmarkStart w:id="4260" w:name="_Toc322912189"/>
      <w:bookmarkStart w:id="4261" w:name="_Toc329093038"/>
      <w:bookmarkStart w:id="4262" w:name="_Toc332701551"/>
      <w:bookmarkStart w:id="4263" w:name="_Toc332701855"/>
      <w:bookmarkStart w:id="4264" w:name="_Toc332711649"/>
      <w:bookmarkStart w:id="4265" w:name="_Toc332711957"/>
      <w:bookmarkStart w:id="4266" w:name="_Toc332712259"/>
      <w:bookmarkStart w:id="4267" w:name="_Toc332724175"/>
      <w:bookmarkStart w:id="4268" w:name="_Toc332724475"/>
      <w:bookmarkStart w:id="4269" w:name="_Toc341102771"/>
      <w:bookmarkStart w:id="4270" w:name="_Toc347241506"/>
      <w:bookmarkStart w:id="4271" w:name="_Toc347744699"/>
      <w:bookmarkStart w:id="4272" w:name="_Toc348984482"/>
      <w:bookmarkStart w:id="4273" w:name="_Toc348984787"/>
      <w:bookmarkStart w:id="4274" w:name="_Toc349037951"/>
      <w:bookmarkStart w:id="4275" w:name="_Toc349038253"/>
      <w:bookmarkStart w:id="4276" w:name="_Toc349042746"/>
      <w:bookmarkStart w:id="4277" w:name="_Toc349642160"/>
      <w:bookmarkStart w:id="4278" w:name="_Toc351912744"/>
      <w:bookmarkStart w:id="4279" w:name="_Toc351914765"/>
      <w:bookmarkStart w:id="4280" w:name="_Toc351915231"/>
      <w:bookmarkStart w:id="4281" w:name="_Toc361231288"/>
      <w:bookmarkStart w:id="4282" w:name="_Toc361231814"/>
      <w:bookmarkStart w:id="4283" w:name="_Toc362445112"/>
      <w:bookmarkStart w:id="4284" w:name="_Toc363909034"/>
      <w:bookmarkStart w:id="4285" w:name="_Toc364463458"/>
      <w:bookmarkStart w:id="4286" w:name="_Toc366078061"/>
      <w:bookmarkStart w:id="4287" w:name="_Toc366078680"/>
      <w:bookmarkStart w:id="4288" w:name="_Toc366079665"/>
      <w:bookmarkStart w:id="4289" w:name="_Toc366080277"/>
      <w:bookmarkStart w:id="4290" w:name="_Toc366080886"/>
      <w:bookmarkStart w:id="4291" w:name="_Toc366505226"/>
      <w:bookmarkStart w:id="4292" w:name="_Toc366508595"/>
      <w:bookmarkStart w:id="4293" w:name="_Toc366513096"/>
      <w:bookmarkStart w:id="4294" w:name="_Toc366574285"/>
      <w:bookmarkStart w:id="4295" w:name="_Toc366578078"/>
      <w:bookmarkStart w:id="4296" w:name="_Toc366578672"/>
      <w:bookmarkStart w:id="4297" w:name="_Toc366579264"/>
      <w:bookmarkStart w:id="4298" w:name="_Toc366579855"/>
      <w:bookmarkStart w:id="4299" w:name="_Toc366580447"/>
      <w:bookmarkStart w:id="4300" w:name="_Toc366581038"/>
      <w:bookmarkStart w:id="4301" w:name="_Toc366581630"/>
      <w:bookmarkStart w:id="4302" w:name="_Toc243112827"/>
      <w:bookmarkStart w:id="4303" w:name="_Toc349042747"/>
      <w:bookmarkStart w:id="4304" w:name="_Toc25589818"/>
      <w:bookmarkStart w:id="4305" w:name="_Toc130873627"/>
      <w:bookmarkStart w:id="4306" w:name="_Toc140549599"/>
      <w:bookmarkStart w:id="4307" w:name="_Toc177399097"/>
      <w:bookmarkStart w:id="4308" w:name="_Toc175057384"/>
      <w:bookmarkStart w:id="4309" w:name="_Toc199516320"/>
      <w:bookmarkStart w:id="4310" w:name="_Toc194983984"/>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r>
        <w:rPr>
          <w:rFonts w:eastAsia="Times New Roman"/>
        </w:rPr>
        <w:t>Properties Common to All Simple Types with Text representation</w:t>
      </w:r>
      <w:bookmarkEnd w:id="4302"/>
      <w:bookmarkEnd w:id="4303"/>
      <w:bookmarkEnd w:id="4304"/>
    </w:p>
    <w:tbl>
      <w:tblPr>
        <w:tblStyle w:val="Table"/>
        <w:tblW w:w="5000" w:type="pct"/>
        <w:tblInd w:w="0" w:type="dxa"/>
        <w:tblLook w:val="0020" w:firstRow="1" w:lastRow="0" w:firstColumn="0" w:lastColumn="0" w:noHBand="0" w:noVBand="0"/>
      </w:tblPr>
      <w:tblGrid>
        <w:gridCol w:w="2073"/>
        <w:gridCol w:w="6557"/>
      </w:tblGrid>
      <w:tr w:rsidR="00000000" w14:paraId="1A77768A" w14:textId="77777777">
        <w:trPr>
          <w:cnfStyle w:val="100000000000" w:firstRow="1" w:lastRow="0" w:firstColumn="0" w:lastColumn="0" w:oddVBand="0" w:evenVBand="0" w:oddHBand="0" w:evenHBand="0" w:firstRowFirstColumn="0" w:firstRowLastColumn="0" w:lastRowFirstColumn="0" w:lastRowLastColumn="0"/>
        </w:trPr>
        <w:tc>
          <w:tcPr>
            <w:tcW w:w="0" w:type="auto"/>
            <w:hideMark/>
          </w:tcPr>
          <w:bookmarkEnd w:id="4305"/>
          <w:bookmarkEnd w:id="4306"/>
          <w:bookmarkEnd w:id="4307"/>
          <w:bookmarkEnd w:id="4308"/>
          <w:bookmarkEnd w:id="4309"/>
          <w:bookmarkEnd w:id="4310"/>
          <w:p w14:paraId="20498E34" w14:textId="77777777" w:rsidR="00000000" w:rsidRDefault="009D64FD">
            <w:pPr>
              <w:rPr>
                <w:rFonts w:cs="Arial"/>
                <w:sz w:val="18"/>
              </w:rPr>
            </w:pPr>
            <w:r>
              <w:t>Property Name</w:t>
            </w:r>
          </w:p>
        </w:tc>
        <w:tc>
          <w:tcPr>
            <w:tcW w:w="0" w:type="auto"/>
            <w:hideMark/>
          </w:tcPr>
          <w:p w14:paraId="40E1333D" w14:textId="77777777" w:rsidR="00000000" w:rsidRDefault="009D64FD">
            <w:r>
              <w:t>Description</w:t>
            </w:r>
          </w:p>
        </w:tc>
      </w:tr>
      <w:tr w:rsidR="00000000" w14:paraId="4BF0CE92" w14:textId="77777777">
        <w:tc>
          <w:tcPr>
            <w:tcW w:w="0" w:type="auto"/>
            <w:tcBorders>
              <w:top w:val="single" w:sz="4" w:space="0" w:color="auto"/>
              <w:left w:val="single" w:sz="4" w:space="0" w:color="auto"/>
              <w:bottom w:val="single" w:sz="4" w:space="0" w:color="auto"/>
              <w:right w:val="single" w:sz="4" w:space="0" w:color="auto"/>
            </w:tcBorders>
            <w:hideMark/>
          </w:tcPr>
          <w:p w14:paraId="740B5BA1" w14:textId="77777777" w:rsidR="00000000" w:rsidRDefault="009D64FD">
            <w:pPr>
              <w:rPr>
                <w:rFonts w:eastAsia="Arial Unicode MS"/>
              </w:rPr>
            </w:pPr>
            <w:r>
              <w:rPr>
                <w:rFonts w:eastAsia="MS Mincho"/>
              </w:rPr>
              <w:t>textPadKind</w:t>
            </w:r>
          </w:p>
        </w:tc>
        <w:tc>
          <w:tcPr>
            <w:tcW w:w="0" w:type="auto"/>
            <w:tcBorders>
              <w:top w:val="single" w:sz="4" w:space="0" w:color="auto"/>
              <w:left w:val="single" w:sz="4" w:space="0" w:color="auto"/>
              <w:bottom w:val="single" w:sz="4" w:space="0" w:color="auto"/>
              <w:right w:val="single" w:sz="4" w:space="0" w:color="auto"/>
            </w:tcBorders>
            <w:hideMark/>
          </w:tcPr>
          <w:p w14:paraId="72C724F9" w14:textId="77777777" w:rsidR="00000000" w:rsidRDefault="009D64FD">
            <w:pPr>
              <w:rPr>
                <w:rFonts w:eastAsia="Arial Unicode MS"/>
              </w:rPr>
            </w:pPr>
            <w:r>
              <w:rPr>
                <w:rFonts w:eastAsia="Arial Unicode MS"/>
              </w:rPr>
              <w:t>Enum</w:t>
            </w:r>
          </w:p>
          <w:p w14:paraId="5CE25D77" w14:textId="77777777" w:rsidR="00000000" w:rsidRDefault="009D64FD">
            <w:pPr>
              <w:rPr>
                <w:rFonts w:eastAsia="Arial Unicode MS"/>
              </w:rPr>
            </w:pPr>
            <w:r>
              <w:rPr>
                <w:rFonts w:eastAsia="Arial Unicode MS"/>
              </w:rPr>
              <w:t>Valid values 'none', 'padChar'.</w:t>
            </w:r>
          </w:p>
          <w:p w14:paraId="7328858E" w14:textId="77777777" w:rsidR="00000000" w:rsidRDefault="009D64FD">
            <w:pPr>
              <w:rPr>
                <w:rFonts w:eastAsia="Arial Unicode MS"/>
              </w:rPr>
            </w:pPr>
            <w:r>
              <w:rPr>
                <w:rFonts w:eastAsia="Arial Unicode MS"/>
              </w:rPr>
              <w:t xml:space="preserve">Indicates whether to pad the data value on unparsing. This controls the contents of the </w:t>
            </w:r>
            <w:r>
              <w:rPr>
                <w:rFonts w:eastAsia="Arial Unicode MS"/>
                <w:b/>
                <w:i/>
              </w:rPr>
              <w:t>LeftPadding</w:t>
            </w:r>
            <w:r>
              <w:rPr>
                <w:rFonts w:eastAsia="Arial Unicode MS"/>
              </w:rPr>
              <w:t xml:space="preserve"> and </w:t>
            </w:r>
            <w:r>
              <w:rPr>
                <w:rFonts w:eastAsia="Arial Unicode MS"/>
                <w:b/>
                <w:i/>
              </w:rPr>
              <w:t>RightPadding</w:t>
            </w:r>
            <w:r>
              <w:rPr>
                <w:rFonts w:eastAsia="Arial Unicode MS"/>
              </w:rPr>
              <w:t xml:space="preserve"> regions of the data syntax grammar in section </w:t>
            </w:r>
            <w:r>
              <w:fldChar w:fldCharType="begin"/>
            </w:r>
            <w:r>
              <w:rPr>
                <w:rFonts w:eastAsia="Arial Unicode MS"/>
              </w:rPr>
              <w:instrText xml:space="preserve"> REF _Ref348976487 \r \h  \* MERGEFORMAT </w:instrText>
            </w:r>
            <w:r>
              <w:fldChar w:fldCharType="separate"/>
            </w:r>
            <w:r>
              <w:rPr>
                <w:rFonts w:eastAsia="Arial Unicode MS"/>
              </w:rPr>
              <w:t>9.2</w:t>
            </w:r>
            <w:r>
              <w:fldChar w:fldCharType="end"/>
            </w:r>
            <w:r>
              <w:rPr>
                <w:rFonts w:eastAsia="Arial Unicode MS"/>
              </w:rPr>
              <w:t>.</w:t>
            </w:r>
          </w:p>
          <w:p w14:paraId="749884EE" w14:textId="77777777" w:rsidR="00000000" w:rsidRDefault="009D64FD">
            <w:pPr>
              <w:rPr>
                <w:rFonts w:eastAsia="Arial Unicode MS"/>
              </w:rPr>
            </w:pPr>
            <w:r>
              <w:rPr>
                <w:rFonts w:eastAsia="Arial Unicode MS"/>
              </w:rPr>
              <w:t>'none': No padding occurs. When dfdl:lengthKind is 'implicit' or  'explicit' (and dfdl:length is not an expression) the unparsed data value must match the expected length otherwise it is a p</w:t>
            </w:r>
            <w:r>
              <w:rPr>
                <w:rFonts w:eastAsia="Arial Unicode MS"/>
              </w:rPr>
              <w:t xml:space="preserve">rocessing error. </w:t>
            </w:r>
          </w:p>
          <w:p w14:paraId="1A30917A" w14:textId="77777777" w:rsidR="00000000" w:rsidRDefault="009D64FD">
            <w:pPr>
              <w:rPr>
                <w:rFonts w:eastAsia="Arial Unicode MS"/>
              </w:rPr>
            </w:pPr>
            <w:r>
              <w:rPr>
                <w:rFonts w:eastAsia="Arial Unicode MS"/>
              </w:rPr>
              <w:t>'padChar': The data value is padded using the dfdl:textStringPadCharacter, dfdl:textNumberPadCharacter, dfdl:textBooleanPadCharacter or dfdl:textCalendarPadCharacter  depending on the type of the element. The padding characters populate t</w:t>
            </w:r>
            <w:r>
              <w:rPr>
                <w:rFonts w:eastAsia="Arial Unicode MS"/>
              </w:rPr>
              <w:t xml:space="preserve">he </w:t>
            </w:r>
            <w:r>
              <w:rPr>
                <w:rFonts w:eastAsia="Arial Unicode MS"/>
                <w:b/>
                <w:i/>
              </w:rPr>
              <w:t>LeftPadding</w:t>
            </w:r>
            <w:r>
              <w:rPr>
                <w:rFonts w:eastAsia="Arial Unicode MS"/>
              </w:rPr>
              <w:t xml:space="preserve"> and/or </w:t>
            </w:r>
            <w:r>
              <w:rPr>
                <w:rFonts w:eastAsia="Arial Unicode MS"/>
                <w:b/>
                <w:i/>
              </w:rPr>
              <w:t>RightPadding</w:t>
            </w:r>
            <w:r>
              <w:rPr>
                <w:rFonts w:eastAsia="Arial Unicode MS"/>
              </w:rPr>
              <w:t xml:space="preserve"> regions depending on dfdl:textStringJustification, dfdl:textNumberJustification,</w:t>
            </w:r>
            <w:ins w:id="4311" w:author="Mike Beckerle" w:date="2019-09-26T20:04:00Z">
              <w:r>
                <w:t xml:space="preserve"> dfdl:textBooleanJustification,</w:t>
              </w:r>
            </w:ins>
            <w:r>
              <w:rPr>
                <w:rFonts w:eastAsia="Arial Unicode MS"/>
              </w:rPr>
              <w:t xml:space="preserve"> or dfdl:textCalendarJustification, depending on the type of the element.</w:t>
            </w:r>
          </w:p>
          <w:p w14:paraId="5449C844" w14:textId="77777777" w:rsidR="00000000" w:rsidRDefault="009D64FD">
            <w:pPr>
              <w:rPr>
                <w:rFonts w:eastAsia="Arial Unicode MS"/>
              </w:rPr>
            </w:pPr>
            <w:r>
              <w:rPr>
                <w:rFonts w:eastAsia="Arial Unicode MS"/>
              </w:rPr>
              <w:t>When dfdl:lengthKind is 'implicit' t</w:t>
            </w:r>
            <w:r>
              <w:rPr>
                <w:rFonts w:eastAsia="Arial Unicode MS"/>
              </w:rPr>
              <w:t xml:space="preserve">he data value is padded to the implicit length for the type. </w:t>
            </w:r>
          </w:p>
          <w:p w14:paraId="2D94B577" w14:textId="77777777" w:rsidR="00000000" w:rsidRDefault="009D64FD">
            <w:pPr>
              <w:rPr>
                <w:rFonts w:eastAsia="Arial Unicode MS"/>
              </w:rPr>
            </w:pPr>
            <w:r>
              <w:rPr>
                <w:rFonts w:eastAsia="Arial Unicode MS"/>
              </w:rPr>
              <w:t xml:space="preserve">When dfdl:lengthKind is 'explicit' (and dfdl:length is not an expression) the data value is padded to the length given by the dfdl:length property. </w:t>
            </w:r>
          </w:p>
          <w:p w14:paraId="3D026B20" w14:textId="77777777" w:rsidR="00000000" w:rsidRDefault="009D64FD">
            <w:pPr>
              <w:rPr>
                <w:rFonts w:eastAsia="Arial Unicode MS"/>
              </w:rPr>
            </w:pPr>
            <w:r>
              <w:rPr>
                <w:rFonts w:eastAsia="Arial Unicode MS"/>
              </w:rPr>
              <w:t xml:space="preserve">When dfdl:lengthKind </w:t>
            </w:r>
            <w:r>
              <w:rPr>
                <w:rFonts w:eastAsia="Arial Unicode MS"/>
              </w:rPr>
              <w:t>is 'explicit' (and dfdl:length is an expression), 'delimited', 'prefixed', 'pattern' the data value is padded to the length given by the XSD minLength facet for type 'xs:string' or dfdl:textOutputMinLength  property for other types.</w:t>
            </w:r>
          </w:p>
          <w:p w14:paraId="20D47CC0" w14:textId="77777777" w:rsidR="00000000" w:rsidRDefault="009D64FD">
            <w:pPr>
              <w:rPr>
                <w:rFonts w:eastAsia="Arial Unicode MS"/>
              </w:rPr>
            </w:pPr>
            <w:r>
              <w:rPr>
                <w:rFonts w:eastAsia="Arial Unicode MS"/>
              </w:rPr>
              <w:t>When dfdl:lengthKind is</w:t>
            </w:r>
            <w:r>
              <w:rPr>
                <w:rFonts w:eastAsia="Arial Unicode MS"/>
              </w:rPr>
              <w:t xml:space="preserve"> 'endOfParent' the data value is padded to the available length.</w:t>
            </w:r>
          </w:p>
          <w:p w14:paraId="12C2883A" w14:textId="77777777" w:rsidR="00000000" w:rsidRDefault="009D64FD">
            <w:pPr>
              <w:rPr>
                <w:rFonts w:eastAsia="Arial Unicode MS"/>
              </w:rPr>
            </w:pPr>
            <w:r>
              <w:rPr>
                <w:rFonts w:eastAsia="Arial Unicode MS"/>
              </w:rPr>
              <w:t xml:space="preserve">Annotation: dfdl:element, dfdl:simpleType </w:t>
            </w:r>
          </w:p>
        </w:tc>
      </w:tr>
      <w:tr w:rsidR="00000000" w14:paraId="0622656C" w14:textId="77777777">
        <w:tc>
          <w:tcPr>
            <w:tcW w:w="0" w:type="auto"/>
            <w:tcBorders>
              <w:top w:val="single" w:sz="4" w:space="0" w:color="auto"/>
              <w:left w:val="single" w:sz="4" w:space="0" w:color="auto"/>
              <w:bottom w:val="single" w:sz="4" w:space="0" w:color="auto"/>
              <w:right w:val="single" w:sz="4" w:space="0" w:color="auto"/>
            </w:tcBorders>
            <w:hideMark/>
          </w:tcPr>
          <w:p w14:paraId="70318509" w14:textId="77777777" w:rsidR="00000000" w:rsidRDefault="009D64FD">
            <w:pPr>
              <w:rPr>
                <w:rFonts w:eastAsia="Arial Unicode MS"/>
              </w:rPr>
            </w:pPr>
            <w:r>
              <w:rPr>
                <w:rFonts w:eastAsia="Arial Unicode MS"/>
              </w:rPr>
              <w:t>textTrimKind</w:t>
            </w:r>
          </w:p>
        </w:tc>
        <w:tc>
          <w:tcPr>
            <w:tcW w:w="0" w:type="auto"/>
            <w:tcBorders>
              <w:top w:val="single" w:sz="4" w:space="0" w:color="auto"/>
              <w:left w:val="single" w:sz="4" w:space="0" w:color="auto"/>
              <w:bottom w:val="single" w:sz="4" w:space="0" w:color="auto"/>
              <w:right w:val="single" w:sz="4" w:space="0" w:color="auto"/>
            </w:tcBorders>
            <w:hideMark/>
          </w:tcPr>
          <w:p w14:paraId="36C9ADD8" w14:textId="77777777" w:rsidR="00000000" w:rsidRDefault="009D64FD">
            <w:pPr>
              <w:rPr>
                <w:rFonts w:eastAsia="Arial Unicode MS"/>
              </w:rPr>
            </w:pPr>
            <w:r>
              <w:rPr>
                <w:rFonts w:eastAsia="Arial Unicode MS"/>
              </w:rPr>
              <w:t>Enum</w:t>
            </w:r>
          </w:p>
          <w:p w14:paraId="721F0FCE" w14:textId="77777777" w:rsidR="00000000" w:rsidRDefault="009D64FD">
            <w:pPr>
              <w:rPr>
                <w:rFonts w:eastAsia="Arial Unicode MS"/>
              </w:rPr>
            </w:pPr>
            <w:r>
              <w:rPr>
                <w:rFonts w:eastAsia="Arial Unicode MS"/>
              </w:rPr>
              <w:t>Valid values 'none', 'padChar'</w:t>
            </w:r>
          </w:p>
          <w:p w14:paraId="2CAE57F6" w14:textId="77777777" w:rsidR="00000000" w:rsidRDefault="009D64FD">
            <w:pPr>
              <w:rPr>
                <w:rFonts w:eastAsia="Arial Unicode MS"/>
              </w:rPr>
            </w:pPr>
            <w:r>
              <w:rPr>
                <w:rFonts w:eastAsia="Arial Unicode MS"/>
              </w:rPr>
              <w:t xml:space="preserve">Indicates whether to trim data on </w:t>
            </w:r>
            <w:r>
              <w:rPr>
                <w:rFonts w:eastAsia="MS Mincho"/>
              </w:rPr>
              <w:t>parsing</w:t>
            </w:r>
            <w:r>
              <w:rPr>
                <w:rFonts w:eastAsia="Arial Unicode MS"/>
              </w:rPr>
              <w:t xml:space="preserve">. This controls the expected contents of the </w:t>
            </w:r>
            <w:r>
              <w:rPr>
                <w:rFonts w:eastAsia="Arial Unicode MS"/>
                <w:b/>
                <w:i/>
              </w:rPr>
              <w:t>LeftPadding</w:t>
            </w:r>
            <w:r>
              <w:rPr>
                <w:rFonts w:eastAsia="Arial Unicode MS"/>
              </w:rPr>
              <w:t xml:space="preserve"> </w:t>
            </w:r>
            <w:r>
              <w:rPr>
                <w:rFonts w:eastAsia="Arial Unicode MS"/>
              </w:rPr>
              <w:t xml:space="preserve">and </w:t>
            </w:r>
            <w:r>
              <w:rPr>
                <w:rFonts w:eastAsia="Arial Unicode MS"/>
                <w:b/>
                <w:i/>
              </w:rPr>
              <w:t>RightPadding</w:t>
            </w:r>
            <w:r>
              <w:rPr>
                <w:rFonts w:eastAsia="Arial Unicode MS"/>
              </w:rPr>
              <w:t xml:space="preserve"> regions of the data syntax grammar in section </w:t>
            </w:r>
            <w:r>
              <w:fldChar w:fldCharType="begin"/>
            </w:r>
            <w:r>
              <w:rPr>
                <w:rFonts w:eastAsia="Arial Unicode MS"/>
              </w:rPr>
              <w:instrText xml:space="preserve"> REF _Ref348976487 \r \h  \* MERGEFORMAT </w:instrText>
            </w:r>
            <w:r>
              <w:fldChar w:fldCharType="separate"/>
            </w:r>
            <w:r>
              <w:rPr>
                <w:rFonts w:eastAsia="Arial Unicode MS"/>
              </w:rPr>
              <w:t>9.2</w:t>
            </w:r>
            <w:r>
              <w:fldChar w:fldCharType="end"/>
            </w:r>
            <w:r>
              <w:rPr>
                <w:rFonts w:eastAsia="Arial Unicode MS"/>
              </w:rPr>
              <w:t>.</w:t>
            </w:r>
          </w:p>
          <w:p w14:paraId="3771313D" w14:textId="77777777" w:rsidR="00000000" w:rsidRDefault="009D64FD">
            <w:pPr>
              <w:rPr>
                <w:rFonts w:eastAsia="Arial Unicode MS"/>
              </w:rPr>
            </w:pPr>
            <w:r>
              <w:rPr>
                <w:rFonts w:eastAsia="Arial Unicode MS"/>
              </w:rPr>
              <w:t xml:space="preserve">When 'none' no trimming takes place.  </w:t>
            </w:r>
          </w:p>
          <w:p w14:paraId="0C7AC5D5" w14:textId="77777777" w:rsidR="00000000" w:rsidRDefault="009D64FD">
            <w:pPr>
              <w:rPr>
                <w:rFonts w:eastAsia="Arial Unicode MS"/>
              </w:rPr>
            </w:pPr>
            <w:r>
              <w:rPr>
                <w:rFonts w:eastAsia="Arial Unicode MS"/>
              </w:rPr>
              <w:t xml:space="preserve">When 'padChar' the element is trimmed of </w:t>
            </w:r>
            <w:r>
              <w:rPr>
                <w:rFonts w:eastAsia="Arial Unicode MS"/>
              </w:rPr>
              <w:t xml:space="preserve">the dfdl:textStringPadCharacter, dfdl:textNumberPadCharacter, dfdl:textBooleanPadCharacter or dfdl:textCalendarPadCharacter  depending on the type of the element.  The padding characters populate the </w:t>
            </w:r>
            <w:r>
              <w:rPr>
                <w:rFonts w:eastAsia="Arial Unicode MS"/>
                <w:b/>
                <w:i/>
              </w:rPr>
              <w:t>LeftPadding</w:t>
            </w:r>
            <w:r>
              <w:rPr>
                <w:rFonts w:eastAsia="Arial Unicode MS"/>
              </w:rPr>
              <w:t xml:space="preserve"> and/or </w:t>
            </w:r>
            <w:r>
              <w:rPr>
                <w:rFonts w:eastAsia="Arial Unicode MS"/>
                <w:b/>
                <w:i/>
              </w:rPr>
              <w:t>RightPadding</w:t>
            </w:r>
            <w:r>
              <w:rPr>
                <w:rFonts w:eastAsia="Arial Unicode MS"/>
              </w:rPr>
              <w:t xml:space="preserve"> regions depending on dfd</w:t>
            </w:r>
            <w:r>
              <w:rPr>
                <w:rFonts w:eastAsia="Arial Unicode MS"/>
              </w:rPr>
              <w:t>l:textStringJustification, dfdl:textNumberJustification, or dfdl:textCalendarJustification, depending on the type of the element.</w:t>
            </w:r>
          </w:p>
          <w:p w14:paraId="5D043998" w14:textId="77777777" w:rsidR="00000000" w:rsidRDefault="009D64FD">
            <w:pPr>
              <w:rPr>
                <w:rFonts w:eastAsia="Arial Unicode MS"/>
              </w:rPr>
            </w:pPr>
            <w:r>
              <w:rPr>
                <w:rFonts w:eastAsia="Arial Unicode MS"/>
              </w:rPr>
              <w:t>Annotation: dfdl:element , dfdl:simpleType</w:t>
            </w:r>
          </w:p>
        </w:tc>
      </w:tr>
      <w:tr w:rsidR="00000000" w14:paraId="7FED801D" w14:textId="77777777">
        <w:tc>
          <w:tcPr>
            <w:tcW w:w="0" w:type="auto"/>
            <w:tcBorders>
              <w:top w:val="single" w:sz="4" w:space="0" w:color="auto"/>
              <w:left w:val="single" w:sz="4" w:space="0" w:color="auto"/>
              <w:bottom w:val="single" w:sz="4" w:space="0" w:color="auto"/>
              <w:right w:val="single" w:sz="4" w:space="0" w:color="auto"/>
            </w:tcBorders>
            <w:hideMark/>
          </w:tcPr>
          <w:p w14:paraId="7099949B" w14:textId="77777777" w:rsidR="00000000" w:rsidRDefault="009D64FD">
            <w:pPr>
              <w:rPr>
                <w:rFonts w:eastAsia="Arial Unicode MS"/>
              </w:rPr>
            </w:pPr>
            <w:r>
              <w:rPr>
                <w:rFonts w:eastAsia="MS Mincho"/>
              </w:rPr>
              <w:t>textOutputMinLength</w:t>
            </w:r>
          </w:p>
        </w:tc>
        <w:tc>
          <w:tcPr>
            <w:tcW w:w="0" w:type="auto"/>
            <w:tcBorders>
              <w:top w:val="single" w:sz="4" w:space="0" w:color="auto"/>
              <w:left w:val="single" w:sz="4" w:space="0" w:color="auto"/>
              <w:bottom w:val="single" w:sz="4" w:space="0" w:color="auto"/>
              <w:right w:val="single" w:sz="4" w:space="0" w:color="auto"/>
            </w:tcBorders>
            <w:hideMark/>
          </w:tcPr>
          <w:p w14:paraId="4EE6FD3D" w14:textId="77777777" w:rsidR="00000000" w:rsidRDefault="009D64FD">
            <w:pPr>
              <w:rPr>
                <w:rFonts w:eastAsia="Arial Unicode MS" w:cs="Arial"/>
              </w:rPr>
            </w:pPr>
            <w:r>
              <w:rPr>
                <w:rFonts w:eastAsia="Arial Unicode MS" w:cs="Arial"/>
              </w:rPr>
              <w:t xml:space="preserve">Non-negative Integer.   </w:t>
            </w:r>
          </w:p>
          <w:p w14:paraId="0E8DDB9D" w14:textId="77777777" w:rsidR="00000000" w:rsidRDefault="009D64FD">
            <w:pPr>
              <w:rPr>
                <w:rFonts w:eastAsia="Arial Unicode MS" w:cs="Arial"/>
              </w:rPr>
            </w:pPr>
            <w:r>
              <w:rPr>
                <w:rFonts w:eastAsia="Arial Unicode MS" w:cs="Arial"/>
              </w:rPr>
              <w:t>Only used when dfdl:textPadKind is 'p</w:t>
            </w:r>
            <w:r>
              <w:rPr>
                <w:rFonts w:eastAsia="Arial Unicode MS" w:cs="Arial"/>
              </w:rPr>
              <w:t>adChar' and dfdl:lengthKind is 'delimited', 'prefixed', 'pattern', 'explicit' (when dfdl:length is an expression) or 'endOfParent', and type is not xs:string</w:t>
            </w:r>
          </w:p>
          <w:p w14:paraId="732ED054" w14:textId="77777777" w:rsidR="00000000" w:rsidRDefault="009D64FD">
            <w:pPr>
              <w:rPr>
                <w:rFonts w:eastAsia="Arial Unicode MS" w:cs="Arial"/>
              </w:rPr>
            </w:pPr>
            <w:r>
              <w:rPr>
                <w:rFonts w:eastAsia="Arial Unicode MS" w:cs="Arial"/>
              </w:rPr>
              <w:t>Specifies the minimum content length during unparsing for simple types that do not allow the XSD m</w:t>
            </w:r>
            <w:r>
              <w:rPr>
                <w:rFonts w:eastAsia="Arial Unicode MS" w:cs="Arial"/>
              </w:rPr>
              <w:t xml:space="preserve">inLength facet to be specified. </w:t>
            </w:r>
          </w:p>
          <w:p w14:paraId="65FB0C7E" w14:textId="77777777" w:rsidR="00000000" w:rsidRDefault="009D64FD">
            <w:pPr>
              <w:rPr>
                <w:rFonts w:cs="Arial"/>
                <w:lang w:eastAsia="en-GB"/>
              </w:rPr>
            </w:pPr>
            <w:r>
              <w:rPr>
                <w:rFonts w:cs="Arial"/>
                <w:lang w:eastAsia="en-GB"/>
              </w:rPr>
              <w:t>For dfdl:lengthKind 'delimited', 'pattern' and 'endOfParent' the length units are always characters, for other dfdl:lengthKinds the length units are specified by the dfdl:lengthUnits property.</w:t>
            </w:r>
          </w:p>
          <w:p w14:paraId="6B1B1FDA" w14:textId="77777777" w:rsidR="00000000" w:rsidRDefault="009D64FD">
            <w:r>
              <w:rPr>
                <w:rFonts w:eastAsia="Arial Unicode MS" w:cs="Arial"/>
              </w:rPr>
              <w:t>If dfdl:textOutputMinLength is</w:t>
            </w:r>
            <w:r>
              <w:rPr>
                <w:rFonts w:eastAsia="Arial Unicode MS" w:cs="Arial"/>
              </w:rPr>
              <w:t xml:space="preserve"> zero or less than the length of the representation text then no padding occurs.</w:t>
            </w:r>
          </w:p>
          <w:p w14:paraId="0AA1E57C" w14:textId="77777777" w:rsidR="00000000" w:rsidRDefault="009D64FD">
            <w:pPr>
              <w:rPr>
                <w:rFonts w:eastAsia="Arial Unicode MS"/>
              </w:rPr>
            </w:pPr>
            <w:r>
              <w:rPr>
                <w:rFonts w:eastAsia="Arial Unicode MS" w:cs="Arial"/>
              </w:rPr>
              <w:t>Annotation: dfdl:element, dfdl:simpleType</w:t>
            </w:r>
          </w:p>
        </w:tc>
      </w:tr>
      <w:tr w:rsidR="00000000" w14:paraId="63C56288" w14:textId="77777777">
        <w:tc>
          <w:tcPr>
            <w:tcW w:w="0" w:type="auto"/>
            <w:tcBorders>
              <w:top w:val="single" w:sz="4" w:space="0" w:color="auto"/>
              <w:left w:val="single" w:sz="4" w:space="0" w:color="auto"/>
              <w:bottom w:val="single" w:sz="4" w:space="0" w:color="auto"/>
              <w:right w:val="single" w:sz="4" w:space="0" w:color="auto"/>
            </w:tcBorders>
            <w:hideMark/>
          </w:tcPr>
          <w:p w14:paraId="5558CFF8" w14:textId="77777777" w:rsidR="00000000" w:rsidRDefault="009D64FD">
            <w:pPr>
              <w:rPr>
                <w:rFonts w:eastAsia="Arial Unicode MS" w:cs="Arial"/>
                <w:sz w:val="18"/>
              </w:rPr>
            </w:pPr>
            <w:r>
              <w:rPr>
                <w:rFonts w:eastAsia="Arial Unicode MS"/>
              </w:rPr>
              <w:t>escapeSchemeRef</w:t>
            </w:r>
          </w:p>
        </w:tc>
        <w:tc>
          <w:tcPr>
            <w:tcW w:w="0" w:type="auto"/>
            <w:tcBorders>
              <w:top w:val="single" w:sz="4" w:space="0" w:color="auto"/>
              <w:left w:val="single" w:sz="4" w:space="0" w:color="auto"/>
              <w:bottom w:val="single" w:sz="4" w:space="0" w:color="auto"/>
              <w:right w:val="single" w:sz="4" w:space="0" w:color="auto"/>
            </w:tcBorders>
            <w:hideMark/>
          </w:tcPr>
          <w:p w14:paraId="4B2F4B9D" w14:textId="77777777" w:rsidR="00000000" w:rsidRDefault="009D64FD">
            <w:pPr>
              <w:rPr>
                <w:rFonts w:eastAsia="Arial Unicode MS"/>
              </w:rPr>
            </w:pPr>
            <w:r>
              <w:rPr>
                <w:rFonts w:eastAsia="Arial Unicode MS"/>
              </w:rPr>
              <w:t>QName or empty String</w:t>
            </w:r>
          </w:p>
          <w:p w14:paraId="70749CCD" w14:textId="77777777" w:rsidR="00000000" w:rsidRDefault="009D64FD">
            <w:pPr>
              <w:rPr>
                <w:rFonts w:eastAsia="Arial Unicode MS"/>
              </w:rPr>
            </w:pPr>
            <w:r>
              <w:rPr>
                <w:rFonts w:eastAsia="Arial Unicode MS"/>
              </w:rPr>
              <w:t xml:space="preserve">The name of the dfdl:defineEscapeScheme annotation </w:t>
            </w:r>
            <w:r>
              <w:rPr>
                <w:rFonts w:eastAsia="Arial Unicode MS"/>
              </w:rPr>
              <w:t>that provides the additional properties used to describe the escape scheme. If the value is the empty string then escaping is explicitly turned off.</w:t>
            </w:r>
          </w:p>
          <w:p w14:paraId="44B04B59" w14:textId="77777777" w:rsidR="00000000" w:rsidRDefault="009D64FD">
            <w:pPr>
              <w:rPr>
                <w:rFonts w:eastAsia="Arial Unicode MS"/>
                <w:szCs w:val="18"/>
              </w:rPr>
            </w:pPr>
            <w:r>
              <w:rPr>
                <w:rFonts w:eastAsia="Arial Unicode MS"/>
                <w:szCs w:val="18"/>
              </w:rPr>
              <w:t xml:space="preserve">See: Section </w:t>
            </w:r>
            <w:r>
              <w:fldChar w:fldCharType="begin"/>
            </w:r>
            <w:r>
              <w:rPr>
                <w:rFonts w:eastAsia="Arial Unicode MS"/>
                <w:szCs w:val="18"/>
              </w:rPr>
              <w:instrText xml:space="preserve"> REF _Ref220489733 \r \h  \* MERGEFORMAT </w:instrText>
            </w:r>
            <w:r>
              <w:fldChar w:fldCharType="separate"/>
            </w:r>
            <w:r>
              <w:rPr>
                <w:rFonts w:eastAsia="Arial Unicode MS"/>
                <w:szCs w:val="18"/>
              </w:rPr>
              <w:t>7.6</w:t>
            </w:r>
            <w:r>
              <w:fldChar w:fldCharType="end"/>
            </w:r>
            <w:r>
              <w:rPr>
                <w:rFonts w:eastAsia="Arial Unicode MS"/>
                <w:szCs w:val="18"/>
              </w:rPr>
              <w:t xml:space="preserve"> </w:t>
            </w:r>
            <w:r>
              <w:fldChar w:fldCharType="begin"/>
            </w:r>
            <w:r>
              <w:rPr>
                <w:rFonts w:eastAsia="Arial Unicode MS"/>
                <w:szCs w:val="18"/>
              </w:rPr>
              <w:instrText xml:space="preserve"> REF _Ref220489733 \h  \* MERGEFORMAT </w:instrText>
            </w:r>
            <w:r>
              <w:fldChar w:fldCharType="separate"/>
            </w:r>
            <w:r>
              <w:t>The dfdl:escapeScheme Annotation Element</w:t>
            </w:r>
            <w:r>
              <w:fldChar w:fldCharType="end"/>
            </w:r>
            <w:r>
              <w:rPr>
                <w:rFonts w:eastAsia="Arial Unicode MS"/>
                <w:szCs w:val="18"/>
              </w:rPr>
              <w:t xml:space="preserve">, and Section </w:t>
            </w:r>
            <w:r>
              <w:fldChar w:fldCharType="begin"/>
            </w:r>
            <w:r>
              <w:rPr>
                <w:rFonts w:eastAsia="Arial Unicode MS"/>
                <w:szCs w:val="18"/>
              </w:rPr>
              <w:instrText xml:space="preserve"> REF _Ref362443507 \r \h  \* MERGEFORMAT </w:instrText>
            </w:r>
            <w:r>
              <w:fldChar w:fldCharType="separate"/>
            </w:r>
            <w:r>
              <w:rPr>
                <w:rFonts w:eastAsia="Arial Unicode MS"/>
                <w:szCs w:val="18"/>
              </w:rPr>
              <w:t>7.5</w:t>
            </w:r>
            <w:r>
              <w:fldChar w:fldCharType="end"/>
            </w:r>
            <w:r>
              <w:rPr>
                <w:rFonts w:eastAsia="Arial Unicode MS"/>
                <w:szCs w:val="18"/>
              </w:rPr>
              <w:t xml:space="preserve"> </w:t>
            </w:r>
            <w:r>
              <w:fldChar w:fldCharType="begin"/>
            </w:r>
            <w:r>
              <w:rPr>
                <w:rFonts w:eastAsia="Arial Unicode MS"/>
                <w:szCs w:val="18"/>
              </w:rPr>
              <w:instrText xml:space="preserve"> REF _Ref362443517 \h </w:instrText>
            </w:r>
            <w:r>
              <w:fldChar w:fldCharType="separate"/>
            </w:r>
            <w:r>
              <w:t>The dfdl:defineEscapeScheme Defining Annotation Element</w:t>
            </w:r>
            <w:r>
              <w:fldChar w:fldCharType="end"/>
            </w:r>
            <w:r>
              <w:rPr>
                <w:rFonts w:eastAsia="Arial Unicode MS"/>
                <w:szCs w:val="18"/>
              </w:rPr>
              <w:t>.</w:t>
            </w:r>
          </w:p>
          <w:p w14:paraId="3A477E4F" w14:textId="77777777" w:rsidR="00000000" w:rsidRDefault="009D64FD">
            <w:pPr>
              <w:keepNext/>
              <w:rPr>
                <w:rFonts w:eastAsia="Arial Unicode MS"/>
              </w:rPr>
            </w:pPr>
            <w:r>
              <w:rPr>
                <w:rFonts w:eastAsia="Arial Unicode MS"/>
              </w:rPr>
              <w:t>Annotation: dfdl:element, dfdl:simpleType</w:t>
            </w:r>
          </w:p>
        </w:tc>
      </w:tr>
    </w:tbl>
    <w:p w14:paraId="2661E056" w14:textId="77777777" w:rsidR="00000000" w:rsidRDefault="009D64FD">
      <w:pPr>
        <w:pStyle w:val="Caption"/>
      </w:pPr>
      <w:bookmarkStart w:id="4312" w:name="_Ref228950351"/>
      <w:bookmarkStart w:id="4313" w:name="_Toc226450745"/>
      <w:r>
        <w:t xml:space="preserve">Table </w:t>
      </w:r>
      <w:r>
        <w:fldChar w:fldCharType="begin"/>
      </w:r>
      <w:r>
        <w:instrText xml:space="preserve"> SEQ Table \* ARABIC </w:instrText>
      </w:r>
      <w:r>
        <w:fldChar w:fldCharType="separate"/>
      </w:r>
      <w:r>
        <w:rPr>
          <w:noProof/>
        </w:rPr>
        <w:t>26</w:t>
      </w:r>
      <w:r>
        <w:fldChar w:fldCharType="end"/>
      </w:r>
      <w:r>
        <w:t xml:space="preserve"> Properties Common to All Simple Types with Text Representation</w:t>
      </w:r>
    </w:p>
    <w:p w14:paraId="13E8106C" w14:textId="77777777" w:rsidR="00000000" w:rsidRDefault="009D64FD">
      <w:pPr>
        <w:pStyle w:val="Heading3"/>
        <w:rPr>
          <w:rFonts w:eastAsia="Times New Roman"/>
        </w:rPr>
      </w:pPr>
      <w:bookmarkStart w:id="4314" w:name="_Toc25589819"/>
      <w:bookmarkStart w:id="4315" w:name="_Toc349042748"/>
      <w:bookmarkStart w:id="4316" w:name="_Ref250479270"/>
      <w:bookmarkStart w:id="4317" w:name="_Toc243112828"/>
      <w:r>
        <w:rPr>
          <w:rFonts w:eastAsia="Times New Roman"/>
        </w:rPr>
        <w:t>The dfdl:escapeScheme Properties</w:t>
      </w:r>
      <w:bookmarkEnd w:id="4314"/>
      <w:bookmarkEnd w:id="4315"/>
      <w:bookmarkEnd w:id="4316"/>
      <w:bookmarkEnd w:id="4317"/>
      <w:bookmarkEnd w:id="4312"/>
      <w:bookmarkEnd w:id="4313"/>
    </w:p>
    <w:p w14:paraId="48CAB628" w14:textId="77777777" w:rsidR="00000000" w:rsidRDefault="009D64FD">
      <w:pPr>
        <w:pStyle w:val="nobreak"/>
        <w:rPr>
          <w:rFonts w:cs="Arial"/>
        </w:rPr>
      </w:pPr>
      <w:r>
        <w:rPr>
          <w:rFonts w:cs="Arial"/>
        </w:rPr>
        <w:t>The dfdl:escapeSch</w:t>
      </w:r>
      <w:r>
        <w:rPr>
          <w:rFonts w:cs="Arial"/>
        </w:rPr>
        <w:t xml:space="preserve">eme annotation is used within a dfdl:defineEscapeScheme annotation to group the properties of an escape scheme and allows a common set of properties to be defined that can be reused. </w:t>
      </w:r>
    </w:p>
    <w:p w14:paraId="23BAFBD8" w14:textId="77777777" w:rsidR="00000000" w:rsidRDefault="009D64FD">
      <w:pPr>
        <w:rPr>
          <w:rFonts w:cs="Arial"/>
        </w:rPr>
      </w:pPr>
      <w:r>
        <w:rPr>
          <w:rFonts w:cs="Arial"/>
        </w:rPr>
        <w:t>An escape scheme is needed when the content of a text element contains s</w:t>
      </w:r>
      <w:r>
        <w:rPr>
          <w:rFonts w:cs="Arial"/>
        </w:rPr>
        <w:t>equences of characters that are the same as an in-scope separator or terminator. If the characters are not escaped, a parser scanning for a separator or terminator would erroneously find the character sequence in the content.</w:t>
      </w:r>
    </w:p>
    <w:p w14:paraId="575C42BE" w14:textId="77777777" w:rsidR="00000000" w:rsidRDefault="009D64FD">
      <w:pPr>
        <w:pStyle w:val="nobreak"/>
        <w:rPr>
          <w:rFonts w:cs="Arial"/>
        </w:rPr>
      </w:pPr>
      <w:r>
        <w:rPr>
          <w:rFonts w:cs="Arial"/>
        </w:rPr>
        <w:t>An escape scheme defines the p</w:t>
      </w:r>
      <w:r>
        <w:rPr>
          <w:rFonts w:cs="Arial"/>
        </w:rPr>
        <w:t>roperties that describe the text escaping rules. There are two variants on such schemes:</w:t>
      </w:r>
    </w:p>
    <w:p w14:paraId="0979527C" w14:textId="77777777" w:rsidR="00000000" w:rsidRDefault="009D64FD">
      <w:pPr>
        <w:pStyle w:val="nobreak"/>
        <w:numPr>
          <w:ilvl w:val="0"/>
          <w:numId w:val="102"/>
        </w:numPr>
        <w:rPr>
          <w:rFonts w:cs="Arial"/>
        </w:rPr>
      </w:pPr>
      <w:r>
        <w:rPr>
          <w:rFonts w:cs="Arial"/>
        </w:rPr>
        <w:t>The use of a single escape character to cause the next character to be interpreted literally. The escape character itself is escaped by the escape escape character.</w:t>
      </w:r>
    </w:p>
    <w:p w14:paraId="0E5E2243" w14:textId="77777777" w:rsidR="00000000" w:rsidRDefault="009D64FD">
      <w:pPr>
        <w:pStyle w:val="nobreak"/>
        <w:numPr>
          <w:ilvl w:val="0"/>
          <w:numId w:val="102"/>
        </w:numPr>
        <w:rPr>
          <w:rFonts w:cs="Arial"/>
        </w:rPr>
      </w:pPr>
      <w:r>
        <w:rPr>
          <w:rFonts w:cs="Arial"/>
        </w:rPr>
        <w:t>Th</w:t>
      </w:r>
      <w:r>
        <w:rPr>
          <w:rFonts w:cs="Arial"/>
        </w:rPr>
        <w:t>e use of a pair of escape strings to cause the enclosed group of characters to be interpreted literally. The ending escape string is escaped by the escape escape character.</w:t>
      </w:r>
    </w:p>
    <w:p w14:paraId="4C551531" w14:textId="77777777" w:rsidR="00000000" w:rsidRDefault="009D64FD">
      <w:pPr>
        <w:autoSpaceDE w:val="0"/>
        <w:rPr>
          <w:rFonts w:cs="Arial"/>
        </w:rPr>
      </w:pPr>
      <w:r>
        <w:rPr>
          <w:rFonts w:cs="Arial"/>
        </w:rPr>
        <w:t>On parsing, the escape scheme is applied after pad characters are trimmed and on un</w:t>
      </w:r>
      <w:r>
        <w:rPr>
          <w:rFonts w:cs="Arial"/>
        </w:rPr>
        <w:t>parsing before pad characters are added. A pad character is not escaped by an escape character. When parsing, pad characters are trimmed without reference to an escape scheme. When unparsing, pad characters are added without reference to an escape scheme.</w:t>
      </w:r>
    </w:p>
    <w:p w14:paraId="771AE31F" w14:textId="77777777" w:rsidR="00000000" w:rsidRDefault="009D64FD">
      <w:r>
        <w:t>On unparsing, the application of escape scheme processing takes place before the application of the dfdl:emptyValueDelimiterPolicy property.</w:t>
      </w:r>
    </w:p>
    <w:p w14:paraId="5D8812CC" w14:textId="77777777" w:rsidR="00000000" w:rsidRDefault="009D64FD">
      <w:pPr>
        <w:rPr>
          <w:rFonts w:cs="Arial"/>
        </w:rPr>
      </w:pPr>
    </w:p>
    <w:tbl>
      <w:tblPr>
        <w:tblStyle w:val="Table"/>
        <w:tblW w:w="5000" w:type="pct"/>
        <w:tblInd w:w="0" w:type="dxa"/>
        <w:tblLook w:val="01E0" w:firstRow="1" w:lastRow="1" w:firstColumn="1" w:lastColumn="1" w:noHBand="0" w:noVBand="0"/>
      </w:tblPr>
      <w:tblGrid>
        <w:gridCol w:w="2428"/>
        <w:gridCol w:w="6202"/>
      </w:tblGrid>
      <w:tr w:rsidR="00000000" w14:paraId="3D402B8D" w14:textId="77777777">
        <w:trPr>
          <w:cnfStyle w:val="100000000000" w:firstRow="1" w:lastRow="0" w:firstColumn="0" w:lastColumn="0" w:oddVBand="0" w:evenVBand="0" w:oddHBand="0" w:evenHBand="0" w:firstRowFirstColumn="0" w:firstRowLastColumn="0" w:lastRowFirstColumn="0" w:lastRowLastColumn="0"/>
        </w:trPr>
        <w:tc>
          <w:tcPr>
            <w:tcW w:w="2429" w:type="dxa"/>
            <w:hideMark/>
          </w:tcPr>
          <w:p w14:paraId="484603BC" w14:textId="77777777" w:rsidR="00000000" w:rsidRDefault="009D64FD">
            <w:r>
              <w:t>Property Name</w:t>
            </w:r>
          </w:p>
        </w:tc>
        <w:tc>
          <w:tcPr>
            <w:tcW w:w="6427" w:type="dxa"/>
            <w:hideMark/>
          </w:tcPr>
          <w:p w14:paraId="410A2527" w14:textId="77777777" w:rsidR="00000000" w:rsidRDefault="009D64FD">
            <w:r>
              <w:t>Description</w:t>
            </w:r>
          </w:p>
        </w:tc>
      </w:tr>
      <w:tr w:rsidR="00000000" w14:paraId="78A87E11" w14:textId="77777777">
        <w:tc>
          <w:tcPr>
            <w:tcW w:w="2429" w:type="dxa"/>
            <w:tcBorders>
              <w:top w:val="single" w:sz="4" w:space="0" w:color="auto"/>
              <w:left w:val="single" w:sz="4" w:space="0" w:color="auto"/>
              <w:bottom w:val="single" w:sz="4" w:space="0" w:color="auto"/>
              <w:right w:val="single" w:sz="4" w:space="0" w:color="auto"/>
            </w:tcBorders>
            <w:hideMark/>
          </w:tcPr>
          <w:p w14:paraId="61D386A7" w14:textId="77777777" w:rsidR="00000000" w:rsidRDefault="009D64FD">
            <w:pPr>
              <w:rPr>
                <w:rFonts w:cs="Arial"/>
              </w:rPr>
            </w:pPr>
            <w:r>
              <w:rPr>
                <w:rFonts w:cs="Arial"/>
              </w:rPr>
              <w:t>escapeKind</w:t>
            </w:r>
          </w:p>
        </w:tc>
        <w:tc>
          <w:tcPr>
            <w:tcW w:w="6427" w:type="dxa"/>
            <w:tcBorders>
              <w:top w:val="single" w:sz="4" w:space="0" w:color="auto"/>
              <w:left w:val="single" w:sz="4" w:space="0" w:color="auto"/>
              <w:bottom w:val="single" w:sz="4" w:space="0" w:color="auto"/>
              <w:right w:val="single" w:sz="4" w:space="0" w:color="auto"/>
            </w:tcBorders>
            <w:hideMark/>
          </w:tcPr>
          <w:p w14:paraId="0AE1AAFC" w14:textId="77777777" w:rsidR="00000000" w:rsidRDefault="009D64FD">
            <w:pPr>
              <w:rPr>
                <w:rFonts w:cs="Arial"/>
              </w:rPr>
            </w:pPr>
            <w:r>
              <w:rPr>
                <w:rFonts w:cs="Arial"/>
              </w:rPr>
              <w:t>Enum</w:t>
            </w:r>
          </w:p>
          <w:p w14:paraId="0E6931C2" w14:textId="77777777" w:rsidR="00000000" w:rsidRDefault="009D64FD">
            <w:pPr>
              <w:rPr>
                <w:rFonts w:cs="Arial"/>
              </w:rPr>
            </w:pPr>
            <w:r>
              <w:rPr>
                <w:rFonts w:cs="Arial"/>
              </w:rPr>
              <w:t>Valid values 'escapeCharacter', 'escapeBlock'</w:t>
            </w:r>
          </w:p>
          <w:p w14:paraId="74A69965" w14:textId="77777777" w:rsidR="00000000" w:rsidRDefault="009D64FD">
            <w:pPr>
              <w:rPr>
                <w:rFonts w:cs="Arial"/>
              </w:rPr>
            </w:pPr>
            <w:r>
              <w:rPr>
                <w:rFonts w:cs="Arial"/>
              </w:rPr>
              <w:t>The type of escape mechanism defined in the escape scheme</w:t>
            </w:r>
          </w:p>
          <w:p w14:paraId="3657A131" w14:textId="77777777" w:rsidR="00000000" w:rsidRDefault="009D64FD">
            <w:pPr>
              <w:rPr>
                <w:del w:id="4318" w:author="Mike Beckerle" w:date="2019-09-13T20:02:00Z"/>
                <w:rFonts w:cs="Arial"/>
              </w:rPr>
            </w:pPr>
            <w:r>
              <w:rPr>
                <w:rFonts w:cs="Arial"/>
              </w:rPr>
              <w:t>When 'escapeCharacter': On unparsing a single character of the data is escaped by adding an dfdl:escapeCharacter</w:t>
            </w:r>
            <w:ins w:id="4319" w:author="Mike Beckerle" w:date="2019-09-13T20:01:00Z">
              <w:r>
                <w:rPr>
                  <w:rFonts w:cs="Arial"/>
                </w:rPr>
                <w:t xml:space="preserve"> or dfdl:escapeEscapeCharacter</w:t>
              </w:r>
            </w:ins>
            <w:ins w:id="4320" w:author="Mike Beckerle" w:date="2019-09-13T20:02:00Z">
              <w:r>
                <w:rPr>
                  <w:rFonts w:cs="Arial"/>
                </w:rPr>
                <w:t xml:space="preserve"> immediately</w:t>
              </w:r>
            </w:ins>
            <w:r>
              <w:rPr>
                <w:rFonts w:cs="Arial"/>
              </w:rPr>
              <w:t xml:space="preserve"> before it. </w:t>
            </w:r>
            <w:ins w:id="4321" w:author="Mike Beckerle" w:date="2019-09-13T20:02:00Z">
              <w:r>
                <w:rPr>
                  <w:rFonts w:cs="Arial"/>
                  <w:lang w:eastAsia="en-GB"/>
                </w:rPr>
                <w:t>The characters to escape are det</w:t>
              </w:r>
              <w:r>
                <w:rPr>
                  <w:rFonts w:cs="Arial"/>
                  <w:lang w:eastAsia="en-GB"/>
                </w:rPr>
                <w:t xml:space="preserve">ermined by property dfdl:escapeCharacterPolicy. </w:t>
              </w:r>
            </w:ins>
            <w:del w:id="4322" w:author="Mike Beckerle" w:date="2019-09-13T20:02:00Z">
              <w:r>
                <w:rPr>
                  <w:rFonts w:cs="Arial"/>
                </w:rPr>
                <w:delText>The following are escaped if they are in the data</w:delText>
              </w:r>
            </w:del>
          </w:p>
          <w:p w14:paraId="5ACFA50C" w14:textId="77777777" w:rsidR="00000000" w:rsidRDefault="009D64FD">
            <w:pPr>
              <w:rPr>
                <w:del w:id="4323" w:author="Mike Beckerle" w:date="2019-09-13T20:02:00Z"/>
                <w:rFonts w:cs="Arial"/>
              </w:rPr>
            </w:pPr>
            <w:del w:id="4324" w:author="Mike Beckerle" w:date="2019-09-13T20:02:00Z">
              <w:r>
                <w:rPr>
                  <w:rFonts w:cs="Arial"/>
                </w:rPr>
                <w:delText xml:space="preserve">Any in-scope terminating delimiter by escaping its first character. </w:delText>
              </w:r>
            </w:del>
          </w:p>
          <w:p w14:paraId="6AFBABCD" w14:textId="77777777" w:rsidR="00000000" w:rsidRDefault="009D64FD">
            <w:pPr>
              <w:rPr>
                <w:del w:id="4325" w:author="Mike Beckerle" w:date="2019-09-13T20:02:00Z"/>
                <w:rFonts w:cs="Arial"/>
              </w:rPr>
            </w:pPr>
            <w:del w:id="4326" w:author="Mike Beckerle" w:date="2019-09-13T20:02:00Z">
              <w:r>
                <w:rPr>
                  <w:rFonts w:cs="Arial"/>
                </w:rPr>
                <w:delText>dfdl:escapeCharacter (escaped by dfdl:escapeEscapeCharacter)</w:delText>
              </w:r>
            </w:del>
          </w:p>
          <w:p w14:paraId="53FACDA2" w14:textId="77777777" w:rsidR="00000000" w:rsidRDefault="009D64FD">
            <w:pPr>
              <w:rPr>
                <w:rFonts w:cs="Arial"/>
              </w:rPr>
            </w:pPr>
            <w:del w:id="4327" w:author="Mike Beckerle" w:date="2019-09-13T20:02:00Z">
              <w:r>
                <w:rPr>
                  <w:rFonts w:cs="Arial"/>
                </w:rPr>
                <w:delText>any dfdl:extraEscapedCharact</w:delText>
              </w:r>
              <w:r>
                <w:rPr>
                  <w:rFonts w:cs="Arial"/>
                </w:rPr>
                <w:delText xml:space="preserve">ers </w:delText>
              </w:r>
            </w:del>
          </w:p>
          <w:p w14:paraId="57AFAAEC" w14:textId="77777777" w:rsidR="00000000" w:rsidRDefault="009D64FD">
            <w:r>
              <w:t>On parsing any in-scope terminating delimiter encountered in the data is not interpreted as such when it is immediately preceded by the dfdl:escapeCharacter (when not itself preceded by the dfdl:escapeEscapeCharacter). Occurrences of the dfdl:escapeCh</w:t>
            </w:r>
            <w:r>
              <w:t>aracter and dfdl:escapeEscapeCharacter are removed from the data</w:t>
            </w:r>
            <w:ins w:id="4328" w:author="Mike Beckerle" w:date="2019-09-13T20:04:00Z">
              <w:r>
                <w:t xml:space="preserve"> </w:t>
              </w:r>
              <w:r>
                <w:rPr>
                  <w:rFonts w:cs="Arial"/>
                  <w:lang w:eastAsia="en-GB"/>
                </w:rPr>
                <w:t>as determined by property dfdl:escapeCharacterPolicy</w:t>
              </w:r>
            </w:ins>
            <w:r>
              <w:t>, unless the dfdl:escapeCharacter is preceded by the dfdl:escapeEscapeCharacter, or the dfdl:escapeEscapeCharacter does not precede the dfd</w:t>
            </w:r>
            <w:r>
              <w:t>l:escapeCharacter</w:t>
            </w:r>
            <w:ins w:id="4329" w:author="Mike Beckerle" w:date="2019-09-13T20:05:00Z">
              <w:r>
                <w:t>, respectively.</w:t>
              </w:r>
            </w:ins>
          </w:p>
          <w:p w14:paraId="093D0F3B" w14:textId="77777777" w:rsidR="00000000" w:rsidRDefault="009D64FD">
            <w:pPr>
              <w:rPr>
                <w:rFonts w:cs="Arial"/>
              </w:rPr>
            </w:pPr>
            <w:r>
              <w:rPr>
                <w:rFonts w:cs="Arial"/>
              </w:rPr>
              <w:t>When 'escapeBlock': On unparsing the entire data are escaped by adding dfdl:escapeBlockStart to the beginning and dfdl:escapeBlockEnd to the end of the data. The data is either always escaped or escaped when needed as speci</w:t>
            </w:r>
            <w:r>
              <w:rPr>
                <w:rFonts w:cs="Arial"/>
              </w:rPr>
              <w:t xml:space="preserve">fied by dfdl:generateEscapeBlock. If the data is escaped and contains the dfdl:escapeBlockEnd then first character of each appearance of the dfdl:escapeBlockEnd is escaped by the dfdl:escapeEscapeCharacter. </w:t>
            </w:r>
          </w:p>
          <w:p w14:paraId="067E08B4" w14:textId="77777777" w:rsidR="00000000" w:rsidRDefault="009D64FD">
            <w:r>
              <w:t>On parsing the dfdl:escapeBlockStart string must</w:t>
            </w:r>
            <w:r>
              <w:t xml:space="preserve"> be the first characters in the (trimmed) data in order to activate the escape scheme. The dfdl:escapeBlockStart string is removed from the beginning of the data. Until a matching dfdl:escapeBlockEnd string (that is, one not preceded by the dfdl:escapeEsca</w:t>
            </w:r>
            <w:r>
              <w:t>peCharacter) is found in the data, any in-scope terminating delimiter encountered in the data is not interpreted as such, and any dfdl:escapeEscapeCharacters are removed when they precede an dfdl:escapeBlockEnd string. The matching dfdl:escapeBlockEnd stri</w:t>
            </w:r>
            <w:r>
              <w:t>ng is removed from the data.. The matching dfdl:escapeBlockEnd does not have to be the last character(s) in the (trimmed) data in order to de-activate the escape scheme. A dfdl:escapeBlockStart occurring anywhere in the data other than the first characters</w:t>
            </w:r>
            <w:r>
              <w:t xml:space="preserve"> has no significance.</w:t>
            </w:r>
          </w:p>
          <w:p w14:paraId="2C2092B2" w14:textId="77777777" w:rsidR="00000000" w:rsidRDefault="009D64FD">
            <w:pPr>
              <w:rPr>
                <w:rFonts w:cs="Arial"/>
              </w:rPr>
            </w:pPr>
            <w:r>
              <w:rPr>
                <w:rFonts w:cs="Arial"/>
              </w:rPr>
              <w:t>Annotation: dfdl:escapeScheme</w:t>
            </w:r>
          </w:p>
        </w:tc>
      </w:tr>
      <w:tr w:rsidR="00000000" w14:paraId="4C7A627F" w14:textId="77777777">
        <w:tc>
          <w:tcPr>
            <w:tcW w:w="2429" w:type="dxa"/>
            <w:tcBorders>
              <w:top w:val="single" w:sz="4" w:space="0" w:color="auto"/>
              <w:left w:val="single" w:sz="4" w:space="0" w:color="auto"/>
              <w:bottom w:val="single" w:sz="4" w:space="0" w:color="auto"/>
              <w:right w:val="single" w:sz="4" w:space="0" w:color="auto"/>
            </w:tcBorders>
            <w:hideMark/>
          </w:tcPr>
          <w:p w14:paraId="72F95659" w14:textId="77777777" w:rsidR="00000000" w:rsidRDefault="009D64FD">
            <w:pPr>
              <w:rPr>
                <w:rFonts w:cs="Arial"/>
              </w:rPr>
            </w:pPr>
            <w:r>
              <w:rPr>
                <w:rFonts w:cs="Arial"/>
              </w:rPr>
              <w:t>escapeCharacter</w:t>
            </w:r>
          </w:p>
        </w:tc>
        <w:tc>
          <w:tcPr>
            <w:tcW w:w="6427" w:type="dxa"/>
            <w:tcBorders>
              <w:top w:val="single" w:sz="4" w:space="0" w:color="auto"/>
              <w:left w:val="single" w:sz="4" w:space="0" w:color="auto"/>
              <w:bottom w:val="single" w:sz="4" w:space="0" w:color="auto"/>
              <w:right w:val="single" w:sz="4" w:space="0" w:color="auto"/>
            </w:tcBorders>
            <w:hideMark/>
          </w:tcPr>
          <w:p w14:paraId="62727E0E" w14:textId="77777777" w:rsidR="00000000" w:rsidRDefault="009D64FD">
            <w:pPr>
              <w:rPr>
                <w:rFonts w:cs="Arial"/>
              </w:rPr>
            </w:pPr>
            <w:r>
              <w:rPr>
                <w:rFonts w:cs="Arial"/>
              </w:rPr>
              <w:t>DFDL String Literal or DFDL Expression</w:t>
            </w:r>
          </w:p>
          <w:p w14:paraId="5D5AC450" w14:textId="77777777" w:rsidR="00000000" w:rsidRDefault="009D64FD">
            <w:pPr>
              <w:rPr>
                <w:rFonts w:cs="Arial"/>
              </w:rPr>
            </w:pPr>
            <w:r>
              <w:rPr>
                <w:rFonts w:cs="Arial"/>
              </w:rPr>
              <w:t xml:space="preserve">Specifies one character that escapes the subsequent character. </w:t>
            </w:r>
          </w:p>
          <w:p w14:paraId="7E2A1A1C" w14:textId="77777777" w:rsidR="00000000" w:rsidRDefault="009D64FD">
            <w:pPr>
              <w:rPr>
                <w:rFonts w:cs="Arial"/>
              </w:rPr>
            </w:pPr>
            <w:r>
              <w:rPr>
                <w:rFonts w:cs="Arial"/>
              </w:rPr>
              <w:t xml:space="preserve">Used when dfdl:escapeKind is 'escapeCharacter' </w:t>
            </w:r>
          </w:p>
          <w:p w14:paraId="30389757" w14:textId="77777777" w:rsidR="00000000" w:rsidRDefault="009D64FD">
            <w:pPr>
              <w:rPr>
                <w:rFonts w:cs="Arial"/>
              </w:rPr>
            </w:pPr>
            <w:r>
              <w:rPr>
                <w:rFonts w:cs="Arial"/>
              </w:rPr>
              <w:t>It is a Schema Definition Error if dfdl:escapeCharacter is empty when dfdl:escapeKind is 'escapeCharacter'</w:t>
            </w:r>
          </w:p>
          <w:p w14:paraId="06129F21" w14:textId="77777777" w:rsidR="00000000" w:rsidRDefault="009D64FD">
            <w:pPr>
              <w:rPr>
                <w:rFonts w:cs="Arial"/>
              </w:rPr>
            </w:pPr>
            <w:r>
              <w:rPr>
                <w:rFonts w:cs="Arial"/>
              </w:rPr>
              <w:t>This property can be computed by way of an expression which returns a character. The expression must not contain forward references to elements which</w:t>
            </w:r>
            <w:r>
              <w:rPr>
                <w:rFonts w:cs="Arial"/>
              </w:rPr>
              <w:t xml:space="preserve"> have not yet been processed.</w:t>
            </w:r>
          </w:p>
          <w:p w14:paraId="136F6326" w14:textId="77777777" w:rsidR="00000000" w:rsidRDefault="009D64FD">
            <w:pPr>
              <w:rPr>
                <w:rFonts w:cs="Arial"/>
              </w:rPr>
            </w:pPr>
            <w:r>
              <w:rPr>
                <w:rStyle w:val="Emphasis"/>
              </w:rPr>
              <w:t>Escape and Quoting Character Restrictions:</w:t>
            </w:r>
            <w:r>
              <w:rPr>
                <w:rFonts w:cs="Arial"/>
              </w:rPr>
              <w:t xml:space="preserve"> The string literal is restricted to allow only certain kinds of DFDL String Literal syntax:</w:t>
            </w:r>
          </w:p>
          <w:p w14:paraId="333B5816" w14:textId="77777777" w:rsidR="00000000" w:rsidRDefault="009D64FD">
            <w:pPr>
              <w:numPr>
                <w:ilvl w:val="0"/>
                <w:numId w:val="103"/>
              </w:numPr>
            </w:pPr>
            <w:r>
              <w:t>DFDL</w:t>
            </w:r>
            <w:r>
              <w:rPr>
                <w:rFonts w:eastAsia="Helv"/>
              </w:rPr>
              <w:t xml:space="preserve"> </w:t>
            </w:r>
            <w:r>
              <w:t>character</w:t>
            </w:r>
            <w:r>
              <w:rPr>
                <w:rFonts w:eastAsia="Helv"/>
              </w:rPr>
              <w:t xml:space="preserve"> </w:t>
            </w:r>
            <w:r>
              <w:t>entities</w:t>
            </w:r>
            <w:r>
              <w:rPr>
                <w:rFonts w:eastAsia="Helv"/>
              </w:rPr>
              <w:t xml:space="preserve"> </w:t>
            </w:r>
            <w:r>
              <w:t>are</w:t>
            </w:r>
            <w:r>
              <w:rPr>
                <w:rFonts w:eastAsia="Helv"/>
              </w:rPr>
              <w:t xml:space="preserve"> </w:t>
            </w:r>
            <w:r>
              <w:t>allowed</w:t>
            </w:r>
          </w:p>
          <w:p w14:paraId="06AF0F13" w14:textId="77777777" w:rsidR="00000000" w:rsidRDefault="009D64FD">
            <w:pPr>
              <w:numPr>
                <w:ilvl w:val="0"/>
                <w:numId w:val="103"/>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not</w:t>
            </w:r>
            <w:r>
              <w:rPr>
                <w:rFonts w:eastAsia="Helv"/>
              </w:rPr>
              <w:t xml:space="preserve"> </w:t>
            </w:r>
            <w:r>
              <w:t>allowed</w:t>
            </w:r>
          </w:p>
          <w:p w14:paraId="04E1FF88" w14:textId="77777777" w:rsidR="00000000" w:rsidRDefault="009D64FD">
            <w:pPr>
              <w:numPr>
                <w:ilvl w:val="0"/>
                <w:numId w:val="103"/>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not</w:t>
            </w:r>
            <w:r>
              <w:rPr>
                <w:rFonts w:eastAsia="Helv"/>
              </w:rPr>
              <w:t xml:space="preserve"> </w:t>
            </w:r>
            <w:r>
              <w:t>allowed</w:t>
            </w:r>
          </w:p>
          <w:p w14:paraId="6D14BDA6" w14:textId="77777777" w:rsidR="00000000" w:rsidRDefault="009D64FD">
            <w:r>
              <w:t>It is a Schema Definition Error if the string literal contains any of the disallowed constructs.</w:t>
            </w:r>
          </w:p>
          <w:p w14:paraId="4FBC80D1" w14:textId="77777777" w:rsidR="00000000" w:rsidRDefault="009D64FD">
            <w:pPr>
              <w:rPr>
                <w:rFonts w:cs="Arial"/>
              </w:rPr>
            </w:pPr>
            <w:r>
              <w:rPr>
                <w:rFonts w:cs="Arial"/>
              </w:rPr>
              <w:t xml:space="preserve">Escape characters contribute to the </w:t>
            </w:r>
            <w:del w:id="4330" w:author="Mike Beckerle" w:date="2019-11-25T14:23:00Z">
              <w:r>
                <w:rPr>
                  <w:rFonts w:cs="Arial"/>
                </w:rPr>
                <w:delText xml:space="preserve">content </w:delText>
              </w:r>
            </w:del>
            <w:ins w:id="4331" w:author="Mike Beckerle" w:date="2019-11-25T14:23:00Z">
              <w:r>
                <w:rPr>
                  <w:rFonts w:cs="Arial"/>
                </w:rPr>
                <w:t>simple value region (SimpleLogicalValue</w:t>
              </w:r>
              <w:r>
                <w:rPr>
                  <w:rFonts w:cs="Arial"/>
                </w:rPr>
                <w:t xml:space="preserve"> or NilLiteralValue) </w:t>
              </w:r>
            </w:ins>
            <w:del w:id="4332" w:author="Mike Beckerle" w:date="2019-11-25T14:24:00Z">
              <w:r>
                <w:rPr>
                  <w:rFonts w:cs="Arial"/>
                </w:rPr>
                <w:delText xml:space="preserve">length </w:delText>
              </w:r>
            </w:del>
            <w:r>
              <w:rPr>
                <w:rFonts w:cs="Arial"/>
              </w:rPr>
              <w:t>of the field</w:t>
            </w:r>
          </w:p>
          <w:p w14:paraId="0DA6A0FB" w14:textId="77777777" w:rsidR="00000000" w:rsidRDefault="009D64FD">
            <w:pPr>
              <w:rPr>
                <w:rFonts w:cs="Arial"/>
              </w:rPr>
            </w:pPr>
            <w:r>
              <w:rPr>
                <w:rFonts w:cs="Arial"/>
              </w:rPr>
              <w:t>Annotation: dfdl:escapeScheme</w:t>
            </w:r>
          </w:p>
        </w:tc>
      </w:tr>
      <w:tr w:rsidR="00000000" w14:paraId="368B9937" w14:textId="77777777">
        <w:tc>
          <w:tcPr>
            <w:tcW w:w="2429" w:type="dxa"/>
            <w:tcBorders>
              <w:top w:val="single" w:sz="4" w:space="0" w:color="auto"/>
              <w:left w:val="single" w:sz="4" w:space="0" w:color="auto"/>
              <w:bottom w:val="single" w:sz="4" w:space="0" w:color="auto"/>
              <w:right w:val="single" w:sz="4" w:space="0" w:color="auto"/>
            </w:tcBorders>
            <w:hideMark/>
          </w:tcPr>
          <w:p w14:paraId="0E218D83" w14:textId="77777777" w:rsidR="00000000" w:rsidRDefault="009D64FD">
            <w:pPr>
              <w:rPr>
                <w:rFonts w:cs="Arial"/>
              </w:rPr>
            </w:pPr>
            <w:r>
              <w:rPr>
                <w:rFonts w:cs="Arial"/>
              </w:rPr>
              <w:t>escapeBlockStart</w:t>
            </w:r>
          </w:p>
        </w:tc>
        <w:tc>
          <w:tcPr>
            <w:tcW w:w="6427" w:type="dxa"/>
            <w:tcBorders>
              <w:top w:val="single" w:sz="4" w:space="0" w:color="auto"/>
              <w:left w:val="single" w:sz="4" w:space="0" w:color="auto"/>
              <w:bottom w:val="single" w:sz="4" w:space="0" w:color="auto"/>
              <w:right w:val="single" w:sz="4" w:space="0" w:color="auto"/>
            </w:tcBorders>
            <w:hideMark/>
          </w:tcPr>
          <w:p w14:paraId="383E993B" w14:textId="77777777" w:rsidR="00000000" w:rsidRDefault="009D64FD">
            <w:pPr>
              <w:autoSpaceDE w:val="0"/>
              <w:autoSpaceDN w:val="0"/>
              <w:adjustRightInd w:val="0"/>
              <w:rPr>
                <w:rFonts w:eastAsia="MS Mincho" w:cs="Arial"/>
                <w:lang w:eastAsia="ja-JP" w:bidi="he-IL"/>
              </w:rPr>
            </w:pPr>
            <w:r>
              <w:rPr>
                <w:rFonts w:eastAsia="MS Mincho" w:cs="Arial"/>
                <w:lang w:eastAsia="ja-JP" w:bidi="he-IL"/>
              </w:rPr>
              <w:t xml:space="preserve">DFDL String Literal </w:t>
            </w:r>
          </w:p>
          <w:p w14:paraId="54894094" w14:textId="77777777" w:rsidR="00000000" w:rsidRDefault="009D64FD">
            <w:pPr>
              <w:autoSpaceDE w:val="0"/>
              <w:autoSpaceDN w:val="0"/>
              <w:adjustRightInd w:val="0"/>
              <w:rPr>
                <w:rFonts w:eastAsia="MS Mincho" w:cs="Arial"/>
                <w:lang w:eastAsia="ja-JP" w:bidi="he-IL"/>
              </w:rPr>
            </w:pPr>
            <w:r>
              <w:rPr>
                <w:rFonts w:eastAsia="MS Mincho" w:cs="Arial"/>
                <w:lang w:eastAsia="ja-JP" w:bidi="he-IL"/>
              </w:rPr>
              <w:t>The string of characters that denotes the beginning of a sequence of characters escaped by a pair of escape strings.</w:t>
            </w:r>
          </w:p>
          <w:p w14:paraId="307F46EE" w14:textId="77777777" w:rsidR="00000000" w:rsidRDefault="009D64FD">
            <w:pPr>
              <w:autoSpaceDE w:val="0"/>
              <w:autoSpaceDN w:val="0"/>
              <w:adjustRightInd w:val="0"/>
              <w:rPr>
                <w:rFonts w:eastAsia="MS Mincho" w:cs="Arial"/>
                <w:lang w:eastAsia="ja-JP" w:bidi="he-IL"/>
              </w:rPr>
            </w:pPr>
            <w:r>
              <w:rPr>
                <w:rFonts w:eastAsia="MS Mincho" w:cs="Arial"/>
                <w:lang w:eastAsia="ja-JP" w:bidi="he-IL"/>
              </w:rPr>
              <w:t xml:space="preserve">Used when dfdl:escapeKind is </w:t>
            </w:r>
            <w:r>
              <w:rPr>
                <w:rFonts w:eastAsia="MS Mincho" w:cs="Arial"/>
                <w:lang w:eastAsia="ja-JP" w:bidi="he-IL"/>
              </w:rPr>
              <w:t xml:space="preserve">'escapeBlock' </w:t>
            </w:r>
          </w:p>
          <w:p w14:paraId="1DD0F826" w14:textId="77777777" w:rsidR="00000000" w:rsidRDefault="009D64FD">
            <w:pPr>
              <w:rPr>
                <w:rFonts w:eastAsia="MS Mincho"/>
              </w:rPr>
            </w:pPr>
            <w:r>
              <w:rPr>
                <w:rFonts w:eastAsia="MS Mincho"/>
              </w:rPr>
              <w:t xml:space="preserve">It is a Schema Definition Error if dfdl:escapeBlockStart is empty when dfdl:escapeKind is 'escapeBlock' </w:t>
            </w:r>
          </w:p>
          <w:p w14:paraId="74CC7B8E" w14:textId="77777777" w:rsidR="00000000" w:rsidRDefault="009D64FD">
            <w:pPr>
              <w:rPr>
                <w:rFonts w:eastAsia="MS Mincho"/>
              </w:rPr>
            </w:pPr>
            <w:r>
              <w:rPr>
                <w:rFonts w:eastAsia="Arial"/>
              </w:rPr>
              <w:t>The string literal value is restricted in the same way as described in "Escape and Quoting Character Restrictions" in the description of</w:t>
            </w:r>
            <w:r>
              <w:rPr>
                <w:rFonts w:eastAsia="Arial"/>
              </w:rPr>
              <w:t xml:space="preserve"> the dfdl:escapeCharacter property.</w:t>
            </w:r>
          </w:p>
          <w:p w14:paraId="63ACE7CD" w14:textId="77777777" w:rsidR="00000000" w:rsidRDefault="009D64FD">
            <w:pPr>
              <w:autoSpaceDE w:val="0"/>
              <w:autoSpaceDN w:val="0"/>
              <w:adjustRightInd w:val="0"/>
              <w:rPr>
                <w:rFonts w:eastAsia="MS Mincho" w:cs="Arial"/>
                <w:lang w:eastAsia="ja-JP" w:bidi="he-IL"/>
              </w:rPr>
            </w:pPr>
            <w:r>
              <w:rPr>
                <w:rFonts w:eastAsia="MS Mincho" w:cs="Arial"/>
                <w:lang w:eastAsia="ja-JP" w:bidi="he-IL"/>
              </w:rPr>
              <w:t>An dfdl:</w:t>
            </w:r>
            <w:r>
              <w:rPr>
                <w:rFonts w:cs="Arial"/>
              </w:rPr>
              <w:t xml:space="preserve">escapeBlockStart </w:t>
            </w:r>
            <w:r>
              <w:rPr>
                <w:rFonts w:eastAsia="MS Mincho" w:cs="Arial"/>
                <w:lang w:eastAsia="ja-JP" w:bidi="he-IL"/>
              </w:rPr>
              <w:t xml:space="preserve">string contributes to the </w:t>
            </w:r>
            <w:ins w:id="4333" w:author="Mike Beckerle" w:date="2019-11-25T14:24:00Z">
              <w:r>
                <w:rPr>
                  <w:rFonts w:cs="Arial"/>
                </w:rPr>
                <w:t xml:space="preserve">simple value region (SimpleLogicalValue or NilLiteralValue) </w:t>
              </w:r>
            </w:ins>
            <w:del w:id="4334" w:author="Mike Beckerle" w:date="2019-11-25T14:24:00Z">
              <w:r>
                <w:rPr>
                  <w:rFonts w:eastAsia="MS Mincho" w:cs="Arial"/>
                  <w:lang w:eastAsia="ja-JP" w:bidi="he-IL"/>
                </w:rPr>
                <w:delText xml:space="preserve">content length </w:delText>
              </w:r>
            </w:del>
            <w:r>
              <w:rPr>
                <w:rFonts w:eastAsia="MS Mincho" w:cs="Arial"/>
                <w:lang w:eastAsia="ja-JP" w:bidi="he-IL"/>
              </w:rPr>
              <w:t>of the field</w:t>
            </w:r>
          </w:p>
          <w:p w14:paraId="7B458EFE" w14:textId="77777777" w:rsidR="00000000" w:rsidRDefault="009D64FD">
            <w:pPr>
              <w:rPr>
                <w:rFonts w:cs="Arial"/>
              </w:rPr>
            </w:pPr>
            <w:r>
              <w:rPr>
                <w:rFonts w:cs="Arial"/>
              </w:rPr>
              <w:t>Annotation: dfdl:escapeScheme</w:t>
            </w:r>
          </w:p>
        </w:tc>
      </w:tr>
      <w:tr w:rsidR="00000000" w14:paraId="06976FD1" w14:textId="77777777">
        <w:tc>
          <w:tcPr>
            <w:tcW w:w="2429" w:type="dxa"/>
            <w:tcBorders>
              <w:top w:val="single" w:sz="4" w:space="0" w:color="auto"/>
              <w:left w:val="single" w:sz="4" w:space="0" w:color="auto"/>
              <w:bottom w:val="single" w:sz="4" w:space="0" w:color="auto"/>
              <w:right w:val="single" w:sz="4" w:space="0" w:color="auto"/>
            </w:tcBorders>
            <w:hideMark/>
          </w:tcPr>
          <w:p w14:paraId="24819F09" w14:textId="77777777" w:rsidR="00000000" w:rsidRDefault="009D64FD">
            <w:pPr>
              <w:rPr>
                <w:rFonts w:cs="Arial"/>
              </w:rPr>
            </w:pPr>
            <w:r>
              <w:rPr>
                <w:rFonts w:cs="Arial"/>
              </w:rPr>
              <w:t>escapeBlockEnd</w:t>
            </w:r>
          </w:p>
        </w:tc>
        <w:tc>
          <w:tcPr>
            <w:tcW w:w="6427" w:type="dxa"/>
            <w:tcBorders>
              <w:top w:val="single" w:sz="4" w:space="0" w:color="auto"/>
              <w:left w:val="single" w:sz="4" w:space="0" w:color="auto"/>
              <w:bottom w:val="single" w:sz="4" w:space="0" w:color="auto"/>
              <w:right w:val="single" w:sz="4" w:space="0" w:color="auto"/>
            </w:tcBorders>
            <w:hideMark/>
          </w:tcPr>
          <w:p w14:paraId="1BBEDDC2" w14:textId="77777777" w:rsidR="00000000" w:rsidRDefault="009D64FD">
            <w:pPr>
              <w:autoSpaceDE w:val="0"/>
              <w:autoSpaceDN w:val="0"/>
              <w:adjustRightInd w:val="0"/>
              <w:rPr>
                <w:rFonts w:eastAsia="MS Mincho" w:cs="Arial"/>
                <w:lang w:eastAsia="ja-JP" w:bidi="he-IL"/>
              </w:rPr>
            </w:pPr>
            <w:r>
              <w:rPr>
                <w:rFonts w:eastAsia="MS Mincho" w:cs="Arial"/>
                <w:lang w:eastAsia="ja-JP" w:bidi="he-IL"/>
              </w:rPr>
              <w:t>DFDL String Literal</w:t>
            </w:r>
          </w:p>
          <w:p w14:paraId="044E2BE1" w14:textId="77777777" w:rsidR="00000000" w:rsidRDefault="009D64FD">
            <w:pPr>
              <w:autoSpaceDE w:val="0"/>
              <w:autoSpaceDN w:val="0"/>
              <w:adjustRightInd w:val="0"/>
              <w:rPr>
                <w:rFonts w:eastAsia="MS Mincho" w:cs="Arial"/>
                <w:lang w:eastAsia="ja-JP" w:bidi="he-IL"/>
              </w:rPr>
            </w:pPr>
            <w:r>
              <w:rPr>
                <w:rFonts w:eastAsia="MS Mincho" w:cs="Arial"/>
                <w:lang w:eastAsia="ja-JP" w:bidi="he-IL"/>
              </w:rPr>
              <w:t xml:space="preserve">The </w:t>
            </w:r>
            <w:r>
              <w:rPr>
                <w:rFonts w:eastAsia="MS Mincho" w:cs="Arial"/>
                <w:lang w:eastAsia="ja-JP" w:bidi="he-IL"/>
              </w:rPr>
              <w:t xml:space="preserve">string of characters that denotes the end of a sequence of characters escaped by a pair of escape strings. </w:t>
            </w:r>
          </w:p>
          <w:p w14:paraId="45F60665" w14:textId="77777777" w:rsidR="00000000" w:rsidRDefault="009D64FD">
            <w:pPr>
              <w:autoSpaceDE w:val="0"/>
              <w:autoSpaceDN w:val="0"/>
              <w:adjustRightInd w:val="0"/>
              <w:rPr>
                <w:rFonts w:eastAsia="MS Mincho" w:cs="Arial"/>
                <w:lang w:eastAsia="ja-JP" w:bidi="he-IL"/>
              </w:rPr>
            </w:pPr>
            <w:r>
              <w:rPr>
                <w:rFonts w:eastAsia="MS Mincho" w:cs="Arial"/>
                <w:lang w:eastAsia="ja-JP" w:bidi="he-IL"/>
              </w:rPr>
              <w:t>Used when dfdl:escapeKind is 'escapeBlock' .</w:t>
            </w:r>
          </w:p>
          <w:p w14:paraId="0A601840" w14:textId="77777777" w:rsidR="00000000" w:rsidRDefault="009D64FD">
            <w:pPr>
              <w:rPr>
                <w:ins w:id="4335" w:author="Mike Beckerle" w:date="2019-09-26T18:59:00Z"/>
                <w:rFonts w:eastAsia="MS Mincho"/>
              </w:rPr>
            </w:pPr>
            <w:r>
              <w:rPr>
                <w:rFonts w:eastAsia="MS Mincho"/>
              </w:rPr>
              <w:t>It is a Schema Definition Error if dfdl:escapeBlockEnd is empty when dfdl:escapeKind is 'escapeBlock'</w:t>
            </w:r>
            <w:ins w:id="4336" w:author="Mike Beckerle" w:date="2019-09-26T18:59:00Z">
              <w:r>
                <w:rPr>
                  <w:rFonts w:eastAsia="MS Mincho"/>
                </w:rPr>
                <w:t>.</w:t>
              </w:r>
            </w:ins>
          </w:p>
          <w:p w14:paraId="238F14A3" w14:textId="77777777" w:rsidR="00000000" w:rsidRDefault="009D64FD">
            <w:pPr>
              <w:rPr>
                <w:rFonts w:eastAsia="MS Mincho"/>
              </w:rPr>
            </w:pPr>
            <w:ins w:id="4337" w:author="Mike Beckerle" w:date="2019-09-26T18:59:00Z">
              <w:r>
                <w:rPr>
                  <w:rFonts w:cs="Arial"/>
                </w:rPr>
                <w:t xml:space="preserve">When parsing, it is a processing error if the end of the data for the element is reached and the escapeBlockEnd is not found in the data. </w:t>
              </w:r>
            </w:ins>
            <w:r>
              <w:rPr>
                <w:rFonts w:eastAsia="MS Mincho"/>
              </w:rPr>
              <w:t xml:space="preserve"> </w:t>
            </w:r>
          </w:p>
          <w:p w14:paraId="43176C55" w14:textId="77777777" w:rsidR="00000000" w:rsidRDefault="009D64FD">
            <w:pPr>
              <w:rPr>
                <w:rFonts w:eastAsia="MS Mincho"/>
              </w:rPr>
            </w:pPr>
            <w:r>
              <w:rPr>
                <w:rFonts w:eastAsia="Arial"/>
              </w:rPr>
              <w:t>The string literal value is restricted in the same way as described in "Escape and Quoting Character Restrictions" i</w:t>
            </w:r>
            <w:r>
              <w:rPr>
                <w:rFonts w:eastAsia="Arial"/>
              </w:rPr>
              <w:t>n the description of the escapeCharacter property.</w:t>
            </w:r>
          </w:p>
          <w:p w14:paraId="74A3DEC7" w14:textId="77777777" w:rsidR="00000000" w:rsidRDefault="009D64FD">
            <w:pPr>
              <w:autoSpaceDE w:val="0"/>
              <w:autoSpaceDN w:val="0"/>
              <w:adjustRightInd w:val="0"/>
              <w:rPr>
                <w:rFonts w:eastAsia="MS Mincho" w:cs="Arial"/>
                <w:lang w:eastAsia="ja-JP" w:bidi="he-IL"/>
              </w:rPr>
            </w:pPr>
            <w:r>
              <w:rPr>
                <w:rFonts w:eastAsia="MS Mincho" w:cs="Arial"/>
                <w:lang w:eastAsia="ja-JP" w:bidi="he-IL"/>
              </w:rPr>
              <w:t>A dfdl:</w:t>
            </w:r>
            <w:r>
              <w:rPr>
                <w:rFonts w:cs="Arial"/>
              </w:rPr>
              <w:t>escapeBlockEnd</w:t>
            </w:r>
            <w:r>
              <w:rPr>
                <w:rFonts w:eastAsia="MS Mincho" w:cs="Arial"/>
                <w:lang w:eastAsia="ja-JP" w:bidi="he-IL"/>
              </w:rPr>
              <w:t xml:space="preserve"> string contributes to the </w:t>
            </w:r>
            <w:ins w:id="4338" w:author="Mike Beckerle" w:date="2019-11-25T14:24:00Z">
              <w:r>
                <w:rPr>
                  <w:rFonts w:cs="Arial"/>
                </w:rPr>
                <w:t xml:space="preserve">simple value region (SimpleLogicalValue or NilLiteralValue) </w:t>
              </w:r>
            </w:ins>
            <w:del w:id="4339" w:author="Mike Beckerle" w:date="2019-11-25T14:24:00Z">
              <w:r>
                <w:rPr>
                  <w:rFonts w:eastAsia="MS Mincho" w:cs="Arial"/>
                  <w:lang w:eastAsia="ja-JP" w:bidi="he-IL"/>
                </w:rPr>
                <w:delText xml:space="preserve">content length </w:delText>
              </w:r>
            </w:del>
            <w:r>
              <w:rPr>
                <w:rFonts w:eastAsia="MS Mincho" w:cs="Arial"/>
                <w:lang w:eastAsia="ja-JP" w:bidi="he-IL"/>
              </w:rPr>
              <w:t>of the field</w:t>
            </w:r>
          </w:p>
          <w:p w14:paraId="4DA679B2" w14:textId="77777777" w:rsidR="00000000" w:rsidRDefault="009D64FD">
            <w:pPr>
              <w:rPr>
                <w:rFonts w:cs="Arial"/>
              </w:rPr>
            </w:pPr>
            <w:r>
              <w:rPr>
                <w:rFonts w:eastAsia="MS Mincho" w:cs="Arial"/>
                <w:lang w:eastAsia="ja-JP" w:bidi="he-IL"/>
              </w:rPr>
              <w:t>Annotation: dfdl:escapeScheme</w:t>
            </w:r>
          </w:p>
        </w:tc>
      </w:tr>
      <w:tr w:rsidR="00000000" w14:paraId="00DC884E" w14:textId="77777777">
        <w:tc>
          <w:tcPr>
            <w:tcW w:w="2429" w:type="dxa"/>
            <w:tcBorders>
              <w:top w:val="single" w:sz="4" w:space="0" w:color="auto"/>
              <w:left w:val="single" w:sz="4" w:space="0" w:color="auto"/>
              <w:bottom w:val="single" w:sz="4" w:space="0" w:color="auto"/>
              <w:right w:val="single" w:sz="4" w:space="0" w:color="auto"/>
            </w:tcBorders>
            <w:hideMark/>
          </w:tcPr>
          <w:p w14:paraId="7AA969B5" w14:textId="77777777" w:rsidR="00000000" w:rsidRDefault="009D64FD">
            <w:pPr>
              <w:rPr>
                <w:rFonts w:cs="Arial"/>
                <w:szCs w:val="18"/>
              </w:rPr>
            </w:pPr>
            <w:r>
              <w:rPr>
                <w:rFonts w:cs="Arial"/>
              </w:rPr>
              <w:t>escapeEscapeCharacter</w:t>
            </w:r>
          </w:p>
        </w:tc>
        <w:tc>
          <w:tcPr>
            <w:tcW w:w="6427" w:type="dxa"/>
            <w:tcBorders>
              <w:top w:val="single" w:sz="4" w:space="0" w:color="auto"/>
              <w:left w:val="single" w:sz="4" w:space="0" w:color="auto"/>
              <w:bottom w:val="single" w:sz="4" w:space="0" w:color="auto"/>
              <w:right w:val="single" w:sz="4" w:space="0" w:color="auto"/>
            </w:tcBorders>
            <w:hideMark/>
          </w:tcPr>
          <w:p w14:paraId="50493B37" w14:textId="77777777" w:rsidR="00000000" w:rsidRDefault="009D64FD">
            <w:pPr>
              <w:rPr>
                <w:rFonts w:cs="Arial"/>
              </w:rPr>
            </w:pPr>
            <w:r>
              <w:rPr>
                <w:rFonts w:cs="Arial"/>
              </w:rPr>
              <w:t xml:space="preserve">DFDL String Literal or DFDL Expression </w:t>
            </w:r>
          </w:p>
          <w:p w14:paraId="24718D91" w14:textId="77777777" w:rsidR="00000000" w:rsidRDefault="009D64FD">
            <w:r>
              <w:rPr>
                <w:rFonts w:cs="Arial"/>
              </w:rPr>
              <w:t>Specifies one character that escapes an immediately following dfdl:escapeCharacter or first character of dfdl:</w:t>
            </w:r>
            <w:r>
              <w:rPr>
                <w:color w:val="000000"/>
              </w:rPr>
              <w:t>escapeBlockEnd</w:t>
            </w:r>
            <w:r>
              <w:rPr>
                <w:rFonts w:cs="Arial"/>
              </w:rPr>
              <w:t>.</w:t>
            </w:r>
            <w:r>
              <w:t xml:space="preserve"> </w:t>
            </w:r>
          </w:p>
          <w:p w14:paraId="3350AC53" w14:textId="77777777" w:rsidR="00000000" w:rsidRDefault="009D64FD">
            <w:pPr>
              <w:rPr>
                <w:rFonts w:cs="Arial"/>
              </w:rPr>
            </w:pPr>
            <w:r>
              <w:rPr>
                <w:rFonts w:cs="Arial"/>
              </w:rPr>
              <w:t xml:space="preserve">Used when dfdl:escapeKind is 'escapeCharacter' or 'escapeBlock'. </w:t>
            </w:r>
          </w:p>
          <w:p w14:paraId="38EFABEB" w14:textId="77777777" w:rsidR="00000000" w:rsidRDefault="009D64FD">
            <w:pPr>
              <w:rPr>
                <w:rFonts w:cs="Arial"/>
              </w:rPr>
            </w:pPr>
            <w:r>
              <w:rPr>
                <w:rFonts w:cs="Arial"/>
              </w:rPr>
              <w:t>T</w:t>
            </w:r>
            <w:r>
              <w:rPr>
                <w:rFonts w:cs="Arial"/>
              </w:rPr>
              <w:t>his property can be computed by way of an expression which returns a character. The expression must not contain forward references to elements which have not yet been processed.</w:t>
            </w:r>
          </w:p>
          <w:p w14:paraId="5DA31FF3" w14:textId="77777777" w:rsidR="00000000" w:rsidRDefault="009D64FD">
            <w:pPr>
              <w:rPr>
                <w:rFonts w:eastAsia="MS Mincho"/>
              </w:rPr>
            </w:pPr>
            <w:r>
              <w:rPr>
                <w:rFonts w:eastAsia="Arial"/>
              </w:rPr>
              <w:t>The string literal value is restricted in the same way as described in "Escape</w:t>
            </w:r>
            <w:r>
              <w:rPr>
                <w:rFonts w:eastAsia="Arial"/>
              </w:rPr>
              <w:t xml:space="preserve"> and Quoting Character Restrictions" in the description of the escapeCharacter property.</w:t>
            </w:r>
          </w:p>
          <w:p w14:paraId="560D955A" w14:textId="77777777" w:rsidR="00000000" w:rsidRDefault="009D64FD">
            <w:pPr>
              <w:rPr>
                <w:rFonts w:cs="Arial"/>
              </w:rPr>
            </w:pPr>
            <w:r>
              <w:rPr>
                <w:rFonts w:cs="Arial"/>
              </w:rPr>
              <w:t>If the empty string is specified then no escaping of escape characters occurs.</w:t>
            </w:r>
          </w:p>
          <w:p w14:paraId="622782FF" w14:textId="77777777" w:rsidR="00000000" w:rsidRDefault="009D64FD">
            <w:pPr>
              <w:rPr>
                <w:ins w:id="4340" w:author="Mike Beckerle" w:date="2019-11-25T14:25:00Z"/>
                <w:rFonts w:cs="Arial"/>
              </w:rPr>
            </w:pPr>
            <w:r>
              <w:rPr>
                <w:rFonts w:cs="Arial"/>
              </w:rPr>
              <w:t xml:space="preserve">It is explicitly allowed for both the dfdl:escapeCharacter and the </w:t>
            </w:r>
            <w:r>
              <w:rPr>
                <w:rFonts w:cs="Arial"/>
              </w:rPr>
              <w:t>dfdl:escapeEscapeCharacter to be the same character. In that case processing functions as if the dfdl:escapeCharacter escapes itself.</w:t>
            </w:r>
          </w:p>
          <w:p w14:paraId="20D960A8" w14:textId="77777777" w:rsidR="00000000" w:rsidRDefault="009D64FD">
            <w:pPr>
              <w:rPr>
                <w:rFonts w:cs="Arial"/>
              </w:rPr>
            </w:pPr>
            <w:ins w:id="4341" w:author="Mike Beckerle" w:date="2019-11-25T14:25:00Z">
              <w:r>
                <w:rPr>
                  <w:rFonts w:cs="Arial"/>
                </w:rPr>
                <w:t>Escape-escape characters contribute to the simple value region (SimpleLogicalValue or NilLiteralValue) of the field.</w:t>
              </w:r>
            </w:ins>
          </w:p>
          <w:p w14:paraId="4E5DD5B6" w14:textId="77777777" w:rsidR="00000000" w:rsidRDefault="009D64FD">
            <w:pPr>
              <w:rPr>
                <w:rFonts w:cs="Arial"/>
              </w:rPr>
            </w:pPr>
            <w:r>
              <w:rPr>
                <w:rFonts w:cs="Arial"/>
              </w:rPr>
              <w:t>Annot</w:t>
            </w:r>
            <w:r>
              <w:rPr>
                <w:rFonts w:cs="Arial"/>
              </w:rPr>
              <w:t>ation: dfdl:escapeScheme</w:t>
            </w:r>
          </w:p>
        </w:tc>
      </w:tr>
      <w:tr w:rsidR="00000000" w14:paraId="42961CC5" w14:textId="77777777">
        <w:tc>
          <w:tcPr>
            <w:tcW w:w="2429" w:type="dxa"/>
            <w:tcBorders>
              <w:top w:val="single" w:sz="4" w:space="0" w:color="auto"/>
              <w:left w:val="single" w:sz="4" w:space="0" w:color="auto"/>
              <w:bottom w:val="single" w:sz="4" w:space="0" w:color="auto"/>
              <w:right w:val="single" w:sz="4" w:space="0" w:color="auto"/>
            </w:tcBorders>
            <w:hideMark/>
          </w:tcPr>
          <w:p w14:paraId="2765BC01" w14:textId="77777777" w:rsidR="00000000" w:rsidRDefault="009D64FD">
            <w:pPr>
              <w:rPr>
                <w:rFonts w:cs="Arial"/>
              </w:rPr>
            </w:pPr>
            <w:r>
              <w:rPr>
                <w:rFonts w:cs="Arial"/>
              </w:rPr>
              <w:t>extraEscapedCharacters</w:t>
            </w:r>
          </w:p>
        </w:tc>
        <w:tc>
          <w:tcPr>
            <w:tcW w:w="6427" w:type="dxa"/>
            <w:tcBorders>
              <w:top w:val="single" w:sz="4" w:space="0" w:color="auto"/>
              <w:left w:val="single" w:sz="4" w:space="0" w:color="auto"/>
              <w:bottom w:val="single" w:sz="4" w:space="0" w:color="auto"/>
              <w:right w:val="single" w:sz="4" w:space="0" w:color="auto"/>
            </w:tcBorders>
            <w:hideMark/>
          </w:tcPr>
          <w:p w14:paraId="04EA3787" w14:textId="77777777" w:rsidR="00000000" w:rsidRDefault="009D64FD">
            <w:pPr>
              <w:rPr>
                <w:rFonts w:eastAsia="MS Mincho"/>
              </w:rPr>
            </w:pPr>
            <w:r>
              <w:rPr>
                <w:rFonts w:eastAsia="MS Mincho"/>
              </w:rPr>
              <w:t>List of DFDL String Literals</w:t>
            </w:r>
          </w:p>
          <w:p w14:paraId="2860E7C2" w14:textId="77777777" w:rsidR="00000000" w:rsidRDefault="009D64FD">
            <w:pPr>
              <w:rPr>
                <w:rFonts w:eastAsia="MS Mincho"/>
              </w:rPr>
            </w:pPr>
            <w:r>
              <w:rPr>
                <w:rFonts w:eastAsia="MS Mincho"/>
              </w:rPr>
              <w:t>A whitespace separated list of single characters that must be escaped in addition to the in-scope delimiters. If there are no extra characters to escape the property should be se</w:t>
            </w:r>
            <w:r>
              <w:rPr>
                <w:rFonts w:eastAsia="MS Mincho"/>
              </w:rPr>
              <w:t>t to "".</w:t>
            </w:r>
          </w:p>
          <w:p w14:paraId="28A7D807" w14:textId="77777777" w:rsidR="00000000" w:rsidRDefault="009D64FD">
            <w:pPr>
              <w:rPr>
                <w:rFonts w:eastAsia="MS Mincho"/>
              </w:rPr>
            </w:pPr>
            <w:r>
              <w:rPr>
                <w:rFonts w:eastAsia="Arial"/>
              </w:rPr>
              <w:t>The string literal values are restricted in the same way as described in "Escape and Quoting Character Restrictions" in the description of the dfdl:escapeCharacter property.</w:t>
            </w:r>
          </w:p>
          <w:p w14:paraId="4A175EDE" w14:textId="77777777" w:rsidR="00000000" w:rsidRDefault="009D64FD">
            <w:pPr>
              <w:rPr>
                <w:ins w:id="4342" w:author="Mike Beckerle" w:date="2019-11-25T14:26:00Z"/>
                <w:rFonts w:eastAsia="MS Mincho"/>
              </w:rPr>
            </w:pPr>
            <w:r>
              <w:rPr>
                <w:rFonts w:eastAsia="MS Mincho"/>
              </w:rPr>
              <w:t>This property only applies on unparsing.</w:t>
            </w:r>
          </w:p>
          <w:p w14:paraId="7D9F566E" w14:textId="77777777" w:rsidR="00000000" w:rsidRDefault="009D64FD">
            <w:pPr>
              <w:rPr>
                <w:rFonts w:cs="Arial"/>
              </w:rPr>
            </w:pPr>
            <w:ins w:id="4343" w:author="Mike Beckerle" w:date="2019-11-25T14:26:00Z">
              <w:r>
                <w:rPr>
                  <w:rFonts w:cs="Arial"/>
                </w:rPr>
                <w:t>Extra escaped characters contrib</w:t>
              </w:r>
              <w:r>
                <w:rPr>
                  <w:rFonts w:cs="Arial"/>
                </w:rPr>
                <w:t>ute to the simple value region (SimpleLogicalValue or NilLiteralValue) of the field.</w:t>
              </w:r>
            </w:ins>
          </w:p>
          <w:p w14:paraId="64C3B225" w14:textId="77777777" w:rsidR="00000000" w:rsidRDefault="009D64FD">
            <w:pPr>
              <w:rPr>
                <w:rFonts w:cs="Arial"/>
              </w:rPr>
            </w:pPr>
            <w:r>
              <w:rPr>
                <w:rFonts w:cs="Arial"/>
              </w:rPr>
              <w:t>Annotation: dfdl:escapeScheme</w:t>
            </w:r>
          </w:p>
        </w:tc>
      </w:tr>
      <w:tr w:rsidR="00000000" w14:paraId="7D330DDD" w14:textId="77777777">
        <w:tc>
          <w:tcPr>
            <w:tcW w:w="2429" w:type="dxa"/>
            <w:tcBorders>
              <w:top w:val="single" w:sz="4" w:space="0" w:color="auto"/>
              <w:left w:val="single" w:sz="4" w:space="0" w:color="auto"/>
              <w:bottom w:val="single" w:sz="4" w:space="0" w:color="auto"/>
              <w:right w:val="single" w:sz="4" w:space="0" w:color="auto"/>
            </w:tcBorders>
            <w:hideMark/>
          </w:tcPr>
          <w:p w14:paraId="13DA778D" w14:textId="77777777" w:rsidR="00000000" w:rsidRDefault="009D64FD">
            <w:pPr>
              <w:rPr>
                <w:rFonts w:cs="Arial"/>
              </w:rPr>
            </w:pPr>
            <w:r>
              <w:rPr>
                <w:rFonts w:cs="Arial"/>
              </w:rPr>
              <w:t>generateEscapeBlock</w:t>
            </w:r>
          </w:p>
        </w:tc>
        <w:tc>
          <w:tcPr>
            <w:tcW w:w="6427" w:type="dxa"/>
            <w:tcBorders>
              <w:top w:val="single" w:sz="4" w:space="0" w:color="auto"/>
              <w:left w:val="single" w:sz="4" w:space="0" w:color="auto"/>
              <w:bottom w:val="single" w:sz="4" w:space="0" w:color="auto"/>
              <w:right w:val="single" w:sz="4" w:space="0" w:color="auto"/>
            </w:tcBorders>
            <w:hideMark/>
          </w:tcPr>
          <w:p w14:paraId="3F2928BA" w14:textId="77777777" w:rsidR="00000000" w:rsidRDefault="009D64FD">
            <w:pPr>
              <w:rPr>
                <w:rFonts w:eastAsia="MS Mincho"/>
              </w:rPr>
            </w:pPr>
            <w:r>
              <w:rPr>
                <w:rFonts w:eastAsia="MS Mincho"/>
              </w:rPr>
              <w:t>Enum</w:t>
            </w:r>
          </w:p>
          <w:p w14:paraId="290C2C82" w14:textId="77777777" w:rsidR="00000000" w:rsidRDefault="009D64FD">
            <w:pPr>
              <w:rPr>
                <w:rFonts w:cs="Arial"/>
              </w:rPr>
            </w:pPr>
            <w:r>
              <w:rPr>
                <w:rFonts w:cs="Arial"/>
              </w:rPr>
              <w:t>Valid values 'always',  'whenNeeded'</w:t>
            </w:r>
          </w:p>
          <w:p w14:paraId="53142EE6" w14:textId="77777777" w:rsidR="00000000" w:rsidRDefault="009D64FD">
            <w:pPr>
              <w:rPr>
                <w:rFonts w:cs="Arial"/>
              </w:rPr>
            </w:pPr>
            <w:r>
              <w:rPr>
                <w:rFonts w:cs="Arial"/>
              </w:rPr>
              <w:t>Controls when escaping is used on unparsing when dfdl:escapeKind is 'escapeBlo</w:t>
            </w:r>
            <w:r>
              <w:rPr>
                <w:rFonts w:cs="Arial"/>
              </w:rPr>
              <w:t xml:space="preserve">ck'. </w:t>
            </w:r>
          </w:p>
          <w:p w14:paraId="485805D2" w14:textId="77777777" w:rsidR="00000000" w:rsidRDefault="009D64FD">
            <w:r>
              <w:t xml:space="preserve">If 'always' then escaping is always occurs as described in dfdl:escapeKind.  </w:t>
            </w:r>
          </w:p>
          <w:p w14:paraId="73E42214" w14:textId="77777777" w:rsidR="00000000" w:rsidRDefault="009D64FD">
            <w:pPr>
              <w:rPr>
                <w:rFonts w:cs="Arial"/>
              </w:rPr>
            </w:pPr>
            <w:r>
              <w:rPr>
                <w:rFonts w:cs="Arial"/>
              </w:rPr>
              <w:t>If 'whenNeeded' then escaping occurs as described in dfdl:escapeKind when the data contains any of the following:</w:t>
            </w:r>
          </w:p>
          <w:p w14:paraId="11FC3C79" w14:textId="77777777" w:rsidR="00000000" w:rsidRDefault="009D64FD">
            <w:pPr>
              <w:numPr>
                <w:ilvl w:val="0"/>
                <w:numId w:val="104"/>
              </w:numPr>
              <w:rPr>
                <w:rFonts w:cs="Arial"/>
              </w:rPr>
            </w:pPr>
            <w:r>
              <w:rPr>
                <w:rFonts w:cs="Arial"/>
              </w:rPr>
              <w:t>any in-scope terminating delimiter</w:t>
            </w:r>
          </w:p>
          <w:p w14:paraId="14A8B451" w14:textId="77777777" w:rsidR="00000000" w:rsidRDefault="009D64FD">
            <w:pPr>
              <w:numPr>
                <w:ilvl w:val="0"/>
                <w:numId w:val="104"/>
              </w:numPr>
              <w:rPr>
                <w:rFonts w:cs="Arial"/>
              </w:rPr>
            </w:pPr>
            <w:r>
              <w:rPr>
                <w:rFonts w:cs="Arial"/>
              </w:rPr>
              <w:t>dfdl:escapeBlockStart a</w:t>
            </w:r>
            <w:r>
              <w:rPr>
                <w:rFonts w:cs="Arial"/>
              </w:rPr>
              <w:t>t the start of the data</w:t>
            </w:r>
          </w:p>
          <w:p w14:paraId="271A5068" w14:textId="77777777" w:rsidR="00000000" w:rsidRDefault="009D64FD">
            <w:pPr>
              <w:numPr>
                <w:ilvl w:val="0"/>
                <w:numId w:val="104"/>
              </w:numPr>
              <w:rPr>
                <w:rFonts w:cs="Arial"/>
              </w:rPr>
            </w:pPr>
            <w:r>
              <w:rPr>
                <w:rFonts w:cs="Arial"/>
              </w:rPr>
              <w:t>any dfdl:extraEscapedCharacters</w:t>
            </w:r>
          </w:p>
          <w:p w14:paraId="378B7C79" w14:textId="77777777" w:rsidR="00000000" w:rsidRDefault="009D64FD">
            <w:pPr>
              <w:keepNext/>
              <w:rPr>
                <w:rFonts w:cs="Arial"/>
              </w:rPr>
            </w:pPr>
            <w:r>
              <w:rPr>
                <w:rFonts w:cs="Arial"/>
              </w:rPr>
              <w:t>Annotation: dfdl:escapeScheme</w:t>
            </w:r>
          </w:p>
        </w:tc>
      </w:tr>
      <w:tr w:rsidR="00000000" w14:paraId="01E2D3E0" w14:textId="77777777">
        <w:trPr>
          <w:ins w:id="4344" w:author="Mike Beckerle" w:date="2019-09-13T19:58:00Z"/>
        </w:trPr>
        <w:tc>
          <w:tcPr>
            <w:tcW w:w="2429" w:type="dxa"/>
            <w:tcBorders>
              <w:top w:val="single" w:sz="4" w:space="0" w:color="auto"/>
              <w:left w:val="single" w:sz="4" w:space="0" w:color="auto"/>
              <w:bottom w:val="single" w:sz="4" w:space="0" w:color="auto"/>
              <w:right w:val="single" w:sz="4" w:space="0" w:color="auto"/>
            </w:tcBorders>
            <w:hideMark/>
          </w:tcPr>
          <w:p w14:paraId="2AA7C44F" w14:textId="77777777" w:rsidR="00000000" w:rsidRDefault="009D64FD">
            <w:pPr>
              <w:rPr>
                <w:ins w:id="4345" w:author="Mike Beckerle" w:date="2019-09-13T19:58:00Z"/>
                <w:rFonts w:cs="Arial"/>
              </w:rPr>
            </w:pPr>
            <w:ins w:id="4346" w:author="Mike Beckerle" w:date="2019-09-13T19:58:00Z">
              <w:r>
                <w:rPr>
                  <w:rFonts w:cs="Arial"/>
                </w:rPr>
                <w:t>escapeCharacterPolicy</w:t>
              </w:r>
            </w:ins>
          </w:p>
        </w:tc>
        <w:tc>
          <w:tcPr>
            <w:tcW w:w="6427" w:type="dxa"/>
            <w:tcBorders>
              <w:top w:val="single" w:sz="4" w:space="0" w:color="auto"/>
              <w:left w:val="single" w:sz="4" w:space="0" w:color="auto"/>
              <w:bottom w:val="single" w:sz="4" w:space="0" w:color="auto"/>
              <w:right w:val="single" w:sz="4" w:space="0" w:color="auto"/>
            </w:tcBorders>
            <w:hideMark/>
          </w:tcPr>
          <w:p w14:paraId="0122C945" w14:textId="77777777" w:rsidR="00000000" w:rsidRDefault="009D64FD">
            <w:pPr>
              <w:spacing w:before="100" w:beforeAutospacing="1" w:after="100" w:afterAutospacing="1"/>
              <w:rPr>
                <w:ins w:id="4347" w:author="Mike Beckerle" w:date="2019-09-13T19:58:00Z"/>
                <w:rFonts w:cs="Arial"/>
                <w:lang w:eastAsia="en-GB"/>
              </w:rPr>
            </w:pPr>
            <w:ins w:id="4348" w:author="Mike Beckerle" w:date="2019-09-13T19:58:00Z">
              <w:r>
                <w:rPr>
                  <w:rFonts w:cs="Arial"/>
                  <w:lang w:eastAsia="en-GB"/>
                </w:rPr>
                <w:t>Enum</w:t>
              </w:r>
            </w:ins>
          </w:p>
          <w:p w14:paraId="2E9002E1" w14:textId="77777777" w:rsidR="00000000" w:rsidRDefault="009D64FD">
            <w:pPr>
              <w:spacing w:before="100" w:beforeAutospacing="1" w:after="100" w:afterAutospacing="1"/>
              <w:rPr>
                <w:ins w:id="4349" w:author="Mike Beckerle" w:date="2019-09-13T19:58:00Z"/>
                <w:rFonts w:cs="Arial"/>
                <w:lang w:eastAsia="en-GB"/>
              </w:rPr>
            </w:pPr>
            <w:ins w:id="4350" w:author="Mike Beckerle" w:date="2019-09-13T19:58:00Z">
              <w:r>
                <w:rPr>
                  <w:rFonts w:cs="Arial"/>
                  <w:lang w:eastAsia="en-GB"/>
                </w:rPr>
                <w:t>Valid values are ‘all’, ‘delimiters’.</w:t>
              </w:r>
            </w:ins>
          </w:p>
          <w:p w14:paraId="65CB4F06" w14:textId="77777777" w:rsidR="00000000" w:rsidRDefault="009D64FD">
            <w:pPr>
              <w:spacing w:before="100" w:beforeAutospacing="1" w:after="100" w:afterAutospacing="1"/>
              <w:rPr>
                <w:ins w:id="4351" w:author="Mike Beckerle" w:date="2019-09-13T19:58:00Z"/>
                <w:rFonts w:cs="Arial"/>
                <w:lang w:eastAsia="en-GB"/>
              </w:rPr>
            </w:pPr>
            <w:ins w:id="4352" w:author="Mike Beckerle" w:date="2019-09-13T19:58:00Z">
              <w:r>
                <w:rPr>
                  <w:rFonts w:cs="Arial"/>
                  <w:lang w:eastAsia="en-GB"/>
                </w:rPr>
                <w:t xml:space="preserve">Controls when </w:t>
              </w:r>
              <w:r>
                <w:rPr>
                  <w:rFonts w:cs="Arial"/>
                  <w:lang w:eastAsia="en-GB"/>
                </w:rPr>
                <w:t>escape characters are removed during parsing, and output during unparsing, when dfdl:escapeKind is 'escapeCharacter'.</w:t>
              </w:r>
            </w:ins>
          </w:p>
          <w:p w14:paraId="43A383FD" w14:textId="77777777" w:rsidR="00000000" w:rsidRDefault="009D64FD">
            <w:pPr>
              <w:spacing w:before="100" w:beforeAutospacing="1" w:after="100" w:afterAutospacing="1"/>
              <w:rPr>
                <w:ins w:id="4353" w:author="Mike Beckerle" w:date="2019-09-13T19:58:00Z"/>
                <w:rFonts w:cs="Arial"/>
                <w:lang w:eastAsia="en-GB"/>
              </w:rPr>
            </w:pPr>
            <w:ins w:id="4354" w:author="Mike Beckerle" w:date="2019-09-13T19:58:00Z">
              <w:r>
                <w:rPr>
                  <w:rFonts w:cs="Arial"/>
                  <w:lang w:eastAsia="en-GB"/>
                </w:rPr>
                <w:t>When 'all':</w:t>
              </w:r>
            </w:ins>
          </w:p>
          <w:p w14:paraId="730B6B28" w14:textId="77777777" w:rsidR="00000000" w:rsidRDefault="009D64FD">
            <w:pPr>
              <w:rPr>
                <w:ins w:id="4355" w:author="Mike Beckerle" w:date="2019-09-13T19:58:00Z"/>
                <w:rFonts w:cs="Arial"/>
                <w:lang w:eastAsia="en-GB"/>
              </w:rPr>
            </w:pPr>
            <w:ins w:id="4356" w:author="Mike Beckerle" w:date="2019-09-13T19:58:00Z">
              <w:r>
                <w:rPr>
                  <w:rFonts w:cs="Arial"/>
                  <w:lang w:eastAsia="en-GB"/>
                </w:rPr>
                <w:t xml:space="preserve">During unparsing the following are escaped as described in dfdl:escapeKind when they are in the data. </w:t>
              </w:r>
            </w:ins>
          </w:p>
          <w:p w14:paraId="181ACD1A" w14:textId="77777777" w:rsidR="00000000" w:rsidRDefault="009D64FD">
            <w:pPr>
              <w:numPr>
                <w:ilvl w:val="0"/>
                <w:numId w:val="105"/>
              </w:numPr>
              <w:spacing w:before="100" w:beforeAutospacing="1" w:after="100" w:afterAutospacing="1"/>
              <w:rPr>
                <w:ins w:id="4357" w:author="Mike Beckerle" w:date="2019-09-13T19:58:00Z"/>
                <w:rFonts w:cs="Arial"/>
                <w:lang w:eastAsia="en-GB"/>
              </w:rPr>
            </w:pPr>
            <w:ins w:id="4358" w:author="Mike Beckerle" w:date="2019-09-13T19:58:00Z">
              <w:r>
                <w:rPr>
                  <w:rFonts w:cs="Arial"/>
                  <w:lang w:eastAsia="en-GB"/>
                </w:rPr>
                <w:t>Any in-scope terminatin</w:t>
              </w:r>
              <w:r>
                <w:rPr>
                  <w:rFonts w:cs="Arial"/>
                  <w:lang w:eastAsia="en-GB"/>
                </w:rPr>
                <w:t xml:space="preserve">g delimiter by escaping its first character. </w:t>
              </w:r>
            </w:ins>
          </w:p>
          <w:p w14:paraId="573B23C1" w14:textId="77777777" w:rsidR="00000000" w:rsidRDefault="009D64FD">
            <w:pPr>
              <w:numPr>
                <w:ilvl w:val="0"/>
                <w:numId w:val="105"/>
              </w:numPr>
              <w:spacing w:before="100" w:beforeAutospacing="1" w:after="100" w:afterAutospacing="1"/>
              <w:rPr>
                <w:ins w:id="4359" w:author="Mike Beckerle" w:date="2019-09-13T19:58:00Z"/>
                <w:rFonts w:cs="Arial"/>
                <w:lang w:eastAsia="en-GB"/>
              </w:rPr>
            </w:pPr>
            <w:ins w:id="4360" w:author="Mike Beckerle" w:date="2019-09-13T19:58:00Z">
              <w:r>
                <w:rPr>
                  <w:rFonts w:cs="Arial"/>
                  <w:lang w:eastAsia="en-GB"/>
                </w:rPr>
                <w:t>dfdl:escapeCharacter (escaped by dfdl:escapeEscapeCharacter)</w:t>
              </w:r>
            </w:ins>
          </w:p>
          <w:p w14:paraId="12D77DA1" w14:textId="77777777" w:rsidR="00000000" w:rsidRDefault="009D64FD">
            <w:pPr>
              <w:numPr>
                <w:ilvl w:val="0"/>
                <w:numId w:val="105"/>
              </w:numPr>
              <w:spacing w:before="100" w:beforeAutospacing="1" w:after="100" w:afterAutospacing="1"/>
              <w:rPr>
                <w:ins w:id="4361" w:author="Mike Beckerle" w:date="2019-09-13T19:58:00Z"/>
                <w:rFonts w:cs="Arial"/>
                <w:lang w:eastAsia="en-GB"/>
              </w:rPr>
            </w:pPr>
            <w:ins w:id="4362" w:author="Mike Beckerle" w:date="2019-09-13T19:58:00Z">
              <w:r>
                <w:rPr>
                  <w:rFonts w:cs="Arial"/>
                  <w:lang w:eastAsia="en-GB"/>
                </w:rPr>
                <w:t>any dfdl:extraEscapedCharacters</w:t>
              </w:r>
            </w:ins>
          </w:p>
          <w:p w14:paraId="6FFB4D25" w14:textId="77777777" w:rsidR="00000000" w:rsidRDefault="009D64FD">
            <w:pPr>
              <w:spacing w:before="100" w:beforeAutospacing="1" w:after="100" w:afterAutospacing="1"/>
              <w:rPr>
                <w:ins w:id="4363" w:author="Mike Beckerle" w:date="2019-09-13T19:58:00Z"/>
                <w:rFonts w:cs="Arial"/>
                <w:lang w:eastAsia="en-GB"/>
              </w:rPr>
            </w:pPr>
            <w:ins w:id="4364" w:author="Mike Beckerle" w:date="2019-09-13T19:58:00Z">
              <w:r>
                <w:rPr>
                  <w:rFonts w:cs="Arial"/>
                  <w:lang w:eastAsia="en-GB"/>
                </w:rPr>
                <w:t>During parsing, occurrences of dfdl:escapeCharacter and dfdl:escapeEscapeCharacter are interpreted and removed from t</w:t>
              </w:r>
              <w:r>
                <w:rPr>
                  <w:rFonts w:cs="Arial"/>
                  <w:lang w:eastAsia="en-GB"/>
                </w:rPr>
                <w:t>he data as described in dfdl:escapeKind.</w:t>
              </w:r>
            </w:ins>
          </w:p>
          <w:p w14:paraId="16CB8579" w14:textId="77777777" w:rsidR="00000000" w:rsidRDefault="009D64FD">
            <w:pPr>
              <w:spacing w:before="100" w:beforeAutospacing="1" w:after="100" w:afterAutospacing="1"/>
              <w:rPr>
                <w:ins w:id="4365" w:author="Mike Beckerle" w:date="2019-09-13T19:58:00Z"/>
                <w:rFonts w:cs="Arial"/>
                <w:lang w:eastAsia="en-GB"/>
              </w:rPr>
            </w:pPr>
            <w:ins w:id="4366" w:author="Mike Beckerle" w:date="2019-09-13T19:58:00Z">
              <w:r>
                <w:rPr>
                  <w:rFonts w:cs="Arial"/>
                  <w:lang w:eastAsia="en-GB"/>
                </w:rPr>
                <w:t>When 'delimiters':</w:t>
              </w:r>
            </w:ins>
          </w:p>
          <w:p w14:paraId="18CC1E58" w14:textId="77777777" w:rsidR="00000000" w:rsidRDefault="009D64FD">
            <w:pPr>
              <w:rPr>
                <w:ins w:id="4367" w:author="Mike Beckerle" w:date="2019-09-13T19:58:00Z"/>
                <w:rFonts w:cs="Arial"/>
                <w:lang w:eastAsia="en-GB"/>
              </w:rPr>
            </w:pPr>
            <w:ins w:id="4368" w:author="Mike Beckerle" w:date="2019-09-13T19:58:00Z">
              <w:r>
                <w:rPr>
                  <w:rFonts w:cs="Arial"/>
                  <w:lang w:eastAsia="en-GB"/>
                </w:rPr>
                <w:t xml:space="preserve">During unparsing the following are escaped as described in dfdl:escapeKind when they are in the data. </w:t>
              </w:r>
            </w:ins>
          </w:p>
          <w:p w14:paraId="69B4CFF6" w14:textId="77777777" w:rsidR="00000000" w:rsidRDefault="009D64FD">
            <w:pPr>
              <w:numPr>
                <w:ilvl w:val="0"/>
                <w:numId w:val="106"/>
              </w:numPr>
              <w:spacing w:before="100" w:beforeAutospacing="1" w:after="100" w:afterAutospacing="1"/>
              <w:rPr>
                <w:ins w:id="4369" w:author="Mike Beckerle" w:date="2019-09-13T19:58:00Z"/>
                <w:rFonts w:cs="Arial"/>
                <w:lang w:eastAsia="en-GB"/>
              </w:rPr>
            </w:pPr>
            <w:ins w:id="4370" w:author="Mike Beckerle" w:date="2019-09-13T19:58:00Z">
              <w:r>
                <w:rPr>
                  <w:rFonts w:cs="Arial"/>
                  <w:lang w:eastAsia="en-GB"/>
                </w:rPr>
                <w:t xml:space="preserve">Any in-scope </w:t>
              </w:r>
              <w:r>
                <w:rPr>
                  <w:rFonts w:cs="Arial"/>
                  <w:lang w:eastAsia="en-GB"/>
                </w:rPr>
                <w:t xml:space="preserve">terminating delimiter by escaping its first character. </w:t>
              </w:r>
            </w:ins>
          </w:p>
          <w:p w14:paraId="589B00D5" w14:textId="77777777" w:rsidR="00000000" w:rsidRDefault="009D64FD">
            <w:pPr>
              <w:numPr>
                <w:ilvl w:val="0"/>
                <w:numId w:val="106"/>
              </w:numPr>
              <w:spacing w:before="100" w:beforeAutospacing="1" w:after="100" w:afterAutospacing="1"/>
              <w:rPr>
                <w:ins w:id="4371" w:author="Mike Beckerle" w:date="2019-09-13T19:58:00Z"/>
                <w:rFonts w:cs="Arial"/>
                <w:lang w:eastAsia="en-GB"/>
              </w:rPr>
            </w:pPr>
            <w:ins w:id="4372" w:author="Mike Beckerle" w:date="2019-09-13T19:58:00Z">
              <w:r>
                <w:rPr>
                  <w:rFonts w:cs="Arial"/>
                  <w:lang w:eastAsia="en-GB"/>
                </w:rPr>
                <w:t>dfdl:escapeCharacter (escaped by dfdl:escapeEscapeCharacter)</w:t>
              </w:r>
            </w:ins>
          </w:p>
          <w:p w14:paraId="4D7BDDDE" w14:textId="77777777" w:rsidR="00000000" w:rsidRDefault="009D64FD">
            <w:pPr>
              <w:spacing w:before="100" w:beforeAutospacing="1" w:after="100" w:afterAutospacing="1"/>
              <w:rPr>
                <w:ins w:id="4373" w:author="Mike Beckerle" w:date="2019-09-13T19:58:00Z"/>
                <w:rFonts w:cs="Arial"/>
                <w:lang w:eastAsia="en-GB"/>
              </w:rPr>
            </w:pPr>
            <w:ins w:id="4374" w:author="Mike Beckerle" w:date="2019-09-13T19:58:00Z">
              <w:r>
                <w:rPr>
                  <w:rFonts w:cs="Arial"/>
                  <w:lang w:eastAsia="en-GB"/>
                </w:rPr>
                <w:t>During parsing, occurrences of dfdl:escapeCharacter and dfdl:escapeEscapeCharacter are interpreted and removed from the data as described i</w:t>
              </w:r>
              <w:r>
                <w:rPr>
                  <w:rFonts w:cs="Arial"/>
                  <w:lang w:eastAsia="en-GB"/>
                </w:rPr>
                <w:t>n dfdl:escapeKind, except that dfdl:escapeCharacter is only removed when it immediately precedes an in-scope terminating delimiter.</w:t>
              </w:r>
            </w:ins>
          </w:p>
          <w:p w14:paraId="23FB7C78" w14:textId="77777777" w:rsidR="00000000" w:rsidRDefault="009D64FD">
            <w:pPr>
              <w:rPr>
                <w:ins w:id="4375" w:author="Mike Beckerle" w:date="2019-09-13T19:58:00Z"/>
                <w:rFonts w:eastAsia="MS Mincho"/>
              </w:rPr>
            </w:pPr>
            <w:ins w:id="4376" w:author="Mike Beckerle" w:date="2019-09-13T19:58:00Z">
              <w:r>
                <w:rPr>
                  <w:rFonts w:cs="Arial"/>
                </w:rPr>
                <w:t>Annotation: dfdl:escapeScheme</w:t>
              </w:r>
            </w:ins>
          </w:p>
        </w:tc>
      </w:tr>
    </w:tbl>
    <w:p w14:paraId="75E6E867" w14:textId="77777777" w:rsidR="00000000" w:rsidRDefault="009D64FD">
      <w:pPr>
        <w:pStyle w:val="Caption"/>
      </w:pPr>
      <w:r>
        <w:t xml:space="preserve">Table </w:t>
      </w:r>
      <w:r>
        <w:fldChar w:fldCharType="begin"/>
      </w:r>
      <w:r>
        <w:instrText xml:space="preserve"> SEQ Table \* ARABIC </w:instrText>
      </w:r>
      <w:r>
        <w:fldChar w:fldCharType="separate"/>
      </w:r>
      <w:r>
        <w:rPr>
          <w:noProof/>
        </w:rPr>
        <w:t>27</w:t>
      </w:r>
      <w:r>
        <w:fldChar w:fldCharType="end"/>
      </w:r>
      <w:r>
        <w:t xml:space="preserve"> Escape Scheme Properties</w:t>
      </w:r>
    </w:p>
    <w:p w14:paraId="366EA1D2" w14:textId="77777777" w:rsidR="00000000" w:rsidRDefault="009D64FD">
      <w:pPr>
        <w:pStyle w:val="Heading4"/>
        <w:rPr>
          <w:ins w:id="4377" w:author="Mike Beckerle" w:date="2019-09-13T19:52:00Z"/>
          <w:rFonts w:eastAsia="Times New Roman"/>
        </w:rPr>
      </w:pPr>
      <w:ins w:id="4378" w:author="Mike Beckerle" w:date="2019-09-13T19:52:00Z">
        <w:r>
          <w:rPr>
            <w:rFonts w:eastAsia="Times New Roman"/>
          </w:rPr>
          <w:t>Escape Scheme Examples</w:t>
        </w:r>
      </w:ins>
    </w:p>
    <w:p w14:paraId="4D42BD25" w14:textId="77777777" w:rsidR="00000000" w:rsidRDefault="009D64FD">
      <w:pPr>
        <w:rPr>
          <w:ins w:id="4379" w:author="Mike Beckerle" w:date="2019-09-13T19:52:00Z"/>
          <w:rFonts w:cs="Arial"/>
          <w:color w:val="000000"/>
          <w:lang w:eastAsia="en-GB"/>
        </w:rPr>
      </w:pPr>
      <w:ins w:id="4380" w:author="Mike Beckerle" w:date="2019-09-13T19:52:00Z">
        <w:r>
          <w:rPr>
            <w:rFonts w:cs="Arial"/>
            <w:color w:val="2F2F2F"/>
            <w:lang w:eastAsia="en-GB"/>
          </w:rPr>
          <w:t>Consider a d</w:t>
        </w:r>
        <w:r>
          <w:rPr>
            <w:rFonts w:cs="Arial"/>
            <w:color w:val="2F2F2F"/>
            <w:lang w:eastAsia="en-GB"/>
          </w:rPr>
          <w:t>fdl:escapeScheme annotation with the following properties:</w:t>
        </w:r>
        <w:r>
          <w:rPr>
            <w:rFonts w:cs="Arial"/>
            <w:color w:val="000000"/>
            <w:lang w:eastAsia="en-GB"/>
          </w:rPr>
          <w:t xml:space="preserve"> </w:t>
        </w:r>
      </w:ins>
    </w:p>
    <w:p w14:paraId="145F15B4" w14:textId="77777777" w:rsidR="00000000" w:rsidRDefault="009D64FD">
      <w:pPr>
        <w:pStyle w:val="ListParagraph"/>
        <w:numPr>
          <w:ilvl w:val="0"/>
          <w:numId w:val="107"/>
        </w:numPr>
        <w:suppressAutoHyphens/>
        <w:spacing w:before="0" w:after="0"/>
        <w:rPr>
          <w:ins w:id="4381" w:author="Mike Beckerle" w:date="2019-09-13T19:52:00Z"/>
          <w:rFonts w:eastAsia="Helv" w:cs="Arial"/>
          <w:color w:val="000000"/>
          <w:lang w:eastAsia="en-GB"/>
        </w:rPr>
      </w:pPr>
      <w:ins w:id="4382" w:author="Mike Beckerle" w:date="2019-09-13T19:52:00Z">
        <w:r>
          <w:rPr>
            <w:rFonts w:cs="Arial"/>
            <w:color w:val="2F2F2F"/>
            <w:lang w:eastAsia="en-GB"/>
          </w:rPr>
          <w:t>dfdl:escapeBlockStart="start"</w:t>
        </w:r>
        <w:r>
          <w:rPr>
            <w:rFonts w:cs="Arial"/>
            <w:color w:val="000000"/>
            <w:lang w:eastAsia="en-GB"/>
          </w:rPr>
          <w:t xml:space="preserve"> </w:t>
        </w:r>
      </w:ins>
    </w:p>
    <w:p w14:paraId="1ED04507" w14:textId="77777777" w:rsidR="00000000" w:rsidRDefault="009D64FD">
      <w:pPr>
        <w:pStyle w:val="ListParagraph"/>
        <w:numPr>
          <w:ilvl w:val="0"/>
          <w:numId w:val="107"/>
        </w:numPr>
        <w:suppressAutoHyphens/>
        <w:spacing w:before="0" w:after="0"/>
        <w:rPr>
          <w:ins w:id="4383" w:author="Mike Beckerle" w:date="2019-09-13T19:52:00Z"/>
          <w:rFonts w:eastAsia="Helv" w:cs="Arial"/>
          <w:color w:val="000000"/>
          <w:lang w:eastAsia="en-GB"/>
        </w:rPr>
      </w:pPr>
      <w:ins w:id="4384" w:author="Mike Beckerle" w:date="2019-09-13T19:52:00Z">
        <w:r>
          <w:rPr>
            <w:rFonts w:cs="Arial"/>
            <w:color w:val="2F2F2F"/>
            <w:lang w:eastAsia="en-GB"/>
          </w:rPr>
          <w:t>dfdl:escapeBlockEnd="end"</w:t>
        </w:r>
        <w:r>
          <w:rPr>
            <w:rFonts w:cs="Arial"/>
            <w:color w:val="000000"/>
            <w:lang w:eastAsia="en-GB"/>
          </w:rPr>
          <w:t xml:space="preserve"> </w:t>
        </w:r>
      </w:ins>
    </w:p>
    <w:p w14:paraId="36F4DE95" w14:textId="77777777" w:rsidR="00000000" w:rsidRDefault="009D64FD">
      <w:pPr>
        <w:pStyle w:val="ListParagraph"/>
        <w:numPr>
          <w:ilvl w:val="0"/>
          <w:numId w:val="107"/>
        </w:numPr>
        <w:suppressAutoHyphens/>
        <w:spacing w:before="0" w:after="0"/>
        <w:rPr>
          <w:ins w:id="4385" w:author="Mike Beckerle" w:date="2019-09-13T19:52:00Z"/>
          <w:rFonts w:eastAsia="Helv" w:cs="Arial"/>
          <w:color w:val="000000"/>
          <w:lang w:eastAsia="en-GB"/>
        </w:rPr>
      </w:pPr>
      <w:ins w:id="4386" w:author="Mike Beckerle" w:date="2019-09-13T19:52:00Z">
        <w:r>
          <w:rPr>
            <w:rFonts w:cs="Arial"/>
            <w:color w:val="2F2F2F"/>
            <w:lang w:eastAsia="en-GB"/>
          </w:rPr>
          <w:t>dfdl:escapeEscapeCharacter="#"</w:t>
        </w:r>
        <w:r>
          <w:rPr>
            <w:rFonts w:cs="Arial"/>
            <w:color w:val="000000"/>
            <w:lang w:eastAsia="en-GB"/>
          </w:rPr>
          <w:t xml:space="preserve"> </w:t>
        </w:r>
        <w:r>
          <w:rPr>
            <w:rFonts w:cs="Arial"/>
            <w:color w:val="000000"/>
            <w:lang w:eastAsia="en-GB"/>
          </w:rPr>
          <w:br/>
        </w:r>
      </w:ins>
    </w:p>
    <w:p w14:paraId="6B0BC714" w14:textId="77777777" w:rsidR="00000000" w:rsidRDefault="009D64FD">
      <w:pPr>
        <w:rPr>
          <w:ins w:id="4387" w:author="Mike Beckerle" w:date="2019-09-13T19:52:00Z"/>
          <w:rFonts w:cs="Arial"/>
          <w:color w:val="2F2F2F"/>
          <w:lang w:eastAsia="en-GB"/>
        </w:rPr>
      </w:pPr>
      <w:ins w:id="4388" w:author="Mike Beckerle" w:date="2019-09-13T19:52:00Z">
        <w:r>
          <w:rPr>
            <w:rFonts w:cs="Arial"/>
            <w:color w:val="2F2F2F"/>
            <w:lang w:eastAsia="en-GB"/>
          </w:rPr>
          <w:t>If this is used to serialize a DFDL Infoset element of type xs:string with value “</w:t>
        </w:r>
        <w:r>
          <w:rPr>
            <w:rFonts w:cs="Arial"/>
            <w:color w:val="2F2F2F"/>
            <w:lang w:eastAsia="en-GB"/>
          </w:rPr>
          <w:t>A hash is a #”, then the value is wrapped with the dfdl:escapeBlockStart and dfdl:escapeBlockEnd, giving simple content "startA hash is a #end".  If this data was parsed, the "#end" will be treated as an escaped escape block end and the parse will fail, re</w:t>
        </w:r>
        <w:r>
          <w:rPr>
            <w:rFonts w:cs="Arial"/>
            <w:color w:val="2F2F2F"/>
            <w:lang w:eastAsia="en-GB"/>
          </w:rPr>
          <w:t xml:space="preserve">porting that there is no escape block end in the data. </w:t>
        </w:r>
        <w:r>
          <w:rPr>
            <w:rFonts w:cs="Arial"/>
            <w:color w:val="000000"/>
            <w:lang w:eastAsia="en-GB"/>
          </w:rPr>
          <w:t xml:space="preserve"> </w:t>
        </w:r>
        <w:r>
          <w:rPr>
            <w:rFonts w:cs="Arial"/>
            <w:color w:val="000000"/>
            <w:lang w:eastAsia="en-GB"/>
          </w:rPr>
          <w:br/>
        </w:r>
        <w:r>
          <w:rPr>
            <w:rFonts w:cs="Arial"/>
            <w:color w:val="2F2F2F"/>
            <w:lang w:eastAsia="en-GB"/>
          </w:rPr>
          <w:br/>
          <w:t xml:space="preserve">In this scenario, the data is not compliant with the escape scheme, and the DFDL serializer must issue a processing error. </w:t>
        </w:r>
      </w:ins>
    </w:p>
    <w:p w14:paraId="3DE13903" w14:textId="77777777" w:rsidR="00000000" w:rsidRDefault="009D64FD">
      <w:pPr>
        <w:pStyle w:val="Heading2"/>
        <w:rPr>
          <w:rFonts w:eastAsia="Times New Roman"/>
        </w:rPr>
      </w:pPr>
      <w:r>
        <w:rPr>
          <w:b w:val="0"/>
          <w:bCs w:val="0"/>
        </w:rPr>
        <w:br w:type="page"/>
      </w:r>
      <w:bookmarkStart w:id="4389" w:name="_Toc322911338"/>
      <w:bookmarkStart w:id="4390" w:name="_Toc322911653"/>
      <w:bookmarkStart w:id="4391" w:name="_Toc322911901"/>
      <w:bookmarkStart w:id="4392" w:name="_Toc322912192"/>
      <w:bookmarkStart w:id="4393" w:name="_Toc329093041"/>
      <w:bookmarkStart w:id="4394" w:name="_Toc332701554"/>
      <w:bookmarkStart w:id="4395" w:name="_Toc332701858"/>
      <w:bookmarkStart w:id="4396" w:name="_Toc332711652"/>
      <w:bookmarkStart w:id="4397" w:name="_Toc332711960"/>
      <w:bookmarkStart w:id="4398" w:name="_Toc332712262"/>
      <w:bookmarkStart w:id="4399" w:name="_Toc332724178"/>
      <w:bookmarkStart w:id="4400" w:name="_Toc332724478"/>
      <w:bookmarkStart w:id="4401" w:name="_Toc341102774"/>
      <w:bookmarkStart w:id="4402" w:name="_Toc347241509"/>
      <w:bookmarkStart w:id="4403" w:name="_Toc347744702"/>
      <w:bookmarkStart w:id="4404" w:name="_Toc348984485"/>
      <w:bookmarkStart w:id="4405" w:name="_Toc348984790"/>
      <w:bookmarkStart w:id="4406" w:name="_Toc349037954"/>
      <w:bookmarkStart w:id="4407" w:name="_Toc349038256"/>
      <w:bookmarkStart w:id="4408" w:name="_Toc349042749"/>
      <w:bookmarkStart w:id="4409" w:name="_Toc349642163"/>
      <w:bookmarkStart w:id="4410" w:name="_Toc351912747"/>
      <w:bookmarkStart w:id="4411" w:name="_Toc351914768"/>
      <w:bookmarkStart w:id="4412" w:name="_Toc351915234"/>
      <w:bookmarkStart w:id="4413" w:name="_Toc361231291"/>
      <w:bookmarkStart w:id="4414" w:name="_Toc361231817"/>
      <w:bookmarkStart w:id="4415" w:name="_Toc362445115"/>
      <w:bookmarkStart w:id="4416" w:name="_Toc363909037"/>
      <w:bookmarkStart w:id="4417" w:name="_Toc364463461"/>
      <w:bookmarkStart w:id="4418" w:name="_Toc366078064"/>
      <w:bookmarkStart w:id="4419" w:name="_Toc366078683"/>
      <w:bookmarkStart w:id="4420" w:name="_Toc366079668"/>
      <w:bookmarkStart w:id="4421" w:name="_Toc366080280"/>
      <w:bookmarkStart w:id="4422" w:name="_Toc366080889"/>
      <w:bookmarkStart w:id="4423" w:name="_Toc366505229"/>
      <w:bookmarkStart w:id="4424" w:name="_Toc366508598"/>
      <w:bookmarkStart w:id="4425" w:name="_Toc366513099"/>
      <w:bookmarkStart w:id="4426" w:name="_Toc366574288"/>
      <w:bookmarkStart w:id="4427" w:name="_Toc366578081"/>
      <w:bookmarkStart w:id="4428" w:name="_Toc366578675"/>
      <w:bookmarkStart w:id="4429" w:name="_Toc366579267"/>
      <w:bookmarkStart w:id="4430" w:name="_Toc366579858"/>
      <w:bookmarkStart w:id="4431" w:name="_Toc366580450"/>
      <w:bookmarkStart w:id="4432" w:name="_Toc366581041"/>
      <w:bookmarkStart w:id="4433" w:name="_Toc366581633"/>
      <w:bookmarkStart w:id="4434" w:name="_Toc243112829"/>
      <w:bookmarkStart w:id="4435" w:name="_Toc349042750"/>
      <w:bookmarkStart w:id="4436" w:name="_Toc25589820"/>
      <w:bookmarkStart w:id="4437" w:name="_Toc177399098"/>
      <w:bookmarkStart w:id="4438" w:name="_Toc175057385"/>
      <w:bookmarkStart w:id="4439" w:name="_Toc199516321"/>
      <w:bookmarkStart w:id="4440" w:name="_Toc194983985"/>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r>
        <w:rPr>
          <w:rFonts w:eastAsia="Times New Roman"/>
        </w:rPr>
        <w:t>Properties for Bidirectional support for All Simple Types with Text repre</w:t>
      </w:r>
      <w:r>
        <w:rPr>
          <w:rFonts w:eastAsia="Times New Roman"/>
        </w:rPr>
        <w:t>sentation</w:t>
      </w:r>
      <w:bookmarkEnd w:id="4434"/>
      <w:bookmarkEnd w:id="4435"/>
      <w:bookmarkEnd w:id="4436"/>
    </w:p>
    <w:p w14:paraId="0454ED8D" w14:textId="77777777" w:rsidR="00000000" w:rsidRDefault="009D64FD">
      <w:pPr>
        <w:pStyle w:val="nobreak"/>
        <w:rPr>
          <w:del w:id="4441" w:author="Mike Beckerle" w:date="2019-11-25T14:05:00Z"/>
        </w:rPr>
      </w:pPr>
      <w:r>
        <w:t xml:space="preserve">Bidirectional text </w:t>
      </w:r>
      <w:ins w:id="4442" w:author="Mike Beckerle" w:date="2019-11-25T14:04:00Z">
        <w:r>
          <w:t>is a feature expected in a future revision of the DFDL standard.</w:t>
        </w:r>
      </w:ins>
      <w:del w:id="4443" w:author="Mike Beckerle" w:date="2019-11-25T14:05:00Z">
        <w:r>
          <w:delText xml:space="preserve">consists of mainly right-to-left text with some left-to-right nested segments (such as an Arabic text with some information in English), or vice versa (such as an </w:delText>
        </w:r>
        <w:r>
          <w:delText>English letter with a Hebrew address nested within it.)</w:delText>
        </w:r>
      </w:del>
    </w:p>
    <w:p w14:paraId="4929FC4F" w14:textId="77777777" w:rsidR="00000000" w:rsidRDefault="009D64FD">
      <w:del w:id="4444" w:author="Mike Beckerle" w:date="2019-11-25T14:05:00Z">
        <w:r>
          <w:delText>Note: the bidirectional properties apply to the content of the element and not to the initiator, terminator or separator if defined.</w:delText>
        </w:r>
      </w:del>
    </w:p>
    <w:tbl>
      <w:tblPr>
        <w:tblStyle w:val="Table"/>
        <w:tblW w:w="5000" w:type="pct"/>
        <w:tblInd w:w="0" w:type="dxa"/>
        <w:tblLook w:val="0020" w:firstRow="1" w:lastRow="0" w:firstColumn="0" w:lastColumn="0" w:noHBand="0" w:noVBand="0"/>
      </w:tblPr>
      <w:tblGrid>
        <w:gridCol w:w="2326"/>
        <w:gridCol w:w="6304"/>
      </w:tblGrid>
      <w:tr w:rsidR="00000000" w14:paraId="575CCFA2" w14:textId="77777777">
        <w:trPr>
          <w:cnfStyle w:val="100000000000" w:firstRow="1" w:lastRow="0" w:firstColumn="0" w:lastColumn="0" w:oddVBand="0" w:evenVBand="0" w:oddHBand="0" w:evenHBand="0" w:firstRowFirstColumn="0" w:firstRowLastColumn="0" w:lastRowFirstColumn="0" w:lastRowLastColumn="0"/>
        </w:trPr>
        <w:tc>
          <w:tcPr>
            <w:tcW w:w="2326" w:type="dxa"/>
            <w:hideMark/>
          </w:tcPr>
          <w:p w14:paraId="6AC1447A" w14:textId="77777777" w:rsidR="00000000" w:rsidRDefault="009D64FD">
            <w:r>
              <w:t>Property name</w:t>
            </w:r>
          </w:p>
        </w:tc>
        <w:tc>
          <w:tcPr>
            <w:tcW w:w="6304" w:type="dxa"/>
            <w:hideMark/>
          </w:tcPr>
          <w:p w14:paraId="136CFE19" w14:textId="77777777" w:rsidR="00000000" w:rsidRDefault="009D64FD">
            <w:r>
              <w:t>Description</w:t>
            </w:r>
          </w:p>
        </w:tc>
      </w:tr>
      <w:tr w:rsidR="00000000" w14:paraId="75176DEE" w14:textId="77777777">
        <w:tc>
          <w:tcPr>
            <w:tcW w:w="2326" w:type="dxa"/>
            <w:tcBorders>
              <w:top w:val="single" w:sz="4" w:space="0" w:color="auto"/>
              <w:left w:val="single" w:sz="4" w:space="0" w:color="auto"/>
              <w:bottom w:val="single" w:sz="4" w:space="0" w:color="auto"/>
              <w:right w:val="single" w:sz="4" w:space="0" w:color="auto"/>
            </w:tcBorders>
            <w:hideMark/>
          </w:tcPr>
          <w:p w14:paraId="1E966FCB" w14:textId="77777777" w:rsidR="00000000" w:rsidRDefault="009D64FD">
            <w:pPr>
              <w:rPr>
                <w:rFonts w:eastAsia="Arial Unicode MS"/>
              </w:rPr>
            </w:pPr>
            <w:r>
              <w:rPr>
                <w:rFonts w:eastAsia="Arial Unicode MS"/>
              </w:rPr>
              <w:t>textBidi</w:t>
            </w:r>
          </w:p>
        </w:tc>
        <w:tc>
          <w:tcPr>
            <w:tcW w:w="6304" w:type="dxa"/>
            <w:tcBorders>
              <w:top w:val="single" w:sz="4" w:space="0" w:color="auto"/>
              <w:left w:val="single" w:sz="4" w:space="0" w:color="auto"/>
              <w:bottom w:val="single" w:sz="4" w:space="0" w:color="auto"/>
              <w:right w:val="single" w:sz="4" w:space="0" w:color="auto"/>
            </w:tcBorders>
            <w:hideMark/>
          </w:tcPr>
          <w:p w14:paraId="0C4B6E7B" w14:textId="77777777" w:rsidR="00000000" w:rsidRDefault="009D64FD">
            <w:pPr>
              <w:rPr>
                <w:rFonts w:eastAsia="Arial Unicode MS"/>
              </w:rPr>
            </w:pPr>
            <w:r>
              <w:rPr>
                <w:rFonts w:eastAsia="Arial Unicode MS"/>
              </w:rPr>
              <w:t>Enum</w:t>
            </w:r>
          </w:p>
          <w:p w14:paraId="44DA0CD8" w14:textId="77777777" w:rsidR="00000000" w:rsidRDefault="009D64FD">
            <w:pPr>
              <w:rPr>
                <w:rFonts w:eastAsia="Arial Unicode MS"/>
              </w:rPr>
            </w:pPr>
            <w:r>
              <w:rPr>
                <w:rFonts w:eastAsia="Arial Unicode MS"/>
              </w:rPr>
              <w:t xml:space="preserve">Valid </w:t>
            </w:r>
            <w:del w:id="4445" w:author="Mike Beckerle" w:date="2019-11-25T14:05:00Z">
              <w:r>
                <w:rPr>
                  <w:rFonts w:eastAsia="Arial Unicode MS"/>
                </w:rPr>
                <w:delText>values are 'yes'</w:delText>
              </w:r>
            </w:del>
            <w:ins w:id="4446" w:author="Mike Beckerle" w:date="2019-11-25T14:05:00Z">
              <w:r>
                <w:rPr>
                  <w:rFonts w:eastAsia="Arial Unicode MS"/>
                </w:rPr>
                <w:t>value is</w:t>
              </w:r>
            </w:ins>
            <w:r>
              <w:rPr>
                <w:rFonts w:eastAsia="Arial Unicode MS"/>
              </w:rPr>
              <w:t>, 'no'</w:t>
            </w:r>
          </w:p>
          <w:p w14:paraId="7C2BA217" w14:textId="77777777" w:rsidR="00000000" w:rsidRDefault="009D64FD">
            <w:pPr>
              <w:rPr>
                <w:rFonts w:cs="Arial"/>
              </w:rPr>
            </w:pPr>
            <w:del w:id="4447" w:author="Mike Beckerle" w:date="2019-11-25T14:05:00Z">
              <w:r>
                <w:rPr>
                  <w:rFonts w:cs="Arial"/>
                </w:rPr>
                <w:delText>I</w:delText>
              </w:r>
            </w:del>
            <w:del w:id="4448" w:author="Mike Beckerle" w:date="2019-11-25T14:11:00Z">
              <w:r>
                <w:rPr>
                  <w:rFonts w:cs="Arial"/>
                </w:rPr>
                <w:delText>ndicates the text content of the element is bidirectional.</w:delText>
              </w:r>
            </w:del>
            <w:ins w:id="4449" w:author="Mike Beckerle" w:date="2019-11-25T14:11:00Z">
              <w:r>
                <w:t>This property exists in anticipation of future DFDL features that will enable bidirectionl text processing.</w:t>
              </w:r>
            </w:ins>
          </w:p>
          <w:p w14:paraId="30F65494" w14:textId="77777777" w:rsidR="00000000" w:rsidRDefault="009D64FD">
            <w:r>
              <w:rPr>
                <w:rFonts w:cs="Arial"/>
              </w:rPr>
              <w:t>Annotation: dfdl:element, dfdl:simpleType (representatio</w:t>
            </w:r>
            <w:r>
              <w:t xml:space="preserve">n </w:t>
            </w:r>
            <w:r>
              <w:t>text)</w:t>
            </w:r>
          </w:p>
        </w:tc>
      </w:tr>
      <w:tr w:rsidR="00000000" w14:paraId="4E007E62" w14:textId="77777777">
        <w:trPr>
          <w:del w:id="4450" w:author="Mike Beckerle" w:date="2019-11-25T14:06:00Z"/>
        </w:trPr>
        <w:tc>
          <w:tcPr>
            <w:tcW w:w="2326" w:type="dxa"/>
            <w:tcBorders>
              <w:top w:val="single" w:sz="4" w:space="0" w:color="auto"/>
              <w:left w:val="single" w:sz="4" w:space="0" w:color="auto"/>
              <w:bottom w:val="single" w:sz="4" w:space="0" w:color="auto"/>
              <w:right w:val="single" w:sz="4" w:space="0" w:color="auto"/>
            </w:tcBorders>
            <w:hideMark/>
          </w:tcPr>
          <w:p w14:paraId="1EE13E32" w14:textId="77777777" w:rsidR="00000000" w:rsidRDefault="009D64FD">
            <w:pPr>
              <w:rPr>
                <w:del w:id="4451" w:author="Mike Beckerle" w:date="2019-11-25T14:06:00Z"/>
                <w:rFonts w:eastAsia="Arial Unicode MS"/>
              </w:rPr>
            </w:pPr>
            <w:del w:id="4452" w:author="Mike Beckerle" w:date="2019-11-25T14:06:00Z">
              <w:r>
                <w:rPr>
                  <w:rFonts w:eastAsia="Arial Unicode MS"/>
                </w:rPr>
                <w:delText>textBidiOrdering</w:delText>
              </w:r>
            </w:del>
          </w:p>
        </w:tc>
        <w:tc>
          <w:tcPr>
            <w:tcW w:w="6304" w:type="dxa"/>
            <w:tcBorders>
              <w:top w:val="single" w:sz="4" w:space="0" w:color="auto"/>
              <w:left w:val="single" w:sz="4" w:space="0" w:color="auto"/>
              <w:bottom w:val="single" w:sz="4" w:space="0" w:color="auto"/>
              <w:right w:val="single" w:sz="4" w:space="0" w:color="auto"/>
            </w:tcBorders>
            <w:hideMark/>
          </w:tcPr>
          <w:p w14:paraId="421BCC05" w14:textId="77777777" w:rsidR="00000000" w:rsidRDefault="009D64FD">
            <w:pPr>
              <w:rPr>
                <w:del w:id="4453" w:author="Mike Beckerle" w:date="2019-11-25T14:06:00Z"/>
                <w:rFonts w:cs="Arial"/>
              </w:rPr>
            </w:pPr>
            <w:del w:id="4454" w:author="Mike Beckerle" w:date="2019-11-25T14:06:00Z">
              <w:r>
                <w:rPr>
                  <w:rFonts w:cs="Arial"/>
                </w:rPr>
                <w:delText xml:space="preserve">Enum </w:delText>
              </w:r>
            </w:del>
          </w:p>
          <w:p w14:paraId="3F6EBD13" w14:textId="77777777" w:rsidR="00000000" w:rsidRDefault="009D64FD">
            <w:pPr>
              <w:rPr>
                <w:del w:id="4455" w:author="Mike Beckerle" w:date="2019-11-25T14:06:00Z"/>
                <w:rFonts w:cs="Arial"/>
              </w:rPr>
            </w:pPr>
            <w:del w:id="4456" w:author="Mike Beckerle" w:date="2019-11-25T14:06:00Z">
              <w:r>
                <w:rPr>
                  <w:rFonts w:cs="Arial"/>
                </w:rPr>
                <w:delText xml:space="preserve">Valid values 'implicit', 'visual'. </w:delText>
              </w:r>
            </w:del>
          </w:p>
          <w:p w14:paraId="165852E7" w14:textId="77777777" w:rsidR="00000000" w:rsidRDefault="009D64FD">
            <w:pPr>
              <w:rPr>
                <w:del w:id="4457" w:author="Mike Beckerle" w:date="2019-11-25T14:06:00Z"/>
                <w:rFonts w:cs="Arial"/>
              </w:rPr>
            </w:pPr>
            <w:del w:id="4458" w:author="Mike Beckerle" w:date="2019-11-25T14:06:00Z">
              <w:r>
                <w:rPr>
                  <w:rFonts w:cs="Arial"/>
                </w:rPr>
                <w:delText>Defines how bidirectional text is stored in memory.</w:delText>
              </w:r>
            </w:del>
          </w:p>
          <w:p w14:paraId="557128F4" w14:textId="77777777" w:rsidR="00000000" w:rsidRDefault="009D64FD">
            <w:pPr>
              <w:rPr>
                <w:del w:id="4459" w:author="Mike Beckerle" w:date="2019-11-25T14:06:00Z"/>
                <w:rFonts w:eastAsia="Arial Unicode MS"/>
              </w:rPr>
            </w:pPr>
            <w:del w:id="4460" w:author="Mike Beckerle" w:date="2019-11-25T14:06:00Z">
              <w:r>
                <w:rPr>
                  <w:rFonts w:eastAsia="Arial Unicode MS"/>
                </w:rPr>
                <w:delText xml:space="preserve">'Implicit' means </w:delText>
              </w:r>
              <w:r>
                <w:rPr>
                  <w:rFonts w:eastAsia="Arial Unicode MS"/>
                </w:rPr>
                <w:delText>that the characters are stored in the order they are read or typed. That is with the first character in the first position in the data. (This is also called logical). 'Visual means that the characters are stored in the order they would be printed or displa</w:delText>
              </w:r>
              <w:r>
                <w:rPr>
                  <w:rFonts w:eastAsia="Arial Unicode MS"/>
                </w:rPr>
                <w:delText>yed. That is, the last character of a right to left sequence is in the first position in the data and the first character of a left to right sequence is in the first position in the data.</w:delText>
              </w:r>
            </w:del>
          </w:p>
          <w:p w14:paraId="713D0BF4" w14:textId="77777777" w:rsidR="00000000" w:rsidRDefault="009D64FD">
            <w:pPr>
              <w:rPr>
                <w:del w:id="4461" w:author="Mike Beckerle" w:date="2019-11-25T14:06:00Z"/>
                <w:rFonts w:cs="Arial"/>
              </w:rPr>
            </w:pPr>
            <w:del w:id="4462" w:author="Mike Beckerle" w:date="2019-11-25T14:06:00Z">
              <w:r>
                <w:rPr>
                  <w:rFonts w:cs="Arial"/>
                </w:rPr>
                <w:delText xml:space="preserve">Annotation: dfdl:element , dfdl:simpleType (representation text) , </w:delText>
              </w:r>
            </w:del>
          </w:p>
        </w:tc>
      </w:tr>
      <w:tr w:rsidR="00000000" w14:paraId="4FC181F8" w14:textId="77777777">
        <w:trPr>
          <w:del w:id="4463" w:author="Mike Beckerle" w:date="2019-11-25T14:06:00Z"/>
        </w:trPr>
        <w:tc>
          <w:tcPr>
            <w:tcW w:w="2326" w:type="dxa"/>
            <w:tcBorders>
              <w:top w:val="single" w:sz="4" w:space="0" w:color="auto"/>
              <w:left w:val="single" w:sz="4" w:space="0" w:color="auto"/>
              <w:bottom w:val="single" w:sz="4" w:space="0" w:color="auto"/>
              <w:right w:val="single" w:sz="4" w:space="0" w:color="auto"/>
            </w:tcBorders>
            <w:hideMark/>
          </w:tcPr>
          <w:p w14:paraId="03FD616D" w14:textId="77777777" w:rsidR="00000000" w:rsidRDefault="009D64FD">
            <w:pPr>
              <w:rPr>
                <w:del w:id="4464" w:author="Mike Beckerle" w:date="2019-11-25T14:06:00Z"/>
                <w:rFonts w:eastAsia="Arial Unicode MS" w:cs="Arial"/>
              </w:rPr>
            </w:pPr>
            <w:del w:id="4465" w:author="Mike Beckerle" w:date="2019-11-25T14:06:00Z">
              <w:r>
                <w:rPr>
                  <w:rFonts w:eastAsia="Arial Unicode MS" w:cs="Arial"/>
                </w:rPr>
                <w:delText>textBidiOrientation</w:delText>
              </w:r>
            </w:del>
          </w:p>
        </w:tc>
        <w:tc>
          <w:tcPr>
            <w:tcW w:w="6304" w:type="dxa"/>
            <w:tcBorders>
              <w:top w:val="single" w:sz="4" w:space="0" w:color="auto"/>
              <w:left w:val="single" w:sz="4" w:space="0" w:color="auto"/>
              <w:bottom w:val="single" w:sz="4" w:space="0" w:color="auto"/>
              <w:right w:val="single" w:sz="4" w:space="0" w:color="auto"/>
            </w:tcBorders>
            <w:hideMark/>
          </w:tcPr>
          <w:p w14:paraId="2A8F54B0" w14:textId="77777777" w:rsidR="00000000" w:rsidRDefault="009D64FD">
            <w:pPr>
              <w:rPr>
                <w:del w:id="4466" w:author="Mike Beckerle" w:date="2019-11-25T14:06:00Z"/>
                <w:rFonts w:cs="Arial"/>
              </w:rPr>
            </w:pPr>
            <w:del w:id="4467" w:author="Mike Beckerle" w:date="2019-11-25T14:06:00Z">
              <w:r>
                <w:rPr>
                  <w:rFonts w:cs="Arial"/>
                </w:rPr>
                <w:delText>Enum</w:delText>
              </w:r>
            </w:del>
          </w:p>
          <w:p w14:paraId="57B09F5B" w14:textId="77777777" w:rsidR="00000000" w:rsidRDefault="009D64FD">
            <w:pPr>
              <w:rPr>
                <w:del w:id="4468" w:author="Mike Beckerle" w:date="2019-11-25T14:06:00Z"/>
                <w:rFonts w:cs="Arial"/>
              </w:rPr>
            </w:pPr>
            <w:del w:id="4469" w:author="Mike Beckerle" w:date="2019-11-25T14:06:00Z">
              <w:r>
                <w:rPr>
                  <w:rFonts w:cs="Arial"/>
                </w:rPr>
                <w:delText xml:space="preserve">Valid values 'LTR', 'RTL', 'contextual_LTR', 'contextual_RTL'. </w:delText>
              </w:r>
            </w:del>
          </w:p>
          <w:p w14:paraId="2DDE4179" w14:textId="77777777" w:rsidR="00000000" w:rsidRDefault="009D64FD">
            <w:pPr>
              <w:rPr>
                <w:del w:id="4470" w:author="Mike Beckerle" w:date="2019-11-25T14:06:00Z"/>
              </w:rPr>
            </w:pPr>
            <w:del w:id="4471" w:author="Mike Beckerle" w:date="2019-11-25T14:06:00Z">
              <w:r>
                <w:rPr>
                  <w:rFonts w:cs="Arial"/>
                </w:rPr>
                <w:delText>Indicates how the text sh</w:delText>
              </w:r>
              <w:r>
                <w:delText>ould be displayed.</w:delText>
              </w:r>
            </w:del>
          </w:p>
          <w:p w14:paraId="42828983" w14:textId="77777777" w:rsidR="00000000" w:rsidRDefault="009D64FD">
            <w:pPr>
              <w:rPr>
                <w:del w:id="4472" w:author="Mike Beckerle" w:date="2019-11-25T14:06:00Z"/>
                <w:rFonts w:cs="Arial"/>
              </w:rPr>
            </w:pPr>
            <w:del w:id="4473" w:author="Mike Beckerle" w:date="2019-11-25T14:06:00Z">
              <w:r>
                <w:rPr>
                  <w:rFonts w:cs="Arial"/>
                </w:rPr>
                <w:delText>'LTR' means left-to-right</w:delText>
              </w:r>
            </w:del>
          </w:p>
          <w:p w14:paraId="24E2362A" w14:textId="77777777" w:rsidR="00000000" w:rsidRDefault="009D64FD">
            <w:pPr>
              <w:rPr>
                <w:del w:id="4474" w:author="Mike Beckerle" w:date="2019-11-25T14:06:00Z"/>
                <w:rFonts w:cs="Arial"/>
              </w:rPr>
            </w:pPr>
            <w:del w:id="4475" w:author="Mike Beckerle" w:date="2019-11-25T14:06:00Z">
              <w:r>
                <w:rPr>
                  <w:rFonts w:cs="Arial"/>
                </w:rPr>
                <w:delText>'RTL' mean right to left.</w:delText>
              </w:r>
            </w:del>
          </w:p>
          <w:p w14:paraId="1544BF5A" w14:textId="77777777" w:rsidR="00000000" w:rsidRDefault="009D64FD">
            <w:pPr>
              <w:rPr>
                <w:del w:id="4476" w:author="Mike Beckerle" w:date="2019-11-25T14:06:00Z"/>
                <w:rFonts w:eastAsia="Arial Unicode MS" w:cs="Arial"/>
                <w:b/>
                <w:bCs/>
                <w:i/>
                <w:iCs/>
                <w:szCs w:val="28"/>
              </w:rPr>
            </w:pPr>
            <w:del w:id="4477" w:author="Mike Beckerle" w:date="2019-11-25T14:06:00Z">
              <w:r>
                <w:rPr>
                  <w:rFonts w:eastAsia="Arial Unicode MS"/>
                </w:rPr>
                <w:delText xml:space="preserve">'contextual_LTR' </w:delText>
              </w:r>
              <w:r>
                <w:rPr>
                  <w:rFonts w:eastAsia="Arial Unicode MS"/>
                </w:rPr>
                <w:delText>and 'contextual_RTL' means that the orientation should be taken from the context of the data. The data may contain 'strong' characters that are either orientation left or orientation right. The term following contextual (LTR or RTL) specifies what should b</w:delText>
              </w:r>
              <w:r>
                <w:rPr>
                  <w:rFonts w:eastAsia="Arial Unicode MS"/>
                </w:rPr>
                <w:delText xml:space="preserve">e the default orientation when the data are orientation-neutral (i.e. there are no strong characters). </w:delText>
              </w:r>
            </w:del>
          </w:p>
          <w:p w14:paraId="096DAE39" w14:textId="77777777" w:rsidR="00000000" w:rsidRDefault="009D64FD">
            <w:pPr>
              <w:rPr>
                <w:del w:id="4478" w:author="Mike Beckerle" w:date="2019-11-25T14:06:00Z"/>
                <w:rFonts w:cs="Arial"/>
              </w:rPr>
            </w:pPr>
            <w:del w:id="4479" w:author="Mike Beckerle" w:date="2019-11-25T14:06:00Z">
              <w:r>
                <w:rPr>
                  <w:rFonts w:cs="Arial"/>
                </w:rPr>
                <w:delText xml:space="preserve">Annotation: dfdl:element, dfdl:simpleType (representation text) </w:delText>
              </w:r>
            </w:del>
          </w:p>
        </w:tc>
      </w:tr>
      <w:tr w:rsidR="00000000" w14:paraId="6B72AD41" w14:textId="77777777">
        <w:trPr>
          <w:del w:id="4480" w:author="Mike Beckerle" w:date="2019-11-25T14:06:00Z"/>
        </w:trPr>
        <w:tc>
          <w:tcPr>
            <w:tcW w:w="2326" w:type="dxa"/>
            <w:tcBorders>
              <w:top w:val="single" w:sz="4" w:space="0" w:color="auto"/>
              <w:left w:val="single" w:sz="4" w:space="0" w:color="auto"/>
              <w:bottom w:val="single" w:sz="4" w:space="0" w:color="auto"/>
              <w:right w:val="single" w:sz="4" w:space="0" w:color="auto"/>
            </w:tcBorders>
            <w:hideMark/>
          </w:tcPr>
          <w:p w14:paraId="4DA3E8F3" w14:textId="77777777" w:rsidR="00000000" w:rsidRDefault="009D64FD">
            <w:pPr>
              <w:rPr>
                <w:del w:id="4481" w:author="Mike Beckerle" w:date="2019-11-25T14:06:00Z"/>
                <w:rFonts w:eastAsia="Arial Unicode MS" w:cs="Arial"/>
              </w:rPr>
            </w:pPr>
            <w:del w:id="4482" w:author="Mike Beckerle" w:date="2019-11-25T14:06:00Z">
              <w:r>
                <w:rPr>
                  <w:rFonts w:eastAsia="Arial Unicode MS" w:cs="Arial"/>
                </w:rPr>
                <w:delText>textBidiSymmetric</w:delText>
              </w:r>
            </w:del>
          </w:p>
        </w:tc>
        <w:tc>
          <w:tcPr>
            <w:tcW w:w="6304" w:type="dxa"/>
            <w:tcBorders>
              <w:top w:val="single" w:sz="4" w:space="0" w:color="auto"/>
              <w:left w:val="single" w:sz="4" w:space="0" w:color="auto"/>
              <w:bottom w:val="single" w:sz="4" w:space="0" w:color="auto"/>
              <w:right w:val="single" w:sz="4" w:space="0" w:color="auto"/>
            </w:tcBorders>
            <w:hideMark/>
          </w:tcPr>
          <w:p w14:paraId="242C94A9" w14:textId="77777777" w:rsidR="00000000" w:rsidRDefault="009D64FD">
            <w:pPr>
              <w:rPr>
                <w:del w:id="4483" w:author="Mike Beckerle" w:date="2019-11-25T14:06:00Z"/>
                <w:rFonts w:eastAsia="Arial Unicode MS"/>
              </w:rPr>
            </w:pPr>
            <w:del w:id="4484" w:author="Mike Beckerle" w:date="2019-11-25T14:06:00Z">
              <w:r>
                <w:rPr>
                  <w:rFonts w:eastAsia="Arial Unicode MS"/>
                </w:rPr>
                <w:delText>Enum</w:delText>
              </w:r>
            </w:del>
          </w:p>
          <w:p w14:paraId="5D4FDDD3" w14:textId="77777777" w:rsidR="00000000" w:rsidRDefault="009D64FD">
            <w:pPr>
              <w:rPr>
                <w:del w:id="4485" w:author="Mike Beckerle" w:date="2019-11-25T14:06:00Z"/>
                <w:rFonts w:cs="Arial"/>
              </w:rPr>
            </w:pPr>
            <w:del w:id="4486" w:author="Mike Beckerle" w:date="2019-11-25T14:06:00Z">
              <w:r>
                <w:rPr>
                  <w:rFonts w:eastAsia="Arial Unicode MS"/>
                </w:rPr>
                <w:delText>Valid values are 'yes', 'no'</w:delText>
              </w:r>
            </w:del>
          </w:p>
          <w:p w14:paraId="5BFDDDF6" w14:textId="77777777" w:rsidR="00000000" w:rsidRDefault="009D64FD">
            <w:pPr>
              <w:rPr>
                <w:del w:id="4487" w:author="Mike Beckerle" w:date="2019-11-25T14:06:00Z"/>
                <w:rFonts w:eastAsia="Arial Unicode MS"/>
              </w:rPr>
            </w:pPr>
            <w:del w:id="4488" w:author="Mike Beckerle" w:date="2019-11-25T14:06:00Z">
              <w:r>
                <w:rPr>
                  <w:rFonts w:eastAsia="Arial Unicode MS"/>
                </w:rPr>
                <w:delText>Defines whether characters such as</w:delText>
              </w:r>
              <w:r>
                <w:rPr>
                  <w:rFonts w:eastAsia="Arial Unicode MS"/>
                </w:rPr>
                <w:delText xml:space="preserve"> &lt; ( [ { that have a symmetric character with an opposite directional meaning: &gt; ) ] } should be swapped</w:delText>
              </w:r>
            </w:del>
          </w:p>
          <w:p w14:paraId="35391F4D" w14:textId="77777777" w:rsidR="00000000" w:rsidRDefault="009D64FD">
            <w:pPr>
              <w:rPr>
                <w:del w:id="4489" w:author="Mike Beckerle" w:date="2019-11-25T14:06:00Z"/>
                <w:rFonts w:cs="Arial"/>
              </w:rPr>
            </w:pPr>
            <w:del w:id="4490" w:author="Mike Beckerle" w:date="2019-11-25T14:06:00Z">
              <w:r>
                <w:rPr>
                  <w:rFonts w:cs="Arial"/>
                </w:rPr>
                <w:delText>Annotation: dfdl:element, dfdl:simpleType (representation text)</w:delText>
              </w:r>
            </w:del>
          </w:p>
        </w:tc>
      </w:tr>
      <w:tr w:rsidR="00000000" w14:paraId="1496DFD8" w14:textId="77777777">
        <w:trPr>
          <w:del w:id="4491" w:author="Mike Beckerle" w:date="2019-11-25T14:06:00Z"/>
        </w:trPr>
        <w:tc>
          <w:tcPr>
            <w:tcW w:w="2326" w:type="dxa"/>
            <w:tcBorders>
              <w:top w:val="single" w:sz="4" w:space="0" w:color="auto"/>
              <w:left w:val="single" w:sz="4" w:space="0" w:color="auto"/>
              <w:bottom w:val="single" w:sz="4" w:space="0" w:color="auto"/>
              <w:right w:val="single" w:sz="4" w:space="0" w:color="auto"/>
            </w:tcBorders>
            <w:hideMark/>
          </w:tcPr>
          <w:p w14:paraId="296D801D" w14:textId="77777777" w:rsidR="00000000" w:rsidRDefault="009D64FD">
            <w:pPr>
              <w:rPr>
                <w:del w:id="4492" w:author="Mike Beckerle" w:date="2019-11-25T14:06:00Z"/>
                <w:rFonts w:eastAsia="Arial Unicode MS"/>
              </w:rPr>
            </w:pPr>
            <w:bookmarkStart w:id="4493" w:name="OLE_LINK9"/>
            <w:del w:id="4494" w:author="Mike Beckerle" w:date="2019-11-25T14:06:00Z">
              <w:r>
                <w:rPr>
                  <w:rFonts w:eastAsia="Arial Unicode MS"/>
                </w:rPr>
                <w:delText>textBidiShaped</w:delText>
              </w:r>
              <w:bookmarkEnd w:id="4493"/>
            </w:del>
          </w:p>
        </w:tc>
        <w:tc>
          <w:tcPr>
            <w:tcW w:w="6304" w:type="dxa"/>
            <w:tcBorders>
              <w:top w:val="single" w:sz="4" w:space="0" w:color="auto"/>
              <w:left w:val="single" w:sz="4" w:space="0" w:color="auto"/>
              <w:bottom w:val="single" w:sz="4" w:space="0" w:color="auto"/>
              <w:right w:val="single" w:sz="4" w:space="0" w:color="auto"/>
            </w:tcBorders>
            <w:hideMark/>
          </w:tcPr>
          <w:p w14:paraId="68D8A8C8" w14:textId="77777777" w:rsidR="00000000" w:rsidRDefault="009D64FD">
            <w:pPr>
              <w:rPr>
                <w:del w:id="4495" w:author="Mike Beckerle" w:date="2019-11-25T14:06:00Z"/>
                <w:rFonts w:eastAsia="Arial Unicode MS"/>
              </w:rPr>
            </w:pPr>
            <w:del w:id="4496" w:author="Mike Beckerle" w:date="2019-11-25T14:06:00Z">
              <w:r>
                <w:rPr>
                  <w:rFonts w:eastAsia="Arial Unicode MS"/>
                </w:rPr>
                <w:delText>Enum</w:delText>
              </w:r>
            </w:del>
          </w:p>
          <w:p w14:paraId="5ACFEF19" w14:textId="77777777" w:rsidR="00000000" w:rsidRDefault="009D64FD">
            <w:pPr>
              <w:rPr>
                <w:del w:id="4497" w:author="Mike Beckerle" w:date="2019-11-25T14:06:00Z"/>
                <w:rFonts w:cs="Arial"/>
              </w:rPr>
            </w:pPr>
            <w:del w:id="4498" w:author="Mike Beckerle" w:date="2019-11-25T14:06:00Z">
              <w:r>
                <w:rPr>
                  <w:rFonts w:eastAsia="Arial Unicode MS"/>
                </w:rPr>
                <w:delText>Valid values are 'yes', 'no'</w:delText>
              </w:r>
            </w:del>
          </w:p>
          <w:p w14:paraId="7614883E" w14:textId="77777777" w:rsidR="00000000" w:rsidRDefault="009D64FD">
            <w:pPr>
              <w:rPr>
                <w:del w:id="4499" w:author="Mike Beckerle" w:date="2019-11-25T14:06:00Z"/>
                <w:rFonts w:eastAsia="Arial Unicode MS"/>
              </w:rPr>
            </w:pPr>
            <w:del w:id="4500" w:author="Mike Beckerle" w:date="2019-11-25T14:06:00Z">
              <w:r>
                <w:rPr>
                  <w:rFonts w:eastAsia="Arial Unicode MS"/>
                </w:rPr>
                <w:delText xml:space="preserve">Defines whether </w:delText>
              </w:r>
              <w:r>
                <w:rPr>
                  <w:rFonts w:eastAsia="Arial Unicode MS"/>
                </w:rPr>
                <w:delText>characters should be shaped on unparsing. Character shaping occurs when the shape of a character is dependent on its position in a word.</w:delText>
              </w:r>
            </w:del>
          </w:p>
          <w:p w14:paraId="0CBB9D86" w14:textId="77777777" w:rsidR="00000000" w:rsidRDefault="009D64FD">
            <w:pPr>
              <w:rPr>
                <w:del w:id="4501" w:author="Mike Beckerle" w:date="2019-11-25T14:06:00Z"/>
                <w:rFonts w:eastAsia="Arial Unicode MS"/>
              </w:rPr>
            </w:pPr>
            <w:del w:id="4502" w:author="Mike Beckerle" w:date="2019-11-25T14:06:00Z">
              <w:r>
                <w:rPr>
                  <w:rFonts w:eastAsia="Arial Unicode MS"/>
                </w:rPr>
                <w:delText xml:space="preserve">Annotation: dfdl:element, dfdl:simpleType (representation text) </w:delText>
              </w:r>
            </w:del>
          </w:p>
        </w:tc>
      </w:tr>
      <w:tr w:rsidR="00000000" w14:paraId="1FCC41DD" w14:textId="77777777">
        <w:trPr>
          <w:del w:id="4503" w:author="Mike Beckerle" w:date="2019-11-25T14:06:00Z"/>
        </w:trPr>
        <w:tc>
          <w:tcPr>
            <w:tcW w:w="2326" w:type="dxa"/>
            <w:tcBorders>
              <w:top w:val="single" w:sz="4" w:space="0" w:color="auto"/>
              <w:left w:val="single" w:sz="4" w:space="0" w:color="auto"/>
              <w:bottom w:val="single" w:sz="4" w:space="0" w:color="auto"/>
              <w:right w:val="single" w:sz="4" w:space="0" w:color="auto"/>
            </w:tcBorders>
            <w:hideMark/>
          </w:tcPr>
          <w:p w14:paraId="7B1623DA" w14:textId="77777777" w:rsidR="00000000" w:rsidRDefault="009D64FD">
            <w:pPr>
              <w:rPr>
                <w:del w:id="4504" w:author="Mike Beckerle" w:date="2019-11-25T14:06:00Z"/>
                <w:rFonts w:eastAsia="Arial Unicode MS"/>
              </w:rPr>
            </w:pPr>
            <w:del w:id="4505" w:author="Mike Beckerle" w:date="2019-11-25T14:06:00Z">
              <w:r>
                <w:rPr>
                  <w:rFonts w:eastAsia="Arial Unicode MS"/>
                </w:rPr>
                <w:delText>textBidiNumeralShapes</w:delText>
              </w:r>
            </w:del>
          </w:p>
        </w:tc>
        <w:tc>
          <w:tcPr>
            <w:tcW w:w="6304" w:type="dxa"/>
            <w:tcBorders>
              <w:top w:val="single" w:sz="4" w:space="0" w:color="auto"/>
              <w:left w:val="single" w:sz="4" w:space="0" w:color="auto"/>
              <w:bottom w:val="single" w:sz="4" w:space="0" w:color="auto"/>
              <w:right w:val="single" w:sz="4" w:space="0" w:color="auto"/>
            </w:tcBorders>
            <w:hideMark/>
          </w:tcPr>
          <w:p w14:paraId="1B6A5FDA" w14:textId="77777777" w:rsidR="00000000" w:rsidRDefault="009D64FD">
            <w:pPr>
              <w:rPr>
                <w:del w:id="4506" w:author="Mike Beckerle" w:date="2019-11-25T14:06:00Z"/>
                <w:rFonts w:cs="Arial"/>
              </w:rPr>
            </w:pPr>
            <w:del w:id="4507" w:author="Mike Beckerle" w:date="2019-11-25T14:06:00Z">
              <w:r>
                <w:rPr>
                  <w:rFonts w:cs="Arial"/>
                </w:rPr>
                <w:delText>Enum</w:delText>
              </w:r>
            </w:del>
          </w:p>
          <w:p w14:paraId="5AEBF932" w14:textId="77777777" w:rsidR="00000000" w:rsidRDefault="009D64FD">
            <w:pPr>
              <w:rPr>
                <w:del w:id="4508" w:author="Mike Beckerle" w:date="2019-11-25T14:06:00Z"/>
                <w:rFonts w:cs="Arial"/>
              </w:rPr>
            </w:pPr>
            <w:del w:id="4509" w:author="Mike Beckerle" w:date="2019-11-25T14:06:00Z">
              <w:r>
                <w:rPr>
                  <w:rFonts w:cs="Arial"/>
                </w:rPr>
                <w:delText>Valid values 'nominal', 'n</w:delText>
              </w:r>
              <w:r>
                <w:rPr>
                  <w:rFonts w:cs="Arial"/>
                </w:rPr>
                <w:delText>ational'.</w:delText>
              </w:r>
            </w:del>
          </w:p>
          <w:p w14:paraId="29C3EC8D" w14:textId="77777777" w:rsidR="00000000" w:rsidRDefault="009D64FD">
            <w:pPr>
              <w:rPr>
                <w:del w:id="4510" w:author="Mike Beckerle" w:date="2019-11-25T14:06:00Z"/>
                <w:rFonts w:eastAsia="Arial Unicode MS"/>
                <w:noProof/>
                <w:lang w:bidi="ar-EG"/>
              </w:rPr>
            </w:pPr>
            <w:del w:id="4511" w:author="Mike Beckerle" w:date="2019-11-25T14:06:00Z">
              <w:r>
                <w:rPr>
                  <w:rFonts w:eastAsia="Arial Unicode MS"/>
                </w:rPr>
                <w:delText xml:space="preserve">Defines on unparsing whether logical numbers with text representation  should have Arabic shapes (0123456789) or Arabic-Indic ( </w:delText>
              </w:r>
              <w:r>
                <w:rPr>
                  <w:rFonts w:eastAsia="Arial Unicode MS" w:cs="Arial" w:hint="cs"/>
                  <w:rtl/>
                </w:rPr>
                <w:delText>٠١٢٣٤٥٦٧٨٩</w:delText>
              </w:r>
              <w:r>
                <w:rPr>
                  <w:rFonts w:eastAsia="Arial Unicode MS"/>
                </w:rPr>
                <w:delText xml:space="preserve"> )</w:delText>
              </w:r>
            </w:del>
          </w:p>
          <w:p w14:paraId="5C569A96" w14:textId="77777777" w:rsidR="00000000" w:rsidRDefault="009D64FD">
            <w:pPr>
              <w:rPr>
                <w:del w:id="4512" w:author="Mike Beckerle" w:date="2019-11-25T14:06:00Z"/>
                <w:rFonts w:eastAsia="Arial Unicode MS"/>
              </w:rPr>
            </w:pPr>
            <w:del w:id="4513" w:author="Mike Beckerle" w:date="2019-11-25T14:06:00Z">
              <w:r>
                <w:rPr>
                  <w:rFonts w:eastAsia="Arial Unicode MS"/>
                </w:rPr>
                <w:delText>When 'nominal': All numbers are presented using Arabic shapes</w:delText>
              </w:r>
            </w:del>
          </w:p>
          <w:p w14:paraId="017563A2" w14:textId="77777777" w:rsidR="00000000" w:rsidRDefault="009D64FD">
            <w:pPr>
              <w:rPr>
                <w:del w:id="4514" w:author="Mike Beckerle" w:date="2019-11-25T14:06:00Z"/>
                <w:rFonts w:eastAsia="Arial Unicode MS"/>
              </w:rPr>
            </w:pPr>
            <w:del w:id="4515" w:author="Mike Beckerle" w:date="2019-11-25T14:06:00Z">
              <w:r>
                <w:rPr>
                  <w:rFonts w:eastAsia="Arial Unicode MS"/>
                </w:rPr>
                <w:delText xml:space="preserve">When 'national': All numbers are presented </w:delText>
              </w:r>
              <w:r>
                <w:rPr>
                  <w:rFonts w:eastAsia="Arial Unicode MS"/>
                </w:rPr>
                <w:delText>using  Arabic-Indic shapes.</w:delText>
              </w:r>
            </w:del>
          </w:p>
          <w:p w14:paraId="0F7BE9FD" w14:textId="77777777" w:rsidR="00000000" w:rsidRDefault="009D64FD">
            <w:pPr>
              <w:keepNext/>
              <w:rPr>
                <w:del w:id="4516" w:author="Mike Beckerle" w:date="2019-11-25T14:06:00Z"/>
                <w:rFonts w:eastAsia="Arial Unicode MS"/>
              </w:rPr>
            </w:pPr>
            <w:del w:id="4517" w:author="Mike Beckerle" w:date="2019-11-25T14:06:00Z">
              <w:r>
                <w:rPr>
                  <w:rFonts w:eastAsia="Arial Unicode MS"/>
                </w:rPr>
                <w:delText xml:space="preserve">Annotation: dfdl:element, dfdl:simpleType (number with representation text) </w:delText>
              </w:r>
            </w:del>
          </w:p>
        </w:tc>
      </w:tr>
    </w:tbl>
    <w:p w14:paraId="7A078E0A" w14:textId="77777777" w:rsidR="00000000" w:rsidRDefault="009D64FD">
      <w:pPr>
        <w:pStyle w:val="Caption"/>
      </w:pPr>
      <w:r>
        <w:t xml:space="preserve">Table </w:t>
      </w:r>
      <w:r>
        <w:fldChar w:fldCharType="begin"/>
      </w:r>
      <w:r>
        <w:instrText xml:space="preserve"> SEQ Table \* ARABIC </w:instrText>
      </w:r>
      <w:r>
        <w:fldChar w:fldCharType="separate"/>
      </w:r>
      <w:r>
        <w:rPr>
          <w:noProof/>
        </w:rPr>
        <w:t>28</w:t>
      </w:r>
      <w:r>
        <w:fldChar w:fldCharType="end"/>
      </w:r>
      <w:r>
        <w:t xml:space="preserve"> Properties for Bidirectional support for All Simple Types with Text representation</w:t>
      </w:r>
    </w:p>
    <w:p w14:paraId="0EE11A85" w14:textId="77777777" w:rsidR="00000000" w:rsidRDefault="009D64FD">
      <w:pPr>
        <w:pStyle w:val="Heading2"/>
        <w:rPr>
          <w:rFonts w:eastAsia="Times New Roman"/>
        </w:rPr>
      </w:pPr>
      <w:bookmarkStart w:id="4518" w:name="_Toc25589821"/>
      <w:bookmarkStart w:id="4519" w:name="_Toc349042751"/>
      <w:bookmarkStart w:id="4520" w:name="_Toc243112830"/>
      <w:r>
        <w:rPr>
          <w:rFonts w:eastAsia="Times New Roman"/>
        </w:rPr>
        <w:t xml:space="preserve">Properties Specific to </w:t>
      </w:r>
      <w:bookmarkEnd w:id="4252"/>
      <w:bookmarkEnd w:id="4253"/>
      <w:r>
        <w:rPr>
          <w:rFonts w:eastAsia="Times New Roman"/>
        </w:rPr>
        <w:t>String</w:t>
      </w:r>
      <w:bookmarkEnd w:id="4518"/>
      <w:bookmarkEnd w:id="4437"/>
      <w:bookmarkEnd w:id="4438"/>
      <w:bookmarkEnd w:id="4439"/>
      <w:bookmarkEnd w:id="4440"/>
      <w:r>
        <w:rPr>
          <w:rFonts w:eastAsia="Times New Roman"/>
        </w:rPr>
        <w:t xml:space="preserve"> </w:t>
      </w:r>
      <w:bookmarkEnd w:id="4519"/>
      <w:bookmarkEnd w:id="4520"/>
    </w:p>
    <w:p w14:paraId="6CC32C5E" w14:textId="77777777" w:rsidR="00000000" w:rsidRDefault="009D64FD">
      <w:pPr>
        <w:pStyle w:val="nobreak"/>
      </w:pPr>
    </w:p>
    <w:tbl>
      <w:tblPr>
        <w:tblStyle w:val="Table"/>
        <w:tblW w:w="5000" w:type="pct"/>
        <w:tblInd w:w="0" w:type="dxa"/>
        <w:tblLook w:val="0020" w:firstRow="1" w:lastRow="0" w:firstColumn="0" w:lastColumn="0" w:noHBand="0" w:noVBand="0"/>
      </w:tblPr>
      <w:tblGrid>
        <w:gridCol w:w="2928"/>
        <w:gridCol w:w="5702"/>
      </w:tblGrid>
      <w:tr w:rsidR="00000000" w14:paraId="6B90B8D0" w14:textId="77777777">
        <w:trPr>
          <w:cnfStyle w:val="100000000000" w:firstRow="1" w:lastRow="0" w:firstColumn="0" w:lastColumn="0" w:oddVBand="0" w:evenVBand="0" w:oddHBand="0" w:evenHBand="0" w:firstRowFirstColumn="0" w:firstRowLastColumn="0" w:lastRowFirstColumn="0" w:lastRowLastColumn="0"/>
        </w:trPr>
        <w:tc>
          <w:tcPr>
            <w:tcW w:w="2931" w:type="dxa"/>
            <w:hideMark/>
          </w:tcPr>
          <w:p w14:paraId="1689FA00" w14:textId="77777777" w:rsidR="00000000" w:rsidRDefault="009D64FD">
            <w:pPr>
              <w:rPr>
                <w:rFonts w:cs="Arial"/>
                <w:sz w:val="18"/>
              </w:rPr>
            </w:pPr>
            <w:r>
              <w:t>Pr</w:t>
            </w:r>
            <w:r>
              <w:t>operty Name</w:t>
            </w:r>
          </w:p>
        </w:tc>
        <w:tc>
          <w:tcPr>
            <w:tcW w:w="5997" w:type="dxa"/>
            <w:hideMark/>
          </w:tcPr>
          <w:p w14:paraId="4648A28C" w14:textId="77777777" w:rsidR="00000000" w:rsidRDefault="009D64FD">
            <w:r>
              <w:t>Description</w:t>
            </w:r>
          </w:p>
        </w:tc>
      </w:tr>
      <w:tr w:rsidR="00000000" w14:paraId="6A094BAA" w14:textId="77777777">
        <w:tc>
          <w:tcPr>
            <w:tcW w:w="2931" w:type="dxa"/>
            <w:tcBorders>
              <w:top w:val="single" w:sz="4" w:space="0" w:color="auto"/>
              <w:left w:val="single" w:sz="4" w:space="0" w:color="auto"/>
              <w:bottom w:val="single" w:sz="4" w:space="0" w:color="auto"/>
              <w:right w:val="single" w:sz="4" w:space="0" w:color="auto"/>
            </w:tcBorders>
            <w:hideMark/>
          </w:tcPr>
          <w:p w14:paraId="2A0EE93E" w14:textId="77777777" w:rsidR="00000000" w:rsidRDefault="009D64FD">
            <w:pPr>
              <w:rPr>
                <w:rFonts w:eastAsia="Arial Unicode MS"/>
              </w:rPr>
            </w:pPr>
            <w:r>
              <w:rPr>
                <w:rFonts w:eastAsia="Arial Unicode MS"/>
              </w:rPr>
              <w:t>textStringJustification</w:t>
            </w:r>
          </w:p>
        </w:tc>
        <w:tc>
          <w:tcPr>
            <w:tcW w:w="5997" w:type="dxa"/>
            <w:tcBorders>
              <w:top w:val="single" w:sz="4" w:space="0" w:color="auto"/>
              <w:left w:val="single" w:sz="4" w:space="0" w:color="auto"/>
              <w:bottom w:val="single" w:sz="4" w:space="0" w:color="auto"/>
              <w:right w:val="single" w:sz="4" w:space="0" w:color="auto"/>
            </w:tcBorders>
            <w:hideMark/>
          </w:tcPr>
          <w:p w14:paraId="1916B5BC" w14:textId="77777777" w:rsidR="00000000" w:rsidRDefault="009D64FD">
            <w:pPr>
              <w:rPr>
                <w:rFonts w:cs="Arial"/>
              </w:rPr>
            </w:pPr>
            <w:r>
              <w:rPr>
                <w:rFonts w:cs="Arial"/>
              </w:rPr>
              <w:t>Enum</w:t>
            </w:r>
          </w:p>
          <w:p w14:paraId="1746A858" w14:textId="77777777" w:rsidR="00000000" w:rsidRDefault="009D64FD">
            <w:pPr>
              <w:rPr>
                <w:rFonts w:cs="Arial"/>
              </w:rPr>
            </w:pPr>
            <w:r>
              <w:rPr>
                <w:rFonts w:cs="Arial"/>
              </w:rPr>
              <w:t>Valid values 'left', 'right',  'center'</w:t>
            </w:r>
          </w:p>
          <w:p w14:paraId="0CB4F08B" w14:textId="77777777" w:rsidR="00000000" w:rsidRDefault="009D64FD">
            <w:pPr>
              <w:rPr>
                <w:rFonts w:eastAsia="Arial Unicode MS"/>
              </w:rPr>
            </w:pPr>
            <w:r>
              <w:rPr>
                <w:rFonts w:eastAsia="Arial Unicode MS"/>
              </w:rPr>
              <w:t>Unparsing:</w:t>
            </w:r>
          </w:p>
          <w:p w14:paraId="147CBD4B" w14:textId="77777777" w:rsidR="00000000" w:rsidRDefault="009D64FD">
            <w:pPr>
              <w:rPr>
                <w:rFonts w:eastAsia="Arial Unicode MS"/>
              </w:rPr>
            </w:pPr>
            <w:r>
              <w:rPr>
                <w:rFonts w:eastAsia="Arial Unicode MS"/>
              </w:rPr>
              <w:t xml:space="preserve">'left': Justifies to the </w:t>
            </w:r>
            <w:r>
              <w:rPr>
                <w:rFonts w:eastAsia="Arial Unicode MS"/>
              </w:rPr>
              <w:t xml:space="preserve">left and adds padding chars to the string contents if the string is too short, to the length determined by the dfdl:textPadKind property. </w:t>
            </w:r>
          </w:p>
          <w:p w14:paraId="1076B3F3" w14:textId="77777777" w:rsidR="00000000" w:rsidRDefault="009D64FD">
            <w:pPr>
              <w:rPr>
                <w:rFonts w:eastAsia="Arial Unicode MS"/>
              </w:rPr>
            </w:pPr>
            <w:r>
              <w:rPr>
                <w:rFonts w:eastAsia="Arial Unicode MS"/>
              </w:rPr>
              <w:t>'right': Justifies to the right and adds padding chars to the string contents if the string is too short, to the leng</w:t>
            </w:r>
            <w:r>
              <w:rPr>
                <w:rFonts w:eastAsia="Arial Unicode MS"/>
              </w:rPr>
              <w:t>th determined by the dfdl:textPadKind property.</w:t>
            </w:r>
          </w:p>
          <w:p w14:paraId="34E2329E" w14:textId="77777777" w:rsidR="00000000" w:rsidRDefault="009D64FD">
            <w:pPr>
              <w:rPr>
                <w:rFonts w:eastAsia="Arial Unicode MS"/>
              </w:rPr>
            </w:pPr>
            <w:r>
              <w:rPr>
                <w:rFonts w:eastAsia="Arial Unicode MS"/>
              </w:rPr>
              <w:t>'center': Adds equal padding chars left and right of the string contents if the string is too short, to the length determined by the dfdl:textPadKind property. It adds one extra padding char on the left if ne</w:t>
            </w:r>
            <w:r>
              <w:rPr>
                <w:rFonts w:eastAsia="Arial Unicode MS"/>
              </w:rPr>
              <w:t>eded.</w:t>
            </w:r>
          </w:p>
          <w:p w14:paraId="64BC99DC" w14:textId="77777777" w:rsidR="00000000" w:rsidRDefault="009D64FD">
            <w:pPr>
              <w:rPr>
                <w:rFonts w:eastAsia="Arial Unicode MS"/>
              </w:rPr>
            </w:pPr>
            <w:r>
              <w:rPr>
                <w:rFonts w:eastAsia="Arial Unicode MS"/>
              </w:rPr>
              <w:t>Parsing:</w:t>
            </w:r>
          </w:p>
          <w:p w14:paraId="32676B2F" w14:textId="77777777" w:rsidR="00000000" w:rsidRDefault="009D64FD">
            <w:pPr>
              <w:rPr>
                <w:rFonts w:eastAsia="Arial Unicode MS"/>
              </w:rPr>
            </w:pPr>
            <w:r>
              <w:rPr>
                <w:rFonts w:eastAsia="Arial Unicode MS"/>
              </w:rPr>
              <w:t>'left': Trims any pad characters from the right of the string, according to dfdl:textTrimKind property.</w:t>
            </w:r>
          </w:p>
          <w:p w14:paraId="4487B0E2" w14:textId="77777777" w:rsidR="00000000" w:rsidRDefault="009D64FD">
            <w:pPr>
              <w:rPr>
                <w:rFonts w:eastAsia="Arial Unicode MS"/>
              </w:rPr>
            </w:pPr>
            <w:r>
              <w:rPr>
                <w:rFonts w:eastAsia="Arial Unicode MS"/>
              </w:rPr>
              <w:t>'right': Trims any pad characters from the left of the string, according to dfdl:textTrimKind property.</w:t>
            </w:r>
          </w:p>
          <w:p w14:paraId="24999A88" w14:textId="77777777" w:rsidR="00000000" w:rsidRDefault="009D64FD">
            <w:pPr>
              <w:rPr>
                <w:rFonts w:eastAsia="Arial Unicode MS"/>
              </w:rPr>
            </w:pPr>
            <w:r>
              <w:rPr>
                <w:rFonts w:eastAsia="Arial Unicode MS"/>
              </w:rPr>
              <w:t>'center' Trims any pad characters</w:t>
            </w:r>
            <w:r>
              <w:rPr>
                <w:rFonts w:eastAsia="Arial Unicode MS"/>
              </w:rPr>
              <w:t xml:space="preserve"> from the left and right of the string, according to dfdl:textTrimKind property.</w:t>
            </w:r>
          </w:p>
          <w:p w14:paraId="33CA115F" w14:textId="77777777" w:rsidR="00000000" w:rsidRDefault="009D64FD">
            <w:pPr>
              <w:rPr>
                <w:rFonts w:eastAsia="Arial Unicode MS"/>
              </w:rPr>
            </w:pPr>
            <w:r>
              <w:rPr>
                <w:rFonts w:eastAsia="Arial Unicode MS"/>
              </w:rPr>
              <w:t xml:space="preserve">Annotation: dfdl:element, dfdl:simpleType </w:t>
            </w:r>
          </w:p>
        </w:tc>
      </w:tr>
      <w:tr w:rsidR="00000000" w14:paraId="2D0CBBF8" w14:textId="77777777">
        <w:tc>
          <w:tcPr>
            <w:tcW w:w="2931" w:type="dxa"/>
            <w:tcBorders>
              <w:top w:val="single" w:sz="4" w:space="0" w:color="auto"/>
              <w:left w:val="single" w:sz="4" w:space="0" w:color="auto"/>
              <w:bottom w:val="single" w:sz="4" w:space="0" w:color="auto"/>
              <w:right w:val="single" w:sz="4" w:space="0" w:color="auto"/>
            </w:tcBorders>
            <w:hideMark/>
          </w:tcPr>
          <w:p w14:paraId="01A8B704" w14:textId="77777777" w:rsidR="00000000" w:rsidRDefault="009D64FD">
            <w:pPr>
              <w:rPr>
                <w:rFonts w:eastAsia="Arial Unicode MS"/>
              </w:rPr>
            </w:pPr>
            <w:r>
              <w:rPr>
                <w:rFonts w:eastAsia="Arial Unicode MS"/>
              </w:rPr>
              <w:t>textStringPadCharacter</w:t>
            </w:r>
          </w:p>
        </w:tc>
        <w:tc>
          <w:tcPr>
            <w:tcW w:w="5997" w:type="dxa"/>
            <w:tcBorders>
              <w:top w:val="single" w:sz="4" w:space="0" w:color="auto"/>
              <w:left w:val="single" w:sz="4" w:space="0" w:color="auto"/>
              <w:bottom w:val="single" w:sz="4" w:space="0" w:color="auto"/>
              <w:right w:val="single" w:sz="4" w:space="0" w:color="auto"/>
            </w:tcBorders>
            <w:hideMark/>
          </w:tcPr>
          <w:p w14:paraId="4081CA67" w14:textId="77777777" w:rsidR="00000000" w:rsidRDefault="009D64FD">
            <w:pPr>
              <w:rPr>
                <w:rFonts w:cs="Arial"/>
              </w:rPr>
            </w:pPr>
            <w:r>
              <w:rPr>
                <w:rFonts w:cs="Arial"/>
              </w:rPr>
              <w:t>DFDL String Literal</w:t>
            </w:r>
          </w:p>
          <w:p w14:paraId="4E3EA2DE" w14:textId="77777777" w:rsidR="00000000" w:rsidRDefault="009D64FD">
            <w:pPr>
              <w:rPr>
                <w:rFonts w:eastAsia="Arial Unicode MS"/>
              </w:rPr>
            </w:pPr>
            <w:r>
              <w:rPr>
                <w:rFonts w:eastAsia="Arial Unicode MS"/>
              </w:rPr>
              <w:t xml:space="preserve">The value that is used </w:t>
            </w:r>
            <w:r>
              <w:rPr>
                <w:rFonts w:eastAsia="Arial Unicode MS"/>
              </w:rPr>
              <w:t xml:space="preserve">when padding or trimming string elements. </w:t>
            </w:r>
            <w:r>
              <w:rPr>
                <w:rFonts w:eastAsia="Arial Unicode MS"/>
              </w:rPr>
              <w:br/>
              <w:t>The value can be a single character or a single byte.</w:t>
            </w:r>
          </w:p>
          <w:p w14:paraId="53FAEE99" w14:textId="77777777" w:rsidR="00000000" w:rsidRDefault="009D64FD">
            <w:pPr>
              <w:rPr>
                <w:rFonts w:eastAsia="Arial Unicode MS"/>
              </w:rPr>
            </w:pPr>
            <w:r>
              <w:rPr>
                <w:rFonts w:eastAsia="Arial Unicode MS"/>
              </w:rPr>
              <w:t xml:space="preserve">If a character, then it can be specified using a literal character or using DFDL entities. </w:t>
            </w:r>
          </w:p>
          <w:p w14:paraId="5CA03627" w14:textId="77777777" w:rsidR="00000000" w:rsidRDefault="009D64FD">
            <w:pPr>
              <w:rPr>
                <w:rFonts w:eastAsia="Arial Unicode MS"/>
              </w:rPr>
            </w:pPr>
            <w:r>
              <w:rPr>
                <w:rFonts w:eastAsia="Arial Unicode MS"/>
              </w:rPr>
              <w:t>If a byte, then it must be specified using a single byte value enti</w:t>
            </w:r>
            <w:r>
              <w:rPr>
                <w:rFonts w:eastAsia="Arial Unicode MS"/>
              </w:rPr>
              <w:t>ty otherwise it is a Schema Definition Error</w:t>
            </w:r>
          </w:p>
          <w:p w14:paraId="094A5674" w14:textId="77777777" w:rsidR="00000000" w:rsidRDefault="009D64FD">
            <w:pPr>
              <w:rPr>
                <w:rFonts w:eastAsia="Arial Unicode MS"/>
              </w:rPr>
            </w:pPr>
            <w:r>
              <w:rPr>
                <w:rFonts w:eastAsia="Arial Unicode MS"/>
              </w:rPr>
              <w:t>If a pad character is specified when dfdl:lengthUnits is 'bytes' then the pad character must be a single-byte character.</w:t>
            </w:r>
          </w:p>
          <w:p w14:paraId="03E36348" w14:textId="77777777" w:rsidR="00000000" w:rsidRDefault="009D64FD">
            <w:pPr>
              <w:rPr>
                <w:rFonts w:eastAsia="Arial Unicode MS"/>
              </w:rPr>
            </w:pPr>
            <w:r>
              <w:rPr>
                <w:rFonts w:eastAsia="Arial Unicode MS"/>
              </w:rPr>
              <w:t xml:space="preserve">If a pad byte is specified when dfdl:lengthUnits is 'characters' then </w:t>
            </w:r>
          </w:p>
          <w:p w14:paraId="45646B0B" w14:textId="77777777" w:rsidR="00000000" w:rsidRDefault="009D64FD">
            <w:pPr>
              <w:numPr>
                <w:ilvl w:val="0"/>
                <w:numId w:val="108"/>
              </w:numPr>
              <w:rPr>
                <w:rFonts w:eastAsia="Arial Unicode MS"/>
              </w:rPr>
            </w:pPr>
            <w:r>
              <w:rPr>
                <w:rFonts w:eastAsia="Arial Unicode MS"/>
              </w:rPr>
              <w:t>the encoding must b</w:t>
            </w:r>
            <w:r>
              <w:rPr>
                <w:rFonts w:eastAsia="Arial Unicode MS"/>
              </w:rPr>
              <w:t>e a fixed-width encoding</w:t>
            </w:r>
          </w:p>
          <w:p w14:paraId="386B4D14" w14:textId="77777777" w:rsidR="00000000" w:rsidRDefault="009D64FD">
            <w:pPr>
              <w:numPr>
                <w:ilvl w:val="0"/>
                <w:numId w:val="108"/>
              </w:numPr>
              <w:rPr>
                <w:rFonts w:eastAsia="Arial Unicode MS"/>
              </w:rPr>
            </w:pPr>
            <w:r>
              <w:rPr>
                <w:rFonts w:eastAsia="Arial Unicode MS"/>
              </w:rPr>
              <w:t xml:space="preserve">padding and trimming must be applied using a sequence of N pad bytes, where N is the width of a character in the fixed-width encoding. </w:t>
            </w:r>
          </w:p>
          <w:p w14:paraId="0778C811" w14:textId="77777777" w:rsidR="00000000" w:rsidRDefault="009D64FD">
            <w:pPr>
              <w:rPr>
                <w:rFonts w:eastAsia="Arial Unicode MS"/>
              </w:rPr>
            </w:pPr>
            <w:r>
              <w:rPr>
                <w:rStyle w:val="Emphasis"/>
                <w:rFonts w:eastAsia="Arial Unicode MS"/>
              </w:rPr>
              <w:t>Padding Character Restrictions:</w:t>
            </w:r>
            <w:r>
              <w:rPr>
                <w:rFonts w:eastAsia="Arial Unicode MS"/>
              </w:rPr>
              <w:t xml:space="preserve"> The string literal is restricted to allow only certain kinds of</w:t>
            </w:r>
            <w:r>
              <w:rPr>
                <w:rFonts w:eastAsia="Arial Unicode MS"/>
              </w:rPr>
              <w:t xml:space="preserve"> DFDL String Literal syntax:</w:t>
            </w:r>
          </w:p>
          <w:p w14:paraId="3F9FF8CF" w14:textId="77777777" w:rsidR="00000000" w:rsidRDefault="009D64FD">
            <w:pPr>
              <w:numPr>
                <w:ilvl w:val="0"/>
                <w:numId w:val="109"/>
              </w:numPr>
              <w:rPr>
                <w:rFonts w:eastAsia="Arial Unicode MS"/>
              </w:rPr>
            </w:pPr>
            <w:r>
              <w:rPr>
                <w:rFonts w:eastAsia="Arial Unicode MS"/>
              </w:rPr>
              <w:t>DFDL character entities are allowed</w:t>
            </w:r>
          </w:p>
          <w:p w14:paraId="771905B9" w14:textId="77777777" w:rsidR="00000000" w:rsidRDefault="009D64FD">
            <w:pPr>
              <w:numPr>
                <w:ilvl w:val="0"/>
                <w:numId w:val="109"/>
              </w:numPr>
              <w:rPr>
                <w:rFonts w:eastAsia="Arial Unicode MS"/>
              </w:rPr>
            </w:pPr>
            <w:r>
              <w:rPr>
                <w:rFonts w:eastAsia="Arial Unicode MS"/>
              </w:rPr>
              <w:t>The DFDL byte value entity ( %#rXX; ) is allowed.</w:t>
            </w:r>
          </w:p>
          <w:p w14:paraId="15FD72F6" w14:textId="77777777" w:rsidR="00000000" w:rsidRDefault="009D64FD">
            <w:pPr>
              <w:numPr>
                <w:ilvl w:val="0"/>
                <w:numId w:val="109"/>
              </w:numPr>
              <w:rPr>
                <w:rFonts w:eastAsia="Arial Unicode MS"/>
              </w:rPr>
            </w:pPr>
            <w:r>
              <w:rPr>
                <w:rFonts w:eastAsia="Arial Unicode MS"/>
              </w:rPr>
              <w:t>DFDL Character classes NL, WSP, WSP+, WSP*, and ES are not allowed</w:t>
            </w:r>
          </w:p>
          <w:p w14:paraId="372FF872" w14:textId="77777777" w:rsidR="00000000" w:rsidRDefault="009D64FD">
            <w:pPr>
              <w:rPr>
                <w:rFonts w:eastAsia="Arial Unicode MS"/>
              </w:rPr>
            </w:pPr>
            <w:r>
              <w:rPr>
                <w:rFonts w:eastAsia="Arial Unicode MS"/>
              </w:rPr>
              <w:t xml:space="preserve">It is a Schema Definition Error if the string literal contains any of the </w:t>
            </w:r>
            <w:r>
              <w:rPr>
                <w:rFonts w:eastAsia="Arial Unicode MS"/>
              </w:rPr>
              <w:t>disallowed syntax.</w:t>
            </w:r>
          </w:p>
          <w:p w14:paraId="465B0647" w14:textId="77777777" w:rsidR="00000000" w:rsidRDefault="009D64FD">
            <w:pPr>
              <w:rPr>
                <w:rFonts w:eastAsia="Arial Unicode MS"/>
              </w:rPr>
            </w:pPr>
            <w:r>
              <w:rPr>
                <w:rFonts w:eastAsia="Arial Unicode MS"/>
              </w:rPr>
              <w:t>Annotation: dfdl:element, dfdl:simpleType</w:t>
            </w:r>
          </w:p>
        </w:tc>
      </w:tr>
      <w:tr w:rsidR="00000000" w14:paraId="2C56EE92" w14:textId="77777777">
        <w:tc>
          <w:tcPr>
            <w:tcW w:w="2931" w:type="dxa"/>
            <w:tcBorders>
              <w:top w:val="single" w:sz="4" w:space="0" w:color="auto"/>
              <w:left w:val="single" w:sz="4" w:space="0" w:color="auto"/>
              <w:bottom w:val="single" w:sz="4" w:space="0" w:color="auto"/>
              <w:right w:val="single" w:sz="4" w:space="0" w:color="auto"/>
            </w:tcBorders>
          </w:tcPr>
          <w:p w14:paraId="5C93DB54" w14:textId="77777777" w:rsidR="00000000" w:rsidRDefault="009D64FD">
            <w:pPr>
              <w:rPr>
                <w:rFonts w:eastAsia="Arial Unicode MS"/>
              </w:rPr>
            </w:pPr>
            <w:r>
              <w:rPr>
                <w:rFonts w:eastAsia="Arial Unicode MS"/>
              </w:rPr>
              <w:t>truncateSpecifiedLengthString</w:t>
            </w:r>
          </w:p>
          <w:p w14:paraId="2F52153C" w14:textId="77777777" w:rsidR="00000000" w:rsidRDefault="009D64FD">
            <w:pPr>
              <w:tabs>
                <w:tab w:val="num" w:pos="360"/>
                <w:tab w:val="num" w:pos="540"/>
              </w:tabs>
              <w:spacing w:before="40" w:after="40"/>
              <w:ind w:left="540" w:hanging="180"/>
              <w:rPr>
                <w:rFonts w:eastAsia="Arial Unicode MS" w:cs="Arial"/>
              </w:rPr>
            </w:pPr>
          </w:p>
        </w:tc>
        <w:tc>
          <w:tcPr>
            <w:tcW w:w="5997" w:type="dxa"/>
            <w:tcBorders>
              <w:top w:val="single" w:sz="4" w:space="0" w:color="auto"/>
              <w:left w:val="single" w:sz="4" w:space="0" w:color="auto"/>
              <w:bottom w:val="single" w:sz="4" w:space="0" w:color="auto"/>
              <w:right w:val="single" w:sz="4" w:space="0" w:color="auto"/>
            </w:tcBorders>
            <w:hideMark/>
          </w:tcPr>
          <w:p w14:paraId="7B0571F7" w14:textId="77777777" w:rsidR="00000000" w:rsidRDefault="009D64FD">
            <w:pPr>
              <w:rPr>
                <w:rFonts w:cs="Arial"/>
              </w:rPr>
            </w:pPr>
            <w:r>
              <w:rPr>
                <w:rFonts w:cs="Arial"/>
              </w:rPr>
              <w:t>Enum</w:t>
            </w:r>
          </w:p>
          <w:p w14:paraId="1AF20266" w14:textId="77777777" w:rsidR="00000000" w:rsidRDefault="009D64FD">
            <w:pPr>
              <w:rPr>
                <w:rFonts w:cs="Arial"/>
              </w:rPr>
            </w:pPr>
            <w:r>
              <w:rPr>
                <w:rFonts w:cs="Arial"/>
              </w:rPr>
              <w:t>Valid values are 'yes', 'no'</w:t>
            </w:r>
          </w:p>
          <w:p w14:paraId="5152CBA9" w14:textId="77777777" w:rsidR="00000000" w:rsidRDefault="009D64FD">
            <w:pPr>
              <w:rPr>
                <w:rFonts w:cs="Arial"/>
              </w:rPr>
            </w:pPr>
            <w:r>
              <w:rPr>
                <w:rFonts w:cs="Arial"/>
              </w:rPr>
              <w:t>Used on unparsing only</w:t>
            </w:r>
          </w:p>
          <w:p w14:paraId="705BEC9B" w14:textId="77777777" w:rsidR="00000000" w:rsidRDefault="009D64FD">
            <w:pPr>
              <w:rPr>
                <w:rFonts w:cs="Arial"/>
              </w:rPr>
            </w:pPr>
            <w:r>
              <w:rPr>
                <w:rFonts w:cs="Arial"/>
              </w:rPr>
              <w:t xml:space="preserve">'yes' means if the logical type is xs:string and the value is </w:t>
            </w:r>
            <w:r>
              <w:rPr>
                <w:rFonts w:cs="Arial"/>
              </w:rPr>
              <w:t xml:space="preserve">longer than the specified length, the string is truncated to this length. (See section </w:t>
            </w:r>
            <w:r>
              <w:fldChar w:fldCharType="begin"/>
            </w:r>
            <w:r>
              <w:instrText xml:space="preserve"> REF _Ref251932750 \r \h </w:instrText>
            </w:r>
            <w:r>
              <w:rPr>
                <w:rFonts w:eastAsia="Arial Unicode MS"/>
              </w:rPr>
              <w:instrText xml:space="preserve"> \* MERGEFORMAT </w:instrText>
            </w:r>
            <w:r>
              <w:fldChar w:fldCharType="separate"/>
            </w:r>
            <w:r>
              <w:t>12.3.7</w:t>
            </w:r>
            <w:r>
              <w:fldChar w:fldCharType="end"/>
            </w:r>
            <w:r>
              <w:rPr>
                <w:rFonts w:cs="Arial"/>
              </w:rPr>
              <w:t xml:space="preserve"> </w:t>
            </w:r>
            <w:r>
              <w:fldChar w:fldCharType="begin"/>
            </w:r>
            <w:r>
              <w:instrText xml:space="preserve"> REF _Ref251932750 \h </w:instrText>
            </w:r>
            <w:r>
              <w:rPr>
                <w:rFonts w:eastAsia="Arial Unicode MS"/>
              </w:rPr>
              <w:instrText xml:space="preserve"> \* MERGEFORMAT </w:instrText>
            </w:r>
            <w:r>
              <w:fldChar w:fldCharType="separate"/>
            </w:r>
            <w:r>
              <w:rPr>
                <w:rFonts w:eastAsia="Arial Unicode MS"/>
              </w:rPr>
              <w:t>Elements of Specified Length</w:t>
            </w:r>
            <w:r>
              <w:fldChar w:fldCharType="end"/>
            </w:r>
            <w:r>
              <w:t>.</w:t>
            </w:r>
            <w:r>
              <w:rPr>
                <w:rFonts w:cs="Arial"/>
              </w:rPr>
              <w:t xml:space="preserve">) No processing error is raised. </w:t>
            </w:r>
          </w:p>
          <w:p w14:paraId="1190EAD3" w14:textId="77777777" w:rsidR="00000000" w:rsidRDefault="009D64FD">
            <w:pPr>
              <w:rPr>
                <w:rFonts w:eastAsia="MS Mincho"/>
              </w:rPr>
            </w:pPr>
            <w:r>
              <w:rPr>
                <w:rFonts w:eastAsia="Arial Unicode MS"/>
              </w:rPr>
              <w:t>The position from which</w:t>
            </w:r>
            <w:r>
              <w:rPr>
                <w:rFonts w:eastAsia="Arial Unicode MS"/>
              </w:rPr>
              <w:t xml:space="preserve"> data is truncated is determined by the value of the dfdl:textStringJustification property. If the value of the dfdl:textStringJustification property is 'left', data is truncated from the right; if the value of the dfdl:textStringJustification property is </w:t>
            </w:r>
            <w:r>
              <w:rPr>
                <w:rFonts w:eastAsia="Arial Unicode MS"/>
              </w:rPr>
              <w:t xml:space="preserve">'right', data is truncated from the left. </w:t>
            </w:r>
            <w:r>
              <w:rPr>
                <w:rFonts w:eastAsia="MS Mincho"/>
              </w:rPr>
              <w:t>However if the value of the dfdl:textStringJustification property is 'center', truncation does not occur and a processing error occurs if the value is too long.</w:t>
            </w:r>
          </w:p>
          <w:p w14:paraId="7F8D6582" w14:textId="77777777" w:rsidR="00000000" w:rsidRDefault="009D64FD">
            <w:pPr>
              <w:rPr>
                <w:rFonts w:eastAsia="Arial Unicode MS"/>
              </w:rPr>
            </w:pPr>
            <w:r>
              <w:rPr>
                <w:rFonts w:eastAsia="MS Mincho"/>
              </w:rPr>
              <w:t>When unparsing, validation errors cannot be prevented</w:t>
            </w:r>
            <w:r>
              <w:rPr>
                <w:rFonts w:eastAsia="MS Mincho"/>
              </w:rPr>
              <w:t xml:space="preserve"> by truncation as validation takes place on the augmented infoset, before any truncation has occurred.</w:t>
            </w:r>
          </w:p>
          <w:p w14:paraId="6E7C29A7" w14:textId="77777777" w:rsidR="00000000" w:rsidRDefault="009D64FD">
            <w:pPr>
              <w:keepNext/>
              <w:rPr>
                <w:rFonts w:eastAsia="Arial Unicode MS"/>
              </w:rPr>
            </w:pPr>
            <w:r>
              <w:rPr>
                <w:rFonts w:eastAsia="Arial Unicode MS"/>
              </w:rPr>
              <w:t xml:space="preserve">Annotation: dfdl:element, dfdl:simpleType </w:t>
            </w:r>
          </w:p>
        </w:tc>
      </w:tr>
    </w:tbl>
    <w:p w14:paraId="1E0B171B" w14:textId="77777777" w:rsidR="00000000" w:rsidRDefault="009D64FD">
      <w:pPr>
        <w:pStyle w:val="Caption"/>
      </w:pPr>
      <w:bookmarkStart w:id="4521" w:name="_Toc140549601"/>
      <w:bookmarkStart w:id="4522" w:name="_Toc130873629"/>
      <w:r>
        <w:t xml:space="preserve">Table </w:t>
      </w:r>
      <w:r>
        <w:fldChar w:fldCharType="begin"/>
      </w:r>
      <w:r>
        <w:instrText xml:space="preserve"> SEQ Table \* ARABIC </w:instrText>
      </w:r>
      <w:r>
        <w:fldChar w:fldCharType="separate"/>
      </w:r>
      <w:r>
        <w:rPr>
          <w:noProof/>
        </w:rPr>
        <w:t>29</w:t>
      </w:r>
      <w:r>
        <w:fldChar w:fldCharType="end"/>
      </w:r>
      <w:r>
        <w:t xml:space="preserve"> 13.4</w:t>
      </w:r>
      <w:r>
        <w:tab/>
        <w:t>Properties Specific to String</w:t>
      </w:r>
    </w:p>
    <w:p w14:paraId="2A8225E6" w14:textId="77777777" w:rsidR="00000000" w:rsidRDefault="009D64FD">
      <w:r>
        <w:br w:type="page"/>
      </w:r>
    </w:p>
    <w:p w14:paraId="5DF4C025" w14:textId="77777777" w:rsidR="00000000" w:rsidRDefault="009D64FD">
      <w:pPr>
        <w:pStyle w:val="Heading2"/>
        <w:rPr>
          <w:rFonts w:eastAsia="Times New Roman"/>
        </w:rPr>
      </w:pPr>
      <w:bookmarkStart w:id="4523" w:name="_Toc229813808"/>
      <w:bookmarkStart w:id="4524" w:name="_Toc229814002"/>
      <w:bookmarkStart w:id="4525" w:name="_Toc349042752"/>
      <w:bookmarkStart w:id="4526" w:name="_Toc25589822"/>
      <w:bookmarkStart w:id="4527" w:name="_Toc177399100"/>
      <w:bookmarkStart w:id="4528" w:name="_Toc175057387"/>
      <w:bookmarkStart w:id="4529" w:name="_Toc199516324"/>
      <w:bookmarkStart w:id="4530" w:name="_Toc194983987"/>
      <w:bookmarkStart w:id="4531" w:name="_Toc243112831"/>
      <w:bookmarkStart w:id="4532" w:name="_Ref251144933"/>
      <w:bookmarkEnd w:id="4523"/>
      <w:bookmarkEnd w:id="4524"/>
      <w:r>
        <w:rPr>
          <w:rFonts w:eastAsia="Times New Roman"/>
        </w:rPr>
        <w:t>Properties Specific to Number with Text</w:t>
      </w:r>
      <w:r>
        <w:rPr>
          <w:rFonts w:eastAsia="Times New Roman"/>
        </w:rPr>
        <w:t xml:space="preserve"> or Binary Representation</w:t>
      </w:r>
      <w:bookmarkEnd w:id="4525"/>
      <w:bookmarkEnd w:id="4526"/>
    </w:p>
    <w:tbl>
      <w:tblPr>
        <w:tblStyle w:val="Table"/>
        <w:tblW w:w="5000" w:type="pct"/>
        <w:tblInd w:w="0" w:type="dxa"/>
        <w:tblLook w:val="04A0" w:firstRow="1" w:lastRow="0" w:firstColumn="1" w:lastColumn="0" w:noHBand="0" w:noVBand="1"/>
      </w:tblPr>
      <w:tblGrid>
        <w:gridCol w:w="2880"/>
        <w:gridCol w:w="5750"/>
      </w:tblGrid>
      <w:tr w:rsidR="00000000" w14:paraId="7621897D" w14:textId="77777777">
        <w:trPr>
          <w:cnfStyle w:val="100000000000" w:firstRow="1" w:lastRow="0" w:firstColumn="0" w:lastColumn="0" w:oddVBand="0" w:evenVBand="0" w:oddHBand="0" w:evenHBand="0" w:firstRowFirstColumn="0" w:firstRowLastColumn="0" w:lastRowFirstColumn="0" w:lastRowLastColumn="0"/>
        </w:trPr>
        <w:tc>
          <w:tcPr>
            <w:tcW w:w="2880" w:type="dxa"/>
            <w:hideMark/>
          </w:tcPr>
          <w:p w14:paraId="117C323F" w14:textId="77777777" w:rsidR="00000000" w:rsidRDefault="009D64FD">
            <w:r>
              <w:t>Property Name</w:t>
            </w:r>
          </w:p>
        </w:tc>
        <w:tc>
          <w:tcPr>
            <w:tcW w:w="0" w:type="auto"/>
            <w:hideMark/>
          </w:tcPr>
          <w:p w14:paraId="64A05674" w14:textId="77777777" w:rsidR="00000000" w:rsidRDefault="009D64FD">
            <w:r>
              <w:t>Description</w:t>
            </w:r>
          </w:p>
        </w:tc>
      </w:tr>
      <w:tr w:rsidR="00000000" w14:paraId="3BE5D63C" w14:textId="77777777">
        <w:tc>
          <w:tcPr>
            <w:tcW w:w="2880" w:type="dxa"/>
            <w:tcBorders>
              <w:top w:val="single" w:sz="4" w:space="0" w:color="auto"/>
              <w:left w:val="single" w:sz="4" w:space="0" w:color="auto"/>
              <w:bottom w:val="single" w:sz="4" w:space="0" w:color="auto"/>
              <w:right w:val="single" w:sz="4" w:space="0" w:color="auto"/>
            </w:tcBorders>
            <w:hideMark/>
          </w:tcPr>
          <w:p w14:paraId="7FA46915" w14:textId="77777777" w:rsidR="00000000" w:rsidRDefault="009D64FD">
            <w:pPr>
              <w:rPr>
                <w:rFonts w:eastAsia="Arial Unicode MS"/>
              </w:rPr>
            </w:pPr>
            <w:r>
              <w:rPr>
                <w:rFonts w:eastAsia="Arial Unicode MS"/>
              </w:rPr>
              <w:t>decimalSigned</w:t>
            </w:r>
          </w:p>
        </w:tc>
        <w:tc>
          <w:tcPr>
            <w:tcW w:w="0" w:type="auto"/>
            <w:tcBorders>
              <w:top w:val="single" w:sz="4" w:space="0" w:color="auto"/>
              <w:left w:val="single" w:sz="4" w:space="0" w:color="auto"/>
              <w:bottom w:val="single" w:sz="4" w:space="0" w:color="auto"/>
              <w:right w:val="single" w:sz="4" w:space="0" w:color="auto"/>
            </w:tcBorders>
            <w:hideMark/>
          </w:tcPr>
          <w:p w14:paraId="61604163" w14:textId="77777777" w:rsidR="00000000" w:rsidRDefault="009D64FD">
            <w:pPr>
              <w:rPr>
                <w:rFonts w:eastAsia="MS Mincho"/>
              </w:rPr>
            </w:pPr>
            <w:r>
              <w:rPr>
                <w:rFonts w:eastAsia="MS Mincho"/>
              </w:rPr>
              <w:t>Enum</w:t>
            </w:r>
          </w:p>
          <w:p w14:paraId="44B96F6C" w14:textId="77777777" w:rsidR="00000000" w:rsidRDefault="009D64FD">
            <w:pPr>
              <w:rPr>
                <w:rFonts w:eastAsia="Arial Unicode MS"/>
              </w:rPr>
            </w:pPr>
            <w:r>
              <w:rPr>
                <w:rFonts w:eastAsia="Arial Unicode MS"/>
              </w:rPr>
              <w:t>Valid values are 'yes', 'no'</w:t>
            </w:r>
          </w:p>
          <w:p w14:paraId="18F450C3" w14:textId="77777777" w:rsidR="00000000" w:rsidRDefault="009D64FD">
            <w:pPr>
              <w:rPr>
                <w:rFonts w:eastAsia="Arial Unicode MS"/>
              </w:rPr>
            </w:pPr>
            <w:r>
              <w:rPr>
                <w:rFonts w:eastAsia="Arial Unicode MS"/>
              </w:rPr>
              <w:t xml:space="preserve">Indicates whether an xs:decimal element is signed. See </w:t>
            </w:r>
            <w:r>
              <w:fldChar w:fldCharType="begin"/>
            </w:r>
            <w:r>
              <w:rPr>
                <w:rFonts w:eastAsia="Arial Unicode MS"/>
              </w:rPr>
              <w:instrText xml:space="preserve"> REF _Ref263169391 \r \h  \* MERGEFORMAT </w:instrText>
            </w:r>
            <w:r>
              <w:fldChar w:fldCharType="separate"/>
            </w:r>
            <w:r>
              <w:rPr>
                <w:rFonts w:eastAsia="Arial Unicode MS"/>
              </w:rPr>
              <w:t>13.6.2</w:t>
            </w:r>
            <w:r>
              <w:fldChar w:fldCharType="end"/>
            </w:r>
            <w:r>
              <w:rPr>
                <w:rFonts w:eastAsia="Arial Unicode MS"/>
              </w:rPr>
              <w:t xml:space="preserve"> </w:t>
            </w:r>
            <w:r>
              <w:fldChar w:fldCharType="begin"/>
            </w:r>
            <w:r>
              <w:rPr>
                <w:rFonts w:eastAsia="Arial Unicode MS"/>
              </w:rPr>
              <w:instrText xml:space="preserve"> REF _Ref263169398 \h  \* MERGEFORMAT </w:instrText>
            </w:r>
            <w:r>
              <w:fldChar w:fldCharType="separate"/>
            </w:r>
            <w:r>
              <w:t>Converting logical numbers to/from text representation</w:t>
            </w:r>
            <w:r>
              <w:fldChar w:fldCharType="end"/>
            </w:r>
            <w:r>
              <w:rPr>
                <w:rFonts w:eastAsia="Arial Unicode MS"/>
              </w:rPr>
              <w:t xml:space="preserve"> and </w:t>
            </w:r>
            <w:r>
              <w:fldChar w:fldCharType="begin"/>
            </w:r>
            <w:r>
              <w:rPr>
                <w:rFonts w:eastAsia="Arial Unicode MS"/>
              </w:rPr>
              <w:instrText xml:space="preserve"> REF _Ref263169411 \r \h </w:instrText>
            </w:r>
            <w:r>
              <w:rPr>
                <w:rFonts w:eastAsia="Arial Unicode MS"/>
              </w:rPr>
              <w:instrText xml:space="preserve"> \* MERGEFORMAT </w:instrText>
            </w:r>
            <w:r>
              <w:fldChar w:fldCharType="separate"/>
            </w:r>
            <w:r>
              <w:rPr>
                <w:rFonts w:eastAsia="Arial Unicode MS"/>
              </w:rPr>
              <w:t>13.7.1</w:t>
            </w:r>
            <w:r>
              <w:fldChar w:fldCharType="end"/>
            </w:r>
            <w:r>
              <w:rPr>
                <w:rFonts w:eastAsia="Arial Unicode MS"/>
              </w:rPr>
              <w:t xml:space="preserve"> </w:t>
            </w:r>
            <w:r>
              <w:fldChar w:fldCharType="begin"/>
            </w:r>
            <w:r>
              <w:rPr>
                <w:rFonts w:eastAsia="Arial Unicode MS"/>
              </w:rPr>
              <w:instrText xml:space="preserve"> REF _Ref263169417 \h  \* MERGEFORMAT </w:instrText>
            </w:r>
            <w:r>
              <w:fldChar w:fldCharType="separate"/>
            </w:r>
            <w:r>
              <w:t xml:space="preserve">Converting Logical Numbers to/from Binary </w:t>
            </w:r>
            <w:r>
              <w:fldChar w:fldCharType="end"/>
            </w:r>
            <w:r>
              <w:rPr>
                <w:rFonts w:eastAsia="Arial Unicode MS"/>
              </w:rPr>
              <w:t xml:space="preserve"> to see how this aff</w:t>
            </w:r>
            <w:r>
              <w:rPr>
                <w:rFonts w:eastAsia="Arial Unicode MS"/>
              </w:rPr>
              <w:t>ects the presence of the sign in the data stream.</w:t>
            </w:r>
          </w:p>
          <w:p w14:paraId="6FCB0A1A" w14:textId="77777777" w:rsidR="00000000" w:rsidRDefault="009D64FD">
            <w:pPr>
              <w:rPr>
                <w:rFonts w:eastAsia="MS Mincho"/>
              </w:rPr>
            </w:pPr>
            <w:r>
              <w:rPr>
                <w:rFonts w:eastAsia="MS Mincho"/>
              </w:rPr>
              <w:t>'yes'</w:t>
            </w:r>
            <w:r>
              <w:rPr>
                <w:rFonts w:eastAsia="Arial Unicode MS"/>
              </w:rPr>
              <w:t xml:space="preserve"> means that the xs:decimal element is signed</w:t>
            </w:r>
          </w:p>
          <w:p w14:paraId="5B4F694D" w14:textId="77777777" w:rsidR="00000000" w:rsidRDefault="009D64FD">
            <w:pPr>
              <w:rPr>
                <w:rFonts w:eastAsia="MS Mincho"/>
              </w:rPr>
            </w:pPr>
            <w:r>
              <w:rPr>
                <w:rFonts w:eastAsia="MS Mincho"/>
              </w:rPr>
              <w:t>'no'</w:t>
            </w:r>
            <w:r>
              <w:rPr>
                <w:rFonts w:eastAsia="Arial Unicode MS"/>
              </w:rPr>
              <w:t xml:space="preserve"> means that the xs:decimal element is not signed</w:t>
            </w:r>
          </w:p>
          <w:p w14:paraId="10879182" w14:textId="77777777" w:rsidR="00000000" w:rsidRDefault="009D64FD">
            <w:pPr>
              <w:keepNext/>
              <w:rPr>
                <w:rFonts w:cs="Arial"/>
              </w:rPr>
            </w:pPr>
            <w:r>
              <w:rPr>
                <w:rFonts w:cs="Arial"/>
              </w:rPr>
              <w:t>Annotation: dfdl:element, dfdl:simpleType</w:t>
            </w:r>
          </w:p>
        </w:tc>
      </w:tr>
    </w:tbl>
    <w:p w14:paraId="7B588380" w14:textId="77777777" w:rsidR="00000000" w:rsidRDefault="009D64FD">
      <w:pPr>
        <w:pStyle w:val="Caption"/>
      </w:pPr>
      <w:r>
        <w:t xml:space="preserve">Table </w:t>
      </w:r>
      <w:r>
        <w:fldChar w:fldCharType="begin"/>
      </w:r>
      <w:r>
        <w:instrText xml:space="preserve"> SEQ Table \* ARABIC </w:instrText>
      </w:r>
      <w:r>
        <w:fldChar w:fldCharType="separate"/>
      </w:r>
      <w:r>
        <w:rPr>
          <w:noProof/>
        </w:rPr>
        <w:t>30</w:t>
      </w:r>
      <w:r>
        <w:fldChar w:fldCharType="end"/>
      </w:r>
      <w:r>
        <w:t xml:space="preserve"> Properties Specific to Numb</w:t>
      </w:r>
      <w:r>
        <w:t>er with Text or Binary Representation</w:t>
      </w:r>
    </w:p>
    <w:p w14:paraId="0DB9BF30" w14:textId="77777777" w:rsidR="00000000" w:rsidRDefault="009D64FD">
      <w:pPr>
        <w:pStyle w:val="Heading2"/>
        <w:rPr>
          <w:rFonts w:eastAsia="Times New Roman"/>
        </w:rPr>
      </w:pPr>
      <w:bookmarkStart w:id="4533" w:name="_Toc349042753"/>
      <w:bookmarkStart w:id="4534" w:name="_Toc25589823"/>
      <w:r>
        <w:rPr>
          <w:rFonts w:eastAsia="Times New Roman"/>
        </w:rPr>
        <w:t xml:space="preserve">Properties Specific to </w:t>
      </w:r>
      <w:bookmarkEnd w:id="4521"/>
      <w:bookmarkEnd w:id="4522"/>
      <w:r>
        <w:rPr>
          <w:rFonts w:eastAsia="Times New Roman"/>
        </w:rPr>
        <w:t>Number</w:t>
      </w:r>
      <w:bookmarkEnd w:id="4527"/>
      <w:bookmarkEnd w:id="4528"/>
      <w:r>
        <w:rPr>
          <w:rFonts w:eastAsia="Times New Roman"/>
        </w:rPr>
        <w:t xml:space="preserve"> with Text </w:t>
      </w:r>
      <w:bookmarkEnd w:id="4533"/>
      <w:bookmarkEnd w:id="4529"/>
      <w:bookmarkEnd w:id="4530"/>
      <w:bookmarkEnd w:id="4531"/>
      <w:bookmarkEnd w:id="4532"/>
      <w:r>
        <w:rPr>
          <w:rFonts w:eastAsia="Times New Roman"/>
        </w:rPr>
        <w:t>Representation</w:t>
      </w:r>
      <w:bookmarkEnd w:id="4534"/>
    </w:p>
    <w:tbl>
      <w:tblPr>
        <w:tblStyle w:val="Table"/>
        <w:tblW w:w="5000" w:type="pct"/>
        <w:tblInd w:w="0" w:type="dxa"/>
        <w:tblLook w:val="04A0" w:firstRow="1" w:lastRow="0" w:firstColumn="1" w:lastColumn="0" w:noHBand="0" w:noVBand="1"/>
      </w:tblPr>
      <w:tblGrid>
        <w:gridCol w:w="3158"/>
        <w:gridCol w:w="5472"/>
      </w:tblGrid>
      <w:tr w:rsidR="00000000" w14:paraId="01AF767B" w14:textId="77777777">
        <w:trPr>
          <w:cnfStyle w:val="100000000000" w:firstRow="1" w:lastRow="0" w:firstColumn="0" w:lastColumn="0" w:oddVBand="0" w:evenVBand="0" w:oddHBand="0" w:evenHBand="0" w:firstRowFirstColumn="0" w:firstRowLastColumn="0" w:lastRowFirstColumn="0" w:lastRowLastColumn="0"/>
        </w:trPr>
        <w:tc>
          <w:tcPr>
            <w:tcW w:w="3169" w:type="dxa"/>
            <w:hideMark/>
          </w:tcPr>
          <w:p w14:paraId="29E84751" w14:textId="77777777" w:rsidR="00000000" w:rsidRDefault="009D64FD">
            <w:r>
              <w:t>Property Name</w:t>
            </w:r>
          </w:p>
        </w:tc>
        <w:tc>
          <w:tcPr>
            <w:tcW w:w="5687" w:type="dxa"/>
            <w:hideMark/>
          </w:tcPr>
          <w:p w14:paraId="4F04AEB7" w14:textId="77777777" w:rsidR="00000000" w:rsidRDefault="009D64FD">
            <w:r>
              <w:t>Description</w:t>
            </w:r>
          </w:p>
        </w:tc>
      </w:tr>
      <w:tr w:rsidR="00000000" w14:paraId="071A949E" w14:textId="77777777">
        <w:tc>
          <w:tcPr>
            <w:tcW w:w="3169" w:type="dxa"/>
            <w:tcBorders>
              <w:top w:val="single" w:sz="4" w:space="0" w:color="auto"/>
              <w:left w:val="single" w:sz="4" w:space="0" w:color="auto"/>
              <w:bottom w:val="single" w:sz="4" w:space="0" w:color="auto"/>
              <w:right w:val="single" w:sz="4" w:space="0" w:color="auto"/>
            </w:tcBorders>
            <w:hideMark/>
          </w:tcPr>
          <w:p w14:paraId="4360F18C" w14:textId="77777777" w:rsidR="00000000" w:rsidRDefault="009D64FD">
            <w:pPr>
              <w:rPr>
                <w:rFonts w:eastAsia="Arial Unicode MS"/>
              </w:rPr>
            </w:pPr>
            <w:r>
              <w:rPr>
                <w:rFonts w:eastAsia="Arial Unicode MS"/>
              </w:rPr>
              <w:t>textNumberRep</w:t>
            </w:r>
          </w:p>
        </w:tc>
        <w:tc>
          <w:tcPr>
            <w:tcW w:w="5687" w:type="dxa"/>
            <w:tcBorders>
              <w:top w:val="single" w:sz="4" w:space="0" w:color="auto"/>
              <w:left w:val="single" w:sz="4" w:space="0" w:color="auto"/>
              <w:bottom w:val="single" w:sz="4" w:space="0" w:color="auto"/>
              <w:right w:val="single" w:sz="4" w:space="0" w:color="auto"/>
            </w:tcBorders>
            <w:hideMark/>
          </w:tcPr>
          <w:p w14:paraId="791F6FC9" w14:textId="77777777" w:rsidR="00000000" w:rsidRDefault="009D64FD">
            <w:pPr>
              <w:rPr>
                <w:rFonts w:eastAsia="MS Mincho"/>
              </w:rPr>
            </w:pPr>
            <w:r>
              <w:rPr>
                <w:rFonts w:eastAsia="MS Mincho"/>
              </w:rPr>
              <w:t>Enum</w:t>
            </w:r>
          </w:p>
          <w:p w14:paraId="46106064" w14:textId="77777777" w:rsidR="00000000" w:rsidRDefault="009D64FD">
            <w:pPr>
              <w:rPr>
                <w:rFonts w:eastAsia="MS Mincho"/>
              </w:rPr>
            </w:pPr>
            <w:r>
              <w:rPr>
                <w:rFonts w:eastAsia="MS Mincho"/>
              </w:rPr>
              <w:t>Valid values are 'standard', 'zoned'</w:t>
            </w:r>
          </w:p>
          <w:p w14:paraId="7D4EA53B" w14:textId="77777777" w:rsidR="00000000" w:rsidRDefault="009D64FD">
            <w:pPr>
              <w:rPr>
                <w:rFonts w:eastAsia="MS Mincho"/>
              </w:rPr>
            </w:pPr>
            <w:r>
              <w:rPr>
                <w:rFonts w:eastAsia="MS Mincho"/>
              </w:rPr>
              <w:t>'standard'</w:t>
            </w:r>
            <w:r>
              <w:rPr>
                <w:rFonts w:eastAsia="Arial Unicode MS"/>
              </w:rPr>
              <w:t xml:space="preserve"> </w:t>
            </w:r>
            <w:r>
              <w:rPr>
                <w:rFonts w:eastAsia="Arial Unicode MS"/>
              </w:rPr>
              <w:t>means represented as characters in the</w:t>
            </w:r>
            <w:r>
              <w:rPr>
                <w:rFonts w:eastAsia="MS Mincho"/>
              </w:rPr>
              <w:t xml:space="preserve"> character set encoding </w:t>
            </w:r>
            <w:r>
              <w:rPr>
                <w:rFonts w:eastAsia="Arial Unicode MS"/>
              </w:rPr>
              <w:t>specified by the dfdl:encoding property</w:t>
            </w:r>
            <w:r>
              <w:rPr>
                <w:rFonts w:eastAsia="MS Mincho"/>
              </w:rPr>
              <w:t>.</w:t>
            </w:r>
          </w:p>
          <w:p w14:paraId="4D25BE85" w14:textId="77777777" w:rsidR="00000000" w:rsidRDefault="009D64FD">
            <w:pPr>
              <w:rPr>
                <w:rFonts w:eastAsia="Arial Unicode MS" w:cs="Arial"/>
              </w:rPr>
            </w:pPr>
            <w:r>
              <w:rPr>
                <w:rFonts w:eastAsia="Arial Unicode MS" w:cs="Arial"/>
              </w:rPr>
              <w:t xml:space="preserve">'zoned' means represented as a zoned decimal in the character set encoding specified by the dfdl:encoding property. Zoned is not supported for float and </w:t>
            </w:r>
            <w:r>
              <w:rPr>
                <w:rFonts w:eastAsia="Arial Unicode MS" w:cs="Arial"/>
              </w:rPr>
              <w:t>double numbers. Base 10 is assumed, and the encoding must be for an EBCDIC or ASCII compatible encoding. It is a Schema Definition Error if any of these requirements are not met.</w:t>
            </w:r>
          </w:p>
          <w:p w14:paraId="3C0AD859" w14:textId="77777777" w:rsidR="00000000" w:rsidRDefault="009D64FD">
            <w:pPr>
              <w:rPr>
                <w:rFonts w:cs="Arial"/>
              </w:rPr>
            </w:pPr>
            <w:r>
              <w:rPr>
                <w:rFonts w:cs="Arial"/>
              </w:rPr>
              <w:t>Annotation: dfdl:element, dfdl:simpleType</w:t>
            </w:r>
          </w:p>
        </w:tc>
      </w:tr>
      <w:tr w:rsidR="00000000" w14:paraId="4756904A" w14:textId="77777777">
        <w:tc>
          <w:tcPr>
            <w:tcW w:w="3169" w:type="dxa"/>
            <w:tcBorders>
              <w:top w:val="single" w:sz="4" w:space="0" w:color="auto"/>
              <w:left w:val="single" w:sz="4" w:space="0" w:color="auto"/>
              <w:bottom w:val="single" w:sz="4" w:space="0" w:color="auto"/>
              <w:right w:val="single" w:sz="4" w:space="0" w:color="auto"/>
            </w:tcBorders>
            <w:hideMark/>
          </w:tcPr>
          <w:p w14:paraId="21C4336A" w14:textId="77777777" w:rsidR="00000000" w:rsidRDefault="009D64FD">
            <w:pPr>
              <w:rPr>
                <w:rFonts w:eastAsia="Arial Unicode MS"/>
              </w:rPr>
            </w:pPr>
            <w:r>
              <w:rPr>
                <w:rFonts w:eastAsia="Arial Unicode MS"/>
              </w:rPr>
              <w:t>textNumberJustification</w:t>
            </w:r>
          </w:p>
        </w:tc>
        <w:tc>
          <w:tcPr>
            <w:tcW w:w="5687" w:type="dxa"/>
            <w:tcBorders>
              <w:top w:val="single" w:sz="4" w:space="0" w:color="auto"/>
              <w:left w:val="single" w:sz="4" w:space="0" w:color="auto"/>
              <w:bottom w:val="single" w:sz="4" w:space="0" w:color="auto"/>
              <w:right w:val="single" w:sz="4" w:space="0" w:color="auto"/>
            </w:tcBorders>
            <w:hideMark/>
          </w:tcPr>
          <w:p w14:paraId="7EF51DF4" w14:textId="77777777" w:rsidR="00000000" w:rsidRDefault="009D64FD">
            <w:pPr>
              <w:rPr>
                <w:rFonts w:cs="Arial"/>
              </w:rPr>
            </w:pPr>
            <w:r>
              <w:rPr>
                <w:rFonts w:cs="Arial"/>
              </w:rPr>
              <w:t>Enum</w:t>
            </w:r>
          </w:p>
          <w:p w14:paraId="1C8B1F8A" w14:textId="77777777" w:rsidR="00000000" w:rsidRDefault="009D64FD">
            <w:pPr>
              <w:rPr>
                <w:rFonts w:cs="Arial"/>
              </w:rPr>
            </w:pPr>
            <w:r>
              <w:rPr>
                <w:rFonts w:cs="Arial"/>
              </w:rPr>
              <w:t>Valid</w:t>
            </w:r>
            <w:r>
              <w:rPr>
                <w:rFonts w:cs="Arial"/>
              </w:rPr>
              <w:t xml:space="preserve"> values 'left', 'right', 'center'</w:t>
            </w:r>
          </w:p>
          <w:p w14:paraId="2045BB64" w14:textId="77777777" w:rsidR="00000000" w:rsidRDefault="009D64FD">
            <w:pPr>
              <w:rPr>
                <w:rFonts w:cs="Arial"/>
              </w:rPr>
            </w:pPr>
            <w:r>
              <w:rPr>
                <w:rFonts w:cs="Arial"/>
              </w:rPr>
              <w:t xml:space="preserve">Controls how the data is padded or trimmed on parsing and unparsing. </w:t>
            </w:r>
          </w:p>
          <w:p w14:paraId="2E329F08" w14:textId="77777777" w:rsidR="00000000" w:rsidRDefault="009D64FD">
            <w:pPr>
              <w:rPr>
                <w:rFonts w:cs="Arial"/>
              </w:rPr>
            </w:pPr>
            <w:r>
              <w:rPr>
                <w:rFonts w:cs="Arial"/>
              </w:rPr>
              <w:t>Behavior as for dfdl:textStringJustification.</w:t>
            </w:r>
          </w:p>
          <w:p w14:paraId="670BB61E" w14:textId="77777777" w:rsidR="00000000" w:rsidRDefault="009D64FD">
            <w:pPr>
              <w:rPr>
                <w:rFonts w:cs="Arial"/>
              </w:rPr>
            </w:pPr>
            <w:r>
              <w:rPr>
                <w:rFonts w:cs="Arial"/>
              </w:rPr>
              <w:t>Annotation: dfdl:element, dfdl:simpleType</w:t>
            </w:r>
          </w:p>
        </w:tc>
      </w:tr>
      <w:tr w:rsidR="00000000" w14:paraId="6C999061" w14:textId="77777777">
        <w:tc>
          <w:tcPr>
            <w:tcW w:w="3169" w:type="dxa"/>
            <w:tcBorders>
              <w:top w:val="single" w:sz="4" w:space="0" w:color="auto"/>
              <w:left w:val="single" w:sz="4" w:space="0" w:color="auto"/>
              <w:bottom w:val="single" w:sz="4" w:space="0" w:color="auto"/>
              <w:right w:val="single" w:sz="4" w:space="0" w:color="auto"/>
            </w:tcBorders>
            <w:hideMark/>
          </w:tcPr>
          <w:p w14:paraId="5EEA363B" w14:textId="77777777" w:rsidR="00000000" w:rsidRDefault="009D64FD">
            <w:pPr>
              <w:rPr>
                <w:rFonts w:eastAsia="Arial Unicode MS"/>
              </w:rPr>
            </w:pPr>
            <w:r>
              <w:rPr>
                <w:rFonts w:eastAsia="Arial Unicode MS"/>
              </w:rPr>
              <w:t>textNumberPadCharacter</w:t>
            </w:r>
          </w:p>
        </w:tc>
        <w:tc>
          <w:tcPr>
            <w:tcW w:w="5687" w:type="dxa"/>
            <w:tcBorders>
              <w:top w:val="single" w:sz="4" w:space="0" w:color="auto"/>
              <w:left w:val="single" w:sz="4" w:space="0" w:color="auto"/>
              <w:bottom w:val="single" w:sz="4" w:space="0" w:color="auto"/>
              <w:right w:val="single" w:sz="4" w:space="0" w:color="auto"/>
            </w:tcBorders>
          </w:tcPr>
          <w:p w14:paraId="5A2F5CFC" w14:textId="77777777" w:rsidR="00000000" w:rsidRDefault="009D64FD">
            <w:pPr>
              <w:rPr>
                <w:rFonts w:cs="Arial"/>
              </w:rPr>
            </w:pPr>
            <w:r>
              <w:rPr>
                <w:rFonts w:cs="Arial"/>
              </w:rPr>
              <w:t>DFDL String Literal</w:t>
            </w:r>
          </w:p>
          <w:p w14:paraId="660F0A6F" w14:textId="77777777" w:rsidR="00000000" w:rsidRDefault="009D64FD">
            <w:pPr>
              <w:rPr>
                <w:rFonts w:eastAsia="Arial Unicode MS" w:cs="Arial"/>
              </w:rPr>
            </w:pPr>
            <w:r>
              <w:rPr>
                <w:rFonts w:eastAsia="Arial Unicode MS" w:cs="Arial"/>
              </w:rPr>
              <w:t xml:space="preserve">The </w:t>
            </w:r>
            <w:r>
              <w:rPr>
                <w:rFonts w:eastAsia="Arial Unicode MS" w:cs="Arial"/>
              </w:rPr>
              <w:t>value that is used when padding or trimming number elements.</w:t>
            </w:r>
          </w:p>
          <w:p w14:paraId="6A102AD3" w14:textId="77777777" w:rsidR="00000000" w:rsidRDefault="009D64FD">
            <w:pPr>
              <w:rPr>
                <w:rFonts w:eastAsia="Arial Unicode MS" w:cs="Arial"/>
              </w:rPr>
            </w:pPr>
            <w:r>
              <w:rPr>
                <w:rFonts w:eastAsia="Arial Unicode MS" w:cs="Arial"/>
              </w:rPr>
              <w:t>The value can be a single character or a single byte.</w:t>
            </w:r>
          </w:p>
          <w:p w14:paraId="0947CD14" w14:textId="77777777" w:rsidR="00000000" w:rsidRDefault="009D64FD">
            <w:pPr>
              <w:rPr>
                <w:rFonts w:eastAsia="Arial Unicode MS" w:cs="Arial"/>
              </w:rPr>
            </w:pPr>
            <w:r>
              <w:rPr>
                <w:rFonts w:eastAsia="Arial Unicode MS" w:cs="Arial"/>
              </w:rPr>
              <w:t xml:space="preserve">If a character, then it can be specified using a literal character or using DFDL entities. </w:t>
            </w:r>
            <w:r>
              <w:rPr>
                <w:rFonts w:eastAsia="Arial Unicode MS" w:cs="Arial"/>
              </w:rPr>
              <w:br/>
              <w:t>If a byte, then it must be specified using a sing</w:t>
            </w:r>
            <w:r>
              <w:rPr>
                <w:rFonts w:eastAsia="Arial Unicode MS" w:cs="Arial"/>
              </w:rPr>
              <w:t>le byte value entity</w:t>
            </w:r>
          </w:p>
          <w:p w14:paraId="22932560" w14:textId="77777777" w:rsidR="00000000" w:rsidRDefault="009D64FD">
            <w:pPr>
              <w:rPr>
                <w:rFonts w:eastAsia="Arial Unicode MS" w:cs="Arial"/>
              </w:rPr>
            </w:pPr>
            <w:r>
              <w:rPr>
                <w:rFonts w:eastAsia="Arial Unicode MS" w:cs="Arial"/>
              </w:rPr>
              <w:t xml:space="preserve">If a pad character is specified when dfdl:lengthUnits is 'bytes' then the pad character must be a single-byte character. </w:t>
            </w:r>
          </w:p>
          <w:p w14:paraId="020D94B1" w14:textId="77777777" w:rsidR="00000000" w:rsidRDefault="009D64FD">
            <w:pPr>
              <w:rPr>
                <w:rFonts w:eastAsia="Arial Unicode MS" w:cs="Arial"/>
              </w:rPr>
            </w:pPr>
            <w:r>
              <w:rPr>
                <w:rFonts w:eastAsia="Arial Unicode MS" w:cs="Arial"/>
              </w:rPr>
              <w:t xml:space="preserve">If a pad byte is specified when dfdl:lengthUnits is 'characters' then </w:t>
            </w:r>
          </w:p>
          <w:p w14:paraId="5E0E0258" w14:textId="77777777" w:rsidR="00000000" w:rsidRDefault="009D64FD">
            <w:pPr>
              <w:numPr>
                <w:ilvl w:val="0"/>
                <w:numId w:val="110"/>
              </w:numPr>
              <w:rPr>
                <w:rFonts w:eastAsia="Arial Unicode MS" w:cs="Arial"/>
              </w:rPr>
            </w:pPr>
            <w:r>
              <w:rPr>
                <w:rFonts w:eastAsia="Arial Unicode MS" w:cs="Arial"/>
              </w:rPr>
              <w:t>the encoding must be a fixed-width encodin</w:t>
            </w:r>
            <w:r>
              <w:rPr>
                <w:rFonts w:eastAsia="Arial Unicode MS" w:cs="Arial"/>
              </w:rPr>
              <w:t>g</w:t>
            </w:r>
          </w:p>
          <w:p w14:paraId="5A7CE514" w14:textId="77777777" w:rsidR="00000000" w:rsidRDefault="009D64FD">
            <w:pPr>
              <w:numPr>
                <w:ilvl w:val="0"/>
                <w:numId w:val="110"/>
              </w:numPr>
              <w:rPr>
                <w:rFonts w:eastAsia="Arial Unicode MS" w:cs="Arial"/>
              </w:rPr>
            </w:pPr>
            <w:r>
              <w:rPr>
                <w:rFonts w:eastAsia="Arial Unicode MS" w:cs="Arial"/>
              </w:rPr>
              <w:t xml:space="preserve">padding and trimming must be applied using a sequence of N pad bytes, where N is the width of a character in the fixed-width encoding. </w:t>
            </w:r>
          </w:p>
          <w:p w14:paraId="046D0B75" w14:textId="77777777" w:rsidR="00000000" w:rsidRDefault="009D64FD">
            <w:pPr>
              <w:rPr>
                <w:ins w:id="4535" w:author="Mike Beckerle" w:date="2019-09-17T17:40:00Z"/>
                <w:rFonts w:cs="Arial"/>
              </w:rPr>
            </w:pPr>
            <w:del w:id="4536" w:author="Mike Beckerle" w:date="2019-09-17T17:41:00Z">
              <w:r>
                <w:delText>When parsing, if the pad character is '0' and the SimpleContent region consists entirely of '0' characters, then the l</w:delText>
              </w:r>
              <w:r>
                <w:delText xml:space="preserve">ast remaining '0' is not trimmed and a single '0' is the result of the trimming.  This rule also applies when the pad character is a DFDL character entity equivalent to '0'. This rule does not apply when the pad character is any other character nor when a </w:delText>
              </w:r>
              <w:r>
                <w:delText>pad byte is specified.  </w:delText>
              </w:r>
            </w:del>
            <w:ins w:id="4537" w:author="Mike Beckerle" w:date="2019-09-17T17:40:00Z">
              <w:r>
                <w:rPr>
                  <w:rFonts w:cs="Arial"/>
                </w:rPr>
                <w:t>When parsing, if the pad character is '0' and dfdl:textTrimKind is 'padChar' then the SimpleContent region is trimmed of the '0' characters as defined by the trimming rules. If at least one '0' character is removed and the trimmed t</w:t>
              </w:r>
              <w:r>
                <w:rPr>
                  <w:rFonts w:cs="Arial"/>
                </w:rPr>
                <w:t>ext causes a processing error when parsed, a single '0' character is re-instated and the text is parsed again. This is to handle the case when '0' characters are trimmed away leaving no digits. This rule also applies when the pad character is a DFDL charac</w:t>
              </w:r>
              <w:r>
                <w:rPr>
                  <w:rFonts w:cs="Arial"/>
                </w:rPr>
                <w:t>ter entity equivalent to '0'. This rule does not apply when the pad character is any other character nor when a pad byte is specified.</w:t>
              </w:r>
            </w:ins>
          </w:p>
          <w:p w14:paraId="665D3D27" w14:textId="77777777" w:rsidR="00000000" w:rsidRDefault="009D64FD">
            <w:pPr>
              <w:rPr>
                <w:rFonts w:eastAsia="Arial Unicode MS"/>
              </w:rPr>
            </w:pPr>
          </w:p>
          <w:p w14:paraId="21FFDD1B" w14:textId="77777777" w:rsidR="00000000" w:rsidRDefault="009D64FD">
            <w:pPr>
              <w:rPr>
                <w:rFonts w:eastAsia="Arial Unicode MS" w:cs="Arial"/>
              </w:rPr>
            </w:pPr>
            <w:r>
              <w:rPr>
                <w:rFonts w:eastAsia="Arial Unicode MS" w:cs="Arial"/>
              </w:rPr>
              <w:t>The string literal value is restricted in the same way as described in "Pad Character Restrictions" in the description o</w:t>
            </w:r>
            <w:r>
              <w:rPr>
                <w:rFonts w:eastAsia="Arial Unicode MS" w:cs="Arial"/>
              </w:rPr>
              <w:t>f the dfdl:</w:t>
            </w:r>
            <w:r>
              <w:rPr>
                <w:rFonts w:eastAsia="Arial" w:cs="Arial"/>
              </w:rPr>
              <w:t>textStringPadCharacter</w:t>
            </w:r>
            <w:r>
              <w:rPr>
                <w:rFonts w:eastAsia="Arial Unicode MS" w:cs="Arial"/>
              </w:rPr>
              <w:t xml:space="preserve"> property.</w:t>
            </w:r>
          </w:p>
          <w:p w14:paraId="6FD229C6" w14:textId="77777777" w:rsidR="00000000" w:rsidRDefault="009D64FD">
            <w:pPr>
              <w:rPr>
                <w:rFonts w:eastAsia="Arial Unicode MS" w:cs="Arial"/>
              </w:rPr>
            </w:pPr>
            <w:r>
              <w:rPr>
                <w:rFonts w:eastAsia="Arial Unicode MS" w:cs="Arial"/>
              </w:rPr>
              <w:t>Annotation: dfdl:element, dfdl:simpleType</w:t>
            </w:r>
          </w:p>
        </w:tc>
      </w:tr>
      <w:tr w:rsidR="00000000" w14:paraId="6C773EEA" w14:textId="77777777">
        <w:tc>
          <w:tcPr>
            <w:tcW w:w="3169" w:type="dxa"/>
            <w:tcBorders>
              <w:top w:val="single" w:sz="4" w:space="0" w:color="auto"/>
              <w:left w:val="single" w:sz="4" w:space="0" w:color="auto"/>
              <w:bottom w:val="single" w:sz="4" w:space="0" w:color="auto"/>
              <w:right w:val="single" w:sz="4" w:space="0" w:color="auto"/>
            </w:tcBorders>
            <w:hideMark/>
          </w:tcPr>
          <w:p w14:paraId="5A44D864" w14:textId="77777777" w:rsidR="00000000" w:rsidRDefault="009D64FD">
            <w:pPr>
              <w:rPr>
                <w:rFonts w:eastAsia="Arial Unicode MS"/>
              </w:rPr>
            </w:pPr>
            <w:r>
              <w:rPr>
                <w:rFonts w:eastAsia="Arial Unicode MS"/>
              </w:rPr>
              <w:t>textNumberPattern</w:t>
            </w:r>
          </w:p>
        </w:tc>
        <w:tc>
          <w:tcPr>
            <w:tcW w:w="5687" w:type="dxa"/>
            <w:tcBorders>
              <w:top w:val="single" w:sz="4" w:space="0" w:color="auto"/>
              <w:left w:val="single" w:sz="4" w:space="0" w:color="auto"/>
              <w:bottom w:val="single" w:sz="4" w:space="0" w:color="auto"/>
              <w:right w:val="single" w:sz="4" w:space="0" w:color="auto"/>
            </w:tcBorders>
            <w:hideMark/>
          </w:tcPr>
          <w:p w14:paraId="1E2E579C" w14:textId="77777777" w:rsidR="00000000" w:rsidRDefault="009D64FD">
            <w:pPr>
              <w:rPr>
                <w:rFonts w:cs="Arial"/>
              </w:rPr>
            </w:pPr>
            <w:r>
              <w:rPr>
                <w:rFonts w:cs="Arial"/>
              </w:rPr>
              <w:t xml:space="preserve">String </w:t>
            </w:r>
          </w:p>
          <w:p w14:paraId="72E3C8FF" w14:textId="77777777" w:rsidR="00000000" w:rsidRDefault="009D64FD">
            <w:pPr>
              <w:rPr>
                <w:rFonts w:cs="Arial"/>
              </w:rPr>
            </w:pPr>
            <w:r>
              <w:rPr>
                <w:rFonts w:cs="Arial"/>
              </w:rPr>
              <w:t>Defines the ICU-like pattern that describes the format of the text number. The pattern defines where grouping separators, decimal separators, i</w:t>
            </w:r>
            <w:r>
              <w:rPr>
                <w:rFonts w:cs="Arial"/>
              </w:rPr>
              <w:t>mplied decimal points, exponents, positive signs and negative signs appear. It permits definition by either digits/fractions or significant digits. Allows rounding.</w:t>
            </w:r>
          </w:p>
          <w:p w14:paraId="27A2C9DC" w14:textId="77777777" w:rsidR="00000000" w:rsidRDefault="009D64FD">
            <w:pPr>
              <w:rPr>
                <w:rFonts w:cs="Arial"/>
              </w:rPr>
            </w:pPr>
            <w:r>
              <w:rPr>
                <w:rFonts w:eastAsia="Arial Unicode MS" w:cs="Arial"/>
              </w:rPr>
              <w:t xml:space="preserve">When dfdl:textNumberRep is 'standard' </w:t>
            </w:r>
            <w:r>
              <w:rPr>
                <w:rFonts w:eastAsia="Arial Unicode MS" w:cs="Arial"/>
              </w:rPr>
              <w:t>this property only applies when  dfdl:textStandardBase is 10. When dfdl:textNumberRep is 'standard' and dfdl:textStandardBase is not 10 the number is represented as the  minimum number of characters to represent the digits. There is no sign or virtual deci</w:t>
            </w:r>
            <w:r>
              <w:rPr>
                <w:rFonts w:eastAsia="Arial Unicode MS" w:cs="Arial"/>
              </w:rPr>
              <w:t>mal point.</w:t>
            </w:r>
          </w:p>
          <w:p w14:paraId="2B26D411" w14:textId="77777777" w:rsidR="00000000" w:rsidRDefault="009D64FD">
            <w:pPr>
              <w:rPr>
                <w:rFonts w:cs="Arial"/>
              </w:rPr>
            </w:pPr>
            <w:r>
              <w:rPr>
                <w:rFonts w:cs="Arial"/>
              </w:rPr>
              <w:t xml:space="preserve">The syntax of </w:t>
            </w:r>
            <w:r>
              <w:rPr>
                <w:rFonts w:eastAsia="Arial Unicode MS" w:cs="Arial"/>
              </w:rPr>
              <w:t>dfdl:</w:t>
            </w:r>
            <w:r>
              <w:rPr>
                <w:rFonts w:cs="Arial"/>
              </w:rPr>
              <w:t xml:space="preserve">textNumberPattern is described in section </w:t>
            </w:r>
            <w:r>
              <w:fldChar w:fldCharType="begin"/>
            </w:r>
            <w:r>
              <w:rPr>
                <w:rFonts w:cs="Arial"/>
              </w:rPr>
              <w:instrText xml:space="preserve"> REF _Ref254704660 \r \h  \* MERGEFORMAT </w:instrText>
            </w:r>
            <w:r>
              <w:fldChar w:fldCharType="separate"/>
            </w:r>
            <w:r>
              <w:rPr>
                <w:rFonts w:cs="Arial"/>
              </w:rPr>
              <w:t>13.6.1</w:t>
            </w:r>
            <w:r>
              <w:fldChar w:fldCharType="end"/>
            </w:r>
            <w:r>
              <w:rPr>
                <w:rFonts w:cs="Arial"/>
              </w:rPr>
              <w:t xml:space="preserve"> </w:t>
            </w:r>
            <w:r>
              <w:fldChar w:fldCharType="begin"/>
            </w:r>
            <w:r>
              <w:rPr>
                <w:rFonts w:cs="Arial"/>
              </w:rPr>
              <w:instrText xml:space="preserve"> REF _Ref254704660 \h  \* MERGEFORMAT </w:instrText>
            </w:r>
            <w:r>
              <w:fldChar w:fldCharType="separate"/>
            </w:r>
            <w:r>
              <w:rPr>
                <w:rFonts w:eastAsia="Arial Unicode MS" w:cs="Arial"/>
              </w:rPr>
              <w:t>The dfdl:textNumberPattern P</w:t>
            </w:r>
            <w:r>
              <w:rPr>
                <w:rFonts w:eastAsia="Arial Unicode MS" w:cs="Arial"/>
              </w:rPr>
              <w:t>roperty</w:t>
            </w:r>
            <w:r>
              <w:fldChar w:fldCharType="end"/>
            </w:r>
          </w:p>
          <w:p w14:paraId="0BA24D2C" w14:textId="77777777" w:rsidR="00000000" w:rsidRDefault="009D64FD">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00000" w14:paraId="3E14B6BA" w14:textId="77777777">
        <w:tc>
          <w:tcPr>
            <w:tcW w:w="3169" w:type="dxa"/>
            <w:tcBorders>
              <w:top w:val="single" w:sz="4" w:space="0" w:color="auto"/>
              <w:left w:val="single" w:sz="4" w:space="0" w:color="auto"/>
              <w:bottom w:val="single" w:sz="4" w:space="0" w:color="auto"/>
              <w:right w:val="single" w:sz="4" w:space="0" w:color="auto"/>
            </w:tcBorders>
            <w:hideMark/>
          </w:tcPr>
          <w:p w14:paraId="35B57E1C" w14:textId="77777777" w:rsidR="00000000" w:rsidRDefault="009D64FD">
            <w:pPr>
              <w:rPr>
                <w:rFonts w:eastAsia="Arial Unicode MS"/>
              </w:rPr>
            </w:pPr>
            <w:r>
              <w:rPr>
                <w:rFonts w:eastAsia="Arial Unicode MS"/>
              </w:rPr>
              <w:t>textNumberRounding</w:t>
            </w:r>
          </w:p>
        </w:tc>
        <w:tc>
          <w:tcPr>
            <w:tcW w:w="5687" w:type="dxa"/>
            <w:tcBorders>
              <w:top w:val="single" w:sz="4" w:space="0" w:color="auto"/>
              <w:left w:val="single" w:sz="4" w:space="0" w:color="auto"/>
              <w:bottom w:val="single" w:sz="4" w:space="0" w:color="auto"/>
              <w:right w:val="single" w:sz="4" w:space="0" w:color="auto"/>
            </w:tcBorders>
            <w:hideMark/>
          </w:tcPr>
          <w:p w14:paraId="0EB3CF9E" w14:textId="77777777" w:rsidR="00000000" w:rsidRDefault="009D64FD">
            <w:pPr>
              <w:rPr>
                <w:rFonts w:eastAsia="Arial Unicode MS" w:cs="Arial"/>
              </w:rPr>
            </w:pPr>
            <w:r>
              <w:rPr>
                <w:rFonts w:eastAsia="Arial Unicode MS" w:cs="Arial"/>
              </w:rPr>
              <w:t>Enum</w:t>
            </w:r>
          </w:p>
          <w:p w14:paraId="233092E7" w14:textId="77777777" w:rsidR="00000000" w:rsidRDefault="009D64FD">
            <w:pPr>
              <w:rPr>
                <w:rFonts w:eastAsia="Arial Unicode MS" w:cs="Arial"/>
              </w:rPr>
            </w:pPr>
            <w:r>
              <w:rPr>
                <w:rFonts w:eastAsia="Arial Unicode MS" w:cs="Arial"/>
              </w:rPr>
              <w:t>Specifies how rounding is controlled during unparsing.</w:t>
            </w:r>
          </w:p>
          <w:p w14:paraId="19806BBB" w14:textId="77777777" w:rsidR="00000000" w:rsidRDefault="009D64FD">
            <w:pPr>
              <w:rPr>
                <w:rFonts w:eastAsia="Arial Unicode MS" w:cs="Arial"/>
              </w:rPr>
            </w:pPr>
            <w:r>
              <w:rPr>
                <w:rFonts w:eastAsia="Arial Unicode MS" w:cs="Arial"/>
              </w:rPr>
              <w:t>Valid values 'pattern', 'explicit'</w:t>
            </w:r>
          </w:p>
          <w:p w14:paraId="6EB1A72B" w14:textId="77777777" w:rsidR="00000000" w:rsidRDefault="009D64FD">
            <w:pPr>
              <w:rPr>
                <w:rFonts w:eastAsia="Arial Unicode MS" w:cs="Arial"/>
              </w:rPr>
            </w:pPr>
            <w:r>
              <w:rPr>
                <w:rFonts w:eastAsia="Arial Unicode MS" w:cs="Arial"/>
              </w:rPr>
              <w:t>When dfdl:textNumberRep is</w:t>
            </w:r>
            <w:r>
              <w:rPr>
                <w:rFonts w:eastAsia="Arial Unicode MS" w:cs="Arial"/>
              </w:rPr>
              <w:t xml:space="preserve"> 'standard' this property only applies when dfdl:textStandardBase is 10.</w:t>
            </w:r>
          </w:p>
          <w:p w14:paraId="30670C57" w14:textId="77777777" w:rsidR="00000000" w:rsidRDefault="009D64FD">
            <w:pPr>
              <w:rPr>
                <w:rFonts w:eastAsia="Arial Unicode MS" w:cs="Arial"/>
              </w:rPr>
            </w:pPr>
            <w:r>
              <w:rPr>
                <w:rFonts w:eastAsia="Arial Unicode MS" w:cs="Arial"/>
              </w:rPr>
              <w:t>If 'pattern' then rounding takes place according to the pattern. A rounding increment may be specified in the dfdl:textNumberPattern using digits '1' though '9', otherwise rounding is</w:t>
            </w:r>
            <w:r>
              <w:rPr>
                <w:rFonts w:eastAsia="Arial Unicode MS" w:cs="Arial"/>
              </w:rPr>
              <w:t xml:space="preserve"> to the width of the pattern. The rounding mode is always 'roundHalfEven'. </w:t>
            </w:r>
          </w:p>
          <w:p w14:paraId="7C5138D9" w14:textId="77777777" w:rsidR="00000000" w:rsidRDefault="009D64FD">
            <w:pPr>
              <w:rPr>
                <w:rFonts w:eastAsia="Arial Unicode MS" w:cs="Arial"/>
              </w:rPr>
            </w:pPr>
            <w:r>
              <w:rPr>
                <w:rFonts w:eastAsia="Arial Unicode MS" w:cs="Arial"/>
              </w:rPr>
              <w:t>If 'explicit' then the rounding increment is specified by the dfdl:textNumberRoundingIncrement property, and any digits '1' through '9' in the dfdl:textNumberPattern are treated as</w:t>
            </w:r>
            <w:r>
              <w:rPr>
                <w:rFonts w:eastAsia="Arial Unicode MS" w:cs="Arial"/>
              </w:rPr>
              <w:t xml:space="preserve"> digit '0'. The rounding mode is specified by the dfdl:textRoundingMode property. </w:t>
            </w:r>
          </w:p>
          <w:p w14:paraId="52FED577" w14:textId="77777777" w:rsidR="00000000" w:rsidRDefault="009D64FD">
            <w:pPr>
              <w:rPr>
                <w:rFonts w:eastAsia="Arial Unicode MS" w:cs="Arial"/>
              </w:rPr>
            </w:pPr>
            <w:r>
              <w:rPr>
                <w:rFonts w:eastAsia="Arial Unicode MS" w:cs="Arial"/>
              </w:rPr>
              <w:t xml:space="preserve">To disable rounding, use 'explicit' in conjunction with 'roundUnnecessary' for the dfdl:textNumberRoundingMode. If rounding is disabled then any excess precision is treated </w:t>
            </w:r>
            <w:r>
              <w:rPr>
                <w:rFonts w:eastAsia="Arial Unicode MS" w:cs="Arial"/>
              </w:rPr>
              <w:t xml:space="preserve">as a processing error. </w:t>
            </w:r>
          </w:p>
          <w:p w14:paraId="15502128" w14:textId="77777777" w:rsidR="00000000" w:rsidRDefault="009D64FD">
            <w:pPr>
              <w:rPr>
                <w:rFonts w:eastAsia="Arial Unicode MS" w:cs="Arial"/>
              </w:rPr>
            </w:pPr>
            <w:r>
              <w:rPr>
                <w:rFonts w:eastAsia="Arial Unicode MS" w:cs="Arial"/>
              </w:rPr>
              <w:t>Annotation: dfdl:element, dfdl:simpleType</w:t>
            </w:r>
          </w:p>
        </w:tc>
      </w:tr>
      <w:tr w:rsidR="00000000" w14:paraId="4FC8F9DC" w14:textId="77777777">
        <w:tc>
          <w:tcPr>
            <w:tcW w:w="3169" w:type="dxa"/>
            <w:tcBorders>
              <w:top w:val="single" w:sz="4" w:space="0" w:color="auto"/>
              <w:left w:val="single" w:sz="4" w:space="0" w:color="auto"/>
              <w:bottom w:val="single" w:sz="4" w:space="0" w:color="auto"/>
              <w:right w:val="single" w:sz="4" w:space="0" w:color="auto"/>
            </w:tcBorders>
            <w:hideMark/>
          </w:tcPr>
          <w:p w14:paraId="3BB2C414" w14:textId="77777777" w:rsidR="00000000" w:rsidRDefault="009D64FD">
            <w:pPr>
              <w:rPr>
                <w:rFonts w:eastAsia="Arial Unicode MS"/>
              </w:rPr>
            </w:pPr>
            <w:r>
              <w:rPr>
                <w:rFonts w:eastAsia="Arial Unicode MS"/>
              </w:rPr>
              <w:t>textNumberRoundingMode</w:t>
            </w:r>
          </w:p>
        </w:tc>
        <w:tc>
          <w:tcPr>
            <w:tcW w:w="5687" w:type="dxa"/>
            <w:tcBorders>
              <w:top w:val="single" w:sz="4" w:space="0" w:color="auto"/>
              <w:left w:val="single" w:sz="4" w:space="0" w:color="auto"/>
              <w:bottom w:val="single" w:sz="4" w:space="0" w:color="auto"/>
              <w:right w:val="single" w:sz="4" w:space="0" w:color="auto"/>
            </w:tcBorders>
            <w:hideMark/>
          </w:tcPr>
          <w:p w14:paraId="54190A2E" w14:textId="77777777" w:rsidR="00000000" w:rsidRDefault="009D64FD">
            <w:pPr>
              <w:rPr>
                <w:rFonts w:eastAsia="Arial Unicode MS" w:cs="Arial"/>
              </w:rPr>
            </w:pPr>
            <w:r>
              <w:rPr>
                <w:rFonts w:eastAsia="Arial Unicode MS" w:cs="Arial"/>
              </w:rPr>
              <w:t>Enum</w:t>
            </w:r>
          </w:p>
          <w:p w14:paraId="5FA87B86" w14:textId="77777777" w:rsidR="00000000" w:rsidRDefault="009D64FD">
            <w:pPr>
              <w:rPr>
                <w:rFonts w:eastAsia="Arial Unicode MS" w:cs="Arial"/>
              </w:rPr>
            </w:pPr>
            <w:r>
              <w:rPr>
                <w:rFonts w:eastAsia="Arial Unicode MS" w:cs="Arial"/>
              </w:rPr>
              <w:t>Specifies how rounding occurs during unparsing, when dfdl:textNumberRounding is 'explicit'.</w:t>
            </w:r>
          </w:p>
          <w:p w14:paraId="5D97A456" w14:textId="77777777" w:rsidR="00000000" w:rsidRDefault="009D64FD">
            <w:pPr>
              <w:rPr>
                <w:rFonts w:eastAsia="Arial Unicode MS" w:cs="Arial"/>
              </w:rPr>
            </w:pPr>
            <w:r>
              <w:rPr>
                <w:rFonts w:eastAsia="Arial Unicode MS" w:cs="Arial"/>
              </w:rPr>
              <w:t>When dfdl:textNumberRep is 'standard' this property only applies when</w:t>
            </w:r>
            <w:r>
              <w:rPr>
                <w:rFonts w:eastAsia="Arial Unicode MS" w:cs="Arial"/>
              </w:rPr>
              <w:t xml:space="preserve">  dfdl:textStandardBase is 10.</w:t>
            </w:r>
          </w:p>
          <w:p w14:paraId="1D885D39" w14:textId="77777777" w:rsidR="00000000" w:rsidRDefault="009D64FD">
            <w:pPr>
              <w:rPr>
                <w:rFonts w:eastAsia="Arial Unicode MS" w:cs="Arial"/>
              </w:rPr>
            </w:pPr>
            <w:r>
              <w:rPr>
                <w:rFonts w:eastAsia="Arial Unicode MS" w:cs="Arial"/>
              </w:rPr>
              <w:t xml:space="preserve">To switch off rounding, use 'roundUnnecessary'. </w:t>
            </w:r>
          </w:p>
          <w:p w14:paraId="136D0F5A" w14:textId="77777777" w:rsidR="00000000" w:rsidRDefault="009D64FD">
            <w:pPr>
              <w:rPr>
                <w:rFonts w:eastAsia="Arial Unicode MS" w:cs="Arial"/>
              </w:rPr>
            </w:pPr>
            <w:r>
              <w:rPr>
                <w:rFonts w:eastAsia="Arial Unicode MS" w:cs="Arial"/>
              </w:rPr>
              <w:t>Valid values 'roundCeiling',  'roundFloor', 'roundDown', 'roundUp', 'roundHalfEven',  'roundHalfDown', 'roundHalfUp', 'roundUnnecessary'</w:t>
            </w:r>
          </w:p>
          <w:p w14:paraId="59F2B9A6" w14:textId="77777777" w:rsidR="00000000" w:rsidRDefault="009D64FD">
            <w:pPr>
              <w:rPr>
                <w:rFonts w:eastAsia="Arial Unicode MS" w:cs="Arial"/>
              </w:rPr>
            </w:pPr>
            <w:r>
              <w:rPr>
                <w:rFonts w:eastAsia="Arial Unicode MS" w:cs="Arial"/>
              </w:rPr>
              <w:t>Annotation: dfdl:element, dfdl:simpleTy</w:t>
            </w:r>
            <w:r>
              <w:rPr>
                <w:rFonts w:eastAsia="Arial Unicode MS" w:cs="Arial"/>
              </w:rPr>
              <w:t>pe</w:t>
            </w:r>
          </w:p>
        </w:tc>
      </w:tr>
      <w:tr w:rsidR="00000000" w14:paraId="5479CE72" w14:textId="77777777">
        <w:tc>
          <w:tcPr>
            <w:tcW w:w="3169" w:type="dxa"/>
            <w:tcBorders>
              <w:top w:val="single" w:sz="4" w:space="0" w:color="auto"/>
              <w:left w:val="single" w:sz="4" w:space="0" w:color="auto"/>
              <w:bottom w:val="single" w:sz="4" w:space="0" w:color="auto"/>
              <w:right w:val="single" w:sz="4" w:space="0" w:color="auto"/>
            </w:tcBorders>
            <w:hideMark/>
          </w:tcPr>
          <w:p w14:paraId="6C263D9E" w14:textId="77777777" w:rsidR="00000000" w:rsidRDefault="009D64FD">
            <w:pPr>
              <w:rPr>
                <w:rFonts w:eastAsia="Arial Unicode MS"/>
              </w:rPr>
            </w:pPr>
            <w:r>
              <w:rPr>
                <w:rFonts w:eastAsia="Arial Unicode MS"/>
              </w:rPr>
              <w:t>textNumberRoundingIncrement</w:t>
            </w:r>
          </w:p>
        </w:tc>
        <w:tc>
          <w:tcPr>
            <w:tcW w:w="5687" w:type="dxa"/>
            <w:tcBorders>
              <w:top w:val="single" w:sz="4" w:space="0" w:color="auto"/>
              <w:left w:val="single" w:sz="4" w:space="0" w:color="auto"/>
              <w:bottom w:val="single" w:sz="4" w:space="0" w:color="auto"/>
              <w:right w:val="single" w:sz="4" w:space="0" w:color="auto"/>
            </w:tcBorders>
            <w:hideMark/>
          </w:tcPr>
          <w:p w14:paraId="1216C84B" w14:textId="77777777" w:rsidR="00000000" w:rsidRDefault="009D64FD">
            <w:pPr>
              <w:rPr>
                <w:rFonts w:eastAsia="Arial Unicode MS" w:cs="Arial"/>
              </w:rPr>
            </w:pPr>
            <w:r>
              <w:rPr>
                <w:rFonts w:eastAsia="Arial Unicode MS" w:cs="Arial"/>
              </w:rPr>
              <w:t>Double</w:t>
            </w:r>
          </w:p>
          <w:p w14:paraId="0F0E9C52" w14:textId="77777777" w:rsidR="00000000" w:rsidRDefault="009D64FD">
            <w:pPr>
              <w:rPr>
                <w:rFonts w:eastAsia="Arial Unicode MS" w:cs="Arial"/>
              </w:rPr>
            </w:pPr>
            <w:r>
              <w:rPr>
                <w:rFonts w:eastAsia="Arial Unicode MS" w:cs="Arial"/>
              </w:rPr>
              <w:t>Specifies the rounding increment to use during unparsing, when dfdl:textNumberRounding is 'explicit'.</w:t>
            </w:r>
          </w:p>
          <w:p w14:paraId="3E8FBCAC" w14:textId="77777777" w:rsidR="00000000" w:rsidRDefault="009D64FD">
            <w:pPr>
              <w:rPr>
                <w:rFonts w:eastAsia="Arial Unicode MS" w:cs="Arial"/>
              </w:rPr>
            </w:pPr>
            <w:r>
              <w:rPr>
                <w:rFonts w:eastAsia="Arial Unicode MS" w:cs="Arial"/>
              </w:rPr>
              <w:t>When dfdl:textNumberRep is 'standard' this property only applies when  dfdl:textStandardBase is 10.</w:t>
            </w:r>
          </w:p>
          <w:p w14:paraId="2B45E5E2" w14:textId="77777777" w:rsidR="00000000" w:rsidRDefault="009D64FD">
            <w:pPr>
              <w:rPr>
                <w:rFonts w:eastAsia="Arial Unicode MS" w:cs="Arial"/>
              </w:rPr>
            </w:pPr>
            <w:r>
              <w:rPr>
                <w:rFonts w:eastAsia="Arial Unicode MS" w:cs="Arial"/>
              </w:rPr>
              <w:t xml:space="preserve">A </w:t>
            </w:r>
            <w:r>
              <w:rPr>
                <w:rFonts w:eastAsia="Arial Unicode MS" w:cs="Arial"/>
              </w:rPr>
              <w:t>negative value is a Schema Definition Error.</w:t>
            </w:r>
          </w:p>
          <w:p w14:paraId="3390C8F3" w14:textId="77777777" w:rsidR="00000000" w:rsidRDefault="009D64FD">
            <w:pPr>
              <w:rPr>
                <w:rFonts w:eastAsia="Arial Unicode MS" w:cs="Arial"/>
              </w:rPr>
            </w:pPr>
            <w:r>
              <w:rPr>
                <w:rFonts w:eastAsia="Arial Unicode MS" w:cs="Arial"/>
              </w:rPr>
              <w:t>Annotation: dfdl:element, dfdl:simpleType</w:t>
            </w:r>
          </w:p>
        </w:tc>
      </w:tr>
      <w:tr w:rsidR="00000000" w14:paraId="214C7C5E" w14:textId="77777777">
        <w:tc>
          <w:tcPr>
            <w:tcW w:w="3169" w:type="dxa"/>
            <w:tcBorders>
              <w:top w:val="single" w:sz="4" w:space="0" w:color="auto"/>
              <w:left w:val="single" w:sz="4" w:space="0" w:color="auto"/>
              <w:bottom w:val="single" w:sz="4" w:space="0" w:color="auto"/>
              <w:right w:val="single" w:sz="4" w:space="0" w:color="auto"/>
            </w:tcBorders>
            <w:hideMark/>
          </w:tcPr>
          <w:p w14:paraId="5FF1BFC8" w14:textId="77777777" w:rsidR="00000000" w:rsidRDefault="009D64FD">
            <w:pPr>
              <w:rPr>
                <w:rFonts w:eastAsia="Arial Unicode MS"/>
              </w:rPr>
            </w:pPr>
            <w:r>
              <w:rPr>
                <w:rFonts w:eastAsia="Arial Unicode MS"/>
              </w:rPr>
              <w:t>textNumberCheckPolicy</w:t>
            </w:r>
          </w:p>
        </w:tc>
        <w:tc>
          <w:tcPr>
            <w:tcW w:w="5687" w:type="dxa"/>
            <w:tcBorders>
              <w:top w:val="single" w:sz="4" w:space="0" w:color="auto"/>
              <w:left w:val="single" w:sz="4" w:space="0" w:color="auto"/>
              <w:bottom w:val="single" w:sz="4" w:space="0" w:color="auto"/>
              <w:right w:val="single" w:sz="4" w:space="0" w:color="auto"/>
            </w:tcBorders>
            <w:hideMark/>
          </w:tcPr>
          <w:p w14:paraId="585749BA" w14:textId="77777777" w:rsidR="00000000" w:rsidRDefault="009D64FD">
            <w:pPr>
              <w:rPr>
                <w:rFonts w:eastAsia="Arial Unicode MS" w:cs="Arial"/>
              </w:rPr>
            </w:pPr>
            <w:r>
              <w:rPr>
                <w:rFonts w:eastAsia="Arial Unicode MS" w:cs="Arial"/>
              </w:rPr>
              <w:t>Enum</w:t>
            </w:r>
          </w:p>
          <w:p w14:paraId="27B437E4" w14:textId="77777777" w:rsidR="00000000" w:rsidRDefault="009D64FD">
            <w:pPr>
              <w:rPr>
                <w:rFonts w:eastAsia="Arial Unicode MS" w:cs="Arial"/>
              </w:rPr>
            </w:pPr>
            <w:r>
              <w:rPr>
                <w:rFonts w:eastAsia="Arial Unicode MS" w:cs="Arial"/>
              </w:rPr>
              <w:t xml:space="preserve">Values are 'strict' and 'lax'. </w:t>
            </w:r>
          </w:p>
          <w:p w14:paraId="47D0FF11" w14:textId="77777777" w:rsidR="00000000" w:rsidRDefault="009D64FD">
            <w:pPr>
              <w:rPr>
                <w:rFonts w:eastAsia="Arial Unicode MS" w:cs="Arial"/>
              </w:rPr>
            </w:pPr>
            <w:r>
              <w:rPr>
                <w:rFonts w:eastAsia="Arial Unicode MS" w:cs="Arial"/>
              </w:rPr>
              <w:t xml:space="preserve">Indicates how lenient to be when parsing against the pattern. </w:t>
            </w:r>
          </w:p>
          <w:p w14:paraId="37D615D4" w14:textId="77777777" w:rsidR="00000000" w:rsidRDefault="009D64FD">
            <w:pPr>
              <w:rPr>
                <w:rFonts w:eastAsia="Arial Unicode MS" w:cs="Arial"/>
              </w:rPr>
            </w:pPr>
            <w:r>
              <w:rPr>
                <w:rFonts w:eastAsia="Arial Unicode MS" w:cs="Arial"/>
              </w:rPr>
              <w:t>When dfdl:textNumberRep is 'standard' this pro</w:t>
            </w:r>
            <w:r>
              <w:rPr>
                <w:rFonts w:eastAsia="Arial Unicode MS" w:cs="Arial"/>
              </w:rPr>
              <w:t>perty only applies when  dfdl:textStandardBase is 10.</w:t>
            </w:r>
          </w:p>
          <w:p w14:paraId="2B103A03" w14:textId="77777777" w:rsidR="00000000" w:rsidRDefault="009D64FD">
            <w:r>
              <w:rPr>
                <w:rFonts w:eastAsia="Arial Unicode MS"/>
              </w:rPr>
              <w:t>If</w:t>
            </w:r>
            <w:r>
              <w:rPr>
                <w:rFonts w:eastAsia="Arial"/>
              </w:rPr>
              <w:t xml:space="preserve"> '</w:t>
            </w:r>
            <w:r>
              <w:rPr>
                <w:rFonts w:eastAsia="Arial Unicode MS"/>
              </w:rPr>
              <w:t>lax'</w:t>
            </w:r>
            <w:r>
              <w:rPr>
                <w:rFonts w:eastAsia="Arial"/>
              </w:rPr>
              <w:t xml:space="preserve"> </w:t>
            </w:r>
            <w:r>
              <w:rPr>
                <w:rFonts w:eastAsia="Arial Unicode MS"/>
              </w:rPr>
              <w:t>and</w:t>
            </w:r>
            <w:r>
              <w:rPr>
                <w:rFonts w:eastAsia="Arial"/>
              </w:rPr>
              <w:t xml:space="preserve"> </w:t>
            </w:r>
            <w:r>
              <w:rPr>
                <w:rFonts w:eastAsia="Arial Unicode MS"/>
              </w:rPr>
              <w:t>dfdl:textNumberRep</w:t>
            </w:r>
            <w:r>
              <w:rPr>
                <w:rFonts w:eastAsia="Arial"/>
              </w:rPr>
              <w:t xml:space="preserve"> </w:t>
            </w:r>
            <w:r>
              <w:rPr>
                <w:rFonts w:eastAsia="Arial Unicode MS"/>
              </w:rPr>
              <w:t>is</w:t>
            </w:r>
            <w:r>
              <w:rPr>
                <w:rFonts w:eastAsia="Arial"/>
              </w:rPr>
              <w:t xml:space="preserve"> </w:t>
            </w:r>
            <w:r>
              <w:rPr>
                <w:rFonts w:eastAsia="Arial Unicode MS"/>
              </w:rPr>
              <w:t>'standard'</w:t>
            </w:r>
            <w:r>
              <w:rPr>
                <w:rFonts w:eastAsia="Arial"/>
              </w:rPr>
              <w:t xml:space="preserve"> </w:t>
            </w:r>
            <w:r>
              <w:rPr>
                <w:rFonts w:eastAsia="Arial Unicode MS"/>
              </w:rPr>
              <w:t>then</w:t>
            </w:r>
            <w:r>
              <w:rPr>
                <w:rFonts w:eastAsia="Arial"/>
              </w:rPr>
              <w:t xml:space="preserve"> </w:t>
            </w:r>
            <w:r>
              <w:rPr>
                <w:rFonts w:eastAsia="Arial Unicode MS"/>
              </w:rPr>
              <w:t>grouping</w:t>
            </w:r>
            <w:r>
              <w:rPr>
                <w:rFonts w:eastAsia="Arial"/>
              </w:rPr>
              <w:t xml:space="preserve"> </w:t>
            </w:r>
            <w:r>
              <w:rPr>
                <w:rFonts w:eastAsia="Arial Unicode MS"/>
              </w:rPr>
              <w:t>separators</w:t>
            </w:r>
            <w:r>
              <w:rPr>
                <w:rFonts w:eastAsia="Arial"/>
              </w:rPr>
              <w:t xml:space="preserve"> </w:t>
            </w:r>
            <w:r>
              <w:rPr>
                <w:rFonts w:eastAsia="Arial Unicode MS"/>
              </w:rPr>
              <w:t>are</w:t>
            </w:r>
            <w:r>
              <w:rPr>
                <w:rFonts w:eastAsia="Arial"/>
              </w:rPr>
              <w:t xml:space="preserve"> </w:t>
            </w:r>
            <w:r>
              <w:rPr>
                <w:rFonts w:eastAsia="Arial Unicode MS"/>
              </w:rPr>
              <w:t>ignored,</w:t>
            </w:r>
            <w:r>
              <w:rPr>
                <w:rFonts w:eastAsia="Arial"/>
              </w:rPr>
              <w:t xml:space="preserve"> </w:t>
            </w:r>
            <w:r>
              <w:rPr>
                <w:rFonts w:eastAsia="Arial Unicode MS"/>
              </w:rPr>
              <w:t>leading</w:t>
            </w:r>
            <w:r>
              <w:rPr>
                <w:rFonts w:eastAsia="Arial"/>
              </w:rPr>
              <w:t xml:space="preserve"> </w:t>
            </w:r>
            <w:r>
              <w:rPr>
                <w:rFonts w:eastAsia="Arial Unicode MS"/>
              </w:rPr>
              <w:t>and</w:t>
            </w:r>
            <w:r>
              <w:rPr>
                <w:rFonts w:eastAsia="Arial"/>
              </w:rPr>
              <w:t xml:space="preserve"> </w:t>
            </w:r>
            <w:r>
              <w:rPr>
                <w:rFonts w:eastAsia="Arial Unicode MS"/>
              </w:rPr>
              <w:t>trailing</w:t>
            </w:r>
            <w:r>
              <w:rPr>
                <w:rFonts w:eastAsia="Arial"/>
              </w:rPr>
              <w:t xml:space="preserve"> </w:t>
            </w:r>
            <w:r>
              <w:rPr>
                <w:rFonts w:eastAsia="Arial Unicode MS"/>
              </w:rPr>
              <w:t>whitespace</w:t>
            </w:r>
            <w:r>
              <w:rPr>
                <w:rFonts w:eastAsia="Arial"/>
              </w:rPr>
              <w:t xml:space="preserve">  </w:t>
            </w:r>
            <w:r>
              <w:rPr>
                <w:rFonts w:eastAsia="Arial Unicode MS"/>
              </w:rPr>
              <w:t>is</w:t>
            </w:r>
            <w:r>
              <w:rPr>
                <w:rFonts w:eastAsia="Arial"/>
              </w:rPr>
              <w:t xml:space="preserve"> </w:t>
            </w:r>
            <w:r>
              <w:rPr>
                <w:rFonts w:eastAsia="Arial Unicode MS"/>
              </w:rPr>
              <w:t>ignored,</w:t>
            </w:r>
            <w:r>
              <w:rPr>
                <w:rFonts w:eastAsia="Arial"/>
              </w:rPr>
              <w:t xml:space="preserve"> </w:t>
            </w:r>
            <w:r>
              <w:rPr>
                <w:rFonts w:eastAsia="Arial Unicode MS"/>
              </w:rPr>
              <w:t>leading</w:t>
            </w:r>
            <w:r>
              <w:rPr>
                <w:rFonts w:eastAsia="Arial"/>
              </w:rPr>
              <w:t xml:space="preserve"> </w:t>
            </w:r>
            <w:r>
              <w:rPr>
                <w:rFonts w:eastAsia="Arial Unicode MS"/>
              </w:rPr>
              <w:t>zeros</w:t>
            </w:r>
            <w:r>
              <w:rPr>
                <w:rFonts w:eastAsia="Arial"/>
              </w:rPr>
              <w:t xml:space="preserve"> </w:t>
            </w:r>
            <w:r>
              <w:rPr>
                <w:rFonts w:eastAsia="Arial Unicode MS"/>
              </w:rPr>
              <w:t>are</w:t>
            </w:r>
            <w:r>
              <w:rPr>
                <w:rFonts w:eastAsia="Arial"/>
              </w:rPr>
              <w:t xml:space="preserve"> </w:t>
            </w:r>
            <w:r>
              <w:rPr>
                <w:rFonts w:eastAsia="Arial Unicode MS"/>
              </w:rPr>
              <w:t xml:space="preserve">ignored and </w:t>
            </w:r>
            <w:r>
              <w:t>quoted characters may be omitted.</w:t>
            </w:r>
          </w:p>
          <w:p w14:paraId="288E5052" w14:textId="77777777" w:rsidR="00000000" w:rsidRDefault="009D64FD">
            <w:pPr>
              <w:rPr>
                <w:rFonts w:eastAsia="Arial Unicode MS" w:cs="Arial"/>
              </w:rPr>
            </w:pPr>
            <w:r>
              <w:rPr>
                <w:rFonts w:eastAsia="Arial Unicode MS" w:cs="Arial"/>
              </w:rPr>
              <w:t>If 'lax' and dfdl:textNumberRep is 'zoned' then positive punched data is accepted when parsing an unsigned type, and unpunched data is accepted when parsing a signed type</w:t>
            </w:r>
          </w:p>
          <w:p w14:paraId="76AC1B59" w14:textId="77777777" w:rsidR="00000000" w:rsidRDefault="009D64FD">
            <w:pPr>
              <w:rPr>
                <w:rFonts w:eastAsia="Arial"/>
              </w:rPr>
            </w:pPr>
            <w:r>
              <w:rPr>
                <w:rFonts w:eastAsia="Arial"/>
              </w:rPr>
              <w:t>If 'strict' and dfdl:textNumberRep is 'standard' th</w:t>
            </w:r>
            <w:r>
              <w:rPr>
                <w:rFonts w:eastAsia="Arial"/>
              </w:rPr>
              <w:t>en the data must follow the pattern with the exceptions that digits 0-9, decimal separator and exponent separator are always recognised and parsed.</w:t>
            </w:r>
          </w:p>
          <w:p w14:paraId="43A22310" w14:textId="77777777" w:rsidR="00000000" w:rsidRDefault="009D64FD">
            <w:pPr>
              <w:rPr>
                <w:rFonts w:eastAsia="Arial"/>
              </w:rPr>
            </w:pPr>
            <w:r>
              <w:rPr>
                <w:rFonts w:eastAsia="Arial"/>
              </w:rPr>
              <w:t>If 'strict' and dfdl:textNumberRep is 'zoned' then the data must follow the pattern.</w:t>
            </w:r>
            <w:r>
              <w:t xml:space="preserve"> </w:t>
            </w:r>
          </w:p>
          <w:p w14:paraId="3E27EEDC" w14:textId="77777777" w:rsidR="00000000" w:rsidRDefault="009D64FD">
            <w:pPr>
              <w:rPr>
                <w:rFonts w:eastAsia="Arial Unicode MS" w:cs="Arial"/>
              </w:rPr>
            </w:pPr>
            <w:r>
              <w:rPr>
                <w:rFonts w:eastAsia="Arial Unicode MS" w:cs="Arial"/>
              </w:rPr>
              <w:t>On unparsing the patte</w:t>
            </w:r>
            <w:r>
              <w:rPr>
                <w:rFonts w:eastAsia="Arial Unicode MS" w:cs="Arial"/>
              </w:rPr>
              <w:t xml:space="preserve">rn is always followed and follow the rules in </w:t>
            </w:r>
            <w:r>
              <w:fldChar w:fldCharType="begin"/>
            </w:r>
            <w:r>
              <w:rPr>
                <w:rFonts w:eastAsia="Arial Unicode MS" w:cs="Arial"/>
              </w:rPr>
              <w:instrText xml:space="preserve"> REF _Ref263169391 \r \h  \* MERGEFORMAT </w:instrText>
            </w:r>
            <w:r>
              <w:fldChar w:fldCharType="separate"/>
            </w:r>
            <w:r>
              <w:rPr>
                <w:rFonts w:eastAsia="Arial Unicode MS" w:cs="Arial"/>
              </w:rPr>
              <w:t>13.6.2</w:t>
            </w:r>
            <w:r>
              <w:fldChar w:fldCharType="end"/>
            </w:r>
            <w:r>
              <w:rPr>
                <w:rFonts w:eastAsia="Arial Unicode MS" w:cs="Arial"/>
              </w:rPr>
              <w:t xml:space="preserve"> </w:t>
            </w:r>
            <w:r>
              <w:fldChar w:fldCharType="begin"/>
            </w:r>
            <w:r>
              <w:rPr>
                <w:rFonts w:eastAsia="Arial Unicode MS" w:cs="Arial"/>
              </w:rPr>
              <w:instrText xml:space="preserve"> REF _Ref263169391 \h  \* MERGEFORMAT </w:instrText>
            </w:r>
            <w:r>
              <w:fldChar w:fldCharType="separate"/>
            </w:r>
            <w:r>
              <w:rPr>
                <w:rFonts w:eastAsia="Arial Unicode MS" w:cs="Arial"/>
              </w:rPr>
              <w:t>Converting logical numbers to/from text representation</w:t>
            </w:r>
            <w:r>
              <w:fldChar w:fldCharType="end"/>
            </w:r>
            <w:r>
              <w:rPr>
                <w:rFonts w:eastAsia="Arial Unicode MS" w:cs="Arial"/>
              </w:rPr>
              <w:t>.</w:t>
            </w:r>
          </w:p>
          <w:p w14:paraId="1D0343CB" w14:textId="77777777" w:rsidR="00000000" w:rsidRDefault="009D64FD">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00000" w14:paraId="5A8CFF67" w14:textId="77777777">
        <w:tc>
          <w:tcPr>
            <w:tcW w:w="3169" w:type="dxa"/>
            <w:tcBorders>
              <w:top w:val="single" w:sz="4" w:space="0" w:color="auto"/>
              <w:left w:val="single" w:sz="4" w:space="0" w:color="auto"/>
              <w:bottom w:val="single" w:sz="4" w:space="0" w:color="auto"/>
              <w:right w:val="single" w:sz="4" w:space="0" w:color="auto"/>
            </w:tcBorders>
            <w:hideMark/>
          </w:tcPr>
          <w:p w14:paraId="0E4BEFC7" w14:textId="77777777" w:rsidR="00000000" w:rsidRDefault="009D64FD">
            <w:pPr>
              <w:rPr>
                <w:rFonts w:eastAsia="Arial Unicode MS"/>
              </w:rPr>
            </w:pPr>
            <w:r>
              <w:rPr>
                <w:rFonts w:eastAsia="Arial Unicode MS"/>
              </w:rPr>
              <w:t>text</w:t>
            </w:r>
            <w:r>
              <w:rPr>
                <w:rFonts w:eastAsia="MS Mincho"/>
              </w:rPr>
              <w:t>Standard</w:t>
            </w:r>
            <w:r>
              <w:rPr>
                <w:rFonts w:eastAsia="Arial Unicode MS"/>
              </w:rPr>
              <w:t>DecimalSeparator</w:t>
            </w:r>
          </w:p>
        </w:tc>
        <w:tc>
          <w:tcPr>
            <w:tcW w:w="5687" w:type="dxa"/>
            <w:tcBorders>
              <w:top w:val="single" w:sz="4" w:space="0" w:color="auto"/>
              <w:left w:val="single" w:sz="4" w:space="0" w:color="auto"/>
              <w:bottom w:val="single" w:sz="4" w:space="0" w:color="auto"/>
              <w:right w:val="single" w:sz="4" w:space="0" w:color="auto"/>
            </w:tcBorders>
            <w:hideMark/>
          </w:tcPr>
          <w:p w14:paraId="123A5FAA" w14:textId="77777777" w:rsidR="00000000" w:rsidRDefault="009D64FD">
            <w:pPr>
              <w:rPr>
                <w:rFonts w:eastAsia="Arial Unicode MS" w:cs="Arial"/>
              </w:rPr>
            </w:pPr>
            <w:r>
              <w:rPr>
                <w:rFonts w:eastAsia="Arial Unicode MS" w:cs="Arial"/>
              </w:rPr>
              <w:t xml:space="preserve">List of DFDL String Literals  </w:t>
            </w:r>
            <w:r>
              <w:rPr>
                <w:rFonts w:eastAsia="Arial Unicode MS" w:cs="Arial"/>
                <w:szCs w:val="18"/>
              </w:rPr>
              <w:t>or</w:t>
            </w:r>
            <w:r>
              <w:rPr>
                <w:rFonts w:eastAsia="Arial Unicode MS" w:cs="Arial"/>
              </w:rPr>
              <w:t xml:space="preserve"> </w:t>
            </w:r>
            <w:r>
              <w:rPr>
                <w:rFonts w:eastAsia="Arial Unicode MS" w:cs="Arial"/>
                <w:szCs w:val="18"/>
              </w:rPr>
              <w:t>DFDL Expression</w:t>
            </w:r>
          </w:p>
          <w:p w14:paraId="6474C357" w14:textId="77777777" w:rsidR="00000000" w:rsidRDefault="009D64FD">
            <w:pPr>
              <w:rPr>
                <w:rFonts w:eastAsia="Arial Unicode MS" w:cs="Arial"/>
              </w:rPr>
            </w:pPr>
            <w:r>
              <w:rPr>
                <w:rFonts w:eastAsia="Arial Unicode MS" w:cs="Arial"/>
              </w:rPr>
              <w:t>Defines the a whitespace separated list of single characters that wil</w:t>
            </w:r>
            <w:r>
              <w:rPr>
                <w:rFonts w:eastAsia="Arial Unicode MS" w:cs="Arial"/>
              </w:rPr>
              <w:t xml:space="preserve">l appear (individually) in the data as the decimal separator. </w:t>
            </w:r>
          </w:p>
          <w:p w14:paraId="6E76BE7D" w14:textId="77777777" w:rsidR="00000000" w:rsidRDefault="009D64FD">
            <w:pPr>
              <w:rPr>
                <w:rFonts w:eastAsia="Arial Unicode MS" w:cs="Arial"/>
              </w:rPr>
            </w:pPr>
            <w:r>
              <w:rPr>
                <w:rFonts w:eastAsia="Arial Unicode MS" w:cs="Arial"/>
              </w:rPr>
              <w:t xml:space="preserve">This property is applicable, when dfdl:textNumberRep is 'standard' and dfdl:textStandardBase is 10. It must be set if  dfdl:textNumberPattern </w:t>
            </w:r>
            <w:r>
              <w:rPr>
                <w:rFonts w:eastAsia="Arial Unicode MS" w:cs="Arial"/>
              </w:rPr>
              <w:t xml:space="preserve">contains a decimal separator symbol ("."), or the E or @ symbols. (it is a Schema Definition Error otherwise.) Empty string is not an allowable value. </w:t>
            </w:r>
          </w:p>
          <w:p w14:paraId="5C76B21A" w14:textId="77777777" w:rsidR="00000000" w:rsidRDefault="009D64FD">
            <w:pPr>
              <w:rPr>
                <w:rFonts w:eastAsia="Arial Unicode MS" w:cs="Arial"/>
              </w:rPr>
            </w:pPr>
            <w:r>
              <w:rPr>
                <w:rFonts w:eastAsia="Arial Unicode MS" w:cs="Arial"/>
              </w:rPr>
              <w:t>This property can be computed by way of an expression which returns a character. The expression must not</w:t>
            </w:r>
            <w:r>
              <w:rPr>
                <w:rFonts w:eastAsia="Arial Unicode MS" w:cs="Arial"/>
              </w:rPr>
              <w:t xml:space="preserve"> contain forward references to elements which have not yet been processed.</w:t>
            </w:r>
          </w:p>
          <w:p w14:paraId="509B707A" w14:textId="77777777" w:rsidR="00000000" w:rsidRDefault="009D64FD">
            <w:pPr>
              <w:rPr>
                <w:rFonts w:eastAsia="Arial Unicode MS" w:cs="Arial"/>
              </w:rPr>
            </w:pPr>
            <w:r>
              <w:rPr>
                <w:rStyle w:val="Emphasis"/>
                <w:rFonts w:eastAsia="Arial Unicode MS"/>
              </w:rPr>
              <w:t>Text Number Character Restrictions:</w:t>
            </w:r>
            <w:r>
              <w:rPr>
                <w:rFonts w:eastAsia="Arial Unicode MS" w:cs="Arial"/>
              </w:rPr>
              <w:t xml:space="preserve"> The the string literal is restricted to allow only certain kinds of DFDL String Literal syntax:</w:t>
            </w:r>
          </w:p>
          <w:p w14:paraId="7636DAC6" w14:textId="77777777" w:rsidR="00000000" w:rsidRDefault="009D64FD">
            <w:pPr>
              <w:numPr>
                <w:ilvl w:val="0"/>
                <w:numId w:val="111"/>
              </w:numPr>
              <w:rPr>
                <w:rFonts w:eastAsia="Arial Unicode MS" w:cs="Arial"/>
              </w:rPr>
            </w:pPr>
            <w:r>
              <w:rPr>
                <w:rFonts w:eastAsia="Arial Unicode MS" w:cs="Arial"/>
              </w:rPr>
              <w:t>DFDL character entities are allowed</w:t>
            </w:r>
          </w:p>
          <w:p w14:paraId="3173D1B2" w14:textId="77777777" w:rsidR="00000000" w:rsidRDefault="009D64FD">
            <w:pPr>
              <w:numPr>
                <w:ilvl w:val="0"/>
                <w:numId w:val="111"/>
              </w:numPr>
              <w:rPr>
                <w:rFonts w:eastAsia="Arial Unicode MS" w:cs="Arial"/>
              </w:rPr>
            </w:pPr>
            <w:r>
              <w:rPr>
                <w:rFonts w:eastAsia="Arial Unicode MS" w:cs="Arial"/>
              </w:rPr>
              <w:t>The DFDL byte</w:t>
            </w:r>
            <w:r>
              <w:rPr>
                <w:rFonts w:eastAsia="Arial Unicode MS" w:cs="Arial"/>
              </w:rPr>
              <w:t xml:space="preserve"> value entity ( %#rXX; ) is not allowed.</w:t>
            </w:r>
          </w:p>
          <w:p w14:paraId="43406591" w14:textId="77777777" w:rsidR="00000000" w:rsidRDefault="009D64FD">
            <w:pPr>
              <w:numPr>
                <w:ilvl w:val="0"/>
                <w:numId w:val="111"/>
              </w:numPr>
              <w:rPr>
                <w:rFonts w:eastAsia="Arial Unicode MS" w:cs="Arial"/>
              </w:rPr>
            </w:pPr>
            <w:r>
              <w:rPr>
                <w:rFonts w:eastAsia="Arial Unicode MS" w:cs="Arial"/>
              </w:rPr>
              <w:t>DFDL Character classes NL, WSP, WSP+, WSP*, and ES are not allowed</w:t>
            </w:r>
          </w:p>
          <w:p w14:paraId="18854598" w14:textId="77777777" w:rsidR="00000000" w:rsidRDefault="009D64FD">
            <w:pPr>
              <w:rPr>
                <w:rFonts w:eastAsia="Arial Unicode MS" w:cs="Arial"/>
              </w:rPr>
            </w:pPr>
            <w:r>
              <w:rPr>
                <w:rFonts w:eastAsia="Arial Unicode MS" w:cs="Arial"/>
              </w:rPr>
              <w:t>It is a Schema Definition Error if the string literal contains any of the disallowed syntax constructs.</w:t>
            </w:r>
          </w:p>
          <w:p w14:paraId="4BCB8A7F" w14:textId="77777777" w:rsidR="00000000" w:rsidRDefault="009D64FD">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00000" w14:paraId="3C751364" w14:textId="77777777">
        <w:tc>
          <w:tcPr>
            <w:tcW w:w="3169" w:type="dxa"/>
            <w:tcBorders>
              <w:top w:val="single" w:sz="4" w:space="0" w:color="auto"/>
              <w:left w:val="single" w:sz="4" w:space="0" w:color="auto"/>
              <w:bottom w:val="single" w:sz="4" w:space="0" w:color="auto"/>
              <w:right w:val="single" w:sz="4" w:space="0" w:color="auto"/>
            </w:tcBorders>
            <w:hideMark/>
          </w:tcPr>
          <w:p w14:paraId="6E2F0761" w14:textId="77777777" w:rsidR="00000000" w:rsidRDefault="009D64FD">
            <w:pPr>
              <w:rPr>
                <w:rFonts w:eastAsia="Arial Unicode MS"/>
              </w:rPr>
            </w:pPr>
            <w:r>
              <w:rPr>
                <w:rFonts w:eastAsia="Arial Unicode MS"/>
              </w:rPr>
              <w:t>t</w:t>
            </w:r>
            <w:r>
              <w:rPr>
                <w:rFonts w:eastAsia="Arial Unicode MS"/>
              </w:rPr>
              <w:t>extStandardGroupingSeparator</w:t>
            </w:r>
          </w:p>
        </w:tc>
        <w:tc>
          <w:tcPr>
            <w:tcW w:w="5687" w:type="dxa"/>
            <w:tcBorders>
              <w:top w:val="single" w:sz="4" w:space="0" w:color="auto"/>
              <w:left w:val="single" w:sz="4" w:space="0" w:color="auto"/>
              <w:bottom w:val="single" w:sz="4" w:space="0" w:color="auto"/>
              <w:right w:val="single" w:sz="4" w:space="0" w:color="auto"/>
            </w:tcBorders>
            <w:hideMark/>
          </w:tcPr>
          <w:p w14:paraId="1D3B02D6" w14:textId="77777777" w:rsidR="00000000" w:rsidRDefault="009D64FD">
            <w:pPr>
              <w:rPr>
                <w:rFonts w:eastAsia="Arial Unicode MS" w:cs="Arial"/>
              </w:rPr>
            </w:pPr>
            <w:r>
              <w:rPr>
                <w:rFonts w:eastAsia="Arial Unicode MS" w:cs="Arial"/>
              </w:rPr>
              <w:t xml:space="preserve">DFDL String Literal </w:t>
            </w:r>
            <w:r>
              <w:rPr>
                <w:rFonts w:eastAsia="Arial Unicode MS" w:cs="Arial"/>
                <w:szCs w:val="18"/>
              </w:rPr>
              <w:t>or</w:t>
            </w:r>
            <w:r>
              <w:rPr>
                <w:rFonts w:eastAsia="Arial Unicode MS" w:cs="Arial"/>
              </w:rPr>
              <w:t xml:space="preserve"> </w:t>
            </w:r>
            <w:r>
              <w:rPr>
                <w:rFonts w:eastAsia="Arial Unicode MS" w:cs="Arial"/>
                <w:szCs w:val="18"/>
              </w:rPr>
              <w:t>DFDL Expression</w:t>
            </w:r>
          </w:p>
          <w:p w14:paraId="7BE8831C" w14:textId="77777777" w:rsidR="00000000" w:rsidRDefault="009D64FD">
            <w:pPr>
              <w:rPr>
                <w:rFonts w:eastAsia="Arial Unicode MS" w:cs="Arial"/>
              </w:rPr>
            </w:pPr>
            <w:r>
              <w:rPr>
                <w:rFonts w:eastAsia="Arial Unicode MS" w:cs="Arial"/>
              </w:rPr>
              <w:t xml:space="preserve">Defines the single character that will appear in the data as the grouping separator. </w:t>
            </w:r>
          </w:p>
          <w:p w14:paraId="21FAD24B" w14:textId="77777777" w:rsidR="00000000" w:rsidRDefault="009D64FD">
            <w:pPr>
              <w:rPr>
                <w:rFonts w:eastAsia="Arial Unicode MS" w:cs="Arial"/>
              </w:rPr>
            </w:pPr>
            <w:r>
              <w:rPr>
                <w:rFonts w:eastAsia="Arial Unicode MS" w:cs="Arial"/>
              </w:rPr>
              <w:t xml:space="preserve">This property is applicable when dfdl:textNumberRep is 'standard' and dfdl:textStandardBase is 10. It </w:t>
            </w:r>
            <w:r>
              <w:rPr>
                <w:rFonts w:eastAsia="Arial Unicode MS" w:cs="Arial"/>
              </w:rPr>
              <w:t>must be set if  dfdl:textNumberPattern contains a grouping separator symbol (it is a Schema Definition Error otherwise.) Empty string is not an allowable value.</w:t>
            </w:r>
          </w:p>
          <w:p w14:paraId="2E624A4F" w14:textId="77777777" w:rsidR="00000000" w:rsidRDefault="009D64FD">
            <w:pPr>
              <w:rPr>
                <w:rFonts w:eastAsia="Arial Unicode MS" w:cs="Arial"/>
              </w:rPr>
            </w:pPr>
            <w:r>
              <w:rPr>
                <w:rFonts w:eastAsia="Arial Unicode MS" w:cs="Arial"/>
              </w:rPr>
              <w:t>This property can be computed by way of an expression which returns a character. The expression</w:t>
            </w:r>
            <w:r>
              <w:rPr>
                <w:rFonts w:eastAsia="Arial Unicode MS" w:cs="Arial"/>
              </w:rPr>
              <w:t xml:space="preserve"> must not contain forward references to elements which have not yet been processed.</w:t>
            </w:r>
          </w:p>
          <w:p w14:paraId="0BC981FC" w14:textId="77777777" w:rsidR="00000000" w:rsidRDefault="009D64FD">
            <w:pPr>
              <w:rPr>
                <w:rFonts w:eastAsia="MS Mincho"/>
              </w:rPr>
            </w:pPr>
            <w:r>
              <w:rPr>
                <w:rFonts w:eastAsia="Arial"/>
              </w:rPr>
              <w:t>The string literal value is restricted in the same way as described in "Text Number Character Restrictions" in the description of the dfdl:textStandardDecimalSeparator prop</w:t>
            </w:r>
            <w:r>
              <w:rPr>
                <w:rFonts w:eastAsia="Arial"/>
              </w:rPr>
              <w:t>erty.</w:t>
            </w:r>
          </w:p>
          <w:p w14:paraId="4C8C4663" w14:textId="77777777" w:rsidR="00000000" w:rsidRDefault="009D64FD">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00000" w14:paraId="303ECD2C" w14:textId="77777777">
        <w:tc>
          <w:tcPr>
            <w:tcW w:w="3169" w:type="dxa"/>
            <w:tcBorders>
              <w:top w:val="single" w:sz="4" w:space="0" w:color="auto"/>
              <w:left w:val="single" w:sz="4" w:space="0" w:color="auto"/>
              <w:bottom w:val="single" w:sz="4" w:space="0" w:color="auto"/>
              <w:right w:val="single" w:sz="4" w:space="0" w:color="auto"/>
            </w:tcBorders>
            <w:hideMark/>
          </w:tcPr>
          <w:p w14:paraId="7275AB7B" w14:textId="77777777" w:rsidR="00000000" w:rsidRDefault="009D64FD">
            <w:pPr>
              <w:rPr>
                <w:rFonts w:eastAsia="Arial Unicode MS"/>
              </w:rPr>
            </w:pPr>
            <w:r>
              <w:rPr>
                <w:rFonts w:eastAsia="Arial Unicode MS"/>
              </w:rPr>
              <w:t>textStandardExponentRep</w:t>
            </w:r>
          </w:p>
        </w:tc>
        <w:tc>
          <w:tcPr>
            <w:tcW w:w="5687" w:type="dxa"/>
            <w:tcBorders>
              <w:top w:val="single" w:sz="4" w:space="0" w:color="auto"/>
              <w:left w:val="single" w:sz="4" w:space="0" w:color="auto"/>
              <w:bottom w:val="single" w:sz="4" w:space="0" w:color="auto"/>
              <w:right w:val="single" w:sz="4" w:space="0" w:color="auto"/>
            </w:tcBorders>
            <w:hideMark/>
          </w:tcPr>
          <w:p w14:paraId="27408AD1" w14:textId="77777777" w:rsidR="00000000" w:rsidRDefault="009D64FD">
            <w:pPr>
              <w:rPr>
                <w:rFonts w:eastAsia="Arial Unicode MS" w:cs="Arial"/>
              </w:rPr>
            </w:pPr>
            <w:r>
              <w:rPr>
                <w:rFonts w:eastAsia="Arial Unicode MS" w:cs="Arial"/>
              </w:rPr>
              <w:t xml:space="preserve">DFDL String Literal </w:t>
            </w:r>
            <w:r>
              <w:rPr>
                <w:rFonts w:eastAsia="Arial Unicode MS" w:cs="Arial"/>
                <w:szCs w:val="18"/>
              </w:rPr>
              <w:t>or</w:t>
            </w:r>
            <w:r>
              <w:rPr>
                <w:rFonts w:eastAsia="Arial Unicode MS" w:cs="Arial"/>
              </w:rPr>
              <w:t xml:space="preserve"> </w:t>
            </w:r>
            <w:r>
              <w:rPr>
                <w:rFonts w:eastAsia="Arial Unicode MS" w:cs="Arial"/>
                <w:szCs w:val="18"/>
              </w:rPr>
              <w:t>DFDL Expression</w:t>
            </w:r>
          </w:p>
          <w:p w14:paraId="721A3496" w14:textId="77777777" w:rsidR="00000000" w:rsidRDefault="009D64FD">
            <w:pPr>
              <w:rPr>
                <w:rFonts w:eastAsia="Arial Unicode MS" w:cs="Arial"/>
              </w:rPr>
            </w:pPr>
            <w:r>
              <w:rPr>
                <w:rFonts w:eastAsia="Arial Unicode MS" w:cs="Arial"/>
              </w:rPr>
              <w:t>Defines the actual character(s) that will appear in the data as the exponent indicator. If the empty string is specified then no exponent charac</w:t>
            </w:r>
            <w:r>
              <w:rPr>
                <w:rFonts w:eastAsia="Arial Unicode MS" w:cs="Arial"/>
              </w:rPr>
              <w:t>ter will be used.</w:t>
            </w:r>
          </w:p>
          <w:p w14:paraId="72605553" w14:textId="77777777" w:rsidR="00000000" w:rsidRDefault="009D64FD">
            <w:pPr>
              <w:rPr>
                <w:rFonts w:eastAsia="Arial Unicode MS" w:cs="Arial"/>
              </w:rPr>
            </w:pPr>
            <w:r>
              <w:rPr>
                <w:rFonts w:eastAsia="Arial Unicode MS" w:cs="Arial"/>
              </w:rPr>
              <w:t xml:space="preserve">This property is applicable when dfdl:textNumberRep is 'standard' and dfdl:textStandardBase is 10. </w:t>
            </w:r>
            <w:r>
              <w:rPr>
                <w:rFonts w:eastAsia="Arial Unicode MS" w:cs="Arial"/>
              </w:rPr>
              <w:t xml:space="preserve">Empty string is an allowable value, so that formats like NNN+M (meaning NNN x 10 with MM exponent) can be expressed. </w:t>
            </w:r>
          </w:p>
          <w:p w14:paraId="74B654A6" w14:textId="77777777" w:rsidR="00000000" w:rsidRDefault="009D64FD">
            <w:pPr>
              <w:rPr>
                <w:rFonts w:eastAsia="Arial Unicode MS" w:cs="Arial"/>
              </w:rPr>
            </w:pPr>
            <w:r>
              <w:rPr>
                <w:rFonts w:eastAsia="Arial Unicode MS" w:cs="Arial"/>
              </w:rPr>
              <w:t>This property must be set even if the dfdl:textNumberPattern does not contain an 'E' (exponent) character. It is a Schema Definition Error</w:t>
            </w:r>
            <w:r>
              <w:rPr>
                <w:rFonts w:eastAsia="Arial Unicode MS" w:cs="Arial"/>
              </w:rPr>
              <w:t xml:space="preserve"> if this property is not set or in scope for any number with dfdl:representation 'text'.</w:t>
            </w:r>
          </w:p>
          <w:p w14:paraId="11DA5C1E" w14:textId="77777777" w:rsidR="00000000" w:rsidRDefault="009D64FD">
            <w:pPr>
              <w:rPr>
                <w:rFonts w:eastAsia="Arial Unicode MS" w:cs="Arial"/>
              </w:rPr>
            </w:pPr>
            <w:r>
              <w:rPr>
                <w:rFonts w:eastAsia="Arial Unicode MS" w:cs="Arial"/>
              </w:rPr>
              <w:t>This property can be computed by way of an expression which returns a DFDL String Literal character. The expression must not contain forward references to elements whi</w:t>
            </w:r>
            <w:r>
              <w:rPr>
                <w:rFonts w:eastAsia="Arial Unicode MS" w:cs="Arial"/>
              </w:rPr>
              <w:t>ch have not yet been processed.</w:t>
            </w:r>
          </w:p>
          <w:p w14:paraId="010CAF76" w14:textId="77777777" w:rsidR="00000000" w:rsidRDefault="009D64FD">
            <w:pPr>
              <w:rPr>
                <w:rFonts w:eastAsia="MS Mincho"/>
              </w:rPr>
            </w:pPr>
            <w:r>
              <w:rPr>
                <w:rFonts w:eastAsia="Arial"/>
              </w:rPr>
              <w:t>The string literal value is restricted in the same way as described in "Text Number Character Restrictions" in the description of the dfdl:textStandardDecimalSeparator property.</w:t>
            </w:r>
          </w:p>
          <w:p w14:paraId="5EB3FD0F" w14:textId="77777777" w:rsidR="00000000" w:rsidRDefault="009D64FD">
            <w:pPr>
              <w:rPr>
                <w:rFonts w:eastAsia="Arial Unicode MS" w:cs="Arial"/>
              </w:rPr>
            </w:pPr>
            <w:r>
              <w:rPr>
                <w:rFonts w:eastAsia="Arial Unicode MS" w:cs="Arial"/>
              </w:rPr>
              <w:t>If dfdl:ignoreCase is 'yes' then the case of t</w:t>
            </w:r>
            <w:r>
              <w:rPr>
                <w:rFonts w:eastAsia="Arial Unicode MS" w:cs="Arial"/>
              </w:rPr>
              <w:t>he string is ignored by the parser.</w:t>
            </w:r>
          </w:p>
          <w:p w14:paraId="3A001552" w14:textId="77777777" w:rsidR="00000000" w:rsidRDefault="009D64FD">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00000" w14:paraId="24312FA5" w14:textId="77777777">
        <w:tc>
          <w:tcPr>
            <w:tcW w:w="3169" w:type="dxa"/>
            <w:tcBorders>
              <w:top w:val="single" w:sz="4" w:space="0" w:color="auto"/>
              <w:left w:val="single" w:sz="4" w:space="0" w:color="auto"/>
              <w:bottom w:val="single" w:sz="4" w:space="0" w:color="auto"/>
              <w:right w:val="single" w:sz="4" w:space="0" w:color="auto"/>
            </w:tcBorders>
            <w:hideMark/>
          </w:tcPr>
          <w:p w14:paraId="7451D76A" w14:textId="77777777" w:rsidR="00000000" w:rsidRDefault="009D64FD">
            <w:pPr>
              <w:rPr>
                <w:rFonts w:cs="Arial"/>
              </w:rPr>
            </w:pPr>
            <w:r>
              <w:rPr>
                <w:rFonts w:cs="Arial"/>
              </w:rPr>
              <w:t>textStandardInfinityRep</w:t>
            </w:r>
          </w:p>
        </w:tc>
        <w:tc>
          <w:tcPr>
            <w:tcW w:w="5687" w:type="dxa"/>
            <w:tcBorders>
              <w:top w:val="single" w:sz="4" w:space="0" w:color="auto"/>
              <w:left w:val="single" w:sz="4" w:space="0" w:color="auto"/>
              <w:bottom w:val="single" w:sz="4" w:space="0" w:color="auto"/>
              <w:right w:val="single" w:sz="4" w:space="0" w:color="auto"/>
            </w:tcBorders>
            <w:hideMark/>
          </w:tcPr>
          <w:p w14:paraId="02C1F3D3" w14:textId="77777777" w:rsidR="00000000" w:rsidRDefault="009D64FD">
            <w:pPr>
              <w:rPr>
                <w:rFonts w:eastAsia="Arial Unicode MS" w:cs="Arial"/>
              </w:rPr>
            </w:pPr>
            <w:r>
              <w:rPr>
                <w:rFonts w:eastAsia="Arial Unicode MS" w:cs="Arial"/>
              </w:rPr>
              <w:t>DFDL String Literal</w:t>
            </w:r>
          </w:p>
          <w:p w14:paraId="65B391EF" w14:textId="77777777" w:rsidR="00000000" w:rsidRDefault="009D64FD">
            <w:pPr>
              <w:rPr>
                <w:rFonts w:eastAsia="Arial Unicode MS" w:cs="Arial"/>
              </w:rPr>
            </w:pPr>
            <w:r>
              <w:rPr>
                <w:rFonts w:eastAsia="Arial Unicode MS" w:cs="Arial"/>
              </w:rPr>
              <w:t>The value used to represent infinity.</w:t>
            </w:r>
          </w:p>
          <w:p w14:paraId="34F26514" w14:textId="77777777" w:rsidR="00000000" w:rsidRDefault="009D64FD">
            <w:pPr>
              <w:rPr>
                <w:rFonts w:eastAsia="Arial Unicode MS" w:cs="Arial"/>
              </w:rPr>
            </w:pPr>
            <w:r>
              <w:rPr>
                <w:rFonts w:eastAsia="Arial Unicode MS" w:cs="Arial"/>
              </w:rPr>
              <w:t xml:space="preserve">Infinity </w:t>
            </w:r>
            <w:r>
              <w:rPr>
                <w:rFonts w:eastAsia="Arial Unicode MS" w:cs="Arial"/>
              </w:rPr>
              <w:t xml:space="preserve">is represented as a string with the positive or negative prefixes and suffixes </w:t>
            </w:r>
            <w:r>
              <w:rPr>
                <w:rFonts w:eastAsia="MS Mincho" w:cs="Arial"/>
              </w:rPr>
              <w:t xml:space="preserve">from the dfdl:textNumberPattern </w:t>
            </w:r>
            <w:r>
              <w:rPr>
                <w:rFonts w:eastAsia="Arial Unicode MS" w:cs="Arial"/>
              </w:rPr>
              <w:t>applied.</w:t>
            </w:r>
          </w:p>
          <w:p w14:paraId="521C8648" w14:textId="77777777" w:rsidR="00000000" w:rsidRDefault="009D64FD">
            <w:pPr>
              <w:rPr>
                <w:rFonts w:eastAsia="Arial Unicode MS" w:cs="Arial"/>
              </w:rPr>
            </w:pPr>
            <w:r>
              <w:rPr>
                <w:rFonts w:eastAsia="Arial Unicode MS" w:cs="Arial"/>
              </w:rPr>
              <w:t>This property is applicable when dfdl:textNumberRep is 'standard', dfdl:textStandardBase is 10 and the simple type is float or double.</w:t>
            </w:r>
          </w:p>
          <w:p w14:paraId="2B586614" w14:textId="77777777" w:rsidR="00000000" w:rsidRDefault="009D64FD">
            <w:pPr>
              <w:rPr>
                <w:rFonts w:eastAsia="Arial Unicode MS" w:cs="Arial"/>
              </w:rPr>
            </w:pPr>
            <w:r>
              <w:rPr>
                <w:rFonts w:eastAsia="Arial Unicode MS" w:cs="Arial"/>
              </w:rPr>
              <w:t>I</w:t>
            </w:r>
            <w:r>
              <w:rPr>
                <w:rFonts w:eastAsia="Arial Unicode MS" w:cs="Arial"/>
              </w:rPr>
              <w:t>f dfdl:ignoreCase is 'yes' then the case of the string is ignored by the parser.</w:t>
            </w:r>
          </w:p>
          <w:p w14:paraId="7950D2A5" w14:textId="77777777" w:rsidR="00000000" w:rsidRDefault="009D64FD">
            <w:pPr>
              <w:rPr>
                <w:ins w:id="4538" w:author="Mike Beckerle" w:date="2019-09-26T19:35:00Z"/>
                <w:rFonts w:eastAsia="Arial"/>
              </w:rPr>
            </w:pPr>
            <w:r>
              <w:rPr>
                <w:rFonts w:eastAsia="Arial"/>
              </w:rPr>
              <w:t>The string literal value is restricted in the same way as described in "Text Number Character Restrictions" in the description of the dfdl:textStandardDecimalSeparator propert</w:t>
            </w:r>
            <w:r>
              <w:rPr>
                <w:rFonts w:eastAsia="Arial"/>
              </w:rPr>
              <w:t>y.</w:t>
            </w:r>
          </w:p>
          <w:p w14:paraId="2CAE0BCA" w14:textId="77777777" w:rsidR="00000000" w:rsidRDefault="009D64FD">
            <w:pPr>
              <w:rPr>
                <w:rFonts w:eastAsia="MS Mincho"/>
              </w:rPr>
            </w:pPr>
            <w:ins w:id="4539" w:author="Mike Beckerle" w:date="2019-09-26T19:35:00Z">
              <w:r>
                <w:rPr>
                  <w:rFonts w:cs="Arial"/>
                </w:rPr>
                <w:t xml:space="preserve">It is a </w:t>
              </w:r>
            </w:ins>
            <w:r>
              <w:rPr>
                <w:rFonts w:cs="Arial"/>
              </w:rPr>
              <w:t>Schema Definition Error</w:t>
            </w:r>
            <w:ins w:id="4540" w:author="Mike Beckerle" w:date="2019-09-26T19:35:00Z">
              <w:r>
                <w:rPr>
                  <w:rFonts w:cs="Arial"/>
                </w:rPr>
                <w:t xml:space="preserve"> if empty string found as the property value.</w:t>
              </w:r>
            </w:ins>
          </w:p>
          <w:p w14:paraId="2C070400" w14:textId="77777777" w:rsidR="00000000" w:rsidRDefault="009D64FD">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00000" w14:paraId="34922F8C" w14:textId="77777777">
        <w:tc>
          <w:tcPr>
            <w:tcW w:w="3169" w:type="dxa"/>
            <w:tcBorders>
              <w:top w:val="single" w:sz="4" w:space="0" w:color="auto"/>
              <w:left w:val="single" w:sz="4" w:space="0" w:color="auto"/>
              <w:bottom w:val="single" w:sz="4" w:space="0" w:color="auto"/>
              <w:right w:val="single" w:sz="4" w:space="0" w:color="auto"/>
            </w:tcBorders>
            <w:hideMark/>
          </w:tcPr>
          <w:p w14:paraId="0DFD96E6" w14:textId="77777777" w:rsidR="00000000" w:rsidRDefault="009D64FD">
            <w:pPr>
              <w:rPr>
                <w:rFonts w:cs="Arial"/>
              </w:rPr>
            </w:pPr>
            <w:r>
              <w:rPr>
                <w:rFonts w:cs="Arial"/>
              </w:rPr>
              <w:t>textStandardNaNRep</w:t>
            </w:r>
          </w:p>
        </w:tc>
        <w:tc>
          <w:tcPr>
            <w:tcW w:w="5687" w:type="dxa"/>
            <w:tcBorders>
              <w:top w:val="single" w:sz="4" w:space="0" w:color="auto"/>
              <w:left w:val="single" w:sz="4" w:space="0" w:color="auto"/>
              <w:bottom w:val="single" w:sz="4" w:space="0" w:color="auto"/>
              <w:right w:val="single" w:sz="4" w:space="0" w:color="auto"/>
            </w:tcBorders>
            <w:hideMark/>
          </w:tcPr>
          <w:p w14:paraId="5492B3BF" w14:textId="77777777" w:rsidR="00000000" w:rsidRDefault="009D64FD">
            <w:pPr>
              <w:rPr>
                <w:rFonts w:eastAsia="Arial Unicode MS" w:cs="Arial"/>
              </w:rPr>
            </w:pPr>
            <w:r>
              <w:rPr>
                <w:rFonts w:eastAsia="Arial Unicode MS" w:cs="Arial"/>
              </w:rPr>
              <w:t>DFDL String Literal</w:t>
            </w:r>
          </w:p>
          <w:p w14:paraId="1B067716" w14:textId="77777777" w:rsidR="00000000" w:rsidRDefault="009D64FD">
            <w:pPr>
              <w:rPr>
                <w:rFonts w:eastAsia="Arial Unicode MS" w:cs="Arial"/>
              </w:rPr>
            </w:pPr>
            <w:r>
              <w:rPr>
                <w:rFonts w:eastAsia="Arial Unicode MS" w:cs="Arial"/>
              </w:rPr>
              <w:t>The value used to represent NaN.</w:t>
            </w:r>
          </w:p>
          <w:p w14:paraId="62135285" w14:textId="77777777" w:rsidR="00000000" w:rsidRDefault="009D64FD">
            <w:pPr>
              <w:rPr>
                <w:rFonts w:eastAsia="Arial Unicode MS" w:cs="Arial"/>
              </w:rPr>
            </w:pPr>
            <w:r>
              <w:rPr>
                <w:rStyle w:val="Strong"/>
                <w:rFonts w:eastAsia="MS Mincho"/>
                <w:b w:val="0"/>
              </w:rPr>
              <w:t>NaN</w:t>
            </w:r>
            <w:r>
              <w:rPr>
                <w:rFonts w:eastAsia="Arial Unicode MS" w:cs="Arial"/>
              </w:rPr>
              <w:t xml:space="preserve"> is represented as a string and the positive or negative</w:t>
            </w:r>
            <w:r>
              <w:rPr>
                <w:rFonts w:eastAsia="Arial Unicode MS"/>
              </w:rPr>
              <w:t xml:space="preserve"> </w:t>
            </w:r>
            <w:r>
              <w:rPr>
                <w:rFonts w:eastAsia="Arial Unicode MS" w:cs="Arial"/>
              </w:rPr>
              <w:t>p</w:t>
            </w:r>
            <w:r>
              <w:rPr>
                <w:rFonts w:eastAsia="Arial Unicode MS" w:cs="Arial"/>
              </w:rPr>
              <w:t>refixes and suffixes from the dfdl:textNumberPattern are not used.</w:t>
            </w:r>
          </w:p>
          <w:p w14:paraId="1A5195C1" w14:textId="77777777" w:rsidR="00000000" w:rsidRDefault="009D64FD">
            <w:pPr>
              <w:rPr>
                <w:rFonts w:eastAsia="Arial Unicode MS" w:cs="Arial"/>
              </w:rPr>
            </w:pPr>
            <w:r>
              <w:rPr>
                <w:rFonts w:eastAsia="Arial Unicode MS" w:cs="Arial"/>
              </w:rPr>
              <w:t>This property is applicable when dfdl:textNumberRep is 'standard', dfdl:textStandardBase is 10 and the simple type is float or double.</w:t>
            </w:r>
          </w:p>
          <w:p w14:paraId="46EAD3FF" w14:textId="77777777" w:rsidR="00000000" w:rsidRDefault="009D64FD">
            <w:pPr>
              <w:rPr>
                <w:rFonts w:eastAsia="Arial Unicode MS" w:cs="Arial"/>
              </w:rPr>
            </w:pPr>
            <w:r>
              <w:rPr>
                <w:rFonts w:eastAsia="Arial Unicode MS" w:cs="Arial"/>
              </w:rPr>
              <w:t xml:space="preserve">If dfdl:ignoreCase is 'yes' </w:t>
            </w:r>
            <w:r>
              <w:rPr>
                <w:rFonts w:eastAsia="Arial Unicode MS" w:cs="Arial"/>
              </w:rPr>
              <w:t>then the case of the string is ignored by the parser.</w:t>
            </w:r>
          </w:p>
          <w:p w14:paraId="39D3B108" w14:textId="77777777" w:rsidR="00000000" w:rsidRDefault="009D64FD">
            <w:pPr>
              <w:rPr>
                <w:ins w:id="4541" w:author="Mike Beckerle" w:date="2019-09-26T19:34:00Z"/>
                <w:rFonts w:eastAsia="Arial"/>
              </w:rPr>
            </w:pPr>
            <w:r>
              <w:rPr>
                <w:rFonts w:eastAsia="Arial"/>
              </w:rPr>
              <w:t>The string literal value is restricted in the same way as described in "Text Number Character Restrictions" in the description of the dfdl:textStandardDecimalSeparator property.</w:t>
            </w:r>
          </w:p>
          <w:p w14:paraId="093B601E" w14:textId="77777777" w:rsidR="00000000" w:rsidRDefault="009D64FD">
            <w:pPr>
              <w:rPr>
                <w:rFonts w:eastAsia="MS Mincho"/>
              </w:rPr>
            </w:pPr>
            <w:ins w:id="4542" w:author="Mike Beckerle" w:date="2019-09-26T19:34:00Z">
              <w:r>
                <w:rPr>
                  <w:rFonts w:cs="Arial"/>
                </w:rPr>
                <w:t xml:space="preserve">It is a </w:t>
              </w:r>
            </w:ins>
            <w:r>
              <w:rPr>
                <w:rFonts w:cs="Arial"/>
              </w:rPr>
              <w:t>Schema Definitio</w:t>
            </w:r>
            <w:r>
              <w:rPr>
                <w:rFonts w:cs="Arial"/>
              </w:rPr>
              <w:t>n Error</w:t>
            </w:r>
            <w:ins w:id="4543" w:author="Mike Beckerle" w:date="2019-09-26T19:34:00Z">
              <w:r>
                <w:rPr>
                  <w:rFonts w:cs="Arial"/>
                </w:rPr>
                <w:t xml:space="preserve"> if empty string found as the property value.</w:t>
              </w:r>
            </w:ins>
          </w:p>
          <w:p w14:paraId="45E31B11" w14:textId="77777777" w:rsidR="00000000" w:rsidRDefault="009D64FD">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00000" w14:paraId="520289AB" w14:textId="77777777">
        <w:tc>
          <w:tcPr>
            <w:tcW w:w="3169" w:type="dxa"/>
            <w:tcBorders>
              <w:top w:val="single" w:sz="4" w:space="0" w:color="auto"/>
              <w:left w:val="single" w:sz="4" w:space="0" w:color="auto"/>
              <w:bottom w:val="single" w:sz="4" w:space="0" w:color="auto"/>
              <w:right w:val="single" w:sz="4" w:space="0" w:color="auto"/>
            </w:tcBorders>
            <w:hideMark/>
          </w:tcPr>
          <w:p w14:paraId="6736D590" w14:textId="77777777" w:rsidR="00000000" w:rsidRDefault="009D64FD">
            <w:pPr>
              <w:rPr>
                <w:rFonts w:eastAsia="Arial Unicode MS"/>
              </w:rPr>
            </w:pPr>
            <w:r>
              <w:rPr>
                <w:rFonts w:eastAsia="Arial Unicode MS"/>
              </w:rPr>
              <w:t>textStandardZeroRep</w:t>
            </w:r>
          </w:p>
        </w:tc>
        <w:tc>
          <w:tcPr>
            <w:tcW w:w="5687" w:type="dxa"/>
            <w:tcBorders>
              <w:top w:val="single" w:sz="4" w:space="0" w:color="auto"/>
              <w:left w:val="single" w:sz="4" w:space="0" w:color="auto"/>
              <w:bottom w:val="single" w:sz="4" w:space="0" w:color="auto"/>
              <w:right w:val="single" w:sz="4" w:space="0" w:color="auto"/>
            </w:tcBorders>
            <w:hideMark/>
          </w:tcPr>
          <w:p w14:paraId="3DABEEFF" w14:textId="77777777" w:rsidR="00000000" w:rsidRDefault="009D64FD">
            <w:pPr>
              <w:rPr>
                <w:rFonts w:eastAsia="Arial Unicode MS" w:cs="Arial"/>
              </w:rPr>
            </w:pPr>
            <w:r>
              <w:rPr>
                <w:rFonts w:eastAsia="Arial Unicode MS" w:cs="Arial"/>
              </w:rPr>
              <w:t>List of DFDL String Literals</w:t>
            </w:r>
          </w:p>
          <w:p w14:paraId="07FC85E1" w14:textId="77777777" w:rsidR="00000000" w:rsidRDefault="009D64FD">
            <w:pPr>
              <w:rPr>
                <w:rFonts w:eastAsia="Arial Unicode MS" w:cs="Arial"/>
              </w:rPr>
            </w:pPr>
            <w:r>
              <w:rPr>
                <w:rFonts w:eastAsia="Arial Unicode MS" w:cs="Arial"/>
              </w:rPr>
              <w:t>Valid values: empty string, any character string</w:t>
            </w:r>
          </w:p>
          <w:p w14:paraId="7DA8C906" w14:textId="77777777" w:rsidR="00000000" w:rsidRDefault="009D64FD">
            <w:pPr>
              <w:rPr>
                <w:rFonts w:eastAsia="Arial Unicode MS" w:cs="Arial"/>
              </w:rPr>
            </w:pPr>
            <w:r>
              <w:rPr>
                <w:rFonts w:eastAsia="Arial Unicode MS" w:cs="Arial"/>
              </w:rPr>
              <w:t>The whitespace separated list of alternative DFDL String Liter</w:t>
            </w:r>
            <w:r>
              <w:rPr>
                <w:rFonts w:eastAsia="Arial Unicode MS" w:cs="Arial"/>
              </w:rPr>
              <w:t xml:space="preserve">als that are equivalent to zero, for example the characters 'zero'. </w:t>
            </w:r>
          </w:p>
          <w:p w14:paraId="4F34E589" w14:textId="77777777" w:rsidR="00000000" w:rsidRDefault="009D64FD">
            <w:pPr>
              <w:rPr>
                <w:rFonts w:eastAsia="Arial Unicode MS" w:cs="Arial"/>
              </w:rPr>
            </w:pPr>
            <w:r>
              <w:rPr>
                <w:rFonts w:eastAsia="Arial Unicode MS" w:cs="Arial"/>
              </w:rPr>
              <w:t>The representation is examined for a match to one of the values of this property after padding has been trimmed away.</w:t>
            </w:r>
          </w:p>
          <w:p w14:paraId="3B56AA70" w14:textId="77777777" w:rsidR="00000000" w:rsidRDefault="009D64FD">
            <w:pPr>
              <w:rPr>
                <w:rFonts w:eastAsia="Arial Unicode MS" w:cs="Arial"/>
              </w:rPr>
            </w:pPr>
            <w:r>
              <w:rPr>
                <w:rFonts w:eastAsia="Arial Unicode MS" w:cs="Arial"/>
              </w:rPr>
              <w:t>On unparsing the first value is used.</w:t>
            </w:r>
          </w:p>
          <w:p w14:paraId="06D55339" w14:textId="77777777" w:rsidR="00000000" w:rsidRDefault="009D64FD">
            <w:pPr>
              <w:rPr>
                <w:rFonts w:eastAsia="Arial Unicode MS" w:cs="Arial"/>
              </w:rPr>
            </w:pPr>
            <w:r>
              <w:rPr>
                <w:rFonts w:eastAsia="Arial Unicode MS" w:cs="Arial"/>
              </w:rPr>
              <w:t>If dfdl:ignoreCase is 'yes' the</w:t>
            </w:r>
            <w:r>
              <w:rPr>
                <w:rFonts w:eastAsia="Arial Unicode MS" w:cs="Arial"/>
              </w:rPr>
              <w:t>n the case of the string is ignored by the parser.</w:t>
            </w:r>
          </w:p>
          <w:p w14:paraId="40E65E97" w14:textId="77777777" w:rsidR="00000000" w:rsidRDefault="009D64FD">
            <w:pPr>
              <w:rPr>
                <w:rFonts w:eastAsia="Arial Unicode MS" w:cs="Arial"/>
              </w:rPr>
            </w:pPr>
            <w:r>
              <w:rPr>
                <w:rFonts w:eastAsia="Arial Unicode MS" w:cs="Arial"/>
              </w:rPr>
              <w:t xml:space="preserve">The empty string means that there is no special literal string for zero.  </w:t>
            </w:r>
          </w:p>
          <w:p w14:paraId="60C79920" w14:textId="77777777" w:rsidR="00000000" w:rsidRDefault="009D64FD">
            <w:pPr>
              <w:rPr>
                <w:rFonts w:eastAsia="Arial Unicode MS" w:cs="Arial"/>
              </w:rPr>
            </w:pPr>
            <w:r>
              <w:rPr>
                <w:rFonts w:eastAsia="Arial Unicode MS" w:cs="Arial"/>
              </w:rPr>
              <w:t>This property is applicable when dfdl:textNumberRep is 'standard' and dfdl:textStandardBase is 10.</w:t>
            </w:r>
          </w:p>
          <w:p w14:paraId="644A4B65" w14:textId="77777777" w:rsidR="00000000" w:rsidRDefault="009D64FD">
            <w:pPr>
              <w:rPr>
                <w:rFonts w:eastAsia="Arial Unicode MS" w:cs="Arial"/>
              </w:rPr>
            </w:pPr>
            <w:r>
              <w:rPr>
                <w:rFonts w:eastAsia="Arial Unicode MS" w:cs="Arial"/>
              </w:rPr>
              <w:t>Each string literal in the list</w:t>
            </w:r>
            <w:r>
              <w:rPr>
                <w:rFonts w:eastAsia="Arial Unicode MS" w:cs="Arial"/>
              </w:rPr>
              <w:t xml:space="preserve"> is restricted to allow only certain kinds of DFDL String Literal syntax:</w:t>
            </w:r>
          </w:p>
          <w:p w14:paraId="113B5BAE" w14:textId="77777777" w:rsidR="00000000" w:rsidRDefault="009D64FD">
            <w:pPr>
              <w:numPr>
                <w:ilvl w:val="0"/>
                <w:numId w:val="84"/>
              </w:numPr>
              <w:rPr>
                <w:rFonts w:eastAsia="Arial Unicode MS" w:cs="Arial"/>
              </w:rPr>
            </w:pPr>
            <w:r>
              <w:rPr>
                <w:rFonts w:eastAsia="Arial Unicode MS" w:cs="Arial"/>
              </w:rPr>
              <w:t>DFDL character entities are allowed.</w:t>
            </w:r>
          </w:p>
          <w:p w14:paraId="2D38CA99" w14:textId="77777777" w:rsidR="00000000" w:rsidRDefault="009D64FD">
            <w:pPr>
              <w:numPr>
                <w:ilvl w:val="0"/>
                <w:numId w:val="84"/>
              </w:numPr>
              <w:rPr>
                <w:rFonts w:eastAsia="Arial Unicode MS" w:cs="Arial"/>
              </w:rPr>
            </w:pPr>
            <w:r>
              <w:rPr>
                <w:rFonts w:eastAsia="Arial Unicode MS" w:cs="Arial"/>
              </w:rPr>
              <w:t>DFDL Byte Value entities ( %#rXX; ) are not allowed.</w:t>
            </w:r>
          </w:p>
          <w:p w14:paraId="76C125BF" w14:textId="77777777" w:rsidR="00000000" w:rsidRDefault="009D64FD">
            <w:pPr>
              <w:numPr>
                <w:ilvl w:val="0"/>
                <w:numId w:val="84"/>
              </w:numPr>
              <w:rPr>
                <w:rFonts w:eastAsia="Arial Unicode MS" w:cs="Arial"/>
              </w:rPr>
            </w:pPr>
            <w:r>
              <w:rPr>
                <w:rFonts w:eastAsia="Arial Unicode MS" w:cs="Arial"/>
              </w:rPr>
              <w:t>DFDL Character class entities NL and ES are not allowed.</w:t>
            </w:r>
          </w:p>
          <w:p w14:paraId="6AD20C3E" w14:textId="77777777" w:rsidR="00000000" w:rsidRDefault="009D64FD">
            <w:pPr>
              <w:numPr>
                <w:ilvl w:val="0"/>
                <w:numId w:val="84"/>
              </w:numPr>
              <w:rPr>
                <w:rFonts w:eastAsia="Arial Unicode MS" w:cs="Arial"/>
              </w:rPr>
            </w:pPr>
            <w:r>
              <w:rPr>
                <w:rFonts w:eastAsia="Arial Unicode MS" w:cs="Arial"/>
              </w:rPr>
              <w:t xml:space="preserve">DFDL Character class entities WSP, </w:t>
            </w:r>
            <w:r>
              <w:rPr>
                <w:rFonts w:eastAsia="Arial Unicode MS" w:cs="Arial"/>
              </w:rPr>
              <w:t xml:space="preserve">WSP+, and WSP* are allowed. </w:t>
            </w:r>
          </w:p>
          <w:p w14:paraId="172C8A1B" w14:textId="77777777" w:rsidR="00000000" w:rsidRDefault="009D64FD">
            <w:pPr>
              <w:rPr>
                <w:rFonts w:eastAsia="Arial Unicode MS" w:cs="Arial"/>
              </w:rPr>
            </w:pPr>
            <w:r>
              <w:rPr>
                <w:rFonts w:eastAsia="Arial Unicode MS" w:cs="Arial"/>
              </w:rPr>
              <w:t xml:space="preserve">However, the WSP* entity cannot appear on its own as one of the string literals in the list. It must be used in combination with other text characters or entities so as to describe a representation that cannot ever be an empty </w:t>
            </w:r>
            <w:r>
              <w:rPr>
                <w:rFonts w:eastAsia="Arial Unicode MS" w:cs="Arial"/>
              </w:rPr>
              <w:t xml:space="preserve">string. </w:t>
            </w:r>
          </w:p>
          <w:p w14:paraId="22BAF0B9" w14:textId="77777777" w:rsidR="00000000" w:rsidRDefault="009D64FD">
            <w:pPr>
              <w:rPr>
                <w:rFonts w:eastAsia="Arial Unicode MS" w:cs="Arial"/>
              </w:rPr>
            </w:pPr>
            <w:r>
              <w:rPr>
                <w:rFonts w:eastAsia="Arial Unicode MS" w:cs="Arial"/>
              </w:rPr>
              <w:t>It is a Schema Definition Error if the string literal contains any of the disallowed syntax constructs.</w:t>
            </w:r>
          </w:p>
          <w:p w14:paraId="78B1A48C" w14:textId="77777777" w:rsidR="00000000" w:rsidRDefault="009D64FD">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00000" w14:paraId="428B2171" w14:textId="77777777">
        <w:tc>
          <w:tcPr>
            <w:tcW w:w="3169" w:type="dxa"/>
            <w:tcBorders>
              <w:top w:val="single" w:sz="4" w:space="0" w:color="auto"/>
              <w:left w:val="single" w:sz="4" w:space="0" w:color="auto"/>
              <w:bottom w:val="single" w:sz="4" w:space="0" w:color="auto"/>
              <w:right w:val="single" w:sz="4" w:space="0" w:color="auto"/>
            </w:tcBorders>
            <w:hideMark/>
          </w:tcPr>
          <w:p w14:paraId="466833DF" w14:textId="77777777" w:rsidR="00000000" w:rsidRDefault="009D64FD">
            <w:pPr>
              <w:rPr>
                <w:rFonts w:eastAsia="Arial Unicode MS"/>
              </w:rPr>
            </w:pPr>
            <w:r>
              <w:rPr>
                <w:rFonts w:eastAsia="Arial Unicode MS"/>
              </w:rPr>
              <w:t>text</w:t>
            </w:r>
            <w:r>
              <w:rPr>
                <w:rFonts w:eastAsia="MS Mincho"/>
              </w:rPr>
              <w:t>Standard</w:t>
            </w:r>
            <w:r>
              <w:rPr>
                <w:rFonts w:eastAsia="Arial Unicode MS"/>
              </w:rPr>
              <w:t>Base</w:t>
            </w:r>
          </w:p>
        </w:tc>
        <w:tc>
          <w:tcPr>
            <w:tcW w:w="5687" w:type="dxa"/>
            <w:tcBorders>
              <w:top w:val="single" w:sz="4" w:space="0" w:color="auto"/>
              <w:left w:val="single" w:sz="4" w:space="0" w:color="auto"/>
              <w:bottom w:val="single" w:sz="4" w:space="0" w:color="auto"/>
              <w:right w:val="single" w:sz="4" w:space="0" w:color="auto"/>
            </w:tcBorders>
            <w:hideMark/>
          </w:tcPr>
          <w:p w14:paraId="269AC82E" w14:textId="77777777" w:rsidR="00000000" w:rsidRDefault="009D64FD">
            <w:pPr>
              <w:rPr>
                <w:rFonts w:eastAsia="MS Mincho" w:cs="Arial"/>
                <w:lang w:eastAsia="ja-JP"/>
              </w:rPr>
            </w:pPr>
            <w:r>
              <w:rPr>
                <w:rFonts w:eastAsia="MS Mincho" w:cs="Arial"/>
                <w:lang w:eastAsia="ja-JP"/>
              </w:rPr>
              <w:t>Non-negative Integer</w:t>
            </w:r>
          </w:p>
          <w:p w14:paraId="1AFE6235" w14:textId="77777777" w:rsidR="00000000" w:rsidRDefault="009D64FD">
            <w:pPr>
              <w:rPr>
                <w:rFonts w:cs="Arial"/>
              </w:rPr>
            </w:pPr>
            <w:r>
              <w:rPr>
                <w:rFonts w:cs="Arial"/>
              </w:rPr>
              <w:t xml:space="preserve">Valid Values 2, 8, 10, 16 </w:t>
            </w:r>
          </w:p>
          <w:p w14:paraId="2C0A4866" w14:textId="77777777" w:rsidR="00000000" w:rsidRDefault="009D64FD">
            <w:pPr>
              <w:rPr>
                <w:rFonts w:cs="Arial"/>
              </w:rPr>
            </w:pPr>
            <w:r>
              <w:rPr>
                <w:rFonts w:cs="Arial"/>
              </w:rPr>
              <w:t xml:space="preserve">Indicates the number base. </w:t>
            </w:r>
          </w:p>
          <w:p w14:paraId="21882CED" w14:textId="77777777" w:rsidR="00000000" w:rsidRDefault="009D64FD">
            <w:pPr>
              <w:rPr>
                <w:rFonts w:cs="Arial"/>
              </w:rPr>
            </w:pPr>
            <w:r>
              <w:rPr>
                <w:rFonts w:cs="Arial"/>
              </w:rPr>
              <w:t xml:space="preserve">Only used when dfdl:textNumberRep is 'standard'. </w:t>
            </w:r>
          </w:p>
          <w:p w14:paraId="00303899" w14:textId="77777777" w:rsidR="00000000" w:rsidRDefault="009D64FD">
            <w:pPr>
              <w:rPr>
                <w:rFonts w:cs="Arial"/>
              </w:rPr>
            </w:pPr>
            <w:r>
              <w:rPr>
                <w:rFonts w:eastAsia="Arial Unicode MS" w:cs="Arial"/>
                <w:lang w:val="en-GB"/>
              </w:rPr>
              <w:t>When base is not 10, xs:decimal, xs:float and xs:double are not supported.</w:t>
            </w:r>
          </w:p>
          <w:p w14:paraId="54F7F769" w14:textId="77777777" w:rsidR="00000000" w:rsidRDefault="009D64FD">
            <w:pPr>
              <w:rPr>
                <w:rFonts w:cs="Arial"/>
              </w:rPr>
            </w:pPr>
            <w:r>
              <w:rPr>
                <w:rFonts w:cs="Arial"/>
              </w:rPr>
              <w:t xml:space="preserve">When dfdl:textNumberRep is 'zoned' </w:t>
            </w:r>
            <w:r>
              <w:rPr>
                <w:rFonts w:eastAsia="Arial Unicode MS" w:cs="Arial"/>
              </w:rPr>
              <w:t>dfdl:</w:t>
            </w:r>
            <w:del w:id="4544" w:author="Mike Beckerle" w:date="2019-12-05T15:42:00Z">
              <w:r>
                <w:rPr>
                  <w:rFonts w:cs="Arial"/>
                </w:rPr>
                <w:delText xml:space="preserve">textNumberBase </w:delText>
              </w:r>
            </w:del>
            <w:ins w:id="4545" w:author="Mike Beckerle" w:date="2019-12-05T15:42:00Z">
              <w:r>
                <w:rPr>
                  <w:rFonts w:cs="Arial"/>
                </w:rPr>
                <w:t>textStandardBase</w:t>
              </w:r>
            </w:ins>
            <w:del w:id="4546" w:author="Mike Beckerle" w:date="2019-12-05T15:42:00Z">
              <w:r>
                <w:rPr>
                  <w:rFonts w:cs="Arial"/>
                </w:rPr>
                <w:delText>10</w:delText>
              </w:r>
            </w:del>
            <w:r>
              <w:rPr>
                <w:rFonts w:cs="Arial"/>
              </w:rPr>
              <w:t xml:space="preserve"> is not used and base 10 is as</w:t>
            </w:r>
            <w:r>
              <w:rPr>
                <w:rFonts w:cs="Arial"/>
              </w:rPr>
              <w:t>sumed.</w:t>
            </w:r>
          </w:p>
          <w:p w14:paraId="47DB48F8" w14:textId="77777777" w:rsidR="00000000" w:rsidRDefault="009D64FD">
            <w:pPr>
              <w:rPr>
                <w:rFonts w:eastAsia="Arial Unicode MS" w:cs="Arial"/>
              </w:rPr>
            </w:pPr>
            <w:r>
              <w:rPr>
                <w:rFonts w:cs="Arial"/>
              </w:rPr>
              <w:t>Annotation: dfdl:element, dfdl:simpleType</w:t>
            </w:r>
          </w:p>
        </w:tc>
      </w:tr>
      <w:tr w:rsidR="00000000" w14:paraId="6938A3FD" w14:textId="77777777">
        <w:tc>
          <w:tcPr>
            <w:tcW w:w="3169" w:type="dxa"/>
            <w:tcBorders>
              <w:top w:val="single" w:sz="4" w:space="0" w:color="auto"/>
              <w:left w:val="single" w:sz="4" w:space="0" w:color="auto"/>
              <w:bottom w:val="single" w:sz="4" w:space="0" w:color="auto"/>
              <w:right w:val="single" w:sz="4" w:space="0" w:color="auto"/>
            </w:tcBorders>
            <w:hideMark/>
          </w:tcPr>
          <w:p w14:paraId="6E8ED399" w14:textId="77777777" w:rsidR="00000000" w:rsidRDefault="009D64FD">
            <w:pPr>
              <w:rPr>
                <w:rFonts w:eastAsia="Arial Unicode MS"/>
              </w:rPr>
            </w:pPr>
            <w:r>
              <w:rPr>
                <w:rFonts w:eastAsia="Arial Unicode MS"/>
              </w:rPr>
              <w:t>textZonedSignStyle</w:t>
            </w:r>
          </w:p>
        </w:tc>
        <w:tc>
          <w:tcPr>
            <w:tcW w:w="5687" w:type="dxa"/>
            <w:tcBorders>
              <w:top w:val="single" w:sz="4" w:space="0" w:color="auto"/>
              <w:left w:val="single" w:sz="4" w:space="0" w:color="auto"/>
              <w:bottom w:val="single" w:sz="4" w:space="0" w:color="auto"/>
              <w:right w:val="single" w:sz="4" w:space="0" w:color="auto"/>
            </w:tcBorders>
            <w:hideMark/>
          </w:tcPr>
          <w:p w14:paraId="785895D5" w14:textId="77777777" w:rsidR="00000000" w:rsidRDefault="009D64FD">
            <w:pPr>
              <w:rPr>
                <w:rFonts w:eastAsia="Arial Unicode MS"/>
              </w:rPr>
            </w:pPr>
            <w:r>
              <w:rPr>
                <w:rFonts w:eastAsia="Arial Unicode MS"/>
              </w:rPr>
              <w:t>Enum</w:t>
            </w:r>
          </w:p>
          <w:p w14:paraId="7978F2F4" w14:textId="77777777" w:rsidR="00000000" w:rsidRDefault="009D64FD">
            <w:r>
              <w:rPr>
                <w:iCs/>
              </w:rPr>
              <w:t xml:space="preserve">Specifies the code points that are used to overpunch the sign nibble when the </w:t>
            </w:r>
            <w:r>
              <w:rPr>
                <w:rFonts w:cs="Arial"/>
                <w:iCs/>
              </w:rPr>
              <w:t>dfdl:</w:t>
            </w:r>
            <w:r>
              <w:rPr>
                <w:iCs/>
              </w:rPr>
              <w:t>encoding is an ASCII-derived character set</w:t>
            </w:r>
            <w:r>
              <w:rPr>
                <w:rFonts w:cs="Arial"/>
                <w:iCs/>
              </w:rPr>
              <w:t xml:space="preserve"> </w:t>
            </w:r>
            <w:r>
              <w:rPr>
                <w:iCs/>
              </w:rPr>
              <w:t xml:space="preserve">encoding. The location of this sign nibble is indicated </w:t>
            </w:r>
            <w:r>
              <w:rPr>
                <w:iCs/>
              </w:rPr>
              <w:t>in the dfdl:textNumberPattern.</w:t>
            </w:r>
            <w:r>
              <w:t xml:space="preserve"> </w:t>
            </w:r>
          </w:p>
          <w:p w14:paraId="300D6E1B" w14:textId="77777777" w:rsidR="00000000" w:rsidRDefault="009D64FD">
            <w:r>
              <w:rPr>
                <w:iCs/>
              </w:rPr>
              <w:t>This property is applicable when dfdl:textNumberRep is 'zoned'.</w:t>
            </w:r>
            <w:r>
              <w:t xml:space="preserve"> </w:t>
            </w:r>
          </w:p>
          <w:p w14:paraId="0E45D834" w14:textId="77777777" w:rsidR="00000000" w:rsidRDefault="009D64FD">
            <w:r>
              <w:rPr>
                <w:iCs/>
              </w:rPr>
              <w:t xml:space="preserve">Used only when dfdl:encoding is an ASCII-derived character set </w:t>
            </w:r>
            <w:r>
              <w:rPr>
                <w:iCs/>
              </w:rPr>
              <w:t xml:space="preserve">encoding. The encoding must provide the character to single byte code point mapping used by the specified value of dfdl:textZonedSignStyle, as stated below. </w:t>
            </w:r>
          </w:p>
          <w:p w14:paraId="288406ED" w14:textId="77777777" w:rsidR="00000000" w:rsidRDefault="009D64FD">
            <w:r>
              <w:rPr>
                <w:iCs/>
              </w:rPr>
              <w:t>Valid values 'asciiStandard', 'asciiTranslatedEBCDIC', 'asciiCARealiaModified', and 'asciiTandemMo</w:t>
            </w:r>
            <w:r>
              <w:rPr>
                <w:iCs/>
              </w:rPr>
              <w:t>dified'</w:t>
            </w:r>
            <w:r>
              <w:t xml:space="preserve"> </w:t>
            </w:r>
          </w:p>
          <w:p w14:paraId="6C0A893D" w14:textId="77777777" w:rsidR="00000000" w:rsidRDefault="009D64FD">
            <w:r>
              <w:rPr>
                <w:iCs/>
              </w:rPr>
              <w:t xml:space="preserve">Which characters are used to represent 'overpunched' (included) positive and negative signs, varies by encoding, Cobol compiler and system. The code points are fixed for EBCDIC systems but not for ASCII. </w:t>
            </w:r>
          </w:p>
          <w:p w14:paraId="6B3FCC83" w14:textId="77777777" w:rsidR="00000000" w:rsidRDefault="009D64FD">
            <w:r>
              <w:rPr>
                <w:iCs/>
              </w:rPr>
              <w:t>In EBCDIC-based encodings, code points 0xC</w:t>
            </w:r>
            <w:r>
              <w:rPr>
                <w:iCs/>
              </w:rPr>
              <w:t>0 to 0xC9 or 0xF0 to 0xF9 represent a positive sign and digits 0 to 9 (typically characters '{ABCDEFGHI' or '0123456789'), and code points 0xD0 to 0xD9 or 0xB0 to 0xB9 represent a negative sign and digits 0 to 9 (typically characters '}JKLMNOPQR' or  '^£¥·</w:t>
            </w:r>
            <w:r>
              <w:rPr>
                <w:iCs/>
              </w:rPr>
              <w:t>©§¶¼½¾ ' ). On parsing both ranges will be accepted. On unparsing the range 0xC0 to 0xC9 will be produced for positive signs and the range 0xD0 to 0xD9 will be produced for negative signs.</w:t>
            </w:r>
            <w:r>
              <w:t xml:space="preserve"> </w:t>
            </w:r>
          </w:p>
          <w:p w14:paraId="0995B867" w14:textId="77777777" w:rsidR="00000000" w:rsidRDefault="009D64FD">
            <w:r>
              <w:rPr>
                <w:iCs/>
              </w:rPr>
              <w:t xml:space="preserve">asciiStandard: ASCII characters '0123456789' represent a positive </w:t>
            </w:r>
            <w:r>
              <w:rPr>
                <w:iCs/>
              </w:rPr>
              <w:t>sign and the corresponding digit. (Sign nibble for '+' is 0x3, which is the high nibble of these code points unmodified.) ASCII characters 'pqrstuvwxy' represent negative sign and digits 0 to 9. (Code points 0x70 to 0x79)</w:t>
            </w:r>
            <w:r>
              <w:t xml:space="preserve"> </w:t>
            </w:r>
          </w:p>
          <w:p w14:paraId="4FCFEFCE" w14:textId="77777777" w:rsidR="00000000" w:rsidRDefault="009D64FD">
            <w:r>
              <w:rPr>
                <w:iCs/>
              </w:rPr>
              <w:t>asciiTranslatedEBCDIC:  The overp</w:t>
            </w:r>
            <w:r>
              <w:rPr>
                <w:iCs/>
              </w:rPr>
              <w:t>unched character is the ASCII equivalent of the typical EBCDIC above. So the characters '{ABCDEFGHI'  still represent a positive sign and digits 0 to 9. (These are code points 0x7B, 0x41 through 0x49). The characters '}JKLMNOPQR' still represent negative s</w:t>
            </w:r>
            <w:r>
              <w:rPr>
                <w:iCs/>
              </w:rPr>
              <w:t xml:space="preserve">ign and digits 0 to 9. (These are code points 0x7D, 0x4A through 0x52). This case comes up if EBCDIC zoned decimal data is translated to ASCII as if it were textual data.) </w:t>
            </w:r>
          </w:p>
          <w:p w14:paraId="772F8800" w14:textId="77777777" w:rsidR="00000000" w:rsidRDefault="009D64FD">
            <w:r>
              <w:rPr>
                <w:iCs/>
              </w:rPr>
              <w:t>asciiCARealiaModified</w:t>
            </w:r>
            <w:r>
              <w:rPr>
                <w:rStyle w:val="FootnoteReference"/>
                <w:rFonts w:cs="Arial"/>
                <w:iCs/>
              </w:rPr>
              <w:footnoteReference w:id="24"/>
            </w:r>
            <w:r>
              <w:rPr>
                <w:iCs/>
              </w:rPr>
              <w:t>:  </w:t>
            </w:r>
            <w:r>
              <w:rPr>
                <w:iCs/>
              </w:rPr>
              <w:t>In this style, the ASCII characters '0123456789' represent positive sign and digits 0 to 9 as in standard. However, ASCII characters from code points 0x20 to 0x29 are used for negative sign and the corresponding decimal digit. This doesn't translate well i</w:t>
            </w:r>
            <w:r>
              <w:rPr>
                <w:iCs/>
              </w:rPr>
              <w:t>nto printing characters. These characters include the space (' ') for zero, characters '!"#$%&amp;' for 1 through 6, the single quote character "'" for 7, and the parenthesis '()' for 8 and 9.</w:t>
            </w:r>
            <w:r>
              <w:t xml:space="preserve"> </w:t>
            </w:r>
          </w:p>
          <w:p w14:paraId="758163DB" w14:textId="77777777" w:rsidR="00000000" w:rsidRDefault="009D64FD">
            <w:pPr>
              <w:rPr>
                <w:rFonts w:eastAsia="Arial Unicode MS"/>
              </w:rPr>
            </w:pPr>
            <w:r>
              <w:rPr>
                <w:iCs/>
              </w:rPr>
              <w:t>asciiTandemModified: In this style the ASCII characters '012345678</w:t>
            </w:r>
            <w:r>
              <w:rPr>
                <w:iCs/>
              </w:rPr>
              <w:t>9' represent positive sign and digits 0 to 9, but code points 0x80 to 0x89 are used to represent negative sign and a digit. There are no corresponding code points in the standard ASCII encoding since these values are all above 128 (decimal). This means the</w:t>
            </w:r>
            <w:r>
              <w:rPr>
                <w:iCs/>
              </w:rPr>
              <w:t xml:space="preserve"> resultant bytes are not code points in standard ASCII, so the modeller must specify an encoding like ISO-8859-1 in order for such zoned decimals to parse without an encoding error. (Note that neither ISO-8859-1 encoding nor Unicode have assigned glyphs fo</w:t>
            </w:r>
            <w:r>
              <w:rPr>
                <w:iCs/>
              </w:rPr>
              <w:t>r these code points. They are considered control characters.)</w:t>
            </w:r>
            <w:r>
              <w:rPr>
                <w:rFonts w:cs="Arial"/>
              </w:rPr>
              <w:t xml:space="preserve"> </w:t>
            </w:r>
          </w:p>
          <w:p w14:paraId="7FE0AC22" w14:textId="77777777" w:rsidR="00000000" w:rsidRDefault="009D64FD">
            <w:pPr>
              <w:keepNext/>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bl>
    <w:p w14:paraId="3CF802B1" w14:textId="77777777" w:rsidR="00000000" w:rsidRDefault="009D64FD">
      <w:pPr>
        <w:pStyle w:val="Caption"/>
      </w:pPr>
      <w:bookmarkStart w:id="4547" w:name="_Toc243112832"/>
      <w:bookmarkStart w:id="4548" w:name="_Ref215978195"/>
      <w:bookmarkStart w:id="4549" w:name="_Ref215978163"/>
      <w:bookmarkStart w:id="4550" w:name="_Toc194983988"/>
      <w:bookmarkStart w:id="4551" w:name="_Toc199516325"/>
      <w:bookmarkStart w:id="4552" w:name="_Toc175057388"/>
      <w:bookmarkStart w:id="4553" w:name="_Toc177399101"/>
      <w:bookmarkStart w:id="4554" w:name="_Ref140946689"/>
      <w:bookmarkStart w:id="4555" w:name="_Ref140946684"/>
      <w:bookmarkStart w:id="4556" w:name="_Toc140549612"/>
      <w:bookmarkStart w:id="4557" w:name="_Toc130873640"/>
      <w:r>
        <w:t xml:space="preserve">Table </w:t>
      </w:r>
      <w:r>
        <w:fldChar w:fldCharType="begin"/>
      </w:r>
      <w:r>
        <w:instrText xml:space="preserve"> SEQ Table \* ARABIC </w:instrText>
      </w:r>
      <w:r>
        <w:fldChar w:fldCharType="separate"/>
      </w:r>
      <w:r>
        <w:rPr>
          <w:noProof/>
        </w:rPr>
        <w:t>31</w:t>
      </w:r>
      <w:r>
        <w:fldChar w:fldCharType="end"/>
      </w:r>
      <w:r>
        <w:t xml:space="preserve"> Properties Specific to Number with Text Representation</w:t>
      </w:r>
    </w:p>
    <w:p w14:paraId="118C1BB7" w14:textId="77777777" w:rsidR="00000000" w:rsidRDefault="009D64FD">
      <w:pPr>
        <w:rPr>
          <w:rFonts w:cs="Arial"/>
        </w:rPr>
      </w:pPr>
      <w:r>
        <w:rPr>
          <w:rFonts w:cs="Arial"/>
        </w:rPr>
        <w:t>The dfdl:textStandardDecimalSeparator, dfdl:textStandardGroupi</w:t>
      </w:r>
      <w:r>
        <w:rPr>
          <w:rFonts w:cs="Arial"/>
        </w:rPr>
        <w:t>ngSeparator, dfdl:textStandardExponentRep, dfdl:textStandardInfinityRep, dfdl:textStandardNaNRep, and dfdl:textStandardZeroRep must all be distinct, and it is a Schema Definition Error otherwise. Note that if dfdl:textStandardDecimalSeparator, dfdl:textSta</w:t>
      </w:r>
      <w:r>
        <w:rPr>
          <w:rFonts w:cs="Arial"/>
        </w:rPr>
        <w:t>ndardGroupingSeparator, or dfdl:textStandardExponentRep are expressions, this checking can only be carried out during processing (parsing or unparsing.)</w:t>
      </w:r>
    </w:p>
    <w:p w14:paraId="47100609" w14:textId="77777777" w:rsidR="00000000" w:rsidRDefault="009D64FD">
      <w:pPr>
        <w:rPr>
          <w:rFonts w:cs="Arial"/>
        </w:rPr>
      </w:pPr>
      <w:r>
        <w:rPr>
          <w:rFonts w:cs="Arial"/>
          <w:lang w:eastAsia="en-GB"/>
        </w:rPr>
        <w:t>Implementation note: This rule is in the interests of clarity, and is an extra constraint compared to I</w:t>
      </w:r>
      <w:r>
        <w:rPr>
          <w:rFonts w:cs="Arial"/>
          <w:lang w:eastAsia="en-GB"/>
        </w:rPr>
        <w:t>CU.</w:t>
      </w:r>
    </w:p>
    <w:bookmarkEnd w:id="4547"/>
    <w:bookmarkEnd w:id="4548"/>
    <w:bookmarkEnd w:id="4549"/>
    <w:bookmarkEnd w:id="4550"/>
    <w:bookmarkEnd w:id="4551"/>
    <w:bookmarkEnd w:id="4552"/>
    <w:bookmarkEnd w:id="4553"/>
    <w:bookmarkEnd w:id="4554"/>
    <w:bookmarkEnd w:id="4555"/>
    <w:bookmarkEnd w:id="4556"/>
    <w:bookmarkEnd w:id="4557"/>
    <w:p w14:paraId="4CC456D8" w14:textId="77777777" w:rsidR="00000000" w:rsidRDefault="009D64FD">
      <w:pPr>
        <w:rPr>
          <w:rFonts w:cs="Arial"/>
        </w:rPr>
      </w:pPr>
    </w:p>
    <w:p w14:paraId="23447290" w14:textId="77777777" w:rsidR="00000000" w:rsidRDefault="009D64FD">
      <w:pPr>
        <w:pStyle w:val="Heading3"/>
        <w:rPr>
          <w:rFonts w:eastAsia="Times New Roman"/>
        </w:rPr>
      </w:pPr>
      <w:bookmarkStart w:id="4558" w:name="_Toc254776341"/>
      <w:bookmarkStart w:id="4559" w:name="_Toc254776342"/>
      <w:bookmarkStart w:id="4560" w:name="_Toc254776343"/>
      <w:bookmarkStart w:id="4561" w:name="_Toc254776344"/>
      <w:bookmarkStart w:id="4562" w:name="_Ref254704660"/>
      <w:bookmarkStart w:id="4563" w:name="_Toc349042754"/>
      <w:bookmarkStart w:id="4564" w:name="_Toc25589824"/>
      <w:bookmarkEnd w:id="4558"/>
      <w:bookmarkEnd w:id="4559"/>
      <w:bookmarkEnd w:id="4560"/>
      <w:bookmarkEnd w:id="4561"/>
      <w:r>
        <w:rPr>
          <w:rFonts w:eastAsia="Times New Roman"/>
        </w:rPr>
        <w:t>The dfdl:textNumberPattern Property</w:t>
      </w:r>
      <w:bookmarkEnd w:id="4562"/>
      <w:bookmarkEnd w:id="4563"/>
      <w:bookmarkEnd w:id="4564"/>
    </w:p>
    <w:p w14:paraId="13EBCCD7" w14:textId="77777777" w:rsidR="00000000" w:rsidRDefault="009D64FD">
      <w:pPr>
        <w:rPr>
          <w:rFonts w:cs="Arial"/>
        </w:rPr>
      </w:pPr>
      <w:r>
        <w:rPr>
          <w:rFonts w:cs="Arial"/>
        </w:rPr>
        <w:t xml:space="preserve">The dfdl:textNumberPattern describes how to parse and unparse text representations of number logical types with base 10. </w:t>
      </w:r>
    </w:p>
    <w:p w14:paraId="581E155E" w14:textId="77777777" w:rsidR="00000000" w:rsidRDefault="009D64FD">
      <w:pPr>
        <w:rPr>
          <w:rFonts w:cs="Arial"/>
        </w:rPr>
      </w:pPr>
      <w:r>
        <w:rPr>
          <w:rFonts w:cs="Arial"/>
        </w:rPr>
        <w:t>The length of the representation of the number is determined first, and the number pattern is</w:t>
      </w:r>
      <w:r>
        <w:rPr>
          <w:rFonts w:cs="Arial"/>
        </w:rPr>
        <w:t xml:space="preserve"> used only for conversion of the content text to and from a numeric logical infoset value.</w:t>
      </w:r>
    </w:p>
    <w:p w14:paraId="15269902" w14:textId="77777777" w:rsidR="00000000" w:rsidRDefault="009D64FD">
      <w:pPr>
        <w:rPr>
          <w:rFonts w:cs="Arial"/>
        </w:rPr>
      </w:pPr>
      <w:r>
        <w:rPr>
          <w:rFonts w:cs="Arial"/>
        </w:rPr>
        <w:t xml:space="preserve">The pattern described below is derived from the ICU DecimalFormat class described here: </w:t>
      </w:r>
      <w:r>
        <w:rPr>
          <w:rFonts w:cs="Arial"/>
          <w:noProof/>
        </w:rPr>
        <w:t>[</w:t>
      </w:r>
      <w:hyperlink w:anchor="a_ICUDecimal" w:history="1">
        <w:r>
          <w:rPr>
            <w:rStyle w:val="Hyperlink"/>
            <w:rFonts w:cs="Arial"/>
            <w:noProof/>
          </w:rPr>
          <w:t>ICUDecimal</w:t>
        </w:r>
      </w:hyperlink>
      <w:r>
        <w:rPr>
          <w:rFonts w:cs="Arial"/>
          <w:noProof/>
        </w:rPr>
        <w:t>]</w:t>
      </w:r>
    </w:p>
    <w:p w14:paraId="04C89DC0" w14:textId="77777777" w:rsidR="00000000" w:rsidRDefault="009D64FD">
      <w:pPr>
        <w:rPr>
          <w:rFonts w:cs="Arial"/>
        </w:rPr>
      </w:pPr>
      <w:r>
        <w:rPr>
          <w:rFonts w:cs="Arial"/>
        </w:rPr>
        <w:t>The pattern is an ICU-like sy</w:t>
      </w:r>
      <w:r>
        <w:rPr>
          <w:rFonts w:cs="Arial"/>
        </w:rPr>
        <w:t>ntax that defines where grouping separators, decimal separators, implied decimal points, exponents, positive signs and negative signs appear. It permits definition by either digits/fractions or significant digits.</w:t>
      </w:r>
    </w:p>
    <w:p w14:paraId="1F586ED2" w14:textId="77777777" w:rsidR="00000000" w:rsidRDefault="009D64FD">
      <w:pPr>
        <w:pStyle w:val="Heading4"/>
        <w:rPr>
          <w:rFonts w:eastAsia="Times New Roman" w:cs="Arial"/>
        </w:rPr>
      </w:pPr>
      <w:bookmarkStart w:id="4565" w:name="_Ref275431294"/>
      <w:r>
        <w:rPr>
          <w:rFonts w:eastAsia="Times New Roman" w:cs="Arial"/>
        </w:rPr>
        <w:t>dfdl:textNumberPattern for dfdl:textNumber</w:t>
      </w:r>
      <w:r>
        <w:rPr>
          <w:rFonts w:eastAsia="Times New Roman" w:cs="Arial"/>
        </w:rPr>
        <w:t>Rep 'standard'</w:t>
      </w:r>
      <w:bookmarkEnd w:id="4565"/>
    </w:p>
    <w:p w14:paraId="1EA03E3D" w14:textId="77777777" w:rsidR="00000000" w:rsidRDefault="009D64FD">
      <w:pPr>
        <w:rPr>
          <w:rFonts w:cs="Arial"/>
        </w:rPr>
      </w:pPr>
      <w:r>
        <w:rPr>
          <w:rFonts w:cs="Arial"/>
        </w:rPr>
        <w:t xml:space="preserve">When dfdl:textNumberRep is 'standard' this property only applies when  dfdl:textStandardBase is 10. </w:t>
      </w:r>
    </w:p>
    <w:p w14:paraId="04807CBC" w14:textId="77777777" w:rsidR="00000000" w:rsidRDefault="009D64FD">
      <w:pPr>
        <w:rPr>
          <w:rFonts w:cs="Arial"/>
        </w:rPr>
      </w:pPr>
      <w:r>
        <w:rPr>
          <w:rFonts w:cs="Arial"/>
        </w:rPr>
        <w:t>The pattern comes in two parts separated by a semi-colon. The first is mandatory and applies to positive numbers, the second is optional and</w:t>
      </w:r>
      <w:r>
        <w:rPr>
          <w:rFonts w:cs="Arial"/>
        </w:rPr>
        <w:t xml:space="preserve"> applies to negative numbers.</w:t>
      </w:r>
    </w:p>
    <w:p w14:paraId="503DF237" w14:textId="77777777" w:rsidR="00000000" w:rsidRDefault="009D64FD">
      <w:pPr>
        <w:rPr>
          <w:rFonts w:cs="Arial"/>
        </w:rPr>
      </w:pPr>
      <w:r>
        <w:rPr>
          <w:rFonts w:cs="Arial"/>
        </w:rPr>
        <w:t>Examples: The first shows digits/fractions and positive/negative signs, the second shows exponent, the third shows virtual decimal point, the fourth shows scaling position.</w:t>
      </w:r>
    </w:p>
    <w:p w14:paraId="7382117A" w14:textId="77777777" w:rsidR="00000000" w:rsidRDefault="009D64FD">
      <w:pPr>
        <w:pStyle w:val="Codeblock0"/>
        <w:pBdr>
          <w:top w:val="single" w:sz="4" w:space="1" w:color="auto"/>
          <w:left w:val="single" w:sz="4" w:space="4" w:color="auto"/>
          <w:bottom w:val="single" w:sz="4" w:space="1" w:color="auto"/>
          <w:right w:val="single" w:sz="4" w:space="4" w:color="auto"/>
        </w:pBdr>
      </w:pPr>
      <w:r>
        <w:t>+###,##0.00;(###,##0.00)</w:t>
      </w:r>
    </w:p>
    <w:p w14:paraId="5FE56BEE" w14:textId="77777777" w:rsidR="00000000" w:rsidRDefault="009D64FD">
      <w:pPr>
        <w:pStyle w:val="Codeblock0"/>
        <w:pBdr>
          <w:top w:val="single" w:sz="4" w:space="1" w:color="auto"/>
          <w:left w:val="single" w:sz="4" w:space="4" w:color="auto"/>
          <w:bottom w:val="single" w:sz="4" w:space="1" w:color="auto"/>
          <w:right w:val="single" w:sz="4" w:space="4" w:color="auto"/>
        </w:pBdr>
      </w:pPr>
    </w:p>
    <w:p w14:paraId="7F6A77FA" w14:textId="77777777" w:rsidR="00000000" w:rsidRDefault="009D64FD">
      <w:pPr>
        <w:pStyle w:val="Codeblock0"/>
        <w:pBdr>
          <w:top w:val="single" w:sz="4" w:space="1" w:color="auto"/>
          <w:left w:val="single" w:sz="4" w:space="4" w:color="auto"/>
          <w:bottom w:val="single" w:sz="4" w:space="1" w:color="auto"/>
          <w:right w:val="single" w:sz="4" w:space="4" w:color="auto"/>
        </w:pBdr>
      </w:pPr>
      <w:r>
        <w:t>##0.0#E0</w:t>
      </w:r>
    </w:p>
    <w:p w14:paraId="3289AEF4" w14:textId="77777777" w:rsidR="00000000" w:rsidRDefault="009D64FD">
      <w:pPr>
        <w:pStyle w:val="Codeblock0"/>
        <w:pBdr>
          <w:top w:val="single" w:sz="4" w:space="1" w:color="auto"/>
          <w:left w:val="single" w:sz="4" w:space="4" w:color="auto"/>
          <w:bottom w:val="single" w:sz="4" w:space="1" w:color="auto"/>
          <w:right w:val="single" w:sz="4" w:space="4" w:color="auto"/>
        </w:pBdr>
      </w:pPr>
    </w:p>
    <w:p w14:paraId="6709874D" w14:textId="77777777" w:rsidR="00000000" w:rsidRDefault="009D64FD">
      <w:pPr>
        <w:pStyle w:val="Codeblock0"/>
        <w:pBdr>
          <w:top w:val="single" w:sz="4" w:space="1" w:color="auto"/>
          <w:left w:val="single" w:sz="4" w:space="4" w:color="auto"/>
          <w:bottom w:val="single" w:sz="4" w:space="1" w:color="auto"/>
          <w:right w:val="single" w:sz="4" w:space="4" w:color="auto"/>
        </w:pBdr>
      </w:pPr>
      <w:r>
        <w:t>000V00</w:t>
      </w:r>
    </w:p>
    <w:p w14:paraId="73988BCE" w14:textId="77777777" w:rsidR="00000000" w:rsidRDefault="009D64FD">
      <w:pPr>
        <w:pStyle w:val="Codeblock0"/>
        <w:pBdr>
          <w:top w:val="single" w:sz="4" w:space="1" w:color="auto"/>
          <w:left w:val="single" w:sz="4" w:space="4" w:color="auto"/>
          <w:bottom w:val="single" w:sz="4" w:space="1" w:color="auto"/>
          <w:right w:val="single" w:sz="4" w:space="4" w:color="auto"/>
        </w:pBdr>
      </w:pPr>
    </w:p>
    <w:p w14:paraId="3E386130" w14:textId="77777777" w:rsidR="00000000" w:rsidRDefault="009D64FD">
      <w:pPr>
        <w:pStyle w:val="Codeblock0"/>
        <w:pBdr>
          <w:top w:val="single" w:sz="4" w:space="1" w:color="auto"/>
          <w:left w:val="single" w:sz="4" w:space="4" w:color="auto"/>
          <w:bottom w:val="single" w:sz="4" w:space="1" w:color="auto"/>
          <w:right w:val="single" w:sz="4" w:space="4" w:color="auto"/>
        </w:pBdr>
      </w:pPr>
      <w:r>
        <w:t>PPP0000</w:t>
      </w:r>
    </w:p>
    <w:p w14:paraId="13F531F3" w14:textId="77777777" w:rsidR="00000000" w:rsidRDefault="009D64FD">
      <w:r>
        <w:t>The 'V' symbol is used to indicate the location of an implied decimal point for fixed point number representations. (This is an extension to the ICU pattern language.)</w:t>
      </w:r>
    </w:p>
    <w:p w14:paraId="408A0401" w14:textId="77777777" w:rsidR="00000000" w:rsidRDefault="009D64FD">
      <w:r>
        <w:t>The 'P' symbol is used to indicate that a decimal scaling factor needs to be app</w:t>
      </w:r>
      <w:r>
        <w:t>lied. (This is an extension to the ICU pattern language.)</w:t>
      </w:r>
    </w:p>
    <w:p w14:paraId="09C87435" w14:textId="77777777" w:rsidR="00000000" w:rsidRDefault="009D64FD">
      <w:pPr>
        <w:rPr>
          <w:rFonts w:cs="Arial"/>
        </w:rPr>
      </w:pPr>
      <w:r>
        <w:rPr>
          <w:rFonts w:cs="Arial"/>
        </w:rPr>
        <w:t>The actual grouping separator, decimal separator and exponent characters are defined independently of the pattern.</w:t>
      </w:r>
    </w:p>
    <w:p w14:paraId="6A1EC08F" w14:textId="77777777" w:rsidR="00000000" w:rsidRDefault="009D64FD">
      <w:pPr>
        <w:rPr>
          <w:rFonts w:cs="Arial"/>
        </w:rPr>
      </w:pPr>
      <w:r>
        <w:rPr>
          <w:rFonts w:cs="Arial"/>
        </w:rPr>
        <w:t>The actual positive sign and negative sign are defined within the pattern itself.</w:t>
      </w:r>
    </w:p>
    <w:p w14:paraId="38CE2DB4" w14:textId="77777777" w:rsidR="00000000" w:rsidRDefault="009D64FD">
      <w:r>
        <w:t>M</w:t>
      </w:r>
      <w:r>
        <w:t xml:space="preserve">any characters in a pattern are taken literally; they are matched during parsing and output unchanged during unparsing. Special characters, on the other hand, stand for other characters, strings, or classes of characters. For example, the '#' character is </w:t>
      </w:r>
      <w:r>
        <w:t>replaced by a digit.</w:t>
      </w:r>
    </w:p>
    <w:p w14:paraId="58BC209D" w14:textId="77777777" w:rsidR="00000000" w:rsidRDefault="009D64FD">
      <w:r>
        <w:t>To insert a special character in a pattern as a literal, that is, without any special meaning, the character must be quoted. There are some exceptions to this which are noted below.</w:t>
      </w:r>
    </w:p>
    <w:p w14:paraId="443C1927" w14:textId="77777777" w:rsidR="00000000" w:rsidRDefault="009D64FD"/>
    <w:tbl>
      <w:tblPr>
        <w:tblStyle w:val="Table"/>
        <w:tblW w:w="5000" w:type="pct"/>
        <w:tblInd w:w="0" w:type="dxa"/>
        <w:tblLook w:val="04A0" w:firstRow="1" w:lastRow="0" w:firstColumn="1" w:lastColumn="0" w:noHBand="0" w:noVBand="1"/>
      </w:tblPr>
      <w:tblGrid>
        <w:gridCol w:w="939"/>
        <w:gridCol w:w="1641"/>
        <w:gridCol w:w="6050"/>
      </w:tblGrid>
      <w:tr w:rsidR="00000000" w14:paraId="693BB920" w14:textId="77777777">
        <w:trPr>
          <w:cnfStyle w:val="100000000000" w:firstRow="1" w:lastRow="0" w:firstColumn="0" w:lastColumn="0" w:oddVBand="0" w:evenVBand="0" w:oddHBand="0" w:evenHBand="0" w:firstRowFirstColumn="0" w:firstRowLastColumn="0" w:lastRowFirstColumn="0" w:lastRowLastColumn="0"/>
        </w:trPr>
        <w:tc>
          <w:tcPr>
            <w:tcW w:w="0" w:type="auto"/>
            <w:hideMark/>
          </w:tcPr>
          <w:p w14:paraId="509DB925" w14:textId="77777777" w:rsidR="00000000" w:rsidRDefault="009D64FD">
            <w:pPr>
              <w:rPr>
                <w:rFonts w:cs="Arial"/>
              </w:rPr>
            </w:pPr>
            <w:r>
              <w:rPr>
                <w:rFonts w:cs="Arial"/>
              </w:rPr>
              <w:t xml:space="preserve">Symbol </w:t>
            </w:r>
          </w:p>
        </w:tc>
        <w:tc>
          <w:tcPr>
            <w:tcW w:w="0" w:type="auto"/>
            <w:hideMark/>
          </w:tcPr>
          <w:p w14:paraId="4DD4A153" w14:textId="77777777" w:rsidR="00000000" w:rsidRDefault="009D64FD">
            <w:pPr>
              <w:rPr>
                <w:rFonts w:cs="Arial"/>
              </w:rPr>
            </w:pPr>
            <w:r>
              <w:rPr>
                <w:rFonts w:cs="Arial"/>
              </w:rPr>
              <w:t xml:space="preserve">Location </w:t>
            </w:r>
          </w:p>
        </w:tc>
        <w:tc>
          <w:tcPr>
            <w:tcW w:w="0" w:type="auto"/>
            <w:hideMark/>
          </w:tcPr>
          <w:p w14:paraId="713DC1AB" w14:textId="77777777" w:rsidR="00000000" w:rsidRDefault="009D64FD">
            <w:pPr>
              <w:rPr>
                <w:rFonts w:cs="Arial"/>
              </w:rPr>
            </w:pPr>
            <w:r>
              <w:rPr>
                <w:rFonts w:cs="Arial"/>
              </w:rPr>
              <w:t xml:space="preserve">Meaning </w:t>
            </w:r>
          </w:p>
        </w:tc>
      </w:tr>
      <w:tr w:rsidR="00000000" w14:paraId="3F437800" w14:textId="77777777">
        <w:tc>
          <w:tcPr>
            <w:tcW w:w="0" w:type="auto"/>
            <w:tcBorders>
              <w:top w:val="single" w:sz="4" w:space="0" w:color="auto"/>
              <w:left w:val="single" w:sz="4" w:space="0" w:color="auto"/>
              <w:bottom w:val="single" w:sz="4" w:space="0" w:color="auto"/>
              <w:right w:val="single" w:sz="4" w:space="0" w:color="auto"/>
            </w:tcBorders>
            <w:hideMark/>
          </w:tcPr>
          <w:p w14:paraId="3339F224" w14:textId="77777777" w:rsidR="00000000" w:rsidRDefault="009D64FD">
            <w:pPr>
              <w:rPr>
                <w:rFonts w:cs="Arial"/>
              </w:rPr>
            </w:pPr>
            <w:r>
              <w:rPr>
                <w:rFonts w:cs="Arial"/>
              </w:rPr>
              <w:t xml:space="preserve">0 </w:t>
            </w:r>
          </w:p>
        </w:tc>
        <w:tc>
          <w:tcPr>
            <w:tcW w:w="0" w:type="auto"/>
            <w:tcBorders>
              <w:top w:val="single" w:sz="4" w:space="0" w:color="auto"/>
              <w:left w:val="single" w:sz="4" w:space="0" w:color="auto"/>
              <w:bottom w:val="single" w:sz="4" w:space="0" w:color="auto"/>
              <w:right w:val="single" w:sz="4" w:space="0" w:color="auto"/>
            </w:tcBorders>
            <w:hideMark/>
          </w:tcPr>
          <w:p w14:paraId="510B3009" w14:textId="77777777" w:rsidR="00000000" w:rsidRDefault="009D64FD">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353EA4C2" w14:textId="77777777" w:rsidR="00000000" w:rsidRDefault="009D64FD">
            <w:pPr>
              <w:rPr>
                <w:rFonts w:cs="Arial"/>
              </w:rPr>
            </w:pPr>
            <w:r>
              <w:rPr>
                <w:rFonts w:cs="Arial"/>
              </w:rPr>
              <w:t xml:space="preserve">Digit </w:t>
            </w:r>
          </w:p>
        </w:tc>
      </w:tr>
      <w:tr w:rsidR="00000000" w14:paraId="59F345DE" w14:textId="77777777">
        <w:tc>
          <w:tcPr>
            <w:tcW w:w="0" w:type="auto"/>
            <w:tcBorders>
              <w:top w:val="single" w:sz="4" w:space="0" w:color="auto"/>
              <w:left w:val="single" w:sz="4" w:space="0" w:color="auto"/>
              <w:bottom w:val="single" w:sz="4" w:space="0" w:color="auto"/>
              <w:right w:val="single" w:sz="4" w:space="0" w:color="auto"/>
            </w:tcBorders>
            <w:hideMark/>
          </w:tcPr>
          <w:p w14:paraId="1A5F6375" w14:textId="77777777" w:rsidR="00000000" w:rsidRDefault="009D64FD">
            <w:pPr>
              <w:rPr>
                <w:rFonts w:cs="Arial"/>
              </w:rPr>
            </w:pPr>
            <w:r>
              <w:rPr>
                <w:rFonts w:cs="Arial"/>
              </w:rPr>
              <w:t xml:space="preserve">1-9 </w:t>
            </w:r>
          </w:p>
        </w:tc>
        <w:tc>
          <w:tcPr>
            <w:tcW w:w="0" w:type="auto"/>
            <w:tcBorders>
              <w:top w:val="single" w:sz="4" w:space="0" w:color="auto"/>
              <w:left w:val="single" w:sz="4" w:space="0" w:color="auto"/>
              <w:bottom w:val="single" w:sz="4" w:space="0" w:color="auto"/>
              <w:right w:val="single" w:sz="4" w:space="0" w:color="auto"/>
            </w:tcBorders>
            <w:hideMark/>
          </w:tcPr>
          <w:p w14:paraId="58772F9B" w14:textId="77777777" w:rsidR="00000000" w:rsidRDefault="009D64FD">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6F6A3EAC" w14:textId="77777777" w:rsidR="00000000" w:rsidRDefault="009D64FD">
            <w:pPr>
              <w:rPr>
                <w:rFonts w:cs="Arial"/>
              </w:rPr>
            </w:pPr>
            <w:r>
              <w:rPr>
                <w:rFonts w:cs="Arial"/>
              </w:rPr>
              <w:t xml:space="preserve">'1' through '9' indicates rounding. </w:t>
            </w:r>
          </w:p>
        </w:tc>
      </w:tr>
      <w:tr w:rsidR="00000000" w14:paraId="06A42BCF" w14:textId="77777777">
        <w:tc>
          <w:tcPr>
            <w:tcW w:w="0" w:type="auto"/>
            <w:tcBorders>
              <w:top w:val="single" w:sz="4" w:space="0" w:color="auto"/>
              <w:left w:val="single" w:sz="4" w:space="0" w:color="auto"/>
              <w:bottom w:val="single" w:sz="4" w:space="0" w:color="auto"/>
              <w:right w:val="single" w:sz="4" w:space="0" w:color="auto"/>
            </w:tcBorders>
            <w:hideMark/>
          </w:tcPr>
          <w:p w14:paraId="64CC3960" w14:textId="77777777" w:rsidR="00000000" w:rsidRDefault="009D64FD">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9C20F04" w14:textId="77777777" w:rsidR="00000000" w:rsidRDefault="009D64FD">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74C6B895" w14:textId="77777777" w:rsidR="00000000" w:rsidRDefault="009D64FD">
            <w:pPr>
              <w:rPr>
                <w:rFonts w:cs="Arial"/>
              </w:rPr>
            </w:pPr>
            <w:r>
              <w:rPr>
                <w:rFonts w:cs="Arial"/>
              </w:rPr>
              <w:t xml:space="preserve">Digit, zero shows as absent </w:t>
            </w:r>
          </w:p>
        </w:tc>
      </w:tr>
      <w:tr w:rsidR="00000000" w14:paraId="18ECCF96" w14:textId="77777777">
        <w:tc>
          <w:tcPr>
            <w:tcW w:w="0" w:type="auto"/>
            <w:tcBorders>
              <w:top w:val="single" w:sz="4" w:space="0" w:color="auto"/>
              <w:left w:val="single" w:sz="4" w:space="0" w:color="auto"/>
              <w:bottom w:val="single" w:sz="4" w:space="0" w:color="auto"/>
              <w:right w:val="single" w:sz="4" w:space="0" w:color="auto"/>
            </w:tcBorders>
            <w:hideMark/>
          </w:tcPr>
          <w:p w14:paraId="63316B74" w14:textId="77777777" w:rsidR="00000000" w:rsidRDefault="009D64FD">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9F43760" w14:textId="77777777" w:rsidR="00000000" w:rsidRDefault="009D64FD">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28FD4FD8" w14:textId="77777777" w:rsidR="00000000" w:rsidRDefault="009D64FD">
            <w:pPr>
              <w:rPr>
                <w:rFonts w:cs="Arial"/>
              </w:rPr>
            </w:pPr>
            <w:r>
              <w:rPr>
                <w:rFonts w:cs="Arial"/>
              </w:rPr>
              <w:t xml:space="preserve">Decimal separator or monetary decimal separator </w:t>
            </w:r>
          </w:p>
        </w:tc>
      </w:tr>
      <w:tr w:rsidR="00000000" w14:paraId="3155ECAB" w14:textId="77777777">
        <w:tc>
          <w:tcPr>
            <w:tcW w:w="0" w:type="auto"/>
            <w:tcBorders>
              <w:top w:val="single" w:sz="4" w:space="0" w:color="auto"/>
              <w:left w:val="single" w:sz="4" w:space="0" w:color="auto"/>
              <w:bottom w:val="single" w:sz="4" w:space="0" w:color="auto"/>
              <w:right w:val="single" w:sz="4" w:space="0" w:color="auto"/>
            </w:tcBorders>
            <w:hideMark/>
          </w:tcPr>
          <w:p w14:paraId="4FE47739" w14:textId="77777777" w:rsidR="00000000" w:rsidRDefault="009D64FD">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ABE955C" w14:textId="77777777" w:rsidR="00000000" w:rsidRDefault="009D64FD">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4C74A11E" w14:textId="77777777" w:rsidR="00000000" w:rsidRDefault="009D64FD">
            <w:pPr>
              <w:rPr>
                <w:rFonts w:cs="Arial"/>
              </w:rPr>
            </w:pPr>
            <w:r>
              <w:rPr>
                <w:rFonts w:cs="Arial"/>
              </w:rPr>
              <w:t xml:space="preserve">Minus sign </w:t>
            </w:r>
          </w:p>
        </w:tc>
      </w:tr>
      <w:tr w:rsidR="00000000" w14:paraId="2AC847EA" w14:textId="77777777">
        <w:tc>
          <w:tcPr>
            <w:tcW w:w="0" w:type="auto"/>
            <w:tcBorders>
              <w:top w:val="single" w:sz="4" w:space="0" w:color="auto"/>
              <w:left w:val="single" w:sz="4" w:space="0" w:color="auto"/>
              <w:bottom w:val="single" w:sz="4" w:space="0" w:color="auto"/>
              <w:right w:val="single" w:sz="4" w:space="0" w:color="auto"/>
            </w:tcBorders>
            <w:hideMark/>
          </w:tcPr>
          <w:p w14:paraId="48651DC2" w14:textId="77777777" w:rsidR="00000000" w:rsidRDefault="009D64FD">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6A3379CF" w14:textId="77777777" w:rsidR="00000000" w:rsidRDefault="009D64FD">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53D4EE56" w14:textId="77777777" w:rsidR="00000000" w:rsidRDefault="009D64FD">
            <w:pPr>
              <w:rPr>
                <w:rFonts w:cs="Arial"/>
              </w:rPr>
            </w:pPr>
            <w:r>
              <w:rPr>
                <w:rFonts w:cs="Arial"/>
              </w:rPr>
              <w:t xml:space="preserve">Grouping separator </w:t>
            </w:r>
          </w:p>
        </w:tc>
      </w:tr>
      <w:tr w:rsidR="00000000" w14:paraId="321D566D" w14:textId="77777777">
        <w:tc>
          <w:tcPr>
            <w:tcW w:w="0" w:type="auto"/>
            <w:tcBorders>
              <w:top w:val="single" w:sz="4" w:space="0" w:color="auto"/>
              <w:left w:val="single" w:sz="4" w:space="0" w:color="auto"/>
              <w:bottom w:val="single" w:sz="4" w:space="0" w:color="auto"/>
              <w:right w:val="single" w:sz="4" w:space="0" w:color="auto"/>
            </w:tcBorders>
            <w:hideMark/>
          </w:tcPr>
          <w:p w14:paraId="607B9A59" w14:textId="77777777" w:rsidR="00000000" w:rsidRDefault="009D64FD">
            <w:pPr>
              <w:rPr>
                <w:rFonts w:cs="Arial"/>
              </w:rPr>
            </w:pPr>
            <w:r>
              <w:rPr>
                <w:rFonts w:cs="Arial"/>
              </w:rPr>
              <w:t xml:space="preserve">E </w:t>
            </w:r>
          </w:p>
        </w:tc>
        <w:tc>
          <w:tcPr>
            <w:tcW w:w="0" w:type="auto"/>
            <w:tcBorders>
              <w:top w:val="single" w:sz="4" w:space="0" w:color="auto"/>
              <w:left w:val="single" w:sz="4" w:space="0" w:color="auto"/>
              <w:bottom w:val="single" w:sz="4" w:space="0" w:color="auto"/>
              <w:right w:val="single" w:sz="4" w:space="0" w:color="auto"/>
            </w:tcBorders>
            <w:hideMark/>
          </w:tcPr>
          <w:p w14:paraId="00DD26F8" w14:textId="77777777" w:rsidR="00000000" w:rsidRDefault="009D64FD">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3F2CBB61" w14:textId="77777777" w:rsidR="00000000" w:rsidRDefault="009D64FD">
            <w:pPr>
              <w:rPr>
                <w:rFonts w:cs="Arial"/>
              </w:rPr>
            </w:pPr>
            <w:r>
              <w:rPr>
                <w:rFonts w:cs="Arial"/>
              </w:rPr>
              <w:t xml:space="preserve">Separates mantissa and exponent in scientific notation. Need not be quoted in prefix or suffix. </w:t>
            </w:r>
          </w:p>
        </w:tc>
      </w:tr>
      <w:tr w:rsidR="00000000" w14:paraId="7BD71786" w14:textId="77777777">
        <w:tc>
          <w:tcPr>
            <w:tcW w:w="0" w:type="auto"/>
            <w:tcBorders>
              <w:top w:val="single" w:sz="4" w:space="0" w:color="auto"/>
              <w:left w:val="single" w:sz="4" w:space="0" w:color="auto"/>
              <w:bottom w:val="single" w:sz="4" w:space="0" w:color="auto"/>
              <w:right w:val="single" w:sz="4" w:space="0" w:color="auto"/>
            </w:tcBorders>
            <w:hideMark/>
          </w:tcPr>
          <w:p w14:paraId="2A895EE7" w14:textId="77777777" w:rsidR="00000000" w:rsidRDefault="009D64FD">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30A8C72" w14:textId="77777777" w:rsidR="00000000" w:rsidRDefault="009D64FD">
            <w:pPr>
              <w:rPr>
                <w:rFonts w:cs="Arial"/>
              </w:rPr>
            </w:pPr>
            <w:r>
              <w:rPr>
                <w:rFonts w:cs="Arial"/>
              </w:rPr>
              <w:t xml:space="preserve">Exponent </w:t>
            </w:r>
          </w:p>
        </w:tc>
        <w:tc>
          <w:tcPr>
            <w:tcW w:w="0" w:type="auto"/>
            <w:tcBorders>
              <w:top w:val="single" w:sz="4" w:space="0" w:color="auto"/>
              <w:left w:val="single" w:sz="4" w:space="0" w:color="auto"/>
              <w:bottom w:val="single" w:sz="4" w:space="0" w:color="auto"/>
              <w:right w:val="single" w:sz="4" w:space="0" w:color="auto"/>
            </w:tcBorders>
            <w:hideMark/>
          </w:tcPr>
          <w:p w14:paraId="76BAEB05" w14:textId="77777777" w:rsidR="00000000" w:rsidRDefault="009D64FD">
            <w:pPr>
              <w:rPr>
                <w:rFonts w:cs="Arial"/>
              </w:rPr>
            </w:pPr>
            <w:r>
              <w:rPr>
                <w:rFonts w:cs="Arial"/>
              </w:rPr>
              <w:t xml:space="preserve">Prefix positive exponents with plus sign. Need not be quoted in prefix or suffix. </w:t>
            </w:r>
          </w:p>
        </w:tc>
      </w:tr>
      <w:tr w:rsidR="00000000" w14:paraId="7E4E3DF8" w14:textId="77777777">
        <w:tc>
          <w:tcPr>
            <w:tcW w:w="0" w:type="auto"/>
            <w:tcBorders>
              <w:top w:val="single" w:sz="4" w:space="0" w:color="auto"/>
              <w:left w:val="single" w:sz="4" w:space="0" w:color="auto"/>
              <w:bottom w:val="single" w:sz="4" w:space="0" w:color="auto"/>
              <w:right w:val="single" w:sz="4" w:space="0" w:color="auto"/>
            </w:tcBorders>
            <w:hideMark/>
          </w:tcPr>
          <w:p w14:paraId="05AE6180" w14:textId="77777777" w:rsidR="00000000" w:rsidRDefault="009D64FD">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DDF1BAF" w14:textId="77777777" w:rsidR="00000000" w:rsidRDefault="009D64FD">
            <w:pPr>
              <w:rPr>
                <w:rFonts w:cs="Arial"/>
              </w:rPr>
            </w:pPr>
            <w:r>
              <w:rPr>
                <w:rFonts w:cs="Arial"/>
              </w:rPr>
              <w:t xml:space="preserve">Subpattern boundary </w:t>
            </w:r>
          </w:p>
        </w:tc>
        <w:tc>
          <w:tcPr>
            <w:tcW w:w="0" w:type="auto"/>
            <w:tcBorders>
              <w:top w:val="single" w:sz="4" w:space="0" w:color="auto"/>
              <w:left w:val="single" w:sz="4" w:space="0" w:color="auto"/>
              <w:bottom w:val="single" w:sz="4" w:space="0" w:color="auto"/>
              <w:right w:val="single" w:sz="4" w:space="0" w:color="auto"/>
            </w:tcBorders>
            <w:hideMark/>
          </w:tcPr>
          <w:p w14:paraId="4335B42F" w14:textId="77777777" w:rsidR="00000000" w:rsidRDefault="009D64FD">
            <w:pPr>
              <w:rPr>
                <w:rFonts w:cs="Arial"/>
              </w:rPr>
            </w:pPr>
            <w:r>
              <w:rPr>
                <w:rFonts w:cs="Arial"/>
              </w:rPr>
              <w:t>Separates positive and negative subpa</w:t>
            </w:r>
            <w:r>
              <w:rPr>
                <w:rFonts w:cs="Arial"/>
              </w:rPr>
              <w:t xml:space="preserve">tterns </w:t>
            </w:r>
          </w:p>
        </w:tc>
      </w:tr>
      <w:tr w:rsidR="00000000" w14:paraId="781927DC" w14:textId="77777777">
        <w:tc>
          <w:tcPr>
            <w:tcW w:w="0" w:type="auto"/>
            <w:tcBorders>
              <w:top w:val="single" w:sz="4" w:space="0" w:color="auto"/>
              <w:left w:val="single" w:sz="4" w:space="0" w:color="auto"/>
              <w:bottom w:val="single" w:sz="4" w:space="0" w:color="auto"/>
              <w:right w:val="single" w:sz="4" w:space="0" w:color="auto"/>
            </w:tcBorders>
            <w:hideMark/>
          </w:tcPr>
          <w:p w14:paraId="1AAC5D90" w14:textId="77777777" w:rsidR="00000000" w:rsidRDefault="009D64FD">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618E2A90" w14:textId="77777777" w:rsidR="00000000" w:rsidRDefault="009D64FD">
            <w:pPr>
              <w:rPr>
                <w:rFonts w:cs="Arial"/>
              </w:rPr>
            </w:pPr>
            <w:r>
              <w:rPr>
                <w:rFonts w:cs="Arial"/>
              </w:rPr>
              <w:t xml:space="preserve">Prefix or suffix </w:t>
            </w:r>
          </w:p>
        </w:tc>
        <w:tc>
          <w:tcPr>
            <w:tcW w:w="0" w:type="auto"/>
            <w:tcBorders>
              <w:top w:val="single" w:sz="4" w:space="0" w:color="auto"/>
              <w:left w:val="single" w:sz="4" w:space="0" w:color="auto"/>
              <w:bottom w:val="single" w:sz="4" w:space="0" w:color="auto"/>
              <w:right w:val="single" w:sz="4" w:space="0" w:color="auto"/>
            </w:tcBorders>
            <w:hideMark/>
          </w:tcPr>
          <w:p w14:paraId="2603BA92" w14:textId="77777777" w:rsidR="00000000" w:rsidRDefault="009D64FD">
            <w:pPr>
              <w:rPr>
                <w:rFonts w:cs="Arial"/>
              </w:rPr>
            </w:pPr>
            <w:r>
              <w:rPr>
                <w:rFonts w:cs="Arial"/>
              </w:rPr>
              <w:t xml:space="preserve">Used to quote special characters in a prefix or suffix, for example, "'#'#" formats 123 to "#123". To create a single quote itself, use two in a row: "# o''clock". </w:t>
            </w:r>
          </w:p>
        </w:tc>
      </w:tr>
      <w:tr w:rsidR="00000000" w14:paraId="352DE0FA" w14:textId="77777777">
        <w:tc>
          <w:tcPr>
            <w:tcW w:w="0" w:type="auto"/>
            <w:tcBorders>
              <w:top w:val="single" w:sz="4" w:space="0" w:color="auto"/>
              <w:left w:val="single" w:sz="4" w:space="0" w:color="auto"/>
              <w:bottom w:val="single" w:sz="4" w:space="0" w:color="auto"/>
              <w:right w:val="single" w:sz="4" w:space="0" w:color="auto"/>
            </w:tcBorders>
            <w:hideMark/>
          </w:tcPr>
          <w:p w14:paraId="781B254B" w14:textId="77777777" w:rsidR="00000000" w:rsidRDefault="009D64FD">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472B08C" w14:textId="77777777" w:rsidR="00000000" w:rsidRDefault="009D64FD">
            <w:pPr>
              <w:rPr>
                <w:rFonts w:cs="Arial"/>
              </w:rPr>
            </w:pPr>
            <w:r>
              <w:rPr>
                <w:rFonts w:cs="Arial"/>
              </w:rPr>
              <w:t xml:space="preserve">Prefix or suffix boundary </w:t>
            </w:r>
          </w:p>
        </w:tc>
        <w:tc>
          <w:tcPr>
            <w:tcW w:w="0" w:type="auto"/>
            <w:tcBorders>
              <w:top w:val="single" w:sz="4" w:space="0" w:color="auto"/>
              <w:left w:val="single" w:sz="4" w:space="0" w:color="auto"/>
              <w:bottom w:val="single" w:sz="4" w:space="0" w:color="auto"/>
              <w:right w:val="single" w:sz="4" w:space="0" w:color="auto"/>
            </w:tcBorders>
            <w:hideMark/>
          </w:tcPr>
          <w:p w14:paraId="7EEBBFE6" w14:textId="77777777" w:rsidR="00000000" w:rsidRDefault="009D64FD">
            <w:pPr>
              <w:rPr>
                <w:rFonts w:cs="Arial"/>
              </w:rPr>
            </w:pPr>
            <w:r>
              <w:rPr>
                <w:rFonts w:cs="Arial"/>
              </w:rPr>
              <w:t xml:space="preserve">Pad escape, precedes pad character </w:t>
            </w:r>
          </w:p>
        </w:tc>
      </w:tr>
      <w:tr w:rsidR="00000000" w14:paraId="13C6691E" w14:textId="77777777">
        <w:tc>
          <w:tcPr>
            <w:tcW w:w="0" w:type="auto"/>
            <w:tcBorders>
              <w:top w:val="single" w:sz="4" w:space="0" w:color="auto"/>
              <w:left w:val="single" w:sz="4" w:space="0" w:color="auto"/>
              <w:bottom w:val="single" w:sz="4" w:space="0" w:color="auto"/>
              <w:right w:val="single" w:sz="4" w:space="0" w:color="auto"/>
            </w:tcBorders>
            <w:hideMark/>
          </w:tcPr>
          <w:p w14:paraId="3C1CAB91" w14:textId="77777777" w:rsidR="00000000" w:rsidRDefault="009D64FD">
            <w:pPr>
              <w:rPr>
                <w:rFonts w:cs="Arial"/>
              </w:rPr>
            </w:pPr>
            <w:r>
              <w:rPr>
                <w:rFonts w:cs="Arial"/>
              </w:rPr>
              <w:t>V</w:t>
            </w:r>
          </w:p>
        </w:tc>
        <w:tc>
          <w:tcPr>
            <w:tcW w:w="0" w:type="auto"/>
            <w:tcBorders>
              <w:top w:val="single" w:sz="4" w:space="0" w:color="auto"/>
              <w:left w:val="single" w:sz="4" w:space="0" w:color="auto"/>
              <w:bottom w:val="single" w:sz="4" w:space="0" w:color="auto"/>
              <w:right w:val="single" w:sz="4" w:space="0" w:color="auto"/>
            </w:tcBorders>
            <w:hideMark/>
          </w:tcPr>
          <w:p w14:paraId="32EE9DDD" w14:textId="77777777" w:rsidR="00000000" w:rsidRDefault="009D64FD">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072AE601" w14:textId="77777777" w:rsidR="00000000" w:rsidRDefault="009D64FD">
            <w:pPr>
              <w:rPr>
                <w:rFonts w:cs="Arial"/>
              </w:rPr>
            </w:pPr>
            <w:r>
              <w:rPr>
                <w:rFonts w:cs="Arial"/>
              </w:rPr>
              <w:t>Virtual decimal point marker. Only used with decimal, float and double simple types.</w:t>
            </w:r>
          </w:p>
        </w:tc>
      </w:tr>
      <w:tr w:rsidR="00000000" w14:paraId="1824E380" w14:textId="77777777">
        <w:tc>
          <w:tcPr>
            <w:tcW w:w="0" w:type="auto"/>
            <w:tcBorders>
              <w:top w:val="single" w:sz="4" w:space="0" w:color="auto"/>
              <w:left w:val="single" w:sz="4" w:space="0" w:color="auto"/>
              <w:bottom w:val="single" w:sz="4" w:space="0" w:color="auto"/>
              <w:right w:val="single" w:sz="4" w:space="0" w:color="auto"/>
            </w:tcBorders>
            <w:hideMark/>
          </w:tcPr>
          <w:p w14:paraId="3DBB5294" w14:textId="77777777" w:rsidR="00000000" w:rsidRDefault="009D64FD">
            <w:pPr>
              <w:rPr>
                <w:rFonts w:cs="Arial"/>
              </w:rPr>
            </w:pPr>
            <w:r>
              <w:rPr>
                <w:rFonts w:cs="Arial"/>
              </w:rPr>
              <w:t>P</w:t>
            </w:r>
          </w:p>
        </w:tc>
        <w:tc>
          <w:tcPr>
            <w:tcW w:w="0" w:type="auto"/>
            <w:tcBorders>
              <w:top w:val="single" w:sz="4" w:space="0" w:color="auto"/>
              <w:left w:val="single" w:sz="4" w:space="0" w:color="auto"/>
              <w:bottom w:val="single" w:sz="4" w:space="0" w:color="auto"/>
              <w:right w:val="single" w:sz="4" w:space="0" w:color="auto"/>
            </w:tcBorders>
            <w:hideMark/>
          </w:tcPr>
          <w:p w14:paraId="565BD7D3" w14:textId="77777777" w:rsidR="00000000" w:rsidRDefault="009D64FD">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1C738E40" w14:textId="77777777" w:rsidR="00000000" w:rsidRDefault="009D64FD">
            <w:pPr>
              <w:rPr>
                <w:rFonts w:cs="Arial"/>
              </w:rPr>
            </w:pPr>
            <w:r>
              <w:t xml:space="preserve">Decimal scaling position. </w:t>
            </w:r>
            <w:r>
              <w:rPr>
                <w:rFonts w:cs="Arial"/>
              </w:rPr>
              <w:t>Only used with decimal, float and double simple types.</w:t>
            </w:r>
          </w:p>
        </w:tc>
      </w:tr>
      <w:tr w:rsidR="00000000" w14:paraId="0659BD35" w14:textId="77777777">
        <w:tc>
          <w:tcPr>
            <w:tcW w:w="0" w:type="auto"/>
            <w:tcBorders>
              <w:top w:val="single" w:sz="4" w:space="0" w:color="auto"/>
              <w:left w:val="single" w:sz="4" w:space="0" w:color="auto"/>
              <w:bottom w:val="single" w:sz="4" w:space="0" w:color="auto"/>
              <w:right w:val="single" w:sz="4" w:space="0" w:color="auto"/>
            </w:tcBorders>
            <w:hideMark/>
          </w:tcPr>
          <w:p w14:paraId="5A386C75" w14:textId="77777777" w:rsidR="00000000" w:rsidRDefault="009D64FD">
            <w:pPr>
              <w:rPr>
                <w:rFonts w:cs="Arial"/>
              </w:rPr>
            </w:pPr>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41A59EDE" w14:textId="77777777" w:rsidR="00000000" w:rsidRDefault="009D64FD">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09CC86BD" w14:textId="77777777" w:rsidR="00000000" w:rsidRDefault="009D64FD">
            <w:pPr>
              <w:rPr>
                <w:rFonts w:cs="Arial"/>
              </w:rPr>
            </w:pPr>
            <w:r>
              <w:rPr>
                <w:rFonts w:cs="Arial"/>
              </w:rPr>
              <w:t>Significant digits speci</w:t>
            </w:r>
            <w:r>
              <w:rPr>
                <w:rFonts w:cs="Arial"/>
              </w:rPr>
              <w:t>fier. Only used with decimal simple type. Controls number of significant digits when used alone or in conjunction with the # character.</w:t>
            </w:r>
          </w:p>
        </w:tc>
      </w:tr>
    </w:tbl>
    <w:p w14:paraId="3BBC44BD" w14:textId="77777777" w:rsidR="00000000" w:rsidRDefault="009D64FD">
      <w:pPr>
        <w:pStyle w:val="Caption"/>
        <w:rPr>
          <w:rFonts w:cs="Arial"/>
          <w:noProof/>
        </w:rPr>
      </w:pPr>
      <w:r>
        <w:rPr>
          <w:rFonts w:cs="Arial"/>
        </w:rPr>
        <w:t xml:space="preserve">Table </w:t>
      </w:r>
      <w:r>
        <w:fldChar w:fldCharType="begin"/>
      </w:r>
      <w:r>
        <w:rPr>
          <w:rFonts w:cs="Arial"/>
        </w:rPr>
        <w:instrText xml:space="preserve"> SEQ Table \* ARABIC </w:instrText>
      </w:r>
      <w:r>
        <w:fldChar w:fldCharType="separate"/>
      </w:r>
      <w:r>
        <w:rPr>
          <w:rFonts w:cs="Arial"/>
          <w:noProof/>
        </w:rPr>
        <w:t>32</w:t>
      </w:r>
      <w:r>
        <w:fldChar w:fldCharType="end"/>
      </w:r>
      <w:r>
        <w:rPr>
          <w:rFonts w:cs="Arial"/>
          <w:noProof/>
        </w:rPr>
        <w:t xml:space="preserve"> dfdl:textNumberPattern Special Characters</w:t>
      </w:r>
    </w:p>
    <w:p w14:paraId="40A5E020" w14:textId="77777777" w:rsidR="00000000" w:rsidRDefault="009D64FD">
      <w:pPr>
        <w:rPr>
          <w:rFonts w:cs="Arial"/>
        </w:rPr>
      </w:pPr>
      <w:r>
        <w:rPr>
          <w:rFonts w:cs="Arial"/>
        </w:rPr>
        <w:t>A pattern contains a positive and negative s</w:t>
      </w:r>
      <w:r>
        <w:rPr>
          <w:rFonts w:cs="Arial"/>
        </w:rPr>
        <w:t xml:space="preserve">ubpattern, for example, "#,##0.00;(#,##0.00)". Each subpattern has a prefix, a numeric part, and a suffix. If there is no explicit negative subpattern, the negative subpattern is the minus sign prefixed to the positive subpattern. That is, "0.00" alone is </w:t>
      </w:r>
      <w:r>
        <w:rPr>
          <w:rFonts w:cs="Arial"/>
        </w:rPr>
        <w:t>equivalent to "0.00;-0.00". If there is an explicit negative subpattern, it serves only to specify the negative prefix and suffix; the number of digits, minimal digits, and other characteristics are ignored in the negative subpattern. That means that "#,##</w:t>
      </w:r>
      <w:r>
        <w:rPr>
          <w:rFonts w:cs="Arial"/>
        </w:rPr>
        <w:t>0.0#;(#)" has precisely the same result as "#,##0.0#;(#,##0.0#)".</w:t>
      </w:r>
    </w:p>
    <w:p w14:paraId="369400D2" w14:textId="77777777" w:rsidR="00000000" w:rsidRDefault="009D64FD">
      <w:pPr>
        <w:rPr>
          <w:rFonts w:cs="Arial"/>
        </w:rPr>
      </w:pPr>
      <w:r>
        <w:rPr>
          <w:rFonts w:cs="Arial"/>
        </w:rPr>
        <w:t>The prefixes, suffixes, and various symbols used for infinity, digits, grouping separators, decimal separators, etc. may be set to arbitrary values, and they will appear properly during unpa</w:t>
      </w:r>
      <w:r>
        <w:rPr>
          <w:rFonts w:cs="Arial"/>
        </w:rPr>
        <w:t xml:space="preserve">rsing. However, care must be taken that the symbols and strings do not conflict, or parsing will be unreliable. For example, either the positive and negative prefixes or the suffixes must be distinct for </w:t>
      </w:r>
      <w:hyperlink r:id="rId29" w:anchor="fe6f4084b4a6ccff6977501d90011fa4" w:tooltip="Parse the given string using this object's choices." w:history="1">
        <w:r>
          <w:rPr>
            <w:rStyle w:val="Hyperlink"/>
            <w:rFonts w:cs="Arial"/>
            <w:color w:val="auto"/>
          </w:rPr>
          <w:t>parse</w:t>
        </w:r>
      </w:hyperlink>
      <w:r>
        <w:rPr>
          <w:rFonts w:cs="Arial"/>
        </w:rPr>
        <w:t xml:space="preserve"> to be able to distinguish positive from negative values.</w:t>
      </w:r>
    </w:p>
    <w:p w14:paraId="66F03FEB" w14:textId="77777777" w:rsidR="00000000" w:rsidRDefault="009D64FD">
      <w:pPr>
        <w:rPr>
          <w:rFonts w:cs="Arial"/>
        </w:rPr>
      </w:pPr>
      <w:r>
        <w:rPr>
          <w:rFonts w:cs="Arial"/>
        </w:rPr>
        <w:t xml:space="preserve">The </w:t>
      </w:r>
      <w:r>
        <w:rPr>
          <w:rStyle w:val="Emphasis"/>
          <w:rFonts w:cs="Arial"/>
        </w:rPr>
        <w:t>grouping separator</w:t>
      </w:r>
      <w:r>
        <w:rPr>
          <w:rFonts w:cs="Arial"/>
        </w:rPr>
        <w:t xml:space="preserve"> </w:t>
      </w:r>
      <w:r>
        <w:rPr>
          <w:rFonts w:cs="Arial"/>
        </w:rPr>
        <w:t xml:space="preserve">is a character that separates clusters of integer digits to make large numbers more legible. It commonly used for thousands, but in some locales it separates ten-thousands. The </w:t>
      </w:r>
      <w:r>
        <w:rPr>
          <w:rStyle w:val="Emphasis"/>
          <w:rFonts w:cs="Arial"/>
        </w:rPr>
        <w:t>grouping size</w:t>
      </w:r>
      <w:r>
        <w:rPr>
          <w:rFonts w:cs="Arial"/>
        </w:rPr>
        <w:t xml:space="preserve"> is the number of digits between the grouping separators, such as </w:t>
      </w:r>
      <w:r>
        <w:rPr>
          <w:rFonts w:cs="Arial"/>
        </w:rPr>
        <w:t xml:space="preserve">3 for "100,000,000" or 4 for "1 0000 0000". There are actually two different grouping sizes: One used for the least significant integer digits, the </w:t>
      </w:r>
      <w:r>
        <w:rPr>
          <w:rStyle w:val="Emphasis"/>
          <w:rFonts w:cs="Arial"/>
        </w:rPr>
        <w:t>primary grouping size</w:t>
      </w:r>
      <w:r>
        <w:rPr>
          <w:rFonts w:cs="Arial"/>
        </w:rPr>
        <w:t xml:space="preserve">, and one used for all others, the </w:t>
      </w:r>
      <w:r>
        <w:rPr>
          <w:rStyle w:val="Emphasis"/>
          <w:rFonts w:cs="Arial"/>
        </w:rPr>
        <w:t>secondary grouping size</w:t>
      </w:r>
      <w:r>
        <w:rPr>
          <w:rFonts w:cs="Arial"/>
        </w:rPr>
        <w:t>. In most locales these are t</w:t>
      </w:r>
      <w:r>
        <w:rPr>
          <w:rFonts w:cs="Arial"/>
        </w:rPr>
        <w:t xml:space="preserve">he same, but sometimes they are different. For example, if the primary grouping interval is 3, and the secondary is 2, then this corresponds to the pattern "#,##,##0", and the number 123456789 is formatted as "12,34,56,789". If a pattern contains multiple </w:t>
      </w:r>
      <w:r>
        <w:rPr>
          <w:rFonts w:cs="Arial"/>
        </w:rPr>
        <w:t xml:space="preserve">grouping separators, the interval between the last one and the end of the integer defines the primary grouping size, and the interval between the last two defines the secondary grouping size. All others are ignored, so "#,##,###,####" == "###,###,####" == </w:t>
      </w:r>
      <w:r>
        <w:rPr>
          <w:rFonts w:cs="Arial"/>
        </w:rPr>
        <w:t>"##,#,###,####".</w:t>
      </w:r>
    </w:p>
    <w:p w14:paraId="29D10D17" w14:textId="77777777" w:rsidR="00000000" w:rsidRDefault="009D64FD">
      <w:r>
        <w:t>The P symbol is used to derive the location of an assumed decimal point when the point is not within the number that appears in the data. It acts as a decimal scaling factor.</w:t>
      </w:r>
    </w:p>
    <w:p w14:paraId="53EFE25A" w14:textId="77777777" w:rsidR="00000000" w:rsidRDefault="009D64FD">
      <w:r>
        <w:t xml:space="preserve">The symbol P can be specified only as a continuous string of Ps </w:t>
      </w:r>
      <w:r>
        <w:t>in the leftmost or rightmost digit positions in the vpinteger region of the pattern.</w:t>
      </w:r>
    </w:p>
    <w:p w14:paraId="34CB7CF9" w14:textId="77777777" w:rsidR="00000000" w:rsidRDefault="009D64FD">
      <w:pPr>
        <w:rPr>
          <w:rFonts w:cs="Arial"/>
        </w:rPr>
      </w:pPr>
      <w:r>
        <w:rPr>
          <w:rFonts w:cs="Arial"/>
        </w:rPr>
        <w:t xml:space="preserve">It is a Schema Definition Error if any symbols other than "0", "1" through "9" or # are used in the vpinteger region of the pattern. </w:t>
      </w:r>
    </w:p>
    <w:p w14:paraId="7D8633F8" w14:textId="77777777" w:rsidR="00000000" w:rsidRDefault="009D64FD">
      <w:pPr>
        <w:rPr>
          <w:rFonts w:cs="Arial"/>
          <w:b/>
        </w:rPr>
      </w:pPr>
      <w:r>
        <w:rPr>
          <w:rFonts w:cs="Arial"/>
          <w:b/>
        </w:rPr>
        <w:t>Examples</w:t>
      </w:r>
    </w:p>
    <w:tbl>
      <w:tblPr>
        <w:tblStyle w:val="Table"/>
        <w:tblW w:w="5000" w:type="pct"/>
        <w:tblInd w:w="0" w:type="dxa"/>
        <w:tblLook w:val="01E0" w:firstRow="1" w:lastRow="1" w:firstColumn="1" w:lastColumn="1" w:noHBand="0" w:noVBand="0"/>
      </w:tblPr>
      <w:tblGrid>
        <w:gridCol w:w="4589"/>
        <w:gridCol w:w="1984"/>
        <w:gridCol w:w="2057"/>
      </w:tblGrid>
      <w:tr w:rsidR="00000000" w14:paraId="4B0B8C32" w14:textId="77777777">
        <w:trPr>
          <w:cnfStyle w:val="100000000000" w:firstRow="1" w:lastRow="0" w:firstColumn="0" w:lastColumn="0" w:oddVBand="0" w:evenVBand="0" w:oddHBand="0" w:evenHBand="0" w:firstRowFirstColumn="0" w:firstRowLastColumn="0" w:lastRowFirstColumn="0" w:lastRowLastColumn="0"/>
        </w:trPr>
        <w:tc>
          <w:tcPr>
            <w:tcW w:w="0" w:type="auto"/>
            <w:hideMark/>
          </w:tcPr>
          <w:p w14:paraId="2084B74B" w14:textId="77777777" w:rsidR="00000000" w:rsidRDefault="009D64FD">
            <w:r>
              <w:t>Data representation</w:t>
            </w:r>
          </w:p>
        </w:tc>
        <w:tc>
          <w:tcPr>
            <w:tcW w:w="0" w:type="auto"/>
            <w:hideMark/>
          </w:tcPr>
          <w:p w14:paraId="1E787803" w14:textId="77777777" w:rsidR="00000000" w:rsidRDefault="009D64FD">
            <w:r>
              <w:t>Pattern</w:t>
            </w:r>
          </w:p>
        </w:tc>
        <w:tc>
          <w:tcPr>
            <w:tcW w:w="0" w:type="auto"/>
            <w:hideMark/>
          </w:tcPr>
          <w:p w14:paraId="0EA0D4AC" w14:textId="77777777" w:rsidR="00000000" w:rsidRDefault="009D64FD">
            <w:r>
              <w:t>Value</w:t>
            </w:r>
          </w:p>
        </w:tc>
      </w:tr>
      <w:tr w:rsidR="00000000" w14:paraId="3983F6A5" w14:textId="77777777">
        <w:tc>
          <w:tcPr>
            <w:tcW w:w="0" w:type="auto"/>
            <w:tcBorders>
              <w:top w:val="single" w:sz="4" w:space="0" w:color="auto"/>
              <w:left w:val="single" w:sz="4" w:space="0" w:color="auto"/>
              <w:bottom w:val="single" w:sz="4" w:space="0" w:color="auto"/>
              <w:right w:val="single" w:sz="4" w:space="0" w:color="auto"/>
            </w:tcBorders>
            <w:hideMark/>
          </w:tcPr>
          <w:p w14:paraId="150E3F78" w14:textId="77777777" w:rsidR="00000000" w:rsidRDefault="009D64FD">
            <w:pPr>
              <w:rPr>
                <w:rFonts w:cs="Arial"/>
              </w:rPr>
            </w:pPr>
            <w:r>
              <w:rPr>
                <w:rFonts w:cs="Arial"/>
              </w:rPr>
              <w:t>123</w:t>
            </w:r>
          </w:p>
        </w:tc>
        <w:tc>
          <w:tcPr>
            <w:tcW w:w="0" w:type="auto"/>
            <w:tcBorders>
              <w:top w:val="single" w:sz="4" w:space="0" w:color="auto"/>
              <w:left w:val="single" w:sz="4" w:space="0" w:color="auto"/>
              <w:bottom w:val="single" w:sz="4" w:space="0" w:color="auto"/>
              <w:right w:val="single" w:sz="4" w:space="0" w:color="auto"/>
            </w:tcBorders>
            <w:hideMark/>
          </w:tcPr>
          <w:p w14:paraId="5EA5A83F" w14:textId="77777777" w:rsidR="00000000" w:rsidRDefault="009D64FD">
            <w:pPr>
              <w:rPr>
                <w:rFonts w:cs="Arial"/>
              </w:rPr>
            </w:pPr>
            <w:r>
              <w:rPr>
                <w:rFonts w:cs="Arial"/>
              </w:rPr>
              <w:t>PP000</w:t>
            </w:r>
          </w:p>
        </w:tc>
        <w:tc>
          <w:tcPr>
            <w:tcW w:w="0" w:type="auto"/>
            <w:tcBorders>
              <w:top w:val="single" w:sz="4" w:space="0" w:color="auto"/>
              <w:left w:val="single" w:sz="4" w:space="0" w:color="auto"/>
              <w:bottom w:val="single" w:sz="4" w:space="0" w:color="auto"/>
              <w:right w:val="single" w:sz="4" w:space="0" w:color="auto"/>
            </w:tcBorders>
            <w:hideMark/>
          </w:tcPr>
          <w:p w14:paraId="143467EF" w14:textId="77777777" w:rsidR="00000000" w:rsidRDefault="009D64FD">
            <w:pPr>
              <w:rPr>
                <w:rFonts w:cs="Arial"/>
              </w:rPr>
            </w:pPr>
            <w:r>
              <w:rPr>
                <w:rFonts w:cs="Arial"/>
              </w:rPr>
              <w:t>0.00123</w:t>
            </w:r>
          </w:p>
        </w:tc>
      </w:tr>
      <w:tr w:rsidR="00000000" w14:paraId="7C0519B8" w14:textId="77777777">
        <w:tc>
          <w:tcPr>
            <w:tcW w:w="0" w:type="auto"/>
            <w:tcBorders>
              <w:top w:val="single" w:sz="4" w:space="0" w:color="auto"/>
              <w:left w:val="single" w:sz="4" w:space="0" w:color="auto"/>
              <w:bottom w:val="single" w:sz="4" w:space="0" w:color="auto"/>
              <w:right w:val="single" w:sz="4" w:space="0" w:color="auto"/>
            </w:tcBorders>
            <w:hideMark/>
          </w:tcPr>
          <w:p w14:paraId="1699E1F9" w14:textId="77777777" w:rsidR="00000000" w:rsidRDefault="009D64FD">
            <w:pPr>
              <w:rPr>
                <w:rFonts w:cs="Arial"/>
              </w:rPr>
            </w:pPr>
            <w:r>
              <w:rPr>
                <w:rFonts w:cs="Arial"/>
              </w:rPr>
              <w:t>123</w:t>
            </w:r>
          </w:p>
        </w:tc>
        <w:tc>
          <w:tcPr>
            <w:tcW w:w="0" w:type="auto"/>
            <w:tcBorders>
              <w:top w:val="single" w:sz="4" w:space="0" w:color="auto"/>
              <w:left w:val="single" w:sz="4" w:space="0" w:color="auto"/>
              <w:bottom w:val="single" w:sz="4" w:space="0" w:color="auto"/>
              <w:right w:val="single" w:sz="4" w:space="0" w:color="auto"/>
            </w:tcBorders>
            <w:hideMark/>
          </w:tcPr>
          <w:p w14:paraId="287ED29E" w14:textId="77777777" w:rsidR="00000000" w:rsidRDefault="009D64FD">
            <w:pPr>
              <w:rPr>
                <w:rFonts w:cs="Arial"/>
              </w:rPr>
            </w:pPr>
            <w:r>
              <w:rPr>
                <w:rFonts w:cs="Arial"/>
              </w:rPr>
              <w:t>000PP</w:t>
            </w:r>
          </w:p>
        </w:tc>
        <w:tc>
          <w:tcPr>
            <w:tcW w:w="0" w:type="auto"/>
            <w:tcBorders>
              <w:top w:val="single" w:sz="4" w:space="0" w:color="auto"/>
              <w:left w:val="single" w:sz="4" w:space="0" w:color="auto"/>
              <w:bottom w:val="single" w:sz="4" w:space="0" w:color="auto"/>
              <w:right w:val="single" w:sz="4" w:space="0" w:color="auto"/>
            </w:tcBorders>
            <w:hideMark/>
          </w:tcPr>
          <w:p w14:paraId="2462C3FA" w14:textId="77777777" w:rsidR="00000000" w:rsidRDefault="009D64FD">
            <w:pPr>
              <w:keepNext/>
              <w:rPr>
                <w:rFonts w:cs="Arial"/>
              </w:rPr>
            </w:pPr>
            <w:r>
              <w:rPr>
                <w:rFonts w:cs="Arial"/>
              </w:rPr>
              <w:t>12300</w:t>
            </w:r>
          </w:p>
        </w:tc>
      </w:tr>
    </w:tbl>
    <w:p w14:paraId="6AB8A81E" w14:textId="77777777" w:rsidR="00000000" w:rsidRDefault="009D64FD">
      <w:pPr>
        <w:pStyle w:val="Caption"/>
      </w:pPr>
      <w:r>
        <w:t xml:space="preserve">Table </w:t>
      </w:r>
      <w:r>
        <w:fldChar w:fldCharType="begin"/>
      </w:r>
      <w:r>
        <w:instrText xml:space="preserve"> SEQ Table \* ARABIC </w:instrText>
      </w:r>
      <w:r>
        <w:fldChar w:fldCharType="separate"/>
      </w:r>
      <w:r>
        <w:rPr>
          <w:noProof/>
        </w:rPr>
        <w:t>33</w:t>
      </w:r>
      <w:r>
        <w:fldChar w:fldCharType="end"/>
      </w:r>
      <w:r>
        <w:t xml:space="preserve"> Examples of P Symbol in the dfdl:textNumberPattern Property</w:t>
      </w:r>
    </w:p>
    <w:p w14:paraId="491685E7"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pattern    := subpattern (';' subpattern)?</w:t>
      </w:r>
    </w:p>
    <w:p w14:paraId="001BC431" w14:textId="77777777" w:rsidR="00000000" w:rsidRDefault="009D64FD">
      <w:pPr>
        <w:pStyle w:val="Codeblock0"/>
        <w:pBdr>
          <w:top w:val="single" w:sz="4" w:space="1" w:color="auto"/>
          <w:left w:val="single" w:sz="4" w:space="4" w:color="auto"/>
          <w:bottom w:val="single" w:sz="4" w:space="1" w:color="auto"/>
          <w:right w:val="single" w:sz="4" w:space="4" w:color="auto"/>
        </w:pBdr>
        <w:rPr>
          <w:lang w:val="en-US"/>
        </w:rPr>
      </w:pPr>
      <w:r>
        <w:t xml:space="preserve"> </w:t>
      </w:r>
      <w:r>
        <w:rPr>
          <w:lang w:val="en-US"/>
        </w:rPr>
        <w:t xml:space="preserve">subpattern </w:t>
      </w:r>
      <w:r>
        <w:rPr>
          <w:lang w:val="en-US"/>
        </w:rPr>
        <w:t>:= prefix? ((number exponent?)| vpinteger) suffix?</w:t>
      </w:r>
    </w:p>
    <w:p w14:paraId="4442340A" w14:textId="77777777" w:rsidR="00000000" w:rsidRDefault="009D64FD">
      <w:pPr>
        <w:pStyle w:val="Codeblock0"/>
        <w:pBdr>
          <w:top w:val="single" w:sz="4" w:space="1" w:color="auto"/>
          <w:left w:val="single" w:sz="4" w:space="4" w:color="auto"/>
          <w:bottom w:val="single" w:sz="4" w:space="1" w:color="auto"/>
          <w:right w:val="single" w:sz="4" w:space="4" w:color="auto"/>
        </w:pBdr>
      </w:pPr>
      <w:r>
        <w:rPr>
          <w:lang w:val="en-US"/>
        </w:rPr>
        <w:t xml:space="preserve"> number     := (integer ('.' fraction)?) </w:t>
      </w:r>
      <w:r>
        <w:t>| sigdigits</w:t>
      </w:r>
    </w:p>
    <w:p w14:paraId="3AD32BDE" w14:textId="77777777" w:rsidR="00000000" w:rsidRDefault="009D64FD">
      <w:pPr>
        <w:pStyle w:val="Codeblock0"/>
        <w:pBdr>
          <w:top w:val="single" w:sz="4" w:space="1" w:color="auto"/>
          <w:left w:val="single" w:sz="4" w:space="4" w:color="auto"/>
          <w:bottom w:val="single" w:sz="4" w:space="1" w:color="auto"/>
          <w:right w:val="single" w:sz="4" w:space="4" w:color="auto"/>
        </w:pBdr>
      </w:pPr>
    </w:p>
    <w:p w14:paraId="5246A968"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vpinteger  := pinteger | (vinteger exponent?)</w:t>
      </w:r>
    </w:p>
    <w:p w14:paraId="7BDDD8BD"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pinteger   := ('P'* integer) | (integer 'P'* )  </w:t>
      </w:r>
    </w:p>
    <w:p w14:paraId="08D0C253"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vinteger   := ('V'? integer) |</w:t>
      </w:r>
    </w:p>
    <w:p w14:paraId="4BBBA0C6"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 '</w:t>
      </w:r>
      <w:r>
        <w:t>V'? integer)|</w:t>
      </w:r>
    </w:p>
    <w:p w14:paraId="7813B5BA" w14:textId="77777777" w:rsidR="00000000" w:rsidRDefault="009D64FD">
      <w:pPr>
        <w:pStyle w:val="Codeblock0"/>
        <w:pBdr>
          <w:top w:val="single" w:sz="4" w:space="1" w:color="auto"/>
          <w:left w:val="single" w:sz="4" w:space="4" w:color="auto"/>
          <w:bottom w:val="single" w:sz="4" w:space="1" w:color="auto"/>
          <w:right w:val="single" w:sz="4" w:space="4" w:color="auto"/>
        </w:pBdr>
        <w:rPr>
          <w:lang w:val="en-US"/>
        </w:rPr>
      </w:pPr>
      <w:r>
        <w:t xml:space="preserve">               </w:t>
      </w:r>
      <w:r>
        <w:rPr>
          <w:lang w:val="en-US"/>
        </w:rPr>
        <w:t>('#'* '0'* 'V'? '0'* '0')|</w:t>
      </w:r>
    </w:p>
    <w:p w14:paraId="272F8CB2" w14:textId="77777777" w:rsidR="00000000"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(integer 'V'?) </w:t>
      </w:r>
    </w:p>
    <w:p w14:paraId="66354055" w14:textId="77777777" w:rsidR="00000000" w:rsidRDefault="009D64FD">
      <w:pPr>
        <w:pStyle w:val="Codeblock0"/>
        <w:pBdr>
          <w:top w:val="single" w:sz="4" w:space="1" w:color="auto"/>
          <w:left w:val="single" w:sz="4" w:space="4" w:color="auto"/>
          <w:bottom w:val="single" w:sz="4" w:space="1" w:color="auto"/>
          <w:right w:val="single" w:sz="4" w:space="4" w:color="auto"/>
        </w:pBdr>
        <w:rPr>
          <w:lang w:val="en-US"/>
        </w:rPr>
      </w:pPr>
    </w:p>
    <w:p w14:paraId="23F1FB82" w14:textId="77777777" w:rsidR="00000000"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prefix     := '\u0000'..'\uFFFD' - specialCharacters</w:t>
      </w:r>
    </w:p>
    <w:p w14:paraId="154A8305" w14:textId="77777777" w:rsidR="00000000"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suffix     := '\u0000'..'\uFFFD' - specialCharacters</w:t>
      </w:r>
    </w:p>
    <w:p w14:paraId="669113A8" w14:textId="77777777" w:rsidR="00000000" w:rsidRDefault="009D64FD">
      <w:pPr>
        <w:pStyle w:val="Codeblock0"/>
        <w:pBdr>
          <w:top w:val="single" w:sz="4" w:space="1" w:color="auto"/>
          <w:left w:val="single" w:sz="4" w:space="4" w:color="auto"/>
          <w:bottom w:val="single" w:sz="4" w:space="1" w:color="auto"/>
          <w:right w:val="single" w:sz="4" w:space="4" w:color="auto"/>
        </w:pBdr>
      </w:pPr>
      <w:r>
        <w:rPr>
          <w:lang w:val="en-US"/>
        </w:rPr>
        <w:t xml:space="preserve"> </w:t>
      </w:r>
      <w:r>
        <w:t>integer    := '#'* '0'* '0'</w:t>
      </w:r>
    </w:p>
    <w:p w14:paraId="66AC00C0"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fraction   </w:t>
      </w:r>
      <w:r>
        <w:t>:= '0'* '#'*</w:t>
      </w:r>
    </w:p>
    <w:p w14:paraId="6FA5B517"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sigDigits  := '#'* '@' '@'* '#'*</w:t>
      </w:r>
    </w:p>
    <w:p w14:paraId="43213069" w14:textId="77777777" w:rsidR="00000000" w:rsidRDefault="009D64FD">
      <w:pPr>
        <w:pStyle w:val="Codeblock0"/>
        <w:pBdr>
          <w:top w:val="single" w:sz="4" w:space="1" w:color="auto"/>
          <w:left w:val="single" w:sz="4" w:space="4" w:color="auto"/>
          <w:bottom w:val="single" w:sz="4" w:space="1" w:color="auto"/>
          <w:right w:val="single" w:sz="4" w:space="4" w:color="auto"/>
        </w:pBdr>
        <w:rPr>
          <w:lang w:val="en-US"/>
        </w:rPr>
      </w:pPr>
      <w:r>
        <w:t xml:space="preserve"> exponent   := 'E'? '+'? </w:t>
      </w:r>
      <w:r>
        <w:rPr>
          <w:lang w:val="en-US"/>
        </w:rPr>
        <w:t>'0'* '0'</w:t>
      </w:r>
    </w:p>
    <w:p w14:paraId="6B4B0C20" w14:textId="77777777" w:rsidR="00000000"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padSpec    := '*' padChar</w:t>
      </w:r>
    </w:p>
    <w:p w14:paraId="391D1B9D" w14:textId="77777777" w:rsidR="00000000"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padChar    := '\u0000'..'\uFFFD' - quote</w:t>
      </w:r>
    </w:p>
    <w:p w14:paraId="2CB936C5" w14:textId="77777777" w:rsidR="00000000"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p>
    <w:p w14:paraId="5876EA26" w14:textId="77777777" w:rsidR="00000000"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Notation:</w:t>
      </w:r>
    </w:p>
    <w:p w14:paraId="650191B0" w14:textId="77777777" w:rsidR="00000000"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X*       0 or more instances of X</w:t>
      </w:r>
    </w:p>
    <w:p w14:paraId="083EFDA2" w14:textId="77777777" w:rsidR="00000000"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X?       0 or 1 instances of X</w:t>
      </w:r>
    </w:p>
    <w:p w14:paraId="7394EA85" w14:textId="77777777" w:rsidR="00000000"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X|Y      either X </w:t>
      </w:r>
      <w:r>
        <w:rPr>
          <w:lang w:val="en-US"/>
        </w:rPr>
        <w:t>or Y</w:t>
      </w:r>
    </w:p>
    <w:p w14:paraId="32F5D2C6" w14:textId="77777777" w:rsidR="00000000"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C..D     any character from C up to D, inclusive</w:t>
      </w:r>
    </w:p>
    <w:p w14:paraId="1BA3C37C" w14:textId="77777777" w:rsidR="00000000"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S-T      characters in S, except those in T</w:t>
      </w:r>
    </w:p>
    <w:p w14:paraId="748F1F72" w14:textId="77777777" w:rsidR="00000000" w:rsidRDefault="009D64FD">
      <w:pPr>
        <w:pStyle w:val="Caption"/>
      </w:pPr>
      <w:r>
        <w:t xml:space="preserve"> Figure </w:t>
      </w:r>
      <w:r>
        <w:fldChar w:fldCharType="begin"/>
      </w:r>
      <w:r>
        <w:instrText xml:space="preserve"> SEQ Figure \* ARABIC </w:instrText>
      </w:r>
      <w:r>
        <w:fldChar w:fldCharType="separate"/>
      </w:r>
      <w:r>
        <w:rPr>
          <w:noProof/>
        </w:rPr>
        <w:t>4</w:t>
      </w:r>
      <w:r>
        <w:fldChar w:fldCharType="end"/>
      </w:r>
      <w:r>
        <w:t xml:space="preserve"> dfdl:textNumberPattern BNF syntax</w:t>
      </w:r>
    </w:p>
    <w:p w14:paraId="31B6497B" w14:textId="77777777" w:rsidR="00000000" w:rsidRDefault="009D64FD">
      <w:pPr>
        <w:rPr>
          <w:rFonts w:cs="Arial"/>
        </w:rPr>
      </w:pPr>
      <w:r>
        <w:rPr>
          <w:rFonts w:cs="Arial"/>
        </w:rPr>
        <w:t>The first subpattern is for positive numbers. The second (optional) subpattern is f</w:t>
      </w:r>
      <w:r>
        <w:rPr>
          <w:rFonts w:cs="Arial"/>
        </w:rPr>
        <w:t>or negative numbers.</w:t>
      </w:r>
    </w:p>
    <w:p w14:paraId="392DD145" w14:textId="77777777" w:rsidR="00000000" w:rsidRDefault="009D64FD">
      <w:pPr>
        <w:rPr>
          <w:rFonts w:cs="Arial"/>
        </w:rPr>
      </w:pPr>
      <w:r>
        <w:rPr>
          <w:rFonts w:cs="Arial"/>
        </w:rPr>
        <w:t>Not indicated in the BNF syntax above:</w:t>
      </w:r>
    </w:p>
    <w:p w14:paraId="2DC218E3" w14:textId="77777777" w:rsidR="00000000" w:rsidRDefault="009D64FD">
      <w:r>
        <w:t>The grouping separator ',' can occur inside the integer region, between any two pattern characters of that region, as long as the number region is not followed by an exponent region.</w:t>
      </w:r>
    </w:p>
    <w:p w14:paraId="0A41879F" w14:textId="77777777" w:rsidR="00000000" w:rsidRDefault="009D64FD">
      <w:r>
        <w:t xml:space="preserve">Two grouping </w:t>
      </w:r>
      <w:r>
        <w:t>intervals are recognized: That between the decimal point and the first grouping symbol, and that between the first and second grouping symbols. These intervals are identical in most locales, but in some locales they differ. For example, the pattern "#,##,#</w:t>
      </w:r>
      <w:r>
        <w:t>##" formats the number 123456789 as "12,34,56,789".</w:t>
      </w:r>
    </w:p>
    <w:p w14:paraId="0EFC995C" w14:textId="77777777" w:rsidR="00000000" w:rsidRDefault="009D64FD">
      <w:r>
        <w:t xml:space="preserve">The pad specifier </w:t>
      </w:r>
      <w:r>
        <w:rPr>
          <w:rFonts w:eastAsia="MS Mincho"/>
        </w:rPr>
        <w:t>padSpec</w:t>
      </w:r>
      <w:r>
        <w:t xml:space="preserve"> may appear before the prefix, after the prefix, before the suffix, after the suffix, or not at all.</w:t>
      </w:r>
    </w:p>
    <w:p w14:paraId="0B94138D" w14:textId="77777777" w:rsidR="00000000" w:rsidRDefault="009D64FD">
      <w:r>
        <w:t xml:space="preserve">In place of '0', the digits '1' through '9' in the number or vpinteger region </w:t>
      </w:r>
      <w:r>
        <w:t xml:space="preserve">may be used to indicate a rounding increment. </w:t>
      </w:r>
    </w:p>
    <w:p w14:paraId="4ABEB362" w14:textId="77777777" w:rsidR="00000000" w:rsidRDefault="009D64FD">
      <w:r>
        <w:t xml:space="preserve">The term </w:t>
      </w:r>
      <w:r>
        <w:rPr>
          <w:rStyle w:val="Emphasis"/>
        </w:rPr>
        <w:t>maximum fraction digits</w:t>
      </w:r>
      <w:r>
        <w:t xml:space="preserve"> is the total number of '0' and '#' characters in the fraction sub-pattern above.</w:t>
      </w:r>
    </w:p>
    <w:p w14:paraId="10F4820F" w14:textId="77777777" w:rsidR="00000000" w:rsidRDefault="009D64FD">
      <w:r>
        <w:t xml:space="preserve">The term </w:t>
      </w:r>
      <w:r>
        <w:rPr>
          <w:rStyle w:val="Emphasis"/>
        </w:rPr>
        <w:t>minimum fraction digits</w:t>
      </w:r>
      <w:r>
        <w:t xml:space="preserve"> is the total number of '0' characters (only) in the fraction s</w:t>
      </w:r>
      <w:r>
        <w:t>ub-pattern above.</w:t>
      </w:r>
    </w:p>
    <w:p w14:paraId="0F2E298E" w14:textId="77777777" w:rsidR="00000000" w:rsidRDefault="009D64FD">
      <w:r>
        <w:t xml:space="preserve">The term </w:t>
      </w:r>
      <w:r>
        <w:rPr>
          <w:rStyle w:val="Emphasis"/>
        </w:rPr>
        <w:t>maximum integer digits</w:t>
      </w:r>
      <w:r>
        <w:t xml:space="preserve"> is a limit that is implementation-dependent, but must be at least 20 (which is the number of digits in a base 10 unsigned long).</w:t>
      </w:r>
      <w:r>
        <w:rPr>
          <w:rStyle w:val="FootnoteReference"/>
          <w:rFonts w:cs="Arial"/>
        </w:rPr>
        <w:footnoteReference w:id="25"/>
      </w:r>
    </w:p>
    <w:p w14:paraId="78FCF796" w14:textId="77777777" w:rsidR="00000000" w:rsidRDefault="009D64FD">
      <w:r>
        <w:t xml:space="preserve">The term </w:t>
      </w:r>
      <w:r>
        <w:rPr>
          <w:rStyle w:val="Emphasis"/>
        </w:rPr>
        <w:t>minimum integer digits</w:t>
      </w:r>
      <w:r>
        <w:t xml:space="preserve"> is </w:t>
      </w:r>
      <w:r>
        <w:t>the total number of '0' characters (only) in the integer sub-pattern above.</w:t>
      </w:r>
    </w:p>
    <w:p w14:paraId="1BB32EE1" w14:textId="77777777" w:rsidR="00000000" w:rsidRDefault="009D64FD">
      <w:pPr>
        <w:numPr>
          <w:ilvl w:val="0"/>
          <w:numId w:val="112"/>
        </w:numPr>
        <w:rPr>
          <w:rFonts w:cs="Arial"/>
        </w:rPr>
      </w:pPr>
      <w:r>
        <w:rPr>
          <w:rFonts w:cs="Arial"/>
        </w:rPr>
        <w:t>A pattern with a V symbol must not have # symbols to the right of the V symbol.</w:t>
      </w:r>
    </w:p>
    <w:p w14:paraId="441A2B1B" w14:textId="77777777" w:rsidR="00000000" w:rsidRDefault="009D64FD">
      <w:pPr>
        <w:numPr>
          <w:ilvl w:val="0"/>
          <w:numId w:val="112"/>
        </w:numPr>
        <w:rPr>
          <w:rFonts w:cs="Arial"/>
        </w:rPr>
      </w:pPr>
      <w:r>
        <w:rPr>
          <w:rFonts w:cs="Arial"/>
        </w:rPr>
        <w:t xml:space="preserve">A pattern with P symbols at the left end must not have # symbols . </w:t>
      </w:r>
    </w:p>
    <w:p w14:paraId="3AF47B95" w14:textId="77777777" w:rsidR="00000000" w:rsidRDefault="009D64FD">
      <w:pPr>
        <w:numPr>
          <w:ilvl w:val="0"/>
          <w:numId w:val="112"/>
        </w:numPr>
        <w:rPr>
          <w:rFonts w:cs="Arial"/>
        </w:rPr>
      </w:pPr>
      <w:r>
        <w:rPr>
          <w:rFonts w:cs="Arial"/>
        </w:rPr>
        <w:t xml:space="preserve">A pattern with P symbols at the </w:t>
      </w:r>
      <w:r>
        <w:rPr>
          <w:rFonts w:cs="Arial"/>
        </w:rPr>
        <w:t>right end can have # symbols.</w:t>
      </w:r>
    </w:p>
    <w:p w14:paraId="5035D5A0" w14:textId="77777777" w:rsidR="00000000" w:rsidRDefault="009D64FD">
      <w:pPr>
        <w:numPr>
          <w:ilvl w:val="0"/>
          <w:numId w:val="112"/>
        </w:numPr>
        <w:rPr>
          <w:rFonts w:cs="Arial"/>
        </w:rPr>
      </w:pPr>
      <w:r>
        <w:rPr>
          <w:rFonts w:cs="Arial"/>
        </w:rPr>
        <w:t>A pattern with a V symbol must not have @ or * symbols.</w:t>
      </w:r>
    </w:p>
    <w:p w14:paraId="3C513471" w14:textId="77777777" w:rsidR="00000000" w:rsidRDefault="009D64FD">
      <w:pPr>
        <w:numPr>
          <w:ilvl w:val="0"/>
          <w:numId w:val="112"/>
        </w:numPr>
        <w:rPr>
          <w:rFonts w:cs="Arial"/>
        </w:rPr>
      </w:pPr>
      <w:r>
        <w:rPr>
          <w:rFonts w:cs="Arial"/>
        </w:rPr>
        <w:t>A pattern with P symbols must not have @ or E or * symbols.</w:t>
      </w:r>
    </w:p>
    <w:p w14:paraId="12559A50" w14:textId="77777777" w:rsidR="00000000" w:rsidRDefault="009D64FD"/>
    <w:p w14:paraId="790D9892" w14:textId="77777777" w:rsidR="00000000" w:rsidRDefault="009D64FD">
      <w:pPr>
        <w:rPr>
          <w:rFonts w:cs="Arial"/>
          <w:b/>
          <w:bCs/>
        </w:rPr>
      </w:pPr>
      <w:r>
        <w:rPr>
          <w:rFonts w:cs="Arial"/>
          <w:b/>
          <w:bCs/>
        </w:rPr>
        <w:t>Parsing</w:t>
      </w:r>
    </w:p>
    <w:p w14:paraId="19A30B02" w14:textId="77777777" w:rsidR="00000000" w:rsidRDefault="009D64FD">
      <w:pPr>
        <w:rPr>
          <w:rFonts w:cs="Arial"/>
        </w:rPr>
      </w:pPr>
      <w:r>
        <w:rPr>
          <w:rFonts w:cs="Arial"/>
        </w:rPr>
        <w:t>During parsing, grouping separators are removed from the data.</w:t>
      </w:r>
    </w:p>
    <w:p w14:paraId="1EEA09D8" w14:textId="77777777" w:rsidR="00000000" w:rsidRDefault="009D64FD">
      <w:pPr>
        <w:rPr>
          <w:rFonts w:cs="Arial"/>
          <w:b/>
          <w:bCs/>
        </w:rPr>
      </w:pPr>
      <w:r>
        <w:rPr>
          <w:rFonts w:cs="Arial"/>
          <w:b/>
        </w:rPr>
        <w:t>Unparsing</w:t>
      </w:r>
    </w:p>
    <w:p w14:paraId="13886D34" w14:textId="77777777" w:rsidR="00000000" w:rsidRDefault="009D64FD">
      <w:pPr>
        <w:rPr>
          <w:rFonts w:cs="Arial"/>
        </w:rPr>
      </w:pPr>
      <w:r>
        <w:rPr>
          <w:rFonts w:cs="Arial"/>
        </w:rPr>
        <w:t>Unparsing is guided by several parameters all of which can be specified using a pattern. The following description applies to formats that do not use scientific notation.</w:t>
      </w:r>
    </w:p>
    <w:p w14:paraId="73D20D2C" w14:textId="77777777" w:rsidR="00000000" w:rsidRDefault="009D64FD">
      <w:r>
        <w:t xml:space="preserve">If the number of actual integer digits exceeds the </w:t>
      </w:r>
      <w:r>
        <w:rPr>
          <w:rStyle w:val="Emphasis"/>
          <w:rFonts w:cs="Arial"/>
        </w:rPr>
        <w:t>maximum integer digits</w:t>
      </w:r>
      <w:r>
        <w:t xml:space="preserve">, then only </w:t>
      </w:r>
      <w:r>
        <w:t>the least significant digits are shown. For example, 1997 is formatted as "97" if the maximum integer digits is 2.</w:t>
      </w:r>
    </w:p>
    <w:p w14:paraId="5C505468" w14:textId="77777777" w:rsidR="00000000" w:rsidRDefault="009D64FD">
      <w:r>
        <w:t xml:space="preserve">If the number of actual integer digits is less than the </w:t>
      </w:r>
      <w:r>
        <w:rPr>
          <w:rStyle w:val="Emphasis"/>
          <w:rFonts w:cs="Arial"/>
        </w:rPr>
        <w:t>minimum integer digits</w:t>
      </w:r>
      <w:r>
        <w:t xml:space="preserve">, then leading zeros are added. For example, 1997 is formatted </w:t>
      </w:r>
      <w:r>
        <w:t>as "01997" if the minimum integer digits is 5.</w:t>
      </w:r>
    </w:p>
    <w:p w14:paraId="10C30AB4" w14:textId="77777777" w:rsidR="00000000" w:rsidRDefault="009D64FD">
      <w:r>
        <w:t xml:space="preserve">If the number of actual fraction digits exceeds the </w:t>
      </w:r>
      <w:r>
        <w:rPr>
          <w:rStyle w:val="Emphasis"/>
          <w:rFonts w:cs="Arial"/>
        </w:rPr>
        <w:t>maximum fraction digits</w:t>
      </w:r>
      <w:r>
        <w:t>, then half-even rounding it performed to the maximum fraction digits. For example, 0.125 is formatted as "0.12" if the maximum fracti</w:t>
      </w:r>
      <w:r>
        <w:t>on digits is 2. This behavior can be changed by specifying a rounding increment and a rounding mode.</w:t>
      </w:r>
    </w:p>
    <w:p w14:paraId="257E449A" w14:textId="77777777" w:rsidR="00000000" w:rsidRDefault="009D64FD">
      <w:r>
        <w:t xml:space="preserve">If the number of actual fraction digits is less than the </w:t>
      </w:r>
      <w:r>
        <w:rPr>
          <w:rStyle w:val="Emphasis"/>
          <w:rFonts w:cs="Arial"/>
        </w:rPr>
        <w:t>minimum fraction digits</w:t>
      </w:r>
      <w:r>
        <w:t>, then trailing zeros are added. For example, 0.125 is formatted as "0.1250</w:t>
      </w:r>
      <w:r>
        <w:t>" if the minimum fraction digits is 4.</w:t>
      </w:r>
    </w:p>
    <w:p w14:paraId="781A9E09" w14:textId="77777777" w:rsidR="00000000" w:rsidRDefault="009D64FD">
      <w:r>
        <w:t xml:space="preserve">Trailing fractional zeros are not displayed if they occur </w:t>
      </w:r>
      <w:r>
        <w:rPr>
          <w:rStyle w:val="Emphasis"/>
          <w:rFonts w:cs="Arial"/>
        </w:rPr>
        <w:t>j</w:t>
      </w:r>
      <w:r>
        <w:t xml:space="preserve"> positions after the decimal, where </w:t>
      </w:r>
      <w:r>
        <w:rPr>
          <w:rStyle w:val="Emphasis"/>
          <w:rFonts w:cs="Arial"/>
        </w:rPr>
        <w:t>j</w:t>
      </w:r>
      <w:r>
        <w:t xml:space="preserve"> is less than the maximum fraction digits. For example, 0.10004 is formatted as "0.1" if the maximum fraction digits is f</w:t>
      </w:r>
      <w:r>
        <w:t xml:space="preserve">our or less. </w:t>
      </w:r>
    </w:p>
    <w:p w14:paraId="302DB429" w14:textId="77777777" w:rsidR="00000000" w:rsidRDefault="009D64FD">
      <w:pPr>
        <w:rPr>
          <w:rFonts w:cs="Arial"/>
          <w:b/>
          <w:bCs/>
        </w:rPr>
      </w:pPr>
      <w:r>
        <w:rPr>
          <w:rFonts w:cs="Arial"/>
          <w:b/>
          <w:bCs/>
        </w:rPr>
        <w:t>Special Values</w:t>
      </w:r>
    </w:p>
    <w:p w14:paraId="64654A28" w14:textId="77777777" w:rsidR="00000000" w:rsidRDefault="009D64FD">
      <w:pPr>
        <w:rPr>
          <w:rFonts w:cs="Arial"/>
        </w:rPr>
      </w:pPr>
      <w:r>
        <w:rPr>
          <w:rFonts w:eastAsia="MS Mincho"/>
        </w:rPr>
        <w:t>NaN</w:t>
      </w:r>
      <w:r>
        <w:rPr>
          <w:rFonts w:cs="Arial"/>
        </w:rPr>
        <w:t xml:space="preserve"> is represented as a string determined by the dfdl:</w:t>
      </w:r>
      <w:r>
        <w:rPr>
          <w:rFonts w:cs="Arial"/>
          <w:szCs w:val="18"/>
        </w:rPr>
        <w:t>textStandardNaNRep</w:t>
      </w:r>
      <w:r>
        <w:rPr>
          <w:rFonts w:cs="Arial"/>
        </w:rPr>
        <w:t xml:space="preserve"> property. This is the only value for which the prefixes and suffixes are not used.</w:t>
      </w:r>
    </w:p>
    <w:p w14:paraId="1CDAC264" w14:textId="77777777" w:rsidR="00000000" w:rsidRDefault="009D64FD">
      <w:pPr>
        <w:rPr>
          <w:rFonts w:cs="Arial"/>
        </w:rPr>
      </w:pPr>
      <w:r>
        <w:rPr>
          <w:rFonts w:cs="Arial"/>
        </w:rPr>
        <w:t>Infinity is represented as a string with the positive or negative prefi</w:t>
      </w:r>
      <w:r>
        <w:rPr>
          <w:rFonts w:cs="Arial"/>
        </w:rPr>
        <w:t>xes and suffixes applied. The infinity string is determined by the dfdl:</w:t>
      </w:r>
      <w:r>
        <w:rPr>
          <w:rFonts w:cs="Arial"/>
          <w:szCs w:val="18"/>
        </w:rPr>
        <w:t>textStandardInfinityRep</w:t>
      </w:r>
      <w:r>
        <w:rPr>
          <w:rFonts w:cs="Arial"/>
        </w:rPr>
        <w:t xml:space="preserve"> property.</w:t>
      </w:r>
    </w:p>
    <w:p w14:paraId="0F603259" w14:textId="77777777" w:rsidR="00000000" w:rsidRDefault="009D64FD">
      <w:pPr>
        <w:rPr>
          <w:rFonts w:cs="Arial"/>
          <w:b/>
          <w:bCs/>
        </w:rPr>
      </w:pPr>
      <w:bookmarkStart w:id="4566" w:name="sci"/>
      <w:bookmarkEnd w:id="4566"/>
      <w:r>
        <w:rPr>
          <w:rFonts w:cs="Arial"/>
          <w:b/>
          <w:bCs/>
        </w:rPr>
        <w:t>Scientific Notation</w:t>
      </w:r>
    </w:p>
    <w:p w14:paraId="787846C3" w14:textId="77777777" w:rsidR="00000000" w:rsidRDefault="009D64FD">
      <w:pPr>
        <w:rPr>
          <w:rFonts w:cs="Arial"/>
        </w:rPr>
      </w:pPr>
      <w:r>
        <w:rPr>
          <w:rFonts w:cs="Arial"/>
        </w:rPr>
        <w:t>Numbers in scientific notation are expressed as the product of a mantissa and a power of ten, for example, 1234 can be expressed a</w:t>
      </w:r>
      <w:r>
        <w:rPr>
          <w:rFonts w:cs="Arial"/>
        </w:rPr>
        <w:t>s 1.234 x 10</w:t>
      </w:r>
      <w:r>
        <w:rPr>
          <w:rFonts w:cs="Arial"/>
          <w:vertAlign w:val="superscript"/>
        </w:rPr>
        <w:t>3</w:t>
      </w:r>
      <w:r>
        <w:rPr>
          <w:rFonts w:cs="Arial"/>
        </w:rPr>
        <w:t>. The mantissa is typically in the half-open interval [1.0, 10.0) or sometimes [0.0, 1.0), but it need not be. In a pattern, the exponent character immediately followed by one or more digit characters indicates scientific notation. Example: "0</w:t>
      </w:r>
      <w:r>
        <w:rPr>
          <w:rFonts w:cs="Arial"/>
        </w:rPr>
        <w:t>.###E0" formats the number 1234 as "1.234E3".</w:t>
      </w:r>
    </w:p>
    <w:p w14:paraId="393F9D27" w14:textId="77777777" w:rsidR="00000000" w:rsidRDefault="009D64FD">
      <w:r>
        <w:t xml:space="preserve">The number of digit characters after the exponent character gives the minimum exponent digit count. There is no maximum. Negative exponents are formatted using the  minus sign, </w:t>
      </w:r>
      <w:r>
        <w:rPr>
          <w:rStyle w:val="Emphasis"/>
          <w:rFonts w:cs="Arial"/>
        </w:rPr>
        <w:t>not</w:t>
      </w:r>
      <w:r>
        <w:t xml:space="preserve"> the prefix and suffix from th</w:t>
      </w:r>
      <w:r>
        <w:t xml:space="preserve">e pattern. This allows patterns such as "0.###E0 m/s". To prefix positive exponents with a  plus sign, specify '+' between the exponent and the digits: "0.###E+0" will produce formats "1E+1", "1E+0", "1E-1", etc. </w:t>
      </w:r>
    </w:p>
    <w:p w14:paraId="587CB3D0" w14:textId="77777777" w:rsidR="00000000" w:rsidRDefault="009D64FD">
      <w:r>
        <w:t>The minimum number of integer digits is ac</w:t>
      </w:r>
      <w:r>
        <w:t>hieved by adjusting the exponent. Example: 0.00123 formatted with "00.###E0" yields "12.3E-4". This only happens if there is no maximum number of integer digits. If there is a maximum, then the minimum number of integer digits is fixed at one.</w:t>
      </w:r>
    </w:p>
    <w:p w14:paraId="430B19D0" w14:textId="77777777" w:rsidR="00000000" w:rsidRDefault="009D64FD">
      <w:r>
        <w:t xml:space="preserve">The maximum </w:t>
      </w:r>
      <w:r>
        <w:t xml:space="preserve">number of integer digits, if present, specifies the exponent grouping. The most common use of this is to generate </w:t>
      </w:r>
      <w:r>
        <w:rPr>
          <w:rStyle w:val="Emphasis"/>
          <w:rFonts w:cs="Arial"/>
        </w:rPr>
        <w:t>engineering notation</w:t>
      </w:r>
      <w:r>
        <w:t>, in which the exponent is a multiple of three, e.g., "##0.###E0". The number 12345 is formatted using "##0.####E0" as "12</w:t>
      </w:r>
      <w:r>
        <w:t>.345E3".</w:t>
      </w:r>
    </w:p>
    <w:p w14:paraId="1BEA25F1" w14:textId="77777777" w:rsidR="00000000" w:rsidRDefault="009D64FD">
      <w:r>
        <w:t>When using scientific notation, the formatter controls the digit counts using significant digits logic. The maximum number of significant digits limits the total number of integer and fraction digits that will be shown in the mantissa; it does not</w:t>
      </w:r>
      <w:r>
        <w:t xml:space="preserve"> affect parsing. For example, 12345 formatted with "##0.##E0" is "12.3E3". .</w:t>
      </w:r>
    </w:p>
    <w:p w14:paraId="00BE5F2E" w14:textId="77777777" w:rsidR="00000000" w:rsidRDefault="009D64FD">
      <w:r>
        <w:t xml:space="preserve">Exponential patterns may not contain grouping separators. </w:t>
      </w:r>
    </w:p>
    <w:p w14:paraId="225605E9" w14:textId="77777777" w:rsidR="00000000" w:rsidRDefault="009D64FD">
      <w:pPr>
        <w:rPr>
          <w:rFonts w:cs="Arial"/>
          <w:b/>
        </w:rPr>
      </w:pPr>
      <w:r>
        <w:rPr>
          <w:rFonts w:cs="Arial"/>
          <w:b/>
        </w:rPr>
        <w:t>Significant Digits</w:t>
      </w:r>
    </w:p>
    <w:p w14:paraId="592D76D6" w14:textId="77777777" w:rsidR="00000000" w:rsidRDefault="009D64FD">
      <w:pPr>
        <w:rPr>
          <w:rFonts w:cs="Arial"/>
        </w:rPr>
      </w:pPr>
      <w:r>
        <w:rPr>
          <w:rFonts w:cs="Arial"/>
        </w:rPr>
        <w:t>The '@' pattern character can be used with the '#' to control how many integer and fraction digits ar</w:t>
      </w:r>
      <w:r>
        <w:rPr>
          <w:rFonts w:cs="Arial"/>
        </w:rPr>
        <w:t>e needed to display the specified number of significant digits. The '@' only affects unparsing behavior. Examples:</w:t>
      </w:r>
    </w:p>
    <w:tbl>
      <w:tblPr>
        <w:tblStyle w:val="Table"/>
        <w:tblW w:w="5000" w:type="pct"/>
        <w:tblInd w:w="0" w:type="dxa"/>
        <w:tblLook w:val="04A0" w:firstRow="1" w:lastRow="0" w:firstColumn="1" w:lastColumn="0" w:noHBand="0" w:noVBand="1"/>
      </w:tblPr>
      <w:tblGrid>
        <w:gridCol w:w="906"/>
        <w:gridCol w:w="2468"/>
        <w:gridCol w:w="2505"/>
        <w:gridCol w:w="972"/>
        <w:gridCol w:w="1779"/>
      </w:tblGrid>
      <w:tr w:rsidR="00000000" w14:paraId="2CA1EC02" w14:textId="77777777">
        <w:trPr>
          <w:cnfStyle w:val="100000000000" w:firstRow="1" w:lastRow="0" w:firstColumn="0" w:lastColumn="0" w:oddVBand="0" w:evenVBand="0" w:oddHBand="0" w:evenHBand="0" w:firstRowFirstColumn="0" w:firstRowLastColumn="0" w:lastRowFirstColumn="0" w:lastRowLastColumn="0"/>
        </w:trPr>
        <w:tc>
          <w:tcPr>
            <w:tcW w:w="0" w:type="auto"/>
            <w:hideMark/>
          </w:tcPr>
          <w:p w14:paraId="4034E81D" w14:textId="77777777" w:rsidR="00000000" w:rsidRDefault="009D64FD">
            <w:pPr>
              <w:rPr>
                <w:sz w:val="24"/>
                <w:szCs w:val="24"/>
              </w:rPr>
            </w:pPr>
            <w:r>
              <w:t xml:space="preserve">Pattern </w:t>
            </w:r>
          </w:p>
        </w:tc>
        <w:tc>
          <w:tcPr>
            <w:tcW w:w="0" w:type="auto"/>
            <w:hideMark/>
          </w:tcPr>
          <w:p w14:paraId="48B98623" w14:textId="77777777" w:rsidR="00000000" w:rsidRDefault="009D64FD">
            <w:pPr>
              <w:rPr>
                <w:sz w:val="24"/>
                <w:szCs w:val="24"/>
              </w:rPr>
            </w:pPr>
            <w:r>
              <w:t xml:space="preserve">Minimum significant digits </w:t>
            </w:r>
          </w:p>
        </w:tc>
        <w:tc>
          <w:tcPr>
            <w:tcW w:w="0" w:type="auto"/>
            <w:hideMark/>
          </w:tcPr>
          <w:p w14:paraId="105BD23F" w14:textId="77777777" w:rsidR="00000000" w:rsidRDefault="009D64FD">
            <w:pPr>
              <w:rPr>
                <w:sz w:val="24"/>
                <w:szCs w:val="24"/>
              </w:rPr>
            </w:pPr>
            <w:r>
              <w:t xml:space="preserve">Maximum significant digits </w:t>
            </w:r>
          </w:p>
        </w:tc>
        <w:tc>
          <w:tcPr>
            <w:tcW w:w="0" w:type="auto"/>
            <w:hideMark/>
          </w:tcPr>
          <w:p w14:paraId="2D9D7316" w14:textId="77777777" w:rsidR="00000000" w:rsidRDefault="009D64FD">
            <w:pPr>
              <w:rPr>
                <w:sz w:val="24"/>
                <w:szCs w:val="24"/>
              </w:rPr>
            </w:pPr>
            <w:r>
              <w:t xml:space="preserve">Number </w:t>
            </w:r>
          </w:p>
        </w:tc>
        <w:tc>
          <w:tcPr>
            <w:tcW w:w="0" w:type="auto"/>
            <w:hideMark/>
          </w:tcPr>
          <w:p w14:paraId="0C54CF50" w14:textId="77777777" w:rsidR="00000000" w:rsidRDefault="009D64FD">
            <w:pPr>
              <w:rPr>
                <w:sz w:val="24"/>
                <w:szCs w:val="24"/>
              </w:rPr>
            </w:pPr>
            <w:r>
              <w:t xml:space="preserve">Formatted Output </w:t>
            </w:r>
          </w:p>
        </w:tc>
      </w:tr>
      <w:tr w:rsidR="00000000" w14:paraId="135D322E" w14:textId="77777777">
        <w:tc>
          <w:tcPr>
            <w:tcW w:w="0" w:type="auto"/>
            <w:tcBorders>
              <w:top w:val="single" w:sz="4" w:space="0" w:color="auto"/>
              <w:left w:val="single" w:sz="4" w:space="0" w:color="auto"/>
              <w:bottom w:val="single" w:sz="4" w:space="0" w:color="auto"/>
              <w:right w:val="single" w:sz="4" w:space="0" w:color="auto"/>
            </w:tcBorders>
            <w:hideMark/>
          </w:tcPr>
          <w:p w14:paraId="5AE7C831" w14:textId="77777777" w:rsidR="00000000" w:rsidRDefault="009D64FD">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8F7D3E0" w14:textId="77777777" w:rsidR="00000000" w:rsidRDefault="009D64FD">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2687E436" w14:textId="77777777" w:rsidR="00000000" w:rsidRDefault="009D64FD">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464AA90F" w14:textId="77777777" w:rsidR="00000000" w:rsidRDefault="009D64FD">
            <w:pPr>
              <w:rPr>
                <w:rFonts w:cs="Arial"/>
                <w:sz w:val="24"/>
                <w:szCs w:val="24"/>
              </w:rPr>
            </w:pPr>
            <w:r>
              <w:rPr>
                <w:rFonts w:cs="Arial"/>
              </w:rPr>
              <w:t xml:space="preserve">12345 </w:t>
            </w:r>
          </w:p>
        </w:tc>
        <w:tc>
          <w:tcPr>
            <w:tcW w:w="0" w:type="auto"/>
            <w:tcBorders>
              <w:top w:val="single" w:sz="4" w:space="0" w:color="auto"/>
              <w:left w:val="single" w:sz="4" w:space="0" w:color="auto"/>
              <w:bottom w:val="single" w:sz="4" w:space="0" w:color="auto"/>
              <w:right w:val="single" w:sz="4" w:space="0" w:color="auto"/>
            </w:tcBorders>
            <w:hideMark/>
          </w:tcPr>
          <w:p w14:paraId="39447C31" w14:textId="77777777" w:rsidR="00000000" w:rsidRDefault="009D64FD">
            <w:r>
              <w:rPr>
                <w:rFonts w:eastAsia="MS Mincho"/>
              </w:rPr>
              <w:t>12300</w:t>
            </w:r>
            <w:r>
              <w:t xml:space="preserve"> </w:t>
            </w:r>
          </w:p>
        </w:tc>
      </w:tr>
      <w:tr w:rsidR="00000000" w14:paraId="78D075A0" w14:textId="77777777">
        <w:tc>
          <w:tcPr>
            <w:tcW w:w="0" w:type="auto"/>
            <w:tcBorders>
              <w:top w:val="single" w:sz="4" w:space="0" w:color="auto"/>
              <w:left w:val="single" w:sz="4" w:space="0" w:color="auto"/>
              <w:bottom w:val="single" w:sz="4" w:space="0" w:color="auto"/>
              <w:right w:val="single" w:sz="4" w:space="0" w:color="auto"/>
            </w:tcBorders>
            <w:hideMark/>
          </w:tcPr>
          <w:p w14:paraId="795AC209" w14:textId="77777777" w:rsidR="00000000" w:rsidRDefault="009D64FD">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9D2BD5F" w14:textId="77777777" w:rsidR="00000000" w:rsidRDefault="009D64FD">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14B7A0C8" w14:textId="77777777" w:rsidR="00000000" w:rsidRDefault="009D64FD">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639FE621" w14:textId="77777777" w:rsidR="00000000" w:rsidRDefault="009D64FD">
            <w:pPr>
              <w:rPr>
                <w:rFonts w:cs="Arial"/>
                <w:sz w:val="24"/>
                <w:szCs w:val="24"/>
              </w:rPr>
            </w:pPr>
            <w:r>
              <w:rPr>
                <w:rFonts w:cs="Arial"/>
              </w:rPr>
              <w:t xml:space="preserve">0.12345 </w:t>
            </w:r>
          </w:p>
        </w:tc>
        <w:tc>
          <w:tcPr>
            <w:tcW w:w="0" w:type="auto"/>
            <w:tcBorders>
              <w:top w:val="single" w:sz="4" w:space="0" w:color="auto"/>
              <w:left w:val="single" w:sz="4" w:space="0" w:color="auto"/>
              <w:bottom w:val="single" w:sz="4" w:space="0" w:color="auto"/>
              <w:right w:val="single" w:sz="4" w:space="0" w:color="auto"/>
            </w:tcBorders>
            <w:hideMark/>
          </w:tcPr>
          <w:p w14:paraId="084C7927" w14:textId="77777777" w:rsidR="00000000" w:rsidRDefault="009D64FD">
            <w:r>
              <w:rPr>
                <w:rFonts w:eastAsia="MS Mincho"/>
              </w:rPr>
              <w:t>0.123</w:t>
            </w:r>
            <w:r>
              <w:t xml:space="preserve"> </w:t>
            </w:r>
          </w:p>
        </w:tc>
      </w:tr>
      <w:tr w:rsidR="00000000" w14:paraId="12E6D165" w14:textId="77777777">
        <w:tc>
          <w:tcPr>
            <w:tcW w:w="0" w:type="auto"/>
            <w:tcBorders>
              <w:top w:val="single" w:sz="4" w:space="0" w:color="auto"/>
              <w:left w:val="single" w:sz="4" w:space="0" w:color="auto"/>
              <w:bottom w:val="single" w:sz="4" w:space="0" w:color="auto"/>
              <w:right w:val="single" w:sz="4" w:space="0" w:color="auto"/>
            </w:tcBorders>
            <w:hideMark/>
          </w:tcPr>
          <w:p w14:paraId="703D7E9F" w14:textId="77777777" w:rsidR="00000000" w:rsidRDefault="009D64FD">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22F9193" w14:textId="77777777" w:rsidR="00000000" w:rsidRDefault="009D64FD">
            <w:pPr>
              <w:rPr>
                <w:rFonts w:cs="Arial"/>
                <w:sz w:val="24"/>
                <w:szCs w:val="24"/>
              </w:rPr>
            </w:pPr>
            <w:r>
              <w:rPr>
                <w:rFonts w:cs="Arial"/>
              </w:rPr>
              <w:t xml:space="preserve">2 </w:t>
            </w:r>
          </w:p>
        </w:tc>
        <w:tc>
          <w:tcPr>
            <w:tcW w:w="0" w:type="auto"/>
            <w:tcBorders>
              <w:top w:val="single" w:sz="4" w:space="0" w:color="auto"/>
              <w:left w:val="single" w:sz="4" w:space="0" w:color="auto"/>
              <w:bottom w:val="single" w:sz="4" w:space="0" w:color="auto"/>
              <w:right w:val="single" w:sz="4" w:space="0" w:color="auto"/>
            </w:tcBorders>
            <w:hideMark/>
          </w:tcPr>
          <w:p w14:paraId="75F078F5" w14:textId="77777777" w:rsidR="00000000" w:rsidRDefault="009D64FD">
            <w:pPr>
              <w:rPr>
                <w:rFonts w:cs="Arial"/>
                <w:sz w:val="24"/>
                <w:szCs w:val="24"/>
              </w:rPr>
            </w:pPr>
            <w:r>
              <w:rPr>
                <w:rFonts w:cs="Arial"/>
              </w:rPr>
              <w:t xml:space="preserve">4 </w:t>
            </w:r>
          </w:p>
        </w:tc>
        <w:tc>
          <w:tcPr>
            <w:tcW w:w="0" w:type="auto"/>
            <w:tcBorders>
              <w:top w:val="single" w:sz="4" w:space="0" w:color="auto"/>
              <w:left w:val="single" w:sz="4" w:space="0" w:color="auto"/>
              <w:bottom w:val="single" w:sz="4" w:space="0" w:color="auto"/>
              <w:right w:val="single" w:sz="4" w:space="0" w:color="auto"/>
            </w:tcBorders>
            <w:hideMark/>
          </w:tcPr>
          <w:p w14:paraId="255D56EE" w14:textId="77777777" w:rsidR="00000000" w:rsidRDefault="009D64FD">
            <w:pPr>
              <w:rPr>
                <w:rFonts w:cs="Arial"/>
                <w:sz w:val="24"/>
                <w:szCs w:val="24"/>
              </w:rPr>
            </w:pPr>
            <w:r>
              <w:rPr>
                <w:rFonts w:cs="Arial"/>
              </w:rPr>
              <w:t xml:space="preserve">3.14159 </w:t>
            </w:r>
          </w:p>
        </w:tc>
        <w:tc>
          <w:tcPr>
            <w:tcW w:w="0" w:type="auto"/>
            <w:tcBorders>
              <w:top w:val="single" w:sz="4" w:space="0" w:color="auto"/>
              <w:left w:val="single" w:sz="4" w:space="0" w:color="auto"/>
              <w:bottom w:val="single" w:sz="4" w:space="0" w:color="auto"/>
              <w:right w:val="single" w:sz="4" w:space="0" w:color="auto"/>
            </w:tcBorders>
            <w:hideMark/>
          </w:tcPr>
          <w:p w14:paraId="08DC9FB0" w14:textId="77777777" w:rsidR="00000000" w:rsidRDefault="009D64FD">
            <w:r>
              <w:rPr>
                <w:rFonts w:eastAsia="MS Mincho"/>
              </w:rPr>
              <w:t>3.142</w:t>
            </w:r>
            <w:r>
              <w:t xml:space="preserve"> </w:t>
            </w:r>
          </w:p>
        </w:tc>
      </w:tr>
      <w:tr w:rsidR="00000000" w14:paraId="3937CE40" w14:textId="77777777">
        <w:tc>
          <w:tcPr>
            <w:tcW w:w="0" w:type="auto"/>
            <w:tcBorders>
              <w:top w:val="single" w:sz="4" w:space="0" w:color="auto"/>
              <w:left w:val="single" w:sz="4" w:space="0" w:color="auto"/>
              <w:bottom w:val="single" w:sz="4" w:space="0" w:color="auto"/>
              <w:right w:val="single" w:sz="4" w:space="0" w:color="auto"/>
            </w:tcBorders>
            <w:hideMark/>
          </w:tcPr>
          <w:p w14:paraId="3BFBDAD8" w14:textId="77777777" w:rsidR="00000000" w:rsidRDefault="009D64FD">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807716D" w14:textId="77777777" w:rsidR="00000000" w:rsidRDefault="009D64FD">
            <w:pPr>
              <w:rPr>
                <w:rFonts w:cs="Arial"/>
                <w:sz w:val="24"/>
                <w:szCs w:val="24"/>
              </w:rPr>
            </w:pPr>
            <w:r>
              <w:rPr>
                <w:rFonts w:cs="Arial"/>
              </w:rPr>
              <w:t xml:space="preserve">2 </w:t>
            </w:r>
          </w:p>
        </w:tc>
        <w:tc>
          <w:tcPr>
            <w:tcW w:w="0" w:type="auto"/>
            <w:tcBorders>
              <w:top w:val="single" w:sz="4" w:space="0" w:color="auto"/>
              <w:left w:val="single" w:sz="4" w:space="0" w:color="auto"/>
              <w:bottom w:val="single" w:sz="4" w:space="0" w:color="auto"/>
              <w:right w:val="single" w:sz="4" w:space="0" w:color="auto"/>
            </w:tcBorders>
            <w:hideMark/>
          </w:tcPr>
          <w:p w14:paraId="60973E15" w14:textId="77777777" w:rsidR="00000000" w:rsidRDefault="009D64FD">
            <w:pPr>
              <w:rPr>
                <w:rFonts w:cs="Arial"/>
                <w:sz w:val="24"/>
                <w:szCs w:val="24"/>
              </w:rPr>
            </w:pPr>
            <w:r>
              <w:rPr>
                <w:rFonts w:cs="Arial"/>
              </w:rPr>
              <w:t xml:space="preserve">4 </w:t>
            </w:r>
          </w:p>
        </w:tc>
        <w:tc>
          <w:tcPr>
            <w:tcW w:w="0" w:type="auto"/>
            <w:tcBorders>
              <w:top w:val="single" w:sz="4" w:space="0" w:color="auto"/>
              <w:left w:val="single" w:sz="4" w:space="0" w:color="auto"/>
              <w:bottom w:val="single" w:sz="4" w:space="0" w:color="auto"/>
              <w:right w:val="single" w:sz="4" w:space="0" w:color="auto"/>
            </w:tcBorders>
            <w:hideMark/>
          </w:tcPr>
          <w:p w14:paraId="2535A384" w14:textId="77777777" w:rsidR="00000000" w:rsidRDefault="009D64FD">
            <w:pPr>
              <w:rPr>
                <w:rFonts w:cs="Arial"/>
                <w:sz w:val="24"/>
                <w:szCs w:val="24"/>
              </w:rPr>
            </w:pPr>
            <w:r>
              <w:rPr>
                <w:rFonts w:cs="Arial"/>
              </w:rPr>
              <w:t xml:space="preserve">1.23004 </w:t>
            </w:r>
          </w:p>
        </w:tc>
        <w:tc>
          <w:tcPr>
            <w:tcW w:w="0" w:type="auto"/>
            <w:tcBorders>
              <w:top w:val="single" w:sz="4" w:space="0" w:color="auto"/>
              <w:left w:val="single" w:sz="4" w:space="0" w:color="auto"/>
              <w:bottom w:val="single" w:sz="4" w:space="0" w:color="auto"/>
              <w:right w:val="single" w:sz="4" w:space="0" w:color="auto"/>
            </w:tcBorders>
            <w:hideMark/>
          </w:tcPr>
          <w:p w14:paraId="15CECA69" w14:textId="77777777" w:rsidR="00000000" w:rsidRDefault="009D64FD">
            <w:pPr>
              <w:keepNext/>
            </w:pPr>
            <w:r>
              <w:rPr>
                <w:rFonts w:eastAsia="MS Mincho"/>
              </w:rPr>
              <w:t>1.23</w:t>
            </w:r>
            <w:r>
              <w:t xml:space="preserve"> </w:t>
            </w:r>
          </w:p>
        </w:tc>
      </w:tr>
    </w:tbl>
    <w:p w14:paraId="2CF03841" w14:textId="77777777" w:rsidR="00000000" w:rsidRDefault="009D64FD">
      <w:pPr>
        <w:pStyle w:val="Caption"/>
      </w:pPr>
      <w:r>
        <w:t xml:space="preserve">Table </w:t>
      </w:r>
      <w:r>
        <w:fldChar w:fldCharType="begin"/>
      </w:r>
      <w:r>
        <w:instrText xml:space="preserve"> SEQ Table \* ARABIC </w:instrText>
      </w:r>
      <w:r>
        <w:fldChar w:fldCharType="separate"/>
      </w:r>
      <w:r>
        <w:rPr>
          <w:noProof/>
        </w:rPr>
        <w:t>34</w:t>
      </w:r>
      <w:r>
        <w:fldChar w:fldCharType="end"/>
      </w:r>
      <w:r>
        <w:t xml:space="preserve"> Significant Digits '@' Symbol in the dfdl:textNumberPattern Property</w:t>
      </w:r>
    </w:p>
    <w:p w14:paraId="16AAE8A3" w14:textId="77777777" w:rsidR="00000000" w:rsidRDefault="009D64FD">
      <w:pPr>
        <w:numPr>
          <w:ilvl w:val="0"/>
          <w:numId w:val="113"/>
        </w:numPr>
        <w:rPr>
          <w:rFonts w:cs="Arial"/>
        </w:rPr>
      </w:pPr>
      <w:r>
        <w:rPr>
          <w:rFonts w:cs="Arial"/>
        </w:rPr>
        <w:t xml:space="preserve">Significant digit </w:t>
      </w:r>
      <w:r>
        <w:rPr>
          <w:rFonts w:cs="Arial"/>
        </w:rPr>
        <w:t xml:space="preserve">counts may be expressed using patterns that specify a minimum and maximum number of significant digits. These are indicated by the </w:t>
      </w:r>
      <w:r>
        <w:rPr>
          <w:rFonts w:eastAsia="MS Mincho"/>
        </w:rPr>
        <w:t>'@'</w:t>
      </w:r>
      <w:r>
        <w:rPr>
          <w:rFonts w:cs="Arial"/>
        </w:rPr>
        <w:t xml:space="preserve"> and </w:t>
      </w:r>
      <w:r>
        <w:rPr>
          <w:rFonts w:eastAsia="MS Mincho"/>
        </w:rPr>
        <w:t>'#'</w:t>
      </w:r>
      <w:r>
        <w:rPr>
          <w:rFonts w:cs="Arial"/>
        </w:rPr>
        <w:t xml:space="preserve"> characters. The minimum number of significant digits is the number of </w:t>
      </w:r>
      <w:r>
        <w:rPr>
          <w:rFonts w:eastAsia="MS Mincho"/>
        </w:rPr>
        <w:t>'@'</w:t>
      </w:r>
      <w:r>
        <w:rPr>
          <w:rFonts w:cs="Arial"/>
        </w:rPr>
        <w:t xml:space="preserve"> characters. The maximum number of signi</w:t>
      </w:r>
      <w:r>
        <w:rPr>
          <w:rFonts w:cs="Arial"/>
        </w:rPr>
        <w:t xml:space="preserve">ficant digits is the number of </w:t>
      </w:r>
      <w:r>
        <w:rPr>
          <w:rFonts w:eastAsia="MS Mincho"/>
        </w:rPr>
        <w:t>'@'</w:t>
      </w:r>
      <w:r>
        <w:rPr>
          <w:rFonts w:cs="Arial"/>
        </w:rPr>
        <w:t xml:space="preserve"> characters plus the number of </w:t>
      </w:r>
      <w:r>
        <w:rPr>
          <w:rFonts w:eastAsia="MS Mincho"/>
        </w:rPr>
        <w:t>'#'</w:t>
      </w:r>
      <w:r>
        <w:rPr>
          <w:rFonts w:cs="Arial"/>
        </w:rPr>
        <w:t xml:space="preserve"> characters following on the right. For example, the pattern </w:t>
      </w:r>
      <w:r>
        <w:rPr>
          <w:rFonts w:eastAsia="MS Mincho"/>
        </w:rPr>
        <w:t>"@@@"</w:t>
      </w:r>
      <w:r>
        <w:rPr>
          <w:rFonts w:cs="Arial"/>
        </w:rPr>
        <w:t xml:space="preserve"> indicates exactly 3 significant digits. The pattern </w:t>
      </w:r>
      <w:r>
        <w:rPr>
          <w:rFonts w:eastAsia="MS Mincho"/>
        </w:rPr>
        <w:t>"@##"</w:t>
      </w:r>
      <w:r>
        <w:rPr>
          <w:rFonts w:cs="Arial"/>
        </w:rPr>
        <w:t xml:space="preserve"> indicates from 1 to 3 significant digits. Trailing zero digits </w:t>
      </w:r>
      <w:r>
        <w:rPr>
          <w:rFonts w:cs="Arial"/>
        </w:rPr>
        <w:t xml:space="preserve">to the right of the decimal separator are suppressed after the minimum number of significant digits have been shown. For example, the pattern </w:t>
      </w:r>
      <w:r>
        <w:rPr>
          <w:rFonts w:eastAsia="MS Mincho"/>
        </w:rPr>
        <w:t>"@##"</w:t>
      </w:r>
      <w:r>
        <w:rPr>
          <w:rFonts w:cs="Arial"/>
        </w:rPr>
        <w:t xml:space="preserve"> formats the number 0.1203 as </w:t>
      </w:r>
      <w:r>
        <w:rPr>
          <w:rFonts w:eastAsia="MS Mincho"/>
        </w:rPr>
        <w:t>"0.12"</w:t>
      </w:r>
      <w:r>
        <w:rPr>
          <w:rFonts w:cs="Arial"/>
        </w:rPr>
        <w:t>.</w:t>
      </w:r>
    </w:p>
    <w:p w14:paraId="35AB7295" w14:textId="77777777" w:rsidR="00000000" w:rsidRDefault="009D64FD">
      <w:pPr>
        <w:numPr>
          <w:ilvl w:val="0"/>
          <w:numId w:val="113"/>
        </w:numPr>
        <w:rPr>
          <w:rFonts w:cs="Arial"/>
        </w:rPr>
      </w:pPr>
      <w:r>
        <w:rPr>
          <w:rFonts w:cs="Arial"/>
        </w:rPr>
        <w:t>If a pattern uses significant digits, it may not contain a decimal sepa</w:t>
      </w:r>
      <w:r>
        <w:rPr>
          <w:rFonts w:cs="Arial"/>
        </w:rPr>
        <w:t xml:space="preserve">rator, nor the </w:t>
      </w:r>
      <w:r>
        <w:rPr>
          <w:rFonts w:eastAsia="MS Mincho"/>
        </w:rPr>
        <w:t>'0'</w:t>
      </w:r>
      <w:r>
        <w:rPr>
          <w:rFonts w:cs="Arial"/>
        </w:rPr>
        <w:t xml:space="preserve"> pattern character. Patterns such as </w:t>
      </w:r>
      <w:r>
        <w:rPr>
          <w:rFonts w:eastAsia="MS Mincho"/>
        </w:rPr>
        <w:t>"@00"</w:t>
      </w:r>
      <w:r>
        <w:rPr>
          <w:rFonts w:cs="Arial"/>
        </w:rPr>
        <w:t xml:space="preserve"> or </w:t>
      </w:r>
      <w:r>
        <w:rPr>
          <w:rFonts w:eastAsia="MS Mincho"/>
        </w:rPr>
        <w:t>"@.###"</w:t>
      </w:r>
      <w:r>
        <w:rPr>
          <w:rFonts w:cs="Arial"/>
        </w:rPr>
        <w:t xml:space="preserve"> are disallowed.</w:t>
      </w:r>
    </w:p>
    <w:p w14:paraId="0D578EE8" w14:textId="77777777" w:rsidR="00000000" w:rsidRDefault="009D64FD">
      <w:pPr>
        <w:numPr>
          <w:ilvl w:val="0"/>
          <w:numId w:val="113"/>
        </w:numPr>
        <w:rPr>
          <w:rFonts w:cs="Arial"/>
        </w:rPr>
      </w:pPr>
      <w:r>
        <w:rPr>
          <w:rFonts w:cs="Arial"/>
        </w:rPr>
        <w:t xml:space="preserve">Any number of </w:t>
      </w:r>
      <w:r>
        <w:rPr>
          <w:rFonts w:eastAsia="MS Mincho"/>
        </w:rPr>
        <w:t>'#'</w:t>
      </w:r>
      <w:r>
        <w:rPr>
          <w:rFonts w:cs="Arial"/>
        </w:rPr>
        <w:t xml:space="preserve"> characters may be prepended to the left of the leftmost </w:t>
      </w:r>
      <w:r>
        <w:rPr>
          <w:rFonts w:eastAsia="MS Mincho"/>
        </w:rPr>
        <w:t>'@'</w:t>
      </w:r>
      <w:r>
        <w:rPr>
          <w:rFonts w:cs="Arial"/>
        </w:rPr>
        <w:t xml:space="preserve"> </w:t>
      </w:r>
      <w:r>
        <w:rPr>
          <w:rFonts w:cs="Arial"/>
        </w:rPr>
        <w:t xml:space="preserve">character. These have no effect on the minimum and maximum significant digits counts, but may be used to position grouping separators. For example, </w:t>
      </w:r>
      <w:r>
        <w:rPr>
          <w:rFonts w:eastAsia="MS Mincho"/>
        </w:rPr>
        <w:t>"#,#@#"</w:t>
      </w:r>
      <w:r>
        <w:rPr>
          <w:rFonts w:cs="Arial"/>
        </w:rPr>
        <w:t xml:space="preserve"> indicates a minimum of one significant digits, a maximum of two significant digits, and a grouping s</w:t>
      </w:r>
      <w:r>
        <w:rPr>
          <w:rFonts w:cs="Arial"/>
        </w:rPr>
        <w:t>ize of three.</w:t>
      </w:r>
    </w:p>
    <w:p w14:paraId="73120669" w14:textId="77777777" w:rsidR="00000000" w:rsidRDefault="009D64FD">
      <w:pPr>
        <w:numPr>
          <w:ilvl w:val="0"/>
          <w:numId w:val="113"/>
        </w:numPr>
        <w:rPr>
          <w:rFonts w:cs="Arial"/>
        </w:rPr>
      </w:pPr>
      <w:r>
        <w:rPr>
          <w:rFonts w:cs="Arial"/>
        </w:rPr>
        <w:t>The number of significant digits has no effect on parsing.</w:t>
      </w:r>
    </w:p>
    <w:p w14:paraId="158CE9D3" w14:textId="77777777" w:rsidR="00000000" w:rsidRDefault="009D64FD">
      <w:pPr>
        <w:numPr>
          <w:ilvl w:val="0"/>
          <w:numId w:val="113"/>
        </w:numPr>
        <w:rPr>
          <w:rFonts w:cs="Arial"/>
        </w:rPr>
      </w:pPr>
      <w:r>
        <w:rPr>
          <w:rFonts w:cs="Arial"/>
        </w:rPr>
        <w:t xml:space="preserve">Significant digits may be used together with exponential notation.  For example, the pattern </w:t>
      </w:r>
      <w:r>
        <w:rPr>
          <w:rFonts w:eastAsia="MS Mincho"/>
        </w:rPr>
        <w:t>"@@###E0"</w:t>
      </w:r>
      <w:r>
        <w:rPr>
          <w:rFonts w:cs="Arial"/>
        </w:rPr>
        <w:t xml:space="preserve"> is equivalent to </w:t>
      </w:r>
      <w:r>
        <w:rPr>
          <w:rFonts w:eastAsia="MS Mincho"/>
        </w:rPr>
        <w:t>"0.0###E0"</w:t>
      </w:r>
      <w:r>
        <w:rPr>
          <w:rFonts w:cs="Arial"/>
        </w:rPr>
        <w:t>.</w:t>
      </w:r>
    </w:p>
    <w:p w14:paraId="59F30AE8" w14:textId="77777777" w:rsidR="00000000" w:rsidRDefault="009D64FD">
      <w:pPr>
        <w:numPr>
          <w:ilvl w:val="0"/>
          <w:numId w:val="113"/>
        </w:numPr>
        <w:rPr>
          <w:rFonts w:cs="Arial"/>
        </w:rPr>
      </w:pPr>
      <w:r>
        <w:rPr>
          <w:rFonts w:cs="Arial"/>
        </w:rPr>
        <w:t>The '@' pattern character can be used only in 'stan</w:t>
      </w:r>
      <w:r>
        <w:rPr>
          <w:rFonts w:cs="Arial"/>
        </w:rPr>
        <w:t>dard' textNumberRep (not 'zoned'), and excludes the 'P' and 'V' pattern characters. It is a Schema Definition Error if the '@' pattern character appears in 'zoned' textNumberRep, or in conjunction with the 'P' or 'V' pattern characters.</w:t>
      </w:r>
    </w:p>
    <w:p w14:paraId="5BF65C84" w14:textId="77777777" w:rsidR="00000000" w:rsidRDefault="009D64FD">
      <w:pPr>
        <w:rPr>
          <w:rFonts w:cs="Arial"/>
          <w:b/>
          <w:bCs/>
        </w:rPr>
      </w:pPr>
      <w:r>
        <w:rPr>
          <w:rFonts w:cs="Arial"/>
          <w:b/>
          <w:bCs/>
        </w:rPr>
        <w:t>Padding</w:t>
      </w:r>
    </w:p>
    <w:p w14:paraId="154825EC" w14:textId="77777777" w:rsidR="00000000" w:rsidRDefault="009D64FD">
      <w:pPr>
        <w:rPr>
          <w:rFonts w:cs="Arial"/>
        </w:rPr>
      </w:pPr>
      <w:r>
        <w:rPr>
          <w:rFonts w:cs="Arial"/>
        </w:rPr>
        <w:t>Padding may</w:t>
      </w:r>
      <w:r>
        <w:rPr>
          <w:rFonts w:cs="Arial"/>
        </w:rPr>
        <w:t xml:space="preserve"> be specified through the pattern syntax. In a pattern the pad escape character, followed by a single pad character, causes padding to be parsed and formatted. The pad escape character is '*'. For example, </w:t>
      </w:r>
      <w:r>
        <w:rPr>
          <w:rFonts w:eastAsia="MS Mincho"/>
        </w:rPr>
        <w:t>"*x#,##0.00"</w:t>
      </w:r>
      <w:r>
        <w:rPr>
          <w:rFonts w:cs="Arial"/>
        </w:rPr>
        <w:t xml:space="preserve"> formats 123 to </w:t>
      </w:r>
      <w:r>
        <w:rPr>
          <w:rFonts w:eastAsia="MS Mincho"/>
        </w:rPr>
        <w:t>"xx123.00"</w:t>
      </w:r>
      <w:r>
        <w:rPr>
          <w:rFonts w:cs="Arial"/>
        </w:rPr>
        <w:t>, and 1234 t</w:t>
      </w:r>
      <w:r>
        <w:rPr>
          <w:rFonts w:cs="Arial"/>
        </w:rPr>
        <w:t xml:space="preserve">o </w:t>
      </w:r>
      <w:r>
        <w:rPr>
          <w:rFonts w:eastAsia="MS Mincho"/>
        </w:rPr>
        <w:t>"1,234.00"</w:t>
      </w:r>
      <w:r>
        <w:rPr>
          <w:rFonts w:cs="Arial"/>
        </w:rPr>
        <w:t>.</w:t>
      </w:r>
    </w:p>
    <w:p w14:paraId="0BE38CC7" w14:textId="77777777" w:rsidR="00000000" w:rsidRDefault="009D64FD">
      <w:r>
        <w:t xml:space="preserve">When padding is in effect, the width of the positive subpattern, including prefix and suffix, determines the format width. For example, in the pattern </w:t>
      </w:r>
      <w:r>
        <w:rPr>
          <w:rFonts w:eastAsia="MS Mincho"/>
        </w:rPr>
        <w:t>"* #0 o''clock"</w:t>
      </w:r>
      <w:r>
        <w:t>, the format width is 10.</w:t>
      </w:r>
    </w:p>
    <w:p w14:paraId="339C710E" w14:textId="77777777" w:rsidR="00000000" w:rsidRDefault="009D64FD">
      <w:r>
        <w:t>The width is counted in 16-bit code units.</w:t>
      </w:r>
    </w:p>
    <w:p w14:paraId="13A9F9DC" w14:textId="77777777" w:rsidR="00000000" w:rsidRDefault="009D64FD">
      <w:r>
        <w:t>Some pa</w:t>
      </w:r>
      <w:r>
        <w:t>rameters which usually do not matter have meaning when padding is used, because the pattern width is significant with padding. In the pattern "* ##,##,#,##0.##", the format width is 14. The initial characters "##,##," do not affect the grouping size or max</w:t>
      </w:r>
      <w:r>
        <w:t>imum integer digits, but they do affect the format width.</w:t>
      </w:r>
    </w:p>
    <w:p w14:paraId="7AE3233E" w14:textId="77777777" w:rsidR="00000000" w:rsidRDefault="009D64FD">
      <w:r>
        <w:t>Padding may be inserted at one of four locations: before the prefix, after the prefix, before the suffix, or after the suffix. If there is no prefix, before the prefix and after the prefix are equiv</w:t>
      </w:r>
      <w:r>
        <w:t>alent, likewise for the suffix.</w:t>
      </w:r>
    </w:p>
    <w:p w14:paraId="76CBF5CF" w14:textId="77777777" w:rsidR="00000000" w:rsidRDefault="009D64FD">
      <w:r>
        <w:t xml:space="preserve">When specified in a pattern, the 32-bit codepoint immediately following the pad escape is the pad character. This may be any character, including a special pattern character. That is, the pad escape </w:t>
      </w:r>
      <w:r>
        <w:rPr>
          <w:rStyle w:val="Emphasis"/>
          <w:rFonts w:cs="Arial"/>
        </w:rPr>
        <w:t>escapes</w:t>
      </w:r>
      <w:r>
        <w:t xml:space="preserve"> the following cha</w:t>
      </w:r>
      <w:r>
        <w:t>racter. If there is no character after the pad escape, then the pattern is illegal.</w:t>
      </w:r>
    </w:p>
    <w:p w14:paraId="09A202CF" w14:textId="77777777" w:rsidR="00000000" w:rsidRDefault="009D64FD">
      <w:pPr>
        <w:rPr>
          <w:rFonts w:cs="Arial"/>
        </w:rPr>
      </w:pPr>
      <w:r>
        <w:rPr>
          <w:rFonts w:cs="Arial"/>
        </w:rPr>
        <w:t>Note: Padding specified through the pattern syntax is distinct from, and in addition to, padding specified using dfdl:textPadKind.</w:t>
      </w:r>
    </w:p>
    <w:p w14:paraId="27527560" w14:textId="77777777" w:rsidR="00000000" w:rsidRDefault="009D64FD">
      <w:pPr>
        <w:rPr>
          <w:rFonts w:cs="Arial"/>
          <w:b/>
          <w:bCs/>
        </w:rPr>
      </w:pPr>
      <w:r>
        <w:rPr>
          <w:rFonts w:cs="Arial"/>
          <w:b/>
          <w:bCs/>
        </w:rPr>
        <w:t>Rounding</w:t>
      </w:r>
    </w:p>
    <w:p w14:paraId="216DA3DE" w14:textId="77777777" w:rsidR="00000000" w:rsidRDefault="009D64FD">
      <w:pPr>
        <w:rPr>
          <w:rFonts w:eastAsia="MS Mincho"/>
        </w:rPr>
      </w:pPr>
      <w:r>
        <w:rPr>
          <w:rFonts w:eastAsia="MS Mincho"/>
        </w:rPr>
        <w:t>How rounding is controlled is gi</w:t>
      </w:r>
      <w:r>
        <w:rPr>
          <w:rFonts w:eastAsia="MS Mincho"/>
        </w:rPr>
        <w:t>ven by dfdl:textNumberRounding.  The rounding increment may be specified in the dfdl:textNumberPattern itself using digits '1' through '9' or using an explicit increment in dfdl:textNumberRoundingIncrement. For example, 1230 rounded to the nearest 50 is 12</w:t>
      </w:r>
      <w:r>
        <w:rPr>
          <w:rFonts w:eastAsia="MS Mincho"/>
        </w:rPr>
        <w:t xml:space="preserve">50. 1.234 rounded to the nearest 0.65 is 1.3. </w:t>
      </w:r>
    </w:p>
    <w:p w14:paraId="063433C6" w14:textId="77777777" w:rsidR="00000000" w:rsidRDefault="009D64FD">
      <w:pPr>
        <w:numPr>
          <w:ilvl w:val="0"/>
          <w:numId w:val="114"/>
        </w:numPr>
        <w:rPr>
          <w:rFonts w:eastAsia="MS Mincho"/>
        </w:rPr>
      </w:pPr>
      <w:r>
        <w:rPr>
          <w:rFonts w:eastAsia="MS Mincho"/>
        </w:rPr>
        <w:t>Rounding only affects the string produced by unparsing. It does not affect parsing or change any numerical values.</w:t>
      </w:r>
    </w:p>
    <w:p w14:paraId="1BB2E848" w14:textId="77777777" w:rsidR="00000000" w:rsidRDefault="009D64FD">
      <w:pPr>
        <w:numPr>
          <w:ilvl w:val="0"/>
          <w:numId w:val="114"/>
        </w:numPr>
        <w:rPr>
          <w:rFonts w:eastAsia="MS Mincho"/>
        </w:rPr>
      </w:pPr>
      <w:r>
        <w:rPr>
          <w:rFonts w:eastAsia="MS Mincho"/>
        </w:rPr>
        <w:t>In a pattern, digits '1' through '9' specify rounding, but otherwise behave identically to dig</w:t>
      </w:r>
      <w:r>
        <w:rPr>
          <w:rFonts w:eastAsia="MS Mincho"/>
        </w:rPr>
        <w:t xml:space="preserve">it '0'. For example, "#,#50" specifies a rounding increment of 50. </w:t>
      </w:r>
    </w:p>
    <w:p w14:paraId="3985D238" w14:textId="77777777" w:rsidR="00000000" w:rsidRDefault="009D64FD">
      <w:pPr>
        <w:numPr>
          <w:ilvl w:val="0"/>
          <w:numId w:val="114"/>
        </w:numPr>
        <w:rPr>
          <w:rFonts w:eastAsia="MS Mincho"/>
        </w:rPr>
      </w:pPr>
      <w:r>
        <w:rPr>
          <w:rFonts w:eastAsia="MS Mincho"/>
        </w:rPr>
        <w:t>Using digits in a pattern, rounding is always 'half even', meaning rounds towards the nearest integer, or towards the nearest even integer if equidistant.</w:t>
      </w:r>
    </w:p>
    <w:p w14:paraId="5DDE93CC" w14:textId="77777777" w:rsidR="00000000" w:rsidRDefault="009D64FD">
      <w:r>
        <w:rPr>
          <w:rFonts w:eastAsia="MS Mincho"/>
        </w:rPr>
        <w:t>Using an explicit rounding increm</w:t>
      </w:r>
      <w:r>
        <w:rPr>
          <w:rFonts w:eastAsia="MS Mincho"/>
        </w:rPr>
        <w:t>ent, dfdl:textNumberRoundingMode determines how values are rounded.</w:t>
      </w:r>
      <w:r>
        <w:t xml:space="preserve"> </w:t>
      </w:r>
    </w:p>
    <w:p w14:paraId="3ED8D0B3" w14:textId="77777777" w:rsidR="00000000" w:rsidRDefault="009D64FD">
      <w:pPr>
        <w:pStyle w:val="Heading4"/>
        <w:rPr>
          <w:rFonts w:eastAsia="Times New Roman" w:cs="Arial"/>
        </w:rPr>
      </w:pPr>
      <w:r>
        <w:rPr>
          <w:rFonts w:eastAsia="Times New Roman" w:cs="Arial"/>
        </w:rPr>
        <w:t>dfdl:textNumberPattern for dfdl:textNumberRep 'zoned'</w:t>
      </w:r>
    </w:p>
    <w:p w14:paraId="1ECB49D5" w14:textId="77777777" w:rsidR="00000000" w:rsidRDefault="009D64FD">
      <w:pPr>
        <w:rPr>
          <w:rFonts w:cs="Arial"/>
        </w:rPr>
      </w:pPr>
      <w:r>
        <w:rPr>
          <w:rFonts w:cs="Arial"/>
        </w:rPr>
        <w:t xml:space="preserve">When dfdl:textNumberRep is 'zoned' a subset of the number pattern language described in Section </w:t>
      </w:r>
      <w:r>
        <w:fldChar w:fldCharType="begin"/>
      </w:r>
      <w:r>
        <w:rPr>
          <w:rFonts w:cs="Arial"/>
        </w:rPr>
        <w:instrText xml:space="preserve"> REF _Ref275431294 \r \h  \* MERGEF</w:instrText>
      </w:r>
      <w:r>
        <w:rPr>
          <w:rFonts w:cs="Arial"/>
        </w:rPr>
        <w:instrText xml:space="preserve">ORMAT </w:instrText>
      </w:r>
      <w:r>
        <w:fldChar w:fldCharType="separate"/>
      </w:r>
      <w:r>
        <w:rPr>
          <w:rFonts w:cs="Arial"/>
        </w:rPr>
        <w:t>13.6.1.1</w:t>
      </w:r>
      <w:r>
        <w:fldChar w:fldCharType="end"/>
      </w:r>
      <w:r>
        <w:rPr>
          <w:rFonts w:cs="Arial"/>
        </w:rPr>
        <w:t xml:space="preserve"> </w:t>
      </w:r>
      <w:r>
        <w:fldChar w:fldCharType="begin"/>
      </w:r>
      <w:r>
        <w:rPr>
          <w:rFonts w:cs="Arial"/>
        </w:rPr>
        <w:instrText xml:space="preserve"> REF _Ref275431294 \h  \* MERGEFORMAT </w:instrText>
      </w:r>
      <w:r>
        <w:fldChar w:fldCharType="separate"/>
      </w:r>
      <w:r>
        <w:rPr>
          <w:rFonts w:cs="Arial"/>
        </w:rPr>
        <w:t>dfdl:textNumberPattern for dfdl:textNumberRep 'standard'</w:t>
      </w:r>
      <w:r>
        <w:fldChar w:fldCharType="end"/>
      </w:r>
      <w:r>
        <w:rPr>
          <w:rFonts w:cs="Arial"/>
        </w:rPr>
        <w:t xml:space="preserve"> is used.</w:t>
      </w:r>
    </w:p>
    <w:p w14:paraId="77DC2BF2" w14:textId="77777777" w:rsidR="00000000" w:rsidRDefault="009D64FD">
      <w:pPr>
        <w:rPr>
          <w:rFonts w:cs="Arial"/>
        </w:rPr>
      </w:pPr>
      <w:r>
        <w:rPr>
          <w:rFonts w:cs="Arial"/>
        </w:rPr>
        <w:t>Only the pattern for positive numbers is used. It is a Schema Definition Error if the negative pattern is specified.</w:t>
      </w:r>
    </w:p>
    <w:p w14:paraId="548ECC43" w14:textId="77777777" w:rsidR="00000000" w:rsidRDefault="009D64FD">
      <w:pPr>
        <w:rPr>
          <w:rFonts w:cs="Arial"/>
        </w:rPr>
      </w:pPr>
      <w:r>
        <w:rPr>
          <w:rFonts w:cs="Arial"/>
        </w:rPr>
        <w:t>In addition, only the following pattern characters may be used:</w:t>
      </w:r>
    </w:p>
    <w:p w14:paraId="053F0F2B" w14:textId="77777777" w:rsidR="00000000" w:rsidRDefault="009D64FD">
      <w:pPr>
        <w:numPr>
          <w:ilvl w:val="0"/>
          <w:numId w:val="115"/>
        </w:numPr>
        <w:rPr>
          <w:rFonts w:eastAsia="MS Mincho"/>
        </w:rPr>
      </w:pPr>
      <w:r>
        <w:rPr>
          <w:rFonts w:eastAsia="MS Mincho" w:cs="Arial"/>
          <w:lang w:eastAsia="ja-JP"/>
        </w:rPr>
        <w:t>'+' MUST BE present at the beginning or end of the pattern to indicate whet</w:t>
      </w:r>
      <w:r>
        <w:rPr>
          <w:rFonts w:eastAsia="MS Mincho" w:cs="Arial"/>
          <w:lang w:eastAsia="ja-JP"/>
        </w:rPr>
        <w:t>her the leading or trailing digit carries the overpunched sign, if the logical type is signed</w:t>
      </w:r>
      <w:r>
        <w:rPr>
          <w:rFonts w:eastAsia="MS Mincho"/>
        </w:rPr>
        <w:t xml:space="preserve"> </w:t>
      </w:r>
    </w:p>
    <w:p w14:paraId="5F359C84" w14:textId="77777777" w:rsidR="00000000" w:rsidRDefault="009D64FD">
      <w:pPr>
        <w:numPr>
          <w:ilvl w:val="0"/>
          <w:numId w:val="116"/>
        </w:numPr>
        <w:rPr>
          <w:rFonts w:eastAsia="MS Mincho" w:cs="Arial"/>
          <w:lang w:eastAsia="ja-JP"/>
        </w:rPr>
      </w:pPr>
      <w:r>
        <w:rPr>
          <w:rFonts w:eastAsia="MS Mincho" w:cs="Arial"/>
          <w:lang w:eastAsia="ja-JP"/>
        </w:rPr>
        <w:t xml:space="preserve"> '+' MAY BE present at the beginning or end of the pattern to indicate whether the leading or trailing digit carries the overpunched sign, if the logical type is</w:t>
      </w:r>
      <w:r>
        <w:rPr>
          <w:rFonts w:eastAsia="MS Mincho" w:cs="Arial"/>
          <w:lang w:eastAsia="ja-JP"/>
        </w:rPr>
        <w:t xml:space="preserve"> unsigned. If logical type is unsigned and dfdl:textNumberPolicy 'lax' specified it is a Schema Definition Error if no '+' is present.</w:t>
      </w:r>
    </w:p>
    <w:p w14:paraId="26C26120" w14:textId="77777777" w:rsidR="00000000" w:rsidRDefault="009D64FD">
      <w:pPr>
        <w:numPr>
          <w:ilvl w:val="0"/>
          <w:numId w:val="116"/>
        </w:numPr>
        <w:rPr>
          <w:rFonts w:cs="Arial"/>
        </w:rPr>
      </w:pPr>
      <w:r>
        <w:rPr>
          <w:rFonts w:eastAsia="MS Mincho" w:cs="Arial"/>
          <w:lang w:eastAsia="ja-JP"/>
        </w:rPr>
        <w:t xml:space="preserve"> 'V' MAY BE used  to indicate the location of an implied decimal point </w:t>
      </w:r>
    </w:p>
    <w:p w14:paraId="0A14D50E" w14:textId="77777777" w:rsidR="00000000" w:rsidRDefault="009D64FD">
      <w:pPr>
        <w:numPr>
          <w:ilvl w:val="0"/>
          <w:numId w:val="116"/>
        </w:numPr>
        <w:rPr>
          <w:rFonts w:cs="Arial"/>
        </w:rPr>
      </w:pPr>
      <w:r>
        <w:rPr>
          <w:rFonts w:eastAsia="MS Mincho" w:cs="Arial"/>
          <w:lang w:eastAsia="ja-JP"/>
        </w:rPr>
        <w:t>'P' MAY BE used  to indicate the decimal  scaling</w:t>
      </w:r>
    </w:p>
    <w:p w14:paraId="5C3E380D" w14:textId="77777777" w:rsidR="00000000" w:rsidRDefault="009D64FD">
      <w:pPr>
        <w:numPr>
          <w:ilvl w:val="0"/>
          <w:numId w:val="116"/>
        </w:numPr>
        <w:rPr>
          <w:rFonts w:cs="Arial"/>
        </w:rPr>
      </w:pPr>
      <w:r>
        <w:rPr>
          <w:rFonts w:eastAsia="MS Mincho" w:cs="Arial"/>
          <w:lang w:eastAsia="ja-JP"/>
        </w:rPr>
        <w:t xml:space="preserve"> '0-9' indicates the number of needed digits (including overpunched). </w:t>
      </w:r>
    </w:p>
    <w:p w14:paraId="59F92CE1" w14:textId="77777777" w:rsidR="00000000" w:rsidRDefault="009D64FD">
      <w:pPr>
        <w:numPr>
          <w:ilvl w:val="0"/>
          <w:numId w:val="116"/>
        </w:numPr>
        <w:rPr>
          <w:rFonts w:cs="Arial"/>
        </w:rPr>
      </w:pPr>
      <w:r>
        <w:rPr>
          <w:rFonts w:eastAsia="MS Mincho" w:cs="Arial"/>
          <w:lang w:eastAsia="ja-JP"/>
        </w:rPr>
        <w:t>'#' indicates the number of optional digits.</w:t>
      </w:r>
    </w:p>
    <w:p w14:paraId="473B8BA1" w14:textId="77777777" w:rsidR="00000000" w:rsidRDefault="009D64FD">
      <w:pPr>
        <w:rPr>
          <w:rFonts w:cs="Arial"/>
        </w:rPr>
      </w:pPr>
      <w:r>
        <w:rPr>
          <w:rFonts w:cs="Arial"/>
        </w:rPr>
        <w:t xml:space="preserve">Rounding occurs as described under Rounding in </w:t>
      </w:r>
      <w:r>
        <w:fldChar w:fldCharType="begin"/>
      </w:r>
      <w:r>
        <w:rPr>
          <w:rFonts w:cs="Arial"/>
        </w:rPr>
        <w:instrText xml:space="preserve"> REF _Ref275431294 \r \h  \* MERGEFORMAT </w:instrText>
      </w:r>
      <w:r>
        <w:fldChar w:fldCharType="separate"/>
      </w:r>
      <w:r>
        <w:rPr>
          <w:rFonts w:cs="Arial"/>
        </w:rPr>
        <w:t>13.6.1.1</w:t>
      </w:r>
      <w:r>
        <w:fldChar w:fldCharType="end"/>
      </w:r>
      <w:r>
        <w:rPr>
          <w:rFonts w:cs="Arial"/>
        </w:rPr>
        <w:t xml:space="preserve"> </w:t>
      </w:r>
      <w:r>
        <w:fldChar w:fldCharType="begin"/>
      </w:r>
      <w:r>
        <w:rPr>
          <w:rFonts w:cs="Arial"/>
        </w:rPr>
        <w:instrText xml:space="preserve"> REF _Ref275431294 \h  \* MERGEFORMAT </w:instrText>
      </w:r>
      <w:r>
        <w:fldChar w:fldCharType="separate"/>
      </w:r>
      <w:r>
        <w:rPr>
          <w:rFonts w:cs="Arial"/>
        </w:rPr>
        <w:t>dfdl:textNumberPattern for dfdl:textNumberRep 'standard'</w:t>
      </w:r>
      <w:r>
        <w:fldChar w:fldCharType="end"/>
      </w:r>
    </w:p>
    <w:p w14:paraId="52687BCD" w14:textId="77777777" w:rsidR="00000000" w:rsidRDefault="009D64FD">
      <w:pPr>
        <w:pStyle w:val="Heading3"/>
        <w:rPr>
          <w:rFonts w:eastAsia="Times New Roman"/>
        </w:rPr>
      </w:pPr>
      <w:bookmarkStart w:id="4567" w:name="_Toc25589825"/>
      <w:bookmarkStart w:id="4568" w:name="_Toc349042755"/>
      <w:bookmarkStart w:id="4569" w:name="_Ref263169398"/>
      <w:bookmarkStart w:id="4570" w:name="_Ref263169391"/>
      <w:r>
        <w:rPr>
          <w:rFonts w:eastAsia="Times New Roman"/>
        </w:rPr>
        <w:t>Converting logical numbers to</w:t>
      </w:r>
      <w:r>
        <w:rPr>
          <w:rFonts w:eastAsia="Times New Roman"/>
        </w:rPr>
        <w:t>/from text representation</w:t>
      </w:r>
      <w:bookmarkEnd w:id="4567"/>
      <w:bookmarkEnd w:id="4568"/>
      <w:bookmarkEnd w:id="4569"/>
      <w:bookmarkEnd w:id="4570"/>
    </w:p>
    <w:p w14:paraId="0D6238EC" w14:textId="77777777" w:rsidR="00000000" w:rsidRDefault="009D64FD">
      <w:pPr>
        <w:pStyle w:val="nobreak"/>
        <w:numPr>
          <w:ilvl w:val="0"/>
          <w:numId w:val="117"/>
        </w:numPr>
        <w:rPr>
          <w:rFonts w:cs="Arial"/>
          <w:szCs w:val="20"/>
        </w:rPr>
      </w:pPr>
      <w:r>
        <w:rPr>
          <w:szCs w:val="20"/>
        </w:rPr>
        <w:t>Signed numbers with dfdl:</w:t>
      </w:r>
      <w:r>
        <w:rPr>
          <w:rFonts w:cs="Arial"/>
          <w:szCs w:val="20"/>
        </w:rPr>
        <w:t xml:space="preserve">textNumberRep 'standard' and </w:t>
      </w:r>
      <w:r>
        <w:t xml:space="preserve">dfdl:textStandardBase 10 </w:t>
      </w:r>
      <w:r>
        <w:rPr>
          <w:rFonts w:cs="Arial"/>
          <w:szCs w:val="20"/>
        </w:rPr>
        <w:t>are mapped using the dfdl:textNumberPattern.</w:t>
      </w:r>
    </w:p>
    <w:p w14:paraId="0C2E7A39" w14:textId="77777777" w:rsidR="00000000" w:rsidRDefault="009D64FD">
      <w:pPr>
        <w:pStyle w:val="nobreak"/>
        <w:numPr>
          <w:ilvl w:val="0"/>
          <w:numId w:val="117"/>
        </w:numPr>
        <w:rPr>
          <w:rFonts w:cs="Arial"/>
          <w:szCs w:val="20"/>
        </w:rPr>
      </w:pPr>
      <w:r>
        <w:t>Signed numbers with dfdl:textNumberRep 'standard' and dfdl:textStandardBase not 10 are mapped to an unsign</w:t>
      </w:r>
      <w:r>
        <w:t>ed representation. On unparsing the minimum number of characters to represent the digits is output and i</w:t>
      </w:r>
      <w:r>
        <w:rPr>
          <w:rFonts w:cs="Arial"/>
        </w:rPr>
        <w:t>t is a processing error if the value is negative.</w:t>
      </w:r>
    </w:p>
    <w:p w14:paraId="6E1390EE" w14:textId="77777777" w:rsidR="00000000" w:rsidRDefault="009D64FD">
      <w:pPr>
        <w:numPr>
          <w:ilvl w:val="0"/>
          <w:numId w:val="117"/>
        </w:numPr>
        <w:rPr>
          <w:rFonts w:cs="Arial"/>
        </w:rPr>
      </w:pPr>
      <w:r>
        <w:t>Signed numbers with dfdl:</w:t>
      </w:r>
      <w:r>
        <w:rPr>
          <w:rFonts w:cs="Arial"/>
        </w:rPr>
        <w:t>textNumberRep 'zoned' are mapped using the dfdl:textNumberPattern to indicate</w:t>
      </w:r>
      <w:r>
        <w:rPr>
          <w:rFonts w:cs="Arial"/>
        </w:rPr>
        <w:t xml:space="preserve"> the position of the sign and virtual decimal point. On parsing if the sign is not overpunched, that is it does not have a sign, it is treated as positive. On unparsing the sign is always overpunched.</w:t>
      </w:r>
    </w:p>
    <w:p w14:paraId="7FABEB73" w14:textId="77777777" w:rsidR="00000000" w:rsidRDefault="009D64FD">
      <w:pPr>
        <w:numPr>
          <w:ilvl w:val="0"/>
          <w:numId w:val="117"/>
        </w:numPr>
        <w:rPr>
          <w:rFonts w:cs="Arial"/>
        </w:rPr>
      </w:pPr>
      <w:r>
        <w:t>Unsigned numbers with dfdl:</w:t>
      </w:r>
      <w:r>
        <w:rPr>
          <w:rFonts w:cs="Arial"/>
        </w:rPr>
        <w:t>textNumberRep 'standard' and</w:t>
      </w:r>
      <w:r>
        <w:rPr>
          <w:rFonts w:cs="Arial"/>
        </w:rPr>
        <w:t xml:space="preserve"> </w:t>
      </w:r>
      <w:r>
        <w:t xml:space="preserve">dfdl:textStandardBase 10 </w:t>
      </w:r>
      <w:r>
        <w:rPr>
          <w:rFonts w:cs="Arial"/>
        </w:rPr>
        <w:t xml:space="preserve"> are mapped using the dfdl:textNumberPattern. On parsing it is a processing error if the data are negative.</w:t>
      </w:r>
    </w:p>
    <w:p w14:paraId="017497B0" w14:textId="77777777" w:rsidR="00000000" w:rsidRDefault="009D64FD">
      <w:pPr>
        <w:numPr>
          <w:ilvl w:val="0"/>
          <w:numId w:val="117"/>
        </w:numPr>
        <w:rPr>
          <w:rFonts w:cs="Arial"/>
        </w:rPr>
      </w:pPr>
      <w:r>
        <w:t>Unsigned numbers with dfdl:</w:t>
      </w:r>
      <w:r>
        <w:rPr>
          <w:rFonts w:cs="Arial"/>
        </w:rPr>
        <w:t xml:space="preserve">textNumberRep 'standard' and </w:t>
      </w:r>
      <w:r>
        <w:t xml:space="preserve">dfdl:textStandardBase not 10 </w:t>
      </w:r>
      <w:r>
        <w:rPr>
          <w:rFonts w:cs="Arial"/>
        </w:rPr>
        <w:t xml:space="preserve"> are mapped </w:t>
      </w:r>
      <w:r>
        <w:t>to an unsigned representa</w:t>
      </w:r>
      <w:r>
        <w:t>tion</w:t>
      </w:r>
      <w:r>
        <w:rPr>
          <w:rFonts w:cs="Arial"/>
        </w:rPr>
        <w:t xml:space="preserve">. </w:t>
      </w:r>
      <w:r>
        <w:t>On unparsing the minimum number of characters to represent the digits is output.</w:t>
      </w:r>
      <w:r>
        <w:rPr>
          <w:rFonts w:cs="Arial"/>
        </w:rPr>
        <w:t xml:space="preserve"> .</w:t>
      </w:r>
    </w:p>
    <w:p w14:paraId="70EBE69E" w14:textId="77777777" w:rsidR="00000000" w:rsidRDefault="009D64FD">
      <w:pPr>
        <w:numPr>
          <w:ilvl w:val="0"/>
          <w:numId w:val="117"/>
        </w:numPr>
        <w:rPr>
          <w:rFonts w:cs="Arial"/>
        </w:rPr>
      </w:pPr>
      <w:r>
        <w:t>Unsigned numbers with dfdl:</w:t>
      </w:r>
      <w:r>
        <w:rPr>
          <w:rFonts w:cs="Arial"/>
        </w:rPr>
        <w:t>textNumberRep 'zoned' are mapped using the dfdl:textNumberPattern to indicate the position of the sign and virtual decimal point. On parsing</w:t>
      </w:r>
      <w:r>
        <w:rPr>
          <w:rFonts w:cs="Arial"/>
        </w:rPr>
        <w:t xml:space="preserve"> it is a processing error if the data are negative. On unparsing the data are not overpunched with a sign.</w:t>
      </w:r>
    </w:p>
    <w:p w14:paraId="24FB37A2" w14:textId="77777777" w:rsidR="00000000" w:rsidRDefault="009D64FD">
      <w:pPr>
        <w:pStyle w:val="Heading2"/>
        <w:rPr>
          <w:rFonts w:eastAsia="Times New Roman"/>
        </w:rPr>
      </w:pPr>
      <w:r>
        <w:rPr>
          <w:b w:val="0"/>
          <w:bCs w:val="0"/>
        </w:rPr>
        <w:br w:type="page"/>
      </w:r>
      <w:bookmarkStart w:id="4571" w:name="_Toc322911345"/>
      <w:bookmarkStart w:id="4572" w:name="_Toc322911660"/>
      <w:bookmarkStart w:id="4573" w:name="_Toc322911908"/>
      <w:bookmarkStart w:id="4574" w:name="_Toc322912199"/>
      <w:bookmarkStart w:id="4575" w:name="_Toc329093048"/>
      <w:bookmarkStart w:id="4576" w:name="_Toc332701561"/>
      <w:bookmarkStart w:id="4577" w:name="_Toc332701865"/>
      <w:bookmarkStart w:id="4578" w:name="_Toc332711659"/>
      <w:bookmarkStart w:id="4579" w:name="_Toc332711967"/>
      <w:bookmarkStart w:id="4580" w:name="_Toc332712269"/>
      <w:bookmarkStart w:id="4581" w:name="_Toc332724185"/>
      <w:bookmarkStart w:id="4582" w:name="_Toc332724485"/>
      <w:bookmarkStart w:id="4583" w:name="_Toc341102781"/>
      <w:bookmarkStart w:id="4584" w:name="_Toc347241516"/>
      <w:bookmarkStart w:id="4585" w:name="_Toc347744709"/>
      <w:bookmarkStart w:id="4586" w:name="_Toc348984492"/>
      <w:bookmarkStart w:id="4587" w:name="_Toc348984797"/>
      <w:bookmarkStart w:id="4588" w:name="_Toc349037961"/>
      <w:bookmarkStart w:id="4589" w:name="_Toc349038263"/>
      <w:bookmarkStart w:id="4590" w:name="_Toc349042756"/>
      <w:bookmarkStart w:id="4591" w:name="_Toc349642170"/>
      <w:bookmarkStart w:id="4592" w:name="_Toc351912754"/>
      <w:bookmarkStart w:id="4593" w:name="_Toc351914775"/>
      <w:bookmarkStart w:id="4594" w:name="_Toc351915241"/>
      <w:bookmarkStart w:id="4595" w:name="_Toc361231298"/>
      <w:bookmarkStart w:id="4596" w:name="_Toc361231824"/>
      <w:bookmarkStart w:id="4597" w:name="_Toc362445122"/>
      <w:bookmarkStart w:id="4598" w:name="_Toc363909044"/>
      <w:bookmarkStart w:id="4599" w:name="_Toc364463468"/>
      <w:bookmarkStart w:id="4600" w:name="_Toc366078071"/>
      <w:bookmarkStart w:id="4601" w:name="_Toc366078690"/>
      <w:bookmarkStart w:id="4602" w:name="_Toc366079675"/>
      <w:bookmarkStart w:id="4603" w:name="_Toc366080287"/>
      <w:bookmarkStart w:id="4604" w:name="_Toc366080896"/>
      <w:bookmarkStart w:id="4605" w:name="_Toc366505236"/>
      <w:bookmarkStart w:id="4606" w:name="_Toc366508605"/>
      <w:bookmarkStart w:id="4607" w:name="_Toc366513106"/>
      <w:bookmarkStart w:id="4608" w:name="_Toc366574295"/>
      <w:bookmarkStart w:id="4609" w:name="_Toc366578088"/>
      <w:bookmarkStart w:id="4610" w:name="_Toc366578682"/>
      <w:bookmarkStart w:id="4611" w:name="_Toc366579274"/>
      <w:bookmarkStart w:id="4612" w:name="_Toc366579865"/>
      <w:bookmarkStart w:id="4613" w:name="_Toc366580457"/>
      <w:bookmarkStart w:id="4614" w:name="_Toc366581048"/>
      <w:bookmarkStart w:id="4615" w:name="_Toc366581640"/>
      <w:bookmarkStart w:id="4616" w:name="_Toc243112833"/>
      <w:bookmarkStart w:id="4617" w:name="_Ref251248830"/>
      <w:bookmarkStart w:id="4618" w:name="_Ref274819885"/>
      <w:bookmarkStart w:id="4619" w:name="_Toc349042757"/>
      <w:bookmarkStart w:id="4620" w:name="_Ref364444196"/>
      <w:bookmarkStart w:id="4621" w:name="_Ref364444201"/>
      <w:bookmarkStart w:id="4622" w:name="_Toc25589826"/>
      <w:bookmarkStart w:id="4623" w:name="_Toc130873631"/>
      <w:bookmarkStart w:id="4624" w:name="_Toc140549603"/>
      <w:bookmarkStart w:id="4625" w:name="_Toc177399102"/>
      <w:bookmarkStart w:id="4626" w:name="_Toc175057389"/>
      <w:bookmarkStart w:id="4627" w:name="_Toc199516326"/>
      <w:bookmarkStart w:id="4628" w:name="_Toc194983989"/>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r>
        <w:rPr>
          <w:rFonts w:eastAsia="Times New Roman"/>
        </w:rPr>
        <w:t>Properties Specific to Number with Binary Representation</w:t>
      </w:r>
      <w:bookmarkEnd w:id="4616"/>
      <w:bookmarkEnd w:id="4617"/>
      <w:bookmarkEnd w:id="4618"/>
      <w:bookmarkEnd w:id="4619"/>
      <w:bookmarkEnd w:id="4620"/>
      <w:bookmarkEnd w:id="4621"/>
      <w:bookmarkEnd w:id="4622"/>
    </w:p>
    <w:p w14:paraId="54920702" w14:textId="77777777" w:rsidR="00000000" w:rsidRDefault="009D64FD">
      <w:pPr>
        <w:rPr>
          <w:rFonts w:cs="Arial"/>
        </w:rPr>
      </w:pPr>
      <w:r>
        <w:rPr>
          <w:rFonts w:cs="Arial"/>
        </w:rPr>
        <w:t>These properties are applicable to simple type xs:decimal and its derived types which inclu</w:t>
      </w:r>
      <w:r>
        <w:rPr>
          <w:rFonts w:cs="Arial"/>
        </w:rPr>
        <w:t xml:space="preserve">de all the signed and unsigned integer types. These properties are not applicable to types xs:float and xs: double. See section </w:t>
      </w:r>
      <w:r>
        <w:fldChar w:fldCharType="begin"/>
      </w:r>
      <w:r>
        <w:rPr>
          <w:rFonts w:cs="Arial"/>
        </w:rPr>
        <w:instrText xml:space="preserve"> REF _Ref251331995 \r \h  \* MERGEFORMAT </w:instrText>
      </w:r>
      <w:r>
        <w:fldChar w:fldCharType="separate"/>
      </w:r>
      <w:r>
        <w:rPr>
          <w:rFonts w:cs="Arial"/>
        </w:rPr>
        <w:t>13.8</w:t>
      </w:r>
      <w:r>
        <w:fldChar w:fldCharType="end"/>
      </w:r>
      <w:r>
        <w:rPr>
          <w:rFonts w:cs="Arial"/>
        </w:rPr>
        <w:t>. Note that simp</w:t>
      </w:r>
      <w:r>
        <w:rPr>
          <w:rFonts w:cs="Arial"/>
        </w:rPr>
        <w:t>le types derived from xs:decimal do not imply base-10 representations in the data stream.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5"/>
        <w:gridCol w:w="6025"/>
      </w:tblGrid>
      <w:tr w:rsidR="00000000" w14:paraId="33469619" w14:textId="77777777">
        <w:tc>
          <w:tcPr>
            <w:tcW w:w="2608" w:type="dxa"/>
            <w:tcBorders>
              <w:top w:val="single" w:sz="4" w:space="0" w:color="auto"/>
              <w:left w:val="single" w:sz="4" w:space="0" w:color="auto"/>
              <w:bottom w:val="single" w:sz="4" w:space="0" w:color="auto"/>
              <w:right w:val="single" w:sz="4" w:space="0" w:color="auto"/>
            </w:tcBorders>
            <w:shd w:val="clear" w:color="auto" w:fill="F3F3F3"/>
            <w:hideMark/>
          </w:tcPr>
          <w:p w14:paraId="0123CAAC" w14:textId="77777777" w:rsidR="00000000" w:rsidRDefault="009D64FD">
            <w:pPr>
              <w:rPr>
                <w:rFonts w:cs="Arial"/>
                <w:b/>
              </w:rPr>
            </w:pPr>
            <w:r>
              <w:rPr>
                <w:rFonts w:cs="Arial"/>
                <w:b/>
              </w:rPr>
              <w:t xml:space="preserve"> Property Name</w:t>
            </w:r>
          </w:p>
        </w:tc>
        <w:tc>
          <w:tcPr>
            <w:tcW w:w="6248" w:type="dxa"/>
            <w:tcBorders>
              <w:top w:val="single" w:sz="4" w:space="0" w:color="auto"/>
              <w:left w:val="single" w:sz="4" w:space="0" w:color="auto"/>
              <w:bottom w:val="single" w:sz="4" w:space="0" w:color="auto"/>
              <w:right w:val="single" w:sz="4" w:space="0" w:color="auto"/>
            </w:tcBorders>
            <w:shd w:val="clear" w:color="auto" w:fill="F3F3F3"/>
            <w:hideMark/>
          </w:tcPr>
          <w:p w14:paraId="5522CE06" w14:textId="77777777" w:rsidR="00000000" w:rsidRDefault="009D64FD">
            <w:pPr>
              <w:rPr>
                <w:rFonts w:cs="Arial"/>
                <w:b/>
              </w:rPr>
            </w:pPr>
            <w:r>
              <w:rPr>
                <w:rFonts w:cs="Arial"/>
                <w:b/>
              </w:rPr>
              <w:t>Description</w:t>
            </w:r>
          </w:p>
        </w:tc>
      </w:tr>
      <w:tr w:rsidR="00000000" w14:paraId="75FBFE88" w14:textId="77777777">
        <w:tc>
          <w:tcPr>
            <w:tcW w:w="2608" w:type="dxa"/>
            <w:tcBorders>
              <w:top w:val="single" w:sz="4" w:space="0" w:color="auto"/>
              <w:left w:val="single" w:sz="4" w:space="0" w:color="auto"/>
              <w:bottom w:val="single" w:sz="4" w:space="0" w:color="auto"/>
              <w:right w:val="single" w:sz="4" w:space="0" w:color="auto"/>
            </w:tcBorders>
            <w:hideMark/>
          </w:tcPr>
          <w:p w14:paraId="35F8FAD3" w14:textId="77777777" w:rsidR="00000000" w:rsidRDefault="009D64FD">
            <w:pPr>
              <w:rPr>
                <w:rFonts w:cs="Arial"/>
              </w:rPr>
            </w:pPr>
            <w:r>
              <w:rPr>
                <w:rFonts w:cs="Arial"/>
              </w:rPr>
              <w:t>binaryNumberRep</w:t>
            </w:r>
          </w:p>
        </w:tc>
        <w:tc>
          <w:tcPr>
            <w:tcW w:w="6248" w:type="dxa"/>
            <w:tcBorders>
              <w:top w:val="single" w:sz="4" w:space="0" w:color="auto"/>
              <w:left w:val="single" w:sz="4" w:space="0" w:color="auto"/>
              <w:bottom w:val="single" w:sz="4" w:space="0" w:color="auto"/>
              <w:right w:val="single" w:sz="4" w:space="0" w:color="auto"/>
            </w:tcBorders>
            <w:hideMark/>
          </w:tcPr>
          <w:p w14:paraId="2BBB3DE8" w14:textId="77777777" w:rsidR="00000000" w:rsidRDefault="009D64FD">
            <w:pPr>
              <w:rPr>
                <w:rFonts w:eastAsia="MS Mincho" w:cs="Arial"/>
                <w:lang w:eastAsia="ja-JP" w:bidi="he-IL"/>
              </w:rPr>
            </w:pPr>
            <w:r>
              <w:rPr>
                <w:rFonts w:eastAsia="MS Mincho" w:cs="Arial"/>
                <w:lang w:eastAsia="ja-JP" w:bidi="he-IL"/>
              </w:rPr>
              <w:t>Enum</w:t>
            </w:r>
          </w:p>
          <w:p w14:paraId="4942AB2C" w14:textId="77777777" w:rsidR="00000000" w:rsidRDefault="009D64FD">
            <w:pPr>
              <w:rPr>
                <w:rFonts w:eastAsia="MS Mincho" w:cs="Arial"/>
                <w:lang w:eastAsia="ja-JP" w:bidi="he-IL"/>
              </w:rPr>
            </w:pPr>
            <w:r>
              <w:rPr>
                <w:rFonts w:eastAsia="MS Mincho" w:cs="Arial"/>
                <w:lang w:eastAsia="ja-JP" w:bidi="he-IL"/>
              </w:rPr>
              <w:t>Valid values are  'packed', 'bcd', 'binary', '</w:t>
            </w:r>
            <w:r>
              <w:rPr>
                <w:rFonts w:cs="Arial"/>
                <w:lang w:eastAsia="en-GB"/>
              </w:rPr>
              <w:t>ibm4690Packed'</w:t>
            </w:r>
            <w:r>
              <w:rPr>
                <w:rFonts w:eastAsia="MS Mincho" w:cs="Arial"/>
                <w:lang w:eastAsia="ja-JP" w:bidi="he-IL"/>
              </w:rPr>
              <w:t xml:space="preserve"> </w:t>
            </w:r>
          </w:p>
          <w:p w14:paraId="1DAD922D" w14:textId="77777777" w:rsidR="00000000" w:rsidRDefault="009D64FD">
            <w:pPr>
              <w:rPr>
                <w:rFonts w:eastAsia="MS Mincho" w:cs="Arial"/>
                <w:lang w:eastAsia="ja-JP" w:bidi="he-IL"/>
              </w:rPr>
            </w:pPr>
            <w:r>
              <w:rPr>
                <w:rFonts w:eastAsia="MS Mincho" w:cs="Arial"/>
                <w:lang w:eastAsia="ja-JP" w:bidi="he-IL"/>
              </w:rPr>
              <w:t>Allowable values for each number type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5"/>
              <w:gridCol w:w="2864"/>
            </w:tblGrid>
            <w:tr w:rsidR="00000000" w14:paraId="00FC8B60" w14:textId="77777777">
              <w:tc>
                <w:tcPr>
                  <w:tcW w:w="2947" w:type="dxa"/>
                  <w:tcBorders>
                    <w:top w:val="single" w:sz="4" w:space="0" w:color="auto"/>
                    <w:left w:val="single" w:sz="4" w:space="0" w:color="auto"/>
                    <w:bottom w:val="single" w:sz="4" w:space="0" w:color="auto"/>
                    <w:right w:val="single" w:sz="4" w:space="0" w:color="auto"/>
                  </w:tcBorders>
                  <w:shd w:val="clear" w:color="auto" w:fill="F3F3F3"/>
                  <w:hideMark/>
                </w:tcPr>
                <w:p w14:paraId="26CD7E00" w14:textId="77777777" w:rsidR="00000000" w:rsidRDefault="009D64FD">
                  <w:pPr>
                    <w:rPr>
                      <w:rFonts w:cs="Arial"/>
                      <w:b/>
                      <w:iCs/>
                    </w:rPr>
                  </w:pPr>
                  <w:r>
                    <w:rPr>
                      <w:rFonts w:cs="Arial"/>
                      <w:b/>
                      <w:iCs/>
                    </w:rPr>
                    <w:t>Logical Type</w:t>
                  </w:r>
                </w:p>
              </w:tc>
              <w:tc>
                <w:tcPr>
                  <w:tcW w:w="2880" w:type="dxa"/>
                  <w:tcBorders>
                    <w:top w:val="single" w:sz="4" w:space="0" w:color="auto"/>
                    <w:left w:val="single" w:sz="4" w:space="0" w:color="auto"/>
                    <w:bottom w:val="single" w:sz="4" w:space="0" w:color="auto"/>
                    <w:right w:val="single" w:sz="4" w:space="0" w:color="auto"/>
                  </w:tcBorders>
                  <w:shd w:val="clear" w:color="auto" w:fill="F3F3F3"/>
                  <w:hideMark/>
                </w:tcPr>
                <w:p w14:paraId="34677B93" w14:textId="77777777" w:rsidR="00000000" w:rsidRDefault="009D64FD">
                  <w:pPr>
                    <w:rPr>
                      <w:rFonts w:cs="Arial"/>
                      <w:b/>
                      <w:iCs/>
                    </w:rPr>
                  </w:pPr>
                  <w:r>
                    <w:rPr>
                      <w:rFonts w:cs="Arial"/>
                      <w:b/>
                      <w:iCs/>
                    </w:rPr>
                    <w:t>Permitted Value</w:t>
                  </w:r>
                </w:p>
              </w:tc>
            </w:tr>
            <w:tr w:rsidR="00000000" w14:paraId="20862B2C" w14:textId="77777777">
              <w:tc>
                <w:tcPr>
                  <w:tcW w:w="2947" w:type="dxa"/>
                  <w:tcBorders>
                    <w:top w:val="single" w:sz="4" w:space="0" w:color="auto"/>
                    <w:left w:val="single" w:sz="4" w:space="0" w:color="auto"/>
                    <w:bottom w:val="single" w:sz="4" w:space="0" w:color="auto"/>
                    <w:right w:val="single" w:sz="4" w:space="0" w:color="auto"/>
                  </w:tcBorders>
                  <w:hideMark/>
                </w:tcPr>
                <w:p w14:paraId="737B9499" w14:textId="77777777" w:rsidR="00000000" w:rsidRDefault="009D64FD">
                  <w:pPr>
                    <w:rPr>
                      <w:rFonts w:cs="Arial"/>
                    </w:rPr>
                  </w:pPr>
                  <w:r>
                    <w:rPr>
                      <w:rFonts w:cs="Arial"/>
                    </w:rPr>
                    <w:t>Decimal, Integer, NonNegativeInteger</w:t>
                  </w:r>
                </w:p>
              </w:tc>
              <w:tc>
                <w:tcPr>
                  <w:tcW w:w="2880" w:type="dxa"/>
                  <w:tcBorders>
                    <w:top w:val="single" w:sz="4" w:space="0" w:color="auto"/>
                    <w:left w:val="single" w:sz="4" w:space="0" w:color="auto"/>
                    <w:bottom w:val="single" w:sz="4" w:space="0" w:color="auto"/>
                    <w:right w:val="single" w:sz="4" w:space="0" w:color="auto"/>
                  </w:tcBorders>
                  <w:hideMark/>
                </w:tcPr>
                <w:p w14:paraId="6700B0A9" w14:textId="77777777" w:rsidR="00000000" w:rsidRDefault="009D64FD">
                  <w:pPr>
                    <w:rPr>
                      <w:rFonts w:cs="Arial"/>
                    </w:rPr>
                  </w:pPr>
                  <w:r>
                    <w:rPr>
                      <w:rFonts w:cs="Arial"/>
                    </w:rPr>
                    <w:t xml:space="preserve">packed, bcd, binary, </w:t>
                  </w:r>
                  <w:r>
                    <w:rPr>
                      <w:rFonts w:cs="Arial"/>
                      <w:lang w:eastAsia="en-GB"/>
                    </w:rPr>
                    <w:t>ibm4690Packed</w:t>
                  </w:r>
                </w:p>
              </w:tc>
            </w:tr>
            <w:tr w:rsidR="00000000" w14:paraId="0D88F37D" w14:textId="77777777">
              <w:tc>
                <w:tcPr>
                  <w:tcW w:w="2947" w:type="dxa"/>
                  <w:tcBorders>
                    <w:top w:val="single" w:sz="4" w:space="0" w:color="auto"/>
                    <w:left w:val="single" w:sz="4" w:space="0" w:color="auto"/>
                    <w:bottom w:val="single" w:sz="4" w:space="0" w:color="auto"/>
                    <w:right w:val="single" w:sz="4" w:space="0" w:color="auto"/>
                  </w:tcBorders>
                  <w:hideMark/>
                </w:tcPr>
                <w:p w14:paraId="5633006A" w14:textId="77777777" w:rsidR="00000000" w:rsidRDefault="009D64FD">
                  <w:pPr>
                    <w:rPr>
                      <w:rFonts w:cs="Arial"/>
                    </w:rPr>
                  </w:pPr>
                  <w:r>
                    <w:rPr>
                      <w:rFonts w:cs="Arial"/>
                    </w:rPr>
                    <w:t>Long, Int, Short, Byte,</w:t>
                  </w:r>
                </w:p>
              </w:tc>
              <w:tc>
                <w:tcPr>
                  <w:tcW w:w="2880" w:type="dxa"/>
                  <w:tcBorders>
                    <w:top w:val="single" w:sz="4" w:space="0" w:color="auto"/>
                    <w:left w:val="single" w:sz="4" w:space="0" w:color="auto"/>
                    <w:bottom w:val="single" w:sz="4" w:space="0" w:color="auto"/>
                    <w:right w:val="single" w:sz="4" w:space="0" w:color="auto"/>
                  </w:tcBorders>
                  <w:hideMark/>
                </w:tcPr>
                <w:p w14:paraId="7DA3BCA5" w14:textId="77777777" w:rsidR="00000000" w:rsidRDefault="009D64FD">
                  <w:pPr>
                    <w:rPr>
                      <w:rFonts w:cs="Arial"/>
                    </w:rPr>
                  </w:pPr>
                  <w:r>
                    <w:rPr>
                      <w:rFonts w:cs="Arial"/>
                    </w:rPr>
                    <w:t xml:space="preserve">packed, binary, </w:t>
                  </w:r>
                  <w:r>
                    <w:rPr>
                      <w:rFonts w:cs="Arial"/>
                      <w:lang w:eastAsia="en-GB"/>
                    </w:rPr>
                    <w:t>ibm4690Packed (but not bcd)</w:t>
                  </w:r>
                </w:p>
              </w:tc>
            </w:tr>
            <w:tr w:rsidR="00000000" w14:paraId="1A79139E" w14:textId="77777777">
              <w:tc>
                <w:tcPr>
                  <w:tcW w:w="2947" w:type="dxa"/>
                  <w:tcBorders>
                    <w:top w:val="single" w:sz="4" w:space="0" w:color="auto"/>
                    <w:left w:val="single" w:sz="4" w:space="0" w:color="auto"/>
                    <w:bottom w:val="single" w:sz="4" w:space="0" w:color="auto"/>
                    <w:right w:val="single" w:sz="4" w:space="0" w:color="auto"/>
                  </w:tcBorders>
                  <w:hideMark/>
                </w:tcPr>
                <w:p w14:paraId="59F1CB77" w14:textId="77777777" w:rsidR="00000000" w:rsidRDefault="009D64FD">
                  <w:pPr>
                    <w:rPr>
                      <w:rFonts w:cs="Arial"/>
                    </w:rPr>
                  </w:pPr>
                  <w:r>
                    <w:rPr>
                      <w:rFonts w:cs="Arial"/>
                    </w:rPr>
                    <w:t xml:space="preserve">UnsignedLong, Unsignedint, </w:t>
                  </w:r>
                  <w:r>
                    <w:rPr>
                      <w:rFonts w:cs="Arial"/>
                    </w:rPr>
                    <w:t>UnsignedShort, UnsignedByte</w:t>
                  </w:r>
                </w:p>
              </w:tc>
              <w:tc>
                <w:tcPr>
                  <w:tcW w:w="2880" w:type="dxa"/>
                  <w:tcBorders>
                    <w:top w:val="single" w:sz="4" w:space="0" w:color="auto"/>
                    <w:left w:val="single" w:sz="4" w:space="0" w:color="auto"/>
                    <w:bottom w:val="single" w:sz="4" w:space="0" w:color="auto"/>
                    <w:right w:val="single" w:sz="4" w:space="0" w:color="auto"/>
                  </w:tcBorders>
                  <w:hideMark/>
                </w:tcPr>
                <w:p w14:paraId="2C1771E4" w14:textId="77777777" w:rsidR="00000000" w:rsidRDefault="009D64FD">
                  <w:pPr>
                    <w:rPr>
                      <w:rFonts w:cs="Arial"/>
                    </w:rPr>
                  </w:pPr>
                  <w:r>
                    <w:rPr>
                      <w:rFonts w:cs="Arial"/>
                    </w:rPr>
                    <w:t xml:space="preserve">packed, bcd, binary, </w:t>
                  </w:r>
                  <w:r>
                    <w:rPr>
                      <w:rFonts w:cs="Arial"/>
                      <w:lang w:eastAsia="en-GB"/>
                    </w:rPr>
                    <w:t>ibm4690Packed</w:t>
                  </w:r>
                </w:p>
              </w:tc>
            </w:tr>
          </w:tbl>
          <w:p w14:paraId="31F25B6F" w14:textId="77777777" w:rsidR="00000000" w:rsidRDefault="009D64FD">
            <w:r>
              <w:rPr>
                <w:rFonts w:eastAsia="MS Mincho"/>
              </w:rPr>
              <w:t>'</w:t>
            </w:r>
            <w:r>
              <w:t>packed' means represented as an IBM 390 packed decimal. Each byte contains two decimal digits, except for the least significant byte, which contains a sign in the least significant nibble.</w:t>
            </w:r>
          </w:p>
          <w:p w14:paraId="39AA6C4B" w14:textId="77777777" w:rsidR="00000000" w:rsidRDefault="009D64FD">
            <w:r>
              <w:rPr>
                <w:rFonts w:eastAsia="MS Mincho"/>
              </w:rPr>
              <w:t>'b</w:t>
            </w:r>
            <w:r>
              <w:rPr>
                <w:rFonts w:eastAsia="MS Mincho"/>
              </w:rPr>
              <w:t>cd</w:t>
            </w:r>
            <w:r>
              <w:t xml:space="preserve">' means represented as a binary coded decimal with two digits per byte. </w:t>
            </w:r>
          </w:p>
          <w:p w14:paraId="5A095136" w14:textId="77777777" w:rsidR="00000000" w:rsidRDefault="009D64FD">
            <w:r>
              <w:rPr>
                <w:rFonts w:eastAsia="MS Mincho"/>
              </w:rPr>
              <w:t>'</w:t>
            </w:r>
            <w:r>
              <w:t xml:space="preserve">binary' means represented as twos complement for signed types and unsigned base-2 binary for unsigned types. </w:t>
            </w:r>
          </w:p>
          <w:p w14:paraId="327D67E6" w14:textId="77777777" w:rsidR="00000000" w:rsidRDefault="009D64FD">
            <w:pPr>
              <w:rPr>
                <w:rFonts w:cs="Arial"/>
              </w:rPr>
            </w:pPr>
            <w:r>
              <w:rPr>
                <w:rFonts w:cs="Arial"/>
              </w:rPr>
              <w:t>Note that the maximum allowed value for twos-complement and unsigned b</w:t>
            </w:r>
            <w:r>
              <w:rPr>
                <w:rFonts w:cs="Arial"/>
              </w:rPr>
              <w:t>ase-2 binary integers is implementation-dependent, but must be at least that of a xs:long type, which is the equivalent of an 8 byte/64-bit signed integer.</w:t>
            </w:r>
          </w:p>
          <w:p w14:paraId="1007AFE2" w14:textId="77777777" w:rsidR="00000000" w:rsidRDefault="009D64FD">
            <w:pPr>
              <w:autoSpaceDE w:val="0"/>
              <w:rPr>
                <w:rFonts w:cs="Arial"/>
                <w:lang w:eastAsia="en-GB"/>
              </w:rPr>
            </w:pPr>
            <w:r>
              <w:rPr>
                <w:rFonts w:cs="Arial"/>
                <w:lang w:eastAsia="en-GB"/>
              </w:rPr>
              <w:t>'ibm4690Packed' is a variant of a packed decimal having the following characteristics:</w:t>
            </w:r>
          </w:p>
          <w:p w14:paraId="11F335F7" w14:textId="77777777" w:rsidR="00000000" w:rsidRDefault="009D64FD">
            <w:pPr>
              <w:numPr>
                <w:ilvl w:val="0"/>
                <w:numId w:val="118"/>
              </w:numPr>
            </w:pPr>
            <w:r>
              <w:t>Nibbles repre</w:t>
            </w:r>
            <w:r>
              <w:t>sent digits 0 - 9 in the usual BCD manner.</w:t>
            </w:r>
          </w:p>
          <w:p w14:paraId="3A69F56F" w14:textId="77777777" w:rsidR="00000000" w:rsidRDefault="009D64FD">
            <w:pPr>
              <w:numPr>
                <w:ilvl w:val="0"/>
                <w:numId w:val="118"/>
              </w:numPr>
            </w:pPr>
            <w:r>
              <w:t>A positive value is simply indicated by digits.</w:t>
            </w:r>
          </w:p>
          <w:p w14:paraId="0DF97FB7" w14:textId="77777777" w:rsidR="00000000" w:rsidRDefault="009D64FD">
            <w:pPr>
              <w:numPr>
                <w:ilvl w:val="0"/>
                <w:numId w:val="118"/>
              </w:numPr>
            </w:pPr>
            <w:r>
              <w:t>A negative number is indicated by digits with the most significant nibble being xD.</w:t>
            </w:r>
          </w:p>
          <w:p w14:paraId="37A54189" w14:textId="77777777" w:rsidR="00000000" w:rsidRDefault="009D64FD">
            <w:pPr>
              <w:numPr>
                <w:ilvl w:val="0"/>
                <w:numId w:val="118"/>
              </w:numPr>
            </w:pPr>
            <w:r>
              <w:t>If a positive or negative value packs to an odd number of nibbles, an extra xF ni</w:t>
            </w:r>
            <w:r>
              <w:t>bble is added as the most significant nibble.</w:t>
            </w:r>
          </w:p>
          <w:p w14:paraId="59CFE522" w14:textId="77777777" w:rsidR="00000000" w:rsidRDefault="009D64FD">
            <w:r>
              <w:t xml:space="preserve">For all values, the dfdl:byteOrder property is used to determine the numeric significance of the bytes making up the representation, and the dfdl:bitOrder property is used to determine the numeric significance </w:t>
            </w:r>
            <w:r>
              <w:t>of the bits within a byte</w:t>
            </w:r>
            <w:r>
              <w:rPr>
                <w:rFonts w:cs="Arial"/>
              </w:rPr>
              <w:t>.</w:t>
            </w:r>
          </w:p>
          <w:p w14:paraId="17962451" w14:textId="77777777" w:rsidR="00000000" w:rsidRDefault="009D64FD">
            <w:pPr>
              <w:rPr>
                <w:rFonts w:cs="Arial"/>
              </w:rPr>
            </w:pPr>
            <w:r>
              <w:rPr>
                <w:rFonts w:cs="Arial"/>
              </w:rPr>
              <w:t xml:space="preserve">Annotation: dfdl:element, dfdl:simpleType  </w:t>
            </w:r>
          </w:p>
        </w:tc>
      </w:tr>
      <w:tr w:rsidR="00000000" w14:paraId="7000B35A" w14:textId="77777777">
        <w:tc>
          <w:tcPr>
            <w:tcW w:w="2608" w:type="dxa"/>
            <w:tcBorders>
              <w:top w:val="single" w:sz="4" w:space="0" w:color="auto"/>
              <w:left w:val="single" w:sz="4" w:space="0" w:color="auto"/>
              <w:bottom w:val="single" w:sz="4" w:space="0" w:color="auto"/>
              <w:right w:val="single" w:sz="4" w:space="0" w:color="auto"/>
            </w:tcBorders>
            <w:hideMark/>
          </w:tcPr>
          <w:p w14:paraId="5F608FB4" w14:textId="77777777" w:rsidR="00000000" w:rsidRDefault="009D64FD">
            <w:pPr>
              <w:rPr>
                <w:rFonts w:cs="Arial"/>
              </w:rPr>
            </w:pPr>
            <w:r>
              <w:rPr>
                <w:rFonts w:cs="Arial"/>
              </w:rPr>
              <w:t>binaryDecimalVirtualPoint</w:t>
            </w:r>
          </w:p>
        </w:tc>
        <w:tc>
          <w:tcPr>
            <w:tcW w:w="6248" w:type="dxa"/>
            <w:tcBorders>
              <w:top w:val="single" w:sz="4" w:space="0" w:color="auto"/>
              <w:left w:val="single" w:sz="4" w:space="0" w:color="auto"/>
              <w:bottom w:val="single" w:sz="4" w:space="0" w:color="auto"/>
              <w:right w:val="single" w:sz="4" w:space="0" w:color="auto"/>
            </w:tcBorders>
            <w:hideMark/>
          </w:tcPr>
          <w:p w14:paraId="1675E69A" w14:textId="77777777" w:rsidR="00000000" w:rsidRDefault="009D64FD">
            <w:pPr>
              <w:rPr>
                <w:rFonts w:cs="Arial"/>
              </w:rPr>
            </w:pPr>
            <w:r>
              <w:rPr>
                <w:rFonts w:cs="Arial"/>
              </w:rPr>
              <w:t>Integer.</w:t>
            </w:r>
          </w:p>
          <w:p w14:paraId="441C5F3D" w14:textId="77777777" w:rsidR="00000000" w:rsidRDefault="009D64FD">
            <w:pPr>
              <w:rPr>
                <w:rFonts w:cs="Arial"/>
              </w:rPr>
            </w:pPr>
            <w:r>
              <w:rPr>
                <w:rFonts w:cs="Arial"/>
              </w:rPr>
              <w:t>Used when base simpleType is xs:decimal.</w:t>
            </w:r>
          </w:p>
          <w:p w14:paraId="0F7E70F8" w14:textId="77777777" w:rsidR="00000000" w:rsidRDefault="009D64FD">
            <w:pPr>
              <w:rPr>
                <w:rFonts w:cs="Arial"/>
              </w:rPr>
            </w:pPr>
            <w:r>
              <w:rPr>
                <w:rFonts w:cs="Arial"/>
              </w:rPr>
              <w:t xml:space="preserve">An integer that represents the position of </w:t>
            </w:r>
            <w:r>
              <w:rPr>
                <w:rFonts w:cs="Arial"/>
              </w:rPr>
              <w:t xml:space="preserve">an implied decimal point within a number, or specify 0. </w:t>
            </w:r>
          </w:p>
          <w:p w14:paraId="00C08A5A" w14:textId="77777777" w:rsidR="00000000" w:rsidRDefault="009D64FD">
            <w:pPr>
              <w:rPr>
                <w:rFonts w:cs="Arial"/>
              </w:rPr>
            </w:pPr>
            <w:r>
              <w:rPr>
                <w:rFonts w:cs="Arial"/>
              </w:rPr>
              <w:t>If you specify 0 then there is no virtual decimal point</w:t>
            </w:r>
          </w:p>
          <w:p w14:paraId="75885145" w14:textId="77777777" w:rsidR="00000000" w:rsidRDefault="009D64FD">
            <w:pPr>
              <w:rPr>
                <w:rFonts w:cs="Arial"/>
                <w:vertAlign w:val="superscript"/>
              </w:rPr>
            </w:pPr>
            <w:r>
              <w:rPr>
                <w:rFonts w:cs="Arial"/>
              </w:rPr>
              <w:t>If you specify a positive integer, the position of the decimal point is moved from the least-signficant side of the number toward the most-sign</w:t>
            </w:r>
            <w:r>
              <w:rPr>
                <w:rFonts w:cs="Arial"/>
              </w:rPr>
              <w:t>ificant side of the number.  For example, if 3 is specified then, the integer value 1234 represents 1.234. This is equivalent to dividing by 10</w:t>
            </w:r>
            <w:r>
              <w:rPr>
                <w:rFonts w:cs="Arial"/>
                <w:vertAlign w:val="superscript"/>
              </w:rPr>
              <w:t>3.</w:t>
            </w:r>
          </w:p>
          <w:p w14:paraId="09A2B537" w14:textId="77777777" w:rsidR="00000000" w:rsidRDefault="009D64FD">
            <w:pPr>
              <w:rPr>
                <w:ins w:id="4629" w:author="Mike Beckerle" w:date="2019-09-17T18:48:00Z"/>
                <w:rFonts w:cs="Arial"/>
              </w:rPr>
            </w:pPr>
            <w:r>
              <w:rPr>
                <w:rFonts w:cs="Arial"/>
              </w:rPr>
              <w:t xml:space="preserve">If you specify a negative integer, the position of the decimal point is moved from the least significant side </w:t>
            </w:r>
            <w:r>
              <w:rPr>
                <w:rFonts w:cs="Arial"/>
              </w:rPr>
              <w:t>of the number further in the less-significant direction. For example, if you specify -3, the integer value 1234 represents 1 234 000.This is equivalent to multiplying by 10</w:t>
            </w:r>
            <w:r>
              <w:rPr>
                <w:rFonts w:cs="Arial"/>
                <w:vertAlign w:val="superscript"/>
              </w:rPr>
              <w:t>3</w:t>
            </w:r>
            <w:r>
              <w:rPr>
                <w:rFonts w:cs="Arial"/>
              </w:rPr>
              <w:t>.</w:t>
            </w:r>
          </w:p>
          <w:p w14:paraId="420EA246" w14:textId="77777777" w:rsidR="00000000" w:rsidRDefault="009D64FD">
            <w:pPr>
              <w:rPr>
                <w:rFonts w:cs="Arial"/>
              </w:rPr>
            </w:pPr>
            <w:ins w:id="4630" w:author="Mike Beckerle" w:date="2019-09-17T18:48:00Z">
              <w:r>
                <w:rPr>
                  <w:rFonts w:cs="Arial"/>
                </w:rPr>
                <w:t>When unparsing, if the property value is not sufficient to remove the decimal poi</w:t>
              </w:r>
              <w:r>
                <w:rPr>
                  <w:rFonts w:cs="Arial"/>
                </w:rPr>
                <w:t>nt from the infoset value, it is a processing error. This is true even if the resultant number can be converted into an integer (that is, all digits after the decimal point are zero) because it is an example of excess precision.</w:t>
              </w:r>
            </w:ins>
          </w:p>
          <w:p w14:paraId="4674201C" w14:textId="77777777" w:rsidR="00000000" w:rsidRDefault="009D64FD">
            <w:pPr>
              <w:rPr>
                <w:rFonts w:cs="Arial"/>
              </w:rPr>
            </w:pPr>
            <w:r>
              <w:rPr>
                <w:rFonts w:cs="Arial"/>
              </w:rPr>
              <w:t>Annotation: dfdl:element, d</w:t>
            </w:r>
            <w:r>
              <w:rPr>
                <w:rFonts w:cs="Arial"/>
              </w:rPr>
              <w:t>fdl:simpleType</w:t>
            </w:r>
          </w:p>
        </w:tc>
      </w:tr>
      <w:tr w:rsidR="00000000" w14:paraId="04BF1E27" w14:textId="77777777">
        <w:tc>
          <w:tcPr>
            <w:tcW w:w="2608" w:type="dxa"/>
            <w:tcBorders>
              <w:top w:val="single" w:sz="4" w:space="0" w:color="auto"/>
              <w:left w:val="single" w:sz="4" w:space="0" w:color="auto"/>
              <w:bottom w:val="single" w:sz="4" w:space="0" w:color="auto"/>
              <w:right w:val="single" w:sz="4" w:space="0" w:color="auto"/>
            </w:tcBorders>
            <w:hideMark/>
          </w:tcPr>
          <w:p w14:paraId="65ED7416" w14:textId="77777777" w:rsidR="00000000" w:rsidRDefault="009D64FD">
            <w:pPr>
              <w:rPr>
                <w:rFonts w:cs="Arial"/>
              </w:rPr>
            </w:pPr>
            <w:r>
              <w:rPr>
                <w:rFonts w:cs="Arial"/>
              </w:rPr>
              <w:t>binaryPackedSignCodes</w:t>
            </w:r>
          </w:p>
        </w:tc>
        <w:tc>
          <w:tcPr>
            <w:tcW w:w="6248" w:type="dxa"/>
            <w:tcBorders>
              <w:top w:val="single" w:sz="4" w:space="0" w:color="auto"/>
              <w:left w:val="single" w:sz="4" w:space="0" w:color="auto"/>
              <w:bottom w:val="single" w:sz="4" w:space="0" w:color="auto"/>
              <w:right w:val="single" w:sz="4" w:space="0" w:color="auto"/>
            </w:tcBorders>
            <w:hideMark/>
          </w:tcPr>
          <w:p w14:paraId="618B5B83" w14:textId="77777777" w:rsidR="00000000" w:rsidRDefault="009D64FD">
            <w:pPr>
              <w:rPr>
                <w:rFonts w:cs="Arial"/>
              </w:rPr>
            </w:pPr>
            <w:r>
              <w:rPr>
                <w:rFonts w:cs="Arial"/>
              </w:rPr>
              <w:t>List of Characters</w:t>
            </w:r>
          </w:p>
          <w:p w14:paraId="3A42A388" w14:textId="77777777" w:rsidR="00000000" w:rsidRDefault="009D64FD">
            <w:pPr>
              <w:rPr>
                <w:rFonts w:cs="Arial"/>
              </w:rPr>
            </w:pPr>
            <w:r>
              <w:rPr>
                <w:rFonts w:cs="Arial"/>
              </w:rPr>
              <w:t>Used only when dfdl:binaryNumberRep or dfdl:binaryCalendarRep is 'packed'</w:t>
            </w:r>
          </w:p>
          <w:p w14:paraId="2988644F" w14:textId="77777777" w:rsidR="00000000" w:rsidRDefault="009D64FD">
            <w:pPr>
              <w:rPr>
                <w:rFonts w:cs="Arial"/>
              </w:rPr>
            </w:pPr>
            <w:r>
              <w:rPr>
                <w:rFonts w:cs="Arial"/>
              </w:rPr>
              <w:t>A whitespace separated string giving the hex sign nibbles to use for a positive value, a negative value, an unsigned value, a</w:t>
            </w:r>
            <w:r>
              <w:rPr>
                <w:rFonts w:cs="Arial"/>
              </w:rPr>
              <w:t>nd zero.</w:t>
            </w:r>
          </w:p>
          <w:p w14:paraId="707D049C" w14:textId="77777777" w:rsidR="00000000" w:rsidRDefault="009D64FD">
            <w:pPr>
              <w:rPr>
                <w:rFonts w:cs="Arial"/>
              </w:rPr>
            </w:pPr>
            <w:r>
              <w:rPr>
                <w:rFonts w:cs="Arial"/>
              </w:rPr>
              <w:t>Valid values for positive nibble: A, C, E, F</w:t>
            </w:r>
          </w:p>
          <w:p w14:paraId="0726D3AE" w14:textId="77777777" w:rsidR="00000000" w:rsidRDefault="009D64FD">
            <w:pPr>
              <w:rPr>
                <w:rFonts w:cs="Arial"/>
              </w:rPr>
            </w:pPr>
            <w:r>
              <w:rPr>
                <w:rFonts w:cs="Arial"/>
              </w:rPr>
              <w:t>Valid values for negative nibble: B, D</w:t>
            </w:r>
          </w:p>
          <w:p w14:paraId="77936930" w14:textId="77777777" w:rsidR="00000000" w:rsidRDefault="009D64FD">
            <w:pPr>
              <w:rPr>
                <w:rFonts w:cs="Arial"/>
              </w:rPr>
            </w:pPr>
            <w:r>
              <w:rPr>
                <w:rFonts w:cs="Arial"/>
              </w:rPr>
              <w:t>Valid values for unsigned nibble: F</w:t>
            </w:r>
          </w:p>
          <w:p w14:paraId="6D37525E" w14:textId="77777777" w:rsidR="00000000" w:rsidRDefault="009D64FD">
            <w:pPr>
              <w:rPr>
                <w:rFonts w:cs="Arial"/>
              </w:rPr>
            </w:pPr>
            <w:r>
              <w:rPr>
                <w:rFonts w:cs="Arial"/>
              </w:rPr>
              <w:t>Valid values for zero sign: A C E F 0</w:t>
            </w:r>
          </w:p>
          <w:p w14:paraId="7E5FCAC5" w14:textId="77777777" w:rsidR="00000000" w:rsidRDefault="009D64FD">
            <w:pPr>
              <w:rPr>
                <w:rFonts w:cs="Arial"/>
              </w:rPr>
            </w:pPr>
            <w:r>
              <w:rPr>
                <w:rFonts w:cs="Arial"/>
              </w:rPr>
              <w:t xml:space="preserve">Example: 'C D F C' – typical S/390 usage </w:t>
            </w:r>
          </w:p>
          <w:p w14:paraId="3BF2D3B0" w14:textId="77777777" w:rsidR="00000000" w:rsidRDefault="009D64FD">
            <w:pPr>
              <w:rPr>
                <w:rFonts w:cs="Arial"/>
              </w:rPr>
            </w:pPr>
            <w:r>
              <w:rPr>
                <w:rFonts w:cs="Arial"/>
              </w:rPr>
              <w:t>Example: 'C D F 0' – handle special case for ze</w:t>
            </w:r>
            <w:r>
              <w:rPr>
                <w:rFonts w:cs="Arial"/>
              </w:rPr>
              <w:t xml:space="preserve">ro </w:t>
            </w:r>
          </w:p>
          <w:p w14:paraId="6DAFE4F8" w14:textId="77777777" w:rsidR="00000000" w:rsidRDefault="009D64FD">
            <w:pPr>
              <w:rPr>
                <w:rFonts w:cs="Arial"/>
              </w:rPr>
            </w:pPr>
            <w:r>
              <w:rPr>
                <w:rFonts w:cs="Arial"/>
              </w:rPr>
              <w:t xml:space="preserve">On parsing, whether to accept all valid values for a positive, negative or unsigned number, and for zero, is governed by the dfdl:binaryNumberCheckPolicy property. On unparsing, the specified values are always used. </w:t>
            </w:r>
          </w:p>
          <w:p w14:paraId="0FEFFCBA" w14:textId="77777777" w:rsidR="00000000" w:rsidRDefault="009D64FD">
            <w:pPr>
              <w:rPr>
                <w:rFonts w:cs="Arial"/>
              </w:rPr>
            </w:pPr>
            <w:r>
              <w:rPr>
                <w:rFonts w:cs="Arial"/>
              </w:rPr>
              <w:t>Annotation: dfdl:element, dfdl:simp</w:t>
            </w:r>
            <w:r>
              <w:rPr>
                <w:rFonts w:cs="Arial"/>
              </w:rPr>
              <w:t>leType</w:t>
            </w:r>
          </w:p>
        </w:tc>
      </w:tr>
      <w:tr w:rsidR="00000000" w14:paraId="4740A566" w14:textId="77777777">
        <w:tc>
          <w:tcPr>
            <w:tcW w:w="2608" w:type="dxa"/>
            <w:tcBorders>
              <w:top w:val="single" w:sz="4" w:space="0" w:color="auto"/>
              <w:left w:val="single" w:sz="4" w:space="0" w:color="auto"/>
              <w:bottom w:val="single" w:sz="4" w:space="0" w:color="auto"/>
              <w:right w:val="single" w:sz="4" w:space="0" w:color="auto"/>
            </w:tcBorders>
            <w:hideMark/>
          </w:tcPr>
          <w:p w14:paraId="32F46296" w14:textId="77777777" w:rsidR="00000000" w:rsidRDefault="009D64FD">
            <w:pPr>
              <w:rPr>
                <w:rFonts w:cs="Arial"/>
              </w:rPr>
            </w:pPr>
            <w:r>
              <w:rPr>
                <w:rFonts w:cs="Arial"/>
              </w:rPr>
              <w:t>binaryNumberCheckPolicy</w:t>
            </w:r>
          </w:p>
        </w:tc>
        <w:tc>
          <w:tcPr>
            <w:tcW w:w="6248" w:type="dxa"/>
            <w:tcBorders>
              <w:top w:val="single" w:sz="4" w:space="0" w:color="auto"/>
              <w:left w:val="single" w:sz="4" w:space="0" w:color="auto"/>
              <w:bottom w:val="single" w:sz="4" w:space="0" w:color="auto"/>
              <w:right w:val="single" w:sz="4" w:space="0" w:color="auto"/>
            </w:tcBorders>
            <w:hideMark/>
          </w:tcPr>
          <w:p w14:paraId="6476D29B" w14:textId="77777777" w:rsidR="00000000" w:rsidRDefault="009D64FD">
            <w:pPr>
              <w:rPr>
                <w:rFonts w:cs="Arial"/>
              </w:rPr>
            </w:pPr>
            <w:r>
              <w:rPr>
                <w:rFonts w:cs="Arial"/>
              </w:rPr>
              <w:t xml:space="preserve">Enum </w:t>
            </w:r>
          </w:p>
          <w:p w14:paraId="3D7A7467" w14:textId="77777777" w:rsidR="00000000" w:rsidRDefault="009D64FD">
            <w:pPr>
              <w:rPr>
                <w:rFonts w:cs="Arial"/>
              </w:rPr>
            </w:pPr>
            <w:r>
              <w:rPr>
                <w:rFonts w:cs="Arial"/>
              </w:rPr>
              <w:t xml:space="preserve">Values are 'strict' and 'lax'. </w:t>
            </w:r>
          </w:p>
          <w:p w14:paraId="1DD06312" w14:textId="77777777" w:rsidR="00000000" w:rsidRDefault="009D64FD">
            <w:pPr>
              <w:rPr>
                <w:rFonts w:cs="Arial"/>
              </w:rPr>
            </w:pPr>
            <w:r>
              <w:rPr>
                <w:rFonts w:cs="Arial"/>
              </w:rPr>
              <w:t xml:space="preserve">Indicates how lenient to be when parsing binary numbers. </w:t>
            </w:r>
          </w:p>
          <w:p w14:paraId="5E75603C" w14:textId="77777777" w:rsidR="00000000" w:rsidRDefault="009D64FD">
            <w:pPr>
              <w:rPr>
                <w:rFonts w:cs="Arial"/>
              </w:rPr>
            </w:pPr>
            <w:r>
              <w:rPr>
                <w:rFonts w:cs="Arial"/>
              </w:rPr>
              <w:t xml:space="preserve">If 'lax' then the parser tolerates all </w:t>
            </w:r>
            <w:r>
              <w:rPr>
                <w:rFonts w:cs="Arial"/>
              </w:rPr>
              <w:t xml:space="preserve">valid alternatives where such alternatives exist. Specifically, for dfdl:binaryNumberRep 'packed' the sign nibble for positive, negative, unsigned and zero is allowed to be any of the valid respective values. </w:t>
            </w:r>
          </w:p>
          <w:p w14:paraId="57F9CE90" w14:textId="77777777" w:rsidR="00000000" w:rsidRDefault="009D64FD">
            <w:pPr>
              <w:rPr>
                <w:rFonts w:cs="Arial"/>
              </w:rPr>
            </w:pPr>
            <w:r>
              <w:rPr>
                <w:rFonts w:cs="Arial"/>
              </w:rPr>
              <w:t>On unparsing, the specified value is always us</w:t>
            </w:r>
            <w:r>
              <w:rPr>
                <w:rFonts w:cs="Arial"/>
              </w:rPr>
              <w:t>ed</w:t>
            </w:r>
          </w:p>
          <w:p w14:paraId="25765251" w14:textId="77777777" w:rsidR="00000000" w:rsidRDefault="009D64FD">
            <w:pPr>
              <w:keepNext/>
              <w:rPr>
                <w:rFonts w:cs="Arial"/>
              </w:rPr>
            </w:pPr>
            <w:r>
              <w:rPr>
                <w:rFonts w:cs="Arial"/>
              </w:rPr>
              <w:t>Annotation: dfdl:element, dfdl:simpleType</w:t>
            </w:r>
          </w:p>
        </w:tc>
      </w:tr>
    </w:tbl>
    <w:p w14:paraId="161607D5" w14:textId="77777777" w:rsidR="00000000" w:rsidRDefault="009D64FD">
      <w:pPr>
        <w:pStyle w:val="Caption"/>
        <w:rPr>
          <w:rFonts w:cs="Arial"/>
        </w:rPr>
      </w:pPr>
      <w:r>
        <w:t xml:space="preserve">Table </w:t>
      </w:r>
      <w:r>
        <w:fldChar w:fldCharType="begin"/>
      </w:r>
      <w:r>
        <w:instrText xml:space="preserve"> SEQ Table \* ARABIC </w:instrText>
      </w:r>
      <w:r>
        <w:fldChar w:fldCharType="separate"/>
      </w:r>
      <w:r>
        <w:rPr>
          <w:noProof/>
        </w:rPr>
        <w:t>35</w:t>
      </w:r>
      <w:r>
        <w:fldChar w:fldCharType="end"/>
      </w:r>
      <w:r>
        <w:t xml:space="preserve"> Properties Specific to Number with Binary Representation</w:t>
      </w:r>
    </w:p>
    <w:p w14:paraId="66373EAF" w14:textId="77777777" w:rsidR="00000000" w:rsidRDefault="009D64FD">
      <w:pPr>
        <w:pStyle w:val="Heading3"/>
        <w:rPr>
          <w:rFonts w:eastAsia="Times New Roman"/>
        </w:rPr>
      </w:pPr>
      <w:bookmarkStart w:id="4631" w:name="_Ref263169417"/>
      <w:bookmarkStart w:id="4632" w:name="_Ref263169411"/>
      <w:bookmarkStart w:id="4633" w:name="_Toc25589827"/>
      <w:bookmarkStart w:id="4634" w:name="_Ref365060860"/>
      <w:bookmarkStart w:id="4635" w:name="_Ref365060856"/>
      <w:bookmarkStart w:id="4636" w:name="_Toc349042758"/>
      <w:bookmarkStart w:id="4637" w:name="_Toc243112834"/>
      <w:bookmarkStart w:id="4638" w:name="_Ref216517198"/>
      <w:r>
        <w:rPr>
          <w:rFonts w:eastAsia="Times New Roman"/>
        </w:rPr>
        <w:t xml:space="preserve">Converting Logical Numbers to/from Binary </w:t>
      </w:r>
      <w:bookmarkEnd w:id="4631"/>
      <w:bookmarkEnd w:id="4632"/>
      <w:r>
        <w:rPr>
          <w:rFonts w:eastAsia="Times New Roman"/>
        </w:rPr>
        <w:t>Representation</w:t>
      </w:r>
      <w:bookmarkEnd w:id="4633"/>
      <w:bookmarkEnd w:id="4634"/>
      <w:bookmarkEnd w:id="4635"/>
    </w:p>
    <w:p w14:paraId="706CA446" w14:textId="77777777" w:rsidR="00000000" w:rsidRDefault="009D64FD">
      <w:pPr>
        <w:rPr>
          <w:rFonts w:cs="Arial"/>
        </w:rPr>
      </w:pPr>
      <w:r>
        <w:rPr>
          <w:rFonts w:cs="Arial"/>
          <w:lang w:eastAsia="en-GB"/>
        </w:rPr>
        <w:t>When unparsing a binary number (packed decimal or twos-compleme</w:t>
      </w:r>
      <w:r>
        <w:rPr>
          <w:rFonts w:cs="Arial"/>
          <w:lang w:eastAsia="en-GB"/>
        </w:rPr>
        <w:t>nt) and excess precision is supplied in the Infoset no rounding occurs. It is a processing error.</w:t>
      </w:r>
    </w:p>
    <w:p w14:paraId="12E7166E" w14:textId="77777777" w:rsidR="00000000" w:rsidRDefault="009D64FD">
      <w:pPr>
        <w:pStyle w:val="Heading4"/>
        <w:rPr>
          <w:rFonts w:eastAsia="Times New Roman"/>
        </w:rPr>
      </w:pPr>
      <w:bookmarkStart w:id="4639" w:name="_Ref364448330"/>
      <w:r>
        <w:rPr>
          <w:rFonts w:eastAsia="Times New Roman" w:cs="Arial"/>
        </w:rPr>
        <w:t>Converting Base-2 Binary Numbers</w:t>
      </w:r>
      <w:bookmarkEnd w:id="4639"/>
    </w:p>
    <w:p w14:paraId="46543D52" w14:textId="77777777" w:rsidR="00000000" w:rsidRDefault="009D64FD">
      <w:r>
        <w:rPr>
          <w:rFonts w:cs="Arial"/>
        </w:rPr>
        <w:t>For both parsing and unparsing, the bit string that represents the content region for a base-2 binary number is converted to/</w:t>
      </w:r>
      <w:r>
        <w:rPr>
          <w:rFonts w:cs="Arial"/>
        </w:rPr>
        <w:t xml:space="preserve">from an Infoset value by a calculation that involves the length and the dfdl:byteOrder </w:t>
      </w:r>
      <w:ins w:id="4640" w:author="Mike Beckerle" w:date="2019-09-17T18:43:00Z">
        <w:r>
          <w:rPr>
            <w:rFonts w:cs="Arial"/>
          </w:rPr>
          <w:t xml:space="preserve">and </w:t>
        </w:r>
      </w:ins>
      <w:ins w:id="4641" w:author="Mike Beckerle" w:date="2019-09-17T18:44:00Z">
        <w:r>
          <w:rPr>
            <w:rFonts w:cs="Arial"/>
          </w:rPr>
          <w:t xml:space="preserve">dfdl:bitOrder </w:t>
        </w:r>
      </w:ins>
      <w:r>
        <w:rPr>
          <w:rFonts w:cs="Arial"/>
        </w:rPr>
        <w:t>propert</w:t>
      </w:r>
      <w:ins w:id="4642" w:author="Mike Beckerle" w:date="2019-09-17T18:44:00Z">
        <w:r>
          <w:rPr>
            <w:rFonts w:cs="Arial"/>
          </w:rPr>
          <w:t>ies</w:t>
        </w:r>
      </w:ins>
      <w:del w:id="4643" w:author="Mike Beckerle" w:date="2019-09-17T18:44:00Z">
        <w:r>
          <w:rPr>
            <w:rFonts w:cs="Arial"/>
          </w:rPr>
          <w:delText>y</w:delText>
        </w:r>
      </w:del>
      <w:r>
        <w:rPr>
          <w:rFonts w:cs="Arial"/>
        </w:rPr>
        <w:t>.</w:t>
      </w:r>
    </w:p>
    <w:p w14:paraId="28C157F2" w14:textId="77777777" w:rsidR="00000000" w:rsidRDefault="009D64FD">
      <w:pPr>
        <w:rPr>
          <w:del w:id="4644" w:author="Mike Beckerle" w:date="2019-09-17T18:44:00Z"/>
        </w:rPr>
      </w:pPr>
      <w:del w:id="4645" w:author="Mike Beckerle" w:date="2019-09-17T18:44:00Z">
        <w:r>
          <w:rPr>
            <w:rFonts w:cs="Arial"/>
          </w:rPr>
          <w:delText xml:space="preserve">For unparsing, the dfdl:fillByte property can also be involved. </w:delText>
        </w:r>
      </w:del>
    </w:p>
    <w:p w14:paraId="1C579AA2" w14:textId="77777777" w:rsidR="00000000" w:rsidRDefault="009D64FD">
      <w:r>
        <w:rPr>
          <w:rFonts w:cs="Arial"/>
        </w:rPr>
        <w:t xml:space="preserve">When </w:t>
      </w:r>
      <w:r>
        <w:rPr>
          <w:rFonts w:cs="Arial"/>
        </w:rPr>
        <w:t>parsing, DFDL specifies how an unsigned integer of unbounded magnitude is computed from a bit string based on its length, and the dfdl:byteOrder</w:t>
      </w:r>
      <w:ins w:id="4646" w:author="Mike Beckerle" w:date="2019-09-17T18:45:00Z">
        <w:r>
          <w:rPr>
            <w:rFonts w:cs="Arial"/>
          </w:rPr>
          <w:t xml:space="preserve"> and dfdl:bitOrder</w:t>
        </w:r>
      </w:ins>
      <w:r>
        <w:rPr>
          <w:rFonts w:cs="Arial"/>
        </w:rPr>
        <w:t xml:space="preserve"> propert</w:t>
      </w:r>
      <w:ins w:id="4647" w:author="Mike Beckerle" w:date="2019-09-17T18:45:00Z">
        <w:r>
          <w:rPr>
            <w:rFonts w:cs="Arial"/>
          </w:rPr>
          <w:t>ies</w:t>
        </w:r>
      </w:ins>
      <w:del w:id="4648" w:author="Mike Beckerle" w:date="2019-09-17T18:45:00Z">
        <w:r>
          <w:rPr>
            <w:rFonts w:cs="Arial"/>
          </w:rPr>
          <w:delText>y</w:delText>
        </w:r>
      </w:del>
      <w:r>
        <w:rPr>
          <w:rFonts w:cs="Arial"/>
        </w:rPr>
        <w:t>. For signed types, this unbounded integer is converted into a signed value by way</w:t>
      </w:r>
      <w:r>
        <w:rPr>
          <w:rFonts w:cs="Arial"/>
        </w:rPr>
        <w:t xml:space="preserve"> of the well-known twos-complement scheme, and for the xs:decimal type, the dfdl:binaryDecimalVirtualPoint property can be used to convert this integer into a decimal value with an integer and a fractional component</w:t>
      </w:r>
      <w:del w:id="4649" w:author="Mike Beckerle" w:date="2019-09-17T18:46:00Z">
        <w:r>
          <w:rPr>
            <w:rFonts w:cs="Arial"/>
          </w:rPr>
          <w:delText>, and for both xs:decimal and the integer</w:delText>
        </w:r>
        <w:r>
          <w:rPr>
            <w:rFonts w:cs="Arial"/>
          </w:rPr>
          <w:delText xml:space="preserve"> types the dfdl:binaryDecimalVirtualPoint or to scale up the integer by some scale factor</w:delText>
        </w:r>
      </w:del>
      <w:r>
        <w:rPr>
          <w:rFonts w:cs="Arial"/>
        </w:rPr>
        <w:t>.</w:t>
      </w:r>
    </w:p>
    <w:p w14:paraId="67D409C6" w14:textId="77777777" w:rsidR="00000000" w:rsidRDefault="009D64FD">
      <w:r>
        <w:rPr>
          <w:rFonts w:cs="Arial"/>
        </w:rPr>
        <w:t xml:space="preserve">A DFDL implementation can use any conversion technique consistent with this description. </w:t>
      </w:r>
    </w:p>
    <w:p w14:paraId="4C87D15D" w14:textId="77777777" w:rsidR="00000000" w:rsidRDefault="009D64FD">
      <w:pPr>
        <w:pStyle w:val="Heading4"/>
        <w:rPr>
          <w:rFonts w:eastAsia="Times New Roman" w:cs="Arial"/>
        </w:rPr>
      </w:pPr>
      <w:r>
        <w:rPr>
          <w:rFonts w:eastAsia="Times New Roman" w:cs="Arial"/>
        </w:rPr>
        <w:t>Bit strings, Alignment, and dfdl:fillByte</w:t>
      </w:r>
    </w:p>
    <w:p w14:paraId="1177ADDC" w14:textId="77777777" w:rsidR="00000000" w:rsidRDefault="009D64FD">
      <w:pPr>
        <w:rPr>
          <w:rFonts w:cs="Arial"/>
        </w:rPr>
      </w:pPr>
      <w:r>
        <w:rPr>
          <w:rFonts w:cs="Arial"/>
        </w:rPr>
        <w:t>The dfdl:alignmentUnits of 'bits'</w:t>
      </w:r>
      <w:r>
        <w:rPr>
          <w:rFonts w:cs="Arial"/>
        </w:rPr>
        <w:t>, and dfdl:alignment of '1' can be used to position a bit string anywhere in the data stream without regard for any other grouping of bits into bytes. </w:t>
      </w:r>
    </w:p>
    <w:p w14:paraId="375598EE" w14:textId="77777777" w:rsidR="00000000" w:rsidRDefault="009D64FD">
      <w:pPr>
        <w:rPr>
          <w:rFonts w:cs="Arial"/>
        </w:rPr>
      </w:pPr>
      <w:r>
        <w:rPr>
          <w:rFonts w:cs="Arial"/>
        </w:rPr>
        <w:t>The numeric value of the unsigned integer represented by a bit string is unaffected by alignment. </w:t>
      </w:r>
    </w:p>
    <w:p w14:paraId="69D8AB4A" w14:textId="77777777" w:rsidR="00000000" w:rsidRDefault="009D64FD">
      <w:pPr>
        <w:rPr>
          <w:rFonts w:cs="Arial"/>
        </w:rPr>
      </w:pPr>
      <w:r>
        <w:rPr>
          <w:rFonts w:cs="Arial"/>
        </w:rPr>
        <w:t xml:space="preserve">When </w:t>
      </w:r>
      <w:r>
        <w:rPr>
          <w:rFonts w:cs="Arial"/>
        </w:rPr>
        <w:t>unparsing a bit string, alignment may cause the bits within the bit string to occupy only some of the bits within a byte of the data stream. The bits of data in the alignment fill region are unspecified by the elements of the DFDL schema, and when parsing,</w:t>
      </w:r>
      <w:r>
        <w:rPr>
          <w:rFonts w:cs="Arial"/>
        </w:rPr>
        <w:t xml:space="preserve"> neither they, nor any data computed from them are put into the DFDL infoset. During unparsing, such unspecified bits are filled in using the value of the dfdl:fillByte property. Corresponding bits from the dfdl:fillByte value are used to fill in unspecifi</w:t>
      </w:r>
      <w:r>
        <w:rPr>
          <w:rFonts w:cs="Arial"/>
        </w:rPr>
        <w:t>ed bits of the data stream. That is, if bit K (K will be 1 or greater, but less than or equal to 8) of a data stream byte is unspecified, its value will be taken from bit K of the dfdl:fillByte property value. </w:t>
      </w:r>
    </w:p>
    <w:p w14:paraId="38302501" w14:textId="77777777" w:rsidR="00000000" w:rsidRDefault="009D64FD">
      <w:pPr>
        <w:rPr>
          <w:rFonts w:cs="Arial"/>
        </w:rPr>
      </w:pPr>
      <w:r>
        <w:rPr>
          <w:rFonts w:cs="Arial"/>
        </w:rPr>
        <w:t xml:space="preserve">Since the value of any bit string element is </w:t>
      </w:r>
      <w:r>
        <w:rPr>
          <w:rFonts w:cs="Arial"/>
        </w:rPr>
        <w:t>unaffected by alignment, the logical unsigned integer value for a bit-string is always computed as if the first bit were at position 1 of the bit stream. If the dfdl:length for the bit-string evaluates to M, then the bit-string conceptually occupies bits 1</w:t>
      </w:r>
      <w:r>
        <w:rPr>
          <w:rFonts w:cs="Arial"/>
        </w:rPr>
        <w:t xml:space="preserve"> to M of a data stream for purposes of computing its value.</w:t>
      </w:r>
    </w:p>
    <w:p w14:paraId="2A085927" w14:textId="77777777" w:rsidR="00000000" w:rsidRDefault="009D64FD">
      <w:pPr>
        <w:pStyle w:val="Heading4"/>
        <w:rPr>
          <w:rFonts w:eastAsia="Times New Roman"/>
        </w:rPr>
      </w:pPr>
      <w:r>
        <w:rPr>
          <w:rFonts w:eastAsia="Times New Roman"/>
        </w:rPr>
        <w:t>Bits within Bit Strings of Length &lt;= 8</w:t>
      </w:r>
    </w:p>
    <w:p w14:paraId="1D50F314" w14:textId="77777777" w:rsidR="00000000" w:rsidRDefault="009D64FD">
      <w:r>
        <w:t xml:space="preserve">Any time the length in bits is &lt; 8, then when set, the bit at position Z supplies value 2^(M-Z), and the value of the bit string as an integer is the sum of </w:t>
      </w:r>
      <w:r>
        <w:t>these values for each of its bits. </w:t>
      </w:r>
    </w:p>
    <w:p w14:paraId="458A0BCD" w14:textId="77777777" w:rsidR="00000000" w:rsidRDefault="009D64FD">
      <w:pPr>
        <w:pStyle w:val="Heading4"/>
        <w:rPr>
          <w:rFonts w:eastAsia="Times New Roman"/>
        </w:rPr>
      </w:pPr>
      <w:bookmarkStart w:id="4650" w:name="_Ref390341590"/>
      <w:r>
        <w:rPr>
          <w:rFonts w:eastAsia="Times New Roman"/>
        </w:rPr>
        <w:t>Bits within Bit Strings of Length &gt; 8</w:t>
      </w:r>
      <w:bookmarkEnd w:id="4650"/>
    </w:p>
    <w:p w14:paraId="5BF38087" w14:textId="77777777" w:rsidR="00000000" w:rsidRDefault="009D64FD">
      <w:r>
        <w:t>Call M the length of the bit string element in bits. In general, when M &gt; 8 the contribution of a bit in position i to the numeric value of a bit string is given by a formula specifi</w:t>
      </w:r>
      <w:r>
        <w:t>c to the dfdl:byteOrder.</w:t>
      </w:r>
    </w:p>
    <w:p w14:paraId="279698B5" w14:textId="77777777" w:rsidR="00000000" w:rsidRDefault="009D64FD">
      <w:r>
        <w:t>For dfdl:byteOrder of 'bigEndian' the value of bit i is given by 2^(M - i).</w:t>
      </w:r>
    </w:p>
    <w:p w14:paraId="576D0D2D" w14:textId="77777777" w:rsidR="00000000" w:rsidRDefault="009D64FD">
      <w:r>
        <w:t xml:space="preserve">For dfdl:byteOrder of 'littleEndian' the value of bit i </w:t>
      </w:r>
      <w:r>
        <w:t>is given by a more complex formula. The following pseudo code computes the value of a bit in a littleEndian bit string. It is just a very big expression, but is spread out over many local variables to illustrate the various sub-calculations clearly. DFDL i</w:t>
      </w:r>
      <w:r>
        <w:t>mplementations may use any way of converting bit strings to the corresponding integer values that is consistent with this:</w:t>
      </w:r>
    </w:p>
    <w:p w14:paraId="0D9F64BF" w14:textId="77777777" w:rsidR="00000000" w:rsidRDefault="009D64FD">
      <w:r>
        <w:t>In the pseudo code below:</w:t>
      </w:r>
    </w:p>
    <w:p w14:paraId="36E8AE5B" w14:textId="77777777" w:rsidR="00000000" w:rsidRDefault="009D64FD">
      <w:pPr>
        <w:numPr>
          <w:ilvl w:val="0"/>
          <w:numId w:val="119"/>
        </w:numPr>
      </w:pPr>
      <w:r>
        <w:t>'%' is modular division (division where remainder is returned)</w:t>
      </w:r>
    </w:p>
    <w:p w14:paraId="1775B107" w14:textId="77777777" w:rsidR="00000000" w:rsidRDefault="009D64FD">
      <w:pPr>
        <w:numPr>
          <w:ilvl w:val="0"/>
          <w:numId w:val="119"/>
        </w:numPr>
      </w:pPr>
      <w:r>
        <w:t>'/' is regular division (quotient is returne</w:t>
      </w:r>
      <w:r>
        <w:t>d)</w:t>
      </w:r>
    </w:p>
    <w:p w14:paraId="19151676" w14:textId="77777777" w:rsidR="00000000" w:rsidRDefault="009D64FD">
      <w:pPr>
        <w:numPr>
          <w:ilvl w:val="0"/>
          <w:numId w:val="119"/>
        </w:numPr>
      </w:pPr>
      <w:r>
        <w:t>the expression 'a ? b : c' means 'if a is true, then the value is b, otherwise the value is c'</w:t>
      </w:r>
    </w:p>
    <w:p w14:paraId="590B7A31"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littleEndianBitValue(bitPosition, bitStringLength) </w:t>
      </w:r>
    </w:p>
    <w:p w14:paraId="285B9506"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bitPosition &gt;= 1;</w:t>
      </w:r>
    </w:p>
    <w:p w14:paraId="5C70DE3F"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bitStringLength &gt;= 1;</w:t>
      </w:r>
    </w:p>
    <w:p w14:paraId="710AF345"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bitStringLength &gt;</w:t>
      </w:r>
      <w:r>
        <w:t>= bitPosition;</w:t>
      </w:r>
    </w:p>
    <w:p w14:paraId="4C239CD8"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numBitsInFinalPartialByte = bitStringLength % 8;</w:t>
      </w:r>
    </w:p>
    <w:p w14:paraId="0D44F133"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numBitsInWholeBytes = bitStringLength - </w:t>
      </w:r>
    </w:p>
    <w:p w14:paraId="28E5E621"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numBitsInFinalPartialByte;</w:t>
      </w:r>
    </w:p>
    <w:p w14:paraId="16BA4719"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bitPosInByte = ((bitPosition - 1) % 8) + 1;</w:t>
      </w:r>
    </w:p>
    <w:p w14:paraId="03464C06"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widthOfActiveBitsI</w:t>
      </w:r>
      <w:r>
        <w:t xml:space="preserve">nByte = (bitPosition &lt;= numBitsInWholeBytes) </w:t>
      </w:r>
    </w:p>
    <w:p w14:paraId="3ADF2FA9"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 8 : numBitsInFinalPartialByte;</w:t>
      </w:r>
    </w:p>
    <w:p w14:paraId="1F344A0E"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placeValueExponentOfBitInByte = widthOfActiveBitsInByte – </w:t>
      </w:r>
    </w:p>
    <w:p w14:paraId="3409B588"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bitPosInByte;</w:t>
      </w:r>
    </w:p>
    <w:p w14:paraId="7385EFF4"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bitValueInByte = 2^placeValueExpone</w:t>
      </w:r>
      <w:r>
        <w:t>ntOfBitInByte;</w:t>
      </w:r>
    </w:p>
    <w:p w14:paraId="745363C4"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byteNumZeroBased = (bitPosition - 1)/8;</w:t>
      </w:r>
    </w:p>
    <w:p w14:paraId="3E27476C"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scaleFactorForBytePosition = 2^(8 * byteNumZeroBased);</w:t>
      </w:r>
    </w:p>
    <w:p w14:paraId="03EBBF66"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bitValue = bitValueInByte * scaleFactorForBytePosition;</w:t>
      </w:r>
    </w:p>
    <w:p w14:paraId="061A5246"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w:t>
      </w:r>
      <w:r>
        <w:rPr>
          <w:b/>
          <w:bCs/>
        </w:rPr>
        <w:t>return</w:t>
      </w:r>
      <w:r>
        <w:t xml:space="preserve"> bitValue;</w:t>
      </w:r>
    </w:p>
    <w:p w14:paraId="3AD2ECF8" w14:textId="77777777" w:rsidR="00000000" w:rsidRDefault="009D64FD">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Little</w:t>
      </w:r>
      <w:r>
        <w:t xml:space="preserve"> Endian bit position and value</w:t>
      </w:r>
    </w:p>
    <w:p w14:paraId="48D9C002" w14:textId="77777777" w:rsidR="00000000" w:rsidRDefault="009D64FD">
      <w:pPr>
        <w:pStyle w:val="Heading5"/>
        <w:rPr>
          <w:rFonts w:eastAsia="Times New Roman"/>
        </w:rPr>
      </w:pPr>
      <w:r>
        <w:rPr>
          <w:rFonts w:eastAsia="Times New Roman"/>
        </w:rPr>
        <w:t>Examples of Unsigned Integer Conversion</w:t>
      </w:r>
    </w:p>
    <w:p w14:paraId="64A7E55D" w14:textId="77777777" w:rsidR="00000000" w:rsidRDefault="009D64FD">
      <w:r>
        <w:t xml:space="preserve">Consider the first three bytes of the data stream. Imagine their numeric values as 0x5A 0x92 0x00. </w:t>
      </w:r>
    </w:p>
    <w:p w14:paraId="18171C6B"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Positions:</w:t>
      </w:r>
      <w:r>
        <w:rPr>
          <w:rStyle w:val="CodeCharacter"/>
          <w:sz w:val="20"/>
        </w:rPr>
        <w:br/>
        <w:t>00000000 01111111 11122222</w:t>
      </w:r>
      <w:r>
        <w:rPr>
          <w:rStyle w:val="CodeCharacter"/>
          <w:sz w:val="20"/>
        </w:rPr>
        <w:br/>
      </w:r>
      <w:r>
        <w:rPr>
          <w:rStyle w:val="CodeCharacter"/>
          <w:sz w:val="20"/>
        </w:rPr>
        <w:t>12345678 90123456 78901234</w:t>
      </w:r>
      <w:r>
        <w:rPr>
          <w:rStyle w:val="CodeCharacter"/>
          <w:sz w:val="20"/>
        </w:rPr>
        <w:br/>
        <w:t>Bits:</w:t>
      </w:r>
      <w:r>
        <w:rPr>
          <w:rStyle w:val="CodeCharacter"/>
          <w:sz w:val="20"/>
        </w:rPr>
        <w:br/>
        <w:t>01011010 10010010 00000000</w:t>
      </w:r>
    </w:p>
    <w:p w14:paraId="49AA0378"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Hex values</w:t>
      </w:r>
      <w:r>
        <w:rPr>
          <w:rStyle w:val="CodeCharacter"/>
          <w:sz w:val="20"/>
        </w:rPr>
        <w:br/>
        <w:t xml:space="preserve">   5   A    9   2    0   0 </w:t>
      </w:r>
    </w:p>
    <w:p w14:paraId="1A540131" w14:textId="77777777" w:rsidR="00000000" w:rsidRDefault="009D64FD">
      <w:r>
        <w:t xml:space="preserve">Beginning at bit position 1, (the very first bit) if we consider the first two bytes as a bigEndian short, the value will be 0x5A92.  </w:t>
      </w:r>
    </w:p>
    <w:p w14:paraId="23BE6C2D" w14:textId="77777777" w:rsidR="00000000" w:rsidRDefault="009D64FD">
      <w:pPr>
        <w:pStyle w:val="Codeblock0"/>
        <w:pBdr>
          <w:top w:val="single" w:sz="4" w:space="1" w:color="auto"/>
          <w:left w:val="single" w:sz="4" w:space="4" w:color="auto"/>
          <w:bottom w:val="single" w:sz="4" w:space="1" w:color="auto"/>
          <w:right w:val="single" w:sz="4" w:space="4" w:color="auto"/>
        </w:pBdr>
      </w:pPr>
      <w:r>
        <w:t>  &lt;xs:element name="nu</w:t>
      </w:r>
      <w:r>
        <w:t>m" type="unsignedShort"</w:t>
      </w:r>
    </w:p>
    <w:p w14:paraId="5B48B6BD" w14:textId="77777777" w:rsidR="00000000" w:rsidRDefault="009D64FD">
      <w:pPr>
        <w:pStyle w:val="Codeblock0"/>
        <w:pBdr>
          <w:top w:val="single" w:sz="4" w:space="1" w:color="auto"/>
          <w:left w:val="single" w:sz="4" w:space="4" w:color="auto"/>
          <w:bottom w:val="single" w:sz="4" w:space="1" w:color="auto"/>
          <w:right w:val="single" w:sz="4" w:space="4" w:color="auto"/>
        </w:pBdr>
      </w:pPr>
      <w:r>
        <w:t>        dfdl:alignment="1"</w:t>
      </w:r>
    </w:p>
    <w:p w14:paraId="0F9759F0" w14:textId="77777777" w:rsidR="00000000" w:rsidRDefault="009D64FD">
      <w:pPr>
        <w:pStyle w:val="Codeblock0"/>
        <w:pBdr>
          <w:top w:val="single" w:sz="4" w:space="1" w:color="auto"/>
          <w:left w:val="single" w:sz="4" w:space="4" w:color="auto"/>
          <w:bottom w:val="single" w:sz="4" w:space="1" w:color="auto"/>
          <w:right w:val="single" w:sz="4" w:space="4" w:color="auto"/>
        </w:pBdr>
      </w:pPr>
      <w:r>
        <w:t>        dfdl:alignmentUnits="bytes" </w:t>
      </w:r>
    </w:p>
    <w:p w14:paraId="3C620788" w14:textId="77777777" w:rsidR="00000000" w:rsidRDefault="009D64FD">
      <w:pPr>
        <w:pStyle w:val="Codeblock0"/>
        <w:pBdr>
          <w:top w:val="single" w:sz="4" w:space="1" w:color="auto"/>
          <w:left w:val="single" w:sz="4" w:space="4" w:color="auto"/>
          <w:bottom w:val="single" w:sz="4" w:space="1" w:color="auto"/>
          <w:right w:val="single" w:sz="4" w:space="4" w:color="auto"/>
        </w:pBdr>
      </w:pPr>
      <w:r>
        <w:t>        dfdl:byteOrder="bigEndian"</w:t>
      </w:r>
    </w:p>
    <w:p w14:paraId="17C7C0DA" w14:textId="77777777" w:rsidR="00000000" w:rsidRDefault="009D64FD">
      <w:pPr>
        <w:pStyle w:val="Codeblock0"/>
        <w:pBdr>
          <w:top w:val="single" w:sz="4" w:space="1" w:color="auto"/>
          <w:left w:val="single" w:sz="4" w:space="4" w:color="auto"/>
          <w:bottom w:val="single" w:sz="4" w:space="1" w:color="auto"/>
          <w:right w:val="single" w:sz="4" w:space="4" w:color="auto"/>
        </w:pBdr>
      </w:pPr>
      <w:r>
        <w:t>        dfdl:representation="binary"</w:t>
      </w:r>
    </w:p>
    <w:p w14:paraId="653E39DE"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1F3EEF37" w14:textId="77777777" w:rsidR="00000000" w:rsidRDefault="009D64FD">
      <w:r>
        <w:t>As a littleEndian short, the value will be 0x925A.</w:t>
      </w:r>
    </w:p>
    <w:p w14:paraId="4C6BC43B" w14:textId="77777777" w:rsidR="00000000" w:rsidRDefault="009D64FD">
      <w:pPr>
        <w:pStyle w:val="Codeblock0"/>
        <w:pBdr>
          <w:top w:val="single" w:sz="4" w:space="1" w:color="auto"/>
          <w:left w:val="single" w:sz="4" w:space="4" w:color="auto"/>
          <w:bottom w:val="single" w:sz="4" w:space="1" w:color="auto"/>
          <w:right w:val="single" w:sz="4" w:space="4" w:color="auto"/>
        </w:pBdr>
      </w:pPr>
      <w:r>
        <w:t>  &lt;xs</w:t>
      </w:r>
      <w:r>
        <w:t>:element name="num" type="unsignedShort"</w:t>
      </w:r>
    </w:p>
    <w:p w14:paraId="5D53EE90" w14:textId="77777777" w:rsidR="00000000" w:rsidRDefault="009D64FD">
      <w:pPr>
        <w:pStyle w:val="Codeblock0"/>
        <w:pBdr>
          <w:top w:val="single" w:sz="4" w:space="1" w:color="auto"/>
          <w:left w:val="single" w:sz="4" w:space="4" w:color="auto"/>
          <w:bottom w:val="single" w:sz="4" w:space="1" w:color="auto"/>
          <w:right w:val="single" w:sz="4" w:space="4" w:color="auto"/>
        </w:pBdr>
      </w:pPr>
      <w:r>
        <w:t>        dfdl:alignment="1"</w:t>
      </w:r>
    </w:p>
    <w:p w14:paraId="77F3F010" w14:textId="77777777" w:rsidR="00000000" w:rsidRDefault="009D64FD">
      <w:pPr>
        <w:pStyle w:val="Codeblock0"/>
        <w:pBdr>
          <w:top w:val="single" w:sz="4" w:space="1" w:color="auto"/>
          <w:left w:val="single" w:sz="4" w:space="4" w:color="auto"/>
          <w:bottom w:val="single" w:sz="4" w:space="1" w:color="auto"/>
          <w:right w:val="single" w:sz="4" w:space="4" w:color="auto"/>
        </w:pBdr>
      </w:pPr>
      <w:r>
        <w:t>        dfdl:alignmentUnits="bytes" </w:t>
      </w:r>
    </w:p>
    <w:p w14:paraId="644D8946" w14:textId="77777777" w:rsidR="00000000" w:rsidRDefault="009D64FD">
      <w:pPr>
        <w:pStyle w:val="Codeblock0"/>
        <w:pBdr>
          <w:top w:val="single" w:sz="4" w:space="1" w:color="auto"/>
          <w:left w:val="single" w:sz="4" w:space="4" w:color="auto"/>
          <w:bottom w:val="single" w:sz="4" w:space="1" w:color="auto"/>
          <w:right w:val="single" w:sz="4" w:space="4" w:color="auto"/>
        </w:pBdr>
      </w:pPr>
      <w:r>
        <w:t>        dfdl:byteOrder="littleEndian"</w:t>
      </w:r>
    </w:p>
    <w:p w14:paraId="0D983F30" w14:textId="77777777" w:rsidR="00000000" w:rsidRDefault="009D64FD">
      <w:pPr>
        <w:pStyle w:val="Codeblock0"/>
        <w:pBdr>
          <w:top w:val="single" w:sz="4" w:space="1" w:color="auto"/>
          <w:left w:val="single" w:sz="4" w:space="4" w:color="auto"/>
          <w:bottom w:val="single" w:sz="4" w:space="1" w:color="auto"/>
          <w:right w:val="single" w:sz="4" w:space="4" w:color="auto"/>
        </w:pBdr>
      </w:pPr>
      <w:r>
        <w:t>        dfdl:representation="binary"</w:t>
      </w:r>
    </w:p>
    <w:p w14:paraId="24BCD879" w14:textId="77777777" w:rsidR="00000000" w:rsidRDefault="009D64FD">
      <w:pPr>
        <w:pStyle w:val="Codeblock0"/>
        <w:pBdr>
          <w:top w:val="single" w:sz="4" w:space="1" w:color="auto"/>
          <w:left w:val="single" w:sz="4" w:space="4" w:color="auto"/>
          <w:bottom w:val="single" w:sz="4" w:space="1" w:color="auto"/>
          <w:right w:val="single" w:sz="4" w:space="4" w:color="auto"/>
        </w:pBdr>
        <w:rPr>
          <w:lang w:val="en-US"/>
        </w:rPr>
      </w:pPr>
      <w:r>
        <w:t xml:space="preserve">        dfdl:binaryNumberRep="binary"</w:t>
      </w:r>
      <w:r>
        <w:rPr>
          <w:lang w:val="en-US"/>
        </w:rPr>
        <w:t>/&gt;</w:t>
      </w:r>
    </w:p>
    <w:p w14:paraId="7BC97118" w14:textId="77777777" w:rsidR="00000000" w:rsidRDefault="009D64FD">
      <w:r>
        <w:t>Now let us examine a bit string of l</w:t>
      </w:r>
      <w:r>
        <w:t>ength 13, beginning at position 2.</w:t>
      </w:r>
    </w:p>
    <w:p w14:paraId="7A04AF6F" w14:textId="77777777" w:rsidR="00000000" w:rsidRDefault="009D64FD">
      <w:pPr>
        <w:pStyle w:val="Codeblock0"/>
        <w:pBdr>
          <w:top w:val="single" w:sz="4" w:space="1" w:color="auto"/>
          <w:left w:val="single" w:sz="4" w:space="4" w:color="auto"/>
          <w:bottom w:val="single" w:sz="4" w:space="1" w:color="auto"/>
          <w:right w:val="single" w:sz="4" w:space="4" w:color="auto"/>
        </w:pBdr>
      </w:pPr>
      <w:r>
        <w:t>&lt;xs:sequence&gt;</w:t>
      </w:r>
    </w:p>
    <w:p w14:paraId="20CB3022" w14:textId="77777777" w:rsidR="00000000" w:rsidRDefault="009D64FD">
      <w:pPr>
        <w:pStyle w:val="Codeblock0"/>
        <w:pBdr>
          <w:top w:val="single" w:sz="4" w:space="1" w:color="auto"/>
          <w:left w:val="single" w:sz="4" w:space="4" w:color="auto"/>
          <w:bottom w:val="single" w:sz="4" w:space="1" w:color="auto"/>
          <w:right w:val="single" w:sz="4" w:space="4" w:color="auto"/>
        </w:pBdr>
      </w:pPr>
      <w:r>
        <w:t>  &lt;xs:element name="ignored" type="unsignedByte"</w:t>
      </w:r>
    </w:p>
    <w:p w14:paraId="2E02571A" w14:textId="77777777" w:rsidR="00000000" w:rsidRDefault="009D64FD">
      <w:pPr>
        <w:pStyle w:val="Codeblock0"/>
        <w:pBdr>
          <w:top w:val="single" w:sz="4" w:space="1" w:color="auto"/>
          <w:left w:val="single" w:sz="4" w:space="4" w:color="auto"/>
          <w:bottom w:val="single" w:sz="4" w:space="1" w:color="auto"/>
          <w:right w:val="single" w:sz="4" w:space="4" w:color="auto"/>
        </w:pBdr>
      </w:pPr>
      <w:r>
        <w:t>        dfdl:alignment="1" </w:t>
      </w:r>
    </w:p>
    <w:p w14:paraId="2AD4569D" w14:textId="77777777" w:rsidR="00000000" w:rsidRDefault="009D64FD">
      <w:pPr>
        <w:pStyle w:val="Codeblock0"/>
        <w:pBdr>
          <w:top w:val="single" w:sz="4" w:space="1" w:color="auto"/>
          <w:left w:val="single" w:sz="4" w:space="4" w:color="auto"/>
          <w:bottom w:val="single" w:sz="4" w:space="1" w:color="auto"/>
          <w:right w:val="single" w:sz="4" w:space="4" w:color="auto"/>
        </w:pBdr>
      </w:pPr>
      <w:r>
        <w:t>        dfdl:alignmentUnits="bits" </w:t>
      </w:r>
    </w:p>
    <w:p w14:paraId="2F0B9A88" w14:textId="77777777" w:rsidR="00000000" w:rsidRDefault="009D64FD">
      <w:pPr>
        <w:pStyle w:val="Codeblock0"/>
        <w:pBdr>
          <w:top w:val="single" w:sz="4" w:space="1" w:color="auto"/>
          <w:left w:val="single" w:sz="4" w:space="4" w:color="auto"/>
          <w:bottom w:val="single" w:sz="4" w:space="1" w:color="auto"/>
          <w:right w:val="single" w:sz="4" w:space="4" w:color="auto"/>
        </w:pBdr>
      </w:pPr>
      <w:r>
        <w:t>        dfdl:lengthUnits="bits" </w:t>
      </w:r>
    </w:p>
    <w:p w14:paraId="6B34108C" w14:textId="77777777" w:rsidR="00000000" w:rsidRDefault="009D64FD">
      <w:pPr>
        <w:pStyle w:val="Codeblock0"/>
        <w:pBdr>
          <w:top w:val="single" w:sz="4" w:space="1" w:color="auto"/>
          <w:left w:val="single" w:sz="4" w:space="4" w:color="auto"/>
          <w:bottom w:val="single" w:sz="4" w:space="1" w:color="auto"/>
          <w:right w:val="single" w:sz="4" w:space="4" w:color="auto"/>
        </w:pBdr>
      </w:pPr>
      <w:r>
        <w:t>        dfdl:length="1" </w:t>
      </w:r>
    </w:p>
    <w:p w14:paraId="476BAD17" w14:textId="77777777" w:rsidR="00000000" w:rsidRDefault="009D64FD">
      <w:pPr>
        <w:pStyle w:val="Codeblock0"/>
        <w:pBdr>
          <w:top w:val="single" w:sz="4" w:space="1" w:color="auto"/>
          <w:left w:val="single" w:sz="4" w:space="4" w:color="auto"/>
          <w:bottom w:val="single" w:sz="4" w:space="1" w:color="auto"/>
          <w:right w:val="single" w:sz="4" w:space="4" w:color="auto"/>
        </w:pBdr>
      </w:pPr>
      <w:r>
        <w:t>        dfdl:representation="binary"</w:t>
      </w:r>
    </w:p>
    <w:p w14:paraId="08DC2A4B"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014F380C" w14:textId="77777777" w:rsidR="00000000" w:rsidRDefault="009D64FD">
      <w:pPr>
        <w:pStyle w:val="Codeblock0"/>
        <w:pBdr>
          <w:top w:val="single" w:sz="4" w:space="1" w:color="auto"/>
          <w:left w:val="single" w:sz="4" w:space="4" w:color="auto"/>
          <w:bottom w:val="single" w:sz="4" w:space="1" w:color="auto"/>
          <w:right w:val="single" w:sz="4" w:space="4" w:color="auto"/>
        </w:pBdr>
      </w:pPr>
      <w:r>
        <w:t>  &lt;xs:element name="x" type="unsignedShort" </w:t>
      </w:r>
    </w:p>
    <w:p w14:paraId="5725CBB2" w14:textId="77777777" w:rsidR="00000000" w:rsidRDefault="009D64FD">
      <w:pPr>
        <w:pStyle w:val="Codeblock0"/>
        <w:pBdr>
          <w:top w:val="single" w:sz="4" w:space="1" w:color="auto"/>
          <w:left w:val="single" w:sz="4" w:space="4" w:color="auto"/>
          <w:bottom w:val="single" w:sz="4" w:space="1" w:color="auto"/>
          <w:right w:val="single" w:sz="4" w:space="4" w:color="auto"/>
        </w:pBdr>
      </w:pPr>
      <w:r>
        <w:t>        dfdl:alignment="1" </w:t>
      </w:r>
    </w:p>
    <w:p w14:paraId="6004535D" w14:textId="77777777" w:rsidR="00000000" w:rsidRDefault="009D64FD">
      <w:pPr>
        <w:pStyle w:val="Codeblock0"/>
        <w:pBdr>
          <w:top w:val="single" w:sz="4" w:space="1" w:color="auto"/>
          <w:left w:val="single" w:sz="4" w:space="4" w:color="auto"/>
          <w:bottom w:val="single" w:sz="4" w:space="1" w:color="auto"/>
          <w:right w:val="single" w:sz="4" w:space="4" w:color="auto"/>
        </w:pBdr>
      </w:pPr>
      <w:r>
        <w:t>        dfdl:alignmentUnits="bits" </w:t>
      </w:r>
    </w:p>
    <w:p w14:paraId="20FF0B13" w14:textId="77777777" w:rsidR="00000000" w:rsidRDefault="009D64FD">
      <w:pPr>
        <w:pStyle w:val="Codeblock0"/>
        <w:pBdr>
          <w:top w:val="single" w:sz="4" w:space="1" w:color="auto"/>
          <w:left w:val="single" w:sz="4" w:space="4" w:color="auto"/>
          <w:bottom w:val="single" w:sz="4" w:space="1" w:color="auto"/>
          <w:right w:val="single" w:sz="4" w:space="4" w:color="auto"/>
        </w:pBdr>
      </w:pPr>
      <w:r>
        <w:t>        dfdl:byteOrder="bigEndian"</w:t>
      </w:r>
    </w:p>
    <w:p w14:paraId="7358AE24" w14:textId="77777777" w:rsidR="00000000" w:rsidRDefault="009D64FD">
      <w:pPr>
        <w:pStyle w:val="Codeblock0"/>
        <w:pBdr>
          <w:top w:val="single" w:sz="4" w:space="1" w:color="auto"/>
          <w:left w:val="single" w:sz="4" w:space="4" w:color="auto"/>
          <w:bottom w:val="single" w:sz="4" w:space="1" w:color="auto"/>
          <w:right w:val="single" w:sz="4" w:space="4" w:color="auto"/>
        </w:pBdr>
      </w:pPr>
      <w:r>
        <w:t>        dfdl:lengthUnits="bits" </w:t>
      </w:r>
    </w:p>
    <w:p w14:paraId="2C1D9DE8" w14:textId="77777777" w:rsidR="00000000" w:rsidRDefault="009D64FD">
      <w:pPr>
        <w:pStyle w:val="Codeblock0"/>
        <w:pBdr>
          <w:top w:val="single" w:sz="4" w:space="1" w:color="auto"/>
          <w:left w:val="single" w:sz="4" w:space="4" w:color="auto"/>
          <w:bottom w:val="single" w:sz="4" w:space="1" w:color="auto"/>
          <w:right w:val="single" w:sz="4" w:space="4" w:color="auto"/>
        </w:pBdr>
      </w:pPr>
      <w:r>
        <w:t>        dfdl:length="13" </w:t>
      </w:r>
    </w:p>
    <w:p w14:paraId="073F8675" w14:textId="77777777" w:rsidR="00000000" w:rsidRDefault="009D64FD">
      <w:pPr>
        <w:pStyle w:val="Codeblock0"/>
        <w:pBdr>
          <w:top w:val="single" w:sz="4" w:space="1" w:color="auto"/>
          <w:left w:val="single" w:sz="4" w:space="4" w:color="auto"/>
          <w:bottom w:val="single" w:sz="4" w:space="1" w:color="auto"/>
          <w:right w:val="single" w:sz="4" w:space="4" w:color="auto"/>
        </w:pBdr>
      </w:pPr>
      <w:r>
        <w:t>        </w:t>
      </w:r>
      <w:r>
        <w:t>dfdl:representation="binary"</w:t>
      </w:r>
    </w:p>
    <w:p w14:paraId="2B15DA52"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00654EE4" w14:textId="77777777" w:rsidR="00000000" w:rsidRDefault="009D64FD">
      <w:pPr>
        <w:pStyle w:val="Codeblock0"/>
        <w:pBdr>
          <w:top w:val="single" w:sz="4" w:space="1" w:color="auto"/>
          <w:left w:val="single" w:sz="4" w:space="4" w:color="auto"/>
          <w:bottom w:val="single" w:sz="4" w:space="1" w:color="auto"/>
          <w:right w:val="single" w:sz="4" w:space="4" w:color="auto"/>
        </w:pBdr>
      </w:pPr>
      <w:r>
        <w:t>   ...</w:t>
      </w:r>
    </w:p>
    <w:p w14:paraId="49901ECD" w14:textId="77777777" w:rsidR="00000000" w:rsidRDefault="009D64FD">
      <w:pPr>
        <w:pStyle w:val="Codeblock0"/>
        <w:pBdr>
          <w:top w:val="single" w:sz="4" w:space="1" w:color="auto"/>
          <w:left w:val="single" w:sz="4" w:space="4" w:color="auto"/>
          <w:bottom w:val="single" w:sz="4" w:space="1" w:color="auto"/>
          <w:right w:val="single" w:sz="4" w:space="4" w:color="auto"/>
        </w:pBdr>
      </w:pPr>
      <w:r>
        <w:t>&lt;</w:t>
      </w:r>
      <w:r>
        <w:rPr>
          <w:noProof w:val="0"/>
          <w:lang w:eastAsia="en-US"/>
        </w:rPr>
        <w:t>/</w:t>
      </w:r>
      <w:r>
        <w:t>xs:sequence&gt;</w:t>
      </w:r>
    </w:p>
    <w:p w14:paraId="38FA6B20" w14:textId="77777777" w:rsidR="00000000" w:rsidRDefault="009D64FD">
      <w:r>
        <w:t>Let's examine the same data stream and consider the bit positions that make up element 'x', which are the bits at positions 2 through 14 inclusive.</w:t>
      </w:r>
    </w:p>
    <w:p w14:paraId="79EC8BE1"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Positions:</w:t>
      </w:r>
      <w:r>
        <w:rPr>
          <w:rStyle w:val="CodeCharacter"/>
          <w:sz w:val="20"/>
        </w:rPr>
        <w:br/>
        <w:t>000000</w:t>
      </w:r>
      <w:r>
        <w:rPr>
          <w:rStyle w:val="CodeCharacter"/>
          <w:sz w:val="20"/>
        </w:rPr>
        <w:t>00 01111111 11122222</w:t>
      </w:r>
      <w:r>
        <w:rPr>
          <w:rStyle w:val="CodeCharacter"/>
          <w:sz w:val="20"/>
        </w:rPr>
        <w:br/>
        <w:t>12345678 90123456 78901234</w:t>
      </w:r>
      <w:r>
        <w:rPr>
          <w:rStyle w:val="CodeCharacter"/>
          <w:sz w:val="20"/>
        </w:rPr>
        <w:br/>
        <w:t>Bits:</w:t>
      </w:r>
      <w:r>
        <w:rPr>
          <w:rStyle w:val="CodeCharacter"/>
          <w:sz w:val="20"/>
        </w:rPr>
        <w:br/>
        <w:t xml:space="preserve"> 1011010 100100 </w:t>
      </w:r>
    </w:p>
    <w:p w14:paraId="02BF2E1A" w14:textId="77777777" w:rsidR="00000000" w:rsidRDefault="009D64FD">
      <w:r>
        <w:t>Since alignment does not affect logical value, we will obtain the same logical value as if we realigned the bits. That is, the value is the same as if we began the bits of the element's</w:t>
      </w:r>
      <w:r>
        <w:t xml:space="preserve"> representation with bit position 1.</w:t>
      </w:r>
    </w:p>
    <w:p w14:paraId="7B585C8E"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Realigned 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10110101 00100</w:t>
      </w:r>
    </w:p>
    <w:p w14:paraId="07E3ADE0" w14:textId="77777777" w:rsidR="00000000" w:rsidRDefault="009D64FD">
      <w:r>
        <w:t>The DFDL schema fragment above gives element 'x' the dfdl:byteOrder 'bigEndian' property. In this case the place value of e</w:t>
      </w:r>
      <w:r>
        <w:t>ach position is given by 2^(M – i)</w:t>
      </w:r>
    </w:p>
    <w:p w14:paraId="44921F59" w14:textId="77777777" w:rsidR="00000000" w:rsidRDefault="009D64FD">
      <w:r>
        <w:t>PlaceValue positions 2^(M - i)</w:t>
      </w:r>
    </w:p>
    <w:p w14:paraId="34C98348"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...11110 00000000</w:t>
      </w:r>
      <w:r>
        <w:rPr>
          <w:rStyle w:val="CodeCharacter"/>
          <w:sz w:val="20"/>
        </w:rPr>
        <w:br/>
        <w:t>...21098 76543210</w:t>
      </w:r>
    </w:p>
    <w:p w14:paraId="31BE34DA"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Bit values</w:t>
      </w:r>
    </w:p>
    <w:p w14:paraId="68FE64E9"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...10110 10100100</w:t>
      </w:r>
      <w:r>
        <w:rPr>
          <w:rStyle w:val="CodeCharacter"/>
          <w:sz w:val="20"/>
        </w:rPr>
        <w:br/>
        <w:t>Hex values</w:t>
      </w:r>
      <w:r>
        <w:rPr>
          <w:rStyle w:val="CodeCharacter"/>
          <w:sz w:val="20"/>
        </w:rPr>
        <w:br/>
        <w:t>   1   6    A   4</w:t>
      </w:r>
    </w:p>
    <w:p w14:paraId="0272370F" w14:textId="77777777" w:rsidR="00000000" w:rsidRDefault="009D64FD">
      <w:r>
        <w:t>The value of element 'x' is 0x16A4. Notice how it is the most-significant byte -- which is the f</w:t>
      </w:r>
      <w:r>
        <w:t>irst byte when big endian -- that becomes the partial byte (having fewer than 8 bits) in the case where the length of the bit string is not a multiple of 8 bits. </w:t>
      </w:r>
    </w:p>
    <w:p w14:paraId="72B6E9F3" w14:textId="77777777" w:rsidR="00000000" w:rsidRDefault="009D64FD">
      <w:r>
        <w:t>For dfdl:byteOrder of 'littleEndian'. The place values of the individual bits are not as easi</w:t>
      </w:r>
      <w:r>
        <w:t xml:space="preserve">ly visualized. However there is still a basic formula (given in the pseudo code in </w:t>
      </w:r>
      <w:r>
        <w:fldChar w:fldCharType="begin"/>
      </w:r>
      <w:r>
        <w:instrText xml:space="preserve"> REF _Ref390341590 \r \h </w:instrText>
      </w:r>
      <w:r>
        <w:fldChar w:fldCharType="separate"/>
      </w:r>
      <w:r>
        <w:t>13.7.1.4</w:t>
      </w:r>
      <w:r>
        <w:fldChar w:fldCharType="end"/>
      </w:r>
      <w:r>
        <w:t xml:space="preserve"> </w:t>
      </w:r>
      <w:r>
        <w:fldChar w:fldCharType="begin"/>
      </w:r>
      <w:r>
        <w:instrText xml:space="preserve"> REF _Ref390341590 \h </w:instrText>
      </w:r>
      <w:r>
        <w:fldChar w:fldCharType="separate"/>
      </w:r>
      <w:r>
        <w:t>Bits within Bit Strings of Length &gt; 8</w:t>
      </w:r>
      <w:r>
        <w:fldChar w:fldCharType="end"/>
      </w:r>
      <w:r>
        <w:t>) and value.</w:t>
      </w:r>
    </w:p>
    <w:p w14:paraId="6E3A15A0" w14:textId="77777777" w:rsidR="00000000" w:rsidRDefault="009D64FD">
      <w:r>
        <w:t>Looking again at our realigned positions:</w:t>
      </w:r>
    </w:p>
    <w:p w14:paraId="455C7FC1" w14:textId="77777777" w:rsidR="00000000" w:rsidRDefault="009D64FD">
      <w:pPr>
        <w:pStyle w:val="Codeblock0"/>
        <w:pBdr>
          <w:top w:val="single" w:sz="4" w:space="1" w:color="auto"/>
          <w:left w:val="single" w:sz="4" w:space="4" w:color="auto"/>
          <w:bottom w:val="single" w:sz="4" w:space="1" w:color="auto"/>
          <w:right w:val="single" w:sz="4" w:space="4" w:color="auto"/>
        </w:pBdr>
      </w:pPr>
      <w:r>
        <w:rPr>
          <w:rStyle w:val="CodeCharacter"/>
          <w:sz w:val="20"/>
        </w:rPr>
        <w:t>Realigned 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10110101 00100</w:t>
      </w:r>
    </w:p>
    <w:p w14:paraId="089DE6DC" w14:textId="77777777" w:rsidR="00000000" w:rsidRDefault="009D64FD">
      <w:r>
        <w:t>The place values of each of these bits, for littl</w:t>
      </w:r>
      <w:r>
        <w:t>e endian byte order can be seen to be:</w:t>
      </w:r>
    </w:p>
    <w:p w14:paraId="2CAE2DEF"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 xml:space="preserve">PlaceValue positions </w:t>
      </w:r>
    </w:p>
    <w:p w14:paraId="31250384"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00000000 ...11100</w:t>
      </w:r>
      <w:r>
        <w:rPr>
          <w:rStyle w:val="CodeCharacter"/>
          <w:sz w:val="20"/>
        </w:rPr>
        <w:br/>
        <w:t>76543210 ...21098</w:t>
      </w:r>
    </w:p>
    <w:p w14:paraId="7404A2AF"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Bit values</w:t>
      </w:r>
    </w:p>
    <w:p w14:paraId="70E21B91" w14:textId="77777777" w:rsidR="00000000" w:rsidRDefault="009D64FD">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10110101 ...00100</w:t>
      </w:r>
      <w:r>
        <w:rPr>
          <w:rStyle w:val="CodeCharacter"/>
          <w:sz w:val="20"/>
        </w:rPr>
        <w:br/>
        <w:t>Hex values</w:t>
      </w:r>
      <w:r>
        <w:rPr>
          <w:rStyle w:val="CodeCharacter"/>
          <w:sz w:val="20"/>
        </w:rPr>
        <w:br/>
        <w:t>   B   5    0   4   </w:t>
      </w:r>
    </w:p>
    <w:p w14:paraId="2D487D97" w14:textId="77777777" w:rsidR="00000000" w:rsidRDefault="009D64FD">
      <w:r>
        <w:t xml:space="preserve">We must reorder the bytes for little endian </w:t>
      </w:r>
      <w:r>
        <w:t xml:space="preserve">byte order. The value of element 'x' is 0x04B5. In little endian form, the first 8 bits make up the first byte, and that contains the least-significant byte of the logical numeric unsignedShort value. The additional bits of the partial byte are once again </w:t>
      </w:r>
      <w:r>
        <w:t>the most significant byte; however, for little endian form, this is the second byte. The second byte contains only 5 bits, those make up the least significant 5 bits of that byte, but that logical 5-bit value makes up the most-significant byte of the unsig</w:t>
      </w:r>
      <w:r>
        <w:t>nedShort integer.</w:t>
      </w:r>
    </w:p>
    <w:p w14:paraId="5106E3B2" w14:textId="77777777" w:rsidR="00000000" w:rsidRDefault="009D64FD">
      <w:pPr>
        <w:spacing w:before="240"/>
      </w:pPr>
      <w:r>
        <w:t>Now let us examine the 13 bits beginning at position 2, in the context where dfdl:byteOrder is 'littleEndian' and dfdl:bitOrder is 'leastSignificantBitFirst' and dfdl:binaryNumberRep is 'binary'.</w:t>
      </w:r>
    </w:p>
    <w:p w14:paraId="1059F557" w14:textId="77777777" w:rsidR="00000000" w:rsidRDefault="009D64FD">
      <w:r>
        <w:t>In this case, the bit positions are assign</w:t>
      </w:r>
      <w:r>
        <w:t>ed differently. Below the bytes are shown left-to-right:</w:t>
      </w:r>
    </w:p>
    <w:p w14:paraId="6625BDA1" w14:textId="77777777" w:rsidR="00000000"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Positions:</w:t>
      </w:r>
      <w:r>
        <w:rPr>
          <w:rFonts w:ascii="Courier New" w:hAnsi="Courier New" w:cs="Courier New"/>
          <w:noProof/>
          <w:sz w:val="18"/>
          <w:lang w:val="en-GB" w:eastAsia="en-GB"/>
        </w:rPr>
        <w:br/>
        <w:t>00000000 11111110 22222111</w:t>
      </w:r>
      <w:r>
        <w:rPr>
          <w:rFonts w:ascii="Courier New" w:hAnsi="Courier New" w:cs="Courier New"/>
          <w:noProof/>
          <w:sz w:val="18"/>
          <w:lang w:val="en-GB" w:eastAsia="en-GB"/>
        </w:rPr>
        <w:br/>
        <w:t>87654321 65432109 43210987</w:t>
      </w:r>
      <w:r>
        <w:rPr>
          <w:rFonts w:ascii="Courier New" w:hAnsi="Courier New" w:cs="Courier New"/>
          <w:noProof/>
          <w:sz w:val="18"/>
          <w:lang w:val="en-GB" w:eastAsia="en-GB"/>
        </w:rPr>
        <w:br/>
        <w:t>Bits:</w:t>
      </w:r>
      <w:r>
        <w:rPr>
          <w:rFonts w:ascii="Courier New" w:hAnsi="Courier New" w:cs="Courier New"/>
          <w:noProof/>
          <w:sz w:val="18"/>
          <w:lang w:val="en-GB" w:eastAsia="en-GB"/>
        </w:rPr>
        <w:br/>
      </w:r>
      <w:r>
        <w:rPr>
          <w:rFonts w:ascii="Courier New" w:hAnsi="Courier New" w:cs="Courier New"/>
          <w:noProof/>
          <w:sz w:val="18"/>
          <w:highlight w:val="yellow"/>
          <w:lang w:val="en-GB" w:eastAsia="en-GB"/>
        </w:rPr>
        <w:t>0101101</w:t>
      </w:r>
      <w:r>
        <w:rPr>
          <w:rFonts w:ascii="Courier New" w:hAnsi="Courier New" w:cs="Courier New"/>
          <w:noProof/>
          <w:sz w:val="18"/>
          <w:lang w:val="en-GB" w:eastAsia="en-GB"/>
        </w:rPr>
        <w:t>0 10</w:t>
      </w:r>
      <w:r>
        <w:rPr>
          <w:rFonts w:ascii="Courier New" w:hAnsi="Courier New" w:cs="Courier New"/>
          <w:noProof/>
          <w:sz w:val="18"/>
          <w:highlight w:val="yellow"/>
          <w:lang w:val="en-GB" w:eastAsia="en-GB"/>
        </w:rPr>
        <w:t>010010</w:t>
      </w:r>
      <w:r>
        <w:rPr>
          <w:rFonts w:ascii="Courier New" w:hAnsi="Courier New" w:cs="Courier New"/>
          <w:noProof/>
          <w:sz w:val="18"/>
          <w:lang w:val="en-GB" w:eastAsia="en-GB"/>
        </w:rPr>
        <w:t xml:space="preserve"> 00000000</w:t>
      </w:r>
    </w:p>
    <w:p w14:paraId="50E8BE13" w14:textId="77777777" w:rsidR="00000000"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Hex values</w:t>
      </w:r>
      <w:r>
        <w:rPr>
          <w:rFonts w:ascii="Courier New" w:hAnsi="Courier New" w:cs="Courier New"/>
          <w:noProof/>
          <w:sz w:val="18"/>
          <w:lang w:val="en-GB" w:eastAsia="en-GB"/>
        </w:rPr>
        <w:br/>
        <w:t xml:space="preserve">   5   A    9   2    0   0</w:t>
      </w:r>
    </w:p>
    <w:p w14:paraId="0BD0D106" w14:textId="77777777" w:rsidR="00000000" w:rsidRDefault="009D64FD">
      <w:r>
        <w:t>The bits of interest are highlighted above. If we redisplay this same data, but reversing the order of the bytes to right-to-left, then we get:</w:t>
      </w:r>
    </w:p>
    <w:p w14:paraId="64EF78CB" w14:textId="77777777" w:rsidR="00000000"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Positions:</w:t>
      </w:r>
      <w:r>
        <w:rPr>
          <w:rFonts w:ascii="Courier New" w:hAnsi="Courier New" w:cs="Courier New"/>
          <w:noProof/>
          <w:sz w:val="18"/>
          <w:lang w:val="en-GB" w:eastAsia="en-GB"/>
        </w:rPr>
        <w:br/>
        <w:t>22222111 11111110 00000000</w:t>
      </w:r>
      <w:r>
        <w:rPr>
          <w:rFonts w:ascii="Courier New" w:hAnsi="Courier New" w:cs="Courier New"/>
          <w:noProof/>
          <w:sz w:val="18"/>
          <w:lang w:val="en-GB" w:eastAsia="en-GB"/>
        </w:rPr>
        <w:br/>
        <w:t>43210987 65432109 87654321</w:t>
      </w:r>
      <w:r>
        <w:rPr>
          <w:rFonts w:ascii="Courier New" w:hAnsi="Courier New" w:cs="Courier New"/>
          <w:noProof/>
          <w:sz w:val="18"/>
          <w:lang w:val="en-GB" w:eastAsia="en-GB"/>
        </w:rPr>
        <w:br/>
        <w:t>Bits:</w:t>
      </w:r>
      <w:r>
        <w:rPr>
          <w:rFonts w:ascii="Courier New" w:hAnsi="Courier New" w:cs="Courier New"/>
          <w:noProof/>
          <w:sz w:val="18"/>
          <w:lang w:val="en-GB" w:eastAsia="en-GB"/>
        </w:rPr>
        <w:br/>
        <w:t>00000000 10</w:t>
      </w:r>
      <w:r>
        <w:rPr>
          <w:rFonts w:ascii="Courier New" w:hAnsi="Courier New" w:cs="Courier New"/>
          <w:noProof/>
          <w:sz w:val="18"/>
          <w:highlight w:val="yellow"/>
          <w:lang w:val="en-GB" w:eastAsia="en-GB"/>
        </w:rPr>
        <w:t>010010</w:t>
      </w:r>
      <w:r>
        <w:rPr>
          <w:rFonts w:ascii="Courier New" w:hAnsi="Courier New" w:cs="Courier New"/>
          <w:noProof/>
          <w:sz w:val="18"/>
          <w:lang w:val="en-GB" w:eastAsia="en-GB"/>
        </w:rPr>
        <w:t xml:space="preserve"> </w:t>
      </w:r>
      <w:r>
        <w:rPr>
          <w:rFonts w:ascii="Courier New" w:hAnsi="Courier New" w:cs="Courier New"/>
          <w:noProof/>
          <w:sz w:val="18"/>
          <w:highlight w:val="yellow"/>
          <w:lang w:val="en-GB" w:eastAsia="en-GB"/>
        </w:rPr>
        <w:t>0101101</w:t>
      </w:r>
      <w:r>
        <w:rPr>
          <w:rFonts w:ascii="Courier New" w:hAnsi="Courier New" w:cs="Courier New"/>
          <w:noProof/>
          <w:sz w:val="18"/>
          <w:lang w:val="en-GB" w:eastAsia="en-GB"/>
        </w:rPr>
        <w:t>0</w:t>
      </w:r>
    </w:p>
    <w:p w14:paraId="51F9E4A1" w14:textId="77777777" w:rsidR="00000000"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Hex values</w:t>
      </w:r>
      <w:r>
        <w:rPr>
          <w:rFonts w:ascii="Courier New" w:hAnsi="Courier New" w:cs="Courier New"/>
          <w:noProof/>
          <w:sz w:val="18"/>
          <w:lang w:val="en-GB" w:eastAsia="en-GB"/>
        </w:rPr>
        <w:br/>
        <w:t xml:space="preserve">   </w:t>
      </w:r>
      <w:r>
        <w:rPr>
          <w:rFonts w:ascii="Courier New" w:hAnsi="Courier New" w:cs="Courier New"/>
          <w:noProof/>
          <w:sz w:val="18"/>
          <w:lang w:val="en-GB" w:eastAsia="en-GB"/>
        </w:rPr>
        <w:t>0   0    9   2    5   A</w:t>
      </w:r>
    </w:p>
    <w:p w14:paraId="7AC4C901" w14:textId="77777777" w:rsidR="00000000" w:rsidRDefault="009D64FD">
      <w:r>
        <w:t xml:space="preserve">The above shows more clearly that we are looking at a contiguous region of bits containing </w:t>
      </w:r>
    </w:p>
    <w:p w14:paraId="6A60275E" w14:textId="77777777" w:rsidR="00000000" w:rsidRDefault="009D64FD">
      <w:pPr>
        <w:pStyle w:val="Codeblock0"/>
        <w:pBdr>
          <w:top w:val="single" w:sz="4" w:space="1" w:color="auto"/>
          <w:left w:val="single" w:sz="4" w:space="4" w:color="auto"/>
          <w:bottom w:val="single" w:sz="4" w:space="1" w:color="auto"/>
          <w:right w:val="single" w:sz="4" w:space="4" w:color="auto"/>
        </w:pBdr>
      </w:pPr>
      <w:r>
        <w:t>0 1001 0010 1101</w:t>
      </w:r>
    </w:p>
    <w:p w14:paraId="05D332AB" w14:textId="77777777" w:rsidR="00000000" w:rsidRDefault="009D64FD">
      <w:r>
        <w:t>or the value 0x092D.</w:t>
      </w:r>
    </w:p>
    <w:p w14:paraId="124B84B8" w14:textId="77777777" w:rsidR="00000000" w:rsidRDefault="009D64FD">
      <w:pPr>
        <w:pStyle w:val="Heading4"/>
        <w:rPr>
          <w:rFonts w:eastAsia="Times New Roman"/>
        </w:rPr>
      </w:pPr>
      <w:r>
        <w:rPr>
          <w:rFonts w:eastAsia="Times New Roman"/>
        </w:rPr>
        <w:t>Converting Packed Decimal Numbers</w:t>
      </w:r>
      <w:bookmarkEnd w:id="4636"/>
    </w:p>
    <w:p w14:paraId="762F3BF7" w14:textId="77777777" w:rsidR="00000000" w:rsidRDefault="009D64FD">
      <w:r>
        <w:t>Signed numbers with dfdl:binaryNumberRep 'packed' are parsed using a</w:t>
      </w:r>
      <w:r>
        <w:t xml:space="preserve"> nibble to indicate the sign. The unsigned nibble is treated as positive. On unparsing the sign nibble is written according to dfdl:</w:t>
      </w:r>
      <w:r>
        <w:rPr>
          <w:szCs w:val="18"/>
        </w:rPr>
        <w:t>binaryPackedSignCodes. The unsigned nibble is never written.</w:t>
      </w:r>
    </w:p>
    <w:p w14:paraId="0D1C6A9F" w14:textId="77777777" w:rsidR="00000000" w:rsidRDefault="009D64FD">
      <w:r>
        <w:t>Signed numbers with dfdl:binaryNumberRep 'bcd' are always posit</w:t>
      </w:r>
      <w:r>
        <w:t>ive. On unparsing it is a processing error if the Infoset data is negative.</w:t>
      </w:r>
    </w:p>
    <w:p w14:paraId="1632FADB" w14:textId="77777777" w:rsidR="00000000" w:rsidRDefault="009D64FD">
      <w:r>
        <w:t xml:space="preserve">Signed numbers with dfdl:binaryNumberRep </w:t>
      </w:r>
      <w:r>
        <w:t>'ibm4690Packed' are parsed using the sign nibble to identify negative values. There is no sign nibble for positive values. On unparsing the nibble 0xD is written for negative values.</w:t>
      </w:r>
    </w:p>
    <w:p w14:paraId="3CCE53AA" w14:textId="77777777" w:rsidR="00000000" w:rsidRDefault="009D64FD">
      <w:r>
        <w:t>Unsigned numbers with dfdl:binaryNumberRep 'packed' are parsed if the nib</w:t>
      </w:r>
      <w:r>
        <w:t>ble is positive or unsigned. It is a processing error if the data is negative. On unparsing the unsigned nibble is used.</w:t>
      </w:r>
    </w:p>
    <w:p w14:paraId="526C6BC3" w14:textId="77777777" w:rsidR="00000000" w:rsidRDefault="009D64FD">
      <w:r>
        <w:t>Unsigned numbers with dfdl:binaryNumberRep 'bcd' are readily parsed as BCD data is always positive.</w:t>
      </w:r>
    </w:p>
    <w:p w14:paraId="246EEADD" w14:textId="77777777" w:rsidR="00000000" w:rsidRDefault="009D64FD">
      <w:r>
        <w:t>Unsigned numbers with dfdl:binaryNu</w:t>
      </w:r>
      <w:r>
        <w:t>mberRep 'ibm4690Packed' are parsed if there is no sign nibble of 0xD to identify a negative value. It is a processing error if the data is negative. On unparsing no sign nibble is written.</w:t>
      </w:r>
    </w:p>
    <w:p w14:paraId="4E34DDA7" w14:textId="77777777" w:rsidR="00000000" w:rsidRDefault="009D64FD">
      <w:pPr>
        <w:pStyle w:val="Heading2"/>
        <w:rPr>
          <w:rFonts w:eastAsia="Times New Roman"/>
        </w:rPr>
      </w:pPr>
      <w:r>
        <w:rPr>
          <w:b w:val="0"/>
          <w:bCs w:val="0"/>
        </w:rPr>
        <w:br w:type="page"/>
      </w:r>
      <w:bookmarkStart w:id="4651" w:name="_Ref251331995"/>
      <w:bookmarkStart w:id="4652" w:name="_Ref251332000"/>
      <w:bookmarkStart w:id="4653" w:name="_Toc366078074"/>
      <w:bookmarkStart w:id="4654" w:name="_Toc366078693"/>
      <w:bookmarkStart w:id="4655" w:name="_Toc366079678"/>
      <w:bookmarkStart w:id="4656" w:name="_Toc366080290"/>
      <w:bookmarkStart w:id="4657" w:name="_Toc366080899"/>
      <w:bookmarkStart w:id="4658" w:name="_Toc366505239"/>
      <w:bookmarkStart w:id="4659" w:name="_Toc366508608"/>
      <w:bookmarkStart w:id="4660" w:name="_Toc366513109"/>
      <w:bookmarkStart w:id="4661" w:name="_Toc366574298"/>
      <w:bookmarkStart w:id="4662" w:name="_Toc366578091"/>
      <w:bookmarkStart w:id="4663" w:name="_Toc366578685"/>
      <w:bookmarkStart w:id="4664" w:name="_Toc366579277"/>
      <w:bookmarkStart w:id="4665" w:name="_Toc366579868"/>
      <w:bookmarkStart w:id="4666" w:name="_Toc366580460"/>
      <w:bookmarkStart w:id="4667" w:name="_Toc366581051"/>
      <w:bookmarkStart w:id="4668" w:name="_Toc366581643"/>
      <w:bookmarkStart w:id="4669" w:name="_Properties_Specific_to"/>
      <w:bookmarkStart w:id="4670" w:name="_Toc349042759"/>
      <w:bookmarkStart w:id="4671" w:name="_Ref365053464"/>
      <w:bookmarkStart w:id="4672" w:name="_Ref365053468"/>
      <w:bookmarkStart w:id="4673" w:name="_Toc25589828"/>
      <w:bookmarkEnd w:id="4651"/>
      <w:bookmarkEnd w:id="4652"/>
      <w:bookmarkEnd w:id="4637"/>
      <w:bookmarkEnd w:id="4638"/>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r>
        <w:rPr>
          <w:rFonts w:eastAsia="Times New Roman"/>
        </w:rPr>
        <w:t>Properties Specific to Float/Double with Binary Representation</w:t>
      </w:r>
      <w:bookmarkEnd w:id="4670"/>
      <w:bookmarkEnd w:id="4671"/>
      <w:bookmarkEnd w:id="4672"/>
      <w:bookmarkEnd w:id="4673"/>
    </w:p>
    <w:tbl>
      <w:tblPr>
        <w:tblStyle w:val="Table"/>
        <w:tblW w:w="5000" w:type="pct"/>
        <w:tblInd w:w="0" w:type="dxa"/>
        <w:tblLook w:val="0020" w:firstRow="1" w:lastRow="0" w:firstColumn="0" w:lastColumn="0" w:noHBand="0" w:noVBand="0"/>
      </w:tblPr>
      <w:tblGrid>
        <w:gridCol w:w="2385"/>
        <w:gridCol w:w="6245"/>
      </w:tblGrid>
      <w:tr w:rsidR="00000000" w14:paraId="03B8112E" w14:textId="77777777">
        <w:trPr>
          <w:cnfStyle w:val="100000000000" w:firstRow="1" w:lastRow="0" w:firstColumn="0" w:lastColumn="0" w:oddVBand="0" w:evenVBand="0" w:oddHBand="0" w:evenHBand="0" w:firstRowFirstColumn="0" w:firstRowLastColumn="0" w:lastRowFirstColumn="0" w:lastRowLastColumn="0"/>
        </w:trPr>
        <w:tc>
          <w:tcPr>
            <w:tcW w:w="1382" w:type="pct"/>
            <w:hideMark/>
          </w:tcPr>
          <w:p w14:paraId="5D282070" w14:textId="77777777" w:rsidR="00000000" w:rsidRDefault="009D64FD">
            <w:r>
              <w:t>Pro</w:t>
            </w:r>
            <w:r>
              <w:t>perty Name</w:t>
            </w:r>
          </w:p>
        </w:tc>
        <w:tc>
          <w:tcPr>
            <w:tcW w:w="3618" w:type="pct"/>
            <w:hideMark/>
          </w:tcPr>
          <w:p w14:paraId="6771618B" w14:textId="77777777" w:rsidR="00000000" w:rsidRDefault="009D64FD">
            <w:r>
              <w:t>Description</w:t>
            </w:r>
          </w:p>
        </w:tc>
      </w:tr>
      <w:tr w:rsidR="00000000" w14:paraId="173A42D4" w14:textId="77777777">
        <w:tc>
          <w:tcPr>
            <w:tcW w:w="1382" w:type="pct"/>
            <w:tcBorders>
              <w:top w:val="single" w:sz="4" w:space="0" w:color="auto"/>
              <w:left w:val="single" w:sz="4" w:space="0" w:color="auto"/>
              <w:bottom w:val="single" w:sz="4" w:space="0" w:color="auto"/>
              <w:right w:val="single" w:sz="4" w:space="0" w:color="auto"/>
            </w:tcBorders>
            <w:hideMark/>
          </w:tcPr>
          <w:p w14:paraId="4777B29B" w14:textId="77777777" w:rsidR="00000000" w:rsidRDefault="009D64FD">
            <w:pPr>
              <w:rPr>
                <w:rFonts w:eastAsia="Arial Unicode MS"/>
              </w:rPr>
            </w:pPr>
            <w:r>
              <w:rPr>
                <w:rFonts w:eastAsia="Arial Unicode MS"/>
              </w:rPr>
              <w:t>binaryFloatRep</w:t>
            </w:r>
          </w:p>
        </w:tc>
        <w:tc>
          <w:tcPr>
            <w:tcW w:w="3618" w:type="pct"/>
            <w:tcBorders>
              <w:top w:val="single" w:sz="4" w:space="0" w:color="auto"/>
              <w:left w:val="single" w:sz="4" w:space="0" w:color="auto"/>
              <w:bottom w:val="single" w:sz="4" w:space="0" w:color="auto"/>
              <w:right w:val="single" w:sz="4" w:space="0" w:color="auto"/>
            </w:tcBorders>
            <w:hideMark/>
          </w:tcPr>
          <w:p w14:paraId="560BB42E" w14:textId="77777777" w:rsidR="00000000" w:rsidRDefault="009D64FD">
            <w:pPr>
              <w:rPr>
                <w:rFonts w:eastAsia="Arial Unicode MS"/>
              </w:rPr>
            </w:pPr>
            <w:r>
              <w:rPr>
                <w:rFonts w:eastAsia="Arial Unicode MS"/>
              </w:rPr>
              <w:t>Enum or DFDL Expression</w:t>
            </w:r>
          </w:p>
          <w:p w14:paraId="1A0C3AAE" w14:textId="77777777" w:rsidR="00000000" w:rsidRDefault="009D64FD">
            <w:pPr>
              <w:rPr>
                <w:rFonts w:eastAsia="Arial Unicode MS"/>
              </w:rPr>
            </w:pPr>
            <w:r>
              <w:rPr>
                <w:rFonts w:eastAsia="Arial Unicode MS"/>
              </w:rPr>
              <w:t xml:space="preserve">This specifies the encoding method for the float and double.  </w:t>
            </w:r>
          </w:p>
          <w:p w14:paraId="6233E340" w14:textId="77777777" w:rsidR="00000000" w:rsidRDefault="009D64FD">
            <w:pPr>
              <w:rPr>
                <w:rFonts w:eastAsia="Arial Unicode MS"/>
              </w:rPr>
            </w:pPr>
            <w:r>
              <w:rPr>
                <w:rFonts w:eastAsia="Arial Unicode MS"/>
              </w:rPr>
              <w:t>Valid values are 'ieee', 'ibm390Hex',This property can be computed by way of an expression which returns a string of 'ieee' or ' i</w:t>
            </w:r>
            <w:r>
              <w:rPr>
                <w:rFonts w:eastAsia="Arial Unicode MS"/>
              </w:rPr>
              <w:t>bm390Hex' . The expression must not contain forward references to elements which have not yet been processed.</w:t>
            </w:r>
          </w:p>
          <w:p w14:paraId="7BA1F75F" w14:textId="77777777" w:rsidR="00000000" w:rsidRDefault="009D64FD">
            <w:pPr>
              <w:rPr>
                <w:rFonts w:eastAsia="Arial Unicode MS"/>
              </w:rPr>
            </w:pPr>
            <w:r>
              <w:rPr>
                <w:rFonts w:eastAsia="Arial Unicode MS"/>
              </w:rPr>
              <w:t>The enumeration value 'ieee' refers to the IEEE 754-1985 specification.</w:t>
            </w:r>
          </w:p>
          <w:p w14:paraId="0F9BF1A6" w14:textId="77777777" w:rsidR="00000000" w:rsidRDefault="009D64FD">
            <w:pPr>
              <w:rPr>
                <w:rFonts w:eastAsia="Arial Unicode MS"/>
              </w:rPr>
            </w:pPr>
            <w:r>
              <w:rPr>
                <w:rFonts w:eastAsia="Arial Unicode MS"/>
              </w:rPr>
              <w:t>For both 'ieee' and 'ibm390hex', an xs:float must have a physical length o</w:t>
            </w:r>
            <w:r>
              <w:rPr>
                <w:rFonts w:eastAsia="Arial Unicode MS"/>
              </w:rPr>
              <w:t xml:space="preserve">f 4 bytes. </w:t>
            </w:r>
            <w:r>
              <w:t>It is a Schema Definition Error if there is a specified length not equivalent to 4 bytes.</w:t>
            </w:r>
          </w:p>
          <w:p w14:paraId="6C9223C6" w14:textId="77777777" w:rsidR="00000000" w:rsidRDefault="009D64FD">
            <w:pPr>
              <w:rPr>
                <w:rFonts w:eastAsia="Arial Unicode MS"/>
              </w:rPr>
            </w:pPr>
            <w:r>
              <w:rPr>
                <w:rFonts w:eastAsia="Arial Unicode MS"/>
              </w:rPr>
              <w:t xml:space="preserve">Similarly, for both 'ieee' and 'ibm390hex', an xs:double must have a physical length of 8 bytes. </w:t>
            </w:r>
            <w:r>
              <w:t>It is a Schema Definition Error if there is a specified le</w:t>
            </w:r>
            <w:r>
              <w:t>ngth not equivalent to 8 bytes.</w:t>
            </w:r>
          </w:p>
          <w:p w14:paraId="3D736528" w14:textId="77777777" w:rsidR="00000000" w:rsidRDefault="009D64FD">
            <w:pPr>
              <w:rPr>
                <w:rFonts w:eastAsia="Arial Unicode MS"/>
              </w:rPr>
            </w:pPr>
            <w:r>
              <w:rPr>
                <w:rFonts w:eastAsia="Arial Unicode MS"/>
              </w:rPr>
              <w:t xml:space="preserve">The dfdl:byteOrder property is used to construct a value from the bytes in the binary representation. </w:t>
            </w:r>
          </w:p>
          <w:p w14:paraId="0EFC7DAF" w14:textId="77777777" w:rsidR="00000000" w:rsidRDefault="009D64FD">
            <w:pPr>
              <w:rPr>
                <w:rFonts w:eastAsia="Arial Unicode MS"/>
                <w:color w:val="000000"/>
              </w:rPr>
            </w:pPr>
            <w:r>
              <w:rPr>
                <w:rFonts w:eastAsia="Arial Unicode MS"/>
              </w:rPr>
              <w:t>Note: The DFDL Infoset float and double data types match the precision of the IEEE specification. There</w:t>
            </w:r>
            <w:r>
              <w:rPr>
                <w:rFonts w:eastAsia="Arial"/>
                <w:color w:val="000000"/>
              </w:rPr>
              <w:t xml:space="preserve"> </w:t>
            </w:r>
            <w:r>
              <w:rPr>
                <w:rFonts w:eastAsia="Arial Unicode MS"/>
                <w:color w:val="000000"/>
              </w:rPr>
              <w:t>may</w:t>
            </w:r>
            <w:r>
              <w:rPr>
                <w:rFonts w:eastAsia="Arial"/>
                <w:color w:val="000000"/>
              </w:rPr>
              <w:t xml:space="preserve"> </w:t>
            </w:r>
            <w:r>
              <w:rPr>
                <w:rFonts w:eastAsia="Arial Unicode MS"/>
                <w:color w:val="000000"/>
              </w:rPr>
              <w:t>be</w:t>
            </w:r>
            <w:r>
              <w:rPr>
                <w:rFonts w:eastAsia="Arial"/>
                <w:color w:val="000000"/>
              </w:rPr>
              <w:t xml:space="preserve"> </w:t>
            </w:r>
            <w:r>
              <w:rPr>
                <w:rFonts w:eastAsia="Arial Unicode MS"/>
                <w:color w:val="000000"/>
              </w:rPr>
              <w:t>precision/</w:t>
            </w:r>
            <w:r>
              <w:rPr>
                <w:rFonts w:eastAsia="Arial Unicode MS"/>
                <w:color w:val="000000"/>
              </w:rPr>
              <w:t>rounding</w:t>
            </w:r>
            <w:r>
              <w:rPr>
                <w:rFonts w:eastAsia="Arial"/>
                <w:color w:val="000000"/>
              </w:rPr>
              <w:t xml:space="preserve"> </w:t>
            </w:r>
            <w:r>
              <w:rPr>
                <w:rFonts w:eastAsia="Arial Unicode MS"/>
                <w:color w:val="000000"/>
              </w:rPr>
              <w:t>issues</w:t>
            </w:r>
            <w:r>
              <w:rPr>
                <w:rFonts w:eastAsia="Arial"/>
                <w:color w:val="000000"/>
              </w:rPr>
              <w:t xml:space="preserve"> </w:t>
            </w:r>
            <w:r>
              <w:rPr>
                <w:rFonts w:eastAsia="Arial Unicode MS"/>
                <w:color w:val="000000"/>
              </w:rPr>
              <w:t>when</w:t>
            </w:r>
            <w:r>
              <w:rPr>
                <w:rFonts w:eastAsia="Arial"/>
                <w:color w:val="000000"/>
              </w:rPr>
              <w:t xml:space="preserve"> </w:t>
            </w:r>
            <w:r>
              <w:rPr>
                <w:rFonts w:eastAsia="Arial Unicode MS"/>
                <w:color w:val="000000"/>
              </w:rPr>
              <w:t>converting</w:t>
            </w:r>
            <w:r>
              <w:rPr>
                <w:rFonts w:eastAsia="Arial"/>
                <w:color w:val="000000"/>
              </w:rPr>
              <w:t xml:space="preserve"> </w:t>
            </w:r>
            <w:r>
              <w:rPr>
                <w:rFonts w:eastAsia="Arial Unicode MS"/>
                <w:color w:val="000000"/>
              </w:rPr>
              <w:t>IBM</w:t>
            </w:r>
            <w:r>
              <w:rPr>
                <w:rFonts w:eastAsia="Arial"/>
                <w:color w:val="000000"/>
              </w:rPr>
              <w:t xml:space="preserve"> </w:t>
            </w:r>
            <w:r>
              <w:rPr>
                <w:rFonts w:eastAsia="Arial Unicode MS"/>
                <w:color w:val="000000"/>
              </w:rPr>
              <w:t>float/double</w:t>
            </w:r>
            <w:r>
              <w:rPr>
                <w:rFonts w:eastAsia="Arial"/>
                <w:color w:val="000000"/>
              </w:rPr>
              <w:t xml:space="preserve"> </w:t>
            </w:r>
            <w:r>
              <w:rPr>
                <w:rFonts w:eastAsia="Arial Unicode MS"/>
                <w:color w:val="000000"/>
              </w:rPr>
              <w:t>to/from</w:t>
            </w:r>
            <w:r>
              <w:rPr>
                <w:rFonts w:eastAsia="Arial"/>
                <w:color w:val="000000"/>
              </w:rPr>
              <w:t xml:space="preserve"> the DFDL i</w:t>
            </w:r>
            <w:r>
              <w:rPr>
                <w:rFonts w:eastAsia="Arial Unicode MS"/>
                <w:color w:val="000000"/>
              </w:rPr>
              <w:t>nfoset</w:t>
            </w:r>
            <w:r>
              <w:rPr>
                <w:rFonts w:eastAsia="Arial"/>
                <w:color w:val="000000"/>
              </w:rPr>
              <w:t xml:space="preserve"> </w:t>
            </w:r>
            <w:r>
              <w:rPr>
                <w:rFonts w:eastAsia="Arial Unicode MS"/>
                <w:color w:val="000000"/>
              </w:rPr>
              <w:t>float/double</w:t>
            </w:r>
            <w:r>
              <w:rPr>
                <w:rFonts w:eastAsia="Arial"/>
                <w:color w:val="000000"/>
              </w:rPr>
              <w:t xml:space="preserve"> </w:t>
            </w:r>
            <w:r>
              <w:rPr>
                <w:rFonts w:eastAsia="Arial Unicode MS"/>
                <w:color w:val="000000"/>
              </w:rPr>
              <w:t>types.</w:t>
            </w:r>
          </w:p>
          <w:p w14:paraId="076E675D" w14:textId="77777777" w:rsidR="00000000" w:rsidRDefault="009D64FD">
            <w:pPr>
              <w:rPr>
                <w:rFonts w:eastAsia="Arial Unicode MS"/>
              </w:rPr>
            </w:pPr>
            <w:r>
              <w:rPr>
                <w:rFonts w:eastAsia="Arial Unicode MS"/>
                <w:color w:val="000000"/>
              </w:rPr>
              <w:t>Half-precision</w:t>
            </w:r>
            <w:r>
              <w:rPr>
                <w:rFonts w:eastAsia="Arial"/>
                <w:color w:val="000000"/>
              </w:rPr>
              <w:t xml:space="preserve"> </w:t>
            </w:r>
            <w:r>
              <w:rPr>
                <w:rFonts w:eastAsia="Arial Unicode MS"/>
                <w:color w:val="000000"/>
              </w:rPr>
              <w:t>IEEE</w:t>
            </w:r>
            <w:r>
              <w:rPr>
                <w:rFonts w:eastAsia="Arial"/>
                <w:color w:val="000000"/>
              </w:rPr>
              <w:t xml:space="preserve"> </w:t>
            </w:r>
            <w:r>
              <w:rPr>
                <w:rFonts w:eastAsia="Arial Unicode MS"/>
                <w:color w:val="000000"/>
              </w:rPr>
              <w:t>and</w:t>
            </w:r>
            <w:r>
              <w:rPr>
                <w:rFonts w:eastAsia="Arial"/>
                <w:color w:val="000000"/>
              </w:rPr>
              <w:t xml:space="preserve"> </w:t>
            </w:r>
            <w:r>
              <w:rPr>
                <w:rFonts w:eastAsia="Arial Unicode MS"/>
                <w:color w:val="000000"/>
              </w:rPr>
              <w:t>quad-precision</w:t>
            </w:r>
            <w:r>
              <w:rPr>
                <w:rFonts w:eastAsia="Arial"/>
                <w:color w:val="000000"/>
              </w:rPr>
              <w:t xml:space="preserve"> </w:t>
            </w:r>
            <w:r>
              <w:rPr>
                <w:rFonts w:eastAsia="Arial Unicode MS"/>
                <w:color w:val="000000"/>
              </w:rPr>
              <w:t>IEEE/IBM</w:t>
            </w:r>
            <w:r>
              <w:rPr>
                <w:rFonts w:eastAsia="Arial"/>
                <w:color w:val="000000"/>
              </w:rPr>
              <w:t xml:space="preserve"> </w:t>
            </w:r>
            <w:r>
              <w:rPr>
                <w:rFonts w:eastAsia="Arial Unicode MS"/>
                <w:color w:val="000000"/>
              </w:rPr>
              <w:t>are</w:t>
            </w:r>
            <w:r>
              <w:rPr>
                <w:rFonts w:eastAsia="Arial"/>
                <w:color w:val="000000"/>
              </w:rPr>
              <w:t xml:space="preserve"> </w:t>
            </w:r>
            <w:r>
              <w:rPr>
                <w:rFonts w:eastAsia="Arial Unicode MS"/>
                <w:color w:val="000000"/>
              </w:rPr>
              <w:t>not</w:t>
            </w:r>
            <w:r>
              <w:rPr>
                <w:rFonts w:eastAsia="Arial"/>
                <w:color w:val="000000"/>
              </w:rPr>
              <w:t xml:space="preserve"> </w:t>
            </w:r>
            <w:r>
              <w:rPr>
                <w:rFonts w:eastAsia="Arial Unicode MS"/>
                <w:color w:val="000000"/>
              </w:rPr>
              <w:t>supported.</w:t>
            </w:r>
            <w:r>
              <w:rPr>
                <w:rStyle w:val="FootnoteReference"/>
                <w:rFonts w:eastAsia="Arial Unicode MS"/>
              </w:rPr>
              <w:footnoteReference w:id="26"/>
            </w:r>
          </w:p>
          <w:p w14:paraId="31800485" w14:textId="77777777" w:rsidR="00000000" w:rsidRDefault="009D64FD">
            <w:pPr>
              <w:keepNext/>
              <w:rPr>
                <w:rFonts w:eastAsia="Arial Unicode MS"/>
              </w:rPr>
            </w:pPr>
            <w:r>
              <w:rPr>
                <w:rFonts w:eastAsia="Arial Unicode MS"/>
              </w:rPr>
              <w:t xml:space="preserve">Annotation: dfdl:element, dfdl:simpleType  </w:t>
            </w:r>
          </w:p>
        </w:tc>
      </w:tr>
    </w:tbl>
    <w:p w14:paraId="312270B2" w14:textId="77777777" w:rsidR="00000000" w:rsidRDefault="009D64FD">
      <w:pPr>
        <w:pStyle w:val="Caption"/>
      </w:pPr>
      <w:r>
        <w:t xml:space="preserve">Table </w:t>
      </w:r>
      <w:r>
        <w:fldChar w:fldCharType="begin"/>
      </w:r>
      <w:r>
        <w:instrText xml:space="preserve"> SEQ Table \* ARABIC </w:instrText>
      </w:r>
      <w:r>
        <w:fldChar w:fldCharType="separate"/>
      </w:r>
      <w:r>
        <w:rPr>
          <w:noProof/>
        </w:rPr>
        <w:t>36</w:t>
      </w:r>
      <w:r>
        <w:fldChar w:fldCharType="end"/>
      </w:r>
      <w:r>
        <w:t xml:space="preserve"> </w:t>
      </w:r>
      <w:r>
        <w:t>Properties Specific to Float/Double with Binary Representation</w:t>
      </w:r>
    </w:p>
    <w:p w14:paraId="114A208D" w14:textId="77777777" w:rsidR="00000000" w:rsidRDefault="009D64FD">
      <w:pPr>
        <w:pStyle w:val="Heading2"/>
        <w:rPr>
          <w:rFonts w:eastAsia="Times New Roman"/>
        </w:rPr>
      </w:pPr>
      <w:bookmarkStart w:id="4674" w:name="_Toc25589829"/>
      <w:bookmarkStart w:id="4675" w:name="_Ref364442135"/>
      <w:bookmarkStart w:id="4676" w:name="_Ref364442129"/>
      <w:bookmarkStart w:id="4677" w:name="_Toc349042760"/>
      <w:bookmarkStart w:id="4678" w:name="_Toc243112835"/>
      <w:r>
        <w:rPr>
          <w:rFonts w:eastAsia="Times New Roman"/>
        </w:rPr>
        <w:t xml:space="preserve">Properties Specific </w:t>
      </w:r>
      <w:bookmarkEnd w:id="4623"/>
      <w:bookmarkEnd w:id="4624"/>
      <w:r>
        <w:rPr>
          <w:rFonts w:eastAsia="Times New Roman"/>
        </w:rPr>
        <w:t>to Boolean</w:t>
      </w:r>
      <w:bookmarkEnd w:id="4625"/>
      <w:bookmarkEnd w:id="4626"/>
      <w:bookmarkEnd w:id="4627"/>
      <w:bookmarkEnd w:id="4628"/>
      <w:r>
        <w:rPr>
          <w:rFonts w:eastAsia="Times New Roman"/>
        </w:rPr>
        <w:t xml:space="preserve"> with Text Representation</w:t>
      </w:r>
      <w:bookmarkEnd w:id="4674"/>
      <w:bookmarkEnd w:id="4675"/>
      <w:bookmarkEnd w:id="4676"/>
      <w:bookmarkEnd w:id="4677"/>
      <w:bookmarkEnd w:id="467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507"/>
        <w:gridCol w:w="6123"/>
      </w:tblGrid>
      <w:tr w:rsidR="00000000" w14:paraId="593048B5"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3CF8A6D" w14:textId="77777777" w:rsidR="00000000" w:rsidRDefault="009D64FD">
            <w:pPr>
              <w:rPr>
                <w:rFonts w:eastAsia="Arial Unicode MS"/>
                <w:b/>
                <w:bCs/>
              </w:rPr>
            </w:pPr>
            <w:r>
              <w:rPr>
                <w:rFonts w:eastAsia="Arial Unicode MS"/>
                <w:b/>
                <w:bCs/>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BFE6332" w14:textId="77777777" w:rsidR="00000000" w:rsidRDefault="009D64FD">
            <w:pPr>
              <w:rPr>
                <w:rFonts w:eastAsia="Arial Unicode MS"/>
                <w:b/>
              </w:rPr>
            </w:pPr>
            <w:r>
              <w:rPr>
                <w:rFonts w:eastAsia="Arial Unicode MS"/>
                <w:b/>
              </w:rPr>
              <w:t>Description</w:t>
            </w:r>
          </w:p>
        </w:tc>
      </w:tr>
      <w:tr w:rsidR="00000000" w14:paraId="6FD292C7" w14:textId="77777777">
        <w:tc>
          <w:tcPr>
            <w:tcW w:w="0" w:type="auto"/>
            <w:tcBorders>
              <w:top w:val="single" w:sz="4" w:space="0" w:color="auto"/>
              <w:left w:val="single" w:sz="4" w:space="0" w:color="auto"/>
              <w:bottom w:val="single" w:sz="4" w:space="0" w:color="auto"/>
              <w:right w:val="single" w:sz="4" w:space="0" w:color="auto"/>
            </w:tcBorders>
            <w:hideMark/>
          </w:tcPr>
          <w:p w14:paraId="2C6235E6" w14:textId="77777777" w:rsidR="00000000" w:rsidRDefault="009D64FD">
            <w:pPr>
              <w:rPr>
                <w:rFonts w:eastAsia="Arial Unicode MS"/>
              </w:rPr>
            </w:pPr>
            <w:r>
              <w:rPr>
                <w:rFonts w:eastAsia="Arial Unicode MS"/>
              </w:rPr>
              <w:t>textBooleanTrueRep</w:t>
            </w:r>
          </w:p>
        </w:tc>
        <w:tc>
          <w:tcPr>
            <w:tcW w:w="0" w:type="auto"/>
            <w:tcBorders>
              <w:top w:val="single" w:sz="4" w:space="0" w:color="auto"/>
              <w:left w:val="single" w:sz="4" w:space="0" w:color="auto"/>
              <w:bottom w:val="single" w:sz="4" w:space="0" w:color="auto"/>
              <w:right w:val="single" w:sz="4" w:space="0" w:color="auto"/>
            </w:tcBorders>
            <w:hideMark/>
          </w:tcPr>
          <w:p w14:paraId="4EBA92D8" w14:textId="77777777" w:rsidR="00000000" w:rsidRDefault="009D64FD">
            <w:pPr>
              <w:rPr>
                <w:rFonts w:eastAsia="Arial Unicode MS"/>
              </w:rPr>
            </w:pPr>
            <w:r>
              <w:rPr>
                <w:rFonts w:eastAsia="Arial Unicode MS"/>
              </w:rPr>
              <w:t>List of DFDL String Literals or DFDL Expression</w:t>
            </w:r>
          </w:p>
          <w:p w14:paraId="66A03D96" w14:textId="77777777" w:rsidR="00000000" w:rsidRDefault="009D64FD">
            <w:pPr>
              <w:rPr>
                <w:rFonts w:eastAsia="Arial Unicode MS"/>
              </w:rPr>
            </w:pPr>
            <w:r>
              <w:rPr>
                <w:rFonts w:eastAsia="Arial Unicode MS"/>
              </w:rPr>
              <w:t>A whitespace separated list of representati</w:t>
            </w:r>
            <w:r>
              <w:rPr>
                <w:rFonts w:eastAsia="Arial Unicode MS"/>
              </w:rPr>
              <w:t>ons to be used for 'true'. These are compared after trimming when parsing, and before padding when unparsing.</w:t>
            </w:r>
          </w:p>
          <w:p w14:paraId="2C678A85" w14:textId="77777777" w:rsidR="00000000" w:rsidRDefault="009D64FD">
            <w:pPr>
              <w:rPr>
                <w:rFonts w:eastAsia="Arial Unicode MS"/>
              </w:rPr>
            </w:pPr>
            <w:r>
              <w:rPr>
                <w:rFonts w:eastAsia="Arial Unicode MS"/>
              </w:rPr>
              <w:t>If</w:t>
            </w:r>
            <w:r>
              <w:rPr>
                <w:rFonts w:eastAsia="Arial"/>
              </w:rPr>
              <w:t xml:space="preserve"> dfdl:</w:t>
            </w:r>
            <w:r>
              <w:rPr>
                <w:rFonts w:eastAsia="Arial Unicode MS"/>
              </w:rPr>
              <w:t>lengthKind</w:t>
            </w:r>
            <w:r>
              <w:rPr>
                <w:rFonts w:eastAsia="Arial"/>
              </w:rPr>
              <w:t xml:space="preserve"> </w:t>
            </w:r>
            <w:r>
              <w:rPr>
                <w:rFonts w:eastAsia="Arial Unicode MS"/>
              </w:rPr>
              <w:t>is</w:t>
            </w:r>
            <w:r>
              <w:rPr>
                <w:rFonts w:eastAsia="Arial"/>
              </w:rPr>
              <w:t xml:space="preserve"> '</w:t>
            </w:r>
            <w:r>
              <w:rPr>
                <w:rFonts w:eastAsia="Arial Unicode MS"/>
              </w:rPr>
              <w:t>explicit</w:t>
            </w:r>
            <w:r>
              <w:rPr>
                <w:rFonts w:eastAsia="Arial"/>
              </w:rPr>
              <w:t xml:space="preserve">' </w:t>
            </w:r>
            <w:r>
              <w:rPr>
                <w:rFonts w:eastAsia="Arial Unicode MS"/>
              </w:rPr>
              <w:t>or</w:t>
            </w:r>
            <w:r>
              <w:rPr>
                <w:rFonts w:eastAsia="Arial"/>
              </w:rPr>
              <w:t xml:space="preserve"> '</w:t>
            </w:r>
            <w:r>
              <w:rPr>
                <w:rFonts w:eastAsia="Arial Unicode MS"/>
              </w:rPr>
              <w:t>implicit</w:t>
            </w:r>
            <w:r>
              <w:rPr>
                <w:rFonts w:eastAsia="Arial"/>
              </w:rPr>
              <w:t xml:space="preserve">' </w:t>
            </w:r>
            <w:r>
              <w:rPr>
                <w:rFonts w:eastAsia="Arial Unicode MS"/>
              </w:rPr>
              <w:t>and</w:t>
            </w:r>
            <w:r>
              <w:rPr>
                <w:rFonts w:eastAsia="Arial"/>
              </w:rPr>
              <w:t xml:space="preserve"> </w:t>
            </w:r>
            <w:r>
              <w:rPr>
                <w:rFonts w:eastAsia="Arial Unicode MS"/>
              </w:rPr>
              <w:t>either</w:t>
            </w:r>
            <w:r>
              <w:rPr>
                <w:rFonts w:eastAsia="Arial"/>
              </w:rPr>
              <w:t xml:space="preserve"> dfdl:</w:t>
            </w:r>
            <w:r>
              <w:rPr>
                <w:rFonts w:eastAsia="Arial Unicode MS"/>
              </w:rPr>
              <w:t>textPadKind</w:t>
            </w:r>
            <w:r>
              <w:rPr>
                <w:rFonts w:eastAsia="Arial"/>
              </w:rPr>
              <w:t xml:space="preserve"> </w:t>
            </w:r>
            <w:r>
              <w:rPr>
                <w:rFonts w:eastAsia="Arial Unicode MS"/>
              </w:rPr>
              <w:t>or</w:t>
            </w:r>
            <w:r>
              <w:rPr>
                <w:rFonts w:eastAsia="Arial"/>
              </w:rPr>
              <w:t xml:space="preserve"> dfdl:</w:t>
            </w:r>
            <w:r>
              <w:rPr>
                <w:rFonts w:eastAsia="Arial Unicode MS"/>
              </w:rPr>
              <w:t>textTrimKind</w:t>
            </w:r>
            <w:r>
              <w:rPr>
                <w:rFonts w:eastAsia="Arial"/>
              </w:rPr>
              <w:t xml:space="preserve">  </w:t>
            </w:r>
            <w:r>
              <w:rPr>
                <w:rFonts w:eastAsia="Arial Unicode MS"/>
              </w:rPr>
              <w:t>is</w:t>
            </w:r>
            <w:r>
              <w:rPr>
                <w:rFonts w:eastAsia="Arial"/>
              </w:rPr>
              <w:t xml:space="preserve"> '</w:t>
            </w:r>
            <w:r>
              <w:rPr>
                <w:rFonts w:eastAsia="Arial Unicode MS"/>
              </w:rPr>
              <w:t>none</w:t>
            </w:r>
            <w:r>
              <w:rPr>
                <w:rFonts w:eastAsia="Arial"/>
              </w:rPr>
              <w:t xml:space="preserve">' </w:t>
            </w:r>
            <w:r>
              <w:rPr>
                <w:rFonts w:eastAsia="Arial Unicode MS"/>
              </w:rPr>
              <w:t>then</w:t>
            </w:r>
            <w:r>
              <w:rPr>
                <w:rFonts w:eastAsia="Arial"/>
              </w:rPr>
              <w:t xml:space="preserve"> </w:t>
            </w:r>
            <w:r>
              <w:rPr>
                <w:rFonts w:eastAsia="Arial Unicode MS"/>
              </w:rPr>
              <w:t>both dfdl:textBooleanTrueRep and d</w:t>
            </w:r>
            <w:r>
              <w:rPr>
                <w:rFonts w:eastAsia="Arial Unicode MS"/>
              </w:rPr>
              <w:t>fdl:textBooleanFalseRep</w:t>
            </w:r>
            <w:r>
              <w:rPr>
                <w:rFonts w:eastAsia="Arial"/>
              </w:rPr>
              <w:t xml:space="preserve"> </w:t>
            </w:r>
            <w:r>
              <w:rPr>
                <w:rFonts w:eastAsia="Arial Unicode MS"/>
              </w:rPr>
              <w:t>must</w:t>
            </w:r>
            <w:r>
              <w:rPr>
                <w:rFonts w:eastAsia="Arial"/>
              </w:rPr>
              <w:t xml:space="preserve"> </w:t>
            </w:r>
            <w:r>
              <w:rPr>
                <w:rFonts w:eastAsia="Arial Unicode MS"/>
              </w:rPr>
              <w:t>have</w:t>
            </w:r>
            <w:r>
              <w:rPr>
                <w:rFonts w:eastAsia="Arial"/>
              </w:rPr>
              <w:t xml:space="preserve"> </w:t>
            </w:r>
            <w:r>
              <w:rPr>
                <w:rFonts w:eastAsia="Arial Unicode MS"/>
              </w:rPr>
              <w:t>the</w:t>
            </w:r>
            <w:r>
              <w:rPr>
                <w:rFonts w:eastAsia="Arial"/>
              </w:rPr>
              <w:t xml:space="preserve"> </w:t>
            </w:r>
            <w:r>
              <w:rPr>
                <w:rFonts w:eastAsia="Arial Unicode MS"/>
              </w:rPr>
              <w:t>same</w:t>
            </w:r>
            <w:r>
              <w:rPr>
                <w:rFonts w:eastAsia="Arial"/>
              </w:rPr>
              <w:t xml:space="preserve"> </w:t>
            </w:r>
            <w:r>
              <w:rPr>
                <w:rFonts w:eastAsia="Arial Unicode MS"/>
              </w:rPr>
              <w:t>length</w:t>
            </w:r>
            <w:r>
              <w:rPr>
                <w:rFonts w:eastAsia="Arial"/>
              </w:rPr>
              <w:t xml:space="preserve"> </w:t>
            </w:r>
            <w:r>
              <w:rPr>
                <w:rFonts w:eastAsia="Arial Unicode MS"/>
              </w:rPr>
              <w:t>else</w:t>
            </w:r>
            <w:r>
              <w:rPr>
                <w:rFonts w:eastAsia="Arial"/>
              </w:rPr>
              <w:t xml:space="preserve"> </w:t>
            </w:r>
            <w:r>
              <w:rPr>
                <w:rFonts w:eastAsia="Arial Unicode MS"/>
              </w:rPr>
              <w:t>it</w:t>
            </w:r>
            <w:r>
              <w:rPr>
                <w:rFonts w:eastAsia="Arial"/>
              </w:rPr>
              <w:t xml:space="preserve"> </w:t>
            </w:r>
            <w:r>
              <w:rPr>
                <w:rFonts w:eastAsia="Arial Unicode MS"/>
              </w:rPr>
              <w:t>is</w:t>
            </w:r>
            <w:r>
              <w:rPr>
                <w:rFonts w:eastAsia="Arial"/>
              </w:rPr>
              <w:t xml:space="preserve"> </w:t>
            </w:r>
            <w:r>
              <w:rPr>
                <w:rFonts w:eastAsia="Arial Unicode MS"/>
              </w:rPr>
              <w:t>a</w:t>
            </w:r>
            <w:r>
              <w:rPr>
                <w:rFonts w:eastAsia="Arial"/>
              </w:rPr>
              <w:t xml:space="preserve"> </w:t>
            </w:r>
            <w:r>
              <w:rPr>
                <w:rFonts w:eastAsia="Arial Unicode MS"/>
              </w:rPr>
              <w:t>Schema Definition Error.</w:t>
            </w:r>
          </w:p>
          <w:p w14:paraId="1B39E0CB" w14:textId="77777777" w:rsidR="00000000" w:rsidRDefault="009D64FD">
            <w:pPr>
              <w:rPr>
                <w:rFonts w:eastAsia="Arial Unicode MS" w:cs="Arial"/>
              </w:rPr>
            </w:pPr>
            <w:r>
              <w:rPr>
                <w:rFonts w:eastAsia="Arial Unicode MS"/>
              </w:rPr>
              <w:t xml:space="preserve">This property can be computed by way of an expression which returns a string of whitespace separated list of values. The expression must not contain forward references </w:t>
            </w:r>
            <w:r>
              <w:rPr>
                <w:rFonts w:eastAsia="Arial Unicode MS"/>
              </w:rPr>
              <w:t>to elements which have not yet been processed.</w:t>
            </w:r>
          </w:p>
          <w:p w14:paraId="1671825F" w14:textId="77777777" w:rsidR="00000000" w:rsidRDefault="009D64FD">
            <w:pPr>
              <w:rPr>
                <w:rFonts w:eastAsia="Arial Unicode MS"/>
              </w:rPr>
            </w:pPr>
            <w:r>
              <w:rPr>
                <w:rFonts w:eastAsia="Arial Unicode MS"/>
              </w:rPr>
              <w:t>On unparsing the first value is used</w:t>
            </w:r>
          </w:p>
          <w:p w14:paraId="1BA339F3" w14:textId="77777777" w:rsidR="00000000" w:rsidRDefault="009D64FD">
            <w:pPr>
              <w:rPr>
                <w:rFonts w:eastAsia="Arial Unicode MS"/>
              </w:rPr>
            </w:pPr>
            <w:r>
              <w:rPr>
                <w:rFonts w:eastAsia="Arial Unicode MS"/>
              </w:rPr>
              <w:t>If dfdl:ignoreCase is 'yes' then the case of the string is ignored by the parser.</w:t>
            </w:r>
          </w:p>
          <w:p w14:paraId="5FF2E509" w14:textId="77777777" w:rsidR="00000000" w:rsidRDefault="009D64FD">
            <w:pPr>
              <w:rPr>
                <w:rFonts w:eastAsia="Arial Unicode MS"/>
              </w:rPr>
            </w:pPr>
            <w:r>
              <w:rPr>
                <w:rStyle w:val="Emphasis"/>
                <w:rFonts w:eastAsia="Arial Unicode MS"/>
              </w:rPr>
              <w:t>Text Boolean Character Restrictions:</w:t>
            </w:r>
            <w:r>
              <w:rPr>
                <w:rFonts w:eastAsia="Arial Unicode MS"/>
              </w:rPr>
              <w:t xml:space="preserve"> The string literal is restricted to allow only certai</w:t>
            </w:r>
            <w:r>
              <w:rPr>
                <w:rFonts w:eastAsia="Arial Unicode MS"/>
              </w:rPr>
              <w:t>n kinds of DFDL String Literal syntax:</w:t>
            </w:r>
          </w:p>
          <w:p w14:paraId="0449683C" w14:textId="77777777" w:rsidR="00000000" w:rsidRDefault="009D64FD">
            <w:pPr>
              <w:numPr>
                <w:ilvl w:val="0"/>
                <w:numId w:val="120"/>
              </w:numPr>
              <w:rPr>
                <w:rFonts w:eastAsia="Arial Unicode MS"/>
              </w:rPr>
            </w:pPr>
            <w:r>
              <w:rPr>
                <w:rFonts w:eastAsia="Arial Unicode MS"/>
              </w:rPr>
              <w:t>DFDL character entities are allowed</w:t>
            </w:r>
          </w:p>
          <w:p w14:paraId="0F3070BC" w14:textId="77777777" w:rsidR="00000000" w:rsidRDefault="009D64FD">
            <w:pPr>
              <w:numPr>
                <w:ilvl w:val="0"/>
                <w:numId w:val="120"/>
              </w:numPr>
              <w:rPr>
                <w:rFonts w:eastAsia="Arial Unicode MS"/>
              </w:rPr>
            </w:pPr>
            <w:r>
              <w:rPr>
                <w:rFonts w:eastAsia="Arial Unicode MS"/>
              </w:rPr>
              <w:t>The DFDL byte value entity ( %#rXX; ) is not allowed.</w:t>
            </w:r>
          </w:p>
          <w:p w14:paraId="506192D8" w14:textId="77777777" w:rsidR="00000000" w:rsidRDefault="009D64FD">
            <w:pPr>
              <w:numPr>
                <w:ilvl w:val="0"/>
                <w:numId w:val="120"/>
              </w:numPr>
              <w:rPr>
                <w:rFonts w:eastAsia="Arial Unicode MS"/>
              </w:rPr>
            </w:pPr>
            <w:r>
              <w:rPr>
                <w:rFonts w:eastAsia="Arial Unicode MS"/>
              </w:rPr>
              <w:t>DFDL Character classes  NL, WSP, WSP+, WSP*, and ES are not allowed</w:t>
            </w:r>
          </w:p>
          <w:p w14:paraId="4A4B4B4D" w14:textId="77777777" w:rsidR="00000000" w:rsidRDefault="009D64FD">
            <w:pPr>
              <w:rPr>
                <w:rFonts w:eastAsia="Arial Unicode MS"/>
              </w:rPr>
            </w:pPr>
            <w:r>
              <w:rPr>
                <w:rFonts w:eastAsia="Arial Unicode MS"/>
              </w:rPr>
              <w:t xml:space="preserve">It is a Schema Definition </w:t>
            </w:r>
            <w:r>
              <w:rPr>
                <w:rFonts w:eastAsia="Arial Unicode MS"/>
              </w:rPr>
              <w:t xml:space="preserve">Error if the string literal </w:t>
            </w:r>
            <w:ins w:id="4679" w:author="Mike Beckerle" w:date="2019-09-26T20:01:00Z">
              <w:r>
                <w:rPr>
                  <w:rStyle w:val="InternetLink"/>
                  <w:rFonts w:cs="Arial"/>
                  <w:iCs/>
                </w:rPr>
                <w:t xml:space="preserve">is the empty string, or </w:t>
              </w:r>
            </w:ins>
            <w:r>
              <w:rPr>
                <w:rFonts w:eastAsia="Arial Unicode MS"/>
              </w:rPr>
              <w:t>contains any of the disallowed constructs.</w:t>
            </w:r>
          </w:p>
          <w:p w14:paraId="459492DA" w14:textId="77777777" w:rsidR="00000000" w:rsidRDefault="009D64FD">
            <w:pPr>
              <w:rPr>
                <w:rFonts w:eastAsia="Arial Unicode MS"/>
              </w:rPr>
            </w:pPr>
            <w:r>
              <w:rPr>
                <w:rFonts w:eastAsia="Arial Unicode MS"/>
              </w:rPr>
              <w:t>Annotation: dfdl:element, dfdl:simpleType</w:t>
            </w:r>
          </w:p>
        </w:tc>
      </w:tr>
      <w:tr w:rsidR="00000000" w14:paraId="78012C92" w14:textId="77777777">
        <w:tc>
          <w:tcPr>
            <w:tcW w:w="0" w:type="auto"/>
            <w:tcBorders>
              <w:top w:val="single" w:sz="4" w:space="0" w:color="auto"/>
              <w:left w:val="single" w:sz="4" w:space="0" w:color="auto"/>
              <w:bottom w:val="single" w:sz="4" w:space="0" w:color="auto"/>
              <w:right w:val="single" w:sz="4" w:space="0" w:color="auto"/>
            </w:tcBorders>
            <w:hideMark/>
          </w:tcPr>
          <w:p w14:paraId="7C55D779" w14:textId="77777777" w:rsidR="00000000" w:rsidRDefault="009D64FD">
            <w:pPr>
              <w:rPr>
                <w:rFonts w:eastAsia="Arial Unicode MS"/>
              </w:rPr>
            </w:pPr>
            <w:r>
              <w:rPr>
                <w:rFonts w:eastAsia="Arial Unicode MS"/>
              </w:rPr>
              <w:t>textBooleanFalseRep</w:t>
            </w:r>
          </w:p>
        </w:tc>
        <w:tc>
          <w:tcPr>
            <w:tcW w:w="0" w:type="auto"/>
            <w:tcBorders>
              <w:top w:val="single" w:sz="4" w:space="0" w:color="auto"/>
              <w:left w:val="single" w:sz="4" w:space="0" w:color="auto"/>
              <w:bottom w:val="single" w:sz="4" w:space="0" w:color="auto"/>
              <w:right w:val="single" w:sz="4" w:space="0" w:color="auto"/>
            </w:tcBorders>
            <w:hideMark/>
          </w:tcPr>
          <w:p w14:paraId="04382E7A" w14:textId="77777777" w:rsidR="00000000" w:rsidRDefault="009D64FD">
            <w:pPr>
              <w:rPr>
                <w:rFonts w:eastAsia="Arial Unicode MS"/>
              </w:rPr>
            </w:pPr>
            <w:r>
              <w:rPr>
                <w:rFonts w:eastAsia="Arial Unicode MS"/>
              </w:rPr>
              <w:t>List of DFDL String Literals or DFDL Expression</w:t>
            </w:r>
          </w:p>
          <w:p w14:paraId="7A5BB8FC" w14:textId="77777777" w:rsidR="00000000" w:rsidRDefault="009D64FD">
            <w:pPr>
              <w:rPr>
                <w:rFonts w:eastAsia="Arial Unicode MS"/>
              </w:rPr>
            </w:pPr>
            <w:r>
              <w:rPr>
                <w:rFonts w:eastAsia="Arial Unicode MS"/>
              </w:rPr>
              <w:t xml:space="preserve">A whitespace separated list of representations to </w:t>
            </w:r>
            <w:r>
              <w:rPr>
                <w:rFonts w:eastAsia="Arial Unicode MS"/>
              </w:rPr>
              <w:t xml:space="preserve">be used for 'false' These are compared after trimming when parsing, and before padding when unparsing.  </w:t>
            </w:r>
          </w:p>
          <w:p w14:paraId="2BD4A45E" w14:textId="77777777" w:rsidR="00000000" w:rsidRDefault="009D64FD">
            <w:pPr>
              <w:rPr>
                <w:rFonts w:eastAsia="Arial Unicode MS"/>
              </w:rPr>
            </w:pPr>
            <w:r>
              <w:rPr>
                <w:rFonts w:eastAsia="Arial Unicode MS"/>
              </w:rPr>
              <w:t>If</w:t>
            </w:r>
            <w:r>
              <w:rPr>
                <w:rFonts w:eastAsia="Arial"/>
              </w:rPr>
              <w:t xml:space="preserve"> dfdl:</w:t>
            </w:r>
            <w:r>
              <w:rPr>
                <w:rFonts w:eastAsia="Arial Unicode MS"/>
              </w:rPr>
              <w:t>lengthKind</w:t>
            </w:r>
            <w:r>
              <w:rPr>
                <w:rFonts w:eastAsia="Arial"/>
              </w:rPr>
              <w:t xml:space="preserve"> </w:t>
            </w:r>
            <w:r>
              <w:rPr>
                <w:rFonts w:eastAsia="Arial Unicode MS"/>
              </w:rPr>
              <w:t>is</w:t>
            </w:r>
            <w:r>
              <w:rPr>
                <w:rFonts w:eastAsia="Arial"/>
              </w:rPr>
              <w:t xml:space="preserve"> '</w:t>
            </w:r>
            <w:r>
              <w:rPr>
                <w:rFonts w:eastAsia="Arial Unicode MS"/>
              </w:rPr>
              <w:t>explicit</w:t>
            </w:r>
            <w:r>
              <w:rPr>
                <w:rFonts w:eastAsia="Arial"/>
              </w:rPr>
              <w:t xml:space="preserve">' </w:t>
            </w:r>
            <w:r>
              <w:rPr>
                <w:rFonts w:eastAsia="Arial Unicode MS"/>
              </w:rPr>
              <w:t>or</w:t>
            </w:r>
            <w:r>
              <w:rPr>
                <w:rFonts w:eastAsia="Arial"/>
              </w:rPr>
              <w:t xml:space="preserve"> '</w:t>
            </w:r>
            <w:r>
              <w:rPr>
                <w:rFonts w:eastAsia="Arial Unicode MS"/>
              </w:rPr>
              <w:t>implicit</w:t>
            </w:r>
            <w:r>
              <w:rPr>
                <w:rFonts w:eastAsia="Arial"/>
              </w:rPr>
              <w:t xml:space="preserve">' </w:t>
            </w:r>
            <w:r>
              <w:rPr>
                <w:rFonts w:eastAsia="Arial Unicode MS"/>
              </w:rPr>
              <w:t>and</w:t>
            </w:r>
            <w:r>
              <w:rPr>
                <w:rFonts w:eastAsia="Arial"/>
              </w:rPr>
              <w:t xml:space="preserve"> </w:t>
            </w:r>
            <w:r>
              <w:rPr>
                <w:rFonts w:eastAsia="Arial Unicode MS"/>
              </w:rPr>
              <w:t>either</w:t>
            </w:r>
            <w:r>
              <w:rPr>
                <w:rFonts w:eastAsia="Arial"/>
              </w:rPr>
              <w:t xml:space="preserve"> dfdl:</w:t>
            </w:r>
            <w:r>
              <w:rPr>
                <w:rFonts w:eastAsia="Arial Unicode MS"/>
              </w:rPr>
              <w:t>textPadKind</w:t>
            </w:r>
            <w:r>
              <w:rPr>
                <w:rFonts w:eastAsia="Arial"/>
              </w:rPr>
              <w:t xml:space="preserve"> </w:t>
            </w:r>
            <w:r>
              <w:rPr>
                <w:rFonts w:eastAsia="Arial Unicode MS"/>
              </w:rPr>
              <w:t>or</w:t>
            </w:r>
            <w:r>
              <w:rPr>
                <w:rFonts w:eastAsia="Arial"/>
              </w:rPr>
              <w:t xml:space="preserve"> dfdl:</w:t>
            </w:r>
            <w:r>
              <w:rPr>
                <w:rFonts w:eastAsia="Arial Unicode MS"/>
              </w:rPr>
              <w:t>textTrimKind</w:t>
            </w:r>
            <w:r>
              <w:rPr>
                <w:rFonts w:eastAsia="Arial"/>
              </w:rPr>
              <w:t xml:space="preserve">  </w:t>
            </w:r>
            <w:r>
              <w:rPr>
                <w:rFonts w:eastAsia="Arial Unicode MS"/>
              </w:rPr>
              <w:t>is</w:t>
            </w:r>
            <w:r>
              <w:rPr>
                <w:rFonts w:eastAsia="Arial"/>
              </w:rPr>
              <w:t xml:space="preserve"> '</w:t>
            </w:r>
            <w:r>
              <w:rPr>
                <w:rFonts w:eastAsia="Arial Unicode MS"/>
              </w:rPr>
              <w:t>none</w:t>
            </w:r>
            <w:r>
              <w:rPr>
                <w:rFonts w:eastAsia="Arial"/>
              </w:rPr>
              <w:t xml:space="preserve">' </w:t>
            </w:r>
            <w:r>
              <w:rPr>
                <w:rFonts w:eastAsia="Arial Unicode MS"/>
              </w:rPr>
              <w:t>then</w:t>
            </w:r>
            <w:r>
              <w:rPr>
                <w:rFonts w:eastAsia="Arial"/>
              </w:rPr>
              <w:t xml:space="preserve"> </w:t>
            </w:r>
            <w:r>
              <w:rPr>
                <w:rFonts w:eastAsia="Arial Unicode MS"/>
              </w:rPr>
              <w:t xml:space="preserve">both </w:t>
            </w:r>
            <w:r>
              <w:rPr>
                <w:rFonts w:eastAsia="Arial Unicode MS"/>
              </w:rPr>
              <w:t>dfdl:textBooleanTrueRep and dfdl:textBooleanFalseRep</w:t>
            </w:r>
            <w:r>
              <w:rPr>
                <w:rFonts w:eastAsia="Arial"/>
              </w:rPr>
              <w:t xml:space="preserve"> </w:t>
            </w:r>
            <w:r>
              <w:rPr>
                <w:rFonts w:eastAsia="Arial Unicode MS"/>
              </w:rPr>
              <w:t>must</w:t>
            </w:r>
            <w:r>
              <w:rPr>
                <w:rFonts w:eastAsia="Arial"/>
              </w:rPr>
              <w:t xml:space="preserve"> </w:t>
            </w:r>
            <w:r>
              <w:rPr>
                <w:rFonts w:eastAsia="Arial Unicode MS"/>
              </w:rPr>
              <w:t>have</w:t>
            </w:r>
            <w:r>
              <w:rPr>
                <w:rFonts w:eastAsia="Arial"/>
              </w:rPr>
              <w:t xml:space="preserve"> </w:t>
            </w:r>
            <w:r>
              <w:rPr>
                <w:rFonts w:eastAsia="Arial Unicode MS"/>
              </w:rPr>
              <w:t>the</w:t>
            </w:r>
            <w:r>
              <w:rPr>
                <w:rFonts w:eastAsia="Arial"/>
              </w:rPr>
              <w:t xml:space="preserve"> </w:t>
            </w:r>
            <w:r>
              <w:rPr>
                <w:rFonts w:eastAsia="Arial Unicode MS"/>
              </w:rPr>
              <w:t>same</w:t>
            </w:r>
            <w:r>
              <w:rPr>
                <w:rFonts w:eastAsia="Arial"/>
              </w:rPr>
              <w:t xml:space="preserve"> </w:t>
            </w:r>
            <w:r>
              <w:rPr>
                <w:rFonts w:eastAsia="Arial Unicode MS"/>
              </w:rPr>
              <w:t>length</w:t>
            </w:r>
            <w:r>
              <w:rPr>
                <w:rFonts w:eastAsia="Arial"/>
              </w:rPr>
              <w:t xml:space="preserve"> </w:t>
            </w:r>
            <w:r>
              <w:rPr>
                <w:rFonts w:eastAsia="Arial Unicode MS"/>
              </w:rPr>
              <w:t>else</w:t>
            </w:r>
            <w:r>
              <w:rPr>
                <w:rFonts w:eastAsia="Arial"/>
              </w:rPr>
              <w:t xml:space="preserve"> </w:t>
            </w:r>
            <w:r>
              <w:rPr>
                <w:rFonts w:eastAsia="Arial Unicode MS"/>
              </w:rPr>
              <w:t>it</w:t>
            </w:r>
            <w:r>
              <w:rPr>
                <w:rFonts w:eastAsia="Arial"/>
              </w:rPr>
              <w:t xml:space="preserve"> </w:t>
            </w:r>
            <w:r>
              <w:rPr>
                <w:rFonts w:eastAsia="Arial Unicode MS"/>
              </w:rPr>
              <w:t>is</w:t>
            </w:r>
            <w:r>
              <w:rPr>
                <w:rFonts w:eastAsia="Arial"/>
              </w:rPr>
              <w:t xml:space="preserve"> </w:t>
            </w:r>
            <w:r>
              <w:rPr>
                <w:rFonts w:eastAsia="Arial Unicode MS"/>
              </w:rPr>
              <w:t>a</w:t>
            </w:r>
            <w:r>
              <w:rPr>
                <w:rFonts w:eastAsia="Arial"/>
              </w:rPr>
              <w:t xml:space="preserve"> </w:t>
            </w:r>
            <w:r>
              <w:rPr>
                <w:rFonts w:eastAsia="Arial Unicode MS"/>
              </w:rPr>
              <w:t>Schema Definition Error.</w:t>
            </w:r>
          </w:p>
          <w:p w14:paraId="17B277B4" w14:textId="77777777" w:rsidR="00000000" w:rsidRDefault="009D64FD">
            <w:pPr>
              <w:rPr>
                <w:rFonts w:eastAsia="Arial Unicode MS" w:cs="Arial"/>
              </w:rPr>
            </w:pPr>
            <w:r>
              <w:rPr>
                <w:rFonts w:eastAsia="Arial Unicode MS"/>
              </w:rPr>
              <w:t>This property can be computed by way of an expression which returns a string of whitespace separated list of values. The expression must no</w:t>
            </w:r>
            <w:r>
              <w:rPr>
                <w:rFonts w:eastAsia="Arial Unicode MS"/>
              </w:rPr>
              <w:t>t contain forward references to elements which have not yet been processed.</w:t>
            </w:r>
          </w:p>
          <w:p w14:paraId="34A6E7CB" w14:textId="77777777" w:rsidR="00000000" w:rsidRDefault="009D64FD">
            <w:pPr>
              <w:rPr>
                <w:rFonts w:eastAsia="Arial Unicode MS"/>
              </w:rPr>
            </w:pPr>
            <w:r>
              <w:rPr>
                <w:rFonts w:eastAsia="Arial Unicode MS"/>
              </w:rPr>
              <w:t>On unparsing the first value is used</w:t>
            </w:r>
          </w:p>
          <w:p w14:paraId="02172174" w14:textId="77777777" w:rsidR="00000000" w:rsidRDefault="009D64FD">
            <w:pPr>
              <w:rPr>
                <w:rFonts w:eastAsia="Arial Unicode MS"/>
              </w:rPr>
            </w:pPr>
            <w:r>
              <w:rPr>
                <w:rFonts w:eastAsia="Arial Unicode MS"/>
              </w:rPr>
              <w:t>If dfdl:ignoreCase is 'yes' then the case of the string is ignored by the parser.</w:t>
            </w:r>
          </w:p>
          <w:p w14:paraId="4C6B164A" w14:textId="77777777" w:rsidR="00000000" w:rsidRDefault="009D64FD">
            <w:pPr>
              <w:rPr>
                <w:rFonts w:eastAsia="Arial Unicode MS"/>
              </w:rPr>
            </w:pPr>
            <w:r>
              <w:rPr>
                <w:rFonts w:eastAsia="Arial"/>
              </w:rPr>
              <w:t>The string literal value is restricted in the same way as des</w:t>
            </w:r>
            <w:r>
              <w:rPr>
                <w:rFonts w:eastAsia="Arial"/>
              </w:rPr>
              <w:t>cribed in "Text Boolean Character Restrictions" in the description of the dfdl:textBooleanTrueRep property.</w:t>
            </w:r>
          </w:p>
          <w:p w14:paraId="4342E2BC" w14:textId="77777777" w:rsidR="00000000" w:rsidRDefault="009D64FD">
            <w:pPr>
              <w:rPr>
                <w:rFonts w:eastAsia="Arial Unicode MS"/>
              </w:rPr>
            </w:pPr>
            <w:r>
              <w:rPr>
                <w:rFonts w:eastAsia="Arial Unicode MS"/>
              </w:rPr>
              <w:t xml:space="preserve">Annotation: dfdl:element, dfdl:simpleType </w:t>
            </w:r>
          </w:p>
        </w:tc>
      </w:tr>
      <w:tr w:rsidR="00000000" w14:paraId="639CBE96" w14:textId="77777777">
        <w:tc>
          <w:tcPr>
            <w:tcW w:w="0" w:type="auto"/>
            <w:tcBorders>
              <w:top w:val="single" w:sz="4" w:space="0" w:color="auto"/>
              <w:left w:val="single" w:sz="4" w:space="0" w:color="auto"/>
              <w:bottom w:val="single" w:sz="4" w:space="0" w:color="auto"/>
              <w:right w:val="single" w:sz="4" w:space="0" w:color="auto"/>
            </w:tcBorders>
            <w:hideMark/>
          </w:tcPr>
          <w:p w14:paraId="6017DAEB" w14:textId="77777777" w:rsidR="00000000" w:rsidRDefault="009D64FD">
            <w:pPr>
              <w:rPr>
                <w:rFonts w:eastAsia="Arial Unicode MS"/>
              </w:rPr>
            </w:pPr>
            <w:r>
              <w:rPr>
                <w:rFonts w:eastAsia="Arial Unicode MS"/>
              </w:rPr>
              <w:t>textBooleanJustification</w:t>
            </w:r>
          </w:p>
        </w:tc>
        <w:tc>
          <w:tcPr>
            <w:tcW w:w="0" w:type="auto"/>
            <w:tcBorders>
              <w:top w:val="single" w:sz="4" w:space="0" w:color="auto"/>
              <w:left w:val="single" w:sz="4" w:space="0" w:color="auto"/>
              <w:bottom w:val="single" w:sz="4" w:space="0" w:color="auto"/>
              <w:right w:val="single" w:sz="4" w:space="0" w:color="auto"/>
            </w:tcBorders>
            <w:hideMark/>
          </w:tcPr>
          <w:p w14:paraId="0E364935" w14:textId="77777777" w:rsidR="00000000" w:rsidRDefault="009D64FD">
            <w:r>
              <w:t>Enum</w:t>
            </w:r>
          </w:p>
          <w:p w14:paraId="53A335F1" w14:textId="77777777" w:rsidR="00000000" w:rsidRDefault="009D64FD">
            <w:r>
              <w:t>Valid values 'left', 'right',  'center'</w:t>
            </w:r>
          </w:p>
          <w:p w14:paraId="37594787" w14:textId="77777777" w:rsidR="00000000" w:rsidRDefault="009D64FD">
            <w:pPr>
              <w:rPr>
                <w:rFonts w:cs="Arial"/>
              </w:rPr>
            </w:pPr>
            <w:r>
              <w:rPr>
                <w:rFonts w:cs="Arial"/>
              </w:rPr>
              <w:t>Controls how the data is padded or</w:t>
            </w:r>
            <w:r>
              <w:rPr>
                <w:rFonts w:cs="Arial"/>
              </w:rPr>
              <w:t xml:space="preserve"> trimmed on parsing and unparsing.</w:t>
            </w:r>
          </w:p>
          <w:p w14:paraId="7719CBE0" w14:textId="77777777" w:rsidR="00000000" w:rsidRDefault="009D64FD">
            <w:r>
              <w:t>Behavior as for dfdl:textStringJustification.</w:t>
            </w:r>
          </w:p>
          <w:p w14:paraId="33AF354E" w14:textId="77777777" w:rsidR="00000000" w:rsidRDefault="009D64FD">
            <w:pPr>
              <w:rPr>
                <w:rFonts w:eastAsia="Arial Unicode MS"/>
              </w:rPr>
            </w:pPr>
            <w:r>
              <w:rPr>
                <w:rFonts w:eastAsia="Arial Unicode MS"/>
              </w:rPr>
              <w:t>Annotation: dfdl:element, dfdl:simpleType</w:t>
            </w:r>
          </w:p>
        </w:tc>
      </w:tr>
      <w:tr w:rsidR="00000000" w14:paraId="6BB1A450" w14:textId="77777777">
        <w:tc>
          <w:tcPr>
            <w:tcW w:w="0" w:type="auto"/>
            <w:tcBorders>
              <w:top w:val="single" w:sz="4" w:space="0" w:color="auto"/>
              <w:left w:val="single" w:sz="4" w:space="0" w:color="auto"/>
              <w:bottom w:val="single" w:sz="4" w:space="0" w:color="auto"/>
              <w:right w:val="single" w:sz="4" w:space="0" w:color="auto"/>
            </w:tcBorders>
            <w:hideMark/>
          </w:tcPr>
          <w:p w14:paraId="0F4864C0" w14:textId="77777777" w:rsidR="00000000" w:rsidRDefault="009D64FD">
            <w:pPr>
              <w:rPr>
                <w:rFonts w:eastAsia="Arial Unicode MS"/>
              </w:rPr>
            </w:pPr>
            <w:r>
              <w:rPr>
                <w:rFonts w:eastAsia="Arial Unicode MS"/>
              </w:rPr>
              <w:t>textBooleanPadCharacter</w:t>
            </w:r>
          </w:p>
        </w:tc>
        <w:tc>
          <w:tcPr>
            <w:tcW w:w="0" w:type="auto"/>
            <w:tcBorders>
              <w:top w:val="single" w:sz="4" w:space="0" w:color="auto"/>
              <w:left w:val="single" w:sz="4" w:space="0" w:color="auto"/>
              <w:bottom w:val="single" w:sz="4" w:space="0" w:color="auto"/>
              <w:right w:val="single" w:sz="4" w:space="0" w:color="auto"/>
            </w:tcBorders>
            <w:hideMark/>
          </w:tcPr>
          <w:p w14:paraId="674DCE93" w14:textId="77777777" w:rsidR="00000000" w:rsidRDefault="009D64FD">
            <w:pPr>
              <w:rPr>
                <w:rFonts w:eastAsia="Arial Unicode MS"/>
              </w:rPr>
            </w:pPr>
            <w:r>
              <w:rPr>
                <w:rFonts w:eastAsia="Arial Unicode MS"/>
              </w:rPr>
              <w:t>DFDL String Literal</w:t>
            </w:r>
          </w:p>
          <w:p w14:paraId="2EFAB96A" w14:textId="77777777" w:rsidR="00000000" w:rsidRDefault="009D64FD">
            <w:pPr>
              <w:rPr>
                <w:rFonts w:eastAsia="Arial Unicode MS"/>
              </w:rPr>
            </w:pPr>
            <w:r>
              <w:rPr>
                <w:rFonts w:eastAsia="Arial Unicode MS"/>
              </w:rPr>
              <w:t>The value that is used when padding or trimming boolean elements. The value can be a sin</w:t>
            </w:r>
            <w:r>
              <w:rPr>
                <w:rFonts w:eastAsia="Arial Unicode MS"/>
              </w:rPr>
              <w:t>gle character or a single byte.</w:t>
            </w:r>
            <w:r>
              <w:rPr>
                <w:rFonts w:eastAsia="Arial Unicode MS"/>
              </w:rPr>
              <w:br/>
              <w:t xml:space="preserve">If a character, then it can be specified using a literal character or using DFDL entities. </w:t>
            </w:r>
          </w:p>
          <w:p w14:paraId="63A7F371" w14:textId="77777777" w:rsidR="00000000" w:rsidRDefault="009D64FD">
            <w:pPr>
              <w:rPr>
                <w:rFonts w:eastAsia="Arial Unicode MS"/>
              </w:rPr>
            </w:pPr>
            <w:r>
              <w:rPr>
                <w:rFonts w:eastAsia="Arial Unicode MS"/>
              </w:rPr>
              <w:t>If a byte, then it must be specified using a single byte value entity.</w:t>
            </w:r>
          </w:p>
          <w:p w14:paraId="3D333162" w14:textId="77777777" w:rsidR="00000000" w:rsidRDefault="009D64FD">
            <w:pPr>
              <w:rPr>
                <w:rFonts w:eastAsia="Arial Unicode MS"/>
              </w:rPr>
            </w:pPr>
            <w:r>
              <w:rPr>
                <w:rFonts w:eastAsia="Arial Unicode MS"/>
              </w:rPr>
              <w:t xml:space="preserve">If a pad character is </w:t>
            </w:r>
            <w:r>
              <w:rPr>
                <w:rFonts w:eastAsia="Arial Unicode MS"/>
              </w:rPr>
              <w:t xml:space="preserve">specified when lengthUnits is 'bytes' then the pad character must be a single-byte character. </w:t>
            </w:r>
          </w:p>
          <w:p w14:paraId="6FFA55B0" w14:textId="77777777" w:rsidR="00000000" w:rsidRDefault="009D64FD">
            <w:pPr>
              <w:rPr>
                <w:rFonts w:eastAsia="Arial Unicode MS"/>
              </w:rPr>
            </w:pPr>
            <w:r>
              <w:rPr>
                <w:rFonts w:eastAsia="Arial Unicode MS"/>
              </w:rPr>
              <w:t>If a pad byte is specified when lengthUnits is 'characters' then</w:t>
            </w:r>
          </w:p>
          <w:p w14:paraId="71B64003" w14:textId="77777777" w:rsidR="00000000" w:rsidRDefault="009D64FD">
            <w:pPr>
              <w:numPr>
                <w:ilvl w:val="0"/>
                <w:numId w:val="121"/>
              </w:numPr>
              <w:rPr>
                <w:rFonts w:eastAsia="Arial Unicode MS"/>
              </w:rPr>
            </w:pPr>
            <w:r>
              <w:rPr>
                <w:rFonts w:eastAsia="Arial Unicode MS"/>
              </w:rPr>
              <w:t>the dfdl:encoding must be a fixed-width encoding</w:t>
            </w:r>
          </w:p>
          <w:p w14:paraId="77C2B5B0" w14:textId="77777777" w:rsidR="00000000" w:rsidRDefault="009D64FD">
            <w:pPr>
              <w:numPr>
                <w:ilvl w:val="0"/>
                <w:numId w:val="121"/>
              </w:numPr>
              <w:rPr>
                <w:rFonts w:eastAsia="Arial Unicode MS"/>
              </w:rPr>
            </w:pPr>
            <w:r>
              <w:rPr>
                <w:rFonts w:eastAsia="Arial Unicode MS"/>
              </w:rPr>
              <w:t>padding and trimming must be applied using a se</w:t>
            </w:r>
            <w:r>
              <w:rPr>
                <w:rFonts w:eastAsia="Arial Unicode MS"/>
              </w:rPr>
              <w:t>quence of N pad bytes, where N is the width of a character in the fixed-width encoding.</w:t>
            </w:r>
          </w:p>
          <w:p w14:paraId="03C111DC" w14:textId="77777777" w:rsidR="00000000" w:rsidRDefault="009D64FD">
            <w:pPr>
              <w:rPr>
                <w:rFonts w:eastAsia="Arial Unicode MS"/>
              </w:rPr>
            </w:pPr>
            <w:r>
              <w:rPr>
                <w:rFonts w:eastAsia="Arial Unicode MS"/>
              </w:rPr>
              <w:t>The string literal value is restricted in the same way as described in "Pad Character Restrictions" in the description of the dfdl:</w:t>
            </w:r>
            <w:r>
              <w:rPr>
                <w:rFonts w:eastAsia="Arial"/>
              </w:rPr>
              <w:t>textStringPadCharacter</w:t>
            </w:r>
            <w:r>
              <w:rPr>
                <w:rFonts w:eastAsia="Arial Unicode MS"/>
              </w:rPr>
              <w:t xml:space="preserve"> property.</w:t>
            </w:r>
          </w:p>
          <w:p w14:paraId="20D6CE36" w14:textId="77777777" w:rsidR="00000000" w:rsidRDefault="009D64FD">
            <w:pPr>
              <w:keepNext/>
            </w:pPr>
            <w:r>
              <w:rPr>
                <w:rFonts w:eastAsia="MS Mincho"/>
              </w:rPr>
              <w:t>Anno</w:t>
            </w:r>
            <w:r>
              <w:rPr>
                <w:rFonts w:eastAsia="MS Mincho"/>
              </w:rPr>
              <w:t xml:space="preserve">tation: dfdl:element, </w:t>
            </w:r>
            <w:r>
              <w:t>dfdl:simpleType</w:t>
            </w:r>
          </w:p>
        </w:tc>
      </w:tr>
    </w:tbl>
    <w:p w14:paraId="18F981D5" w14:textId="77777777" w:rsidR="00000000" w:rsidRDefault="009D64FD">
      <w:pPr>
        <w:pStyle w:val="Caption"/>
      </w:pPr>
      <w:r>
        <w:t xml:space="preserve">Table </w:t>
      </w:r>
      <w:r>
        <w:fldChar w:fldCharType="begin"/>
      </w:r>
      <w:r>
        <w:instrText xml:space="preserve"> SEQ Table \* ARABIC </w:instrText>
      </w:r>
      <w:r>
        <w:fldChar w:fldCharType="separate"/>
      </w:r>
      <w:r>
        <w:rPr>
          <w:noProof/>
        </w:rPr>
        <w:t>37</w:t>
      </w:r>
      <w:r>
        <w:fldChar w:fldCharType="end"/>
      </w:r>
      <w:r>
        <w:t xml:space="preserve"> Properties Specific to Boolean with Text Representation</w:t>
      </w:r>
    </w:p>
    <w:p w14:paraId="36F68A18" w14:textId="77777777" w:rsidR="00000000" w:rsidRDefault="009D64FD">
      <w:pPr>
        <w:pStyle w:val="Heading2"/>
        <w:rPr>
          <w:rFonts w:eastAsia="Times New Roman"/>
        </w:rPr>
      </w:pPr>
      <w:bookmarkStart w:id="4680" w:name="_Toc322911351"/>
      <w:bookmarkStart w:id="4681" w:name="_Toc322911913"/>
      <w:bookmarkStart w:id="4682" w:name="_Toc322912204"/>
      <w:bookmarkStart w:id="4683" w:name="_Toc329093053"/>
      <w:bookmarkStart w:id="4684" w:name="_Toc332701566"/>
      <w:bookmarkStart w:id="4685" w:name="_Toc332701870"/>
      <w:bookmarkStart w:id="4686" w:name="_Toc332711664"/>
      <w:bookmarkStart w:id="4687" w:name="_Toc332711972"/>
      <w:bookmarkStart w:id="4688" w:name="_Toc332712274"/>
      <w:bookmarkStart w:id="4689" w:name="_Toc332724190"/>
      <w:bookmarkStart w:id="4690" w:name="_Toc332724490"/>
      <w:bookmarkStart w:id="4691" w:name="_Toc341102786"/>
      <w:bookmarkStart w:id="4692" w:name="_Toc347241521"/>
      <w:bookmarkStart w:id="4693" w:name="_Toc347744714"/>
      <w:bookmarkStart w:id="4694" w:name="_Toc348984497"/>
      <w:bookmarkStart w:id="4695" w:name="_Toc348984802"/>
      <w:bookmarkStart w:id="4696" w:name="_Toc349037966"/>
      <w:bookmarkStart w:id="4697" w:name="_Toc349038268"/>
      <w:bookmarkStart w:id="4698" w:name="_Toc349042761"/>
      <w:bookmarkStart w:id="4699" w:name="_Toc349642175"/>
      <w:bookmarkStart w:id="4700" w:name="_Toc351912759"/>
      <w:bookmarkStart w:id="4701" w:name="_Toc351914780"/>
      <w:bookmarkStart w:id="4702" w:name="_Toc351915246"/>
      <w:bookmarkStart w:id="4703" w:name="_Toc361231303"/>
      <w:bookmarkStart w:id="4704" w:name="_Toc361231829"/>
      <w:bookmarkStart w:id="4705" w:name="_Toc362445127"/>
      <w:bookmarkStart w:id="4706" w:name="_Toc363909049"/>
      <w:bookmarkStart w:id="4707" w:name="_Toc364463473"/>
      <w:bookmarkStart w:id="4708" w:name="_Toc366078077"/>
      <w:bookmarkStart w:id="4709" w:name="_Toc366078696"/>
      <w:bookmarkStart w:id="4710" w:name="_Toc366079681"/>
      <w:bookmarkStart w:id="4711" w:name="_Toc366080293"/>
      <w:bookmarkStart w:id="4712" w:name="_Toc366080902"/>
      <w:bookmarkStart w:id="4713" w:name="_Toc366505242"/>
      <w:bookmarkStart w:id="4714" w:name="_Toc366508611"/>
      <w:bookmarkStart w:id="4715" w:name="_Toc366513112"/>
      <w:bookmarkStart w:id="4716" w:name="_Toc366574301"/>
      <w:bookmarkStart w:id="4717" w:name="_Toc366578094"/>
      <w:bookmarkStart w:id="4718" w:name="_Toc366578688"/>
      <w:bookmarkStart w:id="4719" w:name="_Toc366579280"/>
      <w:bookmarkStart w:id="4720" w:name="_Toc366579871"/>
      <w:bookmarkStart w:id="4721" w:name="_Toc366580463"/>
      <w:bookmarkStart w:id="4722" w:name="_Toc366581054"/>
      <w:bookmarkStart w:id="4723" w:name="_Toc366581646"/>
      <w:bookmarkStart w:id="4724" w:name="_Toc322912205"/>
      <w:bookmarkStart w:id="4725" w:name="_Toc329093054"/>
      <w:bookmarkStart w:id="4726" w:name="_Toc332701567"/>
      <w:bookmarkStart w:id="4727" w:name="_Toc332701871"/>
      <w:bookmarkStart w:id="4728" w:name="_Toc332711665"/>
      <w:bookmarkStart w:id="4729" w:name="_Toc332711973"/>
      <w:bookmarkStart w:id="4730" w:name="_Toc332712275"/>
      <w:bookmarkStart w:id="4731" w:name="_Toc332724191"/>
      <w:bookmarkStart w:id="4732" w:name="_Toc332724491"/>
      <w:bookmarkStart w:id="4733" w:name="_Toc341102787"/>
      <w:bookmarkStart w:id="4734" w:name="_Toc347241522"/>
      <w:bookmarkStart w:id="4735" w:name="_Toc347744715"/>
      <w:bookmarkStart w:id="4736" w:name="_Toc348984498"/>
      <w:bookmarkStart w:id="4737" w:name="_Toc348984803"/>
      <w:bookmarkStart w:id="4738" w:name="_Toc349037967"/>
      <w:bookmarkStart w:id="4739" w:name="_Toc349038269"/>
      <w:bookmarkStart w:id="4740" w:name="_Toc349042762"/>
      <w:bookmarkStart w:id="4741" w:name="_Toc351912760"/>
      <w:bookmarkStart w:id="4742" w:name="_Toc351914781"/>
      <w:bookmarkStart w:id="4743" w:name="_Toc351915247"/>
      <w:bookmarkStart w:id="4744" w:name="_Toc361231304"/>
      <w:bookmarkStart w:id="4745" w:name="_Toc361231830"/>
      <w:bookmarkStart w:id="4746" w:name="_Toc362445128"/>
      <w:bookmarkStart w:id="4747" w:name="_Toc363909050"/>
      <w:bookmarkStart w:id="4748" w:name="_Toc364463474"/>
      <w:bookmarkStart w:id="4749" w:name="_Toc366078078"/>
      <w:bookmarkStart w:id="4750" w:name="_Toc366078697"/>
      <w:bookmarkStart w:id="4751" w:name="_Toc366079682"/>
      <w:bookmarkStart w:id="4752" w:name="_Toc366080294"/>
      <w:bookmarkStart w:id="4753" w:name="_Toc366080903"/>
      <w:bookmarkStart w:id="4754" w:name="_Toc366505243"/>
      <w:bookmarkStart w:id="4755" w:name="_Toc366508612"/>
      <w:bookmarkStart w:id="4756" w:name="_Toc366513113"/>
      <w:bookmarkStart w:id="4757" w:name="_Toc366574302"/>
      <w:bookmarkStart w:id="4758" w:name="_Toc366578095"/>
      <w:bookmarkStart w:id="4759" w:name="_Toc366578689"/>
      <w:bookmarkStart w:id="4760" w:name="_Toc366579281"/>
      <w:bookmarkStart w:id="4761" w:name="_Toc366579872"/>
      <w:bookmarkStart w:id="4762" w:name="_Toc366580464"/>
      <w:bookmarkStart w:id="4763" w:name="_Toc366581055"/>
      <w:bookmarkStart w:id="4764" w:name="_Toc366581647"/>
      <w:bookmarkStart w:id="4765" w:name="_Toc349042763"/>
      <w:bookmarkStart w:id="4766" w:name="_Ref364442791"/>
      <w:bookmarkStart w:id="4767" w:name="_Ref364442803"/>
      <w:bookmarkStart w:id="4768" w:name="_Toc25589830"/>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bookmarkEnd w:id="4727"/>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r>
        <w:rPr>
          <w:rFonts w:eastAsia="Times New Roman"/>
        </w:rPr>
        <w:t>Properties Specific to Boolean with Binary Representation</w:t>
      </w:r>
      <w:bookmarkEnd w:id="4765"/>
      <w:bookmarkEnd w:id="4766"/>
      <w:bookmarkEnd w:id="4767"/>
      <w:bookmarkEnd w:id="4768"/>
    </w:p>
    <w:tbl>
      <w:tblPr>
        <w:tblStyle w:val="Table"/>
        <w:tblW w:w="5000" w:type="pct"/>
        <w:tblInd w:w="0" w:type="dxa"/>
        <w:tblLook w:val="04A0" w:firstRow="1" w:lastRow="0" w:firstColumn="1" w:lastColumn="0" w:noHBand="0" w:noVBand="1"/>
      </w:tblPr>
      <w:tblGrid>
        <w:gridCol w:w="2442"/>
        <w:gridCol w:w="6188"/>
      </w:tblGrid>
      <w:tr w:rsidR="00000000" w14:paraId="45E54567" w14:textId="77777777">
        <w:trPr>
          <w:cnfStyle w:val="100000000000" w:firstRow="1" w:lastRow="0" w:firstColumn="0" w:lastColumn="0" w:oddVBand="0" w:evenVBand="0" w:oddHBand="0" w:evenHBand="0" w:firstRowFirstColumn="0" w:firstRowLastColumn="0" w:lastRowFirstColumn="0" w:lastRowLastColumn="0"/>
        </w:trPr>
        <w:tc>
          <w:tcPr>
            <w:tcW w:w="2448" w:type="dxa"/>
            <w:hideMark/>
          </w:tcPr>
          <w:p w14:paraId="2B1C79A9" w14:textId="77777777" w:rsidR="00000000" w:rsidRDefault="009D64FD">
            <w:r>
              <w:t>Property Name</w:t>
            </w:r>
          </w:p>
        </w:tc>
        <w:tc>
          <w:tcPr>
            <w:tcW w:w="6408" w:type="dxa"/>
            <w:hideMark/>
          </w:tcPr>
          <w:p w14:paraId="7E74120C" w14:textId="77777777" w:rsidR="00000000" w:rsidRDefault="009D64FD">
            <w:r>
              <w:t>Description</w:t>
            </w:r>
          </w:p>
        </w:tc>
      </w:tr>
      <w:tr w:rsidR="00000000" w14:paraId="049A8824" w14:textId="77777777">
        <w:tc>
          <w:tcPr>
            <w:tcW w:w="2448" w:type="dxa"/>
            <w:tcBorders>
              <w:top w:val="single" w:sz="4" w:space="0" w:color="auto"/>
              <w:left w:val="single" w:sz="4" w:space="0" w:color="auto"/>
              <w:bottom w:val="single" w:sz="4" w:space="0" w:color="auto"/>
              <w:right w:val="single" w:sz="4" w:space="0" w:color="auto"/>
            </w:tcBorders>
            <w:hideMark/>
          </w:tcPr>
          <w:p w14:paraId="07A461C1" w14:textId="77777777" w:rsidR="00000000" w:rsidRDefault="009D64FD">
            <w:pPr>
              <w:rPr>
                <w:rFonts w:eastAsia="Arial Unicode MS"/>
              </w:rPr>
            </w:pPr>
            <w:r>
              <w:rPr>
                <w:rFonts w:eastAsia="Arial Unicode MS"/>
              </w:rPr>
              <w:t>binaryBooleanTrueRep</w:t>
            </w:r>
          </w:p>
        </w:tc>
        <w:tc>
          <w:tcPr>
            <w:tcW w:w="6408" w:type="dxa"/>
            <w:tcBorders>
              <w:top w:val="single" w:sz="4" w:space="0" w:color="auto"/>
              <w:left w:val="single" w:sz="4" w:space="0" w:color="auto"/>
              <w:bottom w:val="single" w:sz="4" w:space="0" w:color="auto"/>
              <w:right w:val="single" w:sz="4" w:space="0" w:color="auto"/>
            </w:tcBorders>
            <w:hideMark/>
          </w:tcPr>
          <w:p w14:paraId="4846DAB7" w14:textId="77777777" w:rsidR="00000000" w:rsidRDefault="009D64FD">
            <w:pPr>
              <w:rPr>
                <w:rFonts w:eastAsia="Arial Unicode MS"/>
              </w:rPr>
            </w:pPr>
            <w:r>
              <w:rPr>
                <w:rFonts w:eastAsia="Arial Unicode MS"/>
              </w:rPr>
              <w:t>Non-negative Integer</w:t>
            </w:r>
          </w:p>
          <w:p w14:paraId="614181C2" w14:textId="77777777" w:rsidR="00000000" w:rsidRDefault="009D64FD">
            <w:pPr>
              <w:rPr>
                <w:rFonts w:eastAsia="Arial Unicode MS"/>
              </w:rPr>
            </w:pPr>
            <w:r>
              <w:rPr>
                <w:rFonts w:eastAsia="Arial Unicode MS"/>
              </w:rPr>
              <w:t xml:space="preserve">This value, treated as a binary xs:unsignedInt (See Section </w:t>
            </w:r>
            <w:r>
              <w:fldChar w:fldCharType="begin"/>
            </w:r>
            <w:r>
              <w:rPr>
                <w:rFonts w:eastAsia="Arial Unicode MS"/>
              </w:rPr>
              <w:instrText xml:space="preserve"> REF _Ref365060856 \r \h  \* MERGEFORMAT </w:instrText>
            </w:r>
            <w:r>
              <w:fldChar w:fldCharType="separate"/>
            </w:r>
            <w:r>
              <w:rPr>
                <w:rFonts w:eastAsia="Arial Unicode MS"/>
              </w:rPr>
              <w:t>13.7.1</w:t>
            </w:r>
            <w:r>
              <w:fldChar w:fldCharType="end"/>
            </w:r>
            <w:r>
              <w:rPr>
                <w:rFonts w:eastAsia="Arial Unicode MS"/>
              </w:rPr>
              <w:t xml:space="preserve"> </w:t>
            </w:r>
            <w:r>
              <w:fldChar w:fldCharType="begin"/>
            </w:r>
            <w:r>
              <w:rPr>
                <w:rFonts w:eastAsia="Arial Unicode MS"/>
              </w:rPr>
              <w:instrText xml:space="preserve"> REF _Ref365060860 \h  \* MERGEFORMAT </w:instrText>
            </w:r>
            <w:r>
              <w:fldChar w:fldCharType="separate"/>
            </w:r>
            <w:r>
              <w:t>Converting Logical Numbers to/from Binar</w:t>
            </w:r>
            <w:r>
              <w:t>y Representation</w:t>
            </w:r>
            <w:r>
              <w:fldChar w:fldCharType="end"/>
            </w:r>
            <w:r>
              <w:rPr>
                <w:rFonts w:eastAsia="Arial Unicode MS"/>
              </w:rPr>
              <w:t xml:space="preserve"> ), gives the representation to be used for 'true' </w:t>
            </w:r>
          </w:p>
          <w:p w14:paraId="291BE32B" w14:textId="77777777" w:rsidR="00000000" w:rsidRDefault="009D64FD">
            <w:pPr>
              <w:rPr>
                <w:rFonts w:eastAsia="Arial Unicode MS"/>
              </w:rPr>
            </w:pPr>
            <w:r>
              <w:rPr>
                <w:rFonts w:eastAsia="Arial Unicode MS"/>
              </w:rPr>
              <w:t>If this property value is the empty string, when parsing it means dfdl:binaryBooleanTrueRep is any value other than dfdl:bin</w:t>
            </w:r>
            <w:r>
              <w:rPr>
                <w:rFonts w:eastAsia="Arial Unicode MS"/>
              </w:rPr>
              <w:t>aryBooleanFalseRep; when unparsing, the one's complement of the dfdl:binaryBooleanFalseRep will be used.</w:t>
            </w:r>
          </w:p>
          <w:p w14:paraId="2DE6AD7B" w14:textId="77777777" w:rsidR="00000000" w:rsidRDefault="009D64FD">
            <w:pPr>
              <w:rPr>
                <w:rFonts w:cs="Arial"/>
              </w:rPr>
            </w:pPr>
            <w:r>
              <w:rPr>
                <w:rFonts w:cs="Arial"/>
              </w:rPr>
              <w:t xml:space="preserve">The length of the data value of the element must be between 1 bit and 32 bits (4 bytes) as described in Section </w:t>
            </w:r>
            <w:r>
              <w:fldChar w:fldCharType="begin"/>
            </w:r>
            <w:r>
              <w:rPr>
                <w:rFonts w:cs="Arial"/>
              </w:rPr>
              <w:instrText xml:space="preserve"> REF _Ref384984844 \r \h </w:instrText>
            </w:r>
            <w:r>
              <w:fldChar w:fldCharType="separate"/>
            </w:r>
            <w:r>
              <w:rPr>
                <w:rFonts w:cs="Arial"/>
              </w:rPr>
              <w:t>12.3.7.2</w:t>
            </w:r>
            <w:r>
              <w:fldChar w:fldCharType="end"/>
            </w:r>
            <w:r>
              <w:rPr>
                <w:rFonts w:cs="Arial"/>
              </w:rPr>
              <w:t xml:space="preserve">. It is a Schema Definition Error if the value (when provided) of dfdl:binaryBooleanTrueRep cannot </w:t>
            </w:r>
            <w:r>
              <w:rPr>
                <w:rFonts w:cs="Arial"/>
              </w:rPr>
              <w:t>fit as an unsigned binary integer in the specified length.</w:t>
            </w:r>
          </w:p>
          <w:p w14:paraId="059A1EC1" w14:textId="77777777" w:rsidR="00000000" w:rsidRDefault="009D64FD">
            <w:pPr>
              <w:rPr>
                <w:rFonts w:eastAsia="Arial Unicode MS"/>
              </w:rPr>
            </w:pPr>
            <w:r>
              <w:rPr>
                <w:rFonts w:eastAsia="Arial Unicode MS"/>
              </w:rPr>
              <w:t>Annotation: dfdl:element, dfdl:simpleType</w:t>
            </w:r>
          </w:p>
        </w:tc>
      </w:tr>
      <w:tr w:rsidR="00000000" w14:paraId="3FA9493E" w14:textId="77777777">
        <w:tc>
          <w:tcPr>
            <w:tcW w:w="2448" w:type="dxa"/>
            <w:tcBorders>
              <w:top w:val="single" w:sz="4" w:space="0" w:color="auto"/>
              <w:left w:val="single" w:sz="4" w:space="0" w:color="auto"/>
              <w:bottom w:val="single" w:sz="4" w:space="0" w:color="auto"/>
              <w:right w:val="single" w:sz="4" w:space="0" w:color="auto"/>
            </w:tcBorders>
            <w:hideMark/>
          </w:tcPr>
          <w:p w14:paraId="37657F22" w14:textId="77777777" w:rsidR="00000000" w:rsidRDefault="009D64FD">
            <w:pPr>
              <w:rPr>
                <w:rFonts w:eastAsia="Arial Unicode MS"/>
              </w:rPr>
            </w:pPr>
            <w:r>
              <w:rPr>
                <w:rFonts w:eastAsia="Arial Unicode MS"/>
              </w:rPr>
              <w:t>binaryBooleanFalseRep</w:t>
            </w:r>
          </w:p>
        </w:tc>
        <w:tc>
          <w:tcPr>
            <w:tcW w:w="6408" w:type="dxa"/>
            <w:tcBorders>
              <w:top w:val="single" w:sz="4" w:space="0" w:color="auto"/>
              <w:left w:val="single" w:sz="4" w:space="0" w:color="auto"/>
              <w:bottom w:val="single" w:sz="4" w:space="0" w:color="auto"/>
              <w:right w:val="single" w:sz="4" w:space="0" w:color="auto"/>
            </w:tcBorders>
            <w:hideMark/>
          </w:tcPr>
          <w:p w14:paraId="4BCAFBB7" w14:textId="77777777" w:rsidR="00000000" w:rsidRDefault="009D64FD">
            <w:pPr>
              <w:rPr>
                <w:rFonts w:eastAsia="Arial Unicode MS"/>
              </w:rPr>
            </w:pPr>
            <w:r>
              <w:rPr>
                <w:rFonts w:eastAsia="Arial Unicode MS"/>
              </w:rPr>
              <w:t>Non-negative Integer</w:t>
            </w:r>
          </w:p>
          <w:p w14:paraId="45277672" w14:textId="77777777" w:rsidR="00000000" w:rsidRDefault="009D64FD">
            <w:pPr>
              <w:rPr>
                <w:rFonts w:eastAsia="Arial Unicode MS"/>
              </w:rPr>
            </w:pPr>
            <w:r>
              <w:rPr>
                <w:rFonts w:eastAsia="Arial Unicode MS"/>
              </w:rPr>
              <w:t xml:space="preserve">This value, treated as a binary xs:unsignedInt (See Section </w:t>
            </w:r>
            <w:r>
              <w:fldChar w:fldCharType="begin"/>
            </w:r>
            <w:r>
              <w:rPr>
                <w:rFonts w:eastAsia="Arial Unicode MS"/>
              </w:rPr>
              <w:instrText xml:space="preserve"> REF _Ref365060856 \r \h  \* MERGEFORMAT </w:instrText>
            </w:r>
            <w:r>
              <w:fldChar w:fldCharType="separate"/>
            </w:r>
            <w:r>
              <w:rPr>
                <w:rFonts w:eastAsia="Arial Unicode MS"/>
              </w:rPr>
              <w:t>13.7.1</w:t>
            </w:r>
            <w:r>
              <w:fldChar w:fldCharType="end"/>
            </w:r>
            <w:r>
              <w:rPr>
                <w:rFonts w:eastAsia="Arial Unicode MS"/>
              </w:rPr>
              <w:t xml:space="preserve"> </w:t>
            </w:r>
            <w:r>
              <w:fldChar w:fldCharType="begin"/>
            </w:r>
            <w:r>
              <w:rPr>
                <w:rFonts w:eastAsia="Arial Unicode MS"/>
              </w:rPr>
              <w:instrText xml:space="preserve"> REF _Ref365060860 \h  \* MERGEFORMAT </w:instrText>
            </w:r>
            <w:r>
              <w:fldChar w:fldCharType="separate"/>
            </w:r>
            <w:r>
              <w:t>Converting Logical Numbers to/from Binary Representation</w:t>
            </w:r>
            <w:r>
              <w:fldChar w:fldCharType="end"/>
            </w:r>
            <w:r>
              <w:rPr>
                <w:rFonts w:eastAsia="Arial Unicode MS"/>
              </w:rPr>
              <w:t xml:space="preserve"> ),  gives the representation </w:t>
            </w:r>
            <w:r>
              <w:rPr>
                <w:rFonts w:eastAsia="Arial Unicode MS"/>
              </w:rPr>
              <w:t xml:space="preserve">to be used for 'false' </w:t>
            </w:r>
          </w:p>
          <w:p w14:paraId="15F7BA86" w14:textId="77777777" w:rsidR="00000000" w:rsidRDefault="009D64FD">
            <w:pPr>
              <w:rPr>
                <w:rFonts w:cs="Arial"/>
              </w:rPr>
            </w:pPr>
            <w:r>
              <w:rPr>
                <w:rFonts w:cs="Arial"/>
              </w:rPr>
              <w:t xml:space="preserve">The length of the data value of the element must be between 1 bit and 32 bits (4 bytes) as described in Section </w:t>
            </w:r>
            <w:r>
              <w:fldChar w:fldCharType="begin"/>
            </w:r>
            <w:r>
              <w:rPr>
                <w:rFonts w:cs="Arial"/>
              </w:rPr>
              <w:instrText xml:space="preserve"> REF _Ref384984844 \r \h </w:instrText>
            </w:r>
            <w:r>
              <w:fldChar w:fldCharType="separate"/>
            </w:r>
            <w:r>
              <w:rPr>
                <w:rFonts w:cs="Arial"/>
              </w:rPr>
              <w:t>12.3.7.2</w:t>
            </w:r>
            <w:r>
              <w:fldChar w:fldCharType="end"/>
            </w:r>
            <w:r>
              <w:rPr>
                <w:rFonts w:cs="Arial"/>
              </w:rPr>
              <w:t>. It is a Schema Def</w:t>
            </w:r>
            <w:r>
              <w:rPr>
                <w:rFonts w:cs="Arial"/>
              </w:rPr>
              <w:t>inition Error if the valuef dfdl:binaryBooleanFalseRep cannot fit as an unsigned binary integer in the specified length.</w:t>
            </w:r>
          </w:p>
          <w:p w14:paraId="5BBB689D" w14:textId="77777777" w:rsidR="00000000" w:rsidRDefault="009D64FD">
            <w:pPr>
              <w:keepNext/>
              <w:rPr>
                <w:rFonts w:eastAsia="Arial Unicode MS"/>
              </w:rPr>
            </w:pPr>
            <w:r>
              <w:rPr>
                <w:rFonts w:eastAsia="Arial Unicode MS"/>
              </w:rPr>
              <w:t>Annotation: dfdl:element, dfdl:simpleType</w:t>
            </w:r>
          </w:p>
        </w:tc>
      </w:tr>
    </w:tbl>
    <w:p w14:paraId="5C6BB32D" w14:textId="77777777" w:rsidR="00000000" w:rsidRDefault="009D64FD">
      <w:pPr>
        <w:pStyle w:val="Caption"/>
      </w:pPr>
      <w:bookmarkStart w:id="4769" w:name="_Toc175057392"/>
      <w:bookmarkStart w:id="4770" w:name="_Toc177399105"/>
      <w:bookmarkStart w:id="4771" w:name="_Toc140549606"/>
      <w:bookmarkStart w:id="4772" w:name="_Toc130873634"/>
      <w:bookmarkStart w:id="4773" w:name="_Toc194983992"/>
      <w:bookmarkStart w:id="4774" w:name="_Toc199516329"/>
      <w:r>
        <w:t xml:space="preserve">Table </w:t>
      </w:r>
      <w:r>
        <w:fldChar w:fldCharType="begin"/>
      </w:r>
      <w:r>
        <w:instrText xml:space="preserve"> SEQ Table \* ARABIC </w:instrText>
      </w:r>
      <w:r>
        <w:fldChar w:fldCharType="separate"/>
      </w:r>
      <w:r>
        <w:rPr>
          <w:noProof/>
        </w:rPr>
        <w:t>38</w:t>
      </w:r>
      <w:r>
        <w:fldChar w:fldCharType="end"/>
      </w:r>
      <w:r>
        <w:t xml:space="preserve"> Properties Specific to Boolean with Binary Representation</w:t>
      </w:r>
    </w:p>
    <w:p w14:paraId="2AC5B584" w14:textId="77777777" w:rsidR="00000000" w:rsidRDefault="009D64FD">
      <w:pPr>
        <w:pStyle w:val="Heading2"/>
        <w:rPr>
          <w:rFonts w:eastAsia="Times New Roman"/>
        </w:rPr>
      </w:pPr>
      <w:bookmarkStart w:id="4775" w:name="_Toc243112838"/>
      <w:bookmarkStart w:id="4776" w:name="_Ref229814405"/>
      <w:bookmarkStart w:id="4777" w:name="_Ref229814365"/>
      <w:bookmarkStart w:id="4778" w:name="_Toc25589831"/>
      <w:bookmarkStart w:id="4779" w:name="_Toc349042764"/>
      <w:r>
        <w:rPr>
          <w:rFonts w:eastAsia="Times New Roman"/>
        </w:rPr>
        <w:t>P</w:t>
      </w:r>
      <w:r>
        <w:rPr>
          <w:rFonts w:eastAsia="Times New Roman"/>
        </w:rPr>
        <w:t>roperties specific to Calendar with Text or Binary Representatio</w:t>
      </w:r>
      <w:bookmarkEnd w:id="4775"/>
      <w:bookmarkEnd w:id="4776"/>
      <w:bookmarkEnd w:id="4777"/>
      <w:r>
        <w:rPr>
          <w:rFonts w:eastAsia="Times New Roman"/>
        </w:rPr>
        <w:t>n</w:t>
      </w:r>
      <w:bookmarkEnd w:id="4778"/>
      <w:bookmarkEnd w:id="4779"/>
    </w:p>
    <w:p w14:paraId="7DD15F91" w14:textId="77777777" w:rsidR="00000000" w:rsidRDefault="009D64FD">
      <w:pPr>
        <w:pStyle w:val="nobreak"/>
      </w:pPr>
      <w:r>
        <w:t>The properties describe how a calendar is to be interpreted including a unparsing pattern property plus properties that qualify the pattern.</w:t>
      </w:r>
    </w:p>
    <w:p w14:paraId="644C3CFA" w14:textId="77777777" w:rsidR="00000000" w:rsidRDefault="009D64FD">
      <w:r>
        <w:t xml:space="preserve">These properties can be used when a calendar has </w:t>
      </w:r>
      <w:r>
        <w:t>dfdl:representation 'text' or dfdl:representation 'binary' and a packed decimal representation.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6"/>
        <w:gridCol w:w="6094"/>
      </w:tblGrid>
      <w:tr w:rsidR="00000000" w14:paraId="2F27E074" w14:textId="77777777">
        <w:tc>
          <w:tcPr>
            <w:tcW w:w="2538" w:type="dxa"/>
            <w:tcBorders>
              <w:top w:val="single" w:sz="4" w:space="0" w:color="auto"/>
              <w:left w:val="single" w:sz="4" w:space="0" w:color="auto"/>
              <w:bottom w:val="single" w:sz="4" w:space="0" w:color="auto"/>
              <w:right w:val="single" w:sz="4" w:space="0" w:color="auto"/>
            </w:tcBorders>
            <w:shd w:val="clear" w:color="auto" w:fill="F3F3F3"/>
            <w:hideMark/>
          </w:tcPr>
          <w:p w14:paraId="5BCC3409" w14:textId="77777777" w:rsidR="00000000" w:rsidRDefault="009D64FD">
            <w:pPr>
              <w:rPr>
                <w:b/>
              </w:rPr>
            </w:pPr>
            <w:r>
              <w:rPr>
                <w:b/>
              </w:rPr>
              <w:t>Property Name</w:t>
            </w:r>
          </w:p>
        </w:tc>
        <w:tc>
          <w:tcPr>
            <w:tcW w:w="6318" w:type="dxa"/>
            <w:tcBorders>
              <w:top w:val="single" w:sz="4" w:space="0" w:color="auto"/>
              <w:left w:val="single" w:sz="4" w:space="0" w:color="auto"/>
              <w:bottom w:val="single" w:sz="4" w:space="0" w:color="auto"/>
              <w:right w:val="single" w:sz="4" w:space="0" w:color="auto"/>
            </w:tcBorders>
            <w:shd w:val="clear" w:color="auto" w:fill="F3F3F3"/>
            <w:hideMark/>
          </w:tcPr>
          <w:p w14:paraId="43F528B7" w14:textId="77777777" w:rsidR="00000000" w:rsidRDefault="009D64FD">
            <w:pPr>
              <w:rPr>
                <w:b/>
              </w:rPr>
            </w:pPr>
            <w:r>
              <w:rPr>
                <w:b/>
              </w:rPr>
              <w:t>Description</w:t>
            </w:r>
          </w:p>
        </w:tc>
      </w:tr>
      <w:tr w:rsidR="00000000" w14:paraId="009073A3" w14:textId="77777777">
        <w:tc>
          <w:tcPr>
            <w:tcW w:w="2538" w:type="dxa"/>
            <w:tcBorders>
              <w:top w:val="single" w:sz="4" w:space="0" w:color="auto"/>
              <w:left w:val="single" w:sz="4" w:space="0" w:color="auto"/>
              <w:bottom w:val="single" w:sz="4" w:space="0" w:color="auto"/>
              <w:right w:val="single" w:sz="4" w:space="0" w:color="auto"/>
            </w:tcBorders>
            <w:hideMark/>
          </w:tcPr>
          <w:p w14:paraId="27DA922A" w14:textId="77777777" w:rsidR="00000000" w:rsidRDefault="009D64FD">
            <w:r>
              <w:t>calendarPattern</w:t>
            </w:r>
          </w:p>
        </w:tc>
        <w:tc>
          <w:tcPr>
            <w:tcW w:w="6318" w:type="dxa"/>
            <w:tcBorders>
              <w:top w:val="single" w:sz="4" w:space="0" w:color="auto"/>
              <w:left w:val="single" w:sz="4" w:space="0" w:color="auto"/>
              <w:bottom w:val="single" w:sz="4" w:space="0" w:color="auto"/>
              <w:right w:val="single" w:sz="4" w:space="0" w:color="auto"/>
            </w:tcBorders>
            <w:hideMark/>
          </w:tcPr>
          <w:p w14:paraId="07262ECD" w14:textId="77777777" w:rsidR="00000000" w:rsidRDefault="009D64FD">
            <w:r>
              <w:t xml:space="preserve">String </w:t>
            </w:r>
          </w:p>
          <w:p w14:paraId="5EDE2445" w14:textId="77777777" w:rsidR="00000000" w:rsidRDefault="009D64FD">
            <w:r>
              <w:t xml:space="preserve">Defines </w:t>
            </w:r>
            <w:r>
              <w:t xml:space="preserve">the ICU pattern that describes the format of the calendar. The pattern defines where the year, month, day, hour, minute, second, fractional second and time zone components appear. See calendarPattern property section below.    </w:t>
            </w:r>
          </w:p>
          <w:p w14:paraId="0B2254F2" w14:textId="77777777" w:rsidR="00000000" w:rsidRDefault="009D64FD">
            <w:r>
              <w:t>When the dfdl</w:t>
            </w:r>
            <w:r>
              <w:rPr>
                <w:rStyle w:val="Emphasis"/>
              </w:rPr>
              <w:t>:</w:t>
            </w:r>
            <w:r>
              <w:t>representation</w:t>
            </w:r>
            <w:r>
              <w:t xml:space="preserve"> is </w:t>
            </w:r>
            <w:r>
              <w:rPr>
                <w:rStyle w:val="Emphasis"/>
              </w:rPr>
              <w:t>'</w:t>
            </w:r>
            <w:r>
              <w:t>binary</w:t>
            </w:r>
            <w:r>
              <w:rPr>
                <w:rStyle w:val="Emphasis"/>
              </w:rPr>
              <w:t>'</w:t>
            </w:r>
            <w:r>
              <w:t xml:space="preserve"> and the representation is a packed decimal</w:t>
            </w:r>
            <w:r>
              <w:rPr>
                <w:rStyle w:val="Emphasis"/>
              </w:rPr>
              <w:t xml:space="preserve"> </w:t>
            </w:r>
            <w:r>
              <w:t>then the pattern can contain only characters and symbols that always result in the presentation of digits.</w:t>
            </w:r>
          </w:p>
          <w:p w14:paraId="3F216E47" w14:textId="77777777" w:rsidR="00000000" w:rsidRDefault="009D64FD">
            <w:r>
              <w:t>Annotation: dfdl:element, dfdl:simpleType</w:t>
            </w:r>
          </w:p>
        </w:tc>
      </w:tr>
      <w:tr w:rsidR="00000000" w14:paraId="30462B47" w14:textId="77777777">
        <w:tc>
          <w:tcPr>
            <w:tcW w:w="2538" w:type="dxa"/>
            <w:tcBorders>
              <w:top w:val="single" w:sz="4" w:space="0" w:color="auto"/>
              <w:left w:val="single" w:sz="4" w:space="0" w:color="auto"/>
              <w:bottom w:val="single" w:sz="4" w:space="0" w:color="auto"/>
              <w:right w:val="single" w:sz="4" w:space="0" w:color="auto"/>
            </w:tcBorders>
            <w:hideMark/>
          </w:tcPr>
          <w:p w14:paraId="40B0DF86" w14:textId="77777777" w:rsidR="00000000" w:rsidRDefault="009D64FD">
            <w:r>
              <w:t>calendarPatternKind</w:t>
            </w:r>
          </w:p>
        </w:tc>
        <w:tc>
          <w:tcPr>
            <w:tcW w:w="6318" w:type="dxa"/>
            <w:tcBorders>
              <w:top w:val="single" w:sz="4" w:space="0" w:color="auto"/>
              <w:left w:val="single" w:sz="4" w:space="0" w:color="auto"/>
              <w:bottom w:val="single" w:sz="4" w:space="0" w:color="auto"/>
              <w:right w:val="single" w:sz="4" w:space="0" w:color="auto"/>
            </w:tcBorders>
            <w:hideMark/>
          </w:tcPr>
          <w:p w14:paraId="5C7BF112" w14:textId="77777777" w:rsidR="00000000" w:rsidRDefault="009D64FD">
            <w:r>
              <w:t>Enum</w:t>
            </w:r>
          </w:p>
          <w:p w14:paraId="19DC193B" w14:textId="77777777" w:rsidR="00000000" w:rsidRDefault="009D64FD">
            <w:r>
              <w:t xml:space="preserve">Valid values 'explicit', </w:t>
            </w:r>
            <w:r>
              <w:t>'implicit'</w:t>
            </w:r>
          </w:p>
          <w:p w14:paraId="2BC0B02C" w14:textId="77777777" w:rsidR="00000000" w:rsidRDefault="009D64FD">
            <w:r>
              <w:t xml:space="preserve">'explicit' means the pattern is given by dfdl:calendarPattern, </w:t>
            </w:r>
          </w:p>
          <w:p w14:paraId="1A334341" w14:textId="77777777" w:rsidR="00000000" w:rsidRDefault="009D64FD">
            <w:r>
              <w:t>'implicit' means the pattern is derived from the XML schema date/time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8"/>
              <w:gridCol w:w="2850"/>
            </w:tblGrid>
            <w:tr w:rsidR="00000000" w14:paraId="40E429FE" w14:textId="77777777">
              <w:tc>
                <w:tcPr>
                  <w:tcW w:w="3304" w:type="dxa"/>
                  <w:tcBorders>
                    <w:top w:val="single" w:sz="4" w:space="0" w:color="auto"/>
                    <w:left w:val="single" w:sz="4" w:space="0" w:color="auto"/>
                    <w:bottom w:val="single" w:sz="4" w:space="0" w:color="auto"/>
                    <w:right w:val="single" w:sz="4" w:space="0" w:color="auto"/>
                  </w:tcBorders>
                  <w:shd w:val="clear" w:color="auto" w:fill="F3F3F3"/>
                  <w:hideMark/>
                </w:tcPr>
                <w:p w14:paraId="3BA7E217" w14:textId="77777777" w:rsidR="00000000" w:rsidRDefault="009D64FD">
                  <w:pPr>
                    <w:rPr>
                      <w:b/>
                    </w:rPr>
                  </w:pPr>
                  <w:r>
                    <w:rPr>
                      <w:b/>
                    </w:rPr>
                    <w:t xml:space="preserve">Logical Type </w:t>
                  </w:r>
                </w:p>
              </w:tc>
              <w:tc>
                <w:tcPr>
                  <w:tcW w:w="3063" w:type="dxa"/>
                  <w:tcBorders>
                    <w:top w:val="single" w:sz="4" w:space="0" w:color="auto"/>
                    <w:left w:val="single" w:sz="4" w:space="0" w:color="auto"/>
                    <w:bottom w:val="single" w:sz="4" w:space="0" w:color="auto"/>
                    <w:right w:val="single" w:sz="4" w:space="0" w:color="auto"/>
                  </w:tcBorders>
                  <w:shd w:val="clear" w:color="auto" w:fill="F3F3F3"/>
                  <w:hideMark/>
                </w:tcPr>
                <w:p w14:paraId="32995F27" w14:textId="77777777" w:rsidR="00000000" w:rsidRDefault="009D64FD">
                  <w:pPr>
                    <w:rPr>
                      <w:b/>
                    </w:rPr>
                  </w:pPr>
                  <w:r>
                    <w:rPr>
                      <w:b/>
                    </w:rPr>
                    <w:t>Default Pattern</w:t>
                  </w:r>
                </w:p>
              </w:tc>
            </w:tr>
            <w:tr w:rsidR="00000000" w14:paraId="47DFC6D5" w14:textId="77777777">
              <w:tc>
                <w:tcPr>
                  <w:tcW w:w="3304" w:type="dxa"/>
                  <w:tcBorders>
                    <w:top w:val="single" w:sz="4" w:space="0" w:color="auto"/>
                    <w:left w:val="single" w:sz="4" w:space="0" w:color="auto"/>
                    <w:bottom w:val="single" w:sz="4" w:space="0" w:color="auto"/>
                    <w:right w:val="single" w:sz="4" w:space="0" w:color="auto"/>
                  </w:tcBorders>
                  <w:hideMark/>
                </w:tcPr>
                <w:p w14:paraId="0C2BD26A" w14:textId="77777777" w:rsidR="00000000" w:rsidRDefault="009D64FD">
                  <w:r>
                    <w:t>xs:date</w:t>
                  </w:r>
                </w:p>
              </w:tc>
              <w:tc>
                <w:tcPr>
                  <w:tcW w:w="3063" w:type="dxa"/>
                  <w:tcBorders>
                    <w:top w:val="single" w:sz="4" w:space="0" w:color="auto"/>
                    <w:left w:val="single" w:sz="4" w:space="0" w:color="auto"/>
                    <w:bottom w:val="single" w:sz="4" w:space="0" w:color="auto"/>
                    <w:right w:val="single" w:sz="4" w:space="0" w:color="auto"/>
                  </w:tcBorders>
                  <w:hideMark/>
                </w:tcPr>
                <w:p w14:paraId="0833D785" w14:textId="77777777" w:rsidR="00000000" w:rsidRDefault="009D64FD">
                  <w:r>
                    <w:t>yyyy-MM-dd</w:t>
                  </w:r>
                </w:p>
              </w:tc>
            </w:tr>
            <w:tr w:rsidR="00000000" w14:paraId="624D7ECF" w14:textId="77777777">
              <w:tc>
                <w:tcPr>
                  <w:tcW w:w="3304" w:type="dxa"/>
                  <w:tcBorders>
                    <w:top w:val="single" w:sz="4" w:space="0" w:color="auto"/>
                    <w:left w:val="single" w:sz="4" w:space="0" w:color="auto"/>
                    <w:bottom w:val="single" w:sz="4" w:space="0" w:color="auto"/>
                    <w:right w:val="single" w:sz="4" w:space="0" w:color="auto"/>
                  </w:tcBorders>
                  <w:hideMark/>
                </w:tcPr>
                <w:p w14:paraId="6EDBB816" w14:textId="77777777" w:rsidR="00000000" w:rsidRDefault="009D64FD">
                  <w:r>
                    <w:t>xs:dateTime</w:t>
                  </w:r>
                </w:p>
              </w:tc>
              <w:tc>
                <w:tcPr>
                  <w:tcW w:w="3063" w:type="dxa"/>
                  <w:tcBorders>
                    <w:top w:val="single" w:sz="4" w:space="0" w:color="auto"/>
                    <w:left w:val="single" w:sz="4" w:space="0" w:color="auto"/>
                    <w:bottom w:val="single" w:sz="4" w:space="0" w:color="auto"/>
                    <w:right w:val="single" w:sz="4" w:space="0" w:color="auto"/>
                  </w:tcBorders>
                  <w:hideMark/>
                </w:tcPr>
                <w:p w14:paraId="7E32149B" w14:textId="77777777" w:rsidR="00000000" w:rsidRDefault="009D64FD">
                  <w:r>
                    <w:t>yyyy-MM-dd'T'HH:mm:ss</w:t>
                  </w:r>
                </w:p>
              </w:tc>
            </w:tr>
            <w:tr w:rsidR="00000000" w14:paraId="31F7B6DD" w14:textId="77777777">
              <w:tc>
                <w:tcPr>
                  <w:tcW w:w="3304" w:type="dxa"/>
                  <w:tcBorders>
                    <w:top w:val="single" w:sz="4" w:space="0" w:color="auto"/>
                    <w:left w:val="single" w:sz="4" w:space="0" w:color="auto"/>
                    <w:bottom w:val="single" w:sz="4" w:space="0" w:color="auto"/>
                    <w:right w:val="single" w:sz="4" w:space="0" w:color="auto"/>
                  </w:tcBorders>
                  <w:hideMark/>
                </w:tcPr>
                <w:p w14:paraId="5206B8D2" w14:textId="77777777" w:rsidR="00000000" w:rsidRDefault="009D64FD">
                  <w:r>
                    <w:t>xs:time</w:t>
                  </w:r>
                </w:p>
              </w:tc>
              <w:tc>
                <w:tcPr>
                  <w:tcW w:w="3063" w:type="dxa"/>
                  <w:tcBorders>
                    <w:top w:val="single" w:sz="4" w:space="0" w:color="auto"/>
                    <w:left w:val="single" w:sz="4" w:space="0" w:color="auto"/>
                    <w:bottom w:val="single" w:sz="4" w:space="0" w:color="auto"/>
                    <w:right w:val="single" w:sz="4" w:space="0" w:color="auto"/>
                  </w:tcBorders>
                  <w:hideMark/>
                </w:tcPr>
                <w:p w14:paraId="66ED2029" w14:textId="77777777" w:rsidR="00000000" w:rsidRDefault="009D64FD">
                  <w:r>
                    <w:t>HH:</w:t>
                  </w:r>
                  <w:r>
                    <w:t>mm:ssZ</w:t>
                  </w:r>
                </w:p>
              </w:tc>
            </w:tr>
          </w:tbl>
          <w:p w14:paraId="072EFA54" w14:textId="77777777" w:rsidR="00000000" w:rsidRDefault="009D64FD">
            <w:r>
              <w:t xml:space="preserve">Annotation: dfdl:element, dfdl:simpleType </w:t>
            </w:r>
          </w:p>
        </w:tc>
      </w:tr>
      <w:tr w:rsidR="00000000" w14:paraId="6FD1A78D" w14:textId="77777777">
        <w:tc>
          <w:tcPr>
            <w:tcW w:w="2538" w:type="dxa"/>
            <w:tcBorders>
              <w:top w:val="single" w:sz="4" w:space="0" w:color="auto"/>
              <w:left w:val="single" w:sz="4" w:space="0" w:color="auto"/>
              <w:bottom w:val="single" w:sz="4" w:space="0" w:color="auto"/>
              <w:right w:val="single" w:sz="4" w:space="0" w:color="auto"/>
            </w:tcBorders>
            <w:hideMark/>
          </w:tcPr>
          <w:p w14:paraId="0EF71691" w14:textId="77777777" w:rsidR="00000000" w:rsidRDefault="009D64FD">
            <w:r>
              <w:t>calendarCheckPolicy</w:t>
            </w:r>
          </w:p>
        </w:tc>
        <w:tc>
          <w:tcPr>
            <w:tcW w:w="6318" w:type="dxa"/>
            <w:tcBorders>
              <w:top w:val="single" w:sz="4" w:space="0" w:color="auto"/>
              <w:left w:val="single" w:sz="4" w:space="0" w:color="auto"/>
              <w:bottom w:val="single" w:sz="4" w:space="0" w:color="auto"/>
              <w:right w:val="single" w:sz="4" w:space="0" w:color="auto"/>
            </w:tcBorders>
            <w:hideMark/>
          </w:tcPr>
          <w:p w14:paraId="38296F00" w14:textId="77777777" w:rsidR="00000000" w:rsidRDefault="009D64FD">
            <w:r>
              <w:t>Enum</w:t>
            </w:r>
          </w:p>
          <w:p w14:paraId="289420ED" w14:textId="77777777" w:rsidR="00000000" w:rsidRDefault="009D64FD">
            <w:r>
              <w:t>Valid values are 'strict', 'lax'</w:t>
            </w:r>
          </w:p>
          <w:p w14:paraId="55BFFA57" w14:textId="77777777" w:rsidR="00000000" w:rsidRDefault="009D64FD">
            <w:r>
              <w:t xml:space="preserve">Indicates how lenient to be when parsing against the pattern. </w:t>
            </w:r>
          </w:p>
          <w:p w14:paraId="40F3B811" w14:textId="77777777" w:rsidR="00000000" w:rsidRDefault="009D64FD">
            <w:r>
              <w:t xml:space="preserve">See Section </w:t>
            </w:r>
            <w:r>
              <w:fldChar w:fldCharType="begin"/>
            </w:r>
            <w:r>
              <w:instrText xml:space="preserve"> REF _Ref364431481 \r \h </w:instrText>
            </w:r>
            <w:r>
              <w:fldChar w:fldCharType="separate"/>
            </w:r>
            <w:r>
              <w:t>13.11.2</w:t>
            </w:r>
            <w:r>
              <w:fldChar w:fldCharType="end"/>
            </w:r>
            <w:r>
              <w:t xml:space="preserve"> </w:t>
            </w:r>
            <w:r>
              <w:fldChar w:fldCharType="begin"/>
            </w:r>
            <w:r>
              <w:instrText xml:space="preserve"> REF _Ref364431481 \h </w:instrText>
            </w:r>
            <w:r>
              <w:fldChar w:fldCharType="separate"/>
            </w:r>
            <w:r>
              <w:rPr>
                <w:lang w:eastAsia="en-GB"/>
              </w:rPr>
              <w:t>The dfdl:calendarCheckPolicy Property</w:t>
            </w:r>
            <w:r>
              <w:fldChar w:fldCharType="end"/>
            </w:r>
            <w:r>
              <w:t xml:space="preserve"> below for details of the specific </w:t>
            </w:r>
            <w:r>
              <w:t>behaviors for 'strict' and 'lax'.</w:t>
            </w:r>
          </w:p>
          <w:p w14:paraId="60E9438F" w14:textId="77777777" w:rsidR="00000000" w:rsidRDefault="009D64FD">
            <w:r>
              <w:t>Annotation: dfdl:element, dfdl:simpleType</w:t>
            </w:r>
          </w:p>
        </w:tc>
      </w:tr>
      <w:tr w:rsidR="00000000" w14:paraId="5072EDDB" w14:textId="77777777">
        <w:tc>
          <w:tcPr>
            <w:tcW w:w="2538" w:type="dxa"/>
            <w:tcBorders>
              <w:top w:val="single" w:sz="4" w:space="0" w:color="auto"/>
              <w:left w:val="single" w:sz="4" w:space="0" w:color="auto"/>
              <w:bottom w:val="single" w:sz="4" w:space="0" w:color="auto"/>
              <w:right w:val="single" w:sz="4" w:space="0" w:color="auto"/>
            </w:tcBorders>
            <w:hideMark/>
          </w:tcPr>
          <w:p w14:paraId="5915CDEC" w14:textId="77777777" w:rsidR="00000000" w:rsidRDefault="009D64FD">
            <w:r>
              <w:t>calendarTimeZone</w:t>
            </w:r>
          </w:p>
        </w:tc>
        <w:tc>
          <w:tcPr>
            <w:tcW w:w="6318" w:type="dxa"/>
            <w:tcBorders>
              <w:top w:val="single" w:sz="4" w:space="0" w:color="auto"/>
              <w:left w:val="single" w:sz="4" w:space="0" w:color="auto"/>
              <w:bottom w:val="single" w:sz="4" w:space="0" w:color="auto"/>
              <w:right w:val="single" w:sz="4" w:space="0" w:color="auto"/>
            </w:tcBorders>
            <w:hideMark/>
          </w:tcPr>
          <w:p w14:paraId="3489C0C2" w14:textId="77777777" w:rsidR="00000000" w:rsidRDefault="009D64FD">
            <w:r>
              <w:t>String</w:t>
            </w:r>
          </w:p>
          <w:p w14:paraId="23B4AD24" w14:textId="77777777" w:rsidR="00000000" w:rsidRDefault="009D64FD">
            <w:r>
              <w:t xml:space="preserve">This property provides the time zone that will be assumed if no time zone explicitly occurs in the data. </w:t>
            </w:r>
          </w:p>
          <w:p w14:paraId="65630FAC" w14:textId="77777777" w:rsidR="00000000" w:rsidRDefault="009D64FD">
            <w:r>
              <w:t>Valid values specify a UTC time zone offset by ma</w:t>
            </w:r>
            <w:r>
              <w:t xml:space="preserve">tching the regular expression: </w:t>
            </w:r>
          </w:p>
          <w:p w14:paraId="245D3245" w14:textId="77777777" w:rsidR="00000000" w:rsidRDefault="009D64FD">
            <w:pPr>
              <w:rPr>
                <w:rStyle w:val="CodeCharacter"/>
                <w:rFonts w:eastAsia="Courier New" w:cs="Times New Roman"/>
                <w:sz w:val="20"/>
              </w:rPr>
            </w:pPr>
            <w:r>
              <w:rPr>
                <w:rStyle w:val="CodeCharacter"/>
                <w:rFonts w:cs="Times New Roman"/>
                <w:sz w:val="20"/>
              </w:rPr>
              <w:t>(UTC)([+\-]([01]\d|\d)((([:][0-5]\d){1,2})?))?</w:t>
            </w:r>
            <w:del w:id="4780" w:author="Mike Beckerle" w:date="2019-09-17T19:02:00Z">
              <w:r>
                <w:rPr>
                  <w:rStyle w:val="CodeCharacter"/>
                  <w:rFonts w:cs="Times New Roman"/>
                  <w:sz w:val="20"/>
                </w:rPr>
                <w:delText>)</w:delText>
              </w:r>
            </w:del>
            <w:r>
              <w:rPr>
                <w:rStyle w:val="CodeCharacter"/>
                <w:rFonts w:eastAsia="Courier New" w:cs="Times New Roman"/>
                <w:sz w:val="20"/>
              </w:rPr>
              <w:t xml:space="preserve"> </w:t>
            </w:r>
          </w:p>
          <w:p w14:paraId="265E536A" w14:textId="77777777" w:rsidR="00000000" w:rsidRDefault="009D64FD">
            <w:r>
              <w:t>In addition, empty string can be specified to indicate "no time zone", or the IANA time zone format (also known as the Olson time zone format) may be used. (e.g, America/New_Y</w:t>
            </w:r>
            <w:r>
              <w:t xml:space="preserve">ork)) See </w:t>
            </w:r>
            <w:r>
              <w:rPr>
                <w:noProof/>
              </w:rPr>
              <w:t>[</w:t>
            </w:r>
            <w:hyperlink w:anchor="a_IANATimeZone" w:history="1">
              <w:r>
                <w:rPr>
                  <w:rStyle w:val="Hyperlink"/>
                  <w:noProof/>
                </w:rPr>
                <w:t>IANATimeZone</w:t>
              </w:r>
            </w:hyperlink>
            <w:r>
              <w:rPr>
                <w:noProof/>
              </w:rPr>
              <w:t>]</w:t>
            </w:r>
            <w:r>
              <w:t>.</w:t>
            </w:r>
          </w:p>
          <w:p w14:paraId="0BB2D4E4" w14:textId="77777777" w:rsidR="00000000" w:rsidRDefault="009D64FD">
            <w:r>
              <w:t xml:space="preserve">Note that this property is used when parsing only. </w:t>
            </w:r>
          </w:p>
          <w:p w14:paraId="669DD7F6" w14:textId="77777777" w:rsidR="00000000" w:rsidRDefault="009D64FD">
            <w:r>
              <w:t>Annotation: dfdl:element, dfdl:simpleType</w:t>
            </w:r>
          </w:p>
        </w:tc>
      </w:tr>
      <w:tr w:rsidR="00000000" w14:paraId="04F1EB29" w14:textId="77777777">
        <w:tc>
          <w:tcPr>
            <w:tcW w:w="2538" w:type="dxa"/>
            <w:tcBorders>
              <w:top w:val="single" w:sz="4" w:space="0" w:color="auto"/>
              <w:left w:val="single" w:sz="4" w:space="0" w:color="auto"/>
              <w:bottom w:val="single" w:sz="4" w:space="0" w:color="auto"/>
              <w:right w:val="single" w:sz="4" w:space="0" w:color="auto"/>
            </w:tcBorders>
            <w:hideMark/>
          </w:tcPr>
          <w:p w14:paraId="641BBD34" w14:textId="77777777" w:rsidR="00000000" w:rsidRDefault="009D64FD">
            <w:r>
              <w:t>calendarObserveDST</w:t>
            </w:r>
          </w:p>
        </w:tc>
        <w:tc>
          <w:tcPr>
            <w:tcW w:w="6318" w:type="dxa"/>
            <w:tcBorders>
              <w:top w:val="single" w:sz="4" w:space="0" w:color="auto"/>
              <w:left w:val="single" w:sz="4" w:space="0" w:color="auto"/>
              <w:bottom w:val="single" w:sz="4" w:space="0" w:color="auto"/>
              <w:right w:val="single" w:sz="4" w:space="0" w:color="auto"/>
            </w:tcBorders>
            <w:hideMark/>
          </w:tcPr>
          <w:p w14:paraId="17365B25" w14:textId="77777777" w:rsidR="00000000" w:rsidRDefault="009D64FD">
            <w:r>
              <w:t>Enum</w:t>
            </w:r>
          </w:p>
          <w:p w14:paraId="1B535975" w14:textId="77777777" w:rsidR="00000000" w:rsidRDefault="009D64FD">
            <w:r>
              <w:t>Valid values are 'yes', 'no'</w:t>
            </w:r>
          </w:p>
          <w:p w14:paraId="679BAE20" w14:textId="77777777" w:rsidR="00000000" w:rsidRDefault="009D64FD">
            <w:r>
              <w:t>Whether the time zone given in dfdl:calendarT</w:t>
            </w:r>
            <w:r>
              <w:t xml:space="preserve">imeZone observes daylight savings time.   </w:t>
            </w:r>
          </w:p>
          <w:p w14:paraId="5A73EC8C" w14:textId="77777777" w:rsidR="00000000" w:rsidRDefault="009D64FD">
            <w:r>
              <w:t xml:space="preserve">Ignored if dfdl:calendarTimeZone is specified in UTC format, or if dfdl:calendarTimeZone is empty string. That is, this property is used only if the dfdl:calendarTimeZone is in IANA (also known as Olson) format </w:t>
            </w:r>
            <w:r>
              <w:rPr>
                <w:noProof/>
              </w:rPr>
              <w:t>[</w:t>
            </w:r>
            <w:hyperlink w:anchor="a_IANATimeZone" w:history="1">
              <w:r>
                <w:rPr>
                  <w:rStyle w:val="Hyperlink"/>
                  <w:noProof/>
                </w:rPr>
                <w:t>IANATimeZone</w:t>
              </w:r>
            </w:hyperlink>
            <w:r>
              <w:rPr>
                <w:noProof/>
              </w:rPr>
              <w:t>]</w:t>
            </w:r>
            <w:r>
              <w:t>.</w:t>
            </w:r>
          </w:p>
          <w:p w14:paraId="2C46986B" w14:textId="77777777" w:rsidR="00000000" w:rsidRDefault="009D64FD">
            <w:r>
              <w:t xml:space="preserve">This property applies to parsing only. </w:t>
            </w:r>
          </w:p>
          <w:p w14:paraId="2B520761" w14:textId="77777777" w:rsidR="00000000" w:rsidRDefault="009D64FD">
            <w:r>
              <w:t>Annotation: dfdl:element, dfdl:simpleType</w:t>
            </w:r>
          </w:p>
        </w:tc>
      </w:tr>
      <w:tr w:rsidR="00000000" w14:paraId="191E422D" w14:textId="77777777">
        <w:tc>
          <w:tcPr>
            <w:tcW w:w="2538" w:type="dxa"/>
            <w:tcBorders>
              <w:top w:val="single" w:sz="4" w:space="0" w:color="auto"/>
              <w:left w:val="single" w:sz="4" w:space="0" w:color="auto"/>
              <w:bottom w:val="single" w:sz="4" w:space="0" w:color="auto"/>
              <w:right w:val="single" w:sz="4" w:space="0" w:color="auto"/>
            </w:tcBorders>
            <w:hideMark/>
          </w:tcPr>
          <w:p w14:paraId="4FD72BFB" w14:textId="77777777" w:rsidR="00000000" w:rsidRDefault="009D64FD">
            <w:r>
              <w:t>calendarFirstDayOfWeek</w:t>
            </w:r>
          </w:p>
        </w:tc>
        <w:tc>
          <w:tcPr>
            <w:tcW w:w="6318" w:type="dxa"/>
            <w:tcBorders>
              <w:top w:val="single" w:sz="4" w:space="0" w:color="auto"/>
              <w:left w:val="single" w:sz="4" w:space="0" w:color="auto"/>
              <w:bottom w:val="single" w:sz="4" w:space="0" w:color="auto"/>
              <w:right w:val="single" w:sz="4" w:space="0" w:color="auto"/>
            </w:tcBorders>
            <w:hideMark/>
          </w:tcPr>
          <w:p w14:paraId="0CBF1CD8" w14:textId="77777777" w:rsidR="00000000" w:rsidRDefault="009D64FD">
            <w:r>
              <w:t>Enum</w:t>
            </w:r>
          </w:p>
          <w:p w14:paraId="1AC24A16" w14:textId="77777777" w:rsidR="00000000" w:rsidRDefault="009D64FD">
            <w:r>
              <w:t>Valid values 'Monday' … 'Sunday'</w:t>
            </w:r>
          </w:p>
          <w:p w14:paraId="2AA0E9A3" w14:textId="77777777" w:rsidR="00000000" w:rsidRDefault="009D64FD">
            <w:r>
              <w:t xml:space="preserve">The </w:t>
            </w:r>
            <w:r>
              <w:t>day of the week upon which a new week is considered to start.</w:t>
            </w:r>
          </w:p>
          <w:p w14:paraId="7A2FDC2A" w14:textId="77777777" w:rsidR="00000000" w:rsidRDefault="009D64FD">
            <w:r>
              <w:t>Annotation: dfdl:element, dfdl:simpleType</w:t>
            </w:r>
          </w:p>
        </w:tc>
      </w:tr>
      <w:tr w:rsidR="00000000" w14:paraId="41733C8C" w14:textId="77777777">
        <w:tc>
          <w:tcPr>
            <w:tcW w:w="2538" w:type="dxa"/>
            <w:tcBorders>
              <w:top w:val="single" w:sz="4" w:space="0" w:color="auto"/>
              <w:left w:val="single" w:sz="4" w:space="0" w:color="auto"/>
              <w:bottom w:val="single" w:sz="4" w:space="0" w:color="auto"/>
              <w:right w:val="single" w:sz="4" w:space="0" w:color="auto"/>
            </w:tcBorders>
            <w:hideMark/>
          </w:tcPr>
          <w:p w14:paraId="38DD8932" w14:textId="77777777" w:rsidR="00000000" w:rsidRDefault="009D64FD">
            <w:r>
              <w:t>calendarDaysInFirstWeek</w:t>
            </w:r>
          </w:p>
        </w:tc>
        <w:tc>
          <w:tcPr>
            <w:tcW w:w="6318" w:type="dxa"/>
            <w:tcBorders>
              <w:top w:val="single" w:sz="4" w:space="0" w:color="auto"/>
              <w:left w:val="single" w:sz="4" w:space="0" w:color="auto"/>
              <w:bottom w:val="single" w:sz="4" w:space="0" w:color="auto"/>
              <w:right w:val="single" w:sz="4" w:space="0" w:color="auto"/>
            </w:tcBorders>
            <w:hideMark/>
          </w:tcPr>
          <w:p w14:paraId="25E51CA1" w14:textId="77777777" w:rsidR="00000000" w:rsidRDefault="009D64FD">
            <w:r>
              <w:t>Non-negative Integer</w:t>
            </w:r>
          </w:p>
          <w:p w14:paraId="618821AE" w14:textId="77777777" w:rsidR="00000000" w:rsidRDefault="009D64FD">
            <w:r>
              <w:t>Valid values 1 to 7</w:t>
            </w:r>
          </w:p>
          <w:p w14:paraId="3E80FE35" w14:textId="77777777" w:rsidR="00000000" w:rsidRDefault="009D64FD">
            <w:r>
              <w:t xml:space="preserve">Specify the number of days of the new year that must fall within the first week. </w:t>
            </w:r>
          </w:p>
          <w:p w14:paraId="75A5039A" w14:textId="77777777" w:rsidR="00000000" w:rsidRDefault="009D64FD">
            <w:pPr>
              <w:rPr>
                <w:szCs w:val="18"/>
              </w:rPr>
            </w:pPr>
            <w:r>
              <w:t xml:space="preserve">The </w:t>
            </w:r>
            <w:r>
              <w:t xml:space="preserve">start of a year usually falls in the middle of a week. If the number of days in that week is less than the value specified here, the week is considered to be the last week of the previous year; hence week 1 starts some days into the new year. Otherwise it </w:t>
            </w:r>
            <w:r>
              <w:t>is considered to be the first week of the new year; hence week 1 starts some days before the new year.</w:t>
            </w:r>
          </w:p>
          <w:p w14:paraId="56882EAB" w14:textId="77777777" w:rsidR="00000000" w:rsidRDefault="009D64FD">
            <w:r>
              <w:t>Annotation: dfdl:element, dfdl:simpleType</w:t>
            </w:r>
          </w:p>
        </w:tc>
      </w:tr>
      <w:tr w:rsidR="00000000" w14:paraId="62C3016B" w14:textId="77777777">
        <w:tc>
          <w:tcPr>
            <w:tcW w:w="2538" w:type="dxa"/>
            <w:tcBorders>
              <w:top w:val="single" w:sz="4" w:space="0" w:color="auto"/>
              <w:left w:val="single" w:sz="4" w:space="0" w:color="auto"/>
              <w:bottom w:val="single" w:sz="4" w:space="0" w:color="auto"/>
              <w:right w:val="single" w:sz="4" w:space="0" w:color="auto"/>
            </w:tcBorders>
            <w:hideMark/>
          </w:tcPr>
          <w:p w14:paraId="7CE6AC4F" w14:textId="77777777" w:rsidR="00000000" w:rsidRDefault="009D64FD">
            <w:r>
              <w:t>calendarCenturyStart</w:t>
            </w:r>
          </w:p>
        </w:tc>
        <w:tc>
          <w:tcPr>
            <w:tcW w:w="6318" w:type="dxa"/>
            <w:tcBorders>
              <w:top w:val="single" w:sz="4" w:space="0" w:color="auto"/>
              <w:left w:val="single" w:sz="4" w:space="0" w:color="auto"/>
              <w:bottom w:val="single" w:sz="4" w:space="0" w:color="auto"/>
              <w:right w:val="single" w:sz="4" w:space="0" w:color="auto"/>
            </w:tcBorders>
            <w:hideMark/>
          </w:tcPr>
          <w:p w14:paraId="386D50A8" w14:textId="77777777" w:rsidR="00000000" w:rsidRDefault="009D64FD">
            <w:r>
              <w:t>Non-negative Integer</w:t>
            </w:r>
          </w:p>
          <w:p w14:paraId="54BBFD8B" w14:textId="77777777" w:rsidR="00000000" w:rsidRDefault="009D64FD">
            <w:r>
              <w:t>Valid values 0 to 99.</w:t>
            </w:r>
          </w:p>
          <w:p w14:paraId="4AFAA665" w14:textId="77777777" w:rsidR="00000000" w:rsidRDefault="009D64FD">
            <w:r>
              <w:t>This property determines on parsing how two-di</w:t>
            </w:r>
            <w:r>
              <w:t>git years are interpreted. Specify the two digits that start a 100-year window that contains the current year. For example, if you specify 89, and the current year is 2006, all two-digit dates are interpreted as being in the range 1989 to 2088. A two-digit</w:t>
            </w:r>
            <w:r>
              <w:t xml:space="preserve"> year less than 89 will be interpreted as 20nn and a two-digit year more than or equal to 89 will be treated as 19nn.</w:t>
            </w:r>
          </w:p>
          <w:p w14:paraId="0CCE55EC" w14:textId="77777777" w:rsidR="00000000" w:rsidRDefault="009D64FD">
            <w:r>
              <w:t>Annotation: dfdl:element, dfdl:simpleType</w:t>
            </w:r>
          </w:p>
        </w:tc>
      </w:tr>
      <w:tr w:rsidR="00000000" w14:paraId="1FBCB290" w14:textId="77777777">
        <w:tc>
          <w:tcPr>
            <w:tcW w:w="2538" w:type="dxa"/>
            <w:tcBorders>
              <w:top w:val="single" w:sz="4" w:space="0" w:color="auto"/>
              <w:left w:val="single" w:sz="4" w:space="0" w:color="auto"/>
              <w:bottom w:val="single" w:sz="4" w:space="0" w:color="auto"/>
              <w:right w:val="single" w:sz="4" w:space="0" w:color="auto"/>
            </w:tcBorders>
            <w:hideMark/>
          </w:tcPr>
          <w:p w14:paraId="6E1A5909" w14:textId="77777777" w:rsidR="00000000" w:rsidRDefault="009D64FD">
            <w:r>
              <w:t>calendarLanguage</w:t>
            </w:r>
          </w:p>
        </w:tc>
        <w:tc>
          <w:tcPr>
            <w:tcW w:w="6318" w:type="dxa"/>
            <w:tcBorders>
              <w:top w:val="single" w:sz="4" w:space="0" w:color="auto"/>
              <w:left w:val="single" w:sz="4" w:space="0" w:color="auto"/>
              <w:bottom w:val="single" w:sz="4" w:space="0" w:color="auto"/>
              <w:right w:val="single" w:sz="4" w:space="0" w:color="auto"/>
            </w:tcBorders>
            <w:hideMark/>
          </w:tcPr>
          <w:p w14:paraId="03D68F15" w14:textId="77777777" w:rsidR="00000000" w:rsidRDefault="009D64FD">
            <w:r>
              <w:t>String or DFDL Expression</w:t>
            </w:r>
          </w:p>
          <w:p w14:paraId="593BBFD1" w14:textId="77777777" w:rsidR="00000000" w:rsidRDefault="009D64FD">
            <w:r>
              <w:t xml:space="preserve">The language that is used when the pattern produces </w:t>
            </w:r>
            <w:r>
              <w:t xml:space="preserve">a presentation in text. </w:t>
            </w:r>
          </w:p>
          <w:p w14:paraId="643A8EB0" w14:textId="77777777" w:rsidR="00000000" w:rsidRDefault="009D64FD">
            <w:r>
              <w:t xml:space="preserve">The value must match the regular expression: </w:t>
            </w:r>
          </w:p>
          <w:p w14:paraId="3580E701" w14:textId="77777777" w:rsidR="00000000" w:rsidRDefault="009D64FD">
            <w:pPr>
              <w:rPr>
                <w:rStyle w:val="CodeCharacter"/>
                <w:rFonts w:cs="Times New Roman"/>
                <w:sz w:val="20"/>
              </w:rPr>
            </w:pPr>
            <w:r>
              <w:rPr>
                <w:rStyle w:val="CodeCharacter"/>
                <w:rFonts w:cs="Times New Roman"/>
                <w:sz w:val="20"/>
              </w:rPr>
              <w:t>([A-Za-z]{1,8}([\-_][A-Za-z0-9]{1,8})*)</w:t>
            </w:r>
          </w:p>
          <w:p w14:paraId="2D2AEEE0" w14:textId="77777777" w:rsidR="00000000" w:rsidRDefault="009D64FD">
            <w:pPr>
              <w:rPr>
                <w:ins w:id="4781" w:author="Mike Beckerle" w:date="2019-09-26T18:51:00Z"/>
              </w:rPr>
            </w:pPr>
            <w:r>
              <w:t>It is a Schema Definition Error otherwise.</w:t>
            </w:r>
            <w:ins w:id="4782" w:author="Mike Beckerle" w:date="2019-09-26T18:51:00Z">
              <w:r>
                <w:t xml:space="preserve"> </w:t>
              </w:r>
            </w:ins>
          </w:p>
          <w:p w14:paraId="631AD539" w14:textId="77777777" w:rsidR="00000000" w:rsidRDefault="009D64FD">
            <w:ins w:id="4783" w:author="Mike Beckerle" w:date="2019-09-26T18:51:00Z">
              <w:r>
                <w:t xml:space="preserve">The </w:t>
              </w:r>
              <w:r>
                <w:t>expression must not contain forward references to elements which have not yet been processed.</w:t>
              </w:r>
            </w:ins>
          </w:p>
          <w:p w14:paraId="1772E159" w14:textId="77777777" w:rsidR="00000000" w:rsidRDefault="009D64FD">
            <w:pPr>
              <w:autoSpaceDE w:val="0"/>
              <w:autoSpaceDN w:val="0"/>
              <w:adjustRightInd w:val="0"/>
              <w:rPr>
                <w:rFonts w:cs="Arial"/>
              </w:rPr>
            </w:pPr>
            <w:r>
              <w:rPr>
                <w:rFonts w:cs="Arial"/>
              </w:rPr>
              <w:t xml:space="preserve">All DFDL Implementations must support dfdl:calendarLanguage value "en". </w:t>
            </w:r>
          </w:p>
          <w:p w14:paraId="2D3BCD8E" w14:textId="77777777" w:rsidR="00000000" w:rsidRDefault="009D64FD">
            <w:pPr>
              <w:autoSpaceDE w:val="0"/>
              <w:autoSpaceDN w:val="0"/>
              <w:adjustRightInd w:val="0"/>
              <w:rPr>
                <w:rFonts w:cs="Arial"/>
              </w:rPr>
            </w:pPr>
            <w:r>
              <w:rPr>
                <w:rFonts w:cs="Arial"/>
              </w:rPr>
              <w:t>DFDL implementations may support additional values, however, the value of the dfdl:calend</w:t>
            </w:r>
            <w:r>
              <w:rPr>
                <w:rFonts w:cs="Arial"/>
              </w:rPr>
              <w:t xml:space="preserve">arLanguage property is always interpreted as a Unicode Language Indentifier as defined by </w:t>
            </w:r>
            <w:r>
              <w:rPr>
                <w:rFonts w:cs="Arial"/>
                <w:noProof/>
              </w:rPr>
              <w:t>[</w:t>
            </w:r>
            <w:hyperlink w:anchor="a_LDML" w:history="1">
              <w:r>
                <w:rPr>
                  <w:rStyle w:val="Hyperlink"/>
                  <w:rFonts w:cs="Arial"/>
                  <w:noProof/>
                </w:rPr>
                <w:t>LDML</w:t>
              </w:r>
            </w:hyperlink>
            <w:r>
              <w:rPr>
                <w:rFonts w:cs="Arial"/>
                <w:noProof/>
              </w:rPr>
              <w:t>]</w:t>
            </w:r>
            <w:r>
              <w:rPr>
                <w:rFonts w:cs="Arial"/>
              </w:rPr>
              <w:t xml:space="preserve">, and </w:t>
            </w:r>
            <w:r>
              <w:rPr>
                <w:rFonts w:cs="Arial"/>
                <w:noProof/>
              </w:rPr>
              <w:t>[</w:t>
            </w:r>
            <w:hyperlink w:anchor="a_CLDR" w:history="1">
              <w:r>
                <w:rPr>
                  <w:rStyle w:val="Hyperlink"/>
                  <w:rFonts w:cs="Arial"/>
                  <w:noProof/>
                </w:rPr>
                <w:t>CLDR</w:t>
              </w:r>
            </w:hyperlink>
            <w:r>
              <w:rPr>
                <w:rFonts w:cs="Arial"/>
                <w:noProof/>
              </w:rPr>
              <w:t>]</w:t>
            </w:r>
            <w:r>
              <w:rPr>
                <w:rFonts w:cs="Arial"/>
              </w:rPr>
              <w:t>.</w:t>
            </w:r>
          </w:p>
          <w:p w14:paraId="6A49793B" w14:textId="77777777" w:rsidR="00000000" w:rsidRDefault="009D64FD">
            <w:pPr>
              <w:keepNext/>
            </w:pPr>
            <w:r>
              <w:t>Annotation: dfdl:element, dfdl:simpleType</w:t>
            </w:r>
          </w:p>
        </w:tc>
      </w:tr>
    </w:tbl>
    <w:p w14:paraId="251B07E5" w14:textId="77777777" w:rsidR="00000000" w:rsidRDefault="009D64FD">
      <w:pPr>
        <w:pStyle w:val="Caption"/>
      </w:pPr>
      <w:bookmarkStart w:id="4784" w:name="_Toc142877208"/>
      <w:r>
        <w:t xml:space="preserve">Table </w:t>
      </w:r>
      <w:r>
        <w:fldChar w:fldCharType="begin"/>
      </w:r>
      <w:r>
        <w:instrText xml:space="preserve"> SEQ Table \* ARABIC </w:instrText>
      </w:r>
      <w:r>
        <w:fldChar w:fldCharType="separate"/>
      </w:r>
      <w:r>
        <w:rPr>
          <w:noProof/>
        </w:rPr>
        <w:t>39</w:t>
      </w:r>
      <w:r>
        <w:fldChar w:fldCharType="end"/>
      </w:r>
      <w:r>
        <w:t xml:space="preserve"> Properties s</w:t>
      </w:r>
      <w:r>
        <w:t>pecific to Calendar with Text or Binary Representation</w:t>
      </w:r>
    </w:p>
    <w:p w14:paraId="190A9DE8" w14:textId="77777777" w:rsidR="00000000" w:rsidRDefault="009D64FD">
      <w:pPr>
        <w:pStyle w:val="Heading3"/>
        <w:rPr>
          <w:rFonts w:eastAsia="Times New Roman"/>
        </w:rPr>
      </w:pPr>
      <w:bookmarkStart w:id="4785" w:name="_Toc25589832"/>
      <w:bookmarkStart w:id="4786" w:name="_Toc349042765"/>
      <w:bookmarkStart w:id="4787" w:name="_Toc243112839"/>
      <w:r>
        <w:rPr>
          <w:rFonts w:eastAsia="Times New Roman"/>
        </w:rPr>
        <w:t>The dfdl:calendarPattern property</w:t>
      </w:r>
      <w:bookmarkEnd w:id="4785"/>
      <w:bookmarkEnd w:id="4786"/>
      <w:bookmarkEnd w:id="4787"/>
    </w:p>
    <w:p w14:paraId="47588C39" w14:textId="77777777" w:rsidR="00000000" w:rsidRDefault="009D64FD">
      <w:r>
        <w:t>The dfdl:calendarPattern describes how to parse and unparse text and binary representations of dateTime</w:t>
      </w:r>
      <w:r>
        <w:t>, date and time logical types. The pattern is primarily used on unparsing to define the format but is also used to aid parsing.</w:t>
      </w:r>
    </w:p>
    <w:p w14:paraId="2B08305D" w14:textId="77777777" w:rsidR="00000000" w:rsidRDefault="009D64FD">
      <w:r>
        <w:t xml:space="preserve">The pattern is derived from the ICU SimpleDatetimeFormat class described here: </w:t>
      </w:r>
      <w:r>
        <w:rPr>
          <w:noProof/>
        </w:rPr>
        <w:t>[</w:t>
      </w:r>
      <w:hyperlink w:anchor="a_ICUDateTime" w:history="1">
        <w:r>
          <w:rPr>
            <w:rStyle w:val="Hyperlink"/>
            <w:noProof/>
          </w:rPr>
          <w:t>ICUDateTime</w:t>
        </w:r>
      </w:hyperlink>
      <w:r>
        <w:rPr>
          <w:noProof/>
        </w:rPr>
        <w:t>]</w:t>
      </w:r>
      <w:r>
        <w:t xml:space="preserve">, </w:t>
      </w:r>
      <w:r>
        <w:rPr>
          <w:rFonts w:cs="Arial"/>
        </w:rPr>
        <w:t xml:space="preserve">which uses symbols defined by </w:t>
      </w:r>
      <w:r>
        <w:rPr>
          <w:rFonts w:cs="Arial"/>
          <w:noProof/>
        </w:rPr>
        <w:t>[</w:t>
      </w:r>
      <w:hyperlink w:anchor="a_LDML" w:history="1">
        <w:r>
          <w:rPr>
            <w:rStyle w:val="Hyperlink"/>
            <w:rFonts w:cs="Arial"/>
            <w:noProof/>
          </w:rPr>
          <w:t>LDML</w:t>
        </w:r>
      </w:hyperlink>
      <w:r>
        <w:rPr>
          <w:rFonts w:cs="Arial"/>
          <w:noProof/>
        </w:rPr>
        <w:t>]</w:t>
      </w:r>
      <w:r>
        <w:rPr>
          <w:rFonts w:cs="Arial"/>
        </w:rPr>
        <w:t>.</w:t>
      </w:r>
    </w:p>
    <w:p w14:paraId="74342876" w14:textId="77777777" w:rsidR="00000000" w:rsidRDefault="009D64FD">
      <w:r>
        <w:t>An extension is the formatting symbol I which means accept a subset of ISO 8601 [</w:t>
      </w:r>
      <w:hyperlink w:anchor="a_ISO8601" w:history="1">
        <w:r>
          <w:rPr>
            <w:rStyle w:val="Hyperlink"/>
          </w:rPr>
          <w:t>ISO8601</w:t>
        </w:r>
      </w:hyperlink>
      <w:r>
        <w:t xml:space="preserve">] compliant calendars  </w:t>
      </w:r>
    </w:p>
    <w:tbl>
      <w:tblPr>
        <w:tblStyle w:val="Table"/>
        <w:tblW w:w="5000" w:type="pct"/>
        <w:tblInd w:w="0" w:type="dxa"/>
        <w:tblLook w:val="04A0" w:firstRow="1" w:lastRow="0" w:firstColumn="1" w:lastColumn="0" w:noHBand="0" w:noVBand="1"/>
      </w:tblPr>
      <w:tblGrid>
        <w:gridCol w:w="1021"/>
        <w:gridCol w:w="2561"/>
        <w:gridCol w:w="1616"/>
        <w:gridCol w:w="1040"/>
        <w:gridCol w:w="2392"/>
      </w:tblGrid>
      <w:tr w:rsidR="00000000" w14:paraId="569944D5" w14:textId="77777777">
        <w:trPr>
          <w:cnfStyle w:val="100000000000" w:firstRow="1" w:lastRow="0" w:firstColumn="0" w:lastColumn="0" w:oddVBand="0" w:evenVBand="0" w:oddHBand="0" w:evenHBand="0" w:firstRowFirstColumn="0" w:firstRowLastColumn="0" w:lastRowFirstColumn="0" w:lastRowLastColumn="0"/>
        </w:trPr>
        <w:tc>
          <w:tcPr>
            <w:tcW w:w="1029" w:type="dxa"/>
            <w:noWrap/>
            <w:hideMark/>
          </w:tcPr>
          <w:p w14:paraId="10013E6A" w14:textId="77777777" w:rsidR="00000000" w:rsidRDefault="009D64FD">
            <w:r>
              <w:t>Symbol</w:t>
            </w:r>
          </w:p>
        </w:tc>
        <w:tc>
          <w:tcPr>
            <w:tcW w:w="2589" w:type="dxa"/>
            <w:noWrap/>
            <w:hideMark/>
          </w:tcPr>
          <w:p w14:paraId="1AC4329D" w14:textId="77777777" w:rsidR="00000000" w:rsidRDefault="009D64FD">
            <w:r>
              <w:t>Meaning</w:t>
            </w:r>
          </w:p>
        </w:tc>
        <w:tc>
          <w:tcPr>
            <w:tcW w:w="1633" w:type="dxa"/>
            <w:noWrap/>
            <w:hideMark/>
          </w:tcPr>
          <w:p w14:paraId="73D67D29" w14:textId="77777777" w:rsidR="00000000" w:rsidRDefault="009D64FD">
            <w:r>
              <w:t>Presentation</w:t>
            </w:r>
          </w:p>
        </w:tc>
        <w:tc>
          <w:tcPr>
            <w:tcW w:w="3605" w:type="dxa"/>
            <w:gridSpan w:val="2"/>
            <w:hideMark/>
          </w:tcPr>
          <w:p w14:paraId="068C7CB8" w14:textId="77777777" w:rsidR="00000000" w:rsidRDefault="009D64FD">
            <w:r>
              <w:t>Example</w:t>
            </w:r>
          </w:p>
        </w:tc>
      </w:tr>
      <w:tr w:rsidR="00000000" w14:paraId="476AD2A3" w14:textId="77777777">
        <w:tc>
          <w:tcPr>
            <w:tcW w:w="1029" w:type="dxa"/>
            <w:tcBorders>
              <w:top w:val="single" w:sz="4" w:space="0" w:color="auto"/>
              <w:left w:val="single" w:sz="4" w:space="0" w:color="auto"/>
              <w:bottom w:val="single" w:sz="4" w:space="0" w:color="auto"/>
              <w:right w:val="single" w:sz="4" w:space="0" w:color="auto"/>
            </w:tcBorders>
            <w:noWrap/>
            <w:hideMark/>
          </w:tcPr>
          <w:p w14:paraId="50F27CBD" w14:textId="77777777" w:rsidR="00000000" w:rsidRDefault="009D64FD">
            <w:pPr>
              <w:pStyle w:val="TableContents"/>
            </w:pPr>
            <w:r>
              <w:t xml:space="preserve">G   </w:t>
            </w:r>
            <w:r>
              <w:t xml:space="preserve">     </w:t>
            </w:r>
          </w:p>
        </w:tc>
        <w:tc>
          <w:tcPr>
            <w:tcW w:w="2589" w:type="dxa"/>
            <w:tcBorders>
              <w:top w:val="single" w:sz="4" w:space="0" w:color="auto"/>
              <w:left w:val="single" w:sz="4" w:space="0" w:color="auto"/>
              <w:bottom w:val="single" w:sz="4" w:space="0" w:color="auto"/>
              <w:right w:val="single" w:sz="4" w:space="0" w:color="auto"/>
            </w:tcBorders>
            <w:noWrap/>
            <w:hideMark/>
          </w:tcPr>
          <w:p w14:paraId="01A844F1" w14:textId="77777777" w:rsidR="00000000" w:rsidRDefault="009D64FD">
            <w:pPr>
              <w:pStyle w:val="TableContents"/>
            </w:pPr>
            <w:r>
              <w:t xml:space="preserve">era designator </w:t>
            </w:r>
          </w:p>
        </w:tc>
        <w:tc>
          <w:tcPr>
            <w:tcW w:w="1633" w:type="dxa"/>
            <w:tcBorders>
              <w:top w:val="single" w:sz="4" w:space="0" w:color="auto"/>
              <w:left w:val="single" w:sz="4" w:space="0" w:color="auto"/>
              <w:bottom w:val="single" w:sz="4" w:space="0" w:color="auto"/>
              <w:right w:val="single" w:sz="4" w:space="0" w:color="auto"/>
            </w:tcBorders>
            <w:noWrap/>
            <w:hideMark/>
          </w:tcPr>
          <w:p w14:paraId="2F6982B5" w14:textId="77777777" w:rsidR="00000000" w:rsidRDefault="009D64FD">
            <w:pPr>
              <w:rPr>
                <w:rFonts w:eastAsia="MS Mincho"/>
                <w:lang w:eastAsia="ja-JP"/>
              </w:rPr>
            </w:pPr>
            <w:r>
              <w:rPr>
                <w:rFonts w:eastAsia="MS Mincho"/>
                <w:lang w:eastAsia="ja-JP"/>
              </w:rPr>
              <w:t xml:space="preserve">Text              </w:t>
            </w:r>
          </w:p>
        </w:tc>
        <w:tc>
          <w:tcPr>
            <w:tcW w:w="1187" w:type="dxa"/>
            <w:tcBorders>
              <w:top w:val="single" w:sz="4" w:space="0" w:color="auto"/>
              <w:left w:val="single" w:sz="4" w:space="0" w:color="auto"/>
              <w:bottom w:val="single" w:sz="4" w:space="0" w:color="auto"/>
              <w:right w:val="single" w:sz="4" w:space="0" w:color="auto"/>
            </w:tcBorders>
            <w:hideMark/>
          </w:tcPr>
          <w:p w14:paraId="7DC81339" w14:textId="77777777" w:rsidR="00000000" w:rsidRDefault="009D64FD">
            <w:pPr>
              <w:rPr>
                <w:rFonts w:eastAsia="MS Mincho"/>
                <w:lang w:eastAsia="ja-JP"/>
              </w:rPr>
            </w:pPr>
            <w:r>
              <w:rPr>
                <w:rFonts w:eastAsia="MS Mincho"/>
                <w:lang w:eastAsia="ja-JP"/>
              </w:rPr>
              <w:t>G</w:t>
            </w:r>
          </w:p>
        </w:tc>
        <w:tc>
          <w:tcPr>
            <w:tcW w:w="2418" w:type="dxa"/>
            <w:tcBorders>
              <w:top w:val="single" w:sz="4" w:space="0" w:color="auto"/>
              <w:left w:val="single" w:sz="4" w:space="0" w:color="auto"/>
              <w:bottom w:val="single" w:sz="4" w:space="0" w:color="auto"/>
              <w:right w:val="single" w:sz="4" w:space="0" w:color="auto"/>
            </w:tcBorders>
            <w:noWrap/>
            <w:hideMark/>
          </w:tcPr>
          <w:p w14:paraId="7F966342" w14:textId="77777777" w:rsidR="00000000" w:rsidRDefault="009D64FD">
            <w:pPr>
              <w:rPr>
                <w:rFonts w:eastAsia="MS Mincho"/>
                <w:lang w:eastAsia="ja-JP"/>
              </w:rPr>
            </w:pPr>
            <w:r>
              <w:rPr>
                <w:rFonts w:eastAsia="MS Mincho"/>
                <w:lang w:eastAsia="ja-JP"/>
              </w:rPr>
              <w:t>AD</w:t>
            </w:r>
          </w:p>
        </w:tc>
      </w:tr>
      <w:tr w:rsidR="00000000" w14:paraId="3E7564CE" w14:textId="77777777">
        <w:tc>
          <w:tcPr>
            <w:tcW w:w="1029" w:type="dxa"/>
            <w:tcBorders>
              <w:top w:val="single" w:sz="4" w:space="0" w:color="auto"/>
              <w:left w:val="single" w:sz="4" w:space="0" w:color="auto"/>
              <w:bottom w:val="single" w:sz="4" w:space="0" w:color="auto"/>
              <w:right w:val="single" w:sz="4" w:space="0" w:color="auto"/>
            </w:tcBorders>
            <w:noWrap/>
            <w:hideMark/>
          </w:tcPr>
          <w:p w14:paraId="681F9433" w14:textId="77777777" w:rsidR="00000000" w:rsidRDefault="009D64FD">
            <w:pPr>
              <w:pStyle w:val="TableContents"/>
            </w:pPr>
            <w:r>
              <w:t xml:space="preserve">y        </w:t>
            </w:r>
          </w:p>
        </w:tc>
        <w:tc>
          <w:tcPr>
            <w:tcW w:w="2589" w:type="dxa"/>
            <w:tcBorders>
              <w:top w:val="single" w:sz="4" w:space="0" w:color="auto"/>
              <w:left w:val="single" w:sz="4" w:space="0" w:color="auto"/>
              <w:bottom w:val="single" w:sz="4" w:space="0" w:color="auto"/>
              <w:right w:val="single" w:sz="4" w:space="0" w:color="auto"/>
            </w:tcBorders>
            <w:noWrap/>
            <w:hideMark/>
          </w:tcPr>
          <w:p w14:paraId="1E855254" w14:textId="77777777" w:rsidR="00000000" w:rsidRDefault="009D64FD">
            <w:pPr>
              <w:pStyle w:val="TableContents"/>
            </w:pPr>
            <w:r>
              <w:t xml:space="preserve">year </w:t>
            </w:r>
          </w:p>
        </w:tc>
        <w:tc>
          <w:tcPr>
            <w:tcW w:w="1633" w:type="dxa"/>
            <w:tcBorders>
              <w:top w:val="single" w:sz="4" w:space="0" w:color="auto"/>
              <w:left w:val="single" w:sz="4" w:space="0" w:color="auto"/>
              <w:bottom w:val="single" w:sz="4" w:space="0" w:color="auto"/>
              <w:right w:val="single" w:sz="4" w:space="0" w:color="auto"/>
            </w:tcBorders>
            <w:noWrap/>
            <w:hideMark/>
          </w:tcPr>
          <w:p w14:paraId="7BB42645" w14:textId="77777777" w:rsidR="00000000"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492D2964" w14:textId="77777777" w:rsidR="00000000" w:rsidRDefault="009D64FD">
            <w:pPr>
              <w:rPr>
                <w:rFonts w:eastAsia="MS Mincho"/>
                <w:lang w:eastAsia="ja-JP"/>
              </w:rPr>
            </w:pPr>
            <w:r>
              <w:rPr>
                <w:rFonts w:eastAsia="MS Mincho"/>
                <w:lang w:eastAsia="ja-JP"/>
              </w:rPr>
              <w:t>y, yyyy</w:t>
            </w:r>
          </w:p>
          <w:p w14:paraId="6499B2C6" w14:textId="77777777" w:rsidR="00000000" w:rsidRDefault="009D64FD">
            <w:pPr>
              <w:rPr>
                <w:rFonts w:eastAsia="MS Mincho"/>
                <w:lang w:eastAsia="ja-JP"/>
              </w:rPr>
            </w:pPr>
            <w:r>
              <w:rPr>
                <w:rFonts w:eastAsia="MS Mincho"/>
                <w:lang w:eastAsia="ja-JP"/>
              </w:rPr>
              <w:t>yy</w:t>
            </w:r>
          </w:p>
        </w:tc>
        <w:tc>
          <w:tcPr>
            <w:tcW w:w="2418" w:type="dxa"/>
            <w:tcBorders>
              <w:top w:val="single" w:sz="4" w:space="0" w:color="auto"/>
              <w:left w:val="single" w:sz="4" w:space="0" w:color="auto"/>
              <w:bottom w:val="single" w:sz="4" w:space="0" w:color="auto"/>
              <w:right w:val="single" w:sz="4" w:space="0" w:color="auto"/>
            </w:tcBorders>
            <w:noWrap/>
            <w:hideMark/>
          </w:tcPr>
          <w:p w14:paraId="776C40C6" w14:textId="77777777" w:rsidR="00000000" w:rsidRDefault="009D64FD">
            <w:pPr>
              <w:rPr>
                <w:rFonts w:eastAsia="MS Mincho"/>
                <w:lang w:eastAsia="ja-JP"/>
              </w:rPr>
            </w:pPr>
            <w:r>
              <w:rPr>
                <w:rFonts w:eastAsia="MS Mincho"/>
                <w:lang w:eastAsia="ja-JP"/>
              </w:rPr>
              <w:t>1996</w:t>
            </w:r>
          </w:p>
          <w:p w14:paraId="0EFDECE2" w14:textId="77777777" w:rsidR="00000000" w:rsidRDefault="009D64FD">
            <w:pPr>
              <w:rPr>
                <w:rFonts w:eastAsia="MS Mincho"/>
                <w:lang w:eastAsia="ja-JP"/>
              </w:rPr>
            </w:pPr>
            <w:r>
              <w:rPr>
                <w:rFonts w:eastAsia="MS Mincho"/>
                <w:lang w:eastAsia="ja-JP"/>
              </w:rPr>
              <w:t>96</w:t>
            </w:r>
          </w:p>
        </w:tc>
      </w:tr>
      <w:tr w:rsidR="00000000" w14:paraId="5D548B94" w14:textId="77777777">
        <w:tc>
          <w:tcPr>
            <w:tcW w:w="1029" w:type="dxa"/>
            <w:tcBorders>
              <w:top w:val="single" w:sz="4" w:space="0" w:color="auto"/>
              <w:left w:val="single" w:sz="4" w:space="0" w:color="auto"/>
              <w:bottom w:val="single" w:sz="4" w:space="0" w:color="auto"/>
              <w:right w:val="single" w:sz="4" w:space="0" w:color="auto"/>
            </w:tcBorders>
            <w:noWrap/>
            <w:hideMark/>
          </w:tcPr>
          <w:p w14:paraId="38A91059" w14:textId="77777777" w:rsidR="00000000" w:rsidRDefault="009D64FD">
            <w:pPr>
              <w:pStyle w:val="TableContents"/>
            </w:pPr>
            <w:r>
              <w:t xml:space="preserve">u </w:t>
            </w:r>
          </w:p>
        </w:tc>
        <w:tc>
          <w:tcPr>
            <w:tcW w:w="2589" w:type="dxa"/>
            <w:tcBorders>
              <w:top w:val="single" w:sz="4" w:space="0" w:color="auto"/>
              <w:left w:val="single" w:sz="4" w:space="0" w:color="auto"/>
              <w:bottom w:val="single" w:sz="4" w:space="0" w:color="auto"/>
              <w:right w:val="single" w:sz="4" w:space="0" w:color="auto"/>
            </w:tcBorders>
            <w:noWrap/>
            <w:hideMark/>
          </w:tcPr>
          <w:p w14:paraId="48E4F42F" w14:textId="77777777" w:rsidR="00000000" w:rsidRDefault="009D64FD">
            <w:pPr>
              <w:pStyle w:val="TableContents"/>
            </w:pPr>
            <w:r>
              <w:t>year (allows negative years)</w:t>
            </w:r>
          </w:p>
        </w:tc>
        <w:tc>
          <w:tcPr>
            <w:tcW w:w="1633" w:type="dxa"/>
            <w:tcBorders>
              <w:top w:val="single" w:sz="4" w:space="0" w:color="auto"/>
              <w:left w:val="single" w:sz="4" w:space="0" w:color="auto"/>
              <w:bottom w:val="single" w:sz="4" w:space="0" w:color="auto"/>
              <w:right w:val="single" w:sz="4" w:space="0" w:color="auto"/>
            </w:tcBorders>
            <w:noWrap/>
            <w:hideMark/>
          </w:tcPr>
          <w:p w14:paraId="12787E5A" w14:textId="77777777" w:rsidR="00000000"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3393FCEA" w14:textId="77777777" w:rsidR="00000000" w:rsidRDefault="009D64FD">
            <w:pPr>
              <w:rPr>
                <w:rFonts w:eastAsia="MS Mincho"/>
                <w:lang w:eastAsia="ja-JP"/>
              </w:rPr>
            </w:pPr>
            <w:r>
              <w:rPr>
                <w:rFonts w:eastAsia="MS Mincho"/>
                <w:lang w:eastAsia="ja-JP"/>
              </w:rPr>
              <w:t>u</w:t>
            </w:r>
          </w:p>
        </w:tc>
        <w:tc>
          <w:tcPr>
            <w:tcW w:w="2418" w:type="dxa"/>
            <w:tcBorders>
              <w:top w:val="single" w:sz="4" w:space="0" w:color="auto"/>
              <w:left w:val="single" w:sz="4" w:space="0" w:color="auto"/>
              <w:bottom w:val="single" w:sz="4" w:space="0" w:color="auto"/>
              <w:right w:val="single" w:sz="4" w:space="0" w:color="auto"/>
            </w:tcBorders>
            <w:noWrap/>
            <w:hideMark/>
          </w:tcPr>
          <w:p w14:paraId="4F5A7C04" w14:textId="77777777" w:rsidR="00000000" w:rsidRDefault="009D64FD">
            <w:pPr>
              <w:rPr>
                <w:rFonts w:eastAsia="MS Mincho"/>
                <w:lang w:eastAsia="ja-JP"/>
              </w:rPr>
            </w:pPr>
            <w:r>
              <w:rPr>
                <w:rFonts w:eastAsia="MS Mincho"/>
                <w:lang w:eastAsia="ja-JP"/>
              </w:rPr>
              <w:t>1900, 0, -500</w:t>
            </w:r>
          </w:p>
        </w:tc>
      </w:tr>
      <w:tr w:rsidR="00000000" w14:paraId="2FC27FE7" w14:textId="77777777">
        <w:tc>
          <w:tcPr>
            <w:tcW w:w="1029" w:type="dxa"/>
            <w:tcBorders>
              <w:top w:val="single" w:sz="4" w:space="0" w:color="auto"/>
              <w:left w:val="single" w:sz="4" w:space="0" w:color="auto"/>
              <w:bottom w:val="single" w:sz="4" w:space="0" w:color="auto"/>
              <w:right w:val="single" w:sz="4" w:space="0" w:color="auto"/>
            </w:tcBorders>
            <w:noWrap/>
            <w:hideMark/>
          </w:tcPr>
          <w:p w14:paraId="0F7B9CB6" w14:textId="77777777" w:rsidR="00000000" w:rsidRDefault="009D64FD">
            <w:pPr>
              <w:pStyle w:val="TableContents"/>
            </w:pPr>
            <w:r>
              <w:t xml:space="preserve">Y        </w:t>
            </w:r>
          </w:p>
        </w:tc>
        <w:tc>
          <w:tcPr>
            <w:tcW w:w="2589" w:type="dxa"/>
            <w:tcBorders>
              <w:top w:val="single" w:sz="4" w:space="0" w:color="auto"/>
              <w:left w:val="single" w:sz="4" w:space="0" w:color="auto"/>
              <w:bottom w:val="single" w:sz="4" w:space="0" w:color="auto"/>
              <w:right w:val="single" w:sz="4" w:space="0" w:color="auto"/>
            </w:tcBorders>
            <w:noWrap/>
            <w:hideMark/>
          </w:tcPr>
          <w:p w14:paraId="1437B3D5" w14:textId="77777777" w:rsidR="00000000" w:rsidRDefault="009D64FD">
            <w:pPr>
              <w:pStyle w:val="TableContents"/>
            </w:pPr>
            <w:r>
              <w:t>year (of the week of year)</w:t>
            </w:r>
          </w:p>
        </w:tc>
        <w:tc>
          <w:tcPr>
            <w:tcW w:w="1633" w:type="dxa"/>
            <w:tcBorders>
              <w:top w:val="single" w:sz="4" w:space="0" w:color="auto"/>
              <w:left w:val="single" w:sz="4" w:space="0" w:color="auto"/>
              <w:bottom w:val="single" w:sz="4" w:space="0" w:color="auto"/>
              <w:right w:val="single" w:sz="4" w:space="0" w:color="auto"/>
            </w:tcBorders>
            <w:noWrap/>
            <w:hideMark/>
          </w:tcPr>
          <w:p w14:paraId="37FAB152" w14:textId="77777777" w:rsidR="00000000"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27716072" w14:textId="77777777" w:rsidR="00000000" w:rsidRDefault="009D64FD">
            <w:pPr>
              <w:rPr>
                <w:rFonts w:eastAsia="MS Mincho"/>
                <w:lang w:eastAsia="ja-JP"/>
              </w:rPr>
            </w:pPr>
            <w:r>
              <w:rPr>
                <w:rFonts w:eastAsia="MS Mincho"/>
                <w:lang w:eastAsia="ja-JP"/>
              </w:rPr>
              <w:t>Y</w:t>
            </w:r>
          </w:p>
        </w:tc>
        <w:tc>
          <w:tcPr>
            <w:tcW w:w="2418" w:type="dxa"/>
            <w:tcBorders>
              <w:top w:val="single" w:sz="4" w:space="0" w:color="auto"/>
              <w:left w:val="single" w:sz="4" w:space="0" w:color="auto"/>
              <w:bottom w:val="single" w:sz="4" w:space="0" w:color="auto"/>
              <w:right w:val="single" w:sz="4" w:space="0" w:color="auto"/>
            </w:tcBorders>
            <w:noWrap/>
            <w:hideMark/>
          </w:tcPr>
          <w:p w14:paraId="438DBE18" w14:textId="77777777" w:rsidR="00000000" w:rsidRDefault="009D64FD">
            <w:pPr>
              <w:rPr>
                <w:rFonts w:eastAsia="MS Mincho"/>
                <w:lang w:eastAsia="ja-JP"/>
              </w:rPr>
            </w:pPr>
            <w:r>
              <w:rPr>
                <w:rFonts w:eastAsia="MS Mincho"/>
                <w:lang w:eastAsia="ja-JP"/>
              </w:rPr>
              <w:t>1997</w:t>
            </w:r>
          </w:p>
        </w:tc>
      </w:tr>
      <w:tr w:rsidR="00000000" w14:paraId="093BB173" w14:textId="77777777">
        <w:tc>
          <w:tcPr>
            <w:tcW w:w="1029" w:type="dxa"/>
            <w:tcBorders>
              <w:top w:val="single" w:sz="4" w:space="0" w:color="auto"/>
              <w:left w:val="single" w:sz="4" w:space="0" w:color="auto"/>
              <w:bottom w:val="single" w:sz="4" w:space="0" w:color="auto"/>
              <w:right w:val="single" w:sz="4" w:space="0" w:color="auto"/>
            </w:tcBorders>
            <w:noWrap/>
            <w:hideMark/>
          </w:tcPr>
          <w:p w14:paraId="53B18AF2" w14:textId="77777777" w:rsidR="00000000" w:rsidRDefault="009D64FD">
            <w:pPr>
              <w:pStyle w:val="TableContents"/>
            </w:pPr>
            <w:r>
              <w:t xml:space="preserve">M        </w:t>
            </w:r>
          </w:p>
        </w:tc>
        <w:tc>
          <w:tcPr>
            <w:tcW w:w="2589" w:type="dxa"/>
            <w:tcBorders>
              <w:top w:val="single" w:sz="4" w:space="0" w:color="auto"/>
              <w:left w:val="single" w:sz="4" w:space="0" w:color="auto"/>
              <w:bottom w:val="single" w:sz="4" w:space="0" w:color="auto"/>
              <w:right w:val="single" w:sz="4" w:space="0" w:color="auto"/>
            </w:tcBorders>
            <w:noWrap/>
            <w:hideMark/>
          </w:tcPr>
          <w:p w14:paraId="5D2C516F" w14:textId="77777777" w:rsidR="00000000" w:rsidRDefault="009D64FD">
            <w:pPr>
              <w:pStyle w:val="TableContents"/>
            </w:pPr>
            <w:r>
              <w:t xml:space="preserve">month in year </w:t>
            </w:r>
          </w:p>
        </w:tc>
        <w:tc>
          <w:tcPr>
            <w:tcW w:w="1633" w:type="dxa"/>
            <w:tcBorders>
              <w:top w:val="single" w:sz="4" w:space="0" w:color="auto"/>
              <w:left w:val="single" w:sz="4" w:space="0" w:color="auto"/>
              <w:bottom w:val="single" w:sz="4" w:space="0" w:color="auto"/>
              <w:right w:val="single" w:sz="4" w:space="0" w:color="auto"/>
            </w:tcBorders>
            <w:noWrap/>
            <w:hideMark/>
          </w:tcPr>
          <w:p w14:paraId="083D0245" w14:textId="77777777" w:rsidR="00000000" w:rsidRDefault="009D64FD">
            <w:pPr>
              <w:rPr>
                <w:rFonts w:eastAsia="MS Mincho"/>
                <w:lang w:eastAsia="ja-JP"/>
              </w:rPr>
            </w:pPr>
            <w:r>
              <w:rPr>
                <w:rFonts w:eastAsia="MS Mincho"/>
                <w:lang w:eastAsia="ja-JP"/>
              </w:rPr>
              <w:t xml:space="preserve">Text &amp; Number   </w:t>
            </w:r>
          </w:p>
        </w:tc>
        <w:tc>
          <w:tcPr>
            <w:tcW w:w="1187" w:type="dxa"/>
            <w:tcBorders>
              <w:top w:val="single" w:sz="4" w:space="0" w:color="auto"/>
              <w:left w:val="single" w:sz="4" w:space="0" w:color="auto"/>
              <w:bottom w:val="single" w:sz="4" w:space="0" w:color="auto"/>
              <w:right w:val="single" w:sz="4" w:space="0" w:color="auto"/>
            </w:tcBorders>
            <w:hideMark/>
          </w:tcPr>
          <w:p w14:paraId="278CB69B" w14:textId="77777777" w:rsidR="00000000" w:rsidRDefault="009D64FD">
            <w:pPr>
              <w:rPr>
                <w:rFonts w:eastAsia="MS Mincho"/>
                <w:lang w:eastAsia="ja-JP"/>
              </w:rPr>
            </w:pPr>
            <w:r>
              <w:rPr>
                <w:rFonts w:eastAsia="MS Mincho"/>
                <w:lang w:eastAsia="ja-JP"/>
              </w:rPr>
              <w:t>M, MM</w:t>
            </w:r>
          </w:p>
          <w:p w14:paraId="5C463239" w14:textId="77777777" w:rsidR="00000000" w:rsidRDefault="009D64FD">
            <w:pPr>
              <w:rPr>
                <w:rFonts w:eastAsia="MS Mincho"/>
                <w:lang w:eastAsia="ja-JP"/>
              </w:rPr>
            </w:pPr>
            <w:r>
              <w:rPr>
                <w:rFonts w:eastAsia="MS Mincho"/>
                <w:lang w:eastAsia="ja-JP"/>
              </w:rPr>
              <w:t>MMM</w:t>
            </w:r>
          </w:p>
          <w:p w14:paraId="0C018D5A" w14:textId="77777777" w:rsidR="00000000" w:rsidRDefault="009D64FD">
            <w:pPr>
              <w:rPr>
                <w:rFonts w:eastAsia="MS Mincho"/>
                <w:lang w:eastAsia="ja-JP"/>
              </w:rPr>
            </w:pPr>
            <w:r>
              <w:rPr>
                <w:rFonts w:eastAsia="MS Mincho"/>
                <w:lang w:eastAsia="ja-JP"/>
              </w:rPr>
              <w:t>MMMM</w:t>
            </w:r>
          </w:p>
          <w:p w14:paraId="3298649A" w14:textId="77777777" w:rsidR="00000000" w:rsidRDefault="009D64FD">
            <w:pPr>
              <w:rPr>
                <w:rFonts w:eastAsia="MS Mincho"/>
                <w:lang w:eastAsia="ja-JP"/>
              </w:rPr>
            </w:pPr>
            <w:r>
              <w:rPr>
                <w:rFonts w:eastAsia="MS Mincho"/>
                <w:lang w:eastAsia="ja-JP"/>
              </w:rPr>
              <w:t>MMMMM</w:t>
            </w:r>
          </w:p>
        </w:tc>
        <w:tc>
          <w:tcPr>
            <w:tcW w:w="2418" w:type="dxa"/>
            <w:tcBorders>
              <w:top w:val="single" w:sz="4" w:space="0" w:color="auto"/>
              <w:left w:val="single" w:sz="4" w:space="0" w:color="auto"/>
              <w:bottom w:val="single" w:sz="4" w:space="0" w:color="auto"/>
              <w:right w:val="single" w:sz="4" w:space="0" w:color="auto"/>
            </w:tcBorders>
            <w:noWrap/>
            <w:hideMark/>
          </w:tcPr>
          <w:p w14:paraId="1B58368C" w14:textId="77777777" w:rsidR="00000000" w:rsidRDefault="009D64FD">
            <w:pPr>
              <w:rPr>
                <w:rFonts w:eastAsia="MS Mincho"/>
                <w:lang w:eastAsia="ja-JP"/>
              </w:rPr>
            </w:pPr>
            <w:r>
              <w:rPr>
                <w:rFonts w:eastAsia="MS Mincho"/>
                <w:lang w:eastAsia="ja-JP"/>
              </w:rPr>
              <w:t xml:space="preserve"> 09</w:t>
            </w:r>
          </w:p>
          <w:p w14:paraId="22316118" w14:textId="77777777" w:rsidR="00000000" w:rsidRDefault="009D64FD">
            <w:pPr>
              <w:rPr>
                <w:rFonts w:eastAsia="MS Mincho"/>
                <w:lang w:eastAsia="ja-JP"/>
              </w:rPr>
            </w:pPr>
            <w:r>
              <w:rPr>
                <w:rFonts w:eastAsia="MS Mincho"/>
                <w:lang w:eastAsia="ja-JP"/>
              </w:rPr>
              <w:t>Sept</w:t>
            </w:r>
          </w:p>
          <w:p w14:paraId="5B668D17" w14:textId="77777777" w:rsidR="00000000" w:rsidRDefault="009D64FD">
            <w:pPr>
              <w:rPr>
                <w:rFonts w:eastAsia="MS Mincho"/>
                <w:lang w:eastAsia="ja-JP"/>
              </w:rPr>
            </w:pPr>
            <w:r>
              <w:rPr>
                <w:rFonts w:eastAsia="MS Mincho"/>
                <w:lang w:eastAsia="ja-JP"/>
              </w:rPr>
              <w:t>September</w:t>
            </w:r>
          </w:p>
          <w:p w14:paraId="083F8E1D" w14:textId="77777777" w:rsidR="00000000" w:rsidRDefault="009D64FD">
            <w:pPr>
              <w:rPr>
                <w:rFonts w:eastAsia="MS Mincho"/>
                <w:lang w:eastAsia="ja-JP"/>
              </w:rPr>
            </w:pPr>
            <w:r>
              <w:rPr>
                <w:rFonts w:eastAsia="MS Mincho"/>
                <w:lang w:eastAsia="ja-JP"/>
              </w:rPr>
              <w:t>S</w:t>
            </w:r>
          </w:p>
        </w:tc>
      </w:tr>
      <w:tr w:rsidR="00000000" w14:paraId="5B566ADD" w14:textId="77777777">
        <w:tc>
          <w:tcPr>
            <w:tcW w:w="1029" w:type="dxa"/>
            <w:tcBorders>
              <w:top w:val="single" w:sz="4" w:space="0" w:color="auto"/>
              <w:left w:val="single" w:sz="4" w:space="0" w:color="auto"/>
              <w:bottom w:val="single" w:sz="4" w:space="0" w:color="auto"/>
              <w:right w:val="single" w:sz="4" w:space="0" w:color="auto"/>
            </w:tcBorders>
            <w:noWrap/>
            <w:hideMark/>
          </w:tcPr>
          <w:p w14:paraId="5213441F" w14:textId="77777777" w:rsidR="00000000" w:rsidRDefault="009D64FD">
            <w:pPr>
              <w:pStyle w:val="TableContents"/>
            </w:pPr>
            <w:r>
              <w:t xml:space="preserve">d        </w:t>
            </w:r>
          </w:p>
        </w:tc>
        <w:tc>
          <w:tcPr>
            <w:tcW w:w="2589" w:type="dxa"/>
            <w:tcBorders>
              <w:top w:val="single" w:sz="4" w:space="0" w:color="auto"/>
              <w:left w:val="single" w:sz="4" w:space="0" w:color="auto"/>
              <w:bottom w:val="single" w:sz="4" w:space="0" w:color="auto"/>
              <w:right w:val="single" w:sz="4" w:space="0" w:color="auto"/>
            </w:tcBorders>
            <w:noWrap/>
            <w:hideMark/>
          </w:tcPr>
          <w:p w14:paraId="48292DB5" w14:textId="77777777" w:rsidR="00000000" w:rsidRDefault="009D64FD">
            <w:pPr>
              <w:pStyle w:val="TableContents"/>
            </w:pPr>
            <w:r>
              <w:t>day in month</w:t>
            </w:r>
          </w:p>
        </w:tc>
        <w:tc>
          <w:tcPr>
            <w:tcW w:w="1633" w:type="dxa"/>
            <w:tcBorders>
              <w:top w:val="single" w:sz="4" w:space="0" w:color="auto"/>
              <w:left w:val="single" w:sz="4" w:space="0" w:color="auto"/>
              <w:bottom w:val="single" w:sz="4" w:space="0" w:color="auto"/>
              <w:right w:val="single" w:sz="4" w:space="0" w:color="auto"/>
            </w:tcBorders>
            <w:noWrap/>
            <w:hideMark/>
          </w:tcPr>
          <w:p w14:paraId="6ECB476D" w14:textId="77777777" w:rsidR="00000000"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0780162A" w14:textId="77777777" w:rsidR="00000000" w:rsidRDefault="009D64FD">
            <w:pPr>
              <w:rPr>
                <w:rFonts w:eastAsia="MS Mincho"/>
                <w:lang w:eastAsia="ja-JP"/>
              </w:rPr>
            </w:pPr>
            <w:r>
              <w:rPr>
                <w:rFonts w:eastAsia="MS Mincho"/>
                <w:lang w:eastAsia="ja-JP"/>
              </w:rPr>
              <w:t>d</w:t>
            </w:r>
          </w:p>
          <w:p w14:paraId="57DEFC95" w14:textId="77777777" w:rsidR="00000000" w:rsidRDefault="009D64FD">
            <w:pPr>
              <w:rPr>
                <w:rFonts w:eastAsia="MS Mincho"/>
                <w:lang w:eastAsia="ja-JP"/>
              </w:rPr>
            </w:pPr>
            <w:r>
              <w:rPr>
                <w:rFonts w:eastAsia="MS Mincho"/>
                <w:lang w:eastAsia="ja-JP"/>
              </w:rPr>
              <w:t>dd</w:t>
            </w:r>
          </w:p>
        </w:tc>
        <w:tc>
          <w:tcPr>
            <w:tcW w:w="2418" w:type="dxa"/>
            <w:tcBorders>
              <w:top w:val="single" w:sz="4" w:space="0" w:color="auto"/>
              <w:left w:val="single" w:sz="4" w:space="0" w:color="auto"/>
              <w:bottom w:val="single" w:sz="4" w:space="0" w:color="auto"/>
              <w:right w:val="single" w:sz="4" w:space="0" w:color="auto"/>
            </w:tcBorders>
            <w:noWrap/>
            <w:hideMark/>
          </w:tcPr>
          <w:p w14:paraId="208CCA3B" w14:textId="77777777" w:rsidR="00000000" w:rsidRDefault="009D64FD">
            <w:pPr>
              <w:rPr>
                <w:rFonts w:eastAsia="MS Mincho"/>
                <w:lang w:eastAsia="ja-JP"/>
              </w:rPr>
            </w:pPr>
            <w:r>
              <w:rPr>
                <w:rFonts w:eastAsia="MS Mincho"/>
                <w:lang w:eastAsia="ja-JP"/>
              </w:rPr>
              <w:t>2</w:t>
            </w:r>
          </w:p>
          <w:p w14:paraId="5436F4B3" w14:textId="77777777" w:rsidR="00000000" w:rsidRDefault="009D64FD">
            <w:pPr>
              <w:rPr>
                <w:rFonts w:eastAsia="MS Mincho"/>
                <w:lang w:eastAsia="ja-JP"/>
              </w:rPr>
            </w:pPr>
            <w:r>
              <w:rPr>
                <w:rFonts w:eastAsia="MS Mincho"/>
                <w:lang w:eastAsia="ja-JP"/>
              </w:rPr>
              <w:t>02</w:t>
            </w:r>
          </w:p>
        </w:tc>
      </w:tr>
      <w:tr w:rsidR="00000000" w14:paraId="3F494342" w14:textId="77777777">
        <w:tc>
          <w:tcPr>
            <w:tcW w:w="1029" w:type="dxa"/>
            <w:tcBorders>
              <w:top w:val="single" w:sz="4" w:space="0" w:color="auto"/>
              <w:left w:val="single" w:sz="4" w:space="0" w:color="auto"/>
              <w:bottom w:val="single" w:sz="4" w:space="0" w:color="auto"/>
              <w:right w:val="single" w:sz="4" w:space="0" w:color="auto"/>
            </w:tcBorders>
            <w:noWrap/>
            <w:hideMark/>
          </w:tcPr>
          <w:p w14:paraId="1D4E9972" w14:textId="77777777" w:rsidR="00000000" w:rsidRDefault="009D64FD">
            <w:pPr>
              <w:pStyle w:val="TableContents"/>
            </w:pPr>
            <w:r>
              <w:t xml:space="preserve">h        </w:t>
            </w:r>
          </w:p>
        </w:tc>
        <w:tc>
          <w:tcPr>
            <w:tcW w:w="2589" w:type="dxa"/>
            <w:tcBorders>
              <w:top w:val="single" w:sz="4" w:space="0" w:color="auto"/>
              <w:left w:val="single" w:sz="4" w:space="0" w:color="auto"/>
              <w:bottom w:val="single" w:sz="4" w:space="0" w:color="auto"/>
              <w:right w:val="single" w:sz="4" w:space="0" w:color="auto"/>
            </w:tcBorders>
            <w:noWrap/>
            <w:hideMark/>
          </w:tcPr>
          <w:p w14:paraId="6B61793C" w14:textId="77777777" w:rsidR="00000000" w:rsidRDefault="009D64FD">
            <w:pPr>
              <w:pStyle w:val="TableContents"/>
            </w:pPr>
            <w:r>
              <w:t>hour in am/pm (1~12)</w:t>
            </w:r>
          </w:p>
        </w:tc>
        <w:tc>
          <w:tcPr>
            <w:tcW w:w="1633" w:type="dxa"/>
            <w:tcBorders>
              <w:top w:val="single" w:sz="4" w:space="0" w:color="auto"/>
              <w:left w:val="single" w:sz="4" w:space="0" w:color="auto"/>
              <w:bottom w:val="single" w:sz="4" w:space="0" w:color="auto"/>
              <w:right w:val="single" w:sz="4" w:space="0" w:color="auto"/>
            </w:tcBorders>
            <w:noWrap/>
            <w:hideMark/>
          </w:tcPr>
          <w:p w14:paraId="1574F64D" w14:textId="77777777" w:rsidR="00000000"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4319930E" w14:textId="77777777" w:rsidR="00000000" w:rsidRDefault="009D64FD">
            <w:pPr>
              <w:rPr>
                <w:rFonts w:eastAsia="MS Mincho"/>
                <w:lang w:eastAsia="ja-JP"/>
              </w:rPr>
            </w:pPr>
            <w:r>
              <w:rPr>
                <w:rFonts w:eastAsia="MS Mincho"/>
                <w:lang w:eastAsia="ja-JP"/>
              </w:rPr>
              <w:t>h</w:t>
            </w:r>
          </w:p>
          <w:p w14:paraId="472B6AEF" w14:textId="77777777" w:rsidR="00000000" w:rsidRDefault="009D64FD">
            <w:pPr>
              <w:rPr>
                <w:rFonts w:eastAsia="MS Mincho"/>
                <w:lang w:eastAsia="ja-JP"/>
              </w:rPr>
            </w:pPr>
            <w:r>
              <w:rPr>
                <w:rFonts w:eastAsia="MS Mincho"/>
                <w:lang w:eastAsia="ja-JP"/>
              </w:rPr>
              <w:t>hh</w:t>
            </w:r>
          </w:p>
        </w:tc>
        <w:tc>
          <w:tcPr>
            <w:tcW w:w="2418" w:type="dxa"/>
            <w:tcBorders>
              <w:top w:val="single" w:sz="4" w:space="0" w:color="auto"/>
              <w:left w:val="single" w:sz="4" w:space="0" w:color="auto"/>
              <w:bottom w:val="single" w:sz="4" w:space="0" w:color="auto"/>
              <w:right w:val="single" w:sz="4" w:space="0" w:color="auto"/>
            </w:tcBorders>
            <w:noWrap/>
            <w:hideMark/>
          </w:tcPr>
          <w:p w14:paraId="67B22D69" w14:textId="77777777" w:rsidR="00000000" w:rsidRDefault="009D64FD">
            <w:pPr>
              <w:rPr>
                <w:rFonts w:eastAsia="MS Mincho"/>
                <w:lang w:eastAsia="ja-JP"/>
              </w:rPr>
            </w:pPr>
            <w:r>
              <w:rPr>
                <w:rFonts w:eastAsia="MS Mincho"/>
                <w:lang w:eastAsia="ja-JP"/>
              </w:rPr>
              <w:t>7</w:t>
            </w:r>
          </w:p>
          <w:p w14:paraId="39850623" w14:textId="77777777" w:rsidR="00000000" w:rsidRDefault="009D64FD">
            <w:pPr>
              <w:rPr>
                <w:rFonts w:eastAsia="MS Mincho"/>
                <w:lang w:eastAsia="ja-JP"/>
              </w:rPr>
            </w:pPr>
            <w:r>
              <w:rPr>
                <w:rFonts w:eastAsia="MS Mincho"/>
                <w:lang w:eastAsia="ja-JP"/>
              </w:rPr>
              <w:t>07</w:t>
            </w:r>
          </w:p>
        </w:tc>
      </w:tr>
      <w:tr w:rsidR="00000000" w14:paraId="6074B788" w14:textId="77777777">
        <w:tc>
          <w:tcPr>
            <w:tcW w:w="1029" w:type="dxa"/>
            <w:tcBorders>
              <w:top w:val="single" w:sz="4" w:space="0" w:color="auto"/>
              <w:left w:val="single" w:sz="4" w:space="0" w:color="auto"/>
              <w:bottom w:val="single" w:sz="4" w:space="0" w:color="auto"/>
              <w:right w:val="single" w:sz="4" w:space="0" w:color="auto"/>
            </w:tcBorders>
            <w:noWrap/>
            <w:hideMark/>
          </w:tcPr>
          <w:p w14:paraId="78A60CF2" w14:textId="77777777" w:rsidR="00000000" w:rsidRDefault="009D64FD">
            <w:pPr>
              <w:pStyle w:val="TableContents"/>
            </w:pPr>
            <w:r>
              <w:t xml:space="preserve">H        </w:t>
            </w:r>
          </w:p>
        </w:tc>
        <w:tc>
          <w:tcPr>
            <w:tcW w:w="2589" w:type="dxa"/>
            <w:tcBorders>
              <w:top w:val="single" w:sz="4" w:space="0" w:color="auto"/>
              <w:left w:val="single" w:sz="4" w:space="0" w:color="auto"/>
              <w:bottom w:val="single" w:sz="4" w:space="0" w:color="auto"/>
              <w:right w:val="single" w:sz="4" w:space="0" w:color="auto"/>
            </w:tcBorders>
            <w:noWrap/>
            <w:hideMark/>
          </w:tcPr>
          <w:p w14:paraId="154B952E" w14:textId="77777777" w:rsidR="00000000" w:rsidRDefault="009D64FD">
            <w:pPr>
              <w:pStyle w:val="TableContents"/>
            </w:pPr>
            <w:r>
              <w:t xml:space="preserve">hour in day (0~23) </w:t>
            </w:r>
          </w:p>
        </w:tc>
        <w:tc>
          <w:tcPr>
            <w:tcW w:w="1633" w:type="dxa"/>
            <w:tcBorders>
              <w:top w:val="single" w:sz="4" w:space="0" w:color="auto"/>
              <w:left w:val="single" w:sz="4" w:space="0" w:color="auto"/>
              <w:bottom w:val="single" w:sz="4" w:space="0" w:color="auto"/>
              <w:right w:val="single" w:sz="4" w:space="0" w:color="auto"/>
            </w:tcBorders>
            <w:noWrap/>
            <w:hideMark/>
          </w:tcPr>
          <w:p w14:paraId="0FA6C388" w14:textId="77777777" w:rsidR="00000000"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0BA7E644" w14:textId="77777777" w:rsidR="00000000" w:rsidRDefault="009D64FD">
            <w:pPr>
              <w:rPr>
                <w:rFonts w:eastAsia="MS Mincho"/>
                <w:lang w:eastAsia="ja-JP"/>
              </w:rPr>
            </w:pPr>
            <w:r>
              <w:rPr>
                <w:rFonts w:eastAsia="MS Mincho"/>
                <w:lang w:eastAsia="ja-JP"/>
              </w:rPr>
              <w:t>H</w:t>
            </w:r>
          </w:p>
          <w:p w14:paraId="43397879" w14:textId="77777777" w:rsidR="00000000" w:rsidRDefault="009D64FD">
            <w:pPr>
              <w:rPr>
                <w:rFonts w:eastAsia="MS Mincho"/>
                <w:lang w:eastAsia="ja-JP"/>
              </w:rPr>
            </w:pPr>
            <w:r>
              <w:rPr>
                <w:rFonts w:eastAsia="MS Mincho"/>
                <w:lang w:eastAsia="ja-JP"/>
              </w:rPr>
              <w:t>HH</w:t>
            </w:r>
          </w:p>
        </w:tc>
        <w:tc>
          <w:tcPr>
            <w:tcW w:w="2418" w:type="dxa"/>
            <w:tcBorders>
              <w:top w:val="single" w:sz="4" w:space="0" w:color="auto"/>
              <w:left w:val="single" w:sz="4" w:space="0" w:color="auto"/>
              <w:bottom w:val="single" w:sz="4" w:space="0" w:color="auto"/>
              <w:right w:val="single" w:sz="4" w:space="0" w:color="auto"/>
            </w:tcBorders>
            <w:noWrap/>
            <w:hideMark/>
          </w:tcPr>
          <w:p w14:paraId="0ECF9586" w14:textId="77777777" w:rsidR="00000000" w:rsidRDefault="009D64FD">
            <w:pPr>
              <w:rPr>
                <w:rFonts w:eastAsia="MS Mincho"/>
                <w:lang w:eastAsia="ja-JP"/>
              </w:rPr>
            </w:pPr>
            <w:r>
              <w:rPr>
                <w:rFonts w:eastAsia="MS Mincho"/>
                <w:lang w:eastAsia="ja-JP"/>
              </w:rPr>
              <w:t>0</w:t>
            </w:r>
          </w:p>
          <w:p w14:paraId="4CA7E7CE" w14:textId="77777777" w:rsidR="00000000" w:rsidRDefault="009D64FD">
            <w:pPr>
              <w:rPr>
                <w:rFonts w:eastAsia="MS Mincho"/>
                <w:lang w:eastAsia="ja-JP"/>
              </w:rPr>
            </w:pPr>
            <w:r>
              <w:rPr>
                <w:rFonts w:eastAsia="MS Mincho"/>
                <w:lang w:eastAsia="ja-JP"/>
              </w:rPr>
              <w:t>00</w:t>
            </w:r>
          </w:p>
        </w:tc>
      </w:tr>
      <w:tr w:rsidR="00000000" w14:paraId="249B1277" w14:textId="77777777">
        <w:tc>
          <w:tcPr>
            <w:tcW w:w="1029" w:type="dxa"/>
            <w:tcBorders>
              <w:top w:val="single" w:sz="4" w:space="0" w:color="auto"/>
              <w:left w:val="single" w:sz="4" w:space="0" w:color="auto"/>
              <w:bottom w:val="single" w:sz="4" w:space="0" w:color="auto"/>
              <w:right w:val="single" w:sz="4" w:space="0" w:color="auto"/>
            </w:tcBorders>
            <w:noWrap/>
            <w:hideMark/>
          </w:tcPr>
          <w:p w14:paraId="78B1B33F" w14:textId="77777777" w:rsidR="00000000" w:rsidRDefault="009D64FD">
            <w:pPr>
              <w:pStyle w:val="TableContents"/>
            </w:pPr>
            <w:r>
              <w:t xml:space="preserve">m      </w:t>
            </w:r>
            <w:r>
              <w:t xml:space="preserve">  </w:t>
            </w:r>
          </w:p>
        </w:tc>
        <w:tc>
          <w:tcPr>
            <w:tcW w:w="2589" w:type="dxa"/>
            <w:tcBorders>
              <w:top w:val="single" w:sz="4" w:space="0" w:color="auto"/>
              <w:left w:val="single" w:sz="4" w:space="0" w:color="auto"/>
              <w:bottom w:val="single" w:sz="4" w:space="0" w:color="auto"/>
              <w:right w:val="single" w:sz="4" w:space="0" w:color="auto"/>
            </w:tcBorders>
            <w:noWrap/>
            <w:hideMark/>
          </w:tcPr>
          <w:p w14:paraId="543665BB" w14:textId="77777777" w:rsidR="00000000" w:rsidRDefault="009D64FD">
            <w:pPr>
              <w:pStyle w:val="TableContents"/>
            </w:pPr>
            <w:r>
              <w:t xml:space="preserve">minute in hour </w:t>
            </w:r>
          </w:p>
        </w:tc>
        <w:tc>
          <w:tcPr>
            <w:tcW w:w="1633" w:type="dxa"/>
            <w:tcBorders>
              <w:top w:val="single" w:sz="4" w:space="0" w:color="auto"/>
              <w:left w:val="single" w:sz="4" w:space="0" w:color="auto"/>
              <w:bottom w:val="single" w:sz="4" w:space="0" w:color="auto"/>
              <w:right w:val="single" w:sz="4" w:space="0" w:color="auto"/>
            </w:tcBorders>
            <w:noWrap/>
            <w:hideMark/>
          </w:tcPr>
          <w:p w14:paraId="45E99BDD" w14:textId="77777777" w:rsidR="00000000"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2E0D3A76" w14:textId="77777777" w:rsidR="00000000" w:rsidRDefault="009D64FD">
            <w:pPr>
              <w:rPr>
                <w:rFonts w:eastAsia="MS Mincho"/>
                <w:lang w:eastAsia="ja-JP"/>
              </w:rPr>
            </w:pPr>
            <w:r>
              <w:rPr>
                <w:rFonts w:eastAsia="MS Mincho"/>
                <w:lang w:eastAsia="ja-JP"/>
              </w:rPr>
              <w:t>m</w:t>
            </w:r>
          </w:p>
          <w:p w14:paraId="4C889E27" w14:textId="77777777" w:rsidR="00000000" w:rsidRDefault="009D64FD">
            <w:pPr>
              <w:rPr>
                <w:rFonts w:eastAsia="MS Mincho"/>
                <w:lang w:eastAsia="ja-JP"/>
              </w:rPr>
            </w:pPr>
            <w:r>
              <w:rPr>
                <w:rFonts w:eastAsia="MS Mincho"/>
                <w:lang w:eastAsia="ja-JP"/>
              </w:rPr>
              <w:t>mm</w:t>
            </w:r>
          </w:p>
        </w:tc>
        <w:tc>
          <w:tcPr>
            <w:tcW w:w="2418" w:type="dxa"/>
            <w:tcBorders>
              <w:top w:val="single" w:sz="4" w:space="0" w:color="auto"/>
              <w:left w:val="single" w:sz="4" w:space="0" w:color="auto"/>
              <w:bottom w:val="single" w:sz="4" w:space="0" w:color="auto"/>
              <w:right w:val="single" w:sz="4" w:space="0" w:color="auto"/>
            </w:tcBorders>
            <w:noWrap/>
            <w:hideMark/>
          </w:tcPr>
          <w:p w14:paraId="30281D7A" w14:textId="77777777" w:rsidR="00000000" w:rsidRDefault="009D64FD">
            <w:pPr>
              <w:rPr>
                <w:rFonts w:eastAsia="MS Mincho"/>
                <w:lang w:eastAsia="ja-JP"/>
              </w:rPr>
            </w:pPr>
            <w:r>
              <w:rPr>
                <w:rFonts w:eastAsia="MS Mincho"/>
                <w:lang w:eastAsia="ja-JP"/>
              </w:rPr>
              <w:t>4</w:t>
            </w:r>
          </w:p>
          <w:p w14:paraId="0DFFACF6" w14:textId="77777777" w:rsidR="00000000" w:rsidRDefault="009D64FD">
            <w:pPr>
              <w:rPr>
                <w:rFonts w:eastAsia="MS Mincho"/>
                <w:lang w:eastAsia="ja-JP"/>
              </w:rPr>
            </w:pPr>
            <w:r>
              <w:rPr>
                <w:rFonts w:eastAsia="MS Mincho"/>
                <w:lang w:eastAsia="ja-JP"/>
              </w:rPr>
              <w:t>04</w:t>
            </w:r>
          </w:p>
        </w:tc>
      </w:tr>
      <w:tr w:rsidR="00000000" w14:paraId="08B36B1C" w14:textId="77777777">
        <w:tc>
          <w:tcPr>
            <w:tcW w:w="1029" w:type="dxa"/>
            <w:tcBorders>
              <w:top w:val="single" w:sz="4" w:space="0" w:color="auto"/>
              <w:left w:val="single" w:sz="4" w:space="0" w:color="auto"/>
              <w:bottom w:val="single" w:sz="4" w:space="0" w:color="auto"/>
              <w:right w:val="single" w:sz="4" w:space="0" w:color="auto"/>
            </w:tcBorders>
            <w:noWrap/>
            <w:hideMark/>
          </w:tcPr>
          <w:p w14:paraId="6C202270" w14:textId="77777777" w:rsidR="00000000" w:rsidRDefault="009D64FD">
            <w:pPr>
              <w:pStyle w:val="TableContents"/>
            </w:pPr>
            <w:r>
              <w:t xml:space="preserve">s        </w:t>
            </w:r>
          </w:p>
        </w:tc>
        <w:tc>
          <w:tcPr>
            <w:tcW w:w="2589" w:type="dxa"/>
            <w:tcBorders>
              <w:top w:val="single" w:sz="4" w:space="0" w:color="auto"/>
              <w:left w:val="single" w:sz="4" w:space="0" w:color="auto"/>
              <w:bottom w:val="single" w:sz="4" w:space="0" w:color="auto"/>
              <w:right w:val="single" w:sz="4" w:space="0" w:color="auto"/>
            </w:tcBorders>
            <w:noWrap/>
            <w:hideMark/>
          </w:tcPr>
          <w:p w14:paraId="27D62045" w14:textId="77777777" w:rsidR="00000000" w:rsidRDefault="009D64FD">
            <w:pPr>
              <w:pStyle w:val="TableContents"/>
            </w:pPr>
            <w:r>
              <w:t xml:space="preserve">second in minute </w:t>
            </w:r>
          </w:p>
        </w:tc>
        <w:tc>
          <w:tcPr>
            <w:tcW w:w="1633" w:type="dxa"/>
            <w:tcBorders>
              <w:top w:val="single" w:sz="4" w:space="0" w:color="auto"/>
              <w:left w:val="single" w:sz="4" w:space="0" w:color="auto"/>
              <w:bottom w:val="single" w:sz="4" w:space="0" w:color="auto"/>
              <w:right w:val="single" w:sz="4" w:space="0" w:color="auto"/>
            </w:tcBorders>
            <w:noWrap/>
            <w:hideMark/>
          </w:tcPr>
          <w:p w14:paraId="5CA0BB06" w14:textId="77777777" w:rsidR="00000000"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1D33CBB8" w14:textId="77777777" w:rsidR="00000000" w:rsidRDefault="009D64FD">
            <w:pPr>
              <w:rPr>
                <w:rFonts w:eastAsia="MS Mincho"/>
                <w:lang w:eastAsia="ja-JP"/>
              </w:rPr>
            </w:pPr>
            <w:r>
              <w:rPr>
                <w:rFonts w:eastAsia="MS Mincho"/>
                <w:lang w:eastAsia="ja-JP"/>
              </w:rPr>
              <w:t>s</w:t>
            </w:r>
          </w:p>
          <w:p w14:paraId="671B12F4" w14:textId="77777777" w:rsidR="00000000" w:rsidRDefault="009D64FD">
            <w:pPr>
              <w:rPr>
                <w:rFonts w:eastAsia="MS Mincho"/>
                <w:lang w:eastAsia="ja-JP"/>
              </w:rPr>
            </w:pPr>
            <w:r>
              <w:rPr>
                <w:rFonts w:eastAsia="MS Mincho"/>
                <w:lang w:eastAsia="ja-JP"/>
              </w:rPr>
              <w:t>ss</w:t>
            </w:r>
          </w:p>
        </w:tc>
        <w:tc>
          <w:tcPr>
            <w:tcW w:w="2418" w:type="dxa"/>
            <w:tcBorders>
              <w:top w:val="single" w:sz="4" w:space="0" w:color="auto"/>
              <w:left w:val="single" w:sz="4" w:space="0" w:color="auto"/>
              <w:bottom w:val="single" w:sz="4" w:space="0" w:color="auto"/>
              <w:right w:val="single" w:sz="4" w:space="0" w:color="auto"/>
            </w:tcBorders>
            <w:noWrap/>
            <w:hideMark/>
          </w:tcPr>
          <w:p w14:paraId="14B314ED" w14:textId="77777777" w:rsidR="00000000" w:rsidRDefault="009D64FD">
            <w:pPr>
              <w:rPr>
                <w:rFonts w:eastAsia="MS Mincho"/>
                <w:lang w:eastAsia="ja-JP"/>
              </w:rPr>
            </w:pPr>
            <w:r>
              <w:rPr>
                <w:rFonts w:eastAsia="MS Mincho"/>
                <w:lang w:eastAsia="ja-JP"/>
              </w:rPr>
              <w:t>5</w:t>
            </w:r>
          </w:p>
          <w:p w14:paraId="35368C5C" w14:textId="77777777" w:rsidR="00000000" w:rsidRDefault="009D64FD">
            <w:pPr>
              <w:rPr>
                <w:rFonts w:eastAsia="MS Mincho"/>
                <w:lang w:eastAsia="ja-JP"/>
              </w:rPr>
            </w:pPr>
            <w:r>
              <w:rPr>
                <w:rFonts w:eastAsia="MS Mincho"/>
                <w:lang w:eastAsia="ja-JP"/>
              </w:rPr>
              <w:t>05</w:t>
            </w:r>
          </w:p>
        </w:tc>
      </w:tr>
      <w:tr w:rsidR="00000000" w14:paraId="13E84F69" w14:textId="77777777">
        <w:tc>
          <w:tcPr>
            <w:tcW w:w="1029" w:type="dxa"/>
            <w:tcBorders>
              <w:top w:val="single" w:sz="4" w:space="0" w:color="auto"/>
              <w:left w:val="single" w:sz="4" w:space="0" w:color="auto"/>
              <w:bottom w:val="single" w:sz="4" w:space="0" w:color="auto"/>
              <w:right w:val="single" w:sz="4" w:space="0" w:color="auto"/>
            </w:tcBorders>
            <w:noWrap/>
            <w:hideMark/>
          </w:tcPr>
          <w:p w14:paraId="6620C1CC" w14:textId="77777777" w:rsidR="00000000" w:rsidRDefault="009D64FD">
            <w:pPr>
              <w:pStyle w:val="TableContents"/>
            </w:pPr>
            <w:r>
              <w:t xml:space="preserve">S        </w:t>
            </w:r>
          </w:p>
        </w:tc>
        <w:tc>
          <w:tcPr>
            <w:tcW w:w="2589" w:type="dxa"/>
            <w:tcBorders>
              <w:top w:val="single" w:sz="4" w:space="0" w:color="auto"/>
              <w:left w:val="single" w:sz="4" w:space="0" w:color="auto"/>
              <w:bottom w:val="single" w:sz="4" w:space="0" w:color="auto"/>
              <w:right w:val="single" w:sz="4" w:space="0" w:color="auto"/>
            </w:tcBorders>
            <w:noWrap/>
            <w:hideMark/>
          </w:tcPr>
          <w:p w14:paraId="11B7AAE5" w14:textId="77777777" w:rsidR="00000000" w:rsidRDefault="009D64FD">
            <w:pPr>
              <w:pStyle w:val="TableContents"/>
            </w:pPr>
            <w:r>
              <w:t>fractional second</w:t>
            </w:r>
            <w:del w:id="4788" w:author="Mike Beckerle" w:date="2019-09-26T19:05:00Z">
              <w:r>
                <w:delText xml:space="preserve"> (see note 1)</w:delText>
              </w:r>
            </w:del>
            <w:r>
              <w:t xml:space="preserve"> </w:t>
            </w:r>
          </w:p>
        </w:tc>
        <w:tc>
          <w:tcPr>
            <w:tcW w:w="1633" w:type="dxa"/>
            <w:tcBorders>
              <w:top w:val="single" w:sz="4" w:space="0" w:color="auto"/>
              <w:left w:val="single" w:sz="4" w:space="0" w:color="auto"/>
              <w:bottom w:val="single" w:sz="4" w:space="0" w:color="auto"/>
              <w:right w:val="single" w:sz="4" w:space="0" w:color="auto"/>
            </w:tcBorders>
            <w:noWrap/>
            <w:hideMark/>
          </w:tcPr>
          <w:p w14:paraId="4E23C95D" w14:textId="77777777" w:rsidR="00000000"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4DF0DB23" w14:textId="77777777" w:rsidR="00000000" w:rsidRDefault="009D64FD">
            <w:pPr>
              <w:rPr>
                <w:rFonts w:eastAsia="MS Mincho"/>
                <w:lang w:eastAsia="ja-JP"/>
              </w:rPr>
            </w:pPr>
            <w:r>
              <w:rPr>
                <w:rFonts w:eastAsia="MS Mincho"/>
                <w:lang w:eastAsia="ja-JP"/>
              </w:rPr>
              <w:t>S</w:t>
            </w:r>
          </w:p>
          <w:p w14:paraId="2C13AC33" w14:textId="77777777" w:rsidR="00000000" w:rsidRDefault="009D64FD">
            <w:pPr>
              <w:rPr>
                <w:rFonts w:eastAsia="MS Mincho"/>
                <w:lang w:eastAsia="ja-JP"/>
              </w:rPr>
            </w:pPr>
            <w:r>
              <w:rPr>
                <w:rFonts w:eastAsia="MS Mincho"/>
                <w:lang w:eastAsia="ja-JP"/>
              </w:rPr>
              <w:t>SS</w:t>
            </w:r>
          </w:p>
          <w:p w14:paraId="09C1FC3E" w14:textId="77777777" w:rsidR="00000000" w:rsidRDefault="009D64FD">
            <w:pPr>
              <w:rPr>
                <w:rFonts w:eastAsia="MS Mincho"/>
                <w:lang w:eastAsia="ja-JP"/>
              </w:rPr>
            </w:pPr>
            <w:r>
              <w:rPr>
                <w:rFonts w:eastAsia="MS Mincho"/>
                <w:lang w:eastAsia="ja-JP"/>
              </w:rPr>
              <w:t>SSS</w:t>
            </w:r>
          </w:p>
        </w:tc>
        <w:tc>
          <w:tcPr>
            <w:tcW w:w="2418" w:type="dxa"/>
            <w:tcBorders>
              <w:top w:val="single" w:sz="4" w:space="0" w:color="auto"/>
              <w:left w:val="single" w:sz="4" w:space="0" w:color="auto"/>
              <w:bottom w:val="single" w:sz="4" w:space="0" w:color="auto"/>
              <w:right w:val="single" w:sz="4" w:space="0" w:color="auto"/>
            </w:tcBorders>
            <w:noWrap/>
            <w:hideMark/>
          </w:tcPr>
          <w:p w14:paraId="71F69696" w14:textId="77777777" w:rsidR="00000000" w:rsidRDefault="009D64FD">
            <w:pPr>
              <w:rPr>
                <w:rFonts w:eastAsia="MS Mincho"/>
                <w:lang w:eastAsia="ja-JP"/>
              </w:rPr>
            </w:pPr>
            <w:r>
              <w:rPr>
                <w:rFonts w:eastAsia="MS Mincho"/>
                <w:lang w:eastAsia="ja-JP"/>
              </w:rPr>
              <w:t>2</w:t>
            </w:r>
          </w:p>
          <w:p w14:paraId="1BFBDDF3" w14:textId="77777777" w:rsidR="00000000" w:rsidRDefault="009D64FD">
            <w:pPr>
              <w:rPr>
                <w:rFonts w:eastAsia="MS Mincho"/>
                <w:lang w:eastAsia="ja-JP"/>
              </w:rPr>
            </w:pPr>
            <w:del w:id="4789" w:author="Mike Beckerle" w:date="2019-09-26T19:05:00Z">
              <w:r>
                <w:rPr>
                  <w:rFonts w:eastAsia="MS Mincho"/>
                  <w:lang w:eastAsia="ja-JP"/>
                </w:rPr>
                <w:delText>24</w:delText>
              </w:r>
            </w:del>
            <w:ins w:id="4790" w:author="Mike Beckerle" w:date="2019-09-26T19:05:00Z">
              <w:r>
                <w:rPr>
                  <w:rFonts w:eastAsia="MS Mincho"/>
                  <w:lang w:eastAsia="ja-JP"/>
                </w:rPr>
                <w:t>23</w:t>
              </w:r>
            </w:ins>
          </w:p>
          <w:p w14:paraId="287E64A8" w14:textId="77777777" w:rsidR="00000000" w:rsidRDefault="009D64FD">
            <w:pPr>
              <w:rPr>
                <w:rFonts w:eastAsia="MS Mincho"/>
                <w:lang w:eastAsia="ja-JP"/>
              </w:rPr>
            </w:pPr>
            <w:r>
              <w:rPr>
                <w:rFonts w:eastAsia="MS Mincho"/>
                <w:lang w:eastAsia="ja-JP"/>
              </w:rPr>
              <w:t>235</w:t>
            </w:r>
          </w:p>
        </w:tc>
      </w:tr>
      <w:tr w:rsidR="00000000" w14:paraId="4CDA2F1A" w14:textId="77777777">
        <w:tc>
          <w:tcPr>
            <w:tcW w:w="1029" w:type="dxa"/>
            <w:tcBorders>
              <w:top w:val="single" w:sz="4" w:space="0" w:color="auto"/>
              <w:left w:val="single" w:sz="4" w:space="0" w:color="auto"/>
              <w:bottom w:val="single" w:sz="4" w:space="0" w:color="auto"/>
              <w:right w:val="single" w:sz="4" w:space="0" w:color="auto"/>
            </w:tcBorders>
            <w:noWrap/>
            <w:hideMark/>
          </w:tcPr>
          <w:p w14:paraId="523B2278" w14:textId="77777777" w:rsidR="00000000" w:rsidRDefault="009D64FD">
            <w:pPr>
              <w:pStyle w:val="TableContents"/>
            </w:pPr>
            <w:r>
              <w:t xml:space="preserve">E        </w:t>
            </w:r>
          </w:p>
        </w:tc>
        <w:tc>
          <w:tcPr>
            <w:tcW w:w="2589" w:type="dxa"/>
            <w:tcBorders>
              <w:top w:val="single" w:sz="4" w:space="0" w:color="auto"/>
              <w:left w:val="single" w:sz="4" w:space="0" w:color="auto"/>
              <w:bottom w:val="single" w:sz="4" w:space="0" w:color="auto"/>
              <w:right w:val="single" w:sz="4" w:space="0" w:color="auto"/>
            </w:tcBorders>
            <w:noWrap/>
            <w:hideMark/>
          </w:tcPr>
          <w:p w14:paraId="41A63FB1" w14:textId="77777777" w:rsidR="00000000" w:rsidRDefault="009D64FD">
            <w:pPr>
              <w:pStyle w:val="TableContents"/>
            </w:pPr>
            <w:r>
              <w:t>day of week</w:t>
            </w:r>
          </w:p>
        </w:tc>
        <w:tc>
          <w:tcPr>
            <w:tcW w:w="1633" w:type="dxa"/>
            <w:tcBorders>
              <w:top w:val="single" w:sz="4" w:space="0" w:color="auto"/>
              <w:left w:val="single" w:sz="4" w:space="0" w:color="auto"/>
              <w:bottom w:val="single" w:sz="4" w:space="0" w:color="auto"/>
              <w:right w:val="single" w:sz="4" w:space="0" w:color="auto"/>
            </w:tcBorders>
            <w:noWrap/>
            <w:hideMark/>
          </w:tcPr>
          <w:p w14:paraId="21E64AEF" w14:textId="77777777" w:rsidR="00000000" w:rsidRDefault="009D64FD">
            <w:pPr>
              <w:rPr>
                <w:rFonts w:eastAsia="MS Mincho"/>
                <w:lang w:eastAsia="ja-JP"/>
              </w:rPr>
            </w:pPr>
            <w:r>
              <w:rPr>
                <w:rFonts w:eastAsia="MS Mincho"/>
                <w:lang w:eastAsia="ja-JP"/>
              </w:rPr>
              <w:t xml:space="preserve">Text              </w:t>
            </w:r>
          </w:p>
        </w:tc>
        <w:tc>
          <w:tcPr>
            <w:tcW w:w="1187" w:type="dxa"/>
            <w:tcBorders>
              <w:top w:val="single" w:sz="4" w:space="0" w:color="auto"/>
              <w:left w:val="single" w:sz="4" w:space="0" w:color="auto"/>
              <w:bottom w:val="single" w:sz="4" w:space="0" w:color="auto"/>
              <w:right w:val="single" w:sz="4" w:space="0" w:color="auto"/>
            </w:tcBorders>
            <w:hideMark/>
          </w:tcPr>
          <w:p w14:paraId="1AD5804D" w14:textId="77777777" w:rsidR="00000000" w:rsidRDefault="009D64FD">
            <w:pPr>
              <w:rPr>
                <w:rFonts w:eastAsia="MS Mincho"/>
                <w:lang w:val="de-DE" w:eastAsia="ja-JP"/>
              </w:rPr>
            </w:pPr>
            <w:r>
              <w:rPr>
                <w:rFonts w:eastAsia="MS Mincho"/>
                <w:lang w:val="de-DE" w:eastAsia="ja-JP"/>
              </w:rPr>
              <w:t>E, EE,EEE</w:t>
            </w:r>
          </w:p>
          <w:p w14:paraId="0BA7DCC6" w14:textId="77777777" w:rsidR="00000000" w:rsidRDefault="009D64FD">
            <w:pPr>
              <w:rPr>
                <w:rFonts w:eastAsia="MS Mincho"/>
                <w:lang w:val="de-DE" w:eastAsia="ja-JP"/>
              </w:rPr>
            </w:pPr>
            <w:r>
              <w:rPr>
                <w:rFonts w:eastAsia="MS Mincho"/>
                <w:lang w:val="de-DE" w:eastAsia="ja-JP"/>
              </w:rPr>
              <w:t>EEEE</w:t>
            </w:r>
          </w:p>
          <w:p w14:paraId="41CD4064" w14:textId="77777777" w:rsidR="00000000" w:rsidRDefault="009D64FD">
            <w:pPr>
              <w:rPr>
                <w:rFonts w:eastAsia="MS Mincho"/>
                <w:lang w:val="de-DE" w:eastAsia="ja-JP"/>
              </w:rPr>
            </w:pPr>
            <w:r>
              <w:rPr>
                <w:rFonts w:eastAsia="MS Mincho"/>
                <w:lang w:val="de-DE" w:eastAsia="ja-JP"/>
              </w:rPr>
              <w:t>EEEEE</w:t>
            </w:r>
          </w:p>
          <w:p w14:paraId="7A2C1976" w14:textId="77777777" w:rsidR="00000000" w:rsidRDefault="009D64FD">
            <w:pPr>
              <w:rPr>
                <w:rFonts w:eastAsia="MS Mincho"/>
                <w:lang w:val="de-DE" w:eastAsia="ja-JP"/>
              </w:rPr>
            </w:pPr>
            <w:r>
              <w:rPr>
                <w:rFonts w:eastAsia="MS Mincho"/>
                <w:lang w:val="de-DE" w:eastAsia="ja-JP"/>
              </w:rPr>
              <w:t>EEEEEE</w:t>
            </w:r>
          </w:p>
        </w:tc>
        <w:tc>
          <w:tcPr>
            <w:tcW w:w="2418" w:type="dxa"/>
            <w:tcBorders>
              <w:top w:val="single" w:sz="4" w:space="0" w:color="auto"/>
              <w:left w:val="single" w:sz="4" w:space="0" w:color="auto"/>
              <w:bottom w:val="single" w:sz="4" w:space="0" w:color="auto"/>
              <w:right w:val="single" w:sz="4" w:space="0" w:color="auto"/>
            </w:tcBorders>
            <w:noWrap/>
            <w:hideMark/>
          </w:tcPr>
          <w:p w14:paraId="08D9BB9B" w14:textId="77777777" w:rsidR="00000000" w:rsidRDefault="009D64FD">
            <w:pPr>
              <w:rPr>
                <w:rFonts w:eastAsia="MS Mincho"/>
                <w:lang w:val="de-DE" w:eastAsia="ja-JP"/>
              </w:rPr>
            </w:pPr>
            <w:r>
              <w:rPr>
                <w:rFonts w:eastAsia="MS Mincho"/>
                <w:lang w:val="de-DE" w:eastAsia="ja-JP"/>
              </w:rPr>
              <w:t>Tues</w:t>
            </w:r>
          </w:p>
          <w:p w14:paraId="23FEE6FA" w14:textId="77777777" w:rsidR="00000000" w:rsidRDefault="009D64FD">
            <w:pPr>
              <w:rPr>
                <w:rFonts w:eastAsia="MS Mincho"/>
                <w:lang w:eastAsia="ja-JP"/>
              </w:rPr>
            </w:pPr>
            <w:r>
              <w:rPr>
                <w:rFonts w:eastAsia="MS Mincho"/>
                <w:lang w:eastAsia="ja-JP"/>
              </w:rPr>
              <w:t>Tuesday</w:t>
            </w:r>
          </w:p>
          <w:p w14:paraId="04EFCB1B" w14:textId="77777777" w:rsidR="00000000" w:rsidRDefault="009D64FD">
            <w:pPr>
              <w:rPr>
                <w:rFonts w:eastAsia="MS Mincho"/>
                <w:lang w:eastAsia="ja-JP"/>
              </w:rPr>
            </w:pPr>
            <w:r>
              <w:rPr>
                <w:rFonts w:eastAsia="MS Mincho"/>
                <w:lang w:eastAsia="ja-JP"/>
              </w:rPr>
              <w:t>T</w:t>
            </w:r>
          </w:p>
          <w:p w14:paraId="7E4F8CD1" w14:textId="77777777" w:rsidR="00000000" w:rsidRDefault="009D64FD">
            <w:pPr>
              <w:rPr>
                <w:rFonts w:eastAsia="MS Mincho"/>
                <w:lang w:eastAsia="ja-JP"/>
              </w:rPr>
            </w:pPr>
            <w:r>
              <w:rPr>
                <w:rFonts w:eastAsia="MS Mincho"/>
                <w:lang w:eastAsia="ja-JP"/>
              </w:rPr>
              <w:t>Tu</w:t>
            </w:r>
          </w:p>
        </w:tc>
      </w:tr>
      <w:tr w:rsidR="00000000" w14:paraId="36A33348" w14:textId="77777777">
        <w:tc>
          <w:tcPr>
            <w:tcW w:w="1029" w:type="dxa"/>
            <w:tcBorders>
              <w:top w:val="single" w:sz="4" w:space="0" w:color="auto"/>
              <w:left w:val="single" w:sz="4" w:space="0" w:color="auto"/>
              <w:bottom w:val="single" w:sz="4" w:space="0" w:color="auto"/>
              <w:right w:val="single" w:sz="4" w:space="0" w:color="auto"/>
            </w:tcBorders>
            <w:noWrap/>
            <w:hideMark/>
          </w:tcPr>
          <w:p w14:paraId="694DD7FA" w14:textId="77777777" w:rsidR="00000000" w:rsidRDefault="009D64FD">
            <w:pPr>
              <w:pStyle w:val="TableContents"/>
            </w:pPr>
            <w:r>
              <w:t xml:space="preserve">e        </w:t>
            </w:r>
          </w:p>
        </w:tc>
        <w:tc>
          <w:tcPr>
            <w:tcW w:w="2589" w:type="dxa"/>
            <w:tcBorders>
              <w:top w:val="single" w:sz="4" w:space="0" w:color="auto"/>
              <w:left w:val="single" w:sz="4" w:space="0" w:color="auto"/>
              <w:bottom w:val="single" w:sz="4" w:space="0" w:color="auto"/>
              <w:right w:val="single" w:sz="4" w:space="0" w:color="auto"/>
            </w:tcBorders>
            <w:noWrap/>
            <w:hideMark/>
          </w:tcPr>
          <w:p w14:paraId="6A63825C" w14:textId="77777777" w:rsidR="00000000" w:rsidRDefault="009D64FD">
            <w:pPr>
              <w:pStyle w:val="TableContents"/>
            </w:pPr>
            <w:r>
              <w:t xml:space="preserve">day of week (local) </w:t>
            </w:r>
          </w:p>
        </w:tc>
        <w:tc>
          <w:tcPr>
            <w:tcW w:w="1633" w:type="dxa"/>
            <w:tcBorders>
              <w:top w:val="single" w:sz="4" w:space="0" w:color="auto"/>
              <w:left w:val="single" w:sz="4" w:space="0" w:color="auto"/>
              <w:bottom w:val="single" w:sz="4" w:space="0" w:color="auto"/>
              <w:right w:val="single" w:sz="4" w:space="0" w:color="auto"/>
            </w:tcBorders>
            <w:noWrap/>
            <w:hideMark/>
          </w:tcPr>
          <w:p w14:paraId="068CFCE2" w14:textId="77777777" w:rsidR="00000000" w:rsidRDefault="009D64FD">
            <w:pPr>
              <w:rPr>
                <w:rFonts w:eastAsia="MS Mincho"/>
                <w:lang w:eastAsia="ja-JP"/>
              </w:rPr>
            </w:pPr>
            <w:r>
              <w:rPr>
                <w:rFonts w:eastAsia="MS Mincho"/>
                <w:lang w:eastAsia="ja-JP"/>
              </w:rPr>
              <w:t>Text &amp; Number</w:t>
            </w:r>
          </w:p>
        </w:tc>
        <w:tc>
          <w:tcPr>
            <w:tcW w:w="1187" w:type="dxa"/>
            <w:tcBorders>
              <w:top w:val="single" w:sz="4" w:space="0" w:color="auto"/>
              <w:left w:val="single" w:sz="4" w:space="0" w:color="auto"/>
              <w:bottom w:val="single" w:sz="4" w:space="0" w:color="auto"/>
              <w:right w:val="single" w:sz="4" w:space="0" w:color="auto"/>
            </w:tcBorders>
            <w:hideMark/>
          </w:tcPr>
          <w:p w14:paraId="69CE2E6F" w14:textId="77777777" w:rsidR="00000000" w:rsidRDefault="009D64FD">
            <w:pPr>
              <w:rPr>
                <w:rFonts w:eastAsia="MS Mincho"/>
                <w:lang w:val="de-DE" w:eastAsia="ja-JP"/>
              </w:rPr>
            </w:pPr>
            <w:r>
              <w:rPr>
                <w:rFonts w:eastAsia="MS Mincho"/>
                <w:lang w:val="de-DE" w:eastAsia="ja-JP"/>
              </w:rPr>
              <w:t>e, ee</w:t>
            </w:r>
          </w:p>
          <w:p w14:paraId="25D84B57" w14:textId="77777777" w:rsidR="00000000" w:rsidRDefault="009D64FD">
            <w:pPr>
              <w:rPr>
                <w:rFonts w:eastAsia="MS Mincho"/>
                <w:lang w:val="de-DE" w:eastAsia="ja-JP"/>
              </w:rPr>
            </w:pPr>
            <w:r>
              <w:rPr>
                <w:rFonts w:eastAsia="MS Mincho"/>
                <w:lang w:val="de-DE" w:eastAsia="ja-JP"/>
              </w:rPr>
              <w:t>eee</w:t>
            </w:r>
          </w:p>
          <w:p w14:paraId="75CF1B79" w14:textId="77777777" w:rsidR="00000000" w:rsidRDefault="009D64FD">
            <w:pPr>
              <w:rPr>
                <w:rFonts w:eastAsia="MS Mincho"/>
                <w:lang w:val="de-DE" w:eastAsia="ja-JP"/>
              </w:rPr>
            </w:pPr>
            <w:r>
              <w:rPr>
                <w:rFonts w:eastAsia="MS Mincho"/>
                <w:lang w:val="de-DE" w:eastAsia="ja-JP"/>
              </w:rPr>
              <w:t>eeee</w:t>
            </w:r>
          </w:p>
          <w:p w14:paraId="255DED1D" w14:textId="77777777" w:rsidR="00000000" w:rsidRDefault="009D64FD">
            <w:pPr>
              <w:rPr>
                <w:rFonts w:eastAsia="MS Mincho"/>
                <w:lang w:val="de-DE" w:eastAsia="ja-JP"/>
              </w:rPr>
            </w:pPr>
            <w:r>
              <w:rPr>
                <w:rFonts w:eastAsia="MS Mincho"/>
                <w:lang w:val="de-DE" w:eastAsia="ja-JP"/>
              </w:rPr>
              <w:t>eeeee</w:t>
            </w:r>
          </w:p>
          <w:p w14:paraId="1F5E4AA1" w14:textId="77777777" w:rsidR="00000000" w:rsidRDefault="009D64FD">
            <w:pPr>
              <w:rPr>
                <w:rFonts w:eastAsia="MS Mincho"/>
                <w:lang w:val="de-DE" w:eastAsia="ja-JP"/>
              </w:rPr>
            </w:pPr>
            <w:r>
              <w:rPr>
                <w:rFonts w:eastAsia="MS Mincho"/>
                <w:lang w:val="de-DE" w:eastAsia="ja-JP"/>
              </w:rPr>
              <w:t>eeeeee</w:t>
            </w:r>
          </w:p>
        </w:tc>
        <w:tc>
          <w:tcPr>
            <w:tcW w:w="2418" w:type="dxa"/>
            <w:tcBorders>
              <w:top w:val="single" w:sz="4" w:space="0" w:color="auto"/>
              <w:left w:val="single" w:sz="4" w:space="0" w:color="auto"/>
              <w:bottom w:val="single" w:sz="4" w:space="0" w:color="auto"/>
              <w:right w:val="single" w:sz="4" w:space="0" w:color="auto"/>
            </w:tcBorders>
            <w:noWrap/>
            <w:hideMark/>
          </w:tcPr>
          <w:p w14:paraId="7F61B4D6" w14:textId="77777777" w:rsidR="00000000" w:rsidRDefault="009D64FD">
            <w:pPr>
              <w:rPr>
                <w:rFonts w:eastAsia="MS Mincho"/>
                <w:lang w:eastAsia="ja-JP"/>
              </w:rPr>
            </w:pPr>
            <w:r>
              <w:rPr>
                <w:rFonts w:eastAsia="MS Mincho"/>
                <w:lang w:eastAsia="ja-JP"/>
              </w:rPr>
              <w:t>2</w:t>
            </w:r>
          </w:p>
          <w:p w14:paraId="62637857" w14:textId="77777777" w:rsidR="00000000" w:rsidRDefault="009D64FD">
            <w:pPr>
              <w:rPr>
                <w:rFonts w:eastAsia="MS Mincho"/>
                <w:lang w:eastAsia="ja-JP"/>
              </w:rPr>
            </w:pPr>
            <w:r>
              <w:rPr>
                <w:rFonts w:eastAsia="MS Mincho"/>
                <w:lang w:eastAsia="ja-JP"/>
              </w:rPr>
              <w:t>Tues</w:t>
            </w:r>
          </w:p>
          <w:p w14:paraId="1D0C9286" w14:textId="77777777" w:rsidR="00000000" w:rsidRDefault="009D64FD">
            <w:pPr>
              <w:rPr>
                <w:rFonts w:eastAsia="MS Mincho"/>
                <w:lang w:eastAsia="ja-JP"/>
              </w:rPr>
            </w:pPr>
            <w:r>
              <w:rPr>
                <w:rFonts w:eastAsia="MS Mincho"/>
                <w:lang w:eastAsia="ja-JP"/>
              </w:rPr>
              <w:t>Tuesday</w:t>
            </w:r>
          </w:p>
          <w:p w14:paraId="065DEE42" w14:textId="77777777" w:rsidR="00000000" w:rsidRDefault="009D64FD">
            <w:pPr>
              <w:rPr>
                <w:rFonts w:eastAsia="MS Mincho"/>
                <w:lang w:eastAsia="ja-JP"/>
              </w:rPr>
            </w:pPr>
            <w:r>
              <w:rPr>
                <w:rFonts w:eastAsia="MS Mincho"/>
                <w:lang w:eastAsia="ja-JP"/>
              </w:rPr>
              <w:t>T</w:t>
            </w:r>
          </w:p>
          <w:p w14:paraId="5C8A09B4" w14:textId="77777777" w:rsidR="00000000" w:rsidRDefault="009D64FD">
            <w:pPr>
              <w:rPr>
                <w:rFonts w:eastAsia="MS Mincho"/>
                <w:lang w:eastAsia="ja-JP"/>
              </w:rPr>
            </w:pPr>
            <w:r>
              <w:rPr>
                <w:rFonts w:eastAsia="MS Mincho"/>
                <w:lang w:eastAsia="ja-JP"/>
              </w:rPr>
              <w:t>Tu</w:t>
            </w:r>
          </w:p>
        </w:tc>
      </w:tr>
      <w:tr w:rsidR="00000000" w14:paraId="305A4DC4" w14:textId="77777777">
        <w:tc>
          <w:tcPr>
            <w:tcW w:w="1029" w:type="dxa"/>
            <w:tcBorders>
              <w:top w:val="single" w:sz="4" w:space="0" w:color="auto"/>
              <w:left w:val="single" w:sz="4" w:space="0" w:color="auto"/>
              <w:bottom w:val="single" w:sz="4" w:space="0" w:color="auto"/>
              <w:right w:val="single" w:sz="4" w:space="0" w:color="auto"/>
            </w:tcBorders>
            <w:noWrap/>
            <w:hideMark/>
          </w:tcPr>
          <w:p w14:paraId="2DF3126C" w14:textId="77777777" w:rsidR="00000000" w:rsidRDefault="009D64FD">
            <w:pPr>
              <w:pStyle w:val="TableContents"/>
            </w:pPr>
            <w:r>
              <w:t xml:space="preserve">D        </w:t>
            </w:r>
          </w:p>
        </w:tc>
        <w:tc>
          <w:tcPr>
            <w:tcW w:w="2589" w:type="dxa"/>
            <w:tcBorders>
              <w:top w:val="single" w:sz="4" w:space="0" w:color="auto"/>
              <w:left w:val="single" w:sz="4" w:space="0" w:color="auto"/>
              <w:bottom w:val="single" w:sz="4" w:space="0" w:color="auto"/>
              <w:right w:val="single" w:sz="4" w:space="0" w:color="auto"/>
            </w:tcBorders>
            <w:noWrap/>
            <w:hideMark/>
          </w:tcPr>
          <w:p w14:paraId="611674BA" w14:textId="77777777" w:rsidR="00000000" w:rsidRDefault="009D64FD">
            <w:pPr>
              <w:pStyle w:val="TableContents"/>
            </w:pPr>
            <w:r>
              <w:t xml:space="preserve">day in year             </w:t>
            </w:r>
          </w:p>
        </w:tc>
        <w:tc>
          <w:tcPr>
            <w:tcW w:w="1633" w:type="dxa"/>
            <w:tcBorders>
              <w:top w:val="single" w:sz="4" w:space="0" w:color="auto"/>
              <w:left w:val="single" w:sz="4" w:space="0" w:color="auto"/>
              <w:bottom w:val="single" w:sz="4" w:space="0" w:color="auto"/>
              <w:right w:val="single" w:sz="4" w:space="0" w:color="auto"/>
            </w:tcBorders>
            <w:noWrap/>
            <w:hideMark/>
          </w:tcPr>
          <w:p w14:paraId="3588E5F4" w14:textId="77777777" w:rsidR="00000000"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5FEA8812" w14:textId="77777777" w:rsidR="00000000" w:rsidRDefault="009D64FD">
            <w:pPr>
              <w:rPr>
                <w:rFonts w:eastAsia="MS Mincho"/>
                <w:lang w:eastAsia="ja-JP"/>
              </w:rPr>
            </w:pPr>
            <w:r>
              <w:rPr>
                <w:rFonts w:eastAsia="MS Mincho"/>
                <w:lang w:eastAsia="ja-JP"/>
              </w:rPr>
              <w:t>D</w:t>
            </w:r>
          </w:p>
        </w:tc>
        <w:tc>
          <w:tcPr>
            <w:tcW w:w="2418" w:type="dxa"/>
            <w:tcBorders>
              <w:top w:val="single" w:sz="4" w:space="0" w:color="auto"/>
              <w:left w:val="single" w:sz="4" w:space="0" w:color="auto"/>
              <w:bottom w:val="single" w:sz="4" w:space="0" w:color="auto"/>
              <w:right w:val="single" w:sz="4" w:space="0" w:color="auto"/>
            </w:tcBorders>
            <w:noWrap/>
            <w:hideMark/>
          </w:tcPr>
          <w:p w14:paraId="437310DA" w14:textId="77777777" w:rsidR="00000000" w:rsidRDefault="009D64FD">
            <w:pPr>
              <w:rPr>
                <w:rFonts w:eastAsia="MS Mincho"/>
                <w:lang w:eastAsia="ja-JP"/>
              </w:rPr>
            </w:pPr>
            <w:r>
              <w:rPr>
                <w:rFonts w:eastAsia="MS Mincho"/>
                <w:lang w:eastAsia="ja-JP"/>
              </w:rPr>
              <w:t>189</w:t>
            </w:r>
          </w:p>
        </w:tc>
      </w:tr>
      <w:tr w:rsidR="00000000" w14:paraId="008CD739" w14:textId="77777777">
        <w:tc>
          <w:tcPr>
            <w:tcW w:w="1029" w:type="dxa"/>
            <w:tcBorders>
              <w:top w:val="single" w:sz="4" w:space="0" w:color="auto"/>
              <w:left w:val="single" w:sz="4" w:space="0" w:color="auto"/>
              <w:bottom w:val="single" w:sz="4" w:space="0" w:color="auto"/>
              <w:right w:val="single" w:sz="4" w:space="0" w:color="auto"/>
            </w:tcBorders>
            <w:noWrap/>
            <w:hideMark/>
          </w:tcPr>
          <w:p w14:paraId="1366387D" w14:textId="77777777" w:rsidR="00000000" w:rsidRDefault="009D64FD">
            <w:pPr>
              <w:pStyle w:val="TableContents"/>
            </w:pPr>
            <w:r>
              <w:t xml:space="preserve">F        </w:t>
            </w:r>
          </w:p>
        </w:tc>
        <w:tc>
          <w:tcPr>
            <w:tcW w:w="2589" w:type="dxa"/>
            <w:tcBorders>
              <w:top w:val="single" w:sz="4" w:space="0" w:color="auto"/>
              <w:left w:val="single" w:sz="4" w:space="0" w:color="auto"/>
              <w:bottom w:val="single" w:sz="4" w:space="0" w:color="auto"/>
              <w:right w:val="single" w:sz="4" w:space="0" w:color="auto"/>
            </w:tcBorders>
            <w:noWrap/>
            <w:hideMark/>
          </w:tcPr>
          <w:p w14:paraId="5391D68C" w14:textId="77777777" w:rsidR="00000000" w:rsidRDefault="009D64FD">
            <w:pPr>
              <w:pStyle w:val="TableContents"/>
            </w:pPr>
            <w:r>
              <w:t xml:space="preserve">day of week in month   </w:t>
            </w:r>
          </w:p>
        </w:tc>
        <w:tc>
          <w:tcPr>
            <w:tcW w:w="1633" w:type="dxa"/>
            <w:tcBorders>
              <w:top w:val="single" w:sz="4" w:space="0" w:color="auto"/>
              <w:left w:val="single" w:sz="4" w:space="0" w:color="auto"/>
              <w:bottom w:val="single" w:sz="4" w:space="0" w:color="auto"/>
              <w:right w:val="single" w:sz="4" w:space="0" w:color="auto"/>
            </w:tcBorders>
            <w:noWrap/>
            <w:hideMark/>
          </w:tcPr>
          <w:p w14:paraId="1CE0891C" w14:textId="77777777" w:rsidR="00000000"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6CF8BF40" w14:textId="77777777" w:rsidR="00000000" w:rsidRDefault="009D64FD">
            <w:pPr>
              <w:rPr>
                <w:rFonts w:eastAsia="MS Mincho"/>
                <w:lang w:eastAsia="ja-JP"/>
              </w:rPr>
            </w:pPr>
            <w:r>
              <w:rPr>
                <w:rFonts w:eastAsia="MS Mincho"/>
                <w:lang w:eastAsia="ja-JP"/>
              </w:rPr>
              <w:t>F</w:t>
            </w:r>
          </w:p>
        </w:tc>
        <w:tc>
          <w:tcPr>
            <w:tcW w:w="2418" w:type="dxa"/>
            <w:tcBorders>
              <w:top w:val="single" w:sz="4" w:space="0" w:color="auto"/>
              <w:left w:val="single" w:sz="4" w:space="0" w:color="auto"/>
              <w:bottom w:val="single" w:sz="4" w:space="0" w:color="auto"/>
              <w:right w:val="single" w:sz="4" w:space="0" w:color="auto"/>
            </w:tcBorders>
            <w:noWrap/>
            <w:hideMark/>
          </w:tcPr>
          <w:p w14:paraId="1DCDF06A" w14:textId="77777777" w:rsidR="00000000" w:rsidRDefault="009D64FD">
            <w:pPr>
              <w:rPr>
                <w:rFonts w:eastAsia="MS Mincho"/>
                <w:lang w:eastAsia="ja-JP"/>
              </w:rPr>
            </w:pPr>
            <w:r>
              <w:rPr>
                <w:rFonts w:eastAsia="MS Mincho"/>
                <w:lang w:eastAsia="ja-JP"/>
              </w:rPr>
              <w:t>2 (2nd Wed in July)</w:t>
            </w:r>
          </w:p>
        </w:tc>
      </w:tr>
      <w:tr w:rsidR="00000000" w14:paraId="539BB067" w14:textId="77777777">
        <w:tc>
          <w:tcPr>
            <w:tcW w:w="1029" w:type="dxa"/>
            <w:tcBorders>
              <w:top w:val="single" w:sz="4" w:space="0" w:color="auto"/>
              <w:left w:val="single" w:sz="4" w:space="0" w:color="auto"/>
              <w:bottom w:val="single" w:sz="4" w:space="0" w:color="auto"/>
              <w:right w:val="single" w:sz="4" w:space="0" w:color="auto"/>
            </w:tcBorders>
            <w:noWrap/>
            <w:hideMark/>
          </w:tcPr>
          <w:p w14:paraId="3629487A" w14:textId="77777777" w:rsidR="00000000" w:rsidRDefault="009D64FD">
            <w:pPr>
              <w:pStyle w:val="TableContents"/>
            </w:pPr>
            <w:r>
              <w:t xml:space="preserve">w        </w:t>
            </w:r>
          </w:p>
        </w:tc>
        <w:tc>
          <w:tcPr>
            <w:tcW w:w="2589" w:type="dxa"/>
            <w:tcBorders>
              <w:top w:val="single" w:sz="4" w:space="0" w:color="auto"/>
              <w:left w:val="single" w:sz="4" w:space="0" w:color="auto"/>
              <w:bottom w:val="single" w:sz="4" w:space="0" w:color="auto"/>
              <w:right w:val="single" w:sz="4" w:space="0" w:color="auto"/>
            </w:tcBorders>
            <w:noWrap/>
            <w:hideMark/>
          </w:tcPr>
          <w:p w14:paraId="68CE2E96" w14:textId="77777777" w:rsidR="00000000" w:rsidRDefault="009D64FD">
            <w:pPr>
              <w:pStyle w:val="TableContents"/>
            </w:pPr>
            <w:r>
              <w:t xml:space="preserve">week in year </w:t>
            </w:r>
          </w:p>
        </w:tc>
        <w:tc>
          <w:tcPr>
            <w:tcW w:w="1633" w:type="dxa"/>
            <w:tcBorders>
              <w:top w:val="single" w:sz="4" w:space="0" w:color="auto"/>
              <w:left w:val="single" w:sz="4" w:space="0" w:color="auto"/>
              <w:bottom w:val="single" w:sz="4" w:space="0" w:color="auto"/>
              <w:right w:val="single" w:sz="4" w:space="0" w:color="auto"/>
            </w:tcBorders>
            <w:noWrap/>
            <w:hideMark/>
          </w:tcPr>
          <w:p w14:paraId="48DE139F" w14:textId="77777777" w:rsidR="00000000"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0AA3A085" w14:textId="77777777" w:rsidR="00000000" w:rsidRDefault="009D64FD">
            <w:pPr>
              <w:rPr>
                <w:rFonts w:eastAsia="MS Mincho"/>
                <w:lang w:eastAsia="ja-JP"/>
              </w:rPr>
            </w:pPr>
            <w:r>
              <w:rPr>
                <w:rFonts w:eastAsia="MS Mincho"/>
                <w:lang w:eastAsia="ja-JP"/>
              </w:rPr>
              <w:t>w, ww</w:t>
            </w:r>
          </w:p>
        </w:tc>
        <w:tc>
          <w:tcPr>
            <w:tcW w:w="2418" w:type="dxa"/>
            <w:tcBorders>
              <w:top w:val="single" w:sz="4" w:space="0" w:color="auto"/>
              <w:left w:val="single" w:sz="4" w:space="0" w:color="auto"/>
              <w:bottom w:val="single" w:sz="4" w:space="0" w:color="auto"/>
              <w:right w:val="single" w:sz="4" w:space="0" w:color="auto"/>
            </w:tcBorders>
            <w:noWrap/>
            <w:hideMark/>
          </w:tcPr>
          <w:p w14:paraId="4251B50E" w14:textId="77777777" w:rsidR="00000000" w:rsidRDefault="009D64FD">
            <w:pPr>
              <w:rPr>
                <w:rFonts w:eastAsia="MS Mincho"/>
                <w:lang w:eastAsia="ja-JP"/>
              </w:rPr>
            </w:pPr>
            <w:r>
              <w:rPr>
                <w:rFonts w:eastAsia="MS Mincho"/>
                <w:lang w:eastAsia="ja-JP"/>
              </w:rPr>
              <w:t>27</w:t>
            </w:r>
          </w:p>
        </w:tc>
      </w:tr>
      <w:tr w:rsidR="00000000" w14:paraId="1589E335" w14:textId="77777777">
        <w:tc>
          <w:tcPr>
            <w:tcW w:w="1029" w:type="dxa"/>
            <w:tcBorders>
              <w:top w:val="single" w:sz="4" w:space="0" w:color="auto"/>
              <w:left w:val="single" w:sz="4" w:space="0" w:color="auto"/>
              <w:bottom w:val="single" w:sz="4" w:space="0" w:color="auto"/>
              <w:right w:val="single" w:sz="4" w:space="0" w:color="auto"/>
            </w:tcBorders>
            <w:noWrap/>
            <w:hideMark/>
          </w:tcPr>
          <w:p w14:paraId="16CB42DA" w14:textId="77777777" w:rsidR="00000000" w:rsidRDefault="009D64FD">
            <w:pPr>
              <w:pStyle w:val="TableContents"/>
            </w:pPr>
            <w:r>
              <w:t xml:space="preserve">W        </w:t>
            </w:r>
          </w:p>
        </w:tc>
        <w:tc>
          <w:tcPr>
            <w:tcW w:w="2589" w:type="dxa"/>
            <w:tcBorders>
              <w:top w:val="single" w:sz="4" w:space="0" w:color="auto"/>
              <w:left w:val="single" w:sz="4" w:space="0" w:color="auto"/>
              <w:bottom w:val="single" w:sz="4" w:space="0" w:color="auto"/>
              <w:right w:val="single" w:sz="4" w:space="0" w:color="auto"/>
            </w:tcBorders>
            <w:noWrap/>
            <w:hideMark/>
          </w:tcPr>
          <w:p w14:paraId="0ED05A19" w14:textId="77777777" w:rsidR="00000000" w:rsidRDefault="009D64FD">
            <w:pPr>
              <w:pStyle w:val="TableContents"/>
            </w:pPr>
            <w:r>
              <w:t xml:space="preserve">week in month           </w:t>
            </w:r>
          </w:p>
        </w:tc>
        <w:tc>
          <w:tcPr>
            <w:tcW w:w="1633" w:type="dxa"/>
            <w:tcBorders>
              <w:top w:val="single" w:sz="4" w:space="0" w:color="auto"/>
              <w:left w:val="single" w:sz="4" w:space="0" w:color="auto"/>
              <w:bottom w:val="single" w:sz="4" w:space="0" w:color="auto"/>
              <w:right w:val="single" w:sz="4" w:space="0" w:color="auto"/>
            </w:tcBorders>
            <w:noWrap/>
            <w:hideMark/>
          </w:tcPr>
          <w:p w14:paraId="6A1D2DB2" w14:textId="77777777" w:rsidR="00000000"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7C6F03D7" w14:textId="77777777" w:rsidR="00000000" w:rsidRDefault="009D64FD">
            <w:pPr>
              <w:rPr>
                <w:rFonts w:eastAsia="MS Mincho"/>
                <w:lang w:eastAsia="ja-JP"/>
              </w:rPr>
            </w:pPr>
            <w:r>
              <w:rPr>
                <w:rFonts w:eastAsia="MS Mincho"/>
                <w:lang w:eastAsia="ja-JP"/>
              </w:rPr>
              <w:t>W</w:t>
            </w:r>
          </w:p>
        </w:tc>
        <w:tc>
          <w:tcPr>
            <w:tcW w:w="2418" w:type="dxa"/>
            <w:tcBorders>
              <w:top w:val="single" w:sz="4" w:space="0" w:color="auto"/>
              <w:left w:val="single" w:sz="4" w:space="0" w:color="auto"/>
              <w:bottom w:val="single" w:sz="4" w:space="0" w:color="auto"/>
              <w:right w:val="single" w:sz="4" w:space="0" w:color="auto"/>
            </w:tcBorders>
            <w:noWrap/>
            <w:hideMark/>
          </w:tcPr>
          <w:p w14:paraId="49F34AD0" w14:textId="77777777" w:rsidR="00000000" w:rsidRDefault="009D64FD">
            <w:pPr>
              <w:rPr>
                <w:rFonts w:eastAsia="MS Mincho"/>
                <w:lang w:eastAsia="ja-JP"/>
              </w:rPr>
            </w:pPr>
            <w:r>
              <w:rPr>
                <w:rFonts w:eastAsia="MS Mincho"/>
                <w:lang w:eastAsia="ja-JP"/>
              </w:rPr>
              <w:t>2</w:t>
            </w:r>
          </w:p>
        </w:tc>
      </w:tr>
      <w:tr w:rsidR="00000000" w14:paraId="324748A8" w14:textId="77777777">
        <w:tc>
          <w:tcPr>
            <w:tcW w:w="1029" w:type="dxa"/>
            <w:tcBorders>
              <w:top w:val="single" w:sz="4" w:space="0" w:color="auto"/>
              <w:left w:val="single" w:sz="4" w:space="0" w:color="auto"/>
              <w:bottom w:val="single" w:sz="4" w:space="0" w:color="auto"/>
              <w:right w:val="single" w:sz="4" w:space="0" w:color="auto"/>
            </w:tcBorders>
            <w:noWrap/>
            <w:hideMark/>
          </w:tcPr>
          <w:p w14:paraId="65DE3354" w14:textId="77777777" w:rsidR="00000000" w:rsidRDefault="009D64FD">
            <w:pPr>
              <w:pStyle w:val="TableContents"/>
            </w:pPr>
            <w:r>
              <w:t xml:space="preserve">a        </w:t>
            </w:r>
          </w:p>
        </w:tc>
        <w:tc>
          <w:tcPr>
            <w:tcW w:w="2589" w:type="dxa"/>
            <w:tcBorders>
              <w:top w:val="single" w:sz="4" w:space="0" w:color="auto"/>
              <w:left w:val="single" w:sz="4" w:space="0" w:color="auto"/>
              <w:bottom w:val="single" w:sz="4" w:space="0" w:color="auto"/>
              <w:right w:val="single" w:sz="4" w:space="0" w:color="auto"/>
            </w:tcBorders>
            <w:noWrap/>
            <w:hideMark/>
          </w:tcPr>
          <w:p w14:paraId="18641DDF" w14:textId="77777777" w:rsidR="00000000" w:rsidRDefault="009D64FD">
            <w:pPr>
              <w:pStyle w:val="TableContents"/>
            </w:pPr>
            <w:r>
              <w:t xml:space="preserve">am/pm marker           </w:t>
            </w:r>
          </w:p>
        </w:tc>
        <w:tc>
          <w:tcPr>
            <w:tcW w:w="1633" w:type="dxa"/>
            <w:tcBorders>
              <w:top w:val="single" w:sz="4" w:space="0" w:color="auto"/>
              <w:left w:val="single" w:sz="4" w:space="0" w:color="auto"/>
              <w:bottom w:val="single" w:sz="4" w:space="0" w:color="auto"/>
              <w:right w:val="single" w:sz="4" w:space="0" w:color="auto"/>
            </w:tcBorders>
            <w:noWrap/>
            <w:hideMark/>
          </w:tcPr>
          <w:p w14:paraId="53DAAD42" w14:textId="77777777" w:rsidR="00000000" w:rsidRDefault="009D64FD">
            <w:pPr>
              <w:rPr>
                <w:rFonts w:eastAsia="MS Mincho"/>
                <w:lang w:eastAsia="ja-JP"/>
              </w:rPr>
            </w:pPr>
            <w:r>
              <w:rPr>
                <w:rFonts w:eastAsia="MS Mincho"/>
                <w:lang w:eastAsia="ja-JP"/>
              </w:rPr>
              <w:t xml:space="preserve">Text             </w:t>
            </w:r>
          </w:p>
        </w:tc>
        <w:tc>
          <w:tcPr>
            <w:tcW w:w="1187" w:type="dxa"/>
            <w:tcBorders>
              <w:top w:val="single" w:sz="4" w:space="0" w:color="auto"/>
              <w:left w:val="single" w:sz="4" w:space="0" w:color="auto"/>
              <w:bottom w:val="single" w:sz="4" w:space="0" w:color="auto"/>
              <w:right w:val="single" w:sz="4" w:space="0" w:color="auto"/>
            </w:tcBorders>
            <w:hideMark/>
          </w:tcPr>
          <w:p w14:paraId="07358E21" w14:textId="77777777" w:rsidR="00000000" w:rsidRDefault="009D64FD">
            <w:pPr>
              <w:rPr>
                <w:rFonts w:eastAsia="MS Mincho"/>
                <w:lang w:eastAsia="ja-JP"/>
              </w:rPr>
            </w:pPr>
            <w:r>
              <w:rPr>
                <w:rFonts w:eastAsia="MS Mincho"/>
                <w:lang w:eastAsia="ja-JP"/>
              </w:rPr>
              <w:t>A</w:t>
            </w:r>
          </w:p>
        </w:tc>
        <w:tc>
          <w:tcPr>
            <w:tcW w:w="2418" w:type="dxa"/>
            <w:tcBorders>
              <w:top w:val="single" w:sz="4" w:space="0" w:color="auto"/>
              <w:left w:val="single" w:sz="4" w:space="0" w:color="auto"/>
              <w:bottom w:val="single" w:sz="4" w:space="0" w:color="auto"/>
              <w:right w:val="single" w:sz="4" w:space="0" w:color="auto"/>
            </w:tcBorders>
            <w:noWrap/>
            <w:hideMark/>
          </w:tcPr>
          <w:p w14:paraId="2C9A309A" w14:textId="77777777" w:rsidR="00000000" w:rsidRDefault="009D64FD">
            <w:pPr>
              <w:rPr>
                <w:rFonts w:eastAsia="MS Mincho"/>
                <w:lang w:eastAsia="ja-JP"/>
              </w:rPr>
            </w:pPr>
            <w:r>
              <w:rPr>
                <w:rFonts w:eastAsia="MS Mincho"/>
                <w:lang w:eastAsia="ja-JP"/>
              </w:rPr>
              <w:t>pm</w:t>
            </w:r>
          </w:p>
        </w:tc>
      </w:tr>
      <w:tr w:rsidR="00000000" w14:paraId="2EA14F20" w14:textId="77777777">
        <w:tc>
          <w:tcPr>
            <w:tcW w:w="1029" w:type="dxa"/>
            <w:tcBorders>
              <w:top w:val="single" w:sz="4" w:space="0" w:color="auto"/>
              <w:left w:val="single" w:sz="4" w:space="0" w:color="auto"/>
              <w:bottom w:val="single" w:sz="4" w:space="0" w:color="auto"/>
              <w:right w:val="single" w:sz="4" w:space="0" w:color="auto"/>
            </w:tcBorders>
            <w:noWrap/>
            <w:hideMark/>
          </w:tcPr>
          <w:p w14:paraId="73BB1E29" w14:textId="77777777" w:rsidR="00000000" w:rsidRDefault="009D64FD">
            <w:pPr>
              <w:pStyle w:val="TableContents"/>
            </w:pPr>
            <w:r>
              <w:t xml:space="preserve">k        </w:t>
            </w:r>
          </w:p>
        </w:tc>
        <w:tc>
          <w:tcPr>
            <w:tcW w:w="2589" w:type="dxa"/>
            <w:tcBorders>
              <w:top w:val="single" w:sz="4" w:space="0" w:color="auto"/>
              <w:left w:val="single" w:sz="4" w:space="0" w:color="auto"/>
              <w:bottom w:val="single" w:sz="4" w:space="0" w:color="auto"/>
              <w:right w:val="single" w:sz="4" w:space="0" w:color="auto"/>
            </w:tcBorders>
            <w:noWrap/>
            <w:hideMark/>
          </w:tcPr>
          <w:p w14:paraId="6C80EF85" w14:textId="77777777" w:rsidR="00000000" w:rsidRDefault="009D64FD">
            <w:pPr>
              <w:pStyle w:val="TableContents"/>
            </w:pPr>
            <w:r>
              <w:t xml:space="preserve">hour in day (0~24 )      </w:t>
            </w:r>
          </w:p>
        </w:tc>
        <w:tc>
          <w:tcPr>
            <w:tcW w:w="1633" w:type="dxa"/>
            <w:tcBorders>
              <w:top w:val="single" w:sz="4" w:space="0" w:color="auto"/>
              <w:left w:val="single" w:sz="4" w:space="0" w:color="auto"/>
              <w:bottom w:val="single" w:sz="4" w:space="0" w:color="auto"/>
              <w:right w:val="single" w:sz="4" w:space="0" w:color="auto"/>
            </w:tcBorders>
            <w:noWrap/>
            <w:hideMark/>
          </w:tcPr>
          <w:p w14:paraId="2971BF6C" w14:textId="77777777" w:rsidR="00000000"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0BC960B0" w14:textId="77777777" w:rsidR="00000000" w:rsidRDefault="009D64FD">
            <w:pPr>
              <w:rPr>
                <w:rFonts w:eastAsia="MS Mincho"/>
                <w:lang w:eastAsia="ja-JP"/>
              </w:rPr>
            </w:pPr>
            <w:r>
              <w:rPr>
                <w:rFonts w:eastAsia="MS Mincho"/>
                <w:lang w:eastAsia="ja-JP"/>
              </w:rPr>
              <w:t>k</w:t>
            </w:r>
          </w:p>
          <w:p w14:paraId="478EFA3B" w14:textId="77777777" w:rsidR="00000000" w:rsidRDefault="009D64FD">
            <w:pPr>
              <w:rPr>
                <w:rFonts w:eastAsia="MS Mincho"/>
                <w:lang w:eastAsia="ja-JP"/>
              </w:rPr>
            </w:pPr>
            <w:r>
              <w:rPr>
                <w:rFonts w:eastAsia="MS Mincho"/>
                <w:lang w:eastAsia="ja-JP"/>
              </w:rPr>
              <w:t>kk</w:t>
            </w:r>
          </w:p>
        </w:tc>
        <w:tc>
          <w:tcPr>
            <w:tcW w:w="2418" w:type="dxa"/>
            <w:tcBorders>
              <w:top w:val="single" w:sz="4" w:space="0" w:color="auto"/>
              <w:left w:val="single" w:sz="4" w:space="0" w:color="auto"/>
              <w:bottom w:val="single" w:sz="4" w:space="0" w:color="auto"/>
              <w:right w:val="single" w:sz="4" w:space="0" w:color="auto"/>
            </w:tcBorders>
            <w:noWrap/>
            <w:hideMark/>
          </w:tcPr>
          <w:p w14:paraId="53228F69" w14:textId="77777777" w:rsidR="00000000" w:rsidRDefault="009D64FD">
            <w:pPr>
              <w:rPr>
                <w:rFonts w:eastAsia="MS Mincho"/>
                <w:lang w:eastAsia="ja-JP"/>
              </w:rPr>
            </w:pPr>
            <w:r>
              <w:rPr>
                <w:rFonts w:eastAsia="MS Mincho"/>
                <w:lang w:eastAsia="ja-JP"/>
              </w:rPr>
              <w:t>2, 24</w:t>
            </w:r>
          </w:p>
          <w:p w14:paraId="6FE49126" w14:textId="77777777" w:rsidR="00000000" w:rsidRDefault="009D64FD">
            <w:pPr>
              <w:rPr>
                <w:rFonts w:eastAsia="MS Mincho"/>
                <w:lang w:eastAsia="ja-JP"/>
              </w:rPr>
            </w:pPr>
            <w:r>
              <w:rPr>
                <w:rFonts w:eastAsia="MS Mincho"/>
                <w:lang w:eastAsia="ja-JP"/>
              </w:rPr>
              <w:t>02, 24</w:t>
            </w:r>
          </w:p>
        </w:tc>
      </w:tr>
      <w:tr w:rsidR="00000000" w14:paraId="64E9BAAF" w14:textId="77777777">
        <w:tc>
          <w:tcPr>
            <w:tcW w:w="1029" w:type="dxa"/>
            <w:tcBorders>
              <w:top w:val="single" w:sz="4" w:space="0" w:color="auto"/>
              <w:left w:val="single" w:sz="4" w:space="0" w:color="auto"/>
              <w:bottom w:val="single" w:sz="4" w:space="0" w:color="auto"/>
              <w:right w:val="single" w:sz="4" w:space="0" w:color="auto"/>
            </w:tcBorders>
            <w:noWrap/>
            <w:hideMark/>
          </w:tcPr>
          <w:p w14:paraId="7D653CE3" w14:textId="77777777" w:rsidR="00000000" w:rsidRDefault="009D64FD">
            <w:pPr>
              <w:pStyle w:val="TableContents"/>
            </w:pPr>
            <w:r>
              <w:t xml:space="preserve">K        </w:t>
            </w:r>
          </w:p>
        </w:tc>
        <w:tc>
          <w:tcPr>
            <w:tcW w:w="2589" w:type="dxa"/>
            <w:tcBorders>
              <w:top w:val="single" w:sz="4" w:space="0" w:color="auto"/>
              <w:left w:val="single" w:sz="4" w:space="0" w:color="auto"/>
              <w:bottom w:val="single" w:sz="4" w:space="0" w:color="auto"/>
              <w:right w:val="single" w:sz="4" w:space="0" w:color="auto"/>
            </w:tcBorders>
            <w:noWrap/>
            <w:hideMark/>
          </w:tcPr>
          <w:p w14:paraId="2FDDCE7F" w14:textId="77777777" w:rsidR="00000000" w:rsidRDefault="009D64FD">
            <w:pPr>
              <w:pStyle w:val="TableContents"/>
            </w:pPr>
            <w:r>
              <w:t xml:space="preserve">hour in am/pm (0~11)   </w:t>
            </w:r>
          </w:p>
        </w:tc>
        <w:tc>
          <w:tcPr>
            <w:tcW w:w="1633" w:type="dxa"/>
            <w:tcBorders>
              <w:top w:val="single" w:sz="4" w:space="0" w:color="auto"/>
              <w:left w:val="single" w:sz="4" w:space="0" w:color="auto"/>
              <w:bottom w:val="single" w:sz="4" w:space="0" w:color="auto"/>
              <w:right w:val="single" w:sz="4" w:space="0" w:color="auto"/>
            </w:tcBorders>
            <w:noWrap/>
            <w:hideMark/>
          </w:tcPr>
          <w:p w14:paraId="6B47A5B1" w14:textId="77777777" w:rsidR="00000000"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36AC630C" w14:textId="77777777" w:rsidR="00000000" w:rsidRDefault="009D64FD">
            <w:pPr>
              <w:rPr>
                <w:rFonts w:eastAsia="MS Mincho"/>
                <w:lang w:eastAsia="ja-JP"/>
              </w:rPr>
            </w:pPr>
            <w:r>
              <w:rPr>
                <w:rFonts w:eastAsia="MS Mincho"/>
                <w:lang w:eastAsia="ja-JP"/>
              </w:rPr>
              <w:t>K</w:t>
            </w:r>
          </w:p>
          <w:p w14:paraId="0E60A4FF" w14:textId="77777777" w:rsidR="00000000" w:rsidRDefault="009D64FD">
            <w:pPr>
              <w:rPr>
                <w:rFonts w:eastAsia="MS Mincho"/>
                <w:lang w:eastAsia="ja-JP"/>
              </w:rPr>
            </w:pPr>
            <w:r>
              <w:rPr>
                <w:rFonts w:eastAsia="MS Mincho"/>
                <w:lang w:eastAsia="ja-JP"/>
              </w:rPr>
              <w:t>KK</w:t>
            </w:r>
          </w:p>
        </w:tc>
        <w:tc>
          <w:tcPr>
            <w:tcW w:w="2418" w:type="dxa"/>
            <w:tcBorders>
              <w:top w:val="single" w:sz="4" w:space="0" w:color="auto"/>
              <w:left w:val="single" w:sz="4" w:space="0" w:color="auto"/>
              <w:bottom w:val="single" w:sz="4" w:space="0" w:color="auto"/>
              <w:right w:val="single" w:sz="4" w:space="0" w:color="auto"/>
            </w:tcBorders>
            <w:noWrap/>
            <w:hideMark/>
          </w:tcPr>
          <w:p w14:paraId="2CA671C0" w14:textId="77777777" w:rsidR="00000000" w:rsidRDefault="009D64FD">
            <w:pPr>
              <w:rPr>
                <w:rFonts w:eastAsia="MS Mincho"/>
                <w:lang w:eastAsia="ja-JP"/>
              </w:rPr>
            </w:pPr>
            <w:r>
              <w:rPr>
                <w:rFonts w:eastAsia="MS Mincho"/>
                <w:lang w:eastAsia="ja-JP"/>
              </w:rPr>
              <w:t>0</w:t>
            </w:r>
          </w:p>
          <w:p w14:paraId="0866A58D" w14:textId="77777777" w:rsidR="00000000" w:rsidRDefault="009D64FD">
            <w:pPr>
              <w:rPr>
                <w:rFonts w:eastAsia="MS Mincho"/>
                <w:lang w:eastAsia="ja-JP"/>
              </w:rPr>
            </w:pPr>
            <w:r>
              <w:rPr>
                <w:rFonts w:eastAsia="MS Mincho"/>
                <w:lang w:eastAsia="ja-JP"/>
              </w:rPr>
              <w:t>00</w:t>
            </w:r>
          </w:p>
        </w:tc>
      </w:tr>
      <w:tr w:rsidR="00000000" w14:paraId="1F8EB388" w14:textId="77777777">
        <w:tc>
          <w:tcPr>
            <w:tcW w:w="1029" w:type="dxa"/>
            <w:tcBorders>
              <w:top w:val="single" w:sz="4" w:space="0" w:color="auto"/>
              <w:left w:val="single" w:sz="4" w:space="0" w:color="auto"/>
              <w:bottom w:val="single" w:sz="4" w:space="0" w:color="auto"/>
              <w:right w:val="single" w:sz="4" w:space="0" w:color="auto"/>
            </w:tcBorders>
            <w:noWrap/>
            <w:hideMark/>
          </w:tcPr>
          <w:p w14:paraId="75ABA8B5" w14:textId="77777777" w:rsidR="00000000" w:rsidRDefault="009D64FD">
            <w:pPr>
              <w:pStyle w:val="TableContents"/>
            </w:pPr>
            <w:r>
              <w:t>z</w:t>
            </w:r>
          </w:p>
        </w:tc>
        <w:tc>
          <w:tcPr>
            <w:tcW w:w="2589" w:type="dxa"/>
            <w:tcBorders>
              <w:top w:val="single" w:sz="4" w:space="0" w:color="auto"/>
              <w:left w:val="single" w:sz="4" w:space="0" w:color="auto"/>
              <w:bottom w:val="single" w:sz="4" w:space="0" w:color="auto"/>
              <w:right w:val="single" w:sz="4" w:space="0" w:color="auto"/>
            </w:tcBorders>
            <w:noWrap/>
            <w:hideMark/>
          </w:tcPr>
          <w:p w14:paraId="55741F7D" w14:textId="77777777" w:rsidR="00000000" w:rsidRDefault="009D64FD">
            <w:pPr>
              <w:pStyle w:val="TableContents"/>
            </w:pPr>
            <w:r>
              <w:t>time zone: specific non-location</w:t>
            </w:r>
          </w:p>
        </w:tc>
        <w:tc>
          <w:tcPr>
            <w:tcW w:w="1633" w:type="dxa"/>
            <w:tcBorders>
              <w:top w:val="single" w:sz="4" w:space="0" w:color="auto"/>
              <w:left w:val="single" w:sz="4" w:space="0" w:color="auto"/>
              <w:bottom w:val="single" w:sz="4" w:space="0" w:color="auto"/>
              <w:right w:val="single" w:sz="4" w:space="0" w:color="auto"/>
            </w:tcBorders>
            <w:noWrap/>
            <w:hideMark/>
          </w:tcPr>
          <w:p w14:paraId="62E8E270" w14:textId="77777777" w:rsidR="00000000" w:rsidRDefault="009D64FD">
            <w:pPr>
              <w:rPr>
                <w:rFonts w:eastAsia="MS Mincho"/>
                <w:lang w:eastAsia="ja-JP"/>
              </w:rPr>
            </w:pPr>
            <w:r>
              <w:rPr>
                <w:rFonts w:eastAsia="MS Mincho"/>
                <w:lang w:eastAsia="ja-JP"/>
              </w:rPr>
              <w:t>Text</w:t>
            </w:r>
          </w:p>
        </w:tc>
        <w:tc>
          <w:tcPr>
            <w:tcW w:w="1187" w:type="dxa"/>
            <w:tcBorders>
              <w:top w:val="single" w:sz="4" w:space="0" w:color="auto"/>
              <w:left w:val="single" w:sz="4" w:space="0" w:color="auto"/>
              <w:bottom w:val="single" w:sz="4" w:space="0" w:color="auto"/>
              <w:right w:val="single" w:sz="4" w:space="0" w:color="auto"/>
            </w:tcBorders>
            <w:hideMark/>
          </w:tcPr>
          <w:p w14:paraId="1B43CF56" w14:textId="77777777" w:rsidR="00000000" w:rsidRDefault="009D64FD">
            <w:pPr>
              <w:rPr>
                <w:rFonts w:eastAsia="MS Mincho"/>
                <w:lang w:eastAsia="ja-JP"/>
              </w:rPr>
            </w:pPr>
            <w:r>
              <w:rPr>
                <w:rFonts w:eastAsia="MS Mincho"/>
                <w:lang w:eastAsia="ja-JP"/>
              </w:rPr>
              <w:t>z, zz, zzz</w:t>
            </w:r>
          </w:p>
          <w:p w14:paraId="1375D842" w14:textId="77777777" w:rsidR="00000000" w:rsidRDefault="009D64FD">
            <w:pPr>
              <w:rPr>
                <w:rFonts w:eastAsia="MS Mincho"/>
                <w:lang w:eastAsia="ja-JP"/>
              </w:rPr>
            </w:pPr>
            <w:r>
              <w:rPr>
                <w:rFonts w:eastAsia="MS Mincho"/>
                <w:lang w:eastAsia="ja-JP"/>
              </w:rPr>
              <w:t>zzzz</w:t>
            </w:r>
          </w:p>
        </w:tc>
        <w:tc>
          <w:tcPr>
            <w:tcW w:w="2418" w:type="dxa"/>
            <w:tcBorders>
              <w:top w:val="single" w:sz="4" w:space="0" w:color="auto"/>
              <w:left w:val="single" w:sz="4" w:space="0" w:color="auto"/>
              <w:bottom w:val="single" w:sz="4" w:space="0" w:color="auto"/>
              <w:right w:val="single" w:sz="4" w:space="0" w:color="auto"/>
            </w:tcBorders>
            <w:noWrap/>
            <w:hideMark/>
          </w:tcPr>
          <w:p w14:paraId="2AF6106E" w14:textId="77777777" w:rsidR="00000000" w:rsidRDefault="009D64FD">
            <w:pPr>
              <w:rPr>
                <w:rFonts w:eastAsia="MS Mincho"/>
                <w:lang w:eastAsia="ja-JP"/>
              </w:rPr>
            </w:pPr>
            <w:r>
              <w:rPr>
                <w:rFonts w:eastAsia="MS Mincho"/>
                <w:lang w:eastAsia="ja-JP"/>
              </w:rPr>
              <w:t>PDT</w:t>
            </w:r>
          </w:p>
          <w:p w14:paraId="3CE10522" w14:textId="77777777" w:rsidR="00000000" w:rsidRDefault="009D64FD">
            <w:pPr>
              <w:rPr>
                <w:rFonts w:eastAsia="MS Mincho"/>
                <w:lang w:eastAsia="ja-JP"/>
              </w:rPr>
            </w:pPr>
            <w:r>
              <w:rPr>
                <w:rFonts w:eastAsia="MS Mincho"/>
                <w:lang w:eastAsia="ja-JP"/>
              </w:rPr>
              <w:t>Pacific Daylight Time</w:t>
            </w:r>
          </w:p>
        </w:tc>
      </w:tr>
      <w:tr w:rsidR="00000000" w14:paraId="7F1AE14D" w14:textId="77777777">
        <w:tc>
          <w:tcPr>
            <w:tcW w:w="1029" w:type="dxa"/>
            <w:tcBorders>
              <w:top w:val="single" w:sz="4" w:space="0" w:color="auto"/>
              <w:left w:val="single" w:sz="4" w:space="0" w:color="auto"/>
              <w:bottom w:val="single" w:sz="4" w:space="0" w:color="auto"/>
              <w:right w:val="single" w:sz="4" w:space="0" w:color="auto"/>
            </w:tcBorders>
            <w:noWrap/>
            <w:hideMark/>
          </w:tcPr>
          <w:p w14:paraId="408A3B81" w14:textId="77777777" w:rsidR="00000000" w:rsidRDefault="009D64FD">
            <w:pPr>
              <w:pStyle w:val="TableContents"/>
            </w:pPr>
            <w:r>
              <w:t xml:space="preserve">Z </w:t>
            </w:r>
          </w:p>
        </w:tc>
        <w:tc>
          <w:tcPr>
            <w:tcW w:w="2589" w:type="dxa"/>
            <w:tcBorders>
              <w:top w:val="single" w:sz="4" w:space="0" w:color="auto"/>
              <w:left w:val="single" w:sz="4" w:space="0" w:color="auto"/>
              <w:bottom w:val="single" w:sz="4" w:space="0" w:color="auto"/>
              <w:right w:val="single" w:sz="4" w:space="0" w:color="auto"/>
            </w:tcBorders>
            <w:noWrap/>
            <w:hideMark/>
          </w:tcPr>
          <w:p w14:paraId="12198833" w14:textId="77777777" w:rsidR="00000000" w:rsidRDefault="009D64FD">
            <w:pPr>
              <w:pStyle w:val="TableContents"/>
            </w:pPr>
            <w:r>
              <w:t>time zone: ISO8601 basic format</w:t>
            </w:r>
          </w:p>
          <w:p w14:paraId="788AD92D" w14:textId="77777777" w:rsidR="00000000" w:rsidRDefault="009D64FD">
            <w:pPr>
              <w:pStyle w:val="TableContents"/>
            </w:pPr>
            <w:r>
              <w:t>time zone: long localized GMT</w:t>
            </w:r>
          </w:p>
        </w:tc>
        <w:tc>
          <w:tcPr>
            <w:tcW w:w="1633" w:type="dxa"/>
            <w:tcBorders>
              <w:top w:val="single" w:sz="4" w:space="0" w:color="auto"/>
              <w:left w:val="single" w:sz="4" w:space="0" w:color="auto"/>
              <w:bottom w:val="single" w:sz="4" w:space="0" w:color="auto"/>
              <w:right w:val="single" w:sz="4" w:space="0" w:color="auto"/>
            </w:tcBorders>
            <w:noWrap/>
            <w:hideMark/>
          </w:tcPr>
          <w:p w14:paraId="01BA8C96" w14:textId="77777777" w:rsidR="00000000" w:rsidRDefault="009D64FD">
            <w:pPr>
              <w:rPr>
                <w:rFonts w:eastAsia="MS Mincho"/>
                <w:lang w:eastAsia="ja-JP"/>
              </w:rPr>
            </w:pPr>
            <w:r>
              <w:rPr>
                <w:rFonts w:eastAsia="MS Mincho"/>
                <w:lang w:eastAsia="ja-JP"/>
              </w:rPr>
              <w:t>Text</w:t>
            </w:r>
          </w:p>
        </w:tc>
        <w:tc>
          <w:tcPr>
            <w:tcW w:w="1187" w:type="dxa"/>
            <w:tcBorders>
              <w:top w:val="single" w:sz="4" w:space="0" w:color="auto"/>
              <w:left w:val="single" w:sz="4" w:space="0" w:color="auto"/>
              <w:bottom w:val="single" w:sz="4" w:space="0" w:color="auto"/>
              <w:right w:val="single" w:sz="4" w:space="0" w:color="auto"/>
            </w:tcBorders>
            <w:hideMark/>
          </w:tcPr>
          <w:p w14:paraId="6CB00612" w14:textId="77777777" w:rsidR="00000000" w:rsidRDefault="009D64FD">
            <w:pPr>
              <w:rPr>
                <w:rFonts w:eastAsia="MS Mincho"/>
                <w:lang w:eastAsia="ja-JP"/>
              </w:rPr>
            </w:pPr>
            <w:r>
              <w:rPr>
                <w:rFonts w:eastAsia="MS Mincho"/>
                <w:lang w:eastAsia="ja-JP"/>
              </w:rPr>
              <w:t>Z, ZZ, ZZZ</w:t>
            </w:r>
          </w:p>
          <w:p w14:paraId="37E5C77E" w14:textId="77777777" w:rsidR="00000000" w:rsidRDefault="009D64FD">
            <w:pPr>
              <w:rPr>
                <w:rFonts w:eastAsia="MS Mincho"/>
                <w:lang w:eastAsia="ja-JP"/>
              </w:rPr>
            </w:pPr>
            <w:r>
              <w:rPr>
                <w:rFonts w:eastAsia="MS Mincho"/>
                <w:lang w:eastAsia="ja-JP"/>
              </w:rPr>
              <w:t>ZZZZ</w:t>
            </w:r>
          </w:p>
        </w:tc>
        <w:tc>
          <w:tcPr>
            <w:tcW w:w="2418" w:type="dxa"/>
            <w:tcBorders>
              <w:top w:val="single" w:sz="4" w:space="0" w:color="auto"/>
              <w:left w:val="single" w:sz="4" w:space="0" w:color="auto"/>
              <w:bottom w:val="single" w:sz="4" w:space="0" w:color="auto"/>
              <w:right w:val="single" w:sz="4" w:space="0" w:color="auto"/>
            </w:tcBorders>
            <w:noWrap/>
            <w:hideMark/>
          </w:tcPr>
          <w:p w14:paraId="05230D5C" w14:textId="77777777" w:rsidR="00000000" w:rsidRDefault="009D64FD">
            <w:pPr>
              <w:rPr>
                <w:rFonts w:eastAsia="MS Mincho"/>
                <w:lang w:eastAsia="ja-JP"/>
              </w:rPr>
            </w:pPr>
            <w:r>
              <w:rPr>
                <w:rFonts w:eastAsia="MS Mincho"/>
                <w:lang w:eastAsia="ja-JP"/>
              </w:rPr>
              <w:t>-0800, +0000</w:t>
            </w:r>
          </w:p>
          <w:p w14:paraId="2CC43B12" w14:textId="77777777" w:rsidR="00000000" w:rsidRDefault="009D64FD">
            <w:pPr>
              <w:rPr>
                <w:rFonts w:eastAsia="MS Mincho"/>
                <w:lang w:eastAsia="ja-JP"/>
              </w:rPr>
            </w:pPr>
            <w:r>
              <w:rPr>
                <w:rFonts w:eastAsia="MS Mincho"/>
                <w:lang w:eastAsia="ja-JP"/>
              </w:rPr>
              <w:t>GMT-08:00, GMT+00:00</w:t>
            </w:r>
          </w:p>
        </w:tc>
      </w:tr>
      <w:tr w:rsidR="00000000" w14:paraId="1DB9B2F7" w14:textId="77777777">
        <w:tc>
          <w:tcPr>
            <w:tcW w:w="1029" w:type="dxa"/>
            <w:tcBorders>
              <w:top w:val="single" w:sz="4" w:space="0" w:color="auto"/>
              <w:left w:val="single" w:sz="4" w:space="0" w:color="auto"/>
              <w:bottom w:val="single" w:sz="4" w:space="0" w:color="auto"/>
              <w:right w:val="single" w:sz="4" w:space="0" w:color="auto"/>
            </w:tcBorders>
            <w:noWrap/>
            <w:hideMark/>
          </w:tcPr>
          <w:p w14:paraId="454236EA" w14:textId="77777777" w:rsidR="00000000" w:rsidRDefault="009D64FD">
            <w:pPr>
              <w:pStyle w:val="TableContents"/>
            </w:pPr>
            <w:r>
              <w:t>O</w:t>
            </w:r>
          </w:p>
        </w:tc>
        <w:tc>
          <w:tcPr>
            <w:tcW w:w="2589" w:type="dxa"/>
            <w:tcBorders>
              <w:top w:val="single" w:sz="4" w:space="0" w:color="auto"/>
              <w:left w:val="single" w:sz="4" w:space="0" w:color="auto"/>
              <w:bottom w:val="single" w:sz="4" w:space="0" w:color="auto"/>
              <w:right w:val="single" w:sz="4" w:space="0" w:color="auto"/>
            </w:tcBorders>
            <w:noWrap/>
            <w:hideMark/>
          </w:tcPr>
          <w:p w14:paraId="1841973C" w14:textId="77777777" w:rsidR="00000000" w:rsidRDefault="009D64FD">
            <w:pPr>
              <w:pStyle w:val="TableContents"/>
            </w:pPr>
            <w:r>
              <w:t>time zone: localized GMT</w:t>
            </w:r>
          </w:p>
        </w:tc>
        <w:tc>
          <w:tcPr>
            <w:tcW w:w="1633" w:type="dxa"/>
            <w:tcBorders>
              <w:top w:val="single" w:sz="4" w:space="0" w:color="auto"/>
              <w:left w:val="single" w:sz="4" w:space="0" w:color="auto"/>
              <w:bottom w:val="single" w:sz="4" w:space="0" w:color="auto"/>
              <w:right w:val="single" w:sz="4" w:space="0" w:color="auto"/>
            </w:tcBorders>
            <w:noWrap/>
            <w:hideMark/>
          </w:tcPr>
          <w:p w14:paraId="2753A5AD" w14:textId="77777777" w:rsidR="00000000" w:rsidRDefault="009D64FD">
            <w:pPr>
              <w:rPr>
                <w:rFonts w:eastAsia="MS Mincho"/>
                <w:lang w:eastAsia="ja-JP"/>
              </w:rPr>
            </w:pPr>
            <w:r>
              <w:rPr>
                <w:rFonts w:eastAsia="MS Mincho"/>
                <w:lang w:eastAsia="ja-JP"/>
              </w:rPr>
              <w:t>Text</w:t>
            </w:r>
          </w:p>
        </w:tc>
        <w:tc>
          <w:tcPr>
            <w:tcW w:w="1187" w:type="dxa"/>
            <w:tcBorders>
              <w:top w:val="single" w:sz="4" w:space="0" w:color="auto"/>
              <w:left w:val="single" w:sz="4" w:space="0" w:color="auto"/>
              <w:bottom w:val="single" w:sz="4" w:space="0" w:color="auto"/>
              <w:right w:val="single" w:sz="4" w:space="0" w:color="auto"/>
            </w:tcBorders>
            <w:hideMark/>
          </w:tcPr>
          <w:p w14:paraId="4F079F42" w14:textId="77777777" w:rsidR="00000000" w:rsidRDefault="009D64FD">
            <w:pPr>
              <w:rPr>
                <w:rFonts w:eastAsia="MS Mincho"/>
                <w:lang w:eastAsia="ja-JP"/>
              </w:rPr>
            </w:pPr>
            <w:r>
              <w:rPr>
                <w:rFonts w:eastAsia="MS Mincho"/>
                <w:lang w:eastAsia="ja-JP"/>
              </w:rPr>
              <w:t>O</w:t>
            </w:r>
          </w:p>
          <w:p w14:paraId="727596C4" w14:textId="77777777" w:rsidR="00000000" w:rsidRDefault="009D64FD">
            <w:pPr>
              <w:rPr>
                <w:rFonts w:eastAsia="MS Mincho"/>
                <w:lang w:eastAsia="ja-JP"/>
              </w:rPr>
            </w:pPr>
            <w:r>
              <w:rPr>
                <w:rFonts w:eastAsia="MS Mincho"/>
                <w:lang w:eastAsia="ja-JP"/>
              </w:rPr>
              <w:t>OOOO</w:t>
            </w:r>
          </w:p>
        </w:tc>
        <w:tc>
          <w:tcPr>
            <w:tcW w:w="2418" w:type="dxa"/>
            <w:tcBorders>
              <w:top w:val="single" w:sz="4" w:space="0" w:color="auto"/>
              <w:left w:val="single" w:sz="4" w:space="0" w:color="auto"/>
              <w:bottom w:val="single" w:sz="4" w:space="0" w:color="auto"/>
              <w:right w:val="single" w:sz="4" w:space="0" w:color="auto"/>
            </w:tcBorders>
            <w:noWrap/>
            <w:hideMark/>
          </w:tcPr>
          <w:p w14:paraId="2425DDB5" w14:textId="77777777" w:rsidR="00000000" w:rsidRDefault="009D64FD">
            <w:pPr>
              <w:rPr>
                <w:rFonts w:eastAsia="MS Mincho"/>
                <w:lang w:eastAsia="ja-JP"/>
              </w:rPr>
            </w:pPr>
            <w:r>
              <w:rPr>
                <w:rFonts w:eastAsia="MS Mincho"/>
                <w:lang w:eastAsia="ja-JP"/>
              </w:rPr>
              <w:t>GMT-8</w:t>
            </w:r>
          </w:p>
          <w:p w14:paraId="5BB73002" w14:textId="77777777" w:rsidR="00000000" w:rsidRDefault="009D64FD">
            <w:pPr>
              <w:rPr>
                <w:rFonts w:eastAsia="MS Mincho"/>
                <w:lang w:eastAsia="ja-JP"/>
              </w:rPr>
            </w:pPr>
            <w:r>
              <w:rPr>
                <w:rFonts w:eastAsia="MS Mincho"/>
                <w:lang w:eastAsia="ja-JP"/>
              </w:rPr>
              <w:t>GMT-08:00</w:t>
            </w:r>
          </w:p>
        </w:tc>
      </w:tr>
      <w:tr w:rsidR="00000000" w14:paraId="2FBE02FE" w14:textId="77777777">
        <w:tc>
          <w:tcPr>
            <w:tcW w:w="1029" w:type="dxa"/>
            <w:tcBorders>
              <w:top w:val="single" w:sz="4" w:space="0" w:color="auto"/>
              <w:left w:val="single" w:sz="4" w:space="0" w:color="auto"/>
              <w:bottom w:val="single" w:sz="4" w:space="0" w:color="auto"/>
              <w:right w:val="single" w:sz="4" w:space="0" w:color="auto"/>
            </w:tcBorders>
            <w:noWrap/>
            <w:hideMark/>
          </w:tcPr>
          <w:p w14:paraId="78137954" w14:textId="77777777" w:rsidR="00000000" w:rsidRDefault="009D64FD">
            <w:pPr>
              <w:rPr>
                <w:rFonts w:eastAsia="MS Mincho"/>
                <w:lang w:eastAsia="ja-JP"/>
              </w:rPr>
            </w:pPr>
            <w:r>
              <w:rPr>
                <w:rFonts w:eastAsia="MS Mincho"/>
                <w:lang w:eastAsia="ja-JP"/>
              </w:rPr>
              <w:t xml:space="preserve">v </w:t>
            </w:r>
          </w:p>
        </w:tc>
        <w:tc>
          <w:tcPr>
            <w:tcW w:w="2589" w:type="dxa"/>
            <w:tcBorders>
              <w:top w:val="single" w:sz="4" w:space="0" w:color="auto"/>
              <w:left w:val="single" w:sz="4" w:space="0" w:color="auto"/>
              <w:bottom w:val="single" w:sz="4" w:space="0" w:color="auto"/>
              <w:right w:val="single" w:sz="4" w:space="0" w:color="auto"/>
            </w:tcBorders>
            <w:noWrap/>
            <w:hideMark/>
          </w:tcPr>
          <w:p w14:paraId="1E229649" w14:textId="77777777" w:rsidR="00000000" w:rsidRDefault="009D64FD">
            <w:pPr>
              <w:pStyle w:val="TableContents"/>
            </w:pPr>
            <w:r>
              <w:t>time zone: generic non-location</w:t>
            </w:r>
          </w:p>
        </w:tc>
        <w:tc>
          <w:tcPr>
            <w:tcW w:w="1633" w:type="dxa"/>
            <w:tcBorders>
              <w:top w:val="single" w:sz="4" w:space="0" w:color="auto"/>
              <w:left w:val="single" w:sz="4" w:space="0" w:color="auto"/>
              <w:bottom w:val="single" w:sz="4" w:space="0" w:color="auto"/>
              <w:right w:val="single" w:sz="4" w:space="0" w:color="auto"/>
            </w:tcBorders>
            <w:noWrap/>
            <w:hideMark/>
          </w:tcPr>
          <w:p w14:paraId="2FEC3148" w14:textId="77777777" w:rsidR="00000000" w:rsidRDefault="009D64FD">
            <w:pPr>
              <w:rPr>
                <w:rFonts w:eastAsia="MS Mincho"/>
                <w:lang w:eastAsia="ja-JP"/>
              </w:rPr>
            </w:pPr>
            <w:r>
              <w:rPr>
                <w:rFonts w:eastAsia="MS Mincho"/>
                <w:lang w:eastAsia="ja-JP"/>
              </w:rPr>
              <w:t>Text</w:t>
            </w:r>
          </w:p>
        </w:tc>
        <w:tc>
          <w:tcPr>
            <w:tcW w:w="1187" w:type="dxa"/>
            <w:tcBorders>
              <w:top w:val="single" w:sz="4" w:space="0" w:color="auto"/>
              <w:left w:val="single" w:sz="4" w:space="0" w:color="auto"/>
              <w:bottom w:val="single" w:sz="4" w:space="0" w:color="auto"/>
              <w:right w:val="single" w:sz="4" w:space="0" w:color="auto"/>
            </w:tcBorders>
            <w:hideMark/>
          </w:tcPr>
          <w:p w14:paraId="132B6AEE" w14:textId="77777777" w:rsidR="00000000" w:rsidRDefault="009D64FD">
            <w:pPr>
              <w:rPr>
                <w:rFonts w:eastAsia="MS Mincho"/>
                <w:lang w:eastAsia="ja-JP"/>
              </w:rPr>
            </w:pPr>
            <w:r>
              <w:rPr>
                <w:rFonts w:eastAsia="MS Mincho"/>
                <w:lang w:eastAsia="ja-JP"/>
              </w:rPr>
              <w:t>v</w:t>
            </w:r>
          </w:p>
          <w:p w14:paraId="03B1E2CA" w14:textId="77777777" w:rsidR="00000000" w:rsidRDefault="009D64FD">
            <w:pPr>
              <w:rPr>
                <w:rFonts w:eastAsia="MS Mincho"/>
                <w:lang w:eastAsia="ja-JP"/>
              </w:rPr>
            </w:pPr>
            <w:r>
              <w:rPr>
                <w:rFonts w:eastAsia="MS Mincho"/>
                <w:lang w:eastAsia="ja-JP"/>
              </w:rPr>
              <w:t>vvvv</w:t>
            </w:r>
          </w:p>
        </w:tc>
        <w:tc>
          <w:tcPr>
            <w:tcW w:w="2418" w:type="dxa"/>
            <w:tcBorders>
              <w:top w:val="single" w:sz="4" w:space="0" w:color="auto"/>
              <w:left w:val="single" w:sz="4" w:space="0" w:color="auto"/>
              <w:bottom w:val="single" w:sz="4" w:space="0" w:color="auto"/>
              <w:right w:val="single" w:sz="4" w:space="0" w:color="auto"/>
            </w:tcBorders>
            <w:noWrap/>
            <w:hideMark/>
          </w:tcPr>
          <w:p w14:paraId="5A5606F2" w14:textId="77777777" w:rsidR="00000000" w:rsidRDefault="009D64FD">
            <w:pPr>
              <w:rPr>
                <w:rFonts w:eastAsia="MS Mincho"/>
                <w:lang w:eastAsia="ja-JP"/>
              </w:rPr>
            </w:pPr>
            <w:r>
              <w:rPr>
                <w:rFonts w:eastAsia="MS Mincho"/>
                <w:lang w:eastAsia="ja-JP"/>
              </w:rPr>
              <w:t>PT</w:t>
            </w:r>
          </w:p>
          <w:p w14:paraId="31554828" w14:textId="77777777" w:rsidR="00000000" w:rsidRDefault="009D64FD">
            <w:pPr>
              <w:rPr>
                <w:rFonts w:eastAsia="MS Mincho"/>
                <w:lang w:eastAsia="ja-JP"/>
              </w:rPr>
            </w:pPr>
            <w:r>
              <w:rPr>
                <w:rFonts w:eastAsia="MS Mincho"/>
                <w:lang w:eastAsia="ja-JP"/>
              </w:rPr>
              <w:t>Pacific Time</w:t>
            </w:r>
          </w:p>
        </w:tc>
      </w:tr>
      <w:tr w:rsidR="00000000" w14:paraId="147622F8" w14:textId="77777777">
        <w:tc>
          <w:tcPr>
            <w:tcW w:w="1029" w:type="dxa"/>
            <w:tcBorders>
              <w:top w:val="single" w:sz="4" w:space="0" w:color="auto"/>
              <w:left w:val="single" w:sz="4" w:space="0" w:color="auto"/>
              <w:bottom w:val="single" w:sz="4" w:space="0" w:color="auto"/>
              <w:right w:val="single" w:sz="4" w:space="0" w:color="auto"/>
            </w:tcBorders>
            <w:noWrap/>
            <w:hideMark/>
          </w:tcPr>
          <w:p w14:paraId="2785A9A9" w14:textId="77777777" w:rsidR="00000000" w:rsidRDefault="009D64FD">
            <w:pPr>
              <w:rPr>
                <w:rFonts w:eastAsia="MS Mincho"/>
                <w:lang w:eastAsia="ja-JP"/>
              </w:rPr>
            </w:pPr>
            <w:r>
              <w:rPr>
                <w:rFonts w:eastAsia="MS Mincho"/>
                <w:lang w:eastAsia="ja-JP"/>
              </w:rPr>
              <w:t xml:space="preserve">V </w:t>
            </w:r>
          </w:p>
        </w:tc>
        <w:tc>
          <w:tcPr>
            <w:tcW w:w="2589" w:type="dxa"/>
            <w:tcBorders>
              <w:top w:val="single" w:sz="4" w:space="0" w:color="auto"/>
              <w:left w:val="single" w:sz="4" w:space="0" w:color="auto"/>
              <w:bottom w:val="single" w:sz="4" w:space="0" w:color="auto"/>
              <w:right w:val="single" w:sz="4" w:space="0" w:color="auto"/>
            </w:tcBorders>
            <w:noWrap/>
            <w:hideMark/>
          </w:tcPr>
          <w:p w14:paraId="4DCA74A3" w14:textId="77777777" w:rsidR="00000000" w:rsidRDefault="009D64FD">
            <w:pPr>
              <w:pStyle w:val="TableContents"/>
            </w:pPr>
            <w:r>
              <w:t>time zone: short time zone ID</w:t>
            </w:r>
          </w:p>
          <w:p w14:paraId="6AE96C8D" w14:textId="77777777" w:rsidR="00000000" w:rsidRDefault="009D64FD">
            <w:pPr>
              <w:pStyle w:val="TableContents"/>
            </w:pPr>
            <w:r>
              <w:t>time zone: long time zone ID</w:t>
            </w:r>
          </w:p>
          <w:p w14:paraId="17F6472D" w14:textId="77777777" w:rsidR="00000000" w:rsidRDefault="009D64FD">
            <w:pPr>
              <w:pStyle w:val="TableContents"/>
            </w:pPr>
            <w:r>
              <w:t>time zone: exemplar city</w:t>
            </w:r>
          </w:p>
          <w:p w14:paraId="5E1536D4" w14:textId="77777777" w:rsidR="00000000" w:rsidRDefault="009D64FD">
            <w:pPr>
              <w:pStyle w:val="TableContents"/>
            </w:pPr>
            <w:r>
              <w:t xml:space="preserve">time zone: generic location. </w:t>
            </w:r>
          </w:p>
        </w:tc>
        <w:tc>
          <w:tcPr>
            <w:tcW w:w="1633" w:type="dxa"/>
            <w:tcBorders>
              <w:top w:val="single" w:sz="4" w:space="0" w:color="auto"/>
              <w:left w:val="single" w:sz="4" w:space="0" w:color="auto"/>
              <w:bottom w:val="single" w:sz="4" w:space="0" w:color="auto"/>
              <w:right w:val="single" w:sz="4" w:space="0" w:color="auto"/>
            </w:tcBorders>
            <w:noWrap/>
            <w:hideMark/>
          </w:tcPr>
          <w:p w14:paraId="6EE546AB" w14:textId="77777777" w:rsidR="00000000" w:rsidRDefault="009D64FD">
            <w:pPr>
              <w:rPr>
                <w:rFonts w:eastAsia="MS Mincho"/>
                <w:lang w:eastAsia="ja-JP"/>
              </w:rPr>
            </w:pPr>
            <w:r>
              <w:rPr>
                <w:rFonts w:eastAsia="MS Mincho"/>
                <w:lang w:eastAsia="ja-JP"/>
              </w:rPr>
              <w:t>Text</w:t>
            </w:r>
          </w:p>
        </w:tc>
        <w:tc>
          <w:tcPr>
            <w:tcW w:w="1187" w:type="dxa"/>
            <w:tcBorders>
              <w:top w:val="single" w:sz="4" w:space="0" w:color="auto"/>
              <w:left w:val="single" w:sz="4" w:space="0" w:color="auto"/>
              <w:bottom w:val="single" w:sz="4" w:space="0" w:color="auto"/>
              <w:right w:val="single" w:sz="4" w:space="0" w:color="auto"/>
            </w:tcBorders>
            <w:hideMark/>
          </w:tcPr>
          <w:p w14:paraId="6CD4FE49" w14:textId="77777777" w:rsidR="00000000" w:rsidRDefault="009D64FD">
            <w:pPr>
              <w:rPr>
                <w:rFonts w:eastAsia="MS Mincho"/>
                <w:lang w:eastAsia="ja-JP"/>
              </w:rPr>
            </w:pPr>
            <w:r>
              <w:rPr>
                <w:rFonts w:eastAsia="MS Mincho"/>
                <w:lang w:eastAsia="ja-JP"/>
              </w:rPr>
              <w:t>V</w:t>
            </w:r>
          </w:p>
          <w:p w14:paraId="422C3393" w14:textId="77777777" w:rsidR="00000000" w:rsidRDefault="009D64FD">
            <w:pPr>
              <w:rPr>
                <w:rFonts w:eastAsia="MS Mincho"/>
                <w:lang w:eastAsia="ja-JP"/>
              </w:rPr>
            </w:pPr>
            <w:r>
              <w:rPr>
                <w:rFonts w:eastAsia="MS Mincho"/>
                <w:lang w:eastAsia="ja-JP"/>
              </w:rPr>
              <w:t>VV</w:t>
            </w:r>
          </w:p>
          <w:p w14:paraId="34C36E63" w14:textId="77777777" w:rsidR="00000000" w:rsidRDefault="009D64FD">
            <w:pPr>
              <w:rPr>
                <w:rFonts w:eastAsia="MS Mincho"/>
                <w:lang w:eastAsia="ja-JP"/>
              </w:rPr>
            </w:pPr>
            <w:r>
              <w:rPr>
                <w:rFonts w:eastAsia="MS Mincho"/>
                <w:lang w:eastAsia="ja-JP"/>
              </w:rPr>
              <w:t>VVV</w:t>
            </w:r>
          </w:p>
          <w:p w14:paraId="486E9997" w14:textId="77777777" w:rsidR="00000000" w:rsidRDefault="009D64FD">
            <w:pPr>
              <w:rPr>
                <w:rFonts w:eastAsia="MS Mincho"/>
                <w:lang w:eastAsia="ja-JP"/>
              </w:rPr>
            </w:pPr>
            <w:r>
              <w:rPr>
                <w:rFonts w:eastAsia="MS Mincho"/>
                <w:lang w:eastAsia="ja-JP"/>
              </w:rPr>
              <w:t>VVVV</w:t>
            </w:r>
          </w:p>
        </w:tc>
        <w:tc>
          <w:tcPr>
            <w:tcW w:w="2418" w:type="dxa"/>
            <w:tcBorders>
              <w:top w:val="single" w:sz="4" w:space="0" w:color="auto"/>
              <w:left w:val="single" w:sz="4" w:space="0" w:color="auto"/>
              <w:bottom w:val="single" w:sz="4" w:space="0" w:color="auto"/>
              <w:right w:val="single" w:sz="4" w:space="0" w:color="auto"/>
            </w:tcBorders>
            <w:noWrap/>
            <w:hideMark/>
          </w:tcPr>
          <w:p w14:paraId="56071696" w14:textId="77777777" w:rsidR="00000000" w:rsidRDefault="009D64FD">
            <w:pPr>
              <w:rPr>
                <w:rFonts w:eastAsia="MS Mincho"/>
                <w:lang w:eastAsia="ja-JP"/>
              </w:rPr>
            </w:pPr>
            <w:r>
              <w:rPr>
                <w:rFonts w:eastAsia="MS Mincho"/>
                <w:lang w:eastAsia="ja-JP"/>
              </w:rPr>
              <w:t>uslax</w:t>
            </w:r>
          </w:p>
          <w:p w14:paraId="68FA6570" w14:textId="77777777" w:rsidR="00000000" w:rsidRDefault="009D64FD">
            <w:pPr>
              <w:rPr>
                <w:rFonts w:eastAsia="MS Mincho"/>
                <w:lang w:eastAsia="ja-JP"/>
              </w:rPr>
            </w:pPr>
            <w:r>
              <w:rPr>
                <w:rFonts w:eastAsia="MS Mincho"/>
                <w:lang w:eastAsia="ja-JP"/>
              </w:rPr>
              <w:t>America/Los_Angeles</w:t>
            </w:r>
          </w:p>
          <w:p w14:paraId="69125792" w14:textId="77777777" w:rsidR="00000000" w:rsidRDefault="009D64FD">
            <w:pPr>
              <w:rPr>
                <w:rFonts w:eastAsia="MS Mincho"/>
                <w:lang w:eastAsia="ja-JP"/>
              </w:rPr>
            </w:pPr>
            <w:r>
              <w:rPr>
                <w:rFonts w:eastAsia="MS Mincho"/>
                <w:lang w:eastAsia="ja-JP"/>
              </w:rPr>
              <w:t>Los Angeles</w:t>
            </w:r>
          </w:p>
          <w:p w14:paraId="7FB66CBA" w14:textId="77777777" w:rsidR="00000000" w:rsidRDefault="009D64FD">
            <w:pPr>
              <w:rPr>
                <w:rFonts w:eastAsia="MS Mincho"/>
                <w:lang w:eastAsia="ja-JP"/>
              </w:rPr>
            </w:pPr>
            <w:r>
              <w:rPr>
                <w:rFonts w:eastAsia="MS Mincho"/>
                <w:lang w:eastAsia="ja-JP"/>
              </w:rPr>
              <w:t>Los Angeles Time</w:t>
            </w:r>
          </w:p>
        </w:tc>
      </w:tr>
      <w:tr w:rsidR="00000000" w14:paraId="3C1ECE1D" w14:textId="77777777">
        <w:tc>
          <w:tcPr>
            <w:tcW w:w="1029" w:type="dxa"/>
            <w:tcBorders>
              <w:top w:val="single" w:sz="4" w:space="0" w:color="auto"/>
              <w:left w:val="single" w:sz="4" w:space="0" w:color="auto"/>
              <w:bottom w:val="single" w:sz="4" w:space="0" w:color="auto"/>
              <w:right w:val="single" w:sz="4" w:space="0" w:color="auto"/>
            </w:tcBorders>
            <w:noWrap/>
            <w:hideMark/>
          </w:tcPr>
          <w:p w14:paraId="13284044" w14:textId="77777777" w:rsidR="00000000" w:rsidRDefault="009D64FD">
            <w:pPr>
              <w:rPr>
                <w:rFonts w:eastAsia="MS Mincho"/>
                <w:lang w:eastAsia="ja-JP"/>
              </w:rPr>
            </w:pPr>
            <w:r>
              <w:rPr>
                <w:rFonts w:eastAsia="MS Mincho"/>
                <w:lang w:eastAsia="ja-JP"/>
              </w:rPr>
              <w:t>x</w:t>
            </w:r>
          </w:p>
        </w:tc>
        <w:tc>
          <w:tcPr>
            <w:tcW w:w="2589" w:type="dxa"/>
            <w:tcBorders>
              <w:top w:val="single" w:sz="4" w:space="0" w:color="auto"/>
              <w:left w:val="single" w:sz="4" w:space="0" w:color="auto"/>
              <w:bottom w:val="single" w:sz="4" w:space="0" w:color="auto"/>
              <w:right w:val="single" w:sz="4" w:space="0" w:color="auto"/>
            </w:tcBorders>
            <w:noWrap/>
            <w:hideMark/>
          </w:tcPr>
          <w:p w14:paraId="0A361EB6" w14:textId="77777777" w:rsidR="00000000" w:rsidRDefault="009D64FD">
            <w:pPr>
              <w:pStyle w:val="TableContents"/>
            </w:pPr>
            <w:r>
              <w:t xml:space="preserve">time zone: ISO8601 basic or extended format </w:t>
            </w:r>
          </w:p>
        </w:tc>
        <w:tc>
          <w:tcPr>
            <w:tcW w:w="1633" w:type="dxa"/>
            <w:tcBorders>
              <w:top w:val="single" w:sz="4" w:space="0" w:color="auto"/>
              <w:left w:val="single" w:sz="4" w:space="0" w:color="auto"/>
              <w:bottom w:val="single" w:sz="4" w:space="0" w:color="auto"/>
              <w:right w:val="single" w:sz="4" w:space="0" w:color="auto"/>
            </w:tcBorders>
            <w:noWrap/>
            <w:hideMark/>
          </w:tcPr>
          <w:p w14:paraId="5944F3D3" w14:textId="77777777" w:rsidR="00000000" w:rsidRDefault="009D64FD">
            <w:pPr>
              <w:rPr>
                <w:rFonts w:eastAsia="MS Mincho"/>
                <w:lang w:eastAsia="ja-JP"/>
              </w:rPr>
            </w:pPr>
            <w:r>
              <w:rPr>
                <w:rFonts w:eastAsia="MS Mincho"/>
                <w:lang w:eastAsia="ja-JP"/>
              </w:rPr>
              <w:t>Text</w:t>
            </w:r>
          </w:p>
        </w:tc>
        <w:tc>
          <w:tcPr>
            <w:tcW w:w="1187" w:type="dxa"/>
            <w:tcBorders>
              <w:top w:val="single" w:sz="4" w:space="0" w:color="auto"/>
              <w:left w:val="single" w:sz="4" w:space="0" w:color="auto"/>
              <w:bottom w:val="single" w:sz="4" w:space="0" w:color="auto"/>
              <w:right w:val="single" w:sz="4" w:space="0" w:color="auto"/>
            </w:tcBorders>
            <w:hideMark/>
          </w:tcPr>
          <w:p w14:paraId="454AB8F9" w14:textId="77777777" w:rsidR="00000000" w:rsidRDefault="009D64FD">
            <w:pPr>
              <w:rPr>
                <w:rFonts w:eastAsia="MS Mincho"/>
                <w:lang w:eastAsia="ja-JP"/>
              </w:rPr>
            </w:pPr>
            <w:r>
              <w:rPr>
                <w:rFonts w:eastAsia="MS Mincho"/>
                <w:lang w:eastAsia="ja-JP"/>
              </w:rPr>
              <w:t>x</w:t>
            </w:r>
          </w:p>
          <w:p w14:paraId="5EA701B2" w14:textId="77777777" w:rsidR="00000000" w:rsidRDefault="009D64FD">
            <w:pPr>
              <w:rPr>
                <w:rFonts w:eastAsia="MS Mincho"/>
                <w:lang w:eastAsia="ja-JP"/>
              </w:rPr>
            </w:pPr>
            <w:r>
              <w:rPr>
                <w:rFonts w:eastAsia="MS Mincho"/>
                <w:lang w:eastAsia="ja-JP"/>
              </w:rPr>
              <w:t>xx</w:t>
            </w:r>
          </w:p>
          <w:p w14:paraId="47F8F051" w14:textId="77777777" w:rsidR="00000000" w:rsidRDefault="009D64FD">
            <w:pPr>
              <w:rPr>
                <w:rFonts w:eastAsia="MS Mincho"/>
                <w:lang w:eastAsia="ja-JP"/>
              </w:rPr>
            </w:pPr>
            <w:r>
              <w:rPr>
                <w:rFonts w:eastAsia="MS Mincho"/>
                <w:lang w:eastAsia="ja-JP"/>
              </w:rPr>
              <w:t>xxx</w:t>
            </w:r>
          </w:p>
        </w:tc>
        <w:tc>
          <w:tcPr>
            <w:tcW w:w="2418" w:type="dxa"/>
            <w:tcBorders>
              <w:top w:val="single" w:sz="4" w:space="0" w:color="auto"/>
              <w:left w:val="single" w:sz="4" w:space="0" w:color="auto"/>
              <w:bottom w:val="single" w:sz="4" w:space="0" w:color="auto"/>
              <w:right w:val="single" w:sz="4" w:space="0" w:color="auto"/>
            </w:tcBorders>
            <w:noWrap/>
            <w:hideMark/>
          </w:tcPr>
          <w:p w14:paraId="3428276C" w14:textId="77777777" w:rsidR="00000000" w:rsidRDefault="009D64FD">
            <w:r>
              <w:t>-08, +0530, +0000</w:t>
            </w:r>
          </w:p>
          <w:p w14:paraId="037D2577" w14:textId="77777777" w:rsidR="00000000" w:rsidRDefault="009D64FD">
            <w:r>
              <w:t>-0800, +0000</w:t>
            </w:r>
          </w:p>
          <w:p w14:paraId="731307CA" w14:textId="77777777" w:rsidR="00000000" w:rsidRDefault="009D64FD">
            <w:r>
              <w:t>-08:00, +00:00</w:t>
            </w:r>
          </w:p>
        </w:tc>
      </w:tr>
      <w:tr w:rsidR="00000000" w14:paraId="126E5A1C" w14:textId="77777777">
        <w:tc>
          <w:tcPr>
            <w:tcW w:w="1029" w:type="dxa"/>
            <w:tcBorders>
              <w:top w:val="single" w:sz="4" w:space="0" w:color="auto"/>
              <w:left w:val="single" w:sz="4" w:space="0" w:color="auto"/>
              <w:bottom w:val="single" w:sz="4" w:space="0" w:color="auto"/>
              <w:right w:val="single" w:sz="4" w:space="0" w:color="auto"/>
            </w:tcBorders>
            <w:noWrap/>
            <w:hideMark/>
          </w:tcPr>
          <w:p w14:paraId="04D60096" w14:textId="77777777" w:rsidR="00000000" w:rsidRDefault="009D64FD">
            <w:pPr>
              <w:rPr>
                <w:rFonts w:eastAsia="MS Mincho"/>
                <w:lang w:eastAsia="ja-JP"/>
              </w:rPr>
            </w:pPr>
            <w:r>
              <w:rPr>
                <w:rFonts w:eastAsia="MS Mincho"/>
                <w:lang w:eastAsia="ja-JP"/>
              </w:rPr>
              <w:t>X</w:t>
            </w:r>
          </w:p>
        </w:tc>
        <w:tc>
          <w:tcPr>
            <w:tcW w:w="2589" w:type="dxa"/>
            <w:tcBorders>
              <w:top w:val="single" w:sz="4" w:space="0" w:color="auto"/>
              <w:left w:val="single" w:sz="4" w:space="0" w:color="auto"/>
              <w:bottom w:val="single" w:sz="4" w:space="0" w:color="auto"/>
              <w:right w:val="single" w:sz="4" w:space="0" w:color="auto"/>
            </w:tcBorders>
            <w:noWrap/>
            <w:hideMark/>
          </w:tcPr>
          <w:p w14:paraId="20E12A00" w14:textId="77777777" w:rsidR="00000000" w:rsidRDefault="009D64FD">
            <w:pPr>
              <w:pStyle w:val="TableContents"/>
            </w:pPr>
            <w:r>
              <w:t>Time Zone: ISO8601 basic or extended format .The UTC indicator "Z" is used when local time offset is 0.</w:t>
            </w:r>
          </w:p>
        </w:tc>
        <w:tc>
          <w:tcPr>
            <w:tcW w:w="1633" w:type="dxa"/>
            <w:tcBorders>
              <w:top w:val="single" w:sz="4" w:space="0" w:color="auto"/>
              <w:left w:val="single" w:sz="4" w:space="0" w:color="auto"/>
              <w:bottom w:val="single" w:sz="4" w:space="0" w:color="auto"/>
              <w:right w:val="single" w:sz="4" w:space="0" w:color="auto"/>
            </w:tcBorders>
            <w:noWrap/>
            <w:hideMark/>
          </w:tcPr>
          <w:p w14:paraId="7914FB9E" w14:textId="77777777" w:rsidR="00000000" w:rsidRDefault="009D64FD">
            <w:pPr>
              <w:rPr>
                <w:rFonts w:eastAsia="MS Mincho"/>
                <w:lang w:eastAsia="ja-JP"/>
              </w:rPr>
            </w:pPr>
            <w:r>
              <w:rPr>
                <w:rFonts w:eastAsia="MS Mincho"/>
                <w:lang w:eastAsia="ja-JP"/>
              </w:rPr>
              <w:t>Text</w:t>
            </w:r>
          </w:p>
        </w:tc>
        <w:tc>
          <w:tcPr>
            <w:tcW w:w="1187" w:type="dxa"/>
            <w:tcBorders>
              <w:top w:val="single" w:sz="4" w:space="0" w:color="auto"/>
              <w:left w:val="single" w:sz="4" w:space="0" w:color="auto"/>
              <w:bottom w:val="single" w:sz="4" w:space="0" w:color="auto"/>
              <w:right w:val="single" w:sz="4" w:space="0" w:color="auto"/>
            </w:tcBorders>
            <w:hideMark/>
          </w:tcPr>
          <w:p w14:paraId="3505D063" w14:textId="77777777" w:rsidR="00000000" w:rsidRDefault="009D64FD">
            <w:pPr>
              <w:rPr>
                <w:rFonts w:eastAsia="MS Mincho"/>
                <w:lang w:eastAsia="ja-JP"/>
              </w:rPr>
            </w:pPr>
            <w:r>
              <w:rPr>
                <w:rFonts w:eastAsia="MS Mincho"/>
                <w:lang w:eastAsia="ja-JP"/>
              </w:rPr>
              <w:t>X</w:t>
            </w:r>
          </w:p>
          <w:p w14:paraId="3B1846B3" w14:textId="77777777" w:rsidR="00000000" w:rsidRDefault="009D64FD">
            <w:pPr>
              <w:rPr>
                <w:rFonts w:eastAsia="MS Mincho"/>
                <w:lang w:eastAsia="ja-JP"/>
              </w:rPr>
            </w:pPr>
            <w:r>
              <w:rPr>
                <w:rFonts w:eastAsia="MS Mincho"/>
                <w:lang w:eastAsia="ja-JP"/>
              </w:rPr>
              <w:t>XX</w:t>
            </w:r>
          </w:p>
          <w:p w14:paraId="2D5D079C" w14:textId="77777777" w:rsidR="00000000" w:rsidRDefault="009D64FD">
            <w:pPr>
              <w:rPr>
                <w:rFonts w:eastAsia="MS Mincho"/>
                <w:lang w:eastAsia="ja-JP"/>
              </w:rPr>
            </w:pPr>
            <w:r>
              <w:rPr>
                <w:rFonts w:eastAsia="MS Mincho"/>
                <w:lang w:eastAsia="ja-JP"/>
              </w:rPr>
              <w:t>XXX</w:t>
            </w:r>
          </w:p>
        </w:tc>
        <w:tc>
          <w:tcPr>
            <w:tcW w:w="2418" w:type="dxa"/>
            <w:tcBorders>
              <w:top w:val="single" w:sz="4" w:space="0" w:color="auto"/>
              <w:left w:val="single" w:sz="4" w:space="0" w:color="auto"/>
              <w:bottom w:val="single" w:sz="4" w:space="0" w:color="auto"/>
              <w:right w:val="single" w:sz="4" w:space="0" w:color="auto"/>
            </w:tcBorders>
            <w:noWrap/>
            <w:hideMark/>
          </w:tcPr>
          <w:p w14:paraId="64F9C98E" w14:textId="77777777" w:rsidR="00000000" w:rsidRDefault="009D64FD">
            <w:r>
              <w:t>-08, +0530, Z</w:t>
            </w:r>
          </w:p>
          <w:p w14:paraId="5DB63D47" w14:textId="77777777" w:rsidR="00000000" w:rsidRDefault="009D64FD">
            <w:r>
              <w:t>-0800, Z</w:t>
            </w:r>
          </w:p>
          <w:p w14:paraId="3359ADD4" w14:textId="77777777" w:rsidR="00000000" w:rsidRDefault="009D64FD">
            <w:pPr>
              <w:rPr>
                <w:rFonts w:eastAsia="MS Mincho"/>
                <w:lang w:eastAsia="ja-JP"/>
              </w:rPr>
            </w:pPr>
            <w:r>
              <w:t>-08:00, Z</w:t>
            </w:r>
          </w:p>
        </w:tc>
      </w:tr>
      <w:tr w:rsidR="00000000" w14:paraId="239D6F0E" w14:textId="77777777">
        <w:tc>
          <w:tcPr>
            <w:tcW w:w="1029" w:type="dxa"/>
            <w:tcBorders>
              <w:top w:val="single" w:sz="4" w:space="0" w:color="auto"/>
              <w:left w:val="single" w:sz="4" w:space="0" w:color="auto"/>
              <w:bottom w:val="single" w:sz="4" w:space="0" w:color="auto"/>
              <w:right w:val="single" w:sz="4" w:space="0" w:color="auto"/>
            </w:tcBorders>
            <w:noWrap/>
            <w:hideMark/>
          </w:tcPr>
          <w:p w14:paraId="2E83B193" w14:textId="77777777" w:rsidR="00000000" w:rsidRDefault="009D64FD">
            <w:pPr>
              <w:rPr>
                <w:rFonts w:eastAsia="MS Mincho"/>
                <w:lang w:eastAsia="ja-JP"/>
              </w:rPr>
            </w:pPr>
            <w:r>
              <w:rPr>
                <w:rFonts w:eastAsia="MS Mincho"/>
                <w:lang w:eastAsia="ja-JP"/>
              </w:rPr>
              <w:t>I</w:t>
            </w:r>
          </w:p>
        </w:tc>
        <w:tc>
          <w:tcPr>
            <w:tcW w:w="2589" w:type="dxa"/>
            <w:tcBorders>
              <w:top w:val="single" w:sz="4" w:space="0" w:color="auto"/>
              <w:left w:val="single" w:sz="4" w:space="0" w:color="auto"/>
              <w:bottom w:val="single" w:sz="4" w:space="0" w:color="auto"/>
              <w:right w:val="single" w:sz="4" w:space="0" w:color="auto"/>
            </w:tcBorders>
            <w:noWrap/>
            <w:hideMark/>
          </w:tcPr>
          <w:p w14:paraId="0D40203C" w14:textId="77777777" w:rsidR="00000000" w:rsidRDefault="009D64FD">
            <w:pPr>
              <w:pStyle w:val="TableContents"/>
            </w:pPr>
            <w:r>
              <w:t xml:space="preserve">ISO8601 date/time </w:t>
            </w:r>
          </w:p>
        </w:tc>
        <w:tc>
          <w:tcPr>
            <w:tcW w:w="1633" w:type="dxa"/>
            <w:tcBorders>
              <w:top w:val="single" w:sz="4" w:space="0" w:color="auto"/>
              <w:left w:val="single" w:sz="4" w:space="0" w:color="auto"/>
              <w:bottom w:val="single" w:sz="4" w:space="0" w:color="auto"/>
              <w:right w:val="single" w:sz="4" w:space="0" w:color="auto"/>
            </w:tcBorders>
            <w:noWrap/>
            <w:hideMark/>
          </w:tcPr>
          <w:p w14:paraId="70214A60" w14:textId="77777777" w:rsidR="00000000" w:rsidRDefault="009D64FD">
            <w:pPr>
              <w:rPr>
                <w:rFonts w:eastAsia="MS Mincho"/>
                <w:lang w:eastAsia="ja-JP"/>
              </w:rPr>
            </w:pPr>
            <w:r>
              <w:rPr>
                <w:rFonts w:eastAsia="MS Mincho"/>
                <w:lang w:eastAsia="ja-JP"/>
              </w:rPr>
              <w:t>Text</w:t>
            </w:r>
          </w:p>
        </w:tc>
        <w:tc>
          <w:tcPr>
            <w:tcW w:w="1187" w:type="dxa"/>
            <w:tcBorders>
              <w:top w:val="single" w:sz="4" w:space="0" w:color="auto"/>
              <w:left w:val="single" w:sz="4" w:space="0" w:color="auto"/>
              <w:bottom w:val="single" w:sz="4" w:space="0" w:color="auto"/>
              <w:right w:val="single" w:sz="4" w:space="0" w:color="auto"/>
            </w:tcBorders>
            <w:hideMark/>
          </w:tcPr>
          <w:p w14:paraId="482F4800" w14:textId="77777777" w:rsidR="00000000" w:rsidRDefault="009D64FD">
            <w:pPr>
              <w:rPr>
                <w:rFonts w:eastAsia="MS Mincho"/>
                <w:lang w:eastAsia="ja-JP"/>
              </w:rPr>
            </w:pPr>
            <w:r>
              <w:rPr>
                <w:rFonts w:eastAsia="MS Mincho"/>
                <w:lang w:eastAsia="ja-JP"/>
              </w:rPr>
              <w:t>I</w:t>
            </w:r>
          </w:p>
        </w:tc>
        <w:tc>
          <w:tcPr>
            <w:tcW w:w="2418" w:type="dxa"/>
            <w:tcBorders>
              <w:top w:val="single" w:sz="4" w:space="0" w:color="auto"/>
              <w:left w:val="single" w:sz="4" w:space="0" w:color="auto"/>
              <w:bottom w:val="single" w:sz="4" w:space="0" w:color="auto"/>
              <w:right w:val="single" w:sz="4" w:space="0" w:color="auto"/>
            </w:tcBorders>
            <w:noWrap/>
            <w:hideMark/>
          </w:tcPr>
          <w:p w14:paraId="58E9FD0B" w14:textId="77777777" w:rsidR="00000000" w:rsidRDefault="009D64FD">
            <w:pPr>
              <w:rPr>
                <w:rFonts w:eastAsia="MS Mincho"/>
                <w:lang w:eastAsia="ja-JP"/>
              </w:rPr>
            </w:pPr>
            <w:r>
              <w:rPr>
                <w:rFonts w:eastAsia="MS Mincho"/>
                <w:lang w:eastAsia="ja-JP"/>
              </w:rPr>
              <w:t>2006-10-07T12:06:56.568+01:00</w:t>
            </w:r>
          </w:p>
        </w:tc>
      </w:tr>
      <w:tr w:rsidR="00000000" w14:paraId="724871F6" w14:textId="77777777">
        <w:tc>
          <w:tcPr>
            <w:tcW w:w="1029" w:type="dxa"/>
            <w:tcBorders>
              <w:top w:val="single" w:sz="4" w:space="0" w:color="auto"/>
              <w:left w:val="single" w:sz="4" w:space="0" w:color="auto"/>
              <w:bottom w:val="single" w:sz="4" w:space="0" w:color="auto"/>
              <w:right w:val="single" w:sz="4" w:space="0" w:color="auto"/>
            </w:tcBorders>
            <w:noWrap/>
            <w:hideMark/>
          </w:tcPr>
          <w:p w14:paraId="69BA40AE" w14:textId="77777777" w:rsidR="00000000" w:rsidRDefault="009D64FD">
            <w:pPr>
              <w:rPr>
                <w:rFonts w:eastAsia="MS Mincho"/>
                <w:lang w:eastAsia="ja-JP"/>
              </w:rPr>
            </w:pPr>
            <w:r>
              <w:rPr>
                <w:rFonts w:eastAsia="MS Mincho"/>
                <w:lang w:eastAsia="ja-JP"/>
              </w:rPr>
              <w:t xml:space="preserve">'       </w:t>
            </w:r>
          </w:p>
        </w:tc>
        <w:tc>
          <w:tcPr>
            <w:tcW w:w="2589" w:type="dxa"/>
            <w:tcBorders>
              <w:top w:val="single" w:sz="4" w:space="0" w:color="auto"/>
              <w:left w:val="single" w:sz="4" w:space="0" w:color="auto"/>
              <w:bottom w:val="single" w:sz="4" w:space="0" w:color="auto"/>
              <w:right w:val="single" w:sz="4" w:space="0" w:color="auto"/>
            </w:tcBorders>
            <w:noWrap/>
            <w:hideMark/>
          </w:tcPr>
          <w:p w14:paraId="29502FD3" w14:textId="77777777" w:rsidR="00000000" w:rsidRDefault="009D64FD">
            <w:pPr>
              <w:pStyle w:val="TableContents"/>
            </w:pPr>
            <w:r>
              <w:t xml:space="preserve">escape for text         </w:t>
            </w:r>
          </w:p>
        </w:tc>
        <w:tc>
          <w:tcPr>
            <w:tcW w:w="1633" w:type="dxa"/>
            <w:tcBorders>
              <w:top w:val="single" w:sz="4" w:space="0" w:color="auto"/>
              <w:left w:val="single" w:sz="4" w:space="0" w:color="auto"/>
              <w:bottom w:val="single" w:sz="4" w:space="0" w:color="auto"/>
              <w:right w:val="single" w:sz="4" w:space="0" w:color="auto"/>
            </w:tcBorders>
            <w:noWrap/>
            <w:hideMark/>
          </w:tcPr>
          <w:p w14:paraId="0447789D" w14:textId="77777777" w:rsidR="00000000" w:rsidRDefault="009D64FD">
            <w:pPr>
              <w:rPr>
                <w:rFonts w:eastAsia="MS Mincho"/>
                <w:lang w:eastAsia="ja-JP"/>
              </w:rPr>
            </w:pPr>
            <w:r>
              <w:rPr>
                <w:rFonts w:eastAsia="MS Mincho"/>
                <w:lang w:eastAsia="ja-JP"/>
              </w:rPr>
              <w:t xml:space="preserve">Delimiter     </w:t>
            </w:r>
          </w:p>
        </w:tc>
        <w:tc>
          <w:tcPr>
            <w:tcW w:w="1187" w:type="dxa"/>
            <w:tcBorders>
              <w:top w:val="single" w:sz="4" w:space="0" w:color="auto"/>
              <w:left w:val="single" w:sz="4" w:space="0" w:color="auto"/>
              <w:bottom w:val="single" w:sz="4" w:space="0" w:color="auto"/>
              <w:right w:val="single" w:sz="4" w:space="0" w:color="auto"/>
            </w:tcBorders>
            <w:hideMark/>
          </w:tcPr>
          <w:p w14:paraId="44EAD309" w14:textId="77777777" w:rsidR="00000000" w:rsidRDefault="009D64FD">
            <w:pPr>
              <w:rPr>
                <w:rFonts w:eastAsia="MS Mincho"/>
                <w:lang w:eastAsia="ja-JP"/>
              </w:rPr>
            </w:pPr>
            <w:r>
              <w:rPr>
                <w:rFonts w:eastAsia="MS Mincho"/>
                <w:lang w:eastAsia="ja-JP"/>
              </w:rPr>
              <w:t xml:space="preserve">'       </w:t>
            </w:r>
          </w:p>
        </w:tc>
        <w:tc>
          <w:tcPr>
            <w:tcW w:w="2418" w:type="dxa"/>
            <w:tcBorders>
              <w:top w:val="single" w:sz="4" w:space="0" w:color="auto"/>
              <w:left w:val="single" w:sz="4" w:space="0" w:color="auto"/>
              <w:bottom w:val="single" w:sz="4" w:space="0" w:color="auto"/>
              <w:right w:val="single" w:sz="4" w:space="0" w:color="auto"/>
            </w:tcBorders>
            <w:noWrap/>
            <w:hideMark/>
          </w:tcPr>
          <w:p w14:paraId="7FAEDC5A" w14:textId="77777777" w:rsidR="00000000" w:rsidRDefault="009D64FD">
            <w:pPr>
              <w:rPr>
                <w:rFonts w:eastAsia="MS Mincho"/>
                <w:lang w:eastAsia="ja-JP"/>
              </w:rPr>
            </w:pPr>
            <w:r>
              <w:rPr>
                <w:rFonts w:eastAsia="MS Mincho"/>
                <w:lang w:eastAsia="ja-JP"/>
              </w:rPr>
              <w:t>'Date='</w:t>
            </w:r>
          </w:p>
        </w:tc>
      </w:tr>
      <w:tr w:rsidR="00000000" w14:paraId="2510B0A3" w14:textId="77777777">
        <w:tc>
          <w:tcPr>
            <w:tcW w:w="1029" w:type="dxa"/>
            <w:tcBorders>
              <w:top w:val="single" w:sz="4" w:space="0" w:color="auto"/>
              <w:left w:val="single" w:sz="4" w:space="0" w:color="auto"/>
              <w:bottom w:val="single" w:sz="4" w:space="0" w:color="auto"/>
              <w:right w:val="single" w:sz="4" w:space="0" w:color="auto"/>
            </w:tcBorders>
            <w:noWrap/>
            <w:hideMark/>
          </w:tcPr>
          <w:p w14:paraId="6048E194" w14:textId="77777777" w:rsidR="00000000" w:rsidRDefault="009D64FD">
            <w:pPr>
              <w:rPr>
                <w:rFonts w:eastAsia="MS Mincho"/>
                <w:lang w:eastAsia="ja-JP"/>
              </w:rPr>
            </w:pPr>
            <w:r>
              <w:rPr>
                <w:rFonts w:eastAsia="MS Mincho"/>
                <w:lang w:eastAsia="ja-JP"/>
              </w:rPr>
              <w:t xml:space="preserve">''       </w:t>
            </w:r>
          </w:p>
        </w:tc>
        <w:tc>
          <w:tcPr>
            <w:tcW w:w="2589" w:type="dxa"/>
            <w:tcBorders>
              <w:top w:val="single" w:sz="4" w:space="0" w:color="auto"/>
              <w:left w:val="single" w:sz="4" w:space="0" w:color="auto"/>
              <w:bottom w:val="single" w:sz="4" w:space="0" w:color="auto"/>
              <w:right w:val="single" w:sz="4" w:space="0" w:color="auto"/>
            </w:tcBorders>
            <w:noWrap/>
            <w:hideMark/>
          </w:tcPr>
          <w:p w14:paraId="6702C44E" w14:textId="77777777" w:rsidR="00000000" w:rsidRDefault="009D64FD">
            <w:pPr>
              <w:pStyle w:val="TableContents"/>
            </w:pPr>
            <w:r>
              <w:t xml:space="preserve">single quote            </w:t>
            </w:r>
          </w:p>
        </w:tc>
        <w:tc>
          <w:tcPr>
            <w:tcW w:w="1633" w:type="dxa"/>
            <w:tcBorders>
              <w:top w:val="single" w:sz="4" w:space="0" w:color="auto"/>
              <w:left w:val="single" w:sz="4" w:space="0" w:color="auto"/>
              <w:bottom w:val="single" w:sz="4" w:space="0" w:color="auto"/>
              <w:right w:val="single" w:sz="4" w:space="0" w:color="auto"/>
            </w:tcBorders>
            <w:noWrap/>
            <w:hideMark/>
          </w:tcPr>
          <w:p w14:paraId="7031C07F" w14:textId="77777777" w:rsidR="00000000" w:rsidRDefault="009D64FD">
            <w:pPr>
              <w:rPr>
                <w:rFonts w:eastAsia="MS Mincho"/>
                <w:lang w:eastAsia="ja-JP"/>
              </w:rPr>
            </w:pPr>
            <w:r>
              <w:rPr>
                <w:rFonts w:eastAsia="MS Mincho"/>
                <w:lang w:eastAsia="ja-JP"/>
              </w:rPr>
              <w:t xml:space="preserve">Literal          </w:t>
            </w:r>
          </w:p>
        </w:tc>
        <w:tc>
          <w:tcPr>
            <w:tcW w:w="1187" w:type="dxa"/>
            <w:tcBorders>
              <w:top w:val="single" w:sz="4" w:space="0" w:color="auto"/>
              <w:left w:val="single" w:sz="4" w:space="0" w:color="auto"/>
              <w:bottom w:val="single" w:sz="4" w:space="0" w:color="auto"/>
              <w:right w:val="single" w:sz="4" w:space="0" w:color="auto"/>
            </w:tcBorders>
            <w:hideMark/>
          </w:tcPr>
          <w:p w14:paraId="3FB2B203" w14:textId="77777777" w:rsidR="00000000" w:rsidRDefault="009D64FD">
            <w:pPr>
              <w:rPr>
                <w:rFonts w:eastAsia="MS Mincho"/>
                <w:lang w:eastAsia="ja-JP"/>
              </w:rPr>
            </w:pPr>
            <w:r>
              <w:rPr>
                <w:rFonts w:eastAsia="MS Mincho"/>
                <w:lang w:eastAsia="ja-JP"/>
              </w:rPr>
              <w:t xml:space="preserve">''       </w:t>
            </w:r>
          </w:p>
        </w:tc>
        <w:tc>
          <w:tcPr>
            <w:tcW w:w="2418" w:type="dxa"/>
            <w:tcBorders>
              <w:top w:val="single" w:sz="4" w:space="0" w:color="auto"/>
              <w:left w:val="single" w:sz="4" w:space="0" w:color="auto"/>
              <w:bottom w:val="single" w:sz="4" w:space="0" w:color="auto"/>
              <w:right w:val="single" w:sz="4" w:space="0" w:color="auto"/>
            </w:tcBorders>
            <w:noWrap/>
            <w:hideMark/>
          </w:tcPr>
          <w:p w14:paraId="4563E9E4" w14:textId="77777777" w:rsidR="00000000" w:rsidRDefault="009D64FD">
            <w:pPr>
              <w:keepNext/>
              <w:rPr>
                <w:rFonts w:eastAsia="MS Mincho"/>
                <w:lang w:eastAsia="ja-JP"/>
              </w:rPr>
            </w:pPr>
            <w:r>
              <w:rPr>
                <w:rFonts w:eastAsia="MS Mincho"/>
                <w:lang w:eastAsia="ja-JP"/>
              </w:rPr>
              <w:t xml:space="preserve"> 'o''clock'</w:t>
            </w:r>
          </w:p>
        </w:tc>
      </w:tr>
    </w:tbl>
    <w:p w14:paraId="0C552AC5" w14:textId="77777777" w:rsidR="00000000" w:rsidRDefault="009D64FD">
      <w:pPr>
        <w:pStyle w:val="Caption"/>
        <w:rPr>
          <w:rFonts w:eastAsia="MS Mincho" w:cs="Arial"/>
          <w:lang w:eastAsia="ja-JP"/>
        </w:rPr>
      </w:pPr>
      <w:r>
        <w:t xml:space="preserve">Table </w:t>
      </w:r>
      <w:r>
        <w:fldChar w:fldCharType="begin"/>
      </w:r>
      <w:r>
        <w:instrText xml:space="preserve"> SEQ Table \* ARABIC </w:instrText>
      </w:r>
      <w:r>
        <w:fldChar w:fldCharType="separate"/>
      </w:r>
      <w:r>
        <w:rPr>
          <w:noProof/>
        </w:rPr>
        <w:t>40</w:t>
      </w:r>
      <w:r>
        <w:fldChar w:fldCharType="end"/>
      </w:r>
      <w:r>
        <w:t xml:space="preserve"> Symbols in the dfdl:calendarPattern Property</w:t>
      </w:r>
    </w:p>
    <w:p w14:paraId="3A567AF8" w14:textId="77777777" w:rsidR="00000000" w:rsidRDefault="009D64FD">
      <w:pPr>
        <w:rPr>
          <w:ins w:id="4791" w:author="Mike Beckerle" w:date="2019-09-26T19:06:00Z"/>
        </w:rPr>
      </w:pPr>
      <w:ins w:id="4792" w:author="Mike Beckerle" w:date="2019-09-26T19:06:00Z">
        <w:r>
          <w:t xml:space="preserve">The count of pattern </w:t>
        </w:r>
        <w:r>
          <w:t>letters determines the format as indicated in the table.</w:t>
        </w:r>
      </w:ins>
    </w:p>
    <w:p w14:paraId="22B846CD" w14:textId="77777777" w:rsidR="00000000" w:rsidRDefault="009D64FD">
      <w:ins w:id="4793" w:author="Mike Beckerle" w:date="2019-09-26T19:06:00Z">
        <w:r>
          <w:t>When numeric fields abut one another directly, with no intervening delimiter characters, they constitute a run of abutting numeric fields. Such runs are parsed specially as described at</w:t>
        </w:r>
      </w:ins>
      <w:r>
        <w:rPr>
          <w:rFonts w:cs="Arial"/>
          <w:lang w:eastAsia="en-GB"/>
        </w:rPr>
        <w:t xml:space="preserve"> </w:t>
      </w:r>
      <w:r>
        <w:rPr>
          <w:rFonts w:cs="Arial"/>
          <w:noProof/>
          <w:lang w:eastAsia="en-GB"/>
        </w:rPr>
        <w:t>[</w:t>
      </w:r>
      <w:hyperlink w:anchor="a_ICUDateTime" w:history="1">
        <w:r>
          <w:rPr>
            <w:rStyle w:val="Hyperlink"/>
            <w:rFonts w:cs="Arial"/>
            <w:noProof/>
            <w:lang w:eastAsia="en-GB"/>
          </w:rPr>
          <w:t>ICUDateTime</w:t>
        </w:r>
      </w:hyperlink>
      <w:r>
        <w:rPr>
          <w:rFonts w:cs="Arial"/>
          <w:noProof/>
          <w:lang w:eastAsia="en-GB"/>
        </w:rPr>
        <w:t>]</w:t>
      </w:r>
      <w:r>
        <w:rPr>
          <w:rFonts w:cs="Arial"/>
          <w:lang w:eastAsia="en-GB"/>
        </w:rPr>
        <w:t>.</w:t>
      </w:r>
      <w:r>
        <w:fldChar w:fldCharType="begin"/>
      </w:r>
      <w:r>
        <w:instrText xml:space="preserve"> REF a_ICUDateTime \h </w:instrText>
      </w:r>
      <w:r>
        <w:fldChar w:fldCharType="end"/>
      </w:r>
    </w:p>
    <w:p w14:paraId="1280DD9F" w14:textId="77777777" w:rsidR="00000000" w:rsidRDefault="009D64FD">
      <w:pPr>
        <w:rPr>
          <w:ins w:id="4794" w:author="Mike Beckerle" w:date="2019-09-26T19:19:00Z"/>
        </w:rPr>
      </w:pPr>
      <w:ins w:id="4795" w:author="Mike Beckerle" w:date="2019-09-26T19:19:00Z">
        <w:r>
          <w:t>The maximum number of "S" symbols that may appear in the pattern is implementation-defined, but must be at least thre</w:t>
        </w:r>
        <w:r>
          <w:t>e. The stored accuracy for fractional seconds is also implementation-defined, but must be at least millisecond accuracy. When the number of "S" symbols in a pattern exceeds the supported accuracy, excess fractional seconds are truncated from the right (not</w:t>
        </w:r>
        <w:r>
          <w:t xml:space="preserve"> rounded) when parsing, and zeros are added to the right when unparsing. For example, a DFDL processor allows up to six "S" symbols and has millisecond accuracy; for pattern "ss.SSSSSS", data "12.345678" would be parsed into infoset xs:time "00:00:12:345",</w:t>
        </w:r>
        <w:r>
          <w:t xml:space="preserve"> which would be unparsed into data "12.345000".</w:t>
        </w:r>
      </w:ins>
    </w:p>
    <w:p w14:paraId="74C2EA9C" w14:textId="77777777" w:rsidR="00000000" w:rsidRDefault="009D64FD">
      <w:pPr>
        <w:rPr>
          <w:rFonts w:eastAsia="MS Mincho"/>
        </w:rPr>
      </w:pPr>
      <w:del w:id="4796" w:author="Mike Beckerle" w:date="2019-09-26T19:19:00Z">
        <w:r>
          <w:rPr>
            <w:rFonts w:eastAsia="MS Mincho"/>
          </w:rPr>
          <w:delText>Any number of fractional seconds "S" may by specified in the pattern and accepted by implementations, but an implementation is free to represent a limited number of fractional seconds internally. Excess fract</w:delText>
        </w:r>
        <w:r>
          <w:rPr>
            <w:rFonts w:eastAsia="MS Mincho"/>
          </w:rPr>
          <w:delText xml:space="preserve">ional seconds are truncated, not rounded up. At least millisecond accuracy must be implemented. </w:delText>
        </w:r>
      </w:del>
      <w:r>
        <w:rPr>
          <w:rFonts w:eastAsia="MS Mincho"/>
        </w:rPr>
        <w:t>Unlike other fields, fractional seconds</w:t>
      </w:r>
      <w:ins w:id="4797" w:author="Mike Beckerle" w:date="2019-09-26T19:18:00Z">
        <w:r>
          <w:rPr>
            <w:rFonts w:eastAsia="MS Mincho"/>
          </w:rPr>
          <w:t>, “S”,</w:t>
        </w:r>
      </w:ins>
      <w:r>
        <w:rPr>
          <w:rFonts w:eastAsia="MS Mincho"/>
        </w:rPr>
        <w:t xml:space="preserve"> are padded on the right with zero.</w:t>
      </w:r>
    </w:p>
    <w:p w14:paraId="74AF584E" w14:textId="77777777" w:rsidR="00000000" w:rsidRDefault="009D64FD">
      <w:pPr>
        <w:rPr>
          <w:rFonts w:eastAsia="MS Mincho"/>
        </w:rPr>
      </w:pPr>
      <w:r>
        <w:t>It is a processing error if seconds appear in that part of the SimpleContent re</w:t>
      </w:r>
      <w:r>
        <w:t>gion that represents a time zone.</w:t>
      </w:r>
    </w:p>
    <w:p w14:paraId="05DBAF6F" w14:textId="77777777" w:rsidR="00000000" w:rsidRDefault="009D64FD">
      <w:pPr>
        <w:rPr>
          <w:rFonts w:eastAsia="MS Mincho"/>
        </w:rPr>
      </w:pPr>
      <w:r>
        <w:rPr>
          <w:rFonts w:eastAsia="MS Mincho"/>
        </w:rPr>
        <w:t xml:space="preserve">The count of pattern letters determines the format as indicated in the table. </w:t>
      </w:r>
    </w:p>
    <w:p w14:paraId="57E5FBFB" w14:textId="77777777" w:rsidR="00000000" w:rsidRDefault="009D64FD">
      <w:pPr>
        <w:rPr>
          <w:rFonts w:eastAsia="MS Mincho"/>
        </w:rPr>
      </w:pPr>
      <w:r>
        <w:rPr>
          <w:rFonts w:eastAsia="MS Mincho"/>
        </w:rPr>
        <w:t>If dfdl:representation is text, any characters in the pattern that are not in the ranges of ['a'..'z'] and ['A'..'Z'] will be treated as quoted</w:t>
      </w:r>
      <w:r>
        <w:rPr>
          <w:rFonts w:eastAsia="MS Mincho"/>
        </w:rPr>
        <w:t xml:space="preserve"> text. For instance, characters like ':', '.', ' ', '#' and '@' will appear in the formatted output even if they are not embraced within single quotes. T</w:t>
      </w:r>
      <w:r>
        <w:t>he single quote is used to 'escape' letters. Two single quotes in a row, whether inside or outside a qu</w:t>
      </w:r>
      <w:r>
        <w:t>oted sequence, represent a 'real' single quote.</w:t>
      </w:r>
    </w:p>
    <w:p w14:paraId="2D00B10A" w14:textId="77777777" w:rsidR="00000000" w:rsidRDefault="009D64FD">
      <w:r>
        <w:rPr>
          <w:color w:val="000000"/>
        </w:rPr>
        <w:t>If dfdl:representation is binary, then the pattern can contain only characters and symbols that always result in the presentation of digits.</w:t>
      </w:r>
      <w:r>
        <w:t xml:space="preserve"> </w:t>
      </w:r>
    </w:p>
    <w:p w14:paraId="0E9492D8" w14:textId="77777777" w:rsidR="00000000" w:rsidRDefault="009D64FD">
      <w:r>
        <w:t>The symbols 'z', 'zz', and 'zzz' have identical meaning, as do 'Z'</w:t>
      </w:r>
      <w:r>
        <w:t>, 'ZZ', and 'ZZZ'.</w:t>
      </w:r>
    </w:p>
    <w:p w14:paraId="74D22382" w14:textId="77777777" w:rsidR="00000000" w:rsidRDefault="009D64FD">
      <w:r>
        <w:t xml:space="preserve">The 'I' symbol must not be used with any other symbol with the exception of 'escape for text'. </w:t>
      </w:r>
      <w:r>
        <w:t xml:space="preserve">It represents calendar formats that match those defined in the restricted profile of the ISO 8601 standard proposed by the W3C at </w:t>
      </w:r>
      <w:hyperlink r:id="rId30" w:history="1">
        <w:r>
          <w:rPr>
            <w:rStyle w:val="Hyperlink"/>
          </w:rPr>
          <w:t>http://www.w3.org/TR/NOTE-datetime.</w:t>
        </w:r>
      </w:hyperlink>
      <w:r>
        <w:t xml:space="preserve"> The formats are referred to as 'granula</w:t>
      </w:r>
      <w:r>
        <w:t xml:space="preserve">rities'. </w:t>
      </w:r>
    </w:p>
    <w:p w14:paraId="3CA93786" w14:textId="77777777" w:rsidR="00000000" w:rsidRDefault="009D64FD">
      <w:pPr>
        <w:numPr>
          <w:ilvl w:val="0"/>
          <w:numId w:val="122"/>
        </w:numPr>
      </w:pPr>
      <w:r>
        <w:t xml:space="preserve">xs:dateTime. When parsing, the data must match one of the granularities. When unparsing, the fullest granularity is used. </w:t>
      </w:r>
    </w:p>
    <w:p w14:paraId="42C3EEEA" w14:textId="77777777" w:rsidR="00000000" w:rsidRDefault="009D64FD">
      <w:pPr>
        <w:numPr>
          <w:ilvl w:val="0"/>
          <w:numId w:val="122"/>
        </w:numPr>
      </w:pPr>
      <w:r>
        <w:t>xs:date. When parsing, the data must match one of the date-only granularities. When unparsing, the fullest date-only granul</w:t>
      </w:r>
      <w:r>
        <w:t xml:space="preserve">arity is used. </w:t>
      </w:r>
    </w:p>
    <w:p w14:paraId="71B15BAD" w14:textId="77777777" w:rsidR="00000000" w:rsidRDefault="009D64FD">
      <w:pPr>
        <w:numPr>
          <w:ilvl w:val="0"/>
          <w:numId w:val="122"/>
        </w:numPr>
      </w:pPr>
      <w:r>
        <w:t>xs:time. When parsing, the data must match only the time components of one of the granularities that contains time components. When unparsing, the time components of the fullest granularity are used. The literal 'T' character is not expecte</w:t>
      </w:r>
      <w:r>
        <w:t xml:space="preserve">d in the data when parsing and is not output when unparsing. </w:t>
      </w:r>
    </w:p>
    <w:p w14:paraId="3C16DF6E" w14:textId="77777777" w:rsidR="00000000" w:rsidRDefault="009D64FD">
      <w:pPr>
        <w:numPr>
          <w:ilvl w:val="0"/>
          <w:numId w:val="122"/>
        </w:numPr>
      </w:pPr>
      <w:r>
        <w:t xml:space="preserve">The number of fractional second digits supported is </w:t>
      </w:r>
      <w:ins w:id="4798" w:author="Mike Beckerle" w:date="2019-09-26T19:21:00Z">
        <w:r>
          <w:t>is the same as for the “S” fractional seconds specifier described above</w:t>
        </w:r>
      </w:ins>
      <w:del w:id="4799" w:author="Mike Beckerle" w:date="2019-09-26T19:21:00Z">
        <w:r>
          <w:delText>implementation-defined but must be at least millisecond accuracy</w:delText>
        </w:r>
      </w:del>
      <w:r>
        <w:t>.</w:t>
      </w:r>
    </w:p>
    <w:p w14:paraId="548641DF" w14:textId="77777777" w:rsidR="00000000" w:rsidRDefault="009D64FD">
      <w:pPr>
        <w:numPr>
          <w:ilvl w:val="0"/>
          <w:numId w:val="122"/>
        </w:numPr>
      </w:pPr>
      <w:r>
        <w:t>The o</w:t>
      </w:r>
      <w:r>
        <w:t>mission of time zone from the input data when the type is xs:dateTime or xs:time is not a processing error. If that occurs then the time zone is obtained from the calendarTimeZone property.</w:t>
      </w:r>
    </w:p>
    <w:p w14:paraId="3D99E9B8" w14:textId="77777777" w:rsidR="00000000" w:rsidRDefault="009D64FD">
      <w:pPr>
        <w:numPr>
          <w:ilvl w:val="0"/>
          <w:numId w:val="122"/>
        </w:numPr>
        <w:rPr>
          <w:lang w:eastAsia="en-GB"/>
        </w:rPr>
      </w:pPr>
      <w:r>
        <w:rPr>
          <w:lang w:eastAsia="en-GB"/>
        </w:rPr>
        <w:t>When unparsing and the time zone is UTC, the time zone is output a</w:t>
      </w:r>
      <w:r>
        <w:rPr>
          <w:lang w:eastAsia="en-GB"/>
        </w:rPr>
        <w:t>s ‘+00:00’.</w:t>
      </w:r>
    </w:p>
    <w:p w14:paraId="54A80C49" w14:textId="77777777" w:rsidR="00000000" w:rsidRDefault="009D64FD">
      <w:pPr>
        <w:rPr>
          <w:lang w:eastAsia="en-GB"/>
        </w:rPr>
      </w:pPr>
      <w:r>
        <w:rPr>
          <w:lang w:eastAsia="en-GB"/>
        </w:rPr>
        <w:t>When parsing, for any pattern that omits components the values for the omitted components are supplied from the Unix epoch 1970-01-01T00:00:00.000.</w:t>
      </w:r>
      <w:r>
        <w:rPr>
          <w:rStyle w:val="FootnoteReference"/>
          <w:rFonts w:cs="Arial"/>
          <w:iCs/>
          <w:lang w:eastAsia="en-GB"/>
        </w:rPr>
        <w:footnoteReference w:id="27"/>
      </w:r>
    </w:p>
    <w:p w14:paraId="4DEC418F" w14:textId="77777777" w:rsidR="00000000" w:rsidRDefault="009D64FD">
      <w:pPr>
        <w:pStyle w:val="nobreak"/>
      </w:pPr>
      <w:r>
        <w:rPr>
          <w:rFonts w:cs="Arial"/>
          <w:szCs w:val="20"/>
        </w:rPr>
        <w:t xml:space="preserve">When unparsing, and the pattern contains a formatting </w:t>
      </w:r>
      <w:r>
        <w:t>symbol</w:t>
      </w:r>
      <w:r>
        <w:rPr>
          <w:rFonts w:eastAsia="Helv"/>
        </w:rPr>
        <w:t xml:space="preserve"> that requires a component of the d</w:t>
      </w:r>
      <w:r>
        <w:rPr>
          <w:rFonts w:eastAsia="Helv"/>
        </w:rPr>
        <w:t xml:space="preserve">ate/time </w:t>
      </w:r>
      <w:r>
        <w:t>and</w:t>
      </w:r>
      <w:r>
        <w:rPr>
          <w:rFonts w:eastAsia="Helv"/>
        </w:rPr>
        <w:t xml:space="preserve"> </w:t>
      </w:r>
      <w:r>
        <w:t>the</w:t>
      </w:r>
      <w:r>
        <w:rPr>
          <w:rFonts w:eastAsia="Helv"/>
        </w:rPr>
        <w:t xml:space="preserve"> </w:t>
      </w:r>
      <w:r>
        <w:t>infoset</w:t>
      </w:r>
      <w:r>
        <w:rPr>
          <w:rFonts w:eastAsia="Helv"/>
        </w:rPr>
        <w:t xml:space="preserve"> </w:t>
      </w:r>
      <w:r>
        <w:t>value</w:t>
      </w:r>
      <w:r>
        <w:rPr>
          <w:rFonts w:eastAsia="Helv"/>
        </w:rPr>
        <w:t xml:space="preserve"> </w:t>
      </w:r>
      <w:r>
        <w:t>does</w:t>
      </w:r>
      <w:r>
        <w:rPr>
          <w:rFonts w:eastAsia="Helv"/>
        </w:rPr>
        <w:t xml:space="preserve"> </w:t>
      </w:r>
      <w:r>
        <w:t>not</w:t>
      </w:r>
      <w:r>
        <w:rPr>
          <w:rFonts w:eastAsia="Helv"/>
        </w:rPr>
        <w:t xml:space="preserve"> </w:t>
      </w:r>
      <w:r>
        <w:t>contain</w:t>
      </w:r>
      <w:r>
        <w:rPr>
          <w:rFonts w:eastAsia="Helv"/>
        </w:rPr>
        <w:t xml:space="preserve"> </w:t>
      </w:r>
      <w:r>
        <w:t>that component,</w:t>
      </w:r>
      <w:r>
        <w:rPr>
          <w:rFonts w:eastAsia="Helv"/>
        </w:rPr>
        <w:t xml:space="preserve"> </w:t>
      </w:r>
      <w:r>
        <w:t>it</w:t>
      </w:r>
      <w:r>
        <w:rPr>
          <w:rFonts w:eastAsia="Helv"/>
        </w:rPr>
        <w:t xml:space="preserve"> </w:t>
      </w:r>
      <w:r>
        <w:t>is</w:t>
      </w:r>
      <w:r>
        <w:rPr>
          <w:rFonts w:eastAsia="Helv"/>
        </w:rPr>
        <w:t xml:space="preserve"> </w:t>
      </w:r>
      <w:r>
        <w:t>a</w:t>
      </w:r>
      <w:r>
        <w:rPr>
          <w:rFonts w:eastAsia="Helv"/>
        </w:rPr>
        <w:t xml:space="preserve"> </w:t>
      </w:r>
      <w:r>
        <w:t>processing</w:t>
      </w:r>
      <w:r>
        <w:rPr>
          <w:rFonts w:eastAsia="Helv"/>
        </w:rPr>
        <w:t xml:space="preserve"> </w:t>
      </w:r>
      <w:r>
        <w:t>error.</w:t>
      </w:r>
    </w:p>
    <w:p w14:paraId="7B9BDA25" w14:textId="77777777" w:rsidR="00000000" w:rsidRDefault="009D64FD">
      <w:pPr>
        <w:rPr>
          <w:rFonts w:cs="Arial"/>
          <w:lang w:eastAsia="en-GB"/>
        </w:rPr>
      </w:pPr>
      <w:r>
        <w:rPr>
          <w:rFonts w:cs="Arial"/>
          <w:lang w:eastAsia="en-GB"/>
        </w:rPr>
        <w:t xml:space="preserve">When parsing a calendar element with a packed </w:t>
      </w:r>
      <w:r>
        <w:rPr>
          <w:rFonts w:cs="Arial"/>
          <w:lang w:eastAsia="en-GB"/>
        </w:rPr>
        <w:t>decimal representation then the nibbles from the data are converted to text digits without any trimming of leading or trailing zeros, and the result is then matched against the pattern according to the usual rules.</w:t>
      </w:r>
    </w:p>
    <w:p w14:paraId="250CBD6C" w14:textId="77777777" w:rsidR="00000000" w:rsidRDefault="009D64FD">
      <w:pPr>
        <w:rPr>
          <w:rFonts w:cs="Arial"/>
          <w:lang w:eastAsia="en-GB"/>
        </w:rPr>
      </w:pPr>
      <w:r>
        <w:rPr>
          <w:rFonts w:cs="Arial"/>
          <w:lang w:eastAsia="en-GB"/>
        </w:rPr>
        <w:t xml:space="preserve">When unparsing, if a time zone symbol is </w:t>
      </w:r>
      <w:r>
        <w:rPr>
          <w:rFonts w:cs="Arial"/>
          <w:lang w:eastAsia="en-GB"/>
        </w:rPr>
        <w:t xml:space="preserve">not available for a particular time zone, a fallback may be used as defined in </w:t>
      </w:r>
      <w:r>
        <w:rPr>
          <w:rFonts w:cs="Arial"/>
          <w:noProof/>
          <w:lang w:eastAsia="en-GB"/>
        </w:rPr>
        <w:t>[</w:t>
      </w:r>
      <w:hyperlink w:anchor="a_ICUDateTime" w:history="1">
        <w:r>
          <w:rPr>
            <w:rStyle w:val="Hyperlink"/>
            <w:rFonts w:cs="Arial"/>
            <w:noProof/>
            <w:lang w:eastAsia="en-GB"/>
          </w:rPr>
          <w:t>ICUDateTime</w:t>
        </w:r>
      </w:hyperlink>
      <w:r>
        <w:rPr>
          <w:rFonts w:cs="Arial"/>
          <w:noProof/>
          <w:lang w:eastAsia="en-GB"/>
        </w:rPr>
        <w:t>]</w:t>
      </w:r>
      <w:r>
        <w:rPr>
          <w:rFonts w:cs="Arial"/>
          <w:lang w:eastAsia="en-GB"/>
        </w:rPr>
        <w:t>.</w:t>
      </w:r>
    </w:p>
    <w:p w14:paraId="74CB9500" w14:textId="77777777" w:rsidR="00000000" w:rsidRDefault="009D64FD">
      <w:pPr>
        <w:pStyle w:val="Heading3"/>
        <w:rPr>
          <w:rFonts w:eastAsia="Times New Roman"/>
          <w:lang w:eastAsia="en-GB"/>
        </w:rPr>
      </w:pPr>
      <w:bookmarkStart w:id="4800" w:name="_Toc25589833"/>
      <w:bookmarkStart w:id="4801" w:name="_Ref364431481"/>
      <w:r>
        <w:rPr>
          <w:rFonts w:eastAsia="Times New Roman"/>
          <w:lang w:eastAsia="en-GB"/>
        </w:rPr>
        <w:t>The dfdl:calendarCheckPolicy Property</w:t>
      </w:r>
      <w:bookmarkEnd w:id="4800"/>
      <w:bookmarkEnd w:id="4801"/>
    </w:p>
    <w:p w14:paraId="412006C1" w14:textId="77777777" w:rsidR="00000000" w:rsidRDefault="009D64FD">
      <w:pPr>
        <w:pStyle w:val="nobreak"/>
        <w:widowControl w:val="0"/>
        <w:rPr>
          <w:lang w:eastAsia="en-GB"/>
        </w:rPr>
      </w:pPr>
      <w:r>
        <w:rPr>
          <w:lang w:eastAsia="en-GB"/>
        </w:rPr>
        <w:t xml:space="preserve">The differences in behavior between 'strict' and 'lax' for this property can be subtle. </w:t>
      </w:r>
      <w:r>
        <w:rPr>
          <w:lang w:eastAsia="en-GB"/>
        </w:rPr>
        <w:t>Both are quite lenient in enforcement of many variations in format, with the 'lax' value adding additional tolerance of more format variations to those already allowed by the 'strict' value.</w:t>
      </w:r>
    </w:p>
    <w:p w14:paraId="04AFE75E" w14:textId="77777777" w:rsidR="00000000" w:rsidRDefault="009D64FD">
      <w:pPr>
        <w:numPr>
          <w:ilvl w:val="0"/>
          <w:numId w:val="123"/>
        </w:numPr>
        <w:rPr>
          <w:lang w:eastAsia="en-GB"/>
        </w:rPr>
      </w:pPr>
      <w:r>
        <w:t xml:space="preserve">Lenient parsing behaviour when in 'strict' mode: </w:t>
      </w:r>
    </w:p>
    <w:p w14:paraId="6B4BBF09" w14:textId="77777777" w:rsidR="00000000" w:rsidRDefault="009D64FD">
      <w:pPr>
        <w:numPr>
          <w:ilvl w:val="1"/>
          <w:numId w:val="123"/>
        </w:numPr>
        <w:rPr>
          <w:lang w:eastAsia="en-GB"/>
        </w:rPr>
      </w:pPr>
      <w:r>
        <w:t>Case insensitiv</w:t>
      </w:r>
      <w:r>
        <w:t xml:space="preserve">e matching for text fields </w:t>
      </w:r>
    </w:p>
    <w:p w14:paraId="53ECBDD2" w14:textId="77777777" w:rsidR="00000000" w:rsidRDefault="009D64FD">
      <w:pPr>
        <w:numPr>
          <w:ilvl w:val="1"/>
          <w:numId w:val="123"/>
        </w:numPr>
        <w:rPr>
          <w:lang w:eastAsia="en-GB"/>
        </w:rPr>
      </w:pPr>
      <w:r>
        <w:t xml:space="preserve">MMM, MMMM, and MMMMM all accept either short or long form of Month </w:t>
      </w:r>
    </w:p>
    <w:p w14:paraId="3C3AFD60" w14:textId="77777777" w:rsidR="00000000" w:rsidRDefault="009D64FD">
      <w:pPr>
        <w:numPr>
          <w:ilvl w:val="1"/>
          <w:numId w:val="123"/>
        </w:numPr>
        <w:rPr>
          <w:lang w:eastAsia="en-GB"/>
        </w:rPr>
      </w:pPr>
      <w:r>
        <w:t xml:space="preserve">E, EE, EEE, EEEE, EEEEE , and EEEEEE all accept either abbreviated, full, narrow and short forms of Day of Week </w:t>
      </w:r>
    </w:p>
    <w:p w14:paraId="3E172EC8" w14:textId="77777777" w:rsidR="00000000" w:rsidRDefault="009D64FD">
      <w:pPr>
        <w:numPr>
          <w:ilvl w:val="1"/>
          <w:numId w:val="123"/>
        </w:numPr>
        <w:rPr>
          <w:lang w:eastAsia="en-GB"/>
        </w:rPr>
      </w:pPr>
      <w:r>
        <w:t>Accepts truncated leftmost numeric field (eg, p</w:t>
      </w:r>
      <w:r>
        <w:t xml:space="preserve">attern "HHmmss" allows "123456" (12:34:56) and "23456" (2:34:56) but not "3456") </w:t>
      </w:r>
    </w:p>
    <w:p w14:paraId="1A6A7F82" w14:textId="77777777" w:rsidR="00000000" w:rsidRDefault="009D64FD">
      <w:pPr>
        <w:numPr>
          <w:ilvl w:val="0"/>
          <w:numId w:val="123"/>
        </w:numPr>
        <w:rPr>
          <w:lang w:eastAsia="en-GB"/>
        </w:rPr>
      </w:pPr>
      <w:r>
        <w:t xml:space="preserve">Additional lenient parsing behaviour when in 'lax' mode: </w:t>
      </w:r>
    </w:p>
    <w:p w14:paraId="02AA5155" w14:textId="77777777" w:rsidR="00000000" w:rsidRDefault="009D64FD">
      <w:pPr>
        <w:numPr>
          <w:ilvl w:val="1"/>
          <w:numId w:val="123"/>
        </w:numPr>
        <w:rPr>
          <w:lang w:eastAsia="en-GB"/>
        </w:rPr>
      </w:pPr>
      <w:r>
        <w:t xml:space="preserve">Values outside valid ranges are normalized (eg, "March 32 1996" is treated as "April 1 1996") </w:t>
      </w:r>
    </w:p>
    <w:p w14:paraId="5AFED8B5" w14:textId="77777777" w:rsidR="00000000" w:rsidRDefault="009D64FD">
      <w:pPr>
        <w:numPr>
          <w:ilvl w:val="1"/>
          <w:numId w:val="123"/>
        </w:numPr>
        <w:rPr>
          <w:lang w:eastAsia="en-GB"/>
        </w:rPr>
      </w:pPr>
      <w:r>
        <w:t>Ignoring a trailing d</w:t>
      </w:r>
      <w:r>
        <w:t>ot after a non-numeric field</w:t>
      </w:r>
    </w:p>
    <w:p w14:paraId="7DCC85BF" w14:textId="77777777" w:rsidR="00000000" w:rsidRDefault="009D64FD">
      <w:pPr>
        <w:numPr>
          <w:ilvl w:val="1"/>
          <w:numId w:val="123"/>
        </w:numPr>
        <w:rPr>
          <w:lang w:eastAsia="en-GB"/>
        </w:rPr>
      </w:pPr>
      <w:r>
        <w:t>Leading and trailing whitespace in the data but not in the pattern is accepted</w:t>
      </w:r>
    </w:p>
    <w:p w14:paraId="2A33FA1B" w14:textId="77777777" w:rsidR="00000000" w:rsidRDefault="009D64FD">
      <w:pPr>
        <w:numPr>
          <w:ilvl w:val="1"/>
          <w:numId w:val="123"/>
        </w:numPr>
      </w:pPr>
      <w:r>
        <w:t>Whitespace in the pattern can be missing in the data</w:t>
      </w:r>
    </w:p>
    <w:p w14:paraId="270EB241" w14:textId="77777777" w:rsidR="00000000" w:rsidRDefault="009D64FD">
      <w:pPr>
        <w:numPr>
          <w:ilvl w:val="1"/>
          <w:numId w:val="123"/>
        </w:numPr>
      </w:pPr>
      <w:r>
        <w:t>Partial matching on literal strings. E.g., data "20130621d" allowed for pattern "yyyyMMdd'date'</w:t>
      </w:r>
      <w:r>
        <w:t xml:space="preserve"> "</w:t>
      </w:r>
    </w:p>
    <w:p w14:paraId="79D93649" w14:textId="77777777" w:rsidR="00000000" w:rsidRDefault="009D64FD"/>
    <w:p w14:paraId="1D048416" w14:textId="77777777" w:rsidR="00000000" w:rsidRDefault="009D64FD">
      <w:pPr>
        <w:pStyle w:val="Heading2"/>
        <w:rPr>
          <w:rFonts w:eastAsia="Times New Roman"/>
        </w:rPr>
      </w:pPr>
      <w:bookmarkStart w:id="4802" w:name="_Toc322014184"/>
      <w:bookmarkStart w:id="4803" w:name="_Toc322014368"/>
      <w:bookmarkStart w:id="4804" w:name="_Toc322014551"/>
      <w:bookmarkStart w:id="4805" w:name="_Toc322014733"/>
      <w:bookmarkStart w:id="4806" w:name="_Toc332711670"/>
      <w:bookmarkStart w:id="4807" w:name="_Toc322014185"/>
      <w:bookmarkStart w:id="4808" w:name="_Toc322014369"/>
      <w:bookmarkStart w:id="4809" w:name="_Toc322014552"/>
      <w:bookmarkStart w:id="4810" w:name="_Toc322014734"/>
      <w:bookmarkStart w:id="4811" w:name="_Toc332711671"/>
      <w:bookmarkStart w:id="4812" w:name="_Toc322014188"/>
      <w:bookmarkStart w:id="4813" w:name="_Toc322014372"/>
      <w:bookmarkStart w:id="4814" w:name="_Toc322014555"/>
      <w:bookmarkStart w:id="4815" w:name="_Toc322014737"/>
      <w:bookmarkStart w:id="4816" w:name="_Toc322911361"/>
      <w:bookmarkStart w:id="4817" w:name="_Toc322911923"/>
      <w:bookmarkStart w:id="4818" w:name="_Toc332711674"/>
      <w:bookmarkStart w:id="4819" w:name="_Toc349042766"/>
      <w:bookmarkStart w:id="4820" w:name="_Toc243112837"/>
      <w:bookmarkStart w:id="4821" w:name="_Toc25589834"/>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r>
        <w:rPr>
          <w:rFonts w:eastAsia="Times New Roman"/>
        </w:rPr>
        <w:t xml:space="preserve">Properties Specific to Calendar with Text </w:t>
      </w:r>
      <w:bookmarkEnd w:id="4819"/>
      <w:bookmarkEnd w:id="4820"/>
      <w:r>
        <w:rPr>
          <w:rFonts w:eastAsia="Times New Roman"/>
        </w:rPr>
        <w:t>Representation</w:t>
      </w:r>
      <w:bookmarkEnd w:id="4821"/>
      <w:r>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584"/>
        <w:gridCol w:w="6046"/>
      </w:tblGrid>
      <w:tr w:rsidR="00000000" w14:paraId="5F317A4F"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14BF351" w14:textId="77777777" w:rsidR="00000000" w:rsidRDefault="009D64FD">
            <w:pPr>
              <w:rPr>
                <w:rFonts w:eastAsia="Arial Unicode MS"/>
                <w:b/>
                <w:bCs/>
              </w:rPr>
            </w:pPr>
            <w:r>
              <w:rPr>
                <w:rFonts w:eastAsia="Arial Unicode MS"/>
                <w:b/>
                <w:bCs/>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9C25486" w14:textId="77777777" w:rsidR="00000000" w:rsidRDefault="009D64FD">
            <w:pPr>
              <w:rPr>
                <w:rFonts w:eastAsia="Arial Unicode MS"/>
                <w:b/>
              </w:rPr>
            </w:pPr>
            <w:r>
              <w:rPr>
                <w:rFonts w:eastAsia="Arial Unicode MS"/>
                <w:b/>
              </w:rPr>
              <w:t>Description</w:t>
            </w:r>
          </w:p>
        </w:tc>
      </w:tr>
      <w:tr w:rsidR="00000000" w14:paraId="79399D0F" w14:textId="77777777">
        <w:tc>
          <w:tcPr>
            <w:tcW w:w="0" w:type="auto"/>
            <w:tcBorders>
              <w:top w:val="single" w:sz="4" w:space="0" w:color="auto"/>
              <w:left w:val="single" w:sz="4" w:space="0" w:color="auto"/>
              <w:bottom w:val="single" w:sz="4" w:space="0" w:color="auto"/>
              <w:right w:val="single" w:sz="4" w:space="0" w:color="auto"/>
            </w:tcBorders>
            <w:hideMark/>
          </w:tcPr>
          <w:p w14:paraId="082E1C8B" w14:textId="77777777" w:rsidR="00000000" w:rsidRDefault="009D64FD">
            <w:pPr>
              <w:rPr>
                <w:rFonts w:eastAsia="Arial Unicode MS"/>
              </w:rPr>
            </w:pPr>
            <w:r>
              <w:rPr>
                <w:rFonts w:eastAsia="Arial Unicode MS"/>
              </w:rPr>
              <w:t>textCalendarJustification</w:t>
            </w:r>
          </w:p>
        </w:tc>
        <w:tc>
          <w:tcPr>
            <w:tcW w:w="0" w:type="auto"/>
            <w:tcBorders>
              <w:top w:val="single" w:sz="4" w:space="0" w:color="auto"/>
              <w:left w:val="single" w:sz="4" w:space="0" w:color="auto"/>
              <w:bottom w:val="single" w:sz="4" w:space="0" w:color="auto"/>
              <w:right w:val="single" w:sz="4" w:space="0" w:color="auto"/>
            </w:tcBorders>
            <w:hideMark/>
          </w:tcPr>
          <w:p w14:paraId="6C09ACED" w14:textId="77777777" w:rsidR="00000000" w:rsidRDefault="009D64FD">
            <w:pPr>
              <w:rPr>
                <w:rFonts w:cs="Arial"/>
              </w:rPr>
            </w:pPr>
            <w:r>
              <w:rPr>
                <w:rFonts w:cs="Arial"/>
              </w:rPr>
              <w:t xml:space="preserve">Enum </w:t>
            </w:r>
          </w:p>
          <w:p w14:paraId="4A3BF549" w14:textId="77777777" w:rsidR="00000000" w:rsidRDefault="009D64FD">
            <w:pPr>
              <w:rPr>
                <w:rFonts w:cs="Arial"/>
              </w:rPr>
            </w:pPr>
            <w:r>
              <w:rPr>
                <w:rFonts w:cs="Arial"/>
              </w:rPr>
              <w:t xml:space="preserve">Valid values 'left', 'right',  'center' </w:t>
            </w:r>
          </w:p>
          <w:p w14:paraId="793DCEA7" w14:textId="77777777" w:rsidR="00000000" w:rsidRDefault="009D64FD">
            <w:pPr>
              <w:rPr>
                <w:rFonts w:cs="Arial"/>
              </w:rPr>
            </w:pPr>
            <w:r>
              <w:rPr>
                <w:rFonts w:cs="Arial"/>
              </w:rPr>
              <w:t>Controls</w:t>
            </w:r>
            <w:r>
              <w:t xml:space="preserve"> how the data </w:t>
            </w:r>
            <w:r>
              <w:rPr>
                <w:rFonts w:cs="Arial"/>
              </w:rPr>
              <w:t>is padded or trimmed on parsing and unparsing.</w:t>
            </w:r>
          </w:p>
          <w:p w14:paraId="532DD467" w14:textId="77777777" w:rsidR="00000000" w:rsidRDefault="009D64FD">
            <w:pPr>
              <w:rPr>
                <w:rFonts w:cs="Arial"/>
              </w:rPr>
            </w:pPr>
            <w:r>
              <w:rPr>
                <w:rFonts w:cs="Arial"/>
              </w:rPr>
              <w:t>Behavior as for dfdl:textStringJustification.</w:t>
            </w:r>
          </w:p>
          <w:p w14:paraId="203A5773" w14:textId="77777777" w:rsidR="00000000" w:rsidRDefault="009D64FD">
            <w:pPr>
              <w:rPr>
                <w:rFonts w:eastAsia="Arial Unicode MS"/>
              </w:rPr>
            </w:pPr>
            <w:r>
              <w:rPr>
                <w:rFonts w:eastAsia="Arial Unicode MS"/>
              </w:rPr>
              <w:t>Annotation: dfdl:element, dfdl:simpleType</w:t>
            </w:r>
          </w:p>
        </w:tc>
      </w:tr>
      <w:tr w:rsidR="00000000" w14:paraId="57FC42BF" w14:textId="77777777">
        <w:tc>
          <w:tcPr>
            <w:tcW w:w="0" w:type="auto"/>
            <w:tcBorders>
              <w:top w:val="single" w:sz="4" w:space="0" w:color="auto"/>
              <w:left w:val="single" w:sz="4" w:space="0" w:color="auto"/>
              <w:bottom w:val="single" w:sz="4" w:space="0" w:color="auto"/>
              <w:right w:val="single" w:sz="4" w:space="0" w:color="auto"/>
            </w:tcBorders>
            <w:hideMark/>
          </w:tcPr>
          <w:p w14:paraId="324B30D3" w14:textId="77777777" w:rsidR="00000000" w:rsidRDefault="009D64FD">
            <w:pPr>
              <w:rPr>
                <w:rFonts w:eastAsia="Arial Unicode MS"/>
              </w:rPr>
            </w:pPr>
            <w:r>
              <w:rPr>
                <w:rFonts w:eastAsia="Arial Unicode MS"/>
              </w:rPr>
              <w:t>textCalendarPadCharacter</w:t>
            </w:r>
          </w:p>
        </w:tc>
        <w:tc>
          <w:tcPr>
            <w:tcW w:w="0" w:type="auto"/>
            <w:tcBorders>
              <w:top w:val="single" w:sz="4" w:space="0" w:color="auto"/>
              <w:left w:val="single" w:sz="4" w:space="0" w:color="auto"/>
              <w:bottom w:val="single" w:sz="4" w:space="0" w:color="auto"/>
              <w:right w:val="single" w:sz="4" w:space="0" w:color="auto"/>
            </w:tcBorders>
            <w:hideMark/>
          </w:tcPr>
          <w:p w14:paraId="099CE98B" w14:textId="77777777" w:rsidR="00000000" w:rsidRDefault="009D64FD">
            <w:pPr>
              <w:rPr>
                <w:rFonts w:cs="Arial"/>
              </w:rPr>
            </w:pPr>
            <w:r>
              <w:rPr>
                <w:rFonts w:cs="Arial"/>
              </w:rPr>
              <w:t>DFDL String Literal</w:t>
            </w:r>
          </w:p>
          <w:p w14:paraId="63B839A2" w14:textId="77777777" w:rsidR="00000000" w:rsidRDefault="009D64FD">
            <w:pPr>
              <w:rPr>
                <w:rFonts w:eastAsia="MS Mincho"/>
              </w:rPr>
            </w:pPr>
            <w:r>
              <w:rPr>
                <w:rFonts w:eastAsia="Arial Unicode MS"/>
              </w:rPr>
              <w:t>The value that is used when padding or trimming calendar elements. The valu</w:t>
            </w:r>
            <w:r>
              <w:rPr>
                <w:rFonts w:eastAsia="Arial Unicode MS"/>
              </w:rPr>
              <w:t>e can be a single character or a single byte.</w:t>
            </w:r>
            <w:r>
              <w:rPr>
                <w:rFonts w:eastAsia="Arial Unicode MS"/>
              </w:rPr>
              <w:br/>
            </w:r>
            <w:r>
              <w:rPr>
                <w:rFonts w:eastAsia="MS Mincho"/>
              </w:rPr>
              <w:t xml:space="preserve">If a character, then it can be specified using a literal character or using DFDL entities. </w:t>
            </w:r>
          </w:p>
          <w:p w14:paraId="2D87E846" w14:textId="77777777" w:rsidR="00000000" w:rsidRDefault="009D64FD">
            <w:pPr>
              <w:rPr>
                <w:rFonts w:eastAsia="MS Mincho"/>
              </w:rPr>
            </w:pPr>
            <w:r>
              <w:rPr>
                <w:rFonts w:eastAsia="MS Mincho"/>
              </w:rPr>
              <w:t>If a byte, then it must be specified using a single byte value entity</w:t>
            </w:r>
          </w:p>
          <w:p w14:paraId="51E698E6" w14:textId="77777777" w:rsidR="00000000" w:rsidRDefault="009D64FD">
            <w:pPr>
              <w:rPr>
                <w:rFonts w:eastAsia="MS Mincho"/>
              </w:rPr>
            </w:pPr>
            <w:r>
              <w:rPr>
                <w:rFonts w:eastAsia="MS Mincho"/>
              </w:rPr>
              <w:t>If a pad character is specified when dfdl:length</w:t>
            </w:r>
            <w:r>
              <w:rPr>
                <w:rFonts w:eastAsia="MS Mincho"/>
              </w:rPr>
              <w:t xml:space="preserve">Units is 'bytes' then the pad character must be a single-byte character. </w:t>
            </w:r>
          </w:p>
          <w:p w14:paraId="168496BC" w14:textId="77777777" w:rsidR="00000000" w:rsidRDefault="009D64FD">
            <w:pPr>
              <w:rPr>
                <w:rFonts w:eastAsia="MS Mincho"/>
              </w:rPr>
            </w:pPr>
            <w:r>
              <w:rPr>
                <w:rFonts w:eastAsia="MS Mincho"/>
              </w:rPr>
              <w:t xml:space="preserve">If a pad byte is specified when dfdl:lengthUnits is 'characters' then </w:t>
            </w:r>
          </w:p>
          <w:p w14:paraId="77976257" w14:textId="77777777" w:rsidR="00000000" w:rsidRDefault="009D64FD">
            <w:pPr>
              <w:numPr>
                <w:ilvl w:val="0"/>
                <w:numId w:val="124"/>
              </w:numPr>
              <w:rPr>
                <w:rFonts w:eastAsia="MS Mincho"/>
              </w:rPr>
            </w:pPr>
            <w:r>
              <w:rPr>
                <w:rFonts w:eastAsia="MS Mincho"/>
              </w:rPr>
              <w:t xml:space="preserve">the encoding must be a fixed-width encoding </w:t>
            </w:r>
          </w:p>
          <w:p w14:paraId="05A49EB7" w14:textId="77777777" w:rsidR="00000000" w:rsidRDefault="009D64FD">
            <w:pPr>
              <w:numPr>
                <w:ilvl w:val="0"/>
                <w:numId w:val="124"/>
              </w:numPr>
              <w:rPr>
                <w:rFonts w:eastAsia="Arial Unicode MS"/>
              </w:rPr>
            </w:pPr>
            <w:r>
              <w:rPr>
                <w:rFonts w:eastAsia="MS Mincho"/>
              </w:rPr>
              <w:t>padding and trimming must be applied using a sequence of N pad byt</w:t>
            </w:r>
            <w:r>
              <w:rPr>
                <w:rFonts w:eastAsia="MS Mincho"/>
              </w:rPr>
              <w:t>es, where N is the width of a character in the fixed-width encoding.</w:t>
            </w:r>
            <w:r>
              <w:rPr>
                <w:rFonts w:eastAsia="Arial Unicode MS"/>
              </w:rPr>
              <w:t xml:space="preserve"> </w:t>
            </w:r>
          </w:p>
          <w:p w14:paraId="176996BE" w14:textId="77777777" w:rsidR="00000000" w:rsidRDefault="009D64FD">
            <w:pPr>
              <w:rPr>
                <w:rFonts w:eastAsia="MS Mincho"/>
              </w:rPr>
            </w:pPr>
            <w:r>
              <w:rPr>
                <w:rFonts w:eastAsia="Arial Unicode MS"/>
              </w:rPr>
              <w:t>The string literal value is restricted in the same way as described in "Pad Character Restrictions" in the description of the dfdl:</w:t>
            </w:r>
            <w:r>
              <w:rPr>
                <w:rFonts w:eastAsia="Arial"/>
              </w:rPr>
              <w:t>textStringPadCharacter</w:t>
            </w:r>
            <w:r>
              <w:rPr>
                <w:rFonts w:eastAsia="Arial Unicode MS"/>
              </w:rPr>
              <w:t xml:space="preserve"> property.</w:t>
            </w:r>
          </w:p>
          <w:p w14:paraId="48C8BCB5" w14:textId="77777777" w:rsidR="00000000" w:rsidRDefault="009D64FD">
            <w:pPr>
              <w:keepNext/>
              <w:rPr>
                <w:rFonts w:eastAsia="Arial Unicode MS"/>
              </w:rPr>
            </w:pPr>
            <w:r>
              <w:rPr>
                <w:rFonts w:eastAsia="Arial Unicode MS"/>
              </w:rPr>
              <w:t xml:space="preserve"> Annotation: dfdl:elem</w:t>
            </w:r>
            <w:r>
              <w:rPr>
                <w:rFonts w:eastAsia="Arial Unicode MS"/>
              </w:rPr>
              <w:t>ent, dfdl:simpleType</w:t>
            </w:r>
          </w:p>
        </w:tc>
      </w:tr>
    </w:tbl>
    <w:p w14:paraId="03996ECF" w14:textId="77777777" w:rsidR="00000000" w:rsidRDefault="009D64FD">
      <w:pPr>
        <w:pStyle w:val="Caption"/>
      </w:pPr>
      <w:r>
        <w:t xml:space="preserve">Table </w:t>
      </w:r>
      <w:r>
        <w:fldChar w:fldCharType="begin"/>
      </w:r>
      <w:r>
        <w:instrText xml:space="preserve"> SEQ Table \* ARABIC </w:instrText>
      </w:r>
      <w:r>
        <w:fldChar w:fldCharType="separate"/>
      </w:r>
      <w:r>
        <w:rPr>
          <w:noProof/>
        </w:rPr>
        <w:t>41</w:t>
      </w:r>
      <w:r>
        <w:fldChar w:fldCharType="end"/>
      </w:r>
      <w:r>
        <w:t xml:space="preserve"> Properties Specific to Calendar with Text Representation</w:t>
      </w:r>
    </w:p>
    <w:p w14:paraId="303CB160" w14:textId="77777777" w:rsidR="00000000" w:rsidRDefault="009D64FD"/>
    <w:p w14:paraId="236D6FDE" w14:textId="77777777" w:rsidR="00000000" w:rsidRDefault="009D64FD">
      <w:pPr>
        <w:pStyle w:val="Heading2"/>
        <w:rPr>
          <w:rFonts w:eastAsia="Times New Roman"/>
        </w:rPr>
      </w:pPr>
      <w:bookmarkStart w:id="4822" w:name="_Toc322912212"/>
      <w:bookmarkStart w:id="4823" w:name="_Toc329093061"/>
      <w:bookmarkStart w:id="4824" w:name="_Toc332701574"/>
      <w:bookmarkStart w:id="4825" w:name="_Toc332701878"/>
      <w:bookmarkStart w:id="4826" w:name="_Toc332711677"/>
      <w:bookmarkStart w:id="4827" w:name="_Toc332711979"/>
      <w:bookmarkStart w:id="4828" w:name="_Toc332712280"/>
      <w:bookmarkStart w:id="4829" w:name="_Toc332724196"/>
      <w:bookmarkStart w:id="4830" w:name="_Toc332724496"/>
      <w:bookmarkStart w:id="4831" w:name="_Toc341102792"/>
      <w:bookmarkStart w:id="4832" w:name="_Toc347241527"/>
      <w:bookmarkStart w:id="4833" w:name="_Toc347744720"/>
      <w:bookmarkStart w:id="4834" w:name="_Toc348984503"/>
      <w:bookmarkStart w:id="4835" w:name="_Toc348984808"/>
      <w:bookmarkStart w:id="4836" w:name="_Toc349037972"/>
      <w:bookmarkStart w:id="4837" w:name="_Toc349038274"/>
      <w:bookmarkStart w:id="4838" w:name="_Toc349042767"/>
      <w:bookmarkStart w:id="4839" w:name="_Toc351912765"/>
      <w:bookmarkStart w:id="4840" w:name="_Toc351914786"/>
      <w:bookmarkStart w:id="4841" w:name="_Toc351915252"/>
      <w:bookmarkStart w:id="4842" w:name="_Toc361231309"/>
      <w:bookmarkStart w:id="4843" w:name="_Toc361231835"/>
      <w:bookmarkStart w:id="4844" w:name="_Toc362445133"/>
      <w:bookmarkStart w:id="4845" w:name="_Toc363909055"/>
      <w:bookmarkStart w:id="4846" w:name="_Toc364463480"/>
      <w:bookmarkStart w:id="4847" w:name="_Toc366078084"/>
      <w:bookmarkStart w:id="4848" w:name="_Toc366078703"/>
      <w:bookmarkStart w:id="4849" w:name="_Toc366079688"/>
      <w:bookmarkStart w:id="4850" w:name="_Toc366080300"/>
      <w:bookmarkStart w:id="4851" w:name="_Toc366080909"/>
      <w:bookmarkStart w:id="4852" w:name="_Toc366505249"/>
      <w:bookmarkStart w:id="4853" w:name="_Toc366508618"/>
      <w:bookmarkStart w:id="4854" w:name="_Toc366513119"/>
      <w:bookmarkStart w:id="4855" w:name="_Toc366574308"/>
      <w:bookmarkStart w:id="4856" w:name="_Toc366578101"/>
      <w:bookmarkStart w:id="4857" w:name="_Toc366578695"/>
      <w:bookmarkStart w:id="4858" w:name="_Toc366579287"/>
      <w:bookmarkStart w:id="4859" w:name="_Toc366579878"/>
      <w:bookmarkStart w:id="4860" w:name="_Toc366580470"/>
      <w:bookmarkStart w:id="4861" w:name="_Toc366581061"/>
      <w:bookmarkStart w:id="4862" w:name="_Toc366581653"/>
      <w:bookmarkStart w:id="4863" w:name="_Toc349042768"/>
      <w:bookmarkStart w:id="4864" w:name="_Ref364443310"/>
      <w:bookmarkStart w:id="4865" w:name="_Ref364443313"/>
      <w:bookmarkStart w:id="4866" w:name="_Toc25589835"/>
      <w:bookmarkEnd w:id="4784"/>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r>
        <w:rPr>
          <w:rFonts w:eastAsia="Times New Roman"/>
        </w:rPr>
        <w:t>Properties Specific to Calendar with Binary Representation</w:t>
      </w:r>
      <w:bookmarkEnd w:id="4863"/>
      <w:bookmarkEnd w:id="4864"/>
      <w:bookmarkEnd w:id="4865"/>
      <w:bookmarkEnd w:id="486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7"/>
        <w:gridCol w:w="5883"/>
      </w:tblGrid>
      <w:tr w:rsidR="00000000" w14:paraId="3EE4CE38" w14:textId="77777777">
        <w:tc>
          <w:tcPr>
            <w:tcW w:w="2786" w:type="dxa"/>
            <w:tcBorders>
              <w:top w:val="single" w:sz="4" w:space="0" w:color="auto"/>
              <w:left w:val="single" w:sz="4" w:space="0" w:color="auto"/>
              <w:bottom w:val="single" w:sz="4" w:space="0" w:color="auto"/>
              <w:right w:val="single" w:sz="4" w:space="0" w:color="auto"/>
            </w:tcBorders>
            <w:shd w:val="clear" w:color="auto" w:fill="F3F3F3"/>
            <w:hideMark/>
          </w:tcPr>
          <w:p w14:paraId="38694FC5" w14:textId="77777777" w:rsidR="00000000" w:rsidRDefault="009D64FD">
            <w:pPr>
              <w:rPr>
                <w:b/>
              </w:rPr>
            </w:pPr>
            <w:r>
              <w:rPr>
                <w:b/>
              </w:rPr>
              <w:t>Property Name</w:t>
            </w:r>
          </w:p>
        </w:tc>
        <w:tc>
          <w:tcPr>
            <w:tcW w:w="6070" w:type="dxa"/>
            <w:tcBorders>
              <w:top w:val="single" w:sz="4" w:space="0" w:color="auto"/>
              <w:left w:val="single" w:sz="4" w:space="0" w:color="auto"/>
              <w:bottom w:val="single" w:sz="4" w:space="0" w:color="auto"/>
              <w:right w:val="single" w:sz="4" w:space="0" w:color="auto"/>
            </w:tcBorders>
            <w:shd w:val="clear" w:color="auto" w:fill="F3F3F3"/>
            <w:hideMark/>
          </w:tcPr>
          <w:p w14:paraId="3B261447" w14:textId="77777777" w:rsidR="00000000" w:rsidRDefault="009D64FD">
            <w:pPr>
              <w:rPr>
                <w:b/>
              </w:rPr>
            </w:pPr>
            <w:r>
              <w:rPr>
                <w:b/>
              </w:rPr>
              <w:t>Description</w:t>
            </w:r>
          </w:p>
        </w:tc>
      </w:tr>
      <w:tr w:rsidR="00000000" w14:paraId="3F7051A5" w14:textId="77777777">
        <w:tc>
          <w:tcPr>
            <w:tcW w:w="2786" w:type="dxa"/>
            <w:tcBorders>
              <w:top w:val="single" w:sz="4" w:space="0" w:color="auto"/>
              <w:left w:val="single" w:sz="4" w:space="0" w:color="auto"/>
              <w:bottom w:val="single" w:sz="4" w:space="0" w:color="auto"/>
              <w:right w:val="single" w:sz="4" w:space="0" w:color="auto"/>
            </w:tcBorders>
            <w:hideMark/>
          </w:tcPr>
          <w:p w14:paraId="6AC81FCB" w14:textId="77777777" w:rsidR="00000000" w:rsidRDefault="009D64FD">
            <w:r>
              <w:t>binaryCalendarRep</w:t>
            </w:r>
          </w:p>
        </w:tc>
        <w:tc>
          <w:tcPr>
            <w:tcW w:w="6070" w:type="dxa"/>
            <w:tcBorders>
              <w:top w:val="single" w:sz="4" w:space="0" w:color="auto"/>
              <w:left w:val="single" w:sz="4" w:space="0" w:color="auto"/>
              <w:bottom w:val="single" w:sz="4" w:space="0" w:color="auto"/>
              <w:right w:val="single" w:sz="4" w:space="0" w:color="auto"/>
            </w:tcBorders>
            <w:hideMark/>
          </w:tcPr>
          <w:p w14:paraId="1A78ACB4" w14:textId="77777777" w:rsidR="00000000" w:rsidRDefault="009D64FD">
            <w:pPr>
              <w:rPr>
                <w:rFonts w:eastAsia="MS Mincho"/>
              </w:rPr>
            </w:pPr>
            <w:r>
              <w:rPr>
                <w:rFonts w:eastAsia="MS Mincho"/>
              </w:rPr>
              <w:t>Enum</w:t>
            </w:r>
          </w:p>
          <w:p w14:paraId="228635E8" w14:textId="77777777" w:rsidR="00000000" w:rsidRDefault="009D64FD">
            <w:pPr>
              <w:rPr>
                <w:rFonts w:eastAsia="MS Mincho"/>
              </w:rPr>
            </w:pPr>
            <w:r>
              <w:rPr>
                <w:rFonts w:eastAsia="MS Mincho"/>
                <w:lang w:eastAsia="ja-JP" w:bidi="he-IL"/>
              </w:rPr>
              <w:t>Valid values are 'packed', 'bcd', 'ibm4690Packed', '</w:t>
            </w:r>
            <w:r>
              <w:t>binarySeconds', 'binaryMilliseconds</w:t>
            </w:r>
            <w:r>
              <w:rPr>
                <w:rFonts w:eastAsia="MS Mincho"/>
              </w:rPr>
              <w:t>'</w:t>
            </w:r>
          </w:p>
          <w:p w14:paraId="11CEC7D2" w14:textId="77777777" w:rsidR="00000000" w:rsidRDefault="009D64FD">
            <w:pPr>
              <w:rPr>
                <w:rFonts w:eastAsia="MS Mincho"/>
                <w:lang w:eastAsia="ja-JP" w:bidi="he-IL"/>
              </w:rPr>
            </w:pPr>
            <w:r>
              <w:rPr>
                <w:rFonts w:eastAsia="MS Mincho"/>
                <w:lang w:eastAsia="ja-JP" w:bidi="he-IL"/>
              </w:rPr>
              <w:t>For all values, the dfdl:byteOrder property is used to determine the numeric significance of the bytes making up the representation.</w:t>
            </w:r>
          </w:p>
          <w:p w14:paraId="44D48227" w14:textId="77777777" w:rsidR="00000000" w:rsidRDefault="009D64FD">
            <w:r>
              <w:rPr>
                <w:rFonts w:eastAsia="MS Mincho"/>
              </w:rPr>
              <w:t>'</w:t>
            </w:r>
            <w:r>
              <w:t>packed' means represented as an I</w:t>
            </w:r>
            <w:r>
              <w:t xml:space="preserve">BM 390 packed decimal. Each byte contains two decimal digits, except for the rightmost byte, which contains a sign to the right of a decimal digit. </w:t>
            </w:r>
            <w:r>
              <w:rPr>
                <w:rFonts w:cs="Arial"/>
                <w:lang w:eastAsia="en-GB"/>
              </w:rPr>
              <w:t>The digits are interpreted according to the dfdl:calendarPattern property. Property dfdl:binaryPackedSignCod</w:t>
            </w:r>
            <w:r>
              <w:rPr>
                <w:rFonts w:cs="Arial"/>
                <w:lang w:eastAsia="en-GB"/>
              </w:rPr>
              <w:t>es is applicable.</w:t>
            </w:r>
          </w:p>
          <w:p w14:paraId="2791FB38" w14:textId="77777777" w:rsidR="00000000" w:rsidRDefault="009D64FD">
            <w:r>
              <w:rPr>
                <w:rFonts w:eastAsia="MS Mincho"/>
              </w:rPr>
              <w:t>'bcd</w:t>
            </w:r>
            <w:r>
              <w:t>' means represented as a binary coded decimal with two digits per byte.</w:t>
            </w:r>
            <w:r>
              <w:rPr>
                <w:rFonts w:cs="Arial"/>
                <w:lang w:eastAsia="en-GB"/>
              </w:rPr>
              <w:t xml:space="preserve"> The digits are interpreted according to the dfdl:calendarPattern property</w:t>
            </w:r>
          </w:p>
          <w:p w14:paraId="265F6026" w14:textId="77777777" w:rsidR="00000000" w:rsidRDefault="009D64FD">
            <w:r>
              <w:t>'ibm4690Packed' means represented as a variant of packed format as described in property</w:t>
            </w:r>
            <w:r>
              <w:t xml:space="preserve"> dfdl:binaryNumberRep. </w:t>
            </w:r>
            <w:r>
              <w:rPr>
                <w:rFonts w:cs="Arial"/>
                <w:lang w:eastAsia="en-GB"/>
              </w:rPr>
              <w:t>The digits are interpreted according to the dfdl:calendarPattern property.</w:t>
            </w:r>
          </w:p>
          <w:p w14:paraId="33F84C40" w14:textId="77777777" w:rsidR="00000000" w:rsidRDefault="009D64FD">
            <w:pPr>
              <w:rPr>
                <w:rFonts w:eastAsia="Arial"/>
              </w:rPr>
            </w:pPr>
            <w:r>
              <w:rPr>
                <w:rFonts w:cs="Arial"/>
                <w:lang w:eastAsia="en-GB"/>
              </w:rPr>
              <w:t>For all packed decimals, property dfdl:binaryNumberCheckPolicy is applicable.</w:t>
            </w:r>
            <w:r>
              <w:t xml:space="preserve"> </w:t>
            </w:r>
          </w:p>
          <w:p w14:paraId="579200CD" w14:textId="77777777" w:rsidR="00000000" w:rsidRDefault="009D64FD">
            <w:r>
              <w:rPr>
                <w:rFonts w:cs="Arial"/>
                <w:lang w:eastAsia="en-GB"/>
              </w:rPr>
              <w:t>For all these packed decimals, dfdl:calendarPattern can contain only characters</w:t>
            </w:r>
            <w:r>
              <w:rPr>
                <w:rFonts w:cs="Arial"/>
                <w:lang w:eastAsia="en-GB"/>
              </w:rPr>
              <w:t xml:space="preserve"> and symbols that always result in the presentation of digits. It is a Schema Definition Error otherwise. This implies that property dfdl:calendarPatternKind must be 'explicit' because the default patterns for 'implicit' contain non-numeric characters. It </w:t>
            </w:r>
            <w:r>
              <w:rPr>
                <w:rFonts w:cs="Arial"/>
                <w:lang w:eastAsia="en-GB"/>
              </w:rPr>
              <w:t>is a Schema Definition Error otherwise.</w:t>
            </w:r>
          </w:p>
          <w:p w14:paraId="1735923D" w14:textId="77777777" w:rsidR="00000000" w:rsidRDefault="009D64FD">
            <w:r>
              <w:t xml:space="preserve">See Section </w:t>
            </w:r>
            <w:r>
              <w:fldChar w:fldCharType="begin"/>
            </w:r>
            <w:r>
              <w:instrText xml:space="preserve"> REF _Ref251248830 \r \h  \* MERGEFORMAT </w:instrText>
            </w:r>
            <w:r>
              <w:fldChar w:fldCharType="separate"/>
            </w:r>
            <w:r>
              <w:t>13.7</w:t>
            </w:r>
            <w:r>
              <w:fldChar w:fldCharType="end"/>
            </w:r>
            <w:r>
              <w:t xml:space="preserve"> </w:t>
            </w:r>
            <w:r>
              <w:fldChar w:fldCharType="begin"/>
            </w:r>
            <w:r>
              <w:instrText xml:space="preserve"> REF _Ref274819885 \h  \* MERGEFORMAT </w:instrText>
            </w:r>
            <w:r>
              <w:fldChar w:fldCharType="separate"/>
            </w:r>
            <w:r>
              <w:t>Properties Specific to Numbers with Binary Represe</w:t>
            </w:r>
            <w:r>
              <w:t>ntation</w:t>
            </w:r>
            <w:r>
              <w:fldChar w:fldCharType="end"/>
            </w:r>
            <w:r>
              <w:t>.</w:t>
            </w:r>
          </w:p>
          <w:p w14:paraId="7D37F8DC" w14:textId="77777777" w:rsidR="00000000" w:rsidRDefault="009D64FD">
            <w:r>
              <w:t>Note also that a virtual decimal point for the boundary between seconds and fractional seconds is implied from the pattern at the boundary of 's' and 'S', i.e., where the substring '</w:t>
            </w:r>
            <w:r>
              <w:t>sS' appears in the pattern.</w:t>
            </w:r>
          </w:p>
          <w:p w14:paraId="675313CB" w14:textId="77777777" w:rsidR="00000000" w:rsidRDefault="009D64FD">
            <w:r>
              <w:t>'binarySeconds' means represented as binary xs:int, that is, as a 4 byte signed integer that is the number of seconds from the epoch (positive or negative).  It is a Schema Definition Error if there is a specified length not equ</w:t>
            </w:r>
            <w:r>
              <w:t>ivalent to 4 bytes.</w:t>
            </w:r>
          </w:p>
          <w:p w14:paraId="792B46F5" w14:textId="77777777" w:rsidR="00000000" w:rsidRDefault="009D64FD">
            <w:r>
              <w:t>'binaryMilliseconds'</w:t>
            </w:r>
            <w:r>
              <w:rPr>
                <w:rFonts w:eastAsia="MS Mincho"/>
              </w:rPr>
              <w:t xml:space="preserve"> </w:t>
            </w:r>
            <w:r>
              <w:t>means represented as binary xs:long, that is, as an 8 byte signed integer that is the number of milliseconds from the epoch (positive or negative).  It is a Schema Definition Error if there is a specified length not</w:t>
            </w:r>
            <w:r>
              <w:t xml:space="preserve"> equivalent to 8 bytes.   </w:t>
            </w:r>
          </w:p>
          <w:p w14:paraId="0C4E1AA5" w14:textId="77777777" w:rsidR="00000000" w:rsidRDefault="009D64FD">
            <w:r>
              <w:t xml:space="preserve">binarySeconds and binaryMilliseconds may only be used when the type is xs:dateTime. (It is a Schema Definition Error otherwise.) </w:t>
            </w:r>
          </w:p>
          <w:p w14:paraId="2B60E650" w14:textId="77777777" w:rsidR="00000000" w:rsidRDefault="009D64FD">
            <w:r>
              <w:t>Annotation: dfdl:element, dfdl:simpleType</w:t>
            </w:r>
          </w:p>
        </w:tc>
      </w:tr>
      <w:tr w:rsidR="00000000" w14:paraId="550F241E" w14:textId="77777777">
        <w:tc>
          <w:tcPr>
            <w:tcW w:w="2786" w:type="dxa"/>
            <w:tcBorders>
              <w:top w:val="single" w:sz="4" w:space="0" w:color="auto"/>
              <w:left w:val="single" w:sz="4" w:space="0" w:color="auto"/>
              <w:bottom w:val="single" w:sz="4" w:space="0" w:color="auto"/>
              <w:right w:val="single" w:sz="4" w:space="0" w:color="auto"/>
            </w:tcBorders>
            <w:hideMark/>
          </w:tcPr>
          <w:p w14:paraId="52F904D3" w14:textId="77777777" w:rsidR="00000000" w:rsidRDefault="009D64FD">
            <w:r>
              <w:t>binaryCalendarEpoch</w:t>
            </w:r>
          </w:p>
        </w:tc>
        <w:tc>
          <w:tcPr>
            <w:tcW w:w="6070" w:type="dxa"/>
            <w:tcBorders>
              <w:top w:val="single" w:sz="4" w:space="0" w:color="auto"/>
              <w:left w:val="single" w:sz="4" w:space="0" w:color="auto"/>
              <w:bottom w:val="single" w:sz="4" w:space="0" w:color="auto"/>
              <w:right w:val="single" w:sz="4" w:space="0" w:color="auto"/>
            </w:tcBorders>
            <w:hideMark/>
          </w:tcPr>
          <w:p w14:paraId="363B0358" w14:textId="77777777" w:rsidR="00000000" w:rsidRDefault="009D64FD">
            <w:r>
              <w:t>DateTime</w:t>
            </w:r>
          </w:p>
          <w:p w14:paraId="10FC2801" w14:textId="77777777" w:rsidR="00000000" w:rsidRDefault="009D64FD">
            <w:r>
              <w:t xml:space="preserve">Used when </w:t>
            </w:r>
            <w:r>
              <w:t>dfdl:binaryCalendarRep is 'binarySeconds' or 'binaryMilliseconds'</w:t>
            </w:r>
          </w:p>
          <w:p w14:paraId="34976A75" w14:textId="77777777" w:rsidR="00000000" w:rsidRDefault="009D64FD">
            <w:r>
              <w:t xml:space="preserve">The epoch from which to calculate dates and times.  </w:t>
            </w:r>
          </w:p>
          <w:p w14:paraId="2FDBD7E8" w14:textId="77777777" w:rsidR="00000000" w:rsidRDefault="009D64FD">
            <w:r>
              <w:t>If the time zone is omitted from the value, then UTC is used.</w:t>
            </w:r>
          </w:p>
          <w:p w14:paraId="1FF6AB1C" w14:textId="77777777" w:rsidR="00000000" w:rsidRDefault="009D64FD">
            <w:pPr>
              <w:keepNext/>
              <w:rPr>
                <w:rFonts w:eastAsia="MS Mincho"/>
              </w:rPr>
            </w:pPr>
            <w:r>
              <w:t>Annotation: dfdl:element, dfdl:simpleType</w:t>
            </w:r>
          </w:p>
        </w:tc>
      </w:tr>
    </w:tbl>
    <w:p w14:paraId="40E96FA9" w14:textId="77777777" w:rsidR="00000000" w:rsidRDefault="009D64FD">
      <w:pPr>
        <w:pStyle w:val="Caption"/>
      </w:pPr>
      <w:r>
        <w:t xml:space="preserve">Table </w:t>
      </w:r>
      <w:r>
        <w:fldChar w:fldCharType="begin"/>
      </w:r>
      <w:r>
        <w:instrText xml:space="preserve"> SEQ Table \* ARABIC </w:instrText>
      </w:r>
      <w:r>
        <w:fldChar w:fldCharType="separate"/>
      </w:r>
      <w:r>
        <w:rPr>
          <w:noProof/>
        </w:rPr>
        <w:t>42</w:t>
      </w:r>
      <w:r>
        <w:fldChar w:fldCharType="end"/>
      </w:r>
      <w:r>
        <w:t xml:space="preserve"> Properties Specific to Calendar with Binary Representation</w:t>
      </w:r>
    </w:p>
    <w:p w14:paraId="566D7B4A" w14:textId="77777777" w:rsidR="00000000" w:rsidRDefault="009D64FD">
      <w:pPr>
        <w:pStyle w:val="nobreak"/>
      </w:pPr>
      <w:r>
        <w:t>Examples of packed decimal format calendars for December 14, 1923 and dfdl:calendarPattern of 'MMddyy' would be:</w:t>
      </w:r>
    </w:p>
    <w:p w14:paraId="411F9801" w14:textId="77777777" w:rsidR="00000000" w:rsidRDefault="009D64FD">
      <w:r>
        <w:t xml:space="preserve">  packed: (hexadecimal) </w:t>
      </w:r>
      <w:r>
        <w:rPr>
          <w:rStyle w:val="CodeCharacter"/>
          <w:rFonts w:cs="Times New Roman"/>
          <w:sz w:val="20"/>
        </w:rPr>
        <w:t>01 21 42 3C</w:t>
      </w:r>
      <w:r>
        <w:t xml:space="preserve">, </w:t>
      </w:r>
    </w:p>
    <w:p w14:paraId="74173B32" w14:textId="77777777" w:rsidR="00000000" w:rsidRDefault="009D64FD">
      <w:pPr>
        <w:rPr>
          <w:rStyle w:val="CodeCharacter"/>
          <w:rFonts w:cs="Times New Roman"/>
          <w:sz w:val="20"/>
        </w:rPr>
      </w:pPr>
      <w:r>
        <w:t xml:space="preserve">  bcd: (hexadecimal) </w:t>
      </w:r>
      <w:r>
        <w:rPr>
          <w:rStyle w:val="CodeCharacter"/>
          <w:rFonts w:cs="Times New Roman"/>
          <w:sz w:val="20"/>
        </w:rPr>
        <w:t xml:space="preserve">12 14 23 </w:t>
      </w:r>
    </w:p>
    <w:p w14:paraId="3A46EF64" w14:textId="77777777" w:rsidR="00000000" w:rsidRDefault="009D64FD">
      <w:pPr>
        <w:rPr>
          <w:rStyle w:val="CodeCharacter"/>
          <w:rFonts w:cs="Times New Roman"/>
          <w:sz w:val="20"/>
        </w:rPr>
      </w:pPr>
      <w:r>
        <w:t xml:space="preserve">  ibm4690Packe</w:t>
      </w:r>
      <w:r>
        <w:t xml:space="preserve">d: (hexadecimal) </w:t>
      </w:r>
      <w:r>
        <w:rPr>
          <w:rStyle w:val="CodeCharacter"/>
          <w:rFonts w:cs="Times New Roman"/>
          <w:sz w:val="20"/>
        </w:rPr>
        <w:t xml:space="preserve">12 14 23 </w:t>
      </w:r>
    </w:p>
    <w:p w14:paraId="4E5A9D7A" w14:textId="77777777" w:rsidR="00000000" w:rsidRDefault="009D64FD">
      <w:r>
        <w:t>The 'C' nibble at the end of the 'packed' representation is a sign nibble, and the leading 0 nibble is just to align to a byte boundary..</w:t>
      </w:r>
    </w:p>
    <w:p w14:paraId="05583C79" w14:textId="77777777" w:rsidR="00000000" w:rsidRDefault="009D64FD">
      <w:pPr>
        <w:pStyle w:val="Heading2"/>
        <w:rPr>
          <w:rFonts w:eastAsia="Times New Roman"/>
        </w:rPr>
      </w:pPr>
      <w:bookmarkStart w:id="4867" w:name="_Toc25589836"/>
      <w:bookmarkStart w:id="4868" w:name="_Toc349042769"/>
      <w:bookmarkStart w:id="4869" w:name="_Toc243112841"/>
      <w:r>
        <w:rPr>
          <w:rFonts w:eastAsia="Times New Roman"/>
        </w:rPr>
        <w:t xml:space="preserve">Properties Specific to </w:t>
      </w:r>
      <w:bookmarkEnd w:id="4769"/>
      <w:bookmarkEnd w:id="4770"/>
      <w:bookmarkEnd w:id="4771"/>
      <w:bookmarkEnd w:id="4772"/>
      <w:r>
        <w:rPr>
          <w:rFonts w:eastAsia="Times New Roman"/>
        </w:rPr>
        <w:t>Opaque Types (xs:hexBinary)</w:t>
      </w:r>
      <w:bookmarkEnd w:id="4867"/>
      <w:bookmarkEnd w:id="4868"/>
      <w:bookmarkEnd w:id="4869"/>
      <w:bookmarkEnd w:id="4773"/>
      <w:bookmarkEnd w:id="4774"/>
    </w:p>
    <w:p w14:paraId="251497B2" w14:textId="77777777" w:rsidR="00000000" w:rsidRDefault="009D64FD">
      <w:r>
        <w:t>There are no properties specific to opaq</w:t>
      </w:r>
      <w:r>
        <w:t>ue types</w:t>
      </w:r>
    </w:p>
    <w:p w14:paraId="220C41D0" w14:textId="77777777" w:rsidR="00000000" w:rsidRDefault="009D64FD">
      <w:pPr>
        <w:pStyle w:val="Heading2"/>
        <w:rPr>
          <w:rFonts w:eastAsia="Times New Roman"/>
        </w:rPr>
      </w:pPr>
      <w:bookmarkStart w:id="4870" w:name="_Toc322911367"/>
      <w:bookmarkStart w:id="4871" w:name="_Toc322911676"/>
      <w:bookmarkStart w:id="4872" w:name="_Toc322911928"/>
      <w:bookmarkStart w:id="4873" w:name="_Toc322912215"/>
      <w:bookmarkStart w:id="4874" w:name="_Toc329093064"/>
      <w:bookmarkStart w:id="4875" w:name="_Toc332701577"/>
      <w:bookmarkStart w:id="4876" w:name="_Toc332701881"/>
      <w:bookmarkStart w:id="4877" w:name="_Toc332711680"/>
      <w:bookmarkStart w:id="4878" w:name="_Toc332711982"/>
      <w:bookmarkStart w:id="4879" w:name="_Toc332712283"/>
      <w:bookmarkStart w:id="4880" w:name="_Toc332724199"/>
      <w:bookmarkStart w:id="4881" w:name="_Toc332724499"/>
      <w:bookmarkStart w:id="4882" w:name="_Toc341102795"/>
      <w:bookmarkStart w:id="4883" w:name="_Toc347241530"/>
      <w:bookmarkStart w:id="4884" w:name="_Toc347744723"/>
      <w:bookmarkStart w:id="4885" w:name="_Toc348984506"/>
      <w:bookmarkStart w:id="4886" w:name="_Toc348984811"/>
      <w:bookmarkStart w:id="4887" w:name="_Toc349037975"/>
      <w:bookmarkStart w:id="4888" w:name="_Toc349038277"/>
      <w:bookmarkStart w:id="4889" w:name="_Toc349042770"/>
      <w:bookmarkStart w:id="4890" w:name="_Toc349642184"/>
      <w:bookmarkStart w:id="4891" w:name="_Toc351912768"/>
      <w:bookmarkStart w:id="4892" w:name="_Toc351914789"/>
      <w:bookmarkStart w:id="4893" w:name="_Toc351915255"/>
      <w:bookmarkStart w:id="4894" w:name="_Toc361231312"/>
      <w:bookmarkStart w:id="4895" w:name="_Toc361231838"/>
      <w:bookmarkStart w:id="4896" w:name="_Toc362445136"/>
      <w:bookmarkStart w:id="4897" w:name="_Toc363909058"/>
      <w:bookmarkStart w:id="4898" w:name="_Toc364463483"/>
      <w:bookmarkStart w:id="4899" w:name="_Toc366078087"/>
      <w:bookmarkStart w:id="4900" w:name="_Toc366078706"/>
      <w:bookmarkStart w:id="4901" w:name="_Toc366079691"/>
      <w:bookmarkStart w:id="4902" w:name="_Toc366080303"/>
      <w:bookmarkStart w:id="4903" w:name="_Toc366080912"/>
      <w:bookmarkStart w:id="4904" w:name="_Toc366505252"/>
      <w:bookmarkStart w:id="4905" w:name="_Toc366508621"/>
      <w:bookmarkStart w:id="4906" w:name="_Toc366513122"/>
      <w:bookmarkStart w:id="4907" w:name="_Toc366574311"/>
      <w:bookmarkStart w:id="4908" w:name="_Toc366578104"/>
      <w:bookmarkStart w:id="4909" w:name="_Toc366578698"/>
      <w:bookmarkStart w:id="4910" w:name="_Toc366579290"/>
      <w:bookmarkStart w:id="4911" w:name="_Toc366579881"/>
      <w:bookmarkStart w:id="4912" w:name="_Toc366580473"/>
      <w:bookmarkStart w:id="4913" w:name="_Toc366581064"/>
      <w:bookmarkStart w:id="4914" w:name="_Toc366581656"/>
      <w:bookmarkStart w:id="4915" w:name="_Toc322911368"/>
      <w:bookmarkStart w:id="4916" w:name="_Toc322911677"/>
      <w:bookmarkStart w:id="4917" w:name="_Toc322911929"/>
      <w:bookmarkStart w:id="4918" w:name="_Toc322912216"/>
      <w:bookmarkStart w:id="4919" w:name="_Toc329093065"/>
      <w:bookmarkStart w:id="4920" w:name="_Toc332701578"/>
      <w:bookmarkStart w:id="4921" w:name="_Toc332701882"/>
      <w:bookmarkStart w:id="4922" w:name="_Toc332711681"/>
      <w:bookmarkStart w:id="4923" w:name="_Toc332711983"/>
      <w:bookmarkStart w:id="4924" w:name="_Toc332712284"/>
      <w:bookmarkStart w:id="4925" w:name="_Toc332724200"/>
      <w:bookmarkStart w:id="4926" w:name="_Toc332724500"/>
      <w:bookmarkStart w:id="4927" w:name="_Toc341102796"/>
      <w:bookmarkStart w:id="4928" w:name="_Toc347241531"/>
      <w:bookmarkStart w:id="4929" w:name="_Toc347744724"/>
      <w:bookmarkStart w:id="4930" w:name="_Toc348984507"/>
      <w:bookmarkStart w:id="4931" w:name="_Toc348984812"/>
      <w:bookmarkStart w:id="4932" w:name="_Toc349037976"/>
      <w:bookmarkStart w:id="4933" w:name="_Toc349038278"/>
      <w:bookmarkStart w:id="4934" w:name="_Toc349042771"/>
      <w:bookmarkStart w:id="4935" w:name="_Toc349642185"/>
      <w:bookmarkStart w:id="4936" w:name="_Toc351912769"/>
      <w:bookmarkStart w:id="4937" w:name="_Toc351914790"/>
      <w:bookmarkStart w:id="4938" w:name="_Toc351915256"/>
      <w:bookmarkStart w:id="4939" w:name="_Toc361231313"/>
      <w:bookmarkStart w:id="4940" w:name="_Toc361231839"/>
      <w:bookmarkStart w:id="4941" w:name="_Toc362445137"/>
      <w:bookmarkStart w:id="4942" w:name="_Toc363909059"/>
      <w:bookmarkStart w:id="4943" w:name="_Toc364463484"/>
      <w:bookmarkStart w:id="4944" w:name="_Toc366078088"/>
      <w:bookmarkStart w:id="4945" w:name="_Toc366078707"/>
      <w:bookmarkStart w:id="4946" w:name="_Toc366079692"/>
      <w:bookmarkStart w:id="4947" w:name="_Toc366080304"/>
      <w:bookmarkStart w:id="4948" w:name="_Toc366080913"/>
      <w:bookmarkStart w:id="4949" w:name="_Toc366505253"/>
      <w:bookmarkStart w:id="4950" w:name="_Toc366508622"/>
      <w:bookmarkStart w:id="4951" w:name="_Toc366513123"/>
      <w:bookmarkStart w:id="4952" w:name="_Toc366574312"/>
      <w:bookmarkStart w:id="4953" w:name="_Toc366578105"/>
      <w:bookmarkStart w:id="4954" w:name="_Toc366578699"/>
      <w:bookmarkStart w:id="4955" w:name="_Toc366579291"/>
      <w:bookmarkStart w:id="4956" w:name="_Toc366579882"/>
      <w:bookmarkStart w:id="4957" w:name="_Toc366580474"/>
      <w:bookmarkStart w:id="4958" w:name="_Toc366581065"/>
      <w:bookmarkStart w:id="4959" w:name="_Toc366581657"/>
      <w:bookmarkStart w:id="4960" w:name="_Ref268264542"/>
      <w:bookmarkStart w:id="4961" w:name="_Toc349042772"/>
      <w:bookmarkStart w:id="4962" w:name="_Toc25589837"/>
      <w:bookmarkStart w:id="4963" w:name="_Toc177399106"/>
      <w:bookmarkStart w:id="4964" w:name="_Toc175057393"/>
      <w:bookmarkStart w:id="4965" w:name="_Toc199516330"/>
      <w:bookmarkStart w:id="4966" w:name="_Toc194983993"/>
      <w:bookmarkStart w:id="4967" w:name="_Toc243112842"/>
      <w:bookmarkEnd w:id="4870"/>
      <w:bookmarkEnd w:id="4871"/>
      <w:bookmarkEnd w:id="4872"/>
      <w:bookmarkEnd w:id="4873"/>
      <w:bookmarkEnd w:id="4874"/>
      <w:bookmarkEnd w:id="4875"/>
      <w:bookmarkEnd w:id="4876"/>
      <w:bookmarkEnd w:id="4877"/>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r>
        <w:rPr>
          <w:rFonts w:eastAsia="Times New Roman"/>
        </w:rPr>
        <w:t>Nil Value Processing</w:t>
      </w:r>
      <w:bookmarkEnd w:id="4960"/>
      <w:bookmarkEnd w:id="4961"/>
      <w:bookmarkEnd w:id="4962"/>
    </w:p>
    <w:p w14:paraId="4B457A3D" w14:textId="77777777" w:rsidR="00000000" w:rsidRDefault="009D64FD">
      <w:pPr>
        <w:pStyle w:val="nobreak"/>
      </w:pPr>
      <w:r>
        <w:t xml:space="preserve">Sometimes it is desirable to represent an unused element, place-holder for unknown information, or inapplicable information </w:t>
      </w:r>
      <w:r>
        <w:rPr>
          <w:i/>
          <w:iCs/>
        </w:rPr>
        <w:t>explicitly</w:t>
      </w:r>
      <w:r>
        <w:t xml:space="preserve"> with an element, rather than by the lack of an element. </w:t>
      </w:r>
    </w:p>
    <w:p w14:paraId="436F6069" w14:textId="77777777" w:rsidR="00000000" w:rsidRDefault="009D64FD">
      <w:pPr>
        <w:pStyle w:val="nobreak"/>
      </w:pPr>
      <w:r>
        <w:t>For example, it may be desirable t</w:t>
      </w:r>
      <w:r>
        <w:t>o represent a sparsely populated array of data  using a distinguished nil element to fill the locations where data is absent, thereby preserving the position for the elements that are present.</w:t>
      </w:r>
    </w:p>
    <w:p w14:paraId="22D2655A" w14:textId="77777777" w:rsidR="00000000" w:rsidRDefault="009D64FD">
      <w:r>
        <w:t xml:space="preserve">As another example, it may be desirable to represent an unused </w:t>
      </w:r>
      <w:r>
        <w:t xml:space="preserve">simple element by a value which is not conformant to the logical type of the element. </w:t>
      </w:r>
    </w:p>
    <w:p w14:paraId="7C86F2ED" w14:textId="77777777" w:rsidR="00000000" w:rsidRDefault="009D64FD">
      <w:pPr>
        <w:pStyle w:val="nobreak"/>
      </w:pPr>
      <w:r>
        <w:t>Such cases can be represented using the DFDL nil mechanism which is based on the XML Schema nil mechanism. DFDL provides what are commonly called "in-band" nil values by</w:t>
      </w:r>
      <w:r>
        <w:t xml:space="preserve"> way of dfdl:nilKind 'logicalValue', and also provides for two kinds of literal indicators of nil through dfdl:nilKind 'literalValue' and dfdl:nilKind 'literalCharacter'. Nil processing is used when the XSDL 'nillable' property of an element is true. </w:t>
      </w:r>
    </w:p>
    <w:p w14:paraId="60226801" w14:textId="77777777" w:rsidR="00000000" w:rsidRDefault="009D64FD">
      <w:r>
        <w:t>DFDL</w:t>
      </w:r>
      <w:r>
        <w:t xml:space="preserve"> allows elements of complex type to be nillable. However, </w:t>
      </w:r>
      <w:r>
        <w:rPr>
          <w:rFonts w:cs="Arial"/>
        </w:rPr>
        <w:t>to</w:t>
      </w:r>
      <w:r>
        <w:rPr>
          <w:rFonts w:eastAsia="Arial" w:cs="Arial"/>
        </w:rPr>
        <w:t xml:space="preserve"> </w:t>
      </w:r>
      <w:r>
        <w:rPr>
          <w:rFonts w:cs="Arial"/>
        </w:rPr>
        <w:t>avoid</w:t>
      </w:r>
      <w:r>
        <w:rPr>
          <w:rFonts w:eastAsia="Arial" w:cs="Arial"/>
        </w:rPr>
        <w:t xml:space="preserve"> </w:t>
      </w:r>
      <w:r>
        <w:rPr>
          <w:rFonts w:cs="Arial"/>
        </w:rPr>
        <w:t>the</w:t>
      </w:r>
      <w:r>
        <w:rPr>
          <w:rFonts w:eastAsia="Arial" w:cs="Arial"/>
        </w:rPr>
        <w:t xml:space="preserve"> </w:t>
      </w:r>
      <w:r>
        <w:rPr>
          <w:rFonts w:cs="Arial"/>
        </w:rPr>
        <w:t>concept</w:t>
      </w:r>
      <w:r>
        <w:rPr>
          <w:rFonts w:eastAsia="Arial" w:cs="Arial"/>
        </w:rPr>
        <w:t xml:space="preserve"> </w:t>
      </w:r>
      <w:r>
        <w:rPr>
          <w:rFonts w:cs="Arial"/>
        </w:rPr>
        <w:t>of</w:t>
      </w:r>
      <w:r>
        <w:rPr>
          <w:rFonts w:eastAsia="Arial" w:cs="Arial"/>
        </w:rPr>
        <w:t xml:space="preserve"> </w:t>
      </w:r>
      <w:r>
        <w:rPr>
          <w:rFonts w:cs="Arial"/>
        </w:rPr>
        <w:t>a</w:t>
      </w:r>
      <w:r>
        <w:rPr>
          <w:rFonts w:eastAsia="Arial" w:cs="Arial"/>
        </w:rPr>
        <w:t xml:space="preserve"> </w:t>
      </w:r>
      <w:r>
        <w:rPr>
          <w:rFonts w:cs="Arial"/>
        </w:rPr>
        <w:t>complex</w:t>
      </w:r>
      <w:r>
        <w:rPr>
          <w:rFonts w:eastAsia="Arial" w:cs="Arial"/>
        </w:rPr>
        <w:t xml:space="preserve"> </w:t>
      </w:r>
      <w:r>
        <w:rPr>
          <w:rFonts w:cs="Arial"/>
        </w:rPr>
        <w:t>element</w:t>
      </w:r>
      <w:r>
        <w:rPr>
          <w:rFonts w:eastAsia="Arial" w:cs="Arial"/>
        </w:rPr>
        <w:t xml:space="preserve"> </w:t>
      </w:r>
      <w:r>
        <w:rPr>
          <w:rFonts w:cs="Arial"/>
        </w:rPr>
        <w:t>having</w:t>
      </w:r>
      <w:r>
        <w:rPr>
          <w:rFonts w:eastAsia="Arial" w:cs="Arial"/>
        </w:rPr>
        <w:t xml:space="preserve"> </w:t>
      </w:r>
      <w:r>
        <w:rPr>
          <w:rFonts w:cs="Arial"/>
        </w:rPr>
        <w:t>a</w:t>
      </w:r>
      <w:r>
        <w:rPr>
          <w:rFonts w:eastAsia="Arial" w:cs="Arial"/>
        </w:rPr>
        <w:t xml:space="preserve"> </w:t>
      </w:r>
      <w:r>
        <w:rPr>
          <w:rFonts w:cs="Arial"/>
        </w:rPr>
        <w:t>value,</w:t>
      </w:r>
      <w:r>
        <w:rPr>
          <w:rFonts w:eastAsia="Arial" w:cs="Arial"/>
        </w:rPr>
        <w:t xml:space="preserve"> </w:t>
      </w:r>
      <w:r>
        <w:rPr>
          <w:rFonts w:cs="Arial"/>
        </w:rPr>
        <w:t>which</w:t>
      </w:r>
      <w:r>
        <w:rPr>
          <w:rFonts w:eastAsia="Arial" w:cs="Arial"/>
        </w:rPr>
        <w:t xml:space="preserve"> does not exist </w:t>
      </w:r>
      <w:r>
        <w:rPr>
          <w:rFonts w:cs="Arial"/>
        </w:rPr>
        <w:t>in</w:t>
      </w:r>
      <w:r>
        <w:rPr>
          <w:rFonts w:eastAsia="Arial" w:cs="Arial"/>
        </w:rPr>
        <w:t xml:space="preserve"> </w:t>
      </w:r>
      <w:r>
        <w:rPr>
          <w:rFonts w:cs="Arial"/>
        </w:rPr>
        <w:t>DFDL,</w:t>
      </w:r>
      <w:r>
        <w:rPr>
          <w:rFonts w:eastAsia="Arial" w:cs="Arial"/>
        </w:rPr>
        <w:t xml:space="preserve"> </w:t>
      </w:r>
      <w:r>
        <w:rPr>
          <w:rFonts w:cs="Arial"/>
        </w:rPr>
        <w:t>the</w:t>
      </w:r>
      <w:r>
        <w:rPr>
          <w:rFonts w:eastAsia="Arial" w:cs="Arial"/>
        </w:rPr>
        <w:t xml:space="preserve"> </w:t>
      </w:r>
      <w:r>
        <w:rPr>
          <w:rFonts w:cs="Arial"/>
        </w:rPr>
        <w:t>only</w:t>
      </w:r>
      <w:r>
        <w:rPr>
          <w:rFonts w:eastAsia="Arial" w:cs="Arial"/>
        </w:rPr>
        <w:t xml:space="preserve"> </w:t>
      </w:r>
      <w:r>
        <w:rPr>
          <w:rFonts w:cs="Arial"/>
        </w:rPr>
        <w:t>permissible</w:t>
      </w:r>
      <w:r>
        <w:rPr>
          <w:rFonts w:eastAsia="Arial" w:cs="Arial"/>
        </w:rPr>
        <w:t xml:space="preserve"> </w:t>
      </w:r>
      <w:r>
        <w:rPr>
          <w:rFonts w:cs="Arial"/>
        </w:rPr>
        <w:t>nil</w:t>
      </w:r>
      <w:r>
        <w:rPr>
          <w:rFonts w:eastAsia="Arial" w:cs="Arial"/>
        </w:rPr>
        <w:t xml:space="preserve"> </w:t>
      </w:r>
      <w:r>
        <w:rPr>
          <w:rFonts w:cs="Arial"/>
        </w:rPr>
        <w:t>value</w:t>
      </w:r>
      <w:r>
        <w:rPr>
          <w:rFonts w:eastAsia="Arial" w:cs="Arial"/>
        </w:rPr>
        <w:t xml:space="preserve"> </w:t>
      </w:r>
      <w:r>
        <w:rPr>
          <w:rFonts w:cs="Arial"/>
        </w:rPr>
        <w:t>is</w:t>
      </w:r>
      <w:r>
        <w:rPr>
          <w:rFonts w:eastAsia="Arial" w:cs="Arial"/>
        </w:rPr>
        <w:t xml:space="preserve"> </w:t>
      </w:r>
      <w:r>
        <w:rPr>
          <w:rFonts w:cs="Arial"/>
        </w:rPr>
        <w:t>the empty</w:t>
      </w:r>
      <w:r>
        <w:rPr>
          <w:rFonts w:eastAsia="Arial" w:cs="Arial"/>
        </w:rPr>
        <w:t xml:space="preserve"> </w:t>
      </w:r>
      <w:r>
        <w:rPr>
          <w:rFonts w:cs="Arial"/>
        </w:rPr>
        <w:t>string,</w:t>
      </w:r>
      <w:r>
        <w:rPr>
          <w:rFonts w:eastAsia="Arial" w:cs="Arial"/>
        </w:rPr>
        <w:t xml:space="preserve"> </w:t>
      </w:r>
      <w:r>
        <w:rPr>
          <w:rFonts w:cs="Arial"/>
        </w:rPr>
        <w:t>represented</w:t>
      </w:r>
      <w:r>
        <w:rPr>
          <w:rFonts w:eastAsia="Arial" w:cs="Arial"/>
        </w:rPr>
        <w:t xml:space="preserve"> </w:t>
      </w:r>
      <w:r>
        <w:rPr>
          <w:rFonts w:cs="Arial"/>
        </w:rPr>
        <w:t>by</w:t>
      </w:r>
      <w:r>
        <w:rPr>
          <w:rFonts w:eastAsia="Arial" w:cs="Arial"/>
        </w:rPr>
        <w:t xml:space="preserve"> </w:t>
      </w:r>
      <w:r>
        <w:rPr>
          <w:rFonts w:cs="Arial"/>
        </w:rPr>
        <w:t>the</w:t>
      </w:r>
      <w:r>
        <w:rPr>
          <w:rFonts w:eastAsia="Arial" w:cs="Arial"/>
        </w:rPr>
        <w:t xml:space="preserve"> </w:t>
      </w:r>
      <w:r>
        <w:rPr>
          <w:rFonts w:cs="Arial"/>
        </w:rPr>
        <w:t>DFDL</w:t>
      </w:r>
      <w:r>
        <w:rPr>
          <w:rFonts w:eastAsia="Arial" w:cs="Arial"/>
        </w:rPr>
        <w:t xml:space="preserve"> </w:t>
      </w:r>
      <w:r>
        <w:rPr>
          <w:rFonts w:cs="Arial"/>
        </w:rPr>
        <w:t>%ES;</w:t>
      </w:r>
      <w:r>
        <w:rPr>
          <w:rFonts w:eastAsia="Arial" w:cs="Arial"/>
        </w:rPr>
        <w:t xml:space="preserve"> </w:t>
      </w:r>
      <w:r>
        <w:rPr>
          <w:rFonts w:cs="Arial"/>
        </w:rPr>
        <w:t>entity and using dfdl:nilKind 'literalValue'.</w:t>
      </w:r>
    </w:p>
    <w:p w14:paraId="22FCDC96" w14:textId="77777777" w:rsidR="00000000" w:rsidRDefault="009D64FD">
      <w:pPr>
        <w:pStyle w:val="nobreak"/>
      </w:pPr>
      <w:r>
        <w:t>On parsing, an element occurrence is nil if the element has XSDL nillable 'true' and the data is a nil representation as defined in section 9.2.1.  Specifically:</w:t>
      </w:r>
    </w:p>
    <w:p w14:paraId="59A72162" w14:textId="77777777" w:rsidR="00000000" w:rsidRDefault="009D64FD">
      <w:pPr>
        <w:numPr>
          <w:ilvl w:val="0"/>
          <w:numId w:val="125"/>
        </w:numPr>
      </w:pPr>
      <w:r>
        <w:t xml:space="preserve">When dfdl:nilKind is 'literalValue', the </w:t>
      </w:r>
      <w:r>
        <w:rPr>
          <w:rFonts w:cs="Arial"/>
          <w:b/>
          <w:i/>
          <w:lang w:eastAsia="ja-JP" w:bidi="he-IL"/>
        </w:rPr>
        <w:t xml:space="preserve">NilLiteralValue </w:t>
      </w:r>
      <w:r>
        <w:t xml:space="preserve">region of the data stream matches any of the dfdl:nilValue values. </w:t>
      </w:r>
    </w:p>
    <w:p w14:paraId="7BB8A3F6" w14:textId="77777777" w:rsidR="00000000" w:rsidRDefault="009D64FD">
      <w:pPr>
        <w:numPr>
          <w:ilvl w:val="0"/>
          <w:numId w:val="125"/>
        </w:numPr>
      </w:pPr>
      <w:r>
        <w:t xml:space="preserve">When dfdl:nilKind is 'literalCharacter', all characters in the </w:t>
      </w:r>
      <w:r>
        <w:rPr>
          <w:rFonts w:cs="Arial"/>
          <w:b/>
          <w:i/>
          <w:lang w:eastAsia="ja-JP" w:bidi="he-IL"/>
        </w:rPr>
        <w:t xml:space="preserve">NilLiteralCharacters </w:t>
      </w:r>
      <w:r>
        <w:t>region of the data stream match the dfdl:nilValue character.</w:t>
      </w:r>
    </w:p>
    <w:p w14:paraId="7576FBC4" w14:textId="77777777" w:rsidR="00000000" w:rsidRDefault="009D64FD">
      <w:pPr>
        <w:numPr>
          <w:ilvl w:val="0"/>
          <w:numId w:val="125"/>
        </w:numPr>
      </w:pPr>
      <w:r>
        <w:t>When dfdl:nilKind is 'logic</w:t>
      </w:r>
      <w:r>
        <w:t xml:space="preserve">alValue', the data contains a normal representation, and the </w:t>
      </w:r>
      <w:r>
        <w:rPr>
          <w:rFonts w:cs="Arial"/>
          <w:b/>
          <w:i/>
          <w:lang w:eastAsia="ja-JP" w:bidi="he-IL"/>
        </w:rPr>
        <w:t xml:space="preserve">NilLogicalValue </w:t>
      </w:r>
      <w:r>
        <w:t>region of the data stream, converted to the element's logical type, matches any of the dfdl:nilValue values.</w:t>
      </w:r>
    </w:p>
    <w:p w14:paraId="70A58184" w14:textId="77777777" w:rsidR="00000000" w:rsidRDefault="009D64FD">
      <w:r>
        <w:t>For dfdl:nilKind 'literalValue' or 'literalCharacter':</w:t>
      </w:r>
    </w:p>
    <w:p w14:paraId="186693C6" w14:textId="77777777" w:rsidR="00000000" w:rsidRDefault="009D64FD">
      <w:pPr>
        <w:numPr>
          <w:ilvl w:val="0"/>
          <w:numId w:val="126"/>
        </w:numPr>
      </w:pPr>
      <w:r>
        <w:t>Determination o</w:t>
      </w:r>
      <w:r>
        <w:t xml:space="preserve">f whether the data is a nil representation for a literal nil happens first before any consideration of whether the representation is the empty, normal, or absent representations. </w:t>
      </w:r>
    </w:p>
    <w:p w14:paraId="323FDF48" w14:textId="77777777" w:rsidR="00000000" w:rsidRDefault="009D64FD">
      <w:pPr>
        <w:numPr>
          <w:ilvl w:val="0"/>
          <w:numId w:val="126"/>
        </w:numPr>
      </w:pPr>
      <w:r>
        <w:t>Property dfdl:nilValueDelimiterPolicy controls whether matching one of the n</w:t>
      </w:r>
      <w:r>
        <w:t>il values also involves matching the initiator or terminator specified by the element. This gives control over whether a nil indicator may or may not also require the delimiters that a normal data element requires.</w:t>
      </w:r>
    </w:p>
    <w:p w14:paraId="5765AA84" w14:textId="77777777" w:rsidR="00000000" w:rsidRDefault="009D64FD">
      <w:r>
        <w:t>On unparsing, an element is nil if XSDL n</w:t>
      </w:r>
      <w:r>
        <w:t xml:space="preserve">illable is 'true' AND the element information item in the augmented infoset has the </w:t>
      </w:r>
      <w:r>
        <w:rPr>
          <w:b/>
        </w:rPr>
        <w:t xml:space="preserve">[nilled] </w:t>
      </w:r>
      <w:r>
        <w:t>member as true, in which case what is output to the data stream is one of the following:</w:t>
      </w:r>
    </w:p>
    <w:p w14:paraId="724B703A" w14:textId="77777777" w:rsidR="00000000" w:rsidRDefault="009D64FD">
      <w:pPr>
        <w:numPr>
          <w:ilvl w:val="0"/>
          <w:numId w:val="127"/>
        </w:numPr>
      </w:pPr>
      <w:r>
        <w:t xml:space="preserve">When dfdl:nilKind is 'logicalValue' then the first value of dfdl:nilValue </w:t>
      </w:r>
      <w:r>
        <w:t xml:space="preserve">converted to the physical representation is output as the </w:t>
      </w:r>
      <w:r>
        <w:rPr>
          <w:b/>
          <w:i/>
        </w:rPr>
        <w:t>NilLogicalValue</w:t>
      </w:r>
      <w:r>
        <w:t xml:space="preserve"> region.</w:t>
      </w:r>
    </w:p>
    <w:p w14:paraId="531D5EF3" w14:textId="77777777" w:rsidR="00000000" w:rsidRDefault="009D64FD">
      <w:pPr>
        <w:numPr>
          <w:ilvl w:val="0"/>
          <w:numId w:val="127"/>
        </w:numPr>
      </w:pPr>
      <w:r>
        <w:t xml:space="preserve">When dfdl:nilKind is 'literalValue' then the first value of dfdl:nilValue is output as the </w:t>
      </w:r>
      <w:r>
        <w:rPr>
          <w:b/>
          <w:i/>
        </w:rPr>
        <w:t>NilLiteralValue</w:t>
      </w:r>
      <w:r>
        <w:t xml:space="preserve"> region.</w:t>
      </w:r>
    </w:p>
    <w:p w14:paraId="28D0701D" w14:textId="77777777" w:rsidR="00000000" w:rsidRDefault="009D64FD">
      <w:pPr>
        <w:numPr>
          <w:ilvl w:val="0"/>
          <w:numId w:val="127"/>
        </w:numPr>
      </w:pPr>
      <w:r>
        <w:t xml:space="preserve">When dfdl:nilKind is 'literalCharacter' then the character </w:t>
      </w:r>
      <w:r>
        <w:t xml:space="preserve">from dfdl:nilValue, repeated to the needed length, is output as the </w:t>
      </w:r>
      <w:r>
        <w:rPr>
          <w:b/>
          <w:i/>
        </w:rPr>
        <w:t xml:space="preserve">NilLiteralCharacters </w:t>
      </w:r>
      <w:r>
        <w:t>region.</w:t>
      </w:r>
    </w:p>
    <w:p w14:paraId="5F69C839" w14:textId="77777777" w:rsidR="00000000" w:rsidRDefault="009D64FD">
      <w:pPr>
        <w:rPr>
          <w:ins w:id="4968" w:author="Mike Beckerle" w:date="2019-09-17T18:23:00Z"/>
        </w:rPr>
      </w:pPr>
      <w:r>
        <w:t xml:space="preserve">For dfdl:nilKind 'literalValue' or 'literalCharacter' then dfdl:nilValueDelimiterPolicy determines whether any initiator or terminator also appear surrounding </w:t>
      </w:r>
      <w:r>
        <w:t>the literal nil in the output data.</w:t>
      </w:r>
    </w:p>
    <w:p w14:paraId="78331BAE" w14:textId="77777777" w:rsidR="00000000" w:rsidRDefault="009D64FD">
      <w:pPr>
        <w:pStyle w:val="Heading2"/>
        <w:rPr>
          <w:del w:id="4969" w:author="Mike Beckerle" w:date="2019-09-17T18:26:00Z"/>
          <w:rFonts w:eastAsia="Times New Roman"/>
        </w:rPr>
      </w:pPr>
      <w:bookmarkStart w:id="4970" w:name="_Toc25586310"/>
      <w:bookmarkStart w:id="4971" w:name="_Toc25586555"/>
      <w:bookmarkStart w:id="4972" w:name="_Toc25589838"/>
      <w:bookmarkEnd w:id="4970"/>
      <w:bookmarkEnd w:id="4971"/>
      <w:bookmarkEnd w:id="4972"/>
    </w:p>
    <w:p w14:paraId="5BB9CE68" w14:textId="77777777" w:rsidR="00000000" w:rsidRDefault="009D64FD">
      <w:pPr>
        <w:pStyle w:val="Heading2"/>
        <w:rPr>
          <w:rFonts w:eastAsia="Times New Roman"/>
        </w:rPr>
      </w:pPr>
      <w:bookmarkStart w:id="4973" w:name="_Toc322911679"/>
      <w:bookmarkStart w:id="4974" w:name="_Toc322912218"/>
      <w:bookmarkStart w:id="4975" w:name="_Toc329093067"/>
      <w:bookmarkStart w:id="4976" w:name="_Toc332701580"/>
      <w:bookmarkStart w:id="4977" w:name="_Toc332701884"/>
      <w:bookmarkStart w:id="4978" w:name="_Toc332711683"/>
      <w:bookmarkStart w:id="4979" w:name="_Toc332711985"/>
      <w:bookmarkStart w:id="4980" w:name="_Toc332712286"/>
      <w:bookmarkStart w:id="4981" w:name="_Toc332724202"/>
      <w:bookmarkStart w:id="4982" w:name="_Toc332724502"/>
      <w:bookmarkStart w:id="4983" w:name="_Toc341102798"/>
      <w:bookmarkStart w:id="4984" w:name="_Toc347241533"/>
      <w:bookmarkStart w:id="4985" w:name="_Toc347744726"/>
      <w:bookmarkStart w:id="4986" w:name="_Toc348984509"/>
      <w:bookmarkStart w:id="4987" w:name="_Toc348984814"/>
      <w:bookmarkStart w:id="4988" w:name="_Toc349037978"/>
      <w:bookmarkStart w:id="4989" w:name="_Toc349038280"/>
      <w:bookmarkStart w:id="4990" w:name="_Toc349042773"/>
      <w:bookmarkStart w:id="4991" w:name="_Toc351912771"/>
      <w:bookmarkStart w:id="4992" w:name="_Toc351914792"/>
      <w:bookmarkStart w:id="4993" w:name="_Toc351915258"/>
      <w:bookmarkStart w:id="4994" w:name="_Toc361231315"/>
      <w:bookmarkStart w:id="4995" w:name="_Toc361231841"/>
      <w:bookmarkStart w:id="4996" w:name="_Toc362445139"/>
      <w:bookmarkStart w:id="4997" w:name="_Toc363909061"/>
      <w:bookmarkStart w:id="4998" w:name="_Toc364463486"/>
      <w:bookmarkStart w:id="4999" w:name="_Toc366078090"/>
      <w:bookmarkStart w:id="5000" w:name="_Toc366078709"/>
      <w:bookmarkStart w:id="5001" w:name="_Toc366079694"/>
      <w:bookmarkStart w:id="5002" w:name="_Toc366080306"/>
      <w:bookmarkStart w:id="5003" w:name="_Toc366080915"/>
      <w:bookmarkStart w:id="5004" w:name="_Toc366505255"/>
      <w:bookmarkStart w:id="5005" w:name="_Toc366508624"/>
      <w:bookmarkStart w:id="5006" w:name="_Toc366513125"/>
      <w:bookmarkStart w:id="5007" w:name="_Toc366574314"/>
      <w:bookmarkStart w:id="5008" w:name="_Toc366578107"/>
      <w:bookmarkStart w:id="5009" w:name="_Toc366578701"/>
      <w:bookmarkStart w:id="5010" w:name="_Toc366579293"/>
      <w:bookmarkStart w:id="5011" w:name="_Toc366579884"/>
      <w:bookmarkStart w:id="5012" w:name="_Toc366580476"/>
      <w:bookmarkStart w:id="5013" w:name="_Toc366581067"/>
      <w:bookmarkStart w:id="5014" w:name="_Toc366581659"/>
      <w:bookmarkStart w:id="5015" w:name="_Toc351912772"/>
      <w:bookmarkStart w:id="5016" w:name="_Toc351914793"/>
      <w:bookmarkStart w:id="5017" w:name="_Toc351915259"/>
      <w:bookmarkStart w:id="5018" w:name="_Toc361231316"/>
      <w:bookmarkStart w:id="5019" w:name="_Toc361231842"/>
      <w:bookmarkStart w:id="5020" w:name="_Toc362445140"/>
      <w:bookmarkStart w:id="5021" w:name="_Toc363909062"/>
      <w:bookmarkStart w:id="5022" w:name="_Toc364463487"/>
      <w:bookmarkStart w:id="5023" w:name="_Toc366078091"/>
      <w:bookmarkStart w:id="5024" w:name="_Toc366078710"/>
      <w:bookmarkStart w:id="5025" w:name="_Toc366079695"/>
      <w:bookmarkStart w:id="5026" w:name="_Toc366080307"/>
      <w:bookmarkStart w:id="5027" w:name="_Toc366080916"/>
      <w:bookmarkStart w:id="5028" w:name="_Toc366505256"/>
      <w:bookmarkStart w:id="5029" w:name="_Toc366508625"/>
      <w:bookmarkStart w:id="5030" w:name="_Toc366513126"/>
      <w:bookmarkStart w:id="5031" w:name="_Toc366574315"/>
      <w:bookmarkStart w:id="5032" w:name="_Toc366578108"/>
      <w:bookmarkStart w:id="5033" w:name="_Toc366578702"/>
      <w:bookmarkStart w:id="5034" w:name="_Toc366579294"/>
      <w:bookmarkStart w:id="5035" w:name="_Toc366579885"/>
      <w:bookmarkStart w:id="5036" w:name="_Toc366580477"/>
      <w:bookmarkStart w:id="5037" w:name="_Toc366581068"/>
      <w:bookmarkStart w:id="5038" w:name="_Toc366581660"/>
      <w:bookmarkStart w:id="5039" w:name="_Toc351912773"/>
      <w:bookmarkStart w:id="5040" w:name="_Toc351914794"/>
      <w:bookmarkStart w:id="5041" w:name="_Toc351915260"/>
      <w:bookmarkStart w:id="5042" w:name="_Toc361231317"/>
      <w:bookmarkStart w:id="5043" w:name="_Toc361231843"/>
      <w:bookmarkStart w:id="5044" w:name="_Toc362445141"/>
      <w:bookmarkStart w:id="5045" w:name="_Toc363909063"/>
      <w:bookmarkStart w:id="5046" w:name="_Toc364463488"/>
      <w:bookmarkStart w:id="5047" w:name="_Toc366078092"/>
      <w:bookmarkStart w:id="5048" w:name="_Toc366078711"/>
      <w:bookmarkStart w:id="5049" w:name="_Toc366079696"/>
      <w:bookmarkStart w:id="5050" w:name="_Toc366080308"/>
      <w:bookmarkStart w:id="5051" w:name="_Toc366080917"/>
      <w:bookmarkStart w:id="5052" w:name="_Toc366505257"/>
      <w:bookmarkStart w:id="5053" w:name="_Toc366508626"/>
      <w:bookmarkStart w:id="5054" w:name="_Toc366513127"/>
      <w:bookmarkStart w:id="5055" w:name="_Toc366574316"/>
      <w:bookmarkStart w:id="5056" w:name="_Toc366578109"/>
      <w:bookmarkStart w:id="5057" w:name="_Toc366578703"/>
      <w:bookmarkStart w:id="5058" w:name="_Toc366579295"/>
      <w:bookmarkStart w:id="5059" w:name="_Toc366579886"/>
      <w:bookmarkStart w:id="5060" w:name="_Toc366580478"/>
      <w:bookmarkStart w:id="5061" w:name="_Toc366581069"/>
      <w:bookmarkStart w:id="5062" w:name="_Toc366581661"/>
      <w:bookmarkStart w:id="5063" w:name="_Toc351912774"/>
      <w:bookmarkStart w:id="5064" w:name="_Toc351914795"/>
      <w:bookmarkStart w:id="5065" w:name="_Toc351915261"/>
      <w:bookmarkStart w:id="5066" w:name="_Toc361231318"/>
      <w:bookmarkStart w:id="5067" w:name="_Toc361231844"/>
      <w:bookmarkStart w:id="5068" w:name="_Toc362445142"/>
      <w:bookmarkStart w:id="5069" w:name="_Toc363909064"/>
      <w:bookmarkStart w:id="5070" w:name="_Toc364463489"/>
      <w:bookmarkStart w:id="5071" w:name="_Toc366078093"/>
      <w:bookmarkStart w:id="5072" w:name="_Toc366078712"/>
      <w:bookmarkStart w:id="5073" w:name="_Toc366079697"/>
      <w:bookmarkStart w:id="5074" w:name="_Toc366080309"/>
      <w:bookmarkStart w:id="5075" w:name="_Toc366080918"/>
      <w:bookmarkStart w:id="5076" w:name="_Toc366505258"/>
      <w:bookmarkStart w:id="5077" w:name="_Toc366508627"/>
      <w:bookmarkStart w:id="5078" w:name="_Toc366513128"/>
      <w:bookmarkStart w:id="5079" w:name="_Toc366574317"/>
      <w:bookmarkStart w:id="5080" w:name="_Toc366578110"/>
      <w:bookmarkStart w:id="5081" w:name="_Toc366578704"/>
      <w:bookmarkStart w:id="5082" w:name="_Toc366579296"/>
      <w:bookmarkStart w:id="5083" w:name="_Toc366579887"/>
      <w:bookmarkStart w:id="5084" w:name="_Toc366580479"/>
      <w:bookmarkStart w:id="5085" w:name="_Toc366581070"/>
      <w:bookmarkStart w:id="5086" w:name="_Toc366581662"/>
      <w:bookmarkStart w:id="5087" w:name="_Toc351912775"/>
      <w:bookmarkStart w:id="5088" w:name="_Toc351914796"/>
      <w:bookmarkStart w:id="5089" w:name="_Toc351915262"/>
      <w:bookmarkStart w:id="5090" w:name="_Toc361231319"/>
      <w:bookmarkStart w:id="5091" w:name="_Toc361231845"/>
      <w:bookmarkStart w:id="5092" w:name="_Toc362445143"/>
      <w:bookmarkStart w:id="5093" w:name="_Toc363909065"/>
      <w:bookmarkStart w:id="5094" w:name="_Toc364463490"/>
      <w:bookmarkStart w:id="5095" w:name="_Toc366078094"/>
      <w:bookmarkStart w:id="5096" w:name="_Toc366078713"/>
      <w:bookmarkStart w:id="5097" w:name="_Toc366079698"/>
      <w:bookmarkStart w:id="5098" w:name="_Toc366080310"/>
      <w:bookmarkStart w:id="5099" w:name="_Toc366080919"/>
      <w:bookmarkStart w:id="5100" w:name="_Toc366505259"/>
      <w:bookmarkStart w:id="5101" w:name="_Toc366508628"/>
      <w:bookmarkStart w:id="5102" w:name="_Toc366513129"/>
      <w:bookmarkStart w:id="5103" w:name="_Toc366574318"/>
      <w:bookmarkStart w:id="5104" w:name="_Toc366578111"/>
      <w:bookmarkStart w:id="5105" w:name="_Toc366578705"/>
      <w:bookmarkStart w:id="5106" w:name="_Toc366579297"/>
      <w:bookmarkStart w:id="5107" w:name="_Toc366579888"/>
      <w:bookmarkStart w:id="5108" w:name="_Toc366580480"/>
      <w:bookmarkStart w:id="5109" w:name="_Toc366581071"/>
      <w:bookmarkStart w:id="5110" w:name="_Toc366581663"/>
      <w:bookmarkStart w:id="5111" w:name="_Toc351912776"/>
      <w:bookmarkStart w:id="5112" w:name="_Toc351914797"/>
      <w:bookmarkStart w:id="5113" w:name="_Toc351915263"/>
      <w:bookmarkStart w:id="5114" w:name="_Toc361231320"/>
      <w:bookmarkStart w:id="5115" w:name="_Toc361231846"/>
      <w:bookmarkStart w:id="5116" w:name="_Toc362445144"/>
      <w:bookmarkStart w:id="5117" w:name="_Toc363909066"/>
      <w:bookmarkStart w:id="5118" w:name="_Toc364463491"/>
      <w:bookmarkStart w:id="5119" w:name="_Toc366078095"/>
      <w:bookmarkStart w:id="5120" w:name="_Toc366078714"/>
      <w:bookmarkStart w:id="5121" w:name="_Toc366079699"/>
      <w:bookmarkStart w:id="5122" w:name="_Toc366080311"/>
      <w:bookmarkStart w:id="5123" w:name="_Toc366080920"/>
      <w:bookmarkStart w:id="5124" w:name="_Toc366505260"/>
      <w:bookmarkStart w:id="5125" w:name="_Toc366508629"/>
      <w:bookmarkStart w:id="5126" w:name="_Toc366513130"/>
      <w:bookmarkStart w:id="5127" w:name="_Toc366574319"/>
      <w:bookmarkStart w:id="5128" w:name="_Toc366578112"/>
      <w:bookmarkStart w:id="5129" w:name="_Toc366578706"/>
      <w:bookmarkStart w:id="5130" w:name="_Toc366579298"/>
      <w:bookmarkStart w:id="5131" w:name="_Toc366579889"/>
      <w:bookmarkStart w:id="5132" w:name="_Toc366580481"/>
      <w:bookmarkStart w:id="5133" w:name="_Toc366581072"/>
      <w:bookmarkStart w:id="5134" w:name="_Toc366581664"/>
      <w:bookmarkStart w:id="5135" w:name="_Toc351912777"/>
      <w:bookmarkStart w:id="5136" w:name="_Toc351914798"/>
      <w:bookmarkStart w:id="5137" w:name="_Toc351915264"/>
      <w:bookmarkStart w:id="5138" w:name="_Toc361231321"/>
      <w:bookmarkStart w:id="5139" w:name="_Toc361231847"/>
      <w:bookmarkStart w:id="5140" w:name="_Toc362445145"/>
      <w:bookmarkStart w:id="5141" w:name="_Toc363909067"/>
      <w:bookmarkStart w:id="5142" w:name="_Toc364463492"/>
      <w:bookmarkStart w:id="5143" w:name="_Toc366078096"/>
      <w:bookmarkStart w:id="5144" w:name="_Toc366078715"/>
      <w:bookmarkStart w:id="5145" w:name="_Toc366079700"/>
      <w:bookmarkStart w:id="5146" w:name="_Toc366080312"/>
      <w:bookmarkStart w:id="5147" w:name="_Toc366080921"/>
      <w:bookmarkStart w:id="5148" w:name="_Toc366505261"/>
      <w:bookmarkStart w:id="5149" w:name="_Toc366508630"/>
      <w:bookmarkStart w:id="5150" w:name="_Toc366513131"/>
      <w:bookmarkStart w:id="5151" w:name="_Toc366574320"/>
      <w:bookmarkStart w:id="5152" w:name="_Toc366578113"/>
      <w:bookmarkStart w:id="5153" w:name="_Toc366578707"/>
      <w:bookmarkStart w:id="5154" w:name="_Toc366579299"/>
      <w:bookmarkStart w:id="5155" w:name="_Toc366579890"/>
      <w:bookmarkStart w:id="5156" w:name="_Toc366580482"/>
      <w:bookmarkStart w:id="5157" w:name="_Toc366581073"/>
      <w:bookmarkStart w:id="5158" w:name="_Toc366581665"/>
      <w:bookmarkStart w:id="5159" w:name="_Toc351912778"/>
      <w:bookmarkStart w:id="5160" w:name="_Toc351914799"/>
      <w:bookmarkStart w:id="5161" w:name="_Toc351915265"/>
      <w:bookmarkStart w:id="5162" w:name="_Toc361231322"/>
      <w:bookmarkStart w:id="5163" w:name="_Toc361231848"/>
      <w:bookmarkStart w:id="5164" w:name="_Toc362445146"/>
      <w:bookmarkStart w:id="5165" w:name="_Toc363909068"/>
      <w:bookmarkStart w:id="5166" w:name="_Toc364463493"/>
      <w:bookmarkStart w:id="5167" w:name="_Toc366078097"/>
      <w:bookmarkStart w:id="5168" w:name="_Toc366078716"/>
      <w:bookmarkStart w:id="5169" w:name="_Toc366079701"/>
      <w:bookmarkStart w:id="5170" w:name="_Toc366080313"/>
      <w:bookmarkStart w:id="5171" w:name="_Toc366080922"/>
      <w:bookmarkStart w:id="5172" w:name="_Toc366505262"/>
      <w:bookmarkStart w:id="5173" w:name="_Toc366508631"/>
      <w:bookmarkStart w:id="5174" w:name="_Toc366513132"/>
      <w:bookmarkStart w:id="5175" w:name="_Toc366574321"/>
      <w:bookmarkStart w:id="5176" w:name="_Toc366578114"/>
      <w:bookmarkStart w:id="5177" w:name="_Toc366578708"/>
      <w:bookmarkStart w:id="5178" w:name="_Toc366579300"/>
      <w:bookmarkStart w:id="5179" w:name="_Toc366579891"/>
      <w:bookmarkStart w:id="5180" w:name="_Toc366580483"/>
      <w:bookmarkStart w:id="5181" w:name="_Toc366581074"/>
      <w:bookmarkStart w:id="5182" w:name="_Toc366581666"/>
      <w:bookmarkStart w:id="5183" w:name="_Toc351912779"/>
      <w:bookmarkStart w:id="5184" w:name="_Toc351914800"/>
      <w:bookmarkStart w:id="5185" w:name="_Toc351915266"/>
      <w:bookmarkStart w:id="5186" w:name="_Toc361231323"/>
      <w:bookmarkStart w:id="5187" w:name="_Toc361231849"/>
      <w:bookmarkStart w:id="5188" w:name="_Toc362445147"/>
      <w:bookmarkStart w:id="5189" w:name="_Toc363909069"/>
      <w:bookmarkStart w:id="5190" w:name="_Toc364463494"/>
      <w:bookmarkStart w:id="5191" w:name="_Toc366078098"/>
      <w:bookmarkStart w:id="5192" w:name="_Toc366078717"/>
      <w:bookmarkStart w:id="5193" w:name="_Toc366079702"/>
      <w:bookmarkStart w:id="5194" w:name="_Toc366080314"/>
      <w:bookmarkStart w:id="5195" w:name="_Toc366080923"/>
      <w:bookmarkStart w:id="5196" w:name="_Toc366505263"/>
      <w:bookmarkStart w:id="5197" w:name="_Toc366508632"/>
      <w:bookmarkStart w:id="5198" w:name="_Toc366513133"/>
      <w:bookmarkStart w:id="5199" w:name="_Toc366574322"/>
      <w:bookmarkStart w:id="5200" w:name="_Toc366578115"/>
      <w:bookmarkStart w:id="5201" w:name="_Toc366578709"/>
      <w:bookmarkStart w:id="5202" w:name="_Toc366579301"/>
      <w:bookmarkStart w:id="5203" w:name="_Toc366579892"/>
      <w:bookmarkStart w:id="5204" w:name="_Toc366580484"/>
      <w:bookmarkStart w:id="5205" w:name="_Toc366581075"/>
      <w:bookmarkStart w:id="5206" w:name="_Toc366581667"/>
      <w:bookmarkStart w:id="5207" w:name="_Toc351912780"/>
      <w:bookmarkStart w:id="5208" w:name="_Toc351914801"/>
      <w:bookmarkStart w:id="5209" w:name="_Toc351915267"/>
      <w:bookmarkStart w:id="5210" w:name="_Toc361231324"/>
      <w:bookmarkStart w:id="5211" w:name="_Toc361231850"/>
      <w:bookmarkStart w:id="5212" w:name="_Toc362445148"/>
      <w:bookmarkStart w:id="5213" w:name="_Toc363909070"/>
      <w:bookmarkStart w:id="5214" w:name="_Toc364463495"/>
      <w:bookmarkStart w:id="5215" w:name="_Toc366078099"/>
      <w:bookmarkStart w:id="5216" w:name="_Toc366078718"/>
      <w:bookmarkStart w:id="5217" w:name="_Toc366079703"/>
      <w:bookmarkStart w:id="5218" w:name="_Toc366080315"/>
      <w:bookmarkStart w:id="5219" w:name="_Toc366080924"/>
      <w:bookmarkStart w:id="5220" w:name="_Toc366505264"/>
      <w:bookmarkStart w:id="5221" w:name="_Toc366508633"/>
      <w:bookmarkStart w:id="5222" w:name="_Toc366513134"/>
      <w:bookmarkStart w:id="5223" w:name="_Toc366574323"/>
      <w:bookmarkStart w:id="5224" w:name="_Toc366578116"/>
      <w:bookmarkStart w:id="5225" w:name="_Toc366578710"/>
      <w:bookmarkStart w:id="5226" w:name="_Toc366579302"/>
      <w:bookmarkStart w:id="5227" w:name="_Toc366579893"/>
      <w:bookmarkStart w:id="5228" w:name="_Toc366580485"/>
      <w:bookmarkStart w:id="5229" w:name="_Toc366581076"/>
      <w:bookmarkStart w:id="5230" w:name="_Toc366581668"/>
      <w:bookmarkStart w:id="5231" w:name="_Toc351912781"/>
      <w:bookmarkStart w:id="5232" w:name="_Toc351914802"/>
      <w:bookmarkStart w:id="5233" w:name="_Toc351915268"/>
      <w:bookmarkStart w:id="5234" w:name="_Toc361231325"/>
      <w:bookmarkStart w:id="5235" w:name="_Toc361231851"/>
      <w:bookmarkStart w:id="5236" w:name="_Toc362445149"/>
      <w:bookmarkStart w:id="5237" w:name="_Toc363909071"/>
      <w:bookmarkStart w:id="5238" w:name="_Toc364463496"/>
      <w:bookmarkStart w:id="5239" w:name="_Toc366078100"/>
      <w:bookmarkStart w:id="5240" w:name="_Toc366078719"/>
      <w:bookmarkStart w:id="5241" w:name="_Toc366079704"/>
      <w:bookmarkStart w:id="5242" w:name="_Toc366080316"/>
      <w:bookmarkStart w:id="5243" w:name="_Toc366080925"/>
      <w:bookmarkStart w:id="5244" w:name="_Toc366505265"/>
      <w:bookmarkStart w:id="5245" w:name="_Toc366508634"/>
      <w:bookmarkStart w:id="5246" w:name="_Toc366513135"/>
      <w:bookmarkStart w:id="5247" w:name="_Toc366574324"/>
      <w:bookmarkStart w:id="5248" w:name="_Toc366578117"/>
      <w:bookmarkStart w:id="5249" w:name="_Toc366578711"/>
      <w:bookmarkStart w:id="5250" w:name="_Toc366579303"/>
      <w:bookmarkStart w:id="5251" w:name="_Toc366579894"/>
      <w:bookmarkStart w:id="5252" w:name="_Toc366580486"/>
      <w:bookmarkStart w:id="5253" w:name="_Toc366581077"/>
      <w:bookmarkStart w:id="5254" w:name="_Toc366581669"/>
      <w:bookmarkStart w:id="5255" w:name="_Toc351912782"/>
      <w:bookmarkStart w:id="5256" w:name="_Toc351914803"/>
      <w:bookmarkStart w:id="5257" w:name="_Toc351915269"/>
      <w:bookmarkStart w:id="5258" w:name="_Toc361231326"/>
      <w:bookmarkStart w:id="5259" w:name="_Toc361231852"/>
      <w:bookmarkStart w:id="5260" w:name="_Toc362445150"/>
      <w:bookmarkStart w:id="5261" w:name="_Toc363909072"/>
      <w:bookmarkStart w:id="5262" w:name="_Toc364463497"/>
      <w:bookmarkStart w:id="5263" w:name="_Toc366078101"/>
      <w:bookmarkStart w:id="5264" w:name="_Toc366078720"/>
      <w:bookmarkStart w:id="5265" w:name="_Toc366079705"/>
      <w:bookmarkStart w:id="5266" w:name="_Toc366080317"/>
      <w:bookmarkStart w:id="5267" w:name="_Toc366080926"/>
      <w:bookmarkStart w:id="5268" w:name="_Toc366505266"/>
      <w:bookmarkStart w:id="5269" w:name="_Toc366508635"/>
      <w:bookmarkStart w:id="5270" w:name="_Toc366513136"/>
      <w:bookmarkStart w:id="5271" w:name="_Toc366574325"/>
      <w:bookmarkStart w:id="5272" w:name="_Toc366578118"/>
      <w:bookmarkStart w:id="5273" w:name="_Toc366578712"/>
      <w:bookmarkStart w:id="5274" w:name="_Toc366579304"/>
      <w:bookmarkStart w:id="5275" w:name="_Toc366579895"/>
      <w:bookmarkStart w:id="5276" w:name="_Toc366580487"/>
      <w:bookmarkStart w:id="5277" w:name="_Toc366581078"/>
      <w:bookmarkStart w:id="5278" w:name="_Toc366581670"/>
      <w:bookmarkStart w:id="5279" w:name="_Toc351912783"/>
      <w:bookmarkStart w:id="5280" w:name="_Toc351914804"/>
      <w:bookmarkStart w:id="5281" w:name="_Toc351915270"/>
      <w:bookmarkStart w:id="5282" w:name="_Toc361231327"/>
      <w:bookmarkStart w:id="5283" w:name="_Toc361231853"/>
      <w:bookmarkStart w:id="5284" w:name="_Toc362445151"/>
      <w:bookmarkStart w:id="5285" w:name="_Toc363909073"/>
      <w:bookmarkStart w:id="5286" w:name="_Toc364463498"/>
      <w:bookmarkStart w:id="5287" w:name="_Toc366078102"/>
      <w:bookmarkStart w:id="5288" w:name="_Toc366078721"/>
      <w:bookmarkStart w:id="5289" w:name="_Toc366079706"/>
      <w:bookmarkStart w:id="5290" w:name="_Toc366080318"/>
      <w:bookmarkStart w:id="5291" w:name="_Toc366080927"/>
      <w:bookmarkStart w:id="5292" w:name="_Toc366505267"/>
      <w:bookmarkStart w:id="5293" w:name="_Toc366508636"/>
      <w:bookmarkStart w:id="5294" w:name="_Toc366513137"/>
      <w:bookmarkStart w:id="5295" w:name="_Toc366574326"/>
      <w:bookmarkStart w:id="5296" w:name="_Toc366578119"/>
      <w:bookmarkStart w:id="5297" w:name="_Toc366578713"/>
      <w:bookmarkStart w:id="5298" w:name="_Toc366579305"/>
      <w:bookmarkStart w:id="5299" w:name="_Toc366579896"/>
      <w:bookmarkStart w:id="5300" w:name="_Toc366580488"/>
      <w:bookmarkStart w:id="5301" w:name="_Toc366581079"/>
      <w:bookmarkStart w:id="5302" w:name="_Toc366581671"/>
      <w:bookmarkStart w:id="5303" w:name="_Toc351912784"/>
      <w:bookmarkStart w:id="5304" w:name="_Toc351914805"/>
      <w:bookmarkStart w:id="5305" w:name="_Toc351915271"/>
      <w:bookmarkStart w:id="5306" w:name="_Toc361231328"/>
      <w:bookmarkStart w:id="5307" w:name="_Toc361231854"/>
      <w:bookmarkStart w:id="5308" w:name="_Toc362445152"/>
      <w:bookmarkStart w:id="5309" w:name="_Toc363909074"/>
      <w:bookmarkStart w:id="5310" w:name="_Toc364463499"/>
      <w:bookmarkStart w:id="5311" w:name="_Toc366078103"/>
      <w:bookmarkStart w:id="5312" w:name="_Toc366078722"/>
      <w:bookmarkStart w:id="5313" w:name="_Toc366079707"/>
      <w:bookmarkStart w:id="5314" w:name="_Toc366080319"/>
      <w:bookmarkStart w:id="5315" w:name="_Toc366080928"/>
      <w:bookmarkStart w:id="5316" w:name="_Toc366505268"/>
      <w:bookmarkStart w:id="5317" w:name="_Toc366508637"/>
      <w:bookmarkStart w:id="5318" w:name="_Toc366513138"/>
      <w:bookmarkStart w:id="5319" w:name="_Toc366574327"/>
      <w:bookmarkStart w:id="5320" w:name="_Toc366578120"/>
      <w:bookmarkStart w:id="5321" w:name="_Toc366578714"/>
      <w:bookmarkStart w:id="5322" w:name="_Toc366579306"/>
      <w:bookmarkStart w:id="5323" w:name="_Toc366579897"/>
      <w:bookmarkStart w:id="5324" w:name="_Toc366580489"/>
      <w:bookmarkStart w:id="5325" w:name="_Toc366581080"/>
      <w:bookmarkStart w:id="5326" w:name="_Toc366581672"/>
      <w:bookmarkStart w:id="5327" w:name="_Toc351912785"/>
      <w:bookmarkStart w:id="5328" w:name="_Toc351914806"/>
      <w:bookmarkStart w:id="5329" w:name="_Toc351915272"/>
      <w:bookmarkStart w:id="5330" w:name="_Toc361231329"/>
      <w:bookmarkStart w:id="5331" w:name="_Toc361231855"/>
      <w:bookmarkStart w:id="5332" w:name="_Toc362445153"/>
      <w:bookmarkStart w:id="5333" w:name="_Toc363909075"/>
      <w:bookmarkStart w:id="5334" w:name="_Toc364463500"/>
      <w:bookmarkStart w:id="5335" w:name="_Toc366078104"/>
      <w:bookmarkStart w:id="5336" w:name="_Toc366078723"/>
      <w:bookmarkStart w:id="5337" w:name="_Toc366079708"/>
      <w:bookmarkStart w:id="5338" w:name="_Toc366080320"/>
      <w:bookmarkStart w:id="5339" w:name="_Toc366080929"/>
      <w:bookmarkStart w:id="5340" w:name="_Toc366505269"/>
      <w:bookmarkStart w:id="5341" w:name="_Toc366508638"/>
      <w:bookmarkStart w:id="5342" w:name="_Toc366513139"/>
      <w:bookmarkStart w:id="5343" w:name="_Toc366574328"/>
      <w:bookmarkStart w:id="5344" w:name="_Toc366578121"/>
      <w:bookmarkStart w:id="5345" w:name="_Toc366578715"/>
      <w:bookmarkStart w:id="5346" w:name="_Toc366579307"/>
      <w:bookmarkStart w:id="5347" w:name="_Toc366579898"/>
      <w:bookmarkStart w:id="5348" w:name="_Toc366580490"/>
      <w:bookmarkStart w:id="5349" w:name="_Toc366581081"/>
      <w:bookmarkStart w:id="5350" w:name="_Toc366581673"/>
      <w:bookmarkStart w:id="5351" w:name="_Toc351912786"/>
      <w:bookmarkStart w:id="5352" w:name="_Toc351914807"/>
      <w:bookmarkStart w:id="5353" w:name="_Toc351915273"/>
      <w:bookmarkStart w:id="5354" w:name="_Toc361231330"/>
      <w:bookmarkStart w:id="5355" w:name="_Toc361231856"/>
      <w:bookmarkStart w:id="5356" w:name="_Toc362445154"/>
      <w:bookmarkStart w:id="5357" w:name="_Toc363909076"/>
      <w:bookmarkStart w:id="5358" w:name="_Toc364463501"/>
      <w:bookmarkStart w:id="5359" w:name="_Toc366078105"/>
      <w:bookmarkStart w:id="5360" w:name="_Toc366078724"/>
      <w:bookmarkStart w:id="5361" w:name="_Toc366079709"/>
      <w:bookmarkStart w:id="5362" w:name="_Toc366080321"/>
      <w:bookmarkStart w:id="5363" w:name="_Toc366080930"/>
      <w:bookmarkStart w:id="5364" w:name="_Toc366505270"/>
      <w:bookmarkStart w:id="5365" w:name="_Toc366508639"/>
      <w:bookmarkStart w:id="5366" w:name="_Toc366513140"/>
      <w:bookmarkStart w:id="5367" w:name="_Toc366574329"/>
      <w:bookmarkStart w:id="5368" w:name="_Toc366578122"/>
      <w:bookmarkStart w:id="5369" w:name="_Toc366578716"/>
      <w:bookmarkStart w:id="5370" w:name="_Toc366579308"/>
      <w:bookmarkStart w:id="5371" w:name="_Toc366579899"/>
      <w:bookmarkStart w:id="5372" w:name="_Toc366580491"/>
      <w:bookmarkStart w:id="5373" w:name="_Toc366581082"/>
      <w:bookmarkStart w:id="5374" w:name="_Toc366581674"/>
      <w:bookmarkStart w:id="5375" w:name="_Toc351912787"/>
      <w:bookmarkStart w:id="5376" w:name="_Toc351914808"/>
      <w:bookmarkStart w:id="5377" w:name="_Toc351915274"/>
      <w:bookmarkStart w:id="5378" w:name="_Toc361231331"/>
      <w:bookmarkStart w:id="5379" w:name="_Toc361231857"/>
      <w:bookmarkStart w:id="5380" w:name="_Toc362445155"/>
      <w:bookmarkStart w:id="5381" w:name="_Toc363909077"/>
      <w:bookmarkStart w:id="5382" w:name="_Toc364463502"/>
      <w:bookmarkStart w:id="5383" w:name="_Toc366078106"/>
      <w:bookmarkStart w:id="5384" w:name="_Toc366078725"/>
      <w:bookmarkStart w:id="5385" w:name="_Toc366079710"/>
      <w:bookmarkStart w:id="5386" w:name="_Toc366080322"/>
      <w:bookmarkStart w:id="5387" w:name="_Toc366080931"/>
      <w:bookmarkStart w:id="5388" w:name="_Toc366505271"/>
      <w:bookmarkStart w:id="5389" w:name="_Toc366508640"/>
      <w:bookmarkStart w:id="5390" w:name="_Toc366513141"/>
      <w:bookmarkStart w:id="5391" w:name="_Toc366574330"/>
      <w:bookmarkStart w:id="5392" w:name="_Toc366578123"/>
      <w:bookmarkStart w:id="5393" w:name="_Toc366578717"/>
      <w:bookmarkStart w:id="5394" w:name="_Toc366579309"/>
      <w:bookmarkStart w:id="5395" w:name="_Toc366579900"/>
      <w:bookmarkStart w:id="5396" w:name="_Toc366580492"/>
      <w:bookmarkStart w:id="5397" w:name="_Toc366581083"/>
      <w:bookmarkStart w:id="5398" w:name="_Toc366581675"/>
      <w:bookmarkStart w:id="5399" w:name="_Toc351912788"/>
      <w:bookmarkStart w:id="5400" w:name="_Toc351914809"/>
      <w:bookmarkStart w:id="5401" w:name="_Toc351915275"/>
      <w:bookmarkStart w:id="5402" w:name="_Toc361231332"/>
      <w:bookmarkStart w:id="5403" w:name="_Toc361231858"/>
      <w:bookmarkStart w:id="5404" w:name="_Toc362445156"/>
      <w:bookmarkStart w:id="5405" w:name="_Toc363909078"/>
      <w:bookmarkStart w:id="5406" w:name="_Toc364463503"/>
      <w:bookmarkStart w:id="5407" w:name="_Toc366078107"/>
      <w:bookmarkStart w:id="5408" w:name="_Toc366078726"/>
      <w:bookmarkStart w:id="5409" w:name="_Toc366079711"/>
      <w:bookmarkStart w:id="5410" w:name="_Toc366080323"/>
      <w:bookmarkStart w:id="5411" w:name="_Toc366080932"/>
      <w:bookmarkStart w:id="5412" w:name="_Toc366505272"/>
      <w:bookmarkStart w:id="5413" w:name="_Toc366508641"/>
      <w:bookmarkStart w:id="5414" w:name="_Toc366513142"/>
      <w:bookmarkStart w:id="5415" w:name="_Toc366574331"/>
      <w:bookmarkStart w:id="5416" w:name="_Toc366578124"/>
      <w:bookmarkStart w:id="5417" w:name="_Toc366578718"/>
      <w:bookmarkStart w:id="5418" w:name="_Toc366579310"/>
      <w:bookmarkStart w:id="5419" w:name="_Toc366579901"/>
      <w:bookmarkStart w:id="5420" w:name="_Toc366580493"/>
      <w:bookmarkStart w:id="5421" w:name="_Toc366581084"/>
      <w:bookmarkStart w:id="5422" w:name="_Toc366581676"/>
      <w:bookmarkStart w:id="5423" w:name="_Toc351912789"/>
      <w:bookmarkStart w:id="5424" w:name="_Toc351914810"/>
      <w:bookmarkStart w:id="5425" w:name="_Toc351915276"/>
      <w:bookmarkStart w:id="5426" w:name="_Toc361231333"/>
      <w:bookmarkStart w:id="5427" w:name="_Toc361231859"/>
      <w:bookmarkStart w:id="5428" w:name="_Toc362445157"/>
      <w:bookmarkStart w:id="5429" w:name="_Toc363909079"/>
      <w:bookmarkStart w:id="5430" w:name="_Toc364463504"/>
      <w:bookmarkStart w:id="5431" w:name="_Toc366078108"/>
      <w:bookmarkStart w:id="5432" w:name="_Toc366078727"/>
      <w:bookmarkStart w:id="5433" w:name="_Toc366079712"/>
      <w:bookmarkStart w:id="5434" w:name="_Toc366080324"/>
      <w:bookmarkStart w:id="5435" w:name="_Toc366080933"/>
      <w:bookmarkStart w:id="5436" w:name="_Toc366505273"/>
      <w:bookmarkStart w:id="5437" w:name="_Toc366508642"/>
      <w:bookmarkStart w:id="5438" w:name="_Toc366513143"/>
      <w:bookmarkStart w:id="5439" w:name="_Toc366574332"/>
      <w:bookmarkStart w:id="5440" w:name="_Toc366578125"/>
      <w:bookmarkStart w:id="5441" w:name="_Toc366578719"/>
      <w:bookmarkStart w:id="5442" w:name="_Toc366579311"/>
      <w:bookmarkStart w:id="5443" w:name="_Toc366579902"/>
      <w:bookmarkStart w:id="5444" w:name="_Toc366580494"/>
      <w:bookmarkStart w:id="5445" w:name="_Toc366581085"/>
      <w:bookmarkStart w:id="5446" w:name="_Toc366581677"/>
      <w:bookmarkStart w:id="5447" w:name="_Toc351912790"/>
      <w:bookmarkStart w:id="5448" w:name="_Toc351914811"/>
      <w:bookmarkStart w:id="5449" w:name="_Toc351915277"/>
      <w:bookmarkStart w:id="5450" w:name="_Toc361231334"/>
      <w:bookmarkStart w:id="5451" w:name="_Toc361231860"/>
      <w:bookmarkStart w:id="5452" w:name="_Toc362445158"/>
      <w:bookmarkStart w:id="5453" w:name="_Toc363909080"/>
      <w:bookmarkStart w:id="5454" w:name="_Toc364463505"/>
      <w:bookmarkStart w:id="5455" w:name="_Toc366078109"/>
      <w:bookmarkStart w:id="5456" w:name="_Toc366078728"/>
      <w:bookmarkStart w:id="5457" w:name="_Toc366079713"/>
      <w:bookmarkStart w:id="5458" w:name="_Toc366080325"/>
      <w:bookmarkStart w:id="5459" w:name="_Toc366080934"/>
      <w:bookmarkStart w:id="5460" w:name="_Toc366505274"/>
      <w:bookmarkStart w:id="5461" w:name="_Toc366508643"/>
      <w:bookmarkStart w:id="5462" w:name="_Toc366513144"/>
      <w:bookmarkStart w:id="5463" w:name="_Toc366574333"/>
      <w:bookmarkStart w:id="5464" w:name="_Toc366578126"/>
      <w:bookmarkStart w:id="5465" w:name="_Toc366578720"/>
      <w:bookmarkStart w:id="5466" w:name="_Toc366579312"/>
      <w:bookmarkStart w:id="5467" w:name="_Toc366579903"/>
      <w:bookmarkStart w:id="5468" w:name="_Toc366580495"/>
      <w:bookmarkStart w:id="5469" w:name="_Toc366581086"/>
      <w:bookmarkStart w:id="5470" w:name="_Toc366581678"/>
      <w:bookmarkStart w:id="5471" w:name="_Toc351912791"/>
      <w:bookmarkStart w:id="5472" w:name="_Toc351914812"/>
      <w:bookmarkStart w:id="5473" w:name="_Toc351915278"/>
      <w:bookmarkStart w:id="5474" w:name="_Toc361231335"/>
      <w:bookmarkStart w:id="5475" w:name="_Toc361231861"/>
      <w:bookmarkStart w:id="5476" w:name="_Toc362445159"/>
      <w:bookmarkStart w:id="5477" w:name="_Toc363909081"/>
      <w:bookmarkStart w:id="5478" w:name="_Toc364463506"/>
      <w:bookmarkStart w:id="5479" w:name="_Toc366078110"/>
      <w:bookmarkStart w:id="5480" w:name="_Toc366078729"/>
      <w:bookmarkStart w:id="5481" w:name="_Toc366079714"/>
      <w:bookmarkStart w:id="5482" w:name="_Toc366080326"/>
      <w:bookmarkStart w:id="5483" w:name="_Toc366080935"/>
      <w:bookmarkStart w:id="5484" w:name="_Toc366505275"/>
      <w:bookmarkStart w:id="5485" w:name="_Toc366508644"/>
      <w:bookmarkStart w:id="5486" w:name="_Toc366513145"/>
      <w:bookmarkStart w:id="5487" w:name="_Toc366574334"/>
      <w:bookmarkStart w:id="5488" w:name="_Toc366578127"/>
      <w:bookmarkStart w:id="5489" w:name="_Toc366578721"/>
      <w:bookmarkStart w:id="5490" w:name="_Toc366579313"/>
      <w:bookmarkStart w:id="5491" w:name="_Toc366579904"/>
      <w:bookmarkStart w:id="5492" w:name="_Toc366580496"/>
      <w:bookmarkStart w:id="5493" w:name="_Toc366581087"/>
      <w:bookmarkStart w:id="5494" w:name="_Toc366581679"/>
      <w:bookmarkStart w:id="5495" w:name="_Toc351912792"/>
      <w:bookmarkStart w:id="5496" w:name="_Toc351914813"/>
      <w:bookmarkStart w:id="5497" w:name="_Toc351915279"/>
      <w:bookmarkStart w:id="5498" w:name="_Toc361231336"/>
      <w:bookmarkStart w:id="5499" w:name="_Toc361231862"/>
      <w:bookmarkStart w:id="5500" w:name="_Toc362445160"/>
      <w:bookmarkStart w:id="5501" w:name="_Toc363909082"/>
      <w:bookmarkStart w:id="5502" w:name="_Toc364463507"/>
      <w:bookmarkStart w:id="5503" w:name="_Toc366078111"/>
      <w:bookmarkStart w:id="5504" w:name="_Toc366078730"/>
      <w:bookmarkStart w:id="5505" w:name="_Toc366079715"/>
      <w:bookmarkStart w:id="5506" w:name="_Toc366080327"/>
      <w:bookmarkStart w:id="5507" w:name="_Toc366080936"/>
      <w:bookmarkStart w:id="5508" w:name="_Toc366505276"/>
      <w:bookmarkStart w:id="5509" w:name="_Toc366508645"/>
      <w:bookmarkStart w:id="5510" w:name="_Toc366513146"/>
      <w:bookmarkStart w:id="5511" w:name="_Toc366574335"/>
      <w:bookmarkStart w:id="5512" w:name="_Toc366578128"/>
      <w:bookmarkStart w:id="5513" w:name="_Toc366578722"/>
      <w:bookmarkStart w:id="5514" w:name="_Toc366579314"/>
      <w:bookmarkStart w:id="5515" w:name="_Toc366579905"/>
      <w:bookmarkStart w:id="5516" w:name="_Toc366580497"/>
      <w:bookmarkStart w:id="5517" w:name="_Toc366581088"/>
      <w:bookmarkStart w:id="5518" w:name="_Toc366581680"/>
      <w:bookmarkStart w:id="5519" w:name="_Toc351912793"/>
      <w:bookmarkStart w:id="5520" w:name="_Toc351914814"/>
      <w:bookmarkStart w:id="5521" w:name="_Toc351915280"/>
      <w:bookmarkStart w:id="5522" w:name="_Toc361231337"/>
      <w:bookmarkStart w:id="5523" w:name="_Toc361231863"/>
      <w:bookmarkStart w:id="5524" w:name="_Toc362445161"/>
      <w:bookmarkStart w:id="5525" w:name="_Toc363909083"/>
      <w:bookmarkStart w:id="5526" w:name="_Toc364463508"/>
      <w:bookmarkStart w:id="5527" w:name="_Toc366078112"/>
      <w:bookmarkStart w:id="5528" w:name="_Toc366078731"/>
      <w:bookmarkStart w:id="5529" w:name="_Toc366079716"/>
      <w:bookmarkStart w:id="5530" w:name="_Toc366080328"/>
      <w:bookmarkStart w:id="5531" w:name="_Toc366080937"/>
      <w:bookmarkStart w:id="5532" w:name="_Toc366505277"/>
      <w:bookmarkStart w:id="5533" w:name="_Toc366508646"/>
      <w:bookmarkStart w:id="5534" w:name="_Toc366513147"/>
      <w:bookmarkStart w:id="5535" w:name="_Toc366574336"/>
      <w:bookmarkStart w:id="5536" w:name="_Toc366578129"/>
      <w:bookmarkStart w:id="5537" w:name="_Toc366578723"/>
      <w:bookmarkStart w:id="5538" w:name="_Toc366579315"/>
      <w:bookmarkStart w:id="5539" w:name="_Toc366579906"/>
      <w:bookmarkStart w:id="5540" w:name="_Toc366580498"/>
      <w:bookmarkStart w:id="5541" w:name="_Toc366581089"/>
      <w:bookmarkStart w:id="5542" w:name="_Toc366581681"/>
      <w:bookmarkStart w:id="5543" w:name="_Toc351912794"/>
      <w:bookmarkStart w:id="5544" w:name="_Toc351914815"/>
      <w:bookmarkStart w:id="5545" w:name="_Toc351915281"/>
      <w:bookmarkStart w:id="5546" w:name="_Toc361231338"/>
      <w:bookmarkStart w:id="5547" w:name="_Toc361231864"/>
      <w:bookmarkStart w:id="5548" w:name="_Toc362445162"/>
      <w:bookmarkStart w:id="5549" w:name="_Toc363909084"/>
      <w:bookmarkStart w:id="5550" w:name="_Toc364463509"/>
      <w:bookmarkStart w:id="5551" w:name="_Toc366078113"/>
      <w:bookmarkStart w:id="5552" w:name="_Toc366078732"/>
      <w:bookmarkStart w:id="5553" w:name="_Toc366079717"/>
      <w:bookmarkStart w:id="5554" w:name="_Toc366080329"/>
      <w:bookmarkStart w:id="5555" w:name="_Toc366080938"/>
      <w:bookmarkStart w:id="5556" w:name="_Toc366505278"/>
      <w:bookmarkStart w:id="5557" w:name="_Toc366508647"/>
      <w:bookmarkStart w:id="5558" w:name="_Toc366513148"/>
      <w:bookmarkStart w:id="5559" w:name="_Toc366574337"/>
      <w:bookmarkStart w:id="5560" w:name="_Toc366578130"/>
      <w:bookmarkStart w:id="5561" w:name="_Toc366578724"/>
      <w:bookmarkStart w:id="5562" w:name="_Toc366579316"/>
      <w:bookmarkStart w:id="5563" w:name="_Toc366579907"/>
      <w:bookmarkStart w:id="5564" w:name="_Toc366580499"/>
      <w:bookmarkStart w:id="5565" w:name="_Toc366581090"/>
      <w:bookmarkStart w:id="5566" w:name="_Toc366581682"/>
      <w:bookmarkStart w:id="5567" w:name="_Toc351912795"/>
      <w:bookmarkStart w:id="5568" w:name="_Toc351914816"/>
      <w:bookmarkStart w:id="5569" w:name="_Toc351915282"/>
      <w:bookmarkStart w:id="5570" w:name="_Toc361231339"/>
      <w:bookmarkStart w:id="5571" w:name="_Toc361231865"/>
      <w:bookmarkStart w:id="5572" w:name="_Toc362445163"/>
      <w:bookmarkStart w:id="5573" w:name="_Toc363909085"/>
      <w:bookmarkStart w:id="5574" w:name="_Toc364463510"/>
      <w:bookmarkStart w:id="5575" w:name="_Toc366078114"/>
      <w:bookmarkStart w:id="5576" w:name="_Toc366078733"/>
      <w:bookmarkStart w:id="5577" w:name="_Toc366079718"/>
      <w:bookmarkStart w:id="5578" w:name="_Toc366080330"/>
      <w:bookmarkStart w:id="5579" w:name="_Toc366080939"/>
      <w:bookmarkStart w:id="5580" w:name="_Toc366505279"/>
      <w:bookmarkStart w:id="5581" w:name="_Toc366508648"/>
      <w:bookmarkStart w:id="5582" w:name="_Toc366513149"/>
      <w:bookmarkStart w:id="5583" w:name="_Toc366574338"/>
      <w:bookmarkStart w:id="5584" w:name="_Toc366578131"/>
      <w:bookmarkStart w:id="5585" w:name="_Toc366578725"/>
      <w:bookmarkStart w:id="5586" w:name="_Toc366579317"/>
      <w:bookmarkStart w:id="5587" w:name="_Toc366579908"/>
      <w:bookmarkStart w:id="5588" w:name="_Toc366580500"/>
      <w:bookmarkStart w:id="5589" w:name="_Toc366581091"/>
      <w:bookmarkStart w:id="5590" w:name="_Toc366581683"/>
      <w:bookmarkStart w:id="5591" w:name="_Toc351912796"/>
      <w:bookmarkStart w:id="5592" w:name="_Toc351914817"/>
      <w:bookmarkStart w:id="5593" w:name="_Toc351915283"/>
      <w:bookmarkStart w:id="5594" w:name="_Toc361231340"/>
      <w:bookmarkStart w:id="5595" w:name="_Toc361231866"/>
      <w:bookmarkStart w:id="5596" w:name="_Toc362445164"/>
      <w:bookmarkStart w:id="5597" w:name="_Toc363909086"/>
      <w:bookmarkStart w:id="5598" w:name="_Toc364463511"/>
      <w:bookmarkStart w:id="5599" w:name="_Toc366078115"/>
      <w:bookmarkStart w:id="5600" w:name="_Toc366078734"/>
      <w:bookmarkStart w:id="5601" w:name="_Toc366079719"/>
      <w:bookmarkStart w:id="5602" w:name="_Toc366080331"/>
      <w:bookmarkStart w:id="5603" w:name="_Toc366080940"/>
      <w:bookmarkStart w:id="5604" w:name="_Toc366505280"/>
      <w:bookmarkStart w:id="5605" w:name="_Toc366508649"/>
      <w:bookmarkStart w:id="5606" w:name="_Toc366513150"/>
      <w:bookmarkStart w:id="5607" w:name="_Toc366574339"/>
      <w:bookmarkStart w:id="5608" w:name="_Toc366578132"/>
      <w:bookmarkStart w:id="5609" w:name="_Toc366578726"/>
      <w:bookmarkStart w:id="5610" w:name="_Toc366579318"/>
      <w:bookmarkStart w:id="5611" w:name="_Toc366579909"/>
      <w:bookmarkStart w:id="5612" w:name="_Toc366580501"/>
      <w:bookmarkStart w:id="5613" w:name="_Toc366581092"/>
      <w:bookmarkStart w:id="5614" w:name="_Toc366581684"/>
      <w:bookmarkStart w:id="5615" w:name="_Toc351912797"/>
      <w:bookmarkStart w:id="5616" w:name="_Toc351914818"/>
      <w:bookmarkStart w:id="5617" w:name="_Toc351915284"/>
      <w:bookmarkStart w:id="5618" w:name="_Toc361231341"/>
      <w:bookmarkStart w:id="5619" w:name="_Toc361231867"/>
      <w:bookmarkStart w:id="5620" w:name="_Toc362445165"/>
      <w:bookmarkStart w:id="5621" w:name="_Toc363909087"/>
      <w:bookmarkStart w:id="5622" w:name="_Toc364463512"/>
      <w:bookmarkStart w:id="5623" w:name="_Toc366078116"/>
      <w:bookmarkStart w:id="5624" w:name="_Toc366078735"/>
      <w:bookmarkStart w:id="5625" w:name="_Toc366079720"/>
      <w:bookmarkStart w:id="5626" w:name="_Toc366080332"/>
      <w:bookmarkStart w:id="5627" w:name="_Toc366080941"/>
      <w:bookmarkStart w:id="5628" w:name="_Toc366505281"/>
      <w:bookmarkStart w:id="5629" w:name="_Toc366508650"/>
      <w:bookmarkStart w:id="5630" w:name="_Toc366513151"/>
      <w:bookmarkStart w:id="5631" w:name="_Toc366574340"/>
      <w:bookmarkStart w:id="5632" w:name="_Toc366578133"/>
      <w:bookmarkStart w:id="5633" w:name="_Toc366578727"/>
      <w:bookmarkStart w:id="5634" w:name="_Toc366579319"/>
      <w:bookmarkStart w:id="5635" w:name="_Toc366579910"/>
      <w:bookmarkStart w:id="5636" w:name="_Toc366580502"/>
      <w:bookmarkStart w:id="5637" w:name="_Toc366581093"/>
      <w:bookmarkStart w:id="5638" w:name="_Toc366581685"/>
      <w:bookmarkStart w:id="5639" w:name="_Toc351912798"/>
      <w:bookmarkStart w:id="5640" w:name="_Toc351914819"/>
      <w:bookmarkStart w:id="5641" w:name="_Toc351915285"/>
      <w:bookmarkStart w:id="5642" w:name="_Toc361231342"/>
      <w:bookmarkStart w:id="5643" w:name="_Toc361231868"/>
      <w:bookmarkStart w:id="5644" w:name="_Toc362445166"/>
      <w:bookmarkStart w:id="5645" w:name="_Toc363909088"/>
      <w:bookmarkStart w:id="5646" w:name="_Toc364463513"/>
      <w:bookmarkStart w:id="5647" w:name="_Toc366078117"/>
      <w:bookmarkStart w:id="5648" w:name="_Toc366078736"/>
      <w:bookmarkStart w:id="5649" w:name="_Toc366079721"/>
      <w:bookmarkStart w:id="5650" w:name="_Toc366080333"/>
      <w:bookmarkStart w:id="5651" w:name="_Toc366080942"/>
      <w:bookmarkStart w:id="5652" w:name="_Toc366505282"/>
      <w:bookmarkStart w:id="5653" w:name="_Toc366508651"/>
      <w:bookmarkStart w:id="5654" w:name="_Toc366513152"/>
      <w:bookmarkStart w:id="5655" w:name="_Toc366574341"/>
      <w:bookmarkStart w:id="5656" w:name="_Toc366578134"/>
      <w:bookmarkStart w:id="5657" w:name="_Toc366578728"/>
      <w:bookmarkStart w:id="5658" w:name="_Toc366579320"/>
      <w:bookmarkStart w:id="5659" w:name="_Toc366579911"/>
      <w:bookmarkStart w:id="5660" w:name="_Toc366580503"/>
      <w:bookmarkStart w:id="5661" w:name="_Toc366581094"/>
      <w:bookmarkStart w:id="5662" w:name="_Toc366581686"/>
      <w:bookmarkStart w:id="5663" w:name="_Toc351912799"/>
      <w:bookmarkStart w:id="5664" w:name="_Toc351914820"/>
      <w:bookmarkStart w:id="5665" w:name="_Toc351915286"/>
      <w:bookmarkStart w:id="5666" w:name="_Toc361231343"/>
      <w:bookmarkStart w:id="5667" w:name="_Toc361231869"/>
      <w:bookmarkStart w:id="5668" w:name="_Toc362445167"/>
      <w:bookmarkStart w:id="5669" w:name="_Toc363909089"/>
      <w:bookmarkStart w:id="5670" w:name="_Toc364463514"/>
      <w:bookmarkStart w:id="5671" w:name="_Toc366078118"/>
      <w:bookmarkStart w:id="5672" w:name="_Toc366078737"/>
      <w:bookmarkStart w:id="5673" w:name="_Toc366079722"/>
      <w:bookmarkStart w:id="5674" w:name="_Toc366080334"/>
      <w:bookmarkStart w:id="5675" w:name="_Toc366080943"/>
      <w:bookmarkStart w:id="5676" w:name="_Toc366505283"/>
      <w:bookmarkStart w:id="5677" w:name="_Toc366508652"/>
      <w:bookmarkStart w:id="5678" w:name="_Toc366513153"/>
      <w:bookmarkStart w:id="5679" w:name="_Toc366574342"/>
      <w:bookmarkStart w:id="5680" w:name="_Toc366578135"/>
      <w:bookmarkStart w:id="5681" w:name="_Toc366578729"/>
      <w:bookmarkStart w:id="5682" w:name="_Toc366579321"/>
      <w:bookmarkStart w:id="5683" w:name="_Toc366579912"/>
      <w:bookmarkStart w:id="5684" w:name="_Toc366580504"/>
      <w:bookmarkStart w:id="5685" w:name="_Toc366581095"/>
      <w:bookmarkStart w:id="5686" w:name="_Toc366581687"/>
      <w:bookmarkStart w:id="5687" w:name="_Toc351912800"/>
      <w:bookmarkStart w:id="5688" w:name="_Toc351914821"/>
      <w:bookmarkStart w:id="5689" w:name="_Toc351915287"/>
      <w:bookmarkStart w:id="5690" w:name="_Toc361231344"/>
      <w:bookmarkStart w:id="5691" w:name="_Toc361231870"/>
      <w:bookmarkStart w:id="5692" w:name="_Toc362445168"/>
      <w:bookmarkStart w:id="5693" w:name="_Toc363909090"/>
      <w:bookmarkStart w:id="5694" w:name="_Toc364463515"/>
      <w:bookmarkStart w:id="5695" w:name="_Toc366078119"/>
      <w:bookmarkStart w:id="5696" w:name="_Toc366078738"/>
      <w:bookmarkStart w:id="5697" w:name="_Toc366079723"/>
      <w:bookmarkStart w:id="5698" w:name="_Toc366080335"/>
      <w:bookmarkStart w:id="5699" w:name="_Toc366080944"/>
      <w:bookmarkStart w:id="5700" w:name="_Toc366505284"/>
      <w:bookmarkStart w:id="5701" w:name="_Toc366508653"/>
      <w:bookmarkStart w:id="5702" w:name="_Toc366513154"/>
      <w:bookmarkStart w:id="5703" w:name="_Toc366574343"/>
      <w:bookmarkStart w:id="5704" w:name="_Toc366578136"/>
      <w:bookmarkStart w:id="5705" w:name="_Toc366578730"/>
      <w:bookmarkStart w:id="5706" w:name="_Toc366579322"/>
      <w:bookmarkStart w:id="5707" w:name="_Toc366579913"/>
      <w:bookmarkStart w:id="5708" w:name="_Toc366580505"/>
      <w:bookmarkStart w:id="5709" w:name="_Toc366581096"/>
      <w:bookmarkStart w:id="5710" w:name="_Toc366581688"/>
      <w:bookmarkStart w:id="5711" w:name="_Toc351912801"/>
      <w:bookmarkStart w:id="5712" w:name="_Toc351914822"/>
      <w:bookmarkStart w:id="5713" w:name="_Toc351915288"/>
      <w:bookmarkStart w:id="5714" w:name="_Toc361231345"/>
      <w:bookmarkStart w:id="5715" w:name="_Toc361231871"/>
      <w:bookmarkStart w:id="5716" w:name="_Toc362445169"/>
      <w:bookmarkStart w:id="5717" w:name="_Toc363909091"/>
      <w:bookmarkStart w:id="5718" w:name="_Toc364463516"/>
      <w:bookmarkStart w:id="5719" w:name="_Toc366078120"/>
      <w:bookmarkStart w:id="5720" w:name="_Toc366078739"/>
      <w:bookmarkStart w:id="5721" w:name="_Toc366079724"/>
      <w:bookmarkStart w:id="5722" w:name="_Toc366080336"/>
      <w:bookmarkStart w:id="5723" w:name="_Toc366080945"/>
      <w:bookmarkStart w:id="5724" w:name="_Toc366505285"/>
      <w:bookmarkStart w:id="5725" w:name="_Toc366508654"/>
      <w:bookmarkStart w:id="5726" w:name="_Toc366513155"/>
      <w:bookmarkStart w:id="5727" w:name="_Toc366574344"/>
      <w:bookmarkStart w:id="5728" w:name="_Toc366578137"/>
      <w:bookmarkStart w:id="5729" w:name="_Toc366578731"/>
      <w:bookmarkStart w:id="5730" w:name="_Toc366579323"/>
      <w:bookmarkStart w:id="5731" w:name="_Toc366579914"/>
      <w:bookmarkStart w:id="5732" w:name="_Toc366580506"/>
      <w:bookmarkStart w:id="5733" w:name="_Toc366581097"/>
      <w:bookmarkStart w:id="5734" w:name="_Toc366581689"/>
      <w:bookmarkStart w:id="5735" w:name="_Toc351912802"/>
      <w:bookmarkStart w:id="5736" w:name="_Toc351914823"/>
      <w:bookmarkStart w:id="5737" w:name="_Toc351915289"/>
      <w:bookmarkStart w:id="5738" w:name="_Toc361231346"/>
      <w:bookmarkStart w:id="5739" w:name="_Toc361231872"/>
      <w:bookmarkStart w:id="5740" w:name="_Toc362445170"/>
      <w:bookmarkStart w:id="5741" w:name="_Toc363909092"/>
      <w:bookmarkStart w:id="5742" w:name="_Toc364463517"/>
      <w:bookmarkStart w:id="5743" w:name="_Toc366078121"/>
      <w:bookmarkStart w:id="5744" w:name="_Toc366078740"/>
      <w:bookmarkStart w:id="5745" w:name="_Toc366079725"/>
      <w:bookmarkStart w:id="5746" w:name="_Toc366080337"/>
      <w:bookmarkStart w:id="5747" w:name="_Toc366080946"/>
      <w:bookmarkStart w:id="5748" w:name="_Toc366505286"/>
      <w:bookmarkStart w:id="5749" w:name="_Toc366508655"/>
      <w:bookmarkStart w:id="5750" w:name="_Toc366513156"/>
      <w:bookmarkStart w:id="5751" w:name="_Toc366574345"/>
      <w:bookmarkStart w:id="5752" w:name="_Toc366578138"/>
      <w:bookmarkStart w:id="5753" w:name="_Toc366578732"/>
      <w:bookmarkStart w:id="5754" w:name="_Toc366579324"/>
      <w:bookmarkStart w:id="5755" w:name="_Toc366579915"/>
      <w:bookmarkStart w:id="5756" w:name="_Toc366580507"/>
      <w:bookmarkStart w:id="5757" w:name="_Toc366581098"/>
      <w:bookmarkStart w:id="5758" w:name="_Toc366581690"/>
      <w:bookmarkStart w:id="5759" w:name="_Toc351912803"/>
      <w:bookmarkStart w:id="5760" w:name="_Toc351914824"/>
      <w:bookmarkStart w:id="5761" w:name="_Toc351915290"/>
      <w:bookmarkStart w:id="5762" w:name="_Toc361231347"/>
      <w:bookmarkStart w:id="5763" w:name="_Toc361231873"/>
      <w:bookmarkStart w:id="5764" w:name="_Toc362445171"/>
      <w:bookmarkStart w:id="5765" w:name="_Toc363909093"/>
      <w:bookmarkStart w:id="5766" w:name="_Toc364463518"/>
      <w:bookmarkStart w:id="5767" w:name="_Toc366078122"/>
      <w:bookmarkStart w:id="5768" w:name="_Toc366078741"/>
      <w:bookmarkStart w:id="5769" w:name="_Toc366079726"/>
      <w:bookmarkStart w:id="5770" w:name="_Toc366080338"/>
      <w:bookmarkStart w:id="5771" w:name="_Toc366080947"/>
      <w:bookmarkStart w:id="5772" w:name="_Toc366505287"/>
      <w:bookmarkStart w:id="5773" w:name="_Toc366508656"/>
      <w:bookmarkStart w:id="5774" w:name="_Toc366513157"/>
      <w:bookmarkStart w:id="5775" w:name="_Toc366574346"/>
      <w:bookmarkStart w:id="5776" w:name="_Toc366578139"/>
      <w:bookmarkStart w:id="5777" w:name="_Toc366578733"/>
      <w:bookmarkStart w:id="5778" w:name="_Toc366579325"/>
      <w:bookmarkStart w:id="5779" w:name="_Toc366579916"/>
      <w:bookmarkStart w:id="5780" w:name="_Toc366580508"/>
      <w:bookmarkStart w:id="5781" w:name="_Toc366581099"/>
      <w:bookmarkStart w:id="5782" w:name="_Toc366581691"/>
      <w:bookmarkStart w:id="5783" w:name="_Toc351912804"/>
      <w:bookmarkStart w:id="5784" w:name="_Toc351914825"/>
      <w:bookmarkStart w:id="5785" w:name="_Toc351915291"/>
      <w:bookmarkStart w:id="5786" w:name="_Toc361231348"/>
      <w:bookmarkStart w:id="5787" w:name="_Toc361231874"/>
      <w:bookmarkStart w:id="5788" w:name="_Toc362445172"/>
      <w:bookmarkStart w:id="5789" w:name="_Toc363909094"/>
      <w:bookmarkStart w:id="5790" w:name="_Toc364463519"/>
      <w:bookmarkStart w:id="5791" w:name="_Toc366078123"/>
      <w:bookmarkStart w:id="5792" w:name="_Toc366078742"/>
      <w:bookmarkStart w:id="5793" w:name="_Toc366079727"/>
      <w:bookmarkStart w:id="5794" w:name="_Toc366080339"/>
      <w:bookmarkStart w:id="5795" w:name="_Toc366080948"/>
      <w:bookmarkStart w:id="5796" w:name="_Toc366505288"/>
      <w:bookmarkStart w:id="5797" w:name="_Toc366508657"/>
      <w:bookmarkStart w:id="5798" w:name="_Toc366513158"/>
      <w:bookmarkStart w:id="5799" w:name="_Toc366574347"/>
      <w:bookmarkStart w:id="5800" w:name="_Toc366578140"/>
      <w:bookmarkStart w:id="5801" w:name="_Toc366578734"/>
      <w:bookmarkStart w:id="5802" w:name="_Toc366579326"/>
      <w:bookmarkStart w:id="5803" w:name="_Toc366579917"/>
      <w:bookmarkStart w:id="5804" w:name="_Toc366580509"/>
      <w:bookmarkStart w:id="5805" w:name="_Toc366581100"/>
      <w:bookmarkStart w:id="5806" w:name="_Toc366581692"/>
      <w:bookmarkStart w:id="5807" w:name="_Toc351912805"/>
      <w:bookmarkStart w:id="5808" w:name="_Toc351914826"/>
      <w:bookmarkStart w:id="5809" w:name="_Toc351915292"/>
      <w:bookmarkStart w:id="5810" w:name="_Toc361231349"/>
      <w:bookmarkStart w:id="5811" w:name="_Toc361231875"/>
      <w:bookmarkStart w:id="5812" w:name="_Toc362445173"/>
      <w:bookmarkStart w:id="5813" w:name="_Toc363909095"/>
      <w:bookmarkStart w:id="5814" w:name="_Toc364463520"/>
      <w:bookmarkStart w:id="5815" w:name="_Toc366078124"/>
      <w:bookmarkStart w:id="5816" w:name="_Toc366078743"/>
      <w:bookmarkStart w:id="5817" w:name="_Toc366079728"/>
      <w:bookmarkStart w:id="5818" w:name="_Toc366080340"/>
      <w:bookmarkStart w:id="5819" w:name="_Toc366080949"/>
      <w:bookmarkStart w:id="5820" w:name="_Toc366505289"/>
      <w:bookmarkStart w:id="5821" w:name="_Toc366508658"/>
      <w:bookmarkStart w:id="5822" w:name="_Toc366513159"/>
      <w:bookmarkStart w:id="5823" w:name="_Toc366574348"/>
      <w:bookmarkStart w:id="5824" w:name="_Toc366578141"/>
      <w:bookmarkStart w:id="5825" w:name="_Toc366578735"/>
      <w:bookmarkStart w:id="5826" w:name="_Toc366579327"/>
      <w:bookmarkStart w:id="5827" w:name="_Toc366579918"/>
      <w:bookmarkStart w:id="5828" w:name="_Toc366580510"/>
      <w:bookmarkStart w:id="5829" w:name="_Toc366581101"/>
      <w:bookmarkStart w:id="5830" w:name="_Toc366581693"/>
      <w:bookmarkStart w:id="5831" w:name="_Toc351912806"/>
      <w:bookmarkStart w:id="5832" w:name="_Toc351914827"/>
      <w:bookmarkStart w:id="5833" w:name="_Toc351915293"/>
      <w:bookmarkStart w:id="5834" w:name="_Toc361231350"/>
      <w:bookmarkStart w:id="5835" w:name="_Toc361231876"/>
      <w:bookmarkStart w:id="5836" w:name="_Toc362445174"/>
      <w:bookmarkStart w:id="5837" w:name="_Toc363909096"/>
      <w:bookmarkStart w:id="5838" w:name="_Toc364463521"/>
      <w:bookmarkStart w:id="5839" w:name="_Toc366078125"/>
      <w:bookmarkStart w:id="5840" w:name="_Toc366078744"/>
      <w:bookmarkStart w:id="5841" w:name="_Toc366079729"/>
      <w:bookmarkStart w:id="5842" w:name="_Toc366080341"/>
      <w:bookmarkStart w:id="5843" w:name="_Toc366080950"/>
      <w:bookmarkStart w:id="5844" w:name="_Toc366505290"/>
      <w:bookmarkStart w:id="5845" w:name="_Toc366508659"/>
      <w:bookmarkStart w:id="5846" w:name="_Toc366513160"/>
      <w:bookmarkStart w:id="5847" w:name="_Toc366574349"/>
      <w:bookmarkStart w:id="5848" w:name="_Toc366578142"/>
      <w:bookmarkStart w:id="5849" w:name="_Toc366578736"/>
      <w:bookmarkStart w:id="5850" w:name="_Toc366579328"/>
      <w:bookmarkStart w:id="5851" w:name="_Toc366579919"/>
      <w:bookmarkStart w:id="5852" w:name="_Toc366580511"/>
      <w:bookmarkStart w:id="5853" w:name="_Toc366581102"/>
      <w:bookmarkStart w:id="5854" w:name="_Toc366581694"/>
      <w:bookmarkStart w:id="5855" w:name="_Toc351912807"/>
      <w:bookmarkStart w:id="5856" w:name="_Toc351914828"/>
      <w:bookmarkStart w:id="5857" w:name="_Toc351915294"/>
      <w:bookmarkStart w:id="5858" w:name="_Toc361231351"/>
      <w:bookmarkStart w:id="5859" w:name="_Toc361231877"/>
      <w:bookmarkStart w:id="5860" w:name="_Toc362445175"/>
      <w:bookmarkStart w:id="5861" w:name="_Toc363909097"/>
      <w:bookmarkStart w:id="5862" w:name="_Toc364463522"/>
      <w:bookmarkStart w:id="5863" w:name="_Toc366078126"/>
      <w:bookmarkStart w:id="5864" w:name="_Toc366078745"/>
      <w:bookmarkStart w:id="5865" w:name="_Toc366079730"/>
      <w:bookmarkStart w:id="5866" w:name="_Toc366080342"/>
      <w:bookmarkStart w:id="5867" w:name="_Toc366080951"/>
      <w:bookmarkStart w:id="5868" w:name="_Toc366505291"/>
      <w:bookmarkStart w:id="5869" w:name="_Toc366508660"/>
      <w:bookmarkStart w:id="5870" w:name="_Toc366513161"/>
      <w:bookmarkStart w:id="5871" w:name="_Toc366574350"/>
      <w:bookmarkStart w:id="5872" w:name="_Toc366578143"/>
      <w:bookmarkStart w:id="5873" w:name="_Toc366578737"/>
      <w:bookmarkStart w:id="5874" w:name="_Toc366579329"/>
      <w:bookmarkStart w:id="5875" w:name="_Toc366579920"/>
      <w:bookmarkStart w:id="5876" w:name="_Toc366580512"/>
      <w:bookmarkStart w:id="5877" w:name="_Toc366581103"/>
      <w:bookmarkStart w:id="5878" w:name="_Toc366581695"/>
      <w:bookmarkStart w:id="5879" w:name="_Toc322911681"/>
      <w:bookmarkStart w:id="5880" w:name="_Toc322912220"/>
      <w:bookmarkStart w:id="5881" w:name="_Toc329093069"/>
      <w:bookmarkStart w:id="5882" w:name="_Toc332701582"/>
      <w:bookmarkStart w:id="5883" w:name="_Toc332701886"/>
      <w:bookmarkStart w:id="5884" w:name="_Toc332711685"/>
      <w:bookmarkStart w:id="5885" w:name="_Toc332711987"/>
      <w:bookmarkStart w:id="5886" w:name="_Toc332712288"/>
      <w:bookmarkStart w:id="5887" w:name="_Toc332724204"/>
      <w:bookmarkStart w:id="5888" w:name="_Toc332724504"/>
      <w:bookmarkStart w:id="5889" w:name="_Toc341102800"/>
      <w:bookmarkStart w:id="5890" w:name="_Toc347241535"/>
      <w:bookmarkStart w:id="5891" w:name="_Toc347744728"/>
      <w:bookmarkStart w:id="5892" w:name="_Toc348984511"/>
      <w:bookmarkStart w:id="5893" w:name="_Toc348984816"/>
      <w:bookmarkStart w:id="5894" w:name="_Toc349037980"/>
      <w:bookmarkStart w:id="5895" w:name="_Toc349038282"/>
      <w:bookmarkStart w:id="5896" w:name="_Toc349042775"/>
      <w:bookmarkStart w:id="5897" w:name="_Toc351912808"/>
      <w:bookmarkStart w:id="5898" w:name="_Toc351914829"/>
      <w:bookmarkStart w:id="5899" w:name="_Toc351915295"/>
      <w:bookmarkStart w:id="5900" w:name="_Toc361231352"/>
      <w:bookmarkStart w:id="5901" w:name="_Toc361231878"/>
      <w:bookmarkStart w:id="5902" w:name="_Toc362445176"/>
      <w:bookmarkStart w:id="5903" w:name="_Toc363909098"/>
      <w:bookmarkStart w:id="5904" w:name="_Toc364463523"/>
      <w:bookmarkStart w:id="5905" w:name="_Toc366078127"/>
      <w:bookmarkStart w:id="5906" w:name="_Toc366078746"/>
      <w:bookmarkStart w:id="5907" w:name="_Toc366079731"/>
      <w:bookmarkStart w:id="5908" w:name="_Toc366080343"/>
      <w:bookmarkStart w:id="5909" w:name="_Toc366080952"/>
      <w:bookmarkStart w:id="5910" w:name="_Toc366505292"/>
      <w:bookmarkStart w:id="5911" w:name="_Toc366508661"/>
      <w:bookmarkStart w:id="5912" w:name="_Toc366513162"/>
      <w:bookmarkStart w:id="5913" w:name="_Toc366574351"/>
      <w:bookmarkStart w:id="5914" w:name="_Toc366578144"/>
      <w:bookmarkStart w:id="5915" w:name="_Toc366578738"/>
      <w:bookmarkStart w:id="5916" w:name="_Toc366579330"/>
      <w:bookmarkStart w:id="5917" w:name="_Toc366579921"/>
      <w:bookmarkStart w:id="5918" w:name="_Toc366580513"/>
      <w:bookmarkStart w:id="5919" w:name="_Toc366581104"/>
      <w:bookmarkStart w:id="5920" w:name="_Toc366581696"/>
      <w:bookmarkStart w:id="5921" w:name="_Toc351912809"/>
      <w:bookmarkStart w:id="5922" w:name="_Toc351914830"/>
      <w:bookmarkStart w:id="5923" w:name="_Toc351915296"/>
      <w:bookmarkStart w:id="5924" w:name="_Toc361231353"/>
      <w:bookmarkStart w:id="5925" w:name="_Toc361231879"/>
      <w:bookmarkStart w:id="5926" w:name="_Toc362445177"/>
      <w:bookmarkStart w:id="5927" w:name="_Toc363909099"/>
      <w:bookmarkStart w:id="5928" w:name="_Toc364463524"/>
      <w:bookmarkStart w:id="5929" w:name="_Toc366078128"/>
      <w:bookmarkStart w:id="5930" w:name="_Toc366078747"/>
      <w:bookmarkStart w:id="5931" w:name="_Toc366079732"/>
      <w:bookmarkStart w:id="5932" w:name="_Toc366080344"/>
      <w:bookmarkStart w:id="5933" w:name="_Toc366080953"/>
      <w:bookmarkStart w:id="5934" w:name="_Toc366505293"/>
      <w:bookmarkStart w:id="5935" w:name="_Toc366508662"/>
      <w:bookmarkStart w:id="5936" w:name="_Toc366513163"/>
      <w:bookmarkStart w:id="5937" w:name="_Toc366574352"/>
      <w:bookmarkStart w:id="5938" w:name="_Toc366578145"/>
      <w:bookmarkStart w:id="5939" w:name="_Toc366578739"/>
      <w:bookmarkStart w:id="5940" w:name="_Toc366579331"/>
      <w:bookmarkStart w:id="5941" w:name="_Toc366579922"/>
      <w:bookmarkStart w:id="5942" w:name="_Toc366580514"/>
      <w:bookmarkStart w:id="5943" w:name="_Toc366581105"/>
      <w:bookmarkStart w:id="5944" w:name="_Toc366581697"/>
      <w:bookmarkStart w:id="5945" w:name="_Toc351912810"/>
      <w:bookmarkStart w:id="5946" w:name="_Toc351914831"/>
      <w:bookmarkStart w:id="5947" w:name="_Toc351915297"/>
      <w:bookmarkStart w:id="5948" w:name="_Toc361231354"/>
      <w:bookmarkStart w:id="5949" w:name="_Toc361231880"/>
      <w:bookmarkStart w:id="5950" w:name="_Toc362445178"/>
      <w:bookmarkStart w:id="5951" w:name="_Toc363909100"/>
      <w:bookmarkStart w:id="5952" w:name="_Toc364463525"/>
      <w:bookmarkStart w:id="5953" w:name="_Toc366078129"/>
      <w:bookmarkStart w:id="5954" w:name="_Toc366078748"/>
      <w:bookmarkStart w:id="5955" w:name="_Toc366079733"/>
      <w:bookmarkStart w:id="5956" w:name="_Toc366080345"/>
      <w:bookmarkStart w:id="5957" w:name="_Toc366080954"/>
      <w:bookmarkStart w:id="5958" w:name="_Toc366505294"/>
      <w:bookmarkStart w:id="5959" w:name="_Toc366508663"/>
      <w:bookmarkStart w:id="5960" w:name="_Toc366513164"/>
      <w:bookmarkStart w:id="5961" w:name="_Toc366574353"/>
      <w:bookmarkStart w:id="5962" w:name="_Toc366578146"/>
      <w:bookmarkStart w:id="5963" w:name="_Toc366578740"/>
      <w:bookmarkStart w:id="5964" w:name="_Toc366579332"/>
      <w:bookmarkStart w:id="5965" w:name="_Toc366579923"/>
      <w:bookmarkStart w:id="5966" w:name="_Toc366580515"/>
      <w:bookmarkStart w:id="5967" w:name="_Toc366581106"/>
      <w:bookmarkStart w:id="5968" w:name="_Toc366581698"/>
      <w:bookmarkStart w:id="5969" w:name="_Toc351912811"/>
      <w:bookmarkStart w:id="5970" w:name="_Toc351914832"/>
      <w:bookmarkStart w:id="5971" w:name="_Toc351915298"/>
      <w:bookmarkStart w:id="5972" w:name="_Toc361231355"/>
      <w:bookmarkStart w:id="5973" w:name="_Toc361231881"/>
      <w:bookmarkStart w:id="5974" w:name="_Toc362445179"/>
      <w:bookmarkStart w:id="5975" w:name="_Toc363909101"/>
      <w:bookmarkStart w:id="5976" w:name="_Toc364463526"/>
      <w:bookmarkStart w:id="5977" w:name="_Toc366078130"/>
      <w:bookmarkStart w:id="5978" w:name="_Toc366078749"/>
      <w:bookmarkStart w:id="5979" w:name="_Toc366079734"/>
      <w:bookmarkStart w:id="5980" w:name="_Toc366080346"/>
      <w:bookmarkStart w:id="5981" w:name="_Toc366080955"/>
      <w:bookmarkStart w:id="5982" w:name="_Toc366505295"/>
      <w:bookmarkStart w:id="5983" w:name="_Toc366508664"/>
      <w:bookmarkStart w:id="5984" w:name="_Toc366513165"/>
      <w:bookmarkStart w:id="5985" w:name="_Toc366574354"/>
      <w:bookmarkStart w:id="5986" w:name="_Toc366578147"/>
      <w:bookmarkStart w:id="5987" w:name="_Toc366578741"/>
      <w:bookmarkStart w:id="5988" w:name="_Toc366579333"/>
      <w:bookmarkStart w:id="5989" w:name="_Toc366579924"/>
      <w:bookmarkStart w:id="5990" w:name="_Toc366580516"/>
      <w:bookmarkStart w:id="5991" w:name="_Toc366581107"/>
      <w:bookmarkStart w:id="5992" w:name="_Toc366581699"/>
      <w:bookmarkStart w:id="5993" w:name="_Toc351912812"/>
      <w:bookmarkStart w:id="5994" w:name="_Toc351914833"/>
      <w:bookmarkStart w:id="5995" w:name="_Toc351915299"/>
      <w:bookmarkStart w:id="5996" w:name="_Toc361231356"/>
      <w:bookmarkStart w:id="5997" w:name="_Toc361231882"/>
      <w:bookmarkStart w:id="5998" w:name="_Toc362445180"/>
      <w:bookmarkStart w:id="5999" w:name="_Toc363909102"/>
      <w:bookmarkStart w:id="6000" w:name="_Toc364463527"/>
      <w:bookmarkStart w:id="6001" w:name="_Toc366078131"/>
      <w:bookmarkStart w:id="6002" w:name="_Toc366078750"/>
      <w:bookmarkStart w:id="6003" w:name="_Toc366079735"/>
      <w:bookmarkStart w:id="6004" w:name="_Toc366080347"/>
      <w:bookmarkStart w:id="6005" w:name="_Toc366080956"/>
      <w:bookmarkStart w:id="6006" w:name="_Toc366505296"/>
      <w:bookmarkStart w:id="6007" w:name="_Toc366508665"/>
      <w:bookmarkStart w:id="6008" w:name="_Toc366513166"/>
      <w:bookmarkStart w:id="6009" w:name="_Toc366574355"/>
      <w:bookmarkStart w:id="6010" w:name="_Toc366578148"/>
      <w:bookmarkStart w:id="6011" w:name="_Toc366578742"/>
      <w:bookmarkStart w:id="6012" w:name="_Toc366579334"/>
      <w:bookmarkStart w:id="6013" w:name="_Toc366579925"/>
      <w:bookmarkStart w:id="6014" w:name="_Toc366580517"/>
      <w:bookmarkStart w:id="6015" w:name="_Toc366581108"/>
      <w:bookmarkStart w:id="6016" w:name="_Toc366581700"/>
      <w:bookmarkStart w:id="6017" w:name="_Toc351912813"/>
      <w:bookmarkStart w:id="6018" w:name="_Toc351914834"/>
      <w:bookmarkStart w:id="6019" w:name="_Toc351915300"/>
      <w:bookmarkStart w:id="6020" w:name="_Toc361231357"/>
      <w:bookmarkStart w:id="6021" w:name="_Toc361231883"/>
      <w:bookmarkStart w:id="6022" w:name="_Toc362445181"/>
      <w:bookmarkStart w:id="6023" w:name="_Toc363909103"/>
      <w:bookmarkStart w:id="6024" w:name="_Toc364463528"/>
      <w:bookmarkStart w:id="6025" w:name="_Toc366078132"/>
      <w:bookmarkStart w:id="6026" w:name="_Toc366078751"/>
      <w:bookmarkStart w:id="6027" w:name="_Toc366079736"/>
      <w:bookmarkStart w:id="6028" w:name="_Toc366080348"/>
      <w:bookmarkStart w:id="6029" w:name="_Toc366080957"/>
      <w:bookmarkStart w:id="6030" w:name="_Toc366505297"/>
      <w:bookmarkStart w:id="6031" w:name="_Toc366508666"/>
      <w:bookmarkStart w:id="6032" w:name="_Toc366513167"/>
      <w:bookmarkStart w:id="6033" w:name="_Toc366574356"/>
      <w:bookmarkStart w:id="6034" w:name="_Toc366578149"/>
      <w:bookmarkStart w:id="6035" w:name="_Toc366578743"/>
      <w:bookmarkStart w:id="6036" w:name="_Toc366579335"/>
      <w:bookmarkStart w:id="6037" w:name="_Toc366579926"/>
      <w:bookmarkStart w:id="6038" w:name="_Toc366580518"/>
      <w:bookmarkStart w:id="6039" w:name="_Toc366581109"/>
      <w:bookmarkStart w:id="6040" w:name="_Toc366581701"/>
      <w:bookmarkStart w:id="6041" w:name="_Toc351912814"/>
      <w:bookmarkStart w:id="6042" w:name="_Toc351914835"/>
      <w:bookmarkStart w:id="6043" w:name="_Toc351915301"/>
      <w:bookmarkStart w:id="6044" w:name="_Toc361231358"/>
      <w:bookmarkStart w:id="6045" w:name="_Toc361231884"/>
      <w:bookmarkStart w:id="6046" w:name="_Toc362445182"/>
      <w:bookmarkStart w:id="6047" w:name="_Toc363909104"/>
      <w:bookmarkStart w:id="6048" w:name="_Toc364463529"/>
      <w:bookmarkStart w:id="6049" w:name="_Toc366078133"/>
      <w:bookmarkStart w:id="6050" w:name="_Toc366078752"/>
      <w:bookmarkStart w:id="6051" w:name="_Toc366079737"/>
      <w:bookmarkStart w:id="6052" w:name="_Toc366080349"/>
      <w:bookmarkStart w:id="6053" w:name="_Toc366080958"/>
      <w:bookmarkStart w:id="6054" w:name="_Toc366505298"/>
      <w:bookmarkStart w:id="6055" w:name="_Toc366508667"/>
      <w:bookmarkStart w:id="6056" w:name="_Toc366513168"/>
      <w:bookmarkStart w:id="6057" w:name="_Toc366574357"/>
      <w:bookmarkStart w:id="6058" w:name="_Toc366578150"/>
      <w:bookmarkStart w:id="6059" w:name="_Toc366578744"/>
      <w:bookmarkStart w:id="6060" w:name="_Toc366579336"/>
      <w:bookmarkStart w:id="6061" w:name="_Toc366579927"/>
      <w:bookmarkStart w:id="6062" w:name="_Toc366580519"/>
      <w:bookmarkStart w:id="6063" w:name="_Toc366581110"/>
      <w:bookmarkStart w:id="6064" w:name="_Toc366581702"/>
      <w:bookmarkStart w:id="6065" w:name="_Toc351912815"/>
      <w:bookmarkStart w:id="6066" w:name="_Toc351914836"/>
      <w:bookmarkStart w:id="6067" w:name="_Toc351915302"/>
      <w:bookmarkStart w:id="6068" w:name="_Toc361231359"/>
      <w:bookmarkStart w:id="6069" w:name="_Toc361231885"/>
      <w:bookmarkStart w:id="6070" w:name="_Toc362445183"/>
      <w:bookmarkStart w:id="6071" w:name="_Toc363909105"/>
      <w:bookmarkStart w:id="6072" w:name="_Toc364463530"/>
      <w:bookmarkStart w:id="6073" w:name="_Toc366078134"/>
      <w:bookmarkStart w:id="6074" w:name="_Toc366078753"/>
      <w:bookmarkStart w:id="6075" w:name="_Toc366079738"/>
      <w:bookmarkStart w:id="6076" w:name="_Toc366080350"/>
      <w:bookmarkStart w:id="6077" w:name="_Toc366080959"/>
      <w:bookmarkStart w:id="6078" w:name="_Toc366505299"/>
      <w:bookmarkStart w:id="6079" w:name="_Toc366508668"/>
      <w:bookmarkStart w:id="6080" w:name="_Toc366513169"/>
      <w:bookmarkStart w:id="6081" w:name="_Toc366574358"/>
      <w:bookmarkStart w:id="6082" w:name="_Toc366578151"/>
      <w:bookmarkStart w:id="6083" w:name="_Toc366578745"/>
      <w:bookmarkStart w:id="6084" w:name="_Toc366579337"/>
      <w:bookmarkStart w:id="6085" w:name="_Toc366579928"/>
      <w:bookmarkStart w:id="6086" w:name="_Toc366580520"/>
      <w:bookmarkStart w:id="6087" w:name="_Toc366581111"/>
      <w:bookmarkStart w:id="6088" w:name="_Toc366581703"/>
      <w:bookmarkStart w:id="6089" w:name="_Toc351912816"/>
      <w:bookmarkStart w:id="6090" w:name="_Toc351914837"/>
      <w:bookmarkStart w:id="6091" w:name="_Toc351915303"/>
      <w:bookmarkStart w:id="6092" w:name="_Toc361231360"/>
      <w:bookmarkStart w:id="6093" w:name="_Toc361231886"/>
      <w:bookmarkStart w:id="6094" w:name="_Toc362445184"/>
      <w:bookmarkStart w:id="6095" w:name="_Toc363909106"/>
      <w:bookmarkStart w:id="6096" w:name="_Toc364463531"/>
      <w:bookmarkStart w:id="6097" w:name="_Toc366078135"/>
      <w:bookmarkStart w:id="6098" w:name="_Toc366078754"/>
      <w:bookmarkStart w:id="6099" w:name="_Toc366079739"/>
      <w:bookmarkStart w:id="6100" w:name="_Toc366080351"/>
      <w:bookmarkStart w:id="6101" w:name="_Toc366080960"/>
      <w:bookmarkStart w:id="6102" w:name="_Toc366505300"/>
      <w:bookmarkStart w:id="6103" w:name="_Toc366508669"/>
      <w:bookmarkStart w:id="6104" w:name="_Toc366513170"/>
      <w:bookmarkStart w:id="6105" w:name="_Toc366574359"/>
      <w:bookmarkStart w:id="6106" w:name="_Toc366578152"/>
      <w:bookmarkStart w:id="6107" w:name="_Toc366578746"/>
      <w:bookmarkStart w:id="6108" w:name="_Toc366579338"/>
      <w:bookmarkStart w:id="6109" w:name="_Toc366579929"/>
      <w:bookmarkStart w:id="6110" w:name="_Toc366580521"/>
      <w:bookmarkStart w:id="6111" w:name="_Toc366581112"/>
      <w:bookmarkStart w:id="6112" w:name="_Toc366581704"/>
      <w:bookmarkStart w:id="6113" w:name="_Toc351912817"/>
      <w:bookmarkStart w:id="6114" w:name="_Toc351914838"/>
      <w:bookmarkStart w:id="6115" w:name="_Toc351915304"/>
      <w:bookmarkStart w:id="6116" w:name="_Toc361231361"/>
      <w:bookmarkStart w:id="6117" w:name="_Toc361231887"/>
      <w:bookmarkStart w:id="6118" w:name="_Toc362445185"/>
      <w:bookmarkStart w:id="6119" w:name="_Toc363909107"/>
      <w:bookmarkStart w:id="6120" w:name="_Toc364463532"/>
      <w:bookmarkStart w:id="6121" w:name="_Toc366078136"/>
      <w:bookmarkStart w:id="6122" w:name="_Toc366078755"/>
      <w:bookmarkStart w:id="6123" w:name="_Toc366079740"/>
      <w:bookmarkStart w:id="6124" w:name="_Toc366080352"/>
      <w:bookmarkStart w:id="6125" w:name="_Toc366080961"/>
      <w:bookmarkStart w:id="6126" w:name="_Toc366505301"/>
      <w:bookmarkStart w:id="6127" w:name="_Toc366508670"/>
      <w:bookmarkStart w:id="6128" w:name="_Toc366513171"/>
      <w:bookmarkStart w:id="6129" w:name="_Toc366574360"/>
      <w:bookmarkStart w:id="6130" w:name="_Toc366578153"/>
      <w:bookmarkStart w:id="6131" w:name="_Toc366578747"/>
      <w:bookmarkStart w:id="6132" w:name="_Toc366579339"/>
      <w:bookmarkStart w:id="6133" w:name="_Toc366579930"/>
      <w:bookmarkStart w:id="6134" w:name="_Toc366580522"/>
      <w:bookmarkStart w:id="6135" w:name="_Toc366581113"/>
      <w:bookmarkStart w:id="6136" w:name="_Toc366581705"/>
      <w:bookmarkStart w:id="6137" w:name="_Toc351912818"/>
      <w:bookmarkStart w:id="6138" w:name="_Toc351914839"/>
      <w:bookmarkStart w:id="6139" w:name="_Toc351915305"/>
      <w:bookmarkStart w:id="6140" w:name="_Toc361231362"/>
      <w:bookmarkStart w:id="6141" w:name="_Toc361231888"/>
      <w:bookmarkStart w:id="6142" w:name="_Toc362445186"/>
      <w:bookmarkStart w:id="6143" w:name="_Toc363909108"/>
      <w:bookmarkStart w:id="6144" w:name="_Toc364463533"/>
      <w:bookmarkStart w:id="6145" w:name="_Toc366078137"/>
      <w:bookmarkStart w:id="6146" w:name="_Toc366078756"/>
      <w:bookmarkStart w:id="6147" w:name="_Toc366079741"/>
      <w:bookmarkStart w:id="6148" w:name="_Toc366080353"/>
      <w:bookmarkStart w:id="6149" w:name="_Toc366080962"/>
      <w:bookmarkStart w:id="6150" w:name="_Toc366505302"/>
      <w:bookmarkStart w:id="6151" w:name="_Toc366508671"/>
      <w:bookmarkStart w:id="6152" w:name="_Toc366513172"/>
      <w:bookmarkStart w:id="6153" w:name="_Toc366574361"/>
      <w:bookmarkStart w:id="6154" w:name="_Toc366578154"/>
      <w:bookmarkStart w:id="6155" w:name="_Toc366578748"/>
      <w:bookmarkStart w:id="6156" w:name="_Toc366579340"/>
      <w:bookmarkStart w:id="6157" w:name="_Toc366579931"/>
      <w:bookmarkStart w:id="6158" w:name="_Toc366580523"/>
      <w:bookmarkStart w:id="6159" w:name="_Toc366581114"/>
      <w:bookmarkStart w:id="6160" w:name="_Toc366581706"/>
      <w:bookmarkStart w:id="6161" w:name="_Toc351912819"/>
      <w:bookmarkStart w:id="6162" w:name="_Toc351914840"/>
      <w:bookmarkStart w:id="6163" w:name="_Toc351915306"/>
      <w:bookmarkStart w:id="6164" w:name="_Toc361231363"/>
      <w:bookmarkStart w:id="6165" w:name="_Toc361231889"/>
      <w:bookmarkStart w:id="6166" w:name="_Toc362445187"/>
      <w:bookmarkStart w:id="6167" w:name="_Toc363909109"/>
      <w:bookmarkStart w:id="6168" w:name="_Toc364463534"/>
      <w:bookmarkStart w:id="6169" w:name="_Toc366078138"/>
      <w:bookmarkStart w:id="6170" w:name="_Toc366078757"/>
      <w:bookmarkStart w:id="6171" w:name="_Toc366079742"/>
      <w:bookmarkStart w:id="6172" w:name="_Toc366080354"/>
      <w:bookmarkStart w:id="6173" w:name="_Toc366080963"/>
      <w:bookmarkStart w:id="6174" w:name="_Toc366505303"/>
      <w:bookmarkStart w:id="6175" w:name="_Toc366508672"/>
      <w:bookmarkStart w:id="6176" w:name="_Toc366513173"/>
      <w:bookmarkStart w:id="6177" w:name="_Toc366574362"/>
      <w:bookmarkStart w:id="6178" w:name="_Toc366578155"/>
      <w:bookmarkStart w:id="6179" w:name="_Toc366578749"/>
      <w:bookmarkStart w:id="6180" w:name="_Toc366579341"/>
      <w:bookmarkStart w:id="6181" w:name="_Toc366579932"/>
      <w:bookmarkStart w:id="6182" w:name="_Toc366580524"/>
      <w:bookmarkStart w:id="6183" w:name="_Toc366581115"/>
      <w:bookmarkStart w:id="6184" w:name="_Toc366581707"/>
      <w:bookmarkStart w:id="6185" w:name="_Toc351912820"/>
      <w:bookmarkStart w:id="6186" w:name="_Toc351914841"/>
      <w:bookmarkStart w:id="6187" w:name="_Toc351915307"/>
      <w:bookmarkStart w:id="6188" w:name="_Toc361231364"/>
      <w:bookmarkStart w:id="6189" w:name="_Toc361231890"/>
      <w:bookmarkStart w:id="6190" w:name="_Toc362445188"/>
      <w:bookmarkStart w:id="6191" w:name="_Toc363909110"/>
      <w:bookmarkStart w:id="6192" w:name="_Toc364463535"/>
      <w:bookmarkStart w:id="6193" w:name="_Toc366078139"/>
      <w:bookmarkStart w:id="6194" w:name="_Toc366078758"/>
      <w:bookmarkStart w:id="6195" w:name="_Toc366079743"/>
      <w:bookmarkStart w:id="6196" w:name="_Toc366080355"/>
      <w:bookmarkStart w:id="6197" w:name="_Toc366080964"/>
      <w:bookmarkStart w:id="6198" w:name="_Toc366505304"/>
      <w:bookmarkStart w:id="6199" w:name="_Toc366508673"/>
      <w:bookmarkStart w:id="6200" w:name="_Toc366513174"/>
      <w:bookmarkStart w:id="6201" w:name="_Toc366574363"/>
      <w:bookmarkStart w:id="6202" w:name="_Toc366578156"/>
      <w:bookmarkStart w:id="6203" w:name="_Toc366578750"/>
      <w:bookmarkStart w:id="6204" w:name="_Toc366579342"/>
      <w:bookmarkStart w:id="6205" w:name="_Toc366579933"/>
      <w:bookmarkStart w:id="6206" w:name="_Toc366580525"/>
      <w:bookmarkStart w:id="6207" w:name="_Toc366581116"/>
      <w:bookmarkStart w:id="6208" w:name="_Toc366581708"/>
      <w:bookmarkStart w:id="6209" w:name="_Toc351912821"/>
      <w:bookmarkStart w:id="6210" w:name="_Toc351914842"/>
      <w:bookmarkStart w:id="6211" w:name="_Toc351915308"/>
      <w:bookmarkStart w:id="6212" w:name="_Toc361231365"/>
      <w:bookmarkStart w:id="6213" w:name="_Toc361231891"/>
      <w:bookmarkStart w:id="6214" w:name="_Toc362445189"/>
      <w:bookmarkStart w:id="6215" w:name="_Toc363909111"/>
      <w:bookmarkStart w:id="6216" w:name="_Toc364463536"/>
      <w:bookmarkStart w:id="6217" w:name="_Toc366078140"/>
      <w:bookmarkStart w:id="6218" w:name="_Toc366078759"/>
      <w:bookmarkStart w:id="6219" w:name="_Toc366079744"/>
      <w:bookmarkStart w:id="6220" w:name="_Toc366080356"/>
      <w:bookmarkStart w:id="6221" w:name="_Toc366080965"/>
      <w:bookmarkStart w:id="6222" w:name="_Toc366505305"/>
      <w:bookmarkStart w:id="6223" w:name="_Toc366508674"/>
      <w:bookmarkStart w:id="6224" w:name="_Toc366513175"/>
      <w:bookmarkStart w:id="6225" w:name="_Toc366574364"/>
      <w:bookmarkStart w:id="6226" w:name="_Toc366578157"/>
      <w:bookmarkStart w:id="6227" w:name="_Toc366578751"/>
      <w:bookmarkStart w:id="6228" w:name="_Toc366579343"/>
      <w:bookmarkStart w:id="6229" w:name="_Toc366579934"/>
      <w:bookmarkStart w:id="6230" w:name="_Toc366580526"/>
      <w:bookmarkStart w:id="6231" w:name="_Toc366581117"/>
      <w:bookmarkStart w:id="6232" w:name="_Toc366581709"/>
      <w:bookmarkStart w:id="6233" w:name="_Toc351912822"/>
      <w:bookmarkStart w:id="6234" w:name="_Toc351914843"/>
      <w:bookmarkStart w:id="6235" w:name="_Toc351915309"/>
      <w:bookmarkStart w:id="6236" w:name="_Toc361231366"/>
      <w:bookmarkStart w:id="6237" w:name="_Toc361231892"/>
      <w:bookmarkStart w:id="6238" w:name="_Toc362445190"/>
      <w:bookmarkStart w:id="6239" w:name="_Toc363909112"/>
      <w:bookmarkStart w:id="6240" w:name="_Toc364463537"/>
      <w:bookmarkStart w:id="6241" w:name="_Toc366078141"/>
      <w:bookmarkStart w:id="6242" w:name="_Toc366078760"/>
      <w:bookmarkStart w:id="6243" w:name="_Toc366079745"/>
      <w:bookmarkStart w:id="6244" w:name="_Toc366080357"/>
      <w:bookmarkStart w:id="6245" w:name="_Toc366080966"/>
      <w:bookmarkStart w:id="6246" w:name="_Toc366505306"/>
      <w:bookmarkStart w:id="6247" w:name="_Toc366508675"/>
      <w:bookmarkStart w:id="6248" w:name="_Toc366513176"/>
      <w:bookmarkStart w:id="6249" w:name="_Toc366574365"/>
      <w:bookmarkStart w:id="6250" w:name="_Toc366578158"/>
      <w:bookmarkStart w:id="6251" w:name="_Toc366578752"/>
      <w:bookmarkStart w:id="6252" w:name="_Toc366579344"/>
      <w:bookmarkStart w:id="6253" w:name="_Toc366579935"/>
      <w:bookmarkStart w:id="6254" w:name="_Toc366580527"/>
      <w:bookmarkStart w:id="6255" w:name="_Toc366581118"/>
      <w:bookmarkStart w:id="6256" w:name="_Toc366581710"/>
      <w:bookmarkStart w:id="6257" w:name="_Toc351912823"/>
      <w:bookmarkStart w:id="6258" w:name="_Toc351914844"/>
      <w:bookmarkStart w:id="6259" w:name="_Toc351915310"/>
      <w:bookmarkStart w:id="6260" w:name="_Toc361231367"/>
      <w:bookmarkStart w:id="6261" w:name="_Toc361231893"/>
      <w:bookmarkStart w:id="6262" w:name="_Toc362445191"/>
      <w:bookmarkStart w:id="6263" w:name="_Toc363909113"/>
      <w:bookmarkStart w:id="6264" w:name="_Toc364463538"/>
      <w:bookmarkStart w:id="6265" w:name="_Toc366078142"/>
      <w:bookmarkStart w:id="6266" w:name="_Toc366078761"/>
      <w:bookmarkStart w:id="6267" w:name="_Toc366079746"/>
      <w:bookmarkStart w:id="6268" w:name="_Toc366080358"/>
      <w:bookmarkStart w:id="6269" w:name="_Toc366080967"/>
      <w:bookmarkStart w:id="6270" w:name="_Toc366505307"/>
      <w:bookmarkStart w:id="6271" w:name="_Toc366508676"/>
      <w:bookmarkStart w:id="6272" w:name="_Toc366513177"/>
      <w:bookmarkStart w:id="6273" w:name="_Toc366574366"/>
      <w:bookmarkStart w:id="6274" w:name="_Toc366578159"/>
      <w:bookmarkStart w:id="6275" w:name="_Toc366578753"/>
      <w:bookmarkStart w:id="6276" w:name="_Toc366579345"/>
      <w:bookmarkStart w:id="6277" w:name="_Toc366579936"/>
      <w:bookmarkStart w:id="6278" w:name="_Toc366580528"/>
      <w:bookmarkStart w:id="6279" w:name="_Toc366581119"/>
      <w:bookmarkStart w:id="6280" w:name="_Toc366581711"/>
      <w:bookmarkStart w:id="6281" w:name="_Toc351912824"/>
      <w:bookmarkStart w:id="6282" w:name="_Toc351914845"/>
      <w:bookmarkStart w:id="6283" w:name="_Toc351915311"/>
      <w:bookmarkStart w:id="6284" w:name="_Toc361231368"/>
      <w:bookmarkStart w:id="6285" w:name="_Toc361231894"/>
      <w:bookmarkStart w:id="6286" w:name="_Toc362445192"/>
      <w:bookmarkStart w:id="6287" w:name="_Toc363909114"/>
      <w:bookmarkStart w:id="6288" w:name="_Toc364463539"/>
      <w:bookmarkStart w:id="6289" w:name="_Toc366078143"/>
      <w:bookmarkStart w:id="6290" w:name="_Toc366078762"/>
      <w:bookmarkStart w:id="6291" w:name="_Toc366079747"/>
      <w:bookmarkStart w:id="6292" w:name="_Toc366080359"/>
      <w:bookmarkStart w:id="6293" w:name="_Toc366080968"/>
      <w:bookmarkStart w:id="6294" w:name="_Toc366505308"/>
      <w:bookmarkStart w:id="6295" w:name="_Toc366508677"/>
      <w:bookmarkStart w:id="6296" w:name="_Toc366513178"/>
      <w:bookmarkStart w:id="6297" w:name="_Toc366574367"/>
      <w:bookmarkStart w:id="6298" w:name="_Toc366578160"/>
      <w:bookmarkStart w:id="6299" w:name="_Toc366578754"/>
      <w:bookmarkStart w:id="6300" w:name="_Toc366579346"/>
      <w:bookmarkStart w:id="6301" w:name="_Toc366579937"/>
      <w:bookmarkStart w:id="6302" w:name="_Toc366580529"/>
      <w:bookmarkStart w:id="6303" w:name="_Toc366581120"/>
      <w:bookmarkStart w:id="6304" w:name="_Toc366581712"/>
      <w:bookmarkStart w:id="6305" w:name="_Toc351912825"/>
      <w:bookmarkStart w:id="6306" w:name="_Toc351914846"/>
      <w:bookmarkStart w:id="6307" w:name="_Toc351915312"/>
      <w:bookmarkStart w:id="6308" w:name="_Toc361231369"/>
      <w:bookmarkStart w:id="6309" w:name="_Toc361231895"/>
      <w:bookmarkStart w:id="6310" w:name="_Toc362445193"/>
      <w:bookmarkStart w:id="6311" w:name="_Toc363909115"/>
      <w:bookmarkStart w:id="6312" w:name="_Toc364463540"/>
      <w:bookmarkStart w:id="6313" w:name="_Toc366078144"/>
      <w:bookmarkStart w:id="6314" w:name="_Toc366078763"/>
      <w:bookmarkStart w:id="6315" w:name="_Toc366079748"/>
      <w:bookmarkStart w:id="6316" w:name="_Toc366080360"/>
      <w:bookmarkStart w:id="6317" w:name="_Toc366080969"/>
      <w:bookmarkStart w:id="6318" w:name="_Toc366505309"/>
      <w:bookmarkStart w:id="6319" w:name="_Toc366508678"/>
      <w:bookmarkStart w:id="6320" w:name="_Toc366513179"/>
      <w:bookmarkStart w:id="6321" w:name="_Toc366574368"/>
      <w:bookmarkStart w:id="6322" w:name="_Toc366578161"/>
      <w:bookmarkStart w:id="6323" w:name="_Toc366578755"/>
      <w:bookmarkStart w:id="6324" w:name="_Toc366579347"/>
      <w:bookmarkStart w:id="6325" w:name="_Toc366579938"/>
      <w:bookmarkStart w:id="6326" w:name="_Toc366580530"/>
      <w:bookmarkStart w:id="6327" w:name="_Toc366581121"/>
      <w:bookmarkStart w:id="6328" w:name="_Toc366581713"/>
      <w:bookmarkStart w:id="6329" w:name="_Toc351912826"/>
      <w:bookmarkStart w:id="6330" w:name="_Toc351914847"/>
      <w:bookmarkStart w:id="6331" w:name="_Toc351915313"/>
      <w:bookmarkStart w:id="6332" w:name="_Toc361231370"/>
      <w:bookmarkStart w:id="6333" w:name="_Toc361231896"/>
      <w:bookmarkStart w:id="6334" w:name="_Toc362445194"/>
      <w:bookmarkStart w:id="6335" w:name="_Toc363909116"/>
      <w:bookmarkStart w:id="6336" w:name="_Toc364463541"/>
      <w:bookmarkStart w:id="6337" w:name="_Toc366078145"/>
      <w:bookmarkStart w:id="6338" w:name="_Toc366078764"/>
      <w:bookmarkStart w:id="6339" w:name="_Toc366079749"/>
      <w:bookmarkStart w:id="6340" w:name="_Toc366080361"/>
      <w:bookmarkStart w:id="6341" w:name="_Toc366080970"/>
      <w:bookmarkStart w:id="6342" w:name="_Toc366505310"/>
      <w:bookmarkStart w:id="6343" w:name="_Toc366508679"/>
      <w:bookmarkStart w:id="6344" w:name="_Toc366513180"/>
      <w:bookmarkStart w:id="6345" w:name="_Toc366574369"/>
      <w:bookmarkStart w:id="6346" w:name="_Toc366578162"/>
      <w:bookmarkStart w:id="6347" w:name="_Toc366578756"/>
      <w:bookmarkStart w:id="6348" w:name="_Toc366579348"/>
      <w:bookmarkStart w:id="6349" w:name="_Toc366579939"/>
      <w:bookmarkStart w:id="6350" w:name="_Toc366580531"/>
      <w:bookmarkStart w:id="6351" w:name="_Toc366581122"/>
      <w:bookmarkStart w:id="6352" w:name="_Toc366581714"/>
      <w:bookmarkStart w:id="6353" w:name="_Toc351912827"/>
      <w:bookmarkStart w:id="6354" w:name="_Toc351914848"/>
      <w:bookmarkStart w:id="6355" w:name="_Toc351915314"/>
      <w:bookmarkStart w:id="6356" w:name="_Toc361231371"/>
      <w:bookmarkStart w:id="6357" w:name="_Toc361231897"/>
      <w:bookmarkStart w:id="6358" w:name="_Toc362445195"/>
      <w:bookmarkStart w:id="6359" w:name="_Toc363909117"/>
      <w:bookmarkStart w:id="6360" w:name="_Toc364463542"/>
      <w:bookmarkStart w:id="6361" w:name="_Toc366078146"/>
      <w:bookmarkStart w:id="6362" w:name="_Toc366078765"/>
      <w:bookmarkStart w:id="6363" w:name="_Toc366079750"/>
      <w:bookmarkStart w:id="6364" w:name="_Toc366080362"/>
      <w:bookmarkStart w:id="6365" w:name="_Toc366080971"/>
      <w:bookmarkStart w:id="6366" w:name="_Toc366505311"/>
      <w:bookmarkStart w:id="6367" w:name="_Toc366508680"/>
      <w:bookmarkStart w:id="6368" w:name="_Toc366513181"/>
      <w:bookmarkStart w:id="6369" w:name="_Toc366574370"/>
      <w:bookmarkStart w:id="6370" w:name="_Toc366578163"/>
      <w:bookmarkStart w:id="6371" w:name="_Toc366578757"/>
      <w:bookmarkStart w:id="6372" w:name="_Toc366579349"/>
      <w:bookmarkStart w:id="6373" w:name="_Toc366579940"/>
      <w:bookmarkStart w:id="6374" w:name="_Toc366580532"/>
      <w:bookmarkStart w:id="6375" w:name="_Toc366581123"/>
      <w:bookmarkStart w:id="6376" w:name="_Toc366581715"/>
      <w:bookmarkStart w:id="6377" w:name="_Toc351912828"/>
      <w:bookmarkStart w:id="6378" w:name="_Toc351914849"/>
      <w:bookmarkStart w:id="6379" w:name="_Toc351915315"/>
      <w:bookmarkStart w:id="6380" w:name="_Toc361231372"/>
      <w:bookmarkStart w:id="6381" w:name="_Toc361231898"/>
      <w:bookmarkStart w:id="6382" w:name="_Toc362445196"/>
      <w:bookmarkStart w:id="6383" w:name="_Toc363909118"/>
      <w:bookmarkStart w:id="6384" w:name="_Toc364463543"/>
      <w:bookmarkStart w:id="6385" w:name="_Toc366078147"/>
      <w:bookmarkStart w:id="6386" w:name="_Toc366078766"/>
      <w:bookmarkStart w:id="6387" w:name="_Toc366079751"/>
      <w:bookmarkStart w:id="6388" w:name="_Toc366080363"/>
      <w:bookmarkStart w:id="6389" w:name="_Toc366080972"/>
      <w:bookmarkStart w:id="6390" w:name="_Toc366505312"/>
      <w:bookmarkStart w:id="6391" w:name="_Toc366508681"/>
      <w:bookmarkStart w:id="6392" w:name="_Toc366513182"/>
      <w:bookmarkStart w:id="6393" w:name="_Toc366574371"/>
      <w:bookmarkStart w:id="6394" w:name="_Toc366578164"/>
      <w:bookmarkStart w:id="6395" w:name="_Toc366578758"/>
      <w:bookmarkStart w:id="6396" w:name="_Toc366579350"/>
      <w:bookmarkStart w:id="6397" w:name="_Toc366579941"/>
      <w:bookmarkStart w:id="6398" w:name="_Toc366580533"/>
      <w:bookmarkStart w:id="6399" w:name="_Toc366581124"/>
      <w:bookmarkStart w:id="6400" w:name="_Toc366581716"/>
      <w:bookmarkStart w:id="6401" w:name="_Toc351912829"/>
      <w:bookmarkStart w:id="6402" w:name="_Toc351914850"/>
      <w:bookmarkStart w:id="6403" w:name="_Toc351915316"/>
      <w:bookmarkStart w:id="6404" w:name="_Toc361231373"/>
      <w:bookmarkStart w:id="6405" w:name="_Toc361231899"/>
      <w:bookmarkStart w:id="6406" w:name="_Toc362445197"/>
      <w:bookmarkStart w:id="6407" w:name="_Toc363909119"/>
      <w:bookmarkStart w:id="6408" w:name="_Toc364463544"/>
      <w:bookmarkStart w:id="6409" w:name="_Toc366078148"/>
      <w:bookmarkStart w:id="6410" w:name="_Toc366078767"/>
      <w:bookmarkStart w:id="6411" w:name="_Toc366079752"/>
      <w:bookmarkStart w:id="6412" w:name="_Toc366080364"/>
      <w:bookmarkStart w:id="6413" w:name="_Toc366080973"/>
      <w:bookmarkStart w:id="6414" w:name="_Toc366505313"/>
      <w:bookmarkStart w:id="6415" w:name="_Toc366508682"/>
      <w:bookmarkStart w:id="6416" w:name="_Toc366513183"/>
      <w:bookmarkStart w:id="6417" w:name="_Toc366574372"/>
      <w:bookmarkStart w:id="6418" w:name="_Toc366578165"/>
      <w:bookmarkStart w:id="6419" w:name="_Toc366578759"/>
      <w:bookmarkStart w:id="6420" w:name="_Toc366579351"/>
      <w:bookmarkStart w:id="6421" w:name="_Toc366579942"/>
      <w:bookmarkStart w:id="6422" w:name="_Toc366580534"/>
      <w:bookmarkStart w:id="6423" w:name="_Toc366581125"/>
      <w:bookmarkStart w:id="6424" w:name="_Toc366581717"/>
      <w:bookmarkStart w:id="6425" w:name="_Toc351912830"/>
      <w:bookmarkStart w:id="6426" w:name="_Toc351914851"/>
      <w:bookmarkStart w:id="6427" w:name="_Toc351915317"/>
      <w:bookmarkStart w:id="6428" w:name="_Toc361231374"/>
      <w:bookmarkStart w:id="6429" w:name="_Toc361231900"/>
      <w:bookmarkStart w:id="6430" w:name="_Toc362445198"/>
      <w:bookmarkStart w:id="6431" w:name="_Toc363909120"/>
      <w:bookmarkStart w:id="6432" w:name="_Toc364463545"/>
      <w:bookmarkStart w:id="6433" w:name="_Toc366078149"/>
      <w:bookmarkStart w:id="6434" w:name="_Toc366078768"/>
      <w:bookmarkStart w:id="6435" w:name="_Toc366079753"/>
      <w:bookmarkStart w:id="6436" w:name="_Toc366080365"/>
      <w:bookmarkStart w:id="6437" w:name="_Toc366080974"/>
      <w:bookmarkStart w:id="6438" w:name="_Toc366505314"/>
      <w:bookmarkStart w:id="6439" w:name="_Toc366508683"/>
      <w:bookmarkStart w:id="6440" w:name="_Toc366513184"/>
      <w:bookmarkStart w:id="6441" w:name="_Toc366574373"/>
      <w:bookmarkStart w:id="6442" w:name="_Toc366578166"/>
      <w:bookmarkStart w:id="6443" w:name="_Toc366578760"/>
      <w:bookmarkStart w:id="6444" w:name="_Toc366579352"/>
      <w:bookmarkStart w:id="6445" w:name="_Toc366579943"/>
      <w:bookmarkStart w:id="6446" w:name="_Toc366580535"/>
      <w:bookmarkStart w:id="6447" w:name="_Toc366581126"/>
      <w:bookmarkStart w:id="6448" w:name="_Toc366581718"/>
      <w:bookmarkStart w:id="6449" w:name="_Toc351912831"/>
      <w:bookmarkStart w:id="6450" w:name="_Toc351914852"/>
      <w:bookmarkStart w:id="6451" w:name="_Toc351915318"/>
      <w:bookmarkStart w:id="6452" w:name="_Toc361231375"/>
      <w:bookmarkStart w:id="6453" w:name="_Toc361231901"/>
      <w:bookmarkStart w:id="6454" w:name="_Toc362445199"/>
      <w:bookmarkStart w:id="6455" w:name="_Toc363909121"/>
      <w:bookmarkStart w:id="6456" w:name="_Toc364463546"/>
      <w:bookmarkStart w:id="6457" w:name="_Toc366078150"/>
      <w:bookmarkStart w:id="6458" w:name="_Toc366078769"/>
      <w:bookmarkStart w:id="6459" w:name="_Toc366079754"/>
      <w:bookmarkStart w:id="6460" w:name="_Toc366080366"/>
      <w:bookmarkStart w:id="6461" w:name="_Toc366080975"/>
      <w:bookmarkStart w:id="6462" w:name="_Toc366505315"/>
      <w:bookmarkStart w:id="6463" w:name="_Toc366508684"/>
      <w:bookmarkStart w:id="6464" w:name="_Toc366513185"/>
      <w:bookmarkStart w:id="6465" w:name="_Toc366574374"/>
      <w:bookmarkStart w:id="6466" w:name="_Toc366578167"/>
      <w:bookmarkStart w:id="6467" w:name="_Toc366578761"/>
      <w:bookmarkStart w:id="6468" w:name="_Toc366579353"/>
      <w:bookmarkStart w:id="6469" w:name="_Toc366579944"/>
      <w:bookmarkStart w:id="6470" w:name="_Toc366580536"/>
      <w:bookmarkStart w:id="6471" w:name="_Toc366581127"/>
      <w:bookmarkStart w:id="6472" w:name="_Toc366581719"/>
      <w:bookmarkStart w:id="6473" w:name="_Toc351912832"/>
      <w:bookmarkStart w:id="6474" w:name="_Toc351914853"/>
      <w:bookmarkStart w:id="6475" w:name="_Toc351915319"/>
      <w:bookmarkStart w:id="6476" w:name="_Toc361231376"/>
      <w:bookmarkStart w:id="6477" w:name="_Toc361231902"/>
      <w:bookmarkStart w:id="6478" w:name="_Toc362445200"/>
      <w:bookmarkStart w:id="6479" w:name="_Toc363909122"/>
      <w:bookmarkStart w:id="6480" w:name="_Toc364463547"/>
      <w:bookmarkStart w:id="6481" w:name="_Toc366078151"/>
      <w:bookmarkStart w:id="6482" w:name="_Toc366078770"/>
      <w:bookmarkStart w:id="6483" w:name="_Toc366079755"/>
      <w:bookmarkStart w:id="6484" w:name="_Toc366080367"/>
      <w:bookmarkStart w:id="6485" w:name="_Toc366080976"/>
      <w:bookmarkStart w:id="6486" w:name="_Toc366505316"/>
      <w:bookmarkStart w:id="6487" w:name="_Toc366508685"/>
      <w:bookmarkStart w:id="6488" w:name="_Toc366513186"/>
      <w:bookmarkStart w:id="6489" w:name="_Toc366574375"/>
      <w:bookmarkStart w:id="6490" w:name="_Toc366578168"/>
      <w:bookmarkStart w:id="6491" w:name="_Toc366578762"/>
      <w:bookmarkStart w:id="6492" w:name="_Toc366579354"/>
      <w:bookmarkStart w:id="6493" w:name="_Toc366579945"/>
      <w:bookmarkStart w:id="6494" w:name="_Toc366580537"/>
      <w:bookmarkStart w:id="6495" w:name="_Toc366581128"/>
      <w:bookmarkStart w:id="6496" w:name="_Toc366581720"/>
      <w:bookmarkStart w:id="6497" w:name="_Toc351912833"/>
      <w:bookmarkStart w:id="6498" w:name="_Toc351914854"/>
      <w:bookmarkStart w:id="6499" w:name="_Toc351915320"/>
      <w:bookmarkStart w:id="6500" w:name="_Toc361231377"/>
      <w:bookmarkStart w:id="6501" w:name="_Toc361231903"/>
      <w:bookmarkStart w:id="6502" w:name="_Toc362445201"/>
      <w:bookmarkStart w:id="6503" w:name="_Toc363909123"/>
      <w:bookmarkStart w:id="6504" w:name="_Toc364463548"/>
      <w:bookmarkStart w:id="6505" w:name="_Toc366078152"/>
      <w:bookmarkStart w:id="6506" w:name="_Toc366078771"/>
      <w:bookmarkStart w:id="6507" w:name="_Toc366079756"/>
      <w:bookmarkStart w:id="6508" w:name="_Toc366080368"/>
      <w:bookmarkStart w:id="6509" w:name="_Toc366080977"/>
      <w:bookmarkStart w:id="6510" w:name="_Toc366505317"/>
      <w:bookmarkStart w:id="6511" w:name="_Toc366508686"/>
      <w:bookmarkStart w:id="6512" w:name="_Toc366513187"/>
      <w:bookmarkStart w:id="6513" w:name="_Toc366574376"/>
      <w:bookmarkStart w:id="6514" w:name="_Toc366578169"/>
      <w:bookmarkStart w:id="6515" w:name="_Toc366578763"/>
      <w:bookmarkStart w:id="6516" w:name="_Toc366579355"/>
      <w:bookmarkStart w:id="6517" w:name="_Toc366579946"/>
      <w:bookmarkStart w:id="6518" w:name="_Toc366580538"/>
      <w:bookmarkStart w:id="6519" w:name="_Toc366581129"/>
      <w:bookmarkStart w:id="6520" w:name="_Toc366581721"/>
      <w:bookmarkStart w:id="6521" w:name="_Toc351912834"/>
      <w:bookmarkStart w:id="6522" w:name="_Toc351914855"/>
      <w:bookmarkStart w:id="6523" w:name="_Toc351915321"/>
      <w:bookmarkStart w:id="6524" w:name="_Toc361231378"/>
      <w:bookmarkStart w:id="6525" w:name="_Toc361231904"/>
      <w:bookmarkStart w:id="6526" w:name="_Toc362445202"/>
      <w:bookmarkStart w:id="6527" w:name="_Toc363909124"/>
      <w:bookmarkStart w:id="6528" w:name="_Toc364463549"/>
      <w:bookmarkStart w:id="6529" w:name="_Toc366078153"/>
      <w:bookmarkStart w:id="6530" w:name="_Toc366078772"/>
      <w:bookmarkStart w:id="6531" w:name="_Toc366079757"/>
      <w:bookmarkStart w:id="6532" w:name="_Toc366080369"/>
      <w:bookmarkStart w:id="6533" w:name="_Toc366080978"/>
      <w:bookmarkStart w:id="6534" w:name="_Toc366505318"/>
      <w:bookmarkStart w:id="6535" w:name="_Toc366508687"/>
      <w:bookmarkStart w:id="6536" w:name="_Toc366513188"/>
      <w:bookmarkStart w:id="6537" w:name="_Toc366574377"/>
      <w:bookmarkStart w:id="6538" w:name="_Toc366578170"/>
      <w:bookmarkStart w:id="6539" w:name="_Toc366578764"/>
      <w:bookmarkStart w:id="6540" w:name="_Toc366579356"/>
      <w:bookmarkStart w:id="6541" w:name="_Toc366579947"/>
      <w:bookmarkStart w:id="6542" w:name="_Toc366580539"/>
      <w:bookmarkStart w:id="6543" w:name="_Toc366581130"/>
      <w:bookmarkStart w:id="6544" w:name="_Toc366581722"/>
      <w:bookmarkStart w:id="6545" w:name="_Toc351912835"/>
      <w:bookmarkStart w:id="6546" w:name="_Toc351914856"/>
      <w:bookmarkStart w:id="6547" w:name="_Toc351915322"/>
      <w:bookmarkStart w:id="6548" w:name="_Toc361231379"/>
      <w:bookmarkStart w:id="6549" w:name="_Toc361231905"/>
      <w:bookmarkStart w:id="6550" w:name="_Toc362445203"/>
      <w:bookmarkStart w:id="6551" w:name="_Toc363909125"/>
      <w:bookmarkStart w:id="6552" w:name="_Toc364463550"/>
      <w:bookmarkStart w:id="6553" w:name="_Toc366078154"/>
      <w:bookmarkStart w:id="6554" w:name="_Toc366078773"/>
      <w:bookmarkStart w:id="6555" w:name="_Toc366079758"/>
      <w:bookmarkStart w:id="6556" w:name="_Toc366080370"/>
      <w:bookmarkStart w:id="6557" w:name="_Toc366080979"/>
      <w:bookmarkStart w:id="6558" w:name="_Toc366505319"/>
      <w:bookmarkStart w:id="6559" w:name="_Toc366508688"/>
      <w:bookmarkStart w:id="6560" w:name="_Toc366513189"/>
      <w:bookmarkStart w:id="6561" w:name="_Toc366574378"/>
      <w:bookmarkStart w:id="6562" w:name="_Toc366578171"/>
      <w:bookmarkStart w:id="6563" w:name="_Toc366578765"/>
      <w:bookmarkStart w:id="6564" w:name="_Toc366579357"/>
      <w:bookmarkStart w:id="6565" w:name="_Toc366579948"/>
      <w:bookmarkStart w:id="6566" w:name="_Toc366580540"/>
      <w:bookmarkStart w:id="6567" w:name="_Toc366581131"/>
      <w:bookmarkStart w:id="6568" w:name="_Toc366581723"/>
      <w:bookmarkStart w:id="6569" w:name="_Toc351912836"/>
      <w:bookmarkStart w:id="6570" w:name="_Toc351914857"/>
      <w:bookmarkStart w:id="6571" w:name="_Toc351915323"/>
      <w:bookmarkStart w:id="6572" w:name="_Toc361231380"/>
      <w:bookmarkStart w:id="6573" w:name="_Toc361231906"/>
      <w:bookmarkStart w:id="6574" w:name="_Toc362445204"/>
      <w:bookmarkStart w:id="6575" w:name="_Toc363909126"/>
      <w:bookmarkStart w:id="6576" w:name="_Toc364463551"/>
      <w:bookmarkStart w:id="6577" w:name="_Toc366078155"/>
      <w:bookmarkStart w:id="6578" w:name="_Toc366078774"/>
      <w:bookmarkStart w:id="6579" w:name="_Toc366079759"/>
      <w:bookmarkStart w:id="6580" w:name="_Toc366080371"/>
      <w:bookmarkStart w:id="6581" w:name="_Toc366080980"/>
      <w:bookmarkStart w:id="6582" w:name="_Toc366505320"/>
      <w:bookmarkStart w:id="6583" w:name="_Toc366508689"/>
      <w:bookmarkStart w:id="6584" w:name="_Toc366513190"/>
      <w:bookmarkStart w:id="6585" w:name="_Toc366574379"/>
      <w:bookmarkStart w:id="6586" w:name="_Toc366578172"/>
      <w:bookmarkStart w:id="6587" w:name="_Toc366578766"/>
      <w:bookmarkStart w:id="6588" w:name="_Toc366579358"/>
      <w:bookmarkStart w:id="6589" w:name="_Toc366579949"/>
      <w:bookmarkStart w:id="6590" w:name="_Toc366580541"/>
      <w:bookmarkStart w:id="6591" w:name="_Toc366581132"/>
      <w:bookmarkStart w:id="6592" w:name="_Toc366581724"/>
      <w:bookmarkStart w:id="6593" w:name="_Toc351912837"/>
      <w:bookmarkStart w:id="6594" w:name="_Toc351914858"/>
      <w:bookmarkStart w:id="6595" w:name="_Toc351915324"/>
      <w:bookmarkStart w:id="6596" w:name="_Toc361231381"/>
      <w:bookmarkStart w:id="6597" w:name="_Toc361231907"/>
      <w:bookmarkStart w:id="6598" w:name="_Toc362445205"/>
      <w:bookmarkStart w:id="6599" w:name="_Toc363909127"/>
      <w:bookmarkStart w:id="6600" w:name="_Toc364463552"/>
      <w:bookmarkStart w:id="6601" w:name="_Toc366078156"/>
      <w:bookmarkStart w:id="6602" w:name="_Toc366078775"/>
      <w:bookmarkStart w:id="6603" w:name="_Toc366079760"/>
      <w:bookmarkStart w:id="6604" w:name="_Toc366080372"/>
      <w:bookmarkStart w:id="6605" w:name="_Toc366080981"/>
      <w:bookmarkStart w:id="6606" w:name="_Toc366505321"/>
      <w:bookmarkStart w:id="6607" w:name="_Toc366508690"/>
      <w:bookmarkStart w:id="6608" w:name="_Toc366513191"/>
      <w:bookmarkStart w:id="6609" w:name="_Toc366574380"/>
      <w:bookmarkStart w:id="6610" w:name="_Toc366578173"/>
      <w:bookmarkStart w:id="6611" w:name="_Toc366578767"/>
      <w:bookmarkStart w:id="6612" w:name="_Toc366579359"/>
      <w:bookmarkStart w:id="6613" w:name="_Toc366579950"/>
      <w:bookmarkStart w:id="6614" w:name="_Toc366580542"/>
      <w:bookmarkStart w:id="6615" w:name="_Toc366581133"/>
      <w:bookmarkStart w:id="6616" w:name="_Toc366581725"/>
      <w:bookmarkStart w:id="6617" w:name="_Toc351912838"/>
      <w:bookmarkStart w:id="6618" w:name="_Toc351914859"/>
      <w:bookmarkStart w:id="6619" w:name="_Toc351915325"/>
      <w:bookmarkStart w:id="6620" w:name="_Toc361231382"/>
      <w:bookmarkStart w:id="6621" w:name="_Toc361231908"/>
      <w:bookmarkStart w:id="6622" w:name="_Toc362445206"/>
      <w:bookmarkStart w:id="6623" w:name="_Toc363909128"/>
      <w:bookmarkStart w:id="6624" w:name="_Toc364463553"/>
      <w:bookmarkStart w:id="6625" w:name="_Toc366078157"/>
      <w:bookmarkStart w:id="6626" w:name="_Toc366078776"/>
      <w:bookmarkStart w:id="6627" w:name="_Toc366079761"/>
      <w:bookmarkStart w:id="6628" w:name="_Toc366080373"/>
      <w:bookmarkStart w:id="6629" w:name="_Toc366080982"/>
      <w:bookmarkStart w:id="6630" w:name="_Toc366505322"/>
      <w:bookmarkStart w:id="6631" w:name="_Toc366508691"/>
      <w:bookmarkStart w:id="6632" w:name="_Toc366513192"/>
      <w:bookmarkStart w:id="6633" w:name="_Toc366574381"/>
      <w:bookmarkStart w:id="6634" w:name="_Toc366578174"/>
      <w:bookmarkStart w:id="6635" w:name="_Toc366578768"/>
      <w:bookmarkStart w:id="6636" w:name="_Toc366579360"/>
      <w:bookmarkStart w:id="6637" w:name="_Toc366579951"/>
      <w:bookmarkStart w:id="6638" w:name="_Toc366580543"/>
      <w:bookmarkStart w:id="6639" w:name="_Toc366581134"/>
      <w:bookmarkStart w:id="6640" w:name="_Toc366581726"/>
      <w:bookmarkStart w:id="6641" w:name="_Toc351912839"/>
      <w:bookmarkStart w:id="6642" w:name="_Toc351914860"/>
      <w:bookmarkStart w:id="6643" w:name="_Toc351915326"/>
      <w:bookmarkStart w:id="6644" w:name="_Toc361231383"/>
      <w:bookmarkStart w:id="6645" w:name="_Toc361231909"/>
      <w:bookmarkStart w:id="6646" w:name="_Toc362445207"/>
      <w:bookmarkStart w:id="6647" w:name="_Toc363909129"/>
      <w:bookmarkStart w:id="6648" w:name="_Toc364463554"/>
      <w:bookmarkStart w:id="6649" w:name="_Toc366078158"/>
      <w:bookmarkStart w:id="6650" w:name="_Toc366078777"/>
      <w:bookmarkStart w:id="6651" w:name="_Toc366079762"/>
      <w:bookmarkStart w:id="6652" w:name="_Toc366080374"/>
      <w:bookmarkStart w:id="6653" w:name="_Toc366080983"/>
      <w:bookmarkStart w:id="6654" w:name="_Toc366505323"/>
      <w:bookmarkStart w:id="6655" w:name="_Toc366508692"/>
      <w:bookmarkStart w:id="6656" w:name="_Toc366513193"/>
      <w:bookmarkStart w:id="6657" w:name="_Toc366574382"/>
      <w:bookmarkStart w:id="6658" w:name="_Toc366578175"/>
      <w:bookmarkStart w:id="6659" w:name="_Toc366578769"/>
      <w:bookmarkStart w:id="6660" w:name="_Toc366579361"/>
      <w:bookmarkStart w:id="6661" w:name="_Toc366579952"/>
      <w:bookmarkStart w:id="6662" w:name="_Toc366580544"/>
      <w:bookmarkStart w:id="6663" w:name="_Toc366581135"/>
      <w:bookmarkStart w:id="6664" w:name="_Toc366581727"/>
      <w:bookmarkStart w:id="6665" w:name="_Toc351912840"/>
      <w:bookmarkStart w:id="6666" w:name="_Toc351914861"/>
      <w:bookmarkStart w:id="6667" w:name="_Toc351915327"/>
      <w:bookmarkStart w:id="6668" w:name="_Toc361231384"/>
      <w:bookmarkStart w:id="6669" w:name="_Toc361231910"/>
      <w:bookmarkStart w:id="6670" w:name="_Toc362445208"/>
      <w:bookmarkStart w:id="6671" w:name="_Toc363909130"/>
      <w:bookmarkStart w:id="6672" w:name="_Toc364463555"/>
      <w:bookmarkStart w:id="6673" w:name="_Toc366078159"/>
      <w:bookmarkStart w:id="6674" w:name="_Toc366078778"/>
      <w:bookmarkStart w:id="6675" w:name="_Toc366079763"/>
      <w:bookmarkStart w:id="6676" w:name="_Toc366080375"/>
      <w:bookmarkStart w:id="6677" w:name="_Toc366080984"/>
      <w:bookmarkStart w:id="6678" w:name="_Toc366505324"/>
      <w:bookmarkStart w:id="6679" w:name="_Toc366508693"/>
      <w:bookmarkStart w:id="6680" w:name="_Toc366513194"/>
      <w:bookmarkStart w:id="6681" w:name="_Toc366574383"/>
      <w:bookmarkStart w:id="6682" w:name="_Toc366578176"/>
      <w:bookmarkStart w:id="6683" w:name="_Toc366578770"/>
      <w:bookmarkStart w:id="6684" w:name="_Toc366579362"/>
      <w:bookmarkStart w:id="6685" w:name="_Toc366579953"/>
      <w:bookmarkStart w:id="6686" w:name="_Toc366580545"/>
      <w:bookmarkStart w:id="6687" w:name="_Toc366581136"/>
      <w:bookmarkStart w:id="6688" w:name="_Toc366581728"/>
      <w:bookmarkStart w:id="6689" w:name="_Toc351912841"/>
      <w:bookmarkStart w:id="6690" w:name="_Toc351914862"/>
      <w:bookmarkStart w:id="6691" w:name="_Toc351915328"/>
      <w:bookmarkStart w:id="6692" w:name="_Toc361231385"/>
      <w:bookmarkStart w:id="6693" w:name="_Toc361231911"/>
      <w:bookmarkStart w:id="6694" w:name="_Toc362445209"/>
      <w:bookmarkStart w:id="6695" w:name="_Toc363909131"/>
      <w:bookmarkStart w:id="6696" w:name="_Toc364463556"/>
      <w:bookmarkStart w:id="6697" w:name="_Toc366078160"/>
      <w:bookmarkStart w:id="6698" w:name="_Toc366078779"/>
      <w:bookmarkStart w:id="6699" w:name="_Toc366079764"/>
      <w:bookmarkStart w:id="6700" w:name="_Toc366080376"/>
      <w:bookmarkStart w:id="6701" w:name="_Toc366080985"/>
      <w:bookmarkStart w:id="6702" w:name="_Toc366505325"/>
      <w:bookmarkStart w:id="6703" w:name="_Toc366508694"/>
      <w:bookmarkStart w:id="6704" w:name="_Toc366513195"/>
      <w:bookmarkStart w:id="6705" w:name="_Toc366574384"/>
      <w:bookmarkStart w:id="6706" w:name="_Toc366578177"/>
      <w:bookmarkStart w:id="6707" w:name="_Toc366578771"/>
      <w:bookmarkStart w:id="6708" w:name="_Toc366579363"/>
      <w:bookmarkStart w:id="6709" w:name="_Toc366579954"/>
      <w:bookmarkStart w:id="6710" w:name="_Toc366580546"/>
      <w:bookmarkStart w:id="6711" w:name="_Toc366581137"/>
      <w:bookmarkStart w:id="6712" w:name="_Toc366581729"/>
      <w:bookmarkStart w:id="6713" w:name="_Toc351912842"/>
      <w:bookmarkStart w:id="6714" w:name="_Toc351914863"/>
      <w:bookmarkStart w:id="6715" w:name="_Toc351915329"/>
      <w:bookmarkStart w:id="6716" w:name="_Toc361231386"/>
      <w:bookmarkStart w:id="6717" w:name="_Toc361231912"/>
      <w:bookmarkStart w:id="6718" w:name="_Toc362445210"/>
      <w:bookmarkStart w:id="6719" w:name="_Toc363909132"/>
      <w:bookmarkStart w:id="6720" w:name="_Toc364463557"/>
      <w:bookmarkStart w:id="6721" w:name="_Toc366078161"/>
      <w:bookmarkStart w:id="6722" w:name="_Toc366078780"/>
      <w:bookmarkStart w:id="6723" w:name="_Toc366079765"/>
      <w:bookmarkStart w:id="6724" w:name="_Toc366080377"/>
      <w:bookmarkStart w:id="6725" w:name="_Toc366080986"/>
      <w:bookmarkStart w:id="6726" w:name="_Toc366505326"/>
      <w:bookmarkStart w:id="6727" w:name="_Toc366508695"/>
      <w:bookmarkStart w:id="6728" w:name="_Toc366513196"/>
      <w:bookmarkStart w:id="6729" w:name="_Toc366574385"/>
      <w:bookmarkStart w:id="6730" w:name="_Toc366578178"/>
      <w:bookmarkStart w:id="6731" w:name="_Toc366578772"/>
      <w:bookmarkStart w:id="6732" w:name="_Toc366579364"/>
      <w:bookmarkStart w:id="6733" w:name="_Toc366579955"/>
      <w:bookmarkStart w:id="6734" w:name="_Toc366580547"/>
      <w:bookmarkStart w:id="6735" w:name="_Toc366581138"/>
      <w:bookmarkStart w:id="6736" w:name="_Toc366581730"/>
      <w:bookmarkStart w:id="6737" w:name="_Toc351912843"/>
      <w:bookmarkStart w:id="6738" w:name="_Toc351914864"/>
      <w:bookmarkStart w:id="6739" w:name="_Toc351915330"/>
      <w:bookmarkStart w:id="6740" w:name="_Toc361231387"/>
      <w:bookmarkStart w:id="6741" w:name="_Toc361231913"/>
      <w:bookmarkStart w:id="6742" w:name="_Toc362445211"/>
      <w:bookmarkStart w:id="6743" w:name="_Toc363909133"/>
      <w:bookmarkStart w:id="6744" w:name="_Toc364463558"/>
      <w:bookmarkStart w:id="6745" w:name="_Toc366078162"/>
      <w:bookmarkStart w:id="6746" w:name="_Toc366078781"/>
      <w:bookmarkStart w:id="6747" w:name="_Toc366079766"/>
      <w:bookmarkStart w:id="6748" w:name="_Toc366080378"/>
      <w:bookmarkStart w:id="6749" w:name="_Toc366080987"/>
      <w:bookmarkStart w:id="6750" w:name="_Toc366505327"/>
      <w:bookmarkStart w:id="6751" w:name="_Toc366508696"/>
      <w:bookmarkStart w:id="6752" w:name="_Toc366513197"/>
      <w:bookmarkStart w:id="6753" w:name="_Toc366574386"/>
      <w:bookmarkStart w:id="6754" w:name="_Toc366578179"/>
      <w:bookmarkStart w:id="6755" w:name="_Toc366578773"/>
      <w:bookmarkStart w:id="6756" w:name="_Toc366579365"/>
      <w:bookmarkStart w:id="6757" w:name="_Toc366579956"/>
      <w:bookmarkStart w:id="6758" w:name="_Toc366580548"/>
      <w:bookmarkStart w:id="6759" w:name="_Toc366581139"/>
      <w:bookmarkStart w:id="6760" w:name="_Toc366581731"/>
      <w:bookmarkStart w:id="6761" w:name="_Toc351912844"/>
      <w:bookmarkStart w:id="6762" w:name="_Toc351914865"/>
      <w:bookmarkStart w:id="6763" w:name="_Toc351915331"/>
      <w:bookmarkStart w:id="6764" w:name="_Toc361231388"/>
      <w:bookmarkStart w:id="6765" w:name="_Toc361231914"/>
      <w:bookmarkStart w:id="6766" w:name="_Toc362445212"/>
      <w:bookmarkStart w:id="6767" w:name="_Toc363909134"/>
      <w:bookmarkStart w:id="6768" w:name="_Toc364463559"/>
      <w:bookmarkStart w:id="6769" w:name="_Toc366078163"/>
      <w:bookmarkStart w:id="6770" w:name="_Toc366078782"/>
      <w:bookmarkStart w:id="6771" w:name="_Toc366079767"/>
      <w:bookmarkStart w:id="6772" w:name="_Toc366080379"/>
      <w:bookmarkStart w:id="6773" w:name="_Toc366080988"/>
      <w:bookmarkStart w:id="6774" w:name="_Toc366505328"/>
      <w:bookmarkStart w:id="6775" w:name="_Toc366508697"/>
      <w:bookmarkStart w:id="6776" w:name="_Toc366513198"/>
      <w:bookmarkStart w:id="6777" w:name="_Toc366574387"/>
      <w:bookmarkStart w:id="6778" w:name="_Toc366578180"/>
      <w:bookmarkStart w:id="6779" w:name="_Toc366578774"/>
      <w:bookmarkStart w:id="6780" w:name="_Toc366579366"/>
      <w:bookmarkStart w:id="6781" w:name="_Toc366579957"/>
      <w:bookmarkStart w:id="6782" w:name="_Toc366580549"/>
      <w:bookmarkStart w:id="6783" w:name="_Toc366581140"/>
      <w:bookmarkStart w:id="6784" w:name="_Toc366581732"/>
      <w:bookmarkStart w:id="6785" w:name="_Toc351912845"/>
      <w:bookmarkStart w:id="6786" w:name="_Toc351914866"/>
      <w:bookmarkStart w:id="6787" w:name="_Toc351915332"/>
      <w:bookmarkStart w:id="6788" w:name="_Toc361231389"/>
      <w:bookmarkStart w:id="6789" w:name="_Toc361231915"/>
      <w:bookmarkStart w:id="6790" w:name="_Toc362445213"/>
      <w:bookmarkStart w:id="6791" w:name="_Toc363909135"/>
      <w:bookmarkStart w:id="6792" w:name="_Toc364463560"/>
      <w:bookmarkStart w:id="6793" w:name="_Toc366078164"/>
      <w:bookmarkStart w:id="6794" w:name="_Toc366078783"/>
      <w:bookmarkStart w:id="6795" w:name="_Toc366079768"/>
      <w:bookmarkStart w:id="6796" w:name="_Toc366080380"/>
      <w:bookmarkStart w:id="6797" w:name="_Toc366080989"/>
      <w:bookmarkStart w:id="6798" w:name="_Toc366505329"/>
      <w:bookmarkStart w:id="6799" w:name="_Toc366508698"/>
      <w:bookmarkStart w:id="6800" w:name="_Toc366513199"/>
      <w:bookmarkStart w:id="6801" w:name="_Toc366574388"/>
      <w:bookmarkStart w:id="6802" w:name="_Toc366578181"/>
      <w:bookmarkStart w:id="6803" w:name="_Toc366578775"/>
      <w:bookmarkStart w:id="6804" w:name="_Toc366579367"/>
      <w:bookmarkStart w:id="6805" w:name="_Toc366579958"/>
      <w:bookmarkStart w:id="6806" w:name="_Toc366580550"/>
      <w:bookmarkStart w:id="6807" w:name="_Toc366581141"/>
      <w:bookmarkStart w:id="6808" w:name="_Toc366581733"/>
      <w:bookmarkStart w:id="6809" w:name="_Toc351912846"/>
      <w:bookmarkStart w:id="6810" w:name="_Toc351914867"/>
      <w:bookmarkStart w:id="6811" w:name="_Toc351915333"/>
      <w:bookmarkStart w:id="6812" w:name="_Toc361231390"/>
      <w:bookmarkStart w:id="6813" w:name="_Toc361231916"/>
      <w:bookmarkStart w:id="6814" w:name="_Toc362445214"/>
      <w:bookmarkStart w:id="6815" w:name="_Toc363909136"/>
      <w:bookmarkStart w:id="6816" w:name="_Toc364463561"/>
      <w:bookmarkStart w:id="6817" w:name="_Toc366078165"/>
      <w:bookmarkStart w:id="6818" w:name="_Toc366078784"/>
      <w:bookmarkStart w:id="6819" w:name="_Toc366079769"/>
      <w:bookmarkStart w:id="6820" w:name="_Toc366080381"/>
      <w:bookmarkStart w:id="6821" w:name="_Toc366080990"/>
      <w:bookmarkStart w:id="6822" w:name="_Toc366505330"/>
      <w:bookmarkStart w:id="6823" w:name="_Toc366508699"/>
      <w:bookmarkStart w:id="6824" w:name="_Toc366513200"/>
      <w:bookmarkStart w:id="6825" w:name="_Toc366574389"/>
      <w:bookmarkStart w:id="6826" w:name="_Toc366578182"/>
      <w:bookmarkStart w:id="6827" w:name="_Toc366578776"/>
      <w:bookmarkStart w:id="6828" w:name="_Toc366579368"/>
      <w:bookmarkStart w:id="6829" w:name="_Toc366579959"/>
      <w:bookmarkStart w:id="6830" w:name="_Toc366580551"/>
      <w:bookmarkStart w:id="6831" w:name="_Toc366581142"/>
      <w:bookmarkStart w:id="6832" w:name="_Toc366581734"/>
      <w:bookmarkStart w:id="6833" w:name="_Toc351912847"/>
      <w:bookmarkStart w:id="6834" w:name="_Toc351914868"/>
      <w:bookmarkStart w:id="6835" w:name="_Toc351915334"/>
      <w:bookmarkStart w:id="6836" w:name="_Toc361231391"/>
      <w:bookmarkStart w:id="6837" w:name="_Toc361231917"/>
      <w:bookmarkStart w:id="6838" w:name="_Toc362445215"/>
      <w:bookmarkStart w:id="6839" w:name="_Toc363909137"/>
      <w:bookmarkStart w:id="6840" w:name="_Toc364463562"/>
      <w:bookmarkStart w:id="6841" w:name="_Toc366078166"/>
      <w:bookmarkStart w:id="6842" w:name="_Toc366078785"/>
      <w:bookmarkStart w:id="6843" w:name="_Toc366079770"/>
      <w:bookmarkStart w:id="6844" w:name="_Toc366080382"/>
      <w:bookmarkStart w:id="6845" w:name="_Toc366080991"/>
      <w:bookmarkStart w:id="6846" w:name="_Toc366505331"/>
      <w:bookmarkStart w:id="6847" w:name="_Toc366508700"/>
      <w:bookmarkStart w:id="6848" w:name="_Toc366513201"/>
      <w:bookmarkStart w:id="6849" w:name="_Toc366574390"/>
      <w:bookmarkStart w:id="6850" w:name="_Toc366578183"/>
      <w:bookmarkStart w:id="6851" w:name="_Toc366578777"/>
      <w:bookmarkStart w:id="6852" w:name="_Toc366579369"/>
      <w:bookmarkStart w:id="6853" w:name="_Toc366579960"/>
      <w:bookmarkStart w:id="6854" w:name="_Toc366580552"/>
      <w:bookmarkStart w:id="6855" w:name="_Toc366581143"/>
      <w:bookmarkStart w:id="6856" w:name="_Toc366581735"/>
      <w:bookmarkStart w:id="6857" w:name="_Toc322911372"/>
      <w:bookmarkStart w:id="6858" w:name="_Toc322911683"/>
      <w:bookmarkStart w:id="6859" w:name="_Toc322911933"/>
      <w:bookmarkStart w:id="6860" w:name="_Toc322912222"/>
      <w:bookmarkStart w:id="6861" w:name="_Toc329093071"/>
      <w:bookmarkStart w:id="6862" w:name="_Toc332701584"/>
      <w:bookmarkStart w:id="6863" w:name="_Toc332701888"/>
      <w:bookmarkStart w:id="6864" w:name="_Toc332711687"/>
      <w:bookmarkStart w:id="6865" w:name="_Toc332711989"/>
      <w:bookmarkStart w:id="6866" w:name="_Toc332712290"/>
      <w:bookmarkStart w:id="6867" w:name="_Toc332724206"/>
      <w:bookmarkStart w:id="6868" w:name="_Toc332724506"/>
      <w:bookmarkStart w:id="6869" w:name="_Toc341102802"/>
      <w:bookmarkStart w:id="6870" w:name="_Toc347241537"/>
      <w:bookmarkStart w:id="6871" w:name="_Toc347744730"/>
      <w:bookmarkStart w:id="6872" w:name="_Toc348984513"/>
      <w:bookmarkStart w:id="6873" w:name="_Toc348984818"/>
      <w:bookmarkStart w:id="6874" w:name="_Toc349037982"/>
      <w:bookmarkStart w:id="6875" w:name="_Toc349038284"/>
      <w:bookmarkStart w:id="6876" w:name="_Toc349042777"/>
      <w:bookmarkStart w:id="6877" w:name="_Toc349642189"/>
      <w:bookmarkStart w:id="6878" w:name="_Toc351912848"/>
      <w:bookmarkStart w:id="6879" w:name="_Toc351914869"/>
      <w:bookmarkStart w:id="6880" w:name="_Toc351915335"/>
      <w:bookmarkStart w:id="6881" w:name="_Toc361231392"/>
      <w:bookmarkStart w:id="6882" w:name="_Toc361231918"/>
      <w:bookmarkStart w:id="6883" w:name="_Toc362445216"/>
      <w:bookmarkStart w:id="6884" w:name="_Toc363909138"/>
      <w:bookmarkStart w:id="6885" w:name="_Toc364463563"/>
      <w:bookmarkStart w:id="6886" w:name="_Toc366078167"/>
      <w:bookmarkStart w:id="6887" w:name="_Toc366078786"/>
      <w:bookmarkStart w:id="6888" w:name="_Toc366079771"/>
      <w:bookmarkStart w:id="6889" w:name="_Toc366080383"/>
      <w:bookmarkStart w:id="6890" w:name="_Toc366080992"/>
      <w:bookmarkStart w:id="6891" w:name="_Toc366505332"/>
      <w:bookmarkStart w:id="6892" w:name="_Toc366508701"/>
      <w:bookmarkStart w:id="6893" w:name="_Toc366513202"/>
      <w:bookmarkStart w:id="6894" w:name="_Toc366574391"/>
      <w:bookmarkStart w:id="6895" w:name="_Toc366578184"/>
      <w:bookmarkStart w:id="6896" w:name="_Toc366578778"/>
      <w:bookmarkStart w:id="6897" w:name="_Toc366579370"/>
      <w:bookmarkStart w:id="6898" w:name="_Toc366579961"/>
      <w:bookmarkStart w:id="6899" w:name="_Toc366580553"/>
      <w:bookmarkStart w:id="6900" w:name="_Toc366581144"/>
      <w:bookmarkStart w:id="6901" w:name="_Toc366581736"/>
      <w:bookmarkStart w:id="6902" w:name="_Toc349042778"/>
      <w:bookmarkStart w:id="6903" w:name="_Toc25589839"/>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bookmarkEnd w:id="5148"/>
      <w:bookmarkEnd w:id="5149"/>
      <w:bookmarkEnd w:id="5150"/>
      <w:bookmarkEnd w:id="5151"/>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bookmarkEnd w:id="5174"/>
      <w:bookmarkEnd w:id="517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bookmarkEnd w:id="5204"/>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bookmarkEnd w:id="5354"/>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bookmarkEnd w:id="5503"/>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bookmarkEnd w:id="5597"/>
      <w:bookmarkEnd w:id="5598"/>
      <w:bookmarkEnd w:id="5599"/>
      <w:bookmarkEnd w:id="5600"/>
      <w:bookmarkEnd w:id="5601"/>
      <w:bookmarkEnd w:id="5602"/>
      <w:bookmarkEnd w:id="5603"/>
      <w:bookmarkEnd w:id="5604"/>
      <w:bookmarkEnd w:id="5605"/>
      <w:bookmarkEnd w:id="5606"/>
      <w:bookmarkEnd w:id="5607"/>
      <w:bookmarkEnd w:id="5608"/>
      <w:bookmarkEnd w:id="5609"/>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bookmarkEnd w:id="5630"/>
      <w:bookmarkEnd w:id="5631"/>
      <w:bookmarkEnd w:id="5632"/>
      <w:bookmarkEnd w:id="5633"/>
      <w:bookmarkEnd w:id="5634"/>
      <w:bookmarkEnd w:id="5635"/>
      <w:bookmarkEnd w:id="5636"/>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bookmarkEnd w:id="5689"/>
      <w:bookmarkEnd w:id="5690"/>
      <w:bookmarkEnd w:id="5691"/>
      <w:bookmarkEnd w:id="5692"/>
      <w:bookmarkEnd w:id="5693"/>
      <w:bookmarkEnd w:id="5694"/>
      <w:bookmarkEnd w:id="5695"/>
      <w:bookmarkEnd w:id="5696"/>
      <w:bookmarkEnd w:id="5697"/>
      <w:bookmarkEnd w:id="5698"/>
      <w:bookmarkEnd w:id="5699"/>
      <w:bookmarkEnd w:id="5700"/>
      <w:bookmarkEnd w:id="5701"/>
      <w:bookmarkEnd w:id="5702"/>
      <w:bookmarkEnd w:id="5703"/>
      <w:bookmarkEnd w:id="5704"/>
      <w:bookmarkEnd w:id="5705"/>
      <w:bookmarkEnd w:id="5706"/>
      <w:bookmarkEnd w:id="5707"/>
      <w:bookmarkEnd w:id="5708"/>
      <w:bookmarkEnd w:id="5709"/>
      <w:bookmarkEnd w:id="5710"/>
      <w:bookmarkEnd w:id="5711"/>
      <w:bookmarkEnd w:id="5712"/>
      <w:bookmarkEnd w:id="5713"/>
      <w:bookmarkEnd w:id="5714"/>
      <w:bookmarkEnd w:id="5715"/>
      <w:bookmarkEnd w:id="5716"/>
      <w:bookmarkEnd w:id="5717"/>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bookmarkEnd w:id="5750"/>
      <w:bookmarkEnd w:id="5751"/>
      <w:bookmarkEnd w:id="5752"/>
      <w:bookmarkEnd w:id="5753"/>
      <w:bookmarkEnd w:id="5754"/>
      <w:bookmarkEnd w:id="5755"/>
      <w:bookmarkEnd w:id="5756"/>
      <w:bookmarkEnd w:id="5757"/>
      <w:bookmarkEnd w:id="5758"/>
      <w:bookmarkEnd w:id="5759"/>
      <w:bookmarkEnd w:id="5760"/>
      <w:bookmarkEnd w:id="5761"/>
      <w:bookmarkEnd w:id="5762"/>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bookmarkEnd w:id="5811"/>
      <w:bookmarkEnd w:id="5812"/>
      <w:bookmarkEnd w:id="5813"/>
      <w:bookmarkEnd w:id="5814"/>
      <w:bookmarkEnd w:id="5815"/>
      <w:bookmarkEnd w:id="5816"/>
      <w:bookmarkEnd w:id="5817"/>
      <w:bookmarkEnd w:id="5818"/>
      <w:bookmarkEnd w:id="5819"/>
      <w:bookmarkEnd w:id="5820"/>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bookmarkEnd w:id="5845"/>
      <w:bookmarkEnd w:id="5846"/>
      <w:bookmarkEnd w:id="5847"/>
      <w:bookmarkEnd w:id="5848"/>
      <w:bookmarkEnd w:id="5849"/>
      <w:bookmarkEnd w:id="5850"/>
      <w:bookmarkEnd w:id="5851"/>
      <w:bookmarkEnd w:id="5852"/>
      <w:bookmarkEnd w:id="5853"/>
      <w:bookmarkEnd w:id="5854"/>
      <w:bookmarkEnd w:id="5855"/>
      <w:bookmarkEnd w:id="5856"/>
      <w:bookmarkEnd w:id="5857"/>
      <w:bookmarkEnd w:id="5858"/>
      <w:bookmarkEnd w:id="5859"/>
      <w:bookmarkEnd w:id="5860"/>
      <w:bookmarkEnd w:id="5861"/>
      <w:bookmarkEnd w:id="5862"/>
      <w:bookmarkEnd w:id="5863"/>
      <w:bookmarkEnd w:id="5864"/>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bookmarkEnd w:id="5882"/>
      <w:bookmarkEnd w:id="5883"/>
      <w:bookmarkEnd w:id="5884"/>
      <w:bookmarkEnd w:id="5885"/>
      <w:bookmarkEnd w:id="5886"/>
      <w:bookmarkEnd w:id="5887"/>
      <w:bookmarkEnd w:id="5888"/>
      <w:bookmarkEnd w:id="5889"/>
      <w:bookmarkEnd w:id="5890"/>
      <w:bookmarkEnd w:id="5891"/>
      <w:bookmarkEnd w:id="5892"/>
      <w:bookmarkEnd w:id="5893"/>
      <w:bookmarkEnd w:id="5894"/>
      <w:bookmarkEnd w:id="5895"/>
      <w:bookmarkEnd w:id="5896"/>
      <w:bookmarkEnd w:id="5897"/>
      <w:bookmarkEnd w:id="5898"/>
      <w:bookmarkEnd w:id="5899"/>
      <w:bookmarkEnd w:id="5900"/>
      <w:bookmarkEnd w:id="5901"/>
      <w:bookmarkEnd w:id="5902"/>
      <w:bookmarkEnd w:id="5903"/>
      <w:bookmarkEnd w:id="5904"/>
      <w:bookmarkEnd w:id="5905"/>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bookmarkEnd w:id="5941"/>
      <w:bookmarkEnd w:id="5942"/>
      <w:bookmarkEnd w:id="5943"/>
      <w:bookmarkEnd w:id="5944"/>
      <w:bookmarkEnd w:id="5945"/>
      <w:bookmarkEnd w:id="5946"/>
      <w:bookmarkEnd w:id="5947"/>
      <w:bookmarkEnd w:id="5948"/>
      <w:bookmarkEnd w:id="5949"/>
      <w:bookmarkEnd w:id="5950"/>
      <w:bookmarkEnd w:id="5951"/>
      <w:bookmarkEnd w:id="5952"/>
      <w:bookmarkEnd w:id="5953"/>
      <w:bookmarkEnd w:id="5954"/>
      <w:bookmarkEnd w:id="5955"/>
      <w:bookmarkEnd w:id="5956"/>
      <w:bookmarkEnd w:id="5957"/>
      <w:bookmarkEnd w:id="5958"/>
      <w:bookmarkEnd w:id="5959"/>
      <w:bookmarkEnd w:id="5960"/>
      <w:bookmarkEnd w:id="5961"/>
      <w:bookmarkEnd w:id="5962"/>
      <w:bookmarkEnd w:id="5963"/>
      <w:bookmarkEnd w:id="5964"/>
      <w:bookmarkEnd w:id="5965"/>
      <w:bookmarkEnd w:id="5966"/>
      <w:bookmarkEnd w:id="5967"/>
      <w:bookmarkEnd w:id="5968"/>
      <w:bookmarkEnd w:id="5969"/>
      <w:bookmarkEnd w:id="5970"/>
      <w:bookmarkEnd w:id="5971"/>
      <w:bookmarkEnd w:id="5972"/>
      <w:bookmarkEnd w:id="5973"/>
      <w:bookmarkEnd w:id="5974"/>
      <w:bookmarkEnd w:id="5975"/>
      <w:bookmarkEnd w:id="5976"/>
      <w:bookmarkEnd w:id="5977"/>
      <w:bookmarkEnd w:id="5978"/>
      <w:bookmarkEnd w:id="5979"/>
      <w:bookmarkEnd w:id="5980"/>
      <w:bookmarkEnd w:id="5981"/>
      <w:bookmarkEnd w:id="5982"/>
      <w:bookmarkEnd w:id="5983"/>
      <w:bookmarkEnd w:id="5984"/>
      <w:bookmarkEnd w:id="5985"/>
      <w:bookmarkEnd w:id="5986"/>
      <w:bookmarkEnd w:id="5987"/>
      <w:bookmarkEnd w:id="5988"/>
      <w:bookmarkEnd w:id="5989"/>
      <w:bookmarkEnd w:id="5990"/>
      <w:bookmarkEnd w:id="5991"/>
      <w:bookmarkEnd w:id="5992"/>
      <w:bookmarkEnd w:id="5993"/>
      <w:bookmarkEnd w:id="5994"/>
      <w:bookmarkEnd w:id="5995"/>
      <w:bookmarkEnd w:id="5996"/>
      <w:bookmarkEnd w:id="5997"/>
      <w:bookmarkEnd w:id="5998"/>
      <w:bookmarkEnd w:id="5999"/>
      <w:bookmarkEnd w:id="6000"/>
      <w:bookmarkEnd w:id="6001"/>
      <w:bookmarkEnd w:id="6002"/>
      <w:bookmarkEnd w:id="6003"/>
      <w:bookmarkEnd w:id="6004"/>
      <w:bookmarkEnd w:id="6005"/>
      <w:bookmarkEnd w:id="6006"/>
      <w:bookmarkEnd w:id="6007"/>
      <w:bookmarkEnd w:id="6008"/>
      <w:bookmarkEnd w:id="6009"/>
      <w:bookmarkEnd w:id="6010"/>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bookmarkEnd w:id="6184"/>
      <w:bookmarkEnd w:id="6185"/>
      <w:bookmarkEnd w:id="6186"/>
      <w:bookmarkEnd w:id="6187"/>
      <w:bookmarkEnd w:id="6188"/>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bookmarkEnd w:id="6246"/>
      <w:bookmarkEnd w:id="6247"/>
      <w:bookmarkEnd w:id="6248"/>
      <w:bookmarkEnd w:id="6249"/>
      <w:bookmarkEnd w:id="6250"/>
      <w:bookmarkEnd w:id="6251"/>
      <w:bookmarkEnd w:id="6252"/>
      <w:bookmarkEnd w:id="6253"/>
      <w:bookmarkEnd w:id="6254"/>
      <w:bookmarkEnd w:id="6255"/>
      <w:bookmarkEnd w:id="6256"/>
      <w:bookmarkEnd w:id="6257"/>
      <w:bookmarkEnd w:id="6258"/>
      <w:bookmarkEnd w:id="6259"/>
      <w:bookmarkEnd w:id="6260"/>
      <w:bookmarkEnd w:id="6261"/>
      <w:bookmarkEnd w:id="6262"/>
      <w:bookmarkEnd w:id="6263"/>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bookmarkEnd w:id="6354"/>
      <w:bookmarkEnd w:id="6355"/>
      <w:bookmarkEnd w:id="6356"/>
      <w:bookmarkEnd w:id="6357"/>
      <w:bookmarkEnd w:id="6358"/>
      <w:bookmarkEnd w:id="6359"/>
      <w:bookmarkEnd w:id="6360"/>
      <w:bookmarkEnd w:id="6361"/>
      <w:bookmarkEnd w:id="6362"/>
      <w:bookmarkEnd w:id="6363"/>
      <w:bookmarkEnd w:id="6364"/>
      <w:bookmarkEnd w:id="6365"/>
      <w:bookmarkEnd w:id="6366"/>
      <w:bookmarkEnd w:id="6367"/>
      <w:bookmarkEnd w:id="6368"/>
      <w:bookmarkEnd w:id="6369"/>
      <w:bookmarkEnd w:id="6370"/>
      <w:bookmarkEnd w:id="6371"/>
      <w:bookmarkEnd w:id="6372"/>
      <w:bookmarkEnd w:id="6373"/>
      <w:bookmarkEnd w:id="6374"/>
      <w:bookmarkEnd w:id="6375"/>
      <w:bookmarkEnd w:id="6376"/>
      <w:bookmarkEnd w:id="6377"/>
      <w:bookmarkEnd w:id="6378"/>
      <w:bookmarkEnd w:id="6379"/>
      <w:bookmarkEnd w:id="6380"/>
      <w:bookmarkEnd w:id="6381"/>
      <w:bookmarkEnd w:id="6382"/>
      <w:bookmarkEnd w:id="6383"/>
      <w:bookmarkEnd w:id="6384"/>
      <w:bookmarkEnd w:id="6385"/>
      <w:bookmarkEnd w:id="6386"/>
      <w:bookmarkEnd w:id="6387"/>
      <w:bookmarkEnd w:id="6388"/>
      <w:bookmarkEnd w:id="6389"/>
      <w:bookmarkEnd w:id="6390"/>
      <w:bookmarkEnd w:id="6391"/>
      <w:bookmarkEnd w:id="6392"/>
      <w:bookmarkEnd w:id="6393"/>
      <w:bookmarkEnd w:id="6394"/>
      <w:bookmarkEnd w:id="6395"/>
      <w:bookmarkEnd w:id="6396"/>
      <w:bookmarkEnd w:id="6397"/>
      <w:bookmarkEnd w:id="6398"/>
      <w:bookmarkEnd w:id="6399"/>
      <w:bookmarkEnd w:id="6400"/>
      <w:bookmarkEnd w:id="6401"/>
      <w:bookmarkEnd w:id="6402"/>
      <w:bookmarkEnd w:id="6403"/>
      <w:bookmarkEnd w:id="6404"/>
      <w:bookmarkEnd w:id="6405"/>
      <w:bookmarkEnd w:id="6406"/>
      <w:bookmarkEnd w:id="6407"/>
      <w:bookmarkEnd w:id="6408"/>
      <w:bookmarkEnd w:id="6409"/>
      <w:bookmarkEnd w:id="6410"/>
      <w:bookmarkEnd w:id="6411"/>
      <w:bookmarkEnd w:id="6412"/>
      <w:bookmarkEnd w:id="6413"/>
      <w:bookmarkEnd w:id="6414"/>
      <w:bookmarkEnd w:id="6415"/>
      <w:bookmarkEnd w:id="6416"/>
      <w:bookmarkEnd w:id="6417"/>
      <w:bookmarkEnd w:id="6418"/>
      <w:bookmarkEnd w:id="6419"/>
      <w:bookmarkEnd w:id="6420"/>
      <w:bookmarkEnd w:id="6421"/>
      <w:bookmarkEnd w:id="6422"/>
      <w:bookmarkEnd w:id="6423"/>
      <w:bookmarkEnd w:id="6424"/>
      <w:bookmarkEnd w:id="6425"/>
      <w:bookmarkEnd w:id="6426"/>
      <w:bookmarkEnd w:id="6427"/>
      <w:bookmarkEnd w:id="6428"/>
      <w:bookmarkEnd w:id="6429"/>
      <w:bookmarkEnd w:id="6430"/>
      <w:bookmarkEnd w:id="6431"/>
      <w:bookmarkEnd w:id="6432"/>
      <w:bookmarkEnd w:id="6433"/>
      <w:bookmarkEnd w:id="6434"/>
      <w:bookmarkEnd w:id="6435"/>
      <w:bookmarkEnd w:id="6436"/>
      <w:bookmarkEnd w:id="6437"/>
      <w:bookmarkEnd w:id="6438"/>
      <w:bookmarkEnd w:id="6439"/>
      <w:bookmarkEnd w:id="6440"/>
      <w:bookmarkEnd w:id="6441"/>
      <w:bookmarkEnd w:id="6442"/>
      <w:bookmarkEnd w:id="6443"/>
      <w:bookmarkEnd w:id="6444"/>
      <w:bookmarkEnd w:id="6445"/>
      <w:bookmarkEnd w:id="6446"/>
      <w:bookmarkEnd w:id="6447"/>
      <w:bookmarkEnd w:id="6448"/>
      <w:bookmarkEnd w:id="6449"/>
      <w:bookmarkEnd w:id="6450"/>
      <w:bookmarkEnd w:id="6451"/>
      <w:bookmarkEnd w:id="6452"/>
      <w:bookmarkEnd w:id="6453"/>
      <w:bookmarkEnd w:id="6454"/>
      <w:bookmarkEnd w:id="6455"/>
      <w:bookmarkEnd w:id="6456"/>
      <w:bookmarkEnd w:id="6457"/>
      <w:bookmarkEnd w:id="6458"/>
      <w:bookmarkEnd w:id="6459"/>
      <w:bookmarkEnd w:id="6460"/>
      <w:bookmarkEnd w:id="6461"/>
      <w:bookmarkEnd w:id="6462"/>
      <w:bookmarkEnd w:id="6463"/>
      <w:bookmarkEnd w:id="6464"/>
      <w:bookmarkEnd w:id="6465"/>
      <w:bookmarkEnd w:id="6466"/>
      <w:bookmarkEnd w:id="6467"/>
      <w:bookmarkEnd w:id="6468"/>
      <w:bookmarkEnd w:id="6469"/>
      <w:bookmarkEnd w:id="6470"/>
      <w:bookmarkEnd w:id="6471"/>
      <w:bookmarkEnd w:id="6472"/>
      <w:bookmarkEnd w:id="6473"/>
      <w:bookmarkEnd w:id="6474"/>
      <w:bookmarkEnd w:id="6475"/>
      <w:bookmarkEnd w:id="6476"/>
      <w:bookmarkEnd w:id="6477"/>
      <w:bookmarkEnd w:id="6478"/>
      <w:bookmarkEnd w:id="6479"/>
      <w:bookmarkEnd w:id="6480"/>
      <w:bookmarkEnd w:id="6481"/>
      <w:bookmarkEnd w:id="6482"/>
      <w:bookmarkEnd w:id="6483"/>
      <w:bookmarkEnd w:id="6484"/>
      <w:bookmarkEnd w:id="6485"/>
      <w:bookmarkEnd w:id="6486"/>
      <w:bookmarkEnd w:id="6487"/>
      <w:bookmarkEnd w:id="6488"/>
      <w:bookmarkEnd w:id="6489"/>
      <w:bookmarkEnd w:id="6490"/>
      <w:bookmarkEnd w:id="6491"/>
      <w:bookmarkEnd w:id="6492"/>
      <w:bookmarkEnd w:id="6493"/>
      <w:bookmarkEnd w:id="6494"/>
      <w:bookmarkEnd w:id="6495"/>
      <w:bookmarkEnd w:id="6496"/>
      <w:bookmarkEnd w:id="6497"/>
      <w:bookmarkEnd w:id="6498"/>
      <w:bookmarkEnd w:id="6499"/>
      <w:bookmarkEnd w:id="6500"/>
      <w:bookmarkEnd w:id="6501"/>
      <w:bookmarkEnd w:id="6502"/>
      <w:bookmarkEnd w:id="6503"/>
      <w:bookmarkEnd w:id="6504"/>
      <w:bookmarkEnd w:id="6505"/>
      <w:bookmarkEnd w:id="6506"/>
      <w:bookmarkEnd w:id="6507"/>
      <w:bookmarkEnd w:id="6508"/>
      <w:bookmarkEnd w:id="6509"/>
      <w:bookmarkEnd w:id="6510"/>
      <w:bookmarkEnd w:id="6511"/>
      <w:bookmarkEnd w:id="6512"/>
      <w:bookmarkEnd w:id="6513"/>
      <w:bookmarkEnd w:id="6514"/>
      <w:bookmarkEnd w:id="6515"/>
      <w:bookmarkEnd w:id="6516"/>
      <w:bookmarkEnd w:id="6517"/>
      <w:bookmarkEnd w:id="6518"/>
      <w:bookmarkEnd w:id="6519"/>
      <w:bookmarkEnd w:id="6520"/>
      <w:bookmarkEnd w:id="6521"/>
      <w:bookmarkEnd w:id="6522"/>
      <w:bookmarkEnd w:id="6523"/>
      <w:bookmarkEnd w:id="6524"/>
      <w:bookmarkEnd w:id="6525"/>
      <w:bookmarkEnd w:id="6526"/>
      <w:bookmarkEnd w:id="6527"/>
      <w:bookmarkEnd w:id="6528"/>
      <w:bookmarkEnd w:id="6529"/>
      <w:bookmarkEnd w:id="6530"/>
      <w:bookmarkEnd w:id="6531"/>
      <w:bookmarkEnd w:id="6532"/>
      <w:bookmarkEnd w:id="6533"/>
      <w:bookmarkEnd w:id="6534"/>
      <w:bookmarkEnd w:id="6535"/>
      <w:bookmarkEnd w:id="6536"/>
      <w:bookmarkEnd w:id="6537"/>
      <w:bookmarkEnd w:id="6538"/>
      <w:bookmarkEnd w:id="6539"/>
      <w:bookmarkEnd w:id="6540"/>
      <w:bookmarkEnd w:id="6541"/>
      <w:bookmarkEnd w:id="6542"/>
      <w:bookmarkEnd w:id="6543"/>
      <w:bookmarkEnd w:id="6544"/>
      <w:bookmarkEnd w:id="6545"/>
      <w:bookmarkEnd w:id="6546"/>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bookmarkEnd w:id="6576"/>
      <w:bookmarkEnd w:id="6577"/>
      <w:bookmarkEnd w:id="6578"/>
      <w:bookmarkEnd w:id="6579"/>
      <w:bookmarkEnd w:id="6580"/>
      <w:bookmarkEnd w:id="6581"/>
      <w:bookmarkEnd w:id="6582"/>
      <w:bookmarkEnd w:id="6583"/>
      <w:bookmarkEnd w:id="6584"/>
      <w:bookmarkEnd w:id="6585"/>
      <w:bookmarkEnd w:id="6586"/>
      <w:bookmarkEnd w:id="6587"/>
      <w:bookmarkEnd w:id="6588"/>
      <w:bookmarkEnd w:id="6589"/>
      <w:bookmarkEnd w:id="6590"/>
      <w:bookmarkEnd w:id="6591"/>
      <w:bookmarkEnd w:id="6592"/>
      <w:bookmarkEnd w:id="6593"/>
      <w:bookmarkEnd w:id="6594"/>
      <w:bookmarkEnd w:id="6595"/>
      <w:bookmarkEnd w:id="6596"/>
      <w:bookmarkEnd w:id="6597"/>
      <w:bookmarkEnd w:id="6598"/>
      <w:bookmarkEnd w:id="6599"/>
      <w:bookmarkEnd w:id="6600"/>
      <w:bookmarkEnd w:id="6601"/>
      <w:bookmarkEnd w:id="6602"/>
      <w:bookmarkEnd w:id="6603"/>
      <w:bookmarkEnd w:id="6604"/>
      <w:bookmarkEnd w:id="6605"/>
      <w:bookmarkEnd w:id="6606"/>
      <w:bookmarkEnd w:id="6607"/>
      <w:bookmarkEnd w:id="6608"/>
      <w:bookmarkEnd w:id="6609"/>
      <w:bookmarkEnd w:id="6610"/>
      <w:bookmarkEnd w:id="6611"/>
      <w:bookmarkEnd w:id="6612"/>
      <w:bookmarkEnd w:id="6613"/>
      <w:bookmarkEnd w:id="6614"/>
      <w:bookmarkEnd w:id="6615"/>
      <w:bookmarkEnd w:id="6616"/>
      <w:bookmarkEnd w:id="6617"/>
      <w:bookmarkEnd w:id="6618"/>
      <w:bookmarkEnd w:id="6619"/>
      <w:bookmarkEnd w:id="6620"/>
      <w:bookmarkEnd w:id="6621"/>
      <w:bookmarkEnd w:id="6622"/>
      <w:bookmarkEnd w:id="6623"/>
      <w:bookmarkEnd w:id="6624"/>
      <w:bookmarkEnd w:id="6625"/>
      <w:bookmarkEnd w:id="6626"/>
      <w:bookmarkEnd w:id="6627"/>
      <w:bookmarkEnd w:id="6628"/>
      <w:bookmarkEnd w:id="6629"/>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bookmarkEnd w:id="6644"/>
      <w:bookmarkEnd w:id="6645"/>
      <w:bookmarkEnd w:id="6646"/>
      <w:bookmarkEnd w:id="6647"/>
      <w:bookmarkEnd w:id="6648"/>
      <w:bookmarkEnd w:id="6649"/>
      <w:bookmarkEnd w:id="6650"/>
      <w:bookmarkEnd w:id="6651"/>
      <w:bookmarkEnd w:id="6652"/>
      <w:bookmarkEnd w:id="6653"/>
      <w:bookmarkEnd w:id="6654"/>
      <w:bookmarkEnd w:id="6655"/>
      <w:bookmarkEnd w:id="6656"/>
      <w:bookmarkEnd w:id="6657"/>
      <w:bookmarkEnd w:id="6658"/>
      <w:bookmarkEnd w:id="6659"/>
      <w:bookmarkEnd w:id="6660"/>
      <w:bookmarkEnd w:id="6661"/>
      <w:bookmarkEnd w:id="6662"/>
      <w:bookmarkEnd w:id="6663"/>
      <w:bookmarkEnd w:id="6664"/>
      <w:bookmarkEnd w:id="6665"/>
      <w:bookmarkEnd w:id="6666"/>
      <w:bookmarkEnd w:id="6667"/>
      <w:bookmarkEnd w:id="6668"/>
      <w:bookmarkEnd w:id="6669"/>
      <w:bookmarkEnd w:id="6670"/>
      <w:bookmarkEnd w:id="6671"/>
      <w:bookmarkEnd w:id="6672"/>
      <w:bookmarkEnd w:id="6673"/>
      <w:bookmarkEnd w:id="6674"/>
      <w:bookmarkEnd w:id="6675"/>
      <w:bookmarkEnd w:id="6676"/>
      <w:bookmarkEnd w:id="6677"/>
      <w:bookmarkEnd w:id="6678"/>
      <w:bookmarkEnd w:id="6679"/>
      <w:bookmarkEnd w:id="6680"/>
      <w:bookmarkEnd w:id="6681"/>
      <w:bookmarkEnd w:id="6682"/>
      <w:bookmarkEnd w:id="6683"/>
      <w:bookmarkEnd w:id="6684"/>
      <w:bookmarkEnd w:id="6685"/>
      <w:bookmarkEnd w:id="6686"/>
      <w:bookmarkEnd w:id="6687"/>
      <w:bookmarkEnd w:id="6688"/>
      <w:bookmarkEnd w:id="6689"/>
      <w:bookmarkEnd w:id="6690"/>
      <w:bookmarkEnd w:id="6691"/>
      <w:bookmarkEnd w:id="6692"/>
      <w:bookmarkEnd w:id="6693"/>
      <w:bookmarkEnd w:id="6694"/>
      <w:bookmarkEnd w:id="6695"/>
      <w:bookmarkEnd w:id="6696"/>
      <w:bookmarkEnd w:id="6697"/>
      <w:bookmarkEnd w:id="6698"/>
      <w:bookmarkEnd w:id="6699"/>
      <w:bookmarkEnd w:id="6700"/>
      <w:bookmarkEnd w:id="6701"/>
      <w:bookmarkEnd w:id="6702"/>
      <w:bookmarkEnd w:id="6703"/>
      <w:bookmarkEnd w:id="6704"/>
      <w:bookmarkEnd w:id="6705"/>
      <w:bookmarkEnd w:id="6706"/>
      <w:bookmarkEnd w:id="6707"/>
      <w:bookmarkEnd w:id="6708"/>
      <w:bookmarkEnd w:id="6709"/>
      <w:bookmarkEnd w:id="6710"/>
      <w:bookmarkEnd w:id="6711"/>
      <w:bookmarkEnd w:id="6712"/>
      <w:bookmarkEnd w:id="6713"/>
      <w:bookmarkEnd w:id="6714"/>
      <w:bookmarkEnd w:id="6715"/>
      <w:bookmarkEnd w:id="6716"/>
      <w:bookmarkEnd w:id="6717"/>
      <w:bookmarkEnd w:id="6718"/>
      <w:bookmarkEnd w:id="6719"/>
      <w:bookmarkEnd w:id="6720"/>
      <w:bookmarkEnd w:id="6721"/>
      <w:bookmarkEnd w:id="6722"/>
      <w:bookmarkEnd w:id="6723"/>
      <w:bookmarkEnd w:id="6724"/>
      <w:bookmarkEnd w:id="6725"/>
      <w:bookmarkEnd w:id="6726"/>
      <w:bookmarkEnd w:id="6727"/>
      <w:bookmarkEnd w:id="6728"/>
      <w:bookmarkEnd w:id="6729"/>
      <w:bookmarkEnd w:id="6730"/>
      <w:bookmarkEnd w:id="6731"/>
      <w:bookmarkEnd w:id="6732"/>
      <w:bookmarkEnd w:id="6733"/>
      <w:bookmarkEnd w:id="6734"/>
      <w:bookmarkEnd w:id="6735"/>
      <w:bookmarkEnd w:id="6736"/>
      <w:bookmarkEnd w:id="6737"/>
      <w:bookmarkEnd w:id="6738"/>
      <w:bookmarkEnd w:id="6739"/>
      <w:bookmarkEnd w:id="6740"/>
      <w:bookmarkEnd w:id="6741"/>
      <w:bookmarkEnd w:id="6742"/>
      <w:bookmarkEnd w:id="6743"/>
      <w:bookmarkEnd w:id="6744"/>
      <w:bookmarkEnd w:id="6745"/>
      <w:bookmarkEnd w:id="6746"/>
      <w:bookmarkEnd w:id="6747"/>
      <w:bookmarkEnd w:id="6748"/>
      <w:bookmarkEnd w:id="6749"/>
      <w:bookmarkEnd w:id="6750"/>
      <w:bookmarkEnd w:id="6751"/>
      <w:bookmarkEnd w:id="6752"/>
      <w:bookmarkEnd w:id="6753"/>
      <w:bookmarkEnd w:id="6754"/>
      <w:bookmarkEnd w:id="6755"/>
      <w:bookmarkEnd w:id="6756"/>
      <w:bookmarkEnd w:id="6757"/>
      <w:bookmarkEnd w:id="6758"/>
      <w:bookmarkEnd w:id="6759"/>
      <w:bookmarkEnd w:id="6760"/>
      <w:bookmarkEnd w:id="6761"/>
      <w:bookmarkEnd w:id="6762"/>
      <w:bookmarkEnd w:id="6763"/>
      <w:bookmarkEnd w:id="6764"/>
      <w:bookmarkEnd w:id="6765"/>
      <w:bookmarkEnd w:id="6766"/>
      <w:bookmarkEnd w:id="6767"/>
      <w:bookmarkEnd w:id="6768"/>
      <w:bookmarkEnd w:id="6769"/>
      <w:bookmarkEnd w:id="6770"/>
      <w:bookmarkEnd w:id="6771"/>
      <w:bookmarkEnd w:id="6772"/>
      <w:bookmarkEnd w:id="6773"/>
      <w:bookmarkEnd w:id="6774"/>
      <w:bookmarkEnd w:id="6775"/>
      <w:bookmarkEnd w:id="6776"/>
      <w:bookmarkEnd w:id="6777"/>
      <w:bookmarkEnd w:id="6778"/>
      <w:bookmarkEnd w:id="6779"/>
      <w:bookmarkEnd w:id="6780"/>
      <w:bookmarkEnd w:id="6781"/>
      <w:bookmarkEnd w:id="6782"/>
      <w:bookmarkEnd w:id="6783"/>
      <w:bookmarkEnd w:id="6784"/>
      <w:bookmarkEnd w:id="6785"/>
      <w:bookmarkEnd w:id="6786"/>
      <w:bookmarkEnd w:id="6787"/>
      <w:bookmarkEnd w:id="6788"/>
      <w:bookmarkEnd w:id="6789"/>
      <w:bookmarkEnd w:id="6790"/>
      <w:bookmarkEnd w:id="6791"/>
      <w:bookmarkEnd w:id="6792"/>
      <w:bookmarkEnd w:id="6793"/>
      <w:bookmarkEnd w:id="6794"/>
      <w:bookmarkEnd w:id="6795"/>
      <w:bookmarkEnd w:id="6796"/>
      <w:bookmarkEnd w:id="6797"/>
      <w:bookmarkEnd w:id="6798"/>
      <w:bookmarkEnd w:id="6799"/>
      <w:bookmarkEnd w:id="6800"/>
      <w:bookmarkEnd w:id="6801"/>
      <w:bookmarkEnd w:id="6802"/>
      <w:bookmarkEnd w:id="6803"/>
      <w:bookmarkEnd w:id="6804"/>
      <w:bookmarkEnd w:id="6805"/>
      <w:bookmarkEnd w:id="6806"/>
      <w:bookmarkEnd w:id="6807"/>
      <w:bookmarkEnd w:id="6808"/>
      <w:bookmarkEnd w:id="6809"/>
      <w:bookmarkEnd w:id="6810"/>
      <w:bookmarkEnd w:id="6811"/>
      <w:bookmarkEnd w:id="6812"/>
      <w:bookmarkEnd w:id="6813"/>
      <w:bookmarkEnd w:id="6814"/>
      <w:bookmarkEnd w:id="6815"/>
      <w:bookmarkEnd w:id="6816"/>
      <w:bookmarkEnd w:id="6817"/>
      <w:bookmarkEnd w:id="6818"/>
      <w:bookmarkEnd w:id="6819"/>
      <w:bookmarkEnd w:id="6820"/>
      <w:bookmarkEnd w:id="6821"/>
      <w:bookmarkEnd w:id="6822"/>
      <w:bookmarkEnd w:id="6823"/>
      <w:bookmarkEnd w:id="6824"/>
      <w:bookmarkEnd w:id="6825"/>
      <w:bookmarkEnd w:id="6826"/>
      <w:bookmarkEnd w:id="6827"/>
      <w:bookmarkEnd w:id="6828"/>
      <w:bookmarkEnd w:id="6829"/>
      <w:bookmarkEnd w:id="6830"/>
      <w:bookmarkEnd w:id="6831"/>
      <w:bookmarkEnd w:id="6832"/>
      <w:bookmarkEnd w:id="6833"/>
      <w:bookmarkEnd w:id="6834"/>
      <w:bookmarkEnd w:id="6835"/>
      <w:bookmarkEnd w:id="6836"/>
      <w:bookmarkEnd w:id="6837"/>
      <w:bookmarkEnd w:id="6838"/>
      <w:bookmarkEnd w:id="6839"/>
      <w:bookmarkEnd w:id="6840"/>
      <w:bookmarkEnd w:id="6841"/>
      <w:bookmarkEnd w:id="6842"/>
      <w:bookmarkEnd w:id="6843"/>
      <w:bookmarkEnd w:id="6844"/>
      <w:bookmarkEnd w:id="6845"/>
      <w:bookmarkEnd w:id="6846"/>
      <w:bookmarkEnd w:id="6847"/>
      <w:bookmarkEnd w:id="6848"/>
      <w:bookmarkEnd w:id="6849"/>
      <w:bookmarkEnd w:id="6850"/>
      <w:bookmarkEnd w:id="6851"/>
      <w:bookmarkEnd w:id="6852"/>
      <w:bookmarkEnd w:id="6853"/>
      <w:bookmarkEnd w:id="6854"/>
      <w:bookmarkEnd w:id="6855"/>
      <w:bookmarkEnd w:id="6856"/>
      <w:bookmarkEnd w:id="6857"/>
      <w:bookmarkEnd w:id="6858"/>
      <w:bookmarkEnd w:id="6859"/>
      <w:bookmarkEnd w:id="6860"/>
      <w:bookmarkEnd w:id="6861"/>
      <w:bookmarkEnd w:id="6862"/>
      <w:bookmarkEnd w:id="6863"/>
      <w:bookmarkEnd w:id="6864"/>
      <w:bookmarkEnd w:id="6865"/>
      <w:bookmarkEnd w:id="6866"/>
      <w:bookmarkEnd w:id="6867"/>
      <w:bookmarkEnd w:id="6868"/>
      <w:bookmarkEnd w:id="6869"/>
      <w:bookmarkEnd w:id="6870"/>
      <w:bookmarkEnd w:id="6871"/>
      <w:bookmarkEnd w:id="6872"/>
      <w:bookmarkEnd w:id="6873"/>
      <w:bookmarkEnd w:id="6874"/>
      <w:bookmarkEnd w:id="6875"/>
      <w:bookmarkEnd w:id="6876"/>
      <w:bookmarkEnd w:id="6877"/>
      <w:bookmarkEnd w:id="6878"/>
      <w:bookmarkEnd w:id="6879"/>
      <w:bookmarkEnd w:id="6880"/>
      <w:bookmarkEnd w:id="6881"/>
      <w:bookmarkEnd w:id="6882"/>
      <w:bookmarkEnd w:id="6883"/>
      <w:bookmarkEnd w:id="6884"/>
      <w:bookmarkEnd w:id="6885"/>
      <w:bookmarkEnd w:id="6886"/>
      <w:bookmarkEnd w:id="6887"/>
      <w:bookmarkEnd w:id="6888"/>
      <w:bookmarkEnd w:id="6889"/>
      <w:bookmarkEnd w:id="6890"/>
      <w:bookmarkEnd w:id="6891"/>
      <w:bookmarkEnd w:id="6892"/>
      <w:bookmarkEnd w:id="6893"/>
      <w:bookmarkEnd w:id="6894"/>
      <w:bookmarkEnd w:id="6895"/>
      <w:bookmarkEnd w:id="6896"/>
      <w:bookmarkEnd w:id="6897"/>
      <w:bookmarkEnd w:id="6898"/>
      <w:bookmarkEnd w:id="6899"/>
      <w:bookmarkEnd w:id="6900"/>
      <w:bookmarkEnd w:id="6901"/>
      <w:r>
        <w:rPr>
          <w:b w:val="0"/>
          <w:bCs w:val="0"/>
        </w:rPr>
        <w:t>Properties for Nillable Elements</w:t>
      </w:r>
      <w:bookmarkEnd w:id="6902"/>
      <w:bookmarkEnd w:id="6903"/>
      <w:bookmarkEnd w:id="4963"/>
      <w:bookmarkEnd w:id="4964"/>
      <w:bookmarkEnd w:id="4965"/>
      <w:bookmarkEnd w:id="4966"/>
      <w:bookmarkEnd w:id="4967"/>
    </w:p>
    <w:p w14:paraId="023050B7" w14:textId="77777777" w:rsidR="00000000" w:rsidRDefault="009D64FD">
      <w:pPr>
        <w:pStyle w:val="nobreak"/>
      </w:pPr>
      <w:r>
        <w:t>These properties are used when the XSDL 'nillable' property of an element is 'true', and they control when and how the representation data are interpreted as having the logical meaning '</w:t>
      </w:r>
      <w:r>
        <w:t xml:space="preserve">nil'. </w:t>
      </w:r>
    </w:p>
    <w:p w14:paraId="1295234C" w14:textId="77777777" w:rsidR="00000000" w:rsidRDefault="009D64F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607"/>
        <w:gridCol w:w="6023"/>
      </w:tblGrid>
      <w:tr w:rsidR="00000000" w14:paraId="198F197E" w14:textId="77777777">
        <w:tc>
          <w:tcPr>
            <w:tcW w:w="2628" w:type="dxa"/>
            <w:tcBorders>
              <w:top w:val="single" w:sz="4" w:space="0" w:color="auto"/>
              <w:left w:val="single" w:sz="4" w:space="0" w:color="auto"/>
              <w:bottom w:val="single" w:sz="4" w:space="0" w:color="auto"/>
              <w:right w:val="single" w:sz="4" w:space="0" w:color="auto"/>
            </w:tcBorders>
            <w:shd w:val="clear" w:color="auto" w:fill="F3F3F3"/>
            <w:hideMark/>
          </w:tcPr>
          <w:p w14:paraId="7E77D188" w14:textId="77777777" w:rsidR="00000000" w:rsidRDefault="009D64FD">
            <w:pPr>
              <w:rPr>
                <w:rFonts w:cs="Arial"/>
                <w:b/>
              </w:rPr>
            </w:pPr>
            <w:r>
              <w:rPr>
                <w:rFonts w:cs="Arial"/>
                <w:b/>
              </w:rPr>
              <w:t>Property Name</w:t>
            </w:r>
          </w:p>
        </w:tc>
        <w:tc>
          <w:tcPr>
            <w:tcW w:w="6228" w:type="dxa"/>
            <w:tcBorders>
              <w:top w:val="single" w:sz="4" w:space="0" w:color="auto"/>
              <w:left w:val="single" w:sz="4" w:space="0" w:color="auto"/>
              <w:bottom w:val="single" w:sz="4" w:space="0" w:color="auto"/>
              <w:right w:val="single" w:sz="4" w:space="0" w:color="auto"/>
            </w:tcBorders>
            <w:shd w:val="clear" w:color="auto" w:fill="F3F3F3"/>
            <w:hideMark/>
          </w:tcPr>
          <w:p w14:paraId="55AE44B8" w14:textId="77777777" w:rsidR="00000000" w:rsidRDefault="009D64FD">
            <w:pPr>
              <w:rPr>
                <w:rFonts w:cs="Arial"/>
                <w:b/>
              </w:rPr>
            </w:pPr>
            <w:r>
              <w:rPr>
                <w:rFonts w:cs="Arial"/>
                <w:b/>
              </w:rPr>
              <w:t>Description</w:t>
            </w:r>
          </w:p>
        </w:tc>
      </w:tr>
      <w:tr w:rsidR="00000000" w14:paraId="0FF0A101" w14:textId="77777777">
        <w:tc>
          <w:tcPr>
            <w:tcW w:w="2628" w:type="dxa"/>
            <w:tcBorders>
              <w:top w:val="single" w:sz="4" w:space="0" w:color="auto"/>
              <w:left w:val="single" w:sz="4" w:space="0" w:color="auto"/>
              <w:bottom w:val="single" w:sz="4" w:space="0" w:color="auto"/>
              <w:right w:val="single" w:sz="4" w:space="0" w:color="auto"/>
            </w:tcBorders>
            <w:hideMark/>
          </w:tcPr>
          <w:p w14:paraId="21D1B7AA" w14:textId="77777777" w:rsidR="00000000" w:rsidRDefault="009D64FD">
            <w:pPr>
              <w:rPr>
                <w:rFonts w:cs="Arial"/>
              </w:rPr>
            </w:pPr>
            <w:r>
              <w:rPr>
                <w:rFonts w:cs="Arial"/>
              </w:rPr>
              <w:t>nilKind</w:t>
            </w:r>
          </w:p>
        </w:tc>
        <w:tc>
          <w:tcPr>
            <w:tcW w:w="6228" w:type="dxa"/>
            <w:tcBorders>
              <w:top w:val="single" w:sz="4" w:space="0" w:color="auto"/>
              <w:left w:val="single" w:sz="4" w:space="0" w:color="auto"/>
              <w:bottom w:val="single" w:sz="4" w:space="0" w:color="auto"/>
              <w:right w:val="single" w:sz="4" w:space="0" w:color="auto"/>
            </w:tcBorders>
            <w:hideMark/>
          </w:tcPr>
          <w:p w14:paraId="057FB3C7" w14:textId="77777777" w:rsidR="00000000" w:rsidRDefault="009D64FD">
            <w:pPr>
              <w:rPr>
                <w:rFonts w:cs="Arial"/>
              </w:rPr>
            </w:pPr>
            <w:r>
              <w:rPr>
                <w:rFonts w:cs="Arial"/>
              </w:rPr>
              <w:t>Enum</w:t>
            </w:r>
          </w:p>
          <w:p w14:paraId="0F20838E" w14:textId="77777777" w:rsidR="00000000" w:rsidRDefault="009D64FD">
            <w:pPr>
              <w:rPr>
                <w:rFonts w:cs="Arial"/>
              </w:rPr>
            </w:pPr>
            <w:r>
              <w:rPr>
                <w:rFonts w:cs="Arial"/>
              </w:rPr>
              <w:t xml:space="preserve">Valid values 'literalValue', 'logicalValue', 'literalCharacter'. </w:t>
            </w:r>
          </w:p>
          <w:p w14:paraId="6D63A325" w14:textId="77777777" w:rsidR="00000000" w:rsidRDefault="009D64FD">
            <w:pPr>
              <w:rPr>
                <w:rFonts w:cs="Arial"/>
              </w:rPr>
            </w:pPr>
            <w:r>
              <w:rPr>
                <w:rFonts w:cs="Arial"/>
              </w:rPr>
              <w:t>Used when XSDL nillable is 'true'.</w:t>
            </w:r>
          </w:p>
          <w:p w14:paraId="2276A400" w14:textId="77777777" w:rsidR="00000000" w:rsidRDefault="009D64FD">
            <w:pPr>
              <w:rPr>
                <w:rFonts w:cs="Arial"/>
              </w:rPr>
            </w:pPr>
            <w:r>
              <w:rPr>
                <w:rFonts w:cs="Arial"/>
              </w:rPr>
              <w:t xml:space="preserve">Specifies how dfdl:nilValue is interpreted to represent the nil </w:t>
            </w:r>
            <w:r>
              <w:rPr>
                <w:rFonts w:cs="Arial"/>
              </w:rPr>
              <w:t xml:space="preserve">value in the data stream. </w:t>
            </w:r>
          </w:p>
          <w:p w14:paraId="3C7E5AA8" w14:textId="77777777" w:rsidR="00000000" w:rsidRDefault="009D64FD">
            <w:r>
              <w:t>If 'literalCharacter' then dfdl:nilValue specifies</w:t>
            </w:r>
            <w:r>
              <w:rPr>
                <w:rFonts w:eastAsia="MS Mincho"/>
              </w:rPr>
              <w:t xml:space="preserve"> a single character or a single byte </w:t>
            </w:r>
            <w:r>
              <w:t>that, when repeated to the length of the element, is the nil value. 'literalCharacter' may only be specified for fixed-length elements</w:t>
            </w:r>
            <w:del w:id="6904" w:author="Mike Beckerle" w:date="2019-09-17T18:25:00Z">
              <w:r>
                <w:delText>, that i</w:delText>
              </w:r>
              <w:r>
                <w:delText>s dfdl:lengthKind 'implicit' and 'explicit' when dfdl:length is not a DFDL expression</w:delText>
              </w:r>
            </w:del>
            <w:r>
              <w:t>, otherwise it is a Schema Definition Error..</w:t>
            </w:r>
          </w:p>
          <w:p w14:paraId="5668C3E2" w14:textId="77777777" w:rsidR="00000000" w:rsidRDefault="009D64FD">
            <w:r>
              <w:t>If 'literalValue' then dfdl:nilValue specifies</w:t>
            </w:r>
            <w:r>
              <w:rPr>
                <w:rFonts w:eastAsia="MS Mincho"/>
              </w:rPr>
              <w:t xml:space="preserve"> </w:t>
            </w:r>
            <w:r>
              <w:t xml:space="preserve">a list of DFDL literal </w:t>
            </w:r>
            <w:r>
              <w:t xml:space="preserve">strings that are the possible representations for nil. </w:t>
            </w:r>
          </w:p>
          <w:p w14:paraId="0C2FA1AD" w14:textId="77777777" w:rsidR="00000000" w:rsidRDefault="009D64FD">
            <w:pPr>
              <w:rPr>
                <w:rFonts w:cs="Arial"/>
              </w:rPr>
            </w:pPr>
            <w:r>
              <w:rPr>
                <w:rFonts w:cs="Arial"/>
              </w:rPr>
              <w:t xml:space="preserve">If 'logicalValue' then dfdl:nilValue specifies a list of logical values that are the possible logical values for nil.  </w:t>
            </w:r>
          </w:p>
          <w:p w14:paraId="1A5A24E5" w14:textId="77777777" w:rsidR="00000000" w:rsidRDefault="009D64FD">
            <w:pPr>
              <w:rPr>
                <w:rFonts w:cs="Arial"/>
              </w:rPr>
            </w:pPr>
            <w:r>
              <w:rPr>
                <w:rFonts w:cs="Arial"/>
              </w:rPr>
              <w:t>Complex elements can be nillable, but dfdl:nilKind can only be 'literalValue' an</w:t>
            </w:r>
            <w:r>
              <w:rPr>
                <w:rFonts w:cs="Arial"/>
              </w:rPr>
              <w:t xml:space="preserve">d dfdl:nilValue must be "%ES;". It is a Schema Definition Error otherwise. </w:t>
            </w:r>
          </w:p>
          <w:p w14:paraId="0F461DC4" w14:textId="77777777" w:rsidR="00000000" w:rsidRDefault="009D64FD">
            <w:pPr>
              <w:rPr>
                <w:rFonts w:cs="Arial"/>
              </w:rPr>
            </w:pPr>
            <w:r>
              <w:rPr>
                <w:rFonts w:cs="Arial"/>
              </w:rPr>
              <w:t>Annotation: dfdl:element</w:t>
            </w:r>
            <w:del w:id="6905" w:author="Mike Beckerle" w:date="2019-09-26T19:00:00Z">
              <w:r>
                <w:rPr>
                  <w:rFonts w:cs="Arial"/>
                </w:rPr>
                <w:delText>(simpleType)</w:delText>
              </w:r>
            </w:del>
          </w:p>
        </w:tc>
      </w:tr>
      <w:tr w:rsidR="00000000" w14:paraId="0BC03B83" w14:textId="77777777">
        <w:tc>
          <w:tcPr>
            <w:tcW w:w="2628" w:type="dxa"/>
            <w:tcBorders>
              <w:top w:val="single" w:sz="4" w:space="0" w:color="auto"/>
              <w:left w:val="single" w:sz="4" w:space="0" w:color="auto"/>
              <w:bottom w:val="single" w:sz="4" w:space="0" w:color="auto"/>
              <w:right w:val="single" w:sz="4" w:space="0" w:color="auto"/>
            </w:tcBorders>
            <w:hideMark/>
          </w:tcPr>
          <w:p w14:paraId="1D5D4AB4" w14:textId="77777777" w:rsidR="00000000" w:rsidRDefault="009D64FD">
            <w:pPr>
              <w:rPr>
                <w:rFonts w:cs="Arial"/>
              </w:rPr>
            </w:pPr>
            <w:r>
              <w:rPr>
                <w:rFonts w:cs="Arial"/>
              </w:rPr>
              <w:t>nilValue</w:t>
            </w:r>
          </w:p>
        </w:tc>
        <w:tc>
          <w:tcPr>
            <w:tcW w:w="6228" w:type="dxa"/>
            <w:tcBorders>
              <w:top w:val="single" w:sz="4" w:space="0" w:color="auto"/>
              <w:left w:val="single" w:sz="4" w:space="0" w:color="auto"/>
              <w:bottom w:val="single" w:sz="4" w:space="0" w:color="auto"/>
              <w:right w:val="single" w:sz="4" w:space="0" w:color="auto"/>
            </w:tcBorders>
            <w:hideMark/>
          </w:tcPr>
          <w:p w14:paraId="1F079CBB" w14:textId="77777777" w:rsidR="00000000" w:rsidRDefault="009D64FD">
            <w:pPr>
              <w:rPr>
                <w:rFonts w:cs="Arial"/>
              </w:rPr>
            </w:pPr>
            <w:r>
              <w:rPr>
                <w:rFonts w:cs="Arial"/>
              </w:rPr>
              <w:t xml:space="preserve">List of DFDL String Literals, List of Logical Values, DFDL String Literal </w:t>
            </w:r>
          </w:p>
          <w:p w14:paraId="02147466" w14:textId="77777777" w:rsidR="00000000" w:rsidRDefault="009D64FD">
            <w:pPr>
              <w:rPr>
                <w:rFonts w:cs="Arial"/>
              </w:rPr>
            </w:pPr>
            <w:r>
              <w:rPr>
                <w:rFonts w:cs="Arial"/>
              </w:rPr>
              <w:t>Specifies the text strings that are the possible literal o</w:t>
            </w:r>
            <w:r>
              <w:rPr>
                <w:rFonts w:cs="Arial"/>
              </w:rPr>
              <w:t xml:space="preserve">r logical nil values of the element.  </w:t>
            </w:r>
          </w:p>
          <w:p w14:paraId="65C224F3" w14:textId="77777777" w:rsidR="00000000" w:rsidRDefault="009D64FD">
            <w:pPr>
              <w:rPr>
                <w:rFonts w:cs="Arial"/>
              </w:rPr>
            </w:pPr>
            <w:r>
              <w:rPr>
                <w:rFonts w:cs="Arial"/>
              </w:rPr>
              <w:t>If dfdl:nilKind is 'literalValue' then dfdl:nilValue specifies a whitespace separated list of DFDL literal strings that are the possible representations for nil. On parsing the element value is nil if the trimmed data</w:t>
            </w:r>
            <w:r>
              <w:rPr>
                <w:rFonts w:cs="Arial"/>
              </w:rPr>
              <w:t xml:space="preserve"> matches one of the string literals in the list. On unparsing if the element value is nil the first string literal in the list is output. </w:t>
            </w:r>
          </w:p>
          <w:p w14:paraId="64106B73" w14:textId="77777777" w:rsidR="00000000" w:rsidRDefault="009D64FD">
            <w:pPr>
              <w:rPr>
                <w:rFonts w:cs="Arial"/>
              </w:rPr>
            </w:pPr>
            <w:r>
              <w:rPr>
                <w:rFonts w:cs="Arial"/>
              </w:rPr>
              <w:t>If dfdl:nilKind is 'logicalValue' then dfdl:nilValue specifies a whitespace separated list of logical values that are</w:t>
            </w:r>
            <w:r>
              <w:rPr>
                <w:rFonts w:cs="Arial"/>
              </w:rPr>
              <w:t xml:space="preserve"> the possible logical values for nil. On parsing the element value is nil if the data, converted to its logical type, matches any of the logical values in the list. On unparsing if the element value is nil, the first value from the list</w:t>
            </w:r>
            <w:r>
              <w:t xml:space="preserve"> </w:t>
            </w:r>
            <w:r>
              <w:rPr>
                <w:rFonts w:cs="Arial"/>
              </w:rPr>
              <w:t>is converted to its</w:t>
            </w:r>
            <w:r>
              <w:rPr>
                <w:rFonts w:cs="Arial"/>
              </w:rPr>
              <w:t xml:space="preserve"> physical representation and output.</w:t>
            </w:r>
          </w:p>
          <w:p w14:paraId="64F6FE35" w14:textId="77777777" w:rsidR="00000000" w:rsidRDefault="009D64FD">
            <w:r>
              <w:t xml:space="preserve">If dfdl:nilKind is  'literalCharacter' then dfdl:nilValue specifies a single character or byte that, when repeated to the length of the element, is the nil representation. </w:t>
            </w:r>
            <w:r>
              <w:rPr>
                <w:rFonts w:eastAsia="MS Mincho"/>
              </w:rPr>
              <w:t xml:space="preserve">If a character, then it can be specified using </w:t>
            </w:r>
            <w:r>
              <w:rPr>
                <w:rFonts w:eastAsia="MS Mincho"/>
              </w:rPr>
              <w:t>a literal character or using DFDL entities. If a character is specified when dfdl:lengthUnits is 'bytes' then the dfdl:nilValue must be a single-byte character. To specify a byte, it must be specified using a single "%#r;" entity. If a byte is specified wh</w:t>
            </w:r>
            <w:r>
              <w:rPr>
                <w:rFonts w:eastAsia="MS Mincho"/>
              </w:rPr>
              <w:t xml:space="preserve">en dfdl:lengthUnits is 'characters' then the dfdl:encoding must be a fixed-width encoding. </w:t>
            </w:r>
          </w:p>
          <w:p w14:paraId="72831284" w14:textId="77777777" w:rsidR="00000000" w:rsidRDefault="009D64FD">
            <w:pPr>
              <w:rPr>
                <w:rFonts w:eastAsia="MS Mincho"/>
              </w:rPr>
            </w:pPr>
            <w:r>
              <w:t>On parsing, the element value is nil if all characters in the untrimmed data content match the dfdl:nilValue character . On unparsing, if the element value is nil t</w:t>
            </w:r>
            <w:r>
              <w:t xml:space="preserve">he dfdl:nilValue character is output to the needed length. </w:t>
            </w:r>
            <w:r>
              <w:rPr>
                <w:rFonts w:eastAsia="MS Mincho"/>
              </w:rPr>
              <w:t xml:space="preserve"> </w:t>
            </w:r>
          </w:p>
          <w:p w14:paraId="296A34EF" w14:textId="77777777" w:rsidR="00000000" w:rsidRDefault="009D64FD">
            <w:pPr>
              <w:autoSpaceDE w:val="0"/>
              <w:rPr>
                <w:rFonts w:cs="Arial"/>
              </w:rPr>
            </w:pPr>
            <w:r>
              <w:rPr>
                <w:rFonts w:cs="Arial"/>
              </w:rPr>
              <w:t>There are restrictions on the</w:t>
            </w:r>
            <w:r>
              <w:rPr>
                <w:rFonts w:eastAsia="Arial" w:cs="Arial"/>
              </w:rPr>
              <w:t xml:space="preserve"> </w:t>
            </w:r>
            <w:r>
              <w:rPr>
                <w:rFonts w:cs="Arial"/>
              </w:rPr>
              <w:t>string</w:t>
            </w:r>
            <w:r>
              <w:rPr>
                <w:rFonts w:eastAsia="Arial" w:cs="Arial"/>
              </w:rPr>
              <w:t xml:space="preserve"> </w:t>
            </w:r>
            <w:r>
              <w:rPr>
                <w:rFonts w:cs="Arial"/>
              </w:rPr>
              <w:t>literal</w:t>
            </w:r>
            <w:r>
              <w:rPr>
                <w:rFonts w:eastAsia="Arial" w:cs="Arial"/>
              </w:rPr>
              <w:t xml:space="preserve"> </w:t>
            </w:r>
            <w:r>
              <w:rPr>
                <w:rFonts w:cs="Arial"/>
              </w:rPr>
              <w:t>syntax</w:t>
            </w:r>
            <w:r>
              <w:rPr>
                <w:rFonts w:eastAsia="Arial" w:cs="Arial"/>
              </w:rPr>
              <w:t xml:space="preserve"> </w:t>
            </w:r>
            <w:r>
              <w:rPr>
                <w:rFonts w:cs="Arial"/>
              </w:rPr>
              <w:t>of</w:t>
            </w:r>
            <w:r>
              <w:rPr>
                <w:rFonts w:eastAsia="Arial" w:cs="Arial"/>
              </w:rPr>
              <w:t xml:space="preserve"> dfdl:</w:t>
            </w:r>
            <w:r>
              <w:rPr>
                <w:rFonts w:cs="Arial"/>
              </w:rPr>
              <w:t xml:space="preserve">nilValue. </w:t>
            </w:r>
          </w:p>
          <w:p w14:paraId="6A7D8CB6" w14:textId="77777777" w:rsidR="00000000" w:rsidRDefault="009D64FD">
            <w:pPr>
              <w:autoSpaceDE w:val="0"/>
              <w:rPr>
                <w:rFonts w:eastAsia="Arial" w:cs="Arial"/>
              </w:rPr>
            </w:pPr>
            <w:r>
              <w:rPr>
                <w:rFonts w:cs="Arial"/>
              </w:rPr>
              <w:t>When</w:t>
            </w:r>
            <w:r>
              <w:rPr>
                <w:rFonts w:eastAsia="Arial" w:cs="Arial"/>
              </w:rPr>
              <w:t xml:space="preserve"> dfdl:</w:t>
            </w:r>
            <w:r>
              <w:rPr>
                <w:rFonts w:cs="Arial"/>
              </w:rPr>
              <w:t>nilKind</w:t>
            </w:r>
            <w:r>
              <w:rPr>
                <w:rFonts w:eastAsia="Arial" w:cs="Arial"/>
              </w:rPr>
              <w:t xml:space="preserve"> </w:t>
            </w:r>
            <w:r>
              <w:rPr>
                <w:rFonts w:cs="Arial"/>
              </w:rPr>
              <w:t>is</w:t>
            </w:r>
            <w:r>
              <w:rPr>
                <w:rFonts w:eastAsia="Arial" w:cs="Arial"/>
              </w:rPr>
              <w:t xml:space="preserve"> </w:t>
            </w:r>
            <w:r>
              <w:rPr>
                <w:rFonts w:cs="Arial"/>
              </w:rPr>
              <w:t>literalValue and text representation:</w:t>
            </w:r>
            <w:r>
              <w:rPr>
                <w:rFonts w:eastAsia="Arial" w:cs="Arial"/>
              </w:rPr>
              <w:t xml:space="preserve"> </w:t>
            </w:r>
          </w:p>
          <w:p w14:paraId="6D8C24CA" w14:textId="77777777" w:rsidR="00000000" w:rsidRDefault="009D64FD">
            <w:pPr>
              <w:numPr>
                <w:ilvl w:val="0"/>
                <w:numId w:val="128"/>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346C5132" w14:textId="77777777" w:rsidR="00000000" w:rsidRDefault="009D64FD">
            <w:pPr>
              <w:numPr>
                <w:ilvl w:val="0"/>
                <w:numId w:val="128"/>
              </w:numPr>
            </w:pPr>
            <w:r>
              <w:t>The</w:t>
            </w:r>
            <w:r>
              <w:rPr>
                <w:rFonts w:eastAsia="Helv"/>
              </w:rPr>
              <w:t xml:space="preserve"> </w:t>
            </w:r>
            <w:r>
              <w:t>DFDL byte value</w:t>
            </w:r>
            <w:r>
              <w:rPr>
                <w:rFonts w:eastAsia="Helv"/>
              </w:rPr>
              <w:t xml:space="preserve"> </w:t>
            </w:r>
            <w:r>
              <w:t>entity</w:t>
            </w:r>
            <w:r>
              <w:rPr>
                <w:rFonts w:eastAsia="Helv"/>
              </w:rPr>
              <w:t xml:space="preserve"> </w:t>
            </w:r>
            <w:r>
              <w:t>(</w:t>
            </w:r>
            <w:r>
              <w:t xml:space="preserve"> %#rXX; )</w:t>
            </w:r>
            <w:r>
              <w:rPr>
                <w:rFonts w:eastAsia="Helv"/>
              </w:rPr>
              <w:t xml:space="preserve"> </w:t>
            </w:r>
            <w:r>
              <w:t>is</w:t>
            </w:r>
            <w:r>
              <w:rPr>
                <w:rFonts w:eastAsia="Helv"/>
              </w:rPr>
              <w:t xml:space="preserve"> </w:t>
            </w:r>
            <w:r>
              <w:t>allowed</w:t>
            </w:r>
          </w:p>
          <w:p w14:paraId="3A73AFB9" w14:textId="77777777" w:rsidR="00000000" w:rsidRDefault="009D64FD">
            <w:pPr>
              <w:numPr>
                <w:ilvl w:val="0"/>
                <w:numId w:val="128"/>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allowed.</w:t>
            </w:r>
          </w:p>
          <w:p w14:paraId="03292DC5" w14:textId="77777777" w:rsidR="00000000" w:rsidRDefault="009D64FD">
            <w:r>
              <w:t>When dfdl:nilKind is literal value and binary</w:t>
            </w:r>
            <w:r>
              <w:rPr>
                <w:rFonts w:eastAsia="Helv"/>
              </w:rPr>
              <w:t xml:space="preserve"> </w:t>
            </w:r>
            <w:r>
              <w:t>representation:</w:t>
            </w:r>
          </w:p>
          <w:p w14:paraId="5DCD7EB6" w14:textId="77777777" w:rsidR="00000000" w:rsidRDefault="009D64FD">
            <w:pPr>
              <w:numPr>
                <w:ilvl w:val="0"/>
                <w:numId w:val="129"/>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2F82E30A" w14:textId="77777777" w:rsidR="00000000" w:rsidRDefault="009D64FD">
            <w:pPr>
              <w:numPr>
                <w:ilvl w:val="0"/>
                <w:numId w:val="129"/>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allowed</w:t>
            </w:r>
          </w:p>
          <w:p w14:paraId="4B4CB5B9" w14:textId="77777777" w:rsidR="00000000" w:rsidRDefault="009D64FD">
            <w:pPr>
              <w:numPr>
                <w:ilvl w:val="0"/>
                <w:numId w:val="129"/>
              </w:numPr>
            </w:pPr>
            <w:r>
              <w:t>DFDL</w:t>
            </w:r>
            <w:r>
              <w:rPr>
                <w:rFonts w:eastAsia="Helv"/>
              </w:rPr>
              <w:t xml:space="preserve"> </w:t>
            </w:r>
            <w:r>
              <w:t>Character</w:t>
            </w:r>
            <w:r>
              <w:rPr>
                <w:rFonts w:eastAsia="Helv"/>
              </w:rPr>
              <w:t xml:space="preserve"> </w:t>
            </w:r>
            <w:r>
              <w:t>class ES</w:t>
            </w:r>
            <w:r>
              <w:rPr>
                <w:rFonts w:eastAsia="Helv"/>
              </w:rPr>
              <w:t xml:space="preserve"> is </w:t>
            </w:r>
            <w:r>
              <w:t>allowed.</w:t>
            </w:r>
          </w:p>
          <w:p w14:paraId="58E451CC" w14:textId="77777777" w:rsidR="00000000" w:rsidRDefault="009D64FD">
            <w:pPr>
              <w:numPr>
                <w:ilvl w:val="0"/>
                <w:numId w:val="129"/>
              </w:numPr>
            </w:pPr>
            <w:r>
              <w:t>Other 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and </w:t>
            </w:r>
            <w:r>
              <w:t>WSP*, are</w:t>
            </w:r>
            <w:r>
              <w:rPr>
                <w:rFonts w:eastAsia="Helv"/>
              </w:rPr>
              <w:t xml:space="preserve"> not </w:t>
            </w:r>
            <w:r>
              <w:t>allowed.</w:t>
            </w:r>
          </w:p>
          <w:p w14:paraId="4A22E5E9" w14:textId="77777777" w:rsidR="00000000" w:rsidRDefault="009D64FD">
            <w:pPr>
              <w:autoSpaceDE w:val="0"/>
              <w:rPr>
                <w:rFonts w:eastAsia="Arial" w:cs="Arial"/>
              </w:rPr>
            </w:pPr>
            <w:r>
              <w:rPr>
                <w:rFonts w:cs="Arial"/>
              </w:rPr>
              <w:t>When dfdl:nilKind is literalCharacter and</w:t>
            </w:r>
            <w:r>
              <w:rPr>
                <w:rFonts w:eastAsia="Arial" w:cs="Arial"/>
              </w:rPr>
              <w:t xml:space="preserve"> text </w:t>
            </w:r>
            <w:r>
              <w:rPr>
                <w:rFonts w:cs="Arial"/>
              </w:rPr>
              <w:t>representation:</w:t>
            </w:r>
            <w:r>
              <w:rPr>
                <w:rFonts w:eastAsia="Arial" w:cs="Arial"/>
              </w:rPr>
              <w:t xml:space="preserve"> </w:t>
            </w:r>
          </w:p>
          <w:p w14:paraId="37DAFD94" w14:textId="77777777" w:rsidR="00000000" w:rsidRDefault="009D64FD">
            <w:pPr>
              <w:numPr>
                <w:ilvl w:val="0"/>
                <w:numId w:val="130"/>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673ED9C0" w14:textId="77777777" w:rsidR="00000000" w:rsidRDefault="009D64FD">
            <w:pPr>
              <w:numPr>
                <w:ilvl w:val="0"/>
                <w:numId w:val="130"/>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allowed.</w:t>
            </w:r>
          </w:p>
          <w:p w14:paraId="7134836C" w14:textId="77777777" w:rsidR="00000000" w:rsidRDefault="009D64FD">
            <w:pPr>
              <w:numPr>
                <w:ilvl w:val="0"/>
                <w:numId w:val="130"/>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not</w:t>
            </w:r>
            <w:r>
              <w:rPr>
                <w:rFonts w:eastAsia="Helv"/>
              </w:rPr>
              <w:t xml:space="preserve"> </w:t>
            </w:r>
            <w:r>
              <w:t>allowed.</w:t>
            </w:r>
          </w:p>
          <w:p w14:paraId="06A2BCED" w14:textId="77777777" w:rsidR="00000000" w:rsidRDefault="009D64FD">
            <w:r>
              <w:t>When dfdl:nilKind is literalCharacter and</w:t>
            </w:r>
            <w:r>
              <w:rPr>
                <w:rFonts w:eastAsia="Helv"/>
              </w:rPr>
              <w:t xml:space="preserve"> binary </w:t>
            </w:r>
            <w:r>
              <w:t>representation:</w:t>
            </w:r>
          </w:p>
          <w:p w14:paraId="2C3678C9" w14:textId="77777777" w:rsidR="00000000" w:rsidRDefault="009D64FD">
            <w:pPr>
              <w:numPr>
                <w:ilvl w:val="0"/>
                <w:numId w:val="131"/>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40C482B3" w14:textId="77777777" w:rsidR="00000000" w:rsidRDefault="009D64FD">
            <w:pPr>
              <w:numPr>
                <w:ilvl w:val="0"/>
                <w:numId w:val="131"/>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allowed</w:t>
            </w:r>
          </w:p>
          <w:p w14:paraId="4DD6D209" w14:textId="77777777" w:rsidR="00000000" w:rsidRDefault="009D64FD">
            <w:pPr>
              <w:numPr>
                <w:ilvl w:val="0"/>
                <w:numId w:val="131"/>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t>, and ES</w:t>
            </w:r>
            <w:r>
              <w:rPr>
                <w:rFonts w:eastAsia="Helv"/>
              </w:rPr>
              <w:t xml:space="preserve"> </w:t>
            </w:r>
            <w:r>
              <w:t>are</w:t>
            </w:r>
            <w:r>
              <w:rPr>
                <w:rFonts w:eastAsia="Helv"/>
              </w:rPr>
              <w:t xml:space="preserve"> not </w:t>
            </w:r>
            <w:r>
              <w:t>allowed.</w:t>
            </w:r>
          </w:p>
          <w:p w14:paraId="45448846" w14:textId="77777777" w:rsidR="00000000" w:rsidRDefault="009D64FD">
            <w:pPr>
              <w:rPr>
                <w:rFonts w:cs="Arial"/>
              </w:rPr>
            </w:pPr>
            <w:r>
              <w:rPr>
                <w:rFonts w:cs="Arial"/>
              </w:rPr>
              <w:t>dfdl:nilValue is sensitive to dfdl:ignoreCase when dfdl:nilKind is 'literalValue' or 'logicalValue', but not when dfdl:nilKind is 'literalCharacter'</w:t>
            </w:r>
          </w:p>
          <w:p w14:paraId="712CB992" w14:textId="77777777" w:rsidR="00000000" w:rsidRDefault="009D64FD">
            <w:pPr>
              <w:rPr>
                <w:rFonts w:cs="Arial"/>
              </w:rPr>
            </w:pPr>
            <w:r>
              <w:rPr>
                <w:rFonts w:cs="Arial"/>
              </w:rPr>
              <w:t>Complex elements can be nillable, but dfdl:nilKind can only be '</w:t>
            </w:r>
            <w:r>
              <w:rPr>
                <w:rFonts w:cs="Arial"/>
              </w:rPr>
              <w:t xml:space="preserve">literalValue' and dfdl:nilValue must be "%ES;". It is a Schema Definition Error otherwise. </w:t>
            </w:r>
          </w:p>
          <w:p w14:paraId="5BD81591" w14:textId="77777777" w:rsidR="00000000" w:rsidRDefault="009D64FD">
            <w:pPr>
              <w:rPr>
                <w:rFonts w:cs="Arial"/>
              </w:rPr>
            </w:pPr>
            <w:r>
              <w:rPr>
                <w:rFonts w:cs="Arial"/>
              </w:rPr>
              <w:t>Annotation: dfdl:element</w:t>
            </w:r>
            <w:del w:id="6906" w:author="Mike Beckerle" w:date="2019-09-26T19:01:00Z">
              <w:r>
                <w:rPr>
                  <w:rFonts w:cs="Arial"/>
                </w:rPr>
                <w:delText>(simpleType)</w:delText>
              </w:r>
            </w:del>
          </w:p>
        </w:tc>
      </w:tr>
      <w:tr w:rsidR="00000000" w14:paraId="1C249A60" w14:textId="77777777">
        <w:tc>
          <w:tcPr>
            <w:tcW w:w="2628" w:type="dxa"/>
            <w:tcBorders>
              <w:top w:val="single" w:sz="4" w:space="0" w:color="auto"/>
              <w:left w:val="single" w:sz="4" w:space="0" w:color="auto"/>
              <w:bottom w:val="single" w:sz="4" w:space="0" w:color="auto"/>
              <w:right w:val="single" w:sz="4" w:space="0" w:color="auto"/>
            </w:tcBorders>
            <w:hideMark/>
          </w:tcPr>
          <w:p w14:paraId="68B7D047" w14:textId="77777777" w:rsidR="00000000" w:rsidRDefault="009D64FD">
            <w:pPr>
              <w:rPr>
                <w:rFonts w:cs="Arial"/>
              </w:rPr>
            </w:pPr>
            <w:r>
              <w:rPr>
                <w:rFonts w:cs="Arial"/>
              </w:rPr>
              <w:t>nilValueDelimiterPolicy</w:t>
            </w:r>
          </w:p>
        </w:tc>
        <w:tc>
          <w:tcPr>
            <w:tcW w:w="6228" w:type="dxa"/>
            <w:tcBorders>
              <w:top w:val="single" w:sz="4" w:space="0" w:color="auto"/>
              <w:left w:val="single" w:sz="4" w:space="0" w:color="auto"/>
              <w:bottom w:val="single" w:sz="4" w:space="0" w:color="auto"/>
              <w:right w:val="single" w:sz="4" w:space="0" w:color="auto"/>
            </w:tcBorders>
            <w:hideMark/>
          </w:tcPr>
          <w:p w14:paraId="6EBE1CC4" w14:textId="77777777" w:rsidR="00000000" w:rsidRDefault="009D64FD">
            <w:pPr>
              <w:rPr>
                <w:rFonts w:cs="Arial"/>
              </w:rPr>
            </w:pPr>
            <w:r>
              <w:rPr>
                <w:rFonts w:cs="Arial"/>
              </w:rPr>
              <w:t>Enum</w:t>
            </w:r>
          </w:p>
          <w:p w14:paraId="0E627767" w14:textId="77777777" w:rsidR="00000000" w:rsidRDefault="009D64FD">
            <w:pPr>
              <w:rPr>
                <w:rFonts w:cs="Arial"/>
              </w:rPr>
            </w:pPr>
            <w:r>
              <w:rPr>
                <w:rFonts w:cs="Arial"/>
              </w:rPr>
              <w:t>Valid values are 'none', 'initiator', 'terminator' or 'both'.</w:t>
            </w:r>
          </w:p>
          <w:p w14:paraId="728B68FB" w14:textId="77777777" w:rsidR="00000000" w:rsidRDefault="009D64FD">
            <w:pPr>
              <w:rPr>
                <w:rFonts w:cs="Arial"/>
              </w:rPr>
            </w:pPr>
            <w:r>
              <w:rPr>
                <w:rFonts w:cs="Arial"/>
              </w:rPr>
              <w:t>Indicates that when the value nil i</w:t>
            </w:r>
            <w:r>
              <w:rPr>
                <w:rFonts w:cs="Arial"/>
              </w:rPr>
              <w:t>s represented, an initiator (if one is defined), a terminator (if one is defined), both an initiator and a terminator (if defined) or neither must be present.</w:t>
            </w:r>
          </w:p>
          <w:p w14:paraId="694758B9" w14:textId="77777777" w:rsidR="00000000" w:rsidRDefault="009D64FD">
            <w:pPr>
              <w:rPr>
                <w:rFonts w:cs="Arial"/>
              </w:rPr>
            </w:pPr>
            <w:r>
              <w:rPr>
                <w:rFonts w:cs="Arial"/>
              </w:rPr>
              <w:t>Ignored if both dfdl:initiator and dfdl:terminator are "" (empty string).</w:t>
            </w:r>
          </w:p>
          <w:p w14:paraId="71238EA4" w14:textId="77777777" w:rsidR="00000000" w:rsidRDefault="009D64FD">
            <w:pPr>
              <w:rPr>
                <w:rFonts w:cs="Arial"/>
              </w:rPr>
            </w:pPr>
            <w:r>
              <w:rPr>
                <w:rFonts w:cs="Arial"/>
              </w:rPr>
              <w:t>Ignored if dfdl:nilKind</w:t>
            </w:r>
            <w:r>
              <w:rPr>
                <w:rFonts w:cs="Arial"/>
              </w:rPr>
              <w:t xml:space="preserve"> is set to 'logicalValue' In this case the DFDL processor treats a nil representation like any other representation of the element in that it expects delimiters when parsing, outputs them when unparsing.</w:t>
            </w:r>
          </w:p>
          <w:p w14:paraId="7C2416D2" w14:textId="77777777" w:rsidR="00000000" w:rsidRDefault="009D64FD">
            <w:pPr>
              <w:rPr>
                <w:rFonts w:cs="Arial"/>
              </w:rPr>
            </w:pPr>
            <w:r>
              <w:rPr>
                <w:rFonts w:cs="Arial"/>
              </w:rPr>
              <w:t>'initiator' indicates that, on parsing, the dfdl:ini</w:t>
            </w:r>
            <w:r>
              <w:rPr>
                <w:rFonts w:cs="Arial"/>
              </w:rPr>
              <w:t>tiator followed by a dfdl:nilValue indicates that a nil representation is present. It also indicates that on unparsing when the logical value is nil that the dfdl:initiator will be output followed by the first dfdl:nilValue.</w:t>
            </w:r>
          </w:p>
          <w:p w14:paraId="0F8C7033" w14:textId="77777777" w:rsidR="00000000" w:rsidRDefault="009D64FD">
            <w:pPr>
              <w:rPr>
                <w:rFonts w:cs="Arial"/>
              </w:rPr>
            </w:pPr>
            <w:r>
              <w:rPr>
                <w:rFonts w:cs="Arial"/>
              </w:rPr>
              <w:t>'terminator' indicates that, on</w:t>
            </w:r>
            <w:r>
              <w:rPr>
                <w:rFonts w:cs="Arial"/>
              </w:rPr>
              <w:t xml:space="preserve"> parsing, a dfdl:nilValue followed by the dfdl:terminator indicates that a nil representation is present. It also indicates that on unparsing when the logical value is nil the first dfdl:nilValue followed by the dfdl:terminator will be output.</w:t>
            </w:r>
          </w:p>
          <w:p w14:paraId="19B91C63" w14:textId="77777777" w:rsidR="00000000" w:rsidRDefault="009D64FD">
            <w:pPr>
              <w:rPr>
                <w:rFonts w:cs="Arial"/>
              </w:rPr>
            </w:pPr>
            <w:r>
              <w:rPr>
                <w:rFonts w:cs="Arial"/>
              </w:rPr>
              <w:t>'both' indic</w:t>
            </w:r>
            <w:r>
              <w:rPr>
                <w:rFonts w:cs="Arial"/>
              </w:rPr>
              <w:t xml:space="preserve">ates  that, on parsing, both the dfdl:initiator and dfdl:terminator must be present with a dfdl:nilValue to indicate that a nil representation is present. On unparsing the dfdl:initiator followed by the first dfdl:nilValue, followed by the dfdl:terminator </w:t>
            </w:r>
            <w:r>
              <w:rPr>
                <w:rFonts w:cs="Arial"/>
              </w:rPr>
              <w:t>will be output.</w:t>
            </w:r>
          </w:p>
          <w:p w14:paraId="6D82BCDB" w14:textId="77777777" w:rsidR="00000000" w:rsidRDefault="009D64FD">
            <w:pPr>
              <w:rPr>
                <w:ins w:id="6907" w:author="Mike Beckerle" w:date="2019-11-25T15:11:00Z"/>
                <w:rFonts w:cs="Arial"/>
              </w:rPr>
            </w:pPr>
            <w:r>
              <w:rPr>
                <w:rFonts w:cs="Arial"/>
              </w:rPr>
              <w:t>'none' indicates that a dfdl:nilValue without any dfdl:initiator or dfdl:terminator indicates that a nil representation is present. On unparsing the first dfdl:nilValue is output without any dfdl:initiator or dfdl:terminator.</w:t>
            </w:r>
          </w:p>
          <w:p w14:paraId="4B9414EB" w14:textId="77777777" w:rsidR="00000000" w:rsidRDefault="009D64FD">
            <w:pPr>
              <w:rPr>
                <w:rFonts w:cs="Arial"/>
              </w:rPr>
            </w:pPr>
            <w:ins w:id="6908" w:author="Mike Beckerle" w:date="2019-11-25T15:11:00Z">
              <w:r>
                <w:t xml:space="preserve">The </w:t>
              </w:r>
              <w:r>
                <w:t xml:space="preserve">value of dfdl:nilValueDelimiterPolicy should only be checked if there is a dfdl:initiator or dfdl:terminator in scope. If so, and dfdl:nilValueDelimiterPolicy is not set, it is a </w:t>
              </w:r>
            </w:ins>
            <w:r>
              <w:t>Schema Definition Error</w:t>
            </w:r>
            <w:ins w:id="6909" w:author="Mike Beckerle" w:date="2019-11-25T15:11:00Z">
              <w:r>
                <w:t>. If dfdl:initiator is not "" and dfdl:terminator is "</w:t>
              </w:r>
              <w:r>
                <w:t xml:space="preserve">" and dfdl:nilValueDelimiterPolicy is 'terminator' it is a </w:t>
              </w:r>
            </w:ins>
            <w:r>
              <w:t>Schema Definition Error</w:t>
            </w:r>
            <w:ins w:id="6910" w:author="Mike Beckerle" w:date="2019-11-25T15:11:00Z">
              <w:r>
                <w:t xml:space="preserve">. If dfdl:terminator is not "" and dfdl:initiator is "” and dfdl:nilValueDelimiterPolicy is 'initiator' it is a </w:t>
              </w:r>
            </w:ins>
            <w:r>
              <w:t>Schema Definition Error</w:t>
            </w:r>
            <w:ins w:id="6911" w:author="Mike Beckerle" w:date="2019-11-25T15:11:00Z">
              <w:r>
                <w:t>. It is not an SDE if dfdl:nilValueDeli</w:t>
              </w:r>
              <w:r>
                <w:t>miterPolicy is 'both' and one or both of dfdl:initiator and dfdl:terminator is "". This is to accommodate the common use of setting 'both' as a schema-wide setting.</w:t>
              </w:r>
            </w:ins>
          </w:p>
          <w:p w14:paraId="0AF362DA" w14:textId="77777777" w:rsidR="00000000" w:rsidRDefault="009D64FD">
            <w:pPr>
              <w:rPr>
                <w:rFonts w:cs="Arial"/>
              </w:rPr>
            </w:pPr>
            <w:r>
              <w:rPr>
                <w:rFonts w:eastAsia="MS Mincho" w:cs="Arial"/>
                <w:lang w:eastAsia="ja-JP"/>
              </w:rPr>
              <w:t xml:space="preserve">It is a Schema Definition Error if </w:t>
            </w:r>
            <w:r>
              <w:rPr>
                <w:rFonts w:cs="Arial"/>
              </w:rPr>
              <w:t>dfdl:nilValueDelimiterPolicy is</w:t>
            </w:r>
            <w:r>
              <w:rPr>
                <w:rFonts w:eastAsia="MS Mincho" w:cs="Arial"/>
                <w:lang w:eastAsia="ja-JP"/>
              </w:rPr>
              <w:t xml:space="preserve"> set to 'none' or 'termin</w:t>
            </w:r>
            <w:r>
              <w:rPr>
                <w:rFonts w:eastAsia="MS Mincho" w:cs="Arial"/>
                <w:lang w:eastAsia="ja-JP"/>
              </w:rPr>
              <w:t>ator' when the parent xs:sequence has dfdl:initiatedContent 'yes'.</w:t>
            </w:r>
          </w:p>
          <w:p w14:paraId="3623F2C1" w14:textId="77777777" w:rsidR="00000000" w:rsidRDefault="009D64FD">
            <w:pPr>
              <w:keepNext/>
              <w:rPr>
                <w:rFonts w:cs="Arial"/>
              </w:rPr>
            </w:pPr>
            <w:r>
              <w:rPr>
                <w:rFonts w:cs="Arial"/>
              </w:rPr>
              <w:t>Annotation: dfdl:element</w:t>
            </w:r>
            <w:del w:id="6912" w:author="Mike Beckerle" w:date="2019-09-26T19:01:00Z">
              <w:r>
                <w:rPr>
                  <w:rFonts w:cs="Arial"/>
                </w:rPr>
                <w:delText>(simpleType)</w:delText>
              </w:r>
            </w:del>
          </w:p>
        </w:tc>
      </w:tr>
      <w:tr w:rsidR="00000000" w14:paraId="5E23CDE7" w14:textId="77777777">
        <w:tc>
          <w:tcPr>
            <w:tcW w:w="2628" w:type="dxa"/>
            <w:tcBorders>
              <w:top w:val="single" w:sz="4" w:space="0" w:color="auto"/>
              <w:left w:val="single" w:sz="4" w:space="0" w:color="auto"/>
              <w:bottom w:val="single" w:sz="4" w:space="0" w:color="auto"/>
              <w:right w:val="single" w:sz="4" w:space="0" w:color="auto"/>
            </w:tcBorders>
            <w:hideMark/>
          </w:tcPr>
          <w:p w14:paraId="43431A8F" w14:textId="77777777" w:rsidR="00000000" w:rsidRDefault="009D64FD">
            <w:pPr>
              <w:rPr>
                <w:rFonts w:cs="Arial"/>
              </w:rPr>
            </w:pPr>
            <w:r>
              <w:rPr>
                <w:rFonts w:eastAsia="Arial Unicode MS"/>
              </w:rPr>
              <w:t>useNilForDefault</w:t>
            </w:r>
          </w:p>
        </w:tc>
        <w:tc>
          <w:tcPr>
            <w:tcW w:w="6228" w:type="dxa"/>
            <w:tcBorders>
              <w:top w:val="single" w:sz="4" w:space="0" w:color="auto"/>
              <w:left w:val="single" w:sz="4" w:space="0" w:color="auto"/>
              <w:bottom w:val="single" w:sz="4" w:space="0" w:color="auto"/>
              <w:right w:val="single" w:sz="4" w:space="0" w:color="auto"/>
            </w:tcBorders>
            <w:hideMark/>
          </w:tcPr>
          <w:p w14:paraId="005EB6F2" w14:textId="77777777" w:rsidR="00000000" w:rsidRDefault="009D64FD">
            <w:pPr>
              <w:rPr>
                <w:rFonts w:eastAsia="Arial Unicode MS"/>
              </w:rPr>
            </w:pPr>
            <w:r>
              <w:rPr>
                <w:rFonts w:eastAsia="Arial Unicode MS"/>
              </w:rPr>
              <w:t>Enum</w:t>
            </w:r>
          </w:p>
          <w:p w14:paraId="4C9D10F8" w14:textId="77777777" w:rsidR="00000000" w:rsidRDefault="009D64FD">
            <w:pPr>
              <w:rPr>
                <w:rFonts w:eastAsia="Arial Unicode MS"/>
              </w:rPr>
            </w:pPr>
            <w:r>
              <w:rPr>
                <w:rFonts w:eastAsia="Arial Unicode MS"/>
              </w:rPr>
              <w:t>Valid values are 'yes', 'no'</w:t>
            </w:r>
          </w:p>
          <w:p w14:paraId="40A0D6A2" w14:textId="77777777" w:rsidR="00000000" w:rsidRDefault="009D64FD">
            <w:pPr>
              <w:rPr>
                <w:rFonts w:eastAsia="Arial Unicode MS" w:cs="Arial"/>
              </w:rPr>
            </w:pPr>
            <w:r>
              <w:rPr>
                <w:rFonts w:eastAsia="Arial Unicode MS" w:cs="Arial"/>
              </w:rPr>
              <w:t>When the conditions for applying a simple element default are satisfied, this property controls whet</w:t>
            </w:r>
            <w:r>
              <w:rPr>
                <w:rFonts w:eastAsia="Arial Unicode MS" w:cs="Arial"/>
              </w:rPr>
              <w:t xml:space="preserve">her to set the Infoset item </w:t>
            </w:r>
            <w:r>
              <w:rPr>
                <w:rFonts w:eastAsia="Arial Unicode MS" w:cs="Arial"/>
                <w:b/>
              </w:rPr>
              <w:t>[nilled]</w:t>
            </w:r>
            <w:r>
              <w:rPr>
                <w:rFonts w:eastAsia="Arial Unicode MS" w:cs="Arial"/>
              </w:rPr>
              <w:t xml:space="preserve"> boolean member, or to use the XSDL default or fixed properties to obtain a data value.  </w:t>
            </w:r>
          </w:p>
          <w:p w14:paraId="7556D339" w14:textId="77777777" w:rsidR="00000000" w:rsidRDefault="009D64FD">
            <w:pPr>
              <w:rPr>
                <w:rFonts w:eastAsia="Arial Unicode MS" w:cs="Arial"/>
              </w:rPr>
            </w:pPr>
            <w:r>
              <w:rPr>
                <w:rFonts w:eastAsia="Arial Unicode MS" w:cs="Arial"/>
              </w:rPr>
              <w:t xml:space="preserve">This property has precedence over the XSDL default and XSDL fixed properties. </w:t>
            </w:r>
            <w:r>
              <w:t xml:space="preserve">It is only used, and must be defined, if the XSDL </w:t>
            </w:r>
            <w:r>
              <w:rPr>
                <w:rFonts w:eastAsia="Arial Unicode MS"/>
              </w:rPr>
              <w:t>ni</w:t>
            </w:r>
            <w:r>
              <w:rPr>
                <w:rFonts w:eastAsia="Arial Unicode MS"/>
              </w:rPr>
              <w:t>llable</w:t>
            </w:r>
            <w:r>
              <w:rPr>
                <w:rFonts w:eastAsia="Arial Unicode MS" w:cs="Arial"/>
              </w:rPr>
              <w:t xml:space="preserve"> property is 'true'.</w:t>
            </w:r>
          </w:p>
          <w:p w14:paraId="1EF231C3" w14:textId="77777777" w:rsidR="00000000" w:rsidRDefault="009D64FD">
            <w:pPr>
              <w:rPr>
                <w:rFonts w:eastAsia="Arial Unicode MS" w:cs="Arial"/>
              </w:rPr>
            </w:pPr>
            <w:r>
              <w:rPr>
                <w:rFonts w:eastAsia="Arial Unicode MS" w:cs="Arial"/>
              </w:rPr>
              <w:t xml:space="preserve">Defaulting occurs as described in section 9.4 </w:t>
            </w:r>
            <w:r>
              <w:fldChar w:fldCharType="begin"/>
            </w:r>
            <w:r>
              <w:rPr>
                <w:rFonts w:eastAsia="Arial Unicode MS" w:cs="Arial"/>
              </w:rPr>
              <w:instrText xml:space="preserve"> REF _Ref362445437 \h  \* MERGEFORMAT </w:instrText>
            </w:r>
            <w:r>
              <w:fldChar w:fldCharType="separate"/>
            </w:r>
            <w:r>
              <w:t>Element Defaults</w:t>
            </w:r>
            <w:r>
              <w:fldChar w:fldCharType="end"/>
            </w:r>
            <w:r>
              <w:rPr>
                <w:rFonts w:eastAsia="Arial Unicode MS" w:cs="Arial"/>
              </w:rPr>
              <w:t xml:space="preserve"> with nil as the default value. The dfdl:nilValue property mus</w:t>
            </w:r>
            <w:r>
              <w:rPr>
                <w:rFonts w:eastAsia="Arial Unicode MS" w:cs="Arial"/>
              </w:rPr>
              <w:t xml:space="preserve">t specify at least one nil value otherwise it is a Schema Definition Error. The dfdl:nilKind property may be any of its values. </w:t>
            </w:r>
          </w:p>
          <w:p w14:paraId="4C6BC9A6" w14:textId="77777777" w:rsidR="00000000" w:rsidRDefault="009D64FD">
            <w:pPr>
              <w:rPr>
                <w:rFonts w:cs="Arial"/>
              </w:rPr>
            </w:pPr>
            <w:r>
              <w:rPr>
                <w:rFonts w:eastAsia="Arial Unicode MS" w:cs="Arial"/>
              </w:rPr>
              <w:t>Annotation: dfdl:element (simpleType)</w:t>
            </w:r>
          </w:p>
        </w:tc>
      </w:tr>
    </w:tbl>
    <w:p w14:paraId="1E9F06A3" w14:textId="77777777" w:rsidR="00000000" w:rsidRDefault="009D64FD">
      <w:pPr>
        <w:pStyle w:val="Caption"/>
      </w:pPr>
      <w:bookmarkStart w:id="6913" w:name="_Toc322911374"/>
      <w:bookmarkStart w:id="6914" w:name="_Toc322911685"/>
      <w:bookmarkStart w:id="6915" w:name="_Toc322911935"/>
      <w:bookmarkStart w:id="6916" w:name="_Toc322912224"/>
      <w:bookmarkStart w:id="6917" w:name="_Toc329093073"/>
      <w:bookmarkStart w:id="6918" w:name="_Toc332701586"/>
      <w:bookmarkStart w:id="6919" w:name="_Toc332701890"/>
      <w:bookmarkStart w:id="6920" w:name="_Toc332711689"/>
      <w:bookmarkStart w:id="6921" w:name="_Toc332711991"/>
      <w:bookmarkStart w:id="6922" w:name="_Toc332712292"/>
      <w:bookmarkStart w:id="6923" w:name="_Toc332724208"/>
      <w:bookmarkStart w:id="6924" w:name="_Toc332724508"/>
      <w:bookmarkStart w:id="6925" w:name="_Toc341102804"/>
      <w:bookmarkStart w:id="6926" w:name="_Toc347241539"/>
      <w:bookmarkStart w:id="6927" w:name="_Toc347744732"/>
      <w:bookmarkStart w:id="6928" w:name="_Toc348984515"/>
      <w:bookmarkStart w:id="6929" w:name="_Toc348984820"/>
      <w:bookmarkStart w:id="6930" w:name="_Toc349037984"/>
      <w:bookmarkStart w:id="6931" w:name="_Toc349038286"/>
      <w:bookmarkStart w:id="6932" w:name="_Toc349042779"/>
      <w:bookmarkStart w:id="6933" w:name="_Toc349642191"/>
      <w:bookmarkStart w:id="6934" w:name="_Toc351912850"/>
      <w:bookmarkStart w:id="6935" w:name="_Toc351914871"/>
      <w:bookmarkStart w:id="6936" w:name="_Toc351915337"/>
      <w:bookmarkStart w:id="6937" w:name="_Toc361231394"/>
      <w:bookmarkStart w:id="6938" w:name="_Toc361231920"/>
      <w:bookmarkStart w:id="6939" w:name="_Toc362445218"/>
      <w:bookmarkStart w:id="6940" w:name="_Toc363909140"/>
      <w:bookmarkStart w:id="6941" w:name="_Toc364463565"/>
      <w:bookmarkStart w:id="6942" w:name="_Toc366078169"/>
      <w:bookmarkStart w:id="6943" w:name="_Toc366078788"/>
      <w:bookmarkStart w:id="6944" w:name="_Toc366079773"/>
      <w:bookmarkStart w:id="6945" w:name="_Toc366080385"/>
      <w:bookmarkStart w:id="6946" w:name="_Toc366080994"/>
      <w:bookmarkStart w:id="6947" w:name="_Toc366505334"/>
      <w:bookmarkStart w:id="6948" w:name="_Toc366508703"/>
      <w:bookmarkStart w:id="6949" w:name="_Toc366513204"/>
      <w:bookmarkStart w:id="6950" w:name="_Toc366574393"/>
      <w:bookmarkStart w:id="6951" w:name="_Toc366578186"/>
      <w:bookmarkStart w:id="6952" w:name="_Toc366578780"/>
      <w:bookmarkStart w:id="6953" w:name="_Toc366579372"/>
      <w:bookmarkStart w:id="6954" w:name="_Toc366579963"/>
      <w:bookmarkStart w:id="6955" w:name="_Toc366580555"/>
      <w:bookmarkStart w:id="6956" w:name="_Toc366581146"/>
      <w:bookmarkStart w:id="6957" w:name="_Toc366581738"/>
      <w:bookmarkStart w:id="6958" w:name="_Toc322911375"/>
      <w:bookmarkStart w:id="6959" w:name="_Toc322911686"/>
      <w:bookmarkStart w:id="6960" w:name="_Toc322911936"/>
      <w:bookmarkStart w:id="6961" w:name="_Toc322912225"/>
      <w:bookmarkStart w:id="6962" w:name="_Toc329093074"/>
      <w:bookmarkStart w:id="6963" w:name="_Toc332701587"/>
      <w:bookmarkStart w:id="6964" w:name="_Toc332701891"/>
      <w:bookmarkStart w:id="6965" w:name="_Toc332711690"/>
      <w:bookmarkStart w:id="6966" w:name="_Toc332711992"/>
      <w:bookmarkStart w:id="6967" w:name="_Toc332712293"/>
      <w:bookmarkStart w:id="6968" w:name="_Toc332724209"/>
      <w:bookmarkStart w:id="6969" w:name="_Toc332724509"/>
      <w:bookmarkStart w:id="6970" w:name="_Toc341102805"/>
      <w:bookmarkStart w:id="6971" w:name="_Toc347241540"/>
      <w:bookmarkStart w:id="6972" w:name="_Toc347744733"/>
      <w:bookmarkStart w:id="6973" w:name="_Toc348984516"/>
      <w:bookmarkStart w:id="6974" w:name="_Toc348984821"/>
      <w:bookmarkStart w:id="6975" w:name="_Toc349037985"/>
      <w:bookmarkStart w:id="6976" w:name="_Toc349038287"/>
      <w:bookmarkStart w:id="6977" w:name="_Toc349042780"/>
      <w:bookmarkStart w:id="6978" w:name="_Toc349642192"/>
      <w:bookmarkStart w:id="6979" w:name="_Toc351912851"/>
      <w:bookmarkStart w:id="6980" w:name="_Toc351914872"/>
      <w:bookmarkStart w:id="6981" w:name="_Toc351915338"/>
      <w:bookmarkStart w:id="6982" w:name="_Toc361231395"/>
      <w:bookmarkStart w:id="6983" w:name="_Toc361231921"/>
      <w:bookmarkStart w:id="6984" w:name="_Toc362445219"/>
      <w:bookmarkStart w:id="6985" w:name="_Toc363909141"/>
      <w:bookmarkStart w:id="6986" w:name="_Toc364463566"/>
      <w:bookmarkStart w:id="6987" w:name="_Toc366078170"/>
      <w:bookmarkStart w:id="6988" w:name="_Toc366078789"/>
      <w:bookmarkStart w:id="6989" w:name="_Toc366079774"/>
      <w:bookmarkStart w:id="6990" w:name="_Toc366080386"/>
      <w:bookmarkStart w:id="6991" w:name="_Toc366080995"/>
      <w:bookmarkStart w:id="6992" w:name="_Toc366505335"/>
      <w:bookmarkStart w:id="6993" w:name="_Toc366508704"/>
      <w:bookmarkStart w:id="6994" w:name="_Toc366513205"/>
      <w:bookmarkStart w:id="6995" w:name="_Toc366574394"/>
      <w:bookmarkStart w:id="6996" w:name="_Toc366578187"/>
      <w:bookmarkStart w:id="6997" w:name="_Toc366578781"/>
      <w:bookmarkStart w:id="6998" w:name="_Toc366579373"/>
      <w:bookmarkStart w:id="6999" w:name="_Toc366579964"/>
      <w:bookmarkStart w:id="7000" w:name="_Toc366580556"/>
      <w:bookmarkStart w:id="7001" w:name="_Toc366581147"/>
      <w:bookmarkStart w:id="7002" w:name="_Toc366581739"/>
      <w:bookmarkStart w:id="7003" w:name="_Toc322911376"/>
      <w:bookmarkStart w:id="7004" w:name="_Toc322911687"/>
      <w:bookmarkStart w:id="7005" w:name="_Toc322911937"/>
      <w:bookmarkStart w:id="7006" w:name="_Toc322912226"/>
      <w:bookmarkStart w:id="7007" w:name="_Toc329093075"/>
      <w:bookmarkStart w:id="7008" w:name="_Toc332701588"/>
      <w:bookmarkStart w:id="7009" w:name="_Toc332701892"/>
      <w:bookmarkStart w:id="7010" w:name="_Toc332711691"/>
      <w:bookmarkStart w:id="7011" w:name="_Toc332711993"/>
      <w:bookmarkStart w:id="7012" w:name="_Toc332712294"/>
      <w:bookmarkStart w:id="7013" w:name="_Toc332724210"/>
      <w:bookmarkStart w:id="7014" w:name="_Toc332724510"/>
      <w:bookmarkStart w:id="7015" w:name="_Toc341102806"/>
      <w:bookmarkStart w:id="7016" w:name="_Toc347241541"/>
      <w:bookmarkStart w:id="7017" w:name="_Toc347744734"/>
      <w:bookmarkStart w:id="7018" w:name="_Toc348984517"/>
      <w:bookmarkStart w:id="7019" w:name="_Toc348984822"/>
      <w:bookmarkStart w:id="7020" w:name="_Toc349037986"/>
      <w:bookmarkStart w:id="7021" w:name="_Toc349038288"/>
      <w:bookmarkStart w:id="7022" w:name="_Toc349042781"/>
      <w:bookmarkStart w:id="7023" w:name="_Toc349642193"/>
      <w:bookmarkStart w:id="7024" w:name="_Toc351912852"/>
      <w:bookmarkStart w:id="7025" w:name="_Toc351914873"/>
      <w:bookmarkStart w:id="7026" w:name="_Toc351915339"/>
      <w:bookmarkStart w:id="7027" w:name="_Toc361231396"/>
      <w:bookmarkStart w:id="7028" w:name="_Toc361231922"/>
      <w:bookmarkStart w:id="7029" w:name="_Toc362445220"/>
      <w:bookmarkStart w:id="7030" w:name="_Toc363909142"/>
      <w:bookmarkStart w:id="7031" w:name="_Toc364463567"/>
      <w:bookmarkStart w:id="7032" w:name="_Toc366078171"/>
      <w:bookmarkStart w:id="7033" w:name="_Toc366078790"/>
      <w:bookmarkStart w:id="7034" w:name="_Toc366079775"/>
      <w:bookmarkStart w:id="7035" w:name="_Toc366080387"/>
      <w:bookmarkStart w:id="7036" w:name="_Toc366080996"/>
      <w:bookmarkStart w:id="7037" w:name="_Toc366505336"/>
      <w:bookmarkStart w:id="7038" w:name="_Toc366508705"/>
      <w:bookmarkStart w:id="7039" w:name="_Toc366513206"/>
      <w:bookmarkStart w:id="7040" w:name="_Toc366574395"/>
      <w:bookmarkStart w:id="7041" w:name="_Toc366578188"/>
      <w:bookmarkStart w:id="7042" w:name="_Toc366578782"/>
      <w:bookmarkStart w:id="7043" w:name="_Toc366579374"/>
      <w:bookmarkStart w:id="7044" w:name="_Toc366579965"/>
      <w:bookmarkStart w:id="7045" w:name="_Toc366580557"/>
      <w:bookmarkStart w:id="7046" w:name="_Toc366581148"/>
      <w:bookmarkStart w:id="7047" w:name="_Toc366581740"/>
      <w:bookmarkStart w:id="7048" w:name="_Toc199516331"/>
      <w:bookmarkStart w:id="7049" w:name="_Toc194983994"/>
      <w:bookmarkStart w:id="7050" w:name="_Toc243112843"/>
      <w:bookmarkStart w:id="7051" w:name="_Ref254775881"/>
      <w:bookmarkStart w:id="7052" w:name="_Toc349042782"/>
      <w:bookmarkStart w:id="7053" w:name="_Toc177399107"/>
      <w:bookmarkStart w:id="7054" w:name="_Toc175057394"/>
      <w:bookmarkEnd w:id="6913"/>
      <w:bookmarkEnd w:id="6914"/>
      <w:bookmarkEnd w:id="6915"/>
      <w:bookmarkEnd w:id="6916"/>
      <w:bookmarkEnd w:id="6917"/>
      <w:bookmarkEnd w:id="6918"/>
      <w:bookmarkEnd w:id="6919"/>
      <w:bookmarkEnd w:id="6920"/>
      <w:bookmarkEnd w:id="6921"/>
      <w:bookmarkEnd w:id="6922"/>
      <w:bookmarkEnd w:id="6923"/>
      <w:bookmarkEnd w:id="6924"/>
      <w:bookmarkEnd w:id="6925"/>
      <w:bookmarkEnd w:id="6926"/>
      <w:bookmarkEnd w:id="6927"/>
      <w:bookmarkEnd w:id="6928"/>
      <w:bookmarkEnd w:id="6929"/>
      <w:bookmarkEnd w:id="6930"/>
      <w:bookmarkEnd w:id="6931"/>
      <w:bookmarkEnd w:id="6932"/>
      <w:bookmarkEnd w:id="6933"/>
      <w:bookmarkEnd w:id="6934"/>
      <w:bookmarkEnd w:id="6935"/>
      <w:bookmarkEnd w:id="6936"/>
      <w:bookmarkEnd w:id="6937"/>
      <w:bookmarkEnd w:id="6938"/>
      <w:bookmarkEnd w:id="6939"/>
      <w:bookmarkEnd w:id="6940"/>
      <w:bookmarkEnd w:id="6941"/>
      <w:bookmarkEnd w:id="6942"/>
      <w:bookmarkEnd w:id="6943"/>
      <w:bookmarkEnd w:id="6944"/>
      <w:bookmarkEnd w:id="6945"/>
      <w:bookmarkEnd w:id="6946"/>
      <w:bookmarkEnd w:id="6947"/>
      <w:bookmarkEnd w:id="6948"/>
      <w:bookmarkEnd w:id="6949"/>
      <w:bookmarkEnd w:id="6950"/>
      <w:bookmarkEnd w:id="6951"/>
      <w:bookmarkEnd w:id="6952"/>
      <w:bookmarkEnd w:id="6953"/>
      <w:bookmarkEnd w:id="6954"/>
      <w:bookmarkEnd w:id="6955"/>
      <w:bookmarkEnd w:id="6956"/>
      <w:bookmarkEnd w:id="6957"/>
      <w:bookmarkEnd w:id="6958"/>
      <w:bookmarkEnd w:id="6959"/>
      <w:bookmarkEnd w:id="6960"/>
      <w:bookmarkEnd w:id="6961"/>
      <w:bookmarkEnd w:id="6962"/>
      <w:bookmarkEnd w:id="6963"/>
      <w:bookmarkEnd w:id="6964"/>
      <w:bookmarkEnd w:id="6965"/>
      <w:bookmarkEnd w:id="6966"/>
      <w:bookmarkEnd w:id="6967"/>
      <w:bookmarkEnd w:id="6968"/>
      <w:bookmarkEnd w:id="6969"/>
      <w:bookmarkEnd w:id="6970"/>
      <w:bookmarkEnd w:id="6971"/>
      <w:bookmarkEnd w:id="6972"/>
      <w:bookmarkEnd w:id="6973"/>
      <w:bookmarkEnd w:id="6974"/>
      <w:bookmarkEnd w:id="6975"/>
      <w:bookmarkEnd w:id="6976"/>
      <w:bookmarkEnd w:id="6977"/>
      <w:bookmarkEnd w:id="6978"/>
      <w:bookmarkEnd w:id="6979"/>
      <w:bookmarkEnd w:id="6980"/>
      <w:bookmarkEnd w:id="6981"/>
      <w:bookmarkEnd w:id="6982"/>
      <w:bookmarkEnd w:id="6983"/>
      <w:bookmarkEnd w:id="6984"/>
      <w:bookmarkEnd w:id="6985"/>
      <w:bookmarkEnd w:id="6986"/>
      <w:bookmarkEnd w:id="6987"/>
      <w:bookmarkEnd w:id="6988"/>
      <w:bookmarkEnd w:id="6989"/>
      <w:bookmarkEnd w:id="6990"/>
      <w:bookmarkEnd w:id="6991"/>
      <w:bookmarkEnd w:id="6992"/>
      <w:bookmarkEnd w:id="6993"/>
      <w:bookmarkEnd w:id="6994"/>
      <w:bookmarkEnd w:id="6995"/>
      <w:bookmarkEnd w:id="6996"/>
      <w:bookmarkEnd w:id="6997"/>
      <w:bookmarkEnd w:id="6998"/>
      <w:bookmarkEnd w:id="6999"/>
      <w:bookmarkEnd w:id="7000"/>
      <w:bookmarkEnd w:id="7001"/>
      <w:bookmarkEnd w:id="7002"/>
      <w:bookmarkEnd w:id="7003"/>
      <w:bookmarkEnd w:id="7004"/>
      <w:bookmarkEnd w:id="7005"/>
      <w:bookmarkEnd w:id="7006"/>
      <w:bookmarkEnd w:id="7007"/>
      <w:bookmarkEnd w:id="7008"/>
      <w:bookmarkEnd w:id="7009"/>
      <w:bookmarkEnd w:id="7010"/>
      <w:bookmarkEnd w:id="7011"/>
      <w:bookmarkEnd w:id="7012"/>
      <w:bookmarkEnd w:id="7013"/>
      <w:bookmarkEnd w:id="7014"/>
      <w:bookmarkEnd w:id="7015"/>
      <w:bookmarkEnd w:id="7016"/>
      <w:bookmarkEnd w:id="7017"/>
      <w:bookmarkEnd w:id="7018"/>
      <w:bookmarkEnd w:id="7019"/>
      <w:bookmarkEnd w:id="7020"/>
      <w:bookmarkEnd w:id="7021"/>
      <w:bookmarkEnd w:id="7022"/>
      <w:bookmarkEnd w:id="7023"/>
      <w:bookmarkEnd w:id="7024"/>
      <w:bookmarkEnd w:id="7025"/>
      <w:bookmarkEnd w:id="7026"/>
      <w:bookmarkEnd w:id="7027"/>
      <w:bookmarkEnd w:id="7028"/>
      <w:bookmarkEnd w:id="7029"/>
      <w:bookmarkEnd w:id="7030"/>
      <w:bookmarkEnd w:id="7031"/>
      <w:bookmarkEnd w:id="7032"/>
      <w:bookmarkEnd w:id="7033"/>
      <w:bookmarkEnd w:id="7034"/>
      <w:bookmarkEnd w:id="7035"/>
      <w:bookmarkEnd w:id="7036"/>
      <w:bookmarkEnd w:id="7037"/>
      <w:bookmarkEnd w:id="7038"/>
      <w:bookmarkEnd w:id="7039"/>
      <w:bookmarkEnd w:id="7040"/>
      <w:bookmarkEnd w:id="7041"/>
      <w:bookmarkEnd w:id="7042"/>
      <w:bookmarkEnd w:id="7043"/>
      <w:bookmarkEnd w:id="7044"/>
      <w:bookmarkEnd w:id="7045"/>
      <w:bookmarkEnd w:id="7046"/>
      <w:bookmarkEnd w:id="7047"/>
      <w:r>
        <w:t xml:space="preserve">Table </w:t>
      </w:r>
      <w:r>
        <w:fldChar w:fldCharType="begin"/>
      </w:r>
      <w:r>
        <w:instrText xml:space="preserve"> SEQ Table \* ARABIC </w:instrText>
      </w:r>
      <w:r>
        <w:fldChar w:fldCharType="separate"/>
      </w:r>
      <w:r>
        <w:rPr>
          <w:noProof/>
        </w:rPr>
        <w:t>43</w:t>
      </w:r>
      <w:r>
        <w:fldChar w:fldCharType="end"/>
      </w:r>
      <w:r>
        <w:t xml:space="preserve"> Properties for Nillable Elements</w:t>
      </w:r>
    </w:p>
    <w:bookmarkEnd w:id="7048"/>
    <w:bookmarkEnd w:id="7049"/>
    <w:bookmarkEnd w:id="7050"/>
    <w:bookmarkEnd w:id="7051"/>
    <w:bookmarkEnd w:id="7052"/>
    <w:p w14:paraId="55CE6E62" w14:textId="77777777" w:rsidR="00000000" w:rsidRDefault="009D64FD">
      <w:pPr>
        <w:pStyle w:val="nobreak"/>
      </w:pPr>
      <w:r>
        <w:t>The DFDL element defau</w:t>
      </w:r>
      <w:r>
        <w:t xml:space="preserve">lts processing uses XSDL default, XSDL fixed or dfdl:useNilForDefault to provide a default value. See section </w:t>
      </w:r>
      <w:r>
        <w:fldChar w:fldCharType="begin"/>
      </w:r>
      <w:r>
        <w:instrText xml:space="preserve"> REF _Ref362445437 \r \h </w:instrText>
      </w:r>
      <w:r>
        <w:fldChar w:fldCharType="separate"/>
      </w:r>
      <w:r>
        <w:t>9.4</w:t>
      </w:r>
      <w:r>
        <w:fldChar w:fldCharType="end"/>
      </w:r>
      <w:r>
        <w:t xml:space="preserve"> </w:t>
      </w:r>
      <w:r>
        <w:fldChar w:fldCharType="begin"/>
      </w:r>
      <w:r>
        <w:instrText xml:space="preserve"> REF _Ref362445437 \h </w:instrText>
      </w:r>
      <w:r>
        <w:fldChar w:fldCharType="separate"/>
      </w:r>
      <w:r>
        <w:t>Element Defaults</w:t>
      </w:r>
      <w:r>
        <w:fldChar w:fldCharType="end"/>
      </w:r>
      <w:r>
        <w:t xml:space="preserve"> for a full description.</w:t>
      </w:r>
    </w:p>
    <w:p w14:paraId="6B6D9744" w14:textId="77777777" w:rsidR="00000000" w:rsidRDefault="009D64FD">
      <w:pPr>
        <w:pStyle w:val="Heading1"/>
        <w:rPr>
          <w:rFonts w:eastAsia="Times New Roman"/>
        </w:rPr>
      </w:pPr>
      <w:bookmarkStart w:id="7055" w:name="_Toc322911689"/>
      <w:bookmarkStart w:id="7056" w:name="_Toc322912228"/>
      <w:bookmarkStart w:id="7057" w:name="_Toc329093077"/>
      <w:bookmarkStart w:id="7058" w:name="_Toc332701590"/>
      <w:bookmarkStart w:id="7059" w:name="_Toc332701894"/>
      <w:bookmarkStart w:id="7060" w:name="_Toc332711693"/>
      <w:bookmarkStart w:id="7061" w:name="_Toc332711995"/>
      <w:bookmarkStart w:id="7062" w:name="_Toc332712296"/>
      <w:bookmarkStart w:id="7063" w:name="_Toc332724212"/>
      <w:bookmarkStart w:id="7064" w:name="_Toc332724512"/>
      <w:bookmarkStart w:id="7065" w:name="_Toc341102808"/>
      <w:bookmarkStart w:id="7066" w:name="_Toc347241543"/>
      <w:bookmarkStart w:id="7067" w:name="_Toc347744736"/>
      <w:bookmarkStart w:id="7068" w:name="_Toc348984519"/>
      <w:bookmarkStart w:id="7069" w:name="_Toc348984824"/>
      <w:bookmarkStart w:id="7070" w:name="_Toc349037988"/>
      <w:bookmarkStart w:id="7071" w:name="_Toc349038290"/>
      <w:bookmarkStart w:id="7072" w:name="_Toc349042783"/>
      <w:bookmarkStart w:id="7073" w:name="_Toc349642195"/>
      <w:bookmarkStart w:id="7074" w:name="_Toc351912854"/>
      <w:bookmarkStart w:id="7075" w:name="_Toc351914875"/>
      <w:bookmarkStart w:id="7076" w:name="_Toc351915341"/>
      <w:bookmarkStart w:id="7077" w:name="_Toc361231398"/>
      <w:bookmarkStart w:id="7078" w:name="_Toc361231924"/>
      <w:bookmarkStart w:id="7079" w:name="_Toc362445222"/>
      <w:bookmarkStart w:id="7080" w:name="_Toc363909144"/>
      <w:bookmarkStart w:id="7081" w:name="_Toc364463569"/>
      <w:bookmarkStart w:id="7082" w:name="_Toc366078173"/>
      <w:bookmarkStart w:id="7083" w:name="_Toc366078792"/>
      <w:bookmarkStart w:id="7084" w:name="_Toc366079777"/>
      <w:bookmarkStart w:id="7085" w:name="_Toc366080389"/>
      <w:bookmarkStart w:id="7086" w:name="_Toc366080998"/>
      <w:bookmarkStart w:id="7087" w:name="_Toc366505338"/>
      <w:bookmarkStart w:id="7088" w:name="_Toc366508707"/>
      <w:bookmarkStart w:id="7089" w:name="_Toc366513208"/>
      <w:bookmarkStart w:id="7090" w:name="_Toc366574397"/>
      <w:bookmarkStart w:id="7091" w:name="_Toc366578190"/>
      <w:bookmarkStart w:id="7092" w:name="_Toc366578784"/>
      <w:bookmarkStart w:id="7093" w:name="_Toc366579376"/>
      <w:bookmarkStart w:id="7094" w:name="_Toc366579967"/>
      <w:bookmarkStart w:id="7095" w:name="_Toc366580559"/>
      <w:bookmarkStart w:id="7096" w:name="_Toc366581150"/>
      <w:bookmarkStart w:id="7097" w:name="_Toc366581742"/>
      <w:bookmarkStart w:id="7098" w:name="_Toc199515707"/>
      <w:bookmarkStart w:id="7099" w:name="_Toc199515895"/>
      <w:bookmarkStart w:id="7100" w:name="_Toc199516334"/>
      <w:bookmarkStart w:id="7101" w:name="_Toc199841890"/>
      <w:bookmarkStart w:id="7102" w:name="_Toc199844456"/>
      <w:bookmarkStart w:id="7103" w:name="_Toc199515708"/>
      <w:bookmarkStart w:id="7104" w:name="_Toc199515896"/>
      <w:bookmarkStart w:id="7105" w:name="_Toc199516335"/>
      <w:bookmarkStart w:id="7106" w:name="_Toc199841891"/>
      <w:bookmarkStart w:id="7107" w:name="_Toc199844457"/>
      <w:bookmarkStart w:id="7108" w:name="_Toc199515709"/>
      <w:bookmarkStart w:id="7109" w:name="_Toc199515897"/>
      <w:bookmarkStart w:id="7110" w:name="_Toc199516336"/>
      <w:bookmarkStart w:id="7111" w:name="_Toc199841892"/>
      <w:bookmarkStart w:id="7112" w:name="_Toc199844458"/>
      <w:bookmarkStart w:id="7113" w:name="_Toc199515710"/>
      <w:bookmarkStart w:id="7114" w:name="_Toc199515898"/>
      <w:bookmarkStart w:id="7115" w:name="_Toc199516337"/>
      <w:bookmarkStart w:id="7116" w:name="_Toc199841893"/>
      <w:bookmarkStart w:id="7117" w:name="_Toc199844459"/>
      <w:bookmarkStart w:id="7118" w:name="_Toc199516339"/>
      <w:bookmarkStart w:id="7119" w:name="_Toc194983998"/>
      <w:bookmarkStart w:id="7120" w:name="_Toc243112845"/>
      <w:bookmarkStart w:id="7121" w:name="_Ref255476240"/>
      <w:bookmarkStart w:id="7122" w:name="_Toc349042784"/>
      <w:bookmarkStart w:id="7123" w:name="_Toc25589840"/>
      <w:bookmarkEnd w:id="7055"/>
      <w:bookmarkEnd w:id="7056"/>
      <w:bookmarkEnd w:id="7057"/>
      <w:bookmarkEnd w:id="7058"/>
      <w:bookmarkEnd w:id="7059"/>
      <w:bookmarkEnd w:id="7060"/>
      <w:bookmarkEnd w:id="7061"/>
      <w:bookmarkEnd w:id="7062"/>
      <w:bookmarkEnd w:id="7063"/>
      <w:bookmarkEnd w:id="7064"/>
      <w:bookmarkEnd w:id="7065"/>
      <w:bookmarkEnd w:id="7066"/>
      <w:bookmarkEnd w:id="7067"/>
      <w:bookmarkEnd w:id="7068"/>
      <w:bookmarkEnd w:id="7069"/>
      <w:bookmarkEnd w:id="7070"/>
      <w:bookmarkEnd w:id="7071"/>
      <w:bookmarkEnd w:id="7072"/>
      <w:bookmarkEnd w:id="7073"/>
      <w:bookmarkEnd w:id="7074"/>
      <w:bookmarkEnd w:id="7075"/>
      <w:bookmarkEnd w:id="7076"/>
      <w:bookmarkEnd w:id="7077"/>
      <w:bookmarkEnd w:id="7078"/>
      <w:bookmarkEnd w:id="7079"/>
      <w:bookmarkEnd w:id="7080"/>
      <w:bookmarkEnd w:id="7081"/>
      <w:bookmarkEnd w:id="7082"/>
      <w:bookmarkEnd w:id="7083"/>
      <w:bookmarkEnd w:id="7084"/>
      <w:bookmarkEnd w:id="7085"/>
      <w:bookmarkEnd w:id="7086"/>
      <w:bookmarkEnd w:id="7087"/>
      <w:bookmarkEnd w:id="7088"/>
      <w:bookmarkEnd w:id="7089"/>
      <w:bookmarkEnd w:id="7090"/>
      <w:bookmarkEnd w:id="7091"/>
      <w:bookmarkEnd w:id="7092"/>
      <w:bookmarkEnd w:id="7093"/>
      <w:bookmarkEnd w:id="7094"/>
      <w:bookmarkEnd w:id="7095"/>
      <w:bookmarkEnd w:id="7096"/>
      <w:bookmarkEnd w:id="7097"/>
      <w:bookmarkEnd w:id="7098"/>
      <w:bookmarkEnd w:id="7099"/>
      <w:bookmarkEnd w:id="7100"/>
      <w:bookmarkEnd w:id="7101"/>
      <w:bookmarkEnd w:id="7102"/>
      <w:bookmarkEnd w:id="7103"/>
      <w:bookmarkEnd w:id="7104"/>
      <w:bookmarkEnd w:id="7105"/>
      <w:bookmarkEnd w:id="7106"/>
      <w:bookmarkEnd w:id="7107"/>
      <w:bookmarkEnd w:id="7108"/>
      <w:bookmarkEnd w:id="7109"/>
      <w:bookmarkEnd w:id="7110"/>
      <w:bookmarkEnd w:id="7111"/>
      <w:bookmarkEnd w:id="7112"/>
      <w:bookmarkEnd w:id="7113"/>
      <w:bookmarkEnd w:id="7114"/>
      <w:bookmarkEnd w:id="7115"/>
      <w:bookmarkEnd w:id="7116"/>
      <w:bookmarkEnd w:id="7117"/>
      <w:r>
        <w:rPr>
          <w:rFonts w:eastAsia="Times New Roman"/>
        </w:rPr>
        <w:t>Sequence Groups</w:t>
      </w:r>
      <w:bookmarkEnd w:id="7118"/>
      <w:bookmarkEnd w:id="7119"/>
      <w:bookmarkEnd w:id="7120"/>
      <w:bookmarkEnd w:id="7121"/>
      <w:bookmarkEnd w:id="7122"/>
      <w:bookmarkEnd w:id="7123"/>
      <w:bookmarkEnd w:id="7053"/>
      <w:bookmarkEnd w:id="7054"/>
    </w:p>
    <w:p w14:paraId="6650FA98" w14:textId="77777777" w:rsidR="00000000" w:rsidRDefault="009D64FD">
      <w:r>
        <w:t>The following properties are specific to sequences.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4"/>
        <w:gridCol w:w="7016"/>
      </w:tblGrid>
      <w:tr w:rsidR="00000000" w14:paraId="5D6B584A"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BAA92D4" w14:textId="77777777" w:rsidR="00000000" w:rsidRDefault="009D64FD">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9CFA149" w14:textId="77777777" w:rsidR="00000000" w:rsidRDefault="009D64FD">
            <w:pPr>
              <w:rPr>
                <w:b/>
              </w:rPr>
            </w:pPr>
            <w:r>
              <w:rPr>
                <w:b/>
              </w:rPr>
              <w:t>Description</w:t>
            </w:r>
          </w:p>
        </w:tc>
      </w:tr>
      <w:tr w:rsidR="00000000" w14:paraId="56AC643D" w14:textId="77777777">
        <w:tc>
          <w:tcPr>
            <w:tcW w:w="0" w:type="auto"/>
            <w:tcBorders>
              <w:top w:val="single" w:sz="4" w:space="0" w:color="auto"/>
              <w:left w:val="single" w:sz="4" w:space="0" w:color="auto"/>
              <w:bottom w:val="single" w:sz="4" w:space="0" w:color="auto"/>
              <w:right w:val="single" w:sz="4" w:space="0" w:color="auto"/>
            </w:tcBorders>
            <w:hideMark/>
          </w:tcPr>
          <w:p w14:paraId="7A2708DD" w14:textId="77777777" w:rsidR="00000000" w:rsidRDefault="009D64FD">
            <w:pPr>
              <w:rPr>
                <w:rFonts w:cs="Arial"/>
                <w:sz w:val="18"/>
                <w:szCs w:val="18"/>
              </w:rPr>
            </w:pPr>
            <w:r>
              <w:t>sequenceKind</w:t>
            </w:r>
          </w:p>
        </w:tc>
        <w:tc>
          <w:tcPr>
            <w:tcW w:w="0" w:type="auto"/>
            <w:tcBorders>
              <w:top w:val="single" w:sz="4" w:space="0" w:color="auto"/>
              <w:left w:val="single" w:sz="4" w:space="0" w:color="auto"/>
              <w:bottom w:val="single" w:sz="4" w:space="0" w:color="auto"/>
              <w:right w:val="single" w:sz="4" w:space="0" w:color="auto"/>
            </w:tcBorders>
            <w:hideMark/>
          </w:tcPr>
          <w:p w14:paraId="468BFB66" w14:textId="77777777" w:rsidR="00000000" w:rsidRDefault="009D64FD">
            <w:r>
              <w:t>Enum</w:t>
            </w:r>
          </w:p>
          <w:p w14:paraId="03384E4D" w14:textId="77777777" w:rsidR="00000000" w:rsidRDefault="009D64FD">
            <w:r>
              <w:t xml:space="preserve">Valid values are 'ordered', 'unordered' </w:t>
            </w:r>
          </w:p>
          <w:p w14:paraId="22209613" w14:textId="77777777" w:rsidR="00000000" w:rsidRDefault="009D64FD">
            <w:r>
              <w:t>When 'ordered', this property means that the contained items of the sequence will be encountered in the same order that they appear in the schema, which is called schema-definition-order.</w:t>
            </w:r>
          </w:p>
          <w:p w14:paraId="572A0FED" w14:textId="77777777" w:rsidR="00000000" w:rsidRDefault="009D64FD">
            <w:r>
              <w:t>When 'unordered', this property means that the items of the sequence</w:t>
            </w:r>
            <w:r>
              <w:t xml:space="preserve"> will be encountered in any order. Repeating occurrences of the same element do not need to be contiguous. The children of an unordered sequence MUST be xs:element otherwise it is a Schema Definition Error.</w:t>
            </w:r>
          </w:p>
          <w:p w14:paraId="03B1CA59" w14:textId="77777777" w:rsidR="00000000" w:rsidRDefault="009D64FD">
            <w:r>
              <w:t>Annotation: dfdl:sequence, dfdl:group (sequence)</w:t>
            </w:r>
          </w:p>
        </w:tc>
      </w:tr>
      <w:tr w:rsidR="00000000" w14:paraId="4FA37A32" w14:textId="77777777">
        <w:tc>
          <w:tcPr>
            <w:tcW w:w="0" w:type="auto"/>
            <w:tcBorders>
              <w:top w:val="single" w:sz="4" w:space="0" w:color="auto"/>
              <w:left w:val="single" w:sz="4" w:space="0" w:color="auto"/>
              <w:bottom w:val="single" w:sz="4" w:space="0" w:color="auto"/>
              <w:right w:val="single" w:sz="4" w:space="0" w:color="auto"/>
            </w:tcBorders>
            <w:hideMark/>
          </w:tcPr>
          <w:p w14:paraId="2E8E62EF" w14:textId="77777777" w:rsidR="00000000" w:rsidRDefault="009D64FD">
            <w:r>
              <w:t>initiatedContent</w:t>
            </w:r>
          </w:p>
        </w:tc>
        <w:tc>
          <w:tcPr>
            <w:tcW w:w="0" w:type="auto"/>
            <w:tcBorders>
              <w:top w:val="single" w:sz="4" w:space="0" w:color="auto"/>
              <w:left w:val="single" w:sz="4" w:space="0" w:color="auto"/>
              <w:bottom w:val="single" w:sz="4" w:space="0" w:color="auto"/>
              <w:right w:val="single" w:sz="4" w:space="0" w:color="auto"/>
            </w:tcBorders>
            <w:hideMark/>
          </w:tcPr>
          <w:p w14:paraId="27763E72" w14:textId="77777777" w:rsidR="00000000" w:rsidRDefault="009D64FD">
            <w:r>
              <w:t>Enum</w:t>
            </w:r>
          </w:p>
          <w:p w14:paraId="7E466A29" w14:textId="77777777" w:rsidR="00000000" w:rsidRDefault="009D64FD">
            <w:r>
              <w:t>Valid values are 'yes', 'no'</w:t>
            </w:r>
          </w:p>
          <w:p w14:paraId="6E63A36C" w14:textId="77777777" w:rsidR="00000000" w:rsidRDefault="009D64FD">
            <w:pPr>
              <w:rPr>
                <w:ins w:id="7124" w:author="Mike Beckerle" w:date="2019-12-05T15:48:00Z"/>
              </w:rPr>
            </w:pPr>
            <w:r>
              <w:t>When 'yes' indicates that all the children of the sequence are initiated. It is a Schema Definition Error if any children have their dfdl:initiator property set to the empty string.</w:t>
            </w:r>
            <w:del w:id="7125" w:author="Mike Beckerle" w:date="2019-12-05T15:48:00Z">
              <w:r>
                <w:delText xml:space="preserve"> </w:delText>
              </w:r>
              <w:r>
                <w:br/>
              </w:r>
            </w:del>
          </w:p>
          <w:p w14:paraId="7F81623D" w14:textId="77777777" w:rsidR="00000000" w:rsidRDefault="009D64FD">
            <w:del w:id="7126" w:author="Mike Beckerle" w:date="2019-12-05T15:48:00Z">
              <w:r>
                <w:br/>
              </w:r>
            </w:del>
            <w:r>
              <w:t>If the child is opt</w:t>
            </w:r>
            <w:r>
              <w:t xml:space="preserve">ional then it is </w:t>
            </w:r>
            <w:del w:id="7127" w:author="Mike Beckerle" w:date="2019-12-05T15:43:00Z">
              <w:r>
                <w:delText>deemed to have been found</w:delText>
              </w:r>
            </w:del>
            <w:ins w:id="7128" w:author="Mike Beckerle" w:date="2019-12-05T15:43:00Z">
              <w:r>
                <w:t>known to exist</w:t>
              </w:r>
            </w:ins>
            <w:r>
              <w:t xml:space="preserve"> when its initiator has been found. Any subsequent error parsing the child will not cause the parser to backtrack to try other alternatives.</w:t>
            </w:r>
          </w:p>
          <w:p w14:paraId="21A2AFAE" w14:textId="77777777" w:rsidR="00000000" w:rsidRDefault="009D64FD">
            <w:r>
              <w:t>When 'no', the children of the sequence may have their dfdl</w:t>
            </w:r>
            <w:r>
              <w:t>:initiator property set to the empty string.</w:t>
            </w:r>
          </w:p>
          <w:p w14:paraId="793A60E0" w14:textId="77777777" w:rsidR="00000000" w:rsidRDefault="009D64FD">
            <w:pPr>
              <w:keepNext/>
            </w:pPr>
            <w:r>
              <w:t xml:space="preserve">Annotation: dfdl:sequence, dfdl:choice, dfdl:group </w:t>
            </w:r>
          </w:p>
        </w:tc>
      </w:tr>
    </w:tbl>
    <w:p w14:paraId="4D939DB7" w14:textId="77777777" w:rsidR="00000000" w:rsidRDefault="009D64FD">
      <w:pPr>
        <w:pStyle w:val="Caption"/>
      </w:pPr>
      <w:bookmarkStart w:id="7129" w:name="_Toc194983999"/>
      <w:bookmarkStart w:id="7130" w:name="_Toc199516340"/>
      <w:bookmarkStart w:id="7131" w:name="_Toc175057395"/>
      <w:r>
        <w:t xml:space="preserve">Table </w:t>
      </w:r>
      <w:r>
        <w:fldChar w:fldCharType="begin"/>
      </w:r>
      <w:r>
        <w:instrText xml:space="preserve"> SEQ Table \* ARABIC </w:instrText>
      </w:r>
      <w:r>
        <w:fldChar w:fldCharType="separate"/>
      </w:r>
      <w:r>
        <w:rPr>
          <w:noProof/>
        </w:rPr>
        <w:t>44</w:t>
      </w:r>
      <w:r>
        <w:fldChar w:fldCharType="end"/>
      </w:r>
      <w:r>
        <w:t xml:space="preserve"> Properties for Sequence Groups</w:t>
      </w:r>
    </w:p>
    <w:p w14:paraId="33164F3F" w14:textId="77777777" w:rsidR="00000000" w:rsidRDefault="009D64FD">
      <w:pPr>
        <w:pStyle w:val="nobreak"/>
      </w:pPr>
      <w:r>
        <w:t xml:space="preserve">A sequence can have a dfdl:initiator and/or a dfdl:terminator as described earlier. </w:t>
      </w:r>
    </w:p>
    <w:p w14:paraId="79EAEE96" w14:textId="77777777" w:rsidR="00000000" w:rsidRDefault="009D64FD">
      <w:pPr>
        <w:pStyle w:val="Heading2"/>
        <w:rPr>
          <w:rFonts w:eastAsia="Times New Roman"/>
        </w:rPr>
      </w:pPr>
      <w:bookmarkStart w:id="7132" w:name="_Toc25589841"/>
      <w:bookmarkStart w:id="7133" w:name="_Toc349042785"/>
      <w:bookmarkStart w:id="7134" w:name="_Toc243112846"/>
      <w:r>
        <w:rPr>
          <w:rFonts w:eastAsia="Times New Roman"/>
        </w:rPr>
        <w:t>Empty Seq</w:t>
      </w:r>
      <w:r>
        <w:rPr>
          <w:rFonts w:eastAsia="Times New Roman"/>
        </w:rPr>
        <w:t>uences</w:t>
      </w:r>
      <w:bookmarkEnd w:id="7132"/>
      <w:bookmarkEnd w:id="7133"/>
      <w:bookmarkEnd w:id="7134"/>
      <w:bookmarkEnd w:id="7129"/>
      <w:bookmarkEnd w:id="7130"/>
    </w:p>
    <w:p w14:paraId="44CFF45E" w14:textId="77777777" w:rsidR="00000000" w:rsidRDefault="009D64FD">
      <w:r>
        <w:t xml:space="preserve">A sequence having no children is syntactically legal in DFDL. In the data stream, such a sequence can have non-zero length </w:t>
      </w:r>
      <w:r>
        <w:rPr>
          <w:b/>
          <w:bCs/>
          <w:i/>
          <w:iCs/>
        </w:rPr>
        <w:t>LeftFraming</w:t>
      </w:r>
      <w:r>
        <w:t xml:space="preserve"> and </w:t>
      </w:r>
      <w:r>
        <w:rPr>
          <w:b/>
          <w:bCs/>
          <w:i/>
          <w:iCs/>
        </w:rPr>
        <w:t>RightFraming</w:t>
      </w:r>
      <w:r>
        <w:t xml:space="preserve"> regions, but the </w:t>
      </w:r>
      <w:r>
        <w:rPr>
          <w:bCs/>
          <w:iCs/>
        </w:rPr>
        <w:t>SequenceContent</w:t>
      </w:r>
      <w:r>
        <w:t xml:space="preserve"> region in between must be empty. It is a processing error if the</w:t>
      </w:r>
      <w:r>
        <w:t xml:space="preserve"> </w:t>
      </w:r>
      <w:r>
        <w:rPr>
          <w:bCs/>
          <w:iCs/>
        </w:rPr>
        <w:t>SequenceContent</w:t>
      </w:r>
      <w:r>
        <w:rPr>
          <w:rStyle w:val="Emphasis"/>
        </w:rPr>
        <w:t xml:space="preserve"> </w:t>
      </w:r>
      <w:r>
        <w:t>region of an empty sequence has non-zero length when parsing.</w:t>
      </w:r>
    </w:p>
    <w:p w14:paraId="78DE87FF" w14:textId="77777777" w:rsidR="00000000" w:rsidRDefault="009D64FD">
      <w:pPr>
        <w:rPr>
          <w:ins w:id="7135" w:author="Mike Beckerle" w:date="2019-11-25T13:51:00Z"/>
        </w:rPr>
      </w:pPr>
      <w:r>
        <w:t>XML schema does not define an empty sequence that is the content model of a complex type definition as effective content so any DFDL annotations on such a construct would be ign</w:t>
      </w:r>
      <w:r>
        <w:t>ored. It is a Schema Definition Error if the empty sequence is the content model of a complex type, or if a complex type has nothing in its content model at all.</w:t>
      </w:r>
    </w:p>
    <w:p w14:paraId="0C143747" w14:textId="77777777" w:rsidR="00000000" w:rsidRDefault="009D64FD">
      <w:pPr>
        <w:pStyle w:val="BodyText"/>
        <w:rPr>
          <w:ins w:id="7136" w:author="Mike Beckerle" w:date="2019-11-25T13:51:00Z"/>
        </w:rPr>
      </w:pPr>
      <w:ins w:id="7137" w:author="Mike Beckerle" w:date="2019-11-25T13:51:00Z">
        <w:r>
          <w:t xml:space="preserve">A hidden group reference is indicated in DFDL using an empty sequence such as </w:t>
        </w:r>
        <w:r>
          <w:rPr>
            <w:rStyle w:val="SourceText"/>
          </w:rPr>
          <w:t>&lt;xs:sequence</w:t>
        </w:r>
        <w:r>
          <w:rPr>
            <w:rStyle w:val="SourceText"/>
          </w:rPr>
          <w:t xml:space="preserve"> </w:t>
        </w:r>
        <w:r>
          <w:rPr>
            <w:rStyle w:val="SourceText"/>
          </w:rPr>
          <w:t>dfd</w:t>
        </w:r>
        <w:r>
          <w:rPr>
            <w:rStyle w:val="SourceText"/>
          </w:rPr>
          <w:t>l:hiddenGroupRef="QName"/&gt;</w:t>
        </w:r>
        <w:r>
          <w:t>.  To XML Schema this is an empty sequence group; hence it is an SDE if this appears as the model group of a complex type. Otherwise this is not considered an empty sequence, but a group reference.</w:t>
        </w:r>
      </w:ins>
    </w:p>
    <w:p w14:paraId="7E995929" w14:textId="77777777" w:rsidR="00000000" w:rsidRDefault="009D64FD"/>
    <w:p w14:paraId="5BFE66D7" w14:textId="77777777" w:rsidR="00000000" w:rsidRDefault="009D64FD">
      <w:pPr>
        <w:pStyle w:val="Heading2"/>
        <w:rPr>
          <w:rFonts w:eastAsia="Times New Roman"/>
        </w:rPr>
      </w:pPr>
      <w:r>
        <w:rPr>
          <w:b w:val="0"/>
          <w:bCs w:val="0"/>
        </w:rPr>
        <w:br w:type="page"/>
      </w:r>
      <w:bookmarkStart w:id="7138" w:name="_Toc322911380"/>
      <w:bookmarkStart w:id="7139" w:name="_Toc322911692"/>
      <w:bookmarkStart w:id="7140" w:name="_Toc322911941"/>
      <w:bookmarkStart w:id="7141" w:name="_Toc322912231"/>
      <w:bookmarkStart w:id="7142" w:name="_Toc329093080"/>
      <w:bookmarkStart w:id="7143" w:name="_Toc332701593"/>
      <w:bookmarkStart w:id="7144" w:name="_Toc332701897"/>
      <w:bookmarkStart w:id="7145" w:name="_Toc332711696"/>
      <w:bookmarkStart w:id="7146" w:name="_Toc332711998"/>
      <w:bookmarkStart w:id="7147" w:name="_Toc332712299"/>
      <w:bookmarkStart w:id="7148" w:name="_Toc332724215"/>
      <w:bookmarkStart w:id="7149" w:name="_Toc332724515"/>
      <w:bookmarkStart w:id="7150" w:name="_Toc341102811"/>
      <w:bookmarkStart w:id="7151" w:name="_Toc347241546"/>
      <w:bookmarkStart w:id="7152" w:name="_Toc347744739"/>
      <w:bookmarkStart w:id="7153" w:name="_Toc348984522"/>
      <w:bookmarkStart w:id="7154" w:name="_Toc348984827"/>
      <w:bookmarkStart w:id="7155" w:name="_Toc349037991"/>
      <w:bookmarkStart w:id="7156" w:name="_Toc349038293"/>
      <w:bookmarkStart w:id="7157" w:name="_Toc349042786"/>
      <w:bookmarkStart w:id="7158" w:name="_Toc349642198"/>
      <w:bookmarkStart w:id="7159" w:name="_Toc351912857"/>
      <w:bookmarkStart w:id="7160" w:name="_Toc351914878"/>
      <w:bookmarkStart w:id="7161" w:name="_Toc351915344"/>
      <w:bookmarkStart w:id="7162" w:name="_Toc361231401"/>
      <w:bookmarkStart w:id="7163" w:name="_Toc361231927"/>
      <w:bookmarkStart w:id="7164" w:name="_Toc362445225"/>
      <w:bookmarkStart w:id="7165" w:name="_Toc363909147"/>
      <w:bookmarkStart w:id="7166" w:name="_Toc364463572"/>
      <w:bookmarkStart w:id="7167" w:name="_Toc366078176"/>
      <w:bookmarkStart w:id="7168" w:name="_Toc366078795"/>
      <w:bookmarkStart w:id="7169" w:name="_Toc366079780"/>
      <w:bookmarkStart w:id="7170" w:name="_Toc366080392"/>
      <w:bookmarkStart w:id="7171" w:name="_Toc366081001"/>
      <w:bookmarkStart w:id="7172" w:name="_Toc366505341"/>
      <w:bookmarkStart w:id="7173" w:name="_Toc366508710"/>
      <w:bookmarkStart w:id="7174" w:name="_Toc366513211"/>
      <w:bookmarkStart w:id="7175" w:name="_Toc366574400"/>
      <w:bookmarkStart w:id="7176" w:name="_Toc366578193"/>
      <w:bookmarkStart w:id="7177" w:name="_Toc366578787"/>
      <w:bookmarkStart w:id="7178" w:name="_Toc366579379"/>
      <w:bookmarkStart w:id="7179" w:name="_Toc366579970"/>
      <w:bookmarkStart w:id="7180" w:name="_Toc366580562"/>
      <w:bookmarkStart w:id="7181" w:name="_Toc366581153"/>
      <w:bookmarkStart w:id="7182" w:name="_Toc366581745"/>
      <w:bookmarkStart w:id="7183" w:name="_Ref255896230"/>
      <w:bookmarkStart w:id="7184" w:name="_Ref255896225"/>
      <w:bookmarkStart w:id="7185" w:name="_Ref255896215"/>
      <w:bookmarkStart w:id="7186" w:name="_Toc243112848"/>
      <w:bookmarkStart w:id="7187" w:name="_Toc194984001"/>
      <w:bookmarkStart w:id="7188" w:name="_Toc199516342"/>
      <w:bookmarkStart w:id="7189" w:name="_Toc177399108"/>
      <w:bookmarkStart w:id="7190" w:name="_Toc349042787"/>
      <w:bookmarkStart w:id="7191" w:name="_Toc25589842"/>
      <w:bookmarkStart w:id="7192" w:name="_Ref362445886"/>
      <w:bookmarkStart w:id="7193" w:name="_Ref362445872"/>
      <w:bookmarkEnd w:id="7138"/>
      <w:bookmarkEnd w:id="7139"/>
      <w:bookmarkEnd w:id="7140"/>
      <w:bookmarkEnd w:id="7141"/>
      <w:bookmarkEnd w:id="7142"/>
      <w:bookmarkEnd w:id="7143"/>
      <w:bookmarkEnd w:id="7144"/>
      <w:bookmarkEnd w:id="7145"/>
      <w:bookmarkEnd w:id="7146"/>
      <w:bookmarkEnd w:id="7147"/>
      <w:bookmarkEnd w:id="7148"/>
      <w:bookmarkEnd w:id="7149"/>
      <w:bookmarkEnd w:id="7150"/>
      <w:bookmarkEnd w:id="7151"/>
      <w:bookmarkEnd w:id="7152"/>
      <w:bookmarkEnd w:id="7153"/>
      <w:bookmarkEnd w:id="7154"/>
      <w:bookmarkEnd w:id="7155"/>
      <w:bookmarkEnd w:id="7156"/>
      <w:bookmarkEnd w:id="7157"/>
      <w:bookmarkEnd w:id="7158"/>
      <w:bookmarkEnd w:id="7159"/>
      <w:bookmarkEnd w:id="7160"/>
      <w:bookmarkEnd w:id="7161"/>
      <w:bookmarkEnd w:id="7162"/>
      <w:bookmarkEnd w:id="7163"/>
      <w:bookmarkEnd w:id="7164"/>
      <w:bookmarkEnd w:id="7165"/>
      <w:bookmarkEnd w:id="7166"/>
      <w:bookmarkEnd w:id="7167"/>
      <w:bookmarkEnd w:id="7168"/>
      <w:bookmarkEnd w:id="7169"/>
      <w:bookmarkEnd w:id="7170"/>
      <w:bookmarkEnd w:id="7171"/>
      <w:bookmarkEnd w:id="7172"/>
      <w:bookmarkEnd w:id="7173"/>
      <w:bookmarkEnd w:id="7174"/>
      <w:bookmarkEnd w:id="7175"/>
      <w:bookmarkEnd w:id="7176"/>
      <w:bookmarkEnd w:id="7177"/>
      <w:bookmarkEnd w:id="7178"/>
      <w:bookmarkEnd w:id="7179"/>
      <w:bookmarkEnd w:id="7180"/>
      <w:bookmarkEnd w:id="7181"/>
      <w:bookmarkEnd w:id="7182"/>
      <w:r>
        <w:rPr>
          <w:rFonts w:eastAsia="Times New Roman"/>
        </w:rPr>
        <w:t>Sequence Groups</w:t>
      </w:r>
      <w:bookmarkEnd w:id="7131"/>
      <w:r>
        <w:rPr>
          <w:rFonts w:eastAsia="Times New Roman"/>
        </w:rPr>
        <w:t xml:space="preserve"> with </w:t>
      </w:r>
      <w:bookmarkEnd w:id="7183"/>
      <w:bookmarkEnd w:id="7184"/>
      <w:bookmarkEnd w:id="7185"/>
      <w:bookmarkEnd w:id="7186"/>
      <w:bookmarkEnd w:id="7187"/>
      <w:bookmarkEnd w:id="7188"/>
      <w:bookmarkEnd w:id="7189"/>
      <w:bookmarkEnd w:id="7190"/>
      <w:r>
        <w:rPr>
          <w:rFonts w:eastAsia="Times New Roman"/>
        </w:rPr>
        <w:t>Separator</w:t>
      </w:r>
      <w:r>
        <w:rPr>
          <w:rFonts w:eastAsia="Times New Roman"/>
        </w:rPr>
        <w:t>s</w:t>
      </w:r>
      <w:bookmarkEnd w:id="7191"/>
      <w:bookmarkEnd w:id="7192"/>
      <w:bookmarkEnd w:id="7193"/>
    </w:p>
    <w:p w14:paraId="49BC2424" w14:textId="77777777" w:rsidR="00000000" w:rsidRDefault="009D64FD">
      <w:pPr>
        <w:pStyle w:val="nobreak"/>
        <w:rPr>
          <w:rFonts w:cs="Arial"/>
        </w:rPr>
      </w:pPr>
      <w:r>
        <w:rPr>
          <w:rFonts w:cs="Arial"/>
        </w:rPr>
        <w:t xml:space="preserve">Additional properties apply to sequence groups that use text delimiters to separate </w:t>
      </w:r>
      <w:r>
        <w:rPr>
          <w:rFonts w:cs="Arial"/>
          <w:szCs w:val="20"/>
          <w:lang w:eastAsia="en-GB"/>
        </w:rPr>
        <w:t>one occurrence of a member of the group from the next. Such a delimiter is called a separator. DFDL provides several properties that control the parsing and writing of se</w:t>
      </w:r>
      <w:r>
        <w:rPr>
          <w:rFonts w:cs="Arial"/>
          <w:szCs w:val="20"/>
          <w:lang w:eastAsia="en-GB"/>
        </w:rPr>
        <w:t xml:space="preserve">parators, and satisfy the requirement to model sequences where: </w:t>
      </w:r>
    </w:p>
    <w:p w14:paraId="51C35158" w14:textId="77777777" w:rsidR="00000000" w:rsidRDefault="009D64FD">
      <w:pPr>
        <w:numPr>
          <w:ilvl w:val="0"/>
          <w:numId w:val="132"/>
        </w:numPr>
      </w:pPr>
      <w:r>
        <w:t>A separator has alternative potential representations in the data.</w:t>
      </w:r>
    </w:p>
    <w:p w14:paraId="4D1475C2" w14:textId="77777777" w:rsidR="00000000" w:rsidRDefault="009D64FD">
      <w:pPr>
        <w:numPr>
          <w:ilvl w:val="0"/>
          <w:numId w:val="132"/>
        </w:numPr>
      </w:pPr>
      <w:r>
        <w:t>A separator is placed before, after, or between occurrences in the data.</w:t>
      </w:r>
    </w:p>
    <w:p w14:paraId="24F676AF" w14:textId="77777777" w:rsidR="00000000" w:rsidRDefault="009D64FD">
      <w:pPr>
        <w:numPr>
          <w:ilvl w:val="0"/>
          <w:numId w:val="132"/>
        </w:numPr>
      </w:pPr>
      <w:r>
        <w:t>Separators are used to indicate the position of occurrences in the data</w:t>
      </w:r>
    </w:p>
    <w:p w14:paraId="1E33DDEF" w14:textId="77777777" w:rsidR="00000000" w:rsidRDefault="009D64FD">
      <w:r>
        <w:t>These requirements are addressed by the properties dfdl:separator, dfdl:separatorPosition and dfdl:separatorSuppressionPolicy, as described below.</w:t>
      </w:r>
    </w:p>
    <w:p w14:paraId="46D5E2CE" w14:textId="77777777" w:rsidR="00000000" w:rsidRDefault="009D64FD">
      <w:r>
        <w:t>These properties combine to define th</w:t>
      </w:r>
      <w:r>
        <w:t xml:space="preserve">e syntax for a sequence group with dfdl:sequenceKind 'ordered'. Not all combinations of the properties will give rise to consistent syntax, so some combinations are disallowed and will give rise to a Schema Definition Error. </w:t>
      </w:r>
    </w:p>
    <w:p w14:paraId="166ACF88" w14:textId="77777777" w:rsidR="00000000" w:rsidRDefault="009D64FD">
      <w:pPr>
        <w:autoSpaceDE w:val="0"/>
        <w:autoSpaceDN w:val="0"/>
        <w:adjustRightInd w:val="0"/>
        <w:rPr>
          <w:rFonts w:cs="Arial"/>
          <w:lang w:eastAsia="en-GB"/>
        </w:rPr>
      </w:pPr>
      <w:r>
        <w:rPr>
          <w:rFonts w:cs="Arial"/>
          <w:lang w:eastAsia="en-GB"/>
        </w:rPr>
        <w:t>In some sequences, the presenc</w:t>
      </w:r>
      <w:r>
        <w:rPr>
          <w:rFonts w:cs="Arial"/>
          <w:lang w:eastAsia="en-GB"/>
        </w:rPr>
        <w:t xml:space="preserve">e of separators alone is enough to establish occurrences within the sequence. Such a sequence is called a </w:t>
      </w:r>
      <w:r>
        <w:rPr>
          <w:rStyle w:val="Emphasis"/>
        </w:rPr>
        <w:t>positional</w:t>
      </w:r>
      <w:r>
        <w:rPr>
          <w:rFonts w:cs="Arial"/>
          <w:lang w:eastAsia="en-GB"/>
        </w:rPr>
        <w:t xml:space="preserve"> sequence. </w:t>
      </w:r>
    </w:p>
    <w:p w14:paraId="1AA84DF4" w14:textId="77777777" w:rsidR="00000000" w:rsidRDefault="009D64FD">
      <w:pPr>
        <w:autoSpaceDE w:val="0"/>
        <w:autoSpaceDN w:val="0"/>
        <w:adjustRightInd w:val="0"/>
        <w:rPr>
          <w:ins w:id="7194" w:author="Mike Beckerle" w:date="2019-09-17T17:47:00Z"/>
          <w:rFonts w:cs="Arial"/>
          <w:lang w:eastAsia="en-GB"/>
        </w:rPr>
      </w:pPr>
      <w:r>
        <w:rPr>
          <w:rFonts w:cs="Arial"/>
          <w:b/>
          <w:i/>
          <w:lang w:eastAsia="en-GB"/>
        </w:rPr>
        <w:t xml:space="preserve">Positional sequence - </w:t>
      </w:r>
      <w:r>
        <w:rPr>
          <w:rFonts w:cs="Arial"/>
          <w:lang w:eastAsia="en-GB"/>
        </w:rPr>
        <w:t>Each occurrence in the sequence can be identified by its position in the data. Typically the components of</w:t>
      </w:r>
      <w:r>
        <w:rPr>
          <w:rFonts w:cs="Arial"/>
          <w:lang w:eastAsia="en-GB"/>
        </w:rPr>
        <w:t xml:space="preserve"> such a sequence do not have an initiator. In some such sequences, the separators for optional zero-length occurrences may or must be omitted when at the end of the group. </w:t>
      </w:r>
      <w:ins w:id="7195" w:author="Mike Beckerle" w:date="2019-09-17T17:47:00Z">
        <w:r>
          <w:rPr>
            <w:rFonts w:cs="Arial"/>
            <w:bCs/>
            <w:lang w:eastAsia="en-GB"/>
          </w:rPr>
          <w:t>In DFDL, a sequence is considered positional if it contains only required elements a</w:t>
        </w:r>
        <w:r>
          <w:rPr>
            <w:rFonts w:cs="Arial"/>
            <w:bCs/>
            <w:lang w:eastAsia="en-GB"/>
          </w:rPr>
          <w:t>nd/or optional and array elements that have dfdl:occursCountKind 'implicit', 'fixed' or 'expression', and it has dfdl:separatorSuppressionPolicy 'never', 'trailingEmptyStrict'  or 'trailingEmpty'.</w:t>
        </w:r>
      </w:ins>
    </w:p>
    <w:p w14:paraId="45C3504C" w14:textId="77777777" w:rsidR="00000000" w:rsidRDefault="009D64FD">
      <w:pPr>
        <w:autoSpaceDE w:val="0"/>
        <w:autoSpaceDN w:val="0"/>
        <w:adjustRightInd w:val="0"/>
        <w:rPr>
          <w:del w:id="7196" w:author="Mike Beckerle" w:date="2019-09-17T17:47:00Z"/>
          <w:rFonts w:cs="Arial"/>
          <w:lang w:eastAsia="en-GB"/>
        </w:rPr>
      </w:pPr>
      <w:del w:id="7197" w:author="Mike Beckerle" w:date="2019-09-17T17:47:00Z">
        <w:r>
          <w:rPr>
            <w:rFonts w:cs="Arial"/>
            <w:lang w:eastAsia="en-GB"/>
          </w:rPr>
          <w:delText>A positional sequence can be modelled by setting dfdl:separatorSuppressionPolicy to 'never', 'trailingEmptyStrict'  or 'trailingEmpty'.</w:delText>
        </w:r>
      </w:del>
    </w:p>
    <w:p w14:paraId="70EC5876" w14:textId="77777777" w:rsidR="00000000" w:rsidRDefault="009D64FD">
      <w:pPr>
        <w:autoSpaceDE w:val="0"/>
        <w:autoSpaceDN w:val="0"/>
        <w:adjustRightInd w:val="0"/>
        <w:rPr>
          <w:del w:id="7198" w:author="Mike Beckerle" w:date="2019-09-17T17:49:00Z"/>
          <w:rFonts w:cs="Arial"/>
          <w:lang w:eastAsia="en-GB"/>
        </w:rPr>
      </w:pPr>
      <w:r>
        <w:rPr>
          <w:bCs/>
          <w:i/>
          <w:lang w:eastAsia="en-GB"/>
        </w:rPr>
        <w:t xml:space="preserve">Non-positional sequence - </w:t>
      </w:r>
      <w:r>
        <w:rPr>
          <w:b/>
          <w:bCs/>
          <w:lang w:eastAsia="en-GB"/>
        </w:rPr>
        <w:t xml:space="preserve">Occurrences in the sequence cannot be identified by their position in the data alone. </w:t>
      </w:r>
      <w:del w:id="7199" w:author="Mike Beckerle" w:date="2019-09-17T17:47:00Z">
        <w:r>
          <w:rPr>
            <w:b/>
            <w:bCs/>
            <w:lang w:eastAsia="en-GB"/>
          </w:rPr>
          <w:delText>Typicall</w:delText>
        </w:r>
        <w:r>
          <w:rPr>
            <w:b/>
            <w:bCs/>
            <w:lang w:eastAsia="en-GB"/>
          </w:rPr>
          <w:delText xml:space="preserve">y </w:delText>
        </w:r>
      </w:del>
      <w:ins w:id="7200" w:author="Mike Beckerle" w:date="2019-09-17T17:47:00Z">
        <w:r>
          <w:rPr>
            <w:b/>
            <w:bCs/>
            <w:lang w:eastAsia="en-GB"/>
          </w:rPr>
          <w:t xml:space="preserve">Often </w:t>
        </w:r>
      </w:ins>
      <w:r>
        <w:rPr>
          <w:b/>
          <w:bCs/>
          <w:lang w:eastAsia="en-GB"/>
        </w:rPr>
        <w:t xml:space="preserve">the components of such a sequence have an initiator. Such sequences </w:t>
      </w:r>
      <w:ins w:id="7201" w:author="Mike Beckerle" w:date="2019-09-17T17:48:00Z">
        <w:r>
          <w:rPr>
            <w:b/>
            <w:bCs/>
            <w:lang w:eastAsia="en-GB"/>
          </w:rPr>
          <w:t xml:space="preserve">sometimes </w:t>
        </w:r>
      </w:ins>
      <w:r>
        <w:rPr>
          <w:b/>
          <w:bCs/>
          <w:lang w:eastAsia="en-GB"/>
        </w:rPr>
        <w:t xml:space="preserve">allow the separator to be omitted for optional zero-length occurrences anywhere in the sequence. </w:t>
      </w:r>
      <w:r>
        <w:rPr>
          <w:b/>
          <w:bCs/>
        </w:rPr>
        <w:t xml:space="preserve">Speculative parsing </w:t>
      </w:r>
      <w:del w:id="7202" w:author="Mike Beckerle" w:date="2019-09-17T17:48:00Z">
        <w:r>
          <w:rPr>
            <w:b/>
            <w:bCs/>
          </w:rPr>
          <w:delText xml:space="preserve">is </w:delText>
        </w:r>
      </w:del>
      <w:ins w:id="7203" w:author="Mike Beckerle" w:date="2019-09-17T17:48:00Z">
        <w:r>
          <w:rPr>
            <w:b/>
            <w:bCs/>
          </w:rPr>
          <w:t xml:space="preserve">might need to be </w:t>
        </w:r>
      </w:ins>
      <w:r>
        <w:rPr>
          <w:b/>
          <w:bCs/>
        </w:rPr>
        <w:t>employed by the parser to identif</w:t>
      </w:r>
      <w:r>
        <w:rPr>
          <w:b/>
          <w:bCs/>
        </w:rPr>
        <w:t>y each occurrence.</w:t>
      </w:r>
      <w:r>
        <w:rPr>
          <w:b/>
          <w:bCs/>
          <w:lang w:eastAsia="en-GB"/>
        </w:rPr>
        <w:t xml:space="preserve">  </w:t>
      </w:r>
      <w:ins w:id="7204" w:author="Mike Beckerle" w:date="2019-09-17T17:49:00Z">
        <w:r>
          <w:rPr>
            <w:b/>
            <w:lang w:eastAsia="en-GB"/>
          </w:rPr>
          <w:t>In DFDL, a sequence is non-positional if it contains any optional or array elements that have dfdl:occursCountKind 'parsed' or 'stopValue', and/or it has dfdl:separatorSuppressionPolicy 'anyEmpty'.”</w:t>
        </w:r>
      </w:ins>
      <w:del w:id="7205" w:author="Mike Beckerle" w:date="2019-09-17T17:49:00Z">
        <w:r>
          <w:rPr>
            <w:b/>
            <w:bCs/>
            <w:lang w:eastAsia="en-GB"/>
          </w:rPr>
          <w:delText>A non-positional sequence can be model</w:delText>
        </w:r>
        <w:r>
          <w:rPr>
            <w:b/>
            <w:bCs/>
            <w:lang w:eastAsia="en-GB"/>
          </w:rPr>
          <w:delText>led by setting dfdl:separatorSuppressionPolicy to 'anyEmpty'.</w:delText>
        </w:r>
      </w:del>
      <w:r>
        <w:rPr>
          <w:b/>
          <w:bCs/>
          <w:lang w:eastAsia="en-GB"/>
        </w:rPr>
        <w:t xml:space="preserve"> </w:t>
      </w:r>
    </w:p>
    <w:p w14:paraId="360A9370" w14:textId="77777777" w:rsidR="00000000" w:rsidRDefault="009D64FD">
      <w:pPr>
        <w:autoSpaceDE w:val="0"/>
        <w:autoSpaceDN w:val="0"/>
        <w:adjustRightInd w:val="0"/>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3276"/>
        <w:gridCol w:w="5354"/>
      </w:tblGrid>
      <w:tr w:rsidR="00000000" w14:paraId="50EAE3B8" w14:textId="77777777">
        <w:tc>
          <w:tcPr>
            <w:tcW w:w="3322" w:type="dxa"/>
            <w:tcBorders>
              <w:top w:val="single" w:sz="4" w:space="0" w:color="auto"/>
              <w:left w:val="single" w:sz="4" w:space="0" w:color="auto"/>
              <w:bottom w:val="single" w:sz="4" w:space="0" w:color="auto"/>
              <w:right w:val="single" w:sz="4" w:space="0" w:color="auto"/>
            </w:tcBorders>
            <w:shd w:val="clear" w:color="auto" w:fill="F3F3F3"/>
            <w:hideMark/>
          </w:tcPr>
          <w:p w14:paraId="4EC7112B" w14:textId="77777777" w:rsidR="00000000" w:rsidRDefault="009D64FD">
            <w:pPr>
              <w:rPr>
                <w:rFonts w:eastAsia="Arial Unicode MS" w:cs="Arial"/>
                <w:b/>
              </w:rPr>
            </w:pPr>
            <w:r>
              <w:rPr>
                <w:rFonts w:eastAsia="Arial Unicode MS" w:cs="Arial"/>
                <w:b/>
              </w:rPr>
              <w:t>Property Name</w:t>
            </w:r>
          </w:p>
        </w:tc>
        <w:tc>
          <w:tcPr>
            <w:tcW w:w="5534" w:type="dxa"/>
            <w:tcBorders>
              <w:top w:val="single" w:sz="4" w:space="0" w:color="auto"/>
              <w:left w:val="single" w:sz="4" w:space="0" w:color="auto"/>
              <w:bottom w:val="single" w:sz="4" w:space="0" w:color="auto"/>
              <w:right w:val="single" w:sz="4" w:space="0" w:color="auto"/>
            </w:tcBorders>
            <w:shd w:val="clear" w:color="auto" w:fill="F3F3F3"/>
            <w:hideMark/>
          </w:tcPr>
          <w:p w14:paraId="45EA8486" w14:textId="77777777" w:rsidR="00000000" w:rsidRDefault="009D64FD">
            <w:pPr>
              <w:rPr>
                <w:rFonts w:eastAsia="Arial Unicode MS" w:cs="Arial"/>
                <w:b/>
              </w:rPr>
            </w:pPr>
            <w:r>
              <w:rPr>
                <w:rFonts w:eastAsia="Arial Unicode MS" w:cs="Arial"/>
                <w:b/>
              </w:rPr>
              <w:t>Description</w:t>
            </w:r>
          </w:p>
        </w:tc>
      </w:tr>
      <w:tr w:rsidR="00000000" w14:paraId="34F5B131" w14:textId="77777777">
        <w:tc>
          <w:tcPr>
            <w:tcW w:w="3322" w:type="dxa"/>
            <w:tcBorders>
              <w:top w:val="single" w:sz="4" w:space="0" w:color="auto"/>
              <w:left w:val="single" w:sz="4" w:space="0" w:color="auto"/>
              <w:bottom w:val="single" w:sz="4" w:space="0" w:color="auto"/>
              <w:right w:val="single" w:sz="4" w:space="0" w:color="auto"/>
            </w:tcBorders>
            <w:hideMark/>
          </w:tcPr>
          <w:p w14:paraId="5E2ED7EB" w14:textId="77777777" w:rsidR="00000000" w:rsidRDefault="009D64FD">
            <w:pPr>
              <w:rPr>
                <w:rFonts w:eastAsia="Arial Unicode MS" w:cs="Arial"/>
              </w:rPr>
            </w:pPr>
            <w:r>
              <w:rPr>
                <w:rFonts w:eastAsia="Arial Unicode MS" w:cs="Arial"/>
              </w:rPr>
              <w:t>separator</w:t>
            </w:r>
          </w:p>
        </w:tc>
        <w:tc>
          <w:tcPr>
            <w:tcW w:w="5534" w:type="dxa"/>
            <w:tcBorders>
              <w:top w:val="single" w:sz="4" w:space="0" w:color="auto"/>
              <w:left w:val="single" w:sz="4" w:space="0" w:color="auto"/>
              <w:bottom w:val="single" w:sz="4" w:space="0" w:color="auto"/>
              <w:right w:val="single" w:sz="4" w:space="0" w:color="auto"/>
            </w:tcBorders>
            <w:hideMark/>
          </w:tcPr>
          <w:p w14:paraId="461E368D" w14:textId="77777777" w:rsidR="00000000" w:rsidRDefault="009D64FD">
            <w:pPr>
              <w:rPr>
                <w:rFonts w:eastAsia="Arial Unicode MS" w:cs="Arial"/>
              </w:rPr>
            </w:pPr>
            <w:r>
              <w:rPr>
                <w:rFonts w:eastAsia="Arial Unicode MS" w:cs="Arial"/>
              </w:rPr>
              <w:t xml:space="preserve">List of DFDL String Literals </w:t>
            </w:r>
            <w:r>
              <w:rPr>
                <w:rFonts w:eastAsia="Arial Unicode MS" w:cs="Arial"/>
                <w:szCs w:val="18"/>
              </w:rPr>
              <w:t>or</w:t>
            </w:r>
            <w:r>
              <w:rPr>
                <w:rFonts w:eastAsia="Arial Unicode MS" w:cs="Arial"/>
              </w:rPr>
              <w:t xml:space="preserve"> </w:t>
            </w:r>
            <w:r>
              <w:rPr>
                <w:rFonts w:eastAsia="Arial Unicode MS" w:cs="Arial"/>
                <w:szCs w:val="18"/>
              </w:rPr>
              <w:t>DFDL Expression</w:t>
            </w:r>
          </w:p>
          <w:p w14:paraId="101F9372" w14:textId="77777777" w:rsidR="00000000" w:rsidRDefault="009D64FD">
            <w:pPr>
              <w:rPr>
                <w:rFonts w:eastAsia="Arial Unicode MS" w:cs="Arial"/>
              </w:rPr>
            </w:pPr>
            <w:r>
              <w:rPr>
                <w:rFonts w:eastAsia="Arial Unicode MS" w:cs="Arial"/>
              </w:rPr>
              <w:t xml:space="preserve">Specifies </w:t>
            </w:r>
            <w:r>
              <w:rPr>
                <w:rFonts w:eastAsia="Arial Unicode MS" w:cs="Arial"/>
              </w:rPr>
              <w:t xml:space="preserve">a whitespace separated list of alternative DFDL String Literals that are the possible separators for the sequence. </w:t>
            </w:r>
            <w:ins w:id="7206" w:author="Mike Beckerle" w:date="2019-11-25T15:32:00Z">
              <w:r>
                <w:t>Separators occur in the data either before, between or after all occurrences of the elements or groups that are the children of the sequence,</w:t>
              </w:r>
              <w:r>
                <w:t xml:space="preserve"> in accordance with dfdl:separatorPosition and dfdl:separatorSuppressionPolicy. Elements with dfdl:inputValueCalc have no representation in the data stream, and so never have an associated separator.</w:t>
              </w:r>
            </w:ins>
            <w:del w:id="7207" w:author="Mike Beckerle" w:date="2019-11-25T15:32:00Z">
              <w:r>
                <w:rPr>
                  <w:rFonts w:eastAsia="Arial Unicode MS" w:cs="Arial"/>
                </w:rPr>
                <w:delText>Separators occur in the data either before, between or af</w:delText>
              </w:r>
              <w:r>
                <w:rPr>
                  <w:rFonts w:eastAsia="Arial Unicode MS" w:cs="Arial"/>
                </w:rPr>
                <w:delText>ter all occurrences of the elements or groups that are the children of the sequence.</w:delText>
              </w:r>
            </w:del>
          </w:p>
          <w:p w14:paraId="26683630" w14:textId="77777777" w:rsidR="00000000" w:rsidRDefault="009D64FD">
            <w:pPr>
              <w:rPr>
                <w:rFonts w:eastAsia="Arial Unicode MS"/>
              </w:rPr>
            </w:pPr>
            <w:r>
              <w:rPr>
                <w:rFonts w:eastAsia="Arial Unicode MS" w:cs="Arial"/>
              </w:rPr>
              <w:t xml:space="preserve">This property can be computed by way of an expression which returns a string of whitespace separated values. </w:t>
            </w:r>
            <w:r>
              <w:rPr>
                <w:rFonts w:eastAsia="Arial Unicode MS"/>
              </w:rPr>
              <w:t>The expression must not contain forward references to elements</w:t>
            </w:r>
            <w:r>
              <w:rPr>
                <w:rFonts w:eastAsia="Arial Unicode MS"/>
              </w:rPr>
              <w:t xml:space="preserve"> which have not yet been processed. It is a Schema Definition Error if the expression returns an empty string.</w:t>
            </w:r>
          </w:p>
          <w:p w14:paraId="06F384A4" w14:textId="77777777" w:rsidR="00000000" w:rsidRDefault="009D64FD">
            <w:pPr>
              <w:rPr>
                <w:rFonts w:eastAsia="Arial Unicode MS" w:cs="Arial"/>
              </w:rPr>
            </w:pPr>
            <w:r>
              <w:rPr>
                <w:color w:val="000000"/>
              </w:rPr>
              <w:t xml:space="preserve">This property can be used to determine the length of an element as described in Section </w:t>
            </w:r>
            <w:hyperlink w:anchor="_dfdl:lengthKind_'delimited'" w:history="1">
              <w:r>
                <w:rPr>
                  <w:rStyle w:val="Hyperlink"/>
                  <w:rFonts w:cs="Arial"/>
                  <w:lang w:eastAsia="en-GB"/>
                </w:rPr>
                <w:t>12.3.2</w:t>
              </w:r>
            </w:hyperlink>
            <w:r>
              <w:rPr>
                <w:color w:val="000000"/>
              </w:rPr>
              <w:t xml:space="preserve"> dfdl:lengthKind 'delimited'.</w:t>
            </w:r>
          </w:p>
          <w:p w14:paraId="473439B4" w14:textId="77777777" w:rsidR="00000000" w:rsidRDefault="009D64FD">
            <w:pPr>
              <w:rPr>
                <w:rFonts w:eastAsia="Arial Unicode MS" w:cs="Arial"/>
              </w:rPr>
            </w:pPr>
            <w:r>
              <w:rPr>
                <w:rFonts w:eastAsia="Arial Unicode MS" w:cs="Arial"/>
              </w:rPr>
              <w:t>Each string literal in the list, whether apparent in the schema, or returned as the value of an expression, is restricted to allow only certain kinds of DFDL String Literal syntax:</w:t>
            </w:r>
          </w:p>
          <w:p w14:paraId="39969C16" w14:textId="77777777" w:rsidR="00000000" w:rsidRDefault="009D64FD">
            <w:pPr>
              <w:numPr>
                <w:ilvl w:val="0"/>
                <w:numId w:val="84"/>
              </w:numPr>
              <w:rPr>
                <w:rFonts w:eastAsia="Arial Unicode MS" w:cs="Arial"/>
              </w:rPr>
            </w:pPr>
            <w:r>
              <w:rPr>
                <w:rFonts w:eastAsia="Arial Unicode MS" w:cs="Arial"/>
              </w:rPr>
              <w:t>DFDL character entities are allowed.</w:t>
            </w:r>
          </w:p>
          <w:p w14:paraId="61EECED5" w14:textId="77777777" w:rsidR="00000000" w:rsidRDefault="009D64FD">
            <w:pPr>
              <w:numPr>
                <w:ilvl w:val="0"/>
                <w:numId w:val="84"/>
              </w:numPr>
              <w:rPr>
                <w:rFonts w:eastAsia="Arial Unicode MS" w:cs="Arial"/>
              </w:rPr>
            </w:pPr>
            <w:r>
              <w:rPr>
                <w:rFonts w:eastAsia="Arial Unicode MS" w:cs="Arial"/>
              </w:rPr>
              <w:t>DFDL Byt</w:t>
            </w:r>
            <w:r>
              <w:rPr>
                <w:rFonts w:eastAsia="Arial Unicode MS" w:cs="Arial"/>
              </w:rPr>
              <w:t>e Value entities ( %#rXX; ) are allowed.</w:t>
            </w:r>
          </w:p>
          <w:p w14:paraId="2181AF3A" w14:textId="77777777" w:rsidR="00000000" w:rsidRDefault="009D64FD">
            <w:pPr>
              <w:numPr>
                <w:ilvl w:val="0"/>
                <w:numId w:val="84"/>
              </w:numPr>
              <w:rPr>
                <w:rFonts w:eastAsia="Arial Unicode MS" w:cs="Arial"/>
              </w:rPr>
            </w:pPr>
            <w:r>
              <w:rPr>
                <w:rFonts w:eastAsia="Arial Unicode MS" w:cs="Arial"/>
              </w:rPr>
              <w:t>DFDL Character Class ES is not allowed.</w:t>
            </w:r>
          </w:p>
          <w:p w14:paraId="072C027D" w14:textId="77777777" w:rsidR="00000000" w:rsidRDefault="009D64FD">
            <w:pPr>
              <w:numPr>
                <w:ilvl w:val="0"/>
                <w:numId w:val="84"/>
              </w:numPr>
              <w:rPr>
                <w:rFonts w:eastAsia="Arial Unicode MS" w:cs="Arial"/>
              </w:rPr>
            </w:pPr>
            <w:r>
              <w:rPr>
                <w:rFonts w:eastAsia="Arial Unicode MS" w:cs="Arial"/>
              </w:rPr>
              <w:t xml:space="preserve">DFDL Character Classes NL, WSP, WSP+, and WSP* are allowed. </w:t>
            </w:r>
          </w:p>
          <w:p w14:paraId="3E6834A6" w14:textId="77777777" w:rsidR="00000000" w:rsidRDefault="009D64FD">
            <w:pPr>
              <w:numPr>
                <w:ilvl w:val="0"/>
                <w:numId w:val="84"/>
              </w:numPr>
              <w:rPr>
                <w:rFonts w:eastAsia="Arial Unicode MS" w:cs="Arial"/>
              </w:rPr>
            </w:pPr>
            <w:r>
              <w:rPr>
                <w:rFonts w:eastAsia="Arial Unicode MS"/>
              </w:rPr>
              <w:t xml:space="preserve">The </w:t>
            </w:r>
            <w:r>
              <w:rPr>
                <w:rFonts w:eastAsia="Arial Unicode MS"/>
              </w:rPr>
              <w:t>WSP* entity cannot appear on its own as one of the string literals in the list when determining the length of a component by scanning for delimiters.</w:t>
            </w:r>
          </w:p>
          <w:p w14:paraId="3EB8A9D5" w14:textId="77777777" w:rsidR="00000000" w:rsidRDefault="009D64FD">
            <w:pPr>
              <w:rPr>
                <w:rFonts w:cs="Arial"/>
              </w:rPr>
            </w:pPr>
            <w:r>
              <w:t>If the above rules are not followed it is a Schema Definition Error.</w:t>
            </w:r>
          </w:p>
          <w:p w14:paraId="4D582EF0" w14:textId="77777777" w:rsidR="00000000" w:rsidRDefault="009D64FD">
            <w:pPr>
              <w:rPr>
                <w:rFonts w:cs="Arial"/>
              </w:rPr>
            </w:pPr>
            <w:r>
              <w:rPr>
                <w:rFonts w:cs="Arial"/>
              </w:rPr>
              <w:t xml:space="preserve">The </w:t>
            </w:r>
            <w:r>
              <w:rPr>
                <w:rFonts w:cs="Arial"/>
                <w:b/>
                <w:i/>
              </w:rPr>
              <w:t xml:space="preserve">Separator, PrefixSeparator </w:t>
            </w:r>
            <w:r>
              <w:rPr>
                <w:rFonts w:cs="Arial"/>
              </w:rPr>
              <w:t>and</w:t>
            </w:r>
            <w:r>
              <w:rPr>
                <w:rFonts w:cs="Arial"/>
                <w:b/>
                <w:i/>
              </w:rPr>
              <w:t xml:space="preserve"> Po</w:t>
            </w:r>
            <w:r>
              <w:rPr>
                <w:rFonts w:cs="Arial"/>
                <w:b/>
                <w:i/>
              </w:rPr>
              <w:t xml:space="preserve">stfixSeparator </w:t>
            </w:r>
            <w:r>
              <w:rPr>
                <w:rFonts w:cs="Arial"/>
              </w:rPr>
              <w:t xml:space="preserve"> regions contain one of the strings specified by the dfdl:separator property. When this property has "" (empty string) as its value then the separator region is of length zero.</w:t>
            </w:r>
          </w:p>
          <w:p w14:paraId="4B0D8FDE" w14:textId="77777777" w:rsidR="00000000" w:rsidRDefault="009D64FD">
            <w:pPr>
              <w:rPr>
                <w:rFonts w:eastAsia="Arial Unicode MS" w:cs="Arial"/>
                <w:lang w:eastAsia="en-GB"/>
              </w:rPr>
            </w:pPr>
            <w:r>
              <w:rPr>
                <w:rFonts w:eastAsia="Arial Unicode MS" w:cs="Arial"/>
                <w:lang w:eastAsia="en-GB"/>
              </w:rPr>
              <w:t>When parsing, t</w:t>
            </w:r>
            <w:r>
              <w:rPr>
                <w:rFonts w:cs="Arial"/>
                <w:lang w:eastAsia="en-GB"/>
              </w:rPr>
              <w:t>he</w:t>
            </w:r>
            <w:r>
              <w:rPr>
                <w:rFonts w:eastAsia="Arial" w:cs="Arial"/>
                <w:lang w:eastAsia="en-GB"/>
              </w:rPr>
              <w:t xml:space="preserve"> </w:t>
            </w:r>
            <w:r>
              <w:rPr>
                <w:rFonts w:eastAsia="Arial Unicode MS" w:cs="Arial"/>
                <w:lang w:eastAsia="en-GB"/>
              </w:rPr>
              <w:t>list</w:t>
            </w:r>
            <w:r>
              <w:rPr>
                <w:rFonts w:eastAsia="Arial" w:cs="Arial"/>
                <w:lang w:eastAsia="en-GB"/>
              </w:rPr>
              <w:t xml:space="preserve"> </w:t>
            </w:r>
            <w:r>
              <w:rPr>
                <w:rFonts w:eastAsia="Arial Unicode MS" w:cs="Arial"/>
                <w:lang w:eastAsia="en-GB"/>
              </w:rPr>
              <w:t>of</w:t>
            </w:r>
            <w:r>
              <w:rPr>
                <w:rFonts w:eastAsia="Arial" w:cs="Arial"/>
                <w:lang w:eastAsia="en-GB"/>
              </w:rPr>
              <w:t xml:space="preserve"> </w:t>
            </w:r>
            <w:r>
              <w:rPr>
                <w:rFonts w:eastAsia="Arial Unicode MS" w:cs="Arial"/>
                <w:lang w:eastAsia="en-GB"/>
              </w:rPr>
              <w:t>values</w:t>
            </w:r>
            <w:r>
              <w:rPr>
                <w:rFonts w:eastAsia="Arial" w:cs="Arial"/>
                <w:lang w:eastAsia="en-GB"/>
              </w:rPr>
              <w:t xml:space="preserve"> </w:t>
            </w:r>
            <w:r>
              <w:rPr>
                <w:rFonts w:cs="Arial"/>
                <w:lang w:eastAsia="en-GB"/>
              </w:rPr>
              <w:t>is</w:t>
            </w:r>
            <w:r>
              <w:rPr>
                <w:rFonts w:eastAsia="Arial" w:cs="Arial"/>
                <w:lang w:eastAsia="en-GB"/>
              </w:rPr>
              <w:t xml:space="preserve"> </w:t>
            </w:r>
            <w:r>
              <w:rPr>
                <w:rFonts w:cs="Arial"/>
                <w:lang w:eastAsia="en-GB"/>
              </w:rPr>
              <w:t>processed</w:t>
            </w:r>
            <w:r>
              <w:rPr>
                <w:rFonts w:eastAsia="Arial" w:cs="Arial"/>
                <w:lang w:eastAsia="en-GB"/>
              </w:rPr>
              <w:t xml:space="preserve"> </w:t>
            </w:r>
            <w:r>
              <w:rPr>
                <w:rFonts w:eastAsia="Arial Unicode MS" w:cs="Arial"/>
                <w:lang w:eastAsia="en-GB"/>
              </w:rPr>
              <w:t>in</w:t>
            </w:r>
            <w:r>
              <w:rPr>
                <w:rFonts w:eastAsia="Arial" w:cs="Arial"/>
                <w:lang w:eastAsia="en-GB"/>
              </w:rPr>
              <w:t xml:space="preserve"> </w:t>
            </w:r>
            <w:r>
              <w:rPr>
                <w:rFonts w:eastAsia="Arial Unicode MS" w:cs="Arial"/>
                <w:lang w:eastAsia="en-GB"/>
              </w:rPr>
              <w:t>a</w:t>
            </w:r>
            <w:r>
              <w:rPr>
                <w:rFonts w:eastAsia="Arial" w:cs="Arial"/>
                <w:lang w:eastAsia="en-GB"/>
              </w:rPr>
              <w:t xml:space="preserve"> </w:t>
            </w:r>
            <w:r>
              <w:rPr>
                <w:rFonts w:eastAsia="Arial Unicode MS" w:cs="Arial"/>
                <w:lang w:eastAsia="en-GB"/>
              </w:rPr>
              <w:t>greedy</w:t>
            </w:r>
            <w:r>
              <w:rPr>
                <w:rFonts w:eastAsia="Arial" w:cs="Arial"/>
                <w:lang w:eastAsia="en-GB"/>
              </w:rPr>
              <w:t xml:space="preserve"> </w:t>
            </w:r>
            <w:r>
              <w:rPr>
                <w:rFonts w:eastAsia="Arial Unicode MS" w:cs="Arial"/>
                <w:lang w:eastAsia="en-GB"/>
              </w:rPr>
              <w:t>manner</w:t>
            </w:r>
            <w:r>
              <w:rPr>
                <w:rFonts w:eastAsia="Arial Unicode MS" w:cs="Arial"/>
                <w:lang w:eastAsia="en-GB"/>
              </w:rPr>
              <w:t>,</w:t>
            </w:r>
            <w:r>
              <w:rPr>
                <w:rFonts w:eastAsia="Arial" w:cs="Arial"/>
                <w:lang w:eastAsia="en-GB"/>
              </w:rPr>
              <w:t xml:space="preserve"> </w:t>
            </w:r>
            <w:r>
              <w:rPr>
                <w:rFonts w:eastAsia="Arial Unicode MS" w:cs="Arial"/>
                <w:lang w:eastAsia="en-GB"/>
              </w:rPr>
              <w:t>meaning</w:t>
            </w:r>
            <w:r>
              <w:rPr>
                <w:rFonts w:eastAsia="Arial" w:cs="Arial"/>
                <w:lang w:eastAsia="en-GB"/>
              </w:rPr>
              <w:t xml:space="preserve"> </w:t>
            </w:r>
            <w:r>
              <w:rPr>
                <w:rFonts w:eastAsia="Arial Unicode MS" w:cs="Arial"/>
                <w:lang w:eastAsia="en-GB"/>
              </w:rPr>
              <w:t>it</w:t>
            </w:r>
            <w:r>
              <w:rPr>
                <w:rFonts w:eastAsia="Arial" w:cs="Arial"/>
                <w:lang w:eastAsia="en-GB"/>
              </w:rPr>
              <w:t xml:space="preserve"> </w:t>
            </w:r>
            <w:r>
              <w:rPr>
                <w:rFonts w:eastAsia="Arial Unicode MS" w:cs="Arial"/>
                <w:lang w:eastAsia="en-GB"/>
              </w:rPr>
              <w:t>takes</w:t>
            </w:r>
            <w:r>
              <w:rPr>
                <w:rFonts w:eastAsia="Arial" w:cs="Arial"/>
                <w:lang w:eastAsia="en-GB"/>
              </w:rPr>
              <w:t xml:space="preserve"> </w:t>
            </w:r>
            <w:r>
              <w:rPr>
                <w:rFonts w:eastAsia="Arial Unicode MS" w:cs="Arial"/>
                <w:lang w:eastAsia="en-GB"/>
              </w:rPr>
              <w:t>all</w:t>
            </w:r>
            <w:r>
              <w:rPr>
                <w:rFonts w:eastAsia="Arial" w:cs="Arial"/>
                <w:lang w:eastAsia="en-GB"/>
              </w:rPr>
              <w:t xml:space="preserve"> </w:t>
            </w:r>
            <w:r>
              <w:rPr>
                <w:rFonts w:eastAsia="Arial Unicode MS" w:cs="Arial"/>
                <w:lang w:eastAsia="en-GB"/>
              </w:rPr>
              <w:t>the</w:t>
            </w:r>
            <w:r>
              <w:rPr>
                <w:rFonts w:eastAsia="Arial" w:cs="Arial"/>
                <w:lang w:eastAsia="en-GB"/>
              </w:rPr>
              <w:t xml:space="preserve"> separators, that is, each of the </w:t>
            </w:r>
            <w:r>
              <w:rPr>
                <w:rFonts w:eastAsia="Arial Unicode MS" w:cs="Arial"/>
                <w:lang w:eastAsia="en-GB"/>
              </w:rPr>
              <w:t>string literals</w:t>
            </w:r>
            <w:r>
              <w:rPr>
                <w:rFonts w:eastAsia="Arial" w:cs="Arial"/>
                <w:lang w:eastAsia="en-GB"/>
              </w:rPr>
              <w:t xml:space="preserve"> </w:t>
            </w:r>
            <w:r>
              <w:rPr>
                <w:rFonts w:eastAsia="Arial Unicode MS" w:cs="Arial"/>
                <w:lang w:eastAsia="en-GB"/>
              </w:rPr>
              <w:t>in</w:t>
            </w:r>
            <w:r>
              <w:rPr>
                <w:rFonts w:eastAsia="Arial" w:cs="Arial"/>
                <w:lang w:eastAsia="en-GB"/>
              </w:rPr>
              <w:t xml:space="preserve"> </w:t>
            </w:r>
            <w:r>
              <w:rPr>
                <w:rFonts w:eastAsia="Arial Unicode MS" w:cs="Arial"/>
                <w:lang w:eastAsia="en-GB"/>
              </w:rPr>
              <w:t>the</w:t>
            </w:r>
            <w:r>
              <w:rPr>
                <w:rFonts w:eastAsia="Arial" w:cs="Arial"/>
                <w:lang w:eastAsia="en-GB"/>
              </w:rPr>
              <w:t xml:space="preserve"> </w:t>
            </w:r>
            <w:r>
              <w:rPr>
                <w:rFonts w:eastAsia="Arial Unicode MS" w:cs="Arial"/>
                <w:lang w:eastAsia="en-GB"/>
              </w:rPr>
              <w:t>whitespace</w:t>
            </w:r>
            <w:r>
              <w:rPr>
                <w:rFonts w:eastAsia="Arial" w:cs="Arial"/>
                <w:lang w:eastAsia="en-GB"/>
              </w:rPr>
              <w:t xml:space="preserve"> </w:t>
            </w:r>
            <w:r>
              <w:rPr>
                <w:rFonts w:eastAsia="Arial Unicode MS" w:cs="Arial"/>
                <w:lang w:eastAsia="en-GB"/>
              </w:rPr>
              <w:t>separated</w:t>
            </w:r>
            <w:r>
              <w:rPr>
                <w:rFonts w:eastAsia="Arial" w:cs="Arial"/>
                <w:lang w:eastAsia="en-GB"/>
              </w:rPr>
              <w:t xml:space="preserve"> </w:t>
            </w:r>
            <w:r>
              <w:rPr>
                <w:rFonts w:eastAsia="Arial Unicode MS" w:cs="Arial"/>
                <w:lang w:eastAsia="en-GB"/>
              </w:rPr>
              <w:t>list</w:t>
            </w:r>
            <w:r>
              <w:rPr>
                <w:rFonts w:cs="Arial"/>
                <w:lang w:eastAsia="en-GB"/>
              </w:rPr>
              <w:t>,</w:t>
            </w:r>
            <w:r>
              <w:rPr>
                <w:rFonts w:eastAsia="Arial" w:cs="Arial"/>
                <w:lang w:eastAsia="en-GB"/>
              </w:rPr>
              <w:t xml:space="preserve"> </w:t>
            </w:r>
            <w:r>
              <w:rPr>
                <w:rFonts w:eastAsia="Arial Unicode MS" w:cs="Arial"/>
                <w:lang w:eastAsia="en-GB"/>
              </w:rPr>
              <w:t>and</w:t>
            </w:r>
            <w:r>
              <w:rPr>
                <w:rFonts w:eastAsia="Arial" w:cs="Arial"/>
                <w:lang w:eastAsia="en-GB"/>
              </w:rPr>
              <w:t xml:space="preserve"> </w:t>
            </w:r>
            <w:r>
              <w:rPr>
                <w:rFonts w:eastAsia="Arial Unicode MS" w:cs="Arial"/>
                <w:lang w:eastAsia="en-GB"/>
              </w:rPr>
              <w:t xml:space="preserve">matches them each against the data. The separator </w:t>
            </w:r>
            <w:r>
              <w:rPr>
                <w:rFonts w:eastAsia="Arial Unicode MS" w:cs="Arial"/>
                <w:lang w:eastAsia="en-GB"/>
              </w:rPr>
              <w:t>with the longest match is the one that is selected as having been 'found'.</w:t>
            </w:r>
            <w:r>
              <w:rPr>
                <w:rFonts w:eastAsia="Arial" w:cs="Arial"/>
                <w:lang w:eastAsia="en-GB"/>
              </w:rPr>
              <w:t xml:space="preserve"> </w:t>
            </w:r>
            <w:r>
              <w:rPr>
                <w:rFonts w:eastAsia="Arial Unicode MS" w:cs="Arial"/>
                <w:lang w:eastAsia="en-GB"/>
              </w:rPr>
              <w:t>Once</w:t>
            </w:r>
            <w:r>
              <w:rPr>
                <w:rFonts w:eastAsia="Arial" w:cs="Arial"/>
                <w:lang w:eastAsia="en-GB"/>
              </w:rPr>
              <w:t xml:space="preserve"> </w:t>
            </w:r>
            <w:r>
              <w:rPr>
                <w:rFonts w:eastAsia="Arial Unicode MS" w:cs="Arial"/>
                <w:lang w:eastAsia="en-GB"/>
              </w:rPr>
              <w:t>a</w:t>
            </w:r>
            <w:r>
              <w:rPr>
                <w:rFonts w:eastAsia="Arial" w:cs="Arial"/>
                <w:lang w:eastAsia="en-GB"/>
              </w:rPr>
              <w:t xml:space="preserve"> </w:t>
            </w:r>
            <w:r>
              <w:rPr>
                <w:rFonts w:eastAsia="Arial Unicode MS" w:cs="Arial"/>
                <w:lang w:eastAsia="en-GB"/>
              </w:rPr>
              <w:t>matching separator</w:t>
            </w:r>
            <w:r>
              <w:rPr>
                <w:rFonts w:eastAsia="Arial" w:cs="Arial"/>
                <w:lang w:eastAsia="en-GB"/>
              </w:rPr>
              <w:t xml:space="preserve"> </w:t>
            </w:r>
            <w:r>
              <w:rPr>
                <w:rFonts w:eastAsia="Arial Unicode MS" w:cs="Arial"/>
                <w:lang w:eastAsia="en-GB"/>
              </w:rPr>
              <w:t>is</w:t>
            </w:r>
            <w:r>
              <w:rPr>
                <w:rFonts w:eastAsia="Arial" w:cs="Arial"/>
                <w:lang w:eastAsia="en-GB"/>
              </w:rPr>
              <w:t xml:space="preserve"> </w:t>
            </w:r>
            <w:r>
              <w:rPr>
                <w:rFonts w:eastAsia="Arial Unicode MS" w:cs="Arial"/>
                <w:lang w:eastAsia="en-GB"/>
              </w:rPr>
              <w:t>found,</w:t>
            </w:r>
            <w:r>
              <w:rPr>
                <w:rFonts w:eastAsia="Arial" w:cs="Arial"/>
                <w:lang w:eastAsia="en-GB"/>
              </w:rPr>
              <w:t xml:space="preserve"> </w:t>
            </w:r>
            <w:r>
              <w:rPr>
                <w:rFonts w:eastAsia="Arial Unicode MS" w:cs="Arial"/>
                <w:lang w:eastAsia="en-GB"/>
              </w:rPr>
              <w:t>no</w:t>
            </w:r>
            <w:r>
              <w:rPr>
                <w:rFonts w:eastAsia="Arial" w:cs="Arial"/>
                <w:lang w:eastAsia="en-GB"/>
              </w:rPr>
              <w:t xml:space="preserve"> </w:t>
            </w:r>
            <w:r>
              <w:rPr>
                <w:rFonts w:eastAsia="Arial Unicode MS" w:cs="Arial"/>
                <w:lang w:eastAsia="en-GB"/>
              </w:rPr>
              <w:t>other</w:t>
            </w:r>
            <w:r>
              <w:rPr>
                <w:rFonts w:eastAsia="Arial" w:cs="Arial"/>
                <w:lang w:eastAsia="en-GB"/>
              </w:rPr>
              <w:t xml:space="preserve"> </w:t>
            </w:r>
            <w:r>
              <w:rPr>
                <w:rFonts w:cs="Arial"/>
                <w:lang w:eastAsia="en-GB"/>
              </w:rPr>
              <w:t>matches</w:t>
            </w:r>
            <w:r>
              <w:rPr>
                <w:rFonts w:eastAsia="Arial" w:cs="Arial"/>
                <w:lang w:eastAsia="en-GB"/>
              </w:rPr>
              <w:t xml:space="preserve"> </w:t>
            </w:r>
            <w:r>
              <w:rPr>
                <w:rFonts w:cs="Arial"/>
                <w:lang w:eastAsia="en-GB"/>
              </w:rPr>
              <w:t>will</w:t>
            </w:r>
            <w:r>
              <w:rPr>
                <w:rFonts w:eastAsia="Arial" w:cs="Arial"/>
                <w:lang w:eastAsia="en-GB"/>
              </w:rPr>
              <w:t xml:space="preserve"> </w:t>
            </w:r>
            <w:r>
              <w:rPr>
                <w:rFonts w:eastAsia="Arial Unicode MS" w:cs="Arial"/>
                <w:lang w:eastAsia="en-GB"/>
              </w:rPr>
              <w:t>be</w:t>
            </w:r>
            <w:r>
              <w:rPr>
                <w:rFonts w:eastAsia="Arial" w:cs="Arial"/>
                <w:lang w:eastAsia="en-GB"/>
              </w:rPr>
              <w:t xml:space="preserve"> </w:t>
            </w:r>
            <w:r>
              <w:rPr>
                <w:rFonts w:eastAsia="Arial Unicode MS" w:cs="Arial"/>
                <w:lang w:eastAsia="en-GB"/>
              </w:rPr>
              <w:t>subsequently</w:t>
            </w:r>
            <w:r>
              <w:rPr>
                <w:rFonts w:eastAsia="Arial" w:cs="Arial"/>
                <w:lang w:eastAsia="en-GB"/>
              </w:rPr>
              <w:t xml:space="preserve"> </w:t>
            </w:r>
            <w:r>
              <w:rPr>
                <w:rFonts w:eastAsia="Arial Unicode MS" w:cs="Arial"/>
                <w:lang w:eastAsia="en-GB"/>
              </w:rPr>
              <w:t>attempted</w:t>
            </w:r>
            <w:r>
              <w:rPr>
                <w:rFonts w:eastAsia="Arial" w:cs="Arial"/>
                <w:lang w:eastAsia="en-GB"/>
              </w:rPr>
              <w:t xml:space="preserve"> </w:t>
            </w:r>
            <w:r>
              <w:rPr>
                <w:rFonts w:eastAsia="Arial Unicode MS" w:cs="Arial"/>
                <w:lang w:eastAsia="en-GB"/>
              </w:rPr>
              <w:t>(ie,</w:t>
            </w:r>
            <w:r>
              <w:rPr>
                <w:rFonts w:eastAsia="Arial" w:cs="Arial"/>
                <w:lang w:eastAsia="en-GB"/>
              </w:rPr>
              <w:t xml:space="preserve"> </w:t>
            </w:r>
            <w:r>
              <w:rPr>
                <w:rFonts w:eastAsia="Arial Unicode MS" w:cs="Arial"/>
                <w:lang w:eastAsia="en-GB"/>
              </w:rPr>
              <w:t>there</w:t>
            </w:r>
            <w:r>
              <w:rPr>
                <w:rFonts w:eastAsia="Arial" w:cs="Arial"/>
                <w:lang w:eastAsia="en-GB"/>
              </w:rPr>
              <w:t xml:space="preserve"> </w:t>
            </w:r>
            <w:r>
              <w:rPr>
                <w:rFonts w:eastAsia="Arial Unicode MS" w:cs="Arial"/>
                <w:lang w:eastAsia="en-GB"/>
              </w:rPr>
              <w:t>is</w:t>
            </w:r>
            <w:r>
              <w:rPr>
                <w:rFonts w:eastAsia="Arial" w:cs="Arial"/>
                <w:lang w:eastAsia="en-GB"/>
              </w:rPr>
              <w:t xml:space="preserve"> </w:t>
            </w:r>
            <w:r>
              <w:rPr>
                <w:rFonts w:eastAsia="Arial Unicode MS" w:cs="Arial"/>
                <w:lang w:eastAsia="en-GB"/>
              </w:rPr>
              <w:t>no</w:t>
            </w:r>
            <w:r>
              <w:rPr>
                <w:rFonts w:eastAsia="Arial" w:cs="Arial"/>
                <w:lang w:eastAsia="en-GB"/>
              </w:rPr>
              <w:t xml:space="preserve"> </w:t>
            </w:r>
            <w:r>
              <w:rPr>
                <w:rFonts w:eastAsia="Arial Unicode MS" w:cs="Arial"/>
                <w:lang w:eastAsia="en-GB"/>
              </w:rPr>
              <w:t>backtracking).</w:t>
            </w:r>
          </w:p>
          <w:p w14:paraId="625519F4" w14:textId="77777777" w:rsidR="00000000" w:rsidRDefault="009D64FD">
            <w:pPr>
              <w:rPr>
                <w:rFonts w:eastAsia="Arial Unicode MS" w:cs="Arial"/>
              </w:rPr>
            </w:pPr>
            <w:r>
              <w:rPr>
                <w:rFonts w:eastAsia="Arial Unicode MS" w:cs="Arial"/>
              </w:rPr>
              <w:t>On unparsing the first separator in the list is used as the separ</w:t>
            </w:r>
            <w:r>
              <w:rPr>
                <w:rFonts w:eastAsia="Arial Unicode MS" w:cs="Arial"/>
              </w:rPr>
              <w:t xml:space="preserve">ator. </w:t>
            </w:r>
          </w:p>
          <w:p w14:paraId="75D18B77" w14:textId="77777777" w:rsidR="00000000" w:rsidRDefault="009D64FD">
            <w:pPr>
              <w:rPr>
                <w:rFonts w:eastAsia="Arial Unicode MS" w:cs="Arial"/>
              </w:rPr>
            </w:pPr>
            <w:r>
              <w:rPr>
                <w:rFonts w:eastAsia="Arial Unicode MS" w:cs="Arial"/>
              </w:rPr>
              <w:t>If a child element uses an escape scheme, then the escape scheme also applies to any separator; hence, if the separator appears within the element value, it will be escaped.</w:t>
            </w:r>
          </w:p>
          <w:p w14:paraId="02E04EAB" w14:textId="77777777" w:rsidR="00000000" w:rsidRDefault="009D64FD">
            <w:pPr>
              <w:rPr>
                <w:rFonts w:eastAsia="Arial Unicode MS" w:cs="Arial"/>
              </w:rPr>
            </w:pPr>
            <w:r>
              <w:rPr>
                <w:rFonts w:eastAsia="Arial Unicode MS" w:cs="Arial"/>
              </w:rPr>
              <w:t>If dfdl:ignoreCase is 'yes' then the case of the string is ignored by the p</w:t>
            </w:r>
            <w:r>
              <w:rPr>
                <w:rFonts w:eastAsia="Arial Unicode MS" w:cs="Arial"/>
              </w:rPr>
              <w:t>arser.</w:t>
            </w:r>
          </w:p>
          <w:p w14:paraId="7236A21A" w14:textId="77777777" w:rsidR="00000000" w:rsidRDefault="009D64FD">
            <w:pPr>
              <w:rPr>
                <w:rFonts w:eastAsia="Arial Unicode MS" w:cs="Arial"/>
              </w:rPr>
            </w:pPr>
            <w:r>
              <w:rPr>
                <w:rFonts w:eastAsia="Arial Unicode MS" w:cs="Arial"/>
              </w:rPr>
              <w:t>Annotation: dfdl:sequence, dfdl:group (sequence)</w:t>
            </w:r>
          </w:p>
        </w:tc>
      </w:tr>
      <w:tr w:rsidR="00000000" w14:paraId="48760087" w14:textId="77777777">
        <w:tc>
          <w:tcPr>
            <w:tcW w:w="3322" w:type="dxa"/>
            <w:tcBorders>
              <w:top w:val="single" w:sz="4" w:space="0" w:color="auto"/>
              <w:left w:val="single" w:sz="4" w:space="0" w:color="auto"/>
              <w:bottom w:val="single" w:sz="4" w:space="0" w:color="auto"/>
              <w:right w:val="single" w:sz="4" w:space="0" w:color="auto"/>
            </w:tcBorders>
            <w:hideMark/>
          </w:tcPr>
          <w:p w14:paraId="509B6503" w14:textId="77777777" w:rsidR="00000000" w:rsidRDefault="009D64FD">
            <w:pPr>
              <w:rPr>
                <w:rFonts w:eastAsia="Arial Unicode MS" w:cs="Arial"/>
              </w:rPr>
            </w:pPr>
            <w:r>
              <w:rPr>
                <w:rFonts w:eastAsia="Arial Unicode MS" w:cs="Arial"/>
              </w:rPr>
              <w:t>separatorPosition</w:t>
            </w:r>
          </w:p>
        </w:tc>
        <w:tc>
          <w:tcPr>
            <w:tcW w:w="5534" w:type="dxa"/>
            <w:tcBorders>
              <w:top w:val="single" w:sz="4" w:space="0" w:color="auto"/>
              <w:left w:val="single" w:sz="4" w:space="0" w:color="auto"/>
              <w:bottom w:val="single" w:sz="4" w:space="0" w:color="auto"/>
              <w:right w:val="single" w:sz="4" w:space="0" w:color="auto"/>
            </w:tcBorders>
            <w:hideMark/>
          </w:tcPr>
          <w:p w14:paraId="747F177A" w14:textId="77777777" w:rsidR="00000000" w:rsidRDefault="009D64FD">
            <w:pPr>
              <w:rPr>
                <w:rFonts w:eastAsia="Arial Unicode MS" w:cs="Arial"/>
              </w:rPr>
            </w:pPr>
            <w:r>
              <w:rPr>
                <w:rFonts w:eastAsia="Arial Unicode MS" w:cs="Arial"/>
              </w:rPr>
              <w:t>Enum</w:t>
            </w:r>
          </w:p>
          <w:p w14:paraId="4AB49908" w14:textId="77777777" w:rsidR="00000000" w:rsidRDefault="009D64FD">
            <w:pPr>
              <w:rPr>
                <w:rFonts w:eastAsia="Arial Unicode MS" w:cs="Arial"/>
              </w:rPr>
            </w:pPr>
            <w:r>
              <w:rPr>
                <w:rFonts w:eastAsia="Arial Unicode MS" w:cs="Arial"/>
              </w:rPr>
              <w:t>Valid values 'infix', 'prefix', 'postfix'</w:t>
            </w:r>
          </w:p>
          <w:p w14:paraId="0D5FAF89" w14:textId="77777777" w:rsidR="00000000" w:rsidRDefault="009D64FD">
            <w:pPr>
              <w:rPr>
                <w:rFonts w:eastAsia="Arial Unicode MS" w:cs="Arial"/>
              </w:rPr>
            </w:pPr>
            <w:r>
              <w:rPr>
                <w:rFonts w:eastAsia="Arial Unicode MS" w:cs="Arial"/>
              </w:rPr>
              <w:t xml:space="preserve">'infix' means the separator occurs between the elements in the </w:t>
            </w:r>
            <w:r>
              <w:rPr>
                <w:rFonts w:eastAsia="Arial Unicode MS" w:cs="Arial"/>
                <w:b/>
                <w:i/>
              </w:rPr>
              <w:t>Separator</w:t>
            </w:r>
            <w:r>
              <w:rPr>
                <w:rFonts w:eastAsia="Arial Unicode MS" w:cs="Arial"/>
              </w:rPr>
              <w:t xml:space="preserve"> grammar region.</w:t>
            </w:r>
          </w:p>
          <w:p w14:paraId="2ADDD644" w14:textId="77777777" w:rsidR="00000000" w:rsidRDefault="009D64FD">
            <w:pPr>
              <w:rPr>
                <w:rFonts w:eastAsia="Arial Unicode MS" w:cs="Arial"/>
              </w:rPr>
            </w:pPr>
            <w:r>
              <w:rPr>
                <w:rFonts w:eastAsia="Arial Unicode MS" w:cs="Arial"/>
              </w:rPr>
              <w:t>'prefix' means the separator occurs before ea</w:t>
            </w:r>
            <w:r>
              <w:rPr>
                <w:rFonts w:eastAsia="Arial Unicode MS" w:cs="Arial"/>
              </w:rPr>
              <w:t xml:space="preserve">ch element in the </w:t>
            </w:r>
            <w:r>
              <w:rPr>
                <w:rFonts w:eastAsia="Arial Unicode MS" w:cs="Arial"/>
                <w:b/>
                <w:i/>
              </w:rPr>
              <w:t>Separator</w:t>
            </w:r>
            <w:r>
              <w:rPr>
                <w:rFonts w:eastAsia="Arial Unicode MS" w:cs="Arial"/>
              </w:rPr>
              <w:t xml:space="preserve"> grammar region and the </w:t>
            </w:r>
            <w:r>
              <w:rPr>
                <w:rFonts w:eastAsia="Arial Unicode MS" w:cs="Arial"/>
                <w:b/>
                <w:i/>
              </w:rPr>
              <w:t>PrefixSeparator</w:t>
            </w:r>
            <w:r>
              <w:rPr>
                <w:rFonts w:eastAsia="Arial Unicode MS" w:cs="Arial"/>
              </w:rPr>
              <w:t xml:space="preserve"> grammar region.</w:t>
            </w:r>
          </w:p>
          <w:p w14:paraId="1B71AAB9" w14:textId="77777777" w:rsidR="00000000" w:rsidRDefault="009D64FD">
            <w:pPr>
              <w:rPr>
                <w:rFonts w:eastAsia="Arial Unicode MS" w:cs="Arial"/>
              </w:rPr>
            </w:pPr>
            <w:r>
              <w:rPr>
                <w:rFonts w:eastAsia="Arial Unicode MS" w:cs="Arial"/>
              </w:rPr>
              <w:t xml:space="preserve">'postfix' means the separator occurs after each element in the </w:t>
            </w:r>
            <w:r>
              <w:rPr>
                <w:rFonts w:eastAsia="Arial Unicode MS" w:cs="Arial"/>
                <w:b/>
                <w:i/>
              </w:rPr>
              <w:t>Separator</w:t>
            </w:r>
            <w:r>
              <w:rPr>
                <w:rFonts w:eastAsia="Arial Unicode MS" w:cs="Arial"/>
              </w:rPr>
              <w:t xml:space="preserve"> grammar region and the </w:t>
            </w:r>
            <w:r>
              <w:rPr>
                <w:rFonts w:eastAsia="Arial Unicode MS" w:cs="Arial"/>
                <w:b/>
                <w:i/>
              </w:rPr>
              <w:t>PostfixSeparator</w:t>
            </w:r>
            <w:r>
              <w:rPr>
                <w:rFonts w:eastAsia="Arial Unicode MS" w:cs="Arial"/>
              </w:rPr>
              <w:t xml:space="preserve"> grammar region. </w:t>
            </w:r>
          </w:p>
          <w:p w14:paraId="72AF41A3" w14:textId="77777777" w:rsidR="00000000" w:rsidRDefault="009D64FD">
            <w:pPr>
              <w:rPr>
                <w:rFonts w:eastAsia="Arial Unicode MS" w:cs="Arial"/>
              </w:rPr>
            </w:pPr>
            <w:r>
              <w:rPr>
                <w:rFonts w:eastAsia="Arial Unicode MS" w:cs="Arial"/>
              </w:rPr>
              <w:t>Annotation: dfdl:sequence, dfdl:group (sequ</w:t>
            </w:r>
            <w:r>
              <w:rPr>
                <w:rFonts w:eastAsia="Arial Unicode MS" w:cs="Arial"/>
              </w:rPr>
              <w:t>ence).</w:t>
            </w:r>
          </w:p>
        </w:tc>
      </w:tr>
      <w:tr w:rsidR="00000000" w14:paraId="4CFAEA46" w14:textId="77777777">
        <w:tc>
          <w:tcPr>
            <w:tcW w:w="3322" w:type="dxa"/>
            <w:tcBorders>
              <w:top w:val="single" w:sz="4" w:space="0" w:color="auto"/>
              <w:left w:val="single" w:sz="4" w:space="0" w:color="auto"/>
              <w:bottom w:val="single" w:sz="4" w:space="0" w:color="auto"/>
              <w:right w:val="single" w:sz="4" w:space="0" w:color="auto"/>
            </w:tcBorders>
            <w:hideMark/>
          </w:tcPr>
          <w:p w14:paraId="71FF0DB0" w14:textId="77777777" w:rsidR="00000000" w:rsidRDefault="009D64FD">
            <w:pPr>
              <w:rPr>
                <w:rFonts w:eastAsia="Arial Unicode MS" w:cs="Arial"/>
              </w:rPr>
            </w:pPr>
            <w:r>
              <w:rPr>
                <w:rFonts w:eastAsia="Arial Unicode MS" w:cs="Arial"/>
              </w:rPr>
              <w:t>separatorSuppressionPolicy</w:t>
            </w:r>
          </w:p>
        </w:tc>
        <w:tc>
          <w:tcPr>
            <w:tcW w:w="5534" w:type="dxa"/>
            <w:tcBorders>
              <w:top w:val="single" w:sz="4" w:space="0" w:color="auto"/>
              <w:left w:val="single" w:sz="4" w:space="0" w:color="auto"/>
              <w:bottom w:val="single" w:sz="4" w:space="0" w:color="auto"/>
              <w:right w:val="single" w:sz="4" w:space="0" w:color="auto"/>
            </w:tcBorders>
            <w:hideMark/>
          </w:tcPr>
          <w:p w14:paraId="60BD0030" w14:textId="77777777" w:rsidR="00000000" w:rsidRDefault="009D64FD">
            <w:pPr>
              <w:rPr>
                <w:rFonts w:eastAsia="Arial Unicode MS" w:cs="Arial"/>
              </w:rPr>
            </w:pPr>
            <w:r>
              <w:rPr>
                <w:rFonts w:eastAsia="Arial Unicode MS" w:cs="Arial"/>
              </w:rPr>
              <w:t>Enum</w:t>
            </w:r>
          </w:p>
          <w:p w14:paraId="4DBD16F7" w14:textId="77777777" w:rsidR="00000000" w:rsidRDefault="009D64FD">
            <w:pPr>
              <w:rPr>
                <w:rFonts w:eastAsia="Arial Unicode MS" w:cs="Arial"/>
              </w:rPr>
            </w:pPr>
            <w:r>
              <w:rPr>
                <w:rFonts w:eastAsia="Arial Unicode MS" w:cs="Arial"/>
              </w:rPr>
              <w:t>Valid values 'never', 'anyEmpty', 'trailingEmpty', 'trailingEmptyStrict'</w:t>
            </w:r>
          </w:p>
          <w:p w14:paraId="6A26E04A" w14:textId="77777777" w:rsidR="00000000" w:rsidRDefault="009D64FD">
            <w:pPr>
              <w:rPr>
                <w:rFonts w:eastAsia="Arial Unicode MS" w:cs="Arial"/>
              </w:rPr>
            </w:pPr>
            <w:r>
              <w:rPr>
                <w:rFonts w:eastAsia="Arial Unicode MS" w:cs="Arial"/>
              </w:rPr>
              <w:t xml:space="preserve">Only applicable if dfdl:separator is not "" (empty string) and dfdl:sequenceKind is 'ordered'. </w:t>
            </w:r>
          </w:p>
          <w:p w14:paraId="70775990" w14:textId="77777777" w:rsidR="00000000" w:rsidRDefault="009D64FD">
            <w:pPr>
              <w:rPr>
                <w:rFonts w:eastAsia="Arial Unicode MS" w:cs="Arial"/>
              </w:rPr>
            </w:pPr>
            <w:r>
              <w:rPr>
                <w:rFonts w:eastAsia="Arial Unicode MS" w:cs="Arial"/>
              </w:rPr>
              <w:t xml:space="preserve">Controls the circumstances when separators are </w:t>
            </w:r>
            <w:r>
              <w:rPr>
                <w:rFonts w:eastAsia="Arial Unicode MS" w:cs="Arial"/>
              </w:rPr>
              <w:t xml:space="preserve">expected in the data when parsing, or generated when unparsing, if an optional element occurrence or a group has a zero-length representation. </w:t>
            </w:r>
          </w:p>
          <w:p w14:paraId="2DB3CB9F" w14:textId="77777777" w:rsidR="00000000" w:rsidRDefault="009D64FD">
            <w:pPr>
              <w:rPr>
                <w:rFonts w:eastAsia="Arial Unicode MS" w:cs="Arial"/>
              </w:rPr>
            </w:pPr>
            <w:r>
              <w:rPr>
                <w:rFonts w:eastAsia="Arial Unicode MS" w:cs="Arial"/>
              </w:rPr>
              <w:t xml:space="preserve">See section </w:t>
            </w:r>
            <w:r>
              <w:fldChar w:fldCharType="begin"/>
            </w:r>
            <w:r>
              <w:rPr>
                <w:rFonts w:eastAsia="Arial Unicode MS" w:cs="Arial"/>
              </w:rPr>
              <w:instrText xml:space="preserve"> REF _Ref362373313 \r \h  \* MERGEFORMAT </w:instrText>
            </w:r>
            <w:r>
              <w:fldChar w:fldCharType="separate"/>
            </w:r>
            <w:r>
              <w:rPr>
                <w:rFonts w:eastAsia="Arial Unicode MS" w:cs="Arial"/>
              </w:rPr>
              <w:t>14.2.1</w:t>
            </w:r>
            <w:r>
              <w:fldChar w:fldCharType="end"/>
            </w:r>
            <w:r>
              <w:rPr>
                <w:rFonts w:eastAsia="Arial Unicode MS" w:cs="Arial"/>
              </w:rPr>
              <w:t xml:space="preserve"> </w:t>
            </w:r>
            <w:r>
              <w:fldChar w:fldCharType="begin"/>
            </w:r>
            <w:r>
              <w:rPr>
                <w:rFonts w:eastAsia="Arial Unicode MS" w:cs="Arial"/>
              </w:rPr>
              <w:instrText xml:space="preserve"> REF _Ref362373324 \h  \* MERGEFORMAT </w:instrText>
            </w:r>
            <w:r>
              <w:fldChar w:fldCharType="separate"/>
            </w:r>
            <w:r>
              <w:rPr>
                <w:rFonts w:cs="Arial"/>
              </w:rPr>
              <w:t>Separators and Suppression</w:t>
            </w:r>
            <w:r>
              <w:fldChar w:fldCharType="end"/>
            </w:r>
            <w:r>
              <w:rPr>
                <w:rFonts w:eastAsia="Arial Unicode MS" w:cs="Arial"/>
              </w:rPr>
              <w:t>.</w:t>
            </w:r>
          </w:p>
          <w:p w14:paraId="65975239" w14:textId="77777777" w:rsidR="00000000" w:rsidRDefault="009D64FD">
            <w:pPr>
              <w:rPr>
                <w:rFonts w:eastAsia="Arial Unicode MS" w:cs="Arial"/>
              </w:rPr>
            </w:pPr>
            <w:r>
              <w:rPr>
                <w:rFonts w:eastAsia="Arial Unicode MS" w:cs="Arial"/>
              </w:rPr>
              <w:t>When dfdl:sequenceKind is 'unordered' then 'anyEmpty' is implied.</w:t>
            </w:r>
          </w:p>
          <w:p w14:paraId="793A4F23" w14:textId="77777777" w:rsidR="00000000" w:rsidRDefault="009D64FD">
            <w:pPr>
              <w:keepNext/>
              <w:rPr>
                <w:rFonts w:eastAsia="Arial Unicode MS" w:cs="Arial"/>
              </w:rPr>
            </w:pPr>
            <w:r>
              <w:rPr>
                <w:rFonts w:eastAsia="Arial Unicode MS" w:cs="Arial"/>
              </w:rPr>
              <w:t>Annotation: dfdl:sequence, dfdl:group (seq</w:t>
            </w:r>
            <w:r>
              <w:rPr>
                <w:rFonts w:eastAsia="Arial Unicode MS" w:cs="Arial"/>
              </w:rPr>
              <w:t>uence)</w:t>
            </w:r>
          </w:p>
        </w:tc>
      </w:tr>
    </w:tbl>
    <w:p w14:paraId="50FA634F" w14:textId="77777777" w:rsidR="00000000" w:rsidRDefault="009D64FD">
      <w:pPr>
        <w:pStyle w:val="Caption"/>
        <w:rPr>
          <w:rFonts w:cs="Arial"/>
        </w:rPr>
      </w:pPr>
      <w:bookmarkStart w:id="7208" w:name="_Toc322911382"/>
      <w:bookmarkStart w:id="7209" w:name="_Toc322911694"/>
      <w:bookmarkStart w:id="7210" w:name="_Toc322911943"/>
      <w:bookmarkStart w:id="7211" w:name="_Toc322912233"/>
      <w:bookmarkStart w:id="7212" w:name="_Toc329093090"/>
      <w:bookmarkStart w:id="7213" w:name="_Toc332701603"/>
      <w:bookmarkStart w:id="7214" w:name="_Toc332701907"/>
      <w:bookmarkStart w:id="7215" w:name="_Toc332711706"/>
      <w:bookmarkStart w:id="7216" w:name="_Toc332712008"/>
      <w:bookmarkStart w:id="7217" w:name="_Toc332712309"/>
      <w:bookmarkStart w:id="7218" w:name="_Toc332724225"/>
      <w:bookmarkStart w:id="7219" w:name="_Toc332724525"/>
      <w:bookmarkStart w:id="7220" w:name="_Toc341102821"/>
      <w:bookmarkStart w:id="7221" w:name="_Toc347241556"/>
      <w:bookmarkStart w:id="7222" w:name="_Toc347744749"/>
      <w:bookmarkStart w:id="7223" w:name="_Toc348984532"/>
      <w:bookmarkStart w:id="7224" w:name="_Toc348984837"/>
      <w:bookmarkStart w:id="7225" w:name="_Toc349038001"/>
      <w:bookmarkStart w:id="7226" w:name="_Toc349038303"/>
      <w:bookmarkStart w:id="7227" w:name="_Toc349642200"/>
      <w:bookmarkStart w:id="7228" w:name="_Toc177971278"/>
      <w:bookmarkStart w:id="7229" w:name="_Toc179335620"/>
      <w:bookmarkStart w:id="7230" w:name="_Toc179788314"/>
      <w:bookmarkStart w:id="7231" w:name="_Toc182890424"/>
      <w:bookmarkStart w:id="7232" w:name="_Toc182973759"/>
      <w:bookmarkStart w:id="7233" w:name="_Toc183429615"/>
      <w:bookmarkStart w:id="7234" w:name="_Toc322911383"/>
      <w:bookmarkStart w:id="7235" w:name="_Toc322911695"/>
      <w:bookmarkStart w:id="7236" w:name="_Toc322911944"/>
      <w:bookmarkStart w:id="7237" w:name="_Toc322912234"/>
      <w:bookmarkStart w:id="7238" w:name="_Toc329093091"/>
      <w:bookmarkStart w:id="7239" w:name="_Toc332701604"/>
      <w:bookmarkStart w:id="7240" w:name="_Toc332701908"/>
      <w:bookmarkStart w:id="7241" w:name="_Toc332711707"/>
      <w:bookmarkStart w:id="7242" w:name="_Toc332712009"/>
      <w:bookmarkStart w:id="7243" w:name="_Toc332712310"/>
      <w:bookmarkStart w:id="7244" w:name="_Toc332724226"/>
      <w:bookmarkStart w:id="7245" w:name="_Toc332724526"/>
      <w:bookmarkStart w:id="7246" w:name="_Toc341102822"/>
      <w:bookmarkStart w:id="7247" w:name="_Toc347241557"/>
      <w:bookmarkStart w:id="7248" w:name="_Toc347744750"/>
      <w:bookmarkStart w:id="7249" w:name="_Toc348984533"/>
      <w:bookmarkStart w:id="7250" w:name="_Toc348984838"/>
      <w:bookmarkStart w:id="7251" w:name="_Toc349038002"/>
      <w:bookmarkStart w:id="7252" w:name="_Toc349038304"/>
      <w:bookmarkStart w:id="7253" w:name="_Toc349642201"/>
      <w:bookmarkStart w:id="7254" w:name="_Ref274739893"/>
      <w:bookmarkStart w:id="7255" w:name="_Ref274739899"/>
      <w:bookmarkStart w:id="7256" w:name="_Toc177399109"/>
      <w:bookmarkStart w:id="7257" w:name="_Toc175057396"/>
      <w:bookmarkEnd w:id="7208"/>
      <w:bookmarkEnd w:id="7209"/>
      <w:bookmarkEnd w:id="7210"/>
      <w:bookmarkEnd w:id="7211"/>
      <w:bookmarkEnd w:id="7212"/>
      <w:bookmarkEnd w:id="7213"/>
      <w:bookmarkEnd w:id="7214"/>
      <w:bookmarkEnd w:id="7215"/>
      <w:bookmarkEnd w:id="7216"/>
      <w:bookmarkEnd w:id="7217"/>
      <w:bookmarkEnd w:id="7218"/>
      <w:bookmarkEnd w:id="7219"/>
      <w:bookmarkEnd w:id="7220"/>
      <w:bookmarkEnd w:id="7221"/>
      <w:bookmarkEnd w:id="7222"/>
      <w:bookmarkEnd w:id="7223"/>
      <w:bookmarkEnd w:id="7224"/>
      <w:bookmarkEnd w:id="7225"/>
      <w:bookmarkEnd w:id="7226"/>
      <w:bookmarkEnd w:id="7227"/>
      <w:bookmarkEnd w:id="7228"/>
      <w:bookmarkEnd w:id="7229"/>
      <w:bookmarkEnd w:id="7230"/>
      <w:bookmarkEnd w:id="7231"/>
      <w:bookmarkEnd w:id="7232"/>
      <w:bookmarkEnd w:id="7233"/>
      <w:bookmarkEnd w:id="7234"/>
      <w:bookmarkEnd w:id="7235"/>
      <w:bookmarkEnd w:id="7236"/>
      <w:bookmarkEnd w:id="7237"/>
      <w:bookmarkEnd w:id="7238"/>
      <w:bookmarkEnd w:id="7239"/>
      <w:bookmarkEnd w:id="7240"/>
      <w:bookmarkEnd w:id="7241"/>
      <w:bookmarkEnd w:id="7242"/>
      <w:bookmarkEnd w:id="7243"/>
      <w:bookmarkEnd w:id="7244"/>
      <w:bookmarkEnd w:id="7245"/>
      <w:bookmarkEnd w:id="7246"/>
      <w:bookmarkEnd w:id="7247"/>
      <w:bookmarkEnd w:id="7248"/>
      <w:bookmarkEnd w:id="7249"/>
      <w:bookmarkEnd w:id="7250"/>
      <w:bookmarkEnd w:id="7251"/>
      <w:bookmarkEnd w:id="7252"/>
      <w:bookmarkEnd w:id="7253"/>
      <w:r>
        <w:t xml:space="preserve">Table </w:t>
      </w:r>
      <w:r>
        <w:fldChar w:fldCharType="begin"/>
      </w:r>
      <w:r>
        <w:instrText xml:space="preserve"> SEQ Table \* ARABIC </w:instrText>
      </w:r>
      <w:r>
        <w:fldChar w:fldCharType="separate"/>
      </w:r>
      <w:r>
        <w:rPr>
          <w:noProof/>
        </w:rPr>
        <w:t>45</w:t>
      </w:r>
      <w:r>
        <w:fldChar w:fldCharType="end"/>
      </w:r>
      <w:r>
        <w:t xml:space="preserve"> Properties for Sequence Groups with Separators</w:t>
      </w:r>
    </w:p>
    <w:p w14:paraId="30C0AC69" w14:textId="77777777" w:rsidR="00000000" w:rsidRDefault="009D64FD">
      <w:pPr>
        <w:pStyle w:val="Heading3"/>
        <w:rPr>
          <w:rFonts w:eastAsia="Times New Roman"/>
        </w:rPr>
      </w:pPr>
      <w:bookmarkStart w:id="7258" w:name="_Toc349042788"/>
      <w:bookmarkStart w:id="7259" w:name="_Toc25589843"/>
      <w:bookmarkStart w:id="7260" w:name="_Ref362373324"/>
      <w:bookmarkStart w:id="7261" w:name="_Ref362373313"/>
      <w:r>
        <w:rPr>
          <w:rFonts w:eastAsia="Times New Roman"/>
        </w:rPr>
        <w:t>Separators</w:t>
      </w:r>
      <w:bookmarkEnd w:id="7258"/>
      <w:bookmarkEnd w:id="7254"/>
      <w:bookmarkEnd w:id="7255"/>
      <w:r>
        <w:rPr>
          <w:rFonts w:eastAsia="Times New Roman"/>
        </w:rPr>
        <w:t xml:space="preserve"> and Suppression</w:t>
      </w:r>
      <w:bookmarkEnd w:id="7259"/>
      <w:bookmarkEnd w:id="7260"/>
      <w:bookmarkEnd w:id="7261"/>
    </w:p>
    <w:p w14:paraId="6AA30265" w14:textId="77777777" w:rsidR="00000000" w:rsidRDefault="009D64FD">
      <w:pPr>
        <w:rPr>
          <w:ins w:id="7262" w:author="Mike Beckerle" w:date="2019-11-25T15:34:00Z"/>
        </w:rPr>
      </w:pPr>
      <w:ins w:id="7263" w:author="Mike Beckerle" w:date="2019-11-25T15:34:00Z">
        <w:r>
          <w:t xml:space="preserve">When </w:t>
        </w:r>
        <w:r>
          <w:t>parsing a sequence group that specifies a separator, the number of occurrences and separators that are expected in the data stream for a child (element or group) depends on several factors:</w:t>
        </w:r>
      </w:ins>
    </w:p>
    <w:p w14:paraId="0A9FDD1F" w14:textId="77777777" w:rsidR="00000000" w:rsidRDefault="009D64FD">
      <w:pPr>
        <w:pStyle w:val="ListParagraph"/>
        <w:numPr>
          <w:ilvl w:val="0"/>
          <w:numId w:val="133"/>
        </w:numPr>
        <w:suppressAutoHyphens/>
        <w:overflowPunct w:val="0"/>
        <w:spacing w:before="0" w:after="0"/>
        <w:rPr>
          <w:ins w:id="7264" w:author="Mike Beckerle" w:date="2019-11-25T15:34:00Z"/>
        </w:rPr>
      </w:pPr>
      <w:ins w:id="7265" w:author="Mike Beckerle" w:date="2019-11-25T15:34:00Z">
        <w:r>
          <w:t>Whether element occurrences are optional or required</w:t>
        </w:r>
      </w:ins>
    </w:p>
    <w:p w14:paraId="31F2AE7A" w14:textId="77777777" w:rsidR="00000000" w:rsidRDefault="009D64FD">
      <w:pPr>
        <w:pStyle w:val="ListParagraph"/>
        <w:numPr>
          <w:ilvl w:val="0"/>
          <w:numId w:val="133"/>
        </w:numPr>
        <w:suppressAutoHyphens/>
        <w:overflowPunct w:val="0"/>
        <w:spacing w:before="0" w:after="0"/>
        <w:rPr>
          <w:ins w:id="7266" w:author="Mike Beckerle" w:date="2019-11-25T15:34:00Z"/>
        </w:rPr>
      </w:pPr>
      <w:ins w:id="7267" w:author="Mike Beckerle" w:date="2019-11-25T15:34:00Z">
        <w:r>
          <w:t>Whether the o</w:t>
        </w:r>
        <w:r>
          <w:t>ccurrences (element or group) have a zero-length representation</w:t>
        </w:r>
      </w:ins>
    </w:p>
    <w:p w14:paraId="461C4B59" w14:textId="77777777" w:rsidR="00000000" w:rsidRDefault="009D64FD">
      <w:pPr>
        <w:pStyle w:val="ListParagraph"/>
        <w:numPr>
          <w:ilvl w:val="0"/>
          <w:numId w:val="133"/>
        </w:numPr>
        <w:suppressAutoHyphens/>
        <w:overflowPunct w:val="0"/>
        <w:spacing w:before="0" w:after="0"/>
        <w:rPr>
          <w:ins w:id="7268" w:author="Mike Beckerle" w:date="2019-11-25T15:34:00Z"/>
        </w:rPr>
      </w:pPr>
      <w:ins w:id="7269" w:author="Mike Beckerle" w:date="2019-11-25T15:34:00Z">
        <w:r>
          <w:t>Whether occurrences (element or group) are trailing</w:t>
        </w:r>
      </w:ins>
    </w:p>
    <w:p w14:paraId="468364AE" w14:textId="77777777" w:rsidR="00000000" w:rsidRDefault="009D64FD">
      <w:pPr>
        <w:pStyle w:val="ListParagraph"/>
        <w:numPr>
          <w:ilvl w:val="0"/>
          <w:numId w:val="133"/>
        </w:numPr>
        <w:suppressAutoHyphens/>
        <w:overflowPunct w:val="0"/>
        <w:spacing w:before="0" w:after="0"/>
        <w:rPr>
          <w:ins w:id="7270" w:author="Mike Beckerle" w:date="2019-11-25T15:34:00Z"/>
        </w:rPr>
      </w:pPr>
      <w:ins w:id="7271" w:author="Mike Beckerle" w:date="2019-11-25T15:34:00Z">
        <w:r>
          <w:t>Whether the sequence is positional</w:t>
        </w:r>
      </w:ins>
    </w:p>
    <w:p w14:paraId="39BA4EC3" w14:textId="77777777" w:rsidR="00000000" w:rsidRDefault="009D64FD">
      <w:pPr>
        <w:pStyle w:val="ListParagraph"/>
        <w:numPr>
          <w:ilvl w:val="0"/>
          <w:numId w:val="133"/>
        </w:numPr>
      </w:pPr>
      <w:ins w:id="7272" w:author="Mike Beckerle" w:date="2019-11-25T15:34:00Z">
        <w:r>
          <w:t>The dfdl:occursCountKind of the element</w:t>
        </w:r>
        <w:del w:id="7273" w:author="Mike Beckerle" w:date="2019-11-25T15:34:00Z">
          <w:r>
            <w:rPr>
              <w:rFonts w:cs="Arial"/>
            </w:rPr>
            <w:delText>When parsing a sequence group that specifies a separator, the numb</w:delText>
          </w:r>
          <w:r>
            <w:rPr>
              <w:rFonts w:cs="Arial"/>
            </w:rPr>
            <w:delText>er of occurrences and separators that are expected in the data stream for a child element depends on several factors:</w:delText>
          </w:r>
        </w:del>
      </w:ins>
    </w:p>
    <w:p w14:paraId="3B6C69BA" w14:textId="77777777" w:rsidR="00000000" w:rsidRDefault="009D64FD">
      <w:pPr>
        <w:rPr>
          <w:del w:id="7274" w:author="Mike Beckerle" w:date="2019-11-25T15:34:00Z"/>
          <w:rFonts w:cs="Arial"/>
        </w:rPr>
      </w:pPr>
    </w:p>
    <w:p w14:paraId="4920EB12" w14:textId="77777777" w:rsidR="00000000" w:rsidRDefault="009D64FD">
      <w:pPr>
        <w:numPr>
          <w:ilvl w:val="0"/>
          <w:numId w:val="379"/>
        </w:numPr>
        <w:rPr>
          <w:del w:id="7275" w:author="Mike Beckerle" w:date="2019-11-25T15:34:00Z"/>
        </w:rPr>
      </w:pPr>
      <w:del w:id="7276" w:author="Mike Beckerle" w:date="2019-11-25T15:34:00Z">
        <w:r>
          <w:delText>Whether occurrences are optional or required</w:delText>
        </w:r>
      </w:del>
    </w:p>
    <w:p w14:paraId="0EE6FDF7" w14:textId="77777777" w:rsidR="00000000" w:rsidRDefault="009D64FD">
      <w:pPr>
        <w:numPr>
          <w:ilvl w:val="0"/>
          <w:numId w:val="379"/>
        </w:numPr>
        <w:rPr>
          <w:del w:id="7277" w:author="Mike Beckerle" w:date="2019-11-25T15:34:00Z"/>
        </w:rPr>
      </w:pPr>
      <w:del w:id="7278" w:author="Mike Beckerle" w:date="2019-11-25T15:34:00Z">
        <w:r>
          <w:delText>Whether the occurrences have a zero-length representation</w:delText>
        </w:r>
      </w:del>
    </w:p>
    <w:p w14:paraId="4EA999D6" w14:textId="77777777" w:rsidR="00000000" w:rsidRDefault="009D64FD">
      <w:pPr>
        <w:numPr>
          <w:ilvl w:val="0"/>
          <w:numId w:val="379"/>
        </w:numPr>
        <w:rPr>
          <w:del w:id="7279" w:author="Mike Beckerle" w:date="2019-11-25T15:34:00Z"/>
        </w:rPr>
      </w:pPr>
      <w:del w:id="7280" w:author="Mike Beckerle" w:date="2019-11-25T15:34:00Z">
        <w:r>
          <w:delText>Whether occurrences are trailing</w:delText>
        </w:r>
      </w:del>
    </w:p>
    <w:p w14:paraId="5B7F8DEB" w14:textId="77777777" w:rsidR="00000000" w:rsidRDefault="009D64FD">
      <w:pPr>
        <w:numPr>
          <w:ilvl w:val="0"/>
          <w:numId w:val="379"/>
        </w:numPr>
        <w:rPr>
          <w:del w:id="7281" w:author="Mike Beckerle" w:date="2019-11-25T15:34:00Z"/>
        </w:rPr>
      </w:pPr>
      <w:del w:id="7282" w:author="Mike Beckerle" w:date="2019-11-25T15:34:00Z">
        <w:r>
          <w:delText>W</w:delText>
        </w:r>
        <w:r>
          <w:delText>hether the sequence is positional</w:delText>
        </w:r>
      </w:del>
    </w:p>
    <w:p w14:paraId="47744EC8" w14:textId="77777777" w:rsidR="00000000" w:rsidRDefault="009D64FD">
      <w:pPr>
        <w:numPr>
          <w:ilvl w:val="0"/>
          <w:numId w:val="379"/>
        </w:numPr>
        <w:rPr>
          <w:del w:id="7283" w:author="Mike Beckerle" w:date="2019-11-25T15:34:00Z"/>
        </w:rPr>
      </w:pPr>
      <w:del w:id="7284" w:author="Mike Beckerle" w:date="2019-11-25T15:34:00Z">
        <w:r>
          <w:delText>The dfdl:occursCountKind of the element</w:delText>
        </w:r>
      </w:del>
    </w:p>
    <w:p w14:paraId="53FF2366" w14:textId="77777777" w:rsidR="00000000" w:rsidRDefault="009D64FD">
      <w:pPr>
        <w:rPr>
          <w:rFonts w:cs="Arial"/>
        </w:rPr>
      </w:pPr>
      <w:r>
        <w:rPr>
          <w:rFonts w:cs="Arial"/>
        </w:rPr>
        <w:t>Where to expect a separator for optional content of zero-length is controlled by property dfdl:separatorSuppressionPolicy.</w:t>
      </w:r>
    </w:p>
    <w:p w14:paraId="7DFDEA99" w14:textId="77777777" w:rsidR="00000000" w:rsidRDefault="009D64FD">
      <w:pPr>
        <w:pStyle w:val="nobreak"/>
        <w:rPr>
          <w:rFonts w:cs="Arial"/>
        </w:rPr>
      </w:pPr>
    </w:p>
    <w:tbl>
      <w:tblPr>
        <w:tblStyle w:val="Table"/>
        <w:tblW w:w="5000" w:type="pct"/>
        <w:tblInd w:w="0" w:type="dxa"/>
        <w:tblLook w:val="04A0" w:firstRow="1" w:lastRow="0" w:firstColumn="1" w:lastColumn="0" w:noHBand="0" w:noVBand="1"/>
      </w:tblPr>
      <w:tblGrid>
        <w:gridCol w:w="2965"/>
        <w:gridCol w:w="5665"/>
      </w:tblGrid>
      <w:tr w:rsidR="00000000" w14:paraId="51992229" w14:textId="77777777">
        <w:trPr>
          <w:cnfStyle w:val="100000000000" w:firstRow="1" w:lastRow="0" w:firstColumn="0" w:lastColumn="0" w:oddVBand="0" w:evenVBand="0" w:oddHBand="0" w:evenHBand="0" w:firstRowFirstColumn="0" w:firstRowLastColumn="0" w:lastRowFirstColumn="0" w:lastRowLastColumn="0"/>
        </w:trPr>
        <w:tc>
          <w:tcPr>
            <w:tcW w:w="2965" w:type="dxa"/>
            <w:hideMark/>
          </w:tcPr>
          <w:p w14:paraId="111DFB07" w14:textId="77777777" w:rsidR="00000000" w:rsidRDefault="009D64FD">
            <w:r>
              <w:t>separatorSuppressionPolicy</w:t>
            </w:r>
          </w:p>
        </w:tc>
        <w:tc>
          <w:tcPr>
            <w:tcW w:w="5665" w:type="dxa"/>
            <w:hideMark/>
          </w:tcPr>
          <w:p w14:paraId="4633F05E" w14:textId="77777777" w:rsidR="00000000" w:rsidRDefault="009D64FD">
            <w:r>
              <w:t>Implications</w:t>
            </w:r>
          </w:p>
        </w:tc>
      </w:tr>
      <w:tr w:rsidR="00000000" w14:paraId="28549993" w14:textId="77777777">
        <w:tc>
          <w:tcPr>
            <w:tcW w:w="2965" w:type="dxa"/>
            <w:tcBorders>
              <w:top w:val="single" w:sz="4" w:space="0" w:color="auto"/>
              <w:left w:val="single" w:sz="4" w:space="0" w:color="auto"/>
              <w:bottom w:val="single" w:sz="4" w:space="0" w:color="auto"/>
              <w:right w:val="single" w:sz="4" w:space="0" w:color="auto"/>
            </w:tcBorders>
            <w:hideMark/>
          </w:tcPr>
          <w:p w14:paraId="7AC05AD4" w14:textId="77777777" w:rsidR="00000000" w:rsidRDefault="009D64FD">
            <w:pPr>
              <w:rPr>
                <w:rFonts w:cs="Arial"/>
              </w:rPr>
            </w:pPr>
            <w:r>
              <w:rPr>
                <w:rFonts w:cs="Arial"/>
              </w:rPr>
              <w:t>never</w:t>
            </w:r>
          </w:p>
        </w:tc>
        <w:tc>
          <w:tcPr>
            <w:tcW w:w="5665" w:type="dxa"/>
            <w:tcBorders>
              <w:top w:val="single" w:sz="4" w:space="0" w:color="auto"/>
              <w:left w:val="single" w:sz="4" w:space="0" w:color="auto"/>
              <w:bottom w:val="single" w:sz="4" w:space="0" w:color="auto"/>
              <w:right w:val="single" w:sz="4" w:space="0" w:color="auto"/>
            </w:tcBorders>
            <w:hideMark/>
          </w:tcPr>
          <w:p w14:paraId="40697259" w14:textId="77777777" w:rsidR="00000000" w:rsidRDefault="009D64FD">
            <w:pPr>
              <w:rPr>
                <w:rFonts w:cs="Arial"/>
              </w:rPr>
            </w:pPr>
            <w:r>
              <w:rPr>
                <w:rFonts w:cs="Arial"/>
              </w:rPr>
              <w:t xml:space="preserve">Positional sequence where all occurrences MUST be found in the data, along with their associated separator. </w:t>
            </w:r>
          </w:p>
        </w:tc>
      </w:tr>
      <w:tr w:rsidR="00000000" w14:paraId="40281CD6" w14:textId="77777777">
        <w:tc>
          <w:tcPr>
            <w:tcW w:w="2965" w:type="dxa"/>
            <w:tcBorders>
              <w:top w:val="single" w:sz="4" w:space="0" w:color="auto"/>
              <w:left w:val="single" w:sz="4" w:space="0" w:color="auto"/>
              <w:bottom w:val="single" w:sz="4" w:space="0" w:color="auto"/>
              <w:right w:val="single" w:sz="4" w:space="0" w:color="auto"/>
            </w:tcBorders>
            <w:hideMark/>
          </w:tcPr>
          <w:p w14:paraId="50945CB1" w14:textId="77777777" w:rsidR="00000000" w:rsidRDefault="009D64FD">
            <w:pPr>
              <w:rPr>
                <w:rFonts w:cs="Arial"/>
              </w:rPr>
            </w:pPr>
            <w:r>
              <w:rPr>
                <w:rFonts w:cs="Arial"/>
              </w:rPr>
              <w:t>trailingEmptyStrict</w:t>
            </w:r>
          </w:p>
        </w:tc>
        <w:tc>
          <w:tcPr>
            <w:tcW w:w="5665" w:type="dxa"/>
            <w:tcBorders>
              <w:top w:val="single" w:sz="4" w:space="0" w:color="auto"/>
              <w:left w:val="single" w:sz="4" w:space="0" w:color="auto"/>
              <w:bottom w:val="single" w:sz="4" w:space="0" w:color="auto"/>
              <w:right w:val="single" w:sz="4" w:space="0" w:color="auto"/>
            </w:tcBorders>
            <w:hideMark/>
          </w:tcPr>
          <w:p w14:paraId="66B4C64B" w14:textId="77777777" w:rsidR="00000000" w:rsidRDefault="009D64FD">
            <w:pPr>
              <w:rPr>
                <w:rFonts w:cs="Arial"/>
              </w:rPr>
            </w:pPr>
            <w:r>
              <w:rPr>
                <w:rFonts w:cs="Arial"/>
              </w:rPr>
              <w:t xml:space="preserve">Positional sequence where </w:t>
            </w:r>
            <w:r>
              <w:rPr>
                <w:rStyle w:val="Emphasis"/>
              </w:rPr>
              <w:t>trailing occurrences</w:t>
            </w:r>
            <w:r>
              <w:rPr>
                <w:rFonts w:cs="Arial"/>
              </w:rPr>
              <w:t xml:space="preserve"> that have zero length representation MUST be omitted from the data, along with </w:t>
            </w:r>
            <w:r>
              <w:rPr>
                <w:rFonts w:cs="Arial"/>
              </w:rPr>
              <w:t>their associated separator.</w:t>
            </w:r>
          </w:p>
        </w:tc>
      </w:tr>
      <w:tr w:rsidR="00000000" w14:paraId="298FD54F" w14:textId="77777777">
        <w:tc>
          <w:tcPr>
            <w:tcW w:w="2965" w:type="dxa"/>
            <w:tcBorders>
              <w:top w:val="single" w:sz="4" w:space="0" w:color="auto"/>
              <w:left w:val="single" w:sz="4" w:space="0" w:color="auto"/>
              <w:bottom w:val="single" w:sz="4" w:space="0" w:color="auto"/>
              <w:right w:val="single" w:sz="4" w:space="0" w:color="auto"/>
            </w:tcBorders>
            <w:hideMark/>
          </w:tcPr>
          <w:p w14:paraId="5DE725AB" w14:textId="77777777" w:rsidR="00000000" w:rsidRDefault="009D64FD">
            <w:pPr>
              <w:rPr>
                <w:rFonts w:cs="Arial"/>
              </w:rPr>
            </w:pPr>
            <w:r>
              <w:rPr>
                <w:rFonts w:cs="Arial"/>
              </w:rPr>
              <w:t>trailingEmpty</w:t>
            </w:r>
          </w:p>
        </w:tc>
        <w:tc>
          <w:tcPr>
            <w:tcW w:w="5665" w:type="dxa"/>
            <w:tcBorders>
              <w:top w:val="single" w:sz="4" w:space="0" w:color="auto"/>
              <w:left w:val="single" w:sz="4" w:space="0" w:color="auto"/>
              <w:bottom w:val="single" w:sz="4" w:space="0" w:color="auto"/>
              <w:right w:val="single" w:sz="4" w:space="0" w:color="auto"/>
            </w:tcBorders>
            <w:hideMark/>
          </w:tcPr>
          <w:p w14:paraId="079CE87E" w14:textId="77777777" w:rsidR="00000000" w:rsidRDefault="009D64FD">
            <w:pPr>
              <w:rPr>
                <w:rFonts w:cs="Arial"/>
              </w:rPr>
            </w:pPr>
            <w:r>
              <w:rPr>
                <w:rFonts w:cs="Arial"/>
              </w:rPr>
              <w:t xml:space="preserve">Positional sequence where </w:t>
            </w:r>
            <w:r>
              <w:rPr>
                <w:rStyle w:val="Emphasis"/>
              </w:rPr>
              <w:t>trailing occurrences</w:t>
            </w:r>
            <w:r>
              <w:rPr>
                <w:rFonts w:cs="Arial"/>
              </w:rPr>
              <w:t xml:space="preserve"> that have zero length representation MAY be omitted from the data, along with their associated separator.</w:t>
            </w:r>
          </w:p>
        </w:tc>
      </w:tr>
      <w:tr w:rsidR="00000000" w14:paraId="7A3382D5" w14:textId="77777777">
        <w:tc>
          <w:tcPr>
            <w:tcW w:w="2965" w:type="dxa"/>
            <w:tcBorders>
              <w:top w:val="single" w:sz="4" w:space="0" w:color="auto"/>
              <w:left w:val="single" w:sz="4" w:space="0" w:color="auto"/>
              <w:bottom w:val="single" w:sz="4" w:space="0" w:color="auto"/>
              <w:right w:val="single" w:sz="4" w:space="0" w:color="auto"/>
            </w:tcBorders>
          </w:tcPr>
          <w:p w14:paraId="0DF6FFA2" w14:textId="77777777" w:rsidR="00000000" w:rsidRDefault="009D64FD">
            <w:pPr>
              <w:rPr>
                <w:rFonts w:cs="Arial"/>
              </w:rPr>
            </w:pPr>
            <w:r>
              <w:rPr>
                <w:rFonts w:cs="Arial"/>
              </w:rPr>
              <w:t>anyEmpty</w:t>
            </w:r>
          </w:p>
          <w:p w14:paraId="57B9ABB6" w14:textId="77777777" w:rsidR="00000000" w:rsidRDefault="009D64FD">
            <w:pPr>
              <w:rPr>
                <w:rFonts w:cs="Arial"/>
              </w:rPr>
            </w:pPr>
          </w:p>
        </w:tc>
        <w:tc>
          <w:tcPr>
            <w:tcW w:w="5665" w:type="dxa"/>
            <w:tcBorders>
              <w:top w:val="single" w:sz="4" w:space="0" w:color="auto"/>
              <w:left w:val="single" w:sz="4" w:space="0" w:color="auto"/>
              <w:bottom w:val="single" w:sz="4" w:space="0" w:color="auto"/>
              <w:right w:val="single" w:sz="4" w:space="0" w:color="auto"/>
            </w:tcBorders>
            <w:hideMark/>
          </w:tcPr>
          <w:p w14:paraId="08FD585C" w14:textId="77777777" w:rsidR="00000000" w:rsidRDefault="009D64FD">
            <w:pPr>
              <w:rPr>
                <w:rFonts w:cs="Arial"/>
              </w:rPr>
            </w:pPr>
            <w:r>
              <w:rPr>
                <w:rFonts w:cs="Arial"/>
              </w:rPr>
              <w:t>Non-positional sequence where any occurrences tha</w:t>
            </w:r>
            <w:r>
              <w:rPr>
                <w:rFonts w:cs="Arial"/>
              </w:rPr>
              <w:t>t have zero length representation MAY be omitted from the data, along with their associated separator. It must be possible for speculative parsing to identify which elements are present.</w:t>
            </w:r>
          </w:p>
        </w:tc>
      </w:tr>
    </w:tbl>
    <w:p w14:paraId="252F152D" w14:textId="77777777" w:rsidR="00000000" w:rsidRDefault="009D64FD">
      <w:pPr>
        <w:pStyle w:val="Caption"/>
        <w:rPr>
          <w:rFonts w:cs="Arial"/>
          <w:noProof/>
        </w:rPr>
      </w:pPr>
      <w:r>
        <w:rPr>
          <w:rFonts w:cs="Arial"/>
        </w:rPr>
        <w:t xml:space="preserve">Table </w:t>
      </w:r>
      <w:r>
        <w:fldChar w:fldCharType="begin"/>
      </w:r>
      <w:r>
        <w:rPr>
          <w:rFonts w:cs="Arial"/>
        </w:rPr>
        <w:instrText xml:space="preserve"> SEQ Table \* ARABIC </w:instrText>
      </w:r>
      <w:r>
        <w:fldChar w:fldCharType="separate"/>
      </w:r>
      <w:r>
        <w:rPr>
          <w:rFonts w:cs="Arial"/>
          <w:noProof/>
        </w:rPr>
        <w:t>46</w:t>
      </w:r>
      <w:r>
        <w:fldChar w:fldCharType="end"/>
      </w:r>
      <w:r>
        <w:rPr>
          <w:rFonts w:cs="Arial"/>
        </w:rPr>
        <w:t xml:space="preserve"> </w:t>
      </w:r>
      <w:r>
        <w:rPr>
          <w:rFonts w:cs="Arial"/>
          <w:noProof/>
        </w:rPr>
        <w:t>Sequence groups and separator suppr</w:t>
      </w:r>
      <w:r>
        <w:rPr>
          <w:rFonts w:cs="Arial"/>
          <w:noProof/>
        </w:rPr>
        <w:t>ession</w:t>
      </w:r>
    </w:p>
    <w:p w14:paraId="1A4C1320" w14:textId="77777777" w:rsidR="00000000" w:rsidRDefault="009D64FD">
      <w:pPr>
        <w:rPr>
          <w:rFonts w:cs="Arial"/>
          <w:iCs/>
          <w:lang w:eastAsia="en-GB"/>
        </w:rPr>
      </w:pPr>
      <w:r>
        <w:rPr>
          <w:rFonts w:cs="Arial"/>
          <w:iCs/>
          <w:lang w:eastAsia="en-GB"/>
        </w:rPr>
        <w:t>The following are definitions for terminology used in this section:</w:t>
      </w:r>
    </w:p>
    <w:p w14:paraId="738679CE" w14:textId="77777777" w:rsidR="00000000" w:rsidRDefault="009D64FD">
      <w:r>
        <w:rPr>
          <w:rFonts w:cs="Arial"/>
          <w:b/>
          <w:i/>
          <w:iCs/>
          <w:lang w:eastAsia="en-GB"/>
        </w:rPr>
        <w:t>Potentially trailing element</w:t>
      </w:r>
      <w:r>
        <w:rPr>
          <w:rStyle w:val="Emphasis"/>
        </w:rPr>
        <w:t xml:space="preserve"> </w:t>
      </w:r>
      <w:r>
        <w:rPr>
          <w:rFonts w:cs="Arial"/>
          <w:lang w:eastAsia="en-GB"/>
        </w:rPr>
        <w:t xml:space="preserve">– An array or optional element describes an occurrence that is said to be </w:t>
      </w:r>
      <w:r>
        <w:rPr>
          <w:rStyle w:val="Emphasis"/>
        </w:rPr>
        <w:t>potentially trailing</w:t>
      </w:r>
      <w:r>
        <w:rPr>
          <w:rFonts w:cs="Arial"/>
          <w:lang w:eastAsia="en-GB"/>
        </w:rPr>
        <w:t xml:space="preserve"> </w:t>
      </w:r>
      <w:r>
        <w:rPr>
          <w:rFonts w:cs="Arial"/>
          <w:lang w:eastAsia="en-GB"/>
        </w:rPr>
        <w:t xml:space="preserve">if the element is capable of having a zero length representation and is </w:t>
      </w:r>
      <w:r>
        <w:t xml:space="preserve">followed in its enclosing group definition by only these kinds of schema </w:t>
      </w:r>
      <w:r>
        <w:rPr>
          <w:color w:val="000000"/>
        </w:rPr>
        <w:t>components</w:t>
      </w:r>
      <w:r>
        <w:t>:</w:t>
      </w:r>
    </w:p>
    <w:p w14:paraId="08FBC31C" w14:textId="77777777" w:rsidR="00000000" w:rsidRDefault="009D64FD">
      <w:pPr>
        <w:pStyle w:val="ListParagraph"/>
        <w:numPr>
          <w:ilvl w:val="0"/>
          <w:numId w:val="134"/>
        </w:numPr>
        <w:suppressAutoHyphens/>
        <w:spacing w:before="0" w:after="0"/>
        <w:rPr>
          <w:rFonts w:cs="Arial"/>
          <w:color w:val="000000"/>
          <w:lang w:eastAsia="en-GB"/>
        </w:rPr>
      </w:pPr>
      <w:r>
        <w:rPr>
          <w:rFonts w:cs="Arial"/>
          <w:color w:val="000000"/>
          <w:lang w:eastAsia="en-GB"/>
        </w:rPr>
        <w:t>calculated elements (those having dfdl:inputValueCalc)</w:t>
      </w:r>
    </w:p>
    <w:p w14:paraId="3D78B29C" w14:textId="77777777" w:rsidR="00000000" w:rsidRDefault="009D64FD">
      <w:pPr>
        <w:pStyle w:val="ListParagraph"/>
        <w:numPr>
          <w:ilvl w:val="0"/>
          <w:numId w:val="134"/>
        </w:numPr>
        <w:suppressAutoHyphens/>
        <w:spacing w:before="0" w:after="0"/>
        <w:rPr>
          <w:rFonts w:cs="Arial"/>
          <w:color w:val="000000"/>
          <w:lang w:eastAsia="en-GB"/>
        </w:rPr>
      </w:pPr>
      <w:r>
        <w:rPr>
          <w:rFonts w:cs="Arial"/>
          <w:color w:val="000000"/>
          <w:lang w:eastAsia="en-GB"/>
        </w:rPr>
        <w:t>additional potentially trailing elements</w:t>
      </w:r>
    </w:p>
    <w:p w14:paraId="5A68CF4E" w14:textId="77777777" w:rsidR="00000000" w:rsidRDefault="009D64FD">
      <w:pPr>
        <w:pStyle w:val="ListParagraph"/>
        <w:numPr>
          <w:ilvl w:val="0"/>
          <w:numId w:val="134"/>
        </w:numPr>
        <w:suppressAutoHyphens/>
        <w:spacing w:before="0" w:after="0"/>
        <w:rPr>
          <w:rFonts w:cs="Arial"/>
          <w:color w:val="000000"/>
          <w:lang w:eastAsia="en-GB"/>
        </w:rPr>
      </w:pPr>
      <w:r>
        <w:rPr>
          <w:rFonts w:cs="Arial"/>
          <w:color w:val="000000"/>
          <w:lang w:eastAsia="en-GB"/>
        </w:rPr>
        <w:t>pot</w:t>
      </w:r>
      <w:r>
        <w:rPr>
          <w:rFonts w:cs="Arial"/>
          <w:color w:val="000000"/>
          <w:lang w:eastAsia="en-GB"/>
        </w:rPr>
        <w:t>entially trailing groups</w:t>
      </w:r>
    </w:p>
    <w:p w14:paraId="01E5CBDD" w14:textId="77777777" w:rsidR="00000000" w:rsidRDefault="009D64FD">
      <w:pPr>
        <w:rPr>
          <w:lang w:eastAsia="en-GB"/>
        </w:rPr>
      </w:pPr>
      <w:r>
        <w:t>Intuitively, the array or optional element occurrence could be last.</w:t>
      </w:r>
    </w:p>
    <w:p w14:paraId="67CA9FAB" w14:textId="77777777" w:rsidR="00000000" w:rsidRDefault="009D64FD">
      <w:pPr>
        <w:rPr>
          <w:rFonts w:cs="Arial"/>
          <w:lang w:eastAsia="en-GB"/>
        </w:rPr>
      </w:pPr>
      <w:r>
        <w:rPr>
          <w:rFonts w:cs="Arial"/>
          <w:b/>
          <w:i/>
          <w:iCs/>
          <w:lang w:eastAsia="en-GB"/>
        </w:rPr>
        <w:t>Potentially trailing group</w:t>
      </w:r>
      <w:r>
        <w:rPr>
          <w:rStyle w:val="Emphasis"/>
        </w:rPr>
        <w:t xml:space="preserve"> </w:t>
      </w:r>
      <w:r>
        <w:rPr>
          <w:rFonts w:cs="Arial"/>
          <w:lang w:eastAsia="en-GB"/>
        </w:rPr>
        <w:t xml:space="preserve">– A group is said to be </w:t>
      </w:r>
      <w:r>
        <w:rPr>
          <w:rStyle w:val="Emphasis"/>
        </w:rPr>
        <w:t>potentially trailing</w:t>
      </w:r>
      <w:r>
        <w:rPr>
          <w:rFonts w:cs="Arial"/>
          <w:lang w:eastAsia="en-GB"/>
        </w:rPr>
        <w:t xml:space="preserve"> if the group has no framing and contains only potentially trailing element declarations/re</w:t>
      </w:r>
      <w:r>
        <w:rPr>
          <w:rFonts w:cs="Arial"/>
          <w:lang w:eastAsia="en-GB"/>
        </w:rPr>
        <w:t>ferences, or recursively similar sequence or choice groups, and is followed in its enclosing group definition by only additional potentially trailing elements or potentially trailing groups.</w:t>
      </w:r>
    </w:p>
    <w:p w14:paraId="635C60C7" w14:textId="77777777" w:rsidR="00000000" w:rsidRDefault="009D64FD">
      <w:r>
        <w:rPr>
          <w:b/>
          <w:i/>
        </w:rPr>
        <w:t>Trailing or Actually Trailing</w:t>
      </w:r>
      <w:r>
        <w:t xml:space="preserve"> – </w:t>
      </w:r>
      <w:r>
        <w:t xml:space="preserve">An element occurrence or group occurrence in the data is said to be </w:t>
      </w:r>
      <w:r>
        <w:rPr>
          <w:i/>
        </w:rPr>
        <w:t>actually trailing</w:t>
      </w:r>
      <w:r>
        <w:t xml:space="preserve"> if it is potentially trailing and has zero-length representation and is not followed in the data by any other non-zero length element occurrence or group occurrence </w:t>
      </w:r>
      <w:r>
        <w:rPr>
          <w:rFonts w:cs="Arial"/>
        </w:rPr>
        <w:t>limit</w:t>
      </w:r>
      <w:r>
        <w:rPr>
          <w:rFonts w:cs="Arial"/>
        </w:rPr>
        <w:t>ed by the end of the enclosing sequence group</w:t>
      </w:r>
      <w:r>
        <w:t>.</w:t>
      </w:r>
    </w:p>
    <w:p w14:paraId="69F99439" w14:textId="77777777" w:rsidR="00000000" w:rsidRDefault="009D64FD">
      <w:pPr>
        <w:rPr>
          <w:rFonts w:cs="Arial"/>
        </w:rPr>
      </w:pPr>
      <w:r>
        <w:rPr>
          <w:rFonts w:cs="Arial"/>
        </w:rPr>
        <w:t>In the sections that follow, it is important to remember that the dfdl:separatorSuppressionPolicy property is carried on the sequence, while the XSDL minOccurs, XSDL maxOccurs and dfdl:occursCountKind properti</w:t>
      </w:r>
      <w:r>
        <w:rPr>
          <w:rFonts w:cs="Arial"/>
        </w:rPr>
        <w:t xml:space="preserve">es are is carried on an </w:t>
      </w:r>
      <w:r>
        <w:rPr>
          <w:rStyle w:val="Emphasis"/>
        </w:rPr>
        <w:t>element</w:t>
      </w:r>
      <w:r>
        <w:rPr>
          <w:rFonts w:cs="Arial"/>
        </w:rPr>
        <w:t xml:space="preserve"> in that sequence.</w:t>
      </w:r>
    </w:p>
    <w:p w14:paraId="26B8380F" w14:textId="77777777" w:rsidR="00000000" w:rsidRDefault="009D64FD">
      <w:pPr>
        <w:pStyle w:val="Heading3"/>
        <w:rPr>
          <w:rFonts w:eastAsia="Times New Roman"/>
        </w:rPr>
      </w:pPr>
      <w:bookmarkStart w:id="7285" w:name="_Toc361231404"/>
      <w:bookmarkStart w:id="7286" w:name="_Toc361231930"/>
      <w:bookmarkStart w:id="7287" w:name="_Toc362445228"/>
      <w:bookmarkStart w:id="7288" w:name="_Toc363909150"/>
      <w:bookmarkStart w:id="7289" w:name="_Toc364463575"/>
      <w:bookmarkStart w:id="7290" w:name="_Toc366078179"/>
      <w:bookmarkStart w:id="7291" w:name="_Toc366078798"/>
      <w:bookmarkStart w:id="7292" w:name="_Toc366079783"/>
      <w:bookmarkStart w:id="7293" w:name="_Toc366080395"/>
      <w:bookmarkStart w:id="7294" w:name="_Toc366081004"/>
      <w:bookmarkStart w:id="7295" w:name="_Toc366505344"/>
      <w:bookmarkStart w:id="7296" w:name="_Toc366508713"/>
      <w:bookmarkStart w:id="7297" w:name="_Toc366513214"/>
      <w:bookmarkStart w:id="7298" w:name="_Toc366574403"/>
      <w:bookmarkStart w:id="7299" w:name="_Toc366578196"/>
      <w:bookmarkStart w:id="7300" w:name="_Toc366578790"/>
      <w:bookmarkStart w:id="7301" w:name="_Toc366579382"/>
      <w:bookmarkStart w:id="7302" w:name="_Toc366579973"/>
      <w:bookmarkStart w:id="7303" w:name="_Toc366580565"/>
      <w:bookmarkStart w:id="7304" w:name="_Toc366581156"/>
      <w:bookmarkStart w:id="7305" w:name="_Toc366581748"/>
      <w:bookmarkStart w:id="7306" w:name="_Toc349042789"/>
      <w:bookmarkStart w:id="7307" w:name="_Toc25589844"/>
      <w:bookmarkEnd w:id="7285"/>
      <w:bookmarkEnd w:id="7286"/>
      <w:bookmarkEnd w:id="7287"/>
      <w:bookmarkEnd w:id="7288"/>
      <w:bookmarkEnd w:id="7289"/>
      <w:bookmarkEnd w:id="7290"/>
      <w:bookmarkEnd w:id="7291"/>
      <w:bookmarkEnd w:id="7292"/>
      <w:bookmarkEnd w:id="7293"/>
      <w:bookmarkEnd w:id="7294"/>
      <w:bookmarkEnd w:id="7295"/>
      <w:bookmarkEnd w:id="7296"/>
      <w:bookmarkEnd w:id="7297"/>
      <w:bookmarkEnd w:id="7298"/>
      <w:bookmarkEnd w:id="7299"/>
      <w:bookmarkEnd w:id="7300"/>
      <w:bookmarkEnd w:id="7301"/>
      <w:bookmarkEnd w:id="7302"/>
      <w:bookmarkEnd w:id="7303"/>
      <w:bookmarkEnd w:id="7304"/>
      <w:bookmarkEnd w:id="7305"/>
      <w:r>
        <w:rPr>
          <w:rFonts w:eastAsia="Times New Roman"/>
        </w:rPr>
        <w:t>Parsing</w:t>
      </w:r>
      <w:bookmarkEnd w:id="7306"/>
      <w:r>
        <w:rPr>
          <w:rFonts w:eastAsia="Times New Roman"/>
        </w:rPr>
        <w:t xml:space="preserve"> Sequence Groups with Separators</w:t>
      </w:r>
      <w:bookmarkEnd w:id="7307"/>
    </w:p>
    <w:p w14:paraId="044B59C4" w14:textId="77777777" w:rsidR="00000000" w:rsidRDefault="009D64FD">
      <w:pPr>
        <w:rPr>
          <w:ins w:id="7308" w:author="Mike Beckerle" w:date="2019-11-25T15:35:00Z"/>
          <w:rFonts w:cs="Arial"/>
        </w:rPr>
      </w:pPr>
      <w:ins w:id="7309" w:author="Mike Beckerle" w:date="2019-11-25T15:35:00Z">
        <w:r>
          <w:t xml:space="preserve">Parsing child elements is described first. Parsing for child groups is described in Section </w:t>
        </w:r>
      </w:ins>
      <w:ins w:id="7310" w:author="Mike Beckerle" w:date="2019-11-25T15:39:00Z">
        <w:r>
          <w:fldChar w:fldCharType="begin"/>
        </w:r>
        <w:r>
          <w:instrText xml:space="preserve"> REF _Ref25588773 \r \h </w:instrText>
        </w:r>
        <w:r>
          <w:fldChar w:fldCharType="separate"/>
        </w:r>
        <w:r>
          <w:t>14.2.2.3</w:t>
        </w:r>
        <w:r>
          <w:fldChar w:fldCharType="end"/>
        </w:r>
      </w:ins>
      <w:ins w:id="7311" w:author="Mike Beckerle" w:date="2019-11-25T15:35:00Z">
        <w:r>
          <w:t>.</w:t>
        </w:r>
      </w:ins>
    </w:p>
    <w:p w14:paraId="59BF5E29" w14:textId="77777777" w:rsidR="00000000" w:rsidRDefault="009D64FD">
      <w:pPr>
        <w:rPr>
          <w:del w:id="7312" w:author="Mike Beckerle" w:date="2019-09-17T17:51:00Z"/>
          <w:rFonts w:cs="Arial"/>
          <w:lang w:eastAsia="en-GB"/>
        </w:rPr>
      </w:pPr>
      <w:r>
        <w:rPr>
          <w:rFonts w:cs="Arial"/>
        </w:rPr>
        <w:t xml:space="preserve">When an element is required and is not an array then one occurrence is always expected along with its separator. </w:t>
      </w:r>
      <w:ins w:id="7313" w:author="Mike Beckerle" w:date="2019-09-17T17:51:00Z">
        <w:r>
          <w:rPr>
            <w:rFonts w:cs="Arial"/>
            <w:lang w:eastAsia="en-GB"/>
          </w:rPr>
          <w:t xml:space="preserve">The dfdl:separatorSuppressionPolicy </w:t>
        </w:r>
        <w:r>
          <w:rPr>
            <w:rFonts w:cs="Arial"/>
            <w:bCs/>
            <w:lang w:eastAsia="en-GB"/>
          </w:rPr>
          <w:t>of the sequence has no effect (nothing is eligible for suppression)</w:t>
        </w:r>
        <w:r>
          <w:rPr>
            <w:rFonts w:cs="Arial"/>
            <w:lang w:eastAsia="en-GB"/>
          </w:rPr>
          <w:t>.</w:t>
        </w:r>
      </w:ins>
      <w:del w:id="7314" w:author="Mike Beckerle" w:date="2019-09-17T17:51:00Z">
        <w:r>
          <w:rPr>
            <w:rFonts w:cs="Arial"/>
          </w:rPr>
          <w:delText>The dfdl:sep</w:delText>
        </w:r>
        <w:r>
          <w:rPr>
            <w:rFonts w:cs="Arial"/>
          </w:rPr>
          <w:delText xml:space="preserve">aratorSuppressionPolicy is not applicable and the implied behavior is 'never'. </w:delText>
        </w:r>
      </w:del>
    </w:p>
    <w:p w14:paraId="1D8C404F" w14:textId="77777777" w:rsidR="00000000" w:rsidRDefault="009D64FD">
      <w:pPr>
        <w:rPr>
          <w:ins w:id="7315" w:author="Mike Beckerle" w:date="2019-09-17T17:50:00Z"/>
          <w:rFonts w:cs="Arial"/>
        </w:rPr>
      </w:pPr>
      <w:ins w:id="7316" w:author="Mike Beckerle" w:date="2019-10-11T12:57:00Z">
        <w:r>
          <w:rPr>
            <w:rFonts w:cs="Arial"/>
          </w:rPr>
          <w:t xml:space="preserve"> </w:t>
        </w:r>
      </w:ins>
      <w:r>
        <w:rPr>
          <w:rFonts w:cs="Arial"/>
        </w:rPr>
        <w:t>Otherwise the behaviour is dependent on dfdl:occursCountKind.</w:t>
      </w:r>
    </w:p>
    <w:p w14:paraId="288BE261" w14:textId="77777777" w:rsidR="00000000" w:rsidRDefault="009D64FD">
      <w:pPr>
        <w:rPr>
          <w:del w:id="7317" w:author="Mike Beckerle" w:date="2019-09-17T17:52:00Z"/>
          <w:rFonts w:cs="Arial"/>
          <w:bCs/>
          <w:lang w:eastAsia="en-GB"/>
        </w:rPr>
      </w:pPr>
      <w:r>
        <w:rPr>
          <w:rFonts w:cs="Arial"/>
        </w:rPr>
        <w:t>When dfdl:occursCountKind is 'fixed' then XSDL minOccurs must equal maxOccurs and that many occurrences are alway</w:t>
      </w:r>
      <w:r>
        <w:rPr>
          <w:rFonts w:cs="Arial"/>
        </w:rPr>
        <w:t>s expected along with their separators.</w:t>
      </w:r>
      <w:ins w:id="7318" w:author="Mike Beckerle" w:date="2019-09-17T17:52:00Z">
        <w:r>
          <w:rPr>
            <w:rFonts w:cs="Arial"/>
            <w:lang w:eastAsia="en-GB"/>
          </w:rPr>
          <w:t xml:space="preserve"> The dfdl:separatorSuppressionPolicy </w:t>
        </w:r>
        <w:r>
          <w:rPr>
            <w:rFonts w:cs="Arial"/>
            <w:bCs/>
            <w:lang w:eastAsia="en-GB"/>
          </w:rPr>
          <w:t>of the sequence has no effect (nothing is eligible for suppression).</w:t>
        </w:r>
      </w:ins>
      <w:del w:id="7319" w:author="Mike Beckerle" w:date="2019-09-17T17:52:00Z">
        <w:r>
          <w:rPr>
            <w:rFonts w:cs="Arial"/>
          </w:rPr>
          <w:delText xml:space="preserve"> The dfdl:separatorSuppressionPolicy is not applicable and the implied behaviour is 'never'.</w:delText>
        </w:r>
      </w:del>
    </w:p>
    <w:p w14:paraId="19786840" w14:textId="77777777" w:rsidR="00000000" w:rsidRDefault="009D64FD">
      <w:pPr>
        <w:rPr>
          <w:ins w:id="7320" w:author="Mike Beckerle" w:date="2019-09-17T17:52:00Z"/>
          <w:rFonts w:cs="Arial"/>
        </w:rPr>
      </w:pPr>
    </w:p>
    <w:p w14:paraId="3B441DE4" w14:textId="77777777" w:rsidR="00000000" w:rsidRDefault="009D64FD">
      <w:pPr>
        <w:rPr>
          <w:rFonts w:cs="Arial"/>
        </w:rPr>
      </w:pPr>
      <w:r>
        <w:rPr>
          <w:rFonts w:cs="Arial"/>
        </w:rPr>
        <w:t xml:space="preserve">When </w:t>
      </w:r>
      <w:r>
        <w:rPr>
          <w:rFonts w:cs="Arial"/>
        </w:rPr>
        <w:t xml:space="preserve">dfdl:occursCountKind is 'expression' the number of occurrences is given by dfdl:occursCount and exactly that many occurrences are always expected along with their separators. </w:t>
      </w:r>
      <w:ins w:id="7321" w:author="Mike Beckerle" w:date="2019-09-17T17:53:00Z">
        <w:r>
          <w:rPr>
            <w:rFonts w:cs="Arial"/>
            <w:lang w:eastAsia="en-GB"/>
          </w:rPr>
          <w:t xml:space="preserve">The dfdl:separatorSuppressionPolicy </w:t>
        </w:r>
        <w:r>
          <w:rPr>
            <w:rFonts w:cs="Arial"/>
            <w:bCs/>
            <w:lang w:eastAsia="en-GB"/>
          </w:rPr>
          <w:t>of the sequence has no effect (nothing is eli</w:t>
        </w:r>
        <w:r>
          <w:rPr>
            <w:rFonts w:cs="Arial"/>
            <w:bCs/>
            <w:lang w:eastAsia="en-GB"/>
          </w:rPr>
          <w:t>gible for suppression).</w:t>
        </w:r>
      </w:ins>
      <w:del w:id="7322" w:author="Mike Beckerle" w:date="2019-09-17T17:53:00Z">
        <w:r>
          <w:rPr>
            <w:rFonts w:cs="Arial"/>
          </w:rPr>
          <w:delText>The dfdl:separatorSuppressionPolicy is not applicable and the implied behaviour is 'never'.</w:delText>
        </w:r>
      </w:del>
    </w:p>
    <w:p w14:paraId="3F3B87F9" w14:textId="77777777" w:rsidR="00000000" w:rsidRDefault="009D64FD">
      <w:pPr>
        <w:rPr>
          <w:rFonts w:cs="Arial"/>
        </w:rPr>
      </w:pPr>
      <w:r>
        <w:rPr>
          <w:rFonts w:cs="Arial"/>
        </w:rPr>
        <w:t xml:space="preserve">When dfdl:occursCountKind is 'parsed' any number of occurrences and their separators are expected. </w:t>
      </w:r>
      <w:ins w:id="7323" w:author="Mike Beckerle" w:date="2019-09-17T17:54:00Z">
        <w:r>
          <w:rPr>
            <w:rFonts w:cs="Arial"/>
            <w:lang w:eastAsia="en-GB"/>
          </w:rPr>
          <w:t xml:space="preserve">The dfdl:separatorSuppressionPolicy </w:t>
        </w:r>
        <w:r>
          <w:rPr>
            <w:rFonts w:cs="Arial"/>
            <w:bCs/>
            <w:lang w:eastAsia="en-GB"/>
          </w:rPr>
          <w:t>of the</w:t>
        </w:r>
        <w:r>
          <w:rPr>
            <w:rFonts w:cs="Arial"/>
            <w:bCs/>
            <w:lang w:eastAsia="en-GB"/>
          </w:rPr>
          <w:t xml:space="preserve"> sequence must be 'anyEmpty' and it is a </w:t>
        </w:r>
      </w:ins>
      <w:r>
        <w:rPr>
          <w:rFonts w:cs="Arial"/>
          <w:bCs/>
          <w:lang w:eastAsia="en-GB"/>
        </w:rPr>
        <w:t>Schema Definition Error</w:t>
      </w:r>
      <w:ins w:id="7324" w:author="Mike Beckerle" w:date="2019-09-17T17:54:00Z">
        <w:r>
          <w:rPr>
            <w:rFonts w:cs="Arial"/>
            <w:bCs/>
            <w:lang w:eastAsia="en-GB"/>
          </w:rPr>
          <w:t xml:space="preserve"> otherwise.</w:t>
        </w:r>
      </w:ins>
      <w:del w:id="7325" w:author="Mike Beckerle" w:date="2019-09-17T17:54:00Z">
        <w:r>
          <w:rPr>
            <w:rFonts w:cs="Arial"/>
          </w:rPr>
          <w:delText>The dfdl:separatorSuppressionPolicy is not applicable and the implied behaviour is   'anyEmpty'.</w:delText>
        </w:r>
      </w:del>
      <w:r>
        <w:rPr>
          <w:rFonts w:cs="Arial"/>
        </w:rPr>
        <w:t xml:space="preserve"> </w:t>
      </w:r>
    </w:p>
    <w:p w14:paraId="69DC349F" w14:textId="77777777" w:rsidR="00000000" w:rsidRDefault="009D64FD">
      <w:pPr>
        <w:rPr>
          <w:rFonts w:cs="Arial"/>
        </w:rPr>
      </w:pPr>
      <w:r>
        <w:rPr>
          <w:rFonts w:cs="Arial"/>
        </w:rPr>
        <w:t>When dfdl:occursCountKind is 'stopValue', any number of occurrences and their separ</w:t>
      </w:r>
      <w:r>
        <w:rPr>
          <w:rFonts w:cs="Arial"/>
        </w:rPr>
        <w:t xml:space="preserve">ators are expected followed by the stop value and its separator. The dfdl:separatorSuppressionPolicy </w:t>
      </w:r>
      <w:ins w:id="7326" w:author="Mike Beckerle" w:date="2019-09-17T17:55:00Z">
        <w:r>
          <w:rPr>
            <w:rFonts w:cs="Arial"/>
            <w:bCs/>
            <w:lang w:eastAsia="en-GB"/>
          </w:rPr>
          <w:t>of the sequence has no effect.</w:t>
        </w:r>
        <w:r>
          <w:rPr>
            <w:rFonts w:cs="Arial"/>
            <w:lang w:eastAsia="en-GB"/>
          </w:rPr>
          <w:t xml:space="preserve"> </w:t>
        </w:r>
      </w:ins>
      <w:del w:id="7327" w:author="Mike Beckerle" w:date="2019-09-17T17:55:00Z">
        <w:r>
          <w:rPr>
            <w:rFonts w:cs="Arial"/>
          </w:rPr>
          <w:delText>is not applicable and the implied behaviour is 'anyEmpty'.</w:delText>
        </w:r>
      </w:del>
      <w:r>
        <w:rPr>
          <w:rFonts w:cs="Arial"/>
        </w:rPr>
        <w:t xml:space="preserve"> </w:t>
      </w:r>
    </w:p>
    <w:p w14:paraId="3FDB9772" w14:textId="77777777" w:rsidR="00000000" w:rsidRDefault="009D64FD">
      <w:pPr>
        <w:rPr>
          <w:rFonts w:cs="Arial"/>
          <w:lang w:eastAsia="en-GB"/>
        </w:rPr>
      </w:pPr>
      <w:r>
        <w:rPr>
          <w:rFonts w:cs="Arial"/>
        </w:rPr>
        <w:t xml:space="preserve">When dfdl:occursCountKind is 'implicit', between XSDL minOccurs </w:t>
      </w:r>
      <w:r>
        <w:rPr>
          <w:rFonts w:cs="Arial"/>
        </w:rPr>
        <w:t>and maxOccurs (inclusive) occurrences and their separators are expected</w:t>
      </w:r>
      <w:ins w:id="7328" w:author="Mike Beckerle" w:date="2019-09-17T17:55:00Z">
        <w:r>
          <w:rPr>
            <w:rFonts w:cs="Arial"/>
            <w:lang w:eastAsia="en-GB"/>
          </w:rPr>
          <w:t xml:space="preserve">, </w:t>
        </w:r>
        <w:r>
          <w:rPr>
            <w:rFonts w:cs="Arial"/>
            <w:bCs/>
            <w:lang w:eastAsia="en-GB"/>
          </w:rPr>
          <w:t>according to the dfdl:separatorSuppressionPolicy of the sequence.</w:t>
        </w:r>
      </w:ins>
      <w:del w:id="7329" w:author="Mike Beckerle" w:date="2019-09-17T17:55:00Z">
        <w:r>
          <w:rPr>
            <w:rFonts w:cs="Arial"/>
          </w:rPr>
          <w:delText>The dfdl:separatorSuppressionPolicy is applicable and determines when separators are expected for optional zero-length</w:delText>
        </w:r>
        <w:r>
          <w:rPr>
            <w:rFonts w:cs="Arial"/>
          </w:rPr>
          <w:delText xml:space="preserve"> occurrences</w:delText>
        </w:r>
        <w:r>
          <w:rPr>
            <w:rFonts w:cs="Arial"/>
            <w:lang w:eastAsia="en-GB"/>
          </w:rPr>
          <w:delText>.</w:delText>
        </w:r>
      </w:del>
    </w:p>
    <w:p w14:paraId="664DC887" w14:textId="77777777" w:rsidR="00000000" w:rsidRDefault="009D64FD">
      <w:pPr>
        <w:rPr>
          <w:rFonts w:cs="Arial"/>
        </w:rPr>
      </w:pPr>
      <w:r>
        <w:rPr>
          <w:rFonts w:cs="Arial"/>
        </w:rPr>
        <w:t>The behaviour for 'implicit' is more fully expressed in matrix form. The cells in the matrix give the number of occurrences of element values that are expected in the data stream when parsing, for the different values of dfdl:separatorSuppres</w:t>
      </w:r>
      <w:r>
        <w:rPr>
          <w:rFonts w:cs="Arial"/>
        </w:rPr>
        <w:t>sionPolicy. The number of occurrences also depends whether XSDL maxOccurs is unbounded or not, and the position of the element in the sequence. The number of separators can be inferred from this, taking into account dfdl:separatorPosition.</w:t>
      </w:r>
    </w:p>
    <w:tbl>
      <w:tblPr>
        <w:tblW w:w="534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6"/>
        <w:gridCol w:w="875"/>
        <w:gridCol w:w="1417"/>
        <w:gridCol w:w="1417"/>
        <w:gridCol w:w="1123"/>
        <w:gridCol w:w="1123"/>
        <w:gridCol w:w="1123"/>
      </w:tblGrid>
      <w:tr w:rsidR="00000000" w14:paraId="5A633B47" w14:textId="77777777">
        <w:trPr>
          <w:cantSplit/>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112D442" w14:textId="77777777" w:rsidR="00000000" w:rsidRDefault="009D64FD">
            <w:pPr>
              <w:pStyle w:val="TableContents"/>
              <w:keepNext/>
              <w:jc w:val="center"/>
              <w:rPr>
                <w:b/>
                <w:sz w:val="16"/>
                <w:szCs w:val="16"/>
              </w:rPr>
            </w:pPr>
            <w:bookmarkStart w:id="7330" w:name="_Toc318471275"/>
            <w:r>
              <w:rPr>
                <w:b/>
                <w:sz w:val="16"/>
                <w:szCs w:val="16"/>
              </w:rPr>
              <w:t>dfdl:</w:t>
            </w:r>
          </w:p>
          <w:p w14:paraId="5A65D36C" w14:textId="77777777" w:rsidR="00000000" w:rsidRDefault="009D64FD">
            <w:pPr>
              <w:pStyle w:val="TableContents"/>
              <w:keepNext/>
              <w:jc w:val="center"/>
              <w:rPr>
                <w:b/>
                <w:sz w:val="16"/>
                <w:szCs w:val="16"/>
              </w:rPr>
            </w:pPr>
            <w:r>
              <w:rPr>
                <w:b/>
                <w:sz w:val="16"/>
                <w:szCs w:val="16"/>
              </w:rPr>
              <w:t>separatorS</w:t>
            </w:r>
            <w:r>
              <w:rPr>
                <w:b/>
                <w:sz w:val="16"/>
                <w:szCs w:val="16"/>
              </w:rPr>
              <w:t>uppressionPolicy</w:t>
            </w:r>
          </w:p>
        </w:tc>
        <w:tc>
          <w:tcPr>
            <w:tcW w:w="0" w:type="auto"/>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F6CC236" w14:textId="77777777" w:rsidR="00000000" w:rsidRDefault="009D64FD">
            <w:pPr>
              <w:pStyle w:val="TableContents"/>
              <w:keepNext/>
              <w:jc w:val="center"/>
              <w:rPr>
                <w:b/>
                <w:sz w:val="16"/>
                <w:szCs w:val="16"/>
              </w:rPr>
            </w:pPr>
            <w:r>
              <w:rPr>
                <w:b/>
                <w:sz w:val="16"/>
                <w:szCs w:val="16"/>
              </w:rPr>
              <w:t>dfdl:occursCountKind 'implicit'</w:t>
            </w:r>
          </w:p>
        </w:tc>
      </w:tr>
      <w:tr w:rsidR="00000000" w14:paraId="66DE29F3" w14:textId="77777777">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E5EC55" w14:textId="77777777" w:rsidR="00000000" w:rsidRDefault="009D64FD">
            <w:pPr>
              <w:spacing w:before="0" w:after="0"/>
              <w:rPr>
                <w:rFonts w:eastAsia="MS Mincho" w:cs="Arial"/>
                <w:b/>
                <w:sz w:val="16"/>
                <w:szCs w:val="16"/>
                <w:lang w:eastAsia="ja-JP"/>
              </w:rPr>
            </w:pP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EA8550B" w14:textId="77777777" w:rsidR="00000000" w:rsidRDefault="009D64FD">
            <w:pPr>
              <w:pStyle w:val="TableContents"/>
              <w:keepNext/>
              <w:jc w:val="center"/>
              <w:rPr>
                <w:b/>
                <w:sz w:val="16"/>
                <w:szCs w:val="16"/>
              </w:rPr>
            </w:pPr>
            <w:r>
              <w:rPr>
                <w:b/>
                <w:sz w:val="16"/>
                <w:szCs w:val="16"/>
              </w:rPr>
              <w:t>Potentially Trailing</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AD34A83" w14:textId="77777777" w:rsidR="00000000" w:rsidRDefault="009D64FD">
            <w:pPr>
              <w:pStyle w:val="TableContents"/>
              <w:keepNext/>
              <w:jc w:val="center"/>
              <w:rPr>
                <w:b/>
                <w:sz w:val="16"/>
                <w:szCs w:val="16"/>
              </w:rPr>
            </w:pPr>
            <w:r>
              <w:rPr>
                <w:b/>
                <w:sz w:val="16"/>
                <w:szCs w:val="16"/>
              </w:rPr>
              <w:t>Not Potentially Trailing</w:t>
            </w:r>
          </w:p>
        </w:tc>
      </w:tr>
      <w:tr w:rsidR="00000000" w14:paraId="4F827E5B" w14:textId="77777777">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FC4F7A" w14:textId="77777777" w:rsidR="00000000" w:rsidRDefault="009D64FD">
            <w:pPr>
              <w:spacing w:before="0" w:after="0"/>
              <w:rPr>
                <w:rFonts w:eastAsia="MS Mincho" w:cs="Arial"/>
                <w:b/>
                <w:sz w:val="16"/>
                <w:szCs w:val="16"/>
                <w:lang w:eastAsia="ja-JP"/>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181F35B" w14:textId="77777777" w:rsidR="00000000" w:rsidRDefault="009D64FD">
            <w:pPr>
              <w:pStyle w:val="TableContents"/>
              <w:keepNext/>
              <w:jc w:val="center"/>
              <w:rPr>
                <w:b/>
                <w:sz w:val="16"/>
                <w:szCs w:val="16"/>
              </w:rPr>
            </w:pPr>
            <w:r>
              <w:rPr>
                <w:b/>
                <w:sz w:val="16"/>
                <w:szCs w:val="16"/>
              </w:rPr>
              <w:t>maxOccurs unbounded</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161C399" w14:textId="77777777" w:rsidR="00000000" w:rsidRDefault="009D64FD">
            <w:pPr>
              <w:pStyle w:val="TableContents"/>
              <w:keepNext/>
              <w:jc w:val="center"/>
              <w:rPr>
                <w:b/>
                <w:sz w:val="16"/>
                <w:szCs w:val="16"/>
              </w:rPr>
            </w:pPr>
            <w:r>
              <w:rPr>
                <w:b/>
                <w:sz w:val="16"/>
                <w:szCs w:val="16"/>
              </w:rPr>
              <w:t>maxOccurs 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E99A0BE" w14:textId="77777777" w:rsidR="00000000" w:rsidRDefault="009D64FD">
            <w:pPr>
              <w:pStyle w:val="TableContents"/>
              <w:keepNext/>
              <w:jc w:val="center"/>
              <w:rPr>
                <w:b/>
                <w:sz w:val="16"/>
                <w:szCs w:val="16"/>
              </w:rPr>
            </w:pPr>
            <w:r>
              <w:rPr>
                <w:b/>
                <w:sz w:val="16"/>
                <w:szCs w:val="16"/>
              </w:rPr>
              <w:t>maxOccurs unbounded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6B882E5" w14:textId="77777777" w:rsidR="00000000" w:rsidRDefault="009D64FD">
            <w:pPr>
              <w:pStyle w:val="TableContents"/>
              <w:keepNext/>
              <w:jc w:val="center"/>
              <w:rPr>
                <w:b/>
                <w:sz w:val="16"/>
                <w:szCs w:val="16"/>
              </w:rPr>
            </w:pPr>
            <w:r>
              <w:rPr>
                <w:b/>
                <w:sz w:val="16"/>
                <w:szCs w:val="16"/>
              </w:rPr>
              <w:t>maxOccurs bounded</w:t>
            </w:r>
          </w:p>
        </w:tc>
      </w:tr>
      <w:tr w:rsidR="00000000" w14:paraId="36BA761F" w14:textId="77777777">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3649DD" w14:textId="77777777" w:rsidR="00000000" w:rsidRDefault="009D64FD">
            <w:pPr>
              <w:spacing w:before="0" w:after="0"/>
              <w:rPr>
                <w:rFonts w:eastAsia="MS Mincho" w:cs="Arial"/>
                <w:b/>
                <w:sz w:val="16"/>
                <w:szCs w:val="16"/>
                <w:lang w:eastAsia="ja-JP"/>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9BC9733" w14:textId="77777777" w:rsidR="00000000" w:rsidRDefault="009D64FD">
            <w:pPr>
              <w:pStyle w:val="TableContents"/>
              <w:keepNext/>
              <w:jc w:val="center"/>
              <w:rPr>
                <w:b/>
                <w:sz w:val="16"/>
                <w:szCs w:val="16"/>
              </w:rPr>
            </w:pPr>
            <w:r>
              <w:rPr>
                <w:b/>
                <w:sz w:val="16"/>
                <w:szCs w:val="16"/>
              </w:rPr>
              <w:t>Element not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301594B" w14:textId="77777777" w:rsidR="00000000" w:rsidRDefault="009D64FD">
            <w:pPr>
              <w:pStyle w:val="TableContents"/>
              <w:keepNext/>
              <w:jc w:val="center"/>
              <w:rPr>
                <w:b/>
                <w:sz w:val="16"/>
                <w:szCs w:val="16"/>
              </w:rPr>
            </w:pPr>
            <w:r>
              <w:rPr>
                <w:b/>
                <w:sz w:val="16"/>
                <w:szCs w:val="16"/>
              </w:rPr>
              <w:t>Element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5CB5CF4" w14:textId="77777777" w:rsidR="00000000" w:rsidRDefault="009D64FD">
            <w:pPr>
              <w:pStyle w:val="TableContents"/>
              <w:keepNext/>
              <w:jc w:val="center"/>
              <w:rPr>
                <w:b/>
                <w:sz w:val="16"/>
                <w:szCs w:val="16"/>
              </w:rPr>
            </w:pPr>
            <w:r>
              <w:rPr>
                <w:b/>
                <w:sz w:val="16"/>
                <w:szCs w:val="16"/>
              </w:rPr>
              <w:t>Element declared last or occurrence followed by end-of-group</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5B9B3CB" w14:textId="77777777" w:rsidR="00000000" w:rsidRDefault="009D64FD">
            <w:pPr>
              <w:pStyle w:val="TableContents"/>
              <w:keepNext/>
              <w:jc w:val="center"/>
              <w:rPr>
                <w:b/>
                <w:sz w:val="16"/>
                <w:szCs w:val="16"/>
              </w:rPr>
            </w:pPr>
            <w:r>
              <w:rPr>
                <w:b/>
                <w:sz w:val="16"/>
                <w:szCs w:val="16"/>
              </w:rPr>
              <w:t>Element not declared last and occurrence not followed by end-of-group</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331A3C" w14:textId="77777777" w:rsidR="00000000" w:rsidRDefault="009D64FD">
            <w:pPr>
              <w:spacing w:before="0" w:after="0"/>
              <w:rPr>
                <w:rFonts w:eastAsia="MS Mincho" w:cs="Arial"/>
                <w:b/>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823F13" w14:textId="77777777" w:rsidR="00000000" w:rsidRDefault="009D64FD">
            <w:pPr>
              <w:spacing w:before="0" w:after="0"/>
              <w:rPr>
                <w:rFonts w:eastAsia="MS Mincho" w:cs="Arial"/>
                <w:b/>
                <w:sz w:val="16"/>
                <w:szCs w:val="16"/>
                <w:lang w:eastAsia="ja-JP"/>
              </w:rPr>
            </w:pPr>
          </w:p>
        </w:tc>
      </w:tr>
      <w:tr w:rsidR="00000000" w14:paraId="6D37469E" w14:textId="77777777">
        <w:trPr>
          <w:cantSplit/>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A526246" w14:textId="77777777" w:rsidR="00000000" w:rsidRDefault="009D64FD">
            <w:pPr>
              <w:pStyle w:val="TableContents"/>
              <w:keepNext/>
              <w:jc w:val="center"/>
              <w:rPr>
                <w:sz w:val="16"/>
                <w:szCs w:val="16"/>
              </w:rPr>
            </w:pPr>
            <w:r>
              <w:rPr>
                <w:sz w:val="16"/>
                <w:szCs w:val="16"/>
              </w:rPr>
              <w:t>never</w:t>
            </w:r>
          </w:p>
        </w:tc>
        <w:tc>
          <w:tcPr>
            <w:tcW w:w="0" w:type="auto"/>
            <w:gridSpan w:val="2"/>
            <w:tcBorders>
              <w:top w:val="single" w:sz="4" w:space="0" w:color="auto"/>
              <w:left w:val="single" w:sz="4" w:space="0" w:color="auto"/>
              <w:bottom w:val="nil"/>
              <w:right w:val="single" w:sz="4" w:space="0" w:color="auto"/>
            </w:tcBorders>
            <w:shd w:val="clear" w:color="auto" w:fill="D6E3BC" w:themeFill="accent3" w:themeFillTint="66"/>
            <w:vAlign w:val="center"/>
            <w:hideMark/>
          </w:tcPr>
          <w:p w14:paraId="3590D732" w14:textId="77777777" w:rsidR="00000000" w:rsidRDefault="009D64FD">
            <w:pPr>
              <w:pStyle w:val="TableContents"/>
              <w:keepNext/>
              <w:jc w:val="center"/>
              <w:rPr>
                <w:sz w:val="16"/>
                <w:szCs w:val="16"/>
              </w:rPr>
            </w:pPr>
            <w:r>
              <w:rPr>
                <w:sz w:val="16"/>
                <w:szCs w:val="16"/>
              </w:rPr>
              <w:t>Schema definition error</w:t>
            </w:r>
          </w:p>
        </w:tc>
        <w:tc>
          <w:tcPr>
            <w:tcW w:w="0" w:type="auto"/>
            <w:gridSpan w:val="2"/>
            <w:tcBorders>
              <w:top w:val="single" w:sz="4" w:space="0" w:color="auto"/>
              <w:left w:val="single" w:sz="4" w:space="0" w:color="auto"/>
              <w:bottom w:val="nil"/>
              <w:right w:val="single" w:sz="4" w:space="0" w:color="auto"/>
            </w:tcBorders>
            <w:shd w:val="clear" w:color="auto" w:fill="92CDDC" w:themeFill="accent5" w:themeFillTint="99"/>
            <w:vAlign w:val="center"/>
          </w:tcPr>
          <w:p w14:paraId="109C62BF" w14:textId="77777777" w:rsidR="00000000" w:rsidRDefault="009D64FD">
            <w:pPr>
              <w:pStyle w:val="TableContents"/>
              <w:keepNext/>
              <w:jc w:val="center"/>
              <w:rPr>
                <w:sz w:val="16"/>
                <w:szCs w:val="16"/>
              </w:rPr>
            </w:pPr>
          </w:p>
        </w:tc>
        <w:tc>
          <w:tcPr>
            <w:tcW w:w="0" w:type="auto"/>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5A84FB19" w14:textId="77777777" w:rsidR="00000000" w:rsidRDefault="009D64FD">
            <w:pPr>
              <w:pStyle w:val="TableContents"/>
              <w:keepNext/>
              <w:jc w:val="center"/>
              <w:rPr>
                <w:sz w:val="16"/>
                <w:szCs w:val="16"/>
              </w:rPr>
            </w:pPr>
            <w:r>
              <w:rPr>
                <w:sz w:val="16"/>
                <w:szCs w:val="16"/>
              </w:rPr>
              <w:t>Schema definition error</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3AA1D363" w14:textId="77777777" w:rsidR="00000000" w:rsidRDefault="009D64FD">
            <w:pPr>
              <w:pStyle w:val="TableContents"/>
              <w:keepNext/>
              <w:jc w:val="center"/>
              <w:rPr>
                <w:sz w:val="16"/>
                <w:szCs w:val="16"/>
              </w:rPr>
            </w:pPr>
            <w:r>
              <w:rPr>
                <w:sz w:val="16"/>
                <w:szCs w:val="16"/>
              </w:rPr>
              <w:t>RepDef(min) ~ Rep(max - min)</w:t>
            </w:r>
          </w:p>
        </w:tc>
      </w:tr>
      <w:tr w:rsidR="00000000" w14:paraId="1EE20ADE" w14:textId="77777777">
        <w:trPr>
          <w:cantSplit/>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C9D0A70" w14:textId="77777777" w:rsidR="00000000" w:rsidRDefault="009D64FD">
            <w:pPr>
              <w:pStyle w:val="TableContents"/>
              <w:keepNext/>
              <w:jc w:val="center"/>
              <w:rPr>
                <w:sz w:val="16"/>
                <w:szCs w:val="16"/>
              </w:rPr>
            </w:pPr>
            <w:r>
              <w:rPr>
                <w:sz w:val="16"/>
                <w:szCs w:val="16"/>
              </w:rPr>
              <w:t>trailingEmptyStrict</w:t>
            </w:r>
          </w:p>
        </w:tc>
        <w:tc>
          <w:tcPr>
            <w:tcW w:w="0" w:type="auto"/>
            <w:vMerge w:val="restart"/>
            <w:tcBorders>
              <w:top w:val="nil"/>
              <w:left w:val="single" w:sz="4" w:space="0" w:color="auto"/>
              <w:bottom w:val="single" w:sz="4" w:space="0" w:color="auto"/>
              <w:right w:val="single" w:sz="4" w:space="0" w:color="auto"/>
            </w:tcBorders>
            <w:shd w:val="clear" w:color="auto" w:fill="D6E3BC" w:themeFill="accent3" w:themeFillTint="66"/>
            <w:vAlign w:val="center"/>
          </w:tcPr>
          <w:p w14:paraId="2FA67262" w14:textId="77777777" w:rsidR="00000000" w:rsidRDefault="009D64FD">
            <w:pPr>
              <w:pStyle w:val="TableContents"/>
              <w:keepNext/>
              <w:jc w:val="center"/>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F7EF1A5" w14:textId="77777777" w:rsidR="00000000" w:rsidRDefault="009D64FD">
            <w:pPr>
              <w:pStyle w:val="TableContents"/>
              <w:keepNext/>
              <w:jc w:val="center"/>
              <w:rPr>
                <w:sz w:val="16"/>
                <w:szCs w:val="16"/>
              </w:rPr>
            </w:pPr>
            <w:r>
              <w:rPr>
                <w:sz w:val="16"/>
                <w:szCs w:val="16"/>
              </w:rPr>
              <w:t xml:space="preserve">RepDef(min) [ </w:t>
            </w:r>
            <w:r>
              <w:rPr>
                <w:sz w:val="16"/>
                <w:szCs w:val="16"/>
              </w:rPr>
              <w:t>~ Rep(M &lt; INF) ~ RepNonZero(1) ]</w:t>
            </w:r>
          </w:p>
        </w:tc>
        <w:tc>
          <w:tcPr>
            <w:tcW w:w="0" w:type="auto"/>
            <w:tcBorders>
              <w:top w:val="single" w:sz="4" w:space="0" w:color="auto"/>
              <w:left w:val="single" w:sz="4" w:space="0" w:color="auto"/>
              <w:bottom w:val="single" w:sz="4" w:space="0" w:color="auto"/>
              <w:right w:val="single" w:sz="4" w:space="0" w:color="auto"/>
            </w:tcBorders>
            <w:shd w:val="clear" w:color="auto" w:fill="E5B8B7" w:themeFill="accent2" w:themeFillTint="66"/>
            <w:vAlign w:val="center"/>
            <w:hideMark/>
          </w:tcPr>
          <w:p w14:paraId="64090AD3" w14:textId="77777777" w:rsidR="00000000" w:rsidRDefault="009D64FD">
            <w:pPr>
              <w:pStyle w:val="TableContents"/>
              <w:keepNext/>
              <w:jc w:val="center"/>
              <w:rPr>
                <w:sz w:val="16"/>
                <w:szCs w:val="16"/>
              </w:rPr>
            </w:pPr>
            <w:r>
              <w:rPr>
                <w:sz w:val="16"/>
                <w:szCs w:val="16"/>
              </w:rPr>
              <w:t>RepDef(min) [ ~ Rep(M &lt; max - min) ~ RepNonZero(1) ]</w:t>
            </w:r>
          </w:p>
        </w:tc>
        <w:tc>
          <w:tcPr>
            <w:tcW w:w="0" w:type="auto"/>
            <w:vMerge w:val="restart"/>
            <w:tcBorders>
              <w:top w:val="nil"/>
              <w:left w:val="single" w:sz="4" w:space="0" w:color="auto"/>
              <w:bottom w:val="single" w:sz="4" w:space="0" w:color="auto"/>
              <w:right w:val="single" w:sz="4" w:space="0" w:color="auto"/>
            </w:tcBorders>
            <w:shd w:val="clear" w:color="auto" w:fill="92CDDC" w:themeFill="accent5" w:themeFillTint="99"/>
            <w:vAlign w:val="center"/>
            <w:hideMark/>
          </w:tcPr>
          <w:p w14:paraId="49F13038" w14:textId="77777777" w:rsidR="00000000" w:rsidRDefault="009D64FD">
            <w:pPr>
              <w:pStyle w:val="TableContents"/>
              <w:keepNext/>
              <w:jc w:val="center"/>
              <w:rPr>
                <w:sz w:val="16"/>
                <w:szCs w:val="16"/>
              </w:rPr>
            </w:pPr>
            <w:r>
              <w:rPr>
                <w:sz w:val="16"/>
                <w:szCs w:val="16"/>
              </w:rPr>
              <w:t>RepDef(min) ~ Rep(max - min)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D3BFF1" w14:textId="77777777" w:rsidR="00000000" w:rsidRDefault="009D64FD">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775419" w14:textId="77777777" w:rsidR="00000000" w:rsidRDefault="009D64FD">
            <w:pPr>
              <w:spacing w:before="0" w:after="0"/>
              <w:rPr>
                <w:rFonts w:eastAsia="MS Mincho" w:cs="Arial"/>
                <w:sz w:val="16"/>
                <w:szCs w:val="16"/>
                <w:lang w:eastAsia="ja-JP"/>
              </w:rPr>
            </w:pPr>
          </w:p>
        </w:tc>
      </w:tr>
      <w:tr w:rsidR="00000000" w14:paraId="553DBF92" w14:textId="77777777">
        <w:trPr>
          <w:cantSplit/>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0C79A92" w14:textId="77777777" w:rsidR="00000000" w:rsidRDefault="009D64FD">
            <w:pPr>
              <w:pStyle w:val="TableContents"/>
              <w:keepNext/>
              <w:jc w:val="center"/>
              <w:rPr>
                <w:sz w:val="16"/>
                <w:szCs w:val="16"/>
              </w:rPr>
            </w:pPr>
            <w:r>
              <w:rPr>
                <w:sz w:val="16"/>
                <w:szCs w:val="16"/>
              </w:rPr>
              <w:t>trailingEmpty</w:t>
            </w:r>
          </w:p>
        </w:tc>
        <w:tc>
          <w:tcPr>
            <w:tcW w:w="0" w:type="auto"/>
            <w:vMerge/>
            <w:tcBorders>
              <w:top w:val="nil"/>
              <w:left w:val="single" w:sz="4" w:space="0" w:color="auto"/>
              <w:bottom w:val="single" w:sz="4" w:space="0" w:color="auto"/>
              <w:right w:val="single" w:sz="4" w:space="0" w:color="auto"/>
            </w:tcBorders>
            <w:vAlign w:val="center"/>
            <w:hideMark/>
          </w:tcPr>
          <w:p w14:paraId="6481CE85" w14:textId="77777777" w:rsidR="00000000" w:rsidRDefault="009D64FD">
            <w:pPr>
              <w:spacing w:before="0" w:after="0"/>
              <w:rPr>
                <w:rFonts w:eastAsia="MS Mincho" w:cs="Arial"/>
                <w:sz w:val="16"/>
                <w:szCs w:val="16"/>
                <w:lang w:eastAsia="ja-JP"/>
              </w:rPr>
            </w:pPr>
          </w:p>
        </w:tc>
        <w:tc>
          <w:tcPr>
            <w:tcW w:w="0" w:type="auto"/>
            <w:vMerge w:val="restar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hideMark/>
          </w:tcPr>
          <w:p w14:paraId="62DCAB57" w14:textId="77777777" w:rsidR="00000000" w:rsidRDefault="009D64FD">
            <w:pPr>
              <w:pStyle w:val="TableContents"/>
              <w:keepNext/>
              <w:jc w:val="center"/>
              <w:rPr>
                <w:sz w:val="16"/>
                <w:szCs w:val="16"/>
              </w:rPr>
            </w:pPr>
            <w:r>
              <w:rPr>
                <w:sz w:val="16"/>
                <w:szCs w:val="16"/>
              </w:rPr>
              <w:t>RepDef(min) ~ Rep(M &lt; INF)</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46A61F71" w14:textId="77777777" w:rsidR="00000000" w:rsidRDefault="009D64FD">
            <w:pPr>
              <w:pStyle w:val="TableContents"/>
              <w:keepNext/>
              <w:jc w:val="center"/>
              <w:rPr>
                <w:sz w:val="16"/>
                <w:szCs w:val="16"/>
              </w:rPr>
            </w:pPr>
            <w:r>
              <w:rPr>
                <w:sz w:val="16"/>
                <w:szCs w:val="16"/>
              </w:rPr>
              <w:t>RepDef(min) ~ Rep(M &lt;= max - min)</w:t>
            </w:r>
          </w:p>
        </w:tc>
        <w:tc>
          <w:tcPr>
            <w:tcW w:w="0" w:type="auto"/>
            <w:vMerge/>
            <w:tcBorders>
              <w:top w:val="nil"/>
              <w:left w:val="single" w:sz="4" w:space="0" w:color="auto"/>
              <w:bottom w:val="single" w:sz="4" w:space="0" w:color="auto"/>
              <w:right w:val="single" w:sz="4" w:space="0" w:color="auto"/>
            </w:tcBorders>
            <w:vAlign w:val="center"/>
            <w:hideMark/>
          </w:tcPr>
          <w:p w14:paraId="6E110F09" w14:textId="77777777" w:rsidR="00000000" w:rsidRDefault="009D64FD">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7AB612" w14:textId="77777777" w:rsidR="00000000" w:rsidRDefault="009D64FD">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A7964C" w14:textId="77777777" w:rsidR="00000000" w:rsidRDefault="009D64FD">
            <w:pPr>
              <w:spacing w:before="0" w:after="0"/>
              <w:rPr>
                <w:rFonts w:eastAsia="MS Mincho" w:cs="Arial"/>
                <w:sz w:val="16"/>
                <w:szCs w:val="16"/>
                <w:lang w:eastAsia="ja-JP"/>
              </w:rPr>
            </w:pPr>
          </w:p>
        </w:tc>
      </w:tr>
      <w:tr w:rsidR="00000000" w14:paraId="73F70EA0" w14:textId="77777777">
        <w:trPr>
          <w:cantSplit/>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CEB1556" w14:textId="77777777" w:rsidR="00000000" w:rsidRDefault="009D64FD">
            <w:pPr>
              <w:pStyle w:val="TableContents"/>
              <w:keepNext/>
              <w:jc w:val="center"/>
              <w:rPr>
                <w:sz w:val="16"/>
                <w:szCs w:val="16"/>
              </w:rPr>
            </w:pPr>
            <w:r>
              <w:rPr>
                <w:sz w:val="16"/>
                <w:szCs w:val="16"/>
              </w:rPr>
              <w:t>anyEmpty</w:t>
            </w:r>
          </w:p>
        </w:tc>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tcPr>
          <w:p w14:paraId="219E6128" w14:textId="77777777" w:rsidR="00000000" w:rsidRDefault="009D64FD">
            <w:pPr>
              <w:pStyle w:val="TableContents"/>
              <w:keepNext/>
              <w:jc w:val="center"/>
              <w:rPr>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01F7FF" w14:textId="77777777" w:rsidR="00000000" w:rsidRDefault="009D64FD">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93E1E1" w14:textId="77777777" w:rsidR="00000000" w:rsidRDefault="009D64FD">
            <w:pPr>
              <w:spacing w:before="0" w:after="0"/>
              <w:rPr>
                <w:rFonts w:eastAsia="MS Mincho" w:cs="Arial"/>
                <w:sz w:val="16"/>
                <w:szCs w:val="16"/>
                <w:lang w:eastAsia="ja-JP"/>
              </w:rPr>
            </w:pPr>
          </w:p>
        </w:tc>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464D5253" w14:textId="77777777" w:rsidR="00000000" w:rsidRDefault="009D64FD">
            <w:pPr>
              <w:pStyle w:val="TableContents"/>
              <w:keepNext/>
              <w:jc w:val="center"/>
              <w:rPr>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hideMark/>
          </w:tcPr>
          <w:p w14:paraId="1F5C0EF9" w14:textId="77777777" w:rsidR="00000000" w:rsidRDefault="009D64FD">
            <w:pPr>
              <w:pStyle w:val="TableContents"/>
              <w:keepNext/>
              <w:jc w:val="center"/>
              <w:rPr>
                <w:sz w:val="16"/>
                <w:szCs w:val="16"/>
              </w:rPr>
            </w:pPr>
            <w:r>
              <w:rPr>
                <w:sz w:val="16"/>
                <w:szCs w:val="16"/>
              </w:rPr>
              <w:t>RepDef(min) ~ Rep(M &lt; INF)</w:t>
            </w:r>
          </w:p>
        </w:tc>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29B7319D" w14:textId="77777777" w:rsidR="00000000" w:rsidRDefault="009D64FD">
            <w:pPr>
              <w:pStyle w:val="TableContents"/>
              <w:keepNext/>
              <w:jc w:val="center"/>
              <w:rPr>
                <w:sz w:val="16"/>
                <w:szCs w:val="16"/>
              </w:rPr>
            </w:pPr>
            <w:r>
              <w:rPr>
                <w:sz w:val="16"/>
                <w:szCs w:val="16"/>
              </w:rPr>
              <w:t>RepDef</w:t>
            </w:r>
            <w:r>
              <w:rPr>
                <w:sz w:val="16"/>
                <w:szCs w:val="16"/>
              </w:rPr>
              <w:t>(min) ~ Rep(M &lt;= max - min)</w:t>
            </w:r>
          </w:p>
        </w:tc>
      </w:tr>
    </w:tbl>
    <w:p w14:paraId="67F911F9" w14:textId="77777777" w:rsidR="00000000" w:rsidRDefault="009D64FD">
      <w:pPr>
        <w:pStyle w:val="Caption"/>
      </w:pPr>
      <w:r>
        <w:t xml:space="preserve">Table </w:t>
      </w:r>
      <w:r>
        <w:fldChar w:fldCharType="begin"/>
      </w:r>
      <w:r>
        <w:instrText xml:space="preserve"> SEQ Table \* ARABIC </w:instrText>
      </w:r>
      <w:r>
        <w:fldChar w:fldCharType="separate"/>
      </w:r>
      <w:r>
        <w:rPr>
          <w:noProof/>
        </w:rPr>
        <w:t>47</w:t>
      </w:r>
      <w:r>
        <w:fldChar w:fldCharType="end"/>
      </w:r>
      <w:r>
        <w:t xml:space="preserve"> Separator Suppression for dfdl:occursCountKind 'implicit' when Parsing</w:t>
      </w:r>
    </w:p>
    <w:p w14:paraId="5933756A" w14:textId="77777777" w:rsidR="00000000" w:rsidRDefault="009D64FD">
      <w:r>
        <w:t xml:space="preserve">The notation in each cell uses the "~" symbol to mean "followed by" </w:t>
      </w:r>
      <w:r>
        <w:t>in the data stream. Square brackets surround things that are optional, as in they may or may not appear in the data stream.</w:t>
      </w:r>
    </w:p>
    <w:p w14:paraId="262C5C4B" w14:textId="77777777" w:rsidR="00000000" w:rsidRDefault="009D64FD">
      <w:r>
        <w:t xml:space="preserve">The descriptions found in the cells of the matrix do not provide a parsing algorithm, but rather state declaratively a pattern that </w:t>
      </w:r>
      <w:r>
        <w:t xml:space="preserve">the data must match in order to be correctly parsed. </w:t>
      </w:r>
    </w:p>
    <w:p w14:paraId="0EDD7B98" w14:textId="77777777" w:rsidR="00000000" w:rsidRDefault="009D64FD">
      <w:bookmarkStart w:id="7331" w:name="_Toc318471276"/>
      <w:bookmarkEnd w:id="7330"/>
      <w:r>
        <w:rPr>
          <w:b/>
          <w:i/>
        </w:rPr>
        <w:t>RepDef(min)</w:t>
      </w:r>
      <w:r>
        <w:t xml:space="preserve"> is short for "representation" and "defaultable". It means XSDL minOccurs occurrences of nil, empty or normal representation</w:t>
      </w:r>
      <w:r>
        <w:rPr>
          <w:rStyle w:val="FootnoteReference"/>
        </w:rPr>
        <w:footnoteReference w:id="28"/>
      </w:r>
      <w:r>
        <w:t xml:space="preserve">. These are required occurrences so default rules apply for empty </w:t>
      </w:r>
      <w:r>
        <w:t>representations. XSDL minOccurs may be 0, in which case there are no required occurrences.</w:t>
      </w:r>
      <w:bookmarkEnd w:id="7331"/>
    </w:p>
    <w:p w14:paraId="61DB4198" w14:textId="77777777" w:rsidR="00000000" w:rsidRDefault="009D64FD">
      <w:bookmarkStart w:id="7332" w:name="_Toc318471277"/>
      <w:r>
        <w:rPr>
          <w:b/>
          <w:i/>
        </w:rPr>
        <w:t>Rep(M)</w:t>
      </w:r>
      <w:r>
        <w:t xml:space="preserve"> means M occurrences of nil, empty, normal or absent representation. These are optional occurrences so default rules do not apply for empty representations.</w:t>
      </w:r>
      <w:bookmarkEnd w:id="7332"/>
    </w:p>
    <w:p w14:paraId="33705A15" w14:textId="77777777" w:rsidR="00000000" w:rsidRDefault="009D64FD">
      <w:bookmarkStart w:id="7333" w:name="_Toc318471278"/>
      <w:r>
        <w:rPr>
          <w:b/>
          <w:i/>
        </w:rPr>
        <w:t>Re</w:t>
      </w:r>
      <w:r>
        <w:rPr>
          <w:b/>
          <w:i/>
        </w:rPr>
        <w:t>pNonZero(1)</w:t>
      </w:r>
      <w:r>
        <w:t xml:space="preserve"> means an occurrence of a nil, empty or normal representation where such a representation does not have zero-length</w:t>
      </w:r>
      <w:r>
        <w:rPr>
          <w:rStyle w:val="FootnoteReference"/>
        </w:rPr>
        <w:footnoteReference w:id="29"/>
      </w:r>
      <w:r>
        <w:t>. This is an optional occurrence so default rules do not apply.</w:t>
      </w:r>
      <w:bookmarkEnd w:id="7333"/>
    </w:p>
    <w:p w14:paraId="783CA6C0" w14:textId="77777777" w:rsidR="00000000" w:rsidRDefault="009D64FD">
      <w:r>
        <w:t xml:space="preserve">A notation like </w:t>
      </w:r>
      <w:r>
        <w:rPr>
          <w:b/>
          <w:bCs/>
          <w:i/>
          <w:iCs/>
        </w:rPr>
        <w:t>Rep(M &lt;= max – min)</w:t>
      </w:r>
      <w:r>
        <w:t xml:space="preserve"> means that there are M occurr</w:t>
      </w:r>
      <w:r>
        <w:t xml:space="preserve">ences, where M is some value between the values of the XSDL minOccurs and maxOccurs properties. When an unbounded number of occurrences is possible this is shown explicitly by </w:t>
      </w:r>
      <w:r>
        <w:rPr>
          <w:rStyle w:val="Emphasis"/>
        </w:rPr>
        <w:t>Rep(M &lt; INF)</w:t>
      </w:r>
      <w:r>
        <w:t xml:space="preserve"> , INF meaning infinity or unbounded.</w:t>
      </w:r>
    </w:p>
    <w:p w14:paraId="49D60CC2" w14:textId="77777777" w:rsidR="00000000" w:rsidRDefault="009D64FD">
      <w:pPr>
        <w:pStyle w:val="Heading4"/>
        <w:rPr>
          <w:rFonts w:eastAsia="Times New Roman"/>
          <w:lang w:eastAsia="en-GB"/>
        </w:rPr>
      </w:pPr>
      <w:r>
        <w:rPr>
          <w:rFonts w:eastAsia="Times New Roman"/>
          <w:lang w:eastAsia="en-GB"/>
        </w:rPr>
        <w:t>Errors When the Sequence is Po</w:t>
      </w:r>
      <w:r>
        <w:rPr>
          <w:rFonts w:eastAsia="Times New Roman"/>
          <w:lang w:eastAsia="en-GB"/>
        </w:rPr>
        <w:t xml:space="preserve">sitional </w:t>
      </w:r>
    </w:p>
    <w:p w14:paraId="33B455CE" w14:textId="77777777" w:rsidR="00000000" w:rsidRDefault="009D64FD">
      <w:pPr>
        <w:pStyle w:val="nobreak"/>
        <w:rPr>
          <w:lang w:eastAsia="en-GB"/>
        </w:rPr>
      </w:pPr>
      <w:r>
        <w:rPr>
          <w:lang w:eastAsia="en-GB"/>
        </w:rPr>
        <w:t xml:space="preserve">In the matrix above we see that there are some cells where the combination of properties doesn't make sense, and a Schema Definition Error is raised. These occur when an element has dfdl:occursCountKind 'implicit' and XSDL maxOccurs 'unbounded', </w:t>
      </w:r>
      <w:r>
        <w:rPr>
          <w:lang w:eastAsia="en-GB"/>
        </w:rPr>
        <w:t>and dfdl:separatorSuppressionPolicy implies that the sequence is positional, specifically:</w:t>
      </w:r>
    </w:p>
    <w:p w14:paraId="284C85D2" w14:textId="77777777" w:rsidR="00000000" w:rsidRDefault="009D64FD">
      <w:pPr>
        <w:numPr>
          <w:ilvl w:val="0"/>
          <w:numId w:val="135"/>
        </w:numPr>
      </w:pPr>
      <w:r>
        <w:t xml:space="preserve">If a sequence has dfdl:separatorSuppressionPolicy 'never'; </w:t>
      </w:r>
    </w:p>
    <w:p w14:paraId="1AB695CB" w14:textId="77777777" w:rsidR="00000000" w:rsidRDefault="009D64FD">
      <w:pPr>
        <w:numPr>
          <w:ilvl w:val="0"/>
          <w:numId w:val="135"/>
        </w:numPr>
      </w:pPr>
      <w:r>
        <w:t xml:space="preserve">If a sequence has dfdl:separatorSuppressionPolicy 'trailingEmptyStrict' or 'trailingEmpty' </w:t>
      </w:r>
      <w:r>
        <w:t>and the element is not the last declaration in the sequence. (This avoids ambiguity about which element is being suppressed.)</w:t>
      </w:r>
    </w:p>
    <w:p w14:paraId="699D51AE" w14:textId="77777777" w:rsidR="00000000" w:rsidRDefault="009D64FD">
      <w:pPr>
        <w:pStyle w:val="Heading4"/>
        <w:rPr>
          <w:rFonts w:eastAsia="Times New Roman"/>
        </w:rPr>
      </w:pPr>
      <w:r>
        <w:rPr>
          <w:rFonts w:eastAsia="Times New Roman"/>
        </w:rPr>
        <w:t xml:space="preserve">Example Parsing Scenarios </w:t>
      </w:r>
    </w:p>
    <w:p w14:paraId="53535E3F" w14:textId="77777777" w:rsidR="00000000" w:rsidRDefault="009D64FD">
      <w:r>
        <w:t>Consider the cell of the matrix above for the element in this DFDL schema fragment:</w:t>
      </w:r>
    </w:p>
    <w:p w14:paraId="40536F27" w14:textId="77777777" w:rsidR="00000000" w:rsidRDefault="009D64FD">
      <w:pPr>
        <w:pStyle w:val="Codeblock0"/>
        <w:pBdr>
          <w:top w:val="single" w:sz="4" w:space="1" w:color="auto"/>
          <w:left w:val="single" w:sz="4" w:space="4" w:color="auto"/>
          <w:bottom w:val="single" w:sz="4" w:space="1" w:color="auto"/>
          <w:right w:val="single" w:sz="4" w:space="4" w:color="auto"/>
        </w:pBdr>
      </w:pPr>
      <w:r>
        <w:t>&lt;xs:sequence dfdl:s</w:t>
      </w:r>
      <w:r>
        <w:t xml:space="preserve">eparator='|' dfdl:separatorPosition='infix' </w:t>
      </w:r>
    </w:p>
    <w:p w14:paraId="5BDC03F5"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dfdl:separatorSuppressionPolicy='trailingEmptyStrict'&gt;</w:t>
      </w:r>
    </w:p>
    <w:p w14:paraId="2290B136"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&lt;xs:element name='a' type='xs:int' default='0'</w:t>
      </w:r>
    </w:p>
    <w:p w14:paraId="23EB2AFA"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maxOccurs='5' minOccurs='0'</w:t>
      </w:r>
    </w:p>
    <w:p w14:paraId="0FDC81CE"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dfdl:representation='text' dfdl:textNumberPatte</w:t>
      </w:r>
      <w:r>
        <w:t xml:space="preserve">rn='#0' </w:t>
      </w:r>
    </w:p>
    <w:p w14:paraId="196C6C2B"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dfdl:occursCountKind='implicit' </w:t>
      </w:r>
    </w:p>
    <w:p w14:paraId="6F7E672A"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dfdl:initiator='[' dfdl:terminator=']'</w:t>
      </w:r>
    </w:p>
    <w:p w14:paraId="5F48A347"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dfdl:emptyValueDelimiterPolicy='both' /&gt; </w:t>
      </w:r>
    </w:p>
    <w:p w14:paraId="00ACBFBA" w14:textId="77777777" w:rsidR="00000000" w:rsidRDefault="009D64FD">
      <w:pPr>
        <w:pStyle w:val="Codeblock0"/>
        <w:pBdr>
          <w:top w:val="single" w:sz="4" w:space="1" w:color="auto"/>
          <w:left w:val="single" w:sz="4" w:space="4" w:color="auto"/>
          <w:bottom w:val="single" w:sz="4" w:space="1" w:color="auto"/>
          <w:right w:val="single" w:sz="4" w:space="4" w:color="auto"/>
        </w:pBdr>
      </w:pPr>
      <w:r>
        <w:t>&lt;/xs:sequence&gt;</w:t>
      </w:r>
    </w:p>
    <w:p w14:paraId="7E43E961" w14:textId="77777777" w:rsidR="00000000" w:rsidRDefault="009D64FD">
      <w:r>
        <w:t>Within the sequence this element 'a' is clearly potentially trailing as it is declare</w:t>
      </w:r>
      <w:r>
        <w:t>d last. The corresponding cell in the matrix above contains this description:</w:t>
      </w:r>
    </w:p>
    <w:p w14:paraId="0E5D31E4" w14:textId="77777777" w:rsidR="00000000" w:rsidRDefault="009D64FD">
      <w:pPr>
        <w:ind w:left="720"/>
        <w:rPr>
          <w:i/>
        </w:rPr>
      </w:pPr>
      <w:r>
        <w:rPr>
          <w:i/>
        </w:rPr>
        <w:t>RepDef(min) [~ Rep(M &lt; max – min) ~ RepNonZero(1) ]</w:t>
      </w:r>
    </w:p>
    <w:p w14:paraId="284FBC64" w14:textId="77777777" w:rsidR="00000000" w:rsidRDefault="009D64FD">
      <w:r>
        <w:t xml:space="preserve">Since XSDL minOccurs='0', the first term, RepDef(min) vanishes. So we have left </w:t>
      </w:r>
    </w:p>
    <w:p w14:paraId="15FB0386" w14:textId="77777777" w:rsidR="00000000" w:rsidRDefault="009D64FD">
      <w:pPr>
        <w:ind w:left="720"/>
        <w:rPr>
          <w:i/>
        </w:rPr>
      </w:pPr>
      <w:r>
        <w:rPr>
          <w:i/>
        </w:rPr>
        <w:t>Rep(M &lt; max - min) ~ RepNonZero(1)</w:t>
      </w:r>
    </w:p>
    <w:p w14:paraId="59C2F230" w14:textId="77777777" w:rsidR="00000000" w:rsidRDefault="009D64FD">
      <w:r>
        <w:t>Note Rep(M</w:t>
      </w:r>
      <w:r>
        <w:t xml:space="preserve">) permits absent representations, and if encountered they will simply be omitted from the infoset. </w:t>
      </w:r>
    </w:p>
    <w:p w14:paraId="26D1F25B" w14:textId="77777777" w:rsidR="00000000" w:rsidRDefault="009D64FD">
      <w:r>
        <w:t xml:space="preserve">So this data </w:t>
      </w:r>
    </w:p>
    <w:p w14:paraId="5F4B5B82" w14:textId="77777777" w:rsidR="00000000" w:rsidRDefault="009D64FD">
      <w:pPr>
        <w:pStyle w:val="Codeblock0"/>
        <w:pBdr>
          <w:top w:val="single" w:sz="4" w:space="1" w:color="auto"/>
          <w:left w:val="single" w:sz="4" w:space="4" w:color="auto"/>
          <w:bottom w:val="single" w:sz="4" w:space="1" w:color="auto"/>
          <w:right w:val="single" w:sz="4" w:space="4" w:color="auto"/>
        </w:pBdr>
      </w:pPr>
      <w:r>
        <w:t>[1]|[2]|[3]|[4]|[5]</w:t>
      </w:r>
    </w:p>
    <w:p w14:paraId="69026AE2" w14:textId="77777777" w:rsidR="00000000" w:rsidRDefault="009D64FD">
      <w:r>
        <w:t xml:space="preserve">parses and 5 items appear in the infoset. </w:t>
      </w:r>
    </w:p>
    <w:p w14:paraId="1CCB4615" w14:textId="77777777" w:rsidR="00000000" w:rsidRDefault="009D64FD">
      <w:r>
        <w:t>This data</w:t>
      </w:r>
    </w:p>
    <w:p w14:paraId="3D4C4F46" w14:textId="77777777" w:rsidR="00000000" w:rsidRDefault="009D64FD">
      <w:pPr>
        <w:pStyle w:val="Codeblock0"/>
        <w:pBdr>
          <w:top w:val="single" w:sz="4" w:space="1" w:color="auto"/>
          <w:left w:val="single" w:sz="4" w:space="4" w:color="auto"/>
          <w:bottom w:val="single" w:sz="4" w:space="1" w:color="auto"/>
          <w:right w:val="single" w:sz="4" w:space="4" w:color="auto"/>
        </w:pBdr>
      </w:pPr>
      <w:r>
        <w:t>|||[4]</w:t>
      </w:r>
    </w:p>
    <w:p w14:paraId="3389FA63" w14:textId="77777777" w:rsidR="00000000" w:rsidRDefault="009D64FD">
      <w:r>
        <w:t>also parses because absent representations are accepted, but o</w:t>
      </w:r>
      <w:r>
        <w:t>nly one item appears in the infoset.(The fact that the occurrence was fourth in the array is not preserved into the infoset).  However this data</w:t>
      </w:r>
    </w:p>
    <w:p w14:paraId="4F576628" w14:textId="77777777" w:rsidR="00000000" w:rsidRDefault="009D64FD">
      <w:pPr>
        <w:pStyle w:val="Codeblock0"/>
        <w:pBdr>
          <w:top w:val="single" w:sz="4" w:space="1" w:color="auto"/>
          <w:left w:val="single" w:sz="4" w:space="4" w:color="auto"/>
          <w:bottom w:val="single" w:sz="4" w:space="1" w:color="auto"/>
          <w:right w:val="single" w:sz="4" w:space="4" w:color="auto"/>
        </w:pBdr>
      </w:pPr>
      <w:r>
        <w:t>|||[4]|</w:t>
      </w:r>
    </w:p>
    <w:p w14:paraId="66F6DD3A" w14:textId="77777777" w:rsidR="00000000" w:rsidRDefault="009D64FD">
      <w:r>
        <w:t xml:space="preserve">causes </w:t>
      </w:r>
      <w:r>
        <w:t>a processing error because there is a final trailing separator and dfdl:separatorSuppressionPolicy is 'trailingEmptyStrict'.</w:t>
      </w:r>
    </w:p>
    <w:p w14:paraId="2791EBF7" w14:textId="77777777" w:rsidR="00000000" w:rsidRDefault="009D64FD">
      <w:r>
        <w:t xml:space="preserve">Now consider the same scenario but minOccurs of '2'. The first term reappears as </w:t>
      </w:r>
      <w:r>
        <w:rPr>
          <w:rStyle w:val="Emphasis"/>
        </w:rPr>
        <w:t>RepDef(2).</w:t>
      </w:r>
      <w:r>
        <w:t xml:space="preserve"> The data</w:t>
      </w:r>
    </w:p>
    <w:p w14:paraId="241619CE" w14:textId="77777777" w:rsidR="00000000" w:rsidRDefault="009D64FD">
      <w:pPr>
        <w:pStyle w:val="Codeblock0"/>
        <w:pBdr>
          <w:top w:val="single" w:sz="4" w:space="1" w:color="auto"/>
          <w:left w:val="single" w:sz="4" w:space="4" w:color="auto"/>
          <w:bottom w:val="single" w:sz="4" w:space="1" w:color="auto"/>
          <w:right w:val="single" w:sz="4" w:space="4" w:color="auto"/>
        </w:pBdr>
      </w:pPr>
      <w:r>
        <w:t>|||[4]</w:t>
      </w:r>
    </w:p>
    <w:p w14:paraId="7EE8BAB7" w14:textId="77777777" w:rsidR="00000000" w:rsidRDefault="009D64FD">
      <w:r>
        <w:t>which previously parsed</w:t>
      </w:r>
      <w:r>
        <w:t xml:space="preserve"> successfully would now cause a processing error because the first two occurrences are required, so they have to be either a normal representation, that is, matching xs:int syntax with surrounding initiator and terminator, or the empty representation which</w:t>
      </w:r>
      <w:r>
        <w:t xml:space="preserve"> is </w:t>
      </w:r>
      <w:r>
        <w:rPr>
          <w:rStyle w:val="dataexampleChar"/>
        </w:rPr>
        <w:t>[]</w:t>
      </w:r>
      <w:r>
        <w:t>. An example which will parse correctly with minOccurs of '2' is:</w:t>
      </w:r>
    </w:p>
    <w:p w14:paraId="414FF83D" w14:textId="77777777" w:rsidR="00000000" w:rsidRDefault="009D64FD">
      <w:pPr>
        <w:pStyle w:val="Codeblock0"/>
        <w:pBdr>
          <w:top w:val="single" w:sz="4" w:space="1" w:color="auto"/>
          <w:left w:val="single" w:sz="4" w:space="4" w:color="auto"/>
          <w:bottom w:val="single" w:sz="4" w:space="1" w:color="auto"/>
          <w:right w:val="single" w:sz="4" w:space="4" w:color="auto"/>
        </w:pBdr>
      </w:pPr>
      <w:r>
        <w:t>[1]|[]||[4]</w:t>
      </w:r>
    </w:p>
    <w:p w14:paraId="33F31C72" w14:textId="77777777" w:rsidR="00000000" w:rsidRDefault="009D64FD">
      <w:r>
        <w:t>In this case the Infoset will contain 3 items with values 1, 0, 4. The 0 value arises because the occurrence has the empty representation, the occurs index is 2 so it is re</w:t>
      </w:r>
      <w:r>
        <w:t>quired, and there is a default value 0.</w:t>
      </w:r>
    </w:p>
    <w:p w14:paraId="1097048E" w14:textId="77777777" w:rsidR="00000000" w:rsidRDefault="009D64FD">
      <w:r>
        <w:t xml:space="preserve">If the scenario is changed so that dfdl:separatorSuppressionPolicy is 'trailingEmpty' then a different cell of the matrix above applies. </w:t>
      </w:r>
    </w:p>
    <w:p w14:paraId="0C966579" w14:textId="77777777" w:rsidR="00000000" w:rsidRDefault="009D64FD">
      <w:pPr>
        <w:ind w:left="720"/>
        <w:rPr>
          <w:i/>
        </w:rPr>
      </w:pPr>
      <w:r>
        <w:rPr>
          <w:i/>
        </w:rPr>
        <w:t>RepDef(min) [~ Rep(M &lt; max – min) ]</w:t>
      </w:r>
    </w:p>
    <w:p w14:paraId="00BF9B0B" w14:textId="77777777" w:rsidR="00000000" w:rsidRDefault="009D64FD">
      <w:r>
        <w:t xml:space="preserve">This has a more lax behavior so that this </w:t>
      </w:r>
      <w:r>
        <w:t>data is also acceptable:</w:t>
      </w:r>
    </w:p>
    <w:p w14:paraId="51AB9E6E" w14:textId="77777777" w:rsidR="00000000" w:rsidRDefault="009D64FD">
      <w:pPr>
        <w:pStyle w:val="Codeblock0"/>
        <w:pBdr>
          <w:top w:val="single" w:sz="4" w:space="1" w:color="auto"/>
          <w:left w:val="single" w:sz="4" w:space="4" w:color="auto"/>
          <w:bottom w:val="single" w:sz="4" w:space="1" w:color="auto"/>
          <w:right w:val="single" w:sz="4" w:space="4" w:color="auto"/>
        </w:pBdr>
      </w:pPr>
      <w:r>
        <w:t>[1]|[]||[4]|</w:t>
      </w:r>
    </w:p>
    <w:p w14:paraId="3FE9CCF6" w14:textId="77777777" w:rsidR="00000000" w:rsidRDefault="009D64FD">
      <w:r>
        <w:t xml:space="preserve">In this case the final trailing separator is tolerated, though when unparsing this final trailing separator would not be created. This is a case where what is parsed will not be exactly recreated on unparsing from the </w:t>
      </w:r>
      <w:r>
        <w:t>resulting infoset, but all the information content is preserved.</w:t>
      </w:r>
    </w:p>
    <w:p w14:paraId="0768C6FF" w14:textId="77777777" w:rsidR="00000000" w:rsidRDefault="009D64FD">
      <w:r>
        <w:t>Now consider the same scenario but XSDL maxOccurs is 'unbounded'. In that case this data is acceptable:</w:t>
      </w:r>
    </w:p>
    <w:p w14:paraId="59A6DF01" w14:textId="77777777" w:rsidR="00000000" w:rsidRDefault="009D64FD">
      <w:pPr>
        <w:pStyle w:val="Codeblock0"/>
        <w:pBdr>
          <w:top w:val="single" w:sz="4" w:space="1" w:color="auto"/>
          <w:left w:val="single" w:sz="4" w:space="4" w:color="auto"/>
          <w:bottom w:val="single" w:sz="4" w:space="1" w:color="auto"/>
          <w:right w:val="single" w:sz="4" w:space="4" w:color="auto"/>
        </w:pBdr>
      </w:pPr>
      <w:r>
        <w:t>[1]|[]||||||||||||||||||||||||[4]|||||||||||||||||||||</w:t>
      </w:r>
    </w:p>
    <w:p w14:paraId="71C6164E" w14:textId="77777777" w:rsidR="00000000" w:rsidRDefault="009D64FD">
      <w:pPr>
        <w:rPr>
          <w:ins w:id="7334" w:author="Mike Beckerle" w:date="2019-11-25T15:37:00Z"/>
        </w:rPr>
      </w:pPr>
      <w:r>
        <w:t xml:space="preserve">The infoset values are again 1, </w:t>
      </w:r>
      <w:r>
        <w:t>0, 4. But all the excess separators are tolerated.</w:t>
      </w:r>
    </w:p>
    <w:p w14:paraId="5752B295" w14:textId="77777777" w:rsidR="00000000" w:rsidRDefault="009D64FD">
      <w:pPr>
        <w:pStyle w:val="Heading4"/>
        <w:rPr>
          <w:ins w:id="7335" w:author="Mike Beckerle" w:date="2019-11-25T15:37:00Z"/>
          <w:rFonts w:eastAsia="Times New Roman"/>
        </w:rPr>
      </w:pPr>
      <w:bookmarkStart w:id="7336" w:name="_Ref25588773"/>
      <w:ins w:id="7337" w:author="Mike Beckerle" w:date="2019-11-25T15:37:00Z">
        <w:r>
          <w:rPr>
            <w:rFonts w:eastAsia="Times New Roman"/>
          </w:rPr>
          <w:t>Parsing Child Groups within Separated Sequences</w:t>
        </w:r>
        <w:bookmarkEnd w:id="7336"/>
      </w:ins>
    </w:p>
    <w:p w14:paraId="1A99EEE6" w14:textId="77777777" w:rsidR="00000000" w:rsidRDefault="009D64FD">
      <w:pPr>
        <w:rPr>
          <w:ins w:id="7338" w:author="Mike Beckerle" w:date="2019-11-25T15:37:00Z"/>
        </w:rPr>
      </w:pPr>
      <w:ins w:id="7339" w:author="Mike Beckerle" w:date="2019-11-25T15:37:00Z">
        <w:r>
          <w:t>When a child of a sequence is a group then a separator is expected/tolerated depending on dfdl:separatorSuppressionPolicy and other factors:</w:t>
        </w:r>
      </w:ins>
    </w:p>
    <w:p w14:paraId="1E6EAF32" w14:textId="77777777" w:rsidR="00000000" w:rsidRDefault="009D64FD">
      <w:pPr>
        <w:pStyle w:val="ListParagraph"/>
        <w:numPr>
          <w:ilvl w:val="0"/>
          <w:numId w:val="133"/>
        </w:numPr>
        <w:suppressAutoHyphens/>
        <w:overflowPunct w:val="0"/>
        <w:spacing w:before="0" w:after="0"/>
        <w:rPr>
          <w:ins w:id="7340" w:author="Mike Beckerle" w:date="2019-11-25T15:37:00Z"/>
        </w:rPr>
      </w:pPr>
      <w:ins w:id="7341" w:author="Mike Beckerle" w:date="2019-11-25T15:37:00Z">
        <w:r>
          <w:t>‘never’ - the ch</w:t>
        </w:r>
        <w:r>
          <w:t>ild group’s associated separator is expected</w:t>
        </w:r>
      </w:ins>
    </w:p>
    <w:p w14:paraId="1743C923" w14:textId="77777777" w:rsidR="00000000" w:rsidRDefault="009D64FD">
      <w:pPr>
        <w:pStyle w:val="ListParagraph"/>
        <w:numPr>
          <w:ilvl w:val="0"/>
          <w:numId w:val="133"/>
        </w:numPr>
        <w:suppressAutoHyphens/>
        <w:overflowPunct w:val="0"/>
        <w:spacing w:before="0" w:after="0"/>
        <w:rPr>
          <w:ins w:id="7342" w:author="Mike Beckerle" w:date="2019-11-25T15:37:00Z"/>
        </w:rPr>
      </w:pPr>
      <w:ins w:id="7343" w:author="Mike Beckerle" w:date="2019-11-25T15:37:00Z">
        <w:r>
          <w:t>‘trailingEmpty’ – if the child group is potentially trailing, has zero-length and it is actually trailing, its separator MAY appear or not. Additional separators are not expected.</w:t>
        </w:r>
      </w:ins>
    </w:p>
    <w:p w14:paraId="1E88117E" w14:textId="77777777" w:rsidR="00000000" w:rsidRDefault="009D64FD">
      <w:pPr>
        <w:pStyle w:val="ListParagraph"/>
        <w:numPr>
          <w:ilvl w:val="0"/>
          <w:numId w:val="133"/>
        </w:numPr>
        <w:suppressAutoHyphens/>
        <w:overflowPunct w:val="0"/>
        <w:spacing w:before="0" w:after="0"/>
        <w:rPr>
          <w:ins w:id="7344" w:author="Mike Beckerle" w:date="2019-11-25T15:37:00Z"/>
        </w:rPr>
      </w:pPr>
      <w:ins w:id="7345" w:author="Mike Beckerle" w:date="2019-11-25T15:37:00Z">
        <w:r>
          <w:t xml:space="preserve">‘trailingEmptyStrict’ – if the </w:t>
        </w:r>
        <w:r>
          <w:t xml:space="preserve">child group is potentially trailing, has zero-length and it is actually trailing, its separator MAY NOT appear. </w:t>
        </w:r>
      </w:ins>
    </w:p>
    <w:p w14:paraId="6513D714" w14:textId="77777777" w:rsidR="00000000" w:rsidRDefault="009D64FD">
      <w:pPr>
        <w:pStyle w:val="ListParagraph"/>
        <w:numPr>
          <w:ilvl w:val="0"/>
          <w:numId w:val="133"/>
        </w:numPr>
        <w:suppressAutoHyphens/>
        <w:overflowPunct w:val="0"/>
        <w:spacing w:before="0" w:after="0"/>
      </w:pPr>
      <w:ins w:id="7346" w:author="Mike Beckerle" w:date="2019-11-25T15:37:00Z">
        <w:r>
          <w:t>‘anyEmpty’ – if the child group has zero-length its separator MAY NOT appear.</w:t>
        </w:r>
      </w:ins>
    </w:p>
    <w:p w14:paraId="452EFEF8" w14:textId="77777777" w:rsidR="00000000" w:rsidRDefault="009D64FD">
      <w:pPr>
        <w:pStyle w:val="Heading3"/>
        <w:rPr>
          <w:rFonts w:eastAsia="Times New Roman"/>
        </w:rPr>
      </w:pPr>
      <w:bookmarkStart w:id="7347" w:name="_Toc25589845"/>
      <w:r>
        <w:rPr>
          <w:rFonts w:eastAsia="Times New Roman"/>
        </w:rPr>
        <w:t>Unparsing Sequence Groups with Separators</w:t>
      </w:r>
      <w:bookmarkEnd w:id="7347"/>
    </w:p>
    <w:p w14:paraId="36F84EBB" w14:textId="77777777" w:rsidR="00000000" w:rsidRDefault="009D64FD">
      <w:pPr>
        <w:rPr>
          <w:ins w:id="7348" w:author="Mike Beckerle" w:date="2019-11-25T15:39:00Z"/>
        </w:rPr>
      </w:pPr>
      <w:ins w:id="7349" w:author="Mike Beckerle" w:date="2019-11-25T15:40:00Z">
        <w:r>
          <w:t xml:space="preserve">Unparsing </w:t>
        </w:r>
        <w:r>
          <w:t xml:space="preserve">child elements is described first. Unparsing for child groups is described in Section </w:t>
        </w:r>
      </w:ins>
      <w:ins w:id="7350" w:author="Mike Beckerle" w:date="2019-11-25T15:42:00Z">
        <w:r>
          <w:fldChar w:fldCharType="begin"/>
        </w:r>
        <w:r>
          <w:instrText xml:space="preserve"> REF _Ref25588955 \r \h </w:instrText>
        </w:r>
        <w:r>
          <w:fldChar w:fldCharType="separate"/>
        </w:r>
        <w:r>
          <w:t>14.2.3.2</w:t>
        </w:r>
        <w:r>
          <w:fldChar w:fldCharType="end"/>
        </w:r>
      </w:ins>
      <w:ins w:id="7351" w:author="Mike Beckerle" w:date="2019-11-25T15:40:00Z">
        <w:r>
          <w:t>.</w:t>
        </w:r>
      </w:ins>
    </w:p>
    <w:p w14:paraId="6EF11F37" w14:textId="77777777" w:rsidR="00000000" w:rsidRDefault="009D64FD">
      <w:r>
        <w:t xml:space="preserve">When an element is required and is not an array then one occurrence is always output along with its separator. </w:t>
      </w:r>
      <w:ins w:id="7352" w:author="Mike Beckerle" w:date="2019-09-17T17:57:00Z">
        <w:r>
          <w:rPr>
            <w:rFonts w:cs="Arial"/>
            <w:lang w:eastAsia="en-GB"/>
          </w:rPr>
          <w:t xml:space="preserve">The dfdl:separatorSuppressionPolicy </w:t>
        </w:r>
        <w:r>
          <w:rPr>
            <w:rFonts w:cs="Arial"/>
            <w:bCs/>
            <w:lang w:eastAsia="en-GB"/>
          </w:rPr>
          <w:t>of the sequence has no effect (nothing is el</w:t>
        </w:r>
        <w:r>
          <w:rPr>
            <w:rFonts w:cs="Arial"/>
            <w:bCs/>
            <w:lang w:eastAsia="en-GB"/>
          </w:rPr>
          <w:t>igible for suppression).</w:t>
        </w:r>
      </w:ins>
      <w:del w:id="7353" w:author="Mike Beckerle" w:date="2019-09-17T17:57:00Z">
        <w:r>
          <w:delText>The dfdl:separatorSuppressionPolicy is not applicable and the implied behaviour is 'never'.</w:delText>
        </w:r>
      </w:del>
    </w:p>
    <w:p w14:paraId="33478588" w14:textId="77777777" w:rsidR="00000000" w:rsidRDefault="009D64FD">
      <w:r>
        <w:t>Otherwise the behaviour is dependent on dfdl:occursCountKind.</w:t>
      </w:r>
    </w:p>
    <w:p w14:paraId="59DA7252" w14:textId="77777777" w:rsidR="00000000" w:rsidRDefault="009D64FD">
      <w:r>
        <w:t>When dfdl:occursCountKind is 'fixed' or 'expression' the occurrences in the au</w:t>
      </w:r>
      <w:r>
        <w:t xml:space="preserve">gmented Infoset are always output along with their separators. </w:t>
      </w:r>
      <w:ins w:id="7354" w:author="Mike Beckerle" w:date="2019-09-17T17:58:00Z">
        <w:r>
          <w:rPr>
            <w:rFonts w:cs="Arial"/>
            <w:lang w:eastAsia="en-GB"/>
          </w:rPr>
          <w:t xml:space="preserve">The dfdl:separatorSuppressionPolicy </w:t>
        </w:r>
        <w:r>
          <w:rPr>
            <w:rFonts w:cs="Arial"/>
            <w:bCs/>
            <w:lang w:eastAsia="en-GB"/>
          </w:rPr>
          <w:t>of the sequence has no effect (nothing is eligible for suppression).</w:t>
        </w:r>
      </w:ins>
      <w:del w:id="7355" w:author="Mike Beckerle" w:date="2019-09-17T17:58:00Z">
        <w:r>
          <w:delText>The dfdl:separatorSuppressionPolicy is not applicable and the implied behaviour is 'never</w:delText>
        </w:r>
        <w:r>
          <w:delText>'.</w:delText>
        </w:r>
      </w:del>
    </w:p>
    <w:p w14:paraId="2C608B4F" w14:textId="77777777" w:rsidR="00000000" w:rsidRDefault="009D64FD">
      <w:r>
        <w:t xml:space="preserve">When dfdl:occursCountKind is 'parsed' non zero-length occurrences in the augmented Infoset are output along with their separators. </w:t>
      </w:r>
      <w:ins w:id="7356" w:author="Mike Beckerle" w:date="2019-09-17T17:59:00Z">
        <w:r>
          <w:rPr>
            <w:rFonts w:cs="Arial"/>
            <w:lang w:eastAsia="en-GB"/>
          </w:rPr>
          <w:t xml:space="preserve">The dfdl:separatorSuppressionPolicy </w:t>
        </w:r>
        <w:r>
          <w:rPr>
            <w:rFonts w:cs="Arial"/>
            <w:bCs/>
            <w:lang w:eastAsia="en-GB"/>
          </w:rPr>
          <w:t xml:space="preserve">of the sequence must be 'anyEmpty' and it is a </w:t>
        </w:r>
      </w:ins>
      <w:r>
        <w:rPr>
          <w:rFonts w:cs="Arial"/>
          <w:bCs/>
          <w:lang w:eastAsia="en-GB"/>
        </w:rPr>
        <w:t>Schema Definition Error</w:t>
      </w:r>
      <w:ins w:id="7357" w:author="Mike Beckerle" w:date="2019-09-17T17:59:00Z">
        <w:r>
          <w:rPr>
            <w:rFonts w:cs="Arial"/>
            <w:bCs/>
            <w:lang w:eastAsia="en-GB"/>
          </w:rPr>
          <w:t xml:space="preserve"> otherwise.</w:t>
        </w:r>
      </w:ins>
      <w:del w:id="7358" w:author="Mike Beckerle" w:date="2019-09-17T17:59:00Z">
        <w:r>
          <w:delText>The d</w:delText>
        </w:r>
        <w:r>
          <w:delText>fdl:separatorSuppressionPolicy is not applicable and the implied behaviour is 'anyEmpty'.</w:delText>
        </w:r>
      </w:del>
    </w:p>
    <w:p w14:paraId="0ECD0F2C" w14:textId="77777777" w:rsidR="00000000" w:rsidRDefault="009D64FD">
      <w:r>
        <w:t xml:space="preserve">When dfdl:occursCountKind is 'stopValue' </w:t>
      </w:r>
      <w:del w:id="7359" w:author="Mike Beckerle" w:date="2019-09-17T17:59:00Z">
        <w:r>
          <w:delText>non zero-length</w:delText>
        </w:r>
      </w:del>
      <w:ins w:id="7360" w:author="Mike Beckerle" w:date="2019-09-17T17:59:00Z">
        <w:r>
          <w:t>the</w:t>
        </w:r>
      </w:ins>
      <w:r>
        <w:t xml:space="preserve"> occurrences in the augmented Infoset are output along with their separators followed by the stop value and</w:t>
      </w:r>
      <w:r>
        <w:t xml:space="preserve"> its separator</w:t>
      </w:r>
      <w:ins w:id="7361" w:author="Mike Beckerle" w:date="2019-09-17T17:59:00Z">
        <w:r>
          <w:rPr>
            <w:rFonts w:cs="Arial"/>
            <w:lang w:eastAsia="en-GB"/>
          </w:rPr>
          <w:t xml:space="preserve">, </w:t>
        </w:r>
        <w:r>
          <w:rPr>
            <w:rFonts w:cs="Arial"/>
            <w:bCs/>
            <w:lang w:eastAsia="en-GB"/>
          </w:rPr>
          <w:t>according to the dfdl:separatorSuppressionPolicy of the sequence.</w:t>
        </w:r>
      </w:ins>
      <w:del w:id="7362" w:author="Mike Beckerle" w:date="2019-09-17T17:59:00Z">
        <w:r>
          <w:delText>. The dfdl:separatorSuppressionPolicy is not applicable and the implied behaviour is 'anyEmpty'.</w:delText>
        </w:r>
      </w:del>
    </w:p>
    <w:p w14:paraId="6BCBCAAC" w14:textId="77777777" w:rsidR="00000000" w:rsidRDefault="009D64FD">
      <w:r>
        <w:t>When dfdl:occursCountKind is 'implicit' the occurrences in the augmented Infos</w:t>
      </w:r>
      <w:r>
        <w:t>et are output along with their separators</w:t>
      </w:r>
      <w:ins w:id="7363" w:author="Mike Beckerle" w:date="2019-09-17T18:00:00Z">
        <w:r>
          <w:rPr>
            <w:rFonts w:cs="Arial"/>
            <w:lang w:eastAsia="en-GB"/>
          </w:rPr>
          <w:t xml:space="preserve">, </w:t>
        </w:r>
        <w:r>
          <w:rPr>
            <w:rFonts w:cs="Arial"/>
            <w:bCs/>
            <w:lang w:eastAsia="en-GB"/>
          </w:rPr>
          <w:t>according to the dfdl:separatorSuppressionPolicy of the sequence.</w:t>
        </w:r>
      </w:ins>
      <w:del w:id="7364" w:author="Mike Beckerle" w:date="2019-09-17T18:00:00Z">
        <w:r>
          <w:delText xml:space="preserve">. The dfdl:separatorSuppressionPolicy </w:delText>
        </w:r>
        <w:r>
          <w:delText>is applicable and helps determine whether optional zero length occurrences and their separators are output.</w:delText>
        </w:r>
      </w:del>
      <w:r>
        <w:t xml:space="preserve"> </w:t>
      </w:r>
    </w:p>
    <w:p w14:paraId="042B1177" w14:textId="77777777" w:rsidR="00000000" w:rsidRDefault="009D64FD">
      <w:r>
        <w:t xml:space="preserve">The behaviour for 'implicit' is more fully expressed in matrix form. The cells in the matrix give the number of occurrences of element values that </w:t>
      </w:r>
      <w:r>
        <w:t>are output to the data stream when unparsing, for the different values of dfdl:separatorSuppressionPolicy. The number of occurrences also depends whether XSDL maxOccurs is unbounded or not, and the position of the element in the sequence. The number of sep</w:t>
      </w:r>
      <w:r>
        <w:t>arators output can be inferred from this, taking into account dfdl:separatorPosition.</w:t>
      </w:r>
      <w:bookmarkStart w:id="7365" w:name="_Toc31847128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6"/>
        <w:gridCol w:w="887"/>
        <w:gridCol w:w="884"/>
        <w:gridCol w:w="1116"/>
        <w:gridCol w:w="1123"/>
        <w:gridCol w:w="1097"/>
        <w:gridCol w:w="1137"/>
      </w:tblGrid>
      <w:tr w:rsidR="00000000" w14:paraId="21102A9D" w14:textId="77777777">
        <w:trPr>
          <w:cantSplit/>
        </w:trPr>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349A1C8" w14:textId="77777777" w:rsidR="00000000" w:rsidRDefault="009D64FD">
            <w:pPr>
              <w:keepNext/>
              <w:keepLines/>
              <w:jc w:val="center"/>
              <w:rPr>
                <w:b/>
                <w:color w:val="000000"/>
                <w:sz w:val="16"/>
              </w:rPr>
            </w:pPr>
            <w:r>
              <w:rPr>
                <w:b/>
                <w:color w:val="000000"/>
                <w:sz w:val="16"/>
              </w:rPr>
              <w:t>dfdl:</w:t>
            </w:r>
          </w:p>
          <w:p w14:paraId="3AD014D4" w14:textId="77777777" w:rsidR="00000000" w:rsidRDefault="009D64FD">
            <w:pPr>
              <w:keepNext/>
              <w:keepLines/>
              <w:jc w:val="center"/>
              <w:rPr>
                <w:b/>
                <w:color w:val="000000"/>
                <w:sz w:val="16"/>
              </w:rPr>
            </w:pPr>
            <w:r>
              <w:rPr>
                <w:b/>
                <w:color w:val="000000"/>
                <w:sz w:val="16"/>
              </w:rPr>
              <w:t>separatorSuppressionPolicy</w:t>
            </w:r>
          </w:p>
          <w:p w14:paraId="5BBBD212" w14:textId="77777777" w:rsidR="00000000" w:rsidRDefault="009D64FD">
            <w:pPr>
              <w:keepNext/>
              <w:keepLines/>
              <w:jc w:val="center"/>
              <w:rPr>
                <w:b/>
                <w:color w:val="000000"/>
                <w:sz w:val="16"/>
              </w:rPr>
            </w:pPr>
          </w:p>
        </w:tc>
        <w:tc>
          <w:tcPr>
            <w:tcW w:w="0" w:type="auto"/>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F76F134" w14:textId="77777777" w:rsidR="00000000" w:rsidRDefault="009D64FD">
            <w:pPr>
              <w:keepNext/>
              <w:keepLines/>
              <w:jc w:val="center"/>
              <w:rPr>
                <w:b/>
                <w:color w:val="000000"/>
                <w:sz w:val="16"/>
              </w:rPr>
            </w:pPr>
            <w:r>
              <w:rPr>
                <w:b/>
                <w:color w:val="000000"/>
                <w:sz w:val="16"/>
              </w:rPr>
              <w:t>dfdl:occursCountKind 'implicit'</w:t>
            </w:r>
          </w:p>
        </w:tc>
      </w:tr>
      <w:tr w:rsidR="00000000" w14:paraId="49BF3950"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3F90E5" w14:textId="77777777" w:rsidR="00000000" w:rsidRDefault="009D64FD">
            <w:pPr>
              <w:spacing w:before="0" w:after="0"/>
              <w:rPr>
                <w:b/>
                <w:color w:val="000000"/>
                <w:sz w:val="16"/>
              </w:rPr>
            </w:pP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5A65C17" w14:textId="77777777" w:rsidR="00000000" w:rsidRDefault="009D64FD">
            <w:pPr>
              <w:keepNext/>
              <w:keepLines/>
              <w:jc w:val="center"/>
              <w:rPr>
                <w:b/>
                <w:color w:val="000000"/>
                <w:sz w:val="16"/>
              </w:rPr>
            </w:pPr>
            <w:r>
              <w:rPr>
                <w:b/>
                <w:color w:val="000000"/>
                <w:sz w:val="16"/>
              </w:rPr>
              <w:t>Potentially Trailing</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A2788FE" w14:textId="77777777" w:rsidR="00000000" w:rsidRDefault="009D64FD">
            <w:pPr>
              <w:keepNext/>
              <w:keepLines/>
              <w:jc w:val="center"/>
              <w:rPr>
                <w:b/>
                <w:color w:val="000000"/>
                <w:sz w:val="16"/>
              </w:rPr>
            </w:pPr>
            <w:r>
              <w:rPr>
                <w:b/>
                <w:color w:val="000000"/>
                <w:sz w:val="16"/>
              </w:rPr>
              <w:t>Not Potentially Trailing</w:t>
            </w:r>
          </w:p>
        </w:tc>
      </w:tr>
      <w:tr w:rsidR="00000000" w14:paraId="737629F3"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067F04" w14:textId="77777777" w:rsidR="00000000" w:rsidRDefault="009D64FD">
            <w:pPr>
              <w:spacing w:before="0" w:after="0"/>
              <w:rPr>
                <w:b/>
                <w:color w:val="000000"/>
                <w:sz w:val="16"/>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C4384D6" w14:textId="77777777" w:rsidR="00000000" w:rsidRDefault="009D64FD">
            <w:pPr>
              <w:keepNext/>
              <w:keepLines/>
              <w:jc w:val="center"/>
              <w:rPr>
                <w:b/>
                <w:color w:val="000000"/>
                <w:sz w:val="16"/>
              </w:rPr>
            </w:pPr>
            <w:r>
              <w:rPr>
                <w:b/>
                <w:color w:val="000000"/>
                <w:sz w:val="16"/>
              </w:rPr>
              <w:t>maxOccurs unbounded</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54BCB0E" w14:textId="77777777" w:rsidR="00000000" w:rsidRDefault="009D64FD">
            <w:pPr>
              <w:keepNext/>
              <w:keepLines/>
              <w:jc w:val="center"/>
              <w:rPr>
                <w:b/>
                <w:color w:val="000000"/>
                <w:sz w:val="16"/>
              </w:rPr>
            </w:pPr>
            <w:r>
              <w:rPr>
                <w:b/>
                <w:color w:val="000000"/>
                <w:sz w:val="16"/>
              </w:rPr>
              <w:t>maxOccurs 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7B98C3C" w14:textId="77777777" w:rsidR="00000000" w:rsidRDefault="009D64FD">
            <w:pPr>
              <w:keepNext/>
              <w:keepLines/>
              <w:jc w:val="center"/>
              <w:rPr>
                <w:b/>
                <w:color w:val="000000"/>
                <w:sz w:val="16"/>
              </w:rPr>
            </w:pPr>
            <w:r>
              <w:rPr>
                <w:b/>
                <w:color w:val="000000"/>
                <w:sz w:val="16"/>
              </w:rPr>
              <w:t>maxOccurs unbounded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445C3D2" w14:textId="77777777" w:rsidR="00000000" w:rsidRDefault="009D64FD">
            <w:pPr>
              <w:keepNext/>
              <w:keepLines/>
              <w:jc w:val="center"/>
              <w:rPr>
                <w:b/>
                <w:color w:val="000000"/>
                <w:sz w:val="16"/>
              </w:rPr>
            </w:pPr>
            <w:r>
              <w:rPr>
                <w:b/>
                <w:color w:val="000000"/>
                <w:sz w:val="16"/>
              </w:rPr>
              <w:t>maxOccurs bounded</w:t>
            </w:r>
          </w:p>
        </w:tc>
      </w:tr>
      <w:tr w:rsidR="00000000" w14:paraId="022FB427"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34473E" w14:textId="77777777" w:rsidR="00000000" w:rsidRDefault="009D64FD">
            <w:pPr>
              <w:spacing w:before="0" w:after="0"/>
              <w:rPr>
                <w:b/>
                <w:color w:val="000000"/>
                <w:sz w:val="16"/>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B9DC1A8" w14:textId="77777777" w:rsidR="00000000" w:rsidRDefault="009D64FD">
            <w:pPr>
              <w:keepNext/>
              <w:keepLines/>
              <w:jc w:val="center"/>
              <w:rPr>
                <w:b/>
                <w:color w:val="000000"/>
                <w:sz w:val="16"/>
                <w:szCs w:val="16"/>
              </w:rPr>
            </w:pPr>
            <w:r>
              <w:rPr>
                <w:b/>
                <w:color w:val="000000"/>
                <w:sz w:val="16"/>
                <w:szCs w:val="16"/>
              </w:rPr>
              <w:t>Element not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E1B2358" w14:textId="77777777" w:rsidR="00000000" w:rsidRDefault="009D64FD">
            <w:pPr>
              <w:keepNext/>
              <w:keepLines/>
              <w:jc w:val="center"/>
              <w:rPr>
                <w:b/>
                <w:color w:val="000000"/>
                <w:sz w:val="16"/>
                <w:szCs w:val="16"/>
              </w:rPr>
            </w:pPr>
            <w:r>
              <w:rPr>
                <w:b/>
                <w:color w:val="000000"/>
                <w:sz w:val="16"/>
                <w:szCs w:val="16"/>
              </w:rPr>
              <w:t>Element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227D496" w14:textId="77777777" w:rsidR="00000000" w:rsidRDefault="009D64FD">
            <w:pPr>
              <w:keepNext/>
              <w:keepLines/>
              <w:jc w:val="center"/>
              <w:rPr>
                <w:b/>
                <w:color w:val="000000"/>
                <w:sz w:val="16"/>
                <w:szCs w:val="16"/>
              </w:rPr>
            </w:pPr>
            <w:r>
              <w:rPr>
                <w:b/>
                <w:color w:val="000000"/>
                <w:sz w:val="16"/>
                <w:szCs w:val="16"/>
              </w:rPr>
              <w:t>Element declared last or occurrence followed by end-of-group</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D1374CD" w14:textId="77777777" w:rsidR="00000000" w:rsidRDefault="009D64FD">
            <w:pPr>
              <w:keepNext/>
              <w:keepLines/>
              <w:jc w:val="center"/>
              <w:rPr>
                <w:b/>
                <w:color w:val="000000"/>
                <w:sz w:val="16"/>
                <w:szCs w:val="16"/>
              </w:rPr>
            </w:pPr>
            <w:r>
              <w:rPr>
                <w:b/>
                <w:color w:val="000000"/>
                <w:sz w:val="16"/>
                <w:szCs w:val="16"/>
              </w:rPr>
              <w:t>Element not declared last and occurrence not followed by end-of-group</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74D57B" w14:textId="77777777" w:rsidR="00000000" w:rsidRDefault="009D64FD">
            <w:pPr>
              <w:spacing w:before="0" w:after="0"/>
              <w:rPr>
                <w:b/>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2EB703" w14:textId="77777777" w:rsidR="00000000" w:rsidRDefault="009D64FD">
            <w:pPr>
              <w:spacing w:before="0" w:after="0"/>
              <w:rPr>
                <w:b/>
                <w:color w:val="000000"/>
                <w:sz w:val="16"/>
              </w:rPr>
            </w:pPr>
          </w:p>
        </w:tc>
      </w:tr>
      <w:tr w:rsidR="00000000" w14:paraId="30F95DDA"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7B1EE946" w14:textId="77777777" w:rsidR="00000000" w:rsidRDefault="009D64FD">
            <w:pPr>
              <w:keepNext/>
              <w:keepLines/>
              <w:jc w:val="center"/>
              <w:rPr>
                <w:color w:val="000000"/>
                <w:sz w:val="16"/>
              </w:rPr>
            </w:pPr>
            <w:r>
              <w:rPr>
                <w:color w:val="000000"/>
                <w:sz w:val="16"/>
              </w:rPr>
              <w:t>never</w:t>
            </w:r>
          </w:p>
        </w:tc>
        <w:tc>
          <w:tcPr>
            <w:tcW w:w="0" w:type="auto"/>
            <w:gridSpan w:val="2"/>
            <w:tcBorders>
              <w:top w:val="single" w:sz="4" w:space="0" w:color="auto"/>
              <w:left w:val="single" w:sz="4" w:space="0" w:color="auto"/>
              <w:bottom w:val="nil"/>
              <w:right w:val="single" w:sz="4" w:space="0" w:color="auto"/>
            </w:tcBorders>
            <w:shd w:val="clear" w:color="auto" w:fill="D6E3BC" w:themeFill="accent3" w:themeFillTint="66"/>
            <w:vAlign w:val="center"/>
            <w:hideMark/>
          </w:tcPr>
          <w:p w14:paraId="6BE8099B" w14:textId="77777777" w:rsidR="00000000" w:rsidRDefault="009D64FD">
            <w:pPr>
              <w:keepNext/>
              <w:keepLines/>
              <w:jc w:val="center"/>
              <w:rPr>
                <w:color w:val="000000"/>
                <w:sz w:val="16"/>
                <w:szCs w:val="16"/>
              </w:rPr>
            </w:pPr>
            <w:r>
              <w:rPr>
                <w:color w:val="000000"/>
                <w:sz w:val="16"/>
                <w:szCs w:val="16"/>
              </w:rPr>
              <w:t>Schema definition error</w:t>
            </w:r>
          </w:p>
        </w:tc>
        <w:tc>
          <w:tcPr>
            <w:tcW w:w="0" w:type="auto"/>
            <w:gridSpan w:val="2"/>
            <w:tcBorders>
              <w:top w:val="single" w:sz="4" w:space="0" w:color="auto"/>
              <w:left w:val="single" w:sz="4" w:space="0" w:color="auto"/>
              <w:bottom w:val="nil"/>
              <w:right w:val="single" w:sz="4" w:space="0" w:color="auto"/>
            </w:tcBorders>
            <w:shd w:val="clear" w:color="auto" w:fill="92CDDC" w:themeFill="accent5" w:themeFillTint="99"/>
            <w:vAlign w:val="center"/>
            <w:hideMark/>
          </w:tcPr>
          <w:p w14:paraId="3FC574B9" w14:textId="77777777" w:rsidR="00000000" w:rsidRDefault="009D64FD">
            <w:pPr>
              <w:keepNext/>
              <w:keepLines/>
              <w:jc w:val="center"/>
              <w:rPr>
                <w:color w:val="000000"/>
                <w:sz w:val="16"/>
                <w:szCs w:val="16"/>
              </w:rPr>
            </w:pPr>
            <w:r>
              <w:rPr>
                <w:color w:val="000000"/>
                <w:sz w:val="16"/>
                <w:szCs w:val="16"/>
              </w:rPr>
              <w:t>Unp</w:t>
            </w:r>
            <w:r>
              <w:rPr>
                <w:color w:val="000000"/>
                <w:sz w:val="16"/>
                <w:szCs w:val="16"/>
              </w:rPr>
              <w:t>arse N occurrences ~ unparse (maxOccurs -- N) trailing zero-length occurrences</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151BA8F6" w14:textId="77777777" w:rsidR="00000000" w:rsidRDefault="009D64FD">
            <w:pPr>
              <w:keepNext/>
              <w:keepLines/>
              <w:jc w:val="center"/>
              <w:rPr>
                <w:color w:val="000000"/>
                <w:sz w:val="16"/>
                <w:szCs w:val="16"/>
              </w:rPr>
            </w:pPr>
            <w:r>
              <w:rPr>
                <w:color w:val="000000"/>
                <w:sz w:val="16"/>
                <w:szCs w:val="16"/>
              </w:rPr>
              <w:t>Schema definition error</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612DB158" w14:textId="77777777" w:rsidR="00000000" w:rsidRDefault="009D64FD">
            <w:pPr>
              <w:keepNext/>
              <w:keepLines/>
              <w:jc w:val="center"/>
              <w:rPr>
                <w:color w:val="000000"/>
                <w:sz w:val="16"/>
                <w:szCs w:val="16"/>
              </w:rPr>
            </w:pPr>
            <w:r>
              <w:rPr>
                <w:color w:val="000000"/>
                <w:sz w:val="16"/>
                <w:szCs w:val="16"/>
              </w:rPr>
              <w:t>Unparse N occurrences ~ unparse (maxOccurs -- N) trailing zero-length occurrences</w:t>
            </w:r>
          </w:p>
        </w:tc>
      </w:tr>
      <w:tr w:rsidR="00000000" w14:paraId="6E6FAC3B"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699248B6" w14:textId="77777777" w:rsidR="00000000" w:rsidRDefault="009D64FD">
            <w:pPr>
              <w:keepNext/>
              <w:keepLines/>
              <w:jc w:val="center"/>
              <w:rPr>
                <w:color w:val="000000"/>
                <w:sz w:val="16"/>
              </w:rPr>
            </w:pPr>
            <w:r>
              <w:rPr>
                <w:color w:val="000000"/>
                <w:sz w:val="16"/>
              </w:rPr>
              <w:t>trailingEmptyStrict</w:t>
            </w:r>
          </w:p>
        </w:tc>
        <w:tc>
          <w:tcPr>
            <w:tcW w:w="0" w:type="auto"/>
            <w:vMerge w:val="restart"/>
            <w:tcBorders>
              <w:top w:val="nil"/>
              <w:left w:val="single" w:sz="4" w:space="0" w:color="auto"/>
              <w:bottom w:val="single" w:sz="4" w:space="0" w:color="auto"/>
              <w:right w:val="single" w:sz="4" w:space="0" w:color="auto"/>
            </w:tcBorders>
            <w:shd w:val="clear" w:color="auto" w:fill="D6E3BC" w:themeFill="accent3" w:themeFillTint="66"/>
            <w:vAlign w:val="center"/>
          </w:tcPr>
          <w:p w14:paraId="2BFC6A20" w14:textId="77777777" w:rsidR="00000000" w:rsidRDefault="009D64FD">
            <w:pPr>
              <w:keepNext/>
              <w:keepLines/>
              <w:jc w:val="center"/>
              <w:rPr>
                <w:color w:val="000000"/>
                <w:sz w:val="16"/>
              </w:rPr>
            </w:pPr>
          </w:p>
        </w:tc>
        <w:tc>
          <w:tcPr>
            <w:tcW w:w="0" w:type="auto"/>
            <w:gridSpan w:val="2"/>
            <w:vMerge w:val="restart"/>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0D8018B5" w14:textId="77777777" w:rsidR="00000000" w:rsidRDefault="009D64FD">
            <w:pPr>
              <w:keepNext/>
              <w:keepLines/>
              <w:jc w:val="center"/>
              <w:rPr>
                <w:color w:val="000000"/>
                <w:sz w:val="16"/>
                <w:szCs w:val="16"/>
              </w:rPr>
            </w:pPr>
            <w:r>
              <w:rPr>
                <w:color w:val="000000"/>
                <w:sz w:val="16"/>
                <w:szCs w:val="16"/>
              </w:rPr>
              <w:t xml:space="preserve">Unparse </w:t>
            </w:r>
            <w:r>
              <w:rPr>
                <w:color w:val="000000"/>
                <w:sz w:val="16"/>
                <w:szCs w:val="16"/>
              </w:rPr>
              <w:t>N occurrences (suppressing trailing zero-length occurrences)</w:t>
            </w:r>
          </w:p>
        </w:tc>
        <w:tc>
          <w:tcPr>
            <w:tcW w:w="0" w:type="auto"/>
            <w:vMerge w:val="restart"/>
            <w:tcBorders>
              <w:top w:val="nil"/>
              <w:left w:val="single" w:sz="4" w:space="0" w:color="auto"/>
              <w:bottom w:val="single" w:sz="4" w:space="0" w:color="auto"/>
              <w:right w:val="single" w:sz="4" w:space="0" w:color="auto"/>
            </w:tcBorders>
            <w:shd w:val="clear" w:color="auto" w:fill="92CDDC" w:themeFill="accent5" w:themeFillTint="99"/>
            <w:vAlign w:val="center"/>
          </w:tcPr>
          <w:p w14:paraId="06408B62" w14:textId="77777777" w:rsidR="00000000" w:rsidRDefault="009D64FD">
            <w:pPr>
              <w:keepNext/>
              <w:keepLines/>
              <w:jc w:val="center"/>
              <w:rPr>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2FE7D8" w14:textId="77777777" w:rsidR="00000000" w:rsidRDefault="009D64FD">
            <w:pPr>
              <w:spacing w:before="0" w:after="0"/>
              <w:rPr>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DE40FB" w14:textId="77777777" w:rsidR="00000000" w:rsidRDefault="009D64FD">
            <w:pPr>
              <w:spacing w:before="0" w:after="0"/>
              <w:rPr>
                <w:color w:val="000000"/>
                <w:sz w:val="16"/>
                <w:szCs w:val="16"/>
              </w:rPr>
            </w:pPr>
          </w:p>
        </w:tc>
      </w:tr>
      <w:tr w:rsidR="00000000" w14:paraId="33904BC9"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4D2F4579" w14:textId="77777777" w:rsidR="00000000" w:rsidRDefault="009D64FD">
            <w:pPr>
              <w:keepNext/>
              <w:keepLines/>
              <w:jc w:val="center"/>
              <w:rPr>
                <w:color w:val="000000"/>
                <w:sz w:val="16"/>
              </w:rPr>
            </w:pPr>
            <w:r>
              <w:rPr>
                <w:color w:val="000000"/>
                <w:sz w:val="16"/>
              </w:rPr>
              <w:t>trailingEmpty</w:t>
            </w:r>
          </w:p>
        </w:tc>
        <w:tc>
          <w:tcPr>
            <w:tcW w:w="0" w:type="auto"/>
            <w:vMerge/>
            <w:tcBorders>
              <w:top w:val="nil"/>
              <w:left w:val="single" w:sz="4" w:space="0" w:color="auto"/>
              <w:bottom w:val="single" w:sz="4" w:space="0" w:color="auto"/>
              <w:right w:val="single" w:sz="4" w:space="0" w:color="auto"/>
            </w:tcBorders>
            <w:vAlign w:val="center"/>
            <w:hideMark/>
          </w:tcPr>
          <w:p w14:paraId="29891E7B" w14:textId="77777777" w:rsidR="00000000" w:rsidRDefault="009D64FD">
            <w:pPr>
              <w:spacing w:before="0" w:after="0"/>
              <w:rPr>
                <w:color w:val="000000"/>
                <w:sz w:val="1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C632144" w14:textId="77777777" w:rsidR="00000000" w:rsidRDefault="009D64FD">
            <w:pPr>
              <w:spacing w:before="0" w:after="0"/>
              <w:rPr>
                <w:color w:val="000000"/>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51FFD33E" w14:textId="77777777" w:rsidR="00000000" w:rsidRDefault="009D64FD">
            <w:pPr>
              <w:spacing w:before="0" w:after="0"/>
              <w:rPr>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57CB70" w14:textId="77777777" w:rsidR="00000000" w:rsidRDefault="009D64FD">
            <w:pPr>
              <w:spacing w:before="0" w:after="0"/>
              <w:rPr>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246053" w14:textId="77777777" w:rsidR="00000000" w:rsidRDefault="009D64FD">
            <w:pPr>
              <w:spacing w:before="0" w:after="0"/>
              <w:rPr>
                <w:color w:val="000000"/>
                <w:sz w:val="16"/>
                <w:szCs w:val="16"/>
              </w:rPr>
            </w:pPr>
          </w:p>
        </w:tc>
      </w:tr>
      <w:tr w:rsidR="00000000" w14:paraId="4C97C902"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41B82C9F" w14:textId="77777777" w:rsidR="00000000" w:rsidRDefault="009D64FD">
            <w:pPr>
              <w:keepNext/>
              <w:keepLines/>
              <w:jc w:val="center"/>
              <w:rPr>
                <w:color w:val="000000"/>
                <w:sz w:val="16"/>
              </w:rPr>
            </w:pPr>
            <w:r>
              <w:rPr>
                <w:color w:val="000000"/>
                <w:sz w:val="16"/>
              </w:rPr>
              <w:t>anyEmpty</w:t>
            </w:r>
          </w:p>
        </w:tc>
        <w:tc>
          <w:tcPr>
            <w:tcW w:w="0" w:type="auto"/>
            <w:gridSpan w:val="6"/>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519497FE" w14:textId="77777777" w:rsidR="00000000" w:rsidRDefault="009D64FD">
            <w:pPr>
              <w:keepNext/>
              <w:keepLines/>
              <w:jc w:val="center"/>
              <w:rPr>
                <w:color w:val="000000"/>
                <w:sz w:val="16"/>
                <w:szCs w:val="16"/>
              </w:rPr>
            </w:pPr>
            <w:r>
              <w:rPr>
                <w:color w:val="000000"/>
                <w:sz w:val="16"/>
                <w:szCs w:val="16"/>
              </w:rPr>
              <w:t>Unparse N occurrences (suppressing any optional zero-length occurrences)</w:t>
            </w:r>
          </w:p>
        </w:tc>
      </w:tr>
    </w:tbl>
    <w:p w14:paraId="7607347B" w14:textId="77777777" w:rsidR="00000000" w:rsidRDefault="009D64FD">
      <w:pPr>
        <w:pStyle w:val="Caption"/>
      </w:pPr>
      <w:r>
        <w:t xml:space="preserve">Table </w:t>
      </w:r>
      <w:r>
        <w:fldChar w:fldCharType="begin"/>
      </w:r>
      <w:r>
        <w:instrText xml:space="preserve"> SEQ Table \* ARABIC </w:instrText>
      </w:r>
      <w:r>
        <w:fldChar w:fldCharType="separate"/>
      </w:r>
      <w:r>
        <w:rPr>
          <w:noProof/>
        </w:rPr>
        <w:t>48</w:t>
      </w:r>
      <w:r>
        <w:fldChar w:fldCharType="end"/>
      </w:r>
      <w:r>
        <w:t xml:space="preserve"> </w:t>
      </w:r>
      <w:r>
        <w:t>Separator Suppressions for dfdl:occursCountKind 'implicit'</w:t>
      </w:r>
    </w:p>
    <w:p w14:paraId="0D753BF6" w14:textId="77777777" w:rsidR="00000000" w:rsidRDefault="009D64FD">
      <w:bookmarkStart w:id="7366" w:name="_Toc318471281"/>
      <w:bookmarkEnd w:id="7365"/>
      <w:r>
        <w:t xml:space="preserve">The notation in each cell uses the "~" symbol to mean "followed by" in the output data stream. </w:t>
      </w:r>
    </w:p>
    <w:p w14:paraId="658A07C9" w14:textId="77777777" w:rsidR="00000000" w:rsidRDefault="009D64FD">
      <w:r>
        <w:rPr>
          <w:b/>
          <w:bCs/>
          <w:i/>
          <w:iCs/>
        </w:rPr>
        <w:t xml:space="preserve">N </w:t>
      </w:r>
      <w:r>
        <w:t>stands for the number of elements in the augmented Infoset, which includes any defaults.</w:t>
      </w:r>
      <w:bookmarkEnd w:id="7366"/>
    </w:p>
    <w:p w14:paraId="7B59856E" w14:textId="77777777" w:rsidR="00000000" w:rsidRDefault="009D64FD">
      <w:r>
        <w:rPr>
          <w:b/>
          <w:bCs/>
          <w:i/>
          <w:iCs/>
        </w:rPr>
        <w:t xml:space="preserve">unparse N </w:t>
      </w:r>
      <w:r>
        <w:rPr>
          <w:b/>
          <w:bCs/>
          <w:i/>
          <w:iCs/>
        </w:rPr>
        <w:t>occurrences</w:t>
      </w:r>
      <w:r>
        <w:t xml:space="preserve"> means output N unparsed infoset items and associated separators. </w:t>
      </w:r>
    </w:p>
    <w:p w14:paraId="3460BDE1" w14:textId="77777777" w:rsidR="00000000" w:rsidRDefault="009D64FD">
      <w:r>
        <w:rPr>
          <w:b/>
          <w:bCs/>
          <w:i/>
          <w:iCs/>
        </w:rPr>
        <w:t>unparse(M) trailing zero length occurrences</w:t>
      </w:r>
      <w:r>
        <w:t xml:space="preserve"> means output M adjacent separators (according to dfdl:separatorPosition) as if separating M element occurrences. </w:t>
      </w:r>
    </w:p>
    <w:p w14:paraId="7E613062" w14:textId="77777777" w:rsidR="00000000" w:rsidRDefault="009D64FD">
      <w:r>
        <w:rPr>
          <w:b/>
          <w:bCs/>
          <w:i/>
          <w:iCs/>
        </w:rPr>
        <w:t>(suppressing trailin</w:t>
      </w:r>
      <w:r>
        <w:rPr>
          <w:b/>
          <w:bCs/>
          <w:i/>
          <w:iCs/>
        </w:rPr>
        <w:t>g zero-length reps)</w:t>
      </w:r>
      <w:r>
        <w:t xml:space="preserve"> implies the unparser must look ahead into the infoset and determine when the representations will be zero-length, and then identify those in trailing position. No separators are output corresponding to the trailing zero-length represent</w:t>
      </w:r>
      <w:r>
        <w:t>ations.</w:t>
      </w:r>
    </w:p>
    <w:p w14:paraId="718A2306" w14:textId="77777777" w:rsidR="00000000" w:rsidRDefault="009D64FD">
      <w:pPr>
        <w:pStyle w:val="Heading4"/>
        <w:rPr>
          <w:rFonts w:eastAsia="Times New Roman"/>
        </w:rPr>
      </w:pPr>
      <w:bookmarkStart w:id="7367" w:name="_Toc349042791"/>
      <w:bookmarkStart w:id="7368" w:name="_Toc324948128"/>
      <w:bookmarkStart w:id="7369" w:name="_Toc322911946"/>
      <w:bookmarkStart w:id="7370" w:name="_Toc322911385"/>
      <w:r>
        <w:rPr>
          <w:rFonts w:eastAsia="Times New Roman"/>
        </w:rPr>
        <w:t xml:space="preserve">Example Unparsing Scenarios </w:t>
      </w:r>
      <w:bookmarkEnd w:id="7367"/>
    </w:p>
    <w:bookmarkEnd w:id="7368"/>
    <w:p w14:paraId="5B6E8E18" w14:textId="77777777" w:rsidR="00000000" w:rsidRDefault="009D64FD">
      <w:r>
        <w:t>Consider the cell of the matrix above for the element in this DFDL schema fragment:</w:t>
      </w:r>
    </w:p>
    <w:p w14:paraId="3B4E24BB"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&lt;xs:sequence dfdl:separator='|' dfdl:separatorPosition='infix' </w:t>
      </w:r>
    </w:p>
    <w:p w14:paraId="3FE3F6FF"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dfdl:separatorSuppressionPolicy='trailingEmpty'&gt;</w:t>
      </w:r>
    </w:p>
    <w:p w14:paraId="27875F0B"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w:t>
      </w:r>
      <w:r>
        <w:t xml:space="preserve">t name='a' type='xs:int' </w:t>
      </w:r>
    </w:p>
    <w:p w14:paraId="0F55EAA3"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maxOccurs='5' minOccurs='0'</w:t>
      </w:r>
    </w:p>
    <w:p w14:paraId="6E17272F"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nillable='true'</w:t>
      </w:r>
    </w:p>
    <w:p w14:paraId="09472A37"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dfdl:representation='text' dfdl:textNumberPattern='#0'</w:t>
      </w:r>
    </w:p>
    <w:p w14:paraId="0A2B4871"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dfdl:occursCountKind='implicit' </w:t>
      </w:r>
    </w:p>
    <w:p w14:paraId="3986BCF7"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w:t>
      </w:r>
      <w:r>
        <w:t>dfdl:initiator='[' dfdl:terminator=']'</w:t>
      </w:r>
    </w:p>
    <w:p w14:paraId="010C2621"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dfdl:emptyValueDelimiterPolicy='none'</w:t>
      </w:r>
    </w:p>
    <w:p w14:paraId="4A1F5DA9"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dfdl:nilKind='literalValue' dfdl:nilValue='%ES;'</w:t>
      </w:r>
    </w:p>
    <w:p w14:paraId="3058F38A"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dfdl:nilValueDelimiterPolicy='none' /&gt; </w:t>
      </w:r>
    </w:p>
    <w:p w14:paraId="5F83BD96" w14:textId="77777777" w:rsidR="00000000" w:rsidRDefault="009D64FD">
      <w:pPr>
        <w:pStyle w:val="Codeblock0"/>
        <w:pBdr>
          <w:top w:val="single" w:sz="4" w:space="1" w:color="auto"/>
          <w:left w:val="single" w:sz="4" w:space="4" w:color="auto"/>
          <w:bottom w:val="single" w:sz="4" w:space="1" w:color="auto"/>
          <w:right w:val="single" w:sz="4" w:space="4" w:color="auto"/>
        </w:pBdr>
      </w:pPr>
      <w:r>
        <w:t>&lt;/xs:sequence&gt;</w:t>
      </w:r>
    </w:p>
    <w:p w14:paraId="5C0D1622" w14:textId="77777777" w:rsidR="00000000" w:rsidRDefault="009D64FD">
      <w:r>
        <w:t>This example is similar to the one used ab</w:t>
      </w:r>
      <w:r>
        <w:t>ove in the discussion of parsing with separator suppression. However, the element has no default value, the dfdl:emptyValueDelimterPolicy has been removed, and the element is nillable. Element 'a' is clearly potentially trailing as it is declared last. The</w:t>
      </w:r>
      <w:r>
        <w:t xml:space="preserve"> corresponding cell in the matrix above contains this description:</w:t>
      </w:r>
    </w:p>
    <w:p w14:paraId="7D16ECBE" w14:textId="77777777" w:rsidR="00000000" w:rsidRDefault="009D64FD">
      <w:pPr>
        <w:ind w:left="720"/>
        <w:rPr>
          <w:i/>
        </w:rPr>
      </w:pPr>
      <w:r>
        <w:rPr>
          <w:i/>
        </w:rPr>
        <w:t>unparse N occurrences (suppressing trailing zero length reps)</w:t>
      </w:r>
    </w:p>
    <w:p w14:paraId="73851F6B" w14:textId="77777777" w:rsidR="00000000" w:rsidRDefault="009D64FD">
      <w:pPr>
        <w:rPr>
          <w:rFonts w:cs="Arial"/>
        </w:rPr>
      </w:pPr>
      <w:r>
        <w:rPr>
          <w:rFonts w:cs="Arial"/>
        </w:rPr>
        <w:t>Assume we are unparsing an infoset containing five values: 1, 0, nil</w:t>
      </w:r>
      <w:r>
        <w:rPr>
          <w:rStyle w:val="FootnoteReference"/>
          <w:rFonts w:cs="Arial"/>
        </w:rPr>
        <w:footnoteReference w:id="30"/>
      </w:r>
      <w:r>
        <w:rPr>
          <w:rFonts w:cs="Arial"/>
        </w:rPr>
        <w:t>, 4, nil. We will unparse the five occurrences; however, t</w:t>
      </w:r>
      <w:r>
        <w:rPr>
          <w:rFonts w:cs="Arial"/>
        </w:rPr>
        <w:t xml:space="preserve">he last value is nil, which has a representation of '%ES;' meaning empty-string, and dfdl:nilvalueDelimiterPolicy is 'none' meaning no initiator or terminator is to appear in the data. Since we are suppressing trailing zero-length reps the unparse results </w:t>
      </w:r>
      <w:r>
        <w:rPr>
          <w:rFonts w:cs="Arial"/>
        </w:rPr>
        <w:t>in this output:</w:t>
      </w:r>
    </w:p>
    <w:p w14:paraId="55134960" w14:textId="77777777" w:rsidR="00000000" w:rsidRDefault="009D64FD">
      <w:pPr>
        <w:pStyle w:val="Codeblock0"/>
        <w:pBdr>
          <w:top w:val="single" w:sz="4" w:space="1" w:color="auto"/>
          <w:left w:val="single" w:sz="4" w:space="4" w:color="auto"/>
          <w:bottom w:val="single" w:sz="4" w:space="1" w:color="auto"/>
          <w:right w:val="single" w:sz="4" w:space="4" w:color="auto"/>
        </w:pBdr>
      </w:pPr>
      <w:r>
        <w:t>[1]|[0]||[4]</w:t>
      </w:r>
    </w:p>
    <w:p w14:paraId="5FF2CB4E" w14:textId="77777777" w:rsidR="00000000" w:rsidRDefault="009D64FD">
      <w:pPr>
        <w:rPr>
          <w:rFonts w:cs="Arial"/>
        </w:rPr>
      </w:pPr>
      <w:r>
        <w:rPr>
          <w:rFonts w:cs="Arial"/>
        </w:rPr>
        <w:t>We see here an example where if we reparsed the data we would not get back the same infoset that we started from because the trailing empty value which is the representation of the nil value, is not represented in the output, a</w:t>
      </w:r>
      <w:r>
        <w:rPr>
          <w:rFonts w:cs="Arial"/>
        </w:rPr>
        <w:t xml:space="preserve">nd so will not cause an Infoset item with </w:t>
      </w:r>
      <w:r>
        <w:rPr>
          <w:rFonts w:cs="Arial"/>
          <w:b/>
        </w:rPr>
        <w:t>[nilled]</w:t>
      </w:r>
      <w:r>
        <w:rPr>
          <w:rFonts w:cs="Arial"/>
        </w:rPr>
        <w:t xml:space="preserve"> true to be created in the infoset when this data is parsed. To preserve the nil we would have to change the dfdl:nilValueDelimiterPolicy to 'both', and in that case the output would be:</w:t>
      </w:r>
    </w:p>
    <w:p w14:paraId="006E4A9A" w14:textId="77777777" w:rsidR="00000000" w:rsidRDefault="009D64FD">
      <w:pPr>
        <w:pStyle w:val="Codeblock0"/>
        <w:pBdr>
          <w:top w:val="single" w:sz="4" w:space="1" w:color="auto"/>
          <w:left w:val="single" w:sz="4" w:space="4" w:color="auto"/>
          <w:bottom w:val="single" w:sz="4" w:space="1" w:color="auto"/>
          <w:right w:val="single" w:sz="4" w:space="4" w:color="auto"/>
        </w:pBdr>
      </w:pPr>
      <w:r>
        <w:t>[1]|[0]|[]|[4]|[]</w:t>
      </w:r>
    </w:p>
    <w:p w14:paraId="2230B290" w14:textId="77777777" w:rsidR="00000000" w:rsidRDefault="009D64FD">
      <w:pPr>
        <w:rPr>
          <w:ins w:id="7371" w:author="Mike Beckerle" w:date="2019-11-25T15:40:00Z"/>
          <w:rFonts w:cs="Arial"/>
        </w:rPr>
      </w:pPr>
      <w:r>
        <w:rPr>
          <w:rFonts w:cs="Arial"/>
        </w:rPr>
        <w:t>T</w:t>
      </w:r>
      <w:r>
        <w:rPr>
          <w:rFonts w:cs="Arial"/>
        </w:rPr>
        <w:t>he nils now have explicit representation in the data, and will be recreated in the Infoset when parsing.</w:t>
      </w:r>
    </w:p>
    <w:p w14:paraId="413F1621" w14:textId="77777777" w:rsidR="00000000" w:rsidRDefault="009D64FD">
      <w:pPr>
        <w:pStyle w:val="Heading4"/>
        <w:rPr>
          <w:ins w:id="7372" w:author="Mike Beckerle" w:date="2019-11-25T15:41:00Z"/>
          <w:rFonts w:eastAsia="Times New Roman"/>
        </w:rPr>
      </w:pPr>
      <w:bookmarkStart w:id="7373" w:name="_Ref25588955"/>
      <w:ins w:id="7374" w:author="Mike Beckerle" w:date="2019-11-25T15:41:00Z">
        <w:r>
          <w:rPr>
            <w:rFonts w:eastAsia="Times New Roman"/>
          </w:rPr>
          <w:t>Unparsing Child Groups within Separated Sequences</w:t>
        </w:r>
        <w:bookmarkEnd w:id="7373"/>
      </w:ins>
    </w:p>
    <w:p w14:paraId="2C40D0D6" w14:textId="77777777" w:rsidR="00000000" w:rsidRDefault="009D64FD">
      <w:pPr>
        <w:rPr>
          <w:ins w:id="7375" w:author="Mike Beckerle" w:date="2019-11-25T15:41:00Z"/>
        </w:rPr>
      </w:pPr>
      <w:bookmarkStart w:id="7376" w:name="_Toc21705940"/>
      <w:bookmarkEnd w:id="7376"/>
      <w:ins w:id="7377" w:author="Mike Beckerle" w:date="2019-11-25T15:41:00Z">
        <w:r>
          <w:t xml:space="preserve">When a child of a sequence is a group then a </w:t>
        </w:r>
        <w:r>
          <w:t>separator is output depending on dfdl:separatorSuppressionPolicy and other factors:</w:t>
        </w:r>
      </w:ins>
    </w:p>
    <w:p w14:paraId="4D985FA2" w14:textId="77777777" w:rsidR="00000000" w:rsidRDefault="009D64FD">
      <w:pPr>
        <w:pStyle w:val="ListParagraph"/>
        <w:numPr>
          <w:ilvl w:val="0"/>
          <w:numId w:val="136"/>
        </w:numPr>
        <w:suppressAutoHyphens/>
        <w:overflowPunct w:val="0"/>
        <w:spacing w:before="0" w:after="0"/>
        <w:rPr>
          <w:ins w:id="7378" w:author="Mike Beckerle" w:date="2019-11-25T15:41:00Z"/>
        </w:rPr>
      </w:pPr>
      <w:ins w:id="7379" w:author="Mike Beckerle" w:date="2019-11-25T15:41:00Z">
        <w:r>
          <w:t>‘never’ - the child group’s associated separator is output</w:t>
        </w:r>
      </w:ins>
    </w:p>
    <w:p w14:paraId="6999A509" w14:textId="77777777" w:rsidR="00000000" w:rsidRDefault="009D64FD">
      <w:pPr>
        <w:pStyle w:val="ListParagraph"/>
        <w:numPr>
          <w:ilvl w:val="0"/>
          <w:numId w:val="136"/>
        </w:numPr>
        <w:suppressAutoHyphens/>
        <w:overflowPunct w:val="0"/>
        <w:spacing w:before="0" w:after="0"/>
        <w:rPr>
          <w:ins w:id="7380" w:author="Mike Beckerle" w:date="2019-11-25T15:41:00Z"/>
        </w:rPr>
      </w:pPr>
      <w:ins w:id="7381" w:author="Mike Beckerle" w:date="2019-11-25T15:41:00Z">
        <w:r>
          <w:t xml:space="preserve">‘trailingEmpty’ or ‘trailingEmptyStrict’ – if the child group is potentially trailing, has zero-length and it is </w:t>
        </w:r>
        <w:r>
          <w:t>actually trailing, its separator is not output.</w:t>
        </w:r>
      </w:ins>
    </w:p>
    <w:p w14:paraId="465D4CA5" w14:textId="77777777" w:rsidR="00000000" w:rsidRDefault="009D64FD">
      <w:pPr>
        <w:pStyle w:val="ListParagraph"/>
        <w:numPr>
          <w:ilvl w:val="0"/>
          <w:numId w:val="136"/>
        </w:numPr>
        <w:suppressAutoHyphens/>
        <w:overflowPunct w:val="0"/>
        <w:spacing w:before="0" w:after="0"/>
      </w:pPr>
      <w:ins w:id="7382" w:author="Mike Beckerle" w:date="2019-11-25T15:41:00Z">
        <w:r>
          <w:t>‘anyEmpty’ – if the child group has zero-length its separator is not output.</w:t>
        </w:r>
      </w:ins>
    </w:p>
    <w:p w14:paraId="045231E2" w14:textId="77777777" w:rsidR="00000000" w:rsidRDefault="009D64FD">
      <w:pPr>
        <w:pStyle w:val="Heading2"/>
        <w:rPr>
          <w:rFonts w:eastAsia="Times New Roman"/>
        </w:rPr>
      </w:pPr>
      <w:bookmarkStart w:id="7383" w:name="_Toc322911697"/>
      <w:bookmarkStart w:id="7384" w:name="_Toc322912236"/>
      <w:bookmarkStart w:id="7385" w:name="_Toc329093093"/>
      <w:bookmarkStart w:id="7386" w:name="_Toc332701606"/>
      <w:bookmarkStart w:id="7387" w:name="_Toc332701910"/>
      <w:bookmarkStart w:id="7388" w:name="_Toc332711709"/>
      <w:bookmarkStart w:id="7389" w:name="_Toc332712011"/>
      <w:bookmarkStart w:id="7390" w:name="_Toc332712312"/>
      <w:bookmarkStart w:id="7391" w:name="_Toc332724228"/>
      <w:bookmarkStart w:id="7392" w:name="_Toc332724528"/>
      <w:bookmarkStart w:id="7393" w:name="_Toc341102824"/>
      <w:bookmarkStart w:id="7394" w:name="_Toc347241559"/>
      <w:bookmarkStart w:id="7395" w:name="_Toc347744752"/>
      <w:bookmarkStart w:id="7396" w:name="_Toc348984535"/>
      <w:bookmarkStart w:id="7397" w:name="_Toc348984840"/>
      <w:bookmarkStart w:id="7398" w:name="_Toc349038004"/>
      <w:bookmarkStart w:id="7399" w:name="_Toc349038306"/>
      <w:bookmarkStart w:id="7400" w:name="_Toc349042792"/>
      <w:bookmarkStart w:id="7401" w:name="_Toc351912863"/>
      <w:bookmarkStart w:id="7402" w:name="_Toc351914884"/>
      <w:bookmarkStart w:id="7403" w:name="_Toc351915350"/>
      <w:bookmarkStart w:id="7404" w:name="_Toc361231407"/>
      <w:bookmarkStart w:id="7405" w:name="_Toc361231933"/>
      <w:bookmarkStart w:id="7406" w:name="_Toc362445231"/>
      <w:bookmarkStart w:id="7407" w:name="_Toc363909153"/>
      <w:bookmarkStart w:id="7408" w:name="_Toc364463578"/>
      <w:bookmarkStart w:id="7409" w:name="_Toc366078182"/>
      <w:bookmarkStart w:id="7410" w:name="_Toc366078801"/>
      <w:bookmarkStart w:id="7411" w:name="_Toc366079786"/>
      <w:bookmarkStart w:id="7412" w:name="_Toc366080398"/>
      <w:bookmarkStart w:id="7413" w:name="_Toc366081007"/>
      <w:bookmarkStart w:id="7414" w:name="_Toc366505347"/>
      <w:bookmarkStart w:id="7415" w:name="_Toc366508716"/>
      <w:bookmarkStart w:id="7416" w:name="_Toc366513217"/>
      <w:bookmarkStart w:id="7417" w:name="_Toc366574406"/>
      <w:bookmarkStart w:id="7418" w:name="_Toc366578199"/>
      <w:bookmarkStart w:id="7419" w:name="_Toc366578793"/>
      <w:bookmarkStart w:id="7420" w:name="_Toc366579385"/>
      <w:bookmarkStart w:id="7421" w:name="_Toc366579976"/>
      <w:bookmarkStart w:id="7422" w:name="_Toc366580568"/>
      <w:bookmarkStart w:id="7423" w:name="_Toc366581159"/>
      <w:bookmarkStart w:id="7424" w:name="_Toc366581751"/>
      <w:bookmarkStart w:id="7425" w:name="_Toc322911386"/>
      <w:bookmarkStart w:id="7426" w:name="_Toc322911698"/>
      <w:bookmarkStart w:id="7427" w:name="_Toc322911947"/>
      <w:bookmarkStart w:id="7428" w:name="_Toc322912237"/>
      <w:bookmarkStart w:id="7429" w:name="_Toc329093094"/>
      <w:bookmarkStart w:id="7430" w:name="_Toc332701607"/>
      <w:bookmarkStart w:id="7431" w:name="_Toc332701911"/>
      <w:bookmarkStart w:id="7432" w:name="_Toc332711710"/>
      <w:bookmarkStart w:id="7433" w:name="_Toc332712012"/>
      <w:bookmarkStart w:id="7434" w:name="_Toc332712313"/>
      <w:bookmarkStart w:id="7435" w:name="_Toc332724229"/>
      <w:bookmarkStart w:id="7436" w:name="_Toc332724529"/>
      <w:bookmarkStart w:id="7437" w:name="_Toc341102825"/>
      <w:bookmarkStart w:id="7438" w:name="_Toc347241560"/>
      <w:bookmarkStart w:id="7439" w:name="_Toc347744753"/>
      <w:bookmarkStart w:id="7440" w:name="_Toc348984536"/>
      <w:bookmarkStart w:id="7441" w:name="_Toc348984841"/>
      <w:bookmarkStart w:id="7442" w:name="_Toc349038005"/>
      <w:bookmarkStart w:id="7443" w:name="_Toc349038307"/>
      <w:bookmarkStart w:id="7444" w:name="_Toc349042793"/>
      <w:bookmarkStart w:id="7445" w:name="_Toc349642207"/>
      <w:bookmarkStart w:id="7446" w:name="_Toc351912864"/>
      <w:bookmarkStart w:id="7447" w:name="_Toc351914885"/>
      <w:bookmarkStart w:id="7448" w:name="_Toc351915351"/>
      <w:bookmarkStart w:id="7449" w:name="_Toc361231408"/>
      <w:bookmarkStart w:id="7450" w:name="_Toc361231934"/>
      <w:bookmarkStart w:id="7451" w:name="_Toc362445232"/>
      <w:bookmarkStart w:id="7452" w:name="_Toc363909154"/>
      <w:bookmarkStart w:id="7453" w:name="_Toc364463579"/>
      <w:bookmarkStart w:id="7454" w:name="_Toc366078183"/>
      <w:bookmarkStart w:id="7455" w:name="_Toc366078802"/>
      <w:bookmarkStart w:id="7456" w:name="_Toc366079787"/>
      <w:bookmarkStart w:id="7457" w:name="_Toc366080399"/>
      <w:bookmarkStart w:id="7458" w:name="_Toc366081008"/>
      <w:bookmarkStart w:id="7459" w:name="_Toc366505348"/>
      <w:bookmarkStart w:id="7460" w:name="_Toc366508717"/>
      <w:bookmarkStart w:id="7461" w:name="_Toc366513218"/>
      <w:bookmarkStart w:id="7462" w:name="_Toc366574407"/>
      <w:bookmarkStart w:id="7463" w:name="_Toc366578200"/>
      <w:bookmarkStart w:id="7464" w:name="_Toc366578794"/>
      <w:bookmarkStart w:id="7465" w:name="_Toc366579386"/>
      <w:bookmarkStart w:id="7466" w:name="_Toc366579977"/>
      <w:bookmarkStart w:id="7467" w:name="_Toc366580569"/>
      <w:bookmarkStart w:id="7468" w:name="_Toc366581160"/>
      <w:bookmarkStart w:id="7469" w:name="_Toc366581752"/>
      <w:bookmarkStart w:id="7470" w:name="_Toc184192042"/>
      <w:bookmarkStart w:id="7471" w:name="_Toc184210586"/>
      <w:bookmarkStart w:id="7472" w:name="_Toc184192043"/>
      <w:bookmarkStart w:id="7473" w:name="_Toc184210587"/>
      <w:bookmarkStart w:id="7474" w:name="_Toc322911387"/>
      <w:bookmarkStart w:id="7475" w:name="_Toc322911699"/>
      <w:bookmarkStart w:id="7476" w:name="_Toc322911948"/>
      <w:bookmarkStart w:id="7477" w:name="_Toc322912238"/>
      <w:bookmarkStart w:id="7478" w:name="_Toc329093095"/>
      <w:bookmarkStart w:id="7479" w:name="_Toc332701608"/>
      <w:bookmarkStart w:id="7480" w:name="_Toc332701912"/>
      <w:bookmarkStart w:id="7481" w:name="_Toc332711711"/>
      <w:bookmarkStart w:id="7482" w:name="_Toc332712013"/>
      <w:bookmarkStart w:id="7483" w:name="_Toc332712314"/>
      <w:bookmarkStart w:id="7484" w:name="_Toc332724230"/>
      <w:bookmarkStart w:id="7485" w:name="_Toc332724530"/>
      <w:bookmarkStart w:id="7486" w:name="_Toc341102826"/>
      <w:bookmarkStart w:id="7487" w:name="_Toc347241561"/>
      <w:bookmarkStart w:id="7488" w:name="_Toc347744754"/>
      <w:bookmarkStart w:id="7489" w:name="_Toc348984537"/>
      <w:bookmarkStart w:id="7490" w:name="_Toc348984842"/>
      <w:bookmarkStart w:id="7491" w:name="_Toc349038006"/>
      <w:bookmarkStart w:id="7492" w:name="_Toc349038308"/>
      <w:bookmarkStart w:id="7493" w:name="_Toc349042794"/>
      <w:bookmarkStart w:id="7494" w:name="_Toc349642208"/>
      <w:bookmarkStart w:id="7495" w:name="_Toc351912865"/>
      <w:bookmarkStart w:id="7496" w:name="_Toc351914886"/>
      <w:bookmarkStart w:id="7497" w:name="_Toc351915352"/>
      <w:bookmarkStart w:id="7498" w:name="_Toc361231409"/>
      <w:bookmarkStart w:id="7499" w:name="_Toc361231935"/>
      <w:bookmarkStart w:id="7500" w:name="_Toc362445233"/>
      <w:bookmarkStart w:id="7501" w:name="_Toc363909155"/>
      <w:bookmarkStart w:id="7502" w:name="_Toc364463580"/>
      <w:bookmarkStart w:id="7503" w:name="_Toc366078184"/>
      <w:bookmarkStart w:id="7504" w:name="_Toc366078803"/>
      <w:bookmarkStart w:id="7505" w:name="_Toc366079788"/>
      <w:bookmarkStart w:id="7506" w:name="_Toc366080400"/>
      <w:bookmarkStart w:id="7507" w:name="_Toc366081009"/>
      <w:bookmarkStart w:id="7508" w:name="_Toc366505349"/>
      <w:bookmarkStart w:id="7509" w:name="_Toc366508718"/>
      <w:bookmarkStart w:id="7510" w:name="_Toc366513219"/>
      <w:bookmarkStart w:id="7511" w:name="_Toc366574408"/>
      <w:bookmarkStart w:id="7512" w:name="_Toc366578201"/>
      <w:bookmarkStart w:id="7513" w:name="_Toc366578795"/>
      <w:bookmarkStart w:id="7514" w:name="_Toc366579387"/>
      <w:bookmarkStart w:id="7515" w:name="_Toc366579978"/>
      <w:bookmarkStart w:id="7516" w:name="_Toc366580570"/>
      <w:bookmarkStart w:id="7517" w:name="_Toc366581161"/>
      <w:bookmarkStart w:id="7518" w:name="_Toc366581753"/>
      <w:bookmarkStart w:id="7519" w:name="_Toc177399115"/>
      <w:bookmarkStart w:id="7520" w:name="_Toc175057402"/>
      <w:bookmarkStart w:id="7521" w:name="_Toc199516347"/>
      <w:bookmarkStart w:id="7522" w:name="_Toc194984009"/>
      <w:bookmarkStart w:id="7523" w:name="_Toc243112853"/>
      <w:bookmarkStart w:id="7524" w:name="_Toc349042795"/>
      <w:bookmarkStart w:id="7525" w:name="_Toc25589846"/>
      <w:bookmarkEnd w:id="7369"/>
      <w:bookmarkEnd w:id="7370"/>
      <w:bookmarkEnd w:id="7256"/>
      <w:bookmarkEnd w:id="7257"/>
      <w:bookmarkEnd w:id="7383"/>
      <w:bookmarkEnd w:id="7384"/>
      <w:bookmarkEnd w:id="7385"/>
      <w:bookmarkEnd w:id="7386"/>
      <w:bookmarkEnd w:id="7387"/>
      <w:bookmarkEnd w:id="7388"/>
      <w:bookmarkEnd w:id="7389"/>
      <w:bookmarkEnd w:id="7390"/>
      <w:bookmarkEnd w:id="7391"/>
      <w:bookmarkEnd w:id="7392"/>
      <w:bookmarkEnd w:id="7393"/>
      <w:bookmarkEnd w:id="7394"/>
      <w:bookmarkEnd w:id="7395"/>
      <w:bookmarkEnd w:id="7396"/>
      <w:bookmarkEnd w:id="7397"/>
      <w:bookmarkEnd w:id="7398"/>
      <w:bookmarkEnd w:id="7399"/>
      <w:bookmarkEnd w:id="7400"/>
      <w:bookmarkEnd w:id="7401"/>
      <w:bookmarkEnd w:id="7402"/>
      <w:bookmarkEnd w:id="7403"/>
      <w:bookmarkEnd w:id="7404"/>
      <w:bookmarkEnd w:id="7405"/>
      <w:bookmarkEnd w:id="7406"/>
      <w:bookmarkEnd w:id="7407"/>
      <w:bookmarkEnd w:id="7408"/>
      <w:bookmarkEnd w:id="7409"/>
      <w:bookmarkEnd w:id="7410"/>
      <w:bookmarkEnd w:id="7411"/>
      <w:bookmarkEnd w:id="7412"/>
      <w:bookmarkEnd w:id="7413"/>
      <w:bookmarkEnd w:id="7414"/>
      <w:bookmarkEnd w:id="7415"/>
      <w:bookmarkEnd w:id="7416"/>
      <w:bookmarkEnd w:id="7417"/>
      <w:bookmarkEnd w:id="7418"/>
      <w:bookmarkEnd w:id="7419"/>
      <w:bookmarkEnd w:id="7420"/>
      <w:bookmarkEnd w:id="7421"/>
      <w:bookmarkEnd w:id="7422"/>
      <w:bookmarkEnd w:id="7423"/>
      <w:bookmarkEnd w:id="7424"/>
      <w:bookmarkEnd w:id="7425"/>
      <w:bookmarkEnd w:id="7426"/>
      <w:bookmarkEnd w:id="7427"/>
      <w:bookmarkEnd w:id="7428"/>
      <w:bookmarkEnd w:id="7429"/>
      <w:bookmarkEnd w:id="7430"/>
      <w:bookmarkEnd w:id="7431"/>
      <w:bookmarkEnd w:id="7432"/>
      <w:bookmarkEnd w:id="7433"/>
      <w:bookmarkEnd w:id="7434"/>
      <w:bookmarkEnd w:id="7435"/>
      <w:bookmarkEnd w:id="7436"/>
      <w:bookmarkEnd w:id="7437"/>
      <w:bookmarkEnd w:id="7438"/>
      <w:bookmarkEnd w:id="7439"/>
      <w:bookmarkEnd w:id="7440"/>
      <w:bookmarkEnd w:id="7441"/>
      <w:bookmarkEnd w:id="7442"/>
      <w:bookmarkEnd w:id="7443"/>
      <w:bookmarkEnd w:id="7444"/>
      <w:bookmarkEnd w:id="7445"/>
      <w:bookmarkEnd w:id="7446"/>
      <w:bookmarkEnd w:id="7447"/>
      <w:bookmarkEnd w:id="7448"/>
      <w:bookmarkEnd w:id="7449"/>
      <w:bookmarkEnd w:id="7450"/>
      <w:bookmarkEnd w:id="7451"/>
      <w:bookmarkEnd w:id="7452"/>
      <w:bookmarkEnd w:id="7453"/>
      <w:bookmarkEnd w:id="7454"/>
      <w:bookmarkEnd w:id="7455"/>
      <w:bookmarkEnd w:id="7456"/>
      <w:bookmarkEnd w:id="7457"/>
      <w:bookmarkEnd w:id="7458"/>
      <w:bookmarkEnd w:id="7459"/>
      <w:bookmarkEnd w:id="7460"/>
      <w:bookmarkEnd w:id="7461"/>
      <w:bookmarkEnd w:id="7462"/>
      <w:bookmarkEnd w:id="7463"/>
      <w:bookmarkEnd w:id="7464"/>
      <w:bookmarkEnd w:id="7465"/>
      <w:bookmarkEnd w:id="7466"/>
      <w:bookmarkEnd w:id="7467"/>
      <w:bookmarkEnd w:id="7468"/>
      <w:bookmarkEnd w:id="7469"/>
      <w:bookmarkEnd w:id="7470"/>
      <w:bookmarkEnd w:id="7471"/>
      <w:bookmarkEnd w:id="7472"/>
      <w:bookmarkEnd w:id="7473"/>
      <w:bookmarkEnd w:id="7474"/>
      <w:bookmarkEnd w:id="7475"/>
      <w:bookmarkEnd w:id="7476"/>
      <w:bookmarkEnd w:id="7477"/>
      <w:bookmarkEnd w:id="7478"/>
      <w:bookmarkEnd w:id="7479"/>
      <w:bookmarkEnd w:id="7480"/>
      <w:bookmarkEnd w:id="7481"/>
      <w:bookmarkEnd w:id="7482"/>
      <w:bookmarkEnd w:id="7483"/>
      <w:bookmarkEnd w:id="7484"/>
      <w:bookmarkEnd w:id="7485"/>
      <w:bookmarkEnd w:id="7486"/>
      <w:bookmarkEnd w:id="7487"/>
      <w:bookmarkEnd w:id="7488"/>
      <w:bookmarkEnd w:id="7489"/>
      <w:bookmarkEnd w:id="7490"/>
      <w:bookmarkEnd w:id="7491"/>
      <w:bookmarkEnd w:id="7492"/>
      <w:bookmarkEnd w:id="7493"/>
      <w:bookmarkEnd w:id="7494"/>
      <w:bookmarkEnd w:id="7495"/>
      <w:bookmarkEnd w:id="7496"/>
      <w:bookmarkEnd w:id="7497"/>
      <w:bookmarkEnd w:id="7498"/>
      <w:bookmarkEnd w:id="7499"/>
      <w:bookmarkEnd w:id="7500"/>
      <w:bookmarkEnd w:id="7501"/>
      <w:bookmarkEnd w:id="7502"/>
      <w:bookmarkEnd w:id="7503"/>
      <w:bookmarkEnd w:id="7504"/>
      <w:bookmarkEnd w:id="7505"/>
      <w:bookmarkEnd w:id="7506"/>
      <w:bookmarkEnd w:id="7507"/>
      <w:bookmarkEnd w:id="7508"/>
      <w:bookmarkEnd w:id="7509"/>
      <w:bookmarkEnd w:id="7510"/>
      <w:bookmarkEnd w:id="7511"/>
      <w:bookmarkEnd w:id="7512"/>
      <w:bookmarkEnd w:id="7513"/>
      <w:bookmarkEnd w:id="7514"/>
      <w:bookmarkEnd w:id="7515"/>
      <w:bookmarkEnd w:id="7516"/>
      <w:bookmarkEnd w:id="7517"/>
      <w:bookmarkEnd w:id="7518"/>
      <w:r>
        <w:rPr>
          <w:rFonts w:eastAsia="Times New Roman"/>
        </w:rPr>
        <w:t>Unordered Sequence Groups</w:t>
      </w:r>
      <w:bookmarkEnd w:id="7519"/>
      <w:bookmarkEnd w:id="7520"/>
      <w:bookmarkEnd w:id="7521"/>
      <w:bookmarkEnd w:id="7522"/>
      <w:bookmarkEnd w:id="7523"/>
      <w:bookmarkEnd w:id="7524"/>
      <w:bookmarkEnd w:id="7525"/>
    </w:p>
    <w:p w14:paraId="605059B5" w14:textId="77777777" w:rsidR="00000000" w:rsidRDefault="009D64FD">
      <w:pPr>
        <w:pStyle w:val="nobreak"/>
      </w:pPr>
      <w:r>
        <w:rPr>
          <w:rFonts w:cs="Arial"/>
          <w:szCs w:val="20"/>
        </w:rPr>
        <w:t xml:space="preserve">The occurrences of members of a sequence group with dfdl:sequenceKind of 'unordered' (hereafter referred </w:t>
      </w:r>
      <w:r>
        <w:rPr>
          <w:rFonts w:cs="Arial"/>
          <w:szCs w:val="20"/>
        </w:rPr>
        <w:t xml:space="preserve">to as an 'unordered sequence') may appear in the data in any order. Occurrences of the same member do not have to be contiguous. </w:t>
      </w:r>
      <w:r>
        <w:t xml:space="preserve">In the infoset, sequence groups are always in schema order, so a DFDL processor must sort the members of an unordered sequence </w:t>
      </w:r>
      <w:r>
        <w:t>into schema order when parsing. When unparsing, the infoset must already be in schema order, and the members of the sequence will be output in schema order.</w:t>
      </w:r>
    </w:p>
    <w:p w14:paraId="058E4DD9" w14:textId="77777777" w:rsidR="00000000" w:rsidRDefault="009D64FD">
      <w:pPr>
        <w:pStyle w:val="Heading3"/>
        <w:rPr>
          <w:rFonts w:eastAsia="Times New Roman"/>
        </w:rPr>
      </w:pPr>
      <w:r>
        <w:rPr>
          <w:rFonts w:eastAsia="Times New Roman"/>
        </w:rPr>
        <w:t xml:space="preserve"> </w:t>
      </w:r>
      <w:bookmarkStart w:id="7526" w:name="_Toc25589847"/>
      <w:r>
        <w:rPr>
          <w:rFonts w:eastAsia="Times New Roman"/>
        </w:rPr>
        <w:t>Restrictions for Unordered Sequences</w:t>
      </w:r>
      <w:bookmarkEnd w:id="7526"/>
    </w:p>
    <w:p w14:paraId="3F4D302F" w14:textId="77777777" w:rsidR="00000000" w:rsidRDefault="009D64FD">
      <w:r>
        <w:t>It is a Schema Definition Error if any member of the unordere</w:t>
      </w:r>
      <w:r>
        <w:t>d sequence is not an element declaration or an element reference.</w:t>
      </w:r>
    </w:p>
    <w:p w14:paraId="0F3E5750" w14:textId="77777777" w:rsidR="00000000" w:rsidRDefault="009D64FD">
      <w:r>
        <w:t>It is a Schema Definition Error if a member of an unordered sequence is an optional element or an array element and its dfdl:occursCountKind property is not 'parsed'</w:t>
      </w:r>
    </w:p>
    <w:p w14:paraId="65A8628A" w14:textId="77777777" w:rsidR="00000000" w:rsidRDefault="009D64FD">
      <w:r>
        <w:t>It is a Schema Definition Error if two or more members of the unordered sequence have the same name and the same namespace (see post-processing transformation below)</w:t>
      </w:r>
    </w:p>
    <w:p w14:paraId="07D9371B" w14:textId="77777777" w:rsidR="00000000" w:rsidRDefault="009D64FD">
      <w:r>
        <w:t>It is a Schema Definition Error if an unordered sequence has no members.</w:t>
      </w:r>
    </w:p>
    <w:p w14:paraId="3323BAA9" w14:textId="77777777" w:rsidR="00000000" w:rsidRDefault="009D64FD">
      <w:pPr>
        <w:pStyle w:val="Heading3"/>
        <w:rPr>
          <w:rFonts w:eastAsia="Times New Roman"/>
        </w:rPr>
      </w:pPr>
      <w:r>
        <w:rPr>
          <w:rFonts w:eastAsia="Times New Roman"/>
        </w:rPr>
        <w:t xml:space="preserve"> </w:t>
      </w:r>
      <w:bookmarkStart w:id="7527" w:name="_Toc25589848"/>
      <w:r>
        <w:rPr>
          <w:rFonts w:eastAsia="Times New Roman"/>
        </w:rPr>
        <w:t>Parsing an Unord</w:t>
      </w:r>
      <w:r>
        <w:rPr>
          <w:rFonts w:eastAsia="Times New Roman"/>
        </w:rPr>
        <w:t>ered Sequence</w:t>
      </w:r>
      <w:bookmarkEnd w:id="7527"/>
    </w:p>
    <w:p w14:paraId="7CBCB38B" w14:textId="77777777" w:rsidR="00000000" w:rsidRDefault="009D64FD">
      <w:pPr>
        <w:pStyle w:val="nobreak"/>
      </w:pPr>
      <w:r>
        <w:t xml:space="preserve">When parsing, the semantics of an unordered sequence are expressed by way of: </w:t>
      </w:r>
    </w:p>
    <w:p w14:paraId="6E40C6A4" w14:textId="77777777" w:rsidR="00000000" w:rsidRDefault="009D64FD">
      <w:pPr>
        <w:numPr>
          <w:ilvl w:val="0"/>
          <w:numId w:val="137"/>
        </w:numPr>
      </w:pPr>
      <w:r>
        <w:t xml:space="preserve">a source-to-source transformation of the sequence group definition, and </w:t>
      </w:r>
    </w:p>
    <w:p w14:paraId="46117831" w14:textId="77777777" w:rsidR="00000000" w:rsidRDefault="009D64FD">
      <w:pPr>
        <w:numPr>
          <w:ilvl w:val="0"/>
          <w:numId w:val="137"/>
        </w:numPr>
      </w:pPr>
      <w:r>
        <w:t xml:space="preserve">a post-processing transformation of the infoset . </w:t>
      </w:r>
    </w:p>
    <w:p w14:paraId="273CB7F5" w14:textId="77777777" w:rsidR="00000000" w:rsidRDefault="009D64FD">
      <w:pPr>
        <w:pStyle w:val="nobreak"/>
      </w:pPr>
      <w:r>
        <w:t>An implementation may use any technique</w:t>
      </w:r>
      <w:r>
        <w:t xml:space="preserve"> consistent with this semantic.</w:t>
      </w:r>
    </w:p>
    <w:p w14:paraId="5F6A08C5" w14:textId="77777777" w:rsidR="00000000" w:rsidRDefault="009D64FD">
      <w:pPr>
        <w:pStyle w:val="Heading4"/>
        <w:rPr>
          <w:rFonts w:eastAsia="Times New Roman" w:cs="Arial"/>
        </w:rPr>
      </w:pPr>
      <w:r>
        <w:rPr>
          <w:rFonts w:eastAsia="Times New Roman" w:cs="Arial"/>
        </w:rPr>
        <w:t xml:space="preserve"> Source-to-source Transformation</w:t>
      </w:r>
    </w:p>
    <w:p w14:paraId="01DF5472" w14:textId="77777777" w:rsidR="00000000" w:rsidRDefault="009D64FD">
      <w:r>
        <w:t>The source-to-source transformation turns the declaration of an unordered sequence into an ordered sequence group that contains a repeating choice. To ensure that the resulting schema is a va</w:t>
      </w:r>
      <w:r>
        <w:t xml:space="preserve">lid DFDL schema, the choice group is wrapped in an array element. </w:t>
      </w:r>
    </w:p>
    <w:p w14:paraId="6FB75BF3" w14:textId="77777777" w:rsidR="00000000" w:rsidRDefault="009D64FD">
      <w:r>
        <w:t xml:space="preserve">The unordered sequence is transformed as follows: </w:t>
      </w:r>
    </w:p>
    <w:p w14:paraId="684F5E81" w14:textId="77777777" w:rsidR="00000000" w:rsidRDefault="009D64FD">
      <w:pPr>
        <w:numPr>
          <w:ilvl w:val="0"/>
          <w:numId w:val="138"/>
        </w:numPr>
      </w:pPr>
      <w:r>
        <w:t xml:space="preserve">the dfdl:sequenceKind property of the unordered sequence is changed to "ordered" </w:t>
      </w:r>
    </w:p>
    <w:p w14:paraId="47E97AEA" w14:textId="77777777" w:rsidR="00000000" w:rsidRDefault="009D64FD">
      <w:pPr>
        <w:numPr>
          <w:ilvl w:val="0"/>
          <w:numId w:val="138"/>
        </w:numPr>
      </w:pPr>
      <w:r>
        <w:t>the content of the unordered sequence is replaced by a c</w:t>
      </w:r>
      <w:r>
        <w:t>omplex element ( the 'choice element' ) with the following properties:</w:t>
      </w:r>
    </w:p>
    <w:p w14:paraId="631D4D1B" w14:textId="77777777" w:rsidR="00000000" w:rsidRDefault="009D64FD">
      <w:pPr>
        <w:numPr>
          <w:ilvl w:val="1"/>
          <w:numId w:val="138"/>
        </w:numPr>
      </w:pPr>
      <w:r>
        <w:t>XSDL minOccurs="0"</w:t>
      </w:r>
    </w:p>
    <w:p w14:paraId="7623E670" w14:textId="77777777" w:rsidR="00000000" w:rsidRDefault="009D64FD">
      <w:pPr>
        <w:numPr>
          <w:ilvl w:val="1"/>
          <w:numId w:val="138"/>
        </w:numPr>
      </w:pPr>
      <w:r>
        <w:t>XSDL maxOccurs="unbounded"</w:t>
      </w:r>
    </w:p>
    <w:p w14:paraId="5A4C4A86" w14:textId="77777777" w:rsidR="00000000" w:rsidRDefault="009D64FD">
      <w:pPr>
        <w:numPr>
          <w:ilvl w:val="1"/>
          <w:numId w:val="138"/>
        </w:numPr>
      </w:pPr>
      <w:r>
        <w:t>dfdl:lengthKind "implicit"</w:t>
      </w:r>
    </w:p>
    <w:p w14:paraId="3BD3EFFD" w14:textId="77777777" w:rsidR="00000000" w:rsidRDefault="009D64FD">
      <w:pPr>
        <w:numPr>
          <w:ilvl w:val="1"/>
          <w:numId w:val="138"/>
        </w:numPr>
      </w:pPr>
      <w:r>
        <w:t>dfd:occursCountKind "parsed"</w:t>
      </w:r>
    </w:p>
    <w:p w14:paraId="4CAA99AC" w14:textId="77777777" w:rsidR="00000000" w:rsidRDefault="009D64FD">
      <w:pPr>
        <w:numPr>
          <w:ilvl w:val="0"/>
          <w:numId w:val="138"/>
        </w:numPr>
      </w:pPr>
      <w:r>
        <w:t>the content of the choice element's complex type is a choice group with the followi</w:t>
      </w:r>
      <w:r>
        <w:t>ng properties:</w:t>
      </w:r>
    </w:p>
    <w:p w14:paraId="47D63061" w14:textId="77777777" w:rsidR="00000000" w:rsidRDefault="009D64FD">
      <w:pPr>
        <w:numPr>
          <w:ilvl w:val="0"/>
          <w:numId w:val="138"/>
        </w:numPr>
      </w:pPr>
      <w:r>
        <w:t>dfdl:choiceLengthKind "implicit"</w:t>
      </w:r>
    </w:p>
    <w:p w14:paraId="7F0ACB5B" w14:textId="77777777" w:rsidR="00000000" w:rsidRDefault="009D64FD">
      <w:pPr>
        <w:numPr>
          <w:ilvl w:val="0"/>
          <w:numId w:val="138"/>
        </w:numPr>
      </w:pPr>
      <w:r>
        <w:t>The members of the unordered sequence become the members of the choice group, with their declaration order preserved.</w:t>
      </w:r>
    </w:p>
    <w:p w14:paraId="5C286542" w14:textId="77777777" w:rsidR="00000000" w:rsidRDefault="009D64FD">
      <w:pPr>
        <w:numPr>
          <w:ilvl w:val="0"/>
          <w:numId w:val="138"/>
        </w:numPr>
      </w:pPr>
      <w:r>
        <w:t>The XSDL minOccurs and maxOccurs properties on each member of the choice group are both se</w:t>
      </w:r>
      <w:r>
        <w:t xml:space="preserve">t to 1. </w:t>
      </w:r>
    </w:p>
    <w:p w14:paraId="14C170EB" w14:textId="77777777" w:rsidR="00000000" w:rsidRDefault="009D64FD">
      <w:pPr>
        <w:rPr>
          <w:rFonts w:cs="Arial"/>
        </w:rPr>
      </w:pPr>
      <w:r>
        <w:rPr>
          <w:rFonts w:cs="Arial"/>
        </w:rPr>
        <w:t>Using the following example as an illustration:</w:t>
      </w:r>
    </w:p>
    <w:p w14:paraId="5C1595FA" w14:textId="77777777" w:rsidR="00000000" w:rsidRDefault="009D64FD">
      <w:pPr>
        <w:pStyle w:val="Codeblock0"/>
        <w:pBdr>
          <w:top w:val="single" w:sz="4" w:space="1" w:color="auto"/>
          <w:left w:val="single" w:sz="4" w:space="4" w:color="auto"/>
          <w:bottom w:val="single" w:sz="4" w:space="1" w:color="auto"/>
          <w:right w:val="single" w:sz="4" w:space="4" w:color="auto"/>
        </w:pBdr>
      </w:pPr>
      <w:r>
        <w:t>&lt;xs:sequence dfdl:sequenceKind="unordered" dfdl:separator=","&gt;</w:t>
      </w:r>
    </w:p>
    <w:p w14:paraId="432770E9"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&lt;xs:element name="a" type="xs:string"  dfdl:initiator="A:" /&gt;</w:t>
      </w:r>
    </w:p>
    <w:p w14:paraId="5B23735C"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&lt;xs:element name="b" type="xs:int" minOccurs="0" </w:t>
      </w:r>
      <w:r>
        <w:t>dfdl:initiator="B:" /&gt;</w:t>
      </w:r>
    </w:p>
    <w:p w14:paraId="7A0D6CA8"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&lt;xs:element name="c" type="xs:string" minOccurs="0" maxOccurs="10"  </w:t>
      </w:r>
    </w:p>
    <w:p w14:paraId="700E59DF"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dfdl:initiator="C:" /&gt;</w:t>
      </w:r>
    </w:p>
    <w:p w14:paraId="719AAF21" w14:textId="77777777" w:rsidR="00000000" w:rsidRDefault="009D64FD">
      <w:pPr>
        <w:pStyle w:val="Codeblock0"/>
        <w:pBdr>
          <w:top w:val="single" w:sz="4" w:space="1" w:color="auto"/>
          <w:left w:val="single" w:sz="4" w:space="4" w:color="auto"/>
          <w:bottom w:val="single" w:sz="4" w:space="1" w:color="auto"/>
          <w:right w:val="single" w:sz="4" w:space="4" w:color="auto"/>
        </w:pBdr>
      </w:pPr>
      <w:r>
        <w:t>&lt;/xs:sequence&gt;</w:t>
      </w:r>
    </w:p>
    <w:p w14:paraId="563D6D36" w14:textId="77777777" w:rsidR="00000000" w:rsidRDefault="009D64FD">
      <w:pPr>
        <w:rPr>
          <w:rFonts w:cs="Arial"/>
        </w:rPr>
      </w:pPr>
      <w:r>
        <w:rPr>
          <w:rFonts w:cs="Arial"/>
        </w:rPr>
        <w:t>The above unordered sequence group is conceptually rewritten into the following ordered sequence group:</w:t>
      </w:r>
    </w:p>
    <w:p w14:paraId="0D93A3EF" w14:textId="77777777" w:rsidR="00000000" w:rsidRDefault="009D64FD">
      <w:pPr>
        <w:pStyle w:val="Codeblock0"/>
        <w:pBdr>
          <w:top w:val="single" w:sz="4" w:space="1" w:color="auto"/>
          <w:left w:val="single" w:sz="4" w:space="4" w:color="auto"/>
          <w:bottom w:val="single" w:sz="4" w:space="1" w:color="auto"/>
          <w:right w:val="single" w:sz="4" w:space="4" w:color="auto"/>
        </w:pBdr>
      </w:pPr>
      <w:r>
        <w:t>&lt;xs:sequence d</w:t>
      </w:r>
      <w:r>
        <w:t>fdl:sequenceKind="ordered" dfdl:separator=","&gt;</w:t>
      </w:r>
    </w:p>
    <w:p w14:paraId="7404D034"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&lt;xs:element name="choiceElement" minOccurs="0" maxOccurs="unbounded"</w:t>
      </w:r>
      <w:r>
        <w:br/>
        <w:t xml:space="preserve">                    dfdl:occursCountKind="parsed"&gt;</w:t>
      </w:r>
    </w:p>
    <w:p w14:paraId="77B4468F"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&lt;xs:complexType&gt;</w:t>
      </w:r>
    </w:p>
    <w:p w14:paraId="5A03DCE6"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&lt;xs:choice dfdl:choiceLengthKind="implicit"&gt;</w:t>
      </w:r>
    </w:p>
    <w:p w14:paraId="613E549F"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w:t>
      </w:r>
      <w:r>
        <w:t>ment name="a" type="xs:string" dfdl:initiator="A:" /&gt;</w:t>
      </w:r>
    </w:p>
    <w:p w14:paraId="2F413546"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&lt;xs:element name="b" type="xs:int" dfdl:initiator="B:" /&gt;</w:t>
      </w:r>
    </w:p>
    <w:p w14:paraId="73A58C47"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&lt;xs:element name="c" type="xs:string" dfdl:initiator="C:" /&gt;</w:t>
      </w:r>
    </w:p>
    <w:p w14:paraId="3103756E"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&lt;/xs:choice&gt;</w:t>
      </w:r>
    </w:p>
    <w:p w14:paraId="6CBCDDB1"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&lt;/xs:complexType&gt;</w:t>
      </w:r>
    </w:p>
    <w:p w14:paraId="2491BC40"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05EF9AED" w14:textId="77777777" w:rsidR="00000000" w:rsidRDefault="009D64FD">
      <w:pPr>
        <w:pStyle w:val="Codeblock0"/>
        <w:pBdr>
          <w:top w:val="single" w:sz="4" w:space="1" w:color="auto"/>
          <w:left w:val="single" w:sz="4" w:space="4" w:color="auto"/>
          <w:bottom w:val="single" w:sz="4" w:space="1" w:color="auto"/>
          <w:right w:val="single" w:sz="4" w:space="4" w:color="auto"/>
        </w:pBdr>
      </w:pPr>
      <w:r>
        <w:t>&lt;/xs:seque</w:t>
      </w:r>
      <w:r>
        <w:t>nce&gt;</w:t>
      </w:r>
    </w:p>
    <w:p w14:paraId="54172800" w14:textId="77777777" w:rsidR="00000000" w:rsidRDefault="009D64FD">
      <w:r>
        <w:t xml:space="preserve">Processing then constructs a temporary info set for this ordered sequence group by parsing the data. </w:t>
      </w:r>
    </w:p>
    <w:p w14:paraId="176660CB" w14:textId="77777777" w:rsidR="00000000" w:rsidRDefault="009D64FD">
      <w:r>
        <w:t>If a member element is found to have the empty representation then the parsing of that element must use the original value of XSDL minOccurs. In this</w:t>
      </w:r>
      <w:r>
        <w:t xml:space="preserve"> example, element "b" has minOccurs "0" and if it is found with the empty representation then it must not be defaulted.</w:t>
      </w:r>
    </w:p>
    <w:p w14:paraId="4D9C0896" w14:textId="77777777" w:rsidR="00000000" w:rsidRDefault="009D64FD">
      <w:pPr>
        <w:pStyle w:val="Heading4"/>
        <w:rPr>
          <w:rFonts w:eastAsia="Times New Roman" w:cs="Arial"/>
        </w:rPr>
      </w:pPr>
      <w:r>
        <w:rPr>
          <w:rFonts w:eastAsia="Times New Roman" w:cs="Arial"/>
        </w:rPr>
        <w:t>Post-processing Transformation</w:t>
      </w:r>
    </w:p>
    <w:p w14:paraId="76024F36" w14:textId="77777777" w:rsidR="00000000" w:rsidRDefault="009D64FD">
      <w:pPr>
        <w:pStyle w:val="nobreak"/>
        <w:rPr>
          <w:rFonts w:cs="Arial"/>
          <w:szCs w:val="20"/>
          <w:lang w:val="en-GB"/>
        </w:rPr>
      </w:pPr>
      <w:r>
        <w:rPr>
          <w:rFonts w:cs="Arial"/>
          <w:szCs w:val="20"/>
          <w:lang w:val="en-GB"/>
        </w:rPr>
        <w:t>Post-processing consists of the following steps:</w:t>
      </w:r>
    </w:p>
    <w:p w14:paraId="51A5B9F6" w14:textId="77777777" w:rsidR="00000000" w:rsidRDefault="009D64FD">
      <w:pPr>
        <w:numPr>
          <w:ilvl w:val="0"/>
          <w:numId w:val="139"/>
        </w:numPr>
      </w:pPr>
      <w:r>
        <w:t>Sort the temporary infoset to produce the real infoset</w:t>
      </w:r>
    </w:p>
    <w:p w14:paraId="5DDBE935" w14:textId="77777777" w:rsidR="00000000" w:rsidRDefault="009D64FD">
      <w:pPr>
        <w:numPr>
          <w:ilvl w:val="0"/>
          <w:numId w:val="139"/>
        </w:numPr>
        <w:rPr>
          <w:rFonts w:cs="Arial"/>
        </w:rPr>
      </w:pPr>
      <w:r>
        <w:rPr>
          <w:rFonts w:cs="Arial"/>
        </w:rPr>
        <w:t>C</w:t>
      </w:r>
      <w:r>
        <w:rPr>
          <w:rFonts w:cs="Arial"/>
        </w:rPr>
        <w:t>heck scalar elements and validate</w:t>
      </w:r>
    </w:p>
    <w:p w14:paraId="588E8419" w14:textId="77777777" w:rsidR="00000000" w:rsidRDefault="009D64FD">
      <w:pPr>
        <w:rPr>
          <w:b/>
        </w:rPr>
      </w:pPr>
      <w:r>
        <w:rPr>
          <w:b/>
        </w:rPr>
        <w:t>Sort the Temporary Infoset</w:t>
      </w:r>
    </w:p>
    <w:p w14:paraId="6E6E97DC" w14:textId="77777777" w:rsidR="00000000" w:rsidRDefault="009D64FD">
      <w:r>
        <w:t xml:space="preserve">The temporary infoset is transformed into the infoset conforming to the original unordered sequence.  All members of the temporary infoset </w:t>
      </w:r>
      <w:r>
        <w:t>having the same name and namespace as the first child of the unordered sequence are placed first, in the order in which they were parsed. This algorithm repeats for the second child of the unordered sequence and so on until all members of the temporary inf</w:t>
      </w:r>
      <w:r>
        <w:t>oset have been sorted into the schema declaration order of the original unordered sequence.</w:t>
      </w:r>
    </w:p>
    <w:p w14:paraId="23C4B887" w14:textId="77777777" w:rsidR="00000000" w:rsidRDefault="009D64FD">
      <w:r>
        <w:t>For the example above, the temporary infoset is transformed into the infoset corresponding to:</w:t>
      </w:r>
    </w:p>
    <w:p w14:paraId="4CE7D235" w14:textId="77777777" w:rsidR="00000000" w:rsidRDefault="009D64FD">
      <w:pPr>
        <w:pStyle w:val="Codeblock0"/>
        <w:pBdr>
          <w:top w:val="single" w:sz="4" w:space="1" w:color="auto"/>
          <w:left w:val="single" w:sz="4" w:space="4" w:color="auto"/>
          <w:bottom w:val="single" w:sz="4" w:space="1" w:color="auto"/>
          <w:right w:val="single" w:sz="4" w:space="4" w:color="auto"/>
        </w:pBdr>
      </w:pPr>
      <w:r>
        <w:t>&lt;xs:sequence&gt;</w:t>
      </w:r>
    </w:p>
    <w:p w14:paraId="747819CF"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&lt;xs:element name="a" type="xs:string" /&gt;</w:t>
      </w:r>
    </w:p>
    <w:p w14:paraId="3E83233E"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w:t>
      </w:r>
      <w:r>
        <w:t>t name="b" type="xs:int" minOccurs="0" /&gt;</w:t>
      </w:r>
    </w:p>
    <w:p w14:paraId="47EBE3E7"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&lt;xs:element name="c" type="xs:string" minOccurs="0" maxOccurs="10" /&gt;</w:t>
      </w:r>
    </w:p>
    <w:p w14:paraId="3F9301B7" w14:textId="77777777" w:rsidR="00000000" w:rsidRDefault="009D64FD">
      <w:pPr>
        <w:pStyle w:val="Codeblock0"/>
        <w:pBdr>
          <w:top w:val="single" w:sz="4" w:space="1" w:color="auto"/>
          <w:left w:val="single" w:sz="4" w:space="4" w:color="auto"/>
          <w:bottom w:val="single" w:sz="4" w:space="1" w:color="auto"/>
          <w:right w:val="single" w:sz="4" w:space="4" w:color="auto"/>
        </w:pBdr>
      </w:pPr>
      <w:r>
        <w:t>&lt;/xs:sequence&gt;</w:t>
      </w:r>
    </w:p>
    <w:p w14:paraId="05B5996F" w14:textId="77777777" w:rsidR="00000000" w:rsidRDefault="009D64FD">
      <w:pPr>
        <w:rPr>
          <w:lang w:val="en-GB"/>
        </w:rPr>
      </w:pPr>
    </w:p>
    <w:p w14:paraId="22CBE389" w14:textId="77777777" w:rsidR="00000000" w:rsidRDefault="009D64FD">
      <w:pPr>
        <w:rPr>
          <w:b/>
        </w:rPr>
      </w:pPr>
      <w:r>
        <w:rPr>
          <w:b/>
        </w:rPr>
        <w:t>Check Scalar Elements and Validate</w:t>
      </w:r>
    </w:p>
    <w:p w14:paraId="02E4B8B1" w14:textId="77777777" w:rsidR="00000000" w:rsidRDefault="009D64FD">
      <w:r>
        <w:t>For each element in the unordered sequence having XSDL minOccurs "1" and maxOccurs "1", the</w:t>
      </w:r>
      <w:r>
        <w:t xml:space="preserve"> number of occurrences is checked. Each such element must occur exactly once in the infoset, else it is a processing error.</w:t>
      </w:r>
    </w:p>
    <w:p w14:paraId="1B8E2170" w14:textId="77777777" w:rsidR="00000000" w:rsidRDefault="009D64FD">
      <w:r>
        <w:t>If validation is enabled, the DFDL processor validates the number of occurrences of each member of the unordered sequence against XS</w:t>
      </w:r>
      <w:r>
        <w:t xml:space="preserve">DL minOccurs and maxOccurs. </w:t>
      </w:r>
    </w:p>
    <w:p w14:paraId="36A595F0" w14:textId="77777777" w:rsidR="00000000" w:rsidRDefault="009D64FD">
      <w:r>
        <w:t>These checks are the same as those performed for an ordered sequence group. However, in an unordered sequence the checking of XSDL minOccurs and maxOccurs must be performed after the entire group has been parsed.</w:t>
      </w:r>
    </w:p>
    <w:p w14:paraId="0975F746" w14:textId="77777777" w:rsidR="00000000" w:rsidRDefault="009D64FD">
      <w:pPr>
        <w:pStyle w:val="Heading3"/>
        <w:rPr>
          <w:rFonts w:eastAsia="Times New Roman"/>
        </w:rPr>
      </w:pPr>
      <w:bookmarkStart w:id="7528" w:name="_Toc25589849"/>
      <w:r>
        <w:rPr>
          <w:rFonts w:eastAsia="Times New Roman"/>
        </w:rPr>
        <w:t>Unparsing an U</w:t>
      </w:r>
      <w:r>
        <w:rPr>
          <w:rFonts w:eastAsia="Times New Roman"/>
        </w:rPr>
        <w:t>nordered Sequence</w:t>
      </w:r>
      <w:bookmarkEnd w:id="7528"/>
    </w:p>
    <w:p w14:paraId="0D9BFF2A" w14:textId="77777777" w:rsidR="00000000" w:rsidRDefault="009D64FD">
      <w:pPr>
        <w:rPr>
          <w:rFonts w:cs="Arial"/>
        </w:rPr>
      </w:pPr>
      <w:r>
        <w:rPr>
          <w:rFonts w:cs="Arial"/>
        </w:rPr>
        <w:t>When unparsing, the behavior is exactly as if dfdl:sequenceKind is 'ordered'. The infoset must be presented to the unparser in schema declaration order, and the members of the unordered sequence group are output in schema declaration orde</w:t>
      </w:r>
      <w:r>
        <w:rPr>
          <w:rFonts w:cs="Arial"/>
        </w:rPr>
        <w:t xml:space="preserve">r. </w:t>
      </w:r>
    </w:p>
    <w:p w14:paraId="3498B3B8" w14:textId="77777777" w:rsidR="00000000" w:rsidRDefault="009D64FD">
      <w:pPr>
        <w:pStyle w:val="nobreak"/>
      </w:pPr>
    </w:p>
    <w:p w14:paraId="61335BEE" w14:textId="77777777" w:rsidR="00000000" w:rsidRDefault="009D64FD">
      <w:pPr>
        <w:pStyle w:val="Heading2"/>
        <w:rPr>
          <w:rFonts w:eastAsia="Times New Roman"/>
        </w:rPr>
      </w:pPr>
      <w:bookmarkStart w:id="7529" w:name="_Toc363909160"/>
      <w:bookmarkStart w:id="7530" w:name="_Toc364463585"/>
      <w:bookmarkStart w:id="7531" w:name="_Toc366078189"/>
      <w:bookmarkStart w:id="7532" w:name="_Toc366078808"/>
      <w:bookmarkStart w:id="7533" w:name="_Toc366079793"/>
      <w:bookmarkStart w:id="7534" w:name="_Toc366080405"/>
      <w:bookmarkStart w:id="7535" w:name="_Toc366081014"/>
      <w:bookmarkStart w:id="7536" w:name="_Toc366505354"/>
      <w:bookmarkStart w:id="7537" w:name="_Toc366508723"/>
      <w:bookmarkStart w:id="7538" w:name="_Toc366513224"/>
      <w:bookmarkStart w:id="7539" w:name="_Toc366574413"/>
      <w:bookmarkStart w:id="7540" w:name="_Toc366578206"/>
      <w:bookmarkStart w:id="7541" w:name="_Toc366578800"/>
      <w:bookmarkStart w:id="7542" w:name="_Toc366579392"/>
      <w:bookmarkStart w:id="7543" w:name="_Toc366579983"/>
      <w:bookmarkStart w:id="7544" w:name="_Toc366580575"/>
      <w:bookmarkStart w:id="7545" w:name="_Toc366581166"/>
      <w:bookmarkStart w:id="7546" w:name="_Toc366581758"/>
      <w:bookmarkStart w:id="7547" w:name="_Toc363909161"/>
      <w:bookmarkStart w:id="7548" w:name="_Toc364463586"/>
      <w:bookmarkStart w:id="7549" w:name="_Toc366078190"/>
      <w:bookmarkStart w:id="7550" w:name="_Toc366078809"/>
      <w:bookmarkStart w:id="7551" w:name="_Toc366079794"/>
      <w:bookmarkStart w:id="7552" w:name="_Toc366080406"/>
      <w:bookmarkStart w:id="7553" w:name="_Toc366081015"/>
      <w:bookmarkStart w:id="7554" w:name="_Toc366505355"/>
      <w:bookmarkStart w:id="7555" w:name="_Toc366508724"/>
      <w:bookmarkStart w:id="7556" w:name="_Toc366513225"/>
      <w:bookmarkStart w:id="7557" w:name="_Toc366574414"/>
      <w:bookmarkStart w:id="7558" w:name="_Toc366578207"/>
      <w:bookmarkStart w:id="7559" w:name="_Toc366578801"/>
      <w:bookmarkStart w:id="7560" w:name="_Toc366579393"/>
      <w:bookmarkStart w:id="7561" w:name="_Toc366579984"/>
      <w:bookmarkStart w:id="7562" w:name="_Toc366580576"/>
      <w:bookmarkStart w:id="7563" w:name="_Toc366581167"/>
      <w:bookmarkStart w:id="7564" w:name="_Toc366581759"/>
      <w:bookmarkStart w:id="7565" w:name="_Toc363909162"/>
      <w:bookmarkStart w:id="7566" w:name="_Toc364463587"/>
      <w:bookmarkStart w:id="7567" w:name="_Toc366078191"/>
      <w:bookmarkStart w:id="7568" w:name="_Toc366078810"/>
      <w:bookmarkStart w:id="7569" w:name="_Toc366079795"/>
      <w:bookmarkStart w:id="7570" w:name="_Toc366080407"/>
      <w:bookmarkStart w:id="7571" w:name="_Toc366081016"/>
      <w:bookmarkStart w:id="7572" w:name="_Toc366505356"/>
      <w:bookmarkStart w:id="7573" w:name="_Toc366508725"/>
      <w:bookmarkStart w:id="7574" w:name="_Toc366513226"/>
      <w:bookmarkStart w:id="7575" w:name="_Toc366574415"/>
      <w:bookmarkStart w:id="7576" w:name="_Toc366578208"/>
      <w:bookmarkStart w:id="7577" w:name="_Toc366578802"/>
      <w:bookmarkStart w:id="7578" w:name="_Toc366579394"/>
      <w:bookmarkStart w:id="7579" w:name="_Toc366579985"/>
      <w:bookmarkStart w:id="7580" w:name="_Toc366580577"/>
      <w:bookmarkStart w:id="7581" w:name="_Toc366581168"/>
      <w:bookmarkStart w:id="7582" w:name="_Toc366581760"/>
      <w:bookmarkStart w:id="7583" w:name="_Toc363909163"/>
      <w:bookmarkStart w:id="7584" w:name="_Toc364463588"/>
      <w:bookmarkStart w:id="7585" w:name="_Toc366078192"/>
      <w:bookmarkStart w:id="7586" w:name="_Toc366078811"/>
      <w:bookmarkStart w:id="7587" w:name="_Toc366079796"/>
      <w:bookmarkStart w:id="7588" w:name="_Toc366080408"/>
      <w:bookmarkStart w:id="7589" w:name="_Toc366081017"/>
      <w:bookmarkStart w:id="7590" w:name="_Toc366505357"/>
      <w:bookmarkStart w:id="7591" w:name="_Toc366508726"/>
      <w:bookmarkStart w:id="7592" w:name="_Toc366513227"/>
      <w:bookmarkStart w:id="7593" w:name="_Toc366574416"/>
      <w:bookmarkStart w:id="7594" w:name="_Toc366578209"/>
      <w:bookmarkStart w:id="7595" w:name="_Toc366578803"/>
      <w:bookmarkStart w:id="7596" w:name="_Toc366579395"/>
      <w:bookmarkStart w:id="7597" w:name="_Toc366579986"/>
      <w:bookmarkStart w:id="7598" w:name="_Toc366580578"/>
      <w:bookmarkStart w:id="7599" w:name="_Toc366581169"/>
      <w:bookmarkStart w:id="7600" w:name="_Toc366581761"/>
      <w:bookmarkStart w:id="7601" w:name="_Toc363909164"/>
      <w:bookmarkStart w:id="7602" w:name="_Toc364463589"/>
      <w:bookmarkStart w:id="7603" w:name="_Toc366078193"/>
      <w:bookmarkStart w:id="7604" w:name="_Toc366078812"/>
      <w:bookmarkStart w:id="7605" w:name="_Toc366079797"/>
      <w:bookmarkStart w:id="7606" w:name="_Toc366080409"/>
      <w:bookmarkStart w:id="7607" w:name="_Toc366081018"/>
      <w:bookmarkStart w:id="7608" w:name="_Toc366505358"/>
      <w:bookmarkStart w:id="7609" w:name="_Toc366508727"/>
      <w:bookmarkStart w:id="7610" w:name="_Toc366513228"/>
      <w:bookmarkStart w:id="7611" w:name="_Toc366574417"/>
      <w:bookmarkStart w:id="7612" w:name="_Toc366578210"/>
      <w:bookmarkStart w:id="7613" w:name="_Toc366578804"/>
      <w:bookmarkStart w:id="7614" w:name="_Toc366579396"/>
      <w:bookmarkStart w:id="7615" w:name="_Toc366579987"/>
      <w:bookmarkStart w:id="7616" w:name="_Toc366580579"/>
      <w:bookmarkStart w:id="7617" w:name="_Toc366581170"/>
      <w:bookmarkStart w:id="7618" w:name="_Toc366581762"/>
      <w:bookmarkStart w:id="7619" w:name="_Toc363909165"/>
      <w:bookmarkStart w:id="7620" w:name="_Toc364463590"/>
      <w:bookmarkStart w:id="7621" w:name="_Toc366078194"/>
      <w:bookmarkStart w:id="7622" w:name="_Toc366078813"/>
      <w:bookmarkStart w:id="7623" w:name="_Toc366079798"/>
      <w:bookmarkStart w:id="7624" w:name="_Toc366080410"/>
      <w:bookmarkStart w:id="7625" w:name="_Toc366081019"/>
      <w:bookmarkStart w:id="7626" w:name="_Toc366505359"/>
      <w:bookmarkStart w:id="7627" w:name="_Toc366508728"/>
      <w:bookmarkStart w:id="7628" w:name="_Toc366513229"/>
      <w:bookmarkStart w:id="7629" w:name="_Toc366574418"/>
      <w:bookmarkStart w:id="7630" w:name="_Toc366578211"/>
      <w:bookmarkStart w:id="7631" w:name="_Toc366578805"/>
      <w:bookmarkStart w:id="7632" w:name="_Toc366579397"/>
      <w:bookmarkStart w:id="7633" w:name="_Toc366579988"/>
      <w:bookmarkStart w:id="7634" w:name="_Toc366580580"/>
      <w:bookmarkStart w:id="7635" w:name="_Toc366581171"/>
      <w:bookmarkStart w:id="7636" w:name="_Toc366581763"/>
      <w:bookmarkStart w:id="7637" w:name="_Toc363909166"/>
      <w:bookmarkStart w:id="7638" w:name="_Toc364463591"/>
      <w:bookmarkStart w:id="7639" w:name="_Toc366078195"/>
      <w:bookmarkStart w:id="7640" w:name="_Toc366078814"/>
      <w:bookmarkStart w:id="7641" w:name="_Toc366079799"/>
      <w:bookmarkStart w:id="7642" w:name="_Toc366080411"/>
      <w:bookmarkStart w:id="7643" w:name="_Toc366081020"/>
      <w:bookmarkStart w:id="7644" w:name="_Toc366505360"/>
      <w:bookmarkStart w:id="7645" w:name="_Toc366508729"/>
      <w:bookmarkStart w:id="7646" w:name="_Toc366513230"/>
      <w:bookmarkStart w:id="7647" w:name="_Toc366574419"/>
      <w:bookmarkStart w:id="7648" w:name="_Toc366578212"/>
      <w:bookmarkStart w:id="7649" w:name="_Toc366578806"/>
      <w:bookmarkStart w:id="7650" w:name="_Toc366579398"/>
      <w:bookmarkStart w:id="7651" w:name="_Toc366579989"/>
      <w:bookmarkStart w:id="7652" w:name="_Toc366580581"/>
      <w:bookmarkStart w:id="7653" w:name="_Toc366581172"/>
      <w:bookmarkStart w:id="7654" w:name="_Toc366581764"/>
      <w:bookmarkStart w:id="7655" w:name="_Toc363909167"/>
      <w:bookmarkStart w:id="7656" w:name="_Toc364463592"/>
      <w:bookmarkStart w:id="7657" w:name="_Toc366078196"/>
      <w:bookmarkStart w:id="7658" w:name="_Toc366078815"/>
      <w:bookmarkStart w:id="7659" w:name="_Toc366079800"/>
      <w:bookmarkStart w:id="7660" w:name="_Toc366080412"/>
      <w:bookmarkStart w:id="7661" w:name="_Toc366081021"/>
      <w:bookmarkStart w:id="7662" w:name="_Toc366505361"/>
      <w:bookmarkStart w:id="7663" w:name="_Toc366508730"/>
      <w:bookmarkStart w:id="7664" w:name="_Toc366513231"/>
      <w:bookmarkStart w:id="7665" w:name="_Toc366574420"/>
      <w:bookmarkStart w:id="7666" w:name="_Toc366578213"/>
      <w:bookmarkStart w:id="7667" w:name="_Toc366578807"/>
      <w:bookmarkStart w:id="7668" w:name="_Toc366579399"/>
      <w:bookmarkStart w:id="7669" w:name="_Toc366579990"/>
      <w:bookmarkStart w:id="7670" w:name="_Toc366580582"/>
      <w:bookmarkStart w:id="7671" w:name="_Toc366581173"/>
      <w:bookmarkStart w:id="7672" w:name="_Toc366581765"/>
      <w:bookmarkStart w:id="7673" w:name="_Toc363909168"/>
      <w:bookmarkStart w:id="7674" w:name="_Toc364463593"/>
      <w:bookmarkStart w:id="7675" w:name="_Toc366078197"/>
      <w:bookmarkStart w:id="7676" w:name="_Toc366078816"/>
      <w:bookmarkStart w:id="7677" w:name="_Toc366079801"/>
      <w:bookmarkStart w:id="7678" w:name="_Toc366080413"/>
      <w:bookmarkStart w:id="7679" w:name="_Toc366081022"/>
      <w:bookmarkStart w:id="7680" w:name="_Toc366505362"/>
      <w:bookmarkStart w:id="7681" w:name="_Toc366508731"/>
      <w:bookmarkStart w:id="7682" w:name="_Toc366513232"/>
      <w:bookmarkStart w:id="7683" w:name="_Toc366574421"/>
      <w:bookmarkStart w:id="7684" w:name="_Toc366578214"/>
      <w:bookmarkStart w:id="7685" w:name="_Toc366578808"/>
      <w:bookmarkStart w:id="7686" w:name="_Toc366579400"/>
      <w:bookmarkStart w:id="7687" w:name="_Toc366579991"/>
      <w:bookmarkStart w:id="7688" w:name="_Toc366580583"/>
      <w:bookmarkStart w:id="7689" w:name="_Toc366581174"/>
      <w:bookmarkStart w:id="7690" w:name="_Toc366581766"/>
      <w:bookmarkStart w:id="7691" w:name="_Toc363909169"/>
      <w:bookmarkStart w:id="7692" w:name="_Toc364463594"/>
      <w:bookmarkStart w:id="7693" w:name="_Toc366078198"/>
      <w:bookmarkStart w:id="7694" w:name="_Toc366078817"/>
      <w:bookmarkStart w:id="7695" w:name="_Toc366079802"/>
      <w:bookmarkStart w:id="7696" w:name="_Toc366080414"/>
      <w:bookmarkStart w:id="7697" w:name="_Toc366081023"/>
      <w:bookmarkStart w:id="7698" w:name="_Toc366505363"/>
      <w:bookmarkStart w:id="7699" w:name="_Toc366508732"/>
      <w:bookmarkStart w:id="7700" w:name="_Toc366513233"/>
      <w:bookmarkStart w:id="7701" w:name="_Toc366574422"/>
      <w:bookmarkStart w:id="7702" w:name="_Toc366578215"/>
      <w:bookmarkStart w:id="7703" w:name="_Toc366578809"/>
      <w:bookmarkStart w:id="7704" w:name="_Toc366579401"/>
      <w:bookmarkStart w:id="7705" w:name="_Toc366579992"/>
      <w:bookmarkStart w:id="7706" w:name="_Toc366580584"/>
      <w:bookmarkStart w:id="7707" w:name="_Toc366581175"/>
      <w:bookmarkStart w:id="7708" w:name="_Toc366581767"/>
      <w:bookmarkStart w:id="7709" w:name="_Toc363909170"/>
      <w:bookmarkStart w:id="7710" w:name="_Toc364463595"/>
      <w:bookmarkStart w:id="7711" w:name="_Toc366078199"/>
      <w:bookmarkStart w:id="7712" w:name="_Toc366078818"/>
      <w:bookmarkStart w:id="7713" w:name="_Toc366079803"/>
      <w:bookmarkStart w:id="7714" w:name="_Toc366080415"/>
      <w:bookmarkStart w:id="7715" w:name="_Toc366081024"/>
      <w:bookmarkStart w:id="7716" w:name="_Toc366505364"/>
      <w:bookmarkStart w:id="7717" w:name="_Toc366508733"/>
      <w:bookmarkStart w:id="7718" w:name="_Toc366513234"/>
      <w:bookmarkStart w:id="7719" w:name="_Toc366574423"/>
      <w:bookmarkStart w:id="7720" w:name="_Toc366578216"/>
      <w:bookmarkStart w:id="7721" w:name="_Toc366578810"/>
      <w:bookmarkStart w:id="7722" w:name="_Toc366579402"/>
      <w:bookmarkStart w:id="7723" w:name="_Toc366579993"/>
      <w:bookmarkStart w:id="7724" w:name="_Toc366580585"/>
      <w:bookmarkStart w:id="7725" w:name="_Toc366581176"/>
      <w:bookmarkStart w:id="7726" w:name="_Toc366581768"/>
      <w:bookmarkStart w:id="7727" w:name="_Toc363909171"/>
      <w:bookmarkStart w:id="7728" w:name="_Toc364463596"/>
      <w:bookmarkStart w:id="7729" w:name="_Toc366078200"/>
      <w:bookmarkStart w:id="7730" w:name="_Toc366078819"/>
      <w:bookmarkStart w:id="7731" w:name="_Toc366079804"/>
      <w:bookmarkStart w:id="7732" w:name="_Toc366080416"/>
      <w:bookmarkStart w:id="7733" w:name="_Toc366081025"/>
      <w:bookmarkStart w:id="7734" w:name="_Toc366505365"/>
      <w:bookmarkStart w:id="7735" w:name="_Toc366508734"/>
      <w:bookmarkStart w:id="7736" w:name="_Toc366513235"/>
      <w:bookmarkStart w:id="7737" w:name="_Toc366574424"/>
      <w:bookmarkStart w:id="7738" w:name="_Toc366578217"/>
      <w:bookmarkStart w:id="7739" w:name="_Toc366578811"/>
      <w:bookmarkStart w:id="7740" w:name="_Toc366579403"/>
      <w:bookmarkStart w:id="7741" w:name="_Toc366579994"/>
      <w:bookmarkStart w:id="7742" w:name="_Toc366580586"/>
      <w:bookmarkStart w:id="7743" w:name="_Toc366581177"/>
      <w:bookmarkStart w:id="7744" w:name="_Toc366581769"/>
      <w:bookmarkStart w:id="7745" w:name="_Toc363909172"/>
      <w:bookmarkStart w:id="7746" w:name="_Toc364463597"/>
      <w:bookmarkStart w:id="7747" w:name="_Toc366078201"/>
      <w:bookmarkStart w:id="7748" w:name="_Toc366078820"/>
      <w:bookmarkStart w:id="7749" w:name="_Toc366079805"/>
      <w:bookmarkStart w:id="7750" w:name="_Toc366080417"/>
      <w:bookmarkStart w:id="7751" w:name="_Toc366081026"/>
      <w:bookmarkStart w:id="7752" w:name="_Toc366505366"/>
      <w:bookmarkStart w:id="7753" w:name="_Toc366508735"/>
      <w:bookmarkStart w:id="7754" w:name="_Toc366513236"/>
      <w:bookmarkStart w:id="7755" w:name="_Toc366574425"/>
      <w:bookmarkStart w:id="7756" w:name="_Toc366578218"/>
      <w:bookmarkStart w:id="7757" w:name="_Toc366578812"/>
      <w:bookmarkStart w:id="7758" w:name="_Toc366579404"/>
      <w:bookmarkStart w:id="7759" w:name="_Toc366579995"/>
      <w:bookmarkStart w:id="7760" w:name="_Toc366580587"/>
      <w:bookmarkStart w:id="7761" w:name="_Toc366581178"/>
      <w:bookmarkStart w:id="7762" w:name="_Toc366581770"/>
      <w:bookmarkStart w:id="7763" w:name="_Toc363909173"/>
      <w:bookmarkStart w:id="7764" w:name="_Toc364463598"/>
      <w:bookmarkStart w:id="7765" w:name="_Toc366078202"/>
      <w:bookmarkStart w:id="7766" w:name="_Toc366078821"/>
      <w:bookmarkStart w:id="7767" w:name="_Toc366079806"/>
      <w:bookmarkStart w:id="7768" w:name="_Toc366080418"/>
      <w:bookmarkStart w:id="7769" w:name="_Toc366081027"/>
      <w:bookmarkStart w:id="7770" w:name="_Toc366505367"/>
      <w:bookmarkStart w:id="7771" w:name="_Toc366508736"/>
      <w:bookmarkStart w:id="7772" w:name="_Toc366513237"/>
      <w:bookmarkStart w:id="7773" w:name="_Toc366574426"/>
      <w:bookmarkStart w:id="7774" w:name="_Toc366578219"/>
      <w:bookmarkStart w:id="7775" w:name="_Toc366578813"/>
      <w:bookmarkStart w:id="7776" w:name="_Toc366579405"/>
      <w:bookmarkStart w:id="7777" w:name="_Toc366579996"/>
      <w:bookmarkStart w:id="7778" w:name="_Toc366580588"/>
      <w:bookmarkStart w:id="7779" w:name="_Toc366581179"/>
      <w:bookmarkStart w:id="7780" w:name="_Toc366581771"/>
      <w:bookmarkStart w:id="7781" w:name="_Toc363909174"/>
      <w:bookmarkStart w:id="7782" w:name="_Toc364463599"/>
      <w:bookmarkStart w:id="7783" w:name="_Toc366078203"/>
      <w:bookmarkStart w:id="7784" w:name="_Toc366078822"/>
      <w:bookmarkStart w:id="7785" w:name="_Toc366079807"/>
      <w:bookmarkStart w:id="7786" w:name="_Toc366080419"/>
      <w:bookmarkStart w:id="7787" w:name="_Toc366081028"/>
      <w:bookmarkStart w:id="7788" w:name="_Toc366505368"/>
      <w:bookmarkStart w:id="7789" w:name="_Toc366508737"/>
      <w:bookmarkStart w:id="7790" w:name="_Toc366513238"/>
      <w:bookmarkStart w:id="7791" w:name="_Toc366574427"/>
      <w:bookmarkStart w:id="7792" w:name="_Toc366578220"/>
      <w:bookmarkStart w:id="7793" w:name="_Toc366578814"/>
      <w:bookmarkStart w:id="7794" w:name="_Toc366579406"/>
      <w:bookmarkStart w:id="7795" w:name="_Toc366579997"/>
      <w:bookmarkStart w:id="7796" w:name="_Toc366580589"/>
      <w:bookmarkStart w:id="7797" w:name="_Toc366581180"/>
      <w:bookmarkStart w:id="7798" w:name="_Toc366581772"/>
      <w:bookmarkStart w:id="7799" w:name="_Toc363909175"/>
      <w:bookmarkStart w:id="7800" w:name="_Toc364463600"/>
      <w:bookmarkStart w:id="7801" w:name="_Toc366078204"/>
      <w:bookmarkStart w:id="7802" w:name="_Toc366078823"/>
      <w:bookmarkStart w:id="7803" w:name="_Toc366079808"/>
      <w:bookmarkStart w:id="7804" w:name="_Toc366080420"/>
      <w:bookmarkStart w:id="7805" w:name="_Toc366081029"/>
      <w:bookmarkStart w:id="7806" w:name="_Toc366505369"/>
      <w:bookmarkStart w:id="7807" w:name="_Toc366508738"/>
      <w:bookmarkStart w:id="7808" w:name="_Toc366513239"/>
      <w:bookmarkStart w:id="7809" w:name="_Toc366574428"/>
      <w:bookmarkStart w:id="7810" w:name="_Toc366578221"/>
      <w:bookmarkStart w:id="7811" w:name="_Toc366578815"/>
      <w:bookmarkStart w:id="7812" w:name="_Toc366579407"/>
      <w:bookmarkStart w:id="7813" w:name="_Toc366579998"/>
      <w:bookmarkStart w:id="7814" w:name="_Toc366580590"/>
      <w:bookmarkStart w:id="7815" w:name="_Toc366581181"/>
      <w:bookmarkStart w:id="7816" w:name="_Toc366581773"/>
      <w:bookmarkStart w:id="7817" w:name="_Toc363909176"/>
      <w:bookmarkStart w:id="7818" w:name="_Toc364463601"/>
      <w:bookmarkStart w:id="7819" w:name="_Toc366078205"/>
      <w:bookmarkStart w:id="7820" w:name="_Toc366078824"/>
      <w:bookmarkStart w:id="7821" w:name="_Toc366079809"/>
      <w:bookmarkStart w:id="7822" w:name="_Toc366080421"/>
      <w:bookmarkStart w:id="7823" w:name="_Toc366081030"/>
      <w:bookmarkStart w:id="7824" w:name="_Toc366505370"/>
      <w:bookmarkStart w:id="7825" w:name="_Toc366508739"/>
      <w:bookmarkStart w:id="7826" w:name="_Toc366513240"/>
      <w:bookmarkStart w:id="7827" w:name="_Toc366574429"/>
      <w:bookmarkStart w:id="7828" w:name="_Toc366578222"/>
      <w:bookmarkStart w:id="7829" w:name="_Toc366578816"/>
      <w:bookmarkStart w:id="7830" w:name="_Toc366579408"/>
      <w:bookmarkStart w:id="7831" w:name="_Toc366579999"/>
      <w:bookmarkStart w:id="7832" w:name="_Toc366580591"/>
      <w:bookmarkStart w:id="7833" w:name="_Toc366581182"/>
      <w:bookmarkStart w:id="7834" w:name="_Toc366581774"/>
      <w:bookmarkStart w:id="7835" w:name="_Toc363909177"/>
      <w:bookmarkStart w:id="7836" w:name="_Toc364463602"/>
      <w:bookmarkStart w:id="7837" w:name="_Toc366078206"/>
      <w:bookmarkStart w:id="7838" w:name="_Toc366078825"/>
      <w:bookmarkStart w:id="7839" w:name="_Toc366079810"/>
      <w:bookmarkStart w:id="7840" w:name="_Toc366080422"/>
      <w:bookmarkStart w:id="7841" w:name="_Toc366081031"/>
      <w:bookmarkStart w:id="7842" w:name="_Toc366505371"/>
      <w:bookmarkStart w:id="7843" w:name="_Toc366508740"/>
      <w:bookmarkStart w:id="7844" w:name="_Toc366513241"/>
      <w:bookmarkStart w:id="7845" w:name="_Toc366574430"/>
      <w:bookmarkStart w:id="7846" w:name="_Toc366578223"/>
      <w:bookmarkStart w:id="7847" w:name="_Toc366578817"/>
      <w:bookmarkStart w:id="7848" w:name="_Toc366579409"/>
      <w:bookmarkStart w:id="7849" w:name="_Toc366580000"/>
      <w:bookmarkStart w:id="7850" w:name="_Toc366580592"/>
      <w:bookmarkStart w:id="7851" w:name="_Toc366581183"/>
      <w:bookmarkStart w:id="7852" w:name="_Toc366581775"/>
      <w:bookmarkStart w:id="7853" w:name="_Toc363909178"/>
      <w:bookmarkStart w:id="7854" w:name="_Toc364463603"/>
      <w:bookmarkStart w:id="7855" w:name="_Toc366078207"/>
      <w:bookmarkStart w:id="7856" w:name="_Toc366078826"/>
      <w:bookmarkStart w:id="7857" w:name="_Toc366079811"/>
      <w:bookmarkStart w:id="7858" w:name="_Toc366080423"/>
      <w:bookmarkStart w:id="7859" w:name="_Toc366081032"/>
      <w:bookmarkStart w:id="7860" w:name="_Toc366505372"/>
      <w:bookmarkStart w:id="7861" w:name="_Toc366508741"/>
      <w:bookmarkStart w:id="7862" w:name="_Toc366513242"/>
      <w:bookmarkStart w:id="7863" w:name="_Toc366574431"/>
      <w:bookmarkStart w:id="7864" w:name="_Toc366578224"/>
      <w:bookmarkStart w:id="7865" w:name="_Toc366578818"/>
      <w:bookmarkStart w:id="7866" w:name="_Toc366579410"/>
      <w:bookmarkStart w:id="7867" w:name="_Toc366580001"/>
      <w:bookmarkStart w:id="7868" w:name="_Toc366580593"/>
      <w:bookmarkStart w:id="7869" w:name="_Toc366581184"/>
      <w:bookmarkStart w:id="7870" w:name="_Toc366581776"/>
      <w:bookmarkStart w:id="7871" w:name="_Toc363909179"/>
      <w:bookmarkStart w:id="7872" w:name="_Toc364463604"/>
      <w:bookmarkStart w:id="7873" w:name="_Toc366078208"/>
      <w:bookmarkStart w:id="7874" w:name="_Toc366078827"/>
      <w:bookmarkStart w:id="7875" w:name="_Toc366079812"/>
      <w:bookmarkStart w:id="7876" w:name="_Toc366080424"/>
      <w:bookmarkStart w:id="7877" w:name="_Toc366081033"/>
      <w:bookmarkStart w:id="7878" w:name="_Toc366505373"/>
      <w:bookmarkStart w:id="7879" w:name="_Toc366508742"/>
      <w:bookmarkStart w:id="7880" w:name="_Toc366513243"/>
      <w:bookmarkStart w:id="7881" w:name="_Toc366574432"/>
      <w:bookmarkStart w:id="7882" w:name="_Toc366578225"/>
      <w:bookmarkStart w:id="7883" w:name="_Toc366578819"/>
      <w:bookmarkStart w:id="7884" w:name="_Toc366579411"/>
      <w:bookmarkStart w:id="7885" w:name="_Toc366580002"/>
      <w:bookmarkStart w:id="7886" w:name="_Toc366580594"/>
      <w:bookmarkStart w:id="7887" w:name="_Toc366581185"/>
      <w:bookmarkStart w:id="7888" w:name="_Toc366581777"/>
      <w:bookmarkStart w:id="7889" w:name="_Toc363909180"/>
      <w:bookmarkStart w:id="7890" w:name="_Toc364463605"/>
      <w:bookmarkStart w:id="7891" w:name="_Toc366078209"/>
      <w:bookmarkStart w:id="7892" w:name="_Toc366078828"/>
      <w:bookmarkStart w:id="7893" w:name="_Toc366079813"/>
      <w:bookmarkStart w:id="7894" w:name="_Toc366080425"/>
      <w:bookmarkStart w:id="7895" w:name="_Toc366081034"/>
      <w:bookmarkStart w:id="7896" w:name="_Toc366505374"/>
      <w:bookmarkStart w:id="7897" w:name="_Toc366508743"/>
      <w:bookmarkStart w:id="7898" w:name="_Toc366513244"/>
      <w:bookmarkStart w:id="7899" w:name="_Toc366574433"/>
      <w:bookmarkStart w:id="7900" w:name="_Toc366578226"/>
      <w:bookmarkStart w:id="7901" w:name="_Toc366578820"/>
      <w:bookmarkStart w:id="7902" w:name="_Toc366579412"/>
      <w:bookmarkStart w:id="7903" w:name="_Toc366580003"/>
      <w:bookmarkStart w:id="7904" w:name="_Toc366580595"/>
      <w:bookmarkStart w:id="7905" w:name="_Toc366581186"/>
      <w:bookmarkStart w:id="7906" w:name="_Toc366581778"/>
      <w:bookmarkStart w:id="7907" w:name="_Toc363909181"/>
      <w:bookmarkStart w:id="7908" w:name="_Toc364463606"/>
      <w:bookmarkStart w:id="7909" w:name="_Toc366078210"/>
      <w:bookmarkStart w:id="7910" w:name="_Toc366078829"/>
      <w:bookmarkStart w:id="7911" w:name="_Toc366079814"/>
      <w:bookmarkStart w:id="7912" w:name="_Toc366080426"/>
      <w:bookmarkStart w:id="7913" w:name="_Toc366081035"/>
      <w:bookmarkStart w:id="7914" w:name="_Toc366505375"/>
      <w:bookmarkStart w:id="7915" w:name="_Toc366508744"/>
      <w:bookmarkStart w:id="7916" w:name="_Toc366513245"/>
      <w:bookmarkStart w:id="7917" w:name="_Toc366574434"/>
      <w:bookmarkStart w:id="7918" w:name="_Toc366578227"/>
      <w:bookmarkStart w:id="7919" w:name="_Toc366578821"/>
      <w:bookmarkStart w:id="7920" w:name="_Toc366579413"/>
      <w:bookmarkStart w:id="7921" w:name="_Toc366580004"/>
      <w:bookmarkStart w:id="7922" w:name="_Toc366580596"/>
      <w:bookmarkStart w:id="7923" w:name="_Toc366581187"/>
      <w:bookmarkStart w:id="7924" w:name="_Toc366581779"/>
      <w:bookmarkStart w:id="7925" w:name="_Toc363909182"/>
      <w:bookmarkStart w:id="7926" w:name="_Toc364463607"/>
      <w:bookmarkStart w:id="7927" w:name="_Toc366078211"/>
      <w:bookmarkStart w:id="7928" w:name="_Toc366078830"/>
      <w:bookmarkStart w:id="7929" w:name="_Toc366079815"/>
      <w:bookmarkStart w:id="7930" w:name="_Toc366080427"/>
      <w:bookmarkStart w:id="7931" w:name="_Toc366081036"/>
      <w:bookmarkStart w:id="7932" w:name="_Toc366505376"/>
      <w:bookmarkStart w:id="7933" w:name="_Toc366508745"/>
      <w:bookmarkStart w:id="7934" w:name="_Toc366513246"/>
      <w:bookmarkStart w:id="7935" w:name="_Toc366574435"/>
      <w:bookmarkStart w:id="7936" w:name="_Toc366578228"/>
      <w:bookmarkStart w:id="7937" w:name="_Toc366578822"/>
      <w:bookmarkStart w:id="7938" w:name="_Toc366579414"/>
      <w:bookmarkStart w:id="7939" w:name="_Toc366580005"/>
      <w:bookmarkStart w:id="7940" w:name="_Toc366580597"/>
      <w:bookmarkStart w:id="7941" w:name="_Toc366581188"/>
      <w:bookmarkStart w:id="7942" w:name="_Toc366581780"/>
      <w:bookmarkStart w:id="7943" w:name="_Toc363909183"/>
      <w:bookmarkStart w:id="7944" w:name="_Toc364463608"/>
      <w:bookmarkStart w:id="7945" w:name="_Toc366078212"/>
      <w:bookmarkStart w:id="7946" w:name="_Toc366078831"/>
      <w:bookmarkStart w:id="7947" w:name="_Toc366079816"/>
      <w:bookmarkStart w:id="7948" w:name="_Toc366080428"/>
      <w:bookmarkStart w:id="7949" w:name="_Toc366081037"/>
      <w:bookmarkStart w:id="7950" w:name="_Toc366505377"/>
      <w:bookmarkStart w:id="7951" w:name="_Toc366508746"/>
      <w:bookmarkStart w:id="7952" w:name="_Toc366513247"/>
      <w:bookmarkStart w:id="7953" w:name="_Toc366574436"/>
      <w:bookmarkStart w:id="7954" w:name="_Toc366578229"/>
      <w:bookmarkStart w:id="7955" w:name="_Toc366578823"/>
      <w:bookmarkStart w:id="7956" w:name="_Toc366579415"/>
      <w:bookmarkStart w:id="7957" w:name="_Toc366580006"/>
      <w:bookmarkStart w:id="7958" w:name="_Toc366580598"/>
      <w:bookmarkStart w:id="7959" w:name="_Toc366581189"/>
      <w:bookmarkStart w:id="7960" w:name="_Toc366581781"/>
      <w:bookmarkStart w:id="7961" w:name="_Toc363909184"/>
      <w:bookmarkStart w:id="7962" w:name="_Toc364463609"/>
      <w:bookmarkStart w:id="7963" w:name="_Toc366078213"/>
      <w:bookmarkStart w:id="7964" w:name="_Toc366078832"/>
      <w:bookmarkStart w:id="7965" w:name="_Toc366079817"/>
      <w:bookmarkStart w:id="7966" w:name="_Toc366080429"/>
      <w:bookmarkStart w:id="7967" w:name="_Toc366081038"/>
      <w:bookmarkStart w:id="7968" w:name="_Toc366505378"/>
      <w:bookmarkStart w:id="7969" w:name="_Toc366508747"/>
      <w:bookmarkStart w:id="7970" w:name="_Toc366513248"/>
      <w:bookmarkStart w:id="7971" w:name="_Toc366574437"/>
      <w:bookmarkStart w:id="7972" w:name="_Toc366578230"/>
      <w:bookmarkStart w:id="7973" w:name="_Toc366578824"/>
      <w:bookmarkStart w:id="7974" w:name="_Toc366579416"/>
      <w:bookmarkStart w:id="7975" w:name="_Toc366580007"/>
      <w:bookmarkStart w:id="7976" w:name="_Toc366580599"/>
      <w:bookmarkStart w:id="7977" w:name="_Toc366581190"/>
      <w:bookmarkStart w:id="7978" w:name="_Toc366581782"/>
      <w:bookmarkStart w:id="7979" w:name="_Toc363909185"/>
      <w:bookmarkStart w:id="7980" w:name="_Toc364463610"/>
      <w:bookmarkStart w:id="7981" w:name="_Toc366078214"/>
      <w:bookmarkStart w:id="7982" w:name="_Toc366078833"/>
      <w:bookmarkStart w:id="7983" w:name="_Toc366079818"/>
      <w:bookmarkStart w:id="7984" w:name="_Toc366080430"/>
      <w:bookmarkStart w:id="7985" w:name="_Toc366081039"/>
      <w:bookmarkStart w:id="7986" w:name="_Toc366505379"/>
      <w:bookmarkStart w:id="7987" w:name="_Toc366508748"/>
      <w:bookmarkStart w:id="7988" w:name="_Toc366513249"/>
      <w:bookmarkStart w:id="7989" w:name="_Toc366574438"/>
      <w:bookmarkStart w:id="7990" w:name="_Toc366578231"/>
      <w:bookmarkStart w:id="7991" w:name="_Toc366578825"/>
      <w:bookmarkStart w:id="7992" w:name="_Toc366579417"/>
      <w:bookmarkStart w:id="7993" w:name="_Toc366580008"/>
      <w:bookmarkStart w:id="7994" w:name="_Toc366580600"/>
      <w:bookmarkStart w:id="7995" w:name="_Toc366581191"/>
      <w:bookmarkStart w:id="7996" w:name="_Toc366581783"/>
      <w:bookmarkStart w:id="7997" w:name="_Toc363909186"/>
      <w:bookmarkStart w:id="7998" w:name="_Toc364463611"/>
      <w:bookmarkStart w:id="7999" w:name="_Toc366078215"/>
      <w:bookmarkStart w:id="8000" w:name="_Toc366078834"/>
      <w:bookmarkStart w:id="8001" w:name="_Toc366079819"/>
      <w:bookmarkStart w:id="8002" w:name="_Toc366080431"/>
      <w:bookmarkStart w:id="8003" w:name="_Toc366081040"/>
      <w:bookmarkStart w:id="8004" w:name="_Toc366505380"/>
      <w:bookmarkStart w:id="8005" w:name="_Toc366508749"/>
      <w:bookmarkStart w:id="8006" w:name="_Toc366513250"/>
      <w:bookmarkStart w:id="8007" w:name="_Toc366574439"/>
      <w:bookmarkStart w:id="8008" w:name="_Toc366578232"/>
      <w:bookmarkStart w:id="8009" w:name="_Toc366578826"/>
      <w:bookmarkStart w:id="8010" w:name="_Toc366579418"/>
      <w:bookmarkStart w:id="8011" w:name="_Toc366580009"/>
      <w:bookmarkStart w:id="8012" w:name="_Toc366580601"/>
      <w:bookmarkStart w:id="8013" w:name="_Toc366581192"/>
      <w:bookmarkStart w:id="8014" w:name="_Toc366581784"/>
      <w:bookmarkStart w:id="8015" w:name="_Toc363909187"/>
      <w:bookmarkStart w:id="8016" w:name="_Toc364463612"/>
      <w:bookmarkStart w:id="8017" w:name="_Toc366078216"/>
      <w:bookmarkStart w:id="8018" w:name="_Toc366078835"/>
      <w:bookmarkStart w:id="8019" w:name="_Toc366079820"/>
      <w:bookmarkStart w:id="8020" w:name="_Toc366080432"/>
      <w:bookmarkStart w:id="8021" w:name="_Toc366081041"/>
      <w:bookmarkStart w:id="8022" w:name="_Toc366505381"/>
      <w:bookmarkStart w:id="8023" w:name="_Toc366508750"/>
      <w:bookmarkStart w:id="8024" w:name="_Toc366513251"/>
      <w:bookmarkStart w:id="8025" w:name="_Toc366574440"/>
      <w:bookmarkStart w:id="8026" w:name="_Toc366578233"/>
      <w:bookmarkStart w:id="8027" w:name="_Toc366578827"/>
      <w:bookmarkStart w:id="8028" w:name="_Toc366579419"/>
      <w:bookmarkStart w:id="8029" w:name="_Toc366580010"/>
      <w:bookmarkStart w:id="8030" w:name="_Toc366580602"/>
      <w:bookmarkStart w:id="8031" w:name="_Toc366581193"/>
      <w:bookmarkStart w:id="8032" w:name="_Toc366581785"/>
      <w:bookmarkStart w:id="8033" w:name="_Toc363909188"/>
      <w:bookmarkStart w:id="8034" w:name="_Toc364463613"/>
      <w:bookmarkStart w:id="8035" w:name="_Toc366078217"/>
      <w:bookmarkStart w:id="8036" w:name="_Toc366078836"/>
      <w:bookmarkStart w:id="8037" w:name="_Toc366079821"/>
      <w:bookmarkStart w:id="8038" w:name="_Toc366080433"/>
      <w:bookmarkStart w:id="8039" w:name="_Toc366081042"/>
      <w:bookmarkStart w:id="8040" w:name="_Toc366505382"/>
      <w:bookmarkStart w:id="8041" w:name="_Toc366508751"/>
      <w:bookmarkStart w:id="8042" w:name="_Toc366513252"/>
      <w:bookmarkStart w:id="8043" w:name="_Toc366574441"/>
      <w:bookmarkStart w:id="8044" w:name="_Toc366578234"/>
      <w:bookmarkStart w:id="8045" w:name="_Toc366578828"/>
      <w:bookmarkStart w:id="8046" w:name="_Toc366579420"/>
      <w:bookmarkStart w:id="8047" w:name="_Toc366580011"/>
      <w:bookmarkStart w:id="8048" w:name="_Toc366580603"/>
      <w:bookmarkStart w:id="8049" w:name="_Toc366581194"/>
      <w:bookmarkStart w:id="8050" w:name="_Toc366581786"/>
      <w:bookmarkStart w:id="8051" w:name="_Toc363909189"/>
      <w:bookmarkStart w:id="8052" w:name="_Toc364463614"/>
      <w:bookmarkStart w:id="8053" w:name="_Toc366078218"/>
      <w:bookmarkStart w:id="8054" w:name="_Toc366078837"/>
      <w:bookmarkStart w:id="8055" w:name="_Toc366079822"/>
      <w:bookmarkStart w:id="8056" w:name="_Toc366080434"/>
      <w:bookmarkStart w:id="8057" w:name="_Toc366081043"/>
      <w:bookmarkStart w:id="8058" w:name="_Toc366505383"/>
      <w:bookmarkStart w:id="8059" w:name="_Toc366508752"/>
      <w:bookmarkStart w:id="8060" w:name="_Toc366513253"/>
      <w:bookmarkStart w:id="8061" w:name="_Toc366574442"/>
      <w:bookmarkStart w:id="8062" w:name="_Toc366578235"/>
      <w:bookmarkStart w:id="8063" w:name="_Toc366578829"/>
      <w:bookmarkStart w:id="8064" w:name="_Toc366579421"/>
      <w:bookmarkStart w:id="8065" w:name="_Toc366580012"/>
      <w:bookmarkStart w:id="8066" w:name="_Toc366580604"/>
      <w:bookmarkStart w:id="8067" w:name="_Toc366581195"/>
      <w:bookmarkStart w:id="8068" w:name="_Toc366581787"/>
      <w:bookmarkStart w:id="8069" w:name="_Toc363909190"/>
      <w:bookmarkStart w:id="8070" w:name="_Toc364463615"/>
      <w:bookmarkStart w:id="8071" w:name="_Toc366078219"/>
      <w:bookmarkStart w:id="8072" w:name="_Toc366078838"/>
      <w:bookmarkStart w:id="8073" w:name="_Toc366079823"/>
      <w:bookmarkStart w:id="8074" w:name="_Toc366080435"/>
      <w:bookmarkStart w:id="8075" w:name="_Toc366081044"/>
      <w:bookmarkStart w:id="8076" w:name="_Toc366505384"/>
      <w:bookmarkStart w:id="8077" w:name="_Toc366508753"/>
      <w:bookmarkStart w:id="8078" w:name="_Toc366513254"/>
      <w:bookmarkStart w:id="8079" w:name="_Toc366574443"/>
      <w:bookmarkStart w:id="8080" w:name="_Toc366578236"/>
      <w:bookmarkStart w:id="8081" w:name="_Toc366578830"/>
      <w:bookmarkStart w:id="8082" w:name="_Toc366579422"/>
      <w:bookmarkStart w:id="8083" w:name="_Toc366580013"/>
      <w:bookmarkStart w:id="8084" w:name="_Toc366580605"/>
      <w:bookmarkStart w:id="8085" w:name="_Toc366581196"/>
      <w:bookmarkStart w:id="8086" w:name="_Toc366581788"/>
      <w:bookmarkStart w:id="8087" w:name="_Toc363909191"/>
      <w:bookmarkStart w:id="8088" w:name="_Toc364463616"/>
      <w:bookmarkStart w:id="8089" w:name="_Toc366078220"/>
      <w:bookmarkStart w:id="8090" w:name="_Toc366078839"/>
      <w:bookmarkStart w:id="8091" w:name="_Toc366079824"/>
      <w:bookmarkStart w:id="8092" w:name="_Toc366080436"/>
      <w:bookmarkStart w:id="8093" w:name="_Toc366081045"/>
      <w:bookmarkStart w:id="8094" w:name="_Toc366505385"/>
      <w:bookmarkStart w:id="8095" w:name="_Toc366508754"/>
      <w:bookmarkStart w:id="8096" w:name="_Toc366513255"/>
      <w:bookmarkStart w:id="8097" w:name="_Toc366574444"/>
      <w:bookmarkStart w:id="8098" w:name="_Toc366578237"/>
      <w:bookmarkStart w:id="8099" w:name="_Toc366578831"/>
      <w:bookmarkStart w:id="8100" w:name="_Toc366579423"/>
      <w:bookmarkStart w:id="8101" w:name="_Toc366580014"/>
      <w:bookmarkStart w:id="8102" w:name="_Toc366580606"/>
      <w:bookmarkStart w:id="8103" w:name="_Toc366581197"/>
      <w:bookmarkStart w:id="8104" w:name="_Toc366581789"/>
      <w:bookmarkStart w:id="8105" w:name="_Toc363909192"/>
      <w:bookmarkStart w:id="8106" w:name="_Toc364463617"/>
      <w:bookmarkStart w:id="8107" w:name="_Toc366078221"/>
      <w:bookmarkStart w:id="8108" w:name="_Toc366078840"/>
      <w:bookmarkStart w:id="8109" w:name="_Toc366079825"/>
      <w:bookmarkStart w:id="8110" w:name="_Toc366080437"/>
      <w:bookmarkStart w:id="8111" w:name="_Toc366081046"/>
      <w:bookmarkStart w:id="8112" w:name="_Toc366505386"/>
      <w:bookmarkStart w:id="8113" w:name="_Toc366508755"/>
      <w:bookmarkStart w:id="8114" w:name="_Toc366513256"/>
      <w:bookmarkStart w:id="8115" w:name="_Toc366574445"/>
      <w:bookmarkStart w:id="8116" w:name="_Toc366578238"/>
      <w:bookmarkStart w:id="8117" w:name="_Toc366578832"/>
      <w:bookmarkStart w:id="8118" w:name="_Toc366579424"/>
      <w:bookmarkStart w:id="8119" w:name="_Toc366580015"/>
      <w:bookmarkStart w:id="8120" w:name="_Toc366580607"/>
      <w:bookmarkStart w:id="8121" w:name="_Toc366581198"/>
      <w:bookmarkStart w:id="8122" w:name="_Toc366581790"/>
      <w:bookmarkStart w:id="8123" w:name="_Toc363909193"/>
      <w:bookmarkStart w:id="8124" w:name="_Toc364463618"/>
      <w:bookmarkStart w:id="8125" w:name="_Toc366078222"/>
      <w:bookmarkStart w:id="8126" w:name="_Toc366078841"/>
      <w:bookmarkStart w:id="8127" w:name="_Toc366079826"/>
      <w:bookmarkStart w:id="8128" w:name="_Toc366080438"/>
      <w:bookmarkStart w:id="8129" w:name="_Toc366081047"/>
      <w:bookmarkStart w:id="8130" w:name="_Toc366505387"/>
      <w:bookmarkStart w:id="8131" w:name="_Toc366508756"/>
      <w:bookmarkStart w:id="8132" w:name="_Toc366513257"/>
      <w:bookmarkStart w:id="8133" w:name="_Toc366574446"/>
      <w:bookmarkStart w:id="8134" w:name="_Toc366578239"/>
      <w:bookmarkStart w:id="8135" w:name="_Toc366578833"/>
      <w:bookmarkStart w:id="8136" w:name="_Toc366579425"/>
      <w:bookmarkStart w:id="8137" w:name="_Toc366580016"/>
      <w:bookmarkStart w:id="8138" w:name="_Toc366580608"/>
      <w:bookmarkStart w:id="8139" w:name="_Toc366581199"/>
      <w:bookmarkStart w:id="8140" w:name="_Toc366581791"/>
      <w:bookmarkStart w:id="8141" w:name="_Toc363909194"/>
      <w:bookmarkStart w:id="8142" w:name="_Toc364463619"/>
      <w:bookmarkStart w:id="8143" w:name="_Toc366078223"/>
      <w:bookmarkStart w:id="8144" w:name="_Toc366078842"/>
      <w:bookmarkStart w:id="8145" w:name="_Toc366079827"/>
      <w:bookmarkStart w:id="8146" w:name="_Toc366080439"/>
      <w:bookmarkStart w:id="8147" w:name="_Toc366081048"/>
      <w:bookmarkStart w:id="8148" w:name="_Toc366505388"/>
      <w:bookmarkStart w:id="8149" w:name="_Toc366508757"/>
      <w:bookmarkStart w:id="8150" w:name="_Toc366513258"/>
      <w:bookmarkStart w:id="8151" w:name="_Toc366574447"/>
      <w:bookmarkStart w:id="8152" w:name="_Toc366578240"/>
      <w:bookmarkStart w:id="8153" w:name="_Toc366578834"/>
      <w:bookmarkStart w:id="8154" w:name="_Toc366579426"/>
      <w:bookmarkStart w:id="8155" w:name="_Toc366580017"/>
      <w:bookmarkStart w:id="8156" w:name="_Toc366580609"/>
      <w:bookmarkStart w:id="8157" w:name="_Toc366581200"/>
      <w:bookmarkStart w:id="8158" w:name="_Toc366581792"/>
      <w:bookmarkStart w:id="8159" w:name="_Toc363909195"/>
      <w:bookmarkStart w:id="8160" w:name="_Toc364463620"/>
      <w:bookmarkStart w:id="8161" w:name="_Toc366078224"/>
      <w:bookmarkStart w:id="8162" w:name="_Toc366078843"/>
      <w:bookmarkStart w:id="8163" w:name="_Toc366079828"/>
      <w:bookmarkStart w:id="8164" w:name="_Toc366080440"/>
      <w:bookmarkStart w:id="8165" w:name="_Toc366081049"/>
      <w:bookmarkStart w:id="8166" w:name="_Toc366505389"/>
      <w:bookmarkStart w:id="8167" w:name="_Toc366508758"/>
      <w:bookmarkStart w:id="8168" w:name="_Toc366513259"/>
      <w:bookmarkStart w:id="8169" w:name="_Toc366574448"/>
      <w:bookmarkStart w:id="8170" w:name="_Toc366578241"/>
      <w:bookmarkStart w:id="8171" w:name="_Toc366578835"/>
      <w:bookmarkStart w:id="8172" w:name="_Toc366579427"/>
      <w:bookmarkStart w:id="8173" w:name="_Toc366580018"/>
      <w:bookmarkStart w:id="8174" w:name="_Toc366580610"/>
      <w:bookmarkStart w:id="8175" w:name="_Toc366581201"/>
      <w:bookmarkStart w:id="8176" w:name="_Toc366581793"/>
      <w:bookmarkStart w:id="8177" w:name="_Toc363909196"/>
      <w:bookmarkStart w:id="8178" w:name="_Toc364463621"/>
      <w:bookmarkStart w:id="8179" w:name="_Toc366078225"/>
      <w:bookmarkStart w:id="8180" w:name="_Toc366078844"/>
      <w:bookmarkStart w:id="8181" w:name="_Toc366079829"/>
      <w:bookmarkStart w:id="8182" w:name="_Toc366080441"/>
      <w:bookmarkStart w:id="8183" w:name="_Toc366081050"/>
      <w:bookmarkStart w:id="8184" w:name="_Toc366505390"/>
      <w:bookmarkStart w:id="8185" w:name="_Toc366508759"/>
      <w:bookmarkStart w:id="8186" w:name="_Toc366513260"/>
      <w:bookmarkStart w:id="8187" w:name="_Toc366574449"/>
      <w:bookmarkStart w:id="8188" w:name="_Toc366578242"/>
      <w:bookmarkStart w:id="8189" w:name="_Toc366578836"/>
      <w:bookmarkStart w:id="8190" w:name="_Toc366579428"/>
      <w:bookmarkStart w:id="8191" w:name="_Toc366580019"/>
      <w:bookmarkStart w:id="8192" w:name="_Toc366580611"/>
      <w:bookmarkStart w:id="8193" w:name="_Toc366581202"/>
      <w:bookmarkStart w:id="8194" w:name="_Toc366581794"/>
      <w:bookmarkStart w:id="8195" w:name="_Toc363909197"/>
      <w:bookmarkStart w:id="8196" w:name="_Toc364463622"/>
      <w:bookmarkStart w:id="8197" w:name="_Toc366078226"/>
      <w:bookmarkStart w:id="8198" w:name="_Toc366078845"/>
      <w:bookmarkStart w:id="8199" w:name="_Toc366079830"/>
      <w:bookmarkStart w:id="8200" w:name="_Toc366080442"/>
      <w:bookmarkStart w:id="8201" w:name="_Toc366081051"/>
      <w:bookmarkStart w:id="8202" w:name="_Toc366505391"/>
      <w:bookmarkStart w:id="8203" w:name="_Toc366508760"/>
      <w:bookmarkStart w:id="8204" w:name="_Toc366513261"/>
      <w:bookmarkStart w:id="8205" w:name="_Toc366574450"/>
      <w:bookmarkStart w:id="8206" w:name="_Toc366578243"/>
      <w:bookmarkStart w:id="8207" w:name="_Toc366578837"/>
      <w:bookmarkStart w:id="8208" w:name="_Toc366579429"/>
      <w:bookmarkStart w:id="8209" w:name="_Toc366580020"/>
      <w:bookmarkStart w:id="8210" w:name="_Toc366580612"/>
      <w:bookmarkStart w:id="8211" w:name="_Toc366581203"/>
      <w:bookmarkStart w:id="8212" w:name="_Toc366581795"/>
      <w:bookmarkStart w:id="8213" w:name="_Toc363909198"/>
      <w:bookmarkStart w:id="8214" w:name="_Toc364463623"/>
      <w:bookmarkStart w:id="8215" w:name="_Toc366078227"/>
      <w:bookmarkStart w:id="8216" w:name="_Toc366078846"/>
      <w:bookmarkStart w:id="8217" w:name="_Toc366079831"/>
      <w:bookmarkStart w:id="8218" w:name="_Toc366080443"/>
      <w:bookmarkStart w:id="8219" w:name="_Toc366081052"/>
      <w:bookmarkStart w:id="8220" w:name="_Toc366505392"/>
      <w:bookmarkStart w:id="8221" w:name="_Toc366508761"/>
      <w:bookmarkStart w:id="8222" w:name="_Toc366513262"/>
      <w:bookmarkStart w:id="8223" w:name="_Toc366574451"/>
      <w:bookmarkStart w:id="8224" w:name="_Toc366578244"/>
      <w:bookmarkStart w:id="8225" w:name="_Toc366578838"/>
      <w:bookmarkStart w:id="8226" w:name="_Toc366579430"/>
      <w:bookmarkStart w:id="8227" w:name="_Toc366580021"/>
      <w:bookmarkStart w:id="8228" w:name="_Toc366580613"/>
      <w:bookmarkStart w:id="8229" w:name="_Toc366581204"/>
      <w:bookmarkStart w:id="8230" w:name="_Toc366581796"/>
      <w:bookmarkStart w:id="8231" w:name="_Toc363909199"/>
      <w:bookmarkStart w:id="8232" w:name="_Toc364463624"/>
      <w:bookmarkStart w:id="8233" w:name="_Toc366078228"/>
      <w:bookmarkStart w:id="8234" w:name="_Toc366078847"/>
      <w:bookmarkStart w:id="8235" w:name="_Toc366079832"/>
      <w:bookmarkStart w:id="8236" w:name="_Toc366080444"/>
      <w:bookmarkStart w:id="8237" w:name="_Toc366081053"/>
      <w:bookmarkStart w:id="8238" w:name="_Toc366505393"/>
      <w:bookmarkStart w:id="8239" w:name="_Toc366508762"/>
      <w:bookmarkStart w:id="8240" w:name="_Toc366513263"/>
      <w:bookmarkStart w:id="8241" w:name="_Toc366574452"/>
      <w:bookmarkStart w:id="8242" w:name="_Toc366578245"/>
      <w:bookmarkStart w:id="8243" w:name="_Toc366578839"/>
      <w:bookmarkStart w:id="8244" w:name="_Toc366579431"/>
      <w:bookmarkStart w:id="8245" w:name="_Toc366580022"/>
      <w:bookmarkStart w:id="8246" w:name="_Toc366580614"/>
      <w:bookmarkStart w:id="8247" w:name="_Toc366581205"/>
      <w:bookmarkStart w:id="8248" w:name="_Toc366581797"/>
      <w:bookmarkStart w:id="8249" w:name="_Toc363909200"/>
      <w:bookmarkStart w:id="8250" w:name="_Toc364463625"/>
      <w:bookmarkStart w:id="8251" w:name="_Toc366078229"/>
      <w:bookmarkStart w:id="8252" w:name="_Toc366078848"/>
      <w:bookmarkStart w:id="8253" w:name="_Toc366079833"/>
      <w:bookmarkStart w:id="8254" w:name="_Toc366080445"/>
      <w:bookmarkStart w:id="8255" w:name="_Toc366081054"/>
      <w:bookmarkStart w:id="8256" w:name="_Toc366505394"/>
      <w:bookmarkStart w:id="8257" w:name="_Toc366508763"/>
      <w:bookmarkStart w:id="8258" w:name="_Toc366513264"/>
      <w:bookmarkStart w:id="8259" w:name="_Toc366574453"/>
      <w:bookmarkStart w:id="8260" w:name="_Toc366578246"/>
      <w:bookmarkStart w:id="8261" w:name="_Toc366578840"/>
      <w:bookmarkStart w:id="8262" w:name="_Toc366579432"/>
      <w:bookmarkStart w:id="8263" w:name="_Toc366580023"/>
      <w:bookmarkStart w:id="8264" w:name="_Toc366580615"/>
      <w:bookmarkStart w:id="8265" w:name="_Toc366581206"/>
      <w:bookmarkStart w:id="8266" w:name="_Toc366581798"/>
      <w:bookmarkStart w:id="8267" w:name="_Toc363909201"/>
      <w:bookmarkStart w:id="8268" w:name="_Toc364463626"/>
      <w:bookmarkStart w:id="8269" w:name="_Toc366078230"/>
      <w:bookmarkStart w:id="8270" w:name="_Toc366078849"/>
      <w:bookmarkStart w:id="8271" w:name="_Toc366079834"/>
      <w:bookmarkStart w:id="8272" w:name="_Toc366080446"/>
      <w:bookmarkStart w:id="8273" w:name="_Toc366081055"/>
      <w:bookmarkStart w:id="8274" w:name="_Toc366505395"/>
      <w:bookmarkStart w:id="8275" w:name="_Toc366508764"/>
      <w:bookmarkStart w:id="8276" w:name="_Toc366513265"/>
      <w:bookmarkStart w:id="8277" w:name="_Toc366574454"/>
      <w:bookmarkStart w:id="8278" w:name="_Toc366578247"/>
      <w:bookmarkStart w:id="8279" w:name="_Toc366578841"/>
      <w:bookmarkStart w:id="8280" w:name="_Toc366579433"/>
      <w:bookmarkStart w:id="8281" w:name="_Toc366580024"/>
      <w:bookmarkStart w:id="8282" w:name="_Toc366580616"/>
      <w:bookmarkStart w:id="8283" w:name="_Toc366581207"/>
      <w:bookmarkStart w:id="8284" w:name="_Toc366581799"/>
      <w:bookmarkStart w:id="8285" w:name="_Toc243112854"/>
      <w:bookmarkStart w:id="8286" w:name="_Toc349042796"/>
      <w:bookmarkStart w:id="8287" w:name="_Toc25589850"/>
      <w:bookmarkEnd w:id="7529"/>
      <w:bookmarkEnd w:id="7530"/>
      <w:bookmarkEnd w:id="7531"/>
      <w:bookmarkEnd w:id="7532"/>
      <w:bookmarkEnd w:id="7533"/>
      <w:bookmarkEnd w:id="7534"/>
      <w:bookmarkEnd w:id="7535"/>
      <w:bookmarkEnd w:id="7536"/>
      <w:bookmarkEnd w:id="7537"/>
      <w:bookmarkEnd w:id="7538"/>
      <w:bookmarkEnd w:id="7539"/>
      <w:bookmarkEnd w:id="7540"/>
      <w:bookmarkEnd w:id="7541"/>
      <w:bookmarkEnd w:id="7542"/>
      <w:bookmarkEnd w:id="7543"/>
      <w:bookmarkEnd w:id="7544"/>
      <w:bookmarkEnd w:id="7545"/>
      <w:bookmarkEnd w:id="7546"/>
      <w:bookmarkEnd w:id="7547"/>
      <w:bookmarkEnd w:id="7548"/>
      <w:bookmarkEnd w:id="7549"/>
      <w:bookmarkEnd w:id="7550"/>
      <w:bookmarkEnd w:id="7551"/>
      <w:bookmarkEnd w:id="7552"/>
      <w:bookmarkEnd w:id="7553"/>
      <w:bookmarkEnd w:id="7554"/>
      <w:bookmarkEnd w:id="7555"/>
      <w:bookmarkEnd w:id="7556"/>
      <w:bookmarkEnd w:id="7557"/>
      <w:bookmarkEnd w:id="7558"/>
      <w:bookmarkEnd w:id="7559"/>
      <w:bookmarkEnd w:id="7560"/>
      <w:bookmarkEnd w:id="7561"/>
      <w:bookmarkEnd w:id="7562"/>
      <w:bookmarkEnd w:id="7563"/>
      <w:bookmarkEnd w:id="7564"/>
      <w:bookmarkEnd w:id="7565"/>
      <w:bookmarkEnd w:id="7566"/>
      <w:bookmarkEnd w:id="7567"/>
      <w:bookmarkEnd w:id="7568"/>
      <w:bookmarkEnd w:id="7569"/>
      <w:bookmarkEnd w:id="7570"/>
      <w:bookmarkEnd w:id="7571"/>
      <w:bookmarkEnd w:id="7572"/>
      <w:bookmarkEnd w:id="7573"/>
      <w:bookmarkEnd w:id="7574"/>
      <w:bookmarkEnd w:id="7575"/>
      <w:bookmarkEnd w:id="7576"/>
      <w:bookmarkEnd w:id="7577"/>
      <w:bookmarkEnd w:id="7578"/>
      <w:bookmarkEnd w:id="7579"/>
      <w:bookmarkEnd w:id="7580"/>
      <w:bookmarkEnd w:id="7581"/>
      <w:bookmarkEnd w:id="7582"/>
      <w:bookmarkEnd w:id="7583"/>
      <w:bookmarkEnd w:id="7584"/>
      <w:bookmarkEnd w:id="7585"/>
      <w:bookmarkEnd w:id="7586"/>
      <w:bookmarkEnd w:id="7587"/>
      <w:bookmarkEnd w:id="7588"/>
      <w:bookmarkEnd w:id="7589"/>
      <w:bookmarkEnd w:id="7590"/>
      <w:bookmarkEnd w:id="7591"/>
      <w:bookmarkEnd w:id="7592"/>
      <w:bookmarkEnd w:id="7593"/>
      <w:bookmarkEnd w:id="7594"/>
      <w:bookmarkEnd w:id="7595"/>
      <w:bookmarkEnd w:id="7596"/>
      <w:bookmarkEnd w:id="7597"/>
      <w:bookmarkEnd w:id="7598"/>
      <w:bookmarkEnd w:id="7599"/>
      <w:bookmarkEnd w:id="7600"/>
      <w:bookmarkEnd w:id="7601"/>
      <w:bookmarkEnd w:id="7602"/>
      <w:bookmarkEnd w:id="7603"/>
      <w:bookmarkEnd w:id="7604"/>
      <w:bookmarkEnd w:id="7605"/>
      <w:bookmarkEnd w:id="7606"/>
      <w:bookmarkEnd w:id="7607"/>
      <w:bookmarkEnd w:id="7608"/>
      <w:bookmarkEnd w:id="7609"/>
      <w:bookmarkEnd w:id="7610"/>
      <w:bookmarkEnd w:id="7611"/>
      <w:bookmarkEnd w:id="7612"/>
      <w:bookmarkEnd w:id="7613"/>
      <w:bookmarkEnd w:id="7614"/>
      <w:bookmarkEnd w:id="7615"/>
      <w:bookmarkEnd w:id="7616"/>
      <w:bookmarkEnd w:id="7617"/>
      <w:bookmarkEnd w:id="7618"/>
      <w:bookmarkEnd w:id="7619"/>
      <w:bookmarkEnd w:id="7620"/>
      <w:bookmarkEnd w:id="7621"/>
      <w:bookmarkEnd w:id="7622"/>
      <w:bookmarkEnd w:id="7623"/>
      <w:bookmarkEnd w:id="7624"/>
      <w:bookmarkEnd w:id="7625"/>
      <w:bookmarkEnd w:id="7626"/>
      <w:bookmarkEnd w:id="7627"/>
      <w:bookmarkEnd w:id="7628"/>
      <w:bookmarkEnd w:id="7629"/>
      <w:bookmarkEnd w:id="7630"/>
      <w:bookmarkEnd w:id="7631"/>
      <w:bookmarkEnd w:id="7632"/>
      <w:bookmarkEnd w:id="7633"/>
      <w:bookmarkEnd w:id="7634"/>
      <w:bookmarkEnd w:id="7635"/>
      <w:bookmarkEnd w:id="7636"/>
      <w:bookmarkEnd w:id="7637"/>
      <w:bookmarkEnd w:id="7638"/>
      <w:bookmarkEnd w:id="7639"/>
      <w:bookmarkEnd w:id="7640"/>
      <w:bookmarkEnd w:id="7641"/>
      <w:bookmarkEnd w:id="7642"/>
      <w:bookmarkEnd w:id="7643"/>
      <w:bookmarkEnd w:id="7644"/>
      <w:bookmarkEnd w:id="7645"/>
      <w:bookmarkEnd w:id="7646"/>
      <w:bookmarkEnd w:id="7647"/>
      <w:bookmarkEnd w:id="7648"/>
      <w:bookmarkEnd w:id="7649"/>
      <w:bookmarkEnd w:id="7650"/>
      <w:bookmarkEnd w:id="7651"/>
      <w:bookmarkEnd w:id="7652"/>
      <w:bookmarkEnd w:id="7653"/>
      <w:bookmarkEnd w:id="7654"/>
      <w:bookmarkEnd w:id="7655"/>
      <w:bookmarkEnd w:id="7656"/>
      <w:bookmarkEnd w:id="7657"/>
      <w:bookmarkEnd w:id="7658"/>
      <w:bookmarkEnd w:id="7659"/>
      <w:bookmarkEnd w:id="7660"/>
      <w:bookmarkEnd w:id="7661"/>
      <w:bookmarkEnd w:id="7662"/>
      <w:bookmarkEnd w:id="7663"/>
      <w:bookmarkEnd w:id="7664"/>
      <w:bookmarkEnd w:id="7665"/>
      <w:bookmarkEnd w:id="7666"/>
      <w:bookmarkEnd w:id="7667"/>
      <w:bookmarkEnd w:id="7668"/>
      <w:bookmarkEnd w:id="7669"/>
      <w:bookmarkEnd w:id="7670"/>
      <w:bookmarkEnd w:id="7671"/>
      <w:bookmarkEnd w:id="7672"/>
      <w:bookmarkEnd w:id="7673"/>
      <w:bookmarkEnd w:id="7674"/>
      <w:bookmarkEnd w:id="7675"/>
      <w:bookmarkEnd w:id="7676"/>
      <w:bookmarkEnd w:id="7677"/>
      <w:bookmarkEnd w:id="7678"/>
      <w:bookmarkEnd w:id="7679"/>
      <w:bookmarkEnd w:id="7680"/>
      <w:bookmarkEnd w:id="7681"/>
      <w:bookmarkEnd w:id="7682"/>
      <w:bookmarkEnd w:id="7683"/>
      <w:bookmarkEnd w:id="7684"/>
      <w:bookmarkEnd w:id="7685"/>
      <w:bookmarkEnd w:id="7686"/>
      <w:bookmarkEnd w:id="7687"/>
      <w:bookmarkEnd w:id="7688"/>
      <w:bookmarkEnd w:id="7689"/>
      <w:bookmarkEnd w:id="7690"/>
      <w:bookmarkEnd w:id="7691"/>
      <w:bookmarkEnd w:id="7692"/>
      <w:bookmarkEnd w:id="7693"/>
      <w:bookmarkEnd w:id="7694"/>
      <w:bookmarkEnd w:id="7695"/>
      <w:bookmarkEnd w:id="7696"/>
      <w:bookmarkEnd w:id="7697"/>
      <w:bookmarkEnd w:id="7698"/>
      <w:bookmarkEnd w:id="7699"/>
      <w:bookmarkEnd w:id="7700"/>
      <w:bookmarkEnd w:id="7701"/>
      <w:bookmarkEnd w:id="7702"/>
      <w:bookmarkEnd w:id="7703"/>
      <w:bookmarkEnd w:id="7704"/>
      <w:bookmarkEnd w:id="7705"/>
      <w:bookmarkEnd w:id="7706"/>
      <w:bookmarkEnd w:id="7707"/>
      <w:bookmarkEnd w:id="7708"/>
      <w:bookmarkEnd w:id="7709"/>
      <w:bookmarkEnd w:id="7710"/>
      <w:bookmarkEnd w:id="7711"/>
      <w:bookmarkEnd w:id="7712"/>
      <w:bookmarkEnd w:id="7713"/>
      <w:bookmarkEnd w:id="7714"/>
      <w:bookmarkEnd w:id="7715"/>
      <w:bookmarkEnd w:id="7716"/>
      <w:bookmarkEnd w:id="7717"/>
      <w:bookmarkEnd w:id="7718"/>
      <w:bookmarkEnd w:id="7719"/>
      <w:bookmarkEnd w:id="7720"/>
      <w:bookmarkEnd w:id="7721"/>
      <w:bookmarkEnd w:id="7722"/>
      <w:bookmarkEnd w:id="7723"/>
      <w:bookmarkEnd w:id="7724"/>
      <w:bookmarkEnd w:id="7725"/>
      <w:bookmarkEnd w:id="7726"/>
      <w:bookmarkEnd w:id="7727"/>
      <w:bookmarkEnd w:id="7728"/>
      <w:bookmarkEnd w:id="7729"/>
      <w:bookmarkEnd w:id="7730"/>
      <w:bookmarkEnd w:id="7731"/>
      <w:bookmarkEnd w:id="7732"/>
      <w:bookmarkEnd w:id="7733"/>
      <w:bookmarkEnd w:id="7734"/>
      <w:bookmarkEnd w:id="7735"/>
      <w:bookmarkEnd w:id="7736"/>
      <w:bookmarkEnd w:id="7737"/>
      <w:bookmarkEnd w:id="7738"/>
      <w:bookmarkEnd w:id="7739"/>
      <w:bookmarkEnd w:id="7740"/>
      <w:bookmarkEnd w:id="7741"/>
      <w:bookmarkEnd w:id="7742"/>
      <w:bookmarkEnd w:id="7743"/>
      <w:bookmarkEnd w:id="7744"/>
      <w:bookmarkEnd w:id="7745"/>
      <w:bookmarkEnd w:id="7746"/>
      <w:bookmarkEnd w:id="7747"/>
      <w:bookmarkEnd w:id="7748"/>
      <w:bookmarkEnd w:id="7749"/>
      <w:bookmarkEnd w:id="7750"/>
      <w:bookmarkEnd w:id="7751"/>
      <w:bookmarkEnd w:id="7752"/>
      <w:bookmarkEnd w:id="7753"/>
      <w:bookmarkEnd w:id="7754"/>
      <w:bookmarkEnd w:id="7755"/>
      <w:bookmarkEnd w:id="7756"/>
      <w:bookmarkEnd w:id="7757"/>
      <w:bookmarkEnd w:id="7758"/>
      <w:bookmarkEnd w:id="7759"/>
      <w:bookmarkEnd w:id="7760"/>
      <w:bookmarkEnd w:id="7761"/>
      <w:bookmarkEnd w:id="7762"/>
      <w:bookmarkEnd w:id="7763"/>
      <w:bookmarkEnd w:id="7764"/>
      <w:bookmarkEnd w:id="7765"/>
      <w:bookmarkEnd w:id="7766"/>
      <w:bookmarkEnd w:id="7767"/>
      <w:bookmarkEnd w:id="7768"/>
      <w:bookmarkEnd w:id="7769"/>
      <w:bookmarkEnd w:id="7770"/>
      <w:bookmarkEnd w:id="7771"/>
      <w:bookmarkEnd w:id="7772"/>
      <w:bookmarkEnd w:id="7773"/>
      <w:bookmarkEnd w:id="7774"/>
      <w:bookmarkEnd w:id="7775"/>
      <w:bookmarkEnd w:id="7776"/>
      <w:bookmarkEnd w:id="7777"/>
      <w:bookmarkEnd w:id="7778"/>
      <w:bookmarkEnd w:id="7779"/>
      <w:bookmarkEnd w:id="7780"/>
      <w:bookmarkEnd w:id="7781"/>
      <w:bookmarkEnd w:id="7782"/>
      <w:bookmarkEnd w:id="7783"/>
      <w:bookmarkEnd w:id="7784"/>
      <w:bookmarkEnd w:id="7785"/>
      <w:bookmarkEnd w:id="7786"/>
      <w:bookmarkEnd w:id="7787"/>
      <w:bookmarkEnd w:id="7788"/>
      <w:bookmarkEnd w:id="7789"/>
      <w:bookmarkEnd w:id="7790"/>
      <w:bookmarkEnd w:id="7791"/>
      <w:bookmarkEnd w:id="7792"/>
      <w:bookmarkEnd w:id="7793"/>
      <w:bookmarkEnd w:id="7794"/>
      <w:bookmarkEnd w:id="7795"/>
      <w:bookmarkEnd w:id="7796"/>
      <w:bookmarkEnd w:id="7797"/>
      <w:bookmarkEnd w:id="7798"/>
      <w:bookmarkEnd w:id="7799"/>
      <w:bookmarkEnd w:id="7800"/>
      <w:bookmarkEnd w:id="7801"/>
      <w:bookmarkEnd w:id="7802"/>
      <w:bookmarkEnd w:id="7803"/>
      <w:bookmarkEnd w:id="7804"/>
      <w:bookmarkEnd w:id="7805"/>
      <w:bookmarkEnd w:id="7806"/>
      <w:bookmarkEnd w:id="7807"/>
      <w:bookmarkEnd w:id="7808"/>
      <w:bookmarkEnd w:id="7809"/>
      <w:bookmarkEnd w:id="7810"/>
      <w:bookmarkEnd w:id="7811"/>
      <w:bookmarkEnd w:id="7812"/>
      <w:bookmarkEnd w:id="7813"/>
      <w:bookmarkEnd w:id="7814"/>
      <w:bookmarkEnd w:id="7815"/>
      <w:bookmarkEnd w:id="7816"/>
      <w:bookmarkEnd w:id="7817"/>
      <w:bookmarkEnd w:id="7818"/>
      <w:bookmarkEnd w:id="7819"/>
      <w:bookmarkEnd w:id="7820"/>
      <w:bookmarkEnd w:id="7821"/>
      <w:bookmarkEnd w:id="7822"/>
      <w:bookmarkEnd w:id="7823"/>
      <w:bookmarkEnd w:id="7824"/>
      <w:bookmarkEnd w:id="7825"/>
      <w:bookmarkEnd w:id="7826"/>
      <w:bookmarkEnd w:id="7827"/>
      <w:bookmarkEnd w:id="7828"/>
      <w:bookmarkEnd w:id="7829"/>
      <w:bookmarkEnd w:id="7830"/>
      <w:bookmarkEnd w:id="7831"/>
      <w:bookmarkEnd w:id="7832"/>
      <w:bookmarkEnd w:id="7833"/>
      <w:bookmarkEnd w:id="7834"/>
      <w:bookmarkEnd w:id="7835"/>
      <w:bookmarkEnd w:id="7836"/>
      <w:bookmarkEnd w:id="7837"/>
      <w:bookmarkEnd w:id="7838"/>
      <w:bookmarkEnd w:id="7839"/>
      <w:bookmarkEnd w:id="7840"/>
      <w:bookmarkEnd w:id="7841"/>
      <w:bookmarkEnd w:id="7842"/>
      <w:bookmarkEnd w:id="7843"/>
      <w:bookmarkEnd w:id="7844"/>
      <w:bookmarkEnd w:id="7845"/>
      <w:bookmarkEnd w:id="7846"/>
      <w:bookmarkEnd w:id="7847"/>
      <w:bookmarkEnd w:id="7848"/>
      <w:bookmarkEnd w:id="7849"/>
      <w:bookmarkEnd w:id="7850"/>
      <w:bookmarkEnd w:id="7851"/>
      <w:bookmarkEnd w:id="7852"/>
      <w:bookmarkEnd w:id="7853"/>
      <w:bookmarkEnd w:id="7854"/>
      <w:bookmarkEnd w:id="7855"/>
      <w:bookmarkEnd w:id="7856"/>
      <w:bookmarkEnd w:id="7857"/>
      <w:bookmarkEnd w:id="7858"/>
      <w:bookmarkEnd w:id="7859"/>
      <w:bookmarkEnd w:id="7860"/>
      <w:bookmarkEnd w:id="7861"/>
      <w:bookmarkEnd w:id="7862"/>
      <w:bookmarkEnd w:id="7863"/>
      <w:bookmarkEnd w:id="7864"/>
      <w:bookmarkEnd w:id="7865"/>
      <w:bookmarkEnd w:id="7866"/>
      <w:bookmarkEnd w:id="7867"/>
      <w:bookmarkEnd w:id="7868"/>
      <w:bookmarkEnd w:id="7869"/>
      <w:bookmarkEnd w:id="7870"/>
      <w:bookmarkEnd w:id="7871"/>
      <w:bookmarkEnd w:id="7872"/>
      <w:bookmarkEnd w:id="7873"/>
      <w:bookmarkEnd w:id="7874"/>
      <w:bookmarkEnd w:id="7875"/>
      <w:bookmarkEnd w:id="7876"/>
      <w:bookmarkEnd w:id="7877"/>
      <w:bookmarkEnd w:id="7878"/>
      <w:bookmarkEnd w:id="7879"/>
      <w:bookmarkEnd w:id="7880"/>
      <w:bookmarkEnd w:id="7881"/>
      <w:bookmarkEnd w:id="7882"/>
      <w:bookmarkEnd w:id="7883"/>
      <w:bookmarkEnd w:id="7884"/>
      <w:bookmarkEnd w:id="7885"/>
      <w:bookmarkEnd w:id="7886"/>
      <w:bookmarkEnd w:id="7887"/>
      <w:bookmarkEnd w:id="7888"/>
      <w:bookmarkEnd w:id="7889"/>
      <w:bookmarkEnd w:id="7890"/>
      <w:bookmarkEnd w:id="7891"/>
      <w:bookmarkEnd w:id="7892"/>
      <w:bookmarkEnd w:id="7893"/>
      <w:bookmarkEnd w:id="7894"/>
      <w:bookmarkEnd w:id="7895"/>
      <w:bookmarkEnd w:id="7896"/>
      <w:bookmarkEnd w:id="7897"/>
      <w:bookmarkEnd w:id="7898"/>
      <w:bookmarkEnd w:id="7899"/>
      <w:bookmarkEnd w:id="7900"/>
      <w:bookmarkEnd w:id="7901"/>
      <w:bookmarkEnd w:id="7902"/>
      <w:bookmarkEnd w:id="7903"/>
      <w:bookmarkEnd w:id="7904"/>
      <w:bookmarkEnd w:id="7905"/>
      <w:bookmarkEnd w:id="7906"/>
      <w:bookmarkEnd w:id="7907"/>
      <w:bookmarkEnd w:id="7908"/>
      <w:bookmarkEnd w:id="7909"/>
      <w:bookmarkEnd w:id="7910"/>
      <w:bookmarkEnd w:id="7911"/>
      <w:bookmarkEnd w:id="7912"/>
      <w:bookmarkEnd w:id="7913"/>
      <w:bookmarkEnd w:id="7914"/>
      <w:bookmarkEnd w:id="7915"/>
      <w:bookmarkEnd w:id="7916"/>
      <w:bookmarkEnd w:id="7917"/>
      <w:bookmarkEnd w:id="7918"/>
      <w:bookmarkEnd w:id="7919"/>
      <w:bookmarkEnd w:id="7920"/>
      <w:bookmarkEnd w:id="7921"/>
      <w:bookmarkEnd w:id="7922"/>
      <w:bookmarkEnd w:id="7923"/>
      <w:bookmarkEnd w:id="7924"/>
      <w:bookmarkEnd w:id="7925"/>
      <w:bookmarkEnd w:id="7926"/>
      <w:bookmarkEnd w:id="7927"/>
      <w:bookmarkEnd w:id="7928"/>
      <w:bookmarkEnd w:id="7929"/>
      <w:bookmarkEnd w:id="7930"/>
      <w:bookmarkEnd w:id="7931"/>
      <w:bookmarkEnd w:id="7932"/>
      <w:bookmarkEnd w:id="7933"/>
      <w:bookmarkEnd w:id="7934"/>
      <w:bookmarkEnd w:id="7935"/>
      <w:bookmarkEnd w:id="7936"/>
      <w:bookmarkEnd w:id="7937"/>
      <w:bookmarkEnd w:id="7938"/>
      <w:bookmarkEnd w:id="7939"/>
      <w:bookmarkEnd w:id="7940"/>
      <w:bookmarkEnd w:id="7941"/>
      <w:bookmarkEnd w:id="7942"/>
      <w:bookmarkEnd w:id="7943"/>
      <w:bookmarkEnd w:id="7944"/>
      <w:bookmarkEnd w:id="7945"/>
      <w:bookmarkEnd w:id="7946"/>
      <w:bookmarkEnd w:id="7947"/>
      <w:bookmarkEnd w:id="7948"/>
      <w:bookmarkEnd w:id="7949"/>
      <w:bookmarkEnd w:id="7950"/>
      <w:bookmarkEnd w:id="7951"/>
      <w:bookmarkEnd w:id="7952"/>
      <w:bookmarkEnd w:id="7953"/>
      <w:bookmarkEnd w:id="7954"/>
      <w:bookmarkEnd w:id="7955"/>
      <w:bookmarkEnd w:id="7956"/>
      <w:bookmarkEnd w:id="7957"/>
      <w:bookmarkEnd w:id="7958"/>
      <w:bookmarkEnd w:id="7959"/>
      <w:bookmarkEnd w:id="7960"/>
      <w:bookmarkEnd w:id="7961"/>
      <w:bookmarkEnd w:id="7962"/>
      <w:bookmarkEnd w:id="7963"/>
      <w:bookmarkEnd w:id="7964"/>
      <w:bookmarkEnd w:id="7965"/>
      <w:bookmarkEnd w:id="7966"/>
      <w:bookmarkEnd w:id="7967"/>
      <w:bookmarkEnd w:id="7968"/>
      <w:bookmarkEnd w:id="7969"/>
      <w:bookmarkEnd w:id="7970"/>
      <w:bookmarkEnd w:id="7971"/>
      <w:bookmarkEnd w:id="7972"/>
      <w:bookmarkEnd w:id="7973"/>
      <w:bookmarkEnd w:id="7974"/>
      <w:bookmarkEnd w:id="7975"/>
      <w:bookmarkEnd w:id="7976"/>
      <w:bookmarkEnd w:id="7977"/>
      <w:bookmarkEnd w:id="7978"/>
      <w:bookmarkEnd w:id="7979"/>
      <w:bookmarkEnd w:id="7980"/>
      <w:bookmarkEnd w:id="7981"/>
      <w:bookmarkEnd w:id="7982"/>
      <w:bookmarkEnd w:id="7983"/>
      <w:bookmarkEnd w:id="7984"/>
      <w:bookmarkEnd w:id="7985"/>
      <w:bookmarkEnd w:id="7986"/>
      <w:bookmarkEnd w:id="7987"/>
      <w:bookmarkEnd w:id="7988"/>
      <w:bookmarkEnd w:id="7989"/>
      <w:bookmarkEnd w:id="7990"/>
      <w:bookmarkEnd w:id="7991"/>
      <w:bookmarkEnd w:id="7992"/>
      <w:bookmarkEnd w:id="7993"/>
      <w:bookmarkEnd w:id="7994"/>
      <w:bookmarkEnd w:id="7995"/>
      <w:bookmarkEnd w:id="7996"/>
      <w:bookmarkEnd w:id="7997"/>
      <w:bookmarkEnd w:id="7998"/>
      <w:bookmarkEnd w:id="7999"/>
      <w:bookmarkEnd w:id="8000"/>
      <w:bookmarkEnd w:id="8001"/>
      <w:bookmarkEnd w:id="8002"/>
      <w:bookmarkEnd w:id="8003"/>
      <w:bookmarkEnd w:id="8004"/>
      <w:bookmarkEnd w:id="8005"/>
      <w:bookmarkEnd w:id="8006"/>
      <w:bookmarkEnd w:id="8007"/>
      <w:bookmarkEnd w:id="8008"/>
      <w:bookmarkEnd w:id="8009"/>
      <w:bookmarkEnd w:id="8010"/>
      <w:bookmarkEnd w:id="8011"/>
      <w:bookmarkEnd w:id="8012"/>
      <w:bookmarkEnd w:id="8013"/>
      <w:bookmarkEnd w:id="8014"/>
      <w:bookmarkEnd w:id="8015"/>
      <w:bookmarkEnd w:id="8016"/>
      <w:bookmarkEnd w:id="8017"/>
      <w:bookmarkEnd w:id="8018"/>
      <w:bookmarkEnd w:id="8019"/>
      <w:bookmarkEnd w:id="8020"/>
      <w:bookmarkEnd w:id="8021"/>
      <w:bookmarkEnd w:id="8022"/>
      <w:bookmarkEnd w:id="8023"/>
      <w:bookmarkEnd w:id="8024"/>
      <w:bookmarkEnd w:id="8025"/>
      <w:bookmarkEnd w:id="8026"/>
      <w:bookmarkEnd w:id="8027"/>
      <w:bookmarkEnd w:id="8028"/>
      <w:bookmarkEnd w:id="8029"/>
      <w:bookmarkEnd w:id="8030"/>
      <w:bookmarkEnd w:id="8031"/>
      <w:bookmarkEnd w:id="8032"/>
      <w:bookmarkEnd w:id="8033"/>
      <w:bookmarkEnd w:id="8034"/>
      <w:bookmarkEnd w:id="8035"/>
      <w:bookmarkEnd w:id="8036"/>
      <w:bookmarkEnd w:id="8037"/>
      <w:bookmarkEnd w:id="8038"/>
      <w:bookmarkEnd w:id="8039"/>
      <w:bookmarkEnd w:id="8040"/>
      <w:bookmarkEnd w:id="8041"/>
      <w:bookmarkEnd w:id="8042"/>
      <w:bookmarkEnd w:id="8043"/>
      <w:bookmarkEnd w:id="8044"/>
      <w:bookmarkEnd w:id="8045"/>
      <w:bookmarkEnd w:id="8046"/>
      <w:bookmarkEnd w:id="8047"/>
      <w:bookmarkEnd w:id="8048"/>
      <w:bookmarkEnd w:id="8049"/>
      <w:bookmarkEnd w:id="8050"/>
      <w:bookmarkEnd w:id="8051"/>
      <w:bookmarkEnd w:id="8052"/>
      <w:bookmarkEnd w:id="8053"/>
      <w:bookmarkEnd w:id="8054"/>
      <w:bookmarkEnd w:id="8055"/>
      <w:bookmarkEnd w:id="8056"/>
      <w:bookmarkEnd w:id="8057"/>
      <w:bookmarkEnd w:id="8058"/>
      <w:bookmarkEnd w:id="8059"/>
      <w:bookmarkEnd w:id="8060"/>
      <w:bookmarkEnd w:id="8061"/>
      <w:bookmarkEnd w:id="8062"/>
      <w:bookmarkEnd w:id="8063"/>
      <w:bookmarkEnd w:id="8064"/>
      <w:bookmarkEnd w:id="8065"/>
      <w:bookmarkEnd w:id="8066"/>
      <w:bookmarkEnd w:id="8067"/>
      <w:bookmarkEnd w:id="8068"/>
      <w:bookmarkEnd w:id="8069"/>
      <w:bookmarkEnd w:id="8070"/>
      <w:bookmarkEnd w:id="8071"/>
      <w:bookmarkEnd w:id="8072"/>
      <w:bookmarkEnd w:id="8073"/>
      <w:bookmarkEnd w:id="8074"/>
      <w:bookmarkEnd w:id="8075"/>
      <w:bookmarkEnd w:id="8076"/>
      <w:bookmarkEnd w:id="8077"/>
      <w:bookmarkEnd w:id="8078"/>
      <w:bookmarkEnd w:id="8079"/>
      <w:bookmarkEnd w:id="8080"/>
      <w:bookmarkEnd w:id="8081"/>
      <w:bookmarkEnd w:id="8082"/>
      <w:bookmarkEnd w:id="8083"/>
      <w:bookmarkEnd w:id="8084"/>
      <w:bookmarkEnd w:id="8085"/>
      <w:bookmarkEnd w:id="8086"/>
      <w:bookmarkEnd w:id="8087"/>
      <w:bookmarkEnd w:id="8088"/>
      <w:bookmarkEnd w:id="8089"/>
      <w:bookmarkEnd w:id="8090"/>
      <w:bookmarkEnd w:id="8091"/>
      <w:bookmarkEnd w:id="8092"/>
      <w:bookmarkEnd w:id="8093"/>
      <w:bookmarkEnd w:id="8094"/>
      <w:bookmarkEnd w:id="8095"/>
      <w:bookmarkEnd w:id="8096"/>
      <w:bookmarkEnd w:id="8097"/>
      <w:bookmarkEnd w:id="8098"/>
      <w:bookmarkEnd w:id="8099"/>
      <w:bookmarkEnd w:id="8100"/>
      <w:bookmarkEnd w:id="8101"/>
      <w:bookmarkEnd w:id="8102"/>
      <w:bookmarkEnd w:id="8103"/>
      <w:bookmarkEnd w:id="8104"/>
      <w:bookmarkEnd w:id="8105"/>
      <w:bookmarkEnd w:id="8106"/>
      <w:bookmarkEnd w:id="8107"/>
      <w:bookmarkEnd w:id="8108"/>
      <w:bookmarkEnd w:id="8109"/>
      <w:bookmarkEnd w:id="8110"/>
      <w:bookmarkEnd w:id="8111"/>
      <w:bookmarkEnd w:id="8112"/>
      <w:bookmarkEnd w:id="8113"/>
      <w:bookmarkEnd w:id="8114"/>
      <w:bookmarkEnd w:id="8115"/>
      <w:bookmarkEnd w:id="8116"/>
      <w:bookmarkEnd w:id="8117"/>
      <w:bookmarkEnd w:id="8118"/>
      <w:bookmarkEnd w:id="8119"/>
      <w:bookmarkEnd w:id="8120"/>
      <w:bookmarkEnd w:id="8121"/>
      <w:bookmarkEnd w:id="8122"/>
      <w:bookmarkEnd w:id="8123"/>
      <w:bookmarkEnd w:id="8124"/>
      <w:bookmarkEnd w:id="8125"/>
      <w:bookmarkEnd w:id="8126"/>
      <w:bookmarkEnd w:id="8127"/>
      <w:bookmarkEnd w:id="8128"/>
      <w:bookmarkEnd w:id="8129"/>
      <w:bookmarkEnd w:id="8130"/>
      <w:bookmarkEnd w:id="8131"/>
      <w:bookmarkEnd w:id="8132"/>
      <w:bookmarkEnd w:id="8133"/>
      <w:bookmarkEnd w:id="8134"/>
      <w:bookmarkEnd w:id="8135"/>
      <w:bookmarkEnd w:id="8136"/>
      <w:bookmarkEnd w:id="8137"/>
      <w:bookmarkEnd w:id="8138"/>
      <w:bookmarkEnd w:id="8139"/>
      <w:bookmarkEnd w:id="8140"/>
      <w:bookmarkEnd w:id="8141"/>
      <w:bookmarkEnd w:id="8142"/>
      <w:bookmarkEnd w:id="8143"/>
      <w:bookmarkEnd w:id="8144"/>
      <w:bookmarkEnd w:id="8145"/>
      <w:bookmarkEnd w:id="8146"/>
      <w:bookmarkEnd w:id="8147"/>
      <w:bookmarkEnd w:id="8148"/>
      <w:bookmarkEnd w:id="8149"/>
      <w:bookmarkEnd w:id="8150"/>
      <w:bookmarkEnd w:id="8151"/>
      <w:bookmarkEnd w:id="8152"/>
      <w:bookmarkEnd w:id="8153"/>
      <w:bookmarkEnd w:id="8154"/>
      <w:bookmarkEnd w:id="8155"/>
      <w:bookmarkEnd w:id="8156"/>
      <w:bookmarkEnd w:id="8157"/>
      <w:bookmarkEnd w:id="8158"/>
      <w:bookmarkEnd w:id="8159"/>
      <w:bookmarkEnd w:id="8160"/>
      <w:bookmarkEnd w:id="8161"/>
      <w:bookmarkEnd w:id="8162"/>
      <w:bookmarkEnd w:id="8163"/>
      <w:bookmarkEnd w:id="8164"/>
      <w:bookmarkEnd w:id="8165"/>
      <w:bookmarkEnd w:id="8166"/>
      <w:bookmarkEnd w:id="8167"/>
      <w:bookmarkEnd w:id="8168"/>
      <w:bookmarkEnd w:id="8169"/>
      <w:bookmarkEnd w:id="8170"/>
      <w:bookmarkEnd w:id="8171"/>
      <w:bookmarkEnd w:id="8172"/>
      <w:bookmarkEnd w:id="8173"/>
      <w:bookmarkEnd w:id="8174"/>
      <w:bookmarkEnd w:id="8175"/>
      <w:bookmarkEnd w:id="8176"/>
      <w:bookmarkEnd w:id="8177"/>
      <w:bookmarkEnd w:id="8178"/>
      <w:bookmarkEnd w:id="8179"/>
      <w:bookmarkEnd w:id="8180"/>
      <w:bookmarkEnd w:id="8181"/>
      <w:bookmarkEnd w:id="8182"/>
      <w:bookmarkEnd w:id="8183"/>
      <w:bookmarkEnd w:id="8184"/>
      <w:bookmarkEnd w:id="8185"/>
      <w:bookmarkEnd w:id="8186"/>
      <w:bookmarkEnd w:id="8187"/>
      <w:bookmarkEnd w:id="8188"/>
      <w:bookmarkEnd w:id="8189"/>
      <w:bookmarkEnd w:id="8190"/>
      <w:bookmarkEnd w:id="8191"/>
      <w:bookmarkEnd w:id="8192"/>
      <w:bookmarkEnd w:id="8193"/>
      <w:bookmarkEnd w:id="8194"/>
      <w:bookmarkEnd w:id="8195"/>
      <w:bookmarkEnd w:id="8196"/>
      <w:bookmarkEnd w:id="8197"/>
      <w:bookmarkEnd w:id="8198"/>
      <w:bookmarkEnd w:id="8199"/>
      <w:bookmarkEnd w:id="8200"/>
      <w:bookmarkEnd w:id="8201"/>
      <w:bookmarkEnd w:id="8202"/>
      <w:bookmarkEnd w:id="8203"/>
      <w:bookmarkEnd w:id="8204"/>
      <w:bookmarkEnd w:id="8205"/>
      <w:bookmarkEnd w:id="8206"/>
      <w:bookmarkEnd w:id="8207"/>
      <w:bookmarkEnd w:id="8208"/>
      <w:bookmarkEnd w:id="8209"/>
      <w:bookmarkEnd w:id="8210"/>
      <w:bookmarkEnd w:id="8211"/>
      <w:bookmarkEnd w:id="8212"/>
      <w:bookmarkEnd w:id="8213"/>
      <w:bookmarkEnd w:id="8214"/>
      <w:bookmarkEnd w:id="8215"/>
      <w:bookmarkEnd w:id="8216"/>
      <w:bookmarkEnd w:id="8217"/>
      <w:bookmarkEnd w:id="8218"/>
      <w:bookmarkEnd w:id="8219"/>
      <w:bookmarkEnd w:id="8220"/>
      <w:bookmarkEnd w:id="8221"/>
      <w:bookmarkEnd w:id="8222"/>
      <w:bookmarkEnd w:id="8223"/>
      <w:bookmarkEnd w:id="8224"/>
      <w:bookmarkEnd w:id="8225"/>
      <w:bookmarkEnd w:id="8226"/>
      <w:bookmarkEnd w:id="8227"/>
      <w:bookmarkEnd w:id="8228"/>
      <w:bookmarkEnd w:id="8229"/>
      <w:bookmarkEnd w:id="8230"/>
      <w:bookmarkEnd w:id="8231"/>
      <w:bookmarkEnd w:id="8232"/>
      <w:bookmarkEnd w:id="8233"/>
      <w:bookmarkEnd w:id="8234"/>
      <w:bookmarkEnd w:id="8235"/>
      <w:bookmarkEnd w:id="8236"/>
      <w:bookmarkEnd w:id="8237"/>
      <w:bookmarkEnd w:id="8238"/>
      <w:bookmarkEnd w:id="8239"/>
      <w:bookmarkEnd w:id="8240"/>
      <w:bookmarkEnd w:id="8241"/>
      <w:bookmarkEnd w:id="8242"/>
      <w:bookmarkEnd w:id="8243"/>
      <w:bookmarkEnd w:id="8244"/>
      <w:bookmarkEnd w:id="8245"/>
      <w:bookmarkEnd w:id="8246"/>
      <w:bookmarkEnd w:id="8247"/>
      <w:bookmarkEnd w:id="8248"/>
      <w:bookmarkEnd w:id="8249"/>
      <w:bookmarkEnd w:id="8250"/>
      <w:bookmarkEnd w:id="8251"/>
      <w:bookmarkEnd w:id="8252"/>
      <w:bookmarkEnd w:id="8253"/>
      <w:bookmarkEnd w:id="8254"/>
      <w:bookmarkEnd w:id="8255"/>
      <w:bookmarkEnd w:id="8256"/>
      <w:bookmarkEnd w:id="8257"/>
      <w:bookmarkEnd w:id="8258"/>
      <w:bookmarkEnd w:id="8259"/>
      <w:bookmarkEnd w:id="8260"/>
      <w:bookmarkEnd w:id="8261"/>
      <w:bookmarkEnd w:id="8262"/>
      <w:bookmarkEnd w:id="8263"/>
      <w:bookmarkEnd w:id="8264"/>
      <w:bookmarkEnd w:id="8265"/>
      <w:bookmarkEnd w:id="8266"/>
      <w:bookmarkEnd w:id="8267"/>
      <w:bookmarkEnd w:id="8268"/>
      <w:bookmarkEnd w:id="8269"/>
      <w:bookmarkEnd w:id="8270"/>
      <w:bookmarkEnd w:id="8271"/>
      <w:bookmarkEnd w:id="8272"/>
      <w:bookmarkEnd w:id="8273"/>
      <w:bookmarkEnd w:id="8274"/>
      <w:bookmarkEnd w:id="8275"/>
      <w:bookmarkEnd w:id="8276"/>
      <w:bookmarkEnd w:id="8277"/>
      <w:bookmarkEnd w:id="8278"/>
      <w:bookmarkEnd w:id="8279"/>
      <w:bookmarkEnd w:id="8280"/>
      <w:bookmarkEnd w:id="8281"/>
      <w:bookmarkEnd w:id="8282"/>
      <w:bookmarkEnd w:id="8283"/>
      <w:bookmarkEnd w:id="8284"/>
      <w:r>
        <w:rPr>
          <w:rFonts w:eastAsia="Times New Roman"/>
        </w:rPr>
        <w:t>Floating Elements</w:t>
      </w:r>
      <w:bookmarkEnd w:id="8285"/>
      <w:bookmarkEnd w:id="8286"/>
      <w:bookmarkEnd w:id="8287"/>
    </w:p>
    <w:p w14:paraId="0A5A9B3F" w14:textId="77777777" w:rsidR="00000000" w:rsidRDefault="009D64FD">
      <w:pPr>
        <w:rPr>
          <w:rFonts w:eastAsia="MS Mincho"/>
        </w:rPr>
      </w:pPr>
      <w:r>
        <w:rPr>
          <w:rFonts w:eastAsia="MS Mincho"/>
        </w:rPr>
        <w:t>Elements within an ordered sequence can be designated as floating which means that they can appear in any position within the sequence.</w:t>
      </w:r>
      <w:r>
        <w:rPr>
          <w:rStyle w:val="FootnoteReference"/>
          <w:rFonts w:eastAsia="MS Mincho"/>
        </w:rPr>
        <w:footnoteReference w:id="31"/>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5"/>
        <w:gridCol w:w="6945"/>
      </w:tblGrid>
      <w:tr w:rsidR="00000000" w14:paraId="2F167999" w14:textId="77777777">
        <w:tc>
          <w:tcPr>
            <w:tcW w:w="976" w:type="pct"/>
            <w:tcBorders>
              <w:top w:val="single" w:sz="4" w:space="0" w:color="auto"/>
              <w:left w:val="single" w:sz="4" w:space="0" w:color="auto"/>
              <w:bottom w:val="single" w:sz="4" w:space="0" w:color="auto"/>
              <w:right w:val="single" w:sz="4" w:space="0" w:color="auto"/>
            </w:tcBorders>
            <w:shd w:val="clear" w:color="auto" w:fill="F3F3F3"/>
            <w:hideMark/>
          </w:tcPr>
          <w:p w14:paraId="510274EF" w14:textId="77777777" w:rsidR="00000000" w:rsidRDefault="009D64FD">
            <w:pPr>
              <w:rPr>
                <w:b/>
              </w:rPr>
            </w:pPr>
            <w:r>
              <w:rPr>
                <w:b/>
              </w:rPr>
              <w:t>Property Name</w:t>
            </w:r>
          </w:p>
        </w:tc>
        <w:tc>
          <w:tcPr>
            <w:tcW w:w="4024" w:type="pct"/>
            <w:tcBorders>
              <w:top w:val="single" w:sz="4" w:space="0" w:color="auto"/>
              <w:left w:val="single" w:sz="4" w:space="0" w:color="auto"/>
              <w:bottom w:val="single" w:sz="4" w:space="0" w:color="auto"/>
              <w:right w:val="single" w:sz="4" w:space="0" w:color="auto"/>
            </w:tcBorders>
            <w:shd w:val="clear" w:color="auto" w:fill="F3F3F3"/>
            <w:hideMark/>
          </w:tcPr>
          <w:p w14:paraId="664CE5BD" w14:textId="77777777" w:rsidR="00000000" w:rsidRDefault="009D64FD">
            <w:pPr>
              <w:rPr>
                <w:b/>
              </w:rPr>
            </w:pPr>
            <w:r>
              <w:rPr>
                <w:b/>
              </w:rPr>
              <w:t>Description</w:t>
            </w:r>
          </w:p>
        </w:tc>
      </w:tr>
      <w:tr w:rsidR="00000000" w14:paraId="146D1BE2" w14:textId="77777777">
        <w:tc>
          <w:tcPr>
            <w:tcW w:w="976" w:type="pct"/>
            <w:tcBorders>
              <w:top w:val="single" w:sz="4" w:space="0" w:color="auto"/>
              <w:left w:val="single" w:sz="4" w:space="0" w:color="auto"/>
              <w:bottom w:val="single" w:sz="4" w:space="0" w:color="auto"/>
              <w:right w:val="single" w:sz="4" w:space="0" w:color="auto"/>
            </w:tcBorders>
            <w:hideMark/>
          </w:tcPr>
          <w:p w14:paraId="0C43B8AE" w14:textId="77777777" w:rsidR="00000000" w:rsidRDefault="009D64FD">
            <w:pPr>
              <w:rPr>
                <w:rFonts w:cs="Arial"/>
              </w:rPr>
            </w:pPr>
            <w:r>
              <w:t>floating</w:t>
            </w:r>
          </w:p>
        </w:tc>
        <w:tc>
          <w:tcPr>
            <w:tcW w:w="4024" w:type="pct"/>
            <w:tcBorders>
              <w:top w:val="single" w:sz="4" w:space="0" w:color="auto"/>
              <w:left w:val="single" w:sz="4" w:space="0" w:color="auto"/>
              <w:bottom w:val="single" w:sz="4" w:space="0" w:color="auto"/>
              <w:right w:val="single" w:sz="4" w:space="0" w:color="auto"/>
            </w:tcBorders>
            <w:hideMark/>
          </w:tcPr>
          <w:p w14:paraId="1D109360" w14:textId="77777777" w:rsidR="00000000" w:rsidRDefault="009D64FD">
            <w:r>
              <w:t>Enum</w:t>
            </w:r>
          </w:p>
          <w:p w14:paraId="1FF28B24" w14:textId="77777777" w:rsidR="00000000" w:rsidRDefault="009D64FD">
            <w:r>
              <w:t>Valid values are 'yes', 'no'</w:t>
            </w:r>
          </w:p>
          <w:p w14:paraId="36D09F92" w14:textId="77777777" w:rsidR="00000000" w:rsidRDefault="009D64FD">
            <w:r>
              <w:t xml:space="preserve">Whether the </w:t>
            </w:r>
            <w:r>
              <w:t xml:space="preserve">occurrences of an element in an ordered sequence can appear out-of-order in the representation. </w:t>
            </w:r>
          </w:p>
          <w:p w14:paraId="7C86866B" w14:textId="77777777" w:rsidR="00000000" w:rsidRDefault="009D64FD">
            <w:r>
              <w:t>When parsing, and dfdl:floating is 'yes', occurrences of the element may be encountered in the representation in many positions within its containing sequence.</w:t>
            </w:r>
            <w:r>
              <w:t xml:space="preserve"> If present they are placed into the infoset in schema declaration order. If the element repeats, occurrences do not need to be contiguous in the representation. </w:t>
            </w:r>
          </w:p>
          <w:p w14:paraId="4FDFA3AB" w14:textId="77777777" w:rsidR="00000000" w:rsidRDefault="009D64FD">
            <w:r>
              <w:t>When parsing, and dfdl:floating is 'no', occurrences of the element must be in schema declara</w:t>
            </w:r>
            <w:r>
              <w:t xml:space="preserve">tion order, and, if present, they are placed into the infoset in schema declaration order. It is a processing error if instances of the element are not encountered in schema declaration order. </w:t>
            </w:r>
          </w:p>
          <w:p w14:paraId="5196A712" w14:textId="77777777" w:rsidR="00000000" w:rsidRDefault="009D64FD">
            <w:r>
              <w:t>When unparsing, occurrences of the element are expected in the</w:t>
            </w:r>
            <w:r>
              <w:t xml:space="preserve"> infoset in schema declaration order, and are output in the representation in schema declaration order. It is a processing error if occurrences of the element are not encountered in schema declaration order, </w:t>
            </w:r>
          </w:p>
          <w:p w14:paraId="1B94301D" w14:textId="77777777" w:rsidR="00000000" w:rsidRDefault="009D64FD">
            <w:r>
              <w:t>It is a Schema Definition Error if an unordered</w:t>
            </w:r>
            <w:r>
              <w:t xml:space="preserve"> sequence or a choice contains any element with dfdl:floating 'yes'. </w:t>
            </w:r>
          </w:p>
          <w:p w14:paraId="1F068275" w14:textId="77777777" w:rsidR="00000000" w:rsidRDefault="009D64FD">
            <w:r>
              <w:t xml:space="preserve">It is a Schema Definition Error if an ordered sequence contains any element with dfdl:floating 'yes' and also contains non-element component  (such as a choice or sequence model group). </w:t>
            </w:r>
          </w:p>
          <w:p w14:paraId="57C785A3" w14:textId="77777777" w:rsidR="00000000" w:rsidRDefault="009D64FD">
            <w:pPr>
              <w:autoSpaceDE w:val="0"/>
              <w:autoSpaceDN w:val="0"/>
              <w:adjustRightInd w:val="0"/>
              <w:rPr>
                <w:rFonts w:cs="Arial"/>
              </w:rPr>
            </w:pPr>
            <w:r>
              <w:rPr>
                <w:rFonts w:cs="Arial"/>
              </w:rPr>
              <w:t>It is a Schema Definition Error if an element with dfdl:floating 'yes' is an optional element or an array element and its dfdl:occursCountKind property is not 'parsed'</w:t>
            </w:r>
          </w:p>
          <w:p w14:paraId="1C5EB4D4" w14:textId="77777777" w:rsidR="00000000" w:rsidRDefault="009D64FD">
            <w:pPr>
              <w:autoSpaceDE w:val="0"/>
              <w:autoSpaceDN w:val="0"/>
              <w:adjustRightInd w:val="0"/>
              <w:rPr>
                <w:rStyle w:val="Emphasis"/>
              </w:rPr>
            </w:pPr>
            <w:r>
              <w:rPr>
                <w:rFonts w:cs="Arial"/>
              </w:rPr>
              <w:t>It is a Schema Definition Error if two or more elements with dfdl:floating 'yes' in the</w:t>
            </w:r>
            <w:r>
              <w:rPr>
                <w:rFonts w:cs="Arial"/>
              </w:rPr>
              <w:t xml:space="preserve"> same group have the same name and the same namespace.</w:t>
            </w:r>
          </w:p>
          <w:p w14:paraId="784BF118" w14:textId="77777777" w:rsidR="00000000" w:rsidRDefault="009D64FD">
            <w:pPr>
              <w:keepNext/>
            </w:pPr>
            <w:r>
              <w:t xml:space="preserve">Annotation: dfdl:element </w:t>
            </w:r>
          </w:p>
        </w:tc>
      </w:tr>
    </w:tbl>
    <w:p w14:paraId="38D371D0" w14:textId="77777777" w:rsidR="00000000" w:rsidRDefault="009D64FD">
      <w:pPr>
        <w:pStyle w:val="Caption"/>
      </w:pPr>
      <w:r>
        <w:t xml:space="preserve">Table </w:t>
      </w:r>
      <w:r>
        <w:fldChar w:fldCharType="begin"/>
      </w:r>
      <w:r>
        <w:instrText xml:space="preserve"> SEQ Table \* ARABIC </w:instrText>
      </w:r>
      <w:r>
        <w:fldChar w:fldCharType="separate"/>
      </w:r>
      <w:r>
        <w:rPr>
          <w:noProof/>
        </w:rPr>
        <w:t>49</w:t>
      </w:r>
      <w:r>
        <w:fldChar w:fldCharType="end"/>
      </w:r>
      <w:r>
        <w:t xml:space="preserve"> Properties for Floating Elements</w:t>
      </w:r>
    </w:p>
    <w:p w14:paraId="22C201B2" w14:textId="77777777" w:rsidR="00000000" w:rsidRDefault="009D64FD">
      <w:pPr>
        <w:rPr>
          <w:rFonts w:eastAsia="MS Mincho"/>
        </w:rPr>
      </w:pPr>
      <w:r>
        <w:rPr>
          <w:rFonts w:eastAsia="MS Mincho"/>
        </w:rPr>
        <w:t>An ordered sequence with floating components is similar to an unordered sequence except only the floating el</w:t>
      </w:r>
      <w:r>
        <w:rPr>
          <w:rFonts w:eastAsia="MS Mincho"/>
        </w:rPr>
        <w:t>ements may be out of order.</w:t>
      </w:r>
    </w:p>
    <w:p w14:paraId="07C7C7EF" w14:textId="77777777" w:rsidR="00000000" w:rsidRDefault="009D64FD">
      <w:pPr>
        <w:rPr>
          <w:rFonts w:eastAsia="MS Mincho"/>
        </w:rPr>
      </w:pPr>
      <w:r>
        <w:rPr>
          <w:rFonts w:eastAsia="MS Mincho"/>
        </w:rPr>
        <w:t xml:space="preserve">Within an ordered sequence with floating components </w:t>
      </w:r>
      <w:r>
        <w:t>a non-floating array element must have its occurrences appearing contiguously, so any floating elements cannot appear in between occurrences of the array element.(In other word</w:t>
      </w:r>
      <w:r>
        <w:t>s, property dfdl:floating 'yes' only makes a statement about the floating element, not about any other elements in the sequence.)</w:t>
      </w:r>
    </w:p>
    <w:p w14:paraId="164DCD21" w14:textId="77777777" w:rsidR="00000000" w:rsidRDefault="009D64FD">
      <w:pPr>
        <w:rPr>
          <w:rFonts w:eastAsia="MS Mincho"/>
        </w:rPr>
      </w:pPr>
      <w:r>
        <w:rPr>
          <w:rFonts w:eastAsia="MS Mincho"/>
          <w:lang w:eastAsia="ja-JP" w:bidi="he-IL"/>
        </w:rPr>
        <w:t>An ordered sequence of n element children with dfdl:floating 'yes' is equivalent to an unordered sequence with the same n elem</w:t>
      </w:r>
      <w:r>
        <w:rPr>
          <w:rFonts w:eastAsia="MS Mincho"/>
          <w:lang w:eastAsia="ja-JP" w:bidi="he-IL"/>
        </w:rPr>
        <w:t>ent children with dfdl:floating 'no'.</w:t>
      </w:r>
    </w:p>
    <w:p w14:paraId="41C33265" w14:textId="77777777" w:rsidR="00000000" w:rsidRDefault="009D64FD">
      <w:pPr>
        <w:rPr>
          <w:rFonts w:eastAsia="MS Mincho"/>
        </w:rPr>
      </w:pPr>
      <w:r>
        <w:rPr>
          <w:rFonts w:eastAsia="MS Mincho"/>
        </w:rPr>
        <w:t>A complex element with dfdl:floating</w:t>
      </w:r>
      <w:r>
        <w:rPr>
          <w:rFonts w:eastAsia="MS Mincho"/>
          <w:lang w:eastAsia="ja-JP" w:bidi="he-IL"/>
        </w:rPr>
        <w:t xml:space="preserve"> 'yes' </w:t>
      </w:r>
      <w:r>
        <w:rPr>
          <w:rFonts w:eastAsia="MS Mincho"/>
        </w:rPr>
        <w:t xml:space="preserve">can have as its content model a sequence with elements that also have dfdl:floating </w:t>
      </w:r>
      <w:r>
        <w:rPr>
          <w:rFonts w:eastAsia="MS Mincho"/>
          <w:lang w:eastAsia="ja-JP" w:bidi="he-IL"/>
        </w:rPr>
        <w:t>'yes'</w:t>
      </w:r>
      <w:r>
        <w:rPr>
          <w:rFonts w:eastAsia="MS Mincho"/>
        </w:rPr>
        <w:t>.</w:t>
      </w:r>
    </w:p>
    <w:p w14:paraId="78712A80" w14:textId="77777777" w:rsidR="00000000" w:rsidRDefault="009D64FD">
      <w:pPr>
        <w:rPr>
          <w:rFonts w:eastAsia="MS Mincho"/>
        </w:rPr>
      </w:pPr>
      <w:r>
        <w:rPr>
          <w:rFonts w:eastAsia="MS Mincho"/>
        </w:rPr>
        <w:t>Every element in a sequence containing one or more floating elements is a point of u</w:t>
      </w:r>
      <w:r>
        <w:rPr>
          <w:rFonts w:eastAsia="MS Mincho"/>
        </w:rPr>
        <w:t xml:space="preserve">ncertainty, similar to the way every element in an unordered sequence is a point of uncertainty. </w:t>
      </w:r>
    </w:p>
    <w:p w14:paraId="28785A3A" w14:textId="77777777" w:rsidR="00000000" w:rsidRDefault="009D64FD">
      <w:pPr>
        <w:rPr>
          <w:rFonts w:eastAsia="MS Mincho"/>
        </w:rPr>
      </w:pPr>
      <w:r>
        <w:rPr>
          <w:rFonts w:eastAsia="MS Mincho"/>
        </w:rPr>
        <w:t xml:space="preserve">In resolving this point of </w:t>
      </w:r>
      <w:r>
        <w:rPr>
          <w:rFonts w:eastAsia="MS Mincho"/>
        </w:rPr>
        <w:t>uncertainty, a parser MUST look for the element defined at that position in the schema first and only if unsuccessful with parsing that element, the parser should subsequently attempt to parse the floating elements in the order they are defined in the sche</w:t>
      </w:r>
      <w:r>
        <w:rPr>
          <w:rFonts w:eastAsia="MS Mincho"/>
        </w:rPr>
        <w:t xml:space="preserve">ma. As soon as any such parse is successful this resolves the point of uncertainty. </w:t>
      </w:r>
    </w:p>
    <w:p w14:paraId="2C2A21F0" w14:textId="77777777" w:rsidR="00000000" w:rsidRDefault="009D64FD">
      <w:pPr>
        <w:pStyle w:val="Heading2"/>
        <w:rPr>
          <w:rFonts w:eastAsia="Times New Roman"/>
        </w:rPr>
      </w:pPr>
      <w:bookmarkStart w:id="8288" w:name="_Toc364463628"/>
      <w:bookmarkStart w:id="8289" w:name="_Toc366078232"/>
      <w:bookmarkStart w:id="8290" w:name="_Toc366078851"/>
      <w:bookmarkStart w:id="8291" w:name="_Toc366079836"/>
      <w:bookmarkStart w:id="8292" w:name="_Toc366080448"/>
      <w:bookmarkStart w:id="8293" w:name="_Toc366081057"/>
      <w:bookmarkStart w:id="8294" w:name="_Toc366505397"/>
      <w:bookmarkStart w:id="8295" w:name="_Toc366508766"/>
      <w:bookmarkStart w:id="8296" w:name="_Toc366513267"/>
      <w:bookmarkStart w:id="8297" w:name="_Toc366574456"/>
      <w:bookmarkStart w:id="8298" w:name="_Toc366578249"/>
      <w:bookmarkStart w:id="8299" w:name="_Toc366578843"/>
      <w:bookmarkStart w:id="8300" w:name="_Toc366579435"/>
      <w:bookmarkStart w:id="8301" w:name="_Toc366580026"/>
      <w:bookmarkStart w:id="8302" w:name="_Toc366580618"/>
      <w:bookmarkStart w:id="8303" w:name="_Toc366581209"/>
      <w:bookmarkStart w:id="8304" w:name="_Toc366581801"/>
      <w:bookmarkStart w:id="8305" w:name="_Toc349042797"/>
      <w:bookmarkStart w:id="8306" w:name="_Toc25589851"/>
      <w:bookmarkEnd w:id="8288"/>
      <w:bookmarkEnd w:id="8289"/>
      <w:bookmarkEnd w:id="8290"/>
      <w:bookmarkEnd w:id="8291"/>
      <w:bookmarkEnd w:id="8292"/>
      <w:bookmarkEnd w:id="8293"/>
      <w:bookmarkEnd w:id="8294"/>
      <w:bookmarkEnd w:id="8295"/>
      <w:bookmarkEnd w:id="8296"/>
      <w:bookmarkEnd w:id="8297"/>
      <w:bookmarkEnd w:id="8298"/>
      <w:bookmarkEnd w:id="8299"/>
      <w:bookmarkEnd w:id="8300"/>
      <w:bookmarkEnd w:id="8301"/>
      <w:bookmarkEnd w:id="8302"/>
      <w:bookmarkEnd w:id="8303"/>
      <w:bookmarkEnd w:id="8304"/>
      <w:r>
        <w:rPr>
          <w:rFonts w:eastAsia="Times New Roman"/>
        </w:rPr>
        <w:t>Hidden Groups</w:t>
      </w:r>
      <w:bookmarkEnd w:id="8305"/>
      <w:bookmarkEnd w:id="8306"/>
    </w:p>
    <w:p w14:paraId="6764B6DF" w14:textId="77777777" w:rsidR="00000000" w:rsidRDefault="009D64FD">
      <w:r>
        <w:t xml:space="preserve">Some fields in the physical stream provide information about other fields in the stream and are not really part of the data. For example, a field could give </w:t>
      </w:r>
      <w:r>
        <w:t>the number of repeats in a following array. These fields may not be of interest to an application after the data has been parsed, and so may be removed from the Infoset on parsing by containing the element declarations for them within a hidden group. A hid</w:t>
      </w:r>
      <w:r>
        <w:t xml:space="preserve">den group allows elements to be defined that will not be added to the Infoset on parsing and will not be expected in the Infoset on unparsing. </w:t>
      </w:r>
    </w:p>
    <w:p w14:paraId="1DC87C2E" w14:textId="77777777" w:rsidR="00000000" w:rsidRDefault="009D64FD">
      <w:pPr>
        <w:pStyle w:val="Codeblock0"/>
        <w:pBdr>
          <w:top w:val="single" w:sz="4" w:space="1" w:color="auto"/>
          <w:left w:val="single" w:sz="4" w:space="4" w:color="auto"/>
          <w:bottom w:val="single" w:sz="4" w:space="1" w:color="auto"/>
          <w:right w:val="single" w:sz="4" w:space="4" w:color="auto"/>
        </w:pBdr>
      </w:pPr>
      <w:r>
        <w:t>&lt;xs:element name="root"&gt;</w:t>
      </w:r>
    </w:p>
    <w:p w14:paraId="2F50AB28"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&lt;xs:complexType&gt;</w:t>
      </w:r>
    </w:p>
    <w:p w14:paraId="44C2EB15"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04C15E66" w14:textId="77777777" w:rsidR="00000000" w:rsidRDefault="009D64FD">
      <w:pPr>
        <w:pStyle w:val="Codeblock0"/>
        <w:pBdr>
          <w:top w:val="single" w:sz="4" w:space="1" w:color="auto"/>
          <w:left w:val="single" w:sz="4" w:space="4" w:color="auto"/>
          <w:bottom w:val="single" w:sz="4" w:space="1" w:color="auto"/>
          <w:right w:val="single" w:sz="4" w:space="4" w:color="auto"/>
        </w:pBdr>
      </w:pPr>
    </w:p>
    <w:p w14:paraId="094F1366"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39A7E734"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&lt;xs:annotation&gt;&lt;xs:ap</w:t>
      </w:r>
      <w:r>
        <w:t>pinfo source="http://www.ogf.org/dfdl/"&gt;</w:t>
      </w:r>
    </w:p>
    <w:p w14:paraId="795D83BD"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&lt;dfdl:sequence hiddenGroupRef="tns:hiddenRepeatCount"&gt;</w:t>
      </w:r>
    </w:p>
    <w:p w14:paraId="1393DF4D"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2AEA4758"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78BFC18C" w14:textId="77777777" w:rsidR="00000000" w:rsidRDefault="009D64FD">
      <w:pPr>
        <w:pStyle w:val="Codeblock0"/>
        <w:pBdr>
          <w:top w:val="single" w:sz="4" w:space="1" w:color="auto"/>
          <w:left w:val="single" w:sz="4" w:space="4" w:color="auto"/>
          <w:bottom w:val="single" w:sz="4" w:space="1" w:color="auto"/>
          <w:right w:val="single" w:sz="4" w:space="4" w:color="auto"/>
        </w:pBdr>
      </w:pPr>
    </w:p>
    <w:p w14:paraId="6F711C1B"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&lt;xs:element name="arrayElement" type="xs:int" </w:t>
      </w:r>
    </w:p>
    <w:p w14:paraId="61502893"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minOccurs="0" maxOc</w:t>
      </w:r>
      <w:r>
        <w:t xml:space="preserve">curs="unbounded" </w:t>
      </w:r>
    </w:p>
    <w:p w14:paraId="5B31777A"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dfdl:occursCountKind="expression"</w:t>
      </w:r>
    </w:p>
    <w:p w14:paraId="13C168A0"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dfdl:occurCount= "{../repeatCount}" </w:t>
      </w:r>
    </w:p>
    <w:p w14:paraId="7DD78BC7"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dfdl:representation="binary" dfdl:lengthKind="implicit" /&gt; </w:t>
      </w:r>
      <w:r>
        <w:br/>
        <w:t xml:space="preserve">    &lt;/xs:sequence&gt;</w:t>
      </w:r>
    </w:p>
    <w:p w14:paraId="511A4056"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&lt;/xs:complexType&gt;</w:t>
      </w:r>
    </w:p>
    <w:p w14:paraId="77230492" w14:textId="77777777" w:rsidR="00000000" w:rsidRDefault="009D64FD">
      <w:pPr>
        <w:pStyle w:val="Codeblock0"/>
        <w:pBdr>
          <w:top w:val="single" w:sz="4" w:space="1" w:color="auto"/>
          <w:left w:val="single" w:sz="4" w:space="4" w:color="auto"/>
          <w:bottom w:val="single" w:sz="4" w:space="1" w:color="auto"/>
          <w:right w:val="single" w:sz="4" w:space="4" w:color="auto"/>
        </w:pBdr>
      </w:pPr>
      <w:r>
        <w:t>&lt;/xs:element&gt;</w:t>
      </w:r>
    </w:p>
    <w:p w14:paraId="1573535F" w14:textId="77777777" w:rsidR="00000000" w:rsidRDefault="009D64FD">
      <w:pPr>
        <w:pStyle w:val="Codeblock0"/>
        <w:pBdr>
          <w:top w:val="single" w:sz="4" w:space="1" w:color="auto"/>
          <w:left w:val="single" w:sz="4" w:space="4" w:color="auto"/>
          <w:bottom w:val="single" w:sz="4" w:space="1" w:color="auto"/>
          <w:right w:val="single" w:sz="4" w:space="4" w:color="auto"/>
        </w:pBdr>
      </w:pPr>
    </w:p>
    <w:p w14:paraId="04522095"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&lt;xs:group name="hiddenRepeatCount" &gt; </w:t>
      </w:r>
      <w:r>
        <w:br/>
        <w:t xml:space="preserve">  &lt;xs:sequence&gt; </w:t>
      </w:r>
      <w:r>
        <w:br/>
        <w:t>    &lt;xs:element name="repeatCount" type="xs:int"</w:t>
      </w:r>
    </w:p>
    <w:p w14:paraId="5DB8A907"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dfdl:outputValueCalc="{count(../arrayElement)}" </w:t>
      </w:r>
    </w:p>
    <w:p w14:paraId="10395487"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dfdl:representation="binary" dfdl:lengthKind="implicit" /&gt; </w:t>
      </w:r>
      <w:r>
        <w:br/>
        <w:t>  &lt;/xs:seq</w:t>
      </w:r>
      <w:r>
        <w:t xml:space="preserve">uence&gt; </w:t>
      </w:r>
      <w:r>
        <w:br/>
        <w:t>&lt;/xs:group&gt;</w:t>
      </w:r>
    </w:p>
    <w:p w14:paraId="026C7080" w14:textId="77777777" w:rsidR="00000000" w:rsidRDefault="009D64FD">
      <w:r>
        <w:t>An element contained within the extent of a hidden group is commonly called a hidden element.</w:t>
      </w:r>
    </w:p>
    <w:p w14:paraId="15248D7C" w14:textId="77777777" w:rsidR="00000000" w:rsidRDefault="009D64FD">
      <w:r>
        <w:t xml:space="preserve">Hidden elements are </w:t>
      </w:r>
      <w:r>
        <w:t xml:space="preserve">referenced via path expressions using the same DFDL expression that would be used if they were not hidden. </w:t>
      </w:r>
    </w:p>
    <w:p w14:paraId="36547D41" w14:textId="77777777" w:rsidR="00000000" w:rsidRDefault="009D64FD">
      <w:r>
        <w:t>Hidden elements can (typically will) contain the regular DFDL annotations to define their physical properties and on unparsing to set their value. T</w:t>
      </w:r>
      <w:r>
        <w:t>hey are processed using the same behavior as non-hidden elements.</w:t>
      </w:r>
    </w:p>
    <w:p w14:paraId="625601B9" w14:textId="77777777" w:rsidR="00000000" w:rsidRDefault="009D64FD">
      <w:r>
        <w:t xml:space="preserve">When the dfdl:hiddenGroupRef property is specified on an xs:sequence schema component, </w:t>
      </w:r>
      <w:r>
        <w:rPr>
          <w:rFonts w:eastAsia="Helv"/>
        </w:rPr>
        <w:t>the appearance of any other DFDL properties on that component is a Schema Definition Error</w:t>
      </w:r>
      <w:r>
        <w:t xml:space="preserve">. It is also </w:t>
      </w:r>
      <w:r>
        <w:t xml:space="preserve">a Schema Definition Error if the sequence is not empty. </w:t>
      </w:r>
    </w:p>
    <w:p w14:paraId="188D119E" w14:textId="77777777" w:rsidR="00000000" w:rsidRDefault="009D64FD">
      <w:r>
        <w:t xml:space="preserve">It is a Schema Definition Error if the sequence is the only thing in the content model of a complex type definition. </w:t>
      </w:r>
    </w:p>
    <w:p w14:paraId="76E99417" w14:textId="77777777" w:rsidR="00000000" w:rsidRDefault="009D64FD">
      <w:r>
        <w:t>It is a Schema Definition Error if dfdl:hiddenGroupRef appears on a xs:group refe</w:t>
      </w:r>
      <w:r>
        <w:t xml:space="preserve">rence, that is, unlike most format properties that apply to sequences, dfdl:hiddenGroupRef cannot be combined from a xs:group reference. </w:t>
      </w:r>
    </w:p>
    <w:p w14:paraId="79E3314F" w14:textId="77777777" w:rsidR="00000000" w:rsidRDefault="009D64FD">
      <w:r>
        <w:t xml:space="preserve">A hidden group may appear within another hidden group.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6946"/>
      </w:tblGrid>
      <w:tr w:rsidR="00000000" w14:paraId="6D855FF5"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BE7A6C0" w14:textId="77777777" w:rsidR="00000000" w:rsidRDefault="009D64FD">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0F4E1C1" w14:textId="77777777" w:rsidR="00000000" w:rsidRDefault="009D64FD">
            <w:pPr>
              <w:rPr>
                <w:b/>
              </w:rPr>
            </w:pPr>
            <w:r>
              <w:rPr>
                <w:b/>
              </w:rPr>
              <w:t>Description</w:t>
            </w:r>
          </w:p>
        </w:tc>
      </w:tr>
      <w:tr w:rsidR="00000000" w14:paraId="11F18C73" w14:textId="77777777">
        <w:tc>
          <w:tcPr>
            <w:tcW w:w="0" w:type="auto"/>
            <w:tcBorders>
              <w:top w:val="single" w:sz="4" w:space="0" w:color="auto"/>
              <w:left w:val="single" w:sz="4" w:space="0" w:color="auto"/>
              <w:bottom w:val="single" w:sz="4" w:space="0" w:color="auto"/>
              <w:right w:val="single" w:sz="4" w:space="0" w:color="auto"/>
            </w:tcBorders>
            <w:hideMark/>
          </w:tcPr>
          <w:p w14:paraId="30BF38B5" w14:textId="77777777" w:rsidR="00000000" w:rsidRDefault="009D64FD">
            <w:pPr>
              <w:rPr>
                <w:rFonts w:cs="Arial"/>
              </w:rPr>
            </w:pPr>
            <w:r>
              <w:rPr>
                <w:rFonts w:cs="Arial"/>
              </w:rPr>
              <w:t>hiddenGroupRef</w:t>
            </w:r>
          </w:p>
        </w:tc>
        <w:tc>
          <w:tcPr>
            <w:tcW w:w="0" w:type="auto"/>
            <w:tcBorders>
              <w:top w:val="single" w:sz="4" w:space="0" w:color="auto"/>
              <w:left w:val="single" w:sz="4" w:space="0" w:color="auto"/>
              <w:bottom w:val="single" w:sz="4" w:space="0" w:color="auto"/>
              <w:right w:val="single" w:sz="4" w:space="0" w:color="auto"/>
            </w:tcBorders>
            <w:hideMark/>
          </w:tcPr>
          <w:p w14:paraId="32EF5797" w14:textId="77777777" w:rsidR="00000000" w:rsidRDefault="009D64FD">
            <w:r>
              <w:t>QName</w:t>
            </w:r>
          </w:p>
          <w:p w14:paraId="22FFFB8C" w14:textId="77777777" w:rsidR="00000000" w:rsidRDefault="009D64FD">
            <w:r>
              <w:t>Reference to a global model group definition. Elements within this model group will not be added to the Infoset, and are called hidden elements.</w:t>
            </w:r>
          </w:p>
          <w:p w14:paraId="5161EC78" w14:textId="77777777" w:rsidR="00000000" w:rsidRDefault="009D64FD">
            <w:r>
              <w:t>The model group within the model group definition may be a xs:sequence or xs:choice</w:t>
            </w:r>
          </w:p>
          <w:p w14:paraId="34B9A3CB" w14:textId="77777777" w:rsidR="00000000" w:rsidRDefault="009D64FD">
            <w:r>
              <w:t>It is a Schema Definition E</w:t>
            </w:r>
            <w:r>
              <w:t xml:space="preserve">rror if the value is the empty string. </w:t>
            </w:r>
          </w:p>
          <w:p w14:paraId="50CD614F" w14:textId="77777777" w:rsidR="00000000" w:rsidRDefault="009D64FD">
            <w:r>
              <w:t>It is not possible to place this property in scope on a dfdl:format annotation.</w:t>
            </w:r>
          </w:p>
          <w:p w14:paraId="721B073C" w14:textId="77777777" w:rsidR="00000000" w:rsidRDefault="009D64FD">
            <w:pPr>
              <w:keepNext/>
            </w:pPr>
            <w:r>
              <w:t>Annotation: dfdl:sequence</w:t>
            </w:r>
          </w:p>
        </w:tc>
      </w:tr>
    </w:tbl>
    <w:p w14:paraId="7AA5D0CB" w14:textId="77777777" w:rsidR="00000000" w:rsidRDefault="009D64FD">
      <w:pPr>
        <w:pStyle w:val="Caption"/>
      </w:pPr>
      <w:r>
        <w:t xml:space="preserve">Table </w:t>
      </w:r>
      <w:r>
        <w:fldChar w:fldCharType="begin"/>
      </w:r>
      <w:r>
        <w:instrText xml:space="preserve"> SEQ Table \* ARABIC </w:instrText>
      </w:r>
      <w:r>
        <w:fldChar w:fldCharType="separate"/>
      </w:r>
      <w:r>
        <w:rPr>
          <w:noProof/>
        </w:rPr>
        <w:t>50</w:t>
      </w:r>
      <w:r>
        <w:fldChar w:fldCharType="end"/>
      </w:r>
      <w:r>
        <w:t xml:space="preserve"> Properties for Hidden Groups</w:t>
      </w:r>
    </w:p>
    <w:p w14:paraId="464804B7" w14:textId="77777777" w:rsidR="00000000" w:rsidRDefault="009D64FD">
      <w:pPr>
        <w:rPr>
          <w:lang w:eastAsia="en-GB"/>
        </w:rPr>
      </w:pPr>
      <w:r>
        <w:rPr>
          <w:lang w:eastAsia="en-GB"/>
        </w:rPr>
        <w:t>When unparsing a hidden group, the behaviour is</w:t>
      </w:r>
      <w:r>
        <w:rPr>
          <w:lang w:eastAsia="en-GB"/>
        </w:rPr>
        <w:t xml:space="preserve"> the same as when elements are missing from the infoset; that is, the default-values algorithm applies. The only difference is that if a required element does not have a default value or a dfdl:outputValueCalc then it is a Schema Definition Error instead o</w:t>
      </w:r>
      <w:r>
        <w:rPr>
          <w:lang w:eastAsia="en-GB"/>
        </w:rPr>
        <w:t xml:space="preserve">f a processing error. Note that this can be checked statically.  </w:t>
      </w:r>
    </w:p>
    <w:p w14:paraId="53E9BBD1" w14:textId="77777777" w:rsidR="00000000" w:rsidRDefault="009D64FD">
      <w:pPr>
        <w:rPr>
          <w:lang w:eastAsia="en-GB"/>
        </w:rPr>
      </w:pPr>
      <w:r>
        <w:rPr>
          <w:lang w:eastAsia="en-GB"/>
        </w:rPr>
        <w:t>When unparsing a hidden group, it is a processing error if an element information item is provided in the infoset for a hidden element.</w:t>
      </w:r>
    </w:p>
    <w:p w14:paraId="48D72AE0" w14:textId="77777777" w:rsidR="00000000" w:rsidRDefault="009D64FD"/>
    <w:p w14:paraId="0194A713" w14:textId="77777777" w:rsidR="00000000" w:rsidRDefault="009D64FD">
      <w:pPr>
        <w:pStyle w:val="Heading1"/>
        <w:rPr>
          <w:rFonts w:eastAsia="Times New Roman"/>
        </w:rPr>
      </w:pPr>
      <w:bookmarkStart w:id="8307" w:name="_Toc322911703"/>
      <w:bookmarkStart w:id="8308" w:name="_Toc322912242"/>
      <w:bookmarkStart w:id="8309" w:name="_Toc329093099"/>
      <w:bookmarkStart w:id="8310" w:name="_Toc332701612"/>
      <w:bookmarkStart w:id="8311" w:name="_Toc332701916"/>
      <w:bookmarkStart w:id="8312" w:name="_Toc332711715"/>
      <w:bookmarkStart w:id="8313" w:name="_Toc332712017"/>
      <w:bookmarkStart w:id="8314" w:name="_Toc332712318"/>
      <w:bookmarkStart w:id="8315" w:name="_Toc332724234"/>
      <w:bookmarkStart w:id="8316" w:name="_Toc332724534"/>
      <w:bookmarkStart w:id="8317" w:name="_Toc341102830"/>
      <w:bookmarkStart w:id="8318" w:name="_Toc347241565"/>
      <w:bookmarkStart w:id="8319" w:name="_Toc347744758"/>
      <w:bookmarkStart w:id="8320" w:name="_Toc348984541"/>
      <w:bookmarkStart w:id="8321" w:name="_Toc348984846"/>
      <w:bookmarkStart w:id="8322" w:name="_Toc349038010"/>
      <w:bookmarkStart w:id="8323" w:name="_Toc349038312"/>
      <w:bookmarkStart w:id="8324" w:name="_Toc349042798"/>
      <w:bookmarkStart w:id="8325" w:name="_Toc349642212"/>
      <w:bookmarkStart w:id="8326" w:name="_Toc351912869"/>
      <w:bookmarkStart w:id="8327" w:name="_Toc351914890"/>
      <w:bookmarkStart w:id="8328" w:name="_Toc351915356"/>
      <w:bookmarkStart w:id="8329" w:name="_Toc361231413"/>
      <w:bookmarkStart w:id="8330" w:name="_Toc361231939"/>
      <w:bookmarkStart w:id="8331" w:name="_Toc362445237"/>
      <w:bookmarkStart w:id="8332" w:name="_Toc363909204"/>
      <w:bookmarkStart w:id="8333" w:name="_Toc364463630"/>
      <w:bookmarkStart w:id="8334" w:name="_Toc366078234"/>
      <w:bookmarkStart w:id="8335" w:name="_Toc366078853"/>
      <w:bookmarkStart w:id="8336" w:name="_Toc366079838"/>
      <w:bookmarkStart w:id="8337" w:name="_Toc366080450"/>
      <w:bookmarkStart w:id="8338" w:name="_Toc366081059"/>
      <w:bookmarkStart w:id="8339" w:name="_Toc366505399"/>
      <w:bookmarkStart w:id="8340" w:name="_Toc366508768"/>
      <w:bookmarkStart w:id="8341" w:name="_Toc366513269"/>
      <w:bookmarkStart w:id="8342" w:name="_Toc366574458"/>
      <w:bookmarkStart w:id="8343" w:name="_Toc366578251"/>
      <w:bookmarkStart w:id="8344" w:name="_Toc366578845"/>
      <w:bookmarkStart w:id="8345" w:name="_Toc366579437"/>
      <w:bookmarkStart w:id="8346" w:name="_Toc366580028"/>
      <w:bookmarkStart w:id="8347" w:name="_Toc366580620"/>
      <w:bookmarkStart w:id="8348" w:name="_Toc366581211"/>
      <w:bookmarkStart w:id="8349" w:name="_Toc366581803"/>
      <w:bookmarkStart w:id="8350" w:name="_Toc177399117"/>
      <w:bookmarkStart w:id="8351" w:name="_Toc175057404"/>
      <w:bookmarkStart w:id="8352" w:name="_Toc199516349"/>
      <w:bookmarkStart w:id="8353" w:name="_Toc194984011"/>
      <w:bookmarkStart w:id="8354" w:name="_Toc243112855"/>
      <w:bookmarkStart w:id="8355" w:name="_Ref254357911"/>
      <w:bookmarkStart w:id="8356" w:name="_Ref254357916"/>
      <w:bookmarkStart w:id="8357" w:name="_Ref254708854"/>
      <w:bookmarkStart w:id="8358" w:name="_Ref254708858"/>
      <w:bookmarkStart w:id="8359" w:name="_Ref255476271"/>
      <w:bookmarkStart w:id="8360" w:name="_Toc349042799"/>
      <w:bookmarkStart w:id="8361" w:name="_Toc25589852"/>
      <w:bookmarkEnd w:id="8307"/>
      <w:bookmarkEnd w:id="8308"/>
      <w:bookmarkEnd w:id="8309"/>
      <w:bookmarkEnd w:id="8310"/>
      <w:bookmarkEnd w:id="8311"/>
      <w:bookmarkEnd w:id="8312"/>
      <w:bookmarkEnd w:id="8313"/>
      <w:bookmarkEnd w:id="8314"/>
      <w:bookmarkEnd w:id="8315"/>
      <w:bookmarkEnd w:id="8316"/>
      <w:bookmarkEnd w:id="8317"/>
      <w:bookmarkEnd w:id="8318"/>
      <w:bookmarkEnd w:id="8319"/>
      <w:bookmarkEnd w:id="8320"/>
      <w:bookmarkEnd w:id="8321"/>
      <w:bookmarkEnd w:id="8322"/>
      <w:bookmarkEnd w:id="8323"/>
      <w:bookmarkEnd w:id="8324"/>
      <w:bookmarkEnd w:id="8325"/>
      <w:bookmarkEnd w:id="8326"/>
      <w:bookmarkEnd w:id="8327"/>
      <w:bookmarkEnd w:id="8328"/>
      <w:bookmarkEnd w:id="8329"/>
      <w:bookmarkEnd w:id="8330"/>
      <w:bookmarkEnd w:id="8331"/>
      <w:bookmarkEnd w:id="8332"/>
      <w:bookmarkEnd w:id="8333"/>
      <w:bookmarkEnd w:id="8334"/>
      <w:bookmarkEnd w:id="8335"/>
      <w:bookmarkEnd w:id="8336"/>
      <w:bookmarkEnd w:id="8337"/>
      <w:bookmarkEnd w:id="8338"/>
      <w:bookmarkEnd w:id="8339"/>
      <w:bookmarkEnd w:id="8340"/>
      <w:bookmarkEnd w:id="8341"/>
      <w:bookmarkEnd w:id="8342"/>
      <w:bookmarkEnd w:id="8343"/>
      <w:bookmarkEnd w:id="8344"/>
      <w:bookmarkEnd w:id="8345"/>
      <w:bookmarkEnd w:id="8346"/>
      <w:bookmarkEnd w:id="8347"/>
      <w:bookmarkEnd w:id="8348"/>
      <w:bookmarkEnd w:id="8349"/>
      <w:r>
        <w:rPr>
          <w:rFonts w:eastAsia="Times New Roman"/>
        </w:rPr>
        <w:t>Choice</w:t>
      </w:r>
      <w:bookmarkEnd w:id="8350"/>
      <w:bookmarkEnd w:id="8351"/>
      <w:bookmarkEnd w:id="8352"/>
      <w:bookmarkEnd w:id="8353"/>
      <w:bookmarkEnd w:id="8354"/>
      <w:bookmarkEnd w:id="8355"/>
      <w:bookmarkEnd w:id="8356"/>
      <w:bookmarkEnd w:id="8357"/>
      <w:bookmarkEnd w:id="8358"/>
      <w:bookmarkEnd w:id="8359"/>
      <w:r>
        <w:rPr>
          <w:rFonts w:eastAsia="Times New Roman"/>
        </w:rPr>
        <w:t xml:space="preserve"> Groups</w:t>
      </w:r>
      <w:bookmarkEnd w:id="8360"/>
      <w:bookmarkEnd w:id="8361"/>
    </w:p>
    <w:p w14:paraId="3EDA3342" w14:textId="77777777" w:rsidR="00000000" w:rsidRDefault="009D64FD">
      <w:pPr>
        <w:pStyle w:val="nobreak"/>
      </w:pPr>
      <w:r>
        <w:t xml:space="preserve">The following </w:t>
      </w:r>
      <w:r>
        <w:t>properties are specific to xs:choice.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6713"/>
      </w:tblGrid>
      <w:tr w:rsidR="00000000" w14:paraId="08F9A98F"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3ED3D06" w14:textId="77777777" w:rsidR="00000000" w:rsidRDefault="009D64FD">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F4AF083" w14:textId="77777777" w:rsidR="00000000" w:rsidRDefault="009D64FD">
            <w:pPr>
              <w:rPr>
                <w:b/>
              </w:rPr>
            </w:pPr>
            <w:r>
              <w:rPr>
                <w:b/>
              </w:rPr>
              <w:t>Description</w:t>
            </w:r>
          </w:p>
        </w:tc>
      </w:tr>
      <w:tr w:rsidR="00000000" w14:paraId="26169C8E" w14:textId="77777777">
        <w:tc>
          <w:tcPr>
            <w:tcW w:w="0" w:type="auto"/>
            <w:tcBorders>
              <w:top w:val="single" w:sz="4" w:space="0" w:color="auto"/>
              <w:left w:val="single" w:sz="4" w:space="0" w:color="auto"/>
              <w:bottom w:val="single" w:sz="4" w:space="0" w:color="auto"/>
              <w:right w:val="single" w:sz="4" w:space="0" w:color="auto"/>
            </w:tcBorders>
            <w:hideMark/>
          </w:tcPr>
          <w:p w14:paraId="6CEA8FDD" w14:textId="77777777" w:rsidR="00000000" w:rsidRDefault="009D64FD">
            <w:r>
              <w:t>choiceLengthKind</w:t>
            </w:r>
          </w:p>
        </w:tc>
        <w:tc>
          <w:tcPr>
            <w:tcW w:w="0" w:type="auto"/>
            <w:tcBorders>
              <w:top w:val="single" w:sz="4" w:space="0" w:color="auto"/>
              <w:left w:val="single" w:sz="4" w:space="0" w:color="auto"/>
              <w:bottom w:val="single" w:sz="4" w:space="0" w:color="auto"/>
              <w:right w:val="single" w:sz="4" w:space="0" w:color="auto"/>
            </w:tcBorders>
            <w:hideMark/>
          </w:tcPr>
          <w:p w14:paraId="7D9E04F9" w14:textId="77777777" w:rsidR="00000000" w:rsidRDefault="009D64FD">
            <w:r>
              <w:t>Enum</w:t>
            </w:r>
          </w:p>
          <w:p w14:paraId="3231AFAE" w14:textId="77777777" w:rsidR="00000000" w:rsidRDefault="009D64FD">
            <w:r>
              <w:t>Valid values are 'implicit', 'explicit'</w:t>
            </w:r>
          </w:p>
          <w:p w14:paraId="372D7D5A" w14:textId="77777777" w:rsidR="00000000" w:rsidRDefault="009D64FD">
            <w:r>
              <w:t xml:space="preserve">'implicit' means the branches of the choice are not filled, so the </w:t>
            </w:r>
            <w:r>
              <w:rPr>
                <w:iCs/>
              </w:rPr>
              <w:t>ChoiceContent</w:t>
            </w:r>
            <w:r>
              <w:rPr>
                <w:b/>
                <w:i/>
                <w:iCs/>
              </w:rPr>
              <w:t xml:space="preserve"> </w:t>
            </w:r>
            <w:r>
              <w:t>region</w:t>
            </w:r>
            <w:r>
              <w:rPr>
                <w:b/>
                <w:i/>
                <w:iCs/>
              </w:rPr>
              <w:t xml:space="preserve"> </w:t>
            </w:r>
            <w:r>
              <w:t>is variable length depending on which bra</w:t>
            </w:r>
            <w:r>
              <w:t xml:space="preserve">nch appears. </w:t>
            </w:r>
          </w:p>
          <w:p w14:paraId="672EC90C" w14:textId="77777777" w:rsidR="00000000" w:rsidRDefault="009D64FD">
            <w:r>
              <w:t xml:space="preserve">'explicit' means that the branches of the choice are always filled to the fixed-length specified by dfdl:choiceLength, so the </w:t>
            </w:r>
            <w:r>
              <w:rPr>
                <w:iCs/>
              </w:rPr>
              <w:t>ChoiceContent</w:t>
            </w:r>
            <w:r>
              <w:rPr>
                <w:b/>
                <w:i/>
                <w:iCs/>
              </w:rPr>
              <w:t xml:space="preserve"> </w:t>
            </w:r>
            <w:r>
              <w:t>region is fixed-length regardless of which branch appears.</w:t>
            </w:r>
          </w:p>
          <w:p w14:paraId="08E3CC05" w14:textId="77777777" w:rsidR="00000000" w:rsidRDefault="009D64FD">
            <w:r>
              <w:t>Annotation: dfdl:choice, dfdl:group (choice</w:t>
            </w:r>
            <w:r>
              <w:t>)</w:t>
            </w:r>
          </w:p>
        </w:tc>
      </w:tr>
      <w:tr w:rsidR="00000000" w14:paraId="07C3D1FD" w14:textId="77777777">
        <w:tc>
          <w:tcPr>
            <w:tcW w:w="0" w:type="auto"/>
            <w:tcBorders>
              <w:top w:val="single" w:sz="4" w:space="0" w:color="auto"/>
              <w:left w:val="single" w:sz="4" w:space="0" w:color="auto"/>
              <w:bottom w:val="single" w:sz="4" w:space="0" w:color="auto"/>
              <w:right w:val="single" w:sz="4" w:space="0" w:color="auto"/>
            </w:tcBorders>
            <w:hideMark/>
          </w:tcPr>
          <w:p w14:paraId="4C80CB07" w14:textId="77777777" w:rsidR="00000000" w:rsidRDefault="009D64FD">
            <w:r>
              <w:t>choiceLength</w:t>
            </w:r>
          </w:p>
        </w:tc>
        <w:tc>
          <w:tcPr>
            <w:tcW w:w="0" w:type="auto"/>
            <w:tcBorders>
              <w:top w:val="single" w:sz="4" w:space="0" w:color="auto"/>
              <w:left w:val="single" w:sz="4" w:space="0" w:color="auto"/>
              <w:bottom w:val="single" w:sz="4" w:space="0" w:color="auto"/>
              <w:right w:val="single" w:sz="4" w:space="0" w:color="auto"/>
            </w:tcBorders>
            <w:hideMark/>
          </w:tcPr>
          <w:p w14:paraId="03F9A469" w14:textId="77777777" w:rsidR="00000000" w:rsidRDefault="009D64FD">
            <w:r>
              <w:t xml:space="preserve">Integer </w:t>
            </w:r>
          </w:p>
          <w:p w14:paraId="1B2513F5" w14:textId="77777777" w:rsidR="00000000" w:rsidRDefault="009D64FD">
            <w:r>
              <w:t xml:space="preserve">Only used when dfdl:choiceLengthKind is 'explicit'. </w:t>
            </w:r>
          </w:p>
          <w:p w14:paraId="787B603D" w14:textId="77777777" w:rsidR="00000000" w:rsidRDefault="009D64FD">
            <w:r>
              <w:t xml:space="preserve">Specifies the length of the choice in bytes, so the </w:t>
            </w:r>
            <w:r>
              <w:rPr>
                <w:iCs/>
              </w:rPr>
              <w:t>ChoiceContent</w:t>
            </w:r>
            <w:r>
              <w:rPr>
                <w:b/>
                <w:i/>
                <w:iCs/>
              </w:rPr>
              <w:t xml:space="preserve"> </w:t>
            </w:r>
            <w:r>
              <w:t xml:space="preserve">region is fixed-length regardless of which branch appears. A </w:t>
            </w:r>
            <w:r>
              <w:rPr>
                <w:b/>
                <w:i/>
              </w:rPr>
              <w:t>ChoiceUnused</w:t>
            </w:r>
            <w:r>
              <w:t xml:space="preserve"> region is therefore possible which whe</w:t>
            </w:r>
            <w:r>
              <w:t>n unparsing is filled with dfdl:fillByte.</w:t>
            </w:r>
          </w:p>
          <w:p w14:paraId="3027F3E1" w14:textId="77777777" w:rsidR="00000000" w:rsidRDefault="009D64FD">
            <w:r>
              <w:t>Annotation: dfdl:choice, dfdl:group (choice)</w:t>
            </w:r>
          </w:p>
        </w:tc>
      </w:tr>
      <w:tr w:rsidR="00000000" w14:paraId="241403AF" w14:textId="77777777">
        <w:tc>
          <w:tcPr>
            <w:tcW w:w="0" w:type="auto"/>
            <w:tcBorders>
              <w:top w:val="single" w:sz="4" w:space="0" w:color="auto"/>
              <w:left w:val="single" w:sz="4" w:space="0" w:color="auto"/>
              <w:bottom w:val="single" w:sz="4" w:space="0" w:color="auto"/>
              <w:right w:val="single" w:sz="4" w:space="0" w:color="auto"/>
            </w:tcBorders>
            <w:hideMark/>
          </w:tcPr>
          <w:p w14:paraId="7E5B82D1" w14:textId="77777777" w:rsidR="00000000" w:rsidRDefault="009D64FD">
            <w:r>
              <w:t>initiatedContent</w:t>
            </w:r>
          </w:p>
        </w:tc>
        <w:tc>
          <w:tcPr>
            <w:tcW w:w="0" w:type="auto"/>
            <w:tcBorders>
              <w:top w:val="single" w:sz="4" w:space="0" w:color="auto"/>
              <w:left w:val="single" w:sz="4" w:space="0" w:color="auto"/>
              <w:bottom w:val="single" w:sz="4" w:space="0" w:color="auto"/>
              <w:right w:val="single" w:sz="4" w:space="0" w:color="auto"/>
            </w:tcBorders>
            <w:hideMark/>
          </w:tcPr>
          <w:p w14:paraId="17B676B4" w14:textId="77777777" w:rsidR="00000000" w:rsidRDefault="009D64FD">
            <w:r>
              <w:t>Enum</w:t>
            </w:r>
          </w:p>
          <w:p w14:paraId="4DF484B9" w14:textId="77777777" w:rsidR="00000000" w:rsidRDefault="009D64FD">
            <w:r>
              <w:t>Valid values are 'yes', 'no'</w:t>
            </w:r>
          </w:p>
          <w:p w14:paraId="389482ED" w14:textId="77777777" w:rsidR="00000000" w:rsidRDefault="009D64FD">
            <w:r>
              <w:t xml:space="preserve">When 'yes' </w:t>
            </w:r>
            <w:r>
              <w:t xml:space="preserve">indicates that all the branches of the choice are initiated. It is a Schema Definition Error if any children have their dfdl:initiator property set to the empty string. The branch is </w:t>
            </w:r>
            <w:del w:id="8362" w:author="Mike Beckerle" w:date="2019-12-05T15:44:00Z">
              <w:r>
                <w:delText>deemed to have been found</w:delText>
              </w:r>
            </w:del>
            <w:ins w:id="8363" w:author="Mike Beckerle" w:date="2019-12-05T15:44:00Z">
              <w:r>
                <w:t>known to exist</w:t>
              </w:r>
            </w:ins>
            <w:r>
              <w:t xml:space="preserve"> when its initiator has been found</w:t>
            </w:r>
            <w:r>
              <w:t>. Any subsequent error parsing the branch will not cause the parser to backtrack.</w:t>
            </w:r>
          </w:p>
          <w:p w14:paraId="346F9025" w14:textId="77777777" w:rsidR="00000000" w:rsidRDefault="009D64FD">
            <w:r>
              <w:t>When 'no', the branches of the choice may have their dfdl:initiator property set to the empty string.</w:t>
            </w:r>
          </w:p>
          <w:p w14:paraId="36F9B14F" w14:textId="77777777" w:rsidR="00000000" w:rsidRDefault="009D64FD">
            <w:r>
              <w:t xml:space="preserve">Annotation: dfdl:sequence, dfdl:choice, dfdl:group </w:t>
            </w:r>
          </w:p>
        </w:tc>
      </w:tr>
      <w:tr w:rsidR="00000000" w14:paraId="33D0D712" w14:textId="77777777">
        <w:tc>
          <w:tcPr>
            <w:tcW w:w="0" w:type="auto"/>
            <w:tcBorders>
              <w:top w:val="single" w:sz="4" w:space="0" w:color="auto"/>
              <w:left w:val="single" w:sz="4" w:space="0" w:color="auto"/>
              <w:bottom w:val="single" w:sz="4" w:space="0" w:color="auto"/>
              <w:right w:val="single" w:sz="4" w:space="0" w:color="auto"/>
            </w:tcBorders>
            <w:hideMark/>
          </w:tcPr>
          <w:p w14:paraId="2EDE1E34" w14:textId="77777777" w:rsidR="00000000" w:rsidRDefault="009D64FD">
            <w:r>
              <w:t>choiceDispatchKey</w:t>
            </w:r>
          </w:p>
        </w:tc>
        <w:tc>
          <w:tcPr>
            <w:tcW w:w="0" w:type="auto"/>
            <w:tcBorders>
              <w:top w:val="single" w:sz="4" w:space="0" w:color="auto"/>
              <w:left w:val="single" w:sz="4" w:space="0" w:color="auto"/>
              <w:bottom w:val="single" w:sz="4" w:space="0" w:color="auto"/>
              <w:right w:val="single" w:sz="4" w:space="0" w:color="auto"/>
            </w:tcBorders>
          </w:tcPr>
          <w:p w14:paraId="1A396B43" w14:textId="77777777" w:rsidR="00000000" w:rsidRDefault="009D64FD">
            <w:pPr>
              <w:rPr>
                <w:rFonts w:cs="Arial"/>
              </w:rPr>
            </w:pPr>
            <w:r>
              <w:rPr>
                <w:rFonts w:cs="Arial"/>
              </w:rPr>
              <w:t>D</w:t>
            </w:r>
            <w:r>
              <w:rPr>
                <w:rFonts w:cs="Arial"/>
              </w:rPr>
              <w:t>FDL Expression</w:t>
            </w:r>
          </w:p>
          <w:p w14:paraId="27D4AFED" w14:textId="77777777" w:rsidR="00000000" w:rsidRDefault="009D64FD">
            <w:pPr>
              <w:rPr>
                <w:ins w:id="8364" w:author="Mike Beckerle" w:date="2019-09-26T18:53:00Z"/>
                <w:rFonts w:cs="Arial"/>
              </w:rPr>
            </w:pPr>
            <w:r>
              <w:rPr>
                <w:rFonts w:cs="Arial"/>
              </w:rPr>
              <w:t>The expression must evaluate to an xs:string</w:t>
            </w:r>
            <w:ins w:id="8365" w:author="Mike Beckerle" w:date="2019-11-25T15:08:00Z">
              <w:r>
                <w:rPr>
                  <w:rFonts w:cs="Arial"/>
                </w:rPr>
                <w:t>. It is a Schema Definition Error if the expression returns an empty string.</w:t>
              </w:r>
            </w:ins>
            <w:del w:id="8366" w:author="Mike Beckerle" w:date="2019-11-25T15:08:00Z">
              <w:r>
                <w:rPr>
                  <w:rFonts w:cs="Arial"/>
                </w:rPr>
                <w:delText xml:space="preserve"> which must not be the empty string.</w:delText>
              </w:r>
            </w:del>
          </w:p>
          <w:p w14:paraId="256DCE9F" w14:textId="77777777" w:rsidR="00000000" w:rsidRDefault="009D64FD">
            <w:pPr>
              <w:rPr>
                <w:del w:id="8367" w:author="Mike Beckerle" w:date="2019-09-26T20:18:00Z"/>
              </w:rPr>
            </w:pPr>
            <w:ins w:id="8368" w:author="Mike Beckerle" w:date="2019-09-26T20:18:00Z">
              <w:r>
                <w:t xml:space="preserve">It is a </w:t>
              </w:r>
            </w:ins>
            <w:r>
              <w:t>Schema Definition Error</w:t>
            </w:r>
            <w:ins w:id="8369" w:author="Mike Beckerle" w:date="2019-09-26T20:18:00Z">
              <w:r>
                <w:t xml:space="preserve"> if the expression contains forward references to ele</w:t>
              </w:r>
              <w:r>
                <w:t>ments which have not yet been processed.</w:t>
              </w:r>
            </w:ins>
          </w:p>
          <w:p w14:paraId="009C7418" w14:textId="77777777" w:rsidR="00000000" w:rsidRDefault="009D64FD">
            <w:pPr>
              <w:rPr>
                <w:ins w:id="8370" w:author="Mike Beckerle" w:date="2019-09-26T20:18:00Z"/>
                <w:rFonts w:cs="Arial"/>
              </w:rPr>
            </w:pPr>
          </w:p>
          <w:p w14:paraId="0D1E7764" w14:textId="77777777" w:rsidR="00000000" w:rsidRDefault="009D64FD">
            <w:pPr>
              <w:rPr>
                <w:rFonts w:cs="Arial"/>
              </w:rPr>
            </w:pPr>
            <w:r>
              <w:rPr>
                <w:rFonts w:cs="Arial"/>
              </w:rPr>
              <w:t>This property is used only when parsing.</w:t>
            </w:r>
          </w:p>
          <w:p w14:paraId="64D6F36B" w14:textId="77777777" w:rsidR="00000000" w:rsidRDefault="009D64FD">
            <w:pPr>
              <w:rPr>
                <w:rFonts w:cs="Arial"/>
              </w:rPr>
            </w:pPr>
            <w:r>
              <w:rPr>
                <w:rFonts w:cs="Arial"/>
              </w:rPr>
              <w:t>The resultant string must match</w:t>
            </w:r>
            <w:ins w:id="8371" w:author="Mike Beckerle" w:date="2019-09-26T20:10:00Z">
              <w:r>
                <w:rPr>
                  <w:rFonts w:cs="Arial"/>
                </w:rPr>
                <w:t xml:space="preserve"> one of</w:t>
              </w:r>
            </w:ins>
            <w:r>
              <w:rPr>
                <w:rFonts w:cs="Arial"/>
              </w:rPr>
              <w:t xml:space="preserve"> the dfdl:choiceBranchKey property value</w:t>
            </w:r>
            <w:ins w:id="8372" w:author="Mike Beckerle" w:date="2019-09-26T20:10:00Z">
              <w:r>
                <w:rPr>
                  <w:rFonts w:cs="Arial"/>
                </w:rPr>
                <w:t>s</w:t>
              </w:r>
            </w:ins>
            <w:r>
              <w:rPr>
                <w:rFonts w:cs="Arial"/>
              </w:rPr>
              <w:t xml:space="preserve"> of one of the branches of the choice. This match is </w:t>
            </w:r>
            <w:r>
              <w:rPr>
                <w:rFonts w:cs="Arial"/>
                <w:i/>
              </w:rPr>
              <w:t>case sensitive</w:t>
            </w:r>
            <w:r>
              <w:rPr>
                <w:rFonts w:cs="Arial"/>
              </w:rPr>
              <w:t xml:space="preserve">. </w:t>
            </w:r>
            <w:r>
              <w:rPr>
                <w:rFonts w:cs="Arial"/>
              </w:rPr>
              <w:t>If so, it discriminates to that branch. The parser then goes straight to that branch, ignoring consideration of any other choice branches. No backtracking of this decision occurs if there is a subsequent processing error.</w:t>
            </w:r>
          </w:p>
          <w:p w14:paraId="25454F24" w14:textId="77777777" w:rsidR="00000000" w:rsidRDefault="009D64FD">
            <w:pPr>
              <w:rPr>
                <w:rFonts w:cs="Arial"/>
              </w:rPr>
            </w:pPr>
            <w:r>
              <w:rPr>
                <w:rFonts w:cs="Arial"/>
              </w:rPr>
              <w:t>It is a processing error if the va</w:t>
            </w:r>
            <w:r>
              <w:rPr>
                <w:rFonts w:cs="Arial"/>
              </w:rPr>
              <w:t xml:space="preserve">lue of the expression does not match </w:t>
            </w:r>
            <w:del w:id="8373" w:author="Mike Beckerle" w:date="2019-09-26T20:11:00Z">
              <w:r>
                <w:rPr>
                  <w:rFonts w:cs="Arial"/>
                </w:rPr>
                <w:delText xml:space="preserve">one </w:delText>
              </w:r>
            </w:del>
            <w:ins w:id="8374" w:author="Mike Beckerle" w:date="2019-09-26T20:11:00Z">
              <w:r>
                <w:rPr>
                  <w:rFonts w:cs="Arial"/>
                </w:rPr>
                <w:t xml:space="preserve">any </w:t>
              </w:r>
            </w:ins>
            <w:r>
              <w:rPr>
                <w:rFonts w:cs="Arial"/>
              </w:rPr>
              <w:t>of the dfdl:choiceBranchKey propert</w:t>
            </w:r>
            <w:ins w:id="8375" w:author="Mike Beckerle" w:date="2019-09-26T20:10:00Z">
              <w:r>
                <w:rPr>
                  <w:rFonts w:cs="Arial"/>
                </w:rPr>
                <w:t xml:space="preserve">y values for </w:t>
              </w:r>
            </w:ins>
            <w:ins w:id="8376" w:author="Mike Beckerle" w:date="2019-09-26T20:11:00Z">
              <w:r>
                <w:rPr>
                  <w:rFonts w:cs="Arial"/>
                </w:rPr>
                <w:t>any</w:t>
              </w:r>
            </w:ins>
            <w:del w:id="8377" w:author="Mike Beckerle" w:date="2019-09-26T20:10:00Z">
              <w:r>
                <w:rPr>
                  <w:rFonts w:cs="Arial"/>
                </w:rPr>
                <w:delText>ies for</w:delText>
              </w:r>
            </w:del>
            <w:ins w:id="8378" w:author="Mike Beckerle" w:date="2019-09-26T20:10:00Z">
              <w:r>
                <w:rPr>
                  <w:rFonts w:cs="Arial"/>
                </w:rPr>
                <w:t xml:space="preserve"> of</w:t>
              </w:r>
            </w:ins>
            <w:r>
              <w:rPr>
                <w:rFonts w:cs="Arial"/>
              </w:rPr>
              <w:t xml:space="preserve"> the branches.</w:t>
            </w:r>
          </w:p>
          <w:p w14:paraId="6EF9CC3A" w14:textId="77777777" w:rsidR="00000000" w:rsidRDefault="009D64FD">
            <w:pPr>
              <w:rPr>
                <w:rFonts w:cs="Arial"/>
              </w:rPr>
            </w:pPr>
            <w:r>
              <w:t>It is a Schema Definition Error if any choice branch does not specify a dfdl:choiceBranchKey in a choice that carries choiceDispatchKey</w:t>
            </w:r>
            <w:r>
              <w:t>.</w:t>
            </w:r>
          </w:p>
          <w:p w14:paraId="001CB719" w14:textId="77777777" w:rsidR="00000000" w:rsidRDefault="009D64FD">
            <w:pPr>
              <w:rPr>
                <w:rFonts w:cs="Arial"/>
              </w:rPr>
            </w:pPr>
            <w:r>
              <w:rPr>
                <w:rFonts w:cs="Arial"/>
              </w:rPr>
              <w:t>It is not possible to place this property in scope on a dfdl:format annotation.</w:t>
            </w:r>
          </w:p>
          <w:p w14:paraId="68A8EE74" w14:textId="77777777" w:rsidR="00000000" w:rsidRDefault="009D64FD">
            <w:r>
              <w:rPr>
                <w:rFonts w:cs="Arial"/>
              </w:rPr>
              <w:t>Annotation: dfdl:choice</w:t>
            </w:r>
          </w:p>
        </w:tc>
      </w:tr>
      <w:tr w:rsidR="00000000" w14:paraId="303B1CB3" w14:textId="77777777">
        <w:tc>
          <w:tcPr>
            <w:tcW w:w="0" w:type="auto"/>
            <w:tcBorders>
              <w:top w:val="single" w:sz="4" w:space="0" w:color="auto"/>
              <w:left w:val="single" w:sz="4" w:space="0" w:color="auto"/>
              <w:bottom w:val="single" w:sz="4" w:space="0" w:color="auto"/>
              <w:right w:val="single" w:sz="4" w:space="0" w:color="auto"/>
            </w:tcBorders>
            <w:hideMark/>
          </w:tcPr>
          <w:p w14:paraId="6DD7AA39" w14:textId="77777777" w:rsidR="00000000" w:rsidRDefault="009D64FD">
            <w:r>
              <w:t>choiceBranchKey</w:t>
            </w:r>
          </w:p>
        </w:tc>
        <w:tc>
          <w:tcPr>
            <w:tcW w:w="0" w:type="auto"/>
            <w:tcBorders>
              <w:top w:val="single" w:sz="4" w:space="0" w:color="auto"/>
              <w:left w:val="single" w:sz="4" w:space="0" w:color="auto"/>
              <w:bottom w:val="single" w:sz="4" w:space="0" w:color="auto"/>
              <w:right w:val="single" w:sz="4" w:space="0" w:color="auto"/>
            </w:tcBorders>
            <w:hideMark/>
          </w:tcPr>
          <w:p w14:paraId="05AA4100" w14:textId="77777777" w:rsidR="00000000" w:rsidRDefault="009D64FD">
            <w:ins w:id="8379" w:author="Mike Beckerle" w:date="2019-09-26T20:08:00Z">
              <w:r>
                <w:t xml:space="preserve">List of </w:t>
              </w:r>
            </w:ins>
            <w:r>
              <w:t>DFDL String Literal</w:t>
            </w:r>
            <w:ins w:id="8380" w:author="Mike Beckerle" w:date="2019-09-26T20:08:00Z">
              <w:r>
                <w:t>s</w:t>
              </w:r>
            </w:ins>
          </w:p>
          <w:p w14:paraId="6F8C4CE0" w14:textId="77777777" w:rsidR="00000000" w:rsidRDefault="009D64FD">
            <w:r>
              <w:t>This literal provides an alternate way to discriminate a choice to a branch. When the dfdl:choiceDispatc</w:t>
            </w:r>
            <w:r>
              <w:t xml:space="preserve">hKey expression evaluates to a string matching </w:t>
            </w:r>
            <w:ins w:id="8381" w:author="Mike Beckerle" w:date="2019-09-26T20:09:00Z">
              <w:r>
                <w:t xml:space="preserve">one of </w:t>
              </w:r>
            </w:ins>
            <w:r>
              <w:t xml:space="preserve">this property's values, the choice is discriminated to this branch. The match is case </w:t>
            </w:r>
            <w:del w:id="8382" w:author="Mike Beckerle" w:date="2019-09-26T18:56:00Z">
              <w:r>
                <w:delText>insensitive</w:delText>
              </w:r>
            </w:del>
            <w:ins w:id="8383" w:author="Mike Beckerle" w:date="2019-09-26T18:56:00Z">
              <w:r>
                <w:t>sensitive</w:t>
              </w:r>
            </w:ins>
            <w:r>
              <w:t>.</w:t>
            </w:r>
          </w:p>
          <w:p w14:paraId="746E3032" w14:textId="77777777" w:rsidR="00000000" w:rsidRDefault="009D64FD">
            <w:r>
              <w:t>It is a Schema Definition Error if individual dfdl:choiceBranchKey values are not unique acros</w:t>
            </w:r>
            <w:r>
              <w:t xml:space="preserve">s all branches of a choice that carries dfdl:choiceDispatchKey. </w:t>
            </w:r>
          </w:p>
          <w:p w14:paraId="423BF410" w14:textId="77777777" w:rsidR="00000000" w:rsidRDefault="009D64FD">
            <w:r>
              <w:t>It is a Schema Definition Error if dfdl:choiceBranchKey is specified on a global element, or on a sequence or choice that is the child of a global group definition.</w:t>
            </w:r>
          </w:p>
          <w:p w14:paraId="110ED412" w14:textId="77777777" w:rsidR="00000000" w:rsidRDefault="009D64FD">
            <w:r>
              <w:t xml:space="preserve">It is a Schema Definition </w:t>
            </w:r>
            <w:r>
              <w:t>Error if any choice branch does not specify a dfdl:choiceBranchKey in a choice that carries choiceDispatchKey.</w:t>
            </w:r>
          </w:p>
          <w:p w14:paraId="00EA6A3E" w14:textId="77777777" w:rsidR="00000000" w:rsidRDefault="009D64FD">
            <w:r>
              <w:t xml:space="preserve">Byte value entities are not allowed. </w:t>
            </w:r>
          </w:p>
          <w:p w14:paraId="3BFA8CBD" w14:textId="77777777" w:rsidR="00000000" w:rsidRDefault="009D64FD">
            <w:r>
              <w:t>Character classes are not allowed.</w:t>
            </w:r>
          </w:p>
          <w:p w14:paraId="15F5FBB1" w14:textId="77777777" w:rsidR="00000000" w:rsidRDefault="009D64FD">
            <w:r>
              <w:t>This property is only used when parsing.</w:t>
            </w:r>
          </w:p>
          <w:p w14:paraId="18C569C1" w14:textId="77777777" w:rsidR="00000000" w:rsidRDefault="009D64FD">
            <w:r>
              <w:t>It is not possible to place this property in scope on a dfdl:format annotation.</w:t>
            </w:r>
          </w:p>
          <w:p w14:paraId="6876CA48" w14:textId="77777777" w:rsidR="00000000" w:rsidRDefault="009D64FD">
            <w:r>
              <w:t>Annotation: dfdl:element, dfdl:sequence, dfdl:choice, dfdl:group</w:t>
            </w:r>
          </w:p>
        </w:tc>
      </w:tr>
    </w:tbl>
    <w:p w14:paraId="66C8D21F" w14:textId="77777777" w:rsidR="00000000" w:rsidRDefault="009D64FD">
      <w:pPr>
        <w:pStyle w:val="Caption"/>
      </w:pPr>
      <w:r>
        <w:t xml:space="preserve">Table </w:t>
      </w:r>
      <w:r>
        <w:fldChar w:fldCharType="begin"/>
      </w:r>
      <w:r>
        <w:instrText xml:space="preserve"> SEQ Table \* ARABIC </w:instrText>
      </w:r>
      <w:r>
        <w:fldChar w:fldCharType="separate"/>
      </w:r>
      <w:r>
        <w:rPr>
          <w:noProof/>
        </w:rPr>
        <w:t>51</w:t>
      </w:r>
      <w:r>
        <w:fldChar w:fldCharType="end"/>
      </w:r>
      <w:r>
        <w:t xml:space="preserve"> Properties for Choice Groups</w:t>
      </w:r>
    </w:p>
    <w:p w14:paraId="4131D9F6" w14:textId="77777777" w:rsidR="00000000" w:rsidRDefault="009D64FD">
      <w:pPr>
        <w:pStyle w:val="nobreak"/>
      </w:pPr>
      <w:r>
        <w:t>A choice can have a dfdl: initiator and/or a dfd</w:t>
      </w:r>
      <w:r>
        <w:t xml:space="preserve">l:terminator as described earlier. </w:t>
      </w:r>
    </w:p>
    <w:p w14:paraId="30837F05" w14:textId="77777777" w:rsidR="00000000" w:rsidRDefault="009D64FD">
      <w:r>
        <w:t>We will use this terminology: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7370"/>
      </w:tblGrid>
      <w:tr w:rsidR="00000000" w14:paraId="55803CF3" w14:textId="77777777">
        <w:tc>
          <w:tcPr>
            <w:tcW w:w="0" w:type="auto"/>
            <w:tcBorders>
              <w:top w:val="single" w:sz="4" w:space="0" w:color="auto"/>
              <w:left w:val="single" w:sz="4" w:space="0" w:color="auto"/>
              <w:bottom w:val="single" w:sz="4" w:space="0" w:color="auto"/>
              <w:right w:val="single" w:sz="4" w:space="0" w:color="auto"/>
            </w:tcBorders>
            <w:hideMark/>
          </w:tcPr>
          <w:p w14:paraId="3FACB5B0" w14:textId="77777777" w:rsidR="00000000" w:rsidRDefault="009D64FD">
            <w:pPr>
              <w:pStyle w:val="nobreak"/>
              <w:rPr>
                <w:i/>
              </w:rPr>
            </w:pPr>
            <w:r>
              <w:rPr>
                <w:i/>
              </w:rPr>
              <w:t>Branch</w:t>
            </w:r>
          </w:p>
        </w:tc>
        <w:tc>
          <w:tcPr>
            <w:tcW w:w="0" w:type="auto"/>
            <w:tcBorders>
              <w:top w:val="single" w:sz="4" w:space="0" w:color="auto"/>
              <w:left w:val="single" w:sz="4" w:space="0" w:color="auto"/>
              <w:bottom w:val="single" w:sz="4" w:space="0" w:color="auto"/>
              <w:right w:val="single" w:sz="4" w:space="0" w:color="auto"/>
            </w:tcBorders>
            <w:hideMark/>
          </w:tcPr>
          <w:p w14:paraId="5FC2F6BB" w14:textId="77777777" w:rsidR="00000000" w:rsidRDefault="009D64FD">
            <w:pPr>
              <w:pStyle w:val="nobreak"/>
            </w:pPr>
            <w:r>
              <w:t xml:space="preserve">A </w:t>
            </w:r>
            <w:r>
              <w:rPr>
                <w:i/>
              </w:rPr>
              <w:t>branch</w:t>
            </w:r>
            <w:r>
              <w:t xml:space="preserve"> is one of the available alternatives within a choice. A branch can be an element of simple type or complex type, or it can be an embedded sequence, choice or group reference.</w:t>
            </w:r>
          </w:p>
        </w:tc>
      </w:tr>
      <w:tr w:rsidR="00000000" w14:paraId="3FDBAE3D" w14:textId="77777777">
        <w:tc>
          <w:tcPr>
            <w:tcW w:w="0" w:type="auto"/>
            <w:tcBorders>
              <w:top w:val="single" w:sz="4" w:space="0" w:color="auto"/>
              <w:left w:val="single" w:sz="4" w:space="0" w:color="auto"/>
              <w:bottom w:val="single" w:sz="4" w:space="0" w:color="auto"/>
              <w:right w:val="single" w:sz="4" w:space="0" w:color="auto"/>
            </w:tcBorders>
            <w:hideMark/>
          </w:tcPr>
          <w:p w14:paraId="33AF0806" w14:textId="77777777" w:rsidR="00000000" w:rsidRDefault="009D64FD">
            <w:pPr>
              <w:pStyle w:val="nobreak"/>
              <w:rPr>
                <w:i/>
              </w:rPr>
            </w:pPr>
            <w:r>
              <w:rPr>
                <w:i/>
              </w:rPr>
              <w:t>Root of the Branch</w:t>
            </w:r>
          </w:p>
        </w:tc>
        <w:tc>
          <w:tcPr>
            <w:tcW w:w="0" w:type="auto"/>
            <w:tcBorders>
              <w:top w:val="single" w:sz="4" w:space="0" w:color="auto"/>
              <w:left w:val="single" w:sz="4" w:space="0" w:color="auto"/>
              <w:bottom w:val="single" w:sz="4" w:space="0" w:color="auto"/>
              <w:right w:val="single" w:sz="4" w:space="0" w:color="auto"/>
            </w:tcBorders>
            <w:hideMark/>
          </w:tcPr>
          <w:p w14:paraId="5CD3AE89" w14:textId="77777777" w:rsidR="00000000" w:rsidRDefault="009D64FD">
            <w:pPr>
              <w:pStyle w:val="nobreak"/>
            </w:pPr>
            <w:r>
              <w:t xml:space="preserve">Each </w:t>
            </w:r>
            <w:r>
              <w:rPr>
                <w:i/>
              </w:rPr>
              <w:t>branch</w:t>
            </w:r>
            <w:r>
              <w:t xml:space="preserve"> conceptually has a single schema component at its root which is an element, sequence, choice or group reference. This component is known as the </w:t>
            </w:r>
            <w:r>
              <w:rPr>
                <w:i/>
              </w:rPr>
              <w:t>Root of the Branch</w:t>
            </w:r>
            <w:r>
              <w:t>.</w:t>
            </w:r>
          </w:p>
        </w:tc>
      </w:tr>
    </w:tbl>
    <w:p w14:paraId="69B82649" w14:textId="77777777" w:rsidR="00000000" w:rsidRDefault="009D64FD">
      <w:pPr>
        <w:pStyle w:val="Caption"/>
      </w:pPr>
      <w:r>
        <w:t xml:space="preserve">Table </w:t>
      </w:r>
      <w:r>
        <w:fldChar w:fldCharType="begin"/>
      </w:r>
      <w:r>
        <w:instrText xml:space="preserve"> SEQ Table \* ARABIC </w:instrText>
      </w:r>
      <w:r>
        <w:fldChar w:fldCharType="separate"/>
      </w:r>
      <w:r>
        <w:rPr>
          <w:noProof/>
        </w:rPr>
        <w:t>52</w:t>
      </w:r>
      <w:r>
        <w:fldChar w:fldCharType="end"/>
      </w:r>
      <w:r>
        <w:t xml:space="preserve"> Choice group terminology</w:t>
      </w:r>
    </w:p>
    <w:p w14:paraId="58A1AD56" w14:textId="77777777" w:rsidR="00000000" w:rsidRDefault="009D64FD">
      <w:pPr>
        <w:pStyle w:val="nobreak"/>
      </w:pPr>
      <w:r>
        <w:t>The Root of the Branch MUST NOT be optional. That is XSDL minOccurs MUST BE greater than 0.</w:t>
      </w:r>
    </w:p>
    <w:p w14:paraId="4D83AEE2" w14:textId="77777777" w:rsidR="00000000" w:rsidRDefault="009D64FD">
      <w:pPr>
        <w:rPr>
          <w:rFonts w:cs="Arial"/>
        </w:rPr>
      </w:pPr>
      <w:r>
        <w:rPr>
          <w:rFonts w:cs="Arial"/>
        </w:rPr>
        <w:t xml:space="preserve">A choice that declares no branches in the DFDL schema is a Schema Definition Error. </w:t>
      </w:r>
    </w:p>
    <w:p w14:paraId="4FD8EA7E" w14:textId="77777777" w:rsidR="00000000" w:rsidRDefault="009D64FD">
      <w:pPr>
        <w:pStyle w:val="nobreak"/>
      </w:pPr>
      <w:r>
        <w:t>When processing a choice group the parser validates any contained path expressi</w:t>
      </w:r>
      <w:r>
        <w:t>ons. If a path expression contained inside a choice branch refers to any other branch of the choice, then it is a Schema Definition Error. Note that this rule handles nested choices also. A path that navigates outward from an inner choice to another altern</w:t>
      </w:r>
      <w:r>
        <w:t xml:space="preserve">ative of an outer choice is violating this rule with respect to the outer choice. </w:t>
      </w:r>
    </w:p>
    <w:p w14:paraId="4FA8CE2C" w14:textId="77777777" w:rsidR="00000000" w:rsidRDefault="009D64FD">
      <w:pPr>
        <w:pStyle w:val="Heading2"/>
        <w:rPr>
          <w:rFonts w:eastAsia="Times New Roman"/>
        </w:rPr>
      </w:pPr>
      <w:bookmarkStart w:id="8384" w:name="_Toc25589853"/>
      <w:bookmarkStart w:id="8385" w:name="_Toc349042800"/>
      <w:bookmarkStart w:id="8386" w:name="_Toc243112856"/>
      <w:bookmarkStart w:id="8387" w:name="_Toc194984012"/>
      <w:bookmarkStart w:id="8388" w:name="_Toc199516350"/>
      <w:bookmarkStart w:id="8389" w:name="_Toc175057405"/>
      <w:bookmarkStart w:id="8390" w:name="_Toc177399118"/>
      <w:r>
        <w:rPr>
          <w:rFonts w:eastAsia="Times New Roman"/>
        </w:rPr>
        <w:t>Resolving Choices</w:t>
      </w:r>
      <w:bookmarkEnd w:id="8384"/>
      <w:bookmarkEnd w:id="8385"/>
      <w:bookmarkEnd w:id="8386"/>
      <w:bookmarkEnd w:id="8387"/>
      <w:bookmarkEnd w:id="8388"/>
      <w:bookmarkEnd w:id="8389"/>
      <w:bookmarkEnd w:id="8390"/>
    </w:p>
    <w:p w14:paraId="19FA4521" w14:textId="77777777" w:rsidR="00000000" w:rsidRDefault="009D64FD">
      <w:pPr>
        <w:pStyle w:val="nobreak"/>
      </w:pPr>
      <w:r>
        <w:t xml:space="preserve">A choice corresponds to concepts called variant records, multi-format records, discriminated unions, or tagged unions in various programming languages. In </w:t>
      </w:r>
      <w:r>
        <w:t>some contexts choices are referred to generally as 'unions'. However, this should not be confused with XSDL unions.</w:t>
      </w:r>
    </w:p>
    <w:p w14:paraId="313ABFFB" w14:textId="77777777" w:rsidR="00000000" w:rsidRDefault="009D64FD">
      <w:r>
        <w:t>When processing a choice, there are two ways to resolve the intended branch. In one, speculative parsing is used. In the other, a constant-t</w:t>
      </w:r>
      <w:r>
        <w:t>ime direct dispatch to a branch is performed.</w:t>
      </w:r>
    </w:p>
    <w:p w14:paraId="35E3D47B" w14:textId="77777777" w:rsidR="00000000" w:rsidRDefault="009D64FD">
      <w:pPr>
        <w:pStyle w:val="Heading3"/>
        <w:rPr>
          <w:rFonts w:eastAsia="Times New Roman"/>
        </w:rPr>
      </w:pPr>
      <w:bookmarkStart w:id="8391" w:name="_Toc25589854"/>
      <w:bookmarkStart w:id="8392" w:name="_Toc349042801"/>
      <w:r>
        <w:rPr>
          <w:rFonts w:eastAsia="Times New Roman"/>
        </w:rPr>
        <w:t>Resolving Choices via Speculation</w:t>
      </w:r>
      <w:bookmarkEnd w:id="8391"/>
      <w:bookmarkEnd w:id="8392"/>
    </w:p>
    <w:p w14:paraId="005B336D" w14:textId="77777777" w:rsidR="00000000" w:rsidRDefault="009D64FD">
      <w:r>
        <w:t>Speculative resolution works as follows:</w:t>
      </w:r>
    </w:p>
    <w:p w14:paraId="45D08DAD" w14:textId="77777777" w:rsidR="00000000" w:rsidRDefault="009D64FD">
      <w:pPr>
        <w:numPr>
          <w:ilvl w:val="0"/>
          <w:numId w:val="140"/>
        </w:numPr>
      </w:pPr>
      <w:r>
        <w:t>Attempt to parse the first branch of the choice.</w:t>
      </w:r>
    </w:p>
    <w:p w14:paraId="6CD7FEB6" w14:textId="77777777" w:rsidR="00000000" w:rsidRDefault="009D64FD">
      <w:pPr>
        <w:numPr>
          <w:ilvl w:val="0"/>
          <w:numId w:val="140"/>
        </w:numPr>
      </w:pPr>
      <w:r>
        <w:t>If this fails with a processing error</w:t>
      </w:r>
    </w:p>
    <w:p w14:paraId="355384AE" w14:textId="77777777" w:rsidR="00000000" w:rsidRDefault="009D64FD">
      <w:pPr>
        <w:numPr>
          <w:ilvl w:val="1"/>
          <w:numId w:val="140"/>
        </w:numPr>
      </w:pPr>
      <w:r>
        <w:t xml:space="preserve">If a dfdl:discriminator evaluated </w:t>
      </w:r>
      <w:r>
        <w:t xml:space="preserve">to true earlier on this branch </w:t>
      </w:r>
      <w:r>
        <w:br/>
        <w:t>then the parser is 'bound' to this branch and parsing of the entire choice construct fails with a processing error.</w:t>
      </w:r>
    </w:p>
    <w:p w14:paraId="6015C4BA" w14:textId="77777777" w:rsidR="00000000" w:rsidRDefault="009D64FD">
      <w:pPr>
        <w:numPr>
          <w:ilvl w:val="1"/>
          <w:numId w:val="140"/>
        </w:numPr>
      </w:pPr>
      <w:r>
        <w:t xml:space="preserve">If the branch has a dfdl:initiator and the choice has dfdl:initiatedContent ‘yes’ </w:t>
      </w:r>
      <w:r>
        <w:br/>
        <w:t>then the parser is 'bound</w:t>
      </w:r>
      <w:r>
        <w:t>' to this branch and parsing of the entire choice construct fails with a processing error.</w:t>
      </w:r>
    </w:p>
    <w:p w14:paraId="3E28F248" w14:textId="77777777" w:rsidR="00000000" w:rsidRDefault="009D64FD">
      <w:pPr>
        <w:numPr>
          <w:ilvl w:val="1"/>
          <w:numId w:val="140"/>
        </w:numPr>
      </w:pPr>
      <w:r>
        <w:t>Otherwise we repeat from step 1 for the next branch of the choice.</w:t>
      </w:r>
    </w:p>
    <w:p w14:paraId="43E37E69" w14:textId="77777777" w:rsidR="00000000" w:rsidRDefault="009D64FD">
      <w:pPr>
        <w:numPr>
          <w:ilvl w:val="0"/>
          <w:numId w:val="140"/>
        </w:numPr>
      </w:pPr>
      <w:r>
        <w:t xml:space="preserve">It is a processing error if the branches of the choice are exhausted. </w:t>
      </w:r>
    </w:p>
    <w:p w14:paraId="09755C36" w14:textId="77777777" w:rsidR="00000000" w:rsidRDefault="009D64FD">
      <w:pPr>
        <w:numPr>
          <w:ilvl w:val="0"/>
          <w:numId w:val="140"/>
        </w:numPr>
        <w:rPr>
          <w:ins w:id="8393" w:author="Mike Beckerle" w:date="2019-11-25T13:49:00Z"/>
        </w:rPr>
      </w:pPr>
      <w:r>
        <w:t>If a branch is successfully</w:t>
      </w:r>
      <w:r>
        <w:t xml:space="preserve"> parsed without error, then that branch's infoset becomes the infoset for the parse of the choice construct.</w:t>
      </w:r>
    </w:p>
    <w:p w14:paraId="765F43D4" w14:textId="77777777" w:rsidR="00000000" w:rsidRDefault="009D64FD">
      <w:pPr>
        <w:numPr>
          <w:ilvl w:val="0"/>
          <w:numId w:val="140"/>
        </w:numPr>
      </w:pPr>
      <w:ins w:id="8394" w:author="Mike Beckerle" w:date="2019-11-25T13:50:00Z">
        <w:r>
          <w:t>If the branch is an element declaration having dfdl:occursCountKind='expression' or dfdl:occursCountKind='parsed', then zero instances are possible</w:t>
        </w:r>
        <w:r>
          <w:t>. If the branch parses successfully without a discriminator but produces no element occurrences, then the branch is considered missing, and the parser looks for the next branch</w:t>
        </w:r>
      </w:ins>
    </w:p>
    <w:p w14:paraId="3FBA0F68" w14:textId="77777777" w:rsidR="00000000" w:rsidRDefault="009D64FD">
      <w:r>
        <w:t>It is not possible for variable settings to be communicated from the speculativ</w:t>
      </w:r>
      <w:r>
        <w:t>e attempt to parse a branch to any other parsing situation. The speculative effort is completely isolated. Whether it succeeds or fails, neither the parse position in the source data, nor anything in the variable memory, nor the Infoset is affected.</w:t>
      </w:r>
    </w:p>
    <w:p w14:paraId="5FEDD821" w14:textId="77777777" w:rsidR="00000000" w:rsidRDefault="009D64FD">
      <w:r>
        <w:t>Nested</w:t>
      </w:r>
      <w:r>
        <w:t xml:space="preserve"> choices can require unbounded look ahead into the data.</w:t>
      </w:r>
    </w:p>
    <w:p w14:paraId="4289518A" w14:textId="77777777" w:rsidR="00000000" w:rsidRDefault="009D64FD">
      <w:pPr>
        <w:pStyle w:val="Heading3"/>
        <w:rPr>
          <w:rFonts w:eastAsia="Times New Roman"/>
        </w:rPr>
      </w:pPr>
      <w:bookmarkStart w:id="8395" w:name="_Toc329093103"/>
      <w:bookmarkStart w:id="8396" w:name="_Toc332701616"/>
      <w:bookmarkStart w:id="8397" w:name="_Toc332701920"/>
      <w:bookmarkStart w:id="8398" w:name="_Toc332711719"/>
      <w:bookmarkStart w:id="8399" w:name="_Toc332712021"/>
      <w:bookmarkStart w:id="8400" w:name="_Toc332712322"/>
      <w:bookmarkStart w:id="8401" w:name="_Toc332724238"/>
      <w:bookmarkStart w:id="8402" w:name="_Toc332724538"/>
      <w:bookmarkStart w:id="8403" w:name="_Toc341102834"/>
      <w:bookmarkStart w:id="8404" w:name="_Toc347241569"/>
      <w:bookmarkStart w:id="8405" w:name="_Toc347744762"/>
      <w:bookmarkStart w:id="8406" w:name="_Toc348984545"/>
      <w:bookmarkStart w:id="8407" w:name="_Toc348984850"/>
      <w:bookmarkStart w:id="8408" w:name="_Toc349038014"/>
      <w:bookmarkStart w:id="8409" w:name="_Toc349038316"/>
      <w:bookmarkStart w:id="8410" w:name="_Toc349042802"/>
      <w:bookmarkStart w:id="8411" w:name="_Toc351912873"/>
      <w:bookmarkStart w:id="8412" w:name="_Toc351914894"/>
      <w:bookmarkStart w:id="8413" w:name="_Toc351915360"/>
      <w:bookmarkStart w:id="8414" w:name="_Toc361231417"/>
      <w:bookmarkStart w:id="8415" w:name="_Toc361231943"/>
      <w:bookmarkStart w:id="8416" w:name="_Toc362445241"/>
      <w:bookmarkStart w:id="8417" w:name="_Toc363909208"/>
      <w:bookmarkStart w:id="8418" w:name="_Toc364463634"/>
      <w:bookmarkStart w:id="8419" w:name="_Toc366078238"/>
      <w:bookmarkStart w:id="8420" w:name="_Toc366078857"/>
      <w:bookmarkStart w:id="8421" w:name="_Toc366079842"/>
      <w:bookmarkStart w:id="8422" w:name="_Toc366080454"/>
      <w:bookmarkStart w:id="8423" w:name="_Toc366081063"/>
      <w:bookmarkStart w:id="8424" w:name="_Toc366505403"/>
      <w:bookmarkStart w:id="8425" w:name="_Toc366508772"/>
      <w:bookmarkStart w:id="8426" w:name="_Toc366513273"/>
      <w:bookmarkStart w:id="8427" w:name="_Toc366574462"/>
      <w:bookmarkStart w:id="8428" w:name="_Toc366578255"/>
      <w:bookmarkStart w:id="8429" w:name="_Toc366578849"/>
      <w:bookmarkStart w:id="8430" w:name="_Toc366579441"/>
      <w:bookmarkStart w:id="8431" w:name="_Toc366580032"/>
      <w:bookmarkStart w:id="8432" w:name="_Toc366580624"/>
      <w:bookmarkStart w:id="8433" w:name="_Toc366581215"/>
      <w:bookmarkStart w:id="8434" w:name="_Toc366581807"/>
      <w:bookmarkStart w:id="8435" w:name="_Toc322911706"/>
      <w:bookmarkStart w:id="8436" w:name="_Toc322912245"/>
      <w:bookmarkStart w:id="8437" w:name="_Toc349042803"/>
      <w:bookmarkStart w:id="8438" w:name="_Toc25589855"/>
      <w:bookmarkEnd w:id="8395"/>
      <w:bookmarkEnd w:id="8396"/>
      <w:bookmarkEnd w:id="8397"/>
      <w:bookmarkEnd w:id="8398"/>
      <w:bookmarkEnd w:id="8399"/>
      <w:bookmarkEnd w:id="8400"/>
      <w:bookmarkEnd w:id="8401"/>
      <w:bookmarkEnd w:id="8402"/>
      <w:bookmarkEnd w:id="8403"/>
      <w:bookmarkEnd w:id="8404"/>
      <w:bookmarkEnd w:id="8405"/>
      <w:bookmarkEnd w:id="8406"/>
      <w:bookmarkEnd w:id="8407"/>
      <w:bookmarkEnd w:id="8408"/>
      <w:bookmarkEnd w:id="8409"/>
      <w:bookmarkEnd w:id="8410"/>
      <w:bookmarkEnd w:id="8411"/>
      <w:bookmarkEnd w:id="8412"/>
      <w:bookmarkEnd w:id="8413"/>
      <w:bookmarkEnd w:id="8414"/>
      <w:bookmarkEnd w:id="8415"/>
      <w:bookmarkEnd w:id="8416"/>
      <w:bookmarkEnd w:id="8417"/>
      <w:bookmarkEnd w:id="8418"/>
      <w:bookmarkEnd w:id="8419"/>
      <w:bookmarkEnd w:id="8420"/>
      <w:bookmarkEnd w:id="8421"/>
      <w:bookmarkEnd w:id="8422"/>
      <w:bookmarkEnd w:id="8423"/>
      <w:bookmarkEnd w:id="8424"/>
      <w:bookmarkEnd w:id="8425"/>
      <w:bookmarkEnd w:id="8426"/>
      <w:bookmarkEnd w:id="8427"/>
      <w:bookmarkEnd w:id="8428"/>
      <w:bookmarkEnd w:id="8429"/>
      <w:bookmarkEnd w:id="8430"/>
      <w:bookmarkEnd w:id="8431"/>
      <w:bookmarkEnd w:id="8432"/>
      <w:bookmarkEnd w:id="8433"/>
      <w:bookmarkEnd w:id="8434"/>
      <w:bookmarkEnd w:id="8435"/>
      <w:bookmarkEnd w:id="8436"/>
      <w:r>
        <w:rPr>
          <w:rFonts w:eastAsia="Times New Roman"/>
        </w:rPr>
        <w:t>Resolving Choices via Direct Dispatch</w:t>
      </w:r>
      <w:bookmarkEnd w:id="8437"/>
      <w:bookmarkEnd w:id="8438"/>
    </w:p>
    <w:p w14:paraId="2909F606" w14:textId="77777777" w:rsidR="00000000" w:rsidRDefault="009D64FD">
      <w:pPr>
        <w:pStyle w:val="nobreak"/>
      </w:pPr>
      <w:r>
        <w:t xml:space="preserve">Direct dispatch </w:t>
      </w:r>
      <w:r>
        <w:t xml:space="preserve">provides a constant-time dispatch to a choice branch independent of how many choice branches there are. </w:t>
      </w:r>
    </w:p>
    <w:p w14:paraId="7E300451" w14:textId="77777777" w:rsidR="00000000" w:rsidRDefault="009D64FD">
      <w:r>
        <w:t>Direct dispatch is indicated by the dfdl:choiceDispatchKey property. This expression is evaluated to compute the string matching (case sensitive)</w:t>
      </w:r>
      <w:ins w:id="8439" w:author="Mike Beckerle" w:date="2019-09-26T20:15:00Z">
        <w:r>
          <w:t xml:space="preserve"> one o</w:t>
        </w:r>
        <w:r>
          <w:t xml:space="preserve">f </w:t>
        </w:r>
      </w:ins>
      <w:del w:id="8440" w:author="Mike Beckerle" w:date="2019-09-26T20:15:00Z">
        <w:r>
          <w:delText xml:space="preserve"> </w:delText>
        </w:r>
      </w:del>
      <w:r>
        <w:t xml:space="preserve">the dfdl:choiceBranchKey property </w:t>
      </w:r>
      <w:ins w:id="8441" w:author="Mike Beckerle" w:date="2019-09-26T20:15:00Z">
        <w:r>
          <w:t xml:space="preserve">values </w:t>
        </w:r>
      </w:ins>
      <w:r>
        <w:t>of one of the choice branches.</w:t>
      </w:r>
    </w:p>
    <w:p w14:paraId="132283DA" w14:textId="77777777" w:rsidR="00000000" w:rsidRDefault="009D64FD">
      <w:r>
        <w:t>When a match is found, it is as if a dfdl:discriminator had evaluated to true on that branch. It is selected as resolution of the choice, and there is no backtracking to try other a</w:t>
      </w:r>
      <w:r>
        <w:t>lternative selections if a processing error occurs.</w:t>
      </w:r>
    </w:p>
    <w:p w14:paraId="2E28EF61" w14:textId="77777777" w:rsidR="00000000" w:rsidRDefault="009D64FD">
      <w:r>
        <w:t>The dfdl:choiceBranchKey property can be placed on element references, local element declarations, local sequences, local choices, or group references.</w:t>
      </w:r>
      <w:ins w:id="8442" w:author="Mike Beckerle" w:date="2019-09-26T20:16:00Z">
        <w:r>
          <w:t xml:space="preserve"> All values of dfdl:choiceBranchKey properties </w:t>
        </w:r>
      </w:ins>
      <w:del w:id="8443" w:author="Mike Beckerle" w:date="2019-09-26T20:16:00Z">
        <w:r>
          <w:delText xml:space="preserve"> It </w:delText>
        </w:r>
      </w:del>
      <w:r>
        <w:t>mu</w:t>
      </w:r>
      <w:r>
        <w:t>st be unique across all branches of a choice that carries a dfdl:choiceDispatchKey property and it is a Schema Definition Error otherwise.</w:t>
      </w:r>
    </w:p>
    <w:p w14:paraId="73742404" w14:textId="77777777" w:rsidR="00000000" w:rsidRDefault="009D64FD">
      <w:r>
        <w:t>Note that it is a Schema Definition Error if both dfdl:initiatedContent and dfdl:choiceDispatchKey are provided on th</w:t>
      </w:r>
      <w:r>
        <w:t>e same choice. However, it is not an error if a discriminator exists on a choice branch along with a dfdl:choiceBranchKey.</w:t>
      </w:r>
    </w:p>
    <w:p w14:paraId="4996AE1B" w14:textId="77777777" w:rsidR="00000000" w:rsidRDefault="009D64FD">
      <w:pPr>
        <w:pStyle w:val="Heading3"/>
        <w:rPr>
          <w:rFonts w:eastAsia="Times New Roman"/>
        </w:rPr>
      </w:pPr>
      <w:bookmarkStart w:id="8444" w:name="_Toc397515314"/>
      <w:bookmarkStart w:id="8445" w:name="_Toc349042804"/>
      <w:bookmarkStart w:id="8446" w:name="_Toc25589856"/>
      <w:bookmarkEnd w:id="8444"/>
      <w:r>
        <w:rPr>
          <w:rFonts w:eastAsia="Times New Roman"/>
        </w:rPr>
        <w:t>Unparsing Choices</w:t>
      </w:r>
      <w:bookmarkEnd w:id="8445"/>
      <w:bookmarkEnd w:id="8446"/>
    </w:p>
    <w:p w14:paraId="34A21701" w14:textId="77777777" w:rsidR="00000000" w:rsidRDefault="009D64FD">
      <w:r>
        <w:t xml:space="preserve">On unparsing there is the question of how one identifies the appropriate schema choice branch corresponding to the </w:t>
      </w:r>
      <w:r>
        <w:t>data in the infoset. This is complicated by the fact that the children may not be elements. They may themselves be sequences or choices.The selection of the choice branch is as follows: The element in the infoset is used to search the choice branches in th</w:t>
      </w:r>
      <w:r>
        <w:t>e schema, in schema definition order, but without looking inside any complex elements. If the element occurs in a branch, then that branch is selected and if subsequently a processing error occurs, this selection is not revisited (that is, there is no back</w:t>
      </w:r>
      <w:r>
        <w:t xml:space="preserve">tracking). </w:t>
      </w:r>
    </w:p>
    <w:p w14:paraId="495948FF" w14:textId="77777777" w:rsidR="00000000" w:rsidRDefault="009D64FD">
      <w:r>
        <w:t>To avoid any unintended behavior, all the children of a choice can be modeled as elements.</w:t>
      </w:r>
    </w:p>
    <w:p w14:paraId="01522AFE" w14:textId="77777777" w:rsidR="00000000" w:rsidRDefault="009D64FD">
      <w:pPr>
        <w:pStyle w:val="Heading1"/>
        <w:rPr>
          <w:rFonts w:eastAsia="Times New Roman"/>
        </w:rPr>
      </w:pPr>
      <w:bookmarkStart w:id="8447" w:name="_Toc397515316"/>
      <w:bookmarkStart w:id="8448" w:name="_Toc329093106"/>
      <w:bookmarkStart w:id="8449" w:name="_Toc332701619"/>
      <w:bookmarkStart w:id="8450" w:name="_Toc332701923"/>
      <w:bookmarkStart w:id="8451" w:name="_Toc332711722"/>
      <w:bookmarkStart w:id="8452" w:name="_Toc332712024"/>
      <w:bookmarkStart w:id="8453" w:name="_Toc332712325"/>
      <w:bookmarkStart w:id="8454" w:name="_Toc332724241"/>
      <w:bookmarkStart w:id="8455" w:name="_Toc332724541"/>
      <w:bookmarkStart w:id="8456" w:name="_Toc341102837"/>
      <w:bookmarkStart w:id="8457" w:name="_Toc347241572"/>
      <w:bookmarkStart w:id="8458" w:name="_Toc347744765"/>
      <w:bookmarkStart w:id="8459" w:name="_Toc348984548"/>
      <w:bookmarkStart w:id="8460" w:name="_Toc348984853"/>
      <w:bookmarkStart w:id="8461" w:name="_Toc349038017"/>
      <w:bookmarkStart w:id="8462" w:name="_Toc349038319"/>
      <w:bookmarkStart w:id="8463" w:name="_Toc349042805"/>
      <w:bookmarkStart w:id="8464" w:name="_Toc349642218"/>
      <w:bookmarkStart w:id="8465" w:name="_Toc351912876"/>
      <w:bookmarkStart w:id="8466" w:name="_Toc351914897"/>
      <w:bookmarkStart w:id="8467" w:name="_Toc351915363"/>
      <w:bookmarkStart w:id="8468" w:name="_Toc361231420"/>
      <w:bookmarkStart w:id="8469" w:name="_Toc361231946"/>
      <w:bookmarkStart w:id="8470" w:name="_Toc362445244"/>
      <w:bookmarkStart w:id="8471" w:name="_Toc363909211"/>
      <w:bookmarkStart w:id="8472" w:name="_Toc364463637"/>
      <w:bookmarkStart w:id="8473" w:name="_Toc366078241"/>
      <w:bookmarkStart w:id="8474" w:name="_Toc366078860"/>
      <w:bookmarkStart w:id="8475" w:name="_Toc366079845"/>
      <w:bookmarkStart w:id="8476" w:name="_Toc366080457"/>
      <w:bookmarkStart w:id="8477" w:name="_Toc366081066"/>
      <w:bookmarkStart w:id="8478" w:name="_Toc366505406"/>
      <w:bookmarkStart w:id="8479" w:name="_Toc366508775"/>
      <w:bookmarkStart w:id="8480" w:name="_Toc366513276"/>
      <w:bookmarkStart w:id="8481" w:name="_Toc366574465"/>
      <w:bookmarkStart w:id="8482" w:name="_Toc366578258"/>
      <w:bookmarkStart w:id="8483" w:name="_Toc366578852"/>
      <w:bookmarkStart w:id="8484" w:name="_Toc366579444"/>
      <w:bookmarkStart w:id="8485" w:name="_Toc366580035"/>
      <w:bookmarkStart w:id="8486" w:name="_Toc366580627"/>
      <w:bookmarkStart w:id="8487" w:name="_Toc366581218"/>
      <w:bookmarkStart w:id="8488" w:name="_Toc366581810"/>
      <w:bookmarkStart w:id="8489" w:name="_Toc322911707"/>
      <w:bookmarkStart w:id="8490" w:name="_Toc322912246"/>
      <w:bookmarkStart w:id="8491" w:name="_Toc329093107"/>
      <w:bookmarkStart w:id="8492" w:name="_Toc332701620"/>
      <w:bookmarkStart w:id="8493" w:name="_Toc332701924"/>
      <w:bookmarkStart w:id="8494" w:name="_Toc332711723"/>
      <w:bookmarkStart w:id="8495" w:name="_Toc332712025"/>
      <w:bookmarkStart w:id="8496" w:name="_Toc332712326"/>
      <w:bookmarkStart w:id="8497" w:name="_Toc332724242"/>
      <w:bookmarkStart w:id="8498" w:name="_Toc332724542"/>
      <w:bookmarkStart w:id="8499" w:name="_Toc341102838"/>
      <w:bookmarkStart w:id="8500" w:name="_Toc347241573"/>
      <w:bookmarkStart w:id="8501" w:name="_Toc347744766"/>
      <w:bookmarkStart w:id="8502" w:name="_Toc348984549"/>
      <w:bookmarkStart w:id="8503" w:name="_Toc348984854"/>
      <w:bookmarkStart w:id="8504" w:name="_Toc349038018"/>
      <w:bookmarkStart w:id="8505" w:name="_Toc349038320"/>
      <w:bookmarkStart w:id="8506" w:name="_Toc349042806"/>
      <w:bookmarkStart w:id="8507" w:name="_Toc349642219"/>
      <w:bookmarkStart w:id="8508" w:name="_Toc351912877"/>
      <w:bookmarkStart w:id="8509" w:name="_Toc351914898"/>
      <w:bookmarkStart w:id="8510" w:name="_Toc351915364"/>
      <w:bookmarkStart w:id="8511" w:name="_Toc361231421"/>
      <w:bookmarkStart w:id="8512" w:name="_Toc361231947"/>
      <w:bookmarkStart w:id="8513" w:name="_Toc362445245"/>
      <w:bookmarkStart w:id="8514" w:name="_Toc363909212"/>
      <w:bookmarkStart w:id="8515" w:name="_Toc364463638"/>
      <w:bookmarkStart w:id="8516" w:name="_Toc366078242"/>
      <w:bookmarkStart w:id="8517" w:name="_Toc366078861"/>
      <w:bookmarkStart w:id="8518" w:name="_Toc366079846"/>
      <w:bookmarkStart w:id="8519" w:name="_Toc366080458"/>
      <w:bookmarkStart w:id="8520" w:name="_Toc366081067"/>
      <w:bookmarkStart w:id="8521" w:name="_Toc366505407"/>
      <w:bookmarkStart w:id="8522" w:name="_Toc366508776"/>
      <w:bookmarkStart w:id="8523" w:name="_Toc366513277"/>
      <w:bookmarkStart w:id="8524" w:name="_Toc366574466"/>
      <w:bookmarkStart w:id="8525" w:name="_Toc366578259"/>
      <w:bookmarkStart w:id="8526" w:name="_Toc366578853"/>
      <w:bookmarkStart w:id="8527" w:name="_Toc366579445"/>
      <w:bookmarkStart w:id="8528" w:name="_Toc366580036"/>
      <w:bookmarkStart w:id="8529" w:name="_Toc366580628"/>
      <w:bookmarkStart w:id="8530" w:name="_Toc366581219"/>
      <w:bookmarkStart w:id="8531" w:name="_Toc366581811"/>
      <w:bookmarkStart w:id="8532" w:name="_Toc322911708"/>
      <w:bookmarkStart w:id="8533" w:name="_Toc322912247"/>
      <w:bookmarkStart w:id="8534" w:name="_Toc329093108"/>
      <w:bookmarkStart w:id="8535" w:name="_Toc332701621"/>
      <w:bookmarkStart w:id="8536" w:name="_Toc332701925"/>
      <w:bookmarkStart w:id="8537" w:name="_Toc332711724"/>
      <w:bookmarkStart w:id="8538" w:name="_Toc332712026"/>
      <w:bookmarkStart w:id="8539" w:name="_Toc332712327"/>
      <w:bookmarkStart w:id="8540" w:name="_Toc332724243"/>
      <w:bookmarkStart w:id="8541" w:name="_Toc332724543"/>
      <w:bookmarkStart w:id="8542" w:name="_Toc341102839"/>
      <w:bookmarkStart w:id="8543" w:name="_Toc347241574"/>
      <w:bookmarkStart w:id="8544" w:name="_Toc347744767"/>
      <w:bookmarkStart w:id="8545" w:name="_Toc348984550"/>
      <w:bookmarkStart w:id="8546" w:name="_Toc348984855"/>
      <w:bookmarkStart w:id="8547" w:name="_Toc349038019"/>
      <w:bookmarkStart w:id="8548" w:name="_Toc349038321"/>
      <w:bookmarkStart w:id="8549" w:name="_Toc349042807"/>
      <w:bookmarkStart w:id="8550" w:name="_Toc349642220"/>
      <w:bookmarkStart w:id="8551" w:name="_Toc351912878"/>
      <w:bookmarkStart w:id="8552" w:name="_Toc351914899"/>
      <w:bookmarkStart w:id="8553" w:name="_Toc351915365"/>
      <w:bookmarkStart w:id="8554" w:name="_Toc361231422"/>
      <w:bookmarkStart w:id="8555" w:name="_Toc361231948"/>
      <w:bookmarkStart w:id="8556" w:name="_Toc362445246"/>
      <w:bookmarkStart w:id="8557" w:name="_Toc363909213"/>
      <w:bookmarkStart w:id="8558" w:name="_Toc364463639"/>
      <w:bookmarkStart w:id="8559" w:name="_Toc366078243"/>
      <w:bookmarkStart w:id="8560" w:name="_Toc366078862"/>
      <w:bookmarkStart w:id="8561" w:name="_Toc366079847"/>
      <w:bookmarkStart w:id="8562" w:name="_Toc366080459"/>
      <w:bookmarkStart w:id="8563" w:name="_Toc366081068"/>
      <w:bookmarkStart w:id="8564" w:name="_Toc366505408"/>
      <w:bookmarkStart w:id="8565" w:name="_Toc366508777"/>
      <w:bookmarkStart w:id="8566" w:name="_Toc366513278"/>
      <w:bookmarkStart w:id="8567" w:name="_Toc366574467"/>
      <w:bookmarkStart w:id="8568" w:name="_Toc366578260"/>
      <w:bookmarkStart w:id="8569" w:name="_Toc366578854"/>
      <w:bookmarkStart w:id="8570" w:name="_Toc366579446"/>
      <w:bookmarkStart w:id="8571" w:name="_Toc366580037"/>
      <w:bookmarkStart w:id="8572" w:name="_Toc366580629"/>
      <w:bookmarkStart w:id="8573" w:name="_Toc366581220"/>
      <w:bookmarkStart w:id="8574" w:name="_Toc366581812"/>
      <w:bookmarkStart w:id="8575" w:name="_Toc349042808"/>
      <w:bookmarkStart w:id="8576" w:name="_Toc130873646"/>
      <w:bookmarkStart w:id="8577" w:name="_Toc140549618"/>
      <w:bookmarkStart w:id="8578" w:name="_Toc177399121"/>
      <w:bookmarkStart w:id="8579" w:name="_Toc175057408"/>
      <w:bookmarkStart w:id="8580" w:name="_Toc199516353"/>
      <w:bookmarkStart w:id="8581" w:name="_Toc194984015"/>
      <w:bookmarkStart w:id="8582" w:name="_Toc243112857"/>
      <w:bookmarkStart w:id="8583" w:name="_Ref255476292"/>
      <w:bookmarkStart w:id="8584" w:name="_Ref351913722"/>
      <w:bookmarkStart w:id="8585" w:name="_Ref351913750"/>
      <w:bookmarkStart w:id="8586" w:name="_Toc25589857"/>
      <w:bookmarkStart w:id="8587" w:name="_Toc112836593"/>
      <w:bookmarkStart w:id="8588" w:name="_Toc112826311"/>
      <w:bookmarkStart w:id="8589" w:name="_Toc113075295"/>
      <w:bookmarkEnd w:id="8447"/>
      <w:bookmarkEnd w:id="8448"/>
      <w:bookmarkEnd w:id="8449"/>
      <w:bookmarkEnd w:id="8450"/>
      <w:bookmarkEnd w:id="8451"/>
      <w:bookmarkEnd w:id="8452"/>
      <w:bookmarkEnd w:id="8453"/>
      <w:bookmarkEnd w:id="8454"/>
      <w:bookmarkEnd w:id="8455"/>
      <w:bookmarkEnd w:id="8456"/>
      <w:bookmarkEnd w:id="8457"/>
      <w:bookmarkEnd w:id="8458"/>
      <w:bookmarkEnd w:id="8459"/>
      <w:bookmarkEnd w:id="8460"/>
      <w:bookmarkEnd w:id="8461"/>
      <w:bookmarkEnd w:id="8462"/>
      <w:bookmarkEnd w:id="8463"/>
      <w:bookmarkEnd w:id="8464"/>
      <w:bookmarkEnd w:id="8465"/>
      <w:bookmarkEnd w:id="8466"/>
      <w:bookmarkEnd w:id="8467"/>
      <w:bookmarkEnd w:id="8468"/>
      <w:bookmarkEnd w:id="8469"/>
      <w:bookmarkEnd w:id="8470"/>
      <w:bookmarkEnd w:id="8471"/>
      <w:bookmarkEnd w:id="8472"/>
      <w:bookmarkEnd w:id="8473"/>
      <w:bookmarkEnd w:id="8474"/>
      <w:bookmarkEnd w:id="8475"/>
      <w:bookmarkEnd w:id="8476"/>
      <w:bookmarkEnd w:id="8477"/>
      <w:bookmarkEnd w:id="8478"/>
      <w:bookmarkEnd w:id="8479"/>
      <w:bookmarkEnd w:id="8480"/>
      <w:bookmarkEnd w:id="8481"/>
      <w:bookmarkEnd w:id="8482"/>
      <w:bookmarkEnd w:id="8483"/>
      <w:bookmarkEnd w:id="8484"/>
      <w:bookmarkEnd w:id="8485"/>
      <w:bookmarkEnd w:id="8486"/>
      <w:bookmarkEnd w:id="8487"/>
      <w:bookmarkEnd w:id="8488"/>
      <w:bookmarkEnd w:id="8489"/>
      <w:bookmarkEnd w:id="8490"/>
      <w:bookmarkEnd w:id="8491"/>
      <w:bookmarkEnd w:id="8492"/>
      <w:bookmarkEnd w:id="8493"/>
      <w:bookmarkEnd w:id="8494"/>
      <w:bookmarkEnd w:id="8495"/>
      <w:bookmarkEnd w:id="8496"/>
      <w:bookmarkEnd w:id="8497"/>
      <w:bookmarkEnd w:id="8498"/>
      <w:bookmarkEnd w:id="8499"/>
      <w:bookmarkEnd w:id="8500"/>
      <w:bookmarkEnd w:id="8501"/>
      <w:bookmarkEnd w:id="8502"/>
      <w:bookmarkEnd w:id="8503"/>
      <w:bookmarkEnd w:id="8504"/>
      <w:bookmarkEnd w:id="8505"/>
      <w:bookmarkEnd w:id="8506"/>
      <w:bookmarkEnd w:id="8507"/>
      <w:bookmarkEnd w:id="8508"/>
      <w:bookmarkEnd w:id="8509"/>
      <w:bookmarkEnd w:id="8510"/>
      <w:bookmarkEnd w:id="8511"/>
      <w:bookmarkEnd w:id="8512"/>
      <w:bookmarkEnd w:id="8513"/>
      <w:bookmarkEnd w:id="8514"/>
      <w:bookmarkEnd w:id="8515"/>
      <w:bookmarkEnd w:id="8516"/>
      <w:bookmarkEnd w:id="8517"/>
      <w:bookmarkEnd w:id="8518"/>
      <w:bookmarkEnd w:id="8519"/>
      <w:bookmarkEnd w:id="8520"/>
      <w:bookmarkEnd w:id="8521"/>
      <w:bookmarkEnd w:id="8522"/>
      <w:bookmarkEnd w:id="8523"/>
      <w:bookmarkEnd w:id="8524"/>
      <w:bookmarkEnd w:id="8525"/>
      <w:bookmarkEnd w:id="8526"/>
      <w:bookmarkEnd w:id="8527"/>
      <w:bookmarkEnd w:id="8528"/>
      <w:bookmarkEnd w:id="8529"/>
      <w:bookmarkEnd w:id="8530"/>
      <w:bookmarkEnd w:id="8531"/>
      <w:bookmarkEnd w:id="8532"/>
      <w:bookmarkEnd w:id="8533"/>
      <w:bookmarkEnd w:id="8534"/>
      <w:bookmarkEnd w:id="8535"/>
      <w:bookmarkEnd w:id="8536"/>
      <w:bookmarkEnd w:id="8537"/>
      <w:bookmarkEnd w:id="8538"/>
      <w:bookmarkEnd w:id="8539"/>
      <w:bookmarkEnd w:id="8540"/>
      <w:bookmarkEnd w:id="8541"/>
      <w:bookmarkEnd w:id="8542"/>
      <w:bookmarkEnd w:id="8543"/>
      <w:bookmarkEnd w:id="8544"/>
      <w:bookmarkEnd w:id="8545"/>
      <w:bookmarkEnd w:id="8546"/>
      <w:bookmarkEnd w:id="8547"/>
      <w:bookmarkEnd w:id="8548"/>
      <w:bookmarkEnd w:id="8549"/>
      <w:bookmarkEnd w:id="8550"/>
      <w:bookmarkEnd w:id="8551"/>
      <w:bookmarkEnd w:id="8552"/>
      <w:bookmarkEnd w:id="8553"/>
      <w:bookmarkEnd w:id="8554"/>
      <w:bookmarkEnd w:id="8555"/>
      <w:bookmarkEnd w:id="8556"/>
      <w:bookmarkEnd w:id="8557"/>
      <w:bookmarkEnd w:id="8558"/>
      <w:bookmarkEnd w:id="8559"/>
      <w:bookmarkEnd w:id="8560"/>
      <w:bookmarkEnd w:id="8561"/>
      <w:bookmarkEnd w:id="8562"/>
      <w:bookmarkEnd w:id="8563"/>
      <w:bookmarkEnd w:id="8564"/>
      <w:bookmarkEnd w:id="8565"/>
      <w:bookmarkEnd w:id="8566"/>
      <w:bookmarkEnd w:id="8567"/>
      <w:bookmarkEnd w:id="8568"/>
      <w:bookmarkEnd w:id="8569"/>
      <w:bookmarkEnd w:id="8570"/>
      <w:bookmarkEnd w:id="8571"/>
      <w:bookmarkEnd w:id="8572"/>
      <w:bookmarkEnd w:id="8573"/>
      <w:bookmarkEnd w:id="8574"/>
      <w:r>
        <w:rPr>
          <w:rFonts w:eastAsia="Times New Roman"/>
        </w:rPr>
        <w:t>Properties for Array Elements and Optional Elements</w:t>
      </w:r>
      <w:bookmarkEnd w:id="8575"/>
      <w:bookmarkEnd w:id="8576"/>
      <w:bookmarkEnd w:id="8577"/>
      <w:bookmarkEnd w:id="8578"/>
      <w:bookmarkEnd w:id="8579"/>
      <w:bookmarkEnd w:id="8580"/>
      <w:bookmarkEnd w:id="8581"/>
      <w:bookmarkEnd w:id="8582"/>
      <w:bookmarkEnd w:id="8583"/>
      <w:bookmarkEnd w:id="8584"/>
      <w:bookmarkEnd w:id="8585"/>
      <w:bookmarkEnd w:id="8586"/>
    </w:p>
    <w:p w14:paraId="48480945" w14:textId="77777777" w:rsidR="00000000" w:rsidRDefault="009D64FD">
      <w:r>
        <w:t>These properties are for array elements (XSDL maxOccurs &gt;1 or unbounded) or optional elements (XSDL m</w:t>
      </w:r>
      <w:r>
        <w:t xml:space="preserve">inOccurs 0 and maxOccurs 1). The properties handle a logical one-dimensional array of any simple or complex type. </w:t>
      </w:r>
    </w:p>
    <w:tbl>
      <w:tblPr>
        <w:tblStyle w:val="Table"/>
        <w:tblW w:w="5000" w:type="pct"/>
        <w:tblInd w:w="0" w:type="dxa"/>
        <w:tblLook w:val="0620" w:firstRow="1" w:lastRow="0" w:firstColumn="0" w:lastColumn="0" w:noHBand="1" w:noVBand="1"/>
      </w:tblPr>
      <w:tblGrid>
        <w:gridCol w:w="2760"/>
        <w:gridCol w:w="5870"/>
      </w:tblGrid>
      <w:tr w:rsidR="00000000" w14:paraId="5E0DDE17" w14:textId="77777777">
        <w:trPr>
          <w:cnfStyle w:val="100000000000" w:firstRow="1" w:lastRow="0" w:firstColumn="0" w:lastColumn="0" w:oddVBand="0" w:evenVBand="0" w:oddHBand="0" w:evenHBand="0" w:firstRowFirstColumn="0" w:firstRowLastColumn="0" w:lastRowFirstColumn="0" w:lastRowLastColumn="0"/>
        </w:trPr>
        <w:tc>
          <w:tcPr>
            <w:tcW w:w="2808" w:type="dxa"/>
            <w:hideMark/>
          </w:tcPr>
          <w:p w14:paraId="0E988259" w14:textId="77777777" w:rsidR="00000000" w:rsidRDefault="009D64FD">
            <w:r>
              <w:t>Property Name</w:t>
            </w:r>
          </w:p>
        </w:tc>
        <w:tc>
          <w:tcPr>
            <w:tcW w:w="6048" w:type="dxa"/>
            <w:hideMark/>
          </w:tcPr>
          <w:p w14:paraId="0BCD4CF4" w14:textId="77777777" w:rsidR="00000000" w:rsidRDefault="009D64FD">
            <w:r>
              <w:t>Description</w:t>
            </w:r>
          </w:p>
        </w:tc>
      </w:tr>
      <w:tr w:rsidR="00000000" w14:paraId="55BB5B2A" w14:textId="77777777">
        <w:tc>
          <w:tcPr>
            <w:tcW w:w="2808" w:type="dxa"/>
            <w:tcBorders>
              <w:top w:val="single" w:sz="4" w:space="0" w:color="auto"/>
              <w:left w:val="single" w:sz="4" w:space="0" w:color="auto"/>
              <w:bottom w:val="single" w:sz="4" w:space="0" w:color="auto"/>
              <w:right w:val="single" w:sz="4" w:space="0" w:color="auto"/>
            </w:tcBorders>
            <w:hideMark/>
          </w:tcPr>
          <w:p w14:paraId="550E1410" w14:textId="77777777" w:rsidR="00000000" w:rsidRDefault="009D64FD">
            <w:pPr>
              <w:rPr>
                <w:rFonts w:eastAsia="Arial Unicode MS"/>
              </w:rPr>
            </w:pPr>
            <w:r>
              <w:rPr>
                <w:rFonts w:eastAsia="Arial Unicode MS"/>
              </w:rPr>
              <w:t>occursCountKind</w:t>
            </w:r>
          </w:p>
        </w:tc>
        <w:tc>
          <w:tcPr>
            <w:tcW w:w="6048" w:type="dxa"/>
            <w:tcBorders>
              <w:top w:val="single" w:sz="4" w:space="0" w:color="auto"/>
              <w:left w:val="single" w:sz="4" w:space="0" w:color="auto"/>
              <w:bottom w:val="single" w:sz="4" w:space="0" w:color="auto"/>
              <w:right w:val="single" w:sz="4" w:space="0" w:color="auto"/>
            </w:tcBorders>
            <w:hideMark/>
          </w:tcPr>
          <w:p w14:paraId="18247F62" w14:textId="77777777" w:rsidR="00000000" w:rsidRDefault="009D64FD">
            <w:pPr>
              <w:rPr>
                <w:rFonts w:eastAsia="Arial Unicode MS"/>
              </w:rPr>
            </w:pPr>
            <w:r>
              <w:rPr>
                <w:rFonts w:eastAsia="Arial Unicode MS"/>
              </w:rPr>
              <w:t>Enum</w:t>
            </w:r>
          </w:p>
          <w:p w14:paraId="4B3796B6" w14:textId="77777777" w:rsidR="00000000" w:rsidRDefault="009D64FD">
            <w:pPr>
              <w:rPr>
                <w:rFonts w:eastAsia="Arial Unicode MS"/>
              </w:rPr>
            </w:pPr>
            <w:r>
              <w:rPr>
                <w:rFonts w:eastAsia="Arial Unicode MS"/>
              </w:rPr>
              <w:t xml:space="preserve">Specifies </w:t>
            </w:r>
            <w:r>
              <w:rPr>
                <w:rFonts w:eastAsia="Arial Unicode MS"/>
              </w:rPr>
              <w:t xml:space="preserve">how the actual number of occurrences is to be established.  </w:t>
            </w:r>
          </w:p>
          <w:p w14:paraId="2E9DA23A" w14:textId="77777777" w:rsidR="00000000" w:rsidRDefault="009D64FD">
            <w:pPr>
              <w:rPr>
                <w:rFonts w:eastAsia="Arial Unicode MS"/>
              </w:rPr>
            </w:pPr>
            <w:r>
              <w:rPr>
                <w:rFonts w:eastAsia="Arial Unicode MS"/>
              </w:rPr>
              <w:t xml:space="preserve">Valid values 'fixed', 'expression', 'parsed', 'implicit' ,'stopValue'. </w:t>
            </w:r>
          </w:p>
          <w:p w14:paraId="70656A4D" w14:textId="77777777" w:rsidR="00000000" w:rsidRDefault="009D64FD">
            <w:pPr>
              <w:rPr>
                <w:rFonts w:eastAsia="Arial Unicode MS"/>
              </w:rPr>
            </w:pPr>
            <w:r>
              <w:rPr>
                <w:rFonts w:eastAsia="Arial Unicode MS"/>
              </w:rPr>
              <w:t xml:space="preserve">'fixed' means use the XSDL maxOccurs property. </w:t>
            </w:r>
          </w:p>
          <w:p w14:paraId="7DAC0700" w14:textId="77777777" w:rsidR="00000000" w:rsidRDefault="009D64FD">
            <w:pPr>
              <w:rPr>
                <w:rFonts w:eastAsia="Arial Unicode MS"/>
              </w:rPr>
            </w:pPr>
            <w:r>
              <w:rPr>
                <w:rFonts w:eastAsia="Arial Unicode MS"/>
              </w:rPr>
              <w:t>'expression' means use the dfdl:occursCount property.</w:t>
            </w:r>
          </w:p>
          <w:p w14:paraId="4B959518" w14:textId="77777777" w:rsidR="00000000" w:rsidRDefault="009D64FD">
            <w:pPr>
              <w:rPr>
                <w:rFonts w:eastAsia="Arial Unicode MS"/>
              </w:rPr>
            </w:pPr>
            <w:r>
              <w:rPr>
                <w:rFonts w:eastAsia="Arial Unicode MS"/>
              </w:rPr>
              <w:t>'parsed' means that t</w:t>
            </w:r>
            <w:r>
              <w:rPr>
                <w:rFonts w:eastAsia="Arial Unicode MS"/>
              </w:rPr>
              <w:t xml:space="preserve">he number of occurrences is determined solely by speculative parsing. </w:t>
            </w:r>
          </w:p>
          <w:p w14:paraId="44858A91" w14:textId="77777777" w:rsidR="00000000" w:rsidRDefault="009D64FD">
            <w:pPr>
              <w:rPr>
                <w:rFonts w:eastAsia="Arial Unicode MS"/>
              </w:rPr>
            </w:pPr>
            <w:r>
              <w:rPr>
                <w:rFonts w:eastAsia="Arial Unicode MS"/>
              </w:rPr>
              <w:t>'implicit' means that the number of occurrences is determined by speculative parsing in conjunction with the XSDL minOccurs and maxOccurs properties.</w:t>
            </w:r>
          </w:p>
          <w:p w14:paraId="5221B624" w14:textId="77777777" w:rsidR="00000000" w:rsidRDefault="009D64FD">
            <w:pPr>
              <w:rPr>
                <w:rFonts w:eastAsia="Arial Unicode MS"/>
              </w:rPr>
            </w:pPr>
            <w:r>
              <w:rPr>
                <w:rFonts w:eastAsia="Arial Unicode MS"/>
              </w:rPr>
              <w:t>'stopValue' means look for a mandat</w:t>
            </w:r>
            <w:r>
              <w:rPr>
                <w:rFonts w:eastAsia="Arial Unicode MS"/>
              </w:rPr>
              <w:t xml:space="preserve">ory logical stop value which signifies the end of the occurrences. </w:t>
            </w:r>
          </w:p>
          <w:p w14:paraId="72555845" w14:textId="77777777" w:rsidR="00000000" w:rsidRDefault="009D64FD">
            <w:pPr>
              <w:rPr>
                <w:rFonts w:eastAsia="Arial Unicode MS"/>
              </w:rPr>
            </w:pPr>
            <w:r>
              <w:rPr>
                <w:rFonts w:eastAsia="Arial Unicode MS"/>
              </w:rPr>
              <w:t xml:space="preserve">These values are described in detail in section </w:t>
            </w:r>
            <w:r>
              <w:fldChar w:fldCharType="begin"/>
            </w:r>
            <w:r>
              <w:rPr>
                <w:rFonts w:eastAsia="Arial Unicode MS"/>
              </w:rPr>
              <w:instrText xml:space="preserve"> REF _Ref351049926 \r \h  \* MERGEFORMAT </w:instrText>
            </w:r>
            <w:r>
              <w:fldChar w:fldCharType="separate"/>
            </w:r>
            <w:r>
              <w:rPr>
                <w:rFonts w:eastAsia="Arial Unicode MS"/>
              </w:rPr>
              <w:t>16.1</w:t>
            </w:r>
            <w:r>
              <w:fldChar w:fldCharType="end"/>
            </w:r>
            <w:r>
              <w:rPr>
                <w:rFonts w:eastAsia="Arial Unicode MS"/>
              </w:rPr>
              <w:t>.</w:t>
            </w:r>
          </w:p>
          <w:p w14:paraId="4F283D0F" w14:textId="77777777" w:rsidR="00000000" w:rsidRDefault="009D64FD">
            <w:pPr>
              <w:rPr>
                <w:rFonts w:eastAsia="Arial Unicode MS"/>
              </w:rPr>
            </w:pPr>
            <w:r>
              <w:rPr>
                <w:rFonts w:eastAsia="Arial Unicode MS"/>
              </w:rPr>
              <w:t>Annotation: dfdl:element</w:t>
            </w:r>
          </w:p>
        </w:tc>
      </w:tr>
      <w:tr w:rsidR="00000000" w14:paraId="031B75C4" w14:textId="77777777">
        <w:tc>
          <w:tcPr>
            <w:tcW w:w="2808" w:type="dxa"/>
            <w:tcBorders>
              <w:top w:val="single" w:sz="4" w:space="0" w:color="auto"/>
              <w:left w:val="single" w:sz="4" w:space="0" w:color="auto"/>
              <w:bottom w:val="single" w:sz="4" w:space="0" w:color="auto"/>
              <w:right w:val="single" w:sz="4" w:space="0" w:color="auto"/>
            </w:tcBorders>
            <w:hideMark/>
          </w:tcPr>
          <w:p w14:paraId="0FA5379F" w14:textId="77777777" w:rsidR="00000000" w:rsidRDefault="009D64FD">
            <w:pPr>
              <w:rPr>
                <w:rFonts w:eastAsia="Arial Unicode MS"/>
              </w:rPr>
            </w:pPr>
            <w:r>
              <w:rPr>
                <w:rFonts w:eastAsia="Arial Unicode MS"/>
              </w:rPr>
              <w:t>occursCount</w:t>
            </w:r>
          </w:p>
        </w:tc>
        <w:tc>
          <w:tcPr>
            <w:tcW w:w="6048" w:type="dxa"/>
            <w:tcBorders>
              <w:top w:val="single" w:sz="4" w:space="0" w:color="auto"/>
              <w:left w:val="single" w:sz="4" w:space="0" w:color="auto"/>
              <w:bottom w:val="single" w:sz="4" w:space="0" w:color="auto"/>
              <w:right w:val="single" w:sz="4" w:space="0" w:color="auto"/>
            </w:tcBorders>
            <w:hideMark/>
          </w:tcPr>
          <w:p w14:paraId="50538EAD" w14:textId="77777777" w:rsidR="00000000" w:rsidRDefault="009D64FD">
            <w:pPr>
              <w:rPr>
                <w:rFonts w:eastAsia="Arial Unicode MS"/>
              </w:rPr>
            </w:pPr>
            <w:r>
              <w:rPr>
                <w:rFonts w:eastAsia="Arial Unicode MS"/>
              </w:rPr>
              <w:t>DFDL Expression</w:t>
            </w:r>
          </w:p>
          <w:p w14:paraId="30955A5D" w14:textId="77777777" w:rsidR="00000000" w:rsidRDefault="009D64FD">
            <w:pPr>
              <w:rPr>
                <w:rFonts w:eastAsia="Arial Unicode MS"/>
              </w:rPr>
            </w:pPr>
            <w:r>
              <w:rPr>
                <w:rFonts w:eastAsia="Arial Unicode MS" w:cs="Arial"/>
              </w:rPr>
              <w:t xml:space="preserve">Specifies </w:t>
            </w:r>
            <w:r>
              <w:rPr>
                <w:rFonts w:eastAsia="Arial Unicode MS"/>
              </w:rPr>
              <w:t>the number of occurrences of the element.</w:t>
            </w:r>
          </w:p>
          <w:p w14:paraId="6CB8819E" w14:textId="77777777" w:rsidR="00000000" w:rsidRDefault="009D64FD">
            <w:pPr>
              <w:rPr>
                <w:rFonts w:eastAsia="Arial Unicode MS"/>
              </w:rPr>
            </w:pPr>
            <w:r>
              <w:rPr>
                <w:rFonts w:cs="Arial"/>
              </w:rPr>
              <w:t>Required only when dfdl:occursCountKind is 'expression'.</w:t>
            </w:r>
          </w:p>
          <w:p w14:paraId="7D517073" w14:textId="77777777" w:rsidR="00000000" w:rsidRDefault="009D64FD">
            <w:pPr>
              <w:rPr>
                <w:rFonts w:eastAsia="Arial Unicode MS"/>
              </w:rPr>
            </w:pPr>
            <w:r>
              <w:rPr>
                <w:rFonts w:eastAsia="Arial Unicode MS"/>
              </w:rPr>
              <w:t xml:space="preserve">This </w:t>
            </w:r>
            <w:r>
              <w:rPr>
                <w:rFonts w:eastAsia="Arial Unicode MS"/>
              </w:rPr>
              <w:t>property is computed by way of an expression which returns a non-negative integer. The expression must not contain forward references to elements which have not yet been processed.</w:t>
            </w:r>
          </w:p>
          <w:p w14:paraId="3853D4E7" w14:textId="77777777" w:rsidR="00000000" w:rsidRDefault="009D64FD">
            <w:pPr>
              <w:rPr>
                <w:rFonts w:eastAsia="Arial Unicode MS"/>
              </w:rPr>
            </w:pPr>
            <w:r>
              <w:rPr>
                <w:rFonts w:eastAsia="Arial Unicode MS"/>
              </w:rPr>
              <w:t>Annotation: dfdl:element,</w:t>
            </w:r>
          </w:p>
        </w:tc>
      </w:tr>
      <w:tr w:rsidR="00000000" w14:paraId="27DBFE4F" w14:textId="77777777">
        <w:tc>
          <w:tcPr>
            <w:tcW w:w="2808" w:type="dxa"/>
            <w:tcBorders>
              <w:top w:val="single" w:sz="4" w:space="0" w:color="auto"/>
              <w:left w:val="single" w:sz="4" w:space="0" w:color="auto"/>
              <w:bottom w:val="single" w:sz="4" w:space="0" w:color="auto"/>
              <w:right w:val="single" w:sz="4" w:space="0" w:color="auto"/>
            </w:tcBorders>
            <w:hideMark/>
          </w:tcPr>
          <w:p w14:paraId="4F819D7E" w14:textId="77777777" w:rsidR="00000000" w:rsidRDefault="009D64FD">
            <w:pPr>
              <w:rPr>
                <w:rFonts w:eastAsia="Arial Unicode MS"/>
              </w:rPr>
            </w:pPr>
            <w:r>
              <w:rPr>
                <w:rFonts w:eastAsia="Arial Unicode MS"/>
              </w:rPr>
              <w:t>occursStopValue</w:t>
            </w:r>
          </w:p>
        </w:tc>
        <w:tc>
          <w:tcPr>
            <w:tcW w:w="6048" w:type="dxa"/>
            <w:tcBorders>
              <w:top w:val="single" w:sz="4" w:space="0" w:color="auto"/>
              <w:left w:val="single" w:sz="4" w:space="0" w:color="auto"/>
              <w:bottom w:val="single" w:sz="4" w:space="0" w:color="auto"/>
              <w:right w:val="single" w:sz="4" w:space="0" w:color="auto"/>
            </w:tcBorders>
            <w:hideMark/>
          </w:tcPr>
          <w:p w14:paraId="3A83DAF2" w14:textId="77777777" w:rsidR="00000000" w:rsidRDefault="009D64FD">
            <w:pPr>
              <w:rPr>
                <w:rFonts w:eastAsia="Arial Unicode MS"/>
              </w:rPr>
            </w:pPr>
            <w:r>
              <w:rPr>
                <w:rFonts w:eastAsia="MS Mincho"/>
                <w:lang w:eastAsia="ja-JP"/>
              </w:rPr>
              <w:t>List of DFDL Logical Values</w:t>
            </w:r>
            <w:r>
              <w:rPr>
                <w:rFonts w:eastAsia="Arial Unicode MS"/>
              </w:rPr>
              <w:t xml:space="preserve"> </w:t>
            </w:r>
          </w:p>
          <w:p w14:paraId="6F733D2B" w14:textId="77777777" w:rsidR="00000000" w:rsidRDefault="009D64FD">
            <w:pPr>
              <w:rPr>
                <w:rFonts w:eastAsia="Arial Unicode MS"/>
              </w:rPr>
            </w:pPr>
            <w:r>
              <w:rPr>
                <w:rFonts w:eastAsia="Arial Unicode MS"/>
              </w:rPr>
              <w:t>A w</w:t>
            </w:r>
            <w:r>
              <w:rPr>
                <w:rFonts w:eastAsia="Arial Unicode MS"/>
              </w:rPr>
              <w:t xml:space="preserve">hitespace separated list of logical values that specify  the alternative logical stop values for the element. </w:t>
            </w:r>
          </w:p>
          <w:p w14:paraId="32FE90DC" w14:textId="77777777" w:rsidR="00000000" w:rsidRDefault="009D64FD">
            <w:pPr>
              <w:rPr>
                <w:rFonts w:eastAsia="Arial Unicode MS"/>
              </w:rPr>
            </w:pPr>
            <w:r>
              <w:rPr>
                <w:rFonts w:eastAsia="Arial Unicode MS"/>
              </w:rPr>
              <w:t>Required only when dfdl:occursCountKind is 'stopValue'.</w:t>
            </w:r>
          </w:p>
          <w:p w14:paraId="6B0813AC" w14:textId="77777777" w:rsidR="00000000" w:rsidRDefault="009D64FD">
            <w:pPr>
              <w:rPr>
                <w:rFonts w:eastAsia="Arial Unicode MS"/>
              </w:rPr>
            </w:pPr>
            <w:r>
              <w:rPr>
                <w:rFonts w:eastAsia="Arial Unicode MS"/>
              </w:rPr>
              <w:t>When parsing then if an occurrence of the element has a logical value that matches one of</w:t>
            </w:r>
            <w:r>
              <w:rPr>
                <w:rFonts w:eastAsia="Arial Unicode MS"/>
              </w:rPr>
              <w:t xml:space="preserve"> the values in this list then the parser must not expect any more occurrences of the element.</w:t>
            </w:r>
          </w:p>
          <w:p w14:paraId="2FE79FD4" w14:textId="77777777" w:rsidR="00000000" w:rsidRDefault="009D64FD">
            <w:pPr>
              <w:rPr>
                <w:ins w:id="8590" w:author="Mike Beckerle" w:date="2019-09-17T18:01:00Z"/>
                <w:rFonts w:eastAsia="Arial Unicode MS"/>
              </w:rPr>
            </w:pPr>
            <w:r>
              <w:rPr>
                <w:rFonts w:eastAsia="Arial Unicode MS"/>
              </w:rPr>
              <w:t>On unparsing the first value will be inserted as an additional final occurrence in the array after all of the occurrences in the infoset have been output.</w:t>
            </w:r>
          </w:p>
          <w:p w14:paraId="63EB42AF" w14:textId="77777777" w:rsidR="00000000" w:rsidRDefault="009D64FD">
            <w:pPr>
              <w:rPr>
                <w:rFonts w:eastAsia="Arial Unicode MS"/>
              </w:rPr>
            </w:pPr>
            <w:ins w:id="8591" w:author="Mike Beckerle" w:date="2019-09-17T18:01:00Z">
              <w:r>
                <w:rPr>
                  <w:rFonts w:cs="Arial"/>
                  <w:bCs/>
                  <w:lang w:eastAsia="en-GB"/>
                </w:rPr>
                <w:t>The dfd</w:t>
              </w:r>
              <w:r>
                <w:rPr>
                  <w:rFonts w:cs="Arial"/>
                  <w:bCs/>
                  <w:lang w:eastAsia="en-GB"/>
                </w:rPr>
                <w:t>l:occursStopValue property must not be empty string.</w:t>
              </w:r>
            </w:ins>
          </w:p>
          <w:p w14:paraId="536A1607" w14:textId="77777777" w:rsidR="00000000" w:rsidRDefault="009D64FD">
            <w:pPr>
              <w:keepNext/>
              <w:rPr>
                <w:rFonts w:eastAsia="Arial Unicode MS"/>
              </w:rPr>
            </w:pPr>
            <w:r>
              <w:rPr>
                <w:rFonts w:eastAsia="Arial Unicode MS"/>
              </w:rPr>
              <w:t>Annotation: dfdl:element</w:t>
            </w:r>
          </w:p>
        </w:tc>
      </w:tr>
    </w:tbl>
    <w:p w14:paraId="3DB7E887" w14:textId="77777777" w:rsidR="00000000" w:rsidRDefault="009D64FD">
      <w:pPr>
        <w:pStyle w:val="Caption"/>
      </w:pPr>
      <w:bookmarkStart w:id="8592" w:name="_Ref157416759"/>
      <w:bookmarkStart w:id="8593" w:name="_Toc140549619"/>
      <w:bookmarkStart w:id="8594" w:name="_Toc130873647"/>
      <w:r>
        <w:t xml:space="preserve">Table </w:t>
      </w:r>
      <w:r>
        <w:fldChar w:fldCharType="begin"/>
      </w:r>
      <w:r>
        <w:instrText xml:space="preserve"> SEQ Table \* ARABIC </w:instrText>
      </w:r>
      <w:r>
        <w:fldChar w:fldCharType="separate"/>
      </w:r>
      <w:r>
        <w:rPr>
          <w:noProof/>
        </w:rPr>
        <w:t>53</w:t>
      </w:r>
      <w:r>
        <w:fldChar w:fldCharType="end"/>
      </w:r>
      <w:r>
        <w:t xml:space="preserve"> Properties for Array Elements and Optional Elements</w:t>
      </w:r>
    </w:p>
    <w:p w14:paraId="536055FD" w14:textId="77777777" w:rsidR="00000000" w:rsidRDefault="009D64FD">
      <w:r>
        <w:t>When XSDL minOccurs 1 and maxOccurs 1, the above properties are not used, and the behavior i</w:t>
      </w:r>
      <w:r>
        <w:t xml:space="preserve">s as if dfdl:occursCountKind was 'fixed' as described in section </w:t>
      </w:r>
      <w:r>
        <w:fldChar w:fldCharType="begin"/>
      </w:r>
      <w:r>
        <w:instrText xml:space="preserve"> REF _Ref351050062 \w </w:instrText>
      </w:r>
      <w:r>
        <w:fldChar w:fldCharType="separate"/>
      </w:r>
      <w:r>
        <w:t>16.1.1</w:t>
      </w:r>
      <w:r>
        <w:fldChar w:fldCharType="end"/>
      </w:r>
      <w:r>
        <w:t>.</w:t>
      </w:r>
    </w:p>
    <w:p w14:paraId="31CFA7AC" w14:textId="77777777" w:rsidR="00000000" w:rsidRDefault="009D64FD"/>
    <w:p w14:paraId="06604662" w14:textId="77777777" w:rsidR="00000000" w:rsidRDefault="009D64FD">
      <w:pPr>
        <w:pStyle w:val="Heading2"/>
        <w:rPr>
          <w:rFonts w:eastAsia="Times New Roman"/>
        </w:rPr>
      </w:pPr>
      <w:bookmarkStart w:id="8595" w:name="_Toc25589858"/>
      <w:r>
        <w:rPr>
          <w:rFonts w:eastAsia="Times New Roman"/>
        </w:rPr>
        <w:t xml:space="preserve">The </w:t>
      </w:r>
      <w:bookmarkStart w:id="8596" w:name="_Toc351912881"/>
      <w:bookmarkStart w:id="8597" w:name="_Toc351914902"/>
      <w:bookmarkStart w:id="8598" w:name="_Toc351915368"/>
      <w:bookmarkStart w:id="8599" w:name="_Toc361231425"/>
      <w:bookmarkStart w:id="8600" w:name="_Toc361231951"/>
      <w:bookmarkStart w:id="8601" w:name="_Toc362445249"/>
      <w:bookmarkStart w:id="8602" w:name="_Toc363909216"/>
      <w:bookmarkStart w:id="8603" w:name="_Toc364463642"/>
      <w:bookmarkStart w:id="8604" w:name="_Toc366078246"/>
      <w:bookmarkStart w:id="8605" w:name="_Toc351912882"/>
      <w:bookmarkStart w:id="8606" w:name="_Toc351914903"/>
      <w:bookmarkStart w:id="8607" w:name="_Toc351915369"/>
      <w:bookmarkStart w:id="8608" w:name="_Toc361231426"/>
      <w:bookmarkStart w:id="8609" w:name="_Toc361231952"/>
      <w:bookmarkStart w:id="8610" w:name="_Toc362445250"/>
      <w:bookmarkStart w:id="8611" w:name="_Toc363909217"/>
      <w:bookmarkStart w:id="8612" w:name="_Toc364463643"/>
      <w:bookmarkStart w:id="8613" w:name="_Toc366078247"/>
      <w:bookmarkStart w:id="8614" w:name="_Toc351912883"/>
      <w:bookmarkStart w:id="8615" w:name="_Toc351914904"/>
      <w:bookmarkStart w:id="8616" w:name="_Toc351915370"/>
      <w:bookmarkStart w:id="8617" w:name="_Toc361231427"/>
      <w:bookmarkStart w:id="8618" w:name="_Toc361231953"/>
      <w:bookmarkStart w:id="8619" w:name="_Toc362445251"/>
      <w:bookmarkStart w:id="8620" w:name="_Toc363909218"/>
      <w:bookmarkStart w:id="8621" w:name="_Toc364463644"/>
      <w:bookmarkStart w:id="8622" w:name="_Toc366078248"/>
      <w:bookmarkStart w:id="8623" w:name="_dfdl:occursCountKind_property"/>
      <w:bookmarkStart w:id="8624" w:name="_Ref351049926"/>
      <w:bookmarkEnd w:id="8596"/>
      <w:bookmarkEnd w:id="8597"/>
      <w:bookmarkEnd w:id="8598"/>
      <w:bookmarkEnd w:id="8599"/>
      <w:bookmarkEnd w:id="8600"/>
      <w:bookmarkEnd w:id="8601"/>
      <w:bookmarkEnd w:id="8602"/>
      <w:bookmarkEnd w:id="8603"/>
      <w:bookmarkEnd w:id="8604"/>
      <w:bookmarkEnd w:id="8605"/>
      <w:bookmarkEnd w:id="8606"/>
      <w:bookmarkEnd w:id="8607"/>
      <w:bookmarkEnd w:id="8608"/>
      <w:bookmarkEnd w:id="8609"/>
      <w:bookmarkEnd w:id="8610"/>
      <w:bookmarkEnd w:id="8611"/>
      <w:bookmarkEnd w:id="8612"/>
      <w:bookmarkEnd w:id="8613"/>
      <w:bookmarkEnd w:id="8614"/>
      <w:bookmarkEnd w:id="8615"/>
      <w:bookmarkEnd w:id="8616"/>
      <w:bookmarkEnd w:id="8617"/>
      <w:bookmarkEnd w:id="8618"/>
      <w:bookmarkEnd w:id="8619"/>
      <w:bookmarkEnd w:id="8620"/>
      <w:bookmarkEnd w:id="8621"/>
      <w:bookmarkEnd w:id="8622"/>
      <w:bookmarkEnd w:id="8623"/>
      <w:r>
        <w:rPr>
          <w:rFonts w:eastAsia="Times New Roman"/>
        </w:rPr>
        <w:t>dfdl:occursCountKind property</w:t>
      </w:r>
      <w:bookmarkEnd w:id="8624"/>
      <w:bookmarkEnd w:id="8595"/>
    </w:p>
    <w:p w14:paraId="3678C95C" w14:textId="77777777" w:rsidR="00000000" w:rsidRDefault="009D64FD">
      <w:pPr>
        <w:pStyle w:val="Heading3"/>
        <w:rPr>
          <w:rFonts w:eastAsia="Times New Roman"/>
        </w:rPr>
      </w:pPr>
      <w:bookmarkStart w:id="8625" w:name="_Toc25589859"/>
      <w:bookmarkStart w:id="8626" w:name="_Ref351050062"/>
      <w:r>
        <w:rPr>
          <w:rFonts w:eastAsia="Times New Roman"/>
        </w:rPr>
        <w:t>dfdl:occursCountKind 'fixed'</w:t>
      </w:r>
      <w:bookmarkEnd w:id="8625"/>
      <w:bookmarkEnd w:id="8626"/>
    </w:p>
    <w:p w14:paraId="52D1AB42" w14:textId="77777777" w:rsidR="00000000" w:rsidRDefault="009D64FD">
      <w:pPr>
        <w:rPr>
          <w:rFonts w:eastAsia="Arial Unicode MS" w:cs="Arial"/>
        </w:rPr>
      </w:pPr>
      <w:r>
        <w:rPr>
          <w:rFonts w:eastAsia="Arial Unicode MS" w:cs="Arial"/>
        </w:rPr>
        <w:t xml:space="preserve">The enum 'fixed' should be used when the number of occurrences is always the same. The number </w:t>
      </w:r>
      <w:r>
        <w:rPr>
          <w:rFonts w:eastAsia="Arial Unicode MS" w:cs="Arial"/>
        </w:rPr>
        <w:t xml:space="preserve">is provided by the XSDL maxOccurs property. </w:t>
      </w:r>
    </w:p>
    <w:p w14:paraId="50A3DED7" w14:textId="77777777" w:rsidR="00000000" w:rsidRDefault="009D64FD">
      <w:pPr>
        <w:rPr>
          <w:rFonts w:eastAsia="Arial Unicode MS" w:cs="Arial"/>
        </w:rPr>
      </w:pPr>
      <w:r>
        <w:rPr>
          <w:rFonts w:eastAsia="Arial Unicode MS" w:cs="Arial"/>
        </w:rPr>
        <w:t>When parsing, maxOccurs occurrences are expected in the data. It is a processing error if less than maxOccurs occurrences are found or defaulted. The parser stops looking for occurrences when maxOccurs have been</w:t>
      </w:r>
      <w:r>
        <w:rPr>
          <w:rFonts w:eastAsia="Arial Unicode MS" w:cs="Arial"/>
        </w:rPr>
        <w:t xml:space="preserve"> found or defaulted. </w:t>
      </w:r>
      <w:ins w:id="8627" w:author="Mike Beckerle" w:date="2019-09-17T18:05:00Z">
        <w:r>
          <w:rPr>
            <w:rFonts w:cs="Arial"/>
            <w:lang w:eastAsia="en-GB"/>
          </w:rPr>
          <w:t>When maxOccurs is 0, no occurrences</w:t>
        </w:r>
      </w:ins>
      <w:r>
        <w:rPr>
          <w:rFonts w:cs="Arial"/>
          <w:lang w:eastAsia="en-GB"/>
        </w:rPr>
        <w:t xml:space="preserve"> are</w:t>
      </w:r>
      <w:ins w:id="8628" w:author="Mike Beckerle" w:date="2019-09-17T18:05:00Z">
        <w:r>
          <w:rPr>
            <w:rFonts w:cs="Arial"/>
            <w:lang w:eastAsia="en-GB"/>
          </w:rPr>
          <w:t xml:space="preserve"> looked for in the data.</w:t>
        </w:r>
      </w:ins>
    </w:p>
    <w:p w14:paraId="39A8AC1B" w14:textId="77777777" w:rsidR="00000000" w:rsidRDefault="009D64FD">
      <w:pPr>
        <w:rPr>
          <w:rFonts w:eastAsia="Arial Unicode MS" w:cs="Arial"/>
        </w:rPr>
      </w:pPr>
      <w:r>
        <w:rPr>
          <w:rFonts w:eastAsia="Arial Unicode MS" w:cs="Arial"/>
        </w:rPr>
        <w:t xml:space="preserve">When unparsing, maxOccurs occurrences are expected in the infoset. It is a processing error if less than maxOccurs </w:t>
      </w:r>
      <w:r>
        <w:rPr>
          <w:rFonts w:eastAsia="Arial Unicode MS" w:cs="Arial"/>
        </w:rPr>
        <w:t>occurrences are found or defaulted</w:t>
      </w:r>
      <w:ins w:id="8629" w:author="Mike Beckerle" w:date="2019-09-26T18:44:00Z">
        <w:r>
          <w:rPr>
            <w:rFonts w:eastAsia="Arial Unicode MS" w:cs="Arial"/>
          </w:rPr>
          <w:t xml:space="preserve">. The processor stops looking for more occurrence in the infoset after maxOccurs occurrences have been found. </w:t>
        </w:r>
      </w:ins>
      <w:del w:id="8630" w:author="Mike Beckerle" w:date="2019-09-26T18:44:00Z">
        <w:r>
          <w:rPr>
            <w:rFonts w:eastAsia="Arial Unicode MS" w:cs="Arial"/>
          </w:rPr>
          <w:delText xml:space="preserve">, or if more than maxOccurs occurrences are found. </w:delText>
        </w:r>
      </w:del>
      <w:ins w:id="8631" w:author="Mike Beckerle" w:date="2019-09-17T18:05:00Z">
        <w:r>
          <w:rPr>
            <w:rFonts w:cs="Arial"/>
            <w:lang w:eastAsia="en-GB"/>
          </w:rPr>
          <w:t xml:space="preserve">When maxOccurs is 0, no occurrences </w:t>
        </w:r>
      </w:ins>
      <w:r>
        <w:rPr>
          <w:rFonts w:cs="Arial"/>
          <w:lang w:eastAsia="en-GB"/>
        </w:rPr>
        <w:t xml:space="preserve">are </w:t>
      </w:r>
      <w:ins w:id="8632" w:author="Mike Beckerle" w:date="2019-09-17T18:05:00Z">
        <w:r>
          <w:rPr>
            <w:rFonts w:cs="Arial"/>
            <w:lang w:eastAsia="en-GB"/>
          </w:rPr>
          <w:t>looked for in the infoset or written.</w:t>
        </w:r>
      </w:ins>
    </w:p>
    <w:p w14:paraId="16DF6506" w14:textId="77777777" w:rsidR="00000000" w:rsidRDefault="009D64FD">
      <w:pPr>
        <w:rPr>
          <w:rFonts w:eastAsia="Arial Unicode MS" w:cs="Arial"/>
        </w:rPr>
      </w:pPr>
      <w:r>
        <w:rPr>
          <w:rFonts w:eastAsia="Arial Unicode MS" w:cs="Arial"/>
        </w:rPr>
        <w:t xml:space="preserve">It is a Schema Definition Error if minOccurs is not equal to maxOccurs. </w:t>
      </w:r>
    </w:p>
    <w:p w14:paraId="13334929" w14:textId="77777777" w:rsidR="00000000" w:rsidRDefault="009D64FD">
      <w:pPr>
        <w:pStyle w:val="Heading3"/>
        <w:rPr>
          <w:rFonts w:eastAsia="Times New Roman"/>
        </w:rPr>
      </w:pPr>
      <w:bookmarkStart w:id="8633" w:name="_Toc25589860"/>
      <w:r>
        <w:rPr>
          <w:rFonts w:eastAsia="Times New Roman"/>
        </w:rPr>
        <w:t>dfdl:occursCountKind 'implicit'</w:t>
      </w:r>
      <w:bookmarkEnd w:id="8633"/>
    </w:p>
    <w:p w14:paraId="318A634A" w14:textId="77777777" w:rsidR="00000000" w:rsidRDefault="009D64FD">
      <w:pPr>
        <w:rPr>
          <w:rFonts w:eastAsia="Arial Unicode MS" w:cs="Arial"/>
        </w:rPr>
      </w:pPr>
      <w:r>
        <w:rPr>
          <w:rFonts w:eastAsia="Arial Unicode MS" w:cs="Arial"/>
        </w:rPr>
        <w:t>The enum 'implicit' should be used when the number of occurrences is to be established using speculative parsing,</w:t>
      </w:r>
      <w:r>
        <w:rPr>
          <w:rFonts w:eastAsia="Arial Unicode MS" w:cs="Arial"/>
        </w:rPr>
        <w:t xml:space="preserve"> and there are lower and upper bounds to control the speculation. The bounds are provided by the XSDL minOccurs and XSDL maxOccurs properties.</w:t>
      </w:r>
    </w:p>
    <w:p w14:paraId="250FECF8" w14:textId="77777777" w:rsidR="00000000" w:rsidRDefault="009D64FD">
      <w:pPr>
        <w:rPr>
          <w:rFonts w:eastAsia="Arial Unicode MS" w:cs="Arial"/>
        </w:rPr>
      </w:pPr>
      <w:r>
        <w:rPr>
          <w:rFonts w:eastAsia="Arial Unicode MS" w:cs="Arial"/>
        </w:rPr>
        <w:t>When parsing, up to maxOccurs occurrences are expected in the data. It is a processing error if less than minOccu</w:t>
      </w:r>
      <w:r>
        <w:rPr>
          <w:rFonts w:eastAsia="Arial Unicode MS" w:cs="Arial"/>
        </w:rPr>
        <w:t xml:space="preserve">rs occurrences are found or defaulted. The parser stops looking for occurrences when either minOccurs have been found or defaulted and speculative parsing does not find another occurrence, or maxOccurs have been found or defaulted. </w:t>
      </w:r>
      <w:ins w:id="8634" w:author="Mike Beckerle" w:date="2019-09-17T18:06:00Z">
        <w:r>
          <w:rPr>
            <w:rFonts w:cs="Arial"/>
            <w:lang w:eastAsia="en-GB"/>
          </w:rPr>
          <w:t xml:space="preserve">When maxOccurs is 0, no </w:t>
        </w:r>
        <w:r>
          <w:rPr>
            <w:rFonts w:cs="Arial"/>
            <w:lang w:eastAsia="en-GB"/>
          </w:rPr>
          <w:t>occurrences</w:t>
        </w:r>
      </w:ins>
      <w:r>
        <w:rPr>
          <w:rFonts w:cs="Arial"/>
          <w:lang w:eastAsia="en-GB"/>
        </w:rPr>
        <w:t xml:space="preserve"> are</w:t>
      </w:r>
      <w:ins w:id="8635" w:author="Mike Beckerle" w:date="2019-09-17T18:06:00Z">
        <w:r>
          <w:rPr>
            <w:rFonts w:cs="Arial"/>
            <w:lang w:eastAsia="en-GB"/>
          </w:rPr>
          <w:t xml:space="preserve"> looked for in the data.</w:t>
        </w:r>
      </w:ins>
    </w:p>
    <w:p w14:paraId="6F02ACD3" w14:textId="77777777" w:rsidR="00000000" w:rsidRDefault="009D64FD">
      <w:pPr>
        <w:rPr>
          <w:rFonts w:eastAsia="Arial Unicode MS" w:cs="Arial"/>
        </w:rPr>
      </w:pPr>
      <w:r>
        <w:rPr>
          <w:rFonts w:eastAsia="Arial Unicode MS" w:cs="Arial"/>
        </w:rPr>
        <w:t>When unparsing, up to maxOccurs occurrences are expected in the infoset. It is a processing error if less than minOccurs occurrences are found or defaulted</w:t>
      </w:r>
      <w:ins w:id="8636" w:author="Mike Beckerle" w:date="2019-09-26T18:45:00Z">
        <w:r>
          <w:rPr>
            <w:rFonts w:eastAsia="Arial Unicode MS" w:cs="Arial"/>
          </w:rPr>
          <w:t>. The processor stops looking for more occurrence</w:t>
        </w:r>
      </w:ins>
      <w:r>
        <w:rPr>
          <w:rFonts w:eastAsia="Arial Unicode MS" w:cs="Arial"/>
        </w:rPr>
        <w:t>s</w:t>
      </w:r>
      <w:ins w:id="8637" w:author="Mike Beckerle" w:date="2019-09-26T18:45:00Z">
        <w:r>
          <w:rPr>
            <w:rFonts w:eastAsia="Arial Unicode MS" w:cs="Arial"/>
          </w:rPr>
          <w:t xml:space="preserve"> in the inf</w:t>
        </w:r>
        <w:r>
          <w:rPr>
            <w:rFonts w:eastAsia="Arial Unicode MS" w:cs="Arial"/>
          </w:rPr>
          <w:t xml:space="preserve">oset after maxOccurs occurrences have been found. </w:t>
        </w:r>
      </w:ins>
      <w:del w:id="8638" w:author="Mike Beckerle" w:date="2019-09-26T18:45:00Z">
        <w:r>
          <w:rPr>
            <w:rFonts w:eastAsia="Arial Unicode MS" w:cs="Arial"/>
          </w:rPr>
          <w:delText xml:space="preserve">, or if more than maxOccurs occurrences are found. </w:delText>
        </w:r>
      </w:del>
      <w:ins w:id="8639" w:author="Mike Beckerle" w:date="2019-09-17T18:06:00Z">
        <w:r>
          <w:rPr>
            <w:rFonts w:cs="Arial"/>
            <w:lang w:eastAsia="en-GB"/>
          </w:rPr>
          <w:t>When maxOccurs is 0, no occurrences</w:t>
        </w:r>
      </w:ins>
      <w:r>
        <w:rPr>
          <w:rFonts w:cs="Arial"/>
          <w:lang w:eastAsia="en-GB"/>
        </w:rPr>
        <w:t xml:space="preserve"> are</w:t>
      </w:r>
      <w:ins w:id="8640" w:author="Mike Beckerle" w:date="2019-09-17T18:06:00Z">
        <w:r>
          <w:rPr>
            <w:rFonts w:cs="Arial"/>
            <w:lang w:eastAsia="en-GB"/>
          </w:rPr>
          <w:t xml:space="preserve"> looked for in the infoset or written.</w:t>
        </w:r>
      </w:ins>
    </w:p>
    <w:p w14:paraId="54AD0679" w14:textId="77777777" w:rsidR="00000000" w:rsidRDefault="009D64FD">
      <w:pPr>
        <w:pStyle w:val="Heading3"/>
        <w:rPr>
          <w:rFonts w:eastAsia="Times New Roman"/>
        </w:rPr>
      </w:pPr>
      <w:bookmarkStart w:id="8641" w:name="_Toc25589861"/>
      <w:r>
        <w:rPr>
          <w:rFonts w:eastAsia="Times New Roman"/>
        </w:rPr>
        <w:t>dfdl:occursCountKind 'parsed'</w:t>
      </w:r>
      <w:bookmarkEnd w:id="8641"/>
    </w:p>
    <w:p w14:paraId="0CDE387C" w14:textId="77777777" w:rsidR="00000000" w:rsidRDefault="009D64FD">
      <w:pPr>
        <w:rPr>
          <w:rFonts w:eastAsia="Arial Unicode MS" w:cs="Arial"/>
        </w:rPr>
      </w:pPr>
      <w:r>
        <w:rPr>
          <w:rFonts w:eastAsia="Arial Unicode MS" w:cs="Arial"/>
        </w:rPr>
        <w:t>The enum 'parsed' should be used when the numbe</w:t>
      </w:r>
      <w:r>
        <w:rPr>
          <w:rFonts w:eastAsia="Arial Unicode MS" w:cs="Arial"/>
        </w:rPr>
        <w:t>r of occurrences is to be established solely using speculative parsing.</w:t>
      </w:r>
    </w:p>
    <w:p w14:paraId="4429AF6F" w14:textId="77777777" w:rsidR="00000000" w:rsidRDefault="009D64FD">
      <w:pPr>
        <w:rPr>
          <w:rFonts w:eastAsia="Arial Unicode MS" w:cs="Arial"/>
        </w:rPr>
      </w:pPr>
      <w:r>
        <w:rPr>
          <w:rFonts w:eastAsia="Arial Unicode MS" w:cs="Arial"/>
        </w:rPr>
        <w:t>When parsing, any number of occurrences is expected in the data. The parser stops looking for occurrences when speculative parsing does not find another occurrence. If validation is en</w:t>
      </w:r>
      <w:r>
        <w:rPr>
          <w:rFonts w:eastAsia="Arial Unicode MS" w:cs="Arial"/>
        </w:rPr>
        <w:t>abled, it is a validation error if less than XSDL minOccurs occurrences are found or defaulted, or greater than XSDL maxOccurs occurrences are found.</w:t>
      </w:r>
    </w:p>
    <w:p w14:paraId="0E3C0C9E" w14:textId="77777777" w:rsidR="00000000" w:rsidRDefault="009D64FD">
      <w:pPr>
        <w:rPr>
          <w:rFonts w:eastAsia="Arial Unicode MS" w:cs="Arial"/>
        </w:rPr>
      </w:pPr>
      <w:r>
        <w:rPr>
          <w:rFonts w:eastAsia="Arial Unicode MS" w:cs="Arial"/>
        </w:rPr>
        <w:t>When unparsing, any number of occurrences is expected in the infoset. If validation is enabled, it is a va</w:t>
      </w:r>
      <w:r>
        <w:rPr>
          <w:rFonts w:eastAsia="Arial Unicode MS" w:cs="Arial"/>
        </w:rPr>
        <w:t xml:space="preserve">lidation error if less than minOccurs occurrences are found or defaulted, or if more than maxOccurs occurrences are found. </w:t>
      </w:r>
    </w:p>
    <w:p w14:paraId="30BCD454" w14:textId="77777777" w:rsidR="00000000" w:rsidRDefault="009D64FD">
      <w:pPr>
        <w:pStyle w:val="Heading3"/>
        <w:rPr>
          <w:rFonts w:eastAsia="Times New Roman"/>
        </w:rPr>
      </w:pPr>
      <w:bookmarkStart w:id="8642" w:name="_Toc25589862"/>
      <w:r>
        <w:rPr>
          <w:rFonts w:eastAsia="Times New Roman"/>
        </w:rPr>
        <w:t>dfdl:occursCountKind 'expression'</w:t>
      </w:r>
      <w:bookmarkEnd w:id="8642"/>
    </w:p>
    <w:p w14:paraId="572A6691" w14:textId="77777777" w:rsidR="00000000" w:rsidRDefault="009D64FD">
      <w:pPr>
        <w:rPr>
          <w:rFonts w:eastAsia="Arial Unicode MS" w:cs="Arial"/>
        </w:rPr>
      </w:pPr>
      <w:r>
        <w:rPr>
          <w:rFonts w:eastAsia="Arial Unicode MS" w:cs="Arial"/>
        </w:rPr>
        <w:t xml:space="preserve">The enum 'expression' should be used when the number of occurrences is calculated by evaluating a </w:t>
      </w:r>
      <w:r>
        <w:rPr>
          <w:rFonts w:eastAsia="Arial Unicode MS" w:cs="Arial"/>
        </w:rPr>
        <w:t>DFDL expression.</w:t>
      </w:r>
    </w:p>
    <w:p w14:paraId="10ADB088" w14:textId="77777777" w:rsidR="00000000" w:rsidRDefault="009D64FD">
      <w:pPr>
        <w:rPr>
          <w:rFonts w:eastAsia="Arial Unicode MS" w:cs="Arial"/>
        </w:rPr>
      </w:pPr>
      <w:r>
        <w:rPr>
          <w:rFonts w:eastAsia="Arial Unicode MS" w:cs="Arial"/>
        </w:rPr>
        <w:t>When parsing, the dfdl:occursCount expression is evaluated and provides the number of occurrences expected in the data. It is a processing error if less than dfdl:occursCount occurrences are found or defaulted. The parser stops looking for</w:t>
      </w:r>
      <w:r>
        <w:rPr>
          <w:rFonts w:eastAsia="Arial Unicode MS" w:cs="Arial"/>
        </w:rPr>
        <w:t xml:space="preserve"> occurrences when dfdl:occursCount occurrences have been found. If validation is enabled, it is a validation error if less than XSDL minOccurs occurrences are found or defaulted, or more than XSDL maxOccurs occurrences are found.</w:t>
      </w:r>
      <w:ins w:id="8643" w:author="Mike Beckerle" w:date="2019-09-17T18:07:00Z">
        <w:r>
          <w:rPr>
            <w:rFonts w:eastAsia="Arial Unicode MS" w:cs="Arial"/>
          </w:rPr>
          <w:t xml:space="preserve"> </w:t>
        </w:r>
        <w:r>
          <w:rPr>
            <w:rFonts w:cs="Arial"/>
            <w:lang w:eastAsia="en-GB"/>
          </w:rPr>
          <w:t>When dfdl:occursCount is 0</w:t>
        </w:r>
        <w:r>
          <w:rPr>
            <w:rFonts w:cs="Arial"/>
            <w:lang w:eastAsia="en-GB"/>
          </w:rPr>
          <w:t>, no occurrences</w:t>
        </w:r>
      </w:ins>
      <w:r>
        <w:rPr>
          <w:rFonts w:cs="Arial"/>
          <w:lang w:eastAsia="en-GB"/>
        </w:rPr>
        <w:t xml:space="preserve"> are</w:t>
      </w:r>
      <w:ins w:id="8644" w:author="Mike Beckerle" w:date="2019-09-17T18:07:00Z">
        <w:r>
          <w:rPr>
            <w:rFonts w:cs="Arial"/>
            <w:lang w:eastAsia="en-GB"/>
          </w:rPr>
          <w:t xml:space="preserve"> looked for in the data.</w:t>
        </w:r>
      </w:ins>
    </w:p>
    <w:p w14:paraId="7259FB70" w14:textId="77777777" w:rsidR="00000000" w:rsidRDefault="009D64FD">
      <w:pPr>
        <w:suppressAutoHyphens/>
        <w:spacing w:before="0" w:after="0"/>
        <w:rPr>
          <w:rFonts w:eastAsia="Arial Unicode MS" w:cs="Arial"/>
          <w:lang w:val="en-GB" w:eastAsia="ja-JP"/>
        </w:rPr>
      </w:pPr>
      <w:r>
        <w:rPr>
          <w:rFonts w:eastAsia="Arial Unicode MS" w:cs="Arial"/>
          <w:lang w:val="en-GB" w:eastAsia="ja-JP"/>
        </w:rPr>
        <w:t>When unparsing, any number of occurrences are expected in the infoset. If validation is enabled, it is a validation error if less than minOccurs occurrences are found or defaulted, or if more than maxOccurs occu</w:t>
      </w:r>
      <w:r>
        <w:rPr>
          <w:rFonts w:eastAsia="Arial Unicode MS" w:cs="Arial"/>
          <w:lang w:val="en-GB" w:eastAsia="ja-JP"/>
        </w:rPr>
        <w:t xml:space="preserve">rrences are found. The dfdl:occurs expression is </w:t>
      </w:r>
      <w:r>
        <w:rPr>
          <w:rFonts w:eastAsia="Arial Unicode MS" w:cs="Arial"/>
          <w:u w:val="single"/>
          <w:lang w:val="en-GB" w:eastAsia="ja-JP"/>
        </w:rPr>
        <w:t>not</w:t>
      </w:r>
      <w:r>
        <w:rPr>
          <w:rFonts w:eastAsia="Arial Unicode MS" w:cs="Arial"/>
          <w:lang w:val="en-GB" w:eastAsia="ja-JP"/>
        </w:rPr>
        <w:t xml:space="preserve"> evaluated, The ‘count’ is the number of occurrences in the augmented infoset.</w:t>
      </w:r>
    </w:p>
    <w:p w14:paraId="010FF413" w14:textId="77777777" w:rsidR="00000000" w:rsidRDefault="009D64FD">
      <w:pPr>
        <w:rPr>
          <w:rFonts w:eastAsia="Arial Unicode MS" w:cs="Arial"/>
        </w:rPr>
      </w:pPr>
      <w:r>
        <w:rPr>
          <w:rFonts w:eastAsia="Arial Unicode MS" w:cs="Arial"/>
        </w:rPr>
        <w:t xml:space="preserve">It is a Schema Definition Error if dfdl:occursCount is not provided or in scope. </w:t>
      </w:r>
    </w:p>
    <w:p w14:paraId="5C131E18" w14:textId="77777777" w:rsidR="00000000" w:rsidRDefault="009D64FD">
      <w:pPr>
        <w:pStyle w:val="Heading3"/>
        <w:rPr>
          <w:rFonts w:eastAsia="Times New Roman"/>
        </w:rPr>
      </w:pPr>
      <w:bookmarkStart w:id="8645" w:name="_Toc25589863"/>
      <w:r>
        <w:rPr>
          <w:rFonts w:eastAsia="Times New Roman"/>
        </w:rPr>
        <w:t>dfdl:occursCountKind 'stopValue'</w:t>
      </w:r>
      <w:bookmarkEnd w:id="8645"/>
    </w:p>
    <w:p w14:paraId="64766A77" w14:textId="77777777" w:rsidR="00000000" w:rsidRDefault="009D64FD">
      <w:pPr>
        <w:rPr>
          <w:rFonts w:eastAsia="Arial Unicode MS" w:cs="Arial"/>
        </w:rPr>
      </w:pPr>
      <w:r>
        <w:rPr>
          <w:rFonts w:eastAsia="Arial Unicode MS" w:cs="Arial"/>
        </w:rPr>
        <w:t>The enum '</w:t>
      </w:r>
      <w:r>
        <w:rPr>
          <w:rFonts w:eastAsia="Arial Unicode MS" w:cs="Arial"/>
        </w:rPr>
        <w:t xml:space="preserve">stopValue' should be used when the </w:t>
      </w:r>
      <w:r>
        <w:rPr>
          <w:rFonts w:cs="Arial"/>
        </w:rPr>
        <w:t>the end of the array is signaled by an occurrence having a logical value that is equal to one of the specified 'stop values'</w:t>
      </w:r>
      <w:r>
        <w:rPr>
          <w:rFonts w:eastAsia="Arial Unicode MS" w:cs="Arial"/>
        </w:rPr>
        <w:t xml:space="preserve">. </w:t>
      </w:r>
    </w:p>
    <w:p w14:paraId="2DDF442D" w14:textId="77777777" w:rsidR="00000000" w:rsidRDefault="009D64FD">
      <w:pPr>
        <w:rPr>
          <w:rFonts w:eastAsia="Arial Unicode MS" w:cs="Arial"/>
        </w:rPr>
      </w:pPr>
      <w:r>
        <w:rPr>
          <w:rFonts w:eastAsia="Arial Unicode MS" w:cs="Arial"/>
        </w:rPr>
        <w:t>When parsing, any number of occurrences is expected in the data, followed by an occurrence whi</w:t>
      </w:r>
      <w:r>
        <w:rPr>
          <w:rFonts w:eastAsia="Arial Unicode MS" w:cs="Arial"/>
        </w:rPr>
        <w:t>ch is a stop value as specified by dfdl:occursStopValue. It is a processing error if a stop value occurrence is not found in the data (including when there are zero other occurrences). The parser stops looking for occurrences once a stop value has been fou</w:t>
      </w:r>
      <w:r>
        <w:rPr>
          <w:rFonts w:eastAsia="Arial Unicode MS" w:cs="Arial"/>
        </w:rPr>
        <w:t xml:space="preserve">nd. If validation is enabled, it is a validation error if less than XSDL minOccurs occurrences are found or defaulted, or more than XSDL maxOccurs occurrences are found, not including the stop value. </w:t>
      </w:r>
    </w:p>
    <w:p w14:paraId="6947503B" w14:textId="77777777" w:rsidR="00000000" w:rsidRDefault="009D64FD">
      <w:pPr>
        <w:rPr>
          <w:rFonts w:eastAsia="Arial Unicode MS" w:cs="Arial"/>
        </w:rPr>
      </w:pPr>
      <w:r>
        <w:rPr>
          <w:rFonts w:eastAsia="Arial Unicode MS" w:cs="Arial"/>
        </w:rPr>
        <w:t>When unparsing, the behavior is the same as for 'parsed</w:t>
      </w:r>
      <w:r>
        <w:rPr>
          <w:rFonts w:eastAsia="Arial Unicode MS" w:cs="Arial"/>
        </w:rPr>
        <w:t xml:space="preserve">', with the addition that a stop value occurrence is output after the last infoset occurrence. If dfdl:occursStopValue provides multiple stop values then the first is used. </w:t>
      </w:r>
    </w:p>
    <w:p w14:paraId="6FDDD820" w14:textId="77777777" w:rsidR="00000000" w:rsidRDefault="009D64FD">
      <w:pPr>
        <w:rPr>
          <w:rFonts w:eastAsia="Arial Unicode MS" w:cs="Arial"/>
        </w:rPr>
      </w:pPr>
      <w:r>
        <w:rPr>
          <w:rFonts w:eastAsia="Arial Unicode MS" w:cs="Arial"/>
        </w:rPr>
        <w:t xml:space="preserve">The stop value itself is </w:t>
      </w:r>
      <w:r>
        <w:rPr>
          <w:rFonts w:eastAsia="Arial Unicode MS" w:cs="Arial"/>
          <w:b/>
        </w:rPr>
        <w:t>not</w:t>
      </w:r>
      <w:r>
        <w:rPr>
          <w:rFonts w:eastAsia="Arial Unicode MS" w:cs="Arial"/>
        </w:rPr>
        <w:t xml:space="preserve"> added to the infoset when parsing. It is a processing</w:t>
      </w:r>
      <w:r>
        <w:rPr>
          <w:rFonts w:eastAsia="Arial Unicode MS" w:cs="Arial"/>
        </w:rPr>
        <w:t xml:space="preserve"> error if a stop value is found in the infoset when unparsing. (This insures that the array can be reparsed, as the stop value will be placed automatically and only at the end.)</w:t>
      </w:r>
    </w:p>
    <w:p w14:paraId="2CB924A9" w14:textId="77777777" w:rsidR="00000000" w:rsidRDefault="009D64FD">
      <w:pPr>
        <w:rPr>
          <w:rFonts w:eastAsia="Arial Unicode MS" w:cs="Arial"/>
        </w:rPr>
      </w:pPr>
      <w:r>
        <w:rPr>
          <w:rFonts w:eastAsia="Arial Unicode MS" w:cs="Arial"/>
        </w:rPr>
        <w:t xml:space="preserve">It is a Schema Definition Error if dfdl:occursStopValue is not provided or in </w:t>
      </w:r>
      <w:r>
        <w:rPr>
          <w:rFonts w:eastAsia="Arial Unicode MS" w:cs="Arial"/>
        </w:rPr>
        <w:t xml:space="preserve">scope. </w:t>
      </w:r>
    </w:p>
    <w:p w14:paraId="55C02390" w14:textId="77777777" w:rsidR="00000000" w:rsidRDefault="009D64FD">
      <w:pPr>
        <w:rPr>
          <w:rFonts w:eastAsia="Arial Unicode MS" w:cs="Arial"/>
        </w:rPr>
      </w:pPr>
      <w:r>
        <w:rPr>
          <w:rFonts w:eastAsia="Arial Unicode MS" w:cs="Arial"/>
        </w:rPr>
        <w:t xml:space="preserve">It is a Schema Definition Error if the type of the element is complex. </w:t>
      </w:r>
    </w:p>
    <w:p w14:paraId="47211FAF" w14:textId="77777777" w:rsidR="00000000" w:rsidRDefault="009D64FD">
      <w:pPr>
        <w:rPr>
          <w:rFonts w:eastAsia="Arial Unicode MS" w:cs="Arial"/>
        </w:rPr>
      </w:pPr>
      <w:r>
        <w:rPr>
          <w:rFonts w:eastAsia="Arial Unicode MS" w:cs="Arial"/>
        </w:rPr>
        <w:t xml:space="preserve">It is a Schema Definition Error if any of the stop values provided by dfdl:occursStopValue do not conform to the simple type of the element. </w:t>
      </w:r>
    </w:p>
    <w:p w14:paraId="5CC94447" w14:textId="77777777" w:rsidR="00000000" w:rsidRDefault="009D64FD">
      <w:pPr>
        <w:pStyle w:val="Heading2"/>
        <w:rPr>
          <w:rFonts w:eastAsia="Times New Roman"/>
        </w:rPr>
      </w:pPr>
      <w:bookmarkStart w:id="8646" w:name="_Toc351912890"/>
      <w:bookmarkStart w:id="8647" w:name="_Toc351914911"/>
      <w:bookmarkStart w:id="8648" w:name="_Toc351915377"/>
      <w:bookmarkStart w:id="8649" w:name="_Toc361231434"/>
      <w:bookmarkStart w:id="8650" w:name="_Toc361231960"/>
      <w:bookmarkStart w:id="8651" w:name="_Toc362445258"/>
      <w:bookmarkStart w:id="8652" w:name="_Toc363909225"/>
      <w:bookmarkStart w:id="8653" w:name="_Toc364463651"/>
      <w:bookmarkStart w:id="8654" w:name="_Toc366078255"/>
      <w:bookmarkStart w:id="8655" w:name="_Toc366078870"/>
      <w:bookmarkStart w:id="8656" w:name="_Toc366079855"/>
      <w:bookmarkStart w:id="8657" w:name="_Toc366080467"/>
      <w:bookmarkStart w:id="8658" w:name="_Toc366081076"/>
      <w:bookmarkStart w:id="8659" w:name="_Toc366505416"/>
      <w:bookmarkStart w:id="8660" w:name="_Toc366508785"/>
      <w:bookmarkStart w:id="8661" w:name="_Toc366513286"/>
      <w:bookmarkStart w:id="8662" w:name="_Toc366574475"/>
      <w:bookmarkStart w:id="8663" w:name="_Toc366578268"/>
      <w:bookmarkStart w:id="8664" w:name="_Toc366578862"/>
      <w:bookmarkStart w:id="8665" w:name="_Toc366579454"/>
      <w:bookmarkStart w:id="8666" w:name="_Toc366580045"/>
      <w:bookmarkStart w:id="8667" w:name="_Toc366580637"/>
      <w:bookmarkStart w:id="8668" w:name="_Toc366581228"/>
      <w:bookmarkStart w:id="8669" w:name="_Toc366581820"/>
      <w:bookmarkStart w:id="8670" w:name="_Toc177399123"/>
      <w:bookmarkStart w:id="8671" w:name="_Toc175057410"/>
      <w:bookmarkStart w:id="8672" w:name="_Toc199516354"/>
      <w:bookmarkStart w:id="8673" w:name="_Toc194984016"/>
      <w:bookmarkStart w:id="8674" w:name="_Toc243112858"/>
      <w:bookmarkStart w:id="8675" w:name="_Toc25589864"/>
      <w:bookmarkStart w:id="8676" w:name="_Toc349042809"/>
      <w:bookmarkEnd w:id="8646"/>
      <w:bookmarkEnd w:id="8647"/>
      <w:bookmarkEnd w:id="8648"/>
      <w:bookmarkEnd w:id="8649"/>
      <w:bookmarkEnd w:id="8650"/>
      <w:bookmarkEnd w:id="8651"/>
      <w:bookmarkEnd w:id="8652"/>
      <w:bookmarkEnd w:id="8653"/>
      <w:bookmarkEnd w:id="8654"/>
      <w:bookmarkEnd w:id="8655"/>
      <w:bookmarkEnd w:id="8656"/>
      <w:bookmarkEnd w:id="8657"/>
      <w:bookmarkEnd w:id="8658"/>
      <w:bookmarkEnd w:id="8659"/>
      <w:bookmarkEnd w:id="8660"/>
      <w:bookmarkEnd w:id="8661"/>
      <w:bookmarkEnd w:id="8662"/>
      <w:bookmarkEnd w:id="8663"/>
      <w:bookmarkEnd w:id="8664"/>
      <w:bookmarkEnd w:id="8665"/>
      <w:bookmarkEnd w:id="8666"/>
      <w:bookmarkEnd w:id="8667"/>
      <w:bookmarkEnd w:id="8668"/>
      <w:bookmarkEnd w:id="8669"/>
      <w:r>
        <w:rPr>
          <w:rFonts w:eastAsia="Times New Roman"/>
        </w:rPr>
        <w:t>Default Values</w:t>
      </w:r>
      <w:bookmarkEnd w:id="8670"/>
      <w:bookmarkEnd w:id="8671"/>
      <w:bookmarkEnd w:id="8672"/>
      <w:bookmarkEnd w:id="8673"/>
      <w:bookmarkEnd w:id="8674"/>
      <w:r>
        <w:rPr>
          <w:rFonts w:eastAsia="Times New Roman"/>
        </w:rPr>
        <w:t xml:space="preserve"> for Arrays</w:t>
      </w:r>
      <w:bookmarkEnd w:id="8675"/>
      <w:r>
        <w:rPr>
          <w:rFonts w:eastAsia="Times New Roman"/>
        </w:rPr>
        <w:t xml:space="preserve"> </w:t>
      </w:r>
      <w:bookmarkEnd w:id="8676"/>
    </w:p>
    <w:p w14:paraId="304D517A" w14:textId="77777777" w:rsidR="00000000" w:rsidRDefault="009D64FD">
      <w:r>
        <w:t>When pa</w:t>
      </w:r>
      <w:r>
        <w:t xml:space="preserve">rsing, required occurrences that have empty representation may trigger the application of a default value, as described in Section </w:t>
      </w:r>
      <w:r>
        <w:fldChar w:fldCharType="begin"/>
      </w:r>
      <w:r>
        <w:instrText xml:space="preserve"> REF _Ref351913987 \w \h </w:instrText>
      </w:r>
      <w:r>
        <w:fldChar w:fldCharType="separate"/>
      </w:r>
      <w:r>
        <w:t>9.4.2</w:t>
      </w:r>
      <w:r>
        <w:fldChar w:fldCharType="end"/>
      </w:r>
      <w:r>
        <w:t xml:space="preserve"> </w:t>
      </w:r>
      <w:r>
        <w:fldChar w:fldCharType="begin"/>
      </w:r>
      <w:r>
        <w:instrText xml:space="preserve"> REF _Ref366081769 \h </w:instrText>
      </w:r>
      <w:r>
        <w:fldChar w:fldCharType="separate"/>
      </w:r>
      <w:r>
        <w:t>Element Defaults When Parsing</w:t>
      </w:r>
      <w:r>
        <w:fldChar w:fldCharType="end"/>
      </w:r>
      <w:r>
        <w:t>.</w:t>
      </w:r>
    </w:p>
    <w:p w14:paraId="213B8E90" w14:textId="77777777" w:rsidR="00000000" w:rsidRDefault="009D64FD">
      <w:r>
        <w:t>When unparsing, required occurrences that are missing from the infoset</w:t>
      </w:r>
      <w:r>
        <w:t xml:space="preserve"> may trigger the application of a default value, as described in Section </w:t>
      </w:r>
      <w:r>
        <w:fldChar w:fldCharType="begin"/>
      </w:r>
      <w:r>
        <w:instrText xml:space="preserve"> REF _Ref351914031 \r \h </w:instrText>
      </w:r>
      <w:r>
        <w:fldChar w:fldCharType="separate"/>
      </w:r>
      <w:r>
        <w:t>9.4.3</w:t>
      </w:r>
      <w:r>
        <w:fldChar w:fldCharType="end"/>
      </w:r>
      <w:r>
        <w:t xml:space="preserve"> </w:t>
      </w:r>
      <w:r>
        <w:fldChar w:fldCharType="begin"/>
      </w:r>
      <w:r>
        <w:instrText xml:space="preserve"> REF _Ref351914022 \h </w:instrText>
      </w:r>
      <w:r>
        <w:fldChar w:fldCharType="separate"/>
      </w:r>
      <w:r>
        <w:t>Element Defaults When Unparsing</w:t>
      </w:r>
      <w:r>
        <w:fldChar w:fldCharType="end"/>
      </w:r>
      <w:r>
        <w:t>.</w:t>
      </w:r>
      <w:bookmarkStart w:id="8677" w:name="_Toc322911395"/>
      <w:bookmarkStart w:id="8678" w:name="_Toc322911711"/>
      <w:bookmarkStart w:id="8679" w:name="_Toc322911956"/>
      <w:bookmarkStart w:id="8680" w:name="_Toc322912250"/>
      <w:bookmarkStart w:id="8681" w:name="_Toc329093111"/>
      <w:bookmarkStart w:id="8682" w:name="_Toc332701624"/>
      <w:bookmarkStart w:id="8683" w:name="_Toc332701928"/>
      <w:bookmarkStart w:id="8684" w:name="_Toc332711727"/>
      <w:bookmarkStart w:id="8685" w:name="_Toc332712029"/>
      <w:bookmarkStart w:id="8686" w:name="_Toc332712330"/>
      <w:bookmarkStart w:id="8687" w:name="_Toc332724246"/>
      <w:bookmarkStart w:id="8688" w:name="_Toc332724546"/>
      <w:bookmarkStart w:id="8689" w:name="_Toc341102842"/>
      <w:bookmarkStart w:id="8690" w:name="_Toc347241577"/>
      <w:bookmarkStart w:id="8691" w:name="_Toc347744770"/>
      <w:bookmarkStart w:id="8692" w:name="_Toc348984553"/>
      <w:bookmarkStart w:id="8693" w:name="_Toc348984858"/>
      <w:bookmarkStart w:id="8694" w:name="_Toc349038022"/>
      <w:bookmarkStart w:id="8695" w:name="_Toc349038324"/>
      <w:bookmarkStart w:id="8696" w:name="_Toc349042810"/>
      <w:bookmarkStart w:id="8697" w:name="_Toc349642223"/>
      <w:bookmarkEnd w:id="8677"/>
      <w:bookmarkEnd w:id="8678"/>
      <w:bookmarkEnd w:id="8679"/>
      <w:bookmarkEnd w:id="8680"/>
      <w:bookmarkEnd w:id="8681"/>
      <w:bookmarkEnd w:id="8682"/>
      <w:bookmarkEnd w:id="8683"/>
      <w:bookmarkEnd w:id="8684"/>
      <w:bookmarkEnd w:id="8685"/>
      <w:bookmarkEnd w:id="8686"/>
      <w:bookmarkEnd w:id="8687"/>
      <w:bookmarkEnd w:id="8688"/>
      <w:bookmarkEnd w:id="8689"/>
      <w:bookmarkEnd w:id="8690"/>
      <w:bookmarkEnd w:id="8691"/>
      <w:bookmarkEnd w:id="8692"/>
      <w:bookmarkEnd w:id="8693"/>
      <w:bookmarkEnd w:id="8694"/>
      <w:bookmarkEnd w:id="8695"/>
      <w:bookmarkEnd w:id="8696"/>
      <w:bookmarkEnd w:id="8697"/>
    </w:p>
    <w:p w14:paraId="04D8EA9B" w14:textId="77777777" w:rsidR="00000000" w:rsidRDefault="009D64FD">
      <w:r>
        <w:t xml:space="preserve">The application of default values is </w:t>
      </w:r>
      <w:r>
        <w:rPr>
          <w:b/>
        </w:rPr>
        <w:t>not</w:t>
      </w:r>
      <w:r>
        <w:t xml:space="preserve"> dependent on dfdl:occursCountKind, only on whether the occurrence is required or optional, whether there is a default value specified, and </w:t>
      </w:r>
      <w:r>
        <w:rPr>
          <w:rFonts w:cs="Arial"/>
        </w:rPr>
        <w:t>whether the data contains the empty re</w:t>
      </w:r>
      <w:r>
        <w:rPr>
          <w:rFonts w:cs="Arial"/>
        </w:rPr>
        <w:t>presentation (parsing) or is missing (unparsing).</w:t>
      </w:r>
      <w:r>
        <w:t xml:space="preserve"> Section </w:t>
      </w:r>
      <w:r>
        <w:fldChar w:fldCharType="begin"/>
      </w:r>
      <w:r>
        <w:instrText xml:space="preserve"> REF _Ref351914183 \r \h </w:instrText>
      </w:r>
      <w:r>
        <w:fldChar w:fldCharType="separate"/>
      </w:r>
      <w:r>
        <w:t>9.4</w:t>
      </w:r>
      <w:r>
        <w:fldChar w:fldCharType="end"/>
      </w:r>
      <w:r>
        <w:t xml:space="preserve"> </w:t>
      </w:r>
      <w:r>
        <w:fldChar w:fldCharType="begin"/>
      </w:r>
      <w:r>
        <w:instrText xml:space="preserve"> REF _Ref362447391 \h </w:instrText>
      </w:r>
      <w:r>
        <w:fldChar w:fldCharType="separate"/>
      </w:r>
      <w:r>
        <w:t>Element Defaults</w:t>
      </w:r>
      <w:r>
        <w:fldChar w:fldCharType="end"/>
      </w:r>
      <w:r>
        <w:t xml:space="preserve"> contains the details.</w:t>
      </w:r>
    </w:p>
    <w:p w14:paraId="10ACE9F1" w14:textId="77777777" w:rsidR="00000000" w:rsidRDefault="009D64FD">
      <w:pPr>
        <w:pStyle w:val="Heading2"/>
        <w:rPr>
          <w:rFonts w:eastAsia="Times New Roman"/>
        </w:rPr>
      </w:pPr>
      <w:bookmarkStart w:id="8698" w:name="_Toc25589865"/>
      <w:bookmarkStart w:id="8699" w:name="_Toc349042812"/>
      <w:bookmarkStart w:id="8700" w:name="_Toc243112860"/>
      <w:bookmarkEnd w:id="8592"/>
      <w:bookmarkEnd w:id="8593"/>
      <w:bookmarkEnd w:id="8594"/>
      <w:bookmarkEnd w:id="8587"/>
      <w:bookmarkEnd w:id="8588"/>
      <w:bookmarkEnd w:id="8589"/>
      <w:r>
        <w:rPr>
          <w:rFonts w:eastAsia="Times New Roman"/>
        </w:rPr>
        <w:t>Arrays with DFDL Expressions</w:t>
      </w:r>
      <w:bookmarkEnd w:id="8698"/>
      <w:bookmarkEnd w:id="8699"/>
      <w:bookmarkEnd w:id="8700"/>
    </w:p>
    <w:p w14:paraId="54978DC7" w14:textId="77777777" w:rsidR="00000000" w:rsidRDefault="009D64FD">
      <w:r>
        <w:t xml:space="preserve">If the value of a DFDL property of an array element (other than dfdl:occursCount) </w:t>
      </w:r>
      <w:r>
        <w:t xml:space="preserve">is given by a DFDL Expression, then the expression must be re-evaluated for each occurrence of the element in case the value changes. </w:t>
      </w:r>
    </w:p>
    <w:p w14:paraId="5526F338" w14:textId="77777777" w:rsidR="00000000" w:rsidRDefault="009D64FD">
      <w:pPr>
        <w:pStyle w:val="Heading2"/>
        <w:rPr>
          <w:rFonts w:eastAsia="Times New Roman"/>
        </w:rPr>
      </w:pPr>
      <w:bookmarkStart w:id="8701" w:name="_Toc25589866"/>
      <w:bookmarkStart w:id="8702" w:name="_Toc349042813"/>
      <w:bookmarkStart w:id="8703" w:name="_Ref351914286"/>
      <w:r>
        <w:rPr>
          <w:rFonts w:eastAsia="Times New Roman"/>
        </w:rPr>
        <w:t>Points of Uncertainty</w:t>
      </w:r>
      <w:bookmarkEnd w:id="8701"/>
      <w:bookmarkEnd w:id="8702"/>
      <w:bookmarkEnd w:id="8703"/>
    </w:p>
    <w:p w14:paraId="524D82B6" w14:textId="77777777" w:rsidR="00000000" w:rsidRDefault="009D64FD">
      <w:r>
        <w:t xml:space="preserve">Arrays can have points of uncertainty depending on the value of dfdl:occursCountKind. See Section </w:t>
      </w:r>
      <w:r>
        <w:fldChar w:fldCharType="begin"/>
      </w:r>
      <w:r>
        <w:instrText xml:space="preserve"> REF _Ref362445434 \r \h </w:instrText>
      </w:r>
      <w:r>
        <w:fldChar w:fldCharType="separate"/>
      </w:r>
      <w:r>
        <w:t>9.3.3</w:t>
      </w:r>
      <w:r>
        <w:fldChar w:fldCharType="end"/>
      </w:r>
      <w:r>
        <w:t xml:space="preserve"> </w:t>
      </w:r>
      <w:r>
        <w:fldChar w:fldCharType="begin"/>
      </w:r>
      <w:r>
        <w:instrText xml:space="preserve"> REF _Ref362445434 \h </w:instrText>
      </w:r>
      <w:r>
        <w:fldChar w:fldCharType="separate"/>
      </w:r>
      <w:r>
        <w:t>Points of Uncertainty</w:t>
      </w:r>
      <w:r>
        <w:fldChar w:fldCharType="end"/>
      </w:r>
      <w:r>
        <w:t xml:space="preserve"> for details.  </w:t>
      </w:r>
    </w:p>
    <w:p w14:paraId="029C5205" w14:textId="77777777" w:rsidR="00000000" w:rsidRDefault="009D64FD">
      <w:pPr>
        <w:pStyle w:val="Heading2"/>
        <w:rPr>
          <w:rFonts w:eastAsia="Times New Roman"/>
        </w:rPr>
      </w:pPr>
      <w:bookmarkStart w:id="8704" w:name="_Toc361231438"/>
      <w:bookmarkStart w:id="8705" w:name="_Toc361231964"/>
      <w:bookmarkStart w:id="8706" w:name="_Toc362445262"/>
      <w:bookmarkStart w:id="8707" w:name="_Toc363909229"/>
      <w:bookmarkStart w:id="8708" w:name="_Toc364463655"/>
      <w:bookmarkStart w:id="8709" w:name="_Toc366078259"/>
      <w:bookmarkStart w:id="8710" w:name="_Toc366078874"/>
      <w:bookmarkStart w:id="8711" w:name="_Toc366079859"/>
      <w:bookmarkStart w:id="8712" w:name="_Toc366080471"/>
      <w:bookmarkStart w:id="8713" w:name="_Toc366081080"/>
      <w:bookmarkStart w:id="8714" w:name="_Toc366505420"/>
      <w:bookmarkStart w:id="8715" w:name="_Toc366508789"/>
      <w:bookmarkStart w:id="8716" w:name="_Toc366513290"/>
      <w:bookmarkStart w:id="8717" w:name="_Toc366574479"/>
      <w:bookmarkStart w:id="8718" w:name="_Toc366578272"/>
      <w:bookmarkStart w:id="8719" w:name="_Toc366578866"/>
      <w:bookmarkStart w:id="8720" w:name="_Toc366579458"/>
      <w:bookmarkStart w:id="8721" w:name="_Toc366580049"/>
      <w:bookmarkStart w:id="8722" w:name="_Toc366580641"/>
      <w:bookmarkStart w:id="8723" w:name="_Toc366581232"/>
      <w:bookmarkStart w:id="8724" w:name="_Toc366581824"/>
      <w:bookmarkStart w:id="8725" w:name="_Toc361231439"/>
      <w:bookmarkStart w:id="8726" w:name="_Toc361231965"/>
      <w:bookmarkStart w:id="8727" w:name="_Toc362445263"/>
      <w:bookmarkStart w:id="8728" w:name="_Toc363909230"/>
      <w:bookmarkStart w:id="8729" w:name="_Toc364463656"/>
      <w:bookmarkStart w:id="8730" w:name="_Toc366078260"/>
      <w:bookmarkStart w:id="8731" w:name="_Toc366078875"/>
      <w:bookmarkStart w:id="8732" w:name="_Toc366079860"/>
      <w:bookmarkStart w:id="8733" w:name="_Toc366080472"/>
      <w:bookmarkStart w:id="8734" w:name="_Toc366081081"/>
      <w:bookmarkStart w:id="8735" w:name="_Toc366505421"/>
      <w:bookmarkStart w:id="8736" w:name="_Toc366508790"/>
      <w:bookmarkStart w:id="8737" w:name="_Toc366513291"/>
      <w:bookmarkStart w:id="8738" w:name="_Toc366574480"/>
      <w:bookmarkStart w:id="8739" w:name="_Toc366578273"/>
      <w:bookmarkStart w:id="8740" w:name="_Toc366578867"/>
      <w:bookmarkStart w:id="8741" w:name="_Toc366579459"/>
      <w:bookmarkStart w:id="8742" w:name="_Toc366580050"/>
      <w:bookmarkStart w:id="8743" w:name="_Toc366580642"/>
      <w:bookmarkStart w:id="8744" w:name="_Toc366581233"/>
      <w:bookmarkStart w:id="8745" w:name="_Toc366581825"/>
      <w:bookmarkStart w:id="8746" w:name="_Toc361231440"/>
      <w:bookmarkStart w:id="8747" w:name="_Toc361231966"/>
      <w:bookmarkStart w:id="8748" w:name="_Toc362445264"/>
      <w:bookmarkStart w:id="8749" w:name="_Toc363909231"/>
      <w:bookmarkStart w:id="8750" w:name="_Toc364463657"/>
      <w:bookmarkStart w:id="8751" w:name="_Toc366078261"/>
      <w:bookmarkStart w:id="8752" w:name="_Toc366078876"/>
      <w:bookmarkStart w:id="8753" w:name="_Toc366079861"/>
      <w:bookmarkStart w:id="8754" w:name="_Toc366080473"/>
      <w:bookmarkStart w:id="8755" w:name="_Toc366081082"/>
      <w:bookmarkStart w:id="8756" w:name="_Toc366505422"/>
      <w:bookmarkStart w:id="8757" w:name="_Toc366508791"/>
      <w:bookmarkStart w:id="8758" w:name="_Toc366513292"/>
      <w:bookmarkStart w:id="8759" w:name="_Toc366574481"/>
      <w:bookmarkStart w:id="8760" w:name="_Toc366578274"/>
      <w:bookmarkStart w:id="8761" w:name="_Toc366578868"/>
      <w:bookmarkStart w:id="8762" w:name="_Toc366579460"/>
      <w:bookmarkStart w:id="8763" w:name="_Toc366580051"/>
      <w:bookmarkStart w:id="8764" w:name="_Toc366580643"/>
      <w:bookmarkStart w:id="8765" w:name="_Toc366581234"/>
      <w:bookmarkStart w:id="8766" w:name="_Toc366581826"/>
      <w:bookmarkStart w:id="8767" w:name="_Toc361231441"/>
      <w:bookmarkStart w:id="8768" w:name="_Toc361231967"/>
      <w:bookmarkStart w:id="8769" w:name="_Toc362445265"/>
      <w:bookmarkStart w:id="8770" w:name="_Toc363909232"/>
      <w:bookmarkStart w:id="8771" w:name="_Toc364463658"/>
      <w:bookmarkStart w:id="8772" w:name="_Toc366078262"/>
      <w:bookmarkStart w:id="8773" w:name="_Toc366078877"/>
      <w:bookmarkStart w:id="8774" w:name="_Toc366079862"/>
      <w:bookmarkStart w:id="8775" w:name="_Toc366080474"/>
      <w:bookmarkStart w:id="8776" w:name="_Toc366081083"/>
      <w:bookmarkStart w:id="8777" w:name="_Toc366505423"/>
      <w:bookmarkStart w:id="8778" w:name="_Toc366508792"/>
      <w:bookmarkStart w:id="8779" w:name="_Toc366513293"/>
      <w:bookmarkStart w:id="8780" w:name="_Toc366574482"/>
      <w:bookmarkStart w:id="8781" w:name="_Toc366578275"/>
      <w:bookmarkStart w:id="8782" w:name="_Toc366578869"/>
      <w:bookmarkStart w:id="8783" w:name="_Toc366579461"/>
      <w:bookmarkStart w:id="8784" w:name="_Toc366580052"/>
      <w:bookmarkStart w:id="8785" w:name="_Toc366580644"/>
      <w:bookmarkStart w:id="8786" w:name="_Toc366581235"/>
      <w:bookmarkStart w:id="8787" w:name="_Toc366581827"/>
      <w:bookmarkStart w:id="8788" w:name="_Toc361231442"/>
      <w:bookmarkStart w:id="8789" w:name="_Toc361231968"/>
      <w:bookmarkStart w:id="8790" w:name="_Toc362445266"/>
      <w:bookmarkStart w:id="8791" w:name="_Toc363909233"/>
      <w:bookmarkStart w:id="8792" w:name="_Toc364463659"/>
      <w:bookmarkStart w:id="8793" w:name="_Toc366078263"/>
      <w:bookmarkStart w:id="8794" w:name="_Toc366078878"/>
      <w:bookmarkStart w:id="8795" w:name="_Toc366079863"/>
      <w:bookmarkStart w:id="8796" w:name="_Toc366080475"/>
      <w:bookmarkStart w:id="8797" w:name="_Toc366081084"/>
      <w:bookmarkStart w:id="8798" w:name="_Toc366505424"/>
      <w:bookmarkStart w:id="8799" w:name="_Toc366508793"/>
      <w:bookmarkStart w:id="8800" w:name="_Toc366513294"/>
      <w:bookmarkStart w:id="8801" w:name="_Toc366574483"/>
      <w:bookmarkStart w:id="8802" w:name="_Toc366578276"/>
      <w:bookmarkStart w:id="8803" w:name="_Toc366578870"/>
      <w:bookmarkStart w:id="8804" w:name="_Toc366579462"/>
      <w:bookmarkStart w:id="8805" w:name="_Toc366580053"/>
      <w:bookmarkStart w:id="8806" w:name="_Toc366580645"/>
      <w:bookmarkStart w:id="8807" w:name="_Toc366581236"/>
      <w:bookmarkStart w:id="8808" w:name="_Toc366581828"/>
      <w:bookmarkStart w:id="8809" w:name="_Toc361231443"/>
      <w:bookmarkStart w:id="8810" w:name="_Toc361231969"/>
      <w:bookmarkStart w:id="8811" w:name="_Toc362445267"/>
      <w:bookmarkStart w:id="8812" w:name="_Toc363909234"/>
      <w:bookmarkStart w:id="8813" w:name="_Toc364463660"/>
      <w:bookmarkStart w:id="8814" w:name="_Toc366078264"/>
      <w:bookmarkStart w:id="8815" w:name="_Toc366078879"/>
      <w:bookmarkStart w:id="8816" w:name="_Toc366079864"/>
      <w:bookmarkStart w:id="8817" w:name="_Toc366080476"/>
      <w:bookmarkStart w:id="8818" w:name="_Toc366081085"/>
      <w:bookmarkStart w:id="8819" w:name="_Toc366505425"/>
      <w:bookmarkStart w:id="8820" w:name="_Toc366508794"/>
      <w:bookmarkStart w:id="8821" w:name="_Toc366513295"/>
      <w:bookmarkStart w:id="8822" w:name="_Toc366574484"/>
      <w:bookmarkStart w:id="8823" w:name="_Toc366578277"/>
      <w:bookmarkStart w:id="8824" w:name="_Toc366578871"/>
      <w:bookmarkStart w:id="8825" w:name="_Toc366579463"/>
      <w:bookmarkStart w:id="8826" w:name="_Toc366580054"/>
      <w:bookmarkStart w:id="8827" w:name="_Toc366580646"/>
      <w:bookmarkStart w:id="8828" w:name="_Toc366581237"/>
      <w:bookmarkStart w:id="8829" w:name="_Toc366581829"/>
      <w:bookmarkStart w:id="8830" w:name="_Toc361231444"/>
      <w:bookmarkStart w:id="8831" w:name="_Toc361231970"/>
      <w:bookmarkStart w:id="8832" w:name="_Toc362445268"/>
      <w:bookmarkStart w:id="8833" w:name="_Toc363909235"/>
      <w:bookmarkStart w:id="8834" w:name="_Toc364463661"/>
      <w:bookmarkStart w:id="8835" w:name="_Toc366078265"/>
      <w:bookmarkStart w:id="8836" w:name="_Toc366078880"/>
      <w:bookmarkStart w:id="8837" w:name="_Toc366079865"/>
      <w:bookmarkStart w:id="8838" w:name="_Toc366080477"/>
      <w:bookmarkStart w:id="8839" w:name="_Toc366081086"/>
      <w:bookmarkStart w:id="8840" w:name="_Toc366505426"/>
      <w:bookmarkStart w:id="8841" w:name="_Toc366508795"/>
      <w:bookmarkStart w:id="8842" w:name="_Toc366513296"/>
      <w:bookmarkStart w:id="8843" w:name="_Toc366574485"/>
      <w:bookmarkStart w:id="8844" w:name="_Toc366578278"/>
      <w:bookmarkStart w:id="8845" w:name="_Toc366578872"/>
      <w:bookmarkStart w:id="8846" w:name="_Toc366579464"/>
      <w:bookmarkStart w:id="8847" w:name="_Toc366580055"/>
      <w:bookmarkStart w:id="8848" w:name="_Toc366580647"/>
      <w:bookmarkStart w:id="8849" w:name="_Toc366581238"/>
      <w:bookmarkStart w:id="8850" w:name="_Toc366581830"/>
      <w:bookmarkStart w:id="8851" w:name="_Toc361231445"/>
      <w:bookmarkStart w:id="8852" w:name="_Toc361231971"/>
      <w:bookmarkStart w:id="8853" w:name="_Toc362445269"/>
      <w:bookmarkStart w:id="8854" w:name="_Toc363909236"/>
      <w:bookmarkStart w:id="8855" w:name="_Toc364463662"/>
      <w:bookmarkStart w:id="8856" w:name="_Toc366078266"/>
      <w:bookmarkStart w:id="8857" w:name="_Toc366078881"/>
      <w:bookmarkStart w:id="8858" w:name="_Toc366079866"/>
      <w:bookmarkStart w:id="8859" w:name="_Toc366080478"/>
      <w:bookmarkStart w:id="8860" w:name="_Toc366081087"/>
      <w:bookmarkStart w:id="8861" w:name="_Toc366505427"/>
      <w:bookmarkStart w:id="8862" w:name="_Toc366508796"/>
      <w:bookmarkStart w:id="8863" w:name="_Toc366513297"/>
      <w:bookmarkStart w:id="8864" w:name="_Toc366574486"/>
      <w:bookmarkStart w:id="8865" w:name="_Toc366578279"/>
      <w:bookmarkStart w:id="8866" w:name="_Toc366578873"/>
      <w:bookmarkStart w:id="8867" w:name="_Toc366579465"/>
      <w:bookmarkStart w:id="8868" w:name="_Toc366580056"/>
      <w:bookmarkStart w:id="8869" w:name="_Toc366580648"/>
      <w:bookmarkStart w:id="8870" w:name="_Toc366581239"/>
      <w:bookmarkStart w:id="8871" w:name="_Toc366581831"/>
      <w:bookmarkStart w:id="8872" w:name="_Toc361231446"/>
      <w:bookmarkStart w:id="8873" w:name="_Toc361231972"/>
      <w:bookmarkStart w:id="8874" w:name="_Toc362445270"/>
      <w:bookmarkStart w:id="8875" w:name="_Toc363909237"/>
      <w:bookmarkStart w:id="8876" w:name="_Toc364463663"/>
      <w:bookmarkStart w:id="8877" w:name="_Toc366078267"/>
      <w:bookmarkStart w:id="8878" w:name="_Toc366078882"/>
      <w:bookmarkStart w:id="8879" w:name="_Toc366079867"/>
      <w:bookmarkStart w:id="8880" w:name="_Toc366080479"/>
      <w:bookmarkStart w:id="8881" w:name="_Toc366081088"/>
      <w:bookmarkStart w:id="8882" w:name="_Toc366505428"/>
      <w:bookmarkStart w:id="8883" w:name="_Toc366508797"/>
      <w:bookmarkStart w:id="8884" w:name="_Toc366513298"/>
      <w:bookmarkStart w:id="8885" w:name="_Toc366574487"/>
      <w:bookmarkStart w:id="8886" w:name="_Toc366578280"/>
      <w:bookmarkStart w:id="8887" w:name="_Toc366578874"/>
      <w:bookmarkStart w:id="8888" w:name="_Toc366579466"/>
      <w:bookmarkStart w:id="8889" w:name="_Toc366580057"/>
      <w:bookmarkStart w:id="8890" w:name="_Toc366580649"/>
      <w:bookmarkStart w:id="8891" w:name="_Toc366581240"/>
      <w:bookmarkStart w:id="8892" w:name="_Toc366581832"/>
      <w:bookmarkStart w:id="8893" w:name="_Toc361231447"/>
      <w:bookmarkStart w:id="8894" w:name="_Toc361231973"/>
      <w:bookmarkStart w:id="8895" w:name="_Toc362445271"/>
      <w:bookmarkStart w:id="8896" w:name="_Toc363909238"/>
      <w:bookmarkStart w:id="8897" w:name="_Toc364463664"/>
      <w:bookmarkStart w:id="8898" w:name="_Toc366078268"/>
      <w:bookmarkStart w:id="8899" w:name="_Toc366078883"/>
      <w:bookmarkStart w:id="8900" w:name="_Toc366079868"/>
      <w:bookmarkStart w:id="8901" w:name="_Toc366080480"/>
      <w:bookmarkStart w:id="8902" w:name="_Toc366081089"/>
      <w:bookmarkStart w:id="8903" w:name="_Toc366505429"/>
      <w:bookmarkStart w:id="8904" w:name="_Toc366508798"/>
      <w:bookmarkStart w:id="8905" w:name="_Toc366513299"/>
      <w:bookmarkStart w:id="8906" w:name="_Toc366574488"/>
      <w:bookmarkStart w:id="8907" w:name="_Toc366578281"/>
      <w:bookmarkStart w:id="8908" w:name="_Toc366578875"/>
      <w:bookmarkStart w:id="8909" w:name="_Toc366579467"/>
      <w:bookmarkStart w:id="8910" w:name="_Toc366580058"/>
      <w:bookmarkStart w:id="8911" w:name="_Toc366580650"/>
      <w:bookmarkStart w:id="8912" w:name="_Toc366581241"/>
      <w:bookmarkStart w:id="8913" w:name="_Toc366581833"/>
      <w:bookmarkStart w:id="8914" w:name="_Toc361231448"/>
      <w:bookmarkStart w:id="8915" w:name="_Toc361231974"/>
      <w:bookmarkStart w:id="8916" w:name="_Toc362445272"/>
      <w:bookmarkStart w:id="8917" w:name="_Toc363909239"/>
      <w:bookmarkStart w:id="8918" w:name="_Toc364463665"/>
      <w:bookmarkStart w:id="8919" w:name="_Toc366078269"/>
      <w:bookmarkStart w:id="8920" w:name="_Toc366078884"/>
      <w:bookmarkStart w:id="8921" w:name="_Toc366079869"/>
      <w:bookmarkStart w:id="8922" w:name="_Toc366080481"/>
      <w:bookmarkStart w:id="8923" w:name="_Toc366081090"/>
      <w:bookmarkStart w:id="8924" w:name="_Toc366505430"/>
      <w:bookmarkStart w:id="8925" w:name="_Toc366508799"/>
      <w:bookmarkStart w:id="8926" w:name="_Toc366513300"/>
      <w:bookmarkStart w:id="8927" w:name="_Toc366574489"/>
      <w:bookmarkStart w:id="8928" w:name="_Toc366578282"/>
      <w:bookmarkStart w:id="8929" w:name="_Toc366578876"/>
      <w:bookmarkStart w:id="8930" w:name="_Toc366579468"/>
      <w:bookmarkStart w:id="8931" w:name="_Toc366580059"/>
      <w:bookmarkStart w:id="8932" w:name="_Toc366580651"/>
      <w:bookmarkStart w:id="8933" w:name="_Toc366581242"/>
      <w:bookmarkStart w:id="8934" w:name="_Toc366581834"/>
      <w:bookmarkStart w:id="8935" w:name="_Toc361231449"/>
      <w:bookmarkStart w:id="8936" w:name="_Toc361231975"/>
      <w:bookmarkStart w:id="8937" w:name="_Toc362445273"/>
      <w:bookmarkStart w:id="8938" w:name="_Toc363909240"/>
      <w:bookmarkStart w:id="8939" w:name="_Toc364463666"/>
      <w:bookmarkStart w:id="8940" w:name="_Toc366078270"/>
      <w:bookmarkStart w:id="8941" w:name="_Toc366078885"/>
      <w:bookmarkStart w:id="8942" w:name="_Toc366079870"/>
      <w:bookmarkStart w:id="8943" w:name="_Toc366080482"/>
      <w:bookmarkStart w:id="8944" w:name="_Toc366081091"/>
      <w:bookmarkStart w:id="8945" w:name="_Toc366505431"/>
      <w:bookmarkStart w:id="8946" w:name="_Toc366508800"/>
      <w:bookmarkStart w:id="8947" w:name="_Toc366513301"/>
      <w:bookmarkStart w:id="8948" w:name="_Toc366574490"/>
      <w:bookmarkStart w:id="8949" w:name="_Toc366578283"/>
      <w:bookmarkStart w:id="8950" w:name="_Toc366578877"/>
      <w:bookmarkStart w:id="8951" w:name="_Toc366579469"/>
      <w:bookmarkStart w:id="8952" w:name="_Toc366580060"/>
      <w:bookmarkStart w:id="8953" w:name="_Toc366580652"/>
      <w:bookmarkStart w:id="8954" w:name="_Toc366581243"/>
      <w:bookmarkStart w:id="8955" w:name="_Toc366581835"/>
      <w:bookmarkStart w:id="8956" w:name="_Toc361231450"/>
      <w:bookmarkStart w:id="8957" w:name="_Toc361231976"/>
      <w:bookmarkStart w:id="8958" w:name="_Toc362445274"/>
      <w:bookmarkStart w:id="8959" w:name="_Toc363909241"/>
      <w:bookmarkStart w:id="8960" w:name="_Toc364463667"/>
      <w:bookmarkStart w:id="8961" w:name="_Toc366078271"/>
      <w:bookmarkStart w:id="8962" w:name="_Toc366078886"/>
      <w:bookmarkStart w:id="8963" w:name="_Toc366079871"/>
      <w:bookmarkStart w:id="8964" w:name="_Toc366080483"/>
      <w:bookmarkStart w:id="8965" w:name="_Toc366081092"/>
      <w:bookmarkStart w:id="8966" w:name="_Toc366505432"/>
      <w:bookmarkStart w:id="8967" w:name="_Toc366508801"/>
      <w:bookmarkStart w:id="8968" w:name="_Toc366513302"/>
      <w:bookmarkStart w:id="8969" w:name="_Toc366574491"/>
      <w:bookmarkStart w:id="8970" w:name="_Toc366578284"/>
      <w:bookmarkStart w:id="8971" w:name="_Toc366578878"/>
      <w:bookmarkStart w:id="8972" w:name="_Toc366579470"/>
      <w:bookmarkStart w:id="8973" w:name="_Toc366580061"/>
      <w:bookmarkStart w:id="8974" w:name="_Toc366580653"/>
      <w:bookmarkStart w:id="8975" w:name="_Toc366581244"/>
      <w:bookmarkStart w:id="8976" w:name="_Toc366581836"/>
      <w:bookmarkStart w:id="8977" w:name="_Toc361231451"/>
      <w:bookmarkStart w:id="8978" w:name="_Toc361231977"/>
      <w:bookmarkStart w:id="8979" w:name="_Toc362445275"/>
      <w:bookmarkStart w:id="8980" w:name="_Toc363909242"/>
      <w:bookmarkStart w:id="8981" w:name="_Toc364463668"/>
      <w:bookmarkStart w:id="8982" w:name="_Toc366078272"/>
      <w:bookmarkStart w:id="8983" w:name="_Toc366078887"/>
      <w:bookmarkStart w:id="8984" w:name="_Toc366079872"/>
      <w:bookmarkStart w:id="8985" w:name="_Toc366080484"/>
      <w:bookmarkStart w:id="8986" w:name="_Toc366081093"/>
      <w:bookmarkStart w:id="8987" w:name="_Toc366505433"/>
      <w:bookmarkStart w:id="8988" w:name="_Toc366508802"/>
      <w:bookmarkStart w:id="8989" w:name="_Toc366513303"/>
      <w:bookmarkStart w:id="8990" w:name="_Toc366574492"/>
      <w:bookmarkStart w:id="8991" w:name="_Toc366578285"/>
      <w:bookmarkStart w:id="8992" w:name="_Toc366578879"/>
      <w:bookmarkStart w:id="8993" w:name="_Toc366579471"/>
      <w:bookmarkStart w:id="8994" w:name="_Toc366580062"/>
      <w:bookmarkStart w:id="8995" w:name="_Toc366580654"/>
      <w:bookmarkStart w:id="8996" w:name="_Toc366581245"/>
      <w:bookmarkStart w:id="8997" w:name="_Toc366581837"/>
      <w:bookmarkStart w:id="8998" w:name="_Toc361231452"/>
      <w:bookmarkStart w:id="8999" w:name="_Toc361231978"/>
      <w:bookmarkStart w:id="9000" w:name="_Toc362445276"/>
      <w:bookmarkStart w:id="9001" w:name="_Toc363909243"/>
      <w:bookmarkStart w:id="9002" w:name="_Toc364463669"/>
      <w:bookmarkStart w:id="9003" w:name="_Toc366078273"/>
      <w:bookmarkStart w:id="9004" w:name="_Toc366078888"/>
      <w:bookmarkStart w:id="9005" w:name="_Toc366079873"/>
      <w:bookmarkStart w:id="9006" w:name="_Toc366080485"/>
      <w:bookmarkStart w:id="9007" w:name="_Toc366081094"/>
      <w:bookmarkStart w:id="9008" w:name="_Toc366505434"/>
      <w:bookmarkStart w:id="9009" w:name="_Toc366508803"/>
      <w:bookmarkStart w:id="9010" w:name="_Toc366513304"/>
      <w:bookmarkStart w:id="9011" w:name="_Toc366574493"/>
      <w:bookmarkStart w:id="9012" w:name="_Toc366578286"/>
      <w:bookmarkStart w:id="9013" w:name="_Toc366578880"/>
      <w:bookmarkStart w:id="9014" w:name="_Toc366579472"/>
      <w:bookmarkStart w:id="9015" w:name="_Toc366580063"/>
      <w:bookmarkStart w:id="9016" w:name="_Toc366580655"/>
      <w:bookmarkStart w:id="9017" w:name="_Toc366581246"/>
      <w:bookmarkStart w:id="9018" w:name="_Toc366581838"/>
      <w:bookmarkStart w:id="9019" w:name="_Toc361231453"/>
      <w:bookmarkStart w:id="9020" w:name="_Toc361231979"/>
      <w:bookmarkStart w:id="9021" w:name="_Toc362445277"/>
      <w:bookmarkStart w:id="9022" w:name="_Toc363909244"/>
      <w:bookmarkStart w:id="9023" w:name="_Toc364463670"/>
      <w:bookmarkStart w:id="9024" w:name="_Toc366078274"/>
      <w:bookmarkStart w:id="9025" w:name="_Toc366078889"/>
      <w:bookmarkStart w:id="9026" w:name="_Toc366079874"/>
      <w:bookmarkStart w:id="9027" w:name="_Toc366080486"/>
      <w:bookmarkStart w:id="9028" w:name="_Toc366081095"/>
      <w:bookmarkStart w:id="9029" w:name="_Toc366505435"/>
      <w:bookmarkStart w:id="9030" w:name="_Toc366508804"/>
      <w:bookmarkStart w:id="9031" w:name="_Toc366513305"/>
      <w:bookmarkStart w:id="9032" w:name="_Toc366574494"/>
      <w:bookmarkStart w:id="9033" w:name="_Toc366578287"/>
      <w:bookmarkStart w:id="9034" w:name="_Toc366578881"/>
      <w:bookmarkStart w:id="9035" w:name="_Toc366579473"/>
      <w:bookmarkStart w:id="9036" w:name="_Toc366580064"/>
      <w:bookmarkStart w:id="9037" w:name="_Toc366580656"/>
      <w:bookmarkStart w:id="9038" w:name="_Toc366581247"/>
      <w:bookmarkStart w:id="9039" w:name="_Toc366581839"/>
      <w:bookmarkStart w:id="9040" w:name="_Toc361231454"/>
      <w:bookmarkStart w:id="9041" w:name="_Toc361231980"/>
      <w:bookmarkStart w:id="9042" w:name="_Toc362445278"/>
      <w:bookmarkStart w:id="9043" w:name="_Toc363909245"/>
      <w:bookmarkStart w:id="9044" w:name="_Toc364463671"/>
      <w:bookmarkStart w:id="9045" w:name="_Toc366078275"/>
      <w:bookmarkStart w:id="9046" w:name="_Toc366078890"/>
      <w:bookmarkStart w:id="9047" w:name="_Toc366079875"/>
      <w:bookmarkStart w:id="9048" w:name="_Toc366080487"/>
      <w:bookmarkStart w:id="9049" w:name="_Toc366081096"/>
      <w:bookmarkStart w:id="9050" w:name="_Toc366505436"/>
      <w:bookmarkStart w:id="9051" w:name="_Toc366508805"/>
      <w:bookmarkStart w:id="9052" w:name="_Toc366513306"/>
      <w:bookmarkStart w:id="9053" w:name="_Toc366574495"/>
      <w:bookmarkStart w:id="9054" w:name="_Toc366578288"/>
      <w:bookmarkStart w:id="9055" w:name="_Toc366578882"/>
      <w:bookmarkStart w:id="9056" w:name="_Toc366579474"/>
      <w:bookmarkStart w:id="9057" w:name="_Toc366580065"/>
      <w:bookmarkStart w:id="9058" w:name="_Toc366580657"/>
      <w:bookmarkStart w:id="9059" w:name="_Toc366581248"/>
      <w:bookmarkStart w:id="9060" w:name="_Toc366581840"/>
      <w:bookmarkStart w:id="9061" w:name="_Toc361231455"/>
      <w:bookmarkStart w:id="9062" w:name="_Toc361231981"/>
      <w:bookmarkStart w:id="9063" w:name="_Toc362445279"/>
      <w:bookmarkStart w:id="9064" w:name="_Toc363909246"/>
      <w:bookmarkStart w:id="9065" w:name="_Toc364463672"/>
      <w:bookmarkStart w:id="9066" w:name="_Toc366078276"/>
      <w:bookmarkStart w:id="9067" w:name="_Toc366078891"/>
      <w:bookmarkStart w:id="9068" w:name="_Toc366079876"/>
      <w:bookmarkStart w:id="9069" w:name="_Toc366080488"/>
      <w:bookmarkStart w:id="9070" w:name="_Toc366081097"/>
      <w:bookmarkStart w:id="9071" w:name="_Toc366505437"/>
      <w:bookmarkStart w:id="9072" w:name="_Toc366508806"/>
      <w:bookmarkStart w:id="9073" w:name="_Toc366513307"/>
      <w:bookmarkStart w:id="9074" w:name="_Toc366574496"/>
      <w:bookmarkStart w:id="9075" w:name="_Toc366578289"/>
      <w:bookmarkStart w:id="9076" w:name="_Toc366578883"/>
      <w:bookmarkStart w:id="9077" w:name="_Toc366579475"/>
      <w:bookmarkStart w:id="9078" w:name="_Toc366580066"/>
      <w:bookmarkStart w:id="9079" w:name="_Toc366580658"/>
      <w:bookmarkStart w:id="9080" w:name="_Toc366581249"/>
      <w:bookmarkStart w:id="9081" w:name="_Toc366581841"/>
      <w:bookmarkStart w:id="9082" w:name="_Toc361231456"/>
      <w:bookmarkStart w:id="9083" w:name="_Toc361231982"/>
      <w:bookmarkStart w:id="9084" w:name="_Toc362445280"/>
      <w:bookmarkStart w:id="9085" w:name="_Toc363909247"/>
      <w:bookmarkStart w:id="9086" w:name="_Toc364463673"/>
      <w:bookmarkStart w:id="9087" w:name="_Toc366078277"/>
      <w:bookmarkStart w:id="9088" w:name="_Toc366078892"/>
      <w:bookmarkStart w:id="9089" w:name="_Toc366079877"/>
      <w:bookmarkStart w:id="9090" w:name="_Toc366080489"/>
      <w:bookmarkStart w:id="9091" w:name="_Toc366081098"/>
      <w:bookmarkStart w:id="9092" w:name="_Toc366505438"/>
      <w:bookmarkStart w:id="9093" w:name="_Toc366508807"/>
      <w:bookmarkStart w:id="9094" w:name="_Toc366513308"/>
      <w:bookmarkStart w:id="9095" w:name="_Toc366574497"/>
      <w:bookmarkStart w:id="9096" w:name="_Toc366578290"/>
      <w:bookmarkStart w:id="9097" w:name="_Toc366578884"/>
      <w:bookmarkStart w:id="9098" w:name="_Toc366579476"/>
      <w:bookmarkStart w:id="9099" w:name="_Toc366580067"/>
      <w:bookmarkStart w:id="9100" w:name="_Toc366580659"/>
      <w:bookmarkStart w:id="9101" w:name="_Toc366581250"/>
      <w:bookmarkStart w:id="9102" w:name="_Toc366581842"/>
      <w:bookmarkStart w:id="9103" w:name="_Toc361231457"/>
      <w:bookmarkStart w:id="9104" w:name="_Toc361231983"/>
      <w:bookmarkStart w:id="9105" w:name="_Toc362445281"/>
      <w:bookmarkStart w:id="9106" w:name="_Toc363909248"/>
      <w:bookmarkStart w:id="9107" w:name="_Toc364463674"/>
      <w:bookmarkStart w:id="9108" w:name="_Toc366078278"/>
      <w:bookmarkStart w:id="9109" w:name="_Toc366078893"/>
      <w:bookmarkStart w:id="9110" w:name="_Toc366079878"/>
      <w:bookmarkStart w:id="9111" w:name="_Toc366080490"/>
      <w:bookmarkStart w:id="9112" w:name="_Toc366081099"/>
      <w:bookmarkStart w:id="9113" w:name="_Toc366505439"/>
      <w:bookmarkStart w:id="9114" w:name="_Toc366508808"/>
      <w:bookmarkStart w:id="9115" w:name="_Toc366513309"/>
      <w:bookmarkStart w:id="9116" w:name="_Toc366574498"/>
      <w:bookmarkStart w:id="9117" w:name="_Toc366578291"/>
      <w:bookmarkStart w:id="9118" w:name="_Toc366578885"/>
      <w:bookmarkStart w:id="9119" w:name="_Toc366579477"/>
      <w:bookmarkStart w:id="9120" w:name="_Toc366580068"/>
      <w:bookmarkStart w:id="9121" w:name="_Toc366580660"/>
      <w:bookmarkStart w:id="9122" w:name="_Toc366581251"/>
      <w:bookmarkStart w:id="9123" w:name="_Toc366581843"/>
      <w:bookmarkStart w:id="9124" w:name="_Toc361231458"/>
      <w:bookmarkStart w:id="9125" w:name="_Toc361231984"/>
      <w:bookmarkStart w:id="9126" w:name="_Toc362445282"/>
      <w:bookmarkStart w:id="9127" w:name="_Toc363909249"/>
      <w:bookmarkStart w:id="9128" w:name="_Toc364463675"/>
      <w:bookmarkStart w:id="9129" w:name="_Toc366078279"/>
      <w:bookmarkStart w:id="9130" w:name="_Toc366078894"/>
      <w:bookmarkStart w:id="9131" w:name="_Toc366079879"/>
      <w:bookmarkStart w:id="9132" w:name="_Toc366080491"/>
      <w:bookmarkStart w:id="9133" w:name="_Toc366081100"/>
      <w:bookmarkStart w:id="9134" w:name="_Toc366505440"/>
      <w:bookmarkStart w:id="9135" w:name="_Toc366508809"/>
      <w:bookmarkStart w:id="9136" w:name="_Toc366513310"/>
      <w:bookmarkStart w:id="9137" w:name="_Toc366574499"/>
      <w:bookmarkStart w:id="9138" w:name="_Toc366578292"/>
      <w:bookmarkStart w:id="9139" w:name="_Toc366578886"/>
      <w:bookmarkStart w:id="9140" w:name="_Toc366579478"/>
      <w:bookmarkStart w:id="9141" w:name="_Toc366580069"/>
      <w:bookmarkStart w:id="9142" w:name="_Toc366580661"/>
      <w:bookmarkStart w:id="9143" w:name="_Toc366581252"/>
      <w:bookmarkStart w:id="9144" w:name="_Toc366581844"/>
      <w:bookmarkStart w:id="9145" w:name="_Toc361231459"/>
      <w:bookmarkStart w:id="9146" w:name="_Toc361231985"/>
      <w:bookmarkStart w:id="9147" w:name="_Toc362445283"/>
      <w:bookmarkStart w:id="9148" w:name="_Toc363909250"/>
      <w:bookmarkStart w:id="9149" w:name="_Toc364463676"/>
      <w:bookmarkStart w:id="9150" w:name="_Toc366078280"/>
      <w:bookmarkStart w:id="9151" w:name="_Toc366078895"/>
      <w:bookmarkStart w:id="9152" w:name="_Toc366079880"/>
      <w:bookmarkStart w:id="9153" w:name="_Toc366080492"/>
      <w:bookmarkStart w:id="9154" w:name="_Toc366081101"/>
      <w:bookmarkStart w:id="9155" w:name="_Toc366505441"/>
      <w:bookmarkStart w:id="9156" w:name="_Toc366508810"/>
      <w:bookmarkStart w:id="9157" w:name="_Toc366513311"/>
      <w:bookmarkStart w:id="9158" w:name="_Toc366574500"/>
      <w:bookmarkStart w:id="9159" w:name="_Toc366578293"/>
      <w:bookmarkStart w:id="9160" w:name="_Toc366578887"/>
      <w:bookmarkStart w:id="9161" w:name="_Toc366579479"/>
      <w:bookmarkStart w:id="9162" w:name="_Toc366580070"/>
      <w:bookmarkStart w:id="9163" w:name="_Toc366580662"/>
      <w:bookmarkStart w:id="9164" w:name="_Toc366581253"/>
      <w:bookmarkStart w:id="9165" w:name="_Toc366581845"/>
      <w:bookmarkStart w:id="9166" w:name="_Toc361231460"/>
      <w:bookmarkStart w:id="9167" w:name="_Toc361231986"/>
      <w:bookmarkStart w:id="9168" w:name="_Toc362445284"/>
      <w:bookmarkStart w:id="9169" w:name="_Toc363909251"/>
      <w:bookmarkStart w:id="9170" w:name="_Toc364463677"/>
      <w:bookmarkStart w:id="9171" w:name="_Toc366078281"/>
      <w:bookmarkStart w:id="9172" w:name="_Toc366078896"/>
      <w:bookmarkStart w:id="9173" w:name="_Toc366079881"/>
      <w:bookmarkStart w:id="9174" w:name="_Toc366080493"/>
      <w:bookmarkStart w:id="9175" w:name="_Toc366081102"/>
      <w:bookmarkStart w:id="9176" w:name="_Toc366505442"/>
      <w:bookmarkStart w:id="9177" w:name="_Toc366508811"/>
      <w:bookmarkStart w:id="9178" w:name="_Toc366513312"/>
      <w:bookmarkStart w:id="9179" w:name="_Toc366574501"/>
      <w:bookmarkStart w:id="9180" w:name="_Toc366578294"/>
      <w:bookmarkStart w:id="9181" w:name="_Toc366578888"/>
      <w:bookmarkStart w:id="9182" w:name="_Toc366579480"/>
      <w:bookmarkStart w:id="9183" w:name="_Toc366580071"/>
      <w:bookmarkStart w:id="9184" w:name="_Toc366580663"/>
      <w:bookmarkStart w:id="9185" w:name="_Toc366581254"/>
      <w:bookmarkStart w:id="9186" w:name="_Toc366581846"/>
      <w:bookmarkStart w:id="9187" w:name="_Toc361231461"/>
      <w:bookmarkStart w:id="9188" w:name="_Toc361231987"/>
      <w:bookmarkStart w:id="9189" w:name="_Toc362445285"/>
      <w:bookmarkStart w:id="9190" w:name="_Toc363909252"/>
      <w:bookmarkStart w:id="9191" w:name="_Toc364463678"/>
      <w:bookmarkStart w:id="9192" w:name="_Toc366078282"/>
      <w:bookmarkStart w:id="9193" w:name="_Toc366078897"/>
      <w:bookmarkStart w:id="9194" w:name="_Toc366079882"/>
      <w:bookmarkStart w:id="9195" w:name="_Toc366080494"/>
      <w:bookmarkStart w:id="9196" w:name="_Toc366081103"/>
      <w:bookmarkStart w:id="9197" w:name="_Toc366505443"/>
      <w:bookmarkStart w:id="9198" w:name="_Toc366508812"/>
      <w:bookmarkStart w:id="9199" w:name="_Toc366513313"/>
      <w:bookmarkStart w:id="9200" w:name="_Toc366574502"/>
      <w:bookmarkStart w:id="9201" w:name="_Toc366578295"/>
      <w:bookmarkStart w:id="9202" w:name="_Toc366578889"/>
      <w:bookmarkStart w:id="9203" w:name="_Toc366579481"/>
      <w:bookmarkStart w:id="9204" w:name="_Toc366580072"/>
      <w:bookmarkStart w:id="9205" w:name="_Toc366580664"/>
      <w:bookmarkStart w:id="9206" w:name="_Toc366581255"/>
      <w:bookmarkStart w:id="9207" w:name="_Toc366581847"/>
      <w:bookmarkStart w:id="9208" w:name="_Toc361231462"/>
      <w:bookmarkStart w:id="9209" w:name="_Toc361231988"/>
      <w:bookmarkStart w:id="9210" w:name="_Toc362445286"/>
      <w:bookmarkStart w:id="9211" w:name="_Toc363909253"/>
      <w:bookmarkStart w:id="9212" w:name="_Toc364463679"/>
      <w:bookmarkStart w:id="9213" w:name="_Toc366078283"/>
      <w:bookmarkStart w:id="9214" w:name="_Toc366078898"/>
      <w:bookmarkStart w:id="9215" w:name="_Toc366079883"/>
      <w:bookmarkStart w:id="9216" w:name="_Toc366080495"/>
      <w:bookmarkStart w:id="9217" w:name="_Toc366081104"/>
      <w:bookmarkStart w:id="9218" w:name="_Toc366505444"/>
      <w:bookmarkStart w:id="9219" w:name="_Toc366508813"/>
      <w:bookmarkStart w:id="9220" w:name="_Toc366513314"/>
      <w:bookmarkStart w:id="9221" w:name="_Toc366574503"/>
      <w:bookmarkStart w:id="9222" w:name="_Toc366578296"/>
      <w:bookmarkStart w:id="9223" w:name="_Toc366578890"/>
      <w:bookmarkStart w:id="9224" w:name="_Toc366579482"/>
      <w:bookmarkStart w:id="9225" w:name="_Toc366580073"/>
      <w:bookmarkStart w:id="9226" w:name="_Toc366580665"/>
      <w:bookmarkStart w:id="9227" w:name="_Toc366581256"/>
      <w:bookmarkStart w:id="9228" w:name="_Toc366581848"/>
      <w:bookmarkStart w:id="9229" w:name="_Toc361231463"/>
      <w:bookmarkStart w:id="9230" w:name="_Toc361231989"/>
      <w:bookmarkStart w:id="9231" w:name="_Toc362445287"/>
      <w:bookmarkStart w:id="9232" w:name="_Toc363909254"/>
      <w:bookmarkStart w:id="9233" w:name="_Toc364463680"/>
      <w:bookmarkStart w:id="9234" w:name="_Toc366078284"/>
      <w:bookmarkStart w:id="9235" w:name="_Toc366078899"/>
      <w:bookmarkStart w:id="9236" w:name="_Toc366079884"/>
      <w:bookmarkStart w:id="9237" w:name="_Toc366080496"/>
      <w:bookmarkStart w:id="9238" w:name="_Toc366081105"/>
      <w:bookmarkStart w:id="9239" w:name="_Toc366505445"/>
      <w:bookmarkStart w:id="9240" w:name="_Toc366508814"/>
      <w:bookmarkStart w:id="9241" w:name="_Toc366513315"/>
      <w:bookmarkStart w:id="9242" w:name="_Toc366574504"/>
      <w:bookmarkStart w:id="9243" w:name="_Toc366578297"/>
      <w:bookmarkStart w:id="9244" w:name="_Toc366578891"/>
      <w:bookmarkStart w:id="9245" w:name="_Toc366579483"/>
      <w:bookmarkStart w:id="9246" w:name="_Toc366580074"/>
      <w:bookmarkStart w:id="9247" w:name="_Toc366580666"/>
      <w:bookmarkStart w:id="9248" w:name="_Toc366581257"/>
      <w:bookmarkStart w:id="9249" w:name="_Toc366581849"/>
      <w:bookmarkStart w:id="9250" w:name="_Toc361231464"/>
      <w:bookmarkStart w:id="9251" w:name="_Toc361231990"/>
      <w:bookmarkStart w:id="9252" w:name="_Toc362445288"/>
      <w:bookmarkStart w:id="9253" w:name="_Toc363909255"/>
      <w:bookmarkStart w:id="9254" w:name="_Toc364463681"/>
      <w:bookmarkStart w:id="9255" w:name="_Toc366078285"/>
      <w:bookmarkStart w:id="9256" w:name="_Toc366078900"/>
      <w:bookmarkStart w:id="9257" w:name="_Toc366079885"/>
      <w:bookmarkStart w:id="9258" w:name="_Toc366080497"/>
      <w:bookmarkStart w:id="9259" w:name="_Toc366081106"/>
      <w:bookmarkStart w:id="9260" w:name="_Toc366505446"/>
      <w:bookmarkStart w:id="9261" w:name="_Toc366508815"/>
      <w:bookmarkStart w:id="9262" w:name="_Toc366513316"/>
      <w:bookmarkStart w:id="9263" w:name="_Toc366574505"/>
      <w:bookmarkStart w:id="9264" w:name="_Toc366578298"/>
      <w:bookmarkStart w:id="9265" w:name="_Toc366578892"/>
      <w:bookmarkStart w:id="9266" w:name="_Toc366579484"/>
      <w:bookmarkStart w:id="9267" w:name="_Toc366580075"/>
      <w:bookmarkStart w:id="9268" w:name="_Toc366580667"/>
      <w:bookmarkStart w:id="9269" w:name="_Toc366581258"/>
      <w:bookmarkStart w:id="9270" w:name="_Toc366581850"/>
      <w:bookmarkStart w:id="9271" w:name="_Toc361231465"/>
      <w:bookmarkStart w:id="9272" w:name="_Toc361231991"/>
      <w:bookmarkStart w:id="9273" w:name="_Toc362445289"/>
      <w:bookmarkStart w:id="9274" w:name="_Toc363909256"/>
      <w:bookmarkStart w:id="9275" w:name="_Toc364463682"/>
      <w:bookmarkStart w:id="9276" w:name="_Toc366078286"/>
      <w:bookmarkStart w:id="9277" w:name="_Toc366078901"/>
      <w:bookmarkStart w:id="9278" w:name="_Toc366079886"/>
      <w:bookmarkStart w:id="9279" w:name="_Toc366080498"/>
      <w:bookmarkStart w:id="9280" w:name="_Toc366081107"/>
      <w:bookmarkStart w:id="9281" w:name="_Toc366505447"/>
      <w:bookmarkStart w:id="9282" w:name="_Toc366508816"/>
      <w:bookmarkStart w:id="9283" w:name="_Toc366513317"/>
      <w:bookmarkStart w:id="9284" w:name="_Toc366574506"/>
      <w:bookmarkStart w:id="9285" w:name="_Toc366578299"/>
      <w:bookmarkStart w:id="9286" w:name="_Toc366578893"/>
      <w:bookmarkStart w:id="9287" w:name="_Toc366579485"/>
      <w:bookmarkStart w:id="9288" w:name="_Toc366580076"/>
      <w:bookmarkStart w:id="9289" w:name="_Toc366580668"/>
      <w:bookmarkStart w:id="9290" w:name="_Toc366581259"/>
      <w:bookmarkStart w:id="9291" w:name="_Toc366581851"/>
      <w:bookmarkStart w:id="9292" w:name="_Toc361231466"/>
      <w:bookmarkStart w:id="9293" w:name="_Toc361231992"/>
      <w:bookmarkStart w:id="9294" w:name="_Toc362445290"/>
      <w:bookmarkStart w:id="9295" w:name="_Toc363909257"/>
      <w:bookmarkStart w:id="9296" w:name="_Toc364463683"/>
      <w:bookmarkStart w:id="9297" w:name="_Toc366078287"/>
      <w:bookmarkStart w:id="9298" w:name="_Toc366078902"/>
      <w:bookmarkStart w:id="9299" w:name="_Toc366079887"/>
      <w:bookmarkStart w:id="9300" w:name="_Toc366080499"/>
      <w:bookmarkStart w:id="9301" w:name="_Toc366081108"/>
      <w:bookmarkStart w:id="9302" w:name="_Toc366505448"/>
      <w:bookmarkStart w:id="9303" w:name="_Toc366508817"/>
      <w:bookmarkStart w:id="9304" w:name="_Toc366513318"/>
      <w:bookmarkStart w:id="9305" w:name="_Toc366574507"/>
      <w:bookmarkStart w:id="9306" w:name="_Toc366578300"/>
      <w:bookmarkStart w:id="9307" w:name="_Toc366578894"/>
      <w:bookmarkStart w:id="9308" w:name="_Toc366579486"/>
      <w:bookmarkStart w:id="9309" w:name="_Toc366580077"/>
      <w:bookmarkStart w:id="9310" w:name="_Toc366580669"/>
      <w:bookmarkStart w:id="9311" w:name="_Toc366581260"/>
      <w:bookmarkStart w:id="9312" w:name="_Toc366581852"/>
      <w:bookmarkStart w:id="9313" w:name="_Toc361231467"/>
      <w:bookmarkStart w:id="9314" w:name="_Toc361231993"/>
      <w:bookmarkStart w:id="9315" w:name="_Toc362445291"/>
      <w:bookmarkStart w:id="9316" w:name="_Toc363909258"/>
      <w:bookmarkStart w:id="9317" w:name="_Toc364463684"/>
      <w:bookmarkStart w:id="9318" w:name="_Toc366078288"/>
      <w:bookmarkStart w:id="9319" w:name="_Toc366078903"/>
      <w:bookmarkStart w:id="9320" w:name="_Toc366079888"/>
      <w:bookmarkStart w:id="9321" w:name="_Toc366080500"/>
      <w:bookmarkStart w:id="9322" w:name="_Toc366081109"/>
      <w:bookmarkStart w:id="9323" w:name="_Toc366505449"/>
      <w:bookmarkStart w:id="9324" w:name="_Toc366508818"/>
      <w:bookmarkStart w:id="9325" w:name="_Toc366513319"/>
      <w:bookmarkStart w:id="9326" w:name="_Toc366574508"/>
      <w:bookmarkStart w:id="9327" w:name="_Toc366578301"/>
      <w:bookmarkStart w:id="9328" w:name="_Toc366578895"/>
      <w:bookmarkStart w:id="9329" w:name="_Toc366579487"/>
      <w:bookmarkStart w:id="9330" w:name="_Toc366580078"/>
      <w:bookmarkStart w:id="9331" w:name="_Toc366580670"/>
      <w:bookmarkStart w:id="9332" w:name="_Toc366581261"/>
      <w:bookmarkStart w:id="9333" w:name="_Toc366581853"/>
      <w:bookmarkStart w:id="9334" w:name="_Toc361231468"/>
      <w:bookmarkStart w:id="9335" w:name="_Toc361231994"/>
      <w:bookmarkStart w:id="9336" w:name="_Toc362445292"/>
      <w:bookmarkStart w:id="9337" w:name="_Toc363909259"/>
      <w:bookmarkStart w:id="9338" w:name="_Toc364463685"/>
      <w:bookmarkStart w:id="9339" w:name="_Toc366078289"/>
      <w:bookmarkStart w:id="9340" w:name="_Toc366078904"/>
      <w:bookmarkStart w:id="9341" w:name="_Toc366079889"/>
      <w:bookmarkStart w:id="9342" w:name="_Toc366080501"/>
      <w:bookmarkStart w:id="9343" w:name="_Toc366081110"/>
      <w:bookmarkStart w:id="9344" w:name="_Toc366505450"/>
      <w:bookmarkStart w:id="9345" w:name="_Toc366508819"/>
      <w:bookmarkStart w:id="9346" w:name="_Toc366513320"/>
      <w:bookmarkStart w:id="9347" w:name="_Toc366574509"/>
      <w:bookmarkStart w:id="9348" w:name="_Toc366578302"/>
      <w:bookmarkStart w:id="9349" w:name="_Toc366578896"/>
      <w:bookmarkStart w:id="9350" w:name="_Toc366579488"/>
      <w:bookmarkStart w:id="9351" w:name="_Toc366580079"/>
      <w:bookmarkStart w:id="9352" w:name="_Toc366580671"/>
      <w:bookmarkStart w:id="9353" w:name="_Toc366581262"/>
      <w:bookmarkStart w:id="9354" w:name="_Toc366581854"/>
      <w:bookmarkStart w:id="9355" w:name="_Toc361231469"/>
      <w:bookmarkStart w:id="9356" w:name="_Toc361231995"/>
      <w:bookmarkStart w:id="9357" w:name="_Toc362445293"/>
      <w:bookmarkStart w:id="9358" w:name="_Toc363909260"/>
      <w:bookmarkStart w:id="9359" w:name="_Toc364463686"/>
      <w:bookmarkStart w:id="9360" w:name="_Toc366078290"/>
      <w:bookmarkStart w:id="9361" w:name="_Toc366078905"/>
      <w:bookmarkStart w:id="9362" w:name="_Toc366079890"/>
      <w:bookmarkStart w:id="9363" w:name="_Toc366080502"/>
      <w:bookmarkStart w:id="9364" w:name="_Toc366081111"/>
      <w:bookmarkStart w:id="9365" w:name="_Toc366505451"/>
      <w:bookmarkStart w:id="9366" w:name="_Toc366508820"/>
      <w:bookmarkStart w:id="9367" w:name="_Toc366513321"/>
      <w:bookmarkStart w:id="9368" w:name="_Toc366574510"/>
      <w:bookmarkStart w:id="9369" w:name="_Toc366578303"/>
      <w:bookmarkStart w:id="9370" w:name="_Toc366578897"/>
      <w:bookmarkStart w:id="9371" w:name="_Toc366579489"/>
      <w:bookmarkStart w:id="9372" w:name="_Toc366580080"/>
      <w:bookmarkStart w:id="9373" w:name="_Toc366580672"/>
      <w:bookmarkStart w:id="9374" w:name="_Toc366581263"/>
      <w:bookmarkStart w:id="9375" w:name="_Toc366581855"/>
      <w:bookmarkStart w:id="9376" w:name="_Toc361231470"/>
      <w:bookmarkStart w:id="9377" w:name="_Toc361231996"/>
      <w:bookmarkStart w:id="9378" w:name="_Toc362445294"/>
      <w:bookmarkStart w:id="9379" w:name="_Toc363909261"/>
      <w:bookmarkStart w:id="9380" w:name="_Toc364463687"/>
      <w:bookmarkStart w:id="9381" w:name="_Toc366078291"/>
      <w:bookmarkStart w:id="9382" w:name="_Toc366078906"/>
      <w:bookmarkStart w:id="9383" w:name="_Toc366079891"/>
      <w:bookmarkStart w:id="9384" w:name="_Toc366080503"/>
      <w:bookmarkStart w:id="9385" w:name="_Toc366081112"/>
      <w:bookmarkStart w:id="9386" w:name="_Toc366505452"/>
      <w:bookmarkStart w:id="9387" w:name="_Toc366508821"/>
      <w:bookmarkStart w:id="9388" w:name="_Toc366513322"/>
      <w:bookmarkStart w:id="9389" w:name="_Toc366574511"/>
      <w:bookmarkStart w:id="9390" w:name="_Toc366578304"/>
      <w:bookmarkStart w:id="9391" w:name="_Toc366578898"/>
      <w:bookmarkStart w:id="9392" w:name="_Toc366579490"/>
      <w:bookmarkStart w:id="9393" w:name="_Toc366580081"/>
      <w:bookmarkStart w:id="9394" w:name="_Toc366580673"/>
      <w:bookmarkStart w:id="9395" w:name="_Toc366581264"/>
      <w:bookmarkStart w:id="9396" w:name="_Toc366581856"/>
      <w:bookmarkStart w:id="9397" w:name="_Toc361231471"/>
      <w:bookmarkStart w:id="9398" w:name="_Toc361231997"/>
      <w:bookmarkStart w:id="9399" w:name="_Toc362445295"/>
      <w:bookmarkStart w:id="9400" w:name="_Toc363909262"/>
      <w:bookmarkStart w:id="9401" w:name="_Toc364463688"/>
      <w:bookmarkStart w:id="9402" w:name="_Toc366078292"/>
      <w:bookmarkStart w:id="9403" w:name="_Toc366078907"/>
      <w:bookmarkStart w:id="9404" w:name="_Toc366079892"/>
      <w:bookmarkStart w:id="9405" w:name="_Toc366080504"/>
      <w:bookmarkStart w:id="9406" w:name="_Toc366081113"/>
      <w:bookmarkStart w:id="9407" w:name="_Toc366505453"/>
      <w:bookmarkStart w:id="9408" w:name="_Toc366508822"/>
      <w:bookmarkStart w:id="9409" w:name="_Toc366513323"/>
      <w:bookmarkStart w:id="9410" w:name="_Toc366574512"/>
      <w:bookmarkStart w:id="9411" w:name="_Toc366578305"/>
      <w:bookmarkStart w:id="9412" w:name="_Toc366578899"/>
      <w:bookmarkStart w:id="9413" w:name="_Toc366579491"/>
      <w:bookmarkStart w:id="9414" w:name="_Toc366580082"/>
      <w:bookmarkStart w:id="9415" w:name="_Toc366580674"/>
      <w:bookmarkStart w:id="9416" w:name="_Toc366581265"/>
      <w:bookmarkStart w:id="9417" w:name="_Toc366581857"/>
      <w:bookmarkStart w:id="9418" w:name="_Toc361231472"/>
      <w:bookmarkStart w:id="9419" w:name="_Toc361231998"/>
      <w:bookmarkStart w:id="9420" w:name="_Toc362445296"/>
      <w:bookmarkStart w:id="9421" w:name="_Toc363909263"/>
      <w:bookmarkStart w:id="9422" w:name="_Toc364463689"/>
      <w:bookmarkStart w:id="9423" w:name="_Toc366078293"/>
      <w:bookmarkStart w:id="9424" w:name="_Toc366078908"/>
      <w:bookmarkStart w:id="9425" w:name="_Toc366079893"/>
      <w:bookmarkStart w:id="9426" w:name="_Toc366080505"/>
      <w:bookmarkStart w:id="9427" w:name="_Toc366081114"/>
      <w:bookmarkStart w:id="9428" w:name="_Toc366505454"/>
      <w:bookmarkStart w:id="9429" w:name="_Toc366508823"/>
      <w:bookmarkStart w:id="9430" w:name="_Toc366513324"/>
      <w:bookmarkStart w:id="9431" w:name="_Toc366574513"/>
      <w:bookmarkStart w:id="9432" w:name="_Toc366578306"/>
      <w:bookmarkStart w:id="9433" w:name="_Toc366578900"/>
      <w:bookmarkStart w:id="9434" w:name="_Toc366579492"/>
      <w:bookmarkStart w:id="9435" w:name="_Toc366580083"/>
      <w:bookmarkStart w:id="9436" w:name="_Toc366580675"/>
      <w:bookmarkStart w:id="9437" w:name="_Toc366581266"/>
      <w:bookmarkStart w:id="9438" w:name="_Toc366581858"/>
      <w:bookmarkStart w:id="9439" w:name="_Toc361231473"/>
      <w:bookmarkStart w:id="9440" w:name="_Toc361231999"/>
      <w:bookmarkStart w:id="9441" w:name="_Toc362445297"/>
      <w:bookmarkStart w:id="9442" w:name="_Toc363909264"/>
      <w:bookmarkStart w:id="9443" w:name="_Toc364463690"/>
      <w:bookmarkStart w:id="9444" w:name="_Toc366078294"/>
      <w:bookmarkStart w:id="9445" w:name="_Toc366078909"/>
      <w:bookmarkStart w:id="9446" w:name="_Toc366079894"/>
      <w:bookmarkStart w:id="9447" w:name="_Toc366080506"/>
      <w:bookmarkStart w:id="9448" w:name="_Toc366081115"/>
      <w:bookmarkStart w:id="9449" w:name="_Toc366505455"/>
      <w:bookmarkStart w:id="9450" w:name="_Toc366508824"/>
      <w:bookmarkStart w:id="9451" w:name="_Toc366513325"/>
      <w:bookmarkStart w:id="9452" w:name="_Toc366574514"/>
      <w:bookmarkStart w:id="9453" w:name="_Toc366578307"/>
      <w:bookmarkStart w:id="9454" w:name="_Toc366578901"/>
      <w:bookmarkStart w:id="9455" w:name="_Toc366579493"/>
      <w:bookmarkStart w:id="9456" w:name="_Toc366580084"/>
      <w:bookmarkStart w:id="9457" w:name="_Toc366580676"/>
      <w:bookmarkStart w:id="9458" w:name="_Toc366581267"/>
      <w:bookmarkStart w:id="9459" w:name="_Toc366581859"/>
      <w:bookmarkStart w:id="9460" w:name="_Toc361231474"/>
      <w:bookmarkStart w:id="9461" w:name="_Toc361232000"/>
      <w:bookmarkStart w:id="9462" w:name="_Toc362445298"/>
      <w:bookmarkStart w:id="9463" w:name="_Toc363909265"/>
      <w:bookmarkStart w:id="9464" w:name="_Toc364463691"/>
      <w:bookmarkStart w:id="9465" w:name="_Toc366078295"/>
      <w:bookmarkStart w:id="9466" w:name="_Toc366078910"/>
      <w:bookmarkStart w:id="9467" w:name="_Toc366079895"/>
      <w:bookmarkStart w:id="9468" w:name="_Toc366080507"/>
      <w:bookmarkStart w:id="9469" w:name="_Toc366081116"/>
      <w:bookmarkStart w:id="9470" w:name="_Toc366505456"/>
      <w:bookmarkStart w:id="9471" w:name="_Toc366508825"/>
      <w:bookmarkStart w:id="9472" w:name="_Toc366513326"/>
      <w:bookmarkStart w:id="9473" w:name="_Toc366574515"/>
      <w:bookmarkStart w:id="9474" w:name="_Toc366578308"/>
      <w:bookmarkStart w:id="9475" w:name="_Toc366578902"/>
      <w:bookmarkStart w:id="9476" w:name="_Toc366579494"/>
      <w:bookmarkStart w:id="9477" w:name="_Toc366580085"/>
      <w:bookmarkStart w:id="9478" w:name="_Toc366580677"/>
      <w:bookmarkStart w:id="9479" w:name="_Toc366581268"/>
      <w:bookmarkStart w:id="9480" w:name="_Toc366581860"/>
      <w:bookmarkStart w:id="9481" w:name="_Toc361231475"/>
      <w:bookmarkStart w:id="9482" w:name="_Toc361232001"/>
      <w:bookmarkStart w:id="9483" w:name="_Toc362445299"/>
      <w:bookmarkStart w:id="9484" w:name="_Toc363909266"/>
      <w:bookmarkStart w:id="9485" w:name="_Toc364463692"/>
      <w:bookmarkStart w:id="9486" w:name="_Toc366078296"/>
      <w:bookmarkStart w:id="9487" w:name="_Toc366078911"/>
      <w:bookmarkStart w:id="9488" w:name="_Toc366079896"/>
      <w:bookmarkStart w:id="9489" w:name="_Toc366080508"/>
      <w:bookmarkStart w:id="9490" w:name="_Toc366081117"/>
      <w:bookmarkStart w:id="9491" w:name="_Toc366505457"/>
      <w:bookmarkStart w:id="9492" w:name="_Toc366508826"/>
      <w:bookmarkStart w:id="9493" w:name="_Toc366513327"/>
      <w:bookmarkStart w:id="9494" w:name="_Toc366574516"/>
      <w:bookmarkStart w:id="9495" w:name="_Toc366578309"/>
      <w:bookmarkStart w:id="9496" w:name="_Toc366578903"/>
      <w:bookmarkStart w:id="9497" w:name="_Toc366579495"/>
      <w:bookmarkStart w:id="9498" w:name="_Toc366580086"/>
      <w:bookmarkStart w:id="9499" w:name="_Toc366580678"/>
      <w:bookmarkStart w:id="9500" w:name="_Toc366581269"/>
      <w:bookmarkStart w:id="9501" w:name="_Toc366581861"/>
      <w:bookmarkStart w:id="9502" w:name="_Toc361231476"/>
      <w:bookmarkStart w:id="9503" w:name="_Toc361232002"/>
      <w:bookmarkStart w:id="9504" w:name="_Toc362445300"/>
      <w:bookmarkStart w:id="9505" w:name="_Toc363909267"/>
      <w:bookmarkStart w:id="9506" w:name="_Toc364463693"/>
      <w:bookmarkStart w:id="9507" w:name="_Toc366078297"/>
      <w:bookmarkStart w:id="9508" w:name="_Toc366078912"/>
      <w:bookmarkStart w:id="9509" w:name="_Toc366079897"/>
      <w:bookmarkStart w:id="9510" w:name="_Toc366080509"/>
      <w:bookmarkStart w:id="9511" w:name="_Toc366081118"/>
      <w:bookmarkStart w:id="9512" w:name="_Toc366505458"/>
      <w:bookmarkStart w:id="9513" w:name="_Toc366508827"/>
      <w:bookmarkStart w:id="9514" w:name="_Toc366513328"/>
      <w:bookmarkStart w:id="9515" w:name="_Toc366574517"/>
      <w:bookmarkStart w:id="9516" w:name="_Toc366578310"/>
      <w:bookmarkStart w:id="9517" w:name="_Toc366578904"/>
      <w:bookmarkStart w:id="9518" w:name="_Toc366579496"/>
      <w:bookmarkStart w:id="9519" w:name="_Toc366580087"/>
      <w:bookmarkStart w:id="9520" w:name="_Toc366580679"/>
      <w:bookmarkStart w:id="9521" w:name="_Toc366581270"/>
      <w:bookmarkStart w:id="9522" w:name="_Toc366581862"/>
      <w:bookmarkStart w:id="9523" w:name="_Toc361231477"/>
      <w:bookmarkStart w:id="9524" w:name="_Toc361232003"/>
      <w:bookmarkStart w:id="9525" w:name="_Toc362445301"/>
      <w:bookmarkStart w:id="9526" w:name="_Toc363909268"/>
      <w:bookmarkStart w:id="9527" w:name="_Toc364463694"/>
      <w:bookmarkStart w:id="9528" w:name="_Toc366078298"/>
      <w:bookmarkStart w:id="9529" w:name="_Toc366078913"/>
      <w:bookmarkStart w:id="9530" w:name="_Toc366079898"/>
      <w:bookmarkStart w:id="9531" w:name="_Toc366080510"/>
      <w:bookmarkStart w:id="9532" w:name="_Toc366081119"/>
      <w:bookmarkStart w:id="9533" w:name="_Toc366505459"/>
      <w:bookmarkStart w:id="9534" w:name="_Toc366508828"/>
      <w:bookmarkStart w:id="9535" w:name="_Toc366513329"/>
      <w:bookmarkStart w:id="9536" w:name="_Toc366574518"/>
      <w:bookmarkStart w:id="9537" w:name="_Toc366578311"/>
      <w:bookmarkStart w:id="9538" w:name="_Toc366578905"/>
      <w:bookmarkStart w:id="9539" w:name="_Toc366579497"/>
      <w:bookmarkStart w:id="9540" w:name="_Toc366580088"/>
      <w:bookmarkStart w:id="9541" w:name="_Toc366580680"/>
      <w:bookmarkStart w:id="9542" w:name="_Toc366581271"/>
      <w:bookmarkStart w:id="9543" w:name="_Toc366581863"/>
      <w:bookmarkStart w:id="9544" w:name="_Toc361231478"/>
      <w:bookmarkStart w:id="9545" w:name="_Toc361232004"/>
      <w:bookmarkStart w:id="9546" w:name="_Toc362445302"/>
      <w:bookmarkStart w:id="9547" w:name="_Toc363909269"/>
      <w:bookmarkStart w:id="9548" w:name="_Toc364463695"/>
      <w:bookmarkStart w:id="9549" w:name="_Toc366078299"/>
      <w:bookmarkStart w:id="9550" w:name="_Toc366078914"/>
      <w:bookmarkStart w:id="9551" w:name="_Toc366079899"/>
      <w:bookmarkStart w:id="9552" w:name="_Toc366080511"/>
      <w:bookmarkStart w:id="9553" w:name="_Toc366081120"/>
      <w:bookmarkStart w:id="9554" w:name="_Toc366505460"/>
      <w:bookmarkStart w:id="9555" w:name="_Toc366508829"/>
      <w:bookmarkStart w:id="9556" w:name="_Toc366513330"/>
      <w:bookmarkStart w:id="9557" w:name="_Toc366574519"/>
      <w:bookmarkStart w:id="9558" w:name="_Toc366578312"/>
      <w:bookmarkStart w:id="9559" w:name="_Toc366578906"/>
      <w:bookmarkStart w:id="9560" w:name="_Toc366579498"/>
      <w:bookmarkStart w:id="9561" w:name="_Toc366580089"/>
      <w:bookmarkStart w:id="9562" w:name="_Toc366580681"/>
      <w:bookmarkStart w:id="9563" w:name="_Toc366581272"/>
      <w:bookmarkStart w:id="9564" w:name="_Toc366581864"/>
      <w:bookmarkStart w:id="9565" w:name="_Toc351912894"/>
      <w:bookmarkStart w:id="9566" w:name="_Toc351914915"/>
      <w:bookmarkStart w:id="9567" w:name="_Toc351915381"/>
      <w:bookmarkStart w:id="9568" w:name="_Toc361231479"/>
      <w:bookmarkStart w:id="9569" w:name="_Toc361232005"/>
      <w:bookmarkStart w:id="9570" w:name="_Toc362445303"/>
      <w:bookmarkStart w:id="9571" w:name="_Toc363909270"/>
      <w:bookmarkStart w:id="9572" w:name="_Toc364463696"/>
      <w:bookmarkStart w:id="9573" w:name="_Toc366078300"/>
      <w:bookmarkStart w:id="9574" w:name="_Toc366078915"/>
      <w:bookmarkStart w:id="9575" w:name="_Toc366079900"/>
      <w:bookmarkStart w:id="9576" w:name="_Toc366080512"/>
      <w:bookmarkStart w:id="9577" w:name="_Toc366081121"/>
      <w:bookmarkStart w:id="9578" w:name="_Toc366505461"/>
      <w:bookmarkStart w:id="9579" w:name="_Toc366508830"/>
      <w:bookmarkStart w:id="9580" w:name="_Toc366513331"/>
      <w:bookmarkStart w:id="9581" w:name="_Toc366574520"/>
      <w:bookmarkStart w:id="9582" w:name="_Toc366578313"/>
      <w:bookmarkStart w:id="9583" w:name="_Toc366578907"/>
      <w:bookmarkStart w:id="9584" w:name="_Toc366579499"/>
      <w:bookmarkStart w:id="9585" w:name="_Toc366580090"/>
      <w:bookmarkStart w:id="9586" w:name="_Toc366580682"/>
      <w:bookmarkStart w:id="9587" w:name="_Toc366581273"/>
      <w:bookmarkStart w:id="9588" w:name="_Toc366581865"/>
      <w:bookmarkStart w:id="9589" w:name="_Toc351912895"/>
      <w:bookmarkStart w:id="9590" w:name="_Toc351914916"/>
      <w:bookmarkStart w:id="9591" w:name="_Toc351915382"/>
      <w:bookmarkStart w:id="9592" w:name="_Toc361231480"/>
      <w:bookmarkStart w:id="9593" w:name="_Toc361232006"/>
      <w:bookmarkStart w:id="9594" w:name="_Toc362445304"/>
      <w:bookmarkStart w:id="9595" w:name="_Toc363909271"/>
      <w:bookmarkStart w:id="9596" w:name="_Toc364463697"/>
      <w:bookmarkStart w:id="9597" w:name="_Toc366078301"/>
      <w:bookmarkStart w:id="9598" w:name="_Toc366078916"/>
      <w:bookmarkStart w:id="9599" w:name="_Toc366079901"/>
      <w:bookmarkStart w:id="9600" w:name="_Toc366080513"/>
      <w:bookmarkStart w:id="9601" w:name="_Toc366081122"/>
      <w:bookmarkStart w:id="9602" w:name="_Toc366505462"/>
      <w:bookmarkStart w:id="9603" w:name="_Toc366508831"/>
      <w:bookmarkStart w:id="9604" w:name="_Toc366513332"/>
      <w:bookmarkStart w:id="9605" w:name="_Toc366574521"/>
      <w:bookmarkStart w:id="9606" w:name="_Toc366578314"/>
      <w:bookmarkStart w:id="9607" w:name="_Toc366578908"/>
      <w:bookmarkStart w:id="9608" w:name="_Toc366579500"/>
      <w:bookmarkStart w:id="9609" w:name="_Toc366580091"/>
      <w:bookmarkStart w:id="9610" w:name="_Toc366580683"/>
      <w:bookmarkStart w:id="9611" w:name="_Toc366581274"/>
      <w:bookmarkStart w:id="9612" w:name="_Toc366581866"/>
      <w:bookmarkStart w:id="9613" w:name="_Toc351912896"/>
      <w:bookmarkStart w:id="9614" w:name="_Toc351914917"/>
      <w:bookmarkStart w:id="9615" w:name="_Toc351915383"/>
      <w:bookmarkStart w:id="9616" w:name="_Toc361231481"/>
      <w:bookmarkStart w:id="9617" w:name="_Toc361232007"/>
      <w:bookmarkStart w:id="9618" w:name="_Toc362445305"/>
      <w:bookmarkStart w:id="9619" w:name="_Toc363909272"/>
      <w:bookmarkStart w:id="9620" w:name="_Toc364463698"/>
      <w:bookmarkStart w:id="9621" w:name="_Toc366078302"/>
      <w:bookmarkStart w:id="9622" w:name="_Toc366078917"/>
      <w:bookmarkStart w:id="9623" w:name="_Toc366079902"/>
      <w:bookmarkStart w:id="9624" w:name="_Toc366080514"/>
      <w:bookmarkStart w:id="9625" w:name="_Toc366081123"/>
      <w:bookmarkStart w:id="9626" w:name="_Toc366505463"/>
      <w:bookmarkStart w:id="9627" w:name="_Toc366508832"/>
      <w:bookmarkStart w:id="9628" w:name="_Toc366513333"/>
      <w:bookmarkStart w:id="9629" w:name="_Toc366574522"/>
      <w:bookmarkStart w:id="9630" w:name="_Toc366578315"/>
      <w:bookmarkStart w:id="9631" w:name="_Toc366578909"/>
      <w:bookmarkStart w:id="9632" w:name="_Toc366579501"/>
      <w:bookmarkStart w:id="9633" w:name="_Toc366580092"/>
      <w:bookmarkStart w:id="9634" w:name="_Toc366580684"/>
      <w:bookmarkStart w:id="9635" w:name="_Toc366581275"/>
      <w:bookmarkStart w:id="9636" w:name="_Toc366581867"/>
      <w:bookmarkStart w:id="9637" w:name="_Toc351912897"/>
      <w:bookmarkStart w:id="9638" w:name="_Toc351914918"/>
      <w:bookmarkStart w:id="9639" w:name="_Toc351915384"/>
      <w:bookmarkStart w:id="9640" w:name="_Toc361231482"/>
      <w:bookmarkStart w:id="9641" w:name="_Toc361232008"/>
      <w:bookmarkStart w:id="9642" w:name="_Toc362445306"/>
      <w:bookmarkStart w:id="9643" w:name="_Toc363909273"/>
      <w:bookmarkStart w:id="9644" w:name="_Toc364463699"/>
      <w:bookmarkStart w:id="9645" w:name="_Toc366078303"/>
      <w:bookmarkStart w:id="9646" w:name="_Toc366078918"/>
      <w:bookmarkStart w:id="9647" w:name="_Toc366079903"/>
      <w:bookmarkStart w:id="9648" w:name="_Toc366080515"/>
      <w:bookmarkStart w:id="9649" w:name="_Toc366081124"/>
      <w:bookmarkStart w:id="9650" w:name="_Toc366505464"/>
      <w:bookmarkStart w:id="9651" w:name="_Toc366508833"/>
      <w:bookmarkStart w:id="9652" w:name="_Toc366513334"/>
      <w:bookmarkStart w:id="9653" w:name="_Toc366574523"/>
      <w:bookmarkStart w:id="9654" w:name="_Toc366578316"/>
      <w:bookmarkStart w:id="9655" w:name="_Toc366578910"/>
      <w:bookmarkStart w:id="9656" w:name="_Toc366579502"/>
      <w:bookmarkStart w:id="9657" w:name="_Toc366580093"/>
      <w:bookmarkStart w:id="9658" w:name="_Toc366580685"/>
      <w:bookmarkStart w:id="9659" w:name="_Toc366581276"/>
      <w:bookmarkStart w:id="9660" w:name="_Toc366581868"/>
      <w:bookmarkStart w:id="9661" w:name="_Toc351912898"/>
      <w:bookmarkStart w:id="9662" w:name="_Toc351914919"/>
      <w:bookmarkStart w:id="9663" w:name="_Toc351915385"/>
      <w:bookmarkStart w:id="9664" w:name="_Toc361231483"/>
      <w:bookmarkStart w:id="9665" w:name="_Toc361232009"/>
      <w:bookmarkStart w:id="9666" w:name="_Toc362445307"/>
      <w:bookmarkStart w:id="9667" w:name="_Toc363909274"/>
      <w:bookmarkStart w:id="9668" w:name="_Toc364463700"/>
      <w:bookmarkStart w:id="9669" w:name="_Toc366078304"/>
      <w:bookmarkStart w:id="9670" w:name="_Toc366078919"/>
      <w:bookmarkStart w:id="9671" w:name="_Toc366079904"/>
      <w:bookmarkStart w:id="9672" w:name="_Toc366080516"/>
      <w:bookmarkStart w:id="9673" w:name="_Toc366081125"/>
      <w:bookmarkStart w:id="9674" w:name="_Toc366505465"/>
      <w:bookmarkStart w:id="9675" w:name="_Toc366508834"/>
      <w:bookmarkStart w:id="9676" w:name="_Toc366513335"/>
      <w:bookmarkStart w:id="9677" w:name="_Toc366574524"/>
      <w:bookmarkStart w:id="9678" w:name="_Toc366578317"/>
      <w:bookmarkStart w:id="9679" w:name="_Toc366578911"/>
      <w:bookmarkStart w:id="9680" w:name="_Toc366579503"/>
      <w:bookmarkStart w:id="9681" w:name="_Toc366580094"/>
      <w:bookmarkStart w:id="9682" w:name="_Toc366580686"/>
      <w:bookmarkStart w:id="9683" w:name="_Toc366581277"/>
      <w:bookmarkStart w:id="9684" w:name="_Toc366581869"/>
      <w:bookmarkStart w:id="9685" w:name="_Toc351912899"/>
      <w:bookmarkStart w:id="9686" w:name="_Toc351914920"/>
      <w:bookmarkStart w:id="9687" w:name="_Toc351915386"/>
      <w:bookmarkStart w:id="9688" w:name="_Toc361231484"/>
      <w:bookmarkStart w:id="9689" w:name="_Toc361232010"/>
      <w:bookmarkStart w:id="9690" w:name="_Toc362445308"/>
      <w:bookmarkStart w:id="9691" w:name="_Toc363909275"/>
      <w:bookmarkStart w:id="9692" w:name="_Toc364463701"/>
      <w:bookmarkStart w:id="9693" w:name="_Toc366078305"/>
      <w:bookmarkStart w:id="9694" w:name="_Toc366078920"/>
      <w:bookmarkStart w:id="9695" w:name="_Toc366079905"/>
      <w:bookmarkStart w:id="9696" w:name="_Toc366080517"/>
      <w:bookmarkStart w:id="9697" w:name="_Toc366081126"/>
      <w:bookmarkStart w:id="9698" w:name="_Toc366505466"/>
      <w:bookmarkStart w:id="9699" w:name="_Toc366508835"/>
      <w:bookmarkStart w:id="9700" w:name="_Toc366513336"/>
      <w:bookmarkStart w:id="9701" w:name="_Toc366574525"/>
      <w:bookmarkStart w:id="9702" w:name="_Toc366578318"/>
      <w:bookmarkStart w:id="9703" w:name="_Toc366578912"/>
      <w:bookmarkStart w:id="9704" w:name="_Toc366579504"/>
      <w:bookmarkStart w:id="9705" w:name="_Toc366580095"/>
      <w:bookmarkStart w:id="9706" w:name="_Toc366580687"/>
      <w:bookmarkStart w:id="9707" w:name="_Toc366581278"/>
      <w:bookmarkStart w:id="9708" w:name="_Toc366581870"/>
      <w:bookmarkStart w:id="9709" w:name="_Toc351912900"/>
      <w:bookmarkStart w:id="9710" w:name="_Toc351914921"/>
      <w:bookmarkStart w:id="9711" w:name="_Toc351915387"/>
      <w:bookmarkStart w:id="9712" w:name="_Toc361231485"/>
      <w:bookmarkStart w:id="9713" w:name="_Toc361232011"/>
      <w:bookmarkStart w:id="9714" w:name="_Toc362445309"/>
      <w:bookmarkStart w:id="9715" w:name="_Toc363909276"/>
      <w:bookmarkStart w:id="9716" w:name="_Toc364463702"/>
      <w:bookmarkStart w:id="9717" w:name="_Toc366078306"/>
      <w:bookmarkStart w:id="9718" w:name="_Toc366078921"/>
      <w:bookmarkStart w:id="9719" w:name="_Toc366079906"/>
      <w:bookmarkStart w:id="9720" w:name="_Toc366080518"/>
      <w:bookmarkStart w:id="9721" w:name="_Toc366081127"/>
      <w:bookmarkStart w:id="9722" w:name="_Toc366505467"/>
      <w:bookmarkStart w:id="9723" w:name="_Toc366508836"/>
      <w:bookmarkStart w:id="9724" w:name="_Toc366513337"/>
      <w:bookmarkStart w:id="9725" w:name="_Toc366574526"/>
      <w:bookmarkStart w:id="9726" w:name="_Toc366578319"/>
      <w:bookmarkStart w:id="9727" w:name="_Toc366578913"/>
      <w:bookmarkStart w:id="9728" w:name="_Toc366579505"/>
      <w:bookmarkStart w:id="9729" w:name="_Toc366580096"/>
      <w:bookmarkStart w:id="9730" w:name="_Toc366580688"/>
      <w:bookmarkStart w:id="9731" w:name="_Toc366581279"/>
      <w:bookmarkStart w:id="9732" w:name="_Toc366581871"/>
      <w:bookmarkStart w:id="9733" w:name="_Toc351912901"/>
      <w:bookmarkStart w:id="9734" w:name="_Toc351914922"/>
      <w:bookmarkStart w:id="9735" w:name="_Toc351915388"/>
      <w:bookmarkStart w:id="9736" w:name="_Toc361231486"/>
      <w:bookmarkStart w:id="9737" w:name="_Toc361232012"/>
      <w:bookmarkStart w:id="9738" w:name="_Toc362445310"/>
      <w:bookmarkStart w:id="9739" w:name="_Toc363909277"/>
      <w:bookmarkStart w:id="9740" w:name="_Toc364463703"/>
      <w:bookmarkStart w:id="9741" w:name="_Toc366078307"/>
      <w:bookmarkStart w:id="9742" w:name="_Toc366078922"/>
      <w:bookmarkStart w:id="9743" w:name="_Toc366079907"/>
      <w:bookmarkStart w:id="9744" w:name="_Toc366080519"/>
      <w:bookmarkStart w:id="9745" w:name="_Toc366081128"/>
      <w:bookmarkStart w:id="9746" w:name="_Toc366505468"/>
      <w:bookmarkStart w:id="9747" w:name="_Toc366508837"/>
      <w:bookmarkStart w:id="9748" w:name="_Toc366513338"/>
      <w:bookmarkStart w:id="9749" w:name="_Toc366574527"/>
      <w:bookmarkStart w:id="9750" w:name="_Toc366578320"/>
      <w:bookmarkStart w:id="9751" w:name="_Toc366578914"/>
      <w:bookmarkStart w:id="9752" w:name="_Toc366579506"/>
      <w:bookmarkStart w:id="9753" w:name="_Toc366580097"/>
      <w:bookmarkStart w:id="9754" w:name="_Toc366580689"/>
      <w:bookmarkStart w:id="9755" w:name="_Toc366581280"/>
      <w:bookmarkStart w:id="9756" w:name="_Toc366581872"/>
      <w:bookmarkStart w:id="9757" w:name="_Toc351912902"/>
      <w:bookmarkStart w:id="9758" w:name="_Toc351914923"/>
      <w:bookmarkStart w:id="9759" w:name="_Toc351915389"/>
      <w:bookmarkStart w:id="9760" w:name="_Toc361231487"/>
      <w:bookmarkStart w:id="9761" w:name="_Toc361232013"/>
      <w:bookmarkStart w:id="9762" w:name="_Toc362445311"/>
      <w:bookmarkStart w:id="9763" w:name="_Toc363909278"/>
      <w:bookmarkStart w:id="9764" w:name="_Toc364463704"/>
      <w:bookmarkStart w:id="9765" w:name="_Toc366078308"/>
      <w:bookmarkStart w:id="9766" w:name="_Toc366078923"/>
      <w:bookmarkStart w:id="9767" w:name="_Toc366079908"/>
      <w:bookmarkStart w:id="9768" w:name="_Toc366080520"/>
      <w:bookmarkStart w:id="9769" w:name="_Toc366081129"/>
      <w:bookmarkStart w:id="9770" w:name="_Toc366505469"/>
      <w:bookmarkStart w:id="9771" w:name="_Toc366508838"/>
      <w:bookmarkStart w:id="9772" w:name="_Toc366513339"/>
      <w:bookmarkStart w:id="9773" w:name="_Toc366574528"/>
      <w:bookmarkStart w:id="9774" w:name="_Toc366578321"/>
      <w:bookmarkStart w:id="9775" w:name="_Toc366578915"/>
      <w:bookmarkStart w:id="9776" w:name="_Toc366579507"/>
      <w:bookmarkStart w:id="9777" w:name="_Toc366580098"/>
      <w:bookmarkStart w:id="9778" w:name="_Toc366580690"/>
      <w:bookmarkStart w:id="9779" w:name="_Toc366581281"/>
      <w:bookmarkStart w:id="9780" w:name="_Toc366581873"/>
      <w:bookmarkStart w:id="9781" w:name="_Toc351912903"/>
      <w:bookmarkStart w:id="9782" w:name="_Toc351914924"/>
      <w:bookmarkStart w:id="9783" w:name="_Toc351915390"/>
      <w:bookmarkStart w:id="9784" w:name="_Toc361231488"/>
      <w:bookmarkStart w:id="9785" w:name="_Toc361232014"/>
      <w:bookmarkStart w:id="9786" w:name="_Toc362445312"/>
      <w:bookmarkStart w:id="9787" w:name="_Toc363909279"/>
      <w:bookmarkStart w:id="9788" w:name="_Toc364463705"/>
      <w:bookmarkStart w:id="9789" w:name="_Toc366078309"/>
      <w:bookmarkStart w:id="9790" w:name="_Toc366078924"/>
      <w:bookmarkStart w:id="9791" w:name="_Toc366079909"/>
      <w:bookmarkStart w:id="9792" w:name="_Toc366080521"/>
      <w:bookmarkStart w:id="9793" w:name="_Toc366081130"/>
      <w:bookmarkStart w:id="9794" w:name="_Toc366505470"/>
      <w:bookmarkStart w:id="9795" w:name="_Toc366508839"/>
      <w:bookmarkStart w:id="9796" w:name="_Toc366513340"/>
      <w:bookmarkStart w:id="9797" w:name="_Toc366574529"/>
      <w:bookmarkStart w:id="9798" w:name="_Toc366578322"/>
      <w:bookmarkStart w:id="9799" w:name="_Toc366578916"/>
      <w:bookmarkStart w:id="9800" w:name="_Toc366579508"/>
      <w:bookmarkStart w:id="9801" w:name="_Toc366580099"/>
      <w:bookmarkStart w:id="9802" w:name="_Toc366580691"/>
      <w:bookmarkStart w:id="9803" w:name="_Toc366581282"/>
      <w:bookmarkStart w:id="9804" w:name="_Toc366581874"/>
      <w:bookmarkStart w:id="9805" w:name="_Toc351912904"/>
      <w:bookmarkStart w:id="9806" w:name="_Toc351914925"/>
      <w:bookmarkStart w:id="9807" w:name="_Toc351915391"/>
      <w:bookmarkStart w:id="9808" w:name="_Toc361231489"/>
      <w:bookmarkStart w:id="9809" w:name="_Toc361232015"/>
      <w:bookmarkStart w:id="9810" w:name="_Toc362445313"/>
      <w:bookmarkStart w:id="9811" w:name="_Toc363909280"/>
      <w:bookmarkStart w:id="9812" w:name="_Toc364463706"/>
      <w:bookmarkStart w:id="9813" w:name="_Toc366078310"/>
      <w:bookmarkStart w:id="9814" w:name="_Toc366078925"/>
      <w:bookmarkStart w:id="9815" w:name="_Toc366079910"/>
      <w:bookmarkStart w:id="9816" w:name="_Toc366080522"/>
      <w:bookmarkStart w:id="9817" w:name="_Toc366081131"/>
      <w:bookmarkStart w:id="9818" w:name="_Toc366505471"/>
      <w:bookmarkStart w:id="9819" w:name="_Toc366508840"/>
      <w:bookmarkStart w:id="9820" w:name="_Toc366513341"/>
      <w:bookmarkStart w:id="9821" w:name="_Toc366574530"/>
      <w:bookmarkStart w:id="9822" w:name="_Toc366578323"/>
      <w:bookmarkStart w:id="9823" w:name="_Toc366578917"/>
      <w:bookmarkStart w:id="9824" w:name="_Toc366579509"/>
      <w:bookmarkStart w:id="9825" w:name="_Toc366580100"/>
      <w:bookmarkStart w:id="9826" w:name="_Toc366580692"/>
      <w:bookmarkStart w:id="9827" w:name="_Toc366581283"/>
      <w:bookmarkStart w:id="9828" w:name="_Toc366581875"/>
      <w:bookmarkStart w:id="9829" w:name="_Toc351912905"/>
      <w:bookmarkStart w:id="9830" w:name="_Toc351914926"/>
      <w:bookmarkStart w:id="9831" w:name="_Toc351915392"/>
      <w:bookmarkStart w:id="9832" w:name="_Toc361231490"/>
      <w:bookmarkStart w:id="9833" w:name="_Toc361232016"/>
      <w:bookmarkStart w:id="9834" w:name="_Toc362445314"/>
      <w:bookmarkStart w:id="9835" w:name="_Toc363909281"/>
      <w:bookmarkStart w:id="9836" w:name="_Toc364463707"/>
      <w:bookmarkStart w:id="9837" w:name="_Toc366078311"/>
      <w:bookmarkStart w:id="9838" w:name="_Toc366078926"/>
      <w:bookmarkStart w:id="9839" w:name="_Toc366079911"/>
      <w:bookmarkStart w:id="9840" w:name="_Toc366080523"/>
      <w:bookmarkStart w:id="9841" w:name="_Toc366081132"/>
      <w:bookmarkStart w:id="9842" w:name="_Toc366505472"/>
      <w:bookmarkStart w:id="9843" w:name="_Toc366508841"/>
      <w:bookmarkStart w:id="9844" w:name="_Toc366513342"/>
      <w:bookmarkStart w:id="9845" w:name="_Toc366574531"/>
      <w:bookmarkStart w:id="9846" w:name="_Toc366578324"/>
      <w:bookmarkStart w:id="9847" w:name="_Toc366578918"/>
      <w:bookmarkStart w:id="9848" w:name="_Toc366579510"/>
      <w:bookmarkStart w:id="9849" w:name="_Toc366580101"/>
      <w:bookmarkStart w:id="9850" w:name="_Toc366580693"/>
      <w:bookmarkStart w:id="9851" w:name="_Toc366581284"/>
      <w:bookmarkStart w:id="9852" w:name="_Toc366581876"/>
      <w:bookmarkStart w:id="9853" w:name="_Toc351912906"/>
      <w:bookmarkStart w:id="9854" w:name="_Toc351914927"/>
      <w:bookmarkStart w:id="9855" w:name="_Toc351915393"/>
      <w:bookmarkStart w:id="9856" w:name="_Toc361231491"/>
      <w:bookmarkStart w:id="9857" w:name="_Toc361232017"/>
      <w:bookmarkStart w:id="9858" w:name="_Toc362445315"/>
      <w:bookmarkStart w:id="9859" w:name="_Toc363909282"/>
      <w:bookmarkStart w:id="9860" w:name="_Toc364463708"/>
      <w:bookmarkStart w:id="9861" w:name="_Toc366078312"/>
      <w:bookmarkStart w:id="9862" w:name="_Toc366078927"/>
      <w:bookmarkStart w:id="9863" w:name="_Toc366079912"/>
      <w:bookmarkStart w:id="9864" w:name="_Toc366080524"/>
      <w:bookmarkStart w:id="9865" w:name="_Toc366081133"/>
      <w:bookmarkStart w:id="9866" w:name="_Toc366505473"/>
      <w:bookmarkStart w:id="9867" w:name="_Toc366508842"/>
      <w:bookmarkStart w:id="9868" w:name="_Toc366513343"/>
      <w:bookmarkStart w:id="9869" w:name="_Toc366574532"/>
      <w:bookmarkStart w:id="9870" w:name="_Toc366578325"/>
      <w:bookmarkStart w:id="9871" w:name="_Toc366578919"/>
      <w:bookmarkStart w:id="9872" w:name="_Toc366579511"/>
      <w:bookmarkStart w:id="9873" w:name="_Toc366580102"/>
      <w:bookmarkStart w:id="9874" w:name="_Toc366580694"/>
      <w:bookmarkStart w:id="9875" w:name="_Toc366581285"/>
      <w:bookmarkStart w:id="9876" w:name="_Toc366581877"/>
      <w:bookmarkStart w:id="9877" w:name="_Toc351912907"/>
      <w:bookmarkStart w:id="9878" w:name="_Toc351914928"/>
      <w:bookmarkStart w:id="9879" w:name="_Toc351915394"/>
      <w:bookmarkStart w:id="9880" w:name="_Toc361231492"/>
      <w:bookmarkStart w:id="9881" w:name="_Toc361232018"/>
      <w:bookmarkStart w:id="9882" w:name="_Toc362445316"/>
      <w:bookmarkStart w:id="9883" w:name="_Toc363909283"/>
      <w:bookmarkStart w:id="9884" w:name="_Toc364463709"/>
      <w:bookmarkStart w:id="9885" w:name="_Toc366078313"/>
      <w:bookmarkStart w:id="9886" w:name="_Toc366078928"/>
      <w:bookmarkStart w:id="9887" w:name="_Toc366079913"/>
      <w:bookmarkStart w:id="9888" w:name="_Toc366080525"/>
      <w:bookmarkStart w:id="9889" w:name="_Toc366081134"/>
      <w:bookmarkStart w:id="9890" w:name="_Toc366505474"/>
      <w:bookmarkStart w:id="9891" w:name="_Toc366508843"/>
      <w:bookmarkStart w:id="9892" w:name="_Toc366513344"/>
      <w:bookmarkStart w:id="9893" w:name="_Toc366574533"/>
      <w:bookmarkStart w:id="9894" w:name="_Toc366578326"/>
      <w:bookmarkStart w:id="9895" w:name="_Toc366578920"/>
      <w:bookmarkStart w:id="9896" w:name="_Toc366579512"/>
      <w:bookmarkStart w:id="9897" w:name="_Toc366580103"/>
      <w:bookmarkStart w:id="9898" w:name="_Toc366580695"/>
      <w:bookmarkStart w:id="9899" w:name="_Toc366581286"/>
      <w:bookmarkStart w:id="9900" w:name="_Toc366581878"/>
      <w:bookmarkStart w:id="9901" w:name="_Toc351912908"/>
      <w:bookmarkStart w:id="9902" w:name="_Toc351914929"/>
      <w:bookmarkStart w:id="9903" w:name="_Toc351915395"/>
      <w:bookmarkStart w:id="9904" w:name="_Toc361231493"/>
      <w:bookmarkStart w:id="9905" w:name="_Toc361232019"/>
      <w:bookmarkStart w:id="9906" w:name="_Toc362445317"/>
      <w:bookmarkStart w:id="9907" w:name="_Toc363909284"/>
      <w:bookmarkStart w:id="9908" w:name="_Toc364463710"/>
      <w:bookmarkStart w:id="9909" w:name="_Toc366078314"/>
      <w:bookmarkStart w:id="9910" w:name="_Toc366078929"/>
      <w:bookmarkStart w:id="9911" w:name="_Toc366079914"/>
      <w:bookmarkStart w:id="9912" w:name="_Toc366080526"/>
      <w:bookmarkStart w:id="9913" w:name="_Toc366081135"/>
      <w:bookmarkStart w:id="9914" w:name="_Toc366505475"/>
      <w:bookmarkStart w:id="9915" w:name="_Toc366508844"/>
      <w:bookmarkStart w:id="9916" w:name="_Toc366513345"/>
      <w:bookmarkStart w:id="9917" w:name="_Toc366574534"/>
      <w:bookmarkStart w:id="9918" w:name="_Toc366578327"/>
      <w:bookmarkStart w:id="9919" w:name="_Toc366578921"/>
      <w:bookmarkStart w:id="9920" w:name="_Toc366579513"/>
      <w:bookmarkStart w:id="9921" w:name="_Toc366580104"/>
      <w:bookmarkStart w:id="9922" w:name="_Toc366580696"/>
      <w:bookmarkStart w:id="9923" w:name="_Toc366581287"/>
      <w:bookmarkStart w:id="9924" w:name="_Toc366581879"/>
      <w:bookmarkStart w:id="9925" w:name="_Toc351912909"/>
      <w:bookmarkStart w:id="9926" w:name="_Toc351914930"/>
      <w:bookmarkStart w:id="9927" w:name="_Toc351915396"/>
      <w:bookmarkStart w:id="9928" w:name="_Toc361231494"/>
      <w:bookmarkStart w:id="9929" w:name="_Toc361232020"/>
      <w:bookmarkStart w:id="9930" w:name="_Toc362445318"/>
      <w:bookmarkStart w:id="9931" w:name="_Toc363909285"/>
      <w:bookmarkStart w:id="9932" w:name="_Toc364463711"/>
      <w:bookmarkStart w:id="9933" w:name="_Toc366078315"/>
      <w:bookmarkStart w:id="9934" w:name="_Toc366078930"/>
      <w:bookmarkStart w:id="9935" w:name="_Toc366079915"/>
      <w:bookmarkStart w:id="9936" w:name="_Toc366080527"/>
      <w:bookmarkStart w:id="9937" w:name="_Toc366081136"/>
      <w:bookmarkStart w:id="9938" w:name="_Toc366505476"/>
      <w:bookmarkStart w:id="9939" w:name="_Toc366508845"/>
      <w:bookmarkStart w:id="9940" w:name="_Toc366513346"/>
      <w:bookmarkStart w:id="9941" w:name="_Toc366574535"/>
      <w:bookmarkStart w:id="9942" w:name="_Toc366578328"/>
      <w:bookmarkStart w:id="9943" w:name="_Toc366578922"/>
      <w:bookmarkStart w:id="9944" w:name="_Toc366579514"/>
      <w:bookmarkStart w:id="9945" w:name="_Toc366580105"/>
      <w:bookmarkStart w:id="9946" w:name="_Toc366580697"/>
      <w:bookmarkStart w:id="9947" w:name="_Toc366581288"/>
      <w:bookmarkStart w:id="9948" w:name="_Toc366581880"/>
      <w:bookmarkStart w:id="9949" w:name="_Toc351912910"/>
      <w:bookmarkStart w:id="9950" w:name="_Toc351914931"/>
      <w:bookmarkStart w:id="9951" w:name="_Toc351915397"/>
      <w:bookmarkStart w:id="9952" w:name="_Toc361231495"/>
      <w:bookmarkStart w:id="9953" w:name="_Toc361232021"/>
      <w:bookmarkStart w:id="9954" w:name="_Toc362445319"/>
      <w:bookmarkStart w:id="9955" w:name="_Toc363909286"/>
      <w:bookmarkStart w:id="9956" w:name="_Toc364463712"/>
      <w:bookmarkStart w:id="9957" w:name="_Toc366078316"/>
      <w:bookmarkStart w:id="9958" w:name="_Toc366078931"/>
      <w:bookmarkStart w:id="9959" w:name="_Toc366079916"/>
      <w:bookmarkStart w:id="9960" w:name="_Toc366080528"/>
      <w:bookmarkStart w:id="9961" w:name="_Toc366081137"/>
      <w:bookmarkStart w:id="9962" w:name="_Toc366505477"/>
      <w:bookmarkStart w:id="9963" w:name="_Toc366508846"/>
      <w:bookmarkStart w:id="9964" w:name="_Toc366513347"/>
      <w:bookmarkStart w:id="9965" w:name="_Toc366574536"/>
      <w:bookmarkStart w:id="9966" w:name="_Toc366578329"/>
      <w:bookmarkStart w:id="9967" w:name="_Toc366578923"/>
      <w:bookmarkStart w:id="9968" w:name="_Toc366579515"/>
      <w:bookmarkStart w:id="9969" w:name="_Toc366580106"/>
      <w:bookmarkStart w:id="9970" w:name="_Toc366580698"/>
      <w:bookmarkStart w:id="9971" w:name="_Toc366581289"/>
      <w:bookmarkStart w:id="9972" w:name="_Toc366581881"/>
      <w:bookmarkStart w:id="9973" w:name="_Toc351912911"/>
      <w:bookmarkStart w:id="9974" w:name="_Toc351914932"/>
      <w:bookmarkStart w:id="9975" w:name="_Toc351915398"/>
      <w:bookmarkStart w:id="9976" w:name="_Toc361231496"/>
      <w:bookmarkStart w:id="9977" w:name="_Toc361232022"/>
      <w:bookmarkStart w:id="9978" w:name="_Toc362445320"/>
      <w:bookmarkStart w:id="9979" w:name="_Toc363909287"/>
      <w:bookmarkStart w:id="9980" w:name="_Toc364463713"/>
      <w:bookmarkStart w:id="9981" w:name="_Toc366078317"/>
      <w:bookmarkStart w:id="9982" w:name="_Toc366078932"/>
      <w:bookmarkStart w:id="9983" w:name="_Toc366079917"/>
      <w:bookmarkStart w:id="9984" w:name="_Toc366080529"/>
      <w:bookmarkStart w:id="9985" w:name="_Toc366081138"/>
      <w:bookmarkStart w:id="9986" w:name="_Toc366505478"/>
      <w:bookmarkStart w:id="9987" w:name="_Toc366508847"/>
      <w:bookmarkStart w:id="9988" w:name="_Toc366513348"/>
      <w:bookmarkStart w:id="9989" w:name="_Toc366574537"/>
      <w:bookmarkStart w:id="9990" w:name="_Toc366578330"/>
      <w:bookmarkStart w:id="9991" w:name="_Toc366578924"/>
      <w:bookmarkStart w:id="9992" w:name="_Toc366579516"/>
      <w:bookmarkStart w:id="9993" w:name="_Toc366580107"/>
      <w:bookmarkStart w:id="9994" w:name="_Toc366580699"/>
      <w:bookmarkStart w:id="9995" w:name="_Toc366581290"/>
      <w:bookmarkStart w:id="9996" w:name="_Toc366581882"/>
      <w:bookmarkStart w:id="9997" w:name="_Toc351912912"/>
      <w:bookmarkStart w:id="9998" w:name="_Toc351914933"/>
      <w:bookmarkStart w:id="9999" w:name="_Toc351915399"/>
      <w:bookmarkStart w:id="10000" w:name="_Toc361231497"/>
      <w:bookmarkStart w:id="10001" w:name="_Toc361232023"/>
      <w:bookmarkStart w:id="10002" w:name="_Toc362445321"/>
      <w:bookmarkStart w:id="10003" w:name="_Toc363909288"/>
      <w:bookmarkStart w:id="10004" w:name="_Toc364463714"/>
      <w:bookmarkStart w:id="10005" w:name="_Toc366078318"/>
      <w:bookmarkStart w:id="10006" w:name="_Toc366078933"/>
      <w:bookmarkStart w:id="10007" w:name="_Toc366079918"/>
      <w:bookmarkStart w:id="10008" w:name="_Toc366080530"/>
      <w:bookmarkStart w:id="10009" w:name="_Toc366081139"/>
      <w:bookmarkStart w:id="10010" w:name="_Toc366505479"/>
      <w:bookmarkStart w:id="10011" w:name="_Toc366508848"/>
      <w:bookmarkStart w:id="10012" w:name="_Toc366513349"/>
      <w:bookmarkStart w:id="10013" w:name="_Toc366574538"/>
      <w:bookmarkStart w:id="10014" w:name="_Toc366578331"/>
      <w:bookmarkStart w:id="10015" w:name="_Toc366578925"/>
      <w:bookmarkStart w:id="10016" w:name="_Toc366579517"/>
      <w:bookmarkStart w:id="10017" w:name="_Toc366580108"/>
      <w:bookmarkStart w:id="10018" w:name="_Toc366580700"/>
      <w:bookmarkStart w:id="10019" w:name="_Toc366581291"/>
      <w:bookmarkStart w:id="10020" w:name="_Toc366581883"/>
      <w:bookmarkStart w:id="10021" w:name="_Toc351912913"/>
      <w:bookmarkStart w:id="10022" w:name="_Toc351914934"/>
      <w:bookmarkStart w:id="10023" w:name="_Toc351915400"/>
      <w:bookmarkStart w:id="10024" w:name="_Toc361231498"/>
      <w:bookmarkStart w:id="10025" w:name="_Toc361232024"/>
      <w:bookmarkStart w:id="10026" w:name="_Toc362445322"/>
      <w:bookmarkStart w:id="10027" w:name="_Toc363909289"/>
      <w:bookmarkStart w:id="10028" w:name="_Toc364463715"/>
      <w:bookmarkStart w:id="10029" w:name="_Toc366078319"/>
      <w:bookmarkStart w:id="10030" w:name="_Toc366078934"/>
      <w:bookmarkStart w:id="10031" w:name="_Toc366079919"/>
      <w:bookmarkStart w:id="10032" w:name="_Toc366080531"/>
      <w:bookmarkStart w:id="10033" w:name="_Toc366081140"/>
      <w:bookmarkStart w:id="10034" w:name="_Toc366505480"/>
      <w:bookmarkStart w:id="10035" w:name="_Toc366508849"/>
      <w:bookmarkStart w:id="10036" w:name="_Toc366513350"/>
      <w:bookmarkStart w:id="10037" w:name="_Toc366574539"/>
      <w:bookmarkStart w:id="10038" w:name="_Toc366578332"/>
      <w:bookmarkStart w:id="10039" w:name="_Toc366578926"/>
      <w:bookmarkStart w:id="10040" w:name="_Toc366579518"/>
      <w:bookmarkStart w:id="10041" w:name="_Toc366580109"/>
      <w:bookmarkStart w:id="10042" w:name="_Toc366580701"/>
      <w:bookmarkStart w:id="10043" w:name="_Toc366581292"/>
      <w:bookmarkStart w:id="10044" w:name="_Toc366581884"/>
      <w:bookmarkStart w:id="10045" w:name="_Toc351912914"/>
      <w:bookmarkStart w:id="10046" w:name="_Toc351914935"/>
      <w:bookmarkStart w:id="10047" w:name="_Toc351915401"/>
      <w:bookmarkStart w:id="10048" w:name="_Toc361231499"/>
      <w:bookmarkStart w:id="10049" w:name="_Toc361232025"/>
      <w:bookmarkStart w:id="10050" w:name="_Toc362445323"/>
      <w:bookmarkStart w:id="10051" w:name="_Toc363909290"/>
      <w:bookmarkStart w:id="10052" w:name="_Toc364463716"/>
      <w:bookmarkStart w:id="10053" w:name="_Toc366078320"/>
      <w:bookmarkStart w:id="10054" w:name="_Toc366078935"/>
      <w:bookmarkStart w:id="10055" w:name="_Toc366079920"/>
      <w:bookmarkStart w:id="10056" w:name="_Toc366080532"/>
      <w:bookmarkStart w:id="10057" w:name="_Toc366081141"/>
      <w:bookmarkStart w:id="10058" w:name="_Toc366505481"/>
      <w:bookmarkStart w:id="10059" w:name="_Toc366508850"/>
      <w:bookmarkStart w:id="10060" w:name="_Toc366513351"/>
      <w:bookmarkStart w:id="10061" w:name="_Toc366574540"/>
      <w:bookmarkStart w:id="10062" w:name="_Toc366578333"/>
      <w:bookmarkStart w:id="10063" w:name="_Toc366578927"/>
      <w:bookmarkStart w:id="10064" w:name="_Toc366579519"/>
      <w:bookmarkStart w:id="10065" w:name="_Toc366580110"/>
      <w:bookmarkStart w:id="10066" w:name="_Toc366580702"/>
      <w:bookmarkStart w:id="10067" w:name="_Toc366581293"/>
      <w:bookmarkStart w:id="10068" w:name="_Toc366581885"/>
      <w:bookmarkStart w:id="10069" w:name="_Toc351912915"/>
      <w:bookmarkStart w:id="10070" w:name="_Toc351914936"/>
      <w:bookmarkStart w:id="10071" w:name="_Toc351915402"/>
      <w:bookmarkStart w:id="10072" w:name="_Toc361231500"/>
      <w:bookmarkStart w:id="10073" w:name="_Toc361232026"/>
      <w:bookmarkStart w:id="10074" w:name="_Toc362445324"/>
      <w:bookmarkStart w:id="10075" w:name="_Toc363909291"/>
      <w:bookmarkStart w:id="10076" w:name="_Toc364463717"/>
      <w:bookmarkStart w:id="10077" w:name="_Toc366078321"/>
      <w:bookmarkStart w:id="10078" w:name="_Toc366078936"/>
      <w:bookmarkStart w:id="10079" w:name="_Toc366079921"/>
      <w:bookmarkStart w:id="10080" w:name="_Toc366080533"/>
      <w:bookmarkStart w:id="10081" w:name="_Toc366081142"/>
      <w:bookmarkStart w:id="10082" w:name="_Toc366505482"/>
      <w:bookmarkStart w:id="10083" w:name="_Toc366508851"/>
      <w:bookmarkStart w:id="10084" w:name="_Toc366513352"/>
      <w:bookmarkStart w:id="10085" w:name="_Toc366574541"/>
      <w:bookmarkStart w:id="10086" w:name="_Toc366578334"/>
      <w:bookmarkStart w:id="10087" w:name="_Toc366578928"/>
      <w:bookmarkStart w:id="10088" w:name="_Toc366579520"/>
      <w:bookmarkStart w:id="10089" w:name="_Toc366580111"/>
      <w:bookmarkStart w:id="10090" w:name="_Toc366580703"/>
      <w:bookmarkStart w:id="10091" w:name="_Toc366581294"/>
      <w:bookmarkStart w:id="10092" w:name="_Toc366581886"/>
      <w:bookmarkStart w:id="10093" w:name="_Toc351912916"/>
      <w:bookmarkStart w:id="10094" w:name="_Toc351914937"/>
      <w:bookmarkStart w:id="10095" w:name="_Toc351915403"/>
      <w:bookmarkStart w:id="10096" w:name="_Toc361231501"/>
      <w:bookmarkStart w:id="10097" w:name="_Toc361232027"/>
      <w:bookmarkStart w:id="10098" w:name="_Toc362445325"/>
      <w:bookmarkStart w:id="10099" w:name="_Toc363909292"/>
      <w:bookmarkStart w:id="10100" w:name="_Toc364463718"/>
      <w:bookmarkStart w:id="10101" w:name="_Toc366078322"/>
      <w:bookmarkStart w:id="10102" w:name="_Toc366078937"/>
      <w:bookmarkStart w:id="10103" w:name="_Toc366079922"/>
      <w:bookmarkStart w:id="10104" w:name="_Toc366080534"/>
      <w:bookmarkStart w:id="10105" w:name="_Toc366081143"/>
      <w:bookmarkStart w:id="10106" w:name="_Toc366505483"/>
      <w:bookmarkStart w:id="10107" w:name="_Toc366508852"/>
      <w:bookmarkStart w:id="10108" w:name="_Toc366513353"/>
      <w:bookmarkStart w:id="10109" w:name="_Toc366574542"/>
      <w:bookmarkStart w:id="10110" w:name="_Toc366578335"/>
      <w:bookmarkStart w:id="10111" w:name="_Toc366578929"/>
      <w:bookmarkStart w:id="10112" w:name="_Toc366579521"/>
      <w:bookmarkStart w:id="10113" w:name="_Toc366580112"/>
      <w:bookmarkStart w:id="10114" w:name="_Toc366580704"/>
      <w:bookmarkStart w:id="10115" w:name="_Toc366581295"/>
      <w:bookmarkStart w:id="10116" w:name="_Toc366581887"/>
      <w:bookmarkStart w:id="10117" w:name="_Toc351912917"/>
      <w:bookmarkStart w:id="10118" w:name="_Toc351914938"/>
      <w:bookmarkStart w:id="10119" w:name="_Toc351915404"/>
      <w:bookmarkStart w:id="10120" w:name="_Toc361231502"/>
      <w:bookmarkStart w:id="10121" w:name="_Toc361232028"/>
      <w:bookmarkStart w:id="10122" w:name="_Toc362445326"/>
      <w:bookmarkStart w:id="10123" w:name="_Toc363909293"/>
      <w:bookmarkStart w:id="10124" w:name="_Toc364463719"/>
      <w:bookmarkStart w:id="10125" w:name="_Toc366078323"/>
      <w:bookmarkStart w:id="10126" w:name="_Toc366078938"/>
      <w:bookmarkStart w:id="10127" w:name="_Toc366079923"/>
      <w:bookmarkStart w:id="10128" w:name="_Toc366080535"/>
      <w:bookmarkStart w:id="10129" w:name="_Toc366081144"/>
      <w:bookmarkStart w:id="10130" w:name="_Toc366505484"/>
      <w:bookmarkStart w:id="10131" w:name="_Toc366508853"/>
      <w:bookmarkStart w:id="10132" w:name="_Toc366513354"/>
      <w:bookmarkStart w:id="10133" w:name="_Toc366574543"/>
      <w:bookmarkStart w:id="10134" w:name="_Toc366578336"/>
      <w:bookmarkStart w:id="10135" w:name="_Toc366578930"/>
      <w:bookmarkStart w:id="10136" w:name="_Toc366579522"/>
      <w:bookmarkStart w:id="10137" w:name="_Toc366580113"/>
      <w:bookmarkStart w:id="10138" w:name="_Toc366580705"/>
      <w:bookmarkStart w:id="10139" w:name="_Toc366581296"/>
      <w:bookmarkStart w:id="10140" w:name="_Toc366581888"/>
      <w:bookmarkStart w:id="10141" w:name="_Toc351912918"/>
      <w:bookmarkStart w:id="10142" w:name="_Toc351914939"/>
      <w:bookmarkStart w:id="10143" w:name="_Toc351915405"/>
      <w:bookmarkStart w:id="10144" w:name="_Toc361231503"/>
      <w:bookmarkStart w:id="10145" w:name="_Toc361232029"/>
      <w:bookmarkStart w:id="10146" w:name="_Toc362445327"/>
      <w:bookmarkStart w:id="10147" w:name="_Toc363909294"/>
      <w:bookmarkStart w:id="10148" w:name="_Toc364463720"/>
      <w:bookmarkStart w:id="10149" w:name="_Toc366078324"/>
      <w:bookmarkStart w:id="10150" w:name="_Toc366078939"/>
      <w:bookmarkStart w:id="10151" w:name="_Toc366079924"/>
      <w:bookmarkStart w:id="10152" w:name="_Toc366080536"/>
      <w:bookmarkStart w:id="10153" w:name="_Toc366081145"/>
      <w:bookmarkStart w:id="10154" w:name="_Toc366505485"/>
      <w:bookmarkStart w:id="10155" w:name="_Toc366508854"/>
      <w:bookmarkStart w:id="10156" w:name="_Toc366513355"/>
      <w:bookmarkStart w:id="10157" w:name="_Toc366574544"/>
      <w:bookmarkStart w:id="10158" w:name="_Toc366578337"/>
      <w:bookmarkStart w:id="10159" w:name="_Toc366578931"/>
      <w:bookmarkStart w:id="10160" w:name="_Toc366579523"/>
      <w:bookmarkStart w:id="10161" w:name="_Toc366580114"/>
      <w:bookmarkStart w:id="10162" w:name="_Toc366580706"/>
      <w:bookmarkStart w:id="10163" w:name="_Toc366581297"/>
      <w:bookmarkStart w:id="10164" w:name="_Toc366581889"/>
      <w:bookmarkStart w:id="10165" w:name="_Toc351912919"/>
      <w:bookmarkStart w:id="10166" w:name="_Toc351914940"/>
      <w:bookmarkStart w:id="10167" w:name="_Toc351915406"/>
      <w:bookmarkStart w:id="10168" w:name="_Toc361231504"/>
      <w:bookmarkStart w:id="10169" w:name="_Toc361232030"/>
      <w:bookmarkStart w:id="10170" w:name="_Toc362445328"/>
      <w:bookmarkStart w:id="10171" w:name="_Toc363909295"/>
      <w:bookmarkStart w:id="10172" w:name="_Toc364463721"/>
      <w:bookmarkStart w:id="10173" w:name="_Toc366078325"/>
      <w:bookmarkStart w:id="10174" w:name="_Toc366078940"/>
      <w:bookmarkStart w:id="10175" w:name="_Toc366079925"/>
      <w:bookmarkStart w:id="10176" w:name="_Toc366080537"/>
      <w:bookmarkStart w:id="10177" w:name="_Toc366081146"/>
      <w:bookmarkStart w:id="10178" w:name="_Toc366505486"/>
      <w:bookmarkStart w:id="10179" w:name="_Toc366508855"/>
      <w:bookmarkStart w:id="10180" w:name="_Toc366513356"/>
      <w:bookmarkStart w:id="10181" w:name="_Toc366574545"/>
      <w:bookmarkStart w:id="10182" w:name="_Toc366578338"/>
      <w:bookmarkStart w:id="10183" w:name="_Toc366578932"/>
      <w:bookmarkStart w:id="10184" w:name="_Toc366579524"/>
      <w:bookmarkStart w:id="10185" w:name="_Toc366580115"/>
      <w:bookmarkStart w:id="10186" w:name="_Toc366580707"/>
      <w:bookmarkStart w:id="10187" w:name="_Toc366581298"/>
      <w:bookmarkStart w:id="10188" w:name="_Toc366581890"/>
      <w:bookmarkStart w:id="10189" w:name="_Toc351912920"/>
      <w:bookmarkStart w:id="10190" w:name="_Toc351914941"/>
      <w:bookmarkStart w:id="10191" w:name="_Toc351915407"/>
      <w:bookmarkStart w:id="10192" w:name="_Toc361231505"/>
      <w:bookmarkStart w:id="10193" w:name="_Toc361232031"/>
      <w:bookmarkStart w:id="10194" w:name="_Toc362445329"/>
      <w:bookmarkStart w:id="10195" w:name="_Toc363909296"/>
      <w:bookmarkStart w:id="10196" w:name="_Toc364463722"/>
      <w:bookmarkStart w:id="10197" w:name="_Toc366078326"/>
      <w:bookmarkStart w:id="10198" w:name="_Toc366078941"/>
      <w:bookmarkStart w:id="10199" w:name="_Toc366079926"/>
      <w:bookmarkStart w:id="10200" w:name="_Toc366080538"/>
      <w:bookmarkStart w:id="10201" w:name="_Toc366081147"/>
      <w:bookmarkStart w:id="10202" w:name="_Toc366505487"/>
      <w:bookmarkStart w:id="10203" w:name="_Toc366508856"/>
      <w:bookmarkStart w:id="10204" w:name="_Toc366513357"/>
      <w:bookmarkStart w:id="10205" w:name="_Toc366574546"/>
      <w:bookmarkStart w:id="10206" w:name="_Toc366578339"/>
      <w:bookmarkStart w:id="10207" w:name="_Toc366578933"/>
      <w:bookmarkStart w:id="10208" w:name="_Toc366579525"/>
      <w:bookmarkStart w:id="10209" w:name="_Toc366580116"/>
      <w:bookmarkStart w:id="10210" w:name="_Toc366580708"/>
      <w:bookmarkStart w:id="10211" w:name="_Toc366581299"/>
      <w:bookmarkStart w:id="10212" w:name="_Toc366581891"/>
      <w:bookmarkStart w:id="10213" w:name="_Toc349042815"/>
      <w:bookmarkStart w:id="10214" w:name="_Toc25589867"/>
      <w:bookmarkEnd w:id="8704"/>
      <w:bookmarkEnd w:id="8705"/>
      <w:bookmarkEnd w:id="8706"/>
      <w:bookmarkEnd w:id="8707"/>
      <w:bookmarkEnd w:id="8708"/>
      <w:bookmarkEnd w:id="8709"/>
      <w:bookmarkEnd w:id="8710"/>
      <w:bookmarkEnd w:id="8711"/>
      <w:bookmarkEnd w:id="8712"/>
      <w:bookmarkEnd w:id="8713"/>
      <w:bookmarkEnd w:id="8714"/>
      <w:bookmarkEnd w:id="8715"/>
      <w:bookmarkEnd w:id="8716"/>
      <w:bookmarkEnd w:id="8717"/>
      <w:bookmarkEnd w:id="8718"/>
      <w:bookmarkEnd w:id="8719"/>
      <w:bookmarkEnd w:id="8720"/>
      <w:bookmarkEnd w:id="8721"/>
      <w:bookmarkEnd w:id="8722"/>
      <w:bookmarkEnd w:id="8723"/>
      <w:bookmarkEnd w:id="8724"/>
      <w:bookmarkEnd w:id="8725"/>
      <w:bookmarkEnd w:id="8726"/>
      <w:bookmarkEnd w:id="8727"/>
      <w:bookmarkEnd w:id="8728"/>
      <w:bookmarkEnd w:id="8729"/>
      <w:bookmarkEnd w:id="8730"/>
      <w:bookmarkEnd w:id="8731"/>
      <w:bookmarkEnd w:id="8732"/>
      <w:bookmarkEnd w:id="8733"/>
      <w:bookmarkEnd w:id="8734"/>
      <w:bookmarkEnd w:id="8735"/>
      <w:bookmarkEnd w:id="8736"/>
      <w:bookmarkEnd w:id="8737"/>
      <w:bookmarkEnd w:id="8738"/>
      <w:bookmarkEnd w:id="8739"/>
      <w:bookmarkEnd w:id="8740"/>
      <w:bookmarkEnd w:id="8741"/>
      <w:bookmarkEnd w:id="8742"/>
      <w:bookmarkEnd w:id="8743"/>
      <w:bookmarkEnd w:id="8744"/>
      <w:bookmarkEnd w:id="8745"/>
      <w:bookmarkEnd w:id="8746"/>
      <w:bookmarkEnd w:id="8747"/>
      <w:bookmarkEnd w:id="8748"/>
      <w:bookmarkEnd w:id="8749"/>
      <w:bookmarkEnd w:id="8750"/>
      <w:bookmarkEnd w:id="8751"/>
      <w:bookmarkEnd w:id="8752"/>
      <w:bookmarkEnd w:id="8753"/>
      <w:bookmarkEnd w:id="8754"/>
      <w:bookmarkEnd w:id="8755"/>
      <w:bookmarkEnd w:id="8756"/>
      <w:bookmarkEnd w:id="8757"/>
      <w:bookmarkEnd w:id="8758"/>
      <w:bookmarkEnd w:id="8759"/>
      <w:bookmarkEnd w:id="8760"/>
      <w:bookmarkEnd w:id="8761"/>
      <w:bookmarkEnd w:id="8762"/>
      <w:bookmarkEnd w:id="8763"/>
      <w:bookmarkEnd w:id="8764"/>
      <w:bookmarkEnd w:id="8765"/>
      <w:bookmarkEnd w:id="8766"/>
      <w:bookmarkEnd w:id="8767"/>
      <w:bookmarkEnd w:id="8768"/>
      <w:bookmarkEnd w:id="8769"/>
      <w:bookmarkEnd w:id="8770"/>
      <w:bookmarkEnd w:id="8771"/>
      <w:bookmarkEnd w:id="8772"/>
      <w:bookmarkEnd w:id="8773"/>
      <w:bookmarkEnd w:id="8774"/>
      <w:bookmarkEnd w:id="8775"/>
      <w:bookmarkEnd w:id="8776"/>
      <w:bookmarkEnd w:id="8777"/>
      <w:bookmarkEnd w:id="8778"/>
      <w:bookmarkEnd w:id="8779"/>
      <w:bookmarkEnd w:id="8780"/>
      <w:bookmarkEnd w:id="8781"/>
      <w:bookmarkEnd w:id="8782"/>
      <w:bookmarkEnd w:id="8783"/>
      <w:bookmarkEnd w:id="8784"/>
      <w:bookmarkEnd w:id="8785"/>
      <w:bookmarkEnd w:id="8786"/>
      <w:bookmarkEnd w:id="8787"/>
      <w:bookmarkEnd w:id="8788"/>
      <w:bookmarkEnd w:id="8789"/>
      <w:bookmarkEnd w:id="8790"/>
      <w:bookmarkEnd w:id="8791"/>
      <w:bookmarkEnd w:id="8792"/>
      <w:bookmarkEnd w:id="8793"/>
      <w:bookmarkEnd w:id="8794"/>
      <w:bookmarkEnd w:id="8795"/>
      <w:bookmarkEnd w:id="8796"/>
      <w:bookmarkEnd w:id="8797"/>
      <w:bookmarkEnd w:id="8798"/>
      <w:bookmarkEnd w:id="8799"/>
      <w:bookmarkEnd w:id="8800"/>
      <w:bookmarkEnd w:id="8801"/>
      <w:bookmarkEnd w:id="8802"/>
      <w:bookmarkEnd w:id="8803"/>
      <w:bookmarkEnd w:id="8804"/>
      <w:bookmarkEnd w:id="8805"/>
      <w:bookmarkEnd w:id="8806"/>
      <w:bookmarkEnd w:id="8807"/>
      <w:bookmarkEnd w:id="8808"/>
      <w:bookmarkEnd w:id="8809"/>
      <w:bookmarkEnd w:id="8810"/>
      <w:bookmarkEnd w:id="8811"/>
      <w:bookmarkEnd w:id="8812"/>
      <w:bookmarkEnd w:id="8813"/>
      <w:bookmarkEnd w:id="8814"/>
      <w:bookmarkEnd w:id="8815"/>
      <w:bookmarkEnd w:id="8816"/>
      <w:bookmarkEnd w:id="8817"/>
      <w:bookmarkEnd w:id="8818"/>
      <w:bookmarkEnd w:id="8819"/>
      <w:bookmarkEnd w:id="8820"/>
      <w:bookmarkEnd w:id="8821"/>
      <w:bookmarkEnd w:id="8822"/>
      <w:bookmarkEnd w:id="8823"/>
      <w:bookmarkEnd w:id="8824"/>
      <w:bookmarkEnd w:id="8825"/>
      <w:bookmarkEnd w:id="8826"/>
      <w:bookmarkEnd w:id="8827"/>
      <w:bookmarkEnd w:id="8828"/>
      <w:bookmarkEnd w:id="8829"/>
      <w:bookmarkEnd w:id="8830"/>
      <w:bookmarkEnd w:id="8831"/>
      <w:bookmarkEnd w:id="8832"/>
      <w:bookmarkEnd w:id="8833"/>
      <w:bookmarkEnd w:id="8834"/>
      <w:bookmarkEnd w:id="8835"/>
      <w:bookmarkEnd w:id="8836"/>
      <w:bookmarkEnd w:id="8837"/>
      <w:bookmarkEnd w:id="8838"/>
      <w:bookmarkEnd w:id="8839"/>
      <w:bookmarkEnd w:id="8840"/>
      <w:bookmarkEnd w:id="8841"/>
      <w:bookmarkEnd w:id="8842"/>
      <w:bookmarkEnd w:id="8843"/>
      <w:bookmarkEnd w:id="8844"/>
      <w:bookmarkEnd w:id="8845"/>
      <w:bookmarkEnd w:id="8846"/>
      <w:bookmarkEnd w:id="8847"/>
      <w:bookmarkEnd w:id="8848"/>
      <w:bookmarkEnd w:id="8849"/>
      <w:bookmarkEnd w:id="8850"/>
      <w:bookmarkEnd w:id="8851"/>
      <w:bookmarkEnd w:id="8852"/>
      <w:bookmarkEnd w:id="8853"/>
      <w:bookmarkEnd w:id="8854"/>
      <w:bookmarkEnd w:id="8855"/>
      <w:bookmarkEnd w:id="8856"/>
      <w:bookmarkEnd w:id="8857"/>
      <w:bookmarkEnd w:id="8858"/>
      <w:bookmarkEnd w:id="8859"/>
      <w:bookmarkEnd w:id="8860"/>
      <w:bookmarkEnd w:id="8861"/>
      <w:bookmarkEnd w:id="8862"/>
      <w:bookmarkEnd w:id="8863"/>
      <w:bookmarkEnd w:id="8864"/>
      <w:bookmarkEnd w:id="8865"/>
      <w:bookmarkEnd w:id="8866"/>
      <w:bookmarkEnd w:id="8867"/>
      <w:bookmarkEnd w:id="8868"/>
      <w:bookmarkEnd w:id="8869"/>
      <w:bookmarkEnd w:id="8870"/>
      <w:bookmarkEnd w:id="8871"/>
      <w:bookmarkEnd w:id="8872"/>
      <w:bookmarkEnd w:id="8873"/>
      <w:bookmarkEnd w:id="8874"/>
      <w:bookmarkEnd w:id="8875"/>
      <w:bookmarkEnd w:id="8876"/>
      <w:bookmarkEnd w:id="8877"/>
      <w:bookmarkEnd w:id="8878"/>
      <w:bookmarkEnd w:id="8879"/>
      <w:bookmarkEnd w:id="8880"/>
      <w:bookmarkEnd w:id="8881"/>
      <w:bookmarkEnd w:id="8882"/>
      <w:bookmarkEnd w:id="8883"/>
      <w:bookmarkEnd w:id="8884"/>
      <w:bookmarkEnd w:id="8885"/>
      <w:bookmarkEnd w:id="8886"/>
      <w:bookmarkEnd w:id="8887"/>
      <w:bookmarkEnd w:id="8888"/>
      <w:bookmarkEnd w:id="8889"/>
      <w:bookmarkEnd w:id="8890"/>
      <w:bookmarkEnd w:id="8891"/>
      <w:bookmarkEnd w:id="8892"/>
      <w:bookmarkEnd w:id="8893"/>
      <w:bookmarkEnd w:id="8894"/>
      <w:bookmarkEnd w:id="8895"/>
      <w:bookmarkEnd w:id="8896"/>
      <w:bookmarkEnd w:id="8897"/>
      <w:bookmarkEnd w:id="8898"/>
      <w:bookmarkEnd w:id="8899"/>
      <w:bookmarkEnd w:id="8900"/>
      <w:bookmarkEnd w:id="8901"/>
      <w:bookmarkEnd w:id="8902"/>
      <w:bookmarkEnd w:id="8903"/>
      <w:bookmarkEnd w:id="8904"/>
      <w:bookmarkEnd w:id="8905"/>
      <w:bookmarkEnd w:id="8906"/>
      <w:bookmarkEnd w:id="8907"/>
      <w:bookmarkEnd w:id="8908"/>
      <w:bookmarkEnd w:id="8909"/>
      <w:bookmarkEnd w:id="8910"/>
      <w:bookmarkEnd w:id="8911"/>
      <w:bookmarkEnd w:id="8912"/>
      <w:bookmarkEnd w:id="8913"/>
      <w:bookmarkEnd w:id="8914"/>
      <w:bookmarkEnd w:id="8915"/>
      <w:bookmarkEnd w:id="8916"/>
      <w:bookmarkEnd w:id="8917"/>
      <w:bookmarkEnd w:id="8918"/>
      <w:bookmarkEnd w:id="8919"/>
      <w:bookmarkEnd w:id="8920"/>
      <w:bookmarkEnd w:id="8921"/>
      <w:bookmarkEnd w:id="8922"/>
      <w:bookmarkEnd w:id="8923"/>
      <w:bookmarkEnd w:id="8924"/>
      <w:bookmarkEnd w:id="8925"/>
      <w:bookmarkEnd w:id="8926"/>
      <w:bookmarkEnd w:id="8927"/>
      <w:bookmarkEnd w:id="8928"/>
      <w:bookmarkEnd w:id="8929"/>
      <w:bookmarkEnd w:id="8930"/>
      <w:bookmarkEnd w:id="8931"/>
      <w:bookmarkEnd w:id="8932"/>
      <w:bookmarkEnd w:id="8933"/>
      <w:bookmarkEnd w:id="8934"/>
      <w:bookmarkEnd w:id="8935"/>
      <w:bookmarkEnd w:id="8936"/>
      <w:bookmarkEnd w:id="8937"/>
      <w:bookmarkEnd w:id="8938"/>
      <w:bookmarkEnd w:id="8939"/>
      <w:bookmarkEnd w:id="8940"/>
      <w:bookmarkEnd w:id="8941"/>
      <w:bookmarkEnd w:id="8942"/>
      <w:bookmarkEnd w:id="8943"/>
      <w:bookmarkEnd w:id="8944"/>
      <w:bookmarkEnd w:id="8945"/>
      <w:bookmarkEnd w:id="8946"/>
      <w:bookmarkEnd w:id="8947"/>
      <w:bookmarkEnd w:id="8948"/>
      <w:bookmarkEnd w:id="8949"/>
      <w:bookmarkEnd w:id="8950"/>
      <w:bookmarkEnd w:id="8951"/>
      <w:bookmarkEnd w:id="8952"/>
      <w:bookmarkEnd w:id="8953"/>
      <w:bookmarkEnd w:id="8954"/>
      <w:bookmarkEnd w:id="8955"/>
      <w:bookmarkEnd w:id="8956"/>
      <w:bookmarkEnd w:id="8957"/>
      <w:bookmarkEnd w:id="8958"/>
      <w:bookmarkEnd w:id="8959"/>
      <w:bookmarkEnd w:id="8960"/>
      <w:bookmarkEnd w:id="8961"/>
      <w:bookmarkEnd w:id="8962"/>
      <w:bookmarkEnd w:id="8963"/>
      <w:bookmarkEnd w:id="8964"/>
      <w:bookmarkEnd w:id="8965"/>
      <w:bookmarkEnd w:id="8966"/>
      <w:bookmarkEnd w:id="8967"/>
      <w:bookmarkEnd w:id="8968"/>
      <w:bookmarkEnd w:id="8969"/>
      <w:bookmarkEnd w:id="8970"/>
      <w:bookmarkEnd w:id="8971"/>
      <w:bookmarkEnd w:id="8972"/>
      <w:bookmarkEnd w:id="8973"/>
      <w:bookmarkEnd w:id="8974"/>
      <w:bookmarkEnd w:id="8975"/>
      <w:bookmarkEnd w:id="8976"/>
      <w:bookmarkEnd w:id="8977"/>
      <w:bookmarkEnd w:id="8978"/>
      <w:bookmarkEnd w:id="8979"/>
      <w:bookmarkEnd w:id="8980"/>
      <w:bookmarkEnd w:id="8981"/>
      <w:bookmarkEnd w:id="8982"/>
      <w:bookmarkEnd w:id="8983"/>
      <w:bookmarkEnd w:id="8984"/>
      <w:bookmarkEnd w:id="8985"/>
      <w:bookmarkEnd w:id="8986"/>
      <w:bookmarkEnd w:id="8987"/>
      <w:bookmarkEnd w:id="8988"/>
      <w:bookmarkEnd w:id="8989"/>
      <w:bookmarkEnd w:id="8990"/>
      <w:bookmarkEnd w:id="8991"/>
      <w:bookmarkEnd w:id="8992"/>
      <w:bookmarkEnd w:id="8993"/>
      <w:bookmarkEnd w:id="8994"/>
      <w:bookmarkEnd w:id="8995"/>
      <w:bookmarkEnd w:id="8996"/>
      <w:bookmarkEnd w:id="8997"/>
      <w:bookmarkEnd w:id="8998"/>
      <w:bookmarkEnd w:id="8999"/>
      <w:bookmarkEnd w:id="9000"/>
      <w:bookmarkEnd w:id="9001"/>
      <w:bookmarkEnd w:id="9002"/>
      <w:bookmarkEnd w:id="9003"/>
      <w:bookmarkEnd w:id="9004"/>
      <w:bookmarkEnd w:id="9005"/>
      <w:bookmarkEnd w:id="9006"/>
      <w:bookmarkEnd w:id="9007"/>
      <w:bookmarkEnd w:id="9008"/>
      <w:bookmarkEnd w:id="9009"/>
      <w:bookmarkEnd w:id="9010"/>
      <w:bookmarkEnd w:id="9011"/>
      <w:bookmarkEnd w:id="9012"/>
      <w:bookmarkEnd w:id="9013"/>
      <w:bookmarkEnd w:id="9014"/>
      <w:bookmarkEnd w:id="9015"/>
      <w:bookmarkEnd w:id="9016"/>
      <w:bookmarkEnd w:id="9017"/>
      <w:bookmarkEnd w:id="9018"/>
      <w:bookmarkEnd w:id="9019"/>
      <w:bookmarkEnd w:id="9020"/>
      <w:bookmarkEnd w:id="9021"/>
      <w:bookmarkEnd w:id="9022"/>
      <w:bookmarkEnd w:id="9023"/>
      <w:bookmarkEnd w:id="9024"/>
      <w:bookmarkEnd w:id="9025"/>
      <w:bookmarkEnd w:id="9026"/>
      <w:bookmarkEnd w:id="9027"/>
      <w:bookmarkEnd w:id="9028"/>
      <w:bookmarkEnd w:id="9029"/>
      <w:bookmarkEnd w:id="9030"/>
      <w:bookmarkEnd w:id="9031"/>
      <w:bookmarkEnd w:id="9032"/>
      <w:bookmarkEnd w:id="9033"/>
      <w:bookmarkEnd w:id="9034"/>
      <w:bookmarkEnd w:id="9035"/>
      <w:bookmarkEnd w:id="9036"/>
      <w:bookmarkEnd w:id="9037"/>
      <w:bookmarkEnd w:id="9038"/>
      <w:bookmarkEnd w:id="9039"/>
      <w:bookmarkEnd w:id="9040"/>
      <w:bookmarkEnd w:id="9041"/>
      <w:bookmarkEnd w:id="9042"/>
      <w:bookmarkEnd w:id="9043"/>
      <w:bookmarkEnd w:id="9044"/>
      <w:bookmarkEnd w:id="9045"/>
      <w:bookmarkEnd w:id="9046"/>
      <w:bookmarkEnd w:id="9047"/>
      <w:bookmarkEnd w:id="9048"/>
      <w:bookmarkEnd w:id="9049"/>
      <w:bookmarkEnd w:id="9050"/>
      <w:bookmarkEnd w:id="9051"/>
      <w:bookmarkEnd w:id="9052"/>
      <w:bookmarkEnd w:id="9053"/>
      <w:bookmarkEnd w:id="9054"/>
      <w:bookmarkEnd w:id="9055"/>
      <w:bookmarkEnd w:id="9056"/>
      <w:bookmarkEnd w:id="9057"/>
      <w:bookmarkEnd w:id="9058"/>
      <w:bookmarkEnd w:id="9059"/>
      <w:bookmarkEnd w:id="9060"/>
      <w:bookmarkEnd w:id="9061"/>
      <w:bookmarkEnd w:id="9062"/>
      <w:bookmarkEnd w:id="9063"/>
      <w:bookmarkEnd w:id="9064"/>
      <w:bookmarkEnd w:id="9065"/>
      <w:bookmarkEnd w:id="9066"/>
      <w:bookmarkEnd w:id="9067"/>
      <w:bookmarkEnd w:id="9068"/>
      <w:bookmarkEnd w:id="9069"/>
      <w:bookmarkEnd w:id="9070"/>
      <w:bookmarkEnd w:id="9071"/>
      <w:bookmarkEnd w:id="9072"/>
      <w:bookmarkEnd w:id="9073"/>
      <w:bookmarkEnd w:id="9074"/>
      <w:bookmarkEnd w:id="9075"/>
      <w:bookmarkEnd w:id="9076"/>
      <w:bookmarkEnd w:id="9077"/>
      <w:bookmarkEnd w:id="9078"/>
      <w:bookmarkEnd w:id="9079"/>
      <w:bookmarkEnd w:id="9080"/>
      <w:bookmarkEnd w:id="9081"/>
      <w:bookmarkEnd w:id="9082"/>
      <w:bookmarkEnd w:id="9083"/>
      <w:bookmarkEnd w:id="9084"/>
      <w:bookmarkEnd w:id="9085"/>
      <w:bookmarkEnd w:id="9086"/>
      <w:bookmarkEnd w:id="9087"/>
      <w:bookmarkEnd w:id="9088"/>
      <w:bookmarkEnd w:id="9089"/>
      <w:bookmarkEnd w:id="9090"/>
      <w:bookmarkEnd w:id="9091"/>
      <w:bookmarkEnd w:id="9092"/>
      <w:bookmarkEnd w:id="9093"/>
      <w:bookmarkEnd w:id="9094"/>
      <w:bookmarkEnd w:id="9095"/>
      <w:bookmarkEnd w:id="9096"/>
      <w:bookmarkEnd w:id="9097"/>
      <w:bookmarkEnd w:id="9098"/>
      <w:bookmarkEnd w:id="9099"/>
      <w:bookmarkEnd w:id="9100"/>
      <w:bookmarkEnd w:id="9101"/>
      <w:bookmarkEnd w:id="9102"/>
      <w:bookmarkEnd w:id="9103"/>
      <w:bookmarkEnd w:id="9104"/>
      <w:bookmarkEnd w:id="9105"/>
      <w:bookmarkEnd w:id="9106"/>
      <w:bookmarkEnd w:id="9107"/>
      <w:bookmarkEnd w:id="9108"/>
      <w:bookmarkEnd w:id="9109"/>
      <w:bookmarkEnd w:id="9110"/>
      <w:bookmarkEnd w:id="9111"/>
      <w:bookmarkEnd w:id="9112"/>
      <w:bookmarkEnd w:id="9113"/>
      <w:bookmarkEnd w:id="9114"/>
      <w:bookmarkEnd w:id="9115"/>
      <w:bookmarkEnd w:id="9116"/>
      <w:bookmarkEnd w:id="9117"/>
      <w:bookmarkEnd w:id="9118"/>
      <w:bookmarkEnd w:id="9119"/>
      <w:bookmarkEnd w:id="9120"/>
      <w:bookmarkEnd w:id="9121"/>
      <w:bookmarkEnd w:id="9122"/>
      <w:bookmarkEnd w:id="9123"/>
      <w:bookmarkEnd w:id="9124"/>
      <w:bookmarkEnd w:id="9125"/>
      <w:bookmarkEnd w:id="9126"/>
      <w:bookmarkEnd w:id="9127"/>
      <w:bookmarkEnd w:id="9128"/>
      <w:bookmarkEnd w:id="9129"/>
      <w:bookmarkEnd w:id="9130"/>
      <w:bookmarkEnd w:id="9131"/>
      <w:bookmarkEnd w:id="9132"/>
      <w:bookmarkEnd w:id="9133"/>
      <w:bookmarkEnd w:id="9134"/>
      <w:bookmarkEnd w:id="9135"/>
      <w:bookmarkEnd w:id="9136"/>
      <w:bookmarkEnd w:id="9137"/>
      <w:bookmarkEnd w:id="9138"/>
      <w:bookmarkEnd w:id="9139"/>
      <w:bookmarkEnd w:id="9140"/>
      <w:bookmarkEnd w:id="9141"/>
      <w:bookmarkEnd w:id="9142"/>
      <w:bookmarkEnd w:id="9143"/>
      <w:bookmarkEnd w:id="9144"/>
      <w:bookmarkEnd w:id="9145"/>
      <w:bookmarkEnd w:id="9146"/>
      <w:bookmarkEnd w:id="9147"/>
      <w:bookmarkEnd w:id="9148"/>
      <w:bookmarkEnd w:id="9149"/>
      <w:bookmarkEnd w:id="9150"/>
      <w:bookmarkEnd w:id="9151"/>
      <w:bookmarkEnd w:id="9152"/>
      <w:bookmarkEnd w:id="9153"/>
      <w:bookmarkEnd w:id="9154"/>
      <w:bookmarkEnd w:id="9155"/>
      <w:bookmarkEnd w:id="9156"/>
      <w:bookmarkEnd w:id="9157"/>
      <w:bookmarkEnd w:id="9158"/>
      <w:bookmarkEnd w:id="9159"/>
      <w:bookmarkEnd w:id="9160"/>
      <w:bookmarkEnd w:id="9161"/>
      <w:bookmarkEnd w:id="9162"/>
      <w:bookmarkEnd w:id="9163"/>
      <w:bookmarkEnd w:id="9164"/>
      <w:bookmarkEnd w:id="9165"/>
      <w:bookmarkEnd w:id="9166"/>
      <w:bookmarkEnd w:id="9167"/>
      <w:bookmarkEnd w:id="9168"/>
      <w:bookmarkEnd w:id="9169"/>
      <w:bookmarkEnd w:id="9170"/>
      <w:bookmarkEnd w:id="9171"/>
      <w:bookmarkEnd w:id="9172"/>
      <w:bookmarkEnd w:id="9173"/>
      <w:bookmarkEnd w:id="9174"/>
      <w:bookmarkEnd w:id="9175"/>
      <w:bookmarkEnd w:id="9176"/>
      <w:bookmarkEnd w:id="9177"/>
      <w:bookmarkEnd w:id="9178"/>
      <w:bookmarkEnd w:id="9179"/>
      <w:bookmarkEnd w:id="9180"/>
      <w:bookmarkEnd w:id="9181"/>
      <w:bookmarkEnd w:id="9182"/>
      <w:bookmarkEnd w:id="9183"/>
      <w:bookmarkEnd w:id="9184"/>
      <w:bookmarkEnd w:id="9185"/>
      <w:bookmarkEnd w:id="9186"/>
      <w:bookmarkEnd w:id="9187"/>
      <w:bookmarkEnd w:id="9188"/>
      <w:bookmarkEnd w:id="9189"/>
      <w:bookmarkEnd w:id="9190"/>
      <w:bookmarkEnd w:id="9191"/>
      <w:bookmarkEnd w:id="9192"/>
      <w:bookmarkEnd w:id="9193"/>
      <w:bookmarkEnd w:id="9194"/>
      <w:bookmarkEnd w:id="9195"/>
      <w:bookmarkEnd w:id="9196"/>
      <w:bookmarkEnd w:id="9197"/>
      <w:bookmarkEnd w:id="9198"/>
      <w:bookmarkEnd w:id="9199"/>
      <w:bookmarkEnd w:id="9200"/>
      <w:bookmarkEnd w:id="9201"/>
      <w:bookmarkEnd w:id="9202"/>
      <w:bookmarkEnd w:id="9203"/>
      <w:bookmarkEnd w:id="9204"/>
      <w:bookmarkEnd w:id="9205"/>
      <w:bookmarkEnd w:id="9206"/>
      <w:bookmarkEnd w:id="9207"/>
      <w:bookmarkEnd w:id="9208"/>
      <w:bookmarkEnd w:id="9209"/>
      <w:bookmarkEnd w:id="9210"/>
      <w:bookmarkEnd w:id="9211"/>
      <w:bookmarkEnd w:id="9212"/>
      <w:bookmarkEnd w:id="9213"/>
      <w:bookmarkEnd w:id="9214"/>
      <w:bookmarkEnd w:id="9215"/>
      <w:bookmarkEnd w:id="9216"/>
      <w:bookmarkEnd w:id="9217"/>
      <w:bookmarkEnd w:id="9218"/>
      <w:bookmarkEnd w:id="9219"/>
      <w:bookmarkEnd w:id="9220"/>
      <w:bookmarkEnd w:id="9221"/>
      <w:bookmarkEnd w:id="9222"/>
      <w:bookmarkEnd w:id="9223"/>
      <w:bookmarkEnd w:id="9224"/>
      <w:bookmarkEnd w:id="9225"/>
      <w:bookmarkEnd w:id="9226"/>
      <w:bookmarkEnd w:id="9227"/>
      <w:bookmarkEnd w:id="9228"/>
      <w:bookmarkEnd w:id="9229"/>
      <w:bookmarkEnd w:id="9230"/>
      <w:bookmarkEnd w:id="9231"/>
      <w:bookmarkEnd w:id="9232"/>
      <w:bookmarkEnd w:id="9233"/>
      <w:bookmarkEnd w:id="9234"/>
      <w:bookmarkEnd w:id="9235"/>
      <w:bookmarkEnd w:id="9236"/>
      <w:bookmarkEnd w:id="9237"/>
      <w:bookmarkEnd w:id="9238"/>
      <w:bookmarkEnd w:id="9239"/>
      <w:bookmarkEnd w:id="9240"/>
      <w:bookmarkEnd w:id="9241"/>
      <w:bookmarkEnd w:id="9242"/>
      <w:bookmarkEnd w:id="9243"/>
      <w:bookmarkEnd w:id="9244"/>
      <w:bookmarkEnd w:id="9245"/>
      <w:bookmarkEnd w:id="9246"/>
      <w:bookmarkEnd w:id="9247"/>
      <w:bookmarkEnd w:id="9248"/>
      <w:bookmarkEnd w:id="9249"/>
      <w:bookmarkEnd w:id="9250"/>
      <w:bookmarkEnd w:id="9251"/>
      <w:bookmarkEnd w:id="9252"/>
      <w:bookmarkEnd w:id="9253"/>
      <w:bookmarkEnd w:id="9254"/>
      <w:bookmarkEnd w:id="9255"/>
      <w:bookmarkEnd w:id="9256"/>
      <w:bookmarkEnd w:id="9257"/>
      <w:bookmarkEnd w:id="9258"/>
      <w:bookmarkEnd w:id="9259"/>
      <w:bookmarkEnd w:id="9260"/>
      <w:bookmarkEnd w:id="9261"/>
      <w:bookmarkEnd w:id="9262"/>
      <w:bookmarkEnd w:id="9263"/>
      <w:bookmarkEnd w:id="9264"/>
      <w:bookmarkEnd w:id="9265"/>
      <w:bookmarkEnd w:id="9266"/>
      <w:bookmarkEnd w:id="9267"/>
      <w:bookmarkEnd w:id="9268"/>
      <w:bookmarkEnd w:id="9269"/>
      <w:bookmarkEnd w:id="9270"/>
      <w:bookmarkEnd w:id="9271"/>
      <w:bookmarkEnd w:id="9272"/>
      <w:bookmarkEnd w:id="9273"/>
      <w:bookmarkEnd w:id="9274"/>
      <w:bookmarkEnd w:id="9275"/>
      <w:bookmarkEnd w:id="9276"/>
      <w:bookmarkEnd w:id="9277"/>
      <w:bookmarkEnd w:id="9278"/>
      <w:bookmarkEnd w:id="9279"/>
      <w:bookmarkEnd w:id="9280"/>
      <w:bookmarkEnd w:id="9281"/>
      <w:bookmarkEnd w:id="9282"/>
      <w:bookmarkEnd w:id="9283"/>
      <w:bookmarkEnd w:id="9284"/>
      <w:bookmarkEnd w:id="9285"/>
      <w:bookmarkEnd w:id="9286"/>
      <w:bookmarkEnd w:id="9287"/>
      <w:bookmarkEnd w:id="9288"/>
      <w:bookmarkEnd w:id="9289"/>
      <w:bookmarkEnd w:id="9290"/>
      <w:bookmarkEnd w:id="9291"/>
      <w:bookmarkEnd w:id="9292"/>
      <w:bookmarkEnd w:id="9293"/>
      <w:bookmarkEnd w:id="9294"/>
      <w:bookmarkEnd w:id="9295"/>
      <w:bookmarkEnd w:id="9296"/>
      <w:bookmarkEnd w:id="9297"/>
      <w:bookmarkEnd w:id="9298"/>
      <w:bookmarkEnd w:id="9299"/>
      <w:bookmarkEnd w:id="9300"/>
      <w:bookmarkEnd w:id="9301"/>
      <w:bookmarkEnd w:id="9302"/>
      <w:bookmarkEnd w:id="9303"/>
      <w:bookmarkEnd w:id="9304"/>
      <w:bookmarkEnd w:id="9305"/>
      <w:bookmarkEnd w:id="9306"/>
      <w:bookmarkEnd w:id="9307"/>
      <w:bookmarkEnd w:id="9308"/>
      <w:bookmarkEnd w:id="9309"/>
      <w:bookmarkEnd w:id="9310"/>
      <w:bookmarkEnd w:id="9311"/>
      <w:bookmarkEnd w:id="9312"/>
      <w:bookmarkEnd w:id="9313"/>
      <w:bookmarkEnd w:id="9314"/>
      <w:bookmarkEnd w:id="9315"/>
      <w:bookmarkEnd w:id="9316"/>
      <w:bookmarkEnd w:id="9317"/>
      <w:bookmarkEnd w:id="9318"/>
      <w:bookmarkEnd w:id="9319"/>
      <w:bookmarkEnd w:id="9320"/>
      <w:bookmarkEnd w:id="9321"/>
      <w:bookmarkEnd w:id="9322"/>
      <w:bookmarkEnd w:id="9323"/>
      <w:bookmarkEnd w:id="9324"/>
      <w:bookmarkEnd w:id="9325"/>
      <w:bookmarkEnd w:id="9326"/>
      <w:bookmarkEnd w:id="9327"/>
      <w:bookmarkEnd w:id="9328"/>
      <w:bookmarkEnd w:id="9329"/>
      <w:bookmarkEnd w:id="9330"/>
      <w:bookmarkEnd w:id="9331"/>
      <w:bookmarkEnd w:id="9332"/>
      <w:bookmarkEnd w:id="9333"/>
      <w:bookmarkEnd w:id="9334"/>
      <w:bookmarkEnd w:id="9335"/>
      <w:bookmarkEnd w:id="9336"/>
      <w:bookmarkEnd w:id="9337"/>
      <w:bookmarkEnd w:id="9338"/>
      <w:bookmarkEnd w:id="9339"/>
      <w:bookmarkEnd w:id="9340"/>
      <w:bookmarkEnd w:id="9341"/>
      <w:bookmarkEnd w:id="9342"/>
      <w:bookmarkEnd w:id="9343"/>
      <w:bookmarkEnd w:id="9344"/>
      <w:bookmarkEnd w:id="9345"/>
      <w:bookmarkEnd w:id="9346"/>
      <w:bookmarkEnd w:id="9347"/>
      <w:bookmarkEnd w:id="9348"/>
      <w:bookmarkEnd w:id="9349"/>
      <w:bookmarkEnd w:id="9350"/>
      <w:bookmarkEnd w:id="9351"/>
      <w:bookmarkEnd w:id="9352"/>
      <w:bookmarkEnd w:id="9353"/>
      <w:bookmarkEnd w:id="9354"/>
      <w:bookmarkEnd w:id="9355"/>
      <w:bookmarkEnd w:id="9356"/>
      <w:bookmarkEnd w:id="9357"/>
      <w:bookmarkEnd w:id="9358"/>
      <w:bookmarkEnd w:id="9359"/>
      <w:bookmarkEnd w:id="9360"/>
      <w:bookmarkEnd w:id="9361"/>
      <w:bookmarkEnd w:id="9362"/>
      <w:bookmarkEnd w:id="9363"/>
      <w:bookmarkEnd w:id="9364"/>
      <w:bookmarkEnd w:id="9365"/>
      <w:bookmarkEnd w:id="9366"/>
      <w:bookmarkEnd w:id="9367"/>
      <w:bookmarkEnd w:id="9368"/>
      <w:bookmarkEnd w:id="9369"/>
      <w:bookmarkEnd w:id="9370"/>
      <w:bookmarkEnd w:id="9371"/>
      <w:bookmarkEnd w:id="9372"/>
      <w:bookmarkEnd w:id="9373"/>
      <w:bookmarkEnd w:id="9374"/>
      <w:bookmarkEnd w:id="9375"/>
      <w:bookmarkEnd w:id="9376"/>
      <w:bookmarkEnd w:id="9377"/>
      <w:bookmarkEnd w:id="9378"/>
      <w:bookmarkEnd w:id="9379"/>
      <w:bookmarkEnd w:id="9380"/>
      <w:bookmarkEnd w:id="9381"/>
      <w:bookmarkEnd w:id="9382"/>
      <w:bookmarkEnd w:id="9383"/>
      <w:bookmarkEnd w:id="9384"/>
      <w:bookmarkEnd w:id="9385"/>
      <w:bookmarkEnd w:id="9386"/>
      <w:bookmarkEnd w:id="9387"/>
      <w:bookmarkEnd w:id="9388"/>
      <w:bookmarkEnd w:id="9389"/>
      <w:bookmarkEnd w:id="9390"/>
      <w:bookmarkEnd w:id="9391"/>
      <w:bookmarkEnd w:id="9392"/>
      <w:bookmarkEnd w:id="9393"/>
      <w:bookmarkEnd w:id="9394"/>
      <w:bookmarkEnd w:id="9395"/>
      <w:bookmarkEnd w:id="9396"/>
      <w:bookmarkEnd w:id="9397"/>
      <w:bookmarkEnd w:id="9398"/>
      <w:bookmarkEnd w:id="9399"/>
      <w:bookmarkEnd w:id="9400"/>
      <w:bookmarkEnd w:id="9401"/>
      <w:bookmarkEnd w:id="9402"/>
      <w:bookmarkEnd w:id="9403"/>
      <w:bookmarkEnd w:id="9404"/>
      <w:bookmarkEnd w:id="9405"/>
      <w:bookmarkEnd w:id="9406"/>
      <w:bookmarkEnd w:id="9407"/>
      <w:bookmarkEnd w:id="9408"/>
      <w:bookmarkEnd w:id="9409"/>
      <w:bookmarkEnd w:id="9410"/>
      <w:bookmarkEnd w:id="9411"/>
      <w:bookmarkEnd w:id="9412"/>
      <w:bookmarkEnd w:id="9413"/>
      <w:bookmarkEnd w:id="9414"/>
      <w:bookmarkEnd w:id="9415"/>
      <w:bookmarkEnd w:id="9416"/>
      <w:bookmarkEnd w:id="9417"/>
      <w:bookmarkEnd w:id="9418"/>
      <w:bookmarkEnd w:id="9419"/>
      <w:bookmarkEnd w:id="9420"/>
      <w:bookmarkEnd w:id="9421"/>
      <w:bookmarkEnd w:id="9422"/>
      <w:bookmarkEnd w:id="9423"/>
      <w:bookmarkEnd w:id="9424"/>
      <w:bookmarkEnd w:id="9425"/>
      <w:bookmarkEnd w:id="9426"/>
      <w:bookmarkEnd w:id="9427"/>
      <w:bookmarkEnd w:id="9428"/>
      <w:bookmarkEnd w:id="9429"/>
      <w:bookmarkEnd w:id="9430"/>
      <w:bookmarkEnd w:id="9431"/>
      <w:bookmarkEnd w:id="9432"/>
      <w:bookmarkEnd w:id="9433"/>
      <w:bookmarkEnd w:id="9434"/>
      <w:bookmarkEnd w:id="9435"/>
      <w:bookmarkEnd w:id="9436"/>
      <w:bookmarkEnd w:id="9437"/>
      <w:bookmarkEnd w:id="9438"/>
      <w:bookmarkEnd w:id="9439"/>
      <w:bookmarkEnd w:id="9440"/>
      <w:bookmarkEnd w:id="9441"/>
      <w:bookmarkEnd w:id="9442"/>
      <w:bookmarkEnd w:id="9443"/>
      <w:bookmarkEnd w:id="9444"/>
      <w:bookmarkEnd w:id="9445"/>
      <w:bookmarkEnd w:id="9446"/>
      <w:bookmarkEnd w:id="9447"/>
      <w:bookmarkEnd w:id="9448"/>
      <w:bookmarkEnd w:id="9449"/>
      <w:bookmarkEnd w:id="9450"/>
      <w:bookmarkEnd w:id="9451"/>
      <w:bookmarkEnd w:id="9452"/>
      <w:bookmarkEnd w:id="9453"/>
      <w:bookmarkEnd w:id="9454"/>
      <w:bookmarkEnd w:id="9455"/>
      <w:bookmarkEnd w:id="9456"/>
      <w:bookmarkEnd w:id="9457"/>
      <w:bookmarkEnd w:id="9458"/>
      <w:bookmarkEnd w:id="9459"/>
      <w:bookmarkEnd w:id="9460"/>
      <w:bookmarkEnd w:id="9461"/>
      <w:bookmarkEnd w:id="9462"/>
      <w:bookmarkEnd w:id="9463"/>
      <w:bookmarkEnd w:id="9464"/>
      <w:bookmarkEnd w:id="9465"/>
      <w:bookmarkEnd w:id="9466"/>
      <w:bookmarkEnd w:id="9467"/>
      <w:bookmarkEnd w:id="9468"/>
      <w:bookmarkEnd w:id="9469"/>
      <w:bookmarkEnd w:id="9470"/>
      <w:bookmarkEnd w:id="9471"/>
      <w:bookmarkEnd w:id="9472"/>
      <w:bookmarkEnd w:id="9473"/>
      <w:bookmarkEnd w:id="9474"/>
      <w:bookmarkEnd w:id="9475"/>
      <w:bookmarkEnd w:id="9476"/>
      <w:bookmarkEnd w:id="9477"/>
      <w:bookmarkEnd w:id="9478"/>
      <w:bookmarkEnd w:id="9479"/>
      <w:bookmarkEnd w:id="9480"/>
      <w:bookmarkEnd w:id="9481"/>
      <w:bookmarkEnd w:id="9482"/>
      <w:bookmarkEnd w:id="9483"/>
      <w:bookmarkEnd w:id="9484"/>
      <w:bookmarkEnd w:id="9485"/>
      <w:bookmarkEnd w:id="9486"/>
      <w:bookmarkEnd w:id="9487"/>
      <w:bookmarkEnd w:id="9488"/>
      <w:bookmarkEnd w:id="9489"/>
      <w:bookmarkEnd w:id="9490"/>
      <w:bookmarkEnd w:id="9491"/>
      <w:bookmarkEnd w:id="9492"/>
      <w:bookmarkEnd w:id="9493"/>
      <w:bookmarkEnd w:id="9494"/>
      <w:bookmarkEnd w:id="9495"/>
      <w:bookmarkEnd w:id="9496"/>
      <w:bookmarkEnd w:id="9497"/>
      <w:bookmarkEnd w:id="9498"/>
      <w:bookmarkEnd w:id="9499"/>
      <w:bookmarkEnd w:id="9500"/>
      <w:bookmarkEnd w:id="9501"/>
      <w:bookmarkEnd w:id="9502"/>
      <w:bookmarkEnd w:id="9503"/>
      <w:bookmarkEnd w:id="9504"/>
      <w:bookmarkEnd w:id="9505"/>
      <w:bookmarkEnd w:id="9506"/>
      <w:bookmarkEnd w:id="9507"/>
      <w:bookmarkEnd w:id="9508"/>
      <w:bookmarkEnd w:id="9509"/>
      <w:bookmarkEnd w:id="9510"/>
      <w:bookmarkEnd w:id="9511"/>
      <w:bookmarkEnd w:id="9512"/>
      <w:bookmarkEnd w:id="9513"/>
      <w:bookmarkEnd w:id="9514"/>
      <w:bookmarkEnd w:id="9515"/>
      <w:bookmarkEnd w:id="9516"/>
      <w:bookmarkEnd w:id="9517"/>
      <w:bookmarkEnd w:id="9518"/>
      <w:bookmarkEnd w:id="9519"/>
      <w:bookmarkEnd w:id="9520"/>
      <w:bookmarkEnd w:id="9521"/>
      <w:bookmarkEnd w:id="9522"/>
      <w:bookmarkEnd w:id="9523"/>
      <w:bookmarkEnd w:id="9524"/>
      <w:bookmarkEnd w:id="9525"/>
      <w:bookmarkEnd w:id="9526"/>
      <w:bookmarkEnd w:id="9527"/>
      <w:bookmarkEnd w:id="9528"/>
      <w:bookmarkEnd w:id="9529"/>
      <w:bookmarkEnd w:id="9530"/>
      <w:bookmarkEnd w:id="9531"/>
      <w:bookmarkEnd w:id="9532"/>
      <w:bookmarkEnd w:id="9533"/>
      <w:bookmarkEnd w:id="9534"/>
      <w:bookmarkEnd w:id="9535"/>
      <w:bookmarkEnd w:id="9536"/>
      <w:bookmarkEnd w:id="9537"/>
      <w:bookmarkEnd w:id="9538"/>
      <w:bookmarkEnd w:id="9539"/>
      <w:bookmarkEnd w:id="9540"/>
      <w:bookmarkEnd w:id="9541"/>
      <w:bookmarkEnd w:id="9542"/>
      <w:bookmarkEnd w:id="9543"/>
      <w:bookmarkEnd w:id="9544"/>
      <w:bookmarkEnd w:id="9545"/>
      <w:bookmarkEnd w:id="9546"/>
      <w:bookmarkEnd w:id="9547"/>
      <w:bookmarkEnd w:id="9548"/>
      <w:bookmarkEnd w:id="9549"/>
      <w:bookmarkEnd w:id="9550"/>
      <w:bookmarkEnd w:id="9551"/>
      <w:bookmarkEnd w:id="9552"/>
      <w:bookmarkEnd w:id="9553"/>
      <w:bookmarkEnd w:id="9554"/>
      <w:bookmarkEnd w:id="9555"/>
      <w:bookmarkEnd w:id="9556"/>
      <w:bookmarkEnd w:id="9557"/>
      <w:bookmarkEnd w:id="9558"/>
      <w:bookmarkEnd w:id="9559"/>
      <w:bookmarkEnd w:id="9560"/>
      <w:bookmarkEnd w:id="9561"/>
      <w:bookmarkEnd w:id="9562"/>
      <w:bookmarkEnd w:id="9563"/>
      <w:bookmarkEnd w:id="9564"/>
      <w:bookmarkEnd w:id="9565"/>
      <w:bookmarkEnd w:id="9566"/>
      <w:bookmarkEnd w:id="9567"/>
      <w:bookmarkEnd w:id="9568"/>
      <w:bookmarkEnd w:id="9569"/>
      <w:bookmarkEnd w:id="9570"/>
      <w:bookmarkEnd w:id="9571"/>
      <w:bookmarkEnd w:id="9572"/>
      <w:bookmarkEnd w:id="9573"/>
      <w:bookmarkEnd w:id="9574"/>
      <w:bookmarkEnd w:id="9575"/>
      <w:bookmarkEnd w:id="9576"/>
      <w:bookmarkEnd w:id="9577"/>
      <w:bookmarkEnd w:id="9578"/>
      <w:bookmarkEnd w:id="9579"/>
      <w:bookmarkEnd w:id="9580"/>
      <w:bookmarkEnd w:id="9581"/>
      <w:bookmarkEnd w:id="9582"/>
      <w:bookmarkEnd w:id="9583"/>
      <w:bookmarkEnd w:id="9584"/>
      <w:bookmarkEnd w:id="9585"/>
      <w:bookmarkEnd w:id="9586"/>
      <w:bookmarkEnd w:id="9587"/>
      <w:bookmarkEnd w:id="9588"/>
      <w:bookmarkEnd w:id="9589"/>
      <w:bookmarkEnd w:id="9590"/>
      <w:bookmarkEnd w:id="9591"/>
      <w:bookmarkEnd w:id="9592"/>
      <w:bookmarkEnd w:id="9593"/>
      <w:bookmarkEnd w:id="9594"/>
      <w:bookmarkEnd w:id="9595"/>
      <w:bookmarkEnd w:id="9596"/>
      <w:bookmarkEnd w:id="9597"/>
      <w:bookmarkEnd w:id="9598"/>
      <w:bookmarkEnd w:id="9599"/>
      <w:bookmarkEnd w:id="9600"/>
      <w:bookmarkEnd w:id="9601"/>
      <w:bookmarkEnd w:id="9602"/>
      <w:bookmarkEnd w:id="9603"/>
      <w:bookmarkEnd w:id="9604"/>
      <w:bookmarkEnd w:id="9605"/>
      <w:bookmarkEnd w:id="9606"/>
      <w:bookmarkEnd w:id="9607"/>
      <w:bookmarkEnd w:id="9608"/>
      <w:bookmarkEnd w:id="9609"/>
      <w:bookmarkEnd w:id="9610"/>
      <w:bookmarkEnd w:id="9611"/>
      <w:bookmarkEnd w:id="9612"/>
      <w:bookmarkEnd w:id="9613"/>
      <w:bookmarkEnd w:id="9614"/>
      <w:bookmarkEnd w:id="9615"/>
      <w:bookmarkEnd w:id="9616"/>
      <w:bookmarkEnd w:id="9617"/>
      <w:bookmarkEnd w:id="9618"/>
      <w:bookmarkEnd w:id="9619"/>
      <w:bookmarkEnd w:id="9620"/>
      <w:bookmarkEnd w:id="9621"/>
      <w:bookmarkEnd w:id="9622"/>
      <w:bookmarkEnd w:id="9623"/>
      <w:bookmarkEnd w:id="9624"/>
      <w:bookmarkEnd w:id="9625"/>
      <w:bookmarkEnd w:id="9626"/>
      <w:bookmarkEnd w:id="9627"/>
      <w:bookmarkEnd w:id="9628"/>
      <w:bookmarkEnd w:id="9629"/>
      <w:bookmarkEnd w:id="9630"/>
      <w:bookmarkEnd w:id="9631"/>
      <w:bookmarkEnd w:id="9632"/>
      <w:bookmarkEnd w:id="9633"/>
      <w:bookmarkEnd w:id="9634"/>
      <w:bookmarkEnd w:id="9635"/>
      <w:bookmarkEnd w:id="9636"/>
      <w:bookmarkEnd w:id="9637"/>
      <w:bookmarkEnd w:id="9638"/>
      <w:bookmarkEnd w:id="9639"/>
      <w:bookmarkEnd w:id="9640"/>
      <w:bookmarkEnd w:id="9641"/>
      <w:bookmarkEnd w:id="9642"/>
      <w:bookmarkEnd w:id="9643"/>
      <w:bookmarkEnd w:id="9644"/>
      <w:bookmarkEnd w:id="9645"/>
      <w:bookmarkEnd w:id="9646"/>
      <w:bookmarkEnd w:id="9647"/>
      <w:bookmarkEnd w:id="9648"/>
      <w:bookmarkEnd w:id="9649"/>
      <w:bookmarkEnd w:id="9650"/>
      <w:bookmarkEnd w:id="9651"/>
      <w:bookmarkEnd w:id="9652"/>
      <w:bookmarkEnd w:id="9653"/>
      <w:bookmarkEnd w:id="9654"/>
      <w:bookmarkEnd w:id="9655"/>
      <w:bookmarkEnd w:id="9656"/>
      <w:bookmarkEnd w:id="9657"/>
      <w:bookmarkEnd w:id="9658"/>
      <w:bookmarkEnd w:id="9659"/>
      <w:bookmarkEnd w:id="9660"/>
      <w:bookmarkEnd w:id="9661"/>
      <w:bookmarkEnd w:id="9662"/>
      <w:bookmarkEnd w:id="9663"/>
      <w:bookmarkEnd w:id="9664"/>
      <w:bookmarkEnd w:id="9665"/>
      <w:bookmarkEnd w:id="9666"/>
      <w:bookmarkEnd w:id="9667"/>
      <w:bookmarkEnd w:id="9668"/>
      <w:bookmarkEnd w:id="9669"/>
      <w:bookmarkEnd w:id="9670"/>
      <w:bookmarkEnd w:id="9671"/>
      <w:bookmarkEnd w:id="9672"/>
      <w:bookmarkEnd w:id="9673"/>
      <w:bookmarkEnd w:id="9674"/>
      <w:bookmarkEnd w:id="9675"/>
      <w:bookmarkEnd w:id="9676"/>
      <w:bookmarkEnd w:id="9677"/>
      <w:bookmarkEnd w:id="9678"/>
      <w:bookmarkEnd w:id="9679"/>
      <w:bookmarkEnd w:id="9680"/>
      <w:bookmarkEnd w:id="9681"/>
      <w:bookmarkEnd w:id="9682"/>
      <w:bookmarkEnd w:id="9683"/>
      <w:bookmarkEnd w:id="9684"/>
      <w:bookmarkEnd w:id="9685"/>
      <w:bookmarkEnd w:id="9686"/>
      <w:bookmarkEnd w:id="9687"/>
      <w:bookmarkEnd w:id="9688"/>
      <w:bookmarkEnd w:id="9689"/>
      <w:bookmarkEnd w:id="9690"/>
      <w:bookmarkEnd w:id="9691"/>
      <w:bookmarkEnd w:id="9692"/>
      <w:bookmarkEnd w:id="9693"/>
      <w:bookmarkEnd w:id="9694"/>
      <w:bookmarkEnd w:id="9695"/>
      <w:bookmarkEnd w:id="9696"/>
      <w:bookmarkEnd w:id="9697"/>
      <w:bookmarkEnd w:id="9698"/>
      <w:bookmarkEnd w:id="9699"/>
      <w:bookmarkEnd w:id="9700"/>
      <w:bookmarkEnd w:id="9701"/>
      <w:bookmarkEnd w:id="9702"/>
      <w:bookmarkEnd w:id="9703"/>
      <w:bookmarkEnd w:id="9704"/>
      <w:bookmarkEnd w:id="9705"/>
      <w:bookmarkEnd w:id="9706"/>
      <w:bookmarkEnd w:id="9707"/>
      <w:bookmarkEnd w:id="9708"/>
      <w:bookmarkEnd w:id="9709"/>
      <w:bookmarkEnd w:id="9710"/>
      <w:bookmarkEnd w:id="9711"/>
      <w:bookmarkEnd w:id="9712"/>
      <w:bookmarkEnd w:id="9713"/>
      <w:bookmarkEnd w:id="9714"/>
      <w:bookmarkEnd w:id="9715"/>
      <w:bookmarkEnd w:id="9716"/>
      <w:bookmarkEnd w:id="9717"/>
      <w:bookmarkEnd w:id="9718"/>
      <w:bookmarkEnd w:id="9719"/>
      <w:bookmarkEnd w:id="9720"/>
      <w:bookmarkEnd w:id="9721"/>
      <w:bookmarkEnd w:id="9722"/>
      <w:bookmarkEnd w:id="9723"/>
      <w:bookmarkEnd w:id="9724"/>
      <w:bookmarkEnd w:id="9725"/>
      <w:bookmarkEnd w:id="9726"/>
      <w:bookmarkEnd w:id="9727"/>
      <w:bookmarkEnd w:id="9728"/>
      <w:bookmarkEnd w:id="9729"/>
      <w:bookmarkEnd w:id="9730"/>
      <w:bookmarkEnd w:id="9731"/>
      <w:bookmarkEnd w:id="9732"/>
      <w:bookmarkEnd w:id="9733"/>
      <w:bookmarkEnd w:id="9734"/>
      <w:bookmarkEnd w:id="9735"/>
      <w:bookmarkEnd w:id="9736"/>
      <w:bookmarkEnd w:id="9737"/>
      <w:bookmarkEnd w:id="9738"/>
      <w:bookmarkEnd w:id="9739"/>
      <w:bookmarkEnd w:id="9740"/>
      <w:bookmarkEnd w:id="9741"/>
      <w:bookmarkEnd w:id="9742"/>
      <w:bookmarkEnd w:id="9743"/>
      <w:bookmarkEnd w:id="9744"/>
      <w:bookmarkEnd w:id="9745"/>
      <w:bookmarkEnd w:id="9746"/>
      <w:bookmarkEnd w:id="9747"/>
      <w:bookmarkEnd w:id="9748"/>
      <w:bookmarkEnd w:id="9749"/>
      <w:bookmarkEnd w:id="9750"/>
      <w:bookmarkEnd w:id="9751"/>
      <w:bookmarkEnd w:id="9752"/>
      <w:bookmarkEnd w:id="9753"/>
      <w:bookmarkEnd w:id="9754"/>
      <w:bookmarkEnd w:id="9755"/>
      <w:bookmarkEnd w:id="9756"/>
      <w:bookmarkEnd w:id="9757"/>
      <w:bookmarkEnd w:id="9758"/>
      <w:bookmarkEnd w:id="9759"/>
      <w:bookmarkEnd w:id="9760"/>
      <w:bookmarkEnd w:id="9761"/>
      <w:bookmarkEnd w:id="9762"/>
      <w:bookmarkEnd w:id="9763"/>
      <w:bookmarkEnd w:id="9764"/>
      <w:bookmarkEnd w:id="9765"/>
      <w:bookmarkEnd w:id="9766"/>
      <w:bookmarkEnd w:id="9767"/>
      <w:bookmarkEnd w:id="9768"/>
      <w:bookmarkEnd w:id="9769"/>
      <w:bookmarkEnd w:id="9770"/>
      <w:bookmarkEnd w:id="9771"/>
      <w:bookmarkEnd w:id="9772"/>
      <w:bookmarkEnd w:id="9773"/>
      <w:bookmarkEnd w:id="9774"/>
      <w:bookmarkEnd w:id="9775"/>
      <w:bookmarkEnd w:id="9776"/>
      <w:bookmarkEnd w:id="9777"/>
      <w:bookmarkEnd w:id="9778"/>
      <w:bookmarkEnd w:id="9779"/>
      <w:bookmarkEnd w:id="9780"/>
      <w:bookmarkEnd w:id="9781"/>
      <w:bookmarkEnd w:id="9782"/>
      <w:bookmarkEnd w:id="9783"/>
      <w:bookmarkEnd w:id="9784"/>
      <w:bookmarkEnd w:id="9785"/>
      <w:bookmarkEnd w:id="9786"/>
      <w:bookmarkEnd w:id="9787"/>
      <w:bookmarkEnd w:id="9788"/>
      <w:bookmarkEnd w:id="9789"/>
      <w:bookmarkEnd w:id="9790"/>
      <w:bookmarkEnd w:id="9791"/>
      <w:bookmarkEnd w:id="9792"/>
      <w:bookmarkEnd w:id="9793"/>
      <w:bookmarkEnd w:id="9794"/>
      <w:bookmarkEnd w:id="9795"/>
      <w:bookmarkEnd w:id="9796"/>
      <w:bookmarkEnd w:id="9797"/>
      <w:bookmarkEnd w:id="9798"/>
      <w:bookmarkEnd w:id="9799"/>
      <w:bookmarkEnd w:id="9800"/>
      <w:bookmarkEnd w:id="9801"/>
      <w:bookmarkEnd w:id="9802"/>
      <w:bookmarkEnd w:id="9803"/>
      <w:bookmarkEnd w:id="9804"/>
      <w:bookmarkEnd w:id="9805"/>
      <w:bookmarkEnd w:id="9806"/>
      <w:bookmarkEnd w:id="9807"/>
      <w:bookmarkEnd w:id="9808"/>
      <w:bookmarkEnd w:id="9809"/>
      <w:bookmarkEnd w:id="9810"/>
      <w:bookmarkEnd w:id="9811"/>
      <w:bookmarkEnd w:id="9812"/>
      <w:bookmarkEnd w:id="9813"/>
      <w:bookmarkEnd w:id="9814"/>
      <w:bookmarkEnd w:id="9815"/>
      <w:bookmarkEnd w:id="9816"/>
      <w:bookmarkEnd w:id="9817"/>
      <w:bookmarkEnd w:id="9818"/>
      <w:bookmarkEnd w:id="9819"/>
      <w:bookmarkEnd w:id="9820"/>
      <w:bookmarkEnd w:id="9821"/>
      <w:bookmarkEnd w:id="9822"/>
      <w:bookmarkEnd w:id="9823"/>
      <w:bookmarkEnd w:id="9824"/>
      <w:bookmarkEnd w:id="9825"/>
      <w:bookmarkEnd w:id="9826"/>
      <w:bookmarkEnd w:id="9827"/>
      <w:bookmarkEnd w:id="9828"/>
      <w:bookmarkEnd w:id="9829"/>
      <w:bookmarkEnd w:id="9830"/>
      <w:bookmarkEnd w:id="9831"/>
      <w:bookmarkEnd w:id="9832"/>
      <w:bookmarkEnd w:id="9833"/>
      <w:bookmarkEnd w:id="9834"/>
      <w:bookmarkEnd w:id="9835"/>
      <w:bookmarkEnd w:id="9836"/>
      <w:bookmarkEnd w:id="9837"/>
      <w:bookmarkEnd w:id="9838"/>
      <w:bookmarkEnd w:id="9839"/>
      <w:bookmarkEnd w:id="9840"/>
      <w:bookmarkEnd w:id="9841"/>
      <w:bookmarkEnd w:id="9842"/>
      <w:bookmarkEnd w:id="9843"/>
      <w:bookmarkEnd w:id="9844"/>
      <w:bookmarkEnd w:id="9845"/>
      <w:bookmarkEnd w:id="9846"/>
      <w:bookmarkEnd w:id="9847"/>
      <w:bookmarkEnd w:id="9848"/>
      <w:bookmarkEnd w:id="9849"/>
      <w:bookmarkEnd w:id="9850"/>
      <w:bookmarkEnd w:id="9851"/>
      <w:bookmarkEnd w:id="9852"/>
      <w:bookmarkEnd w:id="9853"/>
      <w:bookmarkEnd w:id="9854"/>
      <w:bookmarkEnd w:id="9855"/>
      <w:bookmarkEnd w:id="9856"/>
      <w:bookmarkEnd w:id="9857"/>
      <w:bookmarkEnd w:id="9858"/>
      <w:bookmarkEnd w:id="9859"/>
      <w:bookmarkEnd w:id="9860"/>
      <w:bookmarkEnd w:id="9861"/>
      <w:bookmarkEnd w:id="9862"/>
      <w:bookmarkEnd w:id="9863"/>
      <w:bookmarkEnd w:id="9864"/>
      <w:bookmarkEnd w:id="9865"/>
      <w:bookmarkEnd w:id="9866"/>
      <w:bookmarkEnd w:id="9867"/>
      <w:bookmarkEnd w:id="9868"/>
      <w:bookmarkEnd w:id="9869"/>
      <w:bookmarkEnd w:id="9870"/>
      <w:bookmarkEnd w:id="9871"/>
      <w:bookmarkEnd w:id="9872"/>
      <w:bookmarkEnd w:id="9873"/>
      <w:bookmarkEnd w:id="9874"/>
      <w:bookmarkEnd w:id="9875"/>
      <w:bookmarkEnd w:id="9876"/>
      <w:bookmarkEnd w:id="9877"/>
      <w:bookmarkEnd w:id="9878"/>
      <w:bookmarkEnd w:id="9879"/>
      <w:bookmarkEnd w:id="9880"/>
      <w:bookmarkEnd w:id="9881"/>
      <w:bookmarkEnd w:id="9882"/>
      <w:bookmarkEnd w:id="9883"/>
      <w:bookmarkEnd w:id="9884"/>
      <w:bookmarkEnd w:id="9885"/>
      <w:bookmarkEnd w:id="9886"/>
      <w:bookmarkEnd w:id="9887"/>
      <w:bookmarkEnd w:id="9888"/>
      <w:bookmarkEnd w:id="9889"/>
      <w:bookmarkEnd w:id="9890"/>
      <w:bookmarkEnd w:id="9891"/>
      <w:bookmarkEnd w:id="9892"/>
      <w:bookmarkEnd w:id="9893"/>
      <w:bookmarkEnd w:id="9894"/>
      <w:bookmarkEnd w:id="9895"/>
      <w:bookmarkEnd w:id="9896"/>
      <w:bookmarkEnd w:id="9897"/>
      <w:bookmarkEnd w:id="9898"/>
      <w:bookmarkEnd w:id="9899"/>
      <w:bookmarkEnd w:id="9900"/>
      <w:bookmarkEnd w:id="9901"/>
      <w:bookmarkEnd w:id="9902"/>
      <w:bookmarkEnd w:id="9903"/>
      <w:bookmarkEnd w:id="9904"/>
      <w:bookmarkEnd w:id="9905"/>
      <w:bookmarkEnd w:id="9906"/>
      <w:bookmarkEnd w:id="9907"/>
      <w:bookmarkEnd w:id="9908"/>
      <w:bookmarkEnd w:id="9909"/>
      <w:bookmarkEnd w:id="9910"/>
      <w:bookmarkEnd w:id="9911"/>
      <w:bookmarkEnd w:id="9912"/>
      <w:bookmarkEnd w:id="9913"/>
      <w:bookmarkEnd w:id="9914"/>
      <w:bookmarkEnd w:id="9915"/>
      <w:bookmarkEnd w:id="9916"/>
      <w:bookmarkEnd w:id="9917"/>
      <w:bookmarkEnd w:id="9918"/>
      <w:bookmarkEnd w:id="9919"/>
      <w:bookmarkEnd w:id="9920"/>
      <w:bookmarkEnd w:id="9921"/>
      <w:bookmarkEnd w:id="9922"/>
      <w:bookmarkEnd w:id="9923"/>
      <w:bookmarkEnd w:id="9924"/>
      <w:bookmarkEnd w:id="9925"/>
      <w:bookmarkEnd w:id="9926"/>
      <w:bookmarkEnd w:id="9927"/>
      <w:bookmarkEnd w:id="9928"/>
      <w:bookmarkEnd w:id="9929"/>
      <w:bookmarkEnd w:id="9930"/>
      <w:bookmarkEnd w:id="9931"/>
      <w:bookmarkEnd w:id="9932"/>
      <w:bookmarkEnd w:id="9933"/>
      <w:bookmarkEnd w:id="9934"/>
      <w:bookmarkEnd w:id="9935"/>
      <w:bookmarkEnd w:id="9936"/>
      <w:bookmarkEnd w:id="9937"/>
      <w:bookmarkEnd w:id="9938"/>
      <w:bookmarkEnd w:id="9939"/>
      <w:bookmarkEnd w:id="9940"/>
      <w:bookmarkEnd w:id="9941"/>
      <w:bookmarkEnd w:id="9942"/>
      <w:bookmarkEnd w:id="9943"/>
      <w:bookmarkEnd w:id="9944"/>
      <w:bookmarkEnd w:id="9945"/>
      <w:bookmarkEnd w:id="9946"/>
      <w:bookmarkEnd w:id="9947"/>
      <w:bookmarkEnd w:id="9948"/>
      <w:bookmarkEnd w:id="9949"/>
      <w:bookmarkEnd w:id="9950"/>
      <w:bookmarkEnd w:id="9951"/>
      <w:bookmarkEnd w:id="9952"/>
      <w:bookmarkEnd w:id="9953"/>
      <w:bookmarkEnd w:id="9954"/>
      <w:bookmarkEnd w:id="9955"/>
      <w:bookmarkEnd w:id="9956"/>
      <w:bookmarkEnd w:id="9957"/>
      <w:bookmarkEnd w:id="9958"/>
      <w:bookmarkEnd w:id="9959"/>
      <w:bookmarkEnd w:id="9960"/>
      <w:bookmarkEnd w:id="9961"/>
      <w:bookmarkEnd w:id="9962"/>
      <w:bookmarkEnd w:id="9963"/>
      <w:bookmarkEnd w:id="9964"/>
      <w:bookmarkEnd w:id="9965"/>
      <w:bookmarkEnd w:id="9966"/>
      <w:bookmarkEnd w:id="9967"/>
      <w:bookmarkEnd w:id="9968"/>
      <w:bookmarkEnd w:id="9969"/>
      <w:bookmarkEnd w:id="9970"/>
      <w:bookmarkEnd w:id="9971"/>
      <w:bookmarkEnd w:id="9972"/>
      <w:bookmarkEnd w:id="9973"/>
      <w:bookmarkEnd w:id="9974"/>
      <w:bookmarkEnd w:id="9975"/>
      <w:bookmarkEnd w:id="9976"/>
      <w:bookmarkEnd w:id="9977"/>
      <w:bookmarkEnd w:id="9978"/>
      <w:bookmarkEnd w:id="9979"/>
      <w:bookmarkEnd w:id="9980"/>
      <w:bookmarkEnd w:id="9981"/>
      <w:bookmarkEnd w:id="9982"/>
      <w:bookmarkEnd w:id="9983"/>
      <w:bookmarkEnd w:id="9984"/>
      <w:bookmarkEnd w:id="9985"/>
      <w:bookmarkEnd w:id="9986"/>
      <w:bookmarkEnd w:id="9987"/>
      <w:bookmarkEnd w:id="9988"/>
      <w:bookmarkEnd w:id="9989"/>
      <w:bookmarkEnd w:id="9990"/>
      <w:bookmarkEnd w:id="9991"/>
      <w:bookmarkEnd w:id="9992"/>
      <w:bookmarkEnd w:id="9993"/>
      <w:bookmarkEnd w:id="9994"/>
      <w:bookmarkEnd w:id="9995"/>
      <w:bookmarkEnd w:id="9996"/>
      <w:bookmarkEnd w:id="9997"/>
      <w:bookmarkEnd w:id="9998"/>
      <w:bookmarkEnd w:id="9999"/>
      <w:bookmarkEnd w:id="10000"/>
      <w:bookmarkEnd w:id="10001"/>
      <w:bookmarkEnd w:id="10002"/>
      <w:bookmarkEnd w:id="10003"/>
      <w:bookmarkEnd w:id="10004"/>
      <w:bookmarkEnd w:id="10005"/>
      <w:bookmarkEnd w:id="10006"/>
      <w:bookmarkEnd w:id="10007"/>
      <w:bookmarkEnd w:id="10008"/>
      <w:bookmarkEnd w:id="10009"/>
      <w:bookmarkEnd w:id="10010"/>
      <w:bookmarkEnd w:id="10011"/>
      <w:bookmarkEnd w:id="10012"/>
      <w:bookmarkEnd w:id="10013"/>
      <w:bookmarkEnd w:id="10014"/>
      <w:bookmarkEnd w:id="10015"/>
      <w:bookmarkEnd w:id="10016"/>
      <w:bookmarkEnd w:id="10017"/>
      <w:bookmarkEnd w:id="10018"/>
      <w:bookmarkEnd w:id="10019"/>
      <w:bookmarkEnd w:id="10020"/>
      <w:bookmarkEnd w:id="10021"/>
      <w:bookmarkEnd w:id="10022"/>
      <w:bookmarkEnd w:id="10023"/>
      <w:bookmarkEnd w:id="10024"/>
      <w:bookmarkEnd w:id="10025"/>
      <w:bookmarkEnd w:id="10026"/>
      <w:bookmarkEnd w:id="10027"/>
      <w:bookmarkEnd w:id="10028"/>
      <w:bookmarkEnd w:id="10029"/>
      <w:bookmarkEnd w:id="10030"/>
      <w:bookmarkEnd w:id="10031"/>
      <w:bookmarkEnd w:id="10032"/>
      <w:bookmarkEnd w:id="10033"/>
      <w:bookmarkEnd w:id="10034"/>
      <w:bookmarkEnd w:id="10035"/>
      <w:bookmarkEnd w:id="10036"/>
      <w:bookmarkEnd w:id="10037"/>
      <w:bookmarkEnd w:id="10038"/>
      <w:bookmarkEnd w:id="10039"/>
      <w:bookmarkEnd w:id="10040"/>
      <w:bookmarkEnd w:id="10041"/>
      <w:bookmarkEnd w:id="10042"/>
      <w:bookmarkEnd w:id="10043"/>
      <w:bookmarkEnd w:id="10044"/>
      <w:bookmarkEnd w:id="10045"/>
      <w:bookmarkEnd w:id="10046"/>
      <w:bookmarkEnd w:id="10047"/>
      <w:bookmarkEnd w:id="10048"/>
      <w:bookmarkEnd w:id="10049"/>
      <w:bookmarkEnd w:id="10050"/>
      <w:bookmarkEnd w:id="10051"/>
      <w:bookmarkEnd w:id="10052"/>
      <w:bookmarkEnd w:id="10053"/>
      <w:bookmarkEnd w:id="10054"/>
      <w:bookmarkEnd w:id="10055"/>
      <w:bookmarkEnd w:id="10056"/>
      <w:bookmarkEnd w:id="10057"/>
      <w:bookmarkEnd w:id="10058"/>
      <w:bookmarkEnd w:id="10059"/>
      <w:bookmarkEnd w:id="10060"/>
      <w:bookmarkEnd w:id="10061"/>
      <w:bookmarkEnd w:id="10062"/>
      <w:bookmarkEnd w:id="10063"/>
      <w:bookmarkEnd w:id="10064"/>
      <w:bookmarkEnd w:id="10065"/>
      <w:bookmarkEnd w:id="10066"/>
      <w:bookmarkEnd w:id="10067"/>
      <w:bookmarkEnd w:id="10068"/>
      <w:bookmarkEnd w:id="10069"/>
      <w:bookmarkEnd w:id="10070"/>
      <w:bookmarkEnd w:id="10071"/>
      <w:bookmarkEnd w:id="10072"/>
      <w:bookmarkEnd w:id="10073"/>
      <w:bookmarkEnd w:id="10074"/>
      <w:bookmarkEnd w:id="10075"/>
      <w:bookmarkEnd w:id="10076"/>
      <w:bookmarkEnd w:id="10077"/>
      <w:bookmarkEnd w:id="10078"/>
      <w:bookmarkEnd w:id="10079"/>
      <w:bookmarkEnd w:id="10080"/>
      <w:bookmarkEnd w:id="10081"/>
      <w:bookmarkEnd w:id="10082"/>
      <w:bookmarkEnd w:id="10083"/>
      <w:bookmarkEnd w:id="10084"/>
      <w:bookmarkEnd w:id="10085"/>
      <w:bookmarkEnd w:id="10086"/>
      <w:bookmarkEnd w:id="10087"/>
      <w:bookmarkEnd w:id="10088"/>
      <w:bookmarkEnd w:id="10089"/>
      <w:bookmarkEnd w:id="10090"/>
      <w:bookmarkEnd w:id="10091"/>
      <w:bookmarkEnd w:id="10092"/>
      <w:bookmarkEnd w:id="10093"/>
      <w:bookmarkEnd w:id="10094"/>
      <w:bookmarkEnd w:id="10095"/>
      <w:bookmarkEnd w:id="10096"/>
      <w:bookmarkEnd w:id="10097"/>
      <w:bookmarkEnd w:id="10098"/>
      <w:bookmarkEnd w:id="10099"/>
      <w:bookmarkEnd w:id="10100"/>
      <w:bookmarkEnd w:id="10101"/>
      <w:bookmarkEnd w:id="10102"/>
      <w:bookmarkEnd w:id="10103"/>
      <w:bookmarkEnd w:id="10104"/>
      <w:bookmarkEnd w:id="10105"/>
      <w:bookmarkEnd w:id="10106"/>
      <w:bookmarkEnd w:id="10107"/>
      <w:bookmarkEnd w:id="10108"/>
      <w:bookmarkEnd w:id="10109"/>
      <w:bookmarkEnd w:id="10110"/>
      <w:bookmarkEnd w:id="10111"/>
      <w:bookmarkEnd w:id="10112"/>
      <w:bookmarkEnd w:id="10113"/>
      <w:bookmarkEnd w:id="10114"/>
      <w:bookmarkEnd w:id="10115"/>
      <w:bookmarkEnd w:id="10116"/>
      <w:bookmarkEnd w:id="10117"/>
      <w:bookmarkEnd w:id="10118"/>
      <w:bookmarkEnd w:id="10119"/>
      <w:bookmarkEnd w:id="10120"/>
      <w:bookmarkEnd w:id="10121"/>
      <w:bookmarkEnd w:id="10122"/>
      <w:bookmarkEnd w:id="10123"/>
      <w:bookmarkEnd w:id="10124"/>
      <w:bookmarkEnd w:id="10125"/>
      <w:bookmarkEnd w:id="10126"/>
      <w:bookmarkEnd w:id="10127"/>
      <w:bookmarkEnd w:id="10128"/>
      <w:bookmarkEnd w:id="10129"/>
      <w:bookmarkEnd w:id="10130"/>
      <w:bookmarkEnd w:id="10131"/>
      <w:bookmarkEnd w:id="10132"/>
      <w:bookmarkEnd w:id="10133"/>
      <w:bookmarkEnd w:id="10134"/>
      <w:bookmarkEnd w:id="10135"/>
      <w:bookmarkEnd w:id="10136"/>
      <w:bookmarkEnd w:id="10137"/>
      <w:bookmarkEnd w:id="10138"/>
      <w:bookmarkEnd w:id="10139"/>
      <w:bookmarkEnd w:id="10140"/>
      <w:bookmarkEnd w:id="10141"/>
      <w:bookmarkEnd w:id="10142"/>
      <w:bookmarkEnd w:id="10143"/>
      <w:bookmarkEnd w:id="10144"/>
      <w:bookmarkEnd w:id="10145"/>
      <w:bookmarkEnd w:id="10146"/>
      <w:bookmarkEnd w:id="10147"/>
      <w:bookmarkEnd w:id="10148"/>
      <w:bookmarkEnd w:id="10149"/>
      <w:bookmarkEnd w:id="10150"/>
      <w:bookmarkEnd w:id="10151"/>
      <w:bookmarkEnd w:id="10152"/>
      <w:bookmarkEnd w:id="10153"/>
      <w:bookmarkEnd w:id="10154"/>
      <w:bookmarkEnd w:id="10155"/>
      <w:bookmarkEnd w:id="10156"/>
      <w:bookmarkEnd w:id="10157"/>
      <w:bookmarkEnd w:id="10158"/>
      <w:bookmarkEnd w:id="10159"/>
      <w:bookmarkEnd w:id="10160"/>
      <w:bookmarkEnd w:id="10161"/>
      <w:bookmarkEnd w:id="10162"/>
      <w:bookmarkEnd w:id="10163"/>
      <w:bookmarkEnd w:id="10164"/>
      <w:bookmarkEnd w:id="10165"/>
      <w:bookmarkEnd w:id="10166"/>
      <w:bookmarkEnd w:id="10167"/>
      <w:bookmarkEnd w:id="10168"/>
      <w:bookmarkEnd w:id="10169"/>
      <w:bookmarkEnd w:id="10170"/>
      <w:bookmarkEnd w:id="10171"/>
      <w:bookmarkEnd w:id="10172"/>
      <w:bookmarkEnd w:id="10173"/>
      <w:bookmarkEnd w:id="10174"/>
      <w:bookmarkEnd w:id="10175"/>
      <w:bookmarkEnd w:id="10176"/>
      <w:bookmarkEnd w:id="10177"/>
      <w:bookmarkEnd w:id="10178"/>
      <w:bookmarkEnd w:id="10179"/>
      <w:bookmarkEnd w:id="10180"/>
      <w:bookmarkEnd w:id="10181"/>
      <w:bookmarkEnd w:id="10182"/>
      <w:bookmarkEnd w:id="10183"/>
      <w:bookmarkEnd w:id="10184"/>
      <w:bookmarkEnd w:id="10185"/>
      <w:bookmarkEnd w:id="10186"/>
      <w:bookmarkEnd w:id="10187"/>
      <w:bookmarkEnd w:id="10188"/>
      <w:bookmarkEnd w:id="10189"/>
      <w:bookmarkEnd w:id="10190"/>
      <w:bookmarkEnd w:id="10191"/>
      <w:bookmarkEnd w:id="10192"/>
      <w:bookmarkEnd w:id="10193"/>
      <w:bookmarkEnd w:id="10194"/>
      <w:bookmarkEnd w:id="10195"/>
      <w:bookmarkEnd w:id="10196"/>
      <w:bookmarkEnd w:id="10197"/>
      <w:bookmarkEnd w:id="10198"/>
      <w:bookmarkEnd w:id="10199"/>
      <w:bookmarkEnd w:id="10200"/>
      <w:bookmarkEnd w:id="10201"/>
      <w:bookmarkEnd w:id="10202"/>
      <w:bookmarkEnd w:id="10203"/>
      <w:bookmarkEnd w:id="10204"/>
      <w:bookmarkEnd w:id="10205"/>
      <w:bookmarkEnd w:id="10206"/>
      <w:bookmarkEnd w:id="10207"/>
      <w:bookmarkEnd w:id="10208"/>
      <w:bookmarkEnd w:id="10209"/>
      <w:bookmarkEnd w:id="10210"/>
      <w:bookmarkEnd w:id="10211"/>
      <w:bookmarkEnd w:id="10212"/>
      <w:r>
        <w:rPr>
          <w:rFonts w:eastAsia="Times New Roman"/>
        </w:rPr>
        <w:t>Arrays and Sequences</w:t>
      </w:r>
      <w:bookmarkEnd w:id="10213"/>
      <w:bookmarkEnd w:id="10214"/>
    </w:p>
    <w:p w14:paraId="42032B62" w14:textId="77777777" w:rsidR="00000000" w:rsidRDefault="009D64FD">
      <w:r>
        <w:t>In some sit</w:t>
      </w:r>
      <w:r>
        <w:t xml:space="preserve">uations arrays of elements and sequence groups of elements seem to be similar; however, there is no notion of the array itself independent of its contained elements. Arrays are distinctly different from sequence groups in this way. </w:t>
      </w:r>
    </w:p>
    <w:p w14:paraId="0EA436D5" w14:textId="77777777" w:rsidR="00000000" w:rsidRDefault="009D64FD">
      <w:r>
        <w:t>A sequence can have its</w:t>
      </w:r>
      <w:r>
        <w:t xml:space="preserve"> own initiator, and a complex element having that sequence as its content can also have its own initiator, so you could express two different initiators. </w:t>
      </w:r>
    </w:p>
    <w:p w14:paraId="4CD846E5" w14:textId="77777777" w:rsidR="00000000" w:rsidRDefault="009D64FD">
      <w:r>
        <w:t>Unlike a sequence group, an array does not have its own initiator, terminator, or alignment. Those pr</w:t>
      </w:r>
      <w:r>
        <w:t>operties apply to each element occurrence of the array. To give an alignment, initiator, separator or terminator to an entire array you must enclose the element declaration for the array in a sequence group and specify the alignment, separator, initiator a</w:t>
      </w:r>
      <w:r>
        <w:t>nd terminator on the sequence group.</w:t>
      </w:r>
    </w:p>
    <w:p w14:paraId="20249DE7" w14:textId="77777777" w:rsidR="00000000" w:rsidRDefault="009D64FD">
      <w:pPr>
        <w:pStyle w:val="Heading2"/>
        <w:rPr>
          <w:rFonts w:eastAsia="Times New Roman"/>
        </w:rPr>
      </w:pPr>
      <w:bookmarkStart w:id="10215" w:name="_Toc351912922"/>
      <w:bookmarkStart w:id="10216" w:name="_Toc351914943"/>
      <w:bookmarkStart w:id="10217" w:name="_Toc351915409"/>
      <w:bookmarkStart w:id="10218" w:name="_Toc361231507"/>
      <w:bookmarkStart w:id="10219" w:name="_Toc361232033"/>
      <w:bookmarkStart w:id="10220" w:name="_Toc362445331"/>
      <w:bookmarkStart w:id="10221" w:name="_Toc363909298"/>
      <w:bookmarkStart w:id="10222" w:name="_Toc364463724"/>
      <w:bookmarkStart w:id="10223" w:name="_Toc366078328"/>
      <w:bookmarkStart w:id="10224" w:name="_Toc366078943"/>
      <w:bookmarkStart w:id="10225" w:name="_Toc366079928"/>
      <w:bookmarkStart w:id="10226" w:name="_Toc366080540"/>
      <w:bookmarkStart w:id="10227" w:name="_Toc366081149"/>
      <w:bookmarkStart w:id="10228" w:name="_Toc366505489"/>
      <w:bookmarkStart w:id="10229" w:name="_Toc366508858"/>
      <w:bookmarkStart w:id="10230" w:name="_Toc366513359"/>
      <w:bookmarkStart w:id="10231" w:name="_Toc366574548"/>
      <w:bookmarkStart w:id="10232" w:name="_Toc366578341"/>
      <w:bookmarkStart w:id="10233" w:name="_Toc366578935"/>
      <w:bookmarkStart w:id="10234" w:name="_Toc366579527"/>
      <w:bookmarkStart w:id="10235" w:name="_Toc366580118"/>
      <w:bookmarkStart w:id="10236" w:name="_Toc366580710"/>
      <w:bookmarkStart w:id="10237" w:name="_Toc366581301"/>
      <w:bookmarkStart w:id="10238" w:name="_Toc366581893"/>
      <w:bookmarkStart w:id="10239" w:name="_Toc351912923"/>
      <w:bookmarkStart w:id="10240" w:name="_Toc351914944"/>
      <w:bookmarkStart w:id="10241" w:name="_Toc351915410"/>
      <w:bookmarkStart w:id="10242" w:name="_Toc361231508"/>
      <w:bookmarkStart w:id="10243" w:name="_Toc361232034"/>
      <w:bookmarkStart w:id="10244" w:name="_Toc362445332"/>
      <w:bookmarkStart w:id="10245" w:name="_Toc363909299"/>
      <w:bookmarkStart w:id="10246" w:name="_Toc364463725"/>
      <w:bookmarkStart w:id="10247" w:name="_Toc366078329"/>
      <w:bookmarkStart w:id="10248" w:name="_Toc366078944"/>
      <w:bookmarkStart w:id="10249" w:name="_Toc366079929"/>
      <w:bookmarkStart w:id="10250" w:name="_Toc366080541"/>
      <w:bookmarkStart w:id="10251" w:name="_Toc366081150"/>
      <w:bookmarkStart w:id="10252" w:name="_Toc366505490"/>
      <w:bookmarkStart w:id="10253" w:name="_Toc366508859"/>
      <w:bookmarkStart w:id="10254" w:name="_Toc366513360"/>
      <w:bookmarkStart w:id="10255" w:name="_Toc366574549"/>
      <w:bookmarkStart w:id="10256" w:name="_Toc366578342"/>
      <w:bookmarkStart w:id="10257" w:name="_Toc366578936"/>
      <w:bookmarkStart w:id="10258" w:name="_Toc366579528"/>
      <w:bookmarkStart w:id="10259" w:name="_Toc366580119"/>
      <w:bookmarkStart w:id="10260" w:name="_Toc366580711"/>
      <w:bookmarkStart w:id="10261" w:name="_Toc366581302"/>
      <w:bookmarkStart w:id="10262" w:name="_Toc366581894"/>
      <w:bookmarkStart w:id="10263" w:name="_Toc351912924"/>
      <w:bookmarkStart w:id="10264" w:name="_Toc351914945"/>
      <w:bookmarkStart w:id="10265" w:name="_Toc351915411"/>
      <w:bookmarkStart w:id="10266" w:name="_Toc361231509"/>
      <w:bookmarkStart w:id="10267" w:name="_Toc361232035"/>
      <w:bookmarkStart w:id="10268" w:name="_Toc362445333"/>
      <w:bookmarkStart w:id="10269" w:name="_Toc363909300"/>
      <w:bookmarkStart w:id="10270" w:name="_Toc364463726"/>
      <w:bookmarkStart w:id="10271" w:name="_Toc366078330"/>
      <w:bookmarkStart w:id="10272" w:name="_Toc366078945"/>
      <w:bookmarkStart w:id="10273" w:name="_Toc366079930"/>
      <w:bookmarkStart w:id="10274" w:name="_Toc366080542"/>
      <w:bookmarkStart w:id="10275" w:name="_Toc366081151"/>
      <w:bookmarkStart w:id="10276" w:name="_Toc366505491"/>
      <w:bookmarkStart w:id="10277" w:name="_Toc366508860"/>
      <w:bookmarkStart w:id="10278" w:name="_Toc366513361"/>
      <w:bookmarkStart w:id="10279" w:name="_Toc366574550"/>
      <w:bookmarkStart w:id="10280" w:name="_Toc366578343"/>
      <w:bookmarkStart w:id="10281" w:name="_Toc366578937"/>
      <w:bookmarkStart w:id="10282" w:name="_Toc366579529"/>
      <w:bookmarkStart w:id="10283" w:name="_Toc366580120"/>
      <w:bookmarkStart w:id="10284" w:name="_Toc366580712"/>
      <w:bookmarkStart w:id="10285" w:name="_Toc366581303"/>
      <w:bookmarkStart w:id="10286" w:name="_Toc366581895"/>
      <w:bookmarkStart w:id="10287" w:name="_Toc351912925"/>
      <w:bookmarkStart w:id="10288" w:name="_Toc351914946"/>
      <w:bookmarkStart w:id="10289" w:name="_Toc351915412"/>
      <w:bookmarkStart w:id="10290" w:name="_Toc361231510"/>
      <w:bookmarkStart w:id="10291" w:name="_Toc361232036"/>
      <w:bookmarkStart w:id="10292" w:name="_Toc362445334"/>
      <w:bookmarkStart w:id="10293" w:name="_Toc363909301"/>
      <w:bookmarkStart w:id="10294" w:name="_Toc364463727"/>
      <w:bookmarkStart w:id="10295" w:name="_Toc366078331"/>
      <w:bookmarkStart w:id="10296" w:name="_Toc366078946"/>
      <w:bookmarkStart w:id="10297" w:name="_Toc366079931"/>
      <w:bookmarkStart w:id="10298" w:name="_Toc366080543"/>
      <w:bookmarkStart w:id="10299" w:name="_Toc366081152"/>
      <w:bookmarkStart w:id="10300" w:name="_Toc366505492"/>
      <w:bookmarkStart w:id="10301" w:name="_Toc366508861"/>
      <w:bookmarkStart w:id="10302" w:name="_Toc366513362"/>
      <w:bookmarkStart w:id="10303" w:name="_Toc366574551"/>
      <w:bookmarkStart w:id="10304" w:name="_Toc366578344"/>
      <w:bookmarkStart w:id="10305" w:name="_Toc366578938"/>
      <w:bookmarkStart w:id="10306" w:name="_Toc366579530"/>
      <w:bookmarkStart w:id="10307" w:name="_Toc366580121"/>
      <w:bookmarkStart w:id="10308" w:name="_Toc366580713"/>
      <w:bookmarkStart w:id="10309" w:name="_Toc366581304"/>
      <w:bookmarkStart w:id="10310" w:name="_Toc366581896"/>
      <w:bookmarkStart w:id="10311" w:name="_Toc351912926"/>
      <w:bookmarkStart w:id="10312" w:name="_Toc351914947"/>
      <w:bookmarkStart w:id="10313" w:name="_Toc351915413"/>
      <w:bookmarkStart w:id="10314" w:name="_Toc361231511"/>
      <w:bookmarkStart w:id="10315" w:name="_Toc361232037"/>
      <w:bookmarkStart w:id="10316" w:name="_Toc362445335"/>
      <w:bookmarkStart w:id="10317" w:name="_Toc363909302"/>
      <w:bookmarkStart w:id="10318" w:name="_Toc364463728"/>
      <w:bookmarkStart w:id="10319" w:name="_Toc366078332"/>
      <w:bookmarkStart w:id="10320" w:name="_Toc366078947"/>
      <w:bookmarkStart w:id="10321" w:name="_Toc366079932"/>
      <w:bookmarkStart w:id="10322" w:name="_Toc366080544"/>
      <w:bookmarkStart w:id="10323" w:name="_Toc366081153"/>
      <w:bookmarkStart w:id="10324" w:name="_Toc366505493"/>
      <w:bookmarkStart w:id="10325" w:name="_Toc366508862"/>
      <w:bookmarkStart w:id="10326" w:name="_Toc366513363"/>
      <w:bookmarkStart w:id="10327" w:name="_Toc366574552"/>
      <w:bookmarkStart w:id="10328" w:name="_Toc366578345"/>
      <w:bookmarkStart w:id="10329" w:name="_Toc366578939"/>
      <w:bookmarkStart w:id="10330" w:name="_Toc366579531"/>
      <w:bookmarkStart w:id="10331" w:name="_Toc366580122"/>
      <w:bookmarkStart w:id="10332" w:name="_Toc366580714"/>
      <w:bookmarkStart w:id="10333" w:name="_Toc366581305"/>
      <w:bookmarkStart w:id="10334" w:name="_Toc366581897"/>
      <w:bookmarkStart w:id="10335" w:name="_Toc351912927"/>
      <w:bookmarkStart w:id="10336" w:name="_Toc351914948"/>
      <w:bookmarkStart w:id="10337" w:name="_Toc351915414"/>
      <w:bookmarkStart w:id="10338" w:name="_Toc361231512"/>
      <w:bookmarkStart w:id="10339" w:name="_Toc361232038"/>
      <w:bookmarkStart w:id="10340" w:name="_Toc362445336"/>
      <w:bookmarkStart w:id="10341" w:name="_Toc363909303"/>
      <w:bookmarkStart w:id="10342" w:name="_Toc364463729"/>
      <w:bookmarkStart w:id="10343" w:name="_Toc366078333"/>
      <w:bookmarkStart w:id="10344" w:name="_Toc366078948"/>
      <w:bookmarkStart w:id="10345" w:name="_Toc366079933"/>
      <w:bookmarkStart w:id="10346" w:name="_Toc366080545"/>
      <w:bookmarkStart w:id="10347" w:name="_Toc366081154"/>
      <w:bookmarkStart w:id="10348" w:name="_Toc366505494"/>
      <w:bookmarkStart w:id="10349" w:name="_Toc366508863"/>
      <w:bookmarkStart w:id="10350" w:name="_Toc366513364"/>
      <w:bookmarkStart w:id="10351" w:name="_Toc366574553"/>
      <w:bookmarkStart w:id="10352" w:name="_Toc366578346"/>
      <w:bookmarkStart w:id="10353" w:name="_Toc366578940"/>
      <w:bookmarkStart w:id="10354" w:name="_Toc366579532"/>
      <w:bookmarkStart w:id="10355" w:name="_Toc366580123"/>
      <w:bookmarkStart w:id="10356" w:name="_Toc366580715"/>
      <w:bookmarkStart w:id="10357" w:name="_Toc366581306"/>
      <w:bookmarkStart w:id="10358" w:name="_Toc366581898"/>
      <w:bookmarkStart w:id="10359" w:name="_Toc351912928"/>
      <w:bookmarkStart w:id="10360" w:name="_Toc351914949"/>
      <w:bookmarkStart w:id="10361" w:name="_Toc351915415"/>
      <w:bookmarkStart w:id="10362" w:name="_Toc361231513"/>
      <w:bookmarkStart w:id="10363" w:name="_Toc361232039"/>
      <w:bookmarkStart w:id="10364" w:name="_Toc362445337"/>
      <w:bookmarkStart w:id="10365" w:name="_Toc363909304"/>
      <w:bookmarkStart w:id="10366" w:name="_Toc364463730"/>
      <w:bookmarkStart w:id="10367" w:name="_Toc366078334"/>
      <w:bookmarkStart w:id="10368" w:name="_Toc366078949"/>
      <w:bookmarkStart w:id="10369" w:name="_Toc366079934"/>
      <w:bookmarkStart w:id="10370" w:name="_Toc366080546"/>
      <w:bookmarkStart w:id="10371" w:name="_Toc366081155"/>
      <w:bookmarkStart w:id="10372" w:name="_Toc366505495"/>
      <w:bookmarkStart w:id="10373" w:name="_Toc366508864"/>
      <w:bookmarkStart w:id="10374" w:name="_Toc366513365"/>
      <w:bookmarkStart w:id="10375" w:name="_Toc366574554"/>
      <w:bookmarkStart w:id="10376" w:name="_Toc366578347"/>
      <w:bookmarkStart w:id="10377" w:name="_Toc366578941"/>
      <w:bookmarkStart w:id="10378" w:name="_Toc366579533"/>
      <w:bookmarkStart w:id="10379" w:name="_Toc366580124"/>
      <w:bookmarkStart w:id="10380" w:name="_Toc366580716"/>
      <w:bookmarkStart w:id="10381" w:name="_Toc366581307"/>
      <w:bookmarkStart w:id="10382" w:name="_Toc366581899"/>
      <w:bookmarkStart w:id="10383" w:name="_Toc351912929"/>
      <w:bookmarkStart w:id="10384" w:name="_Toc351914950"/>
      <w:bookmarkStart w:id="10385" w:name="_Toc351915416"/>
      <w:bookmarkStart w:id="10386" w:name="_Toc361231514"/>
      <w:bookmarkStart w:id="10387" w:name="_Toc361232040"/>
      <w:bookmarkStart w:id="10388" w:name="_Toc362445338"/>
      <w:bookmarkStart w:id="10389" w:name="_Toc363909305"/>
      <w:bookmarkStart w:id="10390" w:name="_Toc364463731"/>
      <w:bookmarkStart w:id="10391" w:name="_Toc366078335"/>
      <w:bookmarkStart w:id="10392" w:name="_Toc366078950"/>
      <w:bookmarkStart w:id="10393" w:name="_Toc366079935"/>
      <w:bookmarkStart w:id="10394" w:name="_Toc366080547"/>
      <w:bookmarkStart w:id="10395" w:name="_Toc366081156"/>
      <w:bookmarkStart w:id="10396" w:name="_Toc366505496"/>
      <w:bookmarkStart w:id="10397" w:name="_Toc366508865"/>
      <w:bookmarkStart w:id="10398" w:name="_Toc366513366"/>
      <w:bookmarkStart w:id="10399" w:name="_Toc366574555"/>
      <w:bookmarkStart w:id="10400" w:name="_Toc366578348"/>
      <w:bookmarkStart w:id="10401" w:name="_Toc366578942"/>
      <w:bookmarkStart w:id="10402" w:name="_Toc366579534"/>
      <w:bookmarkStart w:id="10403" w:name="_Toc366580125"/>
      <w:bookmarkStart w:id="10404" w:name="_Toc366580717"/>
      <w:bookmarkStart w:id="10405" w:name="_Toc366581308"/>
      <w:bookmarkStart w:id="10406" w:name="_Toc366581900"/>
      <w:bookmarkStart w:id="10407" w:name="_Toc351912930"/>
      <w:bookmarkStart w:id="10408" w:name="_Toc351914951"/>
      <w:bookmarkStart w:id="10409" w:name="_Toc351915417"/>
      <w:bookmarkStart w:id="10410" w:name="_Toc361231515"/>
      <w:bookmarkStart w:id="10411" w:name="_Toc361232041"/>
      <w:bookmarkStart w:id="10412" w:name="_Toc362445339"/>
      <w:bookmarkStart w:id="10413" w:name="_Toc363909306"/>
      <w:bookmarkStart w:id="10414" w:name="_Toc364463732"/>
      <w:bookmarkStart w:id="10415" w:name="_Toc366078336"/>
      <w:bookmarkStart w:id="10416" w:name="_Toc366078951"/>
      <w:bookmarkStart w:id="10417" w:name="_Toc366079936"/>
      <w:bookmarkStart w:id="10418" w:name="_Toc366080548"/>
      <w:bookmarkStart w:id="10419" w:name="_Toc366081157"/>
      <w:bookmarkStart w:id="10420" w:name="_Toc366505497"/>
      <w:bookmarkStart w:id="10421" w:name="_Toc366508866"/>
      <w:bookmarkStart w:id="10422" w:name="_Toc366513367"/>
      <w:bookmarkStart w:id="10423" w:name="_Toc366574556"/>
      <w:bookmarkStart w:id="10424" w:name="_Toc366578349"/>
      <w:bookmarkStart w:id="10425" w:name="_Toc366578943"/>
      <w:bookmarkStart w:id="10426" w:name="_Toc366579535"/>
      <w:bookmarkStart w:id="10427" w:name="_Toc366580126"/>
      <w:bookmarkStart w:id="10428" w:name="_Toc366580718"/>
      <w:bookmarkStart w:id="10429" w:name="_Toc366581309"/>
      <w:bookmarkStart w:id="10430" w:name="_Toc366581901"/>
      <w:bookmarkStart w:id="10431" w:name="_Toc351912931"/>
      <w:bookmarkStart w:id="10432" w:name="_Toc351914952"/>
      <w:bookmarkStart w:id="10433" w:name="_Toc351915418"/>
      <w:bookmarkStart w:id="10434" w:name="_Toc361231516"/>
      <w:bookmarkStart w:id="10435" w:name="_Toc361232042"/>
      <w:bookmarkStart w:id="10436" w:name="_Toc362445340"/>
      <w:bookmarkStart w:id="10437" w:name="_Toc363909307"/>
      <w:bookmarkStart w:id="10438" w:name="_Toc364463733"/>
      <w:bookmarkStart w:id="10439" w:name="_Toc366078337"/>
      <w:bookmarkStart w:id="10440" w:name="_Toc366078952"/>
      <w:bookmarkStart w:id="10441" w:name="_Toc366079937"/>
      <w:bookmarkStart w:id="10442" w:name="_Toc366080549"/>
      <w:bookmarkStart w:id="10443" w:name="_Toc366081158"/>
      <w:bookmarkStart w:id="10444" w:name="_Toc366505498"/>
      <w:bookmarkStart w:id="10445" w:name="_Toc366508867"/>
      <w:bookmarkStart w:id="10446" w:name="_Toc366513368"/>
      <w:bookmarkStart w:id="10447" w:name="_Toc366574557"/>
      <w:bookmarkStart w:id="10448" w:name="_Toc366578350"/>
      <w:bookmarkStart w:id="10449" w:name="_Toc366578944"/>
      <w:bookmarkStart w:id="10450" w:name="_Toc366579536"/>
      <w:bookmarkStart w:id="10451" w:name="_Toc366580127"/>
      <w:bookmarkStart w:id="10452" w:name="_Toc366580719"/>
      <w:bookmarkStart w:id="10453" w:name="_Toc366581310"/>
      <w:bookmarkStart w:id="10454" w:name="_Toc366581902"/>
      <w:bookmarkStart w:id="10455" w:name="_Toc351912932"/>
      <w:bookmarkStart w:id="10456" w:name="_Toc351914953"/>
      <w:bookmarkStart w:id="10457" w:name="_Toc351915419"/>
      <w:bookmarkStart w:id="10458" w:name="_Toc361231517"/>
      <w:bookmarkStart w:id="10459" w:name="_Toc361232043"/>
      <w:bookmarkStart w:id="10460" w:name="_Toc362445341"/>
      <w:bookmarkStart w:id="10461" w:name="_Toc363909308"/>
      <w:bookmarkStart w:id="10462" w:name="_Toc364463734"/>
      <w:bookmarkStart w:id="10463" w:name="_Toc366078338"/>
      <w:bookmarkStart w:id="10464" w:name="_Toc366078953"/>
      <w:bookmarkStart w:id="10465" w:name="_Toc366079938"/>
      <w:bookmarkStart w:id="10466" w:name="_Toc366080550"/>
      <w:bookmarkStart w:id="10467" w:name="_Toc366081159"/>
      <w:bookmarkStart w:id="10468" w:name="_Toc366505499"/>
      <w:bookmarkStart w:id="10469" w:name="_Toc366508868"/>
      <w:bookmarkStart w:id="10470" w:name="_Toc366513369"/>
      <w:bookmarkStart w:id="10471" w:name="_Toc366574558"/>
      <w:bookmarkStart w:id="10472" w:name="_Toc366578351"/>
      <w:bookmarkStart w:id="10473" w:name="_Toc366578945"/>
      <w:bookmarkStart w:id="10474" w:name="_Toc366579537"/>
      <w:bookmarkStart w:id="10475" w:name="_Toc366580128"/>
      <w:bookmarkStart w:id="10476" w:name="_Toc366580720"/>
      <w:bookmarkStart w:id="10477" w:name="_Toc366581311"/>
      <w:bookmarkStart w:id="10478" w:name="_Toc366581903"/>
      <w:bookmarkStart w:id="10479" w:name="_Toc351912933"/>
      <w:bookmarkStart w:id="10480" w:name="_Toc351914954"/>
      <w:bookmarkStart w:id="10481" w:name="_Toc351915420"/>
      <w:bookmarkStart w:id="10482" w:name="_Toc361231518"/>
      <w:bookmarkStart w:id="10483" w:name="_Toc361232044"/>
      <w:bookmarkStart w:id="10484" w:name="_Toc362445342"/>
      <w:bookmarkStart w:id="10485" w:name="_Toc363909309"/>
      <w:bookmarkStart w:id="10486" w:name="_Toc364463735"/>
      <w:bookmarkStart w:id="10487" w:name="_Toc366078339"/>
      <w:bookmarkStart w:id="10488" w:name="_Toc366078954"/>
      <w:bookmarkStart w:id="10489" w:name="_Toc366079939"/>
      <w:bookmarkStart w:id="10490" w:name="_Toc366080551"/>
      <w:bookmarkStart w:id="10491" w:name="_Toc366081160"/>
      <w:bookmarkStart w:id="10492" w:name="_Toc366505500"/>
      <w:bookmarkStart w:id="10493" w:name="_Toc366508869"/>
      <w:bookmarkStart w:id="10494" w:name="_Toc366513370"/>
      <w:bookmarkStart w:id="10495" w:name="_Toc366574559"/>
      <w:bookmarkStart w:id="10496" w:name="_Toc366578352"/>
      <w:bookmarkStart w:id="10497" w:name="_Toc366578946"/>
      <w:bookmarkStart w:id="10498" w:name="_Toc366579538"/>
      <w:bookmarkStart w:id="10499" w:name="_Toc366580129"/>
      <w:bookmarkStart w:id="10500" w:name="_Toc366580721"/>
      <w:bookmarkStart w:id="10501" w:name="_Toc366581312"/>
      <w:bookmarkStart w:id="10502" w:name="_Toc366581904"/>
      <w:bookmarkStart w:id="10503" w:name="_Toc351912934"/>
      <w:bookmarkStart w:id="10504" w:name="_Toc351914955"/>
      <w:bookmarkStart w:id="10505" w:name="_Toc351915421"/>
      <w:bookmarkStart w:id="10506" w:name="_Toc361231519"/>
      <w:bookmarkStart w:id="10507" w:name="_Toc361232045"/>
      <w:bookmarkStart w:id="10508" w:name="_Toc362445343"/>
      <w:bookmarkStart w:id="10509" w:name="_Toc363909310"/>
      <w:bookmarkStart w:id="10510" w:name="_Toc364463736"/>
      <w:bookmarkStart w:id="10511" w:name="_Toc366078340"/>
      <w:bookmarkStart w:id="10512" w:name="_Toc366078955"/>
      <w:bookmarkStart w:id="10513" w:name="_Toc366079940"/>
      <w:bookmarkStart w:id="10514" w:name="_Toc366080552"/>
      <w:bookmarkStart w:id="10515" w:name="_Toc366081161"/>
      <w:bookmarkStart w:id="10516" w:name="_Toc366505501"/>
      <w:bookmarkStart w:id="10517" w:name="_Toc366508870"/>
      <w:bookmarkStart w:id="10518" w:name="_Toc366513371"/>
      <w:bookmarkStart w:id="10519" w:name="_Toc366574560"/>
      <w:bookmarkStart w:id="10520" w:name="_Toc366578353"/>
      <w:bookmarkStart w:id="10521" w:name="_Toc366578947"/>
      <w:bookmarkStart w:id="10522" w:name="_Toc366579539"/>
      <w:bookmarkStart w:id="10523" w:name="_Toc366580130"/>
      <w:bookmarkStart w:id="10524" w:name="_Toc366580722"/>
      <w:bookmarkStart w:id="10525" w:name="_Toc366581313"/>
      <w:bookmarkStart w:id="10526" w:name="_Toc366581905"/>
      <w:bookmarkStart w:id="10527" w:name="_Toc351912935"/>
      <w:bookmarkStart w:id="10528" w:name="_Toc351914956"/>
      <w:bookmarkStart w:id="10529" w:name="_Toc351915422"/>
      <w:bookmarkStart w:id="10530" w:name="_Toc361231520"/>
      <w:bookmarkStart w:id="10531" w:name="_Toc361232046"/>
      <w:bookmarkStart w:id="10532" w:name="_Toc362445344"/>
      <w:bookmarkStart w:id="10533" w:name="_Toc363909311"/>
      <w:bookmarkStart w:id="10534" w:name="_Toc364463737"/>
      <w:bookmarkStart w:id="10535" w:name="_Toc366078341"/>
      <w:bookmarkStart w:id="10536" w:name="_Toc366078956"/>
      <w:bookmarkStart w:id="10537" w:name="_Toc366079941"/>
      <w:bookmarkStart w:id="10538" w:name="_Toc366080553"/>
      <w:bookmarkStart w:id="10539" w:name="_Toc366081162"/>
      <w:bookmarkStart w:id="10540" w:name="_Toc366505502"/>
      <w:bookmarkStart w:id="10541" w:name="_Toc366508871"/>
      <w:bookmarkStart w:id="10542" w:name="_Toc366513372"/>
      <w:bookmarkStart w:id="10543" w:name="_Toc366574561"/>
      <w:bookmarkStart w:id="10544" w:name="_Toc366578354"/>
      <w:bookmarkStart w:id="10545" w:name="_Toc366578948"/>
      <w:bookmarkStart w:id="10546" w:name="_Toc366579540"/>
      <w:bookmarkStart w:id="10547" w:name="_Toc366580131"/>
      <w:bookmarkStart w:id="10548" w:name="_Toc366580723"/>
      <w:bookmarkStart w:id="10549" w:name="_Toc366581314"/>
      <w:bookmarkStart w:id="10550" w:name="_Toc366581906"/>
      <w:bookmarkStart w:id="10551" w:name="_Toc351912936"/>
      <w:bookmarkStart w:id="10552" w:name="_Toc351914957"/>
      <w:bookmarkStart w:id="10553" w:name="_Toc351915423"/>
      <w:bookmarkStart w:id="10554" w:name="_Toc361231521"/>
      <w:bookmarkStart w:id="10555" w:name="_Toc361232047"/>
      <w:bookmarkStart w:id="10556" w:name="_Toc362445345"/>
      <w:bookmarkStart w:id="10557" w:name="_Toc363909312"/>
      <w:bookmarkStart w:id="10558" w:name="_Toc364463738"/>
      <w:bookmarkStart w:id="10559" w:name="_Toc366078342"/>
      <w:bookmarkStart w:id="10560" w:name="_Toc366078957"/>
      <w:bookmarkStart w:id="10561" w:name="_Toc366079942"/>
      <w:bookmarkStart w:id="10562" w:name="_Toc366080554"/>
      <w:bookmarkStart w:id="10563" w:name="_Toc366081163"/>
      <w:bookmarkStart w:id="10564" w:name="_Toc366505503"/>
      <w:bookmarkStart w:id="10565" w:name="_Toc366508872"/>
      <w:bookmarkStart w:id="10566" w:name="_Toc366513373"/>
      <w:bookmarkStart w:id="10567" w:name="_Toc366574562"/>
      <w:bookmarkStart w:id="10568" w:name="_Toc366578355"/>
      <w:bookmarkStart w:id="10569" w:name="_Toc366578949"/>
      <w:bookmarkStart w:id="10570" w:name="_Toc366579541"/>
      <w:bookmarkStart w:id="10571" w:name="_Toc366580132"/>
      <w:bookmarkStart w:id="10572" w:name="_Toc366580724"/>
      <w:bookmarkStart w:id="10573" w:name="_Toc366581315"/>
      <w:bookmarkStart w:id="10574" w:name="_Toc366581907"/>
      <w:bookmarkStart w:id="10575" w:name="_Toc349042816"/>
      <w:bookmarkStart w:id="10576" w:name="_Toc25589868"/>
      <w:bookmarkEnd w:id="10215"/>
      <w:bookmarkEnd w:id="10216"/>
      <w:bookmarkEnd w:id="10217"/>
      <w:bookmarkEnd w:id="10218"/>
      <w:bookmarkEnd w:id="10219"/>
      <w:bookmarkEnd w:id="10220"/>
      <w:bookmarkEnd w:id="10221"/>
      <w:bookmarkEnd w:id="10222"/>
      <w:bookmarkEnd w:id="10223"/>
      <w:bookmarkEnd w:id="10224"/>
      <w:bookmarkEnd w:id="10225"/>
      <w:bookmarkEnd w:id="10226"/>
      <w:bookmarkEnd w:id="10227"/>
      <w:bookmarkEnd w:id="10228"/>
      <w:bookmarkEnd w:id="10229"/>
      <w:bookmarkEnd w:id="10230"/>
      <w:bookmarkEnd w:id="10231"/>
      <w:bookmarkEnd w:id="10232"/>
      <w:bookmarkEnd w:id="10233"/>
      <w:bookmarkEnd w:id="10234"/>
      <w:bookmarkEnd w:id="10235"/>
      <w:bookmarkEnd w:id="10236"/>
      <w:bookmarkEnd w:id="10237"/>
      <w:bookmarkEnd w:id="10238"/>
      <w:bookmarkEnd w:id="10239"/>
      <w:bookmarkEnd w:id="10240"/>
      <w:bookmarkEnd w:id="10241"/>
      <w:bookmarkEnd w:id="10242"/>
      <w:bookmarkEnd w:id="10243"/>
      <w:bookmarkEnd w:id="10244"/>
      <w:bookmarkEnd w:id="10245"/>
      <w:bookmarkEnd w:id="10246"/>
      <w:bookmarkEnd w:id="10247"/>
      <w:bookmarkEnd w:id="10248"/>
      <w:bookmarkEnd w:id="10249"/>
      <w:bookmarkEnd w:id="10250"/>
      <w:bookmarkEnd w:id="10251"/>
      <w:bookmarkEnd w:id="10252"/>
      <w:bookmarkEnd w:id="10253"/>
      <w:bookmarkEnd w:id="10254"/>
      <w:bookmarkEnd w:id="10255"/>
      <w:bookmarkEnd w:id="10256"/>
      <w:bookmarkEnd w:id="10257"/>
      <w:bookmarkEnd w:id="10258"/>
      <w:bookmarkEnd w:id="10259"/>
      <w:bookmarkEnd w:id="10260"/>
      <w:bookmarkEnd w:id="10261"/>
      <w:bookmarkEnd w:id="10262"/>
      <w:bookmarkEnd w:id="10263"/>
      <w:bookmarkEnd w:id="10264"/>
      <w:bookmarkEnd w:id="10265"/>
      <w:bookmarkEnd w:id="10266"/>
      <w:bookmarkEnd w:id="10267"/>
      <w:bookmarkEnd w:id="10268"/>
      <w:bookmarkEnd w:id="10269"/>
      <w:bookmarkEnd w:id="10270"/>
      <w:bookmarkEnd w:id="10271"/>
      <w:bookmarkEnd w:id="10272"/>
      <w:bookmarkEnd w:id="10273"/>
      <w:bookmarkEnd w:id="10274"/>
      <w:bookmarkEnd w:id="10275"/>
      <w:bookmarkEnd w:id="10276"/>
      <w:bookmarkEnd w:id="10277"/>
      <w:bookmarkEnd w:id="10278"/>
      <w:bookmarkEnd w:id="10279"/>
      <w:bookmarkEnd w:id="10280"/>
      <w:bookmarkEnd w:id="10281"/>
      <w:bookmarkEnd w:id="10282"/>
      <w:bookmarkEnd w:id="10283"/>
      <w:bookmarkEnd w:id="10284"/>
      <w:bookmarkEnd w:id="10285"/>
      <w:bookmarkEnd w:id="10286"/>
      <w:bookmarkEnd w:id="10287"/>
      <w:bookmarkEnd w:id="10288"/>
      <w:bookmarkEnd w:id="10289"/>
      <w:bookmarkEnd w:id="10290"/>
      <w:bookmarkEnd w:id="10291"/>
      <w:bookmarkEnd w:id="10292"/>
      <w:bookmarkEnd w:id="10293"/>
      <w:bookmarkEnd w:id="10294"/>
      <w:bookmarkEnd w:id="10295"/>
      <w:bookmarkEnd w:id="10296"/>
      <w:bookmarkEnd w:id="10297"/>
      <w:bookmarkEnd w:id="10298"/>
      <w:bookmarkEnd w:id="10299"/>
      <w:bookmarkEnd w:id="10300"/>
      <w:bookmarkEnd w:id="10301"/>
      <w:bookmarkEnd w:id="10302"/>
      <w:bookmarkEnd w:id="10303"/>
      <w:bookmarkEnd w:id="10304"/>
      <w:bookmarkEnd w:id="10305"/>
      <w:bookmarkEnd w:id="10306"/>
      <w:bookmarkEnd w:id="10307"/>
      <w:bookmarkEnd w:id="10308"/>
      <w:bookmarkEnd w:id="10309"/>
      <w:bookmarkEnd w:id="10310"/>
      <w:bookmarkEnd w:id="10311"/>
      <w:bookmarkEnd w:id="10312"/>
      <w:bookmarkEnd w:id="10313"/>
      <w:bookmarkEnd w:id="10314"/>
      <w:bookmarkEnd w:id="10315"/>
      <w:bookmarkEnd w:id="10316"/>
      <w:bookmarkEnd w:id="10317"/>
      <w:bookmarkEnd w:id="10318"/>
      <w:bookmarkEnd w:id="10319"/>
      <w:bookmarkEnd w:id="10320"/>
      <w:bookmarkEnd w:id="10321"/>
      <w:bookmarkEnd w:id="10322"/>
      <w:bookmarkEnd w:id="10323"/>
      <w:bookmarkEnd w:id="10324"/>
      <w:bookmarkEnd w:id="10325"/>
      <w:bookmarkEnd w:id="10326"/>
      <w:bookmarkEnd w:id="10327"/>
      <w:bookmarkEnd w:id="10328"/>
      <w:bookmarkEnd w:id="10329"/>
      <w:bookmarkEnd w:id="10330"/>
      <w:bookmarkEnd w:id="10331"/>
      <w:bookmarkEnd w:id="10332"/>
      <w:bookmarkEnd w:id="10333"/>
      <w:bookmarkEnd w:id="10334"/>
      <w:bookmarkEnd w:id="10335"/>
      <w:bookmarkEnd w:id="10336"/>
      <w:bookmarkEnd w:id="10337"/>
      <w:bookmarkEnd w:id="10338"/>
      <w:bookmarkEnd w:id="10339"/>
      <w:bookmarkEnd w:id="10340"/>
      <w:bookmarkEnd w:id="10341"/>
      <w:bookmarkEnd w:id="10342"/>
      <w:bookmarkEnd w:id="10343"/>
      <w:bookmarkEnd w:id="10344"/>
      <w:bookmarkEnd w:id="10345"/>
      <w:bookmarkEnd w:id="10346"/>
      <w:bookmarkEnd w:id="10347"/>
      <w:bookmarkEnd w:id="10348"/>
      <w:bookmarkEnd w:id="10349"/>
      <w:bookmarkEnd w:id="10350"/>
      <w:bookmarkEnd w:id="10351"/>
      <w:bookmarkEnd w:id="10352"/>
      <w:bookmarkEnd w:id="10353"/>
      <w:bookmarkEnd w:id="10354"/>
      <w:bookmarkEnd w:id="10355"/>
      <w:bookmarkEnd w:id="10356"/>
      <w:bookmarkEnd w:id="10357"/>
      <w:bookmarkEnd w:id="10358"/>
      <w:bookmarkEnd w:id="10359"/>
      <w:bookmarkEnd w:id="10360"/>
      <w:bookmarkEnd w:id="10361"/>
      <w:bookmarkEnd w:id="10362"/>
      <w:bookmarkEnd w:id="10363"/>
      <w:bookmarkEnd w:id="10364"/>
      <w:bookmarkEnd w:id="10365"/>
      <w:bookmarkEnd w:id="10366"/>
      <w:bookmarkEnd w:id="10367"/>
      <w:bookmarkEnd w:id="10368"/>
      <w:bookmarkEnd w:id="10369"/>
      <w:bookmarkEnd w:id="10370"/>
      <w:bookmarkEnd w:id="10371"/>
      <w:bookmarkEnd w:id="10372"/>
      <w:bookmarkEnd w:id="10373"/>
      <w:bookmarkEnd w:id="10374"/>
      <w:bookmarkEnd w:id="10375"/>
      <w:bookmarkEnd w:id="10376"/>
      <w:bookmarkEnd w:id="10377"/>
      <w:bookmarkEnd w:id="10378"/>
      <w:bookmarkEnd w:id="10379"/>
      <w:bookmarkEnd w:id="10380"/>
      <w:bookmarkEnd w:id="10381"/>
      <w:bookmarkEnd w:id="10382"/>
      <w:bookmarkEnd w:id="10383"/>
      <w:bookmarkEnd w:id="10384"/>
      <w:bookmarkEnd w:id="10385"/>
      <w:bookmarkEnd w:id="10386"/>
      <w:bookmarkEnd w:id="10387"/>
      <w:bookmarkEnd w:id="10388"/>
      <w:bookmarkEnd w:id="10389"/>
      <w:bookmarkEnd w:id="10390"/>
      <w:bookmarkEnd w:id="10391"/>
      <w:bookmarkEnd w:id="10392"/>
      <w:bookmarkEnd w:id="10393"/>
      <w:bookmarkEnd w:id="10394"/>
      <w:bookmarkEnd w:id="10395"/>
      <w:bookmarkEnd w:id="10396"/>
      <w:bookmarkEnd w:id="10397"/>
      <w:bookmarkEnd w:id="10398"/>
      <w:bookmarkEnd w:id="10399"/>
      <w:bookmarkEnd w:id="10400"/>
      <w:bookmarkEnd w:id="10401"/>
      <w:bookmarkEnd w:id="10402"/>
      <w:bookmarkEnd w:id="10403"/>
      <w:bookmarkEnd w:id="10404"/>
      <w:bookmarkEnd w:id="10405"/>
      <w:bookmarkEnd w:id="10406"/>
      <w:bookmarkEnd w:id="10407"/>
      <w:bookmarkEnd w:id="10408"/>
      <w:bookmarkEnd w:id="10409"/>
      <w:bookmarkEnd w:id="10410"/>
      <w:bookmarkEnd w:id="10411"/>
      <w:bookmarkEnd w:id="10412"/>
      <w:bookmarkEnd w:id="10413"/>
      <w:bookmarkEnd w:id="10414"/>
      <w:bookmarkEnd w:id="10415"/>
      <w:bookmarkEnd w:id="10416"/>
      <w:bookmarkEnd w:id="10417"/>
      <w:bookmarkEnd w:id="10418"/>
      <w:bookmarkEnd w:id="10419"/>
      <w:bookmarkEnd w:id="10420"/>
      <w:bookmarkEnd w:id="10421"/>
      <w:bookmarkEnd w:id="10422"/>
      <w:bookmarkEnd w:id="10423"/>
      <w:bookmarkEnd w:id="10424"/>
      <w:bookmarkEnd w:id="10425"/>
      <w:bookmarkEnd w:id="10426"/>
      <w:bookmarkEnd w:id="10427"/>
      <w:bookmarkEnd w:id="10428"/>
      <w:bookmarkEnd w:id="10429"/>
      <w:bookmarkEnd w:id="10430"/>
      <w:bookmarkEnd w:id="10431"/>
      <w:bookmarkEnd w:id="10432"/>
      <w:bookmarkEnd w:id="10433"/>
      <w:bookmarkEnd w:id="10434"/>
      <w:bookmarkEnd w:id="10435"/>
      <w:bookmarkEnd w:id="10436"/>
      <w:bookmarkEnd w:id="10437"/>
      <w:bookmarkEnd w:id="10438"/>
      <w:bookmarkEnd w:id="10439"/>
      <w:bookmarkEnd w:id="10440"/>
      <w:bookmarkEnd w:id="10441"/>
      <w:bookmarkEnd w:id="10442"/>
      <w:bookmarkEnd w:id="10443"/>
      <w:bookmarkEnd w:id="10444"/>
      <w:bookmarkEnd w:id="10445"/>
      <w:bookmarkEnd w:id="10446"/>
      <w:bookmarkEnd w:id="10447"/>
      <w:bookmarkEnd w:id="10448"/>
      <w:bookmarkEnd w:id="10449"/>
      <w:bookmarkEnd w:id="10450"/>
      <w:bookmarkEnd w:id="10451"/>
      <w:bookmarkEnd w:id="10452"/>
      <w:bookmarkEnd w:id="10453"/>
      <w:bookmarkEnd w:id="10454"/>
      <w:bookmarkEnd w:id="10455"/>
      <w:bookmarkEnd w:id="10456"/>
      <w:bookmarkEnd w:id="10457"/>
      <w:bookmarkEnd w:id="10458"/>
      <w:bookmarkEnd w:id="10459"/>
      <w:bookmarkEnd w:id="10460"/>
      <w:bookmarkEnd w:id="10461"/>
      <w:bookmarkEnd w:id="10462"/>
      <w:bookmarkEnd w:id="10463"/>
      <w:bookmarkEnd w:id="10464"/>
      <w:bookmarkEnd w:id="10465"/>
      <w:bookmarkEnd w:id="10466"/>
      <w:bookmarkEnd w:id="10467"/>
      <w:bookmarkEnd w:id="10468"/>
      <w:bookmarkEnd w:id="10469"/>
      <w:bookmarkEnd w:id="10470"/>
      <w:bookmarkEnd w:id="10471"/>
      <w:bookmarkEnd w:id="10472"/>
      <w:bookmarkEnd w:id="10473"/>
      <w:bookmarkEnd w:id="10474"/>
      <w:bookmarkEnd w:id="10475"/>
      <w:bookmarkEnd w:id="10476"/>
      <w:bookmarkEnd w:id="10477"/>
      <w:bookmarkEnd w:id="10478"/>
      <w:bookmarkEnd w:id="10479"/>
      <w:bookmarkEnd w:id="10480"/>
      <w:bookmarkEnd w:id="10481"/>
      <w:bookmarkEnd w:id="10482"/>
      <w:bookmarkEnd w:id="10483"/>
      <w:bookmarkEnd w:id="10484"/>
      <w:bookmarkEnd w:id="10485"/>
      <w:bookmarkEnd w:id="10486"/>
      <w:bookmarkEnd w:id="10487"/>
      <w:bookmarkEnd w:id="10488"/>
      <w:bookmarkEnd w:id="10489"/>
      <w:bookmarkEnd w:id="10490"/>
      <w:bookmarkEnd w:id="10491"/>
      <w:bookmarkEnd w:id="10492"/>
      <w:bookmarkEnd w:id="10493"/>
      <w:bookmarkEnd w:id="10494"/>
      <w:bookmarkEnd w:id="10495"/>
      <w:bookmarkEnd w:id="10496"/>
      <w:bookmarkEnd w:id="10497"/>
      <w:bookmarkEnd w:id="10498"/>
      <w:bookmarkEnd w:id="10499"/>
      <w:bookmarkEnd w:id="10500"/>
      <w:bookmarkEnd w:id="10501"/>
      <w:bookmarkEnd w:id="10502"/>
      <w:bookmarkEnd w:id="10503"/>
      <w:bookmarkEnd w:id="10504"/>
      <w:bookmarkEnd w:id="10505"/>
      <w:bookmarkEnd w:id="10506"/>
      <w:bookmarkEnd w:id="10507"/>
      <w:bookmarkEnd w:id="10508"/>
      <w:bookmarkEnd w:id="10509"/>
      <w:bookmarkEnd w:id="10510"/>
      <w:bookmarkEnd w:id="10511"/>
      <w:bookmarkEnd w:id="10512"/>
      <w:bookmarkEnd w:id="10513"/>
      <w:bookmarkEnd w:id="10514"/>
      <w:bookmarkEnd w:id="10515"/>
      <w:bookmarkEnd w:id="10516"/>
      <w:bookmarkEnd w:id="10517"/>
      <w:bookmarkEnd w:id="10518"/>
      <w:bookmarkEnd w:id="10519"/>
      <w:bookmarkEnd w:id="10520"/>
      <w:bookmarkEnd w:id="10521"/>
      <w:bookmarkEnd w:id="10522"/>
      <w:bookmarkEnd w:id="10523"/>
      <w:bookmarkEnd w:id="10524"/>
      <w:bookmarkEnd w:id="10525"/>
      <w:bookmarkEnd w:id="10526"/>
      <w:bookmarkEnd w:id="10527"/>
      <w:bookmarkEnd w:id="10528"/>
      <w:bookmarkEnd w:id="10529"/>
      <w:bookmarkEnd w:id="10530"/>
      <w:bookmarkEnd w:id="10531"/>
      <w:bookmarkEnd w:id="10532"/>
      <w:bookmarkEnd w:id="10533"/>
      <w:bookmarkEnd w:id="10534"/>
      <w:bookmarkEnd w:id="10535"/>
      <w:bookmarkEnd w:id="10536"/>
      <w:bookmarkEnd w:id="10537"/>
      <w:bookmarkEnd w:id="10538"/>
      <w:bookmarkEnd w:id="10539"/>
      <w:bookmarkEnd w:id="10540"/>
      <w:bookmarkEnd w:id="10541"/>
      <w:bookmarkEnd w:id="10542"/>
      <w:bookmarkEnd w:id="10543"/>
      <w:bookmarkEnd w:id="10544"/>
      <w:bookmarkEnd w:id="10545"/>
      <w:bookmarkEnd w:id="10546"/>
      <w:bookmarkEnd w:id="10547"/>
      <w:bookmarkEnd w:id="10548"/>
      <w:bookmarkEnd w:id="10549"/>
      <w:bookmarkEnd w:id="10550"/>
      <w:bookmarkEnd w:id="10551"/>
      <w:bookmarkEnd w:id="10552"/>
      <w:bookmarkEnd w:id="10553"/>
      <w:bookmarkEnd w:id="10554"/>
      <w:bookmarkEnd w:id="10555"/>
      <w:bookmarkEnd w:id="10556"/>
      <w:bookmarkEnd w:id="10557"/>
      <w:bookmarkEnd w:id="10558"/>
      <w:bookmarkEnd w:id="10559"/>
      <w:bookmarkEnd w:id="10560"/>
      <w:bookmarkEnd w:id="10561"/>
      <w:bookmarkEnd w:id="10562"/>
      <w:bookmarkEnd w:id="10563"/>
      <w:bookmarkEnd w:id="10564"/>
      <w:bookmarkEnd w:id="10565"/>
      <w:bookmarkEnd w:id="10566"/>
      <w:bookmarkEnd w:id="10567"/>
      <w:bookmarkEnd w:id="10568"/>
      <w:bookmarkEnd w:id="10569"/>
      <w:bookmarkEnd w:id="10570"/>
      <w:bookmarkEnd w:id="10571"/>
      <w:bookmarkEnd w:id="10572"/>
      <w:bookmarkEnd w:id="10573"/>
      <w:bookmarkEnd w:id="10574"/>
      <w:r>
        <w:rPr>
          <w:rFonts w:eastAsia="Times New Roman"/>
        </w:rPr>
        <w:t>Forward Progress Requirement</w:t>
      </w:r>
      <w:bookmarkEnd w:id="10575"/>
      <w:bookmarkEnd w:id="10576"/>
    </w:p>
    <w:p w14:paraId="37CA712C" w14:textId="77777777" w:rsidR="00000000" w:rsidRDefault="009D64FD">
      <w:pPr>
        <w:rPr>
          <w:color w:val="000000"/>
        </w:rPr>
      </w:pPr>
      <w:r>
        <w:rPr>
          <w:color w:val="000000"/>
        </w:rPr>
        <w:t>To prevent an infinite loop, the parsing of an array that is potentially unbounded must terminate when the following are true:</w:t>
      </w:r>
      <w:r>
        <w:rPr>
          <w:rFonts w:cs="Arial"/>
          <w:color w:val="000000"/>
          <w:lang w:eastAsia="en-GB"/>
        </w:rPr>
        <w:t xml:space="preserve"> </w:t>
      </w:r>
    </w:p>
    <w:p w14:paraId="6C647F0C" w14:textId="77777777" w:rsidR="00000000" w:rsidRDefault="009D64FD">
      <w:pPr>
        <w:pStyle w:val="ListParagraph"/>
        <w:numPr>
          <w:ilvl w:val="0"/>
          <w:numId w:val="141"/>
        </w:numPr>
        <w:suppressAutoHyphens/>
        <w:autoSpaceDE w:val="0"/>
        <w:spacing w:before="0" w:after="0"/>
        <w:rPr>
          <w:rFonts w:cs="Arial"/>
          <w:color w:val="000000"/>
          <w:lang w:eastAsia="en-GB"/>
        </w:rPr>
      </w:pPr>
      <w:r>
        <w:rPr>
          <w:rFonts w:cs="Arial"/>
          <w:color w:val="000000"/>
          <w:lang w:eastAsia="en-GB"/>
        </w:rPr>
        <w:t xml:space="preserve">The occurrence is a point of uncertainty; </w:t>
      </w:r>
    </w:p>
    <w:p w14:paraId="666AD5EF" w14:textId="77777777" w:rsidR="00000000" w:rsidRDefault="009D64FD">
      <w:pPr>
        <w:pStyle w:val="ListParagraph"/>
        <w:numPr>
          <w:ilvl w:val="0"/>
          <w:numId w:val="141"/>
        </w:numPr>
        <w:suppressAutoHyphens/>
        <w:autoSpaceDE w:val="0"/>
        <w:spacing w:before="0" w:after="0"/>
        <w:rPr>
          <w:rFonts w:cs="Arial"/>
          <w:color w:val="000000"/>
        </w:rPr>
      </w:pPr>
      <w:r>
        <w:rPr>
          <w:rFonts w:cs="Arial"/>
          <w:color w:val="000000"/>
          <w:lang w:eastAsia="en-GB"/>
        </w:rPr>
        <w:t>The position in the</w:t>
      </w:r>
      <w:r>
        <w:rPr>
          <w:rFonts w:cs="Arial"/>
          <w:color w:val="000000"/>
          <w:lang w:eastAsia="en-GB"/>
        </w:rPr>
        <w:t xml:space="preserve"> data does not move during the parsing of the occurrence (including any associated Separator, PrefixSeparator or PostfixSeparator region); </w:t>
      </w:r>
    </w:p>
    <w:p w14:paraId="2B9E254A" w14:textId="77777777" w:rsidR="00000000" w:rsidRDefault="009D64FD">
      <w:pPr>
        <w:pStyle w:val="ListParagraph"/>
        <w:numPr>
          <w:ilvl w:val="0"/>
          <w:numId w:val="141"/>
        </w:numPr>
        <w:suppressAutoHyphens/>
        <w:autoSpaceDE w:val="0"/>
        <w:spacing w:before="0" w:after="0"/>
        <w:rPr>
          <w:rFonts w:cs="Arial"/>
          <w:color w:val="000000"/>
        </w:rPr>
      </w:pPr>
      <w:r>
        <w:rPr>
          <w:rFonts w:cs="Arial"/>
          <w:color w:val="000000"/>
          <w:lang w:eastAsia="en-GB"/>
        </w:rPr>
        <w:t xml:space="preserve">The occurrence is known-to-exist </w:t>
      </w:r>
      <w:r>
        <w:rPr>
          <w:rFonts w:cs="Arial"/>
          <w:color w:val="000000"/>
          <w:lang w:eastAsia="en-GB"/>
        </w:rPr>
        <w:t xml:space="preserve">with empty representation or nil representation. </w:t>
      </w:r>
      <w:r>
        <w:rPr>
          <w:rFonts w:cs="Arial"/>
          <w:color w:val="000000"/>
          <w:lang w:eastAsia="en-GB"/>
        </w:rPr>
        <w:br/>
      </w:r>
    </w:p>
    <w:p w14:paraId="6D095E33" w14:textId="77777777" w:rsidR="00000000" w:rsidRDefault="009D64FD">
      <w:pPr>
        <w:rPr>
          <w:color w:val="000000"/>
        </w:rPr>
      </w:pPr>
      <w:r>
        <w:rPr>
          <w:color w:val="000000"/>
        </w:rPr>
        <w:t>An array is potentially unbounded if any of the following are true:</w:t>
      </w:r>
      <w:r>
        <w:rPr>
          <w:rFonts w:cs="Arial"/>
          <w:color w:val="000000"/>
          <w:lang w:eastAsia="en-GB"/>
        </w:rPr>
        <w:t xml:space="preserve"> </w:t>
      </w:r>
    </w:p>
    <w:p w14:paraId="1B6FADF6" w14:textId="77777777" w:rsidR="00000000" w:rsidRDefault="009D64FD">
      <w:pPr>
        <w:pStyle w:val="ListParagraph"/>
        <w:numPr>
          <w:ilvl w:val="0"/>
          <w:numId w:val="142"/>
        </w:numPr>
        <w:suppressAutoHyphens/>
        <w:autoSpaceDE w:val="0"/>
        <w:spacing w:before="0" w:after="0"/>
        <w:rPr>
          <w:rFonts w:cs="Arial"/>
          <w:color w:val="000000"/>
        </w:rPr>
      </w:pPr>
      <w:r>
        <w:rPr>
          <w:rFonts w:cs="Arial"/>
          <w:color w:val="000000"/>
          <w:lang w:eastAsia="en-GB"/>
        </w:rPr>
        <w:t xml:space="preserve">dfdl:occursCountKind is 'stopValue' </w:t>
      </w:r>
    </w:p>
    <w:p w14:paraId="26716B58" w14:textId="77777777" w:rsidR="00000000" w:rsidRDefault="009D64FD">
      <w:pPr>
        <w:pStyle w:val="ListParagraph"/>
        <w:numPr>
          <w:ilvl w:val="0"/>
          <w:numId w:val="142"/>
        </w:numPr>
        <w:suppressAutoHyphens/>
        <w:autoSpaceDE w:val="0"/>
        <w:spacing w:before="0" w:after="0"/>
        <w:rPr>
          <w:rFonts w:cs="Arial"/>
          <w:color w:val="000000"/>
        </w:rPr>
      </w:pPr>
      <w:r>
        <w:rPr>
          <w:rFonts w:cs="Arial"/>
          <w:color w:val="000000"/>
          <w:lang w:eastAsia="en-GB"/>
        </w:rPr>
        <w:t>dfdl:occursCountKind is 'parsed'</w:t>
      </w:r>
    </w:p>
    <w:p w14:paraId="682FD28D" w14:textId="77777777" w:rsidR="00000000" w:rsidRDefault="009D64FD">
      <w:pPr>
        <w:pStyle w:val="ListParagraph"/>
        <w:numPr>
          <w:ilvl w:val="0"/>
          <w:numId w:val="142"/>
        </w:numPr>
        <w:suppressAutoHyphens/>
        <w:autoSpaceDE w:val="0"/>
        <w:spacing w:before="0" w:after="0"/>
        <w:rPr>
          <w:rFonts w:cs="Arial"/>
          <w:color w:val="000000"/>
        </w:rPr>
      </w:pPr>
      <w:r>
        <w:rPr>
          <w:rFonts w:cs="Arial"/>
          <w:color w:val="000000"/>
          <w:lang w:eastAsia="en-GB"/>
        </w:rPr>
        <w:t>dfdl:occursCountKind is 'implicit' and XSDL maxOccurs is unbounded</w:t>
      </w:r>
      <w:r>
        <w:rPr>
          <w:rFonts w:cs="Arial"/>
          <w:color w:val="000000"/>
          <w:lang w:eastAsia="en-GB"/>
        </w:rPr>
        <w:t xml:space="preserve"> </w:t>
      </w:r>
      <w:r>
        <w:rPr>
          <w:rFonts w:cs="Arial"/>
          <w:color w:val="000000"/>
          <w:lang w:eastAsia="en-GB"/>
        </w:rPr>
        <w:br/>
      </w:r>
    </w:p>
    <w:p w14:paraId="0DAD6549" w14:textId="77777777" w:rsidR="00000000" w:rsidRDefault="009D64FD">
      <w:pPr>
        <w:rPr>
          <w:lang w:eastAsia="en-GB"/>
        </w:rPr>
      </w:pPr>
      <w:r>
        <w:rPr>
          <w:color w:val="000000"/>
        </w:rPr>
        <w:t>When dfdl:occursCountKind is 'stopValue' this results in a processing error because the stop value will never be encountered.</w:t>
      </w:r>
      <w:r>
        <w:rPr>
          <w:rFonts w:cs="Arial"/>
          <w:color w:val="000000"/>
          <w:lang w:eastAsia="en-GB"/>
        </w:rPr>
        <w:t xml:space="preserve"> </w:t>
      </w:r>
      <w:r>
        <w:rPr>
          <w:rFonts w:cs="Arial"/>
          <w:color w:val="000000"/>
          <w:lang w:eastAsia="en-GB"/>
        </w:rPr>
        <w:br/>
      </w:r>
      <w:r>
        <w:rPr>
          <w:rFonts w:cs="Arial"/>
          <w:color w:val="000000"/>
          <w:lang w:eastAsia="en-GB"/>
        </w:rPr>
        <w:br/>
      </w:r>
    </w:p>
    <w:p w14:paraId="501350E0" w14:textId="77777777" w:rsidR="00000000" w:rsidRDefault="009D64FD">
      <w:pPr>
        <w:rPr>
          <w:color w:val="000000"/>
        </w:rPr>
      </w:pPr>
      <w:r>
        <w:rPr>
          <w:color w:val="000000"/>
        </w:rPr>
        <w:t>Further, to prevent unnecessary consumption of resources for large bounded values of XSDL maxOccurs, the parsing of an array</w:t>
      </w:r>
      <w:r>
        <w:rPr>
          <w:color w:val="000000"/>
        </w:rPr>
        <w:t xml:space="preserve"> must terminate when the following are true:</w:t>
      </w:r>
      <w:r>
        <w:rPr>
          <w:rFonts w:cs="Arial"/>
          <w:color w:val="000000"/>
          <w:lang w:eastAsia="en-GB"/>
        </w:rPr>
        <w:t xml:space="preserve">   </w:t>
      </w:r>
    </w:p>
    <w:p w14:paraId="1012736D" w14:textId="77777777" w:rsidR="00000000" w:rsidRDefault="009D64FD">
      <w:pPr>
        <w:pStyle w:val="ListParagraph"/>
        <w:numPr>
          <w:ilvl w:val="0"/>
          <w:numId w:val="143"/>
        </w:numPr>
        <w:suppressAutoHyphens/>
        <w:autoSpaceDE w:val="0"/>
        <w:spacing w:before="0" w:after="0"/>
        <w:rPr>
          <w:rFonts w:cs="Arial"/>
          <w:color w:val="000000"/>
        </w:rPr>
      </w:pPr>
      <w:r>
        <w:rPr>
          <w:rFonts w:cs="Arial"/>
          <w:color w:val="000000"/>
          <w:lang w:eastAsia="en-GB"/>
        </w:rPr>
        <w:t xml:space="preserve">dfdl:occursCountKind is 'implicit'; </w:t>
      </w:r>
    </w:p>
    <w:p w14:paraId="2EE2CC1B" w14:textId="77777777" w:rsidR="00000000" w:rsidRDefault="009D64FD">
      <w:pPr>
        <w:pStyle w:val="ListParagraph"/>
        <w:numPr>
          <w:ilvl w:val="0"/>
          <w:numId w:val="143"/>
        </w:numPr>
        <w:suppressAutoHyphens/>
        <w:autoSpaceDE w:val="0"/>
        <w:spacing w:before="0" w:after="0"/>
        <w:rPr>
          <w:rFonts w:cs="Arial"/>
          <w:color w:val="000000"/>
        </w:rPr>
      </w:pPr>
      <w:r>
        <w:rPr>
          <w:rFonts w:cs="Arial"/>
          <w:color w:val="000000"/>
          <w:lang w:eastAsia="en-GB"/>
        </w:rPr>
        <w:t>The occurrence is a point of uncertainty;</w:t>
      </w:r>
    </w:p>
    <w:p w14:paraId="4DBCE16E" w14:textId="77777777" w:rsidR="00000000" w:rsidRDefault="009D64FD">
      <w:pPr>
        <w:pStyle w:val="ListParagraph"/>
        <w:numPr>
          <w:ilvl w:val="0"/>
          <w:numId w:val="143"/>
        </w:numPr>
        <w:suppressAutoHyphens/>
        <w:autoSpaceDE w:val="0"/>
        <w:spacing w:before="0" w:after="0"/>
        <w:rPr>
          <w:rFonts w:cs="Arial"/>
          <w:color w:val="000000"/>
        </w:rPr>
      </w:pPr>
      <w:r>
        <w:rPr>
          <w:rFonts w:cs="Arial"/>
          <w:color w:val="000000"/>
          <w:lang w:eastAsia="en-GB"/>
        </w:rPr>
        <w:t xml:space="preserve">The position in the data does not move during the parsing of the occurrence (including any associated Separator, PrefixSeparator </w:t>
      </w:r>
      <w:r>
        <w:rPr>
          <w:rFonts w:cs="Arial"/>
          <w:color w:val="000000"/>
          <w:lang w:eastAsia="en-GB"/>
        </w:rPr>
        <w:t>or PostfixSeparator region);</w:t>
      </w:r>
    </w:p>
    <w:p w14:paraId="62210696" w14:textId="77777777" w:rsidR="00000000" w:rsidRDefault="009D64FD">
      <w:pPr>
        <w:pStyle w:val="ListParagraph"/>
        <w:numPr>
          <w:ilvl w:val="0"/>
          <w:numId w:val="143"/>
        </w:numPr>
        <w:rPr>
          <w:rFonts w:cs="Arial"/>
          <w:color w:val="000000"/>
          <w:lang w:eastAsia="en-GB"/>
        </w:rPr>
      </w:pPr>
      <w:r>
        <w:rPr>
          <w:lang w:eastAsia="en-GB"/>
        </w:rPr>
        <w:t>The occurrence is known-to-exist with empty representation.</w:t>
      </w:r>
    </w:p>
    <w:p w14:paraId="2806893A" w14:textId="77777777" w:rsidR="00000000" w:rsidRDefault="009D64FD">
      <w:pPr>
        <w:pStyle w:val="Heading2"/>
        <w:rPr>
          <w:rFonts w:eastAsia="Times New Roman"/>
        </w:rPr>
      </w:pPr>
      <w:bookmarkStart w:id="10577" w:name="_Toc25589869"/>
      <w:bookmarkStart w:id="10578" w:name="_Toc349042817"/>
      <w:r>
        <w:rPr>
          <w:rFonts w:eastAsia="Times New Roman"/>
        </w:rPr>
        <w:t>Parsing Occurrences with Non-Normal Representation</w:t>
      </w:r>
      <w:bookmarkEnd w:id="10577"/>
      <w:bookmarkEnd w:id="10578"/>
    </w:p>
    <w:p w14:paraId="1DCB3CA8" w14:textId="77777777" w:rsidR="00000000" w:rsidRDefault="009D64FD">
      <w:r>
        <w:t xml:space="preserve">When parsing a single array, it is possible to extract occurrences that have different representations (nil, empty, </w:t>
      </w:r>
      <w:r>
        <w:t>normal, absent) although with some values of dfdl:lengthKind certain combinations of representations are not possible.</w:t>
      </w:r>
    </w:p>
    <w:p w14:paraId="18E2B08E" w14:textId="77777777" w:rsidR="00000000" w:rsidRDefault="009D64FD">
      <w:r>
        <w:t xml:space="preserve">Occurrences with nil representation are added to the infoset with </w:t>
      </w:r>
      <w:r>
        <w:rPr>
          <w:b/>
        </w:rPr>
        <w:t xml:space="preserve">[nilled] </w:t>
      </w:r>
      <w:r>
        <w:t>member true.</w:t>
      </w:r>
    </w:p>
    <w:p w14:paraId="4B9C01EA" w14:textId="77777777" w:rsidR="00000000" w:rsidRDefault="009D64FD">
      <w:r>
        <w:t xml:space="preserve">Occurrences with </w:t>
      </w:r>
      <w:r>
        <w:t xml:space="preserve">empty representation may or may not be added to the infoset, as described in Section </w:t>
      </w:r>
      <w:r>
        <w:fldChar w:fldCharType="begin"/>
      </w:r>
      <w:r>
        <w:instrText xml:space="preserve"> REF _Ref351914483 \r \h  \* MERGEFORMAT </w:instrText>
      </w:r>
      <w:r>
        <w:fldChar w:fldCharType="separate"/>
      </w:r>
      <w:r>
        <w:t>9.4</w:t>
      </w:r>
      <w:r>
        <w:fldChar w:fldCharType="end"/>
      </w:r>
      <w:r>
        <w:t>. If a required occurrence is not added to the infoset, it m</w:t>
      </w:r>
      <w:r>
        <w:t>ay be a processing error, dependent on dfdl:occursCountKind as described in section 16.1.</w:t>
      </w:r>
    </w:p>
    <w:p w14:paraId="3B024F0A" w14:textId="77777777" w:rsidR="00000000" w:rsidRDefault="009D64FD">
      <w:r>
        <w:t>Occurrences with absent representation are not added to the infoset. For a required occurrence it may be a processing error, dependent on dfdl:occursCountKind as desc</w:t>
      </w:r>
      <w:r>
        <w:t>ribed in section 16.1.</w:t>
      </w:r>
    </w:p>
    <w:p w14:paraId="629F1516" w14:textId="77777777" w:rsidR="00000000" w:rsidRDefault="009D64FD">
      <w:pPr>
        <w:pStyle w:val="Heading2"/>
        <w:rPr>
          <w:rFonts w:eastAsia="Times New Roman"/>
        </w:rPr>
      </w:pPr>
      <w:bookmarkStart w:id="10579" w:name="_Toc25589870"/>
      <w:r>
        <w:rPr>
          <w:rFonts w:eastAsia="Times New Roman"/>
        </w:rPr>
        <w:t>Sparse Arrays</w:t>
      </w:r>
      <w:bookmarkEnd w:id="10579"/>
    </w:p>
    <w:p w14:paraId="0BF8E0C3" w14:textId="77777777" w:rsidR="00000000" w:rsidRDefault="009D64FD">
      <w:r>
        <w:t>Consider parsing an array where optional occurrences with empty representation are present in the data, but there are also later optional occurrences present with normal representation. Such an array is called a 'sparse</w:t>
      </w:r>
      <w:r>
        <w:t xml:space="preserve"> array'. </w:t>
      </w:r>
    </w:p>
    <w:p w14:paraId="65D33E4D" w14:textId="77777777" w:rsidR="00000000" w:rsidRDefault="009D64FD">
      <w:pPr>
        <w:rPr>
          <w:rFonts w:cs="Arial"/>
        </w:rPr>
      </w:pPr>
      <w:r>
        <w:rPr>
          <w:rFonts w:cs="Arial"/>
        </w:rPr>
        <w:t xml:space="preserve">If the indices of the occurrences are significant and need to be preserved, then the array may be modelled using an element with XSDL nillable 'true', dfdl:nilKind 'literalValue', dfdl:nilValue '%ES;' and dfdl:nilValueDelimiterPolicy the same as </w:t>
      </w:r>
      <w:r>
        <w:rPr>
          <w:rFonts w:cs="Arial"/>
        </w:rPr>
        <w:t xml:space="preserve">dfdl:emptyValueDelimiterPolicy. The occurrences with empty representation now become occurrences with nil representation, and will produce nil values in the infoset, so the absolute positions of all occurrences are preserved. </w:t>
      </w:r>
    </w:p>
    <w:p w14:paraId="740A0947" w14:textId="77777777" w:rsidR="00000000" w:rsidRDefault="009D64FD">
      <w:r>
        <w:rPr>
          <w:rFonts w:cs="Arial"/>
        </w:rPr>
        <w:t>If the indices of the occurre</w:t>
      </w:r>
      <w:r>
        <w:rPr>
          <w:rFonts w:cs="Arial"/>
        </w:rPr>
        <w:t>nces are not significant, then the array should be modelled using an element with XSDL nillable 'false'. Optional occurrences with empty representation will not create items in the infoset, so the absolute position of any optional occurrences with normal r</w:t>
      </w:r>
      <w:r>
        <w:rPr>
          <w:rFonts w:cs="Arial"/>
        </w:rPr>
        <w:t xml:space="preserve">epresentation is not preserved. Optional occurrences with empty representation are therefore skipped. </w:t>
      </w:r>
    </w:p>
    <w:p w14:paraId="4012EBEB" w14:textId="77777777" w:rsidR="00000000" w:rsidRDefault="009D64FD">
      <w:pPr>
        <w:pStyle w:val="Heading1"/>
        <w:rPr>
          <w:rFonts w:eastAsia="Times New Roman"/>
        </w:rPr>
      </w:pPr>
      <w:bookmarkStart w:id="10580" w:name="_Toc25589871"/>
      <w:bookmarkStart w:id="10581" w:name="_Toc349042818"/>
      <w:bookmarkStart w:id="10582" w:name="_Ref255476304"/>
      <w:bookmarkStart w:id="10583" w:name="_Ref255463857"/>
      <w:bookmarkStart w:id="10584" w:name="_Ref255463851"/>
      <w:bookmarkStart w:id="10585" w:name="_Toc243112861"/>
      <w:bookmarkStart w:id="10586" w:name="_Toc194984019"/>
      <w:bookmarkStart w:id="10587" w:name="_Toc199516356"/>
      <w:bookmarkStart w:id="10588" w:name="_Toc175057413"/>
      <w:bookmarkStart w:id="10589" w:name="_Toc177399126"/>
      <w:bookmarkStart w:id="10590" w:name="_Toc140549615"/>
      <w:bookmarkStart w:id="10591" w:name="_Toc130873643"/>
      <w:r>
        <w:rPr>
          <w:rFonts w:eastAsia="Times New Roman"/>
        </w:rPr>
        <w:t>Calculated Value Properties</w:t>
      </w:r>
      <w:bookmarkEnd w:id="10580"/>
      <w:bookmarkEnd w:id="10581"/>
      <w:bookmarkEnd w:id="10582"/>
      <w:bookmarkEnd w:id="10583"/>
      <w:bookmarkEnd w:id="10584"/>
      <w:bookmarkEnd w:id="10585"/>
      <w:bookmarkEnd w:id="10586"/>
      <w:bookmarkEnd w:id="10587"/>
      <w:bookmarkEnd w:id="10588"/>
      <w:bookmarkEnd w:id="10589"/>
      <w:bookmarkEnd w:id="10590"/>
      <w:bookmarkEnd w:id="10591"/>
    </w:p>
    <w:p w14:paraId="30F16B6A" w14:textId="77777777" w:rsidR="00000000" w:rsidRDefault="009D64FD">
      <w:pPr>
        <w:pStyle w:val="nobreak"/>
      </w:pPr>
      <w:r>
        <w:rPr>
          <w:rFonts w:eastAsia="MS Mincho"/>
        </w:rPr>
        <w:t>This section describes properties which allow the creation of calculated elements. When parsing, the value of a calculated el</w:t>
      </w:r>
      <w:r>
        <w:rPr>
          <w:rFonts w:eastAsia="MS Mincho"/>
        </w:rPr>
        <w:t>ement is derived using a DFDL Expression, and not by processing bytes from the data stream. When unparsing, the value of a calculated element is derived using a DFDL Expression, and is not obtained from the infoset in the usual way.</w:t>
      </w:r>
    </w:p>
    <w:p w14:paraId="38B2A191" w14:textId="77777777" w:rsidR="00000000" w:rsidRDefault="009D64FD">
      <w:r>
        <w:t>Calculated elements all</w:t>
      </w:r>
      <w:r>
        <w:t>ow a technique that is commonly called layering. In this technique, some elements are said to be in the physical layer, and some in the logical layer. When parsing, the logical layer values are computed from physical layer values. When unparsing the opposi</w:t>
      </w:r>
      <w:r>
        <w:t xml:space="preserve">te occurs, that is the physical layer values are computed from the logical layer values. </w:t>
      </w:r>
    </w:p>
    <w:p w14:paraId="37ED0C45" w14:textId="77777777" w:rsidR="00000000" w:rsidRDefault="009D64FD">
      <w:r>
        <w:t>Calculated elements are commonly used with hidden elements so as to hide the physical layer elements so that they do not become part of the infoset.</w:t>
      </w:r>
    </w:p>
    <w:p w14:paraId="1BFC8FAE" w14:textId="77777777" w:rsidR="00000000" w:rsidRDefault="009D64FD">
      <w:r>
        <w:t>When a DFDL Schem</w:t>
      </w:r>
      <w:r>
        <w:t xml:space="preserve">a is used to both parse and unparse data, then a calculated element on parsing will normally have one or more calculated elements on unparsing. </w:t>
      </w:r>
    </w:p>
    <w:p w14:paraId="4320CD2B" w14:textId="77777777" w:rsidR="00000000" w:rsidRDefault="009D64FD">
      <w:r>
        <w:t>These properties apply to elements of simple type.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6946"/>
      </w:tblGrid>
      <w:tr w:rsidR="00000000" w14:paraId="5C73D0C1"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C6BC4FC" w14:textId="77777777" w:rsidR="00000000" w:rsidRDefault="009D64FD">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D70D3A3" w14:textId="77777777" w:rsidR="00000000" w:rsidRDefault="009D64FD">
            <w:pPr>
              <w:rPr>
                <w:rFonts w:cs="Arial"/>
                <w:b/>
              </w:rPr>
            </w:pPr>
            <w:r>
              <w:rPr>
                <w:rFonts w:cs="Arial"/>
                <w:b/>
              </w:rPr>
              <w:t>Description</w:t>
            </w:r>
          </w:p>
        </w:tc>
      </w:tr>
      <w:tr w:rsidR="00000000" w14:paraId="38F26F0A" w14:textId="77777777">
        <w:tc>
          <w:tcPr>
            <w:tcW w:w="0" w:type="auto"/>
            <w:tcBorders>
              <w:top w:val="single" w:sz="4" w:space="0" w:color="auto"/>
              <w:left w:val="single" w:sz="4" w:space="0" w:color="auto"/>
              <w:bottom w:val="single" w:sz="4" w:space="0" w:color="auto"/>
              <w:right w:val="single" w:sz="4" w:space="0" w:color="auto"/>
            </w:tcBorders>
            <w:hideMark/>
          </w:tcPr>
          <w:p w14:paraId="621C7353" w14:textId="77777777" w:rsidR="00000000" w:rsidRDefault="009D64FD">
            <w:pPr>
              <w:rPr>
                <w:rFonts w:cs="Arial"/>
              </w:rPr>
            </w:pPr>
            <w:r>
              <w:rPr>
                <w:rFonts w:cs="Arial"/>
              </w:rPr>
              <w:t>inputValueCalc</w:t>
            </w:r>
          </w:p>
        </w:tc>
        <w:tc>
          <w:tcPr>
            <w:tcW w:w="0" w:type="auto"/>
            <w:tcBorders>
              <w:top w:val="single" w:sz="4" w:space="0" w:color="auto"/>
              <w:left w:val="single" w:sz="4" w:space="0" w:color="auto"/>
              <w:bottom w:val="single" w:sz="4" w:space="0" w:color="auto"/>
              <w:right w:val="single" w:sz="4" w:space="0" w:color="auto"/>
            </w:tcBorders>
            <w:hideMark/>
          </w:tcPr>
          <w:p w14:paraId="7881109D" w14:textId="77777777" w:rsidR="00000000" w:rsidRDefault="009D64FD">
            <w:pPr>
              <w:rPr>
                <w:rFonts w:cs="Arial"/>
              </w:rPr>
            </w:pPr>
            <w:r>
              <w:rPr>
                <w:rFonts w:cs="Arial"/>
              </w:rPr>
              <w:t>DFDL Expression</w:t>
            </w:r>
          </w:p>
          <w:p w14:paraId="0A675298" w14:textId="77777777" w:rsidR="00000000" w:rsidRDefault="009D64FD">
            <w:pPr>
              <w:rPr>
                <w:rFonts w:cs="Arial"/>
              </w:rPr>
            </w:pPr>
            <w:r>
              <w:rPr>
                <w:rFonts w:cs="Arial"/>
              </w:rPr>
              <w:t>An</w:t>
            </w:r>
            <w:r>
              <w:rPr>
                <w:rFonts w:cs="Arial"/>
              </w:rPr>
              <w:t xml:space="preserve"> expression that calculates the value of the element when parsing. </w:t>
            </w:r>
          </w:p>
          <w:p w14:paraId="38D858ED" w14:textId="77777777" w:rsidR="00000000" w:rsidRDefault="009D64FD">
            <w:pPr>
              <w:rPr>
                <w:rFonts w:cs="Arial"/>
              </w:rPr>
            </w:pPr>
            <w:r>
              <w:rPr>
                <w:rFonts w:cs="Arial"/>
              </w:rPr>
              <w:t>It is a Schema Definition Error if the result type of the expression does not conform to the base type of the element.</w:t>
            </w:r>
          </w:p>
          <w:p w14:paraId="5ED84F6B" w14:textId="77777777" w:rsidR="00000000" w:rsidRDefault="009D64FD">
            <w:pPr>
              <w:rPr>
                <w:rFonts w:cs="Arial"/>
              </w:rPr>
            </w:pPr>
            <w:r>
              <w:rPr>
                <w:rFonts w:cs="Arial"/>
              </w:rPr>
              <w:t>The element value created using dfdl:inputValueCalc is validated like</w:t>
            </w:r>
            <w:r>
              <w:rPr>
                <w:rFonts w:cs="Arial"/>
              </w:rPr>
              <w:t xml:space="preserve"> any other element value (when validation is enabled). </w:t>
            </w:r>
          </w:p>
          <w:p w14:paraId="2B6B951D" w14:textId="77777777" w:rsidR="00000000" w:rsidRDefault="009D64FD">
            <w:pPr>
              <w:rPr>
                <w:rFonts w:cs="Arial"/>
              </w:rPr>
            </w:pPr>
            <w:r>
              <w:rPr>
                <w:rFonts w:cs="Arial"/>
              </w:rPr>
              <w:t>An element that specifies a dfdl:inputValueCalc expression has no representation of its own in the data stream. All other DFDL representation properties are ignored.</w:t>
            </w:r>
          </w:p>
          <w:p w14:paraId="594439D3" w14:textId="77777777" w:rsidR="00000000" w:rsidRDefault="009D64FD">
            <w:pPr>
              <w:rPr>
                <w:rFonts w:cs="Arial"/>
              </w:rPr>
            </w:pPr>
            <w:r>
              <w:rPr>
                <w:rFonts w:cs="Arial"/>
              </w:rPr>
              <w:t>When an element which carries this</w:t>
            </w:r>
            <w:r>
              <w:rPr>
                <w:rFonts w:cs="Arial"/>
              </w:rPr>
              <w:t xml:space="preserve"> property appears in a sequence that has a separator, no separator is associated with the element. When parsing, no separator is expected in the input data. When unparsing, no separator is written to the output data.</w:t>
            </w:r>
          </w:p>
          <w:p w14:paraId="296B27A6" w14:textId="77777777" w:rsidR="00000000" w:rsidRDefault="009D64FD">
            <w:pPr>
              <w:rPr>
                <w:rFonts w:cs="Arial"/>
              </w:rPr>
            </w:pPr>
            <w:r>
              <w:rPr>
                <w:rFonts w:cs="Arial"/>
              </w:rPr>
              <w:t>The element must not be optional nor an array nor be global.</w:t>
            </w:r>
          </w:p>
          <w:p w14:paraId="0EDCD689" w14:textId="77777777" w:rsidR="00000000" w:rsidRDefault="009D64FD">
            <w:pPr>
              <w:rPr>
                <w:rFonts w:cs="Arial"/>
              </w:rPr>
            </w:pPr>
            <w:r>
              <w:rPr>
                <w:rFonts w:cs="Arial"/>
              </w:rPr>
              <w:t>The DFDL Expression must not refer to this element nor cause a circular reference to this element. The expression must not contain forward references to elements which have not yet been processed</w:t>
            </w:r>
            <w:r>
              <w:rPr>
                <w:rFonts w:cs="Arial"/>
              </w:rPr>
              <w:t>.</w:t>
            </w:r>
          </w:p>
          <w:p w14:paraId="491F0755" w14:textId="77777777" w:rsidR="00000000" w:rsidRDefault="009D64FD">
            <w:pPr>
              <w:rPr>
                <w:rFonts w:cs="Arial"/>
              </w:rPr>
            </w:pPr>
            <w:r>
              <w:rPr>
                <w:rFonts w:cs="Arial"/>
              </w:rPr>
              <w:t>It is a Schema Definition Error if this property is specified on an element which has an XSDL fixed or default property.</w:t>
            </w:r>
          </w:p>
          <w:p w14:paraId="46691F3F" w14:textId="77777777" w:rsidR="00000000" w:rsidRDefault="009D64FD">
            <w:pPr>
              <w:rPr>
                <w:rFonts w:cs="Arial"/>
              </w:rPr>
            </w:pPr>
            <w:r>
              <w:rPr>
                <w:rFonts w:cs="Arial"/>
              </w:rPr>
              <w:t xml:space="preserve">It is a Schema Definition Error if dfdl:inputValueCalc and dfdl:outputValueCalc are specified on the same element. </w:t>
            </w:r>
          </w:p>
          <w:p w14:paraId="49E085C8" w14:textId="77777777" w:rsidR="00000000" w:rsidRDefault="009D64FD">
            <w:pPr>
              <w:rPr>
                <w:rFonts w:cs="Arial"/>
              </w:rPr>
            </w:pPr>
            <w:r>
              <w:rPr>
                <w:rFonts w:cs="Arial"/>
              </w:rPr>
              <w:t>It is not possibl</w:t>
            </w:r>
            <w:r>
              <w:rPr>
                <w:rFonts w:cs="Arial"/>
              </w:rPr>
              <w:t>e to place this property in scope on a dfdl:format annotation.</w:t>
            </w:r>
          </w:p>
          <w:p w14:paraId="457937F3" w14:textId="77777777" w:rsidR="00000000" w:rsidRDefault="009D64FD">
            <w:pPr>
              <w:rPr>
                <w:del w:id="10592" w:author="Mike Beckerle" w:date="2019-09-26T19:25:00Z"/>
              </w:rPr>
            </w:pPr>
            <w:del w:id="10593" w:author="Mike Beckerle" w:date="2019-09-26T19:25:00Z">
              <w:r>
                <w:delText>This property is not allowed to appear on a local element or element reference that is the root of a choice branch.</w:delText>
              </w:r>
            </w:del>
          </w:p>
          <w:p w14:paraId="56644D80" w14:textId="77777777" w:rsidR="00000000" w:rsidRDefault="009D64FD">
            <w:pPr>
              <w:rPr>
                <w:rFonts w:eastAsia="Helv"/>
              </w:rPr>
            </w:pPr>
            <w:r>
              <w:rPr>
                <w:rFonts w:eastAsia="Helv"/>
              </w:rPr>
              <w:t>If this property appears on an element declaration or element reference schem</w:t>
            </w:r>
            <w:r>
              <w:rPr>
                <w:rFonts w:eastAsia="Helv"/>
              </w:rPr>
              <w:t xml:space="preserve">a component, the appearance of any other DFDL properties on that component is a Schema Definition Error. </w:t>
            </w:r>
          </w:p>
          <w:p w14:paraId="60FE1ABD" w14:textId="77777777" w:rsidR="00000000" w:rsidRDefault="009D64FD">
            <w:pPr>
              <w:rPr>
                <w:rFonts w:eastAsia="Helv"/>
              </w:rPr>
            </w:pPr>
            <w:r>
              <w:rPr>
                <w:rFonts w:eastAsia="Helv"/>
              </w:rPr>
              <w:t>If this property appears on an element reference, then DFDL properties expressed on the referenced global element declaration or its type are ignored.</w:t>
            </w:r>
          </w:p>
          <w:p w14:paraId="0F54AC70" w14:textId="77777777" w:rsidR="00000000" w:rsidRDefault="009D64FD">
            <w:pPr>
              <w:rPr>
                <w:rFonts w:eastAsia="Helv"/>
              </w:rPr>
            </w:pPr>
            <w:r>
              <w:rPr>
                <w:rFonts w:eastAsia="Helv"/>
              </w:rPr>
              <w:t>If this property appears on an element declaration, then DFDL properties expressed on its type are ignored.</w:t>
            </w:r>
          </w:p>
          <w:p w14:paraId="3E680E1E" w14:textId="77777777" w:rsidR="00000000" w:rsidRDefault="009D64FD">
            <w:pPr>
              <w:rPr>
                <w:rFonts w:cs="Arial"/>
              </w:rPr>
            </w:pPr>
            <w:r>
              <w:rPr>
                <w:rFonts w:cs="Arial"/>
              </w:rPr>
              <w:t>Annotation: dfdl:element</w:t>
            </w:r>
          </w:p>
        </w:tc>
      </w:tr>
      <w:tr w:rsidR="00000000" w14:paraId="10BFEE42" w14:textId="77777777">
        <w:tc>
          <w:tcPr>
            <w:tcW w:w="0" w:type="auto"/>
            <w:tcBorders>
              <w:top w:val="single" w:sz="4" w:space="0" w:color="auto"/>
              <w:left w:val="single" w:sz="4" w:space="0" w:color="auto"/>
              <w:bottom w:val="single" w:sz="4" w:space="0" w:color="auto"/>
              <w:right w:val="single" w:sz="4" w:space="0" w:color="auto"/>
            </w:tcBorders>
            <w:hideMark/>
          </w:tcPr>
          <w:p w14:paraId="479A99D1" w14:textId="77777777" w:rsidR="00000000" w:rsidRDefault="009D64FD">
            <w:pPr>
              <w:rPr>
                <w:rFonts w:cs="Arial"/>
              </w:rPr>
            </w:pPr>
            <w:r>
              <w:rPr>
                <w:rFonts w:cs="Arial"/>
              </w:rPr>
              <w:t>outputValueCalc</w:t>
            </w:r>
          </w:p>
        </w:tc>
        <w:tc>
          <w:tcPr>
            <w:tcW w:w="0" w:type="auto"/>
            <w:tcBorders>
              <w:top w:val="single" w:sz="4" w:space="0" w:color="auto"/>
              <w:left w:val="single" w:sz="4" w:space="0" w:color="auto"/>
              <w:bottom w:val="single" w:sz="4" w:space="0" w:color="auto"/>
              <w:right w:val="single" w:sz="4" w:space="0" w:color="auto"/>
            </w:tcBorders>
            <w:hideMark/>
          </w:tcPr>
          <w:p w14:paraId="110BAFD6" w14:textId="77777777" w:rsidR="00000000" w:rsidRDefault="009D64FD">
            <w:pPr>
              <w:rPr>
                <w:rFonts w:cs="Arial"/>
              </w:rPr>
            </w:pPr>
            <w:r>
              <w:rPr>
                <w:rFonts w:cs="Arial"/>
              </w:rPr>
              <w:t>DFDL Expression</w:t>
            </w:r>
          </w:p>
          <w:p w14:paraId="08654E1B" w14:textId="77777777" w:rsidR="00000000" w:rsidRDefault="009D64FD">
            <w:pPr>
              <w:rPr>
                <w:rFonts w:cs="Arial"/>
              </w:rPr>
            </w:pPr>
            <w:r>
              <w:rPr>
                <w:rFonts w:cs="Arial"/>
              </w:rPr>
              <w:t>An expression that calculates the value of the current element when unparsing.</w:t>
            </w:r>
          </w:p>
          <w:p w14:paraId="31721F7A" w14:textId="77777777" w:rsidR="00000000" w:rsidRDefault="009D64FD">
            <w:pPr>
              <w:rPr>
                <w:rFonts w:cs="Arial"/>
              </w:rPr>
            </w:pPr>
            <w:r>
              <w:rPr>
                <w:rFonts w:cs="Arial"/>
              </w:rPr>
              <w:t>The elemen</w:t>
            </w:r>
            <w:r>
              <w:rPr>
                <w:rFonts w:cs="Arial"/>
              </w:rPr>
              <w:t>t must not be optional nor an array nor be global.</w:t>
            </w:r>
          </w:p>
          <w:p w14:paraId="022E519B" w14:textId="77777777" w:rsidR="00000000" w:rsidRDefault="009D64FD">
            <w:pPr>
              <w:rPr>
                <w:rFonts w:cs="Arial"/>
              </w:rPr>
            </w:pPr>
            <w:r>
              <w:rPr>
                <w:rFonts w:cs="Arial"/>
              </w:rPr>
              <w:t>It is a Schema Definition Error if the result type of the expression does not conform to the base type of the element.</w:t>
            </w:r>
          </w:p>
          <w:p w14:paraId="45FD6952" w14:textId="77777777" w:rsidR="00000000" w:rsidRDefault="009D64FD">
            <w:pPr>
              <w:rPr>
                <w:rFonts w:cs="Arial"/>
              </w:rPr>
            </w:pPr>
            <w:r>
              <w:rPr>
                <w:rFonts w:cs="Arial"/>
              </w:rPr>
              <w:t>The value created using dfdl:outputValueCalc is validated like any other element value</w:t>
            </w:r>
            <w:r>
              <w:rPr>
                <w:rFonts w:cs="Arial"/>
              </w:rPr>
              <w:t xml:space="preserve"> (when validation is enabled). </w:t>
            </w:r>
          </w:p>
          <w:p w14:paraId="25BE499B" w14:textId="77777777" w:rsidR="00000000" w:rsidRDefault="009D64FD">
            <w:pPr>
              <w:rPr>
                <w:rFonts w:cs="Arial"/>
              </w:rPr>
            </w:pPr>
            <w:r>
              <w:rPr>
                <w:rFonts w:cs="Arial"/>
              </w:rPr>
              <w:t>The value for the element, if any, in the infoset is ignored.</w:t>
            </w:r>
          </w:p>
          <w:p w14:paraId="101A8F7C" w14:textId="77777777" w:rsidR="00000000" w:rsidRDefault="009D64FD">
            <w:pPr>
              <w:rPr>
                <w:rFonts w:cs="Arial"/>
              </w:rPr>
            </w:pPr>
            <w:r>
              <w:rPr>
                <w:rFonts w:cs="Arial"/>
              </w:rPr>
              <w:t>The DFDL expression must not refer to this element nor cause a circular reference to this element. The expression may contain forward references to elements which</w:t>
            </w:r>
            <w:r>
              <w:rPr>
                <w:rFonts w:cs="Arial"/>
              </w:rPr>
              <w:t xml:space="preserve"> have not yet been processed</w:t>
            </w:r>
            <w:r>
              <w:t>.</w:t>
            </w:r>
          </w:p>
          <w:p w14:paraId="65FF4928" w14:textId="77777777" w:rsidR="00000000" w:rsidRDefault="009D64FD">
            <w:pPr>
              <w:rPr>
                <w:rFonts w:cs="Arial"/>
              </w:rPr>
            </w:pPr>
            <w:r>
              <w:rPr>
                <w:rFonts w:cs="Arial"/>
              </w:rPr>
              <w:t>It is a Schema Definition Error if dfdl:outputValueCalc is specified on an element which has an XSDL fixed or default property.</w:t>
            </w:r>
          </w:p>
          <w:p w14:paraId="0DA67DD1" w14:textId="77777777" w:rsidR="00000000" w:rsidRDefault="009D64FD">
            <w:pPr>
              <w:rPr>
                <w:rFonts w:cs="Arial"/>
              </w:rPr>
            </w:pPr>
            <w:r>
              <w:rPr>
                <w:rFonts w:cs="Arial"/>
              </w:rPr>
              <w:t>It is a Schema Definition Error if dfdl:inputValueCalc and dfdl:outputValueCalc are specified on t</w:t>
            </w:r>
            <w:r>
              <w:rPr>
                <w:rFonts w:cs="Arial"/>
              </w:rPr>
              <w:t xml:space="preserve">he same element. </w:t>
            </w:r>
          </w:p>
          <w:p w14:paraId="47357F2F" w14:textId="77777777" w:rsidR="00000000" w:rsidRDefault="009D64FD">
            <w:pPr>
              <w:rPr>
                <w:rFonts w:cs="Arial"/>
              </w:rPr>
            </w:pPr>
            <w:r>
              <w:rPr>
                <w:rFonts w:cs="Arial"/>
              </w:rPr>
              <w:t>It is not possible to place this property in scope on a dfdl:format annotation.</w:t>
            </w:r>
          </w:p>
          <w:p w14:paraId="6A5D1A1E" w14:textId="77777777" w:rsidR="00000000" w:rsidRDefault="009D64FD">
            <w:pPr>
              <w:keepNext/>
              <w:rPr>
                <w:rFonts w:cs="Arial"/>
              </w:rPr>
            </w:pPr>
            <w:r>
              <w:rPr>
                <w:rFonts w:cs="Arial"/>
              </w:rPr>
              <w:t>Annotation: dfdl:element</w:t>
            </w:r>
          </w:p>
        </w:tc>
      </w:tr>
    </w:tbl>
    <w:p w14:paraId="2E240908" w14:textId="77777777" w:rsidR="00000000" w:rsidRDefault="009D64FD">
      <w:pPr>
        <w:pStyle w:val="Caption"/>
      </w:pPr>
      <w:r>
        <w:t xml:space="preserve">Table </w:t>
      </w:r>
      <w:r>
        <w:fldChar w:fldCharType="begin"/>
      </w:r>
      <w:r>
        <w:instrText xml:space="preserve"> SEQ Table \* ARABIC </w:instrText>
      </w:r>
      <w:r>
        <w:fldChar w:fldCharType="separate"/>
      </w:r>
      <w:r>
        <w:rPr>
          <w:noProof/>
        </w:rPr>
        <w:t>54</w:t>
      </w:r>
      <w:r>
        <w:fldChar w:fldCharType="end"/>
      </w:r>
      <w:r>
        <w:t xml:space="preserve"> Calculated Value Properties</w:t>
      </w:r>
    </w:p>
    <w:p w14:paraId="377B5472" w14:textId="77777777" w:rsidR="00000000" w:rsidRDefault="009D64FD">
      <w:pPr>
        <w:pStyle w:val="Heading2"/>
        <w:rPr>
          <w:rFonts w:eastAsia="Times New Roman"/>
        </w:rPr>
      </w:pPr>
      <w:bookmarkStart w:id="10594" w:name="_Toc25589872"/>
      <w:bookmarkStart w:id="10595" w:name="_Toc349042819"/>
      <w:bookmarkStart w:id="10596" w:name="_Toc243112862"/>
      <w:bookmarkStart w:id="10597" w:name="_Toc199516357"/>
      <w:r>
        <w:rPr>
          <w:rFonts w:eastAsia="Times New Roman"/>
        </w:rPr>
        <w:t>Example: 2d Nested Array</w:t>
      </w:r>
      <w:bookmarkEnd w:id="10594"/>
      <w:bookmarkEnd w:id="10595"/>
      <w:bookmarkEnd w:id="10596"/>
      <w:bookmarkEnd w:id="10597"/>
    </w:p>
    <w:p w14:paraId="11635968" w14:textId="77777777" w:rsidR="00000000" w:rsidRDefault="009D64FD">
      <w:r>
        <w:t xml:space="preserve">Consider this simple </w:t>
      </w:r>
      <w:r>
        <w:t>example. The data stream contains two elements giving the number of rows and number of columns of an array of numbers. The representation of the array is stored after these two elements.</w:t>
      </w:r>
    </w:p>
    <w:p w14:paraId="2B69A2E7" w14:textId="77777777" w:rsidR="00000000" w:rsidRDefault="009D64FD">
      <w:pPr>
        <w:pStyle w:val="Codeblock0"/>
        <w:pBdr>
          <w:top w:val="single" w:sz="4" w:space="1" w:color="auto"/>
          <w:left w:val="single" w:sz="4" w:space="4" w:color="auto"/>
          <w:bottom w:val="single" w:sz="4" w:space="1" w:color="auto"/>
          <w:right w:val="single" w:sz="4" w:space="4" w:color="auto"/>
        </w:pBdr>
      </w:pPr>
      <w:r>
        <w:t>&lt;xs:complexType name="array"&gt;</w:t>
      </w:r>
    </w:p>
    <w:p w14:paraId="0E9B53A2"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&lt;xs:sequence dfdl:initiator="" &gt;</w:t>
      </w:r>
    </w:p>
    <w:p w14:paraId="77E42DEA"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w:t>
      </w:r>
      <w:r>
        <w:t xml:space="preserve">    </w:t>
      </w:r>
    </w:p>
    <w:p w14:paraId="07C24F77"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&lt;xs:sequence dfdl:hiddenGroupRef="tns:hiddenArrayCounts"/&gt;</w:t>
      </w:r>
    </w:p>
    <w:p w14:paraId="446F399C"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w:t>
      </w:r>
    </w:p>
    <w:p w14:paraId="7A01E40B"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&lt;xs:element name="rows" maxOccurs="unbounded" </w:t>
      </w:r>
    </w:p>
    <w:p w14:paraId="35967A0D"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dfdl:occursCountKind="expression" </w:t>
      </w:r>
    </w:p>
    <w:p w14:paraId="68D50888"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dfdl:occursCount="{ ../nrows }"&gt;</w:t>
      </w:r>
    </w:p>
    <w:p w14:paraId="4FB53201"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&lt;xs:complexType&gt;</w:t>
      </w:r>
    </w:p>
    <w:p w14:paraId="754C4014"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w:t>
      </w:r>
      <w:r>
        <w:t xml:space="preserve"> &lt;xs:sequence&gt;</w:t>
      </w:r>
    </w:p>
    <w:p w14:paraId="094338CE"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&lt;xs:element name="cols" type="xs:float" maxOccurs="unbounded"</w:t>
      </w:r>
    </w:p>
    <w:p w14:paraId="72E6DBEC"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dfdl:occursCountKind="expression"</w:t>
      </w:r>
    </w:p>
    <w:p w14:paraId="1D8FE991"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dfdl:occursCount=" { ../../ncols } " /&gt;</w:t>
      </w:r>
    </w:p>
    <w:p w14:paraId="35002AD4"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6277E7F9"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&lt;/xs:complexType&gt;</w:t>
      </w:r>
    </w:p>
    <w:p w14:paraId="2D0B16F2"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w:t>
      </w:r>
      <w:r>
        <w:t xml:space="preserve">&lt;/xs:element&gt;       </w:t>
      </w:r>
    </w:p>
    <w:p w14:paraId="1D7C1370"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3C027B24" w14:textId="77777777" w:rsidR="00000000" w:rsidRDefault="009D64FD">
      <w:pPr>
        <w:pStyle w:val="Codeblock0"/>
        <w:pBdr>
          <w:top w:val="single" w:sz="4" w:space="1" w:color="auto"/>
          <w:left w:val="single" w:sz="4" w:space="4" w:color="auto"/>
          <w:bottom w:val="single" w:sz="4" w:space="1" w:color="auto"/>
          <w:right w:val="single" w:sz="4" w:space="4" w:color="auto"/>
        </w:pBdr>
      </w:pPr>
      <w:r>
        <w:t>&lt;/xs:complexType&gt;</w:t>
      </w:r>
    </w:p>
    <w:p w14:paraId="463AEA8C" w14:textId="77777777" w:rsidR="00000000" w:rsidRDefault="009D64FD">
      <w:pPr>
        <w:pStyle w:val="Codeblock0"/>
        <w:pBdr>
          <w:top w:val="single" w:sz="4" w:space="1" w:color="auto"/>
          <w:left w:val="single" w:sz="4" w:space="4" w:color="auto"/>
          <w:bottom w:val="single" w:sz="4" w:space="1" w:color="auto"/>
          <w:right w:val="single" w:sz="4" w:space="4" w:color="auto"/>
        </w:pBdr>
      </w:pPr>
    </w:p>
    <w:p w14:paraId="5D44C7DC"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&lt;xs:group name="hiddenArrayCounts" &gt; </w:t>
      </w:r>
      <w:r>
        <w:br/>
        <w:t>  &lt;xs:sequence&gt;</w:t>
      </w:r>
    </w:p>
    <w:p w14:paraId="32B43C4F"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&lt;xs:element name="nrows" type="xs:unsignedInt" </w:t>
      </w:r>
    </w:p>
    <w:p w14:paraId="477A6011"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dfdl:representation="binary"</w:t>
      </w:r>
    </w:p>
    <w:p w14:paraId="3CC43CF3"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dfdl:lengthKind="</w:t>
      </w:r>
      <w:r>
        <w:t xml:space="preserve">implicit" </w:t>
      </w:r>
    </w:p>
    <w:p w14:paraId="4F6308C6"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dfdl:outputValueCalc="{ count(../rows) }"/&gt;</w:t>
      </w:r>
    </w:p>
    <w:p w14:paraId="25546D3F"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&lt;xs:element name="ncols" type="xs:unsignedInt" </w:t>
      </w:r>
    </w:p>
    <w:p w14:paraId="32EFD125"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dfdl:representation="binary"</w:t>
      </w:r>
    </w:p>
    <w:p w14:paraId="35374851"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dfdl:lengthKind="implicit" </w:t>
      </w:r>
    </w:p>
    <w:p w14:paraId="24DE1708"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dfdl:outputValueCalc=</w:t>
      </w:r>
    </w:p>
    <w:p w14:paraId="77264BF2"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w:t>
      </w:r>
      <w:r>
        <w:t xml:space="preserve">          "{  if ( count(../rows) ge 1 )</w:t>
      </w:r>
    </w:p>
    <w:p w14:paraId="133C6C0B"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then</w:t>
      </w:r>
    </w:p>
    <w:p w14:paraId="10098F7B"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count(../rows[1]/cols) </w:t>
      </w:r>
    </w:p>
    <w:p w14:paraId="59D21EF9"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else</w:t>
      </w:r>
    </w:p>
    <w:p w14:paraId="6CFB269F"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0</w:t>
      </w:r>
    </w:p>
    <w:p w14:paraId="7A059EBD"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}"/&gt;</w:t>
      </w:r>
    </w:p>
    <w:p w14:paraId="44A7B7F7"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71494995" w14:textId="77777777" w:rsidR="00000000" w:rsidRDefault="009D64FD">
      <w:r>
        <w:t>In the example above we see that there are t</w:t>
      </w:r>
      <w:r>
        <w:t xml:space="preserve">wo hidden elements named 'nrows' and 'ncols'. These hidden elements' values are computed when unparsing from the number of occurrences in the 'rows' and 'cols' repeating elements. The 'rows' and 'cols' repeating elements number of occurrences are computed </w:t>
      </w:r>
      <w:r>
        <w:t xml:space="preserve">when parsing from the hidden elements 'nrows' and 'ncols'. </w:t>
      </w:r>
    </w:p>
    <w:p w14:paraId="2398C494" w14:textId="77777777" w:rsidR="00000000" w:rsidRDefault="009D64FD">
      <w:pPr>
        <w:pStyle w:val="Heading2"/>
        <w:rPr>
          <w:rFonts w:eastAsia="Times New Roman"/>
        </w:rPr>
      </w:pPr>
      <w:bookmarkStart w:id="10598" w:name="_Toc322911716"/>
      <w:bookmarkStart w:id="10599" w:name="_Toc322912255"/>
      <w:bookmarkStart w:id="10600" w:name="_Toc329093116"/>
      <w:bookmarkStart w:id="10601" w:name="_Toc332701629"/>
      <w:bookmarkStart w:id="10602" w:name="_Toc332701933"/>
      <w:bookmarkStart w:id="10603" w:name="_Toc332711732"/>
      <w:bookmarkStart w:id="10604" w:name="_Toc332712034"/>
      <w:bookmarkStart w:id="10605" w:name="_Toc332712335"/>
      <w:bookmarkStart w:id="10606" w:name="_Toc332724251"/>
      <w:bookmarkStart w:id="10607" w:name="_Toc332724551"/>
      <w:bookmarkStart w:id="10608" w:name="_Toc341102847"/>
      <w:bookmarkStart w:id="10609" w:name="_Toc347241582"/>
      <w:bookmarkStart w:id="10610" w:name="_Toc347744775"/>
      <w:bookmarkStart w:id="10611" w:name="_Toc348984558"/>
      <w:bookmarkStart w:id="10612" w:name="_Toc348984863"/>
      <w:bookmarkStart w:id="10613" w:name="_Toc349038027"/>
      <w:bookmarkStart w:id="10614" w:name="_Toc349038329"/>
      <w:bookmarkStart w:id="10615" w:name="_Toc349042820"/>
      <w:bookmarkStart w:id="10616" w:name="_Toc349642233"/>
      <w:bookmarkStart w:id="10617" w:name="_Toc351912942"/>
      <w:bookmarkStart w:id="10618" w:name="_Toc351914963"/>
      <w:bookmarkStart w:id="10619" w:name="_Toc351915429"/>
      <w:bookmarkStart w:id="10620" w:name="_Toc361231527"/>
      <w:bookmarkStart w:id="10621" w:name="_Toc361232053"/>
      <w:bookmarkStart w:id="10622" w:name="_Toc362445351"/>
      <w:bookmarkStart w:id="10623" w:name="_Toc363909318"/>
      <w:bookmarkStart w:id="10624" w:name="_Toc364463744"/>
      <w:bookmarkStart w:id="10625" w:name="_Toc366078348"/>
      <w:bookmarkStart w:id="10626" w:name="_Toc366078963"/>
      <w:bookmarkStart w:id="10627" w:name="_Toc366079948"/>
      <w:bookmarkStart w:id="10628" w:name="_Toc366080560"/>
      <w:bookmarkStart w:id="10629" w:name="_Toc366081169"/>
      <w:bookmarkStart w:id="10630" w:name="_Toc366505509"/>
      <w:bookmarkStart w:id="10631" w:name="_Toc366508878"/>
      <w:bookmarkStart w:id="10632" w:name="_Toc366513379"/>
      <w:bookmarkStart w:id="10633" w:name="_Toc366574568"/>
      <w:bookmarkStart w:id="10634" w:name="_Toc366578361"/>
      <w:bookmarkStart w:id="10635" w:name="_Toc366578955"/>
      <w:bookmarkStart w:id="10636" w:name="_Toc366579547"/>
      <w:bookmarkStart w:id="10637" w:name="_Toc366580138"/>
      <w:bookmarkStart w:id="10638" w:name="_Toc366580730"/>
      <w:bookmarkStart w:id="10639" w:name="_Toc366581321"/>
      <w:bookmarkStart w:id="10640" w:name="_Toc366581913"/>
      <w:bookmarkStart w:id="10641" w:name="_Toc199516358"/>
      <w:bookmarkStart w:id="10642" w:name="_Toc243112863"/>
      <w:bookmarkStart w:id="10643" w:name="_Toc349042821"/>
      <w:bookmarkStart w:id="10644" w:name="_Toc25589873"/>
      <w:bookmarkEnd w:id="10598"/>
      <w:bookmarkEnd w:id="10599"/>
      <w:bookmarkEnd w:id="10600"/>
      <w:bookmarkEnd w:id="10601"/>
      <w:bookmarkEnd w:id="10602"/>
      <w:bookmarkEnd w:id="10603"/>
      <w:bookmarkEnd w:id="10604"/>
      <w:bookmarkEnd w:id="10605"/>
      <w:bookmarkEnd w:id="10606"/>
      <w:bookmarkEnd w:id="10607"/>
      <w:bookmarkEnd w:id="10608"/>
      <w:bookmarkEnd w:id="10609"/>
      <w:bookmarkEnd w:id="10610"/>
      <w:bookmarkEnd w:id="10611"/>
      <w:bookmarkEnd w:id="10612"/>
      <w:bookmarkEnd w:id="10613"/>
      <w:bookmarkEnd w:id="10614"/>
      <w:bookmarkEnd w:id="10615"/>
      <w:bookmarkEnd w:id="10616"/>
      <w:bookmarkEnd w:id="10617"/>
      <w:bookmarkEnd w:id="10618"/>
      <w:bookmarkEnd w:id="10619"/>
      <w:bookmarkEnd w:id="10620"/>
      <w:bookmarkEnd w:id="10621"/>
      <w:bookmarkEnd w:id="10622"/>
      <w:bookmarkEnd w:id="10623"/>
      <w:bookmarkEnd w:id="10624"/>
      <w:bookmarkEnd w:id="10625"/>
      <w:bookmarkEnd w:id="10626"/>
      <w:bookmarkEnd w:id="10627"/>
      <w:bookmarkEnd w:id="10628"/>
      <w:bookmarkEnd w:id="10629"/>
      <w:bookmarkEnd w:id="10630"/>
      <w:bookmarkEnd w:id="10631"/>
      <w:bookmarkEnd w:id="10632"/>
      <w:bookmarkEnd w:id="10633"/>
      <w:bookmarkEnd w:id="10634"/>
      <w:bookmarkEnd w:id="10635"/>
      <w:bookmarkEnd w:id="10636"/>
      <w:bookmarkEnd w:id="10637"/>
      <w:bookmarkEnd w:id="10638"/>
      <w:bookmarkEnd w:id="10639"/>
      <w:bookmarkEnd w:id="10640"/>
      <w:r>
        <w:rPr>
          <w:rFonts w:eastAsia="Times New Roman"/>
        </w:rPr>
        <w:t>Example: Three-Byte Date</w:t>
      </w:r>
      <w:bookmarkEnd w:id="10641"/>
      <w:bookmarkEnd w:id="10642"/>
      <w:bookmarkEnd w:id="10643"/>
      <w:bookmarkEnd w:id="10644"/>
    </w:p>
    <w:p w14:paraId="36BA2786" w14:textId="77777777" w:rsidR="00000000" w:rsidRDefault="009D64FD">
      <w:r>
        <w:t>Logically, the data is a date.</w:t>
      </w:r>
    </w:p>
    <w:p w14:paraId="1E8B1DA4" w14:textId="77777777" w:rsidR="00000000" w:rsidRDefault="009D64FD">
      <w:pPr>
        <w:pStyle w:val="Codeblock0"/>
        <w:pBdr>
          <w:top w:val="single" w:sz="4" w:space="1" w:color="auto"/>
          <w:left w:val="single" w:sz="4" w:space="4" w:color="auto"/>
          <w:bottom w:val="single" w:sz="4" w:space="1" w:color="auto"/>
          <w:right w:val="single" w:sz="4" w:space="4" w:color="auto"/>
        </w:pBdr>
        <w:rPr>
          <w:rFonts w:eastAsia="Arial Unicode MS"/>
        </w:rPr>
      </w:pPr>
      <w:r>
        <w:rPr>
          <w:rFonts w:eastAsia="Arial Unicode MS"/>
        </w:rPr>
        <w:t>&lt;xs:element name="d" type="date"/&gt;</w:t>
      </w:r>
    </w:p>
    <w:p w14:paraId="59FCEDE0" w14:textId="77777777" w:rsidR="00000000" w:rsidRDefault="009D64FD">
      <w:r>
        <w:t xml:space="preserve">Physically, it is stored as 3 single byte integers. </w:t>
      </w:r>
    </w:p>
    <w:p w14:paraId="573E8749" w14:textId="77777777" w:rsidR="00000000" w:rsidRDefault="009D64FD">
      <w:r>
        <w:t>The format of this data is expressed as this schema:</w:t>
      </w:r>
    </w:p>
    <w:p w14:paraId="14D8DE5A" w14:textId="77777777" w:rsidR="00000000"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 dfdl:representation="binary"&gt;</w:t>
      </w:r>
    </w:p>
    <w:p w14:paraId="5ED6EC93" w14:textId="77777777" w:rsidR="00000000"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 /&gt;</w:t>
      </w:r>
    </w:p>
    <w:p w14:paraId="763EA0FC" w14:textId="77777777" w:rsidR="00000000"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 /&gt;</w:t>
      </w:r>
    </w:p>
    <w:p w14:paraId="5BB2DEBA" w14:textId="77777777" w:rsidR="00000000"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type="byte"/&gt;</w:t>
      </w:r>
    </w:p>
    <w:p w14:paraId="78177715" w14:textId="77777777" w:rsidR="00000000"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374067F3" w14:textId="77777777" w:rsidR="00000000" w:rsidRDefault="009D64FD">
      <w:pPr>
        <w:rPr>
          <w:rFonts w:eastAsia="MS PGothic"/>
        </w:rPr>
      </w:pPr>
      <w:r>
        <w:rPr>
          <w:rFonts w:eastAsia="MS PGothic"/>
        </w:rPr>
        <w:t>This physical representation can be hidden so</w:t>
      </w:r>
      <w:r>
        <w:rPr>
          <w:rFonts w:eastAsia="MS PGothic"/>
        </w:rPr>
        <w:t xml:space="preserve"> that it does not become part of the infoset:</w:t>
      </w:r>
    </w:p>
    <w:p w14:paraId="3CE0B0EA" w14:textId="77777777" w:rsidR="00000000"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12EFE078"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&lt;xs:sequence dfdl:hiddenGroupRef="tns:hiddenpDate"/&gt;</w:t>
      </w:r>
    </w:p>
    <w:p w14:paraId="17831ECF" w14:textId="77777777" w:rsidR="00000000" w:rsidRDefault="009D64FD">
      <w:pPr>
        <w:pStyle w:val="Codeblock0"/>
        <w:pBdr>
          <w:top w:val="single" w:sz="4" w:space="1" w:color="auto"/>
          <w:left w:val="single" w:sz="4" w:space="4" w:color="auto"/>
          <w:bottom w:val="single" w:sz="4" w:space="1" w:color="auto"/>
          <w:right w:val="single" w:sz="4" w:space="4" w:color="auto"/>
        </w:pBdr>
        <w:rPr>
          <w:rFonts w:eastAsia="MS PGothic"/>
        </w:rPr>
      </w:pPr>
    </w:p>
    <w:p w14:paraId="1C419C0E" w14:textId="77777777" w:rsidR="00000000"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 type="date"&gt; </w:t>
      </w:r>
    </w:p>
    <w:p w14:paraId="1C0C890C" w14:textId="77777777" w:rsidR="00000000"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w:t>
      </w:r>
    </w:p>
    <w:p w14:paraId="27F26189" w14:textId="77777777" w:rsidR="00000000"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189485E3" w14:textId="77777777" w:rsidR="00000000" w:rsidRDefault="009D64FD">
      <w:pPr>
        <w:pStyle w:val="Codeblock0"/>
        <w:pBdr>
          <w:top w:val="single" w:sz="4" w:space="1" w:color="auto"/>
          <w:left w:val="single" w:sz="4" w:space="4" w:color="auto"/>
          <w:bottom w:val="single" w:sz="4" w:space="1" w:color="auto"/>
          <w:right w:val="single" w:sz="4" w:space="4" w:color="auto"/>
        </w:pBdr>
      </w:pPr>
      <w:r>
        <w:t>&lt;/xs:sequence&gt;</w:t>
      </w:r>
    </w:p>
    <w:p w14:paraId="14E10306" w14:textId="77777777" w:rsidR="00000000" w:rsidRDefault="009D64FD">
      <w:pPr>
        <w:pStyle w:val="Codeblock0"/>
        <w:pBdr>
          <w:top w:val="single" w:sz="4" w:space="1" w:color="auto"/>
          <w:left w:val="single" w:sz="4" w:space="4" w:color="auto"/>
          <w:bottom w:val="single" w:sz="4" w:space="1" w:color="auto"/>
          <w:right w:val="single" w:sz="4" w:space="4" w:color="auto"/>
        </w:pBdr>
      </w:pPr>
    </w:p>
    <w:p w14:paraId="173DC171"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&lt;xs:group name="hiddenpDate" &gt; </w:t>
      </w:r>
      <w:r>
        <w:br/>
        <w:t>  &lt;xs:sequence&gt;</w:t>
      </w:r>
    </w:p>
    <w:p w14:paraId="3732D1BC" w14:textId="77777777" w:rsidR="00000000"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w:t>
      </w:r>
      <w:r>
        <w:rPr>
          <w:rFonts w:eastAsia="MS PGothic"/>
        </w:rPr>
        <w:t>xs:element name="</w:t>
      </w:r>
      <w:r>
        <w:rPr>
          <w:rFonts w:eastAsia="MS PGothic"/>
          <w:i/>
        </w:rPr>
        <w:t>pdate</w:t>
      </w:r>
      <w:r>
        <w:rPr>
          <w:rFonts w:eastAsia="MS PGothic"/>
        </w:rPr>
        <w:t>"&gt;</w:t>
      </w:r>
    </w:p>
    <w:p w14:paraId="33A4F04A" w14:textId="77777777" w:rsidR="00000000"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59A31C4D" w14:textId="77777777" w:rsidR="00000000"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 dfdl:representation="binary"&gt;</w:t>
      </w:r>
    </w:p>
    <w:p w14:paraId="61819282" w14:textId="77777777" w:rsidR="00000000"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 /&gt;</w:t>
      </w:r>
    </w:p>
    <w:p w14:paraId="42DE6B94" w14:textId="77777777" w:rsidR="00000000"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 /&gt;</w:t>
      </w:r>
    </w:p>
    <w:p w14:paraId="69D1EB3F" w14:textId="77777777" w:rsidR="00000000"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type="byte"/&gt;</w:t>
      </w:r>
    </w:p>
    <w:p w14:paraId="353AD1F7" w14:textId="77777777" w:rsidR="00000000"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w:t>
      </w:r>
      <w:r>
        <w:rPr>
          <w:rFonts w:eastAsia="MS PGothic"/>
        </w:rPr>
        <w:t>ence&gt;</w:t>
      </w:r>
    </w:p>
    <w:p w14:paraId="2C95B0CC" w14:textId="77777777" w:rsidR="00000000"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05AC4134" w14:textId="77777777" w:rsidR="00000000"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3C4E191E"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1B267AB4" w14:textId="77777777" w:rsidR="00000000" w:rsidRDefault="009D64FD">
      <w:r>
        <w:t>A calculation can be used to compute the logical date element 'd' from the physical 'pdate' when parsing:</w:t>
      </w:r>
    </w:p>
    <w:p w14:paraId="2E3E06F6" w14:textId="77777777" w:rsidR="00000000" w:rsidRDefault="009D64FD">
      <w:pPr>
        <w:pStyle w:val="Codeblock0"/>
        <w:pBdr>
          <w:top w:val="single" w:sz="4" w:space="1" w:color="auto"/>
          <w:left w:val="single" w:sz="4" w:space="4" w:color="auto"/>
          <w:bottom w:val="single" w:sz="4" w:space="1" w:color="auto"/>
          <w:right w:val="single" w:sz="4" w:space="4" w:color="auto"/>
        </w:pBdr>
      </w:pPr>
      <w:r>
        <w:t>&lt;xs:sequence&gt;</w:t>
      </w:r>
    </w:p>
    <w:p w14:paraId="1C9DCE5B"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 hidden pdate here ...</w:t>
      </w:r>
    </w:p>
    <w:p w14:paraId="6D023B5E"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w:t>
      </w:r>
    </w:p>
    <w:p w14:paraId="09AC7BD7"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&lt;xs:element name="d" type</w:t>
      </w:r>
      <w:r>
        <w:t>="date"&gt;</w:t>
      </w:r>
    </w:p>
    <w:p w14:paraId="39178FCB"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57F42A6C"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&lt;dfdl:element&gt;</w:t>
      </w:r>
    </w:p>
    <w:p w14:paraId="4D0C5C9B"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&lt;dfdl:property name="inputValueCalc"&gt;</w:t>
      </w:r>
    </w:p>
    <w:p w14:paraId="6E498B4F"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 </w:t>
      </w:r>
    </w:p>
    <w:p w14:paraId="16725036"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fn:date(fn:concat(if(../pdate/yy gt 50 )then "19" else "20",</w:t>
      </w:r>
    </w:p>
    <w:p w14:paraId="3A7BDA7F"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w:t>
      </w:r>
      <w:r>
        <w:t xml:space="preserve"> if ( ../pdate/yy gt 9 ) </w:t>
      </w:r>
    </w:p>
    <w:p w14:paraId="3C79FA6D"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then xs:string(../pdate/yy) </w:t>
      </w:r>
    </w:p>
    <w:p w14:paraId="2E88FB98"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else fn:concat("0",</w:t>
      </w:r>
    </w:p>
    <w:p w14:paraId="5828C172"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xs:string(../pdate/yy)),   </w:t>
      </w:r>
    </w:p>
    <w:p w14:paraId="2E921A57"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w:t>
      </w:r>
    </w:p>
    <w:p w14:paraId="360952F9"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w:t>
      </w:r>
      <w:r>
        <w:t xml:space="preserve">                                    xs:string(../pdate/mm),</w:t>
      </w:r>
    </w:p>
    <w:p w14:paraId="1EC0EC5B"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w:t>
      </w:r>
    </w:p>
    <w:p w14:paraId="6A3826FD"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xs:string(../pdate/dd)))</w:t>
      </w:r>
    </w:p>
    <w:p w14:paraId="073CA024"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w:t>
      </w:r>
    </w:p>
    <w:p w14:paraId="3BD82B98"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&lt;/dfdl:property&gt;</w:t>
      </w:r>
    </w:p>
    <w:p w14:paraId="6F0D27A1"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&lt;/dfdl:element&gt;</w:t>
      </w:r>
    </w:p>
    <w:p w14:paraId="66B63B47"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&lt;/xs:appinfo&gt;&lt;/xs:annot</w:t>
      </w:r>
      <w:r>
        <w:t>ation&gt;</w:t>
      </w:r>
    </w:p>
    <w:p w14:paraId="780D134B"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28AA11CB" w14:textId="77777777" w:rsidR="00000000" w:rsidRDefault="009D64FD">
      <w:pPr>
        <w:pStyle w:val="Codeblock0"/>
        <w:pBdr>
          <w:top w:val="single" w:sz="4" w:space="1" w:color="auto"/>
          <w:left w:val="single" w:sz="4" w:space="4" w:color="auto"/>
          <w:bottom w:val="single" w:sz="4" w:space="1" w:color="auto"/>
          <w:right w:val="single" w:sz="4" w:space="4" w:color="auto"/>
        </w:pBdr>
      </w:pPr>
      <w:r>
        <w:rPr>
          <w:rFonts w:eastAsia="MS PGothic"/>
        </w:rPr>
        <w:t xml:space="preserve">  ...</w:t>
      </w:r>
    </w:p>
    <w:p w14:paraId="1F7961CE" w14:textId="77777777" w:rsidR="00000000" w:rsidRDefault="009D64FD">
      <w:pPr>
        <w:pStyle w:val="Codeblock0"/>
        <w:pBdr>
          <w:top w:val="single" w:sz="4" w:space="1" w:color="auto"/>
          <w:left w:val="single" w:sz="4" w:space="4" w:color="auto"/>
          <w:bottom w:val="single" w:sz="4" w:space="1" w:color="auto"/>
          <w:right w:val="single" w:sz="4" w:space="4" w:color="auto"/>
        </w:pBdr>
      </w:pPr>
      <w:r>
        <w:t>&lt;/xs:sequence&gt;</w:t>
      </w:r>
    </w:p>
    <w:p w14:paraId="0EA9D323" w14:textId="77777777" w:rsidR="00000000" w:rsidRDefault="009D64FD">
      <w:pPr>
        <w:rPr>
          <w:rFonts w:cs="Arial"/>
        </w:rPr>
      </w:pPr>
      <w:r>
        <w:rPr>
          <w:rFonts w:cs="Arial"/>
        </w:rPr>
        <w:t xml:space="preserve">The expression above assembles a string resembling, for example, "2005-12-17" or "1957-3-9" which is the string representation of a date that is acceptable to the </w:t>
      </w:r>
      <w:r>
        <w:rPr>
          <w:rStyle w:val="CodeCharacter"/>
          <w:rFonts w:cs="Times New Roman"/>
          <w:sz w:val="20"/>
        </w:rPr>
        <w:t>fn:date</w:t>
      </w:r>
      <w:r>
        <w:rPr>
          <w:rFonts w:cs="Arial"/>
        </w:rPr>
        <w:t xml:space="preserve"> constructor function. The hidden element </w:t>
      </w:r>
      <w:r>
        <w:rPr>
          <w:rStyle w:val="CodeCharacter"/>
          <w:rFonts w:cs="Times New Roman"/>
          <w:sz w:val="20"/>
        </w:rPr>
        <w:t>'pdate'</w:t>
      </w:r>
      <w:r>
        <w:rPr>
          <w:rFonts w:cs="Arial"/>
        </w:rPr>
        <w:t xml:space="preserve"> is referenced by relative paths. The expression </w:t>
      </w:r>
      <w:r>
        <w:rPr>
          <w:rStyle w:val="CodeCharacter"/>
          <w:rFonts w:cs="Times New Roman"/>
          <w:sz w:val="20"/>
        </w:rPr>
        <w:t>'../pdate/yy'</w:t>
      </w:r>
      <w:r>
        <w:rPr>
          <w:rFonts w:cs="Arial"/>
        </w:rPr>
        <w:t xml:space="preserve"> accesses an element of type </w:t>
      </w:r>
      <w:r>
        <w:rPr>
          <w:rStyle w:val="CodeCharacter"/>
          <w:rFonts w:cs="Times New Roman"/>
          <w:sz w:val="20"/>
        </w:rPr>
        <w:t>'int'</w:t>
      </w:r>
      <w:r>
        <w:rPr>
          <w:rFonts w:cs="Arial"/>
        </w:rPr>
        <w:t xml:space="preserve">, and the </w:t>
      </w:r>
      <w:r>
        <w:rPr>
          <w:rStyle w:val="CodeCharacter"/>
          <w:rFonts w:cs="Times New Roman"/>
          <w:sz w:val="20"/>
        </w:rPr>
        <w:t>xs:string</w:t>
      </w:r>
      <w:r>
        <w:rPr>
          <w:rFonts w:cs="Arial"/>
        </w:rPr>
        <w:t xml:space="preserve"> constructor function turns it into an integer. </w:t>
      </w:r>
    </w:p>
    <w:p w14:paraId="24159B24" w14:textId="77777777" w:rsidR="00000000" w:rsidRDefault="009D64FD">
      <w:r>
        <w:t>Finally, we must handle the unparse case where the physical layer is computed from th</w:t>
      </w:r>
      <w:r>
        <w:t>e logical layer:</w:t>
      </w:r>
    </w:p>
    <w:p w14:paraId="6BED7B1C" w14:textId="77777777" w:rsidR="00000000" w:rsidRDefault="009D64FD">
      <w:pPr>
        <w:pStyle w:val="Codeblock0"/>
        <w:pBdr>
          <w:top w:val="single" w:sz="4" w:space="1" w:color="auto"/>
          <w:left w:val="single" w:sz="4" w:space="4" w:color="auto"/>
          <w:bottom w:val="single" w:sz="4" w:space="1" w:color="auto"/>
          <w:right w:val="single" w:sz="4" w:space="4" w:color="auto"/>
        </w:pBdr>
      </w:pPr>
      <w:r>
        <w:t>&lt;xs:sequence dfdl:representation="binary"</w:t>
      </w:r>
    </w:p>
    <w:p w14:paraId="1098C282"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&lt;xs:element name="mm" type="byte"</w:t>
      </w:r>
    </w:p>
    <w:p w14:paraId="4F6AA6E7"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dfdl:outputValueCalc="{ fn:month-from-date(../d) }" /&gt;</w:t>
      </w:r>
    </w:p>
    <w:p w14:paraId="4991D62B"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&lt;xs:element name="dd" type="byte"</w:t>
      </w:r>
    </w:p>
    <w:p w14:paraId="7AD1F8D3"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dfdl:outputValueCalc="</w:t>
      </w:r>
      <w:r>
        <w:t>{ fn:day-from-date(../d) }" /&gt;</w:t>
      </w:r>
    </w:p>
    <w:p w14:paraId="6443A23F"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&lt;xs:element name="yy" type="byte"</w:t>
      </w:r>
    </w:p>
    <w:p w14:paraId="11B444CC"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dfdl:outputValueCalc="{ fn:year-from-date(../d) idivmod 100 }"/&gt;</w:t>
      </w:r>
    </w:p>
    <w:p w14:paraId="4BC00DE4" w14:textId="77777777" w:rsidR="00000000" w:rsidRDefault="009D64FD">
      <w:pPr>
        <w:pStyle w:val="Codeblock0"/>
        <w:pBdr>
          <w:top w:val="single" w:sz="4" w:space="1" w:color="auto"/>
          <w:left w:val="single" w:sz="4" w:space="4" w:color="auto"/>
          <w:bottom w:val="single" w:sz="4" w:space="1" w:color="auto"/>
          <w:right w:val="single" w:sz="4" w:space="4" w:color="auto"/>
        </w:pBdr>
      </w:pPr>
      <w:r>
        <w:t>&lt;/xs:sequence&gt;</w:t>
      </w:r>
    </w:p>
    <w:p w14:paraId="21E1BE1E" w14:textId="77777777" w:rsidR="00000000" w:rsidRDefault="009D64FD">
      <w:r>
        <w:t>The entire example in one place:</w:t>
      </w:r>
    </w:p>
    <w:p w14:paraId="6C475A04" w14:textId="77777777" w:rsidR="00000000"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0855327C"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&lt;xs:sequence dfdl:hiddenGroupRef="tns:hiddenpDate"/&gt;</w:t>
      </w:r>
    </w:p>
    <w:p w14:paraId="477E693B" w14:textId="77777777" w:rsidR="00000000" w:rsidRDefault="009D64FD">
      <w:pPr>
        <w:pStyle w:val="Codeblock0"/>
        <w:pBdr>
          <w:top w:val="single" w:sz="4" w:space="1" w:color="auto"/>
          <w:left w:val="single" w:sz="4" w:space="4" w:color="auto"/>
          <w:bottom w:val="single" w:sz="4" w:space="1" w:color="auto"/>
          <w:right w:val="single" w:sz="4" w:space="4" w:color="auto"/>
        </w:pBdr>
      </w:pPr>
    </w:p>
    <w:p w14:paraId="5797E063"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&lt;xs:element name="d" type="date"&gt;</w:t>
      </w:r>
    </w:p>
    <w:p w14:paraId="78881BA4"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18994F14"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&lt;dfdl:element&gt;</w:t>
      </w:r>
    </w:p>
    <w:p w14:paraId="4C7B6657"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&lt;dfdl:property name="inputValueCalc"&gt;</w:t>
      </w:r>
    </w:p>
    <w:p w14:paraId="3511FAA9"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 </w:t>
      </w:r>
    </w:p>
    <w:p w14:paraId="0DCA042F"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fn:date(fn:concat(if(../pdate/yy gt 50) then "19" else "20",</w:t>
      </w:r>
    </w:p>
    <w:p w14:paraId="1A0F29F0"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w:t>
      </w:r>
      <w:r>
        <w:t xml:space="preserve">                            if ( ../pdate/yy gt 9 ) </w:t>
      </w:r>
    </w:p>
    <w:p w14:paraId="52C88BC4"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then xs:string(../pdate/yy) </w:t>
      </w:r>
    </w:p>
    <w:p w14:paraId="72A6C527"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else fn:concat("0",</w:t>
      </w:r>
    </w:p>
    <w:p w14:paraId="02E6590A"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xs:string(../pdate/yy)),   </w:t>
      </w:r>
    </w:p>
    <w:p w14:paraId="59F28F73"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w:t>
      </w:r>
      <w:r>
        <w:t xml:space="preserve">                "-",</w:t>
      </w:r>
    </w:p>
    <w:p w14:paraId="49761F2C"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xs:string(../pdate/mm),</w:t>
      </w:r>
    </w:p>
    <w:p w14:paraId="5396B725"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w:t>
      </w:r>
    </w:p>
    <w:p w14:paraId="57FCF050"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xs:string(../pdate/dd)))</w:t>
      </w:r>
    </w:p>
    <w:p w14:paraId="1D9C2028"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w:t>
      </w:r>
    </w:p>
    <w:p w14:paraId="098A5203"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&lt;/dfdl:property&gt;</w:t>
      </w:r>
    </w:p>
    <w:p w14:paraId="1A78E867"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&lt;/dfdl:element&gt;</w:t>
      </w:r>
    </w:p>
    <w:p w14:paraId="2B786A72"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w:t>
      </w:r>
      <w:r>
        <w:t>&lt;/xs:appinfo&gt;&lt;/xs:annotation&gt;</w:t>
      </w:r>
    </w:p>
    <w:p w14:paraId="459865A4"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02801056" w14:textId="77777777" w:rsidR="00000000" w:rsidRDefault="009D64FD">
      <w:pPr>
        <w:pStyle w:val="Codeblock0"/>
        <w:pBdr>
          <w:top w:val="single" w:sz="4" w:space="1" w:color="auto"/>
          <w:left w:val="single" w:sz="4" w:space="4" w:color="auto"/>
          <w:bottom w:val="single" w:sz="4" w:space="1" w:color="auto"/>
          <w:right w:val="single" w:sz="4" w:space="4" w:color="auto"/>
        </w:pBdr>
      </w:pPr>
      <w:r>
        <w:rPr>
          <w:rFonts w:eastAsia="MS PGothic"/>
        </w:rPr>
        <w:t xml:space="preserve">  </w:t>
      </w:r>
      <w:r>
        <w:t>...</w:t>
      </w:r>
    </w:p>
    <w:p w14:paraId="05FF58DC" w14:textId="77777777" w:rsidR="00000000" w:rsidRDefault="009D64FD">
      <w:pPr>
        <w:pStyle w:val="Codeblock0"/>
        <w:pBdr>
          <w:top w:val="single" w:sz="4" w:space="1" w:color="auto"/>
          <w:left w:val="single" w:sz="4" w:space="4" w:color="auto"/>
          <w:bottom w:val="single" w:sz="4" w:space="1" w:color="auto"/>
          <w:right w:val="single" w:sz="4" w:space="4" w:color="auto"/>
        </w:pBdr>
      </w:pPr>
      <w:r>
        <w:t>&lt;/xs:sequence&gt;</w:t>
      </w:r>
    </w:p>
    <w:p w14:paraId="3000AA72" w14:textId="77777777" w:rsidR="00000000" w:rsidRDefault="009D64FD">
      <w:pPr>
        <w:pStyle w:val="Codeblock0"/>
        <w:pBdr>
          <w:top w:val="single" w:sz="4" w:space="1" w:color="auto"/>
          <w:left w:val="single" w:sz="4" w:space="4" w:color="auto"/>
          <w:bottom w:val="single" w:sz="4" w:space="1" w:color="auto"/>
          <w:right w:val="single" w:sz="4" w:space="4" w:color="auto"/>
        </w:pBdr>
      </w:pPr>
    </w:p>
    <w:p w14:paraId="24979C91"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&lt;xs:group name="hiddenpDate" &gt; </w:t>
      </w:r>
      <w:r>
        <w:br/>
        <w:t>  &lt;xs:sequence&gt;</w:t>
      </w:r>
    </w:p>
    <w:p w14:paraId="675E2401" w14:textId="77777777" w:rsidR="00000000"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w:t>
      </w:r>
      <w:r>
        <w:rPr>
          <w:rFonts w:eastAsia="MS PGothic"/>
          <w:i/>
        </w:rPr>
        <w:t>pdate</w:t>
      </w:r>
      <w:r>
        <w:rPr>
          <w:rFonts w:eastAsia="MS PGothic"/>
        </w:rPr>
        <w:t>"&gt;</w:t>
      </w:r>
    </w:p>
    <w:p w14:paraId="21981AD6" w14:textId="77777777" w:rsidR="00000000"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634A4514" w14:textId="77777777" w:rsidR="00000000"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 dfdl:representation="binary"&gt;</w:t>
      </w:r>
    </w:p>
    <w:p w14:paraId="3348F917" w14:textId="77777777" w:rsidR="00000000"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w:t>
      </w:r>
      <w:r>
        <w:rPr>
          <w:rFonts w:eastAsia="MS PGothic"/>
        </w:rPr>
        <w:t>="byte"</w:t>
      </w:r>
    </w:p>
    <w:p w14:paraId="1188C59E" w14:textId="77777777" w:rsidR="00000000"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dfdl:outputValueCalc="{ fn:month-from-date(../d) }" /&gt;</w:t>
      </w:r>
    </w:p>
    <w:p w14:paraId="47120535" w14:textId="77777777" w:rsidR="00000000"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w:t>
      </w:r>
    </w:p>
    <w:p w14:paraId="195E8EAF" w14:textId="77777777" w:rsidR="00000000"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dfdl:outputValueCalc="{ fn:day-from-date(../d) }" /&gt;</w:t>
      </w:r>
    </w:p>
    <w:p w14:paraId="5B948D8A" w14:textId="77777777" w:rsidR="00000000"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w:t>
      </w:r>
    </w:p>
    <w:p w14:paraId="6D06C949" w14:textId="77777777" w:rsidR="00000000" w:rsidRDefault="009D64FD">
      <w:pPr>
        <w:pStyle w:val="Codeblock0"/>
        <w:pBdr>
          <w:top w:val="single" w:sz="4" w:space="1" w:color="auto"/>
          <w:left w:val="single" w:sz="4" w:space="4" w:color="auto"/>
          <w:bottom w:val="single" w:sz="4" w:space="1" w:color="auto"/>
          <w:right w:val="single" w:sz="4" w:space="4" w:color="auto"/>
        </w:pBdr>
      </w:pPr>
      <w:r>
        <w:rPr>
          <w:rFonts w:eastAsia="MS PGothic"/>
        </w:rPr>
        <w:t xml:space="preserve">                 d</w:t>
      </w:r>
      <w:r>
        <w:rPr>
          <w:rFonts w:eastAsia="MS PGothic"/>
        </w:rPr>
        <w:t>fdl:outputValueCalc="{ fn:year-from-date(../d)</w:t>
      </w:r>
      <w:r>
        <w:t xml:space="preserve"> idivmod 100 }" /&gt;</w:t>
      </w:r>
    </w:p>
    <w:p w14:paraId="3864F3C6" w14:textId="77777777" w:rsidR="00000000"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&lt;/xs:sequence&gt;</w:t>
      </w:r>
    </w:p>
    <w:p w14:paraId="13E8CF52" w14:textId="77777777" w:rsidR="00000000"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65662ED7" w14:textId="77777777" w:rsidR="00000000"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1C1FD4D6"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0C34CA58" w14:textId="77777777" w:rsidR="00000000" w:rsidRDefault="009D64FD">
      <w:pPr>
        <w:pStyle w:val="Codeblock0"/>
        <w:pBdr>
          <w:top w:val="single" w:sz="4" w:space="1" w:color="auto"/>
          <w:left w:val="single" w:sz="4" w:space="4" w:color="auto"/>
          <w:bottom w:val="single" w:sz="4" w:space="1" w:color="auto"/>
          <w:right w:val="single" w:sz="4" w:space="4" w:color="auto"/>
        </w:pBdr>
      </w:pPr>
    </w:p>
    <w:p w14:paraId="60435913" w14:textId="77777777" w:rsidR="00000000" w:rsidRDefault="009D64FD">
      <w:r>
        <w:t xml:space="preserve">The above sequence contains logically only a single date element. </w:t>
      </w:r>
    </w:p>
    <w:p w14:paraId="12BD1635" w14:textId="77777777" w:rsidR="00000000" w:rsidRDefault="009D64FD">
      <w:pPr>
        <w:pStyle w:val="Heading1"/>
        <w:rPr>
          <w:rFonts w:eastAsia="Times New Roman"/>
        </w:rPr>
      </w:pPr>
      <w:bookmarkStart w:id="10645" w:name="_Toc322911718"/>
      <w:bookmarkStart w:id="10646" w:name="_Toc322912257"/>
      <w:bookmarkStart w:id="10647" w:name="_Toc329093118"/>
      <w:bookmarkStart w:id="10648" w:name="_Toc332701631"/>
      <w:bookmarkStart w:id="10649" w:name="_Toc332701935"/>
      <w:bookmarkStart w:id="10650" w:name="_Toc332711734"/>
      <w:bookmarkStart w:id="10651" w:name="_Toc332712036"/>
      <w:bookmarkStart w:id="10652" w:name="_Toc332712337"/>
      <w:bookmarkStart w:id="10653" w:name="_Toc332724253"/>
      <w:bookmarkStart w:id="10654" w:name="_Toc332724553"/>
      <w:bookmarkStart w:id="10655" w:name="_Toc341102849"/>
      <w:bookmarkStart w:id="10656" w:name="_Toc347241584"/>
      <w:bookmarkStart w:id="10657" w:name="_Toc347744777"/>
      <w:bookmarkStart w:id="10658" w:name="_Toc348984560"/>
      <w:bookmarkStart w:id="10659" w:name="_Toc348984865"/>
      <w:bookmarkStart w:id="10660" w:name="_Toc349038029"/>
      <w:bookmarkStart w:id="10661" w:name="_Toc349038331"/>
      <w:bookmarkStart w:id="10662" w:name="_Toc349042822"/>
      <w:bookmarkStart w:id="10663" w:name="_Toc349642235"/>
      <w:bookmarkStart w:id="10664" w:name="_Toc351912944"/>
      <w:bookmarkStart w:id="10665" w:name="_Toc351914965"/>
      <w:bookmarkStart w:id="10666" w:name="_Toc351915431"/>
      <w:bookmarkStart w:id="10667" w:name="_Toc361231529"/>
      <w:bookmarkStart w:id="10668" w:name="_Toc361232055"/>
      <w:bookmarkStart w:id="10669" w:name="_Toc362445353"/>
      <w:bookmarkStart w:id="10670" w:name="_Toc363909320"/>
      <w:bookmarkStart w:id="10671" w:name="_Toc364463746"/>
      <w:bookmarkStart w:id="10672" w:name="_Toc366078350"/>
      <w:bookmarkStart w:id="10673" w:name="_Toc366078965"/>
      <w:bookmarkStart w:id="10674" w:name="_Toc366079950"/>
      <w:bookmarkStart w:id="10675" w:name="_Toc366080562"/>
      <w:bookmarkStart w:id="10676" w:name="_Toc366081171"/>
      <w:bookmarkStart w:id="10677" w:name="_Toc366505511"/>
      <w:bookmarkStart w:id="10678" w:name="_Toc366508880"/>
      <w:bookmarkStart w:id="10679" w:name="_Toc366513381"/>
      <w:bookmarkStart w:id="10680" w:name="_Toc366574570"/>
      <w:bookmarkStart w:id="10681" w:name="_Toc366578363"/>
      <w:bookmarkStart w:id="10682" w:name="_Toc366578957"/>
      <w:bookmarkStart w:id="10683" w:name="_Toc366579549"/>
      <w:bookmarkStart w:id="10684" w:name="_Toc366580140"/>
      <w:bookmarkStart w:id="10685" w:name="_Toc366580732"/>
      <w:bookmarkStart w:id="10686" w:name="_Toc366581323"/>
      <w:bookmarkStart w:id="10687" w:name="_Toc366581915"/>
      <w:bookmarkStart w:id="10688" w:name="_Toc322911719"/>
      <w:bookmarkStart w:id="10689" w:name="_Toc322912258"/>
      <w:bookmarkStart w:id="10690" w:name="_Toc329093119"/>
      <w:bookmarkStart w:id="10691" w:name="_Toc332701632"/>
      <w:bookmarkStart w:id="10692" w:name="_Toc332701936"/>
      <w:bookmarkStart w:id="10693" w:name="_Toc332711735"/>
      <w:bookmarkStart w:id="10694" w:name="_Toc332712037"/>
      <w:bookmarkStart w:id="10695" w:name="_Toc332712338"/>
      <w:bookmarkStart w:id="10696" w:name="_Toc332724254"/>
      <w:bookmarkStart w:id="10697" w:name="_Toc332724554"/>
      <w:bookmarkStart w:id="10698" w:name="_Toc341102850"/>
      <w:bookmarkStart w:id="10699" w:name="_Toc347241585"/>
      <w:bookmarkStart w:id="10700" w:name="_Toc347744778"/>
      <w:bookmarkStart w:id="10701" w:name="_Toc348984561"/>
      <w:bookmarkStart w:id="10702" w:name="_Toc348984866"/>
      <w:bookmarkStart w:id="10703" w:name="_Toc349038030"/>
      <w:bookmarkStart w:id="10704" w:name="_Toc349038332"/>
      <w:bookmarkStart w:id="10705" w:name="_Toc349042823"/>
      <w:bookmarkStart w:id="10706" w:name="_Toc349642236"/>
      <w:bookmarkStart w:id="10707" w:name="_Toc351912945"/>
      <w:bookmarkStart w:id="10708" w:name="_Toc351914966"/>
      <w:bookmarkStart w:id="10709" w:name="_Toc351915432"/>
      <w:bookmarkStart w:id="10710" w:name="_Toc361231530"/>
      <w:bookmarkStart w:id="10711" w:name="_Toc361232056"/>
      <w:bookmarkStart w:id="10712" w:name="_Toc362445354"/>
      <w:bookmarkStart w:id="10713" w:name="_Toc363909321"/>
      <w:bookmarkStart w:id="10714" w:name="_Toc364463747"/>
      <w:bookmarkStart w:id="10715" w:name="_Toc366078351"/>
      <w:bookmarkStart w:id="10716" w:name="_Toc366078966"/>
      <w:bookmarkStart w:id="10717" w:name="_Toc366079951"/>
      <w:bookmarkStart w:id="10718" w:name="_Toc366080563"/>
      <w:bookmarkStart w:id="10719" w:name="_Toc366081172"/>
      <w:bookmarkStart w:id="10720" w:name="_Toc366505512"/>
      <w:bookmarkStart w:id="10721" w:name="_Toc366508881"/>
      <w:bookmarkStart w:id="10722" w:name="_Toc366513382"/>
      <w:bookmarkStart w:id="10723" w:name="_Toc366574571"/>
      <w:bookmarkStart w:id="10724" w:name="_Toc366578364"/>
      <w:bookmarkStart w:id="10725" w:name="_Toc366578958"/>
      <w:bookmarkStart w:id="10726" w:name="_Toc366579550"/>
      <w:bookmarkStart w:id="10727" w:name="_Toc366580141"/>
      <w:bookmarkStart w:id="10728" w:name="_Toc366580733"/>
      <w:bookmarkStart w:id="10729" w:name="_Toc366581324"/>
      <w:bookmarkStart w:id="10730" w:name="_Toc366581916"/>
      <w:bookmarkStart w:id="10731" w:name="_Toc234993996"/>
      <w:bookmarkStart w:id="10732" w:name="_Toc234994000"/>
      <w:bookmarkStart w:id="10733" w:name="_Toc184192066"/>
      <w:bookmarkStart w:id="10734" w:name="_Toc184210610"/>
      <w:bookmarkStart w:id="10735" w:name="_Toc184192068"/>
      <w:bookmarkStart w:id="10736" w:name="_Toc184210612"/>
      <w:bookmarkStart w:id="10737" w:name="_Toc184192078"/>
      <w:bookmarkStart w:id="10738" w:name="_Toc184210622"/>
      <w:bookmarkStart w:id="10739" w:name="_Toc184192081"/>
      <w:bookmarkStart w:id="10740" w:name="_Toc184210625"/>
      <w:bookmarkStart w:id="10741" w:name="_Toc184192089"/>
      <w:bookmarkStart w:id="10742" w:name="_Toc184210633"/>
      <w:bookmarkStart w:id="10743" w:name="_Ref161836873"/>
      <w:bookmarkStart w:id="10744" w:name="_Toc177399137"/>
      <w:bookmarkStart w:id="10745" w:name="_Toc175057424"/>
      <w:bookmarkStart w:id="10746" w:name="_Toc199516365"/>
      <w:bookmarkStart w:id="10747" w:name="_Toc194984026"/>
      <w:bookmarkStart w:id="10748" w:name="_Toc243112869"/>
      <w:bookmarkStart w:id="10749" w:name="_Ref250486450"/>
      <w:bookmarkStart w:id="10750" w:name="_Toc349042824"/>
      <w:bookmarkStart w:id="10751" w:name="_Toc25589874"/>
      <w:bookmarkStart w:id="10752" w:name="_Ref140941751"/>
      <w:bookmarkStart w:id="10753" w:name="_Ref140941755"/>
      <w:bookmarkEnd w:id="10645"/>
      <w:bookmarkEnd w:id="10646"/>
      <w:bookmarkEnd w:id="10647"/>
      <w:bookmarkEnd w:id="10648"/>
      <w:bookmarkEnd w:id="10649"/>
      <w:bookmarkEnd w:id="10650"/>
      <w:bookmarkEnd w:id="10651"/>
      <w:bookmarkEnd w:id="10652"/>
      <w:bookmarkEnd w:id="10653"/>
      <w:bookmarkEnd w:id="10654"/>
      <w:bookmarkEnd w:id="10655"/>
      <w:bookmarkEnd w:id="10656"/>
      <w:bookmarkEnd w:id="10657"/>
      <w:bookmarkEnd w:id="10658"/>
      <w:bookmarkEnd w:id="10659"/>
      <w:bookmarkEnd w:id="10660"/>
      <w:bookmarkEnd w:id="10661"/>
      <w:bookmarkEnd w:id="10662"/>
      <w:bookmarkEnd w:id="10663"/>
      <w:bookmarkEnd w:id="10664"/>
      <w:bookmarkEnd w:id="10665"/>
      <w:bookmarkEnd w:id="10666"/>
      <w:bookmarkEnd w:id="10667"/>
      <w:bookmarkEnd w:id="10668"/>
      <w:bookmarkEnd w:id="10669"/>
      <w:bookmarkEnd w:id="10670"/>
      <w:bookmarkEnd w:id="10671"/>
      <w:bookmarkEnd w:id="10672"/>
      <w:bookmarkEnd w:id="10673"/>
      <w:bookmarkEnd w:id="10674"/>
      <w:bookmarkEnd w:id="10675"/>
      <w:bookmarkEnd w:id="10676"/>
      <w:bookmarkEnd w:id="10677"/>
      <w:bookmarkEnd w:id="10678"/>
      <w:bookmarkEnd w:id="10679"/>
      <w:bookmarkEnd w:id="10680"/>
      <w:bookmarkEnd w:id="10681"/>
      <w:bookmarkEnd w:id="10682"/>
      <w:bookmarkEnd w:id="10683"/>
      <w:bookmarkEnd w:id="10684"/>
      <w:bookmarkEnd w:id="10685"/>
      <w:bookmarkEnd w:id="10686"/>
      <w:bookmarkEnd w:id="10687"/>
      <w:bookmarkEnd w:id="10688"/>
      <w:bookmarkEnd w:id="10689"/>
      <w:bookmarkEnd w:id="10690"/>
      <w:bookmarkEnd w:id="10691"/>
      <w:bookmarkEnd w:id="10692"/>
      <w:bookmarkEnd w:id="10693"/>
      <w:bookmarkEnd w:id="10694"/>
      <w:bookmarkEnd w:id="10695"/>
      <w:bookmarkEnd w:id="10696"/>
      <w:bookmarkEnd w:id="10697"/>
      <w:bookmarkEnd w:id="10698"/>
      <w:bookmarkEnd w:id="10699"/>
      <w:bookmarkEnd w:id="10700"/>
      <w:bookmarkEnd w:id="10701"/>
      <w:bookmarkEnd w:id="10702"/>
      <w:bookmarkEnd w:id="10703"/>
      <w:bookmarkEnd w:id="10704"/>
      <w:bookmarkEnd w:id="10705"/>
      <w:bookmarkEnd w:id="10706"/>
      <w:bookmarkEnd w:id="10707"/>
      <w:bookmarkEnd w:id="10708"/>
      <w:bookmarkEnd w:id="10709"/>
      <w:bookmarkEnd w:id="10710"/>
      <w:bookmarkEnd w:id="10711"/>
      <w:bookmarkEnd w:id="10712"/>
      <w:bookmarkEnd w:id="10713"/>
      <w:bookmarkEnd w:id="10714"/>
      <w:bookmarkEnd w:id="10715"/>
      <w:bookmarkEnd w:id="10716"/>
      <w:bookmarkEnd w:id="10717"/>
      <w:bookmarkEnd w:id="10718"/>
      <w:bookmarkEnd w:id="10719"/>
      <w:bookmarkEnd w:id="10720"/>
      <w:bookmarkEnd w:id="10721"/>
      <w:bookmarkEnd w:id="10722"/>
      <w:bookmarkEnd w:id="10723"/>
      <w:bookmarkEnd w:id="10724"/>
      <w:bookmarkEnd w:id="10725"/>
      <w:bookmarkEnd w:id="10726"/>
      <w:bookmarkEnd w:id="10727"/>
      <w:bookmarkEnd w:id="10728"/>
      <w:bookmarkEnd w:id="10729"/>
      <w:bookmarkEnd w:id="10730"/>
      <w:bookmarkEnd w:id="10731"/>
      <w:bookmarkEnd w:id="10732"/>
      <w:bookmarkEnd w:id="10733"/>
      <w:bookmarkEnd w:id="10734"/>
      <w:bookmarkEnd w:id="10735"/>
      <w:bookmarkEnd w:id="10736"/>
      <w:bookmarkEnd w:id="10737"/>
      <w:bookmarkEnd w:id="10738"/>
      <w:bookmarkEnd w:id="10739"/>
      <w:bookmarkEnd w:id="10740"/>
      <w:bookmarkEnd w:id="10741"/>
      <w:bookmarkEnd w:id="10742"/>
      <w:r>
        <w:rPr>
          <w:rFonts w:eastAsia="Times New Roman"/>
        </w:rPr>
        <w:t>External Control of the DFDL</w:t>
      </w:r>
      <w:r>
        <w:rPr>
          <w:rFonts w:eastAsia="Times New Roman"/>
        </w:rPr>
        <w:t xml:space="preserve"> Processor</w:t>
      </w:r>
      <w:bookmarkEnd w:id="10743"/>
      <w:bookmarkEnd w:id="10744"/>
      <w:bookmarkEnd w:id="10745"/>
      <w:bookmarkEnd w:id="10746"/>
      <w:bookmarkEnd w:id="10747"/>
      <w:bookmarkEnd w:id="10748"/>
      <w:bookmarkEnd w:id="10749"/>
      <w:bookmarkEnd w:id="10750"/>
      <w:bookmarkEnd w:id="10751"/>
    </w:p>
    <w:p w14:paraId="7B099CBB" w14:textId="77777777" w:rsidR="00000000" w:rsidRDefault="009D64FD">
      <w:pPr>
        <w:pStyle w:val="nobreak"/>
      </w:pPr>
      <w:r>
        <w:t>In addition to providing the DFDL schema and data to be parsed or serialized, DFDL Schemas can also be parameterized by external variables.</w:t>
      </w:r>
    </w:p>
    <w:p w14:paraId="3ACEBBF4" w14:textId="77777777" w:rsidR="00000000" w:rsidRDefault="009D64FD">
      <w:pPr>
        <w:pStyle w:val="nobreak"/>
      </w:pPr>
      <w:r>
        <w:t>DFDL processors can provide implementation-defined means to specify:</w:t>
      </w:r>
    </w:p>
    <w:p w14:paraId="280D4999" w14:textId="77777777" w:rsidR="00000000" w:rsidRDefault="009D64FD">
      <w:pPr>
        <w:pStyle w:val="ListNumber"/>
        <w:numPr>
          <w:ilvl w:val="0"/>
          <w:numId w:val="144"/>
        </w:numPr>
      </w:pPr>
      <w:r>
        <w:t>The data to be processed: a data stream when parsing or an infoset when unparsing.</w:t>
      </w:r>
    </w:p>
    <w:p w14:paraId="20CD30C6" w14:textId="77777777" w:rsidR="00000000" w:rsidRDefault="009D64FD">
      <w:pPr>
        <w:pStyle w:val="ListNumber"/>
        <w:numPr>
          <w:ilvl w:val="0"/>
          <w:numId w:val="144"/>
        </w:numPr>
      </w:pPr>
      <w:r>
        <w:t>The DFDL schema to be used</w:t>
      </w:r>
    </w:p>
    <w:p w14:paraId="7AD4ECA0" w14:textId="77777777" w:rsidR="00000000" w:rsidRDefault="009D64FD">
      <w:pPr>
        <w:pStyle w:val="ListNumber"/>
        <w:numPr>
          <w:ilvl w:val="0"/>
          <w:numId w:val="144"/>
        </w:numPr>
      </w:pPr>
      <w:r>
        <w:t xml:space="preserve">The </w:t>
      </w:r>
      <w:r>
        <w:rPr>
          <w:i/>
          <w:iCs/>
        </w:rPr>
        <w:t xml:space="preserve"> distinguished global element declaration</w:t>
      </w:r>
      <w:r>
        <w:t xml:space="preserve"> to be used (specifying both name of element and namespace of that name)</w:t>
      </w:r>
    </w:p>
    <w:p w14:paraId="5586A804" w14:textId="77777777" w:rsidR="00000000" w:rsidRDefault="009D64FD">
      <w:pPr>
        <w:pStyle w:val="ListNumber"/>
        <w:numPr>
          <w:ilvl w:val="0"/>
          <w:numId w:val="144"/>
        </w:numPr>
      </w:pPr>
      <w:r>
        <w:t>Values for external variable</w:t>
      </w:r>
      <w:r>
        <w:t>s</w:t>
      </w:r>
    </w:p>
    <w:p w14:paraId="29E87EE4" w14:textId="77777777" w:rsidR="00000000" w:rsidRDefault="009D64FD">
      <w:r>
        <w:t xml:space="preserve">Notice also that a DFDL Schema, like any XML schema, can have multiple top-level element declarations; hence, the distinguished global element declaration is necessary to indicate which of these top-level element declarations is to be the starting point </w:t>
      </w:r>
      <w:r>
        <w:t xml:space="preserve">for processing data. The  distinguished global element declaration may be omitted if the DFDL schema contains only one top-level element declaration. </w:t>
      </w:r>
    </w:p>
    <w:p w14:paraId="5758B7B6" w14:textId="77777777" w:rsidR="00000000" w:rsidRDefault="009D64FD">
      <w:r>
        <w:t>The mechanism by which a DFDL processor is controlled is not specified by this standard.  For example, co</w:t>
      </w:r>
      <w:r>
        <w:t xml:space="preserve">mmand line DFDL processors may use command line options, but DFDL processors embedded in other kinds of software systems may need other mechanisms. </w:t>
      </w:r>
    </w:p>
    <w:p w14:paraId="018C9484" w14:textId="77777777" w:rsidR="00000000" w:rsidRDefault="009D64FD">
      <w:pPr>
        <w:pStyle w:val="Heading1"/>
        <w:rPr>
          <w:rFonts w:eastAsia="Times New Roman"/>
        </w:rPr>
      </w:pPr>
      <w:bookmarkStart w:id="10754" w:name="_Toc25589875"/>
      <w:bookmarkStart w:id="10755" w:name="_Toc349042825"/>
      <w:bookmarkStart w:id="10756" w:name="_Toc243112870"/>
      <w:bookmarkStart w:id="10757" w:name="_Toc194984027"/>
      <w:bookmarkStart w:id="10758" w:name="_Toc199516366"/>
      <w:bookmarkStart w:id="10759" w:name="_Toc175057425"/>
      <w:bookmarkStart w:id="10760" w:name="_Toc177399138"/>
      <w:r>
        <w:rPr>
          <w:rFonts w:eastAsia="Times New Roman"/>
        </w:rPr>
        <w:t>Built-in Specifications</w:t>
      </w:r>
      <w:bookmarkEnd w:id="10754"/>
      <w:bookmarkEnd w:id="10755"/>
      <w:bookmarkEnd w:id="10756"/>
      <w:bookmarkEnd w:id="10757"/>
      <w:bookmarkEnd w:id="10758"/>
      <w:bookmarkEnd w:id="10759"/>
      <w:bookmarkEnd w:id="10760"/>
      <w:bookmarkEnd w:id="10752"/>
      <w:bookmarkEnd w:id="10753"/>
    </w:p>
    <w:p w14:paraId="092A45CD" w14:textId="77777777" w:rsidR="00000000" w:rsidRDefault="009D64FD">
      <w:r>
        <w:t>For convenience, a standard set of named DFDL format definitions may be provided wi</w:t>
      </w:r>
      <w:r>
        <w:t>th DFDL processors. These built-in format definitions may be imported by DFDL schema authors.</w:t>
      </w:r>
    </w:p>
    <w:p w14:paraId="35C485A4" w14:textId="77777777" w:rsidR="00000000" w:rsidRDefault="009D64FD">
      <w:pPr>
        <w:pStyle w:val="Heading1"/>
        <w:rPr>
          <w:rFonts w:eastAsia="Times New Roman"/>
        </w:rPr>
      </w:pPr>
      <w:bookmarkStart w:id="10761" w:name="_Toc25589876"/>
      <w:bookmarkStart w:id="10762" w:name="_Toc349042826"/>
      <w:r>
        <w:rPr>
          <w:rFonts w:eastAsia="Times New Roman"/>
        </w:rPr>
        <w:t>Conformance</w:t>
      </w:r>
      <w:bookmarkEnd w:id="10761"/>
      <w:bookmarkEnd w:id="10762"/>
    </w:p>
    <w:p w14:paraId="4F47C473" w14:textId="77777777" w:rsidR="00000000" w:rsidRDefault="009D64FD">
      <w:pPr>
        <w:pStyle w:val="nobreak"/>
      </w:pPr>
      <w:r>
        <w:t>DFDL conformance can be claimed for schema documents and for processors</w:t>
      </w:r>
    </w:p>
    <w:p w14:paraId="0F484619" w14:textId="77777777" w:rsidR="00000000" w:rsidRDefault="009D64FD">
      <w:r>
        <w:t xml:space="preserve">A schema document conforms to this specification if it conforms to the subset </w:t>
      </w:r>
      <w:r>
        <w:t xml:space="preserve">of XML Schema 1.0 defined in section </w:t>
      </w:r>
      <w:r>
        <w:fldChar w:fldCharType="begin"/>
      </w:r>
      <w:r>
        <w:instrText xml:space="preserve"> REF _Ref273529945 \r \h </w:instrText>
      </w:r>
      <w:r>
        <w:fldChar w:fldCharType="separate"/>
      </w:r>
      <w:r>
        <w:t>5.1</w:t>
      </w:r>
      <w:r>
        <w:fldChar w:fldCharType="end"/>
      </w:r>
      <w:r>
        <w:t xml:space="preserve"> </w:t>
      </w:r>
      <w:r>
        <w:fldChar w:fldCharType="begin"/>
      </w:r>
      <w:r>
        <w:instrText xml:space="preserve"> REF _Ref273529953 \h </w:instrText>
      </w:r>
      <w:r>
        <w:fldChar w:fldCharType="separate"/>
      </w:r>
      <w:r>
        <w:t>DFDL Subset of XML Schema</w:t>
      </w:r>
      <w:r>
        <w:fldChar w:fldCharType="end"/>
      </w:r>
      <w:r>
        <w:t xml:space="preserve"> and con</w:t>
      </w:r>
      <w:r>
        <w:t>sists of components which individually and collectively satisfy all the relevant constraints specified in this document.</w:t>
      </w:r>
    </w:p>
    <w:p w14:paraId="62B5EA26" w14:textId="77777777" w:rsidR="00000000" w:rsidRDefault="009D64FD">
      <w:r>
        <w:t xml:space="preserve">Conformance may be claimed separately for a DFDL parser, a DFDL unparser or a DFDL processor that parses and unparses. </w:t>
      </w:r>
    </w:p>
    <w:p w14:paraId="77E48F10" w14:textId="77777777" w:rsidR="00000000" w:rsidRDefault="009D64FD">
      <w:pPr>
        <w:numPr>
          <w:ilvl w:val="0"/>
          <w:numId w:val="145"/>
        </w:numPr>
      </w:pPr>
      <w:r>
        <w:t>A DFDL processo</w:t>
      </w:r>
      <w:r>
        <w:t>r claiming conformance MUST identify the level of conformance and version specification claimed.</w:t>
      </w:r>
    </w:p>
    <w:p w14:paraId="16516229" w14:textId="77777777" w:rsidR="00000000" w:rsidRDefault="009D64FD">
      <w:pPr>
        <w:numPr>
          <w:ilvl w:val="0"/>
          <w:numId w:val="145"/>
        </w:numPr>
      </w:pPr>
      <w:r>
        <w:t xml:space="preserve">A minimal conforming DFDL processor conforms to this specification when it implements all the non-optional features defined in this document. </w:t>
      </w:r>
    </w:p>
    <w:p w14:paraId="4B2F706C" w14:textId="77777777" w:rsidR="00000000" w:rsidRDefault="009D64FD">
      <w:pPr>
        <w:numPr>
          <w:ilvl w:val="0"/>
          <w:numId w:val="145"/>
        </w:numPr>
      </w:pPr>
      <w:r>
        <w:t>An extended conf</w:t>
      </w:r>
      <w:r>
        <w:t xml:space="preserve">orming DFDL processor conforms to the specification when it implements all the non-optional features and some of the optional features defined in this document.  </w:t>
      </w:r>
    </w:p>
    <w:p w14:paraId="75F8BB8B" w14:textId="77777777" w:rsidR="00000000" w:rsidRDefault="009D64FD">
      <w:pPr>
        <w:numPr>
          <w:ilvl w:val="0"/>
          <w:numId w:val="145"/>
        </w:numPr>
      </w:pPr>
      <w:r>
        <w:t>A fully conforming DFDL processor conforms to the specification when it implements all the fe</w:t>
      </w:r>
      <w:r>
        <w:t xml:space="preserve">atures defined in this document.  </w:t>
      </w:r>
    </w:p>
    <w:p w14:paraId="623FBB4E" w14:textId="77777777" w:rsidR="00000000" w:rsidRDefault="009D64FD">
      <w:r>
        <w:t xml:space="preserve">See Section </w:t>
      </w:r>
      <w:r>
        <w:fldChar w:fldCharType="begin"/>
      </w:r>
      <w:r>
        <w:instrText xml:space="preserve"> REF _Ref273530851 \r \h </w:instrText>
      </w:r>
      <w:r>
        <w:fldChar w:fldCharType="separate"/>
      </w:r>
      <w:r>
        <w:t>21</w:t>
      </w:r>
      <w:r>
        <w:fldChar w:fldCharType="end"/>
      </w:r>
      <w:r>
        <w:t xml:space="preserve"> </w:t>
      </w:r>
      <w:r>
        <w:fldChar w:fldCharType="begin"/>
      </w:r>
      <w:r>
        <w:instrText xml:space="preserve"> REF _Ref273530851 \h </w:instrText>
      </w:r>
      <w:r>
        <w:fldChar w:fldCharType="separate"/>
      </w:r>
      <w:r>
        <w:t>Optional DFDL Features</w:t>
      </w:r>
      <w:r>
        <w:fldChar w:fldCharType="end"/>
      </w:r>
      <w:r>
        <w:t xml:space="preserve"> f</w:t>
      </w:r>
      <w:r>
        <w:t>or the list of optional feature</w:t>
      </w:r>
    </w:p>
    <w:p w14:paraId="42018A42" w14:textId="77777777" w:rsidR="00000000" w:rsidRDefault="009D64FD">
      <w:r>
        <w:t>It is the intention of the DFDL Work Group to provide a conformance test suit to help verify conformance with this specification.</w:t>
      </w:r>
    </w:p>
    <w:p w14:paraId="5021E788" w14:textId="77777777" w:rsidR="00000000" w:rsidRDefault="009D64FD">
      <w:pPr>
        <w:pStyle w:val="Heading1"/>
        <w:rPr>
          <w:rFonts w:eastAsia="Times New Roman"/>
        </w:rPr>
      </w:pPr>
      <w:bookmarkStart w:id="10763" w:name="_Toc322911723"/>
      <w:bookmarkStart w:id="10764" w:name="_Toc322912262"/>
      <w:bookmarkStart w:id="10765" w:name="_Toc329093123"/>
      <w:bookmarkStart w:id="10766" w:name="_Toc332701636"/>
      <w:bookmarkStart w:id="10767" w:name="_Toc332701940"/>
      <w:bookmarkStart w:id="10768" w:name="_Toc332711739"/>
      <w:bookmarkStart w:id="10769" w:name="_Toc332712041"/>
      <w:bookmarkStart w:id="10770" w:name="_Toc332712342"/>
      <w:bookmarkStart w:id="10771" w:name="_Toc332724258"/>
      <w:bookmarkStart w:id="10772" w:name="_Toc332724558"/>
      <w:bookmarkStart w:id="10773" w:name="_Toc341102854"/>
      <w:bookmarkStart w:id="10774" w:name="_Toc347241589"/>
      <w:bookmarkStart w:id="10775" w:name="_Toc347744782"/>
      <w:bookmarkStart w:id="10776" w:name="_Toc348984565"/>
      <w:bookmarkStart w:id="10777" w:name="_Toc348984870"/>
      <w:bookmarkStart w:id="10778" w:name="_Toc349038034"/>
      <w:bookmarkStart w:id="10779" w:name="_Toc349038336"/>
      <w:bookmarkStart w:id="10780" w:name="_Toc349042827"/>
      <w:bookmarkStart w:id="10781" w:name="_Toc349642240"/>
      <w:bookmarkStart w:id="10782" w:name="_Toc351912949"/>
      <w:bookmarkStart w:id="10783" w:name="_Toc351914970"/>
      <w:bookmarkStart w:id="10784" w:name="_Toc351915436"/>
      <w:bookmarkStart w:id="10785" w:name="_Toc361231534"/>
      <w:bookmarkStart w:id="10786" w:name="_Toc361232060"/>
      <w:bookmarkStart w:id="10787" w:name="_Toc362445358"/>
      <w:bookmarkStart w:id="10788" w:name="_Toc363909325"/>
      <w:bookmarkStart w:id="10789" w:name="_Toc364463751"/>
      <w:bookmarkStart w:id="10790" w:name="_Toc366078355"/>
      <w:bookmarkStart w:id="10791" w:name="_Toc366078970"/>
      <w:bookmarkStart w:id="10792" w:name="_Toc366079955"/>
      <w:bookmarkStart w:id="10793" w:name="_Toc366080567"/>
      <w:bookmarkStart w:id="10794" w:name="_Toc366081176"/>
      <w:bookmarkStart w:id="10795" w:name="_Toc366505516"/>
      <w:bookmarkStart w:id="10796" w:name="_Toc366508885"/>
      <w:bookmarkStart w:id="10797" w:name="_Toc366513386"/>
      <w:bookmarkStart w:id="10798" w:name="_Toc366574575"/>
      <w:bookmarkStart w:id="10799" w:name="_Toc366578368"/>
      <w:bookmarkStart w:id="10800" w:name="_Toc366578962"/>
      <w:bookmarkStart w:id="10801" w:name="_Toc366579554"/>
      <w:bookmarkStart w:id="10802" w:name="_Toc366580145"/>
      <w:bookmarkStart w:id="10803" w:name="_Toc366580737"/>
      <w:bookmarkStart w:id="10804" w:name="_Toc366581328"/>
      <w:bookmarkStart w:id="10805" w:name="_Toc366581920"/>
      <w:bookmarkStart w:id="10806" w:name="_Ref273530851"/>
      <w:bookmarkStart w:id="10807" w:name="_Toc349042828"/>
      <w:bookmarkStart w:id="10808" w:name="_Toc25589877"/>
      <w:bookmarkEnd w:id="10763"/>
      <w:bookmarkEnd w:id="10764"/>
      <w:bookmarkEnd w:id="10765"/>
      <w:bookmarkEnd w:id="10766"/>
      <w:bookmarkEnd w:id="10767"/>
      <w:bookmarkEnd w:id="10768"/>
      <w:bookmarkEnd w:id="10769"/>
      <w:bookmarkEnd w:id="10770"/>
      <w:bookmarkEnd w:id="10771"/>
      <w:bookmarkEnd w:id="10772"/>
      <w:bookmarkEnd w:id="10773"/>
      <w:bookmarkEnd w:id="10774"/>
      <w:bookmarkEnd w:id="10775"/>
      <w:bookmarkEnd w:id="10776"/>
      <w:bookmarkEnd w:id="10777"/>
      <w:bookmarkEnd w:id="10778"/>
      <w:bookmarkEnd w:id="10779"/>
      <w:bookmarkEnd w:id="10780"/>
      <w:bookmarkEnd w:id="10781"/>
      <w:bookmarkEnd w:id="10782"/>
      <w:bookmarkEnd w:id="10783"/>
      <w:bookmarkEnd w:id="10784"/>
      <w:bookmarkEnd w:id="10785"/>
      <w:bookmarkEnd w:id="10786"/>
      <w:bookmarkEnd w:id="10787"/>
      <w:bookmarkEnd w:id="10788"/>
      <w:bookmarkEnd w:id="10789"/>
      <w:bookmarkEnd w:id="10790"/>
      <w:bookmarkEnd w:id="10791"/>
      <w:bookmarkEnd w:id="10792"/>
      <w:bookmarkEnd w:id="10793"/>
      <w:bookmarkEnd w:id="10794"/>
      <w:bookmarkEnd w:id="10795"/>
      <w:bookmarkEnd w:id="10796"/>
      <w:bookmarkEnd w:id="10797"/>
      <w:bookmarkEnd w:id="10798"/>
      <w:bookmarkEnd w:id="10799"/>
      <w:bookmarkEnd w:id="10800"/>
      <w:bookmarkEnd w:id="10801"/>
      <w:bookmarkEnd w:id="10802"/>
      <w:bookmarkEnd w:id="10803"/>
      <w:bookmarkEnd w:id="10804"/>
      <w:bookmarkEnd w:id="10805"/>
      <w:r>
        <w:rPr>
          <w:rFonts w:eastAsia="Times New Roman"/>
        </w:rPr>
        <w:t>Optional DFDL Features</w:t>
      </w:r>
      <w:bookmarkEnd w:id="10806"/>
      <w:bookmarkEnd w:id="10807"/>
      <w:bookmarkEnd w:id="10808"/>
    </w:p>
    <w:p w14:paraId="3FBC3947" w14:textId="77777777" w:rsidR="00000000" w:rsidRDefault="009D64FD">
      <w:r>
        <w:rPr>
          <w:lang w:val="en-GB"/>
        </w:rPr>
        <w:t>The following table lists the features of the DFDL language that are co</w:t>
      </w:r>
      <w:r>
        <w:rPr>
          <w:lang w:val="en-GB"/>
        </w:rPr>
        <w:t>nsidered optional for DFDL processor implementations. This list admits very small subsets of the full DFDL specification. For example, a binary-only subset without any expressions or variables is specifically allowed.</w:t>
      </w:r>
    </w:p>
    <w:tbl>
      <w:tblPr>
        <w:tblStyle w:val="Table"/>
        <w:tblW w:w="5000" w:type="pct"/>
        <w:tblInd w:w="0" w:type="dxa"/>
        <w:tblLook w:val="04A0" w:firstRow="1" w:lastRow="0" w:firstColumn="1" w:lastColumn="0" w:noHBand="0" w:noVBand="1"/>
      </w:tblPr>
      <w:tblGrid>
        <w:gridCol w:w="3266"/>
        <w:gridCol w:w="5364"/>
      </w:tblGrid>
      <w:tr w:rsidR="00000000" w14:paraId="525FC655" w14:textId="77777777">
        <w:trPr>
          <w:cnfStyle w:val="100000000000" w:firstRow="1" w:lastRow="0" w:firstColumn="0" w:lastColumn="0" w:oddVBand="0" w:evenVBand="0" w:oddHBand="0" w:evenHBand="0" w:firstRowFirstColumn="0" w:firstRowLastColumn="0" w:lastRowFirstColumn="0" w:lastRowLastColumn="0"/>
        </w:trPr>
        <w:tc>
          <w:tcPr>
            <w:tcW w:w="3266" w:type="dxa"/>
            <w:hideMark/>
          </w:tcPr>
          <w:p w14:paraId="32EE2FB6" w14:textId="77777777" w:rsidR="00000000" w:rsidRDefault="009D64FD">
            <w:r>
              <w:t>Feature</w:t>
            </w:r>
          </w:p>
        </w:tc>
        <w:tc>
          <w:tcPr>
            <w:tcW w:w="5364" w:type="dxa"/>
            <w:hideMark/>
          </w:tcPr>
          <w:p w14:paraId="76A92790" w14:textId="77777777" w:rsidR="00000000" w:rsidRDefault="009D64FD">
            <w:r>
              <w:t>Detection</w:t>
            </w:r>
          </w:p>
        </w:tc>
      </w:tr>
      <w:tr w:rsidR="00000000" w14:paraId="52246F69" w14:textId="77777777">
        <w:tc>
          <w:tcPr>
            <w:tcW w:w="3266" w:type="dxa"/>
            <w:tcBorders>
              <w:top w:val="single" w:sz="4" w:space="0" w:color="auto"/>
              <w:left w:val="single" w:sz="4" w:space="0" w:color="auto"/>
              <w:bottom w:val="single" w:sz="4" w:space="0" w:color="auto"/>
              <w:right w:val="single" w:sz="4" w:space="0" w:color="auto"/>
            </w:tcBorders>
            <w:hideMark/>
          </w:tcPr>
          <w:p w14:paraId="3F489102" w14:textId="77777777" w:rsidR="00000000" w:rsidRDefault="009D64FD">
            <w:pPr>
              <w:pStyle w:val="TableContents"/>
            </w:pPr>
            <w:r>
              <w:t xml:space="preserve">Validation </w:t>
            </w:r>
          </w:p>
        </w:tc>
        <w:tc>
          <w:tcPr>
            <w:tcW w:w="5364" w:type="dxa"/>
            <w:tcBorders>
              <w:top w:val="single" w:sz="4" w:space="0" w:color="auto"/>
              <w:left w:val="single" w:sz="4" w:space="0" w:color="auto"/>
              <w:bottom w:val="single" w:sz="4" w:space="0" w:color="auto"/>
              <w:right w:val="single" w:sz="4" w:space="0" w:color="auto"/>
            </w:tcBorders>
            <w:hideMark/>
          </w:tcPr>
          <w:p w14:paraId="5DEFC34E" w14:textId="77777777" w:rsidR="00000000" w:rsidRDefault="009D64FD">
            <w:pPr>
              <w:pStyle w:val="TableContents"/>
            </w:pPr>
            <w:r>
              <w:t>External switch</w:t>
            </w:r>
          </w:p>
        </w:tc>
      </w:tr>
      <w:tr w:rsidR="00000000" w14:paraId="0388D002" w14:textId="77777777">
        <w:tc>
          <w:tcPr>
            <w:tcW w:w="3266" w:type="dxa"/>
            <w:tcBorders>
              <w:top w:val="single" w:sz="4" w:space="0" w:color="auto"/>
              <w:left w:val="single" w:sz="4" w:space="0" w:color="auto"/>
              <w:bottom w:val="single" w:sz="4" w:space="0" w:color="auto"/>
              <w:right w:val="single" w:sz="4" w:space="0" w:color="auto"/>
            </w:tcBorders>
            <w:hideMark/>
          </w:tcPr>
          <w:p w14:paraId="5AD2F472" w14:textId="77777777" w:rsidR="00000000" w:rsidRDefault="009D64FD">
            <w:pPr>
              <w:pStyle w:val="TableContents"/>
            </w:pPr>
            <w:r>
              <w:t xml:space="preserve">Named Formats </w:t>
            </w:r>
          </w:p>
        </w:tc>
        <w:tc>
          <w:tcPr>
            <w:tcW w:w="5364" w:type="dxa"/>
            <w:tcBorders>
              <w:top w:val="single" w:sz="4" w:space="0" w:color="auto"/>
              <w:left w:val="single" w:sz="4" w:space="0" w:color="auto"/>
              <w:bottom w:val="single" w:sz="4" w:space="0" w:color="auto"/>
              <w:right w:val="single" w:sz="4" w:space="0" w:color="auto"/>
            </w:tcBorders>
            <w:hideMark/>
          </w:tcPr>
          <w:p w14:paraId="69F8A96E" w14:textId="77777777" w:rsidR="00000000" w:rsidRDefault="009D64FD">
            <w:pPr>
              <w:pStyle w:val="TableContents"/>
            </w:pPr>
            <w:r>
              <w:t xml:space="preserve">dfdl:defineFormat or dfdl:ref </w:t>
            </w:r>
          </w:p>
        </w:tc>
      </w:tr>
      <w:tr w:rsidR="00000000" w14:paraId="721CB2FC" w14:textId="77777777">
        <w:tc>
          <w:tcPr>
            <w:tcW w:w="3266" w:type="dxa"/>
            <w:tcBorders>
              <w:top w:val="single" w:sz="4" w:space="0" w:color="auto"/>
              <w:left w:val="single" w:sz="4" w:space="0" w:color="auto"/>
              <w:bottom w:val="single" w:sz="4" w:space="0" w:color="auto"/>
              <w:right w:val="single" w:sz="4" w:space="0" w:color="auto"/>
            </w:tcBorders>
            <w:hideMark/>
          </w:tcPr>
          <w:p w14:paraId="32A0978C" w14:textId="77777777" w:rsidR="00000000" w:rsidRDefault="009D64FD">
            <w:pPr>
              <w:pStyle w:val="TableContents"/>
            </w:pPr>
            <w:r>
              <w:t xml:space="preserve">Choices </w:t>
            </w:r>
          </w:p>
        </w:tc>
        <w:tc>
          <w:tcPr>
            <w:tcW w:w="5364" w:type="dxa"/>
            <w:tcBorders>
              <w:top w:val="single" w:sz="4" w:space="0" w:color="auto"/>
              <w:left w:val="single" w:sz="4" w:space="0" w:color="auto"/>
              <w:bottom w:val="single" w:sz="4" w:space="0" w:color="auto"/>
              <w:right w:val="single" w:sz="4" w:space="0" w:color="auto"/>
            </w:tcBorders>
            <w:hideMark/>
          </w:tcPr>
          <w:p w14:paraId="55E29FE3" w14:textId="77777777" w:rsidR="00000000" w:rsidRDefault="009D64FD">
            <w:pPr>
              <w:pStyle w:val="TableContents"/>
            </w:pPr>
            <w:r>
              <w:t xml:space="preserve">xs:choice in xsd </w:t>
            </w:r>
          </w:p>
        </w:tc>
      </w:tr>
      <w:tr w:rsidR="00000000" w14:paraId="146B01B9" w14:textId="77777777">
        <w:tc>
          <w:tcPr>
            <w:tcW w:w="3266" w:type="dxa"/>
            <w:tcBorders>
              <w:top w:val="single" w:sz="4" w:space="0" w:color="auto"/>
              <w:left w:val="single" w:sz="4" w:space="0" w:color="auto"/>
              <w:bottom w:val="single" w:sz="4" w:space="0" w:color="auto"/>
              <w:right w:val="single" w:sz="4" w:space="0" w:color="auto"/>
            </w:tcBorders>
            <w:hideMark/>
          </w:tcPr>
          <w:p w14:paraId="520B607C" w14:textId="77777777" w:rsidR="00000000" w:rsidRDefault="009D64FD">
            <w:pPr>
              <w:pStyle w:val="TableContents"/>
            </w:pPr>
            <w:r>
              <w:t xml:space="preserve">Arrays where size not known in advance </w:t>
            </w:r>
          </w:p>
        </w:tc>
        <w:tc>
          <w:tcPr>
            <w:tcW w:w="5364" w:type="dxa"/>
            <w:tcBorders>
              <w:top w:val="single" w:sz="4" w:space="0" w:color="auto"/>
              <w:left w:val="single" w:sz="4" w:space="0" w:color="auto"/>
              <w:bottom w:val="single" w:sz="4" w:space="0" w:color="auto"/>
              <w:right w:val="single" w:sz="4" w:space="0" w:color="auto"/>
            </w:tcBorders>
            <w:hideMark/>
          </w:tcPr>
          <w:p w14:paraId="19816777" w14:textId="77777777" w:rsidR="00000000" w:rsidRDefault="009D64FD">
            <w:pPr>
              <w:pStyle w:val="TableContents"/>
            </w:pPr>
            <w:r>
              <w:t xml:space="preserve">dfdl:occursCountKind 'implicit', 'parsed', 'stopValue' </w:t>
            </w:r>
          </w:p>
        </w:tc>
      </w:tr>
      <w:tr w:rsidR="00000000" w14:paraId="0D96FC0E" w14:textId="77777777">
        <w:tc>
          <w:tcPr>
            <w:tcW w:w="3266" w:type="dxa"/>
            <w:tcBorders>
              <w:top w:val="single" w:sz="4" w:space="0" w:color="auto"/>
              <w:left w:val="single" w:sz="4" w:space="0" w:color="auto"/>
              <w:bottom w:val="single" w:sz="4" w:space="0" w:color="auto"/>
              <w:right w:val="single" w:sz="4" w:space="0" w:color="auto"/>
            </w:tcBorders>
            <w:hideMark/>
          </w:tcPr>
          <w:p w14:paraId="682DC03D" w14:textId="77777777" w:rsidR="00000000" w:rsidRDefault="009D64FD">
            <w:pPr>
              <w:pStyle w:val="TableContents"/>
            </w:pPr>
            <w:r>
              <w:t xml:space="preserve">Expressions </w:t>
            </w:r>
          </w:p>
        </w:tc>
        <w:tc>
          <w:tcPr>
            <w:tcW w:w="5364" w:type="dxa"/>
            <w:tcBorders>
              <w:top w:val="single" w:sz="4" w:space="0" w:color="auto"/>
              <w:left w:val="single" w:sz="4" w:space="0" w:color="auto"/>
              <w:bottom w:val="single" w:sz="4" w:space="0" w:color="auto"/>
              <w:right w:val="single" w:sz="4" w:space="0" w:color="auto"/>
            </w:tcBorders>
            <w:hideMark/>
          </w:tcPr>
          <w:p w14:paraId="3E34E08B" w14:textId="77777777" w:rsidR="00000000" w:rsidRDefault="009D64FD">
            <w:pPr>
              <w:pStyle w:val="TableContents"/>
            </w:pPr>
            <w:r>
              <w:t xml:space="preserve">Use of a DFDL </w:t>
            </w:r>
            <w:r>
              <w:t>expression in any property value</w:t>
            </w:r>
          </w:p>
        </w:tc>
      </w:tr>
      <w:tr w:rsidR="00000000" w14:paraId="517941E1" w14:textId="77777777">
        <w:tc>
          <w:tcPr>
            <w:tcW w:w="3266" w:type="dxa"/>
            <w:tcBorders>
              <w:top w:val="single" w:sz="4" w:space="0" w:color="auto"/>
              <w:left w:val="single" w:sz="4" w:space="0" w:color="auto"/>
              <w:bottom w:val="single" w:sz="4" w:space="0" w:color="auto"/>
              <w:right w:val="single" w:sz="4" w:space="0" w:color="auto"/>
            </w:tcBorders>
            <w:hideMark/>
          </w:tcPr>
          <w:p w14:paraId="74506A77" w14:textId="77777777" w:rsidR="00000000" w:rsidRDefault="009D64FD">
            <w:pPr>
              <w:pStyle w:val="TableContents"/>
            </w:pPr>
            <w:r>
              <w:t>End of parent</w:t>
            </w:r>
          </w:p>
        </w:tc>
        <w:tc>
          <w:tcPr>
            <w:tcW w:w="5364" w:type="dxa"/>
            <w:tcBorders>
              <w:top w:val="single" w:sz="4" w:space="0" w:color="auto"/>
              <w:left w:val="single" w:sz="4" w:space="0" w:color="auto"/>
              <w:bottom w:val="single" w:sz="4" w:space="0" w:color="auto"/>
              <w:right w:val="single" w:sz="4" w:space="0" w:color="auto"/>
            </w:tcBorders>
            <w:hideMark/>
          </w:tcPr>
          <w:p w14:paraId="4C115F13" w14:textId="77777777" w:rsidR="00000000" w:rsidRDefault="009D64FD">
            <w:pPr>
              <w:pStyle w:val="TableContents"/>
            </w:pPr>
            <w:r>
              <w:t>dfdl:lengthKind "endOfParent"</w:t>
            </w:r>
          </w:p>
        </w:tc>
      </w:tr>
      <w:tr w:rsidR="00000000" w14:paraId="696C7928" w14:textId="77777777">
        <w:tc>
          <w:tcPr>
            <w:tcW w:w="3266" w:type="dxa"/>
            <w:tcBorders>
              <w:top w:val="single" w:sz="4" w:space="0" w:color="auto"/>
              <w:left w:val="single" w:sz="4" w:space="0" w:color="auto"/>
              <w:bottom w:val="single" w:sz="4" w:space="0" w:color="auto"/>
              <w:right w:val="single" w:sz="4" w:space="0" w:color="auto"/>
            </w:tcBorders>
            <w:hideMark/>
          </w:tcPr>
          <w:p w14:paraId="33E136BF" w14:textId="77777777" w:rsidR="00000000" w:rsidRDefault="009D64FD">
            <w:pPr>
              <w:pStyle w:val="TableContents"/>
            </w:pPr>
            <w:r>
              <w:t xml:space="preserve">Simple type restrictions </w:t>
            </w:r>
          </w:p>
        </w:tc>
        <w:tc>
          <w:tcPr>
            <w:tcW w:w="5364" w:type="dxa"/>
            <w:tcBorders>
              <w:top w:val="single" w:sz="4" w:space="0" w:color="auto"/>
              <w:left w:val="single" w:sz="4" w:space="0" w:color="auto"/>
              <w:bottom w:val="single" w:sz="4" w:space="0" w:color="auto"/>
              <w:right w:val="single" w:sz="4" w:space="0" w:color="auto"/>
            </w:tcBorders>
            <w:hideMark/>
          </w:tcPr>
          <w:p w14:paraId="61FE0757" w14:textId="77777777" w:rsidR="00000000" w:rsidRDefault="009D64FD">
            <w:pPr>
              <w:pStyle w:val="TableContents"/>
            </w:pPr>
            <w:r>
              <w:t>xs:simpleType in xsd</w:t>
            </w:r>
          </w:p>
        </w:tc>
      </w:tr>
      <w:tr w:rsidR="00000000" w14:paraId="532B40D3" w14:textId="77777777">
        <w:tc>
          <w:tcPr>
            <w:tcW w:w="3266" w:type="dxa"/>
            <w:tcBorders>
              <w:top w:val="single" w:sz="4" w:space="0" w:color="auto"/>
              <w:left w:val="single" w:sz="4" w:space="0" w:color="auto"/>
              <w:bottom w:val="single" w:sz="4" w:space="0" w:color="auto"/>
              <w:right w:val="single" w:sz="4" w:space="0" w:color="auto"/>
            </w:tcBorders>
            <w:hideMark/>
          </w:tcPr>
          <w:p w14:paraId="0170EA99" w14:textId="77777777" w:rsidR="00000000" w:rsidRDefault="009D64FD">
            <w:pPr>
              <w:pStyle w:val="TableContents"/>
            </w:pPr>
            <w:r>
              <w:t xml:space="preserve">Text representation for types other than String </w:t>
            </w:r>
          </w:p>
        </w:tc>
        <w:tc>
          <w:tcPr>
            <w:tcW w:w="5364" w:type="dxa"/>
            <w:tcBorders>
              <w:top w:val="single" w:sz="4" w:space="0" w:color="auto"/>
              <w:left w:val="single" w:sz="4" w:space="0" w:color="auto"/>
              <w:bottom w:val="single" w:sz="4" w:space="0" w:color="auto"/>
              <w:right w:val="single" w:sz="4" w:space="0" w:color="auto"/>
            </w:tcBorders>
            <w:hideMark/>
          </w:tcPr>
          <w:p w14:paraId="63E494BF" w14:textId="77777777" w:rsidR="00000000" w:rsidRDefault="009D64FD">
            <w:pPr>
              <w:pStyle w:val="TableContents"/>
            </w:pPr>
            <w:r>
              <w:t xml:space="preserve">dfdl:representation "text" </w:t>
            </w:r>
            <w:r>
              <w:t xml:space="preserve">for Number, Calendar or Boolean types </w:t>
            </w:r>
          </w:p>
        </w:tc>
      </w:tr>
      <w:tr w:rsidR="00000000" w14:paraId="730D10BC" w14:textId="77777777">
        <w:tc>
          <w:tcPr>
            <w:tcW w:w="3266" w:type="dxa"/>
            <w:tcBorders>
              <w:top w:val="single" w:sz="4" w:space="0" w:color="auto"/>
              <w:left w:val="single" w:sz="4" w:space="0" w:color="auto"/>
              <w:bottom w:val="single" w:sz="4" w:space="0" w:color="auto"/>
              <w:right w:val="single" w:sz="4" w:space="0" w:color="auto"/>
            </w:tcBorders>
            <w:hideMark/>
          </w:tcPr>
          <w:p w14:paraId="3D62B100" w14:textId="77777777" w:rsidR="00000000" w:rsidRDefault="009D64FD">
            <w:pPr>
              <w:pStyle w:val="TableContents"/>
            </w:pPr>
            <w:r>
              <w:t xml:space="preserve">Delimiters </w:t>
            </w:r>
          </w:p>
        </w:tc>
        <w:tc>
          <w:tcPr>
            <w:tcW w:w="5364" w:type="dxa"/>
            <w:tcBorders>
              <w:top w:val="single" w:sz="4" w:space="0" w:color="auto"/>
              <w:left w:val="single" w:sz="4" w:space="0" w:color="auto"/>
              <w:bottom w:val="single" w:sz="4" w:space="0" w:color="auto"/>
              <w:right w:val="single" w:sz="4" w:space="0" w:color="auto"/>
            </w:tcBorders>
            <w:hideMark/>
          </w:tcPr>
          <w:p w14:paraId="0E2D1862" w14:textId="77777777" w:rsidR="00000000" w:rsidRDefault="009D64FD">
            <w:pPr>
              <w:pStyle w:val="TableContents"/>
            </w:pPr>
            <w:r>
              <w:t xml:space="preserve">dfdl:separator &lt;&gt; "" or dfdl:initiator &lt;&gt; "" or dfdl:terminator &lt;&gt; "" or dfdl:lengthKind "delimited" </w:t>
            </w:r>
          </w:p>
        </w:tc>
      </w:tr>
      <w:tr w:rsidR="00000000" w14:paraId="4CEF2702" w14:textId="77777777">
        <w:tc>
          <w:tcPr>
            <w:tcW w:w="3266" w:type="dxa"/>
            <w:tcBorders>
              <w:top w:val="single" w:sz="4" w:space="0" w:color="auto"/>
              <w:left w:val="single" w:sz="4" w:space="0" w:color="auto"/>
              <w:bottom w:val="single" w:sz="4" w:space="0" w:color="auto"/>
              <w:right w:val="single" w:sz="4" w:space="0" w:color="auto"/>
            </w:tcBorders>
            <w:hideMark/>
          </w:tcPr>
          <w:p w14:paraId="5747F1C9" w14:textId="77777777" w:rsidR="00000000" w:rsidRDefault="009D64FD">
            <w:pPr>
              <w:pStyle w:val="TableContents"/>
            </w:pPr>
            <w:r>
              <w:t>Nils</w:t>
            </w:r>
          </w:p>
        </w:tc>
        <w:tc>
          <w:tcPr>
            <w:tcW w:w="5364" w:type="dxa"/>
            <w:tcBorders>
              <w:top w:val="single" w:sz="4" w:space="0" w:color="auto"/>
              <w:left w:val="single" w:sz="4" w:space="0" w:color="auto"/>
              <w:bottom w:val="single" w:sz="4" w:space="0" w:color="auto"/>
              <w:right w:val="single" w:sz="4" w:space="0" w:color="auto"/>
            </w:tcBorders>
            <w:hideMark/>
          </w:tcPr>
          <w:p w14:paraId="7E137EA9" w14:textId="77777777" w:rsidR="00000000" w:rsidRDefault="009D64FD">
            <w:pPr>
              <w:pStyle w:val="TableContents"/>
            </w:pPr>
            <w:r>
              <w:t>XSDL nillable 'true' in xsd</w:t>
            </w:r>
          </w:p>
        </w:tc>
      </w:tr>
      <w:tr w:rsidR="00000000" w14:paraId="12DC2BAB" w14:textId="77777777">
        <w:tc>
          <w:tcPr>
            <w:tcW w:w="3266" w:type="dxa"/>
            <w:tcBorders>
              <w:top w:val="single" w:sz="4" w:space="0" w:color="auto"/>
              <w:left w:val="single" w:sz="4" w:space="0" w:color="auto"/>
              <w:bottom w:val="single" w:sz="4" w:space="0" w:color="auto"/>
              <w:right w:val="single" w:sz="4" w:space="0" w:color="auto"/>
            </w:tcBorders>
            <w:hideMark/>
          </w:tcPr>
          <w:p w14:paraId="0DB85D42" w14:textId="77777777" w:rsidR="00000000" w:rsidRDefault="009D64FD">
            <w:pPr>
              <w:pStyle w:val="TableContents"/>
            </w:pPr>
            <w:r>
              <w:t>Defaults</w:t>
            </w:r>
          </w:p>
        </w:tc>
        <w:tc>
          <w:tcPr>
            <w:tcW w:w="5364" w:type="dxa"/>
            <w:tcBorders>
              <w:top w:val="single" w:sz="4" w:space="0" w:color="auto"/>
              <w:left w:val="single" w:sz="4" w:space="0" w:color="auto"/>
              <w:bottom w:val="single" w:sz="4" w:space="0" w:color="auto"/>
              <w:right w:val="single" w:sz="4" w:space="0" w:color="auto"/>
            </w:tcBorders>
            <w:hideMark/>
          </w:tcPr>
          <w:p w14:paraId="74DE652B" w14:textId="77777777" w:rsidR="00000000" w:rsidRDefault="009D64FD">
            <w:pPr>
              <w:pStyle w:val="TableContents"/>
            </w:pPr>
            <w:r>
              <w:t>XSDL default or fixed in xsd</w:t>
            </w:r>
          </w:p>
        </w:tc>
      </w:tr>
      <w:tr w:rsidR="00000000" w14:paraId="3B0B238A" w14:textId="77777777">
        <w:trPr>
          <w:del w:id="10809" w:author="Mike Beckerle" w:date="2019-11-25T14:07:00Z"/>
        </w:trPr>
        <w:tc>
          <w:tcPr>
            <w:tcW w:w="3266" w:type="dxa"/>
            <w:tcBorders>
              <w:top w:val="single" w:sz="4" w:space="0" w:color="auto"/>
              <w:left w:val="single" w:sz="4" w:space="0" w:color="auto"/>
              <w:bottom w:val="single" w:sz="4" w:space="0" w:color="auto"/>
              <w:right w:val="single" w:sz="4" w:space="0" w:color="auto"/>
            </w:tcBorders>
            <w:hideMark/>
          </w:tcPr>
          <w:p w14:paraId="2383FB24" w14:textId="77777777" w:rsidR="00000000" w:rsidRDefault="009D64FD">
            <w:pPr>
              <w:pStyle w:val="TableContents"/>
              <w:rPr>
                <w:del w:id="10810" w:author="Mike Beckerle" w:date="2019-11-25T14:07:00Z"/>
              </w:rPr>
            </w:pPr>
            <w:del w:id="10811" w:author="Mike Beckerle" w:date="2019-11-25T14:07:00Z">
              <w:r>
                <w:delText>Bi-Directional text.</w:delText>
              </w:r>
            </w:del>
          </w:p>
        </w:tc>
        <w:tc>
          <w:tcPr>
            <w:tcW w:w="5364" w:type="dxa"/>
            <w:tcBorders>
              <w:top w:val="single" w:sz="4" w:space="0" w:color="auto"/>
              <w:left w:val="single" w:sz="4" w:space="0" w:color="auto"/>
              <w:bottom w:val="single" w:sz="4" w:space="0" w:color="auto"/>
              <w:right w:val="single" w:sz="4" w:space="0" w:color="auto"/>
            </w:tcBorders>
            <w:hideMark/>
          </w:tcPr>
          <w:p w14:paraId="19465A83" w14:textId="77777777" w:rsidR="00000000" w:rsidRDefault="009D64FD">
            <w:pPr>
              <w:pStyle w:val="TableContents"/>
              <w:rPr>
                <w:del w:id="10812" w:author="Mike Beckerle" w:date="2019-11-25T14:07:00Z"/>
              </w:rPr>
            </w:pPr>
            <w:del w:id="10813" w:author="Mike Beckerle" w:date="2019-11-25T14:07:00Z">
              <w:r>
                <w:delText>dfdl:te</w:delText>
              </w:r>
              <w:r>
                <w:delText>xtBiDi 'yes'</w:delText>
              </w:r>
            </w:del>
          </w:p>
        </w:tc>
      </w:tr>
      <w:tr w:rsidR="00000000" w14:paraId="1F33B3FC" w14:textId="77777777">
        <w:tc>
          <w:tcPr>
            <w:tcW w:w="3266" w:type="dxa"/>
            <w:tcBorders>
              <w:top w:val="single" w:sz="4" w:space="0" w:color="auto"/>
              <w:left w:val="single" w:sz="4" w:space="0" w:color="auto"/>
              <w:bottom w:val="single" w:sz="4" w:space="0" w:color="auto"/>
              <w:right w:val="single" w:sz="4" w:space="0" w:color="auto"/>
            </w:tcBorders>
            <w:hideMark/>
          </w:tcPr>
          <w:p w14:paraId="355F37B4" w14:textId="77777777" w:rsidR="00000000" w:rsidRDefault="009D64FD">
            <w:pPr>
              <w:pStyle w:val="TableContents"/>
            </w:pPr>
            <w:r>
              <w:t>Lengths in Bits</w:t>
            </w:r>
          </w:p>
        </w:tc>
        <w:tc>
          <w:tcPr>
            <w:tcW w:w="5364" w:type="dxa"/>
            <w:tcBorders>
              <w:top w:val="single" w:sz="4" w:space="0" w:color="auto"/>
              <w:left w:val="single" w:sz="4" w:space="0" w:color="auto"/>
              <w:bottom w:val="single" w:sz="4" w:space="0" w:color="auto"/>
              <w:right w:val="single" w:sz="4" w:space="0" w:color="auto"/>
            </w:tcBorders>
            <w:hideMark/>
          </w:tcPr>
          <w:p w14:paraId="20E8D4AD" w14:textId="77777777" w:rsidR="00000000" w:rsidRDefault="009D64FD">
            <w:pPr>
              <w:pStyle w:val="TableContents"/>
            </w:pPr>
            <w:r>
              <w:t>dfdl:alignmentUnits 'bits' or dfdl:lengthUnits 'bits'</w:t>
            </w:r>
          </w:p>
        </w:tc>
      </w:tr>
      <w:tr w:rsidR="00000000" w14:paraId="5046C399" w14:textId="77777777">
        <w:tc>
          <w:tcPr>
            <w:tcW w:w="3266" w:type="dxa"/>
            <w:tcBorders>
              <w:top w:val="single" w:sz="4" w:space="0" w:color="auto"/>
              <w:left w:val="single" w:sz="4" w:space="0" w:color="auto"/>
              <w:bottom w:val="single" w:sz="4" w:space="0" w:color="auto"/>
              <w:right w:val="single" w:sz="4" w:space="0" w:color="auto"/>
            </w:tcBorders>
            <w:hideMark/>
          </w:tcPr>
          <w:p w14:paraId="1D8C9ACC" w14:textId="77777777" w:rsidR="00000000" w:rsidRDefault="009D64FD">
            <w:pPr>
              <w:pStyle w:val="TableContents"/>
            </w:pPr>
            <w:r>
              <w:t>Delimited lengths and representation binary element</w:t>
            </w:r>
          </w:p>
        </w:tc>
        <w:tc>
          <w:tcPr>
            <w:tcW w:w="5364" w:type="dxa"/>
            <w:tcBorders>
              <w:top w:val="single" w:sz="4" w:space="0" w:color="auto"/>
              <w:left w:val="single" w:sz="4" w:space="0" w:color="auto"/>
              <w:bottom w:val="single" w:sz="4" w:space="0" w:color="auto"/>
              <w:right w:val="single" w:sz="4" w:space="0" w:color="auto"/>
            </w:tcBorders>
            <w:hideMark/>
          </w:tcPr>
          <w:p w14:paraId="361B4C31" w14:textId="77777777" w:rsidR="00000000" w:rsidRDefault="009D64FD">
            <w:pPr>
              <w:pStyle w:val="TableContents"/>
            </w:pPr>
            <w:r>
              <w:t>dfdl:representation 'binary' (or implied binary) and dfdl:lengthKind 'delimited'</w:t>
            </w:r>
          </w:p>
        </w:tc>
      </w:tr>
      <w:tr w:rsidR="00000000" w14:paraId="31DDC05F" w14:textId="77777777">
        <w:tc>
          <w:tcPr>
            <w:tcW w:w="3266" w:type="dxa"/>
            <w:tcBorders>
              <w:top w:val="single" w:sz="4" w:space="0" w:color="auto"/>
              <w:left w:val="single" w:sz="4" w:space="0" w:color="auto"/>
              <w:bottom w:val="single" w:sz="4" w:space="0" w:color="auto"/>
              <w:right w:val="single" w:sz="4" w:space="0" w:color="auto"/>
            </w:tcBorders>
            <w:hideMark/>
          </w:tcPr>
          <w:p w14:paraId="45CAAF94" w14:textId="77777777" w:rsidR="00000000" w:rsidRDefault="009D64FD">
            <w:pPr>
              <w:pStyle w:val="TableContents"/>
            </w:pPr>
            <w:r>
              <w:t>Regular expressions</w:t>
            </w:r>
          </w:p>
        </w:tc>
        <w:tc>
          <w:tcPr>
            <w:tcW w:w="5364" w:type="dxa"/>
            <w:tcBorders>
              <w:top w:val="single" w:sz="4" w:space="0" w:color="auto"/>
              <w:left w:val="single" w:sz="4" w:space="0" w:color="auto"/>
              <w:bottom w:val="single" w:sz="4" w:space="0" w:color="auto"/>
              <w:right w:val="single" w:sz="4" w:space="0" w:color="auto"/>
            </w:tcBorders>
            <w:hideMark/>
          </w:tcPr>
          <w:p w14:paraId="0BBEA94B" w14:textId="77777777" w:rsidR="00000000" w:rsidRDefault="009D64FD">
            <w:pPr>
              <w:pStyle w:val="TableContents"/>
            </w:pPr>
            <w:r>
              <w:t xml:space="preserve">dfdl:lengthKind 'pattern', </w:t>
            </w:r>
          </w:p>
          <w:p w14:paraId="2C7164A2" w14:textId="77777777" w:rsidR="00000000" w:rsidRDefault="009D64FD">
            <w:pPr>
              <w:pStyle w:val="TableContents"/>
            </w:pPr>
            <w:r>
              <w:t xml:space="preserve">dfdl:assert with dfdl:testkind 'pattern' , </w:t>
            </w:r>
          </w:p>
          <w:p w14:paraId="152E7225" w14:textId="77777777" w:rsidR="00000000" w:rsidRDefault="009D64FD">
            <w:pPr>
              <w:pStyle w:val="TableContents"/>
            </w:pPr>
            <w:r>
              <w:t>dfdl:discriminator with dfdl:testkind 'pattern'</w:t>
            </w:r>
          </w:p>
        </w:tc>
      </w:tr>
      <w:tr w:rsidR="00000000" w14:paraId="41782FA8" w14:textId="77777777">
        <w:tc>
          <w:tcPr>
            <w:tcW w:w="3266" w:type="dxa"/>
            <w:tcBorders>
              <w:top w:val="single" w:sz="4" w:space="0" w:color="auto"/>
              <w:left w:val="single" w:sz="4" w:space="0" w:color="auto"/>
              <w:bottom w:val="single" w:sz="4" w:space="0" w:color="auto"/>
              <w:right w:val="single" w:sz="4" w:space="0" w:color="auto"/>
            </w:tcBorders>
            <w:hideMark/>
          </w:tcPr>
          <w:p w14:paraId="2329C891" w14:textId="77777777" w:rsidR="00000000" w:rsidRDefault="009D64FD">
            <w:pPr>
              <w:pStyle w:val="TableContents"/>
            </w:pPr>
            <w:r>
              <w:t>Zoned numbers</w:t>
            </w:r>
          </w:p>
        </w:tc>
        <w:tc>
          <w:tcPr>
            <w:tcW w:w="5364" w:type="dxa"/>
            <w:tcBorders>
              <w:top w:val="single" w:sz="4" w:space="0" w:color="auto"/>
              <w:left w:val="single" w:sz="4" w:space="0" w:color="auto"/>
              <w:bottom w:val="single" w:sz="4" w:space="0" w:color="auto"/>
              <w:right w:val="single" w:sz="4" w:space="0" w:color="auto"/>
            </w:tcBorders>
            <w:hideMark/>
          </w:tcPr>
          <w:p w14:paraId="1500242B" w14:textId="77777777" w:rsidR="00000000" w:rsidRDefault="009D64FD">
            <w:pPr>
              <w:pStyle w:val="TableContents"/>
            </w:pPr>
            <w:r>
              <w:t>dfdl:textNumberRep 'zoned'</w:t>
            </w:r>
          </w:p>
        </w:tc>
      </w:tr>
      <w:tr w:rsidR="00000000" w14:paraId="262D678B" w14:textId="77777777">
        <w:tc>
          <w:tcPr>
            <w:tcW w:w="3266" w:type="dxa"/>
            <w:tcBorders>
              <w:top w:val="single" w:sz="4" w:space="0" w:color="auto"/>
              <w:left w:val="single" w:sz="4" w:space="0" w:color="auto"/>
              <w:bottom w:val="single" w:sz="4" w:space="0" w:color="auto"/>
              <w:right w:val="single" w:sz="4" w:space="0" w:color="auto"/>
            </w:tcBorders>
            <w:hideMark/>
          </w:tcPr>
          <w:p w14:paraId="3AC9160D" w14:textId="77777777" w:rsidR="00000000" w:rsidRDefault="009D64FD">
            <w:pPr>
              <w:pStyle w:val="TableContents"/>
            </w:pPr>
            <w:r>
              <w:t>IBM 390 packed numbers</w:t>
            </w:r>
          </w:p>
        </w:tc>
        <w:tc>
          <w:tcPr>
            <w:tcW w:w="5364" w:type="dxa"/>
            <w:tcBorders>
              <w:top w:val="single" w:sz="4" w:space="0" w:color="auto"/>
              <w:left w:val="single" w:sz="4" w:space="0" w:color="auto"/>
              <w:bottom w:val="single" w:sz="4" w:space="0" w:color="auto"/>
              <w:right w:val="single" w:sz="4" w:space="0" w:color="auto"/>
            </w:tcBorders>
            <w:hideMark/>
          </w:tcPr>
          <w:p w14:paraId="4F5FB847" w14:textId="77777777" w:rsidR="00000000" w:rsidRDefault="009D64FD">
            <w:pPr>
              <w:pStyle w:val="TableContents"/>
            </w:pPr>
            <w:r>
              <w:t xml:space="preserve">dfdl:binaryNumberRep 'packed'  </w:t>
            </w:r>
          </w:p>
        </w:tc>
      </w:tr>
      <w:tr w:rsidR="00000000" w14:paraId="40BB583A" w14:textId="77777777">
        <w:tc>
          <w:tcPr>
            <w:tcW w:w="3266" w:type="dxa"/>
            <w:tcBorders>
              <w:top w:val="single" w:sz="4" w:space="0" w:color="auto"/>
              <w:left w:val="single" w:sz="4" w:space="0" w:color="auto"/>
              <w:bottom w:val="single" w:sz="4" w:space="0" w:color="auto"/>
              <w:right w:val="single" w:sz="4" w:space="0" w:color="auto"/>
            </w:tcBorders>
            <w:hideMark/>
          </w:tcPr>
          <w:p w14:paraId="36E9FA9E" w14:textId="77777777" w:rsidR="00000000" w:rsidRDefault="009D64FD">
            <w:pPr>
              <w:pStyle w:val="TableContents"/>
            </w:pPr>
            <w:r>
              <w:t>IBM 390 packed calendars</w:t>
            </w:r>
          </w:p>
        </w:tc>
        <w:tc>
          <w:tcPr>
            <w:tcW w:w="5364" w:type="dxa"/>
            <w:tcBorders>
              <w:top w:val="single" w:sz="4" w:space="0" w:color="auto"/>
              <w:left w:val="single" w:sz="4" w:space="0" w:color="auto"/>
              <w:bottom w:val="single" w:sz="4" w:space="0" w:color="auto"/>
              <w:right w:val="single" w:sz="4" w:space="0" w:color="auto"/>
            </w:tcBorders>
            <w:hideMark/>
          </w:tcPr>
          <w:p w14:paraId="49403EF0" w14:textId="77777777" w:rsidR="00000000" w:rsidRDefault="009D64FD">
            <w:pPr>
              <w:pStyle w:val="TableContents"/>
            </w:pPr>
            <w:r>
              <w:t>dfdl:binaryC</w:t>
            </w:r>
            <w:r>
              <w:t>alendarRep 'packed'</w:t>
            </w:r>
          </w:p>
        </w:tc>
      </w:tr>
      <w:tr w:rsidR="00000000" w14:paraId="395D6A0F" w14:textId="77777777">
        <w:tc>
          <w:tcPr>
            <w:tcW w:w="3266" w:type="dxa"/>
            <w:tcBorders>
              <w:top w:val="single" w:sz="4" w:space="0" w:color="auto"/>
              <w:left w:val="single" w:sz="4" w:space="0" w:color="auto"/>
              <w:bottom w:val="single" w:sz="4" w:space="0" w:color="auto"/>
              <w:right w:val="single" w:sz="4" w:space="0" w:color="auto"/>
            </w:tcBorders>
            <w:hideMark/>
          </w:tcPr>
          <w:p w14:paraId="6E347725" w14:textId="77777777" w:rsidR="00000000" w:rsidRDefault="009D64FD">
            <w:pPr>
              <w:pStyle w:val="TableContents"/>
            </w:pPr>
            <w:r>
              <w:t>IBM 390 floats</w:t>
            </w:r>
          </w:p>
        </w:tc>
        <w:tc>
          <w:tcPr>
            <w:tcW w:w="5364" w:type="dxa"/>
            <w:tcBorders>
              <w:top w:val="single" w:sz="4" w:space="0" w:color="auto"/>
              <w:left w:val="single" w:sz="4" w:space="0" w:color="auto"/>
              <w:bottom w:val="single" w:sz="4" w:space="0" w:color="auto"/>
              <w:right w:val="single" w:sz="4" w:space="0" w:color="auto"/>
            </w:tcBorders>
            <w:hideMark/>
          </w:tcPr>
          <w:p w14:paraId="6DCBAA9E" w14:textId="77777777" w:rsidR="00000000" w:rsidRDefault="009D64FD">
            <w:pPr>
              <w:pStyle w:val="TableContents"/>
            </w:pPr>
            <w:r>
              <w:t>dfdl:binaryFloatRep 'ibm390Hex'</w:t>
            </w:r>
          </w:p>
        </w:tc>
      </w:tr>
      <w:tr w:rsidR="00000000" w14:paraId="2255F47F" w14:textId="77777777">
        <w:tc>
          <w:tcPr>
            <w:tcW w:w="3266" w:type="dxa"/>
            <w:tcBorders>
              <w:top w:val="single" w:sz="4" w:space="0" w:color="auto"/>
              <w:left w:val="single" w:sz="4" w:space="0" w:color="auto"/>
              <w:bottom w:val="single" w:sz="4" w:space="0" w:color="auto"/>
              <w:right w:val="single" w:sz="4" w:space="0" w:color="auto"/>
            </w:tcBorders>
            <w:hideMark/>
          </w:tcPr>
          <w:p w14:paraId="4FBA8243" w14:textId="77777777" w:rsidR="00000000" w:rsidRDefault="009D64FD">
            <w:pPr>
              <w:pStyle w:val="TableContents"/>
            </w:pPr>
            <w:r>
              <w:t>Unordered sequences</w:t>
            </w:r>
          </w:p>
        </w:tc>
        <w:tc>
          <w:tcPr>
            <w:tcW w:w="5364" w:type="dxa"/>
            <w:tcBorders>
              <w:top w:val="single" w:sz="4" w:space="0" w:color="auto"/>
              <w:left w:val="single" w:sz="4" w:space="0" w:color="auto"/>
              <w:bottom w:val="single" w:sz="4" w:space="0" w:color="auto"/>
              <w:right w:val="single" w:sz="4" w:space="0" w:color="auto"/>
            </w:tcBorders>
            <w:hideMark/>
          </w:tcPr>
          <w:p w14:paraId="412422C0" w14:textId="77777777" w:rsidR="00000000" w:rsidRDefault="009D64FD">
            <w:pPr>
              <w:pStyle w:val="TableContents"/>
            </w:pPr>
            <w:r>
              <w:t>dfdl:sequenceKind 'unordered'</w:t>
            </w:r>
          </w:p>
        </w:tc>
      </w:tr>
      <w:tr w:rsidR="00000000" w14:paraId="1808C5C4" w14:textId="77777777">
        <w:tc>
          <w:tcPr>
            <w:tcW w:w="3266" w:type="dxa"/>
            <w:tcBorders>
              <w:top w:val="single" w:sz="4" w:space="0" w:color="auto"/>
              <w:left w:val="single" w:sz="4" w:space="0" w:color="auto"/>
              <w:bottom w:val="single" w:sz="4" w:space="0" w:color="auto"/>
              <w:right w:val="single" w:sz="4" w:space="0" w:color="auto"/>
            </w:tcBorders>
            <w:hideMark/>
          </w:tcPr>
          <w:p w14:paraId="56917052" w14:textId="77777777" w:rsidR="00000000" w:rsidRDefault="009D64FD">
            <w:pPr>
              <w:pStyle w:val="TableContents"/>
            </w:pPr>
            <w:r>
              <w:t>Floating elements</w:t>
            </w:r>
          </w:p>
        </w:tc>
        <w:tc>
          <w:tcPr>
            <w:tcW w:w="5364" w:type="dxa"/>
            <w:tcBorders>
              <w:top w:val="single" w:sz="4" w:space="0" w:color="auto"/>
              <w:left w:val="single" w:sz="4" w:space="0" w:color="auto"/>
              <w:bottom w:val="single" w:sz="4" w:space="0" w:color="auto"/>
              <w:right w:val="single" w:sz="4" w:space="0" w:color="auto"/>
            </w:tcBorders>
            <w:hideMark/>
          </w:tcPr>
          <w:p w14:paraId="248EDEDF" w14:textId="77777777" w:rsidR="00000000" w:rsidRDefault="009D64FD">
            <w:pPr>
              <w:pStyle w:val="TableContents"/>
            </w:pPr>
            <w:r>
              <w:t>dfdl:floating 'yes'</w:t>
            </w:r>
          </w:p>
        </w:tc>
      </w:tr>
      <w:tr w:rsidR="00000000" w14:paraId="2EF30D7D" w14:textId="77777777">
        <w:tc>
          <w:tcPr>
            <w:tcW w:w="3266" w:type="dxa"/>
            <w:tcBorders>
              <w:top w:val="single" w:sz="4" w:space="0" w:color="auto"/>
              <w:left w:val="single" w:sz="4" w:space="0" w:color="auto"/>
              <w:bottom w:val="single" w:sz="4" w:space="0" w:color="auto"/>
              <w:right w:val="single" w:sz="4" w:space="0" w:color="auto"/>
            </w:tcBorders>
            <w:hideMark/>
          </w:tcPr>
          <w:p w14:paraId="23979EE3" w14:textId="77777777" w:rsidR="00000000" w:rsidRDefault="009D64FD">
            <w:pPr>
              <w:pStyle w:val="TableContents"/>
            </w:pPr>
            <w:r>
              <w:t>dfdl functions in expression language</w:t>
            </w:r>
          </w:p>
        </w:tc>
        <w:tc>
          <w:tcPr>
            <w:tcW w:w="5364" w:type="dxa"/>
            <w:tcBorders>
              <w:top w:val="single" w:sz="4" w:space="0" w:color="auto"/>
              <w:left w:val="single" w:sz="4" w:space="0" w:color="auto"/>
              <w:bottom w:val="single" w:sz="4" w:space="0" w:color="auto"/>
              <w:right w:val="single" w:sz="4" w:space="0" w:color="auto"/>
            </w:tcBorders>
            <w:hideMark/>
          </w:tcPr>
          <w:p w14:paraId="0AB7242A" w14:textId="77777777" w:rsidR="00000000" w:rsidRDefault="009D64FD">
            <w:pPr>
              <w:pStyle w:val="TableContents"/>
            </w:pPr>
            <w:r>
              <w:t>dfdl:functions in expression</w:t>
            </w:r>
          </w:p>
        </w:tc>
      </w:tr>
      <w:tr w:rsidR="00000000" w14:paraId="01A58B15" w14:textId="77777777">
        <w:tc>
          <w:tcPr>
            <w:tcW w:w="3266" w:type="dxa"/>
            <w:tcBorders>
              <w:top w:val="single" w:sz="4" w:space="0" w:color="auto"/>
              <w:left w:val="single" w:sz="4" w:space="0" w:color="auto"/>
              <w:bottom w:val="single" w:sz="4" w:space="0" w:color="auto"/>
              <w:right w:val="single" w:sz="4" w:space="0" w:color="auto"/>
            </w:tcBorders>
            <w:hideMark/>
          </w:tcPr>
          <w:p w14:paraId="3D595106" w14:textId="77777777" w:rsidR="00000000" w:rsidRDefault="009D64FD">
            <w:pPr>
              <w:pStyle w:val="TableContents"/>
            </w:pPr>
            <w:r>
              <w:t>Hidden groups</w:t>
            </w:r>
          </w:p>
        </w:tc>
        <w:tc>
          <w:tcPr>
            <w:tcW w:w="5364" w:type="dxa"/>
            <w:tcBorders>
              <w:top w:val="single" w:sz="4" w:space="0" w:color="auto"/>
              <w:left w:val="single" w:sz="4" w:space="0" w:color="auto"/>
              <w:bottom w:val="single" w:sz="4" w:space="0" w:color="auto"/>
              <w:right w:val="single" w:sz="4" w:space="0" w:color="auto"/>
            </w:tcBorders>
            <w:hideMark/>
          </w:tcPr>
          <w:p w14:paraId="26861A23" w14:textId="77777777" w:rsidR="00000000" w:rsidRDefault="009D64FD">
            <w:pPr>
              <w:pStyle w:val="TableContents"/>
            </w:pPr>
            <w:r>
              <w:t>dfdl:hiddenGroupRef &lt;&gt; ''</w:t>
            </w:r>
          </w:p>
        </w:tc>
      </w:tr>
      <w:tr w:rsidR="00000000" w14:paraId="24C81D42" w14:textId="77777777">
        <w:tc>
          <w:tcPr>
            <w:tcW w:w="3266" w:type="dxa"/>
            <w:tcBorders>
              <w:top w:val="single" w:sz="4" w:space="0" w:color="auto"/>
              <w:left w:val="single" w:sz="4" w:space="0" w:color="auto"/>
              <w:bottom w:val="single" w:sz="4" w:space="0" w:color="auto"/>
              <w:right w:val="single" w:sz="4" w:space="0" w:color="auto"/>
            </w:tcBorders>
            <w:hideMark/>
          </w:tcPr>
          <w:p w14:paraId="46D55A5A" w14:textId="77777777" w:rsidR="00000000" w:rsidRDefault="009D64FD">
            <w:pPr>
              <w:pStyle w:val="TableContents"/>
            </w:pPr>
            <w:r>
              <w:t>Calculated values</w:t>
            </w:r>
          </w:p>
        </w:tc>
        <w:tc>
          <w:tcPr>
            <w:tcW w:w="5364" w:type="dxa"/>
            <w:tcBorders>
              <w:top w:val="single" w:sz="4" w:space="0" w:color="auto"/>
              <w:left w:val="single" w:sz="4" w:space="0" w:color="auto"/>
              <w:bottom w:val="single" w:sz="4" w:space="0" w:color="auto"/>
              <w:right w:val="single" w:sz="4" w:space="0" w:color="auto"/>
            </w:tcBorders>
            <w:hideMark/>
          </w:tcPr>
          <w:p w14:paraId="01F8119B" w14:textId="77777777" w:rsidR="00000000" w:rsidRDefault="009D64FD">
            <w:pPr>
              <w:pStyle w:val="TableContents"/>
            </w:pPr>
            <w:r>
              <w:t>dfdl:inputValueCalc &lt;&gt; '' or dfdl:outputValueCalc &lt;&gt; ''</w:t>
            </w:r>
          </w:p>
        </w:tc>
      </w:tr>
      <w:tr w:rsidR="00000000" w14:paraId="52F69883" w14:textId="77777777">
        <w:tc>
          <w:tcPr>
            <w:tcW w:w="3266" w:type="dxa"/>
            <w:tcBorders>
              <w:top w:val="single" w:sz="4" w:space="0" w:color="auto"/>
              <w:left w:val="single" w:sz="4" w:space="0" w:color="auto"/>
              <w:bottom w:val="single" w:sz="4" w:space="0" w:color="auto"/>
              <w:right w:val="single" w:sz="4" w:space="0" w:color="auto"/>
            </w:tcBorders>
            <w:hideMark/>
          </w:tcPr>
          <w:p w14:paraId="2C173E6D" w14:textId="77777777" w:rsidR="00000000" w:rsidRDefault="009D64FD">
            <w:pPr>
              <w:pStyle w:val="TableContents"/>
            </w:pPr>
            <w:r>
              <w:t>Escape schemes</w:t>
            </w:r>
          </w:p>
        </w:tc>
        <w:tc>
          <w:tcPr>
            <w:tcW w:w="5364" w:type="dxa"/>
            <w:tcBorders>
              <w:top w:val="single" w:sz="4" w:space="0" w:color="auto"/>
              <w:left w:val="single" w:sz="4" w:space="0" w:color="auto"/>
              <w:bottom w:val="single" w:sz="4" w:space="0" w:color="auto"/>
              <w:right w:val="single" w:sz="4" w:space="0" w:color="auto"/>
            </w:tcBorders>
            <w:hideMark/>
          </w:tcPr>
          <w:p w14:paraId="12C2B717" w14:textId="77777777" w:rsidR="00000000" w:rsidRDefault="009D64FD">
            <w:pPr>
              <w:pStyle w:val="TableContents"/>
            </w:pPr>
            <w:r>
              <w:t>dfd:defineEscapeScheme in xsd</w:t>
            </w:r>
          </w:p>
        </w:tc>
      </w:tr>
      <w:tr w:rsidR="00000000" w14:paraId="401D0141" w14:textId="77777777">
        <w:tc>
          <w:tcPr>
            <w:tcW w:w="3266" w:type="dxa"/>
            <w:tcBorders>
              <w:top w:val="single" w:sz="4" w:space="0" w:color="auto"/>
              <w:left w:val="single" w:sz="4" w:space="0" w:color="auto"/>
              <w:bottom w:val="single" w:sz="4" w:space="0" w:color="auto"/>
              <w:right w:val="single" w:sz="4" w:space="0" w:color="auto"/>
            </w:tcBorders>
            <w:hideMark/>
          </w:tcPr>
          <w:p w14:paraId="5945CB68" w14:textId="77777777" w:rsidR="00000000" w:rsidRDefault="009D64FD">
            <w:pPr>
              <w:pStyle w:val="TableContents"/>
            </w:pPr>
            <w:r>
              <w:t>Extended encodings</w:t>
            </w:r>
          </w:p>
        </w:tc>
        <w:tc>
          <w:tcPr>
            <w:tcW w:w="5364" w:type="dxa"/>
            <w:tcBorders>
              <w:top w:val="single" w:sz="4" w:space="0" w:color="auto"/>
              <w:left w:val="single" w:sz="4" w:space="0" w:color="auto"/>
              <w:bottom w:val="single" w:sz="4" w:space="0" w:color="auto"/>
              <w:right w:val="single" w:sz="4" w:space="0" w:color="auto"/>
            </w:tcBorders>
            <w:hideMark/>
          </w:tcPr>
          <w:p w14:paraId="65992B3F" w14:textId="77777777" w:rsidR="00000000" w:rsidRDefault="009D64FD">
            <w:pPr>
              <w:pStyle w:val="TableContents"/>
            </w:pPr>
            <w:r>
              <w:t>Any dfdl:encoding value beyond the core list</w:t>
            </w:r>
          </w:p>
        </w:tc>
      </w:tr>
      <w:tr w:rsidR="00000000" w14:paraId="153F7BE8" w14:textId="77777777">
        <w:trPr>
          <w:ins w:id="10814" w:author="Mike Beckerle" w:date="2019-11-25T13:58:00Z"/>
        </w:trPr>
        <w:tc>
          <w:tcPr>
            <w:tcW w:w="3266" w:type="dxa"/>
            <w:tcBorders>
              <w:top w:val="single" w:sz="4" w:space="0" w:color="auto"/>
              <w:left w:val="single" w:sz="4" w:space="0" w:color="auto"/>
              <w:bottom w:val="single" w:sz="4" w:space="0" w:color="auto"/>
              <w:right w:val="single" w:sz="4" w:space="0" w:color="auto"/>
            </w:tcBorders>
            <w:hideMark/>
          </w:tcPr>
          <w:p w14:paraId="33C5EDA3" w14:textId="77777777" w:rsidR="00000000" w:rsidRDefault="009D64FD">
            <w:pPr>
              <w:pStyle w:val="TableContents"/>
              <w:rPr>
                <w:ins w:id="10815" w:author="Mike Beckerle" w:date="2019-11-25T13:58:00Z"/>
              </w:rPr>
            </w:pPr>
            <w:ins w:id="10816" w:author="Mike Beckerle" w:date="2019-11-25T13:58:00Z">
              <w:r>
                <w:t>UTF-16 Variable Width Characters</w:t>
              </w:r>
            </w:ins>
          </w:p>
        </w:tc>
        <w:tc>
          <w:tcPr>
            <w:tcW w:w="5364" w:type="dxa"/>
            <w:tcBorders>
              <w:top w:val="single" w:sz="4" w:space="0" w:color="auto"/>
              <w:left w:val="single" w:sz="4" w:space="0" w:color="auto"/>
              <w:bottom w:val="single" w:sz="4" w:space="0" w:color="auto"/>
              <w:right w:val="single" w:sz="4" w:space="0" w:color="auto"/>
            </w:tcBorders>
            <w:hideMark/>
          </w:tcPr>
          <w:p w14:paraId="4B3A4395" w14:textId="77777777" w:rsidR="00000000" w:rsidRDefault="009D64FD">
            <w:pPr>
              <w:pStyle w:val="TableContents"/>
              <w:rPr>
                <w:ins w:id="10817" w:author="Mike Beckerle" w:date="2019-11-25T13:58:00Z"/>
              </w:rPr>
            </w:pPr>
            <w:ins w:id="10818" w:author="Mike Beckerle" w:date="2019-11-25T13:58:00Z">
              <w:r>
                <w:t>dfdl:utf16Width=”variable”</w:t>
              </w:r>
            </w:ins>
          </w:p>
        </w:tc>
      </w:tr>
      <w:tr w:rsidR="00000000" w14:paraId="09A2ABEA" w14:textId="77777777">
        <w:tc>
          <w:tcPr>
            <w:tcW w:w="3266" w:type="dxa"/>
            <w:tcBorders>
              <w:top w:val="single" w:sz="4" w:space="0" w:color="auto"/>
              <w:left w:val="single" w:sz="4" w:space="0" w:color="auto"/>
              <w:bottom w:val="single" w:sz="4" w:space="0" w:color="auto"/>
              <w:right w:val="single" w:sz="4" w:space="0" w:color="auto"/>
            </w:tcBorders>
            <w:hideMark/>
          </w:tcPr>
          <w:p w14:paraId="3F811F6A" w14:textId="77777777" w:rsidR="00000000" w:rsidRDefault="009D64FD">
            <w:pPr>
              <w:pStyle w:val="TableContents"/>
            </w:pPr>
            <w:r>
              <w:t xml:space="preserve">Asserts </w:t>
            </w:r>
          </w:p>
        </w:tc>
        <w:tc>
          <w:tcPr>
            <w:tcW w:w="5364" w:type="dxa"/>
            <w:tcBorders>
              <w:top w:val="single" w:sz="4" w:space="0" w:color="auto"/>
              <w:left w:val="single" w:sz="4" w:space="0" w:color="auto"/>
              <w:bottom w:val="single" w:sz="4" w:space="0" w:color="auto"/>
              <w:right w:val="single" w:sz="4" w:space="0" w:color="auto"/>
            </w:tcBorders>
            <w:hideMark/>
          </w:tcPr>
          <w:p w14:paraId="579EFED2" w14:textId="77777777" w:rsidR="00000000" w:rsidRDefault="009D64FD">
            <w:pPr>
              <w:pStyle w:val="TableContents"/>
            </w:pPr>
            <w:r>
              <w:t>dfdl:assert in xsd</w:t>
            </w:r>
          </w:p>
        </w:tc>
      </w:tr>
      <w:tr w:rsidR="00000000" w14:paraId="6319B1C6" w14:textId="77777777">
        <w:tc>
          <w:tcPr>
            <w:tcW w:w="3266" w:type="dxa"/>
            <w:tcBorders>
              <w:top w:val="single" w:sz="4" w:space="0" w:color="auto"/>
              <w:left w:val="single" w:sz="4" w:space="0" w:color="auto"/>
              <w:bottom w:val="single" w:sz="4" w:space="0" w:color="auto"/>
              <w:right w:val="single" w:sz="4" w:space="0" w:color="auto"/>
            </w:tcBorders>
            <w:hideMark/>
          </w:tcPr>
          <w:p w14:paraId="40A9D985" w14:textId="77777777" w:rsidR="00000000" w:rsidRDefault="009D64FD">
            <w:pPr>
              <w:pStyle w:val="TableContents"/>
            </w:pPr>
            <w:r>
              <w:t xml:space="preserve">Discriminators </w:t>
            </w:r>
          </w:p>
        </w:tc>
        <w:tc>
          <w:tcPr>
            <w:tcW w:w="5364" w:type="dxa"/>
            <w:tcBorders>
              <w:top w:val="single" w:sz="4" w:space="0" w:color="auto"/>
              <w:left w:val="single" w:sz="4" w:space="0" w:color="auto"/>
              <w:bottom w:val="single" w:sz="4" w:space="0" w:color="auto"/>
              <w:right w:val="single" w:sz="4" w:space="0" w:color="auto"/>
            </w:tcBorders>
            <w:hideMark/>
          </w:tcPr>
          <w:p w14:paraId="4F0A8EEB" w14:textId="77777777" w:rsidR="00000000" w:rsidRDefault="009D64FD">
            <w:pPr>
              <w:pStyle w:val="TableContents"/>
            </w:pPr>
            <w:r>
              <w:t>dfdl:discriminator in xsd</w:t>
            </w:r>
          </w:p>
        </w:tc>
      </w:tr>
      <w:tr w:rsidR="00000000" w14:paraId="7AD9DC64" w14:textId="77777777">
        <w:tc>
          <w:tcPr>
            <w:tcW w:w="3266" w:type="dxa"/>
            <w:tcBorders>
              <w:top w:val="single" w:sz="4" w:space="0" w:color="auto"/>
              <w:left w:val="single" w:sz="4" w:space="0" w:color="auto"/>
              <w:bottom w:val="single" w:sz="4" w:space="0" w:color="auto"/>
              <w:right w:val="single" w:sz="4" w:space="0" w:color="auto"/>
            </w:tcBorders>
            <w:hideMark/>
          </w:tcPr>
          <w:p w14:paraId="6BC5E20D" w14:textId="77777777" w:rsidR="00000000" w:rsidRDefault="009D64FD">
            <w:pPr>
              <w:pStyle w:val="TableContents"/>
            </w:pPr>
            <w:r>
              <w:t>Prefixed lengths</w:t>
            </w:r>
          </w:p>
        </w:tc>
        <w:tc>
          <w:tcPr>
            <w:tcW w:w="5364" w:type="dxa"/>
            <w:tcBorders>
              <w:top w:val="single" w:sz="4" w:space="0" w:color="auto"/>
              <w:left w:val="single" w:sz="4" w:space="0" w:color="auto"/>
              <w:bottom w:val="single" w:sz="4" w:space="0" w:color="auto"/>
              <w:right w:val="single" w:sz="4" w:space="0" w:color="auto"/>
            </w:tcBorders>
            <w:hideMark/>
          </w:tcPr>
          <w:p w14:paraId="217E06DC" w14:textId="77777777" w:rsidR="00000000" w:rsidRDefault="009D64FD">
            <w:pPr>
              <w:pStyle w:val="TableContents"/>
            </w:pPr>
            <w:r>
              <w:t>dfdl:lengthKind 'prefixed'</w:t>
            </w:r>
          </w:p>
        </w:tc>
      </w:tr>
      <w:tr w:rsidR="00000000" w14:paraId="339DF5CC" w14:textId="77777777">
        <w:tc>
          <w:tcPr>
            <w:tcW w:w="3266" w:type="dxa"/>
            <w:tcBorders>
              <w:top w:val="single" w:sz="4" w:space="0" w:color="auto"/>
              <w:left w:val="single" w:sz="4" w:space="0" w:color="auto"/>
              <w:bottom w:val="single" w:sz="4" w:space="0" w:color="auto"/>
              <w:right w:val="single" w:sz="4" w:space="0" w:color="auto"/>
            </w:tcBorders>
          </w:tcPr>
          <w:p w14:paraId="12E8EA8E" w14:textId="77777777" w:rsidR="00000000" w:rsidRDefault="009D64FD">
            <w:pPr>
              <w:pStyle w:val="TableContents"/>
            </w:pPr>
            <w:r>
              <w:t xml:space="preserve">Variables </w:t>
            </w:r>
          </w:p>
          <w:p w14:paraId="0C7B17BD" w14:textId="77777777" w:rsidR="00000000" w:rsidRDefault="009D64FD">
            <w:pPr>
              <w:pStyle w:val="TableContents"/>
            </w:pPr>
          </w:p>
        </w:tc>
        <w:tc>
          <w:tcPr>
            <w:tcW w:w="5364" w:type="dxa"/>
            <w:tcBorders>
              <w:top w:val="single" w:sz="4" w:space="0" w:color="auto"/>
              <w:left w:val="single" w:sz="4" w:space="0" w:color="auto"/>
              <w:bottom w:val="single" w:sz="4" w:space="0" w:color="auto"/>
              <w:right w:val="single" w:sz="4" w:space="0" w:color="auto"/>
            </w:tcBorders>
            <w:hideMark/>
          </w:tcPr>
          <w:p w14:paraId="694A7271" w14:textId="77777777" w:rsidR="00000000" w:rsidRDefault="009D64FD">
            <w:pPr>
              <w:pStyle w:val="TableContents"/>
            </w:pPr>
            <w:r>
              <w:t xml:space="preserve">dfdl:defineVariable, </w:t>
            </w:r>
          </w:p>
          <w:p w14:paraId="68154F83" w14:textId="77777777" w:rsidR="00000000" w:rsidRDefault="009D64FD">
            <w:pPr>
              <w:pStyle w:val="TableContents"/>
            </w:pPr>
            <w:r>
              <w:t xml:space="preserve">dfdl:newVariableInstances, </w:t>
            </w:r>
          </w:p>
          <w:p w14:paraId="1498351A" w14:textId="77777777" w:rsidR="00000000" w:rsidRDefault="009D64FD">
            <w:pPr>
              <w:pStyle w:val="TableContents"/>
            </w:pPr>
            <w:r>
              <w:t>dfdl:setVariable</w:t>
            </w:r>
          </w:p>
          <w:p w14:paraId="2E39D820" w14:textId="77777777" w:rsidR="00000000" w:rsidRDefault="009D64FD">
            <w:pPr>
              <w:pStyle w:val="TableContents"/>
            </w:pPr>
            <w:r>
              <w:t>Variables in DFDL expression lan</w:t>
            </w:r>
            <w:r>
              <w:t>guage</w:t>
            </w:r>
          </w:p>
          <w:p w14:paraId="7C250782" w14:textId="77777777" w:rsidR="00000000" w:rsidRDefault="009D64FD">
            <w:pPr>
              <w:pStyle w:val="TableContents"/>
            </w:pPr>
            <w:r>
              <w:t>Note that variables as a feature is dependent on the Expressions feature.</w:t>
            </w:r>
          </w:p>
        </w:tc>
      </w:tr>
      <w:tr w:rsidR="00000000" w14:paraId="540C28A0" w14:textId="77777777">
        <w:tc>
          <w:tcPr>
            <w:tcW w:w="3266" w:type="dxa"/>
            <w:tcBorders>
              <w:top w:val="single" w:sz="4" w:space="0" w:color="auto"/>
              <w:left w:val="single" w:sz="4" w:space="0" w:color="auto"/>
              <w:bottom w:val="single" w:sz="4" w:space="0" w:color="auto"/>
              <w:right w:val="single" w:sz="4" w:space="0" w:color="auto"/>
            </w:tcBorders>
            <w:hideMark/>
          </w:tcPr>
          <w:p w14:paraId="4DEB586B" w14:textId="77777777" w:rsidR="00000000" w:rsidRDefault="009D64FD">
            <w:pPr>
              <w:pStyle w:val="TableContents"/>
            </w:pPr>
            <w:r>
              <w:t xml:space="preserve">BCD calendars </w:t>
            </w:r>
          </w:p>
        </w:tc>
        <w:tc>
          <w:tcPr>
            <w:tcW w:w="5364" w:type="dxa"/>
            <w:tcBorders>
              <w:top w:val="single" w:sz="4" w:space="0" w:color="auto"/>
              <w:left w:val="single" w:sz="4" w:space="0" w:color="auto"/>
              <w:bottom w:val="single" w:sz="4" w:space="0" w:color="auto"/>
              <w:right w:val="single" w:sz="4" w:space="0" w:color="auto"/>
            </w:tcBorders>
            <w:hideMark/>
          </w:tcPr>
          <w:p w14:paraId="58ABDB62" w14:textId="77777777" w:rsidR="00000000" w:rsidRDefault="009D64FD">
            <w:pPr>
              <w:pStyle w:val="TableContents"/>
            </w:pPr>
            <w:r>
              <w:t xml:space="preserve">dfdl:binaryCalendarRep "bcd"   </w:t>
            </w:r>
          </w:p>
        </w:tc>
      </w:tr>
      <w:tr w:rsidR="00000000" w14:paraId="2708A9AE" w14:textId="77777777">
        <w:tc>
          <w:tcPr>
            <w:tcW w:w="3266" w:type="dxa"/>
            <w:tcBorders>
              <w:top w:val="single" w:sz="4" w:space="0" w:color="auto"/>
              <w:left w:val="single" w:sz="4" w:space="0" w:color="auto"/>
              <w:bottom w:val="single" w:sz="4" w:space="0" w:color="auto"/>
              <w:right w:val="single" w:sz="4" w:space="0" w:color="auto"/>
            </w:tcBorders>
            <w:hideMark/>
          </w:tcPr>
          <w:p w14:paraId="717F5CC9" w14:textId="77777777" w:rsidR="00000000" w:rsidRDefault="009D64FD">
            <w:pPr>
              <w:pStyle w:val="TableContents"/>
            </w:pPr>
            <w:r>
              <w:t>BCD numbers</w:t>
            </w:r>
          </w:p>
        </w:tc>
        <w:tc>
          <w:tcPr>
            <w:tcW w:w="5364" w:type="dxa"/>
            <w:tcBorders>
              <w:top w:val="single" w:sz="4" w:space="0" w:color="auto"/>
              <w:left w:val="single" w:sz="4" w:space="0" w:color="auto"/>
              <w:bottom w:val="single" w:sz="4" w:space="0" w:color="auto"/>
              <w:right w:val="single" w:sz="4" w:space="0" w:color="auto"/>
            </w:tcBorders>
            <w:hideMark/>
          </w:tcPr>
          <w:p w14:paraId="3E1782FB" w14:textId="77777777" w:rsidR="00000000" w:rsidRDefault="009D64FD">
            <w:pPr>
              <w:pStyle w:val="TableContents"/>
            </w:pPr>
            <w:r>
              <w:t>dfdl:binaryNumberRep "bcd"</w:t>
            </w:r>
          </w:p>
        </w:tc>
      </w:tr>
      <w:tr w:rsidR="00000000" w14:paraId="5060ACD8" w14:textId="77777777">
        <w:tc>
          <w:tcPr>
            <w:tcW w:w="3266" w:type="dxa"/>
            <w:tcBorders>
              <w:top w:val="single" w:sz="4" w:space="0" w:color="auto"/>
              <w:left w:val="single" w:sz="4" w:space="0" w:color="auto"/>
              <w:bottom w:val="single" w:sz="4" w:space="0" w:color="auto"/>
              <w:right w:val="single" w:sz="4" w:space="0" w:color="auto"/>
            </w:tcBorders>
            <w:hideMark/>
          </w:tcPr>
          <w:p w14:paraId="12625187" w14:textId="77777777" w:rsidR="00000000" w:rsidRDefault="009D64FD">
            <w:pPr>
              <w:pStyle w:val="TableContents"/>
            </w:pPr>
            <w:r>
              <w:t xml:space="preserve">Multiple schemas </w:t>
            </w:r>
          </w:p>
        </w:tc>
        <w:tc>
          <w:tcPr>
            <w:tcW w:w="5364" w:type="dxa"/>
            <w:tcBorders>
              <w:top w:val="single" w:sz="4" w:space="0" w:color="auto"/>
              <w:left w:val="single" w:sz="4" w:space="0" w:color="auto"/>
              <w:bottom w:val="single" w:sz="4" w:space="0" w:color="auto"/>
              <w:right w:val="single" w:sz="4" w:space="0" w:color="auto"/>
            </w:tcBorders>
            <w:hideMark/>
          </w:tcPr>
          <w:p w14:paraId="60DE6F4C" w14:textId="77777777" w:rsidR="00000000" w:rsidRDefault="009D64FD">
            <w:pPr>
              <w:pStyle w:val="TableContents"/>
            </w:pPr>
            <w:r>
              <w:t xml:space="preserve">xs:include or xs:import in xsd </w:t>
            </w:r>
          </w:p>
        </w:tc>
      </w:tr>
      <w:tr w:rsidR="00000000" w14:paraId="2DADA2B2" w14:textId="77777777">
        <w:tc>
          <w:tcPr>
            <w:tcW w:w="3266" w:type="dxa"/>
            <w:tcBorders>
              <w:top w:val="single" w:sz="4" w:space="0" w:color="auto"/>
              <w:left w:val="single" w:sz="4" w:space="0" w:color="auto"/>
              <w:bottom w:val="single" w:sz="4" w:space="0" w:color="auto"/>
              <w:right w:val="single" w:sz="4" w:space="0" w:color="auto"/>
            </w:tcBorders>
            <w:hideMark/>
          </w:tcPr>
          <w:p w14:paraId="27D3CC70" w14:textId="77777777" w:rsidR="00000000" w:rsidRDefault="009D64FD">
            <w:pPr>
              <w:pStyle w:val="TableContents"/>
            </w:pPr>
            <w:r>
              <w:t>IBM 4690 packed numbers</w:t>
            </w:r>
          </w:p>
        </w:tc>
        <w:tc>
          <w:tcPr>
            <w:tcW w:w="5364" w:type="dxa"/>
            <w:tcBorders>
              <w:top w:val="single" w:sz="4" w:space="0" w:color="auto"/>
              <w:left w:val="single" w:sz="4" w:space="0" w:color="auto"/>
              <w:bottom w:val="single" w:sz="4" w:space="0" w:color="auto"/>
              <w:right w:val="single" w:sz="4" w:space="0" w:color="auto"/>
            </w:tcBorders>
            <w:hideMark/>
          </w:tcPr>
          <w:p w14:paraId="0356A2BB" w14:textId="77777777" w:rsidR="00000000" w:rsidRDefault="009D64FD">
            <w:pPr>
              <w:pStyle w:val="TableContents"/>
            </w:pPr>
            <w:r>
              <w:t>dfdl:binaryNumberRep "ibm4690Packed"</w:t>
            </w:r>
          </w:p>
        </w:tc>
      </w:tr>
      <w:tr w:rsidR="00000000" w14:paraId="62160E17" w14:textId="77777777">
        <w:tc>
          <w:tcPr>
            <w:tcW w:w="3266" w:type="dxa"/>
            <w:tcBorders>
              <w:top w:val="single" w:sz="4" w:space="0" w:color="auto"/>
              <w:left w:val="single" w:sz="4" w:space="0" w:color="auto"/>
              <w:bottom w:val="single" w:sz="4" w:space="0" w:color="auto"/>
              <w:right w:val="single" w:sz="4" w:space="0" w:color="auto"/>
            </w:tcBorders>
            <w:hideMark/>
          </w:tcPr>
          <w:p w14:paraId="79475A6E" w14:textId="77777777" w:rsidR="00000000" w:rsidRDefault="009D64FD">
            <w:pPr>
              <w:pStyle w:val="TableContents"/>
            </w:pPr>
            <w:r>
              <w:t>IBM 4690 packed calendars</w:t>
            </w:r>
          </w:p>
        </w:tc>
        <w:tc>
          <w:tcPr>
            <w:tcW w:w="5364" w:type="dxa"/>
            <w:tcBorders>
              <w:top w:val="single" w:sz="4" w:space="0" w:color="auto"/>
              <w:left w:val="single" w:sz="4" w:space="0" w:color="auto"/>
              <w:bottom w:val="single" w:sz="4" w:space="0" w:color="auto"/>
              <w:right w:val="single" w:sz="4" w:space="0" w:color="auto"/>
            </w:tcBorders>
            <w:hideMark/>
          </w:tcPr>
          <w:p w14:paraId="41653103" w14:textId="77777777" w:rsidR="00000000" w:rsidRDefault="009D64FD">
            <w:pPr>
              <w:pStyle w:val="TableContents"/>
            </w:pPr>
            <w:r>
              <w:t>dfdl:binaryCalendarRep "ibm4690Packed"</w:t>
            </w:r>
          </w:p>
        </w:tc>
      </w:tr>
      <w:tr w:rsidR="00000000" w14:paraId="02EE2D38" w14:textId="77777777">
        <w:tc>
          <w:tcPr>
            <w:tcW w:w="3266" w:type="dxa"/>
            <w:tcBorders>
              <w:top w:val="single" w:sz="4" w:space="0" w:color="auto"/>
              <w:left w:val="single" w:sz="4" w:space="0" w:color="auto"/>
              <w:bottom w:val="single" w:sz="4" w:space="0" w:color="auto"/>
              <w:right w:val="single" w:sz="4" w:space="0" w:color="auto"/>
            </w:tcBorders>
            <w:hideMark/>
          </w:tcPr>
          <w:p w14:paraId="03276592" w14:textId="77777777" w:rsidR="00000000" w:rsidRDefault="009D64FD">
            <w:pPr>
              <w:pStyle w:val="TableContents"/>
            </w:pPr>
            <w:r>
              <w:t>DFDL Byte Value Entities</w:t>
            </w:r>
          </w:p>
        </w:tc>
        <w:tc>
          <w:tcPr>
            <w:tcW w:w="5364" w:type="dxa"/>
            <w:tcBorders>
              <w:top w:val="single" w:sz="4" w:space="0" w:color="auto"/>
              <w:left w:val="single" w:sz="4" w:space="0" w:color="auto"/>
              <w:bottom w:val="single" w:sz="4" w:space="0" w:color="auto"/>
              <w:right w:val="single" w:sz="4" w:space="0" w:color="auto"/>
            </w:tcBorders>
            <w:hideMark/>
          </w:tcPr>
          <w:p w14:paraId="19704405" w14:textId="77777777" w:rsidR="00000000" w:rsidRDefault="009D64FD">
            <w:pPr>
              <w:pStyle w:val="TableContents"/>
            </w:pPr>
            <w:r>
              <w:t>Use of %#r syntax in a DFDL String Literal other than the dfdl:fillByte property</w:t>
            </w:r>
          </w:p>
        </w:tc>
      </w:tr>
      <w:tr w:rsidR="00000000" w14:paraId="1D556B83" w14:textId="77777777">
        <w:tc>
          <w:tcPr>
            <w:tcW w:w="3266" w:type="dxa"/>
            <w:tcBorders>
              <w:top w:val="single" w:sz="4" w:space="0" w:color="auto"/>
              <w:left w:val="single" w:sz="4" w:space="0" w:color="auto"/>
              <w:bottom w:val="single" w:sz="4" w:space="0" w:color="auto"/>
              <w:right w:val="single" w:sz="4" w:space="0" w:color="auto"/>
            </w:tcBorders>
            <w:hideMark/>
          </w:tcPr>
          <w:p w14:paraId="064966B5" w14:textId="77777777" w:rsidR="00000000" w:rsidRDefault="009D64FD">
            <w:pPr>
              <w:pStyle w:val="TableContents"/>
            </w:pPr>
            <w:r>
              <w:t>DFDL Standard Character Set Encodings</w:t>
            </w:r>
          </w:p>
        </w:tc>
        <w:tc>
          <w:tcPr>
            <w:tcW w:w="5364" w:type="dxa"/>
            <w:tcBorders>
              <w:top w:val="single" w:sz="4" w:space="0" w:color="auto"/>
              <w:left w:val="single" w:sz="4" w:space="0" w:color="auto"/>
              <w:bottom w:val="single" w:sz="4" w:space="0" w:color="auto"/>
              <w:right w:val="single" w:sz="4" w:space="0" w:color="auto"/>
            </w:tcBorders>
            <w:hideMark/>
          </w:tcPr>
          <w:p w14:paraId="48F5EB6C" w14:textId="77777777" w:rsidR="00000000" w:rsidRDefault="009D64FD">
            <w:pPr>
              <w:pStyle w:val="TableContents"/>
            </w:pPr>
            <w:r>
              <w:t>dfdl:en</w:t>
            </w:r>
            <w:r>
              <w:t>coding name begins with "X-DFDL-".</w:t>
            </w:r>
          </w:p>
        </w:tc>
      </w:tr>
      <w:tr w:rsidR="00000000" w14:paraId="6BC293A3" w14:textId="77777777">
        <w:tc>
          <w:tcPr>
            <w:tcW w:w="3266" w:type="dxa"/>
            <w:tcBorders>
              <w:top w:val="single" w:sz="4" w:space="0" w:color="auto"/>
              <w:left w:val="single" w:sz="4" w:space="0" w:color="auto"/>
              <w:bottom w:val="single" w:sz="4" w:space="0" w:color="auto"/>
              <w:right w:val="single" w:sz="4" w:space="0" w:color="auto"/>
            </w:tcBorders>
            <w:hideMark/>
          </w:tcPr>
          <w:p w14:paraId="710A509C" w14:textId="77777777" w:rsidR="00000000" w:rsidRDefault="009D64FD">
            <w:pPr>
              <w:pStyle w:val="TableContents"/>
            </w:pPr>
            <w:r>
              <w:t>Bit Order - Least Significant Bit First</w:t>
            </w:r>
          </w:p>
        </w:tc>
        <w:tc>
          <w:tcPr>
            <w:tcW w:w="5364" w:type="dxa"/>
            <w:tcBorders>
              <w:top w:val="single" w:sz="4" w:space="0" w:color="auto"/>
              <w:left w:val="single" w:sz="4" w:space="0" w:color="auto"/>
              <w:bottom w:val="single" w:sz="4" w:space="0" w:color="auto"/>
              <w:right w:val="single" w:sz="4" w:space="0" w:color="auto"/>
            </w:tcBorders>
            <w:hideMark/>
          </w:tcPr>
          <w:p w14:paraId="33C37093" w14:textId="77777777" w:rsidR="00000000" w:rsidRDefault="009D64FD">
            <w:pPr>
              <w:pStyle w:val="TableContents"/>
            </w:pPr>
            <w:r>
              <w:t>dfdl:bitOrder with value 'leastSignificantBitFirst'</w:t>
            </w:r>
          </w:p>
        </w:tc>
      </w:tr>
    </w:tbl>
    <w:p w14:paraId="22A6C50F" w14:textId="77777777" w:rsidR="00000000" w:rsidRDefault="009D64FD">
      <w:pPr>
        <w:pStyle w:val="Caption"/>
        <w:rPr>
          <w:rFonts w:cs="Arial"/>
          <w:noProof/>
        </w:rPr>
      </w:pPr>
      <w:r>
        <w:rPr>
          <w:rFonts w:cs="Arial"/>
        </w:rPr>
        <w:t xml:space="preserve">Table </w:t>
      </w:r>
      <w:r>
        <w:fldChar w:fldCharType="begin"/>
      </w:r>
      <w:r>
        <w:rPr>
          <w:rFonts w:cs="Arial"/>
        </w:rPr>
        <w:instrText xml:space="preserve"> SEQ Table \* ARABIC </w:instrText>
      </w:r>
      <w:r>
        <w:fldChar w:fldCharType="separate"/>
      </w:r>
      <w:r>
        <w:rPr>
          <w:rFonts w:cs="Arial"/>
          <w:noProof/>
        </w:rPr>
        <w:t>55</w:t>
      </w:r>
      <w:r>
        <w:fldChar w:fldCharType="end"/>
      </w:r>
      <w:r>
        <w:rPr>
          <w:rFonts w:cs="Arial"/>
          <w:noProof/>
        </w:rPr>
        <w:t xml:space="preserve"> Optional DFDL features</w:t>
      </w:r>
    </w:p>
    <w:p w14:paraId="72E29934" w14:textId="77777777" w:rsidR="00000000" w:rsidRDefault="009D64FD">
      <w:pPr>
        <w:rPr>
          <w:rFonts w:cs="Arial"/>
        </w:rPr>
      </w:pPr>
      <w:r>
        <w:rPr>
          <w:rFonts w:cs="Arial"/>
        </w:rPr>
        <w:t>In order to provide portability of a DFDL schema, a minimal or extended conforming processor must issue warnings about any DFDL properties it does not implement. This warning can simply state that the property was not recognized.</w:t>
      </w:r>
    </w:p>
    <w:p w14:paraId="7A1C480A" w14:textId="77777777" w:rsidR="00000000" w:rsidRDefault="009D64FD">
      <w:pPr>
        <w:rPr>
          <w:rFonts w:cs="Arial"/>
        </w:rPr>
      </w:pPr>
      <w:r>
        <w:rPr>
          <w:rFonts w:cs="Arial"/>
        </w:rPr>
        <w:t>(This allows the implement</w:t>
      </w:r>
      <w:r>
        <w:rPr>
          <w:rFonts w:cs="Arial"/>
        </w:rPr>
        <w:t xml:space="preserve">ation to simply have no knowledge of properties it does not need for the subset of features it implements.) </w:t>
      </w:r>
    </w:p>
    <w:p w14:paraId="2A04940E" w14:textId="77777777" w:rsidR="00000000" w:rsidRDefault="009D64FD">
      <w:pPr>
        <w:rPr>
          <w:rFonts w:eastAsia="MS Mincho"/>
        </w:rPr>
      </w:pPr>
      <w:r>
        <w:t xml:space="preserve">For example </w:t>
      </w:r>
      <w:r>
        <w:rPr>
          <w:rFonts w:eastAsia="MS Mincho"/>
        </w:rPr>
        <w:t>if the hidden groups feature is not implemented, then the implementation will most likely not recognize the dfdl:hiddenGroupRef propert</w:t>
      </w:r>
      <w:r>
        <w:rPr>
          <w:rFonts w:eastAsia="MS Mincho"/>
        </w:rPr>
        <w:t xml:space="preserve">y at all. Such an implementation must issue a warning that the dfdl:hiddenGroupRef property was not recognized. </w:t>
      </w:r>
    </w:p>
    <w:p w14:paraId="0CB0B0A2" w14:textId="77777777" w:rsidR="00000000" w:rsidRDefault="009D64FD">
      <w:r>
        <w:rPr>
          <w:rFonts w:eastAsia="MS Mincho"/>
        </w:rPr>
        <w:t xml:space="preserve">It is a Schema Definition Error if a DFDL schema uses an optional feature that is not supported by a </w:t>
      </w:r>
      <w:r>
        <w:t xml:space="preserve">minimal </w:t>
      </w:r>
      <w:r>
        <w:t>or extended conforming processor.</w:t>
      </w:r>
      <w:r>
        <w:rPr>
          <w:rFonts w:eastAsia="MS Mincho"/>
        </w:rPr>
        <w:t xml:space="preserve"> </w:t>
      </w:r>
    </w:p>
    <w:p w14:paraId="7174FEA1" w14:textId="77777777" w:rsidR="00000000" w:rsidRDefault="009D64FD">
      <w:pPr>
        <w:pStyle w:val="Heading1"/>
        <w:rPr>
          <w:rFonts w:eastAsia="Times New Roman"/>
        </w:rPr>
      </w:pPr>
      <w:bookmarkStart w:id="10819" w:name="_Toc322911725"/>
      <w:bookmarkStart w:id="10820" w:name="_Toc322912264"/>
      <w:bookmarkStart w:id="10821" w:name="_Toc329093125"/>
      <w:bookmarkStart w:id="10822" w:name="_Toc332701638"/>
      <w:bookmarkStart w:id="10823" w:name="_Toc332701942"/>
      <w:bookmarkStart w:id="10824" w:name="_Toc332711741"/>
      <w:bookmarkStart w:id="10825" w:name="_Toc332712043"/>
      <w:bookmarkStart w:id="10826" w:name="_Toc332712344"/>
      <w:bookmarkStart w:id="10827" w:name="_Toc332724260"/>
      <w:bookmarkStart w:id="10828" w:name="_Toc332724560"/>
      <w:bookmarkStart w:id="10829" w:name="_Toc341102856"/>
      <w:bookmarkStart w:id="10830" w:name="_Toc347241591"/>
      <w:bookmarkStart w:id="10831" w:name="_Toc347744784"/>
      <w:bookmarkStart w:id="10832" w:name="_Toc348984567"/>
      <w:bookmarkStart w:id="10833" w:name="_Toc348984872"/>
      <w:bookmarkStart w:id="10834" w:name="_Toc349038036"/>
      <w:bookmarkStart w:id="10835" w:name="_Toc349038338"/>
      <w:bookmarkStart w:id="10836" w:name="_Toc349042829"/>
      <w:bookmarkStart w:id="10837" w:name="_Toc349642242"/>
      <w:bookmarkStart w:id="10838" w:name="_Toc351912951"/>
      <w:bookmarkStart w:id="10839" w:name="_Toc351914972"/>
      <w:bookmarkStart w:id="10840" w:name="_Toc351915438"/>
      <w:bookmarkStart w:id="10841" w:name="_Toc361231536"/>
      <w:bookmarkStart w:id="10842" w:name="_Toc361232062"/>
      <w:bookmarkStart w:id="10843" w:name="_Toc362445360"/>
      <w:bookmarkStart w:id="10844" w:name="_Toc363909327"/>
      <w:bookmarkStart w:id="10845" w:name="_Toc364463753"/>
      <w:bookmarkStart w:id="10846" w:name="_Toc366078357"/>
      <w:bookmarkStart w:id="10847" w:name="_Toc366078972"/>
      <w:bookmarkStart w:id="10848" w:name="_Toc366079957"/>
      <w:bookmarkStart w:id="10849" w:name="_Toc366080569"/>
      <w:bookmarkStart w:id="10850" w:name="_Toc366081178"/>
      <w:bookmarkStart w:id="10851" w:name="_Toc366505518"/>
      <w:bookmarkStart w:id="10852" w:name="_Toc366508887"/>
      <w:bookmarkStart w:id="10853" w:name="_Toc366513388"/>
      <w:bookmarkStart w:id="10854" w:name="_Toc366574577"/>
      <w:bookmarkStart w:id="10855" w:name="_Toc366578370"/>
      <w:bookmarkStart w:id="10856" w:name="_Toc366578964"/>
      <w:bookmarkStart w:id="10857" w:name="_Toc366579556"/>
      <w:bookmarkStart w:id="10858" w:name="_Toc366580147"/>
      <w:bookmarkStart w:id="10859" w:name="_Toc366580739"/>
      <w:bookmarkStart w:id="10860" w:name="_Toc366581330"/>
      <w:bookmarkStart w:id="10861" w:name="_Toc366581922"/>
      <w:bookmarkStart w:id="10862" w:name="_Toc349042830"/>
      <w:bookmarkStart w:id="10863" w:name="_Toc25589878"/>
      <w:bookmarkEnd w:id="10819"/>
      <w:bookmarkEnd w:id="10820"/>
      <w:bookmarkEnd w:id="10821"/>
      <w:bookmarkEnd w:id="10822"/>
      <w:bookmarkEnd w:id="10823"/>
      <w:bookmarkEnd w:id="10824"/>
      <w:bookmarkEnd w:id="10825"/>
      <w:bookmarkEnd w:id="10826"/>
      <w:bookmarkEnd w:id="10827"/>
      <w:bookmarkEnd w:id="10828"/>
      <w:bookmarkEnd w:id="10829"/>
      <w:bookmarkEnd w:id="10830"/>
      <w:bookmarkEnd w:id="10831"/>
      <w:bookmarkEnd w:id="10832"/>
      <w:bookmarkEnd w:id="10833"/>
      <w:bookmarkEnd w:id="10834"/>
      <w:bookmarkEnd w:id="10835"/>
      <w:bookmarkEnd w:id="10836"/>
      <w:bookmarkEnd w:id="10837"/>
      <w:bookmarkEnd w:id="10838"/>
      <w:bookmarkEnd w:id="10839"/>
      <w:bookmarkEnd w:id="10840"/>
      <w:bookmarkEnd w:id="10841"/>
      <w:bookmarkEnd w:id="10842"/>
      <w:bookmarkEnd w:id="10843"/>
      <w:bookmarkEnd w:id="10844"/>
      <w:bookmarkEnd w:id="10845"/>
      <w:bookmarkEnd w:id="10846"/>
      <w:bookmarkEnd w:id="10847"/>
      <w:bookmarkEnd w:id="10848"/>
      <w:bookmarkEnd w:id="10849"/>
      <w:bookmarkEnd w:id="10850"/>
      <w:bookmarkEnd w:id="10851"/>
      <w:bookmarkEnd w:id="10852"/>
      <w:bookmarkEnd w:id="10853"/>
      <w:bookmarkEnd w:id="10854"/>
      <w:bookmarkEnd w:id="10855"/>
      <w:bookmarkEnd w:id="10856"/>
      <w:bookmarkEnd w:id="10857"/>
      <w:bookmarkEnd w:id="10858"/>
      <w:bookmarkEnd w:id="10859"/>
      <w:bookmarkEnd w:id="10860"/>
      <w:bookmarkEnd w:id="10861"/>
      <w:r>
        <w:rPr>
          <w:rFonts w:eastAsia="Times New Roman"/>
        </w:rPr>
        <w:t>Property Precedence</w:t>
      </w:r>
      <w:bookmarkEnd w:id="10862"/>
      <w:bookmarkEnd w:id="10863"/>
    </w:p>
    <w:p w14:paraId="30596724" w14:textId="77777777" w:rsidR="00000000" w:rsidRDefault="009D64FD">
      <w:pPr>
        <w:pStyle w:val="Heading2"/>
        <w:rPr>
          <w:rFonts w:eastAsia="Times New Roman"/>
        </w:rPr>
      </w:pPr>
      <w:bookmarkStart w:id="10864" w:name="_Toc25589879"/>
      <w:bookmarkStart w:id="10865" w:name="_Toc349042831"/>
      <w:bookmarkStart w:id="10866" w:name="_Toc243112872"/>
      <w:bookmarkStart w:id="10867" w:name="_Toc194984030"/>
      <w:bookmarkStart w:id="10868" w:name="_Toc199516369"/>
      <w:r>
        <w:rPr>
          <w:rFonts w:eastAsia="Times New Roman"/>
        </w:rPr>
        <w:t>Parsing</w:t>
      </w:r>
      <w:bookmarkEnd w:id="10864"/>
      <w:bookmarkEnd w:id="10865"/>
      <w:bookmarkEnd w:id="10866"/>
      <w:bookmarkEnd w:id="10867"/>
      <w:bookmarkEnd w:id="10868"/>
    </w:p>
    <w:p w14:paraId="70D6A545" w14:textId="77777777" w:rsidR="00000000" w:rsidRDefault="009D64FD">
      <w:r>
        <w:rPr>
          <w:rFonts w:eastAsia="MS Mincho"/>
        </w:rPr>
        <w:t>The following list gives the order in which DFDL properties are examined when the DFDL parser is positioned at a particular component in the DFDL schema, and about to parse the bitstream modele</w:t>
      </w:r>
      <w:r>
        <w:rPr>
          <w:rFonts w:eastAsia="MS Mincho"/>
        </w:rPr>
        <w:t>d by that component.</w:t>
      </w:r>
    </w:p>
    <w:p w14:paraId="758F360F" w14:textId="77777777" w:rsidR="00000000" w:rsidRDefault="009D64FD">
      <w:pPr>
        <w:pStyle w:val="Heading3"/>
        <w:rPr>
          <w:rFonts w:eastAsia="Times New Roman"/>
        </w:rPr>
      </w:pPr>
      <w:bookmarkStart w:id="10869" w:name="_Toc322911728"/>
      <w:bookmarkStart w:id="10870" w:name="_Toc322912267"/>
      <w:bookmarkStart w:id="10871" w:name="_Toc329093128"/>
      <w:bookmarkStart w:id="10872" w:name="_Toc332701641"/>
      <w:bookmarkStart w:id="10873" w:name="_Toc332701945"/>
      <w:bookmarkStart w:id="10874" w:name="_Toc332711744"/>
      <w:bookmarkStart w:id="10875" w:name="_Toc332712046"/>
      <w:bookmarkStart w:id="10876" w:name="_Toc332712347"/>
      <w:bookmarkStart w:id="10877" w:name="_Toc332724263"/>
      <w:bookmarkStart w:id="10878" w:name="_Toc332724563"/>
      <w:bookmarkStart w:id="10879" w:name="_Toc341102859"/>
      <w:bookmarkStart w:id="10880" w:name="_Toc347241594"/>
      <w:bookmarkStart w:id="10881" w:name="_Toc347744787"/>
      <w:bookmarkStart w:id="10882" w:name="_Toc348984570"/>
      <w:bookmarkStart w:id="10883" w:name="_Toc348984875"/>
      <w:bookmarkStart w:id="10884" w:name="_Toc349038039"/>
      <w:bookmarkStart w:id="10885" w:name="_Toc349038341"/>
      <w:bookmarkStart w:id="10886" w:name="_Toc349042832"/>
      <w:bookmarkStart w:id="10887" w:name="_Toc351912954"/>
      <w:bookmarkStart w:id="10888" w:name="_Toc351914975"/>
      <w:bookmarkStart w:id="10889" w:name="_Toc351915441"/>
      <w:bookmarkStart w:id="10890" w:name="_Toc361231539"/>
      <w:bookmarkStart w:id="10891" w:name="_Toc361232065"/>
      <w:bookmarkStart w:id="10892" w:name="_Toc362445363"/>
      <w:bookmarkStart w:id="10893" w:name="_Toc363909330"/>
      <w:bookmarkStart w:id="10894" w:name="_Toc364463756"/>
      <w:bookmarkStart w:id="10895" w:name="_Toc366078360"/>
      <w:bookmarkStart w:id="10896" w:name="_Toc366078975"/>
      <w:bookmarkStart w:id="10897" w:name="_Toc366079960"/>
      <w:bookmarkStart w:id="10898" w:name="_Toc366080572"/>
      <w:bookmarkStart w:id="10899" w:name="_Toc366081181"/>
      <w:bookmarkStart w:id="10900" w:name="_Toc366505521"/>
      <w:bookmarkStart w:id="10901" w:name="_Toc366508890"/>
      <w:bookmarkStart w:id="10902" w:name="_Toc366513391"/>
      <w:bookmarkStart w:id="10903" w:name="_Toc366574580"/>
      <w:bookmarkStart w:id="10904" w:name="_Toc366578373"/>
      <w:bookmarkStart w:id="10905" w:name="_Toc366578967"/>
      <w:bookmarkStart w:id="10906" w:name="_Toc366579559"/>
      <w:bookmarkStart w:id="10907" w:name="_Toc366580150"/>
      <w:bookmarkStart w:id="10908" w:name="_Toc366580742"/>
      <w:bookmarkStart w:id="10909" w:name="_Toc366581333"/>
      <w:bookmarkStart w:id="10910" w:name="_Toc366581925"/>
      <w:bookmarkStart w:id="10911" w:name="_Toc243112873"/>
      <w:bookmarkStart w:id="10912" w:name="_Toc349042833"/>
      <w:bookmarkStart w:id="10913" w:name="_Toc25589880"/>
      <w:bookmarkEnd w:id="10869"/>
      <w:bookmarkEnd w:id="10870"/>
      <w:bookmarkEnd w:id="10871"/>
      <w:bookmarkEnd w:id="10872"/>
      <w:bookmarkEnd w:id="10873"/>
      <w:bookmarkEnd w:id="10874"/>
      <w:bookmarkEnd w:id="10875"/>
      <w:bookmarkEnd w:id="10876"/>
      <w:bookmarkEnd w:id="10877"/>
      <w:bookmarkEnd w:id="10878"/>
      <w:bookmarkEnd w:id="10879"/>
      <w:bookmarkEnd w:id="10880"/>
      <w:bookmarkEnd w:id="10881"/>
      <w:bookmarkEnd w:id="10882"/>
      <w:bookmarkEnd w:id="10883"/>
      <w:bookmarkEnd w:id="10884"/>
      <w:bookmarkEnd w:id="10885"/>
      <w:bookmarkEnd w:id="10886"/>
      <w:bookmarkEnd w:id="10887"/>
      <w:bookmarkEnd w:id="10888"/>
      <w:bookmarkEnd w:id="10889"/>
      <w:bookmarkEnd w:id="10890"/>
      <w:bookmarkEnd w:id="10891"/>
      <w:bookmarkEnd w:id="10892"/>
      <w:bookmarkEnd w:id="10893"/>
      <w:bookmarkEnd w:id="10894"/>
      <w:bookmarkEnd w:id="10895"/>
      <w:bookmarkEnd w:id="10896"/>
      <w:bookmarkEnd w:id="10897"/>
      <w:bookmarkEnd w:id="10898"/>
      <w:bookmarkEnd w:id="10899"/>
      <w:bookmarkEnd w:id="10900"/>
      <w:bookmarkEnd w:id="10901"/>
      <w:bookmarkEnd w:id="10902"/>
      <w:bookmarkEnd w:id="10903"/>
      <w:bookmarkEnd w:id="10904"/>
      <w:bookmarkEnd w:id="10905"/>
      <w:bookmarkEnd w:id="10906"/>
      <w:bookmarkEnd w:id="10907"/>
      <w:bookmarkEnd w:id="10908"/>
      <w:bookmarkEnd w:id="10909"/>
      <w:bookmarkEnd w:id="10910"/>
      <w:r>
        <w:rPr>
          <w:rFonts w:eastAsia="Times New Roman"/>
        </w:rPr>
        <w:t>dfdl:element (simple) and dfdl:simpleType</w:t>
      </w:r>
      <w:bookmarkEnd w:id="10911"/>
      <w:bookmarkEnd w:id="10912"/>
      <w:bookmarkEnd w:id="10913"/>
    </w:p>
    <w:p w14:paraId="1219D02B" w14:textId="77777777" w:rsidR="00000000" w:rsidRDefault="009D64FD">
      <w:pPr>
        <w:numPr>
          <w:ilvl w:val="0"/>
          <w:numId w:val="146"/>
        </w:numPr>
        <w:rPr>
          <w:rStyle w:val="Emphasis"/>
        </w:rPr>
      </w:pPr>
      <w:r>
        <w:rPr>
          <w:rStyle w:val="Emphasis"/>
        </w:rPr>
        <w:t>Parsing: calculated value (does not apply to dfdl:simpleType or to global elements)</w:t>
      </w:r>
    </w:p>
    <w:p w14:paraId="0353B8B3" w14:textId="77777777" w:rsidR="00000000" w:rsidRDefault="009D64FD">
      <w:pPr>
        <w:numPr>
          <w:ilvl w:val="1"/>
          <w:numId w:val="147"/>
        </w:numPr>
      </w:pPr>
      <w:r>
        <w:t xml:space="preserve">dfdl:inputValueCalc </w:t>
      </w:r>
    </w:p>
    <w:p w14:paraId="3DE14B8C" w14:textId="77777777" w:rsidR="00000000" w:rsidRDefault="009D64FD">
      <w:pPr>
        <w:numPr>
          <w:ilvl w:val="0"/>
          <w:numId w:val="147"/>
        </w:numPr>
        <w:rPr>
          <w:rStyle w:val="Emphasis"/>
        </w:rPr>
      </w:pPr>
      <w:r>
        <w:rPr>
          <w:rStyle w:val="Emphasis"/>
        </w:rPr>
        <w:t>Parsing: common</w:t>
      </w:r>
    </w:p>
    <w:p w14:paraId="071C0D43" w14:textId="77777777" w:rsidR="00000000" w:rsidRDefault="009D64FD">
      <w:pPr>
        <w:numPr>
          <w:ilvl w:val="1"/>
          <w:numId w:val="147"/>
        </w:numPr>
      </w:pPr>
      <w:r>
        <w:t>dfdl:bitOrder</w:t>
      </w:r>
    </w:p>
    <w:p w14:paraId="5A356DD3" w14:textId="77777777" w:rsidR="00000000" w:rsidRDefault="009D64FD">
      <w:pPr>
        <w:numPr>
          <w:ilvl w:val="1"/>
          <w:numId w:val="147"/>
        </w:numPr>
      </w:pPr>
      <w:r>
        <w:t xml:space="preserve">dfdl:encoding </w:t>
      </w:r>
    </w:p>
    <w:p w14:paraId="4EC3111E" w14:textId="77777777" w:rsidR="00000000" w:rsidRDefault="009D64FD">
      <w:pPr>
        <w:numPr>
          <w:ilvl w:val="2"/>
          <w:numId w:val="147"/>
        </w:numPr>
      </w:pPr>
      <w:r>
        <w:t>'UTF-16' 'UTF-16BE' 'UTF-16LE'</w:t>
      </w:r>
    </w:p>
    <w:p w14:paraId="2C748118" w14:textId="77777777" w:rsidR="00000000" w:rsidRDefault="009D64FD">
      <w:pPr>
        <w:numPr>
          <w:ilvl w:val="3"/>
          <w:numId w:val="147"/>
        </w:numPr>
      </w:pPr>
      <w:r>
        <w:t>dfdl:utf16Wi</w:t>
      </w:r>
      <w:r>
        <w:t>dth</w:t>
      </w:r>
    </w:p>
    <w:p w14:paraId="0C893D5B" w14:textId="77777777" w:rsidR="00000000" w:rsidRDefault="009D64FD">
      <w:pPr>
        <w:numPr>
          <w:ilvl w:val="1"/>
          <w:numId w:val="147"/>
        </w:numPr>
      </w:pPr>
      <w:r>
        <w:t>dfdl:encodingErrorPolicy</w:t>
      </w:r>
    </w:p>
    <w:p w14:paraId="0803720D" w14:textId="77777777" w:rsidR="00000000" w:rsidRDefault="009D64FD">
      <w:pPr>
        <w:numPr>
          <w:ilvl w:val="1"/>
          <w:numId w:val="147"/>
        </w:numPr>
      </w:pPr>
      <w:r>
        <w:t>dfdl:ignoreCase</w:t>
      </w:r>
    </w:p>
    <w:p w14:paraId="073B13B9" w14:textId="77777777" w:rsidR="00000000" w:rsidRDefault="009D64FD">
      <w:pPr>
        <w:numPr>
          <w:ilvl w:val="0"/>
          <w:numId w:val="147"/>
        </w:numPr>
        <w:rPr>
          <w:rStyle w:val="Emphasis"/>
        </w:rPr>
      </w:pPr>
      <w:r>
        <w:rPr>
          <w:rStyle w:val="Emphasis"/>
        </w:rPr>
        <w:t xml:space="preserve">Parsing: nillable </w:t>
      </w:r>
    </w:p>
    <w:p w14:paraId="00706020" w14:textId="77777777" w:rsidR="00000000" w:rsidRDefault="009D64FD">
      <w:pPr>
        <w:numPr>
          <w:ilvl w:val="1"/>
          <w:numId w:val="147"/>
        </w:numPr>
      </w:pPr>
      <w:r>
        <w:t xml:space="preserve">XSDL nillable </w:t>
      </w:r>
      <w:r>
        <w:rPr>
          <w:rStyle w:val="Emphasis"/>
        </w:rPr>
        <w:t>(does not apply to dfdl:simpleType)</w:t>
      </w:r>
    </w:p>
    <w:p w14:paraId="72245CC6" w14:textId="77777777" w:rsidR="00000000" w:rsidRDefault="009D64FD">
      <w:pPr>
        <w:numPr>
          <w:ilvl w:val="2"/>
          <w:numId w:val="147"/>
        </w:numPr>
      </w:pPr>
      <w:r>
        <w:t xml:space="preserve">dfdl:nilKind </w:t>
      </w:r>
    </w:p>
    <w:p w14:paraId="78081E20" w14:textId="77777777" w:rsidR="00000000" w:rsidRDefault="009D64FD">
      <w:pPr>
        <w:numPr>
          <w:ilvl w:val="3"/>
          <w:numId w:val="147"/>
        </w:numPr>
        <w:rPr>
          <w:rStyle w:val="Emphasis"/>
        </w:rPr>
      </w:pPr>
      <w:r>
        <w:rPr>
          <w:rStyle w:val="Emphasis"/>
        </w:rPr>
        <w:t xml:space="preserve">"literalValue", "logicalValue", "literalCharacter" </w:t>
      </w:r>
    </w:p>
    <w:p w14:paraId="6A78A34A" w14:textId="77777777" w:rsidR="00000000" w:rsidRDefault="009D64FD">
      <w:pPr>
        <w:numPr>
          <w:ilvl w:val="4"/>
          <w:numId w:val="147"/>
        </w:numPr>
      </w:pPr>
      <w:r>
        <w:t xml:space="preserve">dfdl:nilValue </w:t>
      </w:r>
    </w:p>
    <w:p w14:paraId="311D3CDA" w14:textId="77777777" w:rsidR="00000000" w:rsidRDefault="009D64FD">
      <w:pPr>
        <w:numPr>
          <w:ilvl w:val="0"/>
          <w:numId w:val="147"/>
        </w:numPr>
        <w:rPr>
          <w:rStyle w:val="Emphasis"/>
        </w:rPr>
      </w:pPr>
      <w:r>
        <w:rPr>
          <w:rStyle w:val="Emphasis"/>
        </w:rPr>
        <w:t>Parsing: occurrences (does not apply to dfdl:simpleType)</w:t>
      </w:r>
    </w:p>
    <w:p w14:paraId="49B45169" w14:textId="77777777" w:rsidR="00000000" w:rsidRDefault="009D64FD">
      <w:pPr>
        <w:numPr>
          <w:ilvl w:val="1"/>
          <w:numId w:val="147"/>
        </w:numPr>
      </w:pPr>
      <w:r>
        <w:rPr>
          <w:iCs/>
        </w:rPr>
        <w:t>dfdl</w:t>
      </w:r>
      <w:r>
        <w:rPr>
          <w:iCs/>
        </w:rPr>
        <w:t xml:space="preserve">:floating </w:t>
      </w:r>
    </w:p>
    <w:p w14:paraId="25A3F74C" w14:textId="77777777" w:rsidR="00000000" w:rsidRDefault="009D64FD">
      <w:pPr>
        <w:numPr>
          <w:ilvl w:val="1"/>
          <w:numId w:val="147"/>
        </w:numPr>
      </w:pPr>
      <w:r>
        <w:t>(maxOccurs &gt; 1 or unbounded) or (minOccurs = 0 and maxOccurs = 1)</w:t>
      </w:r>
    </w:p>
    <w:p w14:paraId="1E52E365" w14:textId="77777777" w:rsidR="00000000" w:rsidRDefault="009D64FD">
      <w:pPr>
        <w:numPr>
          <w:ilvl w:val="2"/>
          <w:numId w:val="147"/>
        </w:numPr>
      </w:pPr>
      <w:r>
        <w:t xml:space="preserve">dfdl:occursCountKind </w:t>
      </w:r>
    </w:p>
    <w:p w14:paraId="6CEA69CA" w14:textId="77777777" w:rsidR="00000000" w:rsidRDefault="009D64FD">
      <w:pPr>
        <w:numPr>
          <w:ilvl w:val="3"/>
          <w:numId w:val="147"/>
        </w:numPr>
        <w:rPr>
          <w:rStyle w:val="Emphasis"/>
        </w:rPr>
      </w:pPr>
      <w:r>
        <w:rPr>
          <w:rStyle w:val="Emphasis"/>
        </w:rPr>
        <w:t xml:space="preserve">"expression" </w:t>
      </w:r>
    </w:p>
    <w:p w14:paraId="77E94AE3" w14:textId="77777777" w:rsidR="00000000" w:rsidRDefault="009D64FD">
      <w:pPr>
        <w:numPr>
          <w:ilvl w:val="4"/>
          <w:numId w:val="147"/>
        </w:numPr>
      </w:pPr>
      <w:r>
        <w:t xml:space="preserve">dfdl:occursCount </w:t>
      </w:r>
    </w:p>
    <w:p w14:paraId="4BEAE4DE" w14:textId="77777777" w:rsidR="00000000" w:rsidRDefault="009D64FD">
      <w:pPr>
        <w:numPr>
          <w:ilvl w:val="3"/>
          <w:numId w:val="147"/>
        </w:numPr>
        <w:rPr>
          <w:rStyle w:val="Emphasis"/>
        </w:rPr>
      </w:pPr>
      <w:r>
        <w:rPr>
          <w:rStyle w:val="Emphasis"/>
        </w:rPr>
        <w:t xml:space="preserve">"fixed", "implicit" </w:t>
      </w:r>
    </w:p>
    <w:p w14:paraId="0D5B02FA" w14:textId="77777777" w:rsidR="00000000" w:rsidRDefault="009D64FD">
      <w:pPr>
        <w:numPr>
          <w:ilvl w:val="4"/>
          <w:numId w:val="147"/>
        </w:numPr>
      </w:pPr>
      <w:r>
        <w:t>minOccurs</w:t>
      </w:r>
    </w:p>
    <w:p w14:paraId="778DDAA1" w14:textId="77777777" w:rsidR="00000000" w:rsidRDefault="009D64FD">
      <w:pPr>
        <w:numPr>
          <w:ilvl w:val="4"/>
          <w:numId w:val="147"/>
        </w:numPr>
      </w:pPr>
      <w:r>
        <w:t xml:space="preserve">maxOccurs </w:t>
      </w:r>
    </w:p>
    <w:p w14:paraId="180939F8" w14:textId="77777777" w:rsidR="00000000" w:rsidRDefault="009D64FD">
      <w:pPr>
        <w:numPr>
          <w:ilvl w:val="3"/>
          <w:numId w:val="147"/>
        </w:numPr>
        <w:rPr>
          <w:rStyle w:val="Emphasis"/>
        </w:rPr>
      </w:pPr>
      <w:r>
        <w:rPr>
          <w:rStyle w:val="Emphasis"/>
        </w:rPr>
        <w:t xml:space="preserve">"parsed" </w:t>
      </w:r>
    </w:p>
    <w:p w14:paraId="35018CBA" w14:textId="77777777" w:rsidR="00000000" w:rsidRDefault="009D64FD">
      <w:pPr>
        <w:numPr>
          <w:ilvl w:val="3"/>
          <w:numId w:val="147"/>
        </w:numPr>
        <w:rPr>
          <w:rStyle w:val="Emphasis"/>
        </w:rPr>
      </w:pPr>
      <w:r>
        <w:rPr>
          <w:rStyle w:val="Emphasis"/>
        </w:rPr>
        <w:t xml:space="preserve">"stopValue" </w:t>
      </w:r>
    </w:p>
    <w:p w14:paraId="178086CD" w14:textId="77777777" w:rsidR="00000000" w:rsidRDefault="009D64FD">
      <w:pPr>
        <w:numPr>
          <w:ilvl w:val="4"/>
          <w:numId w:val="147"/>
        </w:numPr>
      </w:pPr>
      <w:r>
        <w:t>dfdl:occursStopValue</w:t>
      </w:r>
    </w:p>
    <w:p w14:paraId="38C02809" w14:textId="77777777" w:rsidR="00000000" w:rsidRDefault="009D64FD">
      <w:pPr>
        <w:numPr>
          <w:ilvl w:val="0"/>
          <w:numId w:val="147"/>
        </w:numPr>
        <w:rPr>
          <w:rStyle w:val="Emphasis"/>
        </w:rPr>
      </w:pPr>
      <w:r>
        <w:rPr>
          <w:rStyle w:val="Emphasis"/>
        </w:rPr>
        <w:t xml:space="preserve">Parsing: identification, framing &amp; extraction  </w:t>
      </w:r>
    </w:p>
    <w:p w14:paraId="3ECCB8A3" w14:textId="77777777" w:rsidR="00000000" w:rsidRDefault="009D64FD">
      <w:pPr>
        <w:numPr>
          <w:ilvl w:val="1"/>
          <w:numId w:val="147"/>
        </w:numPr>
      </w:pPr>
      <w:r>
        <w:t>dfdl:leadingSkip</w:t>
      </w:r>
    </w:p>
    <w:p w14:paraId="4ED4171C" w14:textId="77777777" w:rsidR="00000000" w:rsidRDefault="009D64FD">
      <w:pPr>
        <w:numPr>
          <w:ilvl w:val="2"/>
          <w:numId w:val="147"/>
        </w:numPr>
      </w:pPr>
      <w:r>
        <w:t xml:space="preserve">dfdl:alignmentUnits </w:t>
      </w:r>
    </w:p>
    <w:p w14:paraId="39877B78" w14:textId="77777777" w:rsidR="00000000" w:rsidRDefault="009D64FD">
      <w:pPr>
        <w:numPr>
          <w:ilvl w:val="1"/>
          <w:numId w:val="147"/>
        </w:numPr>
      </w:pPr>
      <w:r>
        <w:t xml:space="preserve">dfdl:alignment </w:t>
      </w:r>
    </w:p>
    <w:p w14:paraId="1D986C75" w14:textId="77777777" w:rsidR="00000000" w:rsidRDefault="009D64FD">
      <w:pPr>
        <w:numPr>
          <w:ilvl w:val="2"/>
          <w:numId w:val="147"/>
        </w:numPr>
      </w:pPr>
      <w:r>
        <w:t xml:space="preserve">dfdl:alignmentUnits </w:t>
      </w:r>
    </w:p>
    <w:p w14:paraId="7B859161" w14:textId="77777777" w:rsidR="00000000" w:rsidRDefault="009D64FD">
      <w:pPr>
        <w:numPr>
          <w:ilvl w:val="1"/>
          <w:numId w:val="147"/>
        </w:numPr>
      </w:pPr>
      <w:r>
        <w:t>dfdl:initiator</w:t>
      </w:r>
    </w:p>
    <w:p w14:paraId="4E271E03" w14:textId="77777777" w:rsidR="00000000" w:rsidRDefault="009D64FD">
      <w:pPr>
        <w:numPr>
          <w:ilvl w:val="2"/>
          <w:numId w:val="147"/>
        </w:numPr>
      </w:pPr>
      <w:r>
        <w:t xml:space="preserve">dfdl:nilValueDelimiterPolicy </w:t>
      </w:r>
      <w:r>
        <w:rPr>
          <w:rStyle w:val="Emphasis"/>
        </w:rPr>
        <w:t>(does not apply to dfdl:simpleType)</w:t>
      </w:r>
    </w:p>
    <w:p w14:paraId="4DB748F5" w14:textId="77777777" w:rsidR="00000000" w:rsidRDefault="009D64FD">
      <w:pPr>
        <w:numPr>
          <w:ilvl w:val="2"/>
          <w:numId w:val="147"/>
        </w:numPr>
      </w:pPr>
      <w:r>
        <w:t xml:space="preserve">dfdl:emptyValueDelimiterPolicy </w:t>
      </w:r>
    </w:p>
    <w:p w14:paraId="0B76C01D" w14:textId="77777777" w:rsidR="00000000" w:rsidRDefault="009D64FD">
      <w:pPr>
        <w:numPr>
          <w:ilvl w:val="1"/>
          <w:numId w:val="147"/>
        </w:numPr>
        <w:rPr>
          <w:rStyle w:val="Emphasis"/>
        </w:rPr>
      </w:pPr>
      <w:r>
        <w:t>dfdl:representation</w:t>
      </w:r>
      <w:r>
        <w:rPr>
          <w:rStyle w:val="Emphasis"/>
        </w:rPr>
        <w:t xml:space="preserve"> "</w:t>
      </w:r>
      <w:r>
        <w:rPr>
          <w:rStyle w:val="Emphasis"/>
        </w:rPr>
        <w:t>text" or xs:simpleType is 'string'</w:t>
      </w:r>
    </w:p>
    <w:p w14:paraId="65B4DB98" w14:textId="77777777" w:rsidR="00000000" w:rsidRDefault="009D64FD">
      <w:pPr>
        <w:numPr>
          <w:ilvl w:val="2"/>
          <w:numId w:val="147"/>
        </w:numPr>
      </w:pPr>
      <w:r>
        <w:t xml:space="preserve">dfdl:lengthKind </w:t>
      </w:r>
    </w:p>
    <w:p w14:paraId="665945DC" w14:textId="77777777" w:rsidR="00000000" w:rsidRDefault="009D64FD">
      <w:pPr>
        <w:numPr>
          <w:ilvl w:val="3"/>
          <w:numId w:val="147"/>
        </w:numPr>
        <w:rPr>
          <w:rStyle w:val="Emphasis"/>
        </w:rPr>
      </w:pPr>
      <w:r>
        <w:rPr>
          <w:rStyle w:val="Emphasis"/>
        </w:rPr>
        <w:t xml:space="preserve">"implicit" </w:t>
      </w:r>
    </w:p>
    <w:p w14:paraId="09D9FB7E" w14:textId="77777777" w:rsidR="00000000" w:rsidRDefault="009D64FD">
      <w:pPr>
        <w:numPr>
          <w:ilvl w:val="4"/>
          <w:numId w:val="147"/>
        </w:numPr>
      </w:pPr>
      <w:r>
        <w:t xml:space="preserve">XSD maxLength </w:t>
      </w:r>
      <w:r>
        <w:rPr>
          <w:rStyle w:val="Emphasis"/>
        </w:rPr>
        <w:t>or</w:t>
      </w:r>
      <w:r>
        <w:t xml:space="preserve"> dfdl:textBooleanTrueRep/dfdl:textBooleanFalseRep</w:t>
      </w:r>
    </w:p>
    <w:p w14:paraId="0A91B9D6" w14:textId="77777777" w:rsidR="00000000" w:rsidRDefault="009D64FD">
      <w:pPr>
        <w:numPr>
          <w:ilvl w:val="4"/>
          <w:numId w:val="147"/>
        </w:numPr>
      </w:pPr>
      <w:r>
        <w:t xml:space="preserve">dfdl:lengthUnits </w:t>
      </w:r>
    </w:p>
    <w:p w14:paraId="13930EE7" w14:textId="77777777" w:rsidR="00000000" w:rsidRDefault="009D64FD">
      <w:pPr>
        <w:numPr>
          <w:ilvl w:val="3"/>
          <w:numId w:val="147"/>
        </w:numPr>
        <w:rPr>
          <w:rStyle w:val="Emphasis"/>
        </w:rPr>
      </w:pPr>
      <w:r>
        <w:rPr>
          <w:rStyle w:val="Emphasis"/>
        </w:rPr>
        <w:t>"explicit"</w:t>
      </w:r>
    </w:p>
    <w:p w14:paraId="0BAF6453" w14:textId="77777777" w:rsidR="00000000" w:rsidRDefault="009D64FD">
      <w:pPr>
        <w:numPr>
          <w:ilvl w:val="4"/>
          <w:numId w:val="147"/>
        </w:numPr>
      </w:pPr>
      <w:r>
        <w:t xml:space="preserve">dfdl:length </w:t>
      </w:r>
    </w:p>
    <w:p w14:paraId="62A884AA" w14:textId="77777777" w:rsidR="00000000" w:rsidRDefault="009D64FD">
      <w:pPr>
        <w:numPr>
          <w:ilvl w:val="4"/>
          <w:numId w:val="147"/>
        </w:numPr>
      </w:pPr>
      <w:r>
        <w:t xml:space="preserve">dfdl:lengthUnits </w:t>
      </w:r>
    </w:p>
    <w:p w14:paraId="75F656A8" w14:textId="77777777" w:rsidR="00000000" w:rsidRDefault="009D64FD">
      <w:pPr>
        <w:numPr>
          <w:ilvl w:val="3"/>
          <w:numId w:val="147"/>
        </w:numPr>
        <w:rPr>
          <w:rStyle w:val="Emphasis"/>
        </w:rPr>
      </w:pPr>
      <w:r>
        <w:rPr>
          <w:rStyle w:val="Emphasis"/>
        </w:rPr>
        <w:t xml:space="preserve">"prefixed" </w:t>
      </w:r>
    </w:p>
    <w:p w14:paraId="06675043" w14:textId="77777777" w:rsidR="00000000" w:rsidRDefault="009D64FD">
      <w:pPr>
        <w:numPr>
          <w:ilvl w:val="4"/>
          <w:numId w:val="147"/>
        </w:numPr>
      </w:pPr>
      <w:r>
        <w:t xml:space="preserve">dfdl:prefixLengthType </w:t>
      </w:r>
    </w:p>
    <w:p w14:paraId="447EDD1A" w14:textId="77777777" w:rsidR="00000000" w:rsidRDefault="009D64FD">
      <w:pPr>
        <w:numPr>
          <w:ilvl w:val="4"/>
          <w:numId w:val="147"/>
        </w:numPr>
      </w:pPr>
      <w:r>
        <w:t xml:space="preserve">dfdl:prefixIncludesPrefixLength </w:t>
      </w:r>
    </w:p>
    <w:p w14:paraId="51F50237" w14:textId="77777777" w:rsidR="00000000" w:rsidRDefault="009D64FD">
      <w:pPr>
        <w:numPr>
          <w:ilvl w:val="4"/>
          <w:numId w:val="147"/>
        </w:numPr>
      </w:pPr>
      <w:r>
        <w:t xml:space="preserve">dfdl:lengthUnits </w:t>
      </w:r>
    </w:p>
    <w:p w14:paraId="3F62D4AB" w14:textId="77777777" w:rsidR="00000000" w:rsidRDefault="009D64FD">
      <w:pPr>
        <w:numPr>
          <w:ilvl w:val="3"/>
          <w:numId w:val="147"/>
        </w:numPr>
        <w:rPr>
          <w:rStyle w:val="Emphasis"/>
        </w:rPr>
      </w:pPr>
      <w:r>
        <w:rPr>
          <w:rStyle w:val="Emphasis"/>
        </w:rPr>
        <w:t>"pattern"</w:t>
      </w:r>
    </w:p>
    <w:p w14:paraId="4D85720C" w14:textId="77777777" w:rsidR="00000000" w:rsidRDefault="009D64FD">
      <w:pPr>
        <w:numPr>
          <w:ilvl w:val="4"/>
          <w:numId w:val="147"/>
        </w:numPr>
      </w:pPr>
      <w:r>
        <w:t>dfdl:lengthPattern</w:t>
      </w:r>
    </w:p>
    <w:p w14:paraId="13750C9B" w14:textId="77777777" w:rsidR="00000000" w:rsidRDefault="009D64FD">
      <w:pPr>
        <w:numPr>
          <w:ilvl w:val="3"/>
          <w:numId w:val="147"/>
        </w:numPr>
      </w:pPr>
      <w:r>
        <w:rPr>
          <w:rStyle w:val="Emphasis"/>
        </w:rPr>
        <w:t>"delimited",</w:t>
      </w:r>
      <w:r>
        <w:t xml:space="preserve"> </w:t>
      </w:r>
      <w:r>
        <w:rPr>
          <w:rStyle w:val="Emphasis"/>
        </w:rPr>
        <w:t>"endOfParent"</w:t>
      </w:r>
      <w:r>
        <w:t xml:space="preserve"> </w:t>
      </w:r>
    </w:p>
    <w:p w14:paraId="0C714C69" w14:textId="77777777" w:rsidR="00000000" w:rsidRDefault="009D64FD">
      <w:pPr>
        <w:numPr>
          <w:ilvl w:val="4"/>
          <w:numId w:val="147"/>
        </w:numPr>
        <w:rPr>
          <w:rStyle w:val="Emphasis"/>
        </w:rPr>
      </w:pPr>
      <w:r>
        <w:rPr>
          <w:rStyle w:val="Emphasis"/>
        </w:rPr>
        <w:t>None</w:t>
      </w:r>
    </w:p>
    <w:p w14:paraId="718D112A" w14:textId="77777777" w:rsidR="00000000" w:rsidRDefault="009D64FD">
      <w:pPr>
        <w:numPr>
          <w:ilvl w:val="2"/>
          <w:numId w:val="147"/>
        </w:numPr>
      </w:pPr>
      <w:r>
        <w:t xml:space="preserve">dfdl:textTrimKind </w:t>
      </w:r>
    </w:p>
    <w:p w14:paraId="4BD85ADD" w14:textId="77777777" w:rsidR="00000000" w:rsidRDefault="009D64FD">
      <w:pPr>
        <w:numPr>
          <w:ilvl w:val="3"/>
          <w:numId w:val="147"/>
        </w:numPr>
      </w:pPr>
      <w:r>
        <w:t xml:space="preserve">dfdl:textStringPadCharacter, dfdl:textNumberPadCharacter, dfdl:textBooleanPadCharacter or dfdl:textCalendarPadCharacter  </w:t>
      </w:r>
    </w:p>
    <w:p w14:paraId="4622AB9F" w14:textId="77777777" w:rsidR="00000000" w:rsidRDefault="009D64FD">
      <w:pPr>
        <w:numPr>
          <w:ilvl w:val="3"/>
          <w:numId w:val="147"/>
        </w:numPr>
        <w:rPr>
          <w:rStyle w:val="Emphasis"/>
        </w:rPr>
      </w:pPr>
      <w:r>
        <w:t>df</w:t>
      </w:r>
      <w:r>
        <w:t xml:space="preserve">dl:textStringJustification, dfdl:textNumberJustification, dfdl:textBooleanJustification or dfdl:textCalendarJustification </w:t>
      </w:r>
    </w:p>
    <w:p w14:paraId="3B1EDCB6" w14:textId="77777777" w:rsidR="00000000" w:rsidRDefault="009D64FD">
      <w:pPr>
        <w:numPr>
          <w:ilvl w:val="2"/>
          <w:numId w:val="147"/>
        </w:numPr>
        <w:rPr>
          <w:rStyle w:val="Emphasis"/>
        </w:rPr>
      </w:pPr>
      <w:r>
        <w:t>dfdl:escapeSchemeRef</w:t>
      </w:r>
    </w:p>
    <w:p w14:paraId="2A0605D0" w14:textId="77777777" w:rsidR="00000000" w:rsidRDefault="009D64FD">
      <w:pPr>
        <w:numPr>
          <w:ilvl w:val="1"/>
          <w:numId w:val="147"/>
        </w:numPr>
        <w:rPr>
          <w:del w:id="10914" w:author="Mike Beckerle" w:date="2019-11-25T14:10:00Z"/>
          <w:rStyle w:val="Emphasis"/>
        </w:rPr>
      </w:pPr>
      <w:del w:id="10915" w:author="Mike Beckerle" w:date="2019-11-25T14:10:00Z">
        <w:r>
          <w:rPr>
            <w:rFonts w:cs="Arial"/>
          </w:rPr>
          <w:delText>dfdl:textBidi</w:delText>
        </w:r>
      </w:del>
    </w:p>
    <w:p w14:paraId="4419D248" w14:textId="77777777" w:rsidR="00000000" w:rsidRDefault="009D64FD">
      <w:pPr>
        <w:numPr>
          <w:ilvl w:val="1"/>
          <w:numId w:val="147"/>
        </w:numPr>
        <w:rPr>
          <w:del w:id="10916" w:author="Mike Beckerle" w:date="2019-11-25T14:08:00Z"/>
          <w:rStyle w:val="Emphasis"/>
        </w:rPr>
      </w:pPr>
      <w:del w:id="10917" w:author="Mike Beckerle" w:date="2019-11-25T14:08:00Z">
        <w:r>
          <w:delText>dfdl:textBidiOrdering</w:delText>
        </w:r>
      </w:del>
    </w:p>
    <w:p w14:paraId="2DA4E634" w14:textId="77777777" w:rsidR="00000000" w:rsidRDefault="009D64FD">
      <w:pPr>
        <w:numPr>
          <w:ilvl w:val="1"/>
          <w:numId w:val="147"/>
        </w:numPr>
        <w:rPr>
          <w:del w:id="10918" w:author="Mike Beckerle" w:date="2019-11-25T14:08:00Z"/>
          <w:rStyle w:val="Emphasis"/>
        </w:rPr>
      </w:pPr>
      <w:del w:id="10919" w:author="Mike Beckerle" w:date="2019-11-25T14:08:00Z">
        <w:r>
          <w:rPr>
            <w:rFonts w:cs="Arial"/>
          </w:rPr>
          <w:delText xml:space="preserve">dfdl:textBidiOrientation </w:delText>
        </w:r>
      </w:del>
    </w:p>
    <w:p w14:paraId="2A202EC3" w14:textId="77777777" w:rsidR="00000000" w:rsidRDefault="009D64FD">
      <w:pPr>
        <w:numPr>
          <w:ilvl w:val="1"/>
          <w:numId w:val="147"/>
        </w:numPr>
        <w:rPr>
          <w:rStyle w:val="Emphasis"/>
        </w:rPr>
      </w:pPr>
      <w:r>
        <w:t>dfdl:representation</w:t>
      </w:r>
      <w:r>
        <w:rPr>
          <w:rStyle w:val="Emphasis"/>
        </w:rPr>
        <w:t xml:space="preserve"> "binary" or xs:simpleType is '</w:t>
      </w:r>
      <w:r>
        <w:rPr>
          <w:rStyle w:val="Emphasis"/>
        </w:rPr>
        <w:t>hexBinary'</w:t>
      </w:r>
    </w:p>
    <w:p w14:paraId="2FAEA876" w14:textId="77777777" w:rsidR="00000000" w:rsidRDefault="009D64FD">
      <w:pPr>
        <w:numPr>
          <w:ilvl w:val="2"/>
          <w:numId w:val="147"/>
        </w:numPr>
      </w:pPr>
      <w:r>
        <w:t xml:space="preserve">dfdl:lengthKind </w:t>
      </w:r>
    </w:p>
    <w:p w14:paraId="5A81847E" w14:textId="77777777" w:rsidR="00000000" w:rsidRDefault="009D64FD">
      <w:pPr>
        <w:numPr>
          <w:ilvl w:val="3"/>
          <w:numId w:val="147"/>
        </w:numPr>
        <w:rPr>
          <w:rStyle w:val="Emphasis"/>
        </w:rPr>
      </w:pPr>
      <w:r>
        <w:rPr>
          <w:rStyle w:val="Emphasis"/>
        </w:rPr>
        <w:t xml:space="preserve">"implicit" </w:t>
      </w:r>
    </w:p>
    <w:p w14:paraId="35C4B682" w14:textId="77777777" w:rsidR="00000000" w:rsidRDefault="009D64FD">
      <w:pPr>
        <w:numPr>
          <w:ilvl w:val="4"/>
          <w:numId w:val="147"/>
        </w:numPr>
      </w:pPr>
      <w:r>
        <w:t xml:space="preserve">XSD maxLength </w:t>
      </w:r>
      <w:r>
        <w:rPr>
          <w:rStyle w:val="Emphasis"/>
        </w:rPr>
        <w:t>or</w:t>
      </w:r>
      <w:r>
        <w:t xml:space="preserve"> xs:simpleType</w:t>
      </w:r>
    </w:p>
    <w:p w14:paraId="569A5FCF" w14:textId="77777777" w:rsidR="00000000" w:rsidRDefault="009D64FD">
      <w:pPr>
        <w:numPr>
          <w:ilvl w:val="4"/>
          <w:numId w:val="147"/>
        </w:numPr>
      </w:pPr>
      <w:r>
        <w:t xml:space="preserve">dfdl:lengthUnits </w:t>
      </w:r>
    </w:p>
    <w:p w14:paraId="7B5A6615" w14:textId="77777777" w:rsidR="00000000" w:rsidRDefault="009D64FD">
      <w:pPr>
        <w:numPr>
          <w:ilvl w:val="3"/>
          <w:numId w:val="147"/>
        </w:numPr>
        <w:rPr>
          <w:rStyle w:val="Emphasis"/>
        </w:rPr>
      </w:pPr>
      <w:r>
        <w:rPr>
          <w:rStyle w:val="Emphasis"/>
        </w:rPr>
        <w:t>"explicit"</w:t>
      </w:r>
    </w:p>
    <w:p w14:paraId="560B2452" w14:textId="77777777" w:rsidR="00000000" w:rsidRDefault="009D64FD">
      <w:pPr>
        <w:numPr>
          <w:ilvl w:val="4"/>
          <w:numId w:val="147"/>
        </w:numPr>
      </w:pPr>
      <w:r>
        <w:t xml:space="preserve">dfdl:length </w:t>
      </w:r>
    </w:p>
    <w:p w14:paraId="047D3ED3" w14:textId="77777777" w:rsidR="00000000" w:rsidRDefault="009D64FD">
      <w:pPr>
        <w:numPr>
          <w:ilvl w:val="4"/>
          <w:numId w:val="147"/>
        </w:numPr>
      </w:pPr>
      <w:r>
        <w:t xml:space="preserve">dfdl:lengthUnits </w:t>
      </w:r>
    </w:p>
    <w:p w14:paraId="53DFE0BE" w14:textId="77777777" w:rsidR="00000000" w:rsidRDefault="009D64FD">
      <w:pPr>
        <w:numPr>
          <w:ilvl w:val="3"/>
          <w:numId w:val="147"/>
        </w:numPr>
        <w:rPr>
          <w:rStyle w:val="Emphasis"/>
        </w:rPr>
      </w:pPr>
      <w:r>
        <w:rPr>
          <w:rStyle w:val="Emphasis"/>
        </w:rPr>
        <w:t xml:space="preserve">"prefixed" </w:t>
      </w:r>
    </w:p>
    <w:p w14:paraId="4EBDCCC9" w14:textId="77777777" w:rsidR="00000000" w:rsidRDefault="009D64FD">
      <w:pPr>
        <w:numPr>
          <w:ilvl w:val="4"/>
          <w:numId w:val="147"/>
        </w:numPr>
      </w:pPr>
      <w:r>
        <w:t xml:space="preserve">dfdl:prefixLengthType </w:t>
      </w:r>
    </w:p>
    <w:p w14:paraId="62662D35" w14:textId="77777777" w:rsidR="00000000" w:rsidRDefault="009D64FD">
      <w:pPr>
        <w:numPr>
          <w:ilvl w:val="4"/>
          <w:numId w:val="147"/>
        </w:numPr>
      </w:pPr>
      <w:r>
        <w:t xml:space="preserve">dfdl:prefixIncludesPrefixLength </w:t>
      </w:r>
    </w:p>
    <w:p w14:paraId="04E14391" w14:textId="77777777" w:rsidR="00000000" w:rsidRDefault="009D64FD">
      <w:pPr>
        <w:numPr>
          <w:ilvl w:val="4"/>
          <w:numId w:val="147"/>
        </w:numPr>
      </w:pPr>
      <w:r>
        <w:t xml:space="preserve">dfdl:lengthUnits </w:t>
      </w:r>
    </w:p>
    <w:p w14:paraId="50E9C813" w14:textId="77777777" w:rsidR="00000000" w:rsidRDefault="009D64FD">
      <w:pPr>
        <w:numPr>
          <w:ilvl w:val="3"/>
          <w:numId w:val="147"/>
        </w:numPr>
        <w:rPr>
          <w:rStyle w:val="Emphasis"/>
        </w:rPr>
      </w:pPr>
      <w:r>
        <w:rPr>
          <w:rStyle w:val="Emphasis"/>
        </w:rPr>
        <w:t xml:space="preserve">"delimited", "endOfParent" </w:t>
      </w:r>
    </w:p>
    <w:p w14:paraId="33AD55CC" w14:textId="77777777" w:rsidR="00000000" w:rsidRDefault="009D64FD">
      <w:pPr>
        <w:numPr>
          <w:ilvl w:val="4"/>
          <w:numId w:val="147"/>
        </w:numPr>
        <w:rPr>
          <w:rStyle w:val="Emphasis"/>
        </w:rPr>
      </w:pPr>
      <w:r>
        <w:rPr>
          <w:rStyle w:val="Emphasis"/>
        </w:rPr>
        <w:t>None</w:t>
      </w:r>
    </w:p>
    <w:p w14:paraId="1BC1453C" w14:textId="77777777" w:rsidR="00000000" w:rsidRDefault="009D64FD">
      <w:pPr>
        <w:numPr>
          <w:ilvl w:val="1"/>
          <w:numId w:val="147"/>
        </w:numPr>
      </w:pPr>
      <w:r>
        <w:t xml:space="preserve">dfdl:terminator </w:t>
      </w:r>
    </w:p>
    <w:p w14:paraId="6089C545" w14:textId="77777777" w:rsidR="00000000" w:rsidRDefault="009D64FD">
      <w:pPr>
        <w:numPr>
          <w:ilvl w:val="2"/>
          <w:numId w:val="147"/>
        </w:numPr>
      </w:pPr>
      <w:r>
        <w:t xml:space="preserve">dfdl:nilValueDelimiterPolicy </w:t>
      </w:r>
      <w:r>
        <w:rPr>
          <w:rStyle w:val="Emphasis"/>
        </w:rPr>
        <w:t>(does not apply to dfdl:simpleType)</w:t>
      </w:r>
    </w:p>
    <w:p w14:paraId="2061C3EE" w14:textId="77777777" w:rsidR="00000000" w:rsidRDefault="009D64FD">
      <w:pPr>
        <w:numPr>
          <w:ilvl w:val="2"/>
          <w:numId w:val="147"/>
        </w:numPr>
      </w:pPr>
      <w:r>
        <w:t xml:space="preserve">dfdl:emptyValueDelimiterPolicy </w:t>
      </w:r>
    </w:p>
    <w:p w14:paraId="61A64F76" w14:textId="77777777" w:rsidR="00000000" w:rsidRDefault="009D64FD">
      <w:pPr>
        <w:numPr>
          <w:ilvl w:val="2"/>
          <w:numId w:val="147"/>
        </w:numPr>
      </w:pPr>
      <w:r>
        <w:t xml:space="preserve">dfdl:documentFinalTerminatorCanBeMissing </w:t>
      </w:r>
    </w:p>
    <w:p w14:paraId="44433F14" w14:textId="77777777" w:rsidR="00000000" w:rsidRDefault="009D64FD">
      <w:pPr>
        <w:numPr>
          <w:ilvl w:val="1"/>
          <w:numId w:val="147"/>
        </w:numPr>
      </w:pPr>
      <w:r>
        <w:t>dfdl:trailingSkip</w:t>
      </w:r>
    </w:p>
    <w:p w14:paraId="62D7BA9B" w14:textId="77777777" w:rsidR="00000000" w:rsidRDefault="009D64FD">
      <w:pPr>
        <w:numPr>
          <w:ilvl w:val="2"/>
          <w:numId w:val="147"/>
        </w:numPr>
      </w:pPr>
      <w:r>
        <w:t xml:space="preserve">dfdl:alignmentUnits   </w:t>
      </w:r>
    </w:p>
    <w:p w14:paraId="091EAC12" w14:textId="77777777" w:rsidR="00000000" w:rsidRDefault="009D64FD">
      <w:pPr>
        <w:numPr>
          <w:ilvl w:val="0"/>
          <w:numId w:val="147"/>
        </w:numPr>
        <w:rPr>
          <w:rStyle w:val="Emphasis"/>
        </w:rPr>
      </w:pPr>
      <w:r>
        <w:rPr>
          <w:rStyle w:val="Emphasis"/>
        </w:rPr>
        <w:t xml:space="preserve">Parsing: conversion </w:t>
      </w:r>
    </w:p>
    <w:p w14:paraId="78BBE742" w14:textId="77777777" w:rsidR="00000000" w:rsidRDefault="009D64FD">
      <w:pPr>
        <w:numPr>
          <w:ilvl w:val="1"/>
          <w:numId w:val="147"/>
        </w:numPr>
      </w:pPr>
      <w:r>
        <w:t>XSD type property</w:t>
      </w:r>
    </w:p>
    <w:p w14:paraId="5BA3BC12" w14:textId="77777777" w:rsidR="00000000" w:rsidRDefault="009D64FD">
      <w:pPr>
        <w:numPr>
          <w:ilvl w:val="2"/>
          <w:numId w:val="147"/>
        </w:numPr>
        <w:rPr>
          <w:rStyle w:val="Emphasis"/>
        </w:rPr>
      </w:pPr>
      <w:r>
        <w:rPr>
          <w:rStyle w:val="Emphasis"/>
        </w:rPr>
        <w:t xml:space="preserve">"Number" </w:t>
      </w:r>
    </w:p>
    <w:p w14:paraId="3372EA5D" w14:textId="77777777" w:rsidR="00000000" w:rsidRDefault="009D64FD">
      <w:pPr>
        <w:numPr>
          <w:ilvl w:val="3"/>
          <w:numId w:val="147"/>
        </w:numPr>
      </w:pPr>
      <w:r>
        <w:t>dfdl:</w:t>
      </w:r>
      <w:r>
        <w:rPr>
          <w:rFonts w:cs="Arial"/>
        </w:rPr>
        <w:t xml:space="preserve"> deci</w:t>
      </w:r>
      <w:r>
        <w:rPr>
          <w:rFonts w:cs="Arial"/>
        </w:rPr>
        <w:t>malSigned</w:t>
      </w:r>
    </w:p>
    <w:p w14:paraId="5A95B3DF" w14:textId="77777777" w:rsidR="00000000" w:rsidRDefault="009D64FD">
      <w:pPr>
        <w:numPr>
          <w:ilvl w:val="3"/>
          <w:numId w:val="147"/>
        </w:numPr>
      </w:pPr>
      <w:r>
        <w:t xml:space="preserve">dfdl:representation </w:t>
      </w:r>
    </w:p>
    <w:p w14:paraId="3C2253CB" w14:textId="77777777" w:rsidR="00000000" w:rsidRDefault="009D64FD">
      <w:pPr>
        <w:numPr>
          <w:ilvl w:val="4"/>
          <w:numId w:val="147"/>
        </w:numPr>
        <w:rPr>
          <w:rStyle w:val="Emphasis"/>
        </w:rPr>
      </w:pPr>
      <w:r>
        <w:rPr>
          <w:rStyle w:val="Emphasis"/>
        </w:rPr>
        <w:t xml:space="preserve">"text" </w:t>
      </w:r>
    </w:p>
    <w:p w14:paraId="0BF56E2A" w14:textId="77777777" w:rsidR="00000000" w:rsidRDefault="009D64FD">
      <w:pPr>
        <w:numPr>
          <w:ilvl w:val="5"/>
          <w:numId w:val="147"/>
        </w:numPr>
      </w:pPr>
      <w:r>
        <w:t>dfdl:textNumberRep</w:t>
      </w:r>
    </w:p>
    <w:p w14:paraId="618FE572" w14:textId="77777777" w:rsidR="00000000" w:rsidRDefault="009D64FD">
      <w:pPr>
        <w:numPr>
          <w:ilvl w:val="6"/>
          <w:numId w:val="147"/>
        </w:numPr>
        <w:rPr>
          <w:rStyle w:val="Emphasis"/>
        </w:rPr>
      </w:pPr>
      <w:r>
        <w:rPr>
          <w:rStyle w:val="Emphasis"/>
        </w:rPr>
        <w:t>"standard"</w:t>
      </w:r>
    </w:p>
    <w:p w14:paraId="68623C59" w14:textId="77777777" w:rsidR="00000000" w:rsidRDefault="009D64FD">
      <w:pPr>
        <w:numPr>
          <w:ilvl w:val="7"/>
          <w:numId w:val="147"/>
        </w:numPr>
      </w:pPr>
      <w:r>
        <w:t>dfdl:textNumberPattern</w:t>
      </w:r>
    </w:p>
    <w:p w14:paraId="1BB21ECA" w14:textId="77777777" w:rsidR="00000000" w:rsidRDefault="009D64FD">
      <w:pPr>
        <w:numPr>
          <w:ilvl w:val="7"/>
          <w:numId w:val="147"/>
        </w:numPr>
      </w:pPr>
      <w:r>
        <w:t>dfdl:textStandardDecimalSeparator</w:t>
      </w:r>
    </w:p>
    <w:p w14:paraId="1B53F9E9" w14:textId="77777777" w:rsidR="00000000" w:rsidRDefault="009D64FD">
      <w:pPr>
        <w:numPr>
          <w:ilvl w:val="7"/>
          <w:numId w:val="147"/>
        </w:numPr>
      </w:pPr>
      <w:r>
        <w:t>dfdl:textStandardGroupingSeparator</w:t>
      </w:r>
    </w:p>
    <w:p w14:paraId="7FA720E7" w14:textId="77777777" w:rsidR="00000000" w:rsidRDefault="009D64FD">
      <w:pPr>
        <w:numPr>
          <w:ilvl w:val="7"/>
          <w:numId w:val="147"/>
        </w:numPr>
      </w:pPr>
      <w:r>
        <w:t>dfdl:textStandardExponentRep</w:t>
      </w:r>
    </w:p>
    <w:p w14:paraId="49A64623" w14:textId="77777777" w:rsidR="00000000" w:rsidRDefault="009D64FD">
      <w:pPr>
        <w:numPr>
          <w:ilvl w:val="7"/>
          <w:numId w:val="147"/>
        </w:numPr>
      </w:pPr>
      <w:r>
        <w:t>dfdl:textNumberCheckPolicy</w:t>
      </w:r>
    </w:p>
    <w:p w14:paraId="0ADD8F40" w14:textId="77777777" w:rsidR="00000000" w:rsidRDefault="009D64FD">
      <w:pPr>
        <w:numPr>
          <w:ilvl w:val="7"/>
          <w:numId w:val="147"/>
        </w:numPr>
      </w:pPr>
      <w:r>
        <w:t>dfdl:textStandardInfinityRep</w:t>
      </w:r>
    </w:p>
    <w:p w14:paraId="70CD3841" w14:textId="77777777" w:rsidR="00000000" w:rsidRDefault="009D64FD">
      <w:pPr>
        <w:numPr>
          <w:ilvl w:val="7"/>
          <w:numId w:val="147"/>
        </w:numPr>
      </w:pPr>
      <w:r>
        <w:t>dfdl:textStandardNaNRep</w:t>
      </w:r>
    </w:p>
    <w:p w14:paraId="0BF403B0" w14:textId="77777777" w:rsidR="00000000" w:rsidRDefault="009D64FD">
      <w:pPr>
        <w:numPr>
          <w:ilvl w:val="7"/>
          <w:numId w:val="147"/>
        </w:numPr>
      </w:pPr>
      <w:r>
        <w:t>dfdl:textNumberRounding</w:t>
      </w:r>
    </w:p>
    <w:p w14:paraId="2B3E23F9" w14:textId="77777777" w:rsidR="00000000" w:rsidRDefault="009D64FD">
      <w:pPr>
        <w:numPr>
          <w:ilvl w:val="8"/>
          <w:numId w:val="147"/>
        </w:numPr>
        <w:rPr>
          <w:rStyle w:val="Emphasis"/>
        </w:rPr>
      </w:pPr>
      <w:r>
        <w:rPr>
          <w:rStyle w:val="Emphasis"/>
        </w:rPr>
        <w:t>"explicit"</w:t>
      </w:r>
    </w:p>
    <w:p w14:paraId="09F6C14E" w14:textId="77777777" w:rsidR="00000000" w:rsidRDefault="009D64FD">
      <w:pPr>
        <w:numPr>
          <w:ilvl w:val="8"/>
          <w:numId w:val="147"/>
        </w:numPr>
      </w:pPr>
      <w:commentRangeStart w:id="10920"/>
      <w:r>
        <w:t>dfdl:textNumberRoundingMode</w:t>
      </w:r>
    </w:p>
    <w:p w14:paraId="5A628981" w14:textId="77777777" w:rsidR="00000000" w:rsidRDefault="009D64FD">
      <w:pPr>
        <w:numPr>
          <w:ilvl w:val="8"/>
          <w:numId w:val="147"/>
        </w:numPr>
      </w:pPr>
      <w:r>
        <w:t>dfdl:textNumberRoundingIncrement</w:t>
      </w:r>
      <w:commentRangeEnd w:id="10920"/>
      <w:r>
        <w:rPr>
          <w:rStyle w:val="CommentReference"/>
        </w:rPr>
        <w:commentReference w:id="10920"/>
      </w:r>
    </w:p>
    <w:p w14:paraId="1141EE3C" w14:textId="77777777" w:rsidR="00000000" w:rsidRDefault="009D64FD">
      <w:pPr>
        <w:numPr>
          <w:ilvl w:val="7"/>
          <w:numId w:val="147"/>
        </w:numPr>
      </w:pPr>
      <w:r>
        <w:t>dfdl:textStandardZeroRep</w:t>
      </w:r>
    </w:p>
    <w:p w14:paraId="295D3B81" w14:textId="77777777" w:rsidR="00000000" w:rsidRDefault="009D64FD">
      <w:pPr>
        <w:numPr>
          <w:ilvl w:val="7"/>
          <w:numId w:val="147"/>
        </w:numPr>
      </w:pPr>
      <w:r>
        <w:t>dfdl:textStandardBase</w:t>
      </w:r>
    </w:p>
    <w:p w14:paraId="78C0972E" w14:textId="77777777" w:rsidR="00000000" w:rsidRDefault="009D64FD">
      <w:pPr>
        <w:numPr>
          <w:ilvl w:val="6"/>
          <w:numId w:val="147"/>
        </w:numPr>
        <w:rPr>
          <w:rStyle w:val="Emphasis"/>
        </w:rPr>
      </w:pPr>
      <w:r>
        <w:rPr>
          <w:rStyle w:val="Emphasis"/>
        </w:rPr>
        <w:t>"zoned"</w:t>
      </w:r>
    </w:p>
    <w:p w14:paraId="0F74BF51" w14:textId="77777777" w:rsidR="00000000" w:rsidRDefault="009D64FD">
      <w:pPr>
        <w:numPr>
          <w:ilvl w:val="7"/>
          <w:numId w:val="147"/>
        </w:numPr>
      </w:pPr>
      <w:r>
        <w:rPr>
          <w:rStyle w:val="Emphasis"/>
        </w:rPr>
        <w:t>d</w:t>
      </w:r>
      <w:r>
        <w:t>fdl:textNumberPattern</w:t>
      </w:r>
    </w:p>
    <w:p w14:paraId="0CDC46CB" w14:textId="77777777" w:rsidR="00000000" w:rsidRDefault="009D64FD">
      <w:pPr>
        <w:numPr>
          <w:ilvl w:val="7"/>
          <w:numId w:val="147"/>
        </w:numPr>
        <w:rPr>
          <w:rFonts w:cs="Arial"/>
        </w:rPr>
      </w:pPr>
      <w:r>
        <w:rPr>
          <w:rFonts w:cs="Arial"/>
        </w:rPr>
        <w:t>dfdl:textNumberCheckPolicy</w:t>
      </w:r>
    </w:p>
    <w:p w14:paraId="79948E58" w14:textId="77777777" w:rsidR="00000000" w:rsidRDefault="009D64FD">
      <w:pPr>
        <w:numPr>
          <w:ilvl w:val="7"/>
          <w:numId w:val="147"/>
        </w:numPr>
        <w:rPr>
          <w:rFonts w:cs="Arial"/>
        </w:rPr>
      </w:pPr>
      <w:r>
        <w:rPr>
          <w:rFonts w:cs="Arial"/>
        </w:rPr>
        <w:t>dfdl:textNumberRounding</w:t>
      </w:r>
    </w:p>
    <w:p w14:paraId="5325B370" w14:textId="77777777" w:rsidR="00000000" w:rsidRDefault="009D64FD">
      <w:pPr>
        <w:numPr>
          <w:ilvl w:val="8"/>
          <w:numId w:val="147"/>
        </w:numPr>
        <w:rPr>
          <w:rStyle w:val="Emphasis"/>
        </w:rPr>
      </w:pPr>
      <w:r>
        <w:rPr>
          <w:rStyle w:val="Emphasis"/>
        </w:rPr>
        <w:t>"explicit"</w:t>
      </w:r>
    </w:p>
    <w:p w14:paraId="6861B80F" w14:textId="77777777" w:rsidR="00000000" w:rsidRDefault="009D64FD">
      <w:pPr>
        <w:numPr>
          <w:ilvl w:val="8"/>
          <w:numId w:val="147"/>
        </w:numPr>
        <w:rPr>
          <w:rFonts w:cs="Arial"/>
        </w:rPr>
      </w:pPr>
      <w:commentRangeStart w:id="10921"/>
      <w:r>
        <w:rPr>
          <w:rFonts w:cs="Arial"/>
        </w:rPr>
        <w:t>dfdl:textNumberRoundingMode</w:t>
      </w:r>
    </w:p>
    <w:p w14:paraId="07DF18A1" w14:textId="77777777" w:rsidR="00000000" w:rsidRDefault="009D64FD">
      <w:pPr>
        <w:numPr>
          <w:ilvl w:val="8"/>
          <w:numId w:val="147"/>
        </w:numPr>
        <w:rPr>
          <w:rFonts w:cs="Arial"/>
        </w:rPr>
      </w:pPr>
      <w:r>
        <w:rPr>
          <w:rFonts w:cs="Arial"/>
        </w:rPr>
        <w:t>dfdl:textNumberRoundingIncrement</w:t>
      </w:r>
      <w:commentRangeEnd w:id="10921"/>
      <w:r>
        <w:rPr>
          <w:rStyle w:val="CommentReference"/>
        </w:rPr>
        <w:commentReference w:id="10921"/>
      </w:r>
    </w:p>
    <w:p w14:paraId="14C091A9" w14:textId="77777777" w:rsidR="00000000" w:rsidRDefault="009D64FD">
      <w:pPr>
        <w:numPr>
          <w:ilvl w:val="7"/>
          <w:numId w:val="147"/>
        </w:numPr>
        <w:rPr>
          <w:rStyle w:val="Emphasis"/>
        </w:rPr>
      </w:pPr>
      <w:r>
        <w:rPr>
          <w:rFonts w:cs="Arial"/>
        </w:rPr>
        <w:t>dfdl:textZonedSignStyle</w:t>
      </w:r>
    </w:p>
    <w:p w14:paraId="3AA0CA93" w14:textId="77777777" w:rsidR="00000000" w:rsidRDefault="009D64FD">
      <w:pPr>
        <w:numPr>
          <w:ilvl w:val="4"/>
          <w:numId w:val="147"/>
        </w:numPr>
      </w:pPr>
      <w:r>
        <w:rPr>
          <w:rStyle w:val="Emphasis"/>
        </w:rPr>
        <w:t>"binary"</w:t>
      </w:r>
      <w:r>
        <w:t xml:space="preserve"> </w:t>
      </w:r>
    </w:p>
    <w:p w14:paraId="45883C7F" w14:textId="77777777" w:rsidR="00000000" w:rsidRDefault="009D64FD">
      <w:pPr>
        <w:numPr>
          <w:ilvl w:val="5"/>
          <w:numId w:val="147"/>
        </w:numPr>
      </w:pPr>
      <w:r>
        <w:t>dfdl:byteOrder</w:t>
      </w:r>
    </w:p>
    <w:p w14:paraId="1685BED6" w14:textId="77777777" w:rsidR="00000000" w:rsidRDefault="009D64FD">
      <w:pPr>
        <w:numPr>
          <w:ilvl w:val="5"/>
          <w:numId w:val="147"/>
        </w:numPr>
        <w:rPr>
          <w:rStyle w:val="Emphasis"/>
        </w:rPr>
      </w:pPr>
      <w:r>
        <w:rPr>
          <w:rStyle w:val="Emphasis"/>
        </w:rPr>
        <w:t>xs:decimal and restrictions</w:t>
      </w:r>
    </w:p>
    <w:p w14:paraId="23F6E465" w14:textId="77777777" w:rsidR="00000000" w:rsidRDefault="009D64FD">
      <w:pPr>
        <w:numPr>
          <w:ilvl w:val="6"/>
          <w:numId w:val="147"/>
        </w:numPr>
      </w:pPr>
      <w:r>
        <w:t>dfdl:binaryNumberRep</w:t>
      </w:r>
    </w:p>
    <w:p w14:paraId="51A4C990" w14:textId="77777777" w:rsidR="00000000" w:rsidRDefault="009D64FD">
      <w:pPr>
        <w:numPr>
          <w:ilvl w:val="7"/>
          <w:numId w:val="147"/>
        </w:numPr>
        <w:rPr>
          <w:rStyle w:val="Emphasis"/>
        </w:rPr>
      </w:pPr>
      <w:r>
        <w:rPr>
          <w:rStyle w:val="Emphasis"/>
        </w:rPr>
        <w:t>"packed"</w:t>
      </w:r>
    </w:p>
    <w:p w14:paraId="39D56F1B" w14:textId="77777777" w:rsidR="00000000" w:rsidRDefault="009D64FD">
      <w:pPr>
        <w:numPr>
          <w:ilvl w:val="8"/>
          <w:numId w:val="147"/>
        </w:numPr>
      </w:pPr>
      <w:r>
        <w:t>dfdl:binaryPackedSignCodes</w:t>
      </w:r>
    </w:p>
    <w:p w14:paraId="4C1437D3" w14:textId="77777777" w:rsidR="00000000" w:rsidRDefault="009D64FD">
      <w:pPr>
        <w:numPr>
          <w:ilvl w:val="8"/>
          <w:numId w:val="147"/>
        </w:numPr>
      </w:pPr>
      <w:r>
        <w:t>dfdl:binaryDecimalVirtualPoint</w:t>
      </w:r>
    </w:p>
    <w:p w14:paraId="3EAE6B66" w14:textId="77777777" w:rsidR="00000000" w:rsidRDefault="009D64FD">
      <w:pPr>
        <w:numPr>
          <w:ilvl w:val="8"/>
          <w:numId w:val="147"/>
        </w:numPr>
      </w:pPr>
      <w:r>
        <w:t>dfdl:binaryNumberCheckPolicy</w:t>
      </w:r>
    </w:p>
    <w:p w14:paraId="445B086A" w14:textId="77777777" w:rsidR="00000000" w:rsidRDefault="009D64FD">
      <w:pPr>
        <w:numPr>
          <w:ilvl w:val="7"/>
          <w:numId w:val="147"/>
        </w:numPr>
        <w:rPr>
          <w:rStyle w:val="Emphasis"/>
        </w:rPr>
      </w:pPr>
      <w:r>
        <w:rPr>
          <w:rStyle w:val="Emphasis"/>
        </w:rPr>
        <w:t>"bcd", "ibm4690Packed"</w:t>
      </w:r>
    </w:p>
    <w:p w14:paraId="735E949C" w14:textId="77777777" w:rsidR="00000000" w:rsidRDefault="009D64FD">
      <w:pPr>
        <w:numPr>
          <w:ilvl w:val="8"/>
          <w:numId w:val="147"/>
        </w:numPr>
        <w:rPr>
          <w:rStyle w:val="Emphasis"/>
        </w:rPr>
      </w:pPr>
      <w:r>
        <w:t>dfdl:binaryDecimalVirtualPoint</w:t>
      </w:r>
    </w:p>
    <w:p w14:paraId="0E78172A" w14:textId="77777777" w:rsidR="00000000" w:rsidRDefault="009D64FD">
      <w:pPr>
        <w:numPr>
          <w:ilvl w:val="8"/>
          <w:numId w:val="147"/>
        </w:numPr>
        <w:rPr>
          <w:rStyle w:val="Emphasis"/>
        </w:rPr>
      </w:pPr>
      <w:r>
        <w:t>dfdl:binaryNumberCheckPolicy</w:t>
      </w:r>
    </w:p>
    <w:p w14:paraId="301D6EB7" w14:textId="77777777" w:rsidR="00000000" w:rsidRDefault="009D64FD">
      <w:pPr>
        <w:numPr>
          <w:ilvl w:val="7"/>
          <w:numId w:val="147"/>
        </w:numPr>
        <w:rPr>
          <w:rStyle w:val="Emphasis"/>
        </w:rPr>
      </w:pPr>
      <w:r>
        <w:rPr>
          <w:rStyle w:val="Emphasis"/>
        </w:rPr>
        <w:t>"binary"</w:t>
      </w:r>
    </w:p>
    <w:p w14:paraId="742D2EC1" w14:textId="77777777" w:rsidR="00000000" w:rsidRDefault="009D64FD">
      <w:pPr>
        <w:numPr>
          <w:ilvl w:val="8"/>
          <w:numId w:val="147"/>
        </w:numPr>
        <w:rPr>
          <w:rStyle w:val="Emphasis"/>
        </w:rPr>
      </w:pPr>
      <w:r>
        <w:t>dfdl:binaryDecimalVirtualPoint</w:t>
      </w:r>
    </w:p>
    <w:p w14:paraId="04679EDF" w14:textId="77777777" w:rsidR="00000000" w:rsidRDefault="009D64FD">
      <w:pPr>
        <w:numPr>
          <w:ilvl w:val="5"/>
          <w:numId w:val="147"/>
        </w:numPr>
        <w:rPr>
          <w:rStyle w:val="Emphasis"/>
        </w:rPr>
      </w:pPr>
      <w:r>
        <w:rPr>
          <w:rStyle w:val="Emphasis"/>
        </w:rPr>
        <w:t>xs:float, xs:double</w:t>
      </w:r>
    </w:p>
    <w:p w14:paraId="16469520" w14:textId="77777777" w:rsidR="00000000" w:rsidRDefault="009D64FD">
      <w:pPr>
        <w:numPr>
          <w:ilvl w:val="6"/>
          <w:numId w:val="147"/>
        </w:numPr>
      </w:pPr>
      <w:r>
        <w:t xml:space="preserve">dfdl:binaryFloatRep </w:t>
      </w:r>
    </w:p>
    <w:p w14:paraId="2CD3A460" w14:textId="77777777" w:rsidR="00000000" w:rsidRDefault="009D64FD">
      <w:pPr>
        <w:numPr>
          <w:ilvl w:val="2"/>
          <w:numId w:val="147"/>
        </w:numPr>
        <w:rPr>
          <w:rStyle w:val="Emphasis"/>
        </w:rPr>
      </w:pPr>
      <w:r>
        <w:rPr>
          <w:rStyle w:val="Emphasis"/>
        </w:rPr>
        <w:t xml:space="preserve">"String" </w:t>
      </w:r>
    </w:p>
    <w:p w14:paraId="4E55AFBF" w14:textId="77777777" w:rsidR="00000000" w:rsidRDefault="009D64FD">
      <w:pPr>
        <w:numPr>
          <w:ilvl w:val="2"/>
          <w:numId w:val="147"/>
        </w:numPr>
        <w:rPr>
          <w:rStyle w:val="Emphasis"/>
        </w:rPr>
      </w:pPr>
      <w:r>
        <w:rPr>
          <w:rStyle w:val="Emphasis"/>
        </w:rPr>
        <w:t xml:space="preserve">"Calendar" </w:t>
      </w:r>
    </w:p>
    <w:p w14:paraId="4844070E" w14:textId="77777777" w:rsidR="00000000" w:rsidRDefault="009D64FD">
      <w:pPr>
        <w:numPr>
          <w:ilvl w:val="3"/>
          <w:numId w:val="147"/>
        </w:numPr>
      </w:pPr>
      <w:r>
        <w:t xml:space="preserve">dfdl:representation </w:t>
      </w:r>
    </w:p>
    <w:p w14:paraId="74CF87AA" w14:textId="77777777" w:rsidR="00000000" w:rsidRDefault="009D64FD">
      <w:pPr>
        <w:numPr>
          <w:ilvl w:val="4"/>
          <w:numId w:val="147"/>
        </w:numPr>
        <w:rPr>
          <w:rStyle w:val="Emphasis"/>
        </w:rPr>
      </w:pPr>
      <w:r>
        <w:rPr>
          <w:rStyle w:val="Emphasis"/>
        </w:rPr>
        <w:t xml:space="preserve">"text" </w:t>
      </w:r>
    </w:p>
    <w:p w14:paraId="58946DF5" w14:textId="77777777" w:rsidR="00000000" w:rsidRDefault="009D64FD">
      <w:pPr>
        <w:numPr>
          <w:ilvl w:val="5"/>
          <w:numId w:val="147"/>
        </w:numPr>
      </w:pPr>
      <w:r>
        <w:t xml:space="preserve">dfdl:calendarPatternKind </w:t>
      </w:r>
    </w:p>
    <w:p w14:paraId="514B2ABE" w14:textId="77777777" w:rsidR="00000000" w:rsidRDefault="009D64FD">
      <w:pPr>
        <w:numPr>
          <w:ilvl w:val="6"/>
          <w:numId w:val="147"/>
        </w:numPr>
      </w:pPr>
      <w:r>
        <w:t>"</w:t>
      </w:r>
      <w:r>
        <w:rPr>
          <w:rStyle w:val="Emphasis"/>
        </w:rPr>
        <w:t>explicit</w:t>
      </w:r>
      <w:r>
        <w:t>"</w:t>
      </w:r>
    </w:p>
    <w:p w14:paraId="4BB39397" w14:textId="77777777" w:rsidR="00000000" w:rsidRDefault="009D64FD">
      <w:pPr>
        <w:numPr>
          <w:ilvl w:val="7"/>
          <w:numId w:val="147"/>
        </w:numPr>
      </w:pPr>
      <w:r>
        <w:t>dfdl:calendarPattern</w:t>
      </w:r>
    </w:p>
    <w:p w14:paraId="4331D628" w14:textId="77777777" w:rsidR="00000000" w:rsidRDefault="009D64FD">
      <w:pPr>
        <w:numPr>
          <w:ilvl w:val="5"/>
          <w:numId w:val="147"/>
        </w:numPr>
      </w:pPr>
      <w:r>
        <w:t>dfdl:calendarCheckPolicy</w:t>
      </w:r>
    </w:p>
    <w:p w14:paraId="69F18F40" w14:textId="77777777" w:rsidR="00000000" w:rsidRDefault="009D64FD">
      <w:pPr>
        <w:numPr>
          <w:ilvl w:val="5"/>
          <w:numId w:val="147"/>
        </w:numPr>
      </w:pPr>
      <w:r>
        <w:t>dfdl:calendarTimeZone</w:t>
      </w:r>
    </w:p>
    <w:p w14:paraId="73117877" w14:textId="77777777" w:rsidR="00000000" w:rsidRDefault="009D64FD">
      <w:pPr>
        <w:numPr>
          <w:ilvl w:val="5"/>
          <w:numId w:val="147"/>
        </w:numPr>
      </w:pPr>
      <w:r>
        <w:t>dfdl:calendarObserveDST</w:t>
      </w:r>
    </w:p>
    <w:p w14:paraId="004774DB" w14:textId="77777777" w:rsidR="00000000" w:rsidRDefault="009D64FD">
      <w:pPr>
        <w:numPr>
          <w:ilvl w:val="5"/>
          <w:numId w:val="147"/>
        </w:numPr>
      </w:pPr>
      <w:r>
        <w:t>dfdl:calendarFirstDayOfWeek</w:t>
      </w:r>
    </w:p>
    <w:p w14:paraId="505AA058" w14:textId="77777777" w:rsidR="00000000" w:rsidRDefault="009D64FD">
      <w:pPr>
        <w:numPr>
          <w:ilvl w:val="5"/>
          <w:numId w:val="147"/>
        </w:numPr>
      </w:pPr>
      <w:r>
        <w:t>dfdl:calendarDaysInFirstWee</w:t>
      </w:r>
      <w:r>
        <w:t>k</w:t>
      </w:r>
    </w:p>
    <w:p w14:paraId="3FC61EF2" w14:textId="77777777" w:rsidR="00000000" w:rsidRDefault="009D64FD">
      <w:pPr>
        <w:numPr>
          <w:ilvl w:val="5"/>
          <w:numId w:val="147"/>
        </w:numPr>
      </w:pPr>
      <w:r>
        <w:t>dfdl:calendarCenturyStart</w:t>
      </w:r>
    </w:p>
    <w:p w14:paraId="2E9DFD03" w14:textId="77777777" w:rsidR="00000000" w:rsidRDefault="009D64FD">
      <w:pPr>
        <w:numPr>
          <w:ilvl w:val="5"/>
          <w:numId w:val="147"/>
        </w:numPr>
      </w:pPr>
      <w:r>
        <w:t>dfdl:calendarLanguage</w:t>
      </w:r>
    </w:p>
    <w:p w14:paraId="7E00206C" w14:textId="77777777" w:rsidR="00000000" w:rsidRDefault="009D64FD">
      <w:pPr>
        <w:numPr>
          <w:ilvl w:val="4"/>
          <w:numId w:val="147"/>
        </w:numPr>
        <w:rPr>
          <w:rStyle w:val="Emphasis"/>
        </w:rPr>
      </w:pPr>
      <w:r>
        <w:rPr>
          <w:rStyle w:val="Emphasis"/>
        </w:rPr>
        <w:t xml:space="preserve">"binary" </w:t>
      </w:r>
    </w:p>
    <w:p w14:paraId="65E8C23F" w14:textId="77777777" w:rsidR="00000000" w:rsidRDefault="009D64FD">
      <w:pPr>
        <w:numPr>
          <w:ilvl w:val="5"/>
          <w:numId w:val="147"/>
        </w:numPr>
      </w:pPr>
      <w:r>
        <w:t>dfdl:byteOrder</w:t>
      </w:r>
    </w:p>
    <w:p w14:paraId="2D70E432" w14:textId="77777777" w:rsidR="00000000" w:rsidRDefault="009D64FD">
      <w:pPr>
        <w:numPr>
          <w:ilvl w:val="5"/>
          <w:numId w:val="147"/>
        </w:numPr>
      </w:pPr>
      <w:r>
        <w:t>dfdl:binaryCalendarRep</w:t>
      </w:r>
    </w:p>
    <w:p w14:paraId="5EEF2EEC" w14:textId="77777777" w:rsidR="00000000" w:rsidRDefault="009D64FD">
      <w:pPr>
        <w:numPr>
          <w:ilvl w:val="6"/>
          <w:numId w:val="147"/>
        </w:numPr>
        <w:rPr>
          <w:rStyle w:val="Emphasis"/>
        </w:rPr>
      </w:pPr>
      <w:r>
        <w:rPr>
          <w:rStyle w:val="Emphasis"/>
        </w:rPr>
        <w:t>"packed"</w:t>
      </w:r>
    </w:p>
    <w:p w14:paraId="18E80EFE" w14:textId="77777777" w:rsidR="00000000" w:rsidRDefault="009D64FD">
      <w:pPr>
        <w:numPr>
          <w:ilvl w:val="7"/>
          <w:numId w:val="147"/>
        </w:numPr>
      </w:pPr>
      <w:r>
        <w:t>dfdl:packedDecimalSignCodes</w:t>
      </w:r>
    </w:p>
    <w:p w14:paraId="1993F866" w14:textId="77777777" w:rsidR="00000000" w:rsidRDefault="009D64FD">
      <w:pPr>
        <w:numPr>
          <w:ilvl w:val="7"/>
          <w:numId w:val="147"/>
        </w:numPr>
      </w:pPr>
      <w:r>
        <w:t>dfdl:binaryNumberCheckPolicy</w:t>
      </w:r>
    </w:p>
    <w:p w14:paraId="5CAD1787" w14:textId="77777777" w:rsidR="00000000" w:rsidRDefault="009D64FD">
      <w:pPr>
        <w:numPr>
          <w:ilvl w:val="7"/>
          <w:numId w:val="147"/>
        </w:numPr>
      </w:pPr>
      <w:r>
        <w:t>dfdl:calendarPatternKind</w:t>
      </w:r>
    </w:p>
    <w:p w14:paraId="776C71E7" w14:textId="77777777" w:rsidR="00000000" w:rsidRDefault="009D64FD">
      <w:pPr>
        <w:numPr>
          <w:ilvl w:val="8"/>
          <w:numId w:val="147"/>
        </w:numPr>
      </w:pPr>
      <w:r>
        <w:t>"</w:t>
      </w:r>
      <w:r>
        <w:rPr>
          <w:rStyle w:val="Emphasis"/>
        </w:rPr>
        <w:t>explicit</w:t>
      </w:r>
      <w:r>
        <w:t>"</w:t>
      </w:r>
    </w:p>
    <w:p w14:paraId="165A9F49" w14:textId="77777777" w:rsidR="00000000" w:rsidRDefault="009D64FD">
      <w:pPr>
        <w:numPr>
          <w:ilvl w:val="8"/>
          <w:numId w:val="148"/>
        </w:numPr>
      </w:pPr>
      <w:r>
        <w:t>dfdl:calendarPattern</w:t>
      </w:r>
    </w:p>
    <w:p w14:paraId="2D9D6A72" w14:textId="77777777" w:rsidR="00000000" w:rsidRDefault="009D64FD">
      <w:pPr>
        <w:numPr>
          <w:ilvl w:val="7"/>
          <w:numId w:val="148"/>
        </w:numPr>
      </w:pPr>
      <w:r>
        <w:t>dfdl:calendarCheckPolicy</w:t>
      </w:r>
    </w:p>
    <w:p w14:paraId="0B09505D" w14:textId="77777777" w:rsidR="00000000" w:rsidRDefault="009D64FD">
      <w:pPr>
        <w:numPr>
          <w:ilvl w:val="7"/>
          <w:numId w:val="148"/>
        </w:numPr>
      </w:pPr>
      <w:r>
        <w:t>dfdl:calendarTimeZone</w:t>
      </w:r>
    </w:p>
    <w:p w14:paraId="7F5CB50E" w14:textId="77777777" w:rsidR="00000000" w:rsidRDefault="009D64FD">
      <w:pPr>
        <w:numPr>
          <w:ilvl w:val="7"/>
          <w:numId w:val="148"/>
        </w:numPr>
      </w:pPr>
      <w:r>
        <w:t>dfdl:calendarObserveDST</w:t>
      </w:r>
    </w:p>
    <w:p w14:paraId="229ADFE9" w14:textId="77777777" w:rsidR="00000000" w:rsidRDefault="009D64FD">
      <w:pPr>
        <w:numPr>
          <w:ilvl w:val="7"/>
          <w:numId w:val="148"/>
        </w:numPr>
      </w:pPr>
      <w:r>
        <w:t>dfdl:calendarFirstDayOfWeek</w:t>
      </w:r>
    </w:p>
    <w:p w14:paraId="2A8CB102" w14:textId="77777777" w:rsidR="00000000" w:rsidRDefault="009D64FD">
      <w:pPr>
        <w:numPr>
          <w:ilvl w:val="7"/>
          <w:numId w:val="148"/>
        </w:numPr>
      </w:pPr>
      <w:r>
        <w:t>dfdl:calendarDaysInFirstWeek</w:t>
      </w:r>
    </w:p>
    <w:p w14:paraId="726F5884" w14:textId="77777777" w:rsidR="00000000" w:rsidRDefault="009D64FD">
      <w:pPr>
        <w:numPr>
          <w:ilvl w:val="7"/>
          <w:numId w:val="148"/>
        </w:numPr>
      </w:pPr>
      <w:r>
        <w:t>dfdl:calendarCenturyStart</w:t>
      </w:r>
    </w:p>
    <w:p w14:paraId="34A3A209" w14:textId="77777777" w:rsidR="00000000" w:rsidRDefault="009D64FD">
      <w:pPr>
        <w:numPr>
          <w:ilvl w:val="6"/>
          <w:numId w:val="148"/>
        </w:numPr>
        <w:rPr>
          <w:rStyle w:val="Emphasis"/>
        </w:rPr>
      </w:pPr>
      <w:r>
        <w:rPr>
          <w:rStyle w:val="Emphasis"/>
        </w:rPr>
        <w:t xml:space="preserve"> "bcd", "ibm4690Packed"</w:t>
      </w:r>
    </w:p>
    <w:p w14:paraId="048C0445" w14:textId="77777777" w:rsidR="00000000" w:rsidRDefault="009D64FD">
      <w:pPr>
        <w:numPr>
          <w:ilvl w:val="7"/>
          <w:numId w:val="148"/>
        </w:numPr>
      </w:pPr>
      <w:r>
        <w:t>dfdl:binaryNumberCheckPolicy</w:t>
      </w:r>
    </w:p>
    <w:p w14:paraId="0A8C8C1C" w14:textId="77777777" w:rsidR="00000000" w:rsidRDefault="009D64FD">
      <w:pPr>
        <w:numPr>
          <w:ilvl w:val="7"/>
          <w:numId w:val="148"/>
        </w:numPr>
      </w:pPr>
      <w:r>
        <w:t>dfdl:calendarPatternKind</w:t>
      </w:r>
    </w:p>
    <w:p w14:paraId="4CE7B4C2" w14:textId="77777777" w:rsidR="00000000" w:rsidRDefault="009D64FD">
      <w:pPr>
        <w:numPr>
          <w:ilvl w:val="8"/>
          <w:numId w:val="148"/>
        </w:numPr>
      </w:pPr>
      <w:r>
        <w:t>"</w:t>
      </w:r>
      <w:r>
        <w:rPr>
          <w:rStyle w:val="Emphasis"/>
        </w:rPr>
        <w:t>explicit</w:t>
      </w:r>
      <w:r>
        <w:t>"</w:t>
      </w:r>
    </w:p>
    <w:p w14:paraId="700E6538" w14:textId="77777777" w:rsidR="00000000" w:rsidRDefault="009D64FD">
      <w:pPr>
        <w:numPr>
          <w:ilvl w:val="8"/>
          <w:numId w:val="148"/>
        </w:numPr>
      </w:pPr>
      <w:r>
        <w:t>dfdl:calendar</w:t>
      </w:r>
      <w:r>
        <w:t>Pattern</w:t>
      </w:r>
    </w:p>
    <w:p w14:paraId="734E0103" w14:textId="77777777" w:rsidR="00000000" w:rsidRDefault="009D64FD">
      <w:pPr>
        <w:numPr>
          <w:ilvl w:val="7"/>
          <w:numId w:val="148"/>
        </w:numPr>
      </w:pPr>
      <w:r>
        <w:t>dfdl:calendarCheckPolicy</w:t>
      </w:r>
    </w:p>
    <w:p w14:paraId="1289D10B" w14:textId="77777777" w:rsidR="00000000" w:rsidRDefault="009D64FD">
      <w:pPr>
        <w:numPr>
          <w:ilvl w:val="7"/>
          <w:numId w:val="148"/>
        </w:numPr>
      </w:pPr>
      <w:r>
        <w:t>dfdl:calendarTimeZone</w:t>
      </w:r>
    </w:p>
    <w:p w14:paraId="4C255DB3" w14:textId="77777777" w:rsidR="00000000" w:rsidRDefault="009D64FD">
      <w:pPr>
        <w:numPr>
          <w:ilvl w:val="7"/>
          <w:numId w:val="148"/>
        </w:numPr>
      </w:pPr>
      <w:r>
        <w:t>dfdl:calendarObserveDST</w:t>
      </w:r>
    </w:p>
    <w:p w14:paraId="5088798A" w14:textId="77777777" w:rsidR="00000000" w:rsidRDefault="009D64FD">
      <w:pPr>
        <w:numPr>
          <w:ilvl w:val="7"/>
          <w:numId w:val="148"/>
        </w:numPr>
      </w:pPr>
      <w:r>
        <w:t>dfdl:calendarFirstDayOfWeek</w:t>
      </w:r>
    </w:p>
    <w:p w14:paraId="1EAB70FC" w14:textId="77777777" w:rsidR="00000000" w:rsidRDefault="009D64FD">
      <w:pPr>
        <w:numPr>
          <w:ilvl w:val="7"/>
          <w:numId w:val="148"/>
        </w:numPr>
      </w:pPr>
      <w:r>
        <w:t>dfdl:calendarDaysInFirstWeek</w:t>
      </w:r>
    </w:p>
    <w:p w14:paraId="321A42D2" w14:textId="77777777" w:rsidR="00000000" w:rsidRDefault="009D64FD">
      <w:pPr>
        <w:numPr>
          <w:ilvl w:val="7"/>
          <w:numId w:val="148"/>
        </w:numPr>
      </w:pPr>
      <w:r>
        <w:t>dfdl:calendarCenturyStart</w:t>
      </w:r>
    </w:p>
    <w:p w14:paraId="348252DF" w14:textId="77777777" w:rsidR="00000000" w:rsidRDefault="009D64FD">
      <w:pPr>
        <w:numPr>
          <w:ilvl w:val="6"/>
          <w:numId w:val="148"/>
        </w:numPr>
        <w:rPr>
          <w:rStyle w:val="Emphasis"/>
        </w:rPr>
      </w:pPr>
      <w:r>
        <w:rPr>
          <w:rStyle w:val="Emphasis"/>
        </w:rPr>
        <w:t>"binarySeconds", "binaryMilliseconds"</w:t>
      </w:r>
    </w:p>
    <w:p w14:paraId="06B21406" w14:textId="77777777" w:rsidR="00000000" w:rsidRDefault="009D64FD">
      <w:pPr>
        <w:numPr>
          <w:ilvl w:val="7"/>
          <w:numId w:val="148"/>
        </w:numPr>
      </w:pPr>
      <w:r>
        <w:t>dfdl:binaryCalendarEpoch</w:t>
      </w:r>
    </w:p>
    <w:p w14:paraId="78B6E9F1" w14:textId="77777777" w:rsidR="00000000" w:rsidRDefault="009D64FD">
      <w:pPr>
        <w:numPr>
          <w:ilvl w:val="2"/>
          <w:numId w:val="148"/>
        </w:numPr>
        <w:rPr>
          <w:rStyle w:val="Emphasis"/>
        </w:rPr>
      </w:pPr>
      <w:r>
        <w:rPr>
          <w:rStyle w:val="Emphasis"/>
        </w:rPr>
        <w:t xml:space="preserve">"Opaque" </w:t>
      </w:r>
    </w:p>
    <w:p w14:paraId="1C39B27F" w14:textId="77777777" w:rsidR="00000000" w:rsidRDefault="009D64FD">
      <w:pPr>
        <w:numPr>
          <w:ilvl w:val="2"/>
          <w:numId w:val="148"/>
        </w:numPr>
        <w:rPr>
          <w:rStyle w:val="Emphasis"/>
        </w:rPr>
      </w:pPr>
      <w:r>
        <w:rPr>
          <w:rStyle w:val="Emphasis"/>
        </w:rPr>
        <w:t xml:space="preserve">"Boolean" </w:t>
      </w:r>
    </w:p>
    <w:p w14:paraId="6C8173FF" w14:textId="77777777" w:rsidR="00000000" w:rsidRDefault="009D64FD">
      <w:pPr>
        <w:numPr>
          <w:ilvl w:val="3"/>
          <w:numId w:val="148"/>
        </w:numPr>
      </w:pPr>
      <w:r>
        <w:t xml:space="preserve">dfdl:representation </w:t>
      </w:r>
    </w:p>
    <w:p w14:paraId="3D4BF0E0" w14:textId="77777777" w:rsidR="00000000" w:rsidRDefault="009D64FD">
      <w:pPr>
        <w:numPr>
          <w:ilvl w:val="4"/>
          <w:numId w:val="148"/>
        </w:numPr>
        <w:rPr>
          <w:rStyle w:val="Emphasis"/>
        </w:rPr>
      </w:pPr>
      <w:r>
        <w:rPr>
          <w:rStyle w:val="Emphasis"/>
        </w:rPr>
        <w:t xml:space="preserve">"text" </w:t>
      </w:r>
    </w:p>
    <w:p w14:paraId="2564A94D" w14:textId="77777777" w:rsidR="00000000" w:rsidRDefault="009D64FD">
      <w:pPr>
        <w:numPr>
          <w:ilvl w:val="5"/>
          <w:numId w:val="148"/>
        </w:numPr>
      </w:pPr>
      <w:r>
        <w:t xml:space="preserve">dfdl:textBooleanTrueRep </w:t>
      </w:r>
    </w:p>
    <w:p w14:paraId="21BFC657" w14:textId="77777777" w:rsidR="00000000" w:rsidRDefault="009D64FD">
      <w:pPr>
        <w:numPr>
          <w:ilvl w:val="5"/>
          <w:numId w:val="148"/>
        </w:numPr>
      </w:pPr>
      <w:r>
        <w:t xml:space="preserve">dfdl:textBooleanFalseRep </w:t>
      </w:r>
    </w:p>
    <w:p w14:paraId="5528C980" w14:textId="77777777" w:rsidR="00000000" w:rsidRDefault="009D64FD">
      <w:pPr>
        <w:numPr>
          <w:ilvl w:val="4"/>
          <w:numId w:val="148"/>
        </w:numPr>
        <w:rPr>
          <w:rStyle w:val="Emphasis"/>
        </w:rPr>
      </w:pPr>
      <w:r>
        <w:rPr>
          <w:rStyle w:val="Emphasis"/>
        </w:rPr>
        <w:t xml:space="preserve">"binary" </w:t>
      </w:r>
    </w:p>
    <w:p w14:paraId="18C721CC" w14:textId="77777777" w:rsidR="00000000" w:rsidRDefault="009D64FD">
      <w:pPr>
        <w:numPr>
          <w:ilvl w:val="5"/>
          <w:numId w:val="148"/>
        </w:numPr>
      </w:pPr>
      <w:r>
        <w:t>dfdl:byteOrder</w:t>
      </w:r>
    </w:p>
    <w:p w14:paraId="2A6850F9" w14:textId="77777777" w:rsidR="00000000" w:rsidRDefault="009D64FD">
      <w:pPr>
        <w:numPr>
          <w:ilvl w:val="5"/>
          <w:numId w:val="148"/>
        </w:numPr>
      </w:pPr>
      <w:r>
        <w:t xml:space="preserve">dfdl:binaryBooleanTrueRep </w:t>
      </w:r>
    </w:p>
    <w:p w14:paraId="7EF72D54" w14:textId="77777777" w:rsidR="00000000" w:rsidRDefault="009D64FD">
      <w:pPr>
        <w:numPr>
          <w:ilvl w:val="5"/>
          <w:numId w:val="148"/>
        </w:numPr>
      </w:pPr>
      <w:r>
        <w:t xml:space="preserve">dfdl:binaryBooleanFalseRep </w:t>
      </w:r>
    </w:p>
    <w:p w14:paraId="6B92FDA7" w14:textId="77777777" w:rsidR="00000000" w:rsidRDefault="009D64FD">
      <w:pPr>
        <w:numPr>
          <w:ilvl w:val="1"/>
          <w:numId w:val="148"/>
        </w:numPr>
      </w:pPr>
      <w:r>
        <w:t xml:space="preserve">dfdl:useNilForDefault </w:t>
      </w:r>
      <w:r>
        <w:rPr>
          <w:rStyle w:val="Emphasis"/>
        </w:rPr>
        <w:t>(does not apply to dfdl:simpleType)</w:t>
      </w:r>
    </w:p>
    <w:p w14:paraId="0119DF8A" w14:textId="77777777" w:rsidR="00000000" w:rsidRDefault="009D64FD">
      <w:pPr>
        <w:numPr>
          <w:ilvl w:val="2"/>
          <w:numId w:val="148"/>
        </w:numPr>
        <w:rPr>
          <w:rStyle w:val="Emphasis"/>
        </w:rPr>
      </w:pPr>
      <w:r>
        <w:rPr>
          <w:rStyle w:val="Emphasis"/>
        </w:rPr>
        <w:t>"true"</w:t>
      </w:r>
    </w:p>
    <w:p w14:paraId="58A16BF3" w14:textId="77777777" w:rsidR="00000000" w:rsidRDefault="009D64FD">
      <w:pPr>
        <w:numPr>
          <w:ilvl w:val="3"/>
          <w:numId w:val="148"/>
        </w:numPr>
        <w:rPr>
          <w:rStyle w:val="Emphasis"/>
        </w:rPr>
      </w:pPr>
      <w:r>
        <w:rPr>
          <w:rStyle w:val="Emphasis"/>
        </w:rPr>
        <w:t>None</w:t>
      </w:r>
    </w:p>
    <w:p w14:paraId="43B739AC" w14:textId="77777777" w:rsidR="00000000" w:rsidRDefault="009D64FD">
      <w:pPr>
        <w:numPr>
          <w:ilvl w:val="2"/>
          <w:numId w:val="148"/>
        </w:numPr>
        <w:rPr>
          <w:rStyle w:val="Emphasis"/>
        </w:rPr>
      </w:pPr>
      <w:r>
        <w:rPr>
          <w:rStyle w:val="Emphasis"/>
        </w:rPr>
        <w:t>"false"</w:t>
      </w:r>
    </w:p>
    <w:p w14:paraId="672C4C1B" w14:textId="77777777" w:rsidR="00000000" w:rsidRDefault="009D64FD">
      <w:pPr>
        <w:numPr>
          <w:ilvl w:val="3"/>
          <w:numId w:val="148"/>
        </w:numPr>
      </w:pPr>
      <w:r>
        <w:t>XSDL default or:fi</w:t>
      </w:r>
      <w:r>
        <w:t>xed</w:t>
      </w:r>
    </w:p>
    <w:p w14:paraId="297092BC" w14:textId="77777777" w:rsidR="00000000" w:rsidRDefault="009D64FD">
      <w:pPr>
        <w:pStyle w:val="Heading3"/>
        <w:rPr>
          <w:rFonts w:eastAsia="Times New Roman"/>
        </w:rPr>
      </w:pPr>
      <w:bookmarkStart w:id="10922" w:name="_Toc322911730"/>
      <w:bookmarkStart w:id="10923" w:name="_Toc322912269"/>
      <w:bookmarkStart w:id="10924" w:name="_Toc329093130"/>
      <w:bookmarkStart w:id="10925" w:name="_Toc332701643"/>
      <w:bookmarkStart w:id="10926" w:name="_Toc332701947"/>
      <w:bookmarkStart w:id="10927" w:name="_Toc332711746"/>
      <w:bookmarkStart w:id="10928" w:name="_Toc332712048"/>
      <w:bookmarkStart w:id="10929" w:name="_Toc332712349"/>
      <w:bookmarkStart w:id="10930" w:name="_Toc332724265"/>
      <w:bookmarkStart w:id="10931" w:name="_Toc332724565"/>
      <w:bookmarkStart w:id="10932" w:name="_Toc341102861"/>
      <w:bookmarkStart w:id="10933" w:name="_Toc347241596"/>
      <w:bookmarkStart w:id="10934" w:name="_Toc347744789"/>
      <w:bookmarkStart w:id="10935" w:name="_Toc348984572"/>
      <w:bookmarkStart w:id="10936" w:name="_Toc348984877"/>
      <w:bookmarkStart w:id="10937" w:name="_Toc349038041"/>
      <w:bookmarkStart w:id="10938" w:name="_Toc349038343"/>
      <w:bookmarkStart w:id="10939" w:name="_Toc349042834"/>
      <w:bookmarkStart w:id="10940" w:name="_Toc351912956"/>
      <w:bookmarkStart w:id="10941" w:name="_Toc351914977"/>
      <w:bookmarkStart w:id="10942" w:name="_Toc351915443"/>
      <w:bookmarkStart w:id="10943" w:name="_Toc361231541"/>
      <w:bookmarkStart w:id="10944" w:name="_Toc361232067"/>
      <w:bookmarkStart w:id="10945" w:name="_Toc362445365"/>
      <w:bookmarkStart w:id="10946" w:name="_Toc363909332"/>
      <w:bookmarkStart w:id="10947" w:name="_Toc364463758"/>
      <w:bookmarkStart w:id="10948" w:name="_Toc366078362"/>
      <w:bookmarkStart w:id="10949" w:name="_Toc366078977"/>
      <w:bookmarkStart w:id="10950" w:name="_Toc366079962"/>
      <w:bookmarkStart w:id="10951" w:name="_Toc366080574"/>
      <w:bookmarkStart w:id="10952" w:name="_Toc366081183"/>
      <w:bookmarkStart w:id="10953" w:name="_Toc366505523"/>
      <w:bookmarkStart w:id="10954" w:name="_Toc366508892"/>
      <w:bookmarkStart w:id="10955" w:name="_Toc366513393"/>
      <w:bookmarkStart w:id="10956" w:name="_Toc366574582"/>
      <w:bookmarkStart w:id="10957" w:name="_Toc366578375"/>
      <w:bookmarkStart w:id="10958" w:name="_Toc366578969"/>
      <w:bookmarkStart w:id="10959" w:name="_Toc366579561"/>
      <w:bookmarkStart w:id="10960" w:name="_Toc366580152"/>
      <w:bookmarkStart w:id="10961" w:name="_Toc366580744"/>
      <w:bookmarkStart w:id="10962" w:name="_Toc366581335"/>
      <w:bookmarkStart w:id="10963" w:name="_Toc366581927"/>
      <w:bookmarkStart w:id="10964" w:name="_Toc322912270"/>
      <w:bookmarkStart w:id="10965" w:name="_Toc329093131"/>
      <w:bookmarkStart w:id="10966" w:name="_Toc332701644"/>
      <w:bookmarkStart w:id="10967" w:name="_Toc332701948"/>
      <w:bookmarkStart w:id="10968" w:name="_Toc332711747"/>
      <w:bookmarkStart w:id="10969" w:name="_Toc332712049"/>
      <w:bookmarkStart w:id="10970" w:name="_Toc332712350"/>
      <w:bookmarkStart w:id="10971" w:name="_Toc332724266"/>
      <w:bookmarkStart w:id="10972" w:name="_Toc332724566"/>
      <w:bookmarkStart w:id="10973" w:name="_Toc341102862"/>
      <w:bookmarkStart w:id="10974" w:name="_Toc347241597"/>
      <w:bookmarkStart w:id="10975" w:name="_Toc347744790"/>
      <w:bookmarkStart w:id="10976" w:name="_Toc348984573"/>
      <w:bookmarkStart w:id="10977" w:name="_Toc348984878"/>
      <w:bookmarkStart w:id="10978" w:name="_Toc349038042"/>
      <w:bookmarkStart w:id="10979" w:name="_Toc349038344"/>
      <w:bookmarkStart w:id="10980" w:name="_Toc349042835"/>
      <w:bookmarkStart w:id="10981" w:name="_Toc351912957"/>
      <w:bookmarkStart w:id="10982" w:name="_Toc351914978"/>
      <w:bookmarkStart w:id="10983" w:name="_Toc351915444"/>
      <w:bookmarkStart w:id="10984" w:name="_Toc361231542"/>
      <w:bookmarkStart w:id="10985" w:name="_Toc361232068"/>
      <w:bookmarkStart w:id="10986" w:name="_Toc362445366"/>
      <w:bookmarkStart w:id="10987" w:name="_Toc363909333"/>
      <w:bookmarkStart w:id="10988" w:name="_Toc364463759"/>
      <w:bookmarkStart w:id="10989" w:name="_Toc366078363"/>
      <w:bookmarkStart w:id="10990" w:name="_Toc366078978"/>
      <w:bookmarkStart w:id="10991" w:name="_Toc366079963"/>
      <w:bookmarkStart w:id="10992" w:name="_Toc366080575"/>
      <w:bookmarkStart w:id="10993" w:name="_Toc366081184"/>
      <w:bookmarkStart w:id="10994" w:name="_Toc366505524"/>
      <w:bookmarkStart w:id="10995" w:name="_Toc366508893"/>
      <w:bookmarkStart w:id="10996" w:name="_Toc366513394"/>
      <w:bookmarkStart w:id="10997" w:name="_Toc366574583"/>
      <w:bookmarkStart w:id="10998" w:name="_Toc366578376"/>
      <w:bookmarkStart w:id="10999" w:name="_Toc366578970"/>
      <w:bookmarkStart w:id="11000" w:name="_Toc366579562"/>
      <w:bookmarkStart w:id="11001" w:name="_Toc366580153"/>
      <w:bookmarkStart w:id="11002" w:name="_Toc366580745"/>
      <w:bookmarkStart w:id="11003" w:name="_Toc366581336"/>
      <w:bookmarkStart w:id="11004" w:name="_Toc366581928"/>
      <w:bookmarkStart w:id="11005" w:name="_Toc349042836"/>
      <w:bookmarkStart w:id="11006" w:name="_Toc25589881"/>
      <w:bookmarkEnd w:id="10922"/>
      <w:bookmarkEnd w:id="10923"/>
      <w:bookmarkEnd w:id="10924"/>
      <w:bookmarkEnd w:id="10925"/>
      <w:bookmarkEnd w:id="10926"/>
      <w:bookmarkEnd w:id="10927"/>
      <w:bookmarkEnd w:id="10928"/>
      <w:bookmarkEnd w:id="10929"/>
      <w:bookmarkEnd w:id="10930"/>
      <w:bookmarkEnd w:id="10931"/>
      <w:bookmarkEnd w:id="10932"/>
      <w:bookmarkEnd w:id="10933"/>
      <w:bookmarkEnd w:id="10934"/>
      <w:bookmarkEnd w:id="10935"/>
      <w:bookmarkEnd w:id="10936"/>
      <w:bookmarkEnd w:id="10937"/>
      <w:bookmarkEnd w:id="10938"/>
      <w:bookmarkEnd w:id="10939"/>
      <w:bookmarkEnd w:id="10940"/>
      <w:bookmarkEnd w:id="10941"/>
      <w:bookmarkEnd w:id="10942"/>
      <w:bookmarkEnd w:id="10943"/>
      <w:bookmarkEnd w:id="10944"/>
      <w:bookmarkEnd w:id="10945"/>
      <w:bookmarkEnd w:id="10946"/>
      <w:bookmarkEnd w:id="10947"/>
      <w:bookmarkEnd w:id="10948"/>
      <w:bookmarkEnd w:id="10949"/>
      <w:bookmarkEnd w:id="10950"/>
      <w:bookmarkEnd w:id="10951"/>
      <w:bookmarkEnd w:id="10952"/>
      <w:bookmarkEnd w:id="10953"/>
      <w:bookmarkEnd w:id="10954"/>
      <w:bookmarkEnd w:id="10955"/>
      <w:bookmarkEnd w:id="10956"/>
      <w:bookmarkEnd w:id="10957"/>
      <w:bookmarkEnd w:id="10958"/>
      <w:bookmarkEnd w:id="10959"/>
      <w:bookmarkEnd w:id="10960"/>
      <w:bookmarkEnd w:id="10961"/>
      <w:bookmarkEnd w:id="10962"/>
      <w:bookmarkEnd w:id="10963"/>
      <w:bookmarkEnd w:id="10964"/>
      <w:bookmarkEnd w:id="10965"/>
      <w:bookmarkEnd w:id="10966"/>
      <w:bookmarkEnd w:id="10967"/>
      <w:bookmarkEnd w:id="10968"/>
      <w:bookmarkEnd w:id="10969"/>
      <w:bookmarkEnd w:id="10970"/>
      <w:bookmarkEnd w:id="10971"/>
      <w:bookmarkEnd w:id="10972"/>
      <w:bookmarkEnd w:id="10973"/>
      <w:bookmarkEnd w:id="10974"/>
      <w:bookmarkEnd w:id="10975"/>
      <w:bookmarkEnd w:id="10976"/>
      <w:bookmarkEnd w:id="10977"/>
      <w:bookmarkEnd w:id="10978"/>
      <w:bookmarkEnd w:id="10979"/>
      <w:bookmarkEnd w:id="10980"/>
      <w:bookmarkEnd w:id="10981"/>
      <w:bookmarkEnd w:id="10982"/>
      <w:bookmarkEnd w:id="10983"/>
      <w:bookmarkEnd w:id="10984"/>
      <w:bookmarkEnd w:id="10985"/>
      <w:bookmarkEnd w:id="10986"/>
      <w:bookmarkEnd w:id="10987"/>
      <w:bookmarkEnd w:id="10988"/>
      <w:bookmarkEnd w:id="10989"/>
      <w:bookmarkEnd w:id="10990"/>
      <w:bookmarkEnd w:id="10991"/>
      <w:bookmarkEnd w:id="10992"/>
      <w:bookmarkEnd w:id="10993"/>
      <w:bookmarkEnd w:id="10994"/>
      <w:bookmarkEnd w:id="10995"/>
      <w:bookmarkEnd w:id="10996"/>
      <w:bookmarkEnd w:id="10997"/>
      <w:bookmarkEnd w:id="10998"/>
      <w:bookmarkEnd w:id="10999"/>
      <w:bookmarkEnd w:id="11000"/>
      <w:bookmarkEnd w:id="11001"/>
      <w:bookmarkEnd w:id="11002"/>
      <w:bookmarkEnd w:id="11003"/>
      <w:bookmarkEnd w:id="11004"/>
      <w:r>
        <w:rPr>
          <w:rFonts w:eastAsia="Times New Roman"/>
        </w:rPr>
        <w:t>dfdl:element (complex)</w:t>
      </w:r>
      <w:bookmarkEnd w:id="11005"/>
      <w:bookmarkEnd w:id="11006"/>
    </w:p>
    <w:p w14:paraId="5EB9F17D" w14:textId="77777777" w:rsidR="00000000" w:rsidRDefault="009D64FD">
      <w:pPr>
        <w:numPr>
          <w:ilvl w:val="0"/>
          <w:numId w:val="149"/>
        </w:numPr>
        <w:rPr>
          <w:rStyle w:val="Emphasis"/>
        </w:rPr>
      </w:pPr>
      <w:r>
        <w:rPr>
          <w:rStyle w:val="Emphasis"/>
        </w:rPr>
        <w:t xml:space="preserve">Parsing: common </w:t>
      </w:r>
    </w:p>
    <w:p w14:paraId="1E723549" w14:textId="77777777" w:rsidR="00000000" w:rsidRDefault="009D64FD">
      <w:pPr>
        <w:numPr>
          <w:ilvl w:val="1"/>
          <w:numId w:val="149"/>
        </w:numPr>
      </w:pPr>
      <w:r>
        <w:t>dfdl:bitOrder</w:t>
      </w:r>
    </w:p>
    <w:p w14:paraId="1E72E213" w14:textId="77777777" w:rsidR="00000000" w:rsidRDefault="009D64FD">
      <w:pPr>
        <w:numPr>
          <w:ilvl w:val="1"/>
          <w:numId w:val="149"/>
        </w:numPr>
      </w:pPr>
      <w:r>
        <w:t xml:space="preserve">dfdl:encoding </w:t>
      </w:r>
    </w:p>
    <w:p w14:paraId="3857C15A" w14:textId="77777777" w:rsidR="00000000" w:rsidRDefault="009D64FD">
      <w:pPr>
        <w:numPr>
          <w:ilvl w:val="2"/>
          <w:numId w:val="149"/>
        </w:numPr>
      </w:pPr>
      <w:r>
        <w:t>'UTF-16' 'UTF-16BE' 'UTF-16LE'</w:t>
      </w:r>
    </w:p>
    <w:p w14:paraId="19A17A5B" w14:textId="77777777" w:rsidR="00000000" w:rsidRDefault="009D64FD">
      <w:pPr>
        <w:numPr>
          <w:ilvl w:val="3"/>
          <w:numId w:val="149"/>
        </w:numPr>
      </w:pPr>
      <w:r>
        <w:t>dfdl:utf16Width</w:t>
      </w:r>
    </w:p>
    <w:p w14:paraId="62DFB4AC" w14:textId="77777777" w:rsidR="00000000" w:rsidRDefault="009D64FD">
      <w:pPr>
        <w:numPr>
          <w:ilvl w:val="1"/>
          <w:numId w:val="149"/>
        </w:numPr>
      </w:pPr>
      <w:r>
        <w:t>dfdl:encodingErrorPolicy</w:t>
      </w:r>
    </w:p>
    <w:p w14:paraId="3B230C7E" w14:textId="77777777" w:rsidR="00000000" w:rsidRDefault="009D64FD">
      <w:pPr>
        <w:numPr>
          <w:ilvl w:val="1"/>
          <w:numId w:val="149"/>
        </w:numPr>
      </w:pPr>
      <w:r>
        <w:t>dfdl:ignoreCase</w:t>
      </w:r>
    </w:p>
    <w:p w14:paraId="4AA307BA" w14:textId="77777777" w:rsidR="00000000" w:rsidRDefault="009D64FD">
      <w:pPr>
        <w:numPr>
          <w:ilvl w:val="0"/>
          <w:numId w:val="149"/>
        </w:numPr>
        <w:rPr>
          <w:rStyle w:val="Emphasis"/>
        </w:rPr>
      </w:pPr>
      <w:r>
        <w:rPr>
          <w:rStyle w:val="Emphasis"/>
        </w:rPr>
        <w:t xml:space="preserve">Parsing: nillable </w:t>
      </w:r>
    </w:p>
    <w:p w14:paraId="6B6C4F1F" w14:textId="77777777" w:rsidR="00000000" w:rsidRDefault="009D64FD">
      <w:pPr>
        <w:numPr>
          <w:ilvl w:val="1"/>
          <w:numId w:val="149"/>
        </w:numPr>
      </w:pPr>
      <w:r>
        <w:t>XSDL nillable</w:t>
      </w:r>
    </w:p>
    <w:p w14:paraId="35244F53" w14:textId="77777777" w:rsidR="00000000" w:rsidRDefault="009D64FD">
      <w:pPr>
        <w:numPr>
          <w:ilvl w:val="2"/>
          <w:numId w:val="149"/>
        </w:numPr>
      </w:pPr>
      <w:r>
        <w:t xml:space="preserve">dfdl:nilKind </w:t>
      </w:r>
    </w:p>
    <w:p w14:paraId="4D03EEC1" w14:textId="77777777" w:rsidR="00000000" w:rsidRDefault="009D64FD">
      <w:pPr>
        <w:numPr>
          <w:ilvl w:val="3"/>
          <w:numId w:val="149"/>
        </w:numPr>
        <w:rPr>
          <w:rStyle w:val="Emphasis"/>
        </w:rPr>
      </w:pPr>
      <w:r>
        <w:rPr>
          <w:rStyle w:val="Emphasis"/>
        </w:rPr>
        <w:t xml:space="preserve">"literalValue" </w:t>
      </w:r>
    </w:p>
    <w:p w14:paraId="2AEB4685" w14:textId="77777777" w:rsidR="00000000" w:rsidRDefault="009D64FD">
      <w:pPr>
        <w:numPr>
          <w:ilvl w:val="4"/>
          <w:numId w:val="149"/>
        </w:numPr>
      </w:pPr>
      <w:r>
        <w:t>dfdl:nilValue (must be "%ES;")</w:t>
      </w:r>
    </w:p>
    <w:p w14:paraId="1EFD1F14" w14:textId="77777777" w:rsidR="00000000" w:rsidRDefault="009D64FD">
      <w:pPr>
        <w:numPr>
          <w:ilvl w:val="0"/>
          <w:numId w:val="149"/>
        </w:numPr>
        <w:rPr>
          <w:rStyle w:val="Emphasis"/>
        </w:rPr>
      </w:pPr>
      <w:r>
        <w:rPr>
          <w:rStyle w:val="Emphasis"/>
        </w:rPr>
        <w:t xml:space="preserve">Parsing: occurrences </w:t>
      </w:r>
    </w:p>
    <w:p w14:paraId="6F9E1608" w14:textId="77777777" w:rsidR="00000000" w:rsidRDefault="009D64FD">
      <w:pPr>
        <w:numPr>
          <w:ilvl w:val="1"/>
          <w:numId w:val="149"/>
        </w:numPr>
        <w:rPr>
          <w:rStyle w:val="Emphasis"/>
        </w:rPr>
      </w:pPr>
      <w:r>
        <w:rPr>
          <w:iCs/>
        </w:rPr>
        <w:t>dfdl:floating</w:t>
      </w:r>
      <w:r>
        <w:rPr>
          <w:rStyle w:val="Emphasis"/>
        </w:rPr>
        <w:t xml:space="preserve"> </w:t>
      </w:r>
    </w:p>
    <w:p w14:paraId="1EC033F5" w14:textId="77777777" w:rsidR="00000000" w:rsidRDefault="009D64FD">
      <w:pPr>
        <w:numPr>
          <w:ilvl w:val="1"/>
          <w:numId w:val="149"/>
        </w:numPr>
      </w:pPr>
      <w:r>
        <w:t>(maxOccurs &gt; 1 or unbounded) or (minOccurs = 0 and maxOccurs = 1)</w:t>
      </w:r>
    </w:p>
    <w:p w14:paraId="4E960C01" w14:textId="77777777" w:rsidR="00000000" w:rsidRDefault="009D64FD">
      <w:pPr>
        <w:numPr>
          <w:ilvl w:val="2"/>
          <w:numId w:val="149"/>
        </w:numPr>
      </w:pPr>
      <w:r>
        <w:t xml:space="preserve">dfdl:occursCountKind </w:t>
      </w:r>
    </w:p>
    <w:p w14:paraId="6D575F92" w14:textId="77777777" w:rsidR="00000000" w:rsidRDefault="009D64FD">
      <w:pPr>
        <w:numPr>
          <w:ilvl w:val="3"/>
          <w:numId w:val="149"/>
        </w:numPr>
        <w:rPr>
          <w:rStyle w:val="Emphasis"/>
        </w:rPr>
      </w:pPr>
      <w:r>
        <w:rPr>
          <w:rStyle w:val="Emphasis"/>
        </w:rPr>
        <w:t xml:space="preserve">"expression" </w:t>
      </w:r>
    </w:p>
    <w:p w14:paraId="4BFA62BE" w14:textId="77777777" w:rsidR="00000000" w:rsidRDefault="009D64FD">
      <w:pPr>
        <w:numPr>
          <w:ilvl w:val="4"/>
          <w:numId w:val="149"/>
        </w:numPr>
      </w:pPr>
      <w:r>
        <w:t xml:space="preserve">dfdl:occursCount </w:t>
      </w:r>
    </w:p>
    <w:p w14:paraId="5FAAF2DB" w14:textId="77777777" w:rsidR="00000000" w:rsidRDefault="009D64FD">
      <w:pPr>
        <w:numPr>
          <w:ilvl w:val="3"/>
          <w:numId w:val="149"/>
        </w:numPr>
      </w:pPr>
      <w:r>
        <w:rPr>
          <w:rStyle w:val="Emphasis"/>
        </w:rPr>
        <w:t>"fixed"</w:t>
      </w:r>
      <w:r>
        <w:rPr>
          <w:rStyle w:val="Emphasis"/>
          <w:i w:val="0"/>
          <w:iCs w:val="0"/>
        </w:rPr>
        <w:t xml:space="preserve"> ,</w:t>
      </w:r>
      <w:r>
        <w:t xml:space="preserve"> "</w:t>
      </w:r>
      <w:r>
        <w:rPr>
          <w:rStyle w:val="Emphasis"/>
        </w:rPr>
        <w:t>implicit</w:t>
      </w:r>
      <w:r>
        <w:t>"</w:t>
      </w:r>
    </w:p>
    <w:p w14:paraId="3C33A19D" w14:textId="77777777" w:rsidR="00000000" w:rsidRDefault="009D64FD">
      <w:pPr>
        <w:numPr>
          <w:ilvl w:val="4"/>
          <w:numId w:val="149"/>
        </w:numPr>
      </w:pPr>
      <w:r>
        <w:t>minOccurs</w:t>
      </w:r>
    </w:p>
    <w:p w14:paraId="23CBC6A6" w14:textId="77777777" w:rsidR="00000000" w:rsidRDefault="009D64FD">
      <w:pPr>
        <w:numPr>
          <w:ilvl w:val="4"/>
          <w:numId w:val="149"/>
        </w:numPr>
      </w:pPr>
      <w:r>
        <w:t xml:space="preserve">maxOccurs </w:t>
      </w:r>
    </w:p>
    <w:p w14:paraId="5B909423" w14:textId="77777777" w:rsidR="00000000" w:rsidRDefault="009D64FD">
      <w:pPr>
        <w:numPr>
          <w:ilvl w:val="3"/>
          <w:numId w:val="149"/>
        </w:numPr>
        <w:rPr>
          <w:rStyle w:val="Emphasis"/>
        </w:rPr>
      </w:pPr>
      <w:r>
        <w:rPr>
          <w:rStyle w:val="Emphasis"/>
        </w:rPr>
        <w:t xml:space="preserve">"parsed" </w:t>
      </w:r>
    </w:p>
    <w:p w14:paraId="548FE7A4" w14:textId="77777777" w:rsidR="00000000" w:rsidRDefault="009D64FD">
      <w:pPr>
        <w:numPr>
          <w:ilvl w:val="0"/>
          <w:numId w:val="149"/>
        </w:numPr>
        <w:rPr>
          <w:rStyle w:val="Emphasis"/>
        </w:rPr>
      </w:pPr>
      <w:r>
        <w:rPr>
          <w:rStyle w:val="Emphasis"/>
        </w:rPr>
        <w:t xml:space="preserve">Parsing: identification, framing &amp; extraction </w:t>
      </w:r>
    </w:p>
    <w:p w14:paraId="2FB6721E" w14:textId="77777777" w:rsidR="00000000" w:rsidRDefault="009D64FD">
      <w:pPr>
        <w:numPr>
          <w:ilvl w:val="1"/>
          <w:numId w:val="149"/>
        </w:numPr>
      </w:pPr>
      <w:r>
        <w:t xml:space="preserve">dfdl:leadingSkip </w:t>
      </w:r>
    </w:p>
    <w:p w14:paraId="0544C630" w14:textId="77777777" w:rsidR="00000000" w:rsidRDefault="009D64FD">
      <w:pPr>
        <w:numPr>
          <w:ilvl w:val="2"/>
          <w:numId w:val="149"/>
        </w:numPr>
      </w:pPr>
      <w:r>
        <w:t>dfdl:alignmentUnits</w:t>
      </w:r>
    </w:p>
    <w:p w14:paraId="3A73D862" w14:textId="77777777" w:rsidR="00000000" w:rsidRDefault="009D64FD">
      <w:pPr>
        <w:numPr>
          <w:ilvl w:val="1"/>
          <w:numId w:val="149"/>
        </w:numPr>
      </w:pPr>
      <w:r>
        <w:t>dfdl:alignment</w:t>
      </w:r>
    </w:p>
    <w:p w14:paraId="0941033E" w14:textId="77777777" w:rsidR="00000000" w:rsidRDefault="009D64FD">
      <w:pPr>
        <w:numPr>
          <w:ilvl w:val="2"/>
          <w:numId w:val="149"/>
        </w:numPr>
      </w:pPr>
      <w:r>
        <w:t xml:space="preserve">not </w:t>
      </w:r>
      <w:r>
        <w:rPr>
          <w:rStyle w:val="Emphasis"/>
        </w:rPr>
        <w:t>"implicit"</w:t>
      </w:r>
      <w:r>
        <w:t xml:space="preserve"> </w:t>
      </w:r>
    </w:p>
    <w:p w14:paraId="1E261A9F" w14:textId="77777777" w:rsidR="00000000" w:rsidRDefault="009D64FD">
      <w:pPr>
        <w:numPr>
          <w:ilvl w:val="3"/>
          <w:numId w:val="149"/>
        </w:numPr>
      </w:pPr>
      <w:r>
        <w:t xml:space="preserve">dfdl:alignmentUnits </w:t>
      </w:r>
    </w:p>
    <w:p w14:paraId="36D808F9" w14:textId="77777777" w:rsidR="00000000" w:rsidRDefault="009D64FD">
      <w:pPr>
        <w:numPr>
          <w:ilvl w:val="1"/>
          <w:numId w:val="149"/>
        </w:numPr>
      </w:pPr>
      <w:r>
        <w:t>dfdl:initiator</w:t>
      </w:r>
    </w:p>
    <w:p w14:paraId="18DD0FAD" w14:textId="77777777" w:rsidR="00000000" w:rsidRDefault="009D64FD">
      <w:pPr>
        <w:numPr>
          <w:ilvl w:val="2"/>
          <w:numId w:val="149"/>
        </w:numPr>
      </w:pPr>
      <w:r>
        <w:t>dfdl:nilValueDelimiterPolicy</w:t>
      </w:r>
    </w:p>
    <w:p w14:paraId="73AF23CE" w14:textId="77777777" w:rsidR="00000000" w:rsidRDefault="009D64FD">
      <w:pPr>
        <w:numPr>
          <w:ilvl w:val="2"/>
          <w:numId w:val="149"/>
        </w:numPr>
      </w:pPr>
      <w:r>
        <w:t xml:space="preserve">dfdl:emptyValueDelimiterPolicy </w:t>
      </w:r>
    </w:p>
    <w:p w14:paraId="20FD8C60" w14:textId="77777777" w:rsidR="00000000" w:rsidRDefault="009D64FD">
      <w:pPr>
        <w:numPr>
          <w:ilvl w:val="1"/>
          <w:numId w:val="149"/>
        </w:numPr>
      </w:pPr>
      <w:r>
        <w:t xml:space="preserve">dfdl:lengthKind </w:t>
      </w:r>
    </w:p>
    <w:p w14:paraId="39FF0023" w14:textId="77777777" w:rsidR="00000000" w:rsidRDefault="009D64FD">
      <w:pPr>
        <w:numPr>
          <w:ilvl w:val="2"/>
          <w:numId w:val="149"/>
        </w:numPr>
        <w:rPr>
          <w:rStyle w:val="Emphasis"/>
        </w:rPr>
      </w:pPr>
      <w:r>
        <w:rPr>
          <w:rStyle w:val="Emphasis"/>
        </w:rPr>
        <w:t>"explicit"</w:t>
      </w:r>
    </w:p>
    <w:p w14:paraId="06B52093" w14:textId="77777777" w:rsidR="00000000" w:rsidRDefault="009D64FD">
      <w:pPr>
        <w:numPr>
          <w:ilvl w:val="3"/>
          <w:numId w:val="149"/>
        </w:numPr>
      </w:pPr>
      <w:r>
        <w:t xml:space="preserve">dfdl:length </w:t>
      </w:r>
    </w:p>
    <w:p w14:paraId="6DAF636B" w14:textId="77777777" w:rsidR="00000000" w:rsidRDefault="009D64FD">
      <w:pPr>
        <w:numPr>
          <w:ilvl w:val="3"/>
          <w:numId w:val="149"/>
        </w:numPr>
      </w:pPr>
      <w:r>
        <w:t xml:space="preserve">dfdl:lengthUnits </w:t>
      </w:r>
    </w:p>
    <w:p w14:paraId="7C85ECAA" w14:textId="77777777" w:rsidR="00000000" w:rsidRDefault="009D64FD">
      <w:pPr>
        <w:numPr>
          <w:ilvl w:val="2"/>
          <w:numId w:val="149"/>
        </w:numPr>
        <w:rPr>
          <w:rStyle w:val="Emphasis"/>
        </w:rPr>
      </w:pPr>
      <w:r>
        <w:rPr>
          <w:rStyle w:val="Emphasis"/>
        </w:rPr>
        <w:t xml:space="preserve">"prefixed" </w:t>
      </w:r>
    </w:p>
    <w:p w14:paraId="38D52C12" w14:textId="77777777" w:rsidR="00000000" w:rsidRDefault="009D64FD">
      <w:pPr>
        <w:numPr>
          <w:ilvl w:val="3"/>
          <w:numId w:val="149"/>
        </w:numPr>
      </w:pPr>
      <w:r>
        <w:t xml:space="preserve">dfdl:prefixLengthType </w:t>
      </w:r>
    </w:p>
    <w:p w14:paraId="6508812F" w14:textId="77777777" w:rsidR="00000000" w:rsidRDefault="009D64FD">
      <w:pPr>
        <w:numPr>
          <w:ilvl w:val="3"/>
          <w:numId w:val="149"/>
        </w:numPr>
      </w:pPr>
      <w:r>
        <w:t xml:space="preserve">dfdl:prefixIncludesPrefixLength </w:t>
      </w:r>
    </w:p>
    <w:p w14:paraId="1250CF54" w14:textId="77777777" w:rsidR="00000000" w:rsidRDefault="009D64FD">
      <w:pPr>
        <w:numPr>
          <w:ilvl w:val="3"/>
          <w:numId w:val="149"/>
        </w:numPr>
      </w:pPr>
      <w:r>
        <w:t xml:space="preserve">dfdl:lengthUnits </w:t>
      </w:r>
    </w:p>
    <w:p w14:paraId="412E8888" w14:textId="77777777" w:rsidR="00000000" w:rsidRDefault="009D64FD">
      <w:pPr>
        <w:numPr>
          <w:ilvl w:val="2"/>
          <w:numId w:val="149"/>
        </w:numPr>
        <w:rPr>
          <w:rStyle w:val="Emphasis"/>
        </w:rPr>
      </w:pPr>
      <w:r>
        <w:rPr>
          <w:rStyle w:val="Emphasis"/>
        </w:rPr>
        <w:t>"pattern"</w:t>
      </w:r>
    </w:p>
    <w:p w14:paraId="31389A08" w14:textId="77777777" w:rsidR="00000000" w:rsidRDefault="009D64FD">
      <w:pPr>
        <w:numPr>
          <w:ilvl w:val="3"/>
          <w:numId w:val="149"/>
        </w:numPr>
      </w:pPr>
      <w:r>
        <w:t>dfdl:lengthPattern</w:t>
      </w:r>
    </w:p>
    <w:p w14:paraId="6379E977" w14:textId="77777777" w:rsidR="00000000" w:rsidRDefault="009D64FD">
      <w:pPr>
        <w:numPr>
          <w:ilvl w:val="2"/>
          <w:numId w:val="149"/>
        </w:numPr>
        <w:rPr>
          <w:rStyle w:val="Emphasis"/>
        </w:rPr>
      </w:pPr>
      <w:r>
        <w:rPr>
          <w:rStyle w:val="Emphasis"/>
        </w:rPr>
        <w:t xml:space="preserve">"implicit", "delimited", "endOfParent"  </w:t>
      </w:r>
    </w:p>
    <w:p w14:paraId="56FE5BC9" w14:textId="77777777" w:rsidR="00000000" w:rsidRDefault="009D64FD">
      <w:pPr>
        <w:numPr>
          <w:ilvl w:val="3"/>
          <w:numId w:val="149"/>
        </w:numPr>
        <w:rPr>
          <w:rStyle w:val="Emphasis"/>
        </w:rPr>
      </w:pPr>
      <w:r>
        <w:rPr>
          <w:rStyle w:val="Emphasis"/>
        </w:rPr>
        <w:t>None</w:t>
      </w:r>
    </w:p>
    <w:p w14:paraId="77141AE3" w14:textId="77777777" w:rsidR="00000000" w:rsidRDefault="009D64FD">
      <w:pPr>
        <w:numPr>
          <w:ilvl w:val="1"/>
          <w:numId w:val="149"/>
        </w:numPr>
      </w:pPr>
      <w:r>
        <w:t xml:space="preserve">dfdl:terminator </w:t>
      </w:r>
    </w:p>
    <w:p w14:paraId="595873BE" w14:textId="77777777" w:rsidR="00000000" w:rsidRDefault="009D64FD">
      <w:pPr>
        <w:numPr>
          <w:ilvl w:val="2"/>
          <w:numId w:val="149"/>
        </w:numPr>
      </w:pPr>
      <w:r>
        <w:t>dfdl:nilValueDelimiterPolicy</w:t>
      </w:r>
    </w:p>
    <w:p w14:paraId="315D34D6" w14:textId="77777777" w:rsidR="00000000" w:rsidRDefault="009D64FD">
      <w:pPr>
        <w:numPr>
          <w:ilvl w:val="2"/>
          <w:numId w:val="149"/>
        </w:numPr>
      </w:pPr>
      <w:r>
        <w:t>dfdl:emptyValueDel</w:t>
      </w:r>
      <w:r>
        <w:t xml:space="preserve">imiterPolicy </w:t>
      </w:r>
    </w:p>
    <w:p w14:paraId="5FC0D666" w14:textId="77777777" w:rsidR="00000000" w:rsidRDefault="009D64FD">
      <w:pPr>
        <w:numPr>
          <w:ilvl w:val="2"/>
          <w:numId w:val="149"/>
        </w:numPr>
      </w:pPr>
      <w:r>
        <w:t xml:space="preserve">dfdl:documentFinalTerminatorCanBeMissing </w:t>
      </w:r>
    </w:p>
    <w:p w14:paraId="03EDED09" w14:textId="77777777" w:rsidR="00000000" w:rsidRDefault="009D64FD">
      <w:pPr>
        <w:numPr>
          <w:ilvl w:val="1"/>
          <w:numId w:val="149"/>
        </w:numPr>
      </w:pPr>
      <w:r>
        <w:t xml:space="preserve">dfdl:trailingSkip </w:t>
      </w:r>
    </w:p>
    <w:p w14:paraId="59AB2DE9" w14:textId="77777777" w:rsidR="00000000" w:rsidRDefault="009D64FD">
      <w:pPr>
        <w:numPr>
          <w:ilvl w:val="2"/>
          <w:numId w:val="150"/>
        </w:numPr>
      </w:pPr>
      <w:r>
        <w:t xml:space="preserve">dfdl:alignmentUnits  </w:t>
      </w:r>
    </w:p>
    <w:p w14:paraId="170D33F7" w14:textId="77777777" w:rsidR="00000000" w:rsidRDefault="009D64FD">
      <w:pPr>
        <w:pStyle w:val="Heading3"/>
        <w:rPr>
          <w:rFonts w:eastAsia="Times New Roman"/>
        </w:rPr>
      </w:pPr>
      <w:bookmarkStart w:id="11007" w:name="_Toc322912272"/>
      <w:bookmarkStart w:id="11008" w:name="_Toc329093133"/>
      <w:bookmarkStart w:id="11009" w:name="_Toc332701646"/>
      <w:bookmarkStart w:id="11010" w:name="_Toc332701950"/>
      <w:bookmarkStart w:id="11011" w:name="_Toc332711749"/>
      <w:bookmarkStart w:id="11012" w:name="_Toc332712051"/>
      <w:bookmarkStart w:id="11013" w:name="_Toc332712352"/>
      <w:bookmarkStart w:id="11014" w:name="_Toc332724268"/>
      <w:bookmarkStart w:id="11015" w:name="_Toc332724568"/>
      <w:bookmarkStart w:id="11016" w:name="_Toc341102864"/>
      <w:bookmarkStart w:id="11017" w:name="_Toc347241599"/>
      <w:bookmarkStart w:id="11018" w:name="_Toc347744792"/>
      <w:bookmarkStart w:id="11019" w:name="_Toc348984575"/>
      <w:bookmarkStart w:id="11020" w:name="_Toc348984880"/>
      <w:bookmarkStart w:id="11021" w:name="_Toc349038044"/>
      <w:bookmarkStart w:id="11022" w:name="_Toc349038346"/>
      <w:bookmarkStart w:id="11023" w:name="_Toc349042837"/>
      <w:bookmarkStart w:id="11024" w:name="_Toc351912959"/>
      <w:bookmarkStart w:id="11025" w:name="_Toc351914980"/>
      <w:bookmarkStart w:id="11026" w:name="_Toc351915446"/>
      <w:bookmarkStart w:id="11027" w:name="_Toc361231544"/>
      <w:bookmarkStart w:id="11028" w:name="_Toc361232070"/>
      <w:bookmarkStart w:id="11029" w:name="_Toc362445368"/>
      <w:bookmarkStart w:id="11030" w:name="_Toc363909335"/>
      <w:bookmarkStart w:id="11031" w:name="_Toc364463761"/>
      <w:bookmarkStart w:id="11032" w:name="_Toc366078365"/>
      <w:bookmarkStart w:id="11033" w:name="_Toc366078980"/>
      <w:bookmarkStart w:id="11034" w:name="_Toc366079965"/>
      <w:bookmarkStart w:id="11035" w:name="_Toc366080577"/>
      <w:bookmarkStart w:id="11036" w:name="_Toc366081186"/>
      <w:bookmarkStart w:id="11037" w:name="_Toc366505526"/>
      <w:bookmarkStart w:id="11038" w:name="_Toc366508895"/>
      <w:bookmarkStart w:id="11039" w:name="_Toc366513396"/>
      <w:bookmarkStart w:id="11040" w:name="_Toc366574585"/>
      <w:bookmarkStart w:id="11041" w:name="_Toc366578378"/>
      <w:bookmarkStart w:id="11042" w:name="_Toc366578972"/>
      <w:bookmarkStart w:id="11043" w:name="_Toc366579564"/>
      <w:bookmarkStart w:id="11044" w:name="_Toc366580155"/>
      <w:bookmarkStart w:id="11045" w:name="_Toc366580747"/>
      <w:bookmarkStart w:id="11046" w:name="_Toc366581338"/>
      <w:bookmarkStart w:id="11047" w:name="_Toc366581930"/>
      <w:bookmarkStart w:id="11048" w:name="_Toc349042838"/>
      <w:bookmarkStart w:id="11049" w:name="_Toc25589882"/>
      <w:bookmarkEnd w:id="11007"/>
      <w:bookmarkEnd w:id="11008"/>
      <w:bookmarkEnd w:id="11009"/>
      <w:bookmarkEnd w:id="11010"/>
      <w:bookmarkEnd w:id="11011"/>
      <w:bookmarkEnd w:id="11012"/>
      <w:bookmarkEnd w:id="11013"/>
      <w:bookmarkEnd w:id="11014"/>
      <w:bookmarkEnd w:id="11015"/>
      <w:bookmarkEnd w:id="11016"/>
      <w:bookmarkEnd w:id="11017"/>
      <w:bookmarkEnd w:id="11018"/>
      <w:bookmarkEnd w:id="11019"/>
      <w:bookmarkEnd w:id="11020"/>
      <w:bookmarkEnd w:id="11021"/>
      <w:bookmarkEnd w:id="11022"/>
      <w:bookmarkEnd w:id="11023"/>
      <w:bookmarkEnd w:id="11024"/>
      <w:bookmarkEnd w:id="11025"/>
      <w:bookmarkEnd w:id="11026"/>
      <w:bookmarkEnd w:id="11027"/>
      <w:bookmarkEnd w:id="11028"/>
      <w:bookmarkEnd w:id="11029"/>
      <w:bookmarkEnd w:id="11030"/>
      <w:bookmarkEnd w:id="11031"/>
      <w:bookmarkEnd w:id="11032"/>
      <w:bookmarkEnd w:id="11033"/>
      <w:bookmarkEnd w:id="11034"/>
      <w:bookmarkEnd w:id="11035"/>
      <w:bookmarkEnd w:id="11036"/>
      <w:bookmarkEnd w:id="11037"/>
      <w:bookmarkEnd w:id="11038"/>
      <w:bookmarkEnd w:id="11039"/>
      <w:bookmarkEnd w:id="11040"/>
      <w:bookmarkEnd w:id="11041"/>
      <w:bookmarkEnd w:id="11042"/>
      <w:bookmarkEnd w:id="11043"/>
      <w:bookmarkEnd w:id="11044"/>
      <w:bookmarkEnd w:id="11045"/>
      <w:bookmarkEnd w:id="11046"/>
      <w:bookmarkEnd w:id="11047"/>
      <w:r>
        <w:rPr>
          <w:rFonts w:eastAsia="Times New Roman"/>
        </w:rPr>
        <w:t>dfdl:sequence and dfdl:group (when reference is to a sequence)</w:t>
      </w:r>
      <w:bookmarkEnd w:id="11048"/>
      <w:bookmarkEnd w:id="11049"/>
    </w:p>
    <w:p w14:paraId="708F48EB" w14:textId="77777777" w:rsidR="00000000" w:rsidRDefault="009D64FD">
      <w:pPr>
        <w:numPr>
          <w:ilvl w:val="0"/>
          <w:numId w:val="151"/>
        </w:numPr>
        <w:rPr>
          <w:rStyle w:val="Emphasis"/>
        </w:rPr>
      </w:pPr>
      <w:r>
        <w:rPr>
          <w:rStyle w:val="Emphasis"/>
        </w:rPr>
        <w:t>Parsing: hidden (xs:sequence only)</w:t>
      </w:r>
    </w:p>
    <w:p w14:paraId="43ED566F" w14:textId="77777777" w:rsidR="00000000" w:rsidRDefault="009D64FD">
      <w:pPr>
        <w:numPr>
          <w:ilvl w:val="1"/>
          <w:numId w:val="151"/>
        </w:numPr>
      </w:pPr>
      <w:r>
        <w:t>dfdl:hiddenGroupRef</w:t>
      </w:r>
    </w:p>
    <w:p w14:paraId="0319ABEE" w14:textId="77777777" w:rsidR="00000000" w:rsidRDefault="009D64FD">
      <w:pPr>
        <w:numPr>
          <w:ilvl w:val="0"/>
          <w:numId w:val="151"/>
        </w:numPr>
        <w:rPr>
          <w:rStyle w:val="Emphasis"/>
        </w:rPr>
      </w:pPr>
      <w:r>
        <w:rPr>
          <w:rStyle w:val="Emphasis"/>
        </w:rPr>
        <w:t>Parsing: common</w:t>
      </w:r>
    </w:p>
    <w:p w14:paraId="0AE58781" w14:textId="77777777" w:rsidR="00000000" w:rsidRDefault="009D64FD">
      <w:pPr>
        <w:numPr>
          <w:ilvl w:val="1"/>
          <w:numId w:val="151"/>
        </w:numPr>
      </w:pPr>
      <w:r>
        <w:t>dfdl:bitOrder</w:t>
      </w:r>
    </w:p>
    <w:p w14:paraId="228C22A1" w14:textId="77777777" w:rsidR="00000000" w:rsidRDefault="009D64FD">
      <w:pPr>
        <w:numPr>
          <w:ilvl w:val="1"/>
          <w:numId w:val="151"/>
        </w:numPr>
      </w:pPr>
      <w:r>
        <w:t>dfdl:encodi</w:t>
      </w:r>
      <w:r>
        <w:t xml:space="preserve">ng </w:t>
      </w:r>
    </w:p>
    <w:p w14:paraId="75193EE3" w14:textId="77777777" w:rsidR="00000000" w:rsidRDefault="009D64FD">
      <w:pPr>
        <w:numPr>
          <w:ilvl w:val="2"/>
          <w:numId w:val="151"/>
        </w:numPr>
      </w:pPr>
      <w:r>
        <w:t>'UTF-16' 'UTF-16BE' 'UTF-16LE'</w:t>
      </w:r>
    </w:p>
    <w:p w14:paraId="648E7533" w14:textId="77777777" w:rsidR="00000000" w:rsidRDefault="009D64FD">
      <w:pPr>
        <w:numPr>
          <w:ilvl w:val="3"/>
          <w:numId w:val="151"/>
        </w:numPr>
      </w:pPr>
      <w:r>
        <w:t>dfdl:utf16Width</w:t>
      </w:r>
    </w:p>
    <w:p w14:paraId="483308F5" w14:textId="77777777" w:rsidR="00000000" w:rsidRDefault="009D64FD">
      <w:pPr>
        <w:numPr>
          <w:ilvl w:val="1"/>
          <w:numId w:val="151"/>
        </w:numPr>
      </w:pPr>
      <w:r>
        <w:t>dfdl:encodingErrorPolicy</w:t>
      </w:r>
    </w:p>
    <w:p w14:paraId="68EB7A44" w14:textId="77777777" w:rsidR="00000000" w:rsidRDefault="009D64FD">
      <w:pPr>
        <w:numPr>
          <w:ilvl w:val="1"/>
          <w:numId w:val="151"/>
        </w:numPr>
      </w:pPr>
      <w:r>
        <w:t>dfdl:ignoreCase</w:t>
      </w:r>
    </w:p>
    <w:p w14:paraId="2CBE65AF" w14:textId="77777777" w:rsidR="00000000" w:rsidRDefault="009D64FD">
      <w:pPr>
        <w:numPr>
          <w:ilvl w:val="0"/>
          <w:numId w:val="151"/>
        </w:numPr>
        <w:rPr>
          <w:rStyle w:val="Emphasis"/>
        </w:rPr>
      </w:pPr>
      <w:r>
        <w:rPr>
          <w:rStyle w:val="Emphasis"/>
        </w:rPr>
        <w:t xml:space="preserve">Parsing: identification, framing &amp; extraction </w:t>
      </w:r>
    </w:p>
    <w:p w14:paraId="1F4FC264" w14:textId="77777777" w:rsidR="00000000" w:rsidRDefault="009D64FD">
      <w:pPr>
        <w:numPr>
          <w:ilvl w:val="1"/>
          <w:numId w:val="151"/>
        </w:numPr>
      </w:pPr>
      <w:r>
        <w:t xml:space="preserve">dfdl:leadingSkip </w:t>
      </w:r>
    </w:p>
    <w:p w14:paraId="51E14BAC" w14:textId="77777777" w:rsidR="00000000" w:rsidRDefault="009D64FD">
      <w:pPr>
        <w:numPr>
          <w:ilvl w:val="2"/>
          <w:numId w:val="151"/>
        </w:numPr>
      </w:pPr>
      <w:r>
        <w:t>dfdl:alignmentUnits</w:t>
      </w:r>
    </w:p>
    <w:p w14:paraId="4B20DB0D" w14:textId="77777777" w:rsidR="00000000" w:rsidRDefault="009D64FD">
      <w:pPr>
        <w:numPr>
          <w:ilvl w:val="1"/>
          <w:numId w:val="151"/>
        </w:numPr>
      </w:pPr>
      <w:r>
        <w:t xml:space="preserve">dfdl:alignment </w:t>
      </w:r>
    </w:p>
    <w:p w14:paraId="46806C32" w14:textId="77777777" w:rsidR="00000000" w:rsidRDefault="009D64FD">
      <w:pPr>
        <w:numPr>
          <w:ilvl w:val="2"/>
          <w:numId w:val="151"/>
        </w:numPr>
        <w:rPr>
          <w:rStyle w:val="Emphasis"/>
        </w:rPr>
      </w:pPr>
      <w:r>
        <w:rPr>
          <w:rStyle w:val="Emphasis"/>
        </w:rPr>
        <w:t>not "implicit"</w:t>
      </w:r>
    </w:p>
    <w:p w14:paraId="47C39846" w14:textId="77777777" w:rsidR="00000000" w:rsidRDefault="009D64FD">
      <w:pPr>
        <w:numPr>
          <w:ilvl w:val="3"/>
          <w:numId w:val="151"/>
        </w:numPr>
      </w:pPr>
      <w:r>
        <w:t xml:space="preserve">dfdl:alignmentUnits </w:t>
      </w:r>
    </w:p>
    <w:p w14:paraId="35B594AA" w14:textId="77777777" w:rsidR="00000000" w:rsidRDefault="009D64FD">
      <w:pPr>
        <w:numPr>
          <w:ilvl w:val="1"/>
          <w:numId w:val="151"/>
        </w:numPr>
      </w:pPr>
      <w:r>
        <w:t xml:space="preserve">dfdl:initiator </w:t>
      </w:r>
    </w:p>
    <w:p w14:paraId="1215126E" w14:textId="77777777" w:rsidR="00000000" w:rsidRDefault="009D64FD">
      <w:pPr>
        <w:numPr>
          <w:ilvl w:val="1"/>
          <w:numId w:val="151"/>
        </w:numPr>
      </w:pPr>
      <w:r>
        <w:t xml:space="preserve">dfdl:sequenceKind </w:t>
      </w:r>
    </w:p>
    <w:p w14:paraId="4D70C32D" w14:textId="77777777" w:rsidR="00000000" w:rsidRDefault="009D64FD">
      <w:pPr>
        <w:numPr>
          <w:ilvl w:val="1"/>
          <w:numId w:val="151"/>
        </w:numPr>
      </w:pPr>
      <w:r>
        <w:t>dfdl:initiatedContent</w:t>
      </w:r>
    </w:p>
    <w:p w14:paraId="79FC7E8B" w14:textId="77777777" w:rsidR="00000000" w:rsidRDefault="009D64FD">
      <w:pPr>
        <w:numPr>
          <w:ilvl w:val="1"/>
          <w:numId w:val="151"/>
        </w:numPr>
      </w:pPr>
      <w:r>
        <w:t xml:space="preserve">dfdl:separator </w:t>
      </w:r>
    </w:p>
    <w:p w14:paraId="668F9B98" w14:textId="77777777" w:rsidR="00000000" w:rsidRDefault="009D64FD">
      <w:pPr>
        <w:numPr>
          <w:ilvl w:val="2"/>
          <w:numId w:val="151"/>
        </w:numPr>
      </w:pPr>
      <w:r>
        <w:t>dfdl:separatorPosition</w:t>
      </w:r>
    </w:p>
    <w:p w14:paraId="2E511539" w14:textId="77777777" w:rsidR="00000000" w:rsidRDefault="009D64FD">
      <w:pPr>
        <w:numPr>
          <w:ilvl w:val="2"/>
          <w:numId w:val="151"/>
        </w:numPr>
      </w:pPr>
      <w:r>
        <w:t>dfdl:separatorSuppressionPolicy</w:t>
      </w:r>
    </w:p>
    <w:p w14:paraId="77A800F9" w14:textId="77777777" w:rsidR="00000000" w:rsidRDefault="009D64FD">
      <w:pPr>
        <w:numPr>
          <w:ilvl w:val="1"/>
          <w:numId w:val="151"/>
        </w:numPr>
      </w:pPr>
      <w:r>
        <w:t xml:space="preserve">dfdl:terminator </w:t>
      </w:r>
    </w:p>
    <w:p w14:paraId="033A456D" w14:textId="77777777" w:rsidR="00000000" w:rsidRDefault="009D64FD">
      <w:pPr>
        <w:numPr>
          <w:ilvl w:val="2"/>
          <w:numId w:val="151"/>
        </w:numPr>
      </w:pPr>
      <w:r>
        <w:t xml:space="preserve">dfdl:documentFinalTerminatorCanBeMissing </w:t>
      </w:r>
    </w:p>
    <w:p w14:paraId="6D86088A" w14:textId="77777777" w:rsidR="00000000" w:rsidRDefault="009D64FD">
      <w:pPr>
        <w:numPr>
          <w:ilvl w:val="1"/>
          <w:numId w:val="151"/>
        </w:numPr>
      </w:pPr>
      <w:r>
        <w:t>dfdl:trailingSkip</w:t>
      </w:r>
    </w:p>
    <w:p w14:paraId="4A027AD7" w14:textId="77777777" w:rsidR="00000000" w:rsidRDefault="009D64FD">
      <w:pPr>
        <w:numPr>
          <w:ilvl w:val="2"/>
          <w:numId w:val="150"/>
        </w:numPr>
      </w:pPr>
      <w:r>
        <w:t xml:space="preserve">dfdl:alignmentUnits </w:t>
      </w:r>
    </w:p>
    <w:p w14:paraId="5C2F5974" w14:textId="77777777" w:rsidR="00000000" w:rsidRDefault="009D64FD">
      <w:pPr>
        <w:pStyle w:val="Heading3"/>
        <w:rPr>
          <w:rFonts w:eastAsia="Times New Roman"/>
        </w:rPr>
      </w:pPr>
      <w:bookmarkStart w:id="11050" w:name="_Toc25589883"/>
      <w:bookmarkStart w:id="11051" w:name="_Toc349042839"/>
      <w:bookmarkStart w:id="11052" w:name="_Toc243112876"/>
      <w:r>
        <w:rPr>
          <w:rFonts w:eastAsia="Times New Roman"/>
        </w:rPr>
        <w:t>dfdl:choice and dfdl:group (wh</w:t>
      </w:r>
      <w:r>
        <w:rPr>
          <w:rFonts w:eastAsia="Times New Roman"/>
        </w:rPr>
        <w:t>en reference is to a choice)</w:t>
      </w:r>
      <w:bookmarkEnd w:id="11050"/>
      <w:bookmarkEnd w:id="11051"/>
      <w:bookmarkEnd w:id="11052"/>
    </w:p>
    <w:p w14:paraId="1F879EB2" w14:textId="77777777" w:rsidR="00000000" w:rsidRDefault="009D64FD">
      <w:pPr>
        <w:numPr>
          <w:ilvl w:val="0"/>
          <w:numId w:val="152"/>
        </w:numPr>
        <w:rPr>
          <w:rStyle w:val="Emphasis"/>
        </w:rPr>
      </w:pPr>
      <w:r>
        <w:rPr>
          <w:rStyle w:val="Emphasis"/>
        </w:rPr>
        <w:t>Parsing: common</w:t>
      </w:r>
    </w:p>
    <w:p w14:paraId="30DFC731" w14:textId="77777777" w:rsidR="00000000" w:rsidRDefault="009D64FD">
      <w:pPr>
        <w:numPr>
          <w:ilvl w:val="1"/>
          <w:numId w:val="152"/>
        </w:numPr>
      </w:pPr>
      <w:r>
        <w:t>dfdl:bitOrder</w:t>
      </w:r>
    </w:p>
    <w:p w14:paraId="13E962F1" w14:textId="77777777" w:rsidR="00000000" w:rsidRDefault="009D64FD">
      <w:pPr>
        <w:numPr>
          <w:ilvl w:val="1"/>
          <w:numId w:val="152"/>
        </w:numPr>
      </w:pPr>
      <w:r>
        <w:t xml:space="preserve">dfdl:encoding </w:t>
      </w:r>
    </w:p>
    <w:p w14:paraId="7B857D9B" w14:textId="77777777" w:rsidR="00000000" w:rsidRDefault="009D64FD">
      <w:pPr>
        <w:numPr>
          <w:ilvl w:val="2"/>
          <w:numId w:val="152"/>
        </w:numPr>
      </w:pPr>
      <w:r>
        <w:t>'UTF-16' 'UTF-16BE' 'UTF-16LE'</w:t>
      </w:r>
    </w:p>
    <w:p w14:paraId="4B309D24" w14:textId="77777777" w:rsidR="00000000" w:rsidRDefault="009D64FD">
      <w:pPr>
        <w:numPr>
          <w:ilvl w:val="3"/>
          <w:numId w:val="152"/>
        </w:numPr>
      </w:pPr>
      <w:r>
        <w:t>dfdl:utf16Width</w:t>
      </w:r>
    </w:p>
    <w:p w14:paraId="23095568" w14:textId="77777777" w:rsidR="00000000" w:rsidRDefault="009D64FD">
      <w:pPr>
        <w:numPr>
          <w:ilvl w:val="1"/>
          <w:numId w:val="152"/>
        </w:numPr>
      </w:pPr>
      <w:r>
        <w:t>dfdl:encodingErrorPolicy</w:t>
      </w:r>
    </w:p>
    <w:p w14:paraId="381E3CC4" w14:textId="77777777" w:rsidR="00000000" w:rsidRDefault="009D64FD">
      <w:pPr>
        <w:numPr>
          <w:ilvl w:val="1"/>
          <w:numId w:val="152"/>
        </w:numPr>
      </w:pPr>
      <w:r>
        <w:t>dfdl:ignoreCase</w:t>
      </w:r>
    </w:p>
    <w:p w14:paraId="7B0DF7B4" w14:textId="77777777" w:rsidR="00000000" w:rsidRDefault="009D64FD">
      <w:pPr>
        <w:numPr>
          <w:ilvl w:val="0"/>
          <w:numId w:val="152"/>
        </w:numPr>
        <w:rPr>
          <w:rStyle w:val="Emphasis"/>
        </w:rPr>
      </w:pPr>
      <w:r>
        <w:rPr>
          <w:rStyle w:val="Emphasis"/>
        </w:rPr>
        <w:t xml:space="preserve">Parsing: identification, framing &amp; extraction </w:t>
      </w:r>
    </w:p>
    <w:p w14:paraId="61E49FB0" w14:textId="77777777" w:rsidR="00000000" w:rsidRDefault="009D64FD">
      <w:pPr>
        <w:numPr>
          <w:ilvl w:val="1"/>
          <w:numId w:val="152"/>
        </w:numPr>
      </w:pPr>
      <w:r>
        <w:t>dfdl:leadingSkip</w:t>
      </w:r>
    </w:p>
    <w:p w14:paraId="1ACF00FA" w14:textId="77777777" w:rsidR="00000000" w:rsidRDefault="009D64FD">
      <w:pPr>
        <w:numPr>
          <w:ilvl w:val="2"/>
          <w:numId w:val="152"/>
        </w:numPr>
      </w:pPr>
      <w:r>
        <w:t xml:space="preserve">dfdl:alignmentUnits </w:t>
      </w:r>
    </w:p>
    <w:p w14:paraId="126528BA" w14:textId="77777777" w:rsidR="00000000" w:rsidRDefault="009D64FD">
      <w:pPr>
        <w:numPr>
          <w:ilvl w:val="1"/>
          <w:numId w:val="152"/>
        </w:numPr>
      </w:pPr>
      <w:r>
        <w:t>dfdl:alignment</w:t>
      </w:r>
    </w:p>
    <w:p w14:paraId="4DD819FF" w14:textId="77777777" w:rsidR="00000000" w:rsidRDefault="009D64FD">
      <w:pPr>
        <w:numPr>
          <w:ilvl w:val="2"/>
          <w:numId w:val="152"/>
        </w:numPr>
        <w:rPr>
          <w:rStyle w:val="Emphasis"/>
        </w:rPr>
      </w:pPr>
      <w:r>
        <w:rPr>
          <w:rStyle w:val="Emphasis"/>
        </w:rPr>
        <w:t xml:space="preserve">not "implicit" </w:t>
      </w:r>
    </w:p>
    <w:p w14:paraId="766A2ED7" w14:textId="77777777" w:rsidR="00000000" w:rsidRDefault="009D64FD">
      <w:pPr>
        <w:numPr>
          <w:ilvl w:val="3"/>
          <w:numId w:val="152"/>
        </w:numPr>
      </w:pPr>
      <w:r>
        <w:t xml:space="preserve">dfdl:alignmentUnits </w:t>
      </w:r>
    </w:p>
    <w:p w14:paraId="6293DAD3" w14:textId="77777777" w:rsidR="00000000" w:rsidRDefault="009D64FD">
      <w:pPr>
        <w:numPr>
          <w:ilvl w:val="1"/>
          <w:numId w:val="152"/>
        </w:numPr>
      </w:pPr>
      <w:r>
        <w:t xml:space="preserve">dfdl:initiator </w:t>
      </w:r>
    </w:p>
    <w:p w14:paraId="5D3EC012" w14:textId="77777777" w:rsidR="00000000" w:rsidRDefault="009D64FD">
      <w:pPr>
        <w:numPr>
          <w:ilvl w:val="1"/>
          <w:numId w:val="152"/>
        </w:numPr>
      </w:pPr>
      <w:r>
        <w:t>dfdl:choiceLengthKind</w:t>
      </w:r>
    </w:p>
    <w:p w14:paraId="4B5B5033" w14:textId="77777777" w:rsidR="00000000" w:rsidRDefault="009D64FD">
      <w:pPr>
        <w:numPr>
          <w:ilvl w:val="2"/>
          <w:numId w:val="152"/>
        </w:numPr>
        <w:rPr>
          <w:rStyle w:val="Emphasis"/>
        </w:rPr>
      </w:pPr>
      <w:r>
        <w:rPr>
          <w:rStyle w:val="Emphasis"/>
        </w:rPr>
        <w:t>"explicit"</w:t>
      </w:r>
    </w:p>
    <w:p w14:paraId="09209051" w14:textId="77777777" w:rsidR="00000000" w:rsidRDefault="009D64FD">
      <w:pPr>
        <w:numPr>
          <w:ilvl w:val="3"/>
          <w:numId w:val="152"/>
        </w:numPr>
      </w:pPr>
      <w:r>
        <w:t>dfdl:choiceLength</w:t>
      </w:r>
    </w:p>
    <w:p w14:paraId="414D3A75" w14:textId="77777777" w:rsidR="00000000" w:rsidRDefault="009D64FD">
      <w:pPr>
        <w:numPr>
          <w:ilvl w:val="1"/>
          <w:numId w:val="152"/>
        </w:numPr>
      </w:pPr>
      <w:r>
        <w:t>dfdl:initiatedContent</w:t>
      </w:r>
    </w:p>
    <w:p w14:paraId="4AC87BD6" w14:textId="77777777" w:rsidR="00000000" w:rsidRDefault="009D64FD">
      <w:pPr>
        <w:numPr>
          <w:ilvl w:val="1"/>
          <w:numId w:val="152"/>
        </w:numPr>
      </w:pPr>
      <w:r>
        <w:t>dfdl:choiceDispatchKey</w:t>
      </w:r>
    </w:p>
    <w:p w14:paraId="084398B6" w14:textId="77777777" w:rsidR="00000000" w:rsidRDefault="009D64FD">
      <w:pPr>
        <w:numPr>
          <w:ilvl w:val="1"/>
          <w:numId w:val="152"/>
        </w:numPr>
      </w:pPr>
      <w:r>
        <w:t>dfdl:choiceBranchKey (on elements)</w:t>
      </w:r>
    </w:p>
    <w:p w14:paraId="24463B09" w14:textId="77777777" w:rsidR="00000000" w:rsidRDefault="009D64FD">
      <w:pPr>
        <w:numPr>
          <w:ilvl w:val="1"/>
          <w:numId w:val="152"/>
        </w:numPr>
      </w:pPr>
      <w:r>
        <w:t xml:space="preserve">dfdl:terminator </w:t>
      </w:r>
    </w:p>
    <w:p w14:paraId="35539599" w14:textId="77777777" w:rsidR="00000000" w:rsidRDefault="009D64FD">
      <w:pPr>
        <w:numPr>
          <w:ilvl w:val="2"/>
          <w:numId w:val="152"/>
        </w:numPr>
      </w:pPr>
      <w:r>
        <w:t>dfdl:documentFinalT</w:t>
      </w:r>
      <w:r>
        <w:t xml:space="preserve">erminatorCanBeMissing </w:t>
      </w:r>
    </w:p>
    <w:p w14:paraId="629ED370" w14:textId="77777777" w:rsidR="00000000" w:rsidRDefault="009D64FD">
      <w:pPr>
        <w:numPr>
          <w:ilvl w:val="1"/>
          <w:numId w:val="152"/>
        </w:numPr>
      </w:pPr>
      <w:r>
        <w:t>dfdl:trailingSkip</w:t>
      </w:r>
    </w:p>
    <w:p w14:paraId="02226D1F" w14:textId="77777777" w:rsidR="00000000" w:rsidRDefault="009D64FD">
      <w:pPr>
        <w:numPr>
          <w:ilvl w:val="2"/>
          <w:numId w:val="152"/>
        </w:numPr>
      </w:pPr>
      <w:r>
        <w:t>dfdl:alignmentUnits</w:t>
      </w:r>
    </w:p>
    <w:p w14:paraId="7DC0F448" w14:textId="77777777" w:rsidR="00000000" w:rsidRDefault="009D64FD">
      <w:pPr>
        <w:pStyle w:val="Heading2"/>
        <w:rPr>
          <w:rFonts w:eastAsia="Times New Roman"/>
        </w:rPr>
      </w:pPr>
      <w:bookmarkStart w:id="11053" w:name="_Toc322911736"/>
      <w:bookmarkStart w:id="11054" w:name="_Toc322912275"/>
      <w:bookmarkStart w:id="11055" w:name="_Toc329093136"/>
      <w:bookmarkStart w:id="11056" w:name="_Toc332701649"/>
      <w:bookmarkStart w:id="11057" w:name="_Toc332701953"/>
      <w:bookmarkStart w:id="11058" w:name="_Toc332711752"/>
      <w:bookmarkStart w:id="11059" w:name="_Toc332712054"/>
      <w:bookmarkStart w:id="11060" w:name="_Toc332712355"/>
      <w:bookmarkStart w:id="11061" w:name="_Toc332724271"/>
      <w:bookmarkStart w:id="11062" w:name="_Toc332724571"/>
      <w:bookmarkStart w:id="11063" w:name="_Toc341102867"/>
      <w:bookmarkStart w:id="11064" w:name="_Toc347241602"/>
      <w:bookmarkStart w:id="11065" w:name="_Toc347744795"/>
      <w:bookmarkStart w:id="11066" w:name="_Toc348984578"/>
      <w:bookmarkStart w:id="11067" w:name="_Toc348984883"/>
      <w:bookmarkStart w:id="11068" w:name="_Toc349038047"/>
      <w:bookmarkStart w:id="11069" w:name="_Toc349038349"/>
      <w:bookmarkStart w:id="11070" w:name="_Toc349042840"/>
      <w:bookmarkStart w:id="11071" w:name="_Toc349642251"/>
      <w:bookmarkStart w:id="11072" w:name="_Toc351912962"/>
      <w:bookmarkStart w:id="11073" w:name="_Toc351914983"/>
      <w:bookmarkStart w:id="11074" w:name="_Toc351915449"/>
      <w:bookmarkStart w:id="11075" w:name="_Toc361231547"/>
      <w:bookmarkStart w:id="11076" w:name="_Toc361232073"/>
      <w:bookmarkStart w:id="11077" w:name="_Toc362445371"/>
      <w:bookmarkStart w:id="11078" w:name="_Toc363909338"/>
      <w:bookmarkStart w:id="11079" w:name="_Toc364463764"/>
      <w:bookmarkStart w:id="11080" w:name="_Toc366078368"/>
      <w:bookmarkStart w:id="11081" w:name="_Toc366078983"/>
      <w:bookmarkStart w:id="11082" w:name="_Toc366079968"/>
      <w:bookmarkStart w:id="11083" w:name="_Toc366080580"/>
      <w:bookmarkStart w:id="11084" w:name="_Toc366081189"/>
      <w:bookmarkStart w:id="11085" w:name="_Toc366505529"/>
      <w:bookmarkStart w:id="11086" w:name="_Toc366508898"/>
      <w:bookmarkStart w:id="11087" w:name="_Toc366513399"/>
      <w:bookmarkStart w:id="11088" w:name="_Toc366574588"/>
      <w:bookmarkStart w:id="11089" w:name="_Toc366578381"/>
      <w:bookmarkStart w:id="11090" w:name="_Toc366578975"/>
      <w:bookmarkStart w:id="11091" w:name="_Toc366579567"/>
      <w:bookmarkStart w:id="11092" w:name="_Toc366580158"/>
      <w:bookmarkStart w:id="11093" w:name="_Toc366580750"/>
      <w:bookmarkStart w:id="11094" w:name="_Toc366581341"/>
      <w:bookmarkStart w:id="11095" w:name="_Toc366581933"/>
      <w:bookmarkStart w:id="11096" w:name="_Toc322911737"/>
      <w:bookmarkStart w:id="11097" w:name="_Toc322912276"/>
      <w:bookmarkStart w:id="11098" w:name="_Toc329093137"/>
      <w:bookmarkStart w:id="11099" w:name="_Toc332701650"/>
      <w:bookmarkStart w:id="11100" w:name="_Toc332701954"/>
      <w:bookmarkStart w:id="11101" w:name="_Toc332711753"/>
      <w:bookmarkStart w:id="11102" w:name="_Toc332712055"/>
      <w:bookmarkStart w:id="11103" w:name="_Toc332712356"/>
      <w:bookmarkStart w:id="11104" w:name="_Toc332724272"/>
      <w:bookmarkStart w:id="11105" w:name="_Toc332724572"/>
      <w:bookmarkStart w:id="11106" w:name="_Toc341102868"/>
      <w:bookmarkStart w:id="11107" w:name="_Toc347241603"/>
      <w:bookmarkStart w:id="11108" w:name="_Toc347744796"/>
      <w:bookmarkStart w:id="11109" w:name="_Toc348984579"/>
      <w:bookmarkStart w:id="11110" w:name="_Toc348984884"/>
      <w:bookmarkStart w:id="11111" w:name="_Toc349038048"/>
      <w:bookmarkStart w:id="11112" w:name="_Toc349038350"/>
      <w:bookmarkStart w:id="11113" w:name="_Toc349042841"/>
      <w:bookmarkStart w:id="11114" w:name="_Toc349642252"/>
      <w:bookmarkStart w:id="11115" w:name="_Toc351912963"/>
      <w:bookmarkStart w:id="11116" w:name="_Toc351914984"/>
      <w:bookmarkStart w:id="11117" w:name="_Toc351915450"/>
      <w:bookmarkStart w:id="11118" w:name="_Toc361231548"/>
      <w:bookmarkStart w:id="11119" w:name="_Toc361232074"/>
      <w:bookmarkStart w:id="11120" w:name="_Toc362445372"/>
      <w:bookmarkStart w:id="11121" w:name="_Toc363909339"/>
      <w:bookmarkStart w:id="11122" w:name="_Toc364463765"/>
      <w:bookmarkStart w:id="11123" w:name="_Toc366078369"/>
      <w:bookmarkStart w:id="11124" w:name="_Toc366078984"/>
      <w:bookmarkStart w:id="11125" w:name="_Toc366079969"/>
      <w:bookmarkStart w:id="11126" w:name="_Toc366080581"/>
      <w:bookmarkStart w:id="11127" w:name="_Toc366081190"/>
      <w:bookmarkStart w:id="11128" w:name="_Toc366505530"/>
      <w:bookmarkStart w:id="11129" w:name="_Toc366508899"/>
      <w:bookmarkStart w:id="11130" w:name="_Toc366513400"/>
      <w:bookmarkStart w:id="11131" w:name="_Toc366574589"/>
      <w:bookmarkStart w:id="11132" w:name="_Toc366578382"/>
      <w:bookmarkStart w:id="11133" w:name="_Toc366578976"/>
      <w:bookmarkStart w:id="11134" w:name="_Toc366579568"/>
      <w:bookmarkStart w:id="11135" w:name="_Toc366580159"/>
      <w:bookmarkStart w:id="11136" w:name="_Toc366580751"/>
      <w:bookmarkStart w:id="11137" w:name="_Toc366581342"/>
      <w:bookmarkStart w:id="11138" w:name="_Toc366581934"/>
      <w:bookmarkStart w:id="11139" w:name="_Toc322911738"/>
      <w:bookmarkStart w:id="11140" w:name="_Toc322912277"/>
      <w:bookmarkStart w:id="11141" w:name="_Toc329093138"/>
      <w:bookmarkStart w:id="11142" w:name="_Toc332701651"/>
      <w:bookmarkStart w:id="11143" w:name="_Toc332701955"/>
      <w:bookmarkStart w:id="11144" w:name="_Toc332711754"/>
      <w:bookmarkStart w:id="11145" w:name="_Toc332712056"/>
      <w:bookmarkStart w:id="11146" w:name="_Toc332712357"/>
      <w:bookmarkStart w:id="11147" w:name="_Toc332724273"/>
      <w:bookmarkStart w:id="11148" w:name="_Toc332724573"/>
      <w:bookmarkStart w:id="11149" w:name="_Toc341102869"/>
      <w:bookmarkStart w:id="11150" w:name="_Toc347241604"/>
      <w:bookmarkStart w:id="11151" w:name="_Toc347744797"/>
      <w:bookmarkStart w:id="11152" w:name="_Toc348984580"/>
      <w:bookmarkStart w:id="11153" w:name="_Toc348984885"/>
      <w:bookmarkStart w:id="11154" w:name="_Toc349038049"/>
      <w:bookmarkStart w:id="11155" w:name="_Toc349038351"/>
      <w:bookmarkStart w:id="11156" w:name="_Toc349042842"/>
      <w:bookmarkStart w:id="11157" w:name="_Toc349642253"/>
      <w:bookmarkStart w:id="11158" w:name="_Toc351912964"/>
      <w:bookmarkStart w:id="11159" w:name="_Toc351914985"/>
      <w:bookmarkStart w:id="11160" w:name="_Toc351915451"/>
      <w:bookmarkStart w:id="11161" w:name="_Toc361231549"/>
      <w:bookmarkStart w:id="11162" w:name="_Toc361232075"/>
      <w:bookmarkStart w:id="11163" w:name="_Toc362445373"/>
      <w:bookmarkStart w:id="11164" w:name="_Toc363909340"/>
      <w:bookmarkStart w:id="11165" w:name="_Toc364463766"/>
      <w:bookmarkStart w:id="11166" w:name="_Toc366078370"/>
      <w:bookmarkStart w:id="11167" w:name="_Toc366078985"/>
      <w:bookmarkStart w:id="11168" w:name="_Toc366079970"/>
      <w:bookmarkStart w:id="11169" w:name="_Toc366080582"/>
      <w:bookmarkStart w:id="11170" w:name="_Toc366081191"/>
      <w:bookmarkStart w:id="11171" w:name="_Toc366505531"/>
      <w:bookmarkStart w:id="11172" w:name="_Toc366508900"/>
      <w:bookmarkStart w:id="11173" w:name="_Toc366513401"/>
      <w:bookmarkStart w:id="11174" w:name="_Toc366574590"/>
      <w:bookmarkStart w:id="11175" w:name="_Toc366578383"/>
      <w:bookmarkStart w:id="11176" w:name="_Toc366578977"/>
      <w:bookmarkStart w:id="11177" w:name="_Toc366579569"/>
      <w:bookmarkStart w:id="11178" w:name="_Toc366580160"/>
      <w:bookmarkStart w:id="11179" w:name="_Toc366580752"/>
      <w:bookmarkStart w:id="11180" w:name="_Toc366581343"/>
      <w:bookmarkStart w:id="11181" w:name="_Toc366581935"/>
      <w:bookmarkStart w:id="11182" w:name="_Toc199516370"/>
      <w:bookmarkStart w:id="11183" w:name="_Toc194984031"/>
      <w:bookmarkStart w:id="11184" w:name="_Toc243112877"/>
      <w:bookmarkStart w:id="11185" w:name="_Toc349042843"/>
      <w:bookmarkStart w:id="11186" w:name="_Toc25589884"/>
      <w:bookmarkEnd w:id="11053"/>
      <w:bookmarkEnd w:id="11054"/>
      <w:bookmarkEnd w:id="11055"/>
      <w:bookmarkEnd w:id="11056"/>
      <w:bookmarkEnd w:id="11057"/>
      <w:bookmarkEnd w:id="11058"/>
      <w:bookmarkEnd w:id="11059"/>
      <w:bookmarkEnd w:id="11060"/>
      <w:bookmarkEnd w:id="11061"/>
      <w:bookmarkEnd w:id="11062"/>
      <w:bookmarkEnd w:id="11063"/>
      <w:bookmarkEnd w:id="11064"/>
      <w:bookmarkEnd w:id="11065"/>
      <w:bookmarkEnd w:id="11066"/>
      <w:bookmarkEnd w:id="11067"/>
      <w:bookmarkEnd w:id="11068"/>
      <w:bookmarkEnd w:id="11069"/>
      <w:bookmarkEnd w:id="11070"/>
      <w:bookmarkEnd w:id="11071"/>
      <w:bookmarkEnd w:id="11072"/>
      <w:bookmarkEnd w:id="11073"/>
      <w:bookmarkEnd w:id="11074"/>
      <w:bookmarkEnd w:id="11075"/>
      <w:bookmarkEnd w:id="11076"/>
      <w:bookmarkEnd w:id="11077"/>
      <w:bookmarkEnd w:id="11078"/>
      <w:bookmarkEnd w:id="11079"/>
      <w:bookmarkEnd w:id="11080"/>
      <w:bookmarkEnd w:id="11081"/>
      <w:bookmarkEnd w:id="11082"/>
      <w:bookmarkEnd w:id="11083"/>
      <w:bookmarkEnd w:id="11084"/>
      <w:bookmarkEnd w:id="11085"/>
      <w:bookmarkEnd w:id="11086"/>
      <w:bookmarkEnd w:id="11087"/>
      <w:bookmarkEnd w:id="11088"/>
      <w:bookmarkEnd w:id="11089"/>
      <w:bookmarkEnd w:id="11090"/>
      <w:bookmarkEnd w:id="11091"/>
      <w:bookmarkEnd w:id="11092"/>
      <w:bookmarkEnd w:id="11093"/>
      <w:bookmarkEnd w:id="11094"/>
      <w:bookmarkEnd w:id="11095"/>
      <w:bookmarkEnd w:id="11096"/>
      <w:bookmarkEnd w:id="11097"/>
      <w:bookmarkEnd w:id="11098"/>
      <w:bookmarkEnd w:id="11099"/>
      <w:bookmarkEnd w:id="11100"/>
      <w:bookmarkEnd w:id="11101"/>
      <w:bookmarkEnd w:id="11102"/>
      <w:bookmarkEnd w:id="11103"/>
      <w:bookmarkEnd w:id="11104"/>
      <w:bookmarkEnd w:id="11105"/>
      <w:bookmarkEnd w:id="11106"/>
      <w:bookmarkEnd w:id="11107"/>
      <w:bookmarkEnd w:id="11108"/>
      <w:bookmarkEnd w:id="11109"/>
      <w:bookmarkEnd w:id="11110"/>
      <w:bookmarkEnd w:id="11111"/>
      <w:bookmarkEnd w:id="11112"/>
      <w:bookmarkEnd w:id="11113"/>
      <w:bookmarkEnd w:id="11114"/>
      <w:bookmarkEnd w:id="11115"/>
      <w:bookmarkEnd w:id="11116"/>
      <w:bookmarkEnd w:id="11117"/>
      <w:bookmarkEnd w:id="11118"/>
      <w:bookmarkEnd w:id="11119"/>
      <w:bookmarkEnd w:id="11120"/>
      <w:bookmarkEnd w:id="11121"/>
      <w:bookmarkEnd w:id="11122"/>
      <w:bookmarkEnd w:id="11123"/>
      <w:bookmarkEnd w:id="11124"/>
      <w:bookmarkEnd w:id="11125"/>
      <w:bookmarkEnd w:id="11126"/>
      <w:bookmarkEnd w:id="11127"/>
      <w:bookmarkEnd w:id="11128"/>
      <w:bookmarkEnd w:id="11129"/>
      <w:bookmarkEnd w:id="11130"/>
      <w:bookmarkEnd w:id="11131"/>
      <w:bookmarkEnd w:id="11132"/>
      <w:bookmarkEnd w:id="11133"/>
      <w:bookmarkEnd w:id="11134"/>
      <w:bookmarkEnd w:id="11135"/>
      <w:bookmarkEnd w:id="11136"/>
      <w:bookmarkEnd w:id="11137"/>
      <w:bookmarkEnd w:id="11138"/>
      <w:bookmarkEnd w:id="11139"/>
      <w:bookmarkEnd w:id="11140"/>
      <w:bookmarkEnd w:id="11141"/>
      <w:bookmarkEnd w:id="11142"/>
      <w:bookmarkEnd w:id="11143"/>
      <w:bookmarkEnd w:id="11144"/>
      <w:bookmarkEnd w:id="11145"/>
      <w:bookmarkEnd w:id="11146"/>
      <w:bookmarkEnd w:id="11147"/>
      <w:bookmarkEnd w:id="11148"/>
      <w:bookmarkEnd w:id="11149"/>
      <w:bookmarkEnd w:id="11150"/>
      <w:bookmarkEnd w:id="11151"/>
      <w:bookmarkEnd w:id="11152"/>
      <w:bookmarkEnd w:id="11153"/>
      <w:bookmarkEnd w:id="11154"/>
      <w:bookmarkEnd w:id="11155"/>
      <w:bookmarkEnd w:id="11156"/>
      <w:bookmarkEnd w:id="11157"/>
      <w:bookmarkEnd w:id="11158"/>
      <w:bookmarkEnd w:id="11159"/>
      <w:bookmarkEnd w:id="11160"/>
      <w:bookmarkEnd w:id="11161"/>
      <w:bookmarkEnd w:id="11162"/>
      <w:bookmarkEnd w:id="11163"/>
      <w:bookmarkEnd w:id="11164"/>
      <w:bookmarkEnd w:id="11165"/>
      <w:bookmarkEnd w:id="11166"/>
      <w:bookmarkEnd w:id="11167"/>
      <w:bookmarkEnd w:id="11168"/>
      <w:bookmarkEnd w:id="11169"/>
      <w:bookmarkEnd w:id="11170"/>
      <w:bookmarkEnd w:id="11171"/>
      <w:bookmarkEnd w:id="11172"/>
      <w:bookmarkEnd w:id="11173"/>
      <w:bookmarkEnd w:id="11174"/>
      <w:bookmarkEnd w:id="11175"/>
      <w:bookmarkEnd w:id="11176"/>
      <w:bookmarkEnd w:id="11177"/>
      <w:bookmarkEnd w:id="11178"/>
      <w:bookmarkEnd w:id="11179"/>
      <w:bookmarkEnd w:id="11180"/>
      <w:bookmarkEnd w:id="11181"/>
      <w:r>
        <w:rPr>
          <w:rFonts w:eastAsia="Times New Roman"/>
        </w:rPr>
        <w:t>Unparsing</w:t>
      </w:r>
      <w:bookmarkEnd w:id="11182"/>
      <w:bookmarkEnd w:id="11183"/>
      <w:bookmarkEnd w:id="11184"/>
      <w:bookmarkEnd w:id="11185"/>
      <w:bookmarkEnd w:id="11186"/>
    </w:p>
    <w:p w14:paraId="6E686CEF" w14:textId="77777777" w:rsidR="00000000" w:rsidRDefault="009D64FD">
      <w:pPr>
        <w:rPr>
          <w:rFonts w:eastAsia="MS Mincho"/>
        </w:rPr>
      </w:pPr>
      <w:r>
        <w:rPr>
          <w:rFonts w:eastAsia="MS Mincho"/>
        </w:rPr>
        <w:t>The following list gives the order in which DFDL properties are examined when the DFDL unparser is positioned at a particular component in the DFDL Infoset, and about to unparsed and th</w:t>
      </w:r>
      <w:r>
        <w:rPr>
          <w:rFonts w:eastAsia="MS Mincho"/>
        </w:rPr>
        <w:t>ereby create the bitstream which is the representation of that component.</w:t>
      </w:r>
    </w:p>
    <w:p w14:paraId="37280AA1" w14:textId="77777777" w:rsidR="00000000" w:rsidRDefault="009D64FD">
      <w:pPr>
        <w:pStyle w:val="Heading3"/>
        <w:rPr>
          <w:rFonts w:eastAsia="Times New Roman"/>
        </w:rPr>
      </w:pPr>
      <w:bookmarkStart w:id="11187" w:name="_Toc322911740"/>
      <w:bookmarkStart w:id="11188" w:name="_Toc322912279"/>
      <w:bookmarkStart w:id="11189" w:name="_Toc329093140"/>
      <w:bookmarkStart w:id="11190" w:name="_Toc332701653"/>
      <w:bookmarkStart w:id="11191" w:name="_Toc332701957"/>
      <w:bookmarkStart w:id="11192" w:name="_Toc332711756"/>
      <w:bookmarkStart w:id="11193" w:name="_Toc332712058"/>
      <w:bookmarkStart w:id="11194" w:name="_Toc332712359"/>
      <w:bookmarkStart w:id="11195" w:name="_Toc332724275"/>
      <w:bookmarkStart w:id="11196" w:name="_Toc332724575"/>
      <w:bookmarkStart w:id="11197" w:name="_Toc341102871"/>
      <w:bookmarkStart w:id="11198" w:name="_Toc347241606"/>
      <w:bookmarkStart w:id="11199" w:name="_Toc347744799"/>
      <w:bookmarkStart w:id="11200" w:name="_Toc348984582"/>
      <w:bookmarkStart w:id="11201" w:name="_Toc348984887"/>
      <w:bookmarkStart w:id="11202" w:name="_Toc349038051"/>
      <w:bookmarkStart w:id="11203" w:name="_Toc349038353"/>
      <w:bookmarkStart w:id="11204" w:name="_Toc349042844"/>
      <w:bookmarkStart w:id="11205" w:name="_Toc351912966"/>
      <w:bookmarkStart w:id="11206" w:name="_Toc351914987"/>
      <w:bookmarkStart w:id="11207" w:name="_Toc351915453"/>
      <w:bookmarkStart w:id="11208" w:name="_Toc361231551"/>
      <w:bookmarkStart w:id="11209" w:name="_Toc361232077"/>
      <w:bookmarkStart w:id="11210" w:name="_Toc362445375"/>
      <w:bookmarkStart w:id="11211" w:name="_Toc363909342"/>
      <w:bookmarkStart w:id="11212" w:name="_Toc364463768"/>
      <w:bookmarkStart w:id="11213" w:name="_Toc366078372"/>
      <w:bookmarkStart w:id="11214" w:name="_Toc366078987"/>
      <w:bookmarkStart w:id="11215" w:name="_Toc366079972"/>
      <w:bookmarkStart w:id="11216" w:name="_Toc366080584"/>
      <w:bookmarkStart w:id="11217" w:name="_Toc366081193"/>
      <w:bookmarkStart w:id="11218" w:name="_Toc366505533"/>
      <w:bookmarkStart w:id="11219" w:name="_Toc366508902"/>
      <w:bookmarkStart w:id="11220" w:name="_Toc366513403"/>
      <w:bookmarkStart w:id="11221" w:name="_Toc366574592"/>
      <w:bookmarkStart w:id="11222" w:name="_Toc366578385"/>
      <w:bookmarkStart w:id="11223" w:name="_Toc366578979"/>
      <w:bookmarkStart w:id="11224" w:name="_Toc366579571"/>
      <w:bookmarkStart w:id="11225" w:name="_Toc366580162"/>
      <w:bookmarkStart w:id="11226" w:name="_Toc366580754"/>
      <w:bookmarkStart w:id="11227" w:name="_Toc366581345"/>
      <w:bookmarkStart w:id="11228" w:name="_Toc366581937"/>
      <w:bookmarkStart w:id="11229" w:name="_Toc243112878"/>
      <w:bookmarkStart w:id="11230" w:name="_Toc349042845"/>
      <w:bookmarkStart w:id="11231" w:name="_Toc25589885"/>
      <w:bookmarkEnd w:id="11187"/>
      <w:bookmarkEnd w:id="11188"/>
      <w:bookmarkEnd w:id="11189"/>
      <w:bookmarkEnd w:id="11190"/>
      <w:bookmarkEnd w:id="11191"/>
      <w:bookmarkEnd w:id="11192"/>
      <w:bookmarkEnd w:id="11193"/>
      <w:bookmarkEnd w:id="11194"/>
      <w:bookmarkEnd w:id="11195"/>
      <w:bookmarkEnd w:id="11196"/>
      <w:bookmarkEnd w:id="11197"/>
      <w:bookmarkEnd w:id="11198"/>
      <w:bookmarkEnd w:id="11199"/>
      <w:bookmarkEnd w:id="11200"/>
      <w:bookmarkEnd w:id="11201"/>
      <w:bookmarkEnd w:id="11202"/>
      <w:bookmarkEnd w:id="11203"/>
      <w:bookmarkEnd w:id="11204"/>
      <w:bookmarkEnd w:id="11205"/>
      <w:bookmarkEnd w:id="11206"/>
      <w:bookmarkEnd w:id="11207"/>
      <w:bookmarkEnd w:id="11208"/>
      <w:bookmarkEnd w:id="11209"/>
      <w:bookmarkEnd w:id="11210"/>
      <w:bookmarkEnd w:id="11211"/>
      <w:bookmarkEnd w:id="11212"/>
      <w:bookmarkEnd w:id="11213"/>
      <w:bookmarkEnd w:id="11214"/>
      <w:bookmarkEnd w:id="11215"/>
      <w:bookmarkEnd w:id="11216"/>
      <w:bookmarkEnd w:id="11217"/>
      <w:bookmarkEnd w:id="11218"/>
      <w:bookmarkEnd w:id="11219"/>
      <w:bookmarkEnd w:id="11220"/>
      <w:bookmarkEnd w:id="11221"/>
      <w:bookmarkEnd w:id="11222"/>
      <w:bookmarkEnd w:id="11223"/>
      <w:bookmarkEnd w:id="11224"/>
      <w:bookmarkEnd w:id="11225"/>
      <w:bookmarkEnd w:id="11226"/>
      <w:bookmarkEnd w:id="11227"/>
      <w:bookmarkEnd w:id="11228"/>
      <w:r>
        <w:rPr>
          <w:rFonts w:eastAsia="Times New Roman"/>
        </w:rPr>
        <w:t>dfdl:element (simple) and dfdl:simpleType</w:t>
      </w:r>
      <w:bookmarkEnd w:id="11229"/>
      <w:bookmarkEnd w:id="11230"/>
      <w:bookmarkEnd w:id="11231"/>
    </w:p>
    <w:p w14:paraId="162C9B6E" w14:textId="77777777" w:rsidR="00000000" w:rsidRDefault="009D64FD">
      <w:pPr>
        <w:pStyle w:val="nobreak"/>
        <w:numPr>
          <w:ilvl w:val="0"/>
          <w:numId w:val="153"/>
        </w:numPr>
        <w:rPr>
          <w:i/>
        </w:rPr>
      </w:pPr>
      <w:r>
        <w:rPr>
          <w:i/>
        </w:rPr>
        <w:t>Unparsing: calculated value (</w:t>
      </w:r>
      <w:r>
        <w:rPr>
          <w:i/>
          <w:iCs/>
        </w:rPr>
        <w:t>does not apply to dfdl:simpleType or to global elements)</w:t>
      </w:r>
    </w:p>
    <w:p w14:paraId="485395BD" w14:textId="77777777" w:rsidR="00000000" w:rsidRDefault="009D64FD">
      <w:pPr>
        <w:pStyle w:val="nobreak"/>
        <w:numPr>
          <w:ilvl w:val="1"/>
          <w:numId w:val="153"/>
        </w:numPr>
      </w:pPr>
      <w:r>
        <w:t>dfdl:inputValueCalc (if set then element is ignored)</w:t>
      </w:r>
    </w:p>
    <w:p w14:paraId="49A45824" w14:textId="77777777" w:rsidR="00000000" w:rsidRDefault="009D64FD">
      <w:pPr>
        <w:pStyle w:val="nobreak"/>
        <w:numPr>
          <w:ilvl w:val="1"/>
          <w:numId w:val="153"/>
        </w:numPr>
      </w:pPr>
      <w:r>
        <w:t>d</w:t>
      </w:r>
      <w:r>
        <w:t>fdl:outputValueCalc</w:t>
      </w:r>
    </w:p>
    <w:p w14:paraId="40D626CF" w14:textId="77777777" w:rsidR="00000000" w:rsidRDefault="009D64FD">
      <w:pPr>
        <w:numPr>
          <w:ilvl w:val="0"/>
          <w:numId w:val="153"/>
        </w:numPr>
        <w:rPr>
          <w:rStyle w:val="Emphasis"/>
        </w:rPr>
      </w:pPr>
      <w:r>
        <w:rPr>
          <w:rStyle w:val="Emphasis"/>
        </w:rPr>
        <w:t>Unparsing: common</w:t>
      </w:r>
    </w:p>
    <w:p w14:paraId="729BA2D8" w14:textId="77777777" w:rsidR="00000000" w:rsidRDefault="009D64FD">
      <w:pPr>
        <w:numPr>
          <w:ilvl w:val="1"/>
          <w:numId w:val="153"/>
        </w:numPr>
      </w:pPr>
      <w:r>
        <w:t>dfdl:outputNewLine</w:t>
      </w:r>
    </w:p>
    <w:p w14:paraId="57C33BE4" w14:textId="77777777" w:rsidR="00000000" w:rsidRDefault="009D64FD">
      <w:pPr>
        <w:pStyle w:val="nobreak"/>
        <w:numPr>
          <w:ilvl w:val="1"/>
          <w:numId w:val="153"/>
        </w:numPr>
      </w:pPr>
      <w:r>
        <w:t>dfdl:bitOrder</w:t>
      </w:r>
    </w:p>
    <w:p w14:paraId="77DD8ABE" w14:textId="77777777" w:rsidR="00000000" w:rsidRDefault="009D64FD">
      <w:pPr>
        <w:pStyle w:val="nobreak"/>
        <w:numPr>
          <w:ilvl w:val="1"/>
          <w:numId w:val="153"/>
        </w:numPr>
      </w:pPr>
      <w:r>
        <w:t xml:space="preserve">dfdl:encoding </w:t>
      </w:r>
    </w:p>
    <w:p w14:paraId="092090F7" w14:textId="77777777" w:rsidR="00000000" w:rsidRDefault="009D64FD">
      <w:pPr>
        <w:numPr>
          <w:ilvl w:val="2"/>
          <w:numId w:val="153"/>
        </w:numPr>
      </w:pPr>
      <w:r>
        <w:t>'UTF-16' 'UTF-16BE' 'UTF-16LE'</w:t>
      </w:r>
    </w:p>
    <w:p w14:paraId="4166039C" w14:textId="77777777" w:rsidR="00000000" w:rsidRDefault="009D64FD">
      <w:pPr>
        <w:numPr>
          <w:ilvl w:val="3"/>
          <w:numId w:val="153"/>
        </w:numPr>
      </w:pPr>
      <w:r>
        <w:t>dfdl:utf16Width</w:t>
      </w:r>
    </w:p>
    <w:p w14:paraId="01A55423" w14:textId="77777777" w:rsidR="00000000" w:rsidRDefault="009D64FD">
      <w:pPr>
        <w:numPr>
          <w:ilvl w:val="1"/>
          <w:numId w:val="153"/>
        </w:numPr>
      </w:pPr>
      <w:r>
        <w:t>dfdl:encodingErrorPolicy</w:t>
      </w:r>
    </w:p>
    <w:p w14:paraId="3E997BBC" w14:textId="77777777" w:rsidR="00000000" w:rsidRDefault="009D64FD">
      <w:pPr>
        <w:numPr>
          <w:ilvl w:val="1"/>
          <w:numId w:val="153"/>
        </w:numPr>
      </w:pPr>
      <w:r>
        <w:t>dfdl:fillByte</w:t>
      </w:r>
    </w:p>
    <w:p w14:paraId="212CBDE8" w14:textId="77777777" w:rsidR="00000000" w:rsidRDefault="009D64FD">
      <w:pPr>
        <w:numPr>
          <w:ilvl w:val="0"/>
          <w:numId w:val="153"/>
        </w:numPr>
        <w:rPr>
          <w:rStyle w:val="Emphasis"/>
        </w:rPr>
      </w:pPr>
      <w:r>
        <w:rPr>
          <w:rStyle w:val="Emphasis"/>
        </w:rPr>
        <w:t>Unparsing: occurrences (does not apply to dfdl:simpleType)</w:t>
      </w:r>
    </w:p>
    <w:p w14:paraId="4C7E2DB8" w14:textId="77777777" w:rsidR="00000000" w:rsidRDefault="009D64FD">
      <w:pPr>
        <w:numPr>
          <w:ilvl w:val="1"/>
          <w:numId w:val="153"/>
        </w:numPr>
      </w:pPr>
      <w:r>
        <w:t xml:space="preserve">(maxOccurs &gt; </w:t>
      </w:r>
      <w:r>
        <w:t>1 or unbounded) or (minOccurs = 0 and maxOccurs = 1)</w:t>
      </w:r>
    </w:p>
    <w:p w14:paraId="1FACCDC7" w14:textId="77777777" w:rsidR="00000000" w:rsidRDefault="009D64FD">
      <w:pPr>
        <w:numPr>
          <w:ilvl w:val="2"/>
          <w:numId w:val="153"/>
        </w:numPr>
      </w:pPr>
      <w:r>
        <w:t xml:space="preserve">dfdl:occursCountKind </w:t>
      </w:r>
    </w:p>
    <w:p w14:paraId="435F0E47" w14:textId="77777777" w:rsidR="00000000" w:rsidRDefault="009D64FD">
      <w:pPr>
        <w:numPr>
          <w:ilvl w:val="3"/>
          <w:numId w:val="153"/>
        </w:numPr>
        <w:rPr>
          <w:rStyle w:val="Emphasis"/>
        </w:rPr>
      </w:pPr>
      <w:r>
        <w:rPr>
          <w:rStyle w:val="Emphasis"/>
        </w:rPr>
        <w:t xml:space="preserve">"expression" </w:t>
      </w:r>
    </w:p>
    <w:p w14:paraId="30B3A278" w14:textId="77777777" w:rsidR="00000000" w:rsidRDefault="009D64FD">
      <w:pPr>
        <w:numPr>
          <w:ilvl w:val="4"/>
          <w:numId w:val="153"/>
        </w:numPr>
      </w:pPr>
      <w:r>
        <w:t xml:space="preserve">dfdl:occursCount </w:t>
      </w:r>
    </w:p>
    <w:p w14:paraId="766CA5EA" w14:textId="77777777" w:rsidR="00000000" w:rsidRDefault="009D64FD">
      <w:pPr>
        <w:numPr>
          <w:ilvl w:val="3"/>
          <w:numId w:val="153"/>
        </w:numPr>
        <w:rPr>
          <w:rStyle w:val="Emphasis"/>
        </w:rPr>
      </w:pPr>
      <w:r>
        <w:rPr>
          <w:rStyle w:val="Emphasis"/>
        </w:rPr>
        <w:t xml:space="preserve">"fixed", "implicit" </w:t>
      </w:r>
    </w:p>
    <w:p w14:paraId="4125F76C" w14:textId="77777777" w:rsidR="00000000" w:rsidRDefault="009D64FD">
      <w:pPr>
        <w:numPr>
          <w:ilvl w:val="4"/>
          <w:numId w:val="153"/>
        </w:numPr>
      </w:pPr>
      <w:r>
        <w:t>minOccurs</w:t>
      </w:r>
    </w:p>
    <w:p w14:paraId="6891B5FC" w14:textId="77777777" w:rsidR="00000000" w:rsidRDefault="009D64FD">
      <w:pPr>
        <w:numPr>
          <w:ilvl w:val="4"/>
          <w:numId w:val="153"/>
        </w:numPr>
      </w:pPr>
      <w:r>
        <w:t xml:space="preserve">maxOccurs </w:t>
      </w:r>
    </w:p>
    <w:p w14:paraId="38FF76E3" w14:textId="77777777" w:rsidR="00000000" w:rsidRDefault="009D64FD">
      <w:pPr>
        <w:numPr>
          <w:ilvl w:val="3"/>
          <w:numId w:val="153"/>
        </w:numPr>
        <w:rPr>
          <w:rStyle w:val="Emphasis"/>
        </w:rPr>
      </w:pPr>
      <w:r>
        <w:rPr>
          <w:rStyle w:val="Emphasis"/>
        </w:rPr>
        <w:t xml:space="preserve">"parsed" </w:t>
      </w:r>
    </w:p>
    <w:p w14:paraId="3B80C359" w14:textId="77777777" w:rsidR="00000000" w:rsidRDefault="009D64FD">
      <w:pPr>
        <w:numPr>
          <w:ilvl w:val="3"/>
          <w:numId w:val="153"/>
        </w:numPr>
        <w:rPr>
          <w:rStyle w:val="Emphasis"/>
        </w:rPr>
      </w:pPr>
      <w:r>
        <w:rPr>
          <w:rStyle w:val="Emphasis"/>
        </w:rPr>
        <w:t xml:space="preserve">"stopValue" </w:t>
      </w:r>
    </w:p>
    <w:p w14:paraId="55D301DA" w14:textId="77777777" w:rsidR="00000000" w:rsidRDefault="009D64FD">
      <w:pPr>
        <w:numPr>
          <w:ilvl w:val="4"/>
          <w:numId w:val="153"/>
        </w:numPr>
      </w:pPr>
      <w:r>
        <w:t>dfdl:occursStopValue</w:t>
      </w:r>
    </w:p>
    <w:p w14:paraId="1AFADDD7" w14:textId="77777777" w:rsidR="00000000" w:rsidRDefault="009D64FD">
      <w:pPr>
        <w:pStyle w:val="nobreak"/>
        <w:numPr>
          <w:ilvl w:val="0"/>
          <w:numId w:val="154"/>
        </w:numPr>
      </w:pPr>
      <w:r>
        <w:rPr>
          <w:i/>
        </w:rPr>
        <w:t xml:space="preserve">Unparsing: conversion </w:t>
      </w:r>
    </w:p>
    <w:p w14:paraId="251D4C30" w14:textId="77777777" w:rsidR="00000000" w:rsidRDefault="009D64FD">
      <w:pPr>
        <w:pStyle w:val="nobreak"/>
        <w:numPr>
          <w:ilvl w:val="1"/>
          <w:numId w:val="154"/>
        </w:numPr>
      </w:pPr>
      <w:r>
        <w:t>dfdl:useNilForDefault (does not apply to</w:t>
      </w:r>
      <w:r>
        <w:t xml:space="preserve"> dfdl:simpleType)</w:t>
      </w:r>
    </w:p>
    <w:p w14:paraId="7000810F" w14:textId="77777777" w:rsidR="00000000" w:rsidRDefault="009D64FD">
      <w:pPr>
        <w:numPr>
          <w:ilvl w:val="2"/>
          <w:numId w:val="154"/>
        </w:numPr>
      </w:pPr>
      <w:r>
        <w:t>"true"</w:t>
      </w:r>
    </w:p>
    <w:p w14:paraId="5E64226B" w14:textId="77777777" w:rsidR="00000000" w:rsidRDefault="009D64FD">
      <w:pPr>
        <w:numPr>
          <w:ilvl w:val="3"/>
          <w:numId w:val="154"/>
        </w:numPr>
      </w:pPr>
      <w:r>
        <w:t>None</w:t>
      </w:r>
    </w:p>
    <w:p w14:paraId="42895A62" w14:textId="77777777" w:rsidR="00000000" w:rsidRDefault="009D64FD">
      <w:pPr>
        <w:numPr>
          <w:ilvl w:val="2"/>
          <w:numId w:val="154"/>
        </w:numPr>
      </w:pPr>
      <w:r>
        <w:t>"false"</w:t>
      </w:r>
    </w:p>
    <w:p w14:paraId="2A5D3094" w14:textId="77777777" w:rsidR="00000000" w:rsidRDefault="009D64FD">
      <w:pPr>
        <w:numPr>
          <w:ilvl w:val="3"/>
          <w:numId w:val="154"/>
        </w:numPr>
      </w:pPr>
      <w:r>
        <w:t>XSDL default or fixed</w:t>
      </w:r>
    </w:p>
    <w:p w14:paraId="541D6279" w14:textId="77777777" w:rsidR="00000000" w:rsidRDefault="009D64FD">
      <w:pPr>
        <w:numPr>
          <w:ilvl w:val="1"/>
          <w:numId w:val="154"/>
        </w:numPr>
      </w:pPr>
      <w:r>
        <w:t>XSDL nillable (does not apply to dfdl:simpleType)</w:t>
      </w:r>
    </w:p>
    <w:p w14:paraId="0657AB74" w14:textId="77777777" w:rsidR="00000000" w:rsidRDefault="009D64FD">
      <w:pPr>
        <w:numPr>
          <w:ilvl w:val="2"/>
          <w:numId w:val="154"/>
        </w:numPr>
      </w:pPr>
      <w:r>
        <w:t xml:space="preserve">dfdl:nilKind </w:t>
      </w:r>
    </w:p>
    <w:p w14:paraId="6C593F67" w14:textId="77777777" w:rsidR="00000000" w:rsidRDefault="009D64FD">
      <w:pPr>
        <w:numPr>
          <w:ilvl w:val="3"/>
          <w:numId w:val="154"/>
        </w:numPr>
      </w:pPr>
      <w:r>
        <w:t xml:space="preserve">"literalValue", "logicalValue", "literalCharacter" </w:t>
      </w:r>
    </w:p>
    <w:p w14:paraId="36E25073" w14:textId="77777777" w:rsidR="00000000" w:rsidRDefault="009D64FD">
      <w:pPr>
        <w:numPr>
          <w:ilvl w:val="4"/>
          <w:numId w:val="154"/>
        </w:numPr>
      </w:pPr>
      <w:r>
        <w:t xml:space="preserve">dfdl:nilValue </w:t>
      </w:r>
    </w:p>
    <w:p w14:paraId="23351356" w14:textId="77777777" w:rsidR="00000000" w:rsidRDefault="009D64FD">
      <w:pPr>
        <w:numPr>
          <w:ilvl w:val="1"/>
          <w:numId w:val="154"/>
        </w:numPr>
      </w:pPr>
      <w:r>
        <w:t xml:space="preserve">XSD type property </w:t>
      </w:r>
    </w:p>
    <w:p w14:paraId="46338FA0" w14:textId="77777777" w:rsidR="00000000" w:rsidRDefault="009D64FD">
      <w:pPr>
        <w:numPr>
          <w:ilvl w:val="2"/>
          <w:numId w:val="154"/>
        </w:numPr>
        <w:rPr>
          <w:rStyle w:val="Emphasis"/>
        </w:rPr>
      </w:pPr>
      <w:r>
        <w:rPr>
          <w:rStyle w:val="Emphasis"/>
        </w:rPr>
        <w:t xml:space="preserve">"Number" </w:t>
      </w:r>
    </w:p>
    <w:p w14:paraId="4319CE9B" w14:textId="77777777" w:rsidR="00000000" w:rsidRDefault="009D64FD">
      <w:pPr>
        <w:numPr>
          <w:ilvl w:val="3"/>
          <w:numId w:val="154"/>
        </w:numPr>
      </w:pPr>
      <w:r>
        <w:t>dfdl:</w:t>
      </w:r>
      <w:r>
        <w:rPr>
          <w:rFonts w:cs="Arial"/>
        </w:rPr>
        <w:t>decimalSigned</w:t>
      </w:r>
    </w:p>
    <w:p w14:paraId="5017F636" w14:textId="77777777" w:rsidR="00000000" w:rsidRDefault="009D64FD">
      <w:pPr>
        <w:numPr>
          <w:ilvl w:val="3"/>
          <w:numId w:val="154"/>
        </w:numPr>
      </w:pPr>
      <w:r>
        <w:t xml:space="preserve">dfdl:representation </w:t>
      </w:r>
    </w:p>
    <w:p w14:paraId="424D50A8" w14:textId="77777777" w:rsidR="00000000" w:rsidRDefault="009D64FD">
      <w:pPr>
        <w:numPr>
          <w:ilvl w:val="4"/>
          <w:numId w:val="154"/>
        </w:numPr>
        <w:rPr>
          <w:rStyle w:val="Emphasis"/>
        </w:rPr>
      </w:pPr>
      <w:r>
        <w:rPr>
          <w:rStyle w:val="Emphasis"/>
        </w:rPr>
        <w:t xml:space="preserve">"text" </w:t>
      </w:r>
    </w:p>
    <w:p w14:paraId="2B1C0B1C" w14:textId="77777777" w:rsidR="00000000" w:rsidRDefault="009D64FD">
      <w:pPr>
        <w:numPr>
          <w:ilvl w:val="5"/>
          <w:numId w:val="154"/>
        </w:numPr>
      </w:pPr>
      <w:r>
        <w:t>dfdl:textNumberRep</w:t>
      </w:r>
    </w:p>
    <w:p w14:paraId="6DE2EEFC" w14:textId="77777777" w:rsidR="00000000" w:rsidRDefault="009D64FD">
      <w:pPr>
        <w:numPr>
          <w:ilvl w:val="6"/>
          <w:numId w:val="154"/>
        </w:numPr>
        <w:rPr>
          <w:rStyle w:val="Emphasis"/>
        </w:rPr>
      </w:pPr>
      <w:r>
        <w:rPr>
          <w:rStyle w:val="Emphasis"/>
        </w:rPr>
        <w:t>"standard"</w:t>
      </w:r>
    </w:p>
    <w:p w14:paraId="35F73421" w14:textId="77777777" w:rsidR="00000000" w:rsidRDefault="009D64FD">
      <w:pPr>
        <w:numPr>
          <w:ilvl w:val="7"/>
          <w:numId w:val="154"/>
        </w:numPr>
      </w:pPr>
      <w:r>
        <w:t>dfdl:textNumberPattern</w:t>
      </w:r>
    </w:p>
    <w:p w14:paraId="6797B61F" w14:textId="77777777" w:rsidR="00000000" w:rsidRDefault="009D64FD">
      <w:pPr>
        <w:numPr>
          <w:ilvl w:val="7"/>
          <w:numId w:val="154"/>
        </w:numPr>
      </w:pPr>
      <w:r>
        <w:t>dfdl:textStandardBase</w:t>
      </w:r>
    </w:p>
    <w:p w14:paraId="42329ED3" w14:textId="77777777" w:rsidR="00000000" w:rsidRDefault="009D64FD">
      <w:pPr>
        <w:numPr>
          <w:ilvl w:val="7"/>
          <w:numId w:val="154"/>
        </w:numPr>
      </w:pPr>
      <w:r>
        <w:t>dfdl:textStandardDecimalSeparator</w:t>
      </w:r>
    </w:p>
    <w:p w14:paraId="2B03DD25" w14:textId="77777777" w:rsidR="00000000" w:rsidRDefault="009D64FD">
      <w:pPr>
        <w:numPr>
          <w:ilvl w:val="7"/>
          <w:numId w:val="154"/>
        </w:numPr>
      </w:pPr>
      <w:r>
        <w:t>dfdl:textStandardGroupingSeparator</w:t>
      </w:r>
    </w:p>
    <w:p w14:paraId="4E479BC6" w14:textId="77777777" w:rsidR="00000000" w:rsidRDefault="009D64FD">
      <w:pPr>
        <w:numPr>
          <w:ilvl w:val="7"/>
          <w:numId w:val="154"/>
        </w:numPr>
      </w:pPr>
      <w:r>
        <w:t>dfdl:textStandardExponentRep</w:t>
      </w:r>
    </w:p>
    <w:p w14:paraId="2C2FD1C6" w14:textId="77777777" w:rsidR="00000000" w:rsidRDefault="009D64FD">
      <w:pPr>
        <w:numPr>
          <w:ilvl w:val="7"/>
          <w:numId w:val="154"/>
        </w:numPr>
      </w:pPr>
      <w:r>
        <w:t>dfdl:textNumberCheckPolicy</w:t>
      </w:r>
    </w:p>
    <w:p w14:paraId="418F6069" w14:textId="77777777" w:rsidR="00000000" w:rsidRDefault="009D64FD">
      <w:pPr>
        <w:numPr>
          <w:ilvl w:val="7"/>
          <w:numId w:val="154"/>
        </w:numPr>
      </w:pPr>
      <w:r>
        <w:t>dfdl:textStandardInfinityRe</w:t>
      </w:r>
      <w:r>
        <w:t>p</w:t>
      </w:r>
    </w:p>
    <w:p w14:paraId="347280ED" w14:textId="77777777" w:rsidR="00000000" w:rsidRDefault="009D64FD">
      <w:pPr>
        <w:numPr>
          <w:ilvl w:val="7"/>
          <w:numId w:val="154"/>
        </w:numPr>
      </w:pPr>
      <w:r>
        <w:t>dfdl:textStandardNaNRep</w:t>
      </w:r>
    </w:p>
    <w:p w14:paraId="27C8C357" w14:textId="77777777" w:rsidR="00000000" w:rsidRDefault="009D64FD">
      <w:pPr>
        <w:numPr>
          <w:ilvl w:val="7"/>
          <w:numId w:val="154"/>
        </w:numPr>
      </w:pPr>
      <w:r>
        <w:t>dfdl:textNumberRounding</w:t>
      </w:r>
    </w:p>
    <w:p w14:paraId="5BFA9FC5" w14:textId="77777777" w:rsidR="00000000" w:rsidRDefault="009D64FD">
      <w:pPr>
        <w:numPr>
          <w:ilvl w:val="7"/>
          <w:numId w:val="154"/>
        </w:numPr>
        <w:rPr>
          <w:rStyle w:val="Emphasis"/>
        </w:rPr>
      </w:pPr>
      <w:r>
        <w:rPr>
          <w:rStyle w:val="Emphasis"/>
        </w:rPr>
        <w:t>"explicit"</w:t>
      </w:r>
    </w:p>
    <w:p w14:paraId="38D02720" w14:textId="77777777" w:rsidR="00000000" w:rsidRDefault="009D64FD">
      <w:pPr>
        <w:numPr>
          <w:ilvl w:val="8"/>
          <w:numId w:val="154"/>
        </w:numPr>
      </w:pPr>
      <w:r>
        <w:t>dfdl:textNumberRoundingMode</w:t>
      </w:r>
    </w:p>
    <w:p w14:paraId="2479D94F" w14:textId="77777777" w:rsidR="00000000" w:rsidRDefault="009D64FD">
      <w:pPr>
        <w:numPr>
          <w:ilvl w:val="8"/>
          <w:numId w:val="154"/>
        </w:numPr>
      </w:pPr>
      <w:r>
        <w:t>dfdl:textNumberRoundingIncrement</w:t>
      </w:r>
    </w:p>
    <w:p w14:paraId="719267A4" w14:textId="77777777" w:rsidR="00000000" w:rsidRDefault="009D64FD">
      <w:pPr>
        <w:numPr>
          <w:ilvl w:val="7"/>
          <w:numId w:val="154"/>
        </w:numPr>
        <w:rPr>
          <w:rFonts w:cs="Arial"/>
        </w:rPr>
      </w:pPr>
      <w:r>
        <w:rPr>
          <w:rFonts w:cs="Arial"/>
        </w:rPr>
        <w:t>dfdl:textStandardZeroRep</w:t>
      </w:r>
    </w:p>
    <w:p w14:paraId="189EE469" w14:textId="77777777" w:rsidR="00000000" w:rsidRDefault="009D64FD">
      <w:pPr>
        <w:numPr>
          <w:ilvl w:val="6"/>
          <w:numId w:val="154"/>
        </w:numPr>
        <w:rPr>
          <w:rStyle w:val="Emphasis"/>
        </w:rPr>
      </w:pPr>
      <w:r>
        <w:rPr>
          <w:rStyle w:val="Emphasis"/>
        </w:rPr>
        <w:t>"zoned"</w:t>
      </w:r>
    </w:p>
    <w:p w14:paraId="22AD3DEE" w14:textId="77777777" w:rsidR="00000000" w:rsidRDefault="009D64FD">
      <w:pPr>
        <w:numPr>
          <w:ilvl w:val="7"/>
          <w:numId w:val="154"/>
        </w:numPr>
      </w:pPr>
      <w:r>
        <w:rPr>
          <w:rStyle w:val="Emphasis"/>
        </w:rPr>
        <w:t>d</w:t>
      </w:r>
      <w:r>
        <w:t>fdl:textNumberPattern</w:t>
      </w:r>
    </w:p>
    <w:p w14:paraId="6B2D8643" w14:textId="77777777" w:rsidR="00000000" w:rsidRDefault="009D64FD">
      <w:pPr>
        <w:numPr>
          <w:ilvl w:val="7"/>
          <w:numId w:val="154"/>
        </w:numPr>
      </w:pPr>
      <w:r>
        <w:rPr>
          <w:rFonts w:cs="Arial"/>
        </w:rPr>
        <w:t>dfdl:textNumberCheckPolicy</w:t>
      </w:r>
    </w:p>
    <w:p w14:paraId="4C849806" w14:textId="77777777" w:rsidR="00000000" w:rsidRDefault="009D64FD">
      <w:pPr>
        <w:numPr>
          <w:ilvl w:val="7"/>
          <w:numId w:val="154"/>
        </w:numPr>
        <w:rPr>
          <w:rFonts w:cs="Arial"/>
        </w:rPr>
      </w:pPr>
      <w:r>
        <w:rPr>
          <w:rFonts w:cs="Arial"/>
        </w:rPr>
        <w:t>dfdl:textNumberRounding</w:t>
      </w:r>
    </w:p>
    <w:p w14:paraId="15C8F660" w14:textId="77777777" w:rsidR="00000000" w:rsidRDefault="009D64FD">
      <w:pPr>
        <w:numPr>
          <w:ilvl w:val="7"/>
          <w:numId w:val="154"/>
        </w:numPr>
        <w:rPr>
          <w:rStyle w:val="Emphasis"/>
        </w:rPr>
      </w:pPr>
      <w:r>
        <w:rPr>
          <w:rStyle w:val="Emphasis"/>
        </w:rPr>
        <w:t>"explicit"</w:t>
      </w:r>
    </w:p>
    <w:p w14:paraId="59A06C55" w14:textId="77777777" w:rsidR="00000000" w:rsidRDefault="009D64FD">
      <w:pPr>
        <w:numPr>
          <w:ilvl w:val="8"/>
          <w:numId w:val="154"/>
        </w:numPr>
        <w:rPr>
          <w:rFonts w:cs="Arial"/>
        </w:rPr>
      </w:pPr>
      <w:r>
        <w:rPr>
          <w:rFonts w:cs="Arial"/>
        </w:rPr>
        <w:t>dfdl:textNumberRoundingMode</w:t>
      </w:r>
    </w:p>
    <w:p w14:paraId="7A68E034" w14:textId="77777777" w:rsidR="00000000" w:rsidRDefault="009D64FD">
      <w:pPr>
        <w:numPr>
          <w:ilvl w:val="8"/>
          <w:numId w:val="154"/>
        </w:numPr>
        <w:rPr>
          <w:rFonts w:cs="Arial"/>
        </w:rPr>
      </w:pPr>
      <w:r>
        <w:rPr>
          <w:rFonts w:cs="Arial"/>
        </w:rPr>
        <w:t>dfdl:textNumberRoundingIncrement</w:t>
      </w:r>
    </w:p>
    <w:p w14:paraId="246E173D" w14:textId="77777777" w:rsidR="00000000" w:rsidRDefault="009D64FD">
      <w:pPr>
        <w:numPr>
          <w:ilvl w:val="7"/>
          <w:numId w:val="154"/>
        </w:numPr>
      </w:pPr>
      <w:r>
        <w:rPr>
          <w:rFonts w:cs="Arial"/>
        </w:rPr>
        <w:t>dfdl:textZonedSignStyle</w:t>
      </w:r>
    </w:p>
    <w:p w14:paraId="2E7E4BD0" w14:textId="77777777" w:rsidR="00000000" w:rsidRDefault="009D64FD">
      <w:pPr>
        <w:numPr>
          <w:ilvl w:val="4"/>
          <w:numId w:val="154"/>
        </w:numPr>
        <w:rPr>
          <w:del w:id="11232" w:author="Mike Beckerle" w:date="2019-11-25T14:10:00Z"/>
          <w:rStyle w:val="Emphasis"/>
        </w:rPr>
      </w:pPr>
      <w:del w:id="11233" w:author="Mike Beckerle" w:date="2019-11-25T14:10:00Z">
        <w:r>
          <w:rPr>
            <w:rFonts w:cs="Arial"/>
          </w:rPr>
          <w:delText>dfdl:textBidi</w:delText>
        </w:r>
      </w:del>
    </w:p>
    <w:p w14:paraId="3E2F3D6F" w14:textId="77777777" w:rsidR="00000000" w:rsidRDefault="009D64FD">
      <w:pPr>
        <w:numPr>
          <w:ilvl w:val="4"/>
          <w:numId w:val="154"/>
        </w:numPr>
        <w:rPr>
          <w:del w:id="11234" w:author="Mike Beckerle" w:date="2019-11-25T14:08:00Z"/>
          <w:rStyle w:val="Emphasis"/>
        </w:rPr>
      </w:pPr>
      <w:del w:id="11235" w:author="Mike Beckerle" w:date="2019-11-25T14:08:00Z">
        <w:r>
          <w:rPr>
            <w:rFonts w:cs="Arial"/>
          </w:rPr>
          <w:delText>dfdl:textBidiOrdering</w:delText>
        </w:r>
      </w:del>
    </w:p>
    <w:p w14:paraId="3554A11E" w14:textId="77777777" w:rsidR="00000000" w:rsidRDefault="009D64FD">
      <w:pPr>
        <w:numPr>
          <w:ilvl w:val="4"/>
          <w:numId w:val="154"/>
        </w:numPr>
        <w:rPr>
          <w:del w:id="11236" w:author="Mike Beckerle" w:date="2019-11-25T14:08:00Z"/>
          <w:rStyle w:val="Emphasis"/>
        </w:rPr>
      </w:pPr>
      <w:del w:id="11237" w:author="Mike Beckerle" w:date="2019-11-25T14:08:00Z">
        <w:r>
          <w:rPr>
            <w:rFonts w:cs="Arial"/>
          </w:rPr>
          <w:delText>dfdl:textBidiOrientation</w:delText>
        </w:r>
      </w:del>
    </w:p>
    <w:p w14:paraId="0AB5D4EB" w14:textId="77777777" w:rsidR="00000000" w:rsidRDefault="009D64FD">
      <w:pPr>
        <w:numPr>
          <w:ilvl w:val="4"/>
          <w:numId w:val="154"/>
        </w:numPr>
        <w:rPr>
          <w:del w:id="11238" w:author="Mike Beckerle" w:date="2019-11-25T14:08:00Z"/>
          <w:rStyle w:val="Emphasis"/>
        </w:rPr>
      </w:pPr>
      <w:del w:id="11239" w:author="Mike Beckerle" w:date="2019-11-25T14:08:00Z">
        <w:r>
          <w:rPr>
            <w:rFonts w:cs="Arial"/>
          </w:rPr>
          <w:delText>dfdl:textBidiNumeralShapes</w:delText>
        </w:r>
        <w:r>
          <w:delText xml:space="preserve"> </w:delText>
        </w:r>
      </w:del>
    </w:p>
    <w:p w14:paraId="7CB5E6C0" w14:textId="77777777" w:rsidR="00000000" w:rsidRDefault="009D64FD">
      <w:pPr>
        <w:numPr>
          <w:ilvl w:val="4"/>
          <w:numId w:val="154"/>
        </w:numPr>
      </w:pPr>
      <w:r>
        <w:rPr>
          <w:rStyle w:val="Emphasis"/>
        </w:rPr>
        <w:t>"binary"</w:t>
      </w:r>
      <w:r>
        <w:t xml:space="preserve"> </w:t>
      </w:r>
    </w:p>
    <w:p w14:paraId="69625A78" w14:textId="77777777" w:rsidR="00000000" w:rsidRDefault="009D64FD">
      <w:pPr>
        <w:pStyle w:val="nobreak"/>
        <w:numPr>
          <w:ilvl w:val="5"/>
          <w:numId w:val="154"/>
        </w:numPr>
      </w:pPr>
      <w:r>
        <w:t xml:space="preserve">dfdl:byteOrder </w:t>
      </w:r>
    </w:p>
    <w:p w14:paraId="7D359E35" w14:textId="77777777" w:rsidR="00000000" w:rsidRDefault="009D64FD">
      <w:pPr>
        <w:numPr>
          <w:ilvl w:val="5"/>
          <w:numId w:val="154"/>
        </w:numPr>
        <w:rPr>
          <w:rStyle w:val="Emphasis"/>
        </w:rPr>
      </w:pPr>
      <w:r>
        <w:rPr>
          <w:rStyle w:val="Emphasis"/>
        </w:rPr>
        <w:t>xs:decimal and restrictions</w:t>
      </w:r>
    </w:p>
    <w:p w14:paraId="0D0357AF" w14:textId="77777777" w:rsidR="00000000" w:rsidRDefault="009D64FD">
      <w:pPr>
        <w:numPr>
          <w:ilvl w:val="6"/>
          <w:numId w:val="154"/>
        </w:numPr>
      </w:pPr>
      <w:r>
        <w:t>dfdl:binaryNumberRep</w:t>
      </w:r>
    </w:p>
    <w:p w14:paraId="544794F0" w14:textId="77777777" w:rsidR="00000000" w:rsidRDefault="009D64FD">
      <w:pPr>
        <w:numPr>
          <w:ilvl w:val="7"/>
          <w:numId w:val="154"/>
        </w:numPr>
        <w:rPr>
          <w:rStyle w:val="Emphasis"/>
        </w:rPr>
      </w:pPr>
      <w:r>
        <w:rPr>
          <w:rStyle w:val="Emphasis"/>
        </w:rPr>
        <w:t>"packed"</w:t>
      </w:r>
    </w:p>
    <w:p w14:paraId="59299626" w14:textId="77777777" w:rsidR="00000000" w:rsidRDefault="009D64FD">
      <w:pPr>
        <w:numPr>
          <w:ilvl w:val="8"/>
          <w:numId w:val="154"/>
        </w:numPr>
      </w:pPr>
      <w:r>
        <w:t>dfdl:binaryPackedSignCodes</w:t>
      </w:r>
    </w:p>
    <w:p w14:paraId="2B721D47" w14:textId="77777777" w:rsidR="00000000" w:rsidRDefault="009D64FD">
      <w:pPr>
        <w:numPr>
          <w:ilvl w:val="8"/>
          <w:numId w:val="154"/>
        </w:numPr>
      </w:pPr>
      <w:r>
        <w:t>dfdl:binaryDecimalVirtualPoint</w:t>
      </w:r>
    </w:p>
    <w:p w14:paraId="53D9EEBB" w14:textId="77777777" w:rsidR="00000000" w:rsidRDefault="009D64FD">
      <w:pPr>
        <w:numPr>
          <w:ilvl w:val="7"/>
          <w:numId w:val="154"/>
        </w:numPr>
        <w:rPr>
          <w:rStyle w:val="Emphasis"/>
        </w:rPr>
      </w:pPr>
      <w:r>
        <w:rPr>
          <w:rStyle w:val="Emphasis"/>
        </w:rPr>
        <w:t>"bcd", "ibm4690Packed"</w:t>
      </w:r>
    </w:p>
    <w:p w14:paraId="6AA84FC7" w14:textId="77777777" w:rsidR="00000000" w:rsidRDefault="009D64FD">
      <w:pPr>
        <w:numPr>
          <w:ilvl w:val="8"/>
          <w:numId w:val="154"/>
        </w:numPr>
        <w:rPr>
          <w:rStyle w:val="Emphasis"/>
        </w:rPr>
      </w:pPr>
      <w:r>
        <w:t>dfdl:binaryDecimalVirtualPoint</w:t>
      </w:r>
    </w:p>
    <w:p w14:paraId="560968F2" w14:textId="77777777" w:rsidR="00000000" w:rsidRDefault="009D64FD">
      <w:pPr>
        <w:numPr>
          <w:ilvl w:val="7"/>
          <w:numId w:val="154"/>
        </w:numPr>
        <w:rPr>
          <w:rStyle w:val="Emphasis"/>
        </w:rPr>
      </w:pPr>
      <w:r>
        <w:rPr>
          <w:rStyle w:val="Emphasis"/>
        </w:rPr>
        <w:t>"binary"</w:t>
      </w:r>
    </w:p>
    <w:p w14:paraId="420BFC15" w14:textId="77777777" w:rsidR="00000000" w:rsidRDefault="009D64FD">
      <w:pPr>
        <w:numPr>
          <w:ilvl w:val="8"/>
          <w:numId w:val="154"/>
        </w:numPr>
        <w:rPr>
          <w:rStyle w:val="Emphasis"/>
        </w:rPr>
      </w:pPr>
      <w:r>
        <w:t>dfdl:binaryDecimalVirtualPoint</w:t>
      </w:r>
    </w:p>
    <w:p w14:paraId="60D2883F" w14:textId="77777777" w:rsidR="00000000" w:rsidRDefault="009D64FD">
      <w:pPr>
        <w:numPr>
          <w:ilvl w:val="5"/>
          <w:numId w:val="154"/>
        </w:numPr>
        <w:rPr>
          <w:rStyle w:val="Emphasis"/>
        </w:rPr>
      </w:pPr>
      <w:r>
        <w:rPr>
          <w:rStyle w:val="Emphasis"/>
        </w:rPr>
        <w:t>xs:float, xs:double</w:t>
      </w:r>
    </w:p>
    <w:p w14:paraId="07C1B1D5" w14:textId="77777777" w:rsidR="00000000" w:rsidRDefault="009D64FD">
      <w:pPr>
        <w:numPr>
          <w:ilvl w:val="6"/>
          <w:numId w:val="154"/>
        </w:numPr>
      </w:pPr>
      <w:r>
        <w:t xml:space="preserve">dfdl:binaryFloatRep </w:t>
      </w:r>
    </w:p>
    <w:p w14:paraId="2CCFDCCC" w14:textId="77777777" w:rsidR="00000000" w:rsidRDefault="009D64FD">
      <w:pPr>
        <w:numPr>
          <w:ilvl w:val="2"/>
          <w:numId w:val="154"/>
        </w:numPr>
        <w:rPr>
          <w:rStyle w:val="Emphasis"/>
        </w:rPr>
      </w:pPr>
      <w:r>
        <w:rPr>
          <w:rStyle w:val="Emphasis"/>
        </w:rPr>
        <w:t xml:space="preserve">"String" </w:t>
      </w:r>
    </w:p>
    <w:p w14:paraId="3D563C3A" w14:textId="77777777" w:rsidR="00000000" w:rsidRDefault="009D64FD">
      <w:pPr>
        <w:numPr>
          <w:ilvl w:val="2"/>
          <w:numId w:val="154"/>
        </w:numPr>
        <w:rPr>
          <w:del w:id="11240" w:author="Mike Beckerle" w:date="2019-11-25T14:10:00Z"/>
          <w:rStyle w:val="Emphasis"/>
        </w:rPr>
      </w:pPr>
      <w:del w:id="11241" w:author="Mike Beckerle" w:date="2019-11-25T14:10:00Z">
        <w:r>
          <w:rPr>
            <w:rFonts w:cs="Arial"/>
          </w:rPr>
          <w:delText>dfdl:textBidi</w:delText>
        </w:r>
      </w:del>
    </w:p>
    <w:p w14:paraId="305146CD" w14:textId="77777777" w:rsidR="00000000" w:rsidRDefault="009D64FD">
      <w:pPr>
        <w:numPr>
          <w:ilvl w:val="2"/>
          <w:numId w:val="154"/>
        </w:numPr>
        <w:rPr>
          <w:del w:id="11242" w:author="Mike Beckerle" w:date="2019-11-25T14:08:00Z"/>
          <w:rStyle w:val="Emphasis"/>
        </w:rPr>
      </w:pPr>
      <w:del w:id="11243" w:author="Mike Beckerle" w:date="2019-11-25T14:08:00Z">
        <w:r>
          <w:rPr>
            <w:rFonts w:cs="Arial"/>
          </w:rPr>
          <w:delText>dfdl:textBidiOrdering</w:delText>
        </w:r>
      </w:del>
    </w:p>
    <w:p w14:paraId="3915F61F" w14:textId="77777777" w:rsidR="00000000" w:rsidRDefault="009D64FD">
      <w:pPr>
        <w:numPr>
          <w:ilvl w:val="2"/>
          <w:numId w:val="154"/>
        </w:numPr>
        <w:rPr>
          <w:del w:id="11244" w:author="Mike Beckerle" w:date="2019-11-25T14:08:00Z"/>
          <w:rStyle w:val="Emphasis"/>
        </w:rPr>
      </w:pPr>
      <w:del w:id="11245" w:author="Mike Beckerle" w:date="2019-11-25T14:08:00Z">
        <w:r>
          <w:rPr>
            <w:rFonts w:cs="Arial"/>
          </w:rPr>
          <w:delText>dfdl:textBiDiOrientation</w:delText>
        </w:r>
      </w:del>
    </w:p>
    <w:p w14:paraId="1A8FE053" w14:textId="77777777" w:rsidR="00000000" w:rsidRDefault="009D64FD">
      <w:pPr>
        <w:numPr>
          <w:ilvl w:val="2"/>
          <w:numId w:val="154"/>
        </w:numPr>
        <w:rPr>
          <w:del w:id="11246" w:author="Mike Beckerle" w:date="2019-11-25T14:08:00Z"/>
          <w:rStyle w:val="Emphasis"/>
        </w:rPr>
      </w:pPr>
      <w:del w:id="11247" w:author="Mike Beckerle" w:date="2019-11-25T14:08:00Z">
        <w:r>
          <w:rPr>
            <w:rFonts w:cs="Arial"/>
          </w:rPr>
          <w:delText>dfdl:textBidiSymmetric</w:delText>
        </w:r>
      </w:del>
    </w:p>
    <w:p w14:paraId="1C9D9A8F" w14:textId="77777777" w:rsidR="00000000" w:rsidRDefault="009D64FD">
      <w:pPr>
        <w:numPr>
          <w:ilvl w:val="2"/>
          <w:numId w:val="154"/>
        </w:numPr>
        <w:rPr>
          <w:del w:id="11248" w:author="Mike Beckerle" w:date="2019-11-25T14:08:00Z"/>
        </w:rPr>
      </w:pPr>
      <w:del w:id="11249" w:author="Mike Beckerle" w:date="2019-11-25T14:08:00Z">
        <w:r>
          <w:rPr>
            <w:iCs/>
          </w:rPr>
          <w:delText>dfdl:textBidiShaped</w:delText>
        </w:r>
      </w:del>
    </w:p>
    <w:p w14:paraId="653F2196" w14:textId="77777777" w:rsidR="00000000" w:rsidRDefault="009D64FD">
      <w:pPr>
        <w:numPr>
          <w:ilvl w:val="2"/>
          <w:numId w:val="154"/>
        </w:numPr>
        <w:rPr>
          <w:rStyle w:val="Emphasis"/>
        </w:rPr>
      </w:pPr>
      <w:r>
        <w:rPr>
          <w:rStyle w:val="Emphasis"/>
        </w:rPr>
        <w:t xml:space="preserve">"Calendar" </w:t>
      </w:r>
    </w:p>
    <w:p w14:paraId="41F855D4" w14:textId="77777777" w:rsidR="00000000" w:rsidRDefault="009D64FD">
      <w:pPr>
        <w:numPr>
          <w:ilvl w:val="3"/>
          <w:numId w:val="154"/>
        </w:numPr>
      </w:pPr>
      <w:r>
        <w:t xml:space="preserve">dfdl:representation </w:t>
      </w:r>
    </w:p>
    <w:p w14:paraId="6F0173CA" w14:textId="77777777" w:rsidR="00000000" w:rsidRDefault="009D64FD">
      <w:pPr>
        <w:numPr>
          <w:ilvl w:val="4"/>
          <w:numId w:val="154"/>
        </w:numPr>
        <w:rPr>
          <w:rStyle w:val="Emphasis"/>
        </w:rPr>
      </w:pPr>
      <w:r>
        <w:rPr>
          <w:rStyle w:val="Emphasis"/>
        </w:rPr>
        <w:t xml:space="preserve">"text" </w:t>
      </w:r>
    </w:p>
    <w:p w14:paraId="25C3FB0E" w14:textId="77777777" w:rsidR="00000000" w:rsidRDefault="009D64FD">
      <w:pPr>
        <w:numPr>
          <w:ilvl w:val="5"/>
          <w:numId w:val="154"/>
        </w:numPr>
      </w:pPr>
      <w:r>
        <w:t>dfdl:calendarPatternKind</w:t>
      </w:r>
    </w:p>
    <w:p w14:paraId="6A830680" w14:textId="77777777" w:rsidR="00000000" w:rsidRDefault="009D64FD">
      <w:pPr>
        <w:numPr>
          <w:ilvl w:val="6"/>
          <w:numId w:val="154"/>
        </w:numPr>
      </w:pPr>
      <w:r>
        <w:t>"</w:t>
      </w:r>
      <w:r>
        <w:rPr>
          <w:rStyle w:val="Emphasis"/>
        </w:rPr>
        <w:t>explicit</w:t>
      </w:r>
      <w:r>
        <w:t>"</w:t>
      </w:r>
    </w:p>
    <w:p w14:paraId="3F9D421A" w14:textId="77777777" w:rsidR="00000000" w:rsidRDefault="009D64FD">
      <w:pPr>
        <w:numPr>
          <w:ilvl w:val="6"/>
          <w:numId w:val="154"/>
        </w:numPr>
      </w:pPr>
      <w:r>
        <w:t>dfdl:calendarPattern</w:t>
      </w:r>
    </w:p>
    <w:p w14:paraId="0EFDC4FA" w14:textId="77777777" w:rsidR="00000000" w:rsidRDefault="009D64FD">
      <w:pPr>
        <w:numPr>
          <w:ilvl w:val="5"/>
          <w:numId w:val="154"/>
        </w:numPr>
      </w:pPr>
      <w:r>
        <w:t>dfdl:calendarCheckPolicy</w:t>
      </w:r>
    </w:p>
    <w:p w14:paraId="387A6304" w14:textId="77777777" w:rsidR="00000000" w:rsidRDefault="009D64FD">
      <w:pPr>
        <w:numPr>
          <w:ilvl w:val="5"/>
          <w:numId w:val="154"/>
        </w:numPr>
      </w:pPr>
      <w:r>
        <w:t>dfdl:calendarTimeZone</w:t>
      </w:r>
    </w:p>
    <w:p w14:paraId="4A357322" w14:textId="77777777" w:rsidR="00000000" w:rsidRDefault="009D64FD">
      <w:pPr>
        <w:numPr>
          <w:ilvl w:val="5"/>
          <w:numId w:val="154"/>
        </w:numPr>
      </w:pPr>
      <w:r>
        <w:t>dfdl:ca</w:t>
      </w:r>
      <w:r>
        <w:t>lendarObserveDST</w:t>
      </w:r>
    </w:p>
    <w:p w14:paraId="7F8EC1A7" w14:textId="77777777" w:rsidR="00000000" w:rsidRDefault="009D64FD">
      <w:pPr>
        <w:numPr>
          <w:ilvl w:val="5"/>
          <w:numId w:val="154"/>
        </w:numPr>
      </w:pPr>
      <w:r>
        <w:t>dfdl:calendarFirstDayOfWeek</w:t>
      </w:r>
    </w:p>
    <w:p w14:paraId="22A82FDC" w14:textId="77777777" w:rsidR="00000000" w:rsidRDefault="009D64FD">
      <w:pPr>
        <w:numPr>
          <w:ilvl w:val="5"/>
          <w:numId w:val="154"/>
        </w:numPr>
      </w:pPr>
      <w:r>
        <w:t>dfdl:calendarDaysInFirstWeek</w:t>
      </w:r>
    </w:p>
    <w:p w14:paraId="2940DF11" w14:textId="77777777" w:rsidR="00000000" w:rsidRDefault="009D64FD">
      <w:pPr>
        <w:numPr>
          <w:ilvl w:val="5"/>
          <w:numId w:val="154"/>
        </w:numPr>
      </w:pPr>
      <w:r>
        <w:t>dfdl:calendarLanguage</w:t>
      </w:r>
    </w:p>
    <w:p w14:paraId="38BA6857" w14:textId="77777777" w:rsidR="00000000" w:rsidRDefault="009D64FD">
      <w:pPr>
        <w:numPr>
          <w:ilvl w:val="4"/>
          <w:numId w:val="154"/>
        </w:numPr>
        <w:rPr>
          <w:del w:id="11250" w:author="Mike Beckerle" w:date="2019-11-25T14:10:00Z"/>
          <w:rStyle w:val="Emphasis"/>
        </w:rPr>
      </w:pPr>
      <w:del w:id="11251" w:author="Mike Beckerle" w:date="2019-11-25T14:10:00Z">
        <w:r>
          <w:rPr>
            <w:rFonts w:cs="Arial"/>
          </w:rPr>
          <w:delText>dfdl:textBidi</w:delText>
        </w:r>
      </w:del>
    </w:p>
    <w:p w14:paraId="6241B14A" w14:textId="77777777" w:rsidR="00000000" w:rsidRDefault="009D64FD">
      <w:pPr>
        <w:numPr>
          <w:ilvl w:val="4"/>
          <w:numId w:val="154"/>
        </w:numPr>
        <w:rPr>
          <w:del w:id="11252" w:author="Mike Beckerle" w:date="2019-11-25T14:08:00Z"/>
          <w:rStyle w:val="Emphasis"/>
        </w:rPr>
      </w:pPr>
      <w:del w:id="11253" w:author="Mike Beckerle" w:date="2019-11-25T14:08:00Z">
        <w:r>
          <w:rPr>
            <w:rFonts w:cs="Arial"/>
          </w:rPr>
          <w:delText>dfdl:textBidiOrdering</w:delText>
        </w:r>
      </w:del>
    </w:p>
    <w:p w14:paraId="0D3B3C00" w14:textId="77777777" w:rsidR="00000000" w:rsidRDefault="009D64FD">
      <w:pPr>
        <w:numPr>
          <w:ilvl w:val="4"/>
          <w:numId w:val="154"/>
        </w:numPr>
        <w:rPr>
          <w:del w:id="11254" w:author="Mike Beckerle" w:date="2019-11-25T14:08:00Z"/>
          <w:rStyle w:val="Emphasis"/>
        </w:rPr>
      </w:pPr>
      <w:del w:id="11255" w:author="Mike Beckerle" w:date="2019-11-25T14:08:00Z">
        <w:r>
          <w:rPr>
            <w:rFonts w:cs="Arial"/>
          </w:rPr>
          <w:delText>dfdl:textBiDiOrientation</w:delText>
        </w:r>
      </w:del>
    </w:p>
    <w:p w14:paraId="347996DB" w14:textId="77777777" w:rsidR="00000000" w:rsidRDefault="009D64FD">
      <w:pPr>
        <w:numPr>
          <w:ilvl w:val="4"/>
          <w:numId w:val="154"/>
        </w:numPr>
        <w:rPr>
          <w:del w:id="11256" w:author="Mike Beckerle" w:date="2019-11-25T14:08:00Z"/>
          <w:rStyle w:val="Emphasis"/>
        </w:rPr>
      </w:pPr>
      <w:del w:id="11257" w:author="Mike Beckerle" w:date="2019-11-25T14:08:00Z">
        <w:r>
          <w:rPr>
            <w:rFonts w:cs="Arial"/>
          </w:rPr>
          <w:delText>dfdl:textBidiSymmetric</w:delText>
        </w:r>
      </w:del>
    </w:p>
    <w:p w14:paraId="379D14A5" w14:textId="77777777" w:rsidR="00000000" w:rsidRDefault="009D64FD">
      <w:pPr>
        <w:numPr>
          <w:ilvl w:val="4"/>
          <w:numId w:val="154"/>
        </w:numPr>
        <w:rPr>
          <w:del w:id="11258" w:author="Mike Beckerle" w:date="2019-11-25T14:08:00Z"/>
        </w:rPr>
      </w:pPr>
      <w:del w:id="11259" w:author="Mike Beckerle" w:date="2019-11-25T14:08:00Z">
        <w:r>
          <w:rPr>
            <w:iCs/>
          </w:rPr>
          <w:delText>dfdl:textBidiShaped</w:delText>
        </w:r>
      </w:del>
    </w:p>
    <w:p w14:paraId="202DC38D" w14:textId="77777777" w:rsidR="00000000" w:rsidRDefault="009D64FD">
      <w:pPr>
        <w:numPr>
          <w:ilvl w:val="4"/>
          <w:numId w:val="154"/>
        </w:numPr>
        <w:rPr>
          <w:rStyle w:val="Emphasis"/>
        </w:rPr>
      </w:pPr>
      <w:r>
        <w:rPr>
          <w:rStyle w:val="Emphasis"/>
        </w:rPr>
        <w:t xml:space="preserve">"binary" </w:t>
      </w:r>
    </w:p>
    <w:p w14:paraId="16B3C840" w14:textId="77777777" w:rsidR="00000000" w:rsidRDefault="009D64FD">
      <w:pPr>
        <w:numPr>
          <w:ilvl w:val="5"/>
          <w:numId w:val="154"/>
        </w:numPr>
      </w:pPr>
      <w:r>
        <w:t>dfdl:byteOrder</w:t>
      </w:r>
    </w:p>
    <w:p w14:paraId="0A15F26E" w14:textId="77777777" w:rsidR="00000000" w:rsidRDefault="009D64FD">
      <w:pPr>
        <w:numPr>
          <w:ilvl w:val="5"/>
          <w:numId w:val="154"/>
        </w:numPr>
      </w:pPr>
      <w:r>
        <w:t>dfdl:binaryCalendarRep</w:t>
      </w:r>
    </w:p>
    <w:p w14:paraId="07021BC3" w14:textId="77777777" w:rsidR="00000000" w:rsidRDefault="009D64FD">
      <w:pPr>
        <w:numPr>
          <w:ilvl w:val="6"/>
          <w:numId w:val="154"/>
        </w:numPr>
        <w:rPr>
          <w:rStyle w:val="Emphasis"/>
        </w:rPr>
      </w:pPr>
      <w:r>
        <w:rPr>
          <w:rStyle w:val="Emphasis"/>
        </w:rPr>
        <w:t>"</w:t>
      </w:r>
      <w:r>
        <w:rPr>
          <w:rStyle w:val="Emphasis"/>
        </w:rPr>
        <w:t>packed"</w:t>
      </w:r>
    </w:p>
    <w:p w14:paraId="76EFCB59" w14:textId="77777777" w:rsidR="00000000" w:rsidRDefault="009D64FD">
      <w:pPr>
        <w:numPr>
          <w:ilvl w:val="7"/>
          <w:numId w:val="154"/>
        </w:numPr>
      </w:pPr>
      <w:r>
        <w:t>dfdl:packedDecimalSignCodes</w:t>
      </w:r>
    </w:p>
    <w:p w14:paraId="6859086B" w14:textId="77777777" w:rsidR="00000000" w:rsidRDefault="009D64FD">
      <w:pPr>
        <w:numPr>
          <w:ilvl w:val="7"/>
          <w:numId w:val="154"/>
        </w:numPr>
      </w:pPr>
      <w:r>
        <w:t>dfdl:decimalVirtualPoint</w:t>
      </w:r>
    </w:p>
    <w:p w14:paraId="3AA4F113" w14:textId="77777777" w:rsidR="00000000" w:rsidRDefault="009D64FD">
      <w:pPr>
        <w:numPr>
          <w:ilvl w:val="7"/>
          <w:numId w:val="154"/>
        </w:numPr>
      </w:pPr>
      <w:r>
        <w:t>dfdl:calendarPatternKind</w:t>
      </w:r>
    </w:p>
    <w:p w14:paraId="64C13792" w14:textId="77777777" w:rsidR="00000000" w:rsidRDefault="009D64FD">
      <w:pPr>
        <w:numPr>
          <w:ilvl w:val="8"/>
          <w:numId w:val="154"/>
        </w:numPr>
      </w:pPr>
      <w:r>
        <w:t>"</w:t>
      </w:r>
      <w:r>
        <w:rPr>
          <w:rStyle w:val="Emphasis"/>
        </w:rPr>
        <w:t>explicit</w:t>
      </w:r>
      <w:r>
        <w:t>"</w:t>
      </w:r>
    </w:p>
    <w:p w14:paraId="637DDBCA" w14:textId="77777777" w:rsidR="00000000" w:rsidRDefault="009D64FD">
      <w:pPr>
        <w:numPr>
          <w:ilvl w:val="8"/>
          <w:numId w:val="154"/>
        </w:numPr>
      </w:pPr>
      <w:r>
        <w:t>dfdl:calendarPattern</w:t>
      </w:r>
    </w:p>
    <w:p w14:paraId="6E65C8F8" w14:textId="77777777" w:rsidR="00000000" w:rsidRDefault="009D64FD">
      <w:pPr>
        <w:numPr>
          <w:ilvl w:val="7"/>
          <w:numId w:val="154"/>
        </w:numPr>
      </w:pPr>
      <w:r>
        <w:t>dfdl:calendarCheckPolicy</w:t>
      </w:r>
    </w:p>
    <w:p w14:paraId="51DBC435" w14:textId="77777777" w:rsidR="00000000" w:rsidRDefault="009D64FD">
      <w:pPr>
        <w:numPr>
          <w:ilvl w:val="7"/>
          <w:numId w:val="154"/>
        </w:numPr>
      </w:pPr>
      <w:r>
        <w:t>dfdl:calendarTimeZone</w:t>
      </w:r>
    </w:p>
    <w:p w14:paraId="770317AB" w14:textId="77777777" w:rsidR="00000000" w:rsidRDefault="009D64FD">
      <w:pPr>
        <w:numPr>
          <w:ilvl w:val="7"/>
          <w:numId w:val="154"/>
        </w:numPr>
      </w:pPr>
      <w:r>
        <w:t>dfdl:calendarObserveDST</w:t>
      </w:r>
    </w:p>
    <w:p w14:paraId="4CAFE2F9" w14:textId="77777777" w:rsidR="00000000" w:rsidRDefault="009D64FD">
      <w:pPr>
        <w:numPr>
          <w:ilvl w:val="7"/>
          <w:numId w:val="154"/>
        </w:numPr>
      </w:pPr>
      <w:r>
        <w:t>dfdl:calendarFirstDayOfWeek</w:t>
      </w:r>
    </w:p>
    <w:p w14:paraId="12A33B02" w14:textId="77777777" w:rsidR="00000000" w:rsidRDefault="009D64FD">
      <w:pPr>
        <w:numPr>
          <w:ilvl w:val="7"/>
          <w:numId w:val="154"/>
        </w:numPr>
      </w:pPr>
      <w:r>
        <w:t>dfdl:calendarDaysInFirstWeek</w:t>
      </w:r>
    </w:p>
    <w:p w14:paraId="1B1B7952" w14:textId="77777777" w:rsidR="00000000" w:rsidRDefault="009D64FD">
      <w:pPr>
        <w:numPr>
          <w:ilvl w:val="7"/>
          <w:numId w:val="154"/>
        </w:numPr>
      </w:pPr>
      <w:r>
        <w:t>dfdl:calen</w:t>
      </w:r>
      <w:r>
        <w:t>darCenturyStart</w:t>
      </w:r>
    </w:p>
    <w:p w14:paraId="0809FE1B" w14:textId="77777777" w:rsidR="00000000" w:rsidRDefault="009D64FD">
      <w:pPr>
        <w:numPr>
          <w:ilvl w:val="6"/>
          <w:numId w:val="154"/>
        </w:numPr>
        <w:rPr>
          <w:rStyle w:val="Emphasis"/>
        </w:rPr>
      </w:pPr>
      <w:r>
        <w:rPr>
          <w:rStyle w:val="Emphasis"/>
        </w:rPr>
        <w:t xml:space="preserve"> "bcd", "ibm4690Packed"</w:t>
      </w:r>
    </w:p>
    <w:p w14:paraId="026617F2" w14:textId="77777777" w:rsidR="00000000" w:rsidRDefault="009D64FD">
      <w:pPr>
        <w:numPr>
          <w:ilvl w:val="7"/>
          <w:numId w:val="154"/>
        </w:numPr>
      </w:pPr>
      <w:r>
        <w:t xml:space="preserve">dfdl:decimalVirtualPoint </w:t>
      </w:r>
    </w:p>
    <w:p w14:paraId="21B152FE" w14:textId="77777777" w:rsidR="00000000" w:rsidRDefault="009D64FD">
      <w:pPr>
        <w:numPr>
          <w:ilvl w:val="7"/>
          <w:numId w:val="154"/>
        </w:numPr>
      </w:pPr>
      <w:r>
        <w:t>dfdl:calendarPatternKind</w:t>
      </w:r>
    </w:p>
    <w:p w14:paraId="2AC996F8" w14:textId="77777777" w:rsidR="00000000" w:rsidRDefault="009D64FD">
      <w:pPr>
        <w:numPr>
          <w:ilvl w:val="8"/>
          <w:numId w:val="154"/>
        </w:numPr>
      </w:pPr>
      <w:r>
        <w:t>"</w:t>
      </w:r>
      <w:r>
        <w:rPr>
          <w:rStyle w:val="Emphasis"/>
        </w:rPr>
        <w:t>explicit</w:t>
      </w:r>
      <w:r>
        <w:t>"</w:t>
      </w:r>
    </w:p>
    <w:p w14:paraId="12B17785" w14:textId="77777777" w:rsidR="00000000" w:rsidRDefault="009D64FD">
      <w:pPr>
        <w:numPr>
          <w:ilvl w:val="8"/>
          <w:numId w:val="154"/>
        </w:numPr>
      </w:pPr>
      <w:r>
        <w:t>dfdl:calendarPattern</w:t>
      </w:r>
    </w:p>
    <w:p w14:paraId="3D42F179" w14:textId="77777777" w:rsidR="00000000" w:rsidRDefault="009D64FD">
      <w:pPr>
        <w:numPr>
          <w:ilvl w:val="7"/>
          <w:numId w:val="154"/>
        </w:numPr>
      </w:pPr>
      <w:r>
        <w:t>dfdl:calendarCheckPolicy</w:t>
      </w:r>
    </w:p>
    <w:p w14:paraId="4C3685B9" w14:textId="77777777" w:rsidR="00000000" w:rsidRDefault="009D64FD">
      <w:pPr>
        <w:numPr>
          <w:ilvl w:val="7"/>
          <w:numId w:val="154"/>
        </w:numPr>
      </w:pPr>
      <w:r>
        <w:t>dfdl:calendarTimeZone</w:t>
      </w:r>
    </w:p>
    <w:p w14:paraId="62B4F115" w14:textId="77777777" w:rsidR="00000000" w:rsidRDefault="009D64FD">
      <w:pPr>
        <w:numPr>
          <w:ilvl w:val="7"/>
          <w:numId w:val="154"/>
        </w:numPr>
      </w:pPr>
      <w:r>
        <w:t>dfdl:calendarObserveDST</w:t>
      </w:r>
    </w:p>
    <w:p w14:paraId="52919B87" w14:textId="77777777" w:rsidR="00000000" w:rsidRDefault="009D64FD">
      <w:pPr>
        <w:numPr>
          <w:ilvl w:val="7"/>
          <w:numId w:val="154"/>
        </w:numPr>
      </w:pPr>
      <w:r>
        <w:t>dfdl:calendarFirstDayOfWeek</w:t>
      </w:r>
    </w:p>
    <w:p w14:paraId="37086F46" w14:textId="77777777" w:rsidR="00000000" w:rsidRDefault="009D64FD">
      <w:pPr>
        <w:numPr>
          <w:ilvl w:val="7"/>
          <w:numId w:val="154"/>
        </w:numPr>
      </w:pPr>
      <w:r>
        <w:t>dfdl:calendarDaysInFirstWeek</w:t>
      </w:r>
    </w:p>
    <w:p w14:paraId="59A1931D" w14:textId="77777777" w:rsidR="00000000" w:rsidRDefault="009D64FD">
      <w:pPr>
        <w:numPr>
          <w:ilvl w:val="7"/>
          <w:numId w:val="154"/>
        </w:numPr>
      </w:pPr>
      <w:r>
        <w:t>dfdl:</w:t>
      </w:r>
      <w:r>
        <w:t>calendarCenturyStart</w:t>
      </w:r>
    </w:p>
    <w:p w14:paraId="2695B2B4" w14:textId="77777777" w:rsidR="00000000" w:rsidRDefault="009D64FD">
      <w:pPr>
        <w:numPr>
          <w:ilvl w:val="6"/>
          <w:numId w:val="154"/>
        </w:numPr>
        <w:rPr>
          <w:rStyle w:val="Emphasis"/>
        </w:rPr>
      </w:pPr>
      <w:r>
        <w:rPr>
          <w:rStyle w:val="Emphasis"/>
        </w:rPr>
        <w:t>"binarySeconds", "binaryMilliseconds"</w:t>
      </w:r>
    </w:p>
    <w:p w14:paraId="57F55DD5" w14:textId="77777777" w:rsidR="00000000" w:rsidRDefault="009D64FD">
      <w:pPr>
        <w:numPr>
          <w:ilvl w:val="7"/>
          <w:numId w:val="154"/>
        </w:numPr>
      </w:pPr>
      <w:r>
        <w:t>dfdl:binaryCalendarEpoch</w:t>
      </w:r>
    </w:p>
    <w:p w14:paraId="7B1DA84A" w14:textId="77777777" w:rsidR="00000000" w:rsidRDefault="009D64FD">
      <w:pPr>
        <w:numPr>
          <w:ilvl w:val="2"/>
          <w:numId w:val="154"/>
        </w:numPr>
        <w:rPr>
          <w:rStyle w:val="Emphasis"/>
        </w:rPr>
      </w:pPr>
      <w:r>
        <w:rPr>
          <w:rStyle w:val="Emphasis"/>
        </w:rPr>
        <w:t xml:space="preserve">"Opaque" </w:t>
      </w:r>
    </w:p>
    <w:p w14:paraId="3BCE1F03" w14:textId="77777777" w:rsidR="00000000" w:rsidRDefault="009D64FD">
      <w:pPr>
        <w:numPr>
          <w:ilvl w:val="2"/>
          <w:numId w:val="154"/>
        </w:numPr>
        <w:rPr>
          <w:rStyle w:val="Emphasis"/>
        </w:rPr>
      </w:pPr>
      <w:r>
        <w:rPr>
          <w:rStyle w:val="Emphasis"/>
        </w:rPr>
        <w:t xml:space="preserve">"Boolean" </w:t>
      </w:r>
    </w:p>
    <w:p w14:paraId="6D8880F1" w14:textId="77777777" w:rsidR="00000000" w:rsidRDefault="009D64FD">
      <w:pPr>
        <w:numPr>
          <w:ilvl w:val="3"/>
          <w:numId w:val="154"/>
        </w:numPr>
      </w:pPr>
      <w:r>
        <w:t xml:space="preserve">dfdl:representation </w:t>
      </w:r>
    </w:p>
    <w:p w14:paraId="28C78900" w14:textId="77777777" w:rsidR="00000000" w:rsidRDefault="009D64FD">
      <w:pPr>
        <w:numPr>
          <w:ilvl w:val="4"/>
          <w:numId w:val="154"/>
        </w:numPr>
        <w:rPr>
          <w:rStyle w:val="Emphasis"/>
        </w:rPr>
      </w:pPr>
      <w:r>
        <w:rPr>
          <w:rStyle w:val="Emphasis"/>
        </w:rPr>
        <w:t xml:space="preserve">"text" </w:t>
      </w:r>
    </w:p>
    <w:p w14:paraId="09DF8AC3" w14:textId="77777777" w:rsidR="00000000" w:rsidRDefault="009D64FD">
      <w:pPr>
        <w:numPr>
          <w:ilvl w:val="5"/>
          <w:numId w:val="154"/>
        </w:numPr>
      </w:pPr>
      <w:r>
        <w:t xml:space="preserve">dfdl:textBooleanTrueRep </w:t>
      </w:r>
    </w:p>
    <w:p w14:paraId="5FDB126F" w14:textId="77777777" w:rsidR="00000000" w:rsidRDefault="009D64FD">
      <w:pPr>
        <w:numPr>
          <w:ilvl w:val="5"/>
          <w:numId w:val="154"/>
        </w:numPr>
      </w:pPr>
      <w:r>
        <w:t>dfdl:textBooleanFalseRep</w:t>
      </w:r>
    </w:p>
    <w:p w14:paraId="725F23FB" w14:textId="77777777" w:rsidR="00000000" w:rsidRDefault="009D64FD">
      <w:pPr>
        <w:numPr>
          <w:ilvl w:val="4"/>
          <w:numId w:val="154"/>
        </w:numPr>
        <w:rPr>
          <w:del w:id="11260" w:author="Mike Beckerle" w:date="2019-11-25T14:10:00Z"/>
          <w:rStyle w:val="Emphasis"/>
        </w:rPr>
      </w:pPr>
      <w:del w:id="11261" w:author="Mike Beckerle" w:date="2019-11-25T14:10:00Z">
        <w:r>
          <w:rPr>
            <w:rFonts w:cs="Arial"/>
          </w:rPr>
          <w:delText>dfdl:textBidi</w:delText>
        </w:r>
      </w:del>
    </w:p>
    <w:p w14:paraId="46F45775" w14:textId="77777777" w:rsidR="00000000" w:rsidRDefault="009D64FD">
      <w:pPr>
        <w:numPr>
          <w:ilvl w:val="4"/>
          <w:numId w:val="154"/>
        </w:numPr>
        <w:rPr>
          <w:del w:id="11262" w:author="Mike Beckerle" w:date="2019-11-25T14:08:00Z"/>
          <w:rStyle w:val="Emphasis"/>
        </w:rPr>
      </w:pPr>
      <w:del w:id="11263" w:author="Mike Beckerle" w:date="2019-11-25T14:08:00Z">
        <w:r>
          <w:rPr>
            <w:rFonts w:cs="Arial"/>
          </w:rPr>
          <w:delText>dfdl:textBidiOrdering</w:delText>
        </w:r>
      </w:del>
    </w:p>
    <w:p w14:paraId="26CC0656" w14:textId="77777777" w:rsidR="00000000" w:rsidRDefault="009D64FD">
      <w:pPr>
        <w:numPr>
          <w:ilvl w:val="4"/>
          <w:numId w:val="154"/>
        </w:numPr>
        <w:rPr>
          <w:del w:id="11264" w:author="Mike Beckerle" w:date="2019-11-25T14:08:00Z"/>
          <w:rStyle w:val="Emphasis"/>
        </w:rPr>
      </w:pPr>
      <w:del w:id="11265" w:author="Mike Beckerle" w:date="2019-11-25T14:08:00Z">
        <w:r>
          <w:rPr>
            <w:rFonts w:cs="Arial"/>
          </w:rPr>
          <w:delText>dfdl:textBiDiOrientation</w:delText>
        </w:r>
      </w:del>
    </w:p>
    <w:p w14:paraId="7C1BDB1E" w14:textId="77777777" w:rsidR="00000000" w:rsidRDefault="009D64FD">
      <w:pPr>
        <w:numPr>
          <w:ilvl w:val="4"/>
          <w:numId w:val="154"/>
        </w:numPr>
        <w:rPr>
          <w:del w:id="11266" w:author="Mike Beckerle" w:date="2019-11-25T14:08:00Z"/>
          <w:rStyle w:val="Emphasis"/>
        </w:rPr>
      </w:pPr>
      <w:del w:id="11267" w:author="Mike Beckerle" w:date="2019-11-25T14:08:00Z">
        <w:r>
          <w:rPr>
            <w:rFonts w:cs="Arial"/>
          </w:rPr>
          <w:delText>dfdl:textBidiSymmetric</w:delText>
        </w:r>
      </w:del>
    </w:p>
    <w:p w14:paraId="53B211D9" w14:textId="77777777" w:rsidR="00000000" w:rsidRDefault="009D64FD">
      <w:pPr>
        <w:numPr>
          <w:ilvl w:val="4"/>
          <w:numId w:val="154"/>
        </w:numPr>
        <w:rPr>
          <w:del w:id="11268" w:author="Mike Beckerle" w:date="2019-11-25T14:08:00Z"/>
        </w:rPr>
      </w:pPr>
      <w:del w:id="11269" w:author="Mike Beckerle" w:date="2019-11-25T14:08:00Z">
        <w:r>
          <w:rPr>
            <w:iCs/>
          </w:rPr>
          <w:delText>dfdl:textBidiTextShaped</w:delText>
        </w:r>
        <w:r>
          <w:delText xml:space="preserve"> </w:delText>
        </w:r>
      </w:del>
    </w:p>
    <w:p w14:paraId="716386B9" w14:textId="77777777" w:rsidR="00000000" w:rsidRDefault="009D64FD">
      <w:pPr>
        <w:numPr>
          <w:ilvl w:val="4"/>
          <w:numId w:val="154"/>
        </w:numPr>
        <w:rPr>
          <w:rStyle w:val="Emphasis"/>
        </w:rPr>
      </w:pPr>
      <w:r>
        <w:rPr>
          <w:rStyle w:val="Emphasis"/>
        </w:rPr>
        <w:t xml:space="preserve">"binary" </w:t>
      </w:r>
    </w:p>
    <w:p w14:paraId="12345FB2" w14:textId="77777777" w:rsidR="00000000" w:rsidRDefault="009D64FD">
      <w:pPr>
        <w:numPr>
          <w:ilvl w:val="5"/>
          <w:numId w:val="154"/>
        </w:numPr>
      </w:pPr>
      <w:r>
        <w:t>dfdl:byteOrder</w:t>
      </w:r>
    </w:p>
    <w:p w14:paraId="7E47E622" w14:textId="77777777" w:rsidR="00000000" w:rsidRDefault="009D64FD">
      <w:pPr>
        <w:numPr>
          <w:ilvl w:val="5"/>
          <w:numId w:val="154"/>
        </w:numPr>
      </w:pPr>
      <w:r>
        <w:t xml:space="preserve">dfdl:binaryBooleanTrueRep </w:t>
      </w:r>
    </w:p>
    <w:p w14:paraId="2754A894" w14:textId="77777777" w:rsidR="00000000" w:rsidRDefault="009D64FD">
      <w:pPr>
        <w:numPr>
          <w:ilvl w:val="5"/>
          <w:numId w:val="154"/>
        </w:numPr>
      </w:pPr>
      <w:r>
        <w:t xml:space="preserve">dfdl:binaryBooleanFalseRep </w:t>
      </w:r>
    </w:p>
    <w:p w14:paraId="75D403EA" w14:textId="77777777" w:rsidR="00000000" w:rsidRDefault="009D64FD">
      <w:pPr>
        <w:pStyle w:val="nobreak"/>
        <w:numPr>
          <w:ilvl w:val="0"/>
          <w:numId w:val="154"/>
        </w:numPr>
        <w:rPr>
          <w:i/>
        </w:rPr>
      </w:pPr>
      <w:r>
        <w:rPr>
          <w:i/>
        </w:rPr>
        <w:t xml:space="preserve">Unparsing: insertion &amp; framing </w:t>
      </w:r>
    </w:p>
    <w:p w14:paraId="61A71327" w14:textId="77777777" w:rsidR="00000000" w:rsidRDefault="009D64FD">
      <w:pPr>
        <w:pStyle w:val="nobreak"/>
        <w:numPr>
          <w:ilvl w:val="1"/>
          <w:numId w:val="154"/>
        </w:numPr>
      </w:pPr>
      <w:r>
        <w:t>dfdl:leadingSkip</w:t>
      </w:r>
    </w:p>
    <w:p w14:paraId="6196B5C7" w14:textId="77777777" w:rsidR="00000000" w:rsidRDefault="009D64FD">
      <w:pPr>
        <w:pStyle w:val="nobreak"/>
        <w:numPr>
          <w:ilvl w:val="2"/>
          <w:numId w:val="154"/>
        </w:numPr>
      </w:pPr>
      <w:r>
        <w:t xml:space="preserve">dfdl:alignmentUnits </w:t>
      </w:r>
    </w:p>
    <w:p w14:paraId="6DC881BC" w14:textId="77777777" w:rsidR="00000000" w:rsidRDefault="009D64FD">
      <w:pPr>
        <w:pStyle w:val="nobreak"/>
        <w:numPr>
          <w:ilvl w:val="1"/>
          <w:numId w:val="154"/>
        </w:numPr>
      </w:pPr>
      <w:r>
        <w:t>dfdl:alignment</w:t>
      </w:r>
    </w:p>
    <w:p w14:paraId="4025FF76" w14:textId="77777777" w:rsidR="00000000" w:rsidRDefault="009D64FD">
      <w:pPr>
        <w:pStyle w:val="nobreak"/>
        <w:numPr>
          <w:ilvl w:val="2"/>
          <w:numId w:val="154"/>
        </w:numPr>
      </w:pPr>
      <w:r>
        <w:rPr>
          <w:i/>
          <w:iCs/>
        </w:rPr>
        <w:t>not "implicit"</w:t>
      </w:r>
      <w:r>
        <w:t xml:space="preserve"> </w:t>
      </w:r>
    </w:p>
    <w:p w14:paraId="0CC61694" w14:textId="77777777" w:rsidR="00000000" w:rsidRDefault="009D64FD">
      <w:pPr>
        <w:numPr>
          <w:ilvl w:val="3"/>
          <w:numId w:val="154"/>
        </w:numPr>
      </w:pPr>
      <w:r>
        <w:t>df</w:t>
      </w:r>
      <w:r>
        <w:t xml:space="preserve">dl:alignmentUnits </w:t>
      </w:r>
    </w:p>
    <w:p w14:paraId="265CF4E6" w14:textId="77777777" w:rsidR="00000000" w:rsidRDefault="009D64FD">
      <w:pPr>
        <w:numPr>
          <w:ilvl w:val="1"/>
          <w:numId w:val="154"/>
        </w:numPr>
        <w:rPr>
          <w:rStyle w:val="Emphasis"/>
        </w:rPr>
      </w:pPr>
      <w:r>
        <w:t>dfdl:representation</w:t>
      </w:r>
      <w:r>
        <w:rPr>
          <w:rStyle w:val="Emphasis"/>
        </w:rPr>
        <w:t xml:space="preserve"> "text" or xs:simpleType 'string'</w:t>
      </w:r>
    </w:p>
    <w:p w14:paraId="572BD9D2" w14:textId="77777777" w:rsidR="00000000" w:rsidRDefault="009D64FD">
      <w:pPr>
        <w:numPr>
          <w:ilvl w:val="2"/>
          <w:numId w:val="154"/>
        </w:numPr>
        <w:rPr>
          <w:rStyle w:val="Emphasis"/>
        </w:rPr>
      </w:pPr>
      <w:r>
        <w:t>dfdl:escapeSchemeRef</w:t>
      </w:r>
    </w:p>
    <w:p w14:paraId="485024F4" w14:textId="77777777" w:rsidR="00000000" w:rsidRDefault="009D64FD">
      <w:pPr>
        <w:numPr>
          <w:ilvl w:val="2"/>
          <w:numId w:val="154"/>
        </w:numPr>
      </w:pPr>
      <w:r>
        <w:t xml:space="preserve">dfdl:lengthKind </w:t>
      </w:r>
    </w:p>
    <w:p w14:paraId="45A69269" w14:textId="77777777" w:rsidR="00000000" w:rsidRDefault="009D64FD">
      <w:pPr>
        <w:numPr>
          <w:ilvl w:val="3"/>
          <w:numId w:val="154"/>
        </w:numPr>
        <w:rPr>
          <w:rStyle w:val="Emphasis"/>
        </w:rPr>
      </w:pPr>
      <w:r>
        <w:rPr>
          <w:rStyle w:val="Emphasis"/>
        </w:rPr>
        <w:t xml:space="preserve">"implicit" </w:t>
      </w:r>
    </w:p>
    <w:p w14:paraId="224BA3F5" w14:textId="77777777" w:rsidR="00000000" w:rsidRDefault="009D64FD">
      <w:pPr>
        <w:numPr>
          <w:ilvl w:val="4"/>
          <w:numId w:val="154"/>
        </w:numPr>
      </w:pPr>
      <w:r>
        <w:t xml:space="preserve">XSD maxLength </w:t>
      </w:r>
      <w:r>
        <w:rPr>
          <w:rStyle w:val="Emphasis"/>
        </w:rPr>
        <w:t>or</w:t>
      </w:r>
      <w:r>
        <w:t xml:space="preserve"> dfdl:textBooleanTrueRep/dfdl:textBooleanFalseRep</w:t>
      </w:r>
    </w:p>
    <w:p w14:paraId="4ADDB15D" w14:textId="77777777" w:rsidR="00000000" w:rsidRDefault="009D64FD">
      <w:pPr>
        <w:numPr>
          <w:ilvl w:val="4"/>
          <w:numId w:val="154"/>
        </w:numPr>
      </w:pPr>
      <w:r>
        <w:t>dfdl:lengthUnits</w:t>
      </w:r>
    </w:p>
    <w:p w14:paraId="35EA21F0" w14:textId="77777777" w:rsidR="00000000" w:rsidRDefault="009D64FD">
      <w:pPr>
        <w:numPr>
          <w:ilvl w:val="4"/>
          <w:numId w:val="154"/>
        </w:numPr>
      </w:pPr>
      <w:r>
        <w:t xml:space="preserve">dfdl:textPadKind </w:t>
      </w:r>
    </w:p>
    <w:p w14:paraId="7224D644" w14:textId="77777777" w:rsidR="00000000" w:rsidRDefault="009D64FD">
      <w:pPr>
        <w:numPr>
          <w:ilvl w:val="5"/>
          <w:numId w:val="154"/>
        </w:numPr>
      </w:pPr>
      <w:r>
        <w:t xml:space="preserve">dfdl:textStringPadCharacter, dfdl:textNumberPadCharacter, dfdl:textBooleanPadCharacter or dfdl:textCalendarPadCharacter  </w:t>
      </w:r>
    </w:p>
    <w:p w14:paraId="0A3CE5FE" w14:textId="77777777" w:rsidR="00000000" w:rsidRDefault="009D64FD">
      <w:pPr>
        <w:numPr>
          <w:ilvl w:val="5"/>
          <w:numId w:val="154"/>
        </w:numPr>
      </w:pPr>
      <w:r>
        <w:t xml:space="preserve">dfdl:textStringJustification, dfdl:textNumberJustification, dfdl:textBooleanJustification or dfdl:textCalendarJustification </w:t>
      </w:r>
    </w:p>
    <w:p w14:paraId="5D4FFB57" w14:textId="77777777" w:rsidR="00000000" w:rsidRDefault="009D64FD">
      <w:pPr>
        <w:numPr>
          <w:ilvl w:val="4"/>
          <w:numId w:val="154"/>
        </w:numPr>
      </w:pPr>
      <w:r>
        <w:t>dfdl:trun</w:t>
      </w:r>
      <w:r>
        <w:t>cateSpecifiedLengthString</w:t>
      </w:r>
    </w:p>
    <w:p w14:paraId="606A300A" w14:textId="77777777" w:rsidR="00000000" w:rsidRDefault="009D64FD">
      <w:pPr>
        <w:numPr>
          <w:ilvl w:val="3"/>
          <w:numId w:val="154"/>
        </w:numPr>
        <w:rPr>
          <w:rStyle w:val="Emphasis"/>
        </w:rPr>
      </w:pPr>
      <w:r>
        <w:rPr>
          <w:rStyle w:val="Emphasis"/>
        </w:rPr>
        <w:t xml:space="preserve">"explicit" </w:t>
      </w:r>
    </w:p>
    <w:p w14:paraId="64C1DE00" w14:textId="77777777" w:rsidR="00000000" w:rsidRDefault="009D64FD">
      <w:pPr>
        <w:numPr>
          <w:ilvl w:val="4"/>
          <w:numId w:val="154"/>
        </w:numPr>
        <w:rPr>
          <w:rStyle w:val="Emphasis"/>
        </w:rPr>
      </w:pPr>
      <w:r>
        <w:rPr>
          <w:rStyle w:val="Emphasis"/>
        </w:rPr>
        <w:t>not expression</w:t>
      </w:r>
    </w:p>
    <w:p w14:paraId="7C6E9531" w14:textId="77777777" w:rsidR="00000000" w:rsidRDefault="009D64FD">
      <w:pPr>
        <w:numPr>
          <w:ilvl w:val="5"/>
          <w:numId w:val="154"/>
        </w:numPr>
      </w:pPr>
      <w:r>
        <w:t xml:space="preserve">dfdl:length </w:t>
      </w:r>
    </w:p>
    <w:p w14:paraId="395E67EC" w14:textId="77777777" w:rsidR="00000000" w:rsidRDefault="009D64FD">
      <w:pPr>
        <w:numPr>
          <w:ilvl w:val="5"/>
          <w:numId w:val="154"/>
        </w:numPr>
      </w:pPr>
      <w:r>
        <w:t>dfdl:truncateSpecifiedLengthString</w:t>
      </w:r>
    </w:p>
    <w:p w14:paraId="75C58A98" w14:textId="77777777" w:rsidR="00000000" w:rsidRDefault="009D64FD">
      <w:pPr>
        <w:numPr>
          <w:ilvl w:val="4"/>
          <w:numId w:val="154"/>
        </w:numPr>
        <w:rPr>
          <w:rStyle w:val="Emphasis"/>
        </w:rPr>
      </w:pPr>
      <w:r>
        <w:rPr>
          <w:rStyle w:val="Emphasis"/>
        </w:rPr>
        <w:t>expression</w:t>
      </w:r>
    </w:p>
    <w:p w14:paraId="3662DC76" w14:textId="77777777" w:rsidR="00000000" w:rsidRDefault="009D64FD">
      <w:pPr>
        <w:numPr>
          <w:ilvl w:val="5"/>
          <w:numId w:val="154"/>
        </w:numPr>
        <w:rPr>
          <w:rStyle w:val="Emphasis"/>
        </w:rPr>
      </w:pPr>
      <w:r>
        <w:t xml:space="preserve">XSD minLength </w:t>
      </w:r>
      <w:r>
        <w:rPr>
          <w:rStyle w:val="Emphasis"/>
        </w:rPr>
        <w:t>or</w:t>
      </w:r>
      <w:r>
        <w:t xml:space="preserve"> dfdl:textOutputMinLength</w:t>
      </w:r>
    </w:p>
    <w:p w14:paraId="09B05C6F" w14:textId="77777777" w:rsidR="00000000" w:rsidRDefault="009D64FD">
      <w:pPr>
        <w:numPr>
          <w:ilvl w:val="4"/>
          <w:numId w:val="154"/>
        </w:numPr>
      </w:pPr>
      <w:r>
        <w:t xml:space="preserve">dfdl:lengthUnits </w:t>
      </w:r>
    </w:p>
    <w:p w14:paraId="4DD6BF54" w14:textId="77777777" w:rsidR="00000000" w:rsidRDefault="009D64FD">
      <w:pPr>
        <w:numPr>
          <w:ilvl w:val="4"/>
          <w:numId w:val="154"/>
        </w:numPr>
      </w:pPr>
      <w:r>
        <w:t xml:space="preserve">dfdl:textPadKind </w:t>
      </w:r>
    </w:p>
    <w:p w14:paraId="4276CB6A" w14:textId="77777777" w:rsidR="00000000" w:rsidRDefault="009D64FD">
      <w:pPr>
        <w:numPr>
          <w:ilvl w:val="5"/>
          <w:numId w:val="154"/>
        </w:numPr>
      </w:pPr>
      <w:r>
        <w:t>dfdl:textStringPadCharacter, dfdl:textNumberPadCharacter, dfdl:tex</w:t>
      </w:r>
      <w:r>
        <w:t xml:space="preserve">tBooleanPadCharacter or dfdl:textCalendarPadCharacter  </w:t>
      </w:r>
    </w:p>
    <w:p w14:paraId="62666970" w14:textId="77777777" w:rsidR="00000000" w:rsidRDefault="009D64FD">
      <w:pPr>
        <w:numPr>
          <w:ilvl w:val="5"/>
          <w:numId w:val="154"/>
        </w:numPr>
      </w:pPr>
      <w:r>
        <w:t xml:space="preserve">dfdl:textStringJustification, dfdl:textNumberJustification, dfdl:textBooleanJustification or dfdl:textCalendarJustification </w:t>
      </w:r>
    </w:p>
    <w:p w14:paraId="0DE7D5EB" w14:textId="77777777" w:rsidR="00000000" w:rsidRDefault="009D64FD">
      <w:pPr>
        <w:numPr>
          <w:ilvl w:val="3"/>
          <w:numId w:val="154"/>
        </w:numPr>
        <w:rPr>
          <w:rStyle w:val="Emphasis"/>
        </w:rPr>
      </w:pPr>
      <w:r>
        <w:rPr>
          <w:rStyle w:val="Emphasis"/>
        </w:rPr>
        <w:t xml:space="preserve">"prefixed" </w:t>
      </w:r>
    </w:p>
    <w:p w14:paraId="12063EE3" w14:textId="77777777" w:rsidR="00000000" w:rsidRDefault="009D64FD">
      <w:pPr>
        <w:numPr>
          <w:ilvl w:val="4"/>
          <w:numId w:val="154"/>
        </w:numPr>
      </w:pPr>
      <w:r>
        <w:t xml:space="preserve">dfdl:prefixLengthType </w:t>
      </w:r>
    </w:p>
    <w:p w14:paraId="14A74BE1" w14:textId="77777777" w:rsidR="00000000" w:rsidRDefault="009D64FD">
      <w:pPr>
        <w:numPr>
          <w:ilvl w:val="4"/>
          <w:numId w:val="154"/>
        </w:numPr>
      </w:pPr>
      <w:r>
        <w:t xml:space="preserve">dfdl:prefixIncludesPrefixLength </w:t>
      </w:r>
    </w:p>
    <w:p w14:paraId="7116C02A" w14:textId="77777777" w:rsidR="00000000" w:rsidRDefault="009D64FD">
      <w:pPr>
        <w:numPr>
          <w:ilvl w:val="4"/>
          <w:numId w:val="154"/>
        </w:numPr>
      </w:pPr>
      <w:r>
        <w:t>dfdl:le</w:t>
      </w:r>
      <w:r>
        <w:t xml:space="preserve">ngthUnits </w:t>
      </w:r>
    </w:p>
    <w:p w14:paraId="10D70BC3" w14:textId="77777777" w:rsidR="00000000" w:rsidRDefault="009D64FD">
      <w:pPr>
        <w:numPr>
          <w:ilvl w:val="4"/>
          <w:numId w:val="154"/>
        </w:numPr>
      </w:pPr>
      <w:r>
        <w:t xml:space="preserve">dfdl:textPadKind </w:t>
      </w:r>
    </w:p>
    <w:p w14:paraId="24EAFF19" w14:textId="77777777" w:rsidR="00000000" w:rsidRDefault="009D64FD">
      <w:pPr>
        <w:numPr>
          <w:ilvl w:val="5"/>
          <w:numId w:val="154"/>
        </w:numPr>
      </w:pPr>
      <w:r>
        <w:t xml:space="preserve">dfdl:textStringPadCharacter, dfdl:textNumberPadCharacter, dfdl:textBooleanPadCharacter or dfdl:textCalendarPadCharacter  </w:t>
      </w:r>
    </w:p>
    <w:p w14:paraId="664931F4" w14:textId="77777777" w:rsidR="00000000" w:rsidRDefault="009D64FD">
      <w:pPr>
        <w:numPr>
          <w:ilvl w:val="5"/>
          <w:numId w:val="154"/>
        </w:numPr>
      </w:pPr>
      <w:r>
        <w:t>dfdl:textStringJustification, dfdl:textNumberJustification, dfdl:textBooleanJustification or dfdl:textCal</w:t>
      </w:r>
      <w:r>
        <w:t xml:space="preserve">endarJustification </w:t>
      </w:r>
    </w:p>
    <w:p w14:paraId="210E4F9C" w14:textId="77777777" w:rsidR="00000000" w:rsidRDefault="009D64FD">
      <w:pPr>
        <w:numPr>
          <w:ilvl w:val="5"/>
          <w:numId w:val="154"/>
        </w:numPr>
      </w:pPr>
      <w:r>
        <w:t xml:space="preserve">XSD minLength </w:t>
      </w:r>
      <w:r>
        <w:rPr>
          <w:rStyle w:val="Emphasis"/>
        </w:rPr>
        <w:t>or</w:t>
      </w:r>
      <w:r>
        <w:t xml:space="preserve"> dfdl:textOutputMinLength</w:t>
      </w:r>
    </w:p>
    <w:p w14:paraId="3D10D1B7" w14:textId="77777777" w:rsidR="00000000" w:rsidRDefault="009D64FD">
      <w:pPr>
        <w:numPr>
          <w:ilvl w:val="3"/>
          <w:numId w:val="154"/>
        </w:numPr>
      </w:pPr>
      <w:r>
        <w:rPr>
          <w:rStyle w:val="Emphasis"/>
        </w:rPr>
        <w:t>"pattern", "delimited",</w:t>
      </w:r>
      <w:r>
        <w:t xml:space="preserve"> </w:t>
      </w:r>
      <w:r>
        <w:rPr>
          <w:rStyle w:val="Emphasis"/>
        </w:rPr>
        <w:t>"endOfParent"</w:t>
      </w:r>
      <w:r>
        <w:t xml:space="preserve"> </w:t>
      </w:r>
    </w:p>
    <w:p w14:paraId="494A1C3E" w14:textId="77777777" w:rsidR="00000000" w:rsidRDefault="009D64FD">
      <w:pPr>
        <w:numPr>
          <w:ilvl w:val="4"/>
          <w:numId w:val="154"/>
        </w:numPr>
      </w:pPr>
      <w:r>
        <w:t xml:space="preserve">dfdl:textPadKind </w:t>
      </w:r>
    </w:p>
    <w:p w14:paraId="3B2A4A4B" w14:textId="77777777" w:rsidR="00000000" w:rsidRDefault="009D64FD">
      <w:pPr>
        <w:numPr>
          <w:ilvl w:val="5"/>
          <w:numId w:val="154"/>
        </w:numPr>
      </w:pPr>
      <w:r>
        <w:t xml:space="preserve">dfdl:textStringPadCharacter, dfdl:textNumberPadCharacter, dfdl:textBooleanPadCharacter or dfdl:textCalendarPadCharacter  </w:t>
      </w:r>
    </w:p>
    <w:p w14:paraId="6070FBEE" w14:textId="77777777" w:rsidR="00000000" w:rsidRDefault="009D64FD">
      <w:pPr>
        <w:numPr>
          <w:ilvl w:val="5"/>
          <w:numId w:val="154"/>
        </w:numPr>
      </w:pPr>
      <w:r>
        <w:t>dfdl:textString</w:t>
      </w:r>
      <w:r>
        <w:t xml:space="preserve">Justification, dfdl:textNumberJustification, dfdl:textBooleanJustification or dfdl:textCalendarJustification </w:t>
      </w:r>
    </w:p>
    <w:p w14:paraId="697DCDBF" w14:textId="77777777" w:rsidR="00000000" w:rsidRDefault="009D64FD">
      <w:pPr>
        <w:numPr>
          <w:ilvl w:val="5"/>
          <w:numId w:val="154"/>
        </w:numPr>
      </w:pPr>
      <w:r>
        <w:t xml:space="preserve">XSD minLength </w:t>
      </w:r>
      <w:r>
        <w:rPr>
          <w:rStyle w:val="Emphasis"/>
        </w:rPr>
        <w:t>or</w:t>
      </w:r>
      <w:r>
        <w:t xml:space="preserve"> dfdl:textOutputMinLength</w:t>
      </w:r>
    </w:p>
    <w:p w14:paraId="1A4B14FF" w14:textId="77777777" w:rsidR="00000000" w:rsidRDefault="009D64FD">
      <w:pPr>
        <w:numPr>
          <w:ilvl w:val="1"/>
          <w:numId w:val="154"/>
        </w:numPr>
        <w:rPr>
          <w:rStyle w:val="Emphasis"/>
        </w:rPr>
      </w:pPr>
      <w:r>
        <w:t>dfdl:representation</w:t>
      </w:r>
      <w:r>
        <w:rPr>
          <w:rStyle w:val="Emphasis"/>
        </w:rPr>
        <w:t xml:space="preserve"> "binary" or xs:simpleType 'hexBinary'</w:t>
      </w:r>
    </w:p>
    <w:p w14:paraId="4D7130BC" w14:textId="77777777" w:rsidR="00000000" w:rsidRDefault="009D64FD">
      <w:pPr>
        <w:numPr>
          <w:ilvl w:val="2"/>
          <w:numId w:val="154"/>
        </w:numPr>
      </w:pPr>
      <w:r>
        <w:t xml:space="preserve">dfdl:lengthKind </w:t>
      </w:r>
    </w:p>
    <w:p w14:paraId="0A677BAF" w14:textId="77777777" w:rsidR="00000000" w:rsidRDefault="009D64FD">
      <w:pPr>
        <w:numPr>
          <w:ilvl w:val="3"/>
          <w:numId w:val="154"/>
        </w:numPr>
        <w:rPr>
          <w:rStyle w:val="Emphasis"/>
        </w:rPr>
      </w:pPr>
      <w:r>
        <w:rPr>
          <w:rStyle w:val="Emphasis"/>
        </w:rPr>
        <w:t xml:space="preserve">"implicit" </w:t>
      </w:r>
    </w:p>
    <w:p w14:paraId="3F00A4D1" w14:textId="77777777" w:rsidR="00000000" w:rsidRDefault="009D64FD">
      <w:pPr>
        <w:numPr>
          <w:ilvl w:val="4"/>
          <w:numId w:val="154"/>
        </w:numPr>
      </w:pPr>
      <w:r>
        <w:t xml:space="preserve">XSD </w:t>
      </w:r>
      <w:r>
        <w:t xml:space="preserve">maxLength </w:t>
      </w:r>
      <w:r>
        <w:rPr>
          <w:rStyle w:val="Emphasis"/>
        </w:rPr>
        <w:t>or</w:t>
      </w:r>
      <w:r>
        <w:t xml:space="preserve"> xs:simpleType</w:t>
      </w:r>
    </w:p>
    <w:p w14:paraId="16BFC144" w14:textId="77777777" w:rsidR="00000000" w:rsidRDefault="009D64FD">
      <w:pPr>
        <w:numPr>
          <w:ilvl w:val="4"/>
          <w:numId w:val="154"/>
        </w:numPr>
      </w:pPr>
      <w:r>
        <w:t xml:space="preserve">dfdl:lengthUnits </w:t>
      </w:r>
    </w:p>
    <w:p w14:paraId="5566114A" w14:textId="77777777" w:rsidR="00000000" w:rsidRDefault="009D64FD">
      <w:pPr>
        <w:numPr>
          <w:ilvl w:val="3"/>
          <w:numId w:val="154"/>
        </w:numPr>
        <w:rPr>
          <w:rStyle w:val="Emphasis"/>
        </w:rPr>
      </w:pPr>
      <w:r>
        <w:rPr>
          <w:rStyle w:val="Emphasis"/>
        </w:rPr>
        <w:t>"explicit"</w:t>
      </w:r>
    </w:p>
    <w:p w14:paraId="47B21794" w14:textId="77777777" w:rsidR="00000000" w:rsidRDefault="009D64FD">
      <w:pPr>
        <w:numPr>
          <w:ilvl w:val="4"/>
          <w:numId w:val="154"/>
        </w:numPr>
      </w:pPr>
      <w:r>
        <w:t xml:space="preserve">dfdl:length </w:t>
      </w:r>
    </w:p>
    <w:p w14:paraId="163F5E7D" w14:textId="77777777" w:rsidR="00000000" w:rsidRDefault="009D64FD">
      <w:pPr>
        <w:numPr>
          <w:ilvl w:val="4"/>
          <w:numId w:val="154"/>
        </w:numPr>
      </w:pPr>
      <w:r>
        <w:t xml:space="preserve">dfdl:lengthUnits </w:t>
      </w:r>
    </w:p>
    <w:p w14:paraId="18188D19" w14:textId="77777777" w:rsidR="00000000" w:rsidRDefault="009D64FD">
      <w:pPr>
        <w:numPr>
          <w:ilvl w:val="3"/>
          <w:numId w:val="154"/>
        </w:numPr>
        <w:rPr>
          <w:rStyle w:val="Emphasis"/>
        </w:rPr>
      </w:pPr>
      <w:r>
        <w:rPr>
          <w:rStyle w:val="Emphasis"/>
        </w:rPr>
        <w:t xml:space="preserve">"prefixed" </w:t>
      </w:r>
    </w:p>
    <w:p w14:paraId="00E9A797" w14:textId="77777777" w:rsidR="00000000" w:rsidRDefault="009D64FD">
      <w:pPr>
        <w:numPr>
          <w:ilvl w:val="4"/>
          <w:numId w:val="154"/>
        </w:numPr>
      </w:pPr>
      <w:r>
        <w:t xml:space="preserve">dfdl:prefixLengthType </w:t>
      </w:r>
    </w:p>
    <w:p w14:paraId="1ECF057A" w14:textId="77777777" w:rsidR="00000000" w:rsidRDefault="009D64FD">
      <w:pPr>
        <w:numPr>
          <w:ilvl w:val="4"/>
          <w:numId w:val="154"/>
        </w:numPr>
      </w:pPr>
      <w:r>
        <w:t xml:space="preserve">dfdl:prefixIncludesPrefixLength </w:t>
      </w:r>
    </w:p>
    <w:p w14:paraId="0711E6F3" w14:textId="77777777" w:rsidR="00000000" w:rsidRDefault="009D64FD">
      <w:pPr>
        <w:numPr>
          <w:ilvl w:val="4"/>
          <w:numId w:val="154"/>
        </w:numPr>
      </w:pPr>
      <w:r>
        <w:t xml:space="preserve">dfdl:lengthUnits </w:t>
      </w:r>
    </w:p>
    <w:p w14:paraId="54D5BE26" w14:textId="77777777" w:rsidR="00000000" w:rsidRDefault="009D64FD">
      <w:pPr>
        <w:numPr>
          <w:ilvl w:val="3"/>
          <w:numId w:val="154"/>
        </w:numPr>
        <w:rPr>
          <w:rStyle w:val="Emphasis"/>
        </w:rPr>
      </w:pPr>
      <w:r>
        <w:rPr>
          <w:rStyle w:val="Emphasis"/>
        </w:rPr>
        <w:t xml:space="preserve">"delimited", "endOfParent" </w:t>
      </w:r>
    </w:p>
    <w:p w14:paraId="26EC8D0A" w14:textId="77777777" w:rsidR="00000000" w:rsidRDefault="009D64FD">
      <w:pPr>
        <w:numPr>
          <w:ilvl w:val="4"/>
          <w:numId w:val="154"/>
        </w:numPr>
        <w:rPr>
          <w:rStyle w:val="Emphasis"/>
        </w:rPr>
      </w:pPr>
      <w:r>
        <w:rPr>
          <w:rStyle w:val="Emphasis"/>
        </w:rPr>
        <w:t>None</w:t>
      </w:r>
    </w:p>
    <w:p w14:paraId="5BEB7087" w14:textId="77777777" w:rsidR="00000000" w:rsidRDefault="009D64FD">
      <w:pPr>
        <w:pStyle w:val="nobreak"/>
        <w:numPr>
          <w:ilvl w:val="1"/>
          <w:numId w:val="154"/>
        </w:numPr>
      </w:pPr>
      <w:r>
        <w:t xml:space="preserve">dfdl:initiator </w:t>
      </w:r>
    </w:p>
    <w:p w14:paraId="7248D836" w14:textId="77777777" w:rsidR="00000000" w:rsidRDefault="009D64FD">
      <w:pPr>
        <w:numPr>
          <w:ilvl w:val="2"/>
          <w:numId w:val="154"/>
        </w:numPr>
      </w:pPr>
      <w:r>
        <w:t>dfdl:nilValueDelimiterPolicy (does</w:t>
      </w:r>
      <w:r>
        <w:t xml:space="preserve"> not apply to dfdl:simpleType)</w:t>
      </w:r>
    </w:p>
    <w:p w14:paraId="6F9B8268" w14:textId="77777777" w:rsidR="00000000" w:rsidRDefault="009D64FD">
      <w:pPr>
        <w:numPr>
          <w:ilvl w:val="2"/>
          <w:numId w:val="154"/>
        </w:numPr>
      </w:pPr>
      <w:r>
        <w:t xml:space="preserve">dfdl:emptyValueDelimiterPolicy </w:t>
      </w:r>
    </w:p>
    <w:p w14:paraId="3BE6B41C" w14:textId="77777777" w:rsidR="00000000" w:rsidRDefault="009D64FD">
      <w:pPr>
        <w:pStyle w:val="nobreak"/>
        <w:keepNext w:val="0"/>
        <w:numPr>
          <w:ilvl w:val="1"/>
          <w:numId w:val="154"/>
        </w:numPr>
      </w:pPr>
      <w:r>
        <w:t>dfdl:terminator</w:t>
      </w:r>
    </w:p>
    <w:p w14:paraId="1C987868" w14:textId="77777777" w:rsidR="00000000" w:rsidRDefault="009D64FD">
      <w:pPr>
        <w:numPr>
          <w:ilvl w:val="2"/>
          <w:numId w:val="154"/>
        </w:numPr>
      </w:pPr>
      <w:r>
        <w:t>dfdl:nilValueDelimiterPolicy (does not apply to dfdl:simpleType)</w:t>
      </w:r>
    </w:p>
    <w:p w14:paraId="204FE648" w14:textId="77777777" w:rsidR="00000000" w:rsidRDefault="009D64FD">
      <w:pPr>
        <w:numPr>
          <w:ilvl w:val="2"/>
          <w:numId w:val="154"/>
        </w:numPr>
      </w:pPr>
      <w:r>
        <w:t xml:space="preserve">dfdl:emptyValueDelimiterPolicy </w:t>
      </w:r>
    </w:p>
    <w:p w14:paraId="344209FC" w14:textId="77777777" w:rsidR="00000000" w:rsidRDefault="009D64FD">
      <w:pPr>
        <w:pStyle w:val="nobreak"/>
        <w:keepNext w:val="0"/>
        <w:numPr>
          <w:ilvl w:val="1"/>
          <w:numId w:val="154"/>
        </w:numPr>
      </w:pPr>
      <w:r>
        <w:t>dfdl:trailingSkip</w:t>
      </w:r>
    </w:p>
    <w:p w14:paraId="6485DA5E" w14:textId="77777777" w:rsidR="00000000" w:rsidRDefault="009D64FD">
      <w:pPr>
        <w:pStyle w:val="nobreak"/>
        <w:keepNext w:val="0"/>
        <w:numPr>
          <w:ilvl w:val="2"/>
          <w:numId w:val="154"/>
        </w:numPr>
      </w:pPr>
      <w:r>
        <w:t xml:space="preserve">dfdl:alignmentUnits </w:t>
      </w:r>
    </w:p>
    <w:p w14:paraId="7E172F79" w14:textId="77777777" w:rsidR="00000000" w:rsidRDefault="009D64FD">
      <w:pPr>
        <w:pStyle w:val="Heading3"/>
        <w:rPr>
          <w:rFonts w:eastAsia="Times New Roman"/>
        </w:rPr>
      </w:pPr>
      <w:bookmarkStart w:id="11270" w:name="_Toc322911742"/>
      <w:bookmarkStart w:id="11271" w:name="_Toc322912281"/>
      <w:bookmarkStart w:id="11272" w:name="_Toc329093142"/>
      <w:bookmarkStart w:id="11273" w:name="_Toc332701655"/>
      <w:bookmarkStart w:id="11274" w:name="_Toc332701959"/>
      <w:bookmarkStart w:id="11275" w:name="_Toc332711758"/>
      <w:bookmarkStart w:id="11276" w:name="_Toc332712060"/>
      <w:bookmarkStart w:id="11277" w:name="_Toc332712361"/>
      <w:bookmarkStart w:id="11278" w:name="_Toc332724277"/>
      <w:bookmarkStart w:id="11279" w:name="_Toc332724577"/>
      <w:bookmarkStart w:id="11280" w:name="_Toc341102873"/>
      <w:bookmarkStart w:id="11281" w:name="_Toc347241608"/>
      <w:bookmarkStart w:id="11282" w:name="_Toc347744801"/>
      <w:bookmarkStart w:id="11283" w:name="_Toc348984584"/>
      <w:bookmarkStart w:id="11284" w:name="_Toc348984889"/>
      <w:bookmarkStart w:id="11285" w:name="_Toc349038053"/>
      <w:bookmarkStart w:id="11286" w:name="_Toc349038355"/>
      <w:bookmarkStart w:id="11287" w:name="_Toc349042846"/>
      <w:bookmarkStart w:id="11288" w:name="_Toc351912968"/>
      <w:bookmarkStart w:id="11289" w:name="_Toc351914989"/>
      <w:bookmarkStart w:id="11290" w:name="_Toc351915455"/>
      <w:bookmarkStart w:id="11291" w:name="_Toc361231553"/>
      <w:bookmarkStart w:id="11292" w:name="_Toc361232079"/>
      <w:bookmarkStart w:id="11293" w:name="_Toc362445377"/>
      <w:bookmarkStart w:id="11294" w:name="_Toc363909344"/>
      <w:bookmarkStart w:id="11295" w:name="_Toc364463770"/>
      <w:bookmarkStart w:id="11296" w:name="_Toc366078374"/>
      <w:bookmarkStart w:id="11297" w:name="_Toc366078989"/>
      <w:bookmarkStart w:id="11298" w:name="_Toc366079974"/>
      <w:bookmarkStart w:id="11299" w:name="_Toc366080586"/>
      <w:bookmarkStart w:id="11300" w:name="_Toc366081195"/>
      <w:bookmarkStart w:id="11301" w:name="_Toc366505535"/>
      <w:bookmarkStart w:id="11302" w:name="_Toc366508904"/>
      <w:bookmarkStart w:id="11303" w:name="_Toc366513405"/>
      <w:bookmarkStart w:id="11304" w:name="_Toc366574594"/>
      <w:bookmarkStart w:id="11305" w:name="_Toc366578387"/>
      <w:bookmarkStart w:id="11306" w:name="_Toc366578981"/>
      <w:bookmarkStart w:id="11307" w:name="_Toc366579573"/>
      <w:bookmarkStart w:id="11308" w:name="_Toc366580164"/>
      <w:bookmarkStart w:id="11309" w:name="_Toc366580756"/>
      <w:bookmarkStart w:id="11310" w:name="_Toc366581347"/>
      <w:bookmarkStart w:id="11311" w:name="_Toc366581939"/>
      <w:bookmarkStart w:id="11312" w:name="_Toc243112879"/>
      <w:bookmarkStart w:id="11313" w:name="_Toc349042847"/>
      <w:bookmarkStart w:id="11314" w:name="_Toc25589886"/>
      <w:bookmarkEnd w:id="11270"/>
      <w:bookmarkEnd w:id="11271"/>
      <w:bookmarkEnd w:id="11272"/>
      <w:bookmarkEnd w:id="11273"/>
      <w:bookmarkEnd w:id="11274"/>
      <w:bookmarkEnd w:id="11275"/>
      <w:bookmarkEnd w:id="11276"/>
      <w:bookmarkEnd w:id="11277"/>
      <w:bookmarkEnd w:id="11278"/>
      <w:bookmarkEnd w:id="11279"/>
      <w:bookmarkEnd w:id="11280"/>
      <w:bookmarkEnd w:id="11281"/>
      <w:bookmarkEnd w:id="11282"/>
      <w:bookmarkEnd w:id="11283"/>
      <w:bookmarkEnd w:id="11284"/>
      <w:bookmarkEnd w:id="11285"/>
      <w:bookmarkEnd w:id="11286"/>
      <w:bookmarkEnd w:id="11287"/>
      <w:bookmarkEnd w:id="11288"/>
      <w:bookmarkEnd w:id="11289"/>
      <w:bookmarkEnd w:id="11290"/>
      <w:bookmarkEnd w:id="11291"/>
      <w:bookmarkEnd w:id="11292"/>
      <w:bookmarkEnd w:id="11293"/>
      <w:bookmarkEnd w:id="11294"/>
      <w:bookmarkEnd w:id="11295"/>
      <w:bookmarkEnd w:id="11296"/>
      <w:bookmarkEnd w:id="11297"/>
      <w:bookmarkEnd w:id="11298"/>
      <w:bookmarkEnd w:id="11299"/>
      <w:bookmarkEnd w:id="11300"/>
      <w:bookmarkEnd w:id="11301"/>
      <w:bookmarkEnd w:id="11302"/>
      <w:bookmarkEnd w:id="11303"/>
      <w:bookmarkEnd w:id="11304"/>
      <w:bookmarkEnd w:id="11305"/>
      <w:bookmarkEnd w:id="11306"/>
      <w:bookmarkEnd w:id="11307"/>
      <w:bookmarkEnd w:id="11308"/>
      <w:bookmarkEnd w:id="11309"/>
      <w:bookmarkEnd w:id="11310"/>
      <w:bookmarkEnd w:id="11311"/>
      <w:r>
        <w:rPr>
          <w:rFonts w:eastAsia="Times New Roman"/>
        </w:rPr>
        <w:t>dfdl:element (complex)</w:t>
      </w:r>
      <w:bookmarkEnd w:id="11312"/>
      <w:bookmarkEnd w:id="11313"/>
      <w:bookmarkEnd w:id="11314"/>
    </w:p>
    <w:p w14:paraId="5A85214D" w14:textId="77777777" w:rsidR="00000000" w:rsidRDefault="009D64FD">
      <w:pPr>
        <w:pStyle w:val="nobreak"/>
        <w:numPr>
          <w:ilvl w:val="0"/>
          <w:numId w:val="155"/>
        </w:numPr>
        <w:rPr>
          <w:i/>
        </w:rPr>
      </w:pPr>
      <w:r>
        <w:rPr>
          <w:i/>
        </w:rPr>
        <w:t>Unparsing: common</w:t>
      </w:r>
    </w:p>
    <w:p w14:paraId="405B79FD" w14:textId="77777777" w:rsidR="00000000" w:rsidRDefault="009D64FD">
      <w:pPr>
        <w:numPr>
          <w:ilvl w:val="1"/>
          <w:numId w:val="155"/>
        </w:numPr>
      </w:pPr>
      <w:r>
        <w:t>dfdl:outputNewLine</w:t>
      </w:r>
    </w:p>
    <w:p w14:paraId="1063B1C9" w14:textId="77777777" w:rsidR="00000000" w:rsidRDefault="009D64FD">
      <w:pPr>
        <w:pStyle w:val="nobreak"/>
        <w:numPr>
          <w:ilvl w:val="1"/>
          <w:numId w:val="155"/>
        </w:numPr>
        <w:ind w:left="1434" w:hanging="357"/>
      </w:pPr>
      <w:r>
        <w:t>dfdl:bitOrder</w:t>
      </w:r>
    </w:p>
    <w:p w14:paraId="5BA81B73" w14:textId="77777777" w:rsidR="00000000" w:rsidRDefault="009D64FD">
      <w:pPr>
        <w:pStyle w:val="nobreak"/>
        <w:numPr>
          <w:ilvl w:val="1"/>
          <w:numId w:val="155"/>
        </w:numPr>
        <w:ind w:left="1434" w:hanging="357"/>
      </w:pPr>
      <w:r>
        <w:t xml:space="preserve">dfdl:encoding </w:t>
      </w:r>
    </w:p>
    <w:p w14:paraId="5B31E3CA" w14:textId="77777777" w:rsidR="00000000" w:rsidRDefault="009D64FD">
      <w:pPr>
        <w:numPr>
          <w:ilvl w:val="2"/>
          <w:numId w:val="155"/>
        </w:numPr>
      </w:pPr>
      <w:r>
        <w:t>'UTF-16' 'UTF-16BE' 'UTF-16LE'</w:t>
      </w:r>
    </w:p>
    <w:p w14:paraId="23FCB47F" w14:textId="77777777" w:rsidR="00000000" w:rsidRDefault="009D64FD">
      <w:pPr>
        <w:numPr>
          <w:ilvl w:val="3"/>
          <w:numId w:val="155"/>
        </w:numPr>
      </w:pPr>
      <w:r>
        <w:t>dfdl:utf16Width</w:t>
      </w:r>
    </w:p>
    <w:p w14:paraId="30A52622" w14:textId="77777777" w:rsidR="00000000" w:rsidRDefault="009D64FD">
      <w:pPr>
        <w:numPr>
          <w:ilvl w:val="1"/>
          <w:numId w:val="155"/>
        </w:numPr>
      </w:pPr>
      <w:r>
        <w:t>dfdl:encodingErrorPolicy</w:t>
      </w:r>
    </w:p>
    <w:p w14:paraId="4AB4B075" w14:textId="77777777" w:rsidR="00000000" w:rsidRDefault="009D64FD">
      <w:pPr>
        <w:numPr>
          <w:ilvl w:val="1"/>
          <w:numId w:val="155"/>
        </w:numPr>
      </w:pPr>
      <w:r>
        <w:t>dfdl:fillByte</w:t>
      </w:r>
    </w:p>
    <w:p w14:paraId="10E244A2" w14:textId="77777777" w:rsidR="00000000" w:rsidRDefault="009D64FD">
      <w:pPr>
        <w:pStyle w:val="nobreak"/>
        <w:numPr>
          <w:ilvl w:val="0"/>
          <w:numId w:val="155"/>
        </w:numPr>
        <w:rPr>
          <w:i/>
        </w:rPr>
      </w:pPr>
      <w:r>
        <w:rPr>
          <w:i/>
        </w:rPr>
        <w:t>Unparsing: nillable</w:t>
      </w:r>
    </w:p>
    <w:p w14:paraId="536FC34E" w14:textId="77777777" w:rsidR="00000000" w:rsidRDefault="009D64FD">
      <w:pPr>
        <w:pStyle w:val="nobreak"/>
        <w:numPr>
          <w:ilvl w:val="1"/>
          <w:numId w:val="155"/>
        </w:numPr>
      </w:pPr>
      <w:r>
        <w:t xml:space="preserve">XSDL nillable </w:t>
      </w:r>
      <w:r>
        <w:rPr>
          <w:i/>
        </w:rPr>
        <w:t>(</w:t>
      </w:r>
      <w:r>
        <w:rPr>
          <w:i/>
          <w:iCs/>
        </w:rPr>
        <w:t>does not apply to dfdl:simpleType)</w:t>
      </w:r>
    </w:p>
    <w:p w14:paraId="01A479FB" w14:textId="77777777" w:rsidR="00000000" w:rsidRDefault="009D64FD">
      <w:pPr>
        <w:pStyle w:val="nobreak"/>
        <w:numPr>
          <w:ilvl w:val="3"/>
          <w:numId w:val="155"/>
        </w:numPr>
      </w:pPr>
      <w:r>
        <w:t xml:space="preserve">dfdl:nilKind </w:t>
      </w:r>
    </w:p>
    <w:p w14:paraId="1DE84237" w14:textId="77777777" w:rsidR="00000000" w:rsidRDefault="009D64FD">
      <w:pPr>
        <w:pStyle w:val="nobreak"/>
        <w:numPr>
          <w:ilvl w:val="4"/>
          <w:numId w:val="155"/>
        </w:numPr>
        <w:rPr>
          <w:i/>
        </w:rPr>
      </w:pPr>
      <w:r>
        <w:rPr>
          <w:i/>
        </w:rPr>
        <w:t xml:space="preserve">"literalValue" </w:t>
      </w:r>
    </w:p>
    <w:p w14:paraId="7240FC04" w14:textId="77777777" w:rsidR="00000000" w:rsidRDefault="009D64FD">
      <w:pPr>
        <w:pStyle w:val="nobreak"/>
        <w:numPr>
          <w:ilvl w:val="5"/>
          <w:numId w:val="155"/>
        </w:numPr>
      </w:pPr>
      <w:r>
        <w:t>dfdl</w:t>
      </w:r>
      <w:r>
        <w:t>:nilValue (must be "%ES;")</w:t>
      </w:r>
    </w:p>
    <w:p w14:paraId="42110819" w14:textId="77777777" w:rsidR="00000000" w:rsidRDefault="009D64FD">
      <w:pPr>
        <w:numPr>
          <w:ilvl w:val="0"/>
          <w:numId w:val="155"/>
        </w:numPr>
        <w:rPr>
          <w:rStyle w:val="Emphasis"/>
        </w:rPr>
      </w:pPr>
      <w:r>
        <w:rPr>
          <w:rStyle w:val="Emphasis"/>
        </w:rPr>
        <w:t>Unparsing: occurrences</w:t>
      </w:r>
    </w:p>
    <w:p w14:paraId="227072D6" w14:textId="77777777" w:rsidR="00000000" w:rsidRDefault="009D64FD">
      <w:pPr>
        <w:numPr>
          <w:ilvl w:val="1"/>
          <w:numId w:val="155"/>
        </w:numPr>
      </w:pPr>
      <w:r>
        <w:t>(maxOccurs &gt; 1 or unbounded) or (minOccurs = 0 and maxOccurs = 1)</w:t>
      </w:r>
    </w:p>
    <w:p w14:paraId="4EF247B8" w14:textId="77777777" w:rsidR="00000000" w:rsidRDefault="009D64FD">
      <w:pPr>
        <w:numPr>
          <w:ilvl w:val="2"/>
          <w:numId w:val="155"/>
        </w:numPr>
      </w:pPr>
      <w:r>
        <w:t xml:space="preserve">dfdl:occursCountKind </w:t>
      </w:r>
    </w:p>
    <w:p w14:paraId="3FB63EBA" w14:textId="77777777" w:rsidR="00000000" w:rsidRDefault="009D64FD">
      <w:pPr>
        <w:numPr>
          <w:ilvl w:val="3"/>
          <w:numId w:val="155"/>
        </w:numPr>
        <w:rPr>
          <w:rStyle w:val="Emphasis"/>
        </w:rPr>
      </w:pPr>
      <w:r>
        <w:rPr>
          <w:rStyle w:val="Emphasis"/>
        </w:rPr>
        <w:t xml:space="preserve">"expression" </w:t>
      </w:r>
    </w:p>
    <w:p w14:paraId="4D913A17" w14:textId="77777777" w:rsidR="00000000" w:rsidRDefault="009D64FD">
      <w:pPr>
        <w:numPr>
          <w:ilvl w:val="4"/>
          <w:numId w:val="155"/>
        </w:numPr>
      </w:pPr>
      <w:r>
        <w:t xml:space="preserve">dfdl:occursCount </w:t>
      </w:r>
    </w:p>
    <w:p w14:paraId="576E59FF" w14:textId="77777777" w:rsidR="00000000" w:rsidRDefault="009D64FD">
      <w:pPr>
        <w:numPr>
          <w:ilvl w:val="3"/>
          <w:numId w:val="155"/>
        </w:numPr>
      </w:pPr>
      <w:r>
        <w:rPr>
          <w:rStyle w:val="Emphasis"/>
        </w:rPr>
        <w:t>"fixed"</w:t>
      </w:r>
      <w:r>
        <w:t xml:space="preserve">, </w:t>
      </w:r>
      <w:r>
        <w:rPr>
          <w:rStyle w:val="Emphasis"/>
        </w:rPr>
        <w:t>"implicit"</w:t>
      </w:r>
    </w:p>
    <w:p w14:paraId="3F7F7D14" w14:textId="77777777" w:rsidR="00000000" w:rsidRDefault="009D64FD">
      <w:pPr>
        <w:numPr>
          <w:ilvl w:val="4"/>
          <w:numId w:val="155"/>
        </w:numPr>
      </w:pPr>
      <w:r>
        <w:t>minOccurs</w:t>
      </w:r>
    </w:p>
    <w:p w14:paraId="18EE4242" w14:textId="77777777" w:rsidR="00000000" w:rsidRDefault="009D64FD">
      <w:pPr>
        <w:numPr>
          <w:ilvl w:val="4"/>
          <w:numId w:val="155"/>
        </w:numPr>
      </w:pPr>
      <w:r>
        <w:t xml:space="preserve">maxOccurs </w:t>
      </w:r>
    </w:p>
    <w:p w14:paraId="0770973A" w14:textId="77777777" w:rsidR="00000000" w:rsidRDefault="009D64FD">
      <w:pPr>
        <w:numPr>
          <w:ilvl w:val="3"/>
          <w:numId w:val="155"/>
        </w:numPr>
        <w:rPr>
          <w:rStyle w:val="Emphasis"/>
        </w:rPr>
      </w:pPr>
      <w:r>
        <w:rPr>
          <w:rStyle w:val="Emphasis"/>
        </w:rPr>
        <w:t xml:space="preserve">"parsed" </w:t>
      </w:r>
    </w:p>
    <w:p w14:paraId="056636DC" w14:textId="77777777" w:rsidR="00000000" w:rsidRDefault="009D64FD">
      <w:pPr>
        <w:pStyle w:val="nobreak"/>
        <w:numPr>
          <w:ilvl w:val="0"/>
          <w:numId w:val="155"/>
        </w:numPr>
      </w:pPr>
      <w:r>
        <w:rPr>
          <w:i/>
        </w:rPr>
        <w:t xml:space="preserve">Unparsing: insertion &amp; </w:t>
      </w:r>
      <w:r>
        <w:rPr>
          <w:i/>
        </w:rPr>
        <w:t xml:space="preserve">framing </w:t>
      </w:r>
    </w:p>
    <w:p w14:paraId="3D533E89" w14:textId="77777777" w:rsidR="00000000" w:rsidRDefault="009D64FD">
      <w:pPr>
        <w:pStyle w:val="nobreak"/>
        <w:numPr>
          <w:ilvl w:val="1"/>
          <w:numId w:val="155"/>
        </w:numPr>
      </w:pPr>
      <w:r>
        <w:t>dfdl:leadingSkip</w:t>
      </w:r>
    </w:p>
    <w:p w14:paraId="3D92D27B" w14:textId="77777777" w:rsidR="00000000" w:rsidRDefault="009D64FD">
      <w:pPr>
        <w:pStyle w:val="nobreak"/>
        <w:numPr>
          <w:ilvl w:val="2"/>
          <w:numId w:val="155"/>
        </w:numPr>
      </w:pPr>
      <w:r>
        <w:t xml:space="preserve">dfdl:alignmentUnits </w:t>
      </w:r>
    </w:p>
    <w:p w14:paraId="44A181D0" w14:textId="77777777" w:rsidR="00000000" w:rsidRDefault="009D64FD">
      <w:pPr>
        <w:pStyle w:val="nobreak"/>
        <w:numPr>
          <w:ilvl w:val="1"/>
          <w:numId w:val="155"/>
        </w:numPr>
      </w:pPr>
      <w:r>
        <w:t xml:space="preserve">dfdl:alignment </w:t>
      </w:r>
    </w:p>
    <w:p w14:paraId="02FDED32" w14:textId="77777777" w:rsidR="00000000" w:rsidRDefault="009D64FD">
      <w:pPr>
        <w:numPr>
          <w:ilvl w:val="2"/>
          <w:numId w:val="155"/>
        </w:numPr>
        <w:rPr>
          <w:rStyle w:val="Emphasis"/>
        </w:rPr>
      </w:pPr>
      <w:r>
        <w:rPr>
          <w:rStyle w:val="Emphasis"/>
        </w:rPr>
        <w:t>not "implicit"</w:t>
      </w:r>
    </w:p>
    <w:p w14:paraId="62814877" w14:textId="77777777" w:rsidR="00000000" w:rsidRDefault="009D64FD">
      <w:pPr>
        <w:numPr>
          <w:ilvl w:val="3"/>
          <w:numId w:val="155"/>
        </w:numPr>
      </w:pPr>
      <w:r>
        <w:t xml:space="preserve">dfdl:alignmentUnits </w:t>
      </w:r>
    </w:p>
    <w:p w14:paraId="14C5EB01" w14:textId="77777777" w:rsidR="00000000" w:rsidRDefault="009D64FD">
      <w:pPr>
        <w:pStyle w:val="nobreak"/>
        <w:numPr>
          <w:ilvl w:val="1"/>
          <w:numId w:val="155"/>
        </w:numPr>
      </w:pPr>
      <w:r>
        <w:t>dfdl:initiator</w:t>
      </w:r>
    </w:p>
    <w:p w14:paraId="07D553D1" w14:textId="77777777" w:rsidR="00000000" w:rsidRDefault="009D64FD">
      <w:pPr>
        <w:numPr>
          <w:ilvl w:val="2"/>
          <w:numId w:val="155"/>
        </w:numPr>
      </w:pPr>
      <w:r>
        <w:t>dfdl:nilValueDelimiterPolicy</w:t>
      </w:r>
    </w:p>
    <w:p w14:paraId="1DFD3339" w14:textId="77777777" w:rsidR="00000000" w:rsidRDefault="009D64FD">
      <w:pPr>
        <w:numPr>
          <w:ilvl w:val="2"/>
          <w:numId w:val="155"/>
        </w:numPr>
      </w:pPr>
      <w:r>
        <w:t xml:space="preserve">dfdl:emptyValueDelimiterPolicy </w:t>
      </w:r>
    </w:p>
    <w:p w14:paraId="15A2D153" w14:textId="77777777" w:rsidR="00000000" w:rsidRDefault="009D64FD">
      <w:pPr>
        <w:numPr>
          <w:ilvl w:val="1"/>
          <w:numId w:val="155"/>
        </w:numPr>
      </w:pPr>
      <w:r>
        <w:t xml:space="preserve">dfdl:lengthKind </w:t>
      </w:r>
    </w:p>
    <w:p w14:paraId="224518CC" w14:textId="77777777" w:rsidR="00000000" w:rsidRDefault="009D64FD">
      <w:pPr>
        <w:numPr>
          <w:ilvl w:val="2"/>
          <w:numId w:val="155"/>
        </w:numPr>
        <w:rPr>
          <w:rStyle w:val="Emphasis"/>
        </w:rPr>
      </w:pPr>
      <w:r>
        <w:rPr>
          <w:rStyle w:val="Emphasis"/>
        </w:rPr>
        <w:t>"explicit"</w:t>
      </w:r>
    </w:p>
    <w:p w14:paraId="4FD51410" w14:textId="77777777" w:rsidR="00000000" w:rsidRDefault="009D64FD">
      <w:pPr>
        <w:numPr>
          <w:ilvl w:val="3"/>
          <w:numId w:val="155"/>
        </w:numPr>
      </w:pPr>
      <w:r>
        <w:t xml:space="preserve">dfdl:length </w:t>
      </w:r>
    </w:p>
    <w:p w14:paraId="3C6F8E5E" w14:textId="77777777" w:rsidR="00000000" w:rsidRDefault="009D64FD">
      <w:pPr>
        <w:numPr>
          <w:ilvl w:val="3"/>
          <w:numId w:val="155"/>
        </w:numPr>
      </w:pPr>
      <w:r>
        <w:t xml:space="preserve">dfdl:lengthUnits </w:t>
      </w:r>
    </w:p>
    <w:p w14:paraId="1EB57CD9" w14:textId="77777777" w:rsidR="00000000" w:rsidRDefault="009D64FD">
      <w:pPr>
        <w:numPr>
          <w:ilvl w:val="2"/>
          <w:numId w:val="155"/>
        </w:numPr>
        <w:rPr>
          <w:rStyle w:val="Emphasis"/>
        </w:rPr>
      </w:pPr>
      <w:r>
        <w:rPr>
          <w:rStyle w:val="Emphasis"/>
        </w:rPr>
        <w:t xml:space="preserve">"prefixed" </w:t>
      </w:r>
    </w:p>
    <w:p w14:paraId="33835C5C" w14:textId="77777777" w:rsidR="00000000" w:rsidRDefault="009D64FD">
      <w:pPr>
        <w:numPr>
          <w:ilvl w:val="3"/>
          <w:numId w:val="155"/>
        </w:numPr>
      </w:pPr>
      <w:r>
        <w:t>dfdl:prefi</w:t>
      </w:r>
      <w:r>
        <w:t xml:space="preserve">xLengthType </w:t>
      </w:r>
    </w:p>
    <w:p w14:paraId="517B12DB" w14:textId="77777777" w:rsidR="00000000" w:rsidRDefault="009D64FD">
      <w:pPr>
        <w:numPr>
          <w:ilvl w:val="3"/>
          <w:numId w:val="155"/>
        </w:numPr>
      </w:pPr>
      <w:r>
        <w:t xml:space="preserve">dfdl:prefixIncludesPrefixLength </w:t>
      </w:r>
    </w:p>
    <w:p w14:paraId="798F48CD" w14:textId="77777777" w:rsidR="00000000" w:rsidRDefault="009D64FD">
      <w:pPr>
        <w:numPr>
          <w:ilvl w:val="3"/>
          <w:numId w:val="155"/>
        </w:numPr>
      </w:pPr>
      <w:r>
        <w:t xml:space="preserve">dfdl:lengthUnits </w:t>
      </w:r>
    </w:p>
    <w:p w14:paraId="08E8DA3C" w14:textId="77777777" w:rsidR="00000000" w:rsidRDefault="009D64FD">
      <w:pPr>
        <w:numPr>
          <w:ilvl w:val="2"/>
          <w:numId w:val="155"/>
        </w:numPr>
        <w:rPr>
          <w:rStyle w:val="Emphasis"/>
        </w:rPr>
      </w:pPr>
      <w:r>
        <w:rPr>
          <w:rStyle w:val="Emphasis"/>
        </w:rPr>
        <w:t xml:space="preserve">"implicit", "pattern", "delimited", "endOfParent" </w:t>
      </w:r>
    </w:p>
    <w:p w14:paraId="6808E9B7" w14:textId="77777777" w:rsidR="00000000" w:rsidRDefault="009D64FD">
      <w:pPr>
        <w:numPr>
          <w:ilvl w:val="3"/>
          <w:numId w:val="155"/>
        </w:numPr>
        <w:rPr>
          <w:rStyle w:val="Emphasis"/>
        </w:rPr>
      </w:pPr>
      <w:r>
        <w:rPr>
          <w:rStyle w:val="Emphasis"/>
        </w:rPr>
        <w:t>None</w:t>
      </w:r>
    </w:p>
    <w:p w14:paraId="38FAFAFB" w14:textId="77777777" w:rsidR="00000000" w:rsidRDefault="009D64FD">
      <w:pPr>
        <w:pStyle w:val="nobreak"/>
        <w:keepNext w:val="0"/>
        <w:numPr>
          <w:ilvl w:val="1"/>
          <w:numId w:val="155"/>
        </w:numPr>
      </w:pPr>
      <w:r>
        <w:t>dfdl:terminator</w:t>
      </w:r>
    </w:p>
    <w:p w14:paraId="0F7B3F6F" w14:textId="77777777" w:rsidR="00000000" w:rsidRDefault="009D64FD">
      <w:pPr>
        <w:numPr>
          <w:ilvl w:val="2"/>
          <w:numId w:val="155"/>
        </w:numPr>
      </w:pPr>
      <w:r>
        <w:t>dfdl:nilValueDelimiterPolicy</w:t>
      </w:r>
    </w:p>
    <w:p w14:paraId="063D4D69" w14:textId="77777777" w:rsidR="00000000" w:rsidRDefault="009D64FD">
      <w:pPr>
        <w:numPr>
          <w:ilvl w:val="2"/>
          <w:numId w:val="155"/>
        </w:numPr>
      </w:pPr>
      <w:r>
        <w:t xml:space="preserve">dfdl:emptyValueDelimiterPolicy </w:t>
      </w:r>
    </w:p>
    <w:p w14:paraId="78CF5E94" w14:textId="77777777" w:rsidR="00000000" w:rsidRDefault="009D64FD">
      <w:pPr>
        <w:pStyle w:val="nobreak"/>
        <w:keepNext w:val="0"/>
        <w:numPr>
          <w:ilvl w:val="1"/>
          <w:numId w:val="155"/>
        </w:numPr>
      </w:pPr>
      <w:r>
        <w:t>dfdl:trailingSkip</w:t>
      </w:r>
    </w:p>
    <w:p w14:paraId="466C3EC3" w14:textId="77777777" w:rsidR="00000000" w:rsidRDefault="009D64FD">
      <w:pPr>
        <w:pStyle w:val="nobreak"/>
        <w:keepNext w:val="0"/>
        <w:numPr>
          <w:ilvl w:val="2"/>
          <w:numId w:val="155"/>
        </w:numPr>
      </w:pPr>
      <w:r>
        <w:t xml:space="preserve">dfdl:alignmentUnits </w:t>
      </w:r>
    </w:p>
    <w:p w14:paraId="41B0A75D" w14:textId="77777777" w:rsidR="00000000" w:rsidRDefault="009D64FD">
      <w:pPr>
        <w:pStyle w:val="Heading3"/>
        <w:rPr>
          <w:rFonts w:eastAsia="Times New Roman"/>
        </w:rPr>
      </w:pPr>
      <w:bookmarkStart w:id="11315" w:name="_Toc25589887"/>
      <w:bookmarkStart w:id="11316" w:name="_Toc349042848"/>
      <w:bookmarkStart w:id="11317" w:name="_Toc243112880"/>
      <w:r>
        <w:rPr>
          <w:rFonts w:eastAsia="Times New Roman"/>
        </w:rPr>
        <w:t>dfdl:sequence and dfdl:group (when reference is a sequence)</w:t>
      </w:r>
      <w:bookmarkEnd w:id="11315"/>
      <w:bookmarkEnd w:id="11316"/>
      <w:bookmarkEnd w:id="11317"/>
    </w:p>
    <w:p w14:paraId="31118389" w14:textId="77777777" w:rsidR="00000000" w:rsidRDefault="009D64FD">
      <w:pPr>
        <w:numPr>
          <w:ilvl w:val="0"/>
          <w:numId w:val="155"/>
        </w:numPr>
        <w:rPr>
          <w:rStyle w:val="Emphasis"/>
        </w:rPr>
      </w:pPr>
      <w:r>
        <w:rPr>
          <w:rStyle w:val="Emphasis"/>
        </w:rPr>
        <w:t>Unparsing: hidden (xs:sequence only)</w:t>
      </w:r>
    </w:p>
    <w:p w14:paraId="07EFF611" w14:textId="77777777" w:rsidR="00000000" w:rsidRDefault="009D64FD">
      <w:pPr>
        <w:numPr>
          <w:ilvl w:val="1"/>
          <w:numId w:val="155"/>
        </w:numPr>
        <w:rPr>
          <w:rStyle w:val="Emphasis"/>
        </w:rPr>
      </w:pPr>
      <w:r>
        <w:t>dfdl:hiddenGroupRef</w:t>
      </w:r>
    </w:p>
    <w:p w14:paraId="1BBF8EBE" w14:textId="77777777" w:rsidR="00000000" w:rsidRDefault="009D64FD">
      <w:pPr>
        <w:pStyle w:val="nobreak"/>
        <w:keepNext w:val="0"/>
        <w:numPr>
          <w:ilvl w:val="0"/>
          <w:numId w:val="155"/>
        </w:numPr>
      </w:pPr>
      <w:r>
        <w:rPr>
          <w:i/>
        </w:rPr>
        <w:t>Unparsing: common</w:t>
      </w:r>
    </w:p>
    <w:p w14:paraId="1ED3DB14" w14:textId="77777777" w:rsidR="00000000" w:rsidRDefault="009D64FD">
      <w:pPr>
        <w:numPr>
          <w:ilvl w:val="1"/>
          <w:numId w:val="155"/>
        </w:numPr>
      </w:pPr>
      <w:r>
        <w:t>dfdl:outputNewLine</w:t>
      </w:r>
    </w:p>
    <w:p w14:paraId="40884FC1" w14:textId="77777777" w:rsidR="00000000" w:rsidRDefault="009D64FD">
      <w:pPr>
        <w:pStyle w:val="nobreak"/>
        <w:keepNext w:val="0"/>
        <w:numPr>
          <w:ilvl w:val="1"/>
          <w:numId w:val="155"/>
        </w:numPr>
        <w:ind w:left="1434" w:hanging="357"/>
      </w:pPr>
      <w:r>
        <w:t>dfdl:bitOrder</w:t>
      </w:r>
    </w:p>
    <w:p w14:paraId="48686F83" w14:textId="77777777" w:rsidR="00000000" w:rsidRDefault="009D64FD">
      <w:pPr>
        <w:pStyle w:val="nobreak"/>
        <w:keepNext w:val="0"/>
        <w:numPr>
          <w:ilvl w:val="1"/>
          <w:numId w:val="155"/>
        </w:numPr>
        <w:ind w:left="1434" w:hanging="357"/>
      </w:pPr>
      <w:r>
        <w:t xml:space="preserve">dfdl:encoding </w:t>
      </w:r>
    </w:p>
    <w:p w14:paraId="698ACA9B" w14:textId="77777777" w:rsidR="00000000" w:rsidRDefault="009D64FD">
      <w:pPr>
        <w:numPr>
          <w:ilvl w:val="2"/>
          <w:numId w:val="155"/>
        </w:numPr>
      </w:pPr>
      <w:r>
        <w:t>'UTF-16' 'UTF-16BE' 'UTF-16LE'</w:t>
      </w:r>
    </w:p>
    <w:p w14:paraId="0C8B8A3B" w14:textId="77777777" w:rsidR="00000000" w:rsidRDefault="009D64FD">
      <w:pPr>
        <w:numPr>
          <w:ilvl w:val="3"/>
          <w:numId w:val="155"/>
        </w:numPr>
      </w:pPr>
      <w:r>
        <w:t>dfdl:utf16Width</w:t>
      </w:r>
    </w:p>
    <w:p w14:paraId="6042BED1" w14:textId="77777777" w:rsidR="00000000" w:rsidRDefault="009D64FD">
      <w:pPr>
        <w:numPr>
          <w:ilvl w:val="1"/>
          <w:numId w:val="155"/>
        </w:numPr>
      </w:pPr>
      <w:r>
        <w:t>dfdl:encodingErrorPolicy</w:t>
      </w:r>
    </w:p>
    <w:p w14:paraId="7B9F3967" w14:textId="77777777" w:rsidR="00000000" w:rsidRDefault="009D64FD">
      <w:pPr>
        <w:numPr>
          <w:ilvl w:val="1"/>
          <w:numId w:val="155"/>
        </w:numPr>
      </w:pPr>
      <w:r>
        <w:t>d</w:t>
      </w:r>
      <w:r>
        <w:t>fdl:fillByte</w:t>
      </w:r>
    </w:p>
    <w:p w14:paraId="266A30B0" w14:textId="77777777" w:rsidR="00000000" w:rsidRDefault="009D64FD">
      <w:pPr>
        <w:pStyle w:val="nobreak"/>
        <w:keepNext w:val="0"/>
        <w:numPr>
          <w:ilvl w:val="0"/>
          <w:numId w:val="155"/>
        </w:numPr>
        <w:rPr>
          <w:i/>
        </w:rPr>
      </w:pPr>
      <w:r>
        <w:rPr>
          <w:i/>
        </w:rPr>
        <w:t>Unparsing: insertion &amp; framing</w:t>
      </w:r>
    </w:p>
    <w:p w14:paraId="52DA849C" w14:textId="77777777" w:rsidR="00000000" w:rsidRDefault="009D64FD">
      <w:pPr>
        <w:pStyle w:val="nobreak"/>
        <w:keepNext w:val="0"/>
        <w:numPr>
          <w:ilvl w:val="1"/>
          <w:numId w:val="155"/>
        </w:numPr>
      </w:pPr>
      <w:r>
        <w:t>dfdl:leadingSkip</w:t>
      </w:r>
    </w:p>
    <w:p w14:paraId="241E491D" w14:textId="77777777" w:rsidR="00000000" w:rsidRDefault="009D64FD">
      <w:pPr>
        <w:pStyle w:val="nobreak"/>
        <w:keepNext w:val="0"/>
        <w:numPr>
          <w:ilvl w:val="2"/>
          <w:numId w:val="155"/>
        </w:numPr>
      </w:pPr>
      <w:r>
        <w:t xml:space="preserve">dfdl:alignmentUnits </w:t>
      </w:r>
    </w:p>
    <w:p w14:paraId="38E79B5A" w14:textId="77777777" w:rsidR="00000000" w:rsidRDefault="009D64FD">
      <w:pPr>
        <w:pStyle w:val="nobreak"/>
        <w:keepNext w:val="0"/>
        <w:numPr>
          <w:ilvl w:val="1"/>
          <w:numId w:val="155"/>
        </w:numPr>
      </w:pPr>
      <w:r>
        <w:t xml:space="preserve">dfdl:alignment </w:t>
      </w:r>
    </w:p>
    <w:p w14:paraId="283F9FEB" w14:textId="77777777" w:rsidR="00000000" w:rsidRDefault="009D64FD">
      <w:pPr>
        <w:pStyle w:val="nobreak"/>
        <w:keepNext w:val="0"/>
        <w:numPr>
          <w:ilvl w:val="2"/>
          <w:numId w:val="155"/>
        </w:numPr>
      </w:pPr>
      <w:r>
        <w:rPr>
          <w:i/>
          <w:iCs/>
        </w:rPr>
        <w:t>not "implicit"</w:t>
      </w:r>
    </w:p>
    <w:p w14:paraId="2BE6B424" w14:textId="77777777" w:rsidR="00000000" w:rsidRDefault="009D64FD">
      <w:pPr>
        <w:pStyle w:val="nobreak"/>
        <w:keepNext w:val="0"/>
        <w:numPr>
          <w:ilvl w:val="3"/>
          <w:numId w:val="155"/>
        </w:numPr>
      </w:pPr>
      <w:r>
        <w:t xml:space="preserve">dfdl:alignmentUnits </w:t>
      </w:r>
    </w:p>
    <w:p w14:paraId="4C99A4A4" w14:textId="77777777" w:rsidR="00000000" w:rsidRDefault="009D64FD">
      <w:pPr>
        <w:pStyle w:val="nobreak"/>
        <w:keepNext w:val="0"/>
        <w:numPr>
          <w:ilvl w:val="1"/>
          <w:numId w:val="155"/>
        </w:numPr>
      </w:pPr>
      <w:r>
        <w:t>dfdl:initiator</w:t>
      </w:r>
    </w:p>
    <w:p w14:paraId="3D4E0012" w14:textId="77777777" w:rsidR="00000000" w:rsidRDefault="009D64FD">
      <w:pPr>
        <w:numPr>
          <w:ilvl w:val="1"/>
          <w:numId w:val="155"/>
        </w:numPr>
      </w:pPr>
      <w:r>
        <w:t xml:space="preserve">dfdl:separator </w:t>
      </w:r>
    </w:p>
    <w:p w14:paraId="746579DE" w14:textId="77777777" w:rsidR="00000000" w:rsidRDefault="009D64FD">
      <w:pPr>
        <w:numPr>
          <w:ilvl w:val="2"/>
          <w:numId w:val="155"/>
        </w:numPr>
      </w:pPr>
      <w:r>
        <w:t>dfdl:separatorPosition</w:t>
      </w:r>
    </w:p>
    <w:p w14:paraId="740136DA" w14:textId="77777777" w:rsidR="00000000" w:rsidRDefault="009D64FD">
      <w:pPr>
        <w:numPr>
          <w:ilvl w:val="2"/>
          <w:numId w:val="155"/>
        </w:numPr>
      </w:pPr>
      <w:r>
        <w:t>dfdl:separatorSuppressionPolicy</w:t>
      </w:r>
    </w:p>
    <w:p w14:paraId="6DA2371D" w14:textId="77777777" w:rsidR="00000000" w:rsidRDefault="009D64FD">
      <w:pPr>
        <w:pStyle w:val="nobreak"/>
        <w:keepNext w:val="0"/>
        <w:numPr>
          <w:ilvl w:val="1"/>
          <w:numId w:val="155"/>
        </w:numPr>
      </w:pPr>
      <w:r>
        <w:t>dfdl:terminator</w:t>
      </w:r>
    </w:p>
    <w:p w14:paraId="03293F5C" w14:textId="77777777" w:rsidR="00000000" w:rsidRDefault="009D64FD">
      <w:pPr>
        <w:pStyle w:val="nobreak"/>
        <w:keepNext w:val="0"/>
        <w:numPr>
          <w:ilvl w:val="1"/>
          <w:numId w:val="155"/>
        </w:numPr>
      </w:pPr>
      <w:r>
        <w:t>dfdl:trailingSkip</w:t>
      </w:r>
    </w:p>
    <w:p w14:paraId="60706E95" w14:textId="77777777" w:rsidR="00000000" w:rsidRDefault="009D64FD">
      <w:pPr>
        <w:pStyle w:val="nobreak"/>
        <w:keepNext w:val="0"/>
        <w:numPr>
          <w:ilvl w:val="2"/>
          <w:numId w:val="155"/>
        </w:numPr>
      </w:pPr>
      <w:r>
        <w:t xml:space="preserve">dfdl:alignmentUnits </w:t>
      </w:r>
    </w:p>
    <w:p w14:paraId="544F32E1" w14:textId="77777777" w:rsidR="00000000" w:rsidRDefault="009D64FD">
      <w:pPr>
        <w:pStyle w:val="Heading3"/>
        <w:rPr>
          <w:rFonts w:eastAsia="Times New Roman"/>
        </w:rPr>
      </w:pPr>
      <w:bookmarkStart w:id="11318" w:name="_Toc322912285"/>
      <w:bookmarkStart w:id="11319" w:name="_Toc329093146"/>
      <w:bookmarkStart w:id="11320" w:name="_Toc332701659"/>
      <w:bookmarkStart w:id="11321" w:name="_Toc332701963"/>
      <w:bookmarkStart w:id="11322" w:name="_Toc332711761"/>
      <w:bookmarkStart w:id="11323" w:name="_Toc332712063"/>
      <w:bookmarkStart w:id="11324" w:name="_Toc332712364"/>
      <w:bookmarkStart w:id="11325" w:name="_Toc332724280"/>
      <w:bookmarkStart w:id="11326" w:name="_Toc332724580"/>
      <w:bookmarkStart w:id="11327" w:name="_Toc341102876"/>
      <w:bookmarkStart w:id="11328" w:name="_Toc347241611"/>
      <w:bookmarkStart w:id="11329" w:name="_Toc347744804"/>
      <w:bookmarkStart w:id="11330" w:name="_Toc348984587"/>
      <w:bookmarkStart w:id="11331" w:name="_Toc348984892"/>
      <w:bookmarkStart w:id="11332" w:name="_Toc349038056"/>
      <w:bookmarkStart w:id="11333" w:name="_Toc349038358"/>
      <w:bookmarkStart w:id="11334" w:name="_Toc349042849"/>
      <w:bookmarkStart w:id="11335" w:name="_Toc351912971"/>
      <w:bookmarkStart w:id="11336" w:name="_Toc351914992"/>
      <w:bookmarkStart w:id="11337" w:name="_Toc351915458"/>
      <w:bookmarkStart w:id="11338" w:name="_Toc361231556"/>
      <w:bookmarkStart w:id="11339" w:name="_Toc361232082"/>
      <w:bookmarkStart w:id="11340" w:name="_Toc362445380"/>
      <w:bookmarkStart w:id="11341" w:name="_Toc363909347"/>
      <w:bookmarkStart w:id="11342" w:name="_Toc364463773"/>
      <w:bookmarkStart w:id="11343" w:name="_Toc366078377"/>
      <w:bookmarkStart w:id="11344" w:name="_Toc366078992"/>
      <w:bookmarkStart w:id="11345" w:name="_Toc366079977"/>
      <w:bookmarkStart w:id="11346" w:name="_Toc366080589"/>
      <w:bookmarkStart w:id="11347" w:name="_Toc366081198"/>
      <w:bookmarkStart w:id="11348" w:name="_Toc366505538"/>
      <w:bookmarkStart w:id="11349" w:name="_Toc366508907"/>
      <w:bookmarkStart w:id="11350" w:name="_Toc366513408"/>
      <w:bookmarkStart w:id="11351" w:name="_Toc366574597"/>
      <w:bookmarkStart w:id="11352" w:name="_Toc366578390"/>
      <w:bookmarkStart w:id="11353" w:name="_Toc366578984"/>
      <w:bookmarkStart w:id="11354" w:name="_Toc366579576"/>
      <w:bookmarkStart w:id="11355" w:name="_Toc366580167"/>
      <w:bookmarkStart w:id="11356" w:name="_Toc366580759"/>
      <w:bookmarkStart w:id="11357" w:name="_Toc366581350"/>
      <w:bookmarkStart w:id="11358" w:name="_Toc366581942"/>
      <w:bookmarkStart w:id="11359" w:name="_Toc349042850"/>
      <w:bookmarkStart w:id="11360" w:name="_Toc25589888"/>
      <w:bookmarkEnd w:id="11318"/>
      <w:bookmarkEnd w:id="11319"/>
      <w:bookmarkEnd w:id="11320"/>
      <w:bookmarkEnd w:id="11321"/>
      <w:bookmarkEnd w:id="11322"/>
      <w:bookmarkEnd w:id="11323"/>
      <w:bookmarkEnd w:id="11324"/>
      <w:bookmarkEnd w:id="11325"/>
      <w:bookmarkEnd w:id="11326"/>
      <w:bookmarkEnd w:id="11327"/>
      <w:bookmarkEnd w:id="11328"/>
      <w:bookmarkEnd w:id="11329"/>
      <w:bookmarkEnd w:id="11330"/>
      <w:bookmarkEnd w:id="11331"/>
      <w:bookmarkEnd w:id="11332"/>
      <w:bookmarkEnd w:id="11333"/>
      <w:bookmarkEnd w:id="11334"/>
      <w:bookmarkEnd w:id="11335"/>
      <w:bookmarkEnd w:id="11336"/>
      <w:bookmarkEnd w:id="11337"/>
      <w:bookmarkEnd w:id="11338"/>
      <w:bookmarkEnd w:id="11339"/>
      <w:bookmarkEnd w:id="11340"/>
      <w:bookmarkEnd w:id="11341"/>
      <w:bookmarkEnd w:id="11342"/>
      <w:bookmarkEnd w:id="11343"/>
      <w:bookmarkEnd w:id="11344"/>
      <w:bookmarkEnd w:id="11345"/>
      <w:bookmarkEnd w:id="11346"/>
      <w:bookmarkEnd w:id="11347"/>
      <w:bookmarkEnd w:id="11348"/>
      <w:bookmarkEnd w:id="11349"/>
      <w:bookmarkEnd w:id="11350"/>
      <w:bookmarkEnd w:id="11351"/>
      <w:bookmarkEnd w:id="11352"/>
      <w:bookmarkEnd w:id="11353"/>
      <w:bookmarkEnd w:id="11354"/>
      <w:bookmarkEnd w:id="11355"/>
      <w:bookmarkEnd w:id="11356"/>
      <w:bookmarkEnd w:id="11357"/>
      <w:bookmarkEnd w:id="11358"/>
      <w:r>
        <w:rPr>
          <w:rFonts w:eastAsia="Times New Roman"/>
        </w:rPr>
        <w:t>dfdl:choice and dfdl:group (when reference is a choice)</w:t>
      </w:r>
      <w:bookmarkEnd w:id="11359"/>
      <w:bookmarkEnd w:id="11360"/>
    </w:p>
    <w:p w14:paraId="7D5FD008" w14:textId="77777777" w:rsidR="00000000" w:rsidRDefault="009D64FD">
      <w:pPr>
        <w:pStyle w:val="nobreak"/>
        <w:keepNext w:val="0"/>
        <w:numPr>
          <w:ilvl w:val="0"/>
          <w:numId w:val="156"/>
        </w:numPr>
        <w:rPr>
          <w:i/>
        </w:rPr>
      </w:pPr>
      <w:r>
        <w:rPr>
          <w:i/>
        </w:rPr>
        <w:t>Unparsing: common</w:t>
      </w:r>
    </w:p>
    <w:p w14:paraId="5FBCAB21" w14:textId="77777777" w:rsidR="00000000" w:rsidRDefault="009D64FD">
      <w:pPr>
        <w:numPr>
          <w:ilvl w:val="1"/>
          <w:numId w:val="156"/>
        </w:numPr>
      </w:pPr>
      <w:r>
        <w:t>dfdl:outputNewLine</w:t>
      </w:r>
    </w:p>
    <w:p w14:paraId="63FE044D" w14:textId="77777777" w:rsidR="00000000" w:rsidRDefault="009D64FD">
      <w:pPr>
        <w:pStyle w:val="nobreak"/>
        <w:keepNext w:val="0"/>
        <w:numPr>
          <w:ilvl w:val="1"/>
          <w:numId w:val="156"/>
        </w:numPr>
      </w:pPr>
      <w:r>
        <w:t>dfdl:bitOrder</w:t>
      </w:r>
    </w:p>
    <w:p w14:paraId="22F7ECB8" w14:textId="77777777" w:rsidR="00000000" w:rsidRDefault="009D64FD">
      <w:pPr>
        <w:pStyle w:val="nobreak"/>
        <w:keepNext w:val="0"/>
        <w:numPr>
          <w:ilvl w:val="1"/>
          <w:numId w:val="156"/>
        </w:numPr>
      </w:pPr>
      <w:r>
        <w:t xml:space="preserve">dfdl:encoding </w:t>
      </w:r>
    </w:p>
    <w:p w14:paraId="1C411428" w14:textId="77777777" w:rsidR="00000000" w:rsidRDefault="009D64FD">
      <w:pPr>
        <w:numPr>
          <w:ilvl w:val="2"/>
          <w:numId w:val="156"/>
        </w:numPr>
      </w:pPr>
      <w:r>
        <w:t>'UTF-16' 'UTF-16BE' 'UTF-16LE'</w:t>
      </w:r>
    </w:p>
    <w:p w14:paraId="07AEF6AF" w14:textId="77777777" w:rsidR="00000000" w:rsidRDefault="009D64FD">
      <w:pPr>
        <w:numPr>
          <w:ilvl w:val="3"/>
          <w:numId w:val="156"/>
        </w:numPr>
      </w:pPr>
      <w:r>
        <w:t xml:space="preserve">dfdl:utf16Width </w:t>
      </w:r>
    </w:p>
    <w:p w14:paraId="5E3A5B3C" w14:textId="77777777" w:rsidR="00000000" w:rsidRDefault="009D64FD">
      <w:pPr>
        <w:numPr>
          <w:ilvl w:val="1"/>
          <w:numId w:val="156"/>
        </w:numPr>
      </w:pPr>
      <w:r>
        <w:t>dfdl:encodingErrorPolicy</w:t>
      </w:r>
    </w:p>
    <w:p w14:paraId="7FCAE775" w14:textId="77777777" w:rsidR="00000000" w:rsidRDefault="009D64FD">
      <w:pPr>
        <w:numPr>
          <w:ilvl w:val="1"/>
          <w:numId w:val="156"/>
        </w:numPr>
      </w:pPr>
      <w:r>
        <w:t>dfdl:fillByte</w:t>
      </w:r>
    </w:p>
    <w:p w14:paraId="261E6B77" w14:textId="77777777" w:rsidR="00000000" w:rsidRDefault="009D64FD">
      <w:pPr>
        <w:pStyle w:val="nobreak"/>
        <w:keepNext w:val="0"/>
        <w:numPr>
          <w:ilvl w:val="0"/>
          <w:numId w:val="156"/>
        </w:numPr>
        <w:rPr>
          <w:i/>
        </w:rPr>
      </w:pPr>
      <w:r>
        <w:rPr>
          <w:i/>
        </w:rPr>
        <w:t>Unparsin</w:t>
      </w:r>
      <w:r>
        <w:rPr>
          <w:i/>
        </w:rPr>
        <w:t xml:space="preserve">g: insertion &amp; framing </w:t>
      </w:r>
    </w:p>
    <w:p w14:paraId="780D86B9" w14:textId="77777777" w:rsidR="00000000" w:rsidRDefault="009D64FD">
      <w:pPr>
        <w:pStyle w:val="nobreak"/>
        <w:keepNext w:val="0"/>
        <w:numPr>
          <w:ilvl w:val="1"/>
          <w:numId w:val="156"/>
        </w:numPr>
      </w:pPr>
      <w:r>
        <w:t>dfdl:leadingSkip</w:t>
      </w:r>
    </w:p>
    <w:p w14:paraId="39F666E3" w14:textId="77777777" w:rsidR="00000000" w:rsidRDefault="009D64FD">
      <w:pPr>
        <w:pStyle w:val="nobreak"/>
        <w:keepNext w:val="0"/>
        <w:numPr>
          <w:ilvl w:val="2"/>
          <w:numId w:val="156"/>
        </w:numPr>
      </w:pPr>
      <w:r>
        <w:t xml:space="preserve">dfdl:alignmentUnits </w:t>
      </w:r>
    </w:p>
    <w:p w14:paraId="3CD5D9B9" w14:textId="77777777" w:rsidR="00000000" w:rsidRDefault="009D64FD">
      <w:pPr>
        <w:pStyle w:val="nobreak"/>
        <w:keepNext w:val="0"/>
        <w:numPr>
          <w:ilvl w:val="1"/>
          <w:numId w:val="156"/>
        </w:numPr>
      </w:pPr>
      <w:r>
        <w:t xml:space="preserve">dfdl:alignment </w:t>
      </w:r>
    </w:p>
    <w:p w14:paraId="730E5E14" w14:textId="77777777" w:rsidR="00000000" w:rsidRDefault="009D64FD">
      <w:pPr>
        <w:pStyle w:val="nobreak"/>
        <w:keepNext w:val="0"/>
        <w:numPr>
          <w:ilvl w:val="2"/>
          <w:numId w:val="156"/>
        </w:numPr>
      </w:pPr>
      <w:r>
        <w:rPr>
          <w:i/>
          <w:iCs/>
        </w:rPr>
        <w:t>not "implicit"</w:t>
      </w:r>
    </w:p>
    <w:p w14:paraId="093C173C" w14:textId="77777777" w:rsidR="00000000" w:rsidRDefault="009D64FD">
      <w:pPr>
        <w:pStyle w:val="nobreak"/>
        <w:keepNext w:val="0"/>
        <w:numPr>
          <w:ilvl w:val="3"/>
          <w:numId w:val="156"/>
        </w:numPr>
      </w:pPr>
      <w:r>
        <w:t xml:space="preserve">dfdl:alignmentUnits </w:t>
      </w:r>
    </w:p>
    <w:p w14:paraId="615416E9" w14:textId="77777777" w:rsidR="00000000" w:rsidRDefault="009D64FD">
      <w:pPr>
        <w:pStyle w:val="nobreak"/>
        <w:keepNext w:val="0"/>
        <w:numPr>
          <w:ilvl w:val="1"/>
          <w:numId w:val="156"/>
        </w:numPr>
      </w:pPr>
      <w:r>
        <w:t>dfdl:initiator</w:t>
      </w:r>
    </w:p>
    <w:p w14:paraId="71FFD8BC" w14:textId="77777777" w:rsidR="00000000" w:rsidRDefault="009D64FD">
      <w:pPr>
        <w:numPr>
          <w:ilvl w:val="1"/>
          <w:numId w:val="156"/>
        </w:numPr>
      </w:pPr>
      <w:r>
        <w:t xml:space="preserve">dfdl:choiceLengthKind </w:t>
      </w:r>
    </w:p>
    <w:p w14:paraId="7F2A9A4E" w14:textId="77777777" w:rsidR="00000000" w:rsidRDefault="009D64FD">
      <w:pPr>
        <w:numPr>
          <w:ilvl w:val="2"/>
          <w:numId w:val="156"/>
        </w:numPr>
        <w:rPr>
          <w:rStyle w:val="Emphasis"/>
        </w:rPr>
      </w:pPr>
      <w:r>
        <w:rPr>
          <w:rStyle w:val="Emphasis"/>
        </w:rPr>
        <w:t>"explicit"</w:t>
      </w:r>
    </w:p>
    <w:p w14:paraId="206EA5D6" w14:textId="77777777" w:rsidR="00000000" w:rsidRDefault="009D64FD">
      <w:pPr>
        <w:numPr>
          <w:ilvl w:val="3"/>
          <w:numId w:val="156"/>
        </w:numPr>
      </w:pPr>
      <w:r>
        <w:t>dfdl:choiceLength</w:t>
      </w:r>
    </w:p>
    <w:p w14:paraId="4FDCD430" w14:textId="77777777" w:rsidR="00000000" w:rsidRDefault="009D64FD">
      <w:pPr>
        <w:pStyle w:val="nobreak"/>
        <w:keepNext w:val="0"/>
        <w:numPr>
          <w:ilvl w:val="1"/>
          <w:numId w:val="156"/>
        </w:numPr>
      </w:pPr>
      <w:r>
        <w:t>dfdl:terminator</w:t>
      </w:r>
    </w:p>
    <w:p w14:paraId="65C52049" w14:textId="77777777" w:rsidR="00000000" w:rsidRDefault="009D64FD">
      <w:pPr>
        <w:pStyle w:val="nobreak"/>
        <w:keepNext w:val="0"/>
        <w:numPr>
          <w:ilvl w:val="1"/>
          <w:numId w:val="156"/>
        </w:numPr>
      </w:pPr>
      <w:r>
        <w:t>dfdl:trailingSkip</w:t>
      </w:r>
    </w:p>
    <w:p w14:paraId="56746B1B" w14:textId="77777777" w:rsidR="00000000" w:rsidRDefault="009D64FD">
      <w:pPr>
        <w:pStyle w:val="nobreak"/>
        <w:keepNext w:val="0"/>
        <w:numPr>
          <w:ilvl w:val="2"/>
          <w:numId w:val="156"/>
        </w:numPr>
      </w:pPr>
      <w:r>
        <w:t xml:space="preserve">dfdl:alignmentUnits </w:t>
      </w:r>
    </w:p>
    <w:p w14:paraId="4B3DDBCD" w14:textId="77777777" w:rsidR="00000000" w:rsidRDefault="009D64FD">
      <w:pPr>
        <w:pStyle w:val="Heading1"/>
        <w:rPr>
          <w:rFonts w:eastAsia="Times New Roman"/>
        </w:rPr>
      </w:pPr>
      <w:bookmarkStart w:id="11361" w:name="_Toc322911748"/>
      <w:bookmarkStart w:id="11362" w:name="_Toc322912287"/>
      <w:bookmarkStart w:id="11363" w:name="_Toc329093148"/>
      <w:bookmarkStart w:id="11364" w:name="_Toc332701661"/>
      <w:bookmarkStart w:id="11365" w:name="_Toc332701965"/>
      <w:bookmarkStart w:id="11366" w:name="_Toc332711763"/>
      <w:bookmarkStart w:id="11367" w:name="_Toc332712065"/>
      <w:bookmarkStart w:id="11368" w:name="_Toc332712366"/>
      <w:bookmarkStart w:id="11369" w:name="_Toc332724282"/>
      <w:bookmarkStart w:id="11370" w:name="_Toc332724582"/>
      <w:bookmarkStart w:id="11371" w:name="_Toc341102878"/>
      <w:bookmarkStart w:id="11372" w:name="_Toc347241613"/>
      <w:bookmarkStart w:id="11373" w:name="_Toc347744806"/>
      <w:bookmarkStart w:id="11374" w:name="_Toc348984589"/>
      <w:bookmarkStart w:id="11375" w:name="_Toc348984894"/>
      <w:bookmarkStart w:id="11376" w:name="_Toc349038058"/>
      <w:bookmarkStart w:id="11377" w:name="_Toc349038360"/>
      <w:bookmarkStart w:id="11378" w:name="_Toc349042851"/>
      <w:bookmarkStart w:id="11379" w:name="_Toc349642260"/>
      <w:bookmarkStart w:id="11380" w:name="_Toc351912973"/>
      <w:bookmarkStart w:id="11381" w:name="_Toc351914994"/>
      <w:bookmarkStart w:id="11382" w:name="_Toc351915460"/>
      <w:bookmarkStart w:id="11383" w:name="_Toc361231558"/>
      <w:bookmarkStart w:id="11384" w:name="_Toc361232084"/>
      <w:bookmarkStart w:id="11385" w:name="_Toc362445382"/>
      <w:bookmarkStart w:id="11386" w:name="_Toc363909349"/>
      <w:bookmarkStart w:id="11387" w:name="_Toc364463775"/>
      <w:bookmarkStart w:id="11388" w:name="_Toc366078379"/>
      <w:bookmarkStart w:id="11389" w:name="_Toc366078994"/>
      <w:bookmarkStart w:id="11390" w:name="_Toc366079979"/>
      <w:bookmarkStart w:id="11391" w:name="_Toc366080591"/>
      <w:bookmarkStart w:id="11392" w:name="_Toc366081200"/>
      <w:bookmarkStart w:id="11393" w:name="_Toc366505540"/>
      <w:bookmarkStart w:id="11394" w:name="_Toc366508909"/>
      <w:bookmarkStart w:id="11395" w:name="_Toc366513410"/>
      <w:bookmarkStart w:id="11396" w:name="_Toc366574599"/>
      <w:bookmarkStart w:id="11397" w:name="_Toc366578392"/>
      <w:bookmarkStart w:id="11398" w:name="_Toc366578986"/>
      <w:bookmarkStart w:id="11399" w:name="_Toc366579578"/>
      <w:bookmarkStart w:id="11400" w:name="_Toc366580169"/>
      <w:bookmarkStart w:id="11401" w:name="_Toc366580761"/>
      <w:bookmarkStart w:id="11402" w:name="_Toc366581352"/>
      <w:bookmarkStart w:id="11403" w:name="_Toc366581944"/>
      <w:bookmarkStart w:id="11404" w:name="_Toc322911749"/>
      <w:bookmarkStart w:id="11405" w:name="_Toc322912288"/>
      <w:bookmarkStart w:id="11406" w:name="_Toc329093149"/>
      <w:bookmarkStart w:id="11407" w:name="_Toc332701662"/>
      <w:bookmarkStart w:id="11408" w:name="_Toc332701966"/>
      <w:bookmarkStart w:id="11409" w:name="_Toc332711764"/>
      <w:bookmarkStart w:id="11410" w:name="_Toc332712066"/>
      <w:bookmarkStart w:id="11411" w:name="_Toc332712367"/>
      <w:bookmarkStart w:id="11412" w:name="_Toc332724283"/>
      <w:bookmarkStart w:id="11413" w:name="_Toc332724583"/>
      <w:bookmarkStart w:id="11414" w:name="_Toc341102879"/>
      <w:bookmarkStart w:id="11415" w:name="_Toc347241614"/>
      <w:bookmarkStart w:id="11416" w:name="_Toc347744807"/>
      <w:bookmarkStart w:id="11417" w:name="_Toc348984590"/>
      <w:bookmarkStart w:id="11418" w:name="_Toc348984895"/>
      <w:bookmarkStart w:id="11419" w:name="_Toc349038059"/>
      <w:bookmarkStart w:id="11420" w:name="_Toc349038361"/>
      <w:bookmarkStart w:id="11421" w:name="_Toc349042852"/>
      <w:bookmarkStart w:id="11422" w:name="_Toc349642261"/>
      <w:bookmarkStart w:id="11423" w:name="_Toc351912974"/>
      <w:bookmarkStart w:id="11424" w:name="_Toc351914995"/>
      <w:bookmarkStart w:id="11425" w:name="_Toc351915461"/>
      <w:bookmarkStart w:id="11426" w:name="_Toc361231559"/>
      <w:bookmarkStart w:id="11427" w:name="_Toc361232085"/>
      <w:bookmarkStart w:id="11428" w:name="_Toc362445383"/>
      <w:bookmarkStart w:id="11429" w:name="_Toc363909350"/>
      <w:bookmarkStart w:id="11430" w:name="_Toc364463776"/>
      <w:bookmarkStart w:id="11431" w:name="_Toc366078380"/>
      <w:bookmarkStart w:id="11432" w:name="_Toc366078995"/>
      <w:bookmarkStart w:id="11433" w:name="_Toc366079980"/>
      <w:bookmarkStart w:id="11434" w:name="_Toc366080592"/>
      <w:bookmarkStart w:id="11435" w:name="_Toc366081201"/>
      <w:bookmarkStart w:id="11436" w:name="_Toc366505541"/>
      <w:bookmarkStart w:id="11437" w:name="_Toc366508910"/>
      <w:bookmarkStart w:id="11438" w:name="_Toc366513411"/>
      <w:bookmarkStart w:id="11439" w:name="_Toc366574600"/>
      <w:bookmarkStart w:id="11440" w:name="_Toc366578393"/>
      <w:bookmarkStart w:id="11441" w:name="_Toc366578987"/>
      <w:bookmarkStart w:id="11442" w:name="_Toc366579579"/>
      <w:bookmarkStart w:id="11443" w:name="_Toc366580170"/>
      <w:bookmarkStart w:id="11444" w:name="_Toc366580762"/>
      <w:bookmarkStart w:id="11445" w:name="_Toc366581353"/>
      <w:bookmarkStart w:id="11446" w:name="_Toc366581945"/>
      <w:bookmarkStart w:id="11447" w:name="_Toc322911750"/>
      <w:bookmarkStart w:id="11448" w:name="_Toc322912289"/>
      <w:bookmarkStart w:id="11449" w:name="_Toc329093150"/>
      <w:bookmarkStart w:id="11450" w:name="_Toc332701663"/>
      <w:bookmarkStart w:id="11451" w:name="_Toc332701967"/>
      <w:bookmarkStart w:id="11452" w:name="_Toc332711765"/>
      <w:bookmarkStart w:id="11453" w:name="_Toc332712067"/>
      <w:bookmarkStart w:id="11454" w:name="_Toc332712368"/>
      <w:bookmarkStart w:id="11455" w:name="_Toc332724284"/>
      <w:bookmarkStart w:id="11456" w:name="_Toc332724584"/>
      <w:bookmarkStart w:id="11457" w:name="_Toc341102880"/>
      <w:bookmarkStart w:id="11458" w:name="_Toc347241615"/>
      <w:bookmarkStart w:id="11459" w:name="_Toc347744808"/>
      <w:bookmarkStart w:id="11460" w:name="_Toc348984591"/>
      <w:bookmarkStart w:id="11461" w:name="_Toc348984896"/>
      <w:bookmarkStart w:id="11462" w:name="_Toc349038060"/>
      <w:bookmarkStart w:id="11463" w:name="_Toc349038362"/>
      <w:bookmarkStart w:id="11464" w:name="_Toc349042853"/>
      <w:bookmarkStart w:id="11465" w:name="_Toc349642262"/>
      <w:bookmarkStart w:id="11466" w:name="_Toc351912975"/>
      <w:bookmarkStart w:id="11467" w:name="_Toc351914996"/>
      <w:bookmarkStart w:id="11468" w:name="_Toc351915462"/>
      <w:bookmarkStart w:id="11469" w:name="_Toc361231560"/>
      <w:bookmarkStart w:id="11470" w:name="_Toc361232086"/>
      <w:bookmarkStart w:id="11471" w:name="_Toc362445384"/>
      <w:bookmarkStart w:id="11472" w:name="_Toc363909351"/>
      <w:bookmarkStart w:id="11473" w:name="_Toc364463777"/>
      <w:bookmarkStart w:id="11474" w:name="_Toc366078381"/>
      <w:bookmarkStart w:id="11475" w:name="_Toc366078996"/>
      <w:bookmarkStart w:id="11476" w:name="_Toc366079981"/>
      <w:bookmarkStart w:id="11477" w:name="_Toc366080593"/>
      <w:bookmarkStart w:id="11478" w:name="_Toc366081202"/>
      <w:bookmarkStart w:id="11479" w:name="_Toc366505542"/>
      <w:bookmarkStart w:id="11480" w:name="_Toc366508911"/>
      <w:bookmarkStart w:id="11481" w:name="_Toc366513412"/>
      <w:bookmarkStart w:id="11482" w:name="_Toc366574601"/>
      <w:bookmarkStart w:id="11483" w:name="_Toc366578394"/>
      <w:bookmarkStart w:id="11484" w:name="_Toc366578988"/>
      <w:bookmarkStart w:id="11485" w:name="_Toc366579580"/>
      <w:bookmarkStart w:id="11486" w:name="_Toc366580171"/>
      <w:bookmarkStart w:id="11487" w:name="_Toc366580763"/>
      <w:bookmarkStart w:id="11488" w:name="_Toc366581354"/>
      <w:bookmarkStart w:id="11489" w:name="_Toc366581946"/>
      <w:bookmarkStart w:id="11490" w:name="_Ref112768033"/>
      <w:bookmarkStart w:id="11491" w:name="_Ref112768048"/>
      <w:bookmarkStart w:id="11492" w:name="_Toc112836578"/>
      <w:bookmarkStart w:id="11493" w:name="_Toc112826296"/>
      <w:bookmarkStart w:id="11494" w:name="_Toc113075280"/>
      <w:bookmarkStart w:id="11495" w:name="_Toc177399055"/>
      <w:bookmarkStart w:id="11496" w:name="_Toc175057342"/>
      <w:bookmarkStart w:id="11497" w:name="_Ref198637642"/>
      <w:bookmarkStart w:id="11498" w:name="_Toc199516268"/>
      <w:bookmarkStart w:id="11499" w:name="_Toc194983944"/>
      <w:bookmarkStart w:id="11500" w:name="_Toc243112797"/>
      <w:bookmarkStart w:id="11501" w:name="_Toc349042854"/>
      <w:bookmarkStart w:id="11502" w:name="_Toc25589889"/>
      <w:bookmarkStart w:id="11503" w:name="_Toc177399140"/>
      <w:bookmarkStart w:id="11504" w:name="_Toc175057427"/>
      <w:bookmarkStart w:id="11505" w:name="_Toc199516368"/>
      <w:bookmarkStart w:id="11506" w:name="_Toc194984029"/>
      <w:bookmarkStart w:id="11507" w:name="_Toc243112871"/>
      <w:bookmarkEnd w:id="11361"/>
      <w:bookmarkEnd w:id="11362"/>
      <w:bookmarkEnd w:id="11363"/>
      <w:bookmarkEnd w:id="11364"/>
      <w:bookmarkEnd w:id="11365"/>
      <w:bookmarkEnd w:id="11366"/>
      <w:bookmarkEnd w:id="11367"/>
      <w:bookmarkEnd w:id="11368"/>
      <w:bookmarkEnd w:id="11369"/>
      <w:bookmarkEnd w:id="11370"/>
      <w:bookmarkEnd w:id="11371"/>
      <w:bookmarkEnd w:id="11372"/>
      <w:bookmarkEnd w:id="11373"/>
      <w:bookmarkEnd w:id="11374"/>
      <w:bookmarkEnd w:id="11375"/>
      <w:bookmarkEnd w:id="11376"/>
      <w:bookmarkEnd w:id="11377"/>
      <w:bookmarkEnd w:id="11378"/>
      <w:bookmarkEnd w:id="11379"/>
      <w:bookmarkEnd w:id="11380"/>
      <w:bookmarkEnd w:id="11381"/>
      <w:bookmarkEnd w:id="11382"/>
      <w:bookmarkEnd w:id="11383"/>
      <w:bookmarkEnd w:id="11384"/>
      <w:bookmarkEnd w:id="11385"/>
      <w:bookmarkEnd w:id="11386"/>
      <w:bookmarkEnd w:id="11387"/>
      <w:bookmarkEnd w:id="11388"/>
      <w:bookmarkEnd w:id="11389"/>
      <w:bookmarkEnd w:id="11390"/>
      <w:bookmarkEnd w:id="11391"/>
      <w:bookmarkEnd w:id="11392"/>
      <w:bookmarkEnd w:id="11393"/>
      <w:bookmarkEnd w:id="11394"/>
      <w:bookmarkEnd w:id="11395"/>
      <w:bookmarkEnd w:id="11396"/>
      <w:bookmarkEnd w:id="11397"/>
      <w:bookmarkEnd w:id="11398"/>
      <w:bookmarkEnd w:id="11399"/>
      <w:bookmarkEnd w:id="11400"/>
      <w:bookmarkEnd w:id="11401"/>
      <w:bookmarkEnd w:id="11402"/>
      <w:bookmarkEnd w:id="11403"/>
      <w:bookmarkEnd w:id="11404"/>
      <w:bookmarkEnd w:id="11405"/>
      <w:bookmarkEnd w:id="11406"/>
      <w:bookmarkEnd w:id="11407"/>
      <w:bookmarkEnd w:id="11408"/>
      <w:bookmarkEnd w:id="11409"/>
      <w:bookmarkEnd w:id="11410"/>
      <w:bookmarkEnd w:id="11411"/>
      <w:bookmarkEnd w:id="11412"/>
      <w:bookmarkEnd w:id="11413"/>
      <w:bookmarkEnd w:id="11414"/>
      <w:bookmarkEnd w:id="11415"/>
      <w:bookmarkEnd w:id="11416"/>
      <w:bookmarkEnd w:id="11417"/>
      <w:bookmarkEnd w:id="11418"/>
      <w:bookmarkEnd w:id="11419"/>
      <w:bookmarkEnd w:id="11420"/>
      <w:bookmarkEnd w:id="11421"/>
      <w:bookmarkEnd w:id="11422"/>
      <w:bookmarkEnd w:id="11423"/>
      <w:bookmarkEnd w:id="11424"/>
      <w:bookmarkEnd w:id="11425"/>
      <w:bookmarkEnd w:id="11426"/>
      <w:bookmarkEnd w:id="11427"/>
      <w:bookmarkEnd w:id="11428"/>
      <w:bookmarkEnd w:id="11429"/>
      <w:bookmarkEnd w:id="11430"/>
      <w:bookmarkEnd w:id="11431"/>
      <w:bookmarkEnd w:id="11432"/>
      <w:bookmarkEnd w:id="11433"/>
      <w:bookmarkEnd w:id="11434"/>
      <w:bookmarkEnd w:id="11435"/>
      <w:bookmarkEnd w:id="11436"/>
      <w:bookmarkEnd w:id="11437"/>
      <w:bookmarkEnd w:id="11438"/>
      <w:bookmarkEnd w:id="11439"/>
      <w:bookmarkEnd w:id="11440"/>
      <w:bookmarkEnd w:id="11441"/>
      <w:bookmarkEnd w:id="11442"/>
      <w:bookmarkEnd w:id="11443"/>
      <w:bookmarkEnd w:id="11444"/>
      <w:bookmarkEnd w:id="11445"/>
      <w:bookmarkEnd w:id="11446"/>
      <w:bookmarkEnd w:id="11447"/>
      <w:bookmarkEnd w:id="11448"/>
      <w:bookmarkEnd w:id="11449"/>
      <w:bookmarkEnd w:id="11450"/>
      <w:bookmarkEnd w:id="11451"/>
      <w:bookmarkEnd w:id="11452"/>
      <w:bookmarkEnd w:id="11453"/>
      <w:bookmarkEnd w:id="11454"/>
      <w:bookmarkEnd w:id="11455"/>
      <w:bookmarkEnd w:id="11456"/>
      <w:bookmarkEnd w:id="11457"/>
      <w:bookmarkEnd w:id="11458"/>
      <w:bookmarkEnd w:id="11459"/>
      <w:bookmarkEnd w:id="11460"/>
      <w:bookmarkEnd w:id="11461"/>
      <w:bookmarkEnd w:id="11462"/>
      <w:bookmarkEnd w:id="11463"/>
      <w:bookmarkEnd w:id="11464"/>
      <w:bookmarkEnd w:id="11465"/>
      <w:bookmarkEnd w:id="11466"/>
      <w:bookmarkEnd w:id="11467"/>
      <w:bookmarkEnd w:id="11468"/>
      <w:bookmarkEnd w:id="11469"/>
      <w:bookmarkEnd w:id="11470"/>
      <w:bookmarkEnd w:id="11471"/>
      <w:bookmarkEnd w:id="11472"/>
      <w:bookmarkEnd w:id="11473"/>
      <w:bookmarkEnd w:id="11474"/>
      <w:bookmarkEnd w:id="11475"/>
      <w:bookmarkEnd w:id="11476"/>
      <w:bookmarkEnd w:id="11477"/>
      <w:bookmarkEnd w:id="11478"/>
      <w:bookmarkEnd w:id="11479"/>
      <w:bookmarkEnd w:id="11480"/>
      <w:bookmarkEnd w:id="11481"/>
      <w:bookmarkEnd w:id="11482"/>
      <w:bookmarkEnd w:id="11483"/>
      <w:bookmarkEnd w:id="11484"/>
      <w:bookmarkEnd w:id="11485"/>
      <w:bookmarkEnd w:id="11486"/>
      <w:bookmarkEnd w:id="11487"/>
      <w:bookmarkEnd w:id="11488"/>
      <w:bookmarkEnd w:id="11489"/>
      <w:r>
        <w:rPr>
          <w:rFonts w:eastAsia="Times New Roman"/>
        </w:rPr>
        <w:t xml:space="preserve">Expression </w:t>
      </w:r>
      <w:r>
        <w:rPr>
          <w:rFonts w:eastAsia="Times New Roman"/>
        </w:rPr>
        <w:t>language</w:t>
      </w:r>
      <w:bookmarkEnd w:id="11490"/>
      <w:bookmarkEnd w:id="11491"/>
      <w:bookmarkEnd w:id="11492"/>
      <w:bookmarkEnd w:id="11493"/>
      <w:bookmarkEnd w:id="11494"/>
      <w:bookmarkEnd w:id="11495"/>
      <w:bookmarkEnd w:id="11496"/>
      <w:bookmarkEnd w:id="11497"/>
      <w:bookmarkEnd w:id="11498"/>
      <w:bookmarkEnd w:id="11499"/>
      <w:bookmarkEnd w:id="11500"/>
      <w:bookmarkEnd w:id="11501"/>
      <w:bookmarkEnd w:id="11502"/>
    </w:p>
    <w:p w14:paraId="1F261E04" w14:textId="77777777" w:rsidR="00000000" w:rsidRDefault="009D64FD">
      <w:r>
        <w:t>The DFDL expression language allows the processing of values conforming to the data model defined in the DFDL Infoset. It allows properties in the DFDL schema to be dependent on the value of an occurrence of an element or the value of a DFDL varia</w:t>
      </w:r>
      <w:r>
        <w:t>ble. For example the length of the content of an element can be made dependent on the value of another element in the document.</w:t>
      </w:r>
    </w:p>
    <w:p w14:paraId="145A516D" w14:textId="77777777" w:rsidR="00000000" w:rsidRDefault="009D64FD">
      <w:r>
        <w:t>The main uses of the expression language are as follows:</w:t>
      </w:r>
    </w:p>
    <w:p w14:paraId="67F2917F" w14:textId="77777777" w:rsidR="00000000" w:rsidRDefault="009D64FD">
      <w:pPr>
        <w:numPr>
          <w:ilvl w:val="0"/>
          <w:numId w:val="157"/>
        </w:numPr>
      </w:pPr>
      <w:r>
        <w:t>When a DFDL property needs to be set dynamically at parse time from the</w:t>
      </w:r>
      <w:r>
        <w:t xml:space="preserve"> value of one or more elements of the data. Properties such as initiator, terminator, length, occursCount and separator accept an expression.</w:t>
      </w:r>
    </w:p>
    <w:p w14:paraId="5FC4993D" w14:textId="77777777" w:rsidR="00000000" w:rsidRDefault="009D64FD">
      <w:pPr>
        <w:numPr>
          <w:ilvl w:val="0"/>
          <w:numId w:val="157"/>
        </w:numPr>
      </w:pPr>
      <w:r>
        <w:t xml:space="preserve">In a dfdl:assert annotation  </w:t>
      </w:r>
    </w:p>
    <w:p w14:paraId="1437ACC7" w14:textId="77777777" w:rsidR="00000000" w:rsidRDefault="009D64FD">
      <w:pPr>
        <w:numPr>
          <w:ilvl w:val="0"/>
          <w:numId w:val="157"/>
        </w:numPr>
      </w:pPr>
      <w:r>
        <w:t>In a dfdl:discriminator annotation to resolve uncertainty when parsing</w:t>
      </w:r>
    </w:p>
    <w:p w14:paraId="36EC0C2F" w14:textId="77777777" w:rsidR="00000000" w:rsidRDefault="009D64FD">
      <w:pPr>
        <w:numPr>
          <w:ilvl w:val="0"/>
          <w:numId w:val="157"/>
        </w:numPr>
      </w:pPr>
      <w:r>
        <w:t>In a dfdl:inp</w:t>
      </w:r>
      <w:r>
        <w:t>utValueCalc property to derive the value of an element in the logical model that doesn't exist in the physical data.</w:t>
      </w:r>
    </w:p>
    <w:p w14:paraId="189C4244" w14:textId="77777777" w:rsidR="00000000" w:rsidRDefault="009D64FD">
      <w:pPr>
        <w:numPr>
          <w:ilvl w:val="0"/>
          <w:numId w:val="157"/>
        </w:numPr>
      </w:pPr>
      <w:r>
        <w:t>In a dfdl:outputValueCalc property to compute the value of an element on unparsing.</w:t>
      </w:r>
    </w:p>
    <w:p w14:paraId="3DA6E05A" w14:textId="77777777" w:rsidR="00000000" w:rsidRDefault="009D64FD">
      <w:pPr>
        <w:numPr>
          <w:ilvl w:val="0"/>
          <w:numId w:val="157"/>
        </w:numPr>
      </w:pPr>
      <w:r>
        <w:t>As the value in a dfdl:setVariable annotation or the df</w:t>
      </w:r>
      <w:r>
        <w:t>dl:defaultValue in a dfdl:defineVariable or dfdl:newVariableInstance.</w:t>
      </w:r>
    </w:p>
    <w:p w14:paraId="45F9B8A2" w14:textId="77777777" w:rsidR="00000000" w:rsidRDefault="009D64FD">
      <w:pPr>
        <w:pStyle w:val="nobreak"/>
        <w:rPr>
          <w:ins w:id="11508" w:author="Mike Beckerle" w:date="2019-09-13T19:56:00Z"/>
        </w:rPr>
      </w:pPr>
      <w:r>
        <w:t xml:space="preserve">The DFDL expression language is a subset of XPath 2.0 </w:t>
      </w:r>
      <w:r>
        <w:rPr>
          <w:noProof/>
        </w:rPr>
        <w:t>[</w:t>
      </w:r>
      <w:hyperlink w:anchor="a_XPath" w:history="1">
        <w:r>
          <w:rPr>
            <w:rStyle w:val="Hyperlink"/>
            <w:noProof/>
          </w:rPr>
          <w:t>XPath</w:t>
        </w:r>
      </w:hyperlink>
      <w:r>
        <w:rPr>
          <w:noProof/>
        </w:rPr>
        <w:t>]</w:t>
      </w:r>
      <w:r>
        <w:t xml:space="preserve">. DFDL uses a subset of XML schema and has a </w:t>
      </w:r>
      <w:r>
        <w:t xml:space="preserve">simpler information model, so only a subset of XPath 2.0 expressions is meaningful in DFDL Schemas. For example there are no attributes in DFDL so the attribute axis is not needed. </w:t>
      </w:r>
    </w:p>
    <w:p w14:paraId="182CF3D3" w14:textId="77777777" w:rsidR="00000000" w:rsidRDefault="009D64FD">
      <w:pPr>
        <w:pStyle w:val="BodyText"/>
        <w:rPr>
          <w:rFonts w:cs="Arial"/>
          <w:color w:val="0000FF"/>
          <w:lang w:eastAsia="en-GB"/>
        </w:rPr>
      </w:pPr>
      <w:ins w:id="11509" w:author="Mike Beckerle" w:date="2019-09-13T19:56:00Z">
        <w:r>
          <w:rPr>
            <w:rFonts w:cs="Arial"/>
          </w:rPr>
          <w:t>XPath 2.0 specification [XPATH2] allows implementation-dependent evaluatio</w:t>
        </w:r>
        <w:r>
          <w:rPr>
            <w:rFonts w:cs="Arial"/>
          </w:rPr>
          <w:t xml:space="preserve">n of expressions thereby allowing either lazy (sequential) evaluation or full (parallel) evaluation of expressions with OR and AND clauses. This flexibility is not desirable in DFDL 1.0 implementations, so the </w:t>
        </w:r>
        <w:r>
          <w:rPr>
            <w:rFonts w:cs="Arial"/>
            <w:color w:val="000000" w:themeColor="text1"/>
            <w:lang w:eastAsia="en-GB"/>
          </w:rPr>
          <w:t>specification is changed to prescribe lazy (se</w:t>
        </w:r>
        <w:r>
          <w:rPr>
            <w:rFonts w:cs="Arial"/>
            <w:color w:val="000000" w:themeColor="text1"/>
            <w:lang w:eastAsia="en-GB"/>
          </w:rPr>
          <w:t>quential) evaluation left-to-right</w:t>
        </w:r>
        <w:r>
          <w:rPr>
            <w:rFonts w:cs="Arial"/>
            <w:color w:val="0000FF"/>
            <w:lang w:eastAsia="en-GB"/>
          </w:rPr>
          <w:t>.</w:t>
        </w:r>
      </w:ins>
    </w:p>
    <w:p w14:paraId="0F929862" w14:textId="77777777" w:rsidR="00000000" w:rsidRDefault="009D64FD">
      <w:pPr>
        <w:pStyle w:val="nobreak"/>
      </w:pPr>
      <w:r>
        <w:t>In addition, DFDL expressions never return node-sequences having more than one node. DFDL expressions either return a simple value, a node sequence containing exactly one node/value, or an empty node sequence. Node seque</w:t>
      </w:r>
      <w:r>
        <w:t xml:space="preserve">nces of length greater than one can be used within the expression, just not as the final result. Alternatively, one can state this as there are no constructs in DFDL which can accept a node sequence of more than one node; hence, DFDL expressions can never </w:t>
      </w:r>
      <w:r>
        <w:t xml:space="preserve">return a node sequence of more than one node as their final result.  </w:t>
      </w:r>
    </w:p>
    <w:p w14:paraId="05EC99F5" w14:textId="77777777" w:rsidR="00000000" w:rsidRDefault="009D64FD">
      <w:r>
        <w:t>For nilled elements, an attempt to get the value of a nilled element returns an empty node sequence.</w:t>
      </w:r>
    </w:p>
    <w:p w14:paraId="60DB01E0" w14:textId="77777777" w:rsidR="00000000" w:rsidRDefault="009D64FD">
      <w:pPr>
        <w:rPr>
          <w:rFonts w:cs="Arial"/>
        </w:rPr>
      </w:pPr>
      <w:r>
        <w:rPr>
          <w:rFonts w:cs="Arial"/>
          <w:lang w:eastAsia="en-GB"/>
        </w:rPr>
        <w:t>DFDL implementations MUST comply with the error code behaviour in Appendix G of the X</w:t>
      </w:r>
      <w:r>
        <w:rPr>
          <w:rFonts w:cs="Arial"/>
          <w:lang w:eastAsia="en-GB"/>
        </w:rPr>
        <w:t>Path 2.0 spec and map these to the correct DFDL failure type. All but one of XPath's errors map to a Schema Definition Error. The exception is XPTY0004, which is used both for static and dynamic cases of type mismatch. A static type mismatch maps to a Sche</w:t>
      </w:r>
      <w:r>
        <w:rPr>
          <w:rFonts w:cs="Arial"/>
          <w:lang w:eastAsia="en-GB"/>
        </w:rPr>
        <w:t>ma Definition Error, whereas a dynamic type mismatch maps to a processing error. A DFDL implementation should distinguish the two kinds of XPTY0004 error if it is able to do so, but if unable it should map all XPTY0004 errors to a Schema Definition Error</w:t>
      </w:r>
    </w:p>
    <w:p w14:paraId="4CE3DF37" w14:textId="77777777" w:rsidR="00000000" w:rsidRDefault="009D64FD">
      <w:pPr>
        <w:rPr>
          <w:rFonts w:cs="Arial"/>
          <w:lang w:eastAsia="en-GB"/>
        </w:rPr>
      </w:pPr>
      <w:r>
        <w:rPr>
          <w:rFonts w:cs="Arial"/>
          <w:lang w:eastAsia="en-GB"/>
        </w:rPr>
        <w:t>I</w:t>
      </w:r>
      <w:r>
        <w:rPr>
          <w:rFonts w:cs="Arial"/>
          <w:lang w:eastAsia="en-GB"/>
        </w:rPr>
        <w:t>mplementation Note: DFDL implementations may use off-the-shelf XPath 2.0 processors, but will need to pre-process DFDL expressions to ensure that the behaviour matches the DFDL specification:</w:t>
      </w:r>
    </w:p>
    <w:p w14:paraId="5CF72FF3" w14:textId="77777777" w:rsidR="00000000" w:rsidRDefault="009D64FD">
      <w:pPr>
        <w:pStyle w:val="ListParagraph"/>
        <w:numPr>
          <w:ilvl w:val="0"/>
          <w:numId w:val="158"/>
        </w:numPr>
        <w:suppressAutoHyphens/>
        <w:spacing w:before="0" w:after="0"/>
        <w:rPr>
          <w:rFonts w:cs="Arial"/>
          <w:lang w:eastAsia="en-GB"/>
        </w:rPr>
      </w:pPr>
      <w:r>
        <w:rPr>
          <w:rFonts w:cs="Arial"/>
          <w:lang w:eastAsia="en-GB"/>
        </w:rPr>
        <w:t>Ensure that what is returned as the result is not a sequence wit</w:t>
      </w:r>
      <w:r>
        <w:rPr>
          <w:rFonts w:cs="Arial"/>
          <w:lang w:eastAsia="en-GB"/>
        </w:rPr>
        <w:t>h length &gt; 1 by appropriate use of fn:exactly-one().</w:t>
      </w:r>
    </w:p>
    <w:p w14:paraId="11F7577F" w14:textId="77777777" w:rsidR="00000000" w:rsidRDefault="009D64FD">
      <w:pPr>
        <w:pStyle w:val="ListParagraph"/>
        <w:numPr>
          <w:ilvl w:val="0"/>
          <w:numId w:val="158"/>
        </w:numPr>
        <w:suppressAutoHyphens/>
        <w:spacing w:before="0" w:after="0"/>
        <w:rPr>
          <w:ins w:id="11510" w:author="Mike Beckerle" w:date="2019-09-17T17:33:00Z"/>
          <w:rFonts w:cs="Arial"/>
          <w:lang w:eastAsia="en-GB"/>
        </w:rPr>
      </w:pPr>
      <w:r>
        <w:rPr>
          <w:rFonts w:cs="Arial"/>
          <w:lang w:eastAsia="en-GB"/>
        </w:rPr>
        <w:t xml:space="preserve">Check for the disallowed use of those XPath 2.0 functions that are not in the DFDL subset </w:t>
      </w:r>
    </w:p>
    <w:p w14:paraId="58E44AEC" w14:textId="77777777" w:rsidR="00000000" w:rsidRDefault="009D64FD">
      <w:pPr>
        <w:rPr>
          <w:ins w:id="11511" w:author="Mike Beckerle" w:date="2019-09-17T17:33:00Z"/>
        </w:rPr>
      </w:pPr>
      <w:ins w:id="11512" w:author="Mike Beckerle" w:date="2019-09-17T17:33:00Z">
        <w:r>
          <w:t xml:space="preserve">XPath 2.0 specification [XPATH2] defines its functions to be in namespace </w:t>
        </w:r>
      </w:ins>
      <w:r>
        <w:fldChar w:fldCharType="begin"/>
      </w:r>
      <w:r>
        <w:instrText xml:space="preserve"> </w:instrText>
      </w:r>
      <w:r>
        <w:instrText>HYPERLINK "http://www.w3.org/2005/xpat</w:instrText>
      </w:r>
      <w:r>
        <w:instrText>h-functions"</w:instrText>
      </w:r>
      <w:r>
        <w:instrText xml:space="preserve"> </w:instrText>
      </w:r>
      <w:r>
        <w:fldChar w:fldCharType="separate"/>
      </w:r>
      <w:ins w:id="11513" w:author="Mike Beckerle" w:date="2019-09-17T17:33:00Z">
        <w:r>
          <w:rPr>
            <w:rStyle w:val="InternetLink"/>
            <w:rFonts w:cs="Arial"/>
          </w:rPr>
          <w:t>http://www.w3.org/2005/xpath-functions</w:t>
        </w:r>
      </w:ins>
      <w:r>
        <w:fldChar w:fldCharType="end"/>
      </w:r>
      <w:ins w:id="11514" w:author="Mike Beckerle" w:date="2019-09-17T17:33:00Z">
        <w:r>
          <w:t xml:space="preserve">. The DFDL specification </w:t>
        </w:r>
      </w:ins>
      <w:ins w:id="11515" w:author="Mike Beckerle" w:date="2019-09-17T17:34:00Z">
        <w:r>
          <w:t>assumes</w:t>
        </w:r>
      </w:ins>
      <w:ins w:id="11516" w:author="Mike Beckerle" w:date="2019-09-17T17:33:00Z">
        <w:r>
          <w:t xml:space="preserve"> namespace prefix “fn:” </w:t>
        </w:r>
      </w:ins>
      <w:ins w:id="11517" w:author="Mike Beckerle" w:date="2019-09-17T17:34:00Z">
        <w:r>
          <w:t xml:space="preserve">is bound </w:t>
        </w:r>
      </w:ins>
      <w:ins w:id="11518" w:author="Mike Beckerle" w:date="2019-09-17T17:33:00Z">
        <w:r>
          <w:t>to this namespace.</w:t>
        </w:r>
      </w:ins>
    </w:p>
    <w:p w14:paraId="491B2AE2" w14:textId="77777777" w:rsidR="00000000" w:rsidRDefault="009D64FD">
      <w:pPr>
        <w:suppressAutoHyphens/>
        <w:spacing w:before="0" w:after="0"/>
        <w:rPr>
          <w:rFonts w:cs="Arial"/>
          <w:lang w:eastAsia="en-GB"/>
        </w:rPr>
      </w:pPr>
    </w:p>
    <w:p w14:paraId="3248F033" w14:textId="77777777" w:rsidR="00000000" w:rsidRDefault="009D64FD">
      <w:pPr>
        <w:pStyle w:val="Heading2"/>
        <w:rPr>
          <w:rFonts w:eastAsia="Times New Roman"/>
        </w:rPr>
      </w:pPr>
      <w:bookmarkStart w:id="11519" w:name="_Toc25589890"/>
      <w:bookmarkStart w:id="11520" w:name="_Toc349042855"/>
      <w:bookmarkStart w:id="11521" w:name="_Toc243112798"/>
      <w:bookmarkStart w:id="11522" w:name="_Toc194983945"/>
      <w:bookmarkStart w:id="11523" w:name="_Toc199516269"/>
      <w:bookmarkStart w:id="11524" w:name="_Toc174796502"/>
      <w:r>
        <w:rPr>
          <w:rFonts w:eastAsia="Times New Roman"/>
        </w:rPr>
        <w:t>Expression Language Data Model</w:t>
      </w:r>
      <w:bookmarkEnd w:id="11519"/>
      <w:bookmarkEnd w:id="11520"/>
      <w:bookmarkEnd w:id="11521"/>
      <w:bookmarkEnd w:id="11522"/>
      <w:bookmarkEnd w:id="11523"/>
      <w:bookmarkEnd w:id="11524"/>
    </w:p>
    <w:p w14:paraId="3333B509" w14:textId="77777777" w:rsidR="00000000" w:rsidRDefault="009D64FD">
      <w:r>
        <w:t>The DFDL expression language operates on the DFDL infoset with the addition of the hi</w:t>
      </w:r>
      <w:r>
        <w:t xml:space="preserve">dden elements. That is, it operates on the </w:t>
      </w:r>
      <w:r>
        <w:rPr>
          <w:rStyle w:val="Emphasis"/>
        </w:rPr>
        <w:t>augmented</w:t>
      </w:r>
      <w:r>
        <w:t xml:space="preserve"> infoset.</w:t>
      </w:r>
    </w:p>
    <w:p w14:paraId="61B4F24F" w14:textId="77777777" w:rsidR="00000000" w:rsidRDefault="009D64FD">
      <w:pPr>
        <w:rPr>
          <w:rFonts w:cs="Arial"/>
        </w:rPr>
      </w:pPr>
      <w:r>
        <w:rPr>
          <w:rFonts w:cs="Arial"/>
        </w:rPr>
        <w:t>In general, a DFDL expression can only reference an element that precedes the position in the schema where the expression is declared, and it is a schema definition otherwise, with the following</w:t>
      </w:r>
      <w:r>
        <w:rPr>
          <w:rFonts w:cs="Arial"/>
        </w:rPr>
        <w:t xml:space="preserve"> exceptions:</w:t>
      </w:r>
    </w:p>
    <w:p w14:paraId="75C0AAF2" w14:textId="77777777" w:rsidR="00000000" w:rsidRDefault="009D64FD">
      <w:pPr>
        <w:pStyle w:val="ListParagraph"/>
        <w:numPr>
          <w:ilvl w:val="0"/>
          <w:numId w:val="159"/>
        </w:numPr>
        <w:suppressAutoHyphens/>
        <w:spacing w:before="0" w:after="0"/>
        <w:rPr>
          <w:rFonts w:cs="Arial"/>
        </w:rPr>
      </w:pPr>
      <w:r>
        <w:rPr>
          <w:rFonts w:cs="Arial"/>
        </w:rPr>
        <w:t>An assert or discriminator on a component may reference an element that is a descendent of the component.</w:t>
      </w:r>
    </w:p>
    <w:p w14:paraId="7B6AF57B" w14:textId="77777777" w:rsidR="00000000" w:rsidRDefault="009D64FD">
      <w:pPr>
        <w:pStyle w:val="ListParagraph"/>
        <w:numPr>
          <w:ilvl w:val="0"/>
          <w:numId w:val="159"/>
        </w:numPr>
        <w:suppressAutoHyphens/>
        <w:spacing w:before="0" w:after="0"/>
        <w:rPr>
          <w:rFonts w:cs="Arial"/>
        </w:rPr>
      </w:pPr>
      <w:r>
        <w:rPr>
          <w:rFonts w:cs="Arial"/>
        </w:rPr>
        <w:t xml:space="preserve">A dfdl:outputValueCalc property may </w:t>
      </w:r>
      <w:r>
        <w:rPr>
          <w:rFonts w:cs="Arial"/>
        </w:rPr>
        <w:t>reference an element that follows the position in the schema where the property is specified.</w:t>
      </w:r>
    </w:p>
    <w:p w14:paraId="51585B5B" w14:textId="77777777" w:rsidR="00000000" w:rsidRDefault="009D64FD">
      <w:r>
        <w:t>Implementations may have implementation-</w:t>
      </w:r>
      <w:del w:id="11525" w:author="Mike Beckerle" w:date="2019-09-26T18:50:00Z">
        <w:r>
          <w:delText xml:space="preserve">dependent </w:delText>
        </w:r>
      </w:del>
      <w:ins w:id="11526" w:author="Mike Beckerle" w:date="2019-09-26T18:50:00Z">
        <w:r>
          <w:t xml:space="preserve">defined </w:t>
        </w:r>
      </w:ins>
      <w:r>
        <w:t xml:space="preserve">limitations on the use of forward or backward reference, or may provide controls for bounding the reach </w:t>
      </w:r>
      <w:r>
        <w:t xml:space="preserve">of such references. These mechanisms are beyond the scope of this specification. </w:t>
      </w:r>
    </w:p>
    <w:p w14:paraId="45B58CA6" w14:textId="77777777" w:rsidR="00000000" w:rsidRDefault="009D64FD">
      <w:pPr>
        <w:pStyle w:val="Heading2"/>
        <w:rPr>
          <w:rFonts w:eastAsia="Times New Roman"/>
        </w:rPr>
      </w:pPr>
      <w:bookmarkStart w:id="11527" w:name="_Toc322911753"/>
      <w:bookmarkStart w:id="11528" w:name="_Toc322912292"/>
      <w:bookmarkStart w:id="11529" w:name="_Toc329093153"/>
      <w:bookmarkStart w:id="11530" w:name="_Toc332701666"/>
      <w:bookmarkStart w:id="11531" w:name="_Toc332701970"/>
      <w:bookmarkStart w:id="11532" w:name="_Toc332711768"/>
      <w:bookmarkStart w:id="11533" w:name="_Toc332712070"/>
      <w:bookmarkStart w:id="11534" w:name="_Toc332712371"/>
      <w:bookmarkStart w:id="11535" w:name="_Toc332724287"/>
      <w:bookmarkStart w:id="11536" w:name="_Toc332724587"/>
      <w:bookmarkStart w:id="11537" w:name="_Toc341102883"/>
      <w:bookmarkStart w:id="11538" w:name="_Toc347241618"/>
      <w:bookmarkStart w:id="11539" w:name="_Toc347744811"/>
      <w:bookmarkStart w:id="11540" w:name="_Toc348984594"/>
      <w:bookmarkStart w:id="11541" w:name="_Toc348984899"/>
      <w:bookmarkStart w:id="11542" w:name="_Toc349038063"/>
      <w:bookmarkStart w:id="11543" w:name="_Toc349038365"/>
      <w:bookmarkStart w:id="11544" w:name="_Toc349042856"/>
      <w:bookmarkStart w:id="11545" w:name="_Toc349642265"/>
      <w:bookmarkStart w:id="11546" w:name="_Toc351912978"/>
      <w:bookmarkStart w:id="11547" w:name="_Toc351914999"/>
      <w:bookmarkStart w:id="11548" w:name="_Toc351915465"/>
      <w:bookmarkStart w:id="11549" w:name="_Toc361231563"/>
      <w:bookmarkStart w:id="11550" w:name="_Toc361232089"/>
      <w:bookmarkStart w:id="11551" w:name="_Toc362445387"/>
      <w:bookmarkStart w:id="11552" w:name="_Toc363909354"/>
      <w:bookmarkStart w:id="11553" w:name="_Toc364463780"/>
      <w:bookmarkStart w:id="11554" w:name="_Toc366078384"/>
      <w:bookmarkStart w:id="11555" w:name="_Toc366078999"/>
      <w:bookmarkStart w:id="11556" w:name="_Toc366079984"/>
      <w:bookmarkStart w:id="11557" w:name="_Toc366080596"/>
      <w:bookmarkStart w:id="11558" w:name="_Toc366081205"/>
      <w:bookmarkStart w:id="11559" w:name="_Toc366505545"/>
      <w:bookmarkStart w:id="11560" w:name="_Toc366508914"/>
      <w:bookmarkStart w:id="11561" w:name="_Toc366513415"/>
      <w:bookmarkStart w:id="11562" w:name="_Toc366574604"/>
      <w:bookmarkStart w:id="11563" w:name="_Toc366578397"/>
      <w:bookmarkStart w:id="11564" w:name="_Toc366578991"/>
      <w:bookmarkStart w:id="11565" w:name="_Toc366579583"/>
      <w:bookmarkStart w:id="11566" w:name="_Toc366580174"/>
      <w:bookmarkStart w:id="11567" w:name="_Toc366580766"/>
      <w:bookmarkStart w:id="11568" w:name="_Toc366581357"/>
      <w:bookmarkStart w:id="11569" w:name="_Toc366581949"/>
      <w:bookmarkStart w:id="11570" w:name="_Toc243112800"/>
      <w:bookmarkStart w:id="11571" w:name="_Toc349042857"/>
      <w:bookmarkStart w:id="11572" w:name="_Toc25589891"/>
      <w:bookmarkStart w:id="11573" w:name="_Toc199516271"/>
      <w:bookmarkStart w:id="11574" w:name="_Toc194983947"/>
      <w:bookmarkEnd w:id="11527"/>
      <w:bookmarkEnd w:id="11528"/>
      <w:bookmarkEnd w:id="11529"/>
      <w:bookmarkEnd w:id="11530"/>
      <w:bookmarkEnd w:id="11531"/>
      <w:bookmarkEnd w:id="11532"/>
      <w:bookmarkEnd w:id="11533"/>
      <w:bookmarkEnd w:id="11534"/>
      <w:bookmarkEnd w:id="11535"/>
      <w:bookmarkEnd w:id="11536"/>
      <w:bookmarkEnd w:id="11537"/>
      <w:bookmarkEnd w:id="11538"/>
      <w:bookmarkEnd w:id="11539"/>
      <w:bookmarkEnd w:id="11540"/>
      <w:bookmarkEnd w:id="11541"/>
      <w:bookmarkEnd w:id="11542"/>
      <w:bookmarkEnd w:id="11543"/>
      <w:bookmarkEnd w:id="11544"/>
      <w:bookmarkEnd w:id="11545"/>
      <w:bookmarkEnd w:id="11546"/>
      <w:bookmarkEnd w:id="11547"/>
      <w:bookmarkEnd w:id="11548"/>
      <w:bookmarkEnd w:id="11549"/>
      <w:bookmarkEnd w:id="11550"/>
      <w:bookmarkEnd w:id="11551"/>
      <w:bookmarkEnd w:id="11552"/>
      <w:bookmarkEnd w:id="11553"/>
      <w:bookmarkEnd w:id="11554"/>
      <w:bookmarkEnd w:id="11555"/>
      <w:bookmarkEnd w:id="11556"/>
      <w:bookmarkEnd w:id="11557"/>
      <w:bookmarkEnd w:id="11558"/>
      <w:bookmarkEnd w:id="11559"/>
      <w:bookmarkEnd w:id="11560"/>
      <w:bookmarkEnd w:id="11561"/>
      <w:bookmarkEnd w:id="11562"/>
      <w:bookmarkEnd w:id="11563"/>
      <w:bookmarkEnd w:id="11564"/>
      <w:bookmarkEnd w:id="11565"/>
      <w:bookmarkEnd w:id="11566"/>
      <w:bookmarkEnd w:id="11567"/>
      <w:bookmarkEnd w:id="11568"/>
      <w:bookmarkEnd w:id="11569"/>
      <w:r>
        <w:rPr>
          <w:rFonts w:eastAsia="Times New Roman"/>
        </w:rPr>
        <w:t>Variables</w:t>
      </w:r>
      <w:bookmarkEnd w:id="11570"/>
      <w:bookmarkEnd w:id="11571"/>
      <w:bookmarkEnd w:id="11572"/>
      <w:r>
        <w:rPr>
          <w:rFonts w:eastAsia="Times New Roman"/>
        </w:rPr>
        <w:t xml:space="preserve"> </w:t>
      </w:r>
      <w:bookmarkEnd w:id="11573"/>
      <w:bookmarkEnd w:id="11574"/>
    </w:p>
    <w:p w14:paraId="60E186EE" w14:textId="77777777" w:rsidR="00000000" w:rsidRDefault="009D64FD">
      <w:r>
        <w:t xml:space="preserve">A variable is a binding between a (qualified) name and a (typed) value. Variables are defined using the dfdl:defineVariable annotation (see </w:t>
      </w:r>
      <w:r>
        <w:fldChar w:fldCharType="begin"/>
      </w:r>
      <w:r>
        <w:instrText xml:space="preserve"> REF _Ref222567026 \r</w:instrText>
      </w:r>
      <w:r>
        <w:instrText xml:space="preserve"> \h  \* MERGEFORMAT </w:instrText>
      </w:r>
      <w:r>
        <w:fldChar w:fldCharType="separate"/>
      </w:r>
      <w:r>
        <w:t>7.7</w:t>
      </w:r>
      <w:r>
        <w:fldChar w:fldCharType="end"/>
      </w:r>
      <w:r>
        <w:t xml:space="preserve">); defining a variable </w:t>
      </w:r>
      <w:r>
        <w:t>causes an initial instance also to be created. Further instances of variables are created using the dfdl:newVariableInstance annotation. Instances of variables are assigned a value using the dfdl:setVariable annotation.  Variables are referenced in express</w:t>
      </w:r>
      <w:r>
        <w:t>ions by preceding the QName with '$'.</w:t>
      </w:r>
    </w:p>
    <w:p w14:paraId="4702555E" w14:textId="77777777" w:rsidR="00000000" w:rsidRDefault="009D64FD">
      <w:r>
        <w:t>This section describes the semantics of variables. Any implementation consistent with the behavior described here is acceptable.</w:t>
      </w:r>
    </w:p>
    <w:p w14:paraId="3F91C91F" w14:textId="77777777" w:rsidR="00000000" w:rsidRDefault="009D64FD">
      <w:pPr>
        <w:pStyle w:val="nobreak"/>
      </w:pPr>
      <w:r>
        <w:t>The memory where the information about a variable is stored during DFDL processing is cal</w:t>
      </w:r>
      <w:r>
        <w:t xml:space="preserve">led the </w:t>
      </w:r>
      <w:r>
        <w:rPr>
          <w:i/>
        </w:rPr>
        <w:t>variable memory</w:t>
      </w:r>
      <w:r>
        <w:t>. A variable is a name that is associated with a storage tuple in the variable memory.</w:t>
      </w:r>
    </w:p>
    <w:p w14:paraId="56DD7929" w14:textId="77777777" w:rsidR="00000000" w:rsidRDefault="009D64FD">
      <w:pPr>
        <w:pStyle w:val="nobreak"/>
      </w:pPr>
      <w:r>
        <w:t>Specifically, the variable memory contains:</w:t>
      </w:r>
    </w:p>
    <w:p w14:paraId="097DFE01" w14:textId="77777777" w:rsidR="00000000" w:rsidRDefault="009D64FD">
      <w:pPr>
        <w:numPr>
          <w:ilvl w:val="0"/>
          <w:numId w:val="160"/>
        </w:numPr>
      </w:pPr>
      <w:r>
        <w:t>a counter used to generate locations for new tuples. Initial value is 1.</w:t>
      </w:r>
    </w:p>
    <w:p w14:paraId="41861340" w14:textId="77777777" w:rsidR="00000000" w:rsidRDefault="009D64FD">
      <w:pPr>
        <w:numPr>
          <w:ilvl w:val="0"/>
          <w:numId w:val="160"/>
        </w:numPr>
      </w:pPr>
      <w:r>
        <w:t>an ordered list of locations.</w:t>
      </w:r>
      <w:r>
        <w:t xml:space="preserve"> Each location contains a tuple of values:</w:t>
      </w:r>
    </w:p>
    <w:p w14:paraId="4F9D6281" w14:textId="77777777" w:rsidR="00000000" w:rsidRDefault="009D64FD">
      <w:pPr>
        <w:numPr>
          <w:ilvl w:val="1"/>
          <w:numId w:val="160"/>
        </w:numPr>
      </w:pPr>
      <w:r>
        <w:t>has-been-set flag. This Boolean is originally false. dfdl:setVariable changes this flag to true.</w:t>
      </w:r>
    </w:p>
    <w:p w14:paraId="63D8CA0D" w14:textId="77777777" w:rsidR="00000000" w:rsidRDefault="009D64FD">
      <w:pPr>
        <w:numPr>
          <w:ilvl w:val="1"/>
          <w:numId w:val="160"/>
        </w:numPr>
      </w:pPr>
      <w:r>
        <w:t>has-been-referenced flag. This Boolean is originally false. Evaluation of an expression that uses the variable value</w:t>
      </w:r>
      <w:r>
        <w:t xml:space="preserve"> changes the value to true.</w:t>
      </w:r>
    </w:p>
    <w:p w14:paraId="0ECC30BD" w14:textId="77777777" w:rsidR="00000000" w:rsidRDefault="009D64FD">
      <w:pPr>
        <w:numPr>
          <w:ilvl w:val="1"/>
          <w:numId w:val="160"/>
        </w:numPr>
      </w:pPr>
      <w:r>
        <w:t>has-value flag. This Boolean is originally true if the dfdl:defineVariable or dfdl:newVariableInstance annotation has a default value specified, or if a default value has been supplied externally. Otherwise it is false, but is s</w:t>
      </w:r>
      <w:r>
        <w:t>et to true if a dfdl:setVariable annotation is processed.</w:t>
      </w:r>
    </w:p>
    <w:p w14:paraId="4A76783C" w14:textId="77777777" w:rsidR="00000000" w:rsidRDefault="009D64FD">
      <w:pPr>
        <w:numPr>
          <w:ilvl w:val="1"/>
          <w:numId w:val="160"/>
        </w:numPr>
      </w:pPr>
      <w:r>
        <w:t>typeID. This string is a type identifier taken from the type specified in the dfdl:defineVariable annotation.</w:t>
      </w:r>
    </w:p>
    <w:p w14:paraId="3DEF6AC4" w14:textId="77777777" w:rsidR="00000000" w:rsidRDefault="009D64FD">
      <w:pPr>
        <w:numPr>
          <w:ilvl w:val="1"/>
          <w:numId w:val="160"/>
        </w:numPr>
      </w:pPr>
      <w:r>
        <w:t>value. This is a typed value, or the distinguished value "unknown". The type of the valu</w:t>
      </w:r>
      <w:r>
        <w:t xml:space="preserve">e must correspond to the typeID. The value is optionally specified in dfdl:defineVariable or dfdl:newVariableInstance annotations in which case we refer to it as the </w:t>
      </w:r>
      <w:r>
        <w:rPr>
          <w:rStyle w:val="Emphasis"/>
        </w:rPr>
        <w:t>default value</w:t>
      </w:r>
      <w:r>
        <w:t xml:space="preserve"> for the variable.  A default value may also be provided by the DFDL processo</w:t>
      </w:r>
      <w:r>
        <w:t>r when the variable is defined with external "true".</w:t>
      </w:r>
    </w:p>
    <w:p w14:paraId="24DFBA4B" w14:textId="77777777" w:rsidR="00000000" w:rsidRDefault="009D64FD">
      <w:r>
        <w:t>The variable memory is initialized when a dfdl:defineVariable annotation is encountered.</w:t>
      </w:r>
    </w:p>
    <w:p w14:paraId="35FAA7F6" w14:textId="77777777" w:rsidR="00000000" w:rsidRDefault="009D64FD">
      <w:r>
        <w:t>Each time a dfdl:newVariableInstance annotation is encountered, the parser captures the current value of the count</w:t>
      </w:r>
      <w:r>
        <w:t xml:space="preserve">er from the variable memory. It then creates a new variable memory where the location counter's value is one greater, and where the list of locations has been augmented with a new tuple at the location given by the prior value of the location counter. The </w:t>
      </w:r>
      <w:r>
        <w:t>tuple is initialized based on the specifics of the dfdl:defineVariable annotation.</w:t>
      </w:r>
    </w:p>
    <w:p w14:paraId="6C0A649A" w14:textId="77777777" w:rsidR="00000000" w:rsidRDefault="009D64FD">
      <w:pPr>
        <w:pStyle w:val="Heading3"/>
        <w:rPr>
          <w:rFonts w:eastAsia="Times New Roman"/>
        </w:rPr>
      </w:pPr>
      <w:bookmarkStart w:id="11575" w:name="_Toc322911755"/>
      <w:bookmarkStart w:id="11576" w:name="_Toc322912294"/>
      <w:bookmarkStart w:id="11577" w:name="_Toc329093155"/>
      <w:bookmarkStart w:id="11578" w:name="_Toc332701668"/>
      <w:bookmarkStart w:id="11579" w:name="_Toc332701972"/>
      <w:bookmarkStart w:id="11580" w:name="_Toc332711770"/>
      <w:bookmarkStart w:id="11581" w:name="_Toc332712072"/>
      <w:bookmarkStart w:id="11582" w:name="_Toc332712373"/>
      <w:bookmarkStart w:id="11583" w:name="_Toc332724289"/>
      <w:bookmarkStart w:id="11584" w:name="_Toc332724589"/>
      <w:bookmarkStart w:id="11585" w:name="_Toc341102885"/>
      <w:bookmarkStart w:id="11586" w:name="_Toc347241620"/>
      <w:bookmarkStart w:id="11587" w:name="_Toc347744813"/>
      <w:bookmarkStart w:id="11588" w:name="_Toc348984596"/>
      <w:bookmarkStart w:id="11589" w:name="_Toc348984901"/>
      <w:bookmarkStart w:id="11590" w:name="_Toc349038065"/>
      <w:bookmarkStart w:id="11591" w:name="_Toc349038367"/>
      <w:bookmarkStart w:id="11592" w:name="_Toc349042858"/>
      <w:bookmarkStart w:id="11593" w:name="_Toc351912980"/>
      <w:bookmarkStart w:id="11594" w:name="_Toc351915001"/>
      <w:bookmarkStart w:id="11595" w:name="_Toc351915467"/>
      <w:bookmarkStart w:id="11596" w:name="_Toc361231565"/>
      <w:bookmarkStart w:id="11597" w:name="_Toc361232091"/>
      <w:bookmarkStart w:id="11598" w:name="_Toc362445389"/>
      <w:bookmarkStart w:id="11599" w:name="_Toc363909356"/>
      <w:bookmarkStart w:id="11600" w:name="_Toc364463782"/>
      <w:bookmarkStart w:id="11601" w:name="_Toc366078386"/>
      <w:bookmarkStart w:id="11602" w:name="_Toc366079001"/>
      <w:bookmarkStart w:id="11603" w:name="_Toc366079986"/>
      <w:bookmarkStart w:id="11604" w:name="_Toc366080598"/>
      <w:bookmarkStart w:id="11605" w:name="_Toc366081207"/>
      <w:bookmarkStart w:id="11606" w:name="_Toc366505547"/>
      <w:bookmarkStart w:id="11607" w:name="_Toc366508916"/>
      <w:bookmarkStart w:id="11608" w:name="_Toc366513417"/>
      <w:bookmarkStart w:id="11609" w:name="_Toc366574606"/>
      <w:bookmarkStart w:id="11610" w:name="_Toc366578399"/>
      <w:bookmarkStart w:id="11611" w:name="_Toc366578993"/>
      <w:bookmarkStart w:id="11612" w:name="_Toc366579585"/>
      <w:bookmarkStart w:id="11613" w:name="_Toc366580176"/>
      <w:bookmarkStart w:id="11614" w:name="_Toc366580768"/>
      <w:bookmarkStart w:id="11615" w:name="_Toc366581359"/>
      <w:bookmarkStart w:id="11616" w:name="_Toc366581951"/>
      <w:bookmarkStart w:id="11617" w:name="_Toc349042859"/>
      <w:bookmarkStart w:id="11618" w:name="_Toc25589892"/>
      <w:bookmarkEnd w:id="11575"/>
      <w:bookmarkEnd w:id="11576"/>
      <w:bookmarkEnd w:id="11577"/>
      <w:bookmarkEnd w:id="11578"/>
      <w:bookmarkEnd w:id="11579"/>
      <w:bookmarkEnd w:id="11580"/>
      <w:bookmarkEnd w:id="11581"/>
      <w:bookmarkEnd w:id="11582"/>
      <w:bookmarkEnd w:id="11583"/>
      <w:bookmarkEnd w:id="11584"/>
      <w:bookmarkEnd w:id="11585"/>
      <w:bookmarkEnd w:id="11586"/>
      <w:bookmarkEnd w:id="11587"/>
      <w:bookmarkEnd w:id="11588"/>
      <w:bookmarkEnd w:id="11589"/>
      <w:bookmarkEnd w:id="11590"/>
      <w:bookmarkEnd w:id="11591"/>
      <w:bookmarkEnd w:id="11592"/>
      <w:bookmarkEnd w:id="11593"/>
      <w:bookmarkEnd w:id="11594"/>
      <w:bookmarkEnd w:id="11595"/>
      <w:bookmarkEnd w:id="11596"/>
      <w:bookmarkEnd w:id="11597"/>
      <w:bookmarkEnd w:id="11598"/>
      <w:bookmarkEnd w:id="11599"/>
      <w:bookmarkEnd w:id="11600"/>
      <w:bookmarkEnd w:id="11601"/>
      <w:bookmarkEnd w:id="11602"/>
      <w:bookmarkEnd w:id="11603"/>
      <w:bookmarkEnd w:id="11604"/>
      <w:bookmarkEnd w:id="11605"/>
      <w:bookmarkEnd w:id="11606"/>
      <w:bookmarkEnd w:id="11607"/>
      <w:bookmarkEnd w:id="11608"/>
      <w:bookmarkEnd w:id="11609"/>
      <w:bookmarkEnd w:id="11610"/>
      <w:bookmarkEnd w:id="11611"/>
      <w:bookmarkEnd w:id="11612"/>
      <w:bookmarkEnd w:id="11613"/>
      <w:bookmarkEnd w:id="11614"/>
      <w:bookmarkEnd w:id="11615"/>
      <w:bookmarkEnd w:id="11616"/>
      <w:r>
        <w:rPr>
          <w:rFonts w:eastAsia="Times New Roman"/>
        </w:rPr>
        <w:t>Rewinding of Variable Memory State</w:t>
      </w:r>
      <w:bookmarkEnd w:id="11617"/>
      <w:bookmarkEnd w:id="11618"/>
    </w:p>
    <w:p w14:paraId="65C258C9" w14:textId="77777777" w:rsidR="00000000" w:rsidRDefault="009D64FD">
      <w:pPr>
        <w:pStyle w:val="nobreak"/>
      </w:pPr>
      <w:r>
        <w:t xml:space="preserve">Upon exit of the scope where the new variable instance was created, the newly created variable memory is discarded and the prior variable </w:t>
      </w:r>
      <w:r>
        <w:t>memory is restored.</w:t>
      </w:r>
    </w:p>
    <w:p w14:paraId="6BD50623" w14:textId="77777777" w:rsidR="00000000" w:rsidRDefault="009D64FD">
      <w:r>
        <w:t>Note that the above algorithm insures that each time a dfdl:newVariableInstance is encountered, a fresh location is initialized for it, and once the scope containing that variable goes out of scope, the instance tuple for the variable c</w:t>
      </w:r>
      <w:r>
        <w:t>an no longer be reached. A different variable instance tuple may now be visible if there is one still in an enclosing scope.</w:t>
      </w:r>
    </w:p>
    <w:p w14:paraId="665954DD" w14:textId="77777777" w:rsidR="00000000" w:rsidRDefault="009D64FD">
      <w:pPr>
        <w:pStyle w:val="Heading3"/>
        <w:rPr>
          <w:rFonts w:eastAsia="Times New Roman"/>
        </w:rPr>
      </w:pPr>
      <w:bookmarkStart w:id="11619" w:name="_Toc322911757"/>
      <w:bookmarkStart w:id="11620" w:name="_Toc322912296"/>
      <w:bookmarkStart w:id="11621" w:name="_Toc329093157"/>
      <w:bookmarkStart w:id="11622" w:name="_Toc332701670"/>
      <w:bookmarkStart w:id="11623" w:name="_Toc332701974"/>
      <w:bookmarkStart w:id="11624" w:name="_Toc332711772"/>
      <w:bookmarkStart w:id="11625" w:name="_Toc332712074"/>
      <w:bookmarkStart w:id="11626" w:name="_Toc332712375"/>
      <w:bookmarkStart w:id="11627" w:name="_Toc332724291"/>
      <w:bookmarkStart w:id="11628" w:name="_Toc332724591"/>
      <w:bookmarkStart w:id="11629" w:name="_Toc341102887"/>
      <w:bookmarkStart w:id="11630" w:name="_Toc347241622"/>
      <w:bookmarkStart w:id="11631" w:name="_Toc347744815"/>
      <w:bookmarkStart w:id="11632" w:name="_Toc348984598"/>
      <w:bookmarkStart w:id="11633" w:name="_Toc348984903"/>
      <w:bookmarkStart w:id="11634" w:name="_Toc349038067"/>
      <w:bookmarkStart w:id="11635" w:name="_Toc349038369"/>
      <w:bookmarkStart w:id="11636" w:name="_Toc349042860"/>
      <w:bookmarkStart w:id="11637" w:name="_Toc351912982"/>
      <w:bookmarkStart w:id="11638" w:name="_Toc351915003"/>
      <w:bookmarkStart w:id="11639" w:name="_Toc351915469"/>
      <w:bookmarkStart w:id="11640" w:name="_Toc361231567"/>
      <w:bookmarkStart w:id="11641" w:name="_Toc361232093"/>
      <w:bookmarkStart w:id="11642" w:name="_Toc362445391"/>
      <w:bookmarkStart w:id="11643" w:name="_Toc363909358"/>
      <w:bookmarkStart w:id="11644" w:name="_Toc364463784"/>
      <w:bookmarkStart w:id="11645" w:name="_Toc366078388"/>
      <w:bookmarkStart w:id="11646" w:name="_Toc366079003"/>
      <w:bookmarkStart w:id="11647" w:name="_Toc366079988"/>
      <w:bookmarkStart w:id="11648" w:name="_Toc366080600"/>
      <w:bookmarkStart w:id="11649" w:name="_Toc366081209"/>
      <w:bookmarkStart w:id="11650" w:name="_Toc366505549"/>
      <w:bookmarkStart w:id="11651" w:name="_Toc366508918"/>
      <w:bookmarkStart w:id="11652" w:name="_Toc366513419"/>
      <w:bookmarkStart w:id="11653" w:name="_Toc366574608"/>
      <w:bookmarkStart w:id="11654" w:name="_Toc366578401"/>
      <w:bookmarkStart w:id="11655" w:name="_Toc366578995"/>
      <w:bookmarkStart w:id="11656" w:name="_Toc366579587"/>
      <w:bookmarkStart w:id="11657" w:name="_Toc366580178"/>
      <w:bookmarkStart w:id="11658" w:name="_Toc366580770"/>
      <w:bookmarkStart w:id="11659" w:name="_Toc366581361"/>
      <w:bookmarkStart w:id="11660" w:name="_Toc366581953"/>
      <w:bookmarkStart w:id="11661" w:name="_Toc349042861"/>
      <w:bookmarkStart w:id="11662" w:name="_Toc25589893"/>
      <w:bookmarkEnd w:id="11619"/>
      <w:bookmarkEnd w:id="11620"/>
      <w:bookmarkEnd w:id="11621"/>
      <w:bookmarkEnd w:id="11622"/>
      <w:bookmarkEnd w:id="11623"/>
      <w:bookmarkEnd w:id="11624"/>
      <w:bookmarkEnd w:id="11625"/>
      <w:bookmarkEnd w:id="11626"/>
      <w:bookmarkEnd w:id="11627"/>
      <w:bookmarkEnd w:id="11628"/>
      <w:bookmarkEnd w:id="11629"/>
      <w:bookmarkEnd w:id="11630"/>
      <w:bookmarkEnd w:id="11631"/>
      <w:bookmarkEnd w:id="11632"/>
      <w:bookmarkEnd w:id="11633"/>
      <w:bookmarkEnd w:id="11634"/>
      <w:bookmarkEnd w:id="11635"/>
      <w:bookmarkEnd w:id="11636"/>
      <w:bookmarkEnd w:id="11637"/>
      <w:bookmarkEnd w:id="11638"/>
      <w:bookmarkEnd w:id="11639"/>
      <w:bookmarkEnd w:id="11640"/>
      <w:bookmarkEnd w:id="11641"/>
      <w:bookmarkEnd w:id="11642"/>
      <w:bookmarkEnd w:id="11643"/>
      <w:bookmarkEnd w:id="11644"/>
      <w:bookmarkEnd w:id="11645"/>
      <w:bookmarkEnd w:id="11646"/>
      <w:bookmarkEnd w:id="11647"/>
      <w:bookmarkEnd w:id="11648"/>
      <w:bookmarkEnd w:id="11649"/>
      <w:bookmarkEnd w:id="11650"/>
      <w:bookmarkEnd w:id="11651"/>
      <w:bookmarkEnd w:id="11652"/>
      <w:bookmarkEnd w:id="11653"/>
      <w:bookmarkEnd w:id="11654"/>
      <w:bookmarkEnd w:id="11655"/>
      <w:bookmarkEnd w:id="11656"/>
      <w:bookmarkEnd w:id="11657"/>
      <w:bookmarkEnd w:id="11658"/>
      <w:bookmarkEnd w:id="11659"/>
      <w:bookmarkEnd w:id="11660"/>
      <w:r>
        <w:rPr>
          <w:rFonts w:eastAsia="Times New Roman"/>
        </w:rPr>
        <w:t>Variable Memory State Transitions</w:t>
      </w:r>
      <w:bookmarkEnd w:id="11661"/>
      <w:bookmarkEnd w:id="11662"/>
    </w:p>
    <w:p w14:paraId="0C198EB6" w14:textId="77777777" w:rsidR="00000000" w:rsidRDefault="009D64FD">
      <w:r>
        <w:t>The flags in the variable memory tuples are interpreted and modified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1"/>
        <w:gridCol w:w="819"/>
        <w:gridCol w:w="1332"/>
        <w:gridCol w:w="768"/>
        <w:gridCol w:w="819"/>
        <w:gridCol w:w="1336"/>
        <w:gridCol w:w="1245"/>
      </w:tblGrid>
      <w:tr w:rsidR="00000000" w14:paraId="41E42855" w14:textId="77777777">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848939" w14:textId="77777777" w:rsidR="00000000" w:rsidRDefault="009D64FD">
            <w:pPr>
              <w:rPr>
                <w:b/>
              </w:rPr>
            </w:pPr>
            <w:r>
              <w:rPr>
                <w:b/>
              </w:rPr>
              <w:t>DFDL annotation</w:t>
            </w:r>
          </w:p>
        </w:tc>
        <w:tc>
          <w:tcPr>
            <w:tcW w:w="0" w:type="auto"/>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69136E2" w14:textId="77777777" w:rsidR="00000000" w:rsidRDefault="009D64FD">
            <w:pPr>
              <w:rPr>
                <w:b/>
                <w:iCs/>
              </w:rPr>
            </w:pPr>
            <w:r>
              <w:rPr>
                <w:b/>
                <w:iCs/>
              </w:rPr>
              <w:t>before annotation processed</w:t>
            </w:r>
          </w:p>
        </w:tc>
        <w:tc>
          <w:tcPr>
            <w:tcW w:w="0" w:type="auto"/>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BF35A82" w14:textId="77777777" w:rsidR="00000000" w:rsidRDefault="009D64FD">
            <w:pPr>
              <w:rPr>
                <w:b/>
                <w:iCs/>
              </w:rPr>
            </w:pPr>
            <w:r>
              <w:rPr>
                <w:b/>
                <w:iCs/>
              </w:rPr>
              <w:t>after annotation processed</w:t>
            </w:r>
          </w:p>
        </w:tc>
      </w:tr>
      <w:tr w:rsidR="00000000" w14:paraId="5480C946"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68EC2F80" w14:textId="77777777" w:rsidR="00000000" w:rsidRDefault="009D64FD">
            <w:pPr>
              <w:spacing w:before="0" w:after="0"/>
              <w:rPr>
                <w:b/>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7E72D8C" w14:textId="77777777" w:rsidR="00000000" w:rsidRDefault="009D64FD">
            <w:pPr>
              <w:rPr>
                <w:b/>
                <w:iCs/>
              </w:rPr>
            </w:pPr>
            <w:r>
              <w:rPr>
                <w:b/>
                <w:iCs/>
              </w:rPr>
              <w:t>has-been-set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ACB2ADB" w14:textId="77777777" w:rsidR="00000000" w:rsidRDefault="009D64FD">
            <w:pPr>
              <w:rPr>
                <w:b/>
                <w:iCs/>
              </w:rPr>
            </w:pPr>
            <w:r>
              <w:rPr>
                <w:b/>
                <w:iCs/>
              </w:rPr>
              <w:t>has-been-referenced</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F37C29D" w14:textId="77777777" w:rsidR="00000000" w:rsidRDefault="009D64FD">
            <w:pPr>
              <w:rPr>
                <w:b/>
                <w:iCs/>
              </w:rPr>
            </w:pPr>
            <w:r>
              <w:rPr>
                <w:b/>
                <w:iCs/>
              </w:rPr>
              <w:t>has-value</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931DD93" w14:textId="77777777" w:rsidR="00000000" w:rsidRDefault="009D64FD">
            <w:pPr>
              <w:rPr>
                <w:b/>
                <w:iCs/>
              </w:rPr>
            </w:pPr>
            <w:r>
              <w:rPr>
                <w:b/>
                <w:iCs/>
              </w:rPr>
              <w:t>has-been-set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90E1064" w14:textId="77777777" w:rsidR="00000000" w:rsidRDefault="009D64FD">
            <w:pPr>
              <w:rPr>
                <w:b/>
                <w:iCs/>
              </w:rPr>
            </w:pPr>
            <w:r>
              <w:rPr>
                <w:b/>
                <w:iCs/>
              </w:rPr>
              <w:t>has-been-referenced</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B97AAD1" w14:textId="77777777" w:rsidR="00000000" w:rsidRDefault="009D64FD">
            <w:pPr>
              <w:rPr>
                <w:b/>
                <w:iCs/>
              </w:rPr>
            </w:pPr>
            <w:r>
              <w:rPr>
                <w:b/>
                <w:iCs/>
              </w:rPr>
              <w:t>has-value</w:t>
            </w:r>
          </w:p>
        </w:tc>
      </w:tr>
      <w:tr w:rsidR="00000000" w14:paraId="468C9592" w14:textId="77777777">
        <w:tc>
          <w:tcPr>
            <w:tcW w:w="0" w:type="auto"/>
            <w:tcBorders>
              <w:top w:val="single" w:sz="4" w:space="0" w:color="auto"/>
              <w:left w:val="single" w:sz="4" w:space="0" w:color="auto"/>
              <w:bottom w:val="single" w:sz="4" w:space="0" w:color="auto"/>
              <w:right w:val="single" w:sz="4" w:space="0" w:color="auto"/>
            </w:tcBorders>
            <w:hideMark/>
          </w:tcPr>
          <w:p w14:paraId="6BB668DB" w14:textId="77777777" w:rsidR="00000000" w:rsidRDefault="009D64FD">
            <w:r>
              <w:t>defineVariable (without default or external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4FE17F03" w14:textId="77777777" w:rsidR="00000000" w:rsidRDefault="009D64FD">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18D26DD5" w14:textId="77777777" w:rsidR="00000000"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5BCC52C1" w14:textId="77777777" w:rsidR="00000000"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488F8FCD" w14:textId="77777777" w:rsidR="00000000" w:rsidRDefault="009D64FD">
            <w:r>
              <w:t>false</w:t>
            </w:r>
          </w:p>
        </w:tc>
      </w:tr>
      <w:tr w:rsidR="00000000" w14:paraId="014D3857" w14:textId="77777777">
        <w:tc>
          <w:tcPr>
            <w:tcW w:w="0" w:type="auto"/>
            <w:tcBorders>
              <w:top w:val="single" w:sz="4" w:space="0" w:color="auto"/>
              <w:left w:val="single" w:sz="4" w:space="0" w:color="auto"/>
              <w:bottom w:val="single" w:sz="4" w:space="0" w:color="auto"/>
              <w:right w:val="single" w:sz="4" w:space="0" w:color="auto"/>
            </w:tcBorders>
            <w:hideMark/>
          </w:tcPr>
          <w:p w14:paraId="1A52E3AC" w14:textId="77777777" w:rsidR="00000000" w:rsidRDefault="009D64FD">
            <w:r>
              <w:t>defineVariable (with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78F50AF5" w14:textId="77777777" w:rsidR="00000000" w:rsidRDefault="009D64FD">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6BB25229" w14:textId="77777777" w:rsidR="00000000"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3306E429" w14:textId="77777777" w:rsidR="00000000"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2A6BB6B6" w14:textId="77777777" w:rsidR="00000000" w:rsidRDefault="009D64FD">
            <w:r>
              <w:t>true</w:t>
            </w:r>
          </w:p>
        </w:tc>
      </w:tr>
      <w:tr w:rsidR="00000000" w14:paraId="262A80C7" w14:textId="77777777">
        <w:tc>
          <w:tcPr>
            <w:tcW w:w="0" w:type="auto"/>
            <w:tcBorders>
              <w:top w:val="single" w:sz="4" w:space="0" w:color="auto"/>
              <w:left w:val="single" w:sz="4" w:space="0" w:color="auto"/>
              <w:bottom w:val="single" w:sz="4" w:space="0" w:color="auto"/>
              <w:right w:val="single" w:sz="4" w:space="0" w:color="auto"/>
            </w:tcBorders>
            <w:hideMark/>
          </w:tcPr>
          <w:p w14:paraId="0A771B61" w14:textId="77777777" w:rsidR="00000000" w:rsidRDefault="009D64FD">
            <w:r>
              <w:t>defineVariable (with external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16620D71" w14:textId="77777777" w:rsidR="00000000" w:rsidRDefault="009D64FD">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4AAA65AE" w14:textId="77777777" w:rsidR="00000000"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060B9A32" w14:textId="77777777" w:rsidR="00000000"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06272105" w14:textId="77777777" w:rsidR="00000000" w:rsidRDefault="009D64FD">
            <w:r>
              <w:t>true</w:t>
            </w:r>
          </w:p>
        </w:tc>
      </w:tr>
      <w:tr w:rsidR="00000000" w14:paraId="4201118D" w14:textId="77777777">
        <w:tc>
          <w:tcPr>
            <w:tcW w:w="0" w:type="auto"/>
            <w:tcBorders>
              <w:top w:val="single" w:sz="4" w:space="0" w:color="auto"/>
              <w:left w:val="single" w:sz="4" w:space="0" w:color="auto"/>
              <w:bottom w:val="single" w:sz="4" w:space="0" w:color="auto"/>
              <w:right w:val="single" w:sz="4" w:space="0" w:color="auto"/>
            </w:tcBorders>
            <w:hideMark/>
          </w:tcPr>
          <w:p w14:paraId="479B2277" w14:textId="77777777" w:rsidR="00000000" w:rsidRDefault="009D64FD">
            <w:r>
              <w:t>newVariableInstance (without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258616B5" w14:textId="77777777" w:rsidR="00000000" w:rsidRDefault="009D64FD">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2421F1AD" w14:textId="77777777" w:rsidR="00000000"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45413E1B" w14:textId="77777777" w:rsidR="00000000"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72F87DDA" w14:textId="77777777" w:rsidR="00000000" w:rsidRDefault="009D64FD">
            <w:r>
              <w:t>false</w:t>
            </w:r>
          </w:p>
        </w:tc>
      </w:tr>
      <w:tr w:rsidR="00000000" w14:paraId="62D0AEB5" w14:textId="77777777">
        <w:tc>
          <w:tcPr>
            <w:tcW w:w="0" w:type="auto"/>
            <w:tcBorders>
              <w:top w:val="single" w:sz="4" w:space="0" w:color="auto"/>
              <w:left w:val="single" w:sz="4" w:space="0" w:color="auto"/>
              <w:bottom w:val="single" w:sz="4" w:space="0" w:color="auto"/>
              <w:right w:val="single" w:sz="4" w:space="0" w:color="auto"/>
            </w:tcBorders>
            <w:hideMark/>
          </w:tcPr>
          <w:p w14:paraId="3E0B23B7" w14:textId="77777777" w:rsidR="00000000" w:rsidRDefault="009D64FD">
            <w:r>
              <w:t>newVariableInstance (with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4C6606FC" w14:textId="77777777" w:rsidR="00000000" w:rsidRDefault="009D64FD">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0126D3C8" w14:textId="77777777" w:rsidR="00000000"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49975827" w14:textId="77777777" w:rsidR="00000000"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4E1DA85C" w14:textId="77777777" w:rsidR="00000000" w:rsidRDefault="009D64FD">
            <w:r>
              <w:t>true</w:t>
            </w:r>
          </w:p>
        </w:tc>
      </w:tr>
      <w:tr w:rsidR="00000000" w14:paraId="4461A83E" w14:textId="77777777">
        <w:tc>
          <w:tcPr>
            <w:tcW w:w="0" w:type="auto"/>
            <w:vMerge w:val="restart"/>
            <w:tcBorders>
              <w:top w:val="single" w:sz="4" w:space="0" w:color="auto"/>
              <w:left w:val="single" w:sz="4" w:space="0" w:color="auto"/>
              <w:bottom w:val="single" w:sz="4" w:space="0" w:color="auto"/>
              <w:right w:val="single" w:sz="4" w:space="0" w:color="auto"/>
            </w:tcBorders>
            <w:hideMark/>
          </w:tcPr>
          <w:p w14:paraId="7ACB350F" w14:textId="77777777" w:rsidR="00000000" w:rsidRDefault="009D64FD">
            <w:r>
              <w:t>setVariable</w:t>
            </w:r>
          </w:p>
        </w:tc>
        <w:tc>
          <w:tcPr>
            <w:tcW w:w="0" w:type="auto"/>
            <w:gridSpan w:val="3"/>
            <w:tcBorders>
              <w:top w:val="single" w:sz="4" w:space="0" w:color="auto"/>
              <w:left w:val="single" w:sz="4" w:space="0" w:color="auto"/>
              <w:bottom w:val="single" w:sz="4" w:space="0" w:color="auto"/>
              <w:right w:val="single" w:sz="4" w:space="0" w:color="auto"/>
            </w:tcBorders>
            <w:hideMark/>
          </w:tcPr>
          <w:p w14:paraId="60BF8273" w14:textId="77777777" w:rsidR="00000000" w:rsidRDefault="009D64FD">
            <w:r>
              <w:t>tuple doesn't exist</w:t>
            </w:r>
          </w:p>
        </w:tc>
        <w:tc>
          <w:tcPr>
            <w:tcW w:w="0" w:type="auto"/>
            <w:gridSpan w:val="3"/>
            <w:tcBorders>
              <w:top w:val="single" w:sz="4" w:space="0" w:color="auto"/>
              <w:left w:val="single" w:sz="4" w:space="0" w:color="auto"/>
              <w:bottom w:val="single" w:sz="4" w:space="0" w:color="auto"/>
              <w:right w:val="single" w:sz="4" w:space="0" w:color="auto"/>
            </w:tcBorders>
            <w:hideMark/>
          </w:tcPr>
          <w:p w14:paraId="2DFC5550" w14:textId="77777777" w:rsidR="00000000" w:rsidRDefault="009D64FD">
            <w:r>
              <w:t>Schema Definition Error</w:t>
            </w:r>
          </w:p>
        </w:tc>
      </w:tr>
      <w:tr w:rsidR="00000000" w14:paraId="556B02B7"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7180259E" w14:textId="77777777" w:rsidR="00000000" w:rsidRDefault="009D64FD">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C300918" w14:textId="77777777" w:rsidR="00000000"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39D9D0BC" w14:textId="77777777" w:rsidR="00000000"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74298F2A" w14:textId="77777777" w:rsidR="00000000"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79663A69" w14:textId="77777777" w:rsidR="00000000" w:rsidRDefault="009D64FD">
            <w:r>
              <w:t>true</w:t>
            </w:r>
          </w:p>
        </w:tc>
        <w:tc>
          <w:tcPr>
            <w:tcW w:w="0" w:type="auto"/>
            <w:tcBorders>
              <w:top w:val="single" w:sz="4" w:space="0" w:color="auto"/>
              <w:left w:val="single" w:sz="4" w:space="0" w:color="auto"/>
              <w:bottom w:val="single" w:sz="4" w:space="0" w:color="auto"/>
              <w:right w:val="single" w:sz="4" w:space="0" w:color="auto"/>
            </w:tcBorders>
            <w:hideMark/>
          </w:tcPr>
          <w:p w14:paraId="61DBCD99" w14:textId="77777777" w:rsidR="00000000"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486B3F5F" w14:textId="77777777" w:rsidR="00000000" w:rsidRDefault="009D64FD">
            <w:r>
              <w:t>true</w:t>
            </w:r>
          </w:p>
        </w:tc>
      </w:tr>
      <w:tr w:rsidR="00000000" w14:paraId="52A224A5"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05541335" w14:textId="77777777" w:rsidR="00000000" w:rsidRDefault="009D64FD">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05717AE0" w14:textId="77777777" w:rsidR="00000000"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6D8393B4" w14:textId="77777777" w:rsidR="00000000"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6BC6404C" w14:textId="77777777" w:rsidR="00000000" w:rsidRDefault="009D64FD">
            <w:r>
              <w:t>true</w:t>
            </w:r>
          </w:p>
        </w:tc>
        <w:tc>
          <w:tcPr>
            <w:tcW w:w="0" w:type="auto"/>
            <w:tcBorders>
              <w:top w:val="single" w:sz="4" w:space="0" w:color="auto"/>
              <w:left w:val="single" w:sz="4" w:space="0" w:color="auto"/>
              <w:bottom w:val="single" w:sz="4" w:space="0" w:color="auto"/>
              <w:right w:val="single" w:sz="4" w:space="0" w:color="auto"/>
            </w:tcBorders>
            <w:hideMark/>
          </w:tcPr>
          <w:p w14:paraId="2F9D90A2" w14:textId="77777777" w:rsidR="00000000" w:rsidRDefault="009D64FD">
            <w:r>
              <w:t>true</w:t>
            </w:r>
          </w:p>
        </w:tc>
        <w:tc>
          <w:tcPr>
            <w:tcW w:w="0" w:type="auto"/>
            <w:tcBorders>
              <w:top w:val="single" w:sz="4" w:space="0" w:color="auto"/>
              <w:left w:val="single" w:sz="4" w:space="0" w:color="auto"/>
              <w:bottom w:val="single" w:sz="4" w:space="0" w:color="auto"/>
              <w:right w:val="single" w:sz="4" w:space="0" w:color="auto"/>
            </w:tcBorders>
            <w:hideMark/>
          </w:tcPr>
          <w:p w14:paraId="4AC2556B" w14:textId="77777777" w:rsidR="00000000"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1C53B70D" w14:textId="77777777" w:rsidR="00000000" w:rsidRDefault="009D64FD">
            <w:r>
              <w:t>true (also value changed to new value)</w:t>
            </w:r>
          </w:p>
        </w:tc>
      </w:tr>
      <w:tr w:rsidR="00000000" w14:paraId="566AF0FB"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3164AD40" w14:textId="77777777" w:rsidR="00000000" w:rsidRDefault="009D64FD">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E574BE2" w14:textId="77777777" w:rsidR="00000000"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760722EC" w14:textId="77777777" w:rsidR="00000000" w:rsidRDefault="009D64FD">
            <w:r>
              <w:t>true</w:t>
            </w:r>
          </w:p>
        </w:tc>
        <w:tc>
          <w:tcPr>
            <w:tcW w:w="0" w:type="auto"/>
            <w:tcBorders>
              <w:top w:val="single" w:sz="4" w:space="0" w:color="auto"/>
              <w:left w:val="single" w:sz="4" w:space="0" w:color="auto"/>
              <w:bottom w:val="single" w:sz="4" w:space="0" w:color="auto"/>
              <w:right w:val="single" w:sz="4" w:space="0" w:color="auto"/>
            </w:tcBorders>
            <w:hideMark/>
          </w:tcPr>
          <w:p w14:paraId="0AD3A176" w14:textId="77777777" w:rsidR="00000000" w:rsidRDefault="009D64FD">
            <w:r>
              <w:t>true</w:t>
            </w:r>
          </w:p>
        </w:tc>
        <w:tc>
          <w:tcPr>
            <w:tcW w:w="0" w:type="auto"/>
            <w:gridSpan w:val="3"/>
            <w:tcBorders>
              <w:top w:val="single" w:sz="4" w:space="0" w:color="auto"/>
              <w:left w:val="single" w:sz="4" w:space="0" w:color="auto"/>
              <w:bottom w:val="single" w:sz="4" w:space="0" w:color="auto"/>
              <w:right w:val="single" w:sz="4" w:space="0" w:color="auto"/>
            </w:tcBorders>
            <w:hideMark/>
          </w:tcPr>
          <w:p w14:paraId="73E5EABB" w14:textId="77777777" w:rsidR="00000000" w:rsidRDefault="009D64FD">
            <w:r>
              <w:t>Schema Definition Error – set after reference not allowed.</w:t>
            </w:r>
          </w:p>
        </w:tc>
      </w:tr>
      <w:tr w:rsidR="00000000" w14:paraId="31D2D9C0"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5FABC07F" w14:textId="77777777" w:rsidR="00000000" w:rsidRDefault="009D64FD">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B04B6E1" w14:textId="77777777" w:rsidR="00000000" w:rsidRDefault="009D64FD">
            <w:r>
              <w:t>true</w:t>
            </w:r>
          </w:p>
        </w:tc>
        <w:tc>
          <w:tcPr>
            <w:tcW w:w="0" w:type="auto"/>
            <w:tcBorders>
              <w:top w:val="single" w:sz="4" w:space="0" w:color="auto"/>
              <w:left w:val="single" w:sz="4" w:space="0" w:color="auto"/>
              <w:bottom w:val="single" w:sz="4" w:space="0" w:color="auto"/>
              <w:right w:val="single" w:sz="4" w:space="0" w:color="auto"/>
            </w:tcBorders>
            <w:hideMark/>
          </w:tcPr>
          <w:p w14:paraId="5EE8C169" w14:textId="77777777" w:rsidR="00000000" w:rsidRDefault="009D64FD">
            <w:r>
              <w:t>any</w:t>
            </w:r>
          </w:p>
        </w:tc>
        <w:tc>
          <w:tcPr>
            <w:tcW w:w="0" w:type="auto"/>
            <w:tcBorders>
              <w:top w:val="single" w:sz="4" w:space="0" w:color="auto"/>
              <w:left w:val="single" w:sz="4" w:space="0" w:color="auto"/>
              <w:bottom w:val="single" w:sz="4" w:space="0" w:color="auto"/>
              <w:right w:val="single" w:sz="4" w:space="0" w:color="auto"/>
            </w:tcBorders>
            <w:hideMark/>
          </w:tcPr>
          <w:p w14:paraId="2250B3A9" w14:textId="77777777" w:rsidR="00000000" w:rsidRDefault="009D64FD">
            <w:r>
              <w:t>true</w:t>
            </w:r>
          </w:p>
        </w:tc>
        <w:tc>
          <w:tcPr>
            <w:tcW w:w="0" w:type="auto"/>
            <w:gridSpan w:val="3"/>
            <w:tcBorders>
              <w:top w:val="single" w:sz="4" w:space="0" w:color="auto"/>
              <w:left w:val="single" w:sz="4" w:space="0" w:color="auto"/>
              <w:bottom w:val="single" w:sz="4" w:space="0" w:color="auto"/>
              <w:right w:val="single" w:sz="4" w:space="0" w:color="auto"/>
            </w:tcBorders>
            <w:hideMark/>
          </w:tcPr>
          <w:p w14:paraId="0D091E0F" w14:textId="77777777" w:rsidR="00000000" w:rsidRDefault="009D64FD">
            <w:r>
              <w:t>Schema Definition Error - double set not allowed.</w:t>
            </w:r>
          </w:p>
        </w:tc>
      </w:tr>
      <w:tr w:rsidR="00000000" w14:paraId="37C80FB6" w14:textId="77777777">
        <w:tc>
          <w:tcPr>
            <w:tcW w:w="0" w:type="auto"/>
            <w:vMerge w:val="restart"/>
            <w:tcBorders>
              <w:top w:val="single" w:sz="4" w:space="0" w:color="auto"/>
              <w:left w:val="single" w:sz="4" w:space="0" w:color="auto"/>
              <w:bottom w:val="single" w:sz="4" w:space="0" w:color="auto"/>
              <w:right w:val="single" w:sz="4" w:space="0" w:color="auto"/>
            </w:tcBorders>
            <w:hideMark/>
          </w:tcPr>
          <w:p w14:paraId="00F86C5A" w14:textId="77777777" w:rsidR="00000000" w:rsidRDefault="009D64FD">
            <w:r>
              <w:t>reference variable (from DFDL expression)</w:t>
            </w:r>
          </w:p>
        </w:tc>
        <w:tc>
          <w:tcPr>
            <w:tcW w:w="0" w:type="auto"/>
            <w:gridSpan w:val="3"/>
            <w:tcBorders>
              <w:top w:val="single" w:sz="4" w:space="0" w:color="auto"/>
              <w:left w:val="single" w:sz="4" w:space="0" w:color="auto"/>
              <w:bottom w:val="single" w:sz="4" w:space="0" w:color="auto"/>
              <w:right w:val="single" w:sz="4" w:space="0" w:color="auto"/>
            </w:tcBorders>
            <w:hideMark/>
          </w:tcPr>
          <w:p w14:paraId="556164C1" w14:textId="77777777" w:rsidR="00000000" w:rsidRDefault="009D64FD">
            <w:r>
              <w:t>tuple doesn't exist</w:t>
            </w:r>
          </w:p>
        </w:tc>
        <w:tc>
          <w:tcPr>
            <w:tcW w:w="0" w:type="auto"/>
            <w:gridSpan w:val="3"/>
            <w:tcBorders>
              <w:top w:val="single" w:sz="4" w:space="0" w:color="auto"/>
              <w:left w:val="single" w:sz="4" w:space="0" w:color="auto"/>
              <w:bottom w:val="single" w:sz="4" w:space="0" w:color="auto"/>
              <w:right w:val="single" w:sz="4" w:space="0" w:color="auto"/>
            </w:tcBorders>
            <w:hideMark/>
          </w:tcPr>
          <w:p w14:paraId="14631277" w14:textId="77777777" w:rsidR="00000000" w:rsidRDefault="009D64FD">
            <w:r>
              <w:t>Schema Definition Error</w:t>
            </w:r>
          </w:p>
        </w:tc>
      </w:tr>
      <w:tr w:rsidR="00000000" w14:paraId="665AE5BE"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110F809A" w14:textId="77777777" w:rsidR="00000000" w:rsidRDefault="009D64FD">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AC5525D" w14:textId="77777777" w:rsidR="00000000"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1EF57907" w14:textId="77777777" w:rsidR="00000000"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4A30C0B5" w14:textId="77777777" w:rsidR="00000000" w:rsidRDefault="009D64FD">
            <w:r>
              <w:t>false</w:t>
            </w:r>
          </w:p>
        </w:tc>
        <w:tc>
          <w:tcPr>
            <w:tcW w:w="0" w:type="auto"/>
            <w:gridSpan w:val="3"/>
            <w:tcBorders>
              <w:top w:val="single" w:sz="4" w:space="0" w:color="auto"/>
              <w:left w:val="single" w:sz="4" w:space="0" w:color="auto"/>
              <w:bottom w:val="single" w:sz="4" w:space="0" w:color="auto"/>
              <w:right w:val="single" w:sz="4" w:space="0" w:color="auto"/>
            </w:tcBorders>
            <w:hideMark/>
          </w:tcPr>
          <w:p w14:paraId="4B5DBE50" w14:textId="77777777" w:rsidR="00000000" w:rsidRDefault="009D64FD">
            <w:r>
              <w:t>Schema Definition Error – undefined variable</w:t>
            </w:r>
          </w:p>
        </w:tc>
      </w:tr>
      <w:tr w:rsidR="00000000" w14:paraId="04F53496"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482C8C54" w14:textId="77777777" w:rsidR="00000000" w:rsidRDefault="009D64FD">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0105857" w14:textId="77777777" w:rsidR="00000000" w:rsidRDefault="009D64FD">
            <w:r>
              <w:t>any</w:t>
            </w:r>
          </w:p>
        </w:tc>
        <w:tc>
          <w:tcPr>
            <w:tcW w:w="0" w:type="auto"/>
            <w:tcBorders>
              <w:top w:val="single" w:sz="4" w:space="0" w:color="auto"/>
              <w:left w:val="single" w:sz="4" w:space="0" w:color="auto"/>
              <w:bottom w:val="single" w:sz="4" w:space="0" w:color="auto"/>
              <w:right w:val="single" w:sz="4" w:space="0" w:color="auto"/>
            </w:tcBorders>
            <w:hideMark/>
          </w:tcPr>
          <w:p w14:paraId="3E19FC0A" w14:textId="77777777" w:rsidR="00000000" w:rsidRDefault="009D64FD">
            <w:r>
              <w:t>any</w:t>
            </w:r>
          </w:p>
        </w:tc>
        <w:tc>
          <w:tcPr>
            <w:tcW w:w="0" w:type="auto"/>
            <w:tcBorders>
              <w:top w:val="single" w:sz="4" w:space="0" w:color="auto"/>
              <w:left w:val="single" w:sz="4" w:space="0" w:color="auto"/>
              <w:bottom w:val="single" w:sz="4" w:space="0" w:color="auto"/>
              <w:right w:val="single" w:sz="4" w:space="0" w:color="auto"/>
            </w:tcBorders>
            <w:hideMark/>
          </w:tcPr>
          <w:p w14:paraId="05E6DDFC" w14:textId="77777777" w:rsidR="00000000" w:rsidRDefault="009D64FD">
            <w:r>
              <w:t>true</w:t>
            </w:r>
          </w:p>
        </w:tc>
        <w:tc>
          <w:tcPr>
            <w:tcW w:w="0" w:type="auto"/>
            <w:tcBorders>
              <w:top w:val="single" w:sz="4" w:space="0" w:color="auto"/>
              <w:left w:val="single" w:sz="4" w:space="0" w:color="auto"/>
              <w:bottom w:val="single" w:sz="4" w:space="0" w:color="auto"/>
              <w:right w:val="single" w:sz="4" w:space="0" w:color="auto"/>
            </w:tcBorders>
            <w:hideMark/>
          </w:tcPr>
          <w:p w14:paraId="04DEB191" w14:textId="77777777" w:rsidR="00000000"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6E4EB0CF" w14:textId="77777777" w:rsidR="00000000" w:rsidRDefault="009D64FD">
            <w:r>
              <w:t>true (value is returned)</w:t>
            </w:r>
          </w:p>
        </w:tc>
        <w:tc>
          <w:tcPr>
            <w:tcW w:w="0" w:type="auto"/>
            <w:tcBorders>
              <w:top w:val="single" w:sz="4" w:space="0" w:color="auto"/>
              <w:left w:val="single" w:sz="4" w:space="0" w:color="auto"/>
              <w:bottom w:val="single" w:sz="4" w:space="0" w:color="auto"/>
              <w:right w:val="single" w:sz="4" w:space="0" w:color="auto"/>
            </w:tcBorders>
            <w:hideMark/>
          </w:tcPr>
          <w:p w14:paraId="5BE1EAAF" w14:textId="77777777" w:rsidR="00000000" w:rsidRDefault="009D64FD">
            <w:r>
              <w:t>true</w:t>
            </w:r>
          </w:p>
        </w:tc>
      </w:tr>
    </w:tbl>
    <w:p w14:paraId="4DEF1F61" w14:textId="77777777" w:rsidR="00000000" w:rsidRDefault="009D64FD">
      <w:pPr>
        <w:pStyle w:val="Caption"/>
      </w:pPr>
      <w:r>
        <w:t xml:space="preserve">Table </w:t>
      </w:r>
      <w:r>
        <w:fldChar w:fldCharType="begin"/>
      </w:r>
      <w:r>
        <w:instrText xml:space="preserve"> SEQ Table \* ARABIC </w:instrText>
      </w:r>
      <w:r>
        <w:fldChar w:fldCharType="separate"/>
      </w:r>
      <w:r>
        <w:rPr>
          <w:noProof/>
        </w:rPr>
        <w:t>56</w:t>
      </w:r>
      <w:r>
        <w:fldChar w:fldCharType="end"/>
      </w:r>
      <w:r>
        <w:rPr>
          <w:noProof/>
          <w:lang w:val="en-GB"/>
        </w:rPr>
        <w:t xml:space="preserve"> Memory </w:t>
      </w:r>
      <w:r>
        <w:rPr>
          <w:noProof/>
          <w:lang w:val="en-GB"/>
        </w:rPr>
        <w:t>States for Expression Language Variables</w:t>
      </w:r>
      <w:r>
        <w:rPr>
          <w:lang w:val="en-GB"/>
        </w:rPr>
        <w:t xml:space="preserve"> </w:t>
      </w:r>
    </w:p>
    <w:p w14:paraId="6993B19D" w14:textId="77777777" w:rsidR="00000000" w:rsidRDefault="009D64FD">
      <w:r>
        <w:t>The above table describes a set of rules which might be abbreviated as:</w:t>
      </w:r>
    </w:p>
    <w:p w14:paraId="6211CB05" w14:textId="77777777" w:rsidR="00000000" w:rsidRDefault="009D64FD">
      <w:pPr>
        <w:numPr>
          <w:ilvl w:val="0"/>
          <w:numId w:val="161"/>
        </w:numPr>
      </w:pPr>
      <w:r>
        <w:t>write once, read many</w:t>
      </w:r>
    </w:p>
    <w:p w14:paraId="5FA669BD" w14:textId="77777777" w:rsidR="00000000" w:rsidRDefault="009D64FD">
      <w:pPr>
        <w:numPr>
          <w:ilvl w:val="0"/>
          <w:numId w:val="161"/>
        </w:numPr>
      </w:pPr>
      <w:r>
        <w:t>no write after the value has been read</w:t>
      </w:r>
    </w:p>
    <w:p w14:paraId="0E335938" w14:textId="77777777" w:rsidR="00000000" w:rsidRDefault="009D64FD">
      <w:r>
        <w:t>An exception to this behavior occurs whenever the DFDL processor backtracks becau</w:t>
      </w:r>
      <w:r>
        <w:t>se it is processing multiple arms of a choice or as a result of speculative parsing. In this case the variable state is also rewound.</w:t>
      </w:r>
    </w:p>
    <w:p w14:paraId="62F27FD9" w14:textId="77777777" w:rsidR="00000000" w:rsidRDefault="009D64FD">
      <w:r>
        <w:t>It is a Schema Definition Error if a dfdl:setVariable or a variable reference occurs and there is no corresponding variabl</w:t>
      </w:r>
      <w:r>
        <w:t>e name defined by a dfdl:defineVariable annotation.</w:t>
      </w:r>
    </w:p>
    <w:p w14:paraId="0C1FA51E" w14:textId="77777777" w:rsidR="00000000" w:rsidRDefault="009D64FD">
      <w:r>
        <w:t xml:space="preserve">It is a Schema Definition Error if a dfdl:setVariable provides a value </w:t>
      </w:r>
      <w:r>
        <w:t xml:space="preserve">of incorrect type which does not correspond to the type specified by the dfdl:defineVariable. </w:t>
      </w:r>
    </w:p>
    <w:p w14:paraId="350E17FC" w14:textId="77777777" w:rsidR="00000000" w:rsidRDefault="009D64FD">
      <w:r>
        <w:t xml:space="preserve">It is a Schema Definition Error if a variable reference in an expression is able to return a value of incorrect type for the evaluation of that expression. That </w:t>
      </w:r>
      <w:r>
        <w:t>is, DFDL - including the expressions contained in it - is a statically type-checkable language. DFDL implementations may issue these Schema Definition Errors prior to processing time.</w:t>
      </w:r>
    </w:p>
    <w:p w14:paraId="78BAFF34" w14:textId="77777777" w:rsidR="00000000" w:rsidRDefault="009D64FD">
      <w:r>
        <w:t>Even if the errors are detected at processing time, the errors associate</w:t>
      </w:r>
      <w:r>
        <w:t xml:space="preserve">d with write-after-read, and double-write are Schema Definition Errors because they indicate the schema is not properly designed to use variables consistent with their single-assignment behavior. </w:t>
      </w:r>
    </w:p>
    <w:p w14:paraId="38DD53DE" w14:textId="77777777" w:rsidR="00000000" w:rsidRDefault="009D64FD">
      <w:pPr>
        <w:pStyle w:val="Heading2"/>
        <w:rPr>
          <w:rFonts w:eastAsia="Times New Roman"/>
        </w:rPr>
      </w:pPr>
      <w:bookmarkStart w:id="11663" w:name="_Toc25589894"/>
      <w:bookmarkStart w:id="11664" w:name="_Toc349042862"/>
      <w:bookmarkStart w:id="11665" w:name="_Toc243112799"/>
      <w:bookmarkStart w:id="11666" w:name="_Toc194983946"/>
      <w:bookmarkStart w:id="11667" w:name="_Toc199516270"/>
      <w:bookmarkStart w:id="11668" w:name="_Toc243112801"/>
      <w:bookmarkStart w:id="11669" w:name="_Toc194983948"/>
      <w:bookmarkStart w:id="11670" w:name="_Toc199516272"/>
      <w:r>
        <w:rPr>
          <w:rFonts w:eastAsia="Times New Roman"/>
        </w:rPr>
        <w:t>General Syntax</w:t>
      </w:r>
      <w:bookmarkEnd w:id="11663"/>
      <w:bookmarkEnd w:id="11664"/>
      <w:bookmarkEnd w:id="11665"/>
      <w:bookmarkEnd w:id="11666"/>
      <w:bookmarkEnd w:id="11667"/>
    </w:p>
    <w:p w14:paraId="1DE74DBB" w14:textId="77777777" w:rsidR="00000000" w:rsidRDefault="009D64FD">
      <w:r>
        <w:t>DFDL expressions follow the XPath 2.0 syntax</w:t>
      </w:r>
      <w:r>
        <w:t xml:space="preserve"> rules but are always enclosed in curly braces "{" and "}". </w:t>
      </w:r>
    </w:p>
    <w:p w14:paraId="4D9DCFDB" w14:textId="77777777" w:rsidR="00000000" w:rsidRDefault="009D64FD">
      <w:r>
        <w:t>When a property accepts either a DFDL string literal or a DFDL expression, and the value is a string literal starting with a "{" character, then "{{"must be used to escape the "{" character.</w:t>
      </w:r>
    </w:p>
    <w:p w14:paraId="3A3BE4FE" w14:textId="77777777" w:rsidR="00000000" w:rsidRDefault="009D64FD">
      <w:r>
        <w:t xml:space="preserve">The </w:t>
      </w:r>
      <w:r>
        <w:t>syntax "{}" is a Schema Definition Error as it results in an empty XPath 2.0 expression which is not legal. It is not the equivalent of setting the property to empty string.</w:t>
      </w:r>
    </w:p>
    <w:p w14:paraId="26CCB559" w14:textId="77777777" w:rsidR="00000000" w:rsidRDefault="009D64FD">
      <w:r>
        <w:t>Examples</w:t>
      </w:r>
    </w:p>
    <w:p w14:paraId="1655DF57" w14:textId="77777777" w:rsidR="00000000" w:rsidRDefault="009D64FD">
      <w:pPr>
        <w:pStyle w:val="Codeblock0"/>
        <w:pBdr>
          <w:top w:val="single" w:sz="4" w:space="1" w:color="auto"/>
          <w:left w:val="single" w:sz="4" w:space="4" w:color="auto"/>
          <w:bottom w:val="single" w:sz="4" w:space="1" w:color="auto"/>
          <w:right w:val="single" w:sz="4" w:space="4" w:color="auto"/>
        </w:pBdr>
      </w:pPr>
      <w:r>
        <w:t>{ /book/title }</w:t>
      </w:r>
    </w:p>
    <w:p w14:paraId="7765D56F" w14:textId="77777777" w:rsidR="00000000" w:rsidRDefault="009D64FD">
      <w:pPr>
        <w:pStyle w:val="Codeblock0"/>
        <w:pBdr>
          <w:top w:val="single" w:sz="4" w:space="1" w:color="auto"/>
          <w:left w:val="single" w:sz="4" w:space="4" w:color="auto"/>
          <w:bottom w:val="single" w:sz="4" w:space="1" w:color="auto"/>
          <w:right w:val="single" w:sz="4" w:space="4" w:color="auto"/>
        </w:pBdr>
      </w:pPr>
      <w:r>
        <w:t>{ $x+2 }</w:t>
      </w:r>
    </w:p>
    <w:p w14:paraId="18B9F272" w14:textId="77777777" w:rsidR="00000000"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r>
        <w:rPr>
          <w:rFonts w:eastAsia="MS Mincho"/>
        </w:rPr>
        <w:t xml:space="preserve">if (fn:exists(../field1))  then 1 else 0 </w:t>
      </w:r>
      <w:r>
        <w:rPr>
          <w:lang w:val="en-US"/>
        </w:rPr>
        <w:t xml:space="preserve"> }   </w:t>
      </w:r>
    </w:p>
    <w:p w14:paraId="3096C147" w14:textId="77777777" w:rsidR="00000000" w:rsidRDefault="009D64FD">
      <w:r>
        <w:t>The</w:t>
      </w:r>
      <w:r>
        <w:rPr>
          <w:rFonts w:eastAsia="Arial"/>
        </w:rPr>
        <w:t xml:space="preserve"> </w:t>
      </w:r>
      <w:r>
        <w:t>result</w:t>
      </w:r>
      <w:r>
        <w:rPr>
          <w:rFonts w:eastAsia="Arial"/>
        </w:rPr>
        <w:t xml:space="preserve"> </w:t>
      </w:r>
      <w:r>
        <w:t>of</w:t>
      </w:r>
      <w:r>
        <w:rPr>
          <w:rFonts w:eastAsia="Arial"/>
        </w:rPr>
        <w:t xml:space="preserve"> </w:t>
      </w:r>
      <w:r>
        <w:t>evaluating</w:t>
      </w:r>
      <w:r>
        <w:rPr>
          <w:rFonts w:eastAsia="Arial"/>
        </w:rPr>
        <w:t xml:space="preserve"> </w:t>
      </w:r>
      <w:r>
        <w:t>the</w:t>
      </w:r>
      <w:r>
        <w:rPr>
          <w:rFonts w:eastAsia="Arial"/>
        </w:rPr>
        <w:t xml:space="preserve"> </w:t>
      </w:r>
      <w:r>
        <w:t>expression</w:t>
      </w:r>
      <w:r>
        <w:rPr>
          <w:rFonts w:eastAsia="Arial"/>
        </w:rPr>
        <w:t xml:space="preserve"> </w:t>
      </w:r>
      <w:r>
        <w:t>must</w:t>
      </w:r>
      <w:r>
        <w:rPr>
          <w:rFonts w:eastAsia="Arial"/>
        </w:rPr>
        <w:t xml:space="preserve"> </w:t>
      </w:r>
      <w:r>
        <w:t>be</w:t>
      </w:r>
      <w:r>
        <w:rPr>
          <w:rFonts w:eastAsia="Arial"/>
        </w:rPr>
        <w:t xml:space="preserve"> </w:t>
      </w:r>
      <w:r>
        <w:t>a</w:t>
      </w:r>
      <w:r>
        <w:rPr>
          <w:rFonts w:eastAsia="Arial"/>
        </w:rPr>
        <w:t xml:space="preserve"> </w:t>
      </w:r>
      <w:r>
        <w:t>single</w:t>
      </w:r>
      <w:r>
        <w:rPr>
          <w:rFonts w:eastAsia="Arial"/>
        </w:rPr>
        <w:t xml:space="preserve"> </w:t>
      </w:r>
      <w:r>
        <w:t>atomic</w:t>
      </w:r>
      <w:r>
        <w:rPr>
          <w:rFonts w:eastAsia="Arial"/>
        </w:rPr>
        <w:t xml:space="preserve"> </w:t>
      </w:r>
      <w:r>
        <w:t>value</w:t>
      </w:r>
      <w:r>
        <w:rPr>
          <w:rFonts w:eastAsia="Arial"/>
        </w:rPr>
        <w:t xml:space="preserve"> </w:t>
      </w:r>
      <w:r>
        <w:t>of</w:t>
      </w:r>
      <w:r>
        <w:rPr>
          <w:rFonts w:eastAsia="Arial"/>
        </w:rPr>
        <w:t xml:space="preserve"> </w:t>
      </w:r>
      <w:r>
        <w:t>the</w:t>
      </w:r>
      <w:r>
        <w:rPr>
          <w:rFonts w:eastAsia="Arial"/>
        </w:rPr>
        <w:t xml:space="preserve"> </w:t>
      </w:r>
      <w:r>
        <w:t>type</w:t>
      </w:r>
      <w:r>
        <w:rPr>
          <w:rFonts w:eastAsia="Arial"/>
        </w:rPr>
        <w:t xml:space="preserve"> </w:t>
      </w:r>
      <w:r>
        <w:t>expected</w:t>
      </w:r>
      <w:r>
        <w:rPr>
          <w:rFonts w:eastAsia="Arial"/>
        </w:rPr>
        <w:t xml:space="preserve"> </w:t>
      </w:r>
      <w:r>
        <w:t>by</w:t>
      </w:r>
      <w:r>
        <w:rPr>
          <w:rFonts w:eastAsia="Arial"/>
        </w:rPr>
        <w:t xml:space="preserve"> </w:t>
      </w:r>
      <w:r>
        <w:t>the</w:t>
      </w:r>
      <w:r>
        <w:rPr>
          <w:rFonts w:eastAsia="Arial"/>
        </w:rPr>
        <w:t xml:space="preserve"> </w:t>
      </w:r>
      <w:r>
        <w:t>context,</w:t>
      </w:r>
      <w:r>
        <w:rPr>
          <w:rFonts w:eastAsia="Arial"/>
        </w:rPr>
        <w:t xml:space="preserve"> </w:t>
      </w:r>
      <w:r>
        <w:t>and</w:t>
      </w:r>
      <w:r>
        <w:rPr>
          <w:rFonts w:eastAsia="Arial"/>
        </w:rPr>
        <w:t xml:space="preserve"> </w:t>
      </w:r>
      <w:r>
        <w:t>it</w:t>
      </w:r>
      <w:r>
        <w:rPr>
          <w:rFonts w:eastAsia="Arial"/>
        </w:rPr>
        <w:t xml:space="preserve"> </w:t>
      </w:r>
      <w:r>
        <w:t>is</w:t>
      </w:r>
      <w:r>
        <w:rPr>
          <w:rFonts w:eastAsia="Arial"/>
        </w:rPr>
        <w:t xml:space="preserve"> </w:t>
      </w:r>
      <w:r>
        <w:t>a</w:t>
      </w:r>
      <w:r>
        <w:rPr>
          <w:rFonts w:eastAsia="Arial"/>
        </w:rPr>
        <w:t xml:space="preserve"> </w:t>
      </w:r>
      <w:r>
        <w:t>Schema Definition Error</w:t>
      </w:r>
      <w:r>
        <w:rPr>
          <w:rFonts w:eastAsia="Arial"/>
        </w:rPr>
        <w:t xml:space="preserve"> </w:t>
      </w:r>
      <w:r>
        <w:t>otherwise.</w:t>
      </w:r>
      <w:r>
        <w:rPr>
          <w:rFonts w:eastAsia="Arial"/>
        </w:rPr>
        <w:t xml:space="preserve"> </w:t>
      </w:r>
      <w:r>
        <w:t>Some</w:t>
      </w:r>
      <w:r>
        <w:rPr>
          <w:rFonts w:eastAsia="Arial"/>
        </w:rPr>
        <w:t xml:space="preserve"> </w:t>
      </w:r>
      <w:r>
        <w:t>XPath</w:t>
      </w:r>
      <w:r>
        <w:rPr>
          <w:rFonts w:eastAsia="Arial"/>
        </w:rPr>
        <w:t xml:space="preserve"> </w:t>
      </w:r>
      <w:r>
        <w:t>expressions</w:t>
      </w:r>
      <w:r>
        <w:rPr>
          <w:rFonts w:eastAsia="Arial"/>
        </w:rPr>
        <w:t xml:space="preserve"> </w:t>
      </w:r>
      <w:r>
        <w:t>naturally</w:t>
      </w:r>
      <w:r>
        <w:rPr>
          <w:rFonts w:eastAsia="Arial"/>
        </w:rPr>
        <w:t xml:space="preserve"> </w:t>
      </w:r>
      <w:r>
        <w:t>return</w:t>
      </w:r>
      <w:r>
        <w:rPr>
          <w:rFonts w:eastAsia="Arial"/>
        </w:rPr>
        <w:t xml:space="preserve"> </w:t>
      </w:r>
      <w:r>
        <w:t>a</w:t>
      </w:r>
      <w:r>
        <w:rPr>
          <w:rFonts w:eastAsia="Arial"/>
        </w:rPr>
        <w:t xml:space="preserve"> </w:t>
      </w:r>
      <w:r>
        <w:t>sequence</w:t>
      </w:r>
      <w:r>
        <w:rPr>
          <w:rFonts w:eastAsia="Arial"/>
        </w:rPr>
        <w:t xml:space="preserve"> </w:t>
      </w:r>
      <w:r>
        <w:t>of</w:t>
      </w:r>
      <w:r>
        <w:rPr>
          <w:rFonts w:eastAsia="Arial"/>
        </w:rPr>
        <w:t xml:space="preserve"> </w:t>
      </w:r>
      <w:r>
        <w:t>values,</w:t>
      </w:r>
      <w:r>
        <w:rPr>
          <w:rFonts w:eastAsia="Arial"/>
        </w:rPr>
        <w:t xml:space="preserve"> </w:t>
      </w:r>
      <w:r>
        <w:t>and</w:t>
      </w:r>
      <w:r>
        <w:rPr>
          <w:rFonts w:eastAsia="Arial"/>
        </w:rPr>
        <w:t xml:space="preserve"> </w:t>
      </w:r>
      <w:r>
        <w:t>in</w:t>
      </w:r>
      <w:r>
        <w:rPr>
          <w:rFonts w:eastAsia="Arial"/>
        </w:rPr>
        <w:t xml:space="preserve"> </w:t>
      </w:r>
      <w:r>
        <w:t>this</w:t>
      </w:r>
      <w:r>
        <w:rPr>
          <w:rFonts w:eastAsia="Arial"/>
        </w:rPr>
        <w:t xml:space="preserve"> </w:t>
      </w:r>
      <w:r>
        <w:t>case</w:t>
      </w:r>
      <w:r>
        <w:rPr>
          <w:rFonts w:eastAsia="Arial"/>
        </w:rPr>
        <w:t xml:space="preserve"> </w:t>
      </w:r>
      <w:r>
        <w:t>it</w:t>
      </w:r>
      <w:r>
        <w:rPr>
          <w:rFonts w:eastAsia="Arial"/>
        </w:rPr>
        <w:t xml:space="preserve"> </w:t>
      </w:r>
      <w:r>
        <w:t>is</w:t>
      </w:r>
      <w:r>
        <w:rPr>
          <w:rFonts w:eastAsia="Arial"/>
        </w:rPr>
        <w:t xml:space="preserve"> </w:t>
      </w:r>
      <w:r>
        <w:t>also</w:t>
      </w:r>
      <w:r>
        <w:rPr>
          <w:rFonts w:eastAsia="Arial"/>
        </w:rPr>
        <w:t xml:space="preserve"> </w:t>
      </w:r>
      <w:r>
        <w:t>Schema Definition Error</w:t>
      </w:r>
      <w:r>
        <w:rPr>
          <w:rFonts w:eastAsia="Arial"/>
        </w:rPr>
        <w:t xml:space="preserve"> </w:t>
      </w:r>
      <w:r>
        <w:t>if</w:t>
      </w:r>
      <w:r>
        <w:rPr>
          <w:rFonts w:eastAsia="Arial"/>
        </w:rPr>
        <w:t xml:space="preserve"> </w:t>
      </w:r>
      <w:r>
        <w:t>an</w:t>
      </w:r>
      <w:r>
        <w:rPr>
          <w:rFonts w:eastAsia="Arial"/>
        </w:rPr>
        <w:t xml:space="preserve"> </w:t>
      </w:r>
      <w:r>
        <w:t>expression</w:t>
      </w:r>
      <w:r>
        <w:rPr>
          <w:rFonts w:eastAsia="Arial"/>
        </w:rPr>
        <w:t xml:space="preserve"> </w:t>
      </w:r>
      <w:r>
        <w:t>returns</w:t>
      </w:r>
      <w:r>
        <w:rPr>
          <w:rFonts w:eastAsia="Arial"/>
        </w:rPr>
        <w:t xml:space="preserve"> </w:t>
      </w:r>
      <w:r>
        <w:t>a</w:t>
      </w:r>
      <w:r>
        <w:rPr>
          <w:rFonts w:eastAsia="Arial"/>
        </w:rPr>
        <w:t xml:space="preserve"> </w:t>
      </w:r>
      <w:r>
        <w:t>sequence</w:t>
      </w:r>
      <w:r>
        <w:rPr>
          <w:rFonts w:eastAsia="Arial"/>
        </w:rPr>
        <w:t xml:space="preserve"> </w:t>
      </w:r>
      <w:r>
        <w:t>containing</w:t>
      </w:r>
      <w:r>
        <w:rPr>
          <w:rFonts w:eastAsia="Arial"/>
        </w:rPr>
        <w:t xml:space="preserve"> </w:t>
      </w:r>
      <w:r>
        <w:t>more</w:t>
      </w:r>
      <w:r>
        <w:rPr>
          <w:rFonts w:eastAsia="Arial"/>
        </w:rPr>
        <w:t xml:space="preserve"> </w:t>
      </w:r>
      <w:r>
        <w:t>than</w:t>
      </w:r>
      <w:r>
        <w:rPr>
          <w:rFonts w:eastAsia="Arial"/>
        </w:rPr>
        <w:t xml:space="preserve"> </w:t>
      </w:r>
      <w:r>
        <w:t>one</w:t>
      </w:r>
      <w:r>
        <w:rPr>
          <w:rFonts w:eastAsia="Arial"/>
        </w:rPr>
        <w:t xml:space="preserve"> </w:t>
      </w:r>
      <w:r>
        <w:t>item.</w:t>
      </w:r>
      <w:r>
        <w:rPr>
          <w:rFonts w:eastAsia="Arial"/>
        </w:rPr>
        <w:t xml:space="preserve"> </w:t>
      </w:r>
    </w:p>
    <w:p w14:paraId="22818DAC" w14:textId="77777777" w:rsidR="00000000" w:rsidRDefault="009D64FD">
      <w:bookmarkStart w:id="11671" w:name="_Toc322014601"/>
      <w:bookmarkStart w:id="11672" w:name="_Toc322014783"/>
      <w:bookmarkStart w:id="11673" w:name="_Toc322911760"/>
      <w:bookmarkStart w:id="11674" w:name="_Toc322912299"/>
      <w:bookmarkEnd w:id="11671"/>
      <w:bookmarkEnd w:id="11672"/>
      <w:bookmarkEnd w:id="11673"/>
      <w:bookmarkEnd w:id="11674"/>
    </w:p>
    <w:p w14:paraId="5F24C0E5" w14:textId="77777777" w:rsidR="00000000" w:rsidRDefault="009D64FD">
      <w:r>
        <w:t>Additionally:</w:t>
      </w:r>
    </w:p>
    <w:p w14:paraId="200900FD" w14:textId="77777777" w:rsidR="00000000" w:rsidRDefault="009D64FD">
      <w:pPr>
        <w:numPr>
          <w:ilvl w:val="0"/>
          <w:numId w:val="162"/>
        </w:numPr>
      </w:pPr>
      <w:r>
        <w:t xml:space="preserve">Every property that accepts an </w:t>
      </w:r>
      <w:r>
        <w:t xml:space="preserve">expression states exactly what the expression is expected to return. To ensure the returned value is of the correct type, an expression must use XPath constructors or the correct literal values. </w:t>
      </w:r>
    </w:p>
    <w:p w14:paraId="14779DB0" w14:textId="77777777" w:rsidR="00000000" w:rsidRDefault="009D64FD">
      <w:pPr>
        <w:numPr>
          <w:ilvl w:val="0"/>
          <w:numId w:val="162"/>
        </w:numPr>
      </w:pPr>
      <w:r>
        <w:t>What appears lexically as the syntax of an expression follow</w:t>
      </w:r>
      <w:r>
        <w:t xml:space="preserve">s XPath 2.0 rules. Note specifically that this is not the same as XSDL default and fixed property lexical syntax. Specifically, XSDL default and fixed properties do not accept expressions. They are always interpreted as XML Schema string literals. See </w:t>
      </w:r>
      <w:r>
        <w:rPr>
          <w:noProof/>
        </w:rPr>
        <w:t>[</w:t>
      </w:r>
      <w:hyperlink w:anchor="a_XSDL" w:history="1">
        <w:r>
          <w:rPr>
            <w:rStyle w:val="Hyperlink"/>
            <w:noProof/>
          </w:rPr>
          <w:t>XSDL</w:t>
        </w:r>
      </w:hyperlink>
      <w:r>
        <w:rPr>
          <w:noProof/>
        </w:rPr>
        <w:t>]</w:t>
      </w:r>
      <w:r>
        <w:t xml:space="preserve"> for details.</w:t>
      </w:r>
    </w:p>
    <w:p w14:paraId="4BE9301E" w14:textId="77777777" w:rsidR="00000000" w:rsidRDefault="009D64FD">
      <w:pPr>
        <w:numPr>
          <w:ilvl w:val="0"/>
          <w:numId w:val="162"/>
        </w:numPr>
      </w:pPr>
      <w:r>
        <w:t xml:space="preserve">No extra auto-casting is performed over and above that provided by XPath 2.0. </w:t>
      </w:r>
      <w:r>
        <w:rPr>
          <w:lang w:eastAsia="en-GB"/>
        </w:rPr>
        <w:t>XPath 2.0 has rules for when it promotes types and when it allows types to be substituted. These are in Appendix B.1 of the XPath 2.0</w:t>
      </w:r>
      <w:r>
        <w:rPr>
          <w:lang w:eastAsia="en-GB"/>
        </w:rPr>
        <w:t xml:space="preserve"> spec.</w:t>
      </w:r>
    </w:p>
    <w:p w14:paraId="4BE7DE2B" w14:textId="77777777" w:rsidR="00000000" w:rsidRDefault="009D64FD">
      <w:pPr>
        <w:numPr>
          <w:ilvl w:val="0"/>
          <w:numId w:val="162"/>
        </w:numPr>
      </w:pPr>
      <w:r>
        <w:t>If the property is not expecting an expression to return a DFDL string literal, the returned value is never treated as a DFDL string literal.</w:t>
      </w:r>
    </w:p>
    <w:p w14:paraId="1942E759" w14:textId="77777777" w:rsidR="00000000" w:rsidRDefault="009D64FD">
      <w:pPr>
        <w:numPr>
          <w:ilvl w:val="0"/>
          <w:numId w:val="162"/>
        </w:numPr>
      </w:pPr>
      <w:r>
        <w:t xml:space="preserve">If expecting an expression to return a DFDL string literal, the returned value is always treated as a DFDL </w:t>
      </w:r>
      <w:r>
        <w:t>string literal.</w:t>
      </w:r>
    </w:p>
    <w:p w14:paraId="36B1FF00" w14:textId="77777777" w:rsidR="00000000" w:rsidRDefault="009D64FD">
      <w:pPr>
        <w:numPr>
          <w:ilvl w:val="0"/>
          <w:numId w:val="162"/>
        </w:numPr>
      </w:pPr>
      <w:r>
        <w:rPr>
          <w:u w:val="single"/>
        </w:rPr>
        <w:t>Within</w:t>
      </w:r>
      <w:r>
        <w:t xml:space="preserve"> an expression, a string is never interpreted as a DFDL string literal.</w:t>
      </w:r>
    </w:p>
    <w:p w14:paraId="65906948" w14:textId="77777777" w:rsidR="00000000" w:rsidRDefault="009D64FD">
      <w:pPr>
        <w:pStyle w:val="nobreak"/>
      </w:pPr>
    </w:p>
    <w:p w14:paraId="7023D787" w14:textId="77777777" w:rsidR="00000000" w:rsidRDefault="009D64FD">
      <w:pPr>
        <w:pStyle w:val="Heading2"/>
        <w:rPr>
          <w:rFonts w:eastAsia="Times New Roman"/>
        </w:rPr>
      </w:pPr>
      <w:bookmarkStart w:id="11675" w:name="_Toc25589895"/>
      <w:bookmarkStart w:id="11676" w:name="_Toc349042863"/>
      <w:r>
        <w:rPr>
          <w:rFonts w:eastAsia="Times New Roman"/>
        </w:rPr>
        <w:t>DFDL E</w:t>
      </w:r>
      <w:bookmarkEnd w:id="11668"/>
      <w:bookmarkEnd w:id="11669"/>
      <w:bookmarkEnd w:id="11670"/>
      <w:r>
        <w:rPr>
          <w:rFonts w:eastAsia="Times New Roman"/>
        </w:rPr>
        <w:t>xpression Syntax</w:t>
      </w:r>
      <w:bookmarkEnd w:id="11675"/>
      <w:bookmarkEnd w:id="11676"/>
    </w:p>
    <w:p w14:paraId="2A105739" w14:textId="77777777" w:rsidR="00000000" w:rsidRDefault="009D64FD">
      <w:r>
        <w:t xml:space="preserve">Refer to XML Path Language (XPath) 2.0 </w:t>
      </w:r>
      <w:r>
        <w:rPr>
          <w:noProof/>
        </w:rPr>
        <w:t>[</w:t>
      </w:r>
      <w:hyperlink w:anchor="a_XPath" w:history="1">
        <w:r>
          <w:rPr>
            <w:rStyle w:val="Hyperlink"/>
            <w:noProof/>
          </w:rPr>
          <w:t>XPath</w:t>
        </w:r>
      </w:hyperlink>
      <w:r>
        <w:rPr>
          <w:noProof/>
        </w:rPr>
        <w:t>]</w:t>
      </w:r>
      <w:r>
        <w:t xml:space="preserve"> for a description of XPath expressions</w:t>
      </w:r>
    </w:p>
    <w:tbl>
      <w:tblPr>
        <w:tblStyle w:val="Table"/>
        <w:tblW w:w="5316" w:type="pct"/>
        <w:tblInd w:w="0" w:type="dxa"/>
        <w:tblBorders>
          <w:insideH w:val="none" w:sz="0" w:space="0" w:color="auto"/>
          <w:insideV w:val="none" w:sz="0" w:space="0" w:color="auto"/>
        </w:tblBorders>
        <w:tblLook w:val="0600" w:firstRow="0" w:lastRow="0" w:firstColumn="0" w:lastColumn="0" w:noHBand="1" w:noVBand="1"/>
      </w:tblPr>
      <w:tblGrid>
        <w:gridCol w:w="2006"/>
        <w:gridCol w:w="778"/>
        <w:gridCol w:w="6391"/>
      </w:tblGrid>
      <w:tr w:rsidR="00000000" w14:paraId="2FE900EE" w14:textId="77777777">
        <w:tc>
          <w:tcPr>
            <w:tcW w:w="0" w:type="auto"/>
            <w:tcBorders>
              <w:top w:val="single" w:sz="4" w:space="0" w:color="auto"/>
              <w:left w:val="single" w:sz="4" w:space="0" w:color="auto"/>
              <w:bottom w:val="nil"/>
              <w:right w:val="nil"/>
            </w:tcBorders>
            <w:hideMark/>
          </w:tcPr>
          <w:p w14:paraId="4FEEDEE0" w14:textId="77777777" w:rsidR="00000000" w:rsidRDefault="009D64FD">
            <w:r>
              <w:t>DFDL</w:t>
            </w:r>
            <w:r>
              <w:rPr>
                <w:rFonts w:eastAsia="MS Mincho"/>
              </w:rPr>
              <w:t xml:space="preserve"> Expression</w:t>
            </w:r>
          </w:p>
        </w:tc>
        <w:tc>
          <w:tcPr>
            <w:tcW w:w="0" w:type="auto"/>
            <w:tcBorders>
              <w:top w:val="single" w:sz="4" w:space="0" w:color="auto"/>
              <w:left w:val="nil"/>
              <w:bottom w:val="nil"/>
              <w:right w:val="nil"/>
            </w:tcBorders>
            <w:hideMark/>
          </w:tcPr>
          <w:p w14:paraId="19E927EC" w14:textId="77777777" w:rsidR="00000000" w:rsidRDefault="009D64FD">
            <w:r>
              <w:t>   </w:t>
            </w:r>
            <w:r>
              <w:t>::=   </w:t>
            </w:r>
          </w:p>
        </w:tc>
        <w:tc>
          <w:tcPr>
            <w:tcW w:w="3483" w:type="pct"/>
            <w:tcBorders>
              <w:top w:val="single" w:sz="4" w:space="0" w:color="auto"/>
              <w:left w:val="nil"/>
              <w:bottom w:val="nil"/>
              <w:right w:val="single" w:sz="4" w:space="0" w:color="auto"/>
            </w:tcBorders>
            <w:hideMark/>
          </w:tcPr>
          <w:p w14:paraId="20AD3578" w14:textId="77777777" w:rsidR="00000000" w:rsidRDefault="009D64FD">
            <w:r>
              <w:rPr>
                <w:rFonts w:eastAsia="MS Mincho"/>
              </w:rPr>
              <w:t xml:space="preserve">"{" </w:t>
            </w:r>
            <w:r>
              <w:t>Expr</w:t>
            </w:r>
            <w:r>
              <w:rPr>
                <w:rFonts w:eastAsia="MS Mincho"/>
              </w:rPr>
              <w:t xml:space="preserve"> "}"</w:t>
            </w:r>
          </w:p>
        </w:tc>
      </w:tr>
      <w:tr w:rsidR="00000000" w14:paraId="04B4D56C" w14:textId="77777777">
        <w:tc>
          <w:tcPr>
            <w:tcW w:w="0" w:type="auto"/>
            <w:tcBorders>
              <w:top w:val="nil"/>
              <w:left w:val="single" w:sz="4" w:space="0" w:color="auto"/>
              <w:bottom w:val="nil"/>
              <w:right w:val="nil"/>
            </w:tcBorders>
            <w:hideMark/>
          </w:tcPr>
          <w:p w14:paraId="18D5771E" w14:textId="77777777" w:rsidR="00000000" w:rsidRDefault="009D64FD">
            <w:pPr>
              <w:rPr>
                <w:rFonts w:eastAsia="MS Mincho"/>
              </w:rPr>
            </w:pPr>
            <w:r>
              <w:rPr>
                <w:rFonts w:eastAsia="MS Mincho"/>
              </w:rPr>
              <w:t>Expr</w:t>
            </w:r>
          </w:p>
        </w:tc>
        <w:tc>
          <w:tcPr>
            <w:tcW w:w="0" w:type="auto"/>
            <w:tcBorders>
              <w:top w:val="nil"/>
              <w:left w:val="nil"/>
              <w:bottom w:val="nil"/>
              <w:right w:val="nil"/>
            </w:tcBorders>
            <w:hideMark/>
          </w:tcPr>
          <w:p w14:paraId="50476668" w14:textId="77777777" w:rsidR="00000000" w:rsidRDefault="009D64FD">
            <w:r>
              <w:t>   ::=   </w:t>
            </w:r>
          </w:p>
        </w:tc>
        <w:tc>
          <w:tcPr>
            <w:tcW w:w="3483" w:type="pct"/>
            <w:tcBorders>
              <w:top w:val="nil"/>
              <w:left w:val="nil"/>
              <w:bottom w:val="nil"/>
              <w:right w:val="single" w:sz="4" w:space="0" w:color="auto"/>
            </w:tcBorders>
            <w:hideMark/>
          </w:tcPr>
          <w:p w14:paraId="5E307993" w14:textId="77777777" w:rsidR="00000000" w:rsidRDefault="009D64FD">
            <w:r>
              <w:t>ExprSingle</w:t>
            </w:r>
            <w:r>
              <w:rPr>
                <w:rFonts w:eastAsia="MS Mincho"/>
              </w:rPr>
              <w:t xml:space="preserve"> </w:t>
            </w:r>
          </w:p>
        </w:tc>
      </w:tr>
      <w:tr w:rsidR="00000000" w14:paraId="2800E842" w14:textId="77777777">
        <w:tc>
          <w:tcPr>
            <w:tcW w:w="0" w:type="auto"/>
            <w:tcBorders>
              <w:top w:val="nil"/>
              <w:left w:val="single" w:sz="4" w:space="0" w:color="auto"/>
              <w:bottom w:val="nil"/>
              <w:right w:val="nil"/>
            </w:tcBorders>
            <w:hideMark/>
          </w:tcPr>
          <w:p w14:paraId="286C3B9F" w14:textId="77777777" w:rsidR="00000000" w:rsidRDefault="009D64FD">
            <w:r>
              <w:t>ExprSingle</w:t>
            </w:r>
          </w:p>
        </w:tc>
        <w:tc>
          <w:tcPr>
            <w:tcW w:w="0" w:type="auto"/>
            <w:tcBorders>
              <w:top w:val="nil"/>
              <w:left w:val="nil"/>
              <w:bottom w:val="nil"/>
              <w:right w:val="nil"/>
            </w:tcBorders>
            <w:hideMark/>
          </w:tcPr>
          <w:p w14:paraId="5B37FCC1" w14:textId="77777777" w:rsidR="00000000" w:rsidRDefault="009D64FD">
            <w:r>
              <w:t>   ::=   </w:t>
            </w:r>
          </w:p>
        </w:tc>
        <w:tc>
          <w:tcPr>
            <w:tcW w:w="3483" w:type="pct"/>
            <w:tcBorders>
              <w:top w:val="nil"/>
              <w:left w:val="nil"/>
              <w:bottom w:val="nil"/>
              <w:right w:val="single" w:sz="4" w:space="0" w:color="auto"/>
            </w:tcBorders>
            <w:hideMark/>
          </w:tcPr>
          <w:p w14:paraId="0DE86896" w14:textId="77777777" w:rsidR="00000000" w:rsidRDefault="009D64FD">
            <w:r>
              <w:rPr>
                <w:rFonts w:eastAsia="MS Mincho"/>
              </w:rPr>
              <w:t xml:space="preserve"> </w:t>
            </w:r>
            <w:r>
              <w:t>IfExpr</w:t>
            </w:r>
            <w:r>
              <w:br/>
            </w:r>
            <w:r>
              <w:rPr>
                <w:rFonts w:eastAsia="MS Mincho"/>
              </w:rPr>
              <w:t xml:space="preserve">| </w:t>
            </w:r>
            <w:r>
              <w:t>OrExpr</w:t>
            </w:r>
          </w:p>
        </w:tc>
      </w:tr>
      <w:tr w:rsidR="00000000" w14:paraId="6A19F1B7" w14:textId="77777777">
        <w:tc>
          <w:tcPr>
            <w:tcW w:w="0" w:type="auto"/>
            <w:tcBorders>
              <w:top w:val="nil"/>
              <w:left w:val="single" w:sz="4" w:space="0" w:color="auto"/>
              <w:bottom w:val="nil"/>
              <w:right w:val="nil"/>
            </w:tcBorders>
            <w:hideMark/>
          </w:tcPr>
          <w:p w14:paraId="45DAF46F" w14:textId="77777777" w:rsidR="00000000" w:rsidRDefault="009D64FD">
            <w:r>
              <w:t>IfExpr</w:t>
            </w:r>
          </w:p>
        </w:tc>
        <w:tc>
          <w:tcPr>
            <w:tcW w:w="0" w:type="auto"/>
            <w:tcBorders>
              <w:top w:val="nil"/>
              <w:left w:val="nil"/>
              <w:bottom w:val="nil"/>
              <w:right w:val="nil"/>
            </w:tcBorders>
            <w:hideMark/>
          </w:tcPr>
          <w:p w14:paraId="7BE01299" w14:textId="77777777" w:rsidR="00000000" w:rsidRDefault="009D64FD">
            <w:r>
              <w:t>   ::=   </w:t>
            </w:r>
          </w:p>
        </w:tc>
        <w:tc>
          <w:tcPr>
            <w:tcW w:w="3483" w:type="pct"/>
            <w:tcBorders>
              <w:top w:val="nil"/>
              <w:left w:val="nil"/>
              <w:bottom w:val="nil"/>
              <w:right w:val="single" w:sz="4" w:space="0" w:color="auto"/>
            </w:tcBorders>
            <w:hideMark/>
          </w:tcPr>
          <w:p w14:paraId="5E367456" w14:textId="77777777" w:rsidR="00000000" w:rsidRDefault="009D64FD">
            <w:r>
              <w:rPr>
                <w:rFonts w:eastAsia="MS Mincho"/>
              </w:rPr>
              <w:t xml:space="preserve">"if" "(" </w:t>
            </w:r>
            <w:r>
              <w:t>Expr</w:t>
            </w:r>
            <w:r>
              <w:rPr>
                <w:rFonts w:eastAsia="MS Mincho"/>
              </w:rPr>
              <w:t xml:space="preserve"> ")" "then" </w:t>
            </w:r>
            <w:r>
              <w:t>ExprSingle</w:t>
            </w:r>
            <w:r>
              <w:rPr>
                <w:rFonts w:eastAsia="MS Mincho"/>
              </w:rPr>
              <w:t xml:space="preserve"> "else" </w:t>
            </w:r>
            <w:r>
              <w:t>ExprSingle</w:t>
            </w:r>
          </w:p>
        </w:tc>
      </w:tr>
      <w:tr w:rsidR="00000000" w14:paraId="0D9F5626" w14:textId="77777777">
        <w:tc>
          <w:tcPr>
            <w:tcW w:w="0" w:type="auto"/>
            <w:tcBorders>
              <w:top w:val="nil"/>
              <w:left w:val="single" w:sz="4" w:space="0" w:color="auto"/>
              <w:bottom w:val="nil"/>
              <w:right w:val="nil"/>
            </w:tcBorders>
            <w:hideMark/>
          </w:tcPr>
          <w:p w14:paraId="005AD798" w14:textId="77777777" w:rsidR="00000000" w:rsidRDefault="009D64FD">
            <w:r>
              <w:t>OrExpr</w:t>
            </w:r>
          </w:p>
        </w:tc>
        <w:tc>
          <w:tcPr>
            <w:tcW w:w="0" w:type="auto"/>
            <w:tcBorders>
              <w:top w:val="nil"/>
              <w:left w:val="nil"/>
              <w:bottom w:val="nil"/>
              <w:right w:val="nil"/>
            </w:tcBorders>
            <w:hideMark/>
          </w:tcPr>
          <w:p w14:paraId="380D9B17" w14:textId="77777777" w:rsidR="00000000" w:rsidRDefault="009D64FD">
            <w:r>
              <w:t>   ::=   </w:t>
            </w:r>
          </w:p>
        </w:tc>
        <w:tc>
          <w:tcPr>
            <w:tcW w:w="3483" w:type="pct"/>
            <w:tcBorders>
              <w:top w:val="nil"/>
              <w:left w:val="nil"/>
              <w:bottom w:val="nil"/>
              <w:right w:val="single" w:sz="4" w:space="0" w:color="auto"/>
            </w:tcBorders>
            <w:hideMark/>
          </w:tcPr>
          <w:p w14:paraId="7D039606" w14:textId="77777777" w:rsidR="00000000" w:rsidRDefault="009D64FD">
            <w:r>
              <w:t>AndExpr</w:t>
            </w:r>
            <w:r>
              <w:rPr>
                <w:rFonts w:eastAsia="MS Mincho"/>
              </w:rPr>
              <w:t xml:space="preserve"> ( "or" </w:t>
            </w:r>
            <w:r>
              <w:t>AndExpr</w:t>
            </w:r>
            <w:r>
              <w:rPr>
                <w:rFonts w:eastAsia="MS Mincho"/>
              </w:rPr>
              <w:t xml:space="preserve"> )*</w:t>
            </w:r>
          </w:p>
        </w:tc>
      </w:tr>
      <w:tr w:rsidR="00000000" w14:paraId="660528CC" w14:textId="77777777">
        <w:tc>
          <w:tcPr>
            <w:tcW w:w="0" w:type="auto"/>
            <w:tcBorders>
              <w:top w:val="nil"/>
              <w:left w:val="single" w:sz="4" w:space="0" w:color="auto"/>
              <w:bottom w:val="nil"/>
              <w:right w:val="nil"/>
            </w:tcBorders>
            <w:hideMark/>
          </w:tcPr>
          <w:p w14:paraId="34B8ADEC" w14:textId="77777777" w:rsidR="00000000" w:rsidRDefault="009D64FD">
            <w:r>
              <w:t>AndExpr</w:t>
            </w:r>
          </w:p>
        </w:tc>
        <w:tc>
          <w:tcPr>
            <w:tcW w:w="0" w:type="auto"/>
            <w:tcBorders>
              <w:top w:val="nil"/>
              <w:left w:val="nil"/>
              <w:bottom w:val="nil"/>
              <w:right w:val="nil"/>
            </w:tcBorders>
            <w:hideMark/>
          </w:tcPr>
          <w:p w14:paraId="2BF50077" w14:textId="77777777" w:rsidR="00000000" w:rsidRDefault="009D64FD">
            <w:r>
              <w:t>   ::=   </w:t>
            </w:r>
          </w:p>
        </w:tc>
        <w:tc>
          <w:tcPr>
            <w:tcW w:w="3483" w:type="pct"/>
            <w:tcBorders>
              <w:top w:val="nil"/>
              <w:left w:val="nil"/>
              <w:bottom w:val="nil"/>
              <w:right w:val="single" w:sz="4" w:space="0" w:color="auto"/>
            </w:tcBorders>
            <w:hideMark/>
          </w:tcPr>
          <w:p w14:paraId="711FA4E0" w14:textId="77777777" w:rsidR="00000000" w:rsidRDefault="009D64FD">
            <w:r>
              <w:t>ComparisonExpr</w:t>
            </w:r>
            <w:r>
              <w:rPr>
                <w:rFonts w:eastAsia="MS Mincho"/>
              </w:rPr>
              <w:t xml:space="preserve"> ( "and" </w:t>
            </w:r>
            <w:r>
              <w:t>ComparisonExpr</w:t>
            </w:r>
            <w:r>
              <w:rPr>
                <w:rFonts w:eastAsia="MS Mincho"/>
              </w:rPr>
              <w:t xml:space="preserve"> )*</w:t>
            </w:r>
          </w:p>
        </w:tc>
      </w:tr>
      <w:tr w:rsidR="00000000" w14:paraId="7CC91589" w14:textId="77777777">
        <w:tc>
          <w:tcPr>
            <w:tcW w:w="0" w:type="auto"/>
            <w:tcBorders>
              <w:top w:val="nil"/>
              <w:left w:val="single" w:sz="4" w:space="0" w:color="auto"/>
              <w:bottom w:val="nil"/>
              <w:right w:val="nil"/>
            </w:tcBorders>
            <w:hideMark/>
          </w:tcPr>
          <w:p w14:paraId="6EFB0B06" w14:textId="77777777" w:rsidR="00000000" w:rsidRDefault="009D64FD">
            <w:r>
              <w:t>ComparisonExpr</w:t>
            </w:r>
          </w:p>
        </w:tc>
        <w:tc>
          <w:tcPr>
            <w:tcW w:w="0" w:type="auto"/>
            <w:tcBorders>
              <w:top w:val="nil"/>
              <w:left w:val="nil"/>
              <w:bottom w:val="nil"/>
              <w:right w:val="nil"/>
            </w:tcBorders>
            <w:hideMark/>
          </w:tcPr>
          <w:p w14:paraId="2FE2DB1E" w14:textId="77777777" w:rsidR="00000000" w:rsidRDefault="009D64FD">
            <w:r>
              <w:t>   ::=   </w:t>
            </w:r>
          </w:p>
        </w:tc>
        <w:tc>
          <w:tcPr>
            <w:tcW w:w="3483" w:type="pct"/>
            <w:tcBorders>
              <w:top w:val="nil"/>
              <w:left w:val="nil"/>
              <w:bottom w:val="nil"/>
              <w:right w:val="single" w:sz="4" w:space="0" w:color="auto"/>
            </w:tcBorders>
            <w:hideMark/>
          </w:tcPr>
          <w:p w14:paraId="2CFCE424" w14:textId="77777777" w:rsidR="00000000" w:rsidRDefault="009D64FD">
            <w:r>
              <w:t>AdditiveExpr</w:t>
            </w:r>
            <w:r>
              <w:rPr>
                <w:rFonts w:eastAsia="MS Mincho"/>
              </w:rPr>
              <w:t xml:space="preserve"> ( (</w:t>
            </w:r>
            <w:r>
              <w:t>ValueComp</w:t>
            </w:r>
            <w:r>
              <w:br/>
            </w:r>
            <w:r>
              <w:rPr>
                <w:rFonts w:eastAsia="MS Mincho"/>
              </w:rPr>
              <w:t xml:space="preserve">) </w:t>
            </w:r>
            <w:r>
              <w:t>AdditiveExpr</w:t>
            </w:r>
            <w:r>
              <w:rPr>
                <w:rFonts w:eastAsia="MS Mincho"/>
              </w:rPr>
              <w:t>)?</w:t>
            </w:r>
          </w:p>
        </w:tc>
      </w:tr>
      <w:tr w:rsidR="00000000" w14:paraId="183D295D" w14:textId="77777777">
        <w:tc>
          <w:tcPr>
            <w:tcW w:w="0" w:type="auto"/>
            <w:tcBorders>
              <w:top w:val="nil"/>
              <w:left w:val="single" w:sz="4" w:space="0" w:color="auto"/>
              <w:bottom w:val="nil"/>
              <w:right w:val="nil"/>
            </w:tcBorders>
            <w:hideMark/>
          </w:tcPr>
          <w:p w14:paraId="494C2E84" w14:textId="77777777" w:rsidR="00000000" w:rsidRDefault="009D64FD">
            <w:r>
              <w:t>AdditiveExpr</w:t>
            </w:r>
          </w:p>
        </w:tc>
        <w:tc>
          <w:tcPr>
            <w:tcW w:w="0" w:type="auto"/>
            <w:tcBorders>
              <w:top w:val="nil"/>
              <w:left w:val="nil"/>
              <w:bottom w:val="nil"/>
              <w:right w:val="nil"/>
            </w:tcBorders>
            <w:hideMark/>
          </w:tcPr>
          <w:p w14:paraId="0AA160A3" w14:textId="77777777" w:rsidR="00000000" w:rsidRDefault="009D64FD">
            <w:r>
              <w:t>   ::=   </w:t>
            </w:r>
          </w:p>
        </w:tc>
        <w:tc>
          <w:tcPr>
            <w:tcW w:w="3483" w:type="pct"/>
            <w:tcBorders>
              <w:top w:val="nil"/>
              <w:left w:val="nil"/>
              <w:bottom w:val="nil"/>
              <w:right w:val="single" w:sz="4" w:space="0" w:color="auto"/>
            </w:tcBorders>
            <w:hideMark/>
          </w:tcPr>
          <w:p w14:paraId="6C050928" w14:textId="77777777" w:rsidR="00000000" w:rsidRDefault="009D64FD">
            <w:r>
              <w:t>MultiplicativeExpr</w:t>
            </w:r>
            <w:r>
              <w:rPr>
                <w:rFonts w:eastAsia="MS Mincho"/>
              </w:rPr>
              <w:t xml:space="preserve"> ( ("+" | "-") </w:t>
            </w:r>
            <w:r>
              <w:t>MultiplicativeExpr</w:t>
            </w:r>
            <w:r>
              <w:rPr>
                <w:rFonts w:eastAsia="MS Mincho"/>
              </w:rPr>
              <w:t xml:space="preserve"> )*</w:t>
            </w:r>
          </w:p>
        </w:tc>
      </w:tr>
      <w:tr w:rsidR="00000000" w14:paraId="6C432D3D" w14:textId="77777777">
        <w:tc>
          <w:tcPr>
            <w:tcW w:w="0" w:type="auto"/>
            <w:tcBorders>
              <w:top w:val="nil"/>
              <w:left w:val="single" w:sz="4" w:space="0" w:color="auto"/>
              <w:bottom w:val="nil"/>
              <w:right w:val="nil"/>
            </w:tcBorders>
            <w:hideMark/>
          </w:tcPr>
          <w:p w14:paraId="7D688290" w14:textId="77777777" w:rsidR="00000000" w:rsidRDefault="009D64FD">
            <w:r>
              <w:t>MultiplicativeExpr</w:t>
            </w:r>
          </w:p>
        </w:tc>
        <w:tc>
          <w:tcPr>
            <w:tcW w:w="0" w:type="auto"/>
            <w:tcBorders>
              <w:top w:val="nil"/>
              <w:left w:val="nil"/>
              <w:bottom w:val="nil"/>
              <w:right w:val="nil"/>
            </w:tcBorders>
            <w:hideMark/>
          </w:tcPr>
          <w:p w14:paraId="2D65CDD8" w14:textId="77777777" w:rsidR="00000000" w:rsidRDefault="009D64FD">
            <w:r>
              <w:t>   ::=   </w:t>
            </w:r>
          </w:p>
        </w:tc>
        <w:tc>
          <w:tcPr>
            <w:tcW w:w="3483" w:type="pct"/>
            <w:tcBorders>
              <w:top w:val="nil"/>
              <w:left w:val="nil"/>
              <w:bottom w:val="nil"/>
              <w:right w:val="single" w:sz="4" w:space="0" w:color="auto"/>
            </w:tcBorders>
            <w:hideMark/>
          </w:tcPr>
          <w:p w14:paraId="359690F1" w14:textId="77777777" w:rsidR="00000000" w:rsidRDefault="009D64FD">
            <w:ins w:id="11677" w:author="Mike Beckerle" w:date="2019-09-26T19:38:00Z">
              <w:r>
                <w:t>IntersectExceptExpr</w:t>
              </w:r>
            </w:ins>
            <w:del w:id="11678" w:author="Mike Beckerle" w:date="2019-09-26T19:38:00Z">
              <w:r>
                <w:delText>UnaryExpr</w:delText>
              </w:r>
              <w:r>
                <w:rPr>
                  <w:rFonts w:eastAsia="MS Mincho"/>
                </w:rPr>
                <w:delText xml:space="preserve">  </w:delText>
              </w:r>
            </w:del>
            <w:r>
              <w:rPr>
                <w:rFonts w:eastAsia="MS Mincho"/>
              </w:rPr>
              <w:t>( ("*" | "div" | "idiv" | "</w:t>
            </w:r>
            <w:r>
              <w:rPr>
                <w:rFonts w:eastAsia="MS Mincho"/>
              </w:rPr>
              <w:t xml:space="preserve">mod") </w:t>
            </w:r>
            <w:ins w:id="11679" w:author="Mike Beckerle" w:date="2019-09-26T19:38:00Z">
              <w:r>
                <w:t>IntersectExceptExpr</w:t>
              </w:r>
            </w:ins>
            <w:del w:id="11680" w:author="Mike Beckerle" w:date="2019-09-26T19:38:00Z">
              <w:r>
                <w:delText>UnaryExpr</w:delText>
              </w:r>
              <w:r>
                <w:rPr>
                  <w:rFonts w:eastAsia="MS Mincho"/>
                </w:rPr>
                <w:delText xml:space="preserve">  </w:delText>
              </w:r>
            </w:del>
            <w:r>
              <w:rPr>
                <w:rFonts w:eastAsia="MS Mincho"/>
              </w:rPr>
              <w:t>)*</w:t>
            </w:r>
          </w:p>
        </w:tc>
      </w:tr>
      <w:tr w:rsidR="00000000" w14:paraId="787BA172" w14:textId="77777777">
        <w:trPr>
          <w:ins w:id="11681" w:author="Mike Beckerle" w:date="2019-09-26T19:39:00Z"/>
        </w:trPr>
        <w:tc>
          <w:tcPr>
            <w:tcW w:w="0" w:type="auto"/>
            <w:tcBorders>
              <w:top w:val="nil"/>
              <w:left w:val="single" w:sz="4" w:space="0" w:color="auto"/>
              <w:bottom w:val="nil"/>
              <w:right w:val="nil"/>
            </w:tcBorders>
            <w:shd w:val="clear" w:color="auto" w:fill="FFFFFF" w:themeFill="background1"/>
            <w:hideMark/>
          </w:tcPr>
          <w:p w14:paraId="682B6622" w14:textId="77777777" w:rsidR="00000000" w:rsidRDefault="009D64FD">
            <w:pPr>
              <w:rPr>
                <w:ins w:id="11682" w:author="Mike Beckerle" w:date="2019-09-26T19:39:00Z"/>
              </w:rPr>
            </w:pPr>
            <w:ins w:id="11683" w:author="Mike Beckerle" w:date="2019-09-26T19:39:00Z">
              <w:r>
                <w:t xml:space="preserve">IntersectExceptExpr </w:t>
              </w:r>
            </w:ins>
          </w:p>
        </w:tc>
        <w:tc>
          <w:tcPr>
            <w:tcW w:w="0" w:type="auto"/>
            <w:tcBorders>
              <w:top w:val="nil"/>
              <w:left w:val="nil"/>
              <w:bottom w:val="nil"/>
              <w:right w:val="nil"/>
            </w:tcBorders>
            <w:shd w:val="clear" w:color="auto" w:fill="FFFFFF" w:themeFill="background1"/>
            <w:hideMark/>
          </w:tcPr>
          <w:p w14:paraId="63FA129F" w14:textId="77777777" w:rsidR="00000000" w:rsidRDefault="009D64FD">
            <w:pPr>
              <w:jc w:val="center"/>
              <w:rPr>
                <w:ins w:id="11684" w:author="Mike Beckerle" w:date="2019-09-26T19:39:00Z"/>
              </w:rPr>
            </w:pPr>
            <w:ins w:id="11685" w:author="Mike Beckerle" w:date="2019-09-26T19:40:00Z">
              <w:r>
                <w:t>::=</w:t>
              </w:r>
            </w:ins>
          </w:p>
        </w:tc>
        <w:tc>
          <w:tcPr>
            <w:tcW w:w="3483" w:type="pct"/>
            <w:tcBorders>
              <w:top w:val="nil"/>
              <w:left w:val="nil"/>
              <w:bottom w:val="nil"/>
              <w:right w:val="single" w:sz="4" w:space="0" w:color="auto"/>
            </w:tcBorders>
            <w:shd w:val="clear" w:color="auto" w:fill="FFFFFF" w:themeFill="background1"/>
            <w:hideMark/>
          </w:tcPr>
          <w:p w14:paraId="0BA949A9" w14:textId="77777777" w:rsidR="00000000" w:rsidRDefault="009D64FD">
            <w:pPr>
              <w:rPr>
                <w:ins w:id="11686" w:author="Mike Beckerle" w:date="2019-09-26T19:39:00Z"/>
              </w:rPr>
            </w:pPr>
            <w:ins w:id="11687" w:author="Mike Beckerle" w:date="2019-09-26T19:39:00Z">
              <w:r>
                <w:t>UnaryExpr ( ("intersect" | "except") UnaryExpr )*</w:t>
              </w:r>
            </w:ins>
          </w:p>
        </w:tc>
      </w:tr>
      <w:tr w:rsidR="00000000" w14:paraId="575756CF" w14:textId="77777777">
        <w:tc>
          <w:tcPr>
            <w:tcW w:w="0" w:type="auto"/>
            <w:tcBorders>
              <w:top w:val="nil"/>
              <w:left w:val="single" w:sz="4" w:space="0" w:color="auto"/>
              <w:bottom w:val="nil"/>
              <w:right w:val="nil"/>
            </w:tcBorders>
            <w:hideMark/>
          </w:tcPr>
          <w:p w14:paraId="39ED9670" w14:textId="77777777" w:rsidR="00000000" w:rsidRDefault="009D64FD">
            <w:r>
              <w:t>UnaryExpr</w:t>
            </w:r>
          </w:p>
        </w:tc>
        <w:tc>
          <w:tcPr>
            <w:tcW w:w="0" w:type="auto"/>
            <w:tcBorders>
              <w:top w:val="nil"/>
              <w:left w:val="nil"/>
              <w:bottom w:val="nil"/>
              <w:right w:val="nil"/>
            </w:tcBorders>
            <w:hideMark/>
          </w:tcPr>
          <w:p w14:paraId="6AB1229F" w14:textId="77777777" w:rsidR="00000000" w:rsidRDefault="009D64FD">
            <w:r>
              <w:t>   ::=   </w:t>
            </w:r>
          </w:p>
        </w:tc>
        <w:tc>
          <w:tcPr>
            <w:tcW w:w="3483" w:type="pct"/>
            <w:tcBorders>
              <w:top w:val="nil"/>
              <w:left w:val="nil"/>
              <w:bottom w:val="nil"/>
              <w:right w:val="single" w:sz="4" w:space="0" w:color="auto"/>
            </w:tcBorders>
            <w:hideMark/>
          </w:tcPr>
          <w:p w14:paraId="288A2918" w14:textId="77777777" w:rsidR="00000000" w:rsidRDefault="009D64FD">
            <w:r>
              <w:rPr>
                <w:rFonts w:eastAsia="MS Mincho"/>
              </w:rPr>
              <w:t xml:space="preserve">("-" | "+")* </w:t>
            </w:r>
            <w:r>
              <w:t>ValueExpr</w:t>
            </w:r>
          </w:p>
        </w:tc>
      </w:tr>
      <w:tr w:rsidR="00000000" w14:paraId="71F4E9C0" w14:textId="77777777">
        <w:tc>
          <w:tcPr>
            <w:tcW w:w="0" w:type="auto"/>
            <w:tcBorders>
              <w:top w:val="nil"/>
              <w:left w:val="single" w:sz="4" w:space="0" w:color="auto"/>
              <w:bottom w:val="nil"/>
              <w:right w:val="nil"/>
            </w:tcBorders>
            <w:hideMark/>
          </w:tcPr>
          <w:p w14:paraId="4CAA1BEA" w14:textId="77777777" w:rsidR="00000000" w:rsidRDefault="009D64FD">
            <w:r>
              <w:t>ValueExpr</w:t>
            </w:r>
          </w:p>
        </w:tc>
        <w:tc>
          <w:tcPr>
            <w:tcW w:w="0" w:type="auto"/>
            <w:tcBorders>
              <w:top w:val="nil"/>
              <w:left w:val="nil"/>
              <w:bottom w:val="nil"/>
              <w:right w:val="nil"/>
            </w:tcBorders>
            <w:hideMark/>
          </w:tcPr>
          <w:p w14:paraId="34FDBC3F" w14:textId="77777777" w:rsidR="00000000" w:rsidRDefault="009D64FD">
            <w:r>
              <w:t>   ::=   </w:t>
            </w:r>
          </w:p>
        </w:tc>
        <w:tc>
          <w:tcPr>
            <w:tcW w:w="3483" w:type="pct"/>
            <w:tcBorders>
              <w:top w:val="nil"/>
              <w:left w:val="nil"/>
              <w:bottom w:val="nil"/>
              <w:right w:val="single" w:sz="4" w:space="0" w:color="auto"/>
            </w:tcBorders>
            <w:hideMark/>
          </w:tcPr>
          <w:p w14:paraId="052B875F" w14:textId="77777777" w:rsidR="00000000" w:rsidRDefault="009D64FD">
            <w:r>
              <w:t>PathExpr</w:t>
            </w:r>
          </w:p>
        </w:tc>
      </w:tr>
      <w:tr w:rsidR="00000000" w14:paraId="5BEF8361" w14:textId="77777777">
        <w:tc>
          <w:tcPr>
            <w:tcW w:w="0" w:type="auto"/>
            <w:tcBorders>
              <w:top w:val="nil"/>
              <w:left w:val="single" w:sz="4" w:space="0" w:color="auto"/>
              <w:bottom w:val="nil"/>
              <w:right w:val="nil"/>
            </w:tcBorders>
            <w:hideMark/>
          </w:tcPr>
          <w:p w14:paraId="5BB86B53" w14:textId="77777777" w:rsidR="00000000" w:rsidRDefault="009D64FD">
            <w:r>
              <w:t>ValueComp</w:t>
            </w:r>
          </w:p>
        </w:tc>
        <w:tc>
          <w:tcPr>
            <w:tcW w:w="0" w:type="auto"/>
            <w:tcBorders>
              <w:top w:val="nil"/>
              <w:left w:val="nil"/>
              <w:bottom w:val="nil"/>
              <w:right w:val="nil"/>
            </w:tcBorders>
            <w:hideMark/>
          </w:tcPr>
          <w:p w14:paraId="4CFA43AA" w14:textId="77777777" w:rsidR="00000000" w:rsidRDefault="009D64FD">
            <w:r>
              <w:t>   ::=   </w:t>
            </w:r>
          </w:p>
        </w:tc>
        <w:tc>
          <w:tcPr>
            <w:tcW w:w="3483" w:type="pct"/>
            <w:tcBorders>
              <w:top w:val="nil"/>
              <w:left w:val="nil"/>
              <w:bottom w:val="nil"/>
              <w:right w:val="single" w:sz="4" w:space="0" w:color="auto"/>
            </w:tcBorders>
            <w:hideMark/>
          </w:tcPr>
          <w:p w14:paraId="3802BBE8" w14:textId="77777777" w:rsidR="00000000" w:rsidRDefault="009D64FD">
            <w:r>
              <w:rPr>
                <w:rFonts w:eastAsia="MS Mincho"/>
              </w:rPr>
              <w:t>"eq" | "ne" | "lt" | "le" | "gt" | "ge"</w:t>
            </w:r>
          </w:p>
        </w:tc>
      </w:tr>
      <w:tr w:rsidR="00000000" w14:paraId="4E60A009" w14:textId="77777777">
        <w:tc>
          <w:tcPr>
            <w:tcW w:w="0" w:type="auto"/>
            <w:tcBorders>
              <w:top w:val="nil"/>
              <w:left w:val="single" w:sz="4" w:space="0" w:color="auto"/>
              <w:bottom w:val="nil"/>
              <w:right w:val="nil"/>
            </w:tcBorders>
            <w:hideMark/>
          </w:tcPr>
          <w:p w14:paraId="0E9000C0" w14:textId="77777777" w:rsidR="00000000" w:rsidRDefault="009D64FD">
            <w:r>
              <w:t>PathExpr</w:t>
            </w:r>
          </w:p>
        </w:tc>
        <w:tc>
          <w:tcPr>
            <w:tcW w:w="0" w:type="auto"/>
            <w:tcBorders>
              <w:top w:val="nil"/>
              <w:left w:val="nil"/>
              <w:bottom w:val="nil"/>
              <w:right w:val="nil"/>
            </w:tcBorders>
            <w:hideMark/>
          </w:tcPr>
          <w:p w14:paraId="4579776D" w14:textId="77777777" w:rsidR="00000000" w:rsidRDefault="009D64FD">
            <w:r>
              <w:t>   ::=   </w:t>
            </w:r>
          </w:p>
        </w:tc>
        <w:tc>
          <w:tcPr>
            <w:tcW w:w="3483" w:type="pct"/>
            <w:tcBorders>
              <w:top w:val="nil"/>
              <w:left w:val="nil"/>
              <w:bottom w:val="nil"/>
              <w:right w:val="single" w:sz="4" w:space="0" w:color="auto"/>
            </w:tcBorders>
            <w:hideMark/>
          </w:tcPr>
          <w:p w14:paraId="5FE77AD8" w14:textId="77777777" w:rsidR="00000000" w:rsidRDefault="009D64FD">
            <w:r>
              <w:rPr>
                <w:rFonts w:eastAsia="MS Mincho"/>
              </w:rPr>
              <w:t xml:space="preserve">("/" </w:t>
            </w:r>
            <w:r>
              <w:t>RelativePathExpr</w:t>
            </w:r>
            <w:r>
              <w:rPr>
                <w:rFonts w:eastAsia="MS Mincho"/>
              </w:rPr>
              <w:t>?)</w:t>
            </w:r>
            <w:r>
              <w:br/>
            </w:r>
            <w:r>
              <w:rPr>
                <w:rFonts w:eastAsia="MS Mincho"/>
              </w:rPr>
              <w:t xml:space="preserve">| </w:t>
            </w:r>
            <w:r>
              <w:t xml:space="preserve">RelativePathExpr | FilterExpr </w:t>
            </w:r>
          </w:p>
        </w:tc>
      </w:tr>
      <w:tr w:rsidR="00000000" w14:paraId="5061DB13" w14:textId="77777777">
        <w:tc>
          <w:tcPr>
            <w:tcW w:w="0" w:type="auto"/>
            <w:tcBorders>
              <w:top w:val="nil"/>
              <w:left w:val="single" w:sz="4" w:space="0" w:color="auto"/>
              <w:bottom w:val="nil"/>
              <w:right w:val="nil"/>
            </w:tcBorders>
            <w:hideMark/>
          </w:tcPr>
          <w:p w14:paraId="6BE864DD" w14:textId="77777777" w:rsidR="00000000" w:rsidRDefault="009D64FD">
            <w:r>
              <w:t>RelativePathExpr</w:t>
            </w:r>
          </w:p>
        </w:tc>
        <w:tc>
          <w:tcPr>
            <w:tcW w:w="0" w:type="auto"/>
            <w:tcBorders>
              <w:top w:val="nil"/>
              <w:left w:val="nil"/>
              <w:bottom w:val="nil"/>
              <w:right w:val="nil"/>
            </w:tcBorders>
            <w:hideMark/>
          </w:tcPr>
          <w:p w14:paraId="4D726C31" w14:textId="77777777" w:rsidR="00000000" w:rsidRDefault="009D64FD">
            <w:r>
              <w:t>   ::=   </w:t>
            </w:r>
          </w:p>
        </w:tc>
        <w:tc>
          <w:tcPr>
            <w:tcW w:w="3483" w:type="pct"/>
            <w:tcBorders>
              <w:top w:val="nil"/>
              <w:left w:val="nil"/>
              <w:bottom w:val="nil"/>
              <w:right w:val="single" w:sz="4" w:space="0" w:color="auto"/>
            </w:tcBorders>
            <w:hideMark/>
          </w:tcPr>
          <w:p w14:paraId="39AD8205" w14:textId="77777777" w:rsidR="00000000" w:rsidRDefault="009D64FD">
            <w:r>
              <w:t>StepExpr</w:t>
            </w:r>
            <w:r>
              <w:rPr>
                <w:rFonts w:eastAsia="MS Mincho"/>
              </w:rPr>
              <w:t xml:space="preserve"> (("/") </w:t>
            </w:r>
            <w:r>
              <w:t>StepExpr</w:t>
            </w:r>
            <w:r>
              <w:rPr>
                <w:rFonts w:eastAsia="MS Mincho"/>
              </w:rPr>
              <w:t>)*</w:t>
            </w:r>
          </w:p>
        </w:tc>
      </w:tr>
      <w:tr w:rsidR="00000000" w14:paraId="358DFC63" w14:textId="77777777">
        <w:tc>
          <w:tcPr>
            <w:tcW w:w="0" w:type="auto"/>
            <w:tcBorders>
              <w:top w:val="nil"/>
              <w:left w:val="single" w:sz="4" w:space="0" w:color="auto"/>
              <w:bottom w:val="nil"/>
              <w:right w:val="nil"/>
            </w:tcBorders>
            <w:hideMark/>
          </w:tcPr>
          <w:p w14:paraId="551E38E6" w14:textId="77777777" w:rsidR="00000000" w:rsidRDefault="009D64FD">
            <w:r>
              <w:t>StepExpr</w:t>
            </w:r>
          </w:p>
        </w:tc>
        <w:tc>
          <w:tcPr>
            <w:tcW w:w="0" w:type="auto"/>
            <w:tcBorders>
              <w:top w:val="nil"/>
              <w:left w:val="nil"/>
              <w:bottom w:val="nil"/>
              <w:right w:val="nil"/>
            </w:tcBorders>
            <w:hideMark/>
          </w:tcPr>
          <w:p w14:paraId="0379B6F6" w14:textId="77777777" w:rsidR="00000000" w:rsidRDefault="009D64FD">
            <w:r>
              <w:t>   ::=   </w:t>
            </w:r>
          </w:p>
        </w:tc>
        <w:tc>
          <w:tcPr>
            <w:tcW w:w="3483" w:type="pct"/>
            <w:tcBorders>
              <w:top w:val="nil"/>
              <w:left w:val="nil"/>
              <w:bottom w:val="nil"/>
              <w:right w:val="single" w:sz="4" w:space="0" w:color="auto"/>
            </w:tcBorders>
            <w:hideMark/>
          </w:tcPr>
          <w:p w14:paraId="6F6CA1F4" w14:textId="77777777" w:rsidR="00000000" w:rsidRDefault="009D64FD">
            <w:r>
              <w:t>AxisStep</w:t>
            </w:r>
          </w:p>
        </w:tc>
      </w:tr>
      <w:tr w:rsidR="00000000" w14:paraId="66141F8B" w14:textId="77777777">
        <w:tc>
          <w:tcPr>
            <w:tcW w:w="0" w:type="auto"/>
            <w:tcBorders>
              <w:top w:val="nil"/>
              <w:left w:val="single" w:sz="4" w:space="0" w:color="auto"/>
              <w:bottom w:val="nil"/>
              <w:right w:val="nil"/>
            </w:tcBorders>
            <w:hideMark/>
          </w:tcPr>
          <w:p w14:paraId="2318276D" w14:textId="77777777" w:rsidR="00000000" w:rsidRDefault="009D64FD">
            <w:r>
              <w:t>AxisStep</w:t>
            </w:r>
          </w:p>
        </w:tc>
        <w:tc>
          <w:tcPr>
            <w:tcW w:w="0" w:type="auto"/>
            <w:tcBorders>
              <w:top w:val="nil"/>
              <w:left w:val="nil"/>
              <w:bottom w:val="nil"/>
              <w:right w:val="nil"/>
            </w:tcBorders>
            <w:hideMark/>
          </w:tcPr>
          <w:p w14:paraId="70AD42AF" w14:textId="77777777" w:rsidR="00000000" w:rsidRDefault="009D64FD">
            <w:r>
              <w:t>   ::=   </w:t>
            </w:r>
          </w:p>
        </w:tc>
        <w:tc>
          <w:tcPr>
            <w:tcW w:w="3483" w:type="pct"/>
            <w:tcBorders>
              <w:top w:val="nil"/>
              <w:left w:val="nil"/>
              <w:bottom w:val="nil"/>
              <w:right w:val="single" w:sz="4" w:space="0" w:color="auto"/>
            </w:tcBorders>
            <w:hideMark/>
          </w:tcPr>
          <w:p w14:paraId="41E4155B" w14:textId="77777777" w:rsidR="00000000" w:rsidRDefault="009D64FD">
            <w:r>
              <w:rPr>
                <w:rFonts w:eastAsia="MS Mincho"/>
              </w:rPr>
              <w:t>(</w:t>
            </w:r>
            <w:r>
              <w:t>ReverseStep</w:t>
            </w:r>
            <w:r>
              <w:rPr>
                <w:rFonts w:eastAsia="MS Mincho"/>
              </w:rPr>
              <w:t xml:space="preserve"> | </w:t>
            </w:r>
            <w:r>
              <w:t>ForwardStep</w:t>
            </w:r>
            <w:r>
              <w:rPr>
                <w:rFonts w:eastAsia="MS Mincho"/>
              </w:rPr>
              <w:t xml:space="preserve">) </w:t>
            </w:r>
            <w:r>
              <w:t>Predicate?</w:t>
            </w:r>
          </w:p>
        </w:tc>
      </w:tr>
      <w:tr w:rsidR="00000000" w14:paraId="605AC396" w14:textId="77777777">
        <w:tc>
          <w:tcPr>
            <w:tcW w:w="0" w:type="auto"/>
            <w:tcBorders>
              <w:top w:val="nil"/>
              <w:left w:val="single" w:sz="4" w:space="0" w:color="auto"/>
              <w:bottom w:val="nil"/>
              <w:right w:val="nil"/>
            </w:tcBorders>
            <w:hideMark/>
          </w:tcPr>
          <w:p w14:paraId="2D0B0F62" w14:textId="77777777" w:rsidR="00000000" w:rsidRDefault="009D64FD">
            <w:r>
              <w:t>ForwardStep</w:t>
            </w:r>
          </w:p>
        </w:tc>
        <w:tc>
          <w:tcPr>
            <w:tcW w:w="0" w:type="auto"/>
            <w:tcBorders>
              <w:top w:val="nil"/>
              <w:left w:val="nil"/>
              <w:bottom w:val="nil"/>
              <w:right w:val="nil"/>
            </w:tcBorders>
            <w:hideMark/>
          </w:tcPr>
          <w:p w14:paraId="1C59EE0F" w14:textId="77777777" w:rsidR="00000000" w:rsidRDefault="009D64FD">
            <w:r>
              <w:t>   ::=   </w:t>
            </w:r>
          </w:p>
        </w:tc>
        <w:tc>
          <w:tcPr>
            <w:tcW w:w="3483" w:type="pct"/>
            <w:tcBorders>
              <w:top w:val="nil"/>
              <w:left w:val="nil"/>
              <w:bottom w:val="nil"/>
              <w:right w:val="single" w:sz="4" w:space="0" w:color="auto"/>
            </w:tcBorders>
            <w:hideMark/>
          </w:tcPr>
          <w:p w14:paraId="410E658E" w14:textId="77777777" w:rsidR="00000000" w:rsidRDefault="009D64FD">
            <w:r>
              <w:rPr>
                <w:rFonts w:eastAsia="MS Mincho"/>
              </w:rPr>
              <w:t>(</w:t>
            </w:r>
            <w:r>
              <w:t>ForwardAxis</w:t>
            </w:r>
            <w:r>
              <w:rPr>
                <w:rFonts w:eastAsia="MS Mincho"/>
              </w:rPr>
              <w:t xml:space="preserve"> </w:t>
            </w:r>
            <w:r>
              <w:t>NodeTest</w:t>
            </w:r>
            <w:r>
              <w:rPr>
                <w:rFonts w:eastAsia="MS Mincho"/>
              </w:rPr>
              <w:t xml:space="preserve">) | </w:t>
            </w:r>
            <w:r>
              <w:t>AbbrevForwardStep</w:t>
            </w:r>
          </w:p>
        </w:tc>
      </w:tr>
      <w:tr w:rsidR="00000000" w14:paraId="70DD619F" w14:textId="77777777">
        <w:tc>
          <w:tcPr>
            <w:tcW w:w="0" w:type="auto"/>
            <w:tcBorders>
              <w:top w:val="nil"/>
              <w:left w:val="single" w:sz="4" w:space="0" w:color="auto"/>
              <w:bottom w:val="nil"/>
              <w:right w:val="nil"/>
            </w:tcBorders>
            <w:hideMark/>
          </w:tcPr>
          <w:p w14:paraId="150E4AE1" w14:textId="77777777" w:rsidR="00000000" w:rsidRDefault="009D64FD">
            <w:r>
              <w:t>ForwardAxis</w:t>
            </w:r>
          </w:p>
        </w:tc>
        <w:tc>
          <w:tcPr>
            <w:tcW w:w="0" w:type="auto"/>
            <w:tcBorders>
              <w:top w:val="nil"/>
              <w:left w:val="nil"/>
              <w:bottom w:val="nil"/>
              <w:right w:val="nil"/>
            </w:tcBorders>
            <w:hideMark/>
          </w:tcPr>
          <w:p w14:paraId="605B571A" w14:textId="77777777" w:rsidR="00000000" w:rsidRDefault="009D64FD">
            <w:r>
              <w:t>   ::=   </w:t>
            </w:r>
          </w:p>
        </w:tc>
        <w:tc>
          <w:tcPr>
            <w:tcW w:w="3483" w:type="pct"/>
            <w:tcBorders>
              <w:top w:val="nil"/>
              <w:left w:val="nil"/>
              <w:bottom w:val="nil"/>
              <w:right w:val="single" w:sz="4" w:space="0" w:color="auto"/>
            </w:tcBorders>
            <w:hideMark/>
          </w:tcPr>
          <w:p w14:paraId="2B297795" w14:textId="77777777" w:rsidR="00000000" w:rsidRDefault="009D64FD">
            <w:r>
              <w:rPr>
                <w:rFonts w:eastAsia="MS Mincho"/>
              </w:rPr>
              <w:t>("child" "::")</w:t>
            </w:r>
            <w:r>
              <w:br/>
            </w:r>
            <w:r>
              <w:rPr>
                <w:rFonts w:eastAsia="MS Mincho"/>
              </w:rPr>
              <w:t>| ("self" "::")</w:t>
            </w:r>
            <w:r>
              <w:br/>
            </w:r>
          </w:p>
        </w:tc>
      </w:tr>
      <w:tr w:rsidR="00000000" w14:paraId="2BC336E1" w14:textId="77777777">
        <w:tc>
          <w:tcPr>
            <w:tcW w:w="0" w:type="auto"/>
            <w:tcBorders>
              <w:top w:val="nil"/>
              <w:left w:val="single" w:sz="4" w:space="0" w:color="auto"/>
              <w:bottom w:val="nil"/>
              <w:right w:val="nil"/>
            </w:tcBorders>
            <w:hideMark/>
          </w:tcPr>
          <w:p w14:paraId="77F71070" w14:textId="77777777" w:rsidR="00000000" w:rsidRDefault="009D64FD">
            <w:r>
              <w:t>AbbrevForwardStep</w:t>
            </w:r>
          </w:p>
        </w:tc>
        <w:tc>
          <w:tcPr>
            <w:tcW w:w="0" w:type="auto"/>
            <w:tcBorders>
              <w:top w:val="nil"/>
              <w:left w:val="nil"/>
              <w:bottom w:val="nil"/>
              <w:right w:val="nil"/>
            </w:tcBorders>
            <w:hideMark/>
          </w:tcPr>
          <w:p w14:paraId="5C3E864E" w14:textId="77777777" w:rsidR="00000000" w:rsidRDefault="009D64FD">
            <w:r>
              <w:t>   ::=   </w:t>
            </w:r>
          </w:p>
        </w:tc>
        <w:tc>
          <w:tcPr>
            <w:tcW w:w="3483" w:type="pct"/>
            <w:tcBorders>
              <w:top w:val="nil"/>
              <w:left w:val="nil"/>
              <w:bottom w:val="nil"/>
              <w:right w:val="single" w:sz="4" w:space="0" w:color="auto"/>
            </w:tcBorders>
            <w:hideMark/>
          </w:tcPr>
          <w:p w14:paraId="65B354A5" w14:textId="77777777" w:rsidR="00000000" w:rsidRDefault="009D64FD">
            <w:r>
              <w:t>NodeTest | ContextItemExpr</w:t>
            </w:r>
          </w:p>
        </w:tc>
      </w:tr>
      <w:tr w:rsidR="00000000" w14:paraId="34E9531D" w14:textId="77777777">
        <w:tc>
          <w:tcPr>
            <w:tcW w:w="0" w:type="auto"/>
            <w:tcBorders>
              <w:top w:val="nil"/>
              <w:left w:val="single" w:sz="4" w:space="0" w:color="auto"/>
              <w:bottom w:val="nil"/>
              <w:right w:val="nil"/>
            </w:tcBorders>
            <w:hideMark/>
          </w:tcPr>
          <w:p w14:paraId="7B1D0FA8" w14:textId="77777777" w:rsidR="00000000" w:rsidRDefault="009D64FD">
            <w:r>
              <w:t>ReverseStep</w:t>
            </w:r>
          </w:p>
        </w:tc>
        <w:tc>
          <w:tcPr>
            <w:tcW w:w="0" w:type="auto"/>
            <w:tcBorders>
              <w:top w:val="nil"/>
              <w:left w:val="nil"/>
              <w:bottom w:val="nil"/>
              <w:right w:val="nil"/>
            </w:tcBorders>
            <w:hideMark/>
          </w:tcPr>
          <w:p w14:paraId="24EE8988" w14:textId="77777777" w:rsidR="00000000" w:rsidRDefault="009D64FD">
            <w:r>
              <w:t>   ::=   </w:t>
            </w:r>
          </w:p>
        </w:tc>
        <w:tc>
          <w:tcPr>
            <w:tcW w:w="3483" w:type="pct"/>
            <w:tcBorders>
              <w:top w:val="nil"/>
              <w:left w:val="nil"/>
              <w:bottom w:val="nil"/>
              <w:right w:val="single" w:sz="4" w:space="0" w:color="auto"/>
            </w:tcBorders>
            <w:hideMark/>
          </w:tcPr>
          <w:p w14:paraId="6E1EF6A7" w14:textId="77777777" w:rsidR="00000000" w:rsidRDefault="009D64FD">
            <w:r>
              <w:rPr>
                <w:rFonts w:eastAsia="MS Mincho"/>
              </w:rPr>
              <w:t>(</w:t>
            </w:r>
            <w:r>
              <w:t>ReverseAxis</w:t>
            </w:r>
            <w:r>
              <w:rPr>
                <w:rFonts w:eastAsia="MS Mincho"/>
              </w:rPr>
              <w:t xml:space="preserve"> </w:t>
            </w:r>
            <w:r>
              <w:t>NodeTest</w:t>
            </w:r>
            <w:r>
              <w:rPr>
                <w:rFonts w:eastAsia="MS Mincho"/>
              </w:rPr>
              <w:t xml:space="preserve">) | </w:t>
            </w:r>
            <w:r>
              <w:t>AbbrevReverseStep</w:t>
            </w:r>
          </w:p>
        </w:tc>
      </w:tr>
      <w:tr w:rsidR="00000000" w14:paraId="118C5F74" w14:textId="77777777">
        <w:tc>
          <w:tcPr>
            <w:tcW w:w="0" w:type="auto"/>
            <w:tcBorders>
              <w:top w:val="nil"/>
              <w:left w:val="single" w:sz="4" w:space="0" w:color="auto"/>
              <w:bottom w:val="nil"/>
              <w:right w:val="nil"/>
            </w:tcBorders>
            <w:hideMark/>
          </w:tcPr>
          <w:p w14:paraId="76264F7B" w14:textId="77777777" w:rsidR="00000000" w:rsidRDefault="009D64FD">
            <w:r>
              <w:t>ReverseAxis</w:t>
            </w:r>
          </w:p>
        </w:tc>
        <w:tc>
          <w:tcPr>
            <w:tcW w:w="0" w:type="auto"/>
            <w:tcBorders>
              <w:top w:val="nil"/>
              <w:left w:val="nil"/>
              <w:bottom w:val="nil"/>
              <w:right w:val="nil"/>
            </w:tcBorders>
            <w:hideMark/>
          </w:tcPr>
          <w:p w14:paraId="36C41A9E" w14:textId="77777777" w:rsidR="00000000" w:rsidRDefault="009D64FD">
            <w:r>
              <w:t>   ::=   </w:t>
            </w:r>
          </w:p>
        </w:tc>
        <w:tc>
          <w:tcPr>
            <w:tcW w:w="3483" w:type="pct"/>
            <w:tcBorders>
              <w:top w:val="nil"/>
              <w:left w:val="nil"/>
              <w:bottom w:val="nil"/>
              <w:right w:val="single" w:sz="4" w:space="0" w:color="auto"/>
            </w:tcBorders>
            <w:hideMark/>
          </w:tcPr>
          <w:p w14:paraId="1C3DFFD5" w14:textId="77777777" w:rsidR="00000000" w:rsidRDefault="009D64FD">
            <w:r>
              <w:rPr>
                <w:rFonts w:eastAsia="MS Mincho"/>
              </w:rPr>
              <w:t>("parent" "</w:t>
            </w:r>
            <w:r>
              <w:rPr>
                <w:rFonts w:eastAsia="MS Mincho"/>
              </w:rPr>
              <w:t>::")</w:t>
            </w:r>
            <w:r>
              <w:br/>
            </w:r>
          </w:p>
        </w:tc>
      </w:tr>
      <w:tr w:rsidR="00000000" w14:paraId="4D617E3E" w14:textId="77777777">
        <w:tc>
          <w:tcPr>
            <w:tcW w:w="0" w:type="auto"/>
            <w:tcBorders>
              <w:top w:val="nil"/>
              <w:left w:val="single" w:sz="4" w:space="0" w:color="auto"/>
              <w:bottom w:val="nil"/>
              <w:right w:val="nil"/>
            </w:tcBorders>
            <w:hideMark/>
          </w:tcPr>
          <w:p w14:paraId="5136AD25" w14:textId="77777777" w:rsidR="00000000" w:rsidRDefault="009D64FD">
            <w:r>
              <w:t>AbbrevReverseStep</w:t>
            </w:r>
          </w:p>
        </w:tc>
        <w:tc>
          <w:tcPr>
            <w:tcW w:w="0" w:type="auto"/>
            <w:tcBorders>
              <w:top w:val="nil"/>
              <w:left w:val="nil"/>
              <w:bottom w:val="nil"/>
              <w:right w:val="nil"/>
            </w:tcBorders>
            <w:hideMark/>
          </w:tcPr>
          <w:p w14:paraId="399D53A3" w14:textId="77777777" w:rsidR="00000000" w:rsidRDefault="009D64FD">
            <w:r>
              <w:t>   ::=   </w:t>
            </w:r>
          </w:p>
        </w:tc>
        <w:tc>
          <w:tcPr>
            <w:tcW w:w="3483" w:type="pct"/>
            <w:tcBorders>
              <w:top w:val="nil"/>
              <w:left w:val="nil"/>
              <w:bottom w:val="nil"/>
              <w:right w:val="single" w:sz="4" w:space="0" w:color="auto"/>
            </w:tcBorders>
            <w:hideMark/>
          </w:tcPr>
          <w:p w14:paraId="639E5CF8" w14:textId="77777777" w:rsidR="00000000" w:rsidRDefault="009D64FD">
            <w:r>
              <w:rPr>
                <w:rFonts w:eastAsia="MS Mincho"/>
              </w:rPr>
              <w:t>".."</w:t>
            </w:r>
          </w:p>
        </w:tc>
      </w:tr>
      <w:tr w:rsidR="00000000" w14:paraId="504A895F" w14:textId="77777777">
        <w:tc>
          <w:tcPr>
            <w:tcW w:w="0" w:type="auto"/>
            <w:tcBorders>
              <w:top w:val="nil"/>
              <w:left w:val="single" w:sz="4" w:space="0" w:color="auto"/>
              <w:bottom w:val="nil"/>
              <w:right w:val="nil"/>
            </w:tcBorders>
            <w:hideMark/>
          </w:tcPr>
          <w:p w14:paraId="3034FCCC" w14:textId="77777777" w:rsidR="00000000" w:rsidRDefault="009D64FD">
            <w:r>
              <w:t>NodeTest</w:t>
            </w:r>
          </w:p>
        </w:tc>
        <w:tc>
          <w:tcPr>
            <w:tcW w:w="0" w:type="auto"/>
            <w:tcBorders>
              <w:top w:val="nil"/>
              <w:left w:val="nil"/>
              <w:bottom w:val="nil"/>
              <w:right w:val="nil"/>
            </w:tcBorders>
            <w:hideMark/>
          </w:tcPr>
          <w:p w14:paraId="7BD2E3A4" w14:textId="77777777" w:rsidR="00000000" w:rsidRDefault="009D64FD">
            <w:r>
              <w:t>   ::=   </w:t>
            </w:r>
          </w:p>
        </w:tc>
        <w:tc>
          <w:tcPr>
            <w:tcW w:w="3483" w:type="pct"/>
            <w:tcBorders>
              <w:top w:val="nil"/>
              <w:left w:val="nil"/>
              <w:bottom w:val="nil"/>
              <w:right w:val="single" w:sz="4" w:space="0" w:color="auto"/>
            </w:tcBorders>
            <w:hideMark/>
          </w:tcPr>
          <w:p w14:paraId="6473F9FF" w14:textId="77777777" w:rsidR="00000000" w:rsidRDefault="009D64FD">
            <w:r>
              <w:t>NameTest</w:t>
            </w:r>
          </w:p>
        </w:tc>
      </w:tr>
      <w:tr w:rsidR="00000000" w14:paraId="5DCB1C7C" w14:textId="77777777">
        <w:tc>
          <w:tcPr>
            <w:tcW w:w="0" w:type="auto"/>
            <w:tcBorders>
              <w:top w:val="nil"/>
              <w:left w:val="single" w:sz="4" w:space="0" w:color="auto"/>
              <w:bottom w:val="nil"/>
              <w:right w:val="nil"/>
            </w:tcBorders>
            <w:hideMark/>
          </w:tcPr>
          <w:p w14:paraId="5684E444" w14:textId="77777777" w:rsidR="00000000" w:rsidRDefault="009D64FD">
            <w:r>
              <w:t>NameTest</w:t>
            </w:r>
          </w:p>
        </w:tc>
        <w:tc>
          <w:tcPr>
            <w:tcW w:w="0" w:type="auto"/>
            <w:tcBorders>
              <w:top w:val="nil"/>
              <w:left w:val="nil"/>
              <w:bottom w:val="nil"/>
              <w:right w:val="nil"/>
            </w:tcBorders>
            <w:hideMark/>
          </w:tcPr>
          <w:p w14:paraId="4335EDFA" w14:textId="77777777" w:rsidR="00000000" w:rsidRDefault="009D64FD">
            <w:r>
              <w:t>   ::=   </w:t>
            </w:r>
          </w:p>
        </w:tc>
        <w:tc>
          <w:tcPr>
            <w:tcW w:w="3483" w:type="pct"/>
            <w:tcBorders>
              <w:top w:val="nil"/>
              <w:left w:val="nil"/>
              <w:bottom w:val="nil"/>
              <w:right w:val="single" w:sz="4" w:space="0" w:color="auto"/>
            </w:tcBorders>
            <w:hideMark/>
          </w:tcPr>
          <w:p w14:paraId="06F77188" w14:textId="77777777" w:rsidR="00000000" w:rsidRDefault="009D64FD">
            <w:r>
              <w:t>QName</w:t>
            </w:r>
            <w:r>
              <w:rPr>
                <w:rFonts w:eastAsia="MS Mincho"/>
              </w:rPr>
              <w:t xml:space="preserve"> </w:t>
            </w:r>
          </w:p>
        </w:tc>
      </w:tr>
      <w:tr w:rsidR="00000000" w14:paraId="6DD053A3" w14:textId="77777777">
        <w:tc>
          <w:tcPr>
            <w:tcW w:w="0" w:type="auto"/>
            <w:tcBorders>
              <w:top w:val="nil"/>
              <w:left w:val="single" w:sz="4" w:space="0" w:color="auto"/>
              <w:bottom w:val="nil"/>
              <w:right w:val="nil"/>
            </w:tcBorders>
            <w:hideMark/>
          </w:tcPr>
          <w:p w14:paraId="5410B615" w14:textId="77777777" w:rsidR="00000000" w:rsidRDefault="009D64FD">
            <w:r>
              <w:t>FilterExpr</w:t>
            </w:r>
          </w:p>
        </w:tc>
        <w:tc>
          <w:tcPr>
            <w:tcW w:w="0" w:type="auto"/>
            <w:tcBorders>
              <w:top w:val="nil"/>
              <w:left w:val="nil"/>
              <w:bottom w:val="nil"/>
              <w:right w:val="nil"/>
            </w:tcBorders>
            <w:hideMark/>
          </w:tcPr>
          <w:p w14:paraId="20263932" w14:textId="77777777" w:rsidR="00000000" w:rsidRDefault="009D64FD">
            <w:r>
              <w:t>   ::=   </w:t>
            </w:r>
          </w:p>
        </w:tc>
        <w:tc>
          <w:tcPr>
            <w:tcW w:w="3483" w:type="pct"/>
            <w:tcBorders>
              <w:top w:val="nil"/>
              <w:left w:val="nil"/>
              <w:bottom w:val="nil"/>
              <w:right w:val="single" w:sz="4" w:space="0" w:color="auto"/>
            </w:tcBorders>
            <w:hideMark/>
          </w:tcPr>
          <w:p w14:paraId="756CE669" w14:textId="77777777" w:rsidR="00000000" w:rsidRDefault="009D64FD">
            <w:pPr>
              <w:rPr>
                <w:rFonts w:eastAsia="MS Mincho"/>
              </w:rPr>
            </w:pPr>
            <w:r>
              <w:t>PrimaryExpr</w:t>
            </w:r>
            <w:r>
              <w:rPr>
                <w:rFonts w:eastAsia="MS Mincho"/>
              </w:rPr>
              <w:t xml:space="preserve"> </w:t>
            </w:r>
            <w:r>
              <w:t>Predicate?</w:t>
            </w:r>
          </w:p>
        </w:tc>
      </w:tr>
      <w:tr w:rsidR="00000000" w14:paraId="0C68BC28" w14:textId="77777777">
        <w:tc>
          <w:tcPr>
            <w:tcW w:w="0" w:type="auto"/>
            <w:tcBorders>
              <w:top w:val="nil"/>
              <w:left w:val="single" w:sz="4" w:space="0" w:color="auto"/>
              <w:bottom w:val="nil"/>
              <w:right w:val="nil"/>
            </w:tcBorders>
            <w:hideMark/>
          </w:tcPr>
          <w:p w14:paraId="6C257A0A" w14:textId="77777777" w:rsidR="00000000" w:rsidRDefault="009D64FD">
            <w:r>
              <w:t>Predicate</w:t>
            </w:r>
          </w:p>
        </w:tc>
        <w:tc>
          <w:tcPr>
            <w:tcW w:w="0" w:type="auto"/>
            <w:tcBorders>
              <w:top w:val="nil"/>
              <w:left w:val="nil"/>
              <w:bottom w:val="nil"/>
              <w:right w:val="nil"/>
            </w:tcBorders>
            <w:hideMark/>
          </w:tcPr>
          <w:p w14:paraId="74C7CC23" w14:textId="77777777" w:rsidR="00000000" w:rsidRDefault="009D64FD">
            <w:r>
              <w:t>   ::=   </w:t>
            </w:r>
          </w:p>
        </w:tc>
        <w:tc>
          <w:tcPr>
            <w:tcW w:w="3483" w:type="pct"/>
            <w:tcBorders>
              <w:top w:val="nil"/>
              <w:left w:val="nil"/>
              <w:bottom w:val="nil"/>
              <w:right w:val="single" w:sz="4" w:space="0" w:color="auto"/>
            </w:tcBorders>
            <w:hideMark/>
          </w:tcPr>
          <w:p w14:paraId="2FEF5A52" w14:textId="77777777" w:rsidR="00000000" w:rsidRDefault="009D64FD">
            <w:r>
              <w:rPr>
                <w:rFonts w:eastAsia="MS Mincho"/>
              </w:rPr>
              <w:t xml:space="preserve">"[" </w:t>
            </w:r>
            <w:r>
              <w:t>Expr</w:t>
            </w:r>
            <w:r>
              <w:rPr>
                <w:rFonts w:eastAsia="MS Mincho"/>
              </w:rPr>
              <w:t xml:space="preserve"> "]"</w:t>
            </w:r>
          </w:p>
        </w:tc>
      </w:tr>
      <w:tr w:rsidR="00000000" w14:paraId="3EE074AE" w14:textId="77777777">
        <w:tc>
          <w:tcPr>
            <w:tcW w:w="0" w:type="auto"/>
            <w:tcBorders>
              <w:top w:val="nil"/>
              <w:left w:val="single" w:sz="4" w:space="0" w:color="auto"/>
              <w:bottom w:val="nil"/>
              <w:right w:val="nil"/>
            </w:tcBorders>
            <w:hideMark/>
          </w:tcPr>
          <w:p w14:paraId="2906FF22" w14:textId="77777777" w:rsidR="00000000" w:rsidRDefault="009D64FD">
            <w:r>
              <w:t>PrimaryExpr</w:t>
            </w:r>
          </w:p>
        </w:tc>
        <w:tc>
          <w:tcPr>
            <w:tcW w:w="0" w:type="auto"/>
            <w:tcBorders>
              <w:top w:val="nil"/>
              <w:left w:val="nil"/>
              <w:bottom w:val="nil"/>
              <w:right w:val="nil"/>
            </w:tcBorders>
            <w:hideMark/>
          </w:tcPr>
          <w:p w14:paraId="0C768276" w14:textId="77777777" w:rsidR="00000000" w:rsidRDefault="009D64FD">
            <w:r>
              <w:t>   ::=   </w:t>
            </w:r>
          </w:p>
        </w:tc>
        <w:tc>
          <w:tcPr>
            <w:tcW w:w="3483" w:type="pct"/>
            <w:tcBorders>
              <w:top w:val="nil"/>
              <w:left w:val="nil"/>
              <w:bottom w:val="nil"/>
              <w:right w:val="single" w:sz="4" w:space="0" w:color="auto"/>
            </w:tcBorders>
            <w:hideMark/>
          </w:tcPr>
          <w:p w14:paraId="3977AACE" w14:textId="77777777" w:rsidR="00000000" w:rsidRDefault="009D64FD">
            <w:r>
              <w:t>Literal</w:t>
            </w:r>
            <w:r>
              <w:rPr>
                <w:rFonts w:eastAsia="MS Mincho"/>
              </w:rPr>
              <w:t xml:space="preserve"> | </w:t>
            </w:r>
            <w:r>
              <w:t>VarRef</w:t>
            </w:r>
            <w:r>
              <w:rPr>
                <w:rFonts w:eastAsia="MS Mincho"/>
              </w:rPr>
              <w:t xml:space="preserve"> | </w:t>
            </w:r>
            <w:r>
              <w:t>ParenthesizedExpr</w:t>
            </w:r>
            <w:r>
              <w:rPr>
                <w:rFonts w:eastAsia="MS Mincho"/>
              </w:rPr>
              <w:t xml:space="preserve"> | </w:t>
            </w:r>
            <w:r>
              <w:t>ContextItemExpr</w:t>
            </w:r>
            <w:r>
              <w:rPr>
                <w:rFonts w:eastAsia="MS Mincho"/>
              </w:rPr>
              <w:t xml:space="preserve"> | </w:t>
            </w:r>
            <w:r>
              <w:t>FunctionCall</w:t>
            </w:r>
          </w:p>
        </w:tc>
      </w:tr>
      <w:tr w:rsidR="00000000" w14:paraId="18D0C36B" w14:textId="77777777">
        <w:tc>
          <w:tcPr>
            <w:tcW w:w="0" w:type="auto"/>
            <w:tcBorders>
              <w:top w:val="nil"/>
              <w:left w:val="single" w:sz="4" w:space="0" w:color="auto"/>
              <w:bottom w:val="nil"/>
              <w:right w:val="nil"/>
            </w:tcBorders>
            <w:hideMark/>
          </w:tcPr>
          <w:p w14:paraId="43E91ADE" w14:textId="77777777" w:rsidR="00000000" w:rsidRDefault="009D64FD">
            <w:r>
              <w:t>Literal</w:t>
            </w:r>
          </w:p>
        </w:tc>
        <w:tc>
          <w:tcPr>
            <w:tcW w:w="0" w:type="auto"/>
            <w:tcBorders>
              <w:top w:val="nil"/>
              <w:left w:val="nil"/>
              <w:bottom w:val="nil"/>
              <w:right w:val="nil"/>
            </w:tcBorders>
            <w:hideMark/>
          </w:tcPr>
          <w:p w14:paraId="60B88073" w14:textId="77777777" w:rsidR="00000000" w:rsidRDefault="009D64FD">
            <w:r>
              <w:t>   ::=   </w:t>
            </w:r>
          </w:p>
        </w:tc>
        <w:tc>
          <w:tcPr>
            <w:tcW w:w="3483" w:type="pct"/>
            <w:tcBorders>
              <w:top w:val="nil"/>
              <w:left w:val="nil"/>
              <w:bottom w:val="nil"/>
              <w:right w:val="single" w:sz="4" w:space="0" w:color="auto"/>
            </w:tcBorders>
            <w:hideMark/>
          </w:tcPr>
          <w:p w14:paraId="2124B8C3" w14:textId="77777777" w:rsidR="00000000" w:rsidRDefault="009D64FD">
            <w:r>
              <w:t>NumericLiteral</w:t>
            </w:r>
            <w:r>
              <w:rPr>
                <w:rFonts w:eastAsia="MS Mincho"/>
              </w:rPr>
              <w:t xml:space="preserve"> | </w:t>
            </w:r>
            <w:r>
              <w:t>StringLiteral</w:t>
            </w:r>
          </w:p>
        </w:tc>
      </w:tr>
      <w:tr w:rsidR="00000000" w14:paraId="5CD71366" w14:textId="77777777">
        <w:tc>
          <w:tcPr>
            <w:tcW w:w="0" w:type="auto"/>
            <w:tcBorders>
              <w:top w:val="nil"/>
              <w:left w:val="single" w:sz="4" w:space="0" w:color="auto"/>
              <w:bottom w:val="nil"/>
              <w:right w:val="nil"/>
            </w:tcBorders>
            <w:hideMark/>
          </w:tcPr>
          <w:p w14:paraId="1BE5AAA7" w14:textId="77777777" w:rsidR="00000000" w:rsidRDefault="009D64FD">
            <w:r>
              <w:t>NumericLiteral</w:t>
            </w:r>
          </w:p>
        </w:tc>
        <w:tc>
          <w:tcPr>
            <w:tcW w:w="0" w:type="auto"/>
            <w:tcBorders>
              <w:top w:val="nil"/>
              <w:left w:val="nil"/>
              <w:bottom w:val="nil"/>
              <w:right w:val="nil"/>
            </w:tcBorders>
            <w:hideMark/>
          </w:tcPr>
          <w:p w14:paraId="54D086C8" w14:textId="77777777" w:rsidR="00000000" w:rsidRDefault="009D64FD">
            <w:r>
              <w:t>   ::=   </w:t>
            </w:r>
          </w:p>
        </w:tc>
        <w:tc>
          <w:tcPr>
            <w:tcW w:w="3483" w:type="pct"/>
            <w:tcBorders>
              <w:top w:val="nil"/>
              <w:left w:val="nil"/>
              <w:bottom w:val="nil"/>
              <w:right w:val="single" w:sz="4" w:space="0" w:color="auto"/>
            </w:tcBorders>
            <w:hideMark/>
          </w:tcPr>
          <w:p w14:paraId="5ECF96BF" w14:textId="77777777" w:rsidR="00000000" w:rsidRDefault="009D64FD">
            <w:r>
              <w:t>IntegerLiteral</w:t>
            </w:r>
            <w:r>
              <w:rPr>
                <w:rFonts w:eastAsia="MS Mincho"/>
              </w:rPr>
              <w:t xml:space="preserve"> | </w:t>
            </w:r>
            <w:r>
              <w:t>DecimalLiteral</w:t>
            </w:r>
            <w:r>
              <w:rPr>
                <w:rFonts w:eastAsia="MS Mincho"/>
              </w:rPr>
              <w:t xml:space="preserve"> | </w:t>
            </w:r>
            <w:r>
              <w:t>DoubleLiteral</w:t>
            </w:r>
          </w:p>
        </w:tc>
      </w:tr>
      <w:tr w:rsidR="00000000" w14:paraId="19C8CDCB" w14:textId="77777777">
        <w:tc>
          <w:tcPr>
            <w:tcW w:w="0" w:type="auto"/>
            <w:tcBorders>
              <w:top w:val="nil"/>
              <w:left w:val="single" w:sz="4" w:space="0" w:color="auto"/>
              <w:bottom w:val="nil"/>
              <w:right w:val="nil"/>
            </w:tcBorders>
            <w:hideMark/>
          </w:tcPr>
          <w:p w14:paraId="42100D1E" w14:textId="77777777" w:rsidR="00000000" w:rsidRDefault="009D64FD">
            <w:r>
              <w:t>VarRef</w:t>
            </w:r>
          </w:p>
        </w:tc>
        <w:tc>
          <w:tcPr>
            <w:tcW w:w="0" w:type="auto"/>
            <w:tcBorders>
              <w:top w:val="nil"/>
              <w:left w:val="nil"/>
              <w:bottom w:val="nil"/>
              <w:right w:val="nil"/>
            </w:tcBorders>
            <w:hideMark/>
          </w:tcPr>
          <w:p w14:paraId="7CD4024D" w14:textId="77777777" w:rsidR="00000000" w:rsidRDefault="009D64FD">
            <w:r>
              <w:t>   ::=   </w:t>
            </w:r>
          </w:p>
        </w:tc>
        <w:tc>
          <w:tcPr>
            <w:tcW w:w="3483" w:type="pct"/>
            <w:tcBorders>
              <w:top w:val="nil"/>
              <w:left w:val="nil"/>
              <w:bottom w:val="nil"/>
              <w:right w:val="single" w:sz="4" w:space="0" w:color="auto"/>
            </w:tcBorders>
            <w:hideMark/>
          </w:tcPr>
          <w:p w14:paraId="6C692BF9" w14:textId="77777777" w:rsidR="00000000" w:rsidRDefault="009D64FD">
            <w:r>
              <w:rPr>
                <w:rFonts w:eastAsia="MS Mincho"/>
              </w:rPr>
              <w:t xml:space="preserve">"$" </w:t>
            </w:r>
            <w:r>
              <w:t>VarName</w:t>
            </w:r>
          </w:p>
        </w:tc>
      </w:tr>
      <w:tr w:rsidR="00000000" w14:paraId="76BD0416" w14:textId="77777777">
        <w:tc>
          <w:tcPr>
            <w:tcW w:w="0" w:type="auto"/>
            <w:tcBorders>
              <w:top w:val="nil"/>
              <w:left w:val="single" w:sz="4" w:space="0" w:color="auto"/>
              <w:bottom w:val="nil"/>
              <w:right w:val="nil"/>
            </w:tcBorders>
            <w:hideMark/>
          </w:tcPr>
          <w:p w14:paraId="478BB299" w14:textId="77777777" w:rsidR="00000000" w:rsidRDefault="009D64FD">
            <w:r>
              <w:t>VarName</w:t>
            </w:r>
          </w:p>
        </w:tc>
        <w:tc>
          <w:tcPr>
            <w:tcW w:w="0" w:type="auto"/>
            <w:tcBorders>
              <w:top w:val="nil"/>
              <w:left w:val="nil"/>
              <w:bottom w:val="nil"/>
              <w:right w:val="nil"/>
            </w:tcBorders>
            <w:hideMark/>
          </w:tcPr>
          <w:p w14:paraId="554F66DB" w14:textId="77777777" w:rsidR="00000000" w:rsidRDefault="009D64FD">
            <w:r>
              <w:t>   ::=   </w:t>
            </w:r>
          </w:p>
        </w:tc>
        <w:tc>
          <w:tcPr>
            <w:tcW w:w="3483" w:type="pct"/>
            <w:tcBorders>
              <w:top w:val="nil"/>
              <w:left w:val="nil"/>
              <w:bottom w:val="nil"/>
              <w:right w:val="single" w:sz="4" w:space="0" w:color="auto"/>
            </w:tcBorders>
            <w:hideMark/>
          </w:tcPr>
          <w:p w14:paraId="6229C024" w14:textId="77777777" w:rsidR="00000000" w:rsidRDefault="009D64FD">
            <w:r>
              <w:t>QName</w:t>
            </w:r>
          </w:p>
        </w:tc>
      </w:tr>
      <w:tr w:rsidR="00000000" w14:paraId="2DB16FE8" w14:textId="77777777">
        <w:tc>
          <w:tcPr>
            <w:tcW w:w="0" w:type="auto"/>
            <w:tcBorders>
              <w:top w:val="nil"/>
              <w:left w:val="single" w:sz="4" w:space="0" w:color="auto"/>
              <w:bottom w:val="nil"/>
              <w:right w:val="nil"/>
            </w:tcBorders>
            <w:hideMark/>
          </w:tcPr>
          <w:p w14:paraId="4C52A61E" w14:textId="77777777" w:rsidR="00000000" w:rsidRDefault="009D64FD">
            <w:r>
              <w:t>ParenthesizedExpr</w:t>
            </w:r>
          </w:p>
        </w:tc>
        <w:tc>
          <w:tcPr>
            <w:tcW w:w="0" w:type="auto"/>
            <w:tcBorders>
              <w:top w:val="nil"/>
              <w:left w:val="nil"/>
              <w:bottom w:val="nil"/>
              <w:right w:val="nil"/>
            </w:tcBorders>
            <w:hideMark/>
          </w:tcPr>
          <w:p w14:paraId="19BBBCEB" w14:textId="77777777" w:rsidR="00000000" w:rsidRDefault="009D64FD">
            <w:r>
              <w:t>   ::=   </w:t>
            </w:r>
          </w:p>
        </w:tc>
        <w:tc>
          <w:tcPr>
            <w:tcW w:w="3483" w:type="pct"/>
            <w:tcBorders>
              <w:top w:val="nil"/>
              <w:left w:val="nil"/>
              <w:bottom w:val="nil"/>
              <w:right w:val="single" w:sz="4" w:space="0" w:color="auto"/>
            </w:tcBorders>
            <w:hideMark/>
          </w:tcPr>
          <w:p w14:paraId="524B4C0D" w14:textId="77777777" w:rsidR="00000000" w:rsidRDefault="009D64FD">
            <w:pPr>
              <w:rPr>
                <w:rFonts w:eastAsia="MS Mincho"/>
              </w:rPr>
            </w:pPr>
            <w:r>
              <w:rPr>
                <w:rFonts w:eastAsia="MS Mincho"/>
              </w:rPr>
              <w:t xml:space="preserve">"(" </w:t>
            </w:r>
            <w:r>
              <w:t>Expr</w:t>
            </w:r>
            <w:r>
              <w:rPr>
                <w:rFonts w:eastAsia="MS Mincho"/>
              </w:rPr>
              <w:t xml:space="preserve"> ")"</w:t>
            </w:r>
          </w:p>
        </w:tc>
      </w:tr>
      <w:tr w:rsidR="00000000" w14:paraId="32CF0E6C" w14:textId="77777777">
        <w:tc>
          <w:tcPr>
            <w:tcW w:w="0" w:type="auto"/>
            <w:tcBorders>
              <w:top w:val="nil"/>
              <w:left w:val="single" w:sz="4" w:space="0" w:color="auto"/>
              <w:bottom w:val="nil"/>
              <w:right w:val="nil"/>
            </w:tcBorders>
            <w:hideMark/>
          </w:tcPr>
          <w:p w14:paraId="0B1EE150" w14:textId="77777777" w:rsidR="00000000" w:rsidRDefault="009D64FD">
            <w:r>
              <w:t>ContextItemExpr</w:t>
            </w:r>
          </w:p>
        </w:tc>
        <w:tc>
          <w:tcPr>
            <w:tcW w:w="0" w:type="auto"/>
            <w:tcBorders>
              <w:top w:val="nil"/>
              <w:left w:val="nil"/>
              <w:bottom w:val="nil"/>
              <w:right w:val="nil"/>
            </w:tcBorders>
            <w:hideMark/>
          </w:tcPr>
          <w:p w14:paraId="3AB67F39" w14:textId="77777777" w:rsidR="00000000" w:rsidRDefault="009D64FD">
            <w:r>
              <w:t>   ::=   </w:t>
            </w:r>
          </w:p>
        </w:tc>
        <w:tc>
          <w:tcPr>
            <w:tcW w:w="3483" w:type="pct"/>
            <w:tcBorders>
              <w:top w:val="nil"/>
              <w:left w:val="nil"/>
              <w:bottom w:val="nil"/>
              <w:right w:val="single" w:sz="4" w:space="0" w:color="auto"/>
            </w:tcBorders>
            <w:hideMark/>
          </w:tcPr>
          <w:p w14:paraId="063B7A4A" w14:textId="77777777" w:rsidR="00000000" w:rsidRDefault="009D64FD">
            <w:r>
              <w:rPr>
                <w:rFonts w:eastAsia="MS Mincho"/>
              </w:rPr>
              <w:t>"."</w:t>
            </w:r>
          </w:p>
        </w:tc>
      </w:tr>
      <w:tr w:rsidR="00000000" w14:paraId="7876FF52" w14:textId="77777777">
        <w:tc>
          <w:tcPr>
            <w:tcW w:w="0" w:type="auto"/>
            <w:tcBorders>
              <w:top w:val="nil"/>
              <w:left w:val="single" w:sz="4" w:space="0" w:color="auto"/>
              <w:bottom w:val="single" w:sz="4" w:space="0" w:color="auto"/>
              <w:right w:val="nil"/>
            </w:tcBorders>
            <w:hideMark/>
          </w:tcPr>
          <w:p w14:paraId="4C691F26" w14:textId="77777777" w:rsidR="00000000" w:rsidRDefault="009D64FD">
            <w:r>
              <w:t>FunctionCall</w:t>
            </w:r>
          </w:p>
        </w:tc>
        <w:tc>
          <w:tcPr>
            <w:tcW w:w="0" w:type="auto"/>
            <w:tcBorders>
              <w:top w:val="nil"/>
              <w:left w:val="nil"/>
              <w:bottom w:val="single" w:sz="4" w:space="0" w:color="auto"/>
              <w:right w:val="nil"/>
            </w:tcBorders>
            <w:hideMark/>
          </w:tcPr>
          <w:p w14:paraId="77DCCD71" w14:textId="77777777" w:rsidR="00000000" w:rsidRDefault="009D64FD">
            <w:r>
              <w:t>   ::=   </w:t>
            </w:r>
          </w:p>
        </w:tc>
        <w:tc>
          <w:tcPr>
            <w:tcW w:w="3483" w:type="pct"/>
            <w:tcBorders>
              <w:top w:val="nil"/>
              <w:left w:val="nil"/>
              <w:bottom w:val="single" w:sz="4" w:space="0" w:color="auto"/>
              <w:right w:val="single" w:sz="4" w:space="0" w:color="auto"/>
            </w:tcBorders>
            <w:hideMark/>
          </w:tcPr>
          <w:p w14:paraId="6CC263AE" w14:textId="77777777" w:rsidR="00000000" w:rsidRDefault="009D64FD">
            <w:r>
              <w:t>QName</w:t>
            </w:r>
            <w:r>
              <w:rPr>
                <w:rFonts w:eastAsia="MS Mincho"/>
              </w:rPr>
              <w:t xml:space="preserve"> "(" (</w:t>
            </w:r>
            <w:r>
              <w:t>ExprSingle</w:t>
            </w:r>
            <w:r>
              <w:rPr>
                <w:rFonts w:eastAsia="MS Mincho"/>
              </w:rPr>
              <w:t xml:space="preserve"> ("," </w:t>
            </w:r>
            <w:r>
              <w:t>ExprSingle</w:t>
            </w:r>
            <w:r>
              <w:rPr>
                <w:rFonts w:eastAsia="MS Mincho"/>
              </w:rPr>
              <w:t>)*)? ")"</w:t>
            </w:r>
          </w:p>
        </w:tc>
      </w:tr>
    </w:tbl>
    <w:p w14:paraId="082DE966" w14:textId="77777777" w:rsidR="00000000" w:rsidRDefault="009D64FD">
      <w:pPr>
        <w:pStyle w:val="Caption"/>
      </w:pPr>
      <w:bookmarkStart w:id="11688" w:name="prod-xpath-Expr"/>
      <w:bookmarkStart w:id="11689" w:name="prod-xpath-ExprSingle"/>
      <w:bookmarkStart w:id="11690" w:name="prod-xpath-ForExpr"/>
      <w:bookmarkStart w:id="11691" w:name="prod-xpath-IfExpr"/>
      <w:bookmarkStart w:id="11692" w:name="prod-xpath-OrExpr"/>
      <w:bookmarkStart w:id="11693" w:name="prod-xpath-AndExpr"/>
      <w:bookmarkStart w:id="11694" w:name="prod-xpath-ComparisonExpr"/>
      <w:bookmarkStart w:id="11695" w:name="prod-xpath-RangeExpr"/>
      <w:bookmarkStart w:id="11696" w:name="prod-xpath-AdditiveExpr"/>
      <w:bookmarkStart w:id="11697" w:name="prod-xpath-MultiplicativeExpr"/>
      <w:bookmarkStart w:id="11698" w:name="prod-xpath-UnionExpr"/>
      <w:bookmarkStart w:id="11699" w:name="prod-xpath-IntersectExceptExpr"/>
      <w:bookmarkStart w:id="11700" w:name="prod-xpath-InstanceofExpr"/>
      <w:bookmarkStart w:id="11701" w:name="prod-xpath-TreatExpr"/>
      <w:bookmarkStart w:id="11702" w:name="prod-xpath-CastableExpr"/>
      <w:bookmarkStart w:id="11703" w:name="prod-xpath-CastExpr"/>
      <w:bookmarkStart w:id="11704" w:name="prod-xpath-UnaryExpr"/>
      <w:bookmarkStart w:id="11705" w:name="prod-xpath-ValueExpr"/>
      <w:bookmarkStart w:id="11706" w:name="prod-xpath-GeneralComp"/>
      <w:bookmarkStart w:id="11707" w:name="prod-xpath-ValueComp"/>
      <w:bookmarkStart w:id="11708" w:name="prod-xpath-NodeComp"/>
      <w:bookmarkStart w:id="11709" w:name="prod-xpath-PathExpr"/>
      <w:bookmarkStart w:id="11710" w:name="prod-xpath-RelativePathExpr"/>
      <w:bookmarkStart w:id="11711" w:name="prod-xpath-StepExpr"/>
      <w:bookmarkStart w:id="11712" w:name="prod-xpath-AxisStep"/>
      <w:bookmarkStart w:id="11713" w:name="prod-xpath-ForwardStep"/>
      <w:bookmarkStart w:id="11714" w:name="prod-xpath-ForwardAxis"/>
      <w:bookmarkStart w:id="11715" w:name="prod-xpath-AbbrevForwardStep"/>
      <w:bookmarkStart w:id="11716" w:name="prod-xpath-ReverseStep"/>
      <w:bookmarkStart w:id="11717" w:name="prod-xpath-ReverseAxis"/>
      <w:bookmarkStart w:id="11718" w:name="prod-xpath-AbbrevReverseStep"/>
      <w:bookmarkStart w:id="11719" w:name="prod-xpath-NodeTest"/>
      <w:bookmarkStart w:id="11720" w:name="prod-xpath-NameTest"/>
      <w:bookmarkStart w:id="11721" w:name="prod-xpath-Wildcard"/>
      <w:bookmarkStart w:id="11722" w:name="prod-xpath-FilterExpr"/>
      <w:bookmarkStart w:id="11723" w:name="prod-xpath-PredicateList"/>
      <w:bookmarkStart w:id="11724" w:name="prod-xpath-Predicate"/>
      <w:bookmarkStart w:id="11725" w:name="prod-xpath-PrimaryExpr"/>
      <w:bookmarkStart w:id="11726" w:name="prod-xpath-Literal"/>
      <w:bookmarkStart w:id="11727" w:name="prod-xpath-NumericLiteral"/>
      <w:bookmarkStart w:id="11728" w:name="prod-xpath-VarRef"/>
      <w:bookmarkStart w:id="11729" w:name="prod-xpath-VarName"/>
      <w:bookmarkStart w:id="11730" w:name="prod-xpath-ParenthesizedExpr"/>
      <w:bookmarkStart w:id="11731" w:name="prod-xpath-ContextItemExpr"/>
      <w:bookmarkStart w:id="11732" w:name="prod-xpath-FunctionCall"/>
      <w:bookmarkStart w:id="11733" w:name="prod-xpath-SingleType"/>
      <w:bookmarkStart w:id="11734" w:name="prod-xpath-SequenceType"/>
      <w:bookmarkStart w:id="11735" w:name="prod-xpath-OccurrenceIndicator"/>
      <w:bookmarkStart w:id="11736" w:name="prod-xpath-ItemType"/>
      <w:bookmarkStart w:id="11737" w:name="prod-xpath-AtomicType"/>
      <w:bookmarkStart w:id="11738" w:name="prod-xpath-KindTest"/>
      <w:bookmarkStart w:id="11739" w:name="prod-xpath-AnyKindTest"/>
      <w:bookmarkStart w:id="11740" w:name="prod-xpath-DocumentTest"/>
      <w:bookmarkStart w:id="11741" w:name="prod-xpath-TextTest"/>
      <w:bookmarkStart w:id="11742" w:name="prod-xpath-CommentTest"/>
      <w:bookmarkStart w:id="11743" w:name="prod-xpath-PITest"/>
      <w:bookmarkStart w:id="11744" w:name="prod-xpath-AttributeTest"/>
      <w:bookmarkStart w:id="11745" w:name="prod-xpath-AttribNameOrWildcard"/>
      <w:bookmarkStart w:id="11746" w:name="prod-xpath-SchemaAttributeTest"/>
      <w:bookmarkStart w:id="11747" w:name="prod-xpath-AttributeDeclaration"/>
      <w:bookmarkStart w:id="11748" w:name="prod-xpath-ElementTest"/>
      <w:bookmarkStart w:id="11749" w:name="prod-xpath-ElementNameOrWildcard"/>
      <w:bookmarkStart w:id="11750" w:name="prod-xpath-SchemaElementTest"/>
      <w:bookmarkStart w:id="11751" w:name="prod-xpath-ElementDeclaration"/>
      <w:bookmarkStart w:id="11752" w:name="prod-xpath-AttributeName"/>
      <w:bookmarkStart w:id="11753" w:name="prod-xpath-ElementName"/>
      <w:bookmarkStart w:id="11754" w:name="prod-xpath-TypeName"/>
      <w:bookmarkEnd w:id="11688"/>
      <w:bookmarkEnd w:id="11689"/>
      <w:bookmarkEnd w:id="11690"/>
      <w:bookmarkEnd w:id="11691"/>
      <w:bookmarkEnd w:id="11692"/>
      <w:bookmarkEnd w:id="11693"/>
      <w:bookmarkEnd w:id="11694"/>
      <w:bookmarkEnd w:id="11695"/>
      <w:bookmarkEnd w:id="11696"/>
      <w:bookmarkEnd w:id="11697"/>
      <w:bookmarkEnd w:id="11698"/>
      <w:bookmarkEnd w:id="11699"/>
      <w:bookmarkEnd w:id="11700"/>
      <w:bookmarkEnd w:id="11701"/>
      <w:bookmarkEnd w:id="11702"/>
      <w:bookmarkEnd w:id="11703"/>
      <w:bookmarkEnd w:id="11704"/>
      <w:bookmarkEnd w:id="11705"/>
      <w:bookmarkEnd w:id="11706"/>
      <w:bookmarkEnd w:id="11707"/>
      <w:bookmarkEnd w:id="11708"/>
      <w:bookmarkEnd w:id="11709"/>
      <w:bookmarkEnd w:id="11710"/>
      <w:bookmarkEnd w:id="11711"/>
      <w:bookmarkEnd w:id="11712"/>
      <w:bookmarkEnd w:id="11713"/>
      <w:bookmarkEnd w:id="11714"/>
      <w:bookmarkEnd w:id="11715"/>
      <w:bookmarkEnd w:id="11716"/>
      <w:bookmarkEnd w:id="11717"/>
      <w:bookmarkEnd w:id="11718"/>
      <w:bookmarkEnd w:id="11719"/>
      <w:bookmarkEnd w:id="11720"/>
      <w:bookmarkEnd w:id="11721"/>
      <w:bookmarkEnd w:id="11722"/>
      <w:bookmarkEnd w:id="11723"/>
      <w:bookmarkEnd w:id="11724"/>
      <w:bookmarkEnd w:id="11725"/>
      <w:bookmarkEnd w:id="11726"/>
      <w:bookmarkEnd w:id="11727"/>
      <w:bookmarkEnd w:id="11728"/>
      <w:bookmarkEnd w:id="11729"/>
      <w:bookmarkEnd w:id="11730"/>
      <w:bookmarkEnd w:id="11731"/>
      <w:bookmarkEnd w:id="11732"/>
      <w:bookmarkEnd w:id="11733"/>
      <w:bookmarkEnd w:id="11734"/>
      <w:bookmarkEnd w:id="11735"/>
      <w:bookmarkEnd w:id="11736"/>
      <w:bookmarkEnd w:id="11737"/>
      <w:bookmarkEnd w:id="11738"/>
      <w:bookmarkEnd w:id="11739"/>
      <w:bookmarkEnd w:id="11740"/>
      <w:bookmarkEnd w:id="11741"/>
      <w:bookmarkEnd w:id="11742"/>
      <w:bookmarkEnd w:id="11743"/>
      <w:bookmarkEnd w:id="11744"/>
      <w:bookmarkEnd w:id="11745"/>
      <w:bookmarkEnd w:id="11746"/>
      <w:bookmarkEnd w:id="11747"/>
      <w:bookmarkEnd w:id="11748"/>
      <w:bookmarkEnd w:id="11749"/>
      <w:bookmarkEnd w:id="11750"/>
      <w:bookmarkEnd w:id="11751"/>
      <w:bookmarkEnd w:id="11752"/>
      <w:bookmarkEnd w:id="11753"/>
      <w:bookmarkEnd w:id="11754"/>
      <w:r>
        <w:t xml:space="preserve">Table </w:t>
      </w:r>
      <w:r>
        <w:fldChar w:fldCharType="begin"/>
      </w:r>
      <w:r>
        <w:instrText xml:space="preserve"> SEQ Table \* ARABIC </w:instrText>
      </w:r>
      <w:r>
        <w:fldChar w:fldCharType="separate"/>
      </w:r>
      <w:r>
        <w:rPr>
          <w:noProof/>
        </w:rPr>
        <w:t>57</w:t>
      </w:r>
      <w:r>
        <w:fldChar w:fldCharType="end"/>
      </w:r>
      <w:r>
        <w:t xml:space="preserve"> DFDL Expression Language</w:t>
      </w:r>
      <w:bookmarkStart w:id="11755" w:name="_Toc243112802"/>
      <w:bookmarkStart w:id="11756" w:name="_Toc194983949"/>
      <w:bookmarkStart w:id="11757" w:name="_Toc199516273"/>
    </w:p>
    <w:p w14:paraId="645FA43A" w14:textId="77777777" w:rsidR="00000000" w:rsidRDefault="009D64FD">
      <w:r>
        <w:t>Notes</w:t>
      </w:r>
      <w:bookmarkEnd w:id="11755"/>
      <w:bookmarkEnd w:id="11756"/>
      <w:bookmarkEnd w:id="11757"/>
      <w:r>
        <w:t>:</w:t>
      </w:r>
    </w:p>
    <w:p w14:paraId="442C2B6C" w14:textId="77777777" w:rsidR="00000000" w:rsidRDefault="009D64FD">
      <w:pPr>
        <w:numPr>
          <w:ilvl w:val="0"/>
          <w:numId w:val="163"/>
        </w:numPr>
      </w:pPr>
      <w:r>
        <w:t xml:space="preserve">Only </w:t>
      </w:r>
      <w:r>
        <w:rPr>
          <w:rStyle w:val="Emphasis"/>
        </w:rPr>
        <w:t>If</w:t>
      </w:r>
      <w:r>
        <w:t xml:space="preserve"> and </w:t>
      </w:r>
      <w:r>
        <w:rPr>
          <w:rStyle w:val="Emphasis"/>
        </w:rPr>
        <w:t>path</w:t>
      </w:r>
      <w:r>
        <w:t xml:space="preserve"> expression types are supported</w:t>
      </w:r>
    </w:p>
    <w:p w14:paraId="6D8AACB7" w14:textId="77777777" w:rsidR="00000000" w:rsidRDefault="009D64FD">
      <w:pPr>
        <w:numPr>
          <w:ilvl w:val="0"/>
          <w:numId w:val="163"/>
        </w:numPr>
      </w:pPr>
      <w:r>
        <w:t xml:space="preserve">Only the </w:t>
      </w:r>
      <w:r>
        <w:rPr>
          <w:rStyle w:val="Emphasis"/>
        </w:rPr>
        <w:t>child</w:t>
      </w:r>
      <w:r>
        <w:t xml:space="preserve">, </w:t>
      </w:r>
      <w:r>
        <w:rPr>
          <w:rStyle w:val="Emphasis"/>
        </w:rPr>
        <w:t>parent</w:t>
      </w:r>
      <w:r>
        <w:t xml:space="preserve">, and </w:t>
      </w:r>
      <w:r>
        <w:rPr>
          <w:rStyle w:val="Emphasis"/>
        </w:rPr>
        <w:t>self</w:t>
      </w:r>
      <w:r>
        <w:t xml:space="preserve"> axes are </w:t>
      </w:r>
      <w:r>
        <w:t>supported</w:t>
      </w:r>
    </w:p>
    <w:p w14:paraId="7C10EA8D" w14:textId="77777777" w:rsidR="00000000" w:rsidRDefault="009D64FD">
      <w:pPr>
        <w:numPr>
          <w:ilvl w:val="0"/>
          <w:numId w:val="163"/>
        </w:numPr>
      </w:pPr>
      <w:r>
        <w:t>Predicates are only used to index arrays and so must be integer expressions otherwise a Schema Definition Error occurs</w:t>
      </w:r>
    </w:p>
    <w:p w14:paraId="30033004" w14:textId="77777777" w:rsidR="00000000" w:rsidRDefault="009D64FD">
      <w:pPr>
        <w:numPr>
          <w:ilvl w:val="0"/>
          <w:numId w:val="163"/>
        </w:numPr>
        <w:rPr>
          <w:ins w:id="11758" w:author="Mike Beckerle" w:date="2019-09-17T18:30:00Z"/>
        </w:rPr>
      </w:pPr>
      <w:r>
        <w:t>A subset of the XPath 2.0 operators are supported</w:t>
      </w:r>
    </w:p>
    <w:p w14:paraId="0555C89F" w14:textId="77777777" w:rsidR="00000000" w:rsidRDefault="009D64FD">
      <w:pPr>
        <w:pStyle w:val="ListParagraph"/>
        <w:numPr>
          <w:ilvl w:val="0"/>
          <w:numId w:val="163"/>
        </w:numPr>
        <w:spacing w:before="100" w:beforeAutospacing="1" w:after="100" w:afterAutospacing="1"/>
        <w:rPr>
          <w:ins w:id="11759" w:author="Mike Beckerle" w:date="2019-09-17T18:30:00Z"/>
          <w:rFonts w:cs="Arial"/>
          <w:lang w:eastAsia="en-GB"/>
        </w:rPr>
      </w:pPr>
      <w:ins w:id="11760" w:author="Mike Beckerle" w:date="2019-09-17T18:30:00Z">
        <w:r>
          <w:rPr>
            <w:rFonts w:cs="Arial"/>
            <w:lang w:eastAsia="en-GB"/>
          </w:rPr>
          <w:t xml:space="preserve">NameTest - These QNames </w:t>
        </w:r>
        <w:r>
          <w:rPr>
            <w:rFonts w:cs="Arial"/>
            <w:lang w:eastAsia="en-GB"/>
          </w:rPr>
          <w:t>are path steps that refer to elements in the DFDL infoset. If such an element is in a namespace, then the NameTest QName must have a prefix which is bound to the namespace. Specifically, any default namespace is not used to implicitly qualify these NameTes</w:t>
        </w:r>
        <w:r>
          <w:rPr>
            <w:rFonts w:cs="Arial"/>
            <w:lang w:eastAsia="en-GB"/>
          </w:rPr>
          <w:t xml:space="preserve">t QNames. This behavior is consistent with XPath expression usage in </w:t>
        </w:r>
        <w:commentRangeStart w:id="11761"/>
        <w:r>
          <w:rPr>
            <w:rFonts w:cs="Arial"/>
            <w:lang w:eastAsia="en-GB"/>
          </w:rPr>
          <w:t>XML Schema</w:t>
        </w:r>
      </w:ins>
      <w:ins w:id="11762" w:author="Mike Beckerle" w:date="2019-09-17T18:35:00Z">
        <w:r>
          <w:rPr>
            <w:rFonts w:cs="Arial"/>
            <w:lang w:eastAsia="en-GB"/>
          </w:rPr>
          <w:t xml:space="preserve"> </w:t>
        </w:r>
      </w:ins>
      <w:ins w:id="11763" w:author="Mike Beckerle" w:date="2019-09-17T18:34:00Z">
        <w:r>
          <w:fldChar w:fldCharType="begin"/>
        </w:r>
        <w:r>
          <w:rPr>
            <w:rFonts w:cs="Arial"/>
            <w:lang w:eastAsia="en-GB"/>
          </w:rPr>
          <w:instrText xml:space="preserve"> REF Walmsely \h </w:instrText>
        </w:r>
        <w:r>
          <w:fldChar w:fldCharType="separate"/>
        </w:r>
        <w:r>
          <w:t>[</w:t>
        </w:r>
        <w:r>
          <w:rPr>
            <w:rFonts w:cs="Arial"/>
            <w:lang w:eastAsia="en-GB"/>
          </w:rPr>
          <w:t>Walmsley</w:t>
        </w:r>
        <w:r>
          <w:rPr>
            <w:lang w:eastAsia="en-GB"/>
          </w:rPr>
          <w:t>]</w:t>
        </w:r>
        <w:r>
          <w:fldChar w:fldCharType="end"/>
        </w:r>
        <w:r>
          <w:rPr>
            <w:rFonts w:cs="Arial"/>
            <w:lang w:eastAsia="en-GB"/>
          </w:rPr>
          <w:t xml:space="preserve"> </w:t>
        </w:r>
      </w:ins>
      <w:commentRangeEnd w:id="11761"/>
      <w:ins w:id="11764" w:author="Mike Beckerle" w:date="2019-09-17T18:35:00Z">
        <w:r>
          <w:rPr>
            <w:rStyle w:val="CommentReference"/>
          </w:rPr>
          <w:commentReference w:id="11761"/>
        </w:r>
      </w:ins>
      <w:ins w:id="11765" w:author="Mike Beckerle" w:date="2019-09-17T18:30:00Z">
        <w:r>
          <w:rPr>
            <w:rFonts w:cs="Arial"/>
            <w:lang w:eastAsia="en-GB"/>
          </w:rPr>
          <w:t>such as in the path property of the xs:selector and xs:field elements within xs:key and xs:unique constraints, and in related XML standards such as XSLT. Note however, that this behavior is di</w:t>
        </w:r>
        <w:r>
          <w:rPr>
            <w:rFonts w:cs="Arial"/>
            <w:lang w:eastAsia="en-GB"/>
          </w:rPr>
          <w:t>fferent from the way QNames are used in other places in XML and DFDL Schemas such as the ref property of an element reference, or the dfdl:ref property of a DFDL format annotation. There a QName with no prefix must always be referring to a global declarati</w:t>
        </w:r>
        <w:r>
          <w:rPr>
            <w:rFonts w:cs="Arial"/>
            <w:lang w:eastAsia="en-GB"/>
          </w:rPr>
          <w:t>on or definition, and so is augmented with the default namespace when needed.</w:t>
        </w:r>
      </w:ins>
    </w:p>
    <w:p w14:paraId="46FE33F5" w14:textId="77777777" w:rsidR="00000000" w:rsidRDefault="009D64FD">
      <w:pPr>
        <w:ind w:left="720"/>
      </w:pPr>
    </w:p>
    <w:p w14:paraId="211C20B0" w14:textId="77777777" w:rsidR="00000000" w:rsidRDefault="009D64FD">
      <w:pPr>
        <w:pStyle w:val="Heading2"/>
        <w:rPr>
          <w:rFonts w:eastAsia="Times New Roman"/>
        </w:rPr>
      </w:pPr>
      <w:bookmarkStart w:id="11766" w:name="_Toc322911762"/>
      <w:bookmarkStart w:id="11767" w:name="_Toc322912301"/>
      <w:bookmarkStart w:id="11768" w:name="_Toc329093161"/>
      <w:bookmarkStart w:id="11769" w:name="_Toc332701674"/>
      <w:bookmarkStart w:id="11770" w:name="_Toc332701978"/>
      <w:bookmarkStart w:id="11771" w:name="_Toc332711776"/>
      <w:bookmarkStart w:id="11772" w:name="_Toc332712078"/>
      <w:bookmarkStart w:id="11773" w:name="_Toc332712379"/>
      <w:bookmarkStart w:id="11774" w:name="_Toc332724295"/>
      <w:bookmarkStart w:id="11775" w:name="_Toc332724595"/>
      <w:bookmarkStart w:id="11776" w:name="_Toc341102891"/>
      <w:bookmarkStart w:id="11777" w:name="_Toc347241626"/>
      <w:bookmarkStart w:id="11778" w:name="_Toc347744819"/>
      <w:bookmarkStart w:id="11779" w:name="_Toc348984602"/>
      <w:bookmarkStart w:id="11780" w:name="_Toc348984907"/>
      <w:bookmarkStart w:id="11781" w:name="_Toc349038071"/>
      <w:bookmarkStart w:id="11782" w:name="_Toc349038373"/>
      <w:bookmarkStart w:id="11783" w:name="_Toc349042864"/>
      <w:bookmarkStart w:id="11784" w:name="_Toc349642272"/>
      <w:bookmarkStart w:id="11785" w:name="_Toc351912986"/>
      <w:bookmarkStart w:id="11786" w:name="_Toc351915007"/>
      <w:bookmarkStart w:id="11787" w:name="_Toc351915473"/>
      <w:bookmarkStart w:id="11788" w:name="_Toc361231571"/>
      <w:bookmarkStart w:id="11789" w:name="_Toc361232097"/>
      <w:bookmarkStart w:id="11790" w:name="_Toc362445395"/>
      <w:bookmarkStart w:id="11791" w:name="_Toc363909362"/>
      <w:bookmarkStart w:id="11792" w:name="_Toc364463788"/>
      <w:bookmarkStart w:id="11793" w:name="_Toc366078392"/>
      <w:bookmarkStart w:id="11794" w:name="_Toc366079007"/>
      <w:bookmarkStart w:id="11795" w:name="_Toc366079992"/>
      <w:bookmarkStart w:id="11796" w:name="_Toc366080604"/>
      <w:bookmarkStart w:id="11797" w:name="_Toc366081213"/>
      <w:bookmarkStart w:id="11798" w:name="_Toc366505553"/>
      <w:bookmarkStart w:id="11799" w:name="_Toc366508922"/>
      <w:bookmarkStart w:id="11800" w:name="_Toc366513423"/>
      <w:bookmarkStart w:id="11801" w:name="_Toc366574612"/>
      <w:bookmarkStart w:id="11802" w:name="_Toc366578405"/>
      <w:bookmarkStart w:id="11803" w:name="_Toc366578999"/>
      <w:bookmarkStart w:id="11804" w:name="_Toc366579591"/>
      <w:bookmarkStart w:id="11805" w:name="_Toc366580182"/>
      <w:bookmarkStart w:id="11806" w:name="_Toc366580774"/>
      <w:bookmarkStart w:id="11807" w:name="_Toc366581365"/>
      <w:bookmarkStart w:id="11808" w:name="_Toc366581957"/>
      <w:bookmarkStart w:id="11809" w:name="_Toc322911763"/>
      <w:bookmarkStart w:id="11810" w:name="_Toc322912302"/>
      <w:bookmarkStart w:id="11811" w:name="_Toc329093162"/>
      <w:bookmarkStart w:id="11812" w:name="_Toc332701675"/>
      <w:bookmarkStart w:id="11813" w:name="_Toc332701979"/>
      <w:bookmarkStart w:id="11814" w:name="_Toc332711777"/>
      <w:bookmarkStart w:id="11815" w:name="_Toc332712079"/>
      <w:bookmarkStart w:id="11816" w:name="_Toc332712380"/>
      <w:bookmarkStart w:id="11817" w:name="_Toc332724296"/>
      <w:bookmarkStart w:id="11818" w:name="_Toc332724596"/>
      <w:bookmarkStart w:id="11819" w:name="_Toc341102892"/>
      <w:bookmarkStart w:id="11820" w:name="_Toc347241627"/>
      <w:bookmarkStart w:id="11821" w:name="_Toc347744820"/>
      <w:bookmarkStart w:id="11822" w:name="_Toc348984603"/>
      <w:bookmarkStart w:id="11823" w:name="_Toc348984908"/>
      <w:bookmarkStart w:id="11824" w:name="_Toc349038072"/>
      <w:bookmarkStart w:id="11825" w:name="_Toc349038374"/>
      <w:bookmarkStart w:id="11826" w:name="_Toc349042865"/>
      <w:bookmarkStart w:id="11827" w:name="_Toc349642273"/>
      <w:bookmarkStart w:id="11828" w:name="_Toc351912987"/>
      <w:bookmarkStart w:id="11829" w:name="_Toc351915008"/>
      <w:bookmarkStart w:id="11830" w:name="_Toc351915474"/>
      <w:bookmarkStart w:id="11831" w:name="_Toc361231572"/>
      <w:bookmarkStart w:id="11832" w:name="_Toc361232098"/>
      <w:bookmarkStart w:id="11833" w:name="_Toc362445396"/>
      <w:bookmarkStart w:id="11834" w:name="_Toc363909363"/>
      <w:bookmarkStart w:id="11835" w:name="_Toc364463789"/>
      <w:bookmarkStart w:id="11836" w:name="_Toc366078393"/>
      <w:bookmarkStart w:id="11837" w:name="_Toc366079008"/>
      <w:bookmarkStart w:id="11838" w:name="_Toc366079993"/>
      <w:bookmarkStart w:id="11839" w:name="_Toc366080605"/>
      <w:bookmarkStart w:id="11840" w:name="_Toc366081214"/>
      <w:bookmarkStart w:id="11841" w:name="_Toc366505554"/>
      <w:bookmarkStart w:id="11842" w:name="_Toc366508923"/>
      <w:bookmarkStart w:id="11843" w:name="_Toc366513424"/>
      <w:bookmarkStart w:id="11844" w:name="_Toc366574613"/>
      <w:bookmarkStart w:id="11845" w:name="_Toc366578406"/>
      <w:bookmarkStart w:id="11846" w:name="_Toc366579000"/>
      <w:bookmarkStart w:id="11847" w:name="_Toc366579592"/>
      <w:bookmarkStart w:id="11848" w:name="_Toc366580183"/>
      <w:bookmarkStart w:id="11849" w:name="_Toc366580775"/>
      <w:bookmarkStart w:id="11850" w:name="_Toc366581366"/>
      <w:bookmarkStart w:id="11851" w:name="_Toc366581958"/>
      <w:bookmarkStart w:id="11852" w:name="_Toc199516274"/>
      <w:bookmarkStart w:id="11853" w:name="_Toc194983950"/>
      <w:bookmarkStart w:id="11854" w:name="_Toc243112803"/>
      <w:bookmarkStart w:id="11855" w:name="_Toc349042866"/>
      <w:bookmarkStart w:id="11856" w:name="_Toc25589896"/>
      <w:bookmarkEnd w:id="11766"/>
      <w:bookmarkEnd w:id="11767"/>
      <w:bookmarkEnd w:id="11768"/>
      <w:bookmarkEnd w:id="11769"/>
      <w:bookmarkEnd w:id="11770"/>
      <w:bookmarkEnd w:id="11771"/>
      <w:bookmarkEnd w:id="11772"/>
      <w:bookmarkEnd w:id="11773"/>
      <w:bookmarkEnd w:id="11774"/>
      <w:bookmarkEnd w:id="11775"/>
      <w:bookmarkEnd w:id="11776"/>
      <w:bookmarkEnd w:id="11777"/>
      <w:bookmarkEnd w:id="11778"/>
      <w:bookmarkEnd w:id="11779"/>
      <w:bookmarkEnd w:id="11780"/>
      <w:bookmarkEnd w:id="11781"/>
      <w:bookmarkEnd w:id="11782"/>
      <w:bookmarkEnd w:id="11783"/>
      <w:bookmarkEnd w:id="11784"/>
      <w:bookmarkEnd w:id="11785"/>
      <w:bookmarkEnd w:id="11786"/>
      <w:bookmarkEnd w:id="11787"/>
      <w:bookmarkEnd w:id="11788"/>
      <w:bookmarkEnd w:id="11789"/>
      <w:bookmarkEnd w:id="11790"/>
      <w:bookmarkEnd w:id="11791"/>
      <w:bookmarkEnd w:id="11792"/>
      <w:bookmarkEnd w:id="11793"/>
      <w:bookmarkEnd w:id="11794"/>
      <w:bookmarkEnd w:id="11795"/>
      <w:bookmarkEnd w:id="11796"/>
      <w:bookmarkEnd w:id="11797"/>
      <w:bookmarkEnd w:id="11798"/>
      <w:bookmarkEnd w:id="11799"/>
      <w:bookmarkEnd w:id="11800"/>
      <w:bookmarkEnd w:id="11801"/>
      <w:bookmarkEnd w:id="11802"/>
      <w:bookmarkEnd w:id="11803"/>
      <w:bookmarkEnd w:id="11804"/>
      <w:bookmarkEnd w:id="11805"/>
      <w:bookmarkEnd w:id="11806"/>
      <w:bookmarkEnd w:id="11807"/>
      <w:bookmarkEnd w:id="11808"/>
      <w:bookmarkEnd w:id="11809"/>
      <w:bookmarkEnd w:id="11810"/>
      <w:bookmarkEnd w:id="11811"/>
      <w:bookmarkEnd w:id="11812"/>
      <w:bookmarkEnd w:id="11813"/>
      <w:bookmarkEnd w:id="11814"/>
      <w:bookmarkEnd w:id="11815"/>
      <w:bookmarkEnd w:id="11816"/>
      <w:bookmarkEnd w:id="11817"/>
      <w:bookmarkEnd w:id="11818"/>
      <w:bookmarkEnd w:id="11819"/>
      <w:bookmarkEnd w:id="11820"/>
      <w:bookmarkEnd w:id="11821"/>
      <w:bookmarkEnd w:id="11822"/>
      <w:bookmarkEnd w:id="11823"/>
      <w:bookmarkEnd w:id="11824"/>
      <w:bookmarkEnd w:id="11825"/>
      <w:bookmarkEnd w:id="11826"/>
      <w:bookmarkEnd w:id="11827"/>
      <w:bookmarkEnd w:id="11828"/>
      <w:bookmarkEnd w:id="11829"/>
      <w:bookmarkEnd w:id="11830"/>
      <w:bookmarkEnd w:id="11831"/>
      <w:bookmarkEnd w:id="11832"/>
      <w:bookmarkEnd w:id="11833"/>
      <w:bookmarkEnd w:id="11834"/>
      <w:bookmarkEnd w:id="11835"/>
      <w:bookmarkEnd w:id="11836"/>
      <w:bookmarkEnd w:id="11837"/>
      <w:bookmarkEnd w:id="11838"/>
      <w:bookmarkEnd w:id="11839"/>
      <w:bookmarkEnd w:id="11840"/>
      <w:bookmarkEnd w:id="11841"/>
      <w:bookmarkEnd w:id="11842"/>
      <w:bookmarkEnd w:id="11843"/>
      <w:bookmarkEnd w:id="11844"/>
      <w:bookmarkEnd w:id="11845"/>
      <w:bookmarkEnd w:id="11846"/>
      <w:bookmarkEnd w:id="11847"/>
      <w:bookmarkEnd w:id="11848"/>
      <w:bookmarkEnd w:id="11849"/>
      <w:bookmarkEnd w:id="11850"/>
      <w:bookmarkEnd w:id="11851"/>
      <w:r>
        <w:rPr>
          <w:rFonts w:eastAsia="Times New Roman"/>
        </w:rPr>
        <w:t>Constructors, Functions and Operators</w:t>
      </w:r>
      <w:bookmarkEnd w:id="11852"/>
      <w:bookmarkEnd w:id="11853"/>
      <w:bookmarkEnd w:id="11854"/>
      <w:bookmarkEnd w:id="11855"/>
      <w:bookmarkEnd w:id="11856"/>
    </w:p>
    <w:p w14:paraId="4F1EBBE1" w14:textId="77777777" w:rsidR="00000000" w:rsidRDefault="009D64FD">
      <w:pPr>
        <w:pStyle w:val="nobreak"/>
      </w:pPr>
      <w:r>
        <w:t>In the function signatures below a '?' following an argument name, argument type or result type indicates that the argument/result can be a</w:t>
      </w:r>
      <w:r>
        <w:t xml:space="preserve"> node or value of the expected type or it can have no value.</w:t>
      </w:r>
    </w:p>
    <w:p w14:paraId="691A8C90" w14:textId="77777777" w:rsidR="00000000" w:rsidRDefault="009D64FD">
      <w:pPr>
        <w:pStyle w:val="Heading3"/>
        <w:rPr>
          <w:rFonts w:eastAsia="Times New Roman"/>
        </w:rPr>
      </w:pPr>
      <w:bookmarkStart w:id="11857" w:name="_Toc322911765"/>
      <w:bookmarkStart w:id="11858" w:name="_Toc322912304"/>
      <w:bookmarkStart w:id="11859" w:name="_Toc329093164"/>
      <w:bookmarkStart w:id="11860" w:name="_Toc332701677"/>
      <w:bookmarkStart w:id="11861" w:name="_Toc332701981"/>
      <w:bookmarkStart w:id="11862" w:name="_Toc332711779"/>
      <w:bookmarkStart w:id="11863" w:name="_Toc332712081"/>
      <w:bookmarkStart w:id="11864" w:name="_Toc332712382"/>
      <w:bookmarkStart w:id="11865" w:name="_Toc332724298"/>
      <w:bookmarkStart w:id="11866" w:name="_Toc332724598"/>
      <w:bookmarkStart w:id="11867" w:name="_Toc341102894"/>
      <w:bookmarkStart w:id="11868" w:name="_Toc347241630"/>
      <w:bookmarkStart w:id="11869" w:name="_Toc347744822"/>
      <w:bookmarkStart w:id="11870" w:name="_Toc348984605"/>
      <w:bookmarkStart w:id="11871" w:name="_Toc348984910"/>
      <w:bookmarkStart w:id="11872" w:name="_Toc349038074"/>
      <w:bookmarkStart w:id="11873" w:name="_Toc349038376"/>
      <w:bookmarkStart w:id="11874" w:name="_Toc349042867"/>
      <w:bookmarkStart w:id="11875" w:name="_Toc351912989"/>
      <w:bookmarkStart w:id="11876" w:name="_Toc351915010"/>
      <w:bookmarkStart w:id="11877" w:name="_Toc351915476"/>
      <w:bookmarkStart w:id="11878" w:name="_Toc361231574"/>
      <w:bookmarkStart w:id="11879" w:name="_Toc361232100"/>
      <w:bookmarkStart w:id="11880" w:name="_Toc362445398"/>
      <w:bookmarkStart w:id="11881" w:name="_Toc363909365"/>
      <w:bookmarkStart w:id="11882" w:name="_Toc364463791"/>
      <w:bookmarkStart w:id="11883" w:name="_Toc366078395"/>
      <w:bookmarkStart w:id="11884" w:name="_Toc366079010"/>
      <w:bookmarkStart w:id="11885" w:name="_Toc366079995"/>
      <w:bookmarkStart w:id="11886" w:name="_Toc366080607"/>
      <w:bookmarkStart w:id="11887" w:name="_Toc366081216"/>
      <w:bookmarkStart w:id="11888" w:name="_Toc366505556"/>
      <w:bookmarkStart w:id="11889" w:name="_Toc366508925"/>
      <w:bookmarkStart w:id="11890" w:name="_Toc366513426"/>
      <w:bookmarkStart w:id="11891" w:name="_Toc366574615"/>
      <w:bookmarkStart w:id="11892" w:name="_Toc366578408"/>
      <w:bookmarkStart w:id="11893" w:name="_Toc366579002"/>
      <w:bookmarkStart w:id="11894" w:name="_Toc366579594"/>
      <w:bookmarkStart w:id="11895" w:name="_Toc366580185"/>
      <w:bookmarkStart w:id="11896" w:name="_Toc366580777"/>
      <w:bookmarkStart w:id="11897" w:name="_Toc366581368"/>
      <w:bookmarkStart w:id="11898" w:name="_Toc366581960"/>
      <w:bookmarkStart w:id="11899" w:name="_Toc199516275"/>
      <w:bookmarkStart w:id="11900" w:name="_Toc194983951"/>
      <w:bookmarkStart w:id="11901" w:name="_Toc243112804"/>
      <w:bookmarkStart w:id="11902" w:name="_Toc349042868"/>
      <w:bookmarkStart w:id="11903" w:name="_Toc25589897"/>
      <w:bookmarkEnd w:id="11857"/>
      <w:bookmarkEnd w:id="11858"/>
      <w:bookmarkEnd w:id="11859"/>
      <w:bookmarkEnd w:id="11860"/>
      <w:bookmarkEnd w:id="11861"/>
      <w:bookmarkEnd w:id="11862"/>
      <w:bookmarkEnd w:id="11863"/>
      <w:bookmarkEnd w:id="11864"/>
      <w:bookmarkEnd w:id="11865"/>
      <w:bookmarkEnd w:id="11866"/>
      <w:bookmarkEnd w:id="11867"/>
      <w:bookmarkEnd w:id="11868"/>
      <w:bookmarkEnd w:id="11869"/>
      <w:bookmarkEnd w:id="11870"/>
      <w:bookmarkEnd w:id="11871"/>
      <w:bookmarkEnd w:id="11872"/>
      <w:bookmarkEnd w:id="11873"/>
      <w:bookmarkEnd w:id="11874"/>
      <w:bookmarkEnd w:id="11875"/>
      <w:bookmarkEnd w:id="11876"/>
      <w:bookmarkEnd w:id="11877"/>
      <w:bookmarkEnd w:id="11878"/>
      <w:bookmarkEnd w:id="11879"/>
      <w:bookmarkEnd w:id="11880"/>
      <w:bookmarkEnd w:id="11881"/>
      <w:bookmarkEnd w:id="11882"/>
      <w:bookmarkEnd w:id="11883"/>
      <w:bookmarkEnd w:id="11884"/>
      <w:bookmarkEnd w:id="11885"/>
      <w:bookmarkEnd w:id="11886"/>
      <w:bookmarkEnd w:id="11887"/>
      <w:bookmarkEnd w:id="11888"/>
      <w:bookmarkEnd w:id="11889"/>
      <w:bookmarkEnd w:id="11890"/>
      <w:bookmarkEnd w:id="11891"/>
      <w:bookmarkEnd w:id="11892"/>
      <w:bookmarkEnd w:id="11893"/>
      <w:bookmarkEnd w:id="11894"/>
      <w:bookmarkEnd w:id="11895"/>
      <w:bookmarkEnd w:id="11896"/>
      <w:bookmarkEnd w:id="11897"/>
      <w:bookmarkEnd w:id="11898"/>
      <w:r>
        <w:rPr>
          <w:rFonts w:eastAsia="Times New Roman"/>
        </w:rPr>
        <w:t>Constructor Functions for XML Schema Built-in Types</w:t>
      </w:r>
      <w:bookmarkEnd w:id="11899"/>
      <w:bookmarkEnd w:id="11900"/>
      <w:bookmarkEnd w:id="11901"/>
      <w:bookmarkEnd w:id="11902"/>
      <w:bookmarkEnd w:id="11903"/>
    </w:p>
    <w:p w14:paraId="3A8F6ABF" w14:textId="77777777" w:rsidR="00000000" w:rsidRDefault="009D64FD">
      <w:pPr>
        <w:pStyle w:val="nobreak"/>
      </w:pPr>
      <w:r>
        <w:t>The arguments to the constructors are all of type xs:anyAtomicType. Since the expression language can be statically type checked, it is a Schem</w:t>
      </w:r>
      <w:r>
        <w:t xml:space="preserve">a Definition Error if the type of the argument is not one of the DFDL-supported subtypes of xs:anyAtomicType, </w:t>
      </w:r>
    </w:p>
    <w:p w14:paraId="2AFEF396" w14:textId="77777777" w:rsidR="00000000" w:rsidRDefault="009D64FD">
      <w:r>
        <w:t xml:space="preserve">However, many statically type-correct values will still not be convertible to the result type. It is a processing error if the supplied argument </w:t>
      </w:r>
      <w:r>
        <w:t>value is not convertible to the constructed type.</w:t>
      </w:r>
    </w:p>
    <w:p w14:paraId="11D37EF0" w14:textId="77777777" w:rsidR="00000000" w:rsidRDefault="009D64FD">
      <w:pPr>
        <w:rPr>
          <w:rFonts w:eastAsia="MS Mincho"/>
          <w:lang w:eastAsia="ja-JP" w:bidi="he-IL"/>
        </w:rPr>
      </w:pPr>
      <w:r>
        <w:rPr>
          <w:rFonts w:eastAsia="MS Mincho"/>
          <w:lang w:eastAsia="ja-JP" w:bidi="he-IL"/>
        </w:rPr>
        <w:t>The following constructor functions for the built-in types are supported:</w:t>
      </w:r>
    </w:p>
    <w:tbl>
      <w:tblPr>
        <w:tblStyle w:val="Table"/>
        <w:tblW w:w="5000" w:type="pct"/>
        <w:tblInd w:w="0" w:type="dxa"/>
        <w:tblLook w:val="04A0" w:firstRow="1" w:lastRow="0" w:firstColumn="1" w:lastColumn="0" w:noHBand="0" w:noVBand="1"/>
      </w:tblPr>
      <w:tblGrid>
        <w:gridCol w:w="8630"/>
      </w:tblGrid>
      <w:tr w:rsidR="00000000" w14:paraId="59D37F0D" w14:textId="77777777">
        <w:trPr>
          <w:cnfStyle w:val="100000000000" w:firstRow="1" w:lastRow="0" w:firstColumn="0" w:lastColumn="0" w:oddVBand="0" w:evenVBand="0" w:oddHBand="0" w:evenHBand="0" w:firstRowFirstColumn="0" w:firstRowLastColumn="0" w:lastRowFirstColumn="0" w:lastRowLastColumn="0"/>
        </w:trPr>
        <w:tc>
          <w:tcPr>
            <w:tcW w:w="0" w:type="auto"/>
            <w:hideMark/>
          </w:tcPr>
          <w:p w14:paraId="79B96E90" w14:textId="77777777" w:rsidR="00000000" w:rsidRDefault="009D64FD">
            <w:r>
              <w:t>Function</w:t>
            </w:r>
          </w:p>
        </w:tc>
      </w:tr>
      <w:tr w:rsidR="00000000" w14:paraId="0E9C38FD" w14:textId="77777777">
        <w:tc>
          <w:tcPr>
            <w:tcW w:w="0" w:type="auto"/>
            <w:tcBorders>
              <w:top w:val="single" w:sz="4" w:space="0" w:color="auto"/>
              <w:left w:val="single" w:sz="4" w:space="0" w:color="auto"/>
              <w:bottom w:val="single" w:sz="4" w:space="0" w:color="auto"/>
              <w:right w:val="single" w:sz="4" w:space="0" w:color="auto"/>
            </w:tcBorders>
            <w:hideMark/>
          </w:tcPr>
          <w:p w14:paraId="21BDEF90" w14:textId="77777777" w:rsidR="00000000" w:rsidRDefault="009D64FD">
            <w:pPr>
              <w:rPr>
                <w:rFonts w:eastAsia="MS Mincho"/>
                <w:sz w:val="24"/>
                <w:lang w:eastAsia="ja-JP" w:bidi="he-IL"/>
              </w:rPr>
            </w:pPr>
            <w:r>
              <w:rPr>
                <w:lang w:eastAsia="ja-JP" w:bidi="he-IL"/>
              </w:rPr>
              <w:t>xs:string</w:t>
            </w:r>
            <w:r>
              <w:rPr>
                <w:rFonts w:eastAsia="MS Mincho"/>
              </w:rPr>
              <w:t>(</w:t>
            </w:r>
            <w:r>
              <w:rPr>
                <w:lang w:eastAsia="ja-JP" w:bidi="he-IL"/>
              </w:rPr>
              <w:t>$arg as xs:anyAtomicType</w:t>
            </w:r>
            <w:r>
              <w:rPr>
                <w:rFonts w:eastAsia="MS Mincho"/>
              </w:rPr>
              <w:t>)</w:t>
            </w:r>
            <w:r>
              <w:rPr>
                <w:lang w:eastAsia="ja-JP" w:bidi="he-IL"/>
              </w:rPr>
              <w:t> as xs:string</w:t>
            </w:r>
          </w:p>
        </w:tc>
      </w:tr>
      <w:tr w:rsidR="00000000" w14:paraId="15BB696A" w14:textId="77777777">
        <w:tc>
          <w:tcPr>
            <w:tcW w:w="0" w:type="auto"/>
            <w:tcBorders>
              <w:top w:val="single" w:sz="4" w:space="0" w:color="auto"/>
              <w:left w:val="single" w:sz="4" w:space="0" w:color="auto"/>
              <w:bottom w:val="single" w:sz="4" w:space="0" w:color="auto"/>
              <w:right w:val="single" w:sz="4" w:space="0" w:color="auto"/>
            </w:tcBorders>
            <w:hideMark/>
          </w:tcPr>
          <w:p w14:paraId="1A42F4F0" w14:textId="77777777" w:rsidR="00000000" w:rsidRDefault="009D64FD">
            <w:pPr>
              <w:rPr>
                <w:rFonts w:eastAsia="MS Mincho"/>
                <w:sz w:val="24"/>
                <w:lang w:eastAsia="ja-JP" w:bidi="he-IL"/>
              </w:rPr>
            </w:pPr>
            <w:r>
              <w:rPr>
                <w:lang w:eastAsia="ja-JP" w:bidi="he-IL"/>
              </w:rPr>
              <w:t>xs:boolean</w:t>
            </w:r>
            <w:r>
              <w:rPr>
                <w:rFonts w:eastAsia="MS Mincho"/>
              </w:rPr>
              <w:t>(</w:t>
            </w:r>
            <w:r>
              <w:rPr>
                <w:lang w:eastAsia="ja-JP" w:bidi="he-IL"/>
              </w:rPr>
              <w:t>$arg as xs:anyAtomicType</w:t>
            </w:r>
            <w:r>
              <w:rPr>
                <w:rFonts w:eastAsia="MS Mincho"/>
              </w:rPr>
              <w:t>)</w:t>
            </w:r>
            <w:r>
              <w:rPr>
                <w:lang w:eastAsia="ja-JP" w:bidi="he-IL"/>
              </w:rPr>
              <w:t> as xs:boolean</w:t>
            </w:r>
          </w:p>
        </w:tc>
      </w:tr>
      <w:tr w:rsidR="00000000" w14:paraId="7A007D50" w14:textId="77777777">
        <w:tc>
          <w:tcPr>
            <w:tcW w:w="0" w:type="auto"/>
            <w:tcBorders>
              <w:top w:val="single" w:sz="4" w:space="0" w:color="auto"/>
              <w:left w:val="single" w:sz="4" w:space="0" w:color="auto"/>
              <w:bottom w:val="single" w:sz="4" w:space="0" w:color="auto"/>
              <w:right w:val="single" w:sz="4" w:space="0" w:color="auto"/>
            </w:tcBorders>
            <w:hideMark/>
          </w:tcPr>
          <w:p w14:paraId="51C7D342" w14:textId="77777777" w:rsidR="00000000" w:rsidRDefault="009D64FD">
            <w:pPr>
              <w:rPr>
                <w:rFonts w:eastAsia="MS Mincho"/>
                <w:sz w:val="24"/>
                <w:lang w:eastAsia="ja-JP" w:bidi="he-IL"/>
              </w:rPr>
            </w:pPr>
            <w:r>
              <w:rPr>
                <w:lang w:eastAsia="ja-JP" w:bidi="he-IL"/>
              </w:rPr>
              <w:t>xs:decimal</w:t>
            </w:r>
            <w:r>
              <w:rPr>
                <w:rFonts w:eastAsia="MS Mincho"/>
              </w:rPr>
              <w:t>(</w:t>
            </w:r>
            <w:r>
              <w:rPr>
                <w:lang w:eastAsia="ja-JP" w:bidi="he-IL"/>
              </w:rPr>
              <w:t>$arg as </w:t>
            </w:r>
            <w:r>
              <w:rPr>
                <w:lang w:eastAsia="ja-JP" w:bidi="he-IL"/>
              </w:rPr>
              <w:t>xs:anyAtomicType</w:t>
            </w:r>
            <w:r>
              <w:rPr>
                <w:rFonts w:eastAsia="MS Mincho"/>
              </w:rPr>
              <w:t>)</w:t>
            </w:r>
            <w:r>
              <w:rPr>
                <w:lang w:eastAsia="ja-JP" w:bidi="he-IL"/>
              </w:rPr>
              <w:t> as xs:decimal</w:t>
            </w:r>
          </w:p>
        </w:tc>
      </w:tr>
      <w:tr w:rsidR="00000000" w14:paraId="1372444C" w14:textId="77777777">
        <w:tc>
          <w:tcPr>
            <w:tcW w:w="0" w:type="auto"/>
            <w:tcBorders>
              <w:top w:val="single" w:sz="4" w:space="0" w:color="auto"/>
              <w:left w:val="single" w:sz="4" w:space="0" w:color="auto"/>
              <w:bottom w:val="single" w:sz="4" w:space="0" w:color="auto"/>
              <w:right w:val="single" w:sz="4" w:space="0" w:color="auto"/>
            </w:tcBorders>
            <w:hideMark/>
          </w:tcPr>
          <w:p w14:paraId="7FD46D4E" w14:textId="77777777" w:rsidR="00000000" w:rsidRDefault="009D64FD">
            <w:pPr>
              <w:rPr>
                <w:rFonts w:eastAsia="MS Mincho"/>
                <w:sz w:val="24"/>
                <w:lang w:eastAsia="ja-JP" w:bidi="he-IL"/>
              </w:rPr>
            </w:pPr>
            <w:r>
              <w:rPr>
                <w:lang w:eastAsia="ja-JP" w:bidi="he-IL"/>
              </w:rPr>
              <w:t>xs:float</w:t>
            </w:r>
            <w:r>
              <w:rPr>
                <w:rFonts w:eastAsia="MS Mincho"/>
              </w:rPr>
              <w:t>(</w:t>
            </w:r>
            <w:r>
              <w:rPr>
                <w:lang w:eastAsia="ja-JP" w:bidi="he-IL"/>
              </w:rPr>
              <w:t>$arg as xs:anyAtomicType</w:t>
            </w:r>
            <w:r>
              <w:rPr>
                <w:rFonts w:eastAsia="MS Mincho"/>
              </w:rPr>
              <w:t>)</w:t>
            </w:r>
            <w:r>
              <w:rPr>
                <w:lang w:eastAsia="ja-JP" w:bidi="he-IL"/>
              </w:rPr>
              <w:t> as xs:float</w:t>
            </w:r>
          </w:p>
        </w:tc>
      </w:tr>
      <w:tr w:rsidR="00000000" w14:paraId="639317BF" w14:textId="77777777">
        <w:tc>
          <w:tcPr>
            <w:tcW w:w="0" w:type="auto"/>
            <w:tcBorders>
              <w:top w:val="single" w:sz="4" w:space="0" w:color="auto"/>
              <w:left w:val="single" w:sz="4" w:space="0" w:color="auto"/>
              <w:bottom w:val="single" w:sz="4" w:space="0" w:color="auto"/>
              <w:right w:val="single" w:sz="4" w:space="0" w:color="auto"/>
            </w:tcBorders>
            <w:hideMark/>
          </w:tcPr>
          <w:p w14:paraId="21B2CDEF" w14:textId="77777777" w:rsidR="00000000" w:rsidRDefault="009D64FD">
            <w:pPr>
              <w:rPr>
                <w:rFonts w:eastAsia="MS Mincho"/>
                <w:sz w:val="24"/>
                <w:lang w:eastAsia="ja-JP" w:bidi="he-IL"/>
              </w:rPr>
            </w:pPr>
            <w:r>
              <w:rPr>
                <w:lang w:eastAsia="ja-JP" w:bidi="he-IL"/>
              </w:rPr>
              <w:t>xs:double</w:t>
            </w:r>
            <w:r>
              <w:rPr>
                <w:rFonts w:eastAsia="MS Mincho"/>
              </w:rPr>
              <w:t>(</w:t>
            </w:r>
            <w:r>
              <w:rPr>
                <w:lang w:eastAsia="ja-JP" w:bidi="he-IL"/>
              </w:rPr>
              <w:t>$arg as xs:anyAtomicType</w:t>
            </w:r>
            <w:r>
              <w:rPr>
                <w:rFonts w:eastAsia="MS Mincho"/>
              </w:rPr>
              <w:t>)</w:t>
            </w:r>
            <w:r>
              <w:rPr>
                <w:lang w:eastAsia="ja-JP" w:bidi="he-IL"/>
              </w:rPr>
              <w:t> as xs:double</w:t>
            </w:r>
          </w:p>
        </w:tc>
      </w:tr>
      <w:tr w:rsidR="00000000" w14:paraId="15CA4ABD" w14:textId="77777777">
        <w:tc>
          <w:tcPr>
            <w:tcW w:w="0" w:type="auto"/>
            <w:tcBorders>
              <w:top w:val="single" w:sz="4" w:space="0" w:color="auto"/>
              <w:left w:val="single" w:sz="4" w:space="0" w:color="auto"/>
              <w:bottom w:val="single" w:sz="4" w:space="0" w:color="auto"/>
              <w:right w:val="single" w:sz="4" w:space="0" w:color="auto"/>
            </w:tcBorders>
            <w:hideMark/>
          </w:tcPr>
          <w:p w14:paraId="1D02F6FF" w14:textId="77777777" w:rsidR="00000000" w:rsidRDefault="009D64FD">
            <w:pPr>
              <w:rPr>
                <w:rFonts w:eastAsia="MS Mincho"/>
                <w:sz w:val="24"/>
                <w:lang w:eastAsia="ja-JP" w:bidi="he-IL"/>
              </w:rPr>
            </w:pPr>
            <w:r>
              <w:rPr>
                <w:lang w:eastAsia="ja-JP" w:bidi="he-IL"/>
              </w:rPr>
              <w:t>xs:dateTime</w:t>
            </w:r>
            <w:r>
              <w:rPr>
                <w:rFonts w:eastAsia="MS Mincho"/>
              </w:rPr>
              <w:t>(</w:t>
            </w:r>
            <w:r>
              <w:rPr>
                <w:lang w:eastAsia="ja-JP" w:bidi="he-IL"/>
              </w:rPr>
              <w:t>$arg as xs:anyAtomicType</w:t>
            </w:r>
            <w:r>
              <w:rPr>
                <w:rFonts w:eastAsia="MS Mincho"/>
              </w:rPr>
              <w:t>)</w:t>
            </w:r>
            <w:r>
              <w:rPr>
                <w:lang w:eastAsia="ja-JP" w:bidi="he-IL"/>
              </w:rPr>
              <w:t> as xs:dateTime</w:t>
            </w:r>
          </w:p>
        </w:tc>
      </w:tr>
      <w:tr w:rsidR="00000000" w14:paraId="3B280ED1" w14:textId="77777777">
        <w:tc>
          <w:tcPr>
            <w:tcW w:w="0" w:type="auto"/>
            <w:tcBorders>
              <w:top w:val="single" w:sz="4" w:space="0" w:color="auto"/>
              <w:left w:val="single" w:sz="4" w:space="0" w:color="auto"/>
              <w:bottom w:val="single" w:sz="4" w:space="0" w:color="auto"/>
              <w:right w:val="single" w:sz="4" w:space="0" w:color="auto"/>
            </w:tcBorders>
            <w:hideMark/>
          </w:tcPr>
          <w:p w14:paraId="0CA1EDAF" w14:textId="77777777" w:rsidR="00000000" w:rsidRDefault="009D64FD">
            <w:pPr>
              <w:rPr>
                <w:rFonts w:eastAsia="MS Mincho"/>
                <w:sz w:val="24"/>
                <w:lang w:eastAsia="ja-JP" w:bidi="he-IL"/>
              </w:rPr>
            </w:pPr>
            <w:r>
              <w:rPr>
                <w:lang w:eastAsia="ja-JP" w:bidi="he-IL"/>
              </w:rPr>
              <w:t>xs:time</w:t>
            </w:r>
            <w:r>
              <w:rPr>
                <w:rFonts w:eastAsia="MS Mincho"/>
              </w:rPr>
              <w:t>(</w:t>
            </w:r>
            <w:r>
              <w:rPr>
                <w:lang w:eastAsia="ja-JP" w:bidi="he-IL"/>
              </w:rPr>
              <w:t>$arg as xs:anyAtomicType</w:t>
            </w:r>
            <w:r>
              <w:rPr>
                <w:rFonts w:eastAsia="MS Mincho"/>
              </w:rPr>
              <w:t>)</w:t>
            </w:r>
            <w:r>
              <w:rPr>
                <w:lang w:eastAsia="ja-JP" w:bidi="he-IL"/>
              </w:rPr>
              <w:t> as xs:time</w:t>
            </w:r>
          </w:p>
        </w:tc>
      </w:tr>
      <w:tr w:rsidR="00000000" w14:paraId="7F9A4B49" w14:textId="77777777">
        <w:tc>
          <w:tcPr>
            <w:tcW w:w="0" w:type="auto"/>
            <w:tcBorders>
              <w:top w:val="single" w:sz="4" w:space="0" w:color="auto"/>
              <w:left w:val="single" w:sz="4" w:space="0" w:color="auto"/>
              <w:bottom w:val="single" w:sz="4" w:space="0" w:color="auto"/>
              <w:right w:val="single" w:sz="4" w:space="0" w:color="auto"/>
            </w:tcBorders>
            <w:hideMark/>
          </w:tcPr>
          <w:p w14:paraId="0ACD4344" w14:textId="77777777" w:rsidR="00000000" w:rsidRDefault="009D64FD">
            <w:pPr>
              <w:rPr>
                <w:rFonts w:eastAsia="MS Mincho"/>
                <w:sz w:val="24"/>
                <w:lang w:eastAsia="ja-JP" w:bidi="he-IL"/>
              </w:rPr>
            </w:pPr>
            <w:r>
              <w:rPr>
                <w:lang w:eastAsia="ja-JP" w:bidi="he-IL"/>
              </w:rPr>
              <w:t>xs:date</w:t>
            </w:r>
            <w:r>
              <w:rPr>
                <w:rFonts w:eastAsia="MS Mincho"/>
              </w:rPr>
              <w:t>(</w:t>
            </w:r>
            <w:r>
              <w:rPr>
                <w:lang w:eastAsia="ja-JP" w:bidi="he-IL"/>
              </w:rPr>
              <w:t>$arg as xs:anyAto</w:t>
            </w:r>
            <w:r>
              <w:rPr>
                <w:lang w:eastAsia="ja-JP" w:bidi="he-IL"/>
              </w:rPr>
              <w:t>micType</w:t>
            </w:r>
            <w:r>
              <w:rPr>
                <w:rFonts w:eastAsia="MS Mincho"/>
              </w:rPr>
              <w:t>)</w:t>
            </w:r>
            <w:r>
              <w:rPr>
                <w:lang w:eastAsia="ja-JP" w:bidi="he-IL"/>
              </w:rPr>
              <w:t> as xs:date</w:t>
            </w:r>
          </w:p>
        </w:tc>
      </w:tr>
      <w:tr w:rsidR="00000000" w14:paraId="0E12E890" w14:textId="77777777">
        <w:tc>
          <w:tcPr>
            <w:tcW w:w="0" w:type="auto"/>
            <w:tcBorders>
              <w:top w:val="single" w:sz="4" w:space="0" w:color="auto"/>
              <w:left w:val="single" w:sz="4" w:space="0" w:color="auto"/>
              <w:bottom w:val="single" w:sz="4" w:space="0" w:color="auto"/>
              <w:right w:val="single" w:sz="4" w:space="0" w:color="auto"/>
            </w:tcBorders>
            <w:hideMark/>
          </w:tcPr>
          <w:p w14:paraId="5D472994" w14:textId="77777777" w:rsidR="00000000" w:rsidRDefault="009D64FD">
            <w:pPr>
              <w:rPr>
                <w:rFonts w:eastAsia="MS Mincho"/>
                <w:sz w:val="24"/>
                <w:lang w:eastAsia="ja-JP" w:bidi="he-IL"/>
              </w:rPr>
            </w:pPr>
            <w:r>
              <w:rPr>
                <w:lang w:eastAsia="ja-JP" w:bidi="he-IL"/>
              </w:rPr>
              <w:t>xs:hexBinary</w:t>
            </w:r>
            <w:r>
              <w:rPr>
                <w:rFonts w:eastAsia="MS Mincho"/>
              </w:rPr>
              <w:t>(</w:t>
            </w:r>
            <w:r>
              <w:rPr>
                <w:lang w:eastAsia="ja-JP" w:bidi="he-IL"/>
              </w:rPr>
              <w:t>$arg as xs:anyAtomicType</w:t>
            </w:r>
            <w:r>
              <w:rPr>
                <w:rFonts w:eastAsia="MS Mincho"/>
              </w:rPr>
              <w:t>)</w:t>
            </w:r>
            <w:r>
              <w:rPr>
                <w:lang w:eastAsia="ja-JP" w:bidi="he-IL"/>
              </w:rPr>
              <w:t> as xs:hexBinary</w:t>
            </w:r>
          </w:p>
        </w:tc>
      </w:tr>
      <w:tr w:rsidR="00000000" w14:paraId="27296B7B" w14:textId="77777777">
        <w:tc>
          <w:tcPr>
            <w:tcW w:w="0" w:type="auto"/>
            <w:tcBorders>
              <w:top w:val="single" w:sz="4" w:space="0" w:color="auto"/>
              <w:left w:val="single" w:sz="4" w:space="0" w:color="auto"/>
              <w:bottom w:val="single" w:sz="4" w:space="0" w:color="auto"/>
              <w:right w:val="single" w:sz="4" w:space="0" w:color="auto"/>
            </w:tcBorders>
            <w:hideMark/>
          </w:tcPr>
          <w:p w14:paraId="06708EF8" w14:textId="77777777" w:rsidR="00000000" w:rsidRDefault="009D64FD">
            <w:pPr>
              <w:rPr>
                <w:rFonts w:eastAsia="MS Mincho"/>
                <w:sz w:val="24"/>
                <w:lang w:eastAsia="ja-JP" w:bidi="he-IL"/>
              </w:rPr>
            </w:pPr>
            <w:r>
              <w:rPr>
                <w:lang w:eastAsia="ja-JP" w:bidi="he-IL"/>
              </w:rPr>
              <w:t>xs:integer</w:t>
            </w:r>
            <w:r>
              <w:rPr>
                <w:rFonts w:eastAsia="MS Mincho"/>
              </w:rPr>
              <w:t>(</w:t>
            </w:r>
            <w:r>
              <w:rPr>
                <w:lang w:eastAsia="ja-JP" w:bidi="he-IL"/>
              </w:rPr>
              <w:t>$arg as xs:anyAtomicType</w:t>
            </w:r>
            <w:r>
              <w:rPr>
                <w:rFonts w:eastAsia="MS Mincho"/>
              </w:rPr>
              <w:t>)</w:t>
            </w:r>
            <w:r>
              <w:rPr>
                <w:lang w:eastAsia="ja-JP" w:bidi="he-IL"/>
              </w:rPr>
              <w:t> as xs:integer</w:t>
            </w:r>
          </w:p>
        </w:tc>
      </w:tr>
      <w:tr w:rsidR="00000000" w14:paraId="3DEC6851" w14:textId="77777777">
        <w:tc>
          <w:tcPr>
            <w:tcW w:w="0" w:type="auto"/>
            <w:tcBorders>
              <w:top w:val="single" w:sz="4" w:space="0" w:color="auto"/>
              <w:left w:val="single" w:sz="4" w:space="0" w:color="auto"/>
              <w:bottom w:val="single" w:sz="4" w:space="0" w:color="auto"/>
              <w:right w:val="single" w:sz="4" w:space="0" w:color="auto"/>
            </w:tcBorders>
            <w:hideMark/>
          </w:tcPr>
          <w:p w14:paraId="7B0D07AD" w14:textId="77777777" w:rsidR="00000000" w:rsidRDefault="009D64FD">
            <w:pPr>
              <w:rPr>
                <w:rFonts w:eastAsia="MS Mincho"/>
                <w:sz w:val="24"/>
                <w:lang w:eastAsia="ja-JP" w:bidi="he-IL"/>
              </w:rPr>
            </w:pPr>
            <w:r>
              <w:rPr>
                <w:lang w:eastAsia="ja-JP" w:bidi="he-IL"/>
              </w:rPr>
              <w:t>xs:long</w:t>
            </w:r>
            <w:r>
              <w:rPr>
                <w:rFonts w:eastAsia="MS Mincho"/>
              </w:rPr>
              <w:t>(</w:t>
            </w:r>
            <w:r>
              <w:rPr>
                <w:lang w:eastAsia="ja-JP" w:bidi="he-IL"/>
              </w:rPr>
              <w:t>$arg as xs:anyAtomicType</w:t>
            </w:r>
            <w:r>
              <w:rPr>
                <w:rFonts w:eastAsia="MS Mincho"/>
              </w:rPr>
              <w:t>)</w:t>
            </w:r>
            <w:r>
              <w:rPr>
                <w:lang w:eastAsia="ja-JP" w:bidi="he-IL"/>
              </w:rPr>
              <w:t> as xs:long</w:t>
            </w:r>
          </w:p>
        </w:tc>
      </w:tr>
      <w:tr w:rsidR="00000000" w14:paraId="66136AE9" w14:textId="77777777">
        <w:tc>
          <w:tcPr>
            <w:tcW w:w="0" w:type="auto"/>
            <w:tcBorders>
              <w:top w:val="single" w:sz="4" w:space="0" w:color="auto"/>
              <w:left w:val="single" w:sz="4" w:space="0" w:color="auto"/>
              <w:bottom w:val="single" w:sz="4" w:space="0" w:color="auto"/>
              <w:right w:val="single" w:sz="4" w:space="0" w:color="auto"/>
            </w:tcBorders>
            <w:hideMark/>
          </w:tcPr>
          <w:p w14:paraId="316AB7A1" w14:textId="77777777" w:rsidR="00000000" w:rsidRDefault="009D64FD">
            <w:pPr>
              <w:rPr>
                <w:rFonts w:eastAsia="MS Mincho"/>
                <w:sz w:val="24"/>
                <w:lang w:eastAsia="ja-JP" w:bidi="he-IL"/>
              </w:rPr>
            </w:pPr>
            <w:r>
              <w:rPr>
                <w:lang w:eastAsia="ja-JP" w:bidi="he-IL"/>
              </w:rPr>
              <w:t>xs:int</w:t>
            </w:r>
            <w:r>
              <w:rPr>
                <w:rFonts w:eastAsia="MS Mincho"/>
              </w:rPr>
              <w:t>(</w:t>
            </w:r>
            <w:r>
              <w:rPr>
                <w:lang w:eastAsia="ja-JP" w:bidi="he-IL"/>
              </w:rPr>
              <w:t>$arg as xs:anyAtomicType</w:t>
            </w:r>
            <w:r>
              <w:rPr>
                <w:rFonts w:eastAsia="MS Mincho"/>
              </w:rPr>
              <w:t>)</w:t>
            </w:r>
            <w:r>
              <w:rPr>
                <w:lang w:eastAsia="ja-JP" w:bidi="he-IL"/>
              </w:rPr>
              <w:t> as xs:int</w:t>
            </w:r>
          </w:p>
        </w:tc>
      </w:tr>
      <w:tr w:rsidR="00000000" w14:paraId="262B3107" w14:textId="77777777">
        <w:tc>
          <w:tcPr>
            <w:tcW w:w="0" w:type="auto"/>
            <w:tcBorders>
              <w:top w:val="single" w:sz="4" w:space="0" w:color="auto"/>
              <w:left w:val="single" w:sz="4" w:space="0" w:color="auto"/>
              <w:bottom w:val="single" w:sz="4" w:space="0" w:color="auto"/>
              <w:right w:val="single" w:sz="4" w:space="0" w:color="auto"/>
            </w:tcBorders>
            <w:hideMark/>
          </w:tcPr>
          <w:p w14:paraId="11F95B2B" w14:textId="77777777" w:rsidR="00000000" w:rsidRDefault="009D64FD">
            <w:pPr>
              <w:rPr>
                <w:rFonts w:eastAsia="MS Mincho"/>
                <w:sz w:val="24"/>
                <w:lang w:eastAsia="ja-JP" w:bidi="he-IL"/>
              </w:rPr>
            </w:pPr>
            <w:r>
              <w:rPr>
                <w:lang w:eastAsia="ja-JP" w:bidi="he-IL"/>
              </w:rPr>
              <w:t>xs:short</w:t>
            </w:r>
            <w:r>
              <w:rPr>
                <w:rFonts w:eastAsia="MS Mincho"/>
              </w:rPr>
              <w:t>(</w:t>
            </w:r>
            <w:r>
              <w:rPr>
                <w:lang w:eastAsia="ja-JP" w:bidi="he-IL"/>
              </w:rPr>
              <w:t>$arg as </w:t>
            </w:r>
            <w:r>
              <w:rPr>
                <w:lang w:eastAsia="ja-JP" w:bidi="he-IL"/>
              </w:rPr>
              <w:t>xs:anyAtomicType</w:t>
            </w:r>
            <w:r>
              <w:rPr>
                <w:rFonts w:eastAsia="MS Mincho"/>
              </w:rPr>
              <w:t>)</w:t>
            </w:r>
            <w:r>
              <w:rPr>
                <w:lang w:eastAsia="ja-JP" w:bidi="he-IL"/>
              </w:rPr>
              <w:t> as xs:short</w:t>
            </w:r>
          </w:p>
        </w:tc>
      </w:tr>
      <w:tr w:rsidR="00000000" w14:paraId="6596F3FC" w14:textId="77777777">
        <w:tc>
          <w:tcPr>
            <w:tcW w:w="0" w:type="auto"/>
            <w:tcBorders>
              <w:top w:val="single" w:sz="4" w:space="0" w:color="auto"/>
              <w:left w:val="single" w:sz="4" w:space="0" w:color="auto"/>
              <w:bottom w:val="single" w:sz="4" w:space="0" w:color="auto"/>
              <w:right w:val="single" w:sz="4" w:space="0" w:color="auto"/>
            </w:tcBorders>
            <w:hideMark/>
          </w:tcPr>
          <w:p w14:paraId="62049A0E" w14:textId="77777777" w:rsidR="00000000" w:rsidRDefault="009D64FD">
            <w:pPr>
              <w:rPr>
                <w:rFonts w:eastAsia="MS Mincho"/>
                <w:sz w:val="24"/>
                <w:lang w:eastAsia="ja-JP" w:bidi="he-IL"/>
              </w:rPr>
            </w:pPr>
            <w:r>
              <w:rPr>
                <w:lang w:eastAsia="ja-JP" w:bidi="he-IL"/>
              </w:rPr>
              <w:t>xs:byte</w:t>
            </w:r>
            <w:r>
              <w:rPr>
                <w:rFonts w:eastAsia="MS Mincho"/>
              </w:rPr>
              <w:t>(</w:t>
            </w:r>
            <w:r>
              <w:rPr>
                <w:lang w:eastAsia="ja-JP" w:bidi="he-IL"/>
              </w:rPr>
              <w:t>$arg as xs:anyAtomicType</w:t>
            </w:r>
            <w:r>
              <w:rPr>
                <w:rFonts w:eastAsia="MS Mincho"/>
              </w:rPr>
              <w:t>)</w:t>
            </w:r>
            <w:r>
              <w:rPr>
                <w:lang w:eastAsia="ja-JP" w:bidi="he-IL"/>
              </w:rPr>
              <w:t> as xs:byte</w:t>
            </w:r>
          </w:p>
        </w:tc>
      </w:tr>
      <w:tr w:rsidR="00000000" w14:paraId="036D67FC" w14:textId="77777777">
        <w:tc>
          <w:tcPr>
            <w:tcW w:w="0" w:type="auto"/>
            <w:tcBorders>
              <w:top w:val="single" w:sz="4" w:space="0" w:color="auto"/>
              <w:left w:val="single" w:sz="4" w:space="0" w:color="auto"/>
              <w:bottom w:val="single" w:sz="4" w:space="0" w:color="auto"/>
              <w:right w:val="single" w:sz="4" w:space="0" w:color="auto"/>
            </w:tcBorders>
            <w:hideMark/>
          </w:tcPr>
          <w:p w14:paraId="6B1AEFC6" w14:textId="77777777" w:rsidR="00000000" w:rsidRDefault="009D64FD">
            <w:pPr>
              <w:rPr>
                <w:rFonts w:eastAsia="MS Mincho"/>
                <w:sz w:val="24"/>
                <w:szCs w:val="24"/>
                <w:lang w:eastAsia="ja-JP"/>
              </w:rPr>
            </w:pPr>
            <w:r>
              <w:rPr>
                <w:lang w:eastAsia="ja-JP"/>
              </w:rPr>
              <w:t>xs:nonNegativeInteger</w:t>
            </w:r>
            <w:r>
              <w:rPr>
                <w:rFonts w:eastAsia="MS Mincho"/>
              </w:rPr>
              <w:t>(</w:t>
            </w:r>
            <w:r>
              <w:rPr>
                <w:lang w:eastAsia="ja-JP"/>
              </w:rPr>
              <w:t>$arg as xs:anyAtomicType</w:t>
            </w:r>
            <w:r>
              <w:rPr>
                <w:rFonts w:eastAsia="MS Mincho"/>
              </w:rPr>
              <w:t>)</w:t>
            </w:r>
            <w:r>
              <w:rPr>
                <w:lang w:eastAsia="ja-JP"/>
              </w:rPr>
              <w:t> as xs:nonNegativeInteger</w:t>
            </w:r>
          </w:p>
        </w:tc>
      </w:tr>
      <w:tr w:rsidR="00000000" w14:paraId="470F6818" w14:textId="77777777">
        <w:tc>
          <w:tcPr>
            <w:tcW w:w="0" w:type="auto"/>
            <w:tcBorders>
              <w:top w:val="single" w:sz="4" w:space="0" w:color="auto"/>
              <w:left w:val="single" w:sz="4" w:space="0" w:color="auto"/>
              <w:bottom w:val="single" w:sz="4" w:space="0" w:color="auto"/>
              <w:right w:val="single" w:sz="4" w:space="0" w:color="auto"/>
            </w:tcBorders>
            <w:hideMark/>
          </w:tcPr>
          <w:p w14:paraId="173AD523" w14:textId="77777777" w:rsidR="00000000" w:rsidRDefault="009D64FD">
            <w:pPr>
              <w:rPr>
                <w:rFonts w:eastAsia="MS Mincho"/>
                <w:sz w:val="24"/>
                <w:lang w:eastAsia="ja-JP" w:bidi="he-IL"/>
              </w:rPr>
            </w:pPr>
            <w:r>
              <w:rPr>
                <w:lang w:eastAsia="ja-JP" w:bidi="he-IL"/>
              </w:rPr>
              <w:t>xs:unsignedLong</w:t>
            </w:r>
            <w:r>
              <w:rPr>
                <w:rFonts w:eastAsia="MS Mincho"/>
              </w:rPr>
              <w:t>(</w:t>
            </w:r>
            <w:r>
              <w:rPr>
                <w:lang w:eastAsia="ja-JP" w:bidi="he-IL"/>
              </w:rPr>
              <w:t>$arg as xs:anyAtomicType</w:t>
            </w:r>
            <w:r>
              <w:rPr>
                <w:rFonts w:eastAsia="MS Mincho"/>
              </w:rPr>
              <w:t>)</w:t>
            </w:r>
            <w:r>
              <w:rPr>
                <w:lang w:eastAsia="ja-JP" w:bidi="he-IL"/>
              </w:rPr>
              <w:t> as xs:unsignedLong</w:t>
            </w:r>
          </w:p>
        </w:tc>
      </w:tr>
      <w:tr w:rsidR="00000000" w14:paraId="269472D8" w14:textId="77777777">
        <w:tc>
          <w:tcPr>
            <w:tcW w:w="0" w:type="auto"/>
            <w:tcBorders>
              <w:top w:val="single" w:sz="4" w:space="0" w:color="auto"/>
              <w:left w:val="single" w:sz="4" w:space="0" w:color="auto"/>
              <w:bottom w:val="single" w:sz="4" w:space="0" w:color="auto"/>
              <w:right w:val="single" w:sz="4" w:space="0" w:color="auto"/>
            </w:tcBorders>
            <w:hideMark/>
          </w:tcPr>
          <w:p w14:paraId="35194C64" w14:textId="77777777" w:rsidR="00000000" w:rsidRDefault="009D64FD">
            <w:pPr>
              <w:rPr>
                <w:rFonts w:eastAsia="MS Mincho"/>
                <w:sz w:val="24"/>
                <w:lang w:eastAsia="ja-JP" w:bidi="he-IL"/>
              </w:rPr>
            </w:pPr>
            <w:r>
              <w:rPr>
                <w:lang w:eastAsia="ja-JP" w:bidi="he-IL"/>
              </w:rPr>
              <w:t>xs:unsignedInt</w:t>
            </w:r>
            <w:r>
              <w:rPr>
                <w:rFonts w:eastAsia="MS Mincho"/>
              </w:rPr>
              <w:t>(</w:t>
            </w:r>
            <w:r>
              <w:rPr>
                <w:lang w:eastAsia="ja-JP" w:bidi="he-IL"/>
              </w:rPr>
              <w:t>$arg as </w:t>
            </w:r>
            <w:r>
              <w:rPr>
                <w:lang w:eastAsia="ja-JP" w:bidi="he-IL"/>
              </w:rPr>
              <w:t>xs:anyAtomicType</w:t>
            </w:r>
            <w:r>
              <w:rPr>
                <w:rFonts w:eastAsia="MS Mincho"/>
              </w:rPr>
              <w:t>)</w:t>
            </w:r>
            <w:r>
              <w:rPr>
                <w:lang w:eastAsia="ja-JP" w:bidi="he-IL"/>
              </w:rPr>
              <w:t> as xs:unsignedInt</w:t>
            </w:r>
          </w:p>
        </w:tc>
      </w:tr>
      <w:tr w:rsidR="00000000" w14:paraId="1E3AA8A7" w14:textId="77777777">
        <w:tc>
          <w:tcPr>
            <w:tcW w:w="0" w:type="auto"/>
            <w:tcBorders>
              <w:top w:val="single" w:sz="4" w:space="0" w:color="auto"/>
              <w:left w:val="single" w:sz="4" w:space="0" w:color="auto"/>
              <w:bottom w:val="single" w:sz="4" w:space="0" w:color="auto"/>
              <w:right w:val="single" w:sz="4" w:space="0" w:color="auto"/>
            </w:tcBorders>
            <w:hideMark/>
          </w:tcPr>
          <w:p w14:paraId="28068C21" w14:textId="77777777" w:rsidR="00000000" w:rsidRDefault="009D64FD">
            <w:pPr>
              <w:rPr>
                <w:rFonts w:eastAsia="MS Mincho"/>
                <w:sz w:val="24"/>
                <w:lang w:eastAsia="ja-JP" w:bidi="he-IL"/>
              </w:rPr>
            </w:pPr>
            <w:r>
              <w:rPr>
                <w:lang w:eastAsia="ja-JP" w:bidi="he-IL"/>
              </w:rPr>
              <w:t>xs:unsignedShort</w:t>
            </w:r>
            <w:r>
              <w:rPr>
                <w:rFonts w:eastAsia="MS Mincho"/>
              </w:rPr>
              <w:t>(</w:t>
            </w:r>
            <w:r>
              <w:rPr>
                <w:lang w:eastAsia="ja-JP" w:bidi="he-IL"/>
              </w:rPr>
              <w:t>$arg as xs:anyAtomicType</w:t>
            </w:r>
            <w:r>
              <w:rPr>
                <w:rFonts w:eastAsia="MS Mincho"/>
              </w:rPr>
              <w:t>)</w:t>
            </w:r>
            <w:r>
              <w:rPr>
                <w:lang w:eastAsia="ja-JP" w:bidi="he-IL"/>
              </w:rPr>
              <w:t> as xs:unsignedShort</w:t>
            </w:r>
          </w:p>
        </w:tc>
      </w:tr>
      <w:tr w:rsidR="00000000" w14:paraId="77FC631F" w14:textId="77777777">
        <w:tc>
          <w:tcPr>
            <w:tcW w:w="0" w:type="auto"/>
            <w:tcBorders>
              <w:top w:val="single" w:sz="4" w:space="0" w:color="auto"/>
              <w:left w:val="single" w:sz="4" w:space="0" w:color="auto"/>
              <w:bottom w:val="single" w:sz="4" w:space="0" w:color="auto"/>
              <w:right w:val="single" w:sz="4" w:space="0" w:color="auto"/>
            </w:tcBorders>
            <w:hideMark/>
          </w:tcPr>
          <w:p w14:paraId="4B64E044" w14:textId="77777777" w:rsidR="00000000" w:rsidRDefault="009D64FD">
            <w:pPr>
              <w:keepNext/>
              <w:rPr>
                <w:rFonts w:ascii="Times New Roman" w:eastAsia="MS Mincho" w:hAnsi="Times New Roman"/>
                <w:sz w:val="24"/>
                <w:lang w:eastAsia="ja-JP" w:bidi="he-IL"/>
              </w:rPr>
            </w:pPr>
            <w:r>
              <w:rPr>
                <w:lang w:eastAsia="ja-JP" w:bidi="he-IL"/>
              </w:rPr>
              <w:t>xs:unsignedByte</w:t>
            </w:r>
            <w:r>
              <w:rPr>
                <w:rFonts w:eastAsia="MS Mincho"/>
              </w:rPr>
              <w:t>(</w:t>
            </w:r>
            <w:r>
              <w:rPr>
                <w:lang w:eastAsia="ja-JP" w:bidi="he-IL"/>
              </w:rPr>
              <w:t>$arg as xs:anyAtomicType</w:t>
            </w:r>
            <w:r>
              <w:rPr>
                <w:rFonts w:eastAsia="MS Mincho"/>
              </w:rPr>
              <w:t>)</w:t>
            </w:r>
            <w:r>
              <w:rPr>
                <w:lang w:eastAsia="ja-JP" w:bidi="he-IL"/>
              </w:rPr>
              <w:t> as xs:unsignedByte</w:t>
            </w:r>
          </w:p>
        </w:tc>
      </w:tr>
    </w:tbl>
    <w:p w14:paraId="287394F9" w14:textId="77777777" w:rsidR="00000000" w:rsidRDefault="009D64FD">
      <w:pPr>
        <w:pStyle w:val="Caption"/>
      </w:pPr>
      <w:r>
        <w:t xml:space="preserve">Table </w:t>
      </w:r>
      <w:r>
        <w:fldChar w:fldCharType="begin"/>
      </w:r>
      <w:r>
        <w:instrText xml:space="preserve"> SEQ Table \* ARABIC </w:instrText>
      </w:r>
      <w:r>
        <w:fldChar w:fldCharType="separate"/>
      </w:r>
      <w:r>
        <w:rPr>
          <w:noProof/>
        </w:rPr>
        <w:t>58</w:t>
      </w:r>
      <w:r>
        <w:fldChar w:fldCharType="end"/>
      </w:r>
      <w:r>
        <w:t xml:space="preserve"> Basic Constructors</w:t>
      </w:r>
    </w:p>
    <w:p w14:paraId="7526DFE8" w14:textId="77777777" w:rsidR="00000000" w:rsidRDefault="009D64FD">
      <w:r>
        <w:t xml:space="preserve">A special constructor function is provided for constructing a </w:t>
      </w:r>
      <w:r>
        <w:rPr>
          <w:rStyle w:val="CodeCharacter"/>
          <w:rFonts w:eastAsia="MS Mincho" w:cs="Times New Roman"/>
          <w:sz w:val="20"/>
        </w:rPr>
        <w:t>xs:dateTime</w:t>
      </w:r>
      <w:r>
        <w:t xml:space="preserve"> value from an </w:t>
      </w:r>
      <w:r>
        <w:rPr>
          <w:rStyle w:val="CodeCharacter"/>
          <w:rFonts w:eastAsia="MS Mincho" w:cs="Times New Roman"/>
          <w:sz w:val="20"/>
        </w:rPr>
        <w:t>xs:date</w:t>
      </w:r>
      <w:r>
        <w:t xml:space="preserve"> value and an </w:t>
      </w:r>
      <w:r>
        <w:rPr>
          <w:rStyle w:val="CodeCharacter"/>
          <w:rFonts w:eastAsia="MS Mincho" w:cs="Times New Roman"/>
          <w:sz w:val="20"/>
        </w:rPr>
        <w:t>xs:time</w:t>
      </w:r>
      <w:r>
        <w:t xml:space="preserve"> value.</w:t>
      </w:r>
    </w:p>
    <w:tbl>
      <w:tblPr>
        <w:tblStyle w:val="Table"/>
        <w:tblW w:w="0" w:type="auto"/>
        <w:tblInd w:w="0" w:type="dxa"/>
        <w:tblLook w:val="04A0" w:firstRow="1" w:lastRow="0" w:firstColumn="1" w:lastColumn="0" w:noHBand="0" w:noVBand="1"/>
      </w:tblPr>
      <w:tblGrid>
        <w:gridCol w:w="8630"/>
      </w:tblGrid>
      <w:tr w:rsidR="00000000" w14:paraId="213857B1" w14:textId="77777777">
        <w:trPr>
          <w:cnfStyle w:val="100000000000" w:firstRow="1" w:lastRow="0" w:firstColumn="0" w:lastColumn="0" w:oddVBand="0" w:evenVBand="0" w:oddHBand="0" w:evenHBand="0" w:firstRowFirstColumn="0" w:firstRowLastColumn="0" w:lastRowFirstColumn="0" w:lastRowLastColumn="0"/>
        </w:trPr>
        <w:tc>
          <w:tcPr>
            <w:tcW w:w="8856" w:type="dxa"/>
            <w:hideMark/>
          </w:tcPr>
          <w:p w14:paraId="6F68C41C" w14:textId="77777777" w:rsidR="00000000" w:rsidRDefault="009D64FD">
            <w:r>
              <w:t>Function</w:t>
            </w:r>
          </w:p>
        </w:tc>
      </w:tr>
      <w:tr w:rsidR="00000000" w14:paraId="626B9B8C" w14:textId="77777777">
        <w:tc>
          <w:tcPr>
            <w:tcW w:w="8856" w:type="dxa"/>
            <w:tcBorders>
              <w:top w:val="single" w:sz="4" w:space="0" w:color="auto"/>
              <w:left w:val="single" w:sz="4" w:space="0" w:color="auto"/>
              <w:bottom w:val="single" w:sz="4" w:space="0" w:color="auto"/>
              <w:right w:val="single" w:sz="4" w:space="0" w:color="auto"/>
            </w:tcBorders>
            <w:hideMark/>
          </w:tcPr>
          <w:p w14:paraId="0988DBF9" w14:textId="77777777" w:rsidR="00000000" w:rsidRDefault="009D64FD">
            <w:r>
              <w:rPr>
                <w:rFonts w:eastAsia="MS Mincho"/>
              </w:rPr>
              <w:t>fn:dateTime</w:t>
            </w:r>
            <w:r>
              <w:t>(</w:t>
            </w:r>
            <w:r>
              <w:rPr>
                <w:rFonts w:eastAsia="MS Mincho"/>
              </w:rPr>
              <w:t>$arg1 as xs:date, $arg2 as xs:time</w:t>
            </w:r>
            <w:r>
              <w:t>)</w:t>
            </w:r>
            <w:r>
              <w:rPr>
                <w:rFonts w:eastAsia="MS Mincho"/>
              </w:rPr>
              <w:t> as xs:dateTime</w:t>
            </w:r>
          </w:p>
        </w:tc>
      </w:tr>
    </w:tbl>
    <w:p w14:paraId="553B3D9F" w14:textId="77777777" w:rsidR="00000000" w:rsidRDefault="009D64FD">
      <w:pPr>
        <w:pStyle w:val="Caption"/>
      </w:pPr>
      <w:bookmarkStart w:id="11904" w:name="_Toc322911767"/>
      <w:bookmarkStart w:id="11905" w:name="_Toc322912306"/>
      <w:bookmarkStart w:id="11906" w:name="_Toc329093166"/>
      <w:bookmarkStart w:id="11907" w:name="_Toc332701679"/>
      <w:bookmarkStart w:id="11908" w:name="_Toc332701983"/>
      <w:bookmarkStart w:id="11909" w:name="_Toc332711781"/>
      <w:bookmarkStart w:id="11910" w:name="_Toc332712083"/>
      <w:bookmarkStart w:id="11911" w:name="_Toc332712384"/>
      <w:bookmarkStart w:id="11912" w:name="_Toc332724300"/>
      <w:bookmarkStart w:id="11913" w:name="_Toc332724600"/>
      <w:bookmarkStart w:id="11914" w:name="_Toc341102896"/>
      <w:bookmarkStart w:id="11915" w:name="_Toc347241632"/>
      <w:bookmarkStart w:id="11916" w:name="_Toc347744824"/>
      <w:bookmarkStart w:id="11917" w:name="_Toc348984607"/>
      <w:bookmarkStart w:id="11918" w:name="_Toc348984912"/>
      <w:bookmarkStart w:id="11919" w:name="_Toc349038076"/>
      <w:bookmarkStart w:id="11920" w:name="_Toc349038378"/>
      <w:bookmarkStart w:id="11921" w:name="_Toc349042869"/>
      <w:bookmarkStart w:id="11922" w:name="_Toc351912991"/>
      <w:bookmarkStart w:id="11923" w:name="_Toc351915012"/>
      <w:bookmarkStart w:id="11924" w:name="_Toc351915478"/>
      <w:bookmarkStart w:id="11925" w:name="_Toc361231576"/>
      <w:bookmarkStart w:id="11926" w:name="_Toc361232102"/>
      <w:bookmarkStart w:id="11927" w:name="_Toc362445400"/>
      <w:bookmarkStart w:id="11928" w:name="_Toc363909367"/>
      <w:bookmarkStart w:id="11929" w:name="_Toc364463793"/>
      <w:bookmarkStart w:id="11930" w:name="_Toc366078397"/>
      <w:bookmarkStart w:id="11931" w:name="_Toc366079012"/>
      <w:bookmarkStart w:id="11932" w:name="_Toc366079997"/>
      <w:bookmarkStart w:id="11933" w:name="_Toc366080609"/>
      <w:bookmarkStart w:id="11934" w:name="_Toc366081218"/>
      <w:bookmarkEnd w:id="11904"/>
      <w:bookmarkEnd w:id="11905"/>
      <w:bookmarkEnd w:id="11906"/>
      <w:bookmarkEnd w:id="11907"/>
      <w:bookmarkEnd w:id="11908"/>
      <w:bookmarkEnd w:id="11909"/>
      <w:bookmarkEnd w:id="11910"/>
      <w:bookmarkEnd w:id="11911"/>
      <w:bookmarkEnd w:id="11912"/>
      <w:bookmarkEnd w:id="11913"/>
      <w:bookmarkEnd w:id="11914"/>
      <w:bookmarkEnd w:id="11915"/>
      <w:bookmarkEnd w:id="11916"/>
      <w:bookmarkEnd w:id="11917"/>
      <w:bookmarkEnd w:id="11918"/>
      <w:bookmarkEnd w:id="11919"/>
      <w:bookmarkEnd w:id="11920"/>
      <w:bookmarkEnd w:id="11921"/>
      <w:bookmarkEnd w:id="11922"/>
      <w:bookmarkEnd w:id="11923"/>
      <w:bookmarkEnd w:id="11924"/>
      <w:bookmarkEnd w:id="11925"/>
      <w:bookmarkEnd w:id="11926"/>
      <w:bookmarkEnd w:id="11927"/>
      <w:bookmarkEnd w:id="11928"/>
      <w:bookmarkEnd w:id="11929"/>
      <w:bookmarkEnd w:id="11930"/>
      <w:bookmarkEnd w:id="11931"/>
      <w:bookmarkEnd w:id="11932"/>
      <w:bookmarkEnd w:id="11933"/>
      <w:bookmarkEnd w:id="11934"/>
      <w:r>
        <w:t xml:space="preserve">Table </w:t>
      </w:r>
      <w:r>
        <w:fldChar w:fldCharType="begin"/>
      </w:r>
      <w:r>
        <w:instrText xml:space="preserve"> SEQ Table \* ARABIC </w:instrText>
      </w:r>
      <w:r>
        <w:fldChar w:fldCharType="separate"/>
      </w:r>
      <w:r>
        <w:rPr>
          <w:noProof/>
        </w:rPr>
        <w:t>59</w:t>
      </w:r>
      <w:r>
        <w:fldChar w:fldCharType="end"/>
      </w:r>
      <w:r>
        <w:t xml:space="preserve"> Special Constructor for x</w:t>
      </w:r>
      <w:r>
        <w:t>s:dateTime</w:t>
      </w:r>
    </w:p>
    <w:p w14:paraId="5CB7EEF3" w14:textId="77777777" w:rsidR="00000000" w:rsidRDefault="009D64FD">
      <w:pPr>
        <w:pStyle w:val="Heading3"/>
        <w:rPr>
          <w:rFonts w:eastAsia="Times New Roman"/>
        </w:rPr>
      </w:pPr>
      <w:bookmarkStart w:id="11935" w:name="_Toc366505558"/>
      <w:bookmarkStart w:id="11936" w:name="_Toc366508927"/>
      <w:bookmarkStart w:id="11937" w:name="_Toc366513428"/>
      <w:bookmarkStart w:id="11938" w:name="_Toc366574617"/>
      <w:bookmarkStart w:id="11939" w:name="_Toc366578410"/>
      <w:bookmarkStart w:id="11940" w:name="_Toc366579004"/>
      <w:bookmarkStart w:id="11941" w:name="_Toc366579596"/>
      <w:bookmarkStart w:id="11942" w:name="_Toc366580187"/>
      <w:bookmarkStart w:id="11943" w:name="_Toc366580779"/>
      <w:bookmarkStart w:id="11944" w:name="_Toc366581370"/>
      <w:bookmarkStart w:id="11945" w:name="_Toc366581962"/>
      <w:bookmarkStart w:id="11946" w:name="_Toc322911768"/>
      <w:bookmarkStart w:id="11947" w:name="_Toc322912307"/>
      <w:bookmarkStart w:id="11948" w:name="_Toc329093167"/>
      <w:bookmarkStart w:id="11949" w:name="_Toc332701680"/>
      <w:bookmarkStart w:id="11950" w:name="_Toc332701984"/>
      <w:bookmarkStart w:id="11951" w:name="_Toc332711782"/>
      <w:bookmarkStart w:id="11952" w:name="_Toc332712084"/>
      <w:bookmarkStart w:id="11953" w:name="_Toc332712385"/>
      <w:bookmarkStart w:id="11954" w:name="_Toc332724301"/>
      <w:bookmarkStart w:id="11955" w:name="_Toc332724601"/>
      <w:bookmarkStart w:id="11956" w:name="_Toc341102897"/>
      <w:bookmarkStart w:id="11957" w:name="_Toc347241633"/>
      <w:bookmarkStart w:id="11958" w:name="_Toc347744825"/>
      <w:bookmarkStart w:id="11959" w:name="_Toc348984608"/>
      <w:bookmarkStart w:id="11960" w:name="_Toc348984913"/>
      <w:bookmarkStart w:id="11961" w:name="_Toc349038077"/>
      <w:bookmarkStart w:id="11962" w:name="_Toc349038379"/>
      <w:bookmarkStart w:id="11963" w:name="_Toc349042870"/>
      <w:bookmarkStart w:id="11964" w:name="_Toc351912992"/>
      <w:bookmarkStart w:id="11965" w:name="_Toc351915013"/>
      <w:bookmarkStart w:id="11966" w:name="_Toc351915479"/>
      <w:bookmarkStart w:id="11967" w:name="_Toc361231577"/>
      <w:bookmarkStart w:id="11968" w:name="_Toc361232103"/>
      <w:bookmarkStart w:id="11969" w:name="_Toc362445401"/>
      <w:bookmarkStart w:id="11970" w:name="_Toc363909368"/>
      <w:bookmarkStart w:id="11971" w:name="_Toc364463794"/>
      <w:bookmarkStart w:id="11972" w:name="_Toc366078398"/>
      <w:bookmarkStart w:id="11973" w:name="_Toc366079013"/>
      <w:bookmarkStart w:id="11974" w:name="_Toc366079998"/>
      <w:bookmarkStart w:id="11975" w:name="_Toc366080610"/>
      <w:bookmarkStart w:id="11976" w:name="_Toc366081219"/>
      <w:bookmarkStart w:id="11977" w:name="_Toc366505559"/>
      <w:bookmarkStart w:id="11978" w:name="_Toc366508928"/>
      <w:bookmarkStart w:id="11979" w:name="_Toc366513429"/>
      <w:bookmarkStart w:id="11980" w:name="_Toc366574618"/>
      <w:bookmarkStart w:id="11981" w:name="_Toc366578411"/>
      <w:bookmarkStart w:id="11982" w:name="_Toc366579005"/>
      <w:bookmarkStart w:id="11983" w:name="_Toc366579597"/>
      <w:bookmarkStart w:id="11984" w:name="_Toc366580188"/>
      <w:bookmarkStart w:id="11985" w:name="_Toc366580780"/>
      <w:bookmarkStart w:id="11986" w:name="_Toc366581371"/>
      <w:bookmarkStart w:id="11987" w:name="_Toc366581963"/>
      <w:bookmarkStart w:id="11988" w:name="_Toc322911769"/>
      <w:bookmarkStart w:id="11989" w:name="_Toc322912308"/>
      <w:bookmarkStart w:id="11990" w:name="_Toc329093168"/>
      <w:bookmarkStart w:id="11991" w:name="_Toc332701681"/>
      <w:bookmarkStart w:id="11992" w:name="_Toc332701985"/>
      <w:bookmarkStart w:id="11993" w:name="_Toc332711783"/>
      <w:bookmarkStart w:id="11994" w:name="_Toc332712085"/>
      <w:bookmarkStart w:id="11995" w:name="_Toc332712386"/>
      <w:bookmarkStart w:id="11996" w:name="_Toc332724302"/>
      <w:bookmarkStart w:id="11997" w:name="_Toc332724602"/>
      <w:bookmarkStart w:id="11998" w:name="_Toc341102898"/>
      <w:bookmarkStart w:id="11999" w:name="_Toc347241634"/>
      <w:bookmarkStart w:id="12000" w:name="_Toc347744826"/>
      <w:bookmarkStart w:id="12001" w:name="_Toc348984609"/>
      <w:bookmarkStart w:id="12002" w:name="_Toc348984914"/>
      <w:bookmarkStart w:id="12003" w:name="_Toc349038078"/>
      <w:bookmarkStart w:id="12004" w:name="_Toc349038380"/>
      <w:bookmarkStart w:id="12005" w:name="_Toc349042871"/>
      <w:bookmarkStart w:id="12006" w:name="_Toc351912993"/>
      <w:bookmarkStart w:id="12007" w:name="_Toc351915014"/>
      <w:bookmarkStart w:id="12008" w:name="_Toc351915480"/>
      <w:bookmarkStart w:id="12009" w:name="_Toc361231578"/>
      <w:bookmarkStart w:id="12010" w:name="_Toc361232104"/>
      <w:bookmarkStart w:id="12011" w:name="_Toc362445402"/>
      <w:bookmarkStart w:id="12012" w:name="_Toc363909369"/>
      <w:bookmarkStart w:id="12013" w:name="_Toc364463795"/>
      <w:bookmarkStart w:id="12014" w:name="_Toc366078399"/>
      <w:bookmarkStart w:id="12015" w:name="_Toc366079014"/>
      <w:bookmarkStart w:id="12016" w:name="_Toc366079999"/>
      <w:bookmarkStart w:id="12017" w:name="_Toc366080611"/>
      <w:bookmarkStart w:id="12018" w:name="_Toc366081220"/>
      <w:bookmarkStart w:id="12019" w:name="_Toc366505560"/>
      <w:bookmarkStart w:id="12020" w:name="_Toc366508929"/>
      <w:bookmarkStart w:id="12021" w:name="_Toc366513430"/>
      <w:bookmarkStart w:id="12022" w:name="_Toc366574619"/>
      <w:bookmarkStart w:id="12023" w:name="_Toc366578412"/>
      <w:bookmarkStart w:id="12024" w:name="_Toc366579006"/>
      <w:bookmarkStart w:id="12025" w:name="_Toc366579598"/>
      <w:bookmarkStart w:id="12026" w:name="_Toc366580189"/>
      <w:bookmarkStart w:id="12027" w:name="_Toc366580781"/>
      <w:bookmarkStart w:id="12028" w:name="_Toc366581372"/>
      <w:bookmarkStart w:id="12029" w:name="_Toc366581964"/>
      <w:bookmarkStart w:id="12030" w:name="_Toc322911770"/>
      <w:bookmarkStart w:id="12031" w:name="_Toc322912309"/>
      <w:bookmarkStart w:id="12032" w:name="_Toc329093169"/>
      <w:bookmarkStart w:id="12033" w:name="_Toc332701682"/>
      <w:bookmarkStart w:id="12034" w:name="_Toc332701986"/>
      <w:bookmarkStart w:id="12035" w:name="_Toc332711784"/>
      <w:bookmarkStart w:id="12036" w:name="_Toc332712086"/>
      <w:bookmarkStart w:id="12037" w:name="_Toc332712387"/>
      <w:bookmarkStart w:id="12038" w:name="_Toc332724303"/>
      <w:bookmarkStart w:id="12039" w:name="_Toc332724603"/>
      <w:bookmarkStart w:id="12040" w:name="_Toc341102899"/>
      <w:bookmarkStart w:id="12041" w:name="_Toc347241635"/>
      <w:bookmarkStart w:id="12042" w:name="_Toc347744827"/>
      <w:bookmarkStart w:id="12043" w:name="_Toc348984610"/>
      <w:bookmarkStart w:id="12044" w:name="_Toc348984915"/>
      <w:bookmarkStart w:id="12045" w:name="_Toc349038079"/>
      <w:bookmarkStart w:id="12046" w:name="_Toc349038381"/>
      <w:bookmarkStart w:id="12047" w:name="_Toc349042872"/>
      <w:bookmarkStart w:id="12048" w:name="_Toc351912994"/>
      <w:bookmarkStart w:id="12049" w:name="_Toc351915015"/>
      <w:bookmarkStart w:id="12050" w:name="_Toc351915481"/>
      <w:bookmarkStart w:id="12051" w:name="_Toc361231579"/>
      <w:bookmarkStart w:id="12052" w:name="_Toc361232105"/>
      <w:bookmarkStart w:id="12053" w:name="_Toc362445403"/>
      <w:bookmarkStart w:id="12054" w:name="_Toc363909370"/>
      <w:bookmarkStart w:id="12055" w:name="_Toc364463796"/>
      <w:bookmarkStart w:id="12056" w:name="_Toc366078400"/>
      <w:bookmarkStart w:id="12057" w:name="_Toc366079015"/>
      <w:bookmarkStart w:id="12058" w:name="_Toc366080000"/>
      <w:bookmarkStart w:id="12059" w:name="_Toc366080612"/>
      <w:bookmarkStart w:id="12060" w:name="_Toc366081221"/>
      <w:bookmarkStart w:id="12061" w:name="_Toc366505561"/>
      <w:bookmarkStart w:id="12062" w:name="_Toc366508930"/>
      <w:bookmarkStart w:id="12063" w:name="_Toc366513431"/>
      <w:bookmarkStart w:id="12064" w:name="_Toc366574620"/>
      <w:bookmarkStart w:id="12065" w:name="_Toc366578413"/>
      <w:bookmarkStart w:id="12066" w:name="_Toc366579007"/>
      <w:bookmarkStart w:id="12067" w:name="_Toc366579599"/>
      <w:bookmarkStart w:id="12068" w:name="_Toc366580190"/>
      <w:bookmarkStart w:id="12069" w:name="_Toc366580782"/>
      <w:bookmarkStart w:id="12070" w:name="_Toc366581373"/>
      <w:bookmarkStart w:id="12071" w:name="_Toc366581965"/>
      <w:bookmarkStart w:id="12072" w:name="_Toc199516276"/>
      <w:bookmarkStart w:id="12073" w:name="_Toc194983952"/>
      <w:bookmarkStart w:id="12074" w:name="_Toc243112805"/>
      <w:bookmarkStart w:id="12075" w:name="_Toc349042873"/>
      <w:bookmarkStart w:id="12076" w:name="_Toc25589898"/>
      <w:bookmarkEnd w:id="11935"/>
      <w:bookmarkEnd w:id="11936"/>
      <w:bookmarkEnd w:id="11937"/>
      <w:bookmarkEnd w:id="11938"/>
      <w:bookmarkEnd w:id="11939"/>
      <w:bookmarkEnd w:id="11940"/>
      <w:bookmarkEnd w:id="11941"/>
      <w:bookmarkEnd w:id="11942"/>
      <w:bookmarkEnd w:id="11943"/>
      <w:bookmarkEnd w:id="11944"/>
      <w:bookmarkEnd w:id="11945"/>
      <w:bookmarkEnd w:id="11946"/>
      <w:bookmarkEnd w:id="11947"/>
      <w:bookmarkEnd w:id="11948"/>
      <w:bookmarkEnd w:id="11949"/>
      <w:bookmarkEnd w:id="11950"/>
      <w:bookmarkEnd w:id="11951"/>
      <w:bookmarkEnd w:id="11952"/>
      <w:bookmarkEnd w:id="11953"/>
      <w:bookmarkEnd w:id="11954"/>
      <w:bookmarkEnd w:id="11955"/>
      <w:bookmarkEnd w:id="11956"/>
      <w:bookmarkEnd w:id="11957"/>
      <w:bookmarkEnd w:id="11958"/>
      <w:bookmarkEnd w:id="11959"/>
      <w:bookmarkEnd w:id="11960"/>
      <w:bookmarkEnd w:id="11961"/>
      <w:bookmarkEnd w:id="11962"/>
      <w:bookmarkEnd w:id="11963"/>
      <w:bookmarkEnd w:id="11964"/>
      <w:bookmarkEnd w:id="11965"/>
      <w:bookmarkEnd w:id="11966"/>
      <w:bookmarkEnd w:id="11967"/>
      <w:bookmarkEnd w:id="11968"/>
      <w:bookmarkEnd w:id="11969"/>
      <w:bookmarkEnd w:id="11970"/>
      <w:bookmarkEnd w:id="11971"/>
      <w:bookmarkEnd w:id="11972"/>
      <w:bookmarkEnd w:id="11973"/>
      <w:bookmarkEnd w:id="11974"/>
      <w:bookmarkEnd w:id="11975"/>
      <w:bookmarkEnd w:id="11976"/>
      <w:bookmarkEnd w:id="11977"/>
      <w:bookmarkEnd w:id="11978"/>
      <w:bookmarkEnd w:id="11979"/>
      <w:bookmarkEnd w:id="11980"/>
      <w:bookmarkEnd w:id="11981"/>
      <w:bookmarkEnd w:id="11982"/>
      <w:bookmarkEnd w:id="11983"/>
      <w:bookmarkEnd w:id="11984"/>
      <w:bookmarkEnd w:id="11985"/>
      <w:bookmarkEnd w:id="11986"/>
      <w:bookmarkEnd w:id="11987"/>
      <w:bookmarkEnd w:id="11988"/>
      <w:bookmarkEnd w:id="11989"/>
      <w:bookmarkEnd w:id="11990"/>
      <w:bookmarkEnd w:id="11991"/>
      <w:bookmarkEnd w:id="11992"/>
      <w:bookmarkEnd w:id="11993"/>
      <w:bookmarkEnd w:id="11994"/>
      <w:bookmarkEnd w:id="11995"/>
      <w:bookmarkEnd w:id="11996"/>
      <w:bookmarkEnd w:id="11997"/>
      <w:bookmarkEnd w:id="11998"/>
      <w:bookmarkEnd w:id="11999"/>
      <w:bookmarkEnd w:id="12000"/>
      <w:bookmarkEnd w:id="12001"/>
      <w:bookmarkEnd w:id="12002"/>
      <w:bookmarkEnd w:id="12003"/>
      <w:bookmarkEnd w:id="12004"/>
      <w:bookmarkEnd w:id="12005"/>
      <w:bookmarkEnd w:id="12006"/>
      <w:bookmarkEnd w:id="12007"/>
      <w:bookmarkEnd w:id="12008"/>
      <w:bookmarkEnd w:id="12009"/>
      <w:bookmarkEnd w:id="12010"/>
      <w:bookmarkEnd w:id="12011"/>
      <w:bookmarkEnd w:id="12012"/>
      <w:bookmarkEnd w:id="12013"/>
      <w:bookmarkEnd w:id="12014"/>
      <w:bookmarkEnd w:id="12015"/>
      <w:bookmarkEnd w:id="12016"/>
      <w:bookmarkEnd w:id="12017"/>
      <w:bookmarkEnd w:id="12018"/>
      <w:bookmarkEnd w:id="12019"/>
      <w:bookmarkEnd w:id="12020"/>
      <w:bookmarkEnd w:id="12021"/>
      <w:bookmarkEnd w:id="12022"/>
      <w:bookmarkEnd w:id="12023"/>
      <w:bookmarkEnd w:id="12024"/>
      <w:bookmarkEnd w:id="12025"/>
      <w:bookmarkEnd w:id="12026"/>
      <w:bookmarkEnd w:id="12027"/>
      <w:bookmarkEnd w:id="12028"/>
      <w:bookmarkEnd w:id="12029"/>
      <w:bookmarkEnd w:id="12030"/>
      <w:bookmarkEnd w:id="12031"/>
      <w:bookmarkEnd w:id="12032"/>
      <w:bookmarkEnd w:id="12033"/>
      <w:bookmarkEnd w:id="12034"/>
      <w:bookmarkEnd w:id="12035"/>
      <w:bookmarkEnd w:id="12036"/>
      <w:bookmarkEnd w:id="12037"/>
      <w:bookmarkEnd w:id="12038"/>
      <w:bookmarkEnd w:id="12039"/>
      <w:bookmarkEnd w:id="12040"/>
      <w:bookmarkEnd w:id="12041"/>
      <w:bookmarkEnd w:id="12042"/>
      <w:bookmarkEnd w:id="12043"/>
      <w:bookmarkEnd w:id="12044"/>
      <w:bookmarkEnd w:id="12045"/>
      <w:bookmarkEnd w:id="12046"/>
      <w:bookmarkEnd w:id="12047"/>
      <w:bookmarkEnd w:id="12048"/>
      <w:bookmarkEnd w:id="12049"/>
      <w:bookmarkEnd w:id="12050"/>
      <w:bookmarkEnd w:id="12051"/>
      <w:bookmarkEnd w:id="12052"/>
      <w:bookmarkEnd w:id="12053"/>
      <w:bookmarkEnd w:id="12054"/>
      <w:bookmarkEnd w:id="12055"/>
      <w:bookmarkEnd w:id="12056"/>
      <w:bookmarkEnd w:id="12057"/>
      <w:bookmarkEnd w:id="12058"/>
      <w:bookmarkEnd w:id="12059"/>
      <w:bookmarkEnd w:id="12060"/>
      <w:bookmarkEnd w:id="12061"/>
      <w:bookmarkEnd w:id="12062"/>
      <w:bookmarkEnd w:id="12063"/>
      <w:bookmarkEnd w:id="12064"/>
      <w:bookmarkEnd w:id="12065"/>
      <w:bookmarkEnd w:id="12066"/>
      <w:bookmarkEnd w:id="12067"/>
      <w:bookmarkEnd w:id="12068"/>
      <w:bookmarkEnd w:id="12069"/>
      <w:bookmarkEnd w:id="12070"/>
      <w:bookmarkEnd w:id="12071"/>
      <w:r>
        <w:rPr>
          <w:rFonts w:eastAsia="Times New Roman"/>
        </w:rPr>
        <w:t>Standard XPath Functions</w:t>
      </w:r>
      <w:bookmarkEnd w:id="12072"/>
      <w:bookmarkEnd w:id="12073"/>
      <w:bookmarkEnd w:id="12074"/>
      <w:bookmarkEnd w:id="12075"/>
      <w:bookmarkEnd w:id="12076"/>
    </w:p>
    <w:p w14:paraId="1756D997" w14:textId="77777777" w:rsidR="00000000" w:rsidRDefault="009D64FD">
      <w:pPr>
        <w:pStyle w:val="Heading4"/>
        <w:rPr>
          <w:rFonts w:eastAsia="Times New Roman"/>
        </w:rPr>
      </w:pPr>
      <w:r>
        <w:rPr>
          <w:rFonts w:eastAsia="Times New Roman"/>
        </w:rPr>
        <w:t>Boolean functions</w:t>
      </w:r>
    </w:p>
    <w:p w14:paraId="79E62C40" w14:textId="77777777" w:rsidR="00000000" w:rsidRDefault="009D64FD">
      <w:pPr>
        <w:rPr>
          <w:rFonts w:eastAsia="MS Mincho"/>
          <w:lang w:eastAsia="ja-JP" w:bidi="he-IL"/>
        </w:rPr>
      </w:pPr>
      <w:r>
        <w:rPr>
          <w:rFonts w:eastAsia="MS Mincho"/>
          <w:lang w:eastAsia="ja-JP" w:bidi="he-IL"/>
        </w:rPr>
        <w:t xml:space="preserve">The following additional constructor functions are defined on the boolean type. </w:t>
      </w:r>
    </w:p>
    <w:tbl>
      <w:tblPr>
        <w:tblStyle w:val="Table"/>
        <w:tblW w:w="5000" w:type="pct"/>
        <w:tblInd w:w="0" w:type="dxa"/>
        <w:tblLook w:val="04A0" w:firstRow="1" w:lastRow="0" w:firstColumn="1" w:lastColumn="0" w:noHBand="0" w:noVBand="1"/>
      </w:tblPr>
      <w:tblGrid>
        <w:gridCol w:w="1934"/>
        <w:gridCol w:w="6696"/>
      </w:tblGrid>
      <w:tr w:rsidR="00000000" w14:paraId="15A88A0B" w14:textId="77777777">
        <w:trPr>
          <w:cnfStyle w:val="100000000000" w:firstRow="1" w:lastRow="0" w:firstColumn="0" w:lastColumn="0" w:oddVBand="0" w:evenVBand="0" w:oddHBand="0" w:evenHBand="0" w:firstRowFirstColumn="0" w:firstRowLastColumn="0" w:lastRowFirstColumn="0" w:lastRowLastColumn="0"/>
        </w:trPr>
        <w:tc>
          <w:tcPr>
            <w:tcW w:w="0" w:type="auto"/>
            <w:hideMark/>
          </w:tcPr>
          <w:p w14:paraId="0E3C8E83" w14:textId="77777777" w:rsidR="00000000" w:rsidRDefault="009D64FD">
            <w:r>
              <w:t>Function</w:t>
            </w:r>
          </w:p>
        </w:tc>
        <w:tc>
          <w:tcPr>
            <w:tcW w:w="0" w:type="auto"/>
            <w:hideMark/>
          </w:tcPr>
          <w:p w14:paraId="4433E36C" w14:textId="77777777" w:rsidR="00000000" w:rsidRDefault="009D64FD">
            <w:r>
              <w:t>Meaning</w:t>
            </w:r>
          </w:p>
        </w:tc>
      </w:tr>
      <w:tr w:rsidR="00000000" w14:paraId="10D53F18" w14:textId="77777777">
        <w:tc>
          <w:tcPr>
            <w:tcW w:w="0" w:type="auto"/>
            <w:tcBorders>
              <w:top w:val="single" w:sz="4" w:space="0" w:color="auto"/>
              <w:left w:val="single" w:sz="4" w:space="0" w:color="auto"/>
              <w:bottom w:val="single" w:sz="4" w:space="0" w:color="auto"/>
              <w:right w:val="single" w:sz="4" w:space="0" w:color="auto"/>
            </w:tcBorders>
            <w:hideMark/>
          </w:tcPr>
          <w:p w14:paraId="7DC4795F" w14:textId="77777777" w:rsidR="00000000" w:rsidRDefault="009D64FD">
            <w:pPr>
              <w:rPr>
                <w:rFonts w:ascii="Times New Roman" w:hAnsi="Times New Roman"/>
                <w:sz w:val="24"/>
              </w:rPr>
            </w:pPr>
            <w:r>
              <w:t>fn:true()</w:t>
            </w:r>
          </w:p>
        </w:tc>
        <w:tc>
          <w:tcPr>
            <w:tcW w:w="0" w:type="auto"/>
            <w:tcBorders>
              <w:top w:val="single" w:sz="4" w:space="0" w:color="auto"/>
              <w:left w:val="single" w:sz="4" w:space="0" w:color="auto"/>
              <w:bottom w:val="single" w:sz="4" w:space="0" w:color="auto"/>
              <w:right w:val="single" w:sz="4" w:space="0" w:color="auto"/>
            </w:tcBorders>
            <w:hideMark/>
          </w:tcPr>
          <w:p w14:paraId="7571263F" w14:textId="77777777" w:rsidR="00000000" w:rsidRDefault="009D64FD">
            <w:r>
              <w:t>Constructs the xs:boolean value 'true'.</w:t>
            </w:r>
          </w:p>
        </w:tc>
      </w:tr>
      <w:tr w:rsidR="00000000" w14:paraId="45DCD8F1" w14:textId="77777777">
        <w:tc>
          <w:tcPr>
            <w:tcW w:w="0" w:type="auto"/>
            <w:tcBorders>
              <w:top w:val="single" w:sz="4" w:space="0" w:color="auto"/>
              <w:left w:val="single" w:sz="4" w:space="0" w:color="auto"/>
              <w:bottom w:val="single" w:sz="4" w:space="0" w:color="auto"/>
              <w:right w:val="single" w:sz="4" w:space="0" w:color="auto"/>
            </w:tcBorders>
            <w:hideMark/>
          </w:tcPr>
          <w:p w14:paraId="5FE2271A" w14:textId="77777777" w:rsidR="00000000" w:rsidRDefault="009D64FD">
            <w:pPr>
              <w:rPr>
                <w:rFonts w:ascii="Times New Roman" w:hAnsi="Times New Roman"/>
                <w:sz w:val="24"/>
              </w:rPr>
            </w:pPr>
            <w:r>
              <w:t>fn:false()</w:t>
            </w:r>
          </w:p>
        </w:tc>
        <w:tc>
          <w:tcPr>
            <w:tcW w:w="0" w:type="auto"/>
            <w:tcBorders>
              <w:top w:val="single" w:sz="4" w:space="0" w:color="auto"/>
              <w:left w:val="single" w:sz="4" w:space="0" w:color="auto"/>
              <w:bottom w:val="single" w:sz="4" w:space="0" w:color="auto"/>
              <w:right w:val="single" w:sz="4" w:space="0" w:color="auto"/>
            </w:tcBorders>
            <w:hideMark/>
          </w:tcPr>
          <w:p w14:paraId="0202F0CF" w14:textId="77777777" w:rsidR="00000000" w:rsidRDefault="009D64FD">
            <w:r>
              <w:t xml:space="preserve">Constructs the xs:boolean </w:t>
            </w:r>
            <w:r>
              <w:t>value 'false'.</w:t>
            </w:r>
          </w:p>
        </w:tc>
      </w:tr>
    </w:tbl>
    <w:p w14:paraId="447B61AE" w14:textId="77777777" w:rsidR="00000000" w:rsidRDefault="009D64FD">
      <w:pPr>
        <w:pStyle w:val="Caption"/>
      </w:pPr>
      <w:r>
        <w:t xml:space="preserve">Table </w:t>
      </w:r>
      <w:r>
        <w:fldChar w:fldCharType="begin"/>
      </w:r>
      <w:r>
        <w:instrText xml:space="preserve"> SEQ Table \* ARABIC </w:instrText>
      </w:r>
      <w:r>
        <w:fldChar w:fldCharType="separate"/>
      </w:r>
      <w:r>
        <w:rPr>
          <w:noProof/>
        </w:rPr>
        <w:t>60</w:t>
      </w:r>
      <w:r>
        <w:fldChar w:fldCharType="end"/>
      </w:r>
      <w:r>
        <w:rPr>
          <w:noProof/>
        </w:rPr>
        <w:t xml:space="preserve"> Boolean functions</w:t>
      </w:r>
    </w:p>
    <w:p w14:paraId="4C5F2FAB" w14:textId="77777777" w:rsidR="00000000" w:rsidRDefault="009D64FD">
      <w:pPr>
        <w:rPr>
          <w:rFonts w:eastAsia="MS Mincho"/>
          <w:lang w:eastAsia="ja-JP" w:bidi="he-IL"/>
        </w:rPr>
      </w:pPr>
      <w:r>
        <w:rPr>
          <w:rFonts w:eastAsia="MS Mincho"/>
          <w:lang w:eastAsia="ja-JP" w:bidi="he-IL"/>
        </w:rPr>
        <w:t>The following functions are defined on boolean values. The return type of these functions is xs:boolean.:</w:t>
      </w:r>
    </w:p>
    <w:tbl>
      <w:tblPr>
        <w:tblStyle w:val="Table"/>
        <w:tblW w:w="5000" w:type="pct"/>
        <w:tblInd w:w="0" w:type="dxa"/>
        <w:tblLook w:val="04A0" w:firstRow="1" w:lastRow="0" w:firstColumn="1" w:lastColumn="0" w:noHBand="0" w:noVBand="1"/>
      </w:tblPr>
      <w:tblGrid>
        <w:gridCol w:w="1362"/>
        <w:gridCol w:w="7268"/>
      </w:tblGrid>
      <w:tr w:rsidR="00000000" w14:paraId="68F5B50F" w14:textId="77777777">
        <w:trPr>
          <w:cnfStyle w:val="100000000000" w:firstRow="1" w:lastRow="0" w:firstColumn="0" w:lastColumn="0" w:oddVBand="0" w:evenVBand="0" w:oddHBand="0" w:evenHBand="0" w:firstRowFirstColumn="0" w:firstRowLastColumn="0" w:lastRowFirstColumn="0" w:lastRowLastColumn="0"/>
        </w:trPr>
        <w:tc>
          <w:tcPr>
            <w:tcW w:w="0" w:type="auto"/>
            <w:hideMark/>
          </w:tcPr>
          <w:p w14:paraId="7AB49CB1" w14:textId="77777777" w:rsidR="00000000" w:rsidRDefault="009D64FD">
            <w:pPr>
              <w:keepNext/>
              <w:rPr>
                <w:b w:val="0"/>
              </w:rPr>
            </w:pPr>
            <w:r>
              <w:t>Function</w:t>
            </w:r>
          </w:p>
        </w:tc>
        <w:tc>
          <w:tcPr>
            <w:tcW w:w="0" w:type="auto"/>
            <w:hideMark/>
          </w:tcPr>
          <w:p w14:paraId="7DEC2FE1" w14:textId="77777777" w:rsidR="00000000" w:rsidRDefault="009D64FD">
            <w:pPr>
              <w:keepNext/>
              <w:rPr>
                <w:b w:val="0"/>
              </w:rPr>
            </w:pPr>
            <w:r>
              <w:t>Meaning</w:t>
            </w:r>
          </w:p>
        </w:tc>
      </w:tr>
      <w:tr w:rsidR="00000000" w14:paraId="26643ACC" w14:textId="77777777">
        <w:tc>
          <w:tcPr>
            <w:tcW w:w="0" w:type="auto"/>
            <w:tcBorders>
              <w:top w:val="single" w:sz="4" w:space="0" w:color="auto"/>
              <w:left w:val="single" w:sz="4" w:space="0" w:color="auto"/>
              <w:bottom w:val="single" w:sz="4" w:space="0" w:color="auto"/>
              <w:right w:val="single" w:sz="4" w:space="0" w:color="auto"/>
            </w:tcBorders>
            <w:hideMark/>
          </w:tcPr>
          <w:p w14:paraId="352FF710" w14:textId="77777777" w:rsidR="00000000" w:rsidRDefault="009D64FD">
            <w:pPr>
              <w:keepNext/>
            </w:pPr>
            <w:r>
              <w:t>fn:not($arg?)</w:t>
            </w:r>
          </w:p>
        </w:tc>
        <w:tc>
          <w:tcPr>
            <w:tcW w:w="0" w:type="auto"/>
            <w:tcBorders>
              <w:top w:val="single" w:sz="4" w:space="0" w:color="auto"/>
              <w:left w:val="single" w:sz="4" w:space="0" w:color="auto"/>
              <w:bottom w:val="single" w:sz="4" w:space="0" w:color="auto"/>
              <w:right w:val="single" w:sz="4" w:space="0" w:color="auto"/>
            </w:tcBorders>
            <w:hideMark/>
          </w:tcPr>
          <w:p w14:paraId="0C25E8E6" w14:textId="77777777" w:rsidR="00000000" w:rsidRDefault="009D64FD">
            <w:pPr>
              <w:keepNext/>
            </w:pPr>
            <w:r>
              <w:t xml:space="preserve">If </w:t>
            </w:r>
            <w:r>
              <w:rPr>
                <w:rStyle w:val="CodeCharacter"/>
                <w:rFonts w:eastAsia="MS Mincho" w:cs="Times New Roman"/>
                <w:sz w:val="20"/>
              </w:rPr>
              <w:t>$arg</w:t>
            </w:r>
            <w:r>
              <w:t xml:space="preserve"> </w:t>
            </w:r>
            <w:r>
              <w:t xml:space="preserve">is the empty sequence or a node with </w:t>
            </w:r>
            <w:r>
              <w:rPr>
                <w:b/>
              </w:rPr>
              <w:t xml:space="preserve">[nilled] </w:t>
            </w:r>
            <w:r>
              <w:t xml:space="preserve">true, </w:t>
            </w:r>
            <w:r>
              <w:rPr>
                <w:rStyle w:val="CodeCharacter"/>
                <w:rFonts w:eastAsia="MS Mincho" w:cs="Times New Roman"/>
                <w:sz w:val="20"/>
              </w:rPr>
              <w:t>fn:not</w:t>
            </w:r>
            <w:r>
              <w:t xml:space="preserve"> returns </w:t>
            </w:r>
            <w:r>
              <w:rPr>
                <w:rStyle w:val="CodeCharacter"/>
                <w:rFonts w:eastAsia="MS Mincho" w:cs="Times New Roman"/>
                <w:sz w:val="20"/>
              </w:rPr>
              <w:t>true</w:t>
            </w:r>
            <w:r>
              <w:t>.</w:t>
            </w:r>
          </w:p>
          <w:p w14:paraId="256468FE" w14:textId="77777777" w:rsidR="00000000" w:rsidRDefault="009D64FD">
            <w:pPr>
              <w:keepNext/>
            </w:pPr>
            <w:r>
              <w:t xml:space="preserve">If </w:t>
            </w:r>
            <w:r>
              <w:rPr>
                <w:rStyle w:val="CodeCharacter"/>
                <w:rFonts w:eastAsia="MS Mincho" w:cs="Times New Roman"/>
                <w:sz w:val="20"/>
              </w:rPr>
              <w:t>$arg</w:t>
            </w:r>
            <w:r>
              <w:t xml:space="preserve"> is a sequence containing a node with </w:t>
            </w:r>
            <w:r>
              <w:rPr>
                <w:b/>
              </w:rPr>
              <w:t>[nilled]</w:t>
            </w:r>
            <w:r>
              <w:t xml:space="preserve"> false or </w:t>
            </w:r>
            <w:r>
              <w:rPr>
                <w:b/>
              </w:rPr>
              <w:t>[nilled]</w:t>
            </w:r>
            <w:r>
              <w:t xml:space="preserve"> having no value (that is, a node corresponding to a non-nillable element), </w:t>
            </w:r>
            <w:r>
              <w:rPr>
                <w:rStyle w:val="CodeCharacter"/>
                <w:rFonts w:eastAsia="MS Mincho" w:cs="Times New Roman"/>
                <w:sz w:val="20"/>
              </w:rPr>
              <w:t>fn:not</w:t>
            </w:r>
            <w:r>
              <w:t xml:space="preserve"> returns </w:t>
            </w:r>
            <w:r>
              <w:rPr>
                <w:rStyle w:val="CodeCharacter"/>
                <w:rFonts w:eastAsia="MS Mincho" w:cs="Times New Roman"/>
                <w:sz w:val="20"/>
              </w:rPr>
              <w:t>false</w:t>
            </w:r>
            <w:r>
              <w:t>.</w:t>
            </w:r>
          </w:p>
          <w:p w14:paraId="181C9CE9" w14:textId="77777777" w:rsidR="00000000" w:rsidRDefault="009D64FD">
            <w:pPr>
              <w:keepNext/>
            </w:pPr>
            <w:r>
              <w:t xml:space="preserve">If </w:t>
            </w:r>
            <w:r>
              <w:rPr>
                <w:rStyle w:val="CodeCharacter"/>
                <w:rFonts w:eastAsia="MS Mincho" w:cs="Times New Roman"/>
                <w:sz w:val="20"/>
              </w:rPr>
              <w:t>$arg</w:t>
            </w:r>
            <w:r>
              <w:t xml:space="preserve"> is a v</w:t>
            </w:r>
            <w:r>
              <w:t xml:space="preserve">alue of type </w:t>
            </w:r>
            <w:r>
              <w:rPr>
                <w:rStyle w:val="CodeCharacter"/>
                <w:rFonts w:eastAsia="MS Mincho" w:cs="Times New Roman"/>
                <w:sz w:val="20"/>
              </w:rPr>
              <w:t>xs:boolean</w:t>
            </w:r>
            <w:r>
              <w:t xml:space="preserve"> or a derived from </w:t>
            </w:r>
            <w:r>
              <w:rPr>
                <w:rStyle w:val="CodeCharacter"/>
                <w:rFonts w:eastAsia="MS Mincho" w:cs="Times New Roman"/>
                <w:sz w:val="20"/>
              </w:rPr>
              <w:t>xs:boolean</w:t>
            </w:r>
            <w:r>
              <w:t xml:space="preserve">, </w:t>
            </w:r>
            <w:r>
              <w:rPr>
                <w:rStyle w:val="CodeCharacter"/>
                <w:rFonts w:eastAsia="MS Mincho" w:cs="Times New Roman"/>
                <w:sz w:val="20"/>
              </w:rPr>
              <w:t>fn:not</w:t>
            </w:r>
            <w:r>
              <w:t xml:space="preserve"> returns the boolean inverse of </w:t>
            </w:r>
            <w:r>
              <w:rPr>
                <w:rStyle w:val="CodeCharacter"/>
                <w:rFonts w:eastAsia="MS Mincho" w:cs="Times New Roman"/>
                <w:sz w:val="20"/>
              </w:rPr>
              <w:t>$arg</w:t>
            </w:r>
            <w:r>
              <w:t>.</w:t>
            </w:r>
          </w:p>
          <w:p w14:paraId="1CBC58CF" w14:textId="77777777" w:rsidR="00000000" w:rsidRDefault="009D64FD">
            <w:pPr>
              <w:keepNext/>
            </w:pPr>
            <w:r>
              <w:t xml:space="preserve">If </w:t>
            </w:r>
            <w:r>
              <w:rPr>
                <w:rStyle w:val="CodeCharacter"/>
                <w:rFonts w:eastAsia="MS Mincho" w:cs="Times New Roman"/>
                <w:sz w:val="20"/>
              </w:rPr>
              <w:t>$arg</w:t>
            </w:r>
            <w:r>
              <w:t xml:space="preserve"> is a value of type </w:t>
            </w:r>
            <w:r>
              <w:rPr>
                <w:rStyle w:val="CodeCharacter"/>
                <w:rFonts w:eastAsia="MS Mincho" w:cs="Times New Roman"/>
                <w:sz w:val="20"/>
              </w:rPr>
              <w:t>xs:string</w:t>
            </w:r>
            <w:r>
              <w:t xml:space="preserve"> or a type derived from </w:t>
            </w:r>
            <w:r>
              <w:rPr>
                <w:rStyle w:val="CodeCharacter"/>
                <w:rFonts w:eastAsia="MS Mincho" w:cs="Times New Roman"/>
                <w:sz w:val="20"/>
              </w:rPr>
              <w:t>xs:string</w:t>
            </w:r>
            <w:r>
              <w:t xml:space="preserve">, </w:t>
            </w:r>
            <w:r>
              <w:rPr>
                <w:rStyle w:val="CodeCharacter"/>
                <w:rFonts w:eastAsia="MS Mincho" w:cs="Times New Roman"/>
                <w:sz w:val="20"/>
              </w:rPr>
              <w:t>fn:not</w:t>
            </w:r>
            <w:r>
              <w:t xml:space="preserve"> returns </w:t>
            </w:r>
            <w:r>
              <w:rPr>
                <w:rStyle w:val="CodeCharacter"/>
                <w:rFonts w:eastAsia="MS Mincho" w:cs="Times New Roman"/>
                <w:sz w:val="20"/>
              </w:rPr>
              <w:t>true</w:t>
            </w:r>
            <w:r>
              <w:t xml:space="preserve"> if the operand value has zero length; otherwise it returns </w:t>
            </w:r>
            <w:r>
              <w:rPr>
                <w:rStyle w:val="CodeCharacter"/>
                <w:rFonts w:eastAsia="MS Mincho" w:cs="Times New Roman"/>
                <w:sz w:val="20"/>
              </w:rPr>
              <w:t>false</w:t>
            </w:r>
            <w:r>
              <w:t>.</w:t>
            </w:r>
          </w:p>
          <w:p w14:paraId="00A7BF97" w14:textId="77777777" w:rsidR="00000000" w:rsidRDefault="009D64FD">
            <w:pPr>
              <w:keepNext/>
            </w:pPr>
            <w:r>
              <w:t>I</w:t>
            </w:r>
            <w:r>
              <w:t xml:space="preserve">f </w:t>
            </w:r>
            <w:r>
              <w:rPr>
                <w:rStyle w:val="CodeCharacter"/>
                <w:rFonts w:eastAsia="MS Mincho" w:cs="Times New Roman"/>
                <w:sz w:val="20"/>
              </w:rPr>
              <w:t>$arg</w:t>
            </w:r>
            <w:r>
              <w:t xml:space="preserve"> is a value of any numeric type or a type derived from a numeric type, </w:t>
            </w:r>
            <w:r>
              <w:rPr>
                <w:rStyle w:val="CodeCharacter"/>
                <w:rFonts w:eastAsia="MS Mincho" w:cs="Times New Roman"/>
                <w:sz w:val="20"/>
              </w:rPr>
              <w:t>fn:not</w:t>
            </w:r>
            <w:r>
              <w:t xml:space="preserve"> returns </w:t>
            </w:r>
            <w:r>
              <w:rPr>
                <w:rStyle w:val="CodeCharacter"/>
                <w:rFonts w:eastAsia="MS Mincho" w:cs="Times New Roman"/>
                <w:sz w:val="20"/>
              </w:rPr>
              <w:t>true</w:t>
            </w:r>
            <w:r>
              <w:t xml:space="preserve"> if the operand value is </w:t>
            </w:r>
            <w:r>
              <w:rPr>
                <w:rStyle w:val="CodeCharacter"/>
                <w:rFonts w:eastAsia="MS Mincho" w:cs="Times New Roman"/>
                <w:sz w:val="20"/>
              </w:rPr>
              <w:t>NaN</w:t>
            </w:r>
            <w:r>
              <w:t xml:space="preserve"> or is numerically equal to zero; otherwise it returns </w:t>
            </w:r>
            <w:r>
              <w:rPr>
                <w:rStyle w:val="CodeCharacter"/>
                <w:rFonts w:eastAsia="MS Mincho" w:cs="Times New Roman"/>
                <w:sz w:val="20"/>
              </w:rPr>
              <w:t>false</w:t>
            </w:r>
            <w:r>
              <w:t>.</w:t>
            </w:r>
          </w:p>
          <w:p w14:paraId="3E6DB4C9" w14:textId="77777777" w:rsidR="00000000" w:rsidRDefault="009D64FD">
            <w:pPr>
              <w:keepNext/>
            </w:pPr>
            <w:r>
              <w:t xml:space="preserve">In all other cases, </w:t>
            </w:r>
            <w:r>
              <w:rPr>
                <w:rStyle w:val="CodeCharacter"/>
                <w:rFonts w:eastAsia="MS Mincho" w:cs="Times New Roman"/>
                <w:sz w:val="20"/>
              </w:rPr>
              <w:t>fn:not</w:t>
            </w:r>
            <w:r>
              <w:t xml:space="preserve"> raises a processing error.</w:t>
            </w:r>
          </w:p>
          <w:p w14:paraId="11BD4DF4" w14:textId="77777777" w:rsidR="00000000" w:rsidRDefault="009D64FD">
            <w:pPr>
              <w:keepNext/>
            </w:pPr>
            <w:r>
              <w:t xml:space="preserve">Inverts the </w:t>
            </w:r>
            <w:r>
              <w:rPr>
                <w:rFonts w:cs="Arial"/>
              </w:rPr>
              <w:t>xs:b</w:t>
            </w:r>
            <w:r>
              <w:rPr>
                <w:rFonts w:cs="Arial"/>
              </w:rPr>
              <w:t>oolean</w:t>
            </w:r>
            <w:r>
              <w:t xml:space="preserve"> value of the argument.</w:t>
            </w:r>
          </w:p>
        </w:tc>
      </w:tr>
    </w:tbl>
    <w:p w14:paraId="6E305D94" w14:textId="77777777" w:rsidR="00000000" w:rsidRDefault="009D64FD">
      <w:pPr>
        <w:pStyle w:val="Caption"/>
      </w:pPr>
      <w:r>
        <w:t xml:space="preserve">Table </w:t>
      </w:r>
      <w:r>
        <w:fldChar w:fldCharType="begin"/>
      </w:r>
      <w:r>
        <w:instrText xml:space="preserve"> SEQ Table \* ARABIC </w:instrText>
      </w:r>
      <w:r>
        <w:fldChar w:fldCharType="separate"/>
      </w:r>
      <w:r>
        <w:rPr>
          <w:noProof/>
        </w:rPr>
        <w:t>61</w:t>
      </w:r>
      <w:r>
        <w:fldChar w:fldCharType="end"/>
      </w:r>
      <w:r>
        <w:t xml:space="preserve"> Boolean functions</w:t>
      </w:r>
    </w:p>
    <w:p w14:paraId="5082DCD1" w14:textId="77777777" w:rsidR="00000000" w:rsidRDefault="009D64FD">
      <w:pPr>
        <w:pStyle w:val="Heading4"/>
        <w:rPr>
          <w:rFonts w:eastAsia="Times New Roman"/>
        </w:rPr>
      </w:pPr>
      <w:r>
        <w:rPr>
          <w:rFonts w:eastAsia="Times New Roman"/>
        </w:rPr>
        <w:t>Numeric Functions</w:t>
      </w:r>
    </w:p>
    <w:p w14:paraId="475E270D" w14:textId="77777777" w:rsidR="00000000" w:rsidRDefault="009D64FD">
      <w:pPr>
        <w:rPr>
          <w:rFonts w:eastAsia="MS Mincho"/>
          <w:lang w:eastAsia="ja-JP" w:bidi="he-IL"/>
        </w:rPr>
      </w:pPr>
      <w:r>
        <w:rPr>
          <w:rFonts w:eastAsia="MS Mincho"/>
          <w:lang w:eastAsia="ja-JP" w:bidi="he-IL"/>
        </w:rPr>
        <w:t xml:space="preserve">The following functions are </w:t>
      </w:r>
      <w:r>
        <w:rPr>
          <w:rFonts w:eastAsia="MS Mincho"/>
          <w:lang w:eastAsia="ja-JP" w:bidi="he-IL"/>
        </w:rPr>
        <w:t>defined on numeric types. Each function returns a value of the same type as the type of its argument. The argument must be convertible to a number type.</w:t>
      </w:r>
    </w:p>
    <w:tbl>
      <w:tblPr>
        <w:tblStyle w:val="Table"/>
        <w:tblW w:w="5000" w:type="pct"/>
        <w:tblInd w:w="0" w:type="dxa"/>
        <w:tblLook w:val="04A0" w:firstRow="1" w:lastRow="0" w:firstColumn="1" w:lastColumn="0" w:noHBand="0" w:noVBand="1"/>
      </w:tblPr>
      <w:tblGrid>
        <w:gridCol w:w="3452"/>
        <w:gridCol w:w="5178"/>
      </w:tblGrid>
      <w:tr w:rsidR="00000000" w14:paraId="24F0BBCC" w14:textId="77777777">
        <w:trPr>
          <w:cnfStyle w:val="100000000000" w:firstRow="1" w:lastRow="0" w:firstColumn="0" w:lastColumn="0" w:oddVBand="0" w:evenVBand="0" w:oddHBand="0" w:evenHBand="0" w:firstRowFirstColumn="0" w:firstRowLastColumn="0" w:lastRowFirstColumn="0" w:lastRowLastColumn="0"/>
        </w:trPr>
        <w:tc>
          <w:tcPr>
            <w:tcW w:w="0" w:type="auto"/>
            <w:hideMark/>
          </w:tcPr>
          <w:p w14:paraId="020CF17F" w14:textId="77777777" w:rsidR="00000000" w:rsidRDefault="009D64FD">
            <w:r>
              <w:t>Function</w:t>
            </w:r>
          </w:p>
        </w:tc>
        <w:tc>
          <w:tcPr>
            <w:tcW w:w="0" w:type="auto"/>
            <w:hideMark/>
          </w:tcPr>
          <w:p w14:paraId="45994B76" w14:textId="77777777" w:rsidR="00000000" w:rsidRDefault="009D64FD">
            <w:r>
              <w:t>Meaning</w:t>
            </w:r>
          </w:p>
        </w:tc>
      </w:tr>
      <w:tr w:rsidR="00000000" w14:paraId="7320B654" w14:textId="77777777">
        <w:tc>
          <w:tcPr>
            <w:tcW w:w="0" w:type="auto"/>
            <w:tcBorders>
              <w:top w:val="single" w:sz="4" w:space="0" w:color="auto"/>
              <w:left w:val="single" w:sz="4" w:space="0" w:color="auto"/>
              <w:bottom w:val="single" w:sz="4" w:space="0" w:color="auto"/>
              <w:right w:val="single" w:sz="4" w:space="0" w:color="auto"/>
            </w:tcBorders>
            <w:hideMark/>
          </w:tcPr>
          <w:p w14:paraId="426147FE" w14:textId="77777777" w:rsidR="00000000" w:rsidRDefault="009D64FD">
            <w:r>
              <w:t>fn:abs($arg as numeric)</w:t>
            </w:r>
          </w:p>
        </w:tc>
        <w:tc>
          <w:tcPr>
            <w:tcW w:w="0" w:type="auto"/>
            <w:tcBorders>
              <w:top w:val="single" w:sz="4" w:space="0" w:color="auto"/>
              <w:left w:val="single" w:sz="4" w:space="0" w:color="auto"/>
              <w:bottom w:val="single" w:sz="4" w:space="0" w:color="auto"/>
              <w:right w:val="single" w:sz="4" w:space="0" w:color="auto"/>
            </w:tcBorders>
            <w:hideMark/>
          </w:tcPr>
          <w:p w14:paraId="2913AEAC" w14:textId="77777777" w:rsidR="00000000" w:rsidRDefault="009D64FD">
            <w:r>
              <w:t xml:space="preserve">Returns the absolute value of the argument. </w:t>
            </w:r>
          </w:p>
        </w:tc>
      </w:tr>
      <w:tr w:rsidR="00000000" w14:paraId="47645C83" w14:textId="77777777">
        <w:tc>
          <w:tcPr>
            <w:tcW w:w="0" w:type="auto"/>
            <w:tcBorders>
              <w:top w:val="single" w:sz="4" w:space="0" w:color="auto"/>
              <w:left w:val="single" w:sz="4" w:space="0" w:color="auto"/>
              <w:bottom w:val="single" w:sz="4" w:space="0" w:color="auto"/>
              <w:right w:val="single" w:sz="4" w:space="0" w:color="auto"/>
            </w:tcBorders>
            <w:hideMark/>
          </w:tcPr>
          <w:p w14:paraId="48FF970C" w14:textId="77777777" w:rsidR="00000000" w:rsidRDefault="009D64FD">
            <w:r>
              <w:t>fn:ceiling($arg as numeric)</w:t>
            </w:r>
          </w:p>
        </w:tc>
        <w:tc>
          <w:tcPr>
            <w:tcW w:w="0" w:type="auto"/>
            <w:tcBorders>
              <w:top w:val="single" w:sz="4" w:space="0" w:color="auto"/>
              <w:left w:val="single" w:sz="4" w:space="0" w:color="auto"/>
              <w:bottom w:val="single" w:sz="4" w:space="0" w:color="auto"/>
              <w:right w:val="single" w:sz="4" w:space="0" w:color="auto"/>
            </w:tcBorders>
            <w:hideMark/>
          </w:tcPr>
          <w:p w14:paraId="10527BCF" w14:textId="77777777" w:rsidR="00000000" w:rsidRDefault="009D64FD">
            <w:r>
              <w:t>Returns the smallest number with no fractional part that is greater than or equal to the argument.</w:t>
            </w:r>
          </w:p>
        </w:tc>
      </w:tr>
      <w:tr w:rsidR="00000000" w14:paraId="504EBBC4" w14:textId="77777777">
        <w:tc>
          <w:tcPr>
            <w:tcW w:w="0" w:type="auto"/>
            <w:tcBorders>
              <w:top w:val="single" w:sz="4" w:space="0" w:color="auto"/>
              <w:left w:val="single" w:sz="4" w:space="0" w:color="auto"/>
              <w:bottom w:val="single" w:sz="4" w:space="0" w:color="auto"/>
              <w:right w:val="single" w:sz="4" w:space="0" w:color="auto"/>
            </w:tcBorders>
            <w:hideMark/>
          </w:tcPr>
          <w:p w14:paraId="703DDCC9" w14:textId="77777777" w:rsidR="00000000" w:rsidRDefault="009D64FD">
            <w:r>
              <w:t>fn:floor($arg as numeric)</w:t>
            </w:r>
          </w:p>
        </w:tc>
        <w:tc>
          <w:tcPr>
            <w:tcW w:w="0" w:type="auto"/>
            <w:tcBorders>
              <w:top w:val="single" w:sz="4" w:space="0" w:color="auto"/>
              <w:left w:val="single" w:sz="4" w:space="0" w:color="auto"/>
              <w:bottom w:val="single" w:sz="4" w:space="0" w:color="auto"/>
              <w:right w:val="single" w:sz="4" w:space="0" w:color="auto"/>
            </w:tcBorders>
            <w:hideMark/>
          </w:tcPr>
          <w:p w14:paraId="104C0B00" w14:textId="77777777" w:rsidR="00000000" w:rsidRDefault="009D64FD">
            <w:r>
              <w:t xml:space="preserve">Returns the largest number with no fractional part that </w:t>
            </w:r>
            <w:r>
              <w:t>is less than or equal to the argument.</w:t>
            </w:r>
          </w:p>
        </w:tc>
      </w:tr>
      <w:tr w:rsidR="00000000" w14:paraId="4EAAE133" w14:textId="77777777">
        <w:tc>
          <w:tcPr>
            <w:tcW w:w="0" w:type="auto"/>
            <w:tcBorders>
              <w:top w:val="single" w:sz="4" w:space="0" w:color="auto"/>
              <w:left w:val="single" w:sz="4" w:space="0" w:color="auto"/>
              <w:bottom w:val="single" w:sz="4" w:space="0" w:color="auto"/>
              <w:right w:val="single" w:sz="4" w:space="0" w:color="auto"/>
            </w:tcBorders>
            <w:hideMark/>
          </w:tcPr>
          <w:p w14:paraId="778633F4" w14:textId="77777777" w:rsidR="00000000" w:rsidRDefault="009D64FD">
            <w:r>
              <w:t>fn:round($arg as numeric)</w:t>
            </w:r>
          </w:p>
        </w:tc>
        <w:tc>
          <w:tcPr>
            <w:tcW w:w="0" w:type="auto"/>
            <w:tcBorders>
              <w:top w:val="single" w:sz="4" w:space="0" w:color="auto"/>
              <w:left w:val="single" w:sz="4" w:space="0" w:color="auto"/>
              <w:bottom w:val="single" w:sz="4" w:space="0" w:color="auto"/>
              <w:right w:val="single" w:sz="4" w:space="0" w:color="auto"/>
            </w:tcBorders>
            <w:hideMark/>
          </w:tcPr>
          <w:p w14:paraId="72840B1A" w14:textId="77777777" w:rsidR="00000000" w:rsidRDefault="009D64FD">
            <w:r>
              <w:t>Rounds to the nearest number with no fractional part. When the value is x.5, it rounds toward positive infinity.</w:t>
            </w:r>
          </w:p>
        </w:tc>
      </w:tr>
      <w:tr w:rsidR="00000000" w14:paraId="65FD6173" w14:textId="77777777">
        <w:tc>
          <w:tcPr>
            <w:tcW w:w="0" w:type="auto"/>
            <w:tcBorders>
              <w:top w:val="single" w:sz="4" w:space="0" w:color="auto"/>
              <w:left w:val="single" w:sz="4" w:space="0" w:color="auto"/>
              <w:bottom w:val="single" w:sz="4" w:space="0" w:color="auto"/>
              <w:right w:val="single" w:sz="4" w:space="0" w:color="auto"/>
            </w:tcBorders>
            <w:hideMark/>
          </w:tcPr>
          <w:p w14:paraId="0C8E4C01" w14:textId="77777777" w:rsidR="00000000" w:rsidRDefault="009D64FD">
            <w:r>
              <w:t>fn:round-half-to-even($arg as numeric)</w:t>
            </w:r>
          </w:p>
          <w:p w14:paraId="4A067A1C" w14:textId="77777777" w:rsidR="00000000" w:rsidRDefault="009D64FD">
            <w:r>
              <w:t>fn:round-half-to-even($arg as </w:t>
            </w:r>
            <w:r>
              <w:t>numeric, $precision as xs:integer)</w:t>
            </w:r>
          </w:p>
        </w:tc>
        <w:tc>
          <w:tcPr>
            <w:tcW w:w="0" w:type="auto"/>
            <w:tcBorders>
              <w:top w:val="single" w:sz="4" w:space="0" w:color="auto"/>
              <w:left w:val="single" w:sz="4" w:space="0" w:color="auto"/>
              <w:bottom w:val="single" w:sz="4" w:space="0" w:color="auto"/>
              <w:right w:val="single" w:sz="4" w:space="0" w:color="auto"/>
            </w:tcBorders>
            <w:hideMark/>
          </w:tcPr>
          <w:p w14:paraId="75876367" w14:textId="77777777" w:rsidR="00000000" w:rsidRDefault="009D64FD">
            <w:r>
              <w:t>Takes a number and a precision and returns a number rounded to the given precision. If the fractional part is exactly half, the result is the number whose least significant digit is even.</w:t>
            </w:r>
          </w:p>
        </w:tc>
      </w:tr>
    </w:tbl>
    <w:p w14:paraId="44905C82" w14:textId="77777777" w:rsidR="00000000" w:rsidRDefault="009D64FD">
      <w:pPr>
        <w:pStyle w:val="Caption"/>
      </w:pPr>
      <w:r>
        <w:t xml:space="preserve">Table </w:t>
      </w:r>
      <w:r>
        <w:fldChar w:fldCharType="begin"/>
      </w:r>
      <w:r>
        <w:instrText xml:space="preserve"> SEQ Table \* ARABIC </w:instrText>
      </w:r>
      <w:r>
        <w:fldChar w:fldCharType="separate"/>
      </w:r>
      <w:r>
        <w:rPr>
          <w:noProof/>
        </w:rPr>
        <w:t>62</w:t>
      </w:r>
      <w:r>
        <w:fldChar w:fldCharType="end"/>
      </w:r>
      <w:r>
        <w:t xml:space="preserve"> Numeric Functions</w:t>
      </w:r>
    </w:p>
    <w:p w14:paraId="7139B7FF" w14:textId="77777777" w:rsidR="00000000" w:rsidRDefault="009D64FD">
      <w:pPr>
        <w:pStyle w:val="Heading4"/>
        <w:rPr>
          <w:rFonts w:eastAsia="Times New Roman"/>
        </w:rPr>
      </w:pPr>
      <w:r>
        <w:rPr>
          <w:rFonts w:eastAsia="Times New Roman"/>
        </w:rPr>
        <w:t>String Functions</w:t>
      </w:r>
    </w:p>
    <w:p w14:paraId="4E54AA7F" w14:textId="77777777" w:rsidR="00000000" w:rsidRDefault="009D64FD">
      <w:pPr>
        <w:rPr>
          <w:rFonts w:eastAsia="MS Mincho"/>
          <w:lang w:eastAsia="ja-JP" w:bidi="he-IL"/>
        </w:rPr>
      </w:pPr>
      <w:r>
        <w:rPr>
          <w:rFonts w:eastAsia="MS Mincho"/>
          <w:lang w:eastAsia="ja-JP" w:bidi="he-IL"/>
        </w:rPr>
        <w:t xml:space="preserve">The following functions are defined on values of type </w:t>
      </w:r>
      <w:r>
        <w:rPr>
          <w:rStyle w:val="CodeCharacter"/>
          <w:rFonts w:cs="Times New Roman"/>
          <w:sz w:val="20"/>
        </w:rPr>
        <w:t>xs:string</w:t>
      </w:r>
      <w:r>
        <w:rPr>
          <w:rFonts w:eastAsia="MS Mincho"/>
          <w:lang w:eastAsia="ja-JP" w:bidi="he-IL"/>
        </w:rPr>
        <w:t xml:space="preserve"> and types derived from it. In the functions below which compare strings, </w:t>
      </w:r>
      <w:r>
        <w:rPr>
          <w:rFonts w:cs="Arial"/>
          <w:lang w:eastAsia="en-GB"/>
        </w:rPr>
        <w:t xml:space="preserve">DFDL always uses the default unicode collation algorithm (which is a comparison of </w:t>
      </w:r>
      <w:r>
        <w:rPr>
          <w:rFonts w:cs="Arial"/>
          <w:lang w:eastAsia="en-GB"/>
        </w:rPr>
        <w:t>codepoint values).</w:t>
      </w:r>
    </w:p>
    <w:tbl>
      <w:tblPr>
        <w:tblStyle w:val="Table"/>
        <w:tblW w:w="5000" w:type="pct"/>
        <w:tblInd w:w="0" w:type="dxa"/>
        <w:tblLook w:val="04A0" w:firstRow="1" w:lastRow="0" w:firstColumn="1" w:lastColumn="0" w:noHBand="0" w:noVBand="1"/>
      </w:tblPr>
      <w:tblGrid>
        <w:gridCol w:w="4238"/>
        <w:gridCol w:w="4392"/>
      </w:tblGrid>
      <w:tr w:rsidR="00000000" w14:paraId="5C0962D1" w14:textId="77777777">
        <w:trPr>
          <w:cnfStyle w:val="100000000000" w:firstRow="1" w:lastRow="0" w:firstColumn="0" w:lastColumn="0" w:oddVBand="0" w:evenVBand="0" w:oddHBand="0" w:evenHBand="0" w:firstRowFirstColumn="0" w:firstRowLastColumn="0" w:lastRowFirstColumn="0" w:lastRowLastColumn="0"/>
        </w:trPr>
        <w:tc>
          <w:tcPr>
            <w:tcW w:w="0" w:type="auto"/>
            <w:hideMark/>
          </w:tcPr>
          <w:p w14:paraId="211DA387" w14:textId="77777777" w:rsidR="00000000" w:rsidRDefault="009D64FD">
            <w:r>
              <w:t>Function</w:t>
            </w:r>
          </w:p>
        </w:tc>
        <w:tc>
          <w:tcPr>
            <w:tcW w:w="0" w:type="auto"/>
            <w:hideMark/>
          </w:tcPr>
          <w:p w14:paraId="09174046" w14:textId="77777777" w:rsidR="00000000" w:rsidRDefault="009D64FD">
            <w:r>
              <w:t>Meaning</w:t>
            </w:r>
          </w:p>
        </w:tc>
      </w:tr>
      <w:tr w:rsidR="00000000" w14:paraId="05BECA17" w14:textId="77777777">
        <w:tc>
          <w:tcPr>
            <w:tcW w:w="0" w:type="auto"/>
            <w:tcBorders>
              <w:top w:val="single" w:sz="4" w:space="0" w:color="auto"/>
              <w:left w:val="single" w:sz="4" w:space="0" w:color="auto"/>
              <w:bottom w:val="single" w:sz="4" w:space="0" w:color="auto"/>
              <w:right w:val="single" w:sz="4" w:space="0" w:color="auto"/>
            </w:tcBorders>
            <w:hideMark/>
          </w:tcPr>
          <w:p w14:paraId="6F20DE44" w14:textId="77777777" w:rsidR="00000000" w:rsidRDefault="009D64FD">
            <w:pPr>
              <w:rPr>
                <w:sz w:val="24"/>
                <w:lang w:eastAsia="ja-JP" w:bidi="he-IL"/>
              </w:rPr>
            </w:pPr>
            <w:r>
              <w:t>fn:concat( $arg1 as xs:anyAtomicType, $arg2 as xs:anyAtomicType, ...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AFBB796" w14:textId="77777777" w:rsidR="00000000" w:rsidRDefault="009D64FD">
            <w:pPr>
              <w:rPr>
                <w:lang w:eastAsia="ja-JP" w:bidi="he-IL"/>
              </w:rPr>
            </w:pPr>
            <w:r>
              <w:rPr>
                <w:lang w:eastAsia="ja-JP" w:bidi="he-IL"/>
              </w:rPr>
              <w:t>Concatenates two or more xs:anyAtomicType arguments cast to xs:string.</w:t>
            </w:r>
          </w:p>
        </w:tc>
      </w:tr>
      <w:tr w:rsidR="00000000" w14:paraId="53ABE243" w14:textId="77777777">
        <w:tc>
          <w:tcPr>
            <w:tcW w:w="0" w:type="auto"/>
            <w:tcBorders>
              <w:top w:val="single" w:sz="4" w:space="0" w:color="auto"/>
              <w:left w:val="single" w:sz="4" w:space="0" w:color="auto"/>
              <w:bottom w:val="single" w:sz="4" w:space="0" w:color="auto"/>
              <w:right w:val="single" w:sz="4" w:space="0" w:color="auto"/>
            </w:tcBorders>
            <w:hideMark/>
          </w:tcPr>
          <w:p w14:paraId="035B8A9C" w14:textId="77777777" w:rsidR="00000000" w:rsidRDefault="009D64FD">
            <w:pPr>
              <w:rPr>
                <w:lang w:eastAsia="ja-JP" w:bidi="he-IL"/>
              </w:rPr>
            </w:pPr>
            <w:r>
              <w:rPr>
                <w:lang w:eastAsia="ja-JP" w:bidi="he-IL"/>
              </w:rPr>
              <w:t xml:space="preserve">fn:substring($sourceString as xs:string, $startingLoc as xs:double) </w:t>
            </w:r>
          </w:p>
          <w:p w14:paraId="69E12343" w14:textId="77777777" w:rsidR="00000000" w:rsidRDefault="009D64FD">
            <w:pPr>
              <w:rPr>
                <w:sz w:val="24"/>
                <w:lang w:eastAsia="ja-JP" w:bidi="he-IL"/>
              </w:rPr>
            </w:pPr>
            <w:r>
              <w:rPr>
                <w:lang w:eastAsia="ja-JP" w:bidi="he-IL"/>
              </w:rPr>
              <w:t>fn:substring($sourceString as xs:string, $startingLoc as xs:double, $length as xs:double)</w:t>
            </w:r>
          </w:p>
        </w:tc>
        <w:tc>
          <w:tcPr>
            <w:tcW w:w="0" w:type="auto"/>
            <w:tcBorders>
              <w:top w:val="single" w:sz="4" w:space="0" w:color="auto"/>
              <w:left w:val="single" w:sz="4" w:space="0" w:color="auto"/>
              <w:bottom w:val="single" w:sz="4" w:space="0" w:color="auto"/>
              <w:right w:val="single" w:sz="4" w:space="0" w:color="auto"/>
            </w:tcBorders>
            <w:hideMark/>
          </w:tcPr>
          <w:p w14:paraId="7D12C210" w14:textId="77777777" w:rsidR="00000000" w:rsidRDefault="009D64FD">
            <w:pPr>
              <w:rPr>
                <w:lang w:eastAsia="ja-JP" w:bidi="he-IL"/>
              </w:rPr>
            </w:pPr>
            <w:r>
              <w:rPr>
                <w:lang w:eastAsia="ja-JP" w:bidi="he-IL"/>
              </w:rPr>
              <w:t>Returns the xs:string located at a specified place within an argument xs:string.</w:t>
            </w:r>
          </w:p>
        </w:tc>
      </w:tr>
      <w:tr w:rsidR="00000000" w14:paraId="640F8BA6" w14:textId="77777777">
        <w:tc>
          <w:tcPr>
            <w:tcW w:w="0" w:type="auto"/>
            <w:tcBorders>
              <w:top w:val="single" w:sz="4" w:space="0" w:color="auto"/>
              <w:left w:val="single" w:sz="4" w:space="0" w:color="auto"/>
              <w:bottom w:val="single" w:sz="4" w:space="0" w:color="auto"/>
              <w:right w:val="single" w:sz="4" w:space="0" w:color="auto"/>
            </w:tcBorders>
            <w:hideMark/>
          </w:tcPr>
          <w:p w14:paraId="04140753" w14:textId="77777777" w:rsidR="00000000" w:rsidRDefault="009D64FD">
            <w:pPr>
              <w:rPr>
                <w:sz w:val="24"/>
                <w:lang w:eastAsia="ja-JP" w:bidi="he-IL"/>
              </w:rPr>
            </w:pPr>
            <w:r>
              <w:t>fn:string-length($arg as xs:string)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F69AC9C" w14:textId="77777777" w:rsidR="00000000" w:rsidRDefault="009D64FD">
            <w:pPr>
              <w:rPr>
                <w:lang w:eastAsia="ja-JP" w:bidi="he-IL"/>
              </w:rPr>
            </w:pPr>
            <w:r>
              <w:rPr>
                <w:lang w:eastAsia="ja-JP" w:bidi="he-IL"/>
              </w:rPr>
              <w:t>Returns the length of the argument as an xs:in</w:t>
            </w:r>
            <w:r>
              <w:rPr>
                <w:lang w:eastAsia="ja-JP" w:bidi="he-IL"/>
              </w:rPr>
              <w:t>teger</w:t>
            </w:r>
          </w:p>
        </w:tc>
      </w:tr>
      <w:tr w:rsidR="00000000" w14:paraId="4487F02D" w14:textId="77777777">
        <w:tc>
          <w:tcPr>
            <w:tcW w:w="0" w:type="auto"/>
            <w:tcBorders>
              <w:top w:val="single" w:sz="4" w:space="0" w:color="auto"/>
              <w:left w:val="single" w:sz="4" w:space="0" w:color="auto"/>
              <w:bottom w:val="single" w:sz="4" w:space="0" w:color="auto"/>
              <w:right w:val="single" w:sz="4" w:space="0" w:color="auto"/>
            </w:tcBorders>
            <w:hideMark/>
          </w:tcPr>
          <w:p w14:paraId="436D5B3C" w14:textId="77777777" w:rsidR="00000000" w:rsidRDefault="009D64FD">
            <w:pPr>
              <w:rPr>
                <w:sz w:val="24"/>
                <w:lang w:eastAsia="ja-JP" w:bidi="he-IL"/>
              </w:rPr>
            </w:pPr>
            <w:r>
              <w:t>fn:upper-case($arg as xs:string)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551F745" w14:textId="77777777" w:rsidR="00000000" w:rsidRDefault="009D64FD">
            <w:pPr>
              <w:rPr>
                <w:lang w:eastAsia="ja-JP" w:bidi="he-IL"/>
              </w:rPr>
            </w:pPr>
            <w:r>
              <w:rPr>
                <w:lang w:eastAsia="ja-JP" w:bidi="he-IL"/>
              </w:rPr>
              <w:t>Returns the upper-cased value of the argument.</w:t>
            </w:r>
          </w:p>
        </w:tc>
      </w:tr>
      <w:tr w:rsidR="00000000" w14:paraId="6957F2B0" w14:textId="77777777">
        <w:tc>
          <w:tcPr>
            <w:tcW w:w="0" w:type="auto"/>
            <w:tcBorders>
              <w:top w:val="single" w:sz="4" w:space="0" w:color="auto"/>
              <w:left w:val="single" w:sz="4" w:space="0" w:color="auto"/>
              <w:bottom w:val="single" w:sz="4" w:space="0" w:color="auto"/>
              <w:right w:val="single" w:sz="4" w:space="0" w:color="auto"/>
            </w:tcBorders>
            <w:hideMark/>
          </w:tcPr>
          <w:p w14:paraId="2E15CD95" w14:textId="77777777" w:rsidR="00000000" w:rsidRDefault="009D64FD">
            <w:pPr>
              <w:rPr>
                <w:rFonts w:ascii="Times New Roman" w:hAnsi="Times New Roman"/>
                <w:sz w:val="24"/>
                <w:szCs w:val="24"/>
              </w:rPr>
            </w:pPr>
            <w:r>
              <w:t>fn:lower-case($arg as xs:string)</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57CA1CD" w14:textId="77777777" w:rsidR="00000000" w:rsidRDefault="009D64FD">
            <w:pPr>
              <w:rPr>
                <w:lang w:eastAsia="ja-JP" w:bidi="he-IL"/>
              </w:rPr>
            </w:pPr>
            <w:r>
              <w:rPr>
                <w:lang w:eastAsia="ja-JP" w:bidi="he-IL"/>
              </w:rPr>
              <w:t>Returns the lower-cased value of the argument.</w:t>
            </w:r>
          </w:p>
        </w:tc>
      </w:tr>
      <w:tr w:rsidR="00000000" w14:paraId="23EC5AC8" w14:textId="77777777">
        <w:tc>
          <w:tcPr>
            <w:tcW w:w="0" w:type="auto"/>
            <w:tcBorders>
              <w:top w:val="single" w:sz="4" w:space="0" w:color="auto"/>
              <w:left w:val="single" w:sz="4" w:space="0" w:color="auto"/>
              <w:bottom w:val="single" w:sz="4" w:space="0" w:color="auto"/>
              <w:right w:val="single" w:sz="4" w:space="0" w:color="auto"/>
            </w:tcBorders>
            <w:hideMark/>
          </w:tcPr>
          <w:p w14:paraId="6E063322" w14:textId="77777777" w:rsidR="00000000" w:rsidRDefault="009D64FD">
            <w:pPr>
              <w:rPr>
                <w:sz w:val="24"/>
              </w:rPr>
            </w:pPr>
            <w:r>
              <w:rPr>
                <w:rFonts w:eastAsia="MS Mincho"/>
              </w:rPr>
              <w:t>fn:contains($arg1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7EE4A073" w14:textId="77777777" w:rsidR="00000000" w:rsidRDefault="009D64FD">
            <w:pPr>
              <w:rPr>
                <w:rFonts w:cs="Arial"/>
                <w:sz w:val="24"/>
              </w:rPr>
            </w:pPr>
            <w:r>
              <w:rPr>
                <w:rFonts w:cs="Arial"/>
              </w:rPr>
              <w:t xml:space="preserve">Returns xs:boolean </w:t>
            </w:r>
            <w:r>
              <w:rPr>
                <w:rFonts w:cs="Arial"/>
              </w:rPr>
              <w:t xml:space="preserve">indicating whether one </w:t>
            </w:r>
            <w:r>
              <w:rPr>
                <w:rFonts w:eastAsia="MS Mincho"/>
              </w:rPr>
              <w:t>xs:string</w:t>
            </w:r>
            <w:r>
              <w:rPr>
                <w:rFonts w:cs="Arial"/>
              </w:rPr>
              <w:t xml:space="preserve"> contains another </w:t>
            </w:r>
            <w:r>
              <w:rPr>
                <w:rFonts w:eastAsia="MS Mincho"/>
              </w:rPr>
              <w:t>xs:string</w:t>
            </w:r>
            <w:r>
              <w:rPr>
                <w:rFonts w:cs="Arial"/>
              </w:rPr>
              <w:t>.</w:t>
            </w:r>
          </w:p>
        </w:tc>
      </w:tr>
      <w:tr w:rsidR="00000000" w14:paraId="7F098625" w14:textId="77777777">
        <w:tc>
          <w:tcPr>
            <w:tcW w:w="0" w:type="auto"/>
            <w:tcBorders>
              <w:top w:val="single" w:sz="4" w:space="0" w:color="auto"/>
              <w:left w:val="single" w:sz="4" w:space="0" w:color="auto"/>
              <w:bottom w:val="single" w:sz="4" w:space="0" w:color="auto"/>
              <w:right w:val="single" w:sz="4" w:space="0" w:color="auto"/>
            </w:tcBorders>
            <w:hideMark/>
          </w:tcPr>
          <w:p w14:paraId="3D638000" w14:textId="77777777" w:rsidR="00000000" w:rsidRDefault="009D64FD">
            <w:pPr>
              <w:rPr>
                <w:sz w:val="24"/>
              </w:rPr>
            </w:pPr>
            <w:r>
              <w:rPr>
                <w:rFonts w:eastAsia="MS Mincho"/>
              </w:rPr>
              <w:t>fn:starts-with($arg1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2D325592" w14:textId="77777777" w:rsidR="00000000" w:rsidRDefault="009D64FD">
            <w:pPr>
              <w:rPr>
                <w:rFonts w:cs="Arial"/>
                <w:sz w:val="24"/>
              </w:rPr>
            </w:pPr>
            <w:r>
              <w:rPr>
                <w:rFonts w:cs="Arial"/>
              </w:rPr>
              <w:t xml:space="preserve">Returns xs:boolean indicating whether the value of one </w:t>
            </w:r>
            <w:r>
              <w:rPr>
                <w:rFonts w:eastAsia="MS Mincho"/>
              </w:rPr>
              <w:t>xs:string</w:t>
            </w:r>
            <w:r>
              <w:rPr>
                <w:rFonts w:cs="Arial"/>
              </w:rPr>
              <w:t xml:space="preserve"> begins with the characters of another </w:t>
            </w:r>
            <w:r>
              <w:rPr>
                <w:rFonts w:eastAsia="MS Mincho"/>
              </w:rPr>
              <w:t>xs:string</w:t>
            </w:r>
            <w:r>
              <w:rPr>
                <w:rFonts w:cs="Arial"/>
              </w:rPr>
              <w:t xml:space="preserve">. </w:t>
            </w:r>
          </w:p>
        </w:tc>
      </w:tr>
      <w:tr w:rsidR="00000000" w14:paraId="1D253432" w14:textId="77777777">
        <w:tc>
          <w:tcPr>
            <w:tcW w:w="0" w:type="auto"/>
            <w:tcBorders>
              <w:top w:val="single" w:sz="4" w:space="0" w:color="auto"/>
              <w:left w:val="single" w:sz="4" w:space="0" w:color="auto"/>
              <w:bottom w:val="single" w:sz="4" w:space="0" w:color="auto"/>
              <w:right w:val="single" w:sz="4" w:space="0" w:color="auto"/>
            </w:tcBorders>
            <w:hideMark/>
          </w:tcPr>
          <w:p w14:paraId="2B6C3DEB" w14:textId="77777777" w:rsidR="00000000" w:rsidRDefault="009D64FD">
            <w:pPr>
              <w:rPr>
                <w:sz w:val="24"/>
              </w:rPr>
            </w:pPr>
            <w:r>
              <w:rPr>
                <w:rFonts w:eastAsia="MS Mincho"/>
              </w:rPr>
              <w:t>fn:ends-with($arg1 as x</w:t>
            </w:r>
            <w:r>
              <w:rPr>
                <w:rFonts w:eastAsia="MS Mincho"/>
              </w:rPr>
              <w:t>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7290193D" w14:textId="77777777" w:rsidR="00000000" w:rsidRDefault="009D64FD">
            <w:pPr>
              <w:rPr>
                <w:rFonts w:cs="Arial"/>
                <w:sz w:val="24"/>
              </w:rPr>
            </w:pPr>
            <w:r>
              <w:rPr>
                <w:rFonts w:cs="Arial"/>
              </w:rPr>
              <w:t xml:space="preserve">Returns xs:boolean indicating whether the value of one </w:t>
            </w:r>
            <w:r>
              <w:rPr>
                <w:rFonts w:eastAsia="MS Mincho"/>
              </w:rPr>
              <w:t>xs:string</w:t>
            </w:r>
            <w:r>
              <w:rPr>
                <w:rFonts w:cs="Arial"/>
              </w:rPr>
              <w:t xml:space="preserve"> ends with the characters of another </w:t>
            </w:r>
            <w:r>
              <w:rPr>
                <w:rFonts w:eastAsia="MS Mincho"/>
              </w:rPr>
              <w:t>xs:string</w:t>
            </w:r>
            <w:r>
              <w:rPr>
                <w:rFonts w:cs="Arial"/>
              </w:rPr>
              <w:t xml:space="preserve">. </w:t>
            </w:r>
          </w:p>
        </w:tc>
      </w:tr>
      <w:tr w:rsidR="00000000" w14:paraId="195A3836" w14:textId="77777777">
        <w:tc>
          <w:tcPr>
            <w:tcW w:w="0" w:type="auto"/>
            <w:tcBorders>
              <w:top w:val="single" w:sz="4" w:space="0" w:color="auto"/>
              <w:left w:val="single" w:sz="4" w:space="0" w:color="auto"/>
              <w:bottom w:val="single" w:sz="4" w:space="0" w:color="auto"/>
              <w:right w:val="single" w:sz="4" w:space="0" w:color="auto"/>
            </w:tcBorders>
            <w:hideMark/>
          </w:tcPr>
          <w:p w14:paraId="37501F88" w14:textId="77777777" w:rsidR="00000000" w:rsidRDefault="009D64FD">
            <w:pPr>
              <w:rPr>
                <w:sz w:val="24"/>
              </w:rPr>
            </w:pPr>
            <w:r>
              <w:rPr>
                <w:rFonts w:eastAsia="MS Mincho"/>
              </w:rPr>
              <w:t>fn:substring-before($arg1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17D6752F" w14:textId="77777777" w:rsidR="00000000" w:rsidRDefault="009D64FD">
            <w:pPr>
              <w:rPr>
                <w:rFonts w:cs="Arial"/>
                <w:sz w:val="24"/>
              </w:rPr>
            </w:pPr>
            <w:r>
              <w:rPr>
                <w:rFonts w:cs="Arial"/>
              </w:rPr>
              <w:t xml:space="preserve">Returns the characters of one </w:t>
            </w:r>
            <w:r>
              <w:rPr>
                <w:rFonts w:eastAsia="MS Mincho"/>
              </w:rPr>
              <w:t>xs:string</w:t>
            </w:r>
            <w:r>
              <w:rPr>
                <w:rFonts w:cs="Arial"/>
              </w:rPr>
              <w:t xml:space="preserve"> </w:t>
            </w:r>
            <w:r>
              <w:rPr>
                <w:rFonts w:cs="Arial"/>
              </w:rPr>
              <w:t xml:space="preserve">that precede in that </w:t>
            </w:r>
            <w:r>
              <w:rPr>
                <w:rFonts w:eastAsia="MS Mincho"/>
              </w:rPr>
              <w:t>xs:string</w:t>
            </w:r>
            <w:r>
              <w:rPr>
                <w:rFonts w:cs="Arial"/>
              </w:rPr>
              <w:t xml:space="preserve"> the characters of another </w:t>
            </w:r>
            <w:r>
              <w:rPr>
                <w:rFonts w:eastAsia="MS Mincho"/>
              </w:rPr>
              <w:t>xs:string</w:t>
            </w:r>
            <w:r>
              <w:rPr>
                <w:rFonts w:cs="Arial"/>
              </w:rPr>
              <w:t>.</w:t>
            </w:r>
          </w:p>
        </w:tc>
      </w:tr>
      <w:tr w:rsidR="00000000" w14:paraId="1096ED7C" w14:textId="77777777">
        <w:tc>
          <w:tcPr>
            <w:tcW w:w="0" w:type="auto"/>
            <w:tcBorders>
              <w:top w:val="single" w:sz="4" w:space="0" w:color="auto"/>
              <w:left w:val="single" w:sz="4" w:space="0" w:color="auto"/>
              <w:bottom w:val="single" w:sz="4" w:space="0" w:color="auto"/>
              <w:right w:val="single" w:sz="4" w:space="0" w:color="auto"/>
            </w:tcBorders>
            <w:hideMark/>
          </w:tcPr>
          <w:p w14:paraId="352B2292" w14:textId="77777777" w:rsidR="00000000" w:rsidRDefault="009D64FD">
            <w:pPr>
              <w:rPr>
                <w:sz w:val="24"/>
              </w:rPr>
            </w:pPr>
            <w:r>
              <w:rPr>
                <w:rFonts w:eastAsia="MS Mincho"/>
              </w:rPr>
              <w:t>fn:substring-after($arg1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52DA024C" w14:textId="77777777" w:rsidR="00000000" w:rsidRDefault="009D64FD">
            <w:pPr>
              <w:rPr>
                <w:rFonts w:cs="Arial"/>
                <w:sz w:val="24"/>
              </w:rPr>
            </w:pPr>
            <w:r>
              <w:rPr>
                <w:rFonts w:cs="Arial"/>
              </w:rPr>
              <w:t xml:space="preserve">Returns the characters of </w:t>
            </w:r>
            <w:r>
              <w:rPr>
                <w:rFonts w:eastAsia="MS Mincho"/>
              </w:rPr>
              <w:t>xs:string</w:t>
            </w:r>
            <w:r>
              <w:rPr>
                <w:rFonts w:cs="Arial"/>
              </w:rPr>
              <w:t xml:space="preserve"> that follow in that </w:t>
            </w:r>
            <w:r>
              <w:rPr>
                <w:rFonts w:eastAsia="MS Mincho"/>
              </w:rPr>
              <w:t>xs:string</w:t>
            </w:r>
            <w:r>
              <w:rPr>
                <w:rFonts w:cs="Arial"/>
              </w:rPr>
              <w:t xml:space="preserve"> the characters of another </w:t>
            </w:r>
            <w:r>
              <w:rPr>
                <w:rFonts w:eastAsia="MS Mincho"/>
              </w:rPr>
              <w:t>xs:string</w:t>
            </w:r>
            <w:r>
              <w:rPr>
                <w:rFonts w:cs="Arial"/>
              </w:rPr>
              <w:t xml:space="preserve">. </w:t>
            </w:r>
          </w:p>
        </w:tc>
      </w:tr>
    </w:tbl>
    <w:p w14:paraId="092179A7" w14:textId="77777777" w:rsidR="00000000" w:rsidRDefault="009D64FD">
      <w:pPr>
        <w:pStyle w:val="Caption"/>
      </w:pPr>
      <w:r>
        <w:t xml:space="preserve">Table </w:t>
      </w:r>
      <w:r>
        <w:fldChar w:fldCharType="begin"/>
      </w:r>
      <w:r>
        <w:instrText xml:space="preserve"> SEQ Table \* A</w:instrText>
      </w:r>
      <w:r>
        <w:instrText xml:space="preserve">RABIC </w:instrText>
      </w:r>
      <w:r>
        <w:fldChar w:fldCharType="separate"/>
      </w:r>
      <w:r>
        <w:rPr>
          <w:noProof/>
        </w:rPr>
        <w:t>63</w:t>
      </w:r>
      <w:r>
        <w:fldChar w:fldCharType="end"/>
      </w:r>
      <w:r>
        <w:t xml:space="preserve"> String Functions</w:t>
      </w:r>
    </w:p>
    <w:p w14:paraId="6444B9B5" w14:textId="77777777" w:rsidR="00000000" w:rsidRDefault="009D64FD">
      <w:pPr>
        <w:pStyle w:val="Heading4"/>
        <w:rPr>
          <w:rFonts w:eastAsia="Times New Roman"/>
        </w:rPr>
      </w:pPr>
      <w:r>
        <w:rPr>
          <w:rFonts w:eastAsia="Times New Roman"/>
        </w:rPr>
        <w:t>Date and Time Functions</w:t>
      </w:r>
    </w:p>
    <w:tbl>
      <w:tblPr>
        <w:tblStyle w:val="Table"/>
        <w:tblW w:w="5000" w:type="pct"/>
        <w:tblInd w:w="0" w:type="dxa"/>
        <w:tblLook w:val="04A0" w:firstRow="1" w:lastRow="0" w:firstColumn="1" w:lastColumn="0" w:noHBand="0" w:noVBand="1"/>
      </w:tblPr>
      <w:tblGrid>
        <w:gridCol w:w="4033"/>
        <w:gridCol w:w="4597"/>
      </w:tblGrid>
      <w:tr w:rsidR="00000000" w14:paraId="5CE0BBE9" w14:textId="77777777">
        <w:trPr>
          <w:cnfStyle w:val="100000000000" w:firstRow="1" w:lastRow="0" w:firstColumn="0" w:lastColumn="0" w:oddVBand="0" w:evenVBand="0" w:oddHBand="0" w:evenHBand="0" w:firstRowFirstColumn="0" w:firstRowLastColumn="0" w:lastRowFirstColumn="0" w:lastRowLastColumn="0"/>
        </w:trPr>
        <w:tc>
          <w:tcPr>
            <w:tcW w:w="0" w:type="auto"/>
            <w:hideMark/>
          </w:tcPr>
          <w:p w14:paraId="3B953DE1" w14:textId="77777777" w:rsidR="00000000" w:rsidRDefault="009D64FD">
            <w:r>
              <w:t>Function</w:t>
            </w:r>
          </w:p>
        </w:tc>
        <w:tc>
          <w:tcPr>
            <w:tcW w:w="0" w:type="auto"/>
            <w:hideMark/>
          </w:tcPr>
          <w:p w14:paraId="6773B482" w14:textId="77777777" w:rsidR="00000000" w:rsidRDefault="009D64FD">
            <w:r>
              <w:t>Meaning</w:t>
            </w:r>
          </w:p>
        </w:tc>
      </w:tr>
      <w:tr w:rsidR="00000000" w14:paraId="097D08A4" w14:textId="77777777">
        <w:tc>
          <w:tcPr>
            <w:tcW w:w="0" w:type="auto"/>
            <w:tcBorders>
              <w:top w:val="single" w:sz="4" w:space="0" w:color="auto"/>
              <w:left w:val="single" w:sz="4" w:space="0" w:color="auto"/>
              <w:bottom w:val="single" w:sz="4" w:space="0" w:color="auto"/>
              <w:right w:val="single" w:sz="4" w:space="0" w:color="auto"/>
            </w:tcBorders>
            <w:hideMark/>
          </w:tcPr>
          <w:p w14:paraId="3495CDEF" w14:textId="77777777" w:rsidR="00000000" w:rsidRDefault="009D64FD">
            <w:pPr>
              <w:rPr>
                <w:rFonts w:cs="Arial"/>
                <w:sz w:val="24"/>
              </w:rPr>
            </w:pPr>
            <w:r>
              <w:rPr>
                <w:rFonts w:eastAsia="MS Mincho"/>
              </w:rPr>
              <w:t>fn:year-from-dateTime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720A2010" w14:textId="77777777" w:rsidR="00000000" w:rsidRDefault="009D64FD">
            <w:pPr>
              <w:rPr>
                <w:rFonts w:cs="Arial"/>
                <w:sz w:val="24"/>
              </w:rPr>
            </w:pPr>
            <w:r>
              <w:rPr>
                <w:rFonts w:cs="Arial"/>
              </w:rPr>
              <w:t xml:space="preserve">Returns the year from an </w:t>
            </w:r>
            <w:r>
              <w:rPr>
                <w:rFonts w:eastAsia="MS Mincho"/>
              </w:rPr>
              <w:t>xs:dateTime</w:t>
            </w:r>
            <w:r>
              <w:rPr>
                <w:rFonts w:cs="Arial"/>
              </w:rPr>
              <w:t xml:space="preserve"> value as an xs:integer.</w:t>
            </w:r>
          </w:p>
        </w:tc>
      </w:tr>
      <w:tr w:rsidR="00000000" w14:paraId="2799448F" w14:textId="77777777">
        <w:tc>
          <w:tcPr>
            <w:tcW w:w="0" w:type="auto"/>
            <w:tcBorders>
              <w:top w:val="single" w:sz="4" w:space="0" w:color="auto"/>
              <w:left w:val="single" w:sz="4" w:space="0" w:color="auto"/>
              <w:bottom w:val="single" w:sz="4" w:space="0" w:color="auto"/>
              <w:right w:val="single" w:sz="4" w:space="0" w:color="auto"/>
            </w:tcBorders>
            <w:hideMark/>
          </w:tcPr>
          <w:p w14:paraId="1CC134C0" w14:textId="77777777" w:rsidR="00000000" w:rsidRDefault="009D64FD">
            <w:pPr>
              <w:rPr>
                <w:rFonts w:cs="Arial"/>
                <w:sz w:val="24"/>
              </w:rPr>
            </w:pPr>
            <w:r>
              <w:rPr>
                <w:rFonts w:eastAsia="MS Mincho"/>
              </w:rPr>
              <w:t>fn:month-from-dateTime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3B1173EE" w14:textId="77777777" w:rsidR="00000000" w:rsidRDefault="009D64FD">
            <w:pPr>
              <w:rPr>
                <w:rFonts w:cs="Arial"/>
                <w:sz w:val="24"/>
              </w:rPr>
            </w:pPr>
            <w:r>
              <w:rPr>
                <w:rFonts w:cs="Arial"/>
              </w:rPr>
              <w:t xml:space="preserve">Returns </w:t>
            </w:r>
            <w:r>
              <w:rPr>
                <w:rFonts w:cs="Arial"/>
              </w:rPr>
              <w:t xml:space="preserve">the month from an </w:t>
            </w:r>
            <w:r>
              <w:rPr>
                <w:rFonts w:eastAsia="MS Mincho"/>
              </w:rPr>
              <w:t>xs:dateTime</w:t>
            </w:r>
            <w:r>
              <w:rPr>
                <w:rFonts w:cs="Arial"/>
              </w:rPr>
              <w:t xml:space="preserve"> value as an xs:integer.</w:t>
            </w:r>
          </w:p>
        </w:tc>
      </w:tr>
      <w:tr w:rsidR="00000000" w14:paraId="62A2A9DA" w14:textId="77777777">
        <w:tc>
          <w:tcPr>
            <w:tcW w:w="0" w:type="auto"/>
            <w:tcBorders>
              <w:top w:val="single" w:sz="4" w:space="0" w:color="auto"/>
              <w:left w:val="single" w:sz="4" w:space="0" w:color="auto"/>
              <w:bottom w:val="single" w:sz="4" w:space="0" w:color="auto"/>
              <w:right w:val="single" w:sz="4" w:space="0" w:color="auto"/>
            </w:tcBorders>
            <w:hideMark/>
          </w:tcPr>
          <w:p w14:paraId="3DE7E649" w14:textId="77777777" w:rsidR="00000000" w:rsidRDefault="009D64FD">
            <w:pPr>
              <w:rPr>
                <w:rFonts w:cs="Arial"/>
                <w:sz w:val="24"/>
              </w:rPr>
            </w:pPr>
            <w:r>
              <w:rPr>
                <w:rFonts w:eastAsia="MS Mincho"/>
              </w:rPr>
              <w:t>fn:day-from-dateTime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047A4B2D" w14:textId="77777777" w:rsidR="00000000" w:rsidRDefault="009D64FD">
            <w:pPr>
              <w:rPr>
                <w:rFonts w:cs="Arial"/>
                <w:sz w:val="24"/>
              </w:rPr>
            </w:pPr>
            <w:r>
              <w:rPr>
                <w:rFonts w:cs="Arial"/>
              </w:rPr>
              <w:t xml:space="preserve">Returns the day from an </w:t>
            </w:r>
            <w:r>
              <w:rPr>
                <w:rFonts w:eastAsia="MS Mincho"/>
              </w:rPr>
              <w:t>xs:dateTime</w:t>
            </w:r>
            <w:r>
              <w:rPr>
                <w:rFonts w:cs="Arial"/>
              </w:rPr>
              <w:t xml:space="preserve"> value as an xs:integer.</w:t>
            </w:r>
          </w:p>
        </w:tc>
      </w:tr>
      <w:tr w:rsidR="00000000" w14:paraId="4CAF64DD" w14:textId="77777777">
        <w:tc>
          <w:tcPr>
            <w:tcW w:w="0" w:type="auto"/>
            <w:tcBorders>
              <w:top w:val="single" w:sz="4" w:space="0" w:color="auto"/>
              <w:left w:val="single" w:sz="4" w:space="0" w:color="auto"/>
              <w:bottom w:val="single" w:sz="4" w:space="0" w:color="auto"/>
              <w:right w:val="single" w:sz="4" w:space="0" w:color="auto"/>
            </w:tcBorders>
            <w:hideMark/>
          </w:tcPr>
          <w:p w14:paraId="155B0C5B" w14:textId="77777777" w:rsidR="00000000" w:rsidRDefault="009D64FD">
            <w:pPr>
              <w:rPr>
                <w:rFonts w:cs="Arial"/>
                <w:sz w:val="24"/>
              </w:rPr>
            </w:pPr>
            <w:r>
              <w:rPr>
                <w:rFonts w:eastAsia="MS Mincho"/>
              </w:rPr>
              <w:t>fn:hours-from-dateTime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60F5B1B5" w14:textId="77777777" w:rsidR="00000000" w:rsidRDefault="009D64FD">
            <w:pPr>
              <w:rPr>
                <w:rFonts w:cs="Arial"/>
                <w:sz w:val="24"/>
              </w:rPr>
            </w:pPr>
            <w:r>
              <w:rPr>
                <w:rFonts w:cs="Arial"/>
              </w:rPr>
              <w:t xml:space="preserve">Returns the hours from an </w:t>
            </w:r>
            <w:r>
              <w:rPr>
                <w:rFonts w:eastAsia="MS Mincho"/>
              </w:rPr>
              <w:t>xs:dateTime</w:t>
            </w:r>
            <w:r>
              <w:rPr>
                <w:rFonts w:cs="Arial"/>
              </w:rPr>
              <w:t xml:space="preserve"> value as an xs:i</w:t>
            </w:r>
            <w:r>
              <w:rPr>
                <w:rFonts w:cs="Arial"/>
              </w:rPr>
              <w:t>nteger.</w:t>
            </w:r>
          </w:p>
        </w:tc>
      </w:tr>
      <w:tr w:rsidR="00000000" w14:paraId="4876EE90" w14:textId="77777777">
        <w:tc>
          <w:tcPr>
            <w:tcW w:w="0" w:type="auto"/>
            <w:tcBorders>
              <w:top w:val="single" w:sz="4" w:space="0" w:color="auto"/>
              <w:left w:val="single" w:sz="4" w:space="0" w:color="auto"/>
              <w:bottom w:val="single" w:sz="4" w:space="0" w:color="auto"/>
              <w:right w:val="single" w:sz="4" w:space="0" w:color="auto"/>
            </w:tcBorders>
            <w:hideMark/>
          </w:tcPr>
          <w:p w14:paraId="7FBD52A4" w14:textId="77777777" w:rsidR="00000000" w:rsidRDefault="009D64FD">
            <w:pPr>
              <w:rPr>
                <w:rFonts w:cs="Arial"/>
                <w:sz w:val="24"/>
              </w:rPr>
            </w:pPr>
            <w:r>
              <w:rPr>
                <w:rFonts w:eastAsia="MS Mincho"/>
              </w:rPr>
              <w:t>fn:minutes-from-dateTime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1D184E0C" w14:textId="77777777" w:rsidR="00000000" w:rsidRDefault="009D64FD">
            <w:pPr>
              <w:rPr>
                <w:rFonts w:cs="Arial"/>
                <w:sz w:val="24"/>
              </w:rPr>
            </w:pPr>
            <w:r>
              <w:rPr>
                <w:rFonts w:cs="Arial"/>
              </w:rPr>
              <w:t xml:space="preserve">Returns the minutes from an </w:t>
            </w:r>
            <w:r>
              <w:rPr>
                <w:rFonts w:eastAsia="MS Mincho"/>
              </w:rPr>
              <w:t>xs:dateTime</w:t>
            </w:r>
            <w:r>
              <w:rPr>
                <w:rFonts w:cs="Arial"/>
              </w:rPr>
              <w:t xml:space="preserve"> value as an xs:integer.</w:t>
            </w:r>
          </w:p>
        </w:tc>
      </w:tr>
      <w:tr w:rsidR="00000000" w14:paraId="1F4FFBB2" w14:textId="77777777">
        <w:tc>
          <w:tcPr>
            <w:tcW w:w="0" w:type="auto"/>
            <w:tcBorders>
              <w:top w:val="single" w:sz="4" w:space="0" w:color="auto"/>
              <w:left w:val="single" w:sz="4" w:space="0" w:color="auto"/>
              <w:bottom w:val="single" w:sz="4" w:space="0" w:color="auto"/>
              <w:right w:val="single" w:sz="4" w:space="0" w:color="auto"/>
            </w:tcBorders>
            <w:hideMark/>
          </w:tcPr>
          <w:p w14:paraId="15AAD9BD" w14:textId="77777777" w:rsidR="00000000" w:rsidRDefault="009D64FD">
            <w:pPr>
              <w:rPr>
                <w:rFonts w:cs="Arial"/>
                <w:sz w:val="24"/>
              </w:rPr>
            </w:pPr>
            <w:r>
              <w:rPr>
                <w:rFonts w:eastAsia="MS Mincho"/>
              </w:rPr>
              <w:t>fn:seconds-from-dateTime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566FEFD1" w14:textId="77777777" w:rsidR="00000000" w:rsidRDefault="009D64FD">
            <w:pPr>
              <w:rPr>
                <w:rFonts w:cs="Arial"/>
                <w:sz w:val="24"/>
              </w:rPr>
            </w:pPr>
            <w:r>
              <w:rPr>
                <w:rFonts w:cs="Arial"/>
              </w:rPr>
              <w:t xml:space="preserve">Returns the seconds from an </w:t>
            </w:r>
            <w:r>
              <w:rPr>
                <w:rFonts w:eastAsia="MS Mincho"/>
              </w:rPr>
              <w:t>xs:dateTime</w:t>
            </w:r>
            <w:r>
              <w:rPr>
                <w:rFonts w:cs="Arial"/>
              </w:rPr>
              <w:t xml:space="preserve"> value as an xs:decimal.</w:t>
            </w:r>
          </w:p>
        </w:tc>
      </w:tr>
      <w:tr w:rsidR="00000000" w14:paraId="16197D1E" w14:textId="77777777">
        <w:tc>
          <w:tcPr>
            <w:tcW w:w="0" w:type="auto"/>
            <w:tcBorders>
              <w:top w:val="single" w:sz="4" w:space="0" w:color="auto"/>
              <w:left w:val="single" w:sz="4" w:space="0" w:color="auto"/>
              <w:bottom w:val="single" w:sz="4" w:space="0" w:color="auto"/>
              <w:right w:val="single" w:sz="4" w:space="0" w:color="auto"/>
            </w:tcBorders>
            <w:hideMark/>
          </w:tcPr>
          <w:p w14:paraId="5A779C2D" w14:textId="77777777" w:rsidR="00000000" w:rsidRDefault="009D64FD">
            <w:pPr>
              <w:rPr>
                <w:rFonts w:cs="Arial"/>
                <w:sz w:val="24"/>
              </w:rPr>
            </w:pPr>
            <w:r>
              <w:rPr>
                <w:rFonts w:eastAsia="MS Mincho"/>
              </w:rPr>
              <w:t>fn:year</w:t>
            </w:r>
            <w:r>
              <w:rPr>
                <w:rFonts w:eastAsia="MS Mincho"/>
              </w:rPr>
              <w:t>-from-date</w:t>
            </w:r>
            <w:r>
              <w:rPr>
                <w:rFonts w:cs="Arial"/>
              </w:rPr>
              <w:t>($arg as xs:date)</w:t>
            </w:r>
          </w:p>
        </w:tc>
        <w:tc>
          <w:tcPr>
            <w:tcW w:w="0" w:type="auto"/>
            <w:tcBorders>
              <w:top w:val="single" w:sz="4" w:space="0" w:color="auto"/>
              <w:left w:val="single" w:sz="4" w:space="0" w:color="auto"/>
              <w:bottom w:val="single" w:sz="4" w:space="0" w:color="auto"/>
              <w:right w:val="single" w:sz="4" w:space="0" w:color="auto"/>
            </w:tcBorders>
            <w:hideMark/>
          </w:tcPr>
          <w:p w14:paraId="39AF533F" w14:textId="77777777" w:rsidR="00000000" w:rsidRDefault="009D64FD">
            <w:pPr>
              <w:rPr>
                <w:rFonts w:cs="Arial"/>
                <w:sz w:val="24"/>
              </w:rPr>
            </w:pPr>
            <w:r>
              <w:rPr>
                <w:rFonts w:cs="Arial"/>
              </w:rPr>
              <w:t xml:space="preserve">Returns the year from an </w:t>
            </w:r>
            <w:r>
              <w:rPr>
                <w:rFonts w:eastAsia="MS Mincho"/>
              </w:rPr>
              <w:t>xs:date</w:t>
            </w:r>
            <w:r>
              <w:rPr>
                <w:rFonts w:cs="Arial"/>
              </w:rPr>
              <w:t xml:space="preserve"> value as an xs:integer.</w:t>
            </w:r>
          </w:p>
        </w:tc>
      </w:tr>
      <w:tr w:rsidR="00000000" w14:paraId="0F236322" w14:textId="77777777">
        <w:tc>
          <w:tcPr>
            <w:tcW w:w="0" w:type="auto"/>
            <w:tcBorders>
              <w:top w:val="single" w:sz="4" w:space="0" w:color="auto"/>
              <w:left w:val="single" w:sz="4" w:space="0" w:color="auto"/>
              <w:bottom w:val="single" w:sz="4" w:space="0" w:color="auto"/>
              <w:right w:val="single" w:sz="4" w:space="0" w:color="auto"/>
            </w:tcBorders>
            <w:hideMark/>
          </w:tcPr>
          <w:p w14:paraId="6AE1AA95" w14:textId="77777777" w:rsidR="00000000" w:rsidRDefault="009D64FD">
            <w:pPr>
              <w:rPr>
                <w:rFonts w:cs="Arial"/>
                <w:sz w:val="24"/>
              </w:rPr>
            </w:pPr>
            <w:r>
              <w:rPr>
                <w:rFonts w:eastAsia="MS Mincho"/>
              </w:rPr>
              <w:t>fn:month-from-date</w:t>
            </w:r>
            <w:r>
              <w:rPr>
                <w:rFonts w:cs="Arial"/>
              </w:rPr>
              <w:t>($arg as xs:date)</w:t>
            </w:r>
          </w:p>
        </w:tc>
        <w:tc>
          <w:tcPr>
            <w:tcW w:w="0" w:type="auto"/>
            <w:tcBorders>
              <w:top w:val="single" w:sz="4" w:space="0" w:color="auto"/>
              <w:left w:val="single" w:sz="4" w:space="0" w:color="auto"/>
              <w:bottom w:val="single" w:sz="4" w:space="0" w:color="auto"/>
              <w:right w:val="single" w:sz="4" w:space="0" w:color="auto"/>
            </w:tcBorders>
            <w:hideMark/>
          </w:tcPr>
          <w:p w14:paraId="6E5A094B" w14:textId="77777777" w:rsidR="00000000" w:rsidRDefault="009D64FD">
            <w:pPr>
              <w:rPr>
                <w:rFonts w:cs="Arial"/>
                <w:sz w:val="24"/>
              </w:rPr>
            </w:pPr>
            <w:r>
              <w:rPr>
                <w:rFonts w:cs="Arial"/>
              </w:rPr>
              <w:t xml:space="preserve">Returns the month from an </w:t>
            </w:r>
            <w:r>
              <w:rPr>
                <w:rFonts w:eastAsia="MS Mincho"/>
              </w:rPr>
              <w:t>xs:date</w:t>
            </w:r>
            <w:r>
              <w:rPr>
                <w:rFonts w:cs="Arial"/>
              </w:rPr>
              <w:t xml:space="preserve"> value as an xs:integer.</w:t>
            </w:r>
          </w:p>
        </w:tc>
      </w:tr>
      <w:tr w:rsidR="00000000" w14:paraId="543D14FB" w14:textId="77777777">
        <w:tc>
          <w:tcPr>
            <w:tcW w:w="0" w:type="auto"/>
            <w:tcBorders>
              <w:top w:val="single" w:sz="4" w:space="0" w:color="auto"/>
              <w:left w:val="single" w:sz="4" w:space="0" w:color="auto"/>
              <w:bottom w:val="single" w:sz="4" w:space="0" w:color="auto"/>
              <w:right w:val="single" w:sz="4" w:space="0" w:color="auto"/>
            </w:tcBorders>
            <w:hideMark/>
          </w:tcPr>
          <w:p w14:paraId="5B9EBD95" w14:textId="77777777" w:rsidR="00000000" w:rsidRDefault="009D64FD">
            <w:pPr>
              <w:rPr>
                <w:rFonts w:cs="Arial"/>
                <w:sz w:val="24"/>
              </w:rPr>
            </w:pPr>
            <w:r>
              <w:rPr>
                <w:rFonts w:eastAsia="MS Mincho"/>
              </w:rPr>
              <w:t>fn:day-from-date</w:t>
            </w:r>
            <w:r>
              <w:rPr>
                <w:rFonts w:cs="Arial"/>
              </w:rPr>
              <w:t>($arg as xs:date)</w:t>
            </w:r>
          </w:p>
        </w:tc>
        <w:tc>
          <w:tcPr>
            <w:tcW w:w="0" w:type="auto"/>
            <w:tcBorders>
              <w:top w:val="single" w:sz="4" w:space="0" w:color="auto"/>
              <w:left w:val="single" w:sz="4" w:space="0" w:color="auto"/>
              <w:bottom w:val="single" w:sz="4" w:space="0" w:color="auto"/>
              <w:right w:val="single" w:sz="4" w:space="0" w:color="auto"/>
            </w:tcBorders>
            <w:hideMark/>
          </w:tcPr>
          <w:p w14:paraId="73DBD9BD" w14:textId="77777777" w:rsidR="00000000" w:rsidRDefault="009D64FD">
            <w:pPr>
              <w:rPr>
                <w:rFonts w:cs="Arial"/>
                <w:sz w:val="24"/>
              </w:rPr>
            </w:pPr>
            <w:r>
              <w:rPr>
                <w:rFonts w:cs="Arial"/>
              </w:rPr>
              <w:t xml:space="preserve">Returns the day from an </w:t>
            </w:r>
            <w:r>
              <w:rPr>
                <w:rFonts w:eastAsia="MS Mincho"/>
              </w:rPr>
              <w:t>xs:date</w:t>
            </w:r>
            <w:r>
              <w:rPr>
                <w:rFonts w:cs="Arial"/>
              </w:rPr>
              <w:t xml:space="preserve"> </w:t>
            </w:r>
            <w:r>
              <w:rPr>
                <w:rFonts w:cs="Arial"/>
              </w:rPr>
              <w:t>value as an xs:integer.</w:t>
            </w:r>
          </w:p>
        </w:tc>
      </w:tr>
      <w:tr w:rsidR="00000000" w14:paraId="28D221B6" w14:textId="77777777">
        <w:tc>
          <w:tcPr>
            <w:tcW w:w="0" w:type="auto"/>
            <w:tcBorders>
              <w:top w:val="single" w:sz="4" w:space="0" w:color="auto"/>
              <w:left w:val="single" w:sz="4" w:space="0" w:color="auto"/>
              <w:bottom w:val="single" w:sz="4" w:space="0" w:color="auto"/>
              <w:right w:val="single" w:sz="4" w:space="0" w:color="auto"/>
            </w:tcBorders>
            <w:hideMark/>
          </w:tcPr>
          <w:p w14:paraId="465ABB9F" w14:textId="77777777" w:rsidR="00000000" w:rsidRDefault="009D64FD">
            <w:pPr>
              <w:rPr>
                <w:rFonts w:cs="Arial"/>
                <w:sz w:val="24"/>
              </w:rPr>
            </w:pPr>
            <w:hyperlink r:id="rId31" w:anchor="func-hours-from-time" w:history="1">
              <w:r>
                <w:rPr>
                  <w:rStyle w:val="HTMLCode"/>
                  <w:rFonts w:ascii="Arial" w:hAnsi="Arial" w:cs="Arial"/>
                </w:rPr>
                <w:t>fn:hours-from-time</w:t>
              </w:r>
            </w:hyperlink>
            <w:r>
              <w:rPr>
                <w:rFonts w:cs="Arial"/>
              </w:rPr>
              <w:t>($arg a</w:t>
            </w:r>
            <w:r>
              <w:rPr>
                <w:rFonts w:cs="Arial"/>
              </w:rPr>
              <w:t>s xs:time)</w:t>
            </w:r>
          </w:p>
        </w:tc>
        <w:tc>
          <w:tcPr>
            <w:tcW w:w="0" w:type="auto"/>
            <w:tcBorders>
              <w:top w:val="single" w:sz="4" w:space="0" w:color="auto"/>
              <w:left w:val="single" w:sz="4" w:space="0" w:color="auto"/>
              <w:bottom w:val="single" w:sz="4" w:space="0" w:color="auto"/>
              <w:right w:val="single" w:sz="4" w:space="0" w:color="auto"/>
            </w:tcBorders>
            <w:hideMark/>
          </w:tcPr>
          <w:p w14:paraId="21DCA5D2" w14:textId="77777777" w:rsidR="00000000" w:rsidRDefault="009D64FD">
            <w:pPr>
              <w:rPr>
                <w:rFonts w:cs="Arial"/>
                <w:sz w:val="24"/>
              </w:rPr>
            </w:pPr>
            <w:r>
              <w:rPr>
                <w:rFonts w:cs="Arial"/>
              </w:rPr>
              <w:t xml:space="preserve">Returns the hours from an </w:t>
            </w:r>
            <w:r>
              <w:rPr>
                <w:rFonts w:eastAsia="MS Mincho"/>
              </w:rPr>
              <w:t>xs:time</w:t>
            </w:r>
            <w:r>
              <w:rPr>
                <w:rFonts w:cs="Arial"/>
              </w:rPr>
              <w:t xml:space="preserve"> value as an xs:integer.</w:t>
            </w:r>
          </w:p>
        </w:tc>
      </w:tr>
      <w:tr w:rsidR="00000000" w14:paraId="07F998D1" w14:textId="77777777">
        <w:tc>
          <w:tcPr>
            <w:tcW w:w="0" w:type="auto"/>
            <w:tcBorders>
              <w:top w:val="single" w:sz="4" w:space="0" w:color="auto"/>
              <w:left w:val="single" w:sz="4" w:space="0" w:color="auto"/>
              <w:bottom w:val="single" w:sz="4" w:space="0" w:color="auto"/>
              <w:right w:val="single" w:sz="4" w:space="0" w:color="auto"/>
            </w:tcBorders>
            <w:hideMark/>
          </w:tcPr>
          <w:p w14:paraId="20641457" w14:textId="77777777" w:rsidR="00000000" w:rsidRDefault="009D64FD">
            <w:pPr>
              <w:rPr>
                <w:rFonts w:cs="Arial"/>
                <w:sz w:val="24"/>
              </w:rPr>
            </w:pPr>
            <w:hyperlink r:id="rId32" w:anchor="func-minutes-from-time" w:history="1">
              <w:r>
                <w:rPr>
                  <w:rStyle w:val="HTMLCode"/>
                  <w:rFonts w:ascii="Arial" w:hAnsi="Arial" w:cs="Arial"/>
                </w:rPr>
                <w:t>fn:minutes-from-time</w:t>
              </w:r>
            </w:hyperlink>
            <w:r>
              <w:rPr>
                <w:rFonts w:cs="Arial"/>
              </w:rPr>
              <w:t>($arg as xs:time)</w:t>
            </w:r>
          </w:p>
        </w:tc>
        <w:tc>
          <w:tcPr>
            <w:tcW w:w="0" w:type="auto"/>
            <w:tcBorders>
              <w:top w:val="single" w:sz="4" w:space="0" w:color="auto"/>
              <w:left w:val="single" w:sz="4" w:space="0" w:color="auto"/>
              <w:bottom w:val="single" w:sz="4" w:space="0" w:color="auto"/>
              <w:right w:val="single" w:sz="4" w:space="0" w:color="auto"/>
            </w:tcBorders>
            <w:hideMark/>
          </w:tcPr>
          <w:p w14:paraId="3A6D238D" w14:textId="77777777" w:rsidR="00000000" w:rsidRDefault="009D64FD">
            <w:pPr>
              <w:rPr>
                <w:rFonts w:cs="Arial"/>
                <w:sz w:val="24"/>
              </w:rPr>
            </w:pPr>
            <w:r>
              <w:rPr>
                <w:rFonts w:cs="Arial"/>
              </w:rPr>
              <w:t xml:space="preserve">Returns the minutes from an </w:t>
            </w:r>
            <w:r>
              <w:rPr>
                <w:rFonts w:eastAsia="MS Mincho"/>
              </w:rPr>
              <w:t>xs:time</w:t>
            </w:r>
            <w:r>
              <w:rPr>
                <w:rFonts w:cs="Arial"/>
              </w:rPr>
              <w:t xml:space="preserve"> value as an xs:integer.</w:t>
            </w:r>
          </w:p>
        </w:tc>
      </w:tr>
      <w:tr w:rsidR="00000000" w14:paraId="3CE4A195" w14:textId="77777777">
        <w:tc>
          <w:tcPr>
            <w:tcW w:w="0" w:type="auto"/>
            <w:tcBorders>
              <w:top w:val="single" w:sz="4" w:space="0" w:color="auto"/>
              <w:left w:val="single" w:sz="4" w:space="0" w:color="auto"/>
              <w:bottom w:val="single" w:sz="4" w:space="0" w:color="auto"/>
              <w:right w:val="single" w:sz="4" w:space="0" w:color="auto"/>
            </w:tcBorders>
            <w:hideMark/>
          </w:tcPr>
          <w:p w14:paraId="0D682D12" w14:textId="77777777" w:rsidR="00000000" w:rsidRDefault="009D64FD">
            <w:pPr>
              <w:rPr>
                <w:rFonts w:cs="Arial"/>
                <w:sz w:val="24"/>
              </w:rPr>
            </w:pPr>
            <w:hyperlink r:id="rId33" w:anchor="func-seconds-from-time" w:history="1">
              <w:r>
                <w:rPr>
                  <w:rStyle w:val="HTMLCode"/>
                  <w:rFonts w:ascii="Arial" w:hAnsi="Arial" w:cs="Arial"/>
                </w:rPr>
                <w:t>fn:seconds-from-time</w:t>
              </w:r>
            </w:hyperlink>
            <w:r>
              <w:rPr>
                <w:rFonts w:cs="Arial"/>
              </w:rPr>
              <w:t>($arg as xs:time)</w:t>
            </w:r>
          </w:p>
        </w:tc>
        <w:tc>
          <w:tcPr>
            <w:tcW w:w="0" w:type="auto"/>
            <w:tcBorders>
              <w:top w:val="single" w:sz="4" w:space="0" w:color="auto"/>
              <w:left w:val="single" w:sz="4" w:space="0" w:color="auto"/>
              <w:bottom w:val="single" w:sz="4" w:space="0" w:color="auto"/>
              <w:right w:val="single" w:sz="4" w:space="0" w:color="auto"/>
            </w:tcBorders>
            <w:hideMark/>
          </w:tcPr>
          <w:p w14:paraId="7095C648" w14:textId="77777777" w:rsidR="00000000" w:rsidRDefault="009D64FD">
            <w:pPr>
              <w:rPr>
                <w:rFonts w:cs="Arial"/>
                <w:sz w:val="24"/>
              </w:rPr>
            </w:pPr>
            <w:r>
              <w:rPr>
                <w:rFonts w:cs="Arial"/>
              </w:rPr>
              <w:t xml:space="preserve">Returns the seconds from an </w:t>
            </w:r>
            <w:r>
              <w:rPr>
                <w:rFonts w:eastAsia="MS Mincho"/>
              </w:rPr>
              <w:t>xs:time</w:t>
            </w:r>
            <w:r>
              <w:rPr>
                <w:rFonts w:cs="Arial"/>
              </w:rPr>
              <w:t xml:space="preserve"> value as an xs:decimal.</w:t>
            </w:r>
          </w:p>
        </w:tc>
      </w:tr>
    </w:tbl>
    <w:p w14:paraId="2A179A7C" w14:textId="77777777" w:rsidR="00000000" w:rsidRDefault="009D64FD">
      <w:pPr>
        <w:pStyle w:val="Caption"/>
      </w:pPr>
      <w:bookmarkStart w:id="12077" w:name="func-years-from-duration"/>
      <w:bookmarkEnd w:id="12077"/>
      <w:r>
        <w:t xml:space="preserve">Table </w:t>
      </w:r>
      <w:r>
        <w:fldChar w:fldCharType="begin"/>
      </w:r>
      <w:r>
        <w:instrText xml:space="preserve"> SEQ Table \* ARABIC </w:instrText>
      </w:r>
      <w:r>
        <w:fldChar w:fldCharType="separate"/>
      </w:r>
      <w:r>
        <w:rPr>
          <w:noProof/>
        </w:rPr>
        <w:t>64</w:t>
      </w:r>
      <w:r>
        <w:fldChar w:fldCharType="end"/>
      </w:r>
      <w:r>
        <w:t xml:space="preserve"> Date and Time Functions</w:t>
      </w:r>
    </w:p>
    <w:p w14:paraId="668E5A37" w14:textId="77777777" w:rsidR="00000000" w:rsidRDefault="009D64FD">
      <w:pPr>
        <w:pStyle w:val="Heading4"/>
        <w:rPr>
          <w:rFonts w:eastAsia="Times New Roman"/>
        </w:rPr>
      </w:pPr>
      <w:r>
        <w:rPr>
          <w:rFonts w:eastAsia="Times New Roman"/>
        </w:rPr>
        <w:t xml:space="preserve">Node </w:t>
      </w:r>
      <w:r>
        <w:rPr>
          <w:rFonts w:eastAsia="Times New Roman"/>
        </w:rPr>
        <w:t>Sequence Test Functions</w:t>
      </w:r>
    </w:p>
    <w:p w14:paraId="7E27E1A5" w14:textId="77777777" w:rsidR="00000000" w:rsidRDefault="009D64FD">
      <w:pPr>
        <w:rPr>
          <w:rFonts w:eastAsia="MS Mincho"/>
          <w:lang w:eastAsia="ja-JP" w:bidi="he-IL"/>
        </w:rPr>
      </w:pPr>
      <w:r>
        <w:rPr>
          <w:rFonts w:eastAsia="MS Mincho"/>
          <w:lang w:eastAsia="ja-JP" w:bidi="he-IL"/>
        </w:rPr>
        <w:t>The following functions are defined on sequences. (Note that DFDL v1.0 does not support sequences of length &gt; 1.)</w:t>
      </w:r>
    </w:p>
    <w:tbl>
      <w:tblPr>
        <w:tblStyle w:val="Table"/>
        <w:tblW w:w="5000" w:type="pct"/>
        <w:tblInd w:w="0" w:type="dxa"/>
        <w:tblLook w:val="04A0" w:firstRow="1" w:lastRow="0" w:firstColumn="1" w:lastColumn="0" w:noHBand="0" w:noVBand="1"/>
      </w:tblPr>
      <w:tblGrid>
        <w:gridCol w:w="1833"/>
        <w:gridCol w:w="6797"/>
      </w:tblGrid>
      <w:tr w:rsidR="00000000" w14:paraId="2B81DD2F" w14:textId="77777777">
        <w:trPr>
          <w:cnfStyle w:val="100000000000" w:firstRow="1" w:lastRow="0" w:firstColumn="0" w:lastColumn="0" w:oddVBand="0" w:evenVBand="0" w:oddHBand="0" w:evenHBand="0" w:firstRowFirstColumn="0" w:firstRowLastColumn="0" w:lastRowFirstColumn="0" w:lastRowLastColumn="0"/>
        </w:trPr>
        <w:tc>
          <w:tcPr>
            <w:tcW w:w="0" w:type="auto"/>
            <w:hideMark/>
          </w:tcPr>
          <w:p w14:paraId="5B0865D5" w14:textId="77777777" w:rsidR="00000000" w:rsidRDefault="009D64FD">
            <w:r>
              <w:t>Function</w:t>
            </w:r>
          </w:p>
        </w:tc>
        <w:tc>
          <w:tcPr>
            <w:tcW w:w="0" w:type="auto"/>
            <w:hideMark/>
          </w:tcPr>
          <w:p w14:paraId="6C3795FC" w14:textId="77777777" w:rsidR="00000000" w:rsidRDefault="009D64FD">
            <w:r>
              <w:t>Meaning</w:t>
            </w:r>
          </w:p>
        </w:tc>
      </w:tr>
      <w:tr w:rsidR="00000000" w14:paraId="441DE2A7" w14:textId="77777777">
        <w:tc>
          <w:tcPr>
            <w:tcW w:w="0" w:type="auto"/>
            <w:tcBorders>
              <w:top w:val="single" w:sz="4" w:space="0" w:color="auto"/>
              <w:left w:val="single" w:sz="4" w:space="0" w:color="auto"/>
              <w:bottom w:val="single" w:sz="4" w:space="0" w:color="auto"/>
              <w:right w:val="single" w:sz="4" w:space="0" w:color="auto"/>
            </w:tcBorders>
            <w:hideMark/>
          </w:tcPr>
          <w:p w14:paraId="300F18A3" w14:textId="77777777" w:rsidR="00000000" w:rsidRDefault="009D64FD">
            <w:pPr>
              <w:rPr>
                <w:rFonts w:cs="Arial"/>
                <w:lang w:eastAsia="ja-JP" w:bidi="he-IL"/>
              </w:rPr>
            </w:pPr>
            <w:r>
              <w:rPr>
                <w:rFonts w:cs="Arial"/>
                <w:lang w:eastAsia="ja-JP" w:bidi="he-IL"/>
              </w:rPr>
              <w:t>fn:empty($arg?)</w:t>
            </w:r>
          </w:p>
        </w:tc>
        <w:tc>
          <w:tcPr>
            <w:tcW w:w="0" w:type="auto"/>
            <w:tcBorders>
              <w:top w:val="single" w:sz="4" w:space="0" w:color="auto"/>
              <w:left w:val="single" w:sz="4" w:space="0" w:color="auto"/>
              <w:bottom w:val="single" w:sz="4" w:space="0" w:color="auto"/>
              <w:right w:val="single" w:sz="4" w:space="0" w:color="auto"/>
            </w:tcBorders>
            <w:hideMark/>
          </w:tcPr>
          <w:p w14:paraId="4E30E068" w14:textId="77777777" w:rsidR="00000000" w:rsidRDefault="009D64FD">
            <w:pPr>
              <w:rPr>
                <w:lang w:eastAsia="ja-JP" w:bidi="he-IL"/>
              </w:rPr>
            </w:pPr>
            <w:r>
              <w:rPr>
                <w:lang w:eastAsia="ja-JP" w:bidi="he-IL"/>
              </w:rPr>
              <w:t>Indicates whether or not the provided sequence is empty.</w:t>
            </w:r>
          </w:p>
        </w:tc>
      </w:tr>
      <w:tr w:rsidR="00000000" w14:paraId="4EBB1535" w14:textId="77777777">
        <w:tc>
          <w:tcPr>
            <w:tcW w:w="0" w:type="auto"/>
            <w:tcBorders>
              <w:top w:val="single" w:sz="4" w:space="0" w:color="auto"/>
              <w:left w:val="single" w:sz="4" w:space="0" w:color="auto"/>
              <w:bottom w:val="single" w:sz="4" w:space="0" w:color="auto"/>
              <w:right w:val="single" w:sz="4" w:space="0" w:color="auto"/>
            </w:tcBorders>
            <w:hideMark/>
          </w:tcPr>
          <w:p w14:paraId="498CF796" w14:textId="77777777" w:rsidR="00000000" w:rsidRDefault="009D64FD">
            <w:pPr>
              <w:rPr>
                <w:rFonts w:cs="Arial"/>
                <w:lang w:eastAsia="ja-JP" w:bidi="he-IL"/>
              </w:rPr>
            </w:pPr>
            <w:r>
              <w:rPr>
                <w:rFonts w:cs="Arial"/>
                <w:lang w:eastAsia="ja-JP" w:bidi="he-IL"/>
              </w:rPr>
              <w:t>fn:exists($arg?)</w:t>
            </w:r>
          </w:p>
        </w:tc>
        <w:tc>
          <w:tcPr>
            <w:tcW w:w="0" w:type="auto"/>
            <w:tcBorders>
              <w:top w:val="single" w:sz="4" w:space="0" w:color="auto"/>
              <w:left w:val="single" w:sz="4" w:space="0" w:color="auto"/>
              <w:bottom w:val="single" w:sz="4" w:space="0" w:color="auto"/>
              <w:right w:val="single" w:sz="4" w:space="0" w:color="auto"/>
            </w:tcBorders>
            <w:hideMark/>
          </w:tcPr>
          <w:p w14:paraId="400303F1" w14:textId="77777777" w:rsidR="00000000" w:rsidRDefault="009D64FD">
            <w:pPr>
              <w:rPr>
                <w:lang w:eastAsia="ja-JP" w:bidi="he-IL"/>
              </w:rPr>
            </w:pPr>
            <w:r>
              <w:rPr>
                <w:lang w:eastAsia="ja-JP" w:bidi="he-IL"/>
              </w:rPr>
              <w:t>Indicates</w:t>
            </w:r>
            <w:r>
              <w:rPr>
                <w:lang w:eastAsia="ja-JP" w:bidi="he-IL"/>
              </w:rPr>
              <w:t xml:space="preserve"> whether or not the provided sequence is not empty.</w:t>
            </w:r>
          </w:p>
        </w:tc>
      </w:tr>
      <w:tr w:rsidR="00000000" w14:paraId="3B9F2601" w14:textId="77777777">
        <w:tc>
          <w:tcPr>
            <w:tcW w:w="0" w:type="auto"/>
            <w:tcBorders>
              <w:top w:val="single" w:sz="4" w:space="0" w:color="auto"/>
              <w:left w:val="single" w:sz="4" w:space="0" w:color="auto"/>
              <w:bottom w:val="single" w:sz="4" w:space="0" w:color="auto"/>
              <w:right w:val="single" w:sz="4" w:space="0" w:color="auto"/>
            </w:tcBorders>
            <w:hideMark/>
          </w:tcPr>
          <w:p w14:paraId="7A29783A" w14:textId="77777777" w:rsidR="00000000" w:rsidRDefault="009D64FD">
            <w:pPr>
              <w:rPr>
                <w:rFonts w:cs="Arial"/>
                <w:lang w:eastAsia="ja-JP" w:bidi="he-IL"/>
              </w:rPr>
            </w:pPr>
            <w:r>
              <w:rPr>
                <w:rFonts w:cs="Arial"/>
                <w:lang w:eastAsia="ja-JP" w:bidi="he-IL"/>
              </w:rPr>
              <w:t>fn:exactly-one($arg?)</w:t>
            </w:r>
          </w:p>
        </w:tc>
        <w:tc>
          <w:tcPr>
            <w:tcW w:w="0" w:type="auto"/>
            <w:tcBorders>
              <w:top w:val="single" w:sz="4" w:space="0" w:color="auto"/>
              <w:left w:val="single" w:sz="4" w:space="0" w:color="auto"/>
              <w:bottom w:val="single" w:sz="4" w:space="0" w:color="auto"/>
              <w:right w:val="single" w:sz="4" w:space="0" w:color="auto"/>
            </w:tcBorders>
            <w:hideMark/>
          </w:tcPr>
          <w:p w14:paraId="23F65171" w14:textId="77777777" w:rsidR="00000000" w:rsidRDefault="009D64FD">
            <w:pPr>
              <w:rPr>
                <w:lang w:eastAsia="ja-JP" w:bidi="he-IL"/>
              </w:rPr>
            </w:pPr>
            <w:del w:id="12078" w:author="Mike Beckerle" w:date="2019-09-17T17:30:00Z">
              <w:r>
                <w:rPr>
                  <w:lang w:eastAsia="ja-JP" w:bidi="he-IL"/>
                </w:rPr>
                <w:delText>True if the provided sequence contains exactly one node/value.</w:delText>
              </w:r>
            </w:del>
            <w:ins w:id="12079" w:author="Mike Beckerle" w:date="2019-09-17T17:30:00Z">
              <w:r>
                <w:rPr>
                  <w:rFonts w:cs="Arial"/>
                </w:rPr>
                <w:t xml:space="preserve">Returns the input </w:t>
              </w:r>
              <w:r>
                <w:rPr>
                  <w:rFonts w:cs="Arial"/>
                </w:rPr>
                <w:t>sequence if it contains exactly one item. Raises an error otherwise</w:t>
              </w:r>
            </w:ins>
          </w:p>
        </w:tc>
      </w:tr>
      <w:tr w:rsidR="00000000" w14:paraId="6D4BAF9C" w14:textId="77777777">
        <w:tc>
          <w:tcPr>
            <w:tcW w:w="0" w:type="auto"/>
            <w:tcBorders>
              <w:top w:val="single" w:sz="4" w:space="0" w:color="auto"/>
              <w:left w:val="single" w:sz="4" w:space="0" w:color="auto"/>
              <w:bottom w:val="single" w:sz="4" w:space="0" w:color="auto"/>
              <w:right w:val="single" w:sz="4" w:space="0" w:color="auto"/>
            </w:tcBorders>
            <w:hideMark/>
          </w:tcPr>
          <w:p w14:paraId="6381D8EA" w14:textId="77777777" w:rsidR="00000000" w:rsidRDefault="009D64FD">
            <w:pPr>
              <w:rPr>
                <w:rFonts w:cs="Arial"/>
                <w:lang w:eastAsia="ja-JP" w:bidi="he-IL"/>
              </w:rPr>
            </w:pPr>
            <w:r>
              <w:rPr>
                <w:lang w:eastAsia="ja-JP" w:bidi="he-IL"/>
              </w:rPr>
              <w:t>fn:count($arg)</w:t>
            </w:r>
          </w:p>
        </w:tc>
        <w:tc>
          <w:tcPr>
            <w:tcW w:w="0" w:type="auto"/>
            <w:tcBorders>
              <w:top w:val="single" w:sz="4" w:space="0" w:color="auto"/>
              <w:left w:val="single" w:sz="4" w:space="0" w:color="auto"/>
              <w:bottom w:val="single" w:sz="4" w:space="0" w:color="auto"/>
              <w:right w:val="single" w:sz="4" w:space="0" w:color="auto"/>
            </w:tcBorders>
            <w:hideMark/>
          </w:tcPr>
          <w:p w14:paraId="076B8013" w14:textId="77777777" w:rsidR="00000000" w:rsidRDefault="009D64FD">
            <w:r>
              <w:t xml:space="preserve">Returns the number of items in the value of </w:t>
            </w:r>
            <w:r>
              <w:rPr>
                <w:rStyle w:val="CodeCharacter"/>
                <w:rFonts w:cs="Times New Roman"/>
                <w:sz w:val="20"/>
              </w:rPr>
              <w:t>$arg</w:t>
            </w:r>
            <w:r>
              <w:t xml:space="preserve"> as an xs:integer.</w:t>
            </w:r>
          </w:p>
          <w:p w14:paraId="421CFE11" w14:textId="77777777" w:rsidR="00000000" w:rsidRDefault="009D64FD">
            <w:r>
              <w:t xml:space="preserve">Returns 0 if </w:t>
            </w:r>
            <w:r>
              <w:rPr>
                <w:rStyle w:val="CodeCharacter"/>
                <w:rFonts w:cs="Times New Roman"/>
                <w:sz w:val="20"/>
              </w:rPr>
              <w:t>$arg</w:t>
            </w:r>
            <w:r>
              <w:t xml:space="preserve"> is the empty sequence. </w:t>
            </w:r>
          </w:p>
        </w:tc>
      </w:tr>
    </w:tbl>
    <w:p w14:paraId="0B9CE0EC" w14:textId="77777777" w:rsidR="00000000" w:rsidRDefault="009D64FD">
      <w:pPr>
        <w:pStyle w:val="Caption"/>
      </w:pPr>
      <w:r>
        <w:t xml:space="preserve">Table </w:t>
      </w:r>
      <w:r>
        <w:fldChar w:fldCharType="begin"/>
      </w:r>
      <w:r>
        <w:instrText xml:space="preserve"> SEQ Table \* ARABIC </w:instrText>
      </w:r>
      <w:r>
        <w:fldChar w:fldCharType="separate"/>
      </w:r>
      <w:r>
        <w:rPr>
          <w:noProof/>
        </w:rPr>
        <w:t>65</w:t>
      </w:r>
      <w:r>
        <w:fldChar w:fldCharType="end"/>
      </w:r>
      <w:r>
        <w:t xml:space="preserve"> Node Sequence Test Functions</w:t>
      </w:r>
    </w:p>
    <w:p w14:paraId="1C6D6AEB" w14:textId="77777777" w:rsidR="00000000" w:rsidRDefault="009D64FD">
      <w:pPr>
        <w:pStyle w:val="Heading4"/>
        <w:rPr>
          <w:rFonts w:eastAsia="Times New Roman"/>
        </w:rPr>
      </w:pPr>
      <w:r>
        <w:rPr>
          <w:rFonts w:eastAsia="Times New Roman"/>
        </w:rPr>
        <w:t>Node functions</w:t>
      </w:r>
    </w:p>
    <w:p w14:paraId="2CAB8127" w14:textId="77777777" w:rsidR="00000000" w:rsidRDefault="009D64FD">
      <w:pPr>
        <w:rPr>
          <w:rFonts w:eastAsia="MS Mincho"/>
          <w:lang w:eastAsia="ja-JP" w:bidi="he-IL"/>
        </w:rPr>
      </w:pPr>
      <w:r>
        <w:rPr>
          <w:rFonts w:eastAsia="MS Mincho"/>
          <w:lang w:eastAsia="ja-JP" w:bidi="he-IL"/>
        </w:rPr>
        <w:t>This section discusses functions and operators on nodes.</w:t>
      </w:r>
    </w:p>
    <w:tbl>
      <w:tblPr>
        <w:tblStyle w:val="Table"/>
        <w:tblW w:w="5000" w:type="pct"/>
        <w:tblInd w:w="0" w:type="dxa"/>
        <w:tblLook w:val="04A0" w:firstRow="1" w:lastRow="0" w:firstColumn="1" w:lastColumn="0" w:noHBand="0" w:noVBand="1"/>
      </w:tblPr>
      <w:tblGrid>
        <w:gridCol w:w="2297"/>
        <w:gridCol w:w="6333"/>
      </w:tblGrid>
      <w:tr w:rsidR="00000000" w14:paraId="0333CACB" w14:textId="77777777">
        <w:trPr>
          <w:cnfStyle w:val="100000000000" w:firstRow="1" w:lastRow="0" w:firstColumn="0" w:lastColumn="0" w:oddVBand="0" w:evenVBand="0" w:oddHBand="0" w:evenHBand="0" w:firstRowFirstColumn="0" w:firstRowLastColumn="0" w:lastRowFirstColumn="0" w:lastRowLastColumn="0"/>
        </w:trPr>
        <w:tc>
          <w:tcPr>
            <w:tcW w:w="1331" w:type="pct"/>
            <w:hideMark/>
          </w:tcPr>
          <w:p w14:paraId="4A868F75" w14:textId="77777777" w:rsidR="00000000" w:rsidRDefault="009D64FD">
            <w:r>
              <w:t>Function</w:t>
            </w:r>
          </w:p>
        </w:tc>
        <w:tc>
          <w:tcPr>
            <w:tcW w:w="3669" w:type="pct"/>
            <w:hideMark/>
          </w:tcPr>
          <w:p w14:paraId="273A50A0" w14:textId="77777777" w:rsidR="00000000" w:rsidRDefault="009D64FD">
            <w:r>
              <w:t>Meaning</w:t>
            </w:r>
          </w:p>
        </w:tc>
      </w:tr>
      <w:tr w:rsidR="00000000" w14:paraId="112198AB" w14:textId="77777777">
        <w:tc>
          <w:tcPr>
            <w:tcW w:w="1331" w:type="pct"/>
            <w:tcBorders>
              <w:top w:val="single" w:sz="4" w:space="0" w:color="auto"/>
              <w:left w:val="single" w:sz="4" w:space="0" w:color="auto"/>
              <w:bottom w:val="single" w:sz="4" w:space="0" w:color="auto"/>
              <w:right w:val="single" w:sz="4" w:space="0" w:color="auto"/>
            </w:tcBorders>
            <w:hideMark/>
          </w:tcPr>
          <w:p w14:paraId="74F777DA" w14:textId="77777777" w:rsidR="00000000" w:rsidRDefault="009D64FD">
            <w:pPr>
              <w:rPr>
                <w:lang w:eastAsia="ja-JP" w:bidi="he-IL"/>
              </w:rPr>
            </w:pPr>
            <w:r>
              <w:rPr>
                <w:lang w:eastAsia="ja-JP" w:bidi="he-IL"/>
              </w:rPr>
              <w:t>fn:local-name()</w:t>
            </w:r>
          </w:p>
          <w:p w14:paraId="54BDE98C" w14:textId="77777777" w:rsidR="00000000" w:rsidRDefault="009D64FD">
            <w:pPr>
              <w:rPr>
                <w:lang w:eastAsia="ja-JP" w:bidi="he-IL"/>
              </w:rPr>
            </w:pPr>
            <w:r>
              <w:rPr>
                <w:lang w:eastAsia="ja-JP" w:bidi="he-IL"/>
              </w:rPr>
              <w:t>fn:local-name($arg)</w:t>
            </w:r>
          </w:p>
        </w:tc>
        <w:tc>
          <w:tcPr>
            <w:tcW w:w="3669" w:type="pct"/>
            <w:tcBorders>
              <w:top w:val="single" w:sz="4" w:space="0" w:color="auto"/>
              <w:left w:val="single" w:sz="4" w:space="0" w:color="auto"/>
              <w:bottom w:val="single" w:sz="4" w:space="0" w:color="auto"/>
              <w:right w:val="single" w:sz="4" w:space="0" w:color="auto"/>
            </w:tcBorders>
            <w:hideMark/>
          </w:tcPr>
          <w:p w14:paraId="14B57A4D" w14:textId="77777777" w:rsidR="00000000" w:rsidRDefault="009D64FD">
            <w:pPr>
              <w:rPr>
                <w:lang w:eastAsia="ja-JP" w:bidi="he-IL"/>
              </w:rPr>
            </w:pPr>
            <w:r>
              <w:rPr>
                <w:lang w:eastAsia="ja-JP" w:bidi="he-IL"/>
              </w:rPr>
              <w:t>Returns the local name of the context node or the specified node as an xs:string.</w:t>
            </w:r>
          </w:p>
        </w:tc>
      </w:tr>
      <w:tr w:rsidR="00000000" w14:paraId="3C992AF9" w14:textId="77777777">
        <w:tc>
          <w:tcPr>
            <w:tcW w:w="1331" w:type="pct"/>
            <w:tcBorders>
              <w:top w:val="single" w:sz="4" w:space="0" w:color="auto"/>
              <w:left w:val="single" w:sz="4" w:space="0" w:color="auto"/>
              <w:bottom w:val="single" w:sz="4" w:space="0" w:color="auto"/>
              <w:right w:val="single" w:sz="4" w:space="0" w:color="auto"/>
            </w:tcBorders>
            <w:hideMark/>
          </w:tcPr>
          <w:p w14:paraId="50EA908B" w14:textId="77777777" w:rsidR="00000000" w:rsidRDefault="009D64FD">
            <w:pPr>
              <w:rPr>
                <w:lang w:eastAsia="ja-JP" w:bidi="he-IL"/>
              </w:rPr>
            </w:pPr>
            <w:r>
              <w:rPr>
                <w:lang w:eastAsia="ja-JP" w:bidi="he-IL"/>
              </w:rPr>
              <w:t>fn:namespace-uri()</w:t>
            </w:r>
          </w:p>
          <w:p w14:paraId="51B7F5B8" w14:textId="77777777" w:rsidR="00000000" w:rsidRDefault="009D64FD">
            <w:pPr>
              <w:rPr>
                <w:lang w:eastAsia="ja-JP" w:bidi="he-IL"/>
              </w:rPr>
            </w:pPr>
            <w:r>
              <w:rPr>
                <w:lang w:eastAsia="ja-JP" w:bidi="he-IL"/>
              </w:rPr>
              <w:t>fn:namespace-uri($arg)</w:t>
            </w:r>
          </w:p>
        </w:tc>
        <w:tc>
          <w:tcPr>
            <w:tcW w:w="3669" w:type="pct"/>
            <w:tcBorders>
              <w:top w:val="single" w:sz="4" w:space="0" w:color="auto"/>
              <w:left w:val="single" w:sz="4" w:space="0" w:color="auto"/>
              <w:bottom w:val="single" w:sz="4" w:space="0" w:color="auto"/>
              <w:right w:val="single" w:sz="4" w:space="0" w:color="auto"/>
            </w:tcBorders>
            <w:hideMark/>
          </w:tcPr>
          <w:p w14:paraId="195A69CA" w14:textId="77777777" w:rsidR="00000000" w:rsidRDefault="009D64FD">
            <w:pPr>
              <w:rPr>
                <w:lang w:eastAsia="ja-JP" w:bidi="he-IL"/>
              </w:rPr>
            </w:pPr>
            <w:r>
              <w:rPr>
                <w:lang w:eastAsia="ja-JP" w:bidi="he-IL"/>
              </w:rPr>
              <w:t>Returns the namespace URI as an xs:string for the argument node or the context node if the argument is omitted. Returns empty string if the argument/context node is in no namespace.</w:t>
            </w:r>
          </w:p>
        </w:tc>
      </w:tr>
    </w:tbl>
    <w:p w14:paraId="5B125BF6" w14:textId="77777777" w:rsidR="00000000" w:rsidRDefault="009D64FD">
      <w:pPr>
        <w:pStyle w:val="Caption"/>
      </w:pPr>
      <w:r>
        <w:t xml:space="preserve">Table </w:t>
      </w:r>
      <w:r>
        <w:fldChar w:fldCharType="begin"/>
      </w:r>
      <w:r>
        <w:instrText xml:space="preserve"> SEQ Table \* ARABIC </w:instrText>
      </w:r>
      <w:r>
        <w:fldChar w:fldCharType="separate"/>
      </w:r>
      <w:r>
        <w:rPr>
          <w:noProof/>
        </w:rPr>
        <w:t>66</w:t>
      </w:r>
      <w:r>
        <w:fldChar w:fldCharType="end"/>
      </w:r>
      <w:r>
        <w:t xml:space="preserve"> Node functions</w:t>
      </w:r>
    </w:p>
    <w:p w14:paraId="6A5ECD79" w14:textId="77777777" w:rsidR="00000000" w:rsidRDefault="009D64FD">
      <w:pPr>
        <w:pStyle w:val="Heading4"/>
        <w:rPr>
          <w:rFonts w:eastAsia="Times New Roman"/>
        </w:rPr>
      </w:pPr>
      <w:r>
        <w:rPr>
          <w:rFonts w:eastAsia="Times New Roman"/>
        </w:rPr>
        <w:t>Nillable Element Function</w:t>
      </w:r>
      <w:r>
        <w:rPr>
          <w:rFonts w:eastAsia="Times New Roman"/>
        </w:rPr>
        <w:t>s</w:t>
      </w:r>
    </w:p>
    <w:p w14:paraId="51FD8461" w14:textId="77777777" w:rsidR="00000000" w:rsidRDefault="009D64FD">
      <w:pPr>
        <w:rPr>
          <w:rFonts w:eastAsia="MS Mincho"/>
          <w:lang w:eastAsia="ja-JP" w:bidi="he-IL"/>
        </w:rPr>
      </w:pPr>
      <w:r>
        <w:rPr>
          <w:rFonts w:eastAsia="MS Mincho"/>
          <w:lang w:eastAsia="ja-JP" w:bidi="he-IL"/>
        </w:rPr>
        <w:t>This section discusses functions related to nillable elements.</w:t>
      </w:r>
    </w:p>
    <w:tbl>
      <w:tblPr>
        <w:tblStyle w:val="Table"/>
        <w:tblW w:w="5000" w:type="pct"/>
        <w:tblInd w:w="0" w:type="dxa"/>
        <w:tblLook w:val="04A0" w:firstRow="1" w:lastRow="0" w:firstColumn="1" w:lastColumn="0" w:noHBand="0" w:noVBand="1"/>
      </w:tblPr>
      <w:tblGrid>
        <w:gridCol w:w="2297"/>
        <w:gridCol w:w="6333"/>
      </w:tblGrid>
      <w:tr w:rsidR="00000000" w14:paraId="75850DC2" w14:textId="77777777">
        <w:trPr>
          <w:cnfStyle w:val="100000000000" w:firstRow="1" w:lastRow="0" w:firstColumn="0" w:lastColumn="0" w:oddVBand="0" w:evenVBand="0" w:oddHBand="0" w:evenHBand="0" w:firstRowFirstColumn="0" w:firstRowLastColumn="0" w:lastRowFirstColumn="0" w:lastRowLastColumn="0"/>
        </w:trPr>
        <w:tc>
          <w:tcPr>
            <w:tcW w:w="1331" w:type="pct"/>
            <w:hideMark/>
          </w:tcPr>
          <w:p w14:paraId="05CC6CE3" w14:textId="77777777" w:rsidR="00000000" w:rsidRDefault="009D64FD">
            <w:r>
              <w:t>Function</w:t>
            </w:r>
          </w:p>
        </w:tc>
        <w:tc>
          <w:tcPr>
            <w:tcW w:w="3669" w:type="pct"/>
            <w:hideMark/>
          </w:tcPr>
          <w:p w14:paraId="0E79E64F" w14:textId="77777777" w:rsidR="00000000" w:rsidRDefault="009D64FD">
            <w:r>
              <w:t>Meaning</w:t>
            </w:r>
          </w:p>
        </w:tc>
      </w:tr>
      <w:tr w:rsidR="00000000" w14:paraId="5B54302A" w14:textId="77777777">
        <w:tc>
          <w:tcPr>
            <w:tcW w:w="1331" w:type="pct"/>
            <w:tcBorders>
              <w:top w:val="single" w:sz="4" w:space="0" w:color="auto"/>
              <w:left w:val="single" w:sz="4" w:space="0" w:color="auto"/>
              <w:bottom w:val="single" w:sz="4" w:space="0" w:color="auto"/>
              <w:right w:val="single" w:sz="4" w:space="0" w:color="auto"/>
            </w:tcBorders>
            <w:hideMark/>
          </w:tcPr>
          <w:p w14:paraId="0C6DBA00" w14:textId="77777777" w:rsidR="00000000" w:rsidRDefault="009D64FD">
            <w:pPr>
              <w:rPr>
                <w:lang w:val="de-DE" w:eastAsia="ja-JP" w:bidi="he-IL"/>
              </w:rPr>
            </w:pPr>
            <w:r>
              <w:rPr>
                <w:lang w:val="de-DE" w:eastAsia="ja-JP" w:bidi="he-IL"/>
              </w:rPr>
              <w:t>fn:nilled($arg?)</w:t>
            </w:r>
          </w:p>
        </w:tc>
        <w:tc>
          <w:tcPr>
            <w:tcW w:w="3669" w:type="pct"/>
            <w:tcBorders>
              <w:top w:val="single" w:sz="4" w:space="0" w:color="auto"/>
              <w:left w:val="single" w:sz="4" w:space="0" w:color="auto"/>
              <w:bottom w:val="single" w:sz="4" w:space="0" w:color="auto"/>
              <w:right w:val="single" w:sz="4" w:space="0" w:color="auto"/>
            </w:tcBorders>
            <w:hideMark/>
          </w:tcPr>
          <w:p w14:paraId="6885427A" w14:textId="77777777" w:rsidR="00000000" w:rsidRDefault="009D64FD">
            <w:pPr>
              <w:rPr>
                <w:lang w:eastAsia="ja-JP" w:bidi="he-IL"/>
              </w:rPr>
            </w:pPr>
            <w:r>
              <w:t xml:space="preserve">Returns an </w:t>
            </w:r>
            <w:r>
              <w:rPr>
                <w:rFonts w:ascii="Courier New" w:hAnsi="Courier New" w:cs="Courier New"/>
              </w:rPr>
              <w:t>xs:boolean</w:t>
            </w:r>
            <w:r>
              <w:t xml:space="preserve"> true when the argument node Infoset member </w:t>
            </w:r>
            <w:r>
              <w:rPr>
                <w:b/>
              </w:rPr>
              <w:t>[nilled] is</w:t>
            </w:r>
            <w:r>
              <w:t xml:space="preserve"> true and false when </w:t>
            </w:r>
            <w:r>
              <w:rPr>
                <w:b/>
              </w:rPr>
              <w:t xml:space="preserve">[nilled] </w:t>
            </w:r>
            <w:r>
              <w:t xml:space="preserve">is false. If the argument is not an element node, returns the empty sequence. If the argument is the empty sequence, returns the empty sequence. If the argument is an element node and </w:t>
            </w:r>
            <w:r>
              <w:rPr>
                <w:b/>
              </w:rPr>
              <w:t>[nilled]</w:t>
            </w:r>
            <w:r>
              <w:t xml:space="preserve"> has no value returns the empty sequence.</w:t>
            </w:r>
          </w:p>
        </w:tc>
      </w:tr>
    </w:tbl>
    <w:p w14:paraId="47C8A009" w14:textId="77777777" w:rsidR="00000000" w:rsidRDefault="009D64FD">
      <w:pPr>
        <w:pStyle w:val="Caption"/>
      </w:pPr>
      <w:r>
        <w:t xml:space="preserve">Table </w:t>
      </w:r>
      <w:r>
        <w:fldChar w:fldCharType="begin"/>
      </w:r>
      <w:r>
        <w:instrText xml:space="preserve"> SEQ Table \*</w:instrText>
      </w:r>
      <w:r>
        <w:instrText xml:space="preserve"> ARABIC </w:instrText>
      </w:r>
      <w:r>
        <w:fldChar w:fldCharType="separate"/>
      </w:r>
      <w:r>
        <w:rPr>
          <w:noProof/>
        </w:rPr>
        <w:t>67</w:t>
      </w:r>
      <w:r>
        <w:fldChar w:fldCharType="end"/>
      </w:r>
      <w:r>
        <w:t xml:space="preserve"> Nillable Element Functions</w:t>
      </w:r>
    </w:p>
    <w:p w14:paraId="76B05EDF" w14:textId="77777777" w:rsidR="00000000" w:rsidRDefault="009D64FD"/>
    <w:p w14:paraId="6734768A" w14:textId="77777777" w:rsidR="00000000" w:rsidRDefault="009D64FD">
      <w:pPr>
        <w:pStyle w:val="Heading3"/>
        <w:rPr>
          <w:rFonts w:eastAsia="Times New Roman"/>
        </w:rPr>
      </w:pPr>
      <w:bookmarkStart w:id="12080" w:name="_Toc322911772"/>
      <w:bookmarkStart w:id="12081" w:name="_Toc322912311"/>
      <w:bookmarkStart w:id="12082" w:name="_Toc329093171"/>
      <w:bookmarkStart w:id="12083" w:name="_Toc332701684"/>
      <w:bookmarkStart w:id="12084" w:name="_Toc332701988"/>
      <w:bookmarkStart w:id="12085" w:name="_Toc332711786"/>
      <w:bookmarkStart w:id="12086" w:name="_Toc332712088"/>
      <w:bookmarkStart w:id="12087" w:name="_Toc332712389"/>
      <w:bookmarkStart w:id="12088" w:name="_Toc332724305"/>
      <w:bookmarkStart w:id="12089" w:name="_Toc332724605"/>
      <w:bookmarkStart w:id="12090" w:name="_Toc341102901"/>
      <w:bookmarkStart w:id="12091" w:name="_Toc347241637"/>
      <w:bookmarkStart w:id="12092" w:name="_Toc347744829"/>
      <w:bookmarkStart w:id="12093" w:name="_Toc348984612"/>
      <w:bookmarkStart w:id="12094" w:name="_Toc348984917"/>
      <w:bookmarkStart w:id="12095" w:name="_Toc349038081"/>
      <w:bookmarkStart w:id="12096" w:name="_Toc349038383"/>
      <w:bookmarkStart w:id="12097" w:name="_Toc349042874"/>
      <w:bookmarkStart w:id="12098" w:name="_Toc351912996"/>
      <w:bookmarkStart w:id="12099" w:name="_Toc351915017"/>
      <w:bookmarkStart w:id="12100" w:name="_Toc351915483"/>
      <w:bookmarkStart w:id="12101" w:name="_Toc361231581"/>
      <w:bookmarkStart w:id="12102" w:name="_Toc361232107"/>
      <w:bookmarkStart w:id="12103" w:name="_Toc362445405"/>
      <w:bookmarkStart w:id="12104" w:name="_Toc363909372"/>
      <w:bookmarkStart w:id="12105" w:name="_Toc364463798"/>
      <w:bookmarkStart w:id="12106" w:name="_Toc366078402"/>
      <w:bookmarkStart w:id="12107" w:name="_Toc366079017"/>
      <w:bookmarkStart w:id="12108" w:name="_Toc366080002"/>
      <w:bookmarkStart w:id="12109" w:name="_Toc366080614"/>
      <w:bookmarkStart w:id="12110" w:name="_Toc366081223"/>
      <w:bookmarkStart w:id="12111" w:name="_Toc366505563"/>
      <w:bookmarkStart w:id="12112" w:name="_Toc366508932"/>
      <w:bookmarkStart w:id="12113" w:name="_Toc366513433"/>
      <w:bookmarkStart w:id="12114" w:name="_Toc366574622"/>
      <w:bookmarkStart w:id="12115" w:name="_Toc366578415"/>
      <w:bookmarkStart w:id="12116" w:name="_Toc366579009"/>
      <w:bookmarkStart w:id="12117" w:name="_Toc366579601"/>
      <w:bookmarkStart w:id="12118" w:name="_Toc366580192"/>
      <w:bookmarkStart w:id="12119" w:name="_Toc366580784"/>
      <w:bookmarkStart w:id="12120" w:name="_Toc366581375"/>
      <w:bookmarkStart w:id="12121" w:name="_Toc366581967"/>
      <w:bookmarkStart w:id="12122" w:name="_Toc322911773"/>
      <w:bookmarkStart w:id="12123" w:name="_Toc322912312"/>
      <w:bookmarkStart w:id="12124" w:name="_Toc329093172"/>
      <w:bookmarkStart w:id="12125" w:name="_Toc332701685"/>
      <w:bookmarkStart w:id="12126" w:name="_Toc332701989"/>
      <w:bookmarkStart w:id="12127" w:name="_Toc332711787"/>
      <w:bookmarkStart w:id="12128" w:name="_Toc332712089"/>
      <w:bookmarkStart w:id="12129" w:name="_Toc332712390"/>
      <w:bookmarkStart w:id="12130" w:name="_Toc332724306"/>
      <w:bookmarkStart w:id="12131" w:name="_Toc332724606"/>
      <w:bookmarkStart w:id="12132" w:name="_Toc341102902"/>
      <w:bookmarkStart w:id="12133" w:name="_Toc347241638"/>
      <w:bookmarkStart w:id="12134" w:name="_Toc347744830"/>
      <w:bookmarkStart w:id="12135" w:name="_Toc348984613"/>
      <w:bookmarkStart w:id="12136" w:name="_Toc348984918"/>
      <w:bookmarkStart w:id="12137" w:name="_Toc349038082"/>
      <w:bookmarkStart w:id="12138" w:name="_Toc349038384"/>
      <w:bookmarkStart w:id="12139" w:name="_Toc349042875"/>
      <w:bookmarkStart w:id="12140" w:name="_Toc351912997"/>
      <w:bookmarkStart w:id="12141" w:name="_Toc351915018"/>
      <w:bookmarkStart w:id="12142" w:name="_Toc351915484"/>
      <w:bookmarkStart w:id="12143" w:name="_Toc361231582"/>
      <w:bookmarkStart w:id="12144" w:name="_Toc361232108"/>
      <w:bookmarkStart w:id="12145" w:name="_Toc362445406"/>
      <w:bookmarkStart w:id="12146" w:name="_Toc363909373"/>
      <w:bookmarkStart w:id="12147" w:name="_Toc364463799"/>
      <w:bookmarkStart w:id="12148" w:name="_Toc366078403"/>
      <w:bookmarkStart w:id="12149" w:name="_Toc366079018"/>
      <w:bookmarkStart w:id="12150" w:name="_Toc366080003"/>
      <w:bookmarkStart w:id="12151" w:name="_Toc366080615"/>
      <w:bookmarkStart w:id="12152" w:name="_Toc366081224"/>
      <w:bookmarkStart w:id="12153" w:name="_Toc366505564"/>
      <w:bookmarkStart w:id="12154" w:name="_Toc366508933"/>
      <w:bookmarkStart w:id="12155" w:name="_Toc366513434"/>
      <w:bookmarkStart w:id="12156" w:name="_Toc366574623"/>
      <w:bookmarkStart w:id="12157" w:name="_Toc366578416"/>
      <w:bookmarkStart w:id="12158" w:name="_Toc366579010"/>
      <w:bookmarkStart w:id="12159" w:name="_Toc366579602"/>
      <w:bookmarkStart w:id="12160" w:name="_Toc366580193"/>
      <w:bookmarkStart w:id="12161" w:name="_Toc366580785"/>
      <w:bookmarkStart w:id="12162" w:name="_Toc366581376"/>
      <w:bookmarkStart w:id="12163" w:name="_Toc366581968"/>
      <w:bookmarkStart w:id="12164" w:name="_Toc199516277"/>
      <w:bookmarkStart w:id="12165" w:name="_Toc194983953"/>
      <w:bookmarkStart w:id="12166" w:name="_Toc243112806"/>
      <w:bookmarkStart w:id="12167" w:name="_Toc349042876"/>
      <w:bookmarkStart w:id="12168" w:name="_Ref361327371"/>
      <w:bookmarkStart w:id="12169" w:name="_Ref361327380"/>
      <w:bookmarkStart w:id="12170" w:name="_Ref365110948"/>
      <w:bookmarkStart w:id="12171" w:name="_Ref365110951"/>
      <w:bookmarkStart w:id="12172" w:name="_Toc25589899"/>
      <w:bookmarkEnd w:id="12080"/>
      <w:bookmarkEnd w:id="12081"/>
      <w:bookmarkEnd w:id="12082"/>
      <w:bookmarkEnd w:id="12083"/>
      <w:bookmarkEnd w:id="12084"/>
      <w:bookmarkEnd w:id="12085"/>
      <w:bookmarkEnd w:id="12086"/>
      <w:bookmarkEnd w:id="12087"/>
      <w:bookmarkEnd w:id="12088"/>
      <w:bookmarkEnd w:id="12089"/>
      <w:bookmarkEnd w:id="12090"/>
      <w:bookmarkEnd w:id="12091"/>
      <w:bookmarkEnd w:id="12092"/>
      <w:bookmarkEnd w:id="12093"/>
      <w:bookmarkEnd w:id="12094"/>
      <w:bookmarkEnd w:id="12095"/>
      <w:bookmarkEnd w:id="12096"/>
      <w:bookmarkEnd w:id="12097"/>
      <w:bookmarkEnd w:id="12098"/>
      <w:bookmarkEnd w:id="12099"/>
      <w:bookmarkEnd w:id="12100"/>
      <w:bookmarkEnd w:id="12101"/>
      <w:bookmarkEnd w:id="12102"/>
      <w:bookmarkEnd w:id="12103"/>
      <w:bookmarkEnd w:id="12104"/>
      <w:bookmarkEnd w:id="12105"/>
      <w:bookmarkEnd w:id="12106"/>
      <w:bookmarkEnd w:id="12107"/>
      <w:bookmarkEnd w:id="12108"/>
      <w:bookmarkEnd w:id="12109"/>
      <w:bookmarkEnd w:id="12110"/>
      <w:bookmarkEnd w:id="12111"/>
      <w:bookmarkEnd w:id="12112"/>
      <w:bookmarkEnd w:id="12113"/>
      <w:bookmarkEnd w:id="12114"/>
      <w:bookmarkEnd w:id="12115"/>
      <w:bookmarkEnd w:id="12116"/>
      <w:bookmarkEnd w:id="12117"/>
      <w:bookmarkEnd w:id="12118"/>
      <w:bookmarkEnd w:id="12119"/>
      <w:bookmarkEnd w:id="12120"/>
      <w:bookmarkEnd w:id="12121"/>
      <w:bookmarkEnd w:id="12122"/>
      <w:bookmarkEnd w:id="12123"/>
      <w:bookmarkEnd w:id="12124"/>
      <w:bookmarkEnd w:id="12125"/>
      <w:bookmarkEnd w:id="12126"/>
      <w:bookmarkEnd w:id="12127"/>
      <w:bookmarkEnd w:id="12128"/>
      <w:bookmarkEnd w:id="12129"/>
      <w:bookmarkEnd w:id="12130"/>
      <w:bookmarkEnd w:id="12131"/>
      <w:bookmarkEnd w:id="12132"/>
      <w:bookmarkEnd w:id="12133"/>
      <w:bookmarkEnd w:id="12134"/>
      <w:bookmarkEnd w:id="12135"/>
      <w:bookmarkEnd w:id="12136"/>
      <w:bookmarkEnd w:id="12137"/>
      <w:bookmarkEnd w:id="12138"/>
      <w:bookmarkEnd w:id="12139"/>
      <w:bookmarkEnd w:id="12140"/>
      <w:bookmarkEnd w:id="12141"/>
      <w:bookmarkEnd w:id="12142"/>
      <w:bookmarkEnd w:id="12143"/>
      <w:bookmarkEnd w:id="12144"/>
      <w:bookmarkEnd w:id="12145"/>
      <w:bookmarkEnd w:id="12146"/>
      <w:bookmarkEnd w:id="12147"/>
      <w:bookmarkEnd w:id="12148"/>
      <w:bookmarkEnd w:id="12149"/>
      <w:bookmarkEnd w:id="12150"/>
      <w:bookmarkEnd w:id="12151"/>
      <w:bookmarkEnd w:id="12152"/>
      <w:bookmarkEnd w:id="12153"/>
      <w:bookmarkEnd w:id="12154"/>
      <w:bookmarkEnd w:id="12155"/>
      <w:bookmarkEnd w:id="12156"/>
      <w:bookmarkEnd w:id="12157"/>
      <w:bookmarkEnd w:id="12158"/>
      <w:bookmarkEnd w:id="12159"/>
      <w:bookmarkEnd w:id="12160"/>
      <w:bookmarkEnd w:id="12161"/>
      <w:bookmarkEnd w:id="12162"/>
      <w:bookmarkEnd w:id="12163"/>
      <w:r>
        <w:rPr>
          <w:rFonts w:eastAsia="Times New Roman"/>
        </w:rPr>
        <w:t>DFDL Functions</w:t>
      </w:r>
      <w:bookmarkEnd w:id="12164"/>
      <w:bookmarkEnd w:id="12165"/>
      <w:bookmarkEnd w:id="12166"/>
      <w:bookmarkEnd w:id="12167"/>
      <w:bookmarkEnd w:id="12168"/>
      <w:bookmarkEnd w:id="12169"/>
      <w:bookmarkEnd w:id="12170"/>
      <w:bookmarkEnd w:id="12171"/>
      <w:bookmarkEnd w:id="12172"/>
    </w:p>
    <w:tbl>
      <w:tblPr>
        <w:tblStyle w:val="Table"/>
        <w:tblW w:w="5000" w:type="pct"/>
        <w:tblInd w:w="0" w:type="dxa"/>
        <w:tblLook w:val="04A0" w:firstRow="1" w:lastRow="0" w:firstColumn="1" w:lastColumn="0" w:noHBand="0" w:noVBand="1"/>
      </w:tblPr>
      <w:tblGrid>
        <w:gridCol w:w="3378"/>
        <w:gridCol w:w="5252"/>
      </w:tblGrid>
      <w:tr w:rsidR="00000000" w14:paraId="0822EB62" w14:textId="77777777">
        <w:trPr>
          <w:cnfStyle w:val="100000000000" w:firstRow="1" w:lastRow="0" w:firstColumn="0" w:lastColumn="0" w:oddVBand="0" w:evenVBand="0" w:oddHBand="0" w:evenHBand="0" w:firstRowFirstColumn="0" w:firstRowLastColumn="0" w:lastRowFirstColumn="0" w:lastRowLastColumn="0"/>
        </w:trPr>
        <w:tc>
          <w:tcPr>
            <w:tcW w:w="0" w:type="auto"/>
            <w:hideMark/>
          </w:tcPr>
          <w:p w14:paraId="62B46AC4" w14:textId="77777777" w:rsidR="00000000" w:rsidRDefault="009D64FD">
            <w:r>
              <w:t>Function</w:t>
            </w:r>
          </w:p>
        </w:tc>
        <w:tc>
          <w:tcPr>
            <w:tcW w:w="0" w:type="auto"/>
            <w:hideMark/>
          </w:tcPr>
          <w:p w14:paraId="3E70CADA" w14:textId="77777777" w:rsidR="00000000" w:rsidRDefault="009D64FD">
            <w:r>
              <w:t>Meaning</w:t>
            </w:r>
          </w:p>
        </w:tc>
      </w:tr>
      <w:tr w:rsidR="00000000" w14:paraId="0DD85773" w14:textId="77777777">
        <w:tc>
          <w:tcPr>
            <w:tcW w:w="0" w:type="auto"/>
            <w:tcBorders>
              <w:top w:val="single" w:sz="4" w:space="0" w:color="auto"/>
              <w:left w:val="single" w:sz="4" w:space="0" w:color="auto"/>
              <w:bottom w:val="single" w:sz="4" w:space="0" w:color="auto"/>
              <w:right w:val="single" w:sz="4" w:space="0" w:color="auto"/>
            </w:tcBorders>
            <w:hideMark/>
          </w:tcPr>
          <w:p w14:paraId="3EACCE71" w14:textId="77777777" w:rsidR="00000000" w:rsidRDefault="009D64FD">
            <w:pPr>
              <w:rPr>
                <w:lang w:eastAsia="ja-JP" w:bidi="he-IL"/>
              </w:rPr>
            </w:pPr>
            <w:r>
              <w:rPr>
                <w:lang w:eastAsia="ja-JP" w:bidi="he-IL"/>
              </w:rPr>
              <w:t>dfdl:contentLength($node, $lengthUnits)</w:t>
            </w:r>
          </w:p>
        </w:tc>
        <w:tc>
          <w:tcPr>
            <w:tcW w:w="0" w:type="auto"/>
            <w:tcBorders>
              <w:top w:val="single" w:sz="4" w:space="0" w:color="auto"/>
              <w:left w:val="single" w:sz="4" w:space="0" w:color="auto"/>
              <w:bottom w:val="single" w:sz="4" w:space="0" w:color="auto"/>
              <w:right w:val="single" w:sz="4" w:space="0" w:color="auto"/>
            </w:tcBorders>
            <w:hideMark/>
          </w:tcPr>
          <w:p w14:paraId="0678959A" w14:textId="77777777" w:rsidR="00000000" w:rsidRDefault="009D64FD">
            <w:pPr>
              <w:rPr>
                <w:lang w:eastAsia="ja-JP" w:bidi="he-IL"/>
              </w:rPr>
            </w:pPr>
            <w:r>
              <w:rPr>
                <w:lang w:eastAsia="ja-JP" w:bidi="he-IL"/>
              </w:rPr>
              <w:t>Returns the length of the supplied node's SimpleContent region for elements of simple type, or ComplexContent region for elements of complex ty</w:t>
            </w:r>
            <w:r>
              <w:rPr>
                <w:lang w:eastAsia="ja-JP" w:bidi="he-IL"/>
              </w:rPr>
              <w:t xml:space="preserve">pe. These regions are defined in Section </w:t>
            </w:r>
            <w:r>
              <w:fldChar w:fldCharType="begin"/>
            </w:r>
            <w:r>
              <w:rPr>
                <w:lang w:eastAsia="ja-JP" w:bidi="he-IL"/>
              </w:rPr>
              <w:instrText xml:space="preserve"> REF _Ref348976487 \w \h  \* MERGEFORMAT </w:instrText>
            </w:r>
            <w:r>
              <w:fldChar w:fldCharType="separate"/>
            </w:r>
            <w:r>
              <w:rPr>
                <w:lang w:eastAsia="ja-JP" w:bidi="he-IL"/>
              </w:rPr>
              <w:t>9.2</w:t>
            </w:r>
            <w:r>
              <w:fldChar w:fldCharType="end"/>
            </w:r>
            <w:r>
              <w:rPr>
                <w:lang w:eastAsia="ja-JP" w:bidi="he-IL"/>
              </w:rPr>
              <w:t xml:space="preserve"> </w:t>
            </w:r>
            <w:r>
              <w:fldChar w:fldCharType="begin"/>
            </w:r>
            <w:r>
              <w:rPr>
                <w:lang w:eastAsia="ja-JP" w:bidi="he-IL"/>
              </w:rPr>
              <w:instrText xml:space="preserve"> REF _Ref348976498 \h  \* MERGEFORMAT </w:instrText>
            </w:r>
            <w:r>
              <w:fldChar w:fldCharType="separate"/>
            </w:r>
            <w:r>
              <w:t>DFDL Data Syntax Grammar</w:t>
            </w:r>
            <w:r>
              <w:fldChar w:fldCharType="end"/>
            </w:r>
            <w:r>
              <w:rPr>
                <w:lang w:eastAsia="ja-JP" w:bidi="he-IL"/>
              </w:rPr>
              <w:t xml:space="preserve">. The value is returned as an xs:unsignedLong. </w:t>
            </w:r>
          </w:p>
          <w:p w14:paraId="5B0FF289" w14:textId="77777777" w:rsidR="00000000" w:rsidRDefault="009D64FD">
            <w:pPr>
              <w:rPr>
                <w:lang w:eastAsia="ja-JP" w:bidi="he-IL"/>
              </w:rPr>
            </w:pPr>
            <w:r>
              <w:rPr>
                <w:lang w:eastAsia="ja-JP" w:bidi="he-IL"/>
              </w:rPr>
              <w:t>The second argument is of type xs:string and must be 'bytes', 'characters', or 'bits' (Schema Definition Error otherwise) and determines the uni</w:t>
            </w:r>
            <w:r>
              <w:rPr>
                <w:lang w:eastAsia="ja-JP" w:bidi="he-IL"/>
              </w:rPr>
              <w:t xml:space="preserve">ts of length. </w:t>
            </w:r>
          </w:p>
        </w:tc>
      </w:tr>
      <w:tr w:rsidR="00000000" w14:paraId="3545CFA5" w14:textId="77777777">
        <w:tc>
          <w:tcPr>
            <w:tcW w:w="0" w:type="auto"/>
            <w:tcBorders>
              <w:top w:val="single" w:sz="4" w:space="0" w:color="auto"/>
              <w:left w:val="single" w:sz="4" w:space="0" w:color="auto"/>
              <w:bottom w:val="single" w:sz="4" w:space="0" w:color="auto"/>
              <w:right w:val="single" w:sz="4" w:space="0" w:color="auto"/>
            </w:tcBorders>
            <w:hideMark/>
          </w:tcPr>
          <w:p w14:paraId="3F9F9CE9" w14:textId="77777777" w:rsidR="00000000" w:rsidRDefault="009D64FD">
            <w:pPr>
              <w:rPr>
                <w:lang w:eastAsia="ja-JP" w:bidi="he-IL"/>
              </w:rPr>
            </w:pPr>
            <w:r>
              <w:t>dfdl:valueLength</w:t>
            </w:r>
            <w:r>
              <w:rPr>
                <w:lang w:eastAsia="ja-JP" w:bidi="he-IL"/>
              </w:rPr>
              <w:t>($node, $lengthUnits)</w:t>
            </w:r>
          </w:p>
        </w:tc>
        <w:tc>
          <w:tcPr>
            <w:tcW w:w="0" w:type="auto"/>
            <w:tcBorders>
              <w:top w:val="single" w:sz="4" w:space="0" w:color="auto"/>
              <w:left w:val="single" w:sz="4" w:space="0" w:color="auto"/>
              <w:bottom w:val="single" w:sz="4" w:space="0" w:color="auto"/>
              <w:right w:val="single" w:sz="4" w:space="0" w:color="auto"/>
            </w:tcBorders>
            <w:hideMark/>
          </w:tcPr>
          <w:p w14:paraId="69537115" w14:textId="77777777" w:rsidR="00000000" w:rsidRDefault="009D64FD">
            <w:pPr>
              <w:rPr>
                <w:lang w:eastAsia="ja-JP" w:bidi="he-IL"/>
              </w:rPr>
            </w:pPr>
            <w:r>
              <w:rPr>
                <w:lang w:eastAsia="ja-JP" w:bidi="he-IL"/>
              </w:rPr>
              <w:t xml:space="preserve">Returns the length of the supplied node's </w:t>
            </w:r>
            <w:del w:id="12173" w:author="Mike Beckerle" w:date="2019-11-25T14:27:00Z">
              <w:r>
                <w:rPr>
                  <w:lang w:eastAsia="ja-JP" w:bidi="he-IL"/>
                </w:rPr>
                <w:delText>SimpleValue or NilLogicalValue</w:delText>
              </w:r>
            </w:del>
            <w:ins w:id="12174" w:author="Mike Beckerle" w:date="2019-11-25T14:27:00Z">
              <w:r>
                <w:rPr>
                  <w:lang w:eastAsia="ja-JP" w:bidi="he-IL"/>
                </w:rPr>
                <w:t>SimpleLogicalValue</w:t>
              </w:r>
            </w:ins>
            <w:r>
              <w:rPr>
                <w:lang w:eastAsia="ja-JP" w:bidi="he-IL"/>
              </w:rPr>
              <w:t xml:space="preserve"> region for elements of simple type, or </w:t>
            </w:r>
            <w:del w:id="12175" w:author="Mike Beckerle" w:date="2019-11-25T14:19:00Z">
              <w:r>
                <w:rPr>
                  <w:lang w:eastAsia="ja-JP" w:bidi="he-IL"/>
                </w:rPr>
                <w:delText xml:space="preserve">ComplexContent </w:delText>
              </w:r>
            </w:del>
            <w:ins w:id="12176" w:author="Mike Beckerle" w:date="2019-11-25T14:19:00Z">
              <w:r>
                <w:rPr>
                  <w:lang w:eastAsia="ja-JP" w:bidi="he-IL"/>
                </w:rPr>
                <w:t xml:space="preserve">ComplexValue </w:t>
              </w:r>
            </w:ins>
            <w:r>
              <w:rPr>
                <w:lang w:eastAsia="ja-JP" w:bidi="he-IL"/>
              </w:rPr>
              <w:t xml:space="preserve">region </w:t>
            </w:r>
            <w:r>
              <w:rPr>
                <w:lang w:eastAsia="ja-JP" w:bidi="he-IL"/>
              </w:rPr>
              <w:t xml:space="preserve">for elements of complex type. These regions are defined in Section </w:t>
            </w:r>
            <w:r>
              <w:fldChar w:fldCharType="begin"/>
            </w:r>
            <w:r>
              <w:rPr>
                <w:lang w:eastAsia="ja-JP" w:bidi="he-IL"/>
              </w:rPr>
              <w:instrText xml:space="preserve"> REF _Ref348976487 \w \h  \* MERGEFORMAT </w:instrText>
            </w:r>
            <w:r>
              <w:fldChar w:fldCharType="separate"/>
            </w:r>
            <w:r>
              <w:rPr>
                <w:lang w:eastAsia="ja-JP" w:bidi="he-IL"/>
              </w:rPr>
              <w:t>9.2</w:t>
            </w:r>
            <w:r>
              <w:fldChar w:fldCharType="end"/>
            </w:r>
            <w:r>
              <w:rPr>
                <w:lang w:eastAsia="ja-JP" w:bidi="he-IL"/>
              </w:rPr>
              <w:t xml:space="preserve"> </w:t>
            </w:r>
            <w:r>
              <w:fldChar w:fldCharType="begin"/>
            </w:r>
            <w:r>
              <w:rPr>
                <w:lang w:eastAsia="ja-JP" w:bidi="he-IL"/>
              </w:rPr>
              <w:instrText xml:space="preserve"> REF _Ref348976498 \h  \* MERGEFORMAT </w:instrText>
            </w:r>
            <w:r>
              <w:fldChar w:fldCharType="separate"/>
            </w:r>
            <w:r>
              <w:t>DFDL Data Syntax Grammar</w:t>
            </w:r>
            <w:r>
              <w:fldChar w:fldCharType="end"/>
            </w:r>
            <w:r>
              <w:rPr>
                <w:lang w:eastAsia="ja-JP" w:bidi="he-IL"/>
              </w:rPr>
              <w:t xml:space="preserve">. The value is returned as an xs:unsignedLong. </w:t>
            </w:r>
          </w:p>
          <w:p w14:paraId="412615AF" w14:textId="77777777" w:rsidR="00000000" w:rsidRDefault="009D64FD">
            <w:pPr>
              <w:rPr>
                <w:lang w:eastAsia="ja-JP" w:bidi="he-IL"/>
              </w:rPr>
            </w:pPr>
            <w:r>
              <w:rPr>
                <w:lang w:eastAsia="ja-JP" w:bidi="he-IL"/>
              </w:rPr>
              <w:t xml:space="preserve">For simple types, the valueLength() function returns a length which </w:t>
            </w:r>
            <w:r>
              <w:t>excludes any padding or filling.</w:t>
            </w:r>
          </w:p>
          <w:p w14:paraId="6D1AB95B" w14:textId="77777777" w:rsidR="00000000" w:rsidRDefault="009D64FD">
            <w:pPr>
              <w:rPr>
                <w:lang w:eastAsia="ja-JP" w:bidi="he-IL"/>
              </w:rPr>
            </w:pPr>
            <w:r>
              <w:rPr>
                <w:lang w:eastAsia="ja-JP" w:bidi="he-IL"/>
              </w:rPr>
              <w:t>The second argument is is of type xs:string and must be</w:t>
            </w:r>
            <w:r>
              <w:rPr>
                <w:lang w:eastAsia="ja-JP" w:bidi="he-IL"/>
              </w:rPr>
              <w:t xml:space="preserve"> 'bytes', 'characters', or 'bits' (Schema Definition Error otherwise) and determines the units of length.</w:t>
            </w:r>
          </w:p>
        </w:tc>
      </w:tr>
      <w:tr w:rsidR="00000000" w14:paraId="596FC597" w14:textId="77777777">
        <w:tc>
          <w:tcPr>
            <w:tcW w:w="0" w:type="auto"/>
            <w:tcBorders>
              <w:top w:val="single" w:sz="4" w:space="0" w:color="auto"/>
              <w:left w:val="single" w:sz="4" w:space="0" w:color="auto"/>
              <w:bottom w:val="single" w:sz="4" w:space="0" w:color="auto"/>
              <w:right w:val="single" w:sz="4" w:space="0" w:color="auto"/>
            </w:tcBorders>
            <w:hideMark/>
          </w:tcPr>
          <w:p w14:paraId="523BC2E2" w14:textId="77777777" w:rsidR="00000000" w:rsidRDefault="009D64FD">
            <w:pPr>
              <w:rPr>
                <w:lang w:eastAsia="ja-JP" w:bidi="he-IL"/>
              </w:rPr>
            </w:pPr>
            <w:r>
              <w:rPr>
                <w:lang w:eastAsia="ja-JP" w:bidi="he-IL"/>
              </w:rPr>
              <w:t>dfdl:testBit($data, $bitPos)</w:t>
            </w:r>
            <w:r>
              <w:rPr>
                <w:rFonts w:eastAsia="MS Mincho"/>
                <w:lang w:eastAsia="ja-JP"/>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9B03F0D" w14:textId="77777777" w:rsidR="00000000" w:rsidRDefault="009D64FD">
            <w:pPr>
              <w:rPr>
                <w:lang w:eastAsia="ja-JP" w:bidi="he-IL"/>
              </w:rPr>
            </w:pPr>
            <w:r>
              <w:rPr>
                <w:rFonts w:eastAsia="MS Mincho"/>
                <w:lang w:eastAsia="ja-JP"/>
              </w:rPr>
              <w:t>Returns Boolean true if the bit number given by the xs:nonNegativeInteger $bitPos is set on in the xs:unsignedByte give</w:t>
            </w:r>
            <w:r>
              <w:rPr>
                <w:rFonts w:eastAsia="MS Mincho"/>
                <w:lang w:eastAsia="ja-JP"/>
              </w:rPr>
              <w:t>n by $data, otherwise returns Boolean false.</w:t>
            </w:r>
          </w:p>
        </w:tc>
      </w:tr>
      <w:tr w:rsidR="00000000" w14:paraId="13D84507" w14:textId="77777777">
        <w:tc>
          <w:tcPr>
            <w:tcW w:w="0" w:type="auto"/>
            <w:tcBorders>
              <w:top w:val="single" w:sz="4" w:space="0" w:color="auto"/>
              <w:left w:val="single" w:sz="4" w:space="0" w:color="auto"/>
              <w:bottom w:val="single" w:sz="4" w:space="0" w:color="auto"/>
              <w:right w:val="single" w:sz="4" w:space="0" w:color="auto"/>
            </w:tcBorders>
            <w:hideMark/>
          </w:tcPr>
          <w:p w14:paraId="2FFC12F7" w14:textId="77777777" w:rsidR="00000000" w:rsidRDefault="009D64FD">
            <w:pPr>
              <w:rPr>
                <w:lang w:eastAsia="ja-JP" w:bidi="he-IL"/>
              </w:rPr>
            </w:pPr>
            <w:r>
              <w:rPr>
                <w:rFonts w:eastAsia="MS Mincho"/>
                <w:lang w:eastAsia="ja-JP"/>
              </w:rPr>
              <w:t>dfdl:setBits($bit1, $bit2, ... $bit8)</w:t>
            </w:r>
          </w:p>
        </w:tc>
        <w:tc>
          <w:tcPr>
            <w:tcW w:w="0" w:type="auto"/>
            <w:tcBorders>
              <w:top w:val="single" w:sz="4" w:space="0" w:color="auto"/>
              <w:left w:val="single" w:sz="4" w:space="0" w:color="auto"/>
              <w:bottom w:val="single" w:sz="4" w:space="0" w:color="auto"/>
              <w:right w:val="single" w:sz="4" w:space="0" w:color="auto"/>
            </w:tcBorders>
            <w:hideMark/>
          </w:tcPr>
          <w:p w14:paraId="747050CA" w14:textId="77777777" w:rsidR="00000000" w:rsidRDefault="009D64FD">
            <w:pPr>
              <w:rPr>
                <w:lang w:eastAsia="ja-JP" w:bidi="he-IL"/>
              </w:rPr>
            </w:pPr>
            <w:r>
              <w:rPr>
                <w:rFonts w:eastAsia="MS Mincho"/>
                <w:lang w:eastAsia="ja-JP"/>
              </w:rPr>
              <w:t>Returns an unsigned byte being the value of the bit positions provided by the Boolean arguments, where true is1, false is 0. The number of arguments must be 8.</w:t>
            </w:r>
          </w:p>
        </w:tc>
      </w:tr>
      <w:tr w:rsidR="00000000" w14:paraId="44FB63C0" w14:textId="77777777">
        <w:tc>
          <w:tcPr>
            <w:tcW w:w="0" w:type="auto"/>
            <w:tcBorders>
              <w:top w:val="single" w:sz="4" w:space="0" w:color="auto"/>
              <w:left w:val="single" w:sz="4" w:space="0" w:color="auto"/>
              <w:bottom w:val="single" w:sz="4" w:space="0" w:color="auto"/>
              <w:right w:val="single" w:sz="4" w:space="0" w:color="auto"/>
            </w:tcBorders>
            <w:hideMark/>
          </w:tcPr>
          <w:p w14:paraId="6ADCE9E5" w14:textId="77777777" w:rsidR="00000000" w:rsidRDefault="009D64FD">
            <w:pPr>
              <w:rPr>
                <w:rFonts w:eastAsia="MS Mincho"/>
              </w:rPr>
            </w:pPr>
            <w:r>
              <w:rPr>
                <w:rFonts w:eastAsia="MS Mincho"/>
              </w:rPr>
              <w:t>dfdl:occurs</w:t>
            </w:r>
            <w:r>
              <w:rPr>
                <w:rFonts w:eastAsia="MS Mincho"/>
              </w:rPr>
              <w:t>Index()</w:t>
            </w:r>
          </w:p>
        </w:tc>
        <w:tc>
          <w:tcPr>
            <w:tcW w:w="0" w:type="auto"/>
            <w:tcBorders>
              <w:top w:val="single" w:sz="4" w:space="0" w:color="auto"/>
              <w:left w:val="single" w:sz="4" w:space="0" w:color="auto"/>
              <w:bottom w:val="single" w:sz="4" w:space="0" w:color="auto"/>
              <w:right w:val="single" w:sz="4" w:space="0" w:color="auto"/>
            </w:tcBorders>
            <w:hideMark/>
          </w:tcPr>
          <w:p w14:paraId="3805D38E" w14:textId="77777777" w:rsidR="00000000" w:rsidRDefault="009D64FD">
            <w:r>
              <w:t xml:space="preserve">Returns the position of the current item of an array </w:t>
            </w:r>
            <w:r>
              <w:rPr>
                <w:lang w:eastAsia="ja-JP" w:bidi="he-IL"/>
              </w:rPr>
              <w:t>as an xs:nonNegativeInteger</w:t>
            </w:r>
            <w:r>
              <w:t xml:space="preserve">. </w:t>
            </w:r>
          </w:p>
          <w:p w14:paraId="5291AEA6" w14:textId="77777777" w:rsidR="00000000" w:rsidRDefault="009D64FD">
            <w:r>
              <w:t>The first element is at position 1.</w:t>
            </w:r>
          </w:p>
          <w:p w14:paraId="39E5FBC2" w14:textId="77777777" w:rsidR="00000000" w:rsidRDefault="009D64FD">
            <w:pPr>
              <w:rPr>
                <w:rFonts w:cs="Arial"/>
              </w:rPr>
            </w:pPr>
            <w:r>
              <w:rPr>
                <w:rFonts w:cs="Arial"/>
              </w:rPr>
              <w:t>The function may be used on non-array elements so long as it appears within the dynamic scope of some array element.</w:t>
            </w:r>
          </w:p>
          <w:p w14:paraId="46F81911" w14:textId="77777777" w:rsidR="00000000" w:rsidRDefault="009D64FD">
            <w:pPr>
              <w:rPr>
                <w:rFonts w:cs="Arial"/>
              </w:rPr>
            </w:pPr>
            <w:r>
              <w:rPr>
                <w:rFonts w:cs="Arial"/>
              </w:rPr>
              <w:t>In this case</w:t>
            </w:r>
            <w:r>
              <w:rPr>
                <w:rFonts w:cs="Arial"/>
              </w:rPr>
              <w:t xml:space="preserve"> it returns the index of the current item of the innermost enclosing array element.</w:t>
            </w:r>
          </w:p>
          <w:p w14:paraId="36E687FA" w14:textId="77777777" w:rsidR="00000000" w:rsidRDefault="009D64FD">
            <w:pPr>
              <w:rPr>
                <w:lang w:eastAsia="ja-JP" w:bidi="he-IL"/>
              </w:rPr>
            </w:pPr>
            <w:r>
              <w:rPr>
                <w:rFonts w:cs="Arial"/>
              </w:rPr>
              <w:t>It is a Schema Definition Error if this function is called when there is no enclosing array element.</w:t>
            </w:r>
          </w:p>
        </w:tc>
      </w:tr>
      <w:tr w:rsidR="00000000" w14:paraId="007AE92B" w14:textId="77777777">
        <w:tc>
          <w:tcPr>
            <w:tcW w:w="0" w:type="auto"/>
            <w:tcBorders>
              <w:top w:val="single" w:sz="4" w:space="0" w:color="auto"/>
              <w:left w:val="single" w:sz="4" w:space="0" w:color="auto"/>
              <w:bottom w:val="single" w:sz="4" w:space="0" w:color="auto"/>
              <w:right w:val="single" w:sz="4" w:space="0" w:color="auto"/>
            </w:tcBorders>
            <w:hideMark/>
          </w:tcPr>
          <w:p w14:paraId="7B2EA619" w14:textId="77777777" w:rsidR="00000000" w:rsidRDefault="009D64FD">
            <w:pPr>
              <w:rPr>
                <w:rFonts w:eastAsia="MS Mincho"/>
              </w:rPr>
            </w:pPr>
            <w:r>
              <w:rPr>
                <w:rFonts w:eastAsia="MS Mincho"/>
              </w:rPr>
              <w:t>dfdl:checkConstraints($node)</w:t>
            </w:r>
          </w:p>
        </w:tc>
        <w:tc>
          <w:tcPr>
            <w:tcW w:w="0" w:type="auto"/>
            <w:tcBorders>
              <w:top w:val="single" w:sz="4" w:space="0" w:color="auto"/>
              <w:left w:val="single" w:sz="4" w:space="0" w:color="auto"/>
              <w:bottom w:val="single" w:sz="4" w:space="0" w:color="auto"/>
              <w:right w:val="single" w:sz="4" w:space="0" w:color="auto"/>
            </w:tcBorders>
            <w:hideMark/>
          </w:tcPr>
          <w:p w14:paraId="47A6F5C2" w14:textId="77777777" w:rsidR="00000000" w:rsidRDefault="009D64FD">
            <w:r>
              <w:t>Returns boolean true if the specified nod</w:t>
            </w:r>
            <w:r>
              <w:t>e value satisfies the XML schema facet constraints that are associated with it. Returns false if the specified node does not meet the constraints or does not exist.</w:t>
            </w:r>
          </w:p>
          <w:p w14:paraId="6B2EE3DF" w14:textId="77777777" w:rsidR="00000000" w:rsidRDefault="009D64FD">
            <w:r>
              <w:t>The facets that are checked are</w:t>
            </w:r>
          </w:p>
          <w:p w14:paraId="00E8DE66" w14:textId="77777777" w:rsidR="00000000" w:rsidRDefault="009D64FD">
            <w:pPr>
              <w:numPr>
                <w:ilvl w:val="0"/>
                <w:numId w:val="164"/>
              </w:numPr>
              <w:ind w:left="0" w:firstLine="0"/>
            </w:pPr>
            <w:r>
              <w:t xml:space="preserve">minLength, maxLength </w:t>
            </w:r>
          </w:p>
          <w:p w14:paraId="00A89041" w14:textId="77777777" w:rsidR="00000000" w:rsidRDefault="009D64FD">
            <w:pPr>
              <w:numPr>
                <w:ilvl w:val="0"/>
                <w:numId w:val="164"/>
              </w:numPr>
              <w:ind w:left="0" w:firstLine="0"/>
            </w:pPr>
            <w:r>
              <w:t xml:space="preserve">pattern </w:t>
            </w:r>
          </w:p>
          <w:p w14:paraId="5DB2ACA2" w14:textId="77777777" w:rsidR="00000000" w:rsidRDefault="009D64FD">
            <w:pPr>
              <w:numPr>
                <w:ilvl w:val="0"/>
                <w:numId w:val="164"/>
              </w:numPr>
              <w:ind w:left="0" w:firstLine="0"/>
            </w:pPr>
            <w:r>
              <w:t xml:space="preserve">enumeration </w:t>
            </w:r>
          </w:p>
          <w:p w14:paraId="2A95AFD6" w14:textId="77777777" w:rsidR="00000000" w:rsidRDefault="009D64FD">
            <w:pPr>
              <w:numPr>
                <w:ilvl w:val="0"/>
                <w:numId w:val="164"/>
              </w:numPr>
              <w:ind w:left="0" w:firstLine="0"/>
            </w:pPr>
            <w:r>
              <w:t xml:space="preserve">maxInclusive, maxExclusive, minExclusive, minInclusive </w:t>
            </w:r>
          </w:p>
          <w:p w14:paraId="4B875BF7" w14:textId="77777777" w:rsidR="00000000" w:rsidRDefault="009D64FD">
            <w:pPr>
              <w:numPr>
                <w:ilvl w:val="0"/>
                <w:numId w:val="164"/>
              </w:numPr>
              <w:ind w:left="0" w:firstLine="0"/>
            </w:pPr>
            <w:r>
              <w:t xml:space="preserve">totalDigits </w:t>
            </w:r>
          </w:p>
          <w:p w14:paraId="22DFE78D" w14:textId="77777777" w:rsidR="00000000" w:rsidRDefault="009D64FD">
            <w:pPr>
              <w:numPr>
                <w:ilvl w:val="0"/>
                <w:numId w:val="164"/>
              </w:numPr>
              <w:ind w:left="0" w:firstLine="0"/>
            </w:pPr>
            <w:r>
              <w:t xml:space="preserve">fractionDigits </w:t>
            </w:r>
          </w:p>
          <w:p w14:paraId="02C2D761" w14:textId="77777777" w:rsidR="00000000" w:rsidRDefault="009D64FD">
            <w:r>
              <w:t xml:space="preserve">See Section </w:t>
            </w:r>
            <w:r>
              <w:fldChar w:fldCharType="begin"/>
            </w:r>
            <w:r>
              <w:instrText xml:space="preserve"> REF _Ref346447428 \r \h  \* MERGEFORMAT </w:instrText>
            </w:r>
            <w:r>
              <w:fldChar w:fldCharType="separate"/>
            </w:r>
            <w:r>
              <w:t>5.2</w:t>
            </w:r>
            <w:r>
              <w:fldChar w:fldCharType="end"/>
            </w:r>
            <w:r>
              <w:t xml:space="preserve"> </w:t>
            </w:r>
            <w:r>
              <w:t>for which facets are checked for each simple type.</w:t>
            </w:r>
          </w:p>
          <w:p w14:paraId="07CD5ED6" w14:textId="77777777" w:rsidR="00000000" w:rsidRDefault="009D64FD">
            <w:r>
              <w:t>Additionally the XSD fixed property is checked.</w:t>
            </w:r>
          </w:p>
          <w:p w14:paraId="6CBBECDE" w14:textId="77777777" w:rsidR="00000000" w:rsidRDefault="009D64FD">
            <w:r>
              <w:t>It is a Schema Definition Error if the argument is a complex element.</w:t>
            </w:r>
          </w:p>
        </w:tc>
      </w:tr>
      <w:tr w:rsidR="00000000" w14:paraId="3F3C1370" w14:textId="77777777">
        <w:tc>
          <w:tcPr>
            <w:tcW w:w="0" w:type="auto"/>
            <w:tcBorders>
              <w:top w:val="single" w:sz="4" w:space="0" w:color="auto"/>
              <w:left w:val="single" w:sz="4" w:space="0" w:color="auto"/>
              <w:bottom w:val="single" w:sz="4" w:space="0" w:color="auto"/>
              <w:right w:val="single" w:sz="4" w:space="0" w:color="auto"/>
            </w:tcBorders>
            <w:hideMark/>
          </w:tcPr>
          <w:p w14:paraId="064FC9CD" w14:textId="77777777" w:rsidR="00000000" w:rsidRDefault="009D64FD">
            <w:pPr>
              <w:rPr>
                <w:rFonts w:eastAsia="MS Mincho" w:cs="Arial"/>
              </w:rPr>
            </w:pPr>
            <w:bookmarkStart w:id="12177" w:name="_Toc199844401"/>
            <w:bookmarkStart w:id="12178" w:name="_Toc199841835"/>
            <w:bookmarkStart w:id="12179" w:name="_Toc199516284"/>
            <w:bookmarkStart w:id="12180" w:name="_Toc199515845"/>
            <w:bookmarkStart w:id="12181" w:name="_Toc199515657"/>
            <w:bookmarkStart w:id="12182" w:name="_Toc199844399"/>
            <w:bookmarkStart w:id="12183" w:name="_Toc199841833"/>
            <w:bookmarkStart w:id="12184" w:name="_Toc199516281"/>
            <w:bookmarkStart w:id="12185" w:name="_Toc199515842"/>
            <w:bookmarkStart w:id="12186" w:name="_Toc199515654"/>
            <w:bookmarkStart w:id="12187" w:name="_Toc199516278"/>
            <w:bookmarkStart w:id="12188" w:name="_Toc199515839"/>
            <w:bookmarkStart w:id="12189" w:name="_Toc199515651"/>
            <w:bookmarkStart w:id="12190" w:name="_Toc199516285"/>
            <w:bookmarkEnd w:id="12177"/>
            <w:bookmarkEnd w:id="12178"/>
            <w:bookmarkEnd w:id="12179"/>
            <w:bookmarkEnd w:id="12180"/>
            <w:bookmarkEnd w:id="12181"/>
            <w:bookmarkEnd w:id="12182"/>
            <w:bookmarkEnd w:id="12183"/>
            <w:bookmarkEnd w:id="12184"/>
            <w:bookmarkEnd w:id="12185"/>
            <w:bookmarkEnd w:id="12186"/>
            <w:bookmarkEnd w:id="12187"/>
            <w:bookmarkEnd w:id="12188"/>
            <w:bookmarkEnd w:id="12189"/>
            <w:r>
              <w:rPr>
                <w:rFonts w:eastAsia="MS Mincho" w:cs="Arial"/>
              </w:rPr>
              <w:t xml:space="preserve">dfdl:encodeDFDLEntities($arg) </w:t>
            </w:r>
          </w:p>
        </w:tc>
        <w:tc>
          <w:tcPr>
            <w:tcW w:w="0" w:type="auto"/>
            <w:tcBorders>
              <w:top w:val="single" w:sz="4" w:space="0" w:color="auto"/>
              <w:left w:val="single" w:sz="4" w:space="0" w:color="auto"/>
              <w:bottom w:val="single" w:sz="4" w:space="0" w:color="auto"/>
              <w:right w:val="single" w:sz="4" w:space="0" w:color="auto"/>
            </w:tcBorders>
            <w:hideMark/>
          </w:tcPr>
          <w:p w14:paraId="3DFD7346" w14:textId="77777777" w:rsidR="00000000" w:rsidRDefault="009D64FD">
            <w:r>
              <w:t xml:space="preserve">Returns a </w:t>
            </w:r>
            <w:r>
              <w:rPr>
                <w:rFonts w:cs="Arial"/>
              </w:rPr>
              <w:t xml:space="preserve">string containing a </w:t>
            </w:r>
            <w:r>
              <w:t>DFDL string literal const</w:t>
            </w:r>
            <w:r>
              <w:t xml:space="preserve">ructed from the $arg string argument. If $arg contains any '%' and/or space characters, then the return value replaces each '%' with '%%' and each space with '%SP;', otherwise $arg is returned unchanged. </w:t>
            </w:r>
          </w:p>
        </w:tc>
      </w:tr>
      <w:tr w:rsidR="00000000" w14:paraId="6E8DE2AE" w14:textId="77777777">
        <w:tc>
          <w:tcPr>
            <w:tcW w:w="0" w:type="auto"/>
            <w:tcBorders>
              <w:top w:val="single" w:sz="4" w:space="0" w:color="auto"/>
              <w:left w:val="single" w:sz="4" w:space="0" w:color="auto"/>
              <w:bottom w:val="single" w:sz="4" w:space="0" w:color="auto"/>
              <w:right w:val="single" w:sz="4" w:space="0" w:color="auto"/>
            </w:tcBorders>
            <w:hideMark/>
          </w:tcPr>
          <w:p w14:paraId="7EC28374" w14:textId="77777777" w:rsidR="00000000" w:rsidRDefault="009D64FD">
            <w:pPr>
              <w:rPr>
                <w:rFonts w:eastAsia="MS Mincho" w:cs="Arial"/>
              </w:rPr>
            </w:pPr>
            <w:r>
              <w:rPr>
                <w:rFonts w:eastAsia="MS Mincho" w:cs="Arial"/>
              </w:rPr>
              <w:t>dfdl:decodeDFDLEntities ($arg)</w:t>
            </w:r>
          </w:p>
        </w:tc>
        <w:tc>
          <w:tcPr>
            <w:tcW w:w="0" w:type="auto"/>
            <w:tcBorders>
              <w:top w:val="single" w:sz="4" w:space="0" w:color="auto"/>
              <w:left w:val="single" w:sz="4" w:space="0" w:color="auto"/>
              <w:bottom w:val="single" w:sz="4" w:space="0" w:color="auto"/>
              <w:right w:val="single" w:sz="4" w:space="0" w:color="auto"/>
            </w:tcBorders>
            <w:hideMark/>
          </w:tcPr>
          <w:p w14:paraId="0739FC32" w14:textId="77777777" w:rsidR="00000000" w:rsidRDefault="009D64FD">
            <w:r>
              <w:t>Returns a string co</w:t>
            </w:r>
            <w:r>
              <w:t xml:space="preserve">nstructed from the $arg string argument. If $arg contains syntax matching DFDL Character Entities syntax, then the corresponding characters are used in the result.  Any characters in $arg not matching the DFDL Character Entities syntax remain unchanged in </w:t>
            </w:r>
            <w:r>
              <w:t>the result.</w:t>
            </w:r>
          </w:p>
          <w:p w14:paraId="568CB1CD" w14:textId="77777777" w:rsidR="00000000" w:rsidRDefault="009D64FD">
            <w:r>
              <w:t>It is a Schema Definition Error if $arg contains syntax matching DFDL Byte Value Entities syntax.</w:t>
            </w:r>
          </w:p>
        </w:tc>
      </w:tr>
      <w:tr w:rsidR="00000000" w14:paraId="38C61129" w14:textId="77777777">
        <w:tc>
          <w:tcPr>
            <w:tcW w:w="0" w:type="auto"/>
            <w:tcBorders>
              <w:top w:val="single" w:sz="4" w:space="0" w:color="auto"/>
              <w:left w:val="single" w:sz="4" w:space="0" w:color="auto"/>
              <w:bottom w:val="single" w:sz="4" w:space="0" w:color="auto"/>
              <w:right w:val="single" w:sz="4" w:space="0" w:color="auto"/>
            </w:tcBorders>
            <w:hideMark/>
          </w:tcPr>
          <w:p w14:paraId="543E2BEA" w14:textId="77777777" w:rsidR="00000000" w:rsidRDefault="009D64FD">
            <w:pPr>
              <w:rPr>
                <w:rFonts w:eastAsia="MS Mincho" w:cs="Arial"/>
              </w:rPr>
            </w:pPr>
            <w:r>
              <w:rPr>
                <w:rFonts w:eastAsia="MS Mincho" w:cs="Arial"/>
              </w:rPr>
              <w:t xml:space="preserve">dfdl:containsDFDLEntities($arg) </w:t>
            </w:r>
          </w:p>
        </w:tc>
        <w:tc>
          <w:tcPr>
            <w:tcW w:w="0" w:type="auto"/>
            <w:tcBorders>
              <w:top w:val="single" w:sz="4" w:space="0" w:color="auto"/>
              <w:left w:val="single" w:sz="4" w:space="0" w:color="auto"/>
              <w:bottom w:val="single" w:sz="4" w:space="0" w:color="auto"/>
              <w:right w:val="single" w:sz="4" w:space="0" w:color="auto"/>
            </w:tcBorders>
            <w:hideMark/>
          </w:tcPr>
          <w:p w14:paraId="70278FD7" w14:textId="77777777" w:rsidR="00000000" w:rsidRDefault="009D64FD">
            <w:r>
              <w:t xml:space="preserve">Returns a Boolean indicating whether the $arg string argument contains one or more DFDL entities. </w:t>
            </w:r>
          </w:p>
        </w:tc>
      </w:tr>
      <w:tr w:rsidR="00000000" w14:paraId="73EB02DD" w14:textId="77777777">
        <w:tc>
          <w:tcPr>
            <w:tcW w:w="0" w:type="auto"/>
            <w:tcBorders>
              <w:top w:val="single" w:sz="4" w:space="0" w:color="auto"/>
              <w:left w:val="single" w:sz="4" w:space="0" w:color="auto"/>
              <w:bottom w:val="single" w:sz="4" w:space="0" w:color="auto"/>
              <w:right w:val="single" w:sz="4" w:space="0" w:color="auto"/>
            </w:tcBorders>
            <w:hideMark/>
          </w:tcPr>
          <w:p w14:paraId="218D14A8" w14:textId="77777777" w:rsidR="00000000" w:rsidRDefault="009D64FD">
            <w:r>
              <w:rPr>
                <w:rFonts w:cs="Arial"/>
              </w:rPr>
              <w:t>dfdl:timeZoneFromDateTime($arg)</w:t>
            </w:r>
            <w:r>
              <w:t xml:space="preserve"> </w:t>
            </w:r>
          </w:p>
          <w:p w14:paraId="3C5E44CD" w14:textId="77777777" w:rsidR="00000000" w:rsidRDefault="009D64FD">
            <w:pPr>
              <w:rPr>
                <w:rFonts w:cs="Arial"/>
              </w:rPr>
            </w:pPr>
            <w:r>
              <w:rPr>
                <w:rFonts w:cs="Arial"/>
              </w:rPr>
              <w:t>dfdl:timeZoneFromDate($arg)</w:t>
            </w:r>
          </w:p>
          <w:p w14:paraId="0782492A" w14:textId="77777777" w:rsidR="00000000" w:rsidRDefault="009D64FD">
            <w:pPr>
              <w:rPr>
                <w:rFonts w:eastAsia="MS Mincho" w:cs="Arial"/>
              </w:rPr>
            </w:pPr>
            <w:r>
              <w:rPr>
                <w:rFonts w:cs="Arial"/>
              </w:rPr>
              <w:t>dfdl:timeZoneFromTime ($arg)</w:t>
            </w:r>
          </w:p>
        </w:tc>
        <w:tc>
          <w:tcPr>
            <w:tcW w:w="0" w:type="auto"/>
            <w:tcBorders>
              <w:top w:val="single" w:sz="4" w:space="0" w:color="auto"/>
              <w:left w:val="single" w:sz="4" w:space="0" w:color="auto"/>
              <w:bottom w:val="single" w:sz="4" w:space="0" w:color="auto"/>
              <w:right w:val="single" w:sz="4" w:space="0" w:color="auto"/>
            </w:tcBorders>
            <w:hideMark/>
          </w:tcPr>
          <w:p w14:paraId="2C3D77D2" w14:textId="77777777" w:rsidR="00000000" w:rsidRDefault="009D64FD">
            <w:pPr>
              <w:rPr>
                <w:color w:val="000000"/>
              </w:rPr>
            </w:pPr>
            <w:r>
              <w:rPr>
                <w:color w:val="000000"/>
              </w:rPr>
              <w:t>Returns the timezone component, if any, of $arg as an xs:string. The $arg is of type xs:dateTime, xs:date and xs:time respectively.</w:t>
            </w:r>
          </w:p>
          <w:p w14:paraId="4D2A8988" w14:textId="77777777" w:rsidR="00000000" w:rsidRDefault="009D64FD">
            <w:r>
              <w:rPr>
                <w:color w:val="000000"/>
              </w:rPr>
              <w:t xml:space="preserve">If $arg has a timezone component, </w:t>
            </w:r>
            <w:r>
              <w:rPr>
                <w:color w:val="000000"/>
              </w:rPr>
              <w:t>then the result is a string in the format of an ISO Time zone designator. Interpreted as an offset from UTC, its value may range from +14:00 to -14:00 hours, both inclusive. The UTC time zone is represented as "+00:00". If the $arg has no timezone componen</w:t>
            </w:r>
            <w:r>
              <w:rPr>
                <w:color w:val="000000"/>
              </w:rPr>
              <w:t>t, then "" (empty string) is returned.</w:t>
            </w:r>
          </w:p>
        </w:tc>
      </w:tr>
      <w:tr w:rsidR="00000000" w14:paraId="4D544BCC" w14:textId="77777777">
        <w:trPr>
          <w:ins w:id="12191" w:author="Mike Beckerle" w:date="2019-09-26T19:43:00Z"/>
        </w:trPr>
        <w:tc>
          <w:tcPr>
            <w:tcW w:w="0" w:type="auto"/>
            <w:tcBorders>
              <w:top w:val="single" w:sz="4" w:space="0" w:color="auto"/>
              <w:left w:val="single" w:sz="4" w:space="0" w:color="auto"/>
              <w:bottom w:val="single" w:sz="4" w:space="0" w:color="auto"/>
              <w:right w:val="single" w:sz="4" w:space="0" w:color="auto"/>
            </w:tcBorders>
            <w:hideMark/>
          </w:tcPr>
          <w:p w14:paraId="19D9DE09" w14:textId="77777777" w:rsidR="00000000" w:rsidRDefault="009D64FD">
            <w:pPr>
              <w:pStyle w:val="BodyText"/>
              <w:rPr>
                <w:ins w:id="12192" w:author="Mike Beckerle" w:date="2019-09-26T19:43:00Z"/>
                <w:rFonts w:cs="Arial"/>
              </w:rPr>
            </w:pPr>
            <w:ins w:id="12193" w:author="Mike Beckerle" w:date="2019-09-26T19:44:00Z">
              <w:r>
                <w:t>dfdl:checkRangeInclusive($node, $val1, $val2)</w:t>
              </w:r>
              <w:r>
                <w:br/>
                <w:t>dfdl:checkRangeExclusive($node, $val1, $val2)</w:t>
              </w:r>
              <w:r>
                <w:br/>
              </w:r>
            </w:ins>
          </w:p>
        </w:tc>
        <w:tc>
          <w:tcPr>
            <w:tcW w:w="0" w:type="auto"/>
            <w:tcBorders>
              <w:top w:val="single" w:sz="4" w:space="0" w:color="auto"/>
              <w:left w:val="single" w:sz="4" w:space="0" w:color="auto"/>
              <w:bottom w:val="single" w:sz="4" w:space="0" w:color="auto"/>
              <w:right w:val="single" w:sz="4" w:space="0" w:color="auto"/>
            </w:tcBorders>
            <w:hideMark/>
          </w:tcPr>
          <w:p w14:paraId="5627BB96" w14:textId="77777777" w:rsidR="00000000" w:rsidRDefault="009D64FD">
            <w:pPr>
              <w:pStyle w:val="BodyText"/>
              <w:rPr>
                <w:ins w:id="12194" w:author="Mike Beckerle" w:date="2019-09-26T19:43:00Z"/>
              </w:rPr>
            </w:pPr>
            <w:ins w:id="12195" w:author="Mike Beckerle" w:date="2019-09-26T19:44:00Z">
              <w:r>
                <w:t xml:space="preserve">Returns boolean true if the specified node value is in the range given by $val1 and $val2. </w:t>
              </w:r>
              <w:r>
                <w:br/>
                <w:t>The type of $val1 and $val2 mus</w:t>
              </w:r>
              <w:r>
                <w:t xml:space="preserve">t be compatible with the type of $node, and must be a derivative of xs:decimal, xs:float or xs:double. It is a </w:t>
              </w:r>
            </w:ins>
            <w:r>
              <w:t>Schema Definition Error</w:t>
            </w:r>
            <w:ins w:id="12196" w:author="Mike Beckerle" w:date="2019-09-26T19:44:00Z">
              <w:r>
                <w:t xml:space="preserve"> if the $node argument is a complex element.</w:t>
              </w:r>
            </w:ins>
          </w:p>
        </w:tc>
      </w:tr>
    </w:tbl>
    <w:p w14:paraId="35ECB6F0" w14:textId="77777777" w:rsidR="00000000" w:rsidRDefault="009D64FD">
      <w:pPr>
        <w:pStyle w:val="Caption"/>
      </w:pPr>
      <w:r>
        <w:t xml:space="preserve">Table </w:t>
      </w:r>
      <w:r>
        <w:fldChar w:fldCharType="begin"/>
      </w:r>
      <w:r>
        <w:instrText xml:space="preserve"> SEQ Table \* ARABIC </w:instrText>
      </w:r>
      <w:r>
        <w:fldChar w:fldCharType="separate"/>
      </w:r>
      <w:r>
        <w:rPr>
          <w:noProof/>
        </w:rPr>
        <w:t>68</w:t>
      </w:r>
      <w:r>
        <w:fldChar w:fldCharType="end"/>
      </w:r>
      <w:r>
        <w:t xml:space="preserve"> DFDL Functions</w:t>
      </w:r>
    </w:p>
    <w:p w14:paraId="5532E942" w14:textId="77777777" w:rsidR="00000000" w:rsidRDefault="009D64FD">
      <w:r>
        <w:t>Notes:</w:t>
      </w:r>
    </w:p>
    <w:p w14:paraId="1D2B5B2D" w14:textId="77777777" w:rsidR="00000000" w:rsidRDefault="009D64FD">
      <w:r>
        <w:t>dfdl:valueLength(path</w:t>
      </w:r>
      <w:r>
        <w:t xml:space="preserve">, lengthUnits) - returns the value length which excludes any padding or filling which might be added for a </w:t>
      </w:r>
      <w:r>
        <w:rPr>
          <w:rStyle w:val="Emphasis"/>
        </w:rPr>
        <w:t>specified length</w:t>
      </w:r>
    </w:p>
    <w:p w14:paraId="23558ACA" w14:textId="77777777" w:rsidR="00000000" w:rsidRDefault="009D64FD">
      <w:r>
        <w:t>If the element declaration in the DFDL schema corresponding to the infoset item is not potentially represented, then the unpadded le</w:t>
      </w:r>
      <w:r>
        <w:t>ngth is defined to be 0.</w:t>
      </w:r>
    </w:p>
    <w:p w14:paraId="23BA3F20" w14:textId="77777777" w:rsidR="00000000" w:rsidRDefault="009D64FD">
      <w:r>
        <w:t xml:space="preserve">The value length includes the length contributions from introduced escape characters needed to escape contained delimiters (if such are defined, and will appear in the output representation). </w:t>
      </w:r>
    </w:p>
    <w:p w14:paraId="3B147D00" w14:textId="77777777" w:rsidR="00000000" w:rsidRDefault="009D64FD">
      <w:r>
        <w:t>The value length is also a function of</w:t>
      </w:r>
      <w:r>
        <w:t xml:space="preserve"> the dfdl:encoding property. Multi-byte and variable-width character set encodings will commonly contribute more bytes to the value length than a single-byte character set would. </w:t>
      </w:r>
    </w:p>
    <w:p w14:paraId="1C0C42B1" w14:textId="77777777" w:rsidR="00000000" w:rsidRDefault="009D64FD">
      <w:r>
        <w:t>The value length is computed from the DFDL infoset value, ignoring the dfdl:</w:t>
      </w:r>
      <w:r>
        <w:t>length or dfdl:textOutputMinLength property. Other DFDL properties which affect the length of a text or binary representation are respected, it is only an explicit length which is ignored.</w:t>
      </w:r>
    </w:p>
    <w:p w14:paraId="1D67440A" w14:textId="77777777" w:rsidR="00000000" w:rsidRDefault="009D64FD">
      <w:pPr>
        <w:rPr>
          <w:rFonts w:cs="Arial"/>
          <w:lang w:eastAsia="ja-JP" w:bidi="he-IL"/>
        </w:rPr>
      </w:pPr>
      <w:r>
        <w:t>For a complex type, this means a bottom up totaling of the dfdl:con</w:t>
      </w:r>
      <w:r>
        <w:t>tentLength() of all the contents and framing of the complex type.</w:t>
      </w:r>
    </w:p>
    <w:p w14:paraId="1DA9EEE7" w14:textId="77777777" w:rsidR="00000000" w:rsidRDefault="009D64FD">
      <w:r>
        <w:rPr>
          <w:rFonts w:cs="Arial"/>
          <w:lang w:eastAsia="ja-JP" w:bidi="he-IL"/>
        </w:rPr>
        <w:t>dfdl:contentLength</w:t>
      </w:r>
      <w:r>
        <w:rPr>
          <w:rFonts w:cs="Arial"/>
        </w:rPr>
        <w:t xml:space="preserve">(path, lengthUnits) – returns the length of the content of the infoset </w:t>
      </w:r>
      <w:r>
        <w:t>data item as identified by the path argument. This includes padding or filling or truncation which mi</w:t>
      </w:r>
      <w:r>
        <w:t xml:space="preserve">ght be carried out for a </w:t>
      </w:r>
      <w:r>
        <w:rPr>
          <w:rStyle w:val="Emphasis"/>
        </w:rPr>
        <w:t>specified length</w:t>
      </w:r>
      <w:r>
        <w:t xml:space="preserve"> item.</w:t>
      </w:r>
    </w:p>
    <w:p w14:paraId="1B3EE165" w14:textId="77777777" w:rsidR="00000000" w:rsidRDefault="009D64FD">
      <w:r>
        <w:t>If the element declaration in the DFDL schema corresponding to the infoset item is not potentially represented (e.g., has an dfdl:inputValueCalc property), then the length is defined to be 0.</w:t>
      </w:r>
    </w:p>
    <w:p w14:paraId="5659B27C" w14:textId="77777777" w:rsidR="00000000" w:rsidRDefault="009D64FD">
      <w:r>
        <w:t xml:space="preserve">When </w:t>
      </w:r>
      <w:r>
        <w:t>unparsing with dfdl:lengthKind "explicit", the calculation of dfdl:contentLength() returns the value of the dfdl:length property.</w:t>
      </w:r>
    </w:p>
    <w:p w14:paraId="4A21343C" w14:textId="77777777" w:rsidR="00000000" w:rsidRDefault="009D64FD">
      <w:r>
        <w:t>For both dfdl:contentLength() and dfdl:valueLength(), the content length excludes any alignment filling as well as excluding a</w:t>
      </w:r>
      <w:r>
        <w:t>ny leading or trailing skip bytes. That is, the returned length is about the length of the content, and not about the position of that content in the output data stream.</w:t>
      </w:r>
    </w:p>
    <w:p w14:paraId="76DDBEEE" w14:textId="77777777" w:rsidR="00000000" w:rsidRDefault="009D64FD">
      <w:r>
        <w:t>Use dfdl:encodeDFDLEntities() when the value of a DFDL property is obtained from the d</w:t>
      </w:r>
      <w:r>
        <w:t>ata stream using an expression, and the type of the property is DFDL String Literal or List of DFDL String Literals, and the values extracted from the data stream could contain '%' or space characters. If the data already contains DFDL entities, this funct</w:t>
      </w:r>
      <w:r>
        <w:t>ion should not be used.</w:t>
      </w:r>
    </w:p>
    <w:bookmarkEnd w:id="12190"/>
    <w:p w14:paraId="33F2A833" w14:textId="77777777" w:rsidR="00000000" w:rsidRDefault="009D64FD">
      <w:r>
        <w:t>Use dfdl:decodeDFDLEntities() when you need to create a value which contains characters for which DFDL Character Entities are needed.  An example is to create data containing the NUL (character code 0) codepoint. This character code</w:t>
      </w:r>
      <w:r>
        <w:t xml:space="preserve"> is not allowed in XML documents, including DFDL Schemas; hence, it must be specified using a DFDL Character Entity. Within a DFDL Expression, use this function to obtain a string containing this character.</w:t>
      </w:r>
    </w:p>
    <w:p w14:paraId="7F2B6A31" w14:textId="77777777" w:rsidR="00000000" w:rsidRDefault="009D64FD">
      <w:pPr>
        <w:pStyle w:val="Heading3"/>
        <w:rPr>
          <w:rFonts w:eastAsia="Times New Roman"/>
        </w:rPr>
      </w:pPr>
      <w:bookmarkStart w:id="12197" w:name="_Toc25589900"/>
      <w:r>
        <w:rPr>
          <w:rFonts w:eastAsia="Times New Roman"/>
          <w:lang w:eastAsia="en-GB"/>
        </w:rPr>
        <w:t>DFDL Constructor Functions</w:t>
      </w:r>
      <w:bookmarkEnd w:id="12197"/>
    </w:p>
    <w:p w14:paraId="3F95C672" w14:textId="77777777" w:rsidR="00000000" w:rsidRDefault="009D64FD">
      <w:pPr>
        <w:autoSpaceDE w:val="0"/>
        <w:autoSpaceDN w:val="0"/>
        <w:adjustRightInd w:val="0"/>
        <w:rPr>
          <w:rFonts w:cs="Arial"/>
        </w:rPr>
      </w:pPr>
      <w:r>
        <w:rPr>
          <w:rFonts w:cs="Arial"/>
        </w:rPr>
        <w:t>There is sometimes a n</w:t>
      </w:r>
      <w:r>
        <w:rPr>
          <w:rFonts w:cs="Arial"/>
        </w:rPr>
        <w:t xml:space="preserve">eed to create a number type from hex binary, and a hex binary type from a number. Accordingly the following new DFDL specific functions are provided. </w:t>
      </w:r>
    </w:p>
    <w:p w14:paraId="6FEAEBF0" w14:textId="77777777" w:rsidR="00000000" w:rsidRDefault="009D64FD">
      <w:pPr>
        <w:autoSpaceDE w:val="0"/>
        <w:autoSpaceDN w:val="0"/>
        <w:adjustRightInd w:val="0"/>
        <w:rPr>
          <w:rFonts w:cs="Arial"/>
        </w:rPr>
      </w:pPr>
    </w:p>
    <w:tbl>
      <w:tblPr>
        <w:tblStyle w:val="Table"/>
        <w:tblW w:w="5000" w:type="pct"/>
        <w:tblInd w:w="0" w:type="dxa"/>
        <w:tblLook w:val="04A0" w:firstRow="1" w:lastRow="0" w:firstColumn="1" w:lastColumn="0" w:noHBand="0" w:noVBand="1"/>
      </w:tblPr>
      <w:tblGrid>
        <w:gridCol w:w="4240"/>
        <w:gridCol w:w="4390"/>
      </w:tblGrid>
      <w:tr w:rsidR="00000000" w14:paraId="71A47D5A" w14:textId="77777777">
        <w:trPr>
          <w:cnfStyle w:val="100000000000" w:firstRow="1" w:lastRow="0" w:firstColumn="0" w:lastColumn="0" w:oddVBand="0" w:evenVBand="0" w:oddHBand="0" w:evenHBand="0" w:firstRowFirstColumn="0" w:firstRowLastColumn="0" w:lastRowFirstColumn="0" w:lastRowLastColumn="0"/>
        </w:trPr>
        <w:tc>
          <w:tcPr>
            <w:tcW w:w="4340" w:type="dxa"/>
            <w:hideMark/>
          </w:tcPr>
          <w:p w14:paraId="226A3EF0" w14:textId="77777777" w:rsidR="00000000" w:rsidRDefault="009D64FD">
            <w:pPr>
              <w:keepLines/>
            </w:pPr>
            <w:r>
              <w:t>Function</w:t>
            </w:r>
          </w:p>
        </w:tc>
        <w:tc>
          <w:tcPr>
            <w:tcW w:w="4510" w:type="dxa"/>
            <w:hideMark/>
          </w:tcPr>
          <w:p w14:paraId="60FD54A1" w14:textId="77777777" w:rsidR="00000000" w:rsidRDefault="009D64FD">
            <w:pPr>
              <w:keepLines/>
            </w:pPr>
            <w:r>
              <w:t>Meaning</w:t>
            </w:r>
          </w:p>
        </w:tc>
      </w:tr>
      <w:tr w:rsidR="00000000" w14:paraId="70FCED51" w14:textId="77777777">
        <w:tc>
          <w:tcPr>
            <w:tcW w:w="4340" w:type="dxa"/>
            <w:tcBorders>
              <w:top w:val="single" w:sz="4" w:space="0" w:color="auto"/>
              <w:left w:val="single" w:sz="4" w:space="0" w:color="auto"/>
              <w:bottom w:val="single" w:sz="4" w:space="0" w:color="auto"/>
              <w:right w:val="single" w:sz="4" w:space="0" w:color="auto"/>
            </w:tcBorders>
          </w:tcPr>
          <w:p w14:paraId="4E69CFDE" w14:textId="77777777" w:rsidR="00000000" w:rsidRDefault="009D64FD">
            <w:pPr>
              <w:keepLines/>
            </w:pPr>
            <w:r>
              <w:t xml:space="preserve">dfdl:byte ($arg) </w:t>
            </w:r>
          </w:p>
          <w:p w14:paraId="4C586053" w14:textId="77777777" w:rsidR="00000000" w:rsidRDefault="009D64FD">
            <w:pPr>
              <w:keepLines/>
            </w:pPr>
            <w:r>
              <w:t xml:space="preserve">dfdl:unsignedByte ($arg) </w:t>
            </w:r>
          </w:p>
          <w:p w14:paraId="75742079" w14:textId="77777777" w:rsidR="00000000" w:rsidRDefault="009D64FD">
            <w:pPr>
              <w:keepLines/>
            </w:pPr>
            <w:r>
              <w:t xml:space="preserve">dfdl:short ($arg) </w:t>
            </w:r>
          </w:p>
          <w:p w14:paraId="030EB760" w14:textId="77777777" w:rsidR="00000000" w:rsidRDefault="009D64FD">
            <w:pPr>
              <w:keepLines/>
            </w:pPr>
            <w:r>
              <w:t>dfdl:unsignedShort ($ar</w:t>
            </w:r>
            <w:r>
              <w:t xml:space="preserve">g) </w:t>
            </w:r>
          </w:p>
          <w:p w14:paraId="669D8343" w14:textId="77777777" w:rsidR="00000000" w:rsidRDefault="009D64FD">
            <w:pPr>
              <w:keepLines/>
            </w:pPr>
            <w:r>
              <w:t xml:space="preserve">dfdl:int ($arg) </w:t>
            </w:r>
          </w:p>
          <w:p w14:paraId="43C193AF" w14:textId="77777777" w:rsidR="00000000" w:rsidRDefault="009D64FD">
            <w:pPr>
              <w:keepLines/>
            </w:pPr>
            <w:r>
              <w:t xml:space="preserve">dfdl:unsignedInt ($arg) </w:t>
            </w:r>
          </w:p>
          <w:p w14:paraId="744B7218" w14:textId="77777777" w:rsidR="00000000" w:rsidRDefault="009D64FD">
            <w:pPr>
              <w:keepLines/>
            </w:pPr>
            <w:r>
              <w:t xml:space="preserve">dfdl:long ($arg) </w:t>
            </w:r>
          </w:p>
          <w:p w14:paraId="0D64F48A" w14:textId="77777777" w:rsidR="00000000" w:rsidRDefault="009D64FD">
            <w:pPr>
              <w:keepLines/>
            </w:pPr>
            <w:r>
              <w:t xml:space="preserve">dfdl:unsignedLong ($arg) </w:t>
            </w:r>
          </w:p>
          <w:p w14:paraId="7506024F" w14:textId="77777777" w:rsidR="00000000" w:rsidRDefault="009D64FD">
            <w:pPr>
              <w:pStyle w:val="TableContents"/>
              <w:keepLines/>
            </w:pPr>
          </w:p>
        </w:tc>
        <w:tc>
          <w:tcPr>
            <w:tcW w:w="4510" w:type="dxa"/>
            <w:tcBorders>
              <w:top w:val="single" w:sz="4" w:space="0" w:color="auto"/>
              <w:left w:val="single" w:sz="4" w:space="0" w:color="auto"/>
              <w:bottom w:val="single" w:sz="4" w:space="0" w:color="auto"/>
              <w:right w:val="single" w:sz="4" w:space="0" w:color="auto"/>
            </w:tcBorders>
            <w:hideMark/>
          </w:tcPr>
          <w:p w14:paraId="0293890A" w14:textId="77777777" w:rsidR="00000000" w:rsidRDefault="009D64FD">
            <w:pPr>
              <w:keepLines/>
              <w:rPr>
                <w:rFonts w:eastAsia="MS Mincho"/>
                <w:lang w:val="en-GB" w:eastAsia="ja-JP"/>
              </w:rPr>
            </w:pPr>
            <w:r>
              <w:rPr>
                <w:lang w:eastAsia="en-GB"/>
              </w:rPr>
              <w:t xml:space="preserve">These constructor functions behave </w:t>
            </w:r>
            <w:r>
              <w:rPr>
                <w:lang w:eastAsia="en-GB"/>
              </w:rPr>
              <w:t>identically to the XPath 2.0 constructor functions of the same names, with one exception. The argument can be a quoted string beginning with the letter 'x', in which case the remainder of the string is hexadecimal digits that represent a big-endian twos co</w:t>
            </w:r>
            <w:r>
              <w:rPr>
                <w:lang w:eastAsia="en-GB"/>
              </w:rPr>
              <w:t>mplement representation of a binary number.</w:t>
            </w:r>
            <w:r>
              <w:rPr>
                <w:lang w:eastAsia="en-GB"/>
              </w:rPr>
              <w:br/>
            </w:r>
            <w:r>
              <w:rPr>
                <w:lang w:eastAsia="en-GB"/>
              </w:rPr>
              <w:br/>
              <w:t>If the string begins with 'x', it is a Schema Definition Error if a character appears other 0-9, a-f, A-F.</w:t>
            </w:r>
            <w:r>
              <w:rPr>
                <w:lang w:eastAsia="en-GB"/>
              </w:rPr>
              <w:br/>
            </w:r>
            <w:r>
              <w:rPr>
                <w:lang w:eastAsia="en-GB"/>
              </w:rPr>
              <w:br/>
              <w:t>Each constructor function has a limit on the number of hex digits, with no more digits than 2, 4, 8, or</w:t>
            </w:r>
            <w:r>
              <w:rPr>
                <w:lang w:eastAsia="en-GB"/>
              </w:rPr>
              <w:t xml:space="preserve"> 16 for the byte, short, int and long versions respectively. It is a Schema Definition Error if more digits are encountered than are suitable for the type being created</w:t>
            </w:r>
          </w:p>
        </w:tc>
      </w:tr>
      <w:tr w:rsidR="00000000" w14:paraId="3B1512DA" w14:textId="77777777">
        <w:tc>
          <w:tcPr>
            <w:tcW w:w="4340" w:type="dxa"/>
            <w:tcBorders>
              <w:top w:val="single" w:sz="4" w:space="0" w:color="auto"/>
              <w:left w:val="single" w:sz="4" w:space="0" w:color="auto"/>
              <w:bottom w:val="single" w:sz="4" w:space="0" w:color="auto"/>
              <w:right w:val="single" w:sz="4" w:space="0" w:color="auto"/>
            </w:tcBorders>
          </w:tcPr>
          <w:p w14:paraId="32292E78" w14:textId="77777777" w:rsidR="00000000" w:rsidRDefault="009D64FD">
            <w:pPr>
              <w:keepLines/>
            </w:pPr>
            <w:r>
              <w:t xml:space="preserve">dfdl:hexBinary ($arg) </w:t>
            </w:r>
          </w:p>
          <w:p w14:paraId="70E88DAE" w14:textId="77777777" w:rsidR="00000000" w:rsidRDefault="009D64FD">
            <w:pPr>
              <w:pStyle w:val="TableContents"/>
              <w:keepLines/>
            </w:pPr>
          </w:p>
        </w:tc>
        <w:tc>
          <w:tcPr>
            <w:tcW w:w="4510" w:type="dxa"/>
            <w:tcBorders>
              <w:top w:val="single" w:sz="4" w:space="0" w:color="auto"/>
              <w:left w:val="single" w:sz="4" w:space="0" w:color="auto"/>
              <w:bottom w:val="single" w:sz="4" w:space="0" w:color="auto"/>
              <w:right w:val="single" w:sz="4" w:space="0" w:color="auto"/>
            </w:tcBorders>
            <w:hideMark/>
          </w:tcPr>
          <w:p w14:paraId="24902F1E" w14:textId="77777777" w:rsidR="00000000" w:rsidRDefault="009D64FD">
            <w:pPr>
              <w:keepLines/>
              <w:rPr>
                <w:lang w:eastAsia="en-GB"/>
              </w:rPr>
            </w:pPr>
            <w:r>
              <w:rPr>
                <w:lang w:eastAsia="en-GB"/>
              </w:rPr>
              <w:t>This constructor function behaves identically to the XPath 2.0</w:t>
            </w:r>
            <w:r>
              <w:rPr>
                <w:lang w:eastAsia="en-GB"/>
              </w:rPr>
              <w:t xml:space="preserve"> constructor function of the same name, with one exception. The argument can also be a long, unsignedLong, or any subtype thereof, and in that case a xs:hexBinary value containing a number of hex digits is produced. The ordering and number of the digits co</w:t>
            </w:r>
            <w:r>
              <w:rPr>
                <w:lang w:eastAsia="en-GB"/>
              </w:rPr>
              <w:t>rrespond to a binary big-endian twos-complement implementation of the type of the argument. Digits 0-9, A-F are used.</w:t>
            </w:r>
          </w:p>
          <w:p w14:paraId="4A6C62BF" w14:textId="77777777" w:rsidR="00000000" w:rsidRDefault="009D64FD">
            <w:pPr>
              <w:keepLines/>
              <w:rPr>
                <w:rFonts w:eastAsia="MS Mincho"/>
                <w:lang w:val="en-GB" w:eastAsia="ja-JP"/>
              </w:rPr>
            </w:pPr>
            <w:r>
              <w:rPr>
                <w:lang w:eastAsia="en-GB"/>
              </w:rPr>
              <w:t xml:space="preserve">The number of digits produced depends on the type of $arg, being 2, 4, 8 or 16. If $arg is a literal number then the type is the smallest </w:t>
            </w:r>
            <w:r>
              <w:rPr>
                <w:lang w:eastAsia="en-GB"/>
              </w:rPr>
              <w:t xml:space="preserve">signed type (long, int, short, byte) that can contain the value. </w:t>
            </w:r>
            <w:r>
              <w:rPr>
                <w:lang w:eastAsia="en-GB"/>
              </w:rPr>
              <w:br/>
            </w:r>
            <w:r>
              <w:rPr>
                <w:lang w:eastAsia="en-GB"/>
              </w:rPr>
              <w:br/>
              <w:t>If a literal number is not able to be represented by a long, it is a Schema Definition Error.</w:t>
            </w:r>
          </w:p>
        </w:tc>
      </w:tr>
    </w:tbl>
    <w:p w14:paraId="32810A64" w14:textId="77777777" w:rsidR="00000000" w:rsidRDefault="009D64FD">
      <w:pPr>
        <w:pStyle w:val="Caption"/>
        <w:keepNext/>
        <w:keepLines/>
      </w:pPr>
      <w:r>
        <w:t xml:space="preserve">Table </w:t>
      </w:r>
      <w:r>
        <w:fldChar w:fldCharType="begin"/>
      </w:r>
      <w:r>
        <w:instrText xml:space="preserve"> SEQ Table \* ARABIC </w:instrText>
      </w:r>
      <w:r>
        <w:fldChar w:fldCharType="separate"/>
      </w:r>
      <w:r>
        <w:rPr>
          <w:noProof/>
        </w:rPr>
        <w:t>69</w:t>
      </w:r>
      <w:r>
        <w:fldChar w:fldCharType="end"/>
      </w:r>
      <w:r>
        <w:t>: DFDL Constructor Functions</w:t>
      </w:r>
    </w:p>
    <w:p w14:paraId="1B7865F6" w14:textId="77777777" w:rsidR="00000000" w:rsidRDefault="009D64FD">
      <w:pPr>
        <w:rPr>
          <w:lang w:eastAsia="en-GB"/>
        </w:rPr>
      </w:pPr>
      <w:r>
        <w:rPr>
          <w:lang w:eastAsia="en-GB"/>
        </w:rPr>
        <w:t>Examples:</w:t>
      </w:r>
    </w:p>
    <w:p w14:paraId="74EC5AB7" w14:textId="77777777" w:rsidR="00000000" w:rsidRDefault="009D64FD">
      <w:pPr>
        <w:numPr>
          <w:ilvl w:val="0"/>
          <w:numId w:val="165"/>
        </w:numPr>
        <w:rPr>
          <w:lang w:eastAsia="en-GB"/>
        </w:rPr>
      </w:pPr>
      <w:r>
        <w:rPr>
          <w:lang w:eastAsia="en-GB"/>
        </w:rPr>
        <w:t>dfdl:unsignedInt("xa1b2</w:t>
      </w:r>
      <w:r>
        <w:rPr>
          <w:lang w:eastAsia="en-GB"/>
        </w:rPr>
        <w:t xml:space="preserve">c3d4") is the unsigned int value 2712847316. </w:t>
      </w:r>
    </w:p>
    <w:p w14:paraId="2A612235" w14:textId="77777777" w:rsidR="00000000" w:rsidRDefault="009D64FD">
      <w:pPr>
        <w:numPr>
          <w:ilvl w:val="0"/>
          <w:numId w:val="165"/>
        </w:numPr>
        <w:rPr>
          <w:lang w:eastAsia="en-GB"/>
        </w:rPr>
      </w:pPr>
      <w:r>
        <w:rPr>
          <w:lang w:eastAsia="en-GB"/>
        </w:rPr>
        <w:t xml:space="preserve">dfdl:int("xFFFFFFFF") is the signed int value -1. </w:t>
      </w:r>
    </w:p>
    <w:p w14:paraId="6B6A0B51" w14:textId="77777777" w:rsidR="00000000" w:rsidRDefault="009D64FD">
      <w:pPr>
        <w:numPr>
          <w:ilvl w:val="0"/>
          <w:numId w:val="165"/>
        </w:numPr>
        <w:rPr>
          <w:lang w:eastAsia="en-GB"/>
        </w:rPr>
      </w:pPr>
      <w:r>
        <w:rPr>
          <w:lang w:eastAsia="en-GB"/>
        </w:rPr>
        <w:t>dfdl:unsignedByte("xFF") is the unsigned byte value 255.</w:t>
      </w:r>
    </w:p>
    <w:p w14:paraId="5E4107E1" w14:textId="77777777" w:rsidR="00000000" w:rsidRDefault="009D64FD">
      <w:pPr>
        <w:numPr>
          <w:ilvl w:val="0"/>
          <w:numId w:val="165"/>
        </w:numPr>
        <w:rPr>
          <w:lang w:eastAsia="en-GB"/>
        </w:rPr>
      </w:pPr>
      <w:r>
        <w:rPr>
          <w:lang w:eastAsia="en-GB"/>
        </w:rPr>
        <w:t>dfdl:byte("xff") is the signed byte value -1.</w:t>
      </w:r>
    </w:p>
    <w:p w14:paraId="7FD81A7A" w14:textId="77777777" w:rsidR="00000000" w:rsidRDefault="009D64FD">
      <w:pPr>
        <w:numPr>
          <w:ilvl w:val="0"/>
          <w:numId w:val="165"/>
        </w:numPr>
        <w:rPr>
          <w:lang w:eastAsia="en-GB"/>
        </w:rPr>
      </w:pPr>
      <w:r>
        <w:rPr>
          <w:lang w:eastAsia="en-GB"/>
        </w:rPr>
        <w:t>dfdl:byte("x7F") is the signed byte value 127.</w:t>
      </w:r>
    </w:p>
    <w:p w14:paraId="207CAF10" w14:textId="77777777" w:rsidR="00000000" w:rsidRDefault="009D64FD">
      <w:pPr>
        <w:numPr>
          <w:ilvl w:val="0"/>
          <w:numId w:val="165"/>
        </w:numPr>
        <w:rPr>
          <w:lang w:eastAsia="en-GB"/>
        </w:rPr>
      </w:pPr>
      <w:r>
        <w:rPr>
          <w:lang w:eastAsia="en-GB"/>
        </w:rPr>
        <w:t>dfdl:byte</w:t>
      </w:r>
      <w:r>
        <w:rPr>
          <w:lang w:eastAsia="en-GB"/>
        </w:rPr>
        <w:t>("x80") is the signed byte value -128.</w:t>
      </w:r>
    </w:p>
    <w:p w14:paraId="6A54AC49" w14:textId="77777777" w:rsidR="00000000" w:rsidRDefault="009D64FD">
      <w:pPr>
        <w:numPr>
          <w:ilvl w:val="0"/>
          <w:numId w:val="165"/>
        </w:numPr>
        <w:rPr>
          <w:lang w:eastAsia="en-GB"/>
        </w:rPr>
      </w:pPr>
      <w:r>
        <w:rPr>
          <w:lang w:eastAsia="en-GB"/>
        </w:rPr>
        <w:t>dfdl:unsignedByte("x80") is the unsigned byte value 128.</w:t>
      </w:r>
    </w:p>
    <w:p w14:paraId="4D62648E" w14:textId="77777777" w:rsidR="00000000" w:rsidRDefault="009D64FD">
      <w:pPr>
        <w:numPr>
          <w:ilvl w:val="0"/>
          <w:numId w:val="165"/>
        </w:numPr>
        <w:rPr>
          <w:lang w:eastAsia="en-GB"/>
        </w:rPr>
      </w:pPr>
      <w:r>
        <w:rPr>
          <w:lang w:eastAsia="en-GB"/>
        </w:rPr>
        <w:t>dfdl:byte("x0A3") is a Schema Definition Error (too many digits for type).</w:t>
      </w:r>
    </w:p>
    <w:p w14:paraId="52B874F9" w14:textId="77777777" w:rsidR="00000000" w:rsidRDefault="009D64FD">
      <w:pPr>
        <w:numPr>
          <w:ilvl w:val="0"/>
          <w:numId w:val="165"/>
        </w:numPr>
        <w:rPr>
          <w:lang w:eastAsia="en-GB"/>
        </w:rPr>
      </w:pPr>
      <w:r>
        <w:rPr>
          <w:lang w:eastAsia="en-GB"/>
        </w:rPr>
        <w:t>dfdl:byte("xG3") is a Schema Definition Error (invalid digit).</w:t>
      </w:r>
    </w:p>
    <w:p w14:paraId="096C690D" w14:textId="77777777" w:rsidR="00000000" w:rsidRDefault="009D64FD">
      <w:pPr>
        <w:numPr>
          <w:ilvl w:val="0"/>
          <w:numId w:val="165"/>
        </w:numPr>
        <w:rPr>
          <w:lang w:eastAsia="en-GB"/>
        </w:rPr>
      </w:pPr>
      <w:r>
        <w:rPr>
          <w:lang w:eastAsia="en-GB"/>
        </w:rPr>
        <w:t>dfdl:hexBinary(xs:unsignedByte(208))  is the hexBinary value "D0".</w:t>
      </w:r>
    </w:p>
    <w:p w14:paraId="1F06BD1D" w14:textId="77777777" w:rsidR="00000000" w:rsidRDefault="009D64FD">
      <w:pPr>
        <w:numPr>
          <w:ilvl w:val="0"/>
          <w:numId w:val="165"/>
        </w:numPr>
        <w:rPr>
          <w:lang w:eastAsia="en-GB"/>
        </w:rPr>
      </w:pPr>
      <w:r>
        <w:rPr>
          <w:lang w:eastAsia="en-GB"/>
        </w:rPr>
        <w:t>dfdl:hexBinary(208)  is the hexBinary value "00D0".</w:t>
      </w:r>
    </w:p>
    <w:p w14:paraId="6091CD83" w14:textId="77777777" w:rsidR="00000000" w:rsidRDefault="009D64FD">
      <w:pPr>
        <w:numPr>
          <w:ilvl w:val="0"/>
          <w:numId w:val="165"/>
        </w:numPr>
        <w:rPr>
          <w:ins w:id="12198" w:author="Mike Beckerle" w:date="2019-11-25T14:36:00Z"/>
          <w:lang w:eastAsia="en-GB"/>
        </w:rPr>
      </w:pPr>
      <w:r>
        <w:rPr>
          <w:lang w:eastAsia="en-GB"/>
        </w:rPr>
        <w:t>dfdl:hexBinary(-2084) is the hexBinary value "F7DC".</w:t>
      </w:r>
    </w:p>
    <w:p w14:paraId="5485FB79" w14:textId="77777777" w:rsidR="00000000" w:rsidRDefault="009D64FD">
      <w:pPr>
        <w:pStyle w:val="Heading3"/>
        <w:rPr>
          <w:ins w:id="12199" w:author="Mike Beckerle" w:date="2019-11-25T14:36:00Z"/>
          <w:rFonts w:eastAsia="Times New Roman"/>
          <w:lang w:eastAsia="en-GB"/>
        </w:rPr>
      </w:pPr>
      <w:bookmarkStart w:id="12200" w:name="_Toc25589901"/>
      <w:ins w:id="12201" w:author="Mike Beckerle" w:date="2019-11-25T14:36:00Z">
        <w:r>
          <w:rPr>
            <w:rFonts w:eastAsia="Times New Roman"/>
          </w:rPr>
          <w:t>Miscelaneous Functions</w:t>
        </w:r>
        <w:bookmarkEnd w:id="12200"/>
      </w:ins>
    </w:p>
    <w:tbl>
      <w:tblPr>
        <w:tblW w:w="8522"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3" w:type="dxa"/>
        </w:tblCellMar>
        <w:tblLook w:val="04A0" w:firstRow="1" w:lastRow="0" w:firstColumn="1" w:lastColumn="0" w:noHBand="0" w:noVBand="1"/>
      </w:tblPr>
      <w:tblGrid>
        <w:gridCol w:w="2658"/>
        <w:gridCol w:w="5864"/>
      </w:tblGrid>
      <w:tr w:rsidR="00000000" w14:paraId="787064CE" w14:textId="77777777">
        <w:trPr>
          <w:ins w:id="12202" w:author="Mike Beckerle" w:date="2019-11-25T14:36:00Z"/>
        </w:trPr>
        <w:tc>
          <w:tcPr>
            <w:tcW w:w="2658" w:type="dxa"/>
            <w:tcBorders>
              <w:top w:val="single" w:sz="4" w:space="0" w:color="000000"/>
              <w:left w:val="single" w:sz="4" w:space="0" w:color="000000"/>
              <w:bottom w:val="single" w:sz="4" w:space="0" w:color="000000"/>
              <w:right w:val="single" w:sz="4" w:space="0" w:color="000000"/>
            </w:tcBorders>
            <w:shd w:val="clear" w:color="auto" w:fill="D9D9D9"/>
            <w:hideMark/>
          </w:tcPr>
          <w:p w14:paraId="330D257A" w14:textId="77777777" w:rsidR="00000000" w:rsidRDefault="009D64FD">
            <w:pPr>
              <w:keepLines/>
              <w:rPr>
                <w:ins w:id="12203" w:author="Mike Beckerle" w:date="2019-11-25T14:36:00Z"/>
              </w:rPr>
            </w:pPr>
            <w:ins w:id="12204" w:author="Mike Beckerle" w:date="2019-11-25T14:36:00Z">
              <w:r>
                <w:rPr>
                  <w:b/>
                </w:rPr>
                <w:t>Function</w:t>
              </w:r>
            </w:ins>
          </w:p>
        </w:tc>
        <w:tc>
          <w:tcPr>
            <w:tcW w:w="5863" w:type="dxa"/>
            <w:tcBorders>
              <w:top w:val="single" w:sz="4" w:space="0" w:color="000000"/>
              <w:left w:val="single" w:sz="4" w:space="0" w:color="000000"/>
              <w:bottom w:val="single" w:sz="4" w:space="0" w:color="000000"/>
              <w:right w:val="single" w:sz="4" w:space="0" w:color="000000"/>
            </w:tcBorders>
            <w:shd w:val="clear" w:color="auto" w:fill="D9D9D9"/>
            <w:hideMark/>
          </w:tcPr>
          <w:p w14:paraId="1A638EF7" w14:textId="77777777" w:rsidR="00000000" w:rsidRDefault="009D64FD">
            <w:pPr>
              <w:keepLines/>
              <w:rPr>
                <w:ins w:id="12205" w:author="Mike Beckerle" w:date="2019-11-25T14:36:00Z"/>
              </w:rPr>
            </w:pPr>
            <w:commentRangeStart w:id="12206"/>
            <w:ins w:id="12207" w:author="Mike Beckerle" w:date="2019-11-25T14:36:00Z">
              <w:r>
                <w:rPr>
                  <w:b/>
                </w:rPr>
                <w:t>Meaning</w:t>
              </w:r>
            </w:ins>
            <w:commentRangeEnd w:id="12206"/>
            <w:ins w:id="12208" w:author="Mike Beckerle" w:date="2019-11-25T14:41:00Z">
              <w:r>
                <w:rPr>
                  <w:rStyle w:val="CommentReference"/>
                </w:rPr>
                <w:commentReference w:id="12206"/>
              </w:r>
            </w:ins>
          </w:p>
        </w:tc>
      </w:tr>
      <w:tr w:rsidR="00000000" w14:paraId="7A1374C7" w14:textId="77777777">
        <w:trPr>
          <w:ins w:id="12209" w:author="Mike Beckerle" w:date="2019-11-25T14:36:00Z"/>
        </w:trPr>
        <w:tc>
          <w:tcPr>
            <w:tcW w:w="2658" w:type="dxa"/>
            <w:tcBorders>
              <w:top w:val="single" w:sz="4" w:space="0" w:color="000000"/>
              <w:left w:val="single" w:sz="4" w:space="0" w:color="000000"/>
              <w:bottom w:val="single" w:sz="4" w:space="0" w:color="000000"/>
              <w:right w:val="single" w:sz="4" w:space="0" w:color="000000"/>
            </w:tcBorders>
            <w:hideMark/>
          </w:tcPr>
          <w:p w14:paraId="0AD83331" w14:textId="77777777" w:rsidR="00000000" w:rsidRDefault="009D64FD">
            <w:pPr>
              <w:rPr>
                <w:ins w:id="12210" w:author="Mike Beckerle" w:date="2019-11-25T14:36:00Z"/>
              </w:rPr>
            </w:pPr>
            <w:ins w:id="12211" w:author="Mike Beckerle" w:date="2019-11-25T14:36:00Z">
              <w:r>
                <w:t>fn:error()</w:t>
              </w:r>
            </w:ins>
          </w:p>
          <w:p w14:paraId="2330981F" w14:textId="77777777" w:rsidR="00000000" w:rsidRDefault="009D64FD">
            <w:pPr>
              <w:rPr>
                <w:ins w:id="12212" w:author="Mike Beckerle" w:date="2019-11-25T14:36:00Z"/>
              </w:rPr>
            </w:pPr>
            <w:ins w:id="12213" w:author="Mike Beckerle" w:date="2019-11-25T14:36:00Z">
              <w:r>
                <w:t xml:space="preserve">fn:error($id as </w:t>
              </w:r>
              <w:r>
                <w:t>xs:string)</w:t>
              </w:r>
            </w:ins>
          </w:p>
          <w:p w14:paraId="1A48B561" w14:textId="77777777" w:rsidR="00000000" w:rsidRDefault="009D64FD">
            <w:pPr>
              <w:rPr>
                <w:ins w:id="12214" w:author="Mike Beckerle" w:date="2019-11-25T14:36:00Z"/>
              </w:rPr>
            </w:pPr>
            <w:ins w:id="12215" w:author="Mike Beckerle" w:date="2019-11-25T14:36:00Z">
              <w:r>
                <w:t>fn:error($id as xs:string,</w:t>
              </w:r>
            </w:ins>
          </w:p>
          <w:p w14:paraId="72631517" w14:textId="77777777" w:rsidR="00000000" w:rsidRDefault="009D64FD">
            <w:pPr>
              <w:rPr>
                <w:ins w:id="12216" w:author="Mike Beckerle" w:date="2019-11-25T14:36:00Z"/>
              </w:rPr>
            </w:pPr>
            <w:ins w:id="12217" w:author="Mike Beckerle" w:date="2019-11-25T14:36:00Z">
              <w:r>
                <w:t xml:space="preserve">$desc as xs:string, </w:t>
              </w:r>
            </w:ins>
          </w:p>
          <w:p w14:paraId="5E2CFECD" w14:textId="77777777" w:rsidR="00000000" w:rsidRDefault="009D64FD">
            <w:pPr>
              <w:rPr>
                <w:ins w:id="12218" w:author="Mike Beckerle" w:date="2019-11-25T14:36:00Z"/>
              </w:rPr>
            </w:pPr>
            <w:ins w:id="12219" w:author="Mike Beckerle" w:date="2019-11-25T14:36:00Z">
              <w:r>
                <w:t>$obj?)</w:t>
              </w:r>
            </w:ins>
          </w:p>
        </w:tc>
        <w:tc>
          <w:tcPr>
            <w:tcW w:w="5863" w:type="dxa"/>
            <w:tcBorders>
              <w:top w:val="single" w:sz="4" w:space="0" w:color="000000"/>
              <w:left w:val="single" w:sz="4" w:space="0" w:color="000000"/>
              <w:bottom w:val="single" w:sz="4" w:space="0" w:color="000000"/>
              <w:right w:val="single" w:sz="4" w:space="0" w:color="000000"/>
            </w:tcBorders>
            <w:hideMark/>
          </w:tcPr>
          <w:p w14:paraId="7F37EA97" w14:textId="77777777" w:rsidR="00000000" w:rsidRDefault="009D64FD">
            <w:pPr>
              <w:rPr>
                <w:ins w:id="12220" w:author="Mike Beckerle" w:date="2019-11-25T14:36:00Z"/>
                <w:lang w:eastAsia="en-GB"/>
              </w:rPr>
            </w:pPr>
            <w:ins w:id="12221" w:author="Mike Beckerle" w:date="2019-11-25T14:36:00Z">
              <w:r>
                <w:rPr>
                  <w:lang w:eastAsia="en-GB"/>
                </w:rPr>
                <w:t>Causes a processing error.</w:t>
              </w:r>
            </w:ins>
          </w:p>
          <w:p w14:paraId="1F2FA72E" w14:textId="77777777" w:rsidR="00000000" w:rsidRDefault="009D64FD">
            <w:pPr>
              <w:rPr>
                <w:ins w:id="12222" w:author="Mike Beckerle" w:date="2019-11-25T14:36:00Z"/>
                <w:lang w:eastAsia="en-GB"/>
              </w:rPr>
            </w:pPr>
            <w:ins w:id="12223" w:author="Mike Beckerle" w:date="2019-11-25T14:36:00Z">
              <w:r>
                <w:rPr>
                  <w:lang w:eastAsia="en-GB"/>
                </w:rPr>
                <w:t xml:space="preserve">This function does not return a value. A processing error ends the evaluation of the expression. </w:t>
              </w:r>
            </w:ins>
          </w:p>
          <w:p w14:paraId="022D6129" w14:textId="77777777" w:rsidR="00000000" w:rsidRDefault="009D64FD">
            <w:pPr>
              <w:rPr>
                <w:ins w:id="12224" w:author="Mike Beckerle" w:date="2019-11-25T14:36:00Z"/>
                <w:lang w:eastAsia="en-GB"/>
              </w:rPr>
            </w:pPr>
            <w:ins w:id="12225" w:author="Mike Beckerle" w:date="2019-11-25T14:36:00Z">
              <w:r>
                <w:rPr>
                  <w:lang w:eastAsia="en-GB"/>
                </w:rPr>
                <w:t>The $id argument is an error code identifier string that distingu</w:t>
              </w:r>
              <w:r>
                <w:rPr>
                  <w:lang w:eastAsia="en-GB"/>
                </w:rPr>
                <w:t>ishes this error from others. The string should have the structure of an XSD QName; the namespace URI conventionally identifies the component, subsystem, or authority responsible for defining the meaning of the error code, while the local part identifies t</w:t>
              </w:r>
              <w:r>
                <w:rPr>
                  <w:lang w:eastAsia="en-GB"/>
                </w:rPr>
                <w:t>he specific error condition. This information is incorporated into any diagnostic messages created by the DFDL implementation in response to the processing error in an implementation-dependent manner. If the $id argument string does not have the form of an</w:t>
              </w:r>
              <w:r>
                <w:rPr>
                  <w:lang w:eastAsia="en-GB"/>
                </w:rPr>
                <w:t xml:space="preserve"> XSD QName, or the QName cannot be interpreted as a meaningful namespace prefix and local identifier, then the processing error still occurs but the diagnostic message is created in an implementation-dependent manner. </w:t>
              </w:r>
            </w:ins>
          </w:p>
          <w:p w14:paraId="21F52662" w14:textId="77777777" w:rsidR="00000000" w:rsidRDefault="009D64FD">
            <w:pPr>
              <w:rPr>
                <w:ins w:id="12226" w:author="Mike Beckerle" w:date="2019-11-25T14:36:00Z"/>
                <w:lang w:eastAsia="en-GB"/>
              </w:rPr>
            </w:pPr>
            <w:ins w:id="12227" w:author="Mike Beckerle" w:date="2019-11-25T14:36:00Z">
              <w:r>
                <w:rPr>
                  <w:lang w:eastAsia="en-GB"/>
                </w:rPr>
                <w:t>The $desc is a natural-language descr</w:t>
              </w:r>
              <w:r>
                <w:rPr>
                  <w:lang w:eastAsia="en-GB"/>
                </w:rPr>
                <w:t xml:space="preserve">iption of the error condition. This string will appear in any diagnostic messages created by the DFDL implementation in response to the processing error. </w:t>
              </w:r>
            </w:ins>
          </w:p>
          <w:p w14:paraId="54CE31D4" w14:textId="77777777" w:rsidR="00000000" w:rsidRDefault="009D64FD">
            <w:pPr>
              <w:rPr>
                <w:ins w:id="12228" w:author="Mike Beckerle" w:date="2019-11-25T14:36:00Z"/>
              </w:rPr>
            </w:pPr>
            <w:ins w:id="12229" w:author="Mike Beckerle" w:date="2019-11-25T14:36:00Z">
              <w:r>
                <w:rPr>
                  <w:lang w:eastAsia="en-GB"/>
                </w:rPr>
                <w:t>The $obj? argument is an arbitrary value used to convey additional information about the error and it</w:t>
              </w:r>
              <w:r>
                <w:rPr>
                  <w:lang w:eastAsia="en-GB"/>
                </w:rPr>
                <w:t xml:space="preserve"> is used to construct the diagnostic message in an implementation-dependent manner.</w:t>
              </w:r>
            </w:ins>
          </w:p>
          <w:p w14:paraId="055A73A7" w14:textId="77777777" w:rsidR="00000000" w:rsidRDefault="009D64FD">
            <w:pPr>
              <w:rPr>
                <w:ins w:id="12230" w:author="Mike Beckerle" w:date="2019-11-25T14:36:00Z"/>
                <w:lang w:eastAsia="en-GB"/>
              </w:rPr>
            </w:pPr>
            <w:ins w:id="12231" w:author="Mike Beckerle" w:date="2019-11-25T14:36:00Z">
              <w:r>
                <w:rPr>
                  <w:lang w:eastAsia="en-GB"/>
                </w:rPr>
                <w:t xml:space="preserve">If any argument is not supplied the processing error occurs but the diagnostic message created is implementation-dependent. </w:t>
              </w:r>
            </w:ins>
          </w:p>
        </w:tc>
      </w:tr>
    </w:tbl>
    <w:p w14:paraId="5773EF73" w14:textId="77777777" w:rsidR="00000000" w:rsidRDefault="009D64FD">
      <w:pPr>
        <w:rPr>
          <w:ins w:id="12232" w:author="Mike Beckerle" w:date="2019-11-25T14:30:00Z"/>
          <w:lang w:eastAsia="en-GB"/>
        </w:rPr>
      </w:pPr>
    </w:p>
    <w:p w14:paraId="15B6040B" w14:textId="77777777" w:rsidR="00000000" w:rsidRDefault="009D64FD">
      <w:pPr>
        <w:pStyle w:val="Heading2"/>
        <w:rPr>
          <w:ins w:id="12233" w:author="Mike Beckerle" w:date="2019-11-25T14:30:00Z"/>
          <w:rFonts w:eastAsia="Times New Roman"/>
        </w:rPr>
      </w:pPr>
      <w:bookmarkStart w:id="12234" w:name="_Toc25589902"/>
      <w:ins w:id="12235" w:author="Mike Beckerle" w:date="2019-11-25T14:30:00Z">
        <w:r>
          <w:rPr>
            <w:rFonts w:eastAsia="Times New Roman"/>
          </w:rPr>
          <w:t xml:space="preserve">Unparsing </w:t>
        </w:r>
        <w:r>
          <w:rPr>
            <w:rFonts w:eastAsia="Times New Roman"/>
          </w:rPr>
          <w:t>and Circular Expression Deadlock Errors</w:t>
        </w:r>
        <w:bookmarkEnd w:id="12234"/>
      </w:ins>
    </w:p>
    <w:p w14:paraId="02C5D7BE" w14:textId="77777777" w:rsidR="00000000" w:rsidRDefault="009D64FD">
      <w:pPr>
        <w:rPr>
          <w:ins w:id="12236" w:author="Mike Beckerle" w:date="2019-11-25T14:30:00Z"/>
        </w:rPr>
      </w:pPr>
      <w:ins w:id="12237" w:author="Mike Beckerle" w:date="2019-11-25T14:30:00Z">
        <w:r>
          <w:t xml:space="preserve">It is possible for expressions and lengths of elements in a DFDL schema to interact badly, resulting in circular deadlocks where an </w:t>
        </w:r>
        <w:r>
          <w:rPr>
            <w:rStyle w:val="CommentReference"/>
          </w:rPr>
          <w:commentReference w:id="12238"/>
        </w:r>
        <w:r>
          <w:t>expression is unable to evaluate because it depends in some way on the length of</w:t>
        </w:r>
        <w:r>
          <w:t xml:space="preserve"> something that depends on the expression itself.</w:t>
        </w:r>
      </w:ins>
    </w:p>
    <w:p w14:paraId="7AF23AE8" w14:textId="77777777" w:rsidR="00000000" w:rsidRDefault="009D64FD">
      <w:pPr>
        <w:rPr>
          <w:ins w:id="12239" w:author="Mike Beckerle" w:date="2019-11-25T14:30:00Z"/>
        </w:rPr>
      </w:pPr>
      <w:ins w:id="12240" w:author="Mike Beckerle" w:date="2019-11-25T14:30:00Z">
        <w:r>
          <w:t xml:space="preserve">Expression deadlocks are always </w:t>
        </w:r>
      </w:ins>
      <w:r>
        <w:t>Schema Definition Error</w:t>
      </w:r>
      <w:ins w:id="12241" w:author="Mike Beckerle" w:date="2019-11-25T14:30:00Z">
        <w:r>
          <w:t>s.</w:t>
        </w:r>
      </w:ins>
    </w:p>
    <w:p w14:paraId="39CAE0E7" w14:textId="77777777" w:rsidR="00000000" w:rsidRDefault="009D64FD">
      <w:ins w:id="12242" w:author="Mike Beckerle" w:date="2019-11-25T14:30:00Z">
        <w:r>
          <w:t>One scenario where such a deadlock can arise is due to what is called the i</w:t>
        </w:r>
        <w:r>
          <w:rPr>
            <w:i/>
          </w:rPr>
          <w:t>nterior-alignment problem</w:t>
        </w:r>
        <w:r>
          <w:t xml:space="preserve">. </w:t>
        </w:r>
        <w:r>
          <w:rPr>
            <w:color w:val="000000"/>
          </w:rPr>
          <w:t>If a dfdl:outputValueCalc expression depends o</w:t>
        </w:r>
        <w:r>
          <w:rPr>
            <w:color w:val="000000"/>
          </w:rPr>
          <w:t xml:space="preserve">n the </w:t>
        </w:r>
        <w:r>
          <w:rPr>
            <w:rFonts w:ascii="Courier New" w:hAnsi="Courier New"/>
            <w:color w:val="000000"/>
          </w:rPr>
          <w:t>valueLength</w:t>
        </w:r>
        <w:r>
          <w:rPr>
            <w:color w:val="000000"/>
          </w:rPr>
          <w:t xml:space="preserve"> of a following complex element which due to interior alignments, has a length that depends on its starting position, then we have a circular deadlock.</w:t>
        </w:r>
      </w:ins>
    </w:p>
    <w:p w14:paraId="3722C9D2" w14:textId="77777777" w:rsidR="00000000" w:rsidRDefault="009D64FD">
      <w:pPr>
        <w:pStyle w:val="Heading1"/>
        <w:rPr>
          <w:rFonts w:eastAsia="Times New Roman"/>
        </w:rPr>
      </w:pPr>
      <w:bookmarkStart w:id="12243" w:name="_Toc364463802"/>
      <w:bookmarkStart w:id="12244" w:name="_Toc366078406"/>
      <w:bookmarkStart w:id="12245" w:name="_Toc366079021"/>
      <w:bookmarkStart w:id="12246" w:name="_Toc366080006"/>
      <w:bookmarkStart w:id="12247" w:name="_Toc366080618"/>
      <w:bookmarkStart w:id="12248" w:name="_Toc366081227"/>
      <w:bookmarkStart w:id="12249" w:name="_Toc366505567"/>
      <w:bookmarkStart w:id="12250" w:name="_Toc366508936"/>
      <w:bookmarkStart w:id="12251" w:name="_Toc366513437"/>
      <w:bookmarkStart w:id="12252" w:name="_Toc366574626"/>
      <w:bookmarkStart w:id="12253" w:name="_Toc366578419"/>
      <w:bookmarkStart w:id="12254" w:name="_Toc366579013"/>
      <w:bookmarkStart w:id="12255" w:name="_Toc366579605"/>
      <w:bookmarkStart w:id="12256" w:name="_Toc366580196"/>
      <w:bookmarkStart w:id="12257" w:name="_Toc366580788"/>
      <w:bookmarkStart w:id="12258" w:name="_Toc366581379"/>
      <w:bookmarkStart w:id="12259" w:name="_Toc366581971"/>
      <w:bookmarkStart w:id="12260" w:name="_Toc364463803"/>
      <w:bookmarkStart w:id="12261" w:name="_Toc366078407"/>
      <w:bookmarkStart w:id="12262" w:name="_Toc366079022"/>
      <w:bookmarkStart w:id="12263" w:name="_Toc366080007"/>
      <w:bookmarkStart w:id="12264" w:name="_Toc366080619"/>
      <w:bookmarkStart w:id="12265" w:name="_Toc366081228"/>
      <w:bookmarkStart w:id="12266" w:name="_Toc366505568"/>
      <w:bookmarkStart w:id="12267" w:name="_Toc366508937"/>
      <w:bookmarkStart w:id="12268" w:name="_Toc366513438"/>
      <w:bookmarkStart w:id="12269" w:name="_Toc366574627"/>
      <w:bookmarkStart w:id="12270" w:name="_Toc366578420"/>
      <w:bookmarkStart w:id="12271" w:name="_Toc366579014"/>
      <w:bookmarkStart w:id="12272" w:name="_Toc366579606"/>
      <w:bookmarkStart w:id="12273" w:name="_Toc366580197"/>
      <w:bookmarkStart w:id="12274" w:name="_Toc366580789"/>
      <w:bookmarkStart w:id="12275" w:name="_Toc366581380"/>
      <w:bookmarkStart w:id="12276" w:name="_Toc366581972"/>
      <w:bookmarkStart w:id="12277" w:name="_Ref198708488"/>
      <w:bookmarkStart w:id="12278" w:name="_Toc199516288"/>
      <w:bookmarkStart w:id="12279" w:name="_Toc243112808"/>
      <w:bookmarkEnd w:id="12243"/>
      <w:bookmarkEnd w:id="12244"/>
      <w:bookmarkEnd w:id="12245"/>
      <w:bookmarkEnd w:id="12246"/>
      <w:bookmarkEnd w:id="12247"/>
      <w:bookmarkEnd w:id="12248"/>
      <w:bookmarkEnd w:id="12249"/>
      <w:bookmarkEnd w:id="12250"/>
      <w:bookmarkEnd w:id="12251"/>
      <w:bookmarkEnd w:id="12252"/>
      <w:bookmarkEnd w:id="12253"/>
      <w:bookmarkEnd w:id="12254"/>
      <w:bookmarkEnd w:id="12255"/>
      <w:bookmarkEnd w:id="12256"/>
      <w:bookmarkEnd w:id="12257"/>
      <w:bookmarkEnd w:id="12258"/>
      <w:bookmarkEnd w:id="12259"/>
      <w:bookmarkEnd w:id="12260"/>
      <w:bookmarkEnd w:id="12261"/>
      <w:bookmarkEnd w:id="12262"/>
      <w:bookmarkEnd w:id="12263"/>
      <w:bookmarkEnd w:id="12264"/>
      <w:bookmarkEnd w:id="12265"/>
      <w:bookmarkEnd w:id="12266"/>
      <w:bookmarkEnd w:id="12267"/>
      <w:bookmarkEnd w:id="12268"/>
      <w:bookmarkEnd w:id="12269"/>
      <w:bookmarkEnd w:id="12270"/>
      <w:bookmarkEnd w:id="12271"/>
      <w:bookmarkEnd w:id="12272"/>
      <w:bookmarkEnd w:id="12273"/>
      <w:bookmarkEnd w:id="12274"/>
      <w:bookmarkEnd w:id="12275"/>
      <w:bookmarkEnd w:id="12276"/>
      <w:r>
        <w:rPr>
          <w:rFonts w:eastAsia="Times New Roman"/>
        </w:rPr>
        <w:t xml:space="preserve"> </w:t>
      </w:r>
      <w:bookmarkStart w:id="12280" w:name="_Toc25589903"/>
      <w:bookmarkStart w:id="12281" w:name="_Toc349042877"/>
      <w:bookmarkStart w:id="12282" w:name="_Ref254775215"/>
      <w:r>
        <w:rPr>
          <w:rFonts w:eastAsia="Times New Roman"/>
        </w:rPr>
        <w:t>DFDL Regular Expressions</w:t>
      </w:r>
      <w:bookmarkEnd w:id="12280"/>
      <w:bookmarkEnd w:id="12281"/>
      <w:bookmarkEnd w:id="12282"/>
      <w:bookmarkEnd w:id="12277"/>
      <w:bookmarkEnd w:id="12278"/>
      <w:bookmarkEnd w:id="12279"/>
    </w:p>
    <w:p w14:paraId="4CA55734" w14:textId="77777777" w:rsidR="00000000" w:rsidRDefault="009D64FD">
      <w:r>
        <w:rPr>
          <w:rFonts w:cs="Arial"/>
          <w:lang w:eastAsia="en-GB"/>
        </w:rPr>
        <w:t>A DFDL regular expression may be specified for the dfdl:lengt</w:t>
      </w:r>
      <w:r>
        <w:rPr>
          <w:rFonts w:cs="Arial"/>
          <w:lang w:eastAsia="en-GB"/>
        </w:rPr>
        <w:t xml:space="preserve">hPattern format property and the dfdl:testPattern property of the dfdl:assert and dfdl:discriminator annotations. DFDL regular expressions do not interpret DFDL entities. </w:t>
      </w:r>
      <w:r>
        <w:rPr>
          <w:rFonts w:cs="Arial"/>
          <w:lang w:eastAsia="en-GB"/>
        </w:rPr>
        <w:br/>
      </w:r>
      <w:r>
        <w:rPr>
          <w:rFonts w:cs="Arial"/>
          <w:lang w:eastAsia="en-GB"/>
        </w:rPr>
        <w:br/>
      </w:r>
      <w:r>
        <w:t>A DFDL regular expression is defined by a set of valid pattern characters.  For por</w:t>
      </w:r>
      <w:r>
        <w:t xml:space="preserve">tability, </w:t>
      </w:r>
      <w:r>
        <w:br/>
        <w:t xml:space="preserve">a DFDL regular expression pattern is restricted to the inclusive subset of the ICU regular expression </w:t>
      </w:r>
      <w:r>
        <w:rPr>
          <w:noProof/>
        </w:rPr>
        <w:t>[</w:t>
      </w:r>
      <w:hyperlink w:anchor="a_ICURegex" w:history="1">
        <w:r>
          <w:rPr>
            <w:rStyle w:val="Hyperlink"/>
            <w:noProof/>
          </w:rPr>
          <w:t>ICURegex</w:t>
        </w:r>
      </w:hyperlink>
      <w:r>
        <w:rPr>
          <w:noProof/>
        </w:rPr>
        <w:t>]</w:t>
      </w:r>
      <w:r>
        <w:t xml:space="preserve"> and the Java(R) 7 regular expression </w:t>
      </w:r>
      <w:r>
        <w:rPr>
          <w:noProof/>
        </w:rPr>
        <w:t>[</w:t>
      </w:r>
      <w:hyperlink w:anchor="a_JavaRegex" w:history="1">
        <w:r>
          <w:rPr>
            <w:rStyle w:val="Hyperlink"/>
            <w:noProof/>
          </w:rPr>
          <w:t>JavaRegex</w:t>
        </w:r>
      </w:hyperlink>
      <w:r>
        <w:rPr>
          <w:noProof/>
        </w:rPr>
        <w:t>]</w:t>
      </w:r>
      <w:r>
        <w:t xml:space="preserve"> </w:t>
      </w:r>
      <w:r>
        <w:t xml:space="preserve">with the Unicode flags UNICODE_CASE and UNICODE_CHARACTER_CLASS turned on.  DFDL regular expressions thereby conform to Unicode Technical Standard #18 , Unicode Regular Expressions, level 1 </w:t>
      </w:r>
      <w:r>
        <w:rPr>
          <w:noProof/>
        </w:rPr>
        <w:t>[</w:t>
      </w:r>
      <w:hyperlink w:anchor="a_UnicodeRegex" w:history="1">
        <w:r>
          <w:rPr>
            <w:rStyle w:val="Hyperlink"/>
            <w:noProof/>
          </w:rPr>
          <w:t>UnicodeRegex</w:t>
        </w:r>
      </w:hyperlink>
      <w:r>
        <w:rPr>
          <w:noProof/>
        </w:rPr>
        <w:t>].</w:t>
      </w:r>
    </w:p>
    <w:p w14:paraId="7E0F3E87" w14:textId="77777777" w:rsidR="00000000" w:rsidRDefault="009D64FD">
      <w:r>
        <w:t>The following</w:t>
      </w:r>
      <w:r>
        <w:t xml:space="preserve"> regular expression constructs are not common to both ICU and Java(R) 7 and it is a Schema Definition Error if any are used in a DFDL regular expression: </w:t>
      </w:r>
      <w:r>
        <w:br/>
        <w:t> </w:t>
      </w:r>
    </w:p>
    <w:tbl>
      <w:tblPr>
        <w:tblStyle w:val="Table"/>
        <w:tblW w:w="5000" w:type="pct"/>
        <w:tblInd w:w="0" w:type="dxa"/>
        <w:tblLook w:val="04A0" w:firstRow="1" w:lastRow="0" w:firstColumn="1" w:lastColumn="0" w:noHBand="0" w:noVBand="1"/>
      </w:tblPr>
      <w:tblGrid>
        <w:gridCol w:w="2016"/>
        <w:gridCol w:w="5626"/>
        <w:gridCol w:w="988"/>
      </w:tblGrid>
      <w:tr w:rsidR="00000000" w14:paraId="7CCAF13D" w14:textId="77777777">
        <w:trPr>
          <w:cnfStyle w:val="100000000000" w:firstRow="1" w:lastRow="0" w:firstColumn="0" w:lastColumn="0" w:oddVBand="0" w:evenVBand="0" w:oddHBand="0" w:evenHBand="0" w:firstRowFirstColumn="0" w:firstRowLastColumn="0" w:lastRowFirstColumn="0" w:lastRowLastColumn="0"/>
        </w:trPr>
        <w:tc>
          <w:tcPr>
            <w:tcW w:w="0" w:type="auto"/>
            <w:hideMark/>
          </w:tcPr>
          <w:p w14:paraId="29DEBCAD" w14:textId="77777777" w:rsidR="00000000" w:rsidRDefault="009D64FD">
            <w:pPr>
              <w:rPr>
                <w:lang w:val="en-GB" w:eastAsia="en-GB"/>
              </w:rPr>
            </w:pPr>
            <w:r>
              <w:rPr>
                <w:lang w:eastAsia="en-GB"/>
              </w:rPr>
              <w:t>Construct</w:t>
            </w:r>
          </w:p>
        </w:tc>
        <w:tc>
          <w:tcPr>
            <w:tcW w:w="0" w:type="auto"/>
            <w:hideMark/>
          </w:tcPr>
          <w:p w14:paraId="60F90798" w14:textId="77777777" w:rsidR="00000000" w:rsidRDefault="009D64FD">
            <w:pPr>
              <w:rPr>
                <w:lang w:val="en-GB" w:eastAsia="en-GB"/>
              </w:rPr>
            </w:pPr>
            <w:r>
              <w:rPr>
                <w:lang w:eastAsia="en-GB"/>
              </w:rPr>
              <w:t>Meaning</w:t>
            </w:r>
          </w:p>
        </w:tc>
        <w:tc>
          <w:tcPr>
            <w:tcW w:w="0" w:type="auto"/>
            <w:hideMark/>
          </w:tcPr>
          <w:p w14:paraId="4CA54EC0" w14:textId="77777777" w:rsidR="00000000" w:rsidRDefault="009D64FD">
            <w:pPr>
              <w:rPr>
                <w:lang w:val="en-GB" w:eastAsia="en-GB"/>
              </w:rPr>
            </w:pPr>
            <w:r>
              <w:rPr>
                <w:lang w:eastAsia="en-GB"/>
              </w:rPr>
              <w:t>Notes</w:t>
            </w:r>
          </w:p>
        </w:tc>
      </w:tr>
      <w:tr w:rsidR="00000000" w14:paraId="50C5C493" w14:textId="77777777">
        <w:tc>
          <w:tcPr>
            <w:tcW w:w="0" w:type="auto"/>
            <w:tcBorders>
              <w:top w:val="single" w:sz="4" w:space="0" w:color="auto"/>
              <w:left w:val="single" w:sz="4" w:space="0" w:color="auto"/>
              <w:bottom w:val="single" w:sz="4" w:space="0" w:color="auto"/>
              <w:right w:val="single" w:sz="4" w:space="0" w:color="auto"/>
            </w:tcBorders>
            <w:hideMark/>
          </w:tcPr>
          <w:p w14:paraId="1095BB08" w14:textId="77777777" w:rsidR="00000000" w:rsidRDefault="009D64FD">
            <w:pPr>
              <w:autoSpaceDE w:val="0"/>
              <w:autoSpaceDN w:val="0"/>
              <w:adjustRightInd w:val="0"/>
              <w:rPr>
                <w:rFonts w:cs="Arial"/>
                <w:lang w:val="en-GB" w:eastAsia="en-GB"/>
              </w:rPr>
            </w:pPr>
            <w:r>
              <w:rPr>
                <w:rFonts w:cs="Arial"/>
                <w:lang w:eastAsia="en-GB"/>
              </w:rPr>
              <w:t>\N{UNICODE CHARACTER NAME}</w:t>
            </w:r>
          </w:p>
        </w:tc>
        <w:tc>
          <w:tcPr>
            <w:tcW w:w="0" w:type="auto"/>
            <w:tcBorders>
              <w:top w:val="single" w:sz="4" w:space="0" w:color="auto"/>
              <w:left w:val="single" w:sz="4" w:space="0" w:color="auto"/>
              <w:bottom w:val="single" w:sz="4" w:space="0" w:color="auto"/>
              <w:right w:val="single" w:sz="4" w:space="0" w:color="auto"/>
            </w:tcBorders>
            <w:hideMark/>
          </w:tcPr>
          <w:p w14:paraId="5B34DDC6" w14:textId="77777777" w:rsidR="00000000" w:rsidRDefault="009D64FD">
            <w:pPr>
              <w:autoSpaceDE w:val="0"/>
              <w:autoSpaceDN w:val="0"/>
              <w:adjustRightInd w:val="0"/>
              <w:rPr>
                <w:rFonts w:cs="Arial"/>
                <w:lang w:val="en-GB" w:eastAsia="en-GB"/>
              </w:rPr>
            </w:pPr>
            <w:r>
              <w:rPr>
                <w:rFonts w:cs="Arial"/>
                <w:lang w:eastAsia="en-GB"/>
              </w:rPr>
              <w:t>Match the named character</w:t>
            </w:r>
          </w:p>
        </w:tc>
        <w:tc>
          <w:tcPr>
            <w:tcW w:w="0" w:type="auto"/>
            <w:tcBorders>
              <w:top w:val="single" w:sz="4" w:space="0" w:color="auto"/>
              <w:left w:val="single" w:sz="4" w:space="0" w:color="auto"/>
              <w:bottom w:val="single" w:sz="4" w:space="0" w:color="auto"/>
              <w:right w:val="single" w:sz="4" w:space="0" w:color="auto"/>
            </w:tcBorders>
            <w:hideMark/>
          </w:tcPr>
          <w:p w14:paraId="162CD3CB" w14:textId="77777777" w:rsidR="00000000" w:rsidRDefault="009D64FD">
            <w:pPr>
              <w:autoSpaceDE w:val="0"/>
              <w:autoSpaceDN w:val="0"/>
              <w:adjustRightInd w:val="0"/>
              <w:rPr>
                <w:rFonts w:cs="Arial"/>
                <w:lang w:val="en-GB" w:eastAsia="en-GB"/>
              </w:rPr>
            </w:pPr>
            <w:r>
              <w:rPr>
                <w:rFonts w:cs="Arial"/>
                <w:lang w:eastAsia="en-GB"/>
              </w:rPr>
              <w:t xml:space="preserve">ICU only </w:t>
            </w:r>
          </w:p>
        </w:tc>
      </w:tr>
      <w:tr w:rsidR="00000000" w14:paraId="4E59901D" w14:textId="77777777">
        <w:tc>
          <w:tcPr>
            <w:tcW w:w="0" w:type="auto"/>
            <w:tcBorders>
              <w:top w:val="single" w:sz="4" w:space="0" w:color="auto"/>
              <w:left w:val="single" w:sz="4" w:space="0" w:color="auto"/>
              <w:bottom w:val="single" w:sz="4" w:space="0" w:color="auto"/>
              <w:right w:val="single" w:sz="4" w:space="0" w:color="auto"/>
            </w:tcBorders>
            <w:hideMark/>
          </w:tcPr>
          <w:p w14:paraId="4E130D39" w14:textId="77777777" w:rsidR="00000000" w:rsidRDefault="009D64FD">
            <w:pPr>
              <w:autoSpaceDE w:val="0"/>
              <w:autoSpaceDN w:val="0"/>
              <w:adjustRightInd w:val="0"/>
              <w:rPr>
                <w:rFonts w:cs="Arial"/>
                <w:lang w:val="en-GB" w:eastAsia="en-GB"/>
              </w:rPr>
            </w:pPr>
            <w:r>
              <w:rPr>
                <w:rFonts w:cs="Arial"/>
                <w:lang w:eastAsia="en-GB"/>
              </w:rPr>
              <w:t>\X</w:t>
            </w:r>
          </w:p>
        </w:tc>
        <w:tc>
          <w:tcPr>
            <w:tcW w:w="0" w:type="auto"/>
            <w:tcBorders>
              <w:top w:val="single" w:sz="4" w:space="0" w:color="auto"/>
              <w:left w:val="single" w:sz="4" w:space="0" w:color="auto"/>
              <w:bottom w:val="single" w:sz="4" w:space="0" w:color="auto"/>
              <w:right w:val="single" w:sz="4" w:space="0" w:color="auto"/>
            </w:tcBorders>
            <w:hideMark/>
          </w:tcPr>
          <w:p w14:paraId="4BEF2B08" w14:textId="77777777" w:rsidR="00000000" w:rsidRDefault="009D64FD">
            <w:pPr>
              <w:autoSpaceDE w:val="0"/>
              <w:autoSpaceDN w:val="0"/>
              <w:adjustRightInd w:val="0"/>
              <w:rPr>
                <w:rFonts w:cs="Arial"/>
                <w:lang w:val="en-GB" w:eastAsia="en-GB"/>
              </w:rPr>
            </w:pPr>
            <w:r>
              <w:rPr>
                <w:rFonts w:cs="Arial"/>
                <w:lang w:eastAsia="en-GB"/>
              </w:rPr>
              <w:t>Match a Grapheme Cluster</w:t>
            </w:r>
          </w:p>
        </w:tc>
        <w:tc>
          <w:tcPr>
            <w:tcW w:w="0" w:type="auto"/>
            <w:tcBorders>
              <w:top w:val="single" w:sz="4" w:space="0" w:color="auto"/>
              <w:left w:val="single" w:sz="4" w:space="0" w:color="auto"/>
              <w:bottom w:val="single" w:sz="4" w:space="0" w:color="auto"/>
              <w:right w:val="single" w:sz="4" w:space="0" w:color="auto"/>
            </w:tcBorders>
            <w:hideMark/>
          </w:tcPr>
          <w:p w14:paraId="3152BE41" w14:textId="77777777" w:rsidR="00000000" w:rsidRDefault="009D64FD">
            <w:pPr>
              <w:autoSpaceDE w:val="0"/>
              <w:autoSpaceDN w:val="0"/>
              <w:adjustRightInd w:val="0"/>
              <w:rPr>
                <w:rFonts w:cs="Arial"/>
                <w:lang w:val="en-GB" w:eastAsia="en-GB"/>
              </w:rPr>
            </w:pPr>
            <w:r>
              <w:rPr>
                <w:rFonts w:cs="Arial"/>
                <w:lang w:eastAsia="en-GB"/>
              </w:rPr>
              <w:t>ICU only</w:t>
            </w:r>
          </w:p>
        </w:tc>
      </w:tr>
      <w:tr w:rsidR="00000000" w14:paraId="5281C6B8" w14:textId="77777777">
        <w:tc>
          <w:tcPr>
            <w:tcW w:w="0" w:type="auto"/>
            <w:tcBorders>
              <w:top w:val="single" w:sz="4" w:space="0" w:color="auto"/>
              <w:left w:val="single" w:sz="4" w:space="0" w:color="auto"/>
              <w:bottom w:val="single" w:sz="4" w:space="0" w:color="auto"/>
              <w:right w:val="single" w:sz="4" w:space="0" w:color="auto"/>
            </w:tcBorders>
            <w:hideMark/>
          </w:tcPr>
          <w:p w14:paraId="5CFA93D5" w14:textId="77777777" w:rsidR="00000000" w:rsidRDefault="009D64FD">
            <w:pPr>
              <w:autoSpaceDE w:val="0"/>
              <w:autoSpaceDN w:val="0"/>
              <w:adjustRightInd w:val="0"/>
              <w:rPr>
                <w:rFonts w:cs="Arial"/>
                <w:lang w:val="en-GB" w:eastAsia="en-GB"/>
              </w:rPr>
            </w:pPr>
            <w:r>
              <w:rPr>
                <w:rFonts w:cs="Arial"/>
                <w:lang w:eastAsia="en-GB"/>
              </w:rPr>
              <w:t>\Uhhhhhhhh</w:t>
            </w:r>
          </w:p>
        </w:tc>
        <w:tc>
          <w:tcPr>
            <w:tcW w:w="0" w:type="auto"/>
            <w:tcBorders>
              <w:top w:val="single" w:sz="4" w:space="0" w:color="auto"/>
              <w:left w:val="single" w:sz="4" w:space="0" w:color="auto"/>
              <w:bottom w:val="single" w:sz="4" w:space="0" w:color="auto"/>
              <w:right w:val="single" w:sz="4" w:space="0" w:color="auto"/>
            </w:tcBorders>
            <w:hideMark/>
          </w:tcPr>
          <w:p w14:paraId="1406306B" w14:textId="77777777" w:rsidR="00000000" w:rsidRDefault="009D64FD">
            <w:pPr>
              <w:autoSpaceDE w:val="0"/>
              <w:autoSpaceDN w:val="0"/>
              <w:adjustRightInd w:val="0"/>
              <w:rPr>
                <w:rFonts w:cs="Arial"/>
                <w:lang w:val="en-GB" w:eastAsia="en-GB"/>
              </w:rPr>
            </w:pPr>
            <w:r>
              <w:rPr>
                <w:rFonts w:cs="Arial"/>
                <w:lang w:eastAsia="en-GB"/>
              </w:rPr>
              <w:t>Match the character with the hex value hhhhhhhh</w:t>
            </w:r>
          </w:p>
        </w:tc>
        <w:tc>
          <w:tcPr>
            <w:tcW w:w="0" w:type="auto"/>
            <w:tcBorders>
              <w:top w:val="single" w:sz="4" w:space="0" w:color="auto"/>
              <w:left w:val="single" w:sz="4" w:space="0" w:color="auto"/>
              <w:bottom w:val="single" w:sz="4" w:space="0" w:color="auto"/>
              <w:right w:val="single" w:sz="4" w:space="0" w:color="auto"/>
            </w:tcBorders>
            <w:hideMark/>
          </w:tcPr>
          <w:p w14:paraId="4C7C2AC6" w14:textId="77777777" w:rsidR="00000000" w:rsidRDefault="009D64FD">
            <w:pPr>
              <w:autoSpaceDE w:val="0"/>
              <w:autoSpaceDN w:val="0"/>
              <w:adjustRightInd w:val="0"/>
              <w:rPr>
                <w:rFonts w:cs="Arial"/>
                <w:lang w:val="en-GB" w:eastAsia="en-GB"/>
              </w:rPr>
            </w:pPr>
            <w:r>
              <w:rPr>
                <w:rFonts w:cs="Arial"/>
                <w:lang w:eastAsia="en-GB"/>
              </w:rPr>
              <w:t>ICU only</w:t>
            </w:r>
          </w:p>
        </w:tc>
      </w:tr>
      <w:tr w:rsidR="00000000" w14:paraId="29FCE25E" w14:textId="77777777">
        <w:tc>
          <w:tcPr>
            <w:tcW w:w="0" w:type="auto"/>
            <w:tcBorders>
              <w:top w:val="single" w:sz="4" w:space="0" w:color="auto"/>
              <w:left w:val="single" w:sz="4" w:space="0" w:color="auto"/>
              <w:bottom w:val="single" w:sz="4" w:space="0" w:color="auto"/>
              <w:right w:val="single" w:sz="4" w:space="0" w:color="auto"/>
            </w:tcBorders>
            <w:hideMark/>
          </w:tcPr>
          <w:p w14:paraId="57B1640C" w14:textId="77777777" w:rsidR="00000000" w:rsidRDefault="009D64FD">
            <w:pPr>
              <w:autoSpaceDE w:val="0"/>
              <w:autoSpaceDN w:val="0"/>
              <w:adjustRightInd w:val="0"/>
              <w:rPr>
                <w:rFonts w:cs="Arial"/>
                <w:lang w:val="en-GB" w:eastAsia="en-GB"/>
              </w:rPr>
            </w:pPr>
            <w:r>
              <w:rPr>
                <w:rFonts w:cs="Arial"/>
                <w:lang w:eastAsia="en-GB"/>
              </w:rPr>
              <w:t>(?# ... )</w:t>
            </w:r>
          </w:p>
        </w:tc>
        <w:tc>
          <w:tcPr>
            <w:tcW w:w="0" w:type="auto"/>
            <w:tcBorders>
              <w:top w:val="single" w:sz="4" w:space="0" w:color="auto"/>
              <w:left w:val="single" w:sz="4" w:space="0" w:color="auto"/>
              <w:bottom w:val="single" w:sz="4" w:space="0" w:color="auto"/>
              <w:right w:val="single" w:sz="4" w:space="0" w:color="auto"/>
            </w:tcBorders>
            <w:hideMark/>
          </w:tcPr>
          <w:p w14:paraId="4B580D14" w14:textId="77777777" w:rsidR="00000000" w:rsidRDefault="009D64FD">
            <w:pPr>
              <w:autoSpaceDE w:val="0"/>
              <w:autoSpaceDN w:val="0"/>
              <w:adjustRightInd w:val="0"/>
              <w:rPr>
                <w:rFonts w:cs="Arial"/>
                <w:lang w:val="en-GB" w:eastAsia="en-GB"/>
              </w:rPr>
            </w:pPr>
            <w:r>
              <w:rPr>
                <w:rFonts w:cs="Arial"/>
                <w:lang w:eastAsia="en-GB"/>
              </w:rPr>
              <w:t>Free-format comment</w:t>
            </w:r>
          </w:p>
        </w:tc>
        <w:tc>
          <w:tcPr>
            <w:tcW w:w="0" w:type="auto"/>
            <w:tcBorders>
              <w:top w:val="single" w:sz="4" w:space="0" w:color="auto"/>
              <w:left w:val="single" w:sz="4" w:space="0" w:color="auto"/>
              <w:bottom w:val="single" w:sz="4" w:space="0" w:color="auto"/>
              <w:right w:val="single" w:sz="4" w:space="0" w:color="auto"/>
            </w:tcBorders>
            <w:hideMark/>
          </w:tcPr>
          <w:p w14:paraId="0BFAA79D" w14:textId="77777777" w:rsidR="00000000" w:rsidRDefault="009D64FD">
            <w:pPr>
              <w:autoSpaceDE w:val="0"/>
              <w:autoSpaceDN w:val="0"/>
              <w:adjustRightInd w:val="0"/>
              <w:rPr>
                <w:rFonts w:cs="Arial"/>
                <w:lang w:val="en-GB" w:eastAsia="en-GB"/>
              </w:rPr>
            </w:pPr>
            <w:r>
              <w:rPr>
                <w:rFonts w:cs="Arial"/>
                <w:lang w:eastAsia="en-GB"/>
              </w:rPr>
              <w:t>ICU only</w:t>
            </w:r>
          </w:p>
        </w:tc>
      </w:tr>
      <w:tr w:rsidR="00000000" w14:paraId="4BA00E26" w14:textId="77777777">
        <w:tc>
          <w:tcPr>
            <w:tcW w:w="0" w:type="auto"/>
            <w:tcBorders>
              <w:top w:val="single" w:sz="4" w:space="0" w:color="auto"/>
              <w:left w:val="single" w:sz="4" w:space="0" w:color="auto"/>
              <w:bottom w:val="single" w:sz="4" w:space="0" w:color="auto"/>
              <w:right w:val="single" w:sz="4" w:space="0" w:color="auto"/>
            </w:tcBorders>
            <w:hideMark/>
          </w:tcPr>
          <w:p w14:paraId="6584E9B1" w14:textId="77777777" w:rsidR="00000000" w:rsidRDefault="009D64FD">
            <w:pPr>
              <w:autoSpaceDE w:val="0"/>
              <w:autoSpaceDN w:val="0"/>
              <w:adjustRightInd w:val="0"/>
              <w:rPr>
                <w:rFonts w:cs="Arial"/>
                <w:lang w:val="en-GB" w:eastAsia="en-GB"/>
              </w:rPr>
            </w:pPr>
            <w:r>
              <w:rPr>
                <w:rFonts w:cs="Arial"/>
                <w:lang w:eastAsia="en-GB"/>
              </w:rPr>
              <w:t>(?w-w)</w:t>
            </w:r>
          </w:p>
        </w:tc>
        <w:tc>
          <w:tcPr>
            <w:tcW w:w="0" w:type="auto"/>
            <w:tcBorders>
              <w:top w:val="single" w:sz="4" w:space="0" w:color="auto"/>
              <w:left w:val="single" w:sz="4" w:space="0" w:color="auto"/>
              <w:bottom w:val="single" w:sz="4" w:space="0" w:color="auto"/>
              <w:right w:val="single" w:sz="4" w:space="0" w:color="auto"/>
            </w:tcBorders>
            <w:hideMark/>
          </w:tcPr>
          <w:p w14:paraId="37061853" w14:textId="77777777" w:rsidR="00000000" w:rsidRDefault="009D64FD">
            <w:pPr>
              <w:autoSpaceDE w:val="0"/>
              <w:autoSpaceDN w:val="0"/>
              <w:adjustRightInd w:val="0"/>
              <w:rPr>
                <w:rFonts w:cs="Arial"/>
                <w:lang w:val="en-GB" w:eastAsia="en-GB"/>
              </w:rPr>
            </w:pPr>
            <w:r>
              <w:rPr>
                <w:rFonts w:cs="Arial"/>
                <w:lang w:eastAsia="en-GB"/>
              </w:rPr>
              <w:t>UREGEX_UWORD - Controls the behaviour of \b in a pattern</w:t>
            </w:r>
          </w:p>
        </w:tc>
        <w:tc>
          <w:tcPr>
            <w:tcW w:w="0" w:type="auto"/>
            <w:tcBorders>
              <w:top w:val="single" w:sz="4" w:space="0" w:color="auto"/>
              <w:left w:val="single" w:sz="4" w:space="0" w:color="auto"/>
              <w:bottom w:val="single" w:sz="4" w:space="0" w:color="auto"/>
              <w:right w:val="single" w:sz="4" w:space="0" w:color="auto"/>
            </w:tcBorders>
            <w:hideMark/>
          </w:tcPr>
          <w:p w14:paraId="7FDFE6A4" w14:textId="77777777" w:rsidR="00000000" w:rsidRDefault="009D64FD">
            <w:pPr>
              <w:autoSpaceDE w:val="0"/>
              <w:autoSpaceDN w:val="0"/>
              <w:adjustRightInd w:val="0"/>
              <w:rPr>
                <w:rFonts w:cs="Arial"/>
                <w:lang w:val="en-GB" w:eastAsia="en-GB"/>
              </w:rPr>
            </w:pPr>
            <w:r>
              <w:rPr>
                <w:rFonts w:cs="Arial"/>
                <w:lang w:eastAsia="en-GB"/>
              </w:rPr>
              <w:t>ICU only</w:t>
            </w:r>
          </w:p>
        </w:tc>
      </w:tr>
      <w:tr w:rsidR="00000000" w14:paraId="63574081" w14:textId="77777777">
        <w:tc>
          <w:tcPr>
            <w:tcW w:w="0" w:type="auto"/>
            <w:tcBorders>
              <w:top w:val="single" w:sz="4" w:space="0" w:color="auto"/>
              <w:left w:val="single" w:sz="4" w:space="0" w:color="auto"/>
              <w:bottom w:val="single" w:sz="4" w:space="0" w:color="auto"/>
              <w:right w:val="single" w:sz="4" w:space="0" w:color="auto"/>
            </w:tcBorders>
            <w:hideMark/>
          </w:tcPr>
          <w:p w14:paraId="564BA949" w14:textId="77777777" w:rsidR="00000000" w:rsidRDefault="009D64FD">
            <w:pPr>
              <w:autoSpaceDE w:val="0"/>
              <w:autoSpaceDN w:val="0"/>
              <w:adjustRightInd w:val="0"/>
              <w:rPr>
                <w:rFonts w:cs="Arial"/>
                <w:lang w:val="en-GB" w:eastAsia="en-GB"/>
              </w:rPr>
            </w:pPr>
            <w:r>
              <w:rPr>
                <w:rFonts w:cs="Arial"/>
                <w:lang w:eastAsia="en-GB"/>
              </w:rPr>
              <w:t>(?d-d)</w:t>
            </w:r>
          </w:p>
        </w:tc>
        <w:tc>
          <w:tcPr>
            <w:tcW w:w="0" w:type="auto"/>
            <w:tcBorders>
              <w:top w:val="single" w:sz="4" w:space="0" w:color="auto"/>
              <w:left w:val="single" w:sz="4" w:space="0" w:color="auto"/>
              <w:bottom w:val="single" w:sz="4" w:space="0" w:color="auto"/>
              <w:right w:val="single" w:sz="4" w:space="0" w:color="auto"/>
            </w:tcBorders>
            <w:hideMark/>
          </w:tcPr>
          <w:p w14:paraId="2FAA3B6C" w14:textId="77777777" w:rsidR="00000000" w:rsidRDefault="009D64FD">
            <w:pPr>
              <w:autoSpaceDE w:val="0"/>
              <w:autoSpaceDN w:val="0"/>
              <w:adjustRightInd w:val="0"/>
              <w:rPr>
                <w:rFonts w:cs="Arial"/>
                <w:lang w:val="en-GB" w:eastAsia="en-GB"/>
              </w:rPr>
            </w:pPr>
            <w:r>
              <w:rPr>
                <w:rFonts w:cs="Arial"/>
                <w:lang w:eastAsia="en-GB"/>
              </w:rPr>
              <w:t>UNIX_LINES - Enables Unix lines</w:t>
            </w:r>
            <w:r>
              <w:rPr>
                <w:rFonts w:cs="Arial"/>
                <w:lang w:eastAsia="en-GB"/>
              </w:rPr>
              <w:t xml:space="preserve"> mode</w:t>
            </w:r>
          </w:p>
        </w:tc>
        <w:tc>
          <w:tcPr>
            <w:tcW w:w="0" w:type="auto"/>
            <w:tcBorders>
              <w:top w:val="single" w:sz="4" w:space="0" w:color="auto"/>
              <w:left w:val="single" w:sz="4" w:space="0" w:color="auto"/>
              <w:bottom w:val="single" w:sz="4" w:space="0" w:color="auto"/>
              <w:right w:val="single" w:sz="4" w:space="0" w:color="auto"/>
            </w:tcBorders>
            <w:hideMark/>
          </w:tcPr>
          <w:p w14:paraId="30B67946" w14:textId="77777777" w:rsidR="00000000" w:rsidRDefault="009D64FD">
            <w:pPr>
              <w:autoSpaceDE w:val="0"/>
              <w:autoSpaceDN w:val="0"/>
              <w:adjustRightInd w:val="0"/>
              <w:rPr>
                <w:rFonts w:cs="Arial"/>
                <w:lang w:val="en-GB" w:eastAsia="en-GB"/>
              </w:rPr>
            </w:pPr>
            <w:r>
              <w:rPr>
                <w:rFonts w:cs="Arial"/>
                <w:lang w:eastAsia="en-GB"/>
              </w:rPr>
              <w:t>Java 7 only</w:t>
            </w:r>
          </w:p>
        </w:tc>
      </w:tr>
      <w:tr w:rsidR="00000000" w14:paraId="6CC54118" w14:textId="77777777">
        <w:tc>
          <w:tcPr>
            <w:tcW w:w="0" w:type="auto"/>
            <w:tcBorders>
              <w:top w:val="single" w:sz="4" w:space="0" w:color="auto"/>
              <w:left w:val="single" w:sz="4" w:space="0" w:color="auto"/>
              <w:bottom w:val="single" w:sz="4" w:space="0" w:color="auto"/>
              <w:right w:val="single" w:sz="4" w:space="0" w:color="auto"/>
            </w:tcBorders>
            <w:hideMark/>
          </w:tcPr>
          <w:p w14:paraId="2552790B" w14:textId="77777777" w:rsidR="00000000" w:rsidRDefault="009D64FD">
            <w:pPr>
              <w:autoSpaceDE w:val="0"/>
              <w:autoSpaceDN w:val="0"/>
              <w:adjustRightInd w:val="0"/>
              <w:rPr>
                <w:rFonts w:cs="Arial"/>
                <w:lang w:val="en-GB" w:eastAsia="en-GB"/>
              </w:rPr>
            </w:pPr>
            <w:r>
              <w:rPr>
                <w:rFonts w:cs="Arial"/>
                <w:lang w:eastAsia="en-GB"/>
              </w:rPr>
              <w:t>(?u-u)</w:t>
            </w:r>
          </w:p>
        </w:tc>
        <w:tc>
          <w:tcPr>
            <w:tcW w:w="0" w:type="auto"/>
            <w:tcBorders>
              <w:top w:val="single" w:sz="4" w:space="0" w:color="auto"/>
              <w:left w:val="single" w:sz="4" w:space="0" w:color="auto"/>
              <w:bottom w:val="single" w:sz="4" w:space="0" w:color="auto"/>
              <w:right w:val="single" w:sz="4" w:space="0" w:color="auto"/>
            </w:tcBorders>
            <w:hideMark/>
          </w:tcPr>
          <w:p w14:paraId="67FA6F37" w14:textId="77777777" w:rsidR="00000000" w:rsidRDefault="009D64FD">
            <w:pPr>
              <w:autoSpaceDE w:val="0"/>
              <w:autoSpaceDN w:val="0"/>
              <w:adjustRightInd w:val="0"/>
              <w:rPr>
                <w:rFonts w:cs="Arial"/>
                <w:lang w:val="en-GB" w:eastAsia="en-GB"/>
              </w:rPr>
            </w:pPr>
            <w:r>
              <w:rPr>
                <w:rFonts w:cs="Arial"/>
                <w:lang w:eastAsia="en-GB"/>
              </w:rPr>
              <w:t>UNICODE_CASE - Enables Unicode-aware case folding</w:t>
            </w:r>
          </w:p>
        </w:tc>
        <w:tc>
          <w:tcPr>
            <w:tcW w:w="0" w:type="auto"/>
            <w:tcBorders>
              <w:top w:val="single" w:sz="4" w:space="0" w:color="auto"/>
              <w:left w:val="single" w:sz="4" w:space="0" w:color="auto"/>
              <w:bottom w:val="single" w:sz="4" w:space="0" w:color="auto"/>
              <w:right w:val="single" w:sz="4" w:space="0" w:color="auto"/>
            </w:tcBorders>
            <w:hideMark/>
          </w:tcPr>
          <w:p w14:paraId="0D89711E" w14:textId="77777777" w:rsidR="00000000" w:rsidRDefault="009D64FD">
            <w:pPr>
              <w:autoSpaceDE w:val="0"/>
              <w:autoSpaceDN w:val="0"/>
              <w:adjustRightInd w:val="0"/>
              <w:rPr>
                <w:rFonts w:cs="Arial"/>
                <w:lang w:val="en-GB" w:eastAsia="en-GB"/>
              </w:rPr>
            </w:pPr>
            <w:r>
              <w:rPr>
                <w:rFonts w:cs="Arial"/>
                <w:lang w:eastAsia="en-GB"/>
              </w:rPr>
              <w:t>Java 7 only (1)</w:t>
            </w:r>
          </w:p>
        </w:tc>
      </w:tr>
      <w:tr w:rsidR="00000000" w14:paraId="6C966F73" w14:textId="77777777">
        <w:tc>
          <w:tcPr>
            <w:tcW w:w="0" w:type="auto"/>
            <w:tcBorders>
              <w:top w:val="single" w:sz="4" w:space="0" w:color="auto"/>
              <w:left w:val="single" w:sz="4" w:space="0" w:color="auto"/>
              <w:bottom w:val="single" w:sz="4" w:space="0" w:color="auto"/>
              <w:right w:val="single" w:sz="4" w:space="0" w:color="auto"/>
            </w:tcBorders>
            <w:hideMark/>
          </w:tcPr>
          <w:p w14:paraId="665F3492" w14:textId="77777777" w:rsidR="00000000" w:rsidRDefault="009D64FD">
            <w:pPr>
              <w:autoSpaceDE w:val="0"/>
              <w:autoSpaceDN w:val="0"/>
              <w:adjustRightInd w:val="0"/>
              <w:rPr>
                <w:rFonts w:cs="Arial"/>
                <w:lang w:val="en-GB" w:eastAsia="en-GB"/>
              </w:rPr>
            </w:pPr>
            <w:r>
              <w:rPr>
                <w:rFonts w:cs="Arial"/>
                <w:lang w:eastAsia="en-GB"/>
              </w:rPr>
              <w:t>(?U-U)</w:t>
            </w:r>
          </w:p>
        </w:tc>
        <w:tc>
          <w:tcPr>
            <w:tcW w:w="0" w:type="auto"/>
            <w:tcBorders>
              <w:top w:val="single" w:sz="4" w:space="0" w:color="auto"/>
              <w:left w:val="single" w:sz="4" w:space="0" w:color="auto"/>
              <w:bottom w:val="single" w:sz="4" w:space="0" w:color="auto"/>
              <w:right w:val="single" w:sz="4" w:space="0" w:color="auto"/>
            </w:tcBorders>
            <w:hideMark/>
          </w:tcPr>
          <w:p w14:paraId="6D70B2CE" w14:textId="77777777" w:rsidR="00000000" w:rsidRDefault="009D64FD">
            <w:pPr>
              <w:autoSpaceDE w:val="0"/>
              <w:autoSpaceDN w:val="0"/>
              <w:adjustRightInd w:val="0"/>
              <w:rPr>
                <w:rFonts w:cs="Arial"/>
                <w:lang w:val="en-GB" w:eastAsia="en-GB"/>
              </w:rPr>
            </w:pPr>
            <w:r>
              <w:rPr>
                <w:rFonts w:cs="Arial"/>
                <w:lang w:eastAsia="en-GB"/>
              </w:rPr>
              <w:t>UNICODE_CHARACTER_CLASS - Enables the Unicode version of predefined character classes and POSIX  character classes</w:t>
            </w:r>
          </w:p>
        </w:tc>
        <w:tc>
          <w:tcPr>
            <w:tcW w:w="0" w:type="auto"/>
            <w:tcBorders>
              <w:top w:val="single" w:sz="4" w:space="0" w:color="auto"/>
              <w:left w:val="single" w:sz="4" w:space="0" w:color="auto"/>
              <w:bottom w:val="single" w:sz="4" w:space="0" w:color="auto"/>
              <w:right w:val="single" w:sz="4" w:space="0" w:color="auto"/>
            </w:tcBorders>
            <w:hideMark/>
          </w:tcPr>
          <w:p w14:paraId="17888D03" w14:textId="77777777" w:rsidR="00000000" w:rsidRDefault="009D64FD">
            <w:pPr>
              <w:keepNext/>
              <w:autoSpaceDE w:val="0"/>
              <w:autoSpaceDN w:val="0"/>
              <w:adjustRightInd w:val="0"/>
              <w:rPr>
                <w:rFonts w:cs="Arial"/>
                <w:lang w:val="en-GB" w:eastAsia="en-GB"/>
              </w:rPr>
            </w:pPr>
            <w:r>
              <w:rPr>
                <w:rFonts w:cs="Arial"/>
                <w:lang w:eastAsia="en-GB"/>
              </w:rPr>
              <w:t>Java 7 only (2)</w:t>
            </w:r>
          </w:p>
        </w:tc>
      </w:tr>
    </w:tbl>
    <w:p w14:paraId="623E73EE" w14:textId="77777777" w:rsidR="00000000" w:rsidRDefault="009D64FD">
      <w:pPr>
        <w:pStyle w:val="Caption"/>
      </w:pPr>
      <w:r>
        <w:t xml:space="preserve">Table </w:t>
      </w:r>
      <w:r>
        <w:fldChar w:fldCharType="begin"/>
      </w:r>
      <w:r>
        <w:instrText xml:space="preserve"> </w:instrText>
      </w:r>
      <w:r>
        <w:instrText xml:space="preserve">SEQ Table \* ARABIC </w:instrText>
      </w:r>
      <w:r>
        <w:fldChar w:fldCharType="separate"/>
      </w:r>
      <w:r>
        <w:rPr>
          <w:noProof/>
        </w:rPr>
        <w:t>70</w:t>
      </w:r>
      <w:r>
        <w:fldChar w:fldCharType="end"/>
      </w:r>
      <w:r>
        <w:t xml:space="preserve"> Disallowed Regular Expression Constructs</w:t>
      </w:r>
    </w:p>
    <w:p w14:paraId="10F253B2" w14:textId="77777777" w:rsidR="00000000" w:rsidRDefault="009D64FD">
      <w:r>
        <w:t>Notes:</w:t>
      </w:r>
    </w:p>
    <w:p w14:paraId="3B818C29" w14:textId="77777777" w:rsidR="00000000" w:rsidRDefault="009D64FD">
      <w:r>
        <w:t>(1) Implementations using Java 7 must set flag UNICODE_CASE by default to match ICU.</w:t>
      </w:r>
    </w:p>
    <w:p w14:paraId="73EAD915" w14:textId="77777777" w:rsidR="00000000" w:rsidRDefault="009D64FD">
      <w:r>
        <w:t>(2) Implementations using Java 7 must set flag UNICODE_CHARACTER_CLASS by default to match ICU.</w:t>
      </w:r>
    </w:p>
    <w:p w14:paraId="1396F2D1" w14:textId="77777777" w:rsidR="00000000" w:rsidRDefault="009D64FD">
      <w:r>
        <w:t>Add</w:t>
      </w:r>
      <w:r>
        <w:t xml:space="preserve">itionally, the behaviour of the word character construct (\w) is not consistent in ICU and Java 7. In Java 7 \w is [\p{Alpha}\p{gc=Mn}\p{gc=Me}\p{gc=Mc}\p{Digit}\p{gc=Pc}], </w:t>
      </w:r>
      <w:r>
        <w:br/>
        <w:t xml:space="preserve">which is a larger set than ICU where \w is [\p{Ll}\p{Lu}\p{Lt}\p{Lo}\p{Nd}].   </w:t>
      </w:r>
    </w:p>
    <w:p w14:paraId="20EDFCE4" w14:textId="77777777" w:rsidR="00000000" w:rsidRDefault="009D64FD">
      <w:r>
        <w:t>Th</w:t>
      </w:r>
      <w:r>
        <w:t xml:space="preserve">e use of \w is not recommended in DFDL regular expressions in conjunction with Unicode encodings, and an implementation must issue a warning if such usage is detected. </w:t>
      </w:r>
    </w:p>
    <w:p w14:paraId="650B7CCF" w14:textId="77777777" w:rsidR="00000000" w:rsidRDefault="009D64FD">
      <w:r>
        <w:t xml:space="preserve">Character properties are detailed by the Unicode Regular Expressions </w:t>
      </w:r>
      <w:r>
        <w:rPr>
          <w:noProof/>
        </w:rPr>
        <w:t>[</w:t>
      </w:r>
      <w:hyperlink w:anchor="a_UnicodeRegex" w:history="1">
        <w:r>
          <w:rPr>
            <w:rStyle w:val="Hyperlink"/>
            <w:noProof/>
          </w:rPr>
          <w:t>UnicodeRegex</w:t>
        </w:r>
      </w:hyperlink>
      <w:r>
        <w:rPr>
          <w:noProof/>
        </w:rPr>
        <w:t>]</w:t>
      </w:r>
      <w:r>
        <w:t>.</w:t>
      </w:r>
    </w:p>
    <w:p w14:paraId="04C00411" w14:textId="77777777" w:rsidR="00000000" w:rsidRDefault="009D64FD">
      <w:pPr>
        <w:pStyle w:val="Heading1"/>
        <w:rPr>
          <w:rFonts w:eastAsia="Times New Roman"/>
        </w:rPr>
      </w:pPr>
      <w:bookmarkStart w:id="12283" w:name="_Toc362445409"/>
      <w:bookmarkStart w:id="12284" w:name="_Toc363909377"/>
      <w:bookmarkStart w:id="12285" w:name="_Toc364463805"/>
      <w:bookmarkStart w:id="12286" w:name="_Toc366078409"/>
      <w:bookmarkStart w:id="12287" w:name="_Toc366079024"/>
      <w:bookmarkStart w:id="12288" w:name="_Toc366080009"/>
      <w:bookmarkStart w:id="12289" w:name="_Toc366080621"/>
      <w:bookmarkStart w:id="12290" w:name="_Toc366081230"/>
      <w:bookmarkStart w:id="12291" w:name="_Toc366505570"/>
      <w:bookmarkStart w:id="12292" w:name="_Toc366508939"/>
      <w:bookmarkStart w:id="12293" w:name="_Toc366513440"/>
      <w:bookmarkStart w:id="12294" w:name="_Toc366574629"/>
      <w:bookmarkStart w:id="12295" w:name="_Toc366578422"/>
      <w:bookmarkStart w:id="12296" w:name="_Toc366579016"/>
      <w:bookmarkStart w:id="12297" w:name="_Toc366579608"/>
      <w:bookmarkStart w:id="12298" w:name="_Toc366580199"/>
      <w:bookmarkStart w:id="12299" w:name="_Toc366580791"/>
      <w:bookmarkStart w:id="12300" w:name="_Toc366581382"/>
      <w:bookmarkStart w:id="12301" w:name="_Toc366581974"/>
      <w:bookmarkStart w:id="12302" w:name="_Toc362445410"/>
      <w:bookmarkStart w:id="12303" w:name="_Toc363909378"/>
      <w:bookmarkStart w:id="12304" w:name="_Toc364463806"/>
      <w:bookmarkStart w:id="12305" w:name="_Toc366078410"/>
      <w:bookmarkStart w:id="12306" w:name="_Toc366079025"/>
      <w:bookmarkStart w:id="12307" w:name="_Toc366080010"/>
      <w:bookmarkStart w:id="12308" w:name="_Toc366080622"/>
      <w:bookmarkStart w:id="12309" w:name="_Toc366081231"/>
      <w:bookmarkStart w:id="12310" w:name="_Toc366505571"/>
      <w:bookmarkStart w:id="12311" w:name="_Toc366508940"/>
      <w:bookmarkStart w:id="12312" w:name="_Toc366513441"/>
      <w:bookmarkStart w:id="12313" w:name="_Toc366574630"/>
      <w:bookmarkStart w:id="12314" w:name="_Toc366578423"/>
      <w:bookmarkStart w:id="12315" w:name="_Toc366579017"/>
      <w:bookmarkStart w:id="12316" w:name="_Toc366579609"/>
      <w:bookmarkStart w:id="12317" w:name="_Toc366580200"/>
      <w:bookmarkStart w:id="12318" w:name="_Toc366580792"/>
      <w:bookmarkStart w:id="12319" w:name="_Toc366581383"/>
      <w:bookmarkStart w:id="12320" w:name="_Toc366581975"/>
      <w:bookmarkStart w:id="12321" w:name="_Toc362445411"/>
      <w:bookmarkStart w:id="12322" w:name="_Toc363909379"/>
      <w:bookmarkStart w:id="12323" w:name="_Toc364463807"/>
      <w:bookmarkStart w:id="12324" w:name="_Toc366078411"/>
      <w:bookmarkStart w:id="12325" w:name="_Toc366079026"/>
      <w:bookmarkStart w:id="12326" w:name="_Toc366080011"/>
      <w:bookmarkStart w:id="12327" w:name="_Toc366080623"/>
      <w:bookmarkStart w:id="12328" w:name="_Toc366081232"/>
      <w:bookmarkStart w:id="12329" w:name="_Toc366505572"/>
      <w:bookmarkStart w:id="12330" w:name="_Toc366508941"/>
      <w:bookmarkStart w:id="12331" w:name="_Toc366513442"/>
      <w:bookmarkStart w:id="12332" w:name="_Toc366574631"/>
      <w:bookmarkStart w:id="12333" w:name="_Toc366578424"/>
      <w:bookmarkStart w:id="12334" w:name="_Toc366579018"/>
      <w:bookmarkStart w:id="12335" w:name="_Toc366579610"/>
      <w:bookmarkStart w:id="12336" w:name="_Toc366580201"/>
      <w:bookmarkStart w:id="12337" w:name="_Toc366580793"/>
      <w:bookmarkStart w:id="12338" w:name="_Toc366581384"/>
      <w:bookmarkStart w:id="12339" w:name="_Toc366581976"/>
      <w:bookmarkStart w:id="12340" w:name="_Toc199515659"/>
      <w:bookmarkStart w:id="12341" w:name="_Toc199515847"/>
      <w:bookmarkStart w:id="12342" w:name="_Toc199516286"/>
      <w:bookmarkStart w:id="12343" w:name="_Toc199841837"/>
      <w:bookmarkStart w:id="12344" w:name="_Toc199844403"/>
      <w:bookmarkStart w:id="12345" w:name="_Toc199515660"/>
      <w:bookmarkStart w:id="12346" w:name="_Toc199515848"/>
      <w:bookmarkStart w:id="12347" w:name="_Toc199516287"/>
      <w:bookmarkStart w:id="12348" w:name="_Toc199841838"/>
      <w:bookmarkStart w:id="12349" w:name="_Toc199844404"/>
      <w:bookmarkStart w:id="12350" w:name="_Toc177399153"/>
      <w:bookmarkStart w:id="12351" w:name="_Toc175057440"/>
      <w:bookmarkStart w:id="12352" w:name="_Toc199516371"/>
      <w:bookmarkStart w:id="12353" w:name="_Toc194984045"/>
      <w:bookmarkStart w:id="12354" w:name="_Toc243112882"/>
      <w:bookmarkStart w:id="12355" w:name="_Toc349042878"/>
      <w:bookmarkStart w:id="12356" w:name="_Toc25589904"/>
      <w:bookmarkEnd w:id="11503"/>
      <w:bookmarkEnd w:id="11504"/>
      <w:bookmarkEnd w:id="11505"/>
      <w:bookmarkEnd w:id="11506"/>
      <w:bookmarkEnd w:id="11507"/>
      <w:bookmarkEnd w:id="12283"/>
      <w:bookmarkEnd w:id="12284"/>
      <w:bookmarkEnd w:id="12285"/>
      <w:bookmarkEnd w:id="12286"/>
      <w:bookmarkEnd w:id="12287"/>
      <w:bookmarkEnd w:id="12288"/>
      <w:bookmarkEnd w:id="12289"/>
      <w:bookmarkEnd w:id="12290"/>
      <w:bookmarkEnd w:id="12291"/>
      <w:bookmarkEnd w:id="12292"/>
      <w:bookmarkEnd w:id="12293"/>
      <w:bookmarkEnd w:id="12294"/>
      <w:bookmarkEnd w:id="12295"/>
      <w:bookmarkEnd w:id="12296"/>
      <w:bookmarkEnd w:id="12297"/>
      <w:bookmarkEnd w:id="12298"/>
      <w:bookmarkEnd w:id="12299"/>
      <w:bookmarkEnd w:id="12300"/>
      <w:bookmarkEnd w:id="12301"/>
      <w:bookmarkEnd w:id="12302"/>
      <w:bookmarkEnd w:id="12303"/>
      <w:bookmarkEnd w:id="12304"/>
      <w:bookmarkEnd w:id="12305"/>
      <w:bookmarkEnd w:id="12306"/>
      <w:bookmarkEnd w:id="12307"/>
      <w:bookmarkEnd w:id="12308"/>
      <w:bookmarkEnd w:id="12309"/>
      <w:bookmarkEnd w:id="12310"/>
      <w:bookmarkEnd w:id="12311"/>
      <w:bookmarkEnd w:id="12312"/>
      <w:bookmarkEnd w:id="12313"/>
      <w:bookmarkEnd w:id="12314"/>
      <w:bookmarkEnd w:id="12315"/>
      <w:bookmarkEnd w:id="12316"/>
      <w:bookmarkEnd w:id="12317"/>
      <w:bookmarkEnd w:id="12318"/>
      <w:bookmarkEnd w:id="12319"/>
      <w:bookmarkEnd w:id="12320"/>
      <w:bookmarkEnd w:id="12321"/>
      <w:bookmarkEnd w:id="12322"/>
      <w:bookmarkEnd w:id="12323"/>
      <w:bookmarkEnd w:id="12324"/>
      <w:bookmarkEnd w:id="12325"/>
      <w:bookmarkEnd w:id="12326"/>
      <w:bookmarkEnd w:id="12327"/>
      <w:bookmarkEnd w:id="12328"/>
      <w:bookmarkEnd w:id="12329"/>
      <w:bookmarkEnd w:id="12330"/>
      <w:bookmarkEnd w:id="12331"/>
      <w:bookmarkEnd w:id="12332"/>
      <w:bookmarkEnd w:id="12333"/>
      <w:bookmarkEnd w:id="12334"/>
      <w:bookmarkEnd w:id="12335"/>
      <w:bookmarkEnd w:id="12336"/>
      <w:bookmarkEnd w:id="12337"/>
      <w:bookmarkEnd w:id="12338"/>
      <w:bookmarkEnd w:id="12339"/>
      <w:bookmarkEnd w:id="12340"/>
      <w:bookmarkEnd w:id="12341"/>
      <w:bookmarkEnd w:id="12342"/>
      <w:bookmarkEnd w:id="12343"/>
      <w:bookmarkEnd w:id="12344"/>
      <w:bookmarkEnd w:id="12345"/>
      <w:bookmarkEnd w:id="12346"/>
      <w:bookmarkEnd w:id="12347"/>
      <w:bookmarkEnd w:id="12348"/>
      <w:bookmarkEnd w:id="12349"/>
      <w:r>
        <w:rPr>
          <w:rFonts w:eastAsia="Times New Roman"/>
        </w:rPr>
        <w:t>Security Considerations</w:t>
      </w:r>
      <w:bookmarkEnd w:id="12350"/>
      <w:bookmarkEnd w:id="12351"/>
      <w:bookmarkEnd w:id="12352"/>
      <w:bookmarkEnd w:id="12353"/>
      <w:bookmarkEnd w:id="12354"/>
      <w:bookmarkEnd w:id="12355"/>
      <w:bookmarkEnd w:id="12356"/>
    </w:p>
    <w:p w14:paraId="5568C51C" w14:textId="77777777" w:rsidR="00000000" w:rsidRDefault="009D64FD">
      <w:r>
        <w:t>All locations must be properly initialized before writing so as to prevent accidental (or purposeful) transmission of data in the unused parts of data formats. Even when a DFDL description does not</w:t>
      </w:r>
      <w:r>
        <w:t xml:space="preserve"> specify that data should be written to a particular part of the output representation, a defined pattern should always be written.</w:t>
      </w:r>
    </w:p>
    <w:p w14:paraId="2F5EA135" w14:textId="77777777" w:rsidR="00000000" w:rsidRDefault="009D64FD">
      <w:r>
        <w:t xml:space="preserve">When unparsing data </w:t>
      </w:r>
      <w:r>
        <w:t>it is a Schema Definition Error if the representation properties that control filling and padding are not defined by the DFDL schema. The DFDL processor must fail if they are not defined so that it is certain no region of the output data has unspecified co</w:t>
      </w:r>
      <w:r>
        <w:t>ntents.</w:t>
      </w:r>
    </w:p>
    <w:p w14:paraId="5C5B4685" w14:textId="77777777" w:rsidR="00000000" w:rsidRDefault="009D64FD">
      <w:r>
        <w:t xml:space="preserve">If regions within a DFDL-described data object are encrypted, then when decrypting them proper means must be used to assure secure passage of passwords to the decrypting software. Such means are beyond the scope of the DFDL language specification. </w:t>
      </w:r>
    </w:p>
    <w:p w14:paraId="34AD351C" w14:textId="77777777" w:rsidR="00000000" w:rsidRDefault="009D64FD">
      <w:r>
        <w:t xml:space="preserve">In addition, if encryption passwords/keys are stored in DFDL schema-described data, then proper means must be used to assure that the decrypted form of these passwords is not revealed. Such means are beyond the scope of the DFDL language specification. </w:t>
      </w:r>
    </w:p>
    <w:p w14:paraId="73DB3003" w14:textId="77777777" w:rsidR="00000000" w:rsidRDefault="009D64FD">
      <w:pPr>
        <w:pStyle w:val="Heading1"/>
        <w:rPr>
          <w:rFonts w:eastAsia="Times New Roman"/>
        </w:rPr>
      </w:pPr>
      <w:bookmarkStart w:id="12357" w:name="_Toc25589905"/>
      <w:bookmarkStart w:id="12358" w:name="_Toc349042879"/>
      <w:bookmarkStart w:id="12359" w:name="_Toc243112883"/>
      <w:bookmarkStart w:id="12360" w:name="_Toc199516372"/>
      <w:bookmarkStart w:id="12361" w:name="_Toc175057441"/>
      <w:bookmarkStart w:id="12362" w:name="_Toc177399154"/>
      <w:r>
        <w:rPr>
          <w:rFonts w:eastAsia="Times New Roman"/>
        </w:rPr>
        <w:t>A</w:t>
      </w:r>
      <w:r>
        <w:rPr>
          <w:rFonts w:eastAsia="Times New Roman"/>
        </w:rPr>
        <w:t>uthors and Contributors</w:t>
      </w:r>
      <w:bookmarkEnd w:id="12357"/>
      <w:bookmarkEnd w:id="12358"/>
      <w:bookmarkEnd w:id="12359"/>
      <w:bookmarkEnd w:id="12360"/>
      <w:bookmarkEnd w:id="12361"/>
      <w:bookmarkEnd w:id="12362"/>
    </w:p>
    <w:p w14:paraId="3ACDCFD0" w14:textId="77777777" w:rsidR="00000000" w:rsidRDefault="009D64FD">
      <w:pPr>
        <w:pStyle w:val="Author"/>
      </w:pPr>
      <w:r>
        <w:t xml:space="preserve">Michael J. Beckerle, </w:t>
      </w:r>
      <w:bookmarkStart w:id="12363" w:name="OLE_LINK2"/>
      <w:bookmarkStart w:id="12364" w:name="OLE_LINK1"/>
      <w:r>
        <w:t>(corresponding author)</w:t>
      </w:r>
    </w:p>
    <w:p w14:paraId="04AA279F" w14:textId="77777777" w:rsidR="00000000" w:rsidRDefault="009D64FD">
      <w:pPr>
        <w:pStyle w:val="Author"/>
      </w:pPr>
      <w:r>
        <w:t>Tresys Technology</w:t>
      </w:r>
      <w:ins w:id="12365" w:author="Mike Beckerle" w:date="2019-12-09T15:49:00Z">
        <w:r>
          <w:t>/Owl Cyber Defense</w:t>
        </w:r>
      </w:ins>
    </w:p>
    <w:p w14:paraId="0EBEB610" w14:textId="77777777" w:rsidR="00000000" w:rsidRDefault="009D64FD">
      <w:pPr>
        <w:pStyle w:val="Author"/>
      </w:pPr>
      <w:r>
        <w:t>Columbia, MD</w:t>
      </w:r>
    </w:p>
    <w:p w14:paraId="455B393D" w14:textId="77777777" w:rsidR="00000000" w:rsidRDefault="009D64FD">
      <w:pPr>
        <w:pStyle w:val="Author"/>
      </w:pPr>
      <w:r>
        <w:t>USA</w:t>
      </w:r>
    </w:p>
    <w:bookmarkEnd w:id="12363"/>
    <w:bookmarkEnd w:id="12364"/>
    <w:p w14:paraId="57AFA031" w14:textId="77777777" w:rsidR="00000000" w:rsidRDefault="009D64FD">
      <w:pPr>
        <w:pStyle w:val="Author"/>
        <w:rPr>
          <w:lang w:val="de-DE"/>
        </w:rPr>
      </w:pPr>
      <w:r>
        <w:rPr>
          <w:lang w:val="de-DE"/>
        </w:rPr>
        <w:t xml:space="preserve">Email: </w:t>
      </w:r>
      <w:hyperlink r:id="rId34" w:history="1">
        <w:r>
          <w:rPr>
            <w:rStyle w:val="Hyperlink"/>
            <w:rFonts w:cs="Arial"/>
            <w:lang w:val="de-DE"/>
          </w:rPr>
          <w:t>mbeckerle@tresys.com</w:t>
        </w:r>
      </w:hyperlink>
      <w:r>
        <w:rPr>
          <w:lang w:val="de-DE"/>
        </w:rPr>
        <w:t>, mbeckerle.dfdl@gmail.com</w:t>
      </w:r>
    </w:p>
    <w:p w14:paraId="07A15923" w14:textId="77777777" w:rsidR="00000000" w:rsidRDefault="009D64FD">
      <w:pPr>
        <w:pStyle w:val="Author"/>
        <w:rPr>
          <w:rFonts w:eastAsia="MS Mincho"/>
        </w:rPr>
      </w:pPr>
    </w:p>
    <w:p w14:paraId="53E54551" w14:textId="77777777" w:rsidR="00000000" w:rsidRDefault="009D64FD">
      <w:pPr>
        <w:pStyle w:val="Author"/>
        <w:rPr>
          <w:lang w:val="de-DE"/>
        </w:rPr>
      </w:pPr>
      <w:r>
        <w:rPr>
          <w:lang w:val="de-DE"/>
        </w:rPr>
        <w:t>Stephen M. Hanson, (corresponding au</w:t>
      </w:r>
      <w:r>
        <w:rPr>
          <w:lang w:val="de-DE"/>
        </w:rPr>
        <w:t>thor)</w:t>
      </w:r>
    </w:p>
    <w:p w14:paraId="1DA117B5" w14:textId="77777777" w:rsidR="00000000" w:rsidRDefault="009D64FD">
      <w:pPr>
        <w:pStyle w:val="Author"/>
      </w:pPr>
      <w:r>
        <w:t xml:space="preserve">IBM Software Group, </w:t>
      </w:r>
    </w:p>
    <w:p w14:paraId="48174814" w14:textId="77777777" w:rsidR="00000000" w:rsidRDefault="009D64FD">
      <w:pPr>
        <w:pStyle w:val="Author"/>
      </w:pPr>
      <w:r>
        <w:t xml:space="preserve">Hursley, </w:t>
      </w:r>
    </w:p>
    <w:p w14:paraId="4035127D" w14:textId="77777777" w:rsidR="00000000" w:rsidRDefault="009D64FD">
      <w:pPr>
        <w:pStyle w:val="Author"/>
      </w:pPr>
      <w:r>
        <w:t>Winchester, UK</w:t>
      </w:r>
    </w:p>
    <w:p w14:paraId="4F131C7A" w14:textId="77777777" w:rsidR="00000000" w:rsidRDefault="009D64FD">
      <w:pPr>
        <w:pStyle w:val="Author"/>
        <w:rPr>
          <w:rStyle w:val="Hyperlink"/>
          <w:rFonts w:cs="Arial"/>
        </w:rPr>
      </w:pPr>
      <w:r>
        <w:t xml:space="preserve">Email: </w:t>
      </w:r>
      <w:hyperlink r:id="rId35" w:history="1">
        <w:r>
          <w:rPr>
            <w:rStyle w:val="Hyperlink"/>
            <w:rFonts w:cs="Arial"/>
          </w:rPr>
          <w:t>smh@uk.ibm.com</w:t>
        </w:r>
      </w:hyperlink>
    </w:p>
    <w:p w14:paraId="2B3850B5" w14:textId="77777777" w:rsidR="00000000" w:rsidRDefault="009D64FD">
      <w:pPr>
        <w:pStyle w:val="Author"/>
      </w:pPr>
    </w:p>
    <w:p w14:paraId="2A7D082C" w14:textId="77777777" w:rsidR="00000000" w:rsidRDefault="009D64FD">
      <w:pPr>
        <w:pStyle w:val="Author"/>
      </w:pPr>
      <w:r>
        <w:t>Alan W. Powell,</w:t>
      </w:r>
    </w:p>
    <w:p w14:paraId="19AF405A" w14:textId="77777777" w:rsidR="00000000" w:rsidRDefault="009D64FD">
      <w:pPr>
        <w:pStyle w:val="Author"/>
      </w:pPr>
      <w:r>
        <w:t xml:space="preserve">Email: </w:t>
      </w:r>
      <w:hyperlink r:id="rId36" w:history="1">
        <w:r>
          <w:rPr>
            <w:rStyle w:val="Hyperlink"/>
          </w:rPr>
          <w:t>apowell888@googlemail.com</w:t>
        </w:r>
      </w:hyperlink>
    </w:p>
    <w:p w14:paraId="7344714B" w14:textId="77777777" w:rsidR="00000000" w:rsidRDefault="009D64FD">
      <w:pPr>
        <w:autoSpaceDE w:val="0"/>
        <w:autoSpaceDN w:val="0"/>
        <w:adjustRightInd w:val="0"/>
        <w:rPr>
          <w:rFonts w:cs="Arial"/>
        </w:rPr>
      </w:pPr>
    </w:p>
    <w:p w14:paraId="23BB37B8" w14:textId="77777777" w:rsidR="00000000" w:rsidRDefault="009D64FD">
      <w:pPr>
        <w:autoSpaceDE w:val="0"/>
        <w:autoSpaceDN w:val="0"/>
        <w:adjustRightInd w:val="0"/>
        <w:rPr>
          <w:rFonts w:cs="Arial"/>
        </w:rPr>
      </w:pPr>
      <w:r>
        <w:rPr>
          <w:rFonts w:cs="Arial"/>
        </w:rPr>
        <w:t>We greatly acknowledge the contributions mad</w:t>
      </w:r>
      <w:r>
        <w:rPr>
          <w:rFonts w:cs="Arial"/>
        </w:rPr>
        <w:t>e to this document by the following and all the other people who provided constructive and valuable input in the group discussions.</w:t>
      </w:r>
    </w:p>
    <w:p w14:paraId="60554FDB" w14:textId="77777777" w:rsidR="00000000" w:rsidRDefault="009D64FD">
      <w:pPr>
        <w:autoSpaceDE w:val="0"/>
        <w:autoSpaceDN w:val="0"/>
        <w:adjustRightInd w:val="0"/>
        <w:rPr>
          <w:rFonts w:cs="Arial"/>
        </w:rPr>
      </w:pPr>
      <w:r>
        <w:rPr>
          <w:rFonts w:cs="Arial"/>
        </w:rPr>
        <w:t>Tim Kimber, IBM Software Group, Hursley, UK</w:t>
      </w:r>
    </w:p>
    <w:p w14:paraId="43E55F5F" w14:textId="77777777" w:rsidR="00000000" w:rsidRDefault="009D64FD">
      <w:pPr>
        <w:autoSpaceDE w:val="0"/>
        <w:autoSpaceDN w:val="0"/>
        <w:adjustRightInd w:val="0"/>
        <w:rPr>
          <w:rFonts w:cs="Arial"/>
        </w:rPr>
      </w:pPr>
      <w:r>
        <w:rPr>
          <w:rFonts w:cs="Arial"/>
        </w:rPr>
        <w:t xml:space="preserve">Suman Kalia, IBM Software Group, Markham, Ontario, Canada </w:t>
      </w:r>
    </w:p>
    <w:p w14:paraId="51889F0B" w14:textId="77777777" w:rsidR="00000000" w:rsidRDefault="009D64FD">
      <w:pPr>
        <w:autoSpaceDE w:val="0"/>
        <w:autoSpaceDN w:val="0"/>
        <w:adjustRightInd w:val="0"/>
        <w:rPr>
          <w:rFonts w:cs="Arial"/>
        </w:rPr>
      </w:pPr>
      <w:r>
        <w:rPr>
          <w:rFonts w:cs="Arial"/>
        </w:rPr>
        <w:t>Stephanie Fetzer, IBM</w:t>
      </w:r>
      <w:r>
        <w:rPr>
          <w:rFonts w:cs="Arial"/>
        </w:rPr>
        <w:t xml:space="preserve"> Software Group, Charlotte, USA</w:t>
      </w:r>
    </w:p>
    <w:p w14:paraId="014A598B" w14:textId="77777777" w:rsidR="00000000" w:rsidRDefault="009D64FD">
      <w:pPr>
        <w:autoSpaceDE w:val="0"/>
        <w:autoSpaceDN w:val="0"/>
        <w:adjustRightInd w:val="0"/>
        <w:rPr>
          <w:rFonts w:cs="Arial"/>
        </w:rPr>
      </w:pPr>
      <w:r>
        <w:rPr>
          <w:rFonts w:cs="Arial"/>
        </w:rPr>
        <w:t>Martin Westhead, Groupon, Stanford Univ, CA, USA</w:t>
      </w:r>
    </w:p>
    <w:p w14:paraId="1C59D63B" w14:textId="77777777" w:rsidR="00000000" w:rsidRDefault="009D64FD">
      <w:pPr>
        <w:autoSpaceDE w:val="0"/>
        <w:autoSpaceDN w:val="0"/>
        <w:adjustRightInd w:val="0"/>
        <w:rPr>
          <w:rFonts w:cs="Arial"/>
        </w:rPr>
      </w:pPr>
      <w:r>
        <w:rPr>
          <w:rFonts w:cs="Arial"/>
        </w:rPr>
        <w:t>James Myers, Univ. of Michigan, MI, USA</w:t>
      </w:r>
    </w:p>
    <w:p w14:paraId="3D7C59C5" w14:textId="77777777" w:rsidR="00000000" w:rsidRDefault="009D64FD">
      <w:pPr>
        <w:autoSpaceDE w:val="0"/>
        <w:autoSpaceDN w:val="0"/>
        <w:adjustRightInd w:val="0"/>
        <w:rPr>
          <w:rFonts w:cs="Arial"/>
        </w:rPr>
      </w:pPr>
      <w:r>
        <w:rPr>
          <w:rFonts w:cs="Arial"/>
        </w:rPr>
        <w:t>Jonathan W. Cranford, MITRE Corporation, USA</w:t>
      </w:r>
    </w:p>
    <w:p w14:paraId="668CB2B8" w14:textId="77777777" w:rsidR="00000000" w:rsidRDefault="009D64FD">
      <w:pPr>
        <w:autoSpaceDE w:val="0"/>
        <w:autoSpaceDN w:val="0"/>
        <w:adjustRightInd w:val="0"/>
        <w:rPr>
          <w:rFonts w:cs="Arial"/>
        </w:rPr>
      </w:pPr>
      <w:r>
        <w:rPr>
          <w:rFonts w:cs="Arial"/>
        </w:rPr>
        <w:t>Tom Sugden, UBS Investment Bank, UK</w:t>
      </w:r>
    </w:p>
    <w:p w14:paraId="3EB11E67" w14:textId="77777777" w:rsidR="00000000" w:rsidRDefault="009D64FD">
      <w:pPr>
        <w:autoSpaceDE w:val="0"/>
        <w:autoSpaceDN w:val="0"/>
        <w:adjustRightInd w:val="0"/>
        <w:rPr>
          <w:rFonts w:cs="Arial"/>
        </w:rPr>
      </w:pPr>
      <w:r>
        <w:rPr>
          <w:rFonts w:cs="Arial"/>
        </w:rPr>
        <w:t>Tara Gibson, PNNL, Richland, WA, USA</w:t>
      </w:r>
    </w:p>
    <w:p w14:paraId="2BE81BED" w14:textId="77777777" w:rsidR="00000000" w:rsidRDefault="009D64FD">
      <w:pPr>
        <w:autoSpaceDE w:val="0"/>
        <w:autoSpaceDN w:val="0"/>
        <w:adjustRightInd w:val="0"/>
        <w:rPr>
          <w:rFonts w:cs="Arial"/>
        </w:rPr>
      </w:pPr>
      <w:r>
        <w:rPr>
          <w:rFonts w:cs="Arial"/>
        </w:rPr>
        <w:t xml:space="preserve">Robert </w:t>
      </w:r>
      <w:r>
        <w:rPr>
          <w:rFonts w:cs="Arial"/>
        </w:rPr>
        <w:t>McGrath, NCSA, Urbana-Champaign, IL, USA</w:t>
      </w:r>
    </w:p>
    <w:p w14:paraId="02842A05" w14:textId="77777777" w:rsidR="00000000" w:rsidRDefault="009D64FD">
      <w:pPr>
        <w:autoSpaceDE w:val="0"/>
        <w:autoSpaceDN w:val="0"/>
        <w:adjustRightInd w:val="0"/>
        <w:rPr>
          <w:rFonts w:cs="Arial"/>
        </w:rPr>
      </w:pPr>
      <w:r>
        <w:rPr>
          <w:rFonts w:cs="Arial"/>
        </w:rPr>
        <w:t>Geoff Judd, IBM Software Group, Hursley, UK</w:t>
      </w:r>
    </w:p>
    <w:p w14:paraId="234CA9E8" w14:textId="77777777" w:rsidR="00000000" w:rsidRDefault="009D64FD">
      <w:pPr>
        <w:autoSpaceDE w:val="0"/>
        <w:autoSpaceDN w:val="0"/>
        <w:adjustRightInd w:val="0"/>
        <w:rPr>
          <w:rFonts w:cs="Arial"/>
        </w:rPr>
      </w:pPr>
      <w:r>
        <w:rPr>
          <w:rFonts w:cs="Arial"/>
        </w:rPr>
        <w:t>Dewey M. Sasser, MA, USA</w:t>
      </w:r>
    </w:p>
    <w:p w14:paraId="4F1EE394" w14:textId="77777777" w:rsidR="00000000" w:rsidRDefault="009D64FD">
      <w:pPr>
        <w:autoSpaceDE w:val="0"/>
        <w:autoSpaceDN w:val="0"/>
        <w:adjustRightInd w:val="0"/>
        <w:rPr>
          <w:rFonts w:cs="Arial"/>
        </w:rPr>
      </w:pPr>
      <w:r>
        <w:rPr>
          <w:rFonts w:cs="Arial"/>
        </w:rPr>
        <w:t>David A. Loose, Opera Solutions, MA, USA</w:t>
      </w:r>
    </w:p>
    <w:p w14:paraId="6F0D7B61" w14:textId="77777777" w:rsidR="00000000" w:rsidRDefault="009D64FD">
      <w:pPr>
        <w:autoSpaceDE w:val="0"/>
        <w:autoSpaceDN w:val="0"/>
        <w:adjustRightInd w:val="0"/>
        <w:rPr>
          <w:rFonts w:cs="Arial"/>
        </w:rPr>
      </w:pPr>
      <w:r>
        <w:rPr>
          <w:rFonts w:cs="Arial"/>
        </w:rPr>
        <w:t>Eric S. Smith, eBay Enterprise, MA, USA</w:t>
      </w:r>
    </w:p>
    <w:p w14:paraId="7343378A" w14:textId="77777777" w:rsidR="00000000" w:rsidRDefault="009D64FD">
      <w:pPr>
        <w:autoSpaceDE w:val="0"/>
        <w:autoSpaceDN w:val="0"/>
        <w:adjustRightInd w:val="0"/>
        <w:rPr>
          <w:rFonts w:cs="Arial"/>
        </w:rPr>
      </w:pPr>
      <w:r>
        <w:rPr>
          <w:rFonts w:cs="Arial"/>
        </w:rPr>
        <w:t>Kristoffer H. Rose, Two Sigma Investments, NY, USA</w:t>
      </w:r>
    </w:p>
    <w:p w14:paraId="74B69A59" w14:textId="77777777" w:rsidR="00000000" w:rsidRDefault="009D64FD">
      <w:pPr>
        <w:autoSpaceDE w:val="0"/>
        <w:autoSpaceDN w:val="0"/>
        <w:adjustRightInd w:val="0"/>
        <w:rPr>
          <w:rFonts w:cs="Arial"/>
        </w:rPr>
      </w:pPr>
      <w:r>
        <w:rPr>
          <w:rFonts w:cs="Arial"/>
        </w:rPr>
        <w:t xml:space="preserve">Simon Parker, </w:t>
      </w:r>
      <w:r>
        <w:rPr>
          <w:rFonts w:cs="Arial"/>
        </w:rPr>
        <w:t>Bloomberg Polar Lake, Dublin, IE</w:t>
      </w:r>
    </w:p>
    <w:p w14:paraId="1C4C33DB" w14:textId="77777777" w:rsidR="00000000" w:rsidRDefault="009D64FD">
      <w:pPr>
        <w:autoSpaceDE w:val="0"/>
        <w:autoSpaceDN w:val="0"/>
        <w:adjustRightInd w:val="0"/>
        <w:rPr>
          <w:rFonts w:cs="Arial"/>
        </w:rPr>
      </w:pPr>
      <w:r>
        <w:rPr>
          <w:rFonts w:cs="Arial"/>
        </w:rPr>
        <w:t>Peter A. Lambros, IBM Software Group, Hursley, UK</w:t>
      </w:r>
    </w:p>
    <w:p w14:paraId="326E2536" w14:textId="77777777" w:rsidR="00000000" w:rsidRDefault="009D64FD">
      <w:pPr>
        <w:autoSpaceDE w:val="0"/>
        <w:autoSpaceDN w:val="0"/>
        <w:adjustRightInd w:val="0"/>
        <w:rPr>
          <w:rFonts w:cs="Arial"/>
        </w:rPr>
      </w:pPr>
      <w:r>
        <w:rPr>
          <w:rFonts w:cs="Arial"/>
        </w:rPr>
        <w:t>Dave Glick, SIPC, USA</w:t>
      </w:r>
    </w:p>
    <w:p w14:paraId="46965B7D" w14:textId="77777777" w:rsidR="00000000" w:rsidRDefault="009D64FD">
      <w:pPr>
        <w:autoSpaceDE w:val="0"/>
        <w:autoSpaceDN w:val="0"/>
        <w:adjustRightInd w:val="0"/>
        <w:rPr>
          <w:rFonts w:cs="Arial"/>
        </w:rPr>
      </w:pPr>
      <w:r>
        <w:rPr>
          <w:rFonts w:cs="Arial"/>
        </w:rPr>
        <w:t>Steve Marting, Progeny, USA</w:t>
      </w:r>
    </w:p>
    <w:p w14:paraId="1140A035" w14:textId="77777777" w:rsidR="00000000" w:rsidRDefault="009D64FD">
      <w:r>
        <w:rPr>
          <w:rFonts w:eastAsia="MS Mincho"/>
        </w:rPr>
        <w:t>Alejandro Rodriguez</w:t>
      </w:r>
      <w:r>
        <w:t>, Amazon, WA, USA</w:t>
      </w:r>
    </w:p>
    <w:p w14:paraId="774EC3E7" w14:textId="77777777" w:rsidR="00000000" w:rsidRDefault="009D64FD"/>
    <w:p w14:paraId="23BE6D08" w14:textId="77777777" w:rsidR="00000000" w:rsidRDefault="009D64FD">
      <w:pPr>
        <w:pStyle w:val="Heading1"/>
        <w:rPr>
          <w:rFonts w:eastAsia="Times New Roman"/>
        </w:rPr>
      </w:pPr>
      <w:bookmarkStart w:id="12366" w:name="_Toc322911778"/>
      <w:bookmarkStart w:id="12367" w:name="_Toc322912317"/>
      <w:bookmarkStart w:id="12368" w:name="_Toc329093177"/>
      <w:bookmarkStart w:id="12369" w:name="_Toc332701690"/>
      <w:bookmarkStart w:id="12370" w:name="_Toc332701994"/>
      <w:bookmarkStart w:id="12371" w:name="_Toc332711792"/>
      <w:bookmarkStart w:id="12372" w:name="_Toc332712094"/>
      <w:bookmarkStart w:id="12373" w:name="_Toc332712395"/>
      <w:bookmarkStart w:id="12374" w:name="_Toc332724311"/>
      <w:bookmarkStart w:id="12375" w:name="_Toc332724611"/>
      <w:bookmarkStart w:id="12376" w:name="_Toc341102907"/>
      <w:bookmarkStart w:id="12377" w:name="_Toc347241643"/>
      <w:bookmarkStart w:id="12378" w:name="_Toc347744835"/>
      <w:bookmarkStart w:id="12379" w:name="_Toc348984618"/>
      <w:bookmarkStart w:id="12380" w:name="_Toc348984923"/>
      <w:bookmarkStart w:id="12381" w:name="_Toc349038087"/>
      <w:bookmarkStart w:id="12382" w:name="_Toc349038389"/>
      <w:bookmarkStart w:id="12383" w:name="_Toc349042880"/>
      <w:bookmarkStart w:id="12384" w:name="_Toc349642281"/>
      <w:bookmarkStart w:id="12385" w:name="_Toc351913002"/>
      <w:bookmarkStart w:id="12386" w:name="_Toc351915023"/>
      <w:bookmarkStart w:id="12387" w:name="_Toc351915489"/>
      <w:bookmarkStart w:id="12388" w:name="_Toc361231587"/>
      <w:bookmarkStart w:id="12389" w:name="_Toc361232113"/>
      <w:bookmarkStart w:id="12390" w:name="_Toc362445414"/>
      <w:bookmarkStart w:id="12391" w:name="_Toc363909382"/>
      <w:bookmarkStart w:id="12392" w:name="_Toc364463810"/>
      <w:bookmarkStart w:id="12393" w:name="_Toc366078414"/>
      <w:bookmarkStart w:id="12394" w:name="_Toc366079029"/>
      <w:bookmarkStart w:id="12395" w:name="_Toc366080014"/>
      <w:bookmarkStart w:id="12396" w:name="_Toc366080626"/>
      <w:bookmarkStart w:id="12397" w:name="_Toc366081235"/>
      <w:bookmarkStart w:id="12398" w:name="_Toc366505575"/>
      <w:bookmarkStart w:id="12399" w:name="_Toc366508944"/>
      <w:bookmarkStart w:id="12400" w:name="_Toc366513445"/>
      <w:bookmarkStart w:id="12401" w:name="_Toc366574634"/>
      <w:bookmarkStart w:id="12402" w:name="_Toc366578427"/>
      <w:bookmarkStart w:id="12403" w:name="_Toc366579021"/>
      <w:bookmarkStart w:id="12404" w:name="_Toc366579613"/>
      <w:bookmarkStart w:id="12405" w:name="_Toc366580204"/>
      <w:bookmarkStart w:id="12406" w:name="_Toc366580796"/>
      <w:bookmarkStart w:id="12407" w:name="_Toc366581387"/>
      <w:bookmarkStart w:id="12408" w:name="_Toc366581979"/>
      <w:bookmarkStart w:id="12409" w:name="_Toc322911779"/>
      <w:bookmarkStart w:id="12410" w:name="_Toc322912318"/>
      <w:bookmarkStart w:id="12411" w:name="_Toc329093178"/>
      <w:bookmarkStart w:id="12412" w:name="_Toc332701691"/>
      <w:bookmarkStart w:id="12413" w:name="_Toc332701995"/>
      <w:bookmarkStart w:id="12414" w:name="_Toc332711793"/>
      <w:bookmarkStart w:id="12415" w:name="_Toc332712095"/>
      <w:bookmarkStart w:id="12416" w:name="_Toc332712396"/>
      <w:bookmarkStart w:id="12417" w:name="_Toc332724312"/>
      <w:bookmarkStart w:id="12418" w:name="_Toc332724612"/>
      <w:bookmarkStart w:id="12419" w:name="_Toc341102908"/>
      <w:bookmarkStart w:id="12420" w:name="_Toc347241644"/>
      <w:bookmarkStart w:id="12421" w:name="_Toc347744836"/>
      <w:bookmarkStart w:id="12422" w:name="_Toc348984619"/>
      <w:bookmarkStart w:id="12423" w:name="_Toc348984924"/>
      <w:bookmarkStart w:id="12424" w:name="_Toc349038088"/>
      <w:bookmarkStart w:id="12425" w:name="_Toc349038390"/>
      <w:bookmarkStart w:id="12426" w:name="_Toc349042881"/>
      <w:bookmarkStart w:id="12427" w:name="_Toc349642282"/>
      <w:bookmarkStart w:id="12428" w:name="_Toc351913003"/>
      <w:bookmarkStart w:id="12429" w:name="_Toc351915024"/>
      <w:bookmarkStart w:id="12430" w:name="_Toc351915490"/>
      <w:bookmarkStart w:id="12431" w:name="_Toc361231588"/>
      <w:bookmarkStart w:id="12432" w:name="_Toc361232114"/>
      <w:bookmarkStart w:id="12433" w:name="_Toc362445415"/>
      <w:bookmarkStart w:id="12434" w:name="_Toc363909383"/>
      <w:bookmarkStart w:id="12435" w:name="_Toc364463811"/>
      <w:bookmarkStart w:id="12436" w:name="_Toc366078415"/>
      <w:bookmarkStart w:id="12437" w:name="_Toc366079030"/>
      <w:bookmarkStart w:id="12438" w:name="_Toc366080015"/>
      <w:bookmarkStart w:id="12439" w:name="_Toc366080627"/>
      <w:bookmarkStart w:id="12440" w:name="_Toc366081236"/>
      <w:bookmarkStart w:id="12441" w:name="_Toc366505576"/>
      <w:bookmarkStart w:id="12442" w:name="_Toc366508945"/>
      <w:bookmarkStart w:id="12443" w:name="_Toc366513446"/>
      <w:bookmarkStart w:id="12444" w:name="_Toc366574635"/>
      <w:bookmarkStart w:id="12445" w:name="_Toc366578428"/>
      <w:bookmarkStart w:id="12446" w:name="_Toc366579022"/>
      <w:bookmarkStart w:id="12447" w:name="_Toc366579614"/>
      <w:bookmarkStart w:id="12448" w:name="_Toc366580205"/>
      <w:bookmarkStart w:id="12449" w:name="_Toc366580797"/>
      <w:bookmarkStart w:id="12450" w:name="_Toc366581388"/>
      <w:bookmarkStart w:id="12451" w:name="_Toc366581980"/>
      <w:bookmarkStart w:id="12452" w:name="_Toc322911780"/>
      <w:bookmarkStart w:id="12453" w:name="_Toc322912319"/>
      <w:bookmarkStart w:id="12454" w:name="_Toc329093179"/>
      <w:bookmarkStart w:id="12455" w:name="_Toc332701692"/>
      <w:bookmarkStart w:id="12456" w:name="_Toc332701996"/>
      <w:bookmarkStart w:id="12457" w:name="_Toc332711794"/>
      <w:bookmarkStart w:id="12458" w:name="_Toc332712096"/>
      <w:bookmarkStart w:id="12459" w:name="_Toc332712397"/>
      <w:bookmarkStart w:id="12460" w:name="_Toc332724313"/>
      <w:bookmarkStart w:id="12461" w:name="_Toc332724613"/>
      <w:bookmarkStart w:id="12462" w:name="_Toc341102909"/>
      <w:bookmarkStart w:id="12463" w:name="_Toc347241645"/>
      <w:bookmarkStart w:id="12464" w:name="_Toc347744837"/>
      <w:bookmarkStart w:id="12465" w:name="_Toc348984620"/>
      <w:bookmarkStart w:id="12466" w:name="_Toc348984925"/>
      <w:bookmarkStart w:id="12467" w:name="_Toc349038089"/>
      <w:bookmarkStart w:id="12468" w:name="_Toc349038391"/>
      <w:bookmarkStart w:id="12469" w:name="_Toc349042882"/>
      <w:bookmarkStart w:id="12470" w:name="_Toc349642283"/>
      <w:bookmarkStart w:id="12471" w:name="_Toc351913004"/>
      <w:bookmarkStart w:id="12472" w:name="_Toc351915025"/>
      <w:bookmarkStart w:id="12473" w:name="_Toc351915491"/>
      <w:bookmarkStart w:id="12474" w:name="_Toc361231589"/>
      <w:bookmarkStart w:id="12475" w:name="_Toc361232115"/>
      <w:bookmarkStart w:id="12476" w:name="_Toc362445416"/>
      <w:bookmarkStart w:id="12477" w:name="_Toc363909384"/>
      <w:bookmarkStart w:id="12478" w:name="_Toc364463812"/>
      <w:bookmarkStart w:id="12479" w:name="_Toc366078416"/>
      <w:bookmarkStart w:id="12480" w:name="_Toc366079031"/>
      <w:bookmarkStart w:id="12481" w:name="_Toc366080016"/>
      <w:bookmarkStart w:id="12482" w:name="_Toc366080628"/>
      <w:bookmarkStart w:id="12483" w:name="_Toc366081237"/>
      <w:bookmarkStart w:id="12484" w:name="_Toc366505577"/>
      <w:bookmarkStart w:id="12485" w:name="_Toc366508946"/>
      <w:bookmarkStart w:id="12486" w:name="_Toc366513447"/>
      <w:bookmarkStart w:id="12487" w:name="_Toc366574636"/>
      <w:bookmarkStart w:id="12488" w:name="_Toc366578429"/>
      <w:bookmarkStart w:id="12489" w:name="_Toc366579023"/>
      <w:bookmarkStart w:id="12490" w:name="_Toc366579615"/>
      <w:bookmarkStart w:id="12491" w:name="_Toc366580206"/>
      <w:bookmarkStart w:id="12492" w:name="_Toc366580798"/>
      <w:bookmarkStart w:id="12493" w:name="_Toc366581389"/>
      <w:bookmarkStart w:id="12494" w:name="_Toc366581981"/>
      <w:bookmarkStart w:id="12495" w:name="_Toc526008660"/>
      <w:bookmarkStart w:id="12496" w:name="_Toc177399155"/>
      <w:bookmarkStart w:id="12497" w:name="_Toc175057442"/>
      <w:bookmarkStart w:id="12498" w:name="_Toc199516373"/>
      <w:bookmarkStart w:id="12499" w:name="_Toc243112884"/>
      <w:bookmarkStart w:id="12500" w:name="_Toc349042883"/>
      <w:bookmarkStart w:id="12501" w:name="_Toc25589906"/>
      <w:bookmarkEnd w:id="12366"/>
      <w:bookmarkEnd w:id="12367"/>
      <w:bookmarkEnd w:id="12368"/>
      <w:bookmarkEnd w:id="12369"/>
      <w:bookmarkEnd w:id="12370"/>
      <w:bookmarkEnd w:id="12371"/>
      <w:bookmarkEnd w:id="12372"/>
      <w:bookmarkEnd w:id="12373"/>
      <w:bookmarkEnd w:id="12374"/>
      <w:bookmarkEnd w:id="12375"/>
      <w:bookmarkEnd w:id="12376"/>
      <w:bookmarkEnd w:id="12377"/>
      <w:bookmarkEnd w:id="12378"/>
      <w:bookmarkEnd w:id="12379"/>
      <w:bookmarkEnd w:id="12380"/>
      <w:bookmarkEnd w:id="12381"/>
      <w:bookmarkEnd w:id="12382"/>
      <w:bookmarkEnd w:id="12383"/>
      <w:bookmarkEnd w:id="12384"/>
      <w:bookmarkEnd w:id="12385"/>
      <w:bookmarkEnd w:id="12386"/>
      <w:bookmarkEnd w:id="12387"/>
      <w:bookmarkEnd w:id="12388"/>
      <w:bookmarkEnd w:id="12389"/>
      <w:bookmarkEnd w:id="12390"/>
      <w:bookmarkEnd w:id="12391"/>
      <w:bookmarkEnd w:id="12392"/>
      <w:bookmarkEnd w:id="12393"/>
      <w:bookmarkEnd w:id="12394"/>
      <w:bookmarkEnd w:id="12395"/>
      <w:bookmarkEnd w:id="12396"/>
      <w:bookmarkEnd w:id="12397"/>
      <w:bookmarkEnd w:id="12398"/>
      <w:bookmarkEnd w:id="12399"/>
      <w:bookmarkEnd w:id="12400"/>
      <w:bookmarkEnd w:id="12401"/>
      <w:bookmarkEnd w:id="12402"/>
      <w:bookmarkEnd w:id="12403"/>
      <w:bookmarkEnd w:id="12404"/>
      <w:bookmarkEnd w:id="12405"/>
      <w:bookmarkEnd w:id="12406"/>
      <w:bookmarkEnd w:id="12407"/>
      <w:bookmarkEnd w:id="12408"/>
      <w:bookmarkEnd w:id="12409"/>
      <w:bookmarkEnd w:id="12410"/>
      <w:bookmarkEnd w:id="12411"/>
      <w:bookmarkEnd w:id="12412"/>
      <w:bookmarkEnd w:id="12413"/>
      <w:bookmarkEnd w:id="12414"/>
      <w:bookmarkEnd w:id="12415"/>
      <w:bookmarkEnd w:id="12416"/>
      <w:bookmarkEnd w:id="12417"/>
      <w:bookmarkEnd w:id="12418"/>
      <w:bookmarkEnd w:id="12419"/>
      <w:bookmarkEnd w:id="12420"/>
      <w:bookmarkEnd w:id="12421"/>
      <w:bookmarkEnd w:id="12422"/>
      <w:bookmarkEnd w:id="12423"/>
      <w:bookmarkEnd w:id="12424"/>
      <w:bookmarkEnd w:id="12425"/>
      <w:bookmarkEnd w:id="12426"/>
      <w:bookmarkEnd w:id="12427"/>
      <w:bookmarkEnd w:id="12428"/>
      <w:bookmarkEnd w:id="12429"/>
      <w:bookmarkEnd w:id="12430"/>
      <w:bookmarkEnd w:id="12431"/>
      <w:bookmarkEnd w:id="12432"/>
      <w:bookmarkEnd w:id="12433"/>
      <w:bookmarkEnd w:id="12434"/>
      <w:bookmarkEnd w:id="12435"/>
      <w:bookmarkEnd w:id="12436"/>
      <w:bookmarkEnd w:id="12437"/>
      <w:bookmarkEnd w:id="12438"/>
      <w:bookmarkEnd w:id="12439"/>
      <w:bookmarkEnd w:id="12440"/>
      <w:bookmarkEnd w:id="12441"/>
      <w:bookmarkEnd w:id="12442"/>
      <w:bookmarkEnd w:id="12443"/>
      <w:bookmarkEnd w:id="12444"/>
      <w:bookmarkEnd w:id="12445"/>
      <w:bookmarkEnd w:id="12446"/>
      <w:bookmarkEnd w:id="12447"/>
      <w:bookmarkEnd w:id="12448"/>
      <w:bookmarkEnd w:id="12449"/>
      <w:bookmarkEnd w:id="12450"/>
      <w:bookmarkEnd w:id="12451"/>
      <w:bookmarkEnd w:id="12452"/>
      <w:bookmarkEnd w:id="12453"/>
      <w:bookmarkEnd w:id="12454"/>
      <w:bookmarkEnd w:id="12455"/>
      <w:bookmarkEnd w:id="12456"/>
      <w:bookmarkEnd w:id="12457"/>
      <w:bookmarkEnd w:id="12458"/>
      <w:bookmarkEnd w:id="12459"/>
      <w:bookmarkEnd w:id="12460"/>
      <w:bookmarkEnd w:id="12461"/>
      <w:bookmarkEnd w:id="12462"/>
      <w:bookmarkEnd w:id="12463"/>
      <w:bookmarkEnd w:id="12464"/>
      <w:bookmarkEnd w:id="12465"/>
      <w:bookmarkEnd w:id="12466"/>
      <w:bookmarkEnd w:id="12467"/>
      <w:bookmarkEnd w:id="12468"/>
      <w:bookmarkEnd w:id="12469"/>
      <w:bookmarkEnd w:id="12470"/>
      <w:bookmarkEnd w:id="12471"/>
      <w:bookmarkEnd w:id="12472"/>
      <w:bookmarkEnd w:id="12473"/>
      <w:bookmarkEnd w:id="12474"/>
      <w:bookmarkEnd w:id="12475"/>
      <w:bookmarkEnd w:id="12476"/>
      <w:bookmarkEnd w:id="12477"/>
      <w:bookmarkEnd w:id="12478"/>
      <w:bookmarkEnd w:id="12479"/>
      <w:bookmarkEnd w:id="12480"/>
      <w:bookmarkEnd w:id="12481"/>
      <w:bookmarkEnd w:id="12482"/>
      <w:bookmarkEnd w:id="12483"/>
      <w:bookmarkEnd w:id="12484"/>
      <w:bookmarkEnd w:id="12485"/>
      <w:bookmarkEnd w:id="12486"/>
      <w:bookmarkEnd w:id="12487"/>
      <w:bookmarkEnd w:id="12488"/>
      <w:bookmarkEnd w:id="12489"/>
      <w:bookmarkEnd w:id="12490"/>
      <w:bookmarkEnd w:id="12491"/>
      <w:bookmarkEnd w:id="12492"/>
      <w:bookmarkEnd w:id="12493"/>
      <w:bookmarkEnd w:id="12494"/>
      <w:r>
        <w:rPr>
          <w:rFonts w:eastAsia="Times New Roman"/>
        </w:rPr>
        <w:t>Intellectual Property Statement</w:t>
      </w:r>
      <w:bookmarkEnd w:id="12495"/>
      <w:bookmarkEnd w:id="12496"/>
      <w:bookmarkEnd w:id="12497"/>
      <w:bookmarkEnd w:id="12498"/>
      <w:bookmarkEnd w:id="12499"/>
      <w:bookmarkEnd w:id="12500"/>
      <w:bookmarkEnd w:id="12501"/>
    </w:p>
    <w:p w14:paraId="5B6985F9" w14:textId="77777777" w:rsidR="00000000" w:rsidRDefault="009D64FD">
      <w:pPr>
        <w:rPr>
          <w:lang w:eastAsia="zh-CN"/>
        </w:rPr>
      </w:pPr>
      <w:r>
        <w:rPr>
          <w:lang w:eastAsia="zh-CN"/>
        </w:rPr>
        <w:t>The OGF takes no position regarding the validity or s</w:t>
      </w:r>
      <w:r>
        <w:rPr>
          <w:lang w:eastAsia="zh-CN"/>
        </w:rPr>
        <w:t xml:space="preserve">cope of any intellectual property or other rights that might be claimed to pertain to the implementation or use of the technology described in this document or the extent to which any license under such rights might or might not be available; neither does </w:t>
      </w:r>
      <w:r>
        <w:rPr>
          <w:lang w:eastAsia="zh-CN"/>
        </w:rPr>
        <w:t>it represent that it has made any effort to identify any such rights.  Copies of claims of rights made available for publication and any assurances of licenses to be made available, or the result of an attempt made to obtain a general license or permission</w:t>
      </w:r>
      <w:r>
        <w:rPr>
          <w:lang w:eastAsia="zh-CN"/>
        </w:rPr>
        <w:t xml:space="preserve"> for the use of such proprietary rights by implementers or users of this specification can be obtained from the OGF Secretariat.</w:t>
      </w:r>
    </w:p>
    <w:p w14:paraId="7A4598E4" w14:textId="77777777" w:rsidR="00000000" w:rsidRDefault="009D64FD">
      <w:pPr>
        <w:rPr>
          <w:lang w:eastAsia="zh-CN"/>
        </w:rPr>
      </w:pPr>
      <w:r>
        <w:rPr>
          <w:lang w:eastAsia="zh-CN"/>
        </w:rPr>
        <w:t>The OGF invites any interested party to bring to its attention any copyrights, patents or patent applications, or other proprie</w:t>
      </w:r>
      <w:r>
        <w:rPr>
          <w:lang w:eastAsia="zh-CN"/>
        </w:rPr>
        <w:t>tary rights which may cover technology that may be required to practice this recommendation.  Please address the information to the OGF Executive Director.</w:t>
      </w:r>
    </w:p>
    <w:p w14:paraId="5B075132" w14:textId="77777777" w:rsidR="00000000" w:rsidRDefault="009D64FD">
      <w:pPr>
        <w:pStyle w:val="Heading1"/>
        <w:rPr>
          <w:rFonts w:eastAsia="Times New Roman"/>
        </w:rPr>
      </w:pPr>
      <w:bookmarkStart w:id="12502" w:name="_Toc25589907"/>
      <w:bookmarkStart w:id="12503" w:name="_Toc349042884"/>
      <w:bookmarkStart w:id="12504" w:name="_Toc243112885"/>
      <w:bookmarkStart w:id="12505" w:name="_Toc199516374"/>
      <w:bookmarkStart w:id="12506" w:name="_Toc175057443"/>
      <w:bookmarkStart w:id="12507" w:name="_Toc177399156"/>
      <w:bookmarkStart w:id="12508" w:name="_Toc526008661"/>
      <w:r>
        <w:rPr>
          <w:rFonts w:eastAsia="Times New Roman"/>
        </w:rPr>
        <w:t>Disclaimer</w:t>
      </w:r>
      <w:bookmarkEnd w:id="12502"/>
      <w:bookmarkEnd w:id="12503"/>
      <w:bookmarkEnd w:id="12504"/>
      <w:bookmarkEnd w:id="12505"/>
      <w:bookmarkEnd w:id="12506"/>
      <w:bookmarkEnd w:id="12507"/>
    </w:p>
    <w:p w14:paraId="42C2DA6F" w14:textId="77777777" w:rsidR="00000000" w:rsidRDefault="009D64FD">
      <w:r>
        <w:t>This document and the information contained herein is provided on an "As Is" basis and th</w:t>
      </w:r>
      <w:r>
        <w:t>e OGF disclaims all warranties, express or implied, including but not limited to any warranty that the use of the information herein will not infringe any rights or any implied warranties of merchantability or fitness for a particular purpose.</w:t>
      </w:r>
    </w:p>
    <w:p w14:paraId="4842A40C" w14:textId="77777777" w:rsidR="00000000" w:rsidRDefault="009D64FD">
      <w:pPr>
        <w:pStyle w:val="Heading1"/>
        <w:rPr>
          <w:rFonts w:eastAsia="Times New Roman"/>
        </w:rPr>
      </w:pPr>
      <w:bookmarkStart w:id="12509" w:name="_Toc25589908"/>
      <w:bookmarkStart w:id="12510" w:name="_Toc349042885"/>
      <w:bookmarkStart w:id="12511" w:name="_Toc243112886"/>
      <w:bookmarkStart w:id="12512" w:name="_Toc199516375"/>
      <w:bookmarkStart w:id="12513" w:name="_Toc175057444"/>
      <w:bookmarkStart w:id="12514" w:name="_Toc177399157"/>
      <w:r>
        <w:rPr>
          <w:rFonts w:eastAsia="Times New Roman"/>
        </w:rPr>
        <w:t>Full Copyrig</w:t>
      </w:r>
      <w:r>
        <w:rPr>
          <w:rFonts w:eastAsia="Times New Roman"/>
        </w:rPr>
        <w:t>ht Notice</w:t>
      </w:r>
      <w:bookmarkEnd w:id="12509"/>
      <w:bookmarkEnd w:id="12510"/>
      <w:bookmarkEnd w:id="12511"/>
      <w:bookmarkEnd w:id="12512"/>
      <w:bookmarkEnd w:id="12513"/>
      <w:bookmarkEnd w:id="12514"/>
      <w:bookmarkEnd w:id="12508"/>
    </w:p>
    <w:p w14:paraId="3F9C4464" w14:textId="77777777" w:rsidR="00000000" w:rsidRDefault="009D64FD">
      <w:r>
        <w:t xml:space="preserve">Copyright (C) Open Grid Forum (2005-2014). Some Rights Reserved. </w:t>
      </w:r>
    </w:p>
    <w:p w14:paraId="68F8769C" w14:textId="77777777" w:rsidR="00000000" w:rsidRDefault="009D64FD">
      <w:r>
        <w:t>This document and translations of it may be copied and furnished to others, and derivative works that comment on or otherwise explain it or assist in its implementation may be prep</w:t>
      </w:r>
      <w:r>
        <w:t>ared, copied, published and distributed, in whole or in part, without restriction of any kind, provided that the above copyright notice and this paragraph are included as references to the derived portions on all such copies and derivative works. The publi</w:t>
      </w:r>
      <w:r>
        <w:t>shed OGF document from which such works are derived, however, may not be modified in any way, such as by removing the copyright notice or references to the OGF or other organizations, except as needed for the purpose of developing new or updated OGF docume</w:t>
      </w:r>
      <w:r>
        <w:t>nts in conformance with the procedures defined in the OGF Document Process, or as required to translate it into languages other than English. OGF, with the approval of its board, may remove this restriction for inclusion of OGF document content for the pur</w:t>
      </w:r>
      <w:r>
        <w:t>pose of producing standards in cooperation with other international standards bodies.</w:t>
      </w:r>
    </w:p>
    <w:p w14:paraId="1EEB270D" w14:textId="77777777" w:rsidR="00000000" w:rsidRDefault="009D64FD">
      <w:pPr>
        <w:rPr>
          <w:b/>
        </w:rPr>
      </w:pPr>
      <w:r>
        <w:t xml:space="preserve">The limited permissions granted above are perpetual and will not be revoked by the OGF or its successors or assignees. </w:t>
      </w:r>
    </w:p>
    <w:p w14:paraId="3E45D22C" w14:textId="77777777" w:rsidR="00000000" w:rsidRDefault="009D64FD">
      <w:r>
        <w:t>ICU - Copyright (c) 1995-2014 International Busine</w:t>
      </w:r>
      <w:r>
        <w:t>ss Machines Corporation and others</w:t>
      </w:r>
    </w:p>
    <w:p w14:paraId="179CC185" w14:textId="77777777" w:rsidR="00000000" w:rsidRDefault="009D64FD">
      <w:r>
        <w:t xml:space="preserve">XPATH - </w:t>
      </w:r>
      <w:hyperlink r:id="rId37" w:anchor="Copyright" w:history="1">
        <w:r>
          <w:rPr>
            <w:rStyle w:val="Hyperlink"/>
          </w:rPr>
          <w:t>Copyright</w:t>
        </w:r>
      </w:hyperlink>
      <w:r>
        <w:t> © 2007 </w:t>
      </w:r>
      <w:hyperlink r:id="rId38" w:history="1">
        <w:r>
          <w:rPr>
            <w:rStyle w:val="Hyperlink"/>
          </w:rPr>
          <w:t xml:space="preserve"> </w:t>
        </w:r>
        <w:r>
          <w:rPr>
            <w:rStyle w:val="HTMLAcronym"/>
            <w:color w:val="0000FF"/>
            <w:u w:val="single"/>
          </w:rPr>
          <w:t>W3C</w:t>
        </w:r>
      </w:hyperlink>
      <w:r>
        <w:rPr>
          <w:vertAlign w:val="superscript"/>
        </w:rPr>
        <w:t>®</w:t>
      </w:r>
      <w:r>
        <w:t xml:space="preserve"> (</w:t>
      </w:r>
      <w:hyperlink r:id="rId39" w:history="1">
        <w:r>
          <w:rPr>
            <w:rStyle w:val="HTMLAcronym"/>
            <w:color w:val="0000FF"/>
            <w:u w:val="single"/>
          </w:rPr>
          <w:t>MIT</w:t>
        </w:r>
      </w:hyperlink>
      <w:r>
        <w:t xml:space="preserve">, </w:t>
      </w:r>
      <w:hyperlink r:id="rId40" w:history="1">
        <w:r>
          <w:rPr>
            <w:rStyle w:val="HTMLAcronym"/>
            <w:color w:val="0000FF"/>
            <w:u w:val="single"/>
          </w:rPr>
          <w:t>ERCIM</w:t>
        </w:r>
      </w:hyperlink>
      <w:r>
        <w:t xml:space="preserve">, </w:t>
      </w:r>
      <w:hyperlink r:id="rId41" w:history="1">
        <w:r>
          <w:rPr>
            <w:rStyle w:val="Hyperlink"/>
          </w:rPr>
          <w:t>Keio</w:t>
        </w:r>
      </w:hyperlink>
      <w:r>
        <w:t xml:space="preserve">), All Rights Reserved. W3C </w:t>
      </w:r>
      <w:hyperlink r:id="rId42" w:anchor="Legal_Disclaimer" w:history="1">
        <w:r>
          <w:rPr>
            <w:rStyle w:val="Hyperlink"/>
          </w:rPr>
          <w:t>liability</w:t>
        </w:r>
      </w:hyperlink>
      <w:r>
        <w:t xml:space="preserve">, </w:t>
      </w:r>
      <w:hyperlink r:id="rId43" w:anchor="W3C_Trademarks" w:history="1">
        <w:r>
          <w:rPr>
            <w:rStyle w:val="Hyperlink"/>
          </w:rPr>
          <w:t>trademark</w:t>
        </w:r>
      </w:hyperlink>
      <w:r>
        <w:t xml:space="preserve"> and </w:t>
      </w:r>
      <w:hyperlink r:id="rId44" w:history="1">
        <w:r>
          <w:rPr>
            <w:rStyle w:val="Hyperlink"/>
          </w:rPr>
          <w:t>document use</w:t>
        </w:r>
      </w:hyperlink>
      <w:r>
        <w:t xml:space="preserve"> rules apply.</w:t>
      </w:r>
    </w:p>
    <w:p w14:paraId="73B8D57E" w14:textId="77777777" w:rsidR="00000000" w:rsidRDefault="009D64FD">
      <w:pPr>
        <w:pStyle w:val="Heading1"/>
        <w:rPr>
          <w:rFonts w:eastAsia="Times New Roman"/>
        </w:rPr>
      </w:pPr>
      <w:bookmarkStart w:id="12515" w:name="_Toc322911784"/>
      <w:bookmarkStart w:id="12516" w:name="_Toc322912323"/>
      <w:bookmarkStart w:id="12517" w:name="_Toc329093183"/>
      <w:bookmarkStart w:id="12518" w:name="_Toc332701696"/>
      <w:bookmarkStart w:id="12519" w:name="_Toc332702000"/>
      <w:bookmarkStart w:id="12520" w:name="_Toc332711798"/>
      <w:bookmarkStart w:id="12521" w:name="_Toc332712100"/>
      <w:bookmarkStart w:id="12522" w:name="_Toc332712401"/>
      <w:bookmarkStart w:id="12523" w:name="_Toc332724317"/>
      <w:bookmarkStart w:id="12524" w:name="_Toc332724617"/>
      <w:bookmarkStart w:id="12525" w:name="_Toc341102913"/>
      <w:bookmarkStart w:id="12526" w:name="_Toc347241649"/>
      <w:bookmarkStart w:id="12527" w:name="_Toc347744841"/>
      <w:bookmarkStart w:id="12528" w:name="_Toc348984624"/>
      <w:bookmarkStart w:id="12529" w:name="_Toc348984929"/>
      <w:bookmarkStart w:id="12530" w:name="_Toc349038093"/>
      <w:bookmarkStart w:id="12531" w:name="_Toc349038395"/>
      <w:bookmarkStart w:id="12532" w:name="_Toc349042886"/>
      <w:bookmarkStart w:id="12533" w:name="_Toc349642287"/>
      <w:bookmarkStart w:id="12534" w:name="_Toc351913008"/>
      <w:bookmarkStart w:id="12535" w:name="_Toc351915029"/>
      <w:bookmarkStart w:id="12536" w:name="_Toc351915495"/>
      <w:bookmarkStart w:id="12537" w:name="_Toc361231593"/>
      <w:bookmarkStart w:id="12538" w:name="_Toc361232119"/>
      <w:bookmarkStart w:id="12539" w:name="_Toc362445420"/>
      <w:bookmarkStart w:id="12540" w:name="_Toc363909388"/>
      <w:bookmarkStart w:id="12541" w:name="_Toc364463816"/>
      <w:bookmarkStart w:id="12542" w:name="_Toc366078420"/>
      <w:bookmarkStart w:id="12543" w:name="_Toc366079035"/>
      <w:bookmarkStart w:id="12544" w:name="_Toc366080020"/>
      <w:bookmarkStart w:id="12545" w:name="_Toc366080632"/>
      <w:bookmarkStart w:id="12546" w:name="_Toc366081241"/>
      <w:bookmarkStart w:id="12547" w:name="_Toc366505581"/>
      <w:bookmarkStart w:id="12548" w:name="_Toc366508950"/>
      <w:bookmarkStart w:id="12549" w:name="_Toc366513451"/>
      <w:bookmarkStart w:id="12550" w:name="_Toc366574640"/>
      <w:bookmarkStart w:id="12551" w:name="_Toc366578433"/>
      <w:bookmarkStart w:id="12552" w:name="_Toc366579027"/>
      <w:bookmarkStart w:id="12553" w:name="_Toc366579619"/>
      <w:bookmarkStart w:id="12554" w:name="_Toc366580210"/>
      <w:bookmarkStart w:id="12555" w:name="_Toc366580802"/>
      <w:bookmarkStart w:id="12556" w:name="_Toc366581393"/>
      <w:bookmarkStart w:id="12557" w:name="_Toc366581985"/>
      <w:bookmarkStart w:id="12558" w:name="_Toc322911785"/>
      <w:bookmarkStart w:id="12559" w:name="_Toc322912324"/>
      <w:bookmarkStart w:id="12560" w:name="_Toc329093184"/>
      <w:bookmarkStart w:id="12561" w:name="_Toc332701697"/>
      <w:bookmarkStart w:id="12562" w:name="_Toc332702001"/>
      <w:bookmarkStart w:id="12563" w:name="_Toc332711799"/>
      <w:bookmarkStart w:id="12564" w:name="_Toc332712101"/>
      <w:bookmarkStart w:id="12565" w:name="_Toc332712402"/>
      <w:bookmarkStart w:id="12566" w:name="_Toc332724318"/>
      <w:bookmarkStart w:id="12567" w:name="_Toc332724618"/>
      <w:bookmarkStart w:id="12568" w:name="_Toc341102914"/>
      <w:bookmarkStart w:id="12569" w:name="_Toc347241650"/>
      <w:bookmarkStart w:id="12570" w:name="_Toc347744842"/>
      <w:bookmarkStart w:id="12571" w:name="_Toc348984625"/>
      <w:bookmarkStart w:id="12572" w:name="_Toc348984930"/>
      <w:bookmarkStart w:id="12573" w:name="_Toc349038094"/>
      <w:bookmarkStart w:id="12574" w:name="_Toc349038396"/>
      <w:bookmarkStart w:id="12575" w:name="_Toc349042887"/>
      <w:bookmarkStart w:id="12576" w:name="_Toc349642288"/>
      <w:bookmarkStart w:id="12577" w:name="_Toc351913009"/>
      <w:bookmarkStart w:id="12578" w:name="_Toc351915030"/>
      <w:bookmarkStart w:id="12579" w:name="_Toc351915496"/>
      <w:bookmarkStart w:id="12580" w:name="_Toc361231594"/>
      <w:bookmarkStart w:id="12581" w:name="_Toc361232120"/>
      <w:bookmarkStart w:id="12582" w:name="_Toc362445421"/>
      <w:bookmarkStart w:id="12583" w:name="_Toc363909389"/>
      <w:bookmarkStart w:id="12584" w:name="_Toc364463817"/>
      <w:bookmarkStart w:id="12585" w:name="_Toc366078421"/>
      <w:bookmarkStart w:id="12586" w:name="_Toc366079036"/>
      <w:bookmarkStart w:id="12587" w:name="_Toc366080021"/>
      <w:bookmarkStart w:id="12588" w:name="_Toc366080633"/>
      <w:bookmarkStart w:id="12589" w:name="_Toc366081242"/>
      <w:bookmarkStart w:id="12590" w:name="_Toc366505582"/>
      <w:bookmarkStart w:id="12591" w:name="_Toc366508951"/>
      <w:bookmarkStart w:id="12592" w:name="_Toc366513452"/>
      <w:bookmarkStart w:id="12593" w:name="_Toc366574641"/>
      <w:bookmarkStart w:id="12594" w:name="_Toc366578434"/>
      <w:bookmarkStart w:id="12595" w:name="_Toc366579028"/>
      <w:bookmarkStart w:id="12596" w:name="_Toc366579620"/>
      <w:bookmarkStart w:id="12597" w:name="_Toc366580211"/>
      <w:bookmarkStart w:id="12598" w:name="_Toc366580803"/>
      <w:bookmarkStart w:id="12599" w:name="_Toc366581394"/>
      <w:bookmarkStart w:id="12600" w:name="_Toc366581986"/>
      <w:bookmarkStart w:id="12601" w:name="_References"/>
      <w:bookmarkStart w:id="12602" w:name="_Toc177399158"/>
      <w:bookmarkStart w:id="12603" w:name="_Toc175057445"/>
      <w:bookmarkStart w:id="12604" w:name="_Toc199516376"/>
      <w:bookmarkStart w:id="12605" w:name="_Toc243112887"/>
      <w:bookmarkStart w:id="12606" w:name="_Toc349042888"/>
      <w:bookmarkStart w:id="12607" w:name="_Toc25589909"/>
      <w:bookmarkEnd w:id="12515"/>
      <w:bookmarkEnd w:id="12516"/>
      <w:bookmarkEnd w:id="12517"/>
      <w:bookmarkEnd w:id="12518"/>
      <w:bookmarkEnd w:id="12519"/>
      <w:bookmarkEnd w:id="12520"/>
      <w:bookmarkEnd w:id="12521"/>
      <w:bookmarkEnd w:id="12522"/>
      <w:bookmarkEnd w:id="12523"/>
      <w:bookmarkEnd w:id="12524"/>
      <w:bookmarkEnd w:id="12525"/>
      <w:bookmarkEnd w:id="12526"/>
      <w:bookmarkEnd w:id="12527"/>
      <w:bookmarkEnd w:id="12528"/>
      <w:bookmarkEnd w:id="12529"/>
      <w:bookmarkEnd w:id="12530"/>
      <w:bookmarkEnd w:id="12531"/>
      <w:bookmarkEnd w:id="12532"/>
      <w:bookmarkEnd w:id="12533"/>
      <w:bookmarkEnd w:id="12534"/>
      <w:bookmarkEnd w:id="12535"/>
      <w:bookmarkEnd w:id="12536"/>
      <w:bookmarkEnd w:id="12537"/>
      <w:bookmarkEnd w:id="12538"/>
      <w:bookmarkEnd w:id="12539"/>
      <w:bookmarkEnd w:id="12540"/>
      <w:bookmarkEnd w:id="12541"/>
      <w:bookmarkEnd w:id="12542"/>
      <w:bookmarkEnd w:id="12543"/>
      <w:bookmarkEnd w:id="12544"/>
      <w:bookmarkEnd w:id="12545"/>
      <w:bookmarkEnd w:id="12546"/>
      <w:bookmarkEnd w:id="12547"/>
      <w:bookmarkEnd w:id="12548"/>
      <w:bookmarkEnd w:id="12549"/>
      <w:bookmarkEnd w:id="12550"/>
      <w:bookmarkEnd w:id="12551"/>
      <w:bookmarkEnd w:id="12552"/>
      <w:bookmarkEnd w:id="12553"/>
      <w:bookmarkEnd w:id="12554"/>
      <w:bookmarkEnd w:id="12555"/>
      <w:bookmarkEnd w:id="12556"/>
      <w:bookmarkEnd w:id="12557"/>
      <w:bookmarkEnd w:id="12558"/>
      <w:bookmarkEnd w:id="12559"/>
      <w:bookmarkEnd w:id="12560"/>
      <w:bookmarkEnd w:id="12561"/>
      <w:bookmarkEnd w:id="12562"/>
      <w:bookmarkEnd w:id="12563"/>
      <w:bookmarkEnd w:id="12564"/>
      <w:bookmarkEnd w:id="12565"/>
      <w:bookmarkEnd w:id="12566"/>
      <w:bookmarkEnd w:id="12567"/>
      <w:bookmarkEnd w:id="12568"/>
      <w:bookmarkEnd w:id="12569"/>
      <w:bookmarkEnd w:id="12570"/>
      <w:bookmarkEnd w:id="12571"/>
      <w:bookmarkEnd w:id="12572"/>
      <w:bookmarkEnd w:id="12573"/>
      <w:bookmarkEnd w:id="12574"/>
      <w:bookmarkEnd w:id="12575"/>
      <w:bookmarkEnd w:id="12576"/>
      <w:bookmarkEnd w:id="12577"/>
      <w:bookmarkEnd w:id="12578"/>
      <w:bookmarkEnd w:id="12579"/>
      <w:bookmarkEnd w:id="12580"/>
      <w:bookmarkEnd w:id="12581"/>
      <w:bookmarkEnd w:id="12582"/>
      <w:bookmarkEnd w:id="12583"/>
      <w:bookmarkEnd w:id="12584"/>
      <w:bookmarkEnd w:id="12585"/>
      <w:bookmarkEnd w:id="12586"/>
      <w:bookmarkEnd w:id="12587"/>
      <w:bookmarkEnd w:id="12588"/>
      <w:bookmarkEnd w:id="12589"/>
      <w:bookmarkEnd w:id="12590"/>
      <w:bookmarkEnd w:id="12591"/>
      <w:bookmarkEnd w:id="12592"/>
      <w:bookmarkEnd w:id="12593"/>
      <w:bookmarkEnd w:id="12594"/>
      <w:bookmarkEnd w:id="12595"/>
      <w:bookmarkEnd w:id="12596"/>
      <w:bookmarkEnd w:id="12597"/>
      <w:bookmarkEnd w:id="12598"/>
      <w:bookmarkEnd w:id="12599"/>
      <w:bookmarkEnd w:id="12600"/>
      <w:bookmarkEnd w:id="12601"/>
      <w:r>
        <w:rPr>
          <w:rFonts w:eastAsia="Times New Roman"/>
        </w:rPr>
        <w:t>References</w:t>
      </w:r>
      <w:bookmarkEnd w:id="12602"/>
      <w:bookmarkEnd w:id="12603"/>
      <w:bookmarkEnd w:id="12604"/>
      <w:bookmarkEnd w:id="12605"/>
      <w:bookmarkEnd w:id="12606"/>
      <w:bookmarkEnd w:id="12607"/>
    </w:p>
    <w:tbl>
      <w:tblPr>
        <w:tblW w:w="0" w:type="auto"/>
        <w:tblCellSpacing w:w="15" w:type="dxa"/>
        <w:tblLook w:val="04A0" w:firstRow="1" w:lastRow="0" w:firstColumn="1" w:lastColumn="0" w:noHBand="0" w:noVBand="1"/>
      </w:tblPr>
      <w:tblGrid>
        <w:gridCol w:w="1646"/>
        <w:gridCol w:w="6994"/>
      </w:tblGrid>
      <w:tr w:rsidR="00000000" w14:paraId="7C71121F" w14:textId="77777777">
        <w:trPr>
          <w:tblCellSpacing w:w="15" w:type="dxa"/>
        </w:trPr>
        <w:tc>
          <w:tcPr>
            <w:tcW w:w="0" w:type="auto"/>
            <w:tcMar>
              <w:top w:w="15" w:type="dxa"/>
              <w:left w:w="15" w:type="dxa"/>
              <w:bottom w:w="15" w:type="dxa"/>
              <w:right w:w="15" w:type="dxa"/>
            </w:tcMar>
            <w:hideMark/>
          </w:tcPr>
          <w:p w14:paraId="14E33C3C" w14:textId="77777777" w:rsidR="00000000" w:rsidRDefault="009D64FD">
            <w:pPr>
              <w:pStyle w:val="Bibliography"/>
            </w:pPr>
            <w:bookmarkStart w:id="12608" w:name="a_ASN1" w:colFirst="0" w:colLast="0"/>
            <w:r>
              <w:t>[ASN1]</w:t>
            </w:r>
          </w:p>
        </w:tc>
        <w:tc>
          <w:tcPr>
            <w:tcW w:w="0" w:type="auto"/>
            <w:tcMar>
              <w:top w:w="15" w:type="dxa"/>
              <w:left w:w="15" w:type="dxa"/>
              <w:bottom w:w="15" w:type="dxa"/>
              <w:right w:w="15" w:type="dxa"/>
            </w:tcMar>
            <w:hideMark/>
          </w:tcPr>
          <w:p w14:paraId="6C8A8E34" w14:textId="77777777" w:rsidR="00000000" w:rsidRDefault="009D64FD">
            <w:pPr>
              <w:pStyle w:val="Bibliography"/>
            </w:pPr>
            <w:r>
              <w:t xml:space="preserve">"Introduction to ASN.1", </w:t>
            </w:r>
          </w:p>
          <w:p w14:paraId="1A7E5AE0" w14:textId="77777777" w:rsidR="00000000" w:rsidRDefault="009D64FD">
            <w:pPr>
              <w:pStyle w:val="Bibliography"/>
            </w:pPr>
            <w:hyperlink r:id="rId45" w:history="1">
              <w:r>
                <w:rPr>
                  <w:rStyle w:val="Hyperlink"/>
                </w:rPr>
                <w:t>http://www.itu.int/en/ITU-T/asn1/Pages/introduction.aspx</w:t>
              </w:r>
            </w:hyperlink>
          </w:p>
        </w:tc>
      </w:tr>
      <w:tr w:rsidR="00000000" w14:paraId="2D5E9AC6" w14:textId="77777777">
        <w:trPr>
          <w:tblCellSpacing w:w="15" w:type="dxa"/>
        </w:trPr>
        <w:tc>
          <w:tcPr>
            <w:tcW w:w="0" w:type="auto"/>
            <w:tcMar>
              <w:top w:w="15" w:type="dxa"/>
              <w:left w:w="15" w:type="dxa"/>
              <w:bottom w:w="15" w:type="dxa"/>
              <w:right w:w="15" w:type="dxa"/>
            </w:tcMar>
            <w:hideMark/>
          </w:tcPr>
          <w:p w14:paraId="18D12BCC" w14:textId="77777777" w:rsidR="00000000" w:rsidRDefault="009D64FD">
            <w:pPr>
              <w:pStyle w:val="Bibliography"/>
            </w:pPr>
            <w:bookmarkStart w:id="12609" w:name="a_ASN1CER" w:colFirst="0" w:colLast="0"/>
            <w:bookmarkEnd w:id="12608"/>
            <w:r>
              <w:t xml:space="preserve">[ASN1CER] </w:t>
            </w:r>
          </w:p>
        </w:tc>
        <w:tc>
          <w:tcPr>
            <w:tcW w:w="0" w:type="auto"/>
            <w:tcMar>
              <w:top w:w="15" w:type="dxa"/>
              <w:left w:w="15" w:type="dxa"/>
              <w:bottom w:w="15" w:type="dxa"/>
              <w:right w:w="15" w:type="dxa"/>
            </w:tcMar>
            <w:hideMark/>
          </w:tcPr>
          <w:p w14:paraId="2B89E064" w14:textId="77777777" w:rsidR="00000000" w:rsidRDefault="009D64FD">
            <w:pPr>
              <w:rPr>
                <w:rStyle w:val="Strong"/>
                <w:b w:val="0"/>
              </w:rPr>
            </w:pPr>
            <w:r>
              <w:rPr>
                <w:rStyle w:val="Strong"/>
                <w:b w:val="0"/>
              </w:rPr>
              <w:t xml:space="preserve">X.690 : Information technology - ASN.1 encoding rules: Specification of Basic Encoding Rules </w:t>
            </w:r>
            <w:r>
              <w:rPr>
                <w:rStyle w:val="Strong"/>
                <w:b w:val="0"/>
              </w:rPr>
              <w:t>(BER), Canonical Encoding Rules (CER) and Distinguished Encoding Rules (DER)</w:t>
            </w:r>
          </w:p>
          <w:p w14:paraId="63722768" w14:textId="77777777" w:rsidR="00000000" w:rsidRDefault="009D64FD">
            <w:pPr>
              <w:pStyle w:val="Bibliography"/>
            </w:pPr>
            <w:hyperlink r:id="rId46" w:history="1">
              <w:r>
                <w:rPr>
                  <w:rStyle w:val="Hyperlink"/>
                </w:rPr>
                <w:t>https://www.itu.int/rec/T-REC-X.690-200811-I/en</w:t>
              </w:r>
            </w:hyperlink>
          </w:p>
        </w:tc>
      </w:tr>
      <w:tr w:rsidR="00000000" w14:paraId="5368323E" w14:textId="77777777">
        <w:trPr>
          <w:tblCellSpacing w:w="15" w:type="dxa"/>
        </w:trPr>
        <w:tc>
          <w:tcPr>
            <w:tcW w:w="0" w:type="auto"/>
            <w:tcMar>
              <w:top w:w="15" w:type="dxa"/>
              <w:left w:w="15" w:type="dxa"/>
              <w:bottom w:w="15" w:type="dxa"/>
              <w:right w:w="15" w:type="dxa"/>
            </w:tcMar>
            <w:hideMark/>
          </w:tcPr>
          <w:p w14:paraId="2164572D" w14:textId="77777777" w:rsidR="00000000" w:rsidRDefault="009D64FD">
            <w:pPr>
              <w:pStyle w:val="Bibliography"/>
            </w:pPr>
            <w:bookmarkStart w:id="12610" w:name="ref_ASN1ECN"/>
            <w:bookmarkEnd w:id="12609"/>
            <w:r>
              <w:t xml:space="preserve">[ASN1ECN] </w:t>
            </w:r>
            <w:bookmarkEnd w:id="12610"/>
          </w:p>
        </w:tc>
        <w:tc>
          <w:tcPr>
            <w:tcW w:w="0" w:type="auto"/>
            <w:tcMar>
              <w:top w:w="15" w:type="dxa"/>
              <w:left w:w="15" w:type="dxa"/>
              <w:bottom w:w="15" w:type="dxa"/>
              <w:right w:w="15" w:type="dxa"/>
            </w:tcMar>
            <w:hideMark/>
          </w:tcPr>
          <w:p w14:paraId="21712A7F" w14:textId="77777777" w:rsidR="00000000" w:rsidRDefault="009D64FD">
            <w:pPr>
              <w:pStyle w:val="Bibliography"/>
            </w:pPr>
            <w:r>
              <w:t xml:space="preserve">"ASN.1 Encoding Control Notation," </w:t>
            </w:r>
          </w:p>
          <w:p w14:paraId="0D78191D" w14:textId="77777777" w:rsidR="00000000" w:rsidRDefault="009D64FD">
            <w:pPr>
              <w:pStyle w:val="Bibliography"/>
            </w:pPr>
            <w:hyperlink r:id="rId47" w:history="1">
              <w:r>
                <w:rPr>
                  <w:rStyle w:val="Hyperlink"/>
                </w:rPr>
                <w:t>http://www.itu.int/en/ITU-T/asn1/Pages/ecn.aspx</w:t>
              </w:r>
            </w:hyperlink>
          </w:p>
        </w:tc>
      </w:tr>
      <w:tr w:rsidR="00000000" w14:paraId="7C00F62A" w14:textId="77777777">
        <w:trPr>
          <w:tblCellSpacing w:w="15" w:type="dxa"/>
        </w:trPr>
        <w:tc>
          <w:tcPr>
            <w:tcW w:w="0" w:type="auto"/>
            <w:tcMar>
              <w:top w:w="15" w:type="dxa"/>
              <w:left w:w="15" w:type="dxa"/>
              <w:bottom w:w="15" w:type="dxa"/>
              <w:right w:w="15" w:type="dxa"/>
            </w:tcMar>
            <w:hideMark/>
          </w:tcPr>
          <w:p w14:paraId="5F5C6404" w14:textId="77777777" w:rsidR="00000000" w:rsidRDefault="009D64FD">
            <w:pPr>
              <w:pStyle w:val="Bibliography"/>
            </w:pPr>
            <w:bookmarkStart w:id="12611" w:name="ref_ASN1PER" w:colFirst="0" w:colLast="0"/>
            <w:bookmarkStart w:id="12612" w:name="a_ASN1PER" w:colFirst="0" w:colLast="0"/>
            <w:r>
              <w:t xml:space="preserve">[ASN1PER] </w:t>
            </w:r>
          </w:p>
        </w:tc>
        <w:tc>
          <w:tcPr>
            <w:tcW w:w="0" w:type="auto"/>
            <w:tcMar>
              <w:top w:w="15" w:type="dxa"/>
              <w:left w:w="15" w:type="dxa"/>
              <w:bottom w:w="15" w:type="dxa"/>
              <w:right w:w="15" w:type="dxa"/>
            </w:tcMar>
            <w:hideMark/>
          </w:tcPr>
          <w:p w14:paraId="7675D214" w14:textId="77777777" w:rsidR="00000000" w:rsidRDefault="009D64FD">
            <w:pPr>
              <w:pStyle w:val="Bibliography"/>
            </w:pPr>
            <w:r>
              <w:t xml:space="preserve">"ASN.1 Packed Encoding Rules (PER)," </w:t>
            </w:r>
          </w:p>
          <w:p w14:paraId="2109474C" w14:textId="77777777" w:rsidR="00000000" w:rsidRDefault="009D64FD">
            <w:pPr>
              <w:pStyle w:val="Bibliography"/>
            </w:pPr>
            <w:hyperlink r:id="rId48" w:history="1">
              <w:r>
                <w:rPr>
                  <w:rStyle w:val="Hyperlink"/>
                </w:rPr>
                <w:t>http://www.itu.int/ITU-T/stud</w:t>
              </w:r>
              <w:r>
                <w:rPr>
                  <w:rStyle w:val="Hyperlink"/>
                </w:rPr>
                <w:t>ygroups/com17/languages/X.691-0207.pdf</w:t>
              </w:r>
            </w:hyperlink>
          </w:p>
        </w:tc>
      </w:tr>
      <w:tr w:rsidR="00000000" w14:paraId="62B20754" w14:textId="77777777">
        <w:trPr>
          <w:tblCellSpacing w:w="15" w:type="dxa"/>
        </w:trPr>
        <w:tc>
          <w:tcPr>
            <w:tcW w:w="0" w:type="auto"/>
            <w:tcMar>
              <w:top w:w="15" w:type="dxa"/>
              <w:left w:w="15" w:type="dxa"/>
              <w:bottom w:w="15" w:type="dxa"/>
              <w:right w:w="15" w:type="dxa"/>
            </w:tcMar>
            <w:hideMark/>
          </w:tcPr>
          <w:p w14:paraId="4BF09501" w14:textId="77777777" w:rsidR="00000000" w:rsidRDefault="009D64FD">
            <w:pPr>
              <w:pStyle w:val="Bibliography"/>
            </w:pPr>
            <w:bookmarkStart w:id="12613" w:name="a_AVRO" w:colFirst="0" w:colLast="0"/>
            <w:bookmarkEnd w:id="12611"/>
            <w:bookmarkEnd w:id="12612"/>
            <w:r>
              <w:t xml:space="preserve">[AVRO] </w:t>
            </w:r>
          </w:p>
        </w:tc>
        <w:tc>
          <w:tcPr>
            <w:tcW w:w="0" w:type="auto"/>
            <w:tcMar>
              <w:top w:w="15" w:type="dxa"/>
              <w:left w:w="15" w:type="dxa"/>
              <w:bottom w:w="15" w:type="dxa"/>
              <w:right w:w="15" w:type="dxa"/>
            </w:tcMar>
            <w:hideMark/>
          </w:tcPr>
          <w:p w14:paraId="679128FE" w14:textId="77777777" w:rsidR="00000000" w:rsidRDefault="009D64FD">
            <w:pPr>
              <w:pStyle w:val="Bibliography"/>
            </w:pPr>
            <w:r>
              <w:t xml:space="preserve">"Avro,"  </w:t>
            </w:r>
          </w:p>
          <w:p w14:paraId="46DE8C1D" w14:textId="77777777" w:rsidR="00000000" w:rsidRDefault="009D64FD">
            <w:pPr>
              <w:pStyle w:val="Bibliography"/>
            </w:pPr>
            <w:hyperlink r:id="rId49" w:history="1">
              <w:r>
                <w:rPr>
                  <w:rStyle w:val="Hyperlink"/>
                </w:rPr>
                <w:t>http://avro.apache.org/docs/1.3.0/spec.html</w:t>
              </w:r>
            </w:hyperlink>
          </w:p>
        </w:tc>
      </w:tr>
      <w:tr w:rsidR="00000000" w14:paraId="01FD106B" w14:textId="77777777">
        <w:trPr>
          <w:tblCellSpacing w:w="15" w:type="dxa"/>
        </w:trPr>
        <w:tc>
          <w:tcPr>
            <w:tcW w:w="0" w:type="auto"/>
            <w:tcMar>
              <w:top w:w="15" w:type="dxa"/>
              <w:left w:w="15" w:type="dxa"/>
              <w:bottom w:w="15" w:type="dxa"/>
              <w:right w:w="15" w:type="dxa"/>
            </w:tcMar>
            <w:hideMark/>
          </w:tcPr>
          <w:p w14:paraId="62D016B4" w14:textId="77777777" w:rsidR="00000000" w:rsidRDefault="009D64FD">
            <w:pPr>
              <w:pStyle w:val="Bibliography"/>
            </w:pPr>
            <w:bookmarkStart w:id="12614" w:name="a_BFD" w:colFirst="0" w:colLast="0"/>
            <w:bookmarkEnd w:id="12613"/>
            <w:r>
              <w:t xml:space="preserve">[BFD] </w:t>
            </w:r>
          </w:p>
        </w:tc>
        <w:tc>
          <w:tcPr>
            <w:tcW w:w="0" w:type="auto"/>
            <w:tcMar>
              <w:top w:w="15" w:type="dxa"/>
              <w:left w:w="15" w:type="dxa"/>
              <w:bottom w:w="15" w:type="dxa"/>
              <w:right w:w="15" w:type="dxa"/>
            </w:tcMar>
            <w:hideMark/>
          </w:tcPr>
          <w:p w14:paraId="6403D486" w14:textId="77777777" w:rsidR="00000000" w:rsidRDefault="009D64FD">
            <w:pPr>
              <w:pStyle w:val="Bibliography"/>
            </w:pPr>
            <w:r>
              <w:t xml:space="preserve">"Binary Format Description (BFD) Language,"  </w:t>
            </w:r>
            <w:hyperlink r:id="rId50" w:history="1">
              <w:r>
                <w:rPr>
                  <w:rStyle w:val="Hyperlink"/>
                </w:rPr>
                <w:t>http://collaboratory.emsl.pnl.gov/sam/bfd/</w:t>
              </w:r>
            </w:hyperlink>
          </w:p>
        </w:tc>
      </w:tr>
      <w:tr w:rsidR="00000000" w14:paraId="68ABF4CE" w14:textId="77777777">
        <w:trPr>
          <w:tblCellSpacing w:w="15" w:type="dxa"/>
        </w:trPr>
        <w:tc>
          <w:tcPr>
            <w:tcW w:w="0" w:type="auto"/>
            <w:tcMar>
              <w:top w:w="15" w:type="dxa"/>
              <w:left w:w="15" w:type="dxa"/>
              <w:bottom w:w="15" w:type="dxa"/>
              <w:right w:w="15" w:type="dxa"/>
            </w:tcMar>
            <w:hideMark/>
          </w:tcPr>
          <w:p w14:paraId="646B9663" w14:textId="77777777" w:rsidR="00000000" w:rsidRDefault="009D64FD">
            <w:pPr>
              <w:pStyle w:val="Bibliography"/>
            </w:pPr>
            <w:bookmarkStart w:id="12615" w:name="a_CARealia" w:colFirst="0" w:colLast="0"/>
            <w:bookmarkEnd w:id="12614"/>
            <w:r>
              <w:t xml:space="preserve">[CARealia] </w:t>
            </w:r>
          </w:p>
        </w:tc>
        <w:tc>
          <w:tcPr>
            <w:tcW w:w="0" w:type="auto"/>
            <w:tcMar>
              <w:top w:w="15" w:type="dxa"/>
              <w:left w:w="15" w:type="dxa"/>
              <w:bottom w:w="15" w:type="dxa"/>
              <w:right w:w="15" w:type="dxa"/>
            </w:tcMar>
            <w:hideMark/>
          </w:tcPr>
          <w:p w14:paraId="0E7532AE" w14:textId="77777777" w:rsidR="00000000" w:rsidRDefault="009D64FD">
            <w:pPr>
              <w:pStyle w:val="Bibliography"/>
            </w:pPr>
            <w:r>
              <w:t xml:space="preserve">Disc Interchange Service Company, Inc., Westford, MA, USA., "EBCDIC to ASCII Conversion of Signed Fields,"  </w:t>
            </w:r>
          </w:p>
          <w:p w14:paraId="4125F81B" w14:textId="77777777" w:rsidR="00000000" w:rsidRDefault="009D64FD">
            <w:pPr>
              <w:pStyle w:val="Bibliography"/>
            </w:pPr>
            <w:hyperlink r:id="rId51" w:history="1">
              <w:r>
                <w:rPr>
                  <w:rStyle w:val="Hyperlink"/>
                </w:rPr>
                <w:t>http://www.3480-3590-data-conversion.com/article-signed-fields.html</w:t>
              </w:r>
            </w:hyperlink>
          </w:p>
        </w:tc>
      </w:tr>
      <w:tr w:rsidR="00000000" w14:paraId="1257E7EB" w14:textId="77777777">
        <w:trPr>
          <w:tblCellSpacing w:w="15" w:type="dxa"/>
        </w:trPr>
        <w:tc>
          <w:tcPr>
            <w:tcW w:w="0" w:type="auto"/>
            <w:tcMar>
              <w:top w:w="15" w:type="dxa"/>
              <w:left w:w="15" w:type="dxa"/>
              <w:bottom w:w="15" w:type="dxa"/>
              <w:right w:w="15" w:type="dxa"/>
            </w:tcMar>
            <w:hideMark/>
          </w:tcPr>
          <w:p w14:paraId="27DB6A3D" w14:textId="77777777" w:rsidR="00000000" w:rsidRDefault="009D64FD">
            <w:pPr>
              <w:pStyle w:val="Bibliography"/>
            </w:pPr>
            <w:bookmarkStart w:id="12616" w:name="a_CCSID" w:colFirst="0" w:colLast="0"/>
            <w:bookmarkEnd w:id="12615"/>
            <w:r>
              <w:t xml:space="preserve">[CCSID] </w:t>
            </w:r>
          </w:p>
        </w:tc>
        <w:tc>
          <w:tcPr>
            <w:tcW w:w="0" w:type="auto"/>
            <w:tcMar>
              <w:top w:w="15" w:type="dxa"/>
              <w:left w:w="15" w:type="dxa"/>
              <w:bottom w:w="15" w:type="dxa"/>
              <w:right w:w="15" w:type="dxa"/>
            </w:tcMar>
            <w:hideMark/>
          </w:tcPr>
          <w:p w14:paraId="2787731D" w14:textId="77777777" w:rsidR="00000000" w:rsidRDefault="009D64FD">
            <w:pPr>
              <w:pStyle w:val="Bibliography"/>
            </w:pPr>
            <w:r>
              <w:t xml:space="preserve">"Coded Character Set Identifiers (CCSID),"  </w:t>
            </w:r>
            <w:hyperlink r:id="rId52" w:history="1">
              <w:r>
                <w:rPr>
                  <w:rStyle w:val="Hyperlink"/>
                </w:rPr>
                <w:t>http://www.ibm.com/software/globalization/ccsid/ccsid_registered.html</w:t>
              </w:r>
            </w:hyperlink>
          </w:p>
        </w:tc>
      </w:tr>
      <w:tr w:rsidR="00000000" w14:paraId="76631B3A" w14:textId="77777777">
        <w:trPr>
          <w:tblCellSpacing w:w="15" w:type="dxa"/>
        </w:trPr>
        <w:tc>
          <w:tcPr>
            <w:tcW w:w="0" w:type="auto"/>
            <w:tcMar>
              <w:top w:w="15" w:type="dxa"/>
              <w:left w:w="15" w:type="dxa"/>
              <w:bottom w:w="15" w:type="dxa"/>
              <w:right w:w="15" w:type="dxa"/>
            </w:tcMar>
            <w:hideMark/>
          </w:tcPr>
          <w:p w14:paraId="5168E7AE" w14:textId="77777777" w:rsidR="00000000" w:rsidRDefault="009D64FD">
            <w:pPr>
              <w:pStyle w:val="Bibliography"/>
            </w:pPr>
            <w:bookmarkStart w:id="12617" w:name="a_EXI" w:colFirst="0" w:colLast="0"/>
            <w:bookmarkEnd w:id="12616"/>
            <w:r>
              <w:t xml:space="preserve">[EXI] </w:t>
            </w:r>
          </w:p>
        </w:tc>
        <w:tc>
          <w:tcPr>
            <w:tcW w:w="0" w:type="auto"/>
            <w:tcMar>
              <w:top w:w="15" w:type="dxa"/>
              <w:left w:w="15" w:type="dxa"/>
              <w:bottom w:w="15" w:type="dxa"/>
              <w:right w:w="15" w:type="dxa"/>
            </w:tcMar>
            <w:hideMark/>
          </w:tcPr>
          <w:p w14:paraId="408CD8B9" w14:textId="77777777" w:rsidR="00000000" w:rsidRDefault="009D64FD">
            <w:pPr>
              <w:pStyle w:val="Bibliography"/>
            </w:pPr>
            <w:r>
              <w:t xml:space="preserve">W3C, "Efficient XML Interchange (EXI) Format 1.0 (Second Edition),"  </w:t>
            </w:r>
            <w:hyperlink r:id="rId53" w:history="1">
              <w:r>
                <w:rPr>
                  <w:rStyle w:val="Hyperlink"/>
                </w:rPr>
                <w:t>http://www.w3.org/TR/exi</w:t>
              </w:r>
            </w:hyperlink>
          </w:p>
        </w:tc>
      </w:tr>
      <w:tr w:rsidR="00000000" w14:paraId="1C64B322" w14:textId="77777777">
        <w:trPr>
          <w:tblCellSpacing w:w="15" w:type="dxa"/>
        </w:trPr>
        <w:tc>
          <w:tcPr>
            <w:tcW w:w="0" w:type="auto"/>
            <w:tcMar>
              <w:top w:w="15" w:type="dxa"/>
              <w:left w:w="15" w:type="dxa"/>
              <w:bottom w:w="15" w:type="dxa"/>
              <w:right w:w="15" w:type="dxa"/>
            </w:tcMar>
            <w:hideMark/>
          </w:tcPr>
          <w:p w14:paraId="53188119" w14:textId="77777777" w:rsidR="00000000" w:rsidRDefault="009D64FD">
            <w:pPr>
              <w:pStyle w:val="Bibliography"/>
            </w:pPr>
            <w:bookmarkStart w:id="12618" w:name="a_HDF" w:colFirst="0" w:colLast="0"/>
            <w:r>
              <w:t>[HDF]</w:t>
            </w:r>
          </w:p>
        </w:tc>
        <w:tc>
          <w:tcPr>
            <w:tcW w:w="0" w:type="auto"/>
            <w:tcMar>
              <w:top w:w="15" w:type="dxa"/>
              <w:left w:w="15" w:type="dxa"/>
              <w:bottom w:w="15" w:type="dxa"/>
              <w:right w:w="15" w:type="dxa"/>
            </w:tcMar>
            <w:hideMark/>
          </w:tcPr>
          <w:p w14:paraId="6E1D6DD4" w14:textId="77777777" w:rsidR="00000000" w:rsidRDefault="009D64FD">
            <w:pPr>
              <w:rPr>
                <w:rFonts w:cs="Arial"/>
                <w:noProof/>
              </w:rPr>
            </w:pPr>
            <w:r>
              <w:t>Hierarchical Data Format (HDF)</w:t>
            </w:r>
          </w:p>
          <w:p w14:paraId="7A0B3E5F" w14:textId="77777777" w:rsidR="00000000" w:rsidRDefault="009D64FD">
            <w:pPr>
              <w:pStyle w:val="Bibliography"/>
            </w:pPr>
            <w:hyperlink r:id="rId54" w:history="1">
              <w:r>
                <w:rPr>
                  <w:rStyle w:val="Hyperlink"/>
                </w:rPr>
                <w:t>http://www.hdfgroup.org/</w:t>
              </w:r>
            </w:hyperlink>
          </w:p>
        </w:tc>
      </w:tr>
      <w:tr w:rsidR="00000000" w14:paraId="53EC3A8D" w14:textId="77777777">
        <w:trPr>
          <w:tblCellSpacing w:w="15" w:type="dxa"/>
        </w:trPr>
        <w:tc>
          <w:tcPr>
            <w:tcW w:w="0" w:type="auto"/>
            <w:tcMar>
              <w:top w:w="15" w:type="dxa"/>
              <w:left w:w="15" w:type="dxa"/>
              <w:bottom w:w="15" w:type="dxa"/>
              <w:right w:w="15" w:type="dxa"/>
            </w:tcMar>
            <w:hideMark/>
          </w:tcPr>
          <w:p w14:paraId="5E38D320" w14:textId="77777777" w:rsidR="00000000" w:rsidRDefault="009D64FD">
            <w:pPr>
              <w:pStyle w:val="Bibliography"/>
            </w:pPr>
            <w:bookmarkStart w:id="12619" w:name="a_IANA" w:colFirst="0" w:colLast="0"/>
            <w:bookmarkEnd w:id="12617"/>
            <w:bookmarkEnd w:id="12618"/>
            <w:r>
              <w:t xml:space="preserve">[IANA] </w:t>
            </w:r>
          </w:p>
        </w:tc>
        <w:tc>
          <w:tcPr>
            <w:tcW w:w="0" w:type="auto"/>
            <w:tcMar>
              <w:top w:w="15" w:type="dxa"/>
              <w:left w:w="15" w:type="dxa"/>
              <w:bottom w:w="15" w:type="dxa"/>
              <w:right w:w="15" w:type="dxa"/>
            </w:tcMar>
            <w:hideMark/>
          </w:tcPr>
          <w:p w14:paraId="4508602C" w14:textId="77777777" w:rsidR="00000000" w:rsidRDefault="009D64FD">
            <w:pPr>
              <w:pStyle w:val="Bibliography"/>
            </w:pPr>
            <w:r>
              <w:t xml:space="preserve">IANA, "Character Sets,"  </w:t>
            </w:r>
          </w:p>
          <w:p w14:paraId="6D5E40E3" w14:textId="77777777" w:rsidR="00000000" w:rsidRDefault="009D64FD">
            <w:pPr>
              <w:pStyle w:val="Bibliography"/>
            </w:pPr>
            <w:hyperlink r:id="rId55" w:history="1">
              <w:r>
                <w:rPr>
                  <w:rStyle w:val="Hyperlink"/>
                </w:rPr>
                <w:t>http://www.iana.org/assignmen</w:t>
              </w:r>
              <w:r>
                <w:rPr>
                  <w:rStyle w:val="Hyperlink"/>
                </w:rPr>
                <w:t>ts/character-sets</w:t>
              </w:r>
            </w:hyperlink>
          </w:p>
        </w:tc>
      </w:tr>
      <w:tr w:rsidR="00000000" w14:paraId="27E7987E" w14:textId="77777777">
        <w:trPr>
          <w:tblCellSpacing w:w="15" w:type="dxa"/>
        </w:trPr>
        <w:tc>
          <w:tcPr>
            <w:tcW w:w="0" w:type="auto"/>
            <w:tcMar>
              <w:top w:w="15" w:type="dxa"/>
              <w:left w:w="15" w:type="dxa"/>
              <w:bottom w:w="15" w:type="dxa"/>
              <w:right w:w="15" w:type="dxa"/>
            </w:tcMar>
            <w:hideMark/>
          </w:tcPr>
          <w:p w14:paraId="288F1741" w14:textId="77777777" w:rsidR="00000000" w:rsidRDefault="009D64FD">
            <w:pPr>
              <w:pStyle w:val="Bibliography"/>
            </w:pPr>
            <w:bookmarkStart w:id="12620" w:name="a_ICUDateTime" w:colFirst="0" w:colLast="0"/>
            <w:bookmarkEnd w:id="12619"/>
            <w:r>
              <w:t xml:space="preserve">[ICUDateTime] </w:t>
            </w:r>
          </w:p>
        </w:tc>
        <w:tc>
          <w:tcPr>
            <w:tcW w:w="0" w:type="auto"/>
            <w:tcMar>
              <w:top w:w="15" w:type="dxa"/>
              <w:left w:w="15" w:type="dxa"/>
              <w:bottom w:w="15" w:type="dxa"/>
              <w:right w:w="15" w:type="dxa"/>
            </w:tcMar>
            <w:hideMark/>
          </w:tcPr>
          <w:p w14:paraId="147BDEE6" w14:textId="77777777" w:rsidR="00000000" w:rsidRDefault="009D64FD">
            <w:pPr>
              <w:pStyle w:val="Bibliography"/>
            </w:pPr>
            <w:r>
              <w:t xml:space="preserve">icu-project.org, "Formatting Dates and Times,"  </w:t>
            </w:r>
          </w:p>
          <w:p w14:paraId="6F22DF90" w14:textId="77777777" w:rsidR="00000000" w:rsidRDefault="009D64FD">
            <w:pPr>
              <w:pStyle w:val="Bibliography"/>
            </w:pPr>
            <w:hyperlink r:id="rId56" w:history="1">
              <w:r>
                <w:rPr>
                  <w:rStyle w:val="Hyperlink"/>
                </w:rPr>
                <w:t>http://userguide.icu-project.org/formatparse/datetime</w:t>
              </w:r>
            </w:hyperlink>
          </w:p>
        </w:tc>
      </w:tr>
      <w:tr w:rsidR="00000000" w14:paraId="4B0DCD00" w14:textId="77777777">
        <w:trPr>
          <w:tblCellSpacing w:w="15" w:type="dxa"/>
        </w:trPr>
        <w:tc>
          <w:tcPr>
            <w:tcW w:w="0" w:type="auto"/>
            <w:tcMar>
              <w:top w:w="15" w:type="dxa"/>
              <w:left w:w="15" w:type="dxa"/>
              <w:bottom w:w="15" w:type="dxa"/>
              <w:right w:w="15" w:type="dxa"/>
            </w:tcMar>
            <w:hideMark/>
          </w:tcPr>
          <w:p w14:paraId="7AD1D2F1" w14:textId="77777777" w:rsidR="00000000" w:rsidRDefault="009D64FD">
            <w:pPr>
              <w:pStyle w:val="Bibliography"/>
            </w:pPr>
            <w:bookmarkStart w:id="12621" w:name="a_ICUDecimal" w:colFirst="0" w:colLast="0"/>
            <w:bookmarkEnd w:id="12620"/>
            <w:r>
              <w:t xml:space="preserve">[ICUDecimal] </w:t>
            </w:r>
          </w:p>
        </w:tc>
        <w:tc>
          <w:tcPr>
            <w:tcW w:w="0" w:type="auto"/>
            <w:tcMar>
              <w:top w:w="15" w:type="dxa"/>
              <w:left w:w="15" w:type="dxa"/>
              <w:bottom w:w="15" w:type="dxa"/>
              <w:right w:w="15" w:type="dxa"/>
            </w:tcMar>
            <w:hideMark/>
          </w:tcPr>
          <w:p w14:paraId="5E965817" w14:textId="77777777" w:rsidR="00000000" w:rsidRDefault="009D64FD">
            <w:pPr>
              <w:pStyle w:val="Bibliography"/>
            </w:pPr>
            <w:r>
              <w:t>icu-project.org, "icu::DecimalForm</w:t>
            </w:r>
            <w:r>
              <w:t xml:space="preserve">at Class Reference," </w:t>
            </w:r>
          </w:p>
          <w:p w14:paraId="48BE63F7" w14:textId="77777777" w:rsidR="00000000" w:rsidRDefault="009D64FD">
            <w:pPr>
              <w:pStyle w:val="Bibliography"/>
            </w:pPr>
            <w:hyperlink r:id="rId57" w:anchor="_details" w:history="1">
              <w:r>
                <w:rPr>
                  <w:rStyle w:val="Hyperlink"/>
                </w:rPr>
                <w:t>http://icu.sourceforge.net/apiref/icu4c/classDecimalFormat.html#_details</w:t>
              </w:r>
            </w:hyperlink>
          </w:p>
        </w:tc>
      </w:tr>
      <w:tr w:rsidR="00000000" w14:paraId="64F09FB3" w14:textId="77777777">
        <w:trPr>
          <w:tblCellSpacing w:w="15" w:type="dxa"/>
        </w:trPr>
        <w:tc>
          <w:tcPr>
            <w:tcW w:w="0" w:type="auto"/>
            <w:tcMar>
              <w:top w:w="15" w:type="dxa"/>
              <w:left w:w="15" w:type="dxa"/>
              <w:bottom w:w="15" w:type="dxa"/>
              <w:right w:w="15" w:type="dxa"/>
            </w:tcMar>
            <w:hideMark/>
          </w:tcPr>
          <w:p w14:paraId="6B7E63C5" w14:textId="77777777" w:rsidR="00000000" w:rsidRDefault="009D64FD">
            <w:pPr>
              <w:pStyle w:val="Bibliography"/>
            </w:pPr>
            <w:bookmarkStart w:id="12622" w:name="a_ICULocale" w:colFirst="0" w:colLast="0"/>
            <w:bookmarkEnd w:id="12621"/>
            <w:r>
              <w:t xml:space="preserve">[ICULocale] </w:t>
            </w:r>
          </w:p>
        </w:tc>
        <w:tc>
          <w:tcPr>
            <w:tcW w:w="0" w:type="auto"/>
            <w:tcMar>
              <w:top w:w="15" w:type="dxa"/>
              <w:left w:w="15" w:type="dxa"/>
              <w:bottom w:w="15" w:type="dxa"/>
              <w:right w:w="15" w:type="dxa"/>
            </w:tcMar>
            <w:hideMark/>
          </w:tcPr>
          <w:p w14:paraId="6AC6768C" w14:textId="77777777" w:rsidR="00000000" w:rsidRDefault="009D64FD">
            <w:pPr>
              <w:pStyle w:val="Bibliography"/>
            </w:pPr>
            <w:r>
              <w:t xml:space="preserve">icu-project.org, "Locale,"  </w:t>
            </w:r>
          </w:p>
          <w:p w14:paraId="5ABECDF9" w14:textId="77777777" w:rsidR="00000000" w:rsidRDefault="009D64FD">
            <w:pPr>
              <w:pStyle w:val="Bibliography"/>
            </w:pPr>
            <w:hyperlink r:id="rId58" w:history="1">
              <w:r>
                <w:rPr>
                  <w:rStyle w:val="Hyperlink"/>
                </w:rPr>
                <w:t>http://userguide.icu-project.org/locale</w:t>
              </w:r>
            </w:hyperlink>
          </w:p>
        </w:tc>
      </w:tr>
      <w:tr w:rsidR="00000000" w14:paraId="4BD7B1E7" w14:textId="77777777">
        <w:trPr>
          <w:tblCellSpacing w:w="15" w:type="dxa"/>
        </w:trPr>
        <w:tc>
          <w:tcPr>
            <w:tcW w:w="0" w:type="auto"/>
            <w:tcMar>
              <w:top w:w="15" w:type="dxa"/>
              <w:left w:w="15" w:type="dxa"/>
              <w:bottom w:w="15" w:type="dxa"/>
              <w:right w:w="15" w:type="dxa"/>
            </w:tcMar>
            <w:hideMark/>
          </w:tcPr>
          <w:p w14:paraId="7E2B727C" w14:textId="77777777" w:rsidR="00000000" w:rsidRDefault="009D64FD">
            <w:pPr>
              <w:pStyle w:val="Bibliography"/>
            </w:pPr>
            <w:bookmarkStart w:id="12623" w:name="a_ICURegex" w:colFirst="0" w:colLast="0"/>
            <w:bookmarkEnd w:id="12622"/>
            <w:r>
              <w:t xml:space="preserve">[ICURegex] </w:t>
            </w:r>
          </w:p>
        </w:tc>
        <w:tc>
          <w:tcPr>
            <w:tcW w:w="0" w:type="auto"/>
            <w:tcMar>
              <w:top w:w="15" w:type="dxa"/>
              <w:left w:w="15" w:type="dxa"/>
              <w:bottom w:w="15" w:type="dxa"/>
              <w:right w:w="15" w:type="dxa"/>
            </w:tcMar>
            <w:hideMark/>
          </w:tcPr>
          <w:p w14:paraId="63D404CB" w14:textId="77777777" w:rsidR="00000000" w:rsidRDefault="009D64FD">
            <w:pPr>
              <w:pStyle w:val="Bibliography"/>
            </w:pPr>
            <w:r>
              <w:t xml:space="preserve">icu-project.org, "Regular Expressions,"  </w:t>
            </w:r>
          </w:p>
          <w:p w14:paraId="57C8C26D" w14:textId="77777777" w:rsidR="00000000" w:rsidRDefault="009D64FD">
            <w:pPr>
              <w:pStyle w:val="Bibliography"/>
            </w:pPr>
            <w:hyperlink r:id="rId59" w:history="1">
              <w:r>
                <w:rPr>
                  <w:rStyle w:val="Hyperlink"/>
                </w:rPr>
                <w:t>http://userguide.icu-project.org/strings/</w:t>
              </w:r>
              <w:r>
                <w:rPr>
                  <w:rStyle w:val="Hyperlink"/>
                </w:rPr>
                <w:t>regexp</w:t>
              </w:r>
            </w:hyperlink>
          </w:p>
        </w:tc>
      </w:tr>
      <w:tr w:rsidR="00000000" w14:paraId="2390C3D5" w14:textId="77777777">
        <w:trPr>
          <w:tblCellSpacing w:w="15" w:type="dxa"/>
        </w:trPr>
        <w:tc>
          <w:tcPr>
            <w:tcW w:w="0" w:type="auto"/>
            <w:tcMar>
              <w:top w:w="15" w:type="dxa"/>
              <w:left w:w="15" w:type="dxa"/>
              <w:bottom w:w="15" w:type="dxa"/>
              <w:right w:w="15" w:type="dxa"/>
            </w:tcMar>
            <w:hideMark/>
          </w:tcPr>
          <w:p w14:paraId="2CD0D0BF" w14:textId="77777777" w:rsidR="00000000" w:rsidRDefault="009D64FD">
            <w:pPr>
              <w:pStyle w:val="Bibliography"/>
            </w:pPr>
            <w:bookmarkStart w:id="12624" w:name="a_ISO10646" w:colFirst="0" w:colLast="0"/>
            <w:r>
              <w:t>[ISO10646]</w:t>
            </w:r>
          </w:p>
        </w:tc>
        <w:tc>
          <w:tcPr>
            <w:tcW w:w="0" w:type="auto"/>
            <w:tcMar>
              <w:top w:w="15" w:type="dxa"/>
              <w:left w:w="15" w:type="dxa"/>
              <w:bottom w:w="15" w:type="dxa"/>
              <w:right w:w="15" w:type="dxa"/>
            </w:tcMar>
            <w:hideMark/>
          </w:tcPr>
          <w:p w14:paraId="61E50374" w14:textId="77777777" w:rsidR="00000000" w:rsidRDefault="009D64FD">
            <w:pPr>
              <w:pStyle w:val="Bibliography"/>
            </w:pPr>
            <w:r>
              <w:t>Universal Coded Character Set</w:t>
            </w:r>
          </w:p>
          <w:p w14:paraId="29C271B4" w14:textId="77777777" w:rsidR="00000000" w:rsidRDefault="009D64FD">
            <w:pPr>
              <w:pStyle w:val="Bibliography"/>
            </w:pPr>
            <w:hyperlink r:id="rId60" w:history="1">
              <w:r>
                <w:rPr>
                  <w:rStyle w:val="Hyperlink"/>
                </w:rPr>
                <w:t>http://standards.iso.org/ittf/PubliclyAvailableStandards/c056921_ISO_IEC_10646_2012.zip</w:t>
              </w:r>
            </w:hyperlink>
          </w:p>
        </w:tc>
      </w:tr>
      <w:tr w:rsidR="00000000" w14:paraId="50944304" w14:textId="77777777">
        <w:trPr>
          <w:tblCellSpacing w:w="15" w:type="dxa"/>
        </w:trPr>
        <w:tc>
          <w:tcPr>
            <w:tcW w:w="0" w:type="auto"/>
            <w:tcMar>
              <w:top w:w="15" w:type="dxa"/>
              <w:left w:w="15" w:type="dxa"/>
              <w:bottom w:w="15" w:type="dxa"/>
              <w:right w:w="15" w:type="dxa"/>
            </w:tcMar>
            <w:hideMark/>
          </w:tcPr>
          <w:p w14:paraId="03B59A20" w14:textId="77777777" w:rsidR="00000000" w:rsidRDefault="009D64FD">
            <w:pPr>
              <w:pStyle w:val="Bibliography"/>
            </w:pPr>
            <w:bookmarkStart w:id="12625" w:name="a_ISO8601" w:colFirst="0" w:colLast="0"/>
            <w:bookmarkEnd w:id="12624"/>
            <w:r>
              <w:t>[ISO8601]</w:t>
            </w:r>
          </w:p>
        </w:tc>
        <w:tc>
          <w:tcPr>
            <w:tcW w:w="0" w:type="auto"/>
            <w:tcMar>
              <w:top w:w="15" w:type="dxa"/>
              <w:left w:w="15" w:type="dxa"/>
              <w:bottom w:w="15" w:type="dxa"/>
              <w:right w:w="15" w:type="dxa"/>
            </w:tcMar>
            <w:hideMark/>
          </w:tcPr>
          <w:p w14:paraId="68E665A2" w14:textId="77777777" w:rsidR="00000000" w:rsidRDefault="009D64FD">
            <w:pPr>
              <w:pStyle w:val="Bibliography"/>
            </w:pPr>
            <w:r>
              <w:t>Date</w:t>
            </w:r>
            <w:r>
              <w:t xml:space="preserve"> and Time Format - ISO 8601</w:t>
            </w:r>
          </w:p>
          <w:p w14:paraId="69D5F7E7" w14:textId="77777777" w:rsidR="00000000" w:rsidRDefault="009D64FD">
            <w:hyperlink r:id="rId61" w:history="1">
              <w:r>
                <w:rPr>
                  <w:rStyle w:val="Hyperlink"/>
                </w:rPr>
                <w:t>http://www.iso.org/iso/home/standards/iso8601.htm</w:t>
              </w:r>
            </w:hyperlink>
          </w:p>
        </w:tc>
      </w:tr>
      <w:tr w:rsidR="00000000" w14:paraId="6A4FC563" w14:textId="77777777">
        <w:trPr>
          <w:tblCellSpacing w:w="15" w:type="dxa"/>
        </w:trPr>
        <w:tc>
          <w:tcPr>
            <w:tcW w:w="0" w:type="auto"/>
            <w:tcMar>
              <w:top w:w="15" w:type="dxa"/>
              <w:left w:w="15" w:type="dxa"/>
              <w:bottom w:w="15" w:type="dxa"/>
              <w:right w:w="15" w:type="dxa"/>
            </w:tcMar>
            <w:hideMark/>
          </w:tcPr>
          <w:p w14:paraId="62DBD215" w14:textId="77777777" w:rsidR="00000000" w:rsidRDefault="009D64FD">
            <w:pPr>
              <w:pStyle w:val="Bibliography"/>
            </w:pPr>
            <w:bookmarkStart w:id="12626" w:name="a_JavaRegex" w:colFirst="0" w:colLast="0"/>
            <w:bookmarkEnd w:id="12623"/>
            <w:bookmarkEnd w:id="12625"/>
            <w:r>
              <w:t xml:space="preserve">[JavaRegex] </w:t>
            </w:r>
          </w:p>
        </w:tc>
        <w:tc>
          <w:tcPr>
            <w:tcW w:w="0" w:type="auto"/>
            <w:tcMar>
              <w:top w:w="15" w:type="dxa"/>
              <w:left w:w="15" w:type="dxa"/>
              <w:bottom w:w="15" w:type="dxa"/>
              <w:right w:w="15" w:type="dxa"/>
            </w:tcMar>
            <w:hideMark/>
          </w:tcPr>
          <w:p w14:paraId="26176378" w14:textId="77777777" w:rsidR="00000000" w:rsidRDefault="009D64FD">
            <w:pPr>
              <w:pStyle w:val="Bibliography"/>
            </w:pPr>
            <w:r>
              <w:t xml:space="preserve">Oracle, "Class Pattern,"  </w:t>
            </w:r>
            <w:hyperlink r:id="rId62" w:history="1">
              <w:r>
                <w:rPr>
                  <w:rStyle w:val="Hyperlink"/>
                </w:rPr>
                <w:t>http://docs.oracle.com/javase/7/docs/api/java/util/regex/Pattern.html</w:t>
              </w:r>
            </w:hyperlink>
          </w:p>
        </w:tc>
      </w:tr>
      <w:tr w:rsidR="00000000" w14:paraId="450BC9C8" w14:textId="77777777">
        <w:trPr>
          <w:tblCellSpacing w:w="15" w:type="dxa"/>
        </w:trPr>
        <w:tc>
          <w:tcPr>
            <w:tcW w:w="0" w:type="auto"/>
            <w:tcMar>
              <w:top w:w="15" w:type="dxa"/>
              <w:left w:w="15" w:type="dxa"/>
              <w:bottom w:w="15" w:type="dxa"/>
              <w:right w:w="15" w:type="dxa"/>
            </w:tcMar>
            <w:hideMark/>
          </w:tcPr>
          <w:p w14:paraId="11545C28" w14:textId="77777777" w:rsidR="00000000" w:rsidRDefault="009D64FD">
            <w:pPr>
              <w:pStyle w:val="Bibliography"/>
            </w:pPr>
            <w:bookmarkStart w:id="12627" w:name="ref_OBSOLETE_DFDL" w:colFirst="0" w:colLast="0"/>
            <w:bookmarkEnd w:id="12626"/>
            <w:r>
              <w:t xml:space="preserve">[OBSOLETE_DFDL] </w:t>
            </w:r>
          </w:p>
        </w:tc>
        <w:tc>
          <w:tcPr>
            <w:tcW w:w="0" w:type="auto"/>
            <w:tcMar>
              <w:top w:w="15" w:type="dxa"/>
              <w:left w:w="15" w:type="dxa"/>
              <w:bottom w:w="15" w:type="dxa"/>
              <w:right w:w="15" w:type="dxa"/>
            </w:tcMar>
            <w:hideMark/>
          </w:tcPr>
          <w:p w14:paraId="6C60214D" w14:textId="77777777" w:rsidR="00000000" w:rsidRDefault="009D64FD">
            <w:r>
              <w:t xml:space="preserve">Michael J Beckerle, Stephen M Hanson, Alan W Powell.  </w:t>
            </w:r>
            <w:r>
              <w:rPr>
                <w:u w:val="single"/>
              </w:rPr>
              <w:t>GFD-P-R.174: Data Format Description Language (DFDL) v1.0 Specification</w:t>
            </w:r>
            <w:r>
              <w:t xml:space="preserve">.  Open Grid Forum.  January </w:t>
            </w:r>
            <w:r>
              <w:t xml:space="preserve">2011.  </w:t>
            </w:r>
          </w:p>
          <w:p w14:paraId="3EEA7EB5" w14:textId="77777777" w:rsidR="00000000" w:rsidRDefault="009D64FD">
            <w:hyperlink r:id="rId63" w:history="1">
              <w:r>
                <w:rPr>
                  <w:rStyle w:val="Hyperlink"/>
                </w:rPr>
                <w:t>http://www.ogf.org/documents/GFD.174.pdf</w:t>
              </w:r>
            </w:hyperlink>
          </w:p>
        </w:tc>
      </w:tr>
      <w:tr w:rsidR="00000000" w14:paraId="27E95539" w14:textId="77777777">
        <w:trPr>
          <w:tblCellSpacing w:w="15" w:type="dxa"/>
        </w:trPr>
        <w:tc>
          <w:tcPr>
            <w:tcW w:w="0" w:type="auto"/>
            <w:tcMar>
              <w:top w:w="15" w:type="dxa"/>
              <w:left w:w="15" w:type="dxa"/>
              <w:bottom w:w="15" w:type="dxa"/>
              <w:right w:w="15" w:type="dxa"/>
            </w:tcMar>
            <w:hideMark/>
          </w:tcPr>
          <w:p w14:paraId="7048EA4D" w14:textId="77777777" w:rsidR="00000000" w:rsidRDefault="009D64FD">
            <w:pPr>
              <w:pStyle w:val="Bibliography"/>
            </w:pPr>
            <w:bookmarkStart w:id="12628" w:name="a_IANATimeZone" w:colFirst="0" w:colLast="0"/>
            <w:bookmarkEnd w:id="12627"/>
            <w:r>
              <w:t xml:space="preserve">[IANATimeZone] </w:t>
            </w:r>
          </w:p>
        </w:tc>
        <w:tc>
          <w:tcPr>
            <w:tcW w:w="0" w:type="auto"/>
            <w:tcMar>
              <w:top w:w="15" w:type="dxa"/>
              <w:left w:w="15" w:type="dxa"/>
              <w:bottom w:w="15" w:type="dxa"/>
              <w:right w:w="15" w:type="dxa"/>
            </w:tcMar>
            <w:hideMark/>
          </w:tcPr>
          <w:p w14:paraId="38517459" w14:textId="77777777" w:rsidR="00000000" w:rsidRDefault="009D64FD">
            <w:pPr>
              <w:pStyle w:val="Bibliography"/>
            </w:pPr>
            <w:r>
              <w:t xml:space="preserve">IANA - Internet Assigned Numbers Authority, "Time Zone Database,"  </w:t>
            </w:r>
            <w:hyperlink r:id="rId64" w:history="1">
              <w:r>
                <w:rPr>
                  <w:rStyle w:val="Hyperlink"/>
                </w:rPr>
                <w:t>http://www.iana.org</w:t>
              </w:r>
              <w:r>
                <w:rPr>
                  <w:rStyle w:val="Hyperlink"/>
                </w:rPr>
                <w:t>/time-zones</w:t>
              </w:r>
            </w:hyperlink>
          </w:p>
        </w:tc>
      </w:tr>
      <w:tr w:rsidR="00000000" w14:paraId="2EFB81C9" w14:textId="77777777">
        <w:trPr>
          <w:tblCellSpacing w:w="15" w:type="dxa"/>
        </w:trPr>
        <w:tc>
          <w:tcPr>
            <w:tcW w:w="0" w:type="auto"/>
            <w:tcMar>
              <w:top w:w="15" w:type="dxa"/>
              <w:left w:w="15" w:type="dxa"/>
              <w:bottom w:w="15" w:type="dxa"/>
              <w:right w:w="15" w:type="dxa"/>
            </w:tcMar>
            <w:hideMark/>
          </w:tcPr>
          <w:p w14:paraId="3D772BD9" w14:textId="77777777" w:rsidR="00000000" w:rsidRDefault="009D64FD">
            <w:pPr>
              <w:pStyle w:val="Bibliography"/>
            </w:pPr>
            <w:bookmarkStart w:id="12629" w:name="a_JSON"/>
            <w:r>
              <w:t>[JSON]</w:t>
            </w:r>
            <w:bookmarkEnd w:id="12629"/>
          </w:p>
        </w:tc>
        <w:tc>
          <w:tcPr>
            <w:tcW w:w="0" w:type="auto"/>
            <w:tcMar>
              <w:top w:w="15" w:type="dxa"/>
              <w:left w:w="15" w:type="dxa"/>
              <w:bottom w:w="15" w:type="dxa"/>
              <w:right w:w="15" w:type="dxa"/>
            </w:tcMar>
            <w:hideMark/>
          </w:tcPr>
          <w:p w14:paraId="1FD9E9E4" w14:textId="77777777" w:rsidR="00000000" w:rsidRDefault="009D64FD">
            <w:pPr>
              <w:pStyle w:val="Bibliography"/>
            </w:pPr>
            <w:r>
              <w:t>Introducing JSON</w:t>
            </w:r>
          </w:p>
          <w:p w14:paraId="05EEA34D" w14:textId="77777777" w:rsidR="00000000" w:rsidRDefault="009D64FD">
            <w:pPr>
              <w:pStyle w:val="Bibliography"/>
            </w:pPr>
            <w:hyperlink r:id="rId65" w:history="1">
              <w:r>
                <w:rPr>
                  <w:rStyle w:val="Hyperlink"/>
                </w:rPr>
                <w:t>http://www.json.org</w:t>
              </w:r>
            </w:hyperlink>
          </w:p>
        </w:tc>
      </w:tr>
      <w:tr w:rsidR="00000000" w14:paraId="532E7C45" w14:textId="77777777">
        <w:trPr>
          <w:tblCellSpacing w:w="15" w:type="dxa"/>
        </w:trPr>
        <w:tc>
          <w:tcPr>
            <w:tcW w:w="0" w:type="auto"/>
            <w:tcMar>
              <w:top w:w="15" w:type="dxa"/>
              <w:left w:w="15" w:type="dxa"/>
              <w:bottom w:w="15" w:type="dxa"/>
              <w:right w:w="15" w:type="dxa"/>
            </w:tcMar>
            <w:hideMark/>
          </w:tcPr>
          <w:p w14:paraId="01AEDA6F" w14:textId="77777777" w:rsidR="00000000" w:rsidRDefault="009D64FD">
            <w:pPr>
              <w:pStyle w:val="Bibliography"/>
            </w:pPr>
            <w:bookmarkStart w:id="12630" w:name="a_NetCDF" w:colFirst="0" w:colLast="0"/>
            <w:r>
              <w:t>[NETCDF]</w:t>
            </w:r>
          </w:p>
        </w:tc>
        <w:tc>
          <w:tcPr>
            <w:tcW w:w="0" w:type="auto"/>
            <w:tcMar>
              <w:top w:w="15" w:type="dxa"/>
              <w:left w:w="15" w:type="dxa"/>
              <w:bottom w:w="15" w:type="dxa"/>
              <w:right w:w="15" w:type="dxa"/>
            </w:tcMar>
            <w:hideMark/>
          </w:tcPr>
          <w:p w14:paraId="2BFE82B5" w14:textId="77777777" w:rsidR="00000000" w:rsidRDefault="009D64FD">
            <w:r>
              <w:t>Network Common Data Form (NetCDF)</w:t>
            </w:r>
          </w:p>
          <w:p w14:paraId="5DE91DF1" w14:textId="77777777" w:rsidR="00000000" w:rsidRDefault="009D64FD">
            <w:pPr>
              <w:rPr>
                <w:rFonts w:cs="Arial"/>
                <w:noProof/>
              </w:rPr>
            </w:pPr>
            <w:hyperlink r:id="rId66" w:history="1">
              <w:r>
                <w:rPr>
                  <w:rStyle w:val="Hyperlink"/>
                  <w:rFonts w:cs="Arial"/>
                  <w:noProof/>
                </w:rPr>
                <w:t>http://www.unidata.ucar.edu/software/netcdf/</w:t>
              </w:r>
            </w:hyperlink>
          </w:p>
        </w:tc>
      </w:tr>
      <w:tr w:rsidR="00000000" w14:paraId="176AA267" w14:textId="77777777">
        <w:trPr>
          <w:tblCellSpacing w:w="15" w:type="dxa"/>
        </w:trPr>
        <w:tc>
          <w:tcPr>
            <w:tcW w:w="0" w:type="auto"/>
            <w:tcMar>
              <w:top w:w="15" w:type="dxa"/>
              <w:left w:w="15" w:type="dxa"/>
              <w:bottom w:w="15" w:type="dxa"/>
              <w:right w:w="15" w:type="dxa"/>
            </w:tcMar>
            <w:hideMark/>
          </w:tcPr>
          <w:p w14:paraId="3962351D" w14:textId="77777777" w:rsidR="00000000" w:rsidRDefault="009D64FD">
            <w:pPr>
              <w:pStyle w:val="Bibliography"/>
            </w:pPr>
            <w:bookmarkStart w:id="12631" w:name="a_OMG_EAI" w:colFirst="0" w:colLast="0"/>
            <w:bookmarkEnd w:id="12628"/>
            <w:bookmarkEnd w:id="12630"/>
            <w:r>
              <w:t xml:space="preserve">[OMG_EAI] </w:t>
            </w:r>
          </w:p>
        </w:tc>
        <w:tc>
          <w:tcPr>
            <w:tcW w:w="0" w:type="auto"/>
            <w:tcMar>
              <w:top w:w="15" w:type="dxa"/>
              <w:left w:w="15" w:type="dxa"/>
              <w:bottom w:w="15" w:type="dxa"/>
              <w:right w:w="15" w:type="dxa"/>
            </w:tcMar>
            <w:hideMark/>
          </w:tcPr>
          <w:p w14:paraId="079C6F68" w14:textId="77777777" w:rsidR="00000000" w:rsidRDefault="009D64FD">
            <w:pPr>
              <w:pStyle w:val="Bibliography"/>
            </w:pPr>
            <w:r>
              <w:t>OMG "CAM" TD Model: Object Management Group (OMG) "UML Profile and Interchange Models for Enterprise Application Integration (EAI) Specification" formal/04-03-26, March 2004. Section 7.3.2. Available</w:t>
            </w:r>
            <w:r>
              <w:t xml:space="preserve"> at </w:t>
            </w:r>
            <w:hyperlink r:id="rId67" w:history="1">
              <w:r>
                <w:rPr>
                  <w:rStyle w:val="Hyperlink"/>
                </w:rPr>
                <w:t>http://www.omg.org/cgi-bin/doc?formal/2004-03-26</w:t>
              </w:r>
            </w:hyperlink>
            <w:r>
              <w:t xml:space="preserve">Available at </w:t>
            </w:r>
            <w:hyperlink r:id="rId68" w:history="1">
              <w:r>
                <w:rPr>
                  <w:rStyle w:val="Hyperlink"/>
                </w:rPr>
                <w:t>http://www.omg.org/cgi-bin/doc?formal/2004-03-26</w:t>
              </w:r>
            </w:hyperlink>
          </w:p>
        </w:tc>
      </w:tr>
      <w:tr w:rsidR="00000000" w14:paraId="1C044AB6" w14:textId="77777777">
        <w:trPr>
          <w:tblCellSpacing w:w="15" w:type="dxa"/>
        </w:trPr>
        <w:tc>
          <w:tcPr>
            <w:tcW w:w="0" w:type="auto"/>
            <w:tcMar>
              <w:top w:w="15" w:type="dxa"/>
              <w:left w:w="15" w:type="dxa"/>
              <w:bottom w:w="15" w:type="dxa"/>
              <w:right w:w="15" w:type="dxa"/>
            </w:tcMar>
            <w:hideMark/>
          </w:tcPr>
          <w:p w14:paraId="70E5170B" w14:textId="77777777" w:rsidR="00000000" w:rsidRDefault="009D64FD">
            <w:pPr>
              <w:pStyle w:val="Bibliography"/>
            </w:pPr>
            <w:bookmarkStart w:id="12632" w:name="a_RDP" w:colFirst="0" w:colLast="0"/>
            <w:bookmarkEnd w:id="12631"/>
            <w:r>
              <w:t xml:space="preserve">[RDP] </w:t>
            </w:r>
          </w:p>
        </w:tc>
        <w:tc>
          <w:tcPr>
            <w:tcW w:w="0" w:type="auto"/>
            <w:tcMar>
              <w:top w:w="15" w:type="dxa"/>
              <w:left w:w="15" w:type="dxa"/>
              <w:bottom w:w="15" w:type="dxa"/>
              <w:right w:w="15" w:type="dxa"/>
            </w:tcMar>
            <w:hideMark/>
          </w:tcPr>
          <w:p w14:paraId="1FB1E1BB" w14:textId="77777777" w:rsidR="00000000" w:rsidRDefault="009D64FD">
            <w:r>
              <w:t>Will</w:t>
            </w:r>
            <w:r>
              <w:t xml:space="preserve">iam H. Burge, "Recursive Programming Techniques," Addison-Wesley Longman, Incorporated, 1975. </w:t>
            </w:r>
          </w:p>
          <w:p w14:paraId="062D8998" w14:textId="77777777" w:rsidR="00000000" w:rsidRDefault="009D64FD">
            <w:r>
              <w:t>ISBN-10:</w:t>
            </w:r>
            <w:r>
              <w:rPr>
                <w:bCs/>
              </w:rPr>
              <w:t xml:space="preserve"> 0201144506 </w:t>
            </w:r>
            <w:r>
              <w:t>|</w:t>
            </w:r>
            <w:r>
              <w:rPr>
                <w:bCs/>
              </w:rPr>
              <w:t>,</w:t>
            </w:r>
            <w:r>
              <w:t xml:space="preserve"> ISBN-13:</w:t>
            </w:r>
            <w:r>
              <w:rPr>
                <w:bCs/>
              </w:rPr>
              <w:t xml:space="preserve"> 978-0201144505</w:t>
            </w:r>
            <w:r>
              <w:t xml:space="preserve"> 0</w:t>
            </w:r>
          </w:p>
        </w:tc>
      </w:tr>
      <w:tr w:rsidR="00000000" w14:paraId="708D97E1" w14:textId="77777777">
        <w:trPr>
          <w:tblCellSpacing w:w="15" w:type="dxa"/>
        </w:trPr>
        <w:tc>
          <w:tcPr>
            <w:tcW w:w="0" w:type="auto"/>
            <w:tcMar>
              <w:top w:w="15" w:type="dxa"/>
              <w:left w:w="15" w:type="dxa"/>
              <w:bottom w:w="15" w:type="dxa"/>
              <w:right w:w="15" w:type="dxa"/>
            </w:tcMar>
            <w:hideMark/>
          </w:tcPr>
          <w:p w14:paraId="6BB2EE53" w14:textId="77777777" w:rsidR="00000000" w:rsidRDefault="009D64FD">
            <w:pPr>
              <w:pStyle w:val="Bibliography"/>
            </w:pPr>
            <w:bookmarkStart w:id="12633" w:name="a_RFC2119" w:colFirst="0" w:colLast="0"/>
            <w:bookmarkEnd w:id="12632"/>
            <w:r>
              <w:t xml:space="preserve">[RFC2119] </w:t>
            </w:r>
          </w:p>
        </w:tc>
        <w:tc>
          <w:tcPr>
            <w:tcW w:w="0" w:type="auto"/>
            <w:tcMar>
              <w:top w:w="15" w:type="dxa"/>
              <w:left w:w="15" w:type="dxa"/>
              <w:bottom w:w="15" w:type="dxa"/>
              <w:right w:w="15" w:type="dxa"/>
            </w:tcMar>
            <w:hideMark/>
          </w:tcPr>
          <w:p w14:paraId="4A6DC78F" w14:textId="77777777" w:rsidR="00000000" w:rsidRDefault="009D64FD">
            <w:pPr>
              <w:pStyle w:val="Bibliography"/>
            </w:pPr>
            <w:r>
              <w:t>S. Bradner, "RFC 2119: Key words for use in RFCs to Indicate Requirement Levels," IETF (Internet Eng</w:t>
            </w:r>
            <w:r>
              <w:t xml:space="preserve">ineering Task Force). </w:t>
            </w:r>
            <w:hyperlink r:id="rId69" w:tgtFrame="_top" w:history="1">
              <w:r>
                <w:rPr>
                  <w:rStyle w:val="Hyperlink"/>
                  <w:i/>
                  <w:iCs/>
                </w:rPr>
                <w:t>RFC 2119: Key words for use in RFCs to Indicate Requirement Levels</w:t>
              </w:r>
            </w:hyperlink>
            <w:r>
              <w:t>. S. Bradner. 1997.</w:t>
            </w:r>
          </w:p>
        </w:tc>
      </w:tr>
      <w:tr w:rsidR="00000000" w14:paraId="7867F713" w14:textId="77777777">
        <w:trPr>
          <w:tblCellSpacing w:w="15" w:type="dxa"/>
        </w:trPr>
        <w:tc>
          <w:tcPr>
            <w:tcW w:w="0" w:type="auto"/>
            <w:tcMar>
              <w:top w:w="15" w:type="dxa"/>
              <w:left w:w="15" w:type="dxa"/>
              <w:bottom w:w="15" w:type="dxa"/>
              <w:right w:w="15" w:type="dxa"/>
            </w:tcMar>
            <w:hideMark/>
          </w:tcPr>
          <w:p w14:paraId="03089844" w14:textId="77777777" w:rsidR="00000000" w:rsidRDefault="009D64FD">
            <w:pPr>
              <w:pStyle w:val="Bibliography"/>
            </w:pPr>
            <w:bookmarkStart w:id="12634" w:name="a_XSD_SCD" w:colFirst="0" w:colLast="0"/>
            <w:bookmarkStart w:id="12635" w:name="a_SCD" w:colFirst="0" w:colLast="0"/>
            <w:bookmarkEnd w:id="12633"/>
            <w:r>
              <w:t xml:space="preserve">[SCD] </w:t>
            </w:r>
          </w:p>
        </w:tc>
        <w:tc>
          <w:tcPr>
            <w:tcW w:w="0" w:type="auto"/>
            <w:tcMar>
              <w:top w:w="15" w:type="dxa"/>
              <w:left w:w="15" w:type="dxa"/>
              <w:bottom w:w="15" w:type="dxa"/>
              <w:right w:w="15" w:type="dxa"/>
            </w:tcMar>
            <w:hideMark/>
          </w:tcPr>
          <w:p w14:paraId="7BC61030" w14:textId="77777777" w:rsidR="00000000" w:rsidRDefault="009D64FD">
            <w:pPr>
              <w:pStyle w:val="Bibliography"/>
            </w:pPr>
            <w:r>
              <w:t xml:space="preserve">W3C, "W3C XML Schema Definition Language (XSD): Component Designators,"  </w:t>
            </w:r>
            <w:hyperlink r:id="rId70" w:history="1">
              <w:r>
                <w:rPr>
                  <w:rStyle w:val="Hyperlink"/>
                </w:rPr>
                <w:t>http://www.w3.org/TR/xmlschema-ref/</w:t>
              </w:r>
            </w:hyperlink>
          </w:p>
        </w:tc>
      </w:tr>
      <w:tr w:rsidR="00000000" w14:paraId="575B7D68" w14:textId="77777777">
        <w:trPr>
          <w:tblCellSpacing w:w="15" w:type="dxa"/>
        </w:trPr>
        <w:tc>
          <w:tcPr>
            <w:tcW w:w="0" w:type="auto"/>
            <w:tcMar>
              <w:top w:w="15" w:type="dxa"/>
              <w:left w:w="15" w:type="dxa"/>
              <w:bottom w:w="15" w:type="dxa"/>
              <w:right w:w="15" w:type="dxa"/>
            </w:tcMar>
            <w:hideMark/>
          </w:tcPr>
          <w:p w14:paraId="477E8B90" w14:textId="77777777" w:rsidR="00000000" w:rsidRDefault="009D64FD">
            <w:pPr>
              <w:pStyle w:val="Bibliography"/>
            </w:pPr>
            <w:bookmarkStart w:id="12636" w:name="a_Thrift" w:colFirst="0" w:colLast="0"/>
            <w:bookmarkEnd w:id="12634"/>
            <w:bookmarkEnd w:id="12635"/>
            <w:r>
              <w:t xml:space="preserve">[Thrift] </w:t>
            </w:r>
          </w:p>
        </w:tc>
        <w:tc>
          <w:tcPr>
            <w:tcW w:w="0" w:type="auto"/>
            <w:tcMar>
              <w:top w:w="15" w:type="dxa"/>
              <w:left w:w="15" w:type="dxa"/>
              <w:bottom w:w="15" w:type="dxa"/>
              <w:right w:w="15" w:type="dxa"/>
            </w:tcMar>
            <w:hideMark/>
          </w:tcPr>
          <w:p w14:paraId="5CBCF04C" w14:textId="77777777" w:rsidR="00000000" w:rsidRDefault="009D64FD">
            <w:pPr>
              <w:pStyle w:val="Bibliography"/>
            </w:pPr>
            <w:r>
              <w:t xml:space="preserve">M. Slee, A. Agarwal and M. Kwiatkowski, "Thrift: Scalable Cross-Language Services Implementation,"  </w:t>
            </w:r>
            <w:hyperlink r:id="rId71" w:history="1">
              <w:r>
                <w:rPr>
                  <w:rStyle w:val="Hyperlink"/>
                </w:rPr>
                <w:t>http://thrift.apache.org/static/files/thrift-20070401.pdf</w:t>
              </w:r>
            </w:hyperlink>
          </w:p>
        </w:tc>
      </w:tr>
      <w:tr w:rsidR="00000000" w14:paraId="50BFF22F" w14:textId="77777777">
        <w:trPr>
          <w:tblCellSpacing w:w="15" w:type="dxa"/>
        </w:trPr>
        <w:tc>
          <w:tcPr>
            <w:tcW w:w="0" w:type="auto"/>
            <w:tcMar>
              <w:top w:w="15" w:type="dxa"/>
              <w:left w:w="15" w:type="dxa"/>
              <w:bottom w:w="15" w:type="dxa"/>
              <w:right w:w="15" w:type="dxa"/>
            </w:tcMar>
            <w:hideMark/>
          </w:tcPr>
          <w:p w14:paraId="6BE6EAE7" w14:textId="77777777" w:rsidR="00000000" w:rsidRDefault="009D64FD">
            <w:pPr>
              <w:pStyle w:val="Bibliography"/>
            </w:pPr>
            <w:bookmarkStart w:id="12637" w:name="a_UML" w:colFirst="0" w:colLast="0"/>
            <w:r>
              <w:t>[UML]</w:t>
            </w:r>
          </w:p>
        </w:tc>
        <w:tc>
          <w:tcPr>
            <w:tcW w:w="0" w:type="auto"/>
            <w:tcMar>
              <w:top w:w="15" w:type="dxa"/>
              <w:left w:w="15" w:type="dxa"/>
              <w:bottom w:w="15" w:type="dxa"/>
              <w:right w:w="15" w:type="dxa"/>
            </w:tcMar>
            <w:hideMark/>
          </w:tcPr>
          <w:p w14:paraId="14CE7DE2" w14:textId="77777777" w:rsidR="00000000" w:rsidRDefault="009D64FD">
            <w:pPr>
              <w:pStyle w:val="Bibliography"/>
              <w:rPr>
                <w:noProof/>
              </w:rPr>
            </w:pPr>
            <w:r>
              <w:t xml:space="preserve">Unified Modeling Language  </w:t>
            </w:r>
            <w:hyperlink r:id="rId72" w:history="1">
              <w:r>
                <w:rPr>
                  <w:rStyle w:val="Hyperlink"/>
                  <w:noProof/>
                </w:rPr>
                <w:t>http://www.uml.org/</w:t>
              </w:r>
            </w:hyperlink>
          </w:p>
        </w:tc>
      </w:tr>
      <w:tr w:rsidR="00000000" w14:paraId="6C49A9DA" w14:textId="77777777">
        <w:trPr>
          <w:tblCellSpacing w:w="15" w:type="dxa"/>
        </w:trPr>
        <w:tc>
          <w:tcPr>
            <w:tcW w:w="0" w:type="auto"/>
            <w:tcMar>
              <w:top w:w="15" w:type="dxa"/>
              <w:left w:w="15" w:type="dxa"/>
              <w:bottom w:w="15" w:type="dxa"/>
              <w:right w:w="15" w:type="dxa"/>
            </w:tcMar>
            <w:hideMark/>
          </w:tcPr>
          <w:p w14:paraId="6EBADFEB" w14:textId="77777777" w:rsidR="00000000" w:rsidRDefault="009D64FD">
            <w:pPr>
              <w:pStyle w:val="Bibliography"/>
            </w:pPr>
            <w:bookmarkStart w:id="12638" w:name="a_Unicode" w:colFirst="0" w:colLast="0"/>
            <w:bookmarkEnd w:id="12636"/>
            <w:bookmarkEnd w:id="12637"/>
            <w:r>
              <w:t xml:space="preserve">[Unicode] </w:t>
            </w:r>
          </w:p>
        </w:tc>
        <w:tc>
          <w:tcPr>
            <w:tcW w:w="0" w:type="auto"/>
            <w:tcMar>
              <w:top w:w="15" w:type="dxa"/>
              <w:left w:w="15" w:type="dxa"/>
              <w:bottom w:w="15" w:type="dxa"/>
              <w:right w:w="15" w:type="dxa"/>
            </w:tcMar>
            <w:hideMark/>
          </w:tcPr>
          <w:p w14:paraId="122D3B53" w14:textId="77777777" w:rsidR="00000000" w:rsidRDefault="009D64FD">
            <w:pPr>
              <w:pStyle w:val="Bibliography"/>
            </w:pPr>
            <w:r>
              <w:t xml:space="preserve">The Unicode Consortium, "Unicode,"  </w:t>
            </w:r>
            <w:hyperlink r:id="rId73" w:history="1">
              <w:r>
                <w:rPr>
                  <w:rStyle w:val="Hyperlink"/>
                </w:rPr>
                <w:t>http://www.unicode.org/</w:t>
              </w:r>
            </w:hyperlink>
            <w:r>
              <w:t>.</w:t>
            </w:r>
          </w:p>
        </w:tc>
      </w:tr>
      <w:tr w:rsidR="00000000" w14:paraId="5346FF9A" w14:textId="77777777">
        <w:trPr>
          <w:tblCellSpacing w:w="15" w:type="dxa"/>
        </w:trPr>
        <w:tc>
          <w:tcPr>
            <w:tcW w:w="0" w:type="auto"/>
            <w:tcMar>
              <w:top w:w="15" w:type="dxa"/>
              <w:left w:w="15" w:type="dxa"/>
              <w:bottom w:w="15" w:type="dxa"/>
              <w:right w:w="15" w:type="dxa"/>
            </w:tcMar>
            <w:hideMark/>
          </w:tcPr>
          <w:p w14:paraId="61061411" w14:textId="77777777" w:rsidR="00000000" w:rsidRDefault="009D64FD">
            <w:pPr>
              <w:pStyle w:val="Bibliography"/>
            </w:pPr>
            <w:bookmarkStart w:id="12639" w:name="a_CLDR" w:colFirst="0" w:colLast="0"/>
            <w:bookmarkEnd w:id="12638"/>
            <w:r>
              <w:t xml:space="preserve">[UnicodeCLDR] </w:t>
            </w:r>
          </w:p>
        </w:tc>
        <w:tc>
          <w:tcPr>
            <w:tcW w:w="0" w:type="auto"/>
            <w:tcMar>
              <w:top w:w="15" w:type="dxa"/>
              <w:left w:w="15" w:type="dxa"/>
              <w:bottom w:w="15" w:type="dxa"/>
              <w:right w:w="15" w:type="dxa"/>
            </w:tcMar>
            <w:hideMark/>
          </w:tcPr>
          <w:p w14:paraId="413CC464" w14:textId="77777777" w:rsidR="00000000" w:rsidRDefault="009D64FD">
            <w:pPr>
              <w:pStyle w:val="Bibliography"/>
            </w:pPr>
            <w:r>
              <w:t xml:space="preserve">Unicode, Inc., "Unicode Common Locale Data Repository,"  </w:t>
            </w:r>
            <w:hyperlink r:id="rId74" w:history="1">
              <w:r>
                <w:rPr>
                  <w:rStyle w:val="Hyperlink"/>
                </w:rPr>
                <w:t>http://sites.google.com/site/cldr/</w:t>
              </w:r>
            </w:hyperlink>
            <w:r>
              <w:t>.</w:t>
            </w:r>
          </w:p>
        </w:tc>
      </w:tr>
      <w:tr w:rsidR="00000000" w14:paraId="0AEAD9DA" w14:textId="77777777">
        <w:trPr>
          <w:tblCellSpacing w:w="15" w:type="dxa"/>
        </w:trPr>
        <w:tc>
          <w:tcPr>
            <w:tcW w:w="0" w:type="auto"/>
            <w:tcMar>
              <w:top w:w="15" w:type="dxa"/>
              <w:left w:w="15" w:type="dxa"/>
              <w:bottom w:w="15" w:type="dxa"/>
              <w:right w:w="15" w:type="dxa"/>
            </w:tcMar>
            <w:hideMark/>
          </w:tcPr>
          <w:p w14:paraId="65C89787" w14:textId="77777777" w:rsidR="00000000" w:rsidRDefault="009D64FD">
            <w:pPr>
              <w:pStyle w:val="Bibliography"/>
            </w:pPr>
            <w:bookmarkStart w:id="12640" w:name="a_UnicodeRegex" w:colFirst="0" w:colLast="0"/>
            <w:bookmarkEnd w:id="12639"/>
            <w:r>
              <w:t xml:space="preserve">[UnicodeRegex] </w:t>
            </w:r>
          </w:p>
        </w:tc>
        <w:tc>
          <w:tcPr>
            <w:tcW w:w="0" w:type="auto"/>
            <w:tcMar>
              <w:top w:w="15" w:type="dxa"/>
              <w:left w:w="15" w:type="dxa"/>
              <w:bottom w:w="15" w:type="dxa"/>
              <w:right w:w="15" w:type="dxa"/>
            </w:tcMar>
            <w:hideMark/>
          </w:tcPr>
          <w:p w14:paraId="5B69F50D" w14:textId="77777777" w:rsidR="00000000" w:rsidRDefault="009D64FD">
            <w:pPr>
              <w:pStyle w:val="Bibliography"/>
            </w:pPr>
            <w:r>
              <w:t>Unicode, Inc.,</w:t>
            </w:r>
            <w:r>
              <w:t xml:space="preserve"> "Unicode Regular Expressions,"  </w:t>
            </w:r>
            <w:hyperlink r:id="rId75" w:history="1">
              <w:r>
                <w:rPr>
                  <w:rStyle w:val="Hyperlink"/>
                </w:rPr>
                <w:t>http://www.unicode.org/reports/tr18/</w:t>
              </w:r>
            </w:hyperlink>
          </w:p>
        </w:tc>
      </w:tr>
      <w:tr w:rsidR="00000000" w14:paraId="47EF20BE" w14:textId="77777777">
        <w:trPr>
          <w:tblCellSpacing w:w="15" w:type="dxa"/>
        </w:trPr>
        <w:tc>
          <w:tcPr>
            <w:tcW w:w="0" w:type="auto"/>
            <w:tcMar>
              <w:top w:w="15" w:type="dxa"/>
              <w:left w:w="15" w:type="dxa"/>
              <w:bottom w:w="15" w:type="dxa"/>
              <w:right w:w="15" w:type="dxa"/>
            </w:tcMar>
            <w:hideMark/>
          </w:tcPr>
          <w:p w14:paraId="6EB449C6" w14:textId="77777777" w:rsidR="00000000" w:rsidRDefault="009D64FD">
            <w:pPr>
              <w:pStyle w:val="Bibliography"/>
            </w:pPr>
            <w:bookmarkStart w:id="12641" w:name="a_LDML" w:colFirst="0" w:colLast="0"/>
            <w:bookmarkEnd w:id="12640"/>
            <w:r>
              <w:t xml:space="preserve">[UnicodeLDML] </w:t>
            </w:r>
          </w:p>
        </w:tc>
        <w:tc>
          <w:tcPr>
            <w:tcW w:w="0" w:type="auto"/>
            <w:tcMar>
              <w:top w:w="15" w:type="dxa"/>
              <w:left w:w="15" w:type="dxa"/>
              <w:bottom w:w="15" w:type="dxa"/>
              <w:right w:w="15" w:type="dxa"/>
            </w:tcMar>
            <w:hideMark/>
          </w:tcPr>
          <w:p w14:paraId="157F1902" w14:textId="77777777" w:rsidR="00000000" w:rsidRDefault="009D64FD">
            <w:pPr>
              <w:pStyle w:val="Bibliography"/>
            </w:pPr>
            <w:r>
              <w:t xml:space="preserve">Unicode, Inc., "Unicode Locale Data Markup Language (LDML),"  </w:t>
            </w:r>
            <w:hyperlink r:id="rId76" w:history="1">
              <w:r>
                <w:rPr>
                  <w:rStyle w:val="Hyperlink"/>
                </w:rPr>
                <w:t>http://www.unicode.org/reports/tr35/.</w:t>
              </w:r>
            </w:hyperlink>
          </w:p>
        </w:tc>
      </w:tr>
      <w:tr w:rsidR="00000000" w14:paraId="6C2D84D7" w14:textId="77777777">
        <w:trPr>
          <w:tblCellSpacing w:w="15" w:type="dxa"/>
          <w:ins w:id="12642" w:author="Mike Beckerle" w:date="2019-09-17T18:32:00Z"/>
        </w:trPr>
        <w:tc>
          <w:tcPr>
            <w:tcW w:w="0" w:type="auto"/>
            <w:tcMar>
              <w:top w:w="15" w:type="dxa"/>
              <w:left w:w="15" w:type="dxa"/>
              <w:bottom w:w="15" w:type="dxa"/>
              <w:right w:w="15" w:type="dxa"/>
            </w:tcMar>
            <w:hideMark/>
          </w:tcPr>
          <w:p w14:paraId="3BC7E9A6" w14:textId="77777777" w:rsidR="00000000" w:rsidRDefault="009D64FD">
            <w:pPr>
              <w:pStyle w:val="Bibliography"/>
              <w:rPr>
                <w:ins w:id="12643" w:author="Mike Beckerle" w:date="2019-09-17T18:32:00Z"/>
              </w:rPr>
            </w:pPr>
            <w:bookmarkStart w:id="12644" w:name="Walmsely"/>
            <w:ins w:id="12645" w:author="Mike Beckerle" w:date="2019-09-17T18:32:00Z">
              <w:r>
                <w:t>[</w:t>
              </w:r>
              <w:r>
                <w:rPr>
                  <w:lang w:eastAsia="en-GB"/>
                </w:rPr>
                <w:t>Walmsley]</w:t>
              </w:r>
              <w:bookmarkEnd w:id="12644"/>
            </w:ins>
          </w:p>
        </w:tc>
        <w:tc>
          <w:tcPr>
            <w:tcW w:w="0" w:type="auto"/>
            <w:tcMar>
              <w:top w:w="15" w:type="dxa"/>
              <w:left w:w="15" w:type="dxa"/>
              <w:bottom w:w="15" w:type="dxa"/>
              <w:right w:w="15" w:type="dxa"/>
            </w:tcMar>
            <w:hideMark/>
          </w:tcPr>
          <w:p w14:paraId="7F5B49DC" w14:textId="77777777" w:rsidR="00000000" w:rsidRDefault="009D64FD">
            <w:pPr>
              <w:spacing w:before="100" w:beforeAutospacing="1" w:after="100" w:afterAutospacing="1"/>
              <w:rPr>
                <w:ins w:id="12646" w:author="Mike Beckerle" w:date="2019-09-17T18:32:00Z"/>
                <w:rFonts w:cs="Arial"/>
                <w:lang w:eastAsia="en-GB"/>
              </w:rPr>
            </w:pPr>
            <w:ins w:id="12647" w:author="Mike Beckerle" w:date="2019-09-17T18:32:00Z">
              <w:r>
                <w:rPr>
                  <w:rFonts w:cs="Arial"/>
                  <w:lang w:eastAsia="en-GB"/>
                </w:rPr>
                <w:t>Definitive XML Schema (Walmsley, ISBN 0-13-065567-8) page 390, Section 17.8, Table 17-6 says "A child element-type name which must be prefixed if it is i</w:t>
              </w:r>
              <w:r>
                <w:rPr>
                  <w:rFonts w:cs="Arial"/>
                  <w:lang w:eastAsia="en-GB"/>
                </w:rPr>
                <w:t>n a namespace".</w:t>
              </w:r>
            </w:ins>
          </w:p>
        </w:tc>
      </w:tr>
      <w:tr w:rsidR="00000000" w14:paraId="12650721" w14:textId="77777777">
        <w:trPr>
          <w:tblCellSpacing w:w="15" w:type="dxa"/>
        </w:trPr>
        <w:tc>
          <w:tcPr>
            <w:tcW w:w="0" w:type="auto"/>
            <w:tcMar>
              <w:top w:w="15" w:type="dxa"/>
              <w:left w:w="15" w:type="dxa"/>
              <w:bottom w:w="15" w:type="dxa"/>
              <w:right w:w="15" w:type="dxa"/>
            </w:tcMar>
            <w:hideMark/>
          </w:tcPr>
          <w:p w14:paraId="294E1921" w14:textId="77777777" w:rsidR="00000000" w:rsidRDefault="009D64FD">
            <w:pPr>
              <w:pStyle w:val="Bibliography"/>
            </w:pPr>
            <w:bookmarkStart w:id="12648" w:name="a_XDR" w:colFirst="0" w:colLast="0"/>
            <w:r>
              <w:t>[XDR]</w:t>
            </w:r>
          </w:p>
        </w:tc>
        <w:tc>
          <w:tcPr>
            <w:tcW w:w="0" w:type="auto"/>
            <w:tcMar>
              <w:top w:w="15" w:type="dxa"/>
              <w:left w:w="15" w:type="dxa"/>
              <w:bottom w:w="15" w:type="dxa"/>
              <w:right w:w="15" w:type="dxa"/>
            </w:tcMar>
            <w:hideMark/>
          </w:tcPr>
          <w:p w14:paraId="3426C58E" w14:textId="77777777" w:rsidR="00000000" w:rsidRDefault="009D64FD">
            <w:pPr>
              <w:pStyle w:val="HTMLPreformatted"/>
              <w:rPr>
                <w:rFonts w:ascii="Arial" w:hAnsi="Arial" w:cs="Arial"/>
              </w:rPr>
            </w:pPr>
            <w:r>
              <w:rPr>
                <w:rFonts w:ascii="Arial" w:hAnsi="Arial" w:cs="Arial"/>
                <w:noProof/>
              </w:rPr>
              <w:t xml:space="preserve">RFC 4506:  </w:t>
            </w:r>
            <w:r>
              <w:rPr>
                <w:rFonts w:ascii="Arial" w:hAnsi="Arial" w:cs="Arial"/>
              </w:rPr>
              <w:t>XDR: External Data Representation Standard</w:t>
            </w:r>
          </w:p>
          <w:p w14:paraId="4E75A5C3" w14:textId="77777777" w:rsidR="00000000" w:rsidRDefault="009D64FD">
            <w:pPr>
              <w:pStyle w:val="Bibliography"/>
              <w:tabs>
                <w:tab w:val="left" w:pos="720"/>
              </w:tabs>
            </w:pPr>
            <w:r>
              <w:t xml:space="preserve">IETF (Internet Engineering Task Force), 2006. </w:t>
            </w:r>
            <w:hyperlink r:id="rId77" w:history="1">
              <w:r>
                <w:rPr>
                  <w:rStyle w:val="Hyperlink"/>
                </w:rPr>
                <w:t>http://tools.ietf.org/html/rfc4506</w:t>
              </w:r>
            </w:hyperlink>
          </w:p>
        </w:tc>
      </w:tr>
      <w:tr w:rsidR="00000000" w14:paraId="6526A753" w14:textId="77777777">
        <w:trPr>
          <w:tblCellSpacing w:w="15" w:type="dxa"/>
        </w:trPr>
        <w:tc>
          <w:tcPr>
            <w:tcW w:w="0" w:type="auto"/>
            <w:tcMar>
              <w:top w:w="15" w:type="dxa"/>
              <w:left w:w="15" w:type="dxa"/>
              <w:bottom w:w="15" w:type="dxa"/>
              <w:right w:w="15" w:type="dxa"/>
            </w:tcMar>
            <w:hideMark/>
          </w:tcPr>
          <w:p w14:paraId="48CF35EF" w14:textId="77777777" w:rsidR="00000000" w:rsidRDefault="009D64FD">
            <w:pPr>
              <w:pStyle w:val="Bibliography"/>
              <w:tabs>
                <w:tab w:val="left" w:pos="720"/>
              </w:tabs>
            </w:pPr>
            <w:bookmarkStart w:id="12649" w:name="a_XML10" w:colFirst="0" w:colLast="0"/>
            <w:bookmarkEnd w:id="12641"/>
            <w:bookmarkEnd w:id="12648"/>
            <w:r>
              <w:t xml:space="preserve">[XML1.0] </w:t>
            </w:r>
          </w:p>
        </w:tc>
        <w:tc>
          <w:tcPr>
            <w:tcW w:w="0" w:type="auto"/>
            <w:tcMar>
              <w:top w:w="15" w:type="dxa"/>
              <w:left w:w="15" w:type="dxa"/>
              <w:bottom w:w="15" w:type="dxa"/>
              <w:right w:w="15" w:type="dxa"/>
            </w:tcMar>
            <w:hideMark/>
          </w:tcPr>
          <w:p w14:paraId="5054ED76" w14:textId="77777777" w:rsidR="00000000" w:rsidRDefault="009D64FD">
            <w:pPr>
              <w:pStyle w:val="Bibliography"/>
              <w:tabs>
                <w:tab w:val="left" w:pos="720"/>
              </w:tabs>
            </w:pPr>
            <w:r>
              <w:t>W3C, "Extensible Markup Language (XM</w:t>
            </w:r>
            <w:r>
              <w:t xml:space="preserve">L) 1.0 (Fifth Edition)," 26 November 2008.  </w:t>
            </w:r>
            <w:hyperlink r:id="rId78" w:history="1">
              <w:r>
                <w:rPr>
                  <w:rStyle w:val="Hyperlink"/>
                </w:rPr>
                <w:t>http://www.w3.org/TR/REC-xml</w:t>
              </w:r>
            </w:hyperlink>
          </w:p>
        </w:tc>
      </w:tr>
      <w:tr w:rsidR="00000000" w14:paraId="39CE4B58" w14:textId="77777777">
        <w:trPr>
          <w:tblCellSpacing w:w="15" w:type="dxa"/>
        </w:trPr>
        <w:tc>
          <w:tcPr>
            <w:tcW w:w="0" w:type="auto"/>
            <w:tcMar>
              <w:top w:w="15" w:type="dxa"/>
              <w:left w:w="15" w:type="dxa"/>
              <w:bottom w:w="15" w:type="dxa"/>
              <w:right w:w="15" w:type="dxa"/>
            </w:tcMar>
            <w:hideMark/>
          </w:tcPr>
          <w:p w14:paraId="16EE04BB" w14:textId="77777777" w:rsidR="00000000" w:rsidRDefault="009D64FD">
            <w:pPr>
              <w:pStyle w:val="Bibliography"/>
              <w:tabs>
                <w:tab w:val="left" w:pos="720"/>
              </w:tabs>
            </w:pPr>
            <w:bookmarkStart w:id="12650" w:name="a_XML11" w:colFirst="0" w:colLast="0"/>
            <w:bookmarkEnd w:id="12649"/>
            <w:r>
              <w:t xml:space="preserve">[XML1.1] </w:t>
            </w:r>
          </w:p>
        </w:tc>
        <w:tc>
          <w:tcPr>
            <w:tcW w:w="0" w:type="auto"/>
            <w:tcMar>
              <w:top w:w="15" w:type="dxa"/>
              <w:left w:w="15" w:type="dxa"/>
              <w:bottom w:w="15" w:type="dxa"/>
              <w:right w:w="15" w:type="dxa"/>
            </w:tcMar>
            <w:hideMark/>
          </w:tcPr>
          <w:p w14:paraId="44382AC9" w14:textId="77777777" w:rsidR="00000000" w:rsidRDefault="009D64FD">
            <w:pPr>
              <w:pStyle w:val="Bibliography"/>
              <w:tabs>
                <w:tab w:val="left" w:pos="720"/>
              </w:tabs>
            </w:pPr>
            <w:r>
              <w:t xml:space="preserve">W3C, "Extensible Markup Language (XML) 1.1 (Second Edition)," 16 August 2006.  </w:t>
            </w:r>
            <w:hyperlink r:id="rId79" w:history="1">
              <w:r>
                <w:rPr>
                  <w:rStyle w:val="Hyperlink"/>
                </w:rPr>
                <w:t>http://www.w3.org/TR/xml11/</w:t>
              </w:r>
            </w:hyperlink>
          </w:p>
        </w:tc>
      </w:tr>
      <w:tr w:rsidR="00000000" w14:paraId="3E192E82" w14:textId="77777777">
        <w:trPr>
          <w:tblCellSpacing w:w="15" w:type="dxa"/>
        </w:trPr>
        <w:tc>
          <w:tcPr>
            <w:tcW w:w="0" w:type="auto"/>
            <w:tcMar>
              <w:top w:w="15" w:type="dxa"/>
              <w:left w:w="15" w:type="dxa"/>
              <w:bottom w:w="15" w:type="dxa"/>
              <w:right w:w="15" w:type="dxa"/>
            </w:tcMar>
            <w:hideMark/>
          </w:tcPr>
          <w:p w14:paraId="3A2D3F25" w14:textId="77777777" w:rsidR="00000000" w:rsidRDefault="009D64FD">
            <w:pPr>
              <w:pStyle w:val="Bibliography"/>
              <w:tabs>
                <w:tab w:val="left" w:pos="720"/>
              </w:tabs>
            </w:pPr>
            <w:bookmarkStart w:id="12651" w:name="a_XMLInfoset" w:colFirst="0" w:colLast="0"/>
            <w:bookmarkEnd w:id="12650"/>
            <w:r>
              <w:t xml:space="preserve">[XMLInfoset] </w:t>
            </w:r>
          </w:p>
        </w:tc>
        <w:tc>
          <w:tcPr>
            <w:tcW w:w="0" w:type="auto"/>
            <w:tcMar>
              <w:top w:w="15" w:type="dxa"/>
              <w:left w:w="15" w:type="dxa"/>
              <w:bottom w:w="15" w:type="dxa"/>
              <w:right w:w="15" w:type="dxa"/>
            </w:tcMar>
            <w:hideMark/>
          </w:tcPr>
          <w:p w14:paraId="74DC2F8D" w14:textId="77777777" w:rsidR="00000000" w:rsidRDefault="009D64FD">
            <w:pPr>
              <w:pStyle w:val="Bibliography"/>
              <w:tabs>
                <w:tab w:val="left" w:pos="720"/>
              </w:tabs>
            </w:pPr>
            <w:r>
              <w:t xml:space="preserve">W3C, "XML Information Set (Second Edition)," 4 February 2004.  </w:t>
            </w:r>
            <w:hyperlink r:id="rId80" w:history="1">
              <w:r>
                <w:rPr>
                  <w:rStyle w:val="Hyperlink"/>
                </w:rPr>
                <w:t>http://www.w3.org/TR/xml-infoset</w:t>
              </w:r>
            </w:hyperlink>
          </w:p>
        </w:tc>
      </w:tr>
      <w:tr w:rsidR="00000000" w14:paraId="0AEAA9B7" w14:textId="77777777">
        <w:trPr>
          <w:tblCellSpacing w:w="15" w:type="dxa"/>
        </w:trPr>
        <w:tc>
          <w:tcPr>
            <w:tcW w:w="0" w:type="auto"/>
            <w:tcMar>
              <w:top w:w="15" w:type="dxa"/>
              <w:left w:w="15" w:type="dxa"/>
              <w:bottom w:w="15" w:type="dxa"/>
              <w:right w:w="15" w:type="dxa"/>
            </w:tcMar>
            <w:hideMark/>
          </w:tcPr>
          <w:p w14:paraId="6719F57C" w14:textId="77777777" w:rsidR="00000000" w:rsidRDefault="009D64FD">
            <w:pPr>
              <w:pStyle w:val="Bibliography"/>
              <w:tabs>
                <w:tab w:val="left" w:pos="720"/>
              </w:tabs>
            </w:pPr>
            <w:bookmarkStart w:id="12652" w:name="a_XMLNamespaces" w:colFirst="0" w:colLast="0"/>
            <w:bookmarkEnd w:id="12651"/>
            <w:r>
              <w:t xml:space="preserve">[XMLNamespaces] </w:t>
            </w:r>
          </w:p>
        </w:tc>
        <w:tc>
          <w:tcPr>
            <w:tcW w:w="0" w:type="auto"/>
            <w:tcMar>
              <w:top w:w="15" w:type="dxa"/>
              <w:left w:w="15" w:type="dxa"/>
              <w:bottom w:w="15" w:type="dxa"/>
              <w:right w:w="15" w:type="dxa"/>
            </w:tcMar>
            <w:hideMark/>
          </w:tcPr>
          <w:p w14:paraId="69EB8217" w14:textId="77777777" w:rsidR="00000000" w:rsidRDefault="009D64FD">
            <w:pPr>
              <w:pStyle w:val="Bibliography"/>
              <w:tabs>
                <w:tab w:val="left" w:pos="720"/>
              </w:tabs>
            </w:pPr>
            <w:r>
              <w:t>W3C, "</w:t>
            </w:r>
            <w:r>
              <w:t xml:space="preserve">Namespaces in XML 1.0 (Third Edition)," 8 December 2009.  </w:t>
            </w:r>
            <w:hyperlink r:id="rId81" w:history="1">
              <w:r>
                <w:rPr>
                  <w:rStyle w:val="Hyperlink"/>
                </w:rPr>
                <w:t>http://www.w3.org/TR/REC-xml-names/</w:t>
              </w:r>
            </w:hyperlink>
          </w:p>
        </w:tc>
      </w:tr>
      <w:tr w:rsidR="00000000" w14:paraId="541B6AB0" w14:textId="77777777">
        <w:trPr>
          <w:tblCellSpacing w:w="15" w:type="dxa"/>
        </w:trPr>
        <w:tc>
          <w:tcPr>
            <w:tcW w:w="0" w:type="auto"/>
            <w:tcMar>
              <w:top w:w="15" w:type="dxa"/>
              <w:left w:w="15" w:type="dxa"/>
              <w:bottom w:w="15" w:type="dxa"/>
              <w:right w:w="15" w:type="dxa"/>
            </w:tcMar>
            <w:hideMark/>
          </w:tcPr>
          <w:p w14:paraId="677D8089" w14:textId="77777777" w:rsidR="00000000" w:rsidRDefault="009D64FD">
            <w:pPr>
              <w:pStyle w:val="Bibliography"/>
              <w:tabs>
                <w:tab w:val="left" w:pos="720"/>
              </w:tabs>
            </w:pPr>
            <w:bookmarkStart w:id="12653" w:name="a_XSDL" w:colFirst="0" w:colLast="0"/>
            <w:bookmarkEnd w:id="12652"/>
            <w:r>
              <w:t xml:space="preserve">[XSDL] </w:t>
            </w:r>
          </w:p>
        </w:tc>
        <w:tc>
          <w:tcPr>
            <w:tcW w:w="0" w:type="auto"/>
            <w:tcMar>
              <w:top w:w="15" w:type="dxa"/>
              <w:left w:w="15" w:type="dxa"/>
              <w:bottom w:w="15" w:type="dxa"/>
              <w:right w:w="15" w:type="dxa"/>
            </w:tcMar>
            <w:hideMark/>
          </w:tcPr>
          <w:p w14:paraId="54B8E44E" w14:textId="77777777" w:rsidR="00000000" w:rsidRDefault="009D64FD">
            <w:pPr>
              <w:pStyle w:val="Bibliography"/>
              <w:tabs>
                <w:tab w:val="left" w:pos="720"/>
              </w:tabs>
            </w:pPr>
            <w:r>
              <w:t xml:space="preserve">W3C, "XML Schema,"  </w:t>
            </w:r>
            <w:hyperlink r:id="rId82" w:history="1">
              <w:r>
                <w:rPr>
                  <w:rStyle w:val="Hyperlink"/>
                </w:rPr>
                <w:t>http://www.w3.org/XML/Schema</w:t>
              </w:r>
            </w:hyperlink>
          </w:p>
        </w:tc>
      </w:tr>
      <w:tr w:rsidR="00000000" w14:paraId="3E288C57" w14:textId="77777777">
        <w:trPr>
          <w:tblCellSpacing w:w="15" w:type="dxa"/>
        </w:trPr>
        <w:tc>
          <w:tcPr>
            <w:tcW w:w="0" w:type="auto"/>
            <w:tcMar>
              <w:top w:w="15" w:type="dxa"/>
              <w:left w:w="15" w:type="dxa"/>
              <w:bottom w:w="15" w:type="dxa"/>
              <w:right w:w="15" w:type="dxa"/>
            </w:tcMar>
            <w:hideMark/>
          </w:tcPr>
          <w:p w14:paraId="3AD8C06C" w14:textId="77777777" w:rsidR="00000000" w:rsidRDefault="009D64FD">
            <w:pPr>
              <w:pStyle w:val="Bibliography"/>
              <w:tabs>
                <w:tab w:val="left" w:pos="720"/>
              </w:tabs>
            </w:pPr>
            <w:bookmarkStart w:id="12654" w:name="a_XPath" w:colFirst="0" w:colLast="0"/>
            <w:bookmarkEnd w:id="12653"/>
            <w:r>
              <w:t>[XPath</w:t>
            </w:r>
            <w:r>
              <w:t xml:space="preserve">] </w:t>
            </w:r>
          </w:p>
        </w:tc>
        <w:tc>
          <w:tcPr>
            <w:tcW w:w="0" w:type="auto"/>
            <w:tcMar>
              <w:top w:w="15" w:type="dxa"/>
              <w:left w:w="15" w:type="dxa"/>
              <w:bottom w:w="15" w:type="dxa"/>
              <w:right w:w="15" w:type="dxa"/>
            </w:tcMar>
            <w:hideMark/>
          </w:tcPr>
          <w:p w14:paraId="285ACAF3" w14:textId="77777777" w:rsidR="00000000" w:rsidRDefault="009D64FD">
            <w:pPr>
              <w:pStyle w:val="Bibliography"/>
              <w:tabs>
                <w:tab w:val="left" w:pos="720"/>
              </w:tabs>
            </w:pPr>
            <w:r>
              <w:t xml:space="preserve">W3C, "XML Path Language (XPath) 2.0 (Second Edition),"  </w:t>
            </w:r>
            <w:hyperlink r:id="rId83" w:history="1">
              <w:r>
                <w:rPr>
                  <w:rStyle w:val="Hyperlink"/>
                </w:rPr>
                <w:t>http://www.w3.org/TR/xpath20/</w:t>
              </w:r>
            </w:hyperlink>
          </w:p>
        </w:tc>
      </w:tr>
      <w:tr w:rsidR="00000000" w14:paraId="32EE2470" w14:textId="77777777">
        <w:trPr>
          <w:tblCellSpacing w:w="15" w:type="dxa"/>
        </w:trPr>
        <w:tc>
          <w:tcPr>
            <w:tcW w:w="0" w:type="auto"/>
            <w:tcMar>
              <w:top w:w="15" w:type="dxa"/>
              <w:left w:w="15" w:type="dxa"/>
              <w:bottom w:w="15" w:type="dxa"/>
              <w:right w:w="15" w:type="dxa"/>
            </w:tcMar>
            <w:hideMark/>
          </w:tcPr>
          <w:p w14:paraId="349CCB0F" w14:textId="77777777" w:rsidR="00000000" w:rsidRDefault="009D64FD">
            <w:pPr>
              <w:pStyle w:val="Bibliography"/>
              <w:tabs>
                <w:tab w:val="left" w:pos="720"/>
              </w:tabs>
            </w:pPr>
            <w:bookmarkStart w:id="12655" w:name="a_XSDL_Part1" w:colFirst="0" w:colLast="0"/>
            <w:bookmarkEnd w:id="12654"/>
            <w:r>
              <w:t xml:space="preserve">[XSDLV1] </w:t>
            </w:r>
          </w:p>
        </w:tc>
        <w:tc>
          <w:tcPr>
            <w:tcW w:w="0" w:type="auto"/>
            <w:tcMar>
              <w:top w:w="15" w:type="dxa"/>
              <w:left w:w="15" w:type="dxa"/>
              <w:bottom w:w="15" w:type="dxa"/>
              <w:right w:w="15" w:type="dxa"/>
            </w:tcMar>
            <w:hideMark/>
          </w:tcPr>
          <w:p w14:paraId="7E26D609" w14:textId="77777777" w:rsidR="00000000" w:rsidRDefault="009D64FD">
            <w:pPr>
              <w:pStyle w:val="Bibliography"/>
              <w:tabs>
                <w:tab w:val="left" w:pos="720"/>
              </w:tabs>
              <w:rPr>
                <w:color w:val="0000FF"/>
                <w:u w:val="single"/>
              </w:rPr>
            </w:pPr>
            <w:r>
              <w:t xml:space="preserve">W3C, XML Schema Part 1: Structures  </w:t>
            </w:r>
            <w:hyperlink r:id="rId84" w:history="1">
              <w:r>
                <w:rPr>
                  <w:rStyle w:val="Hyperlink"/>
                </w:rPr>
                <w:t>http://www.w3.org/TR/xml</w:t>
              </w:r>
              <w:r>
                <w:rPr>
                  <w:rStyle w:val="Hyperlink"/>
                </w:rPr>
                <w:t>schema-1/</w:t>
              </w:r>
            </w:hyperlink>
            <w:r>
              <w:t xml:space="preserve"> XML Schema Part 2: Datatypes </w:t>
            </w:r>
            <w:hyperlink r:id="rId85" w:history="1">
              <w:r>
                <w:rPr>
                  <w:rStyle w:val="Hyperlink"/>
                </w:rPr>
                <w:t>http://www.w3.org/TR/xmlschema-2/</w:t>
              </w:r>
            </w:hyperlink>
            <w:r>
              <w:rPr>
                <w:rStyle w:val="Hyperlink"/>
              </w:rPr>
              <w:t xml:space="preserve"> </w:t>
            </w:r>
            <w:r>
              <w:t>, 28 October 2004.</w:t>
            </w:r>
          </w:p>
        </w:tc>
      </w:tr>
    </w:tbl>
    <w:p w14:paraId="74F89841" w14:textId="77777777" w:rsidR="00000000" w:rsidRDefault="009D64FD">
      <w:pPr>
        <w:pStyle w:val="Heading1"/>
        <w:rPr>
          <w:rFonts w:eastAsia="Times New Roman"/>
        </w:rPr>
      </w:pPr>
      <w:bookmarkStart w:id="12656" w:name="_Toc396135694"/>
      <w:bookmarkStart w:id="12657" w:name="_Toc397515368"/>
      <w:bookmarkStart w:id="12658" w:name="_Toc396135695"/>
      <w:bookmarkStart w:id="12659" w:name="_Toc397515369"/>
      <w:bookmarkStart w:id="12660" w:name="_Toc396135696"/>
      <w:bookmarkStart w:id="12661" w:name="_Toc397515370"/>
      <w:bookmarkStart w:id="12662" w:name="_Toc396135697"/>
      <w:bookmarkStart w:id="12663" w:name="_Toc397515371"/>
      <w:bookmarkStart w:id="12664" w:name="_Toc396135698"/>
      <w:bookmarkStart w:id="12665" w:name="_Toc397515372"/>
      <w:bookmarkStart w:id="12666" w:name="_Toc396135699"/>
      <w:bookmarkStart w:id="12667" w:name="_Toc397515373"/>
      <w:bookmarkStart w:id="12668" w:name="_Toc396135700"/>
      <w:bookmarkStart w:id="12669" w:name="_Toc397515374"/>
      <w:bookmarkStart w:id="12670" w:name="_Toc396135701"/>
      <w:bookmarkStart w:id="12671" w:name="_Toc397515375"/>
      <w:bookmarkStart w:id="12672" w:name="_Toc396135702"/>
      <w:bookmarkStart w:id="12673" w:name="_Toc397515376"/>
      <w:bookmarkStart w:id="12674" w:name="_Toc396135703"/>
      <w:bookmarkStart w:id="12675" w:name="_Toc397515377"/>
      <w:bookmarkStart w:id="12676" w:name="_Toc396135704"/>
      <w:bookmarkStart w:id="12677" w:name="_Toc397515378"/>
      <w:bookmarkStart w:id="12678" w:name="_Toc396135705"/>
      <w:bookmarkStart w:id="12679" w:name="_Toc397515379"/>
      <w:bookmarkStart w:id="12680" w:name="_Toc396135706"/>
      <w:bookmarkStart w:id="12681" w:name="_Toc397515380"/>
      <w:bookmarkStart w:id="12682" w:name="_Toc396135707"/>
      <w:bookmarkStart w:id="12683" w:name="_Toc397515381"/>
      <w:bookmarkStart w:id="12684" w:name="_Toc396135708"/>
      <w:bookmarkStart w:id="12685" w:name="_Toc397515382"/>
      <w:bookmarkStart w:id="12686" w:name="_Toc396135709"/>
      <w:bookmarkStart w:id="12687" w:name="_Toc397515383"/>
      <w:bookmarkStart w:id="12688" w:name="_Toc396135710"/>
      <w:bookmarkStart w:id="12689" w:name="_Toc397515384"/>
      <w:bookmarkStart w:id="12690" w:name="_Toc396135711"/>
      <w:bookmarkStart w:id="12691" w:name="_Toc397515385"/>
      <w:bookmarkStart w:id="12692" w:name="_Toc396135712"/>
      <w:bookmarkStart w:id="12693" w:name="_Toc397515386"/>
      <w:bookmarkStart w:id="12694" w:name="_Toc396135713"/>
      <w:bookmarkStart w:id="12695" w:name="_Toc397515387"/>
      <w:bookmarkStart w:id="12696" w:name="_Toc396135714"/>
      <w:bookmarkStart w:id="12697" w:name="_Toc397515388"/>
      <w:bookmarkStart w:id="12698" w:name="_Toc385242977"/>
      <w:bookmarkStart w:id="12699" w:name="_Toc391466383"/>
      <w:bookmarkStart w:id="12700" w:name="_Toc393357125"/>
      <w:bookmarkStart w:id="12701" w:name="_Toc393999693"/>
      <w:bookmarkStart w:id="12702" w:name="_Toc393999948"/>
      <w:bookmarkStart w:id="12703" w:name="_Toc394584739"/>
      <w:bookmarkStart w:id="12704" w:name="_Toc396135715"/>
      <w:bookmarkStart w:id="12705" w:name="_Toc397515389"/>
      <w:bookmarkStart w:id="12706" w:name="_Toc385242978"/>
      <w:bookmarkStart w:id="12707" w:name="_Toc391466384"/>
      <w:bookmarkStart w:id="12708" w:name="_Toc393357126"/>
      <w:bookmarkStart w:id="12709" w:name="_Toc393999694"/>
      <w:bookmarkStart w:id="12710" w:name="_Toc393999949"/>
      <w:bookmarkStart w:id="12711" w:name="_Toc394584740"/>
      <w:bookmarkStart w:id="12712" w:name="_Toc396135716"/>
      <w:bookmarkStart w:id="12713" w:name="_Toc397515390"/>
      <w:bookmarkStart w:id="12714" w:name="_Toc385242979"/>
      <w:bookmarkStart w:id="12715" w:name="_Toc391466385"/>
      <w:bookmarkStart w:id="12716" w:name="_Toc393357127"/>
      <w:bookmarkStart w:id="12717" w:name="_Toc393999695"/>
      <w:bookmarkStart w:id="12718" w:name="_Toc393999950"/>
      <w:bookmarkStart w:id="12719" w:name="_Toc394584741"/>
      <w:bookmarkStart w:id="12720" w:name="_Toc396135717"/>
      <w:bookmarkStart w:id="12721" w:name="_Toc397515391"/>
      <w:bookmarkStart w:id="12722" w:name="_Toc385242980"/>
      <w:bookmarkStart w:id="12723" w:name="_Toc391466386"/>
      <w:bookmarkStart w:id="12724" w:name="_Toc393357128"/>
      <w:bookmarkStart w:id="12725" w:name="_Toc393999696"/>
      <w:bookmarkStart w:id="12726" w:name="_Toc393999951"/>
      <w:bookmarkStart w:id="12727" w:name="_Toc394584742"/>
      <w:bookmarkStart w:id="12728" w:name="_Toc396135718"/>
      <w:bookmarkStart w:id="12729" w:name="_Toc397515392"/>
      <w:bookmarkStart w:id="12730" w:name="_Toc385242981"/>
      <w:bookmarkStart w:id="12731" w:name="_Toc391466387"/>
      <w:bookmarkStart w:id="12732" w:name="_Toc393357129"/>
      <w:bookmarkStart w:id="12733" w:name="_Toc393999697"/>
      <w:bookmarkStart w:id="12734" w:name="_Toc393999952"/>
      <w:bookmarkStart w:id="12735" w:name="_Toc394584743"/>
      <w:bookmarkStart w:id="12736" w:name="_Toc396135719"/>
      <w:bookmarkStart w:id="12737" w:name="_Toc397515393"/>
      <w:bookmarkStart w:id="12738" w:name="_Toc25589910"/>
      <w:bookmarkEnd w:id="12655"/>
      <w:bookmarkEnd w:id="12656"/>
      <w:bookmarkEnd w:id="12657"/>
      <w:bookmarkEnd w:id="12658"/>
      <w:bookmarkEnd w:id="12659"/>
      <w:bookmarkEnd w:id="12660"/>
      <w:bookmarkEnd w:id="12661"/>
      <w:bookmarkEnd w:id="12662"/>
      <w:bookmarkEnd w:id="12663"/>
      <w:bookmarkEnd w:id="12664"/>
      <w:bookmarkEnd w:id="12665"/>
      <w:bookmarkEnd w:id="12666"/>
      <w:bookmarkEnd w:id="12667"/>
      <w:bookmarkEnd w:id="12668"/>
      <w:bookmarkEnd w:id="12669"/>
      <w:bookmarkEnd w:id="12670"/>
      <w:bookmarkEnd w:id="12671"/>
      <w:bookmarkEnd w:id="12672"/>
      <w:bookmarkEnd w:id="12673"/>
      <w:bookmarkEnd w:id="12674"/>
      <w:bookmarkEnd w:id="12675"/>
      <w:bookmarkEnd w:id="12676"/>
      <w:bookmarkEnd w:id="12677"/>
      <w:bookmarkEnd w:id="12678"/>
      <w:bookmarkEnd w:id="12679"/>
      <w:bookmarkEnd w:id="12680"/>
      <w:bookmarkEnd w:id="12681"/>
      <w:bookmarkEnd w:id="12682"/>
      <w:bookmarkEnd w:id="12683"/>
      <w:bookmarkEnd w:id="12684"/>
      <w:bookmarkEnd w:id="12685"/>
      <w:bookmarkEnd w:id="12686"/>
      <w:bookmarkEnd w:id="12687"/>
      <w:bookmarkEnd w:id="12688"/>
      <w:bookmarkEnd w:id="12689"/>
      <w:bookmarkEnd w:id="12690"/>
      <w:bookmarkEnd w:id="12691"/>
      <w:bookmarkEnd w:id="12692"/>
      <w:bookmarkEnd w:id="12693"/>
      <w:bookmarkEnd w:id="12694"/>
      <w:bookmarkEnd w:id="12695"/>
      <w:bookmarkEnd w:id="12696"/>
      <w:bookmarkEnd w:id="12697"/>
      <w:bookmarkEnd w:id="12698"/>
      <w:bookmarkEnd w:id="12699"/>
      <w:bookmarkEnd w:id="12700"/>
      <w:bookmarkEnd w:id="12701"/>
      <w:bookmarkEnd w:id="12702"/>
      <w:bookmarkEnd w:id="12703"/>
      <w:bookmarkEnd w:id="12704"/>
      <w:bookmarkEnd w:id="12705"/>
      <w:bookmarkEnd w:id="12706"/>
      <w:bookmarkEnd w:id="12707"/>
      <w:bookmarkEnd w:id="12708"/>
      <w:bookmarkEnd w:id="12709"/>
      <w:bookmarkEnd w:id="12710"/>
      <w:bookmarkEnd w:id="12711"/>
      <w:bookmarkEnd w:id="12712"/>
      <w:bookmarkEnd w:id="12713"/>
      <w:bookmarkEnd w:id="12714"/>
      <w:bookmarkEnd w:id="12715"/>
      <w:bookmarkEnd w:id="12716"/>
      <w:bookmarkEnd w:id="12717"/>
      <w:bookmarkEnd w:id="12718"/>
      <w:bookmarkEnd w:id="12719"/>
      <w:bookmarkEnd w:id="12720"/>
      <w:bookmarkEnd w:id="12721"/>
      <w:bookmarkEnd w:id="12722"/>
      <w:bookmarkEnd w:id="12723"/>
      <w:bookmarkEnd w:id="12724"/>
      <w:bookmarkEnd w:id="12725"/>
      <w:bookmarkEnd w:id="12726"/>
      <w:bookmarkEnd w:id="12727"/>
      <w:bookmarkEnd w:id="12728"/>
      <w:bookmarkEnd w:id="12729"/>
      <w:bookmarkEnd w:id="12730"/>
      <w:bookmarkEnd w:id="12731"/>
      <w:bookmarkEnd w:id="12732"/>
      <w:bookmarkEnd w:id="12733"/>
      <w:bookmarkEnd w:id="12734"/>
      <w:bookmarkEnd w:id="12735"/>
      <w:bookmarkEnd w:id="12736"/>
      <w:bookmarkEnd w:id="12737"/>
      <w:r>
        <w:rPr>
          <w:rFonts w:eastAsia="Times New Roman"/>
        </w:rPr>
        <w:t xml:space="preserve">Appendix A: </w:t>
      </w:r>
      <w:bookmarkStart w:id="12739" w:name="_Toc362445423"/>
      <w:bookmarkStart w:id="12740" w:name="_Toc363909391"/>
      <w:bookmarkStart w:id="12741" w:name="_Toc364463819"/>
      <w:bookmarkStart w:id="12742" w:name="_Toc366078423"/>
      <w:bookmarkStart w:id="12743" w:name="_Toc366079038"/>
      <w:bookmarkStart w:id="12744" w:name="_Toc366080023"/>
      <w:bookmarkStart w:id="12745" w:name="_Toc366080635"/>
      <w:bookmarkStart w:id="12746" w:name="_Toc366081244"/>
      <w:bookmarkStart w:id="12747" w:name="_Toc366505584"/>
      <w:bookmarkStart w:id="12748" w:name="_Toc366508953"/>
      <w:bookmarkStart w:id="12749" w:name="_Toc366513454"/>
      <w:bookmarkStart w:id="12750" w:name="_Toc366574643"/>
      <w:bookmarkStart w:id="12751" w:name="_Toc366578436"/>
      <w:bookmarkStart w:id="12752" w:name="_Toc366579030"/>
      <w:bookmarkStart w:id="12753" w:name="_Toc366579622"/>
      <w:bookmarkStart w:id="12754" w:name="_Toc366580213"/>
      <w:bookmarkStart w:id="12755" w:name="_Toc366580805"/>
      <w:bookmarkStart w:id="12756" w:name="_Toc366581396"/>
      <w:bookmarkStart w:id="12757" w:name="_Toc366581988"/>
      <w:bookmarkStart w:id="12758" w:name="_Toc254776414"/>
      <w:bookmarkStart w:id="12759" w:name="_Toc254776415"/>
      <w:bookmarkStart w:id="12760" w:name="_Toc243112890"/>
      <w:bookmarkStart w:id="12761" w:name="_Toc349042889"/>
      <w:bookmarkEnd w:id="369"/>
      <w:bookmarkEnd w:id="12739"/>
      <w:bookmarkEnd w:id="12740"/>
      <w:bookmarkEnd w:id="12741"/>
      <w:bookmarkEnd w:id="12742"/>
      <w:bookmarkEnd w:id="12743"/>
      <w:bookmarkEnd w:id="12744"/>
      <w:bookmarkEnd w:id="12745"/>
      <w:bookmarkEnd w:id="12746"/>
      <w:bookmarkEnd w:id="12747"/>
      <w:bookmarkEnd w:id="12748"/>
      <w:bookmarkEnd w:id="12749"/>
      <w:bookmarkEnd w:id="12750"/>
      <w:bookmarkEnd w:id="12751"/>
      <w:bookmarkEnd w:id="12752"/>
      <w:bookmarkEnd w:id="12753"/>
      <w:bookmarkEnd w:id="12754"/>
      <w:bookmarkEnd w:id="12755"/>
      <w:bookmarkEnd w:id="12756"/>
      <w:bookmarkEnd w:id="12757"/>
      <w:bookmarkEnd w:id="12758"/>
      <w:bookmarkEnd w:id="12759"/>
      <w:r>
        <w:rPr>
          <w:rFonts w:eastAsia="Times New Roman"/>
        </w:rPr>
        <w:t>Escape Scheme Use Cases</w:t>
      </w:r>
      <w:bookmarkEnd w:id="12760"/>
      <w:bookmarkEnd w:id="12761"/>
      <w:bookmarkEnd w:id="12738"/>
    </w:p>
    <w:p w14:paraId="7FF5DEF5" w14:textId="77777777" w:rsidR="00000000" w:rsidRDefault="009D64FD">
      <w:pPr>
        <w:pStyle w:val="Heading2"/>
        <w:rPr>
          <w:rFonts w:eastAsia="Times New Roman"/>
        </w:rPr>
      </w:pPr>
      <w:bookmarkStart w:id="12762" w:name="_Toc322911788"/>
      <w:bookmarkStart w:id="12763" w:name="_Toc322912327"/>
      <w:bookmarkStart w:id="12764" w:name="_Toc329093187"/>
      <w:bookmarkStart w:id="12765" w:name="_Toc332701700"/>
      <w:bookmarkStart w:id="12766" w:name="_Toc332702004"/>
      <w:bookmarkStart w:id="12767" w:name="_Toc332711802"/>
      <w:bookmarkStart w:id="12768" w:name="_Toc332712104"/>
      <w:bookmarkStart w:id="12769" w:name="_Toc332712405"/>
      <w:bookmarkStart w:id="12770" w:name="_Toc332724321"/>
      <w:bookmarkStart w:id="12771" w:name="_Toc332724621"/>
      <w:bookmarkStart w:id="12772" w:name="_Toc341102917"/>
      <w:bookmarkStart w:id="12773" w:name="_Toc347241653"/>
      <w:bookmarkStart w:id="12774" w:name="_Toc347744845"/>
      <w:bookmarkStart w:id="12775" w:name="_Toc348984628"/>
      <w:bookmarkStart w:id="12776" w:name="_Toc348984933"/>
      <w:bookmarkStart w:id="12777" w:name="_Toc349038097"/>
      <w:bookmarkStart w:id="12778" w:name="_Toc349038399"/>
      <w:bookmarkStart w:id="12779" w:name="_Toc349042890"/>
      <w:bookmarkStart w:id="12780" w:name="_Toc349642291"/>
      <w:bookmarkStart w:id="12781" w:name="_Toc351913012"/>
      <w:bookmarkStart w:id="12782" w:name="_Toc351915033"/>
      <w:bookmarkStart w:id="12783" w:name="_Toc351915499"/>
      <w:bookmarkStart w:id="12784" w:name="_Toc361231597"/>
      <w:bookmarkStart w:id="12785" w:name="_Toc361232123"/>
      <w:bookmarkStart w:id="12786" w:name="_Toc362445425"/>
      <w:bookmarkStart w:id="12787" w:name="_Toc363909393"/>
      <w:bookmarkStart w:id="12788" w:name="_Toc364463821"/>
      <w:bookmarkStart w:id="12789" w:name="_Toc366078425"/>
      <w:bookmarkStart w:id="12790" w:name="_Toc366079040"/>
      <w:bookmarkStart w:id="12791" w:name="_Toc366080025"/>
      <w:bookmarkStart w:id="12792" w:name="_Toc366080637"/>
      <w:bookmarkStart w:id="12793" w:name="_Toc366081246"/>
      <w:bookmarkStart w:id="12794" w:name="_Toc366505586"/>
      <w:bookmarkStart w:id="12795" w:name="_Toc366508955"/>
      <w:bookmarkStart w:id="12796" w:name="_Toc366513456"/>
      <w:bookmarkStart w:id="12797" w:name="_Toc366574645"/>
      <w:bookmarkStart w:id="12798" w:name="_Toc366578438"/>
      <w:bookmarkStart w:id="12799" w:name="_Toc366579032"/>
      <w:bookmarkStart w:id="12800" w:name="_Toc366579624"/>
      <w:bookmarkStart w:id="12801" w:name="_Toc366580215"/>
      <w:bookmarkStart w:id="12802" w:name="_Toc366580807"/>
      <w:bookmarkStart w:id="12803" w:name="_Toc366581398"/>
      <w:bookmarkStart w:id="12804" w:name="_Toc366581990"/>
      <w:bookmarkStart w:id="12805" w:name="_Toc243112891"/>
      <w:bookmarkStart w:id="12806" w:name="_Toc349042891"/>
      <w:bookmarkStart w:id="12807" w:name="_Toc25589911"/>
      <w:bookmarkEnd w:id="12762"/>
      <w:bookmarkEnd w:id="12763"/>
      <w:bookmarkEnd w:id="12764"/>
      <w:bookmarkEnd w:id="12765"/>
      <w:bookmarkEnd w:id="12766"/>
      <w:bookmarkEnd w:id="12767"/>
      <w:bookmarkEnd w:id="12768"/>
      <w:bookmarkEnd w:id="12769"/>
      <w:bookmarkEnd w:id="12770"/>
      <w:bookmarkEnd w:id="12771"/>
      <w:bookmarkEnd w:id="12772"/>
      <w:bookmarkEnd w:id="12773"/>
      <w:bookmarkEnd w:id="12774"/>
      <w:bookmarkEnd w:id="12775"/>
      <w:bookmarkEnd w:id="12776"/>
      <w:bookmarkEnd w:id="12777"/>
      <w:bookmarkEnd w:id="12778"/>
      <w:bookmarkEnd w:id="12779"/>
      <w:bookmarkEnd w:id="12780"/>
      <w:bookmarkEnd w:id="12781"/>
      <w:bookmarkEnd w:id="12782"/>
      <w:bookmarkEnd w:id="12783"/>
      <w:bookmarkEnd w:id="12784"/>
      <w:bookmarkEnd w:id="12785"/>
      <w:bookmarkEnd w:id="12786"/>
      <w:bookmarkEnd w:id="12787"/>
      <w:bookmarkEnd w:id="12788"/>
      <w:bookmarkEnd w:id="12789"/>
      <w:bookmarkEnd w:id="12790"/>
      <w:bookmarkEnd w:id="12791"/>
      <w:bookmarkEnd w:id="12792"/>
      <w:bookmarkEnd w:id="12793"/>
      <w:bookmarkEnd w:id="12794"/>
      <w:bookmarkEnd w:id="12795"/>
      <w:bookmarkEnd w:id="12796"/>
      <w:bookmarkEnd w:id="12797"/>
      <w:bookmarkEnd w:id="12798"/>
      <w:bookmarkEnd w:id="12799"/>
      <w:bookmarkEnd w:id="12800"/>
      <w:bookmarkEnd w:id="12801"/>
      <w:bookmarkEnd w:id="12802"/>
      <w:bookmarkEnd w:id="12803"/>
      <w:bookmarkEnd w:id="12804"/>
      <w:r>
        <w:rPr>
          <w:rFonts w:eastAsia="Times New Roman"/>
        </w:rPr>
        <w:t>Escape Character Same as dfdl:escapeEscapeCharacter</w:t>
      </w:r>
      <w:bookmarkEnd w:id="12805"/>
      <w:bookmarkEnd w:id="12806"/>
      <w:bookmarkEnd w:id="12807"/>
    </w:p>
    <w:p w14:paraId="16776C32" w14:textId="77777777" w:rsidR="00000000" w:rsidRDefault="009D64FD">
      <w:r>
        <w:t>dfdl:escapeKind 'escapeCharacter', dfdl:escapeCharacter '/', dfdl:escapeEscapeCharacter '/', dfdl:separator ';', dfdl:extraEscapedCharacters '?'</w:t>
      </w:r>
    </w:p>
    <w:tbl>
      <w:tblPr>
        <w:tblStyle w:val="Table"/>
        <w:tblW w:w="5000" w:type="pct"/>
        <w:tblInd w:w="0" w:type="dxa"/>
        <w:tblLook w:val="04A0" w:firstRow="1" w:lastRow="0" w:firstColumn="1" w:lastColumn="0" w:noHBand="0" w:noVBand="1"/>
      </w:tblPr>
      <w:tblGrid>
        <w:gridCol w:w="3994"/>
        <w:gridCol w:w="4636"/>
      </w:tblGrid>
      <w:tr w:rsidR="00000000" w14:paraId="57E7883A" w14:textId="77777777">
        <w:trPr>
          <w:cnfStyle w:val="100000000000" w:firstRow="1" w:lastRow="0" w:firstColumn="0" w:lastColumn="0" w:oddVBand="0" w:evenVBand="0" w:oddHBand="0" w:evenHBand="0" w:firstRowFirstColumn="0" w:firstRowLastColumn="0" w:lastRowFirstColumn="0" w:lastRowLastColumn="0"/>
        </w:trPr>
        <w:tc>
          <w:tcPr>
            <w:tcW w:w="0" w:type="auto"/>
            <w:hideMark/>
          </w:tcPr>
          <w:p w14:paraId="7E7E7222" w14:textId="77777777" w:rsidR="00000000" w:rsidRDefault="009D64FD">
            <w:pPr>
              <w:jc w:val="center"/>
            </w:pPr>
            <w:r>
              <w:t>Logical Data</w:t>
            </w:r>
          </w:p>
        </w:tc>
        <w:tc>
          <w:tcPr>
            <w:tcW w:w="0" w:type="auto"/>
            <w:hideMark/>
          </w:tcPr>
          <w:p w14:paraId="53ED767D" w14:textId="77777777" w:rsidR="00000000" w:rsidRDefault="009D64FD">
            <w:pPr>
              <w:jc w:val="center"/>
            </w:pPr>
            <w:r>
              <w:t>Physical Data / Representation</w:t>
            </w:r>
          </w:p>
        </w:tc>
      </w:tr>
      <w:tr w:rsidR="00000000" w14:paraId="78F4349F" w14:textId="77777777">
        <w:tc>
          <w:tcPr>
            <w:tcW w:w="0" w:type="auto"/>
            <w:tcBorders>
              <w:top w:val="single" w:sz="4" w:space="0" w:color="auto"/>
              <w:left w:val="single" w:sz="4" w:space="0" w:color="auto"/>
              <w:bottom w:val="single" w:sz="4" w:space="0" w:color="auto"/>
              <w:right w:val="single" w:sz="4" w:space="0" w:color="auto"/>
            </w:tcBorders>
            <w:hideMark/>
          </w:tcPr>
          <w:p w14:paraId="68620BB5"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4681B83" w14:textId="77777777" w:rsidR="00000000" w:rsidRDefault="009D64FD">
            <w:pPr>
              <w:rPr>
                <w:b/>
                <w:bCs/>
              </w:rPr>
            </w:pPr>
            <w:r>
              <w:rPr>
                <w:b/>
                <w:bCs/>
              </w:rPr>
              <w:t>…………….………………..</w:t>
            </w:r>
          </w:p>
        </w:tc>
      </w:tr>
      <w:tr w:rsidR="00000000" w14:paraId="4E06549D" w14:textId="77777777">
        <w:tc>
          <w:tcPr>
            <w:tcW w:w="0" w:type="auto"/>
            <w:tcBorders>
              <w:top w:val="single" w:sz="4" w:space="0" w:color="auto"/>
              <w:left w:val="single" w:sz="4" w:space="0" w:color="auto"/>
              <w:bottom w:val="single" w:sz="4" w:space="0" w:color="auto"/>
              <w:right w:val="single" w:sz="4" w:space="0" w:color="auto"/>
            </w:tcBorders>
            <w:hideMark/>
          </w:tcPr>
          <w:p w14:paraId="4B93B544"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C9DD521" w14:textId="77777777" w:rsidR="00000000" w:rsidRDefault="009D64FD">
            <w:pPr>
              <w:rPr>
                <w:b/>
                <w:bCs/>
              </w:rPr>
            </w:pPr>
            <w:r>
              <w:rPr>
                <w:b/>
                <w:bCs/>
              </w:rPr>
              <w:t>……………//.………………..</w:t>
            </w:r>
          </w:p>
        </w:tc>
      </w:tr>
      <w:tr w:rsidR="00000000" w14:paraId="45E4EB31" w14:textId="77777777">
        <w:tc>
          <w:tcPr>
            <w:tcW w:w="0" w:type="auto"/>
            <w:tcBorders>
              <w:top w:val="single" w:sz="4" w:space="0" w:color="auto"/>
              <w:left w:val="single" w:sz="4" w:space="0" w:color="auto"/>
              <w:bottom w:val="single" w:sz="4" w:space="0" w:color="auto"/>
              <w:right w:val="single" w:sz="4" w:space="0" w:color="auto"/>
            </w:tcBorders>
            <w:hideMark/>
          </w:tcPr>
          <w:p w14:paraId="63E8EE2A"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A05A702" w14:textId="77777777" w:rsidR="00000000" w:rsidRDefault="009D64FD">
            <w:pPr>
              <w:rPr>
                <w:b/>
                <w:bCs/>
              </w:rPr>
            </w:pPr>
            <w:r>
              <w:rPr>
                <w:b/>
                <w:bCs/>
              </w:rPr>
              <w:t>……………//.…//……………..</w:t>
            </w:r>
          </w:p>
        </w:tc>
      </w:tr>
      <w:tr w:rsidR="00000000" w14:paraId="541B2AAB" w14:textId="77777777">
        <w:tc>
          <w:tcPr>
            <w:tcW w:w="0" w:type="auto"/>
            <w:tcBorders>
              <w:top w:val="single" w:sz="4" w:space="0" w:color="auto"/>
              <w:left w:val="single" w:sz="4" w:space="0" w:color="auto"/>
              <w:bottom w:val="single" w:sz="4" w:space="0" w:color="auto"/>
              <w:right w:val="single" w:sz="4" w:space="0" w:color="auto"/>
            </w:tcBorders>
            <w:hideMark/>
          </w:tcPr>
          <w:p w14:paraId="7A1F8D31"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7787B33" w14:textId="77777777" w:rsidR="00000000" w:rsidRDefault="009D64FD">
            <w:pPr>
              <w:rPr>
                <w:b/>
                <w:bCs/>
              </w:rPr>
            </w:pPr>
            <w:r>
              <w:rPr>
                <w:b/>
                <w:bCs/>
              </w:rPr>
              <w:t>……………////.………………..</w:t>
            </w:r>
          </w:p>
        </w:tc>
      </w:tr>
      <w:tr w:rsidR="00000000" w14:paraId="0BE54724" w14:textId="77777777">
        <w:tc>
          <w:tcPr>
            <w:tcW w:w="0" w:type="auto"/>
            <w:tcBorders>
              <w:top w:val="single" w:sz="4" w:space="0" w:color="auto"/>
              <w:left w:val="single" w:sz="4" w:space="0" w:color="auto"/>
              <w:bottom w:val="single" w:sz="4" w:space="0" w:color="auto"/>
              <w:right w:val="single" w:sz="4" w:space="0" w:color="auto"/>
            </w:tcBorders>
            <w:hideMark/>
          </w:tcPr>
          <w:p w14:paraId="3140C57A"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CE4AD9E" w14:textId="77777777" w:rsidR="00000000" w:rsidRDefault="009D64FD">
            <w:pPr>
              <w:rPr>
                <w:b/>
                <w:bCs/>
              </w:rPr>
            </w:pPr>
            <w:r>
              <w:rPr>
                <w:b/>
                <w:bCs/>
              </w:rPr>
              <w:t>//…………….………………..</w:t>
            </w:r>
          </w:p>
        </w:tc>
      </w:tr>
      <w:tr w:rsidR="00000000" w14:paraId="2241D104" w14:textId="77777777">
        <w:tc>
          <w:tcPr>
            <w:tcW w:w="0" w:type="auto"/>
            <w:tcBorders>
              <w:top w:val="single" w:sz="4" w:space="0" w:color="auto"/>
              <w:left w:val="single" w:sz="4" w:space="0" w:color="auto"/>
              <w:bottom w:val="single" w:sz="4" w:space="0" w:color="auto"/>
              <w:right w:val="single" w:sz="4" w:space="0" w:color="auto"/>
            </w:tcBorders>
            <w:hideMark/>
          </w:tcPr>
          <w:p w14:paraId="75E6E127"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5589466" w14:textId="77777777" w:rsidR="00000000" w:rsidRDefault="009D64FD">
            <w:pPr>
              <w:rPr>
                <w:b/>
                <w:bCs/>
              </w:rPr>
            </w:pPr>
            <w:r>
              <w:rPr>
                <w:b/>
                <w:bCs/>
              </w:rPr>
              <w:t>…………….………………..//</w:t>
            </w:r>
          </w:p>
        </w:tc>
      </w:tr>
      <w:tr w:rsidR="00000000" w14:paraId="458D2ADD" w14:textId="77777777">
        <w:tc>
          <w:tcPr>
            <w:tcW w:w="0" w:type="auto"/>
            <w:tcBorders>
              <w:top w:val="single" w:sz="4" w:space="0" w:color="auto"/>
              <w:left w:val="single" w:sz="4" w:space="0" w:color="auto"/>
              <w:bottom w:val="single" w:sz="4" w:space="0" w:color="auto"/>
              <w:right w:val="single" w:sz="4" w:space="0" w:color="auto"/>
            </w:tcBorders>
            <w:hideMark/>
          </w:tcPr>
          <w:p w14:paraId="51FC56A0"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8941F9A" w14:textId="77777777" w:rsidR="00000000" w:rsidRDefault="009D64FD">
            <w:pPr>
              <w:rPr>
                <w:b/>
                <w:bCs/>
              </w:rPr>
            </w:pPr>
            <w:r>
              <w:rPr>
                <w:b/>
                <w:bCs/>
              </w:rPr>
              <w:t>//……………//.………………..</w:t>
            </w:r>
          </w:p>
        </w:tc>
      </w:tr>
      <w:tr w:rsidR="00000000" w14:paraId="1D2A7783" w14:textId="77777777">
        <w:tc>
          <w:tcPr>
            <w:tcW w:w="0" w:type="auto"/>
            <w:tcBorders>
              <w:top w:val="single" w:sz="4" w:space="0" w:color="auto"/>
              <w:left w:val="single" w:sz="4" w:space="0" w:color="auto"/>
              <w:bottom w:val="single" w:sz="4" w:space="0" w:color="auto"/>
              <w:right w:val="single" w:sz="4" w:space="0" w:color="auto"/>
            </w:tcBorders>
            <w:hideMark/>
          </w:tcPr>
          <w:p w14:paraId="53B24AE8"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9F09253" w14:textId="77777777" w:rsidR="00000000" w:rsidRDefault="009D64FD">
            <w:pPr>
              <w:rPr>
                <w:b/>
                <w:bCs/>
              </w:rPr>
            </w:pPr>
            <w:r>
              <w:rPr>
                <w:b/>
                <w:bCs/>
              </w:rPr>
              <w:t>…………….//………………..//</w:t>
            </w:r>
          </w:p>
        </w:tc>
      </w:tr>
      <w:tr w:rsidR="00000000" w14:paraId="258C3991" w14:textId="77777777">
        <w:tc>
          <w:tcPr>
            <w:tcW w:w="0" w:type="auto"/>
            <w:tcBorders>
              <w:top w:val="single" w:sz="4" w:space="0" w:color="auto"/>
              <w:left w:val="single" w:sz="4" w:space="0" w:color="auto"/>
              <w:bottom w:val="single" w:sz="4" w:space="0" w:color="auto"/>
              <w:right w:val="single" w:sz="4" w:space="0" w:color="auto"/>
            </w:tcBorders>
            <w:hideMark/>
          </w:tcPr>
          <w:p w14:paraId="01378BB9"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AF7F559" w14:textId="77777777" w:rsidR="00000000" w:rsidRDefault="009D64FD">
            <w:pPr>
              <w:rPr>
                <w:b/>
                <w:bCs/>
              </w:rPr>
            </w:pPr>
            <w:r>
              <w:rPr>
                <w:b/>
                <w:bCs/>
              </w:rPr>
              <w:t>……………./;………………..</w:t>
            </w:r>
          </w:p>
        </w:tc>
      </w:tr>
      <w:tr w:rsidR="00000000" w14:paraId="0910F172" w14:textId="77777777">
        <w:tc>
          <w:tcPr>
            <w:tcW w:w="0" w:type="auto"/>
            <w:tcBorders>
              <w:top w:val="single" w:sz="4" w:space="0" w:color="auto"/>
              <w:left w:val="single" w:sz="4" w:space="0" w:color="auto"/>
              <w:bottom w:val="single" w:sz="4" w:space="0" w:color="auto"/>
              <w:right w:val="single" w:sz="4" w:space="0" w:color="auto"/>
            </w:tcBorders>
            <w:hideMark/>
          </w:tcPr>
          <w:p w14:paraId="0F8933A4" w14:textId="77777777" w:rsidR="00000000" w:rsidRDefault="009D64FD">
            <w:pPr>
              <w:rPr>
                <w:b/>
                <w:bCs/>
              </w:rPr>
            </w:pPr>
            <w:r>
              <w:rPr>
                <w:b/>
                <w:bCs/>
              </w:rPr>
              <w:t>……………</w:t>
            </w: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D8EC464" w14:textId="77777777" w:rsidR="00000000" w:rsidRDefault="009D64FD">
            <w:pPr>
              <w:rPr>
                <w:b/>
                <w:bCs/>
              </w:rPr>
            </w:pPr>
            <w:r>
              <w:rPr>
                <w:b/>
                <w:bCs/>
              </w:rPr>
              <w:t>…………….///;………………..</w:t>
            </w:r>
          </w:p>
        </w:tc>
      </w:tr>
      <w:tr w:rsidR="00000000" w14:paraId="7885A386" w14:textId="77777777">
        <w:tc>
          <w:tcPr>
            <w:tcW w:w="0" w:type="auto"/>
            <w:tcBorders>
              <w:top w:val="single" w:sz="4" w:space="0" w:color="auto"/>
              <w:left w:val="single" w:sz="4" w:space="0" w:color="auto"/>
              <w:bottom w:val="single" w:sz="4" w:space="0" w:color="auto"/>
              <w:right w:val="single" w:sz="4" w:space="0" w:color="auto"/>
            </w:tcBorders>
            <w:hideMark/>
          </w:tcPr>
          <w:p w14:paraId="6A0B4FF8"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F07C7B7" w14:textId="77777777" w:rsidR="00000000" w:rsidRDefault="009D64FD">
            <w:pPr>
              <w:rPr>
                <w:b/>
                <w:bCs/>
              </w:rPr>
            </w:pPr>
            <w:r>
              <w:rPr>
                <w:b/>
                <w:bCs/>
              </w:rPr>
              <w:t>/;…………….………………..</w:t>
            </w:r>
          </w:p>
        </w:tc>
      </w:tr>
      <w:tr w:rsidR="00000000" w14:paraId="4A5A2358" w14:textId="77777777">
        <w:tc>
          <w:tcPr>
            <w:tcW w:w="0" w:type="auto"/>
            <w:tcBorders>
              <w:top w:val="single" w:sz="4" w:space="0" w:color="auto"/>
              <w:left w:val="single" w:sz="4" w:space="0" w:color="auto"/>
              <w:bottom w:val="single" w:sz="4" w:space="0" w:color="auto"/>
              <w:right w:val="single" w:sz="4" w:space="0" w:color="auto"/>
            </w:tcBorders>
            <w:hideMark/>
          </w:tcPr>
          <w:p w14:paraId="39DF4909"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601B3C3" w14:textId="77777777" w:rsidR="00000000" w:rsidRDefault="009D64FD">
            <w:pPr>
              <w:keepNext/>
              <w:rPr>
                <w:b/>
                <w:bCs/>
              </w:rPr>
            </w:pPr>
            <w:r>
              <w:rPr>
                <w:b/>
                <w:bCs/>
              </w:rPr>
              <w:t>……………./?………………..</w:t>
            </w:r>
          </w:p>
        </w:tc>
      </w:tr>
    </w:tbl>
    <w:p w14:paraId="7F0AC932" w14:textId="77777777" w:rsidR="00000000" w:rsidRDefault="009D64FD">
      <w:pPr>
        <w:pStyle w:val="Caption"/>
      </w:pPr>
      <w:bookmarkStart w:id="12808" w:name="_Toc322911790"/>
      <w:bookmarkStart w:id="12809" w:name="_Toc322912329"/>
      <w:bookmarkStart w:id="12810" w:name="_Toc329093189"/>
      <w:bookmarkStart w:id="12811" w:name="_Toc332701702"/>
      <w:bookmarkStart w:id="12812" w:name="_Toc332702006"/>
      <w:bookmarkStart w:id="12813" w:name="_Toc332711804"/>
      <w:bookmarkStart w:id="12814" w:name="_Toc332712106"/>
      <w:bookmarkStart w:id="12815" w:name="_Toc332712407"/>
      <w:bookmarkStart w:id="12816" w:name="_Toc332724323"/>
      <w:bookmarkStart w:id="12817" w:name="_Toc332724623"/>
      <w:bookmarkStart w:id="12818" w:name="_Toc341102919"/>
      <w:bookmarkStart w:id="12819" w:name="_Toc347241655"/>
      <w:bookmarkStart w:id="12820" w:name="_Toc347744847"/>
      <w:bookmarkStart w:id="12821" w:name="_Toc348984630"/>
      <w:bookmarkStart w:id="12822" w:name="_Toc348984935"/>
      <w:bookmarkStart w:id="12823" w:name="_Toc349038099"/>
      <w:bookmarkStart w:id="12824" w:name="_Toc349038401"/>
      <w:bookmarkStart w:id="12825" w:name="_Toc349042892"/>
      <w:bookmarkStart w:id="12826" w:name="_Toc349642293"/>
      <w:bookmarkStart w:id="12827" w:name="_Toc351913014"/>
      <w:bookmarkStart w:id="12828" w:name="_Toc351915035"/>
      <w:bookmarkStart w:id="12829" w:name="_Toc351915501"/>
      <w:bookmarkStart w:id="12830" w:name="_Toc361231599"/>
      <w:bookmarkStart w:id="12831" w:name="_Toc361232125"/>
      <w:bookmarkStart w:id="12832" w:name="_Toc362445427"/>
      <w:bookmarkStart w:id="12833" w:name="_Toc363909395"/>
      <w:bookmarkStart w:id="12834" w:name="_Toc364463823"/>
      <w:bookmarkStart w:id="12835" w:name="_Toc366078427"/>
      <w:bookmarkStart w:id="12836" w:name="_Toc366079042"/>
      <w:bookmarkStart w:id="12837" w:name="_Toc366080027"/>
      <w:bookmarkStart w:id="12838" w:name="_Toc366080639"/>
      <w:bookmarkStart w:id="12839" w:name="_Toc366081248"/>
      <w:bookmarkStart w:id="12840" w:name="_Toc366505588"/>
      <w:bookmarkStart w:id="12841" w:name="_Toc366508957"/>
      <w:bookmarkStart w:id="12842" w:name="_Toc366513458"/>
      <w:bookmarkStart w:id="12843" w:name="_Toc366574647"/>
      <w:bookmarkStart w:id="12844" w:name="_Toc366578440"/>
      <w:bookmarkStart w:id="12845" w:name="_Toc366579034"/>
      <w:bookmarkStart w:id="12846" w:name="_Toc366579626"/>
      <w:bookmarkStart w:id="12847" w:name="_Toc366580217"/>
      <w:bookmarkStart w:id="12848" w:name="_Toc366580809"/>
      <w:bookmarkStart w:id="12849" w:name="_Toc366581400"/>
      <w:bookmarkStart w:id="12850" w:name="_Toc366581992"/>
      <w:bookmarkStart w:id="12851" w:name="_Toc243112892"/>
      <w:bookmarkStart w:id="12852" w:name="_Toc349042893"/>
      <w:bookmarkEnd w:id="12808"/>
      <w:bookmarkEnd w:id="12809"/>
      <w:bookmarkEnd w:id="12810"/>
      <w:bookmarkEnd w:id="12811"/>
      <w:bookmarkEnd w:id="12812"/>
      <w:bookmarkEnd w:id="12813"/>
      <w:bookmarkEnd w:id="12814"/>
      <w:bookmarkEnd w:id="12815"/>
      <w:bookmarkEnd w:id="12816"/>
      <w:bookmarkEnd w:id="12817"/>
      <w:bookmarkEnd w:id="12818"/>
      <w:bookmarkEnd w:id="12819"/>
      <w:bookmarkEnd w:id="12820"/>
      <w:bookmarkEnd w:id="12821"/>
      <w:bookmarkEnd w:id="12822"/>
      <w:bookmarkEnd w:id="12823"/>
      <w:bookmarkEnd w:id="12824"/>
      <w:bookmarkEnd w:id="12825"/>
      <w:bookmarkEnd w:id="12826"/>
      <w:bookmarkEnd w:id="12827"/>
      <w:bookmarkEnd w:id="12828"/>
      <w:bookmarkEnd w:id="12829"/>
      <w:bookmarkEnd w:id="12830"/>
      <w:bookmarkEnd w:id="12831"/>
      <w:bookmarkEnd w:id="12832"/>
      <w:bookmarkEnd w:id="12833"/>
      <w:bookmarkEnd w:id="12834"/>
      <w:bookmarkEnd w:id="12835"/>
      <w:bookmarkEnd w:id="12836"/>
      <w:bookmarkEnd w:id="12837"/>
      <w:bookmarkEnd w:id="12838"/>
      <w:bookmarkEnd w:id="12839"/>
      <w:bookmarkEnd w:id="12840"/>
      <w:bookmarkEnd w:id="12841"/>
      <w:bookmarkEnd w:id="12842"/>
      <w:bookmarkEnd w:id="12843"/>
      <w:bookmarkEnd w:id="12844"/>
      <w:bookmarkEnd w:id="12845"/>
      <w:bookmarkEnd w:id="12846"/>
      <w:bookmarkEnd w:id="12847"/>
      <w:bookmarkEnd w:id="12848"/>
      <w:bookmarkEnd w:id="12849"/>
      <w:bookmarkEnd w:id="12850"/>
      <w:r>
        <w:t xml:space="preserve">Table </w:t>
      </w:r>
      <w:r>
        <w:fldChar w:fldCharType="begin"/>
      </w:r>
      <w:r>
        <w:instrText xml:space="preserve"> SEQ Table \* ARABIC </w:instrText>
      </w:r>
      <w:r>
        <w:fldChar w:fldCharType="separate"/>
      </w:r>
      <w:r>
        <w:rPr>
          <w:noProof/>
        </w:rPr>
        <w:t>71</w:t>
      </w:r>
      <w:r>
        <w:fldChar w:fldCharType="end"/>
      </w:r>
      <w:r>
        <w:t xml:space="preserve"> Examples of Escape Character Same as dfdl:escapeEscapeCharacter</w:t>
      </w:r>
    </w:p>
    <w:p w14:paraId="5BD58863" w14:textId="77777777" w:rsidR="00000000" w:rsidRDefault="009D64FD">
      <w:pPr>
        <w:pStyle w:val="Heading2"/>
        <w:rPr>
          <w:rFonts w:eastAsia="Times New Roman"/>
        </w:rPr>
      </w:pPr>
      <w:bookmarkStart w:id="12853" w:name="_Toc25589912"/>
      <w:r>
        <w:rPr>
          <w:rFonts w:eastAsia="Times New Roman"/>
        </w:rPr>
        <w:t xml:space="preserve">Escape Character Different from </w:t>
      </w:r>
      <w:r>
        <w:rPr>
          <w:rFonts w:eastAsia="Times New Roman"/>
        </w:rPr>
        <w:t>dfdl:escapeEscapeCharacter</w:t>
      </w:r>
      <w:bookmarkEnd w:id="12853"/>
      <w:bookmarkEnd w:id="12851"/>
      <w:bookmarkEnd w:id="12852"/>
    </w:p>
    <w:p w14:paraId="29DE164F" w14:textId="77777777" w:rsidR="00000000" w:rsidRDefault="009D64FD">
      <w:r>
        <w:t>dfdl:escapeKind 'escapeCharacter', dfdl:escapeCharacter '/', dfdl:escapeEscapeCharacter '%%’</w:t>
      </w:r>
      <w:bookmarkStart w:id="12854" w:name="_Ref18858210"/>
      <w:r>
        <w:rPr>
          <w:rStyle w:val="FootnoteReference"/>
        </w:rPr>
        <w:footnoteReference w:id="32"/>
      </w:r>
      <w:bookmarkEnd w:id="12854"/>
      <w:r>
        <w:t>, dfdl:separator ‘;’, dfdl:extraEscapedCharacters ‘?’</w:t>
      </w:r>
    </w:p>
    <w:tbl>
      <w:tblPr>
        <w:tblStyle w:val="Table"/>
        <w:tblW w:w="5000" w:type="pct"/>
        <w:tblInd w:w="0" w:type="dxa"/>
        <w:tblLook w:val="01E0" w:firstRow="1" w:lastRow="1" w:firstColumn="1" w:lastColumn="1" w:noHBand="0" w:noVBand="0"/>
      </w:tblPr>
      <w:tblGrid>
        <w:gridCol w:w="4081"/>
        <w:gridCol w:w="4549"/>
      </w:tblGrid>
      <w:tr w:rsidR="00000000" w14:paraId="2EF05E92" w14:textId="77777777">
        <w:trPr>
          <w:cnfStyle w:val="100000000000" w:firstRow="1" w:lastRow="0" w:firstColumn="0" w:lastColumn="0" w:oddVBand="0" w:evenVBand="0" w:oddHBand="0" w:evenHBand="0" w:firstRowFirstColumn="0" w:firstRowLastColumn="0" w:lastRowFirstColumn="0" w:lastRowLastColumn="0"/>
        </w:trPr>
        <w:tc>
          <w:tcPr>
            <w:tcW w:w="0" w:type="auto"/>
            <w:hideMark/>
          </w:tcPr>
          <w:p w14:paraId="480A8E18" w14:textId="77777777" w:rsidR="00000000" w:rsidRDefault="009D64FD">
            <w:pPr>
              <w:jc w:val="center"/>
            </w:pPr>
            <w:r>
              <w:t>Logical Data</w:t>
            </w:r>
          </w:p>
        </w:tc>
        <w:tc>
          <w:tcPr>
            <w:tcW w:w="0" w:type="auto"/>
            <w:hideMark/>
          </w:tcPr>
          <w:p w14:paraId="57FA0DCD" w14:textId="77777777" w:rsidR="00000000" w:rsidRDefault="009D64FD">
            <w:pPr>
              <w:jc w:val="center"/>
            </w:pPr>
            <w:r>
              <w:t>Physical Data / Representation</w:t>
            </w:r>
          </w:p>
        </w:tc>
      </w:tr>
      <w:tr w:rsidR="00000000" w14:paraId="1E41B847" w14:textId="77777777">
        <w:tc>
          <w:tcPr>
            <w:tcW w:w="0" w:type="auto"/>
            <w:tcBorders>
              <w:top w:val="single" w:sz="4" w:space="0" w:color="auto"/>
              <w:left w:val="single" w:sz="4" w:space="0" w:color="auto"/>
              <w:bottom w:val="single" w:sz="4" w:space="0" w:color="auto"/>
              <w:right w:val="single" w:sz="4" w:space="0" w:color="auto"/>
            </w:tcBorders>
            <w:hideMark/>
          </w:tcPr>
          <w:p w14:paraId="5668CC7F"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D7A0C97" w14:textId="77777777" w:rsidR="00000000" w:rsidRDefault="009D64FD">
            <w:pPr>
              <w:rPr>
                <w:b/>
                <w:bCs/>
              </w:rPr>
            </w:pPr>
            <w:r>
              <w:rPr>
                <w:b/>
                <w:bCs/>
              </w:rPr>
              <w:t>…………….………………..</w:t>
            </w:r>
          </w:p>
        </w:tc>
      </w:tr>
      <w:tr w:rsidR="00000000" w14:paraId="6EE04AC0" w14:textId="77777777">
        <w:tc>
          <w:tcPr>
            <w:tcW w:w="0" w:type="auto"/>
            <w:tcBorders>
              <w:top w:val="single" w:sz="4" w:space="0" w:color="auto"/>
              <w:left w:val="single" w:sz="4" w:space="0" w:color="auto"/>
              <w:bottom w:val="single" w:sz="4" w:space="0" w:color="auto"/>
              <w:right w:val="single" w:sz="4" w:space="0" w:color="auto"/>
            </w:tcBorders>
            <w:hideMark/>
          </w:tcPr>
          <w:p w14:paraId="5A4730D7" w14:textId="77777777" w:rsidR="00000000" w:rsidRDefault="009D64FD">
            <w:pPr>
              <w:rPr>
                <w:b/>
                <w:bCs/>
              </w:rPr>
            </w:pPr>
            <w:r>
              <w:rPr>
                <w:b/>
                <w:bCs/>
              </w:rPr>
              <w:t>……………</w:t>
            </w: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8299905" w14:textId="77777777" w:rsidR="00000000" w:rsidRDefault="009D64FD">
            <w:pPr>
              <w:rPr>
                <w:b/>
                <w:bCs/>
              </w:rPr>
            </w:pPr>
            <w:r>
              <w:rPr>
                <w:b/>
                <w:bCs/>
              </w:rPr>
              <w:t>……………%/.………………..</w:t>
            </w:r>
          </w:p>
        </w:tc>
      </w:tr>
      <w:tr w:rsidR="00000000" w14:paraId="2AD29493" w14:textId="77777777">
        <w:tc>
          <w:tcPr>
            <w:tcW w:w="0" w:type="auto"/>
            <w:tcBorders>
              <w:top w:val="single" w:sz="4" w:space="0" w:color="auto"/>
              <w:left w:val="single" w:sz="4" w:space="0" w:color="auto"/>
              <w:bottom w:val="single" w:sz="4" w:space="0" w:color="auto"/>
              <w:right w:val="single" w:sz="4" w:space="0" w:color="auto"/>
            </w:tcBorders>
            <w:hideMark/>
          </w:tcPr>
          <w:p w14:paraId="2DA0A45B"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6CE1399" w14:textId="77777777" w:rsidR="00000000" w:rsidRDefault="009D64FD">
            <w:pPr>
              <w:rPr>
                <w:b/>
                <w:bCs/>
              </w:rPr>
            </w:pPr>
            <w:r>
              <w:rPr>
                <w:b/>
                <w:bCs/>
              </w:rPr>
              <w:t>……………%/.…%/……………..</w:t>
            </w:r>
          </w:p>
        </w:tc>
      </w:tr>
      <w:tr w:rsidR="00000000" w14:paraId="25BAEDC2" w14:textId="77777777">
        <w:tc>
          <w:tcPr>
            <w:tcW w:w="0" w:type="auto"/>
            <w:tcBorders>
              <w:top w:val="single" w:sz="4" w:space="0" w:color="auto"/>
              <w:left w:val="single" w:sz="4" w:space="0" w:color="auto"/>
              <w:bottom w:val="single" w:sz="4" w:space="0" w:color="auto"/>
              <w:right w:val="single" w:sz="4" w:space="0" w:color="auto"/>
            </w:tcBorders>
            <w:hideMark/>
          </w:tcPr>
          <w:p w14:paraId="6B9A8385"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1B48765" w14:textId="77777777" w:rsidR="00000000" w:rsidRDefault="009D64FD">
            <w:pPr>
              <w:rPr>
                <w:b/>
                <w:bCs/>
              </w:rPr>
            </w:pPr>
            <w:r>
              <w:rPr>
                <w:b/>
                <w:bCs/>
              </w:rPr>
              <w:t>……………%/%/.………………..</w:t>
            </w:r>
          </w:p>
        </w:tc>
      </w:tr>
      <w:tr w:rsidR="00000000" w14:paraId="5742DB81" w14:textId="77777777">
        <w:tc>
          <w:tcPr>
            <w:tcW w:w="0" w:type="auto"/>
            <w:tcBorders>
              <w:top w:val="single" w:sz="4" w:space="0" w:color="auto"/>
              <w:left w:val="single" w:sz="4" w:space="0" w:color="auto"/>
              <w:bottom w:val="single" w:sz="4" w:space="0" w:color="auto"/>
              <w:right w:val="single" w:sz="4" w:space="0" w:color="auto"/>
            </w:tcBorders>
            <w:hideMark/>
          </w:tcPr>
          <w:p w14:paraId="0F3FEA92"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2169445" w14:textId="77777777" w:rsidR="00000000" w:rsidRDefault="009D64FD">
            <w:pPr>
              <w:rPr>
                <w:b/>
                <w:bCs/>
              </w:rPr>
            </w:pPr>
            <w:r>
              <w:rPr>
                <w:b/>
                <w:bCs/>
              </w:rPr>
              <w:t>%/…………….………………..</w:t>
            </w:r>
          </w:p>
        </w:tc>
      </w:tr>
      <w:tr w:rsidR="00000000" w14:paraId="36FB0F65" w14:textId="77777777">
        <w:tc>
          <w:tcPr>
            <w:tcW w:w="0" w:type="auto"/>
            <w:tcBorders>
              <w:top w:val="single" w:sz="4" w:space="0" w:color="auto"/>
              <w:left w:val="single" w:sz="4" w:space="0" w:color="auto"/>
              <w:bottom w:val="single" w:sz="4" w:space="0" w:color="auto"/>
              <w:right w:val="single" w:sz="4" w:space="0" w:color="auto"/>
            </w:tcBorders>
            <w:hideMark/>
          </w:tcPr>
          <w:p w14:paraId="3AEBC5CC"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20FE619" w14:textId="77777777" w:rsidR="00000000" w:rsidRDefault="009D64FD">
            <w:pPr>
              <w:rPr>
                <w:b/>
                <w:bCs/>
              </w:rPr>
            </w:pPr>
            <w:r>
              <w:rPr>
                <w:b/>
                <w:bCs/>
              </w:rPr>
              <w:t>…………….………………..%/</w:t>
            </w:r>
          </w:p>
        </w:tc>
      </w:tr>
      <w:tr w:rsidR="00000000" w14:paraId="3BD976D7" w14:textId="77777777">
        <w:tc>
          <w:tcPr>
            <w:tcW w:w="0" w:type="auto"/>
            <w:tcBorders>
              <w:top w:val="single" w:sz="4" w:space="0" w:color="auto"/>
              <w:left w:val="single" w:sz="4" w:space="0" w:color="auto"/>
              <w:bottom w:val="single" w:sz="4" w:space="0" w:color="auto"/>
              <w:right w:val="single" w:sz="4" w:space="0" w:color="auto"/>
            </w:tcBorders>
            <w:hideMark/>
          </w:tcPr>
          <w:p w14:paraId="588A6604"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0788D81" w14:textId="77777777" w:rsidR="00000000" w:rsidRDefault="009D64FD">
            <w:pPr>
              <w:rPr>
                <w:b/>
                <w:bCs/>
              </w:rPr>
            </w:pPr>
            <w:r>
              <w:rPr>
                <w:b/>
                <w:bCs/>
              </w:rPr>
              <w:t>%/……………%/.………………..</w:t>
            </w:r>
          </w:p>
        </w:tc>
      </w:tr>
      <w:tr w:rsidR="00000000" w14:paraId="5E042B13" w14:textId="77777777">
        <w:tc>
          <w:tcPr>
            <w:tcW w:w="0" w:type="auto"/>
            <w:tcBorders>
              <w:top w:val="single" w:sz="4" w:space="0" w:color="auto"/>
              <w:left w:val="single" w:sz="4" w:space="0" w:color="auto"/>
              <w:bottom w:val="single" w:sz="4" w:space="0" w:color="auto"/>
              <w:right w:val="single" w:sz="4" w:space="0" w:color="auto"/>
            </w:tcBorders>
            <w:hideMark/>
          </w:tcPr>
          <w:p w14:paraId="20B0DBF1"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BF26B1E" w14:textId="77777777" w:rsidR="00000000" w:rsidRDefault="009D64FD">
            <w:pPr>
              <w:rPr>
                <w:b/>
                <w:bCs/>
              </w:rPr>
            </w:pPr>
            <w:r>
              <w:rPr>
                <w:b/>
                <w:bCs/>
              </w:rPr>
              <w:t>…………….%/………………..%/</w:t>
            </w:r>
          </w:p>
        </w:tc>
      </w:tr>
      <w:tr w:rsidR="00000000" w14:paraId="17340807" w14:textId="77777777">
        <w:tc>
          <w:tcPr>
            <w:tcW w:w="0" w:type="auto"/>
            <w:tcBorders>
              <w:top w:val="single" w:sz="4" w:space="0" w:color="auto"/>
              <w:left w:val="single" w:sz="4" w:space="0" w:color="auto"/>
              <w:bottom w:val="single" w:sz="4" w:space="0" w:color="auto"/>
              <w:right w:val="single" w:sz="4" w:space="0" w:color="auto"/>
            </w:tcBorders>
            <w:hideMark/>
          </w:tcPr>
          <w:p w14:paraId="60F55530" w14:textId="77777777" w:rsidR="00000000" w:rsidRDefault="009D64FD">
            <w:pPr>
              <w:rPr>
                <w:b/>
                <w:bCs/>
              </w:rPr>
            </w:pPr>
            <w:r>
              <w:rPr>
                <w:b/>
                <w:bCs/>
              </w:rPr>
              <w:t>…………….;………</w:t>
            </w: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ED1F1BF" w14:textId="77777777" w:rsidR="00000000" w:rsidRDefault="009D64FD">
            <w:pPr>
              <w:rPr>
                <w:b/>
                <w:bCs/>
              </w:rPr>
            </w:pPr>
            <w:r>
              <w:rPr>
                <w:b/>
                <w:bCs/>
              </w:rPr>
              <w:t>……………./;………………..</w:t>
            </w:r>
          </w:p>
        </w:tc>
      </w:tr>
      <w:tr w:rsidR="00000000" w14:paraId="18042F9A" w14:textId="77777777">
        <w:tc>
          <w:tcPr>
            <w:tcW w:w="0" w:type="auto"/>
            <w:tcBorders>
              <w:top w:val="single" w:sz="4" w:space="0" w:color="auto"/>
              <w:left w:val="single" w:sz="4" w:space="0" w:color="auto"/>
              <w:bottom w:val="single" w:sz="4" w:space="0" w:color="auto"/>
              <w:right w:val="single" w:sz="4" w:space="0" w:color="auto"/>
            </w:tcBorders>
            <w:hideMark/>
          </w:tcPr>
          <w:p w14:paraId="4224ADA3"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4262FCB" w14:textId="77777777" w:rsidR="00000000" w:rsidRDefault="009D64FD">
            <w:pPr>
              <w:rPr>
                <w:b/>
                <w:bCs/>
              </w:rPr>
            </w:pPr>
            <w:r>
              <w:rPr>
                <w:b/>
                <w:bCs/>
              </w:rPr>
              <w:t>…………….%//;………………..</w:t>
            </w:r>
          </w:p>
        </w:tc>
      </w:tr>
      <w:tr w:rsidR="00000000" w14:paraId="330AC7C4" w14:textId="77777777">
        <w:tc>
          <w:tcPr>
            <w:tcW w:w="0" w:type="auto"/>
            <w:tcBorders>
              <w:top w:val="single" w:sz="4" w:space="0" w:color="auto"/>
              <w:left w:val="single" w:sz="4" w:space="0" w:color="auto"/>
              <w:bottom w:val="single" w:sz="4" w:space="0" w:color="auto"/>
              <w:right w:val="single" w:sz="4" w:space="0" w:color="auto"/>
            </w:tcBorders>
            <w:hideMark/>
          </w:tcPr>
          <w:p w14:paraId="73A2EAE7"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C1A9674" w14:textId="77777777" w:rsidR="00000000" w:rsidRDefault="009D64FD">
            <w:pPr>
              <w:rPr>
                <w:b/>
                <w:bCs/>
              </w:rPr>
            </w:pPr>
            <w:r>
              <w:rPr>
                <w:b/>
                <w:bCs/>
              </w:rPr>
              <w:t>/;…………….………………..</w:t>
            </w:r>
          </w:p>
        </w:tc>
      </w:tr>
      <w:tr w:rsidR="00000000" w14:paraId="23699AD0" w14:textId="77777777">
        <w:tc>
          <w:tcPr>
            <w:tcW w:w="0" w:type="auto"/>
            <w:tcBorders>
              <w:top w:val="single" w:sz="4" w:space="0" w:color="auto"/>
              <w:left w:val="single" w:sz="4" w:space="0" w:color="auto"/>
              <w:bottom w:val="single" w:sz="4" w:space="0" w:color="auto"/>
              <w:right w:val="single" w:sz="4" w:space="0" w:color="auto"/>
            </w:tcBorders>
            <w:hideMark/>
          </w:tcPr>
          <w:p w14:paraId="3F9E8C0F"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06FFDD5" w14:textId="77777777" w:rsidR="00000000" w:rsidRDefault="009D64FD">
            <w:pPr>
              <w:rPr>
                <w:b/>
                <w:bCs/>
              </w:rPr>
            </w:pPr>
            <w:r>
              <w:rPr>
                <w:b/>
                <w:bCs/>
              </w:rPr>
              <w:t>……………./?………………..</w:t>
            </w:r>
          </w:p>
        </w:tc>
      </w:tr>
      <w:tr w:rsidR="00000000" w14:paraId="794C3E2D" w14:textId="77777777">
        <w:tc>
          <w:tcPr>
            <w:tcW w:w="0" w:type="auto"/>
            <w:tcBorders>
              <w:top w:val="single" w:sz="4" w:space="0" w:color="auto"/>
              <w:left w:val="single" w:sz="4" w:space="0" w:color="auto"/>
              <w:bottom w:val="single" w:sz="4" w:space="0" w:color="auto"/>
              <w:right w:val="single" w:sz="4" w:space="0" w:color="auto"/>
            </w:tcBorders>
            <w:hideMark/>
          </w:tcPr>
          <w:p w14:paraId="2564ED83"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BF88D2A" w14:textId="77777777" w:rsidR="00000000" w:rsidRDefault="009D64FD">
            <w:pPr>
              <w:rPr>
                <w:b/>
                <w:bCs/>
              </w:rPr>
            </w:pPr>
            <w:r>
              <w:rPr>
                <w:b/>
                <w:bCs/>
              </w:rPr>
              <w:t>…………….%………………..</w:t>
            </w:r>
          </w:p>
        </w:tc>
      </w:tr>
      <w:tr w:rsidR="00000000" w14:paraId="1BCC23CA" w14:textId="77777777">
        <w:tc>
          <w:tcPr>
            <w:tcW w:w="0" w:type="auto"/>
            <w:tcBorders>
              <w:top w:val="single" w:sz="4" w:space="0" w:color="auto"/>
              <w:left w:val="single" w:sz="4" w:space="0" w:color="auto"/>
              <w:bottom w:val="single" w:sz="4" w:space="0" w:color="auto"/>
              <w:right w:val="single" w:sz="4" w:space="0" w:color="auto"/>
            </w:tcBorders>
            <w:hideMark/>
          </w:tcPr>
          <w:p w14:paraId="7CFA2DD8"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4BDAE15" w14:textId="77777777" w:rsidR="00000000" w:rsidRDefault="009D64FD">
            <w:pPr>
              <w:rPr>
                <w:b/>
                <w:bCs/>
              </w:rPr>
            </w:pPr>
            <w:r>
              <w:rPr>
                <w:b/>
                <w:bCs/>
              </w:rPr>
              <w:t>…………….%%/………………..</w:t>
            </w:r>
          </w:p>
        </w:tc>
      </w:tr>
      <w:tr w:rsidR="00000000" w14:paraId="127E1718" w14:textId="77777777">
        <w:tc>
          <w:tcPr>
            <w:tcW w:w="0" w:type="auto"/>
            <w:tcBorders>
              <w:top w:val="single" w:sz="4" w:space="0" w:color="auto"/>
              <w:left w:val="single" w:sz="4" w:space="0" w:color="auto"/>
              <w:bottom w:val="single" w:sz="4" w:space="0" w:color="auto"/>
              <w:right w:val="single" w:sz="4" w:space="0" w:color="auto"/>
            </w:tcBorders>
            <w:hideMark/>
          </w:tcPr>
          <w:p w14:paraId="0185ACCA" w14:textId="77777777" w:rsidR="00000000" w:rsidRDefault="009D64FD">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04281E6" w14:textId="77777777" w:rsidR="00000000" w:rsidRDefault="009D64FD">
            <w:pPr>
              <w:keepNext/>
            </w:pPr>
            <w:r>
              <w:rPr>
                <w:b/>
                <w:bCs/>
              </w:rPr>
              <w:t>…………….%/%………………..</w:t>
            </w:r>
          </w:p>
        </w:tc>
      </w:tr>
    </w:tbl>
    <w:p w14:paraId="0A48BE16" w14:textId="77777777" w:rsidR="00000000" w:rsidRDefault="009D64FD">
      <w:pPr>
        <w:pStyle w:val="Caption"/>
      </w:pPr>
      <w:r>
        <w:t xml:space="preserve">Table </w:t>
      </w:r>
      <w:r>
        <w:fldChar w:fldCharType="begin"/>
      </w:r>
      <w:r>
        <w:instrText xml:space="preserve"> </w:instrText>
      </w:r>
      <w:r>
        <w:instrText xml:space="preserve">SEQ Table \* ARABIC </w:instrText>
      </w:r>
      <w:r>
        <w:fldChar w:fldCharType="separate"/>
      </w:r>
      <w:r>
        <w:rPr>
          <w:noProof/>
        </w:rPr>
        <w:t>72</w:t>
      </w:r>
      <w:r>
        <w:rPr>
          <w:noProof/>
        </w:rPr>
        <w:fldChar w:fldCharType="end"/>
      </w:r>
      <w:r>
        <w:t xml:space="preserve"> Examples (1) of Escape Character Different from dfdl:escapeEscapeCharacter</w:t>
      </w:r>
    </w:p>
    <w:p w14:paraId="23B10F36" w14:textId="77777777" w:rsidR="00000000" w:rsidRDefault="009D64FD">
      <w:r>
        <w:t>Dfdl:escapeKind 'escapeCharacter', dfdl:escapeCharacter '/', dfdl:escapeEscapeCharacter '%%', dfdl:separator 'sep', dfdl:extraEscapedCharacters '?'</w:t>
      </w:r>
    </w:p>
    <w:tbl>
      <w:tblPr>
        <w:tblStyle w:val="Table"/>
        <w:tblW w:w="5000" w:type="pct"/>
        <w:tblInd w:w="0" w:type="dxa"/>
        <w:tblLook w:val="01E0" w:firstRow="1" w:lastRow="1" w:firstColumn="1" w:lastColumn="1" w:noHBand="0" w:noVBand="0"/>
      </w:tblPr>
      <w:tblGrid>
        <w:gridCol w:w="4152"/>
        <w:gridCol w:w="4478"/>
      </w:tblGrid>
      <w:tr w:rsidR="00000000" w14:paraId="2390D14E" w14:textId="77777777">
        <w:trPr>
          <w:cnfStyle w:val="100000000000" w:firstRow="1" w:lastRow="0" w:firstColumn="0" w:lastColumn="0" w:oddVBand="0" w:evenVBand="0" w:oddHBand="0" w:evenHBand="0" w:firstRowFirstColumn="0" w:firstRowLastColumn="0" w:lastRowFirstColumn="0" w:lastRowLastColumn="0"/>
        </w:trPr>
        <w:tc>
          <w:tcPr>
            <w:tcW w:w="0" w:type="auto"/>
            <w:hideMark/>
          </w:tcPr>
          <w:p w14:paraId="5AA14D74" w14:textId="77777777" w:rsidR="00000000" w:rsidRDefault="009D64FD">
            <w:pPr>
              <w:jc w:val="center"/>
            </w:pPr>
            <w:r>
              <w:t>Logical D</w:t>
            </w:r>
            <w:r>
              <w:t>ata</w:t>
            </w:r>
          </w:p>
        </w:tc>
        <w:tc>
          <w:tcPr>
            <w:tcW w:w="0" w:type="auto"/>
            <w:hideMark/>
          </w:tcPr>
          <w:p w14:paraId="792535E0" w14:textId="77777777" w:rsidR="00000000" w:rsidRDefault="009D64FD">
            <w:pPr>
              <w:jc w:val="center"/>
            </w:pPr>
            <w:r>
              <w:t>Physical Data / Representation</w:t>
            </w:r>
          </w:p>
        </w:tc>
      </w:tr>
      <w:tr w:rsidR="00000000" w14:paraId="50FC78D3" w14:textId="77777777">
        <w:tc>
          <w:tcPr>
            <w:tcW w:w="0" w:type="auto"/>
            <w:tcBorders>
              <w:top w:val="single" w:sz="4" w:space="0" w:color="auto"/>
              <w:left w:val="single" w:sz="4" w:space="0" w:color="auto"/>
              <w:bottom w:val="single" w:sz="4" w:space="0" w:color="auto"/>
              <w:right w:val="single" w:sz="4" w:space="0" w:color="auto"/>
            </w:tcBorders>
            <w:hideMark/>
          </w:tcPr>
          <w:p w14:paraId="05BA6BCA" w14:textId="77777777" w:rsidR="00000000" w:rsidRDefault="009D64FD">
            <w:pPr>
              <w:rPr>
                <w:b/>
                <w:bCs/>
              </w:rPr>
            </w:pPr>
            <w:r>
              <w:rPr>
                <w:b/>
                <w:bCs/>
              </w:rPr>
              <w:t>…………….sep………………..</w:t>
            </w:r>
          </w:p>
        </w:tc>
        <w:tc>
          <w:tcPr>
            <w:tcW w:w="0" w:type="auto"/>
            <w:tcBorders>
              <w:top w:val="single" w:sz="4" w:space="0" w:color="auto"/>
              <w:left w:val="single" w:sz="4" w:space="0" w:color="auto"/>
              <w:bottom w:val="single" w:sz="4" w:space="0" w:color="auto"/>
              <w:right w:val="single" w:sz="4" w:space="0" w:color="auto"/>
            </w:tcBorders>
            <w:hideMark/>
          </w:tcPr>
          <w:p w14:paraId="5BC5DEAD" w14:textId="77777777" w:rsidR="00000000" w:rsidRDefault="009D64FD">
            <w:pPr>
              <w:rPr>
                <w:b/>
                <w:bCs/>
              </w:rPr>
            </w:pPr>
            <w:r>
              <w:rPr>
                <w:b/>
                <w:bCs/>
              </w:rPr>
              <w:t>……………./sep………………..</w:t>
            </w:r>
          </w:p>
        </w:tc>
      </w:tr>
      <w:tr w:rsidR="00000000" w14:paraId="0B5F9BE4" w14:textId="77777777">
        <w:tc>
          <w:tcPr>
            <w:tcW w:w="0" w:type="auto"/>
            <w:tcBorders>
              <w:top w:val="single" w:sz="4" w:space="0" w:color="auto"/>
              <w:left w:val="single" w:sz="4" w:space="0" w:color="auto"/>
              <w:bottom w:val="single" w:sz="4" w:space="0" w:color="auto"/>
              <w:right w:val="single" w:sz="4" w:space="0" w:color="auto"/>
            </w:tcBorders>
            <w:hideMark/>
          </w:tcPr>
          <w:p w14:paraId="00B418AA" w14:textId="77777777" w:rsidR="00000000" w:rsidRDefault="009D64FD">
            <w:pPr>
              <w:rPr>
                <w:b/>
                <w:bCs/>
              </w:rPr>
            </w:pPr>
            <w:r>
              <w:rPr>
                <w:b/>
                <w:bCs/>
              </w:rPr>
              <w:t>……………./sep………………..</w:t>
            </w:r>
          </w:p>
        </w:tc>
        <w:tc>
          <w:tcPr>
            <w:tcW w:w="0" w:type="auto"/>
            <w:tcBorders>
              <w:top w:val="single" w:sz="4" w:space="0" w:color="auto"/>
              <w:left w:val="single" w:sz="4" w:space="0" w:color="auto"/>
              <w:bottom w:val="single" w:sz="4" w:space="0" w:color="auto"/>
              <w:right w:val="single" w:sz="4" w:space="0" w:color="auto"/>
            </w:tcBorders>
            <w:hideMark/>
          </w:tcPr>
          <w:p w14:paraId="1822D55A" w14:textId="77777777" w:rsidR="00000000" w:rsidRDefault="009D64FD">
            <w:pPr>
              <w:rPr>
                <w:b/>
                <w:bCs/>
              </w:rPr>
            </w:pPr>
            <w:r>
              <w:rPr>
                <w:b/>
                <w:bCs/>
              </w:rPr>
              <w:t>…………….%//sep………………..</w:t>
            </w:r>
          </w:p>
        </w:tc>
      </w:tr>
      <w:tr w:rsidR="00000000" w14:paraId="6692BCB5" w14:textId="77777777">
        <w:tc>
          <w:tcPr>
            <w:tcW w:w="0" w:type="auto"/>
            <w:tcBorders>
              <w:top w:val="single" w:sz="4" w:space="0" w:color="auto"/>
              <w:left w:val="single" w:sz="4" w:space="0" w:color="auto"/>
              <w:bottom w:val="single" w:sz="4" w:space="0" w:color="auto"/>
              <w:right w:val="single" w:sz="4" w:space="0" w:color="auto"/>
            </w:tcBorders>
            <w:hideMark/>
          </w:tcPr>
          <w:p w14:paraId="6DEC2FA9" w14:textId="77777777" w:rsidR="00000000" w:rsidRDefault="009D64FD">
            <w:pPr>
              <w:rPr>
                <w:b/>
                <w:bCs/>
              </w:rPr>
            </w:pPr>
            <w:r>
              <w:rPr>
                <w:b/>
                <w:bCs/>
              </w:rPr>
              <w:t>sep…………….………………..</w:t>
            </w:r>
          </w:p>
        </w:tc>
        <w:tc>
          <w:tcPr>
            <w:tcW w:w="0" w:type="auto"/>
            <w:tcBorders>
              <w:top w:val="single" w:sz="4" w:space="0" w:color="auto"/>
              <w:left w:val="single" w:sz="4" w:space="0" w:color="auto"/>
              <w:bottom w:val="single" w:sz="4" w:space="0" w:color="auto"/>
              <w:right w:val="single" w:sz="4" w:space="0" w:color="auto"/>
            </w:tcBorders>
            <w:hideMark/>
          </w:tcPr>
          <w:p w14:paraId="18ED66F0" w14:textId="77777777" w:rsidR="00000000" w:rsidRDefault="009D64FD">
            <w:pPr>
              <w:keepNext/>
              <w:rPr>
                <w:b/>
                <w:bCs/>
              </w:rPr>
            </w:pPr>
            <w:r>
              <w:rPr>
                <w:b/>
                <w:bCs/>
              </w:rPr>
              <w:t>/sep…………….………………..</w:t>
            </w:r>
          </w:p>
        </w:tc>
      </w:tr>
    </w:tbl>
    <w:p w14:paraId="265E5C73" w14:textId="77777777" w:rsidR="00000000" w:rsidRDefault="009D64FD">
      <w:pPr>
        <w:pStyle w:val="Caption"/>
      </w:pPr>
      <w:bookmarkStart w:id="12855" w:name="_Toc322911792"/>
      <w:bookmarkStart w:id="12856" w:name="_Toc322912331"/>
      <w:bookmarkStart w:id="12857" w:name="_Toc329093191"/>
      <w:bookmarkStart w:id="12858" w:name="_Toc332701704"/>
      <w:bookmarkStart w:id="12859" w:name="_Toc332702008"/>
      <w:bookmarkStart w:id="12860" w:name="_Toc332711806"/>
      <w:bookmarkStart w:id="12861" w:name="_Toc332712108"/>
      <w:bookmarkStart w:id="12862" w:name="_Toc332712409"/>
      <w:bookmarkStart w:id="12863" w:name="_Toc332724325"/>
      <w:bookmarkStart w:id="12864" w:name="_Toc332724625"/>
      <w:bookmarkStart w:id="12865" w:name="_Toc341102921"/>
      <w:bookmarkStart w:id="12866" w:name="_Toc347241657"/>
      <w:bookmarkStart w:id="12867" w:name="_Toc347744849"/>
      <w:bookmarkStart w:id="12868" w:name="_Toc348984632"/>
      <w:bookmarkStart w:id="12869" w:name="_Toc348984937"/>
      <w:bookmarkStart w:id="12870" w:name="_Toc349038101"/>
      <w:bookmarkStart w:id="12871" w:name="_Toc349038403"/>
      <w:bookmarkStart w:id="12872" w:name="_Toc349042894"/>
      <w:bookmarkStart w:id="12873" w:name="_Toc349642295"/>
      <w:bookmarkStart w:id="12874" w:name="_Toc351913016"/>
      <w:bookmarkStart w:id="12875" w:name="_Toc351915037"/>
      <w:bookmarkStart w:id="12876" w:name="_Toc351915503"/>
      <w:bookmarkStart w:id="12877" w:name="_Toc361231601"/>
      <w:bookmarkStart w:id="12878" w:name="_Toc361232127"/>
      <w:bookmarkStart w:id="12879" w:name="_Toc362445429"/>
      <w:bookmarkStart w:id="12880" w:name="_Toc363909397"/>
      <w:bookmarkStart w:id="12881" w:name="_Toc364463825"/>
      <w:bookmarkStart w:id="12882" w:name="_Toc366078429"/>
      <w:bookmarkStart w:id="12883" w:name="_Toc366079044"/>
      <w:bookmarkStart w:id="12884" w:name="_Toc366080029"/>
      <w:bookmarkStart w:id="12885" w:name="_Toc366080641"/>
      <w:bookmarkStart w:id="12886" w:name="_Toc366081250"/>
      <w:bookmarkStart w:id="12887" w:name="_Toc366505590"/>
      <w:bookmarkStart w:id="12888" w:name="_Toc366508959"/>
      <w:bookmarkStart w:id="12889" w:name="_Toc366513460"/>
      <w:bookmarkStart w:id="12890" w:name="_Toc366574649"/>
      <w:bookmarkStart w:id="12891" w:name="_Toc366578442"/>
      <w:bookmarkStart w:id="12892" w:name="_Toc366579036"/>
      <w:bookmarkStart w:id="12893" w:name="_Toc366579628"/>
      <w:bookmarkStart w:id="12894" w:name="_Toc366580219"/>
      <w:bookmarkStart w:id="12895" w:name="_Toc366580811"/>
      <w:bookmarkStart w:id="12896" w:name="_Toc366581402"/>
      <w:bookmarkStart w:id="12897" w:name="_Toc366581994"/>
      <w:bookmarkStart w:id="12898" w:name="_Toc243112893"/>
      <w:bookmarkStart w:id="12899" w:name="_Toc349042895"/>
      <w:bookmarkEnd w:id="12855"/>
      <w:bookmarkEnd w:id="12856"/>
      <w:bookmarkEnd w:id="12857"/>
      <w:bookmarkEnd w:id="12858"/>
      <w:bookmarkEnd w:id="12859"/>
      <w:bookmarkEnd w:id="12860"/>
      <w:bookmarkEnd w:id="12861"/>
      <w:bookmarkEnd w:id="12862"/>
      <w:bookmarkEnd w:id="12863"/>
      <w:bookmarkEnd w:id="12864"/>
      <w:bookmarkEnd w:id="12865"/>
      <w:bookmarkEnd w:id="12866"/>
      <w:bookmarkEnd w:id="12867"/>
      <w:bookmarkEnd w:id="12868"/>
      <w:bookmarkEnd w:id="12869"/>
      <w:bookmarkEnd w:id="12870"/>
      <w:bookmarkEnd w:id="12871"/>
      <w:bookmarkEnd w:id="12872"/>
      <w:bookmarkEnd w:id="12873"/>
      <w:bookmarkEnd w:id="12874"/>
      <w:bookmarkEnd w:id="12875"/>
      <w:bookmarkEnd w:id="12876"/>
      <w:bookmarkEnd w:id="12877"/>
      <w:bookmarkEnd w:id="12878"/>
      <w:bookmarkEnd w:id="12879"/>
      <w:bookmarkEnd w:id="12880"/>
      <w:bookmarkEnd w:id="12881"/>
      <w:bookmarkEnd w:id="12882"/>
      <w:bookmarkEnd w:id="12883"/>
      <w:bookmarkEnd w:id="12884"/>
      <w:bookmarkEnd w:id="12885"/>
      <w:bookmarkEnd w:id="12886"/>
      <w:bookmarkEnd w:id="12887"/>
      <w:bookmarkEnd w:id="12888"/>
      <w:bookmarkEnd w:id="12889"/>
      <w:bookmarkEnd w:id="12890"/>
      <w:bookmarkEnd w:id="12891"/>
      <w:bookmarkEnd w:id="12892"/>
      <w:bookmarkEnd w:id="12893"/>
      <w:bookmarkEnd w:id="12894"/>
      <w:bookmarkEnd w:id="12895"/>
      <w:bookmarkEnd w:id="12896"/>
      <w:bookmarkEnd w:id="12897"/>
      <w:r>
        <w:t xml:space="preserve">Table </w:t>
      </w:r>
      <w:r>
        <w:fldChar w:fldCharType="begin"/>
      </w:r>
      <w:r>
        <w:instrText xml:space="preserve"> SEQ Table \* ARABIC </w:instrText>
      </w:r>
      <w:r>
        <w:fldChar w:fldCharType="separate"/>
      </w:r>
      <w:r>
        <w:rPr>
          <w:noProof/>
        </w:rPr>
        <w:t>73</w:t>
      </w:r>
      <w:r>
        <w:fldChar w:fldCharType="end"/>
      </w:r>
      <w:r>
        <w:t xml:space="preserve"> Examples (2) of Escape </w:t>
      </w:r>
      <w:r>
        <w:t>Character Different from dfdl:escapeEscapeCharacter</w:t>
      </w:r>
    </w:p>
    <w:p w14:paraId="0D0D6273" w14:textId="77777777" w:rsidR="00000000" w:rsidRDefault="009D64FD">
      <w:pPr>
        <w:pStyle w:val="Heading2"/>
        <w:rPr>
          <w:rFonts w:eastAsia="Times New Roman"/>
        </w:rPr>
      </w:pPr>
      <w:bookmarkStart w:id="12900" w:name="_Toc25589913"/>
      <w:r>
        <w:rPr>
          <w:rFonts w:eastAsia="Times New Roman"/>
        </w:rPr>
        <w:t>Escape Block with Different Start and End Characters</w:t>
      </w:r>
      <w:bookmarkEnd w:id="12900"/>
      <w:bookmarkEnd w:id="12898"/>
      <w:bookmarkEnd w:id="12899"/>
    </w:p>
    <w:p w14:paraId="558691DE" w14:textId="77777777" w:rsidR="00000000" w:rsidRDefault="009D64FD">
      <w:r>
        <w:t>dfdl:escapeKind 'escapeBlock', dfdl:escapeBlockStart '[', dfdl:escapeBlockEnd ']', dfdl:escapeEscapeCharacter '%%', dfdl:separator ';',  dfdl:extraEsca</w:t>
      </w:r>
      <w:r>
        <w:t>pedCharacters '?'</w:t>
      </w:r>
    </w:p>
    <w:tbl>
      <w:tblPr>
        <w:tblStyle w:val="Table"/>
        <w:tblW w:w="5000" w:type="pct"/>
        <w:tblInd w:w="0" w:type="dxa"/>
        <w:tblLook w:val="01E0" w:firstRow="1" w:lastRow="1" w:firstColumn="1" w:lastColumn="1" w:noHBand="0" w:noVBand="0"/>
      </w:tblPr>
      <w:tblGrid>
        <w:gridCol w:w="4065"/>
        <w:gridCol w:w="4565"/>
      </w:tblGrid>
      <w:tr w:rsidR="00000000" w14:paraId="44E3B930" w14:textId="77777777">
        <w:trPr>
          <w:cnfStyle w:val="100000000000" w:firstRow="1" w:lastRow="0" w:firstColumn="0" w:lastColumn="0" w:oddVBand="0" w:evenVBand="0" w:oddHBand="0" w:evenHBand="0" w:firstRowFirstColumn="0" w:firstRowLastColumn="0" w:lastRowFirstColumn="0" w:lastRowLastColumn="0"/>
        </w:trPr>
        <w:tc>
          <w:tcPr>
            <w:tcW w:w="0" w:type="auto"/>
            <w:hideMark/>
          </w:tcPr>
          <w:p w14:paraId="2696E56A" w14:textId="77777777" w:rsidR="00000000" w:rsidRDefault="009D64FD">
            <w:pPr>
              <w:jc w:val="center"/>
            </w:pPr>
            <w:r>
              <w:t>Logical Data</w:t>
            </w:r>
          </w:p>
        </w:tc>
        <w:tc>
          <w:tcPr>
            <w:tcW w:w="0" w:type="auto"/>
            <w:hideMark/>
          </w:tcPr>
          <w:p w14:paraId="05EBDF57" w14:textId="77777777" w:rsidR="00000000" w:rsidRDefault="009D64FD">
            <w:pPr>
              <w:jc w:val="center"/>
            </w:pPr>
            <w:r>
              <w:t>Physical Data / Representation</w:t>
            </w:r>
          </w:p>
        </w:tc>
      </w:tr>
      <w:tr w:rsidR="00000000" w14:paraId="3A92916E" w14:textId="77777777">
        <w:tc>
          <w:tcPr>
            <w:tcW w:w="0" w:type="auto"/>
            <w:tcBorders>
              <w:top w:val="single" w:sz="4" w:space="0" w:color="auto"/>
              <w:left w:val="single" w:sz="4" w:space="0" w:color="auto"/>
              <w:bottom w:val="single" w:sz="4" w:space="0" w:color="auto"/>
              <w:right w:val="single" w:sz="4" w:space="0" w:color="auto"/>
            </w:tcBorders>
            <w:hideMark/>
          </w:tcPr>
          <w:p w14:paraId="6F444332"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8D2D06C" w14:textId="77777777" w:rsidR="00000000" w:rsidRDefault="009D64FD">
            <w:pPr>
              <w:rPr>
                <w:b/>
                <w:bCs/>
              </w:rPr>
            </w:pPr>
            <w:r>
              <w:rPr>
                <w:b/>
                <w:bCs/>
              </w:rPr>
              <w:t>…………….………………..</w:t>
            </w:r>
          </w:p>
        </w:tc>
      </w:tr>
      <w:tr w:rsidR="00000000" w14:paraId="40E21C4A" w14:textId="77777777">
        <w:tc>
          <w:tcPr>
            <w:tcW w:w="0" w:type="auto"/>
            <w:tcBorders>
              <w:top w:val="single" w:sz="4" w:space="0" w:color="auto"/>
              <w:left w:val="single" w:sz="4" w:space="0" w:color="auto"/>
              <w:bottom w:val="single" w:sz="4" w:space="0" w:color="auto"/>
              <w:right w:val="single" w:sz="4" w:space="0" w:color="auto"/>
            </w:tcBorders>
            <w:hideMark/>
          </w:tcPr>
          <w:p w14:paraId="23E20CC4"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21092F2" w14:textId="77777777" w:rsidR="00000000" w:rsidRDefault="009D64FD">
            <w:pPr>
              <w:rPr>
                <w:b/>
                <w:bCs/>
              </w:rPr>
            </w:pPr>
            <w:r>
              <w:rPr>
                <w:b/>
                <w:bCs/>
              </w:rPr>
              <w:t>[[…………….………………..]</w:t>
            </w:r>
          </w:p>
        </w:tc>
      </w:tr>
      <w:tr w:rsidR="00000000" w14:paraId="211DDB59" w14:textId="77777777">
        <w:tc>
          <w:tcPr>
            <w:tcW w:w="0" w:type="auto"/>
            <w:tcBorders>
              <w:top w:val="single" w:sz="4" w:space="0" w:color="auto"/>
              <w:left w:val="single" w:sz="4" w:space="0" w:color="auto"/>
              <w:bottom w:val="single" w:sz="4" w:space="0" w:color="auto"/>
              <w:right w:val="single" w:sz="4" w:space="0" w:color="auto"/>
            </w:tcBorders>
            <w:hideMark/>
          </w:tcPr>
          <w:p w14:paraId="3D641C93"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4A8F723" w14:textId="77777777" w:rsidR="00000000" w:rsidRDefault="009D64FD">
            <w:pPr>
              <w:rPr>
                <w:b/>
                <w:bCs/>
              </w:rPr>
            </w:pPr>
            <w:r>
              <w:rPr>
                <w:b/>
                <w:bCs/>
              </w:rPr>
              <w:t>]…………….………………..</w:t>
            </w:r>
          </w:p>
        </w:tc>
      </w:tr>
      <w:tr w:rsidR="00000000" w14:paraId="2613E277" w14:textId="77777777">
        <w:tc>
          <w:tcPr>
            <w:tcW w:w="0" w:type="auto"/>
            <w:tcBorders>
              <w:top w:val="single" w:sz="4" w:space="0" w:color="auto"/>
              <w:left w:val="single" w:sz="4" w:space="0" w:color="auto"/>
              <w:bottom w:val="single" w:sz="4" w:space="0" w:color="auto"/>
              <w:right w:val="single" w:sz="4" w:space="0" w:color="auto"/>
            </w:tcBorders>
            <w:hideMark/>
          </w:tcPr>
          <w:p w14:paraId="1174B2D0"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4FC81FF" w14:textId="77777777" w:rsidR="00000000" w:rsidRDefault="009D64FD">
            <w:pPr>
              <w:rPr>
                <w:b/>
                <w:bCs/>
              </w:rPr>
            </w:pPr>
            <w:r>
              <w:rPr>
                <w:b/>
                <w:bCs/>
              </w:rPr>
              <w:t>……………[.………………..</w:t>
            </w:r>
          </w:p>
        </w:tc>
      </w:tr>
      <w:tr w:rsidR="00000000" w14:paraId="34D4212D" w14:textId="77777777">
        <w:tc>
          <w:tcPr>
            <w:tcW w:w="0" w:type="auto"/>
            <w:tcBorders>
              <w:top w:val="single" w:sz="4" w:space="0" w:color="auto"/>
              <w:left w:val="single" w:sz="4" w:space="0" w:color="auto"/>
              <w:bottom w:val="single" w:sz="4" w:space="0" w:color="auto"/>
              <w:right w:val="single" w:sz="4" w:space="0" w:color="auto"/>
            </w:tcBorders>
            <w:hideMark/>
          </w:tcPr>
          <w:p w14:paraId="63E3A600"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F6445BD" w14:textId="77777777" w:rsidR="00000000" w:rsidRDefault="009D64FD">
            <w:pPr>
              <w:rPr>
                <w:b/>
                <w:bCs/>
              </w:rPr>
            </w:pPr>
            <w:r>
              <w:rPr>
                <w:b/>
                <w:bCs/>
              </w:rPr>
              <w:t>……………].………………..</w:t>
            </w:r>
          </w:p>
        </w:tc>
      </w:tr>
      <w:tr w:rsidR="00000000" w14:paraId="00300275" w14:textId="77777777">
        <w:tc>
          <w:tcPr>
            <w:tcW w:w="0" w:type="auto"/>
            <w:tcBorders>
              <w:top w:val="single" w:sz="4" w:space="0" w:color="auto"/>
              <w:left w:val="single" w:sz="4" w:space="0" w:color="auto"/>
              <w:bottom w:val="single" w:sz="4" w:space="0" w:color="auto"/>
              <w:right w:val="single" w:sz="4" w:space="0" w:color="auto"/>
            </w:tcBorders>
            <w:hideMark/>
          </w:tcPr>
          <w:p w14:paraId="49099A0F"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67FBB5" w14:textId="77777777" w:rsidR="00000000" w:rsidRDefault="009D64FD">
            <w:pPr>
              <w:rPr>
                <w:b/>
                <w:bCs/>
              </w:rPr>
            </w:pPr>
            <w:r>
              <w:rPr>
                <w:b/>
                <w:bCs/>
              </w:rPr>
              <w:t>…………….……………</w:t>
            </w:r>
            <w:r>
              <w:rPr>
                <w:b/>
                <w:bCs/>
              </w:rPr>
              <w:t>…..]</w:t>
            </w:r>
          </w:p>
        </w:tc>
      </w:tr>
      <w:tr w:rsidR="00000000" w14:paraId="7D615DBE" w14:textId="77777777">
        <w:tc>
          <w:tcPr>
            <w:tcW w:w="0" w:type="auto"/>
            <w:tcBorders>
              <w:top w:val="single" w:sz="4" w:space="0" w:color="auto"/>
              <w:left w:val="single" w:sz="4" w:space="0" w:color="auto"/>
              <w:bottom w:val="single" w:sz="4" w:space="0" w:color="auto"/>
              <w:right w:val="single" w:sz="4" w:space="0" w:color="auto"/>
            </w:tcBorders>
            <w:hideMark/>
          </w:tcPr>
          <w:p w14:paraId="4CDB02B8"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90419E0" w14:textId="77777777" w:rsidR="00000000" w:rsidRDefault="009D64FD">
            <w:pPr>
              <w:rPr>
                <w:b/>
                <w:bCs/>
              </w:rPr>
            </w:pPr>
            <w:r>
              <w:rPr>
                <w:b/>
                <w:bCs/>
              </w:rPr>
              <w:t>[[[…………….………………..]</w:t>
            </w:r>
          </w:p>
        </w:tc>
      </w:tr>
      <w:tr w:rsidR="00000000" w14:paraId="497A5725" w14:textId="77777777">
        <w:tc>
          <w:tcPr>
            <w:tcW w:w="0" w:type="auto"/>
            <w:tcBorders>
              <w:top w:val="single" w:sz="4" w:space="0" w:color="auto"/>
              <w:left w:val="single" w:sz="4" w:space="0" w:color="auto"/>
              <w:bottom w:val="single" w:sz="4" w:space="0" w:color="auto"/>
              <w:right w:val="single" w:sz="4" w:space="0" w:color="auto"/>
            </w:tcBorders>
            <w:hideMark/>
          </w:tcPr>
          <w:p w14:paraId="1B564B25"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88D8D80" w14:textId="77777777" w:rsidR="00000000" w:rsidRDefault="009D64FD">
            <w:pPr>
              <w:rPr>
                <w:b/>
                <w:bCs/>
              </w:rPr>
            </w:pPr>
            <w:r>
              <w:rPr>
                <w:b/>
                <w:bCs/>
              </w:rPr>
              <w:t>…………….………………..]]</w:t>
            </w:r>
          </w:p>
        </w:tc>
      </w:tr>
      <w:tr w:rsidR="00000000" w14:paraId="7710A54D" w14:textId="77777777">
        <w:tc>
          <w:tcPr>
            <w:tcW w:w="0" w:type="auto"/>
            <w:tcBorders>
              <w:top w:val="single" w:sz="4" w:space="0" w:color="auto"/>
              <w:left w:val="single" w:sz="4" w:space="0" w:color="auto"/>
              <w:bottom w:val="single" w:sz="4" w:space="0" w:color="auto"/>
              <w:right w:val="single" w:sz="4" w:space="0" w:color="auto"/>
            </w:tcBorders>
            <w:hideMark/>
          </w:tcPr>
          <w:p w14:paraId="756DF2A4"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602735E" w14:textId="77777777" w:rsidR="00000000" w:rsidRDefault="009D64FD">
            <w:pPr>
              <w:rPr>
                <w:b/>
                <w:bCs/>
              </w:rPr>
            </w:pPr>
            <w:r>
              <w:rPr>
                <w:b/>
                <w:bCs/>
              </w:rPr>
              <w:t>…………….[[………………..</w:t>
            </w:r>
          </w:p>
        </w:tc>
      </w:tr>
      <w:tr w:rsidR="00000000" w14:paraId="5CA9466E" w14:textId="77777777">
        <w:tc>
          <w:tcPr>
            <w:tcW w:w="0" w:type="auto"/>
            <w:tcBorders>
              <w:top w:val="single" w:sz="4" w:space="0" w:color="auto"/>
              <w:left w:val="single" w:sz="4" w:space="0" w:color="auto"/>
              <w:bottom w:val="single" w:sz="4" w:space="0" w:color="auto"/>
              <w:right w:val="single" w:sz="4" w:space="0" w:color="auto"/>
            </w:tcBorders>
            <w:hideMark/>
          </w:tcPr>
          <w:p w14:paraId="54A2781A"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7E66478" w14:textId="77777777" w:rsidR="00000000" w:rsidRDefault="009D64FD">
            <w:pPr>
              <w:rPr>
                <w:b/>
                <w:bCs/>
              </w:rPr>
            </w:pPr>
            <w:r>
              <w:rPr>
                <w:b/>
                <w:bCs/>
              </w:rPr>
              <w:t>…………….]]………………..</w:t>
            </w:r>
          </w:p>
        </w:tc>
      </w:tr>
      <w:tr w:rsidR="00000000" w14:paraId="0140D506" w14:textId="77777777">
        <w:tc>
          <w:tcPr>
            <w:tcW w:w="0" w:type="auto"/>
            <w:tcBorders>
              <w:top w:val="single" w:sz="4" w:space="0" w:color="auto"/>
              <w:left w:val="single" w:sz="4" w:space="0" w:color="auto"/>
              <w:bottom w:val="single" w:sz="4" w:space="0" w:color="auto"/>
              <w:right w:val="single" w:sz="4" w:space="0" w:color="auto"/>
            </w:tcBorders>
            <w:hideMark/>
          </w:tcPr>
          <w:p w14:paraId="64FFC718"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385DB74" w14:textId="77777777" w:rsidR="00000000" w:rsidRDefault="009D64FD">
            <w:pPr>
              <w:rPr>
                <w:b/>
                <w:bCs/>
              </w:rPr>
            </w:pPr>
            <w:r>
              <w:rPr>
                <w:b/>
                <w:bCs/>
              </w:rPr>
              <w:t>[[…………….………………..%]]</w:t>
            </w:r>
          </w:p>
        </w:tc>
      </w:tr>
      <w:tr w:rsidR="00000000" w14:paraId="45D8512D" w14:textId="77777777">
        <w:tc>
          <w:tcPr>
            <w:tcW w:w="0" w:type="auto"/>
            <w:tcBorders>
              <w:top w:val="single" w:sz="4" w:space="0" w:color="auto"/>
              <w:left w:val="single" w:sz="4" w:space="0" w:color="auto"/>
              <w:bottom w:val="single" w:sz="4" w:space="0" w:color="auto"/>
              <w:right w:val="single" w:sz="4" w:space="0" w:color="auto"/>
            </w:tcBorders>
            <w:hideMark/>
          </w:tcPr>
          <w:p w14:paraId="2F38FF87"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8AFA84D" w14:textId="77777777" w:rsidR="00000000" w:rsidRDefault="009D64FD">
            <w:pPr>
              <w:rPr>
                <w:b/>
                <w:bCs/>
              </w:rPr>
            </w:pPr>
            <w:r>
              <w:rPr>
                <w:b/>
                <w:bCs/>
              </w:rPr>
              <w:t>[[…………….%]………………..]</w:t>
            </w:r>
          </w:p>
        </w:tc>
      </w:tr>
      <w:tr w:rsidR="00000000" w14:paraId="587541A2" w14:textId="77777777">
        <w:tc>
          <w:tcPr>
            <w:tcW w:w="0" w:type="auto"/>
            <w:tcBorders>
              <w:top w:val="single" w:sz="4" w:space="0" w:color="auto"/>
              <w:left w:val="single" w:sz="4" w:space="0" w:color="auto"/>
              <w:bottom w:val="single" w:sz="4" w:space="0" w:color="auto"/>
              <w:right w:val="single" w:sz="4" w:space="0" w:color="auto"/>
            </w:tcBorders>
            <w:hideMark/>
          </w:tcPr>
          <w:p w14:paraId="16AEFA2D"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1C0471F" w14:textId="77777777" w:rsidR="00000000" w:rsidRDefault="009D64FD">
            <w:pPr>
              <w:rPr>
                <w:b/>
                <w:bCs/>
              </w:rPr>
            </w:pPr>
            <w:r>
              <w:rPr>
                <w:b/>
                <w:bCs/>
              </w:rPr>
              <w:t>…………….[………………</w:t>
            </w:r>
            <w:r>
              <w:rPr>
                <w:b/>
                <w:bCs/>
              </w:rPr>
              <w:t>..]</w:t>
            </w:r>
          </w:p>
        </w:tc>
      </w:tr>
      <w:tr w:rsidR="00000000" w14:paraId="091A9733" w14:textId="77777777">
        <w:tc>
          <w:tcPr>
            <w:tcW w:w="0" w:type="auto"/>
            <w:tcBorders>
              <w:top w:val="single" w:sz="4" w:space="0" w:color="auto"/>
              <w:left w:val="single" w:sz="4" w:space="0" w:color="auto"/>
              <w:bottom w:val="single" w:sz="4" w:space="0" w:color="auto"/>
              <w:right w:val="single" w:sz="4" w:space="0" w:color="auto"/>
            </w:tcBorders>
            <w:hideMark/>
          </w:tcPr>
          <w:p w14:paraId="2563C7BC"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FF22FA4" w14:textId="77777777" w:rsidR="00000000" w:rsidRDefault="009D64FD">
            <w:pPr>
              <w:rPr>
                <w:b/>
                <w:bCs/>
              </w:rPr>
            </w:pPr>
            <w:r>
              <w:rPr>
                <w:b/>
                <w:bCs/>
              </w:rPr>
              <w:t>[[……………[.………………..%]]</w:t>
            </w:r>
          </w:p>
        </w:tc>
      </w:tr>
      <w:tr w:rsidR="00000000" w14:paraId="6D1BFD38" w14:textId="77777777">
        <w:tc>
          <w:tcPr>
            <w:tcW w:w="0" w:type="auto"/>
            <w:tcBorders>
              <w:top w:val="single" w:sz="4" w:space="0" w:color="auto"/>
              <w:left w:val="single" w:sz="4" w:space="0" w:color="auto"/>
              <w:bottom w:val="single" w:sz="4" w:space="0" w:color="auto"/>
              <w:right w:val="single" w:sz="4" w:space="0" w:color="auto"/>
            </w:tcBorders>
            <w:hideMark/>
          </w:tcPr>
          <w:p w14:paraId="5C27334D"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6E7FE84" w14:textId="77777777" w:rsidR="00000000" w:rsidRDefault="009D64FD">
            <w:pPr>
              <w:rPr>
                <w:b/>
                <w:bCs/>
              </w:rPr>
            </w:pPr>
            <w:r>
              <w:rPr>
                <w:b/>
                <w:bCs/>
              </w:rPr>
              <w:t>[[…………….%]………………..%]]</w:t>
            </w:r>
          </w:p>
        </w:tc>
      </w:tr>
      <w:tr w:rsidR="00000000" w14:paraId="0461F48F" w14:textId="77777777">
        <w:tc>
          <w:tcPr>
            <w:tcW w:w="0" w:type="auto"/>
            <w:tcBorders>
              <w:top w:val="single" w:sz="4" w:space="0" w:color="auto"/>
              <w:left w:val="single" w:sz="4" w:space="0" w:color="auto"/>
              <w:bottom w:val="single" w:sz="4" w:space="0" w:color="auto"/>
              <w:right w:val="single" w:sz="4" w:space="0" w:color="auto"/>
            </w:tcBorders>
            <w:hideMark/>
          </w:tcPr>
          <w:p w14:paraId="65CE436E"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4FDB6FE" w14:textId="77777777" w:rsidR="00000000" w:rsidRDefault="009D64FD">
            <w:pPr>
              <w:rPr>
                <w:b/>
                <w:bCs/>
              </w:rPr>
            </w:pPr>
            <w:r>
              <w:rPr>
                <w:b/>
                <w:bCs/>
              </w:rPr>
              <w:t>[[[…………….………………..%]]</w:t>
            </w:r>
          </w:p>
        </w:tc>
      </w:tr>
      <w:tr w:rsidR="00000000" w14:paraId="3187473F" w14:textId="77777777">
        <w:tc>
          <w:tcPr>
            <w:tcW w:w="0" w:type="auto"/>
            <w:tcBorders>
              <w:top w:val="single" w:sz="4" w:space="0" w:color="auto"/>
              <w:left w:val="single" w:sz="4" w:space="0" w:color="auto"/>
              <w:bottom w:val="single" w:sz="4" w:space="0" w:color="auto"/>
              <w:right w:val="single" w:sz="4" w:space="0" w:color="auto"/>
            </w:tcBorders>
            <w:hideMark/>
          </w:tcPr>
          <w:p w14:paraId="3CEFD3F6"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7A35F2E" w14:textId="77777777" w:rsidR="00000000" w:rsidRDefault="009D64FD">
            <w:pPr>
              <w:rPr>
                <w:b/>
                <w:bCs/>
              </w:rPr>
            </w:pPr>
            <w:r>
              <w:rPr>
                <w:b/>
                <w:bCs/>
              </w:rPr>
              <w:t>[[…………….………………..%]%]]</w:t>
            </w:r>
          </w:p>
        </w:tc>
      </w:tr>
      <w:tr w:rsidR="00000000" w14:paraId="16E67AC4" w14:textId="77777777">
        <w:tc>
          <w:tcPr>
            <w:tcW w:w="0" w:type="auto"/>
            <w:tcBorders>
              <w:top w:val="single" w:sz="4" w:space="0" w:color="auto"/>
              <w:left w:val="single" w:sz="4" w:space="0" w:color="auto"/>
              <w:bottom w:val="single" w:sz="4" w:space="0" w:color="auto"/>
              <w:right w:val="single" w:sz="4" w:space="0" w:color="auto"/>
            </w:tcBorders>
            <w:hideMark/>
          </w:tcPr>
          <w:p w14:paraId="2DC50611" w14:textId="77777777" w:rsidR="00000000" w:rsidRDefault="009D64FD">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A868D45" w14:textId="77777777" w:rsidR="00000000" w:rsidRDefault="009D64FD">
            <w:r>
              <w:rPr>
                <w:b/>
                <w:bCs/>
              </w:rPr>
              <w:t>[[[…………….………………..%]%]]</w:t>
            </w:r>
          </w:p>
        </w:tc>
      </w:tr>
      <w:tr w:rsidR="00000000" w14:paraId="5BB50AC1" w14:textId="77777777">
        <w:tc>
          <w:tcPr>
            <w:tcW w:w="0" w:type="auto"/>
            <w:tcBorders>
              <w:top w:val="single" w:sz="4" w:space="0" w:color="auto"/>
              <w:left w:val="single" w:sz="4" w:space="0" w:color="auto"/>
              <w:bottom w:val="single" w:sz="4" w:space="0" w:color="auto"/>
              <w:right w:val="single" w:sz="4" w:space="0" w:color="auto"/>
            </w:tcBorders>
            <w:hideMark/>
          </w:tcPr>
          <w:p w14:paraId="23007DDB"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4E90D6D" w14:textId="77777777" w:rsidR="00000000" w:rsidRDefault="009D64FD">
            <w:pPr>
              <w:rPr>
                <w:b/>
                <w:bCs/>
              </w:rPr>
            </w:pPr>
            <w:r>
              <w:rPr>
                <w:b/>
                <w:bCs/>
              </w:rPr>
              <w:t>…………….%………………..</w:t>
            </w:r>
          </w:p>
        </w:tc>
      </w:tr>
      <w:tr w:rsidR="00000000" w14:paraId="3124C2A8" w14:textId="77777777">
        <w:tc>
          <w:tcPr>
            <w:tcW w:w="0" w:type="auto"/>
            <w:tcBorders>
              <w:top w:val="single" w:sz="4" w:space="0" w:color="auto"/>
              <w:left w:val="single" w:sz="4" w:space="0" w:color="auto"/>
              <w:bottom w:val="single" w:sz="4" w:space="0" w:color="auto"/>
              <w:right w:val="single" w:sz="4" w:space="0" w:color="auto"/>
            </w:tcBorders>
            <w:hideMark/>
          </w:tcPr>
          <w:p w14:paraId="4B6A6721" w14:textId="77777777" w:rsidR="00000000" w:rsidRDefault="009D64FD">
            <w:pPr>
              <w:rPr>
                <w:b/>
                <w:bCs/>
              </w:rPr>
            </w:pPr>
            <w:r>
              <w:rPr>
                <w:b/>
                <w:bCs/>
              </w:rPr>
              <w:t>…………….%%…………</w:t>
            </w: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C032EBC" w14:textId="77777777" w:rsidR="00000000" w:rsidRDefault="009D64FD">
            <w:pPr>
              <w:rPr>
                <w:b/>
                <w:bCs/>
              </w:rPr>
            </w:pPr>
            <w:r>
              <w:rPr>
                <w:b/>
                <w:bCs/>
              </w:rPr>
              <w:t>…………….%%………………..</w:t>
            </w:r>
          </w:p>
        </w:tc>
      </w:tr>
      <w:tr w:rsidR="00000000" w14:paraId="52A881EC" w14:textId="77777777">
        <w:tc>
          <w:tcPr>
            <w:tcW w:w="0" w:type="auto"/>
            <w:tcBorders>
              <w:top w:val="single" w:sz="4" w:space="0" w:color="auto"/>
              <w:left w:val="single" w:sz="4" w:space="0" w:color="auto"/>
              <w:bottom w:val="single" w:sz="4" w:space="0" w:color="auto"/>
              <w:right w:val="single" w:sz="4" w:space="0" w:color="auto"/>
            </w:tcBorders>
            <w:hideMark/>
          </w:tcPr>
          <w:p w14:paraId="6A4C7122"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19D17D8" w14:textId="77777777" w:rsidR="00000000" w:rsidRDefault="009D64FD">
            <w:pPr>
              <w:rPr>
                <w:b/>
                <w:bCs/>
              </w:rPr>
            </w:pPr>
            <w:r>
              <w:rPr>
                <w:b/>
                <w:bCs/>
              </w:rPr>
              <w:t>…………….%[………………..</w:t>
            </w:r>
          </w:p>
        </w:tc>
      </w:tr>
      <w:tr w:rsidR="00000000" w14:paraId="4782251A" w14:textId="77777777">
        <w:tc>
          <w:tcPr>
            <w:tcW w:w="0" w:type="auto"/>
            <w:tcBorders>
              <w:top w:val="single" w:sz="4" w:space="0" w:color="auto"/>
              <w:left w:val="single" w:sz="4" w:space="0" w:color="auto"/>
              <w:bottom w:val="single" w:sz="4" w:space="0" w:color="auto"/>
              <w:right w:val="single" w:sz="4" w:space="0" w:color="auto"/>
            </w:tcBorders>
            <w:hideMark/>
          </w:tcPr>
          <w:p w14:paraId="258D2D60"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4129245" w14:textId="77777777" w:rsidR="00000000" w:rsidRDefault="009D64FD">
            <w:pPr>
              <w:rPr>
                <w:b/>
                <w:bCs/>
              </w:rPr>
            </w:pPr>
            <w:r>
              <w:rPr>
                <w:b/>
                <w:bCs/>
              </w:rPr>
              <w:t>…………….%]………………..</w:t>
            </w:r>
          </w:p>
        </w:tc>
      </w:tr>
      <w:tr w:rsidR="00000000" w14:paraId="27367721" w14:textId="77777777">
        <w:tc>
          <w:tcPr>
            <w:tcW w:w="0" w:type="auto"/>
            <w:tcBorders>
              <w:top w:val="single" w:sz="4" w:space="0" w:color="auto"/>
              <w:left w:val="single" w:sz="4" w:space="0" w:color="auto"/>
              <w:bottom w:val="single" w:sz="4" w:space="0" w:color="auto"/>
              <w:right w:val="single" w:sz="4" w:space="0" w:color="auto"/>
            </w:tcBorders>
            <w:hideMark/>
          </w:tcPr>
          <w:p w14:paraId="66D62D96"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19FB6D9" w14:textId="77777777" w:rsidR="00000000" w:rsidRDefault="009D64FD">
            <w:pPr>
              <w:rPr>
                <w:b/>
                <w:bCs/>
              </w:rPr>
            </w:pPr>
            <w:r>
              <w:rPr>
                <w:b/>
                <w:bCs/>
              </w:rPr>
              <w:t>%[…………….………………..</w:t>
            </w:r>
          </w:p>
        </w:tc>
      </w:tr>
      <w:tr w:rsidR="00000000" w14:paraId="0958DC09" w14:textId="77777777">
        <w:tc>
          <w:tcPr>
            <w:tcW w:w="0" w:type="auto"/>
            <w:tcBorders>
              <w:top w:val="single" w:sz="4" w:space="0" w:color="auto"/>
              <w:left w:val="single" w:sz="4" w:space="0" w:color="auto"/>
              <w:bottom w:val="single" w:sz="4" w:space="0" w:color="auto"/>
              <w:right w:val="single" w:sz="4" w:space="0" w:color="auto"/>
            </w:tcBorders>
            <w:hideMark/>
          </w:tcPr>
          <w:p w14:paraId="6F84EDB9"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9A0D003" w14:textId="77777777" w:rsidR="00000000" w:rsidRDefault="009D64FD">
            <w:pPr>
              <w:rPr>
                <w:b/>
                <w:bCs/>
              </w:rPr>
            </w:pPr>
            <w:r>
              <w:rPr>
                <w:b/>
                <w:bCs/>
              </w:rPr>
              <w:t>…………….………………..%]</w:t>
            </w:r>
          </w:p>
        </w:tc>
      </w:tr>
      <w:tr w:rsidR="00000000" w14:paraId="0A19B9D2" w14:textId="77777777">
        <w:tc>
          <w:tcPr>
            <w:tcW w:w="0" w:type="auto"/>
            <w:tcBorders>
              <w:top w:val="single" w:sz="4" w:space="0" w:color="auto"/>
              <w:left w:val="single" w:sz="4" w:space="0" w:color="auto"/>
              <w:bottom w:val="single" w:sz="4" w:space="0" w:color="auto"/>
              <w:right w:val="single" w:sz="4" w:space="0" w:color="auto"/>
            </w:tcBorders>
            <w:hideMark/>
          </w:tcPr>
          <w:p w14:paraId="30FDE9B0"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7FAC30E" w14:textId="77777777" w:rsidR="00000000" w:rsidRDefault="009D64FD">
            <w:pPr>
              <w:rPr>
                <w:b/>
                <w:bCs/>
              </w:rPr>
            </w:pPr>
            <w:r>
              <w:rPr>
                <w:b/>
                <w:bCs/>
              </w:rPr>
              <w:t>%[…………….………………..%]</w:t>
            </w:r>
          </w:p>
        </w:tc>
      </w:tr>
      <w:tr w:rsidR="00000000" w14:paraId="73AEF9A2" w14:textId="77777777">
        <w:tc>
          <w:tcPr>
            <w:tcW w:w="0" w:type="auto"/>
            <w:tcBorders>
              <w:top w:val="single" w:sz="4" w:space="0" w:color="auto"/>
              <w:left w:val="single" w:sz="4" w:space="0" w:color="auto"/>
              <w:bottom w:val="single" w:sz="4" w:space="0" w:color="auto"/>
              <w:right w:val="single" w:sz="4" w:space="0" w:color="auto"/>
            </w:tcBorders>
            <w:hideMark/>
          </w:tcPr>
          <w:p w14:paraId="17FA5694"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9D82276" w14:textId="77777777" w:rsidR="00000000" w:rsidRDefault="009D64FD">
            <w:pPr>
              <w:rPr>
                <w:b/>
                <w:bCs/>
              </w:rPr>
            </w:pPr>
            <w:r>
              <w:rPr>
                <w:b/>
                <w:bCs/>
              </w:rPr>
              <w:t>[[…………%….………………..%]]</w:t>
            </w:r>
          </w:p>
        </w:tc>
      </w:tr>
      <w:tr w:rsidR="00000000" w14:paraId="706538F1" w14:textId="77777777">
        <w:tc>
          <w:tcPr>
            <w:tcW w:w="0" w:type="auto"/>
            <w:tcBorders>
              <w:top w:val="single" w:sz="4" w:space="0" w:color="auto"/>
              <w:left w:val="single" w:sz="4" w:space="0" w:color="auto"/>
              <w:bottom w:val="single" w:sz="4" w:space="0" w:color="auto"/>
              <w:right w:val="single" w:sz="4" w:space="0" w:color="auto"/>
            </w:tcBorders>
            <w:hideMark/>
          </w:tcPr>
          <w:p w14:paraId="1AABA3EE" w14:textId="77777777" w:rsidR="00000000" w:rsidRDefault="009D64FD">
            <w:pPr>
              <w:rPr>
                <w:b/>
                <w:bCs/>
              </w:rPr>
            </w:pPr>
            <w:r>
              <w:rPr>
                <w:b/>
                <w:bCs/>
              </w:rPr>
              <w:t>[…………%]….…………</w:t>
            </w: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5BCA07A" w14:textId="77777777" w:rsidR="00000000" w:rsidRDefault="009D64FD">
            <w:pPr>
              <w:rPr>
                <w:b/>
                <w:bCs/>
              </w:rPr>
            </w:pPr>
            <w:r>
              <w:rPr>
                <w:b/>
                <w:bCs/>
              </w:rPr>
              <w:t>[[…………%%]….………………..%]]</w:t>
            </w:r>
          </w:p>
        </w:tc>
      </w:tr>
      <w:tr w:rsidR="00000000" w14:paraId="01FAE569" w14:textId="77777777">
        <w:tc>
          <w:tcPr>
            <w:tcW w:w="0" w:type="auto"/>
            <w:tcBorders>
              <w:top w:val="single" w:sz="4" w:space="0" w:color="auto"/>
              <w:left w:val="single" w:sz="4" w:space="0" w:color="auto"/>
              <w:bottom w:val="single" w:sz="4" w:space="0" w:color="auto"/>
              <w:right w:val="single" w:sz="4" w:space="0" w:color="auto"/>
            </w:tcBorders>
            <w:hideMark/>
          </w:tcPr>
          <w:p w14:paraId="76466078"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4EFE398" w14:textId="77777777" w:rsidR="00000000" w:rsidRDefault="009D64FD">
            <w:pPr>
              <w:rPr>
                <w:b/>
                <w:bCs/>
              </w:rPr>
            </w:pPr>
            <w:r>
              <w:rPr>
                <w:b/>
                <w:bCs/>
              </w:rPr>
              <w:t>[…………….;………………..]</w:t>
            </w:r>
          </w:p>
        </w:tc>
      </w:tr>
      <w:tr w:rsidR="00000000" w14:paraId="5DB9B9D3" w14:textId="77777777">
        <w:tc>
          <w:tcPr>
            <w:tcW w:w="0" w:type="auto"/>
            <w:tcBorders>
              <w:top w:val="single" w:sz="4" w:space="0" w:color="auto"/>
              <w:left w:val="single" w:sz="4" w:space="0" w:color="auto"/>
              <w:bottom w:val="single" w:sz="4" w:space="0" w:color="auto"/>
              <w:right w:val="single" w:sz="4" w:space="0" w:color="auto"/>
            </w:tcBorders>
            <w:hideMark/>
          </w:tcPr>
          <w:p w14:paraId="113FA08C"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0FEE591" w14:textId="77777777" w:rsidR="00000000" w:rsidRDefault="009D64FD">
            <w:pPr>
              <w:rPr>
                <w:b/>
                <w:bCs/>
              </w:rPr>
            </w:pPr>
            <w:r>
              <w:rPr>
                <w:b/>
                <w:bCs/>
              </w:rPr>
              <w:t>[…………….%;………………..]</w:t>
            </w:r>
          </w:p>
        </w:tc>
      </w:tr>
      <w:tr w:rsidR="00000000" w14:paraId="4668578C" w14:textId="77777777">
        <w:tc>
          <w:tcPr>
            <w:tcW w:w="0" w:type="auto"/>
            <w:tcBorders>
              <w:top w:val="single" w:sz="4" w:space="0" w:color="auto"/>
              <w:left w:val="single" w:sz="4" w:space="0" w:color="auto"/>
              <w:bottom w:val="single" w:sz="4" w:space="0" w:color="auto"/>
              <w:right w:val="single" w:sz="4" w:space="0" w:color="auto"/>
            </w:tcBorders>
            <w:hideMark/>
          </w:tcPr>
          <w:p w14:paraId="391ABECD"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2168E92" w14:textId="77777777" w:rsidR="00000000" w:rsidRDefault="009D64FD">
            <w:pPr>
              <w:rPr>
                <w:b/>
                <w:bCs/>
              </w:rPr>
            </w:pPr>
            <w:r>
              <w:rPr>
                <w:b/>
                <w:bCs/>
              </w:rPr>
              <w:t>[[…………….;………………..%]]</w:t>
            </w:r>
          </w:p>
        </w:tc>
      </w:tr>
      <w:tr w:rsidR="00000000" w14:paraId="10617A0B" w14:textId="77777777">
        <w:tc>
          <w:tcPr>
            <w:tcW w:w="0" w:type="auto"/>
            <w:tcBorders>
              <w:top w:val="single" w:sz="4" w:space="0" w:color="auto"/>
              <w:left w:val="single" w:sz="4" w:space="0" w:color="auto"/>
              <w:bottom w:val="single" w:sz="4" w:space="0" w:color="auto"/>
              <w:right w:val="single" w:sz="4" w:space="0" w:color="auto"/>
            </w:tcBorders>
            <w:hideMark/>
          </w:tcPr>
          <w:p w14:paraId="2BF36DE7"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4CBFACE" w14:textId="77777777" w:rsidR="00000000" w:rsidRDefault="009D64FD">
            <w:pPr>
              <w:keepNext/>
              <w:rPr>
                <w:b/>
                <w:bCs/>
              </w:rPr>
            </w:pPr>
            <w:r>
              <w:rPr>
                <w:b/>
                <w:bCs/>
              </w:rPr>
              <w:t>[…………….?………………..]</w:t>
            </w:r>
          </w:p>
        </w:tc>
      </w:tr>
    </w:tbl>
    <w:p w14:paraId="0693BD3C" w14:textId="77777777" w:rsidR="00000000" w:rsidRDefault="009D64FD">
      <w:pPr>
        <w:pStyle w:val="Caption"/>
      </w:pPr>
      <w:r>
        <w:t xml:space="preserve">Table </w:t>
      </w:r>
      <w:r>
        <w:fldChar w:fldCharType="begin"/>
      </w:r>
      <w:r>
        <w:instrText xml:space="preserve"> SEQ Table \* ARABIC </w:instrText>
      </w:r>
      <w:r>
        <w:fldChar w:fldCharType="separate"/>
      </w:r>
      <w:r>
        <w:rPr>
          <w:noProof/>
        </w:rPr>
        <w:t>74</w:t>
      </w:r>
      <w:r>
        <w:rPr>
          <w:noProof/>
        </w:rPr>
        <w:fldChar w:fldCharType="end"/>
      </w:r>
      <w:r>
        <w:t xml:space="preserve"> Examples of Escape </w:t>
      </w:r>
      <w:r>
        <w:t>Block with Different Start and End Characters</w:t>
      </w:r>
    </w:p>
    <w:p w14:paraId="6CCF53FA" w14:textId="77777777" w:rsidR="00000000" w:rsidRDefault="009D64FD">
      <w:pPr>
        <w:pStyle w:val="Heading2"/>
        <w:rPr>
          <w:rFonts w:eastAsia="Times New Roman"/>
        </w:rPr>
      </w:pPr>
      <w:bookmarkStart w:id="12901" w:name="_Toc349042896"/>
      <w:bookmarkStart w:id="12902" w:name="_Toc243112894"/>
      <w:bookmarkStart w:id="12903" w:name="_Toc25589914"/>
      <w:r>
        <w:rPr>
          <w:rFonts w:eastAsia="Times New Roman"/>
        </w:rPr>
        <w:t xml:space="preserve">Escape Block with Same Start and End </w:t>
      </w:r>
      <w:bookmarkEnd w:id="12901"/>
      <w:bookmarkEnd w:id="12902"/>
      <w:r>
        <w:rPr>
          <w:rFonts w:eastAsia="Times New Roman"/>
        </w:rPr>
        <w:t>Characters</w:t>
      </w:r>
      <w:bookmarkEnd w:id="12903"/>
    </w:p>
    <w:p w14:paraId="68D58BF6" w14:textId="77777777" w:rsidR="00000000" w:rsidRDefault="009D64FD">
      <w:r>
        <w:t>dfdl:escapeKind 'escapeBlock', dfdl:escapeBlockStart ' &amp;apos;', dfdl:escapeBlockEnd '&amp;apos;', dfdl:escapeEscapeCharacter '%', dfdl:separator ';',  dfdl:extraEscap</w:t>
      </w:r>
      <w:r>
        <w:t>edCharacters '?'</w:t>
      </w:r>
    </w:p>
    <w:tbl>
      <w:tblPr>
        <w:tblStyle w:val="Table"/>
        <w:tblW w:w="5000" w:type="pct"/>
        <w:tblInd w:w="0" w:type="dxa"/>
        <w:tblLook w:val="01E0" w:firstRow="1" w:lastRow="1" w:firstColumn="1" w:lastColumn="1" w:noHBand="0" w:noVBand="0"/>
      </w:tblPr>
      <w:tblGrid>
        <w:gridCol w:w="3959"/>
        <w:gridCol w:w="4671"/>
      </w:tblGrid>
      <w:tr w:rsidR="00000000" w14:paraId="0E7554A3" w14:textId="77777777">
        <w:trPr>
          <w:cnfStyle w:val="100000000000" w:firstRow="1" w:lastRow="0" w:firstColumn="0" w:lastColumn="0" w:oddVBand="0" w:evenVBand="0" w:oddHBand="0" w:evenHBand="0" w:firstRowFirstColumn="0" w:firstRowLastColumn="0" w:lastRowFirstColumn="0" w:lastRowLastColumn="0"/>
        </w:trPr>
        <w:tc>
          <w:tcPr>
            <w:tcW w:w="0" w:type="auto"/>
            <w:hideMark/>
          </w:tcPr>
          <w:p w14:paraId="63675D2B" w14:textId="77777777" w:rsidR="00000000" w:rsidRDefault="009D64FD">
            <w:pPr>
              <w:jc w:val="center"/>
            </w:pPr>
            <w:r>
              <w:t>Logical Data</w:t>
            </w:r>
          </w:p>
        </w:tc>
        <w:tc>
          <w:tcPr>
            <w:tcW w:w="0" w:type="auto"/>
            <w:hideMark/>
          </w:tcPr>
          <w:p w14:paraId="0F6E1DAE" w14:textId="77777777" w:rsidR="00000000" w:rsidRDefault="009D64FD">
            <w:pPr>
              <w:jc w:val="center"/>
            </w:pPr>
            <w:r>
              <w:t>Physical Data / Representation</w:t>
            </w:r>
          </w:p>
        </w:tc>
      </w:tr>
      <w:tr w:rsidR="00000000" w14:paraId="0C75F76C" w14:textId="77777777">
        <w:tc>
          <w:tcPr>
            <w:tcW w:w="0" w:type="auto"/>
            <w:tcBorders>
              <w:top w:val="single" w:sz="4" w:space="0" w:color="auto"/>
              <w:left w:val="single" w:sz="4" w:space="0" w:color="auto"/>
              <w:bottom w:val="single" w:sz="4" w:space="0" w:color="auto"/>
              <w:right w:val="single" w:sz="4" w:space="0" w:color="auto"/>
            </w:tcBorders>
            <w:hideMark/>
          </w:tcPr>
          <w:p w14:paraId="463C9C13"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E3C5AD9" w14:textId="77777777" w:rsidR="00000000" w:rsidRDefault="009D64FD">
            <w:pPr>
              <w:rPr>
                <w:b/>
                <w:bCs/>
              </w:rPr>
            </w:pPr>
            <w:r>
              <w:rPr>
                <w:b/>
                <w:bCs/>
              </w:rPr>
              <w:t>…………….………………..</w:t>
            </w:r>
          </w:p>
        </w:tc>
      </w:tr>
      <w:tr w:rsidR="00000000" w14:paraId="47D05AA1" w14:textId="77777777">
        <w:tc>
          <w:tcPr>
            <w:tcW w:w="0" w:type="auto"/>
            <w:tcBorders>
              <w:top w:val="single" w:sz="4" w:space="0" w:color="auto"/>
              <w:left w:val="single" w:sz="4" w:space="0" w:color="auto"/>
              <w:bottom w:val="single" w:sz="4" w:space="0" w:color="auto"/>
              <w:right w:val="single" w:sz="4" w:space="0" w:color="auto"/>
            </w:tcBorders>
            <w:hideMark/>
          </w:tcPr>
          <w:p w14:paraId="24A1B3BE"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A793AC4" w14:textId="77777777" w:rsidR="00000000" w:rsidRDefault="009D64FD">
            <w:pPr>
              <w:rPr>
                <w:b/>
                <w:bCs/>
              </w:rPr>
            </w:pPr>
            <w:r>
              <w:rPr>
                <w:b/>
                <w:bCs/>
              </w:rPr>
              <w:t>'%'…………….………………..'</w:t>
            </w:r>
          </w:p>
        </w:tc>
      </w:tr>
      <w:tr w:rsidR="00000000" w14:paraId="03F174FF" w14:textId="77777777">
        <w:tc>
          <w:tcPr>
            <w:tcW w:w="0" w:type="auto"/>
            <w:tcBorders>
              <w:top w:val="single" w:sz="4" w:space="0" w:color="auto"/>
              <w:left w:val="single" w:sz="4" w:space="0" w:color="auto"/>
              <w:bottom w:val="single" w:sz="4" w:space="0" w:color="auto"/>
              <w:right w:val="single" w:sz="4" w:space="0" w:color="auto"/>
            </w:tcBorders>
            <w:hideMark/>
          </w:tcPr>
          <w:p w14:paraId="1F319BC5"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D31A0C5" w14:textId="77777777" w:rsidR="00000000" w:rsidRDefault="009D64FD">
            <w:pPr>
              <w:rPr>
                <w:b/>
                <w:bCs/>
              </w:rPr>
            </w:pPr>
            <w:r>
              <w:rPr>
                <w:b/>
                <w:bCs/>
              </w:rPr>
              <w:t>……………'.………………..</w:t>
            </w:r>
          </w:p>
        </w:tc>
      </w:tr>
      <w:tr w:rsidR="00000000" w14:paraId="2DB66C73" w14:textId="77777777">
        <w:tc>
          <w:tcPr>
            <w:tcW w:w="0" w:type="auto"/>
            <w:tcBorders>
              <w:top w:val="single" w:sz="4" w:space="0" w:color="auto"/>
              <w:left w:val="single" w:sz="4" w:space="0" w:color="auto"/>
              <w:bottom w:val="single" w:sz="4" w:space="0" w:color="auto"/>
              <w:right w:val="single" w:sz="4" w:space="0" w:color="auto"/>
            </w:tcBorders>
            <w:hideMark/>
          </w:tcPr>
          <w:p w14:paraId="6121FC6D"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FDDDEBA" w14:textId="77777777" w:rsidR="00000000" w:rsidRDefault="009D64FD">
            <w:pPr>
              <w:rPr>
                <w:b/>
                <w:bCs/>
              </w:rPr>
            </w:pPr>
            <w:r>
              <w:rPr>
                <w:b/>
                <w:bCs/>
              </w:rPr>
              <w:t>…………….………………..'</w:t>
            </w:r>
          </w:p>
        </w:tc>
      </w:tr>
      <w:tr w:rsidR="00000000" w14:paraId="70F70DD2" w14:textId="77777777">
        <w:tc>
          <w:tcPr>
            <w:tcW w:w="0" w:type="auto"/>
            <w:tcBorders>
              <w:top w:val="single" w:sz="4" w:space="0" w:color="auto"/>
              <w:left w:val="single" w:sz="4" w:space="0" w:color="auto"/>
              <w:bottom w:val="single" w:sz="4" w:space="0" w:color="auto"/>
              <w:right w:val="single" w:sz="4" w:space="0" w:color="auto"/>
            </w:tcBorders>
            <w:hideMark/>
          </w:tcPr>
          <w:p w14:paraId="4A6B3A63"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EABD42A" w14:textId="77777777" w:rsidR="00000000" w:rsidRDefault="009D64FD">
            <w:pPr>
              <w:rPr>
                <w:b/>
                <w:bCs/>
              </w:rPr>
            </w:pPr>
            <w:r>
              <w:rPr>
                <w:b/>
                <w:bCs/>
              </w:rPr>
              <w:t>'%'%'…………….………………..'</w:t>
            </w:r>
          </w:p>
        </w:tc>
      </w:tr>
      <w:tr w:rsidR="00000000" w14:paraId="7E3B4705" w14:textId="77777777">
        <w:tc>
          <w:tcPr>
            <w:tcW w:w="0" w:type="auto"/>
            <w:tcBorders>
              <w:top w:val="single" w:sz="4" w:space="0" w:color="auto"/>
              <w:left w:val="single" w:sz="4" w:space="0" w:color="auto"/>
              <w:bottom w:val="single" w:sz="4" w:space="0" w:color="auto"/>
              <w:right w:val="single" w:sz="4" w:space="0" w:color="auto"/>
            </w:tcBorders>
            <w:hideMark/>
          </w:tcPr>
          <w:p w14:paraId="50DA24D4"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BC3B673" w14:textId="77777777" w:rsidR="00000000" w:rsidRDefault="009D64FD">
            <w:pPr>
              <w:rPr>
                <w:b/>
                <w:bCs/>
              </w:rPr>
            </w:pPr>
            <w:r>
              <w:rPr>
                <w:b/>
                <w:bCs/>
              </w:rPr>
              <w:t>…………</w:t>
            </w:r>
            <w:r>
              <w:rPr>
                <w:b/>
                <w:bCs/>
              </w:rPr>
              <w:t>….………………..''</w:t>
            </w:r>
          </w:p>
        </w:tc>
      </w:tr>
      <w:tr w:rsidR="00000000" w14:paraId="571AB212" w14:textId="77777777">
        <w:tc>
          <w:tcPr>
            <w:tcW w:w="0" w:type="auto"/>
            <w:tcBorders>
              <w:top w:val="single" w:sz="4" w:space="0" w:color="auto"/>
              <w:left w:val="single" w:sz="4" w:space="0" w:color="auto"/>
              <w:bottom w:val="single" w:sz="4" w:space="0" w:color="auto"/>
              <w:right w:val="single" w:sz="4" w:space="0" w:color="auto"/>
            </w:tcBorders>
            <w:hideMark/>
          </w:tcPr>
          <w:p w14:paraId="43208493"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18ADBAF" w14:textId="77777777" w:rsidR="00000000" w:rsidRDefault="009D64FD">
            <w:pPr>
              <w:rPr>
                <w:b/>
                <w:bCs/>
              </w:rPr>
            </w:pPr>
            <w:r>
              <w:rPr>
                <w:b/>
                <w:bCs/>
              </w:rPr>
              <w:t>…………….''………………..</w:t>
            </w:r>
          </w:p>
        </w:tc>
      </w:tr>
      <w:tr w:rsidR="00000000" w14:paraId="5F40B20C" w14:textId="77777777">
        <w:tc>
          <w:tcPr>
            <w:tcW w:w="0" w:type="auto"/>
            <w:tcBorders>
              <w:top w:val="single" w:sz="4" w:space="0" w:color="auto"/>
              <w:left w:val="single" w:sz="4" w:space="0" w:color="auto"/>
              <w:bottom w:val="single" w:sz="4" w:space="0" w:color="auto"/>
              <w:right w:val="single" w:sz="4" w:space="0" w:color="auto"/>
            </w:tcBorders>
            <w:hideMark/>
          </w:tcPr>
          <w:p w14:paraId="362E5327"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A38C740" w14:textId="77777777" w:rsidR="00000000" w:rsidRDefault="009D64FD">
            <w:pPr>
              <w:rPr>
                <w:b/>
                <w:bCs/>
              </w:rPr>
            </w:pPr>
            <w:r>
              <w:rPr>
                <w:b/>
                <w:bCs/>
              </w:rPr>
              <w:t>'%'…………….………………..%''</w:t>
            </w:r>
          </w:p>
        </w:tc>
      </w:tr>
      <w:tr w:rsidR="00000000" w14:paraId="2665E4E1" w14:textId="77777777">
        <w:tc>
          <w:tcPr>
            <w:tcW w:w="0" w:type="auto"/>
            <w:tcBorders>
              <w:top w:val="single" w:sz="4" w:space="0" w:color="auto"/>
              <w:left w:val="single" w:sz="4" w:space="0" w:color="auto"/>
              <w:bottom w:val="single" w:sz="4" w:space="0" w:color="auto"/>
              <w:right w:val="single" w:sz="4" w:space="0" w:color="auto"/>
            </w:tcBorders>
            <w:hideMark/>
          </w:tcPr>
          <w:p w14:paraId="4FFB615B"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9D2C895" w14:textId="77777777" w:rsidR="00000000" w:rsidRDefault="009D64FD">
            <w:pPr>
              <w:rPr>
                <w:b/>
                <w:bCs/>
              </w:rPr>
            </w:pPr>
            <w:r>
              <w:rPr>
                <w:b/>
                <w:bCs/>
              </w:rPr>
              <w:t>'%'…………….%'………………..'</w:t>
            </w:r>
          </w:p>
        </w:tc>
      </w:tr>
      <w:tr w:rsidR="00000000" w14:paraId="0D9B5594" w14:textId="77777777">
        <w:tc>
          <w:tcPr>
            <w:tcW w:w="0" w:type="auto"/>
            <w:tcBorders>
              <w:top w:val="single" w:sz="4" w:space="0" w:color="auto"/>
              <w:left w:val="single" w:sz="4" w:space="0" w:color="auto"/>
              <w:bottom w:val="single" w:sz="4" w:space="0" w:color="auto"/>
              <w:right w:val="single" w:sz="4" w:space="0" w:color="auto"/>
            </w:tcBorders>
            <w:hideMark/>
          </w:tcPr>
          <w:p w14:paraId="2E0A632E"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F8BB493" w14:textId="77777777" w:rsidR="00000000" w:rsidRDefault="009D64FD">
            <w:pPr>
              <w:rPr>
                <w:b/>
                <w:bCs/>
              </w:rPr>
            </w:pPr>
            <w:r>
              <w:rPr>
                <w:b/>
                <w:bCs/>
              </w:rPr>
              <w:t>…………….'………………..'</w:t>
            </w:r>
          </w:p>
        </w:tc>
      </w:tr>
      <w:tr w:rsidR="00000000" w14:paraId="31645204" w14:textId="77777777">
        <w:tc>
          <w:tcPr>
            <w:tcW w:w="0" w:type="auto"/>
            <w:tcBorders>
              <w:top w:val="single" w:sz="4" w:space="0" w:color="auto"/>
              <w:left w:val="single" w:sz="4" w:space="0" w:color="auto"/>
              <w:bottom w:val="single" w:sz="4" w:space="0" w:color="auto"/>
              <w:right w:val="single" w:sz="4" w:space="0" w:color="auto"/>
            </w:tcBorders>
            <w:hideMark/>
          </w:tcPr>
          <w:p w14:paraId="1B2ED101"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E14DCB7" w14:textId="77777777" w:rsidR="00000000" w:rsidRDefault="009D64FD">
            <w:pPr>
              <w:rPr>
                <w:b/>
                <w:bCs/>
              </w:rPr>
            </w:pPr>
            <w:r>
              <w:rPr>
                <w:b/>
                <w:bCs/>
              </w:rPr>
              <w:t>'%'……………%'.………………..%''</w:t>
            </w:r>
          </w:p>
        </w:tc>
      </w:tr>
      <w:tr w:rsidR="00000000" w14:paraId="35ADA0E7" w14:textId="77777777">
        <w:tc>
          <w:tcPr>
            <w:tcW w:w="0" w:type="auto"/>
            <w:tcBorders>
              <w:top w:val="single" w:sz="4" w:space="0" w:color="auto"/>
              <w:left w:val="single" w:sz="4" w:space="0" w:color="auto"/>
              <w:bottom w:val="single" w:sz="4" w:space="0" w:color="auto"/>
              <w:right w:val="single" w:sz="4" w:space="0" w:color="auto"/>
            </w:tcBorders>
            <w:hideMark/>
          </w:tcPr>
          <w:p w14:paraId="70AB2EE7"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23350BF" w14:textId="77777777" w:rsidR="00000000" w:rsidRDefault="009D64FD">
            <w:pPr>
              <w:rPr>
                <w:b/>
                <w:bCs/>
              </w:rPr>
            </w:pPr>
            <w:r>
              <w:rPr>
                <w:b/>
                <w:bCs/>
              </w:rPr>
              <w:t>'%'%'…………….………………..%''</w:t>
            </w:r>
          </w:p>
        </w:tc>
      </w:tr>
      <w:tr w:rsidR="00000000" w14:paraId="490DA3B3" w14:textId="77777777">
        <w:tc>
          <w:tcPr>
            <w:tcW w:w="0" w:type="auto"/>
            <w:tcBorders>
              <w:top w:val="single" w:sz="4" w:space="0" w:color="auto"/>
              <w:left w:val="single" w:sz="4" w:space="0" w:color="auto"/>
              <w:bottom w:val="single" w:sz="4" w:space="0" w:color="auto"/>
              <w:right w:val="single" w:sz="4" w:space="0" w:color="auto"/>
            </w:tcBorders>
            <w:hideMark/>
          </w:tcPr>
          <w:p w14:paraId="61029EF3" w14:textId="77777777" w:rsidR="00000000" w:rsidRDefault="009D64FD">
            <w:pPr>
              <w:rPr>
                <w:b/>
                <w:bCs/>
              </w:rPr>
            </w:pPr>
            <w:r>
              <w:rPr>
                <w:b/>
                <w:bCs/>
              </w:rPr>
              <w:t>'…………….……</w:t>
            </w: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C98B2BC" w14:textId="77777777" w:rsidR="00000000" w:rsidRDefault="009D64FD">
            <w:pPr>
              <w:rPr>
                <w:b/>
                <w:bCs/>
              </w:rPr>
            </w:pPr>
            <w:r>
              <w:rPr>
                <w:b/>
                <w:bCs/>
              </w:rPr>
              <w:t>'%'…………….………………..%'%''</w:t>
            </w:r>
          </w:p>
        </w:tc>
      </w:tr>
      <w:tr w:rsidR="00000000" w14:paraId="226A02A0" w14:textId="77777777">
        <w:tc>
          <w:tcPr>
            <w:tcW w:w="0" w:type="auto"/>
            <w:tcBorders>
              <w:top w:val="single" w:sz="4" w:space="0" w:color="auto"/>
              <w:left w:val="single" w:sz="4" w:space="0" w:color="auto"/>
              <w:bottom w:val="single" w:sz="4" w:space="0" w:color="auto"/>
              <w:right w:val="single" w:sz="4" w:space="0" w:color="auto"/>
            </w:tcBorders>
            <w:hideMark/>
          </w:tcPr>
          <w:p w14:paraId="2B4DD5DB" w14:textId="77777777" w:rsidR="00000000" w:rsidRDefault="009D64FD">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4120581" w14:textId="77777777" w:rsidR="00000000" w:rsidRDefault="009D64FD">
            <w:r>
              <w:rPr>
                <w:b/>
                <w:bCs/>
              </w:rPr>
              <w:t>'%'%'…………….………………..%'%''</w:t>
            </w:r>
          </w:p>
        </w:tc>
      </w:tr>
      <w:tr w:rsidR="00000000" w14:paraId="04001207" w14:textId="77777777">
        <w:tc>
          <w:tcPr>
            <w:tcW w:w="0" w:type="auto"/>
            <w:tcBorders>
              <w:top w:val="single" w:sz="4" w:space="0" w:color="auto"/>
              <w:left w:val="single" w:sz="4" w:space="0" w:color="auto"/>
              <w:bottom w:val="single" w:sz="4" w:space="0" w:color="auto"/>
              <w:right w:val="single" w:sz="4" w:space="0" w:color="auto"/>
            </w:tcBorders>
            <w:hideMark/>
          </w:tcPr>
          <w:p w14:paraId="57F38905"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4DC56F0" w14:textId="77777777" w:rsidR="00000000" w:rsidRDefault="009D64FD">
            <w:pPr>
              <w:rPr>
                <w:b/>
                <w:bCs/>
              </w:rPr>
            </w:pPr>
            <w:r>
              <w:rPr>
                <w:b/>
                <w:bCs/>
              </w:rPr>
              <w:t>…………….%………………..</w:t>
            </w:r>
          </w:p>
        </w:tc>
      </w:tr>
      <w:tr w:rsidR="00000000" w14:paraId="309C86D9" w14:textId="77777777">
        <w:tc>
          <w:tcPr>
            <w:tcW w:w="0" w:type="auto"/>
            <w:tcBorders>
              <w:top w:val="single" w:sz="4" w:space="0" w:color="auto"/>
              <w:left w:val="single" w:sz="4" w:space="0" w:color="auto"/>
              <w:bottom w:val="single" w:sz="4" w:space="0" w:color="auto"/>
              <w:right w:val="single" w:sz="4" w:space="0" w:color="auto"/>
            </w:tcBorders>
            <w:hideMark/>
          </w:tcPr>
          <w:p w14:paraId="11C04C0B"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9321000" w14:textId="77777777" w:rsidR="00000000" w:rsidRDefault="009D64FD">
            <w:pPr>
              <w:rPr>
                <w:b/>
                <w:bCs/>
              </w:rPr>
            </w:pPr>
            <w:r>
              <w:rPr>
                <w:b/>
                <w:bCs/>
              </w:rPr>
              <w:t>…………….%%………………..</w:t>
            </w:r>
          </w:p>
        </w:tc>
      </w:tr>
      <w:tr w:rsidR="00000000" w14:paraId="39EB3642" w14:textId="77777777">
        <w:tc>
          <w:tcPr>
            <w:tcW w:w="0" w:type="auto"/>
            <w:tcBorders>
              <w:top w:val="single" w:sz="4" w:space="0" w:color="auto"/>
              <w:left w:val="single" w:sz="4" w:space="0" w:color="auto"/>
              <w:bottom w:val="single" w:sz="4" w:space="0" w:color="auto"/>
              <w:right w:val="single" w:sz="4" w:space="0" w:color="auto"/>
            </w:tcBorders>
            <w:hideMark/>
          </w:tcPr>
          <w:p w14:paraId="7FEE0B2B"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A2F76BE" w14:textId="77777777" w:rsidR="00000000" w:rsidRDefault="009D64FD">
            <w:pPr>
              <w:rPr>
                <w:b/>
                <w:bCs/>
              </w:rPr>
            </w:pPr>
            <w:r>
              <w:rPr>
                <w:b/>
                <w:bCs/>
              </w:rPr>
              <w:t>…………….%'………………..</w:t>
            </w:r>
          </w:p>
        </w:tc>
      </w:tr>
      <w:tr w:rsidR="00000000" w14:paraId="458F6684" w14:textId="77777777">
        <w:tc>
          <w:tcPr>
            <w:tcW w:w="0" w:type="auto"/>
            <w:tcBorders>
              <w:top w:val="single" w:sz="4" w:space="0" w:color="auto"/>
              <w:left w:val="single" w:sz="4" w:space="0" w:color="auto"/>
              <w:bottom w:val="single" w:sz="4" w:space="0" w:color="auto"/>
              <w:right w:val="single" w:sz="4" w:space="0" w:color="auto"/>
            </w:tcBorders>
            <w:hideMark/>
          </w:tcPr>
          <w:p w14:paraId="0F8D56A6"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C41DB86" w14:textId="77777777" w:rsidR="00000000" w:rsidRDefault="009D64FD">
            <w:pPr>
              <w:rPr>
                <w:b/>
                <w:bCs/>
              </w:rPr>
            </w:pPr>
            <w:r>
              <w:rPr>
                <w:b/>
                <w:bCs/>
              </w:rPr>
              <w:t>%'…………….………………..</w:t>
            </w:r>
          </w:p>
        </w:tc>
      </w:tr>
      <w:tr w:rsidR="00000000" w14:paraId="082568F4" w14:textId="77777777">
        <w:tc>
          <w:tcPr>
            <w:tcW w:w="0" w:type="auto"/>
            <w:tcBorders>
              <w:top w:val="single" w:sz="4" w:space="0" w:color="auto"/>
              <w:left w:val="single" w:sz="4" w:space="0" w:color="auto"/>
              <w:bottom w:val="single" w:sz="4" w:space="0" w:color="auto"/>
              <w:right w:val="single" w:sz="4" w:space="0" w:color="auto"/>
            </w:tcBorders>
            <w:hideMark/>
          </w:tcPr>
          <w:p w14:paraId="295CB0B1"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3F34EDD" w14:textId="77777777" w:rsidR="00000000" w:rsidRDefault="009D64FD">
            <w:pPr>
              <w:rPr>
                <w:b/>
                <w:bCs/>
              </w:rPr>
            </w:pPr>
            <w:r>
              <w:rPr>
                <w:b/>
                <w:bCs/>
              </w:rPr>
              <w:t>…………….………………..%'</w:t>
            </w:r>
          </w:p>
        </w:tc>
      </w:tr>
      <w:tr w:rsidR="00000000" w14:paraId="2508EAD1" w14:textId="77777777">
        <w:tc>
          <w:tcPr>
            <w:tcW w:w="0" w:type="auto"/>
            <w:tcBorders>
              <w:top w:val="single" w:sz="4" w:space="0" w:color="auto"/>
              <w:left w:val="single" w:sz="4" w:space="0" w:color="auto"/>
              <w:bottom w:val="single" w:sz="4" w:space="0" w:color="auto"/>
              <w:right w:val="single" w:sz="4" w:space="0" w:color="auto"/>
            </w:tcBorders>
            <w:hideMark/>
          </w:tcPr>
          <w:p w14:paraId="1E380500" w14:textId="77777777" w:rsidR="00000000" w:rsidRDefault="009D64FD">
            <w:pPr>
              <w:rPr>
                <w:b/>
                <w:bCs/>
              </w:rPr>
            </w:pPr>
            <w:r>
              <w:rPr>
                <w:b/>
                <w:bCs/>
              </w:rPr>
              <w:t>'………</w:t>
            </w: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62498DB" w14:textId="77777777" w:rsidR="00000000" w:rsidRDefault="009D64FD">
            <w:pPr>
              <w:rPr>
                <w:b/>
                <w:bCs/>
              </w:rPr>
            </w:pPr>
            <w:r>
              <w:rPr>
                <w:b/>
                <w:bCs/>
              </w:rPr>
              <w:t>'%'…………….………………..%%''</w:t>
            </w:r>
          </w:p>
        </w:tc>
      </w:tr>
      <w:tr w:rsidR="00000000" w14:paraId="7C9660AA" w14:textId="77777777">
        <w:tc>
          <w:tcPr>
            <w:tcW w:w="0" w:type="auto"/>
            <w:tcBorders>
              <w:top w:val="single" w:sz="4" w:space="0" w:color="auto"/>
              <w:left w:val="single" w:sz="4" w:space="0" w:color="auto"/>
              <w:bottom w:val="single" w:sz="4" w:space="0" w:color="auto"/>
              <w:right w:val="single" w:sz="4" w:space="0" w:color="auto"/>
            </w:tcBorders>
            <w:hideMark/>
          </w:tcPr>
          <w:p w14:paraId="622524EC"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6065923" w14:textId="77777777" w:rsidR="00000000" w:rsidRDefault="009D64FD">
            <w:pPr>
              <w:rPr>
                <w:b/>
                <w:bCs/>
              </w:rPr>
            </w:pPr>
            <w:r>
              <w:rPr>
                <w:b/>
                <w:bCs/>
              </w:rPr>
              <w:t>%'…………….………………..%'</w:t>
            </w:r>
          </w:p>
        </w:tc>
      </w:tr>
      <w:tr w:rsidR="00000000" w14:paraId="077E2C3E" w14:textId="77777777">
        <w:tc>
          <w:tcPr>
            <w:tcW w:w="0" w:type="auto"/>
            <w:tcBorders>
              <w:top w:val="single" w:sz="4" w:space="0" w:color="auto"/>
              <w:left w:val="single" w:sz="4" w:space="0" w:color="auto"/>
              <w:bottom w:val="single" w:sz="4" w:space="0" w:color="auto"/>
              <w:right w:val="single" w:sz="4" w:space="0" w:color="auto"/>
            </w:tcBorders>
            <w:hideMark/>
          </w:tcPr>
          <w:p w14:paraId="30074881"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2754253" w14:textId="77777777" w:rsidR="00000000" w:rsidRDefault="009D64FD">
            <w:pPr>
              <w:rPr>
                <w:b/>
                <w:bCs/>
              </w:rPr>
            </w:pPr>
            <w:r>
              <w:rPr>
                <w:b/>
                <w:bCs/>
              </w:rPr>
              <w:t>'%'…………%….………………..%''</w:t>
            </w:r>
          </w:p>
        </w:tc>
      </w:tr>
      <w:tr w:rsidR="00000000" w14:paraId="7D9DAF48" w14:textId="77777777">
        <w:tc>
          <w:tcPr>
            <w:tcW w:w="0" w:type="auto"/>
            <w:tcBorders>
              <w:top w:val="single" w:sz="4" w:space="0" w:color="auto"/>
              <w:left w:val="single" w:sz="4" w:space="0" w:color="auto"/>
              <w:bottom w:val="single" w:sz="4" w:space="0" w:color="auto"/>
              <w:right w:val="single" w:sz="4" w:space="0" w:color="auto"/>
            </w:tcBorders>
            <w:hideMark/>
          </w:tcPr>
          <w:p w14:paraId="0E7401F2"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37B55F7" w14:textId="77777777" w:rsidR="00000000" w:rsidRDefault="009D64FD">
            <w:pPr>
              <w:rPr>
                <w:b/>
                <w:bCs/>
              </w:rPr>
            </w:pPr>
            <w:r>
              <w:rPr>
                <w:b/>
                <w:bCs/>
              </w:rPr>
              <w:t>'%'…………%%'….………………..%''</w:t>
            </w:r>
          </w:p>
        </w:tc>
      </w:tr>
      <w:tr w:rsidR="00000000" w14:paraId="50AFDAD4" w14:textId="77777777">
        <w:tc>
          <w:tcPr>
            <w:tcW w:w="0" w:type="auto"/>
            <w:tcBorders>
              <w:top w:val="single" w:sz="4" w:space="0" w:color="auto"/>
              <w:left w:val="single" w:sz="4" w:space="0" w:color="auto"/>
              <w:bottom w:val="single" w:sz="4" w:space="0" w:color="auto"/>
              <w:right w:val="single" w:sz="4" w:space="0" w:color="auto"/>
            </w:tcBorders>
            <w:hideMark/>
          </w:tcPr>
          <w:p w14:paraId="255A5318"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53295F7" w14:textId="77777777" w:rsidR="00000000" w:rsidRDefault="009D64FD">
            <w:pPr>
              <w:rPr>
                <w:b/>
                <w:bCs/>
              </w:rPr>
            </w:pPr>
            <w:r>
              <w:rPr>
                <w:b/>
                <w:bCs/>
              </w:rPr>
              <w:t>'…………….;………………..'</w:t>
            </w:r>
          </w:p>
        </w:tc>
      </w:tr>
      <w:tr w:rsidR="00000000" w14:paraId="6DA3D3BB" w14:textId="77777777">
        <w:tc>
          <w:tcPr>
            <w:tcW w:w="0" w:type="auto"/>
            <w:tcBorders>
              <w:top w:val="single" w:sz="4" w:space="0" w:color="auto"/>
              <w:left w:val="single" w:sz="4" w:space="0" w:color="auto"/>
              <w:bottom w:val="single" w:sz="4" w:space="0" w:color="auto"/>
              <w:right w:val="single" w:sz="4" w:space="0" w:color="auto"/>
            </w:tcBorders>
            <w:hideMark/>
          </w:tcPr>
          <w:p w14:paraId="056AD667"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EAFE9A8" w14:textId="77777777" w:rsidR="00000000" w:rsidRDefault="009D64FD">
            <w:pPr>
              <w:rPr>
                <w:b/>
                <w:bCs/>
              </w:rPr>
            </w:pPr>
            <w:r>
              <w:rPr>
                <w:b/>
                <w:bCs/>
              </w:rPr>
              <w:t>'…………….%;………………..'</w:t>
            </w:r>
          </w:p>
        </w:tc>
      </w:tr>
      <w:tr w:rsidR="00000000" w14:paraId="3E52C497" w14:textId="77777777">
        <w:tc>
          <w:tcPr>
            <w:tcW w:w="0" w:type="auto"/>
            <w:tcBorders>
              <w:top w:val="single" w:sz="4" w:space="0" w:color="auto"/>
              <w:left w:val="single" w:sz="4" w:space="0" w:color="auto"/>
              <w:bottom w:val="single" w:sz="4" w:space="0" w:color="auto"/>
              <w:right w:val="single" w:sz="4" w:space="0" w:color="auto"/>
            </w:tcBorders>
            <w:hideMark/>
          </w:tcPr>
          <w:p w14:paraId="40FE96F5"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1F20FBF" w14:textId="77777777" w:rsidR="00000000" w:rsidRDefault="009D64FD">
            <w:pPr>
              <w:rPr>
                <w:b/>
                <w:bCs/>
              </w:rPr>
            </w:pPr>
            <w:r>
              <w:rPr>
                <w:b/>
                <w:bCs/>
              </w:rPr>
              <w:t>'%'…………….;………………..%''</w:t>
            </w:r>
          </w:p>
        </w:tc>
      </w:tr>
      <w:tr w:rsidR="00000000" w14:paraId="74E7E5C3" w14:textId="77777777">
        <w:tc>
          <w:tcPr>
            <w:tcW w:w="0" w:type="auto"/>
            <w:tcBorders>
              <w:top w:val="single" w:sz="4" w:space="0" w:color="auto"/>
              <w:left w:val="single" w:sz="4" w:space="0" w:color="auto"/>
              <w:bottom w:val="single" w:sz="4" w:space="0" w:color="auto"/>
              <w:right w:val="single" w:sz="4" w:space="0" w:color="auto"/>
            </w:tcBorders>
            <w:hideMark/>
          </w:tcPr>
          <w:p w14:paraId="084CA329" w14:textId="77777777" w:rsidR="00000000"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F1C1F40" w14:textId="77777777" w:rsidR="00000000" w:rsidRDefault="009D64FD">
            <w:pPr>
              <w:keepNext/>
              <w:rPr>
                <w:b/>
                <w:bCs/>
              </w:rPr>
            </w:pPr>
            <w:r>
              <w:rPr>
                <w:b/>
                <w:bCs/>
              </w:rPr>
              <w:t>'…………….?………………..'</w:t>
            </w:r>
          </w:p>
        </w:tc>
      </w:tr>
    </w:tbl>
    <w:p w14:paraId="7F66726E" w14:textId="77777777" w:rsidR="00000000" w:rsidRDefault="009D64FD">
      <w:pPr>
        <w:pStyle w:val="Caption"/>
      </w:pPr>
      <w:bookmarkStart w:id="12904" w:name="_Toc322911795"/>
      <w:bookmarkStart w:id="12905" w:name="_Toc322912334"/>
      <w:bookmarkStart w:id="12906" w:name="_Toc329093194"/>
      <w:bookmarkStart w:id="12907" w:name="_Toc332701707"/>
      <w:bookmarkStart w:id="12908" w:name="_Toc332702011"/>
      <w:bookmarkStart w:id="12909" w:name="_Toc332711809"/>
      <w:bookmarkStart w:id="12910" w:name="_Toc332712111"/>
      <w:bookmarkStart w:id="12911" w:name="_Toc332712412"/>
      <w:bookmarkStart w:id="12912" w:name="_Toc332724328"/>
      <w:bookmarkStart w:id="12913" w:name="_Toc332724628"/>
      <w:bookmarkStart w:id="12914" w:name="_Toc341102924"/>
      <w:bookmarkStart w:id="12915" w:name="_Toc322911796"/>
      <w:bookmarkStart w:id="12916" w:name="_Toc322912335"/>
      <w:bookmarkStart w:id="12917" w:name="_Toc329093195"/>
      <w:bookmarkStart w:id="12918" w:name="_Toc332701708"/>
      <w:bookmarkStart w:id="12919" w:name="_Toc332702012"/>
      <w:bookmarkStart w:id="12920" w:name="_Toc332711810"/>
      <w:bookmarkStart w:id="12921" w:name="_Toc332712112"/>
      <w:bookmarkStart w:id="12922" w:name="_Toc332712413"/>
      <w:bookmarkStart w:id="12923" w:name="_Toc332724329"/>
      <w:bookmarkStart w:id="12924" w:name="_Toc332724629"/>
      <w:bookmarkStart w:id="12925" w:name="_Toc341102925"/>
      <w:bookmarkStart w:id="12926" w:name="_Toc322911797"/>
      <w:bookmarkStart w:id="12927" w:name="_Toc322912336"/>
      <w:bookmarkStart w:id="12928" w:name="_Toc329093196"/>
      <w:bookmarkStart w:id="12929" w:name="_Toc332701709"/>
      <w:bookmarkStart w:id="12930" w:name="_Toc332702013"/>
      <w:bookmarkStart w:id="12931" w:name="_Toc332711811"/>
      <w:bookmarkStart w:id="12932" w:name="_Toc332712113"/>
      <w:bookmarkStart w:id="12933" w:name="_Toc332712414"/>
      <w:bookmarkStart w:id="12934" w:name="_Toc332724330"/>
      <w:bookmarkStart w:id="12935" w:name="_Toc332724630"/>
      <w:bookmarkStart w:id="12936" w:name="_Toc341102926"/>
      <w:bookmarkStart w:id="12937" w:name="_Toc243112895"/>
      <w:bookmarkStart w:id="12938" w:name="_Toc349042897"/>
      <w:bookmarkEnd w:id="12904"/>
      <w:bookmarkEnd w:id="12905"/>
      <w:bookmarkEnd w:id="12906"/>
      <w:bookmarkEnd w:id="12907"/>
      <w:bookmarkEnd w:id="12908"/>
      <w:bookmarkEnd w:id="12909"/>
      <w:bookmarkEnd w:id="12910"/>
      <w:bookmarkEnd w:id="12911"/>
      <w:bookmarkEnd w:id="12912"/>
      <w:bookmarkEnd w:id="12913"/>
      <w:bookmarkEnd w:id="12914"/>
      <w:bookmarkEnd w:id="12915"/>
      <w:bookmarkEnd w:id="12916"/>
      <w:bookmarkEnd w:id="12917"/>
      <w:bookmarkEnd w:id="12918"/>
      <w:bookmarkEnd w:id="12919"/>
      <w:bookmarkEnd w:id="12920"/>
      <w:bookmarkEnd w:id="12921"/>
      <w:bookmarkEnd w:id="12922"/>
      <w:bookmarkEnd w:id="12923"/>
      <w:bookmarkEnd w:id="12924"/>
      <w:bookmarkEnd w:id="12925"/>
      <w:bookmarkEnd w:id="12926"/>
      <w:bookmarkEnd w:id="12927"/>
      <w:bookmarkEnd w:id="12928"/>
      <w:bookmarkEnd w:id="12929"/>
      <w:bookmarkEnd w:id="12930"/>
      <w:bookmarkEnd w:id="12931"/>
      <w:bookmarkEnd w:id="12932"/>
      <w:bookmarkEnd w:id="12933"/>
      <w:bookmarkEnd w:id="12934"/>
      <w:bookmarkEnd w:id="12935"/>
      <w:bookmarkEnd w:id="12936"/>
      <w:r>
        <w:t xml:space="preserve">Table </w:t>
      </w:r>
      <w:r>
        <w:fldChar w:fldCharType="begin"/>
      </w:r>
      <w:r>
        <w:instrText xml:space="preserve"> SEQ Table \* ARABIC </w:instrText>
      </w:r>
      <w:r>
        <w:fldChar w:fldCharType="separate"/>
      </w:r>
      <w:r>
        <w:rPr>
          <w:noProof/>
        </w:rPr>
        <w:t>75</w:t>
      </w:r>
      <w:r>
        <w:fldChar w:fldCharType="end"/>
      </w:r>
      <w:r>
        <w:t xml:space="preserve"> Examples of Escape Block with Same Start and End Characters</w:t>
      </w:r>
    </w:p>
    <w:bookmarkEnd w:id="12937"/>
    <w:bookmarkEnd w:id="12938"/>
    <w:p w14:paraId="1840EB43" w14:textId="77777777" w:rsidR="00000000" w:rsidRDefault="009D64FD">
      <w:r>
        <w:rPr>
          <w:rFonts w:eastAsia="MS Mincho"/>
          <w:lang w:eastAsia="ja-JP" w:bidi="he-IL"/>
        </w:rPr>
        <w:br w:type="page"/>
      </w:r>
    </w:p>
    <w:p w14:paraId="0D8E2237" w14:textId="77777777" w:rsidR="00000000" w:rsidRDefault="009D64FD">
      <w:pPr>
        <w:pStyle w:val="Heading1"/>
        <w:pageBreakBefore w:val="0"/>
        <w:rPr>
          <w:rFonts w:eastAsia="Times New Roman"/>
        </w:rPr>
      </w:pPr>
      <w:bookmarkStart w:id="12939" w:name="_Toc25589915"/>
      <w:bookmarkStart w:id="12940" w:name="_Toc349042898"/>
      <w:r>
        <w:rPr>
          <w:rFonts w:eastAsia="MS Mincho"/>
          <w:lang w:eastAsia="ja-JP" w:bidi="he-IL"/>
        </w:rPr>
        <w:t>Appendix B: Rationale for Single-Assignment Variables</w:t>
      </w:r>
      <w:bookmarkEnd w:id="12939"/>
      <w:bookmarkEnd w:id="12940"/>
    </w:p>
    <w:p w14:paraId="20C3464A" w14:textId="77777777" w:rsidR="00000000" w:rsidRDefault="009D64FD">
      <w:r>
        <w:t>DFDL is intended to be a description language. Th</w:t>
      </w:r>
      <w:r>
        <w:t xml:space="preserve">at is, the capture of a data format should be as descriptive/declarative as possible. </w:t>
      </w:r>
    </w:p>
    <w:p w14:paraId="7E6C4219" w14:textId="77777777" w:rsidR="00000000" w:rsidRDefault="009D64FD">
      <w:r>
        <w:t xml:space="preserve">An additional quite critical goal for DFDL is that it allows very high performance implementations, including use of parallel processing wherever possible. </w:t>
      </w:r>
    </w:p>
    <w:p w14:paraId="1A30A249" w14:textId="77777777" w:rsidR="00000000" w:rsidRDefault="009D64FD">
      <w:r>
        <w:t>DFDL contain</w:t>
      </w:r>
      <w:r>
        <w:t xml:space="preserve">s an expression language with variables for use in creating parameterized DFDL schemas. </w:t>
      </w:r>
    </w:p>
    <w:p w14:paraId="56CE7EE5" w14:textId="77777777" w:rsidR="00000000" w:rsidRDefault="009D64FD">
      <w:r>
        <w:t xml:space="preserve">However, the way variables can be used in DFDL is quite </w:t>
      </w:r>
      <w:r>
        <w:t>constrained. Specifically, the variables are single-assignment.</w:t>
      </w:r>
    </w:p>
    <w:p w14:paraId="4AE6EFC2" w14:textId="77777777" w:rsidR="00000000" w:rsidRDefault="009D64FD">
      <w:r>
        <w:t xml:space="preserve">Single-assignment variables solve a number of problems. </w:t>
      </w:r>
    </w:p>
    <w:p w14:paraId="1888B3C8" w14:textId="77777777" w:rsidR="00000000" w:rsidRDefault="009D64FD">
      <w:r>
        <w:t>First, they keep the schema more declarative, because the name of a variable represents a value, not a location. Before assignment, the</w:t>
      </w:r>
      <w:r>
        <w:t xml:space="preserve"> value is not yet known, after the assignment the value is known, but the consumer of the value need only know the name, and need not be aware of the mechanism by which it gets its value or when. </w:t>
      </w:r>
    </w:p>
    <w:p w14:paraId="4F65AC03" w14:textId="77777777" w:rsidR="00000000" w:rsidRDefault="009D64FD">
      <w:r>
        <w:t>Second, single-assignment variables avoid over-constraining</w:t>
      </w:r>
      <w:r>
        <w:t xml:space="preserve"> the implementation, thereby preserving the potential for high-performance and parallel processing.</w:t>
      </w:r>
    </w:p>
    <w:p w14:paraId="0A84DD50" w14:textId="77777777" w:rsidR="00000000" w:rsidRDefault="009D64FD">
      <w:r>
        <w:t>Some digression is useful here: Any variable creates a data dependency in order of processing. The part of the schema reading/using the variable's value dep</w:t>
      </w:r>
      <w:r>
        <w:t xml:space="preserve">ends upon the data value coming from the part of the schema providing that value. This kind of data dependency is inherent and inescapable. Values must be created before they can be used. </w:t>
      </w:r>
    </w:p>
    <w:p w14:paraId="262B00F5" w14:textId="77777777" w:rsidR="00000000" w:rsidRDefault="009D64FD">
      <w:r>
        <w:t>However, if you consider a variable to be a location that can be as</w:t>
      </w:r>
      <w:r>
        <w:t>signed repeatedly, then things are more complex because you not only have data dependency on the value (one part of the schema writes the location, another reads that location), but you have the dependency in the other direction: you must read the location</w:t>
      </w:r>
      <w:r>
        <w:t xml:space="preserve"> before it can be used again for the </w:t>
      </w:r>
      <w:r>
        <w:rPr>
          <w:rStyle w:val="Emphasis"/>
        </w:rPr>
        <w:t>next</w:t>
      </w:r>
      <w:r>
        <w:t xml:space="preserve"> value. This is usually called anti-dependency. Anti-dependency is the enemy of high-performance and parallel execution. It forces specific and artificial sequential ordering on things that is due to the way variabl</w:t>
      </w:r>
      <w:r>
        <w:t xml:space="preserve">e names are allocated to storage locations. </w:t>
      </w:r>
    </w:p>
    <w:p w14:paraId="5AD08800" w14:textId="77777777" w:rsidR="00000000" w:rsidRDefault="009D64FD">
      <w:r>
        <w:t>If variables are single-assignment only, then only data-dependencies exist. Anti-dependencies don't exist, and implementations are free to work in any way consistent with the (inescapable) data dependencies.</w:t>
      </w:r>
      <w:r>
        <w:rPr>
          <w:noProof/>
        </w:rPr>
        <w:drawing>
          <wp:inline distT="0" distB="0" distL="0" distR="0" wp14:anchorId="5AF95A76" wp14:editId="2B104100">
            <wp:extent cx="9525" cy="9525"/>
            <wp:effectExtent l="0" t="0" r="0" b="0"/>
            <wp:docPr id="4" name="Picture 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0/images/cleardot.gif"/>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0CFE4F68" w14:textId="77777777" w:rsidR="00000000" w:rsidRDefault="009D64FD">
      <w:pPr>
        <w:pStyle w:val="Heading1"/>
        <w:rPr>
          <w:rFonts w:eastAsia="Times New Roman"/>
        </w:rPr>
      </w:pPr>
      <w:bookmarkStart w:id="12941" w:name="_Toc25589916"/>
      <w:r>
        <w:rPr>
          <w:rFonts w:eastAsia="Times New Roman"/>
        </w:rPr>
        <w:t>Appendix C: Processing of DFDL String literals</w:t>
      </w:r>
      <w:bookmarkEnd w:id="12941"/>
    </w:p>
    <w:p w14:paraId="1338EF5F" w14:textId="77777777" w:rsidR="00000000" w:rsidRDefault="009D64FD">
      <w:pPr>
        <w:pStyle w:val="nobreak"/>
        <w:rPr>
          <w:lang w:val="en-GB" w:eastAsia="ja-JP"/>
        </w:rPr>
      </w:pPr>
      <w:r>
        <w:rPr>
          <w:lang w:val="en-GB" w:eastAsia="ja-JP"/>
        </w:rPr>
        <w:t>A DFDL String Literal describes characters or bytes that can appear in the data. The syntax of a DFDL String Literal is described in Sectio</w:t>
      </w:r>
      <w:r>
        <w:rPr>
          <w:lang w:val="en-GB" w:eastAsia="ja-JP"/>
        </w:rPr>
        <w:t>n 6.3. This appendix describes how a DFDL String Literal must be processed by a DFDL processor.</w:t>
      </w:r>
    </w:p>
    <w:p w14:paraId="0A43D7E5" w14:textId="77777777" w:rsidR="00000000" w:rsidRDefault="009D64FD">
      <w:pPr>
        <w:pStyle w:val="Heading2"/>
        <w:rPr>
          <w:rFonts w:eastAsia="Times New Roman"/>
        </w:rPr>
      </w:pPr>
      <w:bookmarkStart w:id="12942" w:name="_Toc25589917"/>
      <w:r>
        <w:rPr>
          <w:rFonts w:eastAsia="Times New Roman"/>
        </w:rPr>
        <w:t>Interpreting a DFDL String Literal</w:t>
      </w:r>
      <w:bookmarkEnd w:id="12942"/>
    </w:p>
    <w:p w14:paraId="67BE317F" w14:textId="77777777" w:rsidR="00000000" w:rsidRDefault="009D64FD">
      <w:pPr>
        <w:pStyle w:val="nobreak"/>
        <w:rPr>
          <w:lang w:val="en-GB" w:eastAsia="ja-JP"/>
        </w:rPr>
      </w:pPr>
      <w:r>
        <w:rPr>
          <w:lang w:val="en-GB" w:eastAsia="ja-JP"/>
        </w:rPr>
        <w:t xml:space="preserve">A DFDL String literal is a sequence of one or more </w:t>
      </w:r>
      <w:r>
        <w:rPr>
          <w:i/>
          <w:lang w:val="en-GB" w:eastAsia="ja-JP"/>
        </w:rPr>
        <w:t>string literal parts</w:t>
      </w:r>
      <w:r>
        <w:rPr>
          <w:lang w:val="en-GB" w:eastAsia="ja-JP"/>
        </w:rPr>
        <w:t xml:space="preserve">. Each string literal part describes zero or </w:t>
      </w:r>
      <w:r>
        <w:rPr>
          <w:lang w:val="en-GB" w:eastAsia="ja-JP"/>
        </w:rPr>
        <w:t xml:space="preserve">more characters or exactly one byte. To process a DFDL string literal correctly it is necessary to parse it into its string literal parts using the grammar in </w:t>
      </w:r>
      <w:r>
        <w:rPr>
          <w:lang w:val="en-GB" w:eastAsia="ja-JP"/>
        </w:rPr>
        <w:fldChar w:fldCharType="begin"/>
      </w:r>
      <w:r>
        <w:rPr>
          <w:lang w:val="en-GB" w:eastAsia="ja-JP"/>
        </w:rPr>
        <w:instrText xml:space="preserve"> REF _Ref18842880 \h </w:instrText>
      </w:r>
      <w:r>
        <w:rPr>
          <w:lang w:val="en-GB" w:eastAsia="ja-JP"/>
        </w:rPr>
      </w:r>
      <w:r>
        <w:rPr>
          <w:lang w:val="en-GB" w:eastAsia="ja-JP"/>
        </w:rPr>
        <w:fldChar w:fldCharType="separate"/>
      </w:r>
      <w:r>
        <w:rPr>
          <w:rFonts w:cs="Arial"/>
        </w:rPr>
        <w:t xml:space="preserve">Table </w:t>
      </w:r>
      <w:r>
        <w:rPr>
          <w:rFonts w:cs="Arial"/>
          <w:noProof/>
        </w:rPr>
        <w:t>2 DFDL Character Entity, Character Class Entity, and Byte Value Ent</w:t>
      </w:r>
      <w:r>
        <w:rPr>
          <w:rFonts w:cs="Arial"/>
          <w:noProof/>
        </w:rPr>
        <w:t>ity Syntax</w:t>
      </w:r>
      <w:r>
        <w:rPr>
          <w:lang w:val="en-GB" w:eastAsia="ja-JP"/>
        </w:rPr>
        <w:fldChar w:fldCharType="end"/>
      </w:r>
      <w:r>
        <w:rPr>
          <w:lang w:val="en-GB" w:eastAsia="ja-JP"/>
        </w:rPr>
        <w:t xml:space="preserve"> of Section </w:t>
      </w:r>
      <w:r>
        <w:rPr>
          <w:lang w:val="en-GB" w:eastAsia="ja-JP"/>
        </w:rPr>
        <w:fldChar w:fldCharType="begin"/>
      </w:r>
      <w:r>
        <w:rPr>
          <w:lang w:val="en-GB" w:eastAsia="ja-JP"/>
        </w:rPr>
        <w:instrText xml:space="preserve"> REF _Ref365969145 \r \h </w:instrText>
      </w:r>
      <w:r>
        <w:rPr>
          <w:lang w:val="en-GB" w:eastAsia="ja-JP"/>
        </w:rPr>
      </w:r>
      <w:r>
        <w:rPr>
          <w:lang w:val="en-GB" w:eastAsia="ja-JP"/>
        </w:rPr>
        <w:fldChar w:fldCharType="separate"/>
      </w:r>
      <w:r>
        <w:rPr>
          <w:lang w:val="en-GB" w:eastAsia="ja-JP"/>
        </w:rPr>
        <w:t>6.3.1</w:t>
      </w:r>
      <w:r>
        <w:rPr>
          <w:lang w:val="en-GB" w:eastAsia="ja-JP"/>
        </w:rPr>
        <w:fldChar w:fldCharType="end"/>
      </w:r>
      <w:r>
        <w:rPr>
          <w:lang w:val="en-GB" w:eastAsia="ja-JP"/>
        </w:rPr>
        <w:t xml:space="preserve"> </w:t>
      </w:r>
      <w:r>
        <w:rPr>
          <w:lang w:val="en-GB" w:eastAsia="ja-JP"/>
        </w:rPr>
        <w:fldChar w:fldCharType="begin"/>
      </w:r>
      <w:r>
        <w:rPr>
          <w:lang w:val="en-GB" w:eastAsia="ja-JP"/>
        </w:rPr>
        <w:instrText xml:space="preserve"> REF _Ref365969149 \h </w:instrText>
      </w:r>
      <w:r>
        <w:rPr>
          <w:lang w:val="en-GB" w:eastAsia="ja-JP"/>
        </w:rPr>
      </w:r>
      <w:r>
        <w:rPr>
          <w:lang w:val="en-GB" w:eastAsia="ja-JP"/>
        </w:rPr>
        <w:fldChar w:fldCharType="separate"/>
      </w:r>
      <w:r>
        <w:t>DFDL String Literals</w:t>
      </w:r>
      <w:r>
        <w:rPr>
          <w:lang w:val="en-GB" w:eastAsia="ja-JP"/>
        </w:rPr>
        <w:fldChar w:fldCharType="end"/>
      </w:r>
      <w:r>
        <w:rPr>
          <w:lang w:val="en-GB" w:eastAsia="ja-JP"/>
        </w:rPr>
        <w:t>.</w:t>
      </w:r>
    </w:p>
    <w:p w14:paraId="067DD604" w14:textId="77777777" w:rsidR="00000000" w:rsidRDefault="009D64FD">
      <w:pPr>
        <w:pStyle w:val="Heading2"/>
        <w:rPr>
          <w:rFonts w:eastAsia="Times New Roman"/>
        </w:rPr>
      </w:pPr>
      <w:bookmarkStart w:id="12943" w:name="_Toc25589918"/>
      <w:r>
        <w:rPr>
          <w:rFonts w:eastAsia="Times New Roman"/>
        </w:rPr>
        <w:t>Recognizing a DFDL String Literal</w:t>
      </w:r>
      <w:bookmarkEnd w:id="12943"/>
    </w:p>
    <w:p w14:paraId="24881B1E" w14:textId="77777777" w:rsidR="00000000" w:rsidRDefault="009D64FD">
      <w:pPr>
        <w:rPr>
          <w:lang w:val="en-GB" w:eastAsia="ja-JP"/>
        </w:rPr>
      </w:pPr>
      <w:r>
        <w:rPr>
          <w:lang w:val="en-GB" w:eastAsia="ja-JP"/>
        </w:rPr>
        <w:t>When parsing, a DFDL processor must be able to recognize a DFDL String Literal in the data. The recognition algorithm is used whenever the DFDL processor needs to process a property of</w:t>
      </w:r>
      <w:r>
        <w:rPr>
          <w:lang w:val="en-GB" w:eastAsia="ja-JP"/>
        </w:rPr>
        <w:t xml:space="preserve"> type 'DFDL String Literal'. </w:t>
      </w:r>
    </w:p>
    <w:p w14:paraId="14850234" w14:textId="77777777" w:rsidR="00000000" w:rsidRDefault="009D64FD">
      <w:pPr>
        <w:rPr>
          <w:lang w:val="en-GB" w:eastAsia="ja-JP"/>
        </w:rPr>
      </w:pPr>
      <w:r>
        <w:rPr>
          <w:lang w:val="en-GB" w:eastAsia="ja-JP"/>
        </w:rPr>
        <w:t>The recognition algorithm is as follows:</w:t>
      </w:r>
    </w:p>
    <w:p w14:paraId="4DB23020" w14:textId="77777777" w:rsidR="00000000" w:rsidRDefault="009D64FD">
      <w:pPr>
        <w:pStyle w:val="Codeblock0"/>
        <w:pBdr>
          <w:top w:val="single" w:sz="4" w:space="1" w:color="auto"/>
          <w:left w:val="single" w:sz="4" w:space="4" w:color="auto"/>
          <w:bottom w:val="single" w:sz="4" w:space="1" w:color="auto"/>
          <w:right w:val="single" w:sz="4" w:space="4" w:color="auto"/>
        </w:pBdr>
      </w:pPr>
      <w:r>
        <w:t>for each DfdlStringLiteralPart</w:t>
      </w:r>
    </w:p>
    <w:p w14:paraId="47ED0E0C"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if this DfdlStringLiteralPart is found in the data at the current offset</w:t>
      </w:r>
    </w:p>
    <w:p w14:paraId="6C40B4B4"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advance the offset by the width of the characters matched</w:t>
      </w:r>
    </w:p>
    <w:p w14:paraId="09614F23"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else</w:t>
      </w:r>
    </w:p>
    <w:p w14:paraId="75259AFF"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w:t>
      </w:r>
      <w:r>
        <w:t xml:space="preserve">      return false</w:t>
      </w:r>
    </w:p>
    <w:p w14:paraId="3EB82C10"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    end if</w:t>
      </w:r>
    </w:p>
    <w:p w14:paraId="3A7F2C5E" w14:textId="77777777" w:rsidR="00000000" w:rsidRDefault="009D64FD">
      <w:pPr>
        <w:pStyle w:val="Codeblock0"/>
        <w:pBdr>
          <w:top w:val="single" w:sz="4" w:space="1" w:color="auto"/>
          <w:left w:val="single" w:sz="4" w:space="4" w:color="auto"/>
          <w:bottom w:val="single" w:sz="4" w:space="1" w:color="auto"/>
          <w:right w:val="single" w:sz="4" w:space="4" w:color="auto"/>
        </w:pBdr>
      </w:pPr>
      <w:r>
        <w:t>return true</w:t>
      </w:r>
      <w:r>
        <w:tab/>
      </w:r>
    </w:p>
    <w:p w14:paraId="3BD5E1B9" w14:textId="77777777" w:rsidR="00000000" w:rsidRDefault="009D64FD">
      <w:pPr>
        <w:pStyle w:val="Heading2"/>
        <w:rPr>
          <w:rFonts w:eastAsia="Times New Roman"/>
        </w:rPr>
      </w:pPr>
      <w:bookmarkStart w:id="12944" w:name="_Toc25589919"/>
      <w:r>
        <w:rPr>
          <w:rFonts w:eastAsia="Times New Roman"/>
        </w:rPr>
        <w:t>Recognizing DFDL String Literal Part</w:t>
      </w:r>
      <w:bookmarkEnd w:id="12944"/>
    </w:p>
    <w:p w14:paraId="17414C4D" w14:textId="77777777" w:rsidR="00000000" w:rsidRDefault="009D64FD">
      <w:pPr>
        <w:rPr>
          <w:lang w:val="en-GB" w:eastAsia="ja-JP"/>
        </w:rPr>
      </w:pPr>
      <w:r>
        <w:rPr>
          <w:lang w:val="en-GB" w:eastAsia="ja-JP"/>
        </w:rPr>
        <w:t>Each type of string literal part and/or the DfdlESEntity is recognised as described in the table below:</w:t>
      </w:r>
    </w:p>
    <w:tbl>
      <w:tblPr>
        <w:tblStyle w:val="Table"/>
        <w:tblW w:w="5000" w:type="pct"/>
        <w:tblInd w:w="0" w:type="dxa"/>
        <w:tblLook w:val="01E0" w:firstRow="1" w:lastRow="1" w:firstColumn="1" w:lastColumn="1" w:noHBand="0" w:noVBand="0"/>
      </w:tblPr>
      <w:tblGrid>
        <w:gridCol w:w="1917"/>
        <w:gridCol w:w="6713"/>
      </w:tblGrid>
      <w:tr w:rsidR="00000000" w14:paraId="35F981B2" w14:textId="77777777">
        <w:trPr>
          <w:cnfStyle w:val="100000000000" w:firstRow="1" w:lastRow="0" w:firstColumn="0" w:lastColumn="0" w:oddVBand="0" w:evenVBand="0" w:oddHBand="0" w:evenHBand="0" w:firstRowFirstColumn="0" w:firstRowLastColumn="0" w:lastRowFirstColumn="0" w:lastRowLastColumn="0"/>
        </w:trPr>
        <w:tc>
          <w:tcPr>
            <w:tcW w:w="0" w:type="auto"/>
            <w:hideMark/>
          </w:tcPr>
          <w:p w14:paraId="3F18F47F" w14:textId="77777777" w:rsidR="00000000" w:rsidRDefault="009D64FD">
            <w:r>
              <w:t>String Literal Part</w:t>
            </w:r>
          </w:p>
        </w:tc>
        <w:tc>
          <w:tcPr>
            <w:tcW w:w="0" w:type="auto"/>
            <w:hideMark/>
          </w:tcPr>
          <w:p w14:paraId="3B6893C3" w14:textId="77777777" w:rsidR="00000000" w:rsidRDefault="009D64FD">
            <w:r>
              <w:t>Recognition algorithm</w:t>
            </w:r>
          </w:p>
        </w:tc>
      </w:tr>
      <w:tr w:rsidR="00000000" w14:paraId="32EFAC3C" w14:textId="77777777">
        <w:tc>
          <w:tcPr>
            <w:tcW w:w="0" w:type="auto"/>
            <w:tcBorders>
              <w:top w:val="single" w:sz="4" w:space="0" w:color="auto"/>
              <w:left w:val="single" w:sz="4" w:space="0" w:color="auto"/>
              <w:bottom w:val="single" w:sz="4" w:space="0" w:color="auto"/>
              <w:right w:val="single" w:sz="4" w:space="0" w:color="auto"/>
            </w:tcBorders>
            <w:hideMark/>
          </w:tcPr>
          <w:p w14:paraId="3FF16C0C" w14:textId="77777777" w:rsidR="00000000" w:rsidRDefault="009D64FD">
            <w:pPr>
              <w:rPr>
                <w:rFonts w:cs="Arial"/>
                <w:b/>
              </w:rPr>
            </w:pPr>
            <w:r>
              <w:rPr>
                <w:rFonts w:cs="Arial"/>
                <w:lang w:eastAsia="en-GB"/>
              </w:rPr>
              <w:t>LiteralString</w:t>
            </w:r>
          </w:p>
        </w:tc>
        <w:tc>
          <w:tcPr>
            <w:tcW w:w="0" w:type="auto"/>
            <w:tcBorders>
              <w:top w:val="single" w:sz="4" w:space="0" w:color="auto"/>
              <w:left w:val="single" w:sz="4" w:space="0" w:color="auto"/>
              <w:bottom w:val="single" w:sz="4" w:space="0" w:color="auto"/>
              <w:right w:val="single" w:sz="4" w:space="0" w:color="auto"/>
            </w:tcBorders>
            <w:hideMark/>
          </w:tcPr>
          <w:p w14:paraId="2BCACECB" w14:textId="77777777" w:rsidR="00000000" w:rsidRDefault="009D64FD">
            <w:pPr>
              <w:rPr>
                <w:rFonts w:cs="Arial"/>
              </w:rPr>
            </w:pPr>
            <w:r>
              <w:rPr>
                <w:rFonts w:cs="Arial"/>
              </w:rPr>
              <w:t xml:space="preserve">The literal string is specifying a sequence of Unicode characters. The string part is recognized if the same Unicode characters are found in the data at the current offset. </w:t>
            </w:r>
          </w:p>
          <w:p w14:paraId="1E6C11B2" w14:textId="77777777" w:rsidR="00000000" w:rsidRDefault="009D64FD">
            <w:pPr>
              <w:rPr>
                <w:rFonts w:cs="Arial"/>
              </w:rPr>
            </w:pPr>
            <w:r>
              <w:rPr>
                <w:rFonts w:cs="Arial"/>
              </w:rPr>
              <w:t xml:space="preserve">Implementation note: It is not necessary for either the LiteralString or the data </w:t>
            </w:r>
            <w:r>
              <w:rPr>
                <w:rFonts w:cs="Arial"/>
              </w:rPr>
              <w:t xml:space="preserve">to be encoded using a Unicode encoding. The matching algorithm must operate as if the LiteralString and the data were both converted to Unicode before comparison. </w:t>
            </w:r>
          </w:p>
        </w:tc>
      </w:tr>
      <w:tr w:rsidR="00000000" w14:paraId="6CED274B" w14:textId="77777777">
        <w:tc>
          <w:tcPr>
            <w:tcW w:w="0" w:type="auto"/>
            <w:tcBorders>
              <w:top w:val="single" w:sz="4" w:space="0" w:color="auto"/>
              <w:left w:val="single" w:sz="4" w:space="0" w:color="auto"/>
              <w:bottom w:val="single" w:sz="4" w:space="0" w:color="auto"/>
              <w:right w:val="single" w:sz="4" w:space="0" w:color="auto"/>
            </w:tcBorders>
            <w:hideMark/>
          </w:tcPr>
          <w:p w14:paraId="2FAF5A15" w14:textId="77777777" w:rsidR="00000000" w:rsidRDefault="009D64FD">
            <w:pPr>
              <w:rPr>
                <w:rFonts w:cs="Arial"/>
                <w:lang w:eastAsia="en-GB"/>
              </w:rPr>
            </w:pPr>
            <w:r>
              <w:rPr>
                <w:rFonts w:cs="Arial"/>
              </w:rPr>
              <w:t>DfdlCharEntity</w:t>
            </w:r>
          </w:p>
        </w:tc>
        <w:tc>
          <w:tcPr>
            <w:tcW w:w="0" w:type="auto"/>
            <w:tcBorders>
              <w:top w:val="single" w:sz="4" w:space="0" w:color="auto"/>
              <w:left w:val="single" w:sz="4" w:space="0" w:color="auto"/>
              <w:bottom w:val="single" w:sz="4" w:space="0" w:color="auto"/>
              <w:right w:val="single" w:sz="4" w:space="0" w:color="auto"/>
            </w:tcBorders>
            <w:hideMark/>
          </w:tcPr>
          <w:p w14:paraId="751F9AC3" w14:textId="77777777" w:rsidR="00000000" w:rsidRDefault="009D64FD">
            <w:pPr>
              <w:rPr>
                <w:rFonts w:cs="Arial"/>
                <w:lang w:eastAsia="en-GB"/>
              </w:rPr>
            </w:pPr>
            <w:r>
              <w:rPr>
                <w:rFonts w:cs="Arial"/>
                <w:lang w:eastAsia="en-GB"/>
              </w:rPr>
              <w:t>The entity is specifying a single Unicode character.</w:t>
            </w:r>
          </w:p>
          <w:p w14:paraId="58812173" w14:textId="77777777" w:rsidR="00000000" w:rsidRDefault="009D64FD">
            <w:pPr>
              <w:rPr>
                <w:rFonts w:cs="Arial"/>
                <w:lang w:eastAsia="en-GB"/>
              </w:rPr>
            </w:pPr>
            <w:r>
              <w:rPr>
                <w:rFonts w:cs="Arial"/>
                <w:lang w:eastAsia="en-GB"/>
              </w:rPr>
              <w:t>The recognition algorit</w:t>
            </w:r>
            <w:r>
              <w:rPr>
                <w:rFonts w:cs="Arial"/>
                <w:lang w:eastAsia="en-GB"/>
              </w:rPr>
              <w:t>hm is the same as for a single-character LiteralString.</w:t>
            </w:r>
          </w:p>
        </w:tc>
      </w:tr>
      <w:tr w:rsidR="00000000" w14:paraId="28BEFBF0" w14:textId="77777777">
        <w:tc>
          <w:tcPr>
            <w:tcW w:w="0" w:type="auto"/>
            <w:tcBorders>
              <w:top w:val="single" w:sz="4" w:space="0" w:color="auto"/>
              <w:left w:val="single" w:sz="4" w:space="0" w:color="auto"/>
              <w:bottom w:val="single" w:sz="4" w:space="0" w:color="auto"/>
              <w:right w:val="single" w:sz="4" w:space="0" w:color="auto"/>
            </w:tcBorders>
            <w:hideMark/>
          </w:tcPr>
          <w:p w14:paraId="61096560" w14:textId="77777777" w:rsidR="00000000" w:rsidRDefault="009D64FD">
            <w:pPr>
              <w:rPr>
                <w:rFonts w:cs="Arial"/>
                <w:lang w:eastAsia="en-GB"/>
              </w:rPr>
            </w:pPr>
            <w:r>
              <w:rPr>
                <w:rFonts w:cs="Arial"/>
                <w:lang w:eastAsia="en-GB"/>
              </w:rPr>
              <w:t xml:space="preserve">ByteValue                </w:t>
            </w:r>
          </w:p>
        </w:tc>
        <w:tc>
          <w:tcPr>
            <w:tcW w:w="0" w:type="auto"/>
            <w:tcBorders>
              <w:top w:val="single" w:sz="4" w:space="0" w:color="auto"/>
              <w:left w:val="single" w:sz="4" w:space="0" w:color="auto"/>
              <w:bottom w:val="single" w:sz="4" w:space="0" w:color="auto"/>
              <w:right w:val="single" w:sz="4" w:space="0" w:color="auto"/>
            </w:tcBorders>
            <w:hideMark/>
          </w:tcPr>
          <w:p w14:paraId="4082FAE7" w14:textId="77777777" w:rsidR="00000000" w:rsidRDefault="009D64FD">
            <w:pPr>
              <w:rPr>
                <w:rFonts w:cs="Arial"/>
                <w:lang w:eastAsia="en-GB"/>
              </w:rPr>
            </w:pPr>
            <w:r>
              <w:rPr>
                <w:rFonts w:cs="Arial"/>
                <w:lang w:eastAsia="en-GB"/>
              </w:rPr>
              <w:t>The entity is specifying a single raw byte value.</w:t>
            </w:r>
          </w:p>
          <w:p w14:paraId="7BE04063" w14:textId="77777777" w:rsidR="00000000" w:rsidRDefault="009D64FD">
            <w:pPr>
              <w:rPr>
                <w:rFonts w:cs="Arial"/>
                <w:lang w:eastAsia="en-GB"/>
              </w:rPr>
            </w:pPr>
            <w:r>
              <w:rPr>
                <w:rFonts w:cs="Arial"/>
                <w:lang w:eastAsia="en-GB"/>
              </w:rPr>
              <w:t>The string part is recognized if the literal byte in the data at the current byte offset matches the raw byte value.</w:t>
            </w:r>
          </w:p>
          <w:p w14:paraId="65131950" w14:textId="77777777" w:rsidR="00000000" w:rsidRDefault="009D64FD">
            <w:pPr>
              <w:rPr>
                <w:rFonts w:cs="Arial"/>
                <w:lang w:eastAsia="en-GB"/>
              </w:rPr>
            </w:pPr>
            <w:r>
              <w:rPr>
                <w:rFonts w:cs="Arial"/>
                <w:lang w:eastAsia="en-GB"/>
              </w:rPr>
              <w:t>This entity is specifying a raw byte value and not a character. It will not always be safe to interpret the byte value as a character in the component's encoding.</w:t>
            </w:r>
          </w:p>
        </w:tc>
      </w:tr>
      <w:tr w:rsidR="00000000" w14:paraId="290C36A4" w14:textId="77777777">
        <w:tc>
          <w:tcPr>
            <w:tcW w:w="0" w:type="auto"/>
            <w:tcBorders>
              <w:top w:val="single" w:sz="4" w:space="0" w:color="auto"/>
              <w:left w:val="single" w:sz="4" w:space="0" w:color="auto"/>
              <w:bottom w:val="single" w:sz="4" w:space="0" w:color="auto"/>
              <w:right w:val="single" w:sz="4" w:space="0" w:color="auto"/>
            </w:tcBorders>
            <w:hideMark/>
          </w:tcPr>
          <w:p w14:paraId="41D3F2EA" w14:textId="77777777" w:rsidR="00000000" w:rsidRDefault="009D64FD">
            <w:pPr>
              <w:rPr>
                <w:rFonts w:cs="Arial"/>
                <w:lang w:eastAsia="en-GB"/>
              </w:rPr>
            </w:pPr>
            <w:r>
              <w:rPr>
                <w:rFonts w:cs="Arial"/>
                <w:lang w:eastAsia="en-GB"/>
              </w:rPr>
              <w:t>DfdlNLEntity</w:t>
            </w:r>
          </w:p>
        </w:tc>
        <w:tc>
          <w:tcPr>
            <w:tcW w:w="0" w:type="auto"/>
            <w:tcBorders>
              <w:top w:val="single" w:sz="4" w:space="0" w:color="auto"/>
              <w:left w:val="single" w:sz="4" w:space="0" w:color="auto"/>
              <w:bottom w:val="single" w:sz="4" w:space="0" w:color="auto"/>
              <w:right w:val="single" w:sz="4" w:space="0" w:color="auto"/>
            </w:tcBorders>
            <w:hideMark/>
          </w:tcPr>
          <w:p w14:paraId="7B1AD4D8" w14:textId="77777777" w:rsidR="00000000" w:rsidRDefault="009D64FD">
            <w:pPr>
              <w:rPr>
                <w:rFonts w:cs="Arial"/>
                <w:lang w:eastAsia="en-GB"/>
              </w:rPr>
            </w:pPr>
            <w:r>
              <w:rPr>
                <w:rFonts w:cs="Arial"/>
                <w:lang w:eastAsia="en-GB"/>
              </w:rPr>
              <w:t>The entity is specifying a newline character or character sequence.</w:t>
            </w:r>
          </w:p>
          <w:p w14:paraId="4F645A81" w14:textId="77777777" w:rsidR="00000000" w:rsidRDefault="009D64FD">
            <w:pPr>
              <w:rPr>
                <w:rFonts w:cs="Arial"/>
                <w:lang w:eastAsia="en-GB"/>
              </w:rPr>
            </w:pPr>
            <w:r>
              <w:rPr>
                <w:rFonts w:cs="Arial"/>
                <w:lang w:eastAsia="en-GB"/>
              </w:rPr>
              <w:t xml:space="preserve">The string </w:t>
            </w:r>
            <w:r>
              <w:rPr>
                <w:rFonts w:cs="Arial"/>
                <w:lang w:eastAsia="en-GB"/>
              </w:rPr>
              <w:t>part is recognized if a newline character sequence is found in the data at the current byte offset:</w:t>
            </w:r>
          </w:p>
          <w:p w14:paraId="57F0E067" w14:textId="77777777" w:rsidR="00000000" w:rsidRDefault="009D64FD">
            <w:r>
              <w:t xml:space="preserve">The newline character sequences are defined in </w:t>
            </w:r>
            <w:r>
              <w:fldChar w:fldCharType="begin"/>
            </w:r>
            <w:r>
              <w:instrText xml:space="preserve"> REF _Ref384972887 \h </w:instrText>
            </w:r>
            <w:r>
              <w:fldChar w:fldCharType="separate"/>
            </w:r>
            <w:r>
              <w:t xml:space="preserve">Table </w:t>
            </w:r>
            <w:r>
              <w:rPr>
                <w:b/>
                <w:noProof/>
              </w:rPr>
              <w:t>4</w:t>
            </w:r>
            <w:r>
              <w:t xml:space="preserve"> DFDL Character Class Entities</w:t>
            </w:r>
            <w:r>
              <w:fldChar w:fldCharType="end"/>
            </w:r>
            <w:r>
              <w:t xml:space="preserve">, in Section </w:t>
            </w:r>
            <w:r>
              <w:fldChar w:fldCharType="begin"/>
            </w:r>
            <w:r>
              <w:instrText xml:space="preserve"> REF _Ref384972745 \r \h </w:instrText>
            </w:r>
            <w:r>
              <w:fldChar w:fldCharType="separate"/>
            </w:r>
            <w:r>
              <w:t>6.3.1.2</w:t>
            </w:r>
            <w:r>
              <w:fldChar w:fldCharType="end"/>
            </w:r>
            <w:r>
              <w:t xml:space="preserve"> </w:t>
            </w:r>
            <w:r>
              <w:fldChar w:fldCharType="begin"/>
            </w:r>
            <w:r>
              <w:instrText xml:space="preserve"> REF _Ref384972753 \h </w:instrText>
            </w:r>
            <w:r>
              <w:fldChar w:fldCharType="separate"/>
            </w:r>
            <w:r>
              <w:t>DFDL Character Entities, Character Class Entities, and Byte Values in String Literals</w:t>
            </w:r>
            <w:r>
              <w:fldChar w:fldCharType="end"/>
            </w:r>
            <w:r>
              <w:t>.</w:t>
            </w:r>
          </w:p>
          <w:p w14:paraId="4EDDAB94" w14:textId="77777777" w:rsidR="00000000" w:rsidRDefault="009D64FD">
            <w:pPr>
              <w:rPr>
                <w:rFonts w:cs="Arial"/>
                <w:lang w:eastAsia="en-GB"/>
              </w:rPr>
            </w:pPr>
            <w:r>
              <w:rPr>
                <w:rFonts w:cs="Arial"/>
                <w:lang w:eastAsia="en-GB"/>
              </w:rPr>
              <w:t>The recognitio</w:t>
            </w:r>
            <w:r>
              <w:rPr>
                <w:rFonts w:cs="Arial"/>
                <w:lang w:eastAsia="en-GB"/>
              </w:rPr>
              <w:t>n algorithm must be greedy. If the CR character is matched then the DFDL processor must check to see whether it is followed by an LF character and if so, consume that character also.</w:t>
            </w:r>
          </w:p>
        </w:tc>
      </w:tr>
      <w:tr w:rsidR="00000000" w14:paraId="3A1C3935" w14:textId="77777777">
        <w:tc>
          <w:tcPr>
            <w:tcW w:w="0" w:type="auto"/>
            <w:tcBorders>
              <w:top w:val="single" w:sz="4" w:space="0" w:color="auto"/>
              <w:left w:val="single" w:sz="4" w:space="0" w:color="auto"/>
              <w:bottom w:val="single" w:sz="4" w:space="0" w:color="auto"/>
              <w:right w:val="single" w:sz="4" w:space="0" w:color="auto"/>
            </w:tcBorders>
            <w:hideMark/>
          </w:tcPr>
          <w:p w14:paraId="5498FE4E" w14:textId="77777777" w:rsidR="00000000" w:rsidRDefault="009D64FD">
            <w:pPr>
              <w:rPr>
                <w:rFonts w:cs="Arial"/>
                <w:lang w:eastAsia="en-GB"/>
              </w:rPr>
            </w:pPr>
            <w:r>
              <w:rPr>
                <w:rFonts w:cs="Arial"/>
                <w:lang w:eastAsia="en-GB"/>
              </w:rPr>
              <w:t>DfdlWSPEntity</w:t>
            </w:r>
          </w:p>
        </w:tc>
        <w:tc>
          <w:tcPr>
            <w:tcW w:w="0" w:type="auto"/>
            <w:tcBorders>
              <w:top w:val="single" w:sz="4" w:space="0" w:color="auto"/>
              <w:left w:val="single" w:sz="4" w:space="0" w:color="auto"/>
              <w:bottom w:val="single" w:sz="4" w:space="0" w:color="auto"/>
              <w:right w:val="single" w:sz="4" w:space="0" w:color="auto"/>
            </w:tcBorders>
            <w:hideMark/>
          </w:tcPr>
          <w:p w14:paraId="0C60D02E" w14:textId="77777777" w:rsidR="00000000" w:rsidRDefault="009D64FD">
            <w:pPr>
              <w:rPr>
                <w:rFonts w:cs="Arial"/>
                <w:lang w:eastAsia="en-GB"/>
              </w:rPr>
            </w:pPr>
            <w:r>
              <w:rPr>
                <w:rFonts w:cs="Arial"/>
                <w:lang w:eastAsia="en-GB"/>
              </w:rPr>
              <w:t>The entity is specifying a single whitespace character.</w:t>
            </w:r>
          </w:p>
          <w:p w14:paraId="791F2004" w14:textId="77777777" w:rsidR="00000000" w:rsidRDefault="009D64FD">
            <w:pPr>
              <w:rPr>
                <w:rFonts w:cs="Arial"/>
                <w:lang w:eastAsia="en-GB"/>
              </w:rPr>
            </w:pPr>
            <w:r>
              <w:rPr>
                <w:rFonts w:cs="Arial"/>
                <w:lang w:eastAsia="en-GB"/>
              </w:rPr>
              <w:t>Th</w:t>
            </w:r>
            <w:r>
              <w:rPr>
                <w:rFonts w:cs="Arial"/>
                <w:lang w:eastAsia="en-GB"/>
              </w:rPr>
              <w:t xml:space="preserve">e string part if recognized if one of the whitespace characters is found in the data at the current byte offset. </w:t>
            </w:r>
            <w:r>
              <w:t xml:space="preserve">The whitespace characters are defined in </w:t>
            </w:r>
            <w:r>
              <w:fldChar w:fldCharType="begin"/>
            </w:r>
            <w:r>
              <w:instrText xml:space="preserve"> REF _Ref384972887 \h </w:instrText>
            </w:r>
            <w:r>
              <w:fldChar w:fldCharType="separate"/>
            </w:r>
            <w:r>
              <w:t xml:space="preserve">Table </w:t>
            </w:r>
            <w:r>
              <w:rPr>
                <w:b/>
                <w:noProof/>
              </w:rPr>
              <w:t>4</w:t>
            </w:r>
            <w:r>
              <w:t xml:space="preserve"> DFDL Character Class Entities</w:t>
            </w:r>
            <w:r>
              <w:fldChar w:fldCharType="end"/>
            </w:r>
            <w:r>
              <w:t xml:space="preserve">, in Section </w:t>
            </w:r>
            <w:r>
              <w:fldChar w:fldCharType="begin"/>
            </w:r>
            <w:r>
              <w:instrText xml:space="preserve"> REF _Ref384972745 \r \h </w:instrText>
            </w:r>
            <w:r>
              <w:fldChar w:fldCharType="separate"/>
            </w:r>
            <w:r>
              <w:t>6.3.1.2</w:t>
            </w:r>
            <w:r>
              <w:fldChar w:fldCharType="end"/>
            </w:r>
            <w:r>
              <w:t xml:space="preserve"> </w:t>
            </w:r>
            <w:r>
              <w:fldChar w:fldCharType="begin"/>
            </w:r>
            <w:r>
              <w:instrText xml:space="preserve"> REF _Ref384972753 \h </w:instrText>
            </w:r>
            <w:r>
              <w:fldChar w:fldCharType="separate"/>
            </w:r>
            <w:r>
              <w:t>DFDL Character Entities, Character Class Entities, and Byte Values in String Literals</w:t>
            </w:r>
            <w:r>
              <w:fldChar w:fldCharType="end"/>
            </w:r>
            <w:r>
              <w:t>.</w:t>
            </w:r>
          </w:p>
        </w:tc>
      </w:tr>
      <w:tr w:rsidR="00000000" w14:paraId="051163EF" w14:textId="77777777">
        <w:tc>
          <w:tcPr>
            <w:tcW w:w="0" w:type="auto"/>
            <w:tcBorders>
              <w:top w:val="single" w:sz="4" w:space="0" w:color="auto"/>
              <w:left w:val="single" w:sz="4" w:space="0" w:color="auto"/>
              <w:bottom w:val="single" w:sz="4" w:space="0" w:color="auto"/>
              <w:right w:val="single" w:sz="4" w:space="0" w:color="auto"/>
            </w:tcBorders>
            <w:hideMark/>
          </w:tcPr>
          <w:p w14:paraId="67CB748D" w14:textId="77777777" w:rsidR="00000000" w:rsidRDefault="009D64FD">
            <w:pPr>
              <w:rPr>
                <w:rFonts w:cs="Arial"/>
                <w:lang w:eastAsia="en-GB"/>
              </w:rPr>
            </w:pPr>
            <w:r>
              <w:rPr>
                <w:rFonts w:cs="Arial"/>
                <w:lang w:eastAsia="en-GB"/>
              </w:rPr>
              <w:t>DfdlWSPStarEntity</w:t>
            </w:r>
          </w:p>
        </w:tc>
        <w:tc>
          <w:tcPr>
            <w:tcW w:w="0" w:type="auto"/>
            <w:tcBorders>
              <w:top w:val="single" w:sz="4" w:space="0" w:color="auto"/>
              <w:left w:val="single" w:sz="4" w:space="0" w:color="auto"/>
              <w:bottom w:val="single" w:sz="4" w:space="0" w:color="auto"/>
              <w:right w:val="single" w:sz="4" w:space="0" w:color="auto"/>
            </w:tcBorders>
            <w:hideMark/>
          </w:tcPr>
          <w:p w14:paraId="03433E50" w14:textId="77777777" w:rsidR="00000000" w:rsidRDefault="009D64FD">
            <w:pPr>
              <w:rPr>
                <w:rFonts w:cs="Arial"/>
                <w:lang w:eastAsia="en-GB"/>
              </w:rPr>
            </w:pPr>
            <w:r>
              <w:rPr>
                <w:rFonts w:cs="Arial"/>
                <w:lang w:eastAsia="en-GB"/>
              </w:rPr>
              <w:t>The entity is specifying zero or more whitespace characters.</w:t>
            </w:r>
          </w:p>
          <w:p w14:paraId="45BA248E" w14:textId="77777777" w:rsidR="00000000" w:rsidRDefault="009D64FD">
            <w:pPr>
              <w:rPr>
                <w:rFonts w:cs="Arial"/>
                <w:lang w:eastAsia="en-GB"/>
              </w:rPr>
            </w:pPr>
            <w:r>
              <w:rPr>
                <w:rFonts w:cs="Arial"/>
                <w:lang w:eastAsia="en-GB"/>
              </w:rPr>
              <w:t>The string part is recognized when the entire sequence of whitespace characters starting at the current offset has bee</w:t>
            </w:r>
            <w:r>
              <w:rPr>
                <w:rFonts w:cs="Arial"/>
                <w:lang w:eastAsia="en-GB"/>
              </w:rPr>
              <w:t xml:space="preserve">n consumed. </w:t>
            </w:r>
          </w:p>
          <w:p w14:paraId="11193CD9" w14:textId="77777777" w:rsidR="00000000" w:rsidRDefault="009D64FD">
            <w:pPr>
              <w:rPr>
                <w:lang w:eastAsia="en-GB"/>
              </w:rPr>
            </w:pPr>
            <w:r>
              <w:rPr>
                <w:lang w:eastAsia="en-GB"/>
              </w:rPr>
              <w:t>The recognition of this entity cannot fail because it can match zero whitespace characters.</w:t>
            </w:r>
          </w:p>
          <w:p w14:paraId="10401279" w14:textId="77777777" w:rsidR="00000000" w:rsidRDefault="009D64FD">
            <w:pPr>
              <w:rPr>
                <w:rFonts w:cs="Arial"/>
                <w:i/>
                <w:lang w:eastAsia="en-GB"/>
              </w:rPr>
            </w:pPr>
            <w:r>
              <w:rPr>
                <w:rFonts w:cs="Arial"/>
                <w:lang w:eastAsia="en-GB"/>
              </w:rPr>
              <w:t>The recognition algorithm must be greedy. All possible whitespace characters must be consumed.</w:t>
            </w:r>
          </w:p>
        </w:tc>
      </w:tr>
      <w:tr w:rsidR="00000000" w14:paraId="54F08127" w14:textId="77777777">
        <w:tc>
          <w:tcPr>
            <w:tcW w:w="0" w:type="auto"/>
            <w:tcBorders>
              <w:top w:val="single" w:sz="4" w:space="0" w:color="auto"/>
              <w:left w:val="single" w:sz="4" w:space="0" w:color="auto"/>
              <w:bottom w:val="single" w:sz="4" w:space="0" w:color="auto"/>
              <w:right w:val="single" w:sz="4" w:space="0" w:color="auto"/>
            </w:tcBorders>
            <w:hideMark/>
          </w:tcPr>
          <w:p w14:paraId="07336F3E" w14:textId="77777777" w:rsidR="00000000" w:rsidRDefault="009D64FD">
            <w:pPr>
              <w:rPr>
                <w:rFonts w:cs="Arial"/>
                <w:lang w:eastAsia="en-GB"/>
              </w:rPr>
            </w:pPr>
            <w:r>
              <w:rPr>
                <w:rFonts w:cs="Arial"/>
                <w:lang w:eastAsia="en-GB"/>
              </w:rPr>
              <w:t>DfdlWSPPlusEntity</w:t>
            </w:r>
          </w:p>
        </w:tc>
        <w:tc>
          <w:tcPr>
            <w:tcW w:w="0" w:type="auto"/>
            <w:tcBorders>
              <w:top w:val="single" w:sz="4" w:space="0" w:color="auto"/>
              <w:left w:val="single" w:sz="4" w:space="0" w:color="auto"/>
              <w:bottom w:val="single" w:sz="4" w:space="0" w:color="auto"/>
              <w:right w:val="single" w:sz="4" w:space="0" w:color="auto"/>
            </w:tcBorders>
            <w:hideMark/>
          </w:tcPr>
          <w:p w14:paraId="5B3F3F77" w14:textId="77777777" w:rsidR="00000000" w:rsidRDefault="009D64FD">
            <w:pPr>
              <w:rPr>
                <w:rFonts w:cs="Arial"/>
                <w:lang w:eastAsia="en-GB"/>
              </w:rPr>
            </w:pPr>
            <w:r>
              <w:rPr>
                <w:rFonts w:cs="Arial"/>
                <w:lang w:eastAsia="en-GB"/>
              </w:rPr>
              <w:t xml:space="preserve">The entity is specifying one or more </w:t>
            </w:r>
            <w:r>
              <w:rPr>
                <w:rFonts w:cs="Arial"/>
                <w:lang w:eastAsia="en-GB"/>
              </w:rPr>
              <w:t>whitespace characters.</w:t>
            </w:r>
          </w:p>
          <w:p w14:paraId="24729CF0" w14:textId="77777777" w:rsidR="00000000" w:rsidRDefault="009D64FD">
            <w:pPr>
              <w:rPr>
                <w:rFonts w:cs="Arial"/>
                <w:lang w:eastAsia="en-GB"/>
              </w:rPr>
            </w:pPr>
            <w:r>
              <w:rPr>
                <w:rFonts w:cs="Arial"/>
                <w:lang w:eastAsia="en-GB"/>
              </w:rPr>
              <w:t xml:space="preserve">The string part is recognized when the entire non-empty sequence of whitespace characters starting at the current offset has been consumed. </w:t>
            </w:r>
          </w:p>
          <w:p w14:paraId="5BFB5B75" w14:textId="77777777" w:rsidR="00000000" w:rsidRDefault="009D64FD">
            <w:pPr>
              <w:rPr>
                <w:rFonts w:cs="Arial"/>
                <w:lang w:eastAsia="en-GB"/>
              </w:rPr>
            </w:pPr>
            <w:r>
              <w:rPr>
                <w:rFonts w:cs="Arial"/>
                <w:lang w:eastAsia="en-GB"/>
              </w:rPr>
              <w:t>The recognition algorithm must be greedy. All possible whitespace characters must be consume</w:t>
            </w:r>
            <w:r>
              <w:rPr>
                <w:rFonts w:cs="Arial"/>
                <w:lang w:eastAsia="en-GB"/>
              </w:rPr>
              <w:t>d.</w:t>
            </w:r>
          </w:p>
        </w:tc>
      </w:tr>
      <w:tr w:rsidR="00000000" w14:paraId="214AA8BC" w14:textId="77777777">
        <w:tc>
          <w:tcPr>
            <w:tcW w:w="0" w:type="auto"/>
            <w:tcBorders>
              <w:top w:val="single" w:sz="4" w:space="0" w:color="auto"/>
              <w:left w:val="single" w:sz="4" w:space="0" w:color="auto"/>
              <w:bottom w:val="single" w:sz="4" w:space="0" w:color="auto"/>
              <w:right w:val="single" w:sz="4" w:space="0" w:color="auto"/>
            </w:tcBorders>
            <w:hideMark/>
          </w:tcPr>
          <w:p w14:paraId="2997935B" w14:textId="77777777" w:rsidR="00000000" w:rsidRDefault="009D64FD">
            <w:pPr>
              <w:rPr>
                <w:rFonts w:cs="Arial"/>
                <w:lang w:eastAsia="en-GB"/>
              </w:rPr>
            </w:pPr>
            <w:r>
              <w:rPr>
                <w:rFonts w:cs="Arial"/>
                <w:lang w:eastAsia="en-GB"/>
              </w:rPr>
              <w:t>DfdlESEntity</w:t>
            </w:r>
          </w:p>
        </w:tc>
        <w:tc>
          <w:tcPr>
            <w:tcW w:w="0" w:type="auto"/>
            <w:tcBorders>
              <w:top w:val="single" w:sz="4" w:space="0" w:color="auto"/>
              <w:left w:val="single" w:sz="4" w:space="0" w:color="auto"/>
              <w:bottom w:val="single" w:sz="4" w:space="0" w:color="auto"/>
              <w:right w:val="single" w:sz="4" w:space="0" w:color="auto"/>
            </w:tcBorders>
            <w:hideMark/>
          </w:tcPr>
          <w:p w14:paraId="36FCC9E6" w14:textId="77777777" w:rsidR="00000000" w:rsidRDefault="009D64FD">
            <w:pPr>
              <w:rPr>
                <w:rFonts w:cs="Arial"/>
                <w:lang w:eastAsia="en-GB"/>
              </w:rPr>
            </w:pPr>
            <w:r>
              <w:rPr>
                <w:rFonts w:cs="Arial"/>
                <w:lang w:eastAsia="en-GB"/>
              </w:rPr>
              <w:t>The entity is specifying an empty string.</w:t>
            </w:r>
          </w:p>
          <w:p w14:paraId="1ADA4D1B" w14:textId="77777777" w:rsidR="00000000" w:rsidRDefault="009D64FD">
            <w:pPr>
              <w:rPr>
                <w:rFonts w:cs="Arial"/>
                <w:lang w:eastAsia="en-GB"/>
              </w:rPr>
            </w:pPr>
            <w:r>
              <w:rPr>
                <w:rFonts w:cs="Arial"/>
                <w:lang w:eastAsia="en-GB"/>
              </w:rPr>
              <w:t xml:space="preserve">The string part is recognized if the data available for matching is zero-length. </w:t>
            </w:r>
          </w:p>
          <w:p w14:paraId="43CCC266" w14:textId="77777777" w:rsidR="00000000" w:rsidRDefault="009D64FD">
            <w:pPr>
              <w:keepNext/>
              <w:rPr>
                <w:rFonts w:cs="Arial"/>
                <w:lang w:eastAsia="en-GB"/>
              </w:rPr>
            </w:pPr>
            <w:r>
              <w:rPr>
                <w:rFonts w:cs="Arial"/>
                <w:lang w:eastAsia="en-GB"/>
              </w:rPr>
              <w:t xml:space="preserve">This entity is only allowed in contexts </w:t>
            </w:r>
            <w:r>
              <w:rPr>
                <w:rFonts w:cs="Arial"/>
                <w:lang w:eastAsia="en-GB"/>
              </w:rPr>
              <w:t>where the available data will be constrained by other DFDL properties.</w:t>
            </w:r>
          </w:p>
        </w:tc>
      </w:tr>
    </w:tbl>
    <w:p w14:paraId="4837FA6E" w14:textId="77777777" w:rsidR="00000000" w:rsidRDefault="009D64FD">
      <w:pPr>
        <w:pStyle w:val="Caption"/>
      </w:pPr>
      <w:r>
        <w:t xml:space="preserve">Table </w:t>
      </w:r>
      <w:r>
        <w:fldChar w:fldCharType="begin"/>
      </w:r>
      <w:r>
        <w:instrText xml:space="preserve"> SEQ Table \* ARABIC </w:instrText>
      </w:r>
      <w:r>
        <w:fldChar w:fldCharType="separate"/>
      </w:r>
      <w:r>
        <w:rPr>
          <w:noProof/>
        </w:rPr>
        <w:t>76</w:t>
      </w:r>
      <w:r>
        <w:rPr>
          <w:noProof/>
        </w:rPr>
        <w:fldChar w:fldCharType="end"/>
      </w:r>
      <w:r>
        <w:t xml:space="preserve"> Recognizing DFDL String Literal Part</w:t>
      </w:r>
    </w:p>
    <w:p w14:paraId="268F2867" w14:textId="77777777" w:rsidR="00000000" w:rsidRDefault="009D64FD">
      <w:pPr>
        <w:pStyle w:val="Heading1"/>
        <w:rPr>
          <w:rFonts w:eastAsia="Times New Roman"/>
        </w:rPr>
      </w:pPr>
      <w:bookmarkStart w:id="12945" w:name="_Ref393989958"/>
      <w:bookmarkStart w:id="12946" w:name="_Toc25589920"/>
      <w:r>
        <w:rPr>
          <w:rFonts w:eastAsia="Times New Roman"/>
        </w:rPr>
        <w:t>Appendix D: DFDL Standard Encodings</w:t>
      </w:r>
      <w:bookmarkEnd w:id="12945"/>
      <w:r>
        <w:rPr>
          <w:rStyle w:val="FootnoteReference"/>
          <w:rFonts w:eastAsia="Times New Roman"/>
        </w:rPr>
        <w:footnoteReference w:id="33"/>
      </w:r>
      <w:bookmarkEnd w:id="12946"/>
    </w:p>
    <w:p w14:paraId="5D0DB41C" w14:textId="77777777" w:rsidR="00000000" w:rsidRDefault="009D64FD">
      <w:r>
        <w:t>This appendix provides a specification template for the definition of DFDL st</w:t>
      </w:r>
      <w:r>
        <w:t>andard encodings, and defines two such encodings for use in DFDL schemas.</w:t>
      </w:r>
    </w:p>
    <w:p w14:paraId="71C374F4" w14:textId="77777777" w:rsidR="00000000" w:rsidRDefault="009D64FD">
      <w:r>
        <w:t xml:space="preserve">These encodings are optional - DFDL implementations are not required to support them to be considered to be in conformance with the DFDL specification. </w:t>
      </w:r>
    </w:p>
    <w:p w14:paraId="726AAC39" w14:textId="77777777" w:rsidR="00000000" w:rsidRDefault="009D64FD">
      <w:r>
        <w:t>However, if implemented, then</w:t>
      </w:r>
      <w:r>
        <w:t xml:space="preserve"> a conformant DFDL implementation must follow the specification in this appendix.</w:t>
      </w:r>
    </w:p>
    <w:p w14:paraId="015E0304" w14:textId="77777777" w:rsidR="00000000" w:rsidRDefault="009D64FD">
      <w:pPr>
        <w:pStyle w:val="Heading2"/>
        <w:rPr>
          <w:rFonts w:eastAsia="Times New Roman"/>
        </w:rPr>
      </w:pPr>
      <w:bookmarkStart w:id="12947" w:name="_Toc394584755"/>
      <w:bookmarkStart w:id="12948" w:name="_Toc396135731"/>
      <w:bookmarkStart w:id="12949" w:name="_Toc397515405"/>
      <w:bookmarkStart w:id="12950" w:name="__RefHeading__661_850263481"/>
      <w:bookmarkStart w:id="12951" w:name="_Toc393814645"/>
      <w:bookmarkStart w:id="12952" w:name="_Toc25589921"/>
      <w:bookmarkEnd w:id="12947"/>
      <w:bookmarkEnd w:id="12948"/>
      <w:bookmarkEnd w:id="12949"/>
      <w:bookmarkEnd w:id="12950"/>
      <w:r>
        <w:rPr>
          <w:rFonts w:eastAsia="Times New Roman"/>
        </w:rPr>
        <w:t>Purpose</w:t>
      </w:r>
      <w:bookmarkEnd w:id="12951"/>
      <w:bookmarkEnd w:id="12952"/>
    </w:p>
    <w:p w14:paraId="0EA6711F" w14:textId="77777777" w:rsidR="00000000" w:rsidRDefault="009D64FD">
      <w:pPr>
        <w:keepNext/>
        <w:rPr>
          <w:szCs w:val="24"/>
        </w:rPr>
      </w:pPr>
      <w:r>
        <w:rPr>
          <w:szCs w:val="24"/>
        </w:rPr>
        <w:t>Additional encoding names are needed for several reasons:</w:t>
      </w:r>
    </w:p>
    <w:p w14:paraId="224E5C60" w14:textId="77777777" w:rsidR="00000000" w:rsidRDefault="009D64FD">
      <w:pPr>
        <w:keepNext/>
        <w:numPr>
          <w:ilvl w:val="0"/>
          <w:numId w:val="166"/>
        </w:numPr>
        <w:rPr>
          <w:szCs w:val="24"/>
        </w:rPr>
      </w:pPr>
      <w:r>
        <w:rPr>
          <w:szCs w:val="24"/>
        </w:rPr>
        <w:t>Incomplete Information: the definitions of IANA [</w:t>
      </w:r>
      <w:hyperlink w:anchor="a_IANA" w:history="1">
        <w:r>
          <w:rPr>
            <w:rStyle w:val="Hyperlink"/>
            <w:szCs w:val="24"/>
          </w:rPr>
          <w:t>IANA</w:t>
        </w:r>
      </w:hyperlink>
      <w:r>
        <w:rPr>
          <w:szCs w:val="24"/>
        </w:rPr>
        <w:t>] and CCSID [</w:t>
      </w:r>
      <w:hyperlink w:anchor="a_CCSID" w:history="1">
        <w:r>
          <w:rPr>
            <w:rStyle w:val="Hyperlink"/>
            <w:szCs w:val="24"/>
          </w:rPr>
          <w:t>CCSID</w:t>
        </w:r>
      </w:hyperlink>
      <w:r>
        <w:rPr>
          <w:szCs w:val="24"/>
        </w:rPr>
        <w:t>] character set encodings are not sufficiently specific about the encoding, omitting important characteristics such as alignment or bit order. An example of this is the encoding X-DFDL-US-ASCII-7-BIT-PACKED, defined herei</w:t>
      </w:r>
      <w:r>
        <w:rPr>
          <w:szCs w:val="24"/>
        </w:rPr>
        <w:t xml:space="preserve">n. </w:t>
      </w:r>
    </w:p>
    <w:p w14:paraId="333A9100" w14:textId="77777777" w:rsidR="00000000" w:rsidRDefault="009D64FD">
      <w:pPr>
        <w:numPr>
          <w:ilvl w:val="0"/>
          <w:numId w:val="166"/>
        </w:numPr>
      </w:pPr>
      <w:r>
        <w:t>Unnamed or Legacy Encodings: There are many legacy encodings that have no IANA or CCSID identifiers. For example ITA2 [</w:t>
      </w:r>
      <w:hyperlink w:anchor="a_ITA2" w:history="1">
        <w:r>
          <w:rPr>
            <w:rStyle w:val="Hyperlink"/>
          </w:rPr>
          <w:t>ITA2</w:t>
        </w:r>
      </w:hyperlink>
      <w:r>
        <w:t>] is a 5-bit-per character encoding that is very old, yet still has modern uses.</w:t>
      </w:r>
    </w:p>
    <w:p w14:paraId="68D97F15" w14:textId="77777777" w:rsidR="00000000" w:rsidRDefault="009D64FD">
      <w:pPr>
        <w:pStyle w:val="Heading2"/>
        <w:rPr>
          <w:rFonts w:eastAsia="Times New Roman"/>
        </w:rPr>
      </w:pPr>
      <w:bookmarkStart w:id="12953" w:name="__RefHeading__663_850263481"/>
      <w:bookmarkStart w:id="12954" w:name="_Toc393814646"/>
      <w:bookmarkStart w:id="12955" w:name="_Toc25589922"/>
      <w:bookmarkEnd w:id="12953"/>
      <w:r>
        <w:rPr>
          <w:rFonts w:eastAsia="Times New Roman"/>
        </w:rPr>
        <w:t>Conventions</w:t>
      </w:r>
      <w:bookmarkEnd w:id="12954"/>
      <w:bookmarkEnd w:id="12955"/>
    </w:p>
    <w:p w14:paraId="7AED3529" w14:textId="77777777" w:rsidR="00000000" w:rsidRDefault="009D64FD">
      <w:pPr>
        <w:keepNext/>
        <w:rPr>
          <w:szCs w:val="24"/>
        </w:rPr>
      </w:pPr>
      <w:r>
        <w:rPr>
          <w:szCs w:val="24"/>
        </w:rPr>
        <w:t>All ind</w:t>
      </w:r>
      <w:r>
        <w:rPr>
          <w:szCs w:val="24"/>
        </w:rPr>
        <w:t>exing of positions are 1-based meaning the first position is position 1.</w:t>
      </w:r>
    </w:p>
    <w:p w14:paraId="791D5708" w14:textId="77777777" w:rsidR="00000000" w:rsidRDefault="009D64FD">
      <w:r>
        <w:t>Bytes are unsigned integers with values from 0 to 255 (decimal).</w:t>
      </w:r>
    </w:p>
    <w:p w14:paraId="75A0D8E5" w14:textId="77777777" w:rsidR="00000000" w:rsidRDefault="009D64FD">
      <w:r>
        <w:t>Hexadecimal numbers have the prefix "0x".</w:t>
      </w:r>
    </w:p>
    <w:p w14:paraId="36ADC74C" w14:textId="77777777" w:rsidR="00000000" w:rsidRDefault="009D64FD">
      <w:r>
        <w:t>Decimal numbers have no prefix when the context is clear, and are explicitly labeled with (decimal) to resolve ambiguity.</w:t>
      </w:r>
    </w:p>
    <w:p w14:paraId="43C37D0F" w14:textId="77777777" w:rsidR="00000000" w:rsidRDefault="009D64FD">
      <w:pPr>
        <w:pStyle w:val="Heading2"/>
        <w:rPr>
          <w:rFonts w:eastAsia="Times New Roman"/>
        </w:rPr>
      </w:pPr>
      <w:bookmarkStart w:id="12956" w:name="__RefHeading__665_850263481"/>
      <w:bookmarkStart w:id="12957" w:name="_Toc393812203"/>
      <w:bookmarkStart w:id="12958" w:name="_Toc393814025"/>
      <w:bookmarkStart w:id="12959" w:name="_Toc393814648"/>
      <w:bookmarkStart w:id="12960" w:name="__RefHeading__667_850263481"/>
      <w:bookmarkStart w:id="12961" w:name="_Toc393814649"/>
      <w:bookmarkStart w:id="12962" w:name="_Toc25589923"/>
      <w:bookmarkEnd w:id="12956"/>
      <w:bookmarkEnd w:id="12957"/>
      <w:bookmarkEnd w:id="12958"/>
      <w:bookmarkEnd w:id="12959"/>
      <w:bookmarkEnd w:id="12960"/>
      <w:r>
        <w:rPr>
          <w:rFonts w:eastAsia="Times New Roman"/>
        </w:rPr>
        <w:t>Specification Template</w:t>
      </w:r>
      <w:bookmarkEnd w:id="12961"/>
      <w:bookmarkEnd w:id="12962"/>
    </w:p>
    <w:p w14:paraId="3DA1891B" w14:textId="77777777" w:rsidR="00000000" w:rsidRDefault="009D64FD">
      <w:pPr>
        <w:keepNext/>
        <w:rPr>
          <w:szCs w:val="24"/>
        </w:rPr>
      </w:pPr>
      <w:r>
        <w:rPr>
          <w:szCs w:val="24"/>
        </w:rPr>
        <w:t>A DFDL standard encoding specification must include:</w:t>
      </w:r>
    </w:p>
    <w:p w14:paraId="7915B6C8" w14:textId="77777777" w:rsidR="00000000" w:rsidRDefault="009D64FD">
      <w:pPr>
        <w:keepNext/>
        <w:numPr>
          <w:ilvl w:val="0"/>
          <w:numId w:val="167"/>
        </w:numPr>
        <w:rPr>
          <w:szCs w:val="24"/>
        </w:rPr>
      </w:pPr>
      <w:r>
        <w:rPr>
          <w:i/>
          <w:szCs w:val="24"/>
        </w:rPr>
        <w:t>Name</w:t>
      </w:r>
      <w:r>
        <w:rPr>
          <w:szCs w:val="24"/>
        </w:rPr>
        <w:t>: All DFDL standard encoding names will begin with the</w:t>
      </w:r>
      <w:r>
        <w:rPr>
          <w:szCs w:val="24"/>
        </w:rPr>
        <w:t xml:space="preserve"> prefix "X-DFDL-". Note that encoding names are not case-sensitive.</w:t>
      </w:r>
    </w:p>
    <w:p w14:paraId="51121F06" w14:textId="77777777" w:rsidR="00000000" w:rsidRDefault="009D64FD">
      <w:pPr>
        <w:numPr>
          <w:ilvl w:val="0"/>
          <w:numId w:val="167"/>
        </w:numPr>
      </w:pPr>
      <w:r>
        <w:rPr>
          <w:i/>
        </w:rPr>
        <w:t xml:space="preserve">Translation table: </w:t>
      </w:r>
      <w:r>
        <w:t>An encoding/decoding algorithm that provides a complete bi-directional mapping between encoded characters and UTF-16 character codes. Many encodings share character code</w:t>
      </w:r>
      <w:r>
        <w:t xml:space="preserve"> definitions and describe only different ways of representing those values; hence, this section may reference other IANA, CCSID or DFDL standard encoding definitions.</w:t>
      </w:r>
    </w:p>
    <w:p w14:paraId="3F3D197F" w14:textId="77777777" w:rsidR="00000000" w:rsidRDefault="009D64FD">
      <w:pPr>
        <w:numPr>
          <w:ilvl w:val="0"/>
          <w:numId w:val="167"/>
        </w:numPr>
      </w:pPr>
      <w:r>
        <w:rPr>
          <w:i/>
        </w:rPr>
        <w:t>Width</w:t>
      </w:r>
      <w:r>
        <w:t xml:space="preserve">: Whether the character set is fixed or variable width. If fixed width, the size of </w:t>
      </w:r>
      <w:r>
        <w:t>a code unit in bits or bytes.</w:t>
      </w:r>
    </w:p>
    <w:p w14:paraId="260801B1" w14:textId="77777777" w:rsidR="00000000" w:rsidRDefault="009D64FD">
      <w:pPr>
        <w:numPr>
          <w:ilvl w:val="0"/>
          <w:numId w:val="167"/>
        </w:numPr>
      </w:pPr>
      <w:r>
        <w:rPr>
          <w:i/>
        </w:rPr>
        <w:t>Alignment:</w:t>
      </w:r>
      <w:r>
        <w:t xml:space="preserve">  Alignment and alignment units for a code unit.</w:t>
      </w:r>
    </w:p>
    <w:p w14:paraId="1C35B400" w14:textId="77777777" w:rsidR="00000000" w:rsidRDefault="009D64FD">
      <w:pPr>
        <w:numPr>
          <w:ilvl w:val="0"/>
          <w:numId w:val="167"/>
        </w:numPr>
      </w:pPr>
      <w:r>
        <w:rPr>
          <w:i/>
        </w:rPr>
        <w:t>Byte order:</w:t>
      </w:r>
      <w:r>
        <w:t xml:space="preserve">  When a code unit consists of more than one byte of data, the byte order of the code units. Note that the dfdl:byteOrder property does not apply to text. </w:t>
      </w:r>
    </w:p>
    <w:p w14:paraId="53472F87" w14:textId="77777777" w:rsidR="00000000" w:rsidRDefault="009D64FD">
      <w:pPr>
        <w:pStyle w:val="Heading2"/>
        <w:rPr>
          <w:rFonts w:eastAsia="Times New Roman"/>
        </w:rPr>
      </w:pPr>
      <w:bookmarkStart w:id="12963" w:name="_Toc396135735"/>
      <w:bookmarkStart w:id="12964" w:name="_Toc397515409"/>
      <w:bookmarkStart w:id="12965" w:name="__RefHeading__669_850263481"/>
      <w:bookmarkStart w:id="12966" w:name="_Toc393814650"/>
      <w:bookmarkStart w:id="12967" w:name="_Toc25589924"/>
      <w:bookmarkEnd w:id="12963"/>
      <w:bookmarkEnd w:id="12964"/>
      <w:bookmarkEnd w:id="12965"/>
      <w:r>
        <w:rPr>
          <w:rFonts w:eastAsia="Times New Roman"/>
        </w:rPr>
        <w:t xml:space="preserve">Encoding </w:t>
      </w:r>
      <w:bookmarkStart w:id="12968" w:name="__RefHeading__671_850263481"/>
      <w:bookmarkEnd w:id="12968"/>
      <w:r>
        <w:rPr>
          <w:rFonts w:eastAsia="Times New Roman"/>
        </w:rPr>
        <w:t>X-DFDL-US-ASCII-7-BIT-PACKED</w:t>
      </w:r>
      <w:bookmarkEnd w:id="12966"/>
      <w:bookmarkEnd w:id="12967"/>
      <w:r>
        <w:rPr>
          <w:rFonts w:eastAsia="Times New Roman"/>
        </w:rPr>
        <w:t xml:space="preserve"> </w:t>
      </w:r>
    </w:p>
    <w:p w14:paraId="6CF72B7A" w14:textId="77777777" w:rsidR="00000000" w:rsidRDefault="009D64FD">
      <w:r>
        <w:t>This encoding is used by MIL-STD-2045 [</w:t>
      </w:r>
      <w:hyperlink w:anchor="a_MILSTD2045" w:history="1">
        <w:r>
          <w:rPr>
            <w:rStyle w:val="Hyperlink"/>
          </w:rPr>
          <w:t>MILSTD2045</w:t>
        </w:r>
      </w:hyperlink>
      <w:r>
        <w:t xml:space="preserve">] and a variety of related binary data standards. </w:t>
      </w:r>
    </w:p>
    <w:p w14:paraId="614BD490" w14:textId="77777777" w:rsidR="00000000" w:rsidRDefault="009D64FD">
      <w:pPr>
        <w:pStyle w:val="Heading3"/>
        <w:rPr>
          <w:rFonts w:eastAsia="Times New Roman"/>
        </w:rPr>
      </w:pPr>
      <w:bookmarkStart w:id="12969" w:name="_Toc25589925"/>
      <w:bookmarkStart w:id="12970" w:name="_Toc393814651"/>
      <w:r>
        <w:rPr>
          <w:rFonts w:eastAsia="Times New Roman"/>
        </w:rPr>
        <w:t>Name</w:t>
      </w:r>
      <w:bookmarkEnd w:id="12969"/>
    </w:p>
    <w:p w14:paraId="35269239" w14:textId="77777777" w:rsidR="00000000" w:rsidRDefault="009D64FD">
      <w:pPr>
        <w:pStyle w:val="nobreak"/>
      </w:pPr>
      <w:r>
        <w:t>X-DFDL-US-ASCII-7-BIT-PACKED</w:t>
      </w:r>
    </w:p>
    <w:p w14:paraId="23C45C7E" w14:textId="77777777" w:rsidR="00000000" w:rsidRDefault="009D64FD">
      <w:pPr>
        <w:pStyle w:val="Heading3"/>
        <w:rPr>
          <w:rFonts w:eastAsia="Times New Roman"/>
        </w:rPr>
      </w:pPr>
      <w:bookmarkStart w:id="12971" w:name="_Toc25589926"/>
      <w:r>
        <w:rPr>
          <w:rFonts w:eastAsia="Times New Roman"/>
        </w:rPr>
        <w:t>Translation table</w:t>
      </w:r>
      <w:bookmarkEnd w:id="12971"/>
      <w:bookmarkEnd w:id="12970"/>
      <w:r>
        <w:rPr>
          <w:rFonts w:eastAsia="Times New Roman"/>
        </w:rPr>
        <w:t xml:space="preserve"> </w:t>
      </w:r>
    </w:p>
    <w:p w14:paraId="3F1D01B3" w14:textId="77777777" w:rsidR="00000000" w:rsidRDefault="009D64FD">
      <w:r>
        <w:t>The characters are exactly th</w:t>
      </w:r>
      <w:r>
        <w:t xml:space="preserve">e 128 US-ASCII characters with the same code unit values. </w:t>
      </w:r>
    </w:p>
    <w:p w14:paraId="56D70525" w14:textId="77777777" w:rsidR="00000000" w:rsidRDefault="009D64FD">
      <w:pPr>
        <w:pStyle w:val="Heading3"/>
        <w:rPr>
          <w:rFonts w:eastAsia="Times New Roman"/>
        </w:rPr>
      </w:pPr>
      <w:bookmarkStart w:id="12972" w:name="_Toc25589927"/>
      <w:bookmarkStart w:id="12973" w:name="_Toc393814652"/>
      <w:r>
        <w:rPr>
          <w:rFonts w:eastAsia="Times New Roman"/>
        </w:rPr>
        <w:t>Width</w:t>
      </w:r>
      <w:bookmarkEnd w:id="12972"/>
      <w:bookmarkEnd w:id="12973"/>
    </w:p>
    <w:p w14:paraId="11ED4379" w14:textId="77777777" w:rsidR="00000000" w:rsidRDefault="009D64FD">
      <w:r>
        <w:t xml:space="preserve">Fixed width. Each code unit is 7-bits wide. </w:t>
      </w:r>
    </w:p>
    <w:p w14:paraId="56422311" w14:textId="77777777" w:rsidR="00000000" w:rsidRDefault="009D64FD">
      <w:r>
        <w:t>This encoding differs from US-ASCII in that it specifically uses only 7-bits per character within each byte</w:t>
      </w:r>
      <w:r>
        <w:rPr>
          <w:vertAlign w:val="superscript"/>
        </w:rPr>
        <w:footnoteReference w:id="34"/>
      </w:r>
      <w:r>
        <w:t>. A subsequent character or the next d</w:t>
      </w:r>
      <w:r>
        <w:t xml:space="preserve">ata field may begin in the very next bit after a 7-bit character code of this encoding. </w:t>
      </w:r>
    </w:p>
    <w:p w14:paraId="42482029" w14:textId="77777777" w:rsidR="00000000" w:rsidRDefault="009D64FD">
      <w:r>
        <w:t xml:space="preserve">Hence, 8 characters will fit exactly into 7 bytes of data as no bits are wasted. </w:t>
      </w:r>
    </w:p>
    <w:p w14:paraId="6406AEB1" w14:textId="77777777" w:rsidR="00000000" w:rsidRDefault="009D64FD">
      <w:pPr>
        <w:pStyle w:val="Heading3"/>
        <w:rPr>
          <w:rFonts w:eastAsia="Times New Roman"/>
        </w:rPr>
      </w:pPr>
      <w:bookmarkStart w:id="12974" w:name="_Toc25589928"/>
      <w:bookmarkStart w:id="12975" w:name="_Toc393814653"/>
      <w:r>
        <w:rPr>
          <w:rFonts w:eastAsia="Times New Roman"/>
        </w:rPr>
        <w:t>Alignment</w:t>
      </w:r>
      <w:bookmarkEnd w:id="12974"/>
      <w:bookmarkEnd w:id="12975"/>
      <w:r>
        <w:rPr>
          <w:rFonts w:eastAsia="Times New Roman"/>
        </w:rPr>
        <w:t xml:space="preserve"> </w:t>
      </w:r>
    </w:p>
    <w:p w14:paraId="6F68A86B" w14:textId="77777777" w:rsidR="00000000" w:rsidRDefault="009D64FD">
      <w:r>
        <w:t xml:space="preserve">1 bit. That is, a code unit may begin on any bit boundary. </w:t>
      </w:r>
    </w:p>
    <w:p w14:paraId="1D121532" w14:textId="77777777" w:rsidR="00000000" w:rsidRDefault="009D64FD">
      <w:pPr>
        <w:pStyle w:val="Heading3"/>
        <w:rPr>
          <w:rFonts w:eastAsia="Times New Roman"/>
        </w:rPr>
      </w:pPr>
      <w:bookmarkStart w:id="12976" w:name="_Toc25589929"/>
      <w:bookmarkStart w:id="12977" w:name="_Toc393814655"/>
      <w:r>
        <w:rPr>
          <w:rFonts w:eastAsia="Times New Roman"/>
        </w:rPr>
        <w:t>Byte Order</w:t>
      </w:r>
      <w:bookmarkEnd w:id="12976"/>
      <w:bookmarkEnd w:id="12977"/>
    </w:p>
    <w:p w14:paraId="59C3F09C" w14:textId="77777777" w:rsidR="00000000" w:rsidRDefault="009D64FD">
      <w:r>
        <w:t>Not</w:t>
      </w:r>
      <w:r>
        <w:t xml:space="preserve"> applicable - code units are always smaller than 1 byte.</w:t>
      </w:r>
    </w:p>
    <w:p w14:paraId="4CF27B85" w14:textId="77777777" w:rsidR="00000000" w:rsidRDefault="009D64FD">
      <w:pPr>
        <w:pStyle w:val="Heading3"/>
        <w:rPr>
          <w:rFonts w:eastAsia="Times New Roman"/>
        </w:rPr>
      </w:pPr>
      <w:bookmarkStart w:id="12978" w:name="__RefHeading__673_850263481"/>
      <w:bookmarkStart w:id="12979" w:name="_Toc393814656"/>
      <w:bookmarkStart w:id="12980" w:name="_Toc25589930"/>
      <w:bookmarkEnd w:id="12978"/>
      <w:r>
        <w:rPr>
          <w:rFonts w:eastAsia="Times New Roman"/>
        </w:rPr>
        <w:t>Example 1</w:t>
      </w:r>
      <w:bookmarkEnd w:id="12979"/>
      <w:bookmarkEnd w:id="12980"/>
    </w:p>
    <w:p w14:paraId="0D7977E8" w14:textId="77777777" w:rsidR="00000000" w:rsidRDefault="009D64FD">
      <w:r>
        <w:t xml:space="preserve">The table below shows how the 8 character string 'UNIT1234' is encoded into 7 bytes, when the bit order is least-signficant-bit first. </w:t>
      </w:r>
    </w:p>
    <w:tbl>
      <w:tblPr>
        <w:tblStyle w:val="Table"/>
        <w:tblW w:w="0" w:type="auto"/>
        <w:tblInd w:w="0" w:type="dxa"/>
        <w:tblLook w:val="04A0" w:firstRow="1" w:lastRow="0" w:firstColumn="1" w:lastColumn="0" w:noHBand="0" w:noVBand="1"/>
      </w:tblPr>
      <w:tblGrid>
        <w:gridCol w:w="1786"/>
        <w:gridCol w:w="1563"/>
        <w:gridCol w:w="1873"/>
        <w:gridCol w:w="1674"/>
        <w:gridCol w:w="1734"/>
      </w:tblGrid>
      <w:tr w:rsidR="00000000" w14:paraId="5B490CEB" w14:textId="77777777">
        <w:trPr>
          <w:cnfStyle w:val="100000000000" w:firstRow="1" w:lastRow="0" w:firstColumn="0" w:lastColumn="0" w:oddVBand="0" w:evenVBand="0" w:oddHBand="0" w:evenHBand="0" w:firstRowFirstColumn="0" w:firstRowLastColumn="0" w:lastRowFirstColumn="0" w:lastRowLastColumn="0"/>
        </w:trPr>
        <w:tc>
          <w:tcPr>
            <w:tcW w:w="1828" w:type="dxa"/>
            <w:hideMark/>
          </w:tcPr>
          <w:p w14:paraId="07F9C9EA" w14:textId="77777777" w:rsidR="00000000" w:rsidRDefault="009D64FD">
            <w:r>
              <w:t>Logical character</w:t>
            </w:r>
          </w:p>
        </w:tc>
        <w:tc>
          <w:tcPr>
            <w:tcW w:w="1595" w:type="dxa"/>
            <w:hideMark/>
          </w:tcPr>
          <w:p w14:paraId="14C3C631" w14:textId="77777777" w:rsidR="00000000" w:rsidRDefault="009D64FD">
            <w:r>
              <w:t>7-bit code unit</w:t>
            </w:r>
          </w:p>
        </w:tc>
        <w:tc>
          <w:tcPr>
            <w:tcW w:w="1915" w:type="dxa"/>
            <w:hideMark/>
          </w:tcPr>
          <w:p w14:paraId="3596F169" w14:textId="77777777" w:rsidR="00000000" w:rsidRDefault="009D64FD">
            <w:r>
              <w:t>Bit placement</w:t>
            </w:r>
          </w:p>
          <w:p w14:paraId="7AB8180A" w14:textId="77777777" w:rsidR="00000000" w:rsidRDefault="009D64FD">
            <w:r>
              <w:t>2</w:t>
            </w:r>
            <w:r>
              <w:rPr>
                <w:vertAlign w:val="superscript"/>
              </w:rPr>
              <w:t>7</w:t>
            </w:r>
            <w:r>
              <w:t xml:space="preserve">            2</w:t>
            </w:r>
            <w:r>
              <w:rPr>
                <w:vertAlign w:val="superscript"/>
              </w:rPr>
              <w:t>0</w:t>
            </w:r>
          </w:p>
        </w:tc>
        <w:tc>
          <w:tcPr>
            <w:tcW w:w="1734" w:type="dxa"/>
            <w:hideMark/>
          </w:tcPr>
          <w:p w14:paraId="037F421B" w14:textId="77777777" w:rsidR="00000000" w:rsidRDefault="009D64FD">
            <w:r>
              <w:t>Byte value</w:t>
            </w:r>
          </w:p>
        </w:tc>
        <w:tc>
          <w:tcPr>
            <w:tcW w:w="1784" w:type="dxa"/>
            <w:hideMark/>
          </w:tcPr>
          <w:p w14:paraId="4417ACB2" w14:textId="77777777" w:rsidR="00000000" w:rsidRDefault="009D64FD">
            <w:r>
              <w:t>Byte number</w:t>
            </w:r>
          </w:p>
        </w:tc>
      </w:tr>
      <w:tr w:rsidR="00000000" w14:paraId="55466C50" w14:textId="77777777">
        <w:trPr>
          <w:trHeight w:val="395"/>
        </w:trPr>
        <w:tc>
          <w:tcPr>
            <w:tcW w:w="1828" w:type="dxa"/>
            <w:tcBorders>
              <w:top w:val="single" w:sz="4" w:space="0" w:color="auto"/>
              <w:left w:val="single" w:sz="4" w:space="0" w:color="auto"/>
              <w:bottom w:val="single" w:sz="4" w:space="0" w:color="auto"/>
              <w:right w:val="single" w:sz="4" w:space="0" w:color="auto"/>
            </w:tcBorders>
            <w:hideMark/>
          </w:tcPr>
          <w:p w14:paraId="1C816E90" w14:textId="77777777" w:rsidR="00000000" w:rsidRDefault="009D64FD">
            <w:r>
              <w:t>U</w:t>
            </w:r>
          </w:p>
        </w:tc>
        <w:tc>
          <w:tcPr>
            <w:tcW w:w="1595" w:type="dxa"/>
            <w:tcBorders>
              <w:top w:val="single" w:sz="4" w:space="0" w:color="auto"/>
              <w:left w:val="single" w:sz="4" w:space="0" w:color="auto"/>
              <w:bottom w:val="single" w:sz="4" w:space="0" w:color="auto"/>
              <w:right w:val="single" w:sz="4" w:space="0" w:color="auto"/>
            </w:tcBorders>
            <w:hideMark/>
          </w:tcPr>
          <w:p w14:paraId="2C7B3FF6" w14:textId="77777777" w:rsidR="00000000" w:rsidRDefault="009D64FD">
            <w:pPr>
              <w:rPr>
                <w:rFonts w:ascii="Courier New" w:hAnsi="Courier New" w:cs="Courier New"/>
              </w:rPr>
            </w:pPr>
            <w:r>
              <w:rPr>
                <w:rFonts w:ascii="Courier New" w:hAnsi="Courier New" w:cs="Courier New"/>
              </w:rPr>
              <w:t>1010101</w:t>
            </w:r>
          </w:p>
        </w:tc>
        <w:tc>
          <w:tcPr>
            <w:tcW w:w="1915" w:type="dxa"/>
            <w:tcBorders>
              <w:top w:val="single" w:sz="4" w:space="0" w:color="auto"/>
              <w:left w:val="single" w:sz="4" w:space="0" w:color="auto"/>
              <w:bottom w:val="single" w:sz="4" w:space="0" w:color="auto"/>
              <w:right w:val="single" w:sz="4" w:space="0" w:color="auto"/>
            </w:tcBorders>
            <w:hideMark/>
          </w:tcPr>
          <w:p w14:paraId="0F519C4F" w14:textId="77777777" w:rsidR="00000000" w:rsidRDefault="009D64FD">
            <w:pPr>
              <w:rPr>
                <w:rFonts w:ascii="Courier New" w:hAnsi="Courier New" w:cs="Courier New"/>
              </w:rPr>
            </w:pPr>
            <w:r>
              <w:rPr>
                <w:rFonts w:ascii="Courier New" w:hAnsi="Courier New" w:cs="Courier New"/>
              </w:rPr>
              <w:t>X</w:t>
            </w:r>
            <w:r>
              <w:rPr>
                <w:rFonts w:ascii="Courier New" w:hAnsi="Courier New" w:cs="Courier New"/>
                <w:b/>
              </w:rPr>
              <w:t>1010101</w:t>
            </w:r>
          </w:p>
        </w:tc>
        <w:tc>
          <w:tcPr>
            <w:tcW w:w="1734" w:type="dxa"/>
            <w:tcBorders>
              <w:top w:val="single" w:sz="4" w:space="0" w:color="auto"/>
              <w:left w:val="single" w:sz="4" w:space="0" w:color="auto"/>
              <w:bottom w:val="single" w:sz="4" w:space="0" w:color="auto"/>
              <w:right w:val="single" w:sz="4" w:space="0" w:color="auto"/>
            </w:tcBorders>
          </w:tcPr>
          <w:p w14:paraId="48E6314E" w14:textId="77777777" w:rsidR="00000000" w:rsidRDefault="009D64FD"/>
        </w:tc>
        <w:tc>
          <w:tcPr>
            <w:tcW w:w="1784" w:type="dxa"/>
            <w:tcBorders>
              <w:top w:val="single" w:sz="4" w:space="0" w:color="auto"/>
              <w:left w:val="single" w:sz="4" w:space="0" w:color="auto"/>
              <w:bottom w:val="single" w:sz="4" w:space="0" w:color="auto"/>
              <w:right w:val="single" w:sz="4" w:space="0" w:color="auto"/>
            </w:tcBorders>
          </w:tcPr>
          <w:p w14:paraId="41FE566D" w14:textId="77777777" w:rsidR="00000000" w:rsidRDefault="009D64FD"/>
        </w:tc>
      </w:tr>
      <w:tr w:rsidR="00000000" w14:paraId="569195BF" w14:textId="77777777">
        <w:tc>
          <w:tcPr>
            <w:tcW w:w="1828" w:type="dxa"/>
            <w:tcBorders>
              <w:top w:val="single" w:sz="4" w:space="0" w:color="auto"/>
              <w:left w:val="single" w:sz="4" w:space="0" w:color="auto"/>
              <w:bottom w:val="single" w:sz="4" w:space="0" w:color="auto"/>
              <w:right w:val="single" w:sz="4" w:space="0" w:color="auto"/>
            </w:tcBorders>
            <w:hideMark/>
          </w:tcPr>
          <w:p w14:paraId="09B6154E" w14:textId="77777777" w:rsidR="00000000" w:rsidRDefault="009D64FD">
            <w:r>
              <w:t>N</w:t>
            </w:r>
          </w:p>
        </w:tc>
        <w:tc>
          <w:tcPr>
            <w:tcW w:w="1595" w:type="dxa"/>
            <w:tcBorders>
              <w:top w:val="single" w:sz="4" w:space="0" w:color="auto"/>
              <w:left w:val="single" w:sz="4" w:space="0" w:color="auto"/>
              <w:bottom w:val="single" w:sz="4" w:space="0" w:color="auto"/>
              <w:right w:val="single" w:sz="4" w:space="0" w:color="auto"/>
            </w:tcBorders>
            <w:hideMark/>
          </w:tcPr>
          <w:p w14:paraId="295BF574" w14:textId="77777777" w:rsidR="00000000" w:rsidRDefault="009D64FD">
            <w:pPr>
              <w:rPr>
                <w:rFonts w:ascii="Courier New" w:hAnsi="Courier New" w:cs="Courier New"/>
              </w:rPr>
            </w:pPr>
            <w:r>
              <w:rPr>
                <w:rFonts w:ascii="Courier New" w:hAnsi="Courier New" w:cs="Courier New"/>
              </w:rPr>
              <w:t>1001110</w:t>
            </w:r>
          </w:p>
        </w:tc>
        <w:tc>
          <w:tcPr>
            <w:tcW w:w="1915" w:type="dxa"/>
            <w:tcBorders>
              <w:top w:val="single" w:sz="4" w:space="0" w:color="auto"/>
              <w:left w:val="single" w:sz="4" w:space="0" w:color="auto"/>
              <w:bottom w:val="single" w:sz="4" w:space="0" w:color="auto"/>
              <w:right w:val="single" w:sz="4" w:space="0" w:color="auto"/>
            </w:tcBorders>
            <w:hideMark/>
          </w:tcPr>
          <w:p w14:paraId="47E42BBF" w14:textId="77777777" w:rsidR="00000000" w:rsidRDefault="009D64FD">
            <w:pPr>
              <w:rPr>
                <w:rFonts w:ascii="Courier New" w:hAnsi="Courier New" w:cs="Courier New"/>
              </w:rPr>
            </w:pPr>
            <w:r>
              <w:rPr>
                <w:rFonts w:ascii="Courier New" w:hAnsi="Courier New" w:cs="Courier New"/>
                <w:b/>
              </w:rPr>
              <w:t>0</w:t>
            </w:r>
            <w:r>
              <w:rPr>
                <w:rFonts w:ascii="Courier New" w:hAnsi="Courier New" w:cs="Courier New"/>
              </w:rPr>
              <w:t>XXXXXXX</w:t>
            </w:r>
          </w:p>
          <w:p w14:paraId="176F189A" w14:textId="77777777" w:rsidR="00000000" w:rsidRDefault="009D64FD">
            <w:pPr>
              <w:rPr>
                <w:rFonts w:ascii="Courier New" w:hAnsi="Courier New" w:cs="Courier New"/>
              </w:rPr>
            </w:pPr>
            <w:r>
              <w:rPr>
                <w:rFonts w:ascii="Courier New" w:hAnsi="Courier New" w:cs="Courier New"/>
              </w:rPr>
              <w:t>XX</w:t>
            </w:r>
            <w:r>
              <w:rPr>
                <w:rFonts w:ascii="Courier New" w:hAnsi="Courier New" w:cs="Courier New"/>
                <w:b/>
              </w:rPr>
              <w:t>100111</w:t>
            </w:r>
          </w:p>
        </w:tc>
        <w:tc>
          <w:tcPr>
            <w:tcW w:w="1734" w:type="dxa"/>
            <w:tcBorders>
              <w:top w:val="single" w:sz="4" w:space="0" w:color="auto"/>
              <w:left w:val="single" w:sz="4" w:space="0" w:color="auto"/>
              <w:bottom w:val="single" w:sz="4" w:space="0" w:color="auto"/>
              <w:right w:val="single" w:sz="4" w:space="0" w:color="auto"/>
            </w:tcBorders>
            <w:hideMark/>
          </w:tcPr>
          <w:p w14:paraId="1C0F9A19" w14:textId="77777777" w:rsidR="00000000" w:rsidRDefault="009D64FD">
            <w:r>
              <w:t>0x55</w:t>
            </w:r>
          </w:p>
        </w:tc>
        <w:tc>
          <w:tcPr>
            <w:tcW w:w="1784" w:type="dxa"/>
            <w:tcBorders>
              <w:top w:val="single" w:sz="4" w:space="0" w:color="auto"/>
              <w:left w:val="single" w:sz="4" w:space="0" w:color="auto"/>
              <w:bottom w:val="single" w:sz="4" w:space="0" w:color="auto"/>
              <w:right w:val="single" w:sz="4" w:space="0" w:color="auto"/>
            </w:tcBorders>
            <w:hideMark/>
          </w:tcPr>
          <w:p w14:paraId="1D9775DE" w14:textId="77777777" w:rsidR="00000000" w:rsidRDefault="009D64FD">
            <w:r>
              <w:t>1</w:t>
            </w:r>
          </w:p>
        </w:tc>
      </w:tr>
      <w:tr w:rsidR="00000000" w14:paraId="77ED4F6A" w14:textId="77777777">
        <w:tc>
          <w:tcPr>
            <w:tcW w:w="1828" w:type="dxa"/>
            <w:tcBorders>
              <w:top w:val="single" w:sz="4" w:space="0" w:color="auto"/>
              <w:left w:val="single" w:sz="4" w:space="0" w:color="auto"/>
              <w:bottom w:val="single" w:sz="4" w:space="0" w:color="auto"/>
              <w:right w:val="single" w:sz="4" w:space="0" w:color="auto"/>
            </w:tcBorders>
            <w:hideMark/>
          </w:tcPr>
          <w:p w14:paraId="2A2AA0E5" w14:textId="77777777" w:rsidR="00000000" w:rsidRDefault="009D64FD">
            <w:r>
              <w:t>I</w:t>
            </w:r>
          </w:p>
        </w:tc>
        <w:tc>
          <w:tcPr>
            <w:tcW w:w="1595" w:type="dxa"/>
            <w:tcBorders>
              <w:top w:val="single" w:sz="4" w:space="0" w:color="auto"/>
              <w:left w:val="single" w:sz="4" w:space="0" w:color="auto"/>
              <w:bottom w:val="single" w:sz="4" w:space="0" w:color="auto"/>
              <w:right w:val="single" w:sz="4" w:space="0" w:color="auto"/>
            </w:tcBorders>
            <w:hideMark/>
          </w:tcPr>
          <w:p w14:paraId="406B493C" w14:textId="77777777" w:rsidR="00000000" w:rsidRDefault="009D64FD">
            <w:pPr>
              <w:rPr>
                <w:rFonts w:ascii="Courier New" w:hAnsi="Courier New" w:cs="Courier New"/>
              </w:rPr>
            </w:pPr>
            <w:r>
              <w:rPr>
                <w:rFonts w:ascii="Courier New" w:hAnsi="Courier New" w:cs="Courier New"/>
              </w:rPr>
              <w:t>1001001</w:t>
            </w:r>
          </w:p>
        </w:tc>
        <w:tc>
          <w:tcPr>
            <w:tcW w:w="1915" w:type="dxa"/>
            <w:tcBorders>
              <w:top w:val="single" w:sz="4" w:space="0" w:color="auto"/>
              <w:left w:val="single" w:sz="4" w:space="0" w:color="auto"/>
              <w:bottom w:val="single" w:sz="4" w:space="0" w:color="auto"/>
              <w:right w:val="single" w:sz="4" w:space="0" w:color="auto"/>
            </w:tcBorders>
            <w:hideMark/>
          </w:tcPr>
          <w:p w14:paraId="6EE546AE" w14:textId="77777777" w:rsidR="00000000" w:rsidRDefault="009D64FD">
            <w:pPr>
              <w:rPr>
                <w:rFonts w:ascii="Courier New" w:hAnsi="Courier New" w:cs="Courier New"/>
              </w:rPr>
            </w:pPr>
            <w:r>
              <w:rPr>
                <w:rFonts w:ascii="Courier New" w:hAnsi="Courier New" w:cs="Courier New"/>
                <w:b/>
              </w:rPr>
              <w:t>01</w:t>
            </w:r>
            <w:r>
              <w:rPr>
                <w:rFonts w:ascii="Courier New" w:hAnsi="Courier New" w:cs="Courier New"/>
              </w:rPr>
              <w:t>XXXXXX</w:t>
            </w:r>
          </w:p>
          <w:p w14:paraId="6CD570C7" w14:textId="77777777" w:rsidR="00000000" w:rsidRDefault="009D64FD">
            <w:pPr>
              <w:rPr>
                <w:rFonts w:ascii="Courier New" w:hAnsi="Courier New" w:cs="Courier New"/>
              </w:rPr>
            </w:pPr>
            <w:r>
              <w:rPr>
                <w:rFonts w:ascii="Courier New" w:hAnsi="Courier New" w:cs="Courier New"/>
              </w:rPr>
              <w:t>XXX</w:t>
            </w:r>
            <w:r>
              <w:rPr>
                <w:rFonts w:ascii="Courier New" w:hAnsi="Courier New" w:cs="Courier New"/>
                <w:b/>
              </w:rPr>
              <w:t>10010</w:t>
            </w:r>
          </w:p>
        </w:tc>
        <w:tc>
          <w:tcPr>
            <w:tcW w:w="1734" w:type="dxa"/>
            <w:tcBorders>
              <w:top w:val="single" w:sz="4" w:space="0" w:color="auto"/>
              <w:left w:val="single" w:sz="4" w:space="0" w:color="auto"/>
              <w:bottom w:val="single" w:sz="4" w:space="0" w:color="auto"/>
              <w:right w:val="single" w:sz="4" w:space="0" w:color="auto"/>
            </w:tcBorders>
            <w:hideMark/>
          </w:tcPr>
          <w:p w14:paraId="53546DF7" w14:textId="77777777" w:rsidR="00000000" w:rsidRDefault="009D64FD">
            <w:r>
              <w:t>0x67</w:t>
            </w:r>
          </w:p>
        </w:tc>
        <w:tc>
          <w:tcPr>
            <w:tcW w:w="1784" w:type="dxa"/>
            <w:tcBorders>
              <w:top w:val="single" w:sz="4" w:space="0" w:color="auto"/>
              <w:left w:val="single" w:sz="4" w:space="0" w:color="auto"/>
              <w:bottom w:val="single" w:sz="4" w:space="0" w:color="auto"/>
              <w:right w:val="single" w:sz="4" w:space="0" w:color="auto"/>
            </w:tcBorders>
            <w:hideMark/>
          </w:tcPr>
          <w:p w14:paraId="690B7751" w14:textId="77777777" w:rsidR="00000000" w:rsidRDefault="009D64FD">
            <w:r>
              <w:t>2</w:t>
            </w:r>
          </w:p>
        </w:tc>
      </w:tr>
      <w:tr w:rsidR="00000000" w14:paraId="4D14C322" w14:textId="77777777">
        <w:tc>
          <w:tcPr>
            <w:tcW w:w="1828" w:type="dxa"/>
            <w:tcBorders>
              <w:top w:val="single" w:sz="4" w:space="0" w:color="auto"/>
              <w:left w:val="single" w:sz="4" w:space="0" w:color="auto"/>
              <w:bottom w:val="single" w:sz="4" w:space="0" w:color="auto"/>
              <w:right w:val="single" w:sz="4" w:space="0" w:color="auto"/>
            </w:tcBorders>
            <w:hideMark/>
          </w:tcPr>
          <w:p w14:paraId="660C9269" w14:textId="77777777" w:rsidR="00000000" w:rsidRDefault="009D64FD">
            <w:r>
              <w:t>T</w:t>
            </w:r>
          </w:p>
        </w:tc>
        <w:tc>
          <w:tcPr>
            <w:tcW w:w="1595" w:type="dxa"/>
            <w:tcBorders>
              <w:top w:val="single" w:sz="4" w:space="0" w:color="auto"/>
              <w:left w:val="single" w:sz="4" w:space="0" w:color="auto"/>
              <w:bottom w:val="single" w:sz="4" w:space="0" w:color="auto"/>
              <w:right w:val="single" w:sz="4" w:space="0" w:color="auto"/>
            </w:tcBorders>
            <w:hideMark/>
          </w:tcPr>
          <w:p w14:paraId="0B59BE8F" w14:textId="77777777" w:rsidR="00000000" w:rsidRDefault="009D64FD">
            <w:pPr>
              <w:rPr>
                <w:rFonts w:ascii="Courier New" w:hAnsi="Courier New" w:cs="Courier New"/>
              </w:rPr>
            </w:pPr>
            <w:r>
              <w:rPr>
                <w:rFonts w:ascii="Courier New" w:hAnsi="Courier New" w:cs="Courier New"/>
              </w:rPr>
              <w:t>1010100</w:t>
            </w:r>
          </w:p>
        </w:tc>
        <w:tc>
          <w:tcPr>
            <w:tcW w:w="1915" w:type="dxa"/>
            <w:tcBorders>
              <w:top w:val="single" w:sz="4" w:space="0" w:color="auto"/>
              <w:left w:val="single" w:sz="4" w:space="0" w:color="auto"/>
              <w:bottom w:val="single" w:sz="4" w:space="0" w:color="auto"/>
              <w:right w:val="single" w:sz="4" w:space="0" w:color="auto"/>
            </w:tcBorders>
            <w:hideMark/>
          </w:tcPr>
          <w:p w14:paraId="0CF02375" w14:textId="77777777" w:rsidR="00000000" w:rsidRDefault="009D64FD">
            <w:pPr>
              <w:rPr>
                <w:rFonts w:ascii="Courier New" w:hAnsi="Courier New" w:cs="Courier New"/>
              </w:rPr>
            </w:pPr>
            <w:r>
              <w:rPr>
                <w:rFonts w:ascii="Courier New" w:hAnsi="Courier New" w:cs="Courier New"/>
                <w:b/>
              </w:rPr>
              <w:t>100</w:t>
            </w:r>
            <w:r>
              <w:rPr>
                <w:rFonts w:ascii="Courier New" w:hAnsi="Courier New" w:cs="Courier New"/>
              </w:rPr>
              <w:t>XXXXX</w:t>
            </w:r>
          </w:p>
          <w:p w14:paraId="738CF91F" w14:textId="77777777" w:rsidR="00000000" w:rsidRDefault="009D64FD">
            <w:pPr>
              <w:rPr>
                <w:rFonts w:ascii="Courier New" w:hAnsi="Courier New" w:cs="Courier New"/>
              </w:rPr>
            </w:pPr>
            <w:r>
              <w:rPr>
                <w:rFonts w:ascii="Courier New" w:hAnsi="Courier New" w:cs="Courier New"/>
              </w:rPr>
              <w:t>XXXX</w:t>
            </w:r>
            <w:r>
              <w:rPr>
                <w:rFonts w:ascii="Courier New" w:hAnsi="Courier New" w:cs="Courier New"/>
                <w:b/>
              </w:rPr>
              <w:t>1010</w:t>
            </w:r>
          </w:p>
        </w:tc>
        <w:tc>
          <w:tcPr>
            <w:tcW w:w="1734" w:type="dxa"/>
            <w:tcBorders>
              <w:top w:val="single" w:sz="4" w:space="0" w:color="auto"/>
              <w:left w:val="single" w:sz="4" w:space="0" w:color="auto"/>
              <w:bottom w:val="single" w:sz="4" w:space="0" w:color="auto"/>
              <w:right w:val="single" w:sz="4" w:space="0" w:color="auto"/>
            </w:tcBorders>
            <w:hideMark/>
          </w:tcPr>
          <w:p w14:paraId="023E0E41" w14:textId="77777777" w:rsidR="00000000" w:rsidRDefault="009D64FD">
            <w:r>
              <w:t>0x92</w:t>
            </w:r>
          </w:p>
        </w:tc>
        <w:tc>
          <w:tcPr>
            <w:tcW w:w="1784" w:type="dxa"/>
            <w:tcBorders>
              <w:top w:val="single" w:sz="4" w:space="0" w:color="auto"/>
              <w:left w:val="single" w:sz="4" w:space="0" w:color="auto"/>
              <w:bottom w:val="single" w:sz="4" w:space="0" w:color="auto"/>
              <w:right w:val="single" w:sz="4" w:space="0" w:color="auto"/>
            </w:tcBorders>
            <w:hideMark/>
          </w:tcPr>
          <w:p w14:paraId="21B58DFC" w14:textId="77777777" w:rsidR="00000000" w:rsidRDefault="009D64FD">
            <w:r>
              <w:t>3</w:t>
            </w:r>
          </w:p>
        </w:tc>
      </w:tr>
      <w:tr w:rsidR="00000000" w14:paraId="6D0CC71C" w14:textId="77777777">
        <w:tc>
          <w:tcPr>
            <w:tcW w:w="1828" w:type="dxa"/>
            <w:tcBorders>
              <w:top w:val="single" w:sz="4" w:space="0" w:color="auto"/>
              <w:left w:val="single" w:sz="4" w:space="0" w:color="auto"/>
              <w:bottom w:val="single" w:sz="4" w:space="0" w:color="auto"/>
              <w:right w:val="single" w:sz="4" w:space="0" w:color="auto"/>
            </w:tcBorders>
            <w:hideMark/>
          </w:tcPr>
          <w:p w14:paraId="308EBDE1" w14:textId="77777777" w:rsidR="00000000" w:rsidRDefault="009D64FD">
            <w:r>
              <w:t>1</w:t>
            </w:r>
          </w:p>
        </w:tc>
        <w:tc>
          <w:tcPr>
            <w:tcW w:w="1595" w:type="dxa"/>
            <w:tcBorders>
              <w:top w:val="single" w:sz="4" w:space="0" w:color="auto"/>
              <w:left w:val="single" w:sz="4" w:space="0" w:color="auto"/>
              <w:bottom w:val="single" w:sz="4" w:space="0" w:color="auto"/>
              <w:right w:val="single" w:sz="4" w:space="0" w:color="auto"/>
            </w:tcBorders>
            <w:hideMark/>
          </w:tcPr>
          <w:p w14:paraId="6F172200" w14:textId="77777777" w:rsidR="00000000" w:rsidRDefault="009D64FD">
            <w:pPr>
              <w:rPr>
                <w:rFonts w:ascii="Courier New" w:hAnsi="Courier New" w:cs="Courier New"/>
              </w:rPr>
            </w:pPr>
            <w:r>
              <w:rPr>
                <w:rFonts w:ascii="Courier New" w:hAnsi="Courier New" w:cs="Courier New"/>
              </w:rPr>
              <w:t>0110001</w:t>
            </w:r>
          </w:p>
        </w:tc>
        <w:tc>
          <w:tcPr>
            <w:tcW w:w="1915" w:type="dxa"/>
            <w:tcBorders>
              <w:top w:val="single" w:sz="4" w:space="0" w:color="auto"/>
              <w:left w:val="single" w:sz="4" w:space="0" w:color="auto"/>
              <w:bottom w:val="single" w:sz="4" w:space="0" w:color="auto"/>
              <w:right w:val="single" w:sz="4" w:space="0" w:color="auto"/>
            </w:tcBorders>
            <w:hideMark/>
          </w:tcPr>
          <w:p w14:paraId="65803BDB" w14:textId="77777777" w:rsidR="00000000" w:rsidRDefault="009D64FD">
            <w:pPr>
              <w:rPr>
                <w:rFonts w:ascii="Courier New" w:hAnsi="Courier New" w:cs="Courier New"/>
              </w:rPr>
            </w:pPr>
            <w:r>
              <w:rPr>
                <w:rFonts w:ascii="Courier New" w:hAnsi="Courier New" w:cs="Courier New"/>
                <w:b/>
              </w:rPr>
              <w:t>0001</w:t>
            </w:r>
            <w:r>
              <w:rPr>
                <w:rFonts w:ascii="Courier New" w:hAnsi="Courier New" w:cs="Courier New"/>
              </w:rPr>
              <w:t>XXXX</w:t>
            </w:r>
          </w:p>
          <w:p w14:paraId="03852318" w14:textId="77777777" w:rsidR="00000000" w:rsidRDefault="009D64FD">
            <w:pPr>
              <w:rPr>
                <w:rFonts w:ascii="Courier New" w:hAnsi="Courier New" w:cs="Courier New"/>
              </w:rPr>
            </w:pPr>
            <w:r>
              <w:rPr>
                <w:rFonts w:ascii="Courier New" w:hAnsi="Courier New" w:cs="Courier New"/>
              </w:rPr>
              <w:t>XXXXX</w:t>
            </w:r>
            <w:r>
              <w:rPr>
                <w:rFonts w:ascii="Courier New" w:hAnsi="Courier New" w:cs="Courier New"/>
                <w:b/>
              </w:rPr>
              <w:t>011</w:t>
            </w:r>
          </w:p>
        </w:tc>
        <w:tc>
          <w:tcPr>
            <w:tcW w:w="1734" w:type="dxa"/>
            <w:tcBorders>
              <w:top w:val="single" w:sz="4" w:space="0" w:color="auto"/>
              <w:left w:val="single" w:sz="4" w:space="0" w:color="auto"/>
              <w:bottom w:val="single" w:sz="4" w:space="0" w:color="auto"/>
              <w:right w:val="single" w:sz="4" w:space="0" w:color="auto"/>
            </w:tcBorders>
            <w:hideMark/>
          </w:tcPr>
          <w:p w14:paraId="259FFDBA" w14:textId="77777777" w:rsidR="00000000" w:rsidRDefault="009D64FD">
            <w:r>
              <w:t>0x1A</w:t>
            </w:r>
          </w:p>
        </w:tc>
        <w:tc>
          <w:tcPr>
            <w:tcW w:w="1784" w:type="dxa"/>
            <w:tcBorders>
              <w:top w:val="single" w:sz="4" w:space="0" w:color="auto"/>
              <w:left w:val="single" w:sz="4" w:space="0" w:color="auto"/>
              <w:bottom w:val="single" w:sz="4" w:space="0" w:color="auto"/>
              <w:right w:val="single" w:sz="4" w:space="0" w:color="auto"/>
            </w:tcBorders>
            <w:hideMark/>
          </w:tcPr>
          <w:p w14:paraId="05D59048" w14:textId="77777777" w:rsidR="00000000" w:rsidRDefault="009D64FD">
            <w:r>
              <w:t>4</w:t>
            </w:r>
          </w:p>
        </w:tc>
      </w:tr>
      <w:tr w:rsidR="00000000" w14:paraId="36CAF22F" w14:textId="77777777">
        <w:tc>
          <w:tcPr>
            <w:tcW w:w="1828" w:type="dxa"/>
            <w:tcBorders>
              <w:top w:val="single" w:sz="4" w:space="0" w:color="auto"/>
              <w:left w:val="single" w:sz="4" w:space="0" w:color="auto"/>
              <w:bottom w:val="single" w:sz="4" w:space="0" w:color="auto"/>
              <w:right w:val="single" w:sz="4" w:space="0" w:color="auto"/>
            </w:tcBorders>
            <w:hideMark/>
          </w:tcPr>
          <w:p w14:paraId="1E3F7CC7" w14:textId="77777777" w:rsidR="00000000" w:rsidRDefault="009D64FD">
            <w:r>
              <w:t>2</w:t>
            </w:r>
          </w:p>
        </w:tc>
        <w:tc>
          <w:tcPr>
            <w:tcW w:w="1595" w:type="dxa"/>
            <w:tcBorders>
              <w:top w:val="single" w:sz="4" w:space="0" w:color="auto"/>
              <w:left w:val="single" w:sz="4" w:space="0" w:color="auto"/>
              <w:bottom w:val="single" w:sz="4" w:space="0" w:color="auto"/>
              <w:right w:val="single" w:sz="4" w:space="0" w:color="auto"/>
            </w:tcBorders>
            <w:hideMark/>
          </w:tcPr>
          <w:p w14:paraId="04A29EA9" w14:textId="77777777" w:rsidR="00000000" w:rsidRDefault="009D64FD">
            <w:pPr>
              <w:rPr>
                <w:rFonts w:ascii="Courier New" w:hAnsi="Courier New" w:cs="Courier New"/>
              </w:rPr>
            </w:pPr>
            <w:r>
              <w:rPr>
                <w:rFonts w:ascii="Courier New" w:hAnsi="Courier New" w:cs="Courier New"/>
              </w:rPr>
              <w:t>0110010</w:t>
            </w:r>
          </w:p>
        </w:tc>
        <w:tc>
          <w:tcPr>
            <w:tcW w:w="1915" w:type="dxa"/>
            <w:tcBorders>
              <w:top w:val="single" w:sz="4" w:space="0" w:color="auto"/>
              <w:left w:val="single" w:sz="4" w:space="0" w:color="auto"/>
              <w:bottom w:val="single" w:sz="4" w:space="0" w:color="auto"/>
              <w:right w:val="single" w:sz="4" w:space="0" w:color="auto"/>
            </w:tcBorders>
            <w:hideMark/>
          </w:tcPr>
          <w:p w14:paraId="6DAD6DFE" w14:textId="77777777" w:rsidR="00000000" w:rsidRDefault="009D64FD">
            <w:pPr>
              <w:rPr>
                <w:rFonts w:ascii="Courier New" w:hAnsi="Courier New" w:cs="Courier New"/>
              </w:rPr>
            </w:pPr>
            <w:r>
              <w:rPr>
                <w:rFonts w:ascii="Courier New" w:hAnsi="Courier New" w:cs="Courier New"/>
                <w:b/>
              </w:rPr>
              <w:t>10010</w:t>
            </w:r>
            <w:r>
              <w:rPr>
                <w:rFonts w:ascii="Courier New" w:hAnsi="Courier New" w:cs="Courier New"/>
              </w:rPr>
              <w:t>XXX</w:t>
            </w:r>
          </w:p>
          <w:p w14:paraId="316196BF" w14:textId="77777777" w:rsidR="00000000" w:rsidRDefault="009D64FD">
            <w:pPr>
              <w:rPr>
                <w:rFonts w:ascii="Courier New" w:hAnsi="Courier New" w:cs="Courier New"/>
              </w:rPr>
            </w:pPr>
            <w:r>
              <w:rPr>
                <w:rFonts w:ascii="Courier New" w:hAnsi="Courier New" w:cs="Courier New"/>
              </w:rPr>
              <w:t>XXXXXX</w:t>
            </w:r>
            <w:r>
              <w:rPr>
                <w:rFonts w:ascii="Courier New" w:hAnsi="Courier New" w:cs="Courier New"/>
                <w:b/>
              </w:rPr>
              <w:t>01</w:t>
            </w:r>
          </w:p>
        </w:tc>
        <w:tc>
          <w:tcPr>
            <w:tcW w:w="1734" w:type="dxa"/>
            <w:tcBorders>
              <w:top w:val="single" w:sz="4" w:space="0" w:color="auto"/>
              <w:left w:val="single" w:sz="4" w:space="0" w:color="auto"/>
              <w:bottom w:val="single" w:sz="4" w:space="0" w:color="auto"/>
              <w:right w:val="single" w:sz="4" w:space="0" w:color="auto"/>
            </w:tcBorders>
            <w:hideMark/>
          </w:tcPr>
          <w:p w14:paraId="07E0DF67" w14:textId="77777777" w:rsidR="00000000" w:rsidRDefault="009D64FD">
            <w:r>
              <w:t>0x93</w:t>
            </w:r>
          </w:p>
        </w:tc>
        <w:tc>
          <w:tcPr>
            <w:tcW w:w="1784" w:type="dxa"/>
            <w:tcBorders>
              <w:top w:val="single" w:sz="4" w:space="0" w:color="auto"/>
              <w:left w:val="single" w:sz="4" w:space="0" w:color="auto"/>
              <w:bottom w:val="single" w:sz="4" w:space="0" w:color="auto"/>
              <w:right w:val="single" w:sz="4" w:space="0" w:color="auto"/>
            </w:tcBorders>
            <w:hideMark/>
          </w:tcPr>
          <w:p w14:paraId="58E726DE" w14:textId="77777777" w:rsidR="00000000" w:rsidRDefault="009D64FD">
            <w:r>
              <w:t>5</w:t>
            </w:r>
          </w:p>
        </w:tc>
      </w:tr>
      <w:tr w:rsidR="00000000" w14:paraId="03BD3C90" w14:textId="77777777">
        <w:tc>
          <w:tcPr>
            <w:tcW w:w="1828" w:type="dxa"/>
            <w:tcBorders>
              <w:top w:val="single" w:sz="4" w:space="0" w:color="auto"/>
              <w:left w:val="single" w:sz="4" w:space="0" w:color="auto"/>
              <w:bottom w:val="single" w:sz="4" w:space="0" w:color="auto"/>
              <w:right w:val="single" w:sz="4" w:space="0" w:color="auto"/>
            </w:tcBorders>
            <w:hideMark/>
          </w:tcPr>
          <w:p w14:paraId="22B9BF41" w14:textId="77777777" w:rsidR="00000000" w:rsidRDefault="009D64FD">
            <w:r>
              <w:t>3</w:t>
            </w:r>
          </w:p>
        </w:tc>
        <w:tc>
          <w:tcPr>
            <w:tcW w:w="1595" w:type="dxa"/>
            <w:tcBorders>
              <w:top w:val="single" w:sz="4" w:space="0" w:color="auto"/>
              <w:left w:val="single" w:sz="4" w:space="0" w:color="auto"/>
              <w:bottom w:val="single" w:sz="4" w:space="0" w:color="auto"/>
              <w:right w:val="single" w:sz="4" w:space="0" w:color="auto"/>
            </w:tcBorders>
            <w:hideMark/>
          </w:tcPr>
          <w:p w14:paraId="4AEAF3B5" w14:textId="77777777" w:rsidR="00000000" w:rsidRDefault="009D64FD">
            <w:pPr>
              <w:rPr>
                <w:rFonts w:ascii="Courier New" w:hAnsi="Courier New" w:cs="Courier New"/>
              </w:rPr>
            </w:pPr>
            <w:r>
              <w:rPr>
                <w:rFonts w:ascii="Courier New" w:hAnsi="Courier New" w:cs="Courier New"/>
              </w:rPr>
              <w:t>0110011</w:t>
            </w:r>
          </w:p>
        </w:tc>
        <w:tc>
          <w:tcPr>
            <w:tcW w:w="1915" w:type="dxa"/>
            <w:tcBorders>
              <w:top w:val="single" w:sz="4" w:space="0" w:color="auto"/>
              <w:left w:val="single" w:sz="4" w:space="0" w:color="auto"/>
              <w:bottom w:val="single" w:sz="4" w:space="0" w:color="auto"/>
              <w:right w:val="single" w:sz="4" w:space="0" w:color="auto"/>
            </w:tcBorders>
            <w:hideMark/>
          </w:tcPr>
          <w:p w14:paraId="32945174" w14:textId="77777777" w:rsidR="00000000" w:rsidRDefault="009D64FD">
            <w:pPr>
              <w:rPr>
                <w:rFonts w:ascii="Courier New" w:hAnsi="Courier New" w:cs="Courier New"/>
              </w:rPr>
            </w:pPr>
            <w:r>
              <w:rPr>
                <w:rFonts w:ascii="Courier New" w:hAnsi="Courier New" w:cs="Courier New"/>
                <w:b/>
              </w:rPr>
              <w:t>110011</w:t>
            </w:r>
            <w:r>
              <w:rPr>
                <w:rFonts w:ascii="Courier New" w:hAnsi="Courier New" w:cs="Courier New"/>
              </w:rPr>
              <w:t>XX</w:t>
            </w:r>
          </w:p>
          <w:p w14:paraId="7F059BCA" w14:textId="77777777" w:rsidR="00000000" w:rsidRDefault="009D64FD">
            <w:pPr>
              <w:rPr>
                <w:rFonts w:ascii="Courier New" w:hAnsi="Courier New" w:cs="Courier New"/>
              </w:rPr>
            </w:pPr>
            <w:r>
              <w:rPr>
                <w:rFonts w:ascii="Courier New" w:hAnsi="Courier New" w:cs="Courier New"/>
              </w:rPr>
              <w:t>XXXXXXX</w:t>
            </w:r>
            <w:r>
              <w:rPr>
                <w:rFonts w:ascii="Courier New" w:hAnsi="Courier New" w:cs="Courier New"/>
                <w:b/>
              </w:rPr>
              <w:t>0</w:t>
            </w:r>
          </w:p>
        </w:tc>
        <w:tc>
          <w:tcPr>
            <w:tcW w:w="1734" w:type="dxa"/>
            <w:tcBorders>
              <w:top w:val="single" w:sz="4" w:space="0" w:color="auto"/>
              <w:left w:val="single" w:sz="4" w:space="0" w:color="auto"/>
              <w:bottom w:val="single" w:sz="4" w:space="0" w:color="auto"/>
              <w:right w:val="single" w:sz="4" w:space="0" w:color="auto"/>
            </w:tcBorders>
            <w:hideMark/>
          </w:tcPr>
          <w:p w14:paraId="15368D9F" w14:textId="77777777" w:rsidR="00000000" w:rsidRDefault="009D64FD">
            <w:r>
              <w:t>0xCD</w:t>
            </w:r>
          </w:p>
        </w:tc>
        <w:tc>
          <w:tcPr>
            <w:tcW w:w="1784" w:type="dxa"/>
            <w:tcBorders>
              <w:top w:val="single" w:sz="4" w:space="0" w:color="auto"/>
              <w:left w:val="single" w:sz="4" w:space="0" w:color="auto"/>
              <w:bottom w:val="single" w:sz="4" w:space="0" w:color="auto"/>
              <w:right w:val="single" w:sz="4" w:space="0" w:color="auto"/>
            </w:tcBorders>
            <w:hideMark/>
          </w:tcPr>
          <w:p w14:paraId="68E3BC57" w14:textId="77777777" w:rsidR="00000000" w:rsidRDefault="009D64FD">
            <w:r>
              <w:t>6</w:t>
            </w:r>
          </w:p>
        </w:tc>
      </w:tr>
      <w:tr w:rsidR="00000000" w14:paraId="4F890F4C" w14:textId="77777777">
        <w:tc>
          <w:tcPr>
            <w:tcW w:w="1828" w:type="dxa"/>
            <w:tcBorders>
              <w:top w:val="single" w:sz="4" w:space="0" w:color="auto"/>
              <w:left w:val="single" w:sz="4" w:space="0" w:color="auto"/>
              <w:bottom w:val="single" w:sz="4" w:space="0" w:color="auto"/>
              <w:right w:val="single" w:sz="4" w:space="0" w:color="auto"/>
            </w:tcBorders>
            <w:hideMark/>
          </w:tcPr>
          <w:p w14:paraId="0DC90375" w14:textId="77777777" w:rsidR="00000000" w:rsidRDefault="009D64FD">
            <w:r>
              <w:t>4</w:t>
            </w:r>
          </w:p>
        </w:tc>
        <w:tc>
          <w:tcPr>
            <w:tcW w:w="1595" w:type="dxa"/>
            <w:tcBorders>
              <w:top w:val="single" w:sz="4" w:space="0" w:color="auto"/>
              <w:left w:val="single" w:sz="4" w:space="0" w:color="auto"/>
              <w:bottom w:val="single" w:sz="4" w:space="0" w:color="auto"/>
              <w:right w:val="single" w:sz="4" w:space="0" w:color="auto"/>
            </w:tcBorders>
            <w:hideMark/>
          </w:tcPr>
          <w:p w14:paraId="73965A3F" w14:textId="77777777" w:rsidR="00000000" w:rsidRDefault="009D64FD">
            <w:pPr>
              <w:rPr>
                <w:rFonts w:ascii="Courier New" w:hAnsi="Courier New" w:cs="Courier New"/>
              </w:rPr>
            </w:pPr>
            <w:r>
              <w:rPr>
                <w:rFonts w:ascii="Courier New" w:hAnsi="Courier New" w:cs="Courier New"/>
              </w:rPr>
              <w:t>0110100</w:t>
            </w:r>
          </w:p>
        </w:tc>
        <w:tc>
          <w:tcPr>
            <w:tcW w:w="1915" w:type="dxa"/>
            <w:tcBorders>
              <w:top w:val="single" w:sz="4" w:space="0" w:color="auto"/>
              <w:left w:val="single" w:sz="4" w:space="0" w:color="auto"/>
              <w:bottom w:val="single" w:sz="4" w:space="0" w:color="auto"/>
              <w:right w:val="single" w:sz="4" w:space="0" w:color="auto"/>
            </w:tcBorders>
            <w:hideMark/>
          </w:tcPr>
          <w:p w14:paraId="6A110C4F" w14:textId="77777777" w:rsidR="00000000" w:rsidRDefault="009D64FD">
            <w:pPr>
              <w:rPr>
                <w:rFonts w:ascii="Courier New" w:hAnsi="Courier New" w:cs="Courier New"/>
              </w:rPr>
            </w:pPr>
            <w:r>
              <w:rPr>
                <w:rFonts w:ascii="Courier New" w:hAnsi="Courier New" w:cs="Courier New"/>
                <w:b/>
              </w:rPr>
              <w:t>0110100</w:t>
            </w:r>
            <w:r>
              <w:rPr>
                <w:rFonts w:ascii="Courier New" w:hAnsi="Courier New" w:cs="Courier New"/>
              </w:rPr>
              <w:t>X</w:t>
            </w:r>
          </w:p>
        </w:tc>
        <w:tc>
          <w:tcPr>
            <w:tcW w:w="1734" w:type="dxa"/>
            <w:tcBorders>
              <w:top w:val="single" w:sz="4" w:space="0" w:color="auto"/>
              <w:left w:val="single" w:sz="4" w:space="0" w:color="auto"/>
              <w:bottom w:val="single" w:sz="4" w:space="0" w:color="auto"/>
              <w:right w:val="single" w:sz="4" w:space="0" w:color="auto"/>
            </w:tcBorders>
            <w:hideMark/>
          </w:tcPr>
          <w:p w14:paraId="2B12226B" w14:textId="77777777" w:rsidR="00000000" w:rsidRDefault="009D64FD">
            <w:r>
              <w:t>0x68</w:t>
            </w:r>
          </w:p>
        </w:tc>
        <w:tc>
          <w:tcPr>
            <w:tcW w:w="1784" w:type="dxa"/>
            <w:tcBorders>
              <w:top w:val="single" w:sz="4" w:space="0" w:color="auto"/>
              <w:left w:val="single" w:sz="4" w:space="0" w:color="auto"/>
              <w:bottom w:val="single" w:sz="4" w:space="0" w:color="auto"/>
              <w:right w:val="single" w:sz="4" w:space="0" w:color="auto"/>
            </w:tcBorders>
            <w:hideMark/>
          </w:tcPr>
          <w:p w14:paraId="71BF360A" w14:textId="77777777" w:rsidR="00000000" w:rsidRDefault="009D64FD">
            <w:pPr>
              <w:keepNext/>
            </w:pPr>
            <w:r>
              <w:t>7</w:t>
            </w:r>
          </w:p>
        </w:tc>
      </w:tr>
    </w:tbl>
    <w:p w14:paraId="581CC594" w14:textId="77777777" w:rsidR="00000000" w:rsidRDefault="009D64FD">
      <w:pPr>
        <w:pStyle w:val="Caption"/>
      </w:pPr>
      <w:r>
        <w:t xml:space="preserve">Table </w:t>
      </w:r>
      <w:r>
        <w:fldChar w:fldCharType="begin"/>
      </w:r>
      <w:r>
        <w:instrText xml:space="preserve"> SEQ Table \* ARABIC </w:instrText>
      </w:r>
      <w:r>
        <w:fldChar w:fldCharType="separate"/>
      </w:r>
      <w:r>
        <w:rPr>
          <w:noProof/>
        </w:rPr>
        <w:t>77</w:t>
      </w:r>
      <w:r>
        <w:rPr>
          <w:noProof/>
        </w:rPr>
        <w:fldChar w:fldCharType="end"/>
      </w:r>
      <w:r>
        <w:t>: Example of DFDL Standard Encoding X-DFDL-US-ASCII-7-BIT-PACKED</w:t>
      </w:r>
    </w:p>
    <w:p w14:paraId="62D498FA" w14:textId="77777777" w:rsidR="00000000" w:rsidRDefault="009D64FD">
      <w:r>
        <w:t>Below is the same data shown horizontally with the bytes numbered from right to left. The bits corresponding to the characters are shown in distinct colors. The characters that each bit contributes to are written below each of the bits and in the correspon</w:t>
      </w:r>
      <w:r>
        <w:t>ding color.</w:t>
      </w:r>
    </w:p>
    <w:p w14:paraId="10FDA356" w14:textId="77777777" w:rsidR="00000000" w:rsidRDefault="009D64FD">
      <w:pPr>
        <w:pStyle w:val="Codeblock0"/>
        <w:pBdr>
          <w:top w:val="single" w:sz="4" w:space="1" w:color="auto"/>
          <w:left w:val="single" w:sz="4" w:space="4" w:color="auto"/>
          <w:bottom w:val="single" w:sz="4" w:space="1" w:color="auto"/>
          <w:right w:val="single" w:sz="4" w:space="4" w:color="auto"/>
        </w:pBdr>
        <w:rPr>
          <w:color w:val="C00000"/>
        </w:rPr>
      </w:pPr>
      <w:r>
        <w:rPr>
          <w:color w:val="FF0000"/>
        </w:rPr>
        <w:t xml:space="preserve">     0</w:t>
      </w:r>
      <w:r>
        <w:t xml:space="preserve">1010101 </w:t>
      </w:r>
      <w:r>
        <w:rPr>
          <w:color w:val="92D050"/>
        </w:rPr>
        <w:t>01</w:t>
      </w:r>
      <w:r>
        <w:rPr>
          <w:color w:val="FF0000"/>
        </w:rPr>
        <w:t>100111</w:t>
      </w:r>
      <w:r>
        <w:t xml:space="preserve"> </w:t>
      </w:r>
      <w:r>
        <w:rPr>
          <w:color w:val="7030A0"/>
        </w:rPr>
        <w:t>100</w:t>
      </w:r>
      <w:r>
        <w:rPr>
          <w:color w:val="92D050"/>
        </w:rPr>
        <w:t>10010</w:t>
      </w:r>
      <w:r>
        <w:t xml:space="preserve"> </w:t>
      </w:r>
      <w:r>
        <w:rPr>
          <w:color w:val="FFC000"/>
        </w:rPr>
        <w:t>0001</w:t>
      </w:r>
      <w:r>
        <w:rPr>
          <w:color w:val="7030A0"/>
        </w:rPr>
        <w:t>1010</w:t>
      </w:r>
      <w:r>
        <w:t xml:space="preserve"> </w:t>
      </w:r>
      <w:r>
        <w:rPr>
          <w:color w:val="00B0F0"/>
        </w:rPr>
        <w:t>10010</w:t>
      </w:r>
      <w:r>
        <w:rPr>
          <w:color w:val="FFC000"/>
        </w:rPr>
        <w:t>011</w:t>
      </w:r>
      <w:r>
        <w:t xml:space="preserve"> </w:t>
      </w:r>
      <w:r>
        <w:rPr>
          <w:color w:val="C00000"/>
        </w:rPr>
        <w:t>110011</w:t>
      </w:r>
      <w:r>
        <w:rPr>
          <w:color w:val="00B0F0"/>
        </w:rPr>
        <w:t>01</w:t>
      </w:r>
      <w:r>
        <w:t xml:space="preserve"> 0110100</w:t>
      </w:r>
      <w:r>
        <w:rPr>
          <w:color w:val="C00000"/>
        </w:rPr>
        <w:t>0</w:t>
      </w:r>
    </w:p>
    <w:p w14:paraId="6D6FDF06" w14:textId="77777777" w:rsidR="00000000" w:rsidRDefault="009D64FD">
      <w:pPr>
        <w:pStyle w:val="Codeblock0"/>
        <w:pBdr>
          <w:top w:val="single" w:sz="4" w:space="1" w:color="auto"/>
          <w:left w:val="single" w:sz="4" w:space="4" w:color="auto"/>
          <w:bottom w:val="single" w:sz="4" w:space="1" w:color="auto"/>
          <w:right w:val="single" w:sz="4" w:space="4" w:color="auto"/>
        </w:pBdr>
      </w:pPr>
      <w:r>
        <w:t>Byte -----1-- -----2-- -----3-- -----4-- -----5-- -----6-- -----7--</w:t>
      </w:r>
    </w:p>
    <w:p w14:paraId="77CBDFA3"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Char </w:t>
      </w:r>
      <w:r>
        <w:rPr>
          <w:color w:val="FF0000"/>
        </w:rPr>
        <w:t>N</w:t>
      </w:r>
      <w:r>
        <w:t xml:space="preserve">UUUUUUU </w:t>
      </w:r>
      <w:r>
        <w:rPr>
          <w:color w:val="92D050"/>
        </w:rPr>
        <w:t>II</w:t>
      </w:r>
      <w:r>
        <w:rPr>
          <w:color w:val="FF0000"/>
        </w:rPr>
        <w:t xml:space="preserve">NNNNNN </w:t>
      </w:r>
      <w:r>
        <w:rPr>
          <w:color w:val="7030A0"/>
        </w:rPr>
        <w:t>TTT</w:t>
      </w:r>
      <w:r>
        <w:rPr>
          <w:color w:val="92D050"/>
        </w:rPr>
        <w:t>IIIII</w:t>
      </w:r>
      <w:r>
        <w:t xml:space="preserve"> </w:t>
      </w:r>
      <w:r>
        <w:rPr>
          <w:color w:val="FFC000"/>
        </w:rPr>
        <w:t>1111</w:t>
      </w:r>
      <w:r>
        <w:rPr>
          <w:color w:val="7030A0"/>
        </w:rPr>
        <w:t>TTTT</w:t>
      </w:r>
      <w:r>
        <w:t xml:space="preserve"> </w:t>
      </w:r>
      <w:r>
        <w:rPr>
          <w:color w:val="00B0F0"/>
        </w:rPr>
        <w:t>22222</w:t>
      </w:r>
      <w:r>
        <w:rPr>
          <w:color w:val="FFC000"/>
        </w:rPr>
        <w:t>111</w:t>
      </w:r>
      <w:r>
        <w:t xml:space="preserve"> </w:t>
      </w:r>
      <w:r>
        <w:rPr>
          <w:color w:val="C00000"/>
        </w:rPr>
        <w:t>333333</w:t>
      </w:r>
      <w:r>
        <w:rPr>
          <w:color w:val="00B0F0"/>
        </w:rPr>
        <w:t xml:space="preserve">22 </w:t>
      </w:r>
      <w:r>
        <w:t>4444444</w:t>
      </w:r>
      <w:r>
        <w:rPr>
          <w:color w:val="C00000"/>
        </w:rPr>
        <w:t>3</w:t>
      </w:r>
      <w:r>
        <w:t xml:space="preserve"> </w:t>
      </w:r>
    </w:p>
    <w:p w14:paraId="634F7729" w14:textId="77777777" w:rsidR="00000000" w:rsidRDefault="009D64FD">
      <w:r>
        <w:t xml:space="preserve">This kind of data is often better visualized by numbering the bytes in the opposite direction that is </w:t>
      </w:r>
      <w:r>
        <w:rPr>
          <w:i/>
        </w:rPr>
        <w:t>right to left</w:t>
      </w:r>
      <w:r>
        <w:t>, which leads to this presentation:</w:t>
      </w:r>
    </w:p>
    <w:p w14:paraId="7A9B3EFA" w14:textId="77777777" w:rsidR="00000000" w:rsidRDefault="009D64FD">
      <w:pPr>
        <w:pStyle w:val="Codeblock0"/>
        <w:pBdr>
          <w:top w:val="single" w:sz="4" w:space="1" w:color="auto"/>
          <w:left w:val="single" w:sz="4" w:space="4" w:color="auto"/>
          <w:bottom w:val="single" w:sz="4" w:space="1" w:color="auto"/>
          <w:right w:val="single" w:sz="4" w:space="4" w:color="auto"/>
        </w:pBdr>
        <w:rPr>
          <w:color w:val="FF0000"/>
        </w:rPr>
      </w:pPr>
      <w:r>
        <w:rPr>
          <w:color w:val="FF0000"/>
        </w:rPr>
        <w:t xml:space="preserve">     </w:t>
      </w:r>
      <w:r>
        <w:t>0110100</w:t>
      </w:r>
      <w:r>
        <w:rPr>
          <w:color w:val="FF0000"/>
        </w:rPr>
        <w:t>0 110011</w:t>
      </w:r>
      <w:r>
        <w:rPr>
          <w:color w:val="00B0F0"/>
        </w:rPr>
        <w:t>01 10010</w:t>
      </w:r>
      <w:r>
        <w:rPr>
          <w:color w:val="FFC000"/>
        </w:rPr>
        <w:t>011 0001</w:t>
      </w:r>
      <w:r>
        <w:rPr>
          <w:color w:val="7030A0"/>
        </w:rPr>
        <w:t>1010 100</w:t>
      </w:r>
      <w:r>
        <w:rPr>
          <w:color w:val="92D050"/>
        </w:rPr>
        <w:t>10010 01</w:t>
      </w:r>
      <w:r>
        <w:rPr>
          <w:color w:val="FF0000"/>
        </w:rPr>
        <w:t>100111 0</w:t>
      </w:r>
      <w:r>
        <w:t>1010101</w:t>
      </w:r>
      <w:r>
        <w:rPr>
          <w:color w:val="FF0000"/>
        </w:rPr>
        <w:t xml:space="preserve">     </w:t>
      </w:r>
    </w:p>
    <w:p w14:paraId="30CBE9EB" w14:textId="77777777" w:rsidR="00000000" w:rsidRDefault="009D64FD">
      <w:pPr>
        <w:pStyle w:val="Codeblock0"/>
        <w:pBdr>
          <w:top w:val="single" w:sz="4" w:space="1" w:color="auto"/>
          <w:left w:val="single" w:sz="4" w:space="4" w:color="auto"/>
          <w:bottom w:val="single" w:sz="4" w:space="1" w:color="auto"/>
          <w:right w:val="single" w:sz="4" w:space="4" w:color="auto"/>
        </w:pBdr>
      </w:pPr>
      <w:r>
        <w:t xml:space="preserve">Byte -----7-- -----6-- -----5-- </w:t>
      </w:r>
      <w:r>
        <w:t>-----4-- -----3-- -----2-- -----1--</w:t>
      </w:r>
    </w:p>
    <w:p w14:paraId="19D9A1D5" w14:textId="77777777" w:rsidR="00000000" w:rsidRDefault="009D64FD">
      <w:pPr>
        <w:pStyle w:val="Codeblock0"/>
        <w:pBdr>
          <w:top w:val="single" w:sz="4" w:space="1" w:color="auto"/>
          <w:left w:val="single" w:sz="4" w:space="4" w:color="auto"/>
          <w:bottom w:val="single" w:sz="4" w:space="1" w:color="auto"/>
          <w:right w:val="single" w:sz="4" w:space="4" w:color="auto"/>
        </w:pBdr>
      </w:pPr>
      <w:r>
        <w:t>Char 4444444</w:t>
      </w:r>
      <w:r>
        <w:rPr>
          <w:color w:val="FF0000"/>
        </w:rPr>
        <w:t>3 333333</w:t>
      </w:r>
      <w:r>
        <w:rPr>
          <w:color w:val="00B0F0"/>
        </w:rPr>
        <w:t>22 22222</w:t>
      </w:r>
      <w:r>
        <w:rPr>
          <w:color w:val="FFC000"/>
        </w:rPr>
        <w:t>111 1111</w:t>
      </w:r>
      <w:r>
        <w:rPr>
          <w:color w:val="7030A0"/>
        </w:rPr>
        <w:t>TTTT TTT</w:t>
      </w:r>
      <w:r>
        <w:rPr>
          <w:color w:val="92D050"/>
        </w:rPr>
        <w:t>IIIII II</w:t>
      </w:r>
      <w:r>
        <w:rPr>
          <w:color w:val="FF0000"/>
        </w:rPr>
        <w:t>NNNNNN N</w:t>
      </w:r>
      <w:r>
        <w:t xml:space="preserve">UUUUUUU </w:t>
      </w:r>
    </w:p>
    <w:p w14:paraId="4D222A77" w14:textId="77777777" w:rsidR="00000000" w:rsidRDefault="009D64FD">
      <w:r>
        <w:t>In the above, the bits corresponding to each character code unit are more easily recognized, but the characters appear right-to-left (i.e., backward fo</w:t>
      </w:r>
      <w:r>
        <w:t xml:space="preserve">r English). </w:t>
      </w:r>
    </w:p>
    <w:p w14:paraId="32C3F903" w14:textId="77777777" w:rsidR="00000000" w:rsidRDefault="009D64FD">
      <w:pPr>
        <w:pStyle w:val="Heading3"/>
        <w:rPr>
          <w:rFonts w:eastAsia="Times New Roman"/>
        </w:rPr>
      </w:pPr>
      <w:bookmarkStart w:id="12981" w:name="__RefHeading__675_850263481"/>
      <w:bookmarkStart w:id="12982" w:name="_Toc393814657"/>
      <w:bookmarkStart w:id="12983" w:name="_Toc25589931"/>
      <w:bookmarkEnd w:id="12981"/>
      <w:r>
        <w:rPr>
          <w:rFonts w:eastAsia="Times New Roman"/>
        </w:rPr>
        <w:t>Example 2</w:t>
      </w:r>
      <w:bookmarkEnd w:id="12982"/>
      <w:bookmarkEnd w:id="12983"/>
    </w:p>
    <w:p w14:paraId="2334C381" w14:textId="77777777" w:rsidR="00000000" w:rsidRDefault="009D64FD">
      <w:r>
        <w:t>The bits below represent a 3-bit unsigned integer containing value 7, followed by the ASCII string 'ABC' followed by the ASCII DEL character (character code 0x7F). This illustrates a string not beginning on a byte boundary. Again the</w:t>
      </w:r>
      <w:r>
        <w:t xml:space="preserve"> bit ordering is least-signficant-bit first. </w:t>
      </w:r>
    </w:p>
    <w:p w14:paraId="3A3CF66B" w14:textId="77777777" w:rsidR="00000000" w:rsidRDefault="009D64FD">
      <w:r>
        <w:t xml:space="preserve">The bits are written in increasing position and place value from </w:t>
      </w:r>
      <w:r>
        <w:rPr>
          <w:i/>
        </w:rPr>
        <w:t>right-to-left</w:t>
      </w:r>
      <w:r>
        <w:t>:</w:t>
      </w:r>
    </w:p>
    <w:p w14:paraId="4FC63672" w14:textId="77777777" w:rsidR="00000000"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1111111 1000011 1000010 1000001 111</w:t>
      </w:r>
    </w:p>
    <w:p w14:paraId="02238983" w14:textId="77777777" w:rsidR="00000000"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DEL     C       B       A       7</w:t>
      </w:r>
    </w:p>
    <w:p w14:paraId="285F0EC1" w14:textId="77777777" w:rsidR="00000000" w:rsidRDefault="009D64FD">
      <w:r>
        <w:t>In the above example, if we number the bits from the right, starting with position 1, the character code for 'A' occupies bits 4 to 10. If we divide the data above into bytes with vertical bars we must start on the right to get:</w:t>
      </w:r>
    </w:p>
    <w:p w14:paraId="61C5C360" w14:textId="77777777" w:rsidR="00000000"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char:      DEL       C    </w:t>
      </w:r>
      <w:r>
        <w:rPr>
          <w:rFonts w:ascii="Courier New" w:hAnsi="Courier New" w:cs="Courier New"/>
          <w:noProof/>
          <w:sz w:val="18"/>
          <w:lang w:val="en-GB" w:eastAsia="en-GB"/>
        </w:rPr>
        <w:t xml:space="preserve">   B         A     </w:t>
      </w:r>
    </w:p>
    <w:p w14:paraId="7AE532BB" w14:textId="77777777" w:rsidR="00000000"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bits:     01111111 | 1000011 1 |000010 10 | 00001 111</w:t>
      </w:r>
    </w:p>
    <w:p w14:paraId="45D82F9D" w14:textId="77777777" w:rsidR="00000000"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byte:     7F         87         1C          0F</w:t>
      </w:r>
    </w:p>
    <w:p w14:paraId="11A7614C" w14:textId="77777777" w:rsidR="00000000"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byte pos: 4          3          2           1</w:t>
      </w:r>
      <w:bookmarkStart w:id="12984" w:name="__RefHeading__1786_906098299"/>
      <w:bookmarkStart w:id="12985" w:name="_Toc384991129"/>
      <w:bookmarkStart w:id="12986" w:name="_Toc391372314"/>
      <w:bookmarkStart w:id="12987" w:name="_Toc393814658"/>
      <w:bookmarkEnd w:id="12984"/>
      <w:bookmarkEnd w:id="12985"/>
      <w:bookmarkEnd w:id="12986"/>
    </w:p>
    <w:p w14:paraId="5D4C4A1E" w14:textId="77777777" w:rsidR="00000000" w:rsidRDefault="009D64FD">
      <w:pPr>
        <w:pStyle w:val="Heading2"/>
        <w:rPr>
          <w:rFonts w:eastAsia="Times New Roman"/>
        </w:rPr>
      </w:pPr>
      <w:r>
        <w:rPr>
          <w:b w:val="0"/>
          <w:bCs w:val="0"/>
        </w:rPr>
        <w:br w:type="page"/>
      </w:r>
      <w:bookmarkStart w:id="12988" w:name="_Toc25589932"/>
      <w:r>
        <w:rPr>
          <w:rFonts w:eastAsia="Times New Roman"/>
        </w:rPr>
        <w:t>Encoding X-DFDL-US-ASCII-6-BIT-PACKED</w:t>
      </w:r>
      <w:bookmarkEnd w:id="12988"/>
      <w:bookmarkEnd w:id="12987"/>
    </w:p>
    <w:p w14:paraId="52C452DD" w14:textId="77777777" w:rsidR="00000000" w:rsidRDefault="009D64FD">
      <w:r>
        <w:t>This encoding is used by MIL-STD-6016D (See [</w:t>
      </w:r>
      <w:hyperlink w:anchor="a_MILSTD6016" w:history="1">
        <w:r>
          <w:rPr>
            <w:rStyle w:val="Hyperlink"/>
          </w:rPr>
          <w:t>MILSTD6016</w:t>
        </w:r>
      </w:hyperlink>
      <w:r>
        <w:t>]) and a variety of related binary data standards.</w:t>
      </w:r>
    </w:p>
    <w:p w14:paraId="50ABCCB0" w14:textId="77777777" w:rsidR="00000000" w:rsidRDefault="009D64FD">
      <w:pPr>
        <w:pStyle w:val="Heading3"/>
        <w:rPr>
          <w:rFonts w:eastAsia="Times New Roman"/>
        </w:rPr>
      </w:pPr>
      <w:bookmarkStart w:id="12989" w:name="_Toc25589933"/>
      <w:bookmarkStart w:id="12990" w:name="_Toc393814659"/>
      <w:r>
        <w:rPr>
          <w:rFonts w:eastAsia="Times New Roman"/>
        </w:rPr>
        <w:t>Name</w:t>
      </w:r>
      <w:bookmarkEnd w:id="12989"/>
    </w:p>
    <w:p w14:paraId="69D8650F" w14:textId="77777777" w:rsidR="00000000" w:rsidRDefault="009D64FD">
      <w:pPr>
        <w:pStyle w:val="nobreak"/>
      </w:pPr>
      <w:r>
        <w:t>X-DFDL-US-ASCII-6-BIT-PACKED</w:t>
      </w:r>
    </w:p>
    <w:p w14:paraId="2DA9EA95" w14:textId="77777777" w:rsidR="00000000" w:rsidRDefault="009D64FD">
      <w:pPr>
        <w:pStyle w:val="Heading3"/>
        <w:rPr>
          <w:rFonts w:eastAsia="Times New Roman"/>
        </w:rPr>
      </w:pPr>
      <w:bookmarkStart w:id="12991" w:name="_Toc25589934"/>
      <w:r>
        <w:rPr>
          <w:rFonts w:eastAsia="Times New Roman"/>
        </w:rPr>
        <w:t>Translation Table</w:t>
      </w:r>
      <w:bookmarkEnd w:id="12991"/>
      <w:bookmarkEnd w:id="12990"/>
      <w:r>
        <w:rPr>
          <w:rFonts w:eastAsia="Times New Roman"/>
        </w:rPr>
        <w:t xml:space="preserve"> </w:t>
      </w:r>
    </w:p>
    <w:p w14:paraId="6A9932D0" w14:textId="77777777" w:rsidR="00000000" w:rsidRDefault="009D64FD">
      <w:r>
        <w:t>The characters are a subset of the 128 US-ASCII characters. The assignment of numeric code units to the chara</w:t>
      </w:r>
      <w:r>
        <w:t>cters is different for some of the characters and the same for others.</w:t>
      </w:r>
    </w:p>
    <w:p w14:paraId="123F49DB" w14:textId="77777777" w:rsidR="00000000" w:rsidRDefault="009D64FD">
      <w:r>
        <w:t>The correspondence of ASCII characters to their code point values is given by the table below.</w:t>
      </w:r>
    </w:p>
    <w:tbl>
      <w:tblPr>
        <w:tblStyle w:val="Table"/>
        <w:tblW w:w="0" w:type="auto"/>
        <w:tblInd w:w="0" w:type="dxa"/>
        <w:tblLook w:val="04A0" w:firstRow="1" w:lastRow="0" w:firstColumn="1" w:lastColumn="0" w:noHBand="0" w:noVBand="1"/>
      </w:tblPr>
      <w:tblGrid>
        <w:gridCol w:w="2753"/>
        <w:gridCol w:w="2542"/>
        <w:gridCol w:w="3335"/>
      </w:tblGrid>
      <w:tr w:rsidR="00000000" w14:paraId="5E256C0B" w14:textId="77777777">
        <w:trPr>
          <w:cnfStyle w:val="100000000000" w:firstRow="1" w:lastRow="0" w:firstColumn="0" w:lastColumn="0" w:oddVBand="0" w:evenVBand="0" w:oddHBand="0" w:evenHBand="0" w:firstRowFirstColumn="0" w:firstRowLastColumn="0" w:lastRowFirstColumn="0" w:lastRowLastColumn="0"/>
        </w:trPr>
        <w:tc>
          <w:tcPr>
            <w:tcW w:w="2808" w:type="dxa"/>
            <w:hideMark/>
          </w:tcPr>
          <w:p w14:paraId="21010671" w14:textId="77777777" w:rsidR="00000000" w:rsidRDefault="009D64FD">
            <w:r>
              <w:t xml:space="preserve">Character </w:t>
            </w:r>
          </w:p>
        </w:tc>
        <w:tc>
          <w:tcPr>
            <w:tcW w:w="2610" w:type="dxa"/>
            <w:hideMark/>
          </w:tcPr>
          <w:p w14:paraId="3F60D326" w14:textId="77777777" w:rsidR="00000000" w:rsidRDefault="009D64FD">
            <w:r>
              <w:t xml:space="preserve">Code Point Value (Decimal) </w:t>
            </w:r>
          </w:p>
        </w:tc>
        <w:tc>
          <w:tcPr>
            <w:tcW w:w="3438" w:type="dxa"/>
            <w:hideMark/>
          </w:tcPr>
          <w:p w14:paraId="00913831" w14:textId="77777777" w:rsidR="00000000" w:rsidRDefault="009D64FD">
            <w:r>
              <w:t>Notes</w:t>
            </w:r>
          </w:p>
        </w:tc>
      </w:tr>
      <w:tr w:rsidR="00000000" w14:paraId="2BC3A41C" w14:textId="77777777">
        <w:trPr>
          <w:trHeight w:val="467"/>
        </w:trPr>
        <w:tc>
          <w:tcPr>
            <w:tcW w:w="2808" w:type="dxa"/>
            <w:tcBorders>
              <w:top w:val="single" w:sz="4" w:space="0" w:color="auto"/>
              <w:left w:val="single" w:sz="4" w:space="0" w:color="auto"/>
              <w:bottom w:val="single" w:sz="4" w:space="0" w:color="auto"/>
              <w:right w:val="single" w:sz="4" w:space="0" w:color="auto"/>
            </w:tcBorders>
            <w:hideMark/>
          </w:tcPr>
          <w:p w14:paraId="5CAEBD55" w14:textId="77777777" w:rsidR="00000000" w:rsidRDefault="009D64FD">
            <w:r>
              <w:t>@</w:t>
            </w:r>
          </w:p>
        </w:tc>
        <w:tc>
          <w:tcPr>
            <w:tcW w:w="2610" w:type="dxa"/>
            <w:tcBorders>
              <w:top w:val="single" w:sz="4" w:space="0" w:color="auto"/>
              <w:left w:val="single" w:sz="4" w:space="0" w:color="auto"/>
              <w:bottom w:val="single" w:sz="4" w:space="0" w:color="auto"/>
              <w:right w:val="single" w:sz="4" w:space="0" w:color="auto"/>
            </w:tcBorders>
            <w:hideMark/>
          </w:tcPr>
          <w:p w14:paraId="36A25B4B" w14:textId="77777777" w:rsidR="00000000" w:rsidRDefault="009D64FD">
            <w:r>
              <w:t>0</w:t>
            </w:r>
          </w:p>
        </w:tc>
        <w:tc>
          <w:tcPr>
            <w:tcW w:w="3438" w:type="dxa"/>
            <w:vMerge w:val="restart"/>
            <w:tcBorders>
              <w:top w:val="single" w:sz="4" w:space="0" w:color="auto"/>
              <w:left w:val="single" w:sz="4" w:space="0" w:color="auto"/>
              <w:bottom w:val="single" w:sz="4" w:space="0" w:color="auto"/>
              <w:right w:val="single" w:sz="4" w:space="0" w:color="auto"/>
            </w:tcBorders>
            <w:hideMark/>
          </w:tcPr>
          <w:p w14:paraId="0D9517ED" w14:textId="77777777" w:rsidR="00000000" w:rsidRDefault="009D64FD">
            <w:r>
              <w:t>These characters' code points are the same as the US-ASCII code point, minus 64 (decimal)</w:t>
            </w:r>
          </w:p>
        </w:tc>
      </w:tr>
      <w:tr w:rsidR="00000000" w14:paraId="7DDCFA0D" w14:textId="77777777">
        <w:tc>
          <w:tcPr>
            <w:tcW w:w="2808" w:type="dxa"/>
            <w:tcBorders>
              <w:top w:val="single" w:sz="4" w:space="0" w:color="auto"/>
              <w:left w:val="single" w:sz="4" w:space="0" w:color="auto"/>
              <w:bottom w:val="single" w:sz="4" w:space="0" w:color="auto"/>
              <w:right w:val="single" w:sz="4" w:space="0" w:color="auto"/>
            </w:tcBorders>
            <w:hideMark/>
          </w:tcPr>
          <w:p w14:paraId="0B7B84D1" w14:textId="77777777" w:rsidR="00000000" w:rsidRDefault="009D64FD">
            <w:r>
              <w:t xml:space="preserve">A to Z </w:t>
            </w:r>
          </w:p>
        </w:tc>
        <w:tc>
          <w:tcPr>
            <w:tcW w:w="2610" w:type="dxa"/>
            <w:tcBorders>
              <w:top w:val="single" w:sz="4" w:space="0" w:color="auto"/>
              <w:left w:val="single" w:sz="4" w:space="0" w:color="auto"/>
              <w:bottom w:val="single" w:sz="4" w:space="0" w:color="auto"/>
              <w:right w:val="single" w:sz="4" w:space="0" w:color="auto"/>
            </w:tcBorders>
            <w:hideMark/>
          </w:tcPr>
          <w:p w14:paraId="1CA2F3B6" w14:textId="77777777" w:rsidR="00000000" w:rsidRDefault="009D64FD">
            <w:r>
              <w:t>1 through 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6C3FEB" w14:textId="77777777" w:rsidR="00000000" w:rsidRDefault="009D64FD">
            <w:pPr>
              <w:spacing w:before="0" w:after="0"/>
            </w:pPr>
          </w:p>
        </w:tc>
      </w:tr>
      <w:tr w:rsidR="00000000" w14:paraId="7EBB0790" w14:textId="77777777">
        <w:tc>
          <w:tcPr>
            <w:tcW w:w="2808" w:type="dxa"/>
            <w:tcBorders>
              <w:top w:val="single" w:sz="4" w:space="0" w:color="auto"/>
              <w:left w:val="single" w:sz="4" w:space="0" w:color="auto"/>
              <w:bottom w:val="single" w:sz="4" w:space="0" w:color="auto"/>
              <w:right w:val="single" w:sz="4" w:space="0" w:color="auto"/>
            </w:tcBorders>
            <w:hideMark/>
          </w:tcPr>
          <w:p w14:paraId="2171C334" w14:textId="77777777" w:rsidR="00000000"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245A6CBF" w14:textId="77777777" w:rsidR="00000000" w:rsidRDefault="009D64FD">
            <w:r>
              <w:t>27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0AA079" w14:textId="77777777" w:rsidR="00000000" w:rsidRDefault="009D64FD">
            <w:pPr>
              <w:spacing w:before="0" w:after="0"/>
            </w:pPr>
          </w:p>
        </w:tc>
      </w:tr>
      <w:tr w:rsidR="00000000" w14:paraId="6121EE9D" w14:textId="77777777">
        <w:tc>
          <w:tcPr>
            <w:tcW w:w="2808" w:type="dxa"/>
            <w:tcBorders>
              <w:top w:val="single" w:sz="4" w:space="0" w:color="auto"/>
              <w:left w:val="single" w:sz="4" w:space="0" w:color="auto"/>
              <w:bottom w:val="single" w:sz="4" w:space="0" w:color="auto"/>
              <w:right w:val="single" w:sz="4" w:space="0" w:color="auto"/>
            </w:tcBorders>
            <w:hideMark/>
          </w:tcPr>
          <w:p w14:paraId="681E15B2" w14:textId="77777777" w:rsidR="00000000"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65334D91" w14:textId="77777777" w:rsidR="00000000" w:rsidRDefault="009D64FD">
            <w:r>
              <w:t>28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338FD6" w14:textId="77777777" w:rsidR="00000000" w:rsidRDefault="009D64FD">
            <w:pPr>
              <w:spacing w:before="0" w:after="0"/>
            </w:pPr>
          </w:p>
        </w:tc>
      </w:tr>
      <w:tr w:rsidR="00000000" w14:paraId="30695283" w14:textId="77777777">
        <w:tc>
          <w:tcPr>
            <w:tcW w:w="2808" w:type="dxa"/>
            <w:tcBorders>
              <w:top w:val="single" w:sz="4" w:space="0" w:color="auto"/>
              <w:left w:val="single" w:sz="4" w:space="0" w:color="auto"/>
              <w:bottom w:val="single" w:sz="4" w:space="0" w:color="auto"/>
              <w:right w:val="single" w:sz="4" w:space="0" w:color="auto"/>
            </w:tcBorders>
            <w:hideMark/>
          </w:tcPr>
          <w:p w14:paraId="6DCBF033" w14:textId="77777777" w:rsidR="00000000"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43CAB556" w14:textId="77777777" w:rsidR="00000000" w:rsidRDefault="009D64FD">
            <w:r>
              <w:t>29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9B71CB" w14:textId="77777777" w:rsidR="00000000" w:rsidRDefault="009D64FD">
            <w:pPr>
              <w:spacing w:before="0" w:after="0"/>
            </w:pPr>
          </w:p>
        </w:tc>
      </w:tr>
      <w:tr w:rsidR="00000000" w14:paraId="2DAA3DCB" w14:textId="77777777">
        <w:tc>
          <w:tcPr>
            <w:tcW w:w="2808" w:type="dxa"/>
            <w:tcBorders>
              <w:top w:val="single" w:sz="4" w:space="0" w:color="auto"/>
              <w:left w:val="single" w:sz="4" w:space="0" w:color="auto"/>
              <w:bottom w:val="single" w:sz="4" w:space="0" w:color="auto"/>
              <w:right w:val="single" w:sz="4" w:space="0" w:color="auto"/>
            </w:tcBorders>
            <w:hideMark/>
          </w:tcPr>
          <w:p w14:paraId="538F364B" w14:textId="77777777" w:rsidR="00000000"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3822B8C2" w14:textId="77777777" w:rsidR="00000000" w:rsidRDefault="009D64FD">
            <w:r>
              <w:t>30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16B854" w14:textId="77777777" w:rsidR="00000000" w:rsidRDefault="009D64FD">
            <w:pPr>
              <w:spacing w:before="0" w:after="0"/>
            </w:pPr>
          </w:p>
        </w:tc>
      </w:tr>
      <w:tr w:rsidR="00000000" w14:paraId="05BF5F0B" w14:textId="77777777">
        <w:tc>
          <w:tcPr>
            <w:tcW w:w="2808" w:type="dxa"/>
            <w:tcBorders>
              <w:top w:val="single" w:sz="4" w:space="0" w:color="auto"/>
              <w:left w:val="single" w:sz="4" w:space="0" w:color="auto"/>
              <w:bottom w:val="single" w:sz="4" w:space="0" w:color="auto"/>
              <w:right w:val="single" w:sz="4" w:space="0" w:color="auto"/>
            </w:tcBorders>
            <w:hideMark/>
          </w:tcPr>
          <w:p w14:paraId="77114EF6" w14:textId="77777777" w:rsidR="00000000" w:rsidRDefault="009D64FD">
            <w:r>
              <w:t xml:space="preserve">_ </w:t>
            </w:r>
          </w:p>
        </w:tc>
        <w:tc>
          <w:tcPr>
            <w:tcW w:w="2610" w:type="dxa"/>
            <w:tcBorders>
              <w:top w:val="single" w:sz="4" w:space="0" w:color="auto"/>
              <w:left w:val="single" w:sz="4" w:space="0" w:color="auto"/>
              <w:bottom w:val="single" w:sz="4" w:space="0" w:color="auto"/>
              <w:right w:val="single" w:sz="4" w:space="0" w:color="auto"/>
            </w:tcBorders>
            <w:hideMark/>
          </w:tcPr>
          <w:p w14:paraId="6E0F38BD" w14:textId="77777777" w:rsidR="00000000" w:rsidRDefault="009D64FD">
            <w:r>
              <w:t>31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0090C9" w14:textId="77777777" w:rsidR="00000000" w:rsidRDefault="009D64FD">
            <w:pPr>
              <w:spacing w:before="0" w:after="0"/>
            </w:pPr>
          </w:p>
        </w:tc>
      </w:tr>
      <w:tr w:rsidR="00000000" w14:paraId="1B485388" w14:textId="77777777">
        <w:tc>
          <w:tcPr>
            <w:tcW w:w="2808" w:type="dxa"/>
            <w:tcBorders>
              <w:top w:val="single" w:sz="4" w:space="0" w:color="auto"/>
              <w:left w:val="single" w:sz="4" w:space="0" w:color="auto"/>
              <w:bottom w:val="single" w:sz="4" w:space="0" w:color="auto"/>
              <w:right w:val="single" w:sz="4" w:space="0" w:color="auto"/>
            </w:tcBorders>
            <w:hideMark/>
          </w:tcPr>
          <w:p w14:paraId="19ADCB51" w14:textId="77777777" w:rsidR="00000000" w:rsidRDefault="009D64FD">
            <w:r>
              <w:t xml:space="preserve"> SPACE  </w:t>
            </w:r>
          </w:p>
        </w:tc>
        <w:tc>
          <w:tcPr>
            <w:tcW w:w="2610" w:type="dxa"/>
            <w:tcBorders>
              <w:top w:val="single" w:sz="4" w:space="0" w:color="auto"/>
              <w:left w:val="single" w:sz="4" w:space="0" w:color="auto"/>
              <w:bottom w:val="single" w:sz="4" w:space="0" w:color="auto"/>
              <w:right w:val="single" w:sz="4" w:space="0" w:color="auto"/>
            </w:tcBorders>
            <w:hideMark/>
          </w:tcPr>
          <w:p w14:paraId="3B5D9D3F" w14:textId="77777777" w:rsidR="00000000" w:rsidRDefault="009D64FD">
            <w:r>
              <w:t>32</w:t>
            </w:r>
          </w:p>
        </w:tc>
        <w:tc>
          <w:tcPr>
            <w:tcW w:w="3438" w:type="dxa"/>
            <w:vMerge w:val="restart"/>
            <w:tcBorders>
              <w:top w:val="single" w:sz="4" w:space="0" w:color="auto"/>
              <w:left w:val="single" w:sz="4" w:space="0" w:color="auto"/>
              <w:bottom w:val="single" w:sz="4" w:space="0" w:color="auto"/>
              <w:right w:val="single" w:sz="4" w:space="0" w:color="auto"/>
            </w:tcBorders>
            <w:hideMark/>
          </w:tcPr>
          <w:p w14:paraId="116643EB" w14:textId="77777777" w:rsidR="00000000" w:rsidRDefault="009D64FD">
            <w:r>
              <w:t>These characters' code points are the same as in US-ASCII.</w:t>
            </w:r>
          </w:p>
        </w:tc>
      </w:tr>
      <w:tr w:rsidR="00000000" w14:paraId="14B6EAF2" w14:textId="77777777">
        <w:tc>
          <w:tcPr>
            <w:tcW w:w="2808" w:type="dxa"/>
            <w:tcBorders>
              <w:top w:val="single" w:sz="4" w:space="0" w:color="auto"/>
              <w:left w:val="single" w:sz="4" w:space="0" w:color="auto"/>
              <w:bottom w:val="single" w:sz="4" w:space="0" w:color="auto"/>
              <w:right w:val="single" w:sz="4" w:space="0" w:color="auto"/>
            </w:tcBorders>
            <w:hideMark/>
          </w:tcPr>
          <w:p w14:paraId="40B954FC" w14:textId="77777777" w:rsidR="00000000"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20FE1374" w14:textId="77777777" w:rsidR="00000000" w:rsidRDefault="009D64FD">
            <w:r>
              <w:t>33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3CFCB1" w14:textId="77777777" w:rsidR="00000000" w:rsidRDefault="009D64FD">
            <w:pPr>
              <w:spacing w:before="0" w:after="0"/>
            </w:pPr>
          </w:p>
        </w:tc>
      </w:tr>
      <w:tr w:rsidR="00000000" w14:paraId="2F201E30" w14:textId="77777777">
        <w:tc>
          <w:tcPr>
            <w:tcW w:w="2808" w:type="dxa"/>
            <w:tcBorders>
              <w:top w:val="single" w:sz="4" w:space="0" w:color="auto"/>
              <w:left w:val="single" w:sz="4" w:space="0" w:color="auto"/>
              <w:bottom w:val="single" w:sz="4" w:space="0" w:color="auto"/>
              <w:right w:val="single" w:sz="4" w:space="0" w:color="auto"/>
            </w:tcBorders>
            <w:hideMark/>
          </w:tcPr>
          <w:p w14:paraId="485FF4D2" w14:textId="77777777" w:rsidR="00000000"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243FEAE4" w14:textId="77777777" w:rsidR="00000000" w:rsidRDefault="009D64FD">
            <w:r>
              <w:t>34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22F50F" w14:textId="77777777" w:rsidR="00000000" w:rsidRDefault="009D64FD">
            <w:pPr>
              <w:spacing w:before="0" w:after="0"/>
            </w:pPr>
          </w:p>
        </w:tc>
      </w:tr>
      <w:tr w:rsidR="00000000" w14:paraId="3B0C2A3F" w14:textId="77777777">
        <w:tc>
          <w:tcPr>
            <w:tcW w:w="2808" w:type="dxa"/>
            <w:tcBorders>
              <w:top w:val="single" w:sz="4" w:space="0" w:color="auto"/>
              <w:left w:val="single" w:sz="4" w:space="0" w:color="auto"/>
              <w:bottom w:val="single" w:sz="4" w:space="0" w:color="auto"/>
              <w:right w:val="single" w:sz="4" w:space="0" w:color="auto"/>
            </w:tcBorders>
            <w:hideMark/>
          </w:tcPr>
          <w:p w14:paraId="7E32D3D4" w14:textId="77777777" w:rsidR="00000000"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7EF55549" w14:textId="77777777" w:rsidR="00000000" w:rsidRDefault="009D64FD">
            <w:r>
              <w:t>35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D5D9AB" w14:textId="77777777" w:rsidR="00000000" w:rsidRDefault="009D64FD">
            <w:pPr>
              <w:spacing w:before="0" w:after="0"/>
            </w:pPr>
          </w:p>
        </w:tc>
      </w:tr>
      <w:tr w:rsidR="00000000" w14:paraId="030984E1" w14:textId="77777777">
        <w:tc>
          <w:tcPr>
            <w:tcW w:w="2808" w:type="dxa"/>
            <w:tcBorders>
              <w:top w:val="single" w:sz="4" w:space="0" w:color="auto"/>
              <w:left w:val="single" w:sz="4" w:space="0" w:color="auto"/>
              <w:bottom w:val="single" w:sz="4" w:space="0" w:color="auto"/>
              <w:right w:val="single" w:sz="4" w:space="0" w:color="auto"/>
            </w:tcBorders>
            <w:hideMark/>
          </w:tcPr>
          <w:p w14:paraId="5CBD8468" w14:textId="77777777" w:rsidR="00000000"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6D8D7B98" w14:textId="77777777" w:rsidR="00000000" w:rsidRDefault="009D64FD">
            <w:r>
              <w:t>36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CB730C" w14:textId="77777777" w:rsidR="00000000" w:rsidRDefault="009D64FD">
            <w:pPr>
              <w:spacing w:before="0" w:after="0"/>
            </w:pPr>
          </w:p>
        </w:tc>
      </w:tr>
      <w:tr w:rsidR="00000000" w14:paraId="1FD24B3D" w14:textId="77777777">
        <w:tc>
          <w:tcPr>
            <w:tcW w:w="2808" w:type="dxa"/>
            <w:tcBorders>
              <w:top w:val="single" w:sz="4" w:space="0" w:color="auto"/>
              <w:left w:val="single" w:sz="4" w:space="0" w:color="auto"/>
              <w:bottom w:val="single" w:sz="4" w:space="0" w:color="auto"/>
              <w:right w:val="single" w:sz="4" w:space="0" w:color="auto"/>
            </w:tcBorders>
            <w:hideMark/>
          </w:tcPr>
          <w:p w14:paraId="1F3B6656" w14:textId="77777777" w:rsidR="00000000"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44D1A65E" w14:textId="77777777" w:rsidR="00000000" w:rsidRDefault="009D64FD">
            <w:r>
              <w:t>37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E84CAD" w14:textId="77777777" w:rsidR="00000000" w:rsidRDefault="009D64FD">
            <w:pPr>
              <w:spacing w:before="0" w:after="0"/>
            </w:pPr>
          </w:p>
        </w:tc>
      </w:tr>
      <w:tr w:rsidR="00000000" w14:paraId="54245DE4" w14:textId="77777777">
        <w:tc>
          <w:tcPr>
            <w:tcW w:w="2808" w:type="dxa"/>
            <w:tcBorders>
              <w:top w:val="single" w:sz="4" w:space="0" w:color="auto"/>
              <w:left w:val="single" w:sz="4" w:space="0" w:color="auto"/>
              <w:bottom w:val="single" w:sz="4" w:space="0" w:color="auto"/>
              <w:right w:val="single" w:sz="4" w:space="0" w:color="auto"/>
            </w:tcBorders>
            <w:hideMark/>
          </w:tcPr>
          <w:p w14:paraId="619D1416" w14:textId="77777777" w:rsidR="00000000" w:rsidRDefault="009D64FD">
            <w:r>
              <w:t xml:space="preserve">&amp; </w:t>
            </w:r>
          </w:p>
        </w:tc>
        <w:tc>
          <w:tcPr>
            <w:tcW w:w="2610" w:type="dxa"/>
            <w:tcBorders>
              <w:top w:val="single" w:sz="4" w:space="0" w:color="auto"/>
              <w:left w:val="single" w:sz="4" w:space="0" w:color="auto"/>
              <w:bottom w:val="single" w:sz="4" w:space="0" w:color="auto"/>
              <w:right w:val="single" w:sz="4" w:space="0" w:color="auto"/>
            </w:tcBorders>
            <w:hideMark/>
          </w:tcPr>
          <w:p w14:paraId="62188148" w14:textId="77777777" w:rsidR="00000000" w:rsidRDefault="009D64FD">
            <w:r>
              <w:t>38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249992" w14:textId="77777777" w:rsidR="00000000" w:rsidRDefault="009D64FD">
            <w:pPr>
              <w:spacing w:before="0" w:after="0"/>
            </w:pPr>
          </w:p>
        </w:tc>
      </w:tr>
      <w:tr w:rsidR="00000000" w14:paraId="4A3A5E64" w14:textId="77777777">
        <w:tc>
          <w:tcPr>
            <w:tcW w:w="2808" w:type="dxa"/>
            <w:tcBorders>
              <w:top w:val="single" w:sz="4" w:space="0" w:color="auto"/>
              <w:left w:val="single" w:sz="4" w:space="0" w:color="auto"/>
              <w:bottom w:val="single" w:sz="4" w:space="0" w:color="auto"/>
              <w:right w:val="single" w:sz="4" w:space="0" w:color="auto"/>
            </w:tcBorders>
            <w:hideMark/>
          </w:tcPr>
          <w:p w14:paraId="1232C43B" w14:textId="77777777" w:rsidR="00000000" w:rsidRDefault="009D64FD">
            <w:r>
              <w:t>'  APOSTROPHE</w:t>
            </w:r>
          </w:p>
        </w:tc>
        <w:tc>
          <w:tcPr>
            <w:tcW w:w="2610" w:type="dxa"/>
            <w:tcBorders>
              <w:top w:val="single" w:sz="4" w:space="0" w:color="auto"/>
              <w:left w:val="single" w:sz="4" w:space="0" w:color="auto"/>
              <w:bottom w:val="single" w:sz="4" w:space="0" w:color="auto"/>
              <w:right w:val="single" w:sz="4" w:space="0" w:color="auto"/>
            </w:tcBorders>
            <w:hideMark/>
          </w:tcPr>
          <w:p w14:paraId="409EBB17" w14:textId="77777777" w:rsidR="00000000" w:rsidRDefault="009D64FD">
            <w:r>
              <w:t>39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7C28EA" w14:textId="77777777" w:rsidR="00000000" w:rsidRDefault="009D64FD">
            <w:pPr>
              <w:spacing w:before="0" w:after="0"/>
            </w:pPr>
          </w:p>
        </w:tc>
      </w:tr>
      <w:tr w:rsidR="00000000" w14:paraId="4C5BB51F" w14:textId="77777777">
        <w:tc>
          <w:tcPr>
            <w:tcW w:w="2808" w:type="dxa"/>
            <w:tcBorders>
              <w:top w:val="single" w:sz="4" w:space="0" w:color="auto"/>
              <w:left w:val="single" w:sz="4" w:space="0" w:color="auto"/>
              <w:bottom w:val="single" w:sz="4" w:space="0" w:color="auto"/>
              <w:right w:val="single" w:sz="4" w:space="0" w:color="auto"/>
            </w:tcBorders>
            <w:hideMark/>
          </w:tcPr>
          <w:p w14:paraId="3C4403CF" w14:textId="77777777" w:rsidR="00000000"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1853021B" w14:textId="77777777" w:rsidR="00000000" w:rsidRDefault="009D64FD">
            <w:r>
              <w:t>40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847A7C" w14:textId="77777777" w:rsidR="00000000" w:rsidRDefault="009D64FD">
            <w:pPr>
              <w:spacing w:before="0" w:after="0"/>
            </w:pPr>
          </w:p>
        </w:tc>
      </w:tr>
      <w:tr w:rsidR="00000000" w14:paraId="27140817" w14:textId="77777777">
        <w:tc>
          <w:tcPr>
            <w:tcW w:w="2808" w:type="dxa"/>
            <w:tcBorders>
              <w:top w:val="single" w:sz="4" w:space="0" w:color="auto"/>
              <w:left w:val="single" w:sz="4" w:space="0" w:color="auto"/>
              <w:bottom w:val="single" w:sz="4" w:space="0" w:color="auto"/>
              <w:right w:val="single" w:sz="4" w:space="0" w:color="auto"/>
            </w:tcBorders>
            <w:hideMark/>
          </w:tcPr>
          <w:p w14:paraId="75404A70" w14:textId="77777777" w:rsidR="00000000"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3E74A545" w14:textId="77777777" w:rsidR="00000000" w:rsidRDefault="009D64FD">
            <w:r>
              <w:t>41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F52834" w14:textId="77777777" w:rsidR="00000000" w:rsidRDefault="009D64FD">
            <w:pPr>
              <w:spacing w:before="0" w:after="0"/>
            </w:pPr>
          </w:p>
        </w:tc>
      </w:tr>
      <w:tr w:rsidR="00000000" w14:paraId="7970ACEC" w14:textId="77777777">
        <w:tc>
          <w:tcPr>
            <w:tcW w:w="2808" w:type="dxa"/>
            <w:tcBorders>
              <w:top w:val="single" w:sz="4" w:space="0" w:color="auto"/>
              <w:left w:val="single" w:sz="4" w:space="0" w:color="auto"/>
              <w:bottom w:val="single" w:sz="4" w:space="0" w:color="auto"/>
              <w:right w:val="single" w:sz="4" w:space="0" w:color="auto"/>
            </w:tcBorders>
            <w:hideMark/>
          </w:tcPr>
          <w:p w14:paraId="468732D9" w14:textId="77777777" w:rsidR="00000000"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4BB6762A" w14:textId="77777777" w:rsidR="00000000" w:rsidRDefault="009D64FD">
            <w:r>
              <w:t>42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E0001A" w14:textId="77777777" w:rsidR="00000000" w:rsidRDefault="009D64FD">
            <w:pPr>
              <w:spacing w:before="0" w:after="0"/>
            </w:pPr>
          </w:p>
        </w:tc>
      </w:tr>
      <w:tr w:rsidR="00000000" w14:paraId="1E5204A8" w14:textId="77777777">
        <w:tc>
          <w:tcPr>
            <w:tcW w:w="2808" w:type="dxa"/>
            <w:tcBorders>
              <w:top w:val="single" w:sz="4" w:space="0" w:color="auto"/>
              <w:left w:val="single" w:sz="4" w:space="0" w:color="auto"/>
              <w:bottom w:val="single" w:sz="4" w:space="0" w:color="auto"/>
              <w:right w:val="single" w:sz="4" w:space="0" w:color="auto"/>
            </w:tcBorders>
            <w:hideMark/>
          </w:tcPr>
          <w:p w14:paraId="72A6E4E0" w14:textId="77777777" w:rsidR="00000000"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07A74B0E" w14:textId="77777777" w:rsidR="00000000" w:rsidRDefault="009D64FD">
            <w:r>
              <w:t>43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F71E4B" w14:textId="77777777" w:rsidR="00000000" w:rsidRDefault="009D64FD">
            <w:pPr>
              <w:spacing w:before="0" w:after="0"/>
            </w:pPr>
          </w:p>
        </w:tc>
      </w:tr>
      <w:tr w:rsidR="00000000" w14:paraId="394CC001" w14:textId="77777777">
        <w:tc>
          <w:tcPr>
            <w:tcW w:w="2808" w:type="dxa"/>
            <w:tcBorders>
              <w:top w:val="single" w:sz="4" w:space="0" w:color="auto"/>
              <w:left w:val="single" w:sz="4" w:space="0" w:color="auto"/>
              <w:bottom w:val="single" w:sz="4" w:space="0" w:color="auto"/>
              <w:right w:val="single" w:sz="4" w:space="0" w:color="auto"/>
            </w:tcBorders>
            <w:hideMark/>
          </w:tcPr>
          <w:p w14:paraId="4B89599A" w14:textId="77777777" w:rsidR="00000000" w:rsidRDefault="009D64FD">
            <w:r>
              <w:t>,  COMMA</w:t>
            </w:r>
          </w:p>
        </w:tc>
        <w:tc>
          <w:tcPr>
            <w:tcW w:w="2610" w:type="dxa"/>
            <w:tcBorders>
              <w:top w:val="single" w:sz="4" w:space="0" w:color="auto"/>
              <w:left w:val="single" w:sz="4" w:space="0" w:color="auto"/>
              <w:bottom w:val="single" w:sz="4" w:space="0" w:color="auto"/>
              <w:right w:val="single" w:sz="4" w:space="0" w:color="auto"/>
            </w:tcBorders>
            <w:hideMark/>
          </w:tcPr>
          <w:p w14:paraId="6F3F481A" w14:textId="77777777" w:rsidR="00000000" w:rsidRDefault="009D64FD">
            <w:r>
              <w:t>44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BE0182" w14:textId="77777777" w:rsidR="00000000" w:rsidRDefault="009D64FD">
            <w:pPr>
              <w:spacing w:before="0" w:after="0"/>
            </w:pPr>
          </w:p>
        </w:tc>
      </w:tr>
      <w:tr w:rsidR="00000000" w14:paraId="77130035" w14:textId="77777777">
        <w:tc>
          <w:tcPr>
            <w:tcW w:w="2808" w:type="dxa"/>
            <w:tcBorders>
              <w:top w:val="single" w:sz="4" w:space="0" w:color="auto"/>
              <w:left w:val="single" w:sz="4" w:space="0" w:color="auto"/>
              <w:bottom w:val="single" w:sz="4" w:space="0" w:color="auto"/>
              <w:right w:val="single" w:sz="4" w:space="0" w:color="auto"/>
            </w:tcBorders>
            <w:hideMark/>
          </w:tcPr>
          <w:p w14:paraId="506EAFCB" w14:textId="77777777" w:rsidR="00000000"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415AD8E3" w14:textId="77777777" w:rsidR="00000000" w:rsidRDefault="009D64FD">
            <w:r>
              <w:t>45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3F43A5" w14:textId="77777777" w:rsidR="00000000" w:rsidRDefault="009D64FD">
            <w:pPr>
              <w:spacing w:before="0" w:after="0"/>
            </w:pPr>
          </w:p>
        </w:tc>
      </w:tr>
      <w:tr w:rsidR="00000000" w14:paraId="57ED0F83" w14:textId="77777777">
        <w:tc>
          <w:tcPr>
            <w:tcW w:w="2808" w:type="dxa"/>
            <w:tcBorders>
              <w:top w:val="single" w:sz="4" w:space="0" w:color="auto"/>
              <w:left w:val="single" w:sz="4" w:space="0" w:color="auto"/>
              <w:bottom w:val="single" w:sz="4" w:space="0" w:color="auto"/>
              <w:right w:val="single" w:sz="4" w:space="0" w:color="auto"/>
            </w:tcBorders>
            <w:hideMark/>
          </w:tcPr>
          <w:p w14:paraId="2EFBE758" w14:textId="77777777" w:rsidR="00000000" w:rsidRDefault="009D64FD">
            <w:r>
              <w:t>.  PERIOD</w:t>
            </w:r>
          </w:p>
        </w:tc>
        <w:tc>
          <w:tcPr>
            <w:tcW w:w="2610" w:type="dxa"/>
            <w:tcBorders>
              <w:top w:val="single" w:sz="4" w:space="0" w:color="auto"/>
              <w:left w:val="single" w:sz="4" w:space="0" w:color="auto"/>
              <w:bottom w:val="single" w:sz="4" w:space="0" w:color="auto"/>
              <w:right w:val="single" w:sz="4" w:space="0" w:color="auto"/>
            </w:tcBorders>
            <w:hideMark/>
          </w:tcPr>
          <w:p w14:paraId="10E6D8A3" w14:textId="77777777" w:rsidR="00000000" w:rsidRDefault="009D64FD">
            <w:r>
              <w:t>46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11AB80" w14:textId="77777777" w:rsidR="00000000" w:rsidRDefault="009D64FD">
            <w:pPr>
              <w:spacing w:before="0" w:after="0"/>
            </w:pPr>
          </w:p>
        </w:tc>
      </w:tr>
      <w:tr w:rsidR="00000000" w14:paraId="14CAE2D2" w14:textId="77777777">
        <w:tc>
          <w:tcPr>
            <w:tcW w:w="2808" w:type="dxa"/>
            <w:tcBorders>
              <w:top w:val="single" w:sz="4" w:space="0" w:color="auto"/>
              <w:left w:val="single" w:sz="4" w:space="0" w:color="auto"/>
              <w:bottom w:val="single" w:sz="4" w:space="0" w:color="auto"/>
              <w:right w:val="single" w:sz="4" w:space="0" w:color="auto"/>
            </w:tcBorders>
            <w:hideMark/>
          </w:tcPr>
          <w:p w14:paraId="3C78EF68" w14:textId="77777777" w:rsidR="00000000"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068538F5" w14:textId="77777777" w:rsidR="00000000" w:rsidRDefault="009D64FD">
            <w:r>
              <w:t>47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E6D01E" w14:textId="77777777" w:rsidR="00000000" w:rsidRDefault="009D64FD">
            <w:pPr>
              <w:spacing w:before="0" w:after="0"/>
            </w:pPr>
          </w:p>
        </w:tc>
      </w:tr>
      <w:tr w:rsidR="00000000" w14:paraId="601DE5D9" w14:textId="77777777">
        <w:tc>
          <w:tcPr>
            <w:tcW w:w="2808" w:type="dxa"/>
            <w:tcBorders>
              <w:top w:val="single" w:sz="4" w:space="0" w:color="auto"/>
              <w:left w:val="single" w:sz="4" w:space="0" w:color="auto"/>
              <w:bottom w:val="single" w:sz="4" w:space="0" w:color="auto"/>
              <w:right w:val="single" w:sz="4" w:space="0" w:color="auto"/>
            </w:tcBorders>
            <w:hideMark/>
          </w:tcPr>
          <w:p w14:paraId="466C568C" w14:textId="77777777" w:rsidR="00000000" w:rsidRDefault="009D64FD">
            <w:r>
              <w:t xml:space="preserve">0 to 9 </w:t>
            </w:r>
          </w:p>
        </w:tc>
        <w:tc>
          <w:tcPr>
            <w:tcW w:w="2610" w:type="dxa"/>
            <w:tcBorders>
              <w:top w:val="single" w:sz="4" w:space="0" w:color="auto"/>
              <w:left w:val="single" w:sz="4" w:space="0" w:color="auto"/>
              <w:bottom w:val="single" w:sz="4" w:space="0" w:color="auto"/>
              <w:right w:val="single" w:sz="4" w:space="0" w:color="auto"/>
            </w:tcBorders>
            <w:hideMark/>
          </w:tcPr>
          <w:p w14:paraId="454124E8" w14:textId="77777777" w:rsidR="00000000" w:rsidRDefault="009D64FD">
            <w:r>
              <w:t>48 through 57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31AF45" w14:textId="77777777" w:rsidR="00000000" w:rsidRDefault="009D64FD">
            <w:pPr>
              <w:spacing w:before="0" w:after="0"/>
            </w:pPr>
          </w:p>
        </w:tc>
      </w:tr>
      <w:tr w:rsidR="00000000" w14:paraId="7E1670FF" w14:textId="77777777">
        <w:tc>
          <w:tcPr>
            <w:tcW w:w="2808" w:type="dxa"/>
            <w:tcBorders>
              <w:top w:val="single" w:sz="4" w:space="0" w:color="auto"/>
              <w:left w:val="single" w:sz="4" w:space="0" w:color="auto"/>
              <w:bottom w:val="single" w:sz="4" w:space="0" w:color="auto"/>
              <w:right w:val="single" w:sz="4" w:space="0" w:color="auto"/>
            </w:tcBorders>
            <w:hideMark/>
          </w:tcPr>
          <w:p w14:paraId="7607925E" w14:textId="77777777" w:rsidR="00000000"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1B870681" w14:textId="77777777" w:rsidR="00000000" w:rsidRDefault="009D64FD">
            <w:r>
              <w:t>58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113B23" w14:textId="77777777" w:rsidR="00000000" w:rsidRDefault="009D64FD">
            <w:pPr>
              <w:spacing w:before="0" w:after="0"/>
            </w:pPr>
          </w:p>
        </w:tc>
      </w:tr>
      <w:tr w:rsidR="00000000" w14:paraId="4D2C4B73" w14:textId="77777777">
        <w:tc>
          <w:tcPr>
            <w:tcW w:w="2808" w:type="dxa"/>
            <w:tcBorders>
              <w:top w:val="single" w:sz="4" w:space="0" w:color="auto"/>
              <w:left w:val="single" w:sz="4" w:space="0" w:color="auto"/>
              <w:bottom w:val="single" w:sz="4" w:space="0" w:color="auto"/>
              <w:right w:val="single" w:sz="4" w:space="0" w:color="auto"/>
            </w:tcBorders>
            <w:hideMark/>
          </w:tcPr>
          <w:p w14:paraId="3DF9EB2F" w14:textId="77777777" w:rsidR="00000000"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37C0505A" w14:textId="77777777" w:rsidR="00000000" w:rsidRDefault="009D64FD">
            <w:r>
              <w:t>59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D76436" w14:textId="77777777" w:rsidR="00000000" w:rsidRDefault="009D64FD">
            <w:pPr>
              <w:spacing w:before="0" w:after="0"/>
            </w:pPr>
          </w:p>
        </w:tc>
      </w:tr>
      <w:tr w:rsidR="00000000" w14:paraId="64CE63BC" w14:textId="77777777">
        <w:tc>
          <w:tcPr>
            <w:tcW w:w="2808" w:type="dxa"/>
            <w:tcBorders>
              <w:top w:val="single" w:sz="4" w:space="0" w:color="auto"/>
              <w:left w:val="single" w:sz="4" w:space="0" w:color="auto"/>
              <w:bottom w:val="single" w:sz="4" w:space="0" w:color="auto"/>
              <w:right w:val="single" w:sz="4" w:space="0" w:color="auto"/>
            </w:tcBorders>
            <w:hideMark/>
          </w:tcPr>
          <w:p w14:paraId="375760D5" w14:textId="77777777" w:rsidR="00000000" w:rsidRDefault="009D64FD">
            <w:r>
              <w:t xml:space="preserve">&lt; </w:t>
            </w:r>
          </w:p>
        </w:tc>
        <w:tc>
          <w:tcPr>
            <w:tcW w:w="2610" w:type="dxa"/>
            <w:tcBorders>
              <w:top w:val="single" w:sz="4" w:space="0" w:color="auto"/>
              <w:left w:val="single" w:sz="4" w:space="0" w:color="auto"/>
              <w:bottom w:val="single" w:sz="4" w:space="0" w:color="auto"/>
              <w:right w:val="single" w:sz="4" w:space="0" w:color="auto"/>
            </w:tcBorders>
            <w:hideMark/>
          </w:tcPr>
          <w:p w14:paraId="2E2A8DFE" w14:textId="77777777" w:rsidR="00000000" w:rsidRDefault="009D64FD">
            <w:r>
              <w:t>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960F1C" w14:textId="77777777" w:rsidR="00000000" w:rsidRDefault="009D64FD">
            <w:pPr>
              <w:spacing w:before="0" w:after="0"/>
            </w:pPr>
          </w:p>
        </w:tc>
      </w:tr>
      <w:tr w:rsidR="00000000" w14:paraId="3F31FAD5" w14:textId="77777777">
        <w:tc>
          <w:tcPr>
            <w:tcW w:w="2808" w:type="dxa"/>
            <w:tcBorders>
              <w:top w:val="single" w:sz="4" w:space="0" w:color="auto"/>
              <w:left w:val="single" w:sz="4" w:space="0" w:color="auto"/>
              <w:bottom w:val="single" w:sz="4" w:space="0" w:color="auto"/>
              <w:right w:val="single" w:sz="4" w:space="0" w:color="auto"/>
            </w:tcBorders>
            <w:hideMark/>
          </w:tcPr>
          <w:p w14:paraId="5CD516D6" w14:textId="77777777" w:rsidR="00000000"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75D9ED06" w14:textId="77777777" w:rsidR="00000000" w:rsidRDefault="009D64FD">
            <w:r>
              <w:t>61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6704DA" w14:textId="77777777" w:rsidR="00000000" w:rsidRDefault="009D64FD">
            <w:pPr>
              <w:spacing w:before="0" w:after="0"/>
            </w:pPr>
          </w:p>
        </w:tc>
      </w:tr>
      <w:tr w:rsidR="00000000" w14:paraId="700A4EC5" w14:textId="77777777">
        <w:tc>
          <w:tcPr>
            <w:tcW w:w="2808" w:type="dxa"/>
            <w:tcBorders>
              <w:top w:val="single" w:sz="4" w:space="0" w:color="auto"/>
              <w:left w:val="single" w:sz="4" w:space="0" w:color="auto"/>
              <w:bottom w:val="single" w:sz="4" w:space="0" w:color="auto"/>
              <w:right w:val="single" w:sz="4" w:space="0" w:color="auto"/>
            </w:tcBorders>
            <w:hideMark/>
          </w:tcPr>
          <w:p w14:paraId="7B709CD6" w14:textId="77777777" w:rsidR="00000000" w:rsidRDefault="009D64FD">
            <w:r>
              <w:t xml:space="preserve">&gt; </w:t>
            </w:r>
          </w:p>
        </w:tc>
        <w:tc>
          <w:tcPr>
            <w:tcW w:w="2610" w:type="dxa"/>
            <w:tcBorders>
              <w:top w:val="single" w:sz="4" w:space="0" w:color="auto"/>
              <w:left w:val="single" w:sz="4" w:space="0" w:color="auto"/>
              <w:bottom w:val="single" w:sz="4" w:space="0" w:color="auto"/>
              <w:right w:val="single" w:sz="4" w:space="0" w:color="auto"/>
            </w:tcBorders>
            <w:hideMark/>
          </w:tcPr>
          <w:p w14:paraId="2A3DA751" w14:textId="77777777" w:rsidR="00000000" w:rsidRDefault="009D64FD">
            <w:r>
              <w:t>62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48A5B8" w14:textId="77777777" w:rsidR="00000000" w:rsidRDefault="009D64FD">
            <w:pPr>
              <w:spacing w:before="0" w:after="0"/>
            </w:pPr>
          </w:p>
        </w:tc>
      </w:tr>
      <w:tr w:rsidR="00000000" w14:paraId="011B3309" w14:textId="77777777">
        <w:tc>
          <w:tcPr>
            <w:tcW w:w="2808" w:type="dxa"/>
            <w:tcBorders>
              <w:top w:val="single" w:sz="4" w:space="0" w:color="auto"/>
              <w:left w:val="single" w:sz="4" w:space="0" w:color="auto"/>
              <w:bottom w:val="single" w:sz="4" w:space="0" w:color="auto"/>
              <w:right w:val="single" w:sz="4" w:space="0" w:color="auto"/>
            </w:tcBorders>
            <w:hideMark/>
          </w:tcPr>
          <w:p w14:paraId="567CCDFB" w14:textId="77777777" w:rsidR="00000000"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0CF6FE1D" w14:textId="77777777" w:rsidR="00000000" w:rsidRDefault="009D64FD">
            <w:r>
              <w:t>63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7F4F89" w14:textId="77777777" w:rsidR="00000000" w:rsidRDefault="009D64FD">
            <w:pPr>
              <w:spacing w:before="0" w:after="0"/>
            </w:pPr>
          </w:p>
        </w:tc>
      </w:tr>
    </w:tbl>
    <w:p w14:paraId="0B8181EA" w14:textId="77777777" w:rsidR="00000000" w:rsidRDefault="009D64FD">
      <w:pPr>
        <w:pStyle w:val="Caption"/>
      </w:pPr>
      <w:r>
        <w:t xml:space="preserve">Table </w:t>
      </w:r>
      <w:r>
        <w:fldChar w:fldCharType="begin"/>
      </w:r>
      <w:r>
        <w:instrText xml:space="preserve"> SEQ Table \* ARABIC </w:instrText>
      </w:r>
      <w:r>
        <w:fldChar w:fldCharType="separate"/>
      </w:r>
      <w:r>
        <w:rPr>
          <w:noProof/>
        </w:rPr>
        <w:t>78</w:t>
      </w:r>
      <w:r>
        <w:rPr>
          <w:noProof/>
        </w:rPr>
        <w:fldChar w:fldCharType="end"/>
      </w:r>
      <w:r>
        <w:t>: Translation Table for DFDL Standard Encoding X-DFDL-US-ASCII-6-BIT-PACKED</w:t>
      </w:r>
    </w:p>
    <w:p w14:paraId="0261B6D8" w14:textId="77777777" w:rsidR="00000000" w:rsidRDefault="009D64FD">
      <w:pPr>
        <w:pStyle w:val="Heading3"/>
        <w:rPr>
          <w:rFonts w:eastAsia="Times New Roman"/>
        </w:rPr>
      </w:pPr>
      <w:bookmarkStart w:id="12992" w:name="_Toc25589935"/>
      <w:bookmarkStart w:id="12993" w:name="_Toc393814660"/>
      <w:r>
        <w:rPr>
          <w:rFonts w:eastAsia="Times New Roman"/>
        </w:rPr>
        <w:t>Width</w:t>
      </w:r>
      <w:bookmarkEnd w:id="12992"/>
      <w:bookmarkEnd w:id="12993"/>
    </w:p>
    <w:p w14:paraId="79B02A5C" w14:textId="77777777" w:rsidR="00000000" w:rsidRDefault="009D64FD">
      <w:r>
        <w:t xml:space="preserve">Fixed width. Each code unit is 6-bits wide. A subsequent </w:t>
      </w:r>
      <w:r>
        <w:t xml:space="preserve">character or the next data field may begin in the very next bit after a 6-bit character code of this encoding. </w:t>
      </w:r>
    </w:p>
    <w:p w14:paraId="76560238" w14:textId="77777777" w:rsidR="00000000" w:rsidRDefault="009D64FD">
      <w:r>
        <w:t xml:space="preserve">Hence, 4 characters will fit into 3 bytes of data as no bits are wasted. </w:t>
      </w:r>
    </w:p>
    <w:p w14:paraId="5CA02224" w14:textId="77777777" w:rsidR="00000000" w:rsidRDefault="009D64FD">
      <w:pPr>
        <w:pStyle w:val="Heading3"/>
        <w:rPr>
          <w:rFonts w:eastAsia="Times New Roman"/>
        </w:rPr>
      </w:pPr>
      <w:bookmarkStart w:id="12994" w:name="_Toc25589936"/>
      <w:bookmarkStart w:id="12995" w:name="_Toc393814661"/>
      <w:r>
        <w:rPr>
          <w:rFonts w:eastAsia="Times New Roman"/>
        </w:rPr>
        <w:t>Alignment</w:t>
      </w:r>
      <w:bookmarkEnd w:id="12994"/>
      <w:bookmarkEnd w:id="12995"/>
    </w:p>
    <w:p w14:paraId="064AAC67" w14:textId="77777777" w:rsidR="00000000" w:rsidRDefault="009D64FD">
      <w:r>
        <w:t xml:space="preserve">1 bit. That is, a code unit may begin on any bit boundary. </w:t>
      </w:r>
    </w:p>
    <w:p w14:paraId="79C49F6A" w14:textId="77777777" w:rsidR="00000000" w:rsidRDefault="009D64FD">
      <w:pPr>
        <w:pStyle w:val="Heading3"/>
        <w:rPr>
          <w:rFonts w:eastAsia="Times New Roman"/>
        </w:rPr>
      </w:pPr>
      <w:bookmarkStart w:id="12996" w:name="_Toc25589937"/>
      <w:bookmarkStart w:id="12997" w:name="_Toc393814663"/>
      <w:r>
        <w:rPr>
          <w:rFonts w:eastAsia="Times New Roman"/>
        </w:rPr>
        <w:t>ByteOrder</w:t>
      </w:r>
      <w:bookmarkEnd w:id="12996"/>
      <w:bookmarkEnd w:id="12997"/>
    </w:p>
    <w:p w14:paraId="0724A7F6" w14:textId="77777777" w:rsidR="00000000" w:rsidRDefault="009D64FD">
      <w:r>
        <w:t xml:space="preserve">Not applicable. Code units are always less than 1 byte in size. </w:t>
      </w:r>
    </w:p>
    <w:p w14:paraId="244C44FC" w14:textId="77777777" w:rsidR="00000000" w:rsidRDefault="009D64FD">
      <w:pPr>
        <w:pStyle w:val="Heading3"/>
        <w:rPr>
          <w:rFonts w:eastAsia="Times New Roman"/>
        </w:rPr>
      </w:pPr>
      <w:bookmarkStart w:id="12998" w:name="_Toc25589938"/>
      <w:bookmarkStart w:id="12999" w:name="_Toc393814664"/>
      <w:r>
        <w:rPr>
          <w:rFonts w:eastAsia="Times New Roman"/>
        </w:rPr>
        <w:t>Example 1</w:t>
      </w:r>
      <w:bookmarkEnd w:id="12998"/>
      <w:bookmarkEnd w:id="12999"/>
    </w:p>
    <w:p w14:paraId="1CFF4F5E" w14:textId="77777777" w:rsidR="00000000" w:rsidRDefault="009D64FD">
      <w:r>
        <w:t>The table below shows how the 8 character string '1234' is encoded into 3 bytes. The bit order is least-significant-bit first:</w:t>
      </w:r>
    </w:p>
    <w:tbl>
      <w:tblPr>
        <w:tblStyle w:val="Table"/>
        <w:tblW w:w="0" w:type="auto"/>
        <w:tblInd w:w="0" w:type="dxa"/>
        <w:tblLook w:val="04A0" w:firstRow="1" w:lastRow="0" w:firstColumn="1" w:lastColumn="0" w:noHBand="0" w:noVBand="1"/>
      </w:tblPr>
      <w:tblGrid>
        <w:gridCol w:w="1794"/>
        <w:gridCol w:w="1573"/>
        <w:gridCol w:w="1834"/>
        <w:gridCol w:w="1683"/>
        <w:gridCol w:w="1746"/>
      </w:tblGrid>
      <w:tr w:rsidR="00000000" w14:paraId="26DB0A7A" w14:textId="77777777">
        <w:trPr>
          <w:cnfStyle w:val="100000000000" w:firstRow="1" w:lastRow="0" w:firstColumn="0" w:lastColumn="0" w:oddVBand="0" w:evenVBand="0" w:oddHBand="0" w:evenHBand="0" w:firstRowFirstColumn="0" w:firstRowLastColumn="0" w:lastRowFirstColumn="0" w:lastRowLastColumn="0"/>
        </w:trPr>
        <w:tc>
          <w:tcPr>
            <w:tcW w:w="1836" w:type="dxa"/>
            <w:hideMark/>
          </w:tcPr>
          <w:p w14:paraId="09947822" w14:textId="77777777" w:rsidR="00000000" w:rsidRDefault="009D64FD">
            <w:r>
              <w:t>Logical character</w:t>
            </w:r>
          </w:p>
        </w:tc>
        <w:tc>
          <w:tcPr>
            <w:tcW w:w="1612" w:type="dxa"/>
            <w:hideMark/>
          </w:tcPr>
          <w:p w14:paraId="1FD15F8F" w14:textId="77777777" w:rsidR="00000000" w:rsidRDefault="009D64FD">
            <w:r>
              <w:t>6-bit code unit</w:t>
            </w:r>
          </w:p>
        </w:tc>
        <w:tc>
          <w:tcPr>
            <w:tcW w:w="1872" w:type="dxa"/>
            <w:hideMark/>
          </w:tcPr>
          <w:p w14:paraId="3E4BB50F" w14:textId="77777777" w:rsidR="00000000" w:rsidRDefault="009D64FD">
            <w:r>
              <w:t>Bit placement</w:t>
            </w:r>
          </w:p>
          <w:p w14:paraId="796DDE8E" w14:textId="77777777" w:rsidR="00000000" w:rsidRDefault="009D64FD">
            <w:r>
              <w:t>2</w:t>
            </w:r>
            <w:r>
              <w:rPr>
                <w:vertAlign w:val="superscript"/>
              </w:rPr>
              <w:t>7</w:t>
            </w:r>
            <w:r>
              <w:t xml:space="preserve">            2</w:t>
            </w:r>
            <w:r>
              <w:rPr>
                <w:vertAlign w:val="superscript"/>
              </w:rPr>
              <w:t>0</w:t>
            </w:r>
          </w:p>
        </w:tc>
        <w:tc>
          <w:tcPr>
            <w:tcW w:w="1741" w:type="dxa"/>
            <w:hideMark/>
          </w:tcPr>
          <w:p w14:paraId="06FFF330" w14:textId="77777777" w:rsidR="00000000" w:rsidRDefault="009D64FD">
            <w:r>
              <w:t>Byte value</w:t>
            </w:r>
          </w:p>
        </w:tc>
        <w:tc>
          <w:tcPr>
            <w:tcW w:w="1795" w:type="dxa"/>
            <w:hideMark/>
          </w:tcPr>
          <w:p w14:paraId="242126D2" w14:textId="77777777" w:rsidR="00000000" w:rsidRDefault="009D64FD">
            <w:r>
              <w:t>Byte number</w:t>
            </w:r>
          </w:p>
        </w:tc>
      </w:tr>
      <w:tr w:rsidR="00000000" w14:paraId="0C0C0ED5" w14:textId="77777777">
        <w:trPr>
          <w:trHeight w:val="395"/>
        </w:trPr>
        <w:tc>
          <w:tcPr>
            <w:tcW w:w="1836" w:type="dxa"/>
            <w:tcBorders>
              <w:top w:val="single" w:sz="4" w:space="0" w:color="auto"/>
              <w:left w:val="single" w:sz="4" w:space="0" w:color="auto"/>
              <w:bottom w:val="single" w:sz="4" w:space="0" w:color="auto"/>
              <w:right w:val="single" w:sz="4" w:space="0" w:color="auto"/>
            </w:tcBorders>
            <w:hideMark/>
          </w:tcPr>
          <w:p w14:paraId="3C2DA909" w14:textId="77777777" w:rsidR="00000000" w:rsidRDefault="009D64FD">
            <w:r>
              <w:t>1</w:t>
            </w:r>
          </w:p>
        </w:tc>
        <w:tc>
          <w:tcPr>
            <w:tcW w:w="1612" w:type="dxa"/>
            <w:tcBorders>
              <w:top w:val="single" w:sz="4" w:space="0" w:color="auto"/>
              <w:left w:val="single" w:sz="4" w:space="0" w:color="auto"/>
              <w:bottom w:val="single" w:sz="4" w:space="0" w:color="auto"/>
              <w:right w:val="single" w:sz="4" w:space="0" w:color="auto"/>
            </w:tcBorders>
            <w:hideMark/>
          </w:tcPr>
          <w:p w14:paraId="3EBA9962" w14:textId="77777777" w:rsidR="00000000" w:rsidRDefault="009D64FD">
            <w:pPr>
              <w:rPr>
                <w:rFonts w:ascii="Courier New" w:hAnsi="Courier New" w:cs="Courier New"/>
              </w:rPr>
            </w:pPr>
            <w:r>
              <w:rPr>
                <w:rFonts w:ascii="Courier New" w:hAnsi="Courier New" w:cs="Courier New"/>
              </w:rPr>
              <w:t>110001</w:t>
            </w:r>
          </w:p>
        </w:tc>
        <w:tc>
          <w:tcPr>
            <w:tcW w:w="1872" w:type="dxa"/>
            <w:tcBorders>
              <w:top w:val="single" w:sz="4" w:space="0" w:color="auto"/>
              <w:left w:val="single" w:sz="4" w:space="0" w:color="auto"/>
              <w:bottom w:val="single" w:sz="4" w:space="0" w:color="auto"/>
              <w:right w:val="single" w:sz="4" w:space="0" w:color="auto"/>
            </w:tcBorders>
            <w:hideMark/>
          </w:tcPr>
          <w:p w14:paraId="179B19A6" w14:textId="77777777" w:rsidR="00000000" w:rsidRDefault="009D64FD">
            <w:pPr>
              <w:rPr>
                <w:rFonts w:ascii="Courier New" w:hAnsi="Courier New" w:cs="Courier New"/>
              </w:rPr>
            </w:pPr>
            <w:r>
              <w:rPr>
                <w:rFonts w:ascii="Courier New" w:hAnsi="Courier New" w:cs="Courier New"/>
              </w:rPr>
              <w:t>XX</w:t>
            </w:r>
            <w:r>
              <w:rPr>
                <w:rFonts w:ascii="Courier New" w:hAnsi="Courier New" w:cs="Courier New"/>
                <w:b/>
              </w:rPr>
              <w:t>110001</w:t>
            </w:r>
          </w:p>
        </w:tc>
        <w:tc>
          <w:tcPr>
            <w:tcW w:w="1741" w:type="dxa"/>
            <w:tcBorders>
              <w:top w:val="single" w:sz="4" w:space="0" w:color="auto"/>
              <w:left w:val="single" w:sz="4" w:space="0" w:color="auto"/>
              <w:bottom w:val="single" w:sz="4" w:space="0" w:color="auto"/>
              <w:right w:val="single" w:sz="4" w:space="0" w:color="auto"/>
            </w:tcBorders>
          </w:tcPr>
          <w:p w14:paraId="3433AF00" w14:textId="77777777" w:rsidR="00000000" w:rsidRDefault="009D64FD"/>
        </w:tc>
        <w:tc>
          <w:tcPr>
            <w:tcW w:w="1795" w:type="dxa"/>
            <w:tcBorders>
              <w:top w:val="single" w:sz="4" w:space="0" w:color="auto"/>
              <w:left w:val="single" w:sz="4" w:space="0" w:color="auto"/>
              <w:bottom w:val="single" w:sz="4" w:space="0" w:color="auto"/>
              <w:right w:val="single" w:sz="4" w:space="0" w:color="auto"/>
            </w:tcBorders>
          </w:tcPr>
          <w:p w14:paraId="3DCD6798" w14:textId="77777777" w:rsidR="00000000" w:rsidRDefault="009D64FD"/>
        </w:tc>
      </w:tr>
      <w:tr w:rsidR="00000000" w14:paraId="5669C9CA" w14:textId="77777777">
        <w:tc>
          <w:tcPr>
            <w:tcW w:w="1836" w:type="dxa"/>
            <w:tcBorders>
              <w:top w:val="single" w:sz="4" w:space="0" w:color="auto"/>
              <w:left w:val="single" w:sz="4" w:space="0" w:color="auto"/>
              <w:bottom w:val="single" w:sz="4" w:space="0" w:color="auto"/>
              <w:right w:val="single" w:sz="4" w:space="0" w:color="auto"/>
            </w:tcBorders>
            <w:hideMark/>
          </w:tcPr>
          <w:p w14:paraId="45A1C856" w14:textId="77777777" w:rsidR="00000000" w:rsidRDefault="009D64FD">
            <w:r>
              <w:t>2</w:t>
            </w:r>
          </w:p>
        </w:tc>
        <w:tc>
          <w:tcPr>
            <w:tcW w:w="1612" w:type="dxa"/>
            <w:tcBorders>
              <w:top w:val="single" w:sz="4" w:space="0" w:color="auto"/>
              <w:left w:val="single" w:sz="4" w:space="0" w:color="auto"/>
              <w:bottom w:val="single" w:sz="4" w:space="0" w:color="auto"/>
              <w:right w:val="single" w:sz="4" w:space="0" w:color="auto"/>
            </w:tcBorders>
            <w:hideMark/>
          </w:tcPr>
          <w:p w14:paraId="6A8F659A" w14:textId="77777777" w:rsidR="00000000" w:rsidRDefault="009D64FD">
            <w:pPr>
              <w:rPr>
                <w:rFonts w:ascii="Courier New" w:hAnsi="Courier New" w:cs="Courier New"/>
              </w:rPr>
            </w:pPr>
            <w:r>
              <w:rPr>
                <w:rFonts w:ascii="Courier New" w:hAnsi="Courier New" w:cs="Courier New"/>
              </w:rPr>
              <w:t>110010</w:t>
            </w:r>
          </w:p>
        </w:tc>
        <w:tc>
          <w:tcPr>
            <w:tcW w:w="1872" w:type="dxa"/>
            <w:tcBorders>
              <w:top w:val="single" w:sz="4" w:space="0" w:color="auto"/>
              <w:left w:val="single" w:sz="4" w:space="0" w:color="auto"/>
              <w:bottom w:val="single" w:sz="4" w:space="0" w:color="auto"/>
              <w:right w:val="single" w:sz="4" w:space="0" w:color="auto"/>
            </w:tcBorders>
            <w:hideMark/>
          </w:tcPr>
          <w:p w14:paraId="1A39C766" w14:textId="77777777" w:rsidR="00000000" w:rsidRDefault="009D64FD">
            <w:pPr>
              <w:rPr>
                <w:rFonts w:ascii="Courier New" w:hAnsi="Courier New" w:cs="Courier New"/>
              </w:rPr>
            </w:pPr>
            <w:r>
              <w:rPr>
                <w:rFonts w:ascii="Courier New" w:hAnsi="Courier New" w:cs="Courier New"/>
                <w:b/>
              </w:rPr>
              <w:t>10</w:t>
            </w:r>
            <w:r>
              <w:rPr>
                <w:rFonts w:ascii="Courier New" w:hAnsi="Courier New" w:cs="Courier New"/>
              </w:rPr>
              <w:t>XXXXXX</w:t>
            </w:r>
          </w:p>
          <w:p w14:paraId="35A35099" w14:textId="77777777" w:rsidR="00000000" w:rsidRDefault="009D64FD">
            <w:pPr>
              <w:rPr>
                <w:rFonts w:ascii="Courier New" w:hAnsi="Courier New" w:cs="Courier New"/>
              </w:rPr>
            </w:pPr>
            <w:r>
              <w:rPr>
                <w:rFonts w:ascii="Courier New" w:hAnsi="Courier New" w:cs="Courier New"/>
              </w:rPr>
              <w:t>XXXX</w:t>
            </w:r>
            <w:r>
              <w:rPr>
                <w:rFonts w:ascii="Courier New" w:hAnsi="Courier New" w:cs="Courier New"/>
                <w:b/>
              </w:rPr>
              <w:t>1100</w:t>
            </w:r>
          </w:p>
        </w:tc>
        <w:tc>
          <w:tcPr>
            <w:tcW w:w="1741" w:type="dxa"/>
            <w:tcBorders>
              <w:top w:val="single" w:sz="4" w:space="0" w:color="auto"/>
              <w:left w:val="single" w:sz="4" w:space="0" w:color="auto"/>
              <w:bottom w:val="single" w:sz="4" w:space="0" w:color="auto"/>
              <w:right w:val="single" w:sz="4" w:space="0" w:color="auto"/>
            </w:tcBorders>
            <w:hideMark/>
          </w:tcPr>
          <w:p w14:paraId="5557CE6E" w14:textId="77777777" w:rsidR="00000000" w:rsidRDefault="009D64FD">
            <w:r>
              <w:t>0xB1</w:t>
            </w:r>
          </w:p>
        </w:tc>
        <w:tc>
          <w:tcPr>
            <w:tcW w:w="1795" w:type="dxa"/>
            <w:tcBorders>
              <w:top w:val="single" w:sz="4" w:space="0" w:color="auto"/>
              <w:left w:val="single" w:sz="4" w:space="0" w:color="auto"/>
              <w:bottom w:val="single" w:sz="4" w:space="0" w:color="auto"/>
              <w:right w:val="single" w:sz="4" w:space="0" w:color="auto"/>
            </w:tcBorders>
            <w:hideMark/>
          </w:tcPr>
          <w:p w14:paraId="24972B6D" w14:textId="77777777" w:rsidR="00000000" w:rsidRDefault="009D64FD">
            <w:r>
              <w:t>1</w:t>
            </w:r>
          </w:p>
        </w:tc>
      </w:tr>
      <w:tr w:rsidR="00000000" w14:paraId="1186CB5D" w14:textId="77777777">
        <w:tc>
          <w:tcPr>
            <w:tcW w:w="1836" w:type="dxa"/>
            <w:tcBorders>
              <w:top w:val="single" w:sz="4" w:space="0" w:color="auto"/>
              <w:left w:val="single" w:sz="4" w:space="0" w:color="auto"/>
              <w:bottom w:val="single" w:sz="4" w:space="0" w:color="auto"/>
              <w:right w:val="single" w:sz="4" w:space="0" w:color="auto"/>
            </w:tcBorders>
            <w:hideMark/>
          </w:tcPr>
          <w:p w14:paraId="336F3861" w14:textId="77777777" w:rsidR="00000000" w:rsidRDefault="009D64FD">
            <w:r>
              <w:t>3</w:t>
            </w:r>
          </w:p>
        </w:tc>
        <w:tc>
          <w:tcPr>
            <w:tcW w:w="1612" w:type="dxa"/>
            <w:tcBorders>
              <w:top w:val="single" w:sz="4" w:space="0" w:color="auto"/>
              <w:left w:val="single" w:sz="4" w:space="0" w:color="auto"/>
              <w:bottom w:val="single" w:sz="4" w:space="0" w:color="auto"/>
              <w:right w:val="single" w:sz="4" w:space="0" w:color="auto"/>
            </w:tcBorders>
            <w:hideMark/>
          </w:tcPr>
          <w:p w14:paraId="4CD2AD97" w14:textId="77777777" w:rsidR="00000000" w:rsidRDefault="009D64FD">
            <w:pPr>
              <w:rPr>
                <w:rFonts w:ascii="Courier New" w:hAnsi="Courier New" w:cs="Courier New"/>
              </w:rPr>
            </w:pPr>
            <w:r>
              <w:rPr>
                <w:rFonts w:ascii="Courier New" w:hAnsi="Courier New" w:cs="Courier New"/>
              </w:rPr>
              <w:t>110011</w:t>
            </w:r>
          </w:p>
        </w:tc>
        <w:tc>
          <w:tcPr>
            <w:tcW w:w="1872" w:type="dxa"/>
            <w:tcBorders>
              <w:top w:val="single" w:sz="4" w:space="0" w:color="auto"/>
              <w:left w:val="single" w:sz="4" w:space="0" w:color="auto"/>
              <w:bottom w:val="single" w:sz="4" w:space="0" w:color="auto"/>
              <w:right w:val="single" w:sz="4" w:space="0" w:color="auto"/>
            </w:tcBorders>
            <w:hideMark/>
          </w:tcPr>
          <w:p w14:paraId="495A5737" w14:textId="77777777" w:rsidR="00000000" w:rsidRDefault="009D64FD">
            <w:pPr>
              <w:rPr>
                <w:rFonts w:ascii="Courier New" w:hAnsi="Courier New" w:cs="Courier New"/>
              </w:rPr>
            </w:pPr>
            <w:r>
              <w:rPr>
                <w:rFonts w:ascii="Courier New" w:hAnsi="Courier New" w:cs="Courier New"/>
                <w:b/>
              </w:rPr>
              <w:t>0011</w:t>
            </w:r>
            <w:r>
              <w:rPr>
                <w:rFonts w:ascii="Courier New" w:hAnsi="Courier New" w:cs="Courier New"/>
              </w:rPr>
              <w:t>XXXX</w:t>
            </w:r>
          </w:p>
          <w:p w14:paraId="29D0BF42" w14:textId="77777777" w:rsidR="00000000" w:rsidRDefault="009D64FD">
            <w:pPr>
              <w:rPr>
                <w:rFonts w:ascii="Courier New" w:hAnsi="Courier New" w:cs="Courier New"/>
              </w:rPr>
            </w:pPr>
            <w:r>
              <w:rPr>
                <w:rFonts w:ascii="Courier New" w:hAnsi="Courier New" w:cs="Courier New"/>
              </w:rPr>
              <w:t>XXXXXX</w:t>
            </w:r>
            <w:r>
              <w:rPr>
                <w:rFonts w:ascii="Courier New" w:hAnsi="Courier New" w:cs="Courier New"/>
                <w:b/>
              </w:rPr>
              <w:t>11</w:t>
            </w:r>
          </w:p>
        </w:tc>
        <w:tc>
          <w:tcPr>
            <w:tcW w:w="1741" w:type="dxa"/>
            <w:tcBorders>
              <w:top w:val="single" w:sz="4" w:space="0" w:color="auto"/>
              <w:left w:val="single" w:sz="4" w:space="0" w:color="auto"/>
              <w:bottom w:val="single" w:sz="4" w:space="0" w:color="auto"/>
              <w:right w:val="single" w:sz="4" w:space="0" w:color="auto"/>
            </w:tcBorders>
            <w:hideMark/>
          </w:tcPr>
          <w:p w14:paraId="48461E7E" w14:textId="77777777" w:rsidR="00000000" w:rsidRDefault="009D64FD">
            <w:r>
              <w:t>0x3C</w:t>
            </w:r>
          </w:p>
        </w:tc>
        <w:tc>
          <w:tcPr>
            <w:tcW w:w="1795" w:type="dxa"/>
            <w:tcBorders>
              <w:top w:val="single" w:sz="4" w:space="0" w:color="auto"/>
              <w:left w:val="single" w:sz="4" w:space="0" w:color="auto"/>
              <w:bottom w:val="single" w:sz="4" w:space="0" w:color="auto"/>
              <w:right w:val="single" w:sz="4" w:space="0" w:color="auto"/>
            </w:tcBorders>
            <w:hideMark/>
          </w:tcPr>
          <w:p w14:paraId="450CA79B" w14:textId="77777777" w:rsidR="00000000" w:rsidRDefault="009D64FD">
            <w:r>
              <w:t>2</w:t>
            </w:r>
          </w:p>
        </w:tc>
      </w:tr>
      <w:tr w:rsidR="00000000" w14:paraId="52F5AFFD" w14:textId="77777777">
        <w:tc>
          <w:tcPr>
            <w:tcW w:w="1836" w:type="dxa"/>
            <w:tcBorders>
              <w:top w:val="single" w:sz="4" w:space="0" w:color="auto"/>
              <w:left w:val="single" w:sz="4" w:space="0" w:color="auto"/>
              <w:bottom w:val="single" w:sz="4" w:space="0" w:color="auto"/>
              <w:right w:val="single" w:sz="4" w:space="0" w:color="auto"/>
            </w:tcBorders>
            <w:hideMark/>
          </w:tcPr>
          <w:p w14:paraId="7B347165" w14:textId="77777777" w:rsidR="00000000" w:rsidRDefault="009D64FD">
            <w:r>
              <w:t>4</w:t>
            </w:r>
          </w:p>
        </w:tc>
        <w:tc>
          <w:tcPr>
            <w:tcW w:w="1612" w:type="dxa"/>
            <w:tcBorders>
              <w:top w:val="single" w:sz="4" w:space="0" w:color="auto"/>
              <w:left w:val="single" w:sz="4" w:space="0" w:color="auto"/>
              <w:bottom w:val="single" w:sz="4" w:space="0" w:color="auto"/>
              <w:right w:val="single" w:sz="4" w:space="0" w:color="auto"/>
            </w:tcBorders>
            <w:hideMark/>
          </w:tcPr>
          <w:p w14:paraId="25EF1BE4" w14:textId="77777777" w:rsidR="00000000" w:rsidRDefault="009D64FD">
            <w:pPr>
              <w:rPr>
                <w:rFonts w:ascii="Courier New" w:hAnsi="Courier New" w:cs="Courier New"/>
              </w:rPr>
            </w:pPr>
            <w:r>
              <w:rPr>
                <w:rFonts w:ascii="Courier New" w:hAnsi="Courier New" w:cs="Courier New"/>
              </w:rPr>
              <w:t>110100</w:t>
            </w:r>
          </w:p>
        </w:tc>
        <w:tc>
          <w:tcPr>
            <w:tcW w:w="1872" w:type="dxa"/>
            <w:tcBorders>
              <w:top w:val="single" w:sz="4" w:space="0" w:color="auto"/>
              <w:left w:val="single" w:sz="4" w:space="0" w:color="auto"/>
              <w:bottom w:val="single" w:sz="4" w:space="0" w:color="auto"/>
              <w:right w:val="single" w:sz="4" w:space="0" w:color="auto"/>
            </w:tcBorders>
          </w:tcPr>
          <w:p w14:paraId="610DB864" w14:textId="77777777" w:rsidR="00000000" w:rsidRDefault="009D64FD">
            <w:pPr>
              <w:rPr>
                <w:rFonts w:ascii="Courier New" w:hAnsi="Courier New" w:cs="Courier New"/>
              </w:rPr>
            </w:pPr>
            <w:r>
              <w:rPr>
                <w:rFonts w:ascii="Courier New" w:hAnsi="Courier New" w:cs="Courier New"/>
                <w:b/>
              </w:rPr>
              <w:t>110100</w:t>
            </w:r>
            <w:r>
              <w:rPr>
                <w:rFonts w:ascii="Courier New" w:hAnsi="Courier New" w:cs="Courier New"/>
              </w:rPr>
              <w:t>XX</w:t>
            </w:r>
          </w:p>
          <w:p w14:paraId="6667C7DE" w14:textId="77777777" w:rsidR="00000000" w:rsidRDefault="009D64FD">
            <w:pPr>
              <w:rPr>
                <w:rFonts w:ascii="Courier New" w:hAnsi="Courier New" w:cs="Courier New"/>
              </w:rPr>
            </w:pPr>
          </w:p>
        </w:tc>
        <w:tc>
          <w:tcPr>
            <w:tcW w:w="1741" w:type="dxa"/>
            <w:tcBorders>
              <w:top w:val="single" w:sz="4" w:space="0" w:color="auto"/>
              <w:left w:val="single" w:sz="4" w:space="0" w:color="auto"/>
              <w:bottom w:val="single" w:sz="4" w:space="0" w:color="auto"/>
              <w:right w:val="single" w:sz="4" w:space="0" w:color="auto"/>
            </w:tcBorders>
            <w:hideMark/>
          </w:tcPr>
          <w:p w14:paraId="366B6CEF" w14:textId="77777777" w:rsidR="00000000" w:rsidRDefault="009D64FD">
            <w:r>
              <w:t>0xD3</w:t>
            </w:r>
          </w:p>
        </w:tc>
        <w:tc>
          <w:tcPr>
            <w:tcW w:w="1795" w:type="dxa"/>
            <w:tcBorders>
              <w:top w:val="single" w:sz="4" w:space="0" w:color="auto"/>
              <w:left w:val="single" w:sz="4" w:space="0" w:color="auto"/>
              <w:bottom w:val="single" w:sz="4" w:space="0" w:color="auto"/>
              <w:right w:val="single" w:sz="4" w:space="0" w:color="auto"/>
            </w:tcBorders>
            <w:hideMark/>
          </w:tcPr>
          <w:p w14:paraId="523EEC22" w14:textId="77777777" w:rsidR="00000000" w:rsidRDefault="009D64FD">
            <w:pPr>
              <w:keepNext/>
            </w:pPr>
            <w:r>
              <w:t xml:space="preserve">3 </w:t>
            </w:r>
          </w:p>
        </w:tc>
      </w:tr>
    </w:tbl>
    <w:p w14:paraId="366D5C5F" w14:textId="77777777" w:rsidR="00000000" w:rsidRDefault="009D64FD">
      <w:pPr>
        <w:pStyle w:val="Caption"/>
      </w:pPr>
      <w:r>
        <w:t xml:space="preserve">Table </w:t>
      </w:r>
      <w:r>
        <w:fldChar w:fldCharType="begin"/>
      </w:r>
      <w:r>
        <w:instrText xml:space="preserve"> SEQ Table \* ARABIC </w:instrText>
      </w:r>
      <w:r>
        <w:fldChar w:fldCharType="separate"/>
      </w:r>
      <w:r>
        <w:rPr>
          <w:noProof/>
        </w:rPr>
        <w:t>79</w:t>
      </w:r>
      <w:r>
        <w:rPr>
          <w:noProof/>
        </w:rPr>
        <w:fldChar w:fldCharType="end"/>
      </w:r>
      <w:r>
        <w:t xml:space="preserve">: Example of DFDL </w:t>
      </w:r>
      <w:r>
        <w:t>Standard Encoding X-DFDL-US-ASCII-6-BIT-PACKED</w:t>
      </w:r>
    </w:p>
    <w:p w14:paraId="1C7D6BBA" w14:textId="77777777" w:rsidR="00000000" w:rsidRDefault="009D64FD">
      <w:pPr>
        <w:pStyle w:val="Caption"/>
      </w:pPr>
      <w:r>
        <w:rPr>
          <w:b w:val="0"/>
        </w:rPr>
        <w:br w:type="page"/>
      </w:r>
    </w:p>
    <w:p w14:paraId="129A6F6D" w14:textId="77777777" w:rsidR="00000000" w:rsidRDefault="009D64FD">
      <w:pPr>
        <w:pStyle w:val="Heading2"/>
        <w:rPr>
          <w:rFonts w:eastAsia="Times New Roman"/>
        </w:rPr>
      </w:pPr>
      <w:bookmarkStart w:id="13000" w:name="_Toc396135751"/>
      <w:bookmarkStart w:id="13001" w:name="_Toc397515425"/>
      <w:bookmarkStart w:id="13002" w:name="_Toc393814665"/>
      <w:bookmarkStart w:id="13003" w:name="_Toc25589939"/>
      <w:bookmarkEnd w:id="13000"/>
      <w:bookmarkEnd w:id="13001"/>
      <w:r>
        <w:rPr>
          <w:rFonts w:eastAsia="Times New Roman"/>
        </w:rPr>
        <w:t>References for Appendix D</w:t>
      </w:r>
      <w:bookmarkEnd w:id="13002"/>
      <w:r>
        <w:rPr>
          <w:rStyle w:val="FootnoteReference"/>
          <w:rFonts w:eastAsia="Times New Roman"/>
        </w:rPr>
        <w:footnoteReference w:id="35"/>
      </w:r>
      <w:bookmarkEnd w:id="13003"/>
    </w:p>
    <w:p w14:paraId="49B16C8F" w14:textId="77777777" w:rsidR="00000000" w:rsidRDefault="009D64FD">
      <w:pPr>
        <w:spacing w:before="0"/>
      </w:pPr>
    </w:p>
    <w:tbl>
      <w:tblPr>
        <w:tblW w:w="0" w:type="auto"/>
        <w:tblCellSpacing w:w="15" w:type="dxa"/>
        <w:tblInd w:w="50" w:type="dxa"/>
        <w:tblLook w:val="04A0" w:firstRow="1" w:lastRow="0" w:firstColumn="1" w:lastColumn="0" w:noHBand="0" w:noVBand="1"/>
      </w:tblPr>
      <w:tblGrid>
        <w:gridCol w:w="1365"/>
        <w:gridCol w:w="7225"/>
      </w:tblGrid>
      <w:tr w:rsidR="00000000" w14:paraId="73D0CC94" w14:textId="77777777">
        <w:trPr>
          <w:tblCellSpacing w:w="15" w:type="dxa"/>
        </w:trPr>
        <w:tc>
          <w:tcPr>
            <w:tcW w:w="0" w:type="auto"/>
            <w:tcMar>
              <w:top w:w="15" w:type="dxa"/>
              <w:left w:w="15" w:type="dxa"/>
              <w:bottom w:w="15" w:type="dxa"/>
              <w:right w:w="15" w:type="dxa"/>
            </w:tcMar>
            <w:hideMark/>
          </w:tcPr>
          <w:p w14:paraId="369E7A20" w14:textId="77777777" w:rsidR="00000000" w:rsidRDefault="009D64FD">
            <w:pPr>
              <w:spacing w:before="0" w:after="200" w:line="276" w:lineRule="auto"/>
              <w:rPr>
                <w:rFonts w:eastAsia="MS Mincho" w:cs="Arial"/>
              </w:rPr>
            </w:pPr>
            <w:r>
              <w:rPr>
                <w:rFonts w:eastAsia="MS Mincho" w:cs="Arial"/>
              </w:rPr>
              <w:t xml:space="preserve">[CCSID] </w:t>
            </w:r>
          </w:p>
        </w:tc>
        <w:tc>
          <w:tcPr>
            <w:tcW w:w="0" w:type="auto"/>
            <w:tcMar>
              <w:top w:w="15" w:type="dxa"/>
              <w:left w:w="15" w:type="dxa"/>
              <w:bottom w:w="15" w:type="dxa"/>
              <w:right w:w="15" w:type="dxa"/>
            </w:tcMar>
            <w:hideMark/>
          </w:tcPr>
          <w:p w14:paraId="78BFDEBC" w14:textId="77777777" w:rsidR="00000000" w:rsidRDefault="009D64FD">
            <w:pPr>
              <w:rPr>
                <w:rFonts w:eastAsia="MS Mincho"/>
              </w:rPr>
            </w:pPr>
            <w:r>
              <w:rPr>
                <w:rFonts w:eastAsia="MS Mincho"/>
              </w:rPr>
              <w:t xml:space="preserve">"Coded Character Set Identifiers (CCSID),"  </w:t>
            </w:r>
            <w:hyperlink r:id="rId87" w:history="1">
              <w:r>
                <w:rPr>
                  <w:rStyle w:val="Hyperlink"/>
                  <w:rFonts w:eastAsia="MS Mincho"/>
                </w:rPr>
                <w:t>http://www.ibm.com/software/globalization/ccsid/ccsid_registered.html</w:t>
              </w:r>
            </w:hyperlink>
          </w:p>
        </w:tc>
      </w:tr>
      <w:tr w:rsidR="00000000" w14:paraId="38AB77F4" w14:textId="77777777">
        <w:trPr>
          <w:tblCellSpacing w:w="15" w:type="dxa"/>
        </w:trPr>
        <w:tc>
          <w:tcPr>
            <w:tcW w:w="0" w:type="auto"/>
            <w:tcMar>
              <w:top w:w="15" w:type="dxa"/>
              <w:left w:w="15" w:type="dxa"/>
              <w:bottom w:w="15" w:type="dxa"/>
              <w:right w:w="15" w:type="dxa"/>
            </w:tcMar>
            <w:hideMark/>
          </w:tcPr>
          <w:p w14:paraId="2C453464" w14:textId="77777777" w:rsidR="00000000" w:rsidRDefault="009D64FD">
            <w:pPr>
              <w:spacing w:before="0" w:after="200" w:line="276" w:lineRule="auto"/>
            </w:pPr>
            <w:bookmarkStart w:id="13004" w:name="a_DFDL"/>
            <w:bookmarkEnd w:id="13004"/>
            <w:r>
              <w:t xml:space="preserve">[DFDL] </w:t>
            </w:r>
          </w:p>
        </w:tc>
        <w:tc>
          <w:tcPr>
            <w:tcW w:w="0" w:type="auto"/>
            <w:tcMar>
              <w:top w:w="15" w:type="dxa"/>
              <w:left w:w="15" w:type="dxa"/>
              <w:bottom w:w="15" w:type="dxa"/>
              <w:right w:w="15" w:type="dxa"/>
            </w:tcMar>
            <w:hideMark/>
          </w:tcPr>
          <w:p w14:paraId="75F7A615" w14:textId="77777777" w:rsidR="00000000" w:rsidRDefault="009D64FD">
            <w:r>
              <w:t>Michael J Beckerle, Steven M Hanson, Alan W Powell.  Data Format Description Language (DFDL</w:t>
            </w:r>
            <w:r>
              <w:t>) v1.0 Specification.  Open Grid Forum. (</w:t>
            </w:r>
            <w:hyperlink r:id="rId88" w:history="1">
              <w:r>
                <w:rPr>
                  <w:rStyle w:val="Hyperlink"/>
                </w:rPr>
                <w:t>http://redmine.ogf.org/dmsf/dfdl-wg</w:t>
              </w:r>
            </w:hyperlink>
            <w:r>
              <w:t>) GFD-P-R.207 (2014)</w:t>
            </w:r>
          </w:p>
        </w:tc>
      </w:tr>
      <w:tr w:rsidR="00000000" w14:paraId="6A85F5B1" w14:textId="77777777">
        <w:trPr>
          <w:tblCellSpacing w:w="15" w:type="dxa"/>
        </w:trPr>
        <w:tc>
          <w:tcPr>
            <w:tcW w:w="0" w:type="auto"/>
            <w:tcMar>
              <w:top w:w="15" w:type="dxa"/>
              <w:left w:w="15" w:type="dxa"/>
              <w:bottom w:w="15" w:type="dxa"/>
              <w:right w:w="15" w:type="dxa"/>
            </w:tcMar>
            <w:hideMark/>
          </w:tcPr>
          <w:p w14:paraId="25259D17" w14:textId="77777777" w:rsidR="00000000" w:rsidRDefault="009D64FD">
            <w:pPr>
              <w:spacing w:before="0" w:after="200" w:line="276" w:lineRule="auto"/>
              <w:rPr>
                <w:rFonts w:eastAsia="MS Mincho" w:cs="Arial"/>
              </w:rPr>
            </w:pPr>
            <w:r>
              <w:rPr>
                <w:rFonts w:eastAsia="MS Mincho" w:cs="Arial"/>
              </w:rPr>
              <w:t xml:space="preserve">[IANA] </w:t>
            </w:r>
          </w:p>
        </w:tc>
        <w:tc>
          <w:tcPr>
            <w:tcW w:w="0" w:type="auto"/>
            <w:tcMar>
              <w:top w:w="15" w:type="dxa"/>
              <w:left w:w="15" w:type="dxa"/>
              <w:bottom w:w="15" w:type="dxa"/>
              <w:right w:w="15" w:type="dxa"/>
            </w:tcMar>
            <w:hideMark/>
          </w:tcPr>
          <w:p w14:paraId="2F083FD7" w14:textId="77777777" w:rsidR="00000000" w:rsidRDefault="009D64FD">
            <w:pPr>
              <w:rPr>
                <w:rFonts w:eastAsia="MS Mincho"/>
              </w:rPr>
            </w:pPr>
            <w:r>
              <w:rPr>
                <w:rFonts w:eastAsia="MS Mincho"/>
              </w:rPr>
              <w:t xml:space="preserve">IANA, "Character Sets,"  </w:t>
            </w:r>
            <w:hyperlink r:id="rId89" w:history="1">
              <w:r>
                <w:rPr>
                  <w:rStyle w:val="Hyperlink"/>
                  <w:rFonts w:eastAsia="MS Mincho"/>
                </w:rPr>
                <w:t>http://www</w:t>
              </w:r>
              <w:r>
                <w:rPr>
                  <w:rStyle w:val="Hyperlink"/>
                  <w:rFonts w:eastAsia="MS Mincho"/>
                </w:rPr>
                <w:t>.iana.org/assignments/character-sets</w:t>
              </w:r>
            </w:hyperlink>
          </w:p>
        </w:tc>
      </w:tr>
      <w:tr w:rsidR="00000000" w14:paraId="6E99365A" w14:textId="77777777">
        <w:trPr>
          <w:tblCellSpacing w:w="15" w:type="dxa"/>
        </w:trPr>
        <w:tc>
          <w:tcPr>
            <w:tcW w:w="0" w:type="auto"/>
            <w:tcMar>
              <w:top w:w="15" w:type="dxa"/>
              <w:left w:w="15" w:type="dxa"/>
              <w:bottom w:w="15" w:type="dxa"/>
              <w:right w:w="15" w:type="dxa"/>
            </w:tcMar>
            <w:hideMark/>
          </w:tcPr>
          <w:p w14:paraId="302F784B" w14:textId="77777777" w:rsidR="00000000" w:rsidRDefault="009D64FD">
            <w:pPr>
              <w:spacing w:before="0" w:after="200" w:line="276" w:lineRule="auto"/>
              <w:rPr>
                <w:rFonts w:eastAsia="MS Mincho" w:cs="Arial"/>
              </w:rPr>
            </w:pPr>
            <w:bookmarkStart w:id="13005" w:name="a_ITA2"/>
            <w:bookmarkEnd w:id="13005"/>
            <w:r>
              <w:rPr>
                <w:rFonts w:eastAsia="MS Mincho" w:cs="Arial"/>
              </w:rPr>
              <w:t>[ITA2]</w:t>
            </w:r>
          </w:p>
        </w:tc>
        <w:tc>
          <w:tcPr>
            <w:tcW w:w="0" w:type="auto"/>
            <w:tcMar>
              <w:top w:w="15" w:type="dxa"/>
              <w:left w:w="15" w:type="dxa"/>
              <w:bottom w:w="15" w:type="dxa"/>
              <w:right w:w="15" w:type="dxa"/>
            </w:tcMar>
            <w:hideMark/>
          </w:tcPr>
          <w:p w14:paraId="2826ABCA" w14:textId="77777777" w:rsidR="00000000" w:rsidRDefault="009D64FD">
            <w:pPr>
              <w:rPr>
                <w:rFonts w:eastAsia="MS Mincho"/>
              </w:rPr>
            </w:pPr>
            <w:r>
              <w:rPr>
                <w:rFonts w:eastAsia="MS Mincho"/>
              </w:rPr>
              <w:t xml:space="preserve">Wikipedia: Baudot code,  </w:t>
            </w:r>
            <w:hyperlink r:id="rId90" w:history="1">
              <w:r>
                <w:rPr>
                  <w:rStyle w:val="Hyperlink"/>
                  <w:rFonts w:eastAsia="MS Mincho"/>
                </w:rPr>
                <w:t>http://en.wikipedia.org/wiki/Baudot_code#ITA2</w:t>
              </w:r>
            </w:hyperlink>
          </w:p>
        </w:tc>
      </w:tr>
      <w:tr w:rsidR="00000000" w14:paraId="5278F54B" w14:textId="77777777">
        <w:trPr>
          <w:tblCellSpacing w:w="15" w:type="dxa"/>
        </w:trPr>
        <w:tc>
          <w:tcPr>
            <w:tcW w:w="0" w:type="auto"/>
            <w:tcMar>
              <w:top w:w="15" w:type="dxa"/>
              <w:left w:w="15" w:type="dxa"/>
              <w:bottom w:w="15" w:type="dxa"/>
              <w:right w:w="15" w:type="dxa"/>
            </w:tcMar>
            <w:hideMark/>
          </w:tcPr>
          <w:p w14:paraId="06C70FF6" w14:textId="77777777" w:rsidR="00000000" w:rsidRDefault="009D64FD">
            <w:pPr>
              <w:spacing w:before="0" w:after="200" w:line="276" w:lineRule="auto"/>
            </w:pPr>
            <w:bookmarkStart w:id="13006" w:name="a_MILSTD2045"/>
            <w:bookmarkEnd w:id="13006"/>
            <w:r>
              <w:t>[MILSTD2045]</w:t>
            </w:r>
          </w:p>
        </w:tc>
        <w:tc>
          <w:tcPr>
            <w:tcW w:w="0" w:type="auto"/>
            <w:tcMar>
              <w:top w:w="15" w:type="dxa"/>
              <w:left w:w="15" w:type="dxa"/>
              <w:bottom w:w="15" w:type="dxa"/>
              <w:right w:w="15" w:type="dxa"/>
            </w:tcMar>
            <w:hideMark/>
          </w:tcPr>
          <w:p w14:paraId="1DBC0E2F" w14:textId="77777777" w:rsidR="00000000" w:rsidRDefault="009D64FD">
            <w:r>
              <w:t xml:space="preserve">CONNECTIONLESS DATA TRANSFER APPLICATION LAYER STANDARD, MIL-STD-2045-47001D w/CHANGE 1, 23 June 2008 (available publicly from US Dept. of Defense at </w:t>
            </w:r>
            <w:hyperlink r:id="rId91" w:history="1">
              <w:r>
                <w:rPr>
                  <w:rStyle w:val="Hyperlink"/>
                </w:rPr>
                <w:t>http://assistdocs.com/</w:t>
              </w:r>
            </w:hyperlink>
            <w:r>
              <w:t>)</w:t>
            </w:r>
          </w:p>
        </w:tc>
      </w:tr>
      <w:tr w:rsidR="00000000" w14:paraId="49FF5D96" w14:textId="77777777">
        <w:trPr>
          <w:tblCellSpacing w:w="15" w:type="dxa"/>
        </w:trPr>
        <w:tc>
          <w:tcPr>
            <w:tcW w:w="0" w:type="auto"/>
            <w:tcMar>
              <w:top w:w="15" w:type="dxa"/>
              <w:left w:w="15" w:type="dxa"/>
              <w:bottom w:w="15" w:type="dxa"/>
              <w:right w:w="15" w:type="dxa"/>
            </w:tcMar>
            <w:hideMark/>
          </w:tcPr>
          <w:p w14:paraId="05671E62" w14:textId="77777777" w:rsidR="00000000" w:rsidRDefault="009D64FD">
            <w:pPr>
              <w:spacing w:before="0" w:after="200" w:line="276" w:lineRule="auto"/>
            </w:pPr>
            <w:r>
              <w:t>[</w:t>
            </w:r>
            <w:bookmarkStart w:id="13007" w:name="a_MILSTD6016"/>
            <w:r>
              <w:t>MILSTD6016</w:t>
            </w:r>
            <w:bookmarkEnd w:id="13007"/>
            <w:r>
              <w:t>]</w:t>
            </w:r>
          </w:p>
        </w:tc>
        <w:tc>
          <w:tcPr>
            <w:tcW w:w="0" w:type="auto"/>
            <w:tcMar>
              <w:top w:w="15" w:type="dxa"/>
              <w:left w:w="15" w:type="dxa"/>
              <w:bottom w:w="15" w:type="dxa"/>
              <w:right w:w="15" w:type="dxa"/>
            </w:tcMar>
            <w:hideMark/>
          </w:tcPr>
          <w:p w14:paraId="60054ACD" w14:textId="77777777" w:rsidR="00000000" w:rsidRDefault="009D64FD">
            <w:r>
              <w:t>Tactical Data Link Message St</w:t>
            </w:r>
            <w:r>
              <w:t>andard MIL-STD-6016</w:t>
            </w:r>
          </w:p>
          <w:p w14:paraId="461372F7" w14:textId="77777777" w:rsidR="00000000" w:rsidRDefault="009D64FD">
            <w:r>
              <w:t xml:space="preserve">This standard requires authorization to access. </w:t>
            </w:r>
          </w:p>
          <w:p w14:paraId="732E350F" w14:textId="77777777" w:rsidR="00000000" w:rsidRDefault="009D64FD">
            <w:hyperlink r:id="rId92" w:history="1">
              <w:r>
                <w:rPr>
                  <w:rStyle w:val="Hyperlink"/>
                </w:rPr>
                <w:t>http://en.wikipedia.org/wiki/Link_16</w:t>
              </w:r>
            </w:hyperlink>
            <w:r>
              <w:t xml:space="preserve">  provides some information about the standard.</w:t>
            </w:r>
          </w:p>
          <w:p w14:paraId="4EB67DA7" w14:textId="77777777" w:rsidR="00000000" w:rsidRDefault="009D64FD">
            <w:hyperlink r:id="rId93" w:history="1">
              <w:r>
                <w:rPr>
                  <w:rStyle w:val="Hyperlink"/>
                </w:rPr>
                <w:t>http://www.assistdocs.com/search/document_details.cfm?ident_number=123964</w:t>
              </w:r>
            </w:hyperlink>
            <w:r>
              <w:t xml:space="preserve"> provides links for those with authorization to access the various versions of the standard. </w:t>
            </w:r>
          </w:p>
        </w:tc>
      </w:tr>
    </w:tbl>
    <w:p w14:paraId="64B62F3D" w14:textId="77777777" w:rsidR="00000000" w:rsidRDefault="009D64FD">
      <w:pPr>
        <w:pStyle w:val="Heading1"/>
        <w:pageBreakBefore w:val="0"/>
        <w:numPr>
          <w:ilvl w:val="0"/>
          <w:numId w:val="0"/>
        </w:numPr>
        <w:tabs>
          <w:tab w:val="left" w:pos="720"/>
        </w:tabs>
        <w:ind w:left="360"/>
        <w:rPr>
          <w:rFonts w:eastAsia="Times New Roman"/>
        </w:rPr>
      </w:pPr>
    </w:p>
    <w:sectPr w:rsidR="00000000">
      <w:headerReference w:type="default" r:id="rId94"/>
      <w:footerReference w:type="default" r:id="rId95"/>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975" w:author="Unknown Author" w:date="2019-10-16T15:57:00Z" w:initials="">
    <w:p w14:paraId="299A7890" w14:textId="77777777" w:rsidR="00000000" w:rsidRDefault="009D64FD">
      <w:r>
        <w:rPr>
          <w:rFonts w:ascii="Times New Roman" w:hAnsi="Times New Roman"/>
          <w:lang w:eastAsia="en-GB"/>
        </w:rPr>
        <w:t>Remove ‘when’ - each of the following bullets starts with ‘If’.</w:t>
      </w:r>
    </w:p>
  </w:comment>
  <w:comment w:id="4079" w:author="Mike Beckerle" w:date="2019-09-17T19:13:00Z" w:initials="MJB">
    <w:p w14:paraId="261004CE" w14:textId="77777777" w:rsidR="00000000" w:rsidRDefault="009D64FD">
      <w:pPr>
        <w:pStyle w:val="CommentText"/>
      </w:pPr>
      <w:r>
        <w:rPr>
          <w:rStyle w:val="CommentReference"/>
        </w:rPr>
        <w:annotationRef/>
      </w:r>
      <w:r>
        <w:t>This language was moved from belo</w:t>
      </w:r>
      <w:r>
        <w:t>w. There is no change to the behavior for prefixed unparsing.</w:t>
      </w:r>
    </w:p>
  </w:comment>
  <w:comment w:id="10920" w:author="Mike Beckerle" w:date="2019-09-08T13:58:00Z" w:initials="MJB">
    <w:p w14:paraId="4F951A2B" w14:textId="77777777" w:rsidR="00000000" w:rsidRDefault="009D64FD">
      <w:pPr>
        <w:pStyle w:val="CommentText"/>
      </w:pPr>
      <w:r>
        <w:rPr>
          <w:rStyle w:val="CommentReference"/>
        </w:rPr>
        <w:annotationRef/>
      </w:r>
      <w:r>
        <w:t xml:space="preserve">These two bullets should be indented one more level, but MS-Word will not do so. </w:t>
      </w:r>
    </w:p>
  </w:comment>
  <w:comment w:id="10921" w:author="Mike Beckerle" w:date="2019-09-08T14:00:00Z" w:initials="MJB">
    <w:p w14:paraId="2619BA77" w14:textId="77777777" w:rsidR="00000000" w:rsidRDefault="009D64FD">
      <w:pPr>
        <w:pStyle w:val="CommentText"/>
      </w:pPr>
      <w:r>
        <w:rPr>
          <w:rStyle w:val="CommentReference"/>
        </w:rPr>
        <w:annotationRef/>
      </w:r>
      <w:r>
        <w:t>These two bullets should be indented one more level but MS-Word will not do so.</w:t>
      </w:r>
    </w:p>
  </w:comment>
  <w:comment w:id="11761" w:author="Mike Beckerle" w:date="2019-09-17T18:35:00Z" w:initials="MJB">
    <w:p w14:paraId="44132EB6" w14:textId="77777777" w:rsidR="00000000" w:rsidRDefault="009D64FD">
      <w:pPr>
        <w:pStyle w:val="CommentText"/>
      </w:pPr>
      <w:r>
        <w:rPr>
          <w:rStyle w:val="CommentReference"/>
        </w:rPr>
        <w:annotationRef/>
      </w:r>
      <w:r>
        <w:t xml:space="preserve">Test that hyperlink works </w:t>
      </w:r>
      <w:r>
        <w:t>to reference.</w:t>
      </w:r>
    </w:p>
  </w:comment>
  <w:comment w:id="12206" w:author="Mike Beckerle" w:date="2019-11-25T14:41:00Z" w:initials="MJB">
    <w:p w14:paraId="2EF3E0E6" w14:textId="77777777" w:rsidR="00000000" w:rsidRDefault="009D64FD">
      <w:pPr>
        <w:pStyle w:val="CommentText"/>
      </w:pPr>
      <w:r>
        <w:rPr>
          <w:rStyle w:val="CommentReference"/>
        </w:rPr>
        <w:annotationRef/>
      </w:r>
      <w:r>
        <w:t>Verify formatting of table once change is accepted.</w:t>
      </w:r>
    </w:p>
  </w:comment>
  <w:comment w:id="12238" w:author="Unknown Author" w:date="2019-10-16T15:40:00Z" w:initials="">
    <w:p w14:paraId="5D0796CB" w14:textId="77777777" w:rsidR="00000000" w:rsidRDefault="009D64FD">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9A7890" w15:done="1"/>
  <w15:commentEx w15:paraId="261004CE" w15:done="1"/>
  <w15:commentEx w15:paraId="4F951A2B" w15:done="0"/>
  <w15:commentEx w15:paraId="2619BA77" w15:done="0"/>
  <w15:commentEx w15:paraId="44132EB6" w15:done="0"/>
  <w15:commentEx w15:paraId="2EF3E0E6" w15:done="1"/>
  <w15:commentEx w15:paraId="5D0796C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1004CE" w16cid:durableId="2198EE13"/>
  <w16cid:commentId w16cid:paraId="4F951A2B" w16cid:durableId="2198EE15"/>
  <w16cid:commentId w16cid:paraId="2619BA77" w16cid:durableId="2198EE18"/>
  <w16cid:commentId w16cid:paraId="44132EB6" w16cid:durableId="2198EE20"/>
  <w16cid:commentId w16cid:paraId="2EF3E0E6" w16cid:durableId="2198EE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C99F5" w14:textId="77777777" w:rsidR="00000000" w:rsidRDefault="009D64FD">
      <w:r>
        <w:separator/>
      </w:r>
    </w:p>
  </w:endnote>
  <w:endnote w:type="continuationSeparator" w:id="0">
    <w:p w14:paraId="7B528F70" w14:textId="77777777" w:rsidR="00000000" w:rsidRDefault="009D64FD">
      <w:r>
        <w:continuationSeparator/>
      </w:r>
    </w:p>
  </w:endnote>
  <w:endnote w:type="continuationNotice" w:id="1">
    <w:p w14:paraId="55E5904D" w14:textId="77777777" w:rsidR="00000000" w:rsidRDefault="009D64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pitch w:val="variable"/>
    <w:sig w:usb0="00000003" w:usb1="00000000" w:usb2="00000000" w:usb3="00000000" w:csb0="00000001" w:csb1="00000000"/>
  </w:font>
  <w:font w:name="Default San 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w:panose1 w:val="02070409020205020404"/>
    <w:charset w:val="00"/>
    <w:family w:val="modern"/>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Lohit Hindi">
    <w:altName w:val="MS Mincho"/>
    <w:charset w:val="80"/>
    <w:family w:val="auto"/>
    <w:pitch w:val="variable"/>
  </w:font>
  <w:font w:name="Liberation Mono">
    <w:altName w:val="Courier New"/>
    <w:charset w:val="01"/>
    <w:family w:val="roman"/>
    <w:pitch w:val="variable"/>
  </w:font>
  <w:font w:name="Default Sans Serif">
    <w:altName w:val="Times New Roman"/>
    <w:charset w:val="00"/>
    <w:family w:val="auto"/>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0B88D" w14:textId="77777777" w:rsidR="00000000" w:rsidRDefault="009D64FD">
    <w:pPr>
      <w:pStyle w:val="Footer"/>
    </w:pPr>
    <w:r>
      <w:t>dfdl-wg@ogf.org</w:t>
    </w:r>
    <w:r>
      <w:tab/>
    </w:r>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234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CC8C8" w14:textId="77777777" w:rsidR="00000000" w:rsidRDefault="009D64FD">
    <w:pPr>
      <w:pStyle w:val="Footer"/>
      <w:jc w:val="both"/>
    </w:pPr>
    <w:hyperlink r:id="rId1" w:history="1">
      <w:r>
        <w:rPr>
          <w:rStyle w:val="Hyperlink"/>
        </w:rPr>
        <w:t>dfdl-wg@ogf.org</w:t>
      </w:r>
    </w:hyperlink>
    <w:r>
      <w:tab/>
    </w:r>
    <w:r>
      <w:tab/>
      <w:t xml:space="preserve">Page </w:t>
    </w:r>
    <w:r>
      <w:fldChar w:fldCharType="begin"/>
    </w:r>
    <w:r>
      <w:instrText xml:space="preserve"> PAGE </w:instrText>
    </w:r>
    <w:r>
      <w:fldChar w:fldCharType="separate"/>
    </w:r>
    <w:r>
      <w:rPr>
        <w:noProof/>
      </w:rPr>
      <w:t>3</w:t>
    </w:r>
    <w:r>
      <w:fldChar w:fldCharType="end"/>
    </w:r>
    <w:r>
      <w:t xml:space="preserve"> of </w:t>
    </w:r>
    <w:r>
      <w:fldChar w:fldCharType="begin"/>
    </w:r>
    <w:r>
      <w:instrText xml:space="preserve"> NUMPAGES </w:instrText>
    </w:r>
    <w:r>
      <w:fldChar w:fldCharType="separate"/>
    </w:r>
    <w:r>
      <w:rPr>
        <w:noProof/>
      </w:rPr>
      <w:t>244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C8EFC" w14:textId="77777777" w:rsidR="00000000" w:rsidRDefault="009D64FD">
      <w:r>
        <w:separator/>
      </w:r>
    </w:p>
  </w:footnote>
  <w:footnote w:type="continuationSeparator" w:id="0">
    <w:p w14:paraId="52111D3C" w14:textId="77777777" w:rsidR="00000000" w:rsidRDefault="009D64FD">
      <w:r>
        <w:continuationSeparator/>
      </w:r>
    </w:p>
  </w:footnote>
  <w:footnote w:type="continuationNotice" w:id="1">
    <w:p w14:paraId="67AE5E2A" w14:textId="77777777" w:rsidR="00000000" w:rsidRDefault="009D64FD"/>
  </w:footnote>
  <w:footnote w:id="2">
    <w:p w14:paraId="34065025" w14:textId="77777777" w:rsidR="00000000" w:rsidRDefault="009D64FD">
      <w:pPr>
        <w:pStyle w:val="FootnoteText"/>
        <w:rPr>
          <w:rFonts w:ascii="Times New Roman" w:eastAsia="MS Mincho" w:hAnsi="Times New Roman"/>
          <w:sz w:val="24"/>
          <w:szCs w:val="24"/>
          <w:lang w:val="en-GB" w:eastAsia="ja-JP"/>
        </w:rPr>
      </w:pPr>
      <w:r>
        <w:rPr>
          <w:rStyle w:val="FootnoteReference"/>
        </w:rPr>
        <w:footnoteRef/>
      </w:r>
      <w:r>
        <w:t xml:space="preserve"> </w:t>
      </w:r>
      <w:r>
        <w:rPr>
          <w:rFonts w:eastAsia="MS Mincho"/>
          <w:lang w:val="en-GB" w:eastAsia="ja-JP"/>
        </w:rPr>
        <w:t>A very complex analysis is needed to identify</w:t>
      </w:r>
      <w:r>
        <w:rPr>
          <w:rFonts w:eastAsia="MS Mincho"/>
          <w:lang w:val="en-GB" w:eastAsia="ja-JP"/>
        </w:rPr>
        <w:t xml:space="preserve"> this sort of grammar ambiguity in general. While we believe this may be decidable for DFDL v1.0, future versions of DFDL may add features (such as recursive types) which make this analysis undecidable.</w:t>
      </w:r>
    </w:p>
    <w:p w14:paraId="713D7AF9" w14:textId="77777777" w:rsidR="00000000" w:rsidRDefault="009D64FD">
      <w:pPr>
        <w:pStyle w:val="FootnoteText"/>
        <w:rPr>
          <w:lang w:val="en-GB"/>
        </w:rPr>
      </w:pPr>
    </w:p>
  </w:footnote>
  <w:footnote w:id="3">
    <w:p w14:paraId="5EA392FF" w14:textId="77777777" w:rsidR="00000000" w:rsidRDefault="009D64FD">
      <w:pPr>
        <w:pStyle w:val="FootnoteText"/>
      </w:pPr>
      <w:r>
        <w:rPr>
          <w:rStyle w:val="FootnoteReference"/>
        </w:rPr>
        <w:footnoteRef/>
      </w:r>
      <w:r>
        <w:t xml:space="preserve"> X-DFDL-US-ASCII-7-BIT-PACKED is a DFDL standard en</w:t>
      </w:r>
      <w:r>
        <w:t xml:space="preserve">coding, which uses the US-ASCII characters, but each code unit is stored occupying only 7 bits, not a whole 8-bit-byte. DFDL standard encodings are defined in a separate specification. See Section </w:t>
      </w:r>
      <w:r>
        <w:fldChar w:fldCharType="begin"/>
      </w:r>
      <w:r>
        <w:instrText xml:space="preserve"> REF _Ref393989958 \r \h </w:instrText>
      </w:r>
      <w:r>
        <w:fldChar w:fldCharType="separate"/>
      </w:r>
      <w:r>
        <w:t>34</w:t>
      </w:r>
      <w:r>
        <w:fldChar w:fldCharType="end"/>
      </w:r>
      <w:r>
        <w:t xml:space="preserve"> </w:t>
      </w:r>
      <w:r>
        <w:fldChar w:fldCharType="begin"/>
      </w:r>
      <w:r>
        <w:instrText xml:space="preserve"> REF _Ref393989958 \h </w:instrText>
      </w:r>
      <w:r>
        <w:fldChar w:fldCharType="separate"/>
      </w:r>
      <w:r>
        <w:t>Appendix D: DFDL Standard Encodings</w:t>
      </w:r>
      <w:r>
        <w:fldChar w:fldCharType="end"/>
      </w:r>
      <w:r>
        <w:t>.</w:t>
      </w:r>
    </w:p>
  </w:footnote>
  <w:footnote w:id="4">
    <w:p w14:paraId="444B3A3F" w14:textId="77777777" w:rsidR="00000000" w:rsidRDefault="009D64FD">
      <w:pPr>
        <w:pStyle w:val="FootnoteText"/>
      </w:pPr>
      <w:r>
        <w:rPr>
          <w:rStyle w:val="FootnoteReference"/>
        </w:rPr>
        <w:footnoteRef/>
      </w:r>
      <w:r>
        <w:t xml:space="preserve"> </w:t>
      </w:r>
      <w:r>
        <w:rPr>
          <w:rStyle w:val="Strong"/>
          <w:b w:val="0"/>
        </w:rPr>
        <w:t>The purpose of this member is to support construction of a W3C</w:t>
      </w:r>
      <w:r>
        <w:rPr>
          <w:rStyle w:val="Strong"/>
          <w:b w:val="0"/>
        </w:rPr>
        <w:t xml:space="preserve"> standard Post Schema Validation Infoset (PSVI) from a DFDL Infoset.</w:t>
      </w:r>
    </w:p>
  </w:footnote>
  <w:footnote w:id="5">
    <w:p w14:paraId="15065529" w14:textId="77777777" w:rsidR="00000000" w:rsidRDefault="009D64FD">
      <w:pPr>
        <w:pStyle w:val="FootnoteText"/>
      </w:pPr>
      <w:r>
        <w:rPr>
          <w:rStyle w:val="FootnoteReference"/>
        </w:rPr>
        <w:footnoteRef/>
      </w:r>
      <w:r>
        <w:t xml:space="preserve"> Also to support PSVI construction.</w:t>
      </w:r>
    </w:p>
  </w:footnote>
  <w:footnote w:id="6">
    <w:p w14:paraId="2EFDCA4E" w14:textId="77777777" w:rsidR="00000000" w:rsidRDefault="009D64FD">
      <w:pPr>
        <w:pStyle w:val="FootnoteText"/>
      </w:pPr>
      <w:r>
        <w:rPr>
          <w:rStyle w:val="FootnoteReference"/>
        </w:rPr>
        <w:footnoteRef/>
      </w:r>
      <w:r>
        <w:t xml:space="preserve"> The purpose of unions is to allow multiple constraints via facets such as multiple independent range restrictions on numbers. This enhances the abil</w:t>
      </w:r>
      <w:r>
        <w:t>ity to do rich validation of data.</w:t>
      </w:r>
    </w:p>
  </w:footnote>
  <w:footnote w:id="7">
    <w:p w14:paraId="5946E5F4" w14:textId="77777777" w:rsidR="00000000" w:rsidRDefault="009D64FD">
      <w:pPr>
        <w:pStyle w:val="FootnoteText"/>
      </w:pPr>
      <w:r>
        <w:rPr>
          <w:rStyle w:val="FootnoteReference"/>
        </w:rPr>
        <w:footnoteRef/>
      </w:r>
      <w:r>
        <w:t xml:space="preserve"> By reserved we mean that conforming DFDL v1.0 implementations MAY NOT assign semantics to them.</w:t>
      </w:r>
    </w:p>
  </w:footnote>
  <w:footnote w:id="8">
    <w:p w14:paraId="0FF0B6C2" w14:textId="77777777" w:rsidR="00000000" w:rsidRDefault="009D64FD">
      <w:pPr>
        <w:pStyle w:val="FootnoteText"/>
      </w:pPr>
      <w:r>
        <w:rPr>
          <w:rStyle w:val="FootnoteReference"/>
        </w:rPr>
        <w:footnoteRef/>
      </w:r>
      <w:r>
        <w:t xml:space="preserve"> A "top-down" </w:t>
      </w:r>
      <w:hyperlink r:id="rId1" w:history="1">
        <w:r>
          <w:rPr>
            <w:rStyle w:val="Hyperlink"/>
            <w:color w:val="auto"/>
            <w:u w:val="none"/>
          </w:rPr>
          <w:t>parser</w:t>
        </w:r>
      </w:hyperlink>
      <w:r>
        <w:t xml:space="preserve"> built from a set of </w:t>
      </w:r>
      <w:hyperlink r:id="rId2" w:history="1">
        <w:r>
          <w:rPr>
            <w:rStyle w:val="Hyperlink"/>
            <w:color w:val="auto"/>
            <w:u w:val="none"/>
          </w:rPr>
          <w:t>mutually-recursive</w:t>
        </w:r>
      </w:hyperlink>
      <w:r>
        <w:t xml:space="preserve"> procedures or a non-recursive equivalent where each such procedure usually implements one of the </w:t>
      </w:r>
      <w:hyperlink r:id="rId3" w:history="1">
        <w:r>
          <w:rPr>
            <w:rStyle w:val="Hyperlink"/>
            <w:color w:val="auto"/>
            <w:u w:val="none"/>
          </w:rPr>
          <w:t>productions</w:t>
        </w:r>
      </w:hyperlink>
      <w:r>
        <w:t xml:space="preserve"> of the</w:t>
      </w:r>
      <w:r>
        <w:t xml:space="preserve"> </w:t>
      </w:r>
      <w:hyperlink r:id="rId4" w:history="1">
        <w:r>
          <w:rPr>
            <w:rStyle w:val="Hyperlink"/>
            <w:color w:val="auto"/>
            <w:u w:val="none"/>
          </w:rPr>
          <w:t>grammar</w:t>
        </w:r>
      </w:hyperlink>
      <w:r>
        <w:t>. Thus the structure of the resulting program closely mirrors that of the grammar it recognises. See [</w:t>
      </w:r>
      <w:hyperlink w:anchor="a_RDP" w:history="1">
        <w:r>
          <w:rPr>
            <w:rStyle w:val="Hyperlink"/>
          </w:rPr>
          <w:t>RDP</w:t>
        </w:r>
      </w:hyperlink>
      <w:r>
        <w:t>].</w:t>
      </w:r>
    </w:p>
  </w:footnote>
  <w:footnote w:id="9">
    <w:p w14:paraId="209FE048" w14:textId="77777777" w:rsidR="00000000" w:rsidRDefault="009D64FD">
      <w:pPr>
        <w:autoSpaceDE w:val="0"/>
        <w:rPr>
          <w:rFonts w:cs="Arial"/>
          <w:color w:val="000000"/>
        </w:rPr>
      </w:pPr>
      <w:r>
        <w:rPr>
          <w:rStyle w:val="FootnoteReference"/>
        </w:rPr>
        <w:footnoteRef/>
      </w:r>
      <w:r>
        <w:t xml:space="preserve"> </w:t>
      </w:r>
      <w:r>
        <w:rPr>
          <w:rFonts w:cs="Arial"/>
          <w:color w:val="000000"/>
        </w:rPr>
        <w:t xml:space="preserve">DFDL discriminators are described in section: </w:t>
      </w:r>
      <w:r>
        <w:rPr>
          <w:rFonts w:cs="Arial"/>
          <w:color w:val="000000"/>
        </w:rPr>
        <w:fldChar w:fldCharType="begin"/>
      </w:r>
      <w:r>
        <w:rPr>
          <w:rFonts w:cs="Arial"/>
          <w:color w:val="000000"/>
        </w:rPr>
        <w:instrText xml:space="preserve"> REF _Ref254711418 \r \h </w:instrText>
      </w:r>
      <w:r>
        <w:rPr>
          <w:rFonts w:cs="Arial"/>
          <w:color w:val="000000"/>
        </w:rPr>
      </w:r>
      <w:r>
        <w:rPr>
          <w:rFonts w:cs="Arial"/>
          <w:color w:val="000000"/>
        </w:rPr>
        <w:fldChar w:fldCharType="separate"/>
      </w:r>
      <w:r>
        <w:rPr>
          <w:rFonts w:cs="Arial"/>
          <w:color w:val="000000"/>
        </w:rPr>
        <w:t>7.4</w:t>
      </w:r>
      <w:r>
        <w:rPr>
          <w:rFonts w:cs="Arial"/>
          <w:color w:val="000000"/>
        </w:rPr>
        <w:fldChar w:fldCharType="end"/>
      </w:r>
      <w:r>
        <w:rPr>
          <w:rFonts w:cs="Arial"/>
          <w:color w:val="000000"/>
        </w:rPr>
        <w:t xml:space="preserve"> </w:t>
      </w:r>
      <w:r>
        <w:rPr>
          <w:rFonts w:cs="Arial"/>
          <w:color w:val="000000"/>
        </w:rPr>
        <w:fldChar w:fldCharType="begin"/>
      </w:r>
      <w:r>
        <w:rPr>
          <w:rFonts w:cs="Arial"/>
          <w:color w:val="000000"/>
        </w:rPr>
        <w:instrText xml:space="preserve"> REF _Ref254711423 \h </w:instrText>
      </w:r>
      <w:r>
        <w:rPr>
          <w:rFonts w:cs="Arial"/>
          <w:color w:val="000000"/>
        </w:rPr>
      </w:r>
      <w:r>
        <w:rPr>
          <w:rFonts w:cs="Arial"/>
          <w:color w:val="000000"/>
        </w:rPr>
        <w:fldChar w:fldCharType="separate"/>
      </w:r>
      <w:r>
        <w:t>The dfdl:discriminator Statement Annotation Element</w:t>
      </w:r>
      <w:r>
        <w:rPr>
          <w:rFonts w:cs="Arial"/>
          <w:color w:val="000000"/>
        </w:rPr>
        <w:fldChar w:fldCharType="end"/>
      </w:r>
      <w:r>
        <w:rPr>
          <w:rFonts w:cs="Arial"/>
          <w:color w:val="000000"/>
        </w:rPr>
        <w:t>.</w:t>
      </w:r>
    </w:p>
    <w:p w14:paraId="306BFFA7" w14:textId="77777777" w:rsidR="00000000" w:rsidRDefault="009D64FD">
      <w:pPr>
        <w:pStyle w:val="FootnoteText"/>
      </w:pPr>
    </w:p>
  </w:footnote>
  <w:footnote w:id="10">
    <w:p w14:paraId="3A3B66CF" w14:textId="77777777" w:rsidR="00000000" w:rsidRDefault="009D64FD">
      <w:pPr>
        <w:pStyle w:val="FootnoteText"/>
      </w:pPr>
      <w:r>
        <w:rPr>
          <w:rStyle w:val="FootnoteReference"/>
        </w:rPr>
        <w:footnoteRef/>
      </w:r>
      <w:r>
        <w:t xml:space="preserve"> This is </w:t>
      </w:r>
      <w:r>
        <w:t xml:space="preserve">a corner case that only happens when type is xs:string or xs:hexBinary and the maxLength facet is 0. Such an element can only be of length 0. </w:t>
      </w:r>
    </w:p>
  </w:footnote>
  <w:footnote w:id="11">
    <w:p w14:paraId="13E3F56F" w14:textId="77777777" w:rsidR="00000000" w:rsidRDefault="009D64FD">
      <w:pPr>
        <w:pStyle w:val="FootnoteText"/>
      </w:pPr>
      <w:r>
        <w:rPr>
          <w:rStyle w:val="FootnoteReference"/>
        </w:rPr>
        <w:footnoteRef/>
      </w:r>
      <w:r>
        <w:t xml:space="preserve"> It is a Schema Definition Error if a complex element has XSDL nillable ‘true’ and dfdl:lengthKind ‘implicit’. </w:t>
      </w:r>
    </w:p>
  </w:footnote>
  <w:footnote w:id="12">
    <w:p w14:paraId="2B4B5BD2" w14:textId="77777777" w:rsidR="00000000" w:rsidRDefault="009D64FD">
      <w:pPr>
        <w:pStyle w:val="FootnoteText"/>
      </w:pPr>
      <w:r>
        <w:rPr>
          <w:rStyle w:val="FootnoteReference"/>
        </w:rPr>
        <w:footnoteRef/>
      </w:r>
      <w:r>
        <w:t xml:space="preserve"> The rationale for this is that otherwise this could give rise to misleading error messages where the parser reported that required child elements were missing required occurrences. (This is consistent with XML Schema validation, where if a required eleme</w:t>
      </w:r>
      <w:r>
        <w:t>nt is missing, it gets reported as such, and there is nothing reported about its children).</w:t>
      </w:r>
    </w:p>
  </w:footnote>
  <w:footnote w:id="13">
    <w:p w14:paraId="050E5F7C" w14:textId="77777777" w:rsidR="00000000" w:rsidRDefault="009D64FD">
      <w:pPr>
        <w:pStyle w:val="FootnoteText"/>
      </w:pPr>
      <w:r>
        <w:rPr>
          <w:rStyle w:val="FootnoteReference"/>
          <w:sz w:val="16"/>
          <w:szCs w:val="16"/>
        </w:rPr>
        <w:footnoteRef/>
      </w:r>
      <w:r>
        <w:t xml:space="preserve"> If other than ‘none’, either an initiator, terminator or both must have been found in the data stream.</w:t>
      </w:r>
    </w:p>
  </w:footnote>
  <w:footnote w:id="14">
    <w:p w14:paraId="1371C382" w14:textId="77777777" w:rsidR="00000000" w:rsidRDefault="009D64FD">
      <w:pPr>
        <w:pStyle w:val="FootnoteText"/>
        <w:rPr>
          <w:lang w:val="en-GB"/>
        </w:rPr>
      </w:pPr>
      <w:r>
        <w:rPr>
          <w:rStyle w:val="FootnoteReference"/>
          <w:sz w:val="16"/>
          <w:szCs w:val="16"/>
        </w:rPr>
        <w:footnoteRef/>
      </w:r>
      <w:r>
        <w:t xml:space="preserve"> If other than ‘none’, either an initiator, terminator or </w:t>
      </w:r>
      <w:r>
        <w:t>both must have been found in the data stream.</w:t>
      </w:r>
    </w:p>
  </w:footnote>
  <w:footnote w:id="15">
    <w:p w14:paraId="0E661331" w14:textId="77777777" w:rsidR="00000000" w:rsidRDefault="009D64FD">
      <w:pPr>
        <w:pStyle w:val="FootnoteText"/>
      </w:pPr>
      <w:r>
        <w:rPr>
          <w:rStyle w:val="FootnoteReference"/>
        </w:rPr>
        <w:footnoteRef/>
      </w:r>
      <w:r>
        <w:t xml:space="preserve"> The concept of native-endian is avoided in DFDL since a DFDL schema containing such a property binding would not contain a complete description of data, but rather an incomplete one which would behave differe</w:t>
      </w:r>
      <w:r>
        <w:t xml:space="preserve">ntly based on characteristics of the machine and implementation where the DFDL processor is executed. In DFDL this same behavior is achieved through the use of explicit parameterization using DFDL variables to set dfdl:byteOrder. See Section </w:t>
      </w:r>
      <w:r>
        <w:fldChar w:fldCharType="begin"/>
      </w:r>
      <w:r>
        <w:instrText xml:space="preserve"> REF _Ref393</w:instrText>
      </w:r>
      <w:r>
        <w:instrText xml:space="preserve">373408 \r \h </w:instrText>
      </w:r>
      <w:r>
        <w:fldChar w:fldCharType="separate"/>
      </w:r>
      <w:r>
        <w:t>7.7.2</w:t>
      </w:r>
      <w:r>
        <w:fldChar w:fldCharType="end"/>
      </w:r>
      <w:r>
        <w:t xml:space="preserve"> </w:t>
      </w:r>
      <w:r>
        <w:fldChar w:fldCharType="begin"/>
      </w:r>
      <w:r>
        <w:instrText xml:space="preserve"> REF _Ref393373377 \h </w:instrText>
      </w:r>
      <w:r>
        <w:fldChar w:fldCharType="separate"/>
      </w:r>
      <w:r>
        <w:t>Predefined Variables</w:t>
      </w:r>
      <w:r>
        <w:fldChar w:fldCharType="end"/>
      </w:r>
      <w:r>
        <w:t>.</w:t>
      </w:r>
    </w:p>
  </w:footnote>
  <w:footnote w:id="16">
    <w:p w14:paraId="7CFB04C8" w14:textId="77777777" w:rsidR="00000000" w:rsidRDefault="009D64FD">
      <w:pPr>
        <w:pStyle w:val="FootnoteText"/>
      </w:pPr>
      <w:r>
        <w:rPr>
          <w:rStyle w:val="FootnoteReference"/>
        </w:rPr>
        <w:footnoteRef/>
      </w:r>
      <w:r>
        <w:t xml:space="preserve"> CCSID stands for Coded Character Set ID, a decimal number </w:t>
      </w:r>
      <w:r>
        <w:t>syntax for a coded charater set specifier. [CCSID].</w:t>
      </w:r>
    </w:p>
  </w:footnote>
  <w:footnote w:id="17">
    <w:p w14:paraId="44F35F85" w14:textId="77777777" w:rsidR="00000000" w:rsidRDefault="009D64FD">
      <w:pPr>
        <w:pStyle w:val="FootnoteText"/>
      </w:pPr>
      <w:r>
        <w:rPr>
          <w:rStyle w:val="FootnoteReference"/>
        </w:rPr>
        <w:footnoteRef/>
      </w:r>
      <w:r>
        <w:t xml:space="preserve"> The concept of native character encoding is avoided in DFDL since a DFDL schema containing such a property binding would not contain a complete description of data, but rather an incomplete one which wo</w:t>
      </w:r>
      <w:r>
        <w:t xml:space="preserve">uld behave differently based on characteristics of the operating environment where the DFDL processor executes. In DFDL this same behavior is achieved through the use of explicit parameterization using DFDL variables to set dfdl:encoding. See Section </w:t>
      </w:r>
      <w:r>
        <w:fldChar w:fldCharType="begin"/>
      </w:r>
      <w:r>
        <w:instrText xml:space="preserve"> RE</w:instrText>
      </w:r>
      <w:r>
        <w:instrText xml:space="preserve">F _Ref393373408 \r \h </w:instrText>
      </w:r>
      <w:r>
        <w:fldChar w:fldCharType="separate"/>
      </w:r>
      <w:r>
        <w:t>7.7.2</w:t>
      </w:r>
      <w:r>
        <w:fldChar w:fldCharType="end"/>
      </w:r>
      <w:r>
        <w:t xml:space="preserve"> </w:t>
      </w:r>
      <w:r>
        <w:fldChar w:fldCharType="begin"/>
      </w:r>
      <w:r>
        <w:instrText xml:space="preserve"> REF _Ref393373377 \h </w:instrText>
      </w:r>
      <w:r>
        <w:fldChar w:fldCharType="separate"/>
      </w:r>
      <w:r>
        <w:t>Predefined Variables</w:t>
      </w:r>
      <w:r>
        <w:fldChar w:fldCharType="end"/>
      </w:r>
      <w:r>
        <w:t>.</w:t>
      </w:r>
    </w:p>
  </w:footnote>
  <w:footnote w:id="18">
    <w:p w14:paraId="47A45CB0" w14:textId="77777777" w:rsidR="00000000" w:rsidRDefault="009D64FD">
      <w:pPr>
        <w:pStyle w:val="FootnoteText"/>
        <w:rPr>
          <w:del w:id="3340" w:author="Mike Beckerle" w:date="2019-11-25T15:01:00Z"/>
        </w:rPr>
      </w:pPr>
      <w:del w:id="3341" w:author="Mike Beckerle" w:date="2019-11-25T15:01:00Z">
        <w:r>
          <w:rPr>
            <w:rStyle w:val="FootnoteReference"/>
          </w:rPr>
          <w:footnoteRef/>
        </w:r>
        <w:r>
          <w:delText xml:space="preserve"> While UTF-8 has no true notion of byte-order, the </w:delText>
        </w:r>
        <w:r>
          <w:delText xml:space="preserve">16-bit codepoint for a byte-order mark is often translated into a 3-byte utf-8 sequence of bytes that appear at the start of a document. This information is helpful to establish that the document is encoded in Unicode (specifically UTF-8). </w:delText>
        </w:r>
      </w:del>
    </w:p>
  </w:footnote>
  <w:footnote w:id="19">
    <w:p w14:paraId="0784B0F2" w14:textId="77777777" w:rsidR="00000000" w:rsidRDefault="009D64FD">
      <w:pPr>
        <w:pStyle w:val="FootnoteText"/>
        <w:rPr>
          <w:del w:id="3357" w:author="Mike Beckerle" w:date="2019-11-25T15:01:00Z"/>
          <w:lang w:val="en-GB"/>
        </w:rPr>
      </w:pPr>
      <w:del w:id="3358" w:author="Mike Beckerle" w:date="2019-11-25T15:01:00Z">
        <w:r>
          <w:rPr>
            <w:rStyle w:val="FootnoteReference"/>
          </w:rPr>
          <w:footnoteRef/>
        </w:r>
        <w:r>
          <w:delText xml:space="preserve"> A way of elim</w:delText>
        </w:r>
        <w:r>
          <w:delText>inating a BOM at the beginning of a string so that it does not end up in the infoset is to model it as a separate hidden element before the string. This BOM element can be either required or optional depending on whether a BOM is expected or optional at th</w:delText>
        </w:r>
        <w:r>
          <w:delText>e beginning of the string.</w:delText>
        </w:r>
      </w:del>
    </w:p>
  </w:footnote>
  <w:footnote w:id="20">
    <w:p w14:paraId="0884E1B3" w14:textId="77777777" w:rsidR="00000000" w:rsidRDefault="009D64FD">
      <w:pPr>
        <w:pStyle w:val="FootnoteText"/>
      </w:pPr>
      <w:r>
        <w:rPr>
          <w:rStyle w:val="FootnoteReference"/>
        </w:rPr>
        <w:footnoteRef/>
      </w:r>
      <w:r>
        <w:t xml:space="preserve"> Used by data format MIL-STD-2045</w:t>
      </w:r>
    </w:p>
  </w:footnote>
  <w:footnote w:id="21">
    <w:p w14:paraId="6CD342D4" w14:textId="77777777" w:rsidR="00000000" w:rsidRDefault="009D64FD">
      <w:pPr>
        <w:pStyle w:val="FootnoteText"/>
      </w:pPr>
      <w:r>
        <w:rPr>
          <w:rStyle w:val="FootnoteCharacters"/>
        </w:rPr>
        <w:footnoteRef/>
      </w:r>
      <w:r>
        <w:t>This feature allows DFDL to</w:t>
      </w:r>
      <w:r>
        <w:rPr>
          <w:rFonts w:eastAsia="Arial"/>
        </w:rPr>
        <w:t xml:space="preserve"> </w:t>
      </w:r>
      <w:r>
        <w:t>describe</w:t>
      </w:r>
      <w:r>
        <w:rPr>
          <w:rFonts w:eastAsia="Arial"/>
        </w:rPr>
        <w:t xml:space="preserve"> </w:t>
      </w:r>
      <w:r>
        <w:t>the</w:t>
      </w:r>
      <w:r>
        <w:rPr>
          <w:rFonts w:eastAsia="Arial"/>
        </w:rPr>
        <w:t xml:space="preserve"> </w:t>
      </w:r>
      <w:r>
        <w:t>needed</w:t>
      </w:r>
      <w:r>
        <w:rPr>
          <w:rFonts w:eastAsia="Arial"/>
        </w:rPr>
        <w:t xml:space="preserve"> “</w:t>
      </w:r>
      <w:r>
        <w:t>one</w:t>
      </w:r>
      <w:r>
        <w:rPr>
          <w:rFonts w:eastAsia="Arial"/>
        </w:rPr>
        <w:t xml:space="preserve"> </w:t>
      </w:r>
      <w:r>
        <w:t>more</w:t>
      </w:r>
      <w:r>
        <w:rPr>
          <w:rFonts w:eastAsia="Arial"/>
        </w:rPr>
        <w:t xml:space="preserve"> </w:t>
      </w:r>
      <w:r>
        <w:t>level</w:t>
      </w:r>
      <w:r>
        <w:rPr>
          <w:rFonts w:eastAsia="Arial"/>
        </w:rPr>
        <w:t xml:space="preserve">” </w:t>
      </w:r>
      <w:r>
        <w:t>of</w:t>
      </w:r>
      <w:r>
        <w:rPr>
          <w:rFonts w:eastAsia="Arial"/>
        </w:rPr>
        <w:t xml:space="preserve"> </w:t>
      </w:r>
      <w:r>
        <w:t>prefix</w:t>
      </w:r>
      <w:r>
        <w:rPr>
          <w:rFonts w:eastAsia="Arial"/>
        </w:rPr>
        <w:t xml:space="preserve"> that is </w:t>
      </w:r>
      <w:r>
        <w:t>needed</w:t>
      </w:r>
      <w:r>
        <w:rPr>
          <w:rFonts w:eastAsia="Arial"/>
        </w:rPr>
        <w:t xml:space="preserve"> </w:t>
      </w:r>
      <w:r>
        <w:t>for</w:t>
      </w:r>
      <w:r>
        <w:rPr>
          <w:rFonts w:eastAsia="Arial"/>
        </w:rPr>
        <w:t xml:space="preserve"> </w:t>
      </w:r>
      <w:r>
        <w:t>modeling</w:t>
      </w:r>
      <w:r>
        <w:rPr>
          <w:rFonts w:eastAsia="Arial"/>
        </w:rPr>
        <w:t xml:space="preserve"> </w:t>
      </w:r>
      <w:r>
        <w:t>an</w:t>
      </w:r>
      <w:r>
        <w:rPr>
          <w:rFonts w:eastAsia="Arial"/>
        </w:rPr>
        <w:t xml:space="preserve"> </w:t>
      </w:r>
      <w:r>
        <w:t>ASN.1</w:t>
      </w:r>
      <w:r>
        <w:rPr>
          <w:rFonts w:eastAsia="Arial"/>
        </w:rPr>
        <w:t xml:space="preserve"> </w:t>
      </w:r>
      <w:r>
        <w:t>format, but without</w:t>
      </w:r>
      <w:r>
        <w:rPr>
          <w:rFonts w:eastAsia="Arial"/>
        </w:rPr>
        <w:t xml:space="preserve"> the complexities of general </w:t>
      </w:r>
      <w:r>
        <w:t>recursion.</w:t>
      </w:r>
    </w:p>
  </w:footnote>
  <w:footnote w:id="22">
    <w:p w14:paraId="7FB79EB2" w14:textId="77777777" w:rsidR="00000000" w:rsidRDefault="009D64FD">
      <w:pPr>
        <w:pStyle w:val="FootnoteText"/>
      </w:pPr>
      <w:ins w:id="4119" w:author="Mike Beckerle" w:date="2019-09-17T18:39:00Z">
        <w:r>
          <w:rPr>
            <w:rStyle w:val="FootnoteReference"/>
          </w:rPr>
          <w:footnoteRef/>
        </w:r>
        <w:r>
          <w:t xml:space="preserve"> </w:t>
        </w:r>
      </w:ins>
      <w:ins w:id="4120" w:author="Mike Beckerle" w:date="2019-09-17T18:40:00Z">
        <w:r>
          <w:rPr>
            <w:szCs w:val="20"/>
          </w:rPr>
          <w:t xml:space="preserve">Type decimal must be a minimum of 8 bits </w:t>
        </w:r>
      </w:ins>
      <w:ins w:id="4121" w:author="Mike Beckerle" w:date="2019-09-17T18:39:00Z">
        <w:r>
          <w:rPr>
            <w:szCs w:val="20"/>
          </w:rPr>
          <w:t>because lengthUnits 'bits' is not allowed for xs:decimal.</w:t>
        </w:r>
      </w:ins>
    </w:p>
  </w:footnote>
  <w:footnote w:id="23">
    <w:p w14:paraId="42501138" w14:textId="77777777" w:rsidR="00000000" w:rsidRDefault="009D64FD">
      <w:pPr>
        <w:autoSpaceDE w:val="0"/>
        <w:rPr>
          <w:rFonts w:ascii="Helv" w:hAnsi="Helv"/>
          <w:color w:val="000000"/>
          <w:sz w:val="18"/>
        </w:rPr>
      </w:pPr>
      <w:r>
        <w:rPr>
          <w:rStyle w:val="FootnoteReference"/>
          <w:sz w:val="16"/>
        </w:rPr>
        <w:footnoteRef/>
      </w:r>
      <w:r>
        <w:rPr>
          <w:rFonts w:ascii="Helv" w:hAnsi="Helv" w:cs="Helv"/>
          <w:color w:val="000000"/>
          <w:lang w:eastAsia="en-GB"/>
        </w:rPr>
        <w:t xml:space="preserve"> </w:t>
      </w:r>
      <w:r>
        <w:rPr>
          <w:rFonts w:ascii="Helv" w:hAnsi="Helv"/>
          <w:color w:val="000000"/>
          <w:sz w:val="18"/>
        </w:rPr>
        <w:t xml:space="preserve">This is the smallest pattern that contains all the digit-only symbols. SSS is the minimum precision </w:t>
      </w:r>
      <w:r>
        <w:rPr>
          <w:rFonts w:ascii="Helv" w:hAnsi="Helv" w:cs="Helv"/>
          <w:color w:val="000000"/>
          <w:sz w:val="18"/>
          <w:szCs w:val="18"/>
          <w:lang w:eastAsia="en-GB"/>
        </w:rPr>
        <w:t xml:space="preserve">that must be supported </w:t>
      </w:r>
      <w:r>
        <w:rPr>
          <w:rFonts w:ascii="Helv" w:hAnsi="Helv"/>
          <w:color w:val="000000"/>
          <w:sz w:val="18"/>
        </w:rPr>
        <w:t>for fractional seconds, but in c</w:t>
      </w:r>
      <w:r>
        <w:rPr>
          <w:rFonts w:ascii="Helv" w:hAnsi="Helv"/>
          <w:color w:val="000000"/>
          <w:sz w:val="18"/>
        </w:rPr>
        <w:t>an be more, hence why 'not less than 9 bytes'.</w:t>
      </w:r>
    </w:p>
    <w:p w14:paraId="14B1633E" w14:textId="77777777" w:rsidR="00000000" w:rsidRDefault="009D64FD">
      <w:pPr>
        <w:pStyle w:val="FootnoteText"/>
      </w:pPr>
      <w:r>
        <w:t xml:space="preserve"> </w:t>
      </w:r>
    </w:p>
  </w:footnote>
  <w:footnote w:id="24">
    <w:p w14:paraId="74390974" w14:textId="77777777" w:rsidR="00000000" w:rsidRDefault="009D64FD">
      <w:pPr>
        <w:pStyle w:val="FootnoteText"/>
      </w:pPr>
      <w:r>
        <w:rPr>
          <w:rStyle w:val="FootnoteReference"/>
        </w:rPr>
        <w:footnoteRef/>
      </w:r>
      <w:r>
        <w:t xml:space="preserve"> Reference for this CA Realia 0x20 overpunch for negative sign is the article: "EBCDIC to ASCII Conversion of Signed Fields" </w:t>
      </w:r>
      <w:r>
        <w:rPr>
          <w:noProof/>
        </w:rPr>
        <w:t>[CARealia]</w:t>
      </w:r>
      <w:r>
        <w:t xml:space="preserve"> where it says:</w:t>
      </w:r>
    </w:p>
    <w:p w14:paraId="4B2C8F5E" w14:textId="77777777" w:rsidR="00000000" w:rsidRDefault="009D64FD">
      <w:pPr>
        <w:pStyle w:val="FootnoteText"/>
      </w:pPr>
      <w:r>
        <w:t>COBOL compilers that run on ASCII platforms have a "sig</w:t>
      </w:r>
      <w:r>
        <w:t>ned" data type that operates in a similar manner to the EBCDIC Signed field -- that is, they over punch the sign on the LSD.  However, this is not standardized in ASCII, and different compilers use different overpunch codes.  For example, Computer Associat</w:t>
      </w:r>
      <w:r>
        <w:t>es' Realia compiler uses a 30 hex for positive values and a 20 hex for negative values, but Micro Focus® and Microsoft® use 30 hex for positive values and 70 hex for negative values.</w:t>
      </w:r>
    </w:p>
  </w:footnote>
  <w:footnote w:id="25">
    <w:p w14:paraId="0784D61B" w14:textId="77777777" w:rsidR="00000000" w:rsidRDefault="009D64FD">
      <w:pPr>
        <w:pStyle w:val="FootnoteText"/>
      </w:pPr>
      <w:r>
        <w:rPr>
          <w:rStyle w:val="FootnoteReference"/>
        </w:rPr>
        <w:footnoteRef/>
      </w:r>
      <w:r>
        <w:t xml:space="preserve"> Implementations which use current versions of the popular ICU library w</w:t>
      </w:r>
      <w:r>
        <w:t xml:space="preserve">ill allow 309 digits as </w:t>
      </w:r>
      <w:r>
        <w:rPr>
          <w:i/>
        </w:rPr>
        <w:t>maximum integer digits</w:t>
      </w:r>
      <w:r>
        <w:t xml:space="preserve">. </w:t>
      </w:r>
    </w:p>
  </w:footnote>
  <w:footnote w:id="26">
    <w:p w14:paraId="0E166BD4" w14:textId="77777777" w:rsidR="00000000" w:rsidRDefault="009D64FD">
      <w:pPr>
        <w:pStyle w:val="FootnoteText"/>
      </w:pPr>
      <w:r>
        <w:rPr>
          <w:rStyle w:val="FootnoteReference"/>
        </w:rPr>
        <w:footnoteRef/>
      </w:r>
      <w:r>
        <w:t xml:space="preserve"> Note</w:t>
      </w:r>
      <w:r>
        <w:rPr>
          <w:rFonts w:eastAsia="Arial"/>
        </w:rPr>
        <w:t xml:space="preserve"> </w:t>
      </w:r>
      <w:r>
        <w:t>that</w:t>
      </w:r>
      <w:r>
        <w:rPr>
          <w:rFonts w:eastAsia="Arial"/>
        </w:rPr>
        <w:t xml:space="preserve"> </w:t>
      </w:r>
      <w:r>
        <w:t>XSDL</w:t>
      </w:r>
      <w:r>
        <w:rPr>
          <w:rFonts w:eastAsia="Arial"/>
        </w:rPr>
        <w:t xml:space="preserve"> </w:t>
      </w:r>
      <w:r>
        <w:t>1.1</w:t>
      </w:r>
      <w:r>
        <w:rPr>
          <w:rFonts w:eastAsia="Arial"/>
        </w:rPr>
        <w:t xml:space="preserve"> </w:t>
      </w:r>
      <w:r>
        <w:t>moved</w:t>
      </w:r>
      <w:r>
        <w:rPr>
          <w:rFonts w:eastAsia="Arial"/>
        </w:rPr>
        <w:t xml:space="preserve"> </w:t>
      </w:r>
      <w:r>
        <w:t>to</w:t>
      </w:r>
      <w:r>
        <w:rPr>
          <w:rFonts w:eastAsia="Arial"/>
        </w:rPr>
        <w:t xml:space="preserve"> </w:t>
      </w:r>
      <w:r>
        <w:t>IEEE</w:t>
      </w:r>
      <w:r>
        <w:rPr>
          <w:rFonts w:eastAsia="Arial"/>
        </w:rPr>
        <w:t xml:space="preserve"> </w:t>
      </w:r>
      <w:r>
        <w:t>754-2008</w:t>
      </w:r>
      <w:r>
        <w:rPr>
          <w:rFonts w:eastAsia="Arial"/>
        </w:rPr>
        <w:t xml:space="preserve"> </w:t>
      </w:r>
      <w:r>
        <w:t>only</w:t>
      </w:r>
      <w:r>
        <w:rPr>
          <w:rFonts w:eastAsia="Arial"/>
        </w:rPr>
        <w:t xml:space="preserve"> </w:t>
      </w:r>
      <w:r>
        <w:t>because</w:t>
      </w:r>
      <w:r>
        <w:rPr>
          <w:rFonts w:eastAsia="Arial"/>
        </w:rPr>
        <w:t xml:space="preserve"> </w:t>
      </w:r>
      <w:r>
        <w:t>of</w:t>
      </w:r>
      <w:r>
        <w:rPr>
          <w:rFonts w:eastAsia="Arial"/>
        </w:rPr>
        <w:t xml:space="preserve"> </w:t>
      </w:r>
      <w:r>
        <w:t>new</w:t>
      </w:r>
      <w:r>
        <w:rPr>
          <w:rFonts w:eastAsia="Arial"/>
        </w:rPr>
        <w:t xml:space="preserve"> </w:t>
      </w:r>
      <w:r>
        <w:t>decimal</w:t>
      </w:r>
      <w:r>
        <w:rPr>
          <w:rFonts w:eastAsia="Arial"/>
        </w:rPr>
        <w:t xml:space="preserve"> </w:t>
      </w:r>
      <w:r>
        <w:t>support,</w:t>
      </w:r>
      <w:r>
        <w:rPr>
          <w:rFonts w:eastAsia="Arial"/>
        </w:rPr>
        <w:t xml:space="preserve"> </w:t>
      </w:r>
      <w:r>
        <w:t>and</w:t>
      </w:r>
      <w:r>
        <w:rPr>
          <w:rFonts w:eastAsia="Arial"/>
        </w:rPr>
        <w:t xml:space="preserve"> </w:t>
      </w:r>
      <w:r>
        <w:t>not</w:t>
      </w:r>
      <w:r>
        <w:rPr>
          <w:rFonts w:eastAsia="Arial"/>
        </w:rPr>
        <w:t xml:space="preserve"> </w:t>
      </w:r>
      <w:r>
        <w:t>for</w:t>
      </w:r>
      <w:r>
        <w:rPr>
          <w:rFonts w:eastAsia="Arial"/>
        </w:rPr>
        <w:t xml:space="preserve"> </w:t>
      </w:r>
      <w:r>
        <w:t>enhanced</w:t>
      </w:r>
      <w:r>
        <w:rPr>
          <w:rFonts w:eastAsia="Arial"/>
        </w:rPr>
        <w:t xml:space="preserve"> </w:t>
      </w:r>
      <w:r>
        <w:t>float</w:t>
      </w:r>
      <w:r>
        <w:rPr>
          <w:rFonts w:eastAsia="Arial"/>
        </w:rPr>
        <w:t xml:space="preserve"> </w:t>
      </w:r>
      <w:r>
        <w:t>support.</w:t>
      </w:r>
      <w:r>
        <w:rPr>
          <w:rFonts w:eastAsia="Arial"/>
        </w:rPr>
        <w:t xml:space="preserve"> </w:t>
      </w:r>
      <w:r>
        <w:t>That's</w:t>
      </w:r>
      <w:r>
        <w:rPr>
          <w:rFonts w:eastAsia="Arial"/>
        </w:rPr>
        <w:t xml:space="preserve"> </w:t>
      </w:r>
      <w:r>
        <w:t>why</w:t>
      </w:r>
      <w:r>
        <w:rPr>
          <w:rFonts w:eastAsia="Arial"/>
        </w:rPr>
        <w:t xml:space="preserve"> </w:t>
      </w:r>
      <w:r>
        <w:t>in</w:t>
      </w:r>
      <w:r>
        <w:rPr>
          <w:rFonts w:eastAsia="Arial"/>
        </w:rPr>
        <w:t xml:space="preserve"> </w:t>
      </w:r>
      <w:r>
        <w:t>XSDL</w:t>
      </w:r>
      <w:r>
        <w:rPr>
          <w:rFonts w:eastAsia="Arial"/>
        </w:rPr>
        <w:t xml:space="preserve"> </w:t>
      </w:r>
      <w:r>
        <w:t>1.1</w:t>
      </w:r>
      <w:r>
        <w:rPr>
          <w:rFonts w:eastAsia="Arial"/>
        </w:rPr>
        <w:t xml:space="preserve"> </w:t>
      </w:r>
      <w:r>
        <w:t>there</w:t>
      </w:r>
      <w:r>
        <w:rPr>
          <w:rFonts w:eastAsia="Arial"/>
        </w:rPr>
        <w:t xml:space="preserve"> </w:t>
      </w:r>
      <w:r>
        <w:t>are</w:t>
      </w:r>
      <w:r>
        <w:rPr>
          <w:rFonts w:eastAsia="Arial"/>
        </w:rPr>
        <w:t xml:space="preserve"> </w:t>
      </w:r>
      <w:r>
        <w:t>still</w:t>
      </w:r>
      <w:r>
        <w:rPr>
          <w:rFonts w:eastAsia="Arial"/>
        </w:rPr>
        <w:t xml:space="preserve"> </w:t>
      </w:r>
      <w:r>
        <w:t>just</w:t>
      </w:r>
      <w:r>
        <w:rPr>
          <w:rFonts w:eastAsia="Arial"/>
        </w:rPr>
        <w:t xml:space="preserve"> </w:t>
      </w:r>
      <w:r>
        <w:t>the</w:t>
      </w:r>
      <w:r>
        <w:rPr>
          <w:rFonts w:eastAsia="Arial"/>
        </w:rPr>
        <w:t xml:space="preserve"> </w:t>
      </w:r>
      <w:r>
        <w:t>xs:float</w:t>
      </w:r>
      <w:r>
        <w:rPr>
          <w:rFonts w:eastAsia="Arial"/>
        </w:rPr>
        <w:t xml:space="preserve"> </w:t>
      </w:r>
      <w:r>
        <w:t>and</w:t>
      </w:r>
      <w:r>
        <w:rPr>
          <w:rFonts w:eastAsia="Arial"/>
        </w:rPr>
        <w:t xml:space="preserve"> </w:t>
      </w:r>
      <w:r>
        <w:t>xs:double</w:t>
      </w:r>
      <w:r>
        <w:rPr>
          <w:rFonts w:eastAsia="Arial"/>
        </w:rPr>
        <w:t xml:space="preserve"> </w:t>
      </w:r>
      <w:r>
        <w:t>built-in</w:t>
      </w:r>
      <w:r>
        <w:rPr>
          <w:rFonts w:eastAsia="Arial"/>
        </w:rPr>
        <w:t xml:space="preserve"> </w:t>
      </w:r>
      <w:r>
        <w:t>types.</w:t>
      </w:r>
      <w:r>
        <w:rPr>
          <w:rFonts w:eastAsia="Arial"/>
        </w:rPr>
        <w:t xml:space="preserve"> </w:t>
      </w:r>
      <w:r>
        <w:t>Any</w:t>
      </w:r>
      <w:r>
        <w:rPr>
          <w:rFonts w:eastAsia="Arial"/>
        </w:rPr>
        <w:t xml:space="preserve"> </w:t>
      </w:r>
      <w:r>
        <w:t>future</w:t>
      </w:r>
      <w:r>
        <w:rPr>
          <w:rFonts w:eastAsia="Arial"/>
        </w:rPr>
        <w:t xml:space="preserve"> </w:t>
      </w:r>
      <w:r>
        <w:t>support</w:t>
      </w:r>
      <w:r>
        <w:rPr>
          <w:rFonts w:eastAsia="Arial"/>
        </w:rPr>
        <w:t xml:space="preserve"> </w:t>
      </w:r>
      <w:r>
        <w:t>for</w:t>
      </w:r>
      <w:r>
        <w:rPr>
          <w:rFonts w:eastAsia="Arial"/>
        </w:rPr>
        <w:t xml:space="preserve"> </w:t>
      </w:r>
      <w:r>
        <w:t>half-precision</w:t>
      </w:r>
      <w:r>
        <w:rPr>
          <w:rFonts w:eastAsia="Arial"/>
        </w:rPr>
        <w:t xml:space="preserve"> </w:t>
      </w:r>
      <w:r>
        <w:t>and</w:t>
      </w:r>
      <w:r>
        <w:rPr>
          <w:rFonts w:eastAsia="Arial"/>
        </w:rPr>
        <w:t xml:space="preserve"> </w:t>
      </w:r>
      <w:r>
        <w:t>quad-precision</w:t>
      </w:r>
      <w:r>
        <w:rPr>
          <w:rFonts w:eastAsia="Arial"/>
        </w:rPr>
        <w:t xml:space="preserve"> </w:t>
      </w:r>
      <w:r>
        <w:t>in</w:t>
      </w:r>
      <w:r>
        <w:rPr>
          <w:rFonts w:eastAsia="Arial"/>
        </w:rPr>
        <w:t xml:space="preserve"> </w:t>
      </w:r>
      <w:r>
        <w:t>XSDL</w:t>
      </w:r>
      <w:r>
        <w:rPr>
          <w:rFonts w:eastAsia="Arial"/>
        </w:rPr>
        <w:t xml:space="preserve"> </w:t>
      </w:r>
      <w:r>
        <w:t>would</w:t>
      </w:r>
      <w:r>
        <w:rPr>
          <w:rFonts w:eastAsia="Arial"/>
        </w:rPr>
        <w:t xml:space="preserve"> </w:t>
      </w:r>
      <w:r>
        <w:t>very</w:t>
      </w:r>
      <w:r>
        <w:rPr>
          <w:rFonts w:eastAsia="Arial"/>
        </w:rPr>
        <w:t xml:space="preserve"> </w:t>
      </w:r>
      <w:r>
        <w:t>likely</w:t>
      </w:r>
      <w:r>
        <w:rPr>
          <w:rFonts w:eastAsia="Arial"/>
        </w:rPr>
        <w:t xml:space="preserve"> </w:t>
      </w:r>
      <w:r>
        <w:t>be</w:t>
      </w:r>
      <w:r>
        <w:rPr>
          <w:rFonts w:eastAsia="Arial"/>
        </w:rPr>
        <w:t xml:space="preserve"> </w:t>
      </w:r>
      <w:r>
        <w:t>implemented</w:t>
      </w:r>
      <w:r>
        <w:rPr>
          <w:rFonts w:eastAsia="Arial"/>
        </w:rPr>
        <w:t xml:space="preserve"> </w:t>
      </w:r>
      <w:r>
        <w:t>by</w:t>
      </w:r>
      <w:r>
        <w:rPr>
          <w:rFonts w:eastAsia="Arial"/>
        </w:rPr>
        <w:t xml:space="preserve"> </w:t>
      </w:r>
      <w:r>
        <w:t>adding</w:t>
      </w:r>
      <w:r>
        <w:rPr>
          <w:rFonts w:eastAsia="Arial"/>
        </w:rPr>
        <w:t xml:space="preserve"> </w:t>
      </w:r>
      <w:r>
        <w:t>new</w:t>
      </w:r>
      <w:r>
        <w:rPr>
          <w:rFonts w:eastAsia="Arial"/>
        </w:rPr>
        <w:t xml:space="preserve"> </w:t>
      </w:r>
      <w:r>
        <w:t>built-in</w:t>
      </w:r>
      <w:r>
        <w:rPr>
          <w:rFonts w:eastAsia="Arial"/>
        </w:rPr>
        <w:t xml:space="preserve"> </w:t>
      </w:r>
      <w:r>
        <w:t>types</w:t>
      </w:r>
      <w:r>
        <w:rPr>
          <w:rFonts w:eastAsia="Arial"/>
        </w:rPr>
        <w:t xml:space="preserve"> </w:t>
      </w:r>
      <w:r>
        <w:t>that</w:t>
      </w:r>
      <w:r>
        <w:rPr>
          <w:rFonts w:eastAsia="Arial"/>
        </w:rPr>
        <w:t xml:space="preserve"> </w:t>
      </w:r>
      <w:r>
        <w:t>derive</w:t>
      </w:r>
      <w:r>
        <w:rPr>
          <w:rFonts w:eastAsia="Arial"/>
        </w:rPr>
        <w:t xml:space="preserve"> </w:t>
      </w:r>
      <w:r>
        <w:t>from</w:t>
      </w:r>
      <w:r>
        <w:rPr>
          <w:rFonts w:eastAsia="Arial"/>
        </w:rPr>
        <w:t xml:space="preserve"> </w:t>
      </w:r>
      <w:r>
        <w:t>xs:anySimpleType.</w:t>
      </w:r>
      <w:r>
        <w:rPr>
          <w:rFonts w:eastAsia="Arial"/>
        </w:rPr>
        <w:t xml:space="preserve">  </w:t>
      </w:r>
      <w:r>
        <w:t>It</w:t>
      </w:r>
      <w:r>
        <w:rPr>
          <w:rFonts w:eastAsia="Arial"/>
        </w:rPr>
        <w:t xml:space="preserve"> </w:t>
      </w:r>
      <w:r>
        <w:t>is</w:t>
      </w:r>
      <w:r>
        <w:rPr>
          <w:rFonts w:eastAsia="Arial"/>
        </w:rPr>
        <w:t xml:space="preserve"> </w:t>
      </w:r>
      <w:r>
        <w:t>likely</w:t>
      </w:r>
      <w:r>
        <w:rPr>
          <w:rFonts w:eastAsia="Arial"/>
        </w:rPr>
        <w:t xml:space="preserve"> </w:t>
      </w:r>
      <w:r>
        <w:t>therefore</w:t>
      </w:r>
      <w:r>
        <w:rPr>
          <w:rFonts w:eastAsia="Arial"/>
        </w:rPr>
        <w:t xml:space="preserve"> </w:t>
      </w:r>
      <w:r>
        <w:t>that</w:t>
      </w:r>
      <w:r>
        <w:rPr>
          <w:rFonts w:eastAsia="Arial"/>
        </w:rPr>
        <w:t xml:space="preserve"> </w:t>
      </w:r>
      <w:r>
        <w:t>future</w:t>
      </w:r>
      <w:r>
        <w:rPr>
          <w:rFonts w:eastAsia="Arial"/>
        </w:rPr>
        <w:t xml:space="preserve"> </w:t>
      </w:r>
      <w:r>
        <w:t>DFDL</w:t>
      </w:r>
      <w:r>
        <w:rPr>
          <w:rFonts w:eastAsia="Arial"/>
        </w:rPr>
        <w:t xml:space="preserve"> </w:t>
      </w:r>
      <w:r>
        <w:t>support</w:t>
      </w:r>
      <w:r>
        <w:rPr>
          <w:rFonts w:eastAsia="Arial"/>
        </w:rPr>
        <w:t xml:space="preserve"> </w:t>
      </w:r>
      <w:r>
        <w:t>for</w:t>
      </w:r>
      <w:r>
        <w:rPr>
          <w:rFonts w:eastAsia="Arial"/>
        </w:rPr>
        <w:t xml:space="preserve"> </w:t>
      </w:r>
      <w:r>
        <w:t>half-precision</w:t>
      </w:r>
      <w:r>
        <w:rPr>
          <w:rFonts w:eastAsia="Arial"/>
        </w:rPr>
        <w:t xml:space="preserve"> </w:t>
      </w:r>
      <w:r>
        <w:t>and</w:t>
      </w:r>
      <w:r>
        <w:rPr>
          <w:rFonts w:eastAsia="Arial"/>
        </w:rPr>
        <w:t xml:space="preserve"> </w:t>
      </w:r>
      <w:r>
        <w:t>quad-precision</w:t>
      </w:r>
      <w:r>
        <w:rPr>
          <w:rFonts w:eastAsia="Arial"/>
        </w:rPr>
        <w:t xml:space="preserve"> </w:t>
      </w:r>
      <w:r>
        <w:t>will</w:t>
      </w:r>
      <w:r>
        <w:rPr>
          <w:rFonts w:eastAsia="Arial"/>
        </w:rPr>
        <w:t xml:space="preserve"> </w:t>
      </w:r>
      <w:r>
        <w:t>build</w:t>
      </w:r>
      <w:r>
        <w:rPr>
          <w:rFonts w:eastAsia="Arial"/>
        </w:rPr>
        <w:t xml:space="preserve"> </w:t>
      </w:r>
      <w:r>
        <w:t>on</w:t>
      </w:r>
      <w:r>
        <w:rPr>
          <w:rFonts w:eastAsia="Arial"/>
        </w:rPr>
        <w:t xml:space="preserve"> </w:t>
      </w:r>
      <w:r>
        <w:t>XSDL.</w:t>
      </w:r>
    </w:p>
    <w:p w14:paraId="0D336954" w14:textId="77777777" w:rsidR="00000000" w:rsidRDefault="009D64FD">
      <w:pPr>
        <w:pStyle w:val="FootnoteText"/>
      </w:pPr>
    </w:p>
  </w:footnote>
  <w:footnote w:id="27">
    <w:p w14:paraId="085C6FAB" w14:textId="77777777" w:rsidR="00000000" w:rsidRDefault="009D64FD">
      <w:pPr>
        <w:pStyle w:val="FootnoteText"/>
      </w:pPr>
      <w:r>
        <w:rPr>
          <w:rStyle w:val="FootnoteReference"/>
        </w:rPr>
        <w:footnoteRef/>
      </w:r>
      <w:r>
        <w:t xml:space="preserve"> Note that DFDL does not support a pure month or day or year, as it does not support the XSD simple types xs:gMonth, xs:gDay, and xs:gYear. </w:t>
      </w:r>
    </w:p>
  </w:footnote>
  <w:footnote w:id="28">
    <w:p w14:paraId="5D34B6C8" w14:textId="77777777" w:rsidR="00000000" w:rsidRDefault="009D64FD">
      <w:pPr>
        <w:pStyle w:val="FootnoteText"/>
      </w:pPr>
      <w:r>
        <w:rPr>
          <w:rStyle w:val="FootnoteReference"/>
        </w:rPr>
        <w:footnoteRef/>
      </w:r>
      <w:r>
        <w:t xml:space="preserve"> Absent representation implies processing error for ‘implicit’ when less than</w:t>
      </w:r>
      <w:r>
        <w:t xml:space="preserve"> or equal to minOccurs.</w:t>
      </w:r>
    </w:p>
  </w:footnote>
  <w:footnote w:id="29">
    <w:p w14:paraId="4A54F152" w14:textId="77777777" w:rsidR="00000000" w:rsidRDefault="009D64FD">
      <w:pPr>
        <w:pStyle w:val="FootnoteText"/>
      </w:pPr>
      <w:r>
        <w:rPr>
          <w:rStyle w:val="FootnoteReference"/>
        </w:rPr>
        <w:footnoteRef/>
      </w:r>
      <w:r>
        <w:t xml:space="preserve"> Absent representation always implies zero-length. Nil, empty, and normal representations can also be zero-length with the right combinations of properties. See Section </w:t>
      </w:r>
      <w:r>
        <w:fldChar w:fldCharType="begin"/>
      </w:r>
      <w:r>
        <w:instrText xml:space="preserve"> REF _Ref365390854 \r \h  \* MERGEFORMAT </w:instrText>
      </w:r>
      <w:r>
        <w:fldChar w:fldCharType="separate"/>
      </w:r>
      <w:r>
        <w:t>9.2.5</w:t>
      </w:r>
      <w:r>
        <w:fldChar w:fldCharType="end"/>
      </w:r>
      <w:r>
        <w:t xml:space="preserve"> </w:t>
      </w:r>
      <w:r>
        <w:fldChar w:fldCharType="begin"/>
      </w:r>
      <w:r>
        <w:instrText xml:space="preserve"> REF _Ref365390858 \h  \* MERGEFORMAT </w:instrText>
      </w:r>
      <w:r>
        <w:fldChar w:fldCharType="separate"/>
      </w:r>
      <w:r>
        <w:t>Zero-length Representation</w:t>
      </w:r>
      <w:r>
        <w:fldChar w:fldCharType="end"/>
      </w:r>
      <w:r>
        <w:t>.</w:t>
      </w:r>
    </w:p>
  </w:footnote>
  <w:footnote w:id="30">
    <w:p w14:paraId="37BAA863" w14:textId="77777777" w:rsidR="00000000" w:rsidRDefault="009D64FD">
      <w:pPr>
        <w:pStyle w:val="FootnoteText"/>
      </w:pPr>
      <w:r>
        <w:rPr>
          <w:rStyle w:val="FootnoteReference"/>
        </w:rPr>
        <w:footnoteRef/>
      </w:r>
      <w:r>
        <w:t xml:space="preserve"> An Infoset item value of nil means the Infoset item </w:t>
      </w:r>
      <w:r>
        <w:rPr>
          <w:b/>
        </w:rPr>
        <w:t>[nilled]</w:t>
      </w:r>
      <w:r>
        <w:t xml:space="preserve"> member </w:t>
      </w:r>
      <w:r>
        <w:t xml:space="preserve">is true, and the </w:t>
      </w:r>
      <w:r>
        <w:rPr>
          <w:b/>
        </w:rPr>
        <w:t>[dataValue]</w:t>
      </w:r>
      <w:r>
        <w:t xml:space="preserve"> member has no value. See Section </w:t>
      </w:r>
      <w:r>
        <w:fldChar w:fldCharType="begin"/>
      </w:r>
      <w:r>
        <w:instrText xml:space="preserve"> REF infoitem.element \r \h  \* MERGEFORMAT </w:instrText>
      </w:r>
      <w:r>
        <w:fldChar w:fldCharType="separate"/>
      </w:r>
      <w:r>
        <w:t>4.1.2</w:t>
      </w:r>
      <w:r>
        <w:fldChar w:fldCharType="end"/>
      </w:r>
      <w:r>
        <w:t xml:space="preserve"> </w:t>
      </w:r>
      <w:r>
        <w:fldChar w:fldCharType="begin"/>
      </w:r>
      <w:r>
        <w:instrText xml:space="preserve"> REF infoitem.element \h  \* MERGEFORMAT </w:instrText>
      </w:r>
      <w:r>
        <w:fldChar w:fldCharType="separate"/>
      </w:r>
      <w:r>
        <w:t>Element Information Items</w:t>
      </w:r>
      <w:r>
        <w:fldChar w:fldCharType="end"/>
      </w:r>
      <w:r>
        <w:t>.</w:t>
      </w:r>
    </w:p>
  </w:footnote>
  <w:footnote w:id="31">
    <w:p w14:paraId="0EDAB064" w14:textId="77777777" w:rsidR="00000000" w:rsidRDefault="009D64FD">
      <w:pPr>
        <w:pStyle w:val="FootnoteText"/>
      </w:pPr>
      <w:r>
        <w:rPr>
          <w:rStyle w:val="FootnoteReference"/>
        </w:rPr>
        <w:footnoteRef/>
      </w:r>
      <w:r>
        <w:rPr>
          <w:rFonts w:eastAsia="MS Mincho"/>
          <w:lang w:val="en-GB" w:eastAsia="ja-JP" w:bidi="he-IL"/>
        </w:rPr>
        <w:t>The NTE segment in the X12 EDI standard is an example of a floating element</w:t>
      </w:r>
      <w:r>
        <w:rPr>
          <w:rFonts w:ascii="Helv" w:eastAsia="MS Mincho" w:hAnsi="Helv" w:cs="Helv"/>
          <w:lang w:val="en-GB" w:eastAsia="ja-JP" w:bidi="he-IL"/>
        </w:rPr>
        <w:t>.</w:t>
      </w:r>
    </w:p>
  </w:footnote>
  <w:footnote w:id="32">
    <w:p w14:paraId="76AD984F" w14:textId="77777777" w:rsidR="00000000" w:rsidRDefault="009D64FD">
      <w:pPr>
        <w:pStyle w:val="FootnoteText"/>
      </w:pPr>
      <w:r>
        <w:rPr>
          <w:rStyle w:val="FootnoteReference"/>
        </w:rPr>
        <w:footnoteRef/>
      </w:r>
      <w:r>
        <w:t xml:space="preserve"> The ‘%’ </w:t>
      </w:r>
      <w:r>
        <w:t xml:space="preserve">character needs escaping when used as a literal character in DFDL properties. It is escaped by doubling it, i.e., preceding it by another ‘%’ character. </w:t>
      </w:r>
    </w:p>
  </w:footnote>
  <w:footnote w:id="33">
    <w:p w14:paraId="7CB90070" w14:textId="77777777" w:rsidR="00000000" w:rsidRDefault="009D64FD">
      <w:pPr>
        <w:pStyle w:val="nobreak"/>
        <w:rPr>
          <w:sz w:val="18"/>
          <w:szCs w:val="18"/>
        </w:rPr>
      </w:pPr>
      <w:r>
        <w:rPr>
          <w:rStyle w:val="FootnoteReference"/>
          <w:sz w:val="18"/>
          <w:szCs w:val="18"/>
        </w:rPr>
        <w:footnoteRef/>
      </w:r>
      <w:r>
        <w:rPr>
          <w:sz w:val="18"/>
          <w:szCs w:val="18"/>
        </w:rPr>
        <w:t xml:space="preserve"> It is anticipated this appendix will be migrated into a separate document to facilitate the addition</w:t>
      </w:r>
      <w:r>
        <w:rPr>
          <w:sz w:val="18"/>
          <w:szCs w:val="18"/>
        </w:rPr>
        <w:t xml:space="preserve"> of new encodings without revising the DFDL specification.</w:t>
      </w:r>
    </w:p>
    <w:p w14:paraId="6052BEB3" w14:textId="77777777" w:rsidR="00000000" w:rsidRDefault="009D64FD">
      <w:pPr>
        <w:pStyle w:val="FootnoteText"/>
        <w:rPr>
          <w:lang w:val="en-GB"/>
        </w:rPr>
      </w:pPr>
    </w:p>
  </w:footnote>
  <w:footnote w:id="34">
    <w:p w14:paraId="616AB629" w14:textId="77777777" w:rsidR="00000000" w:rsidRDefault="009D64FD">
      <w:pPr>
        <w:pStyle w:val="FootnoteText"/>
      </w:pPr>
      <w:r>
        <w:rPr>
          <w:rStyle w:val="FootnoteReference"/>
        </w:rPr>
        <w:footnoteRef/>
      </w:r>
      <w:r>
        <w:t xml:space="preserve"> Though US-ASCII contains only 128 characters DFDL assumes the US-ASCII encoding to use one character per 8-bit byte.</w:t>
      </w:r>
    </w:p>
  </w:footnote>
  <w:footnote w:id="35">
    <w:p w14:paraId="55DB3AA1" w14:textId="77777777" w:rsidR="00000000" w:rsidRDefault="009D64FD">
      <w:pPr>
        <w:pStyle w:val="nobreak"/>
        <w:rPr>
          <w:sz w:val="18"/>
          <w:szCs w:val="18"/>
        </w:rPr>
      </w:pPr>
      <w:r>
        <w:rPr>
          <w:rStyle w:val="FootnoteReference"/>
        </w:rPr>
        <w:footnoteRef/>
      </w:r>
      <w:r>
        <w:t xml:space="preserve"> </w:t>
      </w:r>
      <w:r>
        <w:rPr>
          <w:sz w:val="18"/>
          <w:szCs w:val="18"/>
        </w:rPr>
        <w:t>This list is maintained separately from the other references in the specification to facilitate future migration of this material into a separate document.</w:t>
      </w:r>
    </w:p>
    <w:p w14:paraId="5665165E" w14:textId="77777777" w:rsidR="00000000" w:rsidRDefault="009D64FD">
      <w:pPr>
        <w:pStyle w:val="FootnoteText"/>
        <w:rPr>
          <w:lang w:val="en-GB"/>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D775B" w14:textId="77777777" w:rsidR="00000000" w:rsidRDefault="009D64FD">
    <w:pPr>
      <w:pStyle w:val="Header"/>
    </w:pPr>
    <w:r>
      <w:t>GFD-P-R.207</w:t>
    </w:r>
    <w:r>
      <w:tab/>
    </w:r>
    <w:r>
      <w:tab/>
      <w:t>November 2019</w:t>
    </w:r>
  </w:p>
  <w:p w14:paraId="5548D33F" w14:textId="77777777" w:rsidR="00000000" w:rsidRDefault="009D64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30D27" w14:textId="77777777" w:rsidR="00000000" w:rsidRDefault="009D64FD">
    <w:pPr>
      <w:pStyle w:val="Header"/>
      <w:rPr>
        <w:lang w:val="de-DE"/>
      </w:rPr>
    </w:pPr>
    <w:r>
      <w:t>GFD-P-R.207</w:t>
    </w:r>
    <w:r>
      <w:tab/>
      <w:t xml:space="preserve">                                      </w:t>
    </w:r>
    <w:r>
      <w:rPr>
        <w:lang w:val="de-DE"/>
      </w:rPr>
      <w:t>Michael J </w:t>
    </w:r>
    <w:r>
      <w:rPr>
        <w:lang w:val="de-DE"/>
      </w:rPr>
      <w:t>Beckerle, Tresys Technology/Owl Cyber Defense</w:t>
    </w:r>
  </w:p>
  <w:p w14:paraId="56DC81C9" w14:textId="77777777" w:rsidR="00000000" w:rsidRDefault="009D64FD">
    <w:pPr>
      <w:pStyle w:val="Header"/>
    </w:pPr>
    <w:r>
      <w:rPr>
        <w:lang w:val="de-DE"/>
      </w:rPr>
      <w:t>OGF DFDL WG</w:t>
    </w:r>
    <w:r>
      <w:rPr>
        <w:lang w:val="de-DE"/>
      </w:rPr>
      <w:tab/>
    </w:r>
    <w:r>
      <w:rPr>
        <w:lang w:val="de-DE"/>
      </w:rPr>
      <w:tab/>
    </w:r>
    <w:r>
      <w:t>Stephen M Hanson, IBM</w:t>
    </w:r>
  </w:p>
  <w:p w14:paraId="646BD628" w14:textId="77777777" w:rsidR="00000000" w:rsidRDefault="009D64FD">
    <w:pPr>
      <w:pStyle w:val="Header"/>
    </w:pPr>
    <w:r>
      <w:rPr>
        <w:lang w:val="de-DE"/>
      </w:rPr>
      <w:t xml:space="preserve">dfdl-wg@ogf.org </w:t>
    </w:r>
    <w:r>
      <w:tab/>
    </w:r>
    <w:r>
      <w:tab/>
      <w:t>December 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08A2B" w14:textId="77777777" w:rsidR="00000000" w:rsidRDefault="009D64FD">
    <w:pPr>
      <w:pStyle w:val="Header"/>
    </w:pPr>
    <w:r>
      <w:t>GFD-P-R.207</w:t>
    </w:r>
    <w:r>
      <w:tab/>
    </w:r>
    <w:r>
      <w:tab/>
      <w:t>December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863CC6"/>
    <w:lvl w:ilvl="0">
      <w:start w:val="1"/>
      <w:numFmt w:val="decimal"/>
      <w:pStyle w:val="ListNumber5"/>
      <w:lvlText w:val="%1."/>
      <w:lvlJc w:val="left"/>
      <w:pPr>
        <w:tabs>
          <w:tab w:val="num" w:pos="1980"/>
        </w:tabs>
        <w:ind w:left="1980" w:hanging="360"/>
      </w:pPr>
    </w:lvl>
  </w:abstractNum>
  <w:abstractNum w:abstractNumId="1"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15:restartNumberingAfterBreak="0">
    <w:nsid w:val="00000002"/>
    <w:multiLevelType w:val="singleLevel"/>
    <w:tmpl w:val="00000002"/>
    <w:name w:val="WW8Num1"/>
    <w:lvl w:ilvl="0">
      <w:start w:val="1"/>
      <w:numFmt w:val="decimal"/>
      <w:lvlText w:val="%1."/>
      <w:lvlJc w:val="left"/>
      <w:pPr>
        <w:tabs>
          <w:tab w:val="num" w:pos="360"/>
        </w:tabs>
        <w:ind w:left="360" w:hanging="360"/>
      </w:pPr>
    </w:lvl>
  </w:abstractNum>
  <w:abstractNum w:abstractNumId="10" w15:restartNumberingAfterBreak="0">
    <w:nsid w:val="00000003"/>
    <w:multiLevelType w:val="singleLevel"/>
    <w:tmpl w:val="00000003"/>
    <w:name w:val="WW8Num2"/>
    <w:lvl w:ilvl="0">
      <w:start w:val="1"/>
      <w:numFmt w:val="bullet"/>
      <w:lvlText w:val=""/>
      <w:lvlJc w:val="left"/>
      <w:pPr>
        <w:tabs>
          <w:tab w:val="num" w:pos="360"/>
        </w:tabs>
        <w:ind w:left="360" w:hanging="360"/>
      </w:pPr>
      <w:rPr>
        <w:rFonts w:ascii="Symbol" w:hAnsi="Symbol" w:cs="Symbol"/>
      </w:rPr>
    </w:lvl>
  </w:abstractNum>
  <w:abstractNum w:abstractNumId="11" w15:restartNumberingAfterBreak="0">
    <w:nsid w:val="00000004"/>
    <w:multiLevelType w:val="multilevel"/>
    <w:tmpl w:val="00000004"/>
    <w:name w:val="WW8Num4"/>
    <w:lvl w:ilvl="0">
      <w:start w:val="1"/>
      <w:numFmt w:val="bullet"/>
      <w:lvlText w:val=""/>
      <w:lvlJc w:val="left"/>
      <w:pPr>
        <w:tabs>
          <w:tab w:val="num" w:pos="720"/>
        </w:tabs>
        <w:ind w:left="0" w:firstLine="0"/>
      </w:pPr>
      <w:rPr>
        <w:rFonts w:ascii="Symbol" w:hAnsi="Symbol"/>
      </w:rPr>
    </w:lvl>
    <w:lvl w:ilvl="1">
      <w:start w:val="1"/>
      <w:numFmt w:val="bullet"/>
      <w:lvlText w:val="o"/>
      <w:lvlJc w:val="left"/>
      <w:pPr>
        <w:tabs>
          <w:tab w:val="num" w:pos="1440"/>
        </w:tabs>
        <w:ind w:left="0" w:firstLine="0"/>
      </w:pPr>
      <w:rPr>
        <w:rFonts w:ascii="Courier New" w:hAnsi="Courier New" w:cs="Courier New"/>
      </w:rPr>
    </w:lvl>
    <w:lvl w:ilvl="2">
      <w:start w:val="1"/>
      <w:numFmt w:val="bullet"/>
      <w:lvlText w:val=""/>
      <w:lvlJc w:val="left"/>
      <w:pPr>
        <w:tabs>
          <w:tab w:val="num" w:pos="2160"/>
        </w:tabs>
        <w:ind w:left="0" w:firstLine="0"/>
      </w:pPr>
      <w:rPr>
        <w:rFonts w:ascii="Wingdings" w:hAnsi="Wingdings"/>
      </w:rPr>
    </w:lvl>
    <w:lvl w:ilvl="3">
      <w:start w:val="1"/>
      <w:numFmt w:val="bullet"/>
      <w:lvlText w:val=""/>
      <w:lvlJc w:val="left"/>
      <w:pPr>
        <w:tabs>
          <w:tab w:val="num" w:pos="2880"/>
        </w:tabs>
        <w:ind w:left="0" w:firstLine="0"/>
      </w:pPr>
      <w:rPr>
        <w:rFonts w:ascii="Symbol" w:hAnsi="Symbol"/>
      </w:rPr>
    </w:lvl>
    <w:lvl w:ilvl="4">
      <w:start w:val="1"/>
      <w:numFmt w:val="bullet"/>
      <w:lvlText w:val="o"/>
      <w:lvlJc w:val="left"/>
      <w:pPr>
        <w:tabs>
          <w:tab w:val="num" w:pos="3600"/>
        </w:tabs>
        <w:ind w:left="0" w:firstLine="0"/>
      </w:pPr>
      <w:rPr>
        <w:rFonts w:ascii="Courier New" w:hAnsi="Courier New" w:cs="Courier New"/>
      </w:rPr>
    </w:lvl>
    <w:lvl w:ilvl="5">
      <w:start w:val="1"/>
      <w:numFmt w:val="bullet"/>
      <w:lvlText w:val=""/>
      <w:lvlJc w:val="left"/>
      <w:pPr>
        <w:tabs>
          <w:tab w:val="num" w:pos="4320"/>
        </w:tabs>
        <w:ind w:left="0" w:firstLine="0"/>
      </w:pPr>
      <w:rPr>
        <w:rFonts w:ascii="Wingdings" w:hAnsi="Wingdings"/>
      </w:rPr>
    </w:lvl>
    <w:lvl w:ilvl="6">
      <w:start w:val="1"/>
      <w:numFmt w:val="bullet"/>
      <w:lvlText w:val=""/>
      <w:lvlJc w:val="left"/>
      <w:pPr>
        <w:tabs>
          <w:tab w:val="num" w:pos="5040"/>
        </w:tabs>
        <w:ind w:left="0" w:firstLine="0"/>
      </w:pPr>
      <w:rPr>
        <w:rFonts w:ascii="Symbol" w:hAnsi="Symbol"/>
      </w:rPr>
    </w:lvl>
    <w:lvl w:ilvl="7">
      <w:start w:val="1"/>
      <w:numFmt w:val="bullet"/>
      <w:lvlText w:val="o"/>
      <w:lvlJc w:val="left"/>
      <w:pPr>
        <w:tabs>
          <w:tab w:val="num" w:pos="5760"/>
        </w:tabs>
        <w:ind w:left="0" w:firstLine="0"/>
      </w:pPr>
      <w:rPr>
        <w:rFonts w:ascii="Courier New" w:hAnsi="Courier New" w:cs="Courier New"/>
      </w:rPr>
    </w:lvl>
    <w:lvl w:ilvl="8">
      <w:start w:val="1"/>
      <w:numFmt w:val="bullet"/>
      <w:lvlText w:val=""/>
      <w:lvlJc w:val="left"/>
      <w:pPr>
        <w:tabs>
          <w:tab w:val="num" w:pos="6480"/>
        </w:tabs>
        <w:ind w:left="0" w:firstLine="0"/>
      </w:pPr>
      <w:rPr>
        <w:rFonts w:ascii="Wingdings" w:hAnsi="Wingdings"/>
      </w:rPr>
    </w:lvl>
  </w:abstractNum>
  <w:abstractNum w:abstractNumId="12" w15:restartNumberingAfterBreak="0">
    <w:nsid w:val="00000005"/>
    <w:multiLevelType w:val="singleLevel"/>
    <w:tmpl w:val="00000005"/>
    <w:name w:val="WW8Num7"/>
    <w:lvl w:ilvl="0">
      <w:start w:val="1"/>
      <w:numFmt w:val="bullet"/>
      <w:lvlText w:val="o"/>
      <w:lvlJc w:val="left"/>
      <w:pPr>
        <w:tabs>
          <w:tab w:val="num" w:pos="360"/>
        </w:tabs>
        <w:ind w:left="360" w:hanging="360"/>
      </w:pPr>
      <w:rPr>
        <w:rFonts w:ascii="Courier New" w:hAnsi="Courier New" w:cs="Courier New"/>
      </w:rPr>
    </w:lvl>
  </w:abstractNum>
  <w:abstractNum w:abstractNumId="13" w15:restartNumberingAfterBreak="0">
    <w:nsid w:val="00000006"/>
    <w:multiLevelType w:val="multilevel"/>
    <w:tmpl w:val="00000006"/>
    <w:name w:val="WW8Num9"/>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0000007"/>
    <w:multiLevelType w:val="singleLevel"/>
    <w:tmpl w:val="00000007"/>
    <w:name w:val="WW8Num11"/>
    <w:lvl w:ilvl="0">
      <w:start w:val="1"/>
      <w:numFmt w:val="bullet"/>
      <w:lvlText w:val="o"/>
      <w:lvlJc w:val="left"/>
      <w:pPr>
        <w:tabs>
          <w:tab w:val="num" w:pos="720"/>
        </w:tabs>
        <w:ind w:left="720" w:hanging="360"/>
      </w:pPr>
      <w:rPr>
        <w:rFonts w:ascii="Courier New" w:hAnsi="Courier New" w:cs="Courier New"/>
      </w:rPr>
    </w:lvl>
  </w:abstractNum>
  <w:abstractNum w:abstractNumId="15" w15:restartNumberingAfterBreak="0">
    <w:nsid w:val="00000008"/>
    <w:multiLevelType w:val="singleLevel"/>
    <w:tmpl w:val="00000008"/>
    <w:name w:val="WW8Num12"/>
    <w:lvl w:ilvl="0">
      <w:start w:val="1"/>
      <w:numFmt w:val="bullet"/>
      <w:lvlText w:val="o"/>
      <w:lvlJc w:val="left"/>
      <w:pPr>
        <w:tabs>
          <w:tab w:val="num" w:pos="720"/>
        </w:tabs>
        <w:ind w:left="720" w:hanging="360"/>
      </w:pPr>
      <w:rPr>
        <w:rFonts w:ascii="Courier New" w:hAnsi="Courier New" w:cs="Courier New"/>
      </w:rPr>
    </w:lvl>
  </w:abstractNum>
  <w:abstractNum w:abstractNumId="16" w15:restartNumberingAfterBreak="0">
    <w:nsid w:val="00000009"/>
    <w:multiLevelType w:val="singleLevel"/>
    <w:tmpl w:val="00000009"/>
    <w:name w:val="WW8Num13"/>
    <w:lvl w:ilvl="0">
      <w:start w:val="1"/>
      <w:numFmt w:val="bullet"/>
      <w:lvlText w:val="o"/>
      <w:lvlJc w:val="left"/>
      <w:pPr>
        <w:tabs>
          <w:tab w:val="num" w:pos="720"/>
        </w:tabs>
        <w:ind w:left="720" w:hanging="360"/>
      </w:pPr>
      <w:rPr>
        <w:rFonts w:ascii="Courier New" w:hAnsi="Courier New" w:cs="Courier New"/>
      </w:rPr>
    </w:lvl>
  </w:abstractNum>
  <w:abstractNum w:abstractNumId="17" w15:restartNumberingAfterBreak="0">
    <w:nsid w:val="0000000A"/>
    <w:multiLevelType w:val="singleLevel"/>
    <w:tmpl w:val="0000000A"/>
    <w:name w:val="WW8Num14"/>
    <w:lvl w:ilvl="0">
      <w:start w:val="1"/>
      <w:numFmt w:val="decimal"/>
      <w:lvlText w:val="%1."/>
      <w:lvlJc w:val="left"/>
      <w:pPr>
        <w:tabs>
          <w:tab w:val="num" w:pos="0"/>
        </w:tabs>
        <w:ind w:left="720" w:hanging="360"/>
      </w:pPr>
    </w:lvl>
  </w:abstractNum>
  <w:abstractNum w:abstractNumId="18" w15:restartNumberingAfterBreak="0">
    <w:nsid w:val="0000000B"/>
    <w:multiLevelType w:val="singleLevel"/>
    <w:tmpl w:val="0000000B"/>
    <w:name w:val="WW8Num15"/>
    <w:lvl w:ilvl="0">
      <w:start w:val="1"/>
      <w:numFmt w:val="bullet"/>
      <w:lvlText w:val="o"/>
      <w:lvlJc w:val="left"/>
      <w:pPr>
        <w:tabs>
          <w:tab w:val="num" w:pos="720"/>
        </w:tabs>
        <w:ind w:left="720" w:hanging="360"/>
      </w:pPr>
      <w:rPr>
        <w:rFonts w:ascii="Courier New" w:hAnsi="Courier New" w:cs="Courier New"/>
      </w:rPr>
    </w:lvl>
  </w:abstractNum>
  <w:abstractNum w:abstractNumId="19" w15:restartNumberingAfterBreak="0">
    <w:nsid w:val="0000000C"/>
    <w:multiLevelType w:val="multilevel"/>
    <w:tmpl w:val="0000000C"/>
    <w:name w:val="WW8Num16"/>
    <w:lvl w:ilvl="0">
      <w:start w:val="2"/>
      <w:numFmt w:val="decimal"/>
      <w:lvlText w:val="%1."/>
      <w:lvlJc w:val="left"/>
      <w:pPr>
        <w:tabs>
          <w:tab w:val="num" w:pos="435"/>
        </w:tabs>
        <w:ind w:left="435" w:hanging="435"/>
      </w:pPr>
      <w:rPr>
        <w:rFonts w:ascii="Helv" w:hAnsi="Helv" w:cs="Helv"/>
      </w:rPr>
    </w:lvl>
    <w:lvl w:ilvl="1">
      <w:start w:val="49"/>
      <w:numFmt w:val="decimal"/>
      <w:lvlText w:val="%1.%2."/>
      <w:lvlJc w:val="left"/>
      <w:pPr>
        <w:tabs>
          <w:tab w:val="num" w:pos="795"/>
        </w:tabs>
        <w:ind w:left="795" w:hanging="435"/>
      </w:pPr>
      <w:rPr>
        <w:rFonts w:ascii="Helv" w:hAnsi="Helv" w:cs="Helv"/>
        <w:b/>
      </w:rPr>
    </w:lvl>
    <w:lvl w:ilvl="2">
      <w:start w:val="1"/>
      <w:numFmt w:val="decimal"/>
      <w:lvlText w:val="%1.%2.%3."/>
      <w:lvlJc w:val="left"/>
      <w:pPr>
        <w:tabs>
          <w:tab w:val="num" w:pos="720"/>
        </w:tabs>
        <w:ind w:left="720" w:hanging="720"/>
      </w:pPr>
      <w:rPr>
        <w:rFonts w:ascii="Helv" w:hAnsi="Helv" w:cs="Helv"/>
      </w:rPr>
    </w:lvl>
    <w:lvl w:ilvl="3">
      <w:start w:val="1"/>
      <w:numFmt w:val="decimal"/>
      <w:lvlText w:val="%1.%2.%3.%4."/>
      <w:lvlJc w:val="left"/>
      <w:pPr>
        <w:tabs>
          <w:tab w:val="num" w:pos="720"/>
        </w:tabs>
        <w:ind w:left="720" w:hanging="720"/>
      </w:pPr>
      <w:rPr>
        <w:rFonts w:ascii="Helv" w:hAnsi="Helv" w:cs="Helv"/>
      </w:rPr>
    </w:lvl>
    <w:lvl w:ilvl="4">
      <w:start w:val="1"/>
      <w:numFmt w:val="decimal"/>
      <w:lvlText w:val="%1.%2.%3.%4.%5."/>
      <w:lvlJc w:val="left"/>
      <w:pPr>
        <w:tabs>
          <w:tab w:val="num" w:pos="1080"/>
        </w:tabs>
        <w:ind w:left="1080" w:hanging="1080"/>
      </w:pPr>
      <w:rPr>
        <w:rFonts w:ascii="Helv" w:hAnsi="Helv" w:cs="Helv"/>
      </w:rPr>
    </w:lvl>
    <w:lvl w:ilvl="5">
      <w:start w:val="1"/>
      <w:numFmt w:val="decimal"/>
      <w:lvlText w:val="%1.%2.%3.%4.%5.%6."/>
      <w:lvlJc w:val="left"/>
      <w:pPr>
        <w:tabs>
          <w:tab w:val="num" w:pos="1080"/>
        </w:tabs>
        <w:ind w:left="1080" w:hanging="1080"/>
      </w:pPr>
      <w:rPr>
        <w:rFonts w:ascii="Helv" w:hAnsi="Helv" w:cs="Helv"/>
      </w:rPr>
    </w:lvl>
    <w:lvl w:ilvl="6">
      <w:start w:val="1"/>
      <w:numFmt w:val="decimal"/>
      <w:lvlText w:val="%1.%2.%3.%4.%5.%6.%7."/>
      <w:lvlJc w:val="left"/>
      <w:pPr>
        <w:tabs>
          <w:tab w:val="num" w:pos="1440"/>
        </w:tabs>
        <w:ind w:left="1440" w:hanging="1440"/>
      </w:pPr>
      <w:rPr>
        <w:rFonts w:ascii="Helv" w:hAnsi="Helv" w:cs="Helv"/>
      </w:rPr>
    </w:lvl>
    <w:lvl w:ilvl="7">
      <w:start w:val="1"/>
      <w:numFmt w:val="decimal"/>
      <w:lvlText w:val="%1.%2.%3.%4.%5.%6.%7.%8."/>
      <w:lvlJc w:val="left"/>
      <w:pPr>
        <w:tabs>
          <w:tab w:val="num" w:pos="1440"/>
        </w:tabs>
        <w:ind w:left="1440" w:hanging="1440"/>
      </w:pPr>
      <w:rPr>
        <w:rFonts w:ascii="Helv" w:hAnsi="Helv" w:cs="Helv"/>
      </w:rPr>
    </w:lvl>
    <w:lvl w:ilvl="8">
      <w:start w:val="1"/>
      <w:numFmt w:val="decimal"/>
      <w:lvlText w:val="%1.%2.%3.%4.%5.%6.%7.%8.%9."/>
      <w:lvlJc w:val="left"/>
      <w:pPr>
        <w:tabs>
          <w:tab w:val="num" w:pos="1800"/>
        </w:tabs>
        <w:ind w:left="1800" w:hanging="1800"/>
      </w:pPr>
      <w:rPr>
        <w:rFonts w:ascii="Helv" w:hAnsi="Helv" w:cs="Helv"/>
      </w:rPr>
    </w:lvl>
  </w:abstractNum>
  <w:abstractNum w:abstractNumId="20" w15:restartNumberingAfterBreak="0">
    <w:nsid w:val="0000000D"/>
    <w:multiLevelType w:val="multilevel"/>
    <w:tmpl w:val="0000000D"/>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1" w15:restartNumberingAfterBreak="0">
    <w:nsid w:val="0000000E"/>
    <w:multiLevelType w:val="multilevel"/>
    <w:tmpl w:val="0000000E"/>
    <w:name w:val="WW8Num19"/>
    <w:lvl w:ilvl="0">
      <w:start w:val="1"/>
      <w:numFmt w:val="decimal"/>
      <w:lvlText w:val="%1"/>
      <w:lvlJc w:val="left"/>
      <w:pPr>
        <w:tabs>
          <w:tab w:val="num" w:pos="432"/>
        </w:tabs>
        <w:ind w:left="432" w:hanging="432"/>
      </w:pPr>
    </w:lvl>
    <w:lvl w:ilvl="1">
      <w:start w:val="2"/>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0000000F"/>
    <w:multiLevelType w:val="singleLevel"/>
    <w:tmpl w:val="0000000F"/>
    <w:name w:val="WW8Num21"/>
    <w:lvl w:ilvl="0">
      <w:start w:val="1"/>
      <w:numFmt w:val="bullet"/>
      <w:lvlText w:val="o"/>
      <w:lvlJc w:val="left"/>
      <w:pPr>
        <w:tabs>
          <w:tab w:val="num" w:pos="720"/>
        </w:tabs>
        <w:ind w:left="720" w:hanging="360"/>
      </w:pPr>
      <w:rPr>
        <w:rFonts w:ascii="Courier New" w:hAnsi="Courier New" w:cs="Courier New"/>
      </w:rPr>
    </w:lvl>
  </w:abstractNum>
  <w:abstractNum w:abstractNumId="23" w15:restartNumberingAfterBreak="0">
    <w:nsid w:val="00000010"/>
    <w:multiLevelType w:val="singleLevel"/>
    <w:tmpl w:val="00000010"/>
    <w:name w:val="WW8Num22"/>
    <w:lvl w:ilvl="0">
      <w:start w:val="1"/>
      <w:numFmt w:val="bullet"/>
      <w:lvlText w:val="o"/>
      <w:lvlJc w:val="left"/>
      <w:pPr>
        <w:tabs>
          <w:tab w:val="num" w:pos="720"/>
        </w:tabs>
        <w:ind w:left="720" w:hanging="360"/>
      </w:pPr>
      <w:rPr>
        <w:rFonts w:ascii="Courier New" w:hAnsi="Courier New" w:cs="Courier New"/>
      </w:rPr>
    </w:lvl>
  </w:abstractNum>
  <w:abstractNum w:abstractNumId="24" w15:restartNumberingAfterBreak="0">
    <w:nsid w:val="00000011"/>
    <w:multiLevelType w:val="multilevel"/>
    <w:tmpl w:val="00000011"/>
    <w:name w:val="WW8Num2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5" w15:restartNumberingAfterBreak="0">
    <w:nsid w:val="00000012"/>
    <w:multiLevelType w:val="multilevel"/>
    <w:tmpl w:val="00000012"/>
    <w:name w:val="WW8Num24"/>
    <w:lvl w:ilvl="0">
      <w:start w:val="1"/>
      <w:numFmt w:val="bullet"/>
      <w:lvlText w:val="o"/>
      <w:lvlJc w:val="left"/>
      <w:pPr>
        <w:tabs>
          <w:tab w:val="num" w:pos="720"/>
        </w:tabs>
        <w:ind w:left="720" w:hanging="360"/>
      </w:pPr>
      <w:rPr>
        <w:rFonts w:ascii="Courier New" w:hAnsi="Courier New" w:cs="Courier New"/>
      </w:rPr>
    </w:lvl>
    <w:lvl w:ilvl="1">
      <w:start w:val="1"/>
      <w:numFmt w:val="decimal"/>
      <w:lvlText w:val="%2."/>
      <w:lvlJc w:val="left"/>
      <w:pPr>
        <w:tabs>
          <w:tab w:val="num" w:pos="360"/>
        </w:tabs>
        <w:ind w:left="1440" w:hanging="360"/>
      </w:p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6" w15:restartNumberingAfterBreak="0">
    <w:nsid w:val="00000013"/>
    <w:multiLevelType w:val="multilevel"/>
    <w:tmpl w:val="00000013"/>
    <w:name w:val="WW8Num26"/>
    <w:lvl w:ilvl="0">
      <w:start w:val="1"/>
      <w:numFmt w:val="decimal"/>
      <w:lvlText w:val="%1."/>
      <w:lvlJc w:val="left"/>
      <w:pPr>
        <w:tabs>
          <w:tab w:val="num" w:pos="360"/>
        </w:tabs>
        <w:ind w:left="360" w:hanging="360"/>
      </w:pPr>
      <w:rPr>
        <w:b/>
        <w:bCs/>
        <w:kern w:val="2"/>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0000014"/>
    <w:multiLevelType w:val="singleLevel"/>
    <w:tmpl w:val="00000014"/>
    <w:name w:val="WW8Num28"/>
    <w:lvl w:ilvl="0">
      <w:start w:val="1"/>
      <w:numFmt w:val="decimal"/>
      <w:lvlText w:val="%1."/>
      <w:lvlJc w:val="left"/>
      <w:pPr>
        <w:tabs>
          <w:tab w:val="num" w:pos="0"/>
        </w:tabs>
        <w:ind w:left="720" w:hanging="360"/>
      </w:pPr>
    </w:lvl>
  </w:abstractNum>
  <w:abstractNum w:abstractNumId="28" w15:restartNumberingAfterBreak="0">
    <w:nsid w:val="00000015"/>
    <w:multiLevelType w:val="singleLevel"/>
    <w:tmpl w:val="00000015"/>
    <w:name w:val="WW8Num30"/>
    <w:lvl w:ilvl="0">
      <w:start w:val="1"/>
      <w:numFmt w:val="bullet"/>
      <w:lvlText w:val="o"/>
      <w:lvlJc w:val="left"/>
      <w:pPr>
        <w:tabs>
          <w:tab w:val="num" w:pos="720"/>
        </w:tabs>
        <w:ind w:left="720" w:hanging="360"/>
      </w:pPr>
      <w:rPr>
        <w:rFonts w:ascii="Courier New" w:hAnsi="Courier New" w:cs="Courier New"/>
      </w:rPr>
    </w:lvl>
  </w:abstractNum>
  <w:abstractNum w:abstractNumId="29" w15:restartNumberingAfterBreak="0">
    <w:nsid w:val="0000002F"/>
    <w:multiLevelType w:val="singleLevel"/>
    <w:tmpl w:val="0000002F"/>
    <w:name w:val="WW8Num47"/>
    <w:lvl w:ilvl="0">
      <w:start w:val="1"/>
      <w:numFmt w:val="bullet"/>
      <w:lvlText w:val=""/>
      <w:lvlJc w:val="left"/>
      <w:pPr>
        <w:tabs>
          <w:tab w:val="num" w:pos="720"/>
        </w:tabs>
        <w:ind w:left="720" w:hanging="360"/>
      </w:pPr>
      <w:rPr>
        <w:rFonts w:ascii="Symbol" w:hAnsi="Symbol" w:cs="Symbol"/>
      </w:rPr>
    </w:lvl>
  </w:abstractNum>
  <w:abstractNum w:abstractNumId="30" w15:restartNumberingAfterBreak="0">
    <w:nsid w:val="00C52759"/>
    <w:multiLevelType w:val="hybridMultilevel"/>
    <w:tmpl w:val="6826F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01AA15E4"/>
    <w:multiLevelType w:val="hybridMultilevel"/>
    <w:tmpl w:val="020A9964"/>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2" w15:restartNumberingAfterBreak="0">
    <w:nsid w:val="02687CB8"/>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4FD186C"/>
    <w:multiLevelType w:val="hybridMultilevel"/>
    <w:tmpl w:val="52CE2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06BD23CD"/>
    <w:multiLevelType w:val="hybridMultilevel"/>
    <w:tmpl w:val="404E6408"/>
    <w:lvl w:ilvl="0" w:tplc="08090001">
      <w:start w:val="1"/>
      <w:numFmt w:val="bullet"/>
      <w:lvlText w:val=""/>
      <w:lvlJc w:val="left"/>
      <w:pPr>
        <w:tabs>
          <w:tab w:val="num" w:pos="720"/>
        </w:tabs>
        <w:ind w:left="720" w:hanging="360"/>
      </w:pPr>
      <w:rPr>
        <w:rFonts w:ascii="Symbol" w:hAnsi="Symbol" w:hint="default"/>
      </w:rPr>
    </w:lvl>
    <w:lvl w:ilvl="1" w:tplc="2496F746">
      <w:start w:val="1"/>
      <w:numFmt w:val="decimal"/>
      <w:lvlText w:val="%2)"/>
      <w:lvlJc w:val="left"/>
      <w:pPr>
        <w:ind w:left="1440" w:hanging="360"/>
      </w:pPr>
      <w:rPr>
        <w:rFonts w:ascii="Default San Serif" w:hAnsi="Default San Serif" w:hint="default"/>
        <w:b/>
        <w:u w:val="single"/>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5" w15:restartNumberingAfterBreak="0">
    <w:nsid w:val="06F043FA"/>
    <w:multiLevelType w:val="hybridMultilevel"/>
    <w:tmpl w:val="381E65C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36" w15:restartNumberingAfterBreak="0">
    <w:nsid w:val="08B944CF"/>
    <w:multiLevelType w:val="hybridMultilevel"/>
    <w:tmpl w:val="D1DEC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08CE0923"/>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9327850"/>
    <w:multiLevelType w:val="hybridMultilevel"/>
    <w:tmpl w:val="DCCE4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09E70B0E"/>
    <w:multiLevelType w:val="hybridMultilevel"/>
    <w:tmpl w:val="FF365420"/>
    <w:lvl w:ilvl="0" w:tplc="08090001">
      <w:start w:val="1"/>
      <w:numFmt w:val="bullet"/>
      <w:lvlText w:val=""/>
      <w:lvlJc w:val="left"/>
      <w:pPr>
        <w:tabs>
          <w:tab w:val="num" w:pos="720"/>
        </w:tabs>
        <w:ind w:left="720" w:hanging="360"/>
      </w:pPr>
      <w:rPr>
        <w:rFonts w:ascii="Symbol" w:hAnsi="Symbol"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40" w15:restartNumberingAfterBreak="0">
    <w:nsid w:val="0A114DF0"/>
    <w:multiLevelType w:val="hybridMultilevel"/>
    <w:tmpl w:val="8AA2D49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41" w15:restartNumberingAfterBreak="0">
    <w:nsid w:val="0B266DEB"/>
    <w:multiLevelType w:val="hybridMultilevel"/>
    <w:tmpl w:val="1D14D9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2" w15:restartNumberingAfterBreak="0">
    <w:nsid w:val="0D7E54E4"/>
    <w:multiLevelType w:val="multilevel"/>
    <w:tmpl w:val="F3FA6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right"/>
      <w:pPr>
        <w:tabs>
          <w:tab w:val="num" w:pos="6480"/>
        </w:tabs>
        <w:ind w:left="6480" w:hanging="360"/>
      </w:pPr>
      <w:rPr>
        <w:rFonts w:ascii="Symbol" w:hAnsi="Symbol" w:hint="default"/>
        <w:sz w:val="20"/>
      </w:rPr>
    </w:lvl>
  </w:abstractNum>
  <w:abstractNum w:abstractNumId="43" w15:restartNumberingAfterBreak="0">
    <w:nsid w:val="0D8B38CD"/>
    <w:multiLevelType w:val="hybridMultilevel"/>
    <w:tmpl w:val="A1F82E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10275050"/>
    <w:multiLevelType w:val="multilevel"/>
    <w:tmpl w:val="9AFC39E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11231A21"/>
    <w:multiLevelType w:val="hybridMultilevel"/>
    <w:tmpl w:val="192C1C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11A92235"/>
    <w:multiLevelType w:val="hybridMultilevel"/>
    <w:tmpl w:val="E4D6A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12783087"/>
    <w:multiLevelType w:val="hybridMultilevel"/>
    <w:tmpl w:val="B1ACB2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8" w15:restartNumberingAfterBreak="0">
    <w:nsid w:val="12F27862"/>
    <w:multiLevelType w:val="hybridMultilevel"/>
    <w:tmpl w:val="2BFA6C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15:restartNumberingAfterBreak="0">
    <w:nsid w:val="13211C5A"/>
    <w:multiLevelType w:val="hybridMultilevel"/>
    <w:tmpl w:val="A53EB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133A54EB"/>
    <w:multiLevelType w:val="hybridMultilevel"/>
    <w:tmpl w:val="15BAC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143B48F2"/>
    <w:multiLevelType w:val="hybridMultilevel"/>
    <w:tmpl w:val="4D54103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14C924D9"/>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4E54E83"/>
    <w:multiLevelType w:val="multilevel"/>
    <w:tmpl w:val="7F50C74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4" w15:restartNumberingAfterBreak="0">
    <w:nsid w:val="14F0689B"/>
    <w:multiLevelType w:val="hybridMultilevel"/>
    <w:tmpl w:val="B05080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5" w15:restartNumberingAfterBreak="0">
    <w:nsid w:val="15EB11C5"/>
    <w:multiLevelType w:val="hybridMultilevel"/>
    <w:tmpl w:val="B9CE86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6" w15:restartNumberingAfterBreak="0">
    <w:nsid w:val="189E1BD2"/>
    <w:multiLevelType w:val="hybridMultilevel"/>
    <w:tmpl w:val="007AB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1A6B278E"/>
    <w:multiLevelType w:val="multilevel"/>
    <w:tmpl w:val="51E40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B803F3A"/>
    <w:multiLevelType w:val="hybridMultilevel"/>
    <w:tmpl w:val="C6565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9" w15:restartNumberingAfterBreak="0">
    <w:nsid w:val="1B8879F4"/>
    <w:multiLevelType w:val="hybridMultilevel"/>
    <w:tmpl w:val="A7F4B7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15:restartNumberingAfterBreak="0">
    <w:nsid w:val="1C3D01C5"/>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C41174F"/>
    <w:multiLevelType w:val="hybridMultilevel"/>
    <w:tmpl w:val="D2E056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62" w15:restartNumberingAfterBreak="0">
    <w:nsid w:val="1C5C3961"/>
    <w:multiLevelType w:val="hybridMultilevel"/>
    <w:tmpl w:val="E3A254B8"/>
    <w:lvl w:ilvl="0" w:tplc="0809000F">
      <w:start w:val="1"/>
      <w:numFmt w:val="decimal"/>
      <w:lvlText w:val="%1."/>
      <w:lvlJc w:val="left"/>
      <w:pPr>
        <w:ind w:left="780" w:hanging="360"/>
      </w:pPr>
    </w:lvl>
    <w:lvl w:ilvl="1" w:tplc="08090019">
      <w:start w:val="1"/>
      <w:numFmt w:val="lowerLetter"/>
      <w:lvlText w:val="%2."/>
      <w:lvlJc w:val="left"/>
      <w:pPr>
        <w:ind w:left="1500" w:hanging="360"/>
      </w:pPr>
    </w:lvl>
    <w:lvl w:ilvl="2" w:tplc="0809001B">
      <w:start w:val="1"/>
      <w:numFmt w:val="lowerRoman"/>
      <w:lvlText w:val="%3."/>
      <w:lvlJc w:val="right"/>
      <w:pPr>
        <w:ind w:left="2220" w:hanging="180"/>
      </w:pPr>
    </w:lvl>
    <w:lvl w:ilvl="3" w:tplc="0809000F">
      <w:start w:val="1"/>
      <w:numFmt w:val="decimal"/>
      <w:lvlText w:val="%4."/>
      <w:lvlJc w:val="left"/>
      <w:pPr>
        <w:ind w:left="2940" w:hanging="360"/>
      </w:pPr>
    </w:lvl>
    <w:lvl w:ilvl="4" w:tplc="08090019">
      <w:start w:val="1"/>
      <w:numFmt w:val="lowerLetter"/>
      <w:lvlText w:val="%5."/>
      <w:lvlJc w:val="left"/>
      <w:pPr>
        <w:ind w:left="3660" w:hanging="360"/>
      </w:pPr>
    </w:lvl>
    <w:lvl w:ilvl="5" w:tplc="0809001B">
      <w:start w:val="1"/>
      <w:numFmt w:val="lowerRoman"/>
      <w:lvlText w:val="%6."/>
      <w:lvlJc w:val="right"/>
      <w:pPr>
        <w:ind w:left="4380" w:hanging="180"/>
      </w:pPr>
    </w:lvl>
    <w:lvl w:ilvl="6" w:tplc="0809000F">
      <w:start w:val="1"/>
      <w:numFmt w:val="decimal"/>
      <w:lvlText w:val="%7."/>
      <w:lvlJc w:val="left"/>
      <w:pPr>
        <w:ind w:left="5100" w:hanging="360"/>
      </w:pPr>
    </w:lvl>
    <w:lvl w:ilvl="7" w:tplc="08090019">
      <w:start w:val="1"/>
      <w:numFmt w:val="lowerLetter"/>
      <w:lvlText w:val="%8."/>
      <w:lvlJc w:val="left"/>
      <w:pPr>
        <w:ind w:left="5820" w:hanging="360"/>
      </w:pPr>
    </w:lvl>
    <w:lvl w:ilvl="8" w:tplc="0809001B">
      <w:start w:val="1"/>
      <w:numFmt w:val="lowerRoman"/>
      <w:lvlText w:val="%9."/>
      <w:lvlJc w:val="right"/>
      <w:pPr>
        <w:ind w:left="6540" w:hanging="180"/>
      </w:pPr>
    </w:lvl>
  </w:abstractNum>
  <w:abstractNum w:abstractNumId="63" w15:restartNumberingAfterBreak="0">
    <w:nsid w:val="1E625014"/>
    <w:multiLevelType w:val="hybridMultilevel"/>
    <w:tmpl w:val="A7108A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4" w15:restartNumberingAfterBreak="0">
    <w:nsid w:val="1E6B366C"/>
    <w:multiLevelType w:val="hybridMultilevel"/>
    <w:tmpl w:val="19D084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5" w15:restartNumberingAfterBreak="0">
    <w:nsid w:val="2134795C"/>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34849D7"/>
    <w:multiLevelType w:val="multilevel"/>
    <w:tmpl w:val="EB6895CC"/>
    <w:lvl w:ilvl="0">
      <w:start w:val="1"/>
      <w:numFmt w:val="bullet"/>
      <w:lvlText w:val=""/>
      <w:lvlJc w:val="left"/>
      <w:pPr>
        <w:ind w:left="360" w:hanging="360"/>
      </w:pPr>
      <w:rPr>
        <w:rFonts w:ascii="Symbol" w:hAnsi="Symbol" w:cs="Symbol" w:hint="default"/>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7" w15:restartNumberingAfterBreak="0">
    <w:nsid w:val="269E3680"/>
    <w:multiLevelType w:val="multilevel"/>
    <w:tmpl w:val="CD9A39BE"/>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8" w15:restartNumberingAfterBreak="0">
    <w:nsid w:val="26C45D3E"/>
    <w:multiLevelType w:val="hybridMultilevel"/>
    <w:tmpl w:val="B074EF1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69" w15:restartNumberingAfterBreak="0">
    <w:nsid w:val="28E34A52"/>
    <w:multiLevelType w:val="hybridMultilevel"/>
    <w:tmpl w:val="F558C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29043164"/>
    <w:multiLevelType w:val="hybridMultilevel"/>
    <w:tmpl w:val="F6FA69CC"/>
    <w:lvl w:ilvl="0" w:tplc="08090001">
      <w:start w:val="1"/>
      <w:numFmt w:val="bullet"/>
      <w:lvlText w:val=""/>
      <w:lvlJc w:val="left"/>
      <w:pPr>
        <w:tabs>
          <w:tab w:val="num" w:pos="720"/>
        </w:tabs>
        <w:ind w:left="720" w:hanging="360"/>
      </w:pPr>
      <w:rPr>
        <w:rFonts w:ascii="Symbol" w:hAnsi="Symbol"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71" w15:restartNumberingAfterBreak="0">
    <w:nsid w:val="29E43858"/>
    <w:multiLevelType w:val="multilevel"/>
    <w:tmpl w:val="952C5E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2" w15:restartNumberingAfterBreak="0">
    <w:nsid w:val="2A924C1E"/>
    <w:multiLevelType w:val="hybridMultilevel"/>
    <w:tmpl w:val="B3A8CFBA"/>
    <w:lvl w:ilvl="0" w:tplc="04090001">
      <w:start w:val="1"/>
      <w:numFmt w:val="bullet"/>
      <w:lvlText w:val="-"/>
      <w:lvlJc w:val="left"/>
      <w:pPr>
        <w:tabs>
          <w:tab w:val="num" w:pos="720"/>
        </w:tabs>
        <w:ind w:left="720" w:hanging="360"/>
      </w:pPr>
      <w:rPr>
        <w:rFonts w:ascii="Arial" w:eastAsia="Times New Roman" w:hAnsi="Arial" w:cs="Aria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2C156C06"/>
    <w:multiLevelType w:val="multilevel"/>
    <w:tmpl w:val="5C269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right"/>
      <w:pPr>
        <w:tabs>
          <w:tab w:val="num" w:pos="6480"/>
        </w:tabs>
        <w:ind w:left="6480" w:hanging="360"/>
      </w:pPr>
      <w:rPr>
        <w:rFonts w:ascii="Symbol" w:hAnsi="Symbol" w:hint="default"/>
        <w:sz w:val="20"/>
      </w:rPr>
    </w:lvl>
  </w:abstractNum>
  <w:abstractNum w:abstractNumId="74" w15:restartNumberingAfterBreak="0">
    <w:nsid w:val="2CC82B69"/>
    <w:multiLevelType w:val="hybridMultilevel"/>
    <w:tmpl w:val="D57A601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5" w15:restartNumberingAfterBreak="0">
    <w:nsid w:val="2D710DC7"/>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E9B3FA2"/>
    <w:multiLevelType w:val="hybridMultilevel"/>
    <w:tmpl w:val="DC58A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2ECD2AEC"/>
    <w:multiLevelType w:val="hybridMultilevel"/>
    <w:tmpl w:val="94E22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15:restartNumberingAfterBreak="0">
    <w:nsid w:val="310414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9" w15:restartNumberingAfterBreak="0">
    <w:nsid w:val="348B042D"/>
    <w:multiLevelType w:val="hybridMultilevel"/>
    <w:tmpl w:val="B8C4C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34973B2B"/>
    <w:multiLevelType w:val="hybridMultilevel"/>
    <w:tmpl w:val="4332363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81" w15:restartNumberingAfterBreak="0">
    <w:nsid w:val="34F97ED7"/>
    <w:multiLevelType w:val="hybridMultilevel"/>
    <w:tmpl w:val="C01A3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36300C1C"/>
    <w:multiLevelType w:val="hybridMultilevel"/>
    <w:tmpl w:val="766C832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364A6ED6"/>
    <w:multiLevelType w:val="hybridMultilevel"/>
    <w:tmpl w:val="96189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4" w15:restartNumberingAfterBreak="0">
    <w:nsid w:val="39175E10"/>
    <w:multiLevelType w:val="hybridMultilevel"/>
    <w:tmpl w:val="A366F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5" w15:restartNumberingAfterBreak="0">
    <w:nsid w:val="394E1FEC"/>
    <w:multiLevelType w:val="hybridMultilevel"/>
    <w:tmpl w:val="12083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395E0546"/>
    <w:multiLevelType w:val="hybridMultilevel"/>
    <w:tmpl w:val="98F0ABA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39F53AE3"/>
    <w:multiLevelType w:val="hybridMultilevel"/>
    <w:tmpl w:val="6DFE11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3A131C31"/>
    <w:multiLevelType w:val="hybridMultilevel"/>
    <w:tmpl w:val="0C2A0EDE"/>
    <w:lvl w:ilvl="0" w:tplc="0809000F">
      <w:start w:val="1"/>
      <w:numFmt w:val="decimal"/>
      <w:lvlText w:val="%1."/>
      <w:lvlJc w:val="left"/>
      <w:pPr>
        <w:tabs>
          <w:tab w:val="num" w:pos="720"/>
        </w:tabs>
        <w:ind w:left="720" w:hanging="360"/>
      </w:pPr>
    </w:lvl>
    <w:lvl w:ilvl="1" w:tplc="08090001">
      <w:start w:val="1"/>
      <w:numFmt w:val="bullet"/>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89" w15:restartNumberingAfterBreak="0">
    <w:nsid w:val="3C361D85"/>
    <w:multiLevelType w:val="hybridMultilevel"/>
    <w:tmpl w:val="3D9267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0" w15:restartNumberingAfterBreak="0">
    <w:nsid w:val="3C401B91"/>
    <w:multiLevelType w:val="hybridMultilevel"/>
    <w:tmpl w:val="A284167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3C583FFE"/>
    <w:multiLevelType w:val="hybridMultilevel"/>
    <w:tmpl w:val="58C03A8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92" w15:restartNumberingAfterBreak="0">
    <w:nsid w:val="3CB07C26"/>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D145FD5"/>
    <w:multiLevelType w:val="hybridMultilevel"/>
    <w:tmpl w:val="5FE2D9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4" w15:restartNumberingAfterBreak="0">
    <w:nsid w:val="3D9A0917"/>
    <w:multiLevelType w:val="multilevel"/>
    <w:tmpl w:val="E9945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E365FE5"/>
    <w:multiLevelType w:val="hybridMultilevel"/>
    <w:tmpl w:val="4B6A82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0F">
      <w:start w:val="1"/>
      <w:numFmt w:val="decimal"/>
      <w:lvlText w:val="%3."/>
      <w:lvlJc w:val="left"/>
      <w:pPr>
        <w:tabs>
          <w:tab w:val="num" w:pos="2340"/>
        </w:tabs>
        <w:ind w:left="2340" w:hanging="36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96" w15:restartNumberingAfterBreak="0">
    <w:nsid w:val="3E823E87"/>
    <w:multiLevelType w:val="hybridMultilevel"/>
    <w:tmpl w:val="EDEAB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7" w15:restartNumberingAfterBreak="0">
    <w:nsid w:val="3F0E4A8C"/>
    <w:multiLevelType w:val="hybridMultilevel"/>
    <w:tmpl w:val="50BA67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8" w15:restartNumberingAfterBreak="0">
    <w:nsid w:val="3F821A14"/>
    <w:multiLevelType w:val="hybridMultilevel"/>
    <w:tmpl w:val="324E6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9" w15:restartNumberingAfterBreak="0">
    <w:nsid w:val="3F9C72F1"/>
    <w:multiLevelType w:val="multilevel"/>
    <w:tmpl w:val="CFD47A44"/>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0" w15:restartNumberingAfterBreak="0">
    <w:nsid w:val="3FB073DC"/>
    <w:multiLevelType w:val="hybridMultilevel"/>
    <w:tmpl w:val="645A5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1" w15:restartNumberingAfterBreak="0">
    <w:nsid w:val="40A950DC"/>
    <w:multiLevelType w:val="hybridMultilevel"/>
    <w:tmpl w:val="8E38712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448157AE"/>
    <w:multiLevelType w:val="hybridMultilevel"/>
    <w:tmpl w:val="CF36E8DE"/>
    <w:lvl w:ilvl="0" w:tplc="0409000F">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03" w15:restartNumberingAfterBreak="0">
    <w:nsid w:val="45522D0D"/>
    <w:multiLevelType w:val="hybridMultilevel"/>
    <w:tmpl w:val="1376E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4" w15:restartNumberingAfterBreak="0">
    <w:nsid w:val="45E81D27"/>
    <w:multiLevelType w:val="hybridMultilevel"/>
    <w:tmpl w:val="4AC4AC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469A3E92"/>
    <w:multiLevelType w:val="hybridMultilevel"/>
    <w:tmpl w:val="3A60FE8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6" w15:restartNumberingAfterBreak="0">
    <w:nsid w:val="47D33D85"/>
    <w:multiLevelType w:val="hybridMultilevel"/>
    <w:tmpl w:val="8CD40F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7" w15:restartNumberingAfterBreak="0">
    <w:nsid w:val="491B4DB5"/>
    <w:multiLevelType w:val="hybridMultilevel"/>
    <w:tmpl w:val="B78ABA8C"/>
    <w:lvl w:ilvl="0" w:tplc="22800CB0">
      <w:start w:val="5"/>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8" w15:restartNumberingAfterBreak="0">
    <w:nsid w:val="4A85259B"/>
    <w:multiLevelType w:val="hybridMultilevel"/>
    <w:tmpl w:val="AC7CC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9" w15:restartNumberingAfterBreak="0">
    <w:nsid w:val="4B072340"/>
    <w:multiLevelType w:val="hybridMultilevel"/>
    <w:tmpl w:val="A366F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0" w15:restartNumberingAfterBreak="0">
    <w:nsid w:val="4D24197E"/>
    <w:multiLevelType w:val="hybridMultilevel"/>
    <w:tmpl w:val="7004A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1" w15:restartNumberingAfterBreak="0">
    <w:nsid w:val="4DCC4946"/>
    <w:multiLevelType w:val="hybridMultilevel"/>
    <w:tmpl w:val="66F4FD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2" w15:restartNumberingAfterBreak="0">
    <w:nsid w:val="4E46134A"/>
    <w:multiLevelType w:val="hybridMultilevel"/>
    <w:tmpl w:val="5254AFD4"/>
    <w:lvl w:ilvl="0" w:tplc="08090001">
      <w:start w:val="1"/>
      <w:numFmt w:val="bullet"/>
      <w:lvlText w:val=""/>
      <w:lvlJc w:val="left"/>
      <w:pPr>
        <w:tabs>
          <w:tab w:val="num" w:pos="720"/>
        </w:tabs>
        <w:ind w:left="720" w:hanging="360"/>
      </w:pPr>
      <w:rPr>
        <w:rFonts w:ascii="Symbol" w:hAnsi="Symbol"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13" w15:restartNumberingAfterBreak="0">
    <w:nsid w:val="4EB950E2"/>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EC36329"/>
    <w:multiLevelType w:val="hybridMultilevel"/>
    <w:tmpl w:val="C9C64E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5" w15:restartNumberingAfterBreak="0">
    <w:nsid w:val="4ED15F20"/>
    <w:multiLevelType w:val="hybridMultilevel"/>
    <w:tmpl w:val="CC92979E"/>
    <w:lvl w:ilvl="0" w:tplc="0826DDBC">
      <w:start w:val="1"/>
      <w:numFmt w:val="upperLetter"/>
      <w:pStyle w:val="AppendixH1"/>
      <w:lvlText w:val="Appendix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6" w15:restartNumberingAfterBreak="0">
    <w:nsid w:val="4F134140"/>
    <w:multiLevelType w:val="hybridMultilevel"/>
    <w:tmpl w:val="D8AAB08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17" w15:restartNumberingAfterBreak="0">
    <w:nsid w:val="4F2516AB"/>
    <w:multiLevelType w:val="hybridMultilevel"/>
    <w:tmpl w:val="9AF06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8" w15:restartNumberingAfterBreak="0">
    <w:nsid w:val="4F890865"/>
    <w:multiLevelType w:val="hybridMultilevel"/>
    <w:tmpl w:val="323C77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9" w15:restartNumberingAfterBreak="0">
    <w:nsid w:val="505C1254"/>
    <w:multiLevelType w:val="hybridMultilevel"/>
    <w:tmpl w:val="536848A6"/>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20" w15:restartNumberingAfterBreak="0">
    <w:nsid w:val="50A57DE7"/>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0ED48E9"/>
    <w:multiLevelType w:val="hybridMultilevel"/>
    <w:tmpl w:val="B9081F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2" w15:restartNumberingAfterBreak="0">
    <w:nsid w:val="523E5D93"/>
    <w:multiLevelType w:val="hybridMultilevel"/>
    <w:tmpl w:val="3FE25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3" w15:restartNumberingAfterBreak="0">
    <w:nsid w:val="5254352B"/>
    <w:multiLevelType w:val="hybridMultilevel"/>
    <w:tmpl w:val="C7BAE4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4" w15:restartNumberingAfterBreak="0">
    <w:nsid w:val="5349517A"/>
    <w:multiLevelType w:val="hybridMultilevel"/>
    <w:tmpl w:val="4420EAC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25" w15:restartNumberingAfterBreak="0">
    <w:nsid w:val="5497738E"/>
    <w:multiLevelType w:val="hybridMultilevel"/>
    <w:tmpl w:val="F9E8D9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6" w15:restartNumberingAfterBreak="0">
    <w:nsid w:val="573900BA"/>
    <w:multiLevelType w:val="hybridMultilevel"/>
    <w:tmpl w:val="335CCE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7" w15:restartNumberingAfterBreak="0">
    <w:nsid w:val="5A0B2173"/>
    <w:multiLevelType w:val="hybridMultilevel"/>
    <w:tmpl w:val="DCE4D8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8" w15:restartNumberingAfterBreak="0">
    <w:nsid w:val="5A5410C1"/>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BA213FA"/>
    <w:multiLevelType w:val="hybridMultilevel"/>
    <w:tmpl w:val="245C3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0" w15:restartNumberingAfterBreak="0">
    <w:nsid w:val="5BAF1E66"/>
    <w:multiLevelType w:val="hybridMultilevel"/>
    <w:tmpl w:val="D376D7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1" w15:restartNumberingAfterBreak="0">
    <w:nsid w:val="5BD00EB6"/>
    <w:multiLevelType w:val="multilevel"/>
    <w:tmpl w:val="0E8C51AE"/>
    <w:lvl w:ilvl="0">
      <w:start w:val="1"/>
      <w:numFmt w:val="bullet"/>
      <w:lvlText w:val=""/>
      <w:lvlJc w:val="left"/>
      <w:pPr>
        <w:tabs>
          <w:tab w:val="num" w:pos="870"/>
        </w:tabs>
        <w:ind w:left="870" w:hanging="435"/>
      </w:pPr>
      <w:rPr>
        <w:rFonts w:ascii="Symbol" w:hAnsi="Symbol" w:cs="Symbol" w:hint="default"/>
      </w:rPr>
    </w:lvl>
    <w:lvl w:ilvl="1">
      <w:start w:val="49"/>
      <w:numFmt w:val="decimal"/>
      <w:lvlText w:val="%1.%2."/>
      <w:lvlJc w:val="left"/>
      <w:pPr>
        <w:tabs>
          <w:tab w:val="num" w:pos="1230"/>
        </w:tabs>
        <w:ind w:left="1230" w:hanging="435"/>
      </w:pPr>
      <w:rPr>
        <w:rFonts w:cs="Helv"/>
        <w:b/>
      </w:rPr>
    </w:lvl>
    <w:lvl w:ilvl="2">
      <w:start w:val="1"/>
      <w:numFmt w:val="decimal"/>
      <w:lvlText w:val="%1.%2.%3."/>
      <w:lvlJc w:val="left"/>
      <w:pPr>
        <w:tabs>
          <w:tab w:val="num" w:pos="1155"/>
        </w:tabs>
        <w:ind w:left="1155" w:hanging="720"/>
      </w:pPr>
      <w:rPr>
        <w:rFonts w:cs="Helv"/>
      </w:rPr>
    </w:lvl>
    <w:lvl w:ilvl="3">
      <w:start w:val="1"/>
      <w:numFmt w:val="decimal"/>
      <w:lvlText w:val="%1.%2.%3.%4."/>
      <w:lvlJc w:val="left"/>
      <w:pPr>
        <w:tabs>
          <w:tab w:val="num" w:pos="1155"/>
        </w:tabs>
        <w:ind w:left="1155" w:hanging="720"/>
      </w:pPr>
      <w:rPr>
        <w:rFonts w:cs="Helv"/>
      </w:rPr>
    </w:lvl>
    <w:lvl w:ilvl="4">
      <w:start w:val="1"/>
      <w:numFmt w:val="decimal"/>
      <w:lvlText w:val="%1.%2.%3.%4.%5."/>
      <w:lvlJc w:val="left"/>
      <w:pPr>
        <w:tabs>
          <w:tab w:val="num" w:pos="1515"/>
        </w:tabs>
        <w:ind w:left="1515" w:hanging="1080"/>
      </w:pPr>
      <w:rPr>
        <w:rFonts w:cs="Helv"/>
      </w:rPr>
    </w:lvl>
    <w:lvl w:ilvl="5">
      <w:start w:val="1"/>
      <w:numFmt w:val="decimal"/>
      <w:lvlText w:val="%1.%2.%3.%4.%5.%6."/>
      <w:lvlJc w:val="left"/>
      <w:pPr>
        <w:tabs>
          <w:tab w:val="num" w:pos="1515"/>
        </w:tabs>
        <w:ind w:left="1515" w:hanging="1080"/>
      </w:pPr>
      <w:rPr>
        <w:rFonts w:cs="Helv"/>
      </w:rPr>
    </w:lvl>
    <w:lvl w:ilvl="6">
      <w:start w:val="1"/>
      <w:numFmt w:val="decimal"/>
      <w:lvlText w:val="%1.%2.%3.%4.%5.%6.%7."/>
      <w:lvlJc w:val="left"/>
      <w:pPr>
        <w:tabs>
          <w:tab w:val="num" w:pos="1875"/>
        </w:tabs>
        <w:ind w:left="1875" w:hanging="1440"/>
      </w:pPr>
      <w:rPr>
        <w:rFonts w:cs="Helv"/>
      </w:rPr>
    </w:lvl>
    <w:lvl w:ilvl="7">
      <w:start w:val="1"/>
      <w:numFmt w:val="decimal"/>
      <w:lvlText w:val="%1.%2.%3.%4.%5.%6.%7.%8."/>
      <w:lvlJc w:val="left"/>
      <w:pPr>
        <w:tabs>
          <w:tab w:val="num" w:pos="1875"/>
        </w:tabs>
        <w:ind w:left="1875" w:hanging="1440"/>
      </w:pPr>
      <w:rPr>
        <w:rFonts w:cs="Helv"/>
      </w:rPr>
    </w:lvl>
    <w:lvl w:ilvl="8">
      <w:start w:val="1"/>
      <w:numFmt w:val="decimal"/>
      <w:lvlText w:val="%1.%2.%3.%4.%5.%6.%7.%8.%9."/>
      <w:lvlJc w:val="left"/>
      <w:pPr>
        <w:tabs>
          <w:tab w:val="num" w:pos="2235"/>
        </w:tabs>
        <w:ind w:left="2235" w:hanging="1800"/>
      </w:pPr>
      <w:rPr>
        <w:rFonts w:cs="Helv"/>
      </w:rPr>
    </w:lvl>
  </w:abstractNum>
  <w:abstractNum w:abstractNumId="132" w15:restartNumberingAfterBreak="0">
    <w:nsid w:val="5D014863"/>
    <w:multiLevelType w:val="hybridMultilevel"/>
    <w:tmpl w:val="FCDE790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3" w15:restartNumberingAfterBreak="0">
    <w:nsid w:val="5D085781"/>
    <w:multiLevelType w:val="multilevel"/>
    <w:tmpl w:val="8696C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02B2A03"/>
    <w:multiLevelType w:val="hybridMultilevel"/>
    <w:tmpl w:val="E6141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5" w15:restartNumberingAfterBreak="0">
    <w:nsid w:val="611F1B7C"/>
    <w:multiLevelType w:val="hybridMultilevel"/>
    <w:tmpl w:val="47DC453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36" w15:restartNumberingAfterBreak="0">
    <w:nsid w:val="624F4181"/>
    <w:multiLevelType w:val="multilevel"/>
    <w:tmpl w:val="7152C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2ED7B32"/>
    <w:multiLevelType w:val="hybridMultilevel"/>
    <w:tmpl w:val="088C4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8" w15:restartNumberingAfterBreak="0">
    <w:nsid w:val="62EF26A7"/>
    <w:multiLevelType w:val="hybridMultilevel"/>
    <w:tmpl w:val="FA88FD4C"/>
    <w:lvl w:ilvl="0" w:tplc="08090001">
      <w:start w:val="1"/>
      <w:numFmt w:val="bullet"/>
      <w:lvlText w:val=""/>
      <w:lvlJc w:val="left"/>
      <w:pPr>
        <w:ind w:left="1488" w:hanging="360"/>
      </w:pPr>
      <w:rPr>
        <w:rFonts w:ascii="Symbol" w:hAnsi="Symbol" w:hint="default"/>
      </w:rPr>
    </w:lvl>
    <w:lvl w:ilvl="1" w:tplc="08090003">
      <w:start w:val="1"/>
      <w:numFmt w:val="bullet"/>
      <w:lvlText w:val="o"/>
      <w:lvlJc w:val="left"/>
      <w:pPr>
        <w:ind w:left="2208" w:hanging="360"/>
      </w:pPr>
      <w:rPr>
        <w:rFonts w:ascii="Courier New" w:hAnsi="Courier New" w:cs="Courier New" w:hint="default"/>
      </w:rPr>
    </w:lvl>
    <w:lvl w:ilvl="2" w:tplc="08090005">
      <w:start w:val="1"/>
      <w:numFmt w:val="bullet"/>
      <w:lvlText w:val=""/>
      <w:lvlJc w:val="left"/>
      <w:pPr>
        <w:ind w:left="2928" w:hanging="360"/>
      </w:pPr>
      <w:rPr>
        <w:rFonts w:ascii="Wingdings" w:hAnsi="Wingdings" w:hint="default"/>
      </w:rPr>
    </w:lvl>
    <w:lvl w:ilvl="3" w:tplc="08090001">
      <w:start w:val="1"/>
      <w:numFmt w:val="bullet"/>
      <w:lvlText w:val=""/>
      <w:lvlJc w:val="left"/>
      <w:pPr>
        <w:ind w:left="3648" w:hanging="360"/>
      </w:pPr>
      <w:rPr>
        <w:rFonts w:ascii="Symbol" w:hAnsi="Symbol" w:hint="default"/>
      </w:rPr>
    </w:lvl>
    <w:lvl w:ilvl="4" w:tplc="08090003">
      <w:start w:val="1"/>
      <w:numFmt w:val="bullet"/>
      <w:lvlText w:val="o"/>
      <w:lvlJc w:val="left"/>
      <w:pPr>
        <w:ind w:left="4368" w:hanging="360"/>
      </w:pPr>
      <w:rPr>
        <w:rFonts w:ascii="Courier New" w:hAnsi="Courier New" w:cs="Courier New" w:hint="default"/>
      </w:rPr>
    </w:lvl>
    <w:lvl w:ilvl="5" w:tplc="08090005">
      <w:start w:val="1"/>
      <w:numFmt w:val="bullet"/>
      <w:lvlText w:val=""/>
      <w:lvlJc w:val="left"/>
      <w:pPr>
        <w:ind w:left="5088" w:hanging="360"/>
      </w:pPr>
      <w:rPr>
        <w:rFonts w:ascii="Wingdings" w:hAnsi="Wingdings" w:hint="default"/>
      </w:rPr>
    </w:lvl>
    <w:lvl w:ilvl="6" w:tplc="08090001">
      <w:start w:val="1"/>
      <w:numFmt w:val="bullet"/>
      <w:lvlText w:val=""/>
      <w:lvlJc w:val="left"/>
      <w:pPr>
        <w:ind w:left="5808" w:hanging="360"/>
      </w:pPr>
      <w:rPr>
        <w:rFonts w:ascii="Symbol" w:hAnsi="Symbol" w:hint="default"/>
      </w:rPr>
    </w:lvl>
    <w:lvl w:ilvl="7" w:tplc="08090003">
      <w:start w:val="1"/>
      <w:numFmt w:val="bullet"/>
      <w:lvlText w:val="o"/>
      <w:lvlJc w:val="left"/>
      <w:pPr>
        <w:ind w:left="6528" w:hanging="360"/>
      </w:pPr>
      <w:rPr>
        <w:rFonts w:ascii="Courier New" w:hAnsi="Courier New" w:cs="Courier New" w:hint="default"/>
      </w:rPr>
    </w:lvl>
    <w:lvl w:ilvl="8" w:tplc="08090005">
      <w:start w:val="1"/>
      <w:numFmt w:val="bullet"/>
      <w:lvlText w:val=""/>
      <w:lvlJc w:val="left"/>
      <w:pPr>
        <w:ind w:left="7248" w:hanging="360"/>
      </w:pPr>
      <w:rPr>
        <w:rFonts w:ascii="Wingdings" w:hAnsi="Wingdings" w:hint="default"/>
      </w:rPr>
    </w:lvl>
  </w:abstractNum>
  <w:abstractNum w:abstractNumId="139" w15:restartNumberingAfterBreak="0">
    <w:nsid w:val="63370F6F"/>
    <w:multiLevelType w:val="hybridMultilevel"/>
    <w:tmpl w:val="7E667090"/>
    <w:lvl w:ilvl="0" w:tplc="08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0" w15:restartNumberingAfterBreak="0">
    <w:nsid w:val="634F0AEC"/>
    <w:multiLevelType w:val="hybridMultilevel"/>
    <w:tmpl w:val="614E6F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1" w15:restartNumberingAfterBreak="0">
    <w:nsid w:val="63F626B4"/>
    <w:multiLevelType w:val="hybridMultilevel"/>
    <w:tmpl w:val="14F091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2" w15:restartNumberingAfterBreak="0">
    <w:nsid w:val="647C274B"/>
    <w:multiLevelType w:val="hybridMultilevel"/>
    <w:tmpl w:val="63983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3" w15:restartNumberingAfterBreak="0">
    <w:nsid w:val="656C3791"/>
    <w:multiLevelType w:val="hybridMultilevel"/>
    <w:tmpl w:val="FC5A9F5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4" w15:restartNumberingAfterBreak="0">
    <w:nsid w:val="6577580B"/>
    <w:multiLevelType w:val="hybridMultilevel"/>
    <w:tmpl w:val="C86089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5" w15:restartNumberingAfterBreak="0">
    <w:nsid w:val="66423FF6"/>
    <w:multiLevelType w:val="hybridMultilevel"/>
    <w:tmpl w:val="0498A02A"/>
    <w:lvl w:ilvl="0" w:tplc="B4F21F3C">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6" w15:restartNumberingAfterBreak="0">
    <w:nsid w:val="67015534"/>
    <w:multiLevelType w:val="hybridMultilevel"/>
    <w:tmpl w:val="F7B68502"/>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7" w15:restartNumberingAfterBreak="0">
    <w:nsid w:val="67A56D61"/>
    <w:multiLevelType w:val="hybridMultilevel"/>
    <w:tmpl w:val="C778C3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8" w15:restartNumberingAfterBreak="0">
    <w:nsid w:val="68387800"/>
    <w:multiLevelType w:val="hybridMultilevel"/>
    <w:tmpl w:val="B35C45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9" w15:restartNumberingAfterBreak="0">
    <w:nsid w:val="683D3392"/>
    <w:multiLevelType w:val="multilevel"/>
    <w:tmpl w:val="6F02F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8ED170A"/>
    <w:multiLevelType w:val="hybridMultilevel"/>
    <w:tmpl w:val="0E5C45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1" w15:restartNumberingAfterBreak="0">
    <w:nsid w:val="691A4E68"/>
    <w:multiLevelType w:val="hybridMultilevel"/>
    <w:tmpl w:val="4642A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2" w15:restartNumberingAfterBreak="0">
    <w:nsid w:val="692165CD"/>
    <w:multiLevelType w:val="hybridMultilevel"/>
    <w:tmpl w:val="8856CB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3" w15:restartNumberingAfterBreak="0">
    <w:nsid w:val="69B51ACE"/>
    <w:multiLevelType w:val="hybridMultilevel"/>
    <w:tmpl w:val="55262A1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54" w15:restartNumberingAfterBreak="0">
    <w:nsid w:val="6A1B504D"/>
    <w:multiLevelType w:val="hybridMultilevel"/>
    <w:tmpl w:val="E0CA3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5" w15:restartNumberingAfterBreak="0">
    <w:nsid w:val="6AB72A60"/>
    <w:multiLevelType w:val="hybridMultilevel"/>
    <w:tmpl w:val="F8EC2B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6" w15:restartNumberingAfterBreak="0">
    <w:nsid w:val="6B2A7B55"/>
    <w:multiLevelType w:val="hybridMultilevel"/>
    <w:tmpl w:val="1C68158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57" w15:restartNumberingAfterBreak="0">
    <w:nsid w:val="6B3A4D9B"/>
    <w:multiLevelType w:val="hybridMultilevel"/>
    <w:tmpl w:val="F88EE8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8" w15:restartNumberingAfterBreak="0">
    <w:nsid w:val="6BD176F2"/>
    <w:multiLevelType w:val="hybridMultilevel"/>
    <w:tmpl w:val="E29C1ED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59" w15:restartNumberingAfterBreak="0">
    <w:nsid w:val="6D2744C3"/>
    <w:multiLevelType w:val="hybridMultilevel"/>
    <w:tmpl w:val="7FE4E856"/>
    <w:lvl w:ilvl="0" w:tplc="0809000F">
      <w:start w:val="1"/>
      <w:numFmt w:val="decimal"/>
      <w:lvlText w:val="%1."/>
      <w:lvlJc w:val="left"/>
      <w:pPr>
        <w:tabs>
          <w:tab w:val="num" w:pos="720"/>
        </w:tabs>
        <w:ind w:left="720" w:hanging="360"/>
      </w:p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60" w15:restartNumberingAfterBreak="0">
    <w:nsid w:val="6EEC2630"/>
    <w:multiLevelType w:val="hybridMultilevel"/>
    <w:tmpl w:val="7F8CA21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61" w15:restartNumberingAfterBreak="0">
    <w:nsid w:val="708B5E50"/>
    <w:multiLevelType w:val="hybridMultilevel"/>
    <w:tmpl w:val="C2C23DF8"/>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62" w15:restartNumberingAfterBreak="0">
    <w:nsid w:val="70DF6C0A"/>
    <w:multiLevelType w:val="hybridMultilevel"/>
    <w:tmpl w:val="06E03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3" w15:restartNumberingAfterBreak="0">
    <w:nsid w:val="724D55D1"/>
    <w:multiLevelType w:val="multilevel"/>
    <w:tmpl w:val="16669A1C"/>
    <w:lvl w:ilvl="0">
      <w:start w:val="1"/>
      <w:numFmt w:val="decimal"/>
      <w:lvlText w:val="%1."/>
      <w:lvlJc w:val="left"/>
      <w:pPr>
        <w:tabs>
          <w:tab w:val="num" w:pos="864"/>
        </w:tabs>
        <w:ind w:left="864" w:hanging="432"/>
      </w:pPr>
    </w:lvl>
    <w:lvl w:ilvl="1">
      <w:start w:val="1"/>
      <w:numFmt w:val="decimal"/>
      <w:lvlText w:val="%1.%2"/>
      <w:lvlJc w:val="left"/>
      <w:pPr>
        <w:tabs>
          <w:tab w:val="num" w:pos="1008"/>
        </w:tabs>
        <w:ind w:left="1008" w:hanging="576"/>
      </w:pPr>
    </w:lvl>
    <w:lvl w:ilvl="2">
      <w:start w:val="1"/>
      <w:numFmt w:val="decimal"/>
      <w:lvlText w:val="%1.%2.%3"/>
      <w:lvlJc w:val="left"/>
      <w:pPr>
        <w:tabs>
          <w:tab w:val="num" w:pos="1872"/>
        </w:tabs>
        <w:ind w:left="1872" w:hanging="720"/>
      </w:pPr>
    </w:lvl>
    <w:lvl w:ilvl="3">
      <w:start w:val="1"/>
      <w:numFmt w:val="decimal"/>
      <w:lvlText w:val="%1.%2.%3.%4"/>
      <w:lvlJc w:val="left"/>
      <w:pPr>
        <w:tabs>
          <w:tab w:val="num" w:pos="1296"/>
        </w:tabs>
        <w:ind w:left="1296" w:hanging="864"/>
      </w:pPr>
    </w:lvl>
    <w:lvl w:ilvl="4">
      <w:start w:val="1"/>
      <w:numFmt w:val="decimal"/>
      <w:lvlText w:val="%1.%2.%3.%4.%5"/>
      <w:lvlJc w:val="left"/>
      <w:pPr>
        <w:tabs>
          <w:tab w:val="num" w:pos="1440"/>
        </w:tabs>
        <w:ind w:left="1440" w:hanging="1008"/>
      </w:pPr>
    </w:lvl>
    <w:lvl w:ilvl="5">
      <w:start w:val="1"/>
      <w:numFmt w:val="decimal"/>
      <w:lvlText w:val="%1.%2.%3.%4.%5.%6"/>
      <w:lvlJc w:val="left"/>
      <w:pPr>
        <w:tabs>
          <w:tab w:val="num" w:pos="1584"/>
        </w:tabs>
        <w:ind w:left="1584" w:hanging="1152"/>
      </w:pPr>
    </w:lvl>
    <w:lvl w:ilvl="6">
      <w:start w:val="1"/>
      <w:numFmt w:val="decimal"/>
      <w:lvlText w:val="%1.%2.%3.%4.%5.%6.%7"/>
      <w:lvlJc w:val="left"/>
      <w:pPr>
        <w:tabs>
          <w:tab w:val="num" w:pos="1728"/>
        </w:tabs>
        <w:ind w:left="1728" w:hanging="1296"/>
      </w:pPr>
    </w:lvl>
    <w:lvl w:ilvl="7">
      <w:start w:val="1"/>
      <w:numFmt w:val="decimal"/>
      <w:lvlText w:val="%1.%2.%3.%4.%5.%6.%7.%8"/>
      <w:lvlJc w:val="left"/>
      <w:pPr>
        <w:tabs>
          <w:tab w:val="num" w:pos="1872"/>
        </w:tabs>
        <w:ind w:left="1872" w:hanging="1440"/>
      </w:pPr>
    </w:lvl>
    <w:lvl w:ilvl="8">
      <w:start w:val="1"/>
      <w:numFmt w:val="decimal"/>
      <w:lvlText w:val="%1.%2.%3.%4.%5.%6.%7.%8.%9"/>
      <w:lvlJc w:val="left"/>
      <w:pPr>
        <w:tabs>
          <w:tab w:val="num" w:pos="2016"/>
        </w:tabs>
        <w:ind w:left="2016" w:hanging="1584"/>
      </w:pPr>
    </w:lvl>
  </w:abstractNum>
  <w:abstractNum w:abstractNumId="164" w15:restartNumberingAfterBreak="0">
    <w:nsid w:val="726E3F70"/>
    <w:multiLevelType w:val="hybridMultilevel"/>
    <w:tmpl w:val="E96A3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5" w15:restartNumberingAfterBreak="0">
    <w:nsid w:val="74801BDF"/>
    <w:multiLevelType w:val="hybridMultilevel"/>
    <w:tmpl w:val="14AC4D6E"/>
    <w:lvl w:ilvl="0" w:tplc="04090017">
      <w:start w:val="1"/>
      <w:numFmt w:val="lowerLetter"/>
      <w:lvlText w:val="%1)"/>
      <w:lvlJc w:val="left"/>
      <w:pPr>
        <w:tabs>
          <w:tab w:val="num" w:pos="840"/>
        </w:tabs>
        <w:ind w:left="840" w:hanging="360"/>
      </w:pPr>
    </w:lvl>
    <w:lvl w:ilvl="1" w:tplc="04090019">
      <w:start w:val="1"/>
      <w:numFmt w:val="lowerLetter"/>
      <w:lvlText w:val="%2."/>
      <w:lvlJc w:val="left"/>
      <w:pPr>
        <w:tabs>
          <w:tab w:val="num" w:pos="1560"/>
        </w:tabs>
        <w:ind w:left="1560" w:hanging="360"/>
      </w:pPr>
    </w:lvl>
    <w:lvl w:ilvl="2" w:tplc="0409001B">
      <w:start w:val="1"/>
      <w:numFmt w:val="lowerRoman"/>
      <w:lvlText w:val="%3."/>
      <w:lvlJc w:val="right"/>
      <w:pPr>
        <w:tabs>
          <w:tab w:val="num" w:pos="2280"/>
        </w:tabs>
        <w:ind w:left="2280" w:hanging="180"/>
      </w:pPr>
    </w:lvl>
    <w:lvl w:ilvl="3" w:tplc="0409000F">
      <w:start w:val="1"/>
      <w:numFmt w:val="decimal"/>
      <w:lvlText w:val="%4."/>
      <w:lvlJc w:val="left"/>
      <w:pPr>
        <w:tabs>
          <w:tab w:val="num" w:pos="3000"/>
        </w:tabs>
        <w:ind w:left="3000" w:hanging="360"/>
      </w:pPr>
    </w:lvl>
    <w:lvl w:ilvl="4" w:tplc="04090019">
      <w:start w:val="1"/>
      <w:numFmt w:val="lowerLetter"/>
      <w:lvlText w:val="%5."/>
      <w:lvlJc w:val="left"/>
      <w:pPr>
        <w:tabs>
          <w:tab w:val="num" w:pos="3720"/>
        </w:tabs>
        <w:ind w:left="3720" w:hanging="360"/>
      </w:pPr>
    </w:lvl>
    <w:lvl w:ilvl="5" w:tplc="0409001B">
      <w:start w:val="1"/>
      <w:numFmt w:val="lowerRoman"/>
      <w:lvlText w:val="%6."/>
      <w:lvlJc w:val="right"/>
      <w:pPr>
        <w:tabs>
          <w:tab w:val="num" w:pos="4440"/>
        </w:tabs>
        <w:ind w:left="4440" w:hanging="180"/>
      </w:pPr>
    </w:lvl>
    <w:lvl w:ilvl="6" w:tplc="0409000F">
      <w:start w:val="1"/>
      <w:numFmt w:val="decimal"/>
      <w:lvlText w:val="%7."/>
      <w:lvlJc w:val="left"/>
      <w:pPr>
        <w:tabs>
          <w:tab w:val="num" w:pos="5160"/>
        </w:tabs>
        <w:ind w:left="5160" w:hanging="360"/>
      </w:pPr>
    </w:lvl>
    <w:lvl w:ilvl="7" w:tplc="04090019">
      <w:start w:val="1"/>
      <w:numFmt w:val="lowerLetter"/>
      <w:lvlText w:val="%8."/>
      <w:lvlJc w:val="left"/>
      <w:pPr>
        <w:tabs>
          <w:tab w:val="num" w:pos="5880"/>
        </w:tabs>
        <w:ind w:left="5880" w:hanging="360"/>
      </w:pPr>
    </w:lvl>
    <w:lvl w:ilvl="8" w:tplc="0409001B">
      <w:start w:val="1"/>
      <w:numFmt w:val="lowerRoman"/>
      <w:lvlText w:val="%9."/>
      <w:lvlJc w:val="right"/>
      <w:pPr>
        <w:tabs>
          <w:tab w:val="num" w:pos="6600"/>
        </w:tabs>
        <w:ind w:left="6600" w:hanging="180"/>
      </w:pPr>
    </w:lvl>
  </w:abstractNum>
  <w:abstractNum w:abstractNumId="166" w15:restartNumberingAfterBreak="0">
    <w:nsid w:val="74855137"/>
    <w:multiLevelType w:val="multilevel"/>
    <w:tmpl w:val="DD5A6B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7" w15:restartNumberingAfterBreak="0">
    <w:nsid w:val="76A73280"/>
    <w:multiLevelType w:val="hybridMultilevel"/>
    <w:tmpl w:val="2B362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8" w15:restartNumberingAfterBreak="0">
    <w:nsid w:val="777B6CCD"/>
    <w:multiLevelType w:val="hybridMultilevel"/>
    <w:tmpl w:val="7CB49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9" w15:restartNumberingAfterBreak="0">
    <w:nsid w:val="77C91F6F"/>
    <w:multiLevelType w:val="multilevel"/>
    <w:tmpl w:val="557E4878"/>
    <w:lvl w:ilvl="0">
      <w:start w:val="1"/>
      <w:numFmt w:val="lowerLetter"/>
      <w:lvlText w:val="%1)"/>
      <w:lvlJc w:val="left"/>
      <w:pPr>
        <w:ind w:left="1800" w:hanging="360"/>
      </w:pPr>
      <w:rPr>
        <w:rFonts w:cs="Symbol"/>
      </w:rPr>
    </w:lvl>
    <w:lvl w:ilvl="1">
      <w:start w:val="1"/>
      <w:numFmt w:val="lowerLetter"/>
      <w:lvlText w:val="%2)"/>
      <w:lvlJc w:val="left"/>
      <w:pPr>
        <w:ind w:left="2520" w:hanging="360"/>
      </w:p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70" w15:restartNumberingAfterBreak="0">
    <w:nsid w:val="79797829"/>
    <w:multiLevelType w:val="hybridMultilevel"/>
    <w:tmpl w:val="C87CD3B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71" w15:restartNumberingAfterBreak="0">
    <w:nsid w:val="7989471B"/>
    <w:multiLevelType w:val="hybridMultilevel"/>
    <w:tmpl w:val="381E40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2" w15:restartNumberingAfterBreak="0">
    <w:nsid w:val="7A3E7B65"/>
    <w:multiLevelType w:val="hybridMultilevel"/>
    <w:tmpl w:val="52EA4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3" w15:restartNumberingAfterBreak="0">
    <w:nsid w:val="7A770BE9"/>
    <w:multiLevelType w:val="multilevel"/>
    <w:tmpl w:val="1CAAE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A915D89"/>
    <w:multiLevelType w:val="hybridMultilevel"/>
    <w:tmpl w:val="181C3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5" w15:restartNumberingAfterBreak="0">
    <w:nsid w:val="7A9D1E53"/>
    <w:multiLevelType w:val="hybridMultilevel"/>
    <w:tmpl w:val="307A4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6" w15:restartNumberingAfterBreak="0">
    <w:nsid w:val="7ABD76D0"/>
    <w:multiLevelType w:val="hybridMultilevel"/>
    <w:tmpl w:val="9258AF9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77" w15:restartNumberingAfterBreak="0">
    <w:nsid w:val="7B5A6D2A"/>
    <w:multiLevelType w:val="multilevel"/>
    <w:tmpl w:val="263E85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8" w15:restartNumberingAfterBreak="0">
    <w:nsid w:val="7B6A62FB"/>
    <w:multiLevelType w:val="hybridMultilevel"/>
    <w:tmpl w:val="F226524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79" w15:restartNumberingAfterBreak="0">
    <w:nsid w:val="7B720B02"/>
    <w:multiLevelType w:val="hybridMultilevel"/>
    <w:tmpl w:val="E18C3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0" w15:restartNumberingAfterBreak="0">
    <w:nsid w:val="7BCF76FF"/>
    <w:multiLevelType w:val="hybridMultilevel"/>
    <w:tmpl w:val="EDB86A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1" w15:restartNumberingAfterBreak="0">
    <w:nsid w:val="7BD608B5"/>
    <w:multiLevelType w:val="hybridMultilevel"/>
    <w:tmpl w:val="56A67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2" w15:restartNumberingAfterBreak="0">
    <w:nsid w:val="7C3674E5"/>
    <w:multiLevelType w:val="hybridMultilevel"/>
    <w:tmpl w:val="B054082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3" w15:restartNumberingAfterBreak="0">
    <w:nsid w:val="7CD262C6"/>
    <w:multiLevelType w:val="multilevel"/>
    <w:tmpl w:val="63D8C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EAA165F"/>
    <w:multiLevelType w:val="hybridMultilevel"/>
    <w:tmpl w:val="EDC89E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5" w15:restartNumberingAfterBreak="0">
    <w:nsid w:val="7F647E30"/>
    <w:multiLevelType w:val="hybridMultilevel"/>
    <w:tmpl w:val="BA3E8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6" w15:restartNumberingAfterBreak="0">
    <w:nsid w:val="7FC21241"/>
    <w:multiLevelType w:val="hybridMultilevel"/>
    <w:tmpl w:val="D3A63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num>
  <w:num w:numId="3">
    <w:abstractNumId w:val="7"/>
    <w:lvlOverride w:ilvl="0"/>
  </w:num>
  <w:num w:numId="4">
    <w:abstractNumId w:val="6"/>
    <w:lvlOverride w:ilvl="0"/>
  </w:num>
  <w:num w:numId="5">
    <w:abstractNumId w:val="5"/>
    <w:lvlOverride w:ilvl="0"/>
  </w:num>
  <w:num w:numId="6">
    <w:abstractNumId w:val="4"/>
    <w:lvlOverride w:ilvl="0"/>
  </w:num>
  <w:num w:numId="7">
    <w:abstractNumId w:val="3"/>
    <w:lvlOverride w:ilvl="0">
      <w:startOverride w:val="1"/>
    </w:lvlOverride>
  </w:num>
  <w:num w:numId="8">
    <w:abstractNumId w:val="2"/>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6"/>
    <w:lvlOverride w:ilvl="0"/>
    <w:lvlOverride w:ilvl="1"/>
    <w:lvlOverride w:ilvl="2"/>
    <w:lvlOverride w:ilvl="3"/>
    <w:lvlOverride w:ilvl="4"/>
    <w:lvlOverride w:ilvl="5"/>
    <w:lvlOverride w:ilvl="6"/>
    <w:lvlOverride w:ilvl="7"/>
    <w:lvlOverride w:ilvl="8"/>
  </w:num>
  <w:num w:numId="1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7"/>
    <w:lvlOverride w:ilvl="0"/>
    <w:lvlOverride w:ilvl="1"/>
    <w:lvlOverride w:ilvl="2"/>
    <w:lvlOverride w:ilvl="3"/>
    <w:lvlOverride w:ilvl="4"/>
    <w:lvlOverride w:ilvl="5"/>
    <w:lvlOverride w:ilvl="6"/>
    <w:lvlOverride w:ilvl="7"/>
    <w:lvlOverride w:ilvl="8"/>
  </w:num>
  <w:num w:numId="18">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6"/>
    <w:lvlOverride w:ilvl="0"/>
    <w:lvlOverride w:ilvl="1"/>
    <w:lvlOverride w:ilvl="2"/>
    <w:lvlOverride w:ilvl="3"/>
    <w:lvlOverride w:ilvl="4"/>
    <w:lvlOverride w:ilvl="5"/>
    <w:lvlOverride w:ilvl="6"/>
    <w:lvlOverride w:ilvl="7"/>
    <w:lvlOverride w:ilvl="8"/>
  </w:num>
  <w:num w:numId="20">
    <w:abstractNumId w:val="149"/>
    <w:lvlOverride w:ilvl="0"/>
    <w:lvlOverride w:ilvl="1"/>
    <w:lvlOverride w:ilvl="2"/>
    <w:lvlOverride w:ilvl="3"/>
    <w:lvlOverride w:ilvl="4"/>
    <w:lvlOverride w:ilvl="5"/>
    <w:lvlOverride w:ilvl="6"/>
    <w:lvlOverride w:ilvl="7"/>
    <w:lvlOverride w:ilvl="8"/>
  </w:num>
  <w:num w:numId="21">
    <w:abstractNumId w:val="173"/>
    <w:lvlOverride w:ilvl="0"/>
    <w:lvlOverride w:ilvl="1"/>
    <w:lvlOverride w:ilvl="2">
      <w:startOverride w:val="1"/>
    </w:lvlOverride>
    <w:lvlOverride w:ilvl="3"/>
    <w:lvlOverride w:ilvl="4"/>
    <w:lvlOverride w:ilvl="5"/>
    <w:lvlOverride w:ilvl="6"/>
    <w:lvlOverride w:ilvl="7"/>
    <w:lvlOverride w:ilvl="8"/>
  </w:num>
  <w:num w:numId="22">
    <w:abstractNumId w:val="132"/>
    <w:lvlOverride w:ilvl="0">
      <w:startOverride w:val="1"/>
    </w:lvlOverride>
    <w:lvlOverride w:ilvl="1">
      <w:startOverride w:val="1"/>
    </w:lvlOverride>
    <w:lvlOverride w:ilvl="2"/>
    <w:lvlOverride w:ilvl="3"/>
    <w:lvlOverride w:ilvl="4"/>
    <w:lvlOverride w:ilvl="5"/>
    <w:lvlOverride w:ilvl="6"/>
    <w:lvlOverride w:ilvl="7"/>
    <w:lvlOverride w:ilvl="8"/>
  </w:num>
  <w:num w:numId="23">
    <w:abstractNumId w:val="110"/>
    <w:lvlOverride w:ilvl="0"/>
    <w:lvlOverride w:ilvl="1"/>
    <w:lvlOverride w:ilvl="2"/>
    <w:lvlOverride w:ilvl="3"/>
    <w:lvlOverride w:ilvl="4"/>
    <w:lvlOverride w:ilvl="5"/>
    <w:lvlOverride w:ilvl="6"/>
    <w:lvlOverride w:ilvl="7"/>
    <w:lvlOverride w:ilvl="8"/>
  </w:num>
  <w:num w:numId="24">
    <w:abstractNumId w:val="83"/>
    <w:lvlOverride w:ilvl="0"/>
    <w:lvlOverride w:ilvl="1"/>
    <w:lvlOverride w:ilvl="2"/>
    <w:lvlOverride w:ilvl="3"/>
    <w:lvlOverride w:ilvl="4"/>
    <w:lvlOverride w:ilvl="5"/>
    <w:lvlOverride w:ilvl="6"/>
    <w:lvlOverride w:ilvl="7"/>
    <w:lvlOverride w:ilvl="8"/>
  </w:num>
  <w:num w:numId="25">
    <w:abstractNumId w:val="117"/>
    <w:lvlOverride w:ilvl="0"/>
    <w:lvlOverride w:ilvl="1"/>
    <w:lvlOverride w:ilvl="2"/>
    <w:lvlOverride w:ilvl="3"/>
    <w:lvlOverride w:ilvl="4"/>
    <w:lvlOverride w:ilvl="5"/>
    <w:lvlOverride w:ilvl="6"/>
    <w:lvlOverride w:ilvl="7"/>
    <w:lvlOverride w:ilvl="8"/>
  </w:num>
  <w:num w:numId="26">
    <w:abstractNumId w:val="54"/>
    <w:lvlOverride w:ilvl="0"/>
    <w:lvlOverride w:ilvl="1"/>
    <w:lvlOverride w:ilvl="2"/>
    <w:lvlOverride w:ilvl="3"/>
    <w:lvlOverride w:ilvl="4"/>
    <w:lvlOverride w:ilvl="5"/>
    <w:lvlOverride w:ilvl="6"/>
    <w:lvlOverride w:ilvl="7"/>
    <w:lvlOverride w:ilvl="8"/>
  </w:num>
  <w:num w:numId="27">
    <w:abstractNumId w:val="137"/>
    <w:lvlOverride w:ilvl="0"/>
    <w:lvlOverride w:ilvl="1"/>
    <w:lvlOverride w:ilvl="2"/>
    <w:lvlOverride w:ilvl="3"/>
    <w:lvlOverride w:ilvl="4"/>
    <w:lvlOverride w:ilvl="5"/>
    <w:lvlOverride w:ilvl="6"/>
    <w:lvlOverride w:ilvl="7"/>
    <w:lvlOverride w:ilvl="8"/>
  </w:num>
  <w:num w:numId="28">
    <w:abstractNumId w:val="186"/>
    <w:lvlOverride w:ilvl="0"/>
    <w:lvlOverride w:ilvl="1"/>
    <w:lvlOverride w:ilvl="2"/>
    <w:lvlOverride w:ilvl="3"/>
    <w:lvlOverride w:ilvl="4"/>
    <w:lvlOverride w:ilvl="5"/>
    <w:lvlOverride w:ilvl="6"/>
    <w:lvlOverride w:ilvl="7"/>
    <w:lvlOverride w:ilvl="8"/>
  </w:num>
  <w:num w:numId="29">
    <w:abstractNumId w:val="145"/>
    <w:lvlOverride w:ilvl="0">
      <w:startOverride w:val="1"/>
    </w:lvlOverride>
    <w:lvlOverride w:ilvl="1">
      <w:startOverride w:val="1"/>
    </w:lvlOverride>
    <w:lvlOverride w:ilvl="2"/>
    <w:lvlOverride w:ilvl="3"/>
    <w:lvlOverride w:ilvl="4"/>
    <w:lvlOverride w:ilvl="5"/>
    <w:lvlOverride w:ilvl="6"/>
    <w:lvlOverride w:ilvl="7"/>
    <w:lvlOverride w:ilvl="8"/>
  </w:num>
  <w:num w:numId="30">
    <w:abstractNumId w:val="46"/>
    <w:lvlOverride w:ilvl="0"/>
    <w:lvlOverride w:ilvl="1"/>
    <w:lvlOverride w:ilvl="2"/>
    <w:lvlOverride w:ilvl="3"/>
    <w:lvlOverride w:ilvl="4"/>
    <w:lvlOverride w:ilvl="5"/>
    <w:lvlOverride w:ilvl="6"/>
    <w:lvlOverride w:ilvl="7"/>
    <w:lvlOverride w:ilvl="8"/>
  </w:num>
  <w:num w:numId="31">
    <w:abstractNumId w:val="35"/>
    <w:lvlOverride w:ilvl="0"/>
    <w:lvlOverride w:ilvl="1"/>
    <w:lvlOverride w:ilvl="2"/>
    <w:lvlOverride w:ilvl="3"/>
    <w:lvlOverride w:ilvl="4"/>
    <w:lvlOverride w:ilvl="5"/>
    <w:lvlOverride w:ilvl="6"/>
    <w:lvlOverride w:ilvl="7"/>
    <w:lvlOverride w:ilvl="8"/>
  </w:num>
  <w:num w:numId="32">
    <w:abstractNumId w:val="156"/>
    <w:lvlOverride w:ilvl="0"/>
    <w:lvlOverride w:ilvl="1"/>
    <w:lvlOverride w:ilvl="2"/>
    <w:lvlOverride w:ilvl="3"/>
    <w:lvlOverride w:ilvl="4"/>
    <w:lvlOverride w:ilvl="5"/>
    <w:lvlOverride w:ilvl="6"/>
    <w:lvlOverride w:ilvl="7"/>
    <w:lvlOverride w:ilvl="8"/>
  </w:num>
  <w:num w:numId="33">
    <w:abstractNumId w:val="148"/>
    <w:lvlOverride w:ilvl="0"/>
    <w:lvlOverride w:ilvl="1"/>
    <w:lvlOverride w:ilvl="2"/>
    <w:lvlOverride w:ilvl="3"/>
    <w:lvlOverride w:ilvl="4"/>
    <w:lvlOverride w:ilvl="5"/>
    <w:lvlOverride w:ilvl="6"/>
    <w:lvlOverride w:ilvl="7"/>
    <w:lvlOverride w:ilvl="8"/>
  </w:num>
  <w:num w:numId="34">
    <w:abstractNumId w:val="102"/>
    <w:lvlOverride w:ilvl="0"/>
    <w:lvlOverride w:ilvl="1"/>
    <w:lvlOverride w:ilvl="2"/>
    <w:lvlOverride w:ilvl="3"/>
    <w:lvlOverride w:ilvl="4"/>
    <w:lvlOverride w:ilvl="5"/>
    <w:lvlOverride w:ilvl="6"/>
    <w:lvlOverride w:ilvl="7"/>
    <w:lvlOverride w:ilvl="8"/>
  </w:num>
  <w:num w:numId="35">
    <w:abstractNumId w:val="82"/>
    <w:lvlOverride w:ilvl="0"/>
    <w:lvlOverride w:ilvl="1"/>
    <w:lvlOverride w:ilvl="2"/>
    <w:lvlOverride w:ilvl="3"/>
    <w:lvlOverride w:ilvl="4"/>
    <w:lvlOverride w:ilvl="5"/>
    <w:lvlOverride w:ilvl="6"/>
    <w:lvlOverride w:ilvl="7"/>
    <w:lvlOverride w:ilvl="8"/>
  </w:num>
  <w:num w:numId="36">
    <w:abstractNumId w:val="144"/>
    <w:lvlOverride w:ilvl="0"/>
    <w:lvlOverride w:ilvl="1"/>
    <w:lvlOverride w:ilvl="2"/>
    <w:lvlOverride w:ilvl="3"/>
    <w:lvlOverride w:ilvl="4"/>
    <w:lvlOverride w:ilvl="5"/>
    <w:lvlOverride w:ilvl="6"/>
    <w:lvlOverride w:ilvl="7"/>
    <w:lvlOverride w:ilvl="8"/>
  </w:num>
  <w:num w:numId="37">
    <w:abstractNumId w:val="151"/>
    <w:lvlOverride w:ilvl="0"/>
    <w:lvlOverride w:ilvl="1"/>
    <w:lvlOverride w:ilvl="2"/>
    <w:lvlOverride w:ilvl="3"/>
    <w:lvlOverride w:ilvl="4"/>
    <w:lvlOverride w:ilvl="5"/>
    <w:lvlOverride w:ilvl="6"/>
    <w:lvlOverride w:ilvl="7"/>
    <w:lvlOverride w:ilvl="8"/>
  </w:num>
  <w:num w:numId="38">
    <w:abstractNumId w:val="125"/>
    <w:lvlOverride w:ilvl="0"/>
    <w:lvlOverride w:ilvl="1"/>
    <w:lvlOverride w:ilvl="2"/>
    <w:lvlOverride w:ilvl="3"/>
    <w:lvlOverride w:ilvl="4"/>
    <w:lvlOverride w:ilvl="5"/>
    <w:lvlOverride w:ilvl="6"/>
    <w:lvlOverride w:ilvl="7"/>
    <w:lvlOverride w:ilvl="8"/>
  </w:num>
  <w:num w:numId="39">
    <w:abstractNumId w:val="184"/>
    <w:lvlOverride w:ilvl="0"/>
    <w:lvlOverride w:ilvl="1"/>
    <w:lvlOverride w:ilvl="2"/>
    <w:lvlOverride w:ilvl="3"/>
    <w:lvlOverride w:ilvl="4"/>
    <w:lvlOverride w:ilvl="5"/>
    <w:lvlOverride w:ilvl="6"/>
    <w:lvlOverride w:ilvl="7"/>
    <w:lvlOverride w:ilvl="8"/>
  </w:num>
  <w:num w:numId="40">
    <w:abstractNumId w:val="45"/>
    <w:lvlOverride w:ilvl="0"/>
    <w:lvlOverride w:ilvl="1"/>
    <w:lvlOverride w:ilvl="2"/>
    <w:lvlOverride w:ilvl="3"/>
    <w:lvlOverride w:ilvl="4"/>
    <w:lvlOverride w:ilvl="5"/>
    <w:lvlOverride w:ilvl="6"/>
    <w:lvlOverride w:ilvl="7"/>
    <w:lvlOverride w:ilvl="8"/>
  </w:num>
  <w:num w:numId="41">
    <w:abstractNumId w:val="87"/>
    <w:lvlOverride w:ilvl="0"/>
    <w:lvlOverride w:ilvl="1"/>
    <w:lvlOverride w:ilvl="2"/>
    <w:lvlOverride w:ilvl="3"/>
    <w:lvlOverride w:ilvl="4"/>
    <w:lvlOverride w:ilvl="5"/>
    <w:lvlOverride w:ilvl="6"/>
    <w:lvlOverride w:ilvl="7"/>
    <w:lvlOverride w:ilvl="8"/>
  </w:num>
  <w:num w:numId="42">
    <w:abstractNumId w:val="147"/>
    <w:lvlOverride w:ilvl="0"/>
    <w:lvlOverride w:ilvl="1"/>
    <w:lvlOverride w:ilvl="2"/>
    <w:lvlOverride w:ilvl="3"/>
    <w:lvlOverride w:ilvl="4"/>
    <w:lvlOverride w:ilvl="5"/>
    <w:lvlOverride w:ilvl="6"/>
    <w:lvlOverride w:ilvl="7"/>
    <w:lvlOverride w:ilvl="8"/>
  </w:num>
  <w:num w:numId="43">
    <w:abstractNumId w:val="29"/>
    <w:lvlOverride w:ilvl="0"/>
  </w:num>
  <w:num w:numId="44">
    <w:abstractNumId w:val="86"/>
    <w:lvlOverride w:ilvl="0"/>
    <w:lvlOverride w:ilvl="1"/>
    <w:lvlOverride w:ilvl="2"/>
    <w:lvlOverride w:ilvl="3"/>
    <w:lvlOverride w:ilvl="4"/>
    <w:lvlOverride w:ilvl="5"/>
    <w:lvlOverride w:ilvl="6"/>
    <w:lvlOverride w:ilvl="7"/>
    <w:lvlOverride w:ilvl="8"/>
  </w:num>
  <w:num w:numId="45">
    <w:abstractNumId w:val="146"/>
    <w:lvlOverride w:ilvl="0"/>
    <w:lvlOverride w:ilvl="1"/>
    <w:lvlOverride w:ilvl="2"/>
    <w:lvlOverride w:ilvl="3"/>
    <w:lvlOverride w:ilvl="4"/>
    <w:lvlOverride w:ilvl="5"/>
    <w:lvlOverride w:ilvl="6"/>
    <w:lvlOverride w:ilvl="7"/>
    <w:lvlOverride w:ilvl="8"/>
  </w:num>
  <w:num w:numId="46">
    <w:abstractNumId w:val="116"/>
    <w:lvlOverride w:ilvl="0"/>
    <w:lvlOverride w:ilvl="1"/>
    <w:lvlOverride w:ilvl="2"/>
    <w:lvlOverride w:ilvl="3"/>
    <w:lvlOverride w:ilvl="4"/>
    <w:lvlOverride w:ilvl="5"/>
    <w:lvlOverride w:ilvl="6"/>
    <w:lvlOverride w:ilvl="7"/>
    <w:lvlOverride w:ilvl="8"/>
  </w:num>
  <w:num w:numId="47">
    <w:abstractNumId w:val="8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70"/>
    <w:lvlOverride w:ilvl="0"/>
    <w:lvlOverride w:ilvl="1"/>
    <w:lvlOverride w:ilvl="2"/>
    <w:lvlOverride w:ilvl="3"/>
    <w:lvlOverride w:ilvl="4"/>
    <w:lvlOverride w:ilvl="5"/>
    <w:lvlOverride w:ilvl="6"/>
    <w:lvlOverride w:ilvl="7"/>
    <w:lvlOverride w:ilvl="8"/>
  </w:num>
  <w:num w:numId="49">
    <w:abstractNumId w:val="90"/>
    <w:lvlOverride w:ilvl="0"/>
    <w:lvlOverride w:ilvl="1"/>
    <w:lvlOverride w:ilvl="2"/>
    <w:lvlOverride w:ilvl="3"/>
    <w:lvlOverride w:ilvl="4"/>
    <w:lvlOverride w:ilvl="5"/>
    <w:lvlOverride w:ilvl="6"/>
    <w:lvlOverride w:ilvl="7"/>
    <w:lvlOverride w:ilvl="8"/>
  </w:num>
  <w:num w:numId="50">
    <w:abstractNumId w:val="101"/>
    <w:lvlOverride w:ilvl="0"/>
    <w:lvlOverride w:ilvl="1"/>
    <w:lvlOverride w:ilvl="2"/>
    <w:lvlOverride w:ilvl="3"/>
    <w:lvlOverride w:ilvl="4"/>
    <w:lvlOverride w:ilvl="5"/>
    <w:lvlOverride w:ilvl="6"/>
    <w:lvlOverride w:ilvl="7"/>
    <w:lvlOverride w:ilvl="8"/>
  </w:num>
  <w:num w:numId="51">
    <w:abstractNumId w:val="72"/>
    <w:lvlOverride w:ilvl="0"/>
    <w:lvlOverride w:ilvl="1"/>
    <w:lvlOverride w:ilvl="2"/>
    <w:lvlOverride w:ilvl="3"/>
    <w:lvlOverride w:ilvl="4"/>
    <w:lvlOverride w:ilvl="5"/>
    <w:lvlOverride w:ilvl="6"/>
    <w:lvlOverride w:ilvl="7"/>
    <w:lvlOverride w:ilvl="8"/>
  </w:num>
  <w:num w:numId="52">
    <w:abstractNumId w:val="7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04"/>
    <w:lvlOverride w:ilvl="0"/>
    <w:lvlOverride w:ilvl="1"/>
    <w:lvlOverride w:ilvl="2"/>
    <w:lvlOverride w:ilvl="3"/>
    <w:lvlOverride w:ilvl="4"/>
    <w:lvlOverride w:ilvl="5"/>
    <w:lvlOverride w:ilvl="6"/>
    <w:lvlOverride w:ilvl="7"/>
    <w:lvlOverride w:ilvl="8"/>
  </w:num>
  <w:num w:numId="56">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42"/>
    <w:lvlOverride w:ilvl="0"/>
    <w:lvlOverride w:ilvl="1"/>
    <w:lvlOverride w:ilvl="2"/>
    <w:lvlOverride w:ilvl="3"/>
    <w:lvlOverride w:ilvl="4"/>
    <w:lvlOverride w:ilvl="5"/>
    <w:lvlOverride w:ilvl="6"/>
    <w:lvlOverride w:ilvl="7"/>
    <w:lvlOverride w:ilvl="8"/>
  </w:num>
  <w:num w:numId="5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60"/>
    <w:lvlOverride w:ilvl="0"/>
    <w:lvlOverride w:ilvl="1"/>
    <w:lvlOverride w:ilvl="2"/>
    <w:lvlOverride w:ilvl="3"/>
    <w:lvlOverride w:ilvl="4"/>
    <w:lvlOverride w:ilvl="5"/>
    <w:lvlOverride w:ilvl="6"/>
    <w:lvlOverride w:ilvl="7"/>
    <w:lvlOverride w:ilvl="8"/>
  </w:num>
  <w:num w:numId="64">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55"/>
    <w:lvlOverride w:ilvl="0"/>
    <w:lvlOverride w:ilvl="1"/>
    <w:lvlOverride w:ilvl="2"/>
    <w:lvlOverride w:ilvl="3"/>
    <w:lvlOverride w:ilvl="4"/>
    <w:lvlOverride w:ilvl="5"/>
    <w:lvlOverride w:ilvl="6"/>
    <w:lvlOverride w:ilvl="7"/>
    <w:lvlOverride w:ilvl="8"/>
  </w:num>
  <w:num w:numId="67">
    <w:abstractNumId w:val="105"/>
    <w:lvlOverride w:ilvl="0">
      <w:startOverride w:val="1"/>
    </w:lvlOverride>
    <w:lvlOverride w:ilvl="1"/>
    <w:lvlOverride w:ilvl="2"/>
    <w:lvlOverride w:ilvl="3"/>
    <w:lvlOverride w:ilvl="4"/>
    <w:lvlOverride w:ilvl="5"/>
    <w:lvlOverride w:ilvl="6"/>
    <w:lvlOverride w:ilvl="7"/>
    <w:lvlOverride w:ilvl="8"/>
  </w:num>
  <w:num w:numId="68">
    <w:abstractNumId w:val="92"/>
    <w:lvlOverride w:ilvl="0"/>
    <w:lvlOverride w:ilvl="1"/>
    <w:lvlOverride w:ilvl="2"/>
    <w:lvlOverride w:ilvl="3"/>
    <w:lvlOverride w:ilvl="4"/>
    <w:lvlOverride w:ilvl="5"/>
    <w:lvlOverride w:ilvl="6"/>
    <w:lvlOverride w:ilvl="7"/>
    <w:lvlOverride w:ilvl="8"/>
  </w:num>
  <w:num w:numId="69">
    <w:abstractNumId w:val="159"/>
    <w:lvlOverride w:ilvl="0">
      <w:startOverride w:val="1"/>
    </w:lvlOverride>
    <w:lvlOverride w:ilvl="1"/>
    <w:lvlOverride w:ilvl="2"/>
    <w:lvlOverride w:ilvl="3"/>
    <w:lvlOverride w:ilvl="4"/>
    <w:lvlOverride w:ilvl="5"/>
    <w:lvlOverride w:ilvl="6"/>
    <w:lvlOverride w:ilvl="7"/>
    <w:lvlOverride w:ilvl="8"/>
  </w:num>
  <w:num w:numId="70">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43"/>
    <w:lvlOverride w:ilvl="0">
      <w:startOverride w:val="1"/>
    </w:lvlOverride>
    <w:lvlOverride w:ilvl="1"/>
    <w:lvlOverride w:ilvl="2"/>
    <w:lvlOverride w:ilvl="3"/>
    <w:lvlOverride w:ilvl="4"/>
    <w:lvlOverride w:ilvl="5"/>
    <w:lvlOverride w:ilvl="6"/>
    <w:lvlOverride w:ilvl="7"/>
    <w:lvlOverride w:ilvl="8"/>
  </w:num>
  <w:num w:numId="73">
    <w:abstractNumId w:val="171"/>
    <w:lvlOverride w:ilvl="0"/>
    <w:lvlOverride w:ilvl="1"/>
    <w:lvlOverride w:ilvl="2"/>
    <w:lvlOverride w:ilvl="3"/>
    <w:lvlOverride w:ilvl="4"/>
    <w:lvlOverride w:ilvl="5"/>
    <w:lvlOverride w:ilvl="6"/>
    <w:lvlOverride w:ilvl="7"/>
    <w:lvlOverride w:ilvl="8"/>
  </w:num>
  <w:num w:numId="74">
    <w:abstractNumId w:val="129"/>
    <w:lvlOverride w:ilvl="0"/>
    <w:lvlOverride w:ilvl="1"/>
    <w:lvlOverride w:ilvl="2"/>
    <w:lvlOverride w:ilvl="3"/>
    <w:lvlOverride w:ilvl="4"/>
    <w:lvlOverride w:ilvl="5"/>
    <w:lvlOverride w:ilvl="6"/>
    <w:lvlOverride w:ilvl="7"/>
    <w:lvlOverride w:ilvl="8"/>
  </w:num>
  <w:num w:numId="75">
    <w:abstractNumId w:val="162"/>
    <w:lvlOverride w:ilvl="0"/>
    <w:lvlOverride w:ilvl="1"/>
    <w:lvlOverride w:ilvl="2"/>
    <w:lvlOverride w:ilvl="3"/>
    <w:lvlOverride w:ilvl="4"/>
    <w:lvlOverride w:ilvl="5"/>
    <w:lvlOverride w:ilvl="6"/>
    <w:lvlOverride w:ilvl="7"/>
    <w:lvlOverride w:ilvl="8"/>
  </w:num>
  <w:num w:numId="76">
    <w:abstractNumId w:val="91"/>
    <w:lvlOverride w:ilvl="0"/>
    <w:lvlOverride w:ilvl="1"/>
    <w:lvlOverride w:ilvl="2"/>
    <w:lvlOverride w:ilvl="3"/>
    <w:lvlOverride w:ilvl="4"/>
    <w:lvlOverride w:ilvl="5"/>
    <w:lvlOverride w:ilvl="6"/>
    <w:lvlOverride w:ilvl="7"/>
    <w:lvlOverride w:ilvl="8"/>
  </w:num>
  <w:num w:numId="77">
    <w:abstractNumId w:val="1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99"/>
    <w:lvlOverride w:ilvl="0"/>
    <w:lvlOverride w:ilvl="1">
      <w:startOverride w:val="1"/>
    </w:lvlOverride>
    <w:lvlOverride w:ilvl="2"/>
    <w:lvlOverride w:ilvl="3"/>
    <w:lvlOverride w:ilvl="4"/>
    <w:lvlOverride w:ilvl="5"/>
    <w:lvlOverride w:ilvl="6"/>
    <w:lvlOverride w:ilvl="7"/>
    <w:lvlOverride w:ilvl="8"/>
  </w:num>
  <w:num w:numId="80">
    <w:abstractNumId w:val="169"/>
    <w:lvlOverride w:ilvl="0">
      <w:startOverride w:val="1"/>
    </w:lvlOverride>
    <w:lvlOverride w:ilvl="1">
      <w:startOverride w:val="1"/>
    </w:lvlOverride>
    <w:lvlOverride w:ilvl="2"/>
    <w:lvlOverride w:ilvl="3"/>
    <w:lvlOverride w:ilvl="4"/>
    <w:lvlOverride w:ilvl="5"/>
    <w:lvlOverride w:ilvl="6"/>
    <w:lvlOverride w:ilvl="7"/>
    <w:lvlOverride w:ilvl="8"/>
  </w:num>
  <w:num w:numId="81">
    <w:abstractNumId w:val="85"/>
    <w:lvlOverride w:ilvl="0"/>
    <w:lvlOverride w:ilvl="1"/>
    <w:lvlOverride w:ilvl="2"/>
    <w:lvlOverride w:ilvl="3"/>
    <w:lvlOverride w:ilvl="4"/>
    <w:lvlOverride w:ilvl="5"/>
    <w:lvlOverride w:ilvl="6"/>
    <w:lvlOverride w:ilvl="7"/>
    <w:lvlOverride w:ilvl="8"/>
  </w:num>
  <w:num w:numId="82">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18"/>
    <w:lvlOverride w:ilvl="0"/>
    <w:lvlOverride w:ilvl="1"/>
    <w:lvlOverride w:ilvl="2"/>
    <w:lvlOverride w:ilvl="3"/>
    <w:lvlOverride w:ilvl="4"/>
    <w:lvlOverride w:ilvl="5"/>
    <w:lvlOverride w:ilvl="6"/>
    <w:lvlOverride w:ilvl="7"/>
    <w:lvlOverride w:ilvl="8"/>
  </w:num>
  <w:num w:numId="84">
    <w:abstractNumId w:val="63"/>
    <w:lvlOverride w:ilvl="0"/>
    <w:lvlOverride w:ilvl="1"/>
    <w:lvlOverride w:ilvl="2"/>
    <w:lvlOverride w:ilvl="3"/>
    <w:lvlOverride w:ilvl="4"/>
    <w:lvlOverride w:ilvl="5"/>
    <w:lvlOverride w:ilvl="6"/>
    <w:lvlOverride w:ilvl="7"/>
    <w:lvlOverride w:ilvl="8"/>
  </w:num>
  <w:num w:numId="85">
    <w:abstractNumId w:val="122"/>
    <w:lvlOverride w:ilvl="0"/>
    <w:lvlOverride w:ilvl="1"/>
    <w:lvlOverride w:ilvl="2"/>
    <w:lvlOverride w:ilvl="3"/>
    <w:lvlOverride w:ilvl="4"/>
    <w:lvlOverride w:ilvl="5"/>
    <w:lvlOverride w:ilvl="6"/>
    <w:lvlOverride w:ilvl="7"/>
    <w:lvlOverride w:ilvl="8"/>
  </w:num>
  <w:num w:numId="86">
    <w:abstractNumId w:val="161"/>
    <w:lvlOverride w:ilvl="0"/>
    <w:lvlOverride w:ilvl="1"/>
    <w:lvlOverride w:ilvl="2"/>
    <w:lvlOverride w:ilvl="3"/>
    <w:lvlOverride w:ilvl="4"/>
    <w:lvlOverride w:ilvl="5"/>
    <w:lvlOverride w:ilvl="6"/>
    <w:lvlOverride w:ilvl="7"/>
    <w:lvlOverride w:ilvl="8"/>
  </w:num>
  <w:num w:numId="87">
    <w:abstractNumId w:val="1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74"/>
    <w:lvlOverride w:ilvl="0"/>
    <w:lvlOverride w:ilvl="1"/>
    <w:lvlOverride w:ilvl="2"/>
    <w:lvlOverride w:ilvl="3"/>
    <w:lvlOverride w:ilvl="4"/>
    <w:lvlOverride w:ilvl="5"/>
    <w:lvlOverride w:ilvl="6"/>
    <w:lvlOverride w:ilvl="7"/>
    <w:lvlOverride w:ilvl="8"/>
  </w:num>
  <w:num w:numId="92">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23"/>
    <w:lvlOverride w:ilvl="0"/>
    <w:lvlOverride w:ilvl="1"/>
    <w:lvlOverride w:ilvl="2"/>
    <w:lvlOverride w:ilvl="3"/>
    <w:lvlOverride w:ilvl="4"/>
    <w:lvlOverride w:ilvl="5"/>
    <w:lvlOverride w:ilvl="6"/>
    <w:lvlOverride w:ilvl="7"/>
    <w:lvlOverride w:ilvl="8"/>
  </w:num>
  <w:num w:numId="94">
    <w:abstractNumId w:val="167"/>
    <w:lvlOverride w:ilvl="0"/>
    <w:lvlOverride w:ilvl="1"/>
    <w:lvlOverride w:ilvl="2"/>
    <w:lvlOverride w:ilvl="3"/>
    <w:lvlOverride w:ilvl="4"/>
    <w:lvlOverride w:ilvl="5"/>
    <w:lvlOverride w:ilvl="6"/>
    <w:lvlOverride w:ilvl="7"/>
    <w:lvlOverride w:ilvl="8"/>
  </w:num>
  <w:num w:numId="95">
    <w:abstractNumId w:val="33"/>
    <w:lvlOverride w:ilvl="0"/>
    <w:lvlOverride w:ilvl="1"/>
    <w:lvlOverride w:ilvl="2"/>
    <w:lvlOverride w:ilvl="3"/>
    <w:lvlOverride w:ilvl="4"/>
    <w:lvlOverride w:ilvl="5"/>
    <w:lvlOverride w:ilvl="6"/>
    <w:lvlOverride w:ilvl="7"/>
    <w:lvlOverride w:ilvl="8"/>
  </w:num>
  <w:num w:numId="96">
    <w:abstractNumId w:val="138"/>
    <w:lvlOverride w:ilvl="0"/>
    <w:lvlOverride w:ilvl="1"/>
    <w:lvlOverride w:ilvl="2"/>
    <w:lvlOverride w:ilvl="3"/>
    <w:lvlOverride w:ilvl="4"/>
    <w:lvlOverride w:ilvl="5"/>
    <w:lvlOverride w:ilvl="6"/>
    <w:lvlOverride w:ilvl="7"/>
    <w:lvlOverride w:ilvl="8"/>
  </w:num>
  <w:num w:numId="97">
    <w:abstractNumId w:val="30"/>
    <w:lvlOverride w:ilvl="0"/>
    <w:lvlOverride w:ilvl="1"/>
    <w:lvlOverride w:ilvl="2"/>
    <w:lvlOverride w:ilvl="3"/>
    <w:lvlOverride w:ilvl="4"/>
    <w:lvlOverride w:ilvl="5"/>
    <w:lvlOverride w:ilvl="6"/>
    <w:lvlOverride w:ilvl="7"/>
    <w:lvlOverride w:ilvl="8"/>
  </w:num>
  <w:num w:numId="98">
    <w:abstractNumId w:val="56"/>
    <w:lvlOverride w:ilvl="0"/>
    <w:lvlOverride w:ilvl="1"/>
    <w:lvlOverride w:ilvl="2"/>
    <w:lvlOverride w:ilvl="3"/>
    <w:lvlOverride w:ilvl="4"/>
    <w:lvlOverride w:ilvl="5"/>
    <w:lvlOverride w:ilvl="6"/>
    <w:lvlOverride w:ilvl="7"/>
    <w:lvlOverride w:ilvl="8"/>
  </w:num>
  <w:num w:numId="99">
    <w:abstractNumId w:val="164"/>
    <w:lvlOverride w:ilvl="0"/>
    <w:lvlOverride w:ilvl="1"/>
    <w:lvlOverride w:ilvl="2"/>
    <w:lvlOverride w:ilvl="3"/>
    <w:lvlOverride w:ilvl="4"/>
    <w:lvlOverride w:ilvl="5"/>
    <w:lvlOverride w:ilvl="6"/>
    <w:lvlOverride w:ilvl="7"/>
    <w:lvlOverride w:ilvl="8"/>
  </w:num>
  <w:num w:numId="100">
    <w:abstractNumId w:val="154"/>
    <w:lvlOverride w:ilvl="0"/>
    <w:lvlOverride w:ilvl="1"/>
    <w:lvlOverride w:ilvl="2"/>
    <w:lvlOverride w:ilvl="3"/>
    <w:lvlOverride w:ilvl="4"/>
    <w:lvlOverride w:ilvl="5"/>
    <w:lvlOverride w:ilvl="6"/>
    <w:lvlOverride w:ilvl="7"/>
    <w:lvlOverride w:ilvl="8"/>
  </w:num>
  <w:num w:numId="101">
    <w:abstractNumId w:val="134"/>
    <w:lvlOverride w:ilvl="0"/>
    <w:lvlOverride w:ilvl="1"/>
    <w:lvlOverride w:ilvl="2"/>
    <w:lvlOverride w:ilvl="3"/>
    <w:lvlOverride w:ilvl="4"/>
    <w:lvlOverride w:ilvl="5"/>
    <w:lvlOverride w:ilvl="6"/>
    <w:lvlOverride w:ilvl="7"/>
    <w:lvlOverride w:ilvl="8"/>
  </w:num>
  <w:num w:numId="102">
    <w:abstractNumId w:val="41"/>
    <w:lvlOverride w:ilvl="0"/>
    <w:lvlOverride w:ilvl="1"/>
    <w:lvlOverride w:ilvl="2"/>
    <w:lvlOverride w:ilvl="3"/>
    <w:lvlOverride w:ilvl="4"/>
    <w:lvlOverride w:ilvl="5"/>
    <w:lvlOverride w:ilvl="6"/>
    <w:lvlOverride w:ilvl="7"/>
    <w:lvlOverride w:ilvl="8"/>
  </w:num>
  <w:num w:numId="103">
    <w:abstractNumId w:val="55"/>
    <w:lvlOverride w:ilvl="0"/>
    <w:lvlOverride w:ilvl="1"/>
    <w:lvlOverride w:ilvl="2"/>
    <w:lvlOverride w:ilvl="3"/>
    <w:lvlOverride w:ilvl="4"/>
    <w:lvlOverride w:ilvl="5"/>
    <w:lvlOverride w:ilvl="6"/>
    <w:lvlOverride w:ilvl="7"/>
    <w:lvlOverride w:ilvl="8"/>
  </w:num>
  <w:num w:numId="104">
    <w:abstractNumId w:val="103"/>
    <w:lvlOverride w:ilvl="0"/>
    <w:lvlOverride w:ilvl="1"/>
    <w:lvlOverride w:ilvl="2"/>
    <w:lvlOverride w:ilvl="3"/>
    <w:lvlOverride w:ilvl="4"/>
    <w:lvlOverride w:ilvl="5"/>
    <w:lvlOverride w:ilvl="6"/>
    <w:lvlOverride w:ilvl="7"/>
    <w:lvlOverride w:ilvl="8"/>
  </w:num>
  <w:num w:numId="105">
    <w:abstractNumId w:val="53"/>
    <w:lvlOverride w:ilvl="0"/>
    <w:lvlOverride w:ilvl="1"/>
    <w:lvlOverride w:ilvl="2"/>
    <w:lvlOverride w:ilvl="3"/>
    <w:lvlOverride w:ilvl="4"/>
    <w:lvlOverride w:ilvl="5"/>
    <w:lvlOverride w:ilvl="6"/>
    <w:lvlOverride w:ilvl="7"/>
    <w:lvlOverride w:ilvl="8"/>
  </w:num>
  <w:num w:numId="106">
    <w:abstractNumId w:val="71"/>
    <w:lvlOverride w:ilvl="0"/>
    <w:lvlOverride w:ilvl="1"/>
    <w:lvlOverride w:ilvl="2"/>
    <w:lvlOverride w:ilvl="3"/>
    <w:lvlOverride w:ilvl="4"/>
    <w:lvlOverride w:ilvl="5"/>
    <w:lvlOverride w:ilvl="6"/>
    <w:lvlOverride w:ilvl="7"/>
    <w:lvlOverride w:ilvl="8"/>
  </w:num>
  <w:num w:numId="107">
    <w:abstractNumId w:val="66"/>
    <w:lvlOverride w:ilvl="0"/>
    <w:lvlOverride w:ilvl="1"/>
    <w:lvlOverride w:ilvl="2"/>
    <w:lvlOverride w:ilvl="3"/>
    <w:lvlOverride w:ilvl="4"/>
    <w:lvlOverride w:ilvl="5"/>
    <w:lvlOverride w:ilvl="6"/>
    <w:lvlOverride w:ilvl="7"/>
    <w:lvlOverride w:ilvl="8"/>
  </w:num>
  <w:num w:numId="108">
    <w:abstractNumId w:val="96"/>
    <w:lvlOverride w:ilvl="0"/>
    <w:lvlOverride w:ilvl="1"/>
    <w:lvlOverride w:ilvl="2"/>
    <w:lvlOverride w:ilvl="3"/>
    <w:lvlOverride w:ilvl="4"/>
    <w:lvlOverride w:ilvl="5"/>
    <w:lvlOverride w:ilvl="6"/>
    <w:lvlOverride w:ilvl="7"/>
    <w:lvlOverride w:ilvl="8"/>
  </w:num>
  <w:num w:numId="109">
    <w:abstractNumId w:val="181"/>
    <w:lvlOverride w:ilvl="0"/>
    <w:lvlOverride w:ilvl="1"/>
    <w:lvlOverride w:ilvl="2"/>
    <w:lvlOverride w:ilvl="3"/>
    <w:lvlOverride w:ilvl="4"/>
    <w:lvlOverride w:ilvl="5"/>
    <w:lvlOverride w:ilvl="6"/>
    <w:lvlOverride w:ilvl="7"/>
    <w:lvlOverride w:ilvl="8"/>
  </w:num>
  <w:num w:numId="110">
    <w:abstractNumId w:val="114"/>
    <w:lvlOverride w:ilvl="0"/>
    <w:lvlOverride w:ilvl="1"/>
    <w:lvlOverride w:ilvl="2"/>
    <w:lvlOverride w:ilvl="3"/>
    <w:lvlOverride w:ilvl="4"/>
    <w:lvlOverride w:ilvl="5"/>
    <w:lvlOverride w:ilvl="6"/>
    <w:lvlOverride w:ilvl="7"/>
    <w:lvlOverride w:ilvl="8"/>
  </w:num>
  <w:num w:numId="111">
    <w:abstractNumId w:val="141"/>
    <w:lvlOverride w:ilvl="0"/>
    <w:lvlOverride w:ilvl="1"/>
    <w:lvlOverride w:ilvl="2"/>
    <w:lvlOverride w:ilvl="3"/>
    <w:lvlOverride w:ilvl="4"/>
    <w:lvlOverride w:ilvl="5"/>
    <w:lvlOverride w:ilvl="6"/>
    <w:lvlOverride w:ilvl="7"/>
    <w:lvlOverride w:ilvl="8"/>
  </w:num>
  <w:num w:numId="112">
    <w:abstractNumId w:val="52"/>
    <w:lvlOverride w:ilvl="0"/>
    <w:lvlOverride w:ilvl="1"/>
    <w:lvlOverride w:ilvl="2"/>
    <w:lvlOverride w:ilvl="3"/>
    <w:lvlOverride w:ilvl="4"/>
    <w:lvlOverride w:ilvl="5"/>
    <w:lvlOverride w:ilvl="6"/>
    <w:lvlOverride w:ilvl="7"/>
    <w:lvlOverride w:ilvl="8"/>
  </w:num>
  <w:num w:numId="113">
    <w:abstractNumId w:val="36"/>
    <w:lvlOverride w:ilvl="0"/>
    <w:lvlOverride w:ilvl="1"/>
    <w:lvlOverride w:ilvl="2"/>
    <w:lvlOverride w:ilvl="3"/>
    <w:lvlOverride w:ilvl="4"/>
    <w:lvlOverride w:ilvl="5"/>
    <w:lvlOverride w:ilvl="6"/>
    <w:lvlOverride w:ilvl="7"/>
    <w:lvlOverride w:ilvl="8"/>
  </w:num>
  <w:num w:numId="114">
    <w:abstractNumId w:val="179"/>
    <w:lvlOverride w:ilvl="0"/>
    <w:lvlOverride w:ilvl="1"/>
    <w:lvlOverride w:ilvl="2"/>
    <w:lvlOverride w:ilvl="3"/>
    <w:lvlOverride w:ilvl="4"/>
    <w:lvlOverride w:ilvl="5"/>
    <w:lvlOverride w:ilvl="6"/>
    <w:lvlOverride w:ilvl="7"/>
    <w:lvlOverride w:ilvl="8"/>
  </w:num>
  <w:num w:numId="115">
    <w:abstractNumId w:val="158"/>
    <w:lvlOverride w:ilvl="0"/>
    <w:lvlOverride w:ilvl="1"/>
    <w:lvlOverride w:ilvl="2"/>
    <w:lvlOverride w:ilvl="3"/>
    <w:lvlOverride w:ilvl="4"/>
    <w:lvlOverride w:ilvl="5"/>
    <w:lvlOverride w:ilvl="6"/>
    <w:lvlOverride w:ilvl="7"/>
    <w:lvlOverride w:ilvl="8"/>
  </w:num>
  <w:num w:numId="116">
    <w:abstractNumId w:val="135"/>
    <w:lvlOverride w:ilvl="0"/>
    <w:lvlOverride w:ilvl="1"/>
    <w:lvlOverride w:ilvl="2"/>
    <w:lvlOverride w:ilvl="3"/>
    <w:lvlOverride w:ilvl="4"/>
    <w:lvlOverride w:ilvl="5"/>
    <w:lvlOverride w:ilvl="6"/>
    <w:lvlOverride w:ilvl="7"/>
    <w:lvlOverride w:ilvl="8"/>
  </w:num>
  <w:num w:numId="117">
    <w:abstractNumId w:val="51"/>
    <w:lvlOverride w:ilvl="0"/>
    <w:lvlOverride w:ilvl="1"/>
    <w:lvlOverride w:ilvl="2"/>
    <w:lvlOverride w:ilvl="3"/>
    <w:lvlOverride w:ilvl="4"/>
    <w:lvlOverride w:ilvl="5"/>
    <w:lvlOverride w:ilvl="6"/>
    <w:lvlOverride w:ilvl="7"/>
    <w:lvlOverride w:ilvl="8"/>
  </w:num>
  <w:num w:numId="118">
    <w:abstractNumId w:val="79"/>
    <w:lvlOverride w:ilvl="0"/>
    <w:lvlOverride w:ilvl="1"/>
    <w:lvlOverride w:ilvl="2"/>
    <w:lvlOverride w:ilvl="3"/>
    <w:lvlOverride w:ilvl="4"/>
    <w:lvlOverride w:ilvl="5"/>
    <w:lvlOverride w:ilvl="6"/>
    <w:lvlOverride w:ilvl="7"/>
    <w:lvlOverride w:ilvl="8"/>
  </w:num>
  <w:num w:numId="119">
    <w:abstractNumId w:val="130"/>
    <w:lvlOverride w:ilvl="0"/>
    <w:lvlOverride w:ilvl="1"/>
    <w:lvlOverride w:ilvl="2"/>
    <w:lvlOverride w:ilvl="3"/>
    <w:lvlOverride w:ilvl="4"/>
    <w:lvlOverride w:ilvl="5"/>
    <w:lvlOverride w:ilvl="6"/>
    <w:lvlOverride w:ilvl="7"/>
    <w:lvlOverride w:ilvl="8"/>
  </w:num>
  <w:num w:numId="120">
    <w:abstractNumId w:val="89"/>
    <w:lvlOverride w:ilvl="0"/>
    <w:lvlOverride w:ilvl="1"/>
    <w:lvlOverride w:ilvl="2"/>
    <w:lvlOverride w:ilvl="3"/>
    <w:lvlOverride w:ilvl="4"/>
    <w:lvlOverride w:ilvl="5"/>
    <w:lvlOverride w:ilvl="6"/>
    <w:lvlOverride w:ilvl="7"/>
    <w:lvlOverride w:ilvl="8"/>
  </w:num>
  <w:num w:numId="121">
    <w:abstractNumId w:val="76"/>
    <w:lvlOverride w:ilvl="0"/>
    <w:lvlOverride w:ilvl="1"/>
    <w:lvlOverride w:ilvl="2"/>
    <w:lvlOverride w:ilvl="3"/>
    <w:lvlOverride w:ilvl="4"/>
    <w:lvlOverride w:ilvl="5"/>
    <w:lvlOverride w:ilvl="6"/>
    <w:lvlOverride w:ilvl="7"/>
    <w:lvlOverride w:ilvl="8"/>
  </w:num>
  <w:num w:numId="122">
    <w:abstractNumId w:val="100"/>
    <w:lvlOverride w:ilvl="0"/>
    <w:lvlOverride w:ilvl="1"/>
    <w:lvlOverride w:ilvl="2"/>
    <w:lvlOverride w:ilvl="3"/>
    <w:lvlOverride w:ilvl="4"/>
    <w:lvlOverride w:ilvl="5"/>
    <w:lvlOverride w:ilvl="6"/>
    <w:lvlOverride w:ilvl="7"/>
    <w:lvlOverride w:ilvl="8"/>
  </w:num>
  <w:num w:numId="123">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152"/>
    <w:lvlOverride w:ilvl="0"/>
    <w:lvlOverride w:ilvl="1"/>
    <w:lvlOverride w:ilvl="2"/>
    <w:lvlOverride w:ilvl="3"/>
    <w:lvlOverride w:ilvl="4"/>
    <w:lvlOverride w:ilvl="5"/>
    <w:lvlOverride w:ilvl="6"/>
    <w:lvlOverride w:ilvl="7"/>
    <w:lvlOverride w:ilvl="8"/>
  </w:num>
  <w:num w:numId="125">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180"/>
    <w:lvlOverride w:ilvl="0"/>
    <w:lvlOverride w:ilvl="1"/>
    <w:lvlOverride w:ilvl="2"/>
    <w:lvlOverride w:ilvl="3"/>
    <w:lvlOverride w:ilvl="4"/>
    <w:lvlOverride w:ilvl="5"/>
    <w:lvlOverride w:ilvl="6"/>
    <w:lvlOverride w:ilvl="7"/>
    <w:lvlOverride w:ilvl="8"/>
  </w:num>
  <w:num w:numId="127">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97"/>
    <w:lvlOverride w:ilvl="0"/>
    <w:lvlOverride w:ilvl="1"/>
    <w:lvlOverride w:ilvl="2"/>
    <w:lvlOverride w:ilvl="3"/>
    <w:lvlOverride w:ilvl="4"/>
    <w:lvlOverride w:ilvl="5"/>
    <w:lvlOverride w:ilvl="6"/>
    <w:lvlOverride w:ilvl="7"/>
    <w:lvlOverride w:ilvl="8"/>
  </w:num>
  <w:num w:numId="129">
    <w:abstractNumId w:val="64"/>
    <w:lvlOverride w:ilvl="0"/>
    <w:lvlOverride w:ilvl="1"/>
    <w:lvlOverride w:ilvl="2"/>
    <w:lvlOverride w:ilvl="3"/>
    <w:lvlOverride w:ilvl="4"/>
    <w:lvlOverride w:ilvl="5"/>
    <w:lvlOverride w:ilvl="6"/>
    <w:lvlOverride w:ilvl="7"/>
    <w:lvlOverride w:ilvl="8"/>
  </w:num>
  <w:num w:numId="130">
    <w:abstractNumId w:val="168"/>
    <w:lvlOverride w:ilvl="0"/>
    <w:lvlOverride w:ilvl="1"/>
    <w:lvlOverride w:ilvl="2"/>
    <w:lvlOverride w:ilvl="3"/>
    <w:lvlOverride w:ilvl="4"/>
    <w:lvlOverride w:ilvl="5"/>
    <w:lvlOverride w:ilvl="6"/>
    <w:lvlOverride w:ilvl="7"/>
    <w:lvlOverride w:ilvl="8"/>
  </w:num>
  <w:num w:numId="131">
    <w:abstractNumId w:val="106"/>
    <w:lvlOverride w:ilvl="0"/>
    <w:lvlOverride w:ilvl="1"/>
    <w:lvlOverride w:ilvl="2"/>
    <w:lvlOverride w:ilvl="3"/>
    <w:lvlOverride w:ilvl="4"/>
    <w:lvlOverride w:ilvl="5"/>
    <w:lvlOverride w:ilvl="6"/>
    <w:lvlOverride w:ilvl="7"/>
    <w:lvlOverride w:ilvl="8"/>
  </w:num>
  <w:num w:numId="132">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66"/>
    <w:lvlOverride w:ilvl="0"/>
    <w:lvlOverride w:ilvl="1"/>
    <w:lvlOverride w:ilvl="2"/>
    <w:lvlOverride w:ilvl="3"/>
    <w:lvlOverride w:ilvl="4"/>
    <w:lvlOverride w:ilvl="5"/>
    <w:lvlOverride w:ilvl="6"/>
    <w:lvlOverride w:ilvl="7"/>
    <w:lvlOverride w:ilvl="8"/>
  </w:num>
  <w:num w:numId="134">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65"/>
    <w:lvlOverride w:ilvl="0"/>
    <w:lvlOverride w:ilvl="1"/>
    <w:lvlOverride w:ilvl="2"/>
    <w:lvlOverride w:ilvl="3"/>
    <w:lvlOverride w:ilvl="4"/>
    <w:lvlOverride w:ilvl="5"/>
    <w:lvlOverride w:ilvl="6"/>
    <w:lvlOverride w:ilvl="7"/>
    <w:lvlOverride w:ilvl="8"/>
  </w:num>
  <w:num w:numId="136">
    <w:abstractNumId w:val="131"/>
    <w:lvlOverride w:ilvl="0"/>
    <w:lvlOverride w:ilvl="1">
      <w:startOverride w:val="4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9"/>
    <w:lvlOverride w:ilvl="0"/>
    <w:lvlOverride w:ilvl="1"/>
    <w:lvlOverride w:ilvl="2"/>
    <w:lvlOverride w:ilvl="3"/>
    <w:lvlOverride w:ilvl="4"/>
    <w:lvlOverride w:ilvl="5"/>
    <w:lvlOverride w:ilvl="6"/>
    <w:lvlOverride w:ilvl="7"/>
    <w:lvlOverride w:ilvl="8"/>
  </w:num>
  <w:num w:numId="139">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98"/>
    <w:lvlOverride w:ilvl="0"/>
    <w:lvlOverride w:ilvl="1"/>
    <w:lvlOverride w:ilvl="2"/>
    <w:lvlOverride w:ilvl="3"/>
    <w:lvlOverride w:ilvl="4"/>
    <w:lvlOverride w:ilvl="5"/>
    <w:lvlOverride w:ilvl="6"/>
    <w:lvlOverride w:ilvl="7"/>
    <w:lvlOverride w:ilvl="8"/>
  </w:num>
  <w:num w:numId="142">
    <w:abstractNumId w:val="93"/>
    <w:lvlOverride w:ilvl="0"/>
    <w:lvlOverride w:ilvl="1"/>
    <w:lvlOverride w:ilvl="2"/>
    <w:lvlOverride w:ilvl="3"/>
    <w:lvlOverride w:ilvl="4"/>
    <w:lvlOverride w:ilvl="5"/>
    <w:lvlOverride w:ilvl="6"/>
    <w:lvlOverride w:ilvl="7"/>
    <w:lvlOverride w:ilvl="8"/>
  </w:num>
  <w:num w:numId="143">
    <w:abstractNumId w:val="127"/>
    <w:lvlOverride w:ilvl="0"/>
    <w:lvlOverride w:ilvl="1"/>
    <w:lvlOverride w:ilvl="2"/>
    <w:lvlOverride w:ilvl="3"/>
    <w:lvlOverride w:ilvl="4"/>
    <w:lvlOverride w:ilvl="5"/>
    <w:lvlOverride w:ilvl="6"/>
    <w:lvlOverride w:ilvl="7"/>
    <w:lvlOverride w:ilvl="8"/>
  </w:num>
  <w:num w:numId="144">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94"/>
    <w:lvlOverride w:ilvl="0"/>
    <w:lvlOverride w:ilvl="1"/>
    <w:lvlOverride w:ilvl="2"/>
    <w:lvlOverride w:ilvl="3"/>
    <w:lvlOverride w:ilvl="4"/>
    <w:lvlOverride w:ilvl="5"/>
    <w:lvlOverride w:ilvl="6"/>
    <w:lvlOverride w:ilvl="7"/>
    <w:lvlOverride w:ilvl="8"/>
  </w:num>
  <w:num w:numId="147">
    <w:abstractNumId w:val="73"/>
    <w:lvlOverride w:ilvl="0"/>
    <w:lvlOverride w:ilvl="1"/>
    <w:lvlOverride w:ilvl="2"/>
    <w:lvlOverride w:ilvl="3"/>
    <w:lvlOverride w:ilvl="4"/>
    <w:lvlOverride w:ilvl="5"/>
    <w:lvlOverride w:ilvl="6"/>
    <w:lvlOverride w:ilvl="7"/>
    <w:lvlOverride w:ilvl="8"/>
  </w:num>
  <w:num w:numId="148">
    <w:abstractNumId w:val="42"/>
    <w:lvlOverride w:ilvl="0"/>
    <w:lvlOverride w:ilvl="1"/>
    <w:lvlOverride w:ilvl="2"/>
    <w:lvlOverride w:ilvl="3"/>
    <w:lvlOverride w:ilvl="4"/>
    <w:lvlOverride w:ilvl="5"/>
    <w:lvlOverride w:ilvl="6"/>
    <w:lvlOverride w:ilvl="7"/>
    <w:lvlOverride w:ilvl="8"/>
  </w:num>
  <w:num w:numId="149">
    <w:abstractNumId w:val="37"/>
    <w:lvlOverride w:ilvl="0"/>
    <w:lvlOverride w:ilvl="1"/>
    <w:lvlOverride w:ilvl="2"/>
    <w:lvlOverride w:ilvl="3"/>
    <w:lvlOverride w:ilvl="4"/>
    <w:lvlOverride w:ilvl="5"/>
    <w:lvlOverride w:ilvl="6"/>
    <w:lvlOverride w:ilvl="7"/>
    <w:lvlOverride w:ilvl="8"/>
  </w:num>
  <w:num w:numId="150">
    <w:abstractNumId w:val="133"/>
    <w:lvlOverride w:ilvl="0"/>
    <w:lvlOverride w:ilvl="1"/>
    <w:lvlOverride w:ilvl="2"/>
    <w:lvlOverride w:ilvl="3"/>
    <w:lvlOverride w:ilvl="4"/>
    <w:lvlOverride w:ilvl="5"/>
    <w:lvlOverride w:ilvl="6"/>
    <w:lvlOverride w:ilvl="7"/>
    <w:lvlOverride w:ilvl="8"/>
  </w:num>
  <w:num w:numId="151">
    <w:abstractNumId w:val="120"/>
    <w:lvlOverride w:ilvl="0"/>
    <w:lvlOverride w:ilvl="1"/>
    <w:lvlOverride w:ilvl="2"/>
    <w:lvlOverride w:ilvl="3"/>
    <w:lvlOverride w:ilvl="4"/>
    <w:lvlOverride w:ilvl="5"/>
    <w:lvlOverride w:ilvl="6"/>
    <w:lvlOverride w:ilvl="7"/>
    <w:lvlOverride w:ilvl="8"/>
  </w:num>
  <w:num w:numId="152">
    <w:abstractNumId w:val="128"/>
    <w:lvlOverride w:ilvl="0"/>
    <w:lvlOverride w:ilvl="1"/>
    <w:lvlOverride w:ilvl="2"/>
    <w:lvlOverride w:ilvl="3"/>
    <w:lvlOverride w:ilvl="4"/>
    <w:lvlOverride w:ilvl="5"/>
    <w:lvlOverride w:ilvl="6"/>
    <w:lvlOverride w:ilvl="7"/>
    <w:lvlOverride w:ilvl="8"/>
  </w:num>
  <w:num w:numId="153">
    <w:abstractNumId w:val="75"/>
    <w:lvlOverride w:ilvl="0"/>
    <w:lvlOverride w:ilvl="1"/>
    <w:lvlOverride w:ilvl="2"/>
    <w:lvlOverride w:ilvl="3"/>
    <w:lvlOverride w:ilvl="4"/>
    <w:lvlOverride w:ilvl="5"/>
    <w:lvlOverride w:ilvl="6"/>
    <w:lvlOverride w:ilvl="7"/>
    <w:lvlOverride w:ilvl="8"/>
  </w:num>
  <w:num w:numId="154">
    <w:abstractNumId w:val="113"/>
    <w:lvlOverride w:ilvl="0"/>
    <w:lvlOverride w:ilvl="1"/>
    <w:lvlOverride w:ilvl="2"/>
    <w:lvlOverride w:ilvl="3"/>
    <w:lvlOverride w:ilvl="4"/>
    <w:lvlOverride w:ilvl="5"/>
    <w:lvlOverride w:ilvl="6"/>
    <w:lvlOverride w:ilvl="7"/>
    <w:lvlOverride w:ilvl="8"/>
  </w:num>
  <w:num w:numId="155">
    <w:abstractNumId w:val="183"/>
    <w:lvlOverride w:ilvl="0"/>
    <w:lvlOverride w:ilvl="1"/>
    <w:lvlOverride w:ilvl="2"/>
    <w:lvlOverride w:ilvl="3"/>
    <w:lvlOverride w:ilvl="4"/>
    <w:lvlOverride w:ilvl="5"/>
    <w:lvlOverride w:ilvl="6"/>
    <w:lvlOverride w:ilvl="7"/>
    <w:lvlOverride w:ilvl="8"/>
  </w:num>
  <w:num w:numId="156">
    <w:abstractNumId w:val="57"/>
    <w:lvlOverride w:ilvl="0"/>
    <w:lvlOverride w:ilvl="1"/>
    <w:lvlOverride w:ilvl="2"/>
    <w:lvlOverride w:ilvl="3"/>
    <w:lvlOverride w:ilvl="4"/>
    <w:lvlOverride w:ilvl="5"/>
    <w:lvlOverride w:ilvl="6"/>
    <w:lvlOverride w:ilvl="7"/>
    <w:lvlOverride w:ilvl="8"/>
  </w:num>
  <w:num w:numId="15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38"/>
    <w:lvlOverride w:ilvl="0"/>
    <w:lvlOverride w:ilvl="1"/>
    <w:lvlOverride w:ilvl="2"/>
    <w:lvlOverride w:ilvl="3"/>
    <w:lvlOverride w:ilvl="4"/>
    <w:lvlOverride w:ilvl="5"/>
    <w:lvlOverride w:ilvl="6"/>
    <w:lvlOverride w:ilvl="7"/>
    <w:lvlOverride w:ilvl="8"/>
  </w:num>
  <w:num w:numId="159">
    <w:abstractNumId w:val="111"/>
    <w:lvlOverride w:ilvl="0"/>
    <w:lvlOverride w:ilvl="1"/>
    <w:lvlOverride w:ilvl="2"/>
    <w:lvlOverride w:ilvl="3"/>
    <w:lvlOverride w:ilvl="4"/>
    <w:lvlOverride w:ilvl="5"/>
    <w:lvlOverride w:ilvl="6"/>
    <w:lvlOverride w:ilvl="7"/>
    <w:lvlOverride w:ilvl="8"/>
  </w:num>
  <w:num w:numId="160">
    <w:abstractNumId w:val="43"/>
    <w:lvlOverride w:ilvl="0"/>
    <w:lvlOverride w:ilvl="1"/>
    <w:lvlOverride w:ilvl="2"/>
    <w:lvlOverride w:ilvl="3"/>
    <w:lvlOverride w:ilvl="4"/>
    <w:lvlOverride w:ilvl="5"/>
    <w:lvlOverride w:ilvl="6"/>
    <w:lvlOverride w:ilvl="7"/>
    <w:lvlOverride w:ilvl="8"/>
  </w:num>
  <w:num w:numId="161">
    <w:abstractNumId w:val="157"/>
    <w:lvlOverride w:ilvl="0"/>
    <w:lvlOverride w:ilvl="1"/>
    <w:lvlOverride w:ilvl="2"/>
    <w:lvlOverride w:ilvl="3"/>
    <w:lvlOverride w:ilvl="4"/>
    <w:lvlOverride w:ilvl="5"/>
    <w:lvlOverride w:ilvl="6"/>
    <w:lvlOverride w:ilvl="7"/>
    <w:lvlOverride w:ilvl="8"/>
  </w:num>
  <w:num w:numId="162">
    <w:abstractNumId w:val="32"/>
    <w:lvlOverride w:ilvl="0"/>
    <w:lvlOverride w:ilvl="1"/>
    <w:lvlOverride w:ilvl="2"/>
    <w:lvlOverride w:ilvl="3"/>
    <w:lvlOverride w:ilvl="4"/>
    <w:lvlOverride w:ilvl="5"/>
    <w:lvlOverride w:ilvl="6"/>
    <w:lvlOverride w:ilvl="7"/>
    <w:lvlOverride w:ilvl="8"/>
  </w:num>
  <w:num w:numId="163">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50"/>
    <w:lvlOverride w:ilvl="0"/>
    <w:lvlOverride w:ilvl="1"/>
    <w:lvlOverride w:ilvl="2"/>
    <w:lvlOverride w:ilvl="3"/>
    <w:lvlOverride w:ilvl="4"/>
    <w:lvlOverride w:ilvl="5"/>
    <w:lvlOverride w:ilvl="6"/>
    <w:lvlOverride w:ilvl="7"/>
    <w:lvlOverride w:ilvl="8"/>
  </w:num>
  <w:num w:numId="165">
    <w:abstractNumId w:val="81"/>
    <w:lvlOverride w:ilvl="0"/>
    <w:lvlOverride w:ilvl="1"/>
    <w:lvlOverride w:ilvl="2"/>
    <w:lvlOverride w:ilvl="3"/>
    <w:lvlOverride w:ilvl="4"/>
    <w:lvlOverride w:ilvl="5"/>
    <w:lvlOverride w:ilvl="6"/>
    <w:lvlOverride w:ilvl="7"/>
    <w:lvlOverride w:ilvl="8"/>
  </w:num>
  <w:num w:numId="166">
    <w:abstractNumId w:val="1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139"/>
    <w:lvlOverride w:ilvl="0">
      <w:startOverride w:val="1"/>
    </w:lvlOverride>
    <w:lvlOverride w:ilvl="1"/>
    <w:lvlOverride w:ilvl="2"/>
    <w:lvlOverride w:ilvl="3"/>
    <w:lvlOverride w:ilvl="4"/>
    <w:lvlOverride w:ilvl="5"/>
    <w:lvlOverride w:ilvl="6"/>
    <w:lvlOverride w:ilvl="7"/>
    <w:lvlOverride w:ilvl="8"/>
  </w:num>
  <w:numIdMacAtCleanup w:val="16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e Beckerle">
    <w15:presenceInfo w15:providerId="None" w15:userId="Mike Becker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hideSpellingErrors/>
  <w:activeWritingStyle w:appName="MSWord" w:lang="en-US" w:vendorID="64" w:dllVersion="6" w:nlCheck="1" w:checkStyle="1"/>
  <w:activeWritingStyle w:appName="MSWord" w:lang="en-US" w:vendorID="64" w:dllVersion="5" w:nlCheck="1" w:checkStyle="1"/>
  <w:activeWritingStyle w:appName="MSWord" w:lang="fr-FR" w:vendorID="64" w:dllVersion="6" w:nlCheck="1" w:checkStyle="1"/>
  <w:activeWritingStyle w:appName="MSWord" w:lang="en-GB" w:vendorID="64" w:dllVersion="6" w:nlCheck="1" w:checkStyle="1"/>
  <w:activeWritingStyle w:appName="MSWord" w:lang="es-ES" w:vendorID="64" w:dllVersion="6" w:nlCheck="1" w:checkStyle="1"/>
  <w:activeWritingStyle w:appName="MSWord" w:lang="en-US" w:vendorID="64" w:dllVersion="0" w:nlCheck="1" w:checkStyle="0"/>
  <w:activeWritingStyle w:appName="MSWord" w:lang="en-GB" w:vendorID="64" w:dllVersion="0" w:nlCheck="1" w:checkStyle="0"/>
  <w:attachedTemplate r:id="rId1"/>
  <w:linkStyles/>
  <w:trackRevisions/>
  <w:doNotTrackFormatting/>
  <w:documentProtection w:edit="readOnly" w:formatting="1" w:enforcement="0"/>
  <w:styleLockTheme/>
  <w:styleLockQFSet/>
  <w:defaultTabStop w:val="720"/>
  <w:noPunctuationKerning/>
  <w:characterSpacingControl w:val="doNotCompress"/>
  <w:hdrShapeDefaults>
    <o:shapedefaults v:ext="edit" spidmax="3073" style="mso-position-horizontal:center" o:allowoverlap="f" fill="f" fillcolor="white" stroke="f">
      <v:fill color="white" on="f"/>
      <v:stroke on="f"/>
      <o:colormru v:ext="edit" colors="#5f5f5f,#4d4d4d"/>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4FD"/>
    <w:rsid w:val="009D6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style="mso-position-horizontal:center" o:allowoverlap="f" fill="f" fillcolor="white" stroke="f">
      <v:fill color="white" on="f"/>
      <v:stroke on="f"/>
      <o:colormru v:ext="edit" colors="#5f5f5f,#4d4d4d"/>
    </o:shapedefaults>
    <o:shapelayout v:ext="edit">
      <o:idmap v:ext="edit" data="1"/>
    </o:shapelayout>
  </w:shapeDefaults>
  <w:decimalSymbol w:val="."/>
  <w:listSeparator w:val=","/>
  <w14:docId w14:val="4AF6147C"/>
  <w15:chartTrackingRefBased/>
  <w15:docId w15:val="{2D68785A-C818-49F3-85EC-56CFA8B8A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1" w:defUIPriority="99" w:defSemiHidden="0" w:defUnhideWhenUsed="0" w:defQFormat="0" w:count="375">
    <w:lsdException w:name="Normal" w:locked="0" w:uiPriority="0" w:qFormat="1"/>
    <w:lsdException w:name="heading 1" w:locked="0" w:uiPriority="0" w:qFormat="1"/>
    <w:lsdException w:name="heading 2" w:locked="0" w:uiPriority="0" w:qFormat="1"/>
    <w:lsdException w:name="heading 3" w:locked="0" w:semiHidden="1" w:uiPriority="0" w:unhideWhenUsed="1" w:qFormat="1"/>
    <w:lsdException w:name="heading 4" w:locked="0" w:semiHidden="1" w:uiPriority="0" w:unhideWhenUsed="1" w:qFormat="1"/>
    <w:lsdException w:name="heading 5" w:locked="0" w:semiHidden="1" w:uiPriority="0" w:unhideWhenUsed="1" w:qFormat="1"/>
    <w:lsdException w:name="heading 6" w:locked="0" w:semiHidden="1" w:uiPriority="0" w:unhideWhenUsed="1" w:qFormat="1"/>
    <w:lsdException w:name="heading 7" w:locked="0" w:semiHidden="1" w:unhideWhenUsed="1"/>
    <w:lsdException w:name="heading 8" w:locked="0" w:semiHidden="1" w:unhideWhenUsed="1"/>
    <w:lsdException w:name="heading 9" w:locked="0" w:semiHidden="1" w:unhideWhenUsed="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locked="0" w:semiHidden="1" w:unhideWhenUsed="1"/>
    <w:lsdException w:name="index heading" w:semiHidden="1" w:unhideWhenUsed="1"/>
    <w:lsdException w:name="caption" w:locked="0" w:semiHidden="1" w:unhideWhenUsed="1" w:qFormat="1"/>
    <w:lsdException w:name="table of figures" w:locked="0" w:semiHidden="1" w:unhideWhenUsed="1"/>
    <w:lsdException w:name="envelope address" w:semiHidden="1" w:unhideWhenUsed="1"/>
    <w:lsdException w:name="envelope return" w:semiHidden="1" w:unhideWhenUsed="1"/>
    <w:lsdException w:name="footnote reference" w:locked="0" w:semiHidden="1" w:uiPriority="0" w:unhideWhenUsed="1"/>
    <w:lsdException w:name="annotation reference" w:semiHidden="1" w:uiPriority="0" w:unhideWhenUsed="1" w:qFormat="1"/>
    <w:lsdException w:name="line number" w:semiHidden="1" w:uiPriority="0"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locked="0"/>
    <w:lsdException w:name="List Number" w:locked="0"/>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Closing" w:semiHidden="1" w:uiPriority="0"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locked="0"/>
    <w:lsdException w:name="List Continue 4" w:locked="0"/>
    <w:lsdException w:name="List Continue 5" w:locked="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semiHidden="1" w:uiPriority="0" w:unhideWhenUsed="1"/>
    <w:lsdException w:name="Strong" w:uiPriority="22" w:qFormat="1"/>
    <w:lsdException w:name="Emphasis" w:locked="0" w:uiPriority="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iPriority="0" w:unhideWhenUsed="1"/>
    <w:lsdException w:name="HTML Address" w:semiHidden="1" w:uiPriority="0" w:unhideWhenUsed="1"/>
    <w:lsdException w:name="HTML Cite" w:semiHidden="1" w:unhideWhenUsed="1"/>
    <w:lsdException w:name="HTML Code" w:semiHidden="1"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locked="0" w:semiHidden="1" w:uiPriority="0" w:unhideWhenUsed="1"/>
    <w:lsdException w:name="annotation subject" w:semiHidden="1" w:unhideWhenUsed="1"/>
    <w:lsdException w:name="No List" w:locked="0" w:semiHidden="1" w:unhideWhenUsed="1"/>
    <w:lsdException w:name="Outline List 1" w:locked="0" w:semiHidden="1" w:uiPriority="0" w:unhideWhenUsed="1"/>
    <w:lsdException w:name="Outline List 2" w:locked="0"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Table Grid" w:locked="0" w:uiPriority="59"/>
    <w:lsdException w:name="Table Theme" w:semiHidden="1" w:uiPriority="0"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default="1" w:styleId="Normal">
    <w:name w:val="Normal"/>
    <w:qFormat/>
    <w:pPr>
      <w:spacing w:before="60" w:after="60"/>
    </w:pPr>
    <w:rPr>
      <w:rFonts w:ascii="Arial" w:hAnsi="Arial"/>
    </w:rPr>
  </w:style>
  <w:style w:type="paragraph" w:styleId="Heading1">
    <w:name w:val="heading 1"/>
    <w:basedOn w:val="Normal"/>
    <w:next w:val="nobreak"/>
    <w:link w:val="Heading1Char"/>
    <w:qFormat/>
    <w:pPr>
      <w:keepNext/>
      <w:pageBreakBefore/>
      <w:numPr>
        <w:numId w:val="1"/>
      </w:numPr>
      <w:spacing w:before="120"/>
      <w:outlineLvl w:val="0"/>
    </w:pPr>
    <w:rPr>
      <w:rFonts w:eastAsiaTheme="minorEastAsia" w:cs="Arial"/>
      <w:b/>
      <w:bCs/>
      <w:kern w:val="32"/>
      <w:szCs w:val="32"/>
    </w:rPr>
  </w:style>
  <w:style w:type="paragraph" w:styleId="Heading2">
    <w:name w:val="heading 2"/>
    <w:basedOn w:val="Heading1"/>
    <w:next w:val="nobreak"/>
    <w:link w:val="Heading2Char"/>
    <w:autoRedefine/>
    <w:qFormat/>
    <w:pPr>
      <w:pageBreakBefore w:val="0"/>
      <w:numPr>
        <w:ilvl w:val="1"/>
      </w:numPr>
      <w:outlineLvl w:val="1"/>
    </w:pPr>
  </w:style>
  <w:style w:type="paragraph" w:styleId="Heading3">
    <w:name w:val="heading 3"/>
    <w:basedOn w:val="Normal"/>
    <w:next w:val="nobreak"/>
    <w:link w:val="Heading3Char"/>
    <w:autoRedefine/>
    <w:unhideWhenUsed/>
    <w:qFormat/>
    <w:pPr>
      <w:keepNext/>
      <w:numPr>
        <w:ilvl w:val="2"/>
        <w:numId w:val="1"/>
      </w:numPr>
      <w:spacing w:after="120"/>
      <w:outlineLvl w:val="2"/>
    </w:pPr>
    <w:rPr>
      <w:rFonts w:eastAsiaTheme="minorEastAsia" w:cs="Arial"/>
      <w:b/>
      <w:bCs/>
    </w:rPr>
  </w:style>
  <w:style w:type="paragraph" w:styleId="Heading4">
    <w:name w:val="heading 4"/>
    <w:basedOn w:val="Normal"/>
    <w:next w:val="Normal"/>
    <w:link w:val="Heading4Char"/>
    <w:unhideWhenUsed/>
    <w:qFormat/>
    <w:pPr>
      <w:keepNext/>
      <w:numPr>
        <w:ilvl w:val="3"/>
        <w:numId w:val="1"/>
      </w:numPr>
      <w:spacing w:before="240"/>
      <w:outlineLvl w:val="3"/>
    </w:pPr>
    <w:rPr>
      <w:rFonts w:eastAsiaTheme="minorEastAsia"/>
      <w:b/>
      <w:bCs/>
      <w:szCs w:val="28"/>
    </w:rPr>
  </w:style>
  <w:style w:type="paragraph" w:styleId="Heading5">
    <w:name w:val="heading 5"/>
    <w:basedOn w:val="Normal"/>
    <w:next w:val="Normal"/>
    <w:link w:val="Heading5Char"/>
    <w:autoRedefine/>
    <w:semiHidden/>
    <w:unhideWhenUsed/>
    <w:qFormat/>
    <w:pPr>
      <w:numPr>
        <w:ilvl w:val="4"/>
        <w:numId w:val="1"/>
      </w:numPr>
      <w:spacing w:before="240"/>
      <w:outlineLvl w:val="4"/>
    </w:pPr>
    <w:rPr>
      <w:rFonts w:eastAsiaTheme="minorEastAsia" w:cs="Arial"/>
      <w:b/>
      <w:i/>
      <w:szCs w:val="26"/>
    </w:rPr>
  </w:style>
  <w:style w:type="paragraph" w:styleId="Heading6">
    <w:name w:val="heading 6"/>
    <w:basedOn w:val="Normal"/>
    <w:next w:val="Normal"/>
    <w:link w:val="Heading6Char"/>
    <w:semiHidden/>
    <w:unhideWhenUsed/>
    <w:qFormat/>
    <w:pPr>
      <w:numPr>
        <w:ilvl w:val="5"/>
        <w:numId w:val="1"/>
      </w:numPr>
      <w:spacing w:before="240"/>
      <w:outlineLvl w:val="5"/>
    </w:pPr>
    <w:rPr>
      <w:rFonts w:ascii="Times New Roman" w:eastAsiaTheme="minorEastAsia" w:hAnsi="Times New Roman"/>
      <w:b/>
      <w:sz w:val="22"/>
      <w:szCs w:val="22"/>
    </w:rPr>
  </w:style>
  <w:style w:type="paragraph" w:styleId="Heading7">
    <w:name w:val="heading 7"/>
    <w:basedOn w:val="Normal"/>
    <w:next w:val="Normal"/>
    <w:link w:val="Heading7Char"/>
    <w:uiPriority w:val="99"/>
    <w:semiHidden/>
    <w:unhideWhenUsed/>
    <w:pPr>
      <w:numPr>
        <w:ilvl w:val="6"/>
        <w:numId w:val="1"/>
      </w:numPr>
      <w:spacing w:before="240"/>
      <w:outlineLvl w:val="6"/>
    </w:pPr>
    <w:rPr>
      <w:rFonts w:ascii="Times New Roman" w:hAnsi="Times New Roman"/>
      <w:sz w:val="24"/>
      <w:szCs w:val="24"/>
    </w:rPr>
  </w:style>
  <w:style w:type="paragraph" w:styleId="Heading8">
    <w:name w:val="heading 8"/>
    <w:basedOn w:val="Normal"/>
    <w:next w:val="Normal"/>
    <w:link w:val="Heading8Char"/>
    <w:uiPriority w:val="99"/>
    <w:semiHidden/>
    <w:unhideWhenUsed/>
    <w:pPr>
      <w:numPr>
        <w:ilvl w:val="7"/>
        <w:numId w:val="1"/>
      </w:numPr>
      <w:spacing w:before="240"/>
      <w:outlineLvl w:val="7"/>
    </w:pPr>
    <w:rPr>
      <w:rFonts w:ascii="Times New Roman" w:hAnsi="Times New Roman"/>
      <w:i/>
      <w:sz w:val="24"/>
      <w:szCs w:val="24"/>
    </w:rPr>
  </w:style>
  <w:style w:type="paragraph" w:styleId="Heading9">
    <w:name w:val="heading 9"/>
    <w:basedOn w:val="Normal"/>
    <w:next w:val="Normal"/>
    <w:link w:val="Heading9Char"/>
    <w:uiPriority w:val="99"/>
    <w:semiHidden/>
    <w:unhideWhenUsed/>
    <w:pPr>
      <w:numPr>
        <w:ilvl w:val="8"/>
        <w:numId w:val="1"/>
      </w:numPr>
      <w:spacing w:before="24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Pr>
      <w:color w:val="0000FF"/>
      <w:u w:val="single"/>
    </w:rPr>
  </w:style>
  <w:style w:type="character" w:styleId="FollowedHyperlink">
    <w:name w:val="FollowedHyperlink"/>
    <w:semiHidden/>
    <w:unhideWhenUsed/>
    <w:locked/>
    <w:rPr>
      <w:color w:val="800080"/>
      <w:u w:val="single"/>
    </w:rPr>
  </w:style>
  <w:style w:type="character" w:styleId="HTMLAcronym">
    <w:name w:val="HTML Acronym"/>
    <w:basedOn w:val="DefaultParagraphFont"/>
    <w:semiHidden/>
    <w:unhideWhenUsed/>
    <w:locked/>
  </w:style>
  <w:style w:type="paragraph" w:styleId="HTMLAddress">
    <w:name w:val="HTML Address"/>
    <w:basedOn w:val="Normal"/>
    <w:link w:val="HTMLAddressChar"/>
    <w:semiHidden/>
    <w:unhideWhenUsed/>
    <w:locked/>
    <w:rPr>
      <w:rFonts w:eastAsiaTheme="minorEastAsia"/>
      <w:i/>
    </w:rPr>
  </w:style>
  <w:style w:type="character" w:customStyle="1" w:styleId="HTMLAddressChar">
    <w:name w:val="HTML Address Char"/>
    <w:basedOn w:val="DefaultParagraphFont"/>
    <w:link w:val="HTMLAddress"/>
    <w:semiHidden/>
    <w:rPr>
      <w:rFonts w:ascii="Arial" w:hAnsi="Arial"/>
      <w:i/>
      <w:iCs/>
    </w:rPr>
  </w:style>
  <w:style w:type="character" w:styleId="HTMLCite">
    <w:name w:val="HTML Cite"/>
    <w:uiPriority w:val="99"/>
    <w:semiHidden/>
    <w:unhideWhenUsed/>
    <w:locked/>
    <w:rPr>
      <w:i/>
      <w:iCs/>
    </w:rPr>
  </w:style>
  <w:style w:type="character" w:styleId="HTMLCode">
    <w:name w:val="HTML Code"/>
    <w:uiPriority w:val="99"/>
    <w:semiHidden/>
    <w:unhideWhenUsed/>
    <w:locked/>
    <w:rPr>
      <w:rFonts w:ascii="Courier New" w:eastAsia="MS Mincho" w:hAnsi="Courier New" w:cs="Courier New" w:hint="default"/>
      <w:sz w:val="20"/>
      <w:szCs w:val="20"/>
    </w:rPr>
  </w:style>
  <w:style w:type="paragraph" w:customStyle="1" w:styleId="nobreak">
    <w:name w:val="nobreak"/>
    <w:basedOn w:val="Normal"/>
    <w:next w:val="Normal"/>
    <w:link w:val="nobreakChar"/>
    <w:uiPriority w:val="99"/>
    <w:pPr>
      <w:keepNext/>
    </w:pPr>
    <w:rPr>
      <w:szCs w:val="24"/>
    </w:rPr>
  </w:style>
  <w:style w:type="character" w:customStyle="1" w:styleId="Heading1Char">
    <w:name w:val="Heading 1 Char"/>
    <w:link w:val="Heading1"/>
    <w:locked/>
    <w:rPr>
      <w:rFonts w:ascii="Arial" w:eastAsiaTheme="minorEastAsia" w:hAnsi="Arial" w:cs="Arial"/>
      <w:b/>
      <w:bCs/>
      <w:kern w:val="32"/>
      <w:szCs w:val="32"/>
    </w:rPr>
  </w:style>
  <w:style w:type="character" w:customStyle="1" w:styleId="Heading2Char">
    <w:name w:val="Heading 2 Char"/>
    <w:link w:val="Heading2"/>
    <w:locked/>
    <w:rPr>
      <w:rFonts w:ascii="Arial" w:eastAsiaTheme="minorEastAsia" w:hAnsi="Arial" w:cs="Arial"/>
      <w:b/>
      <w:bCs/>
      <w:kern w:val="32"/>
      <w:szCs w:val="32"/>
    </w:rPr>
  </w:style>
  <w:style w:type="character" w:customStyle="1" w:styleId="Heading3Char">
    <w:name w:val="Heading 3 Char"/>
    <w:link w:val="Heading3"/>
    <w:locked/>
    <w:rPr>
      <w:rFonts w:ascii="Arial" w:eastAsiaTheme="minorEastAsia" w:hAnsi="Arial" w:cs="Arial"/>
      <w:b/>
      <w:bCs/>
    </w:rPr>
  </w:style>
  <w:style w:type="character" w:customStyle="1" w:styleId="Heading4Char">
    <w:name w:val="Heading 4 Char"/>
    <w:link w:val="Heading4"/>
    <w:locked/>
    <w:rPr>
      <w:rFonts w:ascii="Arial" w:eastAsiaTheme="minorEastAsia" w:hAnsi="Arial"/>
      <w:b/>
      <w:bCs/>
      <w:szCs w:val="28"/>
    </w:rPr>
  </w:style>
  <w:style w:type="character" w:customStyle="1" w:styleId="Heading5Char">
    <w:name w:val="Heading 5 Char"/>
    <w:basedOn w:val="DefaultParagraphFont"/>
    <w:link w:val="Heading5"/>
    <w:semiHidden/>
    <w:rPr>
      <w:rFonts w:ascii="Arial" w:eastAsiaTheme="minorEastAsia" w:hAnsi="Arial" w:cs="Arial"/>
      <w:b/>
      <w:i/>
      <w:szCs w:val="26"/>
    </w:rPr>
  </w:style>
  <w:style w:type="character" w:customStyle="1" w:styleId="Heading6Char">
    <w:name w:val="Heading 6 Char"/>
    <w:basedOn w:val="DefaultParagraphFont"/>
    <w:link w:val="Heading6"/>
    <w:semiHidden/>
    <w:rPr>
      <w:rFonts w:eastAsiaTheme="minorEastAsia"/>
      <w:b/>
      <w:sz w:val="22"/>
      <w:szCs w:val="22"/>
    </w:rPr>
  </w:style>
  <w:style w:type="paragraph" w:styleId="HTMLPreformatted">
    <w:name w:val="HTML Preformatted"/>
    <w:basedOn w:val="Normal"/>
    <w:link w:val="HTMLPreformattedChar"/>
    <w:uiPriority w:val="99"/>
    <w:semiHidden/>
    <w:unhideWhenUsed/>
    <w:lock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Helvetica"/>
    </w:rPr>
  </w:style>
  <w:style w:type="character" w:customStyle="1" w:styleId="HTMLPreformattedChar">
    <w:name w:val="HTML Preformatted Char"/>
    <w:link w:val="HTMLPreformatted"/>
    <w:uiPriority w:val="99"/>
    <w:semiHidden/>
    <w:locked/>
    <w:rPr>
      <w:rFonts w:ascii="Courier New" w:hAnsi="Courier New" w:cs="Helvetica" w:hint="default"/>
      <w:lang w:val="en-US" w:eastAsia="en-US" w:bidi="ar-SA"/>
    </w:rPr>
  </w:style>
  <w:style w:type="character" w:styleId="HTMLSample">
    <w:name w:val="HTML Sample"/>
    <w:semiHidden/>
    <w:unhideWhenUsed/>
    <w:locked/>
    <w:rPr>
      <w:rFonts w:ascii="Courier New" w:eastAsia="Times New Roman" w:hAnsi="Courier New" w:cs="Courier New" w:hint="default"/>
      <w:sz w:val="24"/>
      <w:szCs w:val="24"/>
    </w:rPr>
  </w:style>
  <w:style w:type="character" w:styleId="Strong">
    <w:name w:val="Strong"/>
    <w:uiPriority w:val="22"/>
    <w:qFormat/>
    <w:locked/>
    <w:rPr>
      <w:b/>
      <w:bCs/>
    </w:rPr>
  </w:style>
  <w:style w:type="character" w:styleId="HTMLTypewriter">
    <w:name w:val="HTML Typewriter"/>
    <w:semiHidden/>
    <w:unhideWhenUsed/>
    <w:locked/>
    <w:rPr>
      <w:rFonts w:ascii="Courier New" w:eastAsia="MS Mincho" w:hAnsi="Courier New" w:cs="Courier New" w:hint="default"/>
      <w:sz w:val="20"/>
      <w:szCs w:val="20"/>
    </w:rPr>
  </w:style>
  <w:style w:type="paragraph" w:customStyle="1" w:styleId="msonormal0">
    <w:name w:val="msonormal"/>
    <w:basedOn w:val="Normal"/>
    <w:uiPriority w:val="99"/>
    <w:locked/>
    <w:rPr>
      <w:rFonts w:ascii="Times New Roman" w:hAnsi="Times New Roman"/>
      <w:sz w:val="24"/>
      <w:szCs w:val="24"/>
    </w:rPr>
  </w:style>
  <w:style w:type="paragraph" w:styleId="NormalWeb">
    <w:name w:val="Normal (Web)"/>
    <w:basedOn w:val="Normal"/>
    <w:uiPriority w:val="99"/>
    <w:semiHidden/>
    <w:unhideWhenUsed/>
    <w:locked/>
    <w:rPr>
      <w:rFonts w:ascii="Times New Roman" w:hAnsi="Times New Roman"/>
      <w:sz w:val="24"/>
      <w:szCs w:val="24"/>
    </w:rPr>
  </w:style>
  <w:style w:type="character" w:customStyle="1" w:styleId="Heading7Char">
    <w:name w:val="Heading 7 Char"/>
    <w:basedOn w:val="DefaultParagraphFont"/>
    <w:link w:val="Heading7"/>
    <w:uiPriority w:val="99"/>
    <w:semiHidden/>
    <w:rPr>
      <w:sz w:val="24"/>
      <w:szCs w:val="24"/>
    </w:rPr>
  </w:style>
  <w:style w:type="character" w:customStyle="1" w:styleId="Heading8Char">
    <w:name w:val="Heading 8 Char"/>
    <w:basedOn w:val="DefaultParagraphFont"/>
    <w:link w:val="Heading8"/>
    <w:uiPriority w:val="99"/>
    <w:semiHidden/>
    <w:rPr>
      <w:i/>
      <w:sz w:val="24"/>
      <w:szCs w:val="24"/>
    </w:rPr>
  </w:style>
  <w:style w:type="character" w:customStyle="1" w:styleId="Heading9Char">
    <w:name w:val="Heading 9 Char"/>
    <w:basedOn w:val="DefaultParagraphFont"/>
    <w:link w:val="Heading9"/>
    <w:uiPriority w:val="99"/>
    <w:semiHidden/>
    <w:rPr>
      <w:rFonts w:ascii="Arial" w:hAnsi="Arial"/>
      <w:sz w:val="22"/>
      <w:szCs w:val="22"/>
    </w:rPr>
  </w:style>
  <w:style w:type="paragraph" w:styleId="Index1">
    <w:name w:val="index 1"/>
    <w:basedOn w:val="Normal"/>
    <w:next w:val="Normal"/>
    <w:autoRedefine/>
    <w:uiPriority w:val="99"/>
    <w:semiHidden/>
    <w:unhideWhenUsed/>
    <w:pPr>
      <w:ind w:left="200" w:hanging="200"/>
    </w:pPr>
  </w:style>
  <w:style w:type="paragraph" w:styleId="Index2">
    <w:name w:val="index 2"/>
    <w:basedOn w:val="Normal"/>
    <w:next w:val="Normal"/>
    <w:autoRedefine/>
    <w:uiPriority w:val="99"/>
    <w:semiHidden/>
    <w:unhideWhenUsed/>
    <w:pPr>
      <w:ind w:left="400" w:hanging="200"/>
    </w:pPr>
  </w:style>
  <w:style w:type="paragraph" w:styleId="Index3">
    <w:name w:val="index 3"/>
    <w:basedOn w:val="Normal"/>
    <w:next w:val="Normal"/>
    <w:autoRedefine/>
    <w:uiPriority w:val="99"/>
    <w:semiHidden/>
    <w:unhideWhenUsed/>
    <w:pPr>
      <w:ind w:left="600" w:hanging="200"/>
    </w:pPr>
  </w:style>
  <w:style w:type="paragraph" w:styleId="Index4">
    <w:name w:val="index 4"/>
    <w:basedOn w:val="Normal"/>
    <w:next w:val="Normal"/>
    <w:autoRedefine/>
    <w:uiPriority w:val="99"/>
    <w:semiHidden/>
    <w:unhideWhenUsed/>
    <w:pPr>
      <w:ind w:left="800" w:hanging="200"/>
    </w:pPr>
  </w:style>
  <w:style w:type="paragraph" w:styleId="Index5">
    <w:name w:val="index 5"/>
    <w:basedOn w:val="Normal"/>
    <w:next w:val="Normal"/>
    <w:autoRedefine/>
    <w:uiPriority w:val="99"/>
    <w:semiHidden/>
    <w:unhideWhenUsed/>
    <w:pPr>
      <w:ind w:left="1000" w:hanging="200"/>
    </w:pPr>
  </w:style>
  <w:style w:type="paragraph" w:styleId="Index6">
    <w:name w:val="index 6"/>
    <w:basedOn w:val="Normal"/>
    <w:next w:val="Normal"/>
    <w:autoRedefine/>
    <w:uiPriority w:val="99"/>
    <w:semiHidden/>
    <w:unhideWhenUsed/>
    <w:pPr>
      <w:ind w:left="1200" w:hanging="200"/>
    </w:pPr>
  </w:style>
  <w:style w:type="paragraph" w:styleId="Index7">
    <w:name w:val="index 7"/>
    <w:basedOn w:val="Normal"/>
    <w:next w:val="Normal"/>
    <w:autoRedefine/>
    <w:uiPriority w:val="99"/>
    <w:semiHidden/>
    <w:unhideWhenUsed/>
    <w:pPr>
      <w:ind w:left="1400" w:hanging="200"/>
    </w:pPr>
  </w:style>
  <w:style w:type="paragraph" w:styleId="Index8">
    <w:name w:val="index 8"/>
    <w:basedOn w:val="Normal"/>
    <w:next w:val="Normal"/>
    <w:autoRedefine/>
    <w:uiPriority w:val="99"/>
    <w:semiHidden/>
    <w:unhideWhenUsed/>
    <w:pPr>
      <w:ind w:left="1600" w:hanging="200"/>
    </w:pPr>
  </w:style>
  <w:style w:type="paragraph" w:styleId="Index9">
    <w:name w:val="index 9"/>
    <w:basedOn w:val="Normal"/>
    <w:next w:val="Normal"/>
    <w:autoRedefine/>
    <w:uiPriority w:val="99"/>
    <w:semiHidden/>
    <w:unhideWhenUsed/>
    <w:pPr>
      <w:ind w:left="1800" w:hanging="200"/>
    </w:pPr>
  </w:style>
  <w:style w:type="paragraph" w:styleId="TOC1">
    <w:name w:val="toc 1"/>
    <w:basedOn w:val="Normal"/>
    <w:next w:val="Normal"/>
    <w:autoRedefine/>
    <w:uiPriority w:val="39"/>
    <w:semiHidden/>
    <w:unhideWhenUsed/>
    <w:locked/>
  </w:style>
  <w:style w:type="paragraph" w:styleId="TOC2">
    <w:name w:val="toc 2"/>
    <w:basedOn w:val="Normal"/>
    <w:next w:val="Normal"/>
    <w:autoRedefine/>
    <w:uiPriority w:val="39"/>
    <w:semiHidden/>
    <w:unhideWhenUsed/>
    <w:locked/>
    <w:pPr>
      <w:ind w:left="200"/>
    </w:pPr>
  </w:style>
  <w:style w:type="paragraph" w:styleId="TOC3">
    <w:name w:val="toc 3"/>
    <w:basedOn w:val="Normal"/>
    <w:next w:val="Normal"/>
    <w:autoRedefine/>
    <w:uiPriority w:val="39"/>
    <w:semiHidden/>
    <w:unhideWhenUsed/>
    <w:locked/>
    <w:pPr>
      <w:ind w:left="400"/>
    </w:pPr>
  </w:style>
  <w:style w:type="paragraph" w:styleId="TOC4">
    <w:name w:val="toc 4"/>
    <w:basedOn w:val="Normal"/>
    <w:next w:val="Normal"/>
    <w:autoRedefine/>
    <w:uiPriority w:val="39"/>
    <w:semiHidden/>
    <w:unhideWhenUsed/>
    <w:locked/>
    <w:pPr>
      <w:ind w:left="600"/>
    </w:pPr>
  </w:style>
  <w:style w:type="paragraph" w:styleId="TOC5">
    <w:name w:val="toc 5"/>
    <w:basedOn w:val="Normal"/>
    <w:next w:val="Normal"/>
    <w:autoRedefine/>
    <w:uiPriority w:val="39"/>
    <w:semiHidden/>
    <w:unhideWhenUsed/>
    <w:locked/>
    <w:pPr>
      <w:ind w:left="800"/>
    </w:pPr>
  </w:style>
  <w:style w:type="paragraph" w:styleId="TOC6">
    <w:name w:val="toc 6"/>
    <w:basedOn w:val="Normal"/>
    <w:next w:val="Normal"/>
    <w:autoRedefine/>
    <w:uiPriority w:val="39"/>
    <w:semiHidden/>
    <w:unhideWhenUsed/>
    <w:locked/>
    <w:pPr>
      <w:ind w:left="1000"/>
    </w:pPr>
  </w:style>
  <w:style w:type="paragraph" w:styleId="TOC7">
    <w:name w:val="toc 7"/>
    <w:basedOn w:val="Normal"/>
    <w:next w:val="Normal"/>
    <w:autoRedefine/>
    <w:uiPriority w:val="39"/>
    <w:semiHidden/>
    <w:unhideWhenUsed/>
    <w:locked/>
    <w:pPr>
      <w:ind w:left="1200"/>
    </w:pPr>
  </w:style>
  <w:style w:type="paragraph" w:styleId="TOC8">
    <w:name w:val="toc 8"/>
    <w:basedOn w:val="Normal"/>
    <w:next w:val="Normal"/>
    <w:autoRedefine/>
    <w:uiPriority w:val="39"/>
    <w:semiHidden/>
    <w:unhideWhenUsed/>
    <w:locked/>
    <w:pPr>
      <w:ind w:left="1400"/>
    </w:pPr>
  </w:style>
  <w:style w:type="paragraph" w:styleId="TOC9">
    <w:name w:val="toc 9"/>
    <w:basedOn w:val="Normal"/>
    <w:next w:val="Normal"/>
    <w:autoRedefine/>
    <w:uiPriority w:val="39"/>
    <w:semiHidden/>
    <w:unhideWhenUsed/>
    <w:locked/>
    <w:pPr>
      <w:ind w:left="1600"/>
    </w:pPr>
  </w:style>
  <w:style w:type="paragraph" w:styleId="NormalIndent">
    <w:name w:val="Normal Indent"/>
    <w:basedOn w:val="Normal"/>
    <w:uiPriority w:val="99"/>
    <w:semiHidden/>
    <w:unhideWhenUsed/>
    <w:locked/>
    <w:pPr>
      <w:ind w:left="720"/>
    </w:pPr>
  </w:style>
  <w:style w:type="paragraph" w:styleId="FootnoteText">
    <w:name w:val="footnote text"/>
    <w:basedOn w:val="Normal"/>
    <w:link w:val="FootnoteTextChar"/>
    <w:uiPriority w:val="99"/>
    <w:unhideWhenUsed/>
    <w:qFormat/>
    <w:locked/>
    <w:rPr>
      <w:rFonts w:cs="Arial"/>
      <w:sz w:val="18"/>
      <w:szCs w:val="18"/>
    </w:rPr>
  </w:style>
  <w:style w:type="character" w:customStyle="1" w:styleId="FootnoteTextChar">
    <w:name w:val="Footnote Text Char"/>
    <w:basedOn w:val="DefaultParagraphFont"/>
    <w:link w:val="FootnoteText"/>
    <w:locked/>
    <w:rPr>
      <w:rFonts w:ascii="Arial" w:hAnsi="Arial" w:cs="Arial" w:hint="default"/>
      <w:sz w:val="18"/>
      <w:szCs w:val="18"/>
    </w:rPr>
  </w:style>
  <w:style w:type="paragraph" w:styleId="CommentText">
    <w:name w:val="annotation text"/>
    <w:basedOn w:val="Normal"/>
    <w:next w:val="Normal"/>
    <w:link w:val="CommentTextChar"/>
    <w:uiPriority w:val="99"/>
    <w:semiHidden/>
    <w:unhideWhenUsed/>
    <w:locked/>
  </w:style>
  <w:style w:type="character" w:customStyle="1" w:styleId="CommentTextChar">
    <w:name w:val="Comment Text Char"/>
    <w:link w:val="CommentText"/>
    <w:semiHidden/>
    <w:locked/>
    <w:rPr>
      <w:rFonts w:ascii="Arial" w:hAnsi="Arial" w:cs="Arial" w:hint="default"/>
    </w:rPr>
  </w:style>
  <w:style w:type="paragraph" w:styleId="Header">
    <w:name w:val="header"/>
    <w:basedOn w:val="Normal"/>
    <w:link w:val="HeaderChar"/>
    <w:uiPriority w:val="99"/>
    <w:unhideWhenUsed/>
    <w:locked/>
    <w:pPr>
      <w:tabs>
        <w:tab w:val="center" w:pos="4320"/>
        <w:tab w:val="right" w:pos="8640"/>
      </w:tabs>
    </w:pPr>
    <w:rPr>
      <w:szCs w:val="24"/>
    </w:rPr>
  </w:style>
  <w:style w:type="character" w:customStyle="1" w:styleId="HeaderChar">
    <w:name w:val="Header Char"/>
    <w:link w:val="Header"/>
    <w:locked/>
    <w:rPr>
      <w:rFonts w:ascii="Arial" w:hAnsi="Arial" w:cs="Arial" w:hint="default"/>
      <w:szCs w:val="24"/>
      <w:lang w:val="en-US" w:eastAsia="en-US" w:bidi="ar-SA"/>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rPr>
      <w:rFonts w:ascii="Arial" w:hAnsi="Arial"/>
    </w:rPr>
  </w:style>
  <w:style w:type="paragraph" w:styleId="IndexHeading">
    <w:name w:val="index heading"/>
    <w:basedOn w:val="Normal"/>
    <w:next w:val="Index1"/>
    <w:uiPriority w:val="99"/>
    <w:semiHidden/>
    <w:unhideWhenUsed/>
    <w:locked/>
    <w:rPr>
      <w:b/>
    </w:rPr>
  </w:style>
  <w:style w:type="paragraph" w:styleId="Caption">
    <w:name w:val="caption"/>
    <w:basedOn w:val="Normal"/>
    <w:next w:val="Normal"/>
    <w:uiPriority w:val="99"/>
    <w:semiHidden/>
    <w:unhideWhenUsed/>
    <w:qFormat/>
    <w:pPr>
      <w:spacing w:before="120" w:after="120"/>
    </w:pPr>
    <w:rPr>
      <w:b/>
    </w:rPr>
  </w:style>
  <w:style w:type="paragraph" w:styleId="TableofFigures">
    <w:name w:val="table of figures"/>
    <w:basedOn w:val="Normal"/>
    <w:next w:val="Normal"/>
    <w:uiPriority w:val="99"/>
    <w:semiHidden/>
    <w:unhideWhenUsed/>
    <w:pPr>
      <w:ind w:left="400" w:hanging="400"/>
    </w:pPr>
  </w:style>
  <w:style w:type="paragraph" w:styleId="EnvelopeAddress">
    <w:name w:val="envelope address"/>
    <w:basedOn w:val="Normal"/>
    <w:uiPriority w:val="99"/>
    <w:semiHidden/>
    <w:unhideWhenUsed/>
    <w:locked/>
    <w:pPr>
      <w:framePr w:w="7920" w:h="1980" w:hSpace="180" w:wrap="auto" w:hAnchor="page" w:xAlign="center" w:yAlign="bottom"/>
      <w:ind w:left="2880"/>
    </w:pPr>
    <w:rPr>
      <w:sz w:val="24"/>
      <w:szCs w:val="24"/>
    </w:rPr>
  </w:style>
  <w:style w:type="paragraph" w:styleId="EnvelopeReturn">
    <w:name w:val="envelope return"/>
    <w:basedOn w:val="Normal"/>
    <w:uiPriority w:val="99"/>
    <w:semiHidden/>
    <w:unhideWhenUsed/>
    <w:locked/>
  </w:style>
  <w:style w:type="paragraph" w:styleId="EndnoteText">
    <w:name w:val="endnote text"/>
    <w:basedOn w:val="Normal"/>
    <w:link w:val="EndnoteTextChar"/>
    <w:uiPriority w:val="99"/>
    <w:semiHidden/>
    <w:unhideWhenUsed/>
    <w:locked/>
  </w:style>
  <w:style w:type="character" w:customStyle="1" w:styleId="EndnoteTextChar">
    <w:name w:val="Endnote Text Char"/>
    <w:basedOn w:val="DefaultParagraphFont"/>
    <w:link w:val="EndnoteText"/>
    <w:semiHidden/>
    <w:rPr>
      <w:rFonts w:ascii="Arial" w:hAnsi="Arial"/>
    </w:rPr>
  </w:style>
  <w:style w:type="paragraph" w:styleId="TableofAuthorities">
    <w:name w:val="table of authorities"/>
    <w:basedOn w:val="Normal"/>
    <w:next w:val="Normal"/>
    <w:uiPriority w:val="99"/>
    <w:semiHidden/>
    <w:unhideWhenUsed/>
    <w:locked/>
    <w:pPr>
      <w:ind w:left="200" w:hanging="200"/>
    </w:pPr>
  </w:style>
  <w:style w:type="paragraph" w:styleId="MacroText">
    <w:name w:val="macro"/>
    <w:link w:val="MacroTextChar"/>
    <w:uiPriority w:val="99"/>
    <w:semiHidden/>
    <w:lock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character" w:customStyle="1" w:styleId="MacroTextChar">
    <w:name w:val="Macro Text Char"/>
    <w:basedOn w:val="DefaultParagraphFont"/>
    <w:link w:val="MacroText"/>
    <w:rPr>
      <w:rFonts w:ascii="Consolas" w:hAnsi="Consolas"/>
    </w:rPr>
  </w:style>
  <w:style w:type="paragraph" w:styleId="TOAHeading">
    <w:name w:val="toa heading"/>
    <w:basedOn w:val="Normal"/>
    <w:next w:val="Normal"/>
    <w:uiPriority w:val="99"/>
    <w:semiHidden/>
    <w:unhideWhenUsed/>
    <w:locked/>
    <w:pPr>
      <w:spacing w:before="120"/>
    </w:pPr>
    <w:rPr>
      <w:b/>
      <w:sz w:val="24"/>
      <w:szCs w:val="24"/>
    </w:rPr>
  </w:style>
  <w:style w:type="paragraph" w:styleId="List">
    <w:name w:val="List"/>
    <w:basedOn w:val="Normal"/>
    <w:uiPriority w:val="99"/>
    <w:semiHidden/>
    <w:unhideWhenUsed/>
    <w:locked/>
    <w:pPr>
      <w:ind w:left="360" w:hanging="360"/>
    </w:pPr>
  </w:style>
  <w:style w:type="paragraph" w:styleId="ListBullet">
    <w:name w:val="List Bullet"/>
    <w:basedOn w:val="Normal"/>
    <w:autoRedefine/>
    <w:uiPriority w:val="99"/>
    <w:pPr>
      <w:tabs>
        <w:tab w:val="num" w:pos="360"/>
      </w:tabs>
      <w:ind w:left="360" w:hanging="360"/>
    </w:pPr>
  </w:style>
  <w:style w:type="paragraph" w:styleId="ListNumber">
    <w:name w:val="List Number"/>
    <w:basedOn w:val="Normal"/>
    <w:uiPriority w:val="99"/>
    <w:pPr>
      <w:numPr>
        <w:numId w:val="2"/>
      </w:numPr>
    </w:pPr>
  </w:style>
  <w:style w:type="paragraph" w:styleId="List2">
    <w:name w:val="List 2"/>
    <w:basedOn w:val="Normal"/>
    <w:uiPriority w:val="99"/>
    <w:semiHidden/>
    <w:unhideWhenUsed/>
    <w:locked/>
    <w:pPr>
      <w:ind w:left="720" w:hanging="360"/>
    </w:pPr>
  </w:style>
  <w:style w:type="paragraph" w:styleId="List3">
    <w:name w:val="List 3"/>
    <w:basedOn w:val="Normal"/>
    <w:uiPriority w:val="99"/>
    <w:semiHidden/>
    <w:unhideWhenUsed/>
    <w:locked/>
    <w:pPr>
      <w:ind w:left="1080" w:hanging="360"/>
    </w:pPr>
  </w:style>
  <w:style w:type="paragraph" w:styleId="List4">
    <w:name w:val="List 4"/>
    <w:basedOn w:val="Normal"/>
    <w:uiPriority w:val="99"/>
    <w:semiHidden/>
    <w:unhideWhenUsed/>
    <w:locked/>
    <w:pPr>
      <w:ind w:left="1440" w:hanging="360"/>
    </w:pPr>
  </w:style>
  <w:style w:type="paragraph" w:styleId="List5">
    <w:name w:val="List 5"/>
    <w:basedOn w:val="Normal"/>
    <w:uiPriority w:val="99"/>
    <w:semiHidden/>
    <w:unhideWhenUsed/>
    <w:locked/>
    <w:pPr>
      <w:ind w:left="1800" w:hanging="360"/>
    </w:pPr>
  </w:style>
  <w:style w:type="paragraph" w:styleId="ListBullet2">
    <w:name w:val="List Bullet 2"/>
    <w:basedOn w:val="Normal"/>
    <w:autoRedefine/>
    <w:uiPriority w:val="99"/>
    <w:semiHidden/>
    <w:unhideWhenUsed/>
    <w:pPr>
      <w:numPr>
        <w:numId w:val="3"/>
      </w:numPr>
    </w:pPr>
  </w:style>
  <w:style w:type="paragraph" w:styleId="ListBullet3">
    <w:name w:val="List Bullet 3"/>
    <w:basedOn w:val="Normal"/>
    <w:autoRedefine/>
    <w:uiPriority w:val="99"/>
    <w:semiHidden/>
    <w:unhideWhenUsed/>
    <w:pPr>
      <w:numPr>
        <w:numId w:val="4"/>
      </w:numPr>
    </w:pPr>
  </w:style>
  <w:style w:type="paragraph" w:styleId="ListBullet4">
    <w:name w:val="List Bullet 4"/>
    <w:basedOn w:val="Normal"/>
    <w:autoRedefine/>
    <w:uiPriority w:val="99"/>
    <w:semiHidden/>
    <w:unhideWhenUsed/>
    <w:pPr>
      <w:numPr>
        <w:numId w:val="5"/>
      </w:numPr>
    </w:pPr>
  </w:style>
  <w:style w:type="paragraph" w:styleId="ListBullet5">
    <w:name w:val="List Bullet 5"/>
    <w:basedOn w:val="Normal"/>
    <w:autoRedefine/>
    <w:uiPriority w:val="99"/>
    <w:semiHidden/>
    <w:unhideWhenUsed/>
    <w:pPr>
      <w:numPr>
        <w:numId w:val="6"/>
      </w:numPr>
    </w:pPr>
  </w:style>
  <w:style w:type="paragraph" w:styleId="ListNumber2">
    <w:name w:val="List Number 2"/>
    <w:basedOn w:val="Normal"/>
    <w:uiPriority w:val="99"/>
    <w:semiHidden/>
    <w:unhideWhenUsed/>
    <w:pPr>
      <w:numPr>
        <w:numId w:val="7"/>
      </w:numPr>
    </w:pPr>
  </w:style>
  <w:style w:type="paragraph" w:styleId="ListNumber3">
    <w:name w:val="List Number 3"/>
    <w:basedOn w:val="Normal"/>
    <w:uiPriority w:val="99"/>
    <w:semiHidden/>
    <w:unhideWhenUsed/>
    <w:pPr>
      <w:numPr>
        <w:numId w:val="8"/>
      </w:numPr>
    </w:pPr>
  </w:style>
  <w:style w:type="paragraph" w:styleId="ListNumber4">
    <w:name w:val="List Number 4"/>
    <w:basedOn w:val="Normal"/>
    <w:uiPriority w:val="99"/>
    <w:semiHidden/>
    <w:unhideWhenUsed/>
    <w:pPr>
      <w:numPr>
        <w:numId w:val="9"/>
      </w:numPr>
    </w:pPr>
  </w:style>
  <w:style w:type="paragraph" w:styleId="ListNumber5">
    <w:name w:val="List Number 5"/>
    <w:basedOn w:val="Normal"/>
    <w:uiPriority w:val="99"/>
    <w:semiHidden/>
    <w:unhideWhenUsed/>
    <w:pPr>
      <w:numPr>
        <w:numId w:val="10"/>
      </w:numPr>
    </w:pPr>
  </w:style>
  <w:style w:type="paragraph" w:styleId="Title">
    <w:name w:val="Title"/>
    <w:basedOn w:val="Normal"/>
    <w:link w:val="TitleChar"/>
    <w:uiPriority w:val="99"/>
    <w:locked/>
    <w:pPr>
      <w:spacing w:before="240"/>
      <w:jc w:val="center"/>
      <w:outlineLvl w:val="0"/>
    </w:pPr>
    <w:rPr>
      <w:b/>
      <w:kern w:val="28"/>
      <w:sz w:val="32"/>
      <w:szCs w:val="32"/>
    </w:rPr>
  </w:style>
  <w:style w:type="character" w:customStyle="1" w:styleId="TitleChar">
    <w:name w:val="Title Char"/>
    <w:basedOn w:val="DefaultParagraphFont"/>
    <w:link w:val="Title"/>
    <w:rPr>
      <w:rFonts w:asciiTheme="majorHAnsi" w:eastAsiaTheme="majorEastAsia" w:hAnsiTheme="majorHAnsi" w:cstheme="majorBidi"/>
      <w:spacing w:val="-10"/>
      <w:kern w:val="28"/>
      <w:sz w:val="56"/>
      <w:szCs w:val="56"/>
    </w:rPr>
  </w:style>
  <w:style w:type="paragraph" w:styleId="Signature">
    <w:name w:val="Signature"/>
    <w:basedOn w:val="Normal"/>
    <w:link w:val="SignatureChar"/>
    <w:uiPriority w:val="99"/>
    <w:semiHidden/>
    <w:unhideWhenUsed/>
    <w:locked/>
    <w:pPr>
      <w:ind w:left="4320"/>
    </w:pPr>
  </w:style>
  <w:style w:type="character" w:customStyle="1" w:styleId="SignatureChar">
    <w:name w:val="Signature Char"/>
    <w:basedOn w:val="DefaultParagraphFont"/>
    <w:link w:val="Signature"/>
    <w:semiHidden/>
    <w:rPr>
      <w:rFonts w:ascii="Arial" w:hAnsi="Arial"/>
    </w:rPr>
  </w:style>
  <w:style w:type="paragraph" w:styleId="BodyText">
    <w:name w:val="Body Text"/>
    <w:basedOn w:val="Normal"/>
    <w:link w:val="BodyTextChar"/>
    <w:uiPriority w:val="99"/>
    <w:semiHidden/>
    <w:unhideWhenUsed/>
    <w:locked/>
    <w:pPr>
      <w:spacing w:after="120"/>
    </w:pPr>
  </w:style>
  <w:style w:type="character" w:customStyle="1" w:styleId="BodyTextChar">
    <w:name w:val="Body Text Char"/>
    <w:basedOn w:val="DefaultParagraphFont"/>
    <w:link w:val="BodyText"/>
    <w:semiHidden/>
    <w:locked/>
    <w:rPr>
      <w:rFonts w:ascii="Arial" w:hAnsi="Arial" w:cs="Arial" w:hint="default"/>
    </w:rPr>
  </w:style>
  <w:style w:type="paragraph" w:styleId="BodyTextIndent">
    <w:name w:val="Body Text Indent"/>
    <w:basedOn w:val="Normal"/>
    <w:link w:val="BodyTextIndentChar"/>
    <w:uiPriority w:val="99"/>
    <w:semiHidden/>
    <w:unhideWhenUsed/>
    <w:locked/>
    <w:pPr>
      <w:spacing w:after="120"/>
      <w:ind w:left="360"/>
    </w:pPr>
  </w:style>
  <w:style w:type="character" w:customStyle="1" w:styleId="BodyTextIndentChar">
    <w:name w:val="Body Text Indent Char"/>
    <w:basedOn w:val="DefaultParagraphFont"/>
    <w:link w:val="BodyTextIndent"/>
    <w:semiHidden/>
    <w:rPr>
      <w:rFonts w:ascii="Arial" w:hAnsi="Arial"/>
    </w:rPr>
  </w:style>
  <w:style w:type="paragraph" w:styleId="ListContinue">
    <w:name w:val="List Continue"/>
    <w:basedOn w:val="Normal"/>
    <w:uiPriority w:val="99"/>
    <w:semiHidden/>
    <w:unhideWhenUsed/>
    <w:pPr>
      <w:spacing w:after="120"/>
      <w:ind w:left="360"/>
    </w:pPr>
  </w:style>
  <w:style w:type="paragraph" w:styleId="ListContinue2">
    <w:name w:val="List Continue 2"/>
    <w:basedOn w:val="Normal"/>
    <w:uiPriority w:val="99"/>
    <w:semiHidden/>
    <w:unhideWhenUsed/>
    <w:pPr>
      <w:spacing w:after="120"/>
      <w:ind w:left="720"/>
    </w:pPr>
  </w:style>
  <w:style w:type="paragraph" w:styleId="ListContinue3">
    <w:name w:val="List Continue 3"/>
    <w:basedOn w:val="Normal"/>
    <w:uiPriority w:val="99"/>
    <w:pPr>
      <w:spacing w:after="120"/>
      <w:ind w:left="1080"/>
    </w:pPr>
  </w:style>
  <w:style w:type="paragraph" w:styleId="ListContinue4">
    <w:name w:val="List Continue 4"/>
    <w:basedOn w:val="Normal"/>
    <w:uiPriority w:val="99"/>
    <w:pPr>
      <w:spacing w:after="120"/>
      <w:ind w:left="1440"/>
    </w:pPr>
  </w:style>
  <w:style w:type="paragraph" w:styleId="ListContinue5">
    <w:name w:val="List Continue 5"/>
    <w:basedOn w:val="Normal"/>
    <w:uiPriority w:val="99"/>
    <w:pPr>
      <w:spacing w:after="120"/>
      <w:ind w:left="1800"/>
    </w:pPr>
  </w:style>
  <w:style w:type="paragraph" w:styleId="MessageHeader">
    <w:name w:val="Message Header"/>
    <w:basedOn w:val="Normal"/>
    <w:link w:val="MessageHeaderChar"/>
    <w:uiPriority w:val="99"/>
    <w:locked/>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rPr>
  </w:style>
  <w:style w:type="paragraph" w:styleId="Subtitle">
    <w:name w:val="Subtitle"/>
    <w:basedOn w:val="Normal"/>
    <w:link w:val="SubtitleChar"/>
    <w:uiPriority w:val="99"/>
    <w:locked/>
    <w:pPr>
      <w:jc w:val="center"/>
      <w:outlineLvl w:val="1"/>
    </w:pPr>
    <w:rPr>
      <w:sz w:val="24"/>
      <w:szCs w:val="24"/>
    </w:rPr>
  </w:style>
  <w:style w:type="character" w:customStyle="1" w:styleId="SubtitleChar">
    <w:name w:val="Subtitle Char"/>
    <w:basedOn w:val="DefaultParagraphFont"/>
    <w:link w:val="Subtitle"/>
    <w:rPr>
      <w:rFonts w:asciiTheme="minorHAnsi" w:eastAsiaTheme="minorEastAsia" w:hAnsiTheme="minorHAnsi" w:cstheme="minorBidi"/>
      <w:color w:val="5A5A5A" w:themeColor="text1" w:themeTint="A5"/>
      <w:spacing w:val="15"/>
      <w:sz w:val="22"/>
      <w:szCs w:val="22"/>
    </w:rPr>
  </w:style>
  <w:style w:type="paragraph" w:styleId="Salutation">
    <w:name w:val="Salutation"/>
    <w:basedOn w:val="Normal"/>
    <w:next w:val="Normal"/>
    <w:link w:val="SalutationChar"/>
    <w:uiPriority w:val="99"/>
    <w:semiHidden/>
    <w:unhideWhenUsed/>
    <w:locked/>
  </w:style>
  <w:style w:type="character" w:customStyle="1" w:styleId="SalutationChar">
    <w:name w:val="Salutation Char"/>
    <w:basedOn w:val="DefaultParagraphFont"/>
    <w:link w:val="Salutation"/>
    <w:semiHidden/>
    <w:rPr>
      <w:rFonts w:ascii="Arial" w:hAnsi="Arial"/>
    </w:rPr>
  </w:style>
  <w:style w:type="paragraph" w:styleId="Date">
    <w:name w:val="Date"/>
    <w:basedOn w:val="Normal"/>
    <w:next w:val="Normal"/>
    <w:link w:val="DateChar"/>
    <w:uiPriority w:val="99"/>
    <w:semiHidden/>
    <w:unhideWhenUsed/>
    <w:locked/>
  </w:style>
  <w:style w:type="character" w:customStyle="1" w:styleId="DateChar">
    <w:name w:val="Date Char"/>
    <w:basedOn w:val="DefaultParagraphFont"/>
    <w:link w:val="Date"/>
    <w:semiHidden/>
    <w:rPr>
      <w:rFonts w:ascii="Arial" w:hAnsi="Arial"/>
    </w:rPr>
  </w:style>
  <w:style w:type="paragraph" w:styleId="BodyTextFirstIndent">
    <w:name w:val="Body Text First Indent"/>
    <w:basedOn w:val="Normal"/>
    <w:link w:val="BodyTextFirstIndentChar"/>
    <w:uiPriority w:val="99"/>
    <w:semiHidden/>
    <w:unhideWhenUsed/>
    <w:locked/>
    <w:pPr>
      <w:spacing w:after="120"/>
      <w:ind w:firstLine="210"/>
    </w:pPr>
  </w:style>
  <w:style w:type="character" w:customStyle="1" w:styleId="BodyTextFirstIndentChar">
    <w:name w:val="Body Text First Indent Char"/>
    <w:basedOn w:val="BodyTextChar"/>
    <w:link w:val="BodyTextFirstIndent"/>
    <w:semiHidden/>
    <w:locked/>
    <w:rPr>
      <w:rFonts w:ascii="Arial" w:hAnsi="Arial" w:cs="Arial" w:hint="default"/>
    </w:rPr>
  </w:style>
  <w:style w:type="paragraph" w:styleId="BodyTextFirstIndent2">
    <w:name w:val="Body Text First Indent 2"/>
    <w:basedOn w:val="BodyTextIndent"/>
    <w:link w:val="BodyTextFirstIndent2Char"/>
    <w:uiPriority w:val="99"/>
    <w:semiHidden/>
    <w:unhideWhenUsed/>
    <w:locked/>
    <w:pPr>
      <w:ind w:firstLine="210"/>
    </w:pPr>
  </w:style>
  <w:style w:type="character" w:customStyle="1" w:styleId="BodyTextFirstIndent2Char">
    <w:name w:val="Body Text First Indent 2 Char"/>
    <w:basedOn w:val="BodyTextIndentChar"/>
    <w:link w:val="BodyTextFirstIndent2"/>
    <w:semiHidden/>
    <w:rPr>
      <w:rFonts w:ascii="Arial" w:hAnsi="Arial"/>
    </w:rPr>
  </w:style>
  <w:style w:type="paragraph" w:styleId="NoteHeading">
    <w:name w:val="Note Heading"/>
    <w:basedOn w:val="Normal"/>
    <w:next w:val="Normal"/>
    <w:link w:val="NoteHeadingChar"/>
    <w:uiPriority w:val="99"/>
    <w:semiHidden/>
    <w:unhideWhenUsed/>
    <w:locked/>
  </w:style>
  <w:style w:type="character" w:customStyle="1" w:styleId="NoteHeadingChar">
    <w:name w:val="Note Heading Char"/>
    <w:basedOn w:val="DefaultParagraphFont"/>
    <w:link w:val="NoteHeading"/>
    <w:semiHidden/>
    <w:rPr>
      <w:rFonts w:ascii="Arial" w:hAnsi="Arial"/>
    </w:rPr>
  </w:style>
  <w:style w:type="paragraph" w:styleId="BodyTextIndent2">
    <w:name w:val="Body Text Indent 2"/>
    <w:basedOn w:val="Normal"/>
    <w:link w:val="BodyTextIndent2Char"/>
    <w:uiPriority w:val="99"/>
    <w:semiHidden/>
    <w:unhideWhenUsed/>
    <w:locked/>
    <w:pPr>
      <w:spacing w:after="120" w:line="480" w:lineRule="auto"/>
      <w:ind w:left="360"/>
    </w:pPr>
  </w:style>
  <w:style w:type="character" w:customStyle="1" w:styleId="BodyTextIndent2Char">
    <w:name w:val="Body Text Indent 2 Char"/>
    <w:basedOn w:val="DefaultParagraphFont"/>
    <w:link w:val="BodyTextIndent2"/>
    <w:semiHidden/>
    <w:rPr>
      <w:rFonts w:ascii="Arial" w:hAnsi="Arial"/>
    </w:rPr>
  </w:style>
  <w:style w:type="paragraph" w:styleId="BodyTextIndent3">
    <w:name w:val="Body Text Indent 3"/>
    <w:basedOn w:val="Normal"/>
    <w:link w:val="BodyTextIndent3Char"/>
    <w:uiPriority w:val="99"/>
    <w:semiHidden/>
    <w:unhideWhenUsed/>
    <w:locked/>
    <w:pPr>
      <w:spacing w:after="120"/>
      <w:ind w:left="360"/>
    </w:pPr>
    <w:rPr>
      <w:sz w:val="16"/>
      <w:szCs w:val="16"/>
    </w:rPr>
  </w:style>
  <w:style w:type="character" w:customStyle="1" w:styleId="BodyTextIndent3Char">
    <w:name w:val="Body Text Indent 3 Char"/>
    <w:basedOn w:val="DefaultParagraphFont"/>
    <w:link w:val="BodyTextIndent3"/>
    <w:semiHidden/>
    <w:rPr>
      <w:rFonts w:ascii="Arial" w:hAnsi="Arial"/>
      <w:sz w:val="16"/>
      <w:szCs w:val="16"/>
    </w:rPr>
  </w:style>
  <w:style w:type="paragraph" w:styleId="DocumentMap">
    <w:name w:val="Document Map"/>
    <w:basedOn w:val="Normal"/>
    <w:link w:val="DocumentMapChar"/>
    <w:uiPriority w:val="99"/>
    <w:semiHidden/>
    <w:unhideWhenUsed/>
    <w:locked/>
    <w:pPr>
      <w:shd w:val="clear" w:color="auto" w:fill="000080"/>
    </w:pPr>
    <w:rPr>
      <w:rFonts w:ascii="Tahoma" w:hAnsi="Tahoma"/>
    </w:rPr>
  </w:style>
  <w:style w:type="character" w:customStyle="1" w:styleId="DocumentMapChar">
    <w:name w:val="Document Map Char"/>
    <w:basedOn w:val="DefaultParagraphFont"/>
    <w:link w:val="DocumentMap"/>
    <w:semiHidden/>
    <w:rPr>
      <w:rFonts w:ascii="Segoe UI" w:hAnsi="Segoe UI" w:cs="Segoe UI"/>
      <w:sz w:val="16"/>
      <w:szCs w:val="16"/>
    </w:rPr>
  </w:style>
  <w:style w:type="paragraph" w:styleId="PlainText">
    <w:name w:val="Plain Text"/>
    <w:basedOn w:val="Normal"/>
    <w:link w:val="PlainTextChar"/>
    <w:uiPriority w:val="99"/>
    <w:semiHidden/>
    <w:unhideWhenUsed/>
    <w:locked/>
    <w:pPr>
      <w:ind w:left="720"/>
    </w:pPr>
    <w:rPr>
      <w:rFonts w:ascii="Courier New" w:hAnsi="Courier New"/>
    </w:rPr>
  </w:style>
  <w:style w:type="character" w:customStyle="1" w:styleId="PlainTextChar">
    <w:name w:val="Plain Text Char"/>
    <w:basedOn w:val="DefaultParagraphFont"/>
    <w:link w:val="PlainText"/>
    <w:semiHidden/>
    <w:rPr>
      <w:rFonts w:ascii="Consolas" w:hAnsi="Consolas"/>
      <w:sz w:val="21"/>
      <w:szCs w:val="21"/>
    </w:rPr>
  </w:style>
  <w:style w:type="paragraph" w:styleId="E-mailSignature">
    <w:name w:val="E-mail Signature"/>
    <w:basedOn w:val="Normal"/>
    <w:link w:val="E-mailSignatureChar"/>
    <w:uiPriority w:val="99"/>
    <w:semiHidden/>
    <w:unhideWhenUsed/>
    <w:locked/>
  </w:style>
  <w:style w:type="character" w:customStyle="1" w:styleId="E-mailSignatureChar">
    <w:name w:val="E-mail Signature Char"/>
    <w:basedOn w:val="DefaultParagraphFont"/>
    <w:link w:val="E-mailSignature"/>
    <w:semiHidden/>
    <w:rPr>
      <w:rFonts w:ascii="Arial" w:hAnsi="Arial"/>
    </w:rPr>
  </w:style>
  <w:style w:type="paragraph" w:styleId="CommentSubject">
    <w:name w:val="annotation subject"/>
    <w:basedOn w:val="CommentText"/>
    <w:next w:val="CommentText"/>
    <w:link w:val="CommentSubjectChar"/>
    <w:uiPriority w:val="99"/>
    <w:semiHidden/>
    <w:unhideWhenUsed/>
    <w:locked/>
    <w:rPr>
      <w:b/>
    </w:rPr>
  </w:style>
  <w:style w:type="character" w:customStyle="1" w:styleId="CommentSubjectChar">
    <w:name w:val="Comment Subject Char"/>
    <w:basedOn w:val="CommentTextChar"/>
    <w:link w:val="CommentSubject"/>
    <w:semiHidden/>
    <w:rPr>
      <w:rFonts w:ascii="Arial" w:hAnsi="Arial" w:cs="Arial" w:hint="default"/>
      <w:b/>
      <w:bCs/>
    </w:rPr>
  </w:style>
  <w:style w:type="paragraph" w:styleId="BalloonText">
    <w:name w:val="Balloon Text"/>
    <w:basedOn w:val="Normal"/>
    <w:link w:val="BalloonTextChar"/>
    <w:uiPriority w:val="99"/>
    <w:locked/>
    <w:rPr>
      <w:rFonts w:ascii="Tahoma" w:hAnsi="Tahoma"/>
      <w:sz w:val="16"/>
      <w:szCs w:val="16"/>
    </w:rPr>
  </w:style>
  <w:style w:type="character" w:customStyle="1" w:styleId="BalloonTextChar">
    <w:name w:val="Balloon Text Char"/>
    <w:basedOn w:val="DefaultParagraphFont"/>
    <w:link w:val="BalloonText"/>
    <w:rPr>
      <w:rFonts w:ascii="Segoe UI" w:hAnsi="Segoe UI" w:cs="Segoe UI"/>
      <w:sz w:val="18"/>
      <w:szCs w:val="18"/>
    </w:rPr>
  </w:style>
  <w:style w:type="paragraph" w:styleId="NoSpacing">
    <w:name w:val="No Spacing"/>
    <w:uiPriority w:val="1"/>
    <w:locked/>
    <w:rPr>
      <w:rFonts w:ascii="Arial" w:hAnsi="Arial"/>
    </w:rPr>
  </w:style>
  <w:style w:type="paragraph" w:styleId="Revision">
    <w:name w:val="Revision"/>
    <w:uiPriority w:val="99"/>
    <w:semiHidden/>
    <w:rPr>
      <w:rFonts w:ascii="Arial" w:hAnsi="Arial"/>
      <w:szCs w:val="24"/>
    </w:rPr>
  </w:style>
  <w:style w:type="paragraph" w:styleId="ListParagraph">
    <w:name w:val="List Paragraph"/>
    <w:basedOn w:val="Normal"/>
    <w:uiPriority w:val="99"/>
    <w:qFormat/>
    <w:locked/>
    <w:pPr>
      <w:ind w:left="720"/>
      <w:contextualSpacing/>
    </w:pPr>
  </w:style>
  <w:style w:type="paragraph" w:styleId="Bibliography">
    <w:name w:val="Bibliography"/>
    <w:basedOn w:val="Normal"/>
    <w:next w:val="Normal"/>
    <w:uiPriority w:val="37"/>
    <w:semiHidden/>
    <w:unhideWhenUsed/>
    <w:locked/>
    <w:pPr>
      <w:spacing w:before="0" w:after="200" w:line="276" w:lineRule="auto"/>
    </w:pPr>
    <w:rPr>
      <w:rFonts w:eastAsia="MS Mincho" w:cs="Arial"/>
    </w:rPr>
  </w:style>
  <w:style w:type="character" w:customStyle="1" w:styleId="nobreakChar">
    <w:name w:val="nobreak Char"/>
    <w:link w:val="nobreak"/>
    <w:locked/>
    <w:rPr>
      <w:rFonts w:ascii="Arial" w:hAnsi="Arial" w:cs="Arial" w:hint="default"/>
      <w:szCs w:val="24"/>
      <w:lang w:val="en-US" w:eastAsia="en-US" w:bidi="ar-SA"/>
    </w:rPr>
  </w:style>
  <w:style w:type="character" w:customStyle="1" w:styleId="normalChar1">
    <w:name w:val="normal Char1"/>
    <w:link w:val="Normal1"/>
    <w:locked/>
    <w:rPr>
      <w:lang w:val="en-US" w:eastAsia="en-US" w:bidi="ar-SA"/>
    </w:rPr>
  </w:style>
  <w:style w:type="paragraph" w:customStyle="1" w:styleId="Normal1">
    <w:name w:val="Normal1"/>
    <w:basedOn w:val="Normal"/>
    <w:link w:val="normalChar1"/>
    <w:uiPriority w:val="99"/>
    <w:locked/>
    <w:pPr>
      <w:ind w:firstLine="245"/>
      <w:jc w:val="both"/>
    </w:pPr>
    <w:rPr>
      <w:rFonts w:ascii="Times New Roman" w:hAnsi="Times New Roman"/>
    </w:rPr>
  </w:style>
  <w:style w:type="paragraph" w:customStyle="1" w:styleId="HTMLBody">
    <w:name w:val="HTML Body"/>
    <w:uiPriority w:val="99"/>
    <w:locked/>
    <w:pPr>
      <w:autoSpaceDE w:val="0"/>
      <w:autoSpaceDN w:val="0"/>
      <w:adjustRightInd w:val="0"/>
    </w:pPr>
    <w:rPr>
      <w:rFonts w:ascii="Comic Sans MS" w:hAnsi="Comic Sans MS"/>
      <w:sz w:val="18"/>
      <w:szCs w:val="18"/>
    </w:rPr>
  </w:style>
  <w:style w:type="paragraph" w:customStyle="1" w:styleId="ToDo">
    <w:name w:val="ToDo"/>
    <w:basedOn w:val="Normal"/>
    <w:uiPriority w:val="99"/>
    <w:locked/>
    <w:pPr>
      <w:pBdr>
        <w:top w:val="single" w:sz="4" w:space="1" w:color="auto"/>
        <w:left w:val="single" w:sz="4" w:space="4" w:color="auto"/>
        <w:bottom w:val="single" w:sz="4" w:space="1" w:color="auto"/>
        <w:right w:val="single" w:sz="4" w:space="4" w:color="auto"/>
      </w:pBdr>
      <w:shd w:val="clear" w:color="auto" w:fill="FFFF00"/>
    </w:pPr>
    <w:rPr>
      <w:b/>
    </w:rPr>
  </w:style>
  <w:style w:type="paragraph" w:customStyle="1" w:styleId="normalChar">
    <w:name w:val="normal Char"/>
    <w:basedOn w:val="Normal"/>
    <w:uiPriority w:val="99"/>
    <w:locked/>
    <w:pPr>
      <w:ind w:firstLine="245"/>
      <w:jc w:val="both"/>
    </w:pPr>
  </w:style>
  <w:style w:type="paragraph" w:customStyle="1" w:styleId="XMLexample">
    <w:name w:val="XML example"/>
    <w:basedOn w:val="Normal"/>
    <w:uiPriority w:val="99"/>
    <w:locked/>
    <w:pPr>
      <w:jc w:val="both"/>
    </w:pPr>
    <w:rPr>
      <w:rFonts w:ascii="Times New Roman" w:hAnsi="Times New Roman"/>
      <w:lang w:val="en-GB"/>
    </w:rPr>
  </w:style>
  <w:style w:type="character" w:customStyle="1" w:styleId="CodeBlockChar">
    <w:name w:val="CodeBlock Char"/>
    <w:link w:val="CodeBlock"/>
    <w:locked/>
    <w:rPr>
      <w:rFonts w:ascii="Courier" w:hAnsi="Courier" w:hint="default"/>
      <w:noProof/>
      <w:sz w:val="18"/>
      <w:szCs w:val="18"/>
      <w:lang w:val="en-US" w:eastAsia="en-US" w:bidi="ar-SA"/>
    </w:rPr>
  </w:style>
  <w:style w:type="paragraph" w:customStyle="1" w:styleId="CodeBlock">
    <w:name w:val="CodeBlock"/>
    <w:basedOn w:val="Normal"/>
    <w:link w:val="CodeBlockChar"/>
    <w:uiPriority w:val="99"/>
    <w:locked/>
    <w:pPr>
      <w:keepLines/>
      <w:suppressAutoHyphens/>
      <w:ind w:left="360"/>
    </w:pPr>
    <w:rPr>
      <w:rFonts w:ascii="Courier" w:hAnsi="Courier"/>
      <w:noProof/>
      <w:sz w:val="18"/>
      <w:szCs w:val="18"/>
    </w:rPr>
  </w:style>
  <w:style w:type="paragraph" w:customStyle="1" w:styleId="OpenIssue">
    <w:name w:val="OpenIssue"/>
    <w:basedOn w:val="Normal"/>
    <w:next w:val="Normal"/>
    <w:uiPriority w:val="99"/>
    <w:locked/>
    <w:pPr>
      <w:tabs>
        <w:tab w:val="left" w:pos="360"/>
        <w:tab w:val="num" w:pos="1080"/>
      </w:tabs>
      <w:spacing w:before="100" w:beforeAutospacing="1" w:after="100" w:afterAutospacing="1"/>
      <w:ind w:left="360" w:hanging="360"/>
    </w:pPr>
    <w:rPr>
      <w:rFonts w:ascii="Times New Roman" w:hAnsi="Times New Roman"/>
    </w:rPr>
  </w:style>
  <w:style w:type="paragraph" w:customStyle="1" w:styleId="DocHistory">
    <w:name w:val="Doc History"/>
    <w:basedOn w:val="Normal"/>
    <w:uiPriority w:val="99"/>
    <w:locked/>
    <w:pPr>
      <w:spacing w:before="100" w:beforeAutospacing="1" w:after="100" w:afterAutospacing="1"/>
      <w:jc w:val="center"/>
    </w:pPr>
    <w:rPr>
      <w:rFonts w:cs="Arial"/>
      <w:spacing w:val="10"/>
      <w:sz w:val="18"/>
      <w:szCs w:val="18"/>
    </w:rPr>
  </w:style>
  <w:style w:type="character" w:customStyle="1" w:styleId="BulletListChar">
    <w:name w:val="Bullet List Char"/>
    <w:basedOn w:val="DefaultParagraphFont"/>
    <w:link w:val="BulletList"/>
    <w:locked/>
    <w:rPr>
      <w:rFonts w:ascii="Arial" w:eastAsia="Arial Unicode MS" w:hAnsi="Arial" w:cs="Arial" w:hint="default"/>
      <w:lang w:val="en-US" w:eastAsia="en-US" w:bidi="ar-SA"/>
    </w:rPr>
  </w:style>
  <w:style w:type="paragraph" w:customStyle="1" w:styleId="BulletList">
    <w:name w:val="Bullet List"/>
    <w:basedOn w:val="Normal"/>
    <w:link w:val="BulletListChar"/>
    <w:uiPriority w:val="99"/>
    <w:locked/>
    <w:pPr>
      <w:tabs>
        <w:tab w:val="num" w:pos="360"/>
        <w:tab w:val="num" w:pos="540"/>
      </w:tabs>
      <w:spacing w:before="40" w:after="40"/>
      <w:ind w:left="540" w:hanging="180"/>
    </w:pPr>
    <w:rPr>
      <w:rFonts w:eastAsia="Arial Unicode MS"/>
    </w:rPr>
  </w:style>
  <w:style w:type="paragraph" w:customStyle="1" w:styleId="BulletListdoubleindentalternate">
    <w:name w:val="Bullet List (double indent alternate)"/>
    <w:basedOn w:val="Normal"/>
    <w:uiPriority w:val="99"/>
    <w:locked/>
    <w:pPr>
      <w:tabs>
        <w:tab w:val="num" w:pos="900"/>
      </w:tabs>
      <w:spacing w:before="40" w:after="40"/>
      <w:ind w:left="900" w:hanging="180"/>
    </w:pPr>
    <w:rPr>
      <w:rFonts w:eastAsia="Arial Unicode MS"/>
    </w:rPr>
  </w:style>
  <w:style w:type="paragraph" w:customStyle="1" w:styleId="BulletListdoubleindent">
    <w:name w:val="Bullet List (double indent)"/>
    <w:basedOn w:val="Normal"/>
    <w:uiPriority w:val="99"/>
    <w:locked/>
    <w:pPr>
      <w:tabs>
        <w:tab w:val="num" w:pos="900"/>
      </w:tabs>
      <w:spacing w:before="40" w:after="40"/>
      <w:ind w:left="907" w:hanging="187"/>
    </w:pPr>
    <w:rPr>
      <w:rFonts w:eastAsia="Arial Unicode MS"/>
    </w:rPr>
  </w:style>
  <w:style w:type="character" w:customStyle="1" w:styleId="CodeChar">
    <w:name w:val="Code Char"/>
    <w:link w:val="Code"/>
    <w:locked/>
    <w:rPr>
      <w:rFonts w:ascii="Courier New" w:hAnsi="Courier New" w:cs="Courier New" w:hint="default"/>
      <w:sz w:val="16"/>
      <w:szCs w:val="16"/>
      <w:lang w:val="en-US" w:eastAsia="en-US" w:bidi="ar-SA"/>
    </w:rPr>
  </w:style>
  <w:style w:type="paragraph" w:customStyle="1" w:styleId="Code">
    <w:name w:val="Code"/>
    <w:basedOn w:val="Normal"/>
    <w:link w:val="CodeChar"/>
    <w:uiPriority w:val="99"/>
    <w:locked/>
    <w:pPr>
      <w:spacing w:before="20" w:after="20"/>
    </w:pPr>
    <w:rPr>
      <w:rFonts w:ascii="Courier New" w:hAnsi="Courier New" w:cs="Courier New"/>
      <w:sz w:val="16"/>
      <w:szCs w:val="16"/>
    </w:rPr>
  </w:style>
  <w:style w:type="paragraph" w:customStyle="1" w:styleId="NumberedListdoubleindent">
    <w:name w:val="Numbered List (double indent)"/>
    <w:basedOn w:val="Normal"/>
    <w:uiPriority w:val="99"/>
    <w:locked/>
    <w:pPr>
      <w:tabs>
        <w:tab w:val="num" w:pos="1080"/>
      </w:tabs>
      <w:spacing w:before="40" w:after="40"/>
      <w:ind w:left="1080" w:hanging="360"/>
    </w:pPr>
    <w:rPr>
      <w:rFonts w:eastAsia="Arial Unicode MS"/>
    </w:rPr>
  </w:style>
  <w:style w:type="paragraph" w:customStyle="1" w:styleId="NumberedList">
    <w:name w:val="Numbered List"/>
    <w:basedOn w:val="Normal"/>
    <w:uiPriority w:val="99"/>
    <w:locked/>
    <w:pPr>
      <w:tabs>
        <w:tab w:val="num" w:pos="720"/>
      </w:tabs>
      <w:spacing w:before="40" w:after="40"/>
      <w:ind w:left="720" w:hanging="360"/>
    </w:pPr>
    <w:rPr>
      <w:rFonts w:eastAsia="Arial Unicode MS"/>
    </w:rPr>
  </w:style>
  <w:style w:type="paragraph" w:customStyle="1" w:styleId="copyright">
    <w:name w:val="copyright"/>
    <w:basedOn w:val="Normal"/>
    <w:uiPriority w:val="99"/>
    <w:locked/>
    <w:pPr>
      <w:tabs>
        <w:tab w:val="left" w:pos="567"/>
      </w:tabs>
    </w:pPr>
    <w:rPr>
      <w:rFonts w:ascii="Verdana" w:hAnsi="Verdana"/>
      <w:sz w:val="16"/>
      <w:lang w:val="en-GB"/>
    </w:rPr>
  </w:style>
  <w:style w:type="paragraph" w:customStyle="1" w:styleId="Instructions">
    <w:name w:val="Instructions"/>
    <w:basedOn w:val="Normal"/>
    <w:uiPriority w:val="99"/>
    <w:semiHidden/>
    <w:locked/>
    <w:pPr>
      <w:spacing w:before="180" w:after="180"/>
    </w:pPr>
    <w:rPr>
      <w:rFonts w:eastAsia="Arial Unicode MS"/>
      <w:vanish/>
      <w:color w:val="C75800"/>
    </w:rPr>
  </w:style>
  <w:style w:type="character" w:customStyle="1" w:styleId="XMLExcerptChar">
    <w:name w:val="XML Excerpt Char"/>
    <w:link w:val="XMLExcerpt"/>
    <w:locked/>
    <w:rPr>
      <w:rFonts w:ascii="Courier New" w:hAnsi="Courier New" w:cs="Courier New" w:hint="default"/>
      <w:noProof/>
      <w:lang w:val="en-GB" w:eastAsia="en-GB" w:bidi="ar-SA"/>
    </w:rPr>
  </w:style>
  <w:style w:type="paragraph" w:customStyle="1" w:styleId="XMLExcerpt">
    <w:name w:val="XML Excerpt"/>
    <w:link w:val="XMLExcerptChar"/>
    <w:uiPriority w:val="99"/>
    <w:locked/>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lang w:val="en-GB" w:eastAsia="en-GB"/>
    </w:rPr>
  </w:style>
  <w:style w:type="paragraph" w:customStyle="1" w:styleId="NewTableFontHeading">
    <w:name w:val="New Table Font Heading"/>
    <w:basedOn w:val="Normal"/>
    <w:uiPriority w:val="99"/>
    <w:locked/>
    <w:pPr>
      <w:spacing w:before="40" w:after="40" w:line="288" w:lineRule="auto"/>
      <w:jc w:val="center"/>
    </w:pPr>
    <w:rPr>
      <w:b/>
      <w:lang w:val="en-GB" w:eastAsia="en-GB"/>
    </w:rPr>
  </w:style>
  <w:style w:type="paragraph" w:customStyle="1" w:styleId="TableCaption">
    <w:name w:val="Table Caption"/>
    <w:basedOn w:val="Caption"/>
    <w:uiPriority w:val="99"/>
    <w:locked/>
    <w:pPr>
      <w:keepNext/>
      <w:spacing w:before="40" w:after="40" w:line="288" w:lineRule="auto"/>
      <w:jc w:val="center"/>
    </w:pPr>
    <w:rPr>
      <w:rFonts w:ascii="Times New Roman" w:hAnsi="Times New Roman"/>
      <w:b w:val="0"/>
      <w:i/>
      <w:sz w:val="22"/>
      <w:lang w:val="en-GB" w:eastAsia="en-GB"/>
    </w:rPr>
  </w:style>
  <w:style w:type="paragraph" w:customStyle="1" w:styleId="ReferenceLine">
    <w:name w:val="Reference Line"/>
    <w:basedOn w:val="Normal"/>
    <w:uiPriority w:val="99"/>
    <w:locked/>
    <w:pPr>
      <w:spacing w:after="120"/>
    </w:pPr>
  </w:style>
  <w:style w:type="paragraph" w:customStyle="1" w:styleId="ShortReturnAddress">
    <w:name w:val="Short Return Address"/>
    <w:basedOn w:val="Normal"/>
    <w:uiPriority w:val="99"/>
    <w:locked/>
  </w:style>
  <w:style w:type="paragraph" w:customStyle="1" w:styleId="PPLine">
    <w:name w:val="PP Line"/>
    <w:basedOn w:val="Signature"/>
    <w:uiPriority w:val="99"/>
    <w:locked/>
  </w:style>
  <w:style w:type="paragraph" w:customStyle="1" w:styleId="InsideAddressName">
    <w:name w:val="Inside Address Name"/>
    <w:basedOn w:val="Normal"/>
    <w:uiPriority w:val="99"/>
    <w:locked/>
  </w:style>
  <w:style w:type="paragraph" w:customStyle="1" w:styleId="StyleTableCellComplex9ptBefore0cmHanging032cm">
    <w:name w:val="Style Table Cell + (Complex) 9 pt Before:  0 cm Hanging:  0.32 cm..."/>
    <w:basedOn w:val="Normal"/>
    <w:uiPriority w:val="99"/>
    <w:locked/>
    <w:pPr>
      <w:kinsoku w:val="0"/>
      <w:spacing w:before="40"/>
    </w:pPr>
    <w:rPr>
      <w:szCs w:val="18"/>
    </w:rPr>
  </w:style>
  <w:style w:type="paragraph" w:customStyle="1" w:styleId="Heading">
    <w:name w:val="Heading"/>
    <w:basedOn w:val="Normal"/>
    <w:next w:val="Normal"/>
    <w:uiPriority w:val="99"/>
    <w:locked/>
    <w:pPr>
      <w:suppressAutoHyphens/>
      <w:spacing w:before="240"/>
      <w:jc w:val="center"/>
    </w:pPr>
    <w:rPr>
      <w:rFonts w:cs="Arial"/>
      <w:b/>
      <w:kern w:val="2"/>
      <w:sz w:val="32"/>
      <w:szCs w:val="32"/>
      <w:lang w:eastAsia="ja-JP"/>
    </w:rPr>
  </w:style>
  <w:style w:type="paragraph" w:customStyle="1" w:styleId="Index">
    <w:name w:val="Index"/>
    <w:basedOn w:val="Normal"/>
    <w:uiPriority w:val="99"/>
    <w:locked/>
    <w:pPr>
      <w:suppressLineNumbers/>
      <w:suppressAutoHyphens/>
    </w:pPr>
    <w:rPr>
      <w:rFonts w:ascii="Times New Roman" w:eastAsia="MS Mincho" w:hAnsi="Times New Roman" w:cs="Lohit Hindi"/>
      <w:sz w:val="24"/>
      <w:szCs w:val="24"/>
      <w:lang w:val="en-GB" w:eastAsia="ja-JP"/>
    </w:rPr>
  </w:style>
  <w:style w:type="paragraph" w:customStyle="1" w:styleId="StyleHeading112pt">
    <w:name w:val="Style Heading 1 + 12 pt"/>
    <w:basedOn w:val="Heading1"/>
    <w:uiPriority w:val="99"/>
    <w:locked/>
    <w:pPr>
      <w:pageBreakBefore w:val="0"/>
      <w:numPr>
        <w:numId w:val="0"/>
      </w:numPr>
      <w:tabs>
        <w:tab w:val="num" w:pos="360"/>
      </w:tabs>
      <w:suppressAutoHyphens/>
      <w:spacing w:before="240"/>
      <w:ind w:left="360" w:hanging="360"/>
    </w:pPr>
    <w:rPr>
      <w:rFonts w:eastAsia="MS Mincho"/>
      <w:kern w:val="2"/>
      <w:sz w:val="24"/>
      <w:lang w:val="en-GB" w:eastAsia="ja-JP"/>
    </w:rPr>
  </w:style>
  <w:style w:type="paragraph" w:customStyle="1" w:styleId="StyleHeading2Arial10pt">
    <w:name w:val="Style Heading 2 + Arial 10 pt"/>
    <w:basedOn w:val="Heading2"/>
    <w:uiPriority w:val="99"/>
    <w:locked/>
    <w:pPr>
      <w:keepNext w:val="0"/>
      <w:numPr>
        <w:ilvl w:val="0"/>
        <w:numId w:val="0"/>
      </w:numPr>
      <w:suppressAutoHyphens/>
      <w:spacing w:before="280" w:after="280"/>
    </w:pPr>
    <w:rPr>
      <w:rFonts w:eastAsia="MS Mincho"/>
      <w:iCs/>
      <w:szCs w:val="36"/>
      <w:lang w:val="en-GB" w:eastAsia="ja-JP"/>
    </w:rPr>
  </w:style>
  <w:style w:type="paragraph" w:customStyle="1" w:styleId="StyleHeading2Arial10pt1">
    <w:name w:val="Style Heading 2 + Arial 10 pt1"/>
    <w:basedOn w:val="Heading2"/>
    <w:uiPriority w:val="99"/>
    <w:locked/>
    <w:pPr>
      <w:keepNext w:val="0"/>
      <w:numPr>
        <w:ilvl w:val="0"/>
        <w:numId w:val="0"/>
      </w:numPr>
      <w:tabs>
        <w:tab w:val="num" w:pos="360"/>
      </w:tabs>
      <w:suppressAutoHyphens/>
      <w:spacing w:before="280" w:after="280"/>
      <w:ind w:left="360" w:hanging="360"/>
    </w:pPr>
    <w:rPr>
      <w:rFonts w:eastAsia="MS Mincho"/>
      <w:iCs/>
      <w:szCs w:val="36"/>
      <w:lang w:val="en-GB" w:eastAsia="ja-JP"/>
    </w:rPr>
  </w:style>
  <w:style w:type="paragraph" w:customStyle="1" w:styleId="TableContents">
    <w:name w:val="Table Contents"/>
    <w:basedOn w:val="Normal"/>
    <w:uiPriority w:val="99"/>
    <w:locked/>
    <w:pPr>
      <w:tabs>
        <w:tab w:val="num" w:pos="360"/>
        <w:tab w:val="num" w:pos="540"/>
      </w:tabs>
      <w:spacing w:before="40" w:after="40"/>
    </w:pPr>
    <w:rPr>
      <w:rFonts w:eastAsia="MS Mincho" w:cs="Arial"/>
      <w:lang w:eastAsia="ja-JP"/>
    </w:rPr>
  </w:style>
  <w:style w:type="paragraph" w:customStyle="1" w:styleId="startli">
    <w:name w:val="startli"/>
    <w:basedOn w:val="Normal"/>
    <w:uiPriority w:val="99"/>
    <w:locked/>
    <w:pPr>
      <w:spacing w:before="100" w:beforeAutospacing="1" w:after="100" w:afterAutospacing="1"/>
    </w:pPr>
    <w:rPr>
      <w:rFonts w:ascii="Times New Roman" w:hAnsi="Times New Roman"/>
      <w:sz w:val="24"/>
      <w:szCs w:val="24"/>
    </w:rPr>
  </w:style>
  <w:style w:type="paragraph" w:customStyle="1" w:styleId="richtextnodeselected">
    <w:name w:val="richtextnodeselected"/>
    <w:basedOn w:val="Normal"/>
    <w:uiPriority w:val="99"/>
    <w:locked/>
    <w:pPr>
      <w:spacing w:before="100" w:beforeAutospacing="1" w:after="100" w:afterAutospacing="1"/>
    </w:pPr>
    <w:rPr>
      <w:rFonts w:ascii="Times New Roman" w:hAnsi="Times New Roman"/>
      <w:sz w:val="24"/>
      <w:szCs w:val="24"/>
      <w:lang w:val="en-GB" w:eastAsia="en-GB"/>
    </w:rPr>
  </w:style>
  <w:style w:type="character" w:customStyle="1" w:styleId="CodeblockChar0">
    <w:name w:val="Codeblock Char"/>
    <w:basedOn w:val="XMLExcerptChar"/>
    <w:link w:val="Codeblock0"/>
    <w:locked/>
    <w:rPr>
      <w:rFonts w:ascii="Courier New" w:hAnsi="Courier New" w:cs="Courier New" w:hint="default"/>
      <w:noProof/>
      <w:sz w:val="18"/>
      <w:shd w:val="clear" w:color="auto" w:fill="F3F3F3"/>
      <w:lang w:val="en-GB" w:eastAsia="en-GB" w:bidi="ar-SA"/>
    </w:rPr>
  </w:style>
  <w:style w:type="paragraph" w:customStyle="1" w:styleId="Codeblock0">
    <w:name w:val="Codeblock"/>
    <w:basedOn w:val="XMLExcerpt"/>
    <w:link w:val="CodeblockChar0"/>
    <w:uiPriority w:val="99"/>
    <w:qFormat/>
    <w:rPr>
      <w:sz w:val="18"/>
    </w:rPr>
  </w:style>
  <w:style w:type="paragraph" w:customStyle="1" w:styleId="TableHeading">
    <w:name w:val="Table Heading"/>
    <w:basedOn w:val="Normal"/>
    <w:uiPriority w:val="99"/>
    <w:locked/>
    <w:rPr>
      <w:rFonts w:eastAsia="Arial Unicode MS"/>
      <w:b/>
    </w:rPr>
  </w:style>
  <w:style w:type="character" w:customStyle="1" w:styleId="dataexampleChar">
    <w:name w:val="data example Char"/>
    <w:basedOn w:val="CommentTextChar"/>
    <w:link w:val="dataexample"/>
    <w:locked/>
    <w:rPr>
      <w:rFonts w:ascii="Courier New" w:hAnsi="Courier New" w:cs="Courier New" w:hint="default"/>
    </w:rPr>
  </w:style>
  <w:style w:type="paragraph" w:customStyle="1" w:styleId="dataexample">
    <w:name w:val="data example"/>
    <w:basedOn w:val="Normal"/>
    <w:link w:val="dataexampleChar"/>
    <w:uiPriority w:val="99"/>
    <w:qFormat/>
    <w:pPr>
      <w:ind w:firstLine="720"/>
    </w:pPr>
    <w:rPr>
      <w:rFonts w:ascii="Courier New" w:hAnsi="Courier New" w:cs="Courier New"/>
    </w:rPr>
  </w:style>
  <w:style w:type="character" w:customStyle="1" w:styleId="AuthorChar">
    <w:name w:val="Author Char"/>
    <w:basedOn w:val="DefaultParagraphFont"/>
    <w:link w:val="Author"/>
    <w:locked/>
    <w:rPr>
      <w:rFonts w:ascii="Arial" w:hAnsi="Arial" w:cs="Arial" w:hint="default"/>
    </w:rPr>
  </w:style>
  <w:style w:type="paragraph" w:customStyle="1" w:styleId="Author">
    <w:name w:val="Author"/>
    <w:basedOn w:val="Normal"/>
    <w:link w:val="AuthorChar"/>
    <w:uiPriority w:val="99"/>
    <w:qFormat/>
    <w:pPr>
      <w:spacing w:after="0"/>
    </w:pPr>
  </w:style>
  <w:style w:type="character" w:customStyle="1" w:styleId="AppendixH1Char">
    <w:name w:val="Appendix H1 Char"/>
    <w:basedOn w:val="Heading1Char"/>
    <w:link w:val="AppendixH1"/>
    <w:uiPriority w:val="99"/>
    <w:locked/>
    <w:rPr>
      <w:rFonts w:ascii="Arial" w:eastAsiaTheme="minorEastAsia" w:hAnsi="Arial" w:cs="Arial"/>
      <w:b/>
      <w:bCs/>
      <w:kern w:val="32"/>
      <w:szCs w:val="32"/>
    </w:rPr>
  </w:style>
  <w:style w:type="paragraph" w:customStyle="1" w:styleId="AppendixH1">
    <w:name w:val="Appendix H1"/>
    <w:basedOn w:val="Heading1"/>
    <w:next w:val="Normal"/>
    <w:link w:val="AppendixH1Char"/>
    <w:uiPriority w:val="99"/>
    <w:pPr>
      <w:pageBreakBefore w:val="0"/>
      <w:numPr>
        <w:numId w:val="11"/>
      </w:numPr>
    </w:pPr>
    <w:rPr>
      <w:rFonts w:eastAsia="Times New Roman"/>
    </w:rPr>
  </w:style>
  <w:style w:type="character" w:styleId="FootnoteReference">
    <w:name w:val="footnote reference"/>
    <w:semiHidden/>
    <w:unhideWhenUsed/>
    <w:rPr>
      <w:vertAlign w:val="superscript"/>
    </w:rPr>
  </w:style>
  <w:style w:type="character" w:styleId="CommentReference">
    <w:name w:val="annotation reference"/>
    <w:semiHidden/>
    <w:unhideWhenUsed/>
    <w:qFormat/>
    <w:locked/>
    <w:rPr>
      <w:sz w:val="16"/>
      <w:szCs w:val="16"/>
    </w:rPr>
  </w:style>
  <w:style w:type="character" w:styleId="PageNumber">
    <w:name w:val="page number"/>
    <w:basedOn w:val="DefaultParagraphFont"/>
    <w:semiHidden/>
    <w:unhideWhenUsed/>
    <w:locked/>
  </w:style>
  <w:style w:type="character" w:styleId="EndnoteReference">
    <w:name w:val="endnote reference"/>
    <w:semiHidden/>
    <w:unhideWhenUsed/>
    <w:locked/>
    <w:rPr>
      <w:vertAlign w:val="superscript"/>
    </w:rPr>
  </w:style>
  <w:style w:type="paragraph" w:customStyle="1" w:styleId="TableCellChar">
    <w:name w:val="Table Cell Char"/>
    <w:basedOn w:val="Normal"/>
    <w:link w:val="WW8Num2z0"/>
  </w:style>
  <w:style w:type="character" w:customStyle="1" w:styleId="WW8Num2z0">
    <w:name w:val="WW8Num2z0"/>
    <w:link w:val="TableCellChar"/>
    <w:locked/>
    <w:rPr>
      <w:rFonts w:ascii="Symbol" w:hAnsi="Symbol" w:cs="Symbol" w:hint="default"/>
    </w:rPr>
  </w:style>
  <w:style w:type="character" w:customStyle="1" w:styleId="TableCellChar1">
    <w:name w:val="Table Cell Char1"/>
    <w:locked/>
    <w:rPr>
      <w:rFonts w:ascii="Arial" w:eastAsia="Arial Unicode MS" w:hAnsi="Arial" w:cs="Arial" w:hint="default"/>
      <w:bCs/>
      <w:lang w:val="en-GB" w:eastAsia="ja-JP" w:bidi="he-IL"/>
    </w:rPr>
  </w:style>
  <w:style w:type="character" w:customStyle="1" w:styleId="CodeCharacter">
    <w:name w:val="Code (Character)"/>
    <w:rPr>
      <w:rFonts w:ascii="Courier New" w:hAnsi="Courier New" w:cs="Courier New" w:hint="default"/>
      <w:sz w:val="18"/>
      <w:szCs w:val="16"/>
    </w:rPr>
  </w:style>
  <w:style w:type="character" w:customStyle="1" w:styleId="XMLReference">
    <w:name w:val="XML Reference"/>
    <w:locked/>
    <w:rPr>
      <w:rFonts w:ascii="Courier New" w:hAnsi="Courier New" w:cs="Courier New" w:hint="default"/>
      <w:sz w:val="20"/>
    </w:rPr>
  </w:style>
  <w:style w:type="character" w:customStyle="1" w:styleId="XMLExcerptEmphasis">
    <w:name w:val="XML Excerpt Emphasis"/>
    <w:locked/>
    <w:rPr>
      <w:rFonts w:ascii="Courier New" w:hAnsi="Courier New" w:cs="Courier New" w:hint="default"/>
      <w:b/>
      <w:bCs/>
      <w:sz w:val="20"/>
    </w:rPr>
  </w:style>
  <w:style w:type="character" w:customStyle="1" w:styleId="TableFont">
    <w:name w:val="Table Font"/>
    <w:locked/>
    <w:rPr>
      <w:rFonts w:ascii="Arial" w:hAnsi="Arial" w:cs="Arial" w:hint="default"/>
      <w:sz w:val="20"/>
    </w:rPr>
  </w:style>
  <w:style w:type="character" w:customStyle="1" w:styleId="FootnoteCharacters">
    <w:name w:val="Footnote Characters"/>
    <w:rPr>
      <w:vertAlign w:val="superscript"/>
    </w:rPr>
  </w:style>
  <w:style w:type="character" w:customStyle="1" w:styleId="StyleHeading112ptChar">
    <w:name w:val="Style Heading 1 + 12 pt Char"/>
    <w:locked/>
    <w:rPr>
      <w:rFonts w:ascii="Arial" w:eastAsia="MS Mincho" w:hAnsi="Arial" w:cs="Arial" w:hint="default"/>
      <w:b/>
      <w:bCs/>
      <w:kern w:val="2"/>
      <w:sz w:val="24"/>
      <w:szCs w:val="32"/>
      <w:lang w:val="en-GB" w:eastAsia="ja-JP" w:bidi="ar-SA"/>
    </w:rPr>
  </w:style>
  <w:style w:type="character" w:customStyle="1" w:styleId="NumberingSymbols">
    <w:name w:val="Numbering Symbols"/>
    <w:locked/>
  </w:style>
  <w:style w:type="character" w:customStyle="1" w:styleId="EndnoteCharacters">
    <w:name w:val="Endnote Characters"/>
    <w:locked/>
  </w:style>
  <w:style w:type="character" w:customStyle="1" w:styleId="LinkChar">
    <w:name w:val="Link Char"/>
    <w:basedOn w:val="DefaultParagraphFont"/>
    <w:locked/>
    <w:rPr>
      <w:rFonts w:ascii="Arial" w:hAnsi="Arial" w:cs="Arial" w:hint="default"/>
      <w:color w:val="0070C0"/>
      <w:u w:val="single"/>
    </w:rPr>
  </w:style>
  <w:style w:type="character" w:customStyle="1" w:styleId="h1">
    <w:name w:val="h1"/>
    <w:basedOn w:val="DefaultParagraphFont"/>
  </w:style>
  <w:style w:type="character" w:customStyle="1" w:styleId="bylinepipe">
    <w:name w:val="bylinepipe"/>
    <w:basedOn w:val="DefaultParagraphFont"/>
  </w:style>
  <w:style w:type="character" w:customStyle="1" w:styleId="InternetLink">
    <w:name w:val="Internet Link"/>
    <w:basedOn w:val="DefaultParagraphFont"/>
    <w:uiPriority w:val="99"/>
    <w:rPr>
      <w:color w:val="0000FF" w:themeColor="hyperlink"/>
      <w:u w:val="single"/>
    </w:rPr>
  </w:style>
  <w:style w:type="character" w:customStyle="1" w:styleId="SourceText">
    <w:name w:val="Source Text"/>
    <w:qFormat/>
    <w:rPr>
      <w:rFonts w:ascii="Liberation Mono" w:eastAsia="Liberation Mono" w:hAnsi="Liberation Mono" w:cs="Liberation Mono" w:hint="default"/>
    </w:rPr>
  </w:style>
  <w:style w:type="table" w:styleId="TableGrid">
    <w:name w:val="Table Grid"/>
    <w:basedOn w:val="TableNormal"/>
    <w:uiPriority w:val="5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semiHidden/>
    <w:unhideWhenUsed/>
    <w:locked/>
    <w:rPr>
      <w:rFonts w:asciiTheme="minorHAnsi" w:eastAsiaTheme="minorEastAsia" w:hAnsiTheme="minorHAnsi" w:cstheme="minorBidi"/>
      <w:sz w:val="22"/>
      <w:szCs w:val="22"/>
    </w:rPr>
    <w:tblPr>
      <w:tblStyleRowBandSize w:val="1"/>
      <w:tblStyleColBandSize w:val="1"/>
      <w:tblInd w:w="0" w:type="nil"/>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Lines="0" w:before="0" w:beforeAutospacing="0" w:afterLines="0" w:after="0" w:afterAutospacing="0" w:line="240" w:lineRule="auto"/>
      </w:pPr>
      <w:rPr>
        <w:b/>
        <w:bCs/>
        <w:color w:val="FFFFFF" w:themeColor="background1"/>
      </w:rPr>
      <w:tblPr/>
      <w:tcPr>
        <w:shd w:val="clear" w:color="auto" w:fill="9BBB59" w:themeFill="accent3"/>
      </w:tcPr>
    </w:tblStylePr>
    <w:tblStylePr w:type="lastRow">
      <w:pPr>
        <w:spacing w:beforeLines="0" w:before="0" w:beforeAutospacing="0" w:afterLines="0" w:after="0" w:afterAutospacing="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Table6Colorful-Accent5">
    <w:name w:val="List Table 6 Colorful Accent 5"/>
    <w:basedOn w:val="TableNormal"/>
    <w:uiPriority w:val="51"/>
    <w:rPr>
      <w:color w:val="31849B" w:themeColor="accent5" w:themeShade="BF"/>
    </w:rPr>
    <w:tblPr>
      <w:tblStyleRowBandSize w:val="1"/>
      <w:tblStyleColBandSize w:val="1"/>
      <w:tblInd w:w="0" w:type="nil"/>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
    <w:name w:val="Table"/>
    <w:basedOn w:val="TableNormal"/>
    <w:uiPriority w:val="9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table" w:customStyle="1" w:styleId="TableGrid1">
    <w:name w:val="Table Grid1"/>
    <w:basedOn w:val="TableNormal"/>
    <w:uiPriority w:val="59"/>
    <w:pPr>
      <w:spacing w:line="276"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s-ascii"/>
  <w:optimizeForBrowser/>
</w:webSettings>
</file>

<file path=word/_rels/document.xml.rels><?xml version="1.0" encoding="UTF-8" standalone="yes"?>
<Relationships xmlns="http://schemas.openxmlformats.org/package/2006/relationships"><Relationship Id="rId26" Type="http://schemas.microsoft.com/office/2011/relationships/commentsExtended" Target="commentsExtended.xml"/><Relationship Id="rId21" Type="http://schemas.openxmlformats.org/officeDocument/2006/relationships/image" Target="media/image3.wmf"/><Relationship Id="rId34" Type="http://schemas.openxmlformats.org/officeDocument/2006/relationships/hyperlink" Target="mailto:mbeckerle@tresys.com" TargetMode="External"/><Relationship Id="rId42" Type="http://schemas.openxmlformats.org/officeDocument/2006/relationships/hyperlink" Target="http://www.w3.org/Consortium/Legal/ipr-notice" TargetMode="External"/><Relationship Id="rId47" Type="http://schemas.openxmlformats.org/officeDocument/2006/relationships/hyperlink" Target="http://www.itu.int/en/ITU-T/asn1/Pages/ecn.aspx" TargetMode="External"/><Relationship Id="rId50" Type="http://schemas.openxmlformats.org/officeDocument/2006/relationships/hyperlink" Target="http://collaboratory.emsl.pnl.gov/sam/bfd/" TargetMode="External"/><Relationship Id="rId55" Type="http://schemas.openxmlformats.org/officeDocument/2006/relationships/hyperlink" Target="http://www.iana.org/assignments/character-sets" TargetMode="External"/><Relationship Id="rId63" Type="http://schemas.openxmlformats.org/officeDocument/2006/relationships/hyperlink" Target="http://www.ogf.org/documents/GFD.174.pdf" TargetMode="External"/><Relationship Id="rId68" Type="http://schemas.openxmlformats.org/officeDocument/2006/relationships/hyperlink" Target="http://www.omg.org/cgi-bin/doc?formal/2004-03-26" TargetMode="External"/><Relationship Id="rId76" Type="http://schemas.openxmlformats.org/officeDocument/2006/relationships/hyperlink" Target="http://www.unicode.org/reports/tr35/" TargetMode="External"/><Relationship Id="rId84" Type="http://schemas.openxmlformats.org/officeDocument/2006/relationships/hyperlink" Target="http://www.w3.org/TR/xmlschema-1/" TargetMode="External"/><Relationship Id="rId89" Type="http://schemas.openxmlformats.org/officeDocument/2006/relationships/hyperlink" Target="http://www.iana.org/assignments/character-sets" TargetMode="External"/><Relationship Id="rId97" Type="http://schemas.microsoft.com/office/2011/relationships/people" Target="people.xml"/><Relationship Id="rId7" Type="http://schemas.openxmlformats.org/officeDocument/2006/relationships/settings" Target="settings.xml"/><Relationship Id="rId71" Type="http://schemas.openxmlformats.org/officeDocument/2006/relationships/hyperlink" Target="http://thrift.apache.org/static/files/thrift-20070401.pdf" TargetMode="External"/><Relationship Id="rId92" Type="http://schemas.openxmlformats.org/officeDocument/2006/relationships/hyperlink" Target="http://en.wikipedia.org/wiki/Link_16" TargetMode="External"/><Relationship Id="rId2" Type="http://schemas.openxmlformats.org/officeDocument/2006/relationships/customXml" Target="../customXml/item2.xml"/><Relationship Id="rId16" Type="http://schemas.openxmlformats.org/officeDocument/2006/relationships/hyperlink" Target="http://dataformat.org/dfdl-1.0" TargetMode="External"/><Relationship Id="rId29" Type="http://schemas.openxmlformats.org/officeDocument/2006/relationships/hyperlink" Target="http://www.icu-project.org/apiref/icu4c/classDecimalFormat.html" TargetMode="External"/><Relationship Id="rId11" Type="http://schemas.openxmlformats.org/officeDocument/2006/relationships/hyperlink" Target="https://redmine.ogf.org/issues/233" TargetMode="External"/><Relationship Id="rId24" Type="http://schemas.openxmlformats.org/officeDocument/2006/relationships/hyperlink" Target="http://tns2" TargetMode="External"/><Relationship Id="rId32" Type="http://schemas.openxmlformats.org/officeDocument/2006/relationships/hyperlink" Target="file:///C:/Documents%20and%20Settings/Administrator/My%20Documents/$user/Xpath/XPath%20Functions/XQuery%201.0%20and%20XPath%202.0%20Functions%20and%20Operators.htm" TargetMode="External"/><Relationship Id="rId37" Type="http://schemas.openxmlformats.org/officeDocument/2006/relationships/hyperlink" Target="http://www.w3.org/Consortium/Legal/ipr-notice" TargetMode="External"/><Relationship Id="rId40" Type="http://schemas.openxmlformats.org/officeDocument/2006/relationships/hyperlink" Target="http://www.ercim.org/" TargetMode="External"/><Relationship Id="rId45" Type="http://schemas.openxmlformats.org/officeDocument/2006/relationships/hyperlink" Target="http://www.itu.int/en/ITU-T/asn1/Pages/introduction.aspx" TargetMode="External"/><Relationship Id="rId53" Type="http://schemas.openxmlformats.org/officeDocument/2006/relationships/hyperlink" Target="http://www.w3.org/TR/exi" TargetMode="External"/><Relationship Id="rId58" Type="http://schemas.openxmlformats.org/officeDocument/2006/relationships/hyperlink" Target="http://userguide.icu-project.org/locale" TargetMode="External"/><Relationship Id="rId66" Type="http://schemas.openxmlformats.org/officeDocument/2006/relationships/hyperlink" Target="http://www.unidata.ucar.edu/software/netcdf/" TargetMode="External"/><Relationship Id="rId74" Type="http://schemas.openxmlformats.org/officeDocument/2006/relationships/hyperlink" Target="http://sites.google.com/site/cldr/" TargetMode="External"/><Relationship Id="rId79" Type="http://schemas.openxmlformats.org/officeDocument/2006/relationships/hyperlink" Target="http://www.w3.org/TR/xml11/" TargetMode="External"/><Relationship Id="rId87" Type="http://schemas.openxmlformats.org/officeDocument/2006/relationships/hyperlink" Target="http://www.ibm.com/software/globalization/ccsid/ccsid_registered.html" TargetMode="External"/><Relationship Id="rId5" Type="http://schemas.openxmlformats.org/officeDocument/2006/relationships/numbering" Target="numbering.xml"/><Relationship Id="rId61" Type="http://schemas.openxmlformats.org/officeDocument/2006/relationships/hyperlink" Target="http://www.iso.org/iso/home/standards/iso8601.htm" TargetMode="External"/><Relationship Id="rId82" Type="http://schemas.openxmlformats.org/officeDocument/2006/relationships/hyperlink" Target="http://www.w3.org/XML/Schema" TargetMode="External"/><Relationship Id="rId90" Type="http://schemas.openxmlformats.org/officeDocument/2006/relationships/hyperlink" Target="http://en.wikipedia.org/wiki/Baudot_code%23ITA2" TargetMode="External"/><Relationship Id="rId95" Type="http://schemas.openxmlformats.org/officeDocument/2006/relationships/footer" Target="footer2.xml"/><Relationship Id="rId1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yperlink" Target="http://www.ogf.org/dfdl/dfdl-1.0/" TargetMode="External"/><Relationship Id="rId27" Type="http://schemas.openxmlformats.org/officeDocument/2006/relationships/hyperlink" Target="http://demo.icu-project.org/icu-bin/convexp" TargetMode="External"/><Relationship Id="rId30" Type="http://schemas.openxmlformats.org/officeDocument/2006/relationships/hyperlink" Target="http://www.w3.org/TR/NOTE-datetime" TargetMode="External"/><Relationship Id="rId35" Type="http://schemas.openxmlformats.org/officeDocument/2006/relationships/hyperlink" Target="mailto:smh@uk.ibm.com" TargetMode="External"/><Relationship Id="rId43" Type="http://schemas.openxmlformats.org/officeDocument/2006/relationships/hyperlink" Target="http://www.w3.org/Consortium/Legal/ipr-notice" TargetMode="External"/><Relationship Id="rId48" Type="http://schemas.openxmlformats.org/officeDocument/2006/relationships/hyperlink" Target="http://www.itu.int/ITU-T/studygroups/com17/languages/X.691-0207.pdf" TargetMode="External"/><Relationship Id="rId56" Type="http://schemas.openxmlformats.org/officeDocument/2006/relationships/hyperlink" Target="http://userguide.icu-project.org/formatparse/datetime" TargetMode="External"/><Relationship Id="rId64" Type="http://schemas.openxmlformats.org/officeDocument/2006/relationships/hyperlink" Target="http://www.iana.org/time-zones" TargetMode="External"/><Relationship Id="rId69" Type="http://schemas.openxmlformats.org/officeDocument/2006/relationships/hyperlink" Target="http://www.ietf.org/rfc/rfc2119.txt" TargetMode="External"/><Relationship Id="rId77" Type="http://schemas.openxmlformats.org/officeDocument/2006/relationships/hyperlink" Target="http://tools.ietf.org/html/rfc4506" TargetMode="External"/><Relationship Id="rId8" Type="http://schemas.openxmlformats.org/officeDocument/2006/relationships/webSettings" Target="webSettings.xml"/><Relationship Id="rId51" Type="http://schemas.openxmlformats.org/officeDocument/2006/relationships/hyperlink" Target="http://www.3480-3590-data-conversion.com/article-signed-fields.html" TargetMode="External"/><Relationship Id="rId72" Type="http://schemas.openxmlformats.org/officeDocument/2006/relationships/hyperlink" Target="http://www.uml.org/" TargetMode="External"/><Relationship Id="rId80" Type="http://schemas.openxmlformats.org/officeDocument/2006/relationships/hyperlink" Target="http://www.w3.org/TR/xml-infoset" TargetMode="External"/><Relationship Id="rId85" Type="http://schemas.openxmlformats.org/officeDocument/2006/relationships/hyperlink" Target="http://www.w3.org/TR/xmlschema-2/" TargetMode="External"/><Relationship Id="rId93" Type="http://schemas.openxmlformats.org/officeDocument/2006/relationships/hyperlink" Target="http://www.assistdocs.com/search/document_details.cfm?ident_number=123964" TargetMode="External"/><Relationship Id="rId98"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www.w3.org/TR/xmlschema-2/" TargetMode="External"/><Relationship Id="rId25" Type="http://schemas.openxmlformats.org/officeDocument/2006/relationships/comments" Target="comments.xml"/><Relationship Id="rId33" Type="http://schemas.openxmlformats.org/officeDocument/2006/relationships/hyperlink" Target="file:///C:/Documents%20and%20Settings/Administrator/My%20Documents/$user/Xpath/XPath%20Functions/XQuery%201.0%20and%20XPath%202.0%20Functions%20and%20Operators.htm" TargetMode="External"/><Relationship Id="rId38" Type="http://schemas.openxmlformats.org/officeDocument/2006/relationships/hyperlink" Target="http://www.w3.org/" TargetMode="External"/><Relationship Id="rId46" Type="http://schemas.openxmlformats.org/officeDocument/2006/relationships/hyperlink" Target="https://www.itu.int/rec/T-REC-X.690-200811-I/en" TargetMode="External"/><Relationship Id="rId59" Type="http://schemas.openxmlformats.org/officeDocument/2006/relationships/hyperlink" Target="http://userguide.icu-project.org/strings/regexp" TargetMode="External"/><Relationship Id="rId67" Type="http://schemas.openxmlformats.org/officeDocument/2006/relationships/hyperlink" Target="http://www.omg.org/cgi-bin/doc?formal/2004-03-26" TargetMode="External"/><Relationship Id="rId20" Type="http://schemas.openxmlformats.org/officeDocument/2006/relationships/oleObject" Target="embeddings/oleObject1.bin"/><Relationship Id="rId41" Type="http://schemas.openxmlformats.org/officeDocument/2006/relationships/hyperlink" Target="http://www.keio.ac.jp/" TargetMode="External"/><Relationship Id="rId54" Type="http://schemas.openxmlformats.org/officeDocument/2006/relationships/hyperlink" Target="http://www.hdfgroup.org/" TargetMode="External"/><Relationship Id="rId62" Type="http://schemas.openxmlformats.org/officeDocument/2006/relationships/hyperlink" Target="http://docs.oracle.com/javase/7/docs/api/java/util/regex/Pattern.html" TargetMode="External"/><Relationship Id="rId70" Type="http://schemas.openxmlformats.org/officeDocument/2006/relationships/hyperlink" Target="http://www.w3.org/TR/xmlschema-ref/" TargetMode="External"/><Relationship Id="rId75" Type="http://schemas.openxmlformats.org/officeDocument/2006/relationships/hyperlink" Target="http://www.unicode.org/reports/tr18/" TargetMode="External"/><Relationship Id="rId83" Type="http://schemas.openxmlformats.org/officeDocument/2006/relationships/hyperlink" Target="http://www.w3.org/TR/xpath20/" TargetMode="External"/><Relationship Id="rId88" Type="http://schemas.openxmlformats.org/officeDocument/2006/relationships/hyperlink" Target="http://redmine.ogf.org/dmsf/dfdl-wg" TargetMode="External"/><Relationship Id="rId91" Type="http://schemas.openxmlformats.org/officeDocument/2006/relationships/hyperlink" Target="http://assistdocs.com/"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w3.org/TR/xmlschema-ref" TargetMode="External"/><Relationship Id="rId23" Type="http://schemas.openxmlformats.org/officeDocument/2006/relationships/hyperlink" Target="http://www.ogf.org/dfdl/%E2%80%9D" TargetMode="External"/><Relationship Id="rId28" Type="http://schemas.microsoft.com/office/2016/09/relationships/commentsIds" Target="commentsIds.xml"/><Relationship Id="rId36" Type="http://schemas.openxmlformats.org/officeDocument/2006/relationships/hyperlink" Target="mailto:apowell888@googlemail.com" TargetMode="External"/><Relationship Id="rId49" Type="http://schemas.openxmlformats.org/officeDocument/2006/relationships/hyperlink" Target="http://avro.apache.org/docs/1.3.0/spec.html" TargetMode="External"/><Relationship Id="rId57" Type="http://schemas.openxmlformats.org/officeDocument/2006/relationships/hyperlink" Target="http://icu.sourceforge.net/apiref/icu4c/classDecimalFormat.html" TargetMode="External"/><Relationship Id="rId10" Type="http://schemas.openxmlformats.org/officeDocument/2006/relationships/endnotes" Target="endnotes.xml"/><Relationship Id="rId31" Type="http://schemas.openxmlformats.org/officeDocument/2006/relationships/hyperlink" Target="file:///C:/Documents%20and%20Settings/Administrator/My%20Documents/$user/Xpath/XPath%20Functions/XQuery%201.0%20and%20XPath%202.0%20Functions%20and%20Operators.htm" TargetMode="External"/><Relationship Id="rId44" Type="http://schemas.openxmlformats.org/officeDocument/2006/relationships/hyperlink" Target="http://www.w3.org/Consortium/Legal/copyright-documents" TargetMode="External"/><Relationship Id="rId52" Type="http://schemas.openxmlformats.org/officeDocument/2006/relationships/hyperlink" Target="http://www.ibm.com/software/globalization/ccsid/ccsid_registered.html" TargetMode="External"/><Relationship Id="rId60" Type="http://schemas.openxmlformats.org/officeDocument/2006/relationships/hyperlink" Target="http://standards.iso.org/ittf/PubliclyAvailableStandards/c056921_ISO_IEC_10646_2012.zip" TargetMode="External"/><Relationship Id="rId65" Type="http://schemas.openxmlformats.org/officeDocument/2006/relationships/hyperlink" Target="http://www.json.org" TargetMode="External"/><Relationship Id="rId73" Type="http://schemas.openxmlformats.org/officeDocument/2006/relationships/hyperlink" Target="http://www.unicode.org/" TargetMode="External"/><Relationship Id="rId78" Type="http://schemas.openxmlformats.org/officeDocument/2006/relationships/hyperlink" Target="http://www.w3.org/TR/REC-xml" TargetMode="External"/><Relationship Id="rId81" Type="http://schemas.openxmlformats.org/officeDocument/2006/relationships/hyperlink" Target="http://www.w3.org/TR/REC-xml-names/" TargetMode="External"/><Relationship Id="rId86" Type="http://schemas.openxmlformats.org/officeDocument/2006/relationships/image" Target="media/image4.gif"/><Relationship Id="rId94"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1.png"/><Relationship Id="rId39" Type="http://schemas.openxmlformats.org/officeDocument/2006/relationships/hyperlink" Target="http://www.csail.mit.ed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dictionary.reference.com/browse/productions" TargetMode="External"/><Relationship Id="rId2" Type="http://schemas.openxmlformats.org/officeDocument/2006/relationships/hyperlink" Target="http://dictionary.reference.com/browse/mutually-recursive" TargetMode="External"/><Relationship Id="rId1" Type="http://schemas.openxmlformats.org/officeDocument/2006/relationships/hyperlink" Target="http://dictionary.reference.com/browse/parser" TargetMode="External"/><Relationship Id="rId4" Type="http://schemas.openxmlformats.org/officeDocument/2006/relationships/hyperlink" Target="http://dictionary.reference.com/browse/gramm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OGF_Document_Template_200712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2.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3.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4.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Props1.xml><?xml version="1.0" encoding="utf-8"?>
<ds:datastoreItem xmlns:ds="http://schemas.openxmlformats.org/officeDocument/2006/customXml" ds:itemID="{1B8AA333-09B9-4492-A37E-E83E25520BD5}">
  <ds:schemaRefs>
    <ds:schemaRef ds:uri="http://schemas.openxmlformats.org/officeDocument/2006/bibliography"/>
  </ds:schemaRefs>
</ds:datastoreItem>
</file>

<file path=customXml/itemProps2.xml><?xml version="1.0" encoding="utf-8"?>
<ds:datastoreItem xmlns:ds="http://schemas.openxmlformats.org/officeDocument/2006/customXml" ds:itemID="{346F17ED-1A87-4DDB-BCAB-B82386E93B19}">
  <ds:schemaRefs>
    <ds:schemaRef ds:uri="http://schemas.openxmlformats.org/officeDocument/2006/bibliography"/>
  </ds:schemaRefs>
</ds:datastoreItem>
</file>

<file path=customXml/itemProps3.xml><?xml version="1.0" encoding="utf-8"?>
<ds:datastoreItem xmlns:ds="http://schemas.openxmlformats.org/officeDocument/2006/customXml" ds:itemID="{EEC8D1F2-461D-4793-BE9C-58A60C3BBED9}">
  <ds:schemaRefs>
    <ds:schemaRef ds:uri="http://schemas.openxmlformats.org/officeDocument/2006/bibliography"/>
  </ds:schemaRefs>
</ds:datastoreItem>
</file>

<file path=customXml/itemProps4.xml><?xml version="1.0" encoding="utf-8"?>
<ds:datastoreItem xmlns:ds="http://schemas.openxmlformats.org/officeDocument/2006/customXml" ds:itemID="{55EB6EAF-97BD-46A8-8096-CE8D229CB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OGF_Document_Template_20071206</Template>
  <TotalTime>0</TotalTime>
  <Pages>1</Pages>
  <Words>87033</Words>
  <Characters>496093</Characters>
  <Application>Microsoft Office Word</Application>
  <DocSecurity>0</DocSecurity>
  <Lines>4134</Lines>
  <Paragraphs>1163</Paragraphs>
  <ScaleCrop>false</ScaleCrop>
  <HeadingPairs>
    <vt:vector size="2" baseType="variant">
      <vt:variant>
        <vt:lpstr>Title</vt:lpstr>
      </vt:variant>
      <vt:variant>
        <vt:i4>1</vt:i4>
      </vt:variant>
    </vt:vector>
  </HeadingPairs>
  <TitlesOfParts>
    <vt:vector size="1" baseType="lpstr">
      <vt:lpstr>Data Format Description Language (DFDL) v1.0 Specification</vt:lpstr>
    </vt:vector>
  </TitlesOfParts>
  <Company>Open Grid Forum</Company>
  <LinksUpToDate>false</LinksUpToDate>
  <CharactersWithSpaces>581963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Format Description Language (DFDL) v1.0 Specification</dc:title>
  <dc:subject/>
  <dc:creator>Michael J. Beckerle;Stephen M. Hanson</dc:creator>
  <cp:keywords>DFDL</cp:keywords>
  <dc:description/>
  <cp:lastModifiedBy>Mike Beckerle</cp:lastModifiedBy>
  <cp:revision>2</cp:revision>
  <cp:lastPrinted>2013-09-11T16:26:00Z</cp:lastPrinted>
  <dcterms:created xsi:type="dcterms:W3CDTF">2019-12-09T21:00:00Z</dcterms:created>
  <dcterms:modified xsi:type="dcterms:W3CDTF">2019-12-09T21:00:00Z</dcterms:modified>
</cp:coreProperties>
</file>