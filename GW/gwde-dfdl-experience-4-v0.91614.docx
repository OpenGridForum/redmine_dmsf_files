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9089C" w:rsidRDefault="00922D6C">
      <w:pPr>
        <w:pStyle w:val="Heading"/>
        <w:pBdr>
          <w:top w:val="single" w:sz="4" w:space="1" w:color="00000A"/>
          <w:bottom w:val="single" w:sz="4" w:space="1" w:color="00000A"/>
        </w:pBdr>
        <w:jc w:val="left"/>
      </w:pPr>
      <w:r>
        <w:tab/>
      </w:r>
    </w:p>
    <w:p w:rsidR="0059089C" w:rsidRDefault="00922D6C">
      <w:pPr>
        <w:pStyle w:val="Heading"/>
        <w:pBdr>
          <w:top w:val="single" w:sz="4" w:space="1" w:color="00000A"/>
          <w:bottom w:val="single" w:sz="4" w:space="1" w:color="00000A"/>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9089C" w:rsidRDefault="00922D6C">
      <w:pPr>
        <w:pBdr>
          <w:top w:val="single" w:sz="4" w:space="1" w:color="00000A"/>
          <w:bottom w:val="single" w:sz="4" w:space="1" w:color="00000A"/>
        </w:pBdr>
        <w:spacing w:after="60"/>
        <w:jc w:val="center"/>
        <w:rPr>
          <w:rFonts w:cs="Arial"/>
          <w:b/>
          <w:sz w:val="32"/>
        </w:rPr>
      </w:pPr>
      <w:r>
        <w:rPr>
          <w:rFonts w:cs="Arial"/>
          <w:b/>
          <w:sz w:val="32"/>
        </w:rPr>
        <w:t>Experience Document 1</w:t>
      </w:r>
    </w:p>
    <w:p w:rsidR="0059089C" w:rsidRDefault="00922D6C">
      <w:pPr>
        <w:pBdr>
          <w:top w:val="single" w:sz="4" w:space="1" w:color="00000A"/>
          <w:bottom w:val="single" w:sz="4" w:space="1" w:color="00000A"/>
        </w:pBdr>
        <w:spacing w:after="60"/>
        <w:jc w:val="center"/>
        <w:rPr>
          <w:rFonts w:cs="Arial"/>
          <w:b/>
          <w:sz w:val="32"/>
        </w:rPr>
      </w:pPr>
      <w:r>
        <w:rPr>
          <w:rFonts w:cs="Arial"/>
          <w:b/>
          <w:sz w:val="32"/>
        </w:rPr>
        <w:t>Errata for DFDL v1.0 Specification GFD.207</w:t>
      </w:r>
    </w:p>
    <w:p w:rsidR="0059089C" w:rsidRDefault="0059089C">
      <w:pPr>
        <w:pBdr>
          <w:top w:val="single" w:sz="4" w:space="1" w:color="00000A"/>
          <w:bottom w:val="single" w:sz="4" w:space="1" w:color="00000A"/>
        </w:pBdr>
        <w:jc w:val="center"/>
        <w:rPr>
          <w:rFonts w:cs="Arial"/>
          <w:b/>
          <w:sz w:val="32"/>
        </w:rPr>
      </w:pPr>
    </w:p>
    <w:p w:rsidR="0059089C" w:rsidRDefault="0059089C">
      <w:pPr>
        <w:rPr>
          <w:rFonts w:cs="Arial"/>
          <w:szCs w:val="20"/>
        </w:rPr>
      </w:pPr>
    </w:p>
    <w:p w:rsidR="0059089C" w:rsidRDefault="00922D6C">
      <w:pPr>
        <w:rPr>
          <w:rFonts w:cs="Arial"/>
          <w:szCs w:val="20"/>
          <w:u w:val="single"/>
        </w:rPr>
      </w:pPr>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rsidR="0059089C" w:rsidRDefault="0059089C">
      <w:pPr>
        <w:rPr>
          <w:rFonts w:cs="Arial"/>
          <w:szCs w:val="20"/>
          <w:u w:val="single"/>
        </w:rPr>
      </w:pPr>
    </w:p>
    <w:p w:rsidR="0059089C" w:rsidRDefault="00922D6C">
      <w:pPr>
        <w:rPr>
          <w:rFonts w:cs="Arial"/>
          <w:szCs w:val="20"/>
        </w:rPr>
      </w:pPr>
      <w:r>
        <w:rPr>
          <w:rFonts w:cs="Arial"/>
          <w:szCs w:val="20"/>
        </w:rPr>
        <w:t>Grid Working Document (GWD)</w:t>
      </w:r>
    </w:p>
    <w:p w:rsidR="0059089C" w:rsidRDefault="0059089C">
      <w:pPr>
        <w:rPr>
          <w:rFonts w:cs="Arial"/>
          <w:szCs w:val="20"/>
        </w:rPr>
      </w:pPr>
    </w:p>
    <w:p w:rsidR="0059089C" w:rsidRDefault="00922D6C">
      <w:pPr>
        <w:rPr>
          <w:rFonts w:cs="Arial"/>
          <w:szCs w:val="20"/>
          <w:u w:val="single"/>
        </w:rPr>
      </w:pPr>
      <w:r>
        <w:rPr>
          <w:rFonts w:cs="Arial"/>
          <w:szCs w:val="20"/>
          <w:u w:val="single"/>
        </w:rPr>
        <w:t>Copyright</w:t>
      </w:r>
      <w:r>
        <w:rPr>
          <w:rFonts w:eastAsia="Arial" w:cs="Arial"/>
          <w:szCs w:val="20"/>
          <w:u w:val="single"/>
        </w:rPr>
        <w:t xml:space="preserve"> </w:t>
      </w:r>
      <w:r>
        <w:rPr>
          <w:rFonts w:cs="Arial"/>
          <w:szCs w:val="20"/>
          <w:u w:val="single"/>
        </w:rPr>
        <w:t>Notice</w:t>
      </w:r>
    </w:p>
    <w:p w:rsidR="0059089C" w:rsidRDefault="0059089C">
      <w:pPr>
        <w:rPr>
          <w:rFonts w:cs="Arial"/>
          <w:szCs w:val="20"/>
        </w:rPr>
      </w:pPr>
    </w:p>
    <w:p w:rsidR="0059089C" w:rsidRDefault="00922D6C">
      <w:pPr>
        <w:rPr>
          <w:rFonts w:cs="Arial"/>
          <w:szCs w:val="20"/>
        </w:rPr>
      </w:pPr>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Pr>
          <w:rFonts w:cs="Arial"/>
          <w:szCs w:val="20"/>
        </w:rPr>
        <w:t xml:space="preserve">2014 - </w:t>
      </w:r>
      <w:del w:id="1" w:author="Mike Beckerle" w:date="2019-10-11T17:04:00Z">
        <w:r w:rsidDel="00E1547B">
          <w:rPr>
            <w:rFonts w:cs="Arial"/>
            <w:szCs w:val="20"/>
          </w:rPr>
          <w:delText>2018</w:delText>
        </w:r>
      </w:del>
      <w:ins w:id="2" w:author="Mike Beckerle" w:date="2019-10-11T17:04:00Z">
        <w:r w:rsidR="00E1547B">
          <w:rPr>
            <w:rFonts w:cs="Arial"/>
            <w:szCs w:val="20"/>
          </w:rPr>
          <w:t>201</w:t>
        </w:r>
        <w:r w:rsidR="00E1547B">
          <w:rPr>
            <w:rFonts w:cs="Arial"/>
            <w:szCs w:val="20"/>
          </w:rPr>
          <w:t>9</w:t>
        </w:r>
      </w:ins>
      <w:r>
        <w:rPr>
          <w:rFonts w:cs="Arial"/>
          <w:szCs w:val="20"/>
        </w:rPr>
        <w:t>.</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Reserved. Distribution is unlimited.</w:t>
      </w:r>
    </w:p>
    <w:p w:rsidR="0059089C" w:rsidRDefault="0059089C">
      <w:pPr>
        <w:rPr>
          <w:rFonts w:cs="Arial"/>
          <w:szCs w:val="20"/>
        </w:rPr>
      </w:pPr>
    </w:p>
    <w:p w:rsidR="0059089C" w:rsidRDefault="00922D6C">
      <w:pPr>
        <w:rPr>
          <w:rFonts w:cs="Arial"/>
          <w:szCs w:val="20"/>
          <w:u w:val="single"/>
        </w:rPr>
      </w:pPr>
      <w:bookmarkStart w:id="3" w:name="_Ref525097868"/>
      <w:bookmarkEnd w:id="3"/>
      <w:r>
        <w:rPr>
          <w:rFonts w:cs="Arial"/>
          <w:szCs w:val="20"/>
          <w:u w:val="single"/>
        </w:rPr>
        <w:t>Abstract</w:t>
      </w:r>
    </w:p>
    <w:p w:rsidR="0059089C" w:rsidRDefault="0059089C">
      <w:pPr>
        <w:pStyle w:val="nobreak"/>
      </w:pPr>
    </w:p>
    <w:p w:rsidR="0059089C" w:rsidRDefault="00922D6C">
      <w:pPr>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rsidR="0059089C" w:rsidRDefault="0059089C">
      <w:pPr>
        <w:rPr>
          <w:rFonts w:cs="Arial"/>
          <w:szCs w:val="20"/>
        </w:rPr>
      </w:pPr>
    </w:p>
    <w:p w:rsidR="0059089C" w:rsidRDefault="00922D6C">
      <w:pPr>
        <w:rPr>
          <w:rFonts w:cs="Arial"/>
          <w:szCs w:val="20"/>
        </w:rPr>
      </w:pPr>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 since its publication in September 2014</w:t>
      </w:r>
      <w:del w:id="4" w:author="Mike Beckerle" w:date="2019-10-11T17:04:00Z">
        <w:r w:rsidDel="00E1547B">
          <w:rPr>
            <w:rFonts w:cs="Arial"/>
            <w:szCs w:val="20"/>
          </w:rPr>
          <w:delText>. It contains all errata up to 2018-01-09</w:delText>
        </w:r>
      </w:del>
      <w:r>
        <w:rPr>
          <w:rFonts w:cs="Arial"/>
          <w:szCs w:val="20"/>
        </w:rPr>
        <w:t xml:space="preserve">. </w:t>
      </w:r>
    </w:p>
    <w:p w:rsidR="0059089C" w:rsidRDefault="0059089C">
      <w:pPr>
        <w:suppressAutoHyphens w:val="0"/>
        <w:rPr>
          <w:rFonts w:cs="Arial"/>
          <w:b/>
        </w:rPr>
      </w:pPr>
    </w:p>
    <w:p w:rsidR="0059089C" w:rsidRDefault="0059089C">
      <w:pPr>
        <w:pStyle w:val="TOC2"/>
        <w:tabs>
          <w:tab w:val="right" w:leader="dot" w:pos="8296"/>
        </w:tabs>
        <w:ind w:left="0"/>
        <w:rPr>
          <w:rFonts w:cs="Arial"/>
          <w:b/>
        </w:rPr>
      </w:pPr>
    </w:p>
    <w:p w:rsidR="0059089C" w:rsidRDefault="0059089C">
      <w:pPr>
        <w:pStyle w:val="TOC2"/>
        <w:tabs>
          <w:tab w:val="right" w:leader="dot" w:pos="8296"/>
        </w:tabs>
        <w:ind w:left="0"/>
        <w:rPr>
          <w:rFonts w:cs="Arial"/>
          <w:b/>
        </w:rPr>
      </w:pPr>
    </w:p>
    <w:p w:rsidR="0059089C" w:rsidRDefault="0059089C">
      <w:pPr>
        <w:pStyle w:val="TOC2"/>
        <w:tabs>
          <w:tab w:val="right" w:leader="dot" w:pos="8296"/>
        </w:tabs>
        <w:ind w:left="0"/>
        <w:rPr>
          <w:rFonts w:cs="Arial"/>
          <w:b/>
        </w:rPr>
      </w:pPr>
    </w:p>
    <w:p w:rsidR="0059089C" w:rsidRDefault="00922D6C">
      <w:pPr>
        <w:pStyle w:val="TOC2"/>
        <w:tabs>
          <w:tab w:val="right" w:leader="dot" w:pos="8296"/>
        </w:tabs>
        <w:ind w:left="0"/>
        <w:rPr>
          <w:rFonts w:cs="Arial"/>
          <w:b/>
        </w:rPr>
      </w:pPr>
      <w:r>
        <w:rPr>
          <w:rFonts w:cs="Arial"/>
          <w:b/>
        </w:rPr>
        <w:t>Contents</w:t>
      </w:r>
    </w:p>
    <w:p w:rsidR="0059089C" w:rsidRDefault="0059089C"/>
    <w:p w:rsidR="00E1547B" w:rsidRDefault="00922D6C">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r>
        <w:fldChar w:fldCharType="begin"/>
      </w:r>
      <w:r>
        <w:rPr>
          <w:rStyle w:val="IndexLink"/>
        </w:rPr>
        <w:instrText>TOC \o "1-3" \h</w:instrText>
      </w:r>
      <w:r>
        <w:rPr>
          <w:rStyle w:val="IndexLink"/>
        </w:rPr>
        <w:fldChar w:fldCharType="separate"/>
      </w:r>
      <w:hyperlink w:anchor="_Toc21705938" w:history="1">
        <w:r w:rsidR="00E1547B" w:rsidRPr="005118A2">
          <w:rPr>
            <w:rStyle w:val="Hyperlink"/>
            <w:noProof/>
          </w:rPr>
          <w:t>1.</w:t>
        </w:r>
        <w:r w:rsidR="00E1547B">
          <w:rPr>
            <w:rFonts w:asciiTheme="minorHAnsi" w:eastAsiaTheme="minorEastAsia" w:hAnsiTheme="minorHAnsi" w:cstheme="minorBidi"/>
            <w:noProof/>
            <w:color w:val="auto"/>
            <w:sz w:val="22"/>
            <w:szCs w:val="22"/>
            <w:lang w:val="en-US" w:eastAsia="en-US"/>
          </w:rPr>
          <w:tab/>
        </w:r>
        <w:r w:rsidR="00E1547B" w:rsidRPr="005118A2">
          <w:rPr>
            <w:rStyle w:val="Hyperlink"/>
            <w:noProof/>
          </w:rPr>
          <w:t>Introduction</w:t>
        </w:r>
        <w:r w:rsidR="00E1547B">
          <w:rPr>
            <w:noProof/>
          </w:rPr>
          <w:tab/>
        </w:r>
        <w:r w:rsidR="00E1547B">
          <w:rPr>
            <w:noProof/>
          </w:rPr>
          <w:fldChar w:fldCharType="begin"/>
        </w:r>
        <w:r w:rsidR="00E1547B">
          <w:rPr>
            <w:noProof/>
          </w:rPr>
          <w:instrText xml:space="preserve"> PAGEREF _Toc21705938 \h </w:instrText>
        </w:r>
        <w:r w:rsidR="00E1547B">
          <w:rPr>
            <w:noProof/>
          </w:rPr>
        </w:r>
        <w:r w:rsidR="00E1547B">
          <w:rPr>
            <w:noProof/>
          </w:rPr>
          <w:fldChar w:fldCharType="separate"/>
        </w:r>
        <w:r w:rsidR="00E1547B">
          <w:rPr>
            <w:noProof/>
          </w:rPr>
          <w:t>2</w:t>
        </w:r>
        <w:r w:rsidR="00E1547B">
          <w:rPr>
            <w:noProof/>
          </w:rPr>
          <w:fldChar w:fldCharType="end"/>
        </w:r>
      </w:hyperlink>
    </w:p>
    <w:p w:rsidR="00E1547B" w:rsidRDefault="00E1547B">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39" w:history="1">
        <w:r w:rsidRPr="005118A2">
          <w:rPr>
            <w:rStyle w:val="Hyperlink"/>
            <w:noProof/>
          </w:rPr>
          <w:t>2.</w:t>
        </w:r>
        <w:r>
          <w:rPr>
            <w:rFonts w:asciiTheme="minorHAnsi" w:eastAsiaTheme="minorEastAsia" w:hAnsiTheme="minorHAnsi" w:cstheme="minorBidi"/>
            <w:noProof/>
            <w:color w:val="auto"/>
            <w:sz w:val="22"/>
            <w:szCs w:val="22"/>
            <w:lang w:val="en-US" w:eastAsia="en-US"/>
          </w:rPr>
          <w:tab/>
        </w:r>
        <w:r w:rsidRPr="005118A2">
          <w:rPr>
            <w:rStyle w:val="Hyperlink"/>
            <w:rFonts w:eastAsia="Arial"/>
            <w:noProof/>
          </w:rPr>
          <w:t>Minor Technical Fixes</w:t>
        </w:r>
        <w:r>
          <w:rPr>
            <w:noProof/>
          </w:rPr>
          <w:tab/>
        </w:r>
        <w:r>
          <w:rPr>
            <w:noProof/>
          </w:rPr>
          <w:fldChar w:fldCharType="begin"/>
        </w:r>
        <w:r>
          <w:rPr>
            <w:noProof/>
          </w:rPr>
          <w:instrText xml:space="preserve"> PAGEREF _Toc21705939 \h </w:instrText>
        </w:r>
        <w:r>
          <w:rPr>
            <w:noProof/>
          </w:rPr>
        </w:r>
        <w:r>
          <w:rPr>
            <w:noProof/>
          </w:rPr>
          <w:fldChar w:fldCharType="separate"/>
        </w:r>
        <w:r>
          <w:rPr>
            <w:noProof/>
          </w:rPr>
          <w:t>3</w:t>
        </w:r>
        <w:r>
          <w:rPr>
            <w:noProof/>
          </w:rPr>
          <w:fldChar w:fldCharType="end"/>
        </w:r>
      </w:hyperlink>
    </w:p>
    <w:p w:rsidR="00E1547B" w:rsidRDefault="00E1547B">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1" w:history="1">
        <w:r w:rsidRPr="005118A2">
          <w:rPr>
            <w:rStyle w:val="Hyperlink"/>
            <w:rFonts w:cs="Helv"/>
            <w:noProof/>
          </w:rPr>
          <w:t>3.</w:t>
        </w:r>
        <w:r>
          <w:rPr>
            <w:rFonts w:asciiTheme="minorHAnsi" w:eastAsiaTheme="minorEastAsia" w:hAnsiTheme="minorHAnsi" w:cstheme="minorBidi"/>
            <w:noProof/>
            <w:color w:val="auto"/>
            <w:sz w:val="22"/>
            <w:szCs w:val="22"/>
            <w:lang w:val="en-US" w:eastAsia="en-US"/>
          </w:rPr>
          <w:tab/>
        </w:r>
        <w:r w:rsidRPr="005118A2">
          <w:rPr>
            <w:rStyle w:val="Hyperlink"/>
            <w:noProof/>
          </w:rPr>
          <w:t>Security Considerations</w:t>
        </w:r>
        <w:r>
          <w:rPr>
            <w:noProof/>
          </w:rPr>
          <w:tab/>
        </w:r>
        <w:r>
          <w:rPr>
            <w:noProof/>
          </w:rPr>
          <w:fldChar w:fldCharType="begin"/>
        </w:r>
        <w:r>
          <w:rPr>
            <w:noProof/>
          </w:rPr>
          <w:instrText xml:space="preserve"> PAGEREF _Toc21705941 \h </w:instrText>
        </w:r>
        <w:r>
          <w:rPr>
            <w:noProof/>
          </w:rPr>
        </w:r>
        <w:r>
          <w:rPr>
            <w:noProof/>
          </w:rPr>
          <w:fldChar w:fldCharType="separate"/>
        </w:r>
        <w:r>
          <w:rPr>
            <w:noProof/>
          </w:rPr>
          <w:t>16</w:t>
        </w:r>
        <w:r>
          <w:rPr>
            <w:noProof/>
          </w:rPr>
          <w:fldChar w:fldCharType="end"/>
        </w:r>
      </w:hyperlink>
    </w:p>
    <w:p w:rsidR="00E1547B" w:rsidRDefault="00E1547B">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2" w:history="1">
        <w:r w:rsidRPr="005118A2">
          <w:rPr>
            <w:rStyle w:val="Hyperlink"/>
            <w:rFonts w:cs="Helv"/>
            <w:noProof/>
          </w:rPr>
          <w:t>4.</w:t>
        </w:r>
        <w:r>
          <w:rPr>
            <w:rFonts w:asciiTheme="minorHAnsi" w:eastAsiaTheme="minorEastAsia" w:hAnsiTheme="minorHAnsi" w:cstheme="minorBidi"/>
            <w:noProof/>
            <w:color w:val="auto"/>
            <w:sz w:val="22"/>
            <w:szCs w:val="22"/>
            <w:lang w:val="en-US" w:eastAsia="en-US"/>
          </w:rPr>
          <w:tab/>
        </w:r>
        <w:r w:rsidRPr="005118A2">
          <w:rPr>
            <w:rStyle w:val="Hyperlink"/>
            <w:noProof/>
          </w:rPr>
          <w:t>Contributors</w:t>
        </w:r>
        <w:r>
          <w:rPr>
            <w:noProof/>
          </w:rPr>
          <w:tab/>
        </w:r>
        <w:r>
          <w:rPr>
            <w:noProof/>
          </w:rPr>
          <w:fldChar w:fldCharType="begin"/>
        </w:r>
        <w:r>
          <w:rPr>
            <w:noProof/>
          </w:rPr>
          <w:instrText xml:space="preserve"> PAGEREF _Toc21705942 \h </w:instrText>
        </w:r>
        <w:r>
          <w:rPr>
            <w:noProof/>
          </w:rPr>
        </w:r>
        <w:r>
          <w:rPr>
            <w:noProof/>
          </w:rPr>
          <w:fldChar w:fldCharType="separate"/>
        </w:r>
        <w:r>
          <w:rPr>
            <w:noProof/>
          </w:rPr>
          <w:t>17</w:t>
        </w:r>
        <w:r>
          <w:rPr>
            <w:noProof/>
          </w:rPr>
          <w:fldChar w:fldCharType="end"/>
        </w:r>
      </w:hyperlink>
    </w:p>
    <w:p w:rsidR="00E1547B" w:rsidRDefault="00E1547B">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3" w:history="1">
        <w:r w:rsidRPr="005118A2">
          <w:rPr>
            <w:rStyle w:val="Hyperlink"/>
            <w:rFonts w:cs="Helv"/>
            <w:noProof/>
          </w:rPr>
          <w:t>5.</w:t>
        </w:r>
        <w:r>
          <w:rPr>
            <w:rFonts w:asciiTheme="minorHAnsi" w:eastAsiaTheme="minorEastAsia" w:hAnsiTheme="minorHAnsi" w:cstheme="minorBidi"/>
            <w:noProof/>
            <w:color w:val="auto"/>
            <w:sz w:val="22"/>
            <w:szCs w:val="22"/>
            <w:lang w:val="en-US" w:eastAsia="en-US"/>
          </w:rPr>
          <w:tab/>
        </w:r>
        <w:r w:rsidRPr="005118A2">
          <w:rPr>
            <w:rStyle w:val="Hyperlink"/>
            <w:noProof/>
          </w:rPr>
          <w:t>Intellectual</w:t>
        </w:r>
        <w:r w:rsidRPr="005118A2">
          <w:rPr>
            <w:rStyle w:val="Hyperlink"/>
            <w:rFonts w:eastAsia="Arial"/>
            <w:noProof/>
          </w:rPr>
          <w:t xml:space="preserve"> </w:t>
        </w:r>
        <w:r w:rsidRPr="005118A2">
          <w:rPr>
            <w:rStyle w:val="Hyperlink"/>
            <w:noProof/>
          </w:rPr>
          <w:t>Property</w:t>
        </w:r>
        <w:r w:rsidRPr="005118A2">
          <w:rPr>
            <w:rStyle w:val="Hyperlink"/>
            <w:rFonts w:eastAsia="Arial"/>
            <w:noProof/>
          </w:rPr>
          <w:t xml:space="preserve"> </w:t>
        </w:r>
        <w:r w:rsidRPr="005118A2">
          <w:rPr>
            <w:rStyle w:val="Hyperlink"/>
            <w:noProof/>
          </w:rPr>
          <w:t>Statement</w:t>
        </w:r>
        <w:r>
          <w:rPr>
            <w:noProof/>
          </w:rPr>
          <w:tab/>
        </w:r>
        <w:r>
          <w:rPr>
            <w:noProof/>
          </w:rPr>
          <w:fldChar w:fldCharType="begin"/>
        </w:r>
        <w:r>
          <w:rPr>
            <w:noProof/>
          </w:rPr>
          <w:instrText xml:space="preserve"> PAGEREF _Toc21705943 \h </w:instrText>
        </w:r>
        <w:r>
          <w:rPr>
            <w:noProof/>
          </w:rPr>
        </w:r>
        <w:r>
          <w:rPr>
            <w:noProof/>
          </w:rPr>
          <w:fldChar w:fldCharType="separate"/>
        </w:r>
        <w:r>
          <w:rPr>
            <w:noProof/>
          </w:rPr>
          <w:t>18</w:t>
        </w:r>
        <w:r>
          <w:rPr>
            <w:noProof/>
          </w:rPr>
          <w:fldChar w:fldCharType="end"/>
        </w:r>
      </w:hyperlink>
    </w:p>
    <w:p w:rsidR="00E1547B" w:rsidRDefault="00E1547B">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4" w:history="1">
        <w:r w:rsidRPr="005118A2">
          <w:rPr>
            <w:rStyle w:val="Hyperlink"/>
            <w:rFonts w:cs="Helv"/>
            <w:noProof/>
          </w:rPr>
          <w:t>6.</w:t>
        </w:r>
        <w:r>
          <w:rPr>
            <w:rFonts w:asciiTheme="minorHAnsi" w:eastAsiaTheme="minorEastAsia" w:hAnsiTheme="minorHAnsi" w:cstheme="minorBidi"/>
            <w:noProof/>
            <w:color w:val="auto"/>
            <w:sz w:val="22"/>
            <w:szCs w:val="22"/>
            <w:lang w:val="en-US" w:eastAsia="en-US"/>
          </w:rPr>
          <w:tab/>
        </w:r>
        <w:r w:rsidRPr="005118A2">
          <w:rPr>
            <w:rStyle w:val="Hyperlink"/>
            <w:noProof/>
          </w:rPr>
          <w:t>Disclaimer</w:t>
        </w:r>
        <w:r>
          <w:rPr>
            <w:noProof/>
          </w:rPr>
          <w:tab/>
        </w:r>
        <w:r>
          <w:rPr>
            <w:noProof/>
          </w:rPr>
          <w:fldChar w:fldCharType="begin"/>
        </w:r>
        <w:r>
          <w:rPr>
            <w:noProof/>
          </w:rPr>
          <w:instrText xml:space="preserve"> PAGEREF _Toc21705944 \h </w:instrText>
        </w:r>
        <w:r>
          <w:rPr>
            <w:noProof/>
          </w:rPr>
        </w:r>
        <w:r>
          <w:rPr>
            <w:noProof/>
          </w:rPr>
          <w:fldChar w:fldCharType="separate"/>
        </w:r>
        <w:r>
          <w:rPr>
            <w:noProof/>
          </w:rPr>
          <w:t>19</w:t>
        </w:r>
        <w:r>
          <w:rPr>
            <w:noProof/>
          </w:rPr>
          <w:fldChar w:fldCharType="end"/>
        </w:r>
      </w:hyperlink>
    </w:p>
    <w:p w:rsidR="00E1547B" w:rsidRDefault="00E1547B">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5" w:history="1">
        <w:r w:rsidRPr="005118A2">
          <w:rPr>
            <w:rStyle w:val="Hyperlink"/>
            <w:rFonts w:cs="Helv"/>
            <w:noProof/>
          </w:rPr>
          <w:t>7.</w:t>
        </w:r>
        <w:r>
          <w:rPr>
            <w:rFonts w:asciiTheme="minorHAnsi" w:eastAsiaTheme="minorEastAsia" w:hAnsiTheme="minorHAnsi" w:cstheme="minorBidi"/>
            <w:noProof/>
            <w:color w:val="auto"/>
            <w:sz w:val="22"/>
            <w:szCs w:val="22"/>
            <w:lang w:val="en-US" w:eastAsia="en-US"/>
          </w:rPr>
          <w:tab/>
        </w:r>
        <w:r w:rsidRPr="005118A2">
          <w:rPr>
            <w:rStyle w:val="Hyperlink"/>
            <w:noProof/>
          </w:rPr>
          <w:t>Full</w:t>
        </w:r>
        <w:r w:rsidRPr="005118A2">
          <w:rPr>
            <w:rStyle w:val="Hyperlink"/>
            <w:rFonts w:eastAsia="Arial"/>
            <w:noProof/>
          </w:rPr>
          <w:t xml:space="preserve"> </w:t>
        </w:r>
        <w:r w:rsidRPr="005118A2">
          <w:rPr>
            <w:rStyle w:val="Hyperlink"/>
            <w:noProof/>
          </w:rPr>
          <w:t>Copyright</w:t>
        </w:r>
        <w:r w:rsidRPr="005118A2">
          <w:rPr>
            <w:rStyle w:val="Hyperlink"/>
            <w:rFonts w:eastAsia="Arial"/>
            <w:noProof/>
          </w:rPr>
          <w:t xml:space="preserve"> </w:t>
        </w:r>
        <w:r w:rsidRPr="005118A2">
          <w:rPr>
            <w:rStyle w:val="Hyperlink"/>
            <w:noProof/>
          </w:rPr>
          <w:t>Notice</w:t>
        </w:r>
        <w:r>
          <w:rPr>
            <w:noProof/>
          </w:rPr>
          <w:tab/>
        </w:r>
        <w:r>
          <w:rPr>
            <w:noProof/>
          </w:rPr>
          <w:fldChar w:fldCharType="begin"/>
        </w:r>
        <w:r>
          <w:rPr>
            <w:noProof/>
          </w:rPr>
          <w:instrText xml:space="preserve"> PAGEREF _Toc21705945 \h </w:instrText>
        </w:r>
        <w:r>
          <w:rPr>
            <w:noProof/>
          </w:rPr>
        </w:r>
        <w:r>
          <w:rPr>
            <w:noProof/>
          </w:rPr>
          <w:fldChar w:fldCharType="separate"/>
        </w:r>
        <w:r>
          <w:rPr>
            <w:noProof/>
          </w:rPr>
          <w:t>20</w:t>
        </w:r>
        <w:r>
          <w:rPr>
            <w:noProof/>
          </w:rPr>
          <w:fldChar w:fldCharType="end"/>
        </w:r>
      </w:hyperlink>
    </w:p>
    <w:p w:rsidR="00E1547B" w:rsidRDefault="00E1547B">
      <w:pPr>
        <w:pStyle w:val="TOC1"/>
        <w:tabs>
          <w:tab w:val="left" w:pos="566"/>
          <w:tab w:val="right" w:leader="dot" w:pos="9016"/>
        </w:tabs>
        <w:rPr>
          <w:rFonts w:asciiTheme="minorHAnsi" w:eastAsiaTheme="minorEastAsia" w:hAnsiTheme="minorHAnsi" w:cstheme="minorBidi"/>
          <w:noProof/>
          <w:color w:val="auto"/>
          <w:sz w:val="22"/>
          <w:szCs w:val="22"/>
          <w:lang w:val="en-US" w:eastAsia="en-US"/>
        </w:rPr>
      </w:pPr>
      <w:hyperlink w:anchor="_Toc21705946" w:history="1">
        <w:r w:rsidRPr="005118A2">
          <w:rPr>
            <w:rStyle w:val="Hyperlink"/>
            <w:rFonts w:cs="Helv"/>
            <w:noProof/>
          </w:rPr>
          <w:t>8.</w:t>
        </w:r>
        <w:r>
          <w:rPr>
            <w:rFonts w:asciiTheme="minorHAnsi" w:eastAsiaTheme="minorEastAsia" w:hAnsiTheme="minorHAnsi" w:cstheme="minorBidi"/>
            <w:noProof/>
            <w:color w:val="auto"/>
            <w:sz w:val="22"/>
            <w:szCs w:val="22"/>
            <w:lang w:val="en-US" w:eastAsia="en-US"/>
          </w:rPr>
          <w:tab/>
        </w:r>
        <w:r w:rsidRPr="005118A2">
          <w:rPr>
            <w:rStyle w:val="Hyperlink"/>
            <w:noProof/>
          </w:rPr>
          <w:t>References</w:t>
        </w:r>
        <w:r>
          <w:rPr>
            <w:noProof/>
          </w:rPr>
          <w:tab/>
        </w:r>
        <w:r>
          <w:rPr>
            <w:noProof/>
          </w:rPr>
          <w:fldChar w:fldCharType="begin"/>
        </w:r>
        <w:r>
          <w:rPr>
            <w:noProof/>
          </w:rPr>
          <w:instrText xml:space="preserve"> PAGEREF _Toc21705946 \h </w:instrText>
        </w:r>
        <w:r>
          <w:rPr>
            <w:noProof/>
          </w:rPr>
        </w:r>
        <w:r>
          <w:rPr>
            <w:noProof/>
          </w:rPr>
          <w:fldChar w:fldCharType="separate"/>
        </w:r>
        <w:r>
          <w:rPr>
            <w:noProof/>
          </w:rPr>
          <w:t>21</w:t>
        </w:r>
        <w:r>
          <w:rPr>
            <w:noProof/>
          </w:rPr>
          <w:fldChar w:fldCharType="end"/>
        </w:r>
      </w:hyperlink>
    </w:p>
    <w:p w:rsidR="0059089C" w:rsidRDefault="00922D6C">
      <w:pPr>
        <w:tabs>
          <w:tab w:val="right" w:leader="dot" w:pos="8296"/>
        </w:tabs>
        <w:rPr>
          <w:rFonts w:cs="Arial"/>
          <w:szCs w:val="20"/>
        </w:rPr>
      </w:pPr>
      <w:r>
        <w:rPr>
          <w:rFonts w:cs="Arial"/>
          <w:szCs w:val="20"/>
        </w:rPr>
        <w:fldChar w:fldCharType="end"/>
      </w:r>
    </w:p>
    <w:p w:rsidR="0059089C" w:rsidRDefault="00922D6C">
      <w:pPr>
        <w:suppressAutoHyphens w:val="0"/>
        <w:rPr>
          <w:rFonts w:cs="Arial"/>
          <w:b/>
          <w:bCs/>
          <w:sz w:val="24"/>
        </w:rPr>
      </w:pPr>
      <w:bookmarkStart w:id="5" w:name="_Toc384986291"/>
      <w:bookmarkEnd w:id="5"/>
      <w:r>
        <w:br w:type="page"/>
      </w:r>
    </w:p>
    <w:p w:rsidR="0059089C" w:rsidRDefault="00922D6C">
      <w:pPr>
        <w:pStyle w:val="Heading1"/>
        <w:numPr>
          <w:ilvl w:val="0"/>
          <w:numId w:val="3"/>
        </w:numPr>
      </w:pPr>
      <w:bookmarkStart w:id="6" w:name="_Toc21705938"/>
      <w:r>
        <w:rPr>
          <w:sz w:val="24"/>
          <w:szCs w:val="24"/>
        </w:rPr>
        <w:lastRenderedPageBreak/>
        <w:t>Introduction</w:t>
      </w:r>
      <w:bookmarkEnd w:id="6"/>
    </w:p>
    <w:p w:rsidR="0059089C" w:rsidRDefault="00922D6C">
      <w:pPr>
        <w:pStyle w:val="NormalWeb"/>
        <w:rPr>
          <w:rFonts w:cs="Arial"/>
          <w:szCs w:val="20"/>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rsidR="0059089C" w:rsidRDefault="00922D6C">
      <w:pPr>
        <w:pStyle w:val="NormalWeb"/>
        <w:rPr>
          <w:rFonts w:cs="Arial"/>
          <w:szCs w:val="20"/>
        </w:rPr>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rsidR="0059089C" w:rsidRDefault="00922D6C">
      <w:pPr>
        <w:rPr>
          <w:rFonts w:cs="Arial"/>
          <w:szCs w:val="20"/>
        </w:rPr>
      </w:pPr>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rsidR="0059089C" w:rsidRDefault="00922D6C">
      <w:pPr>
        <w:rPr>
          <w:rFonts w:cs="Arial"/>
          <w:szCs w:val="20"/>
        </w:rPr>
      </w:pPr>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rsidR="0059089C" w:rsidRDefault="00922D6C">
      <w:pPr>
        <w:rPr>
          <w:rFonts w:cs="Arial"/>
          <w:szCs w:val="20"/>
        </w:rPr>
      </w:pPr>
      <w:r>
        <w:rPr>
          <w:rFonts w:cs="Arial"/>
          <w:szCs w:val="20"/>
        </w:rPr>
        <w:t>changes</w:t>
      </w:r>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rsidR="0059089C" w:rsidRDefault="0059089C">
      <w:pPr>
        <w:rPr>
          <w:rFonts w:cs="Arial"/>
          <w:szCs w:val="20"/>
        </w:rPr>
      </w:pPr>
    </w:p>
    <w:p w:rsidR="0059089C" w:rsidRDefault="00922D6C">
      <w:pPr>
        <w:rPr>
          <w:rFonts w:cs="Arial"/>
          <w:szCs w:val="20"/>
        </w:rPr>
      </w:pPr>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rsidR="0059089C" w:rsidRDefault="00922D6C">
      <w:pPr>
        <w:rPr>
          <w:rFonts w:cs="Arial"/>
          <w:szCs w:val="20"/>
        </w:rPr>
      </w:pPr>
      <w:r>
        <w:rPr>
          <w:rFonts w:cs="Arial"/>
          <w:szCs w:val="20"/>
        </w:rPr>
        <w:t>an</w:t>
      </w:r>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rsidR="0059089C" w:rsidRDefault="00922D6C">
      <w:pPr>
        <w:rPr>
          <w:rFonts w:eastAsia="Arial" w:cs="Arial"/>
          <w:szCs w:val="20"/>
        </w:rPr>
      </w:pPr>
      <w:r>
        <w:rPr>
          <w:rFonts w:cs="Arial"/>
          <w:szCs w:val="20"/>
        </w:rPr>
        <w:t>agreement</w:t>
      </w:r>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rsidR="0059089C" w:rsidRDefault="0059089C">
      <w:pPr>
        <w:rPr>
          <w:rFonts w:cs="Arial"/>
          <w:szCs w:val="20"/>
        </w:rPr>
      </w:pPr>
    </w:p>
    <w:p w:rsidR="0059089C" w:rsidRDefault="00922D6C">
      <w:pPr>
        <w:rPr>
          <w:rFonts w:cs="Arial"/>
          <w:szCs w:val="20"/>
        </w:rPr>
      </w:pPr>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rsidR="0059089C" w:rsidRDefault="00922D6C">
      <w:pPr>
        <w:rPr>
          <w:rFonts w:eastAsia="Arial" w:cs="Arial"/>
          <w:szCs w:val="20"/>
        </w:rPr>
      </w:pPr>
      <w:r>
        <w:rPr>
          <w:rFonts w:cs="Arial"/>
          <w:szCs w:val="20"/>
        </w:rPr>
        <w:t>in</w:t>
      </w:r>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rsidR="0059089C" w:rsidRDefault="00922D6C">
      <w:pPr>
        <w:pStyle w:val="NormalWeb"/>
        <w:rPr>
          <w:rFonts w:eastAsia="Arial" w:cs="Arial"/>
          <w:szCs w:val="20"/>
        </w:rPr>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rsidR="0059089C" w:rsidRDefault="00922D6C">
      <w:pPr>
        <w:pStyle w:val="NormalWeb"/>
        <w:rPr>
          <w:rFonts w:eastAsia="Arial" w:cs="Arial"/>
          <w:szCs w:val="20"/>
        </w:rPr>
      </w:pPr>
      <w:r>
        <w:rPr>
          <w:rFonts w:eastAsia="Arial" w:cs="Arial"/>
          <w:szCs w:val="20"/>
        </w:rPr>
        <w:t>All errata are tracked by Redmine Issue trackers [ISSUES].</w:t>
      </w:r>
      <w:r>
        <w:br w:type="page"/>
      </w:r>
    </w:p>
    <w:p w:rsidR="0059089C" w:rsidRDefault="00922D6C">
      <w:pPr>
        <w:pStyle w:val="Heading1"/>
        <w:numPr>
          <w:ilvl w:val="0"/>
          <w:numId w:val="3"/>
        </w:numPr>
        <w:rPr>
          <w:sz w:val="24"/>
          <w:szCs w:val="24"/>
        </w:rPr>
      </w:pPr>
      <w:bookmarkStart w:id="7" w:name="DocumentNode"/>
      <w:bookmarkStart w:id="8" w:name="_Toc384986292"/>
      <w:bookmarkStart w:id="9" w:name="_Toc21705939"/>
      <w:bookmarkEnd w:id="7"/>
      <w:bookmarkEnd w:id="8"/>
      <w:r>
        <w:rPr>
          <w:rFonts w:eastAsia="Arial"/>
          <w:sz w:val="24"/>
          <w:szCs w:val="24"/>
        </w:rPr>
        <w:lastRenderedPageBreak/>
        <w:t>Minor Technical Fixes</w:t>
      </w:r>
      <w:bookmarkEnd w:id="9"/>
    </w:p>
    <w:p w:rsidR="0059089C" w:rsidRDefault="0059089C">
      <w:pPr>
        <w:rPr>
          <w:rFonts w:cs="Arial"/>
          <w:szCs w:val="20"/>
        </w:rPr>
      </w:pPr>
      <w:bookmarkStart w:id="10" w:name="DocumentNodeOverview"/>
      <w:bookmarkEnd w:id="10"/>
    </w:p>
    <w:p w:rsidR="0059089C" w:rsidRDefault="00922D6C">
      <w:pPr>
        <w:rPr>
          <w:rFonts w:eastAsia="Arial" w:cs="Arial"/>
          <w:szCs w:val="20"/>
        </w:rPr>
      </w:pPr>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p>
    <w:p w:rsidR="0059089C" w:rsidRDefault="0059089C">
      <w:pPr>
        <w:rPr>
          <w:rFonts w:eastAsia="Helv" w:cs="Arial"/>
          <w:color w:val="000000"/>
          <w:szCs w:val="20"/>
          <w:lang w:eastAsia="en-GB"/>
        </w:rPr>
      </w:pPr>
    </w:p>
    <w:p w:rsidR="0059089C" w:rsidRDefault="00922D6C">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8">
        <w:r>
          <w:rPr>
            <w:rStyle w:val="InternetLink"/>
            <w:rFonts w:eastAsia="Helv" w:cs="Arial"/>
            <w:i/>
            <w:szCs w:val="20"/>
            <w:lang w:eastAsia="en-GB"/>
          </w:rPr>
          <w:t>https://redmine.ogf.org/issues/230</w:t>
        </w:r>
      </w:hyperlink>
    </w:p>
    <w:p w:rsidR="0059089C" w:rsidRDefault="0059089C">
      <w:pPr>
        <w:rPr>
          <w:rFonts w:eastAsia="Helv" w:cs="Arial"/>
          <w:color w:val="000000"/>
          <w:szCs w:val="20"/>
          <w:lang w:eastAsia="en-GB"/>
        </w:rPr>
      </w:pPr>
    </w:p>
    <w:p w:rsidR="0059089C" w:rsidRDefault="00922D6C">
      <w:pPr>
        <w:rPr>
          <w:rFonts w:eastAsia="Times New Roman" w:cs="Arial"/>
          <w:color w:val="000000"/>
          <w:szCs w:val="20"/>
          <w:lang w:eastAsia="en-GB"/>
        </w:rPr>
      </w:pPr>
      <w:r>
        <w:rPr>
          <w:rFonts w:eastAsia="Times New Roman" w:cs="Arial"/>
          <w:color w:val="2F2F2F"/>
          <w:szCs w:val="20"/>
          <w:lang w:eastAsia="en-GB"/>
        </w:rPr>
        <w:t xml:space="preserve">Consider a </w:t>
      </w:r>
      <w:proofErr w:type="spellStart"/>
      <w:proofErr w:type="gramStart"/>
      <w:r>
        <w:rPr>
          <w:rFonts w:eastAsia="Times New Roman" w:cs="Arial"/>
          <w:color w:val="2F2F2F"/>
          <w:szCs w:val="20"/>
          <w:lang w:eastAsia="en-GB"/>
        </w:rPr>
        <w:t>dfdl:escapeScheme</w:t>
      </w:r>
      <w:proofErr w:type="spellEnd"/>
      <w:proofErr w:type="gramEnd"/>
      <w:r>
        <w:rPr>
          <w:rFonts w:eastAsia="Times New Roman" w:cs="Arial"/>
          <w:color w:val="2F2F2F"/>
          <w:szCs w:val="20"/>
          <w:lang w:eastAsia="en-GB"/>
        </w:rPr>
        <w:t xml:space="preserve"> annotation with the following properties:</w:t>
      </w:r>
      <w:r>
        <w:rPr>
          <w:rFonts w:eastAsia="Times New Roman" w:cs="Arial"/>
          <w:color w:val="000000"/>
          <w:szCs w:val="20"/>
          <w:lang w:eastAsia="en-GB"/>
        </w:rPr>
        <w:t xml:space="preserve"> </w:t>
      </w:r>
    </w:p>
    <w:p w:rsidR="0059089C" w:rsidRDefault="00922D6C">
      <w:pPr>
        <w:pStyle w:val="ListParagraph"/>
        <w:numPr>
          <w:ilvl w:val="0"/>
          <w:numId w:val="4"/>
        </w:numPr>
        <w:rPr>
          <w:rFonts w:eastAsia="Helv" w:cs="Arial"/>
          <w:color w:val="000000"/>
          <w:szCs w:val="20"/>
          <w:lang w:eastAsia="en-GB"/>
        </w:rPr>
      </w:pPr>
      <w:proofErr w:type="spellStart"/>
      <w:proofErr w:type="gramStart"/>
      <w:r>
        <w:rPr>
          <w:rFonts w:eastAsia="Times New Roman" w:cs="Arial"/>
          <w:color w:val="2F2F2F"/>
          <w:szCs w:val="20"/>
          <w:lang w:eastAsia="en-GB"/>
        </w:rPr>
        <w:t>dfdl:escapeBlockStart</w:t>
      </w:r>
      <w:proofErr w:type="spellEnd"/>
      <w:proofErr w:type="gramEnd"/>
      <w:r>
        <w:rPr>
          <w:rFonts w:eastAsia="Times New Roman" w:cs="Arial"/>
          <w:color w:val="2F2F2F"/>
          <w:szCs w:val="20"/>
          <w:lang w:eastAsia="en-GB"/>
        </w:rPr>
        <w:t>="start"</w:t>
      </w:r>
      <w:r>
        <w:rPr>
          <w:rFonts w:eastAsia="Times New Roman" w:cs="Arial"/>
          <w:color w:val="000000"/>
          <w:szCs w:val="20"/>
          <w:lang w:eastAsia="en-GB"/>
        </w:rPr>
        <w:t xml:space="preserve"> </w:t>
      </w:r>
    </w:p>
    <w:p w:rsidR="0059089C" w:rsidRDefault="00922D6C">
      <w:pPr>
        <w:pStyle w:val="ListParagraph"/>
        <w:numPr>
          <w:ilvl w:val="0"/>
          <w:numId w:val="4"/>
        </w:numPr>
        <w:rPr>
          <w:rFonts w:eastAsia="Helv" w:cs="Arial"/>
          <w:color w:val="000000"/>
          <w:szCs w:val="20"/>
          <w:lang w:eastAsia="en-GB"/>
        </w:rPr>
      </w:pPr>
      <w:proofErr w:type="spellStart"/>
      <w:proofErr w:type="gramStart"/>
      <w:r>
        <w:rPr>
          <w:rFonts w:eastAsia="Times New Roman" w:cs="Arial"/>
          <w:color w:val="2F2F2F"/>
          <w:szCs w:val="20"/>
          <w:lang w:eastAsia="en-GB"/>
        </w:rPr>
        <w:t>dfdl:escapeBlockEnd</w:t>
      </w:r>
      <w:proofErr w:type="spellEnd"/>
      <w:proofErr w:type="gramEnd"/>
      <w:r>
        <w:rPr>
          <w:rFonts w:eastAsia="Times New Roman" w:cs="Arial"/>
          <w:color w:val="2F2F2F"/>
          <w:szCs w:val="20"/>
          <w:lang w:eastAsia="en-GB"/>
        </w:rPr>
        <w:t>="end"</w:t>
      </w:r>
      <w:r>
        <w:rPr>
          <w:rFonts w:eastAsia="Times New Roman" w:cs="Arial"/>
          <w:color w:val="000000"/>
          <w:szCs w:val="20"/>
          <w:lang w:eastAsia="en-GB"/>
        </w:rPr>
        <w:t xml:space="preserve"> </w:t>
      </w:r>
    </w:p>
    <w:p w:rsidR="0059089C" w:rsidRDefault="00922D6C">
      <w:pPr>
        <w:pStyle w:val="ListParagraph"/>
        <w:numPr>
          <w:ilvl w:val="0"/>
          <w:numId w:val="4"/>
        </w:numPr>
        <w:rPr>
          <w:rFonts w:eastAsia="Helv" w:cs="Arial"/>
          <w:color w:val="000000"/>
          <w:szCs w:val="20"/>
          <w:lang w:eastAsia="en-GB"/>
        </w:rPr>
      </w:pPr>
      <w:proofErr w:type="spellStart"/>
      <w:proofErr w:type="gramStart"/>
      <w:r>
        <w:rPr>
          <w:rFonts w:eastAsia="Times New Roman" w:cs="Arial"/>
          <w:color w:val="2F2F2F"/>
          <w:szCs w:val="20"/>
          <w:lang w:eastAsia="en-GB"/>
        </w:rPr>
        <w:t>dfdl:escapeEscapeCharacter</w:t>
      </w:r>
      <w:proofErr w:type="spellEnd"/>
      <w:proofErr w:type="gramEnd"/>
      <w:r>
        <w:rPr>
          <w:rFonts w:eastAsia="Times New Roman" w:cs="Arial"/>
          <w:color w:val="2F2F2F"/>
          <w:szCs w:val="20"/>
          <w:lang w:eastAsia="en-GB"/>
        </w:rPr>
        <w:t>="#"</w:t>
      </w:r>
      <w:r>
        <w:rPr>
          <w:rFonts w:eastAsia="Times New Roman" w:cs="Arial"/>
          <w:color w:val="000000"/>
          <w:szCs w:val="20"/>
          <w:lang w:eastAsia="en-GB"/>
        </w:rPr>
        <w:t xml:space="preserve"> </w:t>
      </w:r>
      <w:r>
        <w:rPr>
          <w:rFonts w:eastAsia="Times New Roman" w:cs="Arial"/>
          <w:color w:val="000000"/>
          <w:szCs w:val="20"/>
          <w:lang w:eastAsia="en-GB"/>
        </w:rPr>
        <w:br/>
      </w:r>
    </w:p>
    <w:p w:rsidR="0059089C" w:rsidRDefault="00922D6C">
      <w:pPr>
        <w:rPr>
          <w:rFonts w:eastAsia="Times New Roman" w:cs="Arial"/>
          <w:color w:val="2F2F2F"/>
          <w:szCs w:val="20"/>
          <w:lang w:eastAsia="en-GB"/>
        </w:rPr>
      </w:pPr>
      <w:r>
        <w:rPr>
          <w:rFonts w:eastAsia="Times New Roman" w:cs="Arial"/>
          <w:color w:val="2F2F2F"/>
          <w:szCs w:val="20"/>
          <w:lang w:eastAsia="en-GB"/>
        </w:rPr>
        <w:t xml:space="preserve">If this is used to serialize a DFDL </w:t>
      </w:r>
      <w:proofErr w:type="spellStart"/>
      <w:r>
        <w:rPr>
          <w:rFonts w:eastAsia="Times New Roman" w:cs="Arial"/>
          <w:color w:val="2F2F2F"/>
          <w:szCs w:val="20"/>
          <w:lang w:eastAsia="en-GB"/>
        </w:rPr>
        <w:t>Infoset</w:t>
      </w:r>
      <w:proofErr w:type="spellEnd"/>
      <w:r>
        <w:rPr>
          <w:rFonts w:eastAsia="Times New Roman" w:cs="Arial"/>
          <w:color w:val="2F2F2F"/>
          <w:szCs w:val="20"/>
          <w:lang w:eastAsia="en-GB"/>
        </w:rPr>
        <w:t xml:space="preserve"> element of type </w:t>
      </w:r>
      <w:proofErr w:type="spellStart"/>
      <w:proofErr w:type="gramStart"/>
      <w:r>
        <w:rPr>
          <w:rFonts w:eastAsia="Times New Roman" w:cs="Arial"/>
          <w:color w:val="2F2F2F"/>
          <w:szCs w:val="20"/>
          <w:lang w:eastAsia="en-GB"/>
        </w:rPr>
        <w:t>xs:string</w:t>
      </w:r>
      <w:proofErr w:type="spellEnd"/>
      <w:proofErr w:type="gramEnd"/>
      <w:r>
        <w:rPr>
          <w:rFonts w:eastAsia="Times New Roman" w:cs="Arial"/>
          <w:color w:val="2F2F2F"/>
          <w:szCs w:val="20"/>
          <w:lang w:eastAsia="en-GB"/>
        </w:rPr>
        <w:t xml:space="preserve"> with value “A hash is a #”, then the value is wrapped with the </w:t>
      </w:r>
      <w:proofErr w:type="spellStart"/>
      <w:r>
        <w:rPr>
          <w:rFonts w:eastAsia="Times New Roman" w:cs="Arial"/>
          <w:color w:val="2F2F2F"/>
          <w:szCs w:val="20"/>
          <w:lang w:eastAsia="en-GB"/>
        </w:rPr>
        <w:t>dfdl:escapeBlockStart</w:t>
      </w:r>
      <w:proofErr w:type="spellEnd"/>
      <w:r>
        <w:rPr>
          <w:rFonts w:eastAsia="Times New Roman" w:cs="Arial"/>
          <w:color w:val="2F2F2F"/>
          <w:szCs w:val="20"/>
          <w:lang w:eastAsia="en-GB"/>
        </w:rPr>
        <w:t xml:space="preserve"> and </w:t>
      </w:r>
      <w:proofErr w:type="spellStart"/>
      <w:r>
        <w:rPr>
          <w:rFonts w:eastAsia="Times New Roman" w:cs="Arial"/>
          <w:color w:val="2F2F2F"/>
          <w:szCs w:val="20"/>
          <w:lang w:eastAsia="en-GB"/>
        </w:rPr>
        <w:t>dfdl:escapeBlockEnd</w:t>
      </w:r>
      <w:proofErr w:type="spellEnd"/>
      <w:r>
        <w:rPr>
          <w:rFonts w:eastAsia="Times New Roman" w:cs="Arial"/>
          <w:color w:val="2F2F2F"/>
          <w:szCs w:val="20"/>
          <w:lang w:eastAsia="en-GB"/>
        </w:rPr>
        <w:t>, giving simple content "</w:t>
      </w:r>
      <w:proofErr w:type="spellStart"/>
      <w:r>
        <w:rPr>
          <w:rFonts w:eastAsia="Times New Roman" w:cs="Arial"/>
          <w:color w:val="2F2F2F"/>
          <w:szCs w:val="20"/>
          <w:lang w:eastAsia="en-GB"/>
        </w:rPr>
        <w:t>startA</w:t>
      </w:r>
      <w:proofErr w:type="spellEnd"/>
      <w:r>
        <w:rPr>
          <w:rFonts w:eastAsia="Times New Roman" w:cs="Arial"/>
          <w:color w:val="2F2F2F"/>
          <w:szCs w:val="20"/>
          <w:lang w:eastAsia="en-GB"/>
        </w:rPr>
        <w:t xml:space="preserve"> hash is a #end".  If this data was parsed, the "#end" will be treated as an escaped escape block end and the parse will fail, reporting that there is no escape block end in the data. </w:t>
      </w:r>
      <w:r>
        <w:rPr>
          <w:rFonts w:eastAsia="Times New Roman" w:cs="Arial"/>
          <w:color w:val="000000"/>
          <w:szCs w:val="20"/>
          <w:lang w:eastAsia="en-GB"/>
        </w:rPr>
        <w:t xml:space="preserve"> </w:t>
      </w:r>
      <w:r>
        <w:rPr>
          <w:rFonts w:eastAsia="Times New Roman" w:cs="Arial"/>
          <w:color w:val="000000"/>
          <w:szCs w:val="20"/>
          <w:lang w:eastAsia="en-GB"/>
        </w:rPr>
        <w:br/>
      </w:r>
      <w:r>
        <w:rPr>
          <w:rFonts w:eastAsia="Times New Roman" w:cs="Arial"/>
          <w:color w:val="2F2F2F"/>
          <w:szCs w:val="20"/>
          <w:lang w:eastAsia="en-GB"/>
        </w:rPr>
        <w:br/>
        <w:t xml:space="preserve">In this scenario, the data is not compliant with the escape scheme, and the DFDL serializer must issue a processing error. </w:t>
      </w:r>
    </w:p>
    <w:p w:rsidR="0059089C" w:rsidRDefault="0059089C">
      <w:pPr>
        <w:rPr>
          <w:rFonts w:eastAsia="Times New Roman" w:cs="Arial"/>
          <w:color w:val="2F2F2F"/>
          <w:szCs w:val="20"/>
          <w:lang w:eastAsia="en-GB"/>
        </w:rPr>
      </w:pPr>
    </w:p>
    <w:p w:rsidR="0059089C" w:rsidRDefault="0059089C">
      <w:pPr>
        <w:rPr>
          <w:rFonts w:eastAsia="Helv" w:cs="Arial"/>
          <w:color w:val="000000"/>
          <w:szCs w:val="20"/>
          <w:lang w:eastAsia="en-GB"/>
        </w:rPr>
      </w:pPr>
    </w:p>
    <w:p w:rsidR="0059089C" w:rsidRDefault="00922D6C">
      <w:r>
        <w:rPr>
          <w:rFonts w:eastAsia="Helv" w:cs="Arial"/>
          <w:b/>
          <w:i/>
          <w:color w:val="000000"/>
          <w:szCs w:val="20"/>
          <w:lang w:eastAsia="en-GB"/>
        </w:rPr>
        <w:t>5.2</w:t>
      </w:r>
      <w:r>
        <w:rPr>
          <w:rFonts w:eastAsia="Helv" w:cs="Arial"/>
          <w:i/>
          <w:color w:val="000000"/>
          <w:szCs w:val="20"/>
          <w:lang w:eastAsia="en-GB"/>
        </w:rPr>
        <w:t xml:space="preserve">. Section 23. </w:t>
      </w:r>
      <w:hyperlink r:id="rId9">
        <w:r>
          <w:rPr>
            <w:rStyle w:val="InternetLink"/>
            <w:rFonts w:eastAsia="Helv" w:cs="Arial"/>
            <w:i/>
            <w:szCs w:val="20"/>
            <w:lang w:eastAsia="en-GB"/>
          </w:rPr>
          <w:t>https://redmine.ogf.org/issues/231</w:t>
        </w:r>
      </w:hyperlink>
    </w:p>
    <w:p w:rsidR="0059089C" w:rsidRDefault="0059089C">
      <w:pPr>
        <w:rPr>
          <w:rFonts w:eastAsia="Helv" w:cs="Arial"/>
          <w:color w:val="000000"/>
          <w:szCs w:val="20"/>
          <w:lang w:eastAsia="en-GB"/>
        </w:rPr>
      </w:pPr>
    </w:p>
    <w:p w:rsidR="0059089C" w:rsidRDefault="00922D6C">
      <w:pPr>
        <w:pStyle w:val="BodyText"/>
        <w:rPr>
          <w:rFonts w:ascii="Helv" w:eastAsia="Times New Roman" w:hAnsi="Helv" w:cs="Helv"/>
          <w:color w:val="0000FF"/>
          <w:szCs w:val="20"/>
          <w:lang w:eastAsia="en-GB"/>
        </w:rPr>
      </w:pPr>
      <w:r>
        <w:rPr>
          <w:rFonts w:cs="Arial"/>
          <w:szCs w:val="20"/>
        </w:rPr>
        <w:t xml:space="preserve">XPath 2.0 specification [XPATH2] allows implementation-dependent evaluation of expressions thereby allowing either lazy (sequential) evaluation or full (parallel) evaluation of expressions with OR and </w:t>
      </w:r>
      <w:proofErr w:type="spellStart"/>
      <w:r>
        <w:rPr>
          <w:rFonts w:cs="Arial"/>
          <w:szCs w:val="20"/>
        </w:rPr>
        <w:t>AND</w:t>
      </w:r>
      <w:proofErr w:type="spellEnd"/>
      <w:r>
        <w:rPr>
          <w:rFonts w:cs="Arial"/>
          <w:szCs w:val="20"/>
        </w:rPr>
        <w:t xml:space="preserve"> clauses. This flexibility is not desirable in DFDL 1.0 </w:t>
      </w:r>
      <w:proofErr w:type="gramStart"/>
      <w:r>
        <w:rPr>
          <w:rFonts w:cs="Arial"/>
          <w:szCs w:val="20"/>
        </w:rPr>
        <w:t>implementations</w:t>
      </w:r>
      <w:proofErr w:type="gramEnd"/>
      <w:r>
        <w:rPr>
          <w:rFonts w:cs="Arial"/>
          <w:szCs w:val="20"/>
        </w:rPr>
        <w:t xml:space="preserve"> so the </w:t>
      </w:r>
      <w:r>
        <w:rPr>
          <w:rFonts w:ascii="Helv" w:eastAsia="Times New Roman" w:hAnsi="Helv" w:cs="Helv"/>
          <w:color w:val="000000" w:themeColor="text1"/>
          <w:szCs w:val="20"/>
          <w:lang w:eastAsia="en-GB"/>
        </w:rPr>
        <w:t>specification is changed to prescribe lazy (sequential) evaluation left-to-right</w:t>
      </w:r>
      <w:r>
        <w:rPr>
          <w:rFonts w:ascii="Helv" w:eastAsia="Times New Roman" w:hAnsi="Helv" w:cs="Helv"/>
          <w:color w:val="0000FF"/>
          <w:szCs w:val="20"/>
          <w:lang w:eastAsia="en-GB"/>
        </w:rPr>
        <w:t>.</w:t>
      </w:r>
    </w:p>
    <w:p w:rsidR="0059089C" w:rsidRDefault="0059089C">
      <w:pPr>
        <w:pStyle w:val="BodyText"/>
        <w:rPr>
          <w:rFonts w:ascii="Helv" w:eastAsia="Times New Roman" w:hAnsi="Helv" w:cs="Helv"/>
          <w:color w:val="0000FF"/>
          <w:szCs w:val="20"/>
          <w:lang w:eastAsia="en-GB"/>
        </w:rPr>
      </w:pPr>
    </w:p>
    <w:p w:rsidR="0059089C" w:rsidRDefault="00922D6C">
      <w:pPr>
        <w:pStyle w:val="BodyText"/>
      </w:pPr>
      <w:r>
        <w:rPr>
          <w:rFonts w:ascii="Helv" w:eastAsia="Times New Roman" w:hAnsi="Helv" w:cs="Helv"/>
          <w:b/>
          <w:color w:val="000000" w:themeColor="text1"/>
          <w:szCs w:val="20"/>
          <w:lang w:eastAsia="en-GB"/>
        </w:rPr>
        <w:t>5.3</w:t>
      </w:r>
      <w:r>
        <w:rPr>
          <w:rFonts w:ascii="Helv" w:eastAsia="Times New Roman" w:hAnsi="Helv" w:cs="Helv"/>
          <w:color w:val="000000" w:themeColor="text1"/>
          <w:szCs w:val="20"/>
          <w:lang w:eastAsia="en-GB"/>
        </w:rPr>
        <w:t xml:space="preserve">. </w:t>
      </w:r>
      <w:r>
        <w:rPr>
          <w:rFonts w:ascii="Helv" w:eastAsia="Times New Roman" w:hAnsi="Helv" w:cs="Helv"/>
          <w:i/>
          <w:color w:val="000000" w:themeColor="text1"/>
          <w:szCs w:val="20"/>
          <w:lang w:eastAsia="en-GB"/>
        </w:rPr>
        <w:t xml:space="preserve">Section 13.2.1. </w:t>
      </w:r>
      <w:hyperlink r:id="rId10">
        <w:r>
          <w:rPr>
            <w:rStyle w:val="InternetLink"/>
            <w:rFonts w:ascii="Helv" w:eastAsia="Times New Roman" w:hAnsi="Helv" w:cs="Helv"/>
            <w:i/>
            <w:szCs w:val="20"/>
            <w:lang w:eastAsia="en-GB"/>
          </w:rPr>
          <w:t>https://redmine.ogf.org/issues/237</w:t>
        </w:r>
      </w:hyperlink>
    </w:p>
    <w:p w:rsidR="0059089C" w:rsidRDefault="00922D6C">
      <w:pPr>
        <w:pStyle w:val="BodyText"/>
        <w:rPr>
          <w:rFonts w:cs="Arial"/>
          <w:szCs w:val="20"/>
        </w:rPr>
      </w:pPr>
      <w:r>
        <w:rPr>
          <w:rFonts w:cs="Arial"/>
          <w:szCs w:val="20"/>
        </w:rPr>
        <w:t xml:space="preserve">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w:t>
      </w:r>
      <w:proofErr w:type="spellStart"/>
      <w:proofErr w:type="gramStart"/>
      <w:r>
        <w:rPr>
          <w:rFonts w:cs="Arial"/>
          <w:szCs w:val="20"/>
        </w:rPr>
        <w:t>dfdl:escapeScheme</w:t>
      </w:r>
      <w:proofErr w:type="spellEnd"/>
      <w:proofErr w:type="gramEnd"/>
      <w:r>
        <w:rPr>
          <w:rFonts w:cs="Arial"/>
          <w:szCs w:val="20"/>
        </w:rPr>
        <w:t>.</w:t>
      </w:r>
    </w:p>
    <w:tbl>
      <w:tblPr>
        <w:tblStyle w:val="TableGrid"/>
        <w:tblW w:w="8522" w:type="dxa"/>
        <w:tblInd w:w="-20" w:type="dxa"/>
        <w:tblCellMar>
          <w:left w:w="88" w:type="dxa"/>
        </w:tblCellMar>
        <w:tblLook w:val="04A0" w:firstRow="1" w:lastRow="0" w:firstColumn="1" w:lastColumn="0" w:noHBand="0" w:noVBand="1"/>
      </w:tblPr>
      <w:tblGrid>
        <w:gridCol w:w="2658"/>
        <w:gridCol w:w="5864"/>
      </w:tblGrid>
      <w:tr w:rsidR="0059089C">
        <w:tc>
          <w:tcPr>
            <w:tcW w:w="2658" w:type="dxa"/>
            <w:shd w:val="clear" w:color="auto" w:fill="D9D9D9" w:themeFill="background1" w:themeFillShade="D9"/>
          </w:tcPr>
          <w:p w:rsidR="0059089C" w:rsidRDefault="00922D6C">
            <w:pPr>
              <w:pStyle w:val="BodyText"/>
              <w:rPr>
                <w:rFonts w:cs="Arial"/>
                <w:b/>
                <w:szCs w:val="20"/>
              </w:rPr>
            </w:pPr>
            <w:r>
              <w:rPr>
                <w:rFonts w:cs="Arial"/>
                <w:b/>
                <w:szCs w:val="20"/>
              </w:rPr>
              <w:t>Property Name</w:t>
            </w:r>
          </w:p>
        </w:tc>
        <w:tc>
          <w:tcPr>
            <w:tcW w:w="5863" w:type="dxa"/>
            <w:shd w:val="clear" w:color="auto" w:fill="D9D9D9" w:themeFill="background1" w:themeFillShade="D9"/>
          </w:tcPr>
          <w:p w:rsidR="0059089C" w:rsidRDefault="00922D6C">
            <w:pPr>
              <w:pStyle w:val="BodyText"/>
              <w:rPr>
                <w:rFonts w:cs="Arial"/>
                <w:b/>
                <w:szCs w:val="20"/>
              </w:rPr>
            </w:pPr>
            <w:r>
              <w:rPr>
                <w:rFonts w:cs="Arial"/>
                <w:b/>
                <w:szCs w:val="20"/>
              </w:rPr>
              <w:t>Description</w:t>
            </w:r>
          </w:p>
        </w:tc>
      </w:tr>
      <w:tr w:rsidR="0059089C">
        <w:tc>
          <w:tcPr>
            <w:tcW w:w="2658" w:type="dxa"/>
            <w:shd w:val="clear" w:color="auto" w:fill="auto"/>
          </w:tcPr>
          <w:p w:rsidR="0059089C" w:rsidRDefault="00922D6C">
            <w:pPr>
              <w:pStyle w:val="BodyText"/>
              <w:rPr>
                <w:rFonts w:cs="Arial"/>
                <w:szCs w:val="20"/>
              </w:rPr>
            </w:pPr>
            <w:proofErr w:type="spellStart"/>
            <w:r>
              <w:rPr>
                <w:rFonts w:cs="Arial"/>
                <w:szCs w:val="20"/>
              </w:rPr>
              <w:t>escapeCharacterPolicy</w:t>
            </w:r>
            <w:proofErr w:type="spellEnd"/>
          </w:p>
        </w:tc>
        <w:tc>
          <w:tcPr>
            <w:tcW w:w="5863" w:type="dxa"/>
            <w:shd w:val="clear" w:color="auto" w:fill="auto"/>
          </w:tcPr>
          <w:p w:rsidR="0059089C" w:rsidRDefault="00922D6C">
            <w:pPr>
              <w:suppressAutoHyphens w:val="0"/>
              <w:spacing w:beforeAutospacing="1" w:afterAutospacing="1"/>
              <w:rPr>
                <w:rFonts w:eastAsia="Times New Roman" w:cs="Arial"/>
                <w:szCs w:val="20"/>
                <w:lang w:eastAsia="en-GB"/>
              </w:rPr>
            </w:pPr>
            <w:proofErr w:type="spellStart"/>
            <w:r>
              <w:rPr>
                <w:rFonts w:eastAsia="Times New Roman" w:cs="Arial"/>
                <w:szCs w:val="20"/>
                <w:lang w:eastAsia="en-GB"/>
              </w:rPr>
              <w:t>Enum</w:t>
            </w:r>
            <w:proofErr w:type="spellEnd"/>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Valid values are ‘all’, ‘delimiters’.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Controls when escape characters are removed during parsing, and output during unparsing, when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escapeCharacter</w:t>
            </w:r>
            <w:proofErr w:type="spellEnd"/>
            <w:r>
              <w:rPr>
                <w:rFonts w:eastAsia="Times New Roman" w:cs="Arial"/>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When 'all':</w:t>
            </w:r>
          </w:p>
          <w:p w:rsidR="0059089C" w:rsidRDefault="00922D6C">
            <w:pPr>
              <w:suppressAutoHyphens w:val="0"/>
              <w:rPr>
                <w:rFonts w:eastAsia="Times New Roman" w:cs="Arial"/>
                <w:szCs w:val="20"/>
                <w:lang w:eastAsia="en-GB"/>
              </w:rPr>
            </w:pPr>
            <w:r>
              <w:rPr>
                <w:rFonts w:eastAsia="Times New Roman" w:cs="Arial"/>
                <w:szCs w:val="20"/>
                <w:lang w:eastAsia="en-GB"/>
              </w:rPr>
              <w:t xml:space="preserve">During unparsing the following are escaped as described in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when they are in the data. </w:t>
            </w:r>
          </w:p>
          <w:p w:rsidR="0059089C" w:rsidRDefault="00922D6C">
            <w:pPr>
              <w:numPr>
                <w:ilvl w:val="0"/>
                <w:numId w:val="5"/>
              </w:numPr>
              <w:suppressAutoHyphens w:val="0"/>
              <w:spacing w:before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rsidR="0059089C" w:rsidRDefault="00922D6C">
            <w:pPr>
              <w:numPr>
                <w:ilvl w:val="0"/>
                <w:numId w:val="5"/>
              </w:numPr>
              <w:suppressAutoHyphens w:val="0"/>
              <w:rPr>
                <w:rFonts w:eastAsia="Times New Roman" w:cs="Arial"/>
                <w:szCs w:val="20"/>
                <w:lang w:eastAsia="en-GB"/>
              </w:rPr>
            </w:pP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rsidR="0059089C" w:rsidRDefault="00922D6C">
            <w:pPr>
              <w:numPr>
                <w:ilvl w:val="0"/>
                <w:numId w:val="5"/>
              </w:numPr>
              <w:suppressAutoHyphens w:val="0"/>
              <w:spacing w:afterAutospacing="1"/>
              <w:rPr>
                <w:rFonts w:eastAsia="Times New Roman" w:cs="Arial"/>
                <w:szCs w:val="20"/>
                <w:lang w:eastAsia="en-GB"/>
              </w:rPr>
            </w:pPr>
            <w:r>
              <w:rPr>
                <w:rFonts w:eastAsia="Times New Roman" w:cs="Arial"/>
                <w:szCs w:val="20"/>
                <w:lang w:eastAsia="en-GB"/>
              </w:rPr>
              <w:t xml:space="preserve">any </w:t>
            </w:r>
            <w:proofErr w:type="spellStart"/>
            <w:proofErr w:type="gramStart"/>
            <w:r>
              <w:rPr>
                <w:rFonts w:eastAsia="Times New Roman" w:cs="Arial"/>
                <w:szCs w:val="20"/>
                <w:lang w:eastAsia="en-GB"/>
              </w:rPr>
              <w:t>dfdl:extraEscapedCharacters</w:t>
            </w:r>
            <w:proofErr w:type="spellEnd"/>
            <w:proofErr w:type="gramEnd"/>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During parsing, occurrences of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w:t>
            </w:r>
            <w:r>
              <w:rPr>
                <w:rFonts w:eastAsia="Times New Roman" w:cs="Arial"/>
                <w:szCs w:val="20"/>
                <w:lang w:eastAsia="en-GB"/>
              </w:rPr>
              <w:lastRenderedPageBreak/>
              <w:t xml:space="preserve">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When 'delimiters':</w:t>
            </w:r>
          </w:p>
          <w:p w:rsidR="0059089C" w:rsidRDefault="00922D6C">
            <w:pPr>
              <w:suppressAutoHyphens w:val="0"/>
              <w:rPr>
                <w:rFonts w:eastAsia="Times New Roman" w:cs="Arial"/>
                <w:szCs w:val="20"/>
                <w:lang w:eastAsia="en-GB"/>
              </w:rPr>
            </w:pPr>
            <w:r>
              <w:rPr>
                <w:rFonts w:eastAsia="Times New Roman" w:cs="Arial"/>
                <w:szCs w:val="20"/>
                <w:lang w:eastAsia="en-GB"/>
              </w:rPr>
              <w:t xml:space="preserve">During unparsing the following are escaped as described in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when they are in the data. </w:t>
            </w:r>
          </w:p>
          <w:p w:rsidR="0059089C" w:rsidRDefault="00922D6C">
            <w:pPr>
              <w:numPr>
                <w:ilvl w:val="0"/>
                <w:numId w:val="6"/>
              </w:numPr>
              <w:suppressAutoHyphens w:val="0"/>
              <w:spacing w:beforeAutospacing="1"/>
              <w:rPr>
                <w:rFonts w:eastAsia="Times New Roman" w:cs="Arial"/>
                <w:szCs w:val="20"/>
                <w:lang w:eastAsia="en-GB"/>
              </w:rPr>
            </w:pPr>
            <w:r>
              <w:rPr>
                <w:rFonts w:eastAsia="Times New Roman" w:cs="Arial"/>
                <w:szCs w:val="20"/>
                <w:lang w:eastAsia="en-GB"/>
              </w:rPr>
              <w:t xml:space="preserve">Any in-scope terminating delimiter by escaping its first character. </w:t>
            </w:r>
          </w:p>
          <w:p w:rsidR="0059089C" w:rsidRDefault="00922D6C">
            <w:pPr>
              <w:numPr>
                <w:ilvl w:val="0"/>
                <w:numId w:val="6"/>
              </w:numPr>
              <w:suppressAutoHyphens w:val="0"/>
              <w:spacing w:afterAutospacing="1"/>
              <w:rPr>
                <w:rFonts w:eastAsia="Times New Roman" w:cs="Arial"/>
                <w:szCs w:val="20"/>
                <w:lang w:eastAsia="en-GB"/>
              </w:rPr>
            </w:pP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During parsing, occurrences of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 xml:space="preserve">, except that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only removed when it immediately precedes an in-scope terminating delimiter.</w:t>
            </w:r>
          </w:p>
          <w:p w:rsidR="0059089C" w:rsidRDefault="00922D6C">
            <w:pPr>
              <w:pStyle w:val="BodyText"/>
              <w:rPr>
                <w:rFonts w:cs="Arial"/>
                <w:szCs w:val="20"/>
              </w:rPr>
            </w:pPr>
            <w:r>
              <w:rPr>
                <w:rFonts w:cs="Arial"/>
                <w:szCs w:val="20"/>
              </w:rPr>
              <w:t xml:space="preserve">Annotation: </w:t>
            </w:r>
            <w:proofErr w:type="spellStart"/>
            <w:proofErr w:type="gramStart"/>
            <w:r>
              <w:rPr>
                <w:rFonts w:cs="Arial"/>
                <w:szCs w:val="20"/>
              </w:rPr>
              <w:t>dfdl:escapeScheme</w:t>
            </w:r>
            <w:proofErr w:type="spellEnd"/>
            <w:proofErr w:type="gramEnd"/>
          </w:p>
        </w:tc>
      </w:tr>
    </w:tbl>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lastRenderedPageBreak/>
        <w:t xml:space="preserve">Consequential updates to description of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“When '</w:t>
      </w:r>
      <w:proofErr w:type="spellStart"/>
      <w:r>
        <w:rPr>
          <w:rFonts w:eastAsia="Times New Roman" w:cs="Arial"/>
          <w:szCs w:val="20"/>
          <w:lang w:eastAsia="en-GB"/>
        </w:rPr>
        <w:t>escapeCharacter</w:t>
      </w:r>
      <w:proofErr w:type="spellEnd"/>
      <w:r>
        <w:rPr>
          <w:rFonts w:eastAsia="Times New Roman" w:cs="Arial"/>
          <w:szCs w:val="20"/>
          <w:lang w:eastAsia="en-GB"/>
        </w:rPr>
        <w:t xml:space="preserve">': On unparsing a single character of the data is escaped by adding a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or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immediately before it. The characters to escape are determined by property </w:t>
      </w:r>
      <w:proofErr w:type="spellStart"/>
      <w:proofErr w:type="gramStart"/>
      <w:r>
        <w:rPr>
          <w:rFonts w:eastAsia="Times New Roman" w:cs="Arial"/>
          <w:szCs w:val="20"/>
          <w:lang w:eastAsia="en-GB"/>
        </w:rPr>
        <w:t>dfdl:escapeCharacterPolicy</w:t>
      </w:r>
      <w:proofErr w:type="spellEnd"/>
      <w:proofErr w:type="gramEnd"/>
      <w:r>
        <w:rPr>
          <w:rFonts w:eastAsia="Times New Roman" w:cs="Arial"/>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On parsing any in-scope terminating delimiter encountered in the data is not interpreted as such when it is immediately preceded by the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(when not itself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Occurrences of the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removed from the data as determined by property </w:t>
      </w:r>
      <w:proofErr w:type="spellStart"/>
      <w:r>
        <w:rPr>
          <w:rFonts w:eastAsia="Times New Roman" w:cs="Arial"/>
          <w:szCs w:val="20"/>
          <w:lang w:eastAsia="en-GB"/>
        </w:rPr>
        <w:t>dfdl:escapeCharacterPolicy</w:t>
      </w:r>
      <w:proofErr w:type="spellEnd"/>
      <w:r>
        <w:rPr>
          <w:rFonts w:eastAsia="Times New Roman" w:cs="Arial"/>
          <w:szCs w:val="20"/>
          <w:lang w:eastAsia="en-GB"/>
        </w:rPr>
        <w:t xml:space="preserve"> unless the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or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does not precede the </w:t>
      </w:r>
      <w:proofErr w:type="spellStart"/>
      <w:r>
        <w:rPr>
          <w:rFonts w:eastAsia="Times New Roman" w:cs="Arial"/>
          <w:szCs w:val="20"/>
          <w:lang w:eastAsia="en-GB"/>
        </w:rPr>
        <w:t>dfdl:escapeCharacter</w:t>
      </w:r>
      <w:proofErr w:type="spellEnd"/>
      <w:r>
        <w:rPr>
          <w:rFonts w:eastAsia="Times New Roman" w:cs="Arial"/>
          <w:szCs w:val="20"/>
          <w:lang w:eastAsia="en-GB"/>
        </w:rPr>
        <w:t>, respectively.”</w:t>
      </w:r>
    </w:p>
    <w:p w:rsidR="0059089C" w:rsidRDefault="0059089C">
      <w:pPr>
        <w:pStyle w:val="BodyText"/>
        <w:rPr>
          <w:rFonts w:cs="Arial"/>
          <w:b/>
          <w:szCs w:val="20"/>
        </w:rPr>
      </w:pPr>
    </w:p>
    <w:p w:rsidR="0059089C" w:rsidRDefault="00922D6C">
      <w:pPr>
        <w:pStyle w:val="BodyText"/>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11">
        <w:r>
          <w:rPr>
            <w:rStyle w:val="InternetLink"/>
            <w:rFonts w:cs="Arial"/>
            <w:i/>
            <w:szCs w:val="20"/>
          </w:rPr>
          <w:t>https://redmine.ogf.org/issues/239</w:t>
        </w:r>
      </w:hyperlink>
    </w:p>
    <w:p w:rsidR="0059089C" w:rsidRDefault="00922D6C">
      <w:pPr>
        <w:pStyle w:val="BodyText"/>
        <w:rPr>
          <w:rFonts w:cs="Arial"/>
          <w:szCs w:val="20"/>
        </w:rPr>
      </w:pPr>
      <w:r>
        <w:rPr>
          <w:rFonts w:cs="Arial"/>
          <w:szCs w:val="20"/>
        </w:rPr>
        <w:t xml:space="preserve">The description of </w:t>
      </w:r>
      <w:proofErr w:type="spellStart"/>
      <w:proofErr w:type="gramStart"/>
      <w:r>
        <w:rPr>
          <w:rFonts w:cs="Arial"/>
          <w:szCs w:val="20"/>
        </w:rPr>
        <w:t>fn:exactly</w:t>
      </w:r>
      <w:proofErr w:type="gramEnd"/>
      <w:r>
        <w:rPr>
          <w:rFonts w:cs="Arial"/>
          <w:szCs w:val="20"/>
        </w:rPr>
        <w:t>-one</w:t>
      </w:r>
      <w:proofErr w:type="spellEnd"/>
      <w:r>
        <w:rPr>
          <w:rFonts w:cs="Arial"/>
          <w:szCs w:val="20"/>
        </w:rPr>
        <w:t xml:space="preserve">() does not match the XPath 2.0 specification [XPATH2]. It should </w:t>
      </w:r>
      <w:proofErr w:type="gramStart"/>
      <w:r>
        <w:rPr>
          <w:rFonts w:cs="Arial"/>
          <w:szCs w:val="20"/>
        </w:rPr>
        <w:t>state :</w:t>
      </w:r>
      <w:proofErr w:type="gramEnd"/>
      <w:r>
        <w:rPr>
          <w:rFonts w:cs="Arial"/>
          <w:szCs w:val="20"/>
        </w:rPr>
        <w:t xml:space="preserve"> “Returns the input sequence if it contains exactly one item. Raises an error otherwise.”</w:t>
      </w:r>
    </w:p>
    <w:p w:rsidR="0059089C" w:rsidRDefault="0059089C">
      <w:pPr>
        <w:pStyle w:val="BodyText"/>
        <w:rPr>
          <w:rFonts w:cs="Arial"/>
          <w:szCs w:val="20"/>
        </w:rPr>
      </w:pPr>
    </w:p>
    <w:p w:rsidR="0059089C" w:rsidRDefault="00922D6C">
      <w:pPr>
        <w:pStyle w:val="BodyText"/>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12">
        <w:r>
          <w:rPr>
            <w:rStyle w:val="InternetLink"/>
            <w:rFonts w:cs="Arial"/>
            <w:i/>
            <w:szCs w:val="20"/>
          </w:rPr>
          <w:t>https://redmine.ogf.org/issues/240</w:t>
        </w:r>
      </w:hyperlink>
    </w:p>
    <w:p w:rsidR="0059089C" w:rsidRDefault="00922D6C">
      <w:pPr>
        <w:pStyle w:val="BodyText"/>
      </w:pPr>
      <w:r>
        <w:rPr>
          <w:rFonts w:cs="Arial"/>
          <w:szCs w:val="20"/>
        </w:rPr>
        <w:t xml:space="preserve">XPath 2.0 specification [XPATH2] defines its functions to be in namespace </w:t>
      </w:r>
      <w:hyperlink r:id="rId13">
        <w:r>
          <w:rPr>
            <w:rStyle w:val="InternetLink"/>
            <w:rFonts w:cs="Arial"/>
            <w:szCs w:val="20"/>
          </w:rPr>
          <w:t>http://www.w3.org/2005/xpath-functions</w:t>
        </w:r>
      </w:hyperlink>
      <w:r>
        <w:rPr>
          <w:rFonts w:cs="Arial"/>
          <w:szCs w:val="20"/>
        </w:rPr>
        <w:t>. The DFDL specification must bind namespace prefix “</w:t>
      </w:r>
      <w:proofErr w:type="spellStart"/>
      <w:r>
        <w:rPr>
          <w:rFonts w:cs="Arial"/>
          <w:szCs w:val="20"/>
        </w:rPr>
        <w:t>fn</w:t>
      </w:r>
      <w:proofErr w:type="spellEnd"/>
      <w:r>
        <w:rPr>
          <w:rFonts w:cs="Arial"/>
          <w:szCs w:val="20"/>
        </w:rPr>
        <w:t>:” to this namespace.</w:t>
      </w:r>
    </w:p>
    <w:p w:rsidR="0059089C" w:rsidRDefault="0059089C">
      <w:pPr>
        <w:pStyle w:val="BodyText"/>
        <w:rPr>
          <w:rFonts w:cs="Arial"/>
          <w:szCs w:val="20"/>
        </w:rPr>
      </w:pPr>
    </w:p>
    <w:p w:rsidR="0059089C" w:rsidRDefault="00922D6C">
      <w:pPr>
        <w:pStyle w:val="BodyText"/>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14">
        <w:r>
          <w:rPr>
            <w:rStyle w:val="InternetLink"/>
            <w:rFonts w:cs="Arial"/>
            <w:i/>
            <w:szCs w:val="20"/>
          </w:rPr>
          <w:t>https://redmine.ogf.org/issues/241</w:t>
        </w:r>
      </w:hyperlink>
    </w:p>
    <w:p w:rsidR="0059089C" w:rsidRDefault="00922D6C">
      <w:pPr>
        <w:pStyle w:val="BodyText"/>
        <w:rPr>
          <w:rFonts w:cs="Arial"/>
          <w:szCs w:val="20"/>
        </w:rPr>
      </w:pPr>
      <w:r>
        <w:rPr>
          <w:rFonts w:cs="Arial"/>
          <w:szCs w:val="20"/>
        </w:rPr>
        <w:t>The list of XSDL 1.0 constructs supported by DFDL 1.0 includes the attributes “</w:t>
      </w:r>
      <w:proofErr w:type="spellStart"/>
      <w:r>
        <w:rPr>
          <w:rFonts w:cs="Arial"/>
          <w:szCs w:val="20"/>
        </w:rPr>
        <w:t>elementFormDefault</w:t>
      </w:r>
      <w:proofErr w:type="spellEnd"/>
      <w:r>
        <w:rPr>
          <w:rFonts w:cs="Arial"/>
          <w:szCs w:val="20"/>
        </w:rPr>
        <w:t xml:space="preserve">” and “form”. These should be explicitly listed. </w:t>
      </w:r>
    </w:p>
    <w:p w:rsidR="0059089C" w:rsidRDefault="0059089C">
      <w:pPr>
        <w:pStyle w:val="BodyText"/>
        <w:rPr>
          <w:rFonts w:cs="Arial"/>
          <w:szCs w:val="20"/>
        </w:rPr>
      </w:pPr>
    </w:p>
    <w:p w:rsidR="0059089C" w:rsidRDefault="00922D6C">
      <w:pPr>
        <w:suppressAutoHyphens w:val="0"/>
      </w:pPr>
      <w:r>
        <w:rPr>
          <w:rFonts w:cs="Arial"/>
          <w:b/>
          <w:szCs w:val="20"/>
        </w:rPr>
        <w:t>5.7</w:t>
      </w:r>
      <w:r>
        <w:rPr>
          <w:rFonts w:cs="Arial"/>
          <w:szCs w:val="20"/>
        </w:rPr>
        <w:t xml:space="preserve">. </w:t>
      </w:r>
      <w:r>
        <w:rPr>
          <w:rFonts w:cs="Arial"/>
          <w:i/>
          <w:szCs w:val="20"/>
        </w:rPr>
        <w:t xml:space="preserve">Section 13.6. </w:t>
      </w:r>
      <w:hyperlink r:id="rId15">
        <w:r>
          <w:rPr>
            <w:rStyle w:val="InternetLink"/>
            <w:rFonts w:cs="Arial"/>
            <w:i/>
            <w:szCs w:val="20"/>
          </w:rPr>
          <w:t>https://redmine.ogf.org/issues/238</w:t>
        </w:r>
      </w:hyperlink>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lastRenderedPageBreak/>
        <w:t xml:space="preserve">The paragraph in the description of the </w:t>
      </w:r>
      <w:proofErr w:type="spellStart"/>
      <w:r>
        <w:rPr>
          <w:rFonts w:cs="Arial"/>
          <w:szCs w:val="20"/>
        </w:rPr>
        <w:t>textNumberPadCharacter</w:t>
      </w:r>
      <w:proofErr w:type="spellEnd"/>
      <w:r>
        <w:rPr>
          <w:rFonts w:cs="Arial"/>
          <w:szCs w:val="20"/>
        </w:rPr>
        <w:t xml:space="preserve"> property that describes what happens when the pad character is ‘0’ does not cover edge cases such as a sign being present. It is revised as follows:</w:t>
      </w:r>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"When parsing, if the pad character is '0' and </w:t>
      </w:r>
      <w:proofErr w:type="spellStart"/>
      <w:proofErr w:type="gramStart"/>
      <w:r>
        <w:rPr>
          <w:rFonts w:cs="Arial"/>
          <w:szCs w:val="20"/>
        </w:rPr>
        <w:t>dfdl:textTrimKind</w:t>
      </w:r>
      <w:proofErr w:type="spellEnd"/>
      <w:proofErr w:type="gramEnd"/>
      <w:r>
        <w:rPr>
          <w:rFonts w:cs="Arial"/>
          <w:szCs w:val="20"/>
        </w:rPr>
        <w:t xml:space="preserve"> is '</w:t>
      </w:r>
      <w:proofErr w:type="spellStart"/>
      <w:r>
        <w:rPr>
          <w:rFonts w:cs="Arial"/>
          <w:szCs w:val="20"/>
        </w:rPr>
        <w:t>padChar</w:t>
      </w:r>
      <w:proofErr w:type="spellEnd"/>
      <w:r>
        <w:rPr>
          <w:rFonts w:cs="Arial"/>
          <w:szCs w:val="20"/>
        </w:rPr>
        <w:t xml:space="preserve">' then the </w:t>
      </w:r>
      <w:proofErr w:type="spellStart"/>
      <w:r>
        <w:rPr>
          <w:rFonts w:cs="Arial"/>
          <w:szCs w:val="20"/>
        </w:rPr>
        <w:t>SimpleContent</w:t>
      </w:r>
      <w:proofErr w:type="spellEnd"/>
      <w:r>
        <w:rPr>
          <w:rFonts w:cs="Arial"/>
          <w:szCs w:val="20"/>
        </w:rPr>
        <w:t xml:space="preserve">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rsidR="0059089C" w:rsidRDefault="0059089C">
      <w:pPr>
        <w:suppressAutoHyphens w:val="0"/>
        <w:rPr>
          <w:rFonts w:cs="Arial"/>
          <w:szCs w:val="20"/>
        </w:rPr>
      </w:pPr>
    </w:p>
    <w:p w:rsidR="0059089C" w:rsidRDefault="0059089C">
      <w:pPr>
        <w:suppressAutoHyphens w:val="0"/>
        <w:rPr>
          <w:rFonts w:cs="Arial"/>
          <w:szCs w:val="20"/>
        </w:rPr>
      </w:pPr>
    </w:p>
    <w:p w:rsidR="0059089C" w:rsidRDefault="00922D6C">
      <w:pPr>
        <w:suppressAutoHyphens w:val="0"/>
      </w:pPr>
      <w:r>
        <w:rPr>
          <w:rFonts w:cs="Arial"/>
          <w:b/>
          <w:szCs w:val="20"/>
        </w:rPr>
        <w:t>5.8.</w:t>
      </w:r>
      <w:r>
        <w:rPr>
          <w:rFonts w:cs="Arial"/>
          <w:szCs w:val="20"/>
        </w:rPr>
        <w:t xml:space="preserve"> </w:t>
      </w:r>
      <w:r>
        <w:rPr>
          <w:rFonts w:cs="Arial"/>
          <w:i/>
          <w:szCs w:val="20"/>
        </w:rPr>
        <w:t xml:space="preserve">Sections 14.2, 16. </w:t>
      </w:r>
      <w:hyperlink r:id="rId16">
        <w:r>
          <w:rPr>
            <w:rStyle w:val="InternetLink"/>
            <w:rFonts w:cs="Arial"/>
            <w:i/>
            <w:szCs w:val="20"/>
          </w:rPr>
          <w:t>https://redmine.ogf.org/issues/243</w:t>
        </w:r>
      </w:hyperlink>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rsidR="0059089C" w:rsidRDefault="00922D6C">
      <w:pPr>
        <w:suppressAutoHyphens w:val="0"/>
        <w:spacing w:beforeAutospacing="1" w:afterAutospacing="1"/>
        <w:rPr>
          <w:rFonts w:eastAsia="Times New Roman" w:cs="Arial"/>
          <w:szCs w:val="20"/>
          <w:lang w:eastAsia="en-GB"/>
        </w:rPr>
      </w:pP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w:t>
      </w:r>
      <w:proofErr w:type="gramStart"/>
      <w:r>
        <w:rPr>
          <w:rFonts w:eastAsia="Times New Roman" w:cs="Arial"/>
          <w:szCs w:val="20"/>
          <w:lang w:eastAsia="en-GB"/>
        </w:rPr>
        <w:t>Typically</w:t>
      </w:r>
      <w:proofErr w:type="gramEnd"/>
      <w:r>
        <w:rPr>
          <w:rFonts w:eastAsia="Times New Roman" w:cs="Arial"/>
          <w:szCs w:val="20"/>
          <w:lang w:eastAsia="en-GB"/>
        </w:rPr>
        <w:t xml:space="preserve"> the components of such a sequence do not have an initiator. In some such sequences, the separators for optional zero-length occurrences may or must be omitted when at the end of the group. </w:t>
      </w:r>
      <w:r>
        <w:rPr>
          <w:rFonts w:eastAsia="Times New Roman" w:cs="Arial"/>
          <w:bCs/>
          <w:szCs w:val="20"/>
          <w:lang w:eastAsia="en-GB"/>
        </w:rPr>
        <w:t xml:space="preserve">In DFDL, a sequence is considered positional if it contains only required elements and/or optional and array elements that have </w:t>
      </w:r>
      <w:proofErr w:type="spellStart"/>
      <w:proofErr w:type="gramStart"/>
      <w:r>
        <w:rPr>
          <w:rFonts w:eastAsia="Times New Roman" w:cs="Arial"/>
          <w:bCs/>
          <w:szCs w:val="20"/>
          <w:lang w:eastAsia="en-GB"/>
        </w:rPr>
        <w:t>dfdl:occursCountKind</w:t>
      </w:r>
      <w:proofErr w:type="spellEnd"/>
      <w:proofErr w:type="gramEnd"/>
      <w:r>
        <w:rPr>
          <w:rFonts w:eastAsia="Times New Roman" w:cs="Arial"/>
          <w:bCs/>
          <w:szCs w:val="20"/>
          <w:lang w:eastAsia="en-GB"/>
        </w:rPr>
        <w:t xml:space="preserve"> 'implicit', 'fixed' or 'expression', and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'never', '</w:t>
      </w:r>
      <w:proofErr w:type="spellStart"/>
      <w:r>
        <w:rPr>
          <w:rFonts w:eastAsia="Times New Roman" w:cs="Arial"/>
          <w:bCs/>
          <w:szCs w:val="20"/>
          <w:lang w:eastAsia="en-GB"/>
        </w:rPr>
        <w:t>trailingEmptyStrict</w:t>
      </w:r>
      <w:proofErr w:type="spellEnd"/>
      <w:r>
        <w:rPr>
          <w:rFonts w:eastAsia="Times New Roman" w:cs="Arial"/>
          <w:bCs/>
          <w:szCs w:val="20"/>
          <w:lang w:eastAsia="en-GB"/>
        </w:rPr>
        <w:t>'  or '</w:t>
      </w:r>
      <w:proofErr w:type="spellStart"/>
      <w:r>
        <w:rPr>
          <w:rFonts w:eastAsia="Times New Roman" w:cs="Arial"/>
          <w:bCs/>
          <w:szCs w:val="20"/>
          <w:lang w:eastAsia="en-GB"/>
        </w:rPr>
        <w:t>trailingEmpty</w:t>
      </w:r>
      <w:proofErr w:type="spellEnd"/>
      <w:r>
        <w:rPr>
          <w:rFonts w:eastAsia="Times New Roman" w:cs="Arial"/>
          <w:bCs/>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bCs/>
          <w:szCs w:val="20"/>
          <w:lang w:eastAsia="en-GB"/>
        </w:rPr>
        <w:t xml:space="preserve">In DFDL, a sequence is non-positional if it contains any optional or array elements that have </w:t>
      </w:r>
      <w:proofErr w:type="spellStart"/>
      <w:proofErr w:type="gramStart"/>
      <w:r>
        <w:rPr>
          <w:rFonts w:eastAsia="Times New Roman" w:cs="Arial"/>
          <w:bCs/>
          <w:szCs w:val="20"/>
          <w:lang w:eastAsia="en-GB"/>
        </w:rPr>
        <w:t>dfdl:occursCountKind</w:t>
      </w:r>
      <w:proofErr w:type="spellEnd"/>
      <w:proofErr w:type="gramEnd"/>
      <w:r>
        <w:rPr>
          <w:rFonts w:eastAsia="Times New Roman" w:cs="Arial"/>
          <w:bCs/>
          <w:szCs w:val="20"/>
          <w:lang w:eastAsia="en-GB"/>
        </w:rPr>
        <w:t xml:space="preserve"> 'parsed' or '</w:t>
      </w:r>
      <w:proofErr w:type="spellStart"/>
      <w:r>
        <w:rPr>
          <w:rFonts w:eastAsia="Times New Roman" w:cs="Arial"/>
          <w:bCs/>
          <w:szCs w:val="20"/>
          <w:lang w:eastAsia="en-GB"/>
        </w:rPr>
        <w:t>stopValue</w:t>
      </w:r>
      <w:proofErr w:type="spellEnd"/>
      <w:r>
        <w:rPr>
          <w:rFonts w:eastAsia="Times New Roman" w:cs="Arial"/>
          <w:bCs/>
          <w:szCs w:val="20"/>
          <w:lang w:eastAsia="en-GB"/>
        </w:rPr>
        <w:t xml:space="preserve">', and/or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w:t>
      </w:r>
      <w:proofErr w:type="spellStart"/>
      <w:r>
        <w:rPr>
          <w:rFonts w:eastAsia="Times New Roman" w:cs="Arial"/>
          <w:bCs/>
          <w:szCs w:val="20"/>
          <w:lang w:eastAsia="en-GB"/>
        </w:rPr>
        <w:t>anyEmpty</w:t>
      </w:r>
      <w:proofErr w:type="spellEnd"/>
      <w:r>
        <w:rPr>
          <w:rFonts w:eastAsia="Times New Roman" w:cs="Arial"/>
          <w:bCs/>
          <w:szCs w:val="20"/>
          <w:lang w:eastAsia="en-GB"/>
        </w:rPr>
        <w:t>'.”</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14.2.2</w:t>
      </w:r>
      <w:r>
        <w:rPr>
          <w:rFonts w:eastAsia="Times New Roman" w:cs="Arial"/>
          <w:szCs w:val="20"/>
          <w:lang w:eastAsia="en-GB"/>
        </w:rPr>
        <w:t xml:space="preserve"> - updates to the last sentences of the 'When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 xml:space="preserve"> is ...' paragraphs to match the table and notes.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“When an element is required and is not an array then one occurrence is always expected along with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'fixed' then XSDL minOccurs must equal </w:t>
      </w:r>
      <w:proofErr w:type="spellStart"/>
      <w:r>
        <w:rPr>
          <w:rFonts w:eastAsia="Times New Roman" w:cs="Arial"/>
          <w:szCs w:val="20"/>
          <w:lang w:eastAsia="en-GB"/>
        </w:rPr>
        <w:t>maxOccurs</w:t>
      </w:r>
      <w:proofErr w:type="spellEnd"/>
      <w:r>
        <w:rPr>
          <w:rFonts w:eastAsia="Times New Roman" w:cs="Arial"/>
          <w:szCs w:val="20"/>
          <w:lang w:eastAsia="en-GB"/>
        </w:rPr>
        <w:t xml:space="preserve"> and that many occurrences are always expected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'expression' the number of occurrences is given by </w:t>
      </w:r>
      <w:proofErr w:type="spellStart"/>
      <w:r>
        <w:rPr>
          <w:rFonts w:eastAsia="Times New Roman" w:cs="Arial"/>
          <w:szCs w:val="20"/>
          <w:lang w:eastAsia="en-GB"/>
        </w:rPr>
        <w:t>dfdl:occursCount</w:t>
      </w:r>
      <w:proofErr w:type="spellEnd"/>
      <w:r>
        <w:rPr>
          <w:rFonts w:eastAsia="Times New Roman" w:cs="Arial"/>
          <w:szCs w:val="20"/>
          <w:lang w:eastAsia="en-GB"/>
        </w:rPr>
        <w:t xml:space="preserve"> and exactly that many occurrences are always expected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'parsed' any number of occurrences and their separators are expected.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any number of occurrences and their separators are expected followed by the stop value and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w:t>
      </w:r>
      <w:r>
        <w:rPr>
          <w:rFonts w:eastAsia="Times New Roman" w:cs="Arial"/>
          <w:szCs w:val="20"/>
          <w:lang w:eastAsia="en-GB"/>
        </w:rPr>
        <w:t xml:space="preserve"> </w:t>
      </w:r>
      <w:r>
        <w:rPr>
          <w:rFonts w:eastAsia="Times New Roman" w:cs="Arial"/>
          <w:szCs w:val="20"/>
          <w:lang w:eastAsia="en-GB"/>
        </w:rPr>
        <w:br/>
        <w:t xml:space="preserve">When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 xml:space="preserve"> is 'implicit', between XSDL minOccurs and </w:t>
      </w:r>
      <w:proofErr w:type="spellStart"/>
      <w:r>
        <w:rPr>
          <w:rFonts w:eastAsia="Times New Roman" w:cs="Arial"/>
          <w:szCs w:val="20"/>
          <w:lang w:eastAsia="en-GB"/>
        </w:rPr>
        <w:t>maxOccurs</w:t>
      </w:r>
      <w:proofErr w:type="spellEnd"/>
      <w:r>
        <w:rPr>
          <w:rFonts w:eastAsia="Times New Roman" w:cs="Arial"/>
          <w:szCs w:val="20"/>
          <w:lang w:eastAsia="en-GB"/>
        </w:rPr>
        <w:t xml:space="preserve"> (inclusive) occurrences and their separators are expected,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lastRenderedPageBreak/>
        <w:t>14.2.3</w:t>
      </w:r>
      <w:r>
        <w:rPr>
          <w:rFonts w:eastAsia="Times New Roman" w:cs="Arial"/>
          <w:szCs w:val="20"/>
          <w:lang w:eastAsia="en-GB"/>
        </w:rPr>
        <w:t xml:space="preserve"> - updates to the last sentences of the 'When </w:t>
      </w:r>
      <w:proofErr w:type="spellStart"/>
      <w:proofErr w:type="gramStart"/>
      <w:r>
        <w:rPr>
          <w:rFonts w:eastAsia="Times New Roman" w:cs="Arial"/>
          <w:szCs w:val="20"/>
          <w:lang w:eastAsia="en-GB"/>
        </w:rPr>
        <w:t>dfdlk:occursCountKind</w:t>
      </w:r>
      <w:proofErr w:type="spellEnd"/>
      <w:proofErr w:type="gramEnd"/>
      <w:r>
        <w:rPr>
          <w:rFonts w:eastAsia="Times New Roman" w:cs="Arial"/>
          <w:szCs w:val="20"/>
          <w:lang w:eastAsia="en-GB"/>
        </w:rPr>
        <w:t xml:space="preserve"> is ...' paragraphs to match the table and notes.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When an element is required and is not an array then one occurrence is always output along with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Otherwise the behaviour is dependent on </w:t>
      </w:r>
      <w:proofErr w:type="spellStart"/>
      <w:r>
        <w:rPr>
          <w:rFonts w:eastAsia="Times New Roman" w:cs="Arial"/>
          <w:szCs w:val="20"/>
          <w:lang w:eastAsia="en-GB"/>
        </w:rPr>
        <w:t>dfdl:occursCountKind</w:t>
      </w:r>
      <w:proofErr w:type="spell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'fixed' or 'expression'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always output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'parsed' non zero-length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The </w:t>
      </w:r>
      <w:proofErr w:type="spellStart"/>
      <w:r>
        <w:rPr>
          <w:rFonts w:eastAsia="Times New Roman" w:cs="Arial"/>
          <w:szCs w:val="20"/>
          <w:lang w:eastAsia="en-GB"/>
        </w:rPr>
        <w:t>dfdl:separatorSuppressionPolicy</w:t>
      </w:r>
      <w:proofErr w:type="spell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followed by the stop value and its separator,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'implicit' the occurrences in the augmented </w:t>
      </w:r>
      <w:proofErr w:type="spellStart"/>
      <w:r>
        <w:rPr>
          <w:rFonts w:eastAsia="Times New Roman" w:cs="Arial"/>
          <w:szCs w:val="20"/>
          <w:lang w:eastAsia="en-GB"/>
        </w:rPr>
        <w:t>Infoset</w:t>
      </w:r>
      <w:proofErr w:type="spellEnd"/>
      <w:r>
        <w:rPr>
          <w:rFonts w:eastAsia="Times New Roman" w:cs="Arial"/>
          <w:szCs w:val="20"/>
          <w:lang w:eastAsia="en-GB"/>
        </w:rPr>
        <w:t xml:space="preserve"> are output along with their separators,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rsidR="0059089C" w:rsidRDefault="00922D6C">
      <w:pPr>
        <w:suppressAutoHyphens w:val="0"/>
        <w:spacing w:beforeAutospacing="1" w:afterAutospacing="1"/>
        <w:rPr>
          <w:rFonts w:eastAsia="Times New Roman" w:cs="Arial"/>
          <w:bCs/>
          <w:szCs w:val="20"/>
          <w:lang w:eastAsia="en-GB"/>
        </w:rPr>
      </w:pPr>
      <w:r>
        <w:rPr>
          <w:rFonts w:eastAsia="Times New Roman" w:cs="Arial"/>
          <w:i/>
          <w:szCs w:val="20"/>
          <w:lang w:eastAsia="en-GB"/>
        </w:rPr>
        <w:t>16</w:t>
      </w:r>
      <w:r>
        <w:rPr>
          <w:rFonts w:eastAsia="Times New Roman" w:cs="Arial"/>
          <w:szCs w:val="20"/>
          <w:lang w:eastAsia="en-GB"/>
        </w:rPr>
        <w:t xml:space="preserve"> - update to occursStopValue property description. The property is a list of logical values, so need to add: </w:t>
      </w:r>
      <w:r>
        <w:rPr>
          <w:rFonts w:eastAsia="Times New Roman" w:cs="Arial"/>
          <w:bCs/>
          <w:szCs w:val="20"/>
          <w:lang w:eastAsia="en-GB"/>
        </w:rPr>
        <w:t xml:space="preserve">"The </w:t>
      </w:r>
      <w:proofErr w:type="spellStart"/>
      <w:proofErr w:type="gramStart"/>
      <w:r>
        <w:rPr>
          <w:rFonts w:eastAsia="Times New Roman" w:cs="Arial"/>
          <w:bCs/>
          <w:szCs w:val="20"/>
          <w:lang w:eastAsia="en-GB"/>
        </w:rPr>
        <w:t>dfdl:stopValue</w:t>
      </w:r>
      <w:proofErr w:type="spellEnd"/>
      <w:proofErr w:type="gramEnd"/>
      <w:r>
        <w:rPr>
          <w:rFonts w:eastAsia="Times New Roman" w:cs="Arial"/>
          <w:bCs/>
          <w:szCs w:val="20"/>
          <w:lang w:eastAsia="en-GB"/>
        </w:rPr>
        <w:t xml:space="preserve"> property must not be empty string."</w:t>
      </w:r>
    </w:p>
    <w:p w:rsidR="0059089C" w:rsidRDefault="0059089C">
      <w:pPr>
        <w:suppressAutoHyphens w:val="0"/>
        <w:spacing w:beforeAutospacing="1" w:afterAutospacing="1"/>
        <w:rPr>
          <w:rFonts w:eastAsia="Times New Roman" w:cs="Arial"/>
          <w:bCs/>
          <w:szCs w:val="20"/>
          <w:lang w:eastAsia="en-GB"/>
        </w:rPr>
      </w:pPr>
    </w:p>
    <w:p w:rsidR="0059089C" w:rsidRDefault="00922D6C">
      <w:pPr>
        <w:suppressAutoHyphens w:val="0"/>
        <w:spacing w:beforeAutospacing="1" w:afterAutospacing="1"/>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7">
        <w:r>
          <w:rPr>
            <w:rStyle w:val="InternetLink"/>
            <w:rFonts w:eastAsia="Times New Roman" w:cs="Arial"/>
            <w:bCs/>
            <w:i/>
            <w:szCs w:val="20"/>
            <w:lang w:eastAsia="en-GB"/>
          </w:rPr>
          <w:t>https://redmine.ogf.org/issues/244</w:t>
        </w:r>
      </w:hyperlink>
    </w:p>
    <w:p w:rsidR="0059089C" w:rsidRDefault="00922D6C">
      <w:pPr>
        <w:suppressAutoHyphens w:val="0"/>
        <w:spacing w:beforeAutospacing="1" w:afterAutospacing="1"/>
        <w:rPr>
          <w:rFonts w:eastAsia="Times New Roman" w:cs="Arial"/>
          <w:szCs w:val="20"/>
          <w:lang w:eastAsia="en-GB"/>
        </w:rPr>
      </w:pPr>
      <w:r>
        <w:rPr>
          <w:rFonts w:cs="Arial"/>
          <w:szCs w:val="20"/>
        </w:rPr>
        <w:t xml:space="preserve">New clauses added to sections 16.1.1 through 16.1.6 where needed to describe the behaviour </w:t>
      </w:r>
      <w:r>
        <w:rPr>
          <w:rFonts w:eastAsia="Times New Roman" w:cs="Arial"/>
          <w:bCs/>
          <w:szCs w:val="20"/>
          <w:lang w:eastAsia="en-GB"/>
        </w:rPr>
        <w:t xml:space="preserve">when </w:t>
      </w:r>
      <w:proofErr w:type="spellStart"/>
      <w:r>
        <w:rPr>
          <w:rFonts w:eastAsia="Times New Roman" w:cs="Arial"/>
          <w:bCs/>
          <w:szCs w:val="20"/>
          <w:lang w:eastAsia="en-GB"/>
        </w:rPr>
        <w:t>maxOccurs</w:t>
      </w:r>
      <w:proofErr w:type="spellEnd"/>
      <w:r>
        <w:rPr>
          <w:rFonts w:eastAsia="Times New Roman" w:cs="Arial"/>
          <w:bCs/>
          <w:szCs w:val="20"/>
          <w:lang w:eastAsia="en-GB"/>
        </w:rPr>
        <w:t xml:space="preserve"> or occursCount is zero.</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16.1.1 </w:t>
      </w:r>
      <w:r>
        <w:rPr>
          <w:rFonts w:eastAsia="Times New Roman" w:cs="Arial"/>
          <w:szCs w:val="20"/>
          <w:lang w:eastAsia="en-GB"/>
        </w:rPr>
        <w:t>(fixed):</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t xml:space="preserve">Unparsing: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w:t>
      </w:r>
      <w:proofErr w:type="spellStart"/>
      <w:r>
        <w:rPr>
          <w:rFonts w:eastAsia="Times New Roman" w:cs="Arial"/>
          <w:szCs w:val="20"/>
          <w:lang w:eastAsia="en-GB"/>
        </w:rPr>
        <w:t>infoset</w:t>
      </w:r>
      <w:proofErr w:type="spellEnd"/>
      <w:r>
        <w:rPr>
          <w:rFonts w:eastAsia="Times New Roman" w:cs="Arial"/>
          <w:szCs w:val="20"/>
          <w:lang w:eastAsia="en-GB"/>
        </w:rPr>
        <w:t xml:space="preserve"> or written</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16.1.2 </w:t>
      </w:r>
      <w:r>
        <w:rPr>
          <w:rFonts w:eastAsia="Times New Roman" w:cs="Arial"/>
          <w:szCs w:val="20"/>
          <w:lang w:eastAsia="en-GB"/>
        </w:rPr>
        <w:t>(implicit):</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t xml:space="preserve">Unparsing: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w:t>
      </w:r>
      <w:proofErr w:type="spellStart"/>
      <w:r>
        <w:rPr>
          <w:rFonts w:eastAsia="Times New Roman" w:cs="Arial"/>
          <w:szCs w:val="20"/>
          <w:lang w:eastAsia="en-GB"/>
        </w:rPr>
        <w:t>infoset</w:t>
      </w:r>
      <w:proofErr w:type="spellEnd"/>
      <w:r>
        <w:rPr>
          <w:rFonts w:eastAsia="Times New Roman" w:cs="Arial"/>
          <w:szCs w:val="20"/>
          <w:lang w:eastAsia="en-GB"/>
        </w:rPr>
        <w:t xml:space="preserve"> or written</w:t>
      </w:r>
    </w:p>
    <w:p w:rsidR="0059089C" w:rsidRDefault="00922D6C">
      <w:pPr>
        <w:suppressAutoHyphens w:val="0"/>
        <w:spacing w:beforeAutospacing="1" w:afterAutospacing="1"/>
        <w:rPr>
          <w:rFonts w:eastAsia="Times New Roman" w:cs="Arial"/>
          <w:szCs w:val="20"/>
          <w:lang w:eastAsia="en-GB"/>
        </w:rPr>
      </w:pPr>
      <w:r>
        <w:rPr>
          <w:rFonts w:eastAsia="Times New Roman" w:cs="Arial"/>
          <w:i/>
          <w:szCs w:val="20"/>
          <w:lang w:eastAsia="en-GB"/>
        </w:rPr>
        <w:t xml:space="preserve">16.1.4 </w:t>
      </w:r>
      <w:r>
        <w:rPr>
          <w:rFonts w:eastAsia="Times New Roman" w:cs="Arial"/>
          <w:szCs w:val="20"/>
          <w:lang w:eastAsia="en-GB"/>
        </w:rPr>
        <w:t>(expression):</w:t>
      </w:r>
      <w:r>
        <w:rPr>
          <w:rFonts w:eastAsia="Times New Roman" w:cs="Arial"/>
          <w:szCs w:val="20"/>
          <w:lang w:eastAsia="en-GB"/>
        </w:rPr>
        <w:br/>
        <w:t xml:space="preserve">Parsing: When </w:t>
      </w:r>
      <w:proofErr w:type="spellStart"/>
      <w:proofErr w:type="gramStart"/>
      <w:r>
        <w:rPr>
          <w:rFonts w:eastAsia="Times New Roman" w:cs="Arial"/>
          <w:szCs w:val="20"/>
          <w:lang w:eastAsia="en-GB"/>
        </w:rPr>
        <w:t>dfdl:occursCount</w:t>
      </w:r>
      <w:proofErr w:type="spellEnd"/>
      <w:proofErr w:type="gramEnd"/>
      <w:r>
        <w:rPr>
          <w:rFonts w:eastAsia="Times New Roman" w:cs="Arial"/>
          <w:szCs w:val="20"/>
          <w:lang w:eastAsia="en-GB"/>
        </w:rPr>
        <w:t xml:space="preserve"> is 0, no occurrences looked for in the data</w:t>
      </w:r>
    </w:p>
    <w:p w:rsidR="0059089C" w:rsidRDefault="0059089C">
      <w:pPr>
        <w:suppressAutoHyphens w:val="0"/>
        <w:rPr>
          <w:rFonts w:cs="Arial"/>
          <w:szCs w:val="20"/>
        </w:rPr>
      </w:pPr>
    </w:p>
    <w:p w:rsidR="0059089C" w:rsidRDefault="00922D6C">
      <w:pPr>
        <w:suppressAutoHyphens w:val="0"/>
      </w:pPr>
      <w:r>
        <w:rPr>
          <w:rFonts w:cs="Arial"/>
          <w:b/>
          <w:szCs w:val="20"/>
        </w:rPr>
        <w:t>5.10</w:t>
      </w:r>
      <w:r>
        <w:rPr>
          <w:rFonts w:cs="Arial"/>
          <w:szCs w:val="20"/>
        </w:rPr>
        <w:t xml:space="preserve">. </w:t>
      </w:r>
      <w:r>
        <w:rPr>
          <w:rFonts w:cs="Arial"/>
          <w:i/>
          <w:szCs w:val="20"/>
        </w:rPr>
        <w:t xml:space="preserve">Sections various. </w:t>
      </w:r>
      <w:hyperlink r:id="rId18">
        <w:r>
          <w:rPr>
            <w:rStyle w:val="InternetLink"/>
            <w:rFonts w:cs="Arial"/>
            <w:i/>
            <w:szCs w:val="20"/>
          </w:rPr>
          <w:t>https://redmine.ogf.org/issues/245</w:t>
        </w:r>
      </w:hyperlink>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lastRenderedPageBreak/>
        <w:t xml:space="preserve">Add a clause in 9.4.2.2 and 9.4.2.3 so that the statement about optional occurrences says "If </w:t>
      </w:r>
      <w:proofErr w:type="spellStart"/>
      <w:proofErr w:type="gramStart"/>
      <w:r>
        <w:rPr>
          <w:rFonts w:eastAsia="Times New Roman" w:cs="Arial"/>
          <w:szCs w:val="20"/>
          <w:lang w:eastAsia="en-GB"/>
        </w:rPr>
        <w:t>dfdl:emptyValueDelimiterPolicy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not 'none'...", as the words today do not cover cases when it is ignored (no initiator or terminator).</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Add a new paragraph to the property description of emptyValueDelimiterPolicy in section 12.2 "Ignored if the element is fixed length and length is not zero (no empty representation is possible)."</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emptyValueDelimiterPolicy in section 12.2 "It is a schema definition error if </w:t>
      </w:r>
      <w:proofErr w:type="spellStart"/>
      <w:proofErr w:type="gramStart"/>
      <w:r>
        <w:rPr>
          <w:rFonts w:eastAsia="Times New Roman" w:cs="Arial"/>
          <w:szCs w:val="20"/>
          <w:lang w:eastAsia="en-GB"/>
        </w:rPr>
        <w:t>dfdl:emptyValueDelimiterPolicy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nilValueDelimiterPolicy in section 13.15 "It is a schema definition error if </w:t>
      </w:r>
      <w:proofErr w:type="spellStart"/>
      <w:proofErr w:type="gramStart"/>
      <w:r>
        <w:rPr>
          <w:rFonts w:eastAsia="Times New Roman" w:cs="Arial"/>
          <w:szCs w:val="20"/>
          <w:lang w:eastAsia="en-GB"/>
        </w:rPr>
        <w:t>dfdl:nilValueDelimiterPolicy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is in effect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Update existing paragraph of the property description of nilKind in section 13.15 to remove the definition of fixed length. </w:t>
      </w:r>
    </w:p>
    <w:p w:rsidR="0059089C" w:rsidRDefault="0059089C">
      <w:pPr>
        <w:suppressAutoHyphens w:val="0"/>
        <w:rPr>
          <w:rFonts w:cs="Arial"/>
          <w:szCs w:val="20"/>
        </w:rPr>
      </w:pPr>
    </w:p>
    <w:p w:rsidR="0059089C" w:rsidRDefault="00922D6C">
      <w:pPr>
        <w:suppressAutoHyphens w:val="0"/>
      </w:pPr>
      <w:r>
        <w:rPr>
          <w:rFonts w:cs="Arial"/>
          <w:b/>
          <w:szCs w:val="20"/>
        </w:rPr>
        <w:t>5.11</w:t>
      </w:r>
      <w:r>
        <w:rPr>
          <w:rFonts w:cs="Arial"/>
          <w:szCs w:val="20"/>
        </w:rPr>
        <w:t xml:space="preserve">. </w:t>
      </w:r>
      <w:r>
        <w:rPr>
          <w:rFonts w:cs="Arial"/>
          <w:i/>
          <w:szCs w:val="20"/>
        </w:rPr>
        <w:t xml:space="preserve">Section 23.4. </w:t>
      </w:r>
      <w:hyperlink r:id="rId19">
        <w:r>
          <w:rPr>
            <w:rStyle w:val="InternetLink"/>
            <w:rFonts w:cs="Arial"/>
            <w:i/>
            <w:szCs w:val="20"/>
          </w:rPr>
          <w:t>https://redmine.ogf.org/issues/246</w:t>
        </w:r>
      </w:hyperlink>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 accompanying reference.</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5. </w:t>
      </w:r>
      <w:proofErr w:type="spellStart"/>
      <w:r>
        <w:rPr>
          <w:rFonts w:eastAsia="Times New Roman" w:cs="Arial"/>
          <w:szCs w:val="20"/>
          <w:lang w:eastAsia="en-GB"/>
        </w:rPr>
        <w:t>NameTest</w:t>
      </w:r>
      <w:proofErr w:type="spellEnd"/>
      <w:r>
        <w:rPr>
          <w:rFonts w:eastAsia="Times New Roman" w:cs="Arial"/>
          <w:szCs w:val="20"/>
          <w:lang w:eastAsia="en-GB"/>
        </w:rPr>
        <w:t xml:space="preserve"> - These </w:t>
      </w:r>
      <w:proofErr w:type="spellStart"/>
      <w:r>
        <w:rPr>
          <w:rFonts w:eastAsia="Times New Roman" w:cs="Arial"/>
          <w:szCs w:val="20"/>
          <w:lang w:eastAsia="en-GB"/>
        </w:rPr>
        <w:t>QNames</w:t>
      </w:r>
      <w:proofErr w:type="spellEnd"/>
      <w:r>
        <w:rPr>
          <w:rFonts w:eastAsia="Times New Roman" w:cs="Arial"/>
          <w:szCs w:val="20"/>
          <w:lang w:eastAsia="en-GB"/>
        </w:rPr>
        <w:t xml:space="preserve"> are path steps that refer to elements in the DFDL </w:t>
      </w:r>
      <w:proofErr w:type="spellStart"/>
      <w:r>
        <w:rPr>
          <w:rFonts w:eastAsia="Times New Roman" w:cs="Arial"/>
          <w:szCs w:val="20"/>
          <w:lang w:eastAsia="en-GB"/>
        </w:rPr>
        <w:t>infoset</w:t>
      </w:r>
      <w:proofErr w:type="spellEnd"/>
      <w:r>
        <w:rPr>
          <w:rFonts w:eastAsia="Times New Roman" w:cs="Arial"/>
          <w:szCs w:val="20"/>
          <w:lang w:eastAsia="en-GB"/>
        </w:rPr>
        <w:t xml:space="preserve">. If such an element is in a namespace, then the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w:t>
      </w:r>
      <w:proofErr w:type="spellEnd"/>
      <w:r>
        <w:rPr>
          <w:rFonts w:eastAsia="Times New Roman" w:cs="Arial"/>
          <w:szCs w:val="20"/>
          <w:lang w:eastAsia="en-GB"/>
        </w:rPr>
        <w:t xml:space="preserve"> must have a prefix which is bound to the namespace. Specifically, any default namespace is not used to implicitly qualify these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QNames</w:t>
      </w:r>
      <w:proofErr w:type="spellEnd"/>
      <w:r>
        <w:rPr>
          <w:rFonts w:eastAsia="Times New Roman" w:cs="Arial"/>
          <w:szCs w:val="20"/>
          <w:lang w:eastAsia="en-GB"/>
        </w:rPr>
        <w:t xml:space="preserve">. This </w:t>
      </w:r>
      <w:proofErr w:type="spellStart"/>
      <w:r>
        <w:rPr>
          <w:rFonts w:eastAsia="Times New Roman" w:cs="Arial"/>
          <w:szCs w:val="20"/>
          <w:lang w:eastAsia="en-GB"/>
        </w:rPr>
        <w:t>behavior</w:t>
      </w:r>
      <w:proofErr w:type="spellEnd"/>
      <w:r>
        <w:rPr>
          <w:rFonts w:eastAsia="Times New Roman" w:cs="Arial"/>
          <w:szCs w:val="20"/>
          <w:lang w:eastAsia="en-GB"/>
        </w:rPr>
        <w:t xml:space="preserve"> is consistent with XPath expression usage in XML Schema [x] such as in the path property of the </w:t>
      </w:r>
      <w:proofErr w:type="spellStart"/>
      <w:proofErr w:type="gramStart"/>
      <w:r>
        <w:rPr>
          <w:rFonts w:eastAsia="Times New Roman" w:cs="Arial"/>
          <w:szCs w:val="20"/>
          <w:lang w:eastAsia="en-GB"/>
        </w:rPr>
        <w:t>xs:selector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xs:field</w:t>
      </w:r>
      <w:proofErr w:type="spellEnd"/>
      <w:r>
        <w:rPr>
          <w:rFonts w:eastAsia="Times New Roman" w:cs="Arial"/>
          <w:szCs w:val="20"/>
          <w:lang w:eastAsia="en-GB"/>
        </w:rPr>
        <w:t xml:space="preserve"> elements within </w:t>
      </w:r>
      <w:proofErr w:type="spellStart"/>
      <w:r>
        <w:rPr>
          <w:rFonts w:eastAsia="Times New Roman" w:cs="Arial"/>
          <w:szCs w:val="20"/>
          <w:lang w:eastAsia="en-GB"/>
        </w:rPr>
        <w:t>xs:key</w:t>
      </w:r>
      <w:proofErr w:type="spellEnd"/>
      <w:r>
        <w:rPr>
          <w:rFonts w:eastAsia="Times New Roman" w:cs="Arial"/>
          <w:szCs w:val="20"/>
          <w:lang w:eastAsia="en-GB"/>
        </w:rPr>
        <w:t xml:space="preserve"> and </w:t>
      </w:r>
      <w:proofErr w:type="spellStart"/>
      <w:r>
        <w:rPr>
          <w:rFonts w:eastAsia="Times New Roman" w:cs="Arial"/>
          <w:szCs w:val="20"/>
          <w:lang w:eastAsia="en-GB"/>
        </w:rPr>
        <w:t>xs:unique</w:t>
      </w:r>
      <w:proofErr w:type="spellEnd"/>
      <w:r>
        <w:rPr>
          <w:rFonts w:eastAsia="Times New Roman" w:cs="Arial"/>
          <w:szCs w:val="20"/>
          <w:lang w:eastAsia="en-GB"/>
        </w:rPr>
        <w:t xml:space="preserve"> constraints, and in related XML standards such as XSLT. Note however, that this </w:t>
      </w:r>
      <w:proofErr w:type="spellStart"/>
      <w:r>
        <w:rPr>
          <w:rFonts w:eastAsia="Times New Roman" w:cs="Arial"/>
          <w:szCs w:val="20"/>
          <w:lang w:eastAsia="en-GB"/>
        </w:rPr>
        <w:t>behavior</w:t>
      </w:r>
      <w:proofErr w:type="spellEnd"/>
      <w:r>
        <w:rPr>
          <w:rFonts w:eastAsia="Times New Roman" w:cs="Arial"/>
          <w:szCs w:val="20"/>
          <w:lang w:eastAsia="en-GB"/>
        </w:rPr>
        <w:t xml:space="preserve"> is different from the way </w:t>
      </w:r>
      <w:proofErr w:type="spellStart"/>
      <w:r>
        <w:rPr>
          <w:rFonts w:eastAsia="Times New Roman" w:cs="Arial"/>
          <w:szCs w:val="20"/>
          <w:lang w:eastAsia="en-GB"/>
        </w:rPr>
        <w:t>QNames</w:t>
      </w:r>
      <w:proofErr w:type="spellEnd"/>
      <w:r>
        <w:rPr>
          <w:rFonts w:eastAsia="Times New Roman" w:cs="Arial"/>
          <w:szCs w:val="20"/>
          <w:lang w:eastAsia="en-GB"/>
        </w:rPr>
        <w:t xml:space="preserve"> are used in other places in XML and DFDL Schemas such as the ref property of an element reference, or the </w:t>
      </w:r>
      <w:proofErr w:type="spellStart"/>
      <w:proofErr w:type="gramStart"/>
      <w:r>
        <w:rPr>
          <w:rFonts w:eastAsia="Times New Roman" w:cs="Arial"/>
          <w:szCs w:val="20"/>
          <w:lang w:eastAsia="en-GB"/>
        </w:rPr>
        <w:t>dfdl:ref</w:t>
      </w:r>
      <w:proofErr w:type="spellEnd"/>
      <w:proofErr w:type="gramEnd"/>
      <w:r>
        <w:rPr>
          <w:rFonts w:eastAsia="Times New Roman" w:cs="Arial"/>
          <w:szCs w:val="20"/>
          <w:lang w:eastAsia="en-GB"/>
        </w:rPr>
        <w:t xml:space="preserve"> property of a DFDL format annotation. There a </w:t>
      </w:r>
      <w:proofErr w:type="spellStart"/>
      <w:r>
        <w:rPr>
          <w:rFonts w:eastAsia="Times New Roman" w:cs="Arial"/>
          <w:szCs w:val="20"/>
          <w:lang w:eastAsia="en-GB"/>
        </w:rPr>
        <w:t>QName</w:t>
      </w:r>
      <w:proofErr w:type="spellEnd"/>
      <w:r>
        <w:rPr>
          <w:rFonts w:eastAsia="Times New Roman" w:cs="Arial"/>
          <w:szCs w:val="20"/>
          <w:lang w:eastAsia="en-GB"/>
        </w:rPr>
        <w:t xml:space="preserve"> with no prefix must always be referring to a global declaration or definition, and so is augmented with the default namespace when needed.</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[x] Definitive XML Schema (Walmsley, ISBN 0-13-065567-8) page 390, Section 17.8, Table 17-6 says "A child element-type name which must be prefixed if it is in a namespace".</w:t>
      </w:r>
    </w:p>
    <w:p w:rsidR="0059089C" w:rsidRDefault="0059089C">
      <w:pPr>
        <w:suppressAutoHyphens w:val="0"/>
        <w:rPr>
          <w:rFonts w:cs="Arial"/>
          <w:szCs w:val="20"/>
        </w:rPr>
      </w:pPr>
    </w:p>
    <w:p w:rsidR="0059089C" w:rsidRDefault="00922D6C">
      <w:pPr>
        <w:suppressAutoHyphens w:val="0"/>
      </w:pPr>
      <w:r>
        <w:rPr>
          <w:rFonts w:cs="Arial"/>
          <w:b/>
          <w:szCs w:val="20"/>
        </w:rPr>
        <w:t xml:space="preserve"> 5.12</w:t>
      </w:r>
      <w:r>
        <w:rPr>
          <w:rFonts w:cs="Arial"/>
          <w:szCs w:val="20"/>
        </w:rPr>
        <w:t xml:space="preserve">. </w:t>
      </w:r>
      <w:r>
        <w:rPr>
          <w:rFonts w:cs="Arial"/>
          <w:i/>
          <w:szCs w:val="20"/>
        </w:rPr>
        <w:t xml:space="preserve">Section 12.3.7.2.1. </w:t>
      </w:r>
      <w:hyperlink r:id="rId20">
        <w:r>
          <w:rPr>
            <w:rStyle w:val="InternetLink"/>
            <w:rFonts w:cs="Arial"/>
            <w:i/>
            <w:szCs w:val="20"/>
          </w:rPr>
          <w:t>https://redmine.ogf.org/issues/247</w:t>
        </w:r>
      </w:hyperlink>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Correct the </w:t>
      </w:r>
      <w:proofErr w:type="spellStart"/>
      <w:proofErr w:type="gramStart"/>
      <w:r>
        <w:rPr>
          <w:rFonts w:cs="Arial"/>
          <w:szCs w:val="20"/>
        </w:rPr>
        <w:t>xs:decimal</w:t>
      </w:r>
      <w:proofErr w:type="spellEnd"/>
      <w:proofErr w:type="gramEnd"/>
      <w:r>
        <w:rPr>
          <w:rFonts w:cs="Arial"/>
          <w:szCs w:val="20"/>
        </w:rPr>
        <w:t xml:space="preserve"> row in table 22 so that the minimum number of bits is 8. This is because lengthUnits 'bits' is not allowed for </w:t>
      </w:r>
      <w:proofErr w:type="spellStart"/>
      <w:proofErr w:type="gramStart"/>
      <w:r>
        <w:rPr>
          <w:rFonts w:cs="Arial"/>
          <w:szCs w:val="20"/>
        </w:rPr>
        <w:t>xs:decimal</w:t>
      </w:r>
      <w:proofErr w:type="spellEnd"/>
      <w:proofErr w:type="gramEnd"/>
      <w:r>
        <w:rPr>
          <w:rFonts w:cs="Arial"/>
          <w:szCs w:val="20"/>
        </w:rPr>
        <w:t xml:space="preserve">. A footnote is added to the table stating this restriction. </w:t>
      </w:r>
      <w:r>
        <w:br w:type="page"/>
      </w:r>
    </w:p>
    <w:p w:rsidR="0059089C" w:rsidRDefault="00922D6C">
      <w:pPr>
        <w:suppressAutoHyphens w:val="0"/>
      </w:pPr>
      <w:r>
        <w:rPr>
          <w:rFonts w:cs="Arial"/>
          <w:b/>
          <w:szCs w:val="20"/>
        </w:rPr>
        <w:lastRenderedPageBreak/>
        <w:t>5.13</w:t>
      </w:r>
      <w:r>
        <w:rPr>
          <w:rFonts w:cs="Arial"/>
          <w:i/>
          <w:szCs w:val="20"/>
        </w:rPr>
        <w:t xml:space="preserve">. Section 13.7.1.1. </w:t>
      </w:r>
      <w:hyperlink r:id="rId21">
        <w:r>
          <w:rPr>
            <w:rStyle w:val="InternetLink"/>
            <w:rFonts w:cs="Arial"/>
            <w:i/>
            <w:szCs w:val="20"/>
          </w:rPr>
          <w:t>https://redmine.ogf.org/issues/248</w:t>
        </w:r>
      </w:hyperlink>
    </w:p>
    <w:p w:rsidR="0059089C" w:rsidRDefault="0059089C">
      <w:pPr>
        <w:suppressAutoHyphens w:val="0"/>
        <w:rPr>
          <w:rFonts w:cs="Arial"/>
          <w:i/>
          <w:szCs w:val="20"/>
        </w:rPr>
      </w:pPr>
    </w:p>
    <w:p w:rsidR="0059089C" w:rsidRDefault="00922D6C">
      <w:pPr>
        <w:suppressAutoHyphens w:val="0"/>
        <w:rPr>
          <w:rFonts w:cs="Arial"/>
          <w:szCs w:val="20"/>
        </w:rPr>
      </w:pPr>
      <w:r>
        <w:rPr>
          <w:rFonts w:cs="Arial"/>
          <w:szCs w:val="20"/>
        </w:rPr>
        <w:t>The paragraphs in section 13.7.1.1 are incorrect and should read as follows:</w:t>
      </w:r>
    </w:p>
    <w:p w:rsidR="0059089C" w:rsidRDefault="0059089C">
      <w:pPr>
        <w:rPr>
          <w:rFonts w:cs="Arial"/>
          <w:szCs w:val="20"/>
        </w:rPr>
      </w:pPr>
    </w:p>
    <w:p w:rsidR="0059089C" w:rsidRDefault="00922D6C">
      <w:pPr>
        <w:rPr>
          <w:rFonts w:cs="Arial"/>
          <w:szCs w:val="20"/>
        </w:rPr>
      </w:pPr>
      <w:r>
        <w:rPr>
          <w:rFonts w:cs="Arial"/>
          <w:szCs w:val="20"/>
        </w:rPr>
        <w:t xml:space="preserve">“For both parsing and unparsing, the bit string that represents the content region for a base-2 binary number is converted to/from an </w:t>
      </w:r>
      <w:proofErr w:type="spellStart"/>
      <w:r>
        <w:rPr>
          <w:rFonts w:cs="Arial"/>
          <w:szCs w:val="20"/>
        </w:rPr>
        <w:t>Infoset</w:t>
      </w:r>
      <w:proofErr w:type="spellEnd"/>
      <w:r>
        <w:rPr>
          <w:rFonts w:cs="Arial"/>
          <w:szCs w:val="20"/>
        </w:rPr>
        <w:t xml:space="preserve"> value by a calculation that involves the </w:t>
      </w:r>
      <w:proofErr w:type="gramStart"/>
      <w:r>
        <w:rPr>
          <w:rFonts w:cs="Arial"/>
          <w:szCs w:val="20"/>
        </w:rPr>
        <w:t>length  and</w:t>
      </w:r>
      <w:proofErr w:type="gramEnd"/>
      <w:r>
        <w:rPr>
          <w:rFonts w:cs="Arial"/>
          <w:szCs w:val="20"/>
        </w:rPr>
        <w:t xml:space="preserve"> the </w:t>
      </w:r>
      <w:proofErr w:type="spellStart"/>
      <w:r>
        <w:rPr>
          <w:rFonts w:cs="Arial"/>
          <w:szCs w:val="20"/>
        </w:rPr>
        <w:t>dfdl:byteOrder</w:t>
      </w:r>
      <w:proofErr w:type="spellEnd"/>
      <w:r>
        <w:rPr>
          <w:rFonts w:cs="Arial"/>
          <w:szCs w:val="20"/>
        </w:rPr>
        <w:t xml:space="preserve"> and </w:t>
      </w:r>
      <w:proofErr w:type="spellStart"/>
      <w:r>
        <w:rPr>
          <w:rFonts w:cs="Arial"/>
          <w:szCs w:val="20"/>
        </w:rPr>
        <w:t>dfdl:bitOrder</w:t>
      </w:r>
      <w:proofErr w:type="spellEnd"/>
      <w:r>
        <w:rPr>
          <w:rFonts w:cs="Arial"/>
          <w:szCs w:val="20"/>
        </w:rPr>
        <w:t xml:space="preserve"> properties.</w:t>
      </w:r>
    </w:p>
    <w:p w:rsidR="0059089C" w:rsidRDefault="0059089C">
      <w:pPr>
        <w:rPr>
          <w:rFonts w:cs="Arial"/>
          <w:szCs w:val="20"/>
        </w:rPr>
      </w:pPr>
    </w:p>
    <w:p w:rsidR="0059089C" w:rsidRDefault="00922D6C">
      <w:pPr>
        <w:rPr>
          <w:rFonts w:cs="Arial"/>
          <w:szCs w:val="20"/>
        </w:rPr>
      </w:pPr>
      <w:r>
        <w:rPr>
          <w:rFonts w:cs="Arial"/>
          <w:szCs w:val="20"/>
        </w:rPr>
        <w:t xml:space="preserve">When parsing, DFDL specifies how an unsigned integer of unbounded magnitude is computed from a bit string based on its length, and the </w:t>
      </w:r>
      <w:proofErr w:type="spellStart"/>
      <w:proofErr w:type="gramStart"/>
      <w:r>
        <w:rPr>
          <w:rFonts w:cs="Arial"/>
          <w:szCs w:val="20"/>
        </w:rPr>
        <w:t>dfdl:byteOrder</w:t>
      </w:r>
      <w:proofErr w:type="spellEnd"/>
      <w:proofErr w:type="gramEnd"/>
      <w:r>
        <w:rPr>
          <w:rFonts w:cs="Arial"/>
          <w:szCs w:val="20"/>
        </w:rPr>
        <w:t xml:space="preserve"> and </w:t>
      </w:r>
      <w:proofErr w:type="spellStart"/>
      <w:r>
        <w:rPr>
          <w:rFonts w:cs="Arial"/>
          <w:szCs w:val="20"/>
        </w:rPr>
        <w:t>dfdl:bitOrder</w:t>
      </w:r>
      <w:proofErr w:type="spellEnd"/>
      <w:r>
        <w:rPr>
          <w:rFonts w:cs="Arial"/>
          <w:szCs w:val="20"/>
        </w:rPr>
        <w:t xml:space="preserve"> properties. For signed types, this unbounded integer is converted into a signed value by way of the well-known twos-complement scheme, and for the </w:t>
      </w:r>
      <w:proofErr w:type="spellStart"/>
      <w:proofErr w:type="gramStart"/>
      <w:r>
        <w:rPr>
          <w:rFonts w:cs="Arial"/>
          <w:szCs w:val="20"/>
        </w:rPr>
        <w:t>xs:decimal</w:t>
      </w:r>
      <w:proofErr w:type="spellEnd"/>
      <w:proofErr w:type="gramEnd"/>
      <w:r>
        <w:rPr>
          <w:rFonts w:cs="Arial"/>
          <w:szCs w:val="20"/>
        </w:rPr>
        <w:t xml:space="preserve"> type, the </w:t>
      </w:r>
      <w:proofErr w:type="spellStart"/>
      <w:r>
        <w:rPr>
          <w:rFonts w:cs="Arial"/>
          <w:szCs w:val="20"/>
        </w:rPr>
        <w:t>dfdl:binaryDecimalVirtualPoint</w:t>
      </w:r>
      <w:proofErr w:type="spellEnd"/>
      <w:r>
        <w:rPr>
          <w:rFonts w:cs="Arial"/>
          <w:szCs w:val="20"/>
        </w:rPr>
        <w:t xml:space="preserve"> property can be used to convert this integer into a decimal value with an integer and a fractional component</w:t>
      </w:r>
    </w:p>
    <w:p w:rsidR="0059089C" w:rsidRDefault="0059089C">
      <w:pPr>
        <w:rPr>
          <w:rFonts w:cs="Arial"/>
          <w:szCs w:val="20"/>
        </w:rPr>
      </w:pPr>
    </w:p>
    <w:p w:rsidR="0059089C" w:rsidRDefault="00922D6C">
      <w:pPr>
        <w:suppressAutoHyphens w:val="0"/>
        <w:rPr>
          <w:rFonts w:cs="Arial"/>
          <w:szCs w:val="20"/>
        </w:rPr>
      </w:pPr>
      <w:r>
        <w:rPr>
          <w:rFonts w:cs="Arial"/>
          <w:szCs w:val="20"/>
        </w:rPr>
        <w:t>A DFDL implementation can use any conversion technique consistent with this description.”</w:t>
      </w:r>
    </w:p>
    <w:p w:rsidR="0059089C" w:rsidRDefault="0059089C">
      <w:pPr>
        <w:suppressAutoHyphens w:val="0"/>
        <w:rPr>
          <w:rFonts w:cs="Arial"/>
          <w:szCs w:val="20"/>
        </w:rPr>
      </w:pPr>
    </w:p>
    <w:p w:rsidR="0059089C" w:rsidRDefault="0059089C">
      <w:pPr>
        <w:suppressAutoHyphens w:val="0"/>
        <w:rPr>
          <w:rFonts w:cs="Arial"/>
          <w:szCs w:val="20"/>
        </w:rPr>
      </w:pPr>
    </w:p>
    <w:p w:rsidR="0059089C" w:rsidRDefault="00922D6C">
      <w:pPr>
        <w:suppressAutoHyphens w:val="0"/>
      </w:pPr>
      <w:r>
        <w:rPr>
          <w:rFonts w:cs="Arial"/>
          <w:b/>
          <w:szCs w:val="20"/>
        </w:rPr>
        <w:t>5.14</w:t>
      </w:r>
      <w:r>
        <w:rPr>
          <w:rFonts w:cs="Arial"/>
          <w:szCs w:val="20"/>
        </w:rPr>
        <w:t xml:space="preserve">. </w:t>
      </w:r>
      <w:r>
        <w:rPr>
          <w:rFonts w:cs="Arial"/>
          <w:i/>
          <w:szCs w:val="20"/>
        </w:rPr>
        <w:t xml:space="preserve">Section 13.7. </w:t>
      </w:r>
      <w:hyperlink r:id="rId22">
        <w:r>
          <w:rPr>
            <w:rStyle w:val="InternetLink"/>
            <w:rFonts w:cs="Arial"/>
            <w:i/>
            <w:szCs w:val="20"/>
          </w:rPr>
          <w:t>https://redmine.ogf.org/issues/249</w:t>
        </w:r>
      </w:hyperlink>
    </w:p>
    <w:p w:rsidR="0059089C" w:rsidRDefault="0059089C">
      <w:pPr>
        <w:suppressAutoHyphens w:val="0"/>
        <w:rPr>
          <w:rFonts w:cs="Arial"/>
          <w:i/>
          <w:szCs w:val="20"/>
        </w:rPr>
      </w:pPr>
    </w:p>
    <w:p w:rsidR="0059089C" w:rsidRDefault="00922D6C">
      <w:pPr>
        <w:suppressAutoHyphens w:val="0"/>
        <w:rPr>
          <w:rFonts w:cs="Arial"/>
          <w:szCs w:val="20"/>
        </w:rPr>
      </w:pPr>
      <w:r>
        <w:rPr>
          <w:rFonts w:cs="Arial"/>
          <w:szCs w:val="20"/>
        </w:rPr>
        <w:t xml:space="preserve">In the description of binaryDecimalVirtualPoint, clarify that when unparsing, if the property value is not </w:t>
      </w:r>
      <w:proofErr w:type="gramStart"/>
      <w:r>
        <w:rPr>
          <w:rFonts w:cs="Arial"/>
          <w:szCs w:val="20"/>
        </w:rPr>
        <w:t>sufficient</w:t>
      </w:r>
      <w:proofErr w:type="gramEnd"/>
      <w:r>
        <w:rPr>
          <w:rFonts w:cs="Arial"/>
          <w:szCs w:val="20"/>
        </w:rPr>
        <w:t xml:space="preserve"> to remove the decimal point from the </w:t>
      </w:r>
      <w:proofErr w:type="spellStart"/>
      <w:r>
        <w:rPr>
          <w:rFonts w:cs="Arial"/>
          <w:szCs w:val="20"/>
        </w:rPr>
        <w:t>infoset</w:t>
      </w:r>
      <w:proofErr w:type="spellEnd"/>
      <w:r>
        <w:rPr>
          <w:rFonts w:cs="Arial"/>
          <w:szCs w:val="20"/>
        </w:rPr>
        <w:t xml:space="preserve"> value, it is a processing error. This is true even if the resultant number can be converted into an integer (that is, all digits after the decimal point are zero) because it is an example of excess precision.</w:t>
      </w:r>
    </w:p>
    <w:p w:rsidR="0059089C" w:rsidRDefault="0059089C">
      <w:pPr>
        <w:suppressAutoHyphens w:val="0"/>
        <w:rPr>
          <w:rFonts w:cs="Arial"/>
          <w:szCs w:val="20"/>
        </w:rPr>
      </w:pPr>
    </w:p>
    <w:p w:rsidR="0059089C" w:rsidRDefault="0059089C">
      <w:pPr>
        <w:suppressAutoHyphens w:val="0"/>
        <w:rPr>
          <w:rFonts w:cs="Arial"/>
          <w:szCs w:val="20"/>
        </w:rPr>
      </w:pPr>
    </w:p>
    <w:p w:rsidR="0059089C" w:rsidRDefault="00922D6C">
      <w:pPr>
        <w:suppressAutoHyphens w:val="0"/>
      </w:pPr>
      <w:r>
        <w:rPr>
          <w:rFonts w:cs="Arial"/>
          <w:b/>
          <w:szCs w:val="20"/>
        </w:rPr>
        <w:t>5.15</w:t>
      </w:r>
      <w:r>
        <w:rPr>
          <w:rFonts w:cs="Arial"/>
          <w:i/>
          <w:szCs w:val="20"/>
        </w:rPr>
        <w:t xml:space="preserve">. Section 12.3. </w:t>
      </w:r>
      <w:hyperlink r:id="rId23">
        <w:r>
          <w:rPr>
            <w:rStyle w:val="InternetLink"/>
            <w:rFonts w:cs="Arial"/>
            <w:i/>
            <w:szCs w:val="20"/>
          </w:rPr>
          <w:t>https://redmine.ogf.org/issues/253</w:t>
        </w:r>
      </w:hyperlink>
    </w:p>
    <w:p w:rsidR="0059089C" w:rsidRDefault="00922D6C">
      <w:pPr>
        <w:suppressAutoHyphens w:val="0"/>
        <w:rPr>
          <w:rFonts w:cs="Arial"/>
          <w:szCs w:val="20"/>
        </w:rPr>
      </w:pPr>
      <w:r>
        <w:rPr>
          <w:rFonts w:cs="Arial"/>
          <w:szCs w:val="20"/>
        </w:rPr>
        <w:t xml:space="preserve">   </w:t>
      </w:r>
    </w:p>
    <w:p w:rsidR="0059089C" w:rsidRDefault="00922D6C">
      <w:pPr>
        <w:suppressAutoHyphens w:val="0"/>
        <w:rPr>
          <w:rFonts w:cs="Arial"/>
          <w:szCs w:val="20"/>
        </w:rPr>
      </w:pPr>
      <w:r>
        <w:rPr>
          <w:rFonts w:cs="Arial"/>
          <w:szCs w:val="20"/>
        </w:rPr>
        <w:t xml:space="preserve">Correct the description of lengthUnits to state it can have the value ‘bits’ for packed calendars. </w:t>
      </w:r>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 'bits' may only be used for </w:t>
      </w:r>
      <w:proofErr w:type="spellStart"/>
      <w:proofErr w:type="gramStart"/>
      <w:r>
        <w:rPr>
          <w:rFonts w:cs="Arial"/>
          <w:szCs w:val="20"/>
        </w:rPr>
        <w:t>xs:boolean</w:t>
      </w:r>
      <w:proofErr w:type="spellEnd"/>
      <w:proofErr w:type="gramEnd"/>
      <w:r>
        <w:rPr>
          <w:rFonts w:cs="Arial"/>
          <w:szCs w:val="20"/>
        </w:rPr>
        <w:t xml:space="preserve">, </w:t>
      </w:r>
      <w:proofErr w:type="spellStart"/>
      <w:r>
        <w:rPr>
          <w:rFonts w:cs="Arial"/>
          <w:szCs w:val="20"/>
        </w:rPr>
        <w:t>xs:byte</w:t>
      </w:r>
      <w:proofErr w:type="spellEnd"/>
      <w:r>
        <w:rPr>
          <w:rFonts w:cs="Arial"/>
          <w:szCs w:val="20"/>
        </w:rPr>
        <w:t xml:space="preserve">, </w:t>
      </w:r>
      <w:proofErr w:type="spellStart"/>
      <w:r>
        <w:rPr>
          <w:rFonts w:cs="Arial"/>
          <w:szCs w:val="20"/>
        </w:rPr>
        <w:t>xs:short</w:t>
      </w:r>
      <w:proofErr w:type="spellEnd"/>
      <w:r>
        <w:rPr>
          <w:rFonts w:cs="Arial"/>
          <w:szCs w:val="20"/>
        </w:rPr>
        <w:t xml:space="preserve">, </w:t>
      </w:r>
      <w:proofErr w:type="spellStart"/>
      <w:r>
        <w:rPr>
          <w:rFonts w:cs="Arial"/>
          <w:szCs w:val="20"/>
        </w:rPr>
        <w:t>xs:int</w:t>
      </w:r>
      <w:proofErr w:type="spellEnd"/>
      <w:r>
        <w:rPr>
          <w:rFonts w:cs="Arial"/>
          <w:szCs w:val="20"/>
        </w:rPr>
        <w:t xml:space="preserve">, </w:t>
      </w:r>
      <w:proofErr w:type="spellStart"/>
      <w:r>
        <w:rPr>
          <w:rFonts w:cs="Arial"/>
          <w:szCs w:val="20"/>
        </w:rPr>
        <w:t>xs:long</w:t>
      </w:r>
      <w:proofErr w:type="spellEnd"/>
      <w:r>
        <w:rPr>
          <w:rFonts w:cs="Arial"/>
          <w:szCs w:val="20"/>
        </w:rPr>
        <w:t xml:space="preserve">, </w:t>
      </w:r>
      <w:proofErr w:type="spellStart"/>
      <w:r>
        <w:rPr>
          <w:rFonts w:cs="Arial"/>
          <w:szCs w:val="20"/>
        </w:rPr>
        <w:t>xs:unsignedByte</w:t>
      </w:r>
      <w:proofErr w:type="spellEnd"/>
      <w:r>
        <w:rPr>
          <w:rFonts w:cs="Arial"/>
          <w:szCs w:val="20"/>
        </w:rPr>
        <w:t xml:space="preserve">, </w:t>
      </w:r>
      <w:proofErr w:type="spellStart"/>
      <w:r>
        <w:rPr>
          <w:rFonts w:cs="Arial"/>
          <w:szCs w:val="20"/>
        </w:rPr>
        <w:t>xs:unsignedShort</w:t>
      </w:r>
      <w:proofErr w:type="spellEnd"/>
      <w:r>
        <w:rPr>
          <w:rFonts w:cs="Arial"/>
          <w:szCs w:val="20"/>
        </w:rPr>
        <w:t xml:space="preserve">, </w:t>
      </w:r>
      <w:proofErr w:type="spellStart"/>
      <w:r>
        <w:rPr>
          <w:rFonts w:cs="Arial"/>
          <w:szCs w:val="20"/>
        </w:rPr>
        <w:t>xs:unsignedInt</w:t>
      </w:r>
      <w:proofErr w:type="spellEnd"/>
      <w:r>
        <w:rPr>
          <w:rFonts w:cs="Arial"/>
          <w:szCs w:val="20"/>
        </w:rPr>
        <w:t xml:space="preserve"> and </w:t>
      </w:r>
      <w:proofErr w:type="spellStart"/>
      <w:r>
        <w:rPr>
          <w:rFonts w:cs="Arial"/>
          <w:szCs w:val="20"/>
        </w:rPr>
        <w:t>xs:unsignedLong</w:t>
      </w:r>
      <w:proofErr w:type="spellEnd"/>
      <w:r>
        <w:rPr>
          <w:rFonts w:cs="Arial"/>
          <w:szCs w:val="20"/>
        </w:rPr>
        <w:t xml:space="preserve"> simple types with binary representation, and for calendar simple types with binary packed representation. ”</w:t>
      </w:r>
    </w:p>
    <w:p w:rsidR="0059089C" w:rsidRDefault="0059089C">
      <w:pPr>
        <w:suppressAutoHyphens w:val="0"/>
        <w:rPr>
          <w:rFonts w:cs="Arial"/>
          <w:szCs w:val="20"/>
        </w:rPr>
      </w:pPr>
    </w:p>
    <w:p w:rsidR="0059089C" w:rsidRDefault="0059089C">
      <w:pPr>
        <w:suppressAutoHyphens w:val="0"/>
        <w:rPr>
          <w:rFonts w:cs="Arial"/>
          <w:szCs w:val="20"/>
        </w:rPr>
      </w:pPr>
    </w:p>
    <w:p w:rsidR="0059089C" w:rsidRDefault="00922D6C">
      <w:pPr>
        <w:suppressAutoHyphens w:val="0"/>
      </w:pPr>
      <w:r>
        <w:rPr>
          <w:rFonts w:cs="Arial"/>
          <w:b/>
          <w:szCs w:val="20"/>
        </w:rPr>
        <w:t>5.16</w:t>
      </w:r>
      <w:r>
        <w:rPr>
          <w:rFonts w:cs="Arial"/>
          <w:i/>
          <w:szCs w:val="20"/>
        </w:rPr>
        <w:t>. Section 12.3.3, 12.3.4.</w:t>
      </w:r>
      <w:r>
        <w:t xml:space="preserve"> </w:t>
      </w:r>
      <w:hyperlink r:id="rId24">
        <w:r>
          <w:rPr>
            <w:rStyle w:val="InternetLink"/>
            <w:rFonts w:cs="Arial"/>
            <w:i/>
            <w:szCs w:val="20"/>
          </w:rPr>
          <w:t>https://redmine.ogf.org/issues/254</w:t>
        </w:r>
      </w:hyperlink>
    </w:p>
    <w:p w:rsidR="0059089C" w:rsidRDefault="00922D6C">
      <w:pPr>
        <w:suppressAutoHyphens w:val="0"/>
        <w:rPr>
          <w:rFonts w:cs="Arial"/>
          <w:szCs w:val="20"/>
        </w:rPr>
      </w:pPr>
      <w:r>
        <w:rPr>
          <w:rFonts w:cs="Arial"/>
          <w:szCs w:val="20"/>
        </w:rPr>
        <w:t xml:space="preserve">   </w:t>
      </w:r>
    </w:p>
    <w:p w:rsidR="0059089C" w:rsidRDefault="00922D6C">
      <w:pPr>
        <w:suppressAutoHyphens w:val="0"/>
        <w:rPr>
          <w:rFonts w:cs="Arial"/>
          <w:szCs w:val="20"/>
        </w:rPr>
      </w:pPr>
      <w:r>
        <w:rPr>
          <w:rFonts w:cs="Arial"/>
          <w:szCs w:val="20"/>
        </w:rPr>
        <w:t xml:space="preserve">Correct table 18 and table 20 to reflect that </w:t>
      </w:r>
      <w:proofErr w:type="spellStart"/>
      <w:r>
        <w:rPr>
          <w:rFonts w:cs="Arial"/>
          <w:szCs w:val="20"/>
        </w:rPr>
        <w:t>binarySeconds</w:t>
      </w:r>
      <w:proofErr w:type="spellEnd"/>
      <w:r>
        <w:rPr>
          <w:rFonts w:cs="Arial"/>
          <w:szCs w:val="20"/>
        </w:rPr>
        <w:t xml:space="preserve"> and </w:t>
      </w:r>
      <w:proofErr w:type="spellStart"/>
      <w:r>
        <w:rPr>
          <w:rFonts w:cs="Arial"/>
          <w:szCs w:val="20"/>
        </w:rPr>
        <w:t>binaryMilliseconds</w:t>
      </w:r>
      <w:proofErr w:type="spellEnd"/>
      <w:r>
        <w:rPr>
          <w:rFonts w:cs="Arial"/>
          <w:szCs w:val="20"/>
        </w:rPr>
        <w:t xml:space="preserve"> are not allowable representations for types </w:t>
      </w:r>
      <w:proofErr w:type="spellStart"/>
      <w:proofErr w:type="gramStart"/>
      <w:r>
        <w:rPr>
          <w:rFonts w:cs="Arial"/>
          <w:szCs w:val="20"/>
        </w:rPr>
        <w:t>xs:date</w:t>
      </w:r>
      <w:proofErr w:type="spellEnd"/>
      <w:proofErr w:type="gramEnd"/>
      <w:r>
        <w:rPr>
          <w:rFonts w:cs="Arial"/>
          <w:szCs w:val="20"/>
        </w:rPr>
        <w:t xml:space="preserve"> and </w:t>
      </w:r>
      <w:proofErr w:type="spellStart"/>
      <w:r>
        <w:rPr>
          <w:rFonts w:cs="Arial"/>
          <w:szCs w:val="20"/>
        </w:rPr>
        <w:t>xs:time</w:t>
      </w:r>
      <w:proofErr w:type="spellEnd"/>
      <w:r>
        <w:rPr>
          <w:rFonts w:cs="Arial"/>
          <w:szCs w:val="20"/>
        </w:rPr>
        <w:t xml:space="preserve">. </w:t>
      </w:r>
    </w:p>
    <w:p w:rsidR="0059089C" w:rsidRDefault="0059089C">
      <w:pPr>
        <w:suppressAutoHyphens w:val="0"/>
        <w:rPr>
          <w:rFonts w:cs="Arial"/>
          <w:szCs w:val="20"/>
        </w:rPr>
      </w:pPr>
    </w:p>
    <w:p w:rsidR="0059089C" w:rsidRDefault="0059089C">
      <w:pPr>
        <w:suppressAutoHyphens w:val="0"/>
        <w:rPr>
          <w:rFonts w:cs="Arial"/>
          <w:szCs w:val="20"/>
        </w:rPr>
      </w:pPr>
    </w:p>
    <w:p w:rsidR="0059089C" w:rsidRDefault="00922D6C">
      <w:pPr>
        <w:tabs>
          <w:tab w:val="left" w:pos="5436"/>
        </w:tabs>
        <w:suppressAutoHyphens w:val="0"/>
      </w:pPr>
      <w:r>
        <w:rPr>
          <w:rFonts w:cs="Arial"/>
          <w:b/>
          <w:szCs w:val="20"/>
        </w:rPr>
        <w:t>5.17</w:t>
      </w:r>
      <w:r>
        <w:rPr>
          <w:rFonts w:cs="Arial"/>
          <w:i/>
          <w:szCs w:val="20"/>
        </w:rPr>
        <w:t>. Section 13.11.</w:t>
      </w:r>
      <w:r>
        <w:t xml:space="preserve"> </w:t>
      </w:r>
      <w:hyperlink r:id="rId25">
        <w:r>
          <w:rPr>
            <w:rStyle w:val="InternetLink"/>
            <w:rFonts w:cs="Arial"/>
            <w:i/>
            <w:szCs w:val="20"/>
          </w:rPr>
          <w:t>https://redmine.ogf.org/issues/257</w:t>
        </w:r>
      </w:hyperlink>
    </w:p>
    <w:p w:rsidR="0059089C" w:rsidRDefault="00922D6C">
      <w:pPr>
        <w:suppressAutoHyphens w:val="0"/>
        <w:rPr>
          <w:rFonts w:cs="Arial"/>
          <w:szCs w:val="20"/>
        </w:rPr>
      </w:pPr>
      <w:r>
        <w:rPr>
          <w:rFonts w:cs="Arial"/>
          <w:szCs w:val="20"/>
        </w:rPr>
        <w:t xml:space="preserve">   </w:t>
      </w:r>
    </w:p>
    <w:p w:rsidR="0059089C" w:rsidRDefault="00922D6C">
      <w:pPr>
        <w:suppressAutoHyphens w:val="0"/>
        <w:rPr>
          <w:rFonts w:cs="Arial"/>
          <w:szCs w:val="20"/>
        </w:rPr>
      </w:pPr>
      <w:r>
        <w:rPr>
          <w:rFonts w:cs="Arial"/>
          <w:szCs w:val="20"/>
        </w:rPr>
        <w:t xml:space="preserve">The regular expression for calendarTimeZone has one extra closing bracket on the far right-hand end. The bracket is removed. </w:t>
      </w:r>
    </w:p>
    <w:p w:rsidR="0059089C" w:rsidRDefault="0059089C">
      <w:pPr>
        <w:suppressAutoHyphens w:val="0"/>
        <w:rPr>
          <w:rFonts w:cs="Arial"/>
          <w:szCs w:val="20"/>
        </w:rPr>
      </w:pPr>
    </w:p>
    <w:p w:rsidR="0059089C" w:rsidRDefault="0059089C">
      <w:pPr>
        <w:suppressAutoHyphens w:val="0"/>
        <w:rPr>
          <w:rFonts w:cs="Arial"/>
          <w:i/>
          <w:szCs w:val="20"/>
        </w:rPr>
      </w:pPr>
    </w:p>
    <w:p w:rsidR="0059089C" w:rsidRDefault="00922D6C">
      <w:pPr>
        <w:tabs>
          <w:tab w:val="left" w:pos="5436"/>
        </w:tabs>
        <w:suppressAutoHyphens w:val="0"/>
      </w:pPr>
      <w:r>
        <w:rPr>
          <w:rFonts w:cs="Arial"/>
          <w:b/>
          <w:szCs w:val="20"/>
        </w:rPr>
        <w:t>5.18</w:t>
      </w:r>
      <w:r>
        <w:rPr>
          <w:rFonts w:cs="Arial"/>
          <w:i/>
          <w:szCs w:val="20"/>
        </w:rPr>
        <w:t xml:space="preserve">. Section 3.11. </w:t>
      </w:r>
      <w:hyperlink r:id="rId26">
        <w:r>
          <w:rPr>
            <w:rStyle w:val="InternetLink"/>
            <w:rFonts w:cs="Arial"/>
            <w:i/>
            <w:szCs w:val="20"/>
          </w:rPr>
          <w:t>https://redmine.ogf.org/issues/258</w:t>
        </w:r>
      </w:hyperlink>
    </w:p>
    <w:p w:rsidR="0059089C" w:rsidRDefault="00922D6C">
      <w:pPr>
        <w:suppressAutoHyphens w:val="0"/>
        <w:rPr>
          <w:rFonts w:cs="Arial"/>
          <w:szCs w:val="20"/>
        </w:rPr>
      </w:pPr>
      <w:r>
        <w:rPr>
          <w:rFonts w:cs="Arial"/>
          <w:szCs w:val="20"/>
        </w:rPr>
        <w:t xml:space="preserve">   </w:t>
      </w:r>
    </w:p>
    <w:p w:rsidR="0059089C" w:rsidRDefault="00922D6C">
      <w:pPr>
        <w:suppressAutoHyphens w:val="0"/>
        <w:rPr>
          <w:rFonts w:cs="Arial"/>
          <w:szCs w:val="20"/>
        </w:rPr>
      </w:pPr>
      <w:r>
        <w:rPr>
          <w:rFonts w:cs="Arial"/>
          <w:szCs w:val="20"/>
        </w:rPr>
        <w:t>Erratum 2.100 in [DFDLX1] states:</w:t>
      </w:r>
    </w:p>
    <w:p w:rsidR="0059089C" w:rsidRDefault="0059089C">
      <w:pPr>
        <w:suppressAutoHyphens w:val="0"/>
        <w:rPr>
          <w:rFonts w:cs="Arial"/>
          <w:szCs w:val="20"/>
        </w:rPr>
      </w:pPr>
    </w:p>
    <w:p w:rsidR="0059089C" w:rsidRDefault="00922D6C">
      <w:pPr>
        <w:suppressAutoHyphens w:val="0"/>
        <w:rPr>
          <w:rFonts w:cs="Arial"/>
          <w:i/>
          <w:szCs w:val="20"/>
        </w:rPr>
      </w:pPr>
      <w:r>
        <w:rPr>
          <w:rFonts w:eastAsia="Times New Roman" w:cs="Arial"/>
          <w:i/>
          <w:color w:val="808080"/>
          <w:szCs w:val="20"/>
          <w:lang w:eastAsia="en-GB"/>
        </w:rPr>
        <w:t xml:space="preserve">“State that when unparsing an element with lengthKind ‘explicit’ and where length is an expression, then the data in the </w:t>
      </w:r>
      <w:proofErr w:type="spellStart"/>
      <w:r>
        <w:rPr>
          <w:rFonts w:eastAsia="Times New Roman" w:cs="Arial"/>
          <w:i/>
          <w:color w:val="808080"/>
          <w:szCs w:val="20"/>
          <w:lang w:eastAsia="en-GB"/>
        </w:rPr>
        <w:t>Infoset</w:t>
      </w:r>
      <w:proofErr w:type="spellEnd"/>
      <w:r>
        <w:rPr>
          <w:rFonts w:eastAsia="Times New Roman" w:cs="Arial"/>
          <w:i/>
          <w:color w:val="808080"/>
          <w:szCs w:val="20"/>
          <w:lang w:eastAsia="en-GB"/>
        </w:rPr>
        <w:t xml:space="preserve"> is treated as variable length and not fixed length. The behaviour is the same as lengthKind ‘prefixed’.”  </w:t>
      </w:r>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The implication is that the length expression is ignored when unparsing. </w:t>
      </w:r>
      <w:proofErr w:type="gramStart"/>
      <w:r>
        <w:rPr>
          <w:rFonts w:cs="Arial"/>
          <w:szCs w:val="20"/>
        </w:rPr>
        <w:t>However</w:t>
      </w:r>
      <w:proofErr w:type="gramEnd"/>
      <w:r>
        <w:rPr>
          <w:rFonts w:cs="Arial"/>
          <w:szCs w:val="20"/>
        </w:rPr>
        <w:t xml:space="preserve"> IBM DFDL has an established behaviour where the length expression is evaluated when unparsing and the resultant length used.</w:t>
      </w:r>
    </w:p>
    <w:p w:rsidR="0059089C" w:rsidRDefault="0059089C">
      <w:pPr>
        <w:suppressAutoHyphens w:val="0"/>
      </w:pPr>
    </w:p>
    <w:p w:rsidR="0059089C" w:rsidRDefault="00922D6C">
      <w:pPr>
        <w:suppressAutoHyphens w:val="0"/>
        <w:rPr>
          <w:rFonts w:cs="Arial"/>
          <w:szCs w:val="20"/>
        </w:rPr>
      </w:pPr>
      <w:r>
        <w:rPr>
          <w:rFonts w:cs="Arial"/>
          <w:szCs w:val="20"/>
        </w:rPr>
        <w:lastRenderedPageBreak/>
        <w:t>Due to this, erratum 2.100 is reversed. The specification will revert to describing lengthKind 'explicit' as fixed length for both literal and expression lengths, and the length expression is evaluated when unparsing to provide the length to use.</w:t>
      </w:r>
    </w:p>
    <w:p w:rsidR="0059089C" w:rsidRDefault="0059089C">
      <w:pPr>
        <w:suppressAutoHyphens w:val="0"/>
        <w:rPr>
          <w:rFonts w:cs="Arial"/>
          <w:szCs w:val="20"/>
        </w:rPr>
      </w:pPr>
    </w:p>
    <w:p w:rsidR="0059089C" w:rsidRDefault="00922D6C">
      <w:pPr>
        <w:suppressAutoHyphens w:val="0"/>
        <w:rPr>
          <w:rFonts w:cs="Arial"/>
          <w:szCs w:val="20"/>
        </w:rPr>
      </w:pPr>
      <w:r>
        <w:rPr>
          <w:rFonts w:cs="Arial"/>
          <w:szCs w:val="20"/>
        </w:rPr>
        <w:t xml:space="preserve">The original variable length behaviour scenario that motivated erratum 2.100 can still be achieved using outputValueCalc with </w:t>
      </w:r>
      <w:proofErr w:type="spellStart"/>
      <w:proofErr w:type="gramStart"/>
      <w:r>
        <w:rPr>
          <w:rFonts w:cs="Arial"/>
          <w:szCs w:val="20"/>
        </w:rPr>
        <w:t>dfdl:valueLength</w:t>
      </w:r>
      <w:proofErr w:type="spellEnd"/>
      <w:proofErr w:type="gramEnd"/>
      <w:r>
        <w:rPr>
          <w:rFonts w:cs="Arial"/>
          <w:szCs w:val="20"/>
        </w:rPr>
        <w:t>() function.</w:t>
      </w:r>
    </w:p>
    <w:p w:rsidR="0059089C" w:rsidRDefault="00922D6C">
      <w:pPr>
        <w:suppressAutoHyphens w:val="0"/>
        <w:spacing w:beforeAutospacing="1" w:afterAutospacing="1"/>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7">
        <w:r>
          <w:rPr>
            <w:rStyle w:val="InternetLink"/>
            <w:rFonts w:eastAsia="Times New Roman" w:cs="Arial"/>
            <w:bCs/>
            <w:i/>
            <w:szCs w:val="20"/>
            <w:lang w:eastAsia="en-GB"/>
          </w:rPr>
          <w:t>https://redmine.ogf.org/issues/259</w:t>
        </w:r>
      </w:hyperlink>
    </w:p>
    <w:p w:rsidR="0059089C" w:rsidRDefault="00922D6C">
      <w:pPr>
        <w:suppressAutoHyphens w:val="0"/>
        <w:spacing w:beforeAutospacing="1" w:afterAutospacing="1"/>
        <w:rPr>
          <w:rFonts w:cs="Arial"/>
          <w:szCs w:val="20"/>
        </w:rPr>
      </w:pPr>
      <w:r>
        <w:rPr>
          <w:rFonts w:cs="Arial"/>
          <w:szCs w:val="20"/>
        </w:rPr>
        <w:t xml:space="preserve">Change the unparsing behaviour for occursCountKind ‘fixed’ and ‘implicit’ to state that the </w:t>
      </w:r>
      <w:proofErr w:type="spellStart"/>
      <w:r>
        <w:rPr>
          <w:rFonts w:cs="Arial"/>
          <w:szCs w:val="20"/>
        </w:rPr>
        <w:t>unparser</w:t>
      </w:r>
      <w:proofErr w:type="spellEnd"/>
      <w:r>
        <w:rPr>
          <w:rFonts w:cs="Arial"/>
          <w:szCs w:val="20"/>
        </w:rPr>
        <w:t xml:space="preserve"> stops looking for occurrences in the </w:t>
      </w:r>
      <w:proofErr w:type="spellStart"/>
      <w:r>
        <w:rPr>
          <w:rFonts w:cs="Arial"/>
          <w:szCs w:val="20"/>
        </w:rPr>
        <w:t>Infoset</w:t>
      </w:r>
      <w:proofErr w:type="spellEnd"/>
      <w:r>
        <w:rPr>
          <w:rFonts w:cs="Arial"/>
          <w:szCs w:val="20"/>
        </w:rPr>
        <w:t xml:space="preserve"> once </w:t>
      </w:r>
      <w:proofErr w:type="spellStart"/>
      <w:r>
        <w:rPr>
          <w:rFonts w:cs="Arial"/>
          <w:szCs w:val="20"/>
        </w:rPr>
        <w:t>maxOccurs</w:t>
      </w:r>
      <w:proofErr w:type="spellEnd"/>
      <w:r>
        <w:rPr>
          <w:rFonts w:cs="Arial"/>
          <w:szCs w:val="20"/>
        </w:rPr>
        <w:t xml:space="preserve"> has been reached. The spec currently states that it is a processing error if more than </w:t>
      </w:r>
      <w:proofErr w:type="spellStart"/>
      <w:r>
        <w:rPr>
          <w:rFonts w:cs="Arial"/>
          <w:szCs w:val="20"/>
        </w:rPr>
        <w:t>maxOccurs</w:t>
      </w:r>
      <w:proofErr w:type="spellEnd"/>
      <w:r>
        <w:rPr>
          <w:rFonts w:cs="Arial"/>
          <w:szCs w:val="20"/>
        </w:rPr>
        <w:t xml:space="preserve"> are found, which is not symmetric with parsing behaviour. </w:t>
      </w:r>
    </w:p>
    <w:p w:rsidR="0059089C" w:rsidRDefault="00922D6C">
      <w:pPr>
        <w:suppressAutoHyphens w:val="0"/>
        <w:spacing w:beforeAutospacing="1" w:afterAutospacing="1"/>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28">
        <w:r>
          <w:rPr>
            <w:rStyle w:val="InternetLink"/>
            <w:rFonts w:eastAsia="Times New Roman" w:cs="Arial"/>
            <w:bCs/>
            <w:i/>
            <w:szCs w:val="20"/>
            <w:lang w:eastAsia="en-GB"/>
          </w:rPr>
          <w:t>https://redmine.ogf.org/issues/260</w:t>
        </w:r>
      </w:hyperlink>
    </w:p>
    <w:p w:rsidR="0059089C" w:rsidRDefault="00922D6C">
      <w:pPr>
        <w:suppressAutoHyphens w:val="0"/>
        <w:spacing w:beforeAutospacing="1" w:afterAutospacing="1"/>
        <w:rPr>
          <w:rFonts w:cs="Arial"/>
          <w:szCs w:val="20"/>
        </w:rPr>
      </w:pPr>
      <w:r>
        <w:rPr>
          <w:rFonts w:cs="Arial"/>
          <w:szCs w:val="20"/>
        </w:rPr>
        <w:t xml:space="preserve">An outputValueCalc property expression may reference an element that follows the element that carries the property.  Add that how far forward the expression can reference is implementation-defined. </w:t>
      </w:r>
    </w:p>
    <w:p w:rsidR="0059089C" w:rsidRDefault="00922D6C">
      <w:pPr>
        <w:suppressAutoHyphens w:val="0"/>
        <w:spacing w:beforeAutospacing="1" w:afterAutospacing="1"/>
        <w:rPr>
          <w:rFonts w:cs="Arial"/>
          <w:szCs w:val="20"/>
        </w:rPr>
      </w:pPr>
      <w:r>
        <w:rPr>
          <w:rFonts w:cs="Arial"/>
          <w:szCs w:val="20"/>
        </w:rPr>
        <w:t xml:space="preserve">The following properties or annotations need ‘no forward reference’ clauses adding to their descriptions: </w:t>
      </w:r>
      <w:proofErr w:type="spellStart"/>
      <w:r>
        <w:rPr>
          <w:rFonts w:cs="Arial"/>
          <w:szCs w:val="20"/>
        </w:rPr>
        <w:t>calendarLanguage</w:t>
      </w:r>
      <w:proofErr w:type="spellEnd"/>
      <w:r>
        <w:rPr>
          <w:rFonts w:cs="Arial"/>
          <w:szCs w:val="20"/>
        </w:rPr>
        <w:t xml:space="preserve">, choiceDispatchKey, </w:t>
      </w:r>
      <w:proofErr w:type="spellStart"/>
      <w:r>
        <w:rPr>
          <w:rFonts w:cs="Arial"/>
          <w:szCs w:val="20"/>
        </w:rPr>
        <w:t>setVariable</w:t>
      </w:r>
      <w:proofErr w:type="spellEnd"/>
      <w:r>
        <w:rPr>
          <w:rFonts w:cs="Arial"/>
          <w:szCs w:val="20"/>
        </w:rPr>
        <w:t>.</w:t>
      </w:r>
    </w:p>
    <w:p w:rsidR="0059089C" w:rsidRDefault="00922D6C">
      <w:pPr>
        <w:suppressAutoHyphens w:val="0"/>
        <w:spacing w:beforeAutospacing="1" w:afterAutospacing="1"/>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29">
        <w:r>
          <w:rPr>
            <w:rStyle w:val="InternetLink"/>
            <w:rFonts w:eastAsia="Times New Roman" w:cs="Arial"/>
            <w:bCs/>
            <w:i/>
            <w:szCs w:val="20"/>
            <w:lang w:eastAsia="en-GB"/>
          </w:rPr>
          <w:t>https://redmine.ogf.org/issues/263</w:t>
        </w:r>
      </w:hyperlink>
    </w:p>
    <w:p w:rsidR="0059089C" w:rsidRDefault="00922D6C">
      <w:pPr>
        <w:suppressAutoHyphens w:val="0"/>
        <w:spacing w:beforeAutospacing="1" w:afterAutospacing="1"/>
        <w:rPr>
          <w:rFonts w:cs="Arial"/>
          <w:szCs w:val="20"/>
        </w:rPr>
      </w:pPr>
      <w:r>
        <w:rPr>
          <w:rFonts w:cs="Arial"/>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rsidR="0059089C" w:rsidRDefault="00922D6C">
      <w:pPr>
        <w:suppressAutoHyphens w:val="0"/>
        <w:spacing w:beforeAutospacing="1" w:afterAutospacing="1"/>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 xml:space="preserve">Section 13.2.1. </w:t>
      </w:r>
      <w:hyperlink r:id="rId30">
        <w:r>
          <w:rPr>
            <w:rStyle w:val="InternetLink"/>
            <w:rFonts w:eastAsia="Times New Roman" w:cs="Arial"/>
            <w:bCs/>
            <w:i/>
            <w:szCs w:val="20"/>
            <w:lang w:eastAsia="en-GB"/>
          </w:rPr>
          <w:t>https://redmine.ogf.org/issues/264</w:t>
        </w:r>
      </w:hyperlink>
    </w:p>
    <w:p w:rsidR="0059089C" w:rsidRDefault="00922D6C">
      <w:pPr>
        <w:suppressAutoHyphens w:val="0"/>
        <w:spacing w:beforeAutospacing="1" w:afterAutospacing="1"/>
        <w:rPr>
          <w:rFonts w:eastAsia="Times New Roman" w:cs="Arial"/>
          <w:szCs w:val="20"/>
          <w:lang w:eastAsia="en-GB"/>
        </w:rPr>
      </w:pPr>
      <w:r>
        <w:rPr>
          <w:rFonts w:cs="Arial"/>
          <w:szCs w:val="20"/>
        </w:rPr>
        <w:t xml:space="preserve">Clarify that when a block escape scheme is in force for an element when parsing, it is a processing error if the end of the data for the element is reached and the </w:t>
      </w:r>
      <w:proofErr w:type="spellStart"/>
      <w:r>
        <w:rPr>
          <w:rFonts w:cs="Arial"/>
          <w:szCs w:val="20"/>
        </w:rPr>
        <w:t>escapeBlockEnd</w:t>
      </w:r>
      <w:proofErr w:type="spellEnd"/>
      <w:r>
        <w:rPr>
          <w:rFonts w:cs="Arial"/>
          <w:szCs w:val="20"/>
        </w:rPr>
        <w:t xml:space="preserve"> is not found in the data. </w:t>
      </w:r>
    </w:p>
    <w:p w:rsidR="0059089C" w:rsidRDefault="00922D6C">
      <w:pPr>
        <w:suppressAutoHyphens w:val="0"/>
        <w:spacing w:beforeAutospacing="1" w:afterAutospacing="1"/>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31">
        <w:r>
          <w:rPr>
            <w:rStyle w:val="InternetLink"/>
            <w:rFonts w:eastAsia="Times New Roman" w:cs="Arial"/>
            <w:i/>
            <w:iCs/>
            <w:szCs w:val="20"/>
            <w:lang w:eastAsia="en-GB"/>
          </w:rPr>
          <w:t>https://redmine.ogf/org/issues/283</w:t>
        </w:r>
      </w:hyperlink>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 xml:space="preserve">nilKind, nilValue, and nilValueDelimiterPolicy properties apply to </w:t>
      </w:r>
      <w:proofErr w:type="spellStart"/>
      <w:r>
        <w:rPr>
          <w:rFonts w:eastAsia="Times New Roman" w:cs="Arial"/>
          <w:szCs w:val="20"/>
          <w:lang w:eastAsia="en-GB"/>
        </w:rPr>
        <w:t>nillable</w:t>
      </w:r>
      <w:proofErr w:type="spellEnd"/>
      <w:r>
        <w:rPr>
          <w:rFonts w:eastAsia="Times New Roman" w:cs="Arial"/>
          <w:szCs w:val="20"/>
          <w:lang w:eastAsia="en-GB"/>
        </w:rPr>
        <w:t xml:space="preserve"> complex type elements as well as simple types.</w:t>
      </w:r>
    </w:p>
    <w:p w:rsidR="0059089C" w:rsidRDefault="00922D6C">
      <w:pPr>
        <w:suppressAutoHyphens w:val="0"/>
        <w:spacing w:beforeAutospacing="1" w:afterAutospacing="1"/>
        <w:rPr>
          <w:rFonts w:eastAsia="Times New Roman" w:cs="Arial"/>
          <w:szCs w:val="20"/>
          <w:lang w:eastAsia="en-GB"/>
        </w:rPr>
      </w:pPr>
      <w:r>
        <w:rPr>
          <w:rFonts w:eastAsia="Times New Roman" w:cs="Arial"/>
          <w:szCs w:val="20"/>
          <w:lang w:eastAsia="en-GB"/>
        </w:rPr>
        <w:t>Change the last line in the description of each property to remove the “(</w:t>
      </w:r>
      <w:proofErr w:type="spellStart"/>
      <w:r>
        <w:rPr>
          <w:rFonts w:eastAsia="Times New Roman" w:cs="Arial"/>
          <w:szCs w:val="20"/>
          <w:lang w:eastAsia="en-GB"/>
        </w:rPr>
        <w:t>simpleType</w:t>
      </w:r>
      <w:proofErr w:type="spellEnd"/>
      <w:r>
        <w:rPr>
          <w:rFonts w:eastAsia="Times New Roman" w:cs="Arial"/>
          <w:szCs w:val="20"/>
          <w:lang w:eastAsia="en-GB"/>
        </w:rPr>
        <w:t xml:space="preserve">)” qualifier so that it reads “Annotation: </w:t>
      </w:r>
      <w:proofErr w:type="spellStart"/>
      <w:proofErr w:type="gramStart"/>
      <w:r>
        <w:rPr>
          <w:rFonts w:eastAsia="Times New Roman" w:cs="Arial"/>
          <w:szCs w:val="20"/>
          <w:lang w:eastAsia="en-GB"/>
        </w:rPr>
        <w:t>dfdl:element</w:t>
      </w:r>
      <w:proofErr w:type="spellEnd"/>
      <w:proofErr w:type="gramEnd"/>
      <w:r>
        <w:rPr>
          <w:rFonts w:eastAsia="Times New Roman" w:cs="Arial"/>
          <w:szCs w:val="20"/>
          <w:lang w:eastAsia="en-GB"/>
        </w:rPr>
        <w:t xml:space="preserve">”. </w:t>
      </w:r>
    </w:p>
    <w:p w:rsidR="0059089C" w:rsidRDefault="00922D6C">
      <w:r>
        <w:rPr>
          <w:b/>
          <w:bCs/>
          <w:szCs w:val="20"/>
        </w:rPr>
        <w:t>5.24</w:t>
      </w:r>
      <w:r>
        <w:rPr>
          <w:szCs w:val="20"/>
        </w:rPr>
        <w:t xml:space="preserve"> </w:t>
      </w:r>
      <w:r>
        <w:rPr>
          <w:i/>
          <w:iCs/>
          <w:szCs w:val="20"/>
        </w:rPr>
        <w:t xml:space="preserve">Sections 13.11.1, 12.3.7.2.6. </w:t>
      </w:r>
      <w:hyperlink r:id="rId32">
        <w:r>
          <w:rPr>
            <w:rStyle w:val="InternetLink"/>
            <w:i/>
            <w:iCs/>
            <w:szCs w:val="20"/>
          </w:rPr>
          <w:t>https://redmine.ogf.org/issues/297</w:t>
        </w:r>
      </w:hyperlink>
    </w:p>
    <w:p w:rsidR="0059089C" w:rsidRDefault="0059089C">
      <w:pPr>
        <w:suppressAutoHyphens w:val="0"/>
        <w:rPr>
          <w:rFonts w:cs="Arial"/>
          <w:i/>
          <w:szCs w:val="20"/>
        </w:rPr>
      </w:pPr>
    </w:p>
    <w:p w:rsidR="0059089C" w:rsidRDefault="00922D6C">
      <w:pPr>
        <w:rPr>
          <w:rFonts w:ascii="Noto Sans" w:hAnsi="Noto Sans" w:hint="eastAsia"/>
          <w:szCs w:val="20"/>
        </w:rPr>
      </w:pPr>
      <w:r>
        <w:rPr>
          <w:szCs w:val="20"/>
        </w:rPr>
        <w:t>Section 13.11.1 to be updated as follows:</w:t>
      </w:r>
    </w:p>
    <w:p w:rsidR="0059089C" w:rsidRDefault="0059089C">
      <w:pPr>
        <w:rPr>
          <w:szCs w:val="20"/>
        </w:rPr>
      </w:pPr>
    </w:p>
    <w:p w:rsidR="0059089C" w:rsidRDefault="00922D6C">
      <w:pPr>
        <w:numPr>
          <w:ilvl w:val="0"/>
          <w:numId w:val="7"/>
        </w:numPr>
        <w:rPr>
          <w:rFonts w:ascii="Noto Sans" w:hAnsi="Noto Sans" w:hint="eastAsia"/>
          <w:szCs w:val="20"/>
        </w:rPr>
      </w:pPr>
      <w:r>
        <w:rPr>
          <w:szCs w:val="20"/>
        </w:rPr>
        <w:t>Update the 'S' row in the table to strike "(see note 1)" and change '24' to '23'.</w:t>
      </w:r>
    </w:p>
    <w:p w:rsidR="0059089C" w:rsidRDefault="00922D6C">
      <w:pPr>
        <w:numPr>
          <w:ilvl w:val="0"/>
          <w:numId w:val="7"/>
        </w:numPr>
        <w:rPr>
          <w:rFonts w:ascii="Noto Sans" w:hAnsi="Noto Sans" w:hint="eastAsia"/>
          <w:szCs w:val="20"/>
        </w:rPr>
      </w:pPr>
      <w:r>
        <w:rPr>
          <w:szCs w:val="20"/>
        </w:rPr>
        <w:t>Move this paragraph to immediately below the table:</w:t>
      </w:r>
      <w:r>
        <w:rPr>
          <w:szCs w:val="20"/>
        </w:rPr>
        <w:br/>
        <w:t>"The count of pattern letters determines the format as indicated in the table."</w:t>
      </w:r>
    </w:p>
    <w:p w:rsidR="0059089C" w:rsidRDefault="00922D6C">
      <w:pPr>
        <w:numPr>
          <w:ilvl w:val="0"/>
          <w:numId w:val="7"/>
        </w:numPr>
        <w:rPr>
          <w:rFonts w:ascii="Noto Sans" w:hAnsi="Noto Sans" w:hint="eastAsia"/>
          <w:szCs w:val="20"/>
        </w:rPr>
      </w:pPr>
      <w:r>
        <w:rPr>
          <w:szCs w:val="20"/>
        </w:rPr>
        <w:t>Add paragraph:</w:t>
      </w:r>
      <w:r>
        <w:rPr>
          <w:szCs w:val="20"/>
        </w:rPr>
        <w:br/>
        <w:t>"When numeric fields abut one another directly, with no intervening delimiter characters, they constitute a run of abutting numeric fields. Such runs are parsed specially as described at [</w:t>
      </w:r>
      <w:proofErr w:type="spellStart"/>
      <w:r>
        <w:rPr>
          <w:szCs w:val="20"/>
        </w:rPr>
        <w:t>ICUDateTime</w:t>
      </w:r>
      <w:proofErr w:type="spellEnd"/>
      <w:r>
        <w:rPr>
          <w:szCs w:val="20"/>
        </w:rPr>
        <w:t>]."</w:t>
      </w:r>
    </w:p>
    <w:p w:rsidR="0059089C" w:rsidRDefault="00922D6C">
      <w:pPr>
        <w:numPr>
          <w:ilvl w:val="0"/>
          <w:numId w:val="7"/>
        </w:numPr>
        <w:rPr>
          <w:rFonts w:ascii="Noto Sans" w:hAnsi="Noto Sans" w:hint="eastAsia"/>
          <w:szCs w:val="20"/>
        </w:rPr>
      </w:pPr>
      <w:r>
        <w:rPr>
          <w:szCs w:val="20"/>
        </w:rPr>
        <w:t>Make sentence into separate paragraph:</w:t>
      </w:r>
      <w:r>
        <w:rPr>
          <w:szCs w:val="20"/>
        </w:rPr>
        <w:br/>
        <w:t xml:space="preserve">"Unlike other fields, fractional seconds "S" </w:t>
      </w:r>
      <w:proofErr w:type="gramStart"/>
      <w:r>
        <w:rPr>
          <w:szCs w:val="20"/>
        </w:rPr>
        <w:t>are</w:t>
      </w:r>
      <w:proofErr w:type="gramEnd"/>
      <w:r>
        <w:rPr>
          <w:szCs w:val="20"/>
        </w:rPr>
        <w:t xml:space="preserve"> padded on the right with zero."</w:t>
      </w:r>
    </w:p>
    <w:p w:rsidR="0059089C" w:rsidRDefault="00922D6C">
      <w:pPr>
        <w:numPr>
          <w:ilvl w:val="0"/>
          <w:numId w:val="7"/>
        </w:numPr>
        <w:rPr>
          <w:rFonts w:ascii="Noto Sans" w:hAnsi="Noto Sans" w:hint="eastAsia"/>
          <w:szCs w:val="20"/>
        </w:rPr>
      </w:pPr>
      <w:r>
        <w:rPr>
          <w:szCs w:val="20"/>
        </w:rPr>
        <w:lastRenderedPageBreak/>
        <w:t>Revise existing first paragraph below Table 40:</w:t>
      </w:r>
      <w:r>
        <w:rPr>
          <w:szCs w:val="20"/>
        </w:rPr>
        <w:br/>
        <w:t>"The maximum number of "S" symbols that may appear in the pattern is implementation-</w:t>
      </w:r>
      <w:proofErr w:type="gramStart"/>
      <w:r>
        <w:rPr>
          <w:szCs w:val="20"/>
        </w:rPr>
        <w:t>defined, but</w:t>
      </w:r>
      <w:proofErr w:type="gramEnd"/>
      <w:r>
        <w:rPr>
          <w:szCs w:val="20"/>
        </w:rPr>
        <w:t xml:space="preserve"> must be at least three. The stored accuracy for fractional seconds is also implementation-</w:t>
      </w:r>
      <w:proofErr w:type="gramStart"/>
      <w:r>
        <w:rPr>
          <w:szCs w:val="20"/>
        </w:rPr>
        <w:t>defined, but</w:t>
      </w:r>
      <w:proofErr w:type="gramEnd"/>
      <w:r>
        <w:rPr>
          <w:szCs w:val="20"/>
        </w:rPr>
        <w:t xml:space="preserve">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proofErr w:type="gramStart"/>
      <w:r>
        <w:rPr>
          <w:szCs w:val="20"/>
        </w:rPr>
        <w:t>ss.SSSSSS</w:t>
      </w:r>
      <w:proofErr w:type="spellEnd"/>
      <w:proofErr w:type="gramEnd"/>
      <w:r>
        <w:rPr>
          <w:szCs w:val="20"/>
        </w:rPr>
        <w:t xml:space="preserve">", data "12.345678" would be parsed into </w:t>
      </w:r>
      <w:proofErr w:type="spellStart"/>
      <w:r>
        <w:rPr>
          <w:szCs w:val="20"/>
        </w:rPr>
        <w:t>infoset</w:t>
      </w:r>
      <w:proofErr w:type="spellEnd"/>
      <w:r>
        <w:rPr>
          <w:szCs w:val="20"/>
        </w:rPr>
        <w:t xml:space="preserve"> </w:t>
      </w:r>
      <w:proofErr w:type="spellStart"/>
      <w:r>
        <w:rPr>
          <w:szCs w:val="20"/>
        </w:rPr>
        <w:t>xs:time</w:t>
      </w:r>
      <w:proofErr w:type="spellEnd"/>
      <w:r>
        <w:rPr>
          <w:szCs w:val="20"/>
        </w:rPr>
        <w:t xml:space="preserve"> "00:00:12:345", which would be unparsed into data "12.345000".</w:t>
      </w:r>
    </w:p>
    <w:p w:rsidR="0059089C" w:rsidRDefault="00922D6C">
      <w:pPr>
        <w:numPr>
          <w:ilvl w:val="0"/>
          <w:numId w:val="7"/>
        </w:numPr>
        <w:rPr>
          <w:rFonts w:ascii="Noto Sans" w:hAnsi="Noto Sans" w:hint="eastAsia"/>
          <w:szCs w:val="20"/>
        </w:rPr>
      </w:pPr>
      <w:r>
        <w:rPr>
          <w:szCs w:val="20"/>
        </w:rPr>
        <w:t xml:space="preserve">The fractional second bullet in the description of the I symbol should change </w:t>
      </w:r>
    </w:p>
    <w:p w:rsidR="0059089C" w:rsidRDefault="00922D6C">
      <w:pPr>
        <w:ind w:left="720"/>
      </w:pPr>
      <w:r>
        <w:rPr>
          <w:szCs w:val="20"/>
        </w:rPr>
        <w:t>from “The number of fractional second digits supported is implementation-defined but must be at least millisecond accuracy.” to “The number of fractional second digits supported is the same as for the “S” fractional seconds specifier described above”.</w:t>
      </w:r>
    </w:p>
    <w:p w:rsidR="0059089C" w:rsidRDefault="0059089C">
      <w:pPr>
        <w:ind w:left="720"/>
        <w:rPr>
          <w:szCs w:val="20"/>
        </w:rPr>
      </w:pPr>
    </w:p>
    <w:p w:rsidR="0059089C" w:rsidRDefault="00922D6C">
      <w:r>
        <w:rPr>
          <w:szCs w:val="20"/>
        </w:rPr>
        <w:t>Section 12.3.7.2.6 – Change “implementation-dependent” to “implementation-defined”.</w:t>
      </w:r>
    </w:p>
    <w:p w:rsidR="0059089C" w:rsidRDefault="0059089C">
      <w:pPr>
        <w:rPr>
          <w:szCs w:val="20"/>
        </w:rPr>
      </w:pPr>
    </w:p>
    <w:p w:rsidR="0059089C" w:rsidRDefault="00922D6C">
      <w:pPr>
        <w:suppressAutoHyphens w:val="0"/>
        <w:spacing w:beforeAutospacing="1" w:afterAutospacing="1"/>
      </w:pPr>
      <w:r>
        <w:rPr>
          <w:rFonts w:cs="Arial"/>
          <w:b/>
          <w:bCs/>
          <w:szCs w:val="20"/>
        </w:rPr>
        <w:t>5.25</w:t>
      </w:r>
      <w:r>
        <w:rPr>
          <w:rFonts w:cs="Arial"/>
          <w:szCs w:val="20"/>
        </w:rPr>
        <w:t xml:space="preserve"> </w:t>
      </w:r>
      <w:r>
        <w:rPr>
          <w:rFonts w:cs="Arial"/>
          <w:i/>
          <w:iCs/>
          <w:szCs w:val="20"/>
        </w:rPr>
        <w:t xml:space="preserve">Section 17. </w:t>
      </w:r>
      <w:hyperlink r:id="rId33">
        <w:r>
          <w:rPr>
            <w:rStyle w:val="InternetLink"/>
            <w:rFonts w:cs="Arial"/>
            <w:i/>
            <w:iCs/>
            <w:szCs w:val="20"/>
          </w:rPr>
          <w:t>https://redmine.ogf.org/issues/300</w:t>
        </w:r>
      </w:hyperlink>
    </w:p>
    <w:p w:rsidR="0059089C" w:rsidRDefault="00922D6C">
      <w:pPr>
        <w:suppressAutoHyphens w:val="0"/>
        <w:spacing w:beforeAutospacing="1" w:afterAutospacing="1"/>
      </w:pPr>
      <w:r>
        <w:rPr>
          <w:rFonts w:cs="Arial"/>
          <w:szCs w:val="20"/>
        </w:rPr>
        <w:t>In the description of the inputValueCalc property, remove the sentence: “</w:t>
      </w:r>
      <w:r>
        <w:rPr>
          <w:szCs w:val="20"/>
        </w:rPr>
        <w:t>This property is not allowed to appear on a local element or element reference that is the root of a choice branch.”</w:t>
      </w:r>
    </w:p>
    <w:p w:rsidR="0059089C" w:rsidRDefault="00922D6C">
      <w:pPr>
        <w:suppressAutoHyphens w:val="0"/>
        <w:spacing w:beforeAutospacing="1" w:afterAutospacing="1"/>
      </w:pPr>
      <w:r>
        <w:rPr>
          <w:rFonts w:cs="Arial"/>
          <w:b/>
          <w:bCs/>
          <w:szCs w:val="20"/>
        </w:rPr>
        <w:t>5.26</w:t>
      </w:r>
      <w:r>
        <w:rPr>
          <w:rFonts w:cs="Arial"/>
          <w:szCs w:val="20"/>
        </w:rPr>
        <w:t xml:space="preserve"> </w:t>
      </w:r>
      <w:r>
        <w:rPr>
          <w:rFonts w:cs="Arial"/>
          <w:i/>
          <w:iCs/>
          <w:szCs w:val="20"/>
        </w:rPr>
        <w:t xml:space="preserve">Section 2. </w:t>
      </w:r>
      <w:hyperlink r:id="rId34">
        <w:r>
          <w:rPr>
            <w:rStyle w:val="InternetLink"/>
            <w:rFonts w:cs="Arial"/>
            <w:i/>
            <w:iCs/>
            <w:szCs w:val="20"/>
          </w:rPr>
          <w:t>https://redmine.ogf.org/issues/304</w:t>
        </w:r>
      </w:hyperlink>
    </w:p>
    <w:p w:rsidR="0059089C" w:rsidRDefault="00922D6C">
      <w:pPr>
        <w:suppressAutoHyphens w:val="0"/>
        <w:spacing w:beforeAutospacing="1" w:afterAutospacing="1"/>
      </w:pPr>
      <w:r>
        <w:rPr>
          <w:rFonts w:cs="Arial"/>
          <w:szCs w:val="20"/>
        </w:rPr>
        <w:t xml:space="preserve">The sentence: </w:t>
      </w:r>
    </w:p>
    <w:p w:rsidR="0059089C" w:rsidRDefault="00922D6C">
      <w:pPr>
        <w:suppressAutoHyphens w:val="0"/>
        <w:spacing w:beforeAutospacing="1" w:afterAutospacing="1"/>
        <w:ind w:left="720"/>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hyperlink r:id="rId35" w:anchor="a_RFC2119" w:history="1">
        <w:r>
          <w:rPr>
            <w:rStyle w:val="InternetLink"/>
            <w:szCs w:val="20"/>
          </w:rPr>
          <w:t>RFC2119</w:t>
        </w:r>
      </w:hyperlink>
      <w:r>
        <w:rPr>
          <w:szCs w:val="20"/>
        </w:rPr>
        <w:t>].</w:t>
      </w:r>
    </w:p>
    <w:p w:rsidR="0059089C" w:rsidRDefault="00922D6C">
      <w:pPr>
        <w:suppressAutoHyphens w:val="0"/>
        <w:spacing w:beforeAutospacing="1" w:afterAutospacing="1"/>
      </w:pPr>
      <w:r>
        <w:rPr>
          <w:rFonts w:cs="Arial"/>
          <w:szCs w:val="20"/>
        </w:rPr>
        <w:t xml:space="preserve"> is modified to: </w:t>
      </w:r>
    </w:p>
    <w:p w:rsidR="0059089C" w:rsidRDefault="00922D6C">
      <w:pPr>
        <w:suppressAutoHyphens w:val="0"/>
        <w:spacing w:beforeAutospacing="1" w:afterAutospacing="1"/>
        <w:ind w:left="720"/>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hyperlink r:id="rId36" w:anchor="a_RFC2119" w:history="1">
        <w:r>
          <w:rPr>
            <w:rStyle w:val="InternetLink"/>
            <w:rFonts w:cs="Arial"/>
            <w:szCs w:val="20"/>
          </w:rPr>
          <w:t>RFC2119</w:t>
        </w:r>
      </w:hyperlink>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rsidR="0059089C" w:rsidRDefault="00922D6C">
      <w:pPr>
        <w:suppressAutoHyphens w:val="0"/>
        <w:spacing w:beforeAutospacing="1" w:afterAutospacing="1"/>
      </w:pPr>
      <w:r>
        <w:rPr>
          <w:rFonts w:cs="Arial"/>
          <w:b/>
          <w:bCs/>
          <w:szCs w:val="20"/>
        </w:rPr>
        <w:t>5.27</w:t>
      </w:r>
      <w:r>
        <w:rPr>
          <w:rFonts w:cs="Arial"/>
          <w:szCs w:val="20"/>
        </w:rPr>
        <w:t xml:space="preserve"> </w:t>
      </w:r>
      <w:r>
        <w:rPr>
          <w:rFonts w:cs="Arial"/>
          <w:i/>
          <w:iCs/>
          <w:szCs w:val="20"/>
        </w:rPr>
        <w:t xml:space="preserve">Section 11. </w:t>
      </w:r>
      <w:hyperlink r:id="rId37">
        <w:r>
          <w:rPr>
            <w:rStyle w:val="InternetLink"/>
            <w:rFonts w:cs="Arial"/>
            <w:i/>
            <w:iCs/>
            <w:szCs w:val="20"/>
          </w:rPr>
          <w:t>https://redmine.org.org/issues/306</w:t>
        </w:r>
      </w:hyperlink>
    </w:p>
    <w:p w:rsidR="0059089C" w:rsidRDefault="00922D6C">
      <w:pPr>
        <w:suppressAutoHyphens w:val="0"/>
        <w:spacing w:beforeAutospacing="1" w:afterAutospacing="1"/>
      </w:pPr>
      <w:r>
        <w:rPr>
          <w:rFonts w:cs="Arial"/>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
    </w:p>
    <w:p w:rsidR="0059089C" w:rsidRDefault="00922D6C">
      <w:pPr>
        <w:suppressAutoHyphens w:val="0"/>
        <w:spacing w:beforeAutospacing="1" w:afterAutospacing="1"/>
      </w:pPr>
      <w:r>
        <w:rPr>
          <w:rFonts w:cs="Arial"/>
          <w:b/>
          <w:bCs/>
          <w:szCs w:val="20"/>
        </w:rPr>
        <w:t>5.28</w:t>
      </w:r>
      <w:r>
        <w:rPr>
          <w:rFonts w:cs="Arial"/>
          <w:szCs w:val="20"/>
        </w:rPr>
        <w:t xml:space="preserve"> </w:t>
      </w:r>
      <w:r>
        <w:rPr>
          <w:rFonts w:cs="Arial"/>
          <w:i/>
          <w:iCs/>
          <w:szCs w:val="20"/>
        </w:rPr>
        <w:t xml:space="preserve">Section 13.6. </w:t>
      </w:r>
      <w:hyperlink r:id="rId38">
        <w:r>
          <w:rPr>
            <w:rStyle w:val="InternetLink"/>
            <w:rFonts w:cs="Arial"/>
            <w:i/>
            <w:iCs/>
            <w:szCs w:val="20"/>
          </w:rPr>
          <w:t>https://redmine.ogf.org/issues/313</w:t>
        </w:r>
      </w:hyperlink>
    </w:p>
    <w:p w:rsidR="0059089C" w:rsidRDefault="00922D6C">
      <w:pPr>
        <w:pStyle w:val="BodyText"/>
        <w:suppressAutoHyphens w:val="0"/>
        <w:spacing w:beforeAutospacing="1" w:afterAutospacing="1"/>
      </w:pPr>
      <w:r>
        <w:rPr>
          <w:rFonts w:cs="Arial"/>
          <w:szCs w:val="20"/>
        </w:rPr>
        <w:t xml:space="preserve">The descriptions of properties </w:t>
      </w:r>
      <w:proofErr w:type="spellStart"/>
      <w:r>
        <w:rPr>
          <w:rFonts w:cs="Arial"/>
          <w:szCs w:val="20"/>
        </w:rPr>
        <w:t>textStandardNaNRep</w:t>
      </w:r>
      <w:proofErr w:type="spellEnd"/>
      <w:r>
        <w:rPr>
          <w:rFonts w:cs="Arial"/>
          <w:szCs w:val="20"/>
        </w:rPr>
        <w:t xml:space="preserve"> and </w:t>
      </w:r>
      <w:proofErr w:type="spellStart"/>
      <w:r>
        <w:rPr>
          <w:rFonts w:cs="Arial"/>
          <w:szCs w:val="20"/>
        </w:rPr>
        <w:t>textStandardInfinityRep</w:t>
      </w:r>
      <w:proofErr w:type="spellEnd"/>
      <w:r>
        <w:rPr>
          <w:rFonts w:cs="Arial"/>
          <w:szCs w:val="20"/>
        </w:rPr>
        <w:t xml:space="preserve"> should state empty string not allowed. It is a schema definition error if empty string found as the property value.</w:t>
      </w:r>
    </w:p>
    <w:p w:rsidR="0059089C" w:rsidRDefault="00922D6C">
      <w:pPr>
        <w:suppressAutoHyphens w:val="0"/>
        <w:spacing w:beforeAutospacing="1" w:afterAutospacing="1"/>
      </w:pPr>
      <w:r>
        <w:rPr>
          <w:rFonts w:cs="Arial"/>
          <w:b/>
          <w:bCs/>
          <w:szCs w:val="20"/>
        </w:rPr>
        <w:t>5.29</w:t>
      </w:r>
      <w:r>
        <w:rPr>
          <w:rFonts w:cs="Arial"/>
          <w:i/>
          <w:iCs/>
          <w:szCs w:val="20"/>
        </w:rPr>
        <w:t xml:space="preserve"> Sections 23.4, 23.5.3. </w:t>
      </w:r>
      <w:hyperlink r:id="rId39">
        <w:r>
          <w:rPr>
            <w:rStyle w:val="InternetLink"/>
            <w:rFonts w:cs="Arial"/>
            <w:i/>
            <w:iCs/>
            <w:szCs w:val="20"/>
          </w:rPr>
          <w:t>https://redmine.ogf.org/issues/314</w:t>
        </w:r>
      </w:hyperlink>
    </w:p>
    <w:p w:rsidR="0059089C" w:rsidRDefault="00922D6C">
      <w:pPr>
        <w:pStyle w:val="BodyText"/>
        <w:suppressAutoHyphens w:val="0"/>
        <w:spacing w:beforeAutospacing="1" w:afterAutospacing="1"/>
        <w:rPr>
          <w:rFonts w:ascii="Noto Sans" w:hAnsi="Noto Sans" w:hint="eastAsia"/>
          <w:szCs w:val="20"/>
        </w:rPr>
      </w:pPr>
      <w:r>
        <w:rPr>
          <w:rFonts w:cs="Arial"/>
          <w:szCs w:val="20"/>
        </w:rPr>
        <w:t>For testing a value is in a set, add to Section 23.4:</w:t>
      </w:r>
    </w:p>
    <w:p w:rsidR="0059089C" w:rsidRDefault="00922D6C">
      <w:pPr>
        <w:pStyle w:val="BodyText"/>
      </w:pPr>
      <w:r>
        <w:rPr>
          <w:szCs w:val="20"/>
        </w:rPr>
        <w:t xml:space="preserve">Add XPath 2.0 'intersect' and "except" operators to the list of supported operators. </w:t>
      </w:r>
      <w:r>
        <w:rPr>
          <w:szCs w:val="20"/>
        </w:rPr>
        <w:br/>
      </w:r>
      <w:proofErr w:type="spellStart"/>
      <w:proofErr w:type="gramStart"/>
      <w:r>
        <w:rPr>
          <w:szCs w:val="20"/>
        </w:rPr>
        <w:t>MultiplicativeExpr</w:t>
      </w:r>
      <w:proofErr w:type="spellEnd"/>
      <w:r>
        <w:rPr>
          <w:szCs w:val="20"/>
        </w:rPr>
        <w:t xml:space="preserve"> ::=</w:t>
      </w:r>
      <w:proofErr w:type="gramEnd"/>
      <w:r>
        <w:rPr>
          <w:szCs w:val="20"/>
        </w:rPr>
        <w:t xml:space="preserve"> </w:t>
      </w:r>
      <w:proofErr w:type="spellStart"/>
      <w:r>
        <w:rPr>
          <w:szCs w:val="20"/>
        </w:rPr>
        <w:t>IntersectExceptExpr</w:t>
      </w:r>
      <w:proofErr w:type="spellEnd"/>
      <w:r>
        <w:rPr>
          <w:szCs w:val="20"/>
        </w:rPr>
        <w:t xml:space="preserve"> ( ("*" | "div" | "</w:t>
      </w:r>
      <w:proofErr w:type="spellStart"/>
      <w:r>
        <w:rPr>
          <w:szCs w:val="20"/>
        </w:rPr>
        <w:t>idiv</w:t>
      </w:r>
      <w:proofErr w:type="spellEnd"/>
      <w:r>
        <w:rPr>
          <w:szCs w:val="20"/>
        </w:rPr>
        <w:t xml:space="preserve">" | "mod") </w:t>
      </w:r>
      <w:proofErr w:type="spellStart"/>
      <w:r>
        <w:rPr>
          <w:szCs w:val="20"/>
        </w:rPr>
        <w:t>IntersectExceptExpr</w:t>
      </w:r>
      <w:proofErr w:type="spellEnd"/>
      <w:r>
        <w:rPr>
          <w:szCs w:val="20"/>
        </w:rPr>
        <w:t xml:space="preserve"> )* </w:t>
      </w:r>
      <w:r>
        <w:rPr>
          <w:szCs w:val="20"/>
        </w:rPr>
        <w:br/>
      </w:r>
      <w:proofErr w:type="spellStart"/>
      <w:r>
        <w:rPr>
          <w:szCs w:val="20"/>
        </w:rPr>
        <w:t>IntersectExceptExpr</w:t>
      </w:r>
      <w:proofErr w:type="spellEnd"/>
      <w:r>
        <w:rPr>
          <w:szCs w:val="20"/>
        </w:rPr>
        <w:t xml:space="preserve"> ::= </w:t>
      </w:r>
      <w:proofErr w:type="spellStart"/>
      <w:r>
        <w:rPr>
          <w:szCs w:val="20"/>
        </w:rPr>
        <w:t>UnaryExpr</w:t>
      </w:r>
      <w:proofErr w:type="spellEnd"/>
      <w:r>
        <w:rPr>
          <w:szCs w:val="20"/>
        </w:rPr>
        <w:t xml:space="preserve"> ( ("intersect" | "except") </w:t>
      </w:r>
      <w:proofErr w:type="spellStart"/>
      <w:r>
        <w:rPr>
          <w:szCs w:val="20"/>
        </w:rPr>
        <w:t>UnaryExpr</w:t>
      </w:r>
      <w:proofErr w:type="spellEnd"/>
      <w:r>
        <w:rPr>
          <w:szCs w:val="20"/>
        </w:rPr>
        <w:t xml:space="preserve"> )*</w:t>
      </w:r>
    </w:p>
    <w:p w:rsidR="0059089C" w:rsidRDefault="00922D6C">
      <w:pPr>
        <w:pStyle w:val="BodyText"/>
      </w:pPr>
      <w:r>
        <w:rPr>
          <w:szCs w:val="20"/>
        </w:rPr>
        <w:t>For testing a value is in a range, add to Section 23.5.3 two DFDL functions:</w:t>
      </w:r>
      <w:r>
        <w:rPr>
          <w:szCs w:val="20"/>
        </w:rPr>
        <w:br/>
      </w:r>
      <w:proofErr w:type="spellStart"/>
      <w:proofErr w:type="gramStart"/>
      <w:r>
        <w:rPr>
          <w:szCs w:val="20"/>
        </w:rPr>
        <w:t>dfdl:checkRangeInclusive</w:t>
      </w:r>
      <w:proofErr w:type="spellEnd"/>
      <w:proofErr w:type="gramEnd"/>
      <w:r>
        <w:rPr>
          <w:szCs w:val="20"/>
        </w:rPr>
        <w:t>($node, $val1, $val2)</w:t>
      </w:r>
      <w:r>
        <w:rPr>
          <w:szCs w:val="20"/>
        </w:rPr>
        <w:br/>
      </w:r>
      <w:proofErr w:type="spellStart"/>
      <w:r>
        <w:rPr>
          <w:szCs w:val="20"/>
        </w:rPr>
        <w:lastRenderedPageBreak/>
        <w:t>dfdl:checkRangeExclusive</w:t>
      </w:r>
      <w:proofErr w:type="spellEnd"/>
      <w:r>
        <w:rPr>
          <w:szCs w:val="20"/>
        </w:rPr>
        <w:t>($node, $val1, $val2)</w:t>
      </w:r>
      <w:r>
        <w:rPr>
          <w:szCs w:val="20"/>
        </w:rPr>
        <w:br/>
        <w:t xml:space="preserve">Returns </w:t>
      </w:r>
      <w:proofErr w:type="spellStart"/>
      <w:r>
        <w:rPr>
          <w:szCs w:val="20"/>
        </w:rPr>
        <w:t>boolean</w:t>
      </w:r>
      <w:proofErr w:type="spellEnd"/>
      <w:r>
        <w:rPr>
          <w:szCs w:val="20"/>
        </w:rPr>
        <w:t xml:space="preserve"> true if the specified node value is in the range given by $val1 and $val2. </w:t>
      </w:r>
      <w:r>
        <w:rPr>
          <w:szCs w:val="20"/>
        </w:rPr>
        <w:br/>
        <w:t xml:space="preserve">The type of $val1 and $val2 must be compatible with the type of $node, and must be a derivative of </w:t>
      </w:r>
      <w:proofErr w:type="spellStart"/>
      <w:proofErr w:type="gramStart"/>
      <w:r>
        <w:rPr>
          <w:szCs w:val="20"/>
        </w:rPr>
        <w:t>xs:decimal</w:t>
      </w:r>
      <w:proofErr w:type="spellEnd"/>
      <w:proofErr w:type="gramEnd"/>
      <w:r>
        <w:rPr>
          <w:szCs w:val="20"/>
        </w:rPr>
        <w:t xml:space="preserve">, </w:t>
      </w:r>
      <w:proofErr w:type="spellStart"/>
      <w:r>
        <w:rPr>
          <w:szCs w:val="20"/>
        </w:rPr>
        <w:t>xs:float</w:t>
      </w:r>
      <w:proofErr w:type="spellEnd"/>
      <w:r>
        <w:rPr>
          <w:szCs w:val="20"/>
        </w:rPr>
        <w:t xml:space="preserve"> or </w:t>
      </w:r>
      <w:proofErr w:type="spellStart"/>
      <w:r>
        <w:rPr>
          <w:szCs w:val="20"/>
        </w:rPr>
        <w:t>xs:double</w:t>
      </w:r>
      <w:proofErr w:type="spellEnd"/>
      <w:r>
        <w:rPr>
          <w:szCs w:val="20"/>
        </w:rPr>
        <w:t>. It is a schema definition error if the $node argument is a complex element.</w:t>
      </w:r>
    </w:p>
    <w:p w:rsidR="0059089C" w:rsidRDefault="00922D6C">
      <w:pPr>
        <w:suppressAutoHyphens w:val="0"/>
        <w:spacing w:beforeAutospacing="1" w:afterAutospacing="1"/>
      </w:pPr>
      <w:r>
        <w:rPr>
          <w:rFonts w:cs="Arial"/>
          <w:b/>
          <w:bCs/>
          <w:szCs w:val="20"/>
        </w:rPr>
        <w:t>5.30</w:t>
      </w:r>
      <w:r>
        <w:rPr>
          <w:rFonts w:cs="Arial"/>
          <w:szCs w:val="20"/>
        </w:rPr>
        <w:t xml:space="preserve"> </w:t>
      </w:r>
      <w:r>
        <w:rPr>
          <w:rFonts w:cs="Arial"/>
          <w:b/>
          <w:bCs/>
          <w:i/>
          <w:iCs/>
          <w:szCs w:val="20"/>
        </w:rPr>
        <w:t>Section 12.3.2.2.</w:t>
      </w:r>
      <w:r>
        <w:rPr>
          <w:rFonts w:cs="Arial"/>
          <w:i/>
          <w:iCs/>
          <w:szCs w:val="20"/>
        </w:rPr>
        <w:t xml:space="preserve"> </w:t>
      </w:r>
      <w:hyperlink r:id="rId40">
        <w:r>
          <w:rPr>
            <w:rStyle w:val="InternetLink"/>
            <w:rFonts w:cs="Arial"/>
            <w:i/>
            <w:iCs/>
            <w:szCs w:val="20"/>
          </w:rPr>
          <w:t>https://redmine.ogf.org/issues/315</w:t>
        </w:r>
      </w:hyperlink>
    </w:p>
    <w:p w:rsidR="0059089C" w:rsidRDefault="00922D6C">
      <w:pPr>
        <w:suppressAutoHyphens w:val="0"/>
        <w:spacing w:beforeAutospacing="1" w:afterAutospacing="1"/>
      </w:pPr>
      <w:r>
        <w:rPr>
          <w:rFonts w:cs="Arial"/>
          <w:szCs w:val="20"/>
        </w:rPr>
        <w:t xml:space="preserve">Add the sentence: </w:t>
      </w:r>
    </w:p>
    <w:p w:rsidR="0059089C" w:rsidRDefault="00922D6C">
      <w:pPr>
        <w:suppressAutoHyphens w:val="0"/>
        <w:spacing w:beforeAutospacing="1" w:afterAutospacing="1"/>
        <w:ind w:left="720"/>
      </w:pPr>
      <w:r>
        <w:rPr>
          <w:rFonts w:cs="Arial"/>
          <w:szCs w:val="20"/>
        </w:rPr>
        <w:t xml:space="preserve">Implementation Note: Scanning for delimiters when data is binary, or when using raw byte entities in delimiters, means that a simple </w:t>
      </w:r>
      <w:proofErr w:type="gramStart"/>
      <w:r>
        <w:rPr>
          <w:rFonts w:cs="Arial"/>
          <w:szCs w:val="20"/>
        </w:rPr>
        <w:t>character based</w:t>
      </w:r>
      <w:proofErr w:type="gramEnd"/>
      <w:r>
        <w:rPr>
          <w:rFonts w:cs="Arial"/>
          <w:szCs w:val="20"/>
        </w:rPr>
        <w:t xml:space="preserve"> delimiter scanner is not sufficient, as the delimiter may not be representable as characters. </w:t>
      </w:r>
    </w:p>
    <w:p w:rsidR="0059089C" w:rsidRDefault="00922D6C">
      <w:pPr>
        <w:suppressAutoHyphens w:val="0"/>
        <w:spacing w:beforeAutospacing="1" w:afterAutospacing="1"/>
      </w:pPr>
      <w:r>
        <w:rPr>
          <w:rFonts w:cs="Arial"/>
          <w:b/>
          <w:bCs/>
          <w:szCs w:val="20"/>
        </w:rPr>
        <w:t>5.31</w:t>
      </w:r>
      <w:r>
        <w:rPr>
          <w:rFonts w:cs="Arial"/>
          <w:szCs w:val="20"/>
        </w:rPr>
        <w:t xml:space="preserve"> </w:t>
      </w:r>
      <w:r>
        <w:rPr>
          <w:rFonts w:cs="Arial"/>
          <w:i/>
          <w:iCs/>
          <w:szCs w:val="20"/>
        </w:rPr>
        <w:t xml:space="preserve">Section 9.5. </w:t>
      </w:r>
      <w:hyperlink r:id="rId41">
        <w:r>
          <w:rPr>
            <w:rStyle w:val="InternetLink"/>
            <w:rFonts w:cs="Arial"/>
            <w:i/>
            <w:iCs/>
            <w:szCs w:val="20"/>
          </w:rPr>
          <w:t>https://redmine.ogf.org/issues/322</w:t>
        </w:r>
      </w:hyperlink>
    </w:p>
    <w:p w:rsidR="0059089C" w:rsidRDefault="00922D6C">
      <w:pPr>
        <w:suppressAutoHyphens w:val="0"/>
        <w:spacing w:beforeAutospacing="1" w:afterAutospacing="1"/>
      </w:pPr>
      <w:r>
        <w:rPr>
          <w:rFonts w:cs="Arial"/>
          <w:szCs w:val="20"/>
        </w:rPr>
        <w:t>Update “For elements and element refs”:</w:t>
      </w:r>
    </w:p>
    <w:p w:rsidR="0059089C" w:rsidRDefault="00922D6C">
      <w:pPr>
        <w:numPr>
          <w:ilvl w:val="0"/>
          <w:numId w:val="8"/>
        </w:numPr>
        <w:suppressAutoHyphens w:val="0"/>
        <w:spacing w:beforeAutospacing="1"/>
      </w:pPr>
      <w:r>
        <w:rPr>
          <w:rFonts w:cs="Arial"/>
          <w:szCs w:val="20"/>
        </w:rPr>
        <w:t>replace “refs” with “references”.</w:t>
      </w:r>
    </w:p>
    <w:p w:rsidR="0059089C" w:rsidRDefault="00922D6C">
      <w:pPr>
        <w:numPr>
          <w:ilvl w:val="0"/>
          <w:numId w:val="8"/>
        </w:numPr>
        <w:suppressAutoHyphens w:val="0"/>
        <w:spacing w:afterAutospacing="1"/>
      </w:pPr>
      <w:r>
        <w:rPr>
          <w:rFonts w:cs="Arial"/>
          <w:szCs w:val="20"/>
        </w:rPr>
        <w:t xml:space="preserve">Item 2 update to “2. </w:t>
      </w:r>
      <w:proofErr w:type="spellStart"/>
      <w:proofErr w:type="gramStart"/>
      <w:r>
        <w:rPr>
          <w:rFonts w:cs="Arial"/>
          <w:szCs w:val="20"/>
        </w:rPr>
        <w:t>dfdl:element</w:t>
      </w:r>
      <w:proofErr w:type="spellEnd"/>
      <w:proofErr w:type="gramEnd"/>
      <w:r>
        <w:rPr>
          <w:rFonts w:cs="Arial"/>
          <w:szCs w:val="20"/>
        </w:rPr>
        <w:t xml:space="preserve"> following property scoping rules and evaluating any property expressions (corresponds to </w:t>
      </w:r>
      <w:proofErr w:type="spellStart"/>
      <w:r>
        <w:rPr>
          <w:rFonts w:cs="Arial"/>
          <w:szCs w:val="20"/>
        </w:rPr>
        <w:t>SimpleElement</w:t>
      </w:r>
      <w:proofErr w:type="spellEnd"/>
      <w:r>
        <w:rPr>
          <w:rFonts w:cs="Arial"/>
          <w:szCs w:val="20"/>
        </w:rPr>
        <w:t xml:space="preserve"> grammar region)</w:t>
      </w:r>
    </w:p>
    <w:p w:rsidR="0059089C" w:rsidRDefault="00922D6C">
      <w:pPr>
        <w:suppressAutoHyphens w:val="0"/>
        <w:spacing w:beforeAutospacing="1" w:afterAutospacing="1"/>
      </w:pPr>
      <w:r>
        <w:rPr>
          <w:rFonts w:cs="Arial"/>
          <w:szCs w:val="20"/>
        </w:rPr>
        <w:t>Update “For sequences, choices, and group refs”</w:t>
      </w:r>
    </w:p>
    <w:p w:rsidR="0059089C" w:rsidRDefault="00922D6C">
      <w:pPr>
        <w:numPr>
          <w:ilvl w:val="0"/>
          <w:numId w:val="9"/>
        </w:numPr>
        <w:suppressAutoHyphens w:val="0"/>
        <w:spacing w:beforeAutospacing="1"/>
      </w:pPr>
      <w:r>
        <w:rPr>
          <w:rFonts w:cs="Arial"/>
          <w:szCs w:val="20"/>
        </w:rPr>
        <w:t>replace “refs” with “references”.</w:t>
      </w:r>
    </w:p>
    <w:p w:rsidR="0059089C" w:rsidRDefault="00922D6C">
      <w:pPr>
        <w:numPr>
          <w:ilvl w:val="0"/>
          <w:numId w:val="9"/>
        </w:numPr>
        <w:suppressAutoHyphens w:val="0"/>
        <w:spacing w:afterAutospacing="1"/>
      </w:pPr>
      <w:r>
        <w:rPr>
          <w:rFonts w:cs="Arial"/>
          <w:szCs w:val="20"/>
        </w:rPr>
        <w:t xml:space="preserve">Item 4 update to: “4. </w:t>
      </w:r>
      <w:proofErr w:type="spellStart"/>
      <w:proofErr w:type="gramStart"/>
      <w:r>
        <w:rPr>
          <w:rFonts w:cs="Arial"/>
          <w:szCs w:val="20"/>
        </w:rPr>
        <w:t>dfdl:sequence</w:t>
      </w:r>
      <w:proofErr w:type="spellEnd"/>
      <w:proofErr w:type="gramEnd"/>
      <w:r>
        <w:rPr>
          <w:rFonts w:cs="Arial"/>
          <w:szCs w:val="20"/>
        </w:rPr>
        <w:t xml:space="preserve"> or </w:t>
      </w:r>
      <w:proofErr w:type="spellStart"/>
      <w:r>
        <w:rPr>
          <w:rFonts w:cs="Arial"/>
          <w:szCs w:val="20"/>
        </w:rPr>
        <w:t>dfdl:choice</w:t>
      </w:r>
      <w:proofErr w:type="spellEnd"/>
      <w:r>
        <w:rPr>
          <w:rFonts w:cs="Arial"/>
          <w:szCs w:val="20"/>
        </w:rPr>
        <w:t xml:space="preserve"> or </w:t>
      </w:r>
      <w:proofErr w:type="spellStart"/>
      <w:r>
        <w:rPr>
          <w:rFonts w:cs="Arial"/>
          <w:szCs w:val="20"/>
        </w:rPr>
        <w:t>dfdl:group</w:t>
      </w:r>
      <w:proofErr w:type="spellEnd"/>
      <w:r>
        <w:rPr>
          <w:rFonts w:cs="Arial"/>
          <w:szCs w:val="20"/>
        </w:rPr>
        <w:t xml:space="preserve"> following property scoping rules evaluating any property expressions (corresponds to </w:t>
      </w:r>
      <w:proofErr w:type="spellStart"/>
      <w:r>
        <w:rPr>
          <w:rFonts w:cs="Arial"/>
          <w:szCs w:val="20"/>
        </w:rPr>
        <w:t>ComplexContent</w:t>
      </w:r>
      <w:proofErr w:type="spellEnd"/>
      <w:r>
        <w:rPr>
          <w:rFonts w:cs="Arial"/>
          <w:szCs w:val="20"/>
        </w:rPr>
        <w:t xml:space="preserve"> grammar region)</w:t>
      </w:r>
    </w:p>
    <w:p w:rsidR="0059089C" w:rsidRDefault="00922D6C">
      <w:pPr>
        <w:suppressAutoHyphens w:val="0"/>
        <w:spacing w:beforeAutospacing="1" w:afterAutospacing="1"/>
      </w:pPr>
      <w:r>
        <w:rPr>
          <w:rFonts w:cs="Arial"/>
          <w:b/>
          <w:bCs/>
          <w:szCs w:val="20"/>
        </w:rPr>
        <w:t>5.32</w:t>
      </w:r>
      <w:r>
        <w:rPr>
          <w:rFonts w:cs="Arial"/>
          <w:szCs w:val="20"/>
        </w:rPr>
        <w:t xml:space="preserve"> </w:t>
      </w:r>
      <w:r>
        <w:rPr>
          <w:rFonts w:cs="Arial"/>
          <w:i/>
          <w:iCs/>
          <w:szCs w:val="20"/>
        </w:rPr>
        <w:t xml:space="preserve">Section 9.3.2.1 </w:t>
      </w:r>
      <w:hyperlink r:id="rId42">
        <w:r>
          <w:rPr>
            <w:rStyle w:val="InternetLink"/>
            <w:rFonts w:cs="Arial"/>
            <w:i/>
            <w:iCs/>
            <w:szCs w:val="20"/>
          </w:rPr>
          <w:t>https://redmine.ogf.org/issues/309</w:t>
        </w:r>
      </w:hyperlink>
    </w:p>
    <w:p w:rsidR="0059089C" w:rsidRDefault="00922D6C">
      <w:pPr>
        <w:rPr>
          <w:rStyle w:val="InternetLink"/>
          <w:rFonts w:cs="Arial"/>
          <w:iCs/>
          <w:szCs w:val="20"/>
          <w:u w:val="none"/>
        </w:rPr>
      </w:pPr>
      <w:r>
        <w:rPr>
          <w:rStyle w:val="InternetLink"/>
          <w:rFonts w:cs="Arial"/>
          <w:iCs/>
          <w:szCs w:val="20"/>
          <w:u w:val="none"/>
        </w:rPr>
        <w:t>Update bullet 1 which says “1. nil representation (if %ES; is a literal nil value).” to say “1. nil representation (</w:t>
      </w:r>
      <w:bookmarkStart w:id="11" w:name="__DdeLink__1679_1464195105"/>
      <w:r>
        <w:rPr>
          <w:rStyle w:val="InternetLink"/>
          <w:rFonts w:cs="Arial"/>
          <w:iCs/>
          <w:szCs w:val="20"/>
          <w:u w:val="none"/>
        </w:rPr>
        <w:t>if %ES; or %WSP*; on its own is a literal nil value</w:t>
      </w:r>
      <w:bookmarkEnd w:id="11"/>
      <w:r>
        <w:rPr>
          <w:rStyle w:val="InternetLink"/>
          <w:rFonts w:cs="Arial"/>
          <w:iCs/>
          <w:szCs w:val="20"/>
          <w:u w:val="none"/>
        </w:rPr>
        <w:t>).”</w:t>
      </w:r>
    </w:p>
    <w:p w:rsidR="0059089C" w:rsidRDefault="00922D6C">
      <w:pPr>
        <w:rPr>
          <w:rFonts w:cs="Arial"/>
          <w:iCs/>
          <w:szCs w:val="20"/>
        </w:rPr>
      </w:pPr>
      <w:r>
        <w:rPr>
          <w:rStyle w:val="InternetLink"/>
          <w:rFonts w:cs="Arial"/>
          <w:iCs/>
          <w:szCs w:val="20"/>
        </w:rPr>
        <w:t xml:space="preserve"> </w:t>
      </w:r>
    </w:p>
    <w:p w:rsidR="0059089C" w:rsidRDefault="00922D6C">
      <w:r>
        <w:rPr>
          <w:rStyle w:val="InternetLink"/>
          <w:rFonts w:cs="Arial"/>
          <w:iCs/>
          <w:szCs w:val="20"/>
        </w:rPr>
        <w:t xml:space="preserve">Also Section </w:t>
      </w:r>
      <w:proofErr w:type="gramStart"/>
      <w:r>
        <w:rPr>
          <w:rStyle w:val="InternetLink"/>
          <w:rFonts w:cs="Arial"/>
          <w:iCs/>
          <w:szCs w:val="20"/>
        </w:rPr>
        <w:t>9.2.5  the</w:t>
      </w:r>
      <w:proofErr w:type="gramEnd"/>
      <w:r>
        <w:rPr>
          <w:rStyle w:val="InternetLink"/>
          <w:rFonts w:cs="Arial"/>
          <w:iCs/>
          <w:szCs w:val="20"/>
        </w:rPr>
        <w:t xml:space="preserve"> phrase </w:t>
      </w:r>
    </w:p>
    <w:p w:rsidR="0059089C" w:rsidRDefault="0059089C">
      <w:pPr>
        <w:rPr>
          <w:rStyle w:val="InternetLink"/>
          <w:rFonts w:cs="Arial"/>
          <w:iCs/>
          <w:szCs w:val="20"/>
        </w:rPr>
      </w:pPr>
    </w:p>
    <w:p w:rsidR="0059089C" w:rsidRDefault="00922D6C">
      <w:r>
        <w:rPr>
          <w:rStyle w:val="InternetLink"/>
          <w:rFonts w:cs="Arial"/>
          <w:iCs/>
          <w:szCs w:val="20"/>
        </w:rPr>
        <w:tab/>
        <w:t xml:space="preserve">“… </w:t>
      </w:r>
      <w:r>
        <w:rPr>
          <w:rStyle w:val="InternetLink"/>
          <w:szCs w:val="20"/>
        </w:rPr>
        <w:t xml:space="preserve">can be a zero-length representation if </w:t>
      </w:r>
      <w:proofErr w:type="spellStart"/>
      <w:proofErr w:type="gramStart"/>
      <w:r>
        <w:rPr>
          <w:rStyle w:val="InternetLink"/>
          <w:szCs w:val="20"/>
        </w:rPr>
        <w:t>dfdl:nilValue</w:t>
      </w:r>
      <w:proofErr w:type="spellEnd"/>
      <w:proofErr w:type="gramEnd"/>
      <w:r>
        <w:rPr>
          <w:rStyle w:val="InternetLink"/>
          <w:szCs w:val="20"/>
        </w:rPr>
        <w:t xml:space="preserve"> is "%ES;",</w:t>
      </w:r>
      <w:r>
        <w:rPr>
          <w:rStyle w:val="InternetLink"/>
          <w:rFonts w:cs="Arial"/>
          <w:iCs/>
          <w:szCs w:val="20"/>
        </w:rPr>
        <w:t xml:space="preserve">...” </w:t>
      </w:r>
    </w:p>
    <w:p w:rsidR="0059089C" w:rsidRDefault="0059089C">
      <w:pPr>
        <w:rPr>
          <w:rStyle w:val="InternetLink"/>
          <w:rFonts w:cs="Arial"/>
          <w:iCs/>
          <w:szCs w:val="20"/>
        </w:rPr>
      </w:pPr>
    </w:p>
    <w:p w:rsidR="0059089C" w:rsidRDefault="00922D6C">
      <w:r>
        <w:rPr>
          <w:rStyle w:val="InternetLink"/>
          <w:rFonts w:cs="Arial"/>
          <w:iCs/>
          <w:szCs w:val="20"/>
        </w:rPr>
        <w:t xml:space="preserve">should be replaced with  </w:t>
      </w:r>
    </w:p>
    <w:p w:rsidR="0059089C" w:rsidRDefault="0059089C">
      <w:pPr>
        <w:rPr>
          <w:rStyle w:val="InternetLink"/>
          <w:rFonts w:cs="Arial"/>
          <w:iCs/>
          <w:szCs w:val="20"/>
        </w:rPr>
      </w:pPr>
    </w:p>
    <w:p w:rsidR="0059089C" w:rsidRDefault="00922D6C">
      <w:r>
        <w:rPr>
          <w:rStyle w:val="InternetLink"/>
          <w:rFonts w:cs="Arial"/>
          <w:iCs/>
          <w:szCs w:val="20"/>
        </w:rPr>
        <w:tab/>
        <w:t xml:space="preserve">"... can be a zero-length representation </w:t>
      </w:r>
      <w:r>
        <w:rPr>
          <w:rStyle w:val="InternetLink"/>
          <w:rFonts w:cs="Arial"/>
          <w:iCs/>
          <w:szCs w:val="20"/>
          <w:u w:val="none"/>
        </w:rPr>
        <w:t>if %ES; or %WSP*; on its own is a literal nil value</w:t>
      </w:r>
      <w:r>
        <w:rPr>
          <w:rStyle w:val="InternetLink"/>
          <w:rFonts w:cs="Arial"/>
          <w:iCs/>
          <w:szCs w:val="20"/>
        </w:rPr>
        <w:t>, and ...."</w:t>
      </w:r>
    </w:p>
    <w:p w:rsidR="0059089C" w:rsidRDefault="00922D6C">
      <w:pPr>
        <w:suppressAutoHyphens w:val="0"/>
        <w:spacing w:beforeAutospacing="1" w:afterAutospacing="1"/>
        <w:rPr>
          <w:rStyle w:val="InternetLink"/>
          <w:rFonts w:cs="Arial"/>
          <w:i/>
          <w:iCs/>
          <w:szCs w:val="20"/>
        </w:rPr>
      </w:pPr>
      <w:r>
        <w:rPr>
          <w:rFonts w:cs="Arial"/>
          <w:b/>
          <w:bCs/>
          <w:szCs w:val="20"/>
        </w:rPr>
        <w:t>5.33</w:t>
      </w:r>
      <w:r>
        <w:rPr>
          <w:rFonts w:cs="Arial"/>
          <w:szCs w:val="20"/>
        </w:rPr>
        <w:t xml:space="preserve"> </w:t>
      </w:r>
      <w:r>
        <w:rPr>
          <w:rFonts w:cs="Arial"/>
          <w:i/>
          <w:iCs/>
          <w:szCs w:val="20"/>
        </w:rPr>
        <w:t xml:space="preserve">Section 13.9 </w:t>
      </w:r>
      <w:r>
        <w:rPr>
          <w:rStyle w:val="InternetLink"/>
          <w:rFonts w:cs="Arial"/>
          <w:i/>
          <w:iCs/>
          <w:szCs w:val="20"/>
        </w:rPr>
        <w:t>https://redmine.ogf.org/issues/312</w:t>
      </w:r>
    </w:p>
    <w:p w:rsidR="0059089C" w:rsidRDefault="00922D6C">
      <w:pPr>
        <w:rPr>
          <w:rStyle w:val="InternetLink"/>
          <w:rFonts w:cs="Arial"/>
          <w:iCs/>
          <w:szCs w:val="20"/>
          <w:u w:val="none"/>
        </w:rPr>
      </w:pPr>
      <w:r>
        <w:rPr>
          <w:rStyle w:val="InternetLink"/>
          <w:rFonts w:cs="Arial"/>
          <w:iCs/>
          <w:szCs w:val="20"/>
          <w:u w:val="none"/>
        </w:rPr>
        <w:t xml:space="preserve">For property </w:t>
      </w:r>
      <w:proofErr w:type="spellStart"/>
      <w:r>
        <w:rPr>
          <w:rStyle w:val="InternetLink"/>
          <w:rFonts w:cs="Arial"/>
          <w:iCs/>
          <w:szCs w:val="20"/>
          <w:u w:val="none"/>
        </w:rPr>
        <w:t>textBooleanTrueRep</w:t>
      </w:r>
      <w:proofErr w:type="spellEnd"/>
      <w:r>
        <w:rPr>
          <w:rStyle w:val="InternetLink"/>
          <w:rFonts w:cs="Arial"/>
          <w:iCs/>
          <w:szCs w:val="20"/>
          <w:u w:val="none"/>
        </w:rPr>
        <w:t xml:space="preserve">, the sentence “It is a schema definition error if the string literal contains any of the disallowed constructs.” is extended to say “It is a schema definition error if the string literal is the empty string, </w:t>
      </w:r>
      <w:proofErr w:type="gramStart"/>
      <w:r>
        <w:rPr>
          <w:rStyle w:val="InternetLink"/>
          <w:rFonts w:cs="Arial"/>
          <w:iCs/>
          <w:szCs w:val="20"/>
          <w:u w:val="none"/>
        </w:rPr>
        <w:t>or  contains</w:t>
      </w:r>
      <w:proofErr w:type="gramEnd"/>
      <w:r>
        <w:rPr>
          <w:rStyle w:val="InternetLink"/>
          <w:rFonts w:cs="Arial"/>
          <w:iCs/>
          <w:szCs w:val="20"/>
          <w:u w:val="none"/>
        </w:rPr>
        <w:t xml:space="preserve"> any of the disallowed constructs.”</w:t>
      </w:r>
    </w:p>
    <w:p w:rsidR="0059089C" w:rsidRDefault="00922D6C">
      <w:pPr>
        <w:suppressAutoHyphens w:val="0"/>
        <w:spacing w:beforeAutospacing="1" w:afterAutospacing="1"/>
        <w:rPr>
          <w:rStyle w:val="InternetLink"/>
          <w:rFonts w:cs="Arial"/>
          <w:i/>
          <w:iCs/>
          <w:szCs w:val="20"/>
        </w:rPr>
      </w:pPr>
      <w:r>
        <w:rPr>
          <w:rFonts w:cs="Arial"/>
          <w:b/>
          <w:bCs/>
          <w:szCs w:val="20"/>
        </w:rPr>
        <w:t>5.34</w:t>
      </w:r>
      <w:r>
        <w:rPr>
          <w:rFonts w:cs="Arial"/>
          <w:szCs w:val="20"/>
        </w:rPr>
        <w:t xml:space="preserve"> </w:t>
      </w:r>
      <w:r>
        <w:rPr>
          <w:rFonts w:cs="Arial"/>
          <w:i/>
          <w:iCs/>
          <w:szCs w:val="20"/>
        </w:rPr>
        <w:t xml:space="preserve">Section </w:t>
      </w:r>
      <w:proofErr w:type="gramStart"/>
      <w:r>
        <w:rPr>
          <w:rFonts w:cs="Arial"/>
          <w:i/>
          <w:iCs/>
          <w:szCs w:val="20"/>
        </w:rPr>
        <w:t xml:space="preserve">13.2  </w:t>
      </w:r>
      <w:r>
        <w:rPr>
          <w:rStyle w:val="InternetLink"/>
          <w:rFonts w:cs="Arial"/>
          <w:i/>
          <w:iCs/>
          <w:szCs w:val="20"/>
        </w:rPr>
        <w:t>https://redmine.ogf.org/issues/320</w:t>
      </w:r>
      <w:proofErr w:type="gramEnd"/>
    </w:p>
    <w:p w:rsidR="0059089C" w:rsidRDefault="00922D6C">
      <w:pPr>
        <w:rPr>
          <w:lang w:val="en-US" w:eastAsia="en-US"/>
        </w:rPr>
      </w:pPr>
      <w:r>
        <w:rPr>
          <w:lang w:val="en-US" w:eastAsia="en-US"/>
        </w:rPr>
        <w:t xml:space="preserve">In the description of property textPadKind, the sentence "The padding characters populate the </w:t>
      </w:r>
      <w:proofErr w:type="spellStart"/>
      <w:r>
        <w:rPr>
          <w:lang w:val="en-US" w:eastAsia="en-US"/>
        </w:rPr>
        <w:t>LeftPadding</w:t>
      </w:r>
      <w:proofErr w:type="spellEnd"/>
      <w:r>
        <w:rPr>
          <w:lang w:val="en-US" w:eastAsia="en-US"/>
        </w:rPr>
        <w:t xml:space="preserve"> and/or </w:t>
      </w:r>
      <w:proofErr w:type="spellStart"/>
      <w:r>
        <w:rPr>
          <w:lang w:val="en-US" w:eastAsia="en-US"/>
        </w:rPr>
        <w:t>RightPadding</w:t>
      </w:r>
      <w:proofErr w:type="spellEnd"/>
      <w:r>
        <w:rPr>
          <w:lang w:val="en-US" w:eastAsia="en-US"/>
        </w:rPr>
        <w:t xml:space="preserve"> regions depending on </w:t>
      </w:r>
      <w:proofErr w:type="spellStart"/>
      <w:proofErr w:type="gramStart"/>
      <w:r>
        <w:rPr>
          <w:lang w:val="en-US" w:eastAsia="en-US"/>
        </w:rPr>
        <w:t>dfdl:textStringJustification</w:t>
      </w:r>
      <w:proofErr w:type="spellEnd"/>
      <w:proofErr w:type="gramEnd"/>
      <w:r>
        <w:rPr>
          <w:lang w:val="en-US" w:eastAsia="en-US"/>
        </w:rPr>
        <w:t xml:space="preserve">, </w:t>
      </w:r>
      <w:proofErr w:type="spellStart"/>
      <w:r>
        <w:rPr>
          <w:lang w:val="en-US" w:eastAsia="en-US"/>
        </w:rPr>
        <w:t>dfdl:textNumberJustification</w:t>
      </w:r>
      <w:proofErr w:type="spellEnd"/>
      <w:r>
        <w:rPr>
          <w:lang w:val="en-US" w:eastAsia="en-US"/>
        </w:rPr>
        <w:t xml:space="preserve">, or </w:t>
      </w:r>
      <w:proofErr w:type="spellStart"/>
      <w:r>
        <w:rPr>
          <w:lang w:val="en-US" w:eastAsia="en-US"/>
        </w:rPr>
        <w:t>dfdl:textCalendarJustification</w:t>
      </w:r>
      <w:proofErr w:type="spellEnd"/>
      <w:r>
        <w:rPr>
          <w:lang w:val="en-US" w:eastAsia="en-US"/>
        </w:rPr>
        <w:t xml:space="preserve">, depending on the type of the element." omits the </w:t>
      </w:r>
      <w:proofErr w:type="spellStart"/>
      <w:r>
        <w:rPr>
          <w:lang w:val="en-US" w:eastAsia="en-US"/>
        </w:rPr>
        <w:t>dfdl:textBooleanJustification</w:t>
      </w:r>
      <w:proofErr w:type="spellEnd"/>
      <w:r>
        <w:rPr>
          <w:lang w:val="en-US" w:eastAsia="en-US"/>
        </w:rPr>
        <w:t xml:space="preserve"> case.</w:t>
      </w:r>
    </w:p>
    <w:p w:rsidR="0059089C" w:rsidRDefault="0059089C">
      <w:pPr>
        <w:rPr>
          <w:lang w:val="en-US" w:eastAsia="en-US"/>
        </w:rPr>
      </w:pPr>
    </w:p>
    <w:p w:rsidR="0059089C" w:rsidRDefault="00922D6C">
      <w:pPr>
        <w:rPr>
          <w:rFonts w:eastAsia="Times New Roman"/>
          <w:lang w:val="en-US" w:eastAsia="en-US"/>
        </w:rPr>
      </w:pPr>
      <w:r>
        <w:rPr>
          <w:rFonts w:eastAsia="Times New Roman"/>
          <w:lang w:val="en-US" w:eastAsia="en-US"/>
        </w:rPr>
        <w:t>The proper phrasing to match the wording of the prior sentence is</w:t>
      </w:r>
    </w:p>
    <w:p w:rsidR="0059089C" w:rsidRDefault="00922D6C">
      <w:pPr>
        <w:rPr>
          <w:rFonts w:eastAsia="Times New Roman"/>
          <w:lang w:val="en-US" w:eastAsia="en-US"/>
        </w:rPr>
      </w:pPr>
      <w:r>
        <w:rPr>
          <w:rFonts w:eastAsia="Times New Roman"/>
          <w:lang w:val="en-US" w:eastAsia="en-US"/>
        </w:rPr>
        <w:lastRenderedPageBreak/>
        <w:t xml:space="preserve">"The padding characters populate the </w:t>
      </w:r>
      <w:proofErr w:type="spellStart"/>
      <w:r>
        <w:rPr>
          <w:rFonts w:eastAsia="Times New Roman"/>
          <w:lang w:val="en-US" w:eastAsia="en-US"/>
        </w:rPr>
        <w:t>LeftPadding</w:t>
      </w:r>
      <w:proofErr w:type="spellEnd"/>
      <w:r>
        <w:rPr>
          <w:rFonts w:eastAsia="Times New Roman"/>
          <w:lang w:val="en-US" w:eastAsia="en-US"/>
        </w:rPr>
        <w:t xml:space="preserve"> and/or </w:t>
      </w:r>
      <w:proofErr w:type="spellStart"/>
      <w:r>
        <w:rPr>
          <w:rFonts w:eastAsia="Times New Roman"/>
          <w:lang w:val="en-US" w:eastAsia="en-US"/>
        </w:rPr>
        <w:t>RightPadding</w:t>
      </w:r>
      <w:proofErr w:type="spellEnd"/>
      <w:r>
        <w:rPr>
          <w:rFonts w:eastAsia="Times New Roman"/>
          <w:lang w:val="en-US" w:eastAsia="en-US"/>
        </w:rPr>
        <w:t xml:space="preserve"> regions depending on </w:t>
      </w:r>
      <w:proofErr w:type="spellStart"/>
      <w:proofErr w:type="gramStart"/>
      <w:r>
        <w:rPr>
          <w:rFonts w:eastAsia="Times New Roman"/>
          <w:lang w:val="en-US" w:eastAsia="en-US"/>
        </w:rPr>
        <w:t>dfdl:textStringJustification</w:t>
      </w:r>
      <w:proofErr w:type="spellEnd"/>
      <w:proofErr w:type="gramEnd"/>
      <w:r>
        <w:rPr>
          <w:rFonts w:eastAsia="Times New Roman"/>
          <w:lang w:val="en-US" w:eastAsia="en-US"/>
        </w:rPr>
        <w:t xml:space="preserve">, </w:t>
      </w:r>
      <w:proofErr w:type="spellStart"/>
      <w:r>
        <w:rPr>
          <w:rFonts w:eastAsia="Times New Roman"/>
          <w:lang w:val="en-US" w:eastAsia="en-US"/>
        </w:rPr>
        <w:t>dfdl:textNumberJustification</w:t>
      </w:r>
      <w:proofErr w:type="spellEnd"/>
      <w:r>
        <w:rPr>
          <w:rFonts w:eastAsia="Times New Roman"/>
          <w:lang w:val="en-US" w:eastAsia="en-US"/>
        </w:rPr>
        <w:t xml:space="preserve">, </w:t>
      </w:r>
      <w:proofErr w:type="spellStart"/>
      <w:r>
        <w:rPr>
          <w:rFonts w:eastAsia="Times New Roman"/>
          <w:lang w:val="en-US" w:eastAsia="en-US"/>
        </w:rPr>
        <w:t>dfdl:textBooleanJustification</w:t>
      </w:r>
      <w:proofErr w:type="spellEnd"/>
      <w:r>
        <w:rPr>
          <w:rFonts w:eastAsia="Times New Roman"/>
          <w:lang w:val="en-US" w:eastAsia="en-US"/>
        </w:rPr>
        <w:t xml:space="preserve">, or </w:t>
      </w:r>
      <w:proofErr w:type="spellStart"/>
      <w:r>
        <w:rPr>
          <w:rFonts w:eastAsia="Times New Roman"/>
          <w:lang w:val="en-US" w:eastAsia="en-US"/>
        </w:rPr>
        <w:t>dfdl:textCalendarJustification</w:t>
      </w:r>
      <w:proofErr w:type="spellEnd"/>
      <w:r>
        <w:rPr>
          <w:rFonts w:eastAsia="Times New Roman"/>
          <w:lang w:val="en-US" w:eastAsia="en-US"/>
        </w:rPr>
        <w:t>, depending on the type of the element."</w:t>
      </w:r>
    </w:p>
    <w:p w:rsidR="0059089C" w:rsidRDefault="0059089C">
      <w:pPr>
        <w:rPr>
          <w:rStyle w:val="InternetLink"/>
          <w:rFonts w:cs="Arial"/>
          <w:iCs/>
          <w:szCs w:val="20"/>
          <w:u w:val="none"/>
        </w:rPr>
      </w:pPr>
    </w:p>
    <w:p w:rsidR="0059089C" w:rsidRDefault="00922D6C">
      <w:pPr>
        <w:suppressAutoHyphens w:val="0"/>
        <w:spacing w:beforeAutospacing="1" w:afterAutospacing="1"/>
        <w:rPr>
          <w:rStyle w:val="InternetLink"/>
          <w:rFonts w:cs="Arial"/>
          <w:i/>
          <w:iCs/>
          <w:szCs w:val="20"/>
        </w:rPr>
      </w:pPr>
      <w:r>
        <w:rPr>
          <w:rFonts w:cs="Arial"/>
          <w:b/>
          <w:bCs/>
          <w:szCs w:val="20"/>
        </w:rPr>
        <w:t>5.35</w:t>
      </w:r>
      <w:r>
        <w:rPr>
          <w:rFonts w:cs="Arial"/>
          <w:szCs w:val="20"/>
        </w:rPr>
        <w:t xml:space="preserve"> </w:t>
      </w:r>
      <w:r>
        <w:rPr>
          <w:rFonts w:cs="Arial"/>
          <w:i/>
          <w:iCs/>
          <w:szCs w:val="20"/>
        </w:rPr>
        <w:t xml:space="preserve">Section </w:t>
      </w:r>
      <w:proofErr w:type="gramStart"/>
      <w:r>
        <w:rPr>
          <w:rFonts w:cs="Arial"/>
          <w:i/>
          <w:iCs/>
          <w:szCs w:val="20"/>
        </w:rPr>
        <w:t xml:space="preserve">5.2  </w:t>
      </w:r>
      <w:r>
        <w:rPr>
          <w:rStyle w:val="InternetLink"/>
          <w:rFonts w:cs="Arial"/>
          <w:i/>
          <w:iCs/>
          <w:szCs w:val="20"/>
        </w:rPr>
        <w:t>https://redmine.ogf.org/issues/321</w:t>
      </w:r>
      <w:proofErr w:type="gramEnd"/>
    </w:p>
    <w:p w:rsidR="0059089C" w:rsidRDefault="00922D6C">
      <w:pPr>
        <w:rPr>
          <w:lang w:val="en-US" w:eastAsia="en-US"/>
        </w:rPr>
      </w:pPr>
      <w:r>
        <w:rPr>
          <w:lang w:val="en-US" w:eastAsia="en-US"/>
        </w:rPr>
        <w:t xml:space="preserve">In the bullet item that says </w:t>
      </w:r>
    </w:p>
    <w:p w:rsidR="0059089C" w:rsidRDefault="0059089C"/>
    <w:p w:rsidR="0059089C" w:rsidRDefault="00922D6C">
      <w:pPr>
        <w:pStyle w:val="ListParagraph"/>
        <w:numPr>
          <w:ilvl w:val="0"/>
          <w:numId w:val="10"/>
        </w:numPr>
      </w:pPr>
      <w:r>
        <w:t xml:space="preserve">pattern (for type </w:t>
      </w:r>
      <w:proofErr w:type="spellStart"/>
      <w:proofErr w:type="gramStart"/>
      <w:r>
        <w:t>xs:string</w:t>
      </w:r>
      <w:proofErr w:type="spellEnd"/>
      <w:proofErr w:type="gramEnd"/>
      <w:r>
        <w:t xml:space="preserve"> and all types descending from </w:t>
      </w:r>
      <w:proofErr w:type="spellStart"/>
      <w:r>
        <w:t>xs:string</w:t>
      </w:r>
      <w:proofErr w:type="spellEnd"/>
      <w:r>
        <w:t xml:space="preserve"> in Figure 3 DFDL simple types)</w:t>
      </w:r>
    </w:p>
    <w:p w:rsidR="0059089C" w:rsidRDefault="0059089C"/>
    <w:p w:rsidR="0059089C" w:rsidRDefault="00922D6C">
      <w:pPr>
        <w:rPr>
          <w:lang w:val="en-US" w:eastAsia="en-US"/>
        </w:rPr>
      </w:pPr>
      <w:r>
        <w:rPr>
          <w:lang w:val="en-US" w:eastAsia="en-US"/>
        </w:rPr>
        <w:t xml:space="preserve">The wording in parenthesis is dropped. </w:t>
      </w:r>
    </w:p>
    <w:p w:rsidR="0059089C" w:rsidRDefault="0059089C">
      <w:pPr>
        <w:rPr>
          <w:lang w:val="en-US" w:eastAsia="en-US"/>
        </w:rPr>
      </w:pPr>
    </w:p>
    <w:p w:rsidR="0059089C" w:rsidRDefault="00922D6C">
      <w:pPr>
        <w:suppressAutoHyphens w:val="0"/>
        <w:spacing w:beforeAutospacing="1" w:afterAutospacing="1"/>
        <w:rPr>
          <w:rStyle w:val="InternetLink"/>
          <w:rFonts w:cs="Arial"/>
          <w:i/>
          <w:iCs/>
          <w:szCs w:val="20"/>
        </w:rPr>
      </w:pPr>
      <w:r>
        <w:rPr>
          <w:rFonts w:cs="Arial"/>
          <w:b/>
          <w:bCs/>
          <w:szCs w:val="20"/>
        </w:rPr>
        <w:t>5.36</w:t>
      </w:r>
      <w:r>
        <w:rPr>
          <w:rFonts w:cs="Arial"/>
          <w:szCs w:val="20"/>
        </w:rPr>
        <w:t xml:space="preserve"> </w:t>
      </w:r>
      <w:r>
        <w:rPr>
          <w:rFonts w:cs="Arial"/>
          <w:i/>
          <w:iCs/>
          <w:szCs w:val="20"/>
        </w:rPr>
        <w:t xml:space="preserve">Section </w:t>
      </w:r>
      <w:proofErr w:type="gramStart"/>
      <w:r>
        <w:rPr>
          <w:rFonts w:cs="Arial"/>
          <w:i/>
          <w:iCs/>
          <w:szCs w:val="20"/>
        </w:rPr>
        <w:t xml:space="preserve">15  </w:t>
      </w:r>
      <w:r>
        <w:rPr>
          <w:rStyle w:val="InternetLink"/>
          <w:rFonts w:cs="Arial"/>
          <w:i/>
          <w:iCs/>
          <w:szCs w:val="20"/>
        </w:rPr>
        <w:t>https://redmine.ogf.org/issues/326</w:t>
      </w:r>
      <w:proofErr w:type="gramEnd"/>
    </w:p>
    <w:p w:rsidR="0059089C" w:rsidRDefault="00922D6C">
      <w:pPr>
        <w:rPr>
          <w:lang w:val="en-US" w:eastAsia="en-US"/>
        </w:rPr>
      </w:pPr>
      <w:r>
        <w:rPr>
          <w:lang w:val="en-US" w:eastAsia="en-US"/>
        </w:rPr>
        <w:t>The definition of the choiceBranchKey property is changed from “DFDL String Literal” to “List of DFDL String Literals”.</w:t>
      </w:r>
    </w:p>
    <w:p w:rsidR="0059089C" w:rsidRDefault="0059089C">
      <w:pPr>
        <w:rPr>
          <w:lang w:val="en-US" w:eastAsia="en-US"/>
        </w:rPr>
      </w:pPr>
    </w:p>
    <w:p w:rsidR="0059089C" w:rsidRDefault="00922D6C">
      <w:pPr>
        <w:rPr>
          <w:lang w:val="en-US" w:eastAsia="en-US"/>
        </w:rPr>
      </w:pPr>
      <w:r>
        <w:rPr>
          <w:lang w:val="en-US" w:eastAsia="en-US"/>
        </w:rPr>
        <w:t xml:space="preserve">The phrase “When the </w:t>
      </w:r>
      <w:proofErr w:type="spellStart"/>
      <w:proofErr w:type="gramStart"/>
      <w:r>
        <w:rPr>
          <w:lang w:val="en-US" w:eastAsia="en-US"/>
        </w:rPr>
        <w:t>dfdl:choiceDispatchKey</w:t>
      </w:r>
      <w:proofErr w:type="spellEnd"/>
      <w:proofErr w:type="gramEnd"/>
      <w:r>
        <w:rPr>
          <w:lang w:val="en-US" w:eastAsia="en-US"/>
        </w:rPr>
        <w:t xml:space="preserve"> expression evaluates to a string matching this property’s value…” is changed to say “When the </w:t>
      </w:r>
      <w:proofErr w:type="spellStart"/>
      <w:r>
        <w:rPr>
          <w:lang w:val="en-US" w:eastAsia="en-US"/>
        </w:rPr>
        <w:t>dfdl:choiceDispatchKey</w:t>
      </w:r>
      <w:proofErr w:type="spellEnd"/>
      <w:r>
        <w:rPr>
          <w:lang w:val="en-US" w:eastAsia="en-US"/>
        </w:rPr>
        <w:t xml:space="preserve"> expression evaluates to a string matching one of this property’s values….”</w:t>
      </w:r>
    </w:p>
    <w:p w:rsidR="0059089C" w:rsidRDefault="0059089C">
      <w:pPr>
        <w:rPr>
          <w:lang w:val="en-US" w:eastAsia="en-US"/>
        </w:rPr>
      </w:pPr>
    </w:p>
    <w:p w:rsidR="0059089C" w:rsidRDefault="00922D6C">
      <w:pPr>
        <w:rPr>
          <w:lang w:val="en-US" w:eastAsia="en-US"/>
        </w:rPr>
      </w:pPr>
      <w:r>
        <w:rPr>
          <w:lang w:val="en-US" w:eastAsia="en-US"/>
        </w:rPr>
        <w:t xml:space="preserve">In the definition of the choiceDispatchKey property, the phrase “The resultant string must match the </w:t>
      </w:r>
      <w:proofErr w:type="spellStart"/>
      <w:proofErr w:type="gramStart"/>
      <w:r>
        <w:rPr>
          <w:lang w:val="en-US" w:eastAsia="en-US"/>
        </w:rPr>
        <w:t>dfdl:choiceBranchKey</w:t>
      </w:r>
      <w:proofErr w:type="spellEnd"/>
      <w:proofErr w:type="gramEnd"/>
      <w:r>
        <w:rPr>
          <w:lang w:val="en-US" w:eastAsia="en-US"/>
        </w:rPr>
        <w:t xml:space="preserve"> property value of one of the ….” Becomes “The resultant string must match one of the </w:t>
      </w:r>
      <w:proofErr w:type="spellStart"/>
      <w:proofErr w:type="gramStart"/>
      <w:r>
        <w:rPr>
          <w:lang w:val="en-US" w:eastAsia="en-US"/>
        </w:rPr>
        <w:t>dfdl:choiceBranchKey</w:t>
      </w:r>
      <w:proofErr w:type="spellEnd"/>
      <w:proofErr w:type="gramEnd"/>
      <w:r>
        <w:rPr>
          <w:lang w:val="en-US" w:eastAsia="en-US"/>
        </w:rPr>
        <w:t xml:space="preserve"> property values of one of the …”. Also the phrase “… does not match one of the </w:t>
      </w:r>
      <w:proofErr w:type="spellStart"/>
      <w:proofErr w:type="gramStart"/>
      <w:r>
        <w:rPr>
          <w:lang w:val="en-US" w:eastAsia="en-US"/>
        </w:rPr>
        <w:t>dfdl:choiceBranchKey</w:t>
      </w:r>
      <w:proofErr w:type="spellEnd"/>
      <w:proofErr w:type="gramEnd"/>
      <w:r>
        <w:rPr>
          <w:lang w:val="en-US" w:eastAsia="en-US"/>
        </w:rPr>
        <w:t xml:space="preserve"> properties for the branches.” becomes “… does not match any of the </w:t>
      </w:r>
      <w:proofErr w:type="spellStart"/>
      <w:r>
        <w:rPr>
          <w:lang w:val="en-US" w:eastAsia="en-US"/>
        </w:rPr>
        <w:t>dfdl:choiceBranchKey</w:t>
      </w:r>
      <w:proofErr w:type="spellEnd"/>
      <w:r>
        <w:rPr>
          <w:lang w:val="en-US" w:eastAsia="en-US"/>
        </w:rPr>
        <w:t xml:space="preserve"> property values for the branches.”</w:t>
      </w:r>
    </w:p>
    <w:p w:rsidR="0059089C" w:rsidRDefault="0059089C">
      <w:pPr>
        <w:rPr>
          <w:lang w:val="en-US" w:eastAsia="en-US"/>
        </w:rPr>
      </w:pPr>
    </w:p>
    <w:p w:rsidR="0059089C" w:rsidRDefault="00922D6C">
      <w:pPr>
        <w:rPr>
          <w:lang w:val="en-US" w:eastAsia="en-US"/>
        </w:rPr>
      </w:pPr>
      <w:r>
        <w:rPr>
          <w:lang w:val="en-US" w:eastAsia="en-US"/>
        </w:rPr>
        <w:t>Corresponding changes must be made in other sections that describe choiceBranchKey matching, which are:</w:t>
      </w:r>
    </w:p>
    <w:p w:rsidR="0059089C" w:rsidRDefault="00922D6C">
      <w:pPr>
        <w:pStyle w:val="ListParagraph"/>
        <w:numPr>
          <w:ilvl w:val="0"/>
          <w:numId w:val="10"/>
        </w:numPr>
        <w:rPr>
          <w:lang w:val="en-US" w:eastAsia="en-US"/>
        </w:rPr>
      </w:pPr>
      <w:r>
        <w:rPr>
          <w:lang w:val="en-US" w:eastAsia="en-US"/>
        </w:rPr>
        <w:t xml:space="preserve">Section 9.3.1.1 “… matches the </w:t>
      </w:r>
      <w:proofErr w:type="spellStart"/>
      <w:proofErr w:type="gramStart"/>
      <w:r>
        <w:rPr>
          <w:lang w:val="en-US" w:eastAsia="en-US"/>
        </w:rPr>
        <w:t>dfdl:choiceBranchKey</w:t>
      </w:r>
      <w:proofErr w:type="spellEnd"/>
      <w:proofErr w:type="gramEnd"/>
      <w:r>
        <w:rPr>
          <w:lang w:val="en-US" w:eastAsia="en-US"/>
        </w:rPr>
        <w:t xml:space="preserve"> property of the child.” Becomes “… matches one of the </w:t>
      </w:r>
      <w:proofErr w:type="spellStart"/>
      <w:proofErr w:type="gramStart"/>
      <w:r>
        <w:rPr>
          <w:lang w:val="en-US" w:eastAsia="en-US"/>
        </w:rPr>
        <w:t>dfdl:choiceBranchKey</w:t>
      </w:r>
      <w:proofErr w:type="spellEnd"/>
      <w:proofErr w:type="gramEnd"/>
      <w:r>
        <w:rPr>
          <w:lang w:val="en-US" w:eastAsia="en-US"/>
        </w:rPr>
        <w:t xml:space="preserve"> values of the child.”</w:t>
      </w:r>
    </w:p>
    <w:p w:rsidR="0059089C" w:rsidRDefault="00922D6C">
      <w:pPr>
        <w:pStyle w:val="ListParagraph"/>
        <w:numPr>
          <w:ilvl w:val="0"/>
          <w:numId w:val="10"/>
        </w:numPr>
        <w:rPr>
          <w:lang w:val="en-US" w:eastAsia="en-US"/>
        </w:rPr>
      </w:pPr>
      <w:r>
        <w:rPr>
          <w:lang w:val="en-US" w:eastAsia="en-US"/>
        </w:rPr>
        <w:t xml:space="preserve">Section 9.3.1.3 “… does not match the </w:t>
      </w:r>
      <w:proofErr w:type="spellStart"/>
      <w:proofErr w:type="gramStart"/>
      <w:r>
        <w:rPr>
          <w:lang w:val="en-US" w:eastAsia="en-US"/>
        </w:rPr>
        <w:t>dfdl:choiceBranchKey</w:t>
      </w:r>
      <w:proofErr w:type="spellEnd"/>
      <w:proofErr w:type="gramEnd"/>
      <w:r>
        <w:rPr>
          <w:lang w:val="en-US" w:eastAsia="en-US"/>
        </w:rPr>
        <w:t xml:space="preserve"> property of the child.” Becomes “…” does not match any of the </w:t>
      </w:r>
      <w:proofErr w:type="spellStart"/>
      <w:proofErr w:type="gramStart"/>
      <w:r>
        <w:rPr>
          <w:lang w:val="en-US" w:eastAsia="en-US"/>
        </w:rPr>
        <w:t>dfdl:choiceBranchKey</w:t>
      </w:r>
      <w:proofErr w:type="spellEnd"/>
      <w:proofErr w:type="gramEnd"/>
      <w:r>
        <w:rPr>
          <w:lang w:val="en-US" w:eastAsia="en-US"/>
        </w:rPr>
        <w:t xml:space="preserve"> values of the child.”</w:t>
      </w:r>
    </w:p>
    <w:p w:rsidR="0059089C" w:rsidRDefault="00922D6C">
      <w:pPr>
        <w:pStyle w:val="ListParagraph"/>
        <w:numPr>
          <w:ilvl w:val="0"/>
          <w:numId w:val="10"/>
        </w:numPr>
        <w:rPr>
          <w:lang w:val="en-US" w:eastAsia="en-US"/>
        </w:rPr>
      </w:pPr>
      <w:r>
        <w:rPr>
          <w:lang w:val="en-US" w:eastAsia="en-US"/>
        </w:rPr>
        <w:t xml:space="preserve">Section 9.3.3 </w:t>
      </w:r>
      <w:proofErr w:type="gramStart"/>
      <w:r>
        <w:rPr>
          <w:lang w:val="en-US" w:eastAsia="en-US"/>
        </w:rPr>
        <w:t>“ …</w:t>
      </w:r>
      <w:proofErr w:type="gramEnd"/>
      <w:r>
        <w:rPr>
          <w:lang w:val="en-US" w:eastAsia="en-US"/>
        </w:rPr>
        <w:t xml:space="preserve"> to the value of the </w:t>
      </w:r>
      <w:proofErr w:type="spellStart"/>
      <w:r>
        <w:rPr>
          <w:lang w:val="en-US" w:eastAsia="en-US"/>
        </w:rPr>
        <w:t>dfdl:choiceBranchKey</w:t>
      </w:r>
      <w:proofErr w:type="spellEnd"/>
      <w:r>
        <w:rPr>
          <w:lang w:val="en-US" w:eastAsia="en-US"/>
        </w:rPr>
        <w:t xml:space="preserve"> property…” becomes “… to the value of one of the </w:t>
      </w:r>
      <w:proofErr w:type="spellStart"/>
      <w:r>
        <w:rPr>
          <w:lang w:val="en-US" w:eastAsia="en-US"/>
        </w:rPr>
        <w:t>dfdl:choiceBranchKey</w:t>
      </w:r>
      <w:proofErr w:type="spellEnd"/>
      <w:r>
        <w:rPr>
          <w:lang w:val="en-US" w:eastAsia="en-US"/>
        </w:rPr>
        <w:t xml:space="preserve"> property values …”</w:t>
      </w:r>
    </w:p>
    <w:p w:rsidR="0059089C" w:rsidRDefault="00922D6C">
      <w:pPr>
        <w:pStyle w:val="ListParagraph"/>
        <w:numPr>
          <w:ilvl w:val="0"/>
          <w:numId w:val="10"/>
        </w:numPr>
        <w:rPr>
          <w:lang w:val="en-US" w:eastAsia="en-US"/>
        </w:rPr>
      </w:pPr>
      <w:r>
        <w:rPr>
          <w:lang w:val="en-US" w:eastAsia="en-US"/>
        </w:rPr>
        <w:t xml:space="preserve">Section 15.1.2 “…the string matching (case sensitive) the </w:t>
      </w:r>
      <w:proofErr w:type="spellStart"/>
      <w:proofErr w:type="gramStart"/>
      <w:r>
        <w:rPr>
          <w:lang w:val="en-US" w:eastAsia="en-US"/>
        </w:rPr>
        <w:t>dfdl:choiceBranchKey</w:t>
      </w:r>
      <w:proofErr w:type="spellEnd"/>
      <w:proofErr w:type="gramEnd"/>
      <w:r>
        <w:rPr>
          <w:lang w:val="en-US" w:eastAsia="en-US"/>
        </w:rPr>
        <w:t xml:space="preserve"> property of one of the choice branches.” Becomes “… the string matching (case sensitive) one of the </w:t>
      </w:r>
      <w:proofErr w:type="spellStart"/>
      <w:proofErr w:type="gramStart"/>
      <w:r>
        <w:rPr>
          <w:lang w:val="en-US" w:eastAsia="en-US"/>
        </w:rPr>
        <w:t>dfdl:choiceBranchKey</w:t>
      </w:r>
      <w:proofErr w:type="spellEnd"/>
      <w:proofErr w:type="gramEnd"/>
      <w:r>
        <w:rPr>
          <w:lang w:val="en-US" w:eastAsia="en-US"/>
        </w:rPr>
        <w:t xml:space="preserve"> values for one of the choice branches.” Also the phrase “It must be unique across all branches…” becomes “All values of </w:t>
      </w:r>
      <w:proofErr w:type="spellStart"/>
      <w:proofErr w:type="gramStart"/>
      <w:r>
        <w:rPr>
          <w:lang w:val="en-US" w:eastAsia="en-US"/>
        </w:rPr>
        <w:t>dfdl:choiceBranchKey</w:t>
      </w:r>
      <w:proofErr w:type="spellEnd"/>
      <w:proofErr w:type="gramEnd"/>
      <w:r>
        <w:rPr>
          <w:lang w:val="en-US" w:eastAsia="en-US"/>
        </w:rPr>
        <w:t xml:space="preserve"> properties must be unique across all branches…”</w:t>
      </w:r>
    </w:p>
    <w:p w:rsidR="0059089C" w:rsidRDefault="0059089C">
      <w:pPr>
        <w:rPr>
          <w:lang w:val="en-US" w:eastAsia="en-US"/>
        </w:rPr>
      </w:pPr>
    </w:p>
    <w:p w:rsidR="0059089C" w:rsidRDefault="00922D6C">
      <w:pPr>
        <w:suppressAutoHyphens w:val="0"/>
        <w:spacing w:beforeAutospacing="1" w:afterAutospacing="1"/>
        <w:rPr>
          <w:rStyle w:val="InternetLink"/>
          <w:rFonts w:cs="Arial"/>
          <w:i/>
          <w:iCs/>
          <w:szCs w:val="20"/>
        </w:rPr>
      </w:pPr>
      <w:r>
        <w:rPr>
          <w:rFonts w:cs="Arial"/>
          <w:b/>
          <w:bCs/>
          <w:szCs w:val="20"/>
        </w:rPr>
        <w:t>5.37</w:t>
      </w:r>
      <w:r>
        <w:rPr>
          <w:rFonts w:cs="Arial"/>
          <w:szCs w:val="20"/>
        </w:rPr>
        <w:t xml:space="preserve"> </w:t>
      </w:r>
      <w:r>
        <w:rPr>
          <w:rFonts w:cs="Arial"/>
          <w:i/>
          <w:iCs/>
          <w:szCs w:val="20"/>
        </w:rPr>
        <w:t xml:space="preserve">Section </w:t>
      </w:r>
      <w:proofErr w:type="gramStart"/>
      <w:r>
        <w:rPr>
          <w:rFonts w:cs="Arial"/>
          <w:i/>
          <w:iCs/>
          <w:szCs w:val="20"/>
        </w:rPr>
        <w:t xml:space="preserve">15  </w:t>
      </w:r>
      <w:r>
        <w:rPr>
          <w:rStyle w:val="InternetLink"/>
          <w:rFonts w:cs="Arial"/>
          <w:i/>
          <w:iCs/>
          <w:szCs w:val="20"/>
        </w:rPr>
        <w:t>https://redmine.ogf.org/issues/328</w:t>
      </w:r>
      <w:proofErr w:type="gramEnd"/>
    </w:p>
    <w:p w:rsidR="0059089C" w:rsidRDefault="00922D6C">
      <w:r>
        <w:t>In the description of the choiceDispatchKey property, a sentence is added saying “It is a schema definition error if the expression contains forward references to elements which have not yet been processed.”</w:t>
      </w:r>
    </w:p>
    <w:p w:rsidR="0059089C" w:rsidRDefault="0059089C"/>
    <w:p w:rsidR="0059089C" w:rsidRDefault="00922D6C">
      <w:pPr>
        <w:suppressAutoHyphens w:val="0"/>
        <w:spacing w:beforeAutospacing="1" w:afterAutospacing="1"/>
        <w:rPr>
          <w:rStyle w:val="InternetLink"/>
          <w:rFonts w:cs="Arial"/>
          <w:i/>
          <w:iCs/>
          <w:szCs w:val="20"/>
        </w:rPr>
      </w:pPr>
      <w:r>
        <w:rPr>
          <w:rFonts w:cs="Arial"/>
          <w:b/>
          <w:bCs/>
          <w:szCs w:val="20"/>
        </w:rPr>
        <w:t>5.38</w:t>
      </w:r>
      <w:r>
        <w:rPr>
          <w:rFonts w:cs="Arial"/>
          <w:szCs w:val="20"/>
        </w:rPr>
        <w:t xml:space="preserve"> </w:t>
      </w:r>
      <w:r>
        <w:rPr>
          <w:rFonts w:cs="Arial"/>
          <w:i/>
          <w:iCs/>
          <w:szCs w:val="20"/>
        </w:rPr>
        <w:t xml:space="preserve">Section </w:t>
      </w:r>
      <w:proofErr w:type="gramStart"/>
      <w:r>
        <w:rPr>
          <w:rFonts w:cs="Arial"/>
          <w:i/>
          <w:iCs/>
          <w:szCs w:val="20"/>
        </w:rPr>
        <w:t xml:space="preserve">4.1.2  </w:t>
      </w:r>
      <w:r>
        <w:rPr>
          <w:rStyle w:val="InternetLink"/>
          <w:rFonts w:cs="Arial"/>
          <w:i/>
          <w:iCs/>
          <w:szCs w:val="20"/>
        </w:rPr>
        <w:t>https://redmine.ogf.org/issues/330</w:t>
      </w:r>
      <w:proofErr w:type="gramEnd"/>
    </w:p>
    <w:p w:rsidR="0059089C" w:rsidRDefault="00922D6C">
      <w:r>
        <w:t>An additional member is added to the list of members that follow the phrase “An element information item has the following members</w:t>
      </w:r>
      <w:proofErr w:type="gramStart"/>
      <w:r>
        <w:t>:”  The</w:t>
      </w:r>
      <w:proofErr w:type="gramEnd"/>
      <w:r>
        <w:t xml:space="preserve"> new member is added after the [</w:t>
      </w:r>
      <w:proofErr w:type="spellStart"/>
      <w:r>
        <w:t>nilled</w:t>
      </w:r>
      <w:proofErr w:type="spellEnd"/>
      <w:r>
        <w:t>] member. The description is:</w:t>
      </w:r>
    </w:p>
    <w:p w:rsidR="0059089C" w:rsidRDefault="00922D6C">
      <w:r>
        <w:rPr>
          <w:b/>
        </w:rPr>
        <w:lastRenderedPageBreak/>
        <w:t>[array]</w:t>
      </w:r>
      <w:r>
        <w:t xml:space="preserve"> Boolean. True if the item is an array, meaning that it corresponds to an element having </w:t>
      </w:r>
      <w:proofErr w:type="spellStart"/>
      <w:r>
        <w:t>maxOccurs</w:t>
      </w:r>
      <w:proofErr w:type="spellEnd"/>
      <w:r>
        <w:t xml:space="preserve"> value greater than 1, or ‘unbounded’. </w:t>
      </w:r>
    </w:p>
    <w:p w:rsidR="0059089C" w:rsidRDefault="0059089C"/>
    <w:p w:rsidR="0059089C" w:rsidRDefault="00922D6C">
      <w:r>
        <w:t xml:space="preserve">In addition, Figure 1, “DFDL </w:t>
      </w:r>
      <w:proofErr w:type="spellStart"/>
      <w:r>
        <w:t>Infoset</w:t>
      </w:r>
      <w:proofErr w:type="spellEnd"/>
      <w:r>
        <w:t xml:space="preserve"> Object Model” is modified to list the new member on the Element class. (This class is also missing the [</w:t>
      </w:r>
      <w:proofErr w:type="spellStart"/>
      <w:r>
        <w:t>nilled</w:t>
      </w:r>
      <w:proofErr w:type="spellEnd"/>
      <w:r>
        <w:t>] Boolean, [valid] Boolean, and [</w:t>
      </w:r>
      <w:proofErr w:type="spellStart"/>
      <w:r>
        <w:t>unionMemberSchema</w:t>
      </w:r>
      <w:proofErr w:type="spellEnd"/>
      <w:r>
        <w:t>] string members. The Document class is missing the [</w:t>
      </w:r>
      <w:proofErr w:type="spellStart"/>
      <w:r>
        <w:t>unicodeByteOrderMark</w:t>
      </w:r>
      <w:proofErr w:type="spellEnd"/>
      <w:r>
        <w:t xml:space="preserve">] and [schema] members. All the missing members should be added along with the new ‘array’ member.) </w:t>
      </w:r>
    </w:p>
    <w:p w:rsidR="0059089C" w:rsidRDefault="0059089C"/>
    <w:p w:rsidR="0059089C" w:rsidRDefault="00922D6C">
      <w:ins w:id="12" w:author="Mike Beckerle" w:date="2019-09-30T10:34:00Z">
        <w:r w:rsidRPr="00E1547B">
          <w:rPr>
            <w:b/>
            <w:rPrChange w:id="13" w:author="Mike Beckerle" w:date="2019-10-11T17:08:00Z">
              <w:rPr/>
            </w:rPrChange>
          </w:rPr>
          <w:t>5.</w:t>
        </w:r>
      </w:ins>
      <w:r w:rsidRPr="00E1547B">
        <w:rPr>
          <w:b/>
          <w:rPrChange w:id="14" w:author="Mike Beckerle" w:date="2019-10-11T17:08:00Z">
            <w:rPr/>
          </w:rPrChange>
        </w:rPr>
        <w:fldChar w:fldCharType="begin"/>
      </w:r>
      <w:r w:rsidRPr="00E1547B">
        <w:rPr>
          <w:b/>
          <w:rPrChange w:id="15" w:author="Mike Beckerle" w:date="2019-10-11T17:08:00Z">
            <w:rPr/>
          </w:rPrChange>
        </w:rPr>
        <w:instrText xml:space="preserve"> HYPERLINK "https://redmine.ogf.org/issues/196" \h </w:instrText>
      </w:r>
      <w:r w:rsidRPr="00E1547B">
        <w:rPr>
          <w:b/>
          <w:rPrChange w:id="16" w:author="Mike Beckerle" w:date="2019-10-11T17:08:00Z">
            <w:rPr/>
          </w:rPrChange>
        </w:rPr>
        <w:fldChar w:fldCharType="separate"/>
      </w:r>
      <w:ins w:id="17" w:author="Mike Beckerle" w:date="2019-09-30T11:30:00Z">
        <w:r w:rsidRPr="00E1547B">
          <w:rPr>
            <w:rStyle w:val="InternetLink"/>
            <w:b/>
            <w:rPrChange w:id="18" w:author="Mike Beckerle" w:date="2019-10-11T17:08:00Z">
              <w:rPr>
                <w:rStyle w:val="InternetLink"/>
              </w:rPr>
            </w:rPrChange>
          </w:rPr>
          <w:t>3</w:t>
        </w:r>
      </w:ins>
      <w:r w:rsidRPr="00E1547B">
        <w:rPr>
          <w:rStyle w:val="InternetLink"/>
          <w:b/>
          <w:rPrChange w:id="19" w:author="Mike Beckerle" w:date="2019-10-11T17:08:00Z">
            <w:rPr>
              <w:rStyle w:val="InternetLink"/>
            </w:rPr>
          </w:rPrChange>
        </w:rPr>
        <w:fldChar w:fldCharType="end"/>
      </w:r>
      <w:proofErr w:type="gramStart"/>
      <w:ins w:id="20" w:author="Mike Beckerle" w:date="2019-09-30T11:30:00Z">
        <w:r w:rsidRPr="00E1547B">
          <w:rPr>
            <w:b/>
            <w:rPrChange w:id="21" w:author="Mike Beckerle" w:date="2019-10-11T17:08:00Z">
              <w:rPr/>
            </w:rPrChange>
          </w:rPr>
          <w:t>9</w:t>
        </w:r>
        <w:r>
          <w:t xml:space="preserve">  Section</w:t>
        </w:r>
        <w:proofErr w:type="gramEnd"/>
        <w:r>
          <w:t xml:space="preserve"> 15.1.1 Choice branches t</w:t>
        </w:r>
      </w:ins>
      <w:ins w:id="22" w:author="Mike Beckerle" w:date="2019-09-30T11:31:00Z">
        <w:r>
          <w:t>hat are zero-occurrences arrays. (https://redmine.ogf.org/issues/299)</w:t>
        </w:r>
      </w:ins>
    </w:p>
    <w:p w:rsidR="0059089C" w:rsidRDefault="0059089C"/>
    <w:p w:rsidR="0059089C" w:rsidRDefault="00922D6C">
      <w:ins w:id="23" w:author="Mike Beckerle" w:date="2019-09-30T10:35:00Z">
        <w:r>
          <w:t>Section 15.1.1 is updated to add a numbered item 5.</w:t>
        </w:r>
      </w:ins>
    </w:p>
    <w:p w:rsidR="0059089C" w:rsidRDefault="0059089C"/>
    <w:p w:rsidR="0059089C" w:rsidRDefault="00922D6C">
      <w:ins w:id="24" w:author="Mike Beckerle" w:date="2019-09-30T10:35:00Z">
        <w:r>
          <w:t xml:space="preserve">5. If the branch is an element declaration having </w:t>
        </w:r>
        <w:proofErr w:type="spellStart"/>
        <w:proofErr w:type="gramStart"/>
        <w:r>
          <w:t>dfdl:occursCountKind</w:t>
        </w:r>
        <w:proofErr w:type="spellEnd"/>
        <w:proofErr w:type="gramEnd"/>
        <w:r>
          <w:t xml:space="preserve">='expression' or </w:t>
        </w:r>
        <w:proofErr w:type="spellStart"/>
        <w:r>
          <w:t>dfdl:occursCountKind</w:t>
        </w:r>
        <w:proofErr w:type="spellEnd"/>
        <w:r>
          <w:t>='parsed', then zero instances are possible. If the branch parses successfully but produces no element occurrences, then the branch is considered missing, and the parser looks for the next branch.</w:t>
        </w:r>
      </w:ins>
    </w:p>
    <w:p w:rsidR="0059089C" w:rsidRDefault="0059089C"/>
    <w:p w:rsidR="0059089C" w:rsidRDefault="00922D6C">
      <w:ins w:id="25" w:author="Mike Beckerle" w:date="2019-09-30T10:35:00Z">
        <w:r w:rsidRPr="00E1547B">
          <w:rPr>
            <w:b/>
            <w:rPrChange w:id="26" w:author="Mike Beckerle" w:date="2019-10-11T17:08:00Z">
              <w:rPr/>
            </w:rPrChange>
          </w:rPr>
          <w:t>5.40</w:t>
        </w:r>
        <w:r>
          <w:t>. Section 14.1 Empty Sequence &amp; Hidden Group References (</w:t>
        </w:r>
      </w:ins>
      <w:r>
        <w:fldChar w:fldCharType="begin"/>
      </w:r>
      <w:r>
        <w:instrText xml:space="preserve"> HYPERLINK "https://redmine.ogf.org/issues/282" \h </w:instrText>
      </w:r>
      <w:r>
        <w:fldChar w:fldCharType="separate"/>
      </w:r>
      <w:ins w:id="27" w:author="Mike Beckerle" w:date="2019-09-30T10:35:00Z">
        <w:r>
          <w:rPr>
            <w:rStyle w:val="InternetLink"/>
          </w:rPr>
          <w:t>https://redmine.ogf.org/issues/282</w:t>
        </w:r>
      </w:ins>
      <w:r>
        <w:rPr>
          <w:rStyle w:val="InternetLink"/>
        </w:rPr>
        <w:fldChar w:fldCharType="end"/>
      </w:r>
      <w:r>
        <w:fldChar w:fldCharType="begin"/>
      </w:r>
      <w:r>
        <w:instrText xml:space="preserve"> HYPERLINK \h </w:instrText>
      </w:r>
      <w:r>
        <w:fldChar w:fldCharType="separate"/>
      </w:r>
      <w:ins w:id="28" w:author="Mike Beckerle" w:date="2019-09-30T10:35:00Z">
        <w:r>
          <w:t xml:space="preserve">) </w:t>
        </w:r>
      </w:ins>
      <w:r>
        <w:fldChar w:fldCharType="end"/>
      </w:r>
    </w:p>
    <w:p w:rsidR="0059089C" w:rsidRDefault="0059089C"/>
    <w:p w:rsidR="0059089C" w:rsidRDefault="00922D6C">
      <w:pPr>
        <w:pStyle w:val="BodyText"/>
      </w:pPr>
      <w:ins w:id="29" w:author="Mike Beckerle" w:date="2019-09-30T11:45:00Z">
        <w:r>
          <w:t>Section 14.1 is updated with this additional paragraph</w:t>
        </w:r>
      </w:ins>
    </w:p>
    <w:p w:rsidR="0059089C" w:rsidRDefault="00922D6C">
      <w:pPr>
        <w:pStyle w:val="BodyText"/>
      </w:pPr>
      <w:ins w:id="30" w:author="Mike Beckerle" w:date="2019-09-30T11:45:00Z">
        <w:r>
          <w:t xml:space="preserve">A hidden group reference is indicated in DFDL using an empty sequence such as </w:t>
        </w:r>
        <w:r>
          <w:rPr>
            <w:rStyle w:val="SourceText"/>
          </w:rPr>
          <w:t>&lt;</w:t>
        </w:r>
        <w:proofErr w:type="spellStart"/>
        <w:proofErr w:type="gramStart"/>
        <w:r>
          <w:rPr>
            <w:rStyle w:val="SourceText"/>
          </w:rPr>
          <w:t>xs:sequence</w:t>
        </w:r>
        <w:proofErr w:type="spellEnd"/>
        <w:proofErr w:type="gramEnd"/>
        <w:r>
          <w:rPr>
            <w:rStyle w:val="SourceText"/>
          </w:rPr>
          <w:t xml:space="preserve"> </w:t>
        </w:r>
        <w:proofErr w:type="spellStart"/>
        <w:r>
          <w:rPr>
            <w:rStyle w:val="SourceText"/>
          </w:rPr>
          <w:t>dfdl:hiddenGroupRef</w:t>
        </w:r>
        <w:proofErr w:type="spellEnd"/>
        <w:r>
          <w:rPr>
            <w:rStyle w:val="SourceText"/>
          </w:rPr>
          <w:t>="</w:t>
        </w:r>
        <w:proofErr w:type="spellStart"/>
        <w:r>
          <w:rPr>
            <w:rStyle w:val="SourceText"/>
          </w:rPr>
          <w:t>QName</w:t>
        </w:r>
        <w:proofErr w:type="spellEnd"/>
        <w:r>
          <w:rPr>
            <w:rStyle w:val="SourceText"/>
          </w:rPr>
          <w:t>"/&gt;</w:t>
        </w:r>
        <w:r>
          <w:t>.  To XML Schema this is an empty sequence group; hence it is an SDE if this appears as the model group of a complex type. Otherwise this is not considered an empty sequence, but a group reference.</w:t>
        </w:r>
      </w:ins>
    </w:p>
    <w:p w:rsidR="0059089C" w:rsidRDefault="00922D6C">
      <w:ins w:id="31" w:author="Mike Beckerle" w:date="2019-09-30T11:48:00Z">
        <w:r w:rsidRPr="00E1547B">
          <w:rPr>
            <w:b/>
            <w:rPrChange w:id="32" w:author="Mike Beckerle" w:date="2019-10-11T17:08:00Z">
              <w:rPr/>
            </w:rPrChange>
          </w:rPr>
          <w:t>5.41</w:t>
        </w:r>
        <w:r>
          <w:t xml:space="preserve"> Section </w:t>
        </w:r>
      </w:ins>
      <w:ins w:id="33" w:author="Mike Beckerle" w:date="2019-09-30T11:49:00Z">
        <w:r>
          <w:t>2.6 Revised use of RFC 2119 words must, should, etc. https://redmine.ogf.org/issues/304</w:t>
        </w:r>
      </w:ins>
    </w:p>
    <w:p w:rsidR="0059089C" w:rsidRDefault="0059089C"/>
    <w:p w:rsidR="0059089C" w:rsidRDefault="00922D6C">
      <w:ins w:id="34" w:author="Mike Beckerle" w:date="2019-09-30T11:50:00Z">
        <w:r>
          <w:t>Section 2.6: "...then a Dynamic Type Error should cause a Schema Definition Error" change the term "should" to "must".</w:t>
        </w:r>
      </w:ins>
    </w:p>
    <w:p w:rsidR="0059089C" w:rsidRDefault="0059089C"/>
    <w:p w:rsidR="0059089C" w:rsidRPr="00E1547B" w:rsidRDefault="00922D6C">
      <w:pPr>
        <w:rPr>
          <w:ins w:id="35" w:author="Mike Beckerle" w:date="2019-10-11T13:20:00Z"/>
          <w:b/>
          <w:i/>
          <w:sz w:val="24"/>
          <w:rPrChange w:id="36" w:author="Mike Beckerle" w:date="2019-10-11T17:07:00Z">
            <w:rPr>
              <w:ins w:id="37" w:author="Mike Beckerle" w:date="2019-10-11T13:20:00Z"/>
            </w:rPr>
          </w:rPrChange>
        </w:rPr>
      </w:pPr>
      <w:ins w:id="38" w:author="Mike Beckerle" w:date="2019-09-30T11:50:00Z">
        <w:r w:rsidRPr="00E1547B">
          <w:rPr>
            <w:b/>
            <w:i/>
            <w:sz w:val="24"/>
            <w:rPrChange w:id="39" w:author="Mike Beckerle" w:date="2019-10-11T17:07:00Z">
              <w:rPr/>
            </w:rPrChange>
          </w:rPr>
          <w:t>(Additional entries expected here.</w:t>
        </w:r>
      </w:ins>
      <w:ins w:id="40" w:author="Mike Beckerle" w:date="2019-09-30T12:04:00Z">
        <w:r w:rsidRPr="00E1547B">
          <w:rPr>
            <w:b/>
            <w:i/>
            <w:sz w:val="24"/>
            <w:rPrChange w:id="41" w:author="Mike Beckerle" w:date="2019-10-11T17:07:00Z">
              <w:rPr/>
            </w:rPrChange>
          </w:rPr>
          <w:t xml:space="preserve"> This erratum is not complete yet</w:t>
        </w:r>
        <w:proofErr w:type="gramStart"/>
        <w:r w:rsidRPr="00E1547B">
          <w:rPr>
            <w:b/>
            <w:i/>
            <w:sz w:val="24"/>
            <w:rPrChange w:id="42" w:author="Mike Beckerle" w:date="2019-10-11T17:07:00Z">
              <w:rPr/>
            </w:rPrChange>
          </w:rPr>
          <w:t>. )</w:t>
        </w:r>
      </w:ins>
      <w:proofErr w:type="gramEnd"/>
    </w:p>
    <w:p w:rsidR="00C72F34" w:rsidRDefault="00C72F34">
      <w:pPr>
        <w:rPr>
          <w:ins w:id="43" w:author="Mike Beckerle" w:date="2019-10-11T13:20:00Z"/>
        </w:rPr>
      </w:pPr>
    </w:p>
    <w:p w:rsidR="00C72F34" w:rsidRDefault="00C72F34">
      <w:pPr>
        <w:rPr>
          <w:ins w:id="44" w:author="Mike Beckerle" w:date="2019-10-11T13:21:00Z"/>
        </w:rPr>
      </w:pPr>
      <w:ins w:id="45" w:author="Mike Beckerle" w:date="2019-10-11T13:20:00Z">
        <w:r w:rsidRPr="00E1547B">
          <w:rPr>
            <w:b/>
            <w:rPrChange w:id="46" w:author="Mike Beckerle" w:date="2019-10-11T17:09:00Z">
              <w:rPr/>
            </w:rPrChange>
          </w:rPr>
          <w:t>5.42</w:t>
        </w:r>
        <w:r>
          <w:t xml:space="preserve"> </w:t>
        </w:r>
      </w:ins>
      <w:ins w:id="47" w:author="Mike Beckerle" w:date="2019-10-11T13:21:00Z">
        <w:r>
          <w:t xml:space="preserve">Section 21: Optional Features – add </w:t>
        </w:r>
        <w:proofErr w:type="gramStart"/>
        <w:r>
          <w:t>dfdl:utf</w:t>
        </w:r>
        <w:proofErr w:type="gramEnd"/>
        <w:r>
          <w:t>16Width property.</w:t>
        </w:r>
      </w:ins>
      <w:ins w:id="48" w:author="Mike Beckerle" w:date="2019-10-11T17:07:00Z">
        <w:r w:rsidR="00E1547B">
          <w:t xml:space="preserve"> (</w:t>
        </w:r>
        <w:r w:rsidR="00E1547B" w:rsidRPr="00E1547B">
          <w:t>https://redmine.ogf.org/issues/337</w:t>
        </w:r>
        <w:r w:rsidR="00E1547B">
          <w:t>)</w:t>
        </w:r>
      </w:ins>
    </w:p>
    <w:p w:rsidR="00C72F34" w:rsidRDefault="00C72F34">
      <w:pPr>
        <w:rPr>
          <w:ins w:id="49" w:author="Mike Beckerle" w:date="2019-10-11T13:23:00Z"/>
        </w:rPr>
      </w:pPr>
      <w:ins w:id="50" w:author="Mike Beckerle" w:date="2019-10-11T13:21:00Z">
        <w:r>
          <w:t>The table entr</w:t>
        </w:r>
      </w:ins>
      <w:ins w:id="51" w:author="Mike Beckerle" w:date="2019-10-11T13:22:00Z">
        <w:r>
          <w:t xml:space="preserve">y should appear below “Extended Encodings” in the table for relevance to text encodings. </w:t>
        </w:r>
      </w:ins>
    </w:p>
    <w:p w:rsidR="00C72F34" w:rsidRDefault="00C72F34">
      <w:pPr>
        <w:rPr>
          <w:ins w:id="52" w:author="Mike Beckerle" w:date="2019-10-11T13:23:00Z"/>
        </w:rPr>
      </w:pPr>
    </w:p>
    <w:p w:rsidR="00C72F34" w:rsidRDefault="00C72F34">
      <w:pPr>
        <w:rPr>
          <w:ins w:id="53" w:author="Mike Beckerle" w:date="2019-10-11T13:31:00Z"/>
        </w:rPr>
      </w:pPr>
      <w:ins w:id="54" w:author="Mike Beckerle" w:date="2019-10-11T13:23:00Z">
        <w:r w:rsidRPr="00E1547B">
          <w:rPr>
            <w:b/>
            <w:rPrChange w:id="55" w:author="Mike Beckerle" w:date="2019-10-11T17:09:00Z">
              <w:rPr/>
            </w:rPrChange>
          </w:rPr>
          <w:t>5.43</w:t>
        </w:r>
        <w:r>
          <w:t xml:space="preserve"> Remove bidirectional text properties.</w:t>
        </w:r>
      </w:ins>
      <w:ins w:id="56" w:author="Mike Beckerle" w:date="2019-10-11T13:24:00Z">
        <w:r>
          <w:t xml:space="preserve"> (</w:t>
        </w:r>
      </w:ins>
      <w:ins w:id="57" w:author="Mike Beckerle" w:date="2019-10-11T13:31:00Z">
        <w:r w:rsidR="005122D5">
          <w:fldChar w:fldCharType="begin"/>
        </w:r>
        <w:r w:rsidR="005122D5">
          <w:instrText xml:space="preserve"> HYPERLINK "</w:instrText>
        </w:r>
      </w:ins>
      <w:ins w:id="58" w:author="Mike Beckerle" w:date="2019-10-11T13:24:00Z">
        <w:r w:rsidR="005122D5" w:rsidRPr="00C72F34">
          <w:instrText>https://redmine.ogf.org/issues/357</w:instrText>
        </w:r>
      </w:ins>
      <w:ins w:id="59" w:author="Mike Beckerle" w:date="2019-10-11T13:31:00Z">
        <w:r w:rsidR="005122D5">
          <w:instrText xml:space="preserve">" </w:instrText>
        </w:r>
        <w:r w:rsidR="005122D5">
          <w:fldChar w:fldCharType="separate"/>
        </w:r>
      </w:ins>
      <w:ins w:id="60" w:author="Mike Beckerle" w:date="2019-10-11T13:24:00Z">
        <w:r w:rsidR="005122D5" w:rsidRPr="0092093D">
          <w:rPr>
            <w:rStyle w:val="Hyperlink"/>
          </w:rPr>
          <w:t>https://redmine.ogf.org/issues/357</w:t>
        </w:r>
      </w:ins>
      <w:ins w:id="61" w:author="Mike Beckerle" w:date="2019-10-11T13:31:00Z">
        <w:r w:rsidR="005122D5">
          <w:fldChar w:fldCharType="end"/>
        </w:r>
      </w:ins>
      <w:ins w:id="62" w:author="Mike Beckerle" w:date="2019-10-11T13:24:00Z">
        <w:r>
          <w:t>)</w:t>
        </w:r>
      </w:ins>
    </w:p>
    <w:p w:rsidR="005122D5" w:rsidRDefault="005122D5">
      <w:pPr>
        <w:rPr>
          <w:ins w:id="63" w:author="Mike Beckerle" w:date="2019-10-11T13:23:00Z"/>
        </w:rPr>
      </w:pPr>
    </w:p>
    <w:p w:rsidR="00C72F34" w:rsidRDefault="00C72F34">
      <w:pPr>
        <w:rPr>
          <w:ins w:id="64" w:author="Mike Beckerle" w:date="2019-10-11T13:25:00Z"/>
        </w:rPr>
      </w:pPr>
      <w:ins w:id="65" w:author="Mike Beckerle" w:date="2019-10-11T13:24:00Z">
        <w:r>
          <w:t xml:space="preserve">These will be proposed as experimental feature for a future version of the DFDL spec. </w:t>
        </w:r>
      </w:ins>
    </w:p>
    <w:p w:rsidR="00C72F34" w:rsidRDefault="00C72F34">
      <w:pPr>
        <w:rPr>
          <w:ins w:id="66" w:author="Mike Beckerle" w:date="2019-10-11T13:24:00Z"/>
        </w:rPr>
      </w:pPr>
      <w:ins w:id="67" w:author="Mike Beckerle" w:date="2019-10-11T13:25:00Z">
        <w:r>
          <w:t xml:space="preserve">Sections affected are:  6.3.1, </w:t>
        </w:r>
      </w:ins>
      <w:ins w:id="68" w:author="Mike Beckerle" w:date="2019-10-11T13:26:00Z">
        <w:r>
          <w:t>21 (search for “bi-directional”</w:t>
        </w:r>
      </w:ins>
      <w:ins w:id="69" w:author="Mike Beckerle" w:date="2019-10-11T13:31:00Z">
        <w:r w:rsidR="005122D5">
          <w:t xml:space="preserve"> note that there is one usage of this term that is not with reference to bidi text</w:t>
        </w:r>
      </w:ins>
      <w:ins w:id="70" w:author="Mike Beckerle" w:date="2019-10-11T13:26:00Z">
        <w:r>
          <w:t xml:space="preserve">), </w:t>
        </w:r>
      </w:ins>
      <w:ins w:id="71" w:author="Mike Beckerle" w:date="2019-10-11T13:28:00Z">
        <w:r w:rsidR="005122D5">
          <w:t xml:space="preserve">4.1.2 [data-value], 6.3.1.1, 13.3, </w:t>
        </w:r>
      </w:ins>
      <w:ins w:id="72" w:author="Mike Beckerle" w:date="2019-10-11T13:29:00Z">
        <w:r w:rsidR="005122D5">
          <w:t>22.1.1, 22.2.1</w:t>
        </w:r>
      </w:ins>
      <w:ins w:id="73" w:author="Mike Beckerle" w:date="2019-10-11T13:30:00Z">
        <w:r w:rsidR="005122D5">
          <w:t>(search for “bidi”</w:t>
        </w:r>
      </w:ins>
      <w:ins w:id="74" w:author="Mike Beckerle" w:date="2019-10-11T13:31:00Z">
        <w:r w:rsidR="005122D5">
          <w:t>)</w:t>
        </w:r>
      </w:ins>
    </w:p>
    <w:p w:rsidR="00C72F34" w:rsidRDefault="00C72F34">
      <w:pPr>
        <w:rPr>
          <w:ins w:id="75" w:author="Mike Beckerle" w:date="2019-10-11T14:25:00Z"/>
        </w:rPr>
      </w:pPr>
    </w:p>
    <w:p w:rsidR="002A67E3" w:rsidRDefault="002A67E3">
      <w:pPr>
        <w:rPr>
          <w:ins w:id="76" w:author="Mike Beckerle" w:date="2019-10-11T14:26:00Z"/>
        </w:rPr>
      </w:pPr>
      <w:ins w:id="77" w:author="Mike Beckerle" w:date="2019-10-11T14:25:00Z">
        <w:r w:rsidRPr="00E1547B">
          <w:rPr>
            <w:b/>
            <w:rPrChange w:id="78" w:author="Mike Beckerle" w:date="2019-10-11T17:09:00Z">
              <w:rPr/>
            </w:rPrChange>
          </w:rPr>
          <w:t>5.44</w:t>
        </w:r>
        <w:r>
          <w:t xml:space="preserve"> </w:t>
        </w:r>
        <w:r w:rsidR="00F661E6">
          <w:t xml:space="preserve">Add </w:t>
        </w:r>
        <w:proofErr w:type="spellStart"/>
        <w:r w:rsidR="00F661E6">
          <w:t>ComplexContent</w:t>
        </w:r>
        <w:proofErr w:type="spellEnd"/>
        <w:r w:rsidR="00F661E6">
          <w:t xml:space="preserve"> production to Data Syntax </w:t>
        </w:r>
      </w:ins>
      <w:ins w:id="79" w:author="Mike Beckerle" w:date="2019-10-11T14:26:00Z">
        <w:r w:rsidR="00F661E6">
          <w:t>Grammar (</w:t>
        </w:r>
        <w:r w:rsidR="00F661E6">
          <w:fldChar w:fldCharType="begin"/>
        </w:r>
        <w:r w:rsidR="00F661E6">
          <w:instrText xml:space="preserve"> HYPERLINK "</w:instrText>
        </w:r>
        <w:r w:rsidR="00F661E6" w:rsidRPr="00F661E6">
          <w:instrText>https://redmine.ogf.org/issues/316</w:instrText>
        </w:r>
        <w:r w:rsidR="00F661E6">
          <w:instrText xml:space="preserve">" </w:instrText>
        </w:r>
        <w:r w:rsidR="00F661E6">
          <w:fldChar w:fldCharType="separate"/>
        </w:r>
        <w:r w:rsidR="00F661E6" w:rsidRPr="0092093D">
          <w:rPr>
            <w:rStyle w:val="Hyperlink"/>
          </w:rPr>
          <w:t>https://redmine.ogf.org/issues/316</w:t>
        </w:r>
        <w:r w:rsidR="00F661E6">
          <w:fldChar w:fldCharType="end"/>
        </w:r>
        <w:r w:rsidR="00F661E6">
          <w:t>)</w:t>
        </w:r>
      </w:ins>
    </w:p>
    <w:p w:rsidR="00F661E6" w:rsidRDefault="00F661E6">
      <w:pPr>
        <w:rPr>
          <w:ins w:id="80" w:author="Mike Beckerle" w:date="2019-10-11T14:26:00Z"/>
        </w:rPr>
      </w:pPr>
      <w:ins w:id="81" w:author="Mike Beckerle" w:date="2019-10-11T14:26:00Z">
        <w:r>
          <w:t>This was Action 242 Part 1. For rationale, see the tracker.</w:t>
        </w:r>
      </w:ins>
    </w:p>
    <w:p w:rsidR="00F661E6" w:rsidRDefault="00F661E6">
      <w:pPr>
        <w:rPr>
          <w:ins w:id="82" w:author="Mike Beckerle" w:date="2019-10-11T14:26:00Z"/>
        </w:rPr>
      </w:pPr>
    </w:p>
    <w:p w:rsidR="00F661E6" w:rsidRDefault="0048188A">
      <w:pPr>
        <w:rPr>
          <w:ins w:id="83" w:author="Mike Beckerle" w:date="2019-10-11T14:27:00Z"/>
        </w:rPr>
      </w:pPr>
      <w:ins w:id="84" w:author="Mike Beckerle" w:date="2019-10-11T14:40:00Z">
        <w:r>
          <w:t xml:space="preserve">Section 9.2, </w:t>
        </w:r>
      </w:ins>
      <w:ins w:id="85" w:author="Mike Beckerle" w:date="2019-10-11T14:27:00Z">
        <w:r w:rsidR="00F661E6">
          <w:t>The grammar is changed as follows:</w:t>
        </w:r>
      </w:ins>
    </w:p>
    <w:p w:rsidR="00F661E6" w:rsidRDefault="00F661E6" w:rsidP="00F661E6">
      <w:pPr>
        <w:rPr>
          <w:ins w:id="86" w:author="Mike Beckerle" w:date="2019-10-11T14:27:00Z"/>
        </w:rPr>
      </w:pPr>
    </w:p>
    <w:p w:rsidR="00F661E6" w:rsidRDefault="00F661E6" w:rsidP="00F661E6">
      <w:pPr>
        <w:rPr>
          <w:ins w:id="87" w:author="Mike Beckerle" w:date="2019-10-11T14:27:00Z"/>
        </w:rPr>
      </w:pPr>
      <w:proofErr w:type="spellStart"/>
      <w:ins w:id="88" w:author="Mike Beckerle" w:date="2019-10-11T14:27:00Z">
        <w:r>
          <w:t>ComplexNormalRep</w:t>
        </w:r>
        <w:proofErr w:type="spellEnd"/>
        <w:r>
          <w:t xml:space="preserve"> = </w:t>
        </w:r>
        <w:proofErr w:type="spellStart"/>
        <w:r>
          <w:t>LeftFraming</w:t>
        </w:r>
        <w:proofErr w:type="spellEnd"/>
        <w:r>
          <w:t xml:space="preserve"> </w:t>
        </w:r>
        <w:proofErr w:type="spellStart"/>
        <w:r>
          <w:t>PrefixLength</w:t>
        </w:r>
        <w:proofErr w:type="spellEnd"/>
        <w:r>
          <w:t xml:space="preserve"> </w:t>
        </w:r>
        <w:proofErr w:type="spellStart"/>
        <w:r>
          <w:t>ComplexContent</w:t>
        </w:r>
        <w:proofErr w:type="spellEnd"/>
        <w:r>
          <w:t xml:space="preserve"> </w:t>
        </w:r>
        <w:proofErr w:type="spellStart"/>
        <w:r>
          <w:t>RightFraming</w:t>
        </w:r>
        <w:proofErr w:type="spellEnd"/>
        <w:r>
          <w:t xml:space="preserve"> </w:t>
        </w:r>
      </w:ins>
    </w:p>
    <w:p w:rsidR="00F661E6" w:rsidRDefault="00F661E6" w:rsidP="00F661E6">
      <w:pPr>
        <w:rPr>
          <w:ins w:id="89" w:author="Mike Beckerle" w:date="2019-10-11T14:27:00Z"/>
        </w:rPr>
      </w:pPr>
      <w:proofErr w:type="spellStart"/>
      <w:ins w:id="90" w:author="Mike Beckerle" w:date="2019-10-11T14:27:00Z">
        <w:r>
          <w:t>ComplexContent</w:t>
        </w:r>
        <w:proofErr w:type="spellEnd"/>
        <w:r>
          <w:t xml:space="preserve"> = </w:t>
        </w:r>
        <w:proofErr w:type="spellStart"/>
        <w:r>
          <w:t>ComplexValue</w:t>
        </w:r>
        <w:proofErr w:type="spellEnd"/>
        <w:r>
          <w:t xml:space="preserve"> </w:t>
        </w:r>
        <w:proofErr w:type="spellStart"/>
        <w:r>
          <w:t>ElementUnused</w:t>
        </w:r>
        <w:proofErr w:type="spellEnd"/>
      </w:ins>
    </w:p>
    <w:p w:rsidR="00F661E6" w:rsidRDefault="00F661E6" w:rsidP="00F661E6">
      <w:pPr>
        <w:rPr>
          <w:ins w:id="91" w:author="Mike Beckerle" w:date="2019-10-11T14:31:00Z"/>
        </w:rPr>
      </w:pPr>
      <w:proofErr w:type="spellStart"/>
      <w:ins w:id="92" w:author="Mike Beckerle" w:date="2019-10-11T14:27:00Z">
        <w:r>
          <w:t>ComplexValue</w:t>
        </w:r>
        <w:proofErr w:type="spellEnd"/>
        <w:r>
          <w:t xml:space="preserve"> = Sequence | Choice</w:t>
        </w:r>
      </w:ins>
    </w:p>
    <w:p w:rsidR="00F661E6" w:rsidRDefault="00F661E6" w:rsidP="00F661E6">
      <w:pPr>
        <w:rPr>
          <w:ins w:id="93" w:author="Mike Beckerle" w:date="2019-10-11T14:31:00Z"/>
        </w:rPr>
      </w:pPr>
    </w:p>
    <w:p w:rsidR="00F661E6" w:rsidRDefault="0048188A" w:rsidP="00F661E6">
      <w:pPr>
        <w:rPr>
          <w:ins w:id="94" w:author="Mike Beckerle" w:date="2019-10-11T14:31:00Z"/>
        </w:rPr>
      </w:pPr>
      <w:ins w:id="95" w:author="Mike Beckerle" w:date="2019-10-11T14:40:00Z">
        <w:r>
          <w:t xml:space="preserve">Other </w:t>
        </w:r>
      </w:ins>
      <w:ins w:id="96" w:author="Mike Beckerle" w:date="2019-10-11T14:31:00Z">
        <w:r w:rsidR="00F661E6">
          <w:t>Sections affected:</w:t>
        </w:r>
      </w:ins>
    </w:p>
    <w:p w:rsidR="00F661E6" w:rsidRDefault="00F661E6" w:rsidP="00F661E6">
      <w:pPr>
        <w:pStyle w:val="ListParagraph"/>
        <w:numPr>
          <w:ilvl w:val="0"/>
          <w:numId w:val="10"/>
        </w:numPr>
        <w:rPr>
          <w:ins w:id="97" w:author="Mike Beckerle" w:date="2019-10-11T14:37:00Z"/>
        </w:rPr>
      </w:pPr>
      <w:ins w:id="98" w:author="Mike Beckerle" w:date="2019-10-11T14:31:00Z">
        <w:r>
          <w:t>12.3.3</w:t>
        </w:r>
      </w:ins>
      <w:ins w:id="99" w:author="Mike Beckerle" w:date="2019-10-11T14:32:00Z">
        <w:r>
          <w:t xml:space="preserve"> “</w:t>
        </w:r>
        <w:r w:rsidRPr="00F661E6">
          <w:t xml:space="preserve">For complex elements, 'implicit' means the length is determined by the combined lengths of the contained children, that is the </w:t>
        </w:r>
        <w:proofErr w:type="spellStart"/>
        <w:r w:rsidRPr="00F661E6">
          <w:t>ComplexContent</w:t>
        </w:r>
        <w:proofErr w:type="spellEnd"/>
        <w:r w:rsidRPr="00F661E6">
          <w:t xml:space="preserve"> region. However, note that alignment regions inside the </w:t>
        </w:r>
        <w:proofErr w:type="spellStart"/>
        <w:r w:rsidRPr="00F661E6">
          <w:t>ComplexContent</w:t>
        </w:r>
        <w:proofErr w:type="spellEnd"/>
        <w:r w:rsidRPr="00F661E6">
          <w:t xml:space="preserve"> region may be of different lengths depending on the </w:t>
        </w:r>
        <w:proofErr w:type="spellStart"/>
        <w:r w:rsidRPr="00F661E6">
          <w:t>ComplexContent's</w:t>
        </w:r>
        <w:proofErr w:type="spellEnd"/>
        <w:r w:rsidRPr="00F661E6">
          <w:t xml:space="preserve"> starting position alignment.</w:t>
        </w:r>
        <w:r>
          <w:t>” Changed to: “</w:t>
        </w:r>
        <w:r w:rsidRPr="00F661E6">
          <w:t xml:space="preserve">For complex elements, 'implicit' means the length is determined by the combined lengths of the contained children, </w:t>
        </w:r>
        <w:r w:rsidRPr="00F661E6">
          <w:lastRenderedPageBreak/>
          <w:t xml:space="preserve">that is the </w:t>
        </w:r>
        <w:proofErr w:type="spellStart"/>
        <w:r w:rsidRPr="00F661E6">
          <w:t>Complex</w:t>
        </w:r>
      </w:ins>
      <w:ins w:id="100" w:author="Mike Beckerle" w:date="2019-10-11T14:33:00Z">
        <w:r>
          <w:t>Value</w:t>
        </w:r>
        <w:proofErr w:type="spellEnd"/>
        <w:r>
          <w:t xml:space="preserve"> </w:t>
        </w:r>
      </w:ins>
      <w:ins w:id="101" w:author="Mike Beckerle" w:date="2019-10-11T14:32:00Z">
        <w:r w:rsidRPr="00F661E6">
          <w:t>region</w:t>
        </w:r>
      </w:ins>
      <w:ins w:id="102" w:author="Mike Beckerle" w:date="2019-10-11T14:35:00Z">
        <w:r>
          <w:t xml:space="preserve">, and the </w:t>
        </w:r>
        <w:proofErr w:type="spellStart"/>
        <w:r>
          <w:t>ElementUnused</w:t>
        </w:r>
        <w:proofErr w:type="spellEnd"/>
        <w:r>
          <w:t xml:space="preserve"> region is of size 0.</w:t>
        </w:r>
      </w:ins>
      <w:ins w:id="103" w:author="Mike Beckerle" w:date="2019-10-11T14:32:00Z">
        <w:r w:rsidRPr="00F661E6">
          <w:t xml:space="preserve"> However, note that alignment regions inside the </w:t>
        </w:r>
      </w:ins>
      <w:ins w:id="104" w:author="Mike Beckerle" w:date="2019-10-11T14:33:00Z">
        <w:r>
          <w:t xml:space="preserve">contained children within the </w:t>
        </w:r>
      </w:ins>
      <w:proofErr w:type="spellStart"/>
      <w:ins w:id="105" w:author="Mike Beckerle" w:date="2019-10-11T14:32:00Z">
        <w:r w:rsidRPr="00F661E6">
          <w:t>Complex</w:t>
        </w:r>
      </w:ins>
      <w:ins w:id="106" w:author="Mike Beckerle" w:date="2019-10-11T14:33:00Z">
        <w:r>
          <w:t>Value</w:t>
        </w:r>
      </w:ins>
      <w:proofErr w:type="spellEnd"/>
      <w:ins w:id="107" w:author="Mike Beckerle" w:date="2019-10-11T14:32:00Z">
        <w:r w:rsidRPr="00F661E6">
          <w:t xml:space="preserve"> region may be of different lengths depending on the </w:t>
        </w:r>
        <w:proofErr w:type="spellStart"/>
        <w:r w:rsidRPr="00F661E6">
          <w:t>Complex</w:t>
        </w:r>
      </w:ins>
      <w:ins w:id="108" w:author="Mike Beckerle" w:date="2019-10-11T14:33:00Z">
        <w:r>
          <w:t>Value</w:t>
        </w:r>
      </w:ins>
      <w:ins w:id="109" w:author="Mike Beckerle" w:date="2019-10-11T14:32:00Z">
        <w:r w:rsidRPr="00F661E6">
          <w:t>'s</w:t>
        </w:r>
        <w:proofErr w:type="spellEnd"/>
        <w:r w:rsidRPr="00F661E6">
          <w:t xml:space="preserve"> starting position alignment.</w:t>
        </w:r>
      </w:ins>
    </w:p>
    <w:p w:rsidR="0048188A" w:rsidRDefault="0048188A" w:rsidP="00F661E6">
      <w:pPr>
        <w:pStyle w:val="ListParagraph"/>
        <w:numPr>
          <w:ilvl w:val="0"/>
          <w:numId w:val="10"/>
        </w:numPr>
        <w:rPr>
          <w:ins w:id="110" w:author="Mike Beckerle" w:date="2019-10-11T14:40:00Z"/>
        </w:rPr>
      </w:pPr>
      <w:ins w:id="111" w:author="Mike Beckerle" w:date="2019-10-11T14:37:00Z">
        <w:r>
          <w:t xml:space="preserve">23.5.3 for function </w:t>
        </w:r>
        <w:proofErr w:type="spellStart"/>
        <w:proofErr w:type="gramStart"/>
        <w:r>
          <w:t>dfdl:valueLength</w:t>
        </w:r>
      </w:ins>
      <w:proofErr w:type="spellEnd"/>
      <w:proofErr w:type="gramEnd"/>
      <w:ins w:id="112" w:author="Mike Beckerle" w:date="2019-10-11T14:38:00Z">
        <w:r>
          <w:t xml:space="preserve">, the descriptive text use of </w:t>
        </w:r>
        <w:proofErr w:type="spellStart"/>
        <w:r>
          <w:t>ComplexContent</w:t>
        </w:r>
        <w:proofErr w:type="spellEnd"/>
        <w:r>
          <w:t xml:space="preserve"> changes to </w:t>
        </w:r>
        <w:proofErr w:type="spellStart"/>
        <w:r>
          <w:t>ComplexValue</w:t>
        </w:r>
        <w:proofErr w:type="spellEnd"/>
        <w:r>
          <w:t xml:space="preserve">. </w:t>
        </w:r>
      </w:ins>
    </w:p>
    <w:p w:rsidR="0048188A" w:rsidRDefault="0048188A" w:rsidP="0048188A">
      <w:pPr>
        <w:rPr>
          <w:ins w:id="113" w:author="Mike Beckerle" w:date="2019-10-11T14:43:00Z"/>
        </w:rPr>
      </w:pPr>
    </w:p>
    <w:p w:rsidR="000E2AE8" w:rsidRDefault="000E2AE8" w:rsidP="0048188A">
      <w:pPr>
        <w:rPr>
          <w:ins w:id="114" w:author="Mike Beckerle" w:date="2019-10-11T14:43:00Z"/>
        </w:rPr>
      </w:pPr>
      <w:ins w:id="115" w:author="Mike Beckerle" w:date="2019-10-11T14:43:00Z">
        <w:r w:rsidRPr="00E1547B">
          <w:rPr>
            <w:b/>
            <w:rPrChange w:id="116" w:author="Mike Beckerle" w:date="2019-10-11T17:09:00Z">
              <w:rPr/>
            </w:rPrChange>
          </w:rPr>
          <w:t>5.45</w:t>
        </w:r>
        <w:r>
          <w:t xml:space="preserve"> Clarifications of grammar and </w:t>
        </w:r>
        <w:proofErr w:type="spellStart"/>
        <w:r>
          <w:t>SimpleContent</w:t>
        </w:r>
        <w:proofErr w:type="spellEnd"/>
        <w:r>
          <w:t xml:space="preserve"> vs. </w:t>
        </w:r>
        <w:proofErr w:type="spellStart"/>
        <w:r>
          <w:t>SimpleValue</w:t>
        </w:r>
        <w:proofErr w:type="spellEnd"/>
        <w:r>
          <w:t xml:space="preserve"> contents. (</w:t>
        </w:r>
        <w:r>
          <w:fldChar w:fldCharType="begin"/>
        </w:r>
        <w:r>
          <w:instrText xml:space="preserve"> HYPERLINK "</w:instrText>
        </w:r>
        <w:r w:rsidRPr="000E2AE8">
          <w:instrText>https://redmine.ogf.org/issues/317</w:instrText>
        </w:r>
        <w:r>
          <w:instrText xml:space="preserve">" </w:instrText>
        </w:r>
        <w:r>
          <w:fldChar w:fldCharType="separate"/>
        </w:r>
        <w:r w:rsidRPr="0092093D">
          <w:rPr>
            <w:rStyle w:val="Hyperlink"/>
          </w:rPr>
          <w:t>https://redmine.ogf.org/issues/317</w:t>
        </w:r>
        <w:r>
          <w:fldChar w:fldCharType="end"/>
        </w:r>
        <w:r>
          <w:t>)</w:t>
        </w:r>
      </w:ins>
    </w:p>
    <w:p w:rsidR="000E2AE8" w:rsidRDefault="000E2AE8" w:rsidP="0048188A">
      <w:pPr>
        <w:rPr>
          <w:ins w:id="117" w:author="Mike Beckerle" w:date="2019-10-11T14:44:00Z"/>
        </w:rPr>
      </w:pPr>
      <w:ins w:id="118" w:author="Mike Beckerle" w:date="2019-10-11T14:43:00Z">
        <w:r>
          <w:t xml:space="preserve">This was Action </w:t>
        </w:r>
      </w:ins>
      <w:ins w:id="119" w:author="Mike Beckerle" w:date="2019-10-11T14:44:00Z">
        <w:r>
          <w:t>242</w:t>
        </w:r>
      </w:ins>
      <w:ins w:id="120" w:author="Mike Beckerle" w:date="2019-10-11T14:43:00Z">
        <w:r>
          <w:t xml:space="preserve"> part 2. </w:t>
        </w:r>
      </w:ins>
      <w:ins w:id="121" w:author="Mike Beckerle" w:date="2019-10-11T14:44:00Z">
        <w:r>
          <w:t xml:space="preserve">For rationale, see the tracker. </w:t>
        </w:r>
      </w:ins>
    </w:p>
    <w:p w:rsidR="000E2AE8" w:rsidRDefault="000E2AE8" w:rsidP="0048188A">
      <w:pPr>
        <w:rPr>
          <w:ins w:id="122" w:author="Mike Beckerle" w:date="2019-10-11T14:47:00Z"/>
        </w:rPr>
      </w:pPr>
    </w:p>
    <w:p w:rsidR="00922D6C" w:rsidRDefault="00922D6C" w:rsidP="0048188A">
      <w:pPr>
        <w:rPr>
          <w:ins w:id="123" w:author="Mike Beckerle" w:date="2019-10-11T14:58:00Z"/>
        </w:rPr>
      </w:pPr>
      <w:ins w:id="124" w:author="Mike Beckerle" w:date="2019-10-11T14:47:00Z">
        <w:r>
          <w:t>Section 9.2 Data Syntax Grammar is modified as follows:</w:t>
        </w:r>
      </w:ins>
    </w:p>
    <w:p w:rsidR="004164A0" w:rsidRDefault="004164A0" w:rsidP="0048188A">
      <w:pPr>
        <w:rPr>
          <w:ins w:id="125" w:author="Mike Beckerle" w:date="2019-10-11T14:48:00Z"/>
        </w:rPr>
      </w:pPr>
    </w:p>
    <w:p w:rsidR="00922D6C" w:rsidRDefault="004164A0" w:rsidP="0048188A">
      <w:pPr>
        <w:rPr>
          <w:ins w:id="126" w:author="Mike Beckerle" w:date="2019-10-11T14:49:00Z"/>
        </w:rPr>
      </w:pPr>
      <w:ins w:id="127" w:author="Mike Beckerle" w:date="2019-10-11T14:58:00Z">
        <w:r>
          <w:t xml:space="preserve">New rule: </w:t>
        </w:r>
      </w:ins>
      <w:proofErr w:type="spellStart"/>
      <w:ins w:id="128" w:author="Mike Beckerle" w:date="2019-10-11T14:48:00Z">
        <w:r w:rsidR="00922D6C">
          <w:t>NilLiteralValue</w:t>
        </w:r>
        <w:proofErr w:type="spellEnd"/>
        <w:r w:rsidR="00922D6C">
          <w:t xml:space="preserve"> = </w:t>
        </w:r>
        <w:proofErr w:type="spellStart"/>
        <w:r w:rsidR="00922D6C">
          <w:t>SimpleNilLit</w:t>
        </w:r>
      </w:ins>
      <w:ins w:id="129" w:author="Mike Beckerle" w:date="2019-10-11T14:49:00Z">
        <w:r w:rsidR="00922D6C">
          <w:t>eralValue</w:t>
        </w:r>
        <w:proofErr w:type="spellEnd"/>
        <w:r w:rsidR="00922D6C">
          <w:t xml:space="preserve"> | </w:t>
        </w:r>
        <w:proofErr w:type="spellStart"/>
        <w:r w:rsidR="00922D6C">
          <w:t>ComplexNilLiteralValue</w:t>
        </w:r>
        <w:proofErr w:type="spellEnd"/>
      </w:ins>
    </w:p>
    <w:p w:rsidR="00922D6C" w:rsidRDefault="00922D6C" w:rsidP="0048188A">
      <w:pPr>
        <w:rPr>
          <w:ins w:id="130" w:author="Mike Beckerle" w:date="2019-10-11T14:49:00Z"/>
        </w:rPr>
      </w:pPr>
      <w:ins w:id="131" w:author="Mike Beckerle" w:date="2019-10-11T14:49:00Z">
        <w:r>
          <w:t>Rename</w:t>
        </w:r>
      </w:ins>
      <w:ins w:id="132" w:author="Mike Beckerle" w:date="2019-10-11T14:58:00Z">
        <w:r w:rsidR="004164A0">
          <w:t>:</w:t>
        </w:r>
      </w:ins>
      <w:ins w:id="133" w:author="Mike Beckerle" w:date="2019-10-11T14:49:00Z">
        <w:r>
          <w:t xml:space="preserve"> </w:t>
        </w:r>
        <w:proofErr w:type="spellStart"/>
        <w:r>
          <w:t>SimpleValue</w:t>
        </w:r>
        <w:proofErr w:type="spellEnd"/>
        <w:r>
          <w:t xml:space="preserve"> to </w:t>
        </w:r>
        <w:proofErr w:type="spellStart"/>
        <w:r>
          <w:t>SimpleNormalValue</w:t>
        </w:r>
        <w:proofErr w:type="spellEnd"/>
        <w:r>
          <w:t xml:space="preserve"> </w:t>
        </w:r>
      </w:ins>
    </w:p>
    <w:p w:rsidR="00922D6C" w:rsidRDefault="004164A0" w:rsidP="0048188A">
      <w:pPr>
        <w:rPr>
          <w:ins w:id="134" w:author="Mike Beckerle" w:date="2019-10-11T14:50:00Z"/>
        </w:rPr>
      </w:pPr>
      <w:ins w:id="135" w:author="Mike Beckerle" w:date="2019-10-11T14:58:00Z">
        <w:r>
          <w:t xml:space="preserve">New rule: </w:t>
        </w:r>
      </w:ins>
      <w:proofErr w:type="spellStart"/>
      <w:ins w:id="136" w:author="Mike Beckerle" w:date="2019-10-11T14:49:00Z">
        <w:r w:rsidR="00922D6C">
          <w:t>SimpleLogicalValue</w:t>
        </w:r>
        <w:proofErr w:type="spellEnd"/>
        <w:r w:rsidR="00922D6C">
          <w:t xml:space="preserve"> = </w:t>
        </w:r>
        <w:proofErr w:type="spellStart"/>
        <w:r w:rsidR="00922D6C">
          <w:t>SimpleNormalValue</w:t>
        </w:r>
        <w:proofErr w:type="spellEnd"/>
        <w:r w:rsidR="00922D6C">
          <w:t xml:space="preserve"> | </w:t>
        </w:r>
        <w:proofErr w:type="spellStart"/>
        <w:r w:rsidR="00922D6C">
          <w:t>NilLogicalValue</w:t>
        </w:r>
      </w:ins>
      <w:proofErr w:type="spellEnd"/>
    </w:p>
    <w:p w:rsidR="00922D6C" w:rsidRDefault="00922D6C" w:rsidP="0048188A">
      <w:pPr>
        <w:rPr>
          <w:ins w:id="137" w:author="Mike Beckerle" w:date="2019-10-11T14:51:00Z"/>
        </w:rPr>
      </w:pPr>
    </w:p>
    <w:p w:rsidR="00922D6C" w:rsidRDefault="00922D6C" w:rsidP="0048188A">
      <w:pPr>
        <w:rPr>
          <w:ins w:id="138" w:author="Mike Beckerle" w:date="2019-10-11T14:51:00Z"/>
        </w:rPr>
      </w:pPr>
      <w:ins w:id="139" w:author="Mike Beckerle" w:date="2019-10-11T14:51:00Z">
        <w:r>
          <w:t>Section 13.2.1</w:t>
        </w:r>
      </w:ins>
    </w:p>
    <w:p w:rsidR="00922D6C" w:rsidRDefault="00922D6C" w:rsidP="00922D6C">
      <w:pPr>
        <w:pStyle w:val="ListParagraph"/>
        <w:numPr>
          <w:ilvl w:val="0"/>
          <w:numId w:val="10"/>
        </w:numPr>
        <w:rPr>
          <w:ins w:id="140" w:author="Mike Beckerle" w:date="2019-10-11T14:53:00Z"/>
        </w:rPr>
      </w:pPr>
      <w:proofErr w:type="spellStart"/>
      <w:ins w:id="141" w:author="Mike Beckerle" w:date="2019-10-11T14:51:00Z">
        <w:r>
          <w:t>escapeCharacter</w:t>
        </w:r>
        <w:proofErr w:type="spellEnd"/>
        <w:r>
          <w:t xml:space="preserve"> – the sentence </w:t>
        </w:r>
      </w:ins>
      <w:ins w:id="142" w:author="Mike Beckerle" w:date="2019-10-11T14:52:00Z">
        <w:r>
          <w:t>“</w:t>
        </w:r>
        <w:r w:rsidRPr="00922D6C">
          <w:t>Escape characters contribute to the content length of the field</w:t>
        </w:r>
        <w:r>
          <w:t>” is changed to “</w:t>
        </w:r>
        <w:r w:rsidRPr="00922D6C">
          <w:t xml:space="preserve">Escape characters contribute to the </w:t>
        </w:r>
        <w:r>
          <w:t>simple value region (</w:t>
        </w:r>
        <w:proofErr w:type="spellStart"/>
        <w:r>
          <w:t>SimpleLogicalValue</w:t>
        </w:r>
        <w:proofErr w:type="spellEnd"/>
        <w:r>
          <w:t xml:space="preserve"> or </w:t>
        </w:r>
        <w:proofErr w:type="spellStart"/>
        <w:r>
          <w:t>SimpleNilLiteralValue</w:t>
        </w:r>
        <w:proofErr w:type="spellEnd"/>
        <w:r>
          <w:t>)</w:t>
        </w:r>
        <w:r w:rsidRPr="00922D6C">
          <w:t xml:space="preserve"> of the field</w:t>
        </w:r>
      </w:ins>
      <w:ins w:id="143" w:author="Mike Beckerle" w:date="2019-10-11T14:53:00Z">
        <w:r>
          <w:t>.”</w:t>
        </w:r>
      </w:ins>
    </w:p>
    <w:p w:rsidR="00922D6C" w:rsidRDefault="00922D6C" w:rsidP="00922D6C">
      <w:pPr>
        <w:pStyle w:val="ListParagraph"/>
        <w:numPr>
          <w:ilvl w:val="0"/>
          <w:numId w:val="10"/>
        </w:numPr>
        <w:rPr>
          <w:ins w:id="144" w:author="Mike Beckerle" w:date="2019-10-11T14:53:00Z"/>
        </w:rPr>
      </w:pPr>
      <w:proofErr w:type="spellStart"/>
      <w:ins w:id="145" w:author="Mike Beckerle" w:date="2019-10-11T14:53:00Z">
        <w:r>
          <w:t>escapeBlockStart</w:t>
        </w:r>
        <w:proofErr w:type="spellEnd"/>
        <w:r>
          <w:t xml:space="preserve">, </w:t>
        </w:r>
        <w:proofErr w:type="spellStart"/>
        <w:r>
          <w:t>escapeBlockEnd</w:t>
        </w:r>
        <w:proofErr w:type="spellEnd"/>
        <w:r>
          <w:t xml:space="preserve"> – similarly change their mention of “content length” as for </w:t>
        </w:r>
        <w:proofErr w:type="spellStart"/>
        <w:r>
          <w:t>escapeCharacter</w:t>
        </w:r>
        <w:proofErr w:type="spellEnd"/>
      </w:ins>
    </w:p>
    <w:p w:rsidR="00922D6C" w:rsidRDefault="00922D6C" w:rsidP="00922D6C">
      <w:pPr>
        <w:pStyle w:val="ListParagraph"/>
        <w:numPr>
          <w:ilvl w:val="0"/>
          <w:numId w:val="10"/>
        </w:numPr>
        <w:rPr>
          <w:ins w:id="146" w:author="Mike Beckerle" w:date="2019-10-11T14:54:00Z"/>
        </w:rPr>
      </w:pPr>
      <w:proofErr w:type="spellStart"/>
      <w:ins w:id="147" w:author="Mike Beckerle" w:date="2019-10-11T14:53:00Z">
        <w:r>
          <w:t>escapeEscapeCharacter</w:t>
        </w:r>
        <w:proofErr w:type="spellEnd"/>
        <w:r>
          <w:t xml:space="preserve"> – add sentence: </w:t>
        </w:r>
      </w:ins>
      <w:ins w:id="148" w:author="Mike Beckerle" w:date="2019-10-11T14:54:00Z">
        <w:r>
          <w:t>“</w:t>
        </w:r>
        <w:r w:rsidRPr="00922D6C">
          <w:t>Escape</w:t>
        </w:r>
        <w:r>
          <w:t>-escape</w:t>
        </w:r>
        <w:r w:rsidRPr="00922D6C">
          <w:t xml:space="preserve"> characters contribute to the </w:t>
        </w:r>
        <w:r>
          <w:t>simple value region (</w:t>
        </w:r>
        <w:proofErr w:type="spellStart"/>
        <w:r>
          <w:t>SimpleLogicalValue</w:t>
        </w:r>
        <w:proofErr w:type="spellEnd"/>
        <w:r>
          <w:t xml:space="preserve"> or </w:t>
        </w:r>
        <w:proofErr w:type="spellStart"/>
        <w:r>
          <w:t>SimpleNilLiteralValue</w:t>
        </w:r>
        <w:proofErr w:type="spellEnd"/>
        <w:r>
          <w:t>)</w:t>
        </w:r>
        <w:r w:rsidRPr="00922D6C">
          <w:t xml:space="preserve"> of the field</w:t>
        </w:r>
        <w:r>
          <w:t>.”</w:t>
        </w:r>
      </w:ins>
    </w:p>
    <w:p w:rsidR="00922D6C" w:rsidRDefault="00922D6C" w:rsidP="00922D6C">
      <w:pPr>
        <w:pStyle w:val="ListParagraph"/>
        <w:numPr>
          <w:ilvl w:val="0"/>
          <w:numId w:val="10"/>
        </w:numPr>
        <w:rPr>
          <w:ins w:id="149" w:author="Mike Beckerle" w:date="2019-10-11T14:47:00Z"/>
        </w:rPr>
      </w:pPr>
      <w:proofErr w:type="spellStart"/>
      <w:ins w:id="150" w:author="Mike Beckerle" w:date="2019-10-11T14:54:00Z">
        <w:r>
          <w:t>extraEsca</w:t>
        </w:r>
      </w:ins>
      <w:ins w:id="151" w:author="Mike Beckerle" w:date="2019-10-11T14:55:00Z">
        <w:r>
          <w:t>pedCharacters</w:t>
        </w:r>
        <w:proofErr w:type="spellEnd"/>
        <w:r>
          <w:t xml:space="preserve"> – add sentence “Extra escaped </w:t>
        </w:r>
        <w:proofErr w:type="spellStart"/>
        <w:r>
          <w:t>characxters</w:t>
        </w:r>
        <w:proofErr w:type="spellEnd"/>
        <w:r>
          <w:t xml:space="preserve"> </w:t>
        </w:r>
        <w:r w:rsidRPr="00922D6C">
          <w:t xml:space="preserve">contribute to the </w:t>
        </w:r>
        <w:r>
          <w:t>simple value region (</w:t>
        </w:r>
        <w:proofErr w:type="spellStart"/>
        <w:r>
          <w:t>SimpleLogicalValue</w:t>
        </w:r>
        <w:proofErr w:type="spellEnd"/>
        <w:r>
          <w:t xml:space="preserve"> or </w:t>
        </w:r>
        <w:proofErr w:type="spellStart"/>
        <w:r>
          <w:t>SimpleNilLiteralValue</w:t>
        </w:r>
        <w:proofErr w:type="spellEnd"/>
        <w:r>
          <w:t>)</w:t>
        </w:r>
        <w:r w:rsidRPr="00922D6C">
          <w:t xml:space="preserve"> of the field</w:t>
        </w:r>
        <w:r>
          <w:t>.”</w:t>
        </w:r>
      </w:ins>
    </w:p>
    <w:p w:rsidR="004164A0" w:rsidRDefault="004164A0" w:rsidP="0048188A">
      <w:pPr>
        <w:rPr>
          <w:ins w:id="152" w:author="Mike Beckerle" w:date="2019-10-11T14:57:00Z"/>
        </w:rPr>
      </w:pPr>
      <w:ins w:id="153" w:author="Mike Beckerle" w:date="2019-10-11T14:56:00Z">
        <w:r>
          <w:t xml:space="preserve">Section 23.5.3 </w:t>
        </w:r>
      </w:ins>
    </w:p>
    <w:p w:rsidR="004164A0" w:rsidRDefault="004164A0" w:rsidP="004164A0">
      <w:pPr>
        <w:pStyle w:val="ListParagraph"/>
        <w:numPr>
          <w:ilvl w:val="0"/>
          <w:numId w:val="10"/>
        </w:numPr>
        <w:rPr>
          <w:ins w:id="154" w:author="Mike Beckerle" w:date="2019-10-11T15:02:00Z"/>
        </w:rPr>
      </w:pPr>
      <w:ins w:id="155" w:author="Mike Beckerle" w:date="2019-10-11T14:56:00Z">
        <w:r>
          <w:t xml:space="preserve">for </w:t>
        </w:r>
        <w:proofErr w:type="spellStart"/>
        <w:proofErr w:type="gramStart"/>
        <w:r>
          <w:t>dfdl:valueLength</w:t>
        </w:r>
        <w:proofErr w:type="spellEnd"/>
        <w:proofErr w:type="gramEnd"/>
        <w:r>
          <w:t xml:space="preserve"> change “</w:t>
        </w:r>
        <w:proofErr w:type="spellStart"/>
        <w:r>
          <w:t>SimpleValue</w:t>
        </w:r>
        <w:proofErr w:type="spellEnd"/>
        <w:r>
          <w:t xml:space="preserve"> or </w:t>
        </w:r>
        <w:proofErr w:type="spellStart"/>
        <w:r>
          <w:t>NilLogicalValue</w:t>
        </w:r>
        <w:proofErr w:type="spellEnd"/>
        <w:r>
          <w:t>” t</w:t>
        </w:r>
      </w:ins>
      <w:ins w:id="156" w:author="Mike Beckerle" w:date="2019-10-11T14:57:00Z">
        <w:r>
          <w:t>o “</w:t>
        </w:r>
        <w:proofErr w:type="spellStart"/>
        <w:r>
          <w:t>SimpleLogicalValue</w:t>
        </w:r>
        <w:proofErr w:type="spellEnd"/>
        <w:r>
          <w:t>”.</w:t>
        </w:r>
      </w:ins>
    </w:p>
    <w:p w:rsidR="00A40529" w:rsidRDefault="00A40529" w:rsidP="00A40529">
      <w:pPr>
        <w:rPr>
          <w:ins w:id="157" w:author="Mike Beckerle" w:date="2019-10-11T15:02:00Z"/>
        </w:rPr>
      </w:pPr>
    </w:p>
    <w:p w:rsidR="005A2E4D" w:rsidRDefault="00A40529" w:rsidP="005A2E4D">
      <w:pPr>
        <w:rPr>
          <w:ins w:id="158" w:author="Mike Beckerle" w:date="2019-10-11T15:20:00Z"/>
        </w:rPr>
      </w:pPr>
      <w:ins w:id="159" w:author="Mike Beckerle" w:date="2019-10-11T15:02:00Z">
        <w:r w:rsidRPr="00E1547B">
          <w:rPr>
            <w:b/>
            <w:rPrChange w:id="160" w:author="Mike Beckerle" w:date="2019-10-11T17:09:00Z">
              <w:rPr/>
            </w:rPrChange>
          </w:rPr>
          <w:t>5.46</w:t>
        </w:r>
        <w:r>
          <w:t xml:space="preserve"> Circular Deadlocks (</w:t>
        </w:r>
      </w:ins>
      <w:ins w:id="161" w:author="Mike Beckerle" w:date="2019-10-11T15:03:00Z">
        <w:r w:rsidRPr="00A40529">
          <w:t>https://redmine.ogf.org/issues/318</w:t>
        </w:r>
      </w:ins>
      <w:ins w:id="162" w:author="Mike Beckerle" w:date="2019-10-11T15:02:00Z">
        <w:r>
          <w:t>)</w:t>
        </w:r>
      </w:ins>
      <w:ins w:id="163" w:author="Mike Beckerle" w:date="2019-10-11T15:20:00Z">
        <w:r w:rsidR="005A2E4D" w:rsidRPr="005A2E4D">
          <w:t xml:space="preserve"> </w:t>
        </w:r>
        <w:r w:rsidR="005A2E4D">
          <w:t>(For rationale, see the tracker.)</w:t>
        </w:r>
      </w:ins>
    </w:p>
    <w:p w:rsidR="00A40529" w:rsidRDefault="00A40529" w:rsidP="00A40529">
      <w:pPr>
        <w:rPr>
          <w:ins w:id="164" w:author="Mike Beckerle" w:date="2019-10-11T15:02:00Z"/>
        </w:rPr>
      </w:pPr>
    </w:p>
    <w:p w:rsidR="005A2E4D" w:rsidRDefault="00A40529" w:rsidP="00A40529">
      <w:pPr>
        <w:rPr>
          <w:ins w:id="165" w:author="Mike Beckerle" w:date="2019-10-11T15:20:00Z"/>
        </w:rPr>
      </w:pPr>
      <w:ins w:id="166" w:author="Mike Beckerle" w:date="2019-10-11T15:03:00Z">
        <w:r>
          <w:t xml:space="preserve">Add new </w:t>
        </w:r>
      </w:ins>
      <w:ins w:id="167" w:author="Mike Beckerle" w:date="2019-10-11T15:02:00Z">
        <w:r>
          <w:t xml:space="preserve">Section </w:t>
        </w:r>
      </w:ins>
    </w:p>
    <w:p w:rsidR="005A2E4D" w:rsidRDefault="005A2E4D" w:rsidP="00A40529">
      <w:pPr>
        <w:rPr>
          <w:ins w:id="168" w:author="Mike Beckerle" w:date="2019-10-11T15:20:00Z"/>
        </w:rPr>
      </w:pPr>
    </w:p>
    <w:p w:rsidR="005A2E4D" w:rsidRDefault="00A40529" w:rsidP="00AC46B6">
      <w:pPr>
        <w:ind w:left="720"/>
        <w:rPr>
          <w:ins w:id="169" w:author="Mike Beckerle" w:date="2019-10-11T15:19:00Z"/>
        </w:rPr>
      </w:pPr>
      <w:ins w:id="170" w:author="Mike Beckerle" w:date="2019-10-11T15:02:00Z">
        <w:r>
          <w:t>2</w:t>
        </w:r>
      </w:ins>
      <w:ins w:id="171" w:author="Mike Beckerle" w:date="2019-10-11T15:03:00Z">
        <w:r>
          <w:t xml:space="preserve">3.6 </w:t>
        </w:r>
      </w:ins>
      <w:ins w:id="172" w:author="Mike Beckerle" w:date="2019-10-11T15:04:00Z">
        <w:r>
          <w:t>Unparsing and Circular Expression Deadlock Errors</w:t>
        </w:r>
      </w:ins>
    </w:p>
    <w:p w:rsidR="00A40529" w:rsidRDefault="00A40529" w:rsidP="005A2E4D">
      <w:pPr>
        <w:ind w:left="720"/>
        <w:rPr>
          <w:ins w:id="173" w:author="Mike Beckerle" w:date="2019-10-11T15:21:00Z"/>
        </w:rPr>
      </w:pPr>
    </w:p>
    <w:p w:rsidR="005A2E4D" w:rsidRDefault="005A2E4D" w:rsidP="005A2E4D">
      <w:pPr>
        <w:ind w:left="720"/>
        <w:rPr>
          <w:ins w:id="174" w:author="Mike Beckerle" w:date="2019-10-11T15:22:00Z"/>
        </w:rPr>
      </w:pPr>
      <w:ins w:id="175" w:author="Mike Beckerle" w:date="2019-10-11T15:21:00Z">
        <w:r>
          <w:t xml:space="preserve">It is possible for expressions </w:t>
        </w:r>
      </w:ins>
      <w:ins w:id="176" w:author="Mike Beckerle" w:date="2019-10-11T15:22:00Z">
        <w:r>
          <w:t>and lengths of elements in</w:t>
        </w:r>
      </w:ins>
      <w:ins w:id="177" w:author="Mike Beckerle" w:date="2019-10-11T15:21:00Z">
        <w:r>
          <w:t xml:space="preserve"> a DFDL schema to interact badly, resulting in circular deadlocks where </w:t>
        </w:r>
      </w:ins>
      <w:ins w:id="178" w:author="Mike Beckerle" w:date="2019-10-11T15:22:00Z">
        <w:r>
          <w:t>an</w:t>
        </w:r>
      </w:ins>
      <w:ins w:id="179" w:author="Mike Beckerle" w:date="2019-10-11T15:21:00Z">
        <w:r>
          <w:t xml:space="preserve"> expression is unable to evaluate because it depends in some way on the </w:t>
        </w:r>
      </w:ins>
      <w:ins w:id="180" w:author="Mike Beckerle" w:date="2019-10-11T15:22:00Z">
        <w:r>
          <w:t>length</w:t>
        </w:r>
      </w:ins>
      <w:ins w:id="181" w:author="Mike Beckerle" w:date="2019-10-11T15:21:00Z">
        <w:r>
          <w:t xml:space="preserve"> of something that depends on the expression itself.</w:t>
        </w:r>
      </w:ins>
    </w:p>
    <w:p w:rsidR="005A2E4D" w:rsidRDefault="005A2E4D" w:rsidP="005A2E4D">
      <w:pPr>
        <w:ind w:left="720"/>
        <w:rPr>
          <w:ins w:id="182" w:author="Mike Beckerle" w:date="2019-10-11T15:22:00Z"/>
        </w:rPr>
      </w:pPr>
    </w:p>
    <w:p w:rsidR="005A2E4D" w:rsidRDefault="005A2E4D" w:rsidP="005A2E4D">
      <w:pPr>
        <w:ind w:left="720"/>
        <w:rPr>
          <w:ins w:id="183" w:author="Mike Beckerle" w:date="2019-10-11T15:23:00Z"/>
        </w:rPr>
      </w:pPr>
      <w:ins w:id="184" w:author="Mike Beckerle" w:date="2019-10-11T15:22:00Z">
        <w:r>
          <w:t>Expression dea</w:t>
        </w:r>
      </w:ins>
      <w:ins w:id="185" w:author="Mike Beckerle" w:date="2019-10-11T15:23:00Z">
        <w:r>
          <w:t>dlocks are always schema definition errors.</w:t>
        </w:r>
      </w:ins>
    </w:p>
    <w:p w:rsidR="005A2E4D" w:rsidRDefault="005A2E4D" w:rsidP="005A2E4D">
      <w:pPr>
        <w:ind w:left="720"/>
        <w:rPr>
          <w:ins w:id="186" w:author="Mike Beckerle" w:date="2019-10-11T15:23:00Z"/>
        </w:rPr>
      </w:pPr>
    </w:p>
    <w:p w:rsidR="005A2E4D" w:rsidRDefault="005A2E4D" w:rsidP="005A2E4D">
      <w:pPr>
        <w:ind w:left="720"/>
        <w:rPr>
          <w:ins w:id="187" w:author="Mike Beckerle" w:date="2019-10-11T15:24:00Z"/>
        </w:rPr>
      </w:pPr>
      <w:ins w:id="188" w:author="Mike Beckerle" w:date="2019-10-11T15:23:00Z">
        <w:r>
          <w:t xml:space="preserve">One scenario where such a deadlock can arise is due to </w:t>
        </w:r>
      </w:ins>
      <w:ins w:id="189" w:author="Mike Beckerle" w:date="2019-10-11T15:24:00Z">
        <w:r>
          <w:t xml:space="preserve">what is called </w:t>
        </w:r>
        <w:r>
          <w:t>the i</w:t>
        </w:r>
        <w:r w:rsidRPr="005A2E4D">
          <w:rPr>
            <w:i/>
          </w:rPr>
          <w:t>nterior-alignment problem</w:t>
        </w:r>
        <w:r>
          <w:t>.</w:t>
        </w:r>
      </w:ins>
    </w:p>
    <w:p w:rsidR="005A2E4D" w:rsidRDefault="005A2E4D" w:rsidP="005A2E4D">
      <w:pPr>
        <w:ind w:left="720"/>
        <w:rPr>
          <w:ins w:id="190" w:author="Mike Beckerle" w:date="2019-10-11T15:24:00Z"/>
        </w:rPr>
      </w:pPr>
    </w:p>
    <w:p w:rsidR="005A2E4D" w:rsidRDefault="005A2E4D" w:rsidP="005A2E4D">
      <w:pPr>
        <w:ind w:left="720"/>
        <w:rPr>
          <w:ins w:id="191" w:author="Mike Beckerle" w:date="2019-10-11T15:26:00Z"/>
        </w:rPr>
      </w:pPr>
      <w:ins w:id="192" w:author="Mike Beckerle" w:date="2019-10-11T15:24:00Z">
        <w:r>
          <w:t xml:space="preserve">This problem arises due to this observation: the length of a complex element may </w:t>
        </w:r>
      </w:ins>
      <w:ins w:id="193" w:author="Mike Beckerle" w:date="2019-10-11T15:25:00Z">
        <w:r>
          <w:t xml:space="preserve">vary </w:t>
        </w:r>
      </w:ins>
      <w:ins w:id="194" w:author="Mike Beckerle" w:date="2019-10-11T15:24:00Z">
        <w:r>
          <w:t>depend</w:t>
        </w:r>
      </w:ins>
      <w:ins w:id="195" w:author="Mike Beckerle" w:date="2019-10-11T15:25:00Z">
        <w:r>
          <w:t>ing</w:t>
        </w:r>
      </w:ins>
      <w:ins w:id="196" w:author="Mike Beckerle" w:date="2019-10-11T15:24:00Z">
        <w:r>
          <w:t xml:space="preserve"> on the alignment of its st</w:t>
        </w:r>
      </w:ins>
      <w:ins w:id="197" w:author="Mike Beckerle" w:date="2019-10-11T15:25:00Z">
        <w:r>
          <w:t xml:space="preserve">art. This is because the </w:t>
        </w:r>
        <w:proofErr w:type="spellStart"/>
        <w:r>
          <w:t>ComplexValue</w:t>
        </w:r>
        <w:proofErr w:type="spellEnd"/>
        <w:r>
          <w:t xml:space="preserve"> region contains child elements, and those elements can have alignments specified. Hence, the alignment regions for those child elements can </w:t>
        </w:r>
      </w:ins>
      <w:ins w:id="198" w:author="Mike Beckerle" w:date="2019-10-11T15:26:00Z">
        <w:r>
          <w:t xml:space="preserve">vary in size depending on their starting position. Those alignment regions contribute to the </w:t>
        </w:r>
        <w:proofErr w:type="spellStart"/>
        <w:r>
          <w:t>ComplexValue</w:t>
        </w:r>
        <w:proofErr w:type="spellEnd"/>
        <w:r>
          <w:t xml:space="preserve"> region length of the enclosing complex element, making it variable length depending on its starting position.</w:t>
        </w:r>
      </w:ins>
    </w:p>
    <w:p w:rsidR="009A4849" w:rsidRDefault="009A4849" w:rsidP="005A2E4D">
      <w:pPr>
        <w:ind w:left="720"/>
        <w:rPr>
          <w:ins w:id="199" w:author="Mike Beckerle" w:date="2019-10-11T15:26:00Z"/>
        </w:rPr>
      </w:pPr>
    </w:p>
    <w:p w:rsidR="009A4849" w:rsidRDefault="009A4849" w:rsidP="009A4849">
      <w:pPr>
        <w:ind w:left="720"/>
        <w:rPr>
          <w:ins w:id="200" w:author="Mike Beckerle" w:date="2019-10-11T15:30:00Z"/>
        </w:rPr>
      </w:pPr>
      <w:ins w:id="201" w:author="Mike Beckerle" w:date="2019-10-11T15:26:00Z">
        <w:r>
          <w:t xml:space="preserve">In </w:t>
        </w:r>
      </w:ins>
      <w:ins w:id="202" w:author="Mike Beckerle" w:date="2019-10-11T15:27:00Z">
        <w:r>
          <w:t>many data formats, there are length elements which precede a complex element. The value of such elements is used to compute the length when parsin</w:t>
        </w:r>
      </w:ins>
      <w:ins w:id="203" w:author="Mike Beckerle" w:date="2019-10-11T15:28:00Z">
        <w:r>
          <w:t xml:space="preserve">g. When unparsing, these preceding length elements are often computed using </w:t>
        </w:r>
        <w:proofErr w:type="spellStart"/>
        <w:proofErr w:type="gramStart"/>
        <w:r>
          <w:t>dfdl:outputValueCalc</w:t>
        </w:r>
        <w:proofErr w:type="spellEnd"/>
        <w:proofErr w:type="gramEnd"/>
        <w:r>
          <w:t xml:space="preserve"> expressions. Those expressions may invoke the </w:t>
        </w:r>
        <w:proofErr w:type="spellStart"/>
        <w:proofErr w:type="gramStart"/>
        <w:r>
          <w:t>dfdl:valueLength</w:t>
        </w:r>
        <w:proofErr w:type="spellEnd"/>
        <w:proofErr w:type="gramEnd"/>
        <w:r>
          <w:t>() function on an element of complex type. This expression is forward referencin</w:t>
        </w:r>
      </w:ins>
      <w:ins w:id="204" w:author="Mike Beckerle" w:date="2019-10-11T15:29:00Z">
        <w:r>
          <w:t xml:space="preserve">g to parts of the data that have yet to be unparsed; hence, their length has not yet been computed. A DFDL </w:t>
        </w:r>
        <w:proofErr w:type="spellStart"/>
        <w:r>
          <w:t>unparser</w:t>
        </w:r>
        <w:proofErr w:type="spellEnd"/>
        <w:r>
          <w:t xml:space="preserve"> must detect this and suspend unparsing of the preceding length element until the </w:t>
        </w:r>
      </w:ins>
      <w:ins w:id="205" w:author="Mike Beckerle" w:date="2019-10-11T15:30:00Z">
        <w:r>
          <w:t>forward reference can be resolved.</w:t>
        </w:r>
      </w:ins>
    </w:p>
    <w:p w:rsidR="009A4849" w:rsidRDefault="009A4849" w:rsidP="009A4849">
      <w:pPr>
        <w:ind w:left="720"/>
        <w:rPr>
          <w:ins w:id="206" w:author="Mike Beckerle" w:date="2019-10-11T15:30:00Z"/>
        </w:rPr>
      </w:pPr>
    </w:p>
    <w:p w:rsidR="009A4849" w:rsidRDefault="009A4849" w:rsidP="009A4849">
      <w:pPr>
        <w:ind w:left="720"/>
        <w:rPr>
          <w:ins w:id="207" w:author="Mike Beckerle" w:date="2019-10-11T15:31:00Z"/>
        </w:rPr>
      </w:pPr>
      <w:ins w:id="208" w:author="Mike Beckerle" w:date="2019-10-11T15:30:00Z">
        <w:r>
          <w:lastRenderedPageBreak/>
          <w:t>While it is not common</w:t>
        </w:r>
      </w:ins>
      <w:ins w:id="209" w:author="Mike Beckerle" w:date="2019-10-11T15:34:00Z">
        <w:r>
          <w:t xml:space="preserve"> in many data formats</w:t>
        </w:r>
      </w:ins>
      <w:ins w:id="210" w:author="Mike Beckerle" w:date="2019-10-11T15:30:00Z">
        <w:r>
          <w:t xml:space="preserve">, </w:t>
        </w:r>
      </w:ins>
      <w:ins w:id="211" w:author="Mike Beckerle" w:date="2019-10-11T15:34:00Z">
        <w:r>
          <w:t xml:space="preserve">DFDL allows for </w:t>
        </w:r>
      </w:ins>
      <w:ins w:id="212" w:author="Mike Beckerle" w:date="2019-10-11T15:30:00Z">
        <w:r>
          <w:t xml:space="preserve">this preceding length element </w:t>
        </w:r>
      </w:ins>
      <w:ins w:id="213" w:author="Mike Beckerle" w:date="2019-10-11T15:35:00Z">
        <w:r>
          <w:t xml:space="preserve">to </w:t>
        </w:r>
      </w:ins>
      <w:ins w:id="214" w:author="Mike Beckerle" w:date="2019-10-11T15:30:00Z">
        <w:r>
          <w:t xml:space="preserve">itself be a variable length element, such as a number with </w:t>
        </w:r>
        <w:proofErr w:type="spellStart"/>
        <w:proofErr w:type="gramStart"/>
        <w:r>
          <w:t>dfdl:representation</w:t>
        </w:r>
        <w:proofErr w:type="spellEnd"/>
        <w:proofErr w:type="gramEnd"/>
        <w:r>
          <w:t xml:space="preserve"> ‘text’ and </w:t>
        </w:r>
        <w:proofErr w:type="spellStart"/>
        <w:r>
          <w:t>dfdl:lengthKind</w:t>
        </w:r>
        <w:proofErr w:type="spellEnd"/>
        <w:r>
          <w:t xml:space="preserve"> </w:t>
        </w:r>
      </w:ins>
      <w:ins w:id="215" w:author="Mike Beckerle" w:date="2019-10-11T15:31:00Z">
        <w:r>
          <w:t xml:space="preserve">‘delimited’. </w:t>
        </w:r>
      </w:ins>
    </w:p>
    <w:p w:rsidR="009A4849" w:rsidRDefault="009A4849" w:rsidP="009A4849">
      <w:pPr>
        <w:ind w:left="720"/>
        <w:rPr>
          <w:ins w:id="216" w:author="Mike Beckerle" w:date="2019-10-11T15:31:00Z"/>
        </w:rPr>
      </w:pPr>
    </w:p>
    <w:p w:rsidR="009A4849" w:rsidRDefault="009A4849" w:rsidP="009A4849">
      <w:pPr>
        <w:ind w:left="720"/>
        <w:rPr>
          <w:ins w:id="217" w:author="Mike Beckerle" w:date="2019-10-11T15:31:00Z"/>
        </w:rPr>
      </w:pPr>
      <w:ins w:id="218" w:author="Mike Beckerle" w:date="2019-10-11T15:31:00Z">
        <w:r>
          <w:t xml:space="preserve">In this case, the length of this preceding length element cannot be determined until the value of the </w:t>
        </w:r>
        <w:proofErr w:type="spellStart"/>
        <w:proofErr w:type="gramStart"/>
        <w:r>
          <w:t>dfdl:outputValueCalc</w:t>
        </w:r>
        <w:proofErr w:type="spellEnd"/>
        <w:proofErr w:type="gramEnd"/>
        <w:r>
          <w:t xml:space="preserve"> expression has been computed. </w:t>
        </w:r>
      </w:ins>
    </w:p>
    <w:p w:rsidR="009A4849" w:rsidRDefault="009A4849" w:rsidP="009A4849">
      <w:pPr>
        <w:ind w:left="720"/>
        <w:rPr>
          <w:ins w:id="219" w:author="Mike Beckerle" w:date="2019-10-11T15:31:00Z"/>
        </w:rPr>
      </w:pPr>
    </w:p>
    <w:p w:rsidR="009A4849" w:rsidRDefault="009A4849" w:rsidP="009A4849">
      <w:pPr>
        <w:ind w:left="720"/>
        <w:rPr>
          <w:ins w:id="220" w:author="Mike Beckerle" w:date="2019-10-11T15:33:00Z"/>
        </w:rPr>
      </w:pPr>
      <w:ins w:id="221" w:author="Mike Beckerle" w:date="2019-10-11T15:31:00Z">
        <w:r>
          <w:t xml:space="preserve">If that </w:t>
        </w:r>
      </w:ins>
      <w:proofErr w:type="spellStart"/>
      <w:proofErr w:type="gramStart"/>
      <w:ins w:id="222" w:author="Mike Beckerle" w:date="2019-10-11T15:32:00Z">
        <w:r>
          <w:t>dfdl:outputValueCalc</w:t>
        </w:r>
        <w:proofErr w:type="spellEnd"/>
        <w:proofErr w:type="gramEnd"/>
        <w:r>
          <w:t xml:space="preserve"> expression depends on the </w:t>
        </w:r>
        <w:proofErr w:type="spellStart"/>
        <w:r>
          <w:t>valueLength</w:t>
        </w:r>
        <w:proofErr w:type="spellEnd"/>
        <w:r>
          <w:t xml:space="preserve"> of a following complex element which due to interior alignments, has a length that depends on its starting position, then we have a circular deadlock. The length of the complex element depends on the starting po</w:t>
        </w:r>
      </w:ins>
      <w:ins w:id="223" w:author="Mike Beckerle" w:date="2019-10-11T15:33:00Z">
        <w:r>
          <w:t xml:space="preserve">sition, which depends on the length of the preceding length element, which depends on the value of the </w:t>
        </w:r>
        <w:proofErr w:type="spellStart"/>
        <w:proofErr w:type="gramStart"/>
        <w:r>
          <w:t>dfdl:outputValueCalc</w:t>
        </w:r>
        <w:proofErr w:type="spellEnd"/>
        <w:proofErr w:type="gramEnd"/>
        <w:r>
          <w:t xml:space="preserve"> expression, which depends on the length of the following complex element</w:t>
        </w:r>
      </w:ins>
      <w:ins w:id="224" w:author="Mike Beckerle" w:date="2019-10-11T15:35:00Z">
        <w:r>
          <w:t>.</w:t>
        </w:r>
      </w:ins>
    </w:p>
    <w:p w:rsidR="00A40529" w:rsidRDefault="00A40529" w:rsidP="00AC46B6">
      <w:pPr>
        <w:ind w:left="720"/>
        <w:rPr>
          <w:ins w:id="225" w:author="Mike Beckerle" w:date="2019-10-11T15:04:00Z"/>
        </w:rPr>
      </w:pPr>
    </w:p>
    <w:p w:rsidR="009A4849" w:rsidRDefault="00A40529" w:rsidP="009A4849">
      <w:pPr>
        <w:ind w:left="720"/>
        <w:rPr>
          <w:ins w:id="226" w:author="Mike Beckerle" w:date="2019-10-11T15:34:00Z"/>
        </w:rPr>
      </w:pPr>
      <w:ins w:id="227" w:author="Mike Beckerle" w:date="2019-10-11T15:04:00Z">
        <w:r>
          <w:t>This scenario is possible due to the way that</w:t>
        </w:r>
      </w:ins>
      <w:ins w:id="228" w:author="Mike Beckerle" w:date="2019-10-11T15:37:00Z">
        <w:r w:rsidR="00AC46B6">
          <w:t xml:space="preserve"> language</w:t>
        </w:r>
      </w:ins>
      <w:ins w:id="229" w:author="Mike Beckerle" w:date="2019-10-11T15:04:00Z">
        <w:r>
          <w:t xml:space="preserve"> features compose in DFDL</w:t>
        </w:r>
      </w:ins>
      <w:ins w:id="230" w:author="Mike Beckerle" w:date="2019-10-11T15:15:00Z">
        <w:r w:rsidR="005A2E4D">
          <w:t xml:space="preserve">. </w:t>
        </w:r>
      </w:ins>
      <w:ins w:id="231" w:author="Mike Beckerle" w:date="2019-10-11T15:16:00Z">
        <w:r w:rsidR="005A2E4D">
          <w:t xml:space="preserve">The design intention in DFDL is for the various language features to </w:t>
        </w:r>
      </w:ins>
      <w:ins w:id="232" w:author="Mike Beckerle" w:date="2019-10-11T15:04:00Z">
        <w:r>
          <w:t xml:space="preserve">be </w:t>
        </w:r>
        <w:proofErr w:type="gramStart"/>
        <w:r>
          <w:t>fairly orthogonal</w:t>
        </w:r>
        <w:proofErr w:type="gramEnd"/>
        <w:r>
          <w:t xml:space="preserve"> to each other. Alignment causes representation lengths to break this orthogonality because length of one thing now depends on the </w:t>
        </w:r>
      </w:ins>
      <w:ins w:id="233" w:author="Mike Beckerle" w:date="2019-10-11T15:16:00Z">
        <w:r w:rsidR="005A2E4D">
          <w:t xml:space="preserve">interior alignment and hence, the </w:t>
        </w:r>
      </w:ins>
      <w:ins w:id="234" w:author="Mike Beckerle" w:date="2019-10-11T15:04:00Z">
        <w:r>
          <w:t>length of previous things.</w:t>
        </w:r>
      </w:ins>
    </w:p>
    <w:p w:rsidR="009A4849" w:rsidRDefault="009A4849" w:rsidP="009A4849">
      <w:pPr>
        <w:ind w:left="720"/>
        <w:rPr>
          <w:ins w:id="235" w:author="Mike Beckerle" w:date="2019-10-11T15:34:00Z"/>
        </w:rPr>
      </w:pPr>
    </w:p>
    <w:p w:rsidR="00A40529" w:rsidRDefault="005A2E4D" w:rsidP="00AC46B6">
      <w:pPr>
        <w:ind w:left="720"/>
        <w:rPr>
          <w:ins w:id="236" w:author="Mike Beckerle" w:date="2019-10-11T15:47:00Z"/>
        </w:rPr>
      </w:pPr>
      <w:ins w:id="237" w:author="Mike Beckerle" w:date="2019-10-11T15:18:00Z">
        <w:r>
          <w:t xml:space="preserve">Fortunately, elements with </w:t>
        </w:r>
        <w:proofErr w:type="spellStart"/>
        <w:proofErr w:type="gramStart"/>
        <w:r>
          <w:t>dfdl:outputValueCalc</w:t>
        </w:r>
        <w:proofErr w:type="spellEnd"/>
        <w:proofErr w:type="gramEnd"/>
        <w:r>
          <w:t xml:space="preserve"> are rarely variable length.</w:t>
        </w:r>
      </w:ins>
    </w:p>
    <w:p w:rsidR="00964E07" w:rsidRDefault="00964E07" w:rsidP="00AC46B6">
      <w:pPr>
        <w:ind w:left="720"/>
        <w:rPr>
          <w:ins w:id="238" w:author="Mike Beckerle" w:date="2019-10-11T15:47:00Z"/>
        </w:rPr>
      </w:pPr>
    </w:p>
    <w:p w:rsidR="00964E07" w:rsidRDefault="00D13595" w:rsidP="00D13595">
      <w:pPr>
        <w:rPr>
          <w:ins w:id="239" w:author="Mike Beckerle" w:date="2019-10-11T15:48:00Z"/>
        </w:rPr>
      </w:pPr>
      <w:ins w:id="240" w:author="Mike Beckerle" w:date="2019-10-11T15:48:00Z">
        <w:r w:rsidRPr="00E1547B">
          <w:rPr>
            <w:b/>
            <w:rPrChange w:id="241" w:author="Mike Beckerle" w:date="2019-10-11T17:09:00Z">
              <w:rPr/>
            </w:rPrChange>
          </w:rPr>
          <w:t>5.47</w:t>
        </w:r>
        <w:r>
          <w:t xml:space="preserve"> Detection of Encoding/Decoding Errors (</w:t>
        </w:r>
        <w:r>
          <w:fldChar w:fldCharType="begin"/>
        </w:r>
        <w:r>
          <w:instrText xml:space="preserve"> HYPERLINK "</w:instrText>
        </w:r>
        <w:r w:rsidRPr="00D13595">
          <w:instrText>https://redmine.ogf.org/issues/319</w:instrText>
        </w:r>
        <w:r>
          <w:instrText xml:space="preserve">" </w:instrText>
        </w:r>
        <w:r>
          <w:fldChar w:fldCharType="separate"/>
        </w:r>
        <w:r w:rsidRPr="0092093D">
          <w:rPr>
            <w:rStyle w:val="Hyperlink"/>
          </w:rPr>
          <w:t>https://redmine.ogf.org/issues/319</w:t>
        </w:r>
        <w:r>
          <w:fldChar w:fldCharType="end"/>
        </w:r>
        <w:r>
          <w:t>)</w:t>
        </w:r>
      </w:ins>
    </w:p>
    <w:p w:rsidR="00D13595" w:rsidRDefault="00D13595" w:rsidP="00D13595">
      <w:pPr>
        <w:rPr>
          <w:ins w:id="242" w:author="Mike Beckerle" w:date="2019-10-11T15:48:00Z"/>
        </w:rPr>
      </w:pPr>
      <w:ins w:id="243" w:author="Mike Beckerle" w:date="2019-10-11T15:48:00Z">
        <w:r>
          <w:t>(For Rationale, see the tracker.)</w:t>
        </w:r>
      </w:ins>
    </w:p>
    <w:p w:rsidR="00D13595" w:rsidRDefault="00D13595" w:rsidP="00D13595">
      <w:pPr>
        <w:rPr>
          <w:ins w:id="244" w:author="Mike Beckerle" w:date="2019-10-11T15:48:00Z"/>
        </w:rPr>
      </w:pPr>
    </w:p>
    <w:p w:rsidR="00D13595" w:rsidRDefault="00D13595" w:rsidP="00D13595">
      <w:pPr>
        <w:rPr>
          <w:ins w:id="245" w:author="Mike Beckerle" w:date="2019-10-11T15:49:00Z"/>
        </w:rPr>
      </w:pPr>
      <w:ins w:id="246" w:author="Mike Beckerle" w:date="2019-10-11T15:49:00Z">
        <w:r>
          <w:t xml:space="preserve">Section 11.2.1.1 additional </w:t>
        </w:r>
        <w:proofErr w:type="gramStart"/>
        <w:r>
          <w:t>paragraphs</w:t>
        </w:r>
        <w:proofErr w:type="gramEnd"/>
        <w:r>
          <w:t xml:space="preserve"> are added:</w:t>
        </w:r>
      </w:ins>
    </w:p>
    <w:p w:rsidR="00D13595" w:rsidRDefault="00D13595" w:rsidP="00D13595">
      <w:pPr>
        <w:ind w:left="435"/>
        <w:rPr>
          <w:ins w:id="247" w:author="Mike Beckerle" w:date="2019-10-11T15:55:00Z"/>
        </w:rPr>
      </w:pPr>
      <w:ins w:id="248" w:author="Mike Beckerle" w:date="2019-10-11T15:55:00Z">
        <w:r>
          <w:t xml:space="preserve">Detection of character set decoding errors is often implementation-dependent because </w:t>
        </w:r>
      </w:ins>
    </w:p>
    <w:p w:rsidR="00D13595" w:rsidRDefault="00D13595" w:rsidP="00D13595">
      <w:pPr>
        <w:ind w:left="435"/>
        <w:rPr>
          <w:ins w:id="249" w:author="Mike Beckerle" w:date="2019-10-11T16:01:00Z"/>
        </w:rPr>
      </w:pPr>
      <w:ins w:id="250" w:author="Mike Beckerle" w:date="2019-10-11T15:50:00Z">
        <w:r>
          <w:t>DFDL Implementations are free to optimize processing</w:t>
        </w:r>
      </w:ins>
      <w:ins w:id="251" w:author="Mike Beckerle" w:date="2019-10-11T15:55:00Z">
        <w:r>
          <w:t xml:space="preserve"> speed</w:t>
        </w:r>
      </w:ins>
      <w:ins w:id="252" w:author="Mike Beckerle" w:date="2019-10-11T15:50:00Z">
        <w:r>
          <w:t xml:space="preserve"> by skipping character decoding</w:t>
        </w:r>
      </w:ins>
      <w:ins w:id="253" w:author="Mike Beckerle" w:date="2019-10-11T15:56:00Z">
        <w:r>
          <w:t xml:space="preserve"> or encoding</w:t>
        </w:r>
      </w:ins>
      <w:ins w:id="254" w:author="Mike Beckerle" w:date="2019-10-11T15:50:00Z">
        <w:r>
          <w:t xml:space="preserve"> whenever possible. </w:t>
        </w:r>
      </w:ins>
      <w:ins w:id="255" w:author="Mike Beckerle" w:date="2019-10-11T15:52:00Z">
        <w:r>
          <w:t xml:space="preserve">For example: </w:t>
        </w:r>
      </w:ins>
      <w:ins w:id="256" w:author="Mike Beckerle" w:date="2019-10-11T15:50:00Z">
        <w:r>
          <w:t>When character set encodings are fix</w:t>
        </w:r>
      </w:ins>
      <w:ins w:id="257" w:author="Mike Beckerle" w:date="2019-10-11T15:51:00Z">
        <w:r>
          <w:t>ed-width, it is possible to determine lengths in bytes</w:t>
        </w:r>
      </w:ins>
      <w:ins w:id="258" w:author="Mike Beckerle" w:date="2019-10-11T15:52:00Z">
        <w:r>
          <w:t xml:space="preserve"> or </w:t>
        </w:r>
      </w:ins>
      <w:ins w:id="259" w:author="Mike Beckerle" w:date="2019-10-11T15:51:00Z">
        <w:r>
          <w:t xml:space="preserve">bits </w:t>
        </w:r>
      </w:ins>
      <w:ins w:id="260" w:author="Mike Beckerle" w:date="2019-10-11T15:52:00Z">
        <w:r>
          <w:t xml:space="preserve">from the length in characters </w:t>
        </w:r>
      </w:ins>
      <w:ins w:id="261" w:author="Mike Beckerle" w:date="2019-10-11T15:51:00Z">
        <w:r>
          <w:t xml:space="preserve">by multiplying </w:t>
        </w:r>
      </w:ins>
      <w:ins w:id="262" w:author="Mike Beckerle" w:date="2019-10-11T15:52:00Z">
        <w:r>
          <w:t xml:space="preserve">the </w:t>
        </w:r>
      </w:ins>
      <w:ins w:id="263" w:author="Mike Beckerle" w:date="2019-10-11T15:51:00Z">
        <w:r>
          <w:t xml:space="preserve">length value by the character width, without having to decode </w:t>
        </w:r>
      </w:ins>
      <w:ins w:id="264" w:author="Mike Beckerle" w:date="2019-10-11T15:56:00Z">
        <w:r>
          <w:t xml:space="preserve">any </w:t>
        </w:r>
      </w:ins>
      <w:ins w:id="265" w:author="Mike Beckerle" w:date="2019-10-11T15:51:00Z">
        <w:r>
          <w:t>characters</w:t>
        </w:r>
      </w:ins>
      <w:ins w:id="266" w:author="Mike Beckerle" w:date="2019-10-11T15:57:00Z">
        <w:r>
          <w:t xml:space="preserve">. </w:t>
        </w:r>
      </w:ins>
    </w:p>
    <w:p w:rsidR="00BF6052" w:rsidRDefault="00BF6052" w:rsidP="00D13595">
      <w:pPr>
        <w:ind w:left="435"/>
        <w:rPr>
          <w:ins w:id="267" w:author="Mike Beckerle" w:date="2019-10-11T16:01:00Z"/>
        </w:rPr>
      </w:pPr>
    </w:p>
    <w:p w:rsidR="00BF6052" w:rsidRDefault="00BF6052" w:rsidP="00D13595">
      <w:pPr>
        <w:ind w:left="435"/>
        <w:rPr>
          <w:ins w:id="268" w:author="Mike Beckerle" w:date="2019-10-11T16:01:00Z"/>
        </w:rPr>
      </w:pPr>
      <w:ins w:id="269" w:author="Mike Beckerle" w:date="2019-10-11T16:03:00Z">
        <w:r>
          <w:t xml:space="preserve">When parsing, character decoding errors </w:t>
        </w:r>
      </w:ins>
      <w:ins w:id="270" w:author="Mike Beckerle" w:date="2019-10-11T16:04:00Z">
        <w:r>
          <w:t>MUST</w:t>
        </w:r>
      </w:ins>
      <w:ins w:id="271" w:author="Mike Beckerle" w:date="2019-10-11T16:03:00Z">
        <w:r>
          <w:t xml:space="preserve"> be detected when </w:t>
        </w:r>
      </w:ins>
    </w:p>
    <w:p w:rsidR="00BF6052" w:rsidRDefault="00BF6052" w:rsidP="00BF6052">
      <w:pPr>
        <w:pStyle w:val="ListParagraph"/>
        <w:numPr>
          <w:ilvl w:val="1"/>
          <w:numId w:val="12"/>
        </w:numPr>
        <w:rPr>
          <w:ins w:id="272" w:author="Mike Beckerle" w:date="2019-10-11T16:02:00Z"/>
        </w:rPr>
        <w:pPrChange w:id="273" w:author="Mike Beckerle" w:date="2019-10-11T16:04:00Z">
          <w:pPr>
            <w:pStyle w:val="ListParagraph"/>
            <w:numPr>
              <w:numId w:val="10"/>
            </w:numPr>
            <w:ind w:hanging="360"/>
          </w:pPr>
        </w:pPrChange>
      </w:pPr>
      <w:ins w:id="274" w:author="Mike Beckerle" w:date="2019-10-11T16:03:00Z">
        <w:r>
          <w:t xml:space="preserve">the decoding </w:t>
        </w:r>
      </w:ins>
      <w:ins w:id="275" w:author="Mike Beckerle" w:date="2019-10-11T16:02:00Z">
        <w:r>
          <w:t xml:space="preserve">results in a character being placed into the DFDL </w:t>
        </w:r>
        <w:proofErr w:type="spellStart"/>
        <w:r>
          <w:t>Infoset</w:t>
        </w:r>
        <w:proofErr w:type="spellEnd"/>
      </w:ins>
    </w:p>
    <w:p w:rsidR="00BF6052" w:rsidRDefault="00BF6052" w:rsidP="00BF6052">
      <w:pPr>
        <w:pStyle w:val="ListParagraph"/>
        <w:numPr>
          <w:ilvl w:val="1"/>
          <w:numId w:val="12"/>
        </w:numPr>
        <w:rPr>
          <w:ins w:id="276" w:author="Mike Beckerle" w:date="2019-10-11T16:07:00Z"/>
        </w:rPr>
      </w:pPr>
      <w:ins w:id="277" w:author="Mike Beckerle" w:date="2019-10-11T16:03:00Z">
        <w:r>
          <w:t xml:space="preserve">the decoding </w:t>
        </w:r>
      </w:ins>
      <w:ins w:id="278" w:author="Mike Beckerle" w:date="2019-10-11T16:02:00Z">
        <w:r>
          <w:t>is necessary to identify a delimiter</w:t>
        </w:r>
      </w:ins>
    </w:p>
    <w:p w:rsidR="0024667A" w:rsidRDefault="0024667A" w:rsidP="00BF6052">
      <w:pPr>
        <w:pStyle w:val="ListParagraph"/>
        <w:numPr>
          <w:ilvl w:val="1"/>
          <w:numId w:val="12"/>
        </w:numPr>
        <w:rPr>
          <w:ins w:id="279" w:author="Mike Beckerle" w:date="2019-10-11T16:04:00Z"/>
        </w:rPr>
      </w:pPr>
      <w:ins w:id="280" w:author="Mike Beckerle" w:date="2019-10-11T16:07:00Z">
        <w:r>
          <w:t xml:space="preserve">the decoding </w:t>
        </w:r>
      </w:ins>
      <w:ins w:id="281" w:author="Mike Beckerle" w:date="2019-10-11T16:08:00Z">
        <w:r>
          <w:t xml:space="preserve">is necessary to determine a match or non-match of a regular expression in a </w:t>
        </w:r>
        <w:proofErr w:type="spellStart"/>
        <w:proofErr w:type="gramStart"/>
        <w:r>
          <w:t>dfdl:assert</w:t>
        </w:r>
        <w:proofErr w:type="spellEnd"/>
        <w:proofErr w:type="gramEnd"/>
        <w:r>
          <w:t xml:space="preserve"> or </w:t>
        </w:r>
        <w:proofErr w:type="spellStart"/>
        <w:r>
          <w:t>dfdl:discriminator</w:t>
        </w:r>
        <w:proofErr w:type="spellEnd"/>
        <w:r>
          <w:t xml:space="preserve"> with </w:t>
        </w:r>
        <w:proofErr w:type="spellStart"/>
        <w:r>
          <w:t>testKind</w:t>
        </w:r>
        <w:proofErr w:type="spellEnd"/>
        <w:r>
          <w:t xml:space="preserve">=’pattern’. </w:t>
        </w:r>
      </w:ins>
    </w:p>
    <w:p w:rsidR="00BF6052" w:rsidRDefault="00BF6052" w:rsidP="00BF6052">
      <w:pPr>
        <w:ind w:left="435"/>
        <w:rPr>
          <w:ins w:id="282" w:author="Mike Beckerle" w:date="2019-10-11T16:05:00Z"/>
        </w:rPr>
      </w:pPr>
      <w:ins w:id="283" w:author="Mike Beckerle" w:date="2019-10-11T16:04:00Z">
        <w:r>
          <w:t xml:space="preserve">When unparsing, character encoding errors </w:t>
        </w:r>
      </w:ins>
      <w:ins w:id="284" w:author="Mike Beckerle" w:date="2019-10-11T16:05:00Z">
        <w:r>
          <w:t>MUST</w:t>
        </w:r>
      </w:ins>
      <w:ins w:id="285" w:author="Mike Beckerle" w:date="2019-10-11T16:04:00Z">
        <w:r>
          <w:t xml:space="preserve"> be detected when </w:t>
        </w:r>
      </w:ins>
    </w:p>
    <w:p w:rsidR="00BF6052" w:rsidRDefault="00BF6052" w:rsidP="00BF6052">
      <w:pPr>
        <w:pStyle w:val="ListParagraph"/>
        <w:numPr>
          <w:ilvl w:val="0"/>
          <w:numId w:val="13"/>
        </w:numPr>
        <w:rPr>
          <w:ins w:id="286" w:author="Mike Beckerle" w:date="2019-10-11T16:12:00Z"/>
        </w:rPr>
      </w:pPr>
      <w:ins w:id="287" w:author="Mike Beckerle" w:date="2019-10-11T16:05:00Z">
        <w:r>
          <w:t>an unmapped character appear</w:t>
        </w:r>
      </w:ins>
      <w:ins w:id="288" w:author="Mike Beckerle" w:date="2019-10-11T16:06:00Z">
        <w:r>
          <w:t xml:space="preserve">s in the </w:t>
        </w:r>
        <w:proofErr w:type="spellStart"/>
        <w:r>
          <w:t>infoset</w:t>
        </w:r>
        <w:proofErr w:type="spellEnd"/>
        <w:r>
          <w:t xml:space="preserve"> value of an element.</w:t>
        </w:r>
      </w:ins>
    </w:p>
    <w:p w:rsidR="0024667A" w:rsidRDefault="0024667A" w:rsidP="0024667A">
      <w:pPr>
        <w:ind w:left="720"/>
        <w:rPr>
          <w:ins w:id="289" w:author="Mike Beckerle" w:date="2019-10-11T16:15:00Z"/>
        </w:rPr>
      </w:pPr>
      <w:ins w:id="290" w:author="Mike Beckerle" w:date="2019-10-11T16:12:00Z">
        <w:r>
          <w:t>In all other cases, chara</w:t>
        </w:r>
      </w:ins>
      <w:ins w:id="291" w:author="Mike Beckerle" w:date="2019-10-11T16:13:00Z">
        <w:r>
          <w:t>cter set decoding and encoding errors MAY NOT be detected.</w:t>
        </w:r>
      </w:ins>
    </w:p>
    <w:p w:rsidR="003B2861" w:rsidRDefault="003B2861" w:rsidP="0024667A">
      <w:pPr>
        <w:ind w:left="720"/>
        <w:rPr>
          <w:ins w:id="292" w:author="Mike Beckerle" w:date="2019-10-11T16:15:00Z"/>
        </w:rPr>
      </w:pPr>
    </w:p>
    <w:p w:rsidR="003B2861" w:rsidRDefault="003B2861" w:rsidP="003B2861">
      <w:pPr>
        <w:rPr>
          <w:ins w:id="293" w:author="Mike Beckerle" w:date="2019-10-11T16:15:00Z"/>
        </w:rPr>
      </w:pPr>
      <w:ins w:id="294" w:author="Mike Beckerle" w:date="2019-10-11T16:15:00Z">
        <w:r w:rsidRPr="00E1547B">
          <w:rPr>
            <w:b/>
            <w:rPrChange w:id="295" w:author="Mike Beckerle" w:date="2019-10-11T17:09:00Z">
              <w:rPr/>
            </w:rPrChange>
          </w:rPr>
          <w:t>5.48</w:t>
        </w:r>
        <w:r>
          <w:t xml:space="preserve"> </w:t>
        </w:r>
        <w:proofErr w:type="spellStart"/>
        <w:proofErr w:type="gramStart"/>
        <w:r>
          <w:t>fn:error</w:t>
        </w:r>
        <w:proofErr w:type="spellEnd"/>
        <w:proofErr w:type="gramEnd"/>
        <w:r>
          <w:t>() function (</w:t>
        </w:r>
        <w:r>
          <w:fldChar w:fldCharType="begin"/>
        </w:r>
        <w:r>
          <w:instrText xml:space="preserve"> HYPERLINK "</w:instrText>
        </w:r>
        <w:r w:rsidRPr="003B2861">
          <w:instrText>https://redmine.ogf.org/issues/324</w:instrText>
        </w:r>
        <w:r>
          <w:instrText xml:space="preserve">" </w:instrText>
        </w:r>
        <w:r>
          <w:fldChar w:fldCharType="separate"/>
        </w:r>
        <w:r w:rsidRPr="0092093D">
          <w:rPr>
            <w:rStyle w:val="Hyperlink"/>
          </w:rPr>
          <w:t>https://redmine.ogf.org/issues/324</w:t>
        </w:r>
        <w:r>
          <w:fldChar w:fldCharType="end"/>
        </w:r>
        <w:r>
          <w:t>)</w:t>
        </w:r>
      </w:ins>
    </w:p>
    <w:p w:rsidR="003B2861" w:rsidRDefault="003B2861" w:rsidP="003B2861">
      <w:pPr>
        <w:rPr>
          <w:ins w:id="296" w:author="Mike Beckerle" w:date="2019-10-11T16:15:00Z"/>
        </w:rPr>
      </w:pPr>
    </w:p>
    <w:p w:rsidR="003B2861" w:rsidRDefault="003B2861" w:rsidP="003B2861">
      <w:pPr>
        <w:rPr>
          <w:ins w:id="297" w:author="Mike Beckerle" w:date="2019-10-11T16:17:00Z"/>
        </w:rPr>
      </w:pPr>
      <w:ins w:id="298" w:author="Mike Beckerle" w:date="2019-10-11T16:16:00Z">
        <w:r>
          <w:t xml:space="preserve">New </w:t>
        </w:r>
      </w:ins>
      <w:ins w:id="299" w:author="Mike Beckerle" w:date="2019-10-11T16:15:00Z">
        <w:r>
          <w:t xml:space="preserve">Section </w:t>
        </w:r>
      </w:ins>
      <w:ins w:id="300" w:author="Mike Beckerle" w:date="2019-10-11T16:17:00Z">
        <w:r>
          <w:t xml:space="preserve">23.5.5 </w:t>
        </w:r>
        <w:proofErr w:type="spellStart"/>
        <w:r>
          <w:t>Miscelaneous</w:t>
        </w:r>
        <w:proofErr w:type="spellEnd"/>
        <w:r>
          <w:t xml:space="preserve"> Functions</w:t>
        </w:r>
      </w:ins>
    </w:p>
    <w:tbl>
      <w:tblPr>
        <w:tblStyle w:val="TableGrid"/>
        <w:tblW w:w="8522" w:type="dxa"/>
        <w:tblInd w:w="-20" w:type="dxa"/>
        <w:tblCellMar>
          <w:left w:w="88" w:type="dxa"/>
        </w:tblCellMar>
        <w:tblLook w:val="04A0" w:firstRow="1" w:lastRow="0" w:firstColumn="1" w:lastColumn="0" w:noHBand="0" w:noVBand="1"/>
      </w:tblPr>
      <w:tblGrid>
        <w:gridCol w:w="2658"/>
        <w:gridCol w:w="5864"/>
      </w:tblGrid>
      <w:tr w:rsidR="00AD1EC4" w:rsidTr="00DB03C1">
        <w:trPr>
          <w:ins w:id="301" w:author="Mike Beckerle" w:date="2019-10-11T16:18:00Z"/>
        </w:trPr>
        <w:tc>
          <w:tcPr>
            <w:tcW w:w="2658" w:type="dxa"/>
            <w:shd w:val="clear" w:color="auto" w:fill="D9D9D9" w:themeFill="background1" w:themeFillShade="D9"/>
          </w:tcPr>
          <w:p w:rsidR="00AD1EC4" w:rsidRDefault="00AD1EC4" w:rsidP="00DB03C1">
            <w:pPr>
              <w:pStyle w:val="BodyText"/>
              <w:rPr>
                <w:ins w:id="302" w:author="Mike Beckerle" w:date="2019-10-11T16:18:00Z"/>
                <w:rFonts w:cs="Arial"/>
                <w:b/>
                <w:szCs w:val="20"/>
              </w:rPr>
            </w:pPr>
            <w:ins w:id="303" w:author="Mike Beckerle" w:date="2019-10-11T16:18:00Z">
              <w:r>
                <w:rPr>
                  <w:rFonts w:cs="Arial"/>
                  <w:b/>
                  <w:szCs w:val="20"/>
                </w:rPr>
                <w:t>Function</w:t>
              </w:r>
            </w:ins>
          </w:p>
        </w:tc>
        <w:tc>
          <w:tcPr>
            <w:tcW w:w="5863" w:type="dxa"/>
            <w:shd w:val="clear" w:color="auto" w:fill="D9D9D9" w:themeFill="background1" w:themeFillShade="D9"/>
          </w:tcPr>
          <w:p w:rsidR="00AD1EC4" w:rsidRDefault="00AD1EC4" w:rsidP="00DB03C1">
            <w:pPr>
              <w:pStyle w:val="BodyText"/>
              <w:rPr>
                <w:ins w:id="304" w:author="Mike Beckerle" w:date="2019-10-11T16:18:00Z"/>
                <w:rFonts w:cs="Arial"/>
                <w:b/>
                <w:szCs w:val="20"/>
              </w:rPr>
            </w:pPr>
            <w:ins w:id="305" w:author="Mike Beckerle" w:date="2019-10-11T16:18:00Z">
              <w:r>
                <w:rPr>
                  <w:rFonts w:cs="Arial"/>
                  <w:b/>
                  <w:szCs w:val="20"/>
                </w:rPr>
                <w:t>Meani</w:t>
              </w:r>
            </w:ins>
            <w:ins w:id="306" w:author="Mike Beckerle" w:date="2019-10-11T16:19:00Z">
              <w:r>
                <w:rPr>
                  <w:rFonts w:cs="Arial"/>
                  <w:b/>
                  <w:szCs w:val="20"/>
                </w:rPr>
                <w:t>ng</w:t>
              </w:r>
            </w:ins>
          </w:p>
        </w:tc>
      </w:tr>
      <w:tr w:rsidR="00AD1EC4" w:rsidTr="00DB03C1">
        <w:trPr>
          <w:ins w:id="307" w:author="Mike Beckerle" w:date="2019-10-11T16:18:00Z"/>
        </w:trPr>
        <w:tc>
          <w:tcPr>
            <w:tcW w:w="2658" w:type="dxa"/>
            <w:shd w:val="clear" w:color="auto" w:fill="auto"/>
          </w:tcPr>
          <w:p w:rsidR="00AD1EC4" w:rsidRDefault="00AD1EC4" w:rsidP="00DB03C1">
            <w:pPr>
              <w:pStyle w:val="BodyText"/>
              <w:rPr>
                <w:ins w:id="308" w:author="Mike Beckerle" w:date="2019-10-11T16:21:00Z"/>
                <w:rFonts w:cs="Arial"/>
                <w:szCs w:val="20"/>
              </w:rPr>
            </w:pPr>
            <w:proofErr w:type="spellStart"/>
            <w:proofErr w:type="gramStart"/>
            <w:ins w:id="309" w:author="Mike Beckerle" w:date="2019-10-11T16:19:00Z">
              <w:r>
                <w:rPr>
                  <w:rFonts w:cs="Arial"/>
                  <w:szCs w:val="20"/>
                </w:rPr>
                <w:t>fn:error</w:t>
              </w:r>
              <w:proofErr w:type="spellEnd"/>
              <w:proofErr w:type="gramEnd"/>
              <w:r>
                <w:rPr>
                  <w:rFonts w:cs="Arial"/>
                  <w:szCs w:val="20"/>
                </w:rPr>
                <w:t>()</w:t>
              </w:r>
            </w:ins>
          </w:p>
          <w:p w:rsidR="00AD1EC4" w:rsidRDefault="00AD1EC4" w:rsidP="00DB03C1">
            <w:pPr>
              <w:pStyle w:val="BodyText"/>
              <w:rPr>
                <w:ins w:id="310" w:author="Mike Beckerle" w:date="2019-10-11T16:21:00Z"/>
                <w:rFonts w:cs="Arial"/>
                <w:szCs w:val="20"/>
              </w:rPr>
            </w:pPr>
            <w:proofErr w:type="spellStart"/>
            <w:proofErr w:type="gramStart"/>
            <w:ins w:id="311" w:author="Mike Beckerle" w:date="2019-10-11T16:21:00Z">
              <w:r>
                <w:rPr>
                  <w:rFonts w:cs="Arial"/>
                  <w:szCs w:val="20"/>
                </w:rPr>
                <w:t>fn:error</w:t>
              </w:r>
              <w:proofErr w:type="spellEnd"/>
              <w:proofErr w:type="gramEnd"/>
              <w:r>
                <w:rPr>
                  <w:rFonts w:cs="Arial"/>
                  <w:szCs w:val="20"/>
                </w:rPr>
                <w:t>($</w:t>
              </w:r>
            </w:ins>
            <w:ins w:id="312" w:author="Mike Beckerle" w:date="2019-10-11T16:26:00Z">
              <w:r>
                <w:rPr>
                  <w:rFonts w:cs="Arial"/>
                  <w:szCs w:val="20"/>
                </w:rPr>
                <w:t>id</w:t>
              </w:r>
            </w:ins>
            <w:ins w:id="313" w:author="Mike Beckerle" w:date="2019-10-11T16:21:00Z">
              <w:r>
                <w:rPr>
                  <w:rFonts w:cs="Arial"/>
                  <w:szCs w:val="20"/>
                </w:rPr>
                <w:t xml:space="preserve"> as </w:t>
              </w:r>
              <w:proofErr w:type="spellStart"/>
              <w:r>
                <w:rPr>
                  <w:rFonts w:cs="Arial"/>
                  <w:szCs w:val="20"/>
                </w:rPr>
                <w:t>xs:string</w:t>
              </w:r>
              <w:proofErr w:type="spellEnd"/>
              <w:r>
                <w:rPr>
                  <w:rFonts w:cs="Arial"/>
                  <w:szCs w:val="20"/>
                </w:rPr>
                <w:t>)</w:t>
              </w:r>
            </w:ins>
          </w:p>
          <w:p w:rsidR="00AD1EC4" w:rsidRDefault="00AD1EC4" w:rsidP="00DB03C1">
            <w:pPr>
              <w:pStyle w:val="BodyText"/>
              <w:rPr>
                <w:ins w:id="314" w:author="Mike Beckerle" w:date="2019-10-11T16:21:00Z"/>
                <w:rFonts w:cs="Arial"/>
                <w:szCs w:val="20"/>
              </w:rPr>
            </w:pPr>
            <w:proofErr w:type="spellStart"/>
            <w:proofErr w:type="gramStart"/>
            <w:ins w:id="315" w:author="Mike Beckerle" w:date="2019-10-11T16:21:00Z">
              <w:r>
                <w:rPr>
                  <w:rFonts w:cs="Arial"/>
                  <w:szCs w:val="20"/>
                </w:rPr>
                <w:t>fn:error</w:t>
              </w:r>
              <w:proofErr w:type="spellEnd"/>
              <w:proofErr w:type="gramEnd"/>
              <w:r>
                <w:rPr>
                  <w:rFonts w:cs="Arial"/>
                  <w:szCs w:val="20"/>
                </w:rPr>
                <w:t>($</w:t>
              </w:r>
            </w:ins>
            <w:ins w:id="316" w:author="Mike Beckerle" w:date="2019-10-11T16:27:00Z">
              <w:r>
                <w:rPr>
                  <w:rFonts w:cs="Arial"/>
                  <w:szCs w:val="20"/>
                </w:rPr>
                <w:t>id</w:t>
              </w:r>
            </w:ins>
            <w:ins w:id="317" w:author="Mike Beckerle" w:date="2019-10-11T16:21:00Z">
              <w:r>
                <w:rPr>
                  <w:rFonts w:cs="Arial"/>
                  <w:szCs w:val="20"/>
                </w:rPr>
                <w:t xml:space="preserve"> as </w:t>
              </w:r>
              <w:proofErr w:type="spellStart"/>
              <w:r>
                <w:rPr>
                  <w:rFonts w:cs="Arial"/>
                  <w:szCs w:val="20"/>
                </w:rPr>
                <w:t>xs:string</w:t>
              </w:r>
              <w:proofErr w:type="spellEnd"/>
              <w:r>
                <w:rPr>
                  <w:rFonts w:cs="Arial"/>
                  <w:szCs w:val="20"/>
                </w:rPr>
                <w:t>,</w:t>
              </w:r>
            </w:ins>
          </w:p>
          <w:p w:rsidR="00AD1EC4" w:rsidRDefault="00AD1EC4" w:rsidP="00DB03C1">
            <w:pPr>
              <w:pStyle w:val="BodyText"/>
              <w:rPr>
                <w:ins w:id="318" w:author="Mike Beckerle" w:date="2019-10-11T16:22:00Z"/>
                <w:rFonts w:cs="Arial"/>
                <w:szCs w:val="20"/>
              </w:rPr>
            </w:pPr>
            <w:ins w:id="319" w:author="Mike Beckerle" w:date="2019-10-11T16:22:00Z">
              <w:r>
                <w:rPr>
                  <w:rFonts w:cs="Arial"/>
                  <w:szCs w:val="20"/>
                </w:rPr>
                <w:t>$</w:t>
              </w:r>
              <w:proofErr w:type="spellStart"/>
              <w:r>
                <w:rPr>
                  <w:rFonts w:cs="Arial"/>
                  <w:szCs w:val="20"/>
                </w:rPr>
                <w:t>desc</w:t>
              </w:r>
              <w:proofErr w:type="spellEnd"/>
              <w:r>
                <w:rPr>
                  <w:rFonts w:cs="Arial"/>
                  <w:szCs w:val="20"/>
                </w:rPr>
                <w:t xml:space="preserve"> as </w:t>
              </w:r>
              <w:proofErr w:type="spellStart"/>
              <w:proofErr w:type="gramStart"/>
              <w:r>
                <w:rPr>
                  <w:rFonts w:cs="Arial"/>
                  <w:szCs w:val="20"/>
                </w:rPr>
                <w:t>xs:string</w:t>
              </w:r>
              <w:proofErr w:type="spellEnd"/>
              <w:proofErr w:type="gramEnd"/>
              <w:r>
                <w:rPr>
                  <w:rFonts w:cs="Arial"/>
                  <w:szCs w:val="20"/>
                </w:rPr>
                <w:t xml:space="preserve">, </w:t>
              </w:r>
            </w:ins>
          </w:p>
          <w:p w:rsidR="00AD1EC4" w:rsidRDefault="00AD1EC4" w:rsidP="00DB03C1">
            <w:pPr>
              <w:pStyle w:val="BodyText"/>
              <w:rPr>
                <w:ins w:id="320" w:author="Mike Beckerle" w:date="2019-10-11T16:18:00Z"/>
                <w:rFonts w:cs="Arial"/>
                <w:szCs w:val="20"/>
              </w:rPr>
            </w:pPr>
            <w:ins w:id="321" w:author="Mike Beckerle" w:date="2019-10-11T16:22:00Z">
              <w:r>
                <w:rPr>
                  <w:rFonts w:cs="Arial"/>
                  <w:szCs w:val="20"/>
                </w:rPr>
                <w:t>$</w:t>
              </w:r>
              <w:proofErr w:type="spellStart"/>
              <w:r>
                <w:rPr>
                  <w:rFonts w:cs="Arial"/>
                  <w:szCs w:val="20"/>
                </w:rPr>
                <w:t>obj</w:t>
              </w:r>
            </w:ins>
            <w:proofErr w:type="spellEnd"/>
            <w:ins w:id="322" w:author="Mike Beckerle" w:date="2019-10-11T16:26:00Z">
              <w:r>
                <w:rPr>
                  <w:rFonts w:cs="Arial"/>
                  <w:szCs w:val="20"/>
                </w:rPr>
                <w:t>?)</w:t>
              </w:r>
            </w:ins>
          </w:p>
        </w:tc>
        <w:tc>
          <w:tcPr>
            <w:tcW w:w="5863" w:type="dxa"/>
            <w:shd w:val="clear" w:color="auto" w:fill="auto"/>
          </w:tcPr>
          <w:p w:rsidR="00AD1EC4" w:rsidRDefault="00AD1EC4" w:rsidP="00AD1EC4">
            <w:pPr>
              <w:suppressAutoHyphens w:val="0"/>
              <w:spacing w:beforeAutospacing="1"/>
              <w:rPr>
                <w:ins w:id="323" w:author="Mike Beckerle" w:date="2019-10-11T16:36:00Z"/>
                <w:rFonts w:eastAsia="Times New Roman" w:cs="Arial"/>
                <w:szCs w:val="20"/>
                <w:lang w:eastAsia="en-GB"/>
              </w:rPr>
            </w:pPr>
            <w:ins w:id="324" w:author="Mike Beckerle" w:date="2019-10-11T16:19:00Z">
              <w:r>
                <w:rPr>
                  <w:rFonts w:eastAsia="Times New Roman" w:cs="Arial"/>
                  <w:szCs w:val="20"/>
                  <w:lang w:eastAsia="en-GB"/>
                </w:rPr>
                <w:t>Causes a processing error.</w:t>
              </w:r>
            </w:ins>
          </w:p>
          <w:p w:rsidR="003D7226" w:rsidRDefault="003D7226" w:rsidP="00AD1EC4">
            <w:pPr>
              <w:suppressAutoHyphens w:val="0"/>
              <w:spacing w:beforeAutospacing="1"/>
              <w:rPr>
                <w:ins w:id="325" w:author="Mike Beckerle" w:date="2019-10-11T16:27:00Z"/>
                <w:rFonts w:eastAsia="Times New Roman" w:cs="Arial"/>
                <w:szCs w:val="20"/>
                <w:lang w:eastAsia="en-GB"/>
              </w:rPr>
            </w:pPr>
            <w:ins w:id="326" w:author="Mike Beckerle" w:date="2019-10-11T16:36:00Z">
              <w:r>
                <w:rPr>
                  <w:rFonts w:eastAsia="Times New Roman" w:cs="Arial"/>
                  <w:szCs w:val="20"/>
                  <w:lang w:eastAsia="en-GB"/>
                </w:rPr>
                <w:t xml:space="preserve">This function does not return a value. A processing error ends the evaluation of the expression. </w:t>
              </w:r>
            </w:ins>
          </w:p>
          <w:p w:rsidR="003D7226" w:rsidRDefault="00AD1EC4" w:rsidP="00AD1EC4">
            <w:pPr>
              <w:suppressAutoHyphens w:val="0"/>
              <w:spacing w:beforeAutospacing="1"/>
              <w:rPr>
                <w:ins w:id="327" w:author="Mike Beckerle" w:date="2019-10-11T16:33:00Z"/>
                <w:rFonts w:eastAsia="Times New Roman" w:cs="Arial"/>
                <w:szCs w:val="20"/>
                <w:lang w:eastAsia="en-GB"/>
              </w:rPr>
            </w:pPr>
            <w:ins w:id="328" w:author="Mike Beckerle" w:date="2019-10-11T16:27:00Z">
              <w:r>
                <w:rPr>
                  <w:rFonts w:eastAsia="Times New Roman" w:cs="Arial"/>
                  <w:szCs w:val="20"/>
                  <w:lang w:eastAsia="en-GB"/>
                </w:rPr>
                <w:t>T</w:t>
              </w:r>
              <w:r w:rsidRPr="00AD1EC4">
                <w:rPr>
                  <w:rFonts w:eastAsia="Times New Roman" w:cs="Arial"/>
                  <w:szCs w:val="20"/>
                  <w:lang w:eastAsia="en-GB"/>
                </w:rPr>
                <w:t>he $</w:t>
              </w:r>
              <w:r>
                <w:rPr>
                  <w:rFonts w:eastAsia="Times New Roman" w:cs="Arial"/>
                  <w:szCs w:val="20"/>
                  <w:lang w:eastAsia="en-GB"/>
                </w:rPr>
                <w:t>id ar</w:t>
              </w:r>
            </w:ins>
            <w:ins w:id="329" w:author="Mike Beckerle" w:date="2019-10-11T16:28:00Z">
              <w:r>
                <w:rPr>
                  <w:rFonts w:eastAsia="Times New Roman" w:cs="Arial"/>
                  <w:szCs w:val="20"/>
                  <w:lang w:eastAsia="en-GB"/>
                </w:rPr>
                <w:t>gument</w:t>
              </w:r>
            </w:ins>
            <w:ins w:id="330" w:author="Mike Beckerle" w:date="2019-10-11T16:27:00Z">
              <w:r w:rsidRPr="00AD1EC4">
                <w:rPr>
                  <w:rFonts w:eastAsia="Times New Roman" w:cs="Arial"/>
                  <w:szCs w:val="20"/>
                  <w:lang w:eastAsia="en-GB"/>
                </w:rPr>
                <w:t xml:space="preserve"> is an error code </w:t>
              </w:r>
            </w:ins>
            <w:ins w:id="331" w:author="Mike Beckerle" w:date="2019-10-11T16:28:00Z">
              <w:r>
                <w:rPr>
                  <w:rFonts w:eastAsia="Times New Roman" w:cs="Arial"/>
                  <w:szCs w:val="20"/>
                  <w:lang w:eastAsia="en-GB"/>
                </w:rPr>
                <w:t>identifier</w:t>
              </w:r>
            </w:ins>
            <w:ins w:id="332" w:author="Mike Beckerle" w:date="2019-10-11T16:38:00Z">
              <w:r w:rsidR="005E72A3">
                <w:rPr>
                  <w:rFonts w:eastAsia="Times New Roman" w:cs="Arial"/>
                  <w:szCs w:val="20"/>
                  <w:lang w:eastAsia="en-GB"/>
                </w:rPr>
                <w:t xml:space="preserve"> string</w:t>
              </w:r>
            </w:ins>
            <w:ins w:id="333" w:author="Mike Beckerle" w:date="2019-10-11T16:28:00Z">
              <w:r>
                <w:rPr>
                  <w:rFonts w:eastAsia="Times New Roman" w:cs="Arial"/>
                  <w:szCs w:val="20"/>
                  <w:lang w:eastAsia="en-GB"/>
                </w:rPr>
                <w:t xml:space="preserve"> </w:t>
              </w:r>
            </w:ins>
            <w:ins w:id="334" w:author="Mike Beckerle" w:date="2019-10-11T16:27:00Z">
              <w:r w:rsidRPr="00AD1EC4">
                <w:rPr>
                  <w:rFonts w:eastAsia="Times New Roman" w:cs="Arial"/>
                  <w:szCs w:val="20"/>
                  <w:lang w:eastAsia="en-GB"/>
                </w:rPr>
                <w:t xml:space="preserve">that distinguishes this error from others. </w:t>
              </w:r>
            </w:ins>
            <w:ins w:id="335" w:author="Mike Beckerle" w:date="2019-10-11T16:38:00Z">
              <w:r w:rsidR="005E72A3">
                <w:rPr>
                  <w:rFonts w:eastAsia="Times New Roman" w:cs="Arial"/>
                  <w:szCs w:val="20"/>
                  <w:lang w:eastAsia="en-GB"/>
                </w:rPr>
                <w:t xml:space="preserve">The string should have the structure of an </w:t>
              </w:r>
            </w:ins>
            <w:ins w:id="336" w:author="Mike Beckerle" w:date="2019-10-11T16:39:00Z">
              <w:r w:rsidR="005E72A3">
                <w:rPr>
                  <w:rFonts w:eastAsia="Times New Roman" w:cs="Arial"/>
                  <w:szCs w:val="20"/>
                  <w:lang w:eastAsia="en-GB"/>
                </w:rPr>
                <w:t xml:space="preserve">XSD </w:t>
              </w:r>
            </w:ins>
            <w:proofErr w:type="spellStart"/>
            <w:ins w:id="337" w:author="Mike Beckerle" w:date="2019-10-11T16:27:00Z">
              <w:r w:rsidRPr="00AD1EC4">
                <w:rPr>
                  <w:rFonts w:eastAsia="Times New Roman" w:cs="Arial"/>
                  <w:szCs w:val="20"/>
                  <w:lang w:eastAsia="en-GB"/>
                </w:rPr>
                <w:t>QName</w:t>
              </w:r>
              <w:proofErr w:type="spellEnd"/>
              <w:r w:rsidRPr="00AD1EC4">
                <w:rPr>
                  <w:rFonts w:eastAsia="Times New Roman" w:cs="Arial"/>
                  <w:szCs w:val="20"/>
                  <w:lang w:eastAsia="en-GB"/>
                </w:rPr>
                <w:t xml:space="preserve">; the namespace URI conventionally identifies the component, subsystem, or authority responsible for defining the meaning of the error code, while the local part identifies the specific error condition. </w:t>
              </w:r>
            </w:ins>
            <w:ins w:id="338" w:author="Mike Beckerle" w:date="2019-10-11T16:39:00Z">
              <w:r w:rsidR="005E72A3">
                <w:rPr>
                  <w:rFonts w:eastAsia="Times New Roman" w:cs="Arial"/>
                  <w:szCs w:val="20"/>
                  <w:lang w:eastAsia="en-GB"/>
                </w:rPr>
                <w:t>This information is incorporated into</w:t>
              </w:r>
              <w:r w:rsidR="005E72A3">
                <w:rPr>
                  <w:rFonts w:eastAsia="Times New Roman" w:cs="Arial"/>
                  <w:szCs w:val="20"/>
                  <w:lang w:eastAsia="en-GB"/>
                </w:rPr>
                <w:t xml:space="preserve"> any diagnostic messages created by the DFDL implementation in response to the processing error</w:t>
              </w:r>
              <w:r w:rsidR="005E72A3">
                <w:rPr>
                  <w:rFonts w:eastAsia="Times New Roman" w:cs="Arial"/>
                  <w:szCs w:val="20"/>
                  <w:lang w:eastAsia="en-GB"/>
                </w:rPr>
                <w:t xml:space="preserve"> in an im</w:t>
              </w:r>
            </w:ins>
            <w:ins w:id="339" w:author="Mike Beckerle" w:date="2019-10-11T16:40:00Z">
              <w:r w:rsidR="005E72A3">
                <w:rPr>
                  <w:rFonts w:eastAsia="Times New Roman" w:cs="Arial"/>
                  <w:szCs w:val="20"/>
                  <w:lang w:eastAsia="en-GB"/>
                </w:rPr>
                <w:t xml:space="preserve">plementation-dependent manner. </w:t>
              </w:r>
            </w:ins>
            <w:ins w:id="340" w:author="Mike Beckerle" w:date="2019-10-11T16:41:00Z">
              <w:r w:rsidR="005E72A3">
                <w:rPr>
                  <w:rFonts w:eastAsia="Times New Roman" w:cs="Arial"/>
                  <w:szCs w:val="20"/>
                  <w:lang w:eastAsia="en-GB"/>
                </w:rPr>
                <w:t xml:space="preserve">If the $id argument string does not have the form of an XSD </w:t>
              </w:r>
              <w:proofErr w:type="spellStart"/>
              <w:r w:rsidR="005E72A3">
                <w:rPr>
                  <w:rFonts w:eastAsia="Times New Roman" w:cs="Arial"/>
                  <w:szCs w:val="20"/>
                  <w:lang w:eastAsia="en-GB"/>
                </w:rPr>
                <w:t>QName</w:t>
              </w:r>
              <w:proofErr w:type="spellEnd"/>
              <w:r w:rsidR="005E72A3">
                <w:rPr>
                  <w:rFonts w:eastAsia="Times New Roman" w:cs="Arial"/>
                  <w:szCs w:val="20"/>
                  <w:lang w:eastAsia="en-GB"/>
                </w:rPr>
                <w:t xml:space="preserve">, </w:t>
              </w:r>
              <w:r w:rsidR="005E72A3">
                <w:rPr>
                  <w:rFonts w:eastAsia="Times New Roman" w:cs="Arial"/>
                  <w:szCs w:val="20"/>
                  <w:lang w:eastAsia="en-GB"/>
                </w:rPr>
                <w:lastRenderedPageBreak/>
                <w:t xml:space="preserve">or the </w:t>
              </w:r>
              <w:proofErr w:type="spellStart"/>
              <w:r w:rsidR="005E72A3">
                <w:rPr>
                  <w:rFonts w:eastAsia="Times New Roman" w:cs="Arial"/>
                  <w:szCs w:val="20"/>
                  <w:lang w:eastAsia="en-GB"/>
                </w:rPr>
                <w:t>QName</w:t>
              </w:r>
              <w:proofErr w:type="spellEnd"/>
              <w:r w:rsidR="005E72A3">
                <w:rPr>
                  <w:rFonts w:eastAsia="Times New Roman" w:cs="Arial"/>
                  <w:szCs w:val="20"/>
                  <w:lang w:eastAsia="en-GB"/>
                </w:rPr>
                <w:t xml:space="preserve"> cannot be interpreted as a meaningful namespace prefix and local identifier, t</w:t>
              </w:r>
            </w:ins>
            <w:ins w:id="341" w:author="Mike Beckerle" w:date="2019-10-11T16:42:00Z">
              <w:r w:rsidR="005E72A3">
                <w:rPr>
                  <w:rFonts w:eastAsia="Times New Roman" w:cs="Arial"/>
                  <w:szCs w:val="20"/>
                  <w:lang w:eastAsia="en-GB"/>
                </w:rPr>
                <w:t>hen the</w:t>
              </w:r>
            </w:ins>
            <w:ins w:id="342" w:author="Mike Beckerle" w:date="2019-10-11T16:43:00Z">
              <w:r w:rsidR="005E72A3">
                <w:rPr>
                  <w:rFonts w:eastAsia="Times New Roman" w:cs="Arial"/>
                  <w:szCs w:val="20"/>
                  <w:lang w:eastAsia="en-GB"/>
                </w:rPr>
                <w:t xml:space="preserve"> processing error still occurs but the</w:t>
              </w:r>
            </w:ins>
            <w:ins w:id="343" w:author="Mike Beckerle" w:date="2019-10-11T16:42:00Z">
              <w:r w:rsidR="005E72A3">
                <w:rPr>
                  <w:rFonts w:eastAsia="Times New Roman" w:cs="Arial"/>
                  <w:szCs w:val="20"/>
                  <w:lang w:eastAsia="en-GB"/>
                </w:rPr>
                <w:t xml:space="preserve"> diagnostic message is created in an implementation-dependent manner. </w:t>
              </w:r>
            </w:ins>
          </w:p>
          <w:p w:rsidR="003D7226" w:rsidRDefault="003D7226" w:rsidP="003D7226">
            <w:pPr>
              <w:suppressAutoHyphens w:val="0"/>
              <w:spacing w:beforeAutospacing="1"/>
              <w:rPr>
                <w:ins w:id="344" w:author="Mike Beckerle" w:date="2019-10-11T16:33:00Z"/>
                <w:rFonts w:eastAsia="Times New Roman" w:cs="Arial"/>
                <w:szCs w:val="20"/>
                <w:lang w:eastAsia="en-GB"/>
              </w:rPr>
            </w:pPr>
            <w:ins w:id="345" w:author="Mike Beckerle" w:date="2019-10-11T16:29:00Z">
              <w:r>
                <w:rPr>
                  <w:rFonts w:eastAsia="Times New Roman" w:cs="Arial"/>
                  <w:szCs w:val="20"/>
                  <w:lang w:eastAsia="en-GB"/>
                </w:rPr>
                <w:t>The $</w:t>
              </w:r>
              <w:proofErr w:type="spellStart"/>
              <w:r>
                <w:rPr>
                  <w:rFonts w:eastAsia="Times New Roman" w:cs="Arial"/>
                  <w:szCs w:val="20"/>
                  <w:lang w:eastAsia="en-GB"/>
                </w:rPr>
                <w:t>desc</w:t>
              </w:r>
            </w:ins>
            <w:proofErr w:type="spellEnd"/>
            <w:ins w:id="346" w:author="Mike Beckerle" w:date="2019-10-11T16:30:00Z">
              <w:r>
                <w:rPr>
                  <w:rFonts w:eastAsia="Times New Roman" w:cs="Arial"/>
                  <w:szCs w:val="20"/>
                  <w:lang w:eastAsia="en-GB"/>
                </w:rPr>
                <w:t xml:space="preserve"> is a natural-language description of the error condition. This string will appear in any diagnostic messages created by t</w:t>
              </w:r>
            </w:ins>
            <w:ins w:id="347" w:author="Mike Beckerle" w:date="2019-10-11T16:31:00Z">
              <w:r>
                <w:rPr>
                  <w:rFonts w:eastAsia="Times New Roman" w:cs="Arial"/>
                  <w:szCs w:val="20"/>
                  <w:lang w:eastAsia="en-GB"/>
                </w:rPr>
                <w:t xml:space="preserve">he DFDL implementation in response to the processing error. </w:t>
              </w:r>
            </w:ins>
          </w:p>
          <w:p w:rsidR="003D7226" w:rsidRDefault="003D7226" w:rsidP="003D7226">
            <w:pPr>
              <w:suppressAutoHyphens w:val="0"/>
              <w:spacing w:beforeAutospacing="1"/>
              <w:rPr>
                <w:ins w:id="348" w:author="Mike Beckerle" w:date="2019-10-11T16:33:00Z"/>
                <w:rFonts w:eastAsia="Times New Roman" w:cs="Arial"/>
                <w:szCs w:val="20"/>
                <w:lang w:eastAsia="en-GB"/>
              </w:rPr>
            </w:pPr>
            <w:ins w:id="349" w:author="Mike Beckerle" w:date="2019-10-11T16:31:00Z">
              <w:r>
                <w:rPr>
                  <w:rFonts w:eastAsia="Times New Roman" w:cs="Arial"/>
                  <w:szCs w:val="20"/>
                  <w:lang w:eastAsia="en-GB"/>
                </w:rPr>
                <w:t>The $</w:t>
              </w:r>
              <w:proofErr w:type="spellStart"/>
              <w:r>
                <w:rPr>
                  <w:rFonts w:eastAsia="Times New Roman" w:cs="Arial"/>
                  <w:szCs w:val="20"/>
                  <w:lang w:eastAsia="en-GB"/>
                </w:rPr>
                <w:t>obj</w:t>
              </w:r>
              <w:proofErr w:type="spellEnd"/>
              <w:r>
                <w:rPr>
                  <w:rFonts w:eastAsia="Times New Roman" w:cs="Arial"/>
                  <w:szCs w:val="20"/>
                  <w:lang w:eastAsia="en-GB"/>
                </w:rPr>
                <w:t>? argument is an arbitrar</w:t>
              </w:r>
            </w:ins>
            <w:ins w:id="350" w:author="Mike Beckerle" w:date="2019-10-11T16:32:00Z">
              <w:r>
                <w:rPr>
                  <w:rFonts w:eastAsia="Times New Roman" w:cs="Arial"/>
                  <w:szCs w:val="20"/>
                  <w:lang w:eastAsia="en-GB"/>
                </w:rPr>
                <w:t xml:space="preserve">y value used to convey additional information about the error and it is used to construct the diagnostic </w:t>
              </w:r>
            </w:ins>
            <w:ins w:id="351" w:author="Mike Beckerle" w:date="2019-10-11T16:33:00Z">
              <w:r>
                <w:rPr>
                  <w:rFonts w:eastAsia="Times New Roman" w:cs="Arial"/>
                  <w:szCs w:val="20"/>
                  <w:lang w:eastAsia="en-GB"/>
                </w:rPr>
                <w:t>message in an implementation-dependent manner.</w:t>
              </w:r>
            </w:ins>
          </w:p>
          <w:p w:rsidR="003D7226" w:rsidRPr="005E72A3" w:rsidRDefault="003D7226" w:rsidP="005E72A3">
            <w:pPr>
              <w:suppressAutoHyphens w:val="0"/>
              <w:spacing w:beforeAutospacing="1"/>
              <w:rPr>
                <w:ins w:id="352" w:author="Mike Beckerle" w:date="2019-10-11T16:18:00Z"/>
                <w:rFonts w:eastAsia="Times New Roman" w:cs="Arial"/>
                <w:szCs w:val="20"/>
                <w:lang w:eastAsia="en-GB"/>
              </w:rPr>
            </w:pPr>
            <w:ins w:id="353" w:author="Mike Beckerle" w:date="2019-10-11T16:33:00Z">
              <w:r>
                <w:rPr>
                  <w:rFonts w:eastAsia="Times New Roman" w:cs="Arial"/>
                  <w:szCs w:val="20"/>
                  <w:lang w:eastAsia="en-GB"/>
                </w:rPr>
                <w:t>If any argument is not sup</w:t>
              </w:r>
            </w:ins>
            <w:ins w:id="354" w:author="Mike Beckerle" w:date="2019-10-11T16:34:00Z">
              <w:r>
                <w:rPr>
                  <w:rFonts w:eastAsia="Times New Roman" w:cs="Arial"/>
                  <w:szCs w:val="20"/>
                  <w:lang w:eastAsia="en-GB"/>
                </w:rPr>
                <w:t>plied the processing error occurs but the diagnostic message created is implementation-dependent</w:t>
              </w:r>
            </w:ins>
            <w:ins w:id="355" w:author="Mike Beckerle" w:date="2019-10-11T16:35:00Z">
              <w:r>
                <w:rPr>
                  <w:rFonts w:eastAsia="Times New Roman" w:cs="Arial"/>
                  <w:szCs w:val="20"/>
                  <w:lang w:eastAsia="en-GB"/>
                </w:rPr>
                <w:t>.</w:t>
              </w:r>
            </w:ins>
            <w:ins w:id="356" w:author="Mike Beckerle" w:date="2019-10-11T16:33:00Z">
              <w:r>
                <w:rPr>
                  <w:rFonts w:eastAsia="Times New Roman" w:cs="Arial"/>
                  <w:szCs w:val="20"/>
                  <w:lang w:eastAsia="en-GB"/>
                </w:rPr>
                <w:t xml:space="preserve"> </w:t>
              </w:r>
            </w:ins>
          </w:p>
        </w:tc>
      </w:tr>
    </w:tbl>
    <w:p w:rsidR="003B2861" w:rsidRDefault="003B2861" w:rsidP="005E72A3">
      <w:pPr>
        <w:rPr>
          <w:ins w:id="357" w:author="Mike Beckerle" w:date="2019-10-11T16:49:00Z"/>
        </w:rPr>
      </w:pPr>
    </w:p>
    <w:p w:rsidR="00065585" w:rsidRDefault="00065585" w:rsidP="005E72A3">
      <w:pPr>
        <w:rPr>
          <w:ins w:id="358" w:author="Mike Beckerle" w:date="2019-10-11T16:50:00Z"/>
        </w:rPr>
      </w:pPr>
      <w:ins w:id="359" w:author="Mike Beckerle" w:date="2019-10-11T16:49:00Z">
        <w:r w:rsidRPr="00E1547B">
          <w:rPr>
            <w:b/>
            <w:rPrChange w:id="360" w:author="Mike Beckerle" w:date="2019-10-11T17:09:00Z">
              <w:rPr/>
            </w:rPrChange>
          </w:rPr>
          <w:t>5.49</w:t>
        </w:r>
        <w:r w:rsidR="002873C8">
          <w:t xml:space="preserve"> </w:t>
        </w:r>
      </w:ins>
      <w:ins w:id="361" w:author="Mike Beckerle" w:date="2019-10-11T17:01:00Z">
        <w:r w:rsidR="00AE36E7">
          <w:t>A</w:t>
        </w:r>
      </w:ins>
      <w:ins w:id="362" w:author="Mike Beckerle" w:date="2019-10-11T16:50:00Z">
        <w:r w:rsidR="002873C8" w:rsidRPr="002873C8">
          <w:t>llow import of other annotation language schemas</w:t>
        </w:r>
        <w:r w:rsidR="002873C8">
          <w:t xml:space="preserve"> (</w:t>
        </w:r>
        <w:r w:rsidR="002873C8">
          <w:fldChar w:fldCharType="begin"/>
        </w:r>
        <w:r w:rsidR="002873C8">
          <w:instrText xml:space="preserve"> HYPERLINK "</w:instrText>
        </w:r>
        <w:r w:rsidR="002873C8" w:rsidRPr="002873C8">
          <w:instrText>https://redmine.ogf.org/issues/334</w:instrText>
        </w:r>
        <w:r w:rsidR="002873C8">
          <w:instrText xml:space="preserve">" </w:instrText>
        </w:r>
        <w:r w:rsidR="002873C8">
          <w:fldChar w:fldCharType="separate"/>
        </w:r>
        <w:r w:rsidR="002873C8" w:rsidRPr="0092093D">
          <w:rPr>
            <w:rStyle w:val="Hyperlink"/>
          </w:rPr>
          <w:t>https://redmine.ogf.org/issues/334</w:t>
        </w:r>
        <w:r w:rsidR="002873C8">
          <w:fldChar w:fldCharType="end"/>
        </w:r>
        <w:r w:rsidR="002873C8">
          <w:t>)</w:t>
        </w:r>
      </w:ins>
    </w:p>
    <w:p w:rsidR="002873C8" w:rsidRDefault="002873C8" w:rsidP="005E72A3">
      <w:pPr>
        <w:rPr>
          <w:ins w:id="363" w:author="Mike Beckerle" w:date="2019-10-11T16:50:00Z"/>
        </w:rPr>
      </w:pPr>
    </w:p>
    <w:p w:rsidR="002873C8" w:rsidRDefault="002873C8" w:rsidP="005E72A3">
      <w:pPr>
        <w:rPr>
          <w:ins w:id="364" w:author="Mike Beckerle" w:date="2019-10-11T16:50:00Z"/>
        </w:rPr>
      </w:pPr>
      <w:ins w:id="365" w:author="Mike Beckerle" w:date="2019-10-11T16:50:00Z">
        <w:r>
          <w:t xml:space="preserve">New Section </w:t>
        </w:r>
      </w:ins>
      <w:ins w:id="366" w:author="Mike Beckerle" w:date="2019-10-11T16:51:00Z">
        <w:r>
          <w:t>5.3</w:t>
        </w:r>
      </w:ins>
      <w:ins w:id="367" w:author="Mike Beckerle" w:date="2019-10-11T16:50:00Z">
        <w:r>
          <w:t xml:space="preserve"> </w:t>
        </w:r>
      </w:ins>
      <w:ins w:id="368" w:author="Mike Beckerle" w:date="2019-10-11T16:51:00Z">
        <w:r>
          <w:t>Compatibility with</w:t>
        </w:r>
      </w:ins>
      <w:ins w:id="369" w:author="Mike Beckerle" w:date="2019-10-11T16:50:00Z">
        <w:r>
          <w:t xml:space="preserve"> Other Annotation Language Schemas</w:t>
        </w:r>
      </w:ins>
    </w:p>
    <w:p w:rsidR="002873C8" w:rsidRDefault="002873C8" w:rsidP="005E72A3">
      <w:pPr>
        <w:rPr>
          <w:ins w:id="370" w:author="Mike Beckerle" w:date="2019-10-11T16:52:00Z"/>
        </w:rPr>
      </w:pPr>
    </w:p>
    <w:p w:rsidR="00AE36E7" w:rsidRDefault="002873C8" w:rsidP="005E72A3">
      <w:pPr>
        <w:rPr>
          <w:ins w:id="371" w:author="Mike Beckerle" w:date="2019-10-11T16:59:00Z"/>
        </w:rPr>
      </w:pPr>
      <w:ins w:id="372" w:author="Mike Beckerle" w:date="2019-10-11T16:53:00Z">
        <w:r>
          <w:t xml:space="preserve">A DFDL Schema only applies annotations on a subset of the XML Schema constructs. However, a DFDL schema may be annotated not only by DFDL annotations, but by other </w:t>
        </w:r>
      </w:ins>
      <w:ins w:id="373" w:author="Mike Beckerle" w:date="2019-10-11T16:59:00Z">
        <w:r>
          <w:t xml:space="preserve">XML </w:t>
        </w:r>
      </w:ins>
      <w:ins w:id="374" w:author="Mike Beckerle" w:date="2019-10-11T16:54:00Z">
        <w:r>
          <w:t>annotation languages</w:t>
        </w:r>
      </w:ins>
      <w:ins w:id="375" w:author="Mike Beckerle" w:date="2019-10-11T16:59:00Z">
        <w:r w:rsidR="00AE36E7">
          <w:t>.</w:t>
        </w:r>
      </w:ins>
    </w:p>
    <w:p w:rsidR="00AE36E7" w:rsidRDefault="00AE36E7" w:rsidP="005E72A3">
      <w:pPr>
        <w:rPr>
          <w:ins w:id="376" w:author="Mike Beckerle" w:date="2019-10-11T16:59:00Z"/>
        </w:rPr>
      </w:pPr>
    </w:p>
    <w:p w:rsidR="002873C8" w:rsidRDefault="00AE36E7" w:rsidP="005E72A3">
      <w:pPr>
        <w:rPr>
          <w:ins w:id="377" w:author="Mike Beckerle" w:date="2019-10-11T16:55:00Z"/>
        </w:rPr>
      </w:pPr>
      <w:ins w:id="378" w:author="Mike Beckerle" w:date="2019-10-11T16:59:00Z">
        <w:r>
          <w:t xml:space="preserve">The </w:t>
        </w:r>
      </w:ins>
      <w:ins w:id="379" w:author="Mike Beckerle" w:date="2019-10-11T16:54:00Z">
        <w:r w:rsidR="002873C8">
          <w:t xml:space="preserve">XML schemas of those </w:t>
        </w:r>
      </w:ins>
      <w:ins w:id="380" w:author="Mike Beckerle" w:date="2019-10-11T17:00:00Z">
        <w:r>
          <w:t xml:space="preserve">other </w:t>
        </w:r>
      </w:ins>
      <w:ins w:id="381" w:author="Mike Beckerle" w:date="2019-10-11T16:54:00Z">
        <w:r w:rsidR="002873C8">
          <w:t>annotation languages MAY use any constructs of XML Schema</w:t>
        </w:r>
      </w:ins>
      <w:ins w:id="382" w:author="Mike Beckerle" w:date="2019-10-11T16:58:00Z">
        <w:r w:rsidR="002873C8">
          <w:t xml:space="preserve">, including those prohibited by DFDL </w:t>
        </w:r>
      </w:ins>
      <w:ins w:id="383" w:author="Mike Beckerle" w:date="2019-10-11T17:00:00Z">
        <w:r>
          <w:t>(</w:t>
        </w:r>
      </w:ins>
      <w:ins w:id="384" w:author="Mike Beckerle" w:date="2019-10-11T16:58:00Z">
        <w:r w:rsidR="002873C8">
          <w:t>such as attribute de</w:t>
        </w:r>
      </w:ins>
      <w:ins w:id="385" w:author="Mike Beckerle" w:date="2019-10-11T16:59:00Z">
        <w:r w:rsidR="002873C8">
          <w:t>clarations</w:t>
        </w:r>
      </w:ins>
      <w:ins w:id="386" w:author="Mike Beckerle" w:date="2019-10-11T17:00:00Z">
        <w:r>
          <w:t>.)</w:t>
        </w:r>
      </w:ins>
    </w:p>
    <w:p w:rsidR="002873C8" w:rsidRDefault="002873C8" w:rsidP="005E72A3">
      <w:pPr>
        <w:rPr>
          <w:ins w:id="387" w:author="Mike Beckerle" w:date="2019-10-11T16:55:00Z"/>
        </w:rPr>
      </w:pPr>
    </w:p>
    <w:p w:rsidR="002873C8" w:rsidRDefault="002873C8" w:rsidP="005E72A3">
      <w:pPr>
        <w:rPr>
          <w:ins w:id="388" w:author="Mike Beckerle" w:date="2019-10-11T17:13:00Z"/>
        </w:rPr>
      </w:pPr>
      <w:ins w:id="389" w:author="Mike Beckerle" w:date="2019-10-11T16:55:00Z">
        <w:r>
          <w:t>A DFDL implementation MUST ignore</w:t>
        </w:r>
      </w:ins>
      <w:ins w:id="390" w:author="Mike Beckerle" w:date="2019-10-11T16:58:00Z">
        <w:r>
          <w:t xml:space="preserve"> </w:t>
        </w:r>
      </w:ins>
      <w:ins w:id="391" w:author="Mike Beckerle" w:date="2019-10-11T16:55:00Z">
        <w:r>
          <w:t xml:space="preserve">any schema file included or imported by a DFDL schema </w:t>
        </w:r>
      </w:ins>
      <w:ins w:id="392" w:author="Mike Beckerle" w:date="2019-10-11T16:56:00Z">
        <w:r>
          <w:t xml:space="preserve">if the top level </w:t>
        </w:r>
        <w:proofErr w:type="spellStart"/>
        <w:proofErr w:type="gramStart"/>
        <w:r>
          <w:t>xs:schema</w:t>
        </w:r>
        <w:proofErr w:type="spellEnd"/>
        <w:proofErr w:type="gramEnd"/>
        <w:r>
          <w:t xml:space="preserve"> element of that schema does not have an XML namespace binding for the DFDL namespace.</w:t>
        </w:r>
      </w:ins>
      <w:ins w:id="393" w:author="Mike Beckerle" w:date="2019-10-11T16:57:00Z">
        <w:r>
          <w:t xml:space="preserve"> </w:t>
        </w:r>
      </w:ins>
    </w:p>
    <w:p w:rsidR="00ED12A1" w:rsidRDefault="00ED12A1" w:rsidP="005E72A3">
      <w:pPr>
        <w:rPr>
          <w:ins w:id="394" w:author="Mike Beckerle" w:date="2019-10-11T17:13:00Z"/>
        </w:rPr>
      </w:pPr>
    </w:p>
    <w:p w:rsidR="00ED12A1" w:rsidRDefault="00ED12A1" w:rsidP="005E72A3">
      <w:pPr>
        <w:rPr>
          <w:ins w:id="395" w:author="Mike Beckerle" w:date="2019-10-11T17:13:00Z"/>
        </w:rPr>
      </w:pPr>
      <w:ins w:id="396" w:author="Mike Beckerle" w:date="2019-10-11T17:13:00Z">
        <w:r w:rsidRPr="00ED12A1">
          <w:rPr>
            <w:b/>
            <w:rPrChange w:id="397" w:author="Mike Beckerle" w:date="2019-10-11T17:14:00Z">
              <w:rPr/>
            </w:rPrChange>
          </w:rPr>
          <w:t>5.50</w:t>
        </w:r>
        <w:r>
          <w:t xml:space="preserve"> Remove BOM Processing (</w:t>
        </w:r>
        <w:r>
          <w:fldChar w:fldCharType="begin"/>
        </w:r>
        <w:r>
          <w:instrText xml:space="preserve"> HYPERLINK "</w:instrText>
        </w:r>
        <w:r w:rsidRPr="00ED12A1">
          <w:instrText>https://redmine.ogf.org/issues/342</w:instrText>
        </w:r>
        <w:r>
          <w:instrText xml:space="preserve">" </w:instrText>
        </w:r>
        <w:r>
          <w:fldChar w:fldCharType="separate"/>
        </w:r>
        <w:r w:rsidRPr="0092093D">
          <w:rPr>
            <w:rStyle w:val="Hyperlink"/>
          </w:rPr>
          <w:t>https://redmine.ogf.org/issues/342</w:t>
        </w:r>
        <w:r>
          <w:fldChar w:fldCharType="end"/>
        </w:r>
        <w:r>
          <w:t>)</w:t>
        </w:r>
      </w:ins>
    </w:p>
    <w:p w:rsidR="00ED12A1" w:rsidRDefault="00ED12A1" w:rsidP="00ED12A1">
      <w:pPr>
        <w:rPr>
          <w:ins w:id="398" w:author="Mike Beckerle" w:date="2019-10-11T17:13:00Z"/>
        </w:rPr>
      </w:pPr>
      <w:ins w:id="399" w:author="Mike Beckerle" w:date="2019-10-11T17:13:00Z">
        <w:r>
          <w:t>Section changes:</w:t>
        </w:r>
      </w:ins>
    </w:p>
    <w:p w:rsidR="00ED12A1" w:rsidRDefault="00ED12A1" w:rsidP="00ED12A1">
      <w:pPr>
        <w:pStyle w:val="ListParagraph"/>
        <w:numPr>
          <w:ilvl w:val="0"/>
          <w:numId w:val="14"/>
        </w:numPr>
        <w:rPr>
          <w:ins w:id="400" w:author="Mike Beckerle" w:date="2019-10-11T17:13:00Z"/>
        </w:rPr>
        <w:pPrChange w:id="401" w:author="Mike Beckerle" w:date="2019-10-11T17:14:00Z">
          <w:pPr/>
        </w:pPrChange>
      </w:pPr>
      <w:ins w:id="402" w:author="Mike Beckerle" w:date="2019-10-11T17:13:00Z">
        <w:r>
          <w:t>4.1.1. Remove [</w:t>
        </w:r>
        <w:proofErr w:type="spellStart"/>
        <w:r>
          <w:t>unicodeByteOrderMark</w:t>
        </w:r>
        <w:proofErr w:type="spellEnd"/>
        <w:r>
          <w:t xml:space="preserve">] </w:t>
        </w:r>
        <w:proofErr w:type="spellStart"/>
        <w:r>
          <w:t>enum</w:t>
        </w:r>
        <w:proofErr w:type="spellEnd"/>
        <w:r>
          <w:t xml:space="preserve"> from the </w:t>
        </w:r>
        <w:proofErr w:type="spellStart"/>
        <w:r>
          <w:t>infoset</w:t>
        </w:r>
        <w:proofErr w:type="spellEnd"/>
      </w:ins>
    </w:p>
    <w:p w:rsidR="00ED12A1" w:rsidRDefault="00ED12A1" w:rsidP="00ED12A1">
      <w:pPr>
        <w:pStyle w:val="ListParagraph"/>
        <w:numPr>
          <w:ilvl w:val="0"/>
          <w:numId w:val="14"/>
        </w:numPr>
        <w:rPr>
          <w:ins w:id="403" w:author="Mike Beckerle" w:date="2019-10-11T17:13:00Z"/>
        </w:rPr>
        <w:pPrChange w:id="404" w:author="Mike Beckerle" w:date="2019-10-11T17:14:00Z">
          <w:pPr/>
        </w:pPrChange>
      </w:pPr>
      <w:ins w:id="405" w:author="Mike Beckerle" w:date="2019-10-11T17:13:00Z">
        <w:r>
          <w:t xml:space="preserve">9.2. Remove </w:t>
        </w:r>
        <w:proofErr w:type="spellStart"/>
        <w:r>
          <w:t>unicodeByteOrderMark</w:t>
        </w:r>
        <w:proofErr w:type="spellEnd"/>
        <w:r>
          <w:t xml:space="preserve"> from the grammar.</w:t>
        </w:r>
      </w:ins>
    </w:p>
    <w:p w:rsidR="00ED12A1" w:rsidRDefault="00ED12A1" w:rsidP="00ED12A1">
      <w:pPr>
        <w:pStyle w:val="ListParagraph"/>
        <w:numPr>
          <w:ilvl w:val="0"/>
          <w:numId w:val="14"/>
        </w:numPr>
        <w:rPr>
          <w:ins w:id="406" w:author="Mike Beckerle" w:date="2019-10-11T17:13:00Z"/>
        </w:rPr>
        <w:pPrChange w:id="407" w:author="Mike Beckerle" w:date="2019-10-11T17:14:00Z">
          <w:pPr/>
        </w:pPrChange>
      </w:pPr>
      <w:ins w:id="408" w:author="Mike Beckerle" w:date="2019-10-11T17:13:00Z">
        <w:r>
          <w:t>11. Remove forward reference to 11.1 from the 'Encoding' property description.</w:t>
        </w:r>
      </w:ins>
    </w:p>
    <w:p w:rsidR="00ED12A1" w:rsidRDefault="00ED12A1" w:rsidP="00ED12A1">
      <w:pPr>
        <w:pStyle w:val="ListParagraph"/>
        <w:numPr>
          <w:ilvl w:val="0"/>
          <w:numId w:val="14"/>
        </w:numPr>
        <w:rPr>
          <w:ins w:id="409" w:author="Mike Beckerle" w:date="2019-10-11T17:20:00Z"/>
        </w:rPr>
      </w:pPr>
      <w:ins w:id="410" w:author="Mike Beckerle" w:date="2019-10-11T17:13:00Z">
        <w:r>
          <w:t>11.1. Remove section and two footnotes.</w:t>
        </w:r>
      </w:ins>
    </w:p>
    <w:p w:rsidR="009B0649" w:rsidRDefault="009B0649" w:rsidP="009B0649">
      <w:pPr>
        <w:rPr>
          <w:ins w:id="411" w:author="Mike Beckerle" w:date="2019-10-11T17:20:00Z"/>
        </w:rPr>
      </w:pPr>
    </w:p>
    <w:p w:rsidR="009B0649" w:rsidRDefault="009B0649" w:rsidP="009B0649">
      <w:pPr>
        <w:rPr>
          <w:ins w:id="412" w:author="Mike Beckerle" w:date="2019-10-11T17:22:00Z"/>
        </w:rPr>
      </w:pPr>
      <w:ins w:id="413" w:author="Mike Beckerle" w:date="2019-10-11T17:20:00Z">
        <w:r w:rsidRPr="00A223E0">
          <w:rPr>
            <w:b/>
            <w:rPrChange w:id="414" w:author="Mike Beckerle" w:date="2019-10-11T17:22:00Z">
              <w:rPr/>
            </w:rPrChange>
          </w:rPr>
          <w:t>5.51</w:t>
        </w:r>
        <w:r>
          <w:t xml:space="preserve"> </w:t>
        </w:r>
        <w:r w:rsidR="00A223E0">
          <w:t>%ES: allowed alone i</w:t>
        </w:r>
      </w:ins>
      <w:ins w:id="415" w:author="Mike Beckerle" w:date="2019-10-11T17:21:00Z">
        <w:r w:rsidR="00A223E0">
          <w:t>n terminator when not delimited format (</w:t>
        </w:r>
        <w:r w:rsidR="00A223E0">
          <w:fldChar w:fldCharType="begin"/>
        </w:r>
        <w:r w:rsidR="00A223E0">
          <w:instrText xml:space="preserve"> HYPERLINK "</w:instrText>
        </w:r>
        <w:r w:rsidR="00A223E0" w:rsidRPr="00A223E0">
          <w:instrText>https://redmine.ogf.org/issues/343</w:instrText>
        </w:r>
        <w:r w:rsidR="00A223E0">
          <w:instrText xml:space="preserve">" </w:instrText>
        </w:r>
        <w:r w:rsidR="00A223E0">
          <w:fldChar w:fldCharType="separate"/>
        </w:r>
        <w:r w:rsidR="00A223E0" w:rsidRPr="0092093D">
          <w:rPr>
            <w:rStyle w:val="Hyperlink"/>
          </w:rPr>
          <w:t>https://redmine.ogf.org/issues/343</w:t>
        </w:r>
        <w:r w:rsidR="00A223E0">
          <w:fldChar w:fldCharType="end"/>
        </w:r>
        <w:r w:rsidR="00A223E0">
          <w:t>)</w:t>
        </w:r>
      </w:ins>
    </w:p>
    <w:p w:rsidR="00A223E0" w:rsidRDefault="00A223E0" w:rsidP="009B0649">
      <w:pPr>
        <w:rPr>
          <w:ins w:id="416" w:author="Mike Beckerle" w:date="2019-10-11T17:21:00Z"/>
        </w:rPr>
      </w:pPr>
    </w:p>
    <w:p w:rsidR="00A223E0" w:rsidRDefault="00A223E0" w:rsidP="009B0649">
      <w:pPr>
        <w:rPr>
          <w:ins w:id="417" w:author="Mike Beckerle" w:date="2019-10-11T17:21:00Z"/>
        </w:rPr>
      </w:pPr>
      <w:ins w:id="418" w:author="Mike Beckerle" w:date="2019-10-11T17:21:00Z">
        <w:r>
          <w:t xml:space="preserve">Section 12.2 </w:t>
        </w:r>
      </w:ins>
      <w:ins w:id="419" w:author="Mike Beckerle" w:date="2019-10-11T17:22:00Z">
        <w:r>
          <w:t>The l</w:t>
        </w:r>
        <w:r w:rsidRPr="00A223E0">
          <w:t>anguage "ES must not appear as the only DFDL string literal in the property. It can only appear as a member of a list." should be dropped. This phrase appears in the description of the initiator property and the terminator property and for consistency should be dropped from both places.</w:t>
        </w:r>
      </w:ins>
    </w:p>
    <w:p w:rsidR="00A223E0" w:rsidRDefault="00A223E0" w:rsidP="009B0649">
      <w:pPr>
        <w:rPr>
          <w:ins w:id="420" w:author="Mike Beckerle" w:date="2019-10-11T17:26:00Z"/>
        </w:rPr>
      </w:pPr>
    </w:p>
    <w:p w:rsidR="00A223E0" w:rsidRDefault="00A223E0" w:rsidP="009B0649">
      <w:pPr>
        <w:rPr>
          <w:ins w:id="421" w:author="Mike Beckerle" w:date="2019-10-11T17:27:00Z"/>
        </w:rPr>
      </w:pPr>
      <w:ins w:id="422" w:author="Mike Beckerle" w:date="2019-10-11T17:26:00Z">
        <w:r w:rsidRPr="00A223E0">
          <w:rPr>
            <w:b/>
            <w:rPrChange w:id="423" w:author="Mike Beckerle" w:date="2019-10-11T17:29:00Z">
              <w:rPr/>
            </w:rPrChange>
          </w:rPr>
          <w:t>5.52</w:t>
        </w:r>
        <w:r>
          <w:t xml:space="preserve"> choiceDispatchKey evaluating to empty string is SDE (</w:t>
        </w:r>
      </w:ins>
      <w:ins w:id="424" w:author="Mike Beckerle" w:date="2019-10-11T17:27:00Z">
        <w:r>
          <w:fldChar w:fldCharType="begin"/>
        </w:r>
        <w:r>
          <w:instrText xml:space="preserve"> HYPERLINK "</w:instrText>
        </w:r>
      </w:ins>
      <w:ins w:id="425" w:author="Mike Beckerle" w:date="2019-10-11T17:26:00Z">
        <w:r w:rsidRPr="00A223E0">
          <w:instrText>https://redmine.ogf.org/issues/352</w:instrText>
        </w:r>
      </w:ins>
      <w:ins w:id="426" w:author="Mike Beckerle" w:date="2019-10-11T17:27:00Z">
        <w:r>
          <w:instrText xml:space="preserve">" </w:instrText>
        </w:r>
        <w:r>
          <w:fldChar w:fldCharType="separate"/>
        </w:r>
      </w:ins>
      <w:ins w:id="427" w:author="Mike Beckerle" w:date="2019-10-11T17:26:00Z">
        <w:r w:rsidRPr="0092093D">
          <w:rPr>
            <w:rStyle w:val="Hyperlink"/>
          </w:rPr>
          <w:t>https://redmine.ogf.org/issues/352</w:t>
        </w:r>
      </w:ins>
      <w:ins w:id="428" w:author="Mike Beckerle" w:date="2019-10-11T17:27:00Z">
        <w:r>
          <w:fldChar w:fldCharType="end"/>
        </w:r>
        <w:r>
          <w:t>)</w:t>
        </w:r>
      </w:ins>
    </w:p>
    <w:p w:rsidR="00A223E0" w:rsidRDefault="00A223E0" w:rsidP="009B0649">
      <w:pPr>
        <w:rPr>
          <w:ins w:id="429" w:author="Mike Beckerle" w:date="2019-10-11T17:27:00Z"/>
        </w:rPr>
      </w:pPr>
    </w:p>
    <w:p w:rsidR="00A223E0" w:rsidRDefault="00A223E0" w:rsidP="009B0649">
      <w:pPr>
        <w:rPr>
          <w:ins w:id="430" w:author="Mike Beckerle" w:date="2019-10-11T16:10:00Z"/>
        </w:rPr>
      </w:pPr>
      <w:ins w:id="431" w:author="Mike Beckerle" w:date="2019-10-11T17:27:00Z">
        <w:r>
          <w:t xml:space="preserve">Section 15 choiceDispatchKey property change </w:t>
        </w:r>
      </w:ins>
      <w:ins w:id="432" w:author="Mike Beckerle" w:date="2019-10-11T17:28:00Z">
        <w:r>
          <w:t>“</w:t>
        </w:r>
        <w:r w:rsidRPr="00A223E0">
          <w:t xml:space="preserve">The expression must evaluate to an </w:t>
        </w:r>
        <w:proofErr w:type="spellStart"/>
        <w:proofErr w:type="gramStart"/>
        <w:r w:rsidRPr="00A223E0">
          <w:t>xs:string</w:t>
        </w:r>
        <w:proofErr w:type="spellEnd"/>
        <w:proofErr w:type="gramEnd"/>
        <w:r w:rsidRPr="00A223E0">
          <w:t xml:space="preserve"> which must not be the empty string.</w:t>
        </w:r>
        <w:r>
          <w:t>”</w:t>
        </w:r>
      </w:ins>
      <w:ins w:id="433" w:author="Mike Beckerle" w:date="2019-10-11T17:29:00Z">
        <w:r>
          <w:t xml:space="preserve"> to </w:t>
        </w:r>
      </w:ins>
      <w:ins w:id="434" w:author="Mike Beckerle" w:date="2019-10-11T17:28:00Z">
        <w:r w:rsidRPr="00A223E0">
          <w:t xml:space="preserve">"The expression must evaluate to an </w:t>
        </w:r>
        <w:proofErr w:type="spellStart"/>
        <w:r w:rsidRPr="00A223E0">
          <w:t>xs:string</w:t>
        </w:r>
      </w:ins>
      <w:proofErr w:type="spellEnd"/>
      <w:ins w:id="435" w:author="Mike Beckerle" w:date="2019-10-11T17:29:00Z">
        <w:r>
          <w:t xml:space="preserve">. </w:t>
        </w:r>
      </w:ins>
      <w:ins w:id="436" w:author="Mike Beckerle" w:date="2019-10-11T17:28:00Z">
        <w:r w:rsidRPr="00A223E0">
          <w:t>It is a Schema Definition Error if the expression returns an empty string."</w:t>
        </w:r>
      </w:ins>
    </w:p>
    <w:p w:rsidR="0059089C" w:rsidRDefault="00922D6C">
      <w:pPr>
        <w:pStyle w:val="StyleHeading112pt"/>
        <w:numPr>
          <w:ilvl w:val="0"/>
          <w:numId w:val="2"/>
        </w:numPr>
      </w:pPr>
      <w:bookmarkStart w:id="437" w:name="_Toc21705940"/>
      <w:bookmarkStart w:id="438" w:name="_Toc21705941"/>
      <w:bookmarkStart w:id="439" w:name="_GoBack"/>
      <w:bookmarkEnd w:id="437"/>
      <w:bookmarkEnd w:id="439"/>
      <w:r>
        <w:t>Security Considerations</w:t>
      </w:r>
      <w:bookmarkEnd w:id="438"/>
    </w:p>
    <w:p w:rsidR="0059089C" w:rsidRDefault="00922D6C">
      <w:pPr>
        <w:rPr>
          <w:rFonts w:cs="Arial"/>
          <w:szCs w:val="20"/>
        </w:rPr>
      </w:pPr>
      <w:r>
        <w:rPr>
          <w:rFonts w:cs="Arial"/>
          <w:szCs w:val="20"/>
        </w:rPr>
        <w:t xml:space="preserve">Security considerations are dealt with in the corresponding sections of the DFDL 1.0 specification [DFDL].  </w:t>
      </w:r>
    </w:p>
    <w:p w:rsidR="0059089C" w:rsidRDefault="0059089C">
      <w:pPr>
        <w:rPr>
          <w:rFonts w:cs="Arial"/>
          <w:szCs w:val="20"/>
        </w:rPr>
      </w:pPr>
    </w:p>
    <w:p w:rsidR="0059089C" w:rsidRDefault="00922D6C">
      <w:pPr>
        <w:rPr>
          <w:rFonts w:cs="Arial"/>
          <w:szCs w:val="20"/>
        </w:rPr>
      </w:pPr>
      <w:r>
        <w:rPr>
          <w:rFonts w:cs="Arial"/>
          <w:szCs w:val="20"/>
        </w:rPr>
        <w:t>No additional security issues have been raised.</w:t>
      </w:r>
    </w:p>
    <w:p w:rsidR="0059089C" w:rsidRDefault="00922D6C">
      <w:pPr>
        <w:pStyle w:val="BodyText"/>
        <w:rPr>
          <w:rFonts w:cs="Arial"/>
        </w:rPr>
      </w:pPr>
      <w:r>
        <w:br w:type="page"/>
      </w:r>
    </w:p>
    <w:p w:rsidR="0059089C" w:rsidRDefault="00922D6C">
      <w:pPr>
        <w:pStyle w:val="StyleHeading112pt"/>
        <w:numPr>
          <w:ilvl w:val="0"/>
          <w:numId w:val="2"/>
        </w:numPr>
      </w:pPr>
      <w:bookmarkStart w:id="440" w:name="_Toc341182588"/>
      <w:bookmarkStart w:id="441" w:name="_Toc384986297"/>
      <w:bookmarkStart w:id="442" w:name="_Toc21705942"/>
      <w:bookmarkEnd w:id="440"/>
      <w:bookmarkEnd w:id="441"/>
      <w:r>
        <w:lastRenderedPageBreak/>
        <w:t>Contributors</w:t>
      </w:r>
      <w:bookmarkEnd w:id="442"/>
    </w:p>
    <w:p w:rsidR="0059089C" w:rsidRDefault="0059089C">
      <w:pPr>
        <w:rPr>
          <w:rFonts w:cs="Arial"/>
        </w:rPr>
      </w:pPr>
    </w:p>
    <w:p w:rsidR="0059089C" w:rsidRDefault="00922D6C">
      <w:pPr>
        <w:rPr>
          <w:rFonts w:eastAsia="Arial" w:cs="Arial"/>
        </w:rPr>
      </w:pPr>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rsidR="0059089C" w:rsidRDefault="00922D6C">
      <w:pPr>
        <w:rPr>
          <w:rFonts w:eastAsia="Arial" w:cs="Arial"/>
        </w:rPr>
      </w:pP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rsidR="0059089C" w:rsidRDefault="00922D6C">
      <w:pPr>
        <w:rPr>
          <w:rFonts w:eastAsia="Arial" w:cs="Arial"/>
        </w:rPr>
      </w:pPr>
      <w:r>
        <w:rPr>
          <w:rFonts w:cs="Arial"/>
        </w:rPr>
        <w:t>Hursley,</w:t>
      </w:r>
      <w:r>
        <w:rPr>
          <w:rFonts w:eastAsia="Arial" w:cs="Arial"/>
        </w:rPr>
        <w:t xml:space="preserve"> </w:t>
      </w:r>
    </w:p>
    <w:p w:rsidR="0059089C" w:rsidRDefault="00922D6C">
      <w:pPr>
        <w:rPr>
          <w:rFonts w:cs="Arial"/>
        </w:rPr>
      </w:pPr>
      <w:proofErr w:type="spellStart"/>
      <w:proofErr w:type="gramStart"/>
      <w:r>
        <w:rPr>
          <w:rFonts w:cs="Arial"/>
        </w:rPr>
        <w:t>Winchester,UK</w:t>
      </w:r>
      <w:proofErr w:type="spellEnd"/>
      <w:proofErr w:type="gramEnd"/>
    </w:p>
    <w:p w:rsidR="0059089C" w:rsidRDefault="00922D6C">
      <w:hyperlink r:id="rId43">
        <w:r>
          <w:rPr>
            <w:rStyle w:val="InternetLink"/>
            <w:rFonts w:cs="Arial"/>
            <w:szCs w:val="20"/>
          </w:rPr>
          <w:t>smh@uk.ibm.com</w:t>
        </w:r>
      </w:hyperlink>
    </w:p>
    <w:p w:rsidR="0059089C" w:rsidRDefault="0059089C">
      <w:pPr>
        <w:rPr>
          <w:rFonts w:cs="Arial"/>
        </w:rPr>
      </w:pPr>
    </w:p>
    <w:p w:rsidR="0059089C" w:rsidRDefault="00922D6C">
      <w:pPr>
        <w:rPr>
          <w:rFonts w:eastAsia="Arial" w:cs="Arial"/>
          <w:szCs w:val="20"/>
          <w:lang w:val="es-ES"/>
        </w:rPr>
      </w:pPr>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443" w:name="OLE_LINK1"/>
      <w:bookmarkStart w:id="444" w:name="OLE_LINK2"/>
      <w:bookmarkEnd w:id="443"/>
      <w:bookmarkEnd w:id="444"/>
      <w:r>
        <w:rPr>
          <w:rFonts w:eastAsia="Arial" w:cs="Arial"/>
          <w:szCs w:val="20"/>
          <w:lang w:val="es-ES"/>
        </w:rPr>
        <w:t xml:space="preserve"> </w:t>
      </w:r>
    </w:p>
    <w:p w:rsidR="0059089C" w:rsidRDefault="00922D6C">
      <w:pPr>
        <w:rPr>
          <w:rFonts w:cs="Arial"/>
          <w:szCs w:val="20"/>
        </w:rPr>
      </w:pPr>
      <w:r>
        <w:rPr>
          <w:rFonts w:cs="Arial"/>
          <w:szCs w:val="20"/>
        </w:rPr>
        <w:t>Tresys Technology,</w:t>
      </w:r>
    </w:p>
    <w:p w:rsidR="0059089C" w:rsidRDefault="00922D6C">
      <w:pPr>
        <w:rPr>
          <w:rFonts w:cs="Arial"/>
          <w:szCs w:val="20"/>
        </w:rPr>
      </w:pPr>
      <w:r>
        <w:rPr>
          <w:rFonts w:cs="Arial"/>
          <w:szCs w:val="20"/>
        </w:rPr>
        <w:t>Columbia, MD, USA</w:t>
      </w:r>
    </w:p>
    <w:p w:rsidR="0059089C" w:rsidRDefault="00922D6C">
      <w:hyperlink r:id="rId44">
        <w:r>
          <w:rPr>
            <w:rStyle w:val="InternetLink"/>
            <w:rFonts w:cs="Arial"/>
            <w:szCs w:val="20"/>
          </w:rPr>
          <w:t>mbeckerle@tresys.com</w:t>
        </w:r>
      </w:hyperlink>
    </w:p>
    <w:p w:rsidR="0059089C" w:rsidRDefault="0059089C">
      <w:pPr>
        <w:rPr>
          <w:rFonts w:cs="Arial"/>
        </w:rPr>
      </w:pPr>
    </w:p>
    <w:p w:rsidR="0059089C" w:rsidRDefault="00922D6C">
      <w:pPr>
        <w:rPr>
          <w:rFonts w:cs="Arial"/>
        </w:rPr>
      </w:pPr>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rsidR="0059089C" w:rsidRDefault="0059089C">
      <w:pPr>
        <w:rPr>
          <w:rFonts w:cs="Arial"/>
        </w:rPr>
      </w:pPr>
    </w:p>
    <w:p w:rsidR="0059089C" w:rsidRDefault="00922D6C">
      <w:pPr>
        <w:rPr>
          <w:rFonts w:eastAsia="Arial" w:cs="Arial"/>
        </w:rPr>
      </w:pPr>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r>
        <w:rPr>
          <w:rFonts w:eastAsia="Arial" w:cs="Arial"/>
        </w:rPr>
        <w:t xml:space="preserve"> </w:t>
      </w:r>
    </w:p>
    <w:p w:rsidR="0059089C" w:rsidRDefault="00922D6C">
      <w:pPr>
        <w:rPr>
          <w:rFonts w:cs="Arial"/>
        </w:rPr>
      </w:pPr>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rsidR="0059089C" w:rsidRDefault="00922D6C">
      <w:pPr>
        <w:rPr>
          <w:rFonts w:cs="Arial"/>
        </w:rPr>
      </w:pPr>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rsidR="0059089C" w:rsidRDefault="00922D6C">
      <w:pPr>
        <w:rPr>
          <w:rFonts w:cs="Arial"/>
        </w:rPr>
      </w:pPr>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rsidR="0059089C" w:rsidRDefault="00922D6C">
      <w:pPr>
        <w:rPr>
          <w:rFonts w:cs="Arial"/>
        </w:rPr>
      </w:pPr>
      <w:r>
        <w:br w:type="page"/>
      </w:r>
    </w:p>
    <w:p w:rsidR="0059089C" w:rsidRDefault="0059089C">
      <w:pPr>
        <w:rPr>
          <w:rFonts w:cs="Arial"/>
          <w:szCs w:val="20"/>
        </w:rPr>
      </w:pPr>
    </w:p>
    <w:p w:rsidR="0059089C" w:rsidRDefault="00922D6C">
      <w:pPr>
        <w:pStyle w:val="StyleHeading112pt"/>
        <w:numPr>
          <w:ilvl w:val="0"/>
          <w:numId w:val="2"/>
        </w:numPr>
      </w:pPr>
      <w:bookmarkStart w:id="445" w:name="_Toc384986298"/>
      <w:bookmarkStart w:id="446" w:name="_Toc341182589"/>
      <w:bookmarkStart w:id="447" w:name="_Toc21705943"/>
      <w:r>
        <w:t>Intellectual</w:t>
      </w:r>
      <w:r>
        <w:rPr>
          <w:rFonts w:eastAsia="Arial"/>
        </w:rPr>
        <w:t xml:space="preserve"> </w:t>
      </w:r>
      <w:r>
        <w:t>Property</w:t>
      </w:r>
      <w:r>
        <w:rPr>
          <w:rFonts w:eastAsia="Arial"/>
        </w:rPr>
        <w:t xml:space="preserve"> </w:t>
      </w:r>
      <w:bookmarkEnd w:id="445"/>
      <w:bookmarkEnd w:id="446"/>
      <w:r>
        <w:t>Statement</w:t>
      </w:r>
      <w:bookmarkEnd w:id="447"/>
    </w:p>
    <w:p w:rsidR="0059089C" w:rsidRDefault="00922D6C">
      <w:pPr>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rsidR="0059089C" w:rsidRDefault="0059089C">
      <w:pPr>
        <w:rPr>
          <w:rFonts w:cs="Arial"/>
          <w:lang w:eastAsia="zh-CN"/>
        </w:rPr>
      </w:pPr>
    </w:p>
    <w:p w:rsidR="0059089C" w:rsidRDefault="00922D6C">
      <w:pPr>
        <w:rPr>
          <w:rFonts w:cs="Arial"/>
          <w:lang w:eastAsia="zh-CN"/>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rsidR="0059089C" w:rsidRDefault="00922D6C">
      <w:pPr>
        <w:pStyle w:val="StyleHeading112pt"/>
        <w:numPr>
          <w:ilvl w:val="0"/>
          <w:numId w:val="2"/>
        </w:numPr>
      </w:pPr>
      <w:bookmarkStart w:id="448" w:name="_Toc384986299"/>
      <w:bookmarkStart w:id="449" w:name="_Toc341182590"/>
      <w:bookmarkStart w:id="450" w:name="_Toc21705944"/>
      <w:bookmarkEnd w:id="448"/>
      <w:bookmarkEnd w:id="449"/>
      <w:r>
        <w:lastRenderedPageBreak/>
        <w:t>Disclaimer</w:t>
      </w:r>
      <w:bookmarkEnd w:id="450"/>
    </w:p>
    <w:p w:rsidR="0059089C" w:rsidRDefault="00922D6C">
      <w:pPr>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rsidR="0059089C" w:rsidRDefault="00922D6C">
      <w:pPr>
        <w:pStyle w:val="StyleHeading112pt"/>
        <w:numPr>
          <w:ilvl w:val="0"/>
          <w:numId w:val="2"/>
        </w:numPr>
      </w:pPr>
      <w:bookmarkStart w:id="451" w:name="_Toc384986300"/>
      <w:bookmarkStart w:id="452" w:name="_Toc341182591"/>
      <w:bookmarkStart w:id="453" w:name="_Toc21705945"/>
      <w:r>
        <w:lastRenderedPageBreak/>
        <w:t>Full</w:t>
      </w:r>
      <w:r>
        <w:rPr>
          <w:rFonts w:eastAsia="Arial"/>
        </w:rPr>
        <w:t xml:space="preserve"> </w:t>
      </w:r>
      <w:r>
        <w:t>Copyright</w:t>
      </w:r>
      <w:r>
        <w:rPr>
          <w:rFonts w:eastAsia="Arial"/>
        </w:rPr>
        <w:t xml:space="preserve"> </w:t>
      </w:r>
      <w:bookmarkEnd w:id="451"/>
      <w:bookmarkEnd w:id="452"/>
      <w:r>
        <w:t>Notice</w:t>
      </w:r>
      <w:bookmarkEnd w:id="453"/>
    </w:p>
    <w:p w:rsidR="0059089C" w:rsidRDefault="0059089C">
      <w:pPr>
        <w:pStyle w:val="nobreak"/>
        <w:rPr>
          <w:rFonts w:eastAsia="MS Mincho"/>
        </w:rPr>
      </w:pPr>
    </w:p>
    <w:p w:rsidR="0059089C" w:rsidRDefault="00922D6C">
      <w:pPr>
        <w:rPr>
          <w:rFonts w:eastAsia="Arial" w:cs="Arial"/>
        </w:rPr>
      </w:pPr>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(2014-2018).</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rsidR="0059089C" w:rsidRDefault="0059089C">
      <w:pPr>
        <w:rPr>
          <w:rFonts w:cs="Arial"/>
          <w:szCs w:val="20"/>
        </w:rPr>
      </w:pPr>
    </w:p>
    <w:p w:rsidR="0059089C" w:rsidRDefault="00922D6C">
      <w:pPr>
        <w:rPr>
          <w:rFonts w:cs="Arial"/>
          <w:szCs w:val="20"/>
        </w:rPr>
      </w:pPr>
      <w:bookmarkStart w:id="454" w:name="_Toc366835954"/>
      <w:r>
        <w:rPr>
          <w:rFonts w:cs="Arial"/>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454"/>
      <w:r>
        <w:rPr>
          <w:rFonts w:cs="Arial"/>
          <w:szCs w:val="20"/>
        </w:rPr>
        <w:t xml:space="preserve"> </w:t>
      </w:r>
    </w:p>
    <w:p w:rsidR="0059089C" w:rsidRDefault="0059089C">
      <w:pPr>
        <w:rPr>
          <w:rFonts w:cs="Arial"/>
          <w:szCs w:val="20"/>
        </w:rPr>
      </w:pPr>
    </w:p>
    <w:p w:rsidR="0059089C" w:rsidRDefault="00922D6C">
      <w:pPr>
        <w:rPr>
          <w:rFonts w:cs="Arial"/>
          <w:szCs w:val="20"/>
        </w:rPr>
      </w:pPr>
      <w:bookmarkStart w:id="455" w:name="_Toc366835955"/>
      <w:r>
        <w:rPr>
          <w:rFonts w:cs="Arial"/>
          <w:szCs w:val="20"/>
        </w:rPr>
        <w:t>The limited permissions granted above are perpetual and will not be revoked by the OGF or its successors or assignees.</w:t>
      </w:r>
      <w:bookmarkEnd w:id="455"/>
      <w:r>
        <w:rPr>
          <w:rFonts w:cs="Arial"/>
          <w:szCs w:val="20"/>
        </w:rPr>
        <w:t xml:space="preserve"> </w:t>
      </w:r>
    </w:p>
    <w:p w:rsidR="0059089C" w:rsidRDefault="0059089C">
      <w:pPr>
        <w:rPr>
          <w:rFonts w:cs="Arial"/>
        </w:rPr>
      </w:pPr>
    </w:p>
    <w:p w:rsidR="0059089C" w:rsidRDefault="0059089C">
      <w:pPr>
        <w:rPr>
          <w:rFonts w:cs="Arial"/>
        </w:rPr>
      </w:pPr>
    </w:p>
    <w:p w:rsidR="0059089C" w:rsidRDefault="0059089C">
      <w:pPr>
        <w:rPr>
          <w:rFonts w:cs="Arial"/>
        </w:rPr>
      </w:pPr>
    </w:p>
    <w:p w:rsidR="0059089C" w:rsidRDefault="00922D6C">
      <w:pPr>
        <w:rPr>
          <w:rFonts w:cs="Arial"/>
        </w:rPr>
      </w:pPr>
      <w:r>
        <w:br w:type="page"/>
      </w:r>
    </w:p>
    <w:p w:rsidR="0059089C" w:rsidRDefault="00922D6C">
      <w:pPr>
        <w:pStyle w:val="StyleHeading112pt"/>
        <w:numPr>
          <w:ilvl w:val="0"/>
          <w:numId w:val="2"/>
        </w:numPr>
      </w:pPr>
      <w:bookmarkStart w:id="456" w:name="_Toc384986301"/>
      <w:bookmarkStart w:id="457" w:name="_Toc341182592"/>
      <w:bookmarkStart w:id="458" w:name="_Toc21705946"/>
      <w:bookmarkEnd w:id="456"/>
      <w:bookmarkEnd w:id="457"/>
      <w:r>
        <w:lastRenderedPageBreak/>
        <w:t>References</w:t>
      </w:r>
      <w:bookmarkEnd w:id="458"/>
    </w:p>
    <w:p w:rsidR="0059089C" w:rsidRDefault="0059089C">
      <w:pPr>
        <w:pStyle w:val="ListBullet"/>
        <w:rPr>
          <w:rFonts w:eastAsia="MS Mincho"/>
          <w:lang w:val="nb-NO"/>
        </w:rPr>
      </w:pPr>
    </w:p>
    <w:p w:rsidR="0059089C" w:rsidRDefault="00922D6C">
      <w:pPr>
        <w:pStyle w:val="ListBullet"/>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rsidR="0059089C" w:rsidRDefault="00922D6C">
      <w:pPr>
        <w:pStyle w:val="ListBullet"/>
      </w:pPr>
      <w:hyperlink r:id="rId45">
        <w:r>
          <w:rPr>
            <w:rStyle w:val="InternetLink"/>
            <w:rFonts w:eastAsia="MS Mincho"/>
            <w:lang w:val="nb-NO"/>
          </w:rPr>
          <w:t>http://www.ogf.org/documents/GFD.207.pdf/</w:t>
        </w:r>
      </w:hyperlink>
    </w:p>
    <w:p w:rsidR="0059089C" w:rsidRDefault="0059089C">
      <w:pPr>
        <w:pStyle w:val="ListBullet"/>
        <w:rPr>
          <w:lang w:val="nb-NO"/>
        </w:rPr>
      </w:pPr>
    </w:p>
    <w:p w:rsidR="0059089C" w:rsidRDefault="00922D6C">
      <w:pPr>
        <w:pStyle w:val="ListBullet"/>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46">
        <w:bookmarkStart w:id="459" w:name="_References"/>
        <w:bookmarkEnd w:id="459"/>
        <w:r>
          <w:rPr>
            <w:rStyle w:val="InternetLink"/>
            <w:rFonts w:eastAsia="MS Mincho"/>
          </w:rPr>
          <w:t xml:space="preserve"> http://www.ogf.org/documents/GFD.152.pdf/</w:t>
        </w:r>
      </w:hyperlink>
    </w:p>
    <w:p w:rsidR="0059089C" w:rsidRDefault="0059089C">
      <w:pPr>
        <w:rPr>
          <w:rFonts w:eastAsia="Times New Roman" w:cs="Arial"/>
          <w:color w:val="3333CC"/>
          <w:szCs w:val="20"/>
          <w:u w:val="single"/>
          <w:lang w:eastAsia="en-GB"/>
        </w:rPr>
      </w:pPr>
    </w:p>
    <w:p w:rsidR="0059089C" w:rsidRDefault="00922D6C">
      <w:pPr>
        <w:rPr>
          <w:rFonts w:eastAsia="Times New Roman" w:cs="Arial"/>
          <w:szCs w:val="20"/>
          <w:lang w:eastAsia="en-GB"/>
        </w:rPr>
      </w:pPr>
      <w:r>
        <w:rPr>
          <w:rFonts w:eastAsia="Times New Roman" w:cs="Arial"/>
          <w:szCs w:val="20"/>
          <w:lang w:eastAsia="en-GB"/>
        </w:rPr>
        <w:t>[XPATH2] XPath 2.0</w:t>
      </w:r>
    </w:p>
    <w:p w:rsidR="0059089C" w:rsidRDefault="00922D6C">
      <w:pPr>
        <w:rPr>
          <w:rFonts w:cs="Arial"/>
          <w:color w:val="3333CC"/>
        </w:rPr>
      </w:pPr>
      <w:r>
        <w:rPr>
          <w:rFonts w:eastAsia="Times New Roman" w:cs="Arial"/>
          <w:color w:val="3333CC"/>
          <w:szCs w:val="20"/>
          <w:u w:val="single"/>
          <w:lang w:eastAsia="en-GB"/>
        </w:rPr>
        <w:t xml:space="preserve">http://www.w3.org/TR/xpath20/ </w:t>
      </w:r>
    </w:p>
    <w:p w:rsidR="0059089C" w:rsidRDefault="0059089C">
      <w:pPr>
        <w:rPr>
          <w:rFonts w:cs="Arial"/>
        </w:rPr>
      </w:pPr>
    </w:p>
    <w:p w:rsidR="0059089C" w:rsidRDefault="00922D6C">
      <w:pPr>
        <w:rPr>
          <w:rFonts w:cs="Arial"/>
        </w:rPr>
      </w:pPr>
      <w:r>
        <w:rPr>
          <w:rFonts w:cs="Arial"/>
        </w:rPr>
        <w:t>[ISSUES] OGF Redmine Issue Trackers</w:t>
      </w:r>
    </w:p>
    <w:p w:rsidR="0059089C" w:rsidRDefault="00922D6C">
      <w:hyperlink r:id="rId47">
        <w:r>
          <w:rPr>
            <w:rStyle w:val="InternetLink"/>
            <w:rFonts w:cs="Arial"/>
          </w:rPr>
          <w:t>http://redmine.ogf.org/projects/dfdl-wg/issues</w:t>
        </w:r>
      </w:hyperlink>
    </w:p>
    <w:p w:rsidR="0059089C" w:rsidRDefault="0059089C">
      <w:pPr>
        <w:rPr>
          <w:rFonts w:cs="Arial"/>
        </w:rPr>
      </w:pPr>
    </w:p>
    <w:p w:rsidR="0059089C" w:rsidRDefault="00922D6C">
      <w:pPr>
        <w:rPr>
          <w:rFonts w:cs="Arial"/>
          <w:szCs w:val="20"/>
        </w:rPr>
      </w:pPr>
      <w:r>
        <w:rPr>
          <w:rFonts w:cs="Arial"/>
          <w:szCs w:val="20"/>
        </w:rPr>
        <w:t>[DFDLX1] DFDL Experience Document 1(OBSOLETE)</w:t>
      </w:r>
    </w:p>
    <w:p w:rsidR="0059089C" w:rsidRDefault="00922D6C">
      <w:hyperlink r:id="rId48">
        <w:r>
          <w:rPr>
            <w:rStyle w:val="InternetLink"/>
            <w:rFonts w:cs="Arial"/>
            <w:szCs w:val="20"/>
          </w:rPr>
          <w:t>https://www.ogf.org/documents/GFD.214.pdf</w:t>
        </w:r>
      </w:hyperlink>
    </w:p>
    <w:p w:rsidR="0059089C" w:rsidRDefault="0059089C">
      <w:pPr>
        <w:rPr>
          <w:rFonts w:cs="Arial"/>
          <w:szCs w:val="20"/>
        </w:rPr>
      </w:pPr>
    </w:p>
    <w:p w:rsidR="0059089C" w:rsidRDefault="0059089C"/>
    <w:p w:rsidR="0059089C" w:rsidRDefault="0059089C">
      <w:pPr>
        <w:rPr>
          <w:rFonts w:cs="Arial"/>
        </w:rPr>
      </w:pPr>
    </w:p>
    <w:p w:rsidR="0059089C" w:rsidRDefault="0059089C">
      <w:pPr>
        <w:rPr>
          <w:rFonts w:cs="Arial"/>
        </w:rPr>
      </w:pPr>
    </w:p>
    <w:p w:rsidR="0059089C" w:rsidRDefault="0059089C"/>
    <w:sectPr w:rsidR="0059089C">
      <w:headerReference w:type="default" r:id="rId49"/>
      <w:footerReference w:type="default" r:id="rId50"/>
      <w:pgSz w:w="11906" w:h="16838"/>
      <w:pgMar w:top="1440" w:right="1440" w:bottom="1440" w:left="1440" w:header="432" w:footer="432" w:gutter="0"/>
      <w:cols w:space="720"/>
      <w:formProt w:val="0"/>
      <w:docGrid w:linePitch="36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D6C" w:rsidRDefault="00922D6C">
      <w:r>
        <w:separator/>
      </w:r>
    </w:p>
  </w:endnote>
  <w:endnote w:type="continuationSeparator" w:id="0">
    <w:p w:rsidR="00922D6C" w:rsidRDefault="00922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Lohit Hindi">
    <w:altName w:val="Cambria"/>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to Sans">
    <w:panose1 w:val="020B0502040504020204"/>
    <w:charset w:val="00"/>
    <w:family w:val="swiss"/>
    <w:pitch w:val="variable"/>
    <w:sig w:usb0="E00002FF"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D6C" w:rsidRDefault="00922D6C">
    <w:pPr>
      <w:pStyle w:val="Footer"/>
    </w:pPr>
    <w:hyperlink r:id="rId1">
      <w:r>
        <w:rPr>
          <w:rStyle w:val="InternetLink"/>
        </w:rPr>
        <w:t>dfdl-wg@ogf.org</w:t>
      </w:r>
    </w:hyperlink>
    <w:r>
      <w:rPr>
        <w:szCs w:val="20"/>
      </w:rPr>
      <w:tab/>
    </w:r>
    <w:r>
      <w:rPr>
        <w:rFonts w:cs="Arial"/>
        <w:szCs w:val="20"/>
      </w:rPr>
      <w:t xml:space="preserve">Page </w:t>
    </w:r>
    <w:r>
      <w:fldChar w:fldCharType="begin"/>
    </w:r>
    <w:r>
      <w:instrText>PAGE</w:instrText>
    </w:r>
    <w:r>
      <w:fldChar w:fldCharType="separate"/>
    </w:r>
    <w:r>
      <w:t>18</w:t>
    </w:r>
    <w:r>
      <w:fldChar w:fldCharType="end"/>
    </w:r>
    <w:r>
      <w:rPr>
        <w:rFonts w:cs="Arial"/>
        <w:szCs w:val="20"/>
      </w:rPr>
      <w:t xml:space="preserve"> of</w:t>
    </w:r>
    <w:r>
      <w:rPr>
        <w:rFonts w:eastAsia="Arial" w:cs="Arial"/>
        <w:szCs w:val="20"/>
      </w:rPr>
      <w:t xml:space="preserve"> </w:t>
    </w:r>
    <w:r>
      <w:fldChar w:fldCharType="begin"/>
    </w:r>
    <w:r>
      <w:instrText>NUMPAGES</w:instrText>
    </w:r>
    <w:r>
      <w:fldChar w:fldCharType="separate"/>
    </w:r>
    <w: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D6C" w:rsidRDefault="00922D6C">
      <w:r>
        <w:separator/>
      </w:r>
    </w:p>
  </w:footnote>
  <w:footnote w:type="continuationSeparator" w:id="0">
    <w:p w:rsidR="00922D6C" w:rsidRDefault="00922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D6C" w:rsidRDefault="00922D6C">
    <w:pPr>
      <w:pStyle w:val="Header"/>
    </w:pPr>
    <w:r>
      <w:rPr>
        <w:rFonts w:cs="Arial"/>
        <w:szCs w:val="20"/>
        <w:lang w:val="nb-NO"/>
      </w:rPr>
      <w:t>GWD-E</w:t>
    </w:r>
  </w:p>
  <w:p w:rsidR="00922D6C" w:rsidRDefault="00922D6C">
    <w:pPr>
      <w:pStyle w:val="Heade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r>
    <w:r>
      <w:rPr>
        <w:rFonts w:cs="Arial"/>
        <w:szCs w:val="20"/>
        <w:lang w:val="nb-NO"/>
      </w:rPr>
      <w:tab/>
    </w:r>
    <w:r>
      <w:rPr>
        <w:rFonts w:cs="Arial"/>
        <w:szCs w:val="20"/>
      </w:rPr>
      <w:t xml:space="preserve"> January 201</w:t>
    </w:r>
    <w:ins w:id="460" w:author="Mike Beckerle" w:date="2019-10-11T17:05:00Z">
      <w:r w:rsidR="00E1547B">
        <w:rPr>
          <w:rFonts w:cs="Arial"/>
          <w:szCs w:val="20"/>
        </w:rPr>
        <w:t>9</w:t>
      </w:r>
    </w:ins>
  </w:p>
  <w:p w:rsidR="00922D6C" w:rsidRDefault="00922D6C">
    <w:pPr>
      <w:pStyle w:val="Header"/>
    </w:pPr>
    <w:r>
      <w:rPr>
        <w:rFonts w:cs="Arial"/>
        <w:szCs w:val="20"/>
      </w:rPr>
      <w:t>dfdl-wg@ogf.org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443D"/>
    <w:multiLevelType w:val="multilevel"/>
    <w:tmpl w:val="4D7288DE"/>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EB33D4"/>
    <w:multiLevelType w:val="multilevel"/>
    <w:tmpl w:val="11182586"/>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2" w15:restartNumberingAfterBreak="0">
    <w:nsid w:val="0D360C48"/>
    <w:multiLevelType w:val="hybridMultilevel"/>
    <w:tmpl w:val="ACD6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72180"/>
    <w:multiLevelType w:val="multilevel"/>
    <w:tmpl w:val="BEB6BFCC"/>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333F394E"/>
    <w:multiLevelType w:val="multilevel"/>
    <w:tmpl w:val="55528FAE"/>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6A92122"/>
    <w:multiLevelType w:val="multilevel"/>
    <w:tmpl w:val="9D240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A2270AE"/>
    <w:multiLevelType w:val="multilevel"/>
    <w:tmpl w:val="2118DC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1FF12F5"/>
    <w:multiLevelType w:val="multilevel"/>
    <w:tmpl w:val="E0048D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CC90DD4"/>
    <w:multiLevelType w:val="multilevel"/>
    <w:tmpl w:val="86DC43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45D1B94"/>
    <w:multiLevelType w:val="multilevel"/>
    <w:tmpl w:val="61F09A8A"/>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66D7015D"/>
    <w:multiLevelType w:val="multilevel"/>
    <w:tmpl w:val="002CE6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6755700D"/>
    <w:multiLevelType w:val="multilevel"/>
    <w:tmpl w:val="D84802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92310C9"/>
    <w:multiLevelType w:val="multilevel"/>
    <w:tmpl w:val="5AEC908E"/>
    <w:lvl w:ilvl="0">
      <w:start w:val="1"/>
      <w:numFmt w:val="decimal"/>
      <w:pStyle w:val="Heading1"/>
      <w:lvlText w:val="%1"/>
      <w:lvlJc w:val="left"/>
      <w:pPr>
        <w:tabs>
          <w:tab w:val="num" w:pos="432"/>
        </w:tabs>
        <w:ind w:left="432" w:hanging="432"/>
      </w:pPr>
    </w:lvl>
    <w:lvl w:ilvl="1">
      <w:start w:val="1"/>
      <w:numFmt w:val="none"/>
      <w:suff w:val="nothing"/>
      <w:lvlText w:val=""/>
      <w:lvlJc w:val="left"/>
      <w:pPr>
        <w:ind w:left="0" w:firstLine="0"/>
      </w:pPr>
    </w:lvl>
    <w:lvl w:ilvl="2">
      <w:start w:val="1"/>
      <w:numFmt w:val="decimal"/>
      <w:pStyle w:val="Heading3"/>
      <w:lvlText w:val="%1.%3"/>
      <w:lvlJc w:val="left"/>
      <w:pPr>
        <w:tabs>
          <w:tab w:val="num" w:pos="720"/>
        </w:tabs>
        <w:ind w:left="720" w:hanging="720"/>
      </w:pPr>
    </w:lvl>
    <w:lvl w:ilvl="3">
      <w:start w:val="1"/>
      <w:numFmt w:val="decimal"/>
      <w:pStyle w:val="Heading4"/>
      <w:lvlText w:val="%1.%3.%4"/>
      <w:lvlJc w:val="left"/>
      <w:pPr>
        <w:tabs>
          <w:tab w:val="num" w:pos="864"/>
        </w:tabs>
        <w:ind w:left="864" w:hanging="864"/>
      </w:pPr>
    </w:lvl>
    <w:lvl w:ilvl="4">
      <w:start w:val="1"/>
      <w:numFmt w:val="decimal"/>
      <w:pStyle w:val="Heading5"/>
      <w:lvlText w:val="%1.%3.%4.%5"/>
      <w:lvlJc w:val="left"/>
      <w:pPr>
        <w:tabs>
          <w:tab w:val="num" w:pos="1008"/>
        </w:tabs>
        <w:ind w:left="1008" w:hanging="1008"/>
      </w:pPr>
    </w:lvl>
    <w:lvl w:ilvl="5">
      <w:start w:val="1"/>
      <w:numFmt w:val="decimal"/>
      <w:pStyle w:val="Heading6"/>
      <w:lvlText w:val="%1.%3.%4.%5.%6"/>
      <w:lvlJc w:val="left"/>
      <w:pPr>
        <w:tabs>
          <w:tab w:val="num" w:pos="1152"/>
        </w:tabs>
        <w:ind w:left="1152" w:hanging="1152"/>
      </w:pPr>
    </w:lvl>
    <w:lvl w:ilvl="6">
      <w:start w:val="1"/>
      <w:numFmt w:val="decimal"/>
      <w:pStyle w:val="Heading7"/>
      <w:lvlText w:val="%1.%3.%4.%5.%6.%7"/>
      <w:lvlJc w:val="left"/>
      <w:pPr>
        <w:tabs>
          <w:tab w:val="num" w:pos="1296"/>
        </w:tabs>
        <w:ind w:left="1296" w:hanging="1296"/>
      </w:pPr>
    </w:lvl>
    <w:lvl w:ilvl="7">
      <w:start w:val="1"/>
      <w:numFmt w:val="decimal"/>
      <w:pStyle w:val="Heading8"/>
      <w:lvlText w:val="%1.%3.%4.%5.%6.%7.%8"/>
      <w:lvlJc w:val="left"/>
      <w:pPr>
        <w:tabs>
          <w:tab w:val="num" w:pos="1440"/>
        </w:tabs>
        <w:ind w:left="1440" w:hanging="1440"/>
      </w:pPr>
    </w:lvl>
    <w:lvl w:ilvl="8">
      <w:start w:val="1"/>
      <w:numFmt w:val="decimal"/>
      <w:pStyle w:val="Heading9"/>
      <w:lvlText w:val="%1.%3.%4.%5.%6.%7.%8.%9"/>
      <w:lvlJc w:val="left"/>
      <w:pPr>
        <w:tabs>
          <w:tab w:val="num" w:pos="1584"/>
        </w:tabs>
        <w:ind w:left="1584" w:hanging="1584"/>
      </w:pPr>
    </w:lvl>
  </w:abstractNum>
  <w:abstractNum w:abstractNumId="13" w15:restartNumberingAfterBreak="0">
    <w:nsid w:val="7ABB308F"/>
    <w:multiLevelType w:val="multilevel"/>
    <w:tmpl w:val="C384412E"/>
    <w:lvl w:ilvl="0">
      <w:start w:val="1"/>
      <w:numFmt w:val="lowerLetter"/>
      <w:lvlText w:val="%1)"/>
      <w:lvlJc w:val="left"/>
      <w:pPr>
        <w:ind w:left="1800" w:hanging="360"/>
      </w:pPr>
      <w:rPr>
        <w:rFonts w:cs="Symbol" w:hint="default"/>
      </w:rPr>
    </w:lvl>
    <w:lvl w:ilvl="1">
      <w:start w:val="1"/>
      <w:numFmt w:val="lowerLetter"/>
      <w:lvlText w:val="%2)"/>
      <w:lvlJc w:val="left"/>
      <w:pPr>
        <w:ind w:left="2520" w:hanging="360"/>
      </w:pPr>
      <w:rPr>
        <w:rFonts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12"/>
  </w:num>
  <w:num w:numId="2">
    <w:abstractNumId w:val="1"/>
  </w:num>
  <w:num w:numId="3">
    <w:abstractNumId w:val="9"/>
  </w:num>
  <w:num w:numId="4">
    <w:abstractNumId w:val="3"/>
  </w:num>
  <w:num w:numId="5">
    <w:abstractNumId w:val="7"/>
  </w:num>
  <w:num w:numId="6">
    <w:abstractNumId w:val="10"/>
  </w:num>
  <w:num w:numId="7">
    <w:abstractNumId w:val="11"/>
  </w:num>
  <w:num w:numId="8">
    <w:abstractNumId w:val="6"/>
  </w:num>
  <w:num w:numId="9">
    <w:abstractNumId w:val="8"/>
  </w:num>
  <w:num w:numId="10">
    <w:abstractNumId w:val="5"/>
  </w:num>
  <w:num w:numId="11">
    <w:abstractNumId w:val="4"/>
  </w:num>
  <w:num w:numId="12">
    <w:abstractNumId w:val="0"/>
  </w:num>
  <w:num w:numId="13">
    <w:abstractNumId w:val="13"/>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revisionView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89C"/>
    <w:rsid w:val="00065585"/>
    <w:rsid w:val="000E2AE8"/>
    <w:rsid w:val="0024667A"/>
    <w:rsid w:val="002873C8"/>
    <w:rsid w:val="002A67E3"/>
    <w:rsid w:val="003B2861"/>
    <w:rsid w:val="003D7226"/>
    <w:rsid w:val="004164A0"/>
    <w:rsid w:val="0048188A"/>
    <w:rsid w:val="005122D5"/>
    <w:rsid w:val="0059089C"/>
    <w:rsid w:val="005A2E4D"/>
    <w:rsid w:val="005E72A3"/>
    <w:rsid w:val="008666F5"/>
    <w:rsid w:val="00922D6C"/>
    <w:rsid w:val="00964E07"/>
    <w:rsid w:val="009A4849"/>
    <w:rsid w:val="009B0649"/>
    <w:rsid w:val="00A223E0"/>
    <w:rsid w:val="00A40529"/>
    <w:rsid w:val="00A4739D"/>
    <w:rsid w:val="00AC46B6"/>
    <w:rsid w:val="00AD1EC4"/>
    <w:rsid w:val="00AE36E7"/>
    <w:rsid w:val="00AF7460"/>
    <w:rsid w:val="00BF6052"/>
    <w:rsid w:val="00C72F34"/>
    <w:rsid w:val="00D13595"/>
    <w:rsid w:val="00DC400A"/>
    <w:rsid w:val="00E1547B"/>
    <w:rsid w:val="00ED12A1"/>
    <w:rsid w:val="00F004F7"/>
    <w:rsid w:val="00F661E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3C65"/>
  <w15:docId w15:val="{171FA390-8E61-4C87-B0F2-EB60C4D7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EC4"/>
    <w:pPr>
      <w:suppressAutoHyphens/>
    </w:pPr>
    <w:rPr>
      <w:rFonts w:ascii="Arial" w:eastAsia="MS Mincho" w:hAnsi="Arial"/>
      <w:color w:val="00000A"/>
      <w:szCs w:val="24"/>
      <w:lang w:eastAsia="ja-JP"/>
    </w:rPr>
  </w:style>
  <w:style w:type="paragraph" w:styleId="Heading1">
    <w:name w:val="heading 1"/>
    <w:basedOn w:val="Normal"/>
    <w:next w:val="Normal"/>
    <w:qFormat/>
    <w:pPr>
      <w:keepNext/>
      <w:numPr>
        <w:numId w:val="1"/>
      </w:numPr>
      <w:spacing w:before="240" w:after="60"/>
      <w:outlineLvl w:val="0"/>
    </w:pPr>
    <w:rPr>
      <w:rFonts w:cs="Arial"/>
      <w:b/>
      <w:bCs/>
      <w:sz w:val="32"/>
      <w:szCs w:val="32"/>
    </w:rPr>
  </w:style>
  <w:style w:type="paragraph" w:styleId="Heading2">
    <w:name w:val="heading 2"/>
    <w:basedOn w:val="Normal"/>
    <w:qFormat/>
    <w:pPr>
      <w:spacing w:before="280" w:after="280"/>
      <w:outlineLvl w:val="1"/>
    </w:pPr>
    <w:rPr>
      <w:b/>
      <w:bCs/>
      <w:sz w:val="36"/>
      <w:szCs w:val="36"/>
    </w:rPr>
  </w:style>
  <w:style w:type="paragraph" w:styleId="Heading3">
    <w:name w:val="heading 3"/>
    <w:basedOn w:val="Normal"/>
    <w:qFormat/>
    <w:pPr>
      <w:numPr>
        <w:ilvl w:val="2"/>
        <w:numId w:val="1"/>
      </w:numPr>
      <w:spacing w:before="280" w:after="280"/>
      <w:outlineLvl w:val="2"/>
    </w:pPr>
    <w:rPr>
      <w:b/>
      <w:bCs/>
      <w:sz w:val="27"/>
      <w:szCs w:val="27"/>
    </w:rPr>
  </w:style>
  <w:style w:type="paragraph" w:styleId="Heading4">
    <w:name w:val="heading 4"/>
    <w:basedOn w:val="Normal"/>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basedOn w:val="DefaultParagraphFont"/>
    <w:uiPriority w:val="99"/>
    <w:unhideWhenUsed/>
    <w:rsid w:val="001F2AED"/>
    <w:rPr>
      <w:color w:val="0000FF" w:themeColor="hyperlink"/>
      <w:u w:val="single"/>
    </w:rPr>
  </w:style>
  <w:style w:type="character" w:styleId="FollowedHyperlink">
    <w:name w:val="FollowedHyperlink"/>
    <w:qFormat/>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uiPriority w:val="99"/>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qFormat/>
    <w:rPr>
      <w:rFonts w:ascii="Arial" w:eastAsia="MS Mincho" w:hAnsi="Arial" w:cs="Arial"/>
      <w:b/>
      <w:bCs/>
      <w:sz w:val="32"/>
      <w:szCs w:val="32"/>
      <w:lang w:val="en-GB" w:eastAsia="ja-JP" w:bidi="ar-SA"/>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CodeBlockChar">
    <w:name w:val="CodeBlock Char"/>
    <w:link w:val="CodeBlock"/>
    <w:qFormat/>
    <w:locked/>
    <w:rsid w:val="004A26C1"/>
    <w:rPr>
      <w:rFonts w:ascii="Courier" w:hAnsi="Courier"/>
      <w:sz w:val="18"/>
      <w:szCs w:val="18"/>
      <w:lang w:val="en-US" w:eastAsia="en-US"/>
    </w:rPr>
  </w:style>
  <w:style w:type="character" w:customStyle="1" w:styleId="XMLExcerptChar">
    <w:name w:val="XML Excerpt Char"/>
    <w:link w:val="XMLExcerpt"/>
    <w:qFormat/>
    <w:locked/>
    <w:rsid w:val="004A26C1"/>
    <w:rPr>
      <w:rFonts w:ascii="Courier New" w:hAnsi="Courier New" w:cs="Courier New"/>
      <w:shd w:val="clear" w:color="auto" w:fill="F3F3F3"/>
    </w:rPr>
  </w:style>
  <w:style w:type="character" w:customStyle="1" w:styleId="CommentTextChar">
    <w:name w:val="Comment Text Char"/>
    <w:link w:val="CommentText"/>
    <w:qFormat/>
    <w:rsid w:val="00652479"/>
    <w:rPr>
      <w:rFonts w:eastAsia="MS Mincho"/>
      <w:lang w:eastAsia="ja-JP"/>
    </w:rPr>
  </w:style>
  <w:style w:type="character" w:customStyle="1" w:styleId="PlainTextChar">
    <w:name w:val="Plain Text Char"/>
    <w:basedOn w:val="DefaultParagraphFont"/>
    <w:link w:val="PlainText"/>
    <w:uiPriority w:val="99"/>
    <w:semiHidden/>
    <w:qFormat/>
    <w:rsid w:val="0047411D"/>
    <w:rPr>
      <w:rFonts w:ascii="Calibri" w:eastAsiaTheme="minorHAnsi" w:hAnsi="Calibri" w:cstheme="minorBidi"/>
      <w:sz w:val="22"/>
      <w:szCs w:val="21"/>
      <w:lang w:val="en-US" w:eastAsia="en-U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ascii="Arial" w:hAnsi="Arial"/>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rFonts w:ascii="Arial" w:hAnsi="Arial"/>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220">
    <w:name w:val="ListLabel 220"/>
    <w:qFormat/>
    <w:rPr>
      <w:rFonts w:cs="Helv"/>
    </w:rPr>
  </w:style>
  <w:style w:type="character" w:customStyle="1" w:styleId="ListLabel221">
    <w:name w:val="ListLabel 221"/>
    <w:qFormat/>
    <w:rPr>
      <w:rFonts w:cs="Helv"/>
      <w:b/>
    </w:rPr>
  </w:style>
  <w:style w:type="character" w:customStyle="1" w:styleId="ListLabel222">
    <w:name w:val="ListLabel 222"/>
    <w:qFormat/>
    <w:rPr>
      <w:rFonts w:cs="Helv"/>
    </w:rPr>
  </w:style>
  <w:style w:type="character" w:customStyle="1" w:styleId="ListLabel223">
    <w:name w:val="ListLabel 223"/>
    <w:qFormat/>
    <w:rPr>
      <w:rFonts w:cs="Helv"/>
    </w:rPr>
  </w:style>
  <w:style w:type="character" w:customStyle="1" w:styleId="ListLabel224">
    <w:name w:val="ListLabel 224"/>
    <w:qFormat/>
    <w:rPr>
      <w:rFonts w:cs="Helv"/>
    </w:rPr>
  </w:style>
  <w:style w:type="character" w:customStyle="1" w:styleId="ListLabel225">
    <w:name w:val="ListLabel 225"/>
    <w:qFormat/>
    <w:rPr>
      <w:rFonts w:cs="Helv"/>
    </w:rPr>
  </w:style>
  <w:style w:type="character" w:customStyle="1" w:styleId="ListLabel226">
    <w:name w:val="ListLabel 226"/>
    <w:qFormat/>
    <w:rPr>
      <w:rFonts w:cs="Helv"/>
    </w:rPr>
  </w:style>
  <w:style w:type="character" w:customStyle="1" w:styleId="ListLabel227">
    <w:name w:val="ListLabel 227"/>
    <w:qFormat/>
    <w:rPr>
      <w:rFonts w:cs="Helv"/>
    </w:rPr>
  </w:style>
  <w:style w:type="character" w:customStyle="1" w:styleId="ListLabel228">
    <w:name w:val="ListLabel 228"/>
    <w:qFormat/>
    <w:rPr>
      <w:rFonts w:cs="Helv"/>
    </w:rPr>
  </w:style>
  <w:style w:type="character" w:customStyle="1" w:styleId="ListLabel229">
    <w:name w:val="ListLabel 229"/>
    <w:qFormat/>
    <w:rPr>
      <w:b/>
      <w:bCs/>
    </w:rPr>
  </w:style>
  <w:style w:type="character" w:customStyle="1" w:styleId="ListLabel230">
    <w:name w:val="ListLabel 230"/>
    <w:qFormat/>
    <w:rPr>
      <w:rFonts w:ascii="Arial" w:hAnsi="Arial" w:cs="Symbol"/>
      <w:sz w:val="20"/>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Arial" w:hAnsi="Arial" w:cs="Symbol"/>
      <w:sz w:val="20"/>
    </w:rPr>
  </w:style>
  <w:style w:type="character" w:customStyle="1" w:styleId="ListLabel240">
    <w:name w:val="ListLabel 240"/>
    <w:qFormat/>
    <w:rPr>
      <w:rFonts w:cs="Courier New"/>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ascii="Arial" w:hAnsi="Arial" w:cs="Symbol"/>
      <w:sz w:val="20"/>
    </w:rPr>
  </w:style>
  <w:style w:type="character" w:customStyle="1" w:styleId="ListLabel249">
    <w:name w:val="ListLabel 249"/>
    <w:qFormat/>
    <w:rPr>
      <w:rFonts w:cs="Courier New"/>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IndexLink">
    <w:name w:val="Index Link"/>
    <w:qFormat/>
  </w:style>
  <w:style w:type="character" w:customStyle="1" w:styleId="ListLabel275">
    <w:name w:val="ListLabel 275"/>
    <w:qFormat/>
    <w:rPr>
      <w:rFonts w:cs="Helv"/>
    </w:rPr>
  </w:style>
  <w:style w:type="character" w:customStyle="1" w:styleId="ListLabel276">
    <w:name w:val="ListLabel 276"/>
    <w:qFormat/>
    <w:rPr>
      <w:rFonts w:cs="Helv"/>
      <w:b/>
    </w:rPr>
  </w:style>
  <w:style w:type="character" w:customStyle="1" w:styleId="ListLabel277">
    <w:name w:val="ListLabel 277"/>
    <w:qFormat/>
    <w:rPr>
      <w:rFonts w:cs="Helv"/>
    </w:rPr>
  </w:style>
  <w:style w:type="character" w:customStyle="1" w:styleId="ListLabel278">
    <w:name w:val="ListLabel 278"/>
    <w:qFormat/>
    <w:rPr>
      <w:rFonts w:cs="Helv"/>
    </w:rPr>
  </w:style>
  <w:style w:type="character" w:customStyle="1" w:styleId="ListLabel279">
    <w:name w:val="ListLabel 279"/>
    <w:qFormat/>
    <w:rPr>
      <w:rFonts w:cs="Helv"/>
    </w:rPr>
  </w:style>
  <w:style w:type="character" w:customStyle="1" w:styleId="ListLabel280">
    <w:name w:val="ListLabel 280"/>
    <w:qFormat/>
    <w:rPr>
      <w:rFonts w:cs="Helv"/>
    </w:rPr>
  </w:style>
  <w:style w:type="character" w:customStyle="1" w:styleId="ListLabel281">
    <w:name w:val="ListLabel 281"/>
    <w:qFormat/>
    <w:rPr>
      <w:rFonts w:cs="Helv"/>
    </w:rPr>
  </w:style>
  <w:style w:type="character" w:customStyle="1" w:styleId="ListLabel282">
    <w:name w:val="ListLabel 282"/>
    <w:qFormat/>
    <w:rPr>
      <w:rFonts w:cs="Helv"/>
    </w:rPr>
  </w:style>
  <w:style w:type="character" w:customStyle="1" w:styleId="ListLabel283">
    <w:name w:val="ListLabel 283"/>
    <w:qFormat/>
    <w:rPr>
      <w:rFonts w:cs="Helv"/>
    </w:rPr>
  </w:style>
  <w:style w:type="character" w:customStyle="1" w:styleId="ListLabel284">
    <w:name w:val="ListLabel 284"/>
    <w:qFormat/>
    <w:rPr>
      <w:b/>
      <w:bCs/>
    </w:rPr>
  </w:style>
  <w:style w:type="character" w:customStyle="1" w:styleId="ListLabel285">
    <w:name w:val="ListLabel 285"/>
    <w:qFormat/>
    <w:rPr>
      <w:rFonts w:cs="Symbol"/>
      <w:sz w:val="20"/>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Symbol"/>
      <w:sz w:val="20"/>
    </w:rPr>
  </w:style>
  <w:style w:type="character" w:customStyle="1" w:styleId="ListLabel304">
    <w:name w:val="ListLabel 304"/>
    <w:qFormat/>
    <w:rPr>
      <w:rFonts w:cs="Courier New"/>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cs="Wingdings"/>
      <w:sz w:val="20"/>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Courier New"/>
    </w:rPr>
  </w:style>
  <w:style w:type="character" w:customStyle="1" w:styleId="ListLabel331">
    <w:name w:val="ListLabel 331"/>
    <w:qFormat/>
    <w:rPr>
      <w:rFonts w:cs="Courier New"/>
    </w:rPr>
  </w:style>
  <w:style w:type="character" w:customStyle="1" w:styleId="ListLabel332">
    <w:name w:val="ListLabel 332"/>
    <w:qFormat/>
    <w:rPr>
      <w:rFonts w:cs="Courier New"/>
    </w:rPr>
  </w:style>
  <w:style w:type="character" w:customStyle="1" w:styleId="ListLabel333">
    <w:name w:val="ListLabel 333"/>
    <w:qFormat/>
    <w:rPr>
      <w:rFonts w:cs="Helv"/>
    </w:rPr>
  </w:style>
  <w:style w:type="character" w:customStyle="1" w:styleId="ListLabel334">
    <w:name w:val="ListLabel 334"/>
    <w:qFormat/>
    <w:rPr>
      <w:rFonts w:cs="Helv"/>
      <w:b/>
    </w:rPr>
  </w:style>
  <w:style w:type="character" w:customStyle="1" w:styleId="ListLabel335">
    <w:name w:val="ListLabel 335"/>
    <w:qFormat/>
    <w:rPr>
      <w:rFonts w:cs="Helv"/>
    </w:rPr>
  </w:style>
  <w:style w:type="character" w:customStyle="1" w:styleId="ListLabel336">
    <w:name w:val="ListLabel 336"/>
    <w:qFormat/>
    <w:rPr>
      <w:rFonts w:cs="Helv"/>
    </w:rPr>
  </w:style>
  <w:style w:type="character" w:customStyle="1" w:styleId="ListLabel337">
    <w:name w:val="ListLabel 337"/>
    <w:qFormat/>
    <w:rPr>
      <w:rFonts w:cs="Helv"/>
    </w:rPr>
  </w:style>
  <w:style w:type="character" w:customStyle="1" w:styleId="ListLabel338">
    <w:name w:val="ListLabel 338"/>
    <w:qFormat/>
    <w:rPr>
      <w:rFonts w:cs="Helv"/>
    </w:rPr>
  </w:style>
  <w:style w:type="character" w:customStyle="1" w:styleId="ListLabel339">
    <w:name w:val="ListLabel 339"/>
    <w:qFormat/>
    <w:rPr>
      <w:rFonts w:cs="Helv"/>
    </w:rPr>
  </w:style>
  <w:style w:type="character" w:customStyle="1" w:styleId="ListLabel340">
    <w:name w:val="ListLabel 340"/>
    <w:qFormat/>
    <w:rPr>
      <w:rFonts w:cs="Helv"/>
    </w:rPr>
  </w:style>
  <w:style w:type="character" w:customStyle="1" w:styleId="ListLabel341">
    <w:name w:val="ListLabel 341"/>
    <w:qFormat/>
    <w:rPr>
      <w:rFonts w:cs="Helv"/>
    </w:rPr>
  </w:style>
  <w:style w:type="character" w:customStyle="1" w:styleId="ListLabel342">
    <w:name w:val="ListLabel 342"/>
    <w:qFormat/>
    <w:rPr>
      <w:b/>
      <w:bCs/>
    </w:rPr>
  </w:style>
  <w:style w:type="character" w:customStyle="1" w:styleId="ListLabel343">
    <w:name w:val="ListLabel 343"/>
    <w:qFormat/>
    <w:rPr>
      <w:rFonts w:cs="Symbol"/>
      <w:sz w:val="20"/>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Helv"/>
    </w:rPr>
  </w:style>
  <w:style w:type="character" w:customStyle="1" w:styleId="ListLabel398">
    <w:name w:val="ListLabel 398"/>
    <w:qFormat/>
    <w:rPr>
      <w:rFonts w:cs="Helv"/>
      <w:b/>
    </w:rPr>
  </w:style>
  <w:style w:type="character" w:customStyle="1" w:styleId="ListLabel399">
    <w:name w:val="ListLabel 399"/>
    <w:qFormat/>
    <w:rPr>
      <w:rFonts w:cs="Helv"/>
    </w:rPr>
  </w:style>
  <w:style w:type="character" w:customStyle="1" w:styleId="ListLabel400">
    <w:name w:val="ListLabel 400"/>
    <w:qFormat/>
    <w:rPr>
      <w:rFonts w:cs="Helv"/>
    </w:rPr>
  </w:style>
  <w:style w:type="character" w:customStyle="1" w:styleId="ListLabel401">
    <w:name w:val="ListLabel 401"/>
    <w:qFormat/>
    <w:rPr>
      <w:rFonts w:cs="Helv"/>
    </w:rPr>
  </w:style>
  <w:style w:type="character" w:customStyle="1" w:styleId="ListLabel402">
    <w:name w:val="ListLabel 402"/>
    <w:qFormat/>
    <w:rPr>
      <w:rFonts w:cs="Helv"/>
    </w:rPr>
  </w:style>
  <w:style w:type="character" w:customStyle="1" w:styleId="ListLabel403">
    <w:name w:val="ListLabel 403"/>
    <w:qFormat/>
    <w:rPr>
      <w:rFonts w:cs="Helv"/>
    </w:rPr>
  </w:style>
  <w:style w:type="character" w:customStyle="1" w:styleId="ListLabel404">
    <w:name w:val="ListLabel 404"/>
    <w:qFormat/>
    <w:rPr>
      <w:rFonts w:cs="Helv"/>
    </w:rPr>
  </w:style>
  <w:style w:type="character" w:customStyle="1" w:styleId="ListLabel405">
    <w:name w:val="ListLabel 405"/>
    <w:qFormat/>
    <w:rPr>
      <w:rFonts w:cs="Helv"/>
    </w:rPr>
  </w:style>
  <w:style w:type="character" w:customStyle="1" w:styleId="ListLabel406">
    <w:name w:val="ListLabel 406"/>
    <w:qFormat/>
    <w:rPr>
      <w:b/>
      <w:bCs/>
    </w:rPr>
  </w:style>
  <w:style w:type="character" w:customStyle="1" w:styleId="ListLabel407">
    <w:name w:val="ListLabel 407"/>
    <w:qFormat/>
    <w:rPr>
      <w:rFonts w:cs="Symbol"/>
      <w:sz w:val="20"/>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sz w:val="20"/>
    </w:rPr>
  </w:style>
  <w:style w:type="character" w:customStyle="1" w:styleId="ListLabel417">
    <w:name w:val="ListLabel 417"/>
    <w:qFormat/>
    <w:rPr>
      <w:rFonts w:cs="Courier New"/>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Symbol"/>
      <w:sz w:val="20"/>
    </w:rPr>
  </w:style>
  <w:style w:type="character" w:customStyle="1" w:styleId="ListLabel426">
    <w:name w:val="ListLabel 426"/>
    <w:qFormat/>
    <w:rPr>
      <w:rFonts w:cs="Courier New"/>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eastAsia="Helv" w:cs="Arial"/>
      <w:i/>
      <w:szCs w:val="20"/>
      <w:lang w:eastAsia="en-GB"/>
    </w:rPr>
  </w:style>
  <w:style w:type="character" w:customStyle="1" w:styleId="ListLabel462">
    <w:name w:val="ListLabel 462"/>
    <w:qFormat/>
    <w:rPr>
      <w:rFonts w:ascii="Helv" w:eastAsia="Times New Roman" w:hAnsi="Helv" w:cs="Helv"/>
      <w:i/>
      <w:szCs w:val="20"/>
      <w:lang w:eastAsia="en-GB"/>
    </w:rPr>
  </w:style>
  <w:style w:type="character" w:customStyle="1" w:styleId="ListLabel463">
    <w:name w:val="ListLabel 463"/>
    <w:qFormat/>
    <w:rPr>
      <w:rFonts w:cs="Arial"/>
      <w:i/>
      <w:szCs w:val="20"/>
    </w:rPr>
  </w:style>
  <w:style w:type="character" w:customStyle="1" w:styleId="ListLabel464">
    <w:name w:val="ListLabel 464"/>
    <w:qFormat/>
    <w:rPr>
      <w:rFonts w:cs="Arial"/>
      <w:szCs w:val="20"/>
    </w:rPr>
  </w:style>
  <w:style w:type="character" w:customStyle="1" w:styleId="ListLabel465">
    <w:name w:val="ListLabel 465"/>
    <w:qFormat/>
    <w:rPr>
      <w:rFonts w:eastAsia="Times New Roman" w:cs="Arial"/>
      <w:bCs/>
      <w:i/>
      <w:szCs w:val="20"/>
      <w:lang w:eastAsia="en-GB"/>
    </w:rPr>
  </w:style>
  <w:style w:type="character" w:customStyle="1" w:styleId="ListLabel466">
    <w:name w:val="ListLabel 466"/>
    <w:qFormat/>
    <w:rPr>
      <w:rFonts w:eastAsia="Times New Roman" w:cs="Arial"/>
      <w:i/>
      <w:iCs/>
      <w:szCs w:val="20"/>
      <w:lang w:eastAsia="en-GB"/>
    </w:rPr>
  </w:style>
  <w:style w:type="character" w:customStyle="1" w:styleId="ListLabel467">
    <w:name w:val="ListLabel 467"/>
    <w:qFormat/>
    <w:rPr>
      <w:i/>
      <w:iCs/>
      <w:szCs w:val="20"/>
    </w:rPr>
  </w:style>
  <w:style w:type="character" w:customStyle="1" w:styleId="ListLabel468">
    <w:name w:val="ListLabel 468"/>
    <w:qFormat/>
    <w:rPr>
      <w:rFonts w:cs="Arial"/>
      <w:i/>
      <w:iCs/>
      <w:szCs w:val="20"/>
    </w:rPr>
  </w:style>
  <w:style w:type="character" w:customStyle="1" w:styleId="ListLabel469">
    <w:name w:val="ListLabel 469"/>
    <w:qFormat/>
    <w:rPr>
      <w:szCs w:val="20"/>
    </w:rPr>
  </w:style>
  <w:style w:type="character" w:customStyle="1" w:styleId="ListLabel470">
    <w:name w:val="ListLabel 470"/>
    <w:qFormat/>
    <w:rPr>
      <w:rFonts w:eastAsia="MS Mincho"/>
      <w:lang w:val="nb-NO"/>
    </w:rPr>
  </w:style>
  <w:style w:type="character" w:customStyle="1" w:styleId="ListLabel471">
    <w:name w:val="ListLabel 471"/>
    <w:qFormat/>
    <w:rPr>
      <w:rFonts w:eastAsia="MS Mincho"/>
    </w:rPr>
  </w:style>
  <w:style w:type="character" w:customStyle="1" w:styleId="ListLabel472">
    <w:name w:val="ListLabel 472"/>
    <w:qFormat/>
    <w:rPr>
      <w:rFonts w:cs="Arial"/>
    </w:rPr>
  </w:style>
  <w:style w:type="character" w:customStyle="1" w:styleId="ListLabel473">
    <w:name w:val="ListLabel 473"/>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spacing w:before="240" w:after="60"/>
      <w:jc w:val="center"/>
    </w:pPr>
    <w:rPr>
      <w:rFonts w:eastAsia="Times New Roman" w:cs="Arial"/>
      <w:b/>
      <w:sz w:val="32"/>
      <w:szCs w:val="32"/>
      <w:lang w:val="en-US"/>
    </w:rPr>
  </w:style>
  <w:style w:type="paragraph" w:styleId="BodyText">
    <w:name w:val="Body Text"/>
    <w:basedOn w:val="Normal"/>
    <w:link w:val="BodyTextChar"/>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qFormat/>
    <w:rPr>
      <w:szCs w:val="20"/>
    </w:rPr>
  </w:style>
  <w:style w:type="paragraph" w:styleId="CommentText">
    <w:name w:val="annotation text"/>
    <w:basedOn w:val="Normal"/>
    <w:link w:val="CommentTextChar"/>
    <w:qFormat/>
    <w:rPr>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eastAsia="Times New Roman" w:cs="Arial"/>
      <w:lang w:val="en-US"/>
    </w:rPr>
  </w:style>
  <w:style w:type="paragraph" w:styleId="ListBullet">
    <w:name w:val="List Bullet"/>
    <w:basedOn w:val="Normal"/>
    <w:qFormat/>
    <w:rPr>
      <w:rFonts w:eastAsia="Times New Roman" w:cs="Arial"/>
      <w:szCs w:val="20"/>
      <w:lang w:val="en-US"/>
    </w:rPr>
  </w:style>
  <w:style w:type="paragraph" w:styleId="ListNumber">
    <w:name w:val="List Number"/>
    <w:basedOn w:val="Normal"/>
    <w:qFormat/>
    <w:rPr>
      <w:rFonts w:eastAsia="Times New Roman" w:cs="Arial"/>
      <w:szCs w:val="20"/>
      <w:lang w:val="en-US"/>
    </w:rPr>
  </w:style>
  <w:style w:type="paragraph" w:customStyle="1" w:styleId="StyleHeading112pt">
    <w:name w:val="Style Heading 1 + 12 pt"/>
    <w:basedOn w:val="Heading1"/>
    <w:qFormat/>
    <w:pPr>
      <w:numPr>
        <w:numId w:val="0"/>
      </w:numPr>
    </w:pPr>
    <w:rPr>
      <w:sz w:val="24"/>
    </w:rPr>
  </w:style>
  <w:style w:type="paragraph" w:customStyle="1" w:styleId="StyleHeading2Arial10pt">
    <w:name w:val="Style Heading 2 + Arial 10 pt"/>
    <w:basedOn w:val="Heading2"/>
    <w:qFormat/>
    <w:rPr>
      <w:rFonts w:cs="Arial"/>
      <w:sz w:val="20"/>
    </w:rPr>
  </w:style>
  <w:style w:type="paragraph" w:customStyle="1" w:styleId="StyleHeading2Arial10pt1">
    <w:name w:val="Style Heading 2 + Arial 10 pt1"/>
    <w:basedOn w:val="Heading2"/>
    <w:qFormat/>
    <w:rPr>
      <w:rFonts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cs="Arial"/>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200172"/>
    <w:rPr>
      <w:rFonts w:eastAsia="MS Mincho"/>
      <w:color w:val="00000A"/>
      <w:sz w:val="24"/>
      <w:szCs w:val="24"/>
      <w:lang w:eastAsia="ja-JP"/>
    </w:rPr>
  </w:style>
  <w:style w:type="paragraph" w:customStyle="1" w:styleId="BulletList">
    <w:name w:val="Bullet List"/>
    <w:basedOn w:val="Normal"/>
    <w:qFormat/>
    <w:rsid w:val="00516ECD"/>
    <w:pPr>
      <w:tabs>
        <w:tab w:val="left" w:pos="720"/>
        <w:tab w:val="left" w:pos="1440"/>
        <w:tab w:val="left" w:pos="1620"/>
      </w:tabs>
      <w:suppressAutoHyphens w:val="0"/>
      <w:spacing w:before="40" w:after="40" w:line="276" w:lineRule="auto"/>
      <w:ind w:left="540" w:hanging="180"/>
    </w:pPr>
    <w:rPr>
      <w:rFonts w:eastAsia="Arial Unicode MS"/>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qFormat/>
    <w:rsid w:val="001E2957"/>
    <w:pPr>
      <w:suppressAutoHyphens w:val="0"/>
      <w:spacing w:beforeAutospacing="1" w:afterAutospacing="1"/>
    </w:pPr>
    <w:rPr>
      <w:rFonts w:eastAsia="Times New Roman"/>
      <w:lang w:eastAsia="en-GB"/>
    </w:rPr>
  </w:style>
  <w:style w:type="paragraph" w:customStyle="1" w:styleId="CodeBlock">
    <w:name w:val="CodeBlock"/>
    <w:basedOn w:val="Normal"/>
    <w:link w:val="CodeBlockChar"/>
    <w:qFormat/>
    <w:rsid w:val="004A26C1"/>
    <w:pPr>
      <w:keepLines/>
      <w:spacing w:before="60" w:after="60"/>
      <w:ind w:left="360"/>
    </w:pPr>
    <w:rPr>
      <w:rFonts w:ascii="Courier" w:eastAsia="Times New Roman" w:hAnsi="Courier"/>
      <w:sz w:val="18"/>
      <w:szCs w:val="18"/>
      <w:lang w:val="en-US" w:eastAsia="en-US"/>
    </w:rPr>
  </w:style>
  <w:style w:type="paragraph" w:customStyle="1" w:styleId="XMLExcerpt">
    <w:name w:val="XML Excerpt"/>
    <w:link w:val="XMLExcerptChar"/>
    <w:qFormat/>
    <w:rsid w:val="004A26C1"/>
    <w:pPr>
      <w:pBdr>
        <w:top w:val="dotted" w:sz="4" w:space="1" w:color="00000A"/>
        <w:left w:val="dotted" w:sz="4" w:space="4" w:color="00000A"/>
        <w:bottom w:val="dotted" w:sz="4" w:space="1" w:color="00000A"/>
        <w:right w:val="dotted" w:sz="4" w:space="4" w:color="00000A"/>
      </w:pBdr>
      <w:shd w:val="clear" w:color="auto" w:fill="F3F3F3"/>
    </w:pPr>
    <w:rPr>
      <w:rFonts w:ascii="Courier New" w:hAnsi="Courier New" w:cs="Courier New"/>
      <w:color w:val="00000A"/>
      <w:sz w:val="24"/>
    </w:rPr>
  </w:style>
  <w:style w:type="paragraph" w:styleId="PlainText">
    <w:name w:val="Plain Text"/>
    <w:basedOn w:val="Normal"/>
    <w:link w:val="PlainTextChar"/>
    <w:uiPriority w:val="99"/>
    <w:semiHidden/>
    <w:unhideWhenUsed/>
    <w:qFormat/>
    <w:rsid w:val="0047411D"/>
    <w:pPr>
      <w:suppressAutoHyphens w:val="0"/>
    </w:pPr>
    <w:rPr>
      <w:rFonts w:ascii="Calibri" w:eastAsiaTheme="minorHAnsi" w:hAnsi="Calibri" w:cstheme="minorBidi"/>
      <w:sz w:val="22"/>
      <w:szCs w:val="21"/>
      <w:lang w:val="en-US" w:eastAsia="en-US"/>
    </w:r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22D5"/>
    <w:rPr>
      <w:color w:val="0000FF" w:themeColor="hyperlink"/>
      <w:u w:val="single"/>
    </w:rPr>
  </w:style>
  <w:style w:type="character" w:styleId="UnresolvedMention">
    <w:name w:val="Unresolved Mention"/>
    <w:basedOn w:val="DefaultParagraphFont"/>
    <w:uiPriority w:val="99"/>
    <w:semiHidden/>
    <w:unhideWhenUsed/>
    <w:rsid w:val="005122D5"/>
    <w:rPr>
      <w:color w:val="605E5C"/>
      <w:shd w:val="clear" w:color="auto" w:fill="E1DFDD"/>
    </w:rPr>
  </w:style>
  <w:style w:type="character" w:customStyle="1" w:styleId="BodyTextChar">
    <w:name w:val="Body Text Char"/>
    <w:basedOn w:val="DefaultParagraphFont"/>
    <w:link w:val="BodyText"/>
    <w:rsid w:val="00AD1EC4"/>
    <w:rPr>
      <w:rFonts w:ascii="Arial" w:eastAsia="MS Mincho" w:hAnsi="Arial"/>
      <w:color w:val="00000A"/>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w3.org/2005/xpath-functions" TargetMode="External"/><Relationship Id="rId18" Type="http://schemas.openxmlformats.org/officeDocument/2006/relationships/hyperlink" Target="https://redmine.ogf.org/issues/245" TargetMode="External"/><Relationship Id="rId26" Type="http://schemas.openxmlformats.org/officeDocument/2006/relationships/hyperlink" Target="https://redmine.ogf.org/issues/258" TargetMode="External"/><Relationship Id="rId39" Type="http://schemas.openxmlformats.org/officeDocument/2006/relationships/hyperlink" Target="https://redmine.ogf.org/issues/314" TargetMode="External"/><Relationship Id="rId3" Type="http://schemas.openxmlformats.org/officeDocument/2006/relationships/styles" Target="styles.xml"/><Relationship Id="rId21" Type="http://schemas.openxmlformats.org/officeDocument/2006/relationships/hyperlink" Target="https://redmine.ogf.org/issues/248" TargetMode="External"/><Relationship Id="rId34" Type="http://schemas.openxmlformats.org/officeDocument/2006/relationships/hyperlink" Target="https://redmine.ogf.org/issues/304" TargetMode="External"/><Relationship Id="rId42" Type="http://schemas.openxmlformats.org/officeDocument/2006/relationships/hyperlink" Target="https://redmine.ogf.org/issues/309" TargetMode="External"/><Relationship Id="rId47" Type="http://schemas.openxmlformats.org/officeDocument/2006/relationships/hyperlink" Target="http://redmine.ogf.org/projects/dfdl-wg/issues"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dmine.ogf.org/issues/240" TargetMode="External"/><Relationship Id="rId17" Type="http://schemas.openxmlformats.org/officeDocument/2006/relationships/hyperlink" Target="https://redmine.ogf.org/issues/244" TargetMode="External"/><Relationship Id="rId25" Type="http://schemas.openxmlformats.org/officeDocument/2006/relationships/hyperlink" Target="https://redmine.ogf.org/issues/257" TargetMode="External"/><Relationship Id="rId33" Type="http://schemas.openxmlformats.org/officeDocument/2006/relationships/hyperlink" Target="https://redmine.ogf.org/issues/300" TargetMode="External"/><Relationship Id="rId38" Type="http://schemas.openxmlformats.org/officeDocument/2006/relationships/hyperlink" Target="https://redmine.ogf.org/issues/313" TargetMode="External"/><Relationship Id="rId46" Type="http://schemas.openxmlformats.org/officeDocument/2006/relationships/hyperlink" Target="http://www.ogf.org/documents/GFD.152.pdf/" TargetMode="External"/><Relationship Id="rId2" Type="http://schemas.openxmlformats.org/officeDocument/2006/relationships/numbering" Target="numbering.xml"/><Relationship Id="rId16" Type="http://schemas.openxmlformats.org/officeDocument/2006/relationships/hyperlink" Target="https://redmine.ogf.org/issues/243" TargetMode="External"/><Relationship Id="rId20" Type="http://schemas.openxmlformats.org/officeDocument/2006/relationships/hyperlink" Target="https://redmine.ogf.org/issues/247" TargetMode="External"/><Relationship Id="rId29" Type="http://schemas.openxmlformats.org/officeDocument/2006/relationships/hyperlink" Target="https://redmine.ogf.org/issues/263" TargetMode="External"/><Relationship Id="rId41" Type="http://schemas.openxmlformats.org/officeDocument/2006/relationships/hyperlink" Target="https://redmine.ogf.org/issues/3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mine.ogf.org/issues/239" TargetMode="External"/><Relationship Id="rId24" Type="http://schemas.openxmlformats.org/officeDocument/2006/relationships/hyperlink" Target="https://redmine.ogf.org/issues/254" TargetMode="External"/><Relationship Id="rId32" Type="http://schemas.openxmlformats.org/officeDocument/2006/relationships/hyperlink" Target="https://redmine.ogf.org/issues/297" TargetMode="External"/><Relationship Id="rId37" Type="http://schemas.openxmlformats.org/officeDocument/2006/relationships/hyperlink" Target="https://redmine.org.org/issues/306" TargetMode="External"/><Relationship Id="rId40" Type="http://schemas.openxmlformats.org/officeDocument/2006/relationships/hyperlink" Target="https://redmine.ogf.org/issues/315" TargetMode="External"/><Relationship Id="rId45" Type="http://schemas.openxmlformats.org/officeDocument/2006/relationships/hyperlink" Target="http://www.ogf.org/documents/GFD.207.pd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dmine.ogf.org/issues/238" TargetMode="External"/><Relationship Id="rId23" Type="http://schemas.openxmlformats.org/officeDocument/2006/relationships/hyperlink" Target="https://redmine.ogf.org/issues/253" TargetMode="External"/><Relationship Id="rId28" Type="http://schemas.openxmlformats.org/officeDocument/2006/relationships/hyperlink" Target="https://redmine.ogf.org/issues/260" TargetMode="External"/><Relationship Id="rId36" Type="http://schemas.openxmlformats.org/officeDocument/2006/relationships/hyperlink" Target="https://opensource.ncsa.illinois.edu/projects/artifacts/DFDL/latest/documentation/Manual/" TargetMode="External"/><Relationship Id="rId49" Type="http://schemas.openxmlformats.org/officeDocument/2006/relationships/header" Target="header1.xml"/><Relationship Id="rId10" Type="http://schemas.openxmlformats.org/officeDocument/2006/relationships/hyperlink" Target="https://redmine.ogf.org/issues/237" TargetMode="External"/><Relationship Id="rId19" Type="http://schemas.openxmlformats.org/officeDocument/2006/relationships/hyperlink" Target="https://redmine.ogf.org/issues/246" TargetMode="External"/><Relationship Id="rId31" Type="http://schemas.openxmlformats.org/officeDocument/2006/relationships/hyperlink" Target="https://redmine.ogf/org/issues/283" TargetMode="External"/><Relationship Id="rId44" Type="http://schemas.openxmlformats.org/officeDocument/2006/relationships/hyperlink" Target="mailto:mbeckerle@tresys.com"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redmine.ogf.org/issues/231" TargetMode="External"/><Relationship Id="rId14" Type="http://schemas.openxmlformats.org/officeDocument/2006/relationships/hyperlink" Target="https://redmine.ogf.org/issues/241" TargetMode="External"/><Relationship Id="rId22" Type="http://schemas.openxmlformats.org/officeDocument/2006/relationships/hyperlink" Target="https://redmine.ogf.org/issues/249" TargetMode="External"/><Relationship Id="rId27" Type="http://schemas.openxmlformats.org/officeDocument/2006/relationships/hyperlink" Target="https://redmine.ogf.org/issues/259" TargetMode="External"/><Relationship Id="rId30" Type="http://schemas.openxmlformats.org/officeDocument/2006/relationships/hyperlink" Target="https://redmine.ogf.org/issues/264" TargetMode="External"/><Relationship Id="rId35" Type="http://schemas.openxmlformats.org/officeDocument/2006/relationships/hyperlink" Target="https://opensource.ncsa.illinois.edu/projects/artifacts/DFDL/latest/documentation/Manual/" TargetMode="External"/><Relationship Id="rId43" Type="http://schemas.openxmlformats.org/officeDocument/2006/relationships/hyperlink" Target="mailto:smh@uk.ibm.com" TargetMode="External"/><Relationship Id="rId48" Type="http://schemas.openxmlformats.org/officeDocument/2006/relationships/hyperlink" Target="https://www.ogf.org/documents/GFD.214.pdf" TargetMode="External"/><Relationship Id="rId8" Type="http://schemas.openxmlformats.org/officeDocument/2006/relationships/hyperlink" Target="https://redmine.ogf.org/issues/230" TargetMode="Externa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50636-AF68-4BE5-864F-15294BC7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21</Pages>
  <Words>7388</Words>
  <Characters>42114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49404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Mike Beckerle</cp:lastModifiedBy>
  <cp:revision>24</cp:revision>
  <cp:lastPrinted>2014-09-16T13:34:00Z</cp:lastPrinted>
  <dcterms:created xsi:type="dcterms:W3CDTF">2018-01-09T16:01:00Z</dcterms:created>
  <dcterms:modified xsi:type="dcterms:W3CDTF">2019-10-11T21:31:00Z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