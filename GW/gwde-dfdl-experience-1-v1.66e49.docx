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506B61">
        <w:rPr>
          <w:rFonts w:ascii="Arial" w:hAnsi="Arial" w:cs="Arial"/>
          <w:b/>
          <w:sz w:val="32"/>
        </w:rPr>
        <w:t>xperience Document 1</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BC15E1">
        <w:rPr>
          <w:rFonts w:ascii="Arial" w:hAnsi="Arial" w:cs="Arial"/>
          <w:sz w:val="20"/>
          <w:szCs w:val="20"/>
        </w:rPr>
        <w:t>3</w:t>
      </w:r>
      <w:r w:rsidR="00991C77">
        <w:rPr>
          <w:rFonts w:ascii="Arial" w:hAnsi="Arial" w:cs="Arial"/>
          <w:sz w:val="20"/>
          <w:szCs w:val="20"/>
        </w:rPr>
        <w:t>-</w:t>
      </w:r>
      <w:r w:rsidR="008312BD">
        <w:rPr>
          <w:rFonts w:ascii="Arial" w:hAnsi="Arial" w:cs="Arial"/>
          <w:sz w:val="20"/>
          <w:szCs w:val="20"/>
        </w:rPr>
        <w:t>2014</w:t>
      </w:r>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1" w:name="_Ref525097868"/>
      <w:r w:rsidRPr="00EB184F">
        <w:rPr>
          <w:rFonts w:ascii="Arial" w:hAnsi="Arial" w:cs="Arial"/>
          <w:sz w:val="20"/>
          <w:szCs w:val="20"/>
          <w:u w:val="single"/>
        </w:rPr>
        <w:t>Abstract</w:t>
      </w:r>
      <w:bookmarkEnd w:id="1"/>
    </w:p>
    <w:p w:rsidR="00C10D4C" w:rsidRDefault="00C10D4C">
      <w:pPr>
        <w:pStyle w:val="nobreak"/>
      </w:pPr>
    </w:p>
    <w:p w:rsidR="00EB184F" w:rsidRDefault="00EB184F">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sidR="00B554D2">
        <w:rPr>
          <w:rFonts w:ascii="Arial" w:eastAsia="Arial" w:hAnsi="Arial" w:cs="Arial"/>
          <w:sz w:val="20"/>
          <w:szCs w:val="20"/>
        </w:rPr>
        <w:t xml:space="preserve">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EB184F" w:rsidRDefault="00EB184F">
      <w:pPr>
        <w:rPr>
          <w:rFonts w:ascii="Arial" w:hAnsi="Arial" w:cs="Arial"/>
          <w:sz w:val="20"/>
          <w:szCs w:val="20"/>
        </w:rPr>
      </w:pPr>
    </w:p>
    <w:p w:rsidR="001E4104" w:rsidRDefault="00EB184F">
      <w:pPr>
        <w:rPr>
          <w:rFonts w:ascii="Arial" w:hAnsi="Arial" w:cs="Arial"/>
          <w:sz w:val="20"/>
          <w:szCs w:val="20"/>
        </w:rPr>
      </w:pPr>
      <w:r>
        <w:rPr>
          <w:rFonts w:ascii="Arial" w:hAnsi="Arial" w:cs="Arial"/>
          <w:sz w:val="20"/>
          <w:szCs w:val="20"/>
        </w:rPr>
        <w:t xml:space="preserve">It lists </w:t>
      </w:r>
      <w:r w:rsidR="00B554D2">
        <w:rPr>
          <w:rFonts w:ascii="Arial" w:hAnsi="Arial" w:cs="Arial"/>
          <w:sz w:val="20"/>
          <w:szCs w:val="20"/>
        </w:rPr>
        <w:t xml:space="preserve">and describes </w:t>
      </w:r>
      <w:r>
        <w:rPr>
          <w:rFonts w:ascii="Arial" w:hAnsi="Arial" w:cs="Arial"/>
          <w:sz w:val="20"/>
          <w:szCs w:val="20"/>
        </w:rPr>
        <w:t xml:space="preserve">the </w:t>
      </w:r>
      <w:r w:rsidR="00C10D4C">
        <w:rPr>
          <w:rFonts w:ascii="Arial" w:hAnsi="Arial" w:cs="Arial"/>
          <w:sz w:val="20"/>
          <w:szCs w:val="20"/>
        </w:rPr>
        <w:t>non-editorial</w:t>
      </w:r>
      <w:r w:rsidR="00C10D4C">
        <w:rPr>
          <w:rFonts w:ascii="Arial" w:eastAsia="Arial" w:hAnsi="Arial" w:cs="Arial"/>
          <w:sz w:val="20"/>
          <w:szCs w:val="20"/>
        </w:rPr>
        <w:t xml:space="preserve"> </w:t>
      </w:r>
      <w:r w:rsidR="00C10D4C">
        <w:rPr>
          <w:rFonts w:ascii="Arial" w:hAnsi="Arial" w:cs="Arial"/>
          <w:sz w:val="20"/>
          <w:szCs w:val="20"/>
        </w:rPr>
        <w:t>errata</w:t>
      </w:r>
      <w:r w:rsidR="00C10D4C">
        <w:rPr>
          <w:rFonts w:ascii="Arial" w:eastAsia="Arial" w:hAnsi="Arial" w:cs="Arial"/>
          <w:sz w:val="20"/>
          <w:szCs w:val="20"/>
        </w:rPr>
        <w:t xml:space="preserve"> </w:t>
      </w:r>
      <w:r w:rsidR="00C10D4C">
        <w:rPr>
          <w:rFonts w:ascii="Arial" w:hAnsi="Arial" w:cs="Arial"/>
          <w:sz w:val="20"/>
          <w:szCs w:val="20"/>
        </w:rPr>
        <w:t>identified</w:t>
      </w:r>
      <w:r w:rsidR="00C10D4C">
        <w:rPr>
          <w:rFonts w:ascii="Arial" w:eastAsia="Arial" w:hAnsi="Arial" w:cs="Arial"/>
          <w:sz w:val="20"/>
          <w:szCs w:val="20"/>
        </w:rPr>
        <w:t xml:space="preserve"> </w:t>
      </w:r>
      <w:r w:rsidR="00C10D4C">
        <w:rPr>
          <w:rFonts w:ascii="Arial" w:hAnsi="Arial" w:cs="Arial"/>
          <w:sz w:val="20"/>
          <w:szCs w:val="20"/>
        </w:rPr>
        <w:t>in</w:t>
      </w:r>
      <w:r w:rsidR="00C10D4C">
        <w:rPr>
          <w:rFonts w:ascii="Arial" w:eastAsia="Arial" w:hAnsi="Arial" w:cs="Arial"/>
          <w:sz w:val="20"/>
          <w:szCs w:val="20"/>
        </w:rPr>
        <w:t xml:space="preserve"> </w:t>
      </w:r>
      <w:r w:rsidR="00C10D4C">
        <w:rPr>
          <w:rFonts w:ascii="Arial" w:hAnsi="Arial" w:cs="Arial"/>
          <w:sz w:val="20"/>
          <w:szCs w:val="20"/>
        </w:rPr>
        <w:t>the</w:t>
      </w:r>
      <w:r w:rsidR="00C10D4C">
        <w:rPr>
          <w:rFonts w:ascii="Arial" w:eastAsia="Arial" w:hAnsi="Arial" w:cs="Arial"/>
          <w:sz w:val="20"/>
          <w:szCs w:val="20"/>
        </w:rPr>
        <w:t xml:space="preserve"> </w:t>
      </w:r>
      <w:r w:rsidR="00C10D4C">
        <w:rPr>
          <w:rFonts w:ascii="Arial" w:hAnsi="Arial" w:cs="Arial"/>
          <w:sz w:val="20"/>
          <w:szCs w:val="20"/>
        </w:rPr>
        <w:t>DFDL</w:t>
      </w:r>
      <w:r w:rsidR="00C10D4C">
        <w:rPr>
          <w:rFonts w:ascii="Arial" w:eastAsia="Arial" w:hAnsi="Arial" w:cs="Arial"/>
          <w:sz w:val="20"/>
          <w:szCs w:val="20"/>
        </w:rPr>
        <w:t xml:space="preserve"> </w:t>
      </w:r>
      <w:r w:rsidR="00C10D4C">
        <w:rPr>
          <w:rFonts w:ascii="Arial" w:hAnsi="Arial" w:cs="Arial"/>
          <w:sz w:val="20"/>
          <w:szCs w:val="20"/>
        </w:rPr>
        <w:t>1.0</w:t>
      </w:r>
      <w:r w:rsidR="00C10D4C">
        <w:rPr>
          <w:rFonts w:ascii="Arial" w:eastAsia="Arial" w:hAnsi="Arial" w:cs="Arial"/>
          <w:sz w:val="20"/>
          <w:szCs w:val="20"/>
        </w:rPr>
        <w:t xml:space="preserve"> </w:t>
      </w:r>
      <w:r w:rsidR="00C10D4C">
        <w:rPr>
          <w:rFonts w:ascii="Arial" w:hAnsi="Arial" w:cs="Arial"/>
          <w:sz w:val="20"/>
          <w:szCs w:val="20"/>
        </w:rPr>
        <w:t>specification.</w:t>
      </w:r>
      <w:r w:rsidR="00B554D2">
        <w:rPr>
          <w:rFonts w:ascii="Arial" w:hAnsi="Arial" w:cs="Arial"/>
          <w:sz w:val="20"/>
          <w:szCs w:val="20"/>
        </w:rPr>
        <w:t xml:space="preserve"> </w:t>
      </w:r>
      <w:r w:rsidR="00A40930">
        <w:rPr>
          <w:rFonts w:ascii="Arial" w:hAnsi="Arial" w:cs="Arial"/>
          <w:sz w:val="20"/>
          <w:szCs w:val="20"/>
        </w:rPr>
        <w:t xml:space="preserve">It contains all errata up to </w:t>
      </w:r>
      <w:r w:rsidR="00A40930" w:rsidRPr="00EB184F">
        <w:rPr>
          <w:rFonts w:ascii="Arial" w:hAnsi="Arial" w:cs="Arial"/>
          <w:sz w:val="20"/>
          <w:szCs w:val="20"/>
        </w:rPr>
        <w:t>201</w:t>
      </w:r>
      <w:r w:rsidR="00ED1E8C">
        <w:rPr>
          <w:rFonts w:ascii="Arial" w:hAnsi="Arial" w:cs="Arial"/>
          <w:sz w:val="20"/>
          <w:szCs w:val="20"/>
        </w:rPr>
        <w:t>4-0</w:t>
      </w:r>
      <w:ins w:id="2" w:author="Steve Hanson" w:date="2014-08-06T09:00:00Z">
        <w:r w:rsidR="00A966F3">
          <w:rPr>
            <w:rFonts w:ascii="Arial" w:hAnsi="Arial" w:cs="Arial"/>
            <w:sz w:val="20"/>
            <w:szCs w:val="20"/>
          </w:rPr>
          <w:t>8</w:t>
        </w:r>
      </w:ins>
      <w:del w:id="3" w:author="Steve Hanson" w:date="2014-06-10T11:47:00Z">
        <w:r w:rsidR="000D2B9E" w:rsidDel="00223726">
          <w:rPr>
            <w:rFonts w:ascii="Arial" w:hAnsi="Arial" w:cs="Arial"/>
            <w:sz w:val="20"/>
            <w:szCs w:val="20"/>
          </w:rPr>
          <w:delText>4</w:delText>
        </w:r>
      </w:del>
      <w:r w:rsidR="00ED1E8C">
        <w:rPr>
          <w:rFonts w:ascii="Arial" w:hAnsi="Arial" w:cs="Arial"/>
          <w:sz w:val="20"/>
          <w:szCs w:val="20"/>
        </w:rPr>
        <w:t>-</w:t>
      </w:r>
      <w:ins w:id="4" w:author="Steve Hanson" w:date="2014-08-06T09:00:00Z">
        <w:r w:rsidR="00A966F3">
          <w:rPr>
            <w:rFonts w:ascii="Arial" w:hAnsi="Arial" w:cs="Arial"/>
            <w:sz w:val="20"/>
            <w:szCs w:val="20"/>
          </w:rPr>
          <w:t>06</w:t>
        </w:r>
      </w:ins>
      <w:bookmarkStart w:id="5" w:name="_GoBack"/>
      <w:bookmarkEnd w:id="5"/>
      <w:del w:id="6" w:author="Steve Hanson" w:date="2014-06-10T11:47:00Z">
        <w:r w:rsidR="000D2B9E" w:rsidDel="00223726">
          <w:rPr>
            <w:rFonts w:ascii="Arial" w:hAnsi="Arial" w:cs="Arial"/>
            <w:sz w:val="20"/>
            <w:szCs w:val="20"/>
          </w:rPr>
          <w:delText>11</w:delText>
        </w:r>
      </w:del>
      <w:r w:rsidR="00A40930">
        <w:rPr>
          <w:rFonts w:ascii="Arial" w:hAnsi="Arial" w:cs="Arial"/>
          <w:sz w:val="20"/>
          <w:szCs w:val="20"/>
        </w:rPr>
        <w:t>.</w:t>
      </w:r>
      <w:r w:rsidR="00B554D2">
        <w:rPr>
          <w:rFonts w:ascii="Arial" w:hAnsi="Arial" w:cs="Arial"/>
          <w:sz w:val="20"/>
          <w:szCs w:val="20"/>
        </w:rPr>
        <w:t xml:space="preserve"> </w:t>
      </w:r>
    </w:p>
    <w:p w:rsidR="001E4104" w:rsidRDefault="001E4104">
      <w:pPr>
        <w:rPr>
          <w:rFonts w:ascii="Arial" w:hAnsi="Arial" w:cs="Arial"/>
          <w:sz w:val="20"/>
          <w:szCs w:val="20"/>
        </w:rPr>
      </w:pPr>
    </w:p>
    <w:p w:rsidR="00A40930" w:rsidRDefault="00B554D2">
      <w:pPr>
        <w:rPr>
          <w:rFonts w:ascii="Arial" w:hAnsi="Arial" w:cs="Arial"/>
          <w:sz w:val="20"/>
          <w:szCs w:val="20"/>
        </w:rPr>
      </w:pPr>
      <w:r>
        <w:rPr>
          <w:rFonts w:ascii="Arial" w:hAnsi="Arial" w:cs="Arial"/>
          <w:sz w:val="20"/>
          <w:szCs w:val="20"/>
        </w:rPr>
        <w:t xml:space="preserve">All errata have been incorporated into </w:t>
      </w:r>
      <w:r w:rsidR="001E4104">
        <w:rPr>
          <w:rFonts w:ascii="Arial" w:hAnsi="Arial" w:cs="Arial"/>
          <w:sz w:val="20"/>
          <w:szCs w:val="20"/>
        </w:rPr>
        <w:t>a revised Data Format Description Language (DFDL) 1.0 specification (GFD-P-R.</w:t>
      </w:r>
      <w:r w:rsidR="00C559B2">
        <w:rPr>
          <w:rFonts w:ascii="Arial" w:hAnsi="Arial" w:cs="Arial"/>
          <w:sz w:val="20"/>
          <w:szCs w:val="20"/>
        </w:rPr>
        <w:t>207</w:t>
      </w:r>
      <w:r w:rsidR="001E4104">
        <w:rPr>
          <w:rFonts w:ascii="Arial" w:hAnsi="Arial" w:cs="Arial"/>
          <w:sz w:val="20"/>
          <w:szCs w:val="20"/>
        </w:rPr>
        <w:t>).</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sidR="00F20B41">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sidR="00F20B41">
        <w:rPr>
          <w:noProof/>
        </w:rPr>
        <w:t>4</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3.</w:t>
      </w:r>
      <w:r>
        <w:rPr>
          <w:rFonts w:asciiTheme="minorHAnsi" w:eastAsiaTheme="minorEastAsia" w:hAnsiTheme="minorHAnsi" w:cstheme="minorBidi"/>
          <w:noProof/>
          <w:sz w:val="22"/>
          <w:szCs w:val="22"/>
          <w:lang w:eastAsia="en-GB"/>
        </w:rPr>
        <w:tab/>
      </w:r>
      <w:r>
        <w:rPr>
          <w:noProof/>
        </w:rPr>
        <w:t>Major</w:t>
      </w:r>
      <w:r w:rsidRPr="004469A1">
        <w:rPr>
          <w:rFonts w:eastAsia="Arial"/>
          <w:noProof/>
        </w:rPr>
        <w:t xml:space="preserve"> </w:t>
      </w:r>
      <w:r>
        <w:rPr>
          <w:noProof/>
        </w:rPr>
        <w:t>Errata</w:t>
      </w:r>
      <w:r>
        <w:rPr>
          <w:noProof/>
        </w:rPr>
        <w:tab/>
      </w:r>
      <w:r>
        <w:rPr>
          <w:noProof/>
        </w:rPr>
        <w:fldChar w:fldCharType="begin"/>
      </w:r>
      <w:r>
        <w:rPr>
          <w:noProof/>
        </w:rPr>
        <w:instrText xml:space="preserve"> PAGEREF _Toc384986293 \h </w:instrText>
      </w:r>
      <w:r>
        <w:rPr>
          <w:noProof/>
        </w:rPr>
      </w:r>
      <w:r>
        <w:rPr>
          <w:noProof/>
        </w:rPr>
        <w:fldChar w:fldCharType="separate"/>
      </w:r>
      <w:ins w:id="9" w:author="Steve Hanson" w:date="2014-07-23T11:25:00Z">
        <w:r w:rsidR="00F20B41">
          <w:rPr>
            <w:noProof/>
          </w:rPr>
          <w:t>32</w:t>
        </w:r>
      </w:ins>
      <w:del w:id="10" w:author="Steve Hanson" w:date="2014-07-23T11:24:00Z">
        <w:r w:rsidDel="00F20B41">
          <w:rPr>
            <w:noProof/>
          </w:rPr>
          <w:delText>31</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4.</w:t>
      </w:r>
      <w:r>
        <w:rPr>
          <w:rFonts w:asciiTheme="minorHAnsi" w:eastAsiaTheme="minorEastAsia" w:hAnsiTheme="minorHAnsi" w:cstheme="minorBidi"/>
          <w:noProof/>
          <w:sz w:val="22"/>
          <w:szCs w:val="22"/>
          <w:lang w:eastAsia="en-GB"/>
        </w:rPr>
        <w:tab/>
      </w:r>
      <w:r>
        <w:rPr>
          <w:noProof/>
        </w:rPr>
        <w:t>Public Comments</w:t>
      </w:r>
      <w:r>
        <w:rPr>
          <w:noProof/>
        </w:rPr>
        <w:tab/>
      </w:r>
      <w:r>
        <w:rPr>
          <w:noProof/>
        </w:rPr>
        <w:fldChar w:fldCharType="begin"/>
      </w:r>
      <w:r>
        <w:rPr>
          <w:noProof/>
        </w:rPr>
        <w:instrText xml:space="preserve"> PAGEREF _Toc384986294 \h </w:instrText>
      </w:r>
      <w:r>
        <w:rPr>
          <w:noProof/>
        </w:rPr>
      </w:r>
      <w:r>
        <w:rPr>
          <w:noProof/>
        </w:rPr>
        <w:fldChar w:fldCharType="separate"/>
      </w:r>
      <w:ins w:id="11" w:author="Steve Hanson" w:date="2014-07-23T11:25:00Z">
        <w:r w:rsidR="00F20B41">
          <w:rPr>
            <w:noProof/>
          </w:rPr>
          <w:t>50</w:t>
        </w:r>
      </w:ins>
      <w:del w:id="12" w:author="Steve Hanson" w:date="2014-07-23T11:24:00Z">
        <w:r w:rsidDel="00F20B41">
          <w:rPr>
            <w:noProof/>
          </w:rPr>
          <w:delText>49</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5.</w:t>
      </w:r>
      <w:r>
        <w:rPr>
          <w:rFonts w:asciiTheme="minorHAnsi" w:eastAsiaTheme="minorEastAsia" w:hAnsiTheme="minorHAnsi" w:cstheme="minorBidi"/>
          <w:noProof/>
          <w:sz w:val="22"/>
          <w:szCs w:val="22"/>
          <w:lang w:eastAsia="en-GB"/>
        </w:rPr>
        <w:tab/>
      </w:r>
      <w:r>
        <w:rPr>
          <w:noProof/>
        </w:rPr>
        <w:t>Revised Grammar</w:t>
      </w:r>
      <w:r>
        <w:rPr>
          <w:noProof/>
        </w:rPr>
        <w:tab/>
      </w:r>
      <w:r>
        <w:rPr>
          <w:noProof/>
        </w:rPr>
        <w:fldChar w:fldCharType="begin"/>
      </w:r>
      <w:r>
        <w:rPr>
          <w:noProof/>
        </w:rPr>
        <w:instrText xml:space="preserve"> PAGEREF _Toc384986295 \h </w:instrText>
      </w:r>
      <w:r>
        <w:rPr>
          <w:noProof/>
        </w:rPr>
      </w:r>
      <w:r>
        <w:rPr>
          <w:noProof/>
        </w:rPr>
        <w:fldChar w:fldCharType="separate"/>
      </w:r>
      <w:ins w:id="13" w:author="Steve Hanson" w:date="2014-07-23T11:25:00Z">
        <w:r w:rsidR="00F20B41">
          <w:rPr>
            <w:noProof/>
          </w:rPr>
          <w:t>56</w:t>
        </w:r>
      </w:ins>
      <w:del w:id="14" w:author="Steve Hanson" w:date="2014-07-23T11:24:00Z">
        <w:r w:rsidDel="00F20B41">
          <w:rPr>
            <w:noProof/>
          </w:rPr>
          <w:delText>5</w:delText>
        </w:r>
      </w:del>
      <w:del w:id="15" w:author="Steve Hanson" w:date="2014-07-22T12:07:00Z">
        <w:r w:rsidDel="0047411D">
          <w:rPr>
            <w:noProof/>
          </w:rPr>
          <w:delText>4</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_Toc384986296 \h </w:instrText>
      </w:r>
      <w:r>
        <w:rPr>
          <w:noProof/>
        </w:rPr>
      </w:r>
      <w:r>
        <w:rPr>
          <w:noProof/>
        </w:rPr>
        <w:fldChar w:fldCharType="separate"/>
      </w:r>
      <w:ins w:id="16" w:author="Steve Hanson" w:date="2014-07-23T11:25:00Z">
        <w:r w:rsidR="00F20B41">
          <w:rPr>
            <w:noProof/>
          </w:rPr>
          <w:t>58</w:t>
        </w:r>
      </w:ins>
      <w:del w:id="17" w:author="Steve Hanson" w:date="2014-07-23T11:24:00Z">
        <w:r w:rsidDel="00F20B41">
          <w:rPr>
            <w:noProof/>
          </w:rPr>
          <w:delText>5</w:delText>
        </w:r>
      </w:del>
      <w:del w:id="18" w:author="Steve Hanson" w:date="2014-07-22T12:07:00Z">
        <w:r w:rsidDel="0047411D">
          <w:rPr>
            <w:noProof/>
          </w:rPr>
          <w:delText>6</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_Toc384986297 \h </w:instrText>
      </w:r>
      <w:r>
        <w:rPr>
          <w:noProof/>
        </w:rPr>
      </w:r>
      <w:r>
        <w:rPr>
          <w:noProof/>
        </w:rPr>
        <w:fldChar w:fldCharType="separate"/>
      </w:r>
      <w:ins w:id="19" w:author="Steve Hanson" w:date="2014-07-23T11:25:00Z">
        <w:r w:rsidR="00F20B41">
          <w:rPr>
            <w:noProof/>
          </w:rPr>
          <w:t>59</w:t>
        </w:r>
      </w:ins>
      <w:del w:id="20" w:author="Steve Hanson" w:date="2014-07-23T11:24:00Z">
        <w:r w:rsidDel="00F20B41">
          <w:rPr>
            <w:noProof/>
          </w:rPr>
          <w:delText>5</w:delText>
        </w:r>
      </w:del>
      <w:del w:id="21" w:author="Steve Hanson" w:date="2014-07-22T12:07:00Z">
        <w:r w:rsidDel="0047411D">
          <w:rPr>
            <w:noProof/>
          </w:rPr>
          <w:delText>7</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8.</w:t>
      </w:r>
      <w:r>
        <w:rPr>
          <w:rFonts w:asciiTheme="minorHAnsi" w:eastAsiaTheme="minorEastAsia" w:hAnsiTheme="minorHAnsi" w:cstheme="minorBidi"/>
          <w:noProof/>
          <w:sz w:val="22"/>
          <w:szCs w:val="22"/>
          <w:lang w:eastAsia="en-GB"/>
        </w:rPr>
        <w:tab/>
      </w:r>
      <w:r>
        <w:rPr>
          <w:noProof/>
        </w:rPr>
        <w:t>Intellectual</w:t>
      </w:r>
      <w:r w:rsidRPr="004469A1">
        <w:rPr>
          <w:rFonts w:eastAsia="Arial"/>
          <w:noProof/>
        </w:rPr>
        <w:t xml:space="preserve"> </w:t>
      </w:r>
      <w:r>
        <w:rPr>
          <w:noProof/>
        </w:rPr>
        <w:t>Property</w:t>
      </w:r>
      <w:r w:rsidRPr="004469A1">
        <w:rPr>
          <w:rFonts w:eastAsia="Arial"/>
          <w:noProof/>
        </w:rPr>
        <w:t xml:space="preserve"> </w:t>
      </w:r>
      <w:r>
        <w:rPr>
          <w:noProof/>
        </w:rPr>
        <w:t>Statement</w:t>
      </w:r>
      <w:r>
        <w:rPr>
          <w:noProof/>
        </w:rPr>
        <w:tab/>
      </w:r>
      <w:r>
        <w:rPr>
          <w:noProof/>
        </w:rPr>
        <w:fldChar w:fldCharType="begin"/>
      </w:r>
      <w:r>
        <w:rPr>
          <w:noProof/>
        </w:rPr>
        <w:instrText xml:space="preserve"> PAGEREF _Toc384986298 \h </w:instrText>
      </w:r>
      <w:r>
        <w:rPr>
          <w:noProof/>
        </w:rPr>
      </w:r>
      <w:r>
        <w:rPr>
          <w:noProof/>
        </w:rPr>
        <w:fldChar w:fldCharType="separate"/>
      </w:r>
      <w:ins w:id="22" w:author="Steve Hanson" w:date="2014-07-23T11:25:00Z">
        <w:r w:rsidR="00F20B41">
          <w:rPr>
            <w:noProof/>
          </w:rPr>
          <w:t>60</w:t>
        </w:r>
      </w:ins>
      <w:del w:id="23" w:author="Steve Hanson" w:date="2014-07-23T11:24:00Z">
        <w:r w:rsidDel="00F20B41">
          <w:rPr>
            <w:noProof/>
          </w:rPr>
          <w:delText>5</w:delText>
        </w:r>
      </w:del>
      <w:del w:id="24" w:author="Steve Hanson" w:date="2014-07-22T12:07:00Z">
        <w:r w:rsidDel="0047411D">
          <w:rPr>
            <w:noProof/>
          </w:rPr>
          <w:delText>8</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9.</w:t>
      </w:r>
      <w:r>
        <w:rPr>
          <w:rFonts w:asciiTheme="minorHAnsi" w:eastAsiaTheme="minorEastAsia" w:hAnsiTheme="minorHAnsi" w:cstheme="minorBidi"/>
          <w:noProof/>
          <w:sz w:val="22"/>
          <w:szCs w:val="22"/>
          <w:lang w:eastAsia="en-GB"/>
        </w:rPr>
        <w:tab/>
      </w:r>
      <w:r>
        <w:rPr>
          <w:noProof/>
        </w:rPr>
        <w:t>Disclaimer</w:t>
      </w:r>
      <w:r>
        <w:rPr>
          <w:noProof/>
        </w:rPr>
        <w:tab/>
      </w:r>
      <w:ins w:id="25" w:author="Steve Hanson" w:date="2014-07-22T12:07:00Z">
        <w:r w:rsidR="0047411D">
          <w:rPr>
            <w:noProof/>
          </w:rPr>
          <w:t>60</w:t>
        </w:r>
      </w:ins>
      <w:del w:id="26" w:author="Steve Hanson" w:date="2014-07-22T12:07:00Z">
        <w:r w:rsidDel="0047411D">
          <w:rPr>
            <w:noProof/>
          </w:rPr>
          <w:fldChar w:fldCharType="begin"/>
        </w:r>
        <w:r w:rsidDel="0047411D">
          <w:rPr>
            <w:noProof/>
          </w:rPr>
          <w:delInstrText xml:space="preserve"> PAGEREF _Toc384986299 \h </w:delInstrText>
        </w:r>
        <w:r w:rsidDel="0047411D">
          <w:rPr>
            <w:noProof/>
          </w:rPr>
        </w:r>
        <w:r w:rsidDel="0047411D">
          <w:rPr>
            <w:noProof/>
          </w:rPr>
          <w:fldChar w:fldCharType="separate"/>
        </w:r>
      </w:del>
      <w:ins w:id="27" w:author="Steve Hanson" w:date="2014-07-23T11:25:00Z">
        <w:r w:rsidR="00F20B41">
          <w:rPr>
            <w:noProof/>
          </w:rPr>
          <w:t>61</w:t>
        </w:r>
      </w:ins>
      <w:del w:id="28" w:author="Steve Hanson" w:date="2014-07-22T12:07:00Z">
        <w:r w:rsidDel="0047411D">
          <w:rPr>
            <w:noProof/>
          </w:rPr>
          <w:delText>59</w:delText>
        </w:r>
        <w:r w:rsidDel="0047411D">
          <w:rPr>
            <w:noProof/>
          </w:rPr>
          <w:fldChar w:fldCharType="end"/>
        </w:r>
      </w:del>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10.</w:t>
      </w:r>
      <w:r>
        <w:rPr>
          <w:rFonts w:asciiTheme="minorHAnsi" w:eastAsiaTheme="minorEastAsia" w:hAnsiTheme="minorHAnsi" w:cstheme="minorBidi"/>
          <w:noProof/>
          <w:sz w:val="22"/>
          <w:szCs w:val="22"/>
          <w:lang w:eastAsia="en-GB"/>
        </w:rPr>
        <w:tab/>
      </w:r>
      <w:r>
        <w:rPr>
          <w:noProof/>
        </w:rPr>
        <w:t>Full</w:t>
      </w:r>
      <w:r w:rsidRPr="004469A1">
        <w:rPr>
          <w:rFonts w:eastAsia="Arial"/>
          <w:noProof/>
        </w:rPr>
        <w:t xml:space="preserve"> </w:t>
      </w:r>
      <w:r>
        <w:rPr>
          <w:noProof/>
        </w:rPr>
        <w:t>Copyright</w:t>
      </w:r>
      <w:r w:rsidRPr="004469A1">
        <w:rPr>
          <w:rFonts w:eastAsia="Arial"/>
          <w:noProof/>
        </w:rPr>
        <w:t xml:space="preserve"> </w:t>
      </w:r>
      <w:r>
        <w:rPr>
          <w:noProof/>
        </w:rPr>
        <w:t>Notice</w:t>
      </w:r>
      <w:r>
        <w:rPr>
          <w:noProof/>
        </w:rPr>
        <w:tab/>
      </w:r>
      <w:r>
        <w:rPr>
          <w:noProof/>
        </w:rPr>
        <w:fldChar w:fldCharType="begin"/>
      </w:r>
      <w:r>
        <w:rPr>
          <w:noProof/>
        </w:rPr>
        <w:instrText xml:space="preserve"> PAGEREF _Toc384986300 \h </w:instrText>
      </w:r>
      <w:r>
        <w:rPr>
          <w:noProof/>
        </w:rPr>
      </w:r>
      <w:r>
        <w:rPr>
          <w:noProof/>
        </w:rPr>
        <w:fldChar w:fldCharType="separate"/>
      </w:r>
      <w:ins w:id="29" w:author="Steve Hanson" w:date="2014-07-23T11:25:00Z">
        <w:r w:rsidR="00F20B41">
          <w:rPr>
            <w:noProof/>
          </w:rPr>
          <w:t>62</w:t>
        </w:r>
      </w:ins>
      <w:del w:id="30" w:author="Steve Hanson" w:date="2014-07-23T11:24:00Z">
        <w:r w:rsidDel="00F20B41">
          <w:rPr>
            <w:noProof/>
          </w:rPr>
          <w:delText>6</w:delText>
        </w:r>
      </w:del>
      <w:del w:id="31" w:author="Steve Hanson" w:date="2014-07-22T12:07:00Z">
        <w:r w:rsidDel="0047411D">
          <w:rPr>
            <w:noProof/>
          </w:rPr>
          <w:delText>0</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_Toc384986301 \h </w:instrText>
      </w:r>
      <w:r>
        <w:rPr>
          <w:noProof/>
        </w:rPr>
      </w:r>
      <w:r>
        <w:rPr>
          <w:noProof/>
        </w:rPr>
        <w:fldChar w:fldCharType="separate"/>
      </w:r>
      <w:ins w:id="32" w:author="Steve Hanson" w:date="2014-07-23T11:25:00Z">
        <w:r w:rsidR="00F20B41">
          <w:rPr>
            <w:noProof/>
          </w:rPr>
          <w:t>63</w:t>
        </w:r>
      </w:ins>
      <w:del w:id="33" w:author="Steve Hanson" w:date="2014-07-23T11:24:00Z">
        <w:r w:rsidDel="00F20B41">
          <w:rPr>
            <w:noProof/>
          </w:rPr>
          <w:delText>6</w:delText>
        </w:r>
      </w:del>
      <w:del w:id="34" w:author="Steve Hanson" w:date="2014-07-22T12:07:00Z">
        <w:r w:rsidDel="0047411D">
          <w:rPr>
            <w:noProof/>
          </w:rPr>
          <w:delText>1</w:delText>
        </w:r>
      </w:del>
      <w:r>
        <w:rPr>
          <w:noProof/>
        </w:rPr>
        <w:fldChar w:fldCharType="end"/>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35" w:name="_Toc384986291"/>
      <w:r>
        <w:rPr>
          <w:sz w:val="24"/>
          <w:szCs w:val="24"/>
        </w:rPr>
        <w:lastRenderedPageBreak/>
        <w:t>Introduction</w:t>
      </w:r>
      <w:bookmarkEnd w:id="35"/>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w:t>
      </w:r>
      <w:r w:rsidR="001E4104">
        <w:rPr>
          <w:rFonts w:ascii="Arial" w:hAnsi="Arial" w:cs="Arial"/>
          <w:sz w:val="20"/>
          <w:szCs w:val="20"/>
        </w:rPr>
        <w:t xml:space="preserve">original </w:t>
      </w:r>
      <w:r w:rsidR="00EB184F">
        <w:rPr>
          <w:rFonts w:ascii="Arial" w:hAnsi="Arial" w:cs="Arial"/>
          <w:sz w:val="20"/>
          <w:szCs w:val="20"/>
        </w:rPr>
        <w:t xml:space="preserve">DFDL 1.0 specification [DFDL],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1E4104" w:rsidRDefault="001E4104">
      <w:pPr>
        <w:pStyle w:val="NormalWeb"/>
        <w:rPr>
          <w:rFonts w:ascii="Arial" w:eastAsia="Arial" w:hAnsi="Arial" w:cs="Arial"/>
          <w:sz w:val="20"/>
          <w:szCs w:val="20"/>
        </w:rPr>
      </w:pPr>
      <w:r>
        <w:rPr>
          <w:rFonts w:ascii="Arial" w:eastAsia="Arial" w:hAnsi="Arial" w:cs="Arial"/>
          <w:sz w:val="20"/>
          <w:szCs w:val="20"/>
        </w:rPr>
        <w:t>All the errata in this document have been incorporated into a revision of the DFDL 1.0 specification [DFDLREV].</w:t>
      </w:r>
    </w:p>
    <w:p w:rsidR="00C10D4C" w:rsidRDefault="001E4104" w:rsidP="001D13ED">
      <w:pPr>
        <w:pStyle w:val="Heading1"/>
        <w:pageBreakBefore/>
        <w:numPr>
          <w:ilvl w:val="0"/>
          <w:numId w:val="16"/>
        </w:numPr>
        <w:rPr>
          <w:sz w:val="24"/>
          <w:szCs w:val="24"/>
        </w:rPr>
      </w:pPr>
      <w:bookmarkStart w:id="36" w:name="DocumentNode"/>
      <w:bookmarkStart w:id="37" w:name="_Toc384986292"/>
      <w:bookmarkEnd w:id="36"/>
      <w:r>
        <w:rPr>
          <w:rFonts w:eastAsia="Arial"/>
          <w:sz w:val="24"/>
          <w:szCs w:val="24"/>
        </w:rPr>
        <w:lastRenderedPageBreak/>
        <w:t>Minor Technical Fixes</w:t>
      </w:r>
      <w:bookmarkEnd w:id="37"/>
    </w:p>
    <w:p w:rsidR="003765EC" w:rsidRDefault="003765EC" w:rsidP="003765EC">
      <w:pPr>
        <w:rPr>
          <w:rFonts w:ascii="Arial" w:hAnsi="Arial" w:cs="Arial"/>
          <w:sz w:val="20"/>
          <w:szCs w:val="20"/>
        </w:rPr>
      </w:pPr>
      <w:bookmarkStart w:id="38" w:name="DocumentNodeOverview"/>
      <w:bookmarkEnd w:id="38"/>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minor</w:t>
      </w:r>
      <w:r w:rsidRPr="003765EC">
        <w:rPr>
          <w:rFonts w:ascii="Arial" w:eastAsia="Arial" w:hAnsi="Arial" w:cs="Arial"/>
          <w:sz w:val="20"/>
          <w:szCs w:val="20"/>
        </w:rPr>
        <w:t xml:space="preserve"> </w:t>
      </w:r>
      <w:r w:rsidR="001E4104">
        <w:rPr>
          <w:rFonts w:ascii="Arial" w:eastAsia="Arial" w:hAnsi="Arial" w:cs="Arial"/>
          <w:sz w:val="20"/>
          <w:szCs w:val="20"/>
        </w:rPr>
        <w:t>technical fixes</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eastAsia="Helv" w:hAnsi="Helv" w:cs="Helv"/>
          <w:color w:val="000000"/>
          <w:sz w:val="20"/>
          <w:szCs w:val="20"/>
        </w:rPr>
      </w:pPr>
      <w:r>
        <w:rPr>
          <w:rFonts w:ascii="Arial" w:hAnsi="Arial" w:cs="Arial"/>
          <w:b/>
          <w:sz w:val="20"/>
          <w:szCs w:val="20"/>
        </w:rPr>
        <w:t>2.1.</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7.2.2</w:t>
      </w:r>
      <w:r>
        <w:rPr>
          <w:rFonts w:ascii="Arial" w:hAnsi="Arial" w:cs="Arial"/>
          <w:sz w:val="20"/>
          <w:szCs w:val="20"/>
        </w:rPr>
        <w:t>.</w:t>
      </w:r>
      <w:r>
        <w:rPr>
          <w:rFonts w:ascii="Arial" w:eastAsia="Arial" w:hAnsi="Arial" w:cs="Arial"/>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circular</w:t>
      </w:r>
      <w:r>
        <w:rPr>
          <w:rFonts w:ascii="Helv" w:eastAsia="Helv" w:hAnsi="Helv" w:cs="Helv"/>
          <w:color w:val="000000"/>
          <w:sz w:val="20"/>
          <w:szCs w:val="20"/>
        </w:rPr>
        <w:t xml:space="preserve"> </w:t>
      </w:r>
      <w:r>
        <w:rPr>
          <w:rFonts w:ascii="Helv" w:hAnsi="Helv" w:cs="Helv"/>
          <w:color w:val="000000"/>
          <w:sz w:val="20"/>
          <w:szCs w:val="20"/>
        </w:rPr>
        <w:t>paths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p>
    <w:p w:rsidR="00C10D4C" w:rsidRDefault="00C10D4C">
      <w:pPr>
        <w:autoSpaceDE w:val="0"/>
        <w:rPr>
          <w:rFonts w:ascii="Helv" w:eastAsia="Helv" w:hAnsi="Helv" w:cs="Helv"/>
          <w:color w:val="000000"/>
          <w:sz w:val="20"/>
          <w:szCs w:val="20"/>
        </w:rPr>
      </w:pPr>
      <w:r>
        <w:rPr>
          <w:rFonts w:ascii="Helv" w:hAnsi="Helv" w:cs="Helv"/>
          <w:b/>
          <w:color w:val="000000"/>
          <w:sz w:val="20"/>
          <w:szCs w:val="20"/>
        </w:rPr>
        <w:t>2.2.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separate</w:t>
      </w:r>
      <w:r>
        <w:rPr>
          <w:rFonts w:ascii="Helv" w:eastAsia="Helv" w:hAnsi="Helv" w:cs="Helv"/>
          <w:color w:val="000000"/>
          <w:sz w:val="20"/>
          <w:szCs w:val="20"/>
        </w:rPr>
        <w:t xml:space="preserve"> </w:t>
      </w:r>
      <w:r>
        <w:rPr>
          <w:rFonts w:ascii="Helv" w:hAnsi="Helv" w:cs="Helv"/>
          <w:color w:val="000000"/>
          <w:sz w:val="20"/>
          <w:szCs w:val="20"/>
        </w:rPr>
        <w:t>VDP</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occur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fractional</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detectable</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boundary</w:t>
      </w:r>
      <w:r>
        <w:rPr>
          <w:rFonts w:ascii="Helv" w:eastAsia="Helv" w:hAnsi="Helv" w:cs="Helv"/>
          <w:color w:val="000000"/>
          <w:sz w:val="20"/>
          <w:szCs w:val="20"/>
        </w:rPr>
        <w:t xml:space="preserve"> </w:t>
      </w:r>
      <w:proofErr w:type="gramStart"/>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w:t>
      </w:r>
      <w:proofErr w:type="gramEnd"/>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ie</w:t>
      </w:r>
      <w:r>
        <w:rPr>
          <w:rFonts w:ascii="Helv" w:eastAsia="Helv" w:hAnsi="Helv" w:cs="Helv"/>
          <w:color w:val="000000"/>
          <w:sz w:val="20"/>
          <w:szCs w:val="20"/>
        </w:rPr>
        <w:t xml:space="preserve"> </w:t>
      </w:r>
      <w:r>
        <w:rPr>
          <w:rFonts w:ascii="Helv" w:hAnsi="Helv" w:cs="Helv"/>
          <w:color w:val="000000"/>
          <w:sz w:val="20"/>
          <w:szCs w:val="20"/>
        </w:rPr>
        <w:t>sS.</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calendar</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defaults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non-numeric</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Pr>
          <w:rFonts w:ascii="Helv" w:eastAsia="Helv" w:hAnsi="Helv" w:cs="Helv"/>
          <w:color w:val="000000"/>
          <w:sz w:val="20"/>
          <w:szCs w:val="20"/>
        </w:rPr>
        <w:t xml:space="preserve"> </w:t>
      </w:r>
    </w:p>
    <w:p w:rsidR="00C10D4C" w:rsidRPr="00C857CF" w:rsidRDefault="00C10D4C" w:rsidP="007513F2">
      <w:pPr>
        <w:numPr>
          <w:ilvl w:val="0"/>
          <w:numId w:val="10"/>
        </w:numPr>
        <w:autoSpaceDE w:val="0"/>
        <w:rPr>
          <w:rFonts w:ascii="Arial" w:eastAsia="Arial" w:hAnsi="Arial" w:cs="Arial"/>
          <w:sz w:val="20"/>
          <w:szCs w:val="20"/>
        </w:rPr>
      </w:pP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binaryCalendarRep</w:t>
      </w:r>
      <w:r w:rsidRPr="00976024">
        <w:rPr>
          <w:rFonts w:ascii="Arial" w:eastAsia="Arial" w:hAnsi="Arial" w:cs="Arial"/>
          <w:sz w:val="20"/>
          <w:szCs w:val="20"/>
        </w:rPr>
        <w:t xml:space="preserve"> </w:t>
      </w:r>
      <w:r w:rsidRPr="00976024">
        <w:rPr>
          <w:rFonts w:ascii="Arial" w:hAnsi="Arial" w:cs="Arial"/>
          <w:sz w:val="20"/>
          <w:szCs w:val="20"/>
        </w:rPr>
        <w:t>should</w:t>
      </w:r>
      <w:r w:rsidRPr="00976024">
        <w:rPr>
          <w:rFonts w:ascii="Arial" w:eastAsia="Arial" w:hAnsi="Arial" w:cs="Arial"/>
          <w:sz w:val="20"/>
          <w:szCs w:val="20"/>
        </w:rPr>
        <w:t xml:space="preserve"> </w:t>
      </w:r>
      <w:r w:rsidRPr="00976024">
        <w:rPr>
          <w:rFonts w:ascii="Arial" w:hAnsi="Arial" w:cs="Arial"/>
          <w:sz w:val="20"/>
          <w:szCs w:val="20"/>
        </w:rPr>
        <w:t>restate</w:t>
      </w:r>
      <w:r w:rsidRPr="00976024">
        <w:rPr>
          <w:rFonts w:ascii="Arial" w:eastAsia="Arial" w:hAnsi="Arial" w:cs="Arial"/>
          <w:sz w:val="20"/>
          <w:szCs w:val="20"/>
        </w:rPr>
        <w:t xml:space="preserve"> </w:t>
      </w:r>
      <w:r w:rsidRPr="00976024">
        <w:rPr>
          <w:rFonts w:ascii="Arial" w:hAnsi="Arial" w:cs="Arial"/>
          <w:sz w:val="20"/>
          <w:szCs w:val="20"/>
        </w:rPr>
        <w:t>the</w:t>
      </w:r>
      <w:r w:rsidRPr="00976024">
        <w:rPr>
          <w:rFonts w:ascii="Arial" w:eastAsia="Arial" w:hAnsi="Arial" w:cs="Arial"/>
          <w:sz w:val="20"/>
          <w:szCs w:val="20"/>
        </w:rPr>
        <w:t xml:space="preserve"> </w:t>
      </w:r>
      <w:r w:rsidRPr="00976024">
        <w:rPr>
          <w:rFonts w:ascii="Arial" w:hAnsi="Arial" w:cs="Arial"/>
          <w:sz w:val="20"/>
          <w:szCs w:val="20"/>
        </w:rPr>
        <w:t>rule</w:t>
      </w:r>
      <w:r w:rsidRPr="00976024">
        <w:rPr>
          <w:rFonts w:ascii="Arial" w:eastAsia="Arial" w:hAnsi="Arial" w:cs="Arial"/>
          <w:sz w:val="20"/>
          <w:szCs w:val="20"/>
        </w:rPr>
        <w:t xml:space="preserve"> </w:t>
      </w:r>
      <w:r w:rsidRPr="00976024">
        <w:rPr>
          <w:rFonts w:ascii="Arial" w:hAnsi="Arial" w:cs="Arial"/>
          <w:sz w:val="20"/>
          <w:szCs w:val="20"/>
        </w:rPr>
        <w:t>from</w:t>
      </w:r>
      <w:r w:rsidRPr="00976024">
        <w:rPr>
          <w:rFonts w:ascii="Arial" w:eastAsia="Arial" w:hAnsi="Arial" w:cs="Arial"/>
          <w:sz w:val="20"/>
          <w:szCs w:val="20"/>
        </w:rPr>
        <w:t xml:space="preserve"> </w:t>
      </w: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calendarPattern</w:t>
      </w:r>
      <w:r w:rsidRPr="00C857CF">
        <w:rPr>
          <w:rFonts w:ascii="Arial" w:hAnsi="Arial" w:cs="Arial"/>
          <w:sz w:val="20"/>
          <w:szCs w:val="20"/>
        </w:rPr>
        <w:t>.</w:t>
      </w:r>
      <w:r w:rsidRPr="00C857CF">
        <w:rPr>
          <w:rFonts w:ascii="Arial" w:eastAsia="Arial" w:hAnsi="Arial" w:cs="Arial"/>
          <w:sz w:val="20"/>
          <w:szCs w:val="20"/>
        </w:rPr>
        <w:t xml:space="preserve"> </w:t>
      </w:r>
    </w:p>
    <w:p w:rsidR="00C10D4C" w:rsidRPr="00976024" w:rsidRDefault="00C10D4C" w:rsidP="007513F2">
      <w:pPr>
        <w:numPr>
          <w:ilvl w:val="0"/>
          <w:numId w:val="10"/>
        </w:numPr>
        <w:autoSpaceDE w:val="0"/>
        <w:rPr>
          <w:rFonts w:ascii="Arial" w:hAnsi="Arial" w:cs="Arial"/>
          <w:sz w:val="20"/>
          <w:szCs w:val="20"/>
        </w:rPr>
      </w:pPr>
      <w:r w:rsidRPr="00976024">
        <w:rPr>
          <w:rFonts w:ascii="Arial" w:hAnsi="Arial" w:cs="Arial"/>
          <w:sz w:val="20"/>
          <w:szCs w:val="20"/>
        </w:rPr>
        <w:t>Examples</w:t>
      </w:r>
      <w:r w:rsidRPr="00976024">
        <w:rPr>
          <w:rFonts w:ascii="Arial" w:eastAsia="Arial" w:hAnsi="Arial" w:cs="Arial"/>
          <w:sz w:val="20"/>
          <w:szCs w:val="20"/>
        </w:rPr>
        <w:t xml:space="preserve"> </w:t>
      </w:r>
      <w:r w:rsidRPr="00976024">
        <w:rPr>
          <w:rFonts w:ascii="Arial" w:hAnsi="Arial" w:cs="Arial"/>
          <w:sz w:val="20"/>
          <w:szCs w:val="20"/>
        </w:rPr>
        <w:t>to</w:t>
      </w:r>
      <w:r w:rsidRPr="00976024">
        <w:rPr>
          <w:rFonts w:ascii="Arial" w:eastAsia="Arial" w:hAnsi="Arial" w:cs="Arial"/>
          <w:sz w:val="20"/>
          <w:szCs w:val="20"/>
        </w:rPr>
        <w:t xml:space="preserve"> </w:t>
      </w:r>
      <w:r w:rsidRPr="00976024">
        <w:rPr>
          <w:rFonts w:ascii="Arial" w:hAnsi="Arial" w:cs="Arial"/>
          <w:sz w:val="20"/>
          <w:szCs w:val="20"/>
        </w:rPr>
        <w:t>be</w:t>
      </w:r>
      <w:r w:rsidRPr="00976024">
        <w:rPr>
          <w:rFonts w:ascii="Arial" w:eastAsia="Arial" w:hAnsi="Arial" w:cs="Arial"/>
          <w:sz w:val="20"/>
          <w:szCs w:val="20"/>
        </w:rPr>
        <w:t xml:space="preserve"> </w:t>
      </w:r>
      <w:r w:rsidRPr="00976024">
        <w:rPr>
          <w:rFonts w:ascii="Arial" w:hAnsi="Arial" w:cs="Arial"/>
          <w:sz w:val="20"/>
          <w:szCs w:val="20"/>
        </w:rPr>
        <w:t>provided.</w:t>
      </w:r>
    </w:p>
    <w:p w:rsidR="00E621D3" w:rsidDel="00E621D3" w:rsidRDefault="00C10D4C">
      <w:pPr>
        <w:pStyle w:val="NormalWeb"/>
        <w:rPr>
          <w:rFonts w:ascii="Helv" w:hAnsi="Helv" w:cs="Helv"/>
          <w:color w:val="000000"/>
          <w:sz w:val="20"/>
          <w:szCs w:val="20"/>
        </w:rPr>
      </w:pPr>
      <w:r>
        <w:rPr>
          <w:rFonts w:ascii="Arial" w:hAnsi="Arial" w:cs="Arial"/>
          <w:b/>
          <w:sz w:val="20"/>
          <w:szCs w:val="20"/>
        </w:rPr>
        <w:t>2.3.</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13.11.1</w:t>
      </w:r>
      <w:r>
        <w:rPr>
          <w:rFonts w:ascii="Arial" w:hAnsi="Arial" w:cs="Arial"/>
          <w:sz w:val="20"/>
          <w:szCs w:val="20"/>
        </w:rPr>
        <w:t>.</w:t>
      </w:r>
      <w:r>
        <w:rPr>
          <w:rFonts w:ascii="Arial" w:eastAsia="Arial" w:hAnsi="Arial" w:cs="Arial"/>
          <w:sz w:val="20"/>
          <w:szCs w:val="20"/>
        </w:rPr>
        <w:t xml:space="preserve">  </w:t>
      </w:r>
      <w:proofErr w:type="gramStart"/>
      <w:r w:rsidRPr="00610213">
        <w:rPr>
          <w:rFonts w:ascii="Arial" w:hAnsi="Arial" w:cs="Arial"/>
          <w:sz w:val="20"/>
          <w:szCs w:val="20"/>
        </w:rPr>
        <w:t>Do</w:t>
      </w:r>
      <w:r w:rsidRPr="00610213">
        <w:rPr>
          <w:rFonts w:ascii="Helv" w:hAnsi="Helv" w:cs="Helv"/>
          <w:color w:val="000000"/>
          <w:sz w:val="20"/>
          <w:szCs w:val="20"/>
        </w:rPr>
        <w:t>es</w:t>
      </w:r>
      <w:r w:rsidRPr="00610213">
        <w:rPr>
          <w:rFonts w:ascii="Helv" w:eastAsia="Helv" w:hAnsi="Helv" w:cs="Helv"/>
          <w:color w:val="000000"/>
          <w:sz w:val="20"/>
          <w:szCs w:val="20"/>
        </w:rPr>
        <w:t xml:space="preserve"> </w:t>
      </w:r>
      <w:r w:rsidRPr="00610213">
        <w:rPr>
          <w:rFonts w:ascii="Helv" w:hAnsi="Helv" w:cs="Helv"/>
          <w:color w:val="000000"/>
          <w:sz w:val="20"/>
          <w:szCs w:val="20"/>
        </w:rPr>
        <w:t>not</w:t>
      </w:r>
      <w:r w:rsidRPr="00610213">
        <w:rPr>
          <w:rFonts w:ascii="Helv" w:eastAsia="Helv" w:hAnsi="Helv" w:cs="Helv"/>
          <w:color w:val="000000"/>
          <w:sz w:val="20"/>
          <w:szCs w:val="20"/>
        </w:rPr>
        <w:t xml:space="preserve"> </w:t>
      </w:r>
      <w:r w:rsidRPr="00610213">
        <w:rPr>
          <w:rFonts w:ascii="Helv" w:hAnsi="Helv" w:cs="Helv"/>
          <w:color w:val="000000"/>
          <w:sz w:val="20"/>
          <w:szCs w:val="20"/>
        </w:rPr>
        <w:t>fully</w:t>
      </w:r>
      <w:r w:rsidRPr="00610213">
        <w:rPr>
          <w:rFonts w:ascii="Helv" w:eastAsia="Helv" w:hAnsi="Helv" w:cs="Helv"/>
          <w:color w:val="000000"/>
          <w:sz w:val="20"/>
          <w:szCs w:val="20"/>
        </w:rPr>
        <w:t xml:space="preserve"> </w:t>
      </w:r>
      <w:r w:rsidRPr="00610213">
        <w:rPr>
          <w:rFonts w:ascii="Helv" w:hAnsi="Helv" w:cs="Helv"/>
          <w:color w:val="000000"/>
          <w:sz w:val="20"/>
          <w:szCs w:val="20"/>
        </w:rPr>
        <w:t>state</w:t>
      </w:r>
      <w:r w:rsidRPr="00610213">
        <w:rPr>
          <w:rFonts w:ascii="Helv" w:eastAsia="Helv" w:hAnsi="Helv" w:cs="Helv"/>
          <w:color w:val="000000"/>
          <w:sz w:val="20"/>
          <w:szCs w:val="20"/>
        </w:rPr>
        <w:t xml:space="preserve"> </w:t>
      </w:r>
      <w:r w:rsidRPr="00610213">
        <w:rPr>
          <w:rFonts w:ascii="Helv" w:hAnsi="Helv" w:cs="Helv"/>
          <w:color w:val="000000"/>
          <w:sz w:val="20"/>
          <w:szCs w:val="20"/>
        </w:rPr>
        <w:t>the</w:t>
      </w:r>
      <w:r w:rsidRPr="00610213">
        <w:rPr>
          <w:rFonts w:ascii="Helv" w:eastAsia="Helv" w:hAnsi="Helv" w:cs="Helv"/>
          <w:color w:val="000000"/>
          <w:sz w:val="20"/>
          <w:szCs w:val="20"/>
        </w:rPr>
        <w:t xml:space="preserve"> </w:t>
      </w:r>
      <w:r w:rsidRPr="00610213">
        <w:rPr>
          <w:rFonts w:ascii="Helv" w:hAnsi="Helv" w:cs="Helv"/>
          <w:color w:val="000000"/>
          <w:sz w:val="20"/>
          <w:szCs w:val="20"/>
        </w:rPr>
        <w:t>time</w:t>
      </w:r>
      <w:r w:rsidRPr="00610213">
        <w:rPr>
          <w:rFonts w:ascii="Helv" w:eastAsia="Helv" w:hAnsi="Helv" w:cs="Helv"/>
          <w:color w:val="000000"/>
          <w:sz w:val="20"/>
          <w:szCs w:val="20"/>
        </w:rPr>
        <w:t xml:space="preserve"> </w:t>
      </w:r>
      <w:r w:rsidRPr="00610213">
        <w:rPr>
          <w:rFonts w:ascii="Helv" w:hAnsi="Helv" w:cs="Helv"/>
          <w:color w:val="000000"/>
          <w:sz w:val="20"/>
          <w:szCs w:val="20"/>
        </w:rPr>
        <w:t>zone</w:t>
      </w:r>
      <w:r w:rsidRPr="00610213">
        <w:rPr>
          <w:rFonts w:ascii="Helv" w:eastAsia="Helv" w:hAnsi="Helv" w:cs="Helv"/>
          <w:color w:val="000000"/>
          <w:sz w:val="20"/>
          <w:szCs w:val="20"/>
        </w:rPr>
        <w:t xml:space="preserve"> </w:t>
      </w:r>
      <w:r w:rsidRPr="00610213">
        <w:rPr>
          <w:rFonts w:ascii="Helv" w:hAnsi="Helv" w:cs="Helv"/>
          <w:color w:val="000000"/>
          <w:sz w:val="20"/>
          <w:szCs w:val="20"/>
        </w:rPr>
        <w:t>symbol</w:t>
      </w:r>
      <w:r w:rsidRPr="00610213">
        <w:rPr>
          <w:rFonts w:ascii="Helv" w:eastAsia="Helv" w:hAnsi="Helv" w:cs="Helv"/>
          <w:color w:val="000000"/>
          <w:sz w:val="20"/>
          <w:szCs w:val="20"/>
        </w:rPr>
        <w:t xml:space="preserve"> </w:t>
      </w:r>
      <w:r w:rsidRPr="00610213">
        <w:rPr>
          <w:rFonts w:ascii="Helv" w:hAnsi="Helv" w:cs="Helv"/>
          <w:color w:val="000000"/>
          <w:sz w:val="20"/>
          <w:szCs w:val="20"/>
        </w:rPr>
        <w:t>behaviour</w:t>
      </w:r>
      <w:r w:rsidR="00404787">
        <w:rPr>
          <w:rFonts w:ascii="Helv" w:hAnsi="Helv" w:cs="Helv"/>
          <w:color w:val="000000"/>
          <w:sz w:val="20"/>
          <w:szCs w:val="20"/>
        </w:rPr>
        <w:t>.</w:t>
      </w:r>
      <w:proofErr w:type="gramEnd"/>
      <w:r w:rsidR="00404787">
        <w:rPr>
          <w:rFonts w:ascii="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say:</w:t>
      </w:r>
    </w:p>
    <w:tbl>
      <w:tblPr>
        <w:tblStyle w:val="TableGrid"/>
        <w:tblW w:w="9468" w:type="dxa"/>
        <w:tblLook w:val="04A0" w:firstRow="1" w:lastRow="0" w:firstColumn="1" w:lastColumn="0" w:noHBand="0" w:noVBand="1"/>
      </w:tblPr>
      <w:tblGrid>
        <w:gridCol w:w="939"/>
        <w:gridCol w:w="3278"/>
        <w:gridCol w:w="1517"/>
        <w:gridCol w:w="1178"/>
        <w:gridCol w:w="28"/>
        <w:gridCol w:w="2528"/>
      </w:tblGrid>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z</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specific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PDT</w:t>
            </w:r>
          </w:p>
          <w:p w:rsidR="00E621D3" w:rsidRPr="00A136FB" w:rsidRDefault="00E621D3" w:rsidP="00404787">
            <w:pPr>
              <w:rPr>
                <w:rFonts w:ascii="Helvetica" w:hAnsi="Helvetica"/>
                <w:sz w:val="20"/>
                <w:szCs w:val="20"/>
              </w:rPr>
            </w:pPr>
            <w:r w:rsidRPr="00A136FB">
              <w:rPr>
                <w:rFonts w:ascii="Helvetica" w:hAnsi="Helvetica"/>
                <w:sz w:val="20"/>
                <w:szCs w:val="20"/>
              </w:rPr>
              <w:t>Pacific Daylight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Z </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format</w:t>
            </w:r>
          </w:p>
          <w:p w:rsidR="00E621D3" w:rsidRPr="00A136FB" w:rsidRDefault="00E621D3" w:rsidP="00404787">
            <w:pPr>
              <w:rPr>
                <w:rFonts w:ascii="Helvetica" w:hAnsi="Helvetica"/>
                <w:sz w:val="20"/>
                <w:szCs w:val="20"/>
              </w:rPr>
            </w:pPr>
            <w:r w:rsidRPr="00A136FB">
              <w:rPr>
                <w:rFonts w:ascii="Helvetica" w:hAnsi="Helvetica"/>
                <w:sz w:val="20"/>
                <w:szCs w:val="20"/>
              </w:rPr>
              <w:t>Time Zone: localized GMT</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hAnsi="Helvetica"/>
                <w:sz w:val="20"/>
                <w:szCs w:val="20"/>
              </w:rPr>
            </w:pPr>
            <w:r w:rsidRPr="00A136FB">
              <w:rPr>
                <w:rFonts w:ascii="Helvetica" w:hAnsi="Helvetica"/>
                <w:sz w:val="20"/>
                <w:szCs w:val="20"/>
              </w:rPr>
              <w:t>GMT-08:00, GMT+00:00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O</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 xml:space="preserve">Time Zone: </w:t>
            </w:r>
            <w:r w:rsidR="00180B69" w:rsidRPr="00A136FB">
              <w:rPr>
                <w:rFonts w:ascii="Helvetica" w:hAnsi="Helvetica"/>
                <w:sz w:val="20"/>
                <w:szCs w:val="20"/>
              </w:rPr>
              <w:t>l</w:t>
            </w:r>
            <w:r w:rsidRPr="00A136FB">
              <w:rPr>
                <w:rFonts w:ascii="Helvetica" w:hAnsi="Helvetica"/>
                <w:sz w:val="20"/>
                <w:szCs w:val="20"/>
              </w:rPr>
              <w:t>ocalized GMT</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180B69" w:rsidRPr="00A136FB" w:rsidRDefault="00E621D3" w:rsidP="00180B69">
            <w:pPr>
              <w:rPr>
                <w:rFonts w:ascii="Helvetica" w:hAnsi="Helvetica"/>
                <w:sz w:val="20"/>
                <w:szCs w:val="20"/>
              </w:rPr>
            </w:pPr>
            <w:r w:rsidRPr="00A136FB">
              <w:rPr>
                <w:rFonts w:ascii="Helvetica" w:hAnsi="Helvetica"/>
                <w:sz w:val="20"/>
                <w:szCs w:val="20"/>
              </w:rPr>
              <w:t>O</w:t>
            </w:r>
          </w:p>
          <w:p w:rsidR="00E621D3" w:rsidRPr="00A136FB" w:rsidRDefault="00E621D3" w:rsidP="00180B69">
            <w:pPr>
              <w:rPr>
                <w:rFonts w:ascii="Helvetica" w:hAnsi="Helvetica"/>
                <w:sz w:val="20"/>
                <w:szCs w:val="20"/>
              </w:rPr>
            </w:pPr>
            <w:r w:rsidRPr="00A136FB">
              <w:rPr>
                <w:rFonts w:ascii="Helvetica" w:hAnsi="Helvetica"/>
                <w:sz w:val="20"/>
                <w:szCs w:val="20"/>
              </w:rPr>
              <w:t>OOOO</w:t>
            </w:r>
          </w:p>
        </w:tc>
        <w:tc>
          <w:tcPr>
            <w:tcW w:w="2528" w:type="dxa"/>
            <w:noWrap/>
          </w:tcPr>
          <w:p w:rsidR="00180B69" w:rsidRPr="00A136FB" w:rsidRDefault="00E621D3" w:rsidP="00180B69">
            <w:pPr>
              <w:rPr>
                <w:rFonts w:ascii="Helvetica" w:hAnsi="Helvetica"/>
                <w:sz w:val="20"/>
                <w:szCs w:val="20"/>
              </w:rPr>
            </w:pPr>
            <w:r w:rsidRPr="00A136FB">
              <w:rPr>
                <w:rFonts w:ascii="Helvetica" w:hAnsi="Helvetica"/>
                <w:sz w:val="20"/>
                <w:szCs w:val="20"/>
              </w:rPr>
              <w:t>GMT-</w:t>
            </w:r>
          </w:p>
          <w:p w:rsidR="00E621D3" w:rsidRPr="00A136FB" w:rsidRDefault="00E621D3" w:rsidP="00180B69">
            <w:pPr>
              <w:rPr>
                <w:rFonts w:ascii="Helvetica" w:hAnsi="Helvetica"/>
                <w:sz w:val="20"/>
                <w:szCs w:val="20"/>
              </w:rPr>
            </w:pPr>
            <w:r w:rsidRPr="00A136FB">
              <w:rPr>
                <w:rFonts w:ascii="Helvetica" w:hAnsi="Helvetica"/>
                <w:sz w:val="20"/>
                <w:szCs w:val="20"/>
              </w:rPr>
              <w:t>GMT-08:00</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generic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PT</w:t>
            </w:r>
          </w:p>
          <w:p w:rsidR="00E621D3" w:rsidRPr="00A136FB" w:rsidRDefault="00E621D3" w:rsidP="00404787">
            <w:pPr>
              <w:rPr>
                <w:rFonts w:ascii="Helvetica" w:hAnsi="Helvetica"/>
                <w:sz w:val="20"/>
                <w:szCs w:val="20"/>
              </w:rPr>
            </w:pPr>
            <w:r w:rsidRPr="00A136FB">
              <w:rPr>
                <w:rFonts w:ascii="Helvetica" w:hAnsi="Helvetica"/>
                <w:sz w:val="20"/>
                <w:szCs w:val="20"/>
              </w:rPr>
              <w:t>Pacific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180B69" w:rsidRPr="00A136FB" w:rsidRDefault="00E621D3" w:rsidP="00404787">
            <w:pPr>
              <w:rPr>
                <w:rFonts w:ascii="Helvetica" w:hAnsi="Helvetica"/>
                <w:sz w:val="20"/>
                <w:szCs w:val="20"/>
              </w:rPr>
            </w:pPr>
            <w:r w:rsidRPr="00A136FB">
              <w:rPr>
                <w:rFonts w:ascii="Helvetica" w:hAnsi="Helvetica"/>
                <w:sz w:val="20"/>
                <w:szCs w:val="20"/>
              </w:rPr>
              <w:t>Time Zone: short time zone ID</w:t>
            </w:r>
          </w:p>
          <w:p w:rsidR="00180B69" w:rsidRPr="00A136FB" w:rsidRDefault="00E621D3" w:rsidP="00180B69">
            <w:pPr>
              <w:rPr>
                <w:rFonts w:ascii="Helvetica" w:hAnsi="Helvetica"/>
                <w:sz w:val="20"/>
                <w:szCs w:val="20"/>
              </w:rPr>
            </w:pPr>
            <w:r w:rsidRPr="00A136FB">
              <w:rPr>
                <w:rFonts w:ascii="Helvetica" w:hAnsi="Helvetica"/>
                <w:sz w:val="20"/>
                <w:szCs w:val="20"/>
              </w:rPr>
              <w:t>long time zone ID</w:t>
            </w:r>
          </w:p>
          <w:p w:rsidR="00180B69" w:rsidRPr="00A136FB" w:rsidRDefault="00E621D3" w:rsidP="00180B69">
            <w:pPr>
              <w:rPr>
                <w:rFonts w:ascii="Helvetica" w:hAnsi="Helvetica"/>
                <w:sz w:val="20"/>
                <w:szCs w:val="20"/>
              </w:rPr>
            </w:pPr>
            <w:r w:rsidRPr="00A136FB">
              <w:rPr>
                <w:rFonts w:ascii="Helvetica" w:hAnsi="Helvetica"/>
                <w:sz w:val="20"/>
                <w:szCs w:val="20"/>
              </w:rPr>
              <w:t>exemplar city</w:t>
            </w:r>
          </w:p>
          <w:p w:rsidR="00E621D3" w:rsidRPr="00A136FB" w:rsidRDefault="00E621D3" w:rsidP="00180B69">
            <w:pPr>
              <w:rPr>
                <w:rFonts w:ascii="Helvetica" w:hAnsi="Helvetica"/>
                <w:sz w:val="20"/>
                <w:szCs w:val="20"/>
              </w:rPr>
            </w:pPr>
            <w:proofErr w:type="gramStart"/>
            <w:r w:rsidRPr="00A136FB">
              <w:rPr>
                <w:rFonts w:ascii="Helvetica" w:hAnsi="Helvetica"/>
                <w:sz w:val="20"/>
                <w:szCs w:val="20"/>
              </w:rPr>
              <w:t>generic</w:t>
            </w:r>
            <w:proofErr w:type="gramEnd"/>
            <w:r w:rsidRPr="00A136FB">
              <w:rPr>
                <w:rFonts w:ascii="Helvetica" w:hAnsi="Helvetica"/>
                <w:sz w:val="20"/>
                <w:szCs w:val="20"/>
              </w:rPr>
              <w:t xml:space="preserve"> location. </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w:t>
            </w:r>
          </w:p>
          <w:p w:rsidR="00E621D3" w:rsidRPr="00A136FB" w:rsidRDefault="00E621D3" w:rsidP="00404787">
            <w:pPr>
              <w:rPr>
                <w:rFonts w:ascii="Helvetica" w:hAnsi="Helvetica"/>
                <w:sz w:val="20"/>
                <w:szCs w:val="20"/>
              </w:rPr>
            </w:pPr>
            <w:r w:rsidRPr="00A136FB">
              <w:rPr>
                <w:rFonts w:ascii="Helvetica" w:hAnsi="Helvetica"/>
                <w:sz w:val="20"/>
                <w:szCs w:val="20"/>
              </w:rPr>
              <w:t>VVV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56" w:type="dxa"/>
            <w:gridSpan w:val="2"/>
            <w:noWrap/>
            <w:hideMark/>
          </w:tcPr>
          <w:p w:rsidR="00E621D3" w:rsidRPr="00A136FB" w:rsidRDefault="00E621D3" w:rsidP="00404787">
            <w:pPr>
              <w:rPr>
                <w:rFonts w:ascii="Helvetica" w:hAnsi="Helvetica"/>
                <w:sz w:val="20"/>
                <w:szCs w:val="20"/>
              </w:rPr>
            </w:pPr>
            <w:r w:rsidRPr="00A136FB">
              <w:rPr>
                <w:rFonts w:ascii="Helvetica" w:hAnsi="Helvetica"/>
                <w:sz w:val="20"/>
                <w:szCs w:val="20"/>
              </w:rPr>
              <w:t>uslax</w:t>
            </w:r>
          </w:p>
          <w:p w:rsidR="00E621D3" w:rsidRPr="00A136FB" w:rsidRDefault="00E621D3" w:rsidP="00404787">
            <w:pPr>
              <w:rPr>
                <w:rFonts w:ascii="Helvetica" w:hAnsi="Helvetica"/>
                <w:sz w:val="20"/>
                <w:szCs w:val="20"/>
              </w:rPr>
            </w:pPr>
            <w:r w:rsidRPr="00A136FB">
              <w:rPr>
                <w:rFonts w:ascii="Helvetica" w:hAnsi="Helvetica"/>
                <w:sz w:val="20"/>
                <w:szCs w:val="20"/>
              </w:rPr>
              <w:t>America/Los_Angeles</w:t>
            </w:r>
          </w:p>
          <w:p w:rsidR="00E621D3" w:rsidRPr="00A136FB" w:rsidRDefault="00E621D3" w:rsidP="00404787">
            <w:pPr>
              <w:rPr>
                <w:rFonts w:ascii="Helvetica" w:hAnsi="Helvetica"/>
                <w:sz w:val="20"/>
                <w:szCs w:val="20"/>
              </w:rPr>
            </w:pPr>
            <w:r w:rsidRPr="00A136FB">
              <w:rPr>
                <w:rFonts w:ascii="Helvetica" w:hAnsi="Helvetica"/>
                <w:sz w:val="20"/>
                <w:szCs w:val="20"/>
              </w:rPr>
              <w:t>Los Angeles</w:t>
            </w:r>
          </w:p>
          <w:p w:rsidR="00E621D3" w:rsidRPr="00A136FB" w:rsidRDefault="00E621D3" w:rsidP="00404787">
            <w:pPr>
              <w:rPr>
                <w:rFonts w:ascii="Helvetica" w:hAnsi="Helvetica"/>
                <w:sz w:val="20"/>
                <w:szCs w:val="20"/>
              </w:rPr>
            </w:pPr>
            <w:r w:rsidRPr="00A136FB">
              <w:rPr>
                <w:rFonts w:ascii="Helvetica" w:hAnsi="Helvetica"/>
                <w:sz w:val="20"/>
                <w:szCs w:val="20"/>
              </w:rPr>
              <w:t>Los Angeles Time</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w:t>
            </w:r>
            <w:r w:rsidRPr="00A136FB">
              <w:rPr>
                <w:rFonts w:ascii="Helvetica" w:hAnsi="Helvetica" w:cs="Arial"/>
                <w:sz w:val="20"/>
                <w:szCs w:val="20"/>
              </w:rPr>
              <w:t xml:space="preserve">ime Zone: ISO8601 basic or extended format </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+0000</w:t>
            </w:r>
          </w:p>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eastAsia="Times New Roman" w:hAnsi="Helvetica"/>
                <w:sz w:val="20"/>
                <w:szCs w:val="20"/>
                <w:lang w:eastAsia="en-US"/>
              </w:rPr>
            </w:pPr>
            <w:r w:rsidRPr="00A136FB">
              <w:rPr>
                <w:rFonts w:ascii="Helvetica" w:hAnsi="Helvetica"/>
                <w:sz w:val="20"/>
                <w:szCs w:val="20"/>
              </w:rPr>
              <w:t>-08:00, +00:00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or extended format .The UTC indicator "Z" is used when local time offset is 0.</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tc>
      </w:tr>
    </w:tbl>
    <w:p w:rsidR="00632E34" w:rsidRPr="00247A14" w:rsidRDefault="00C6312E">
      <w:pPr>
        <w:pStyle w:val="NormalWeb"/>
        <w:rPr>
          <w:rFonts w:ascii="Arial" w:hAnsi="Arial" w:cs="Arial"/>
          <w:color w:val="000000"/>
          <w:sz w:val="20"/>
          <w:szCs w:val="20"/>
        </w:rPr>
      </w:pPr>
      <w:r>
        <w:rPr>
          <w:rFonts w:ascii="Helv" w:hAnsi="Helv" w:cs="Helv"/>
          <w:color w:val="000000"/>
          <w:sz w:val="20"/>
          <w:szCs w:val="20"/>
        </w:rPr>
        <w:t>Note this table reflects updates made by erratum 2.121.</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2.4.</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22.1.1</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2.5.</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22.1.2</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Complex</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2.6.</w:t>
      </w:r>
      <w:r>
        <w:rPr>
          <w:rFonts w:ascii="Helv" w:eastAsia="Helv" w:hAnsi="Helv" w:cs="Helv"/>
          <w:i/>
          <w:color w:val="000000"/>
          <w:sz w:val="20"/>
          <w:szCs w:val="20"/>
        </w:rPr>
        <w:t xml:space="preserve"> </w:t>
      </w:r>
      <w:r w:rsidR="00781502">
        <w:rPr>
          <w:rFonts w:ascii="Helv" w:eastAsia="Helv" w:hAnsi="Helv" w:cs="Helv"/>
          <w:i/>
          <w:color w:val="000000"/>
          <w:sz w:val="20"/>
          <w:szCs w:val="20"/>
        </w:rPr>
        <w:t>Throughout</w:t>
      </w:r>
      <w:r>
        <w:rPr>
          <w:rFonts w:ascii="Arial" w:hAnsi="Arial" w:cs="Arial"/>
          <w:i/>
          <w:color w:val="000000"/>
          <w:sz w:val="20"/>
          <w:szCs w:val="20"/>
        </w:rPr>
        <w:t>.</w:t>
      </w:r>
      <w:r>
        <w:rPr>
          <w:rFonts w:eastAsia="Times New Roman"/>
          <w:color w:val="000000"/>
        </w:rPr>
        <w:t xml:space="preserve"> </w:t>
      </w:r>
      <w:r>
        <w:rPr>
          <w:rFonts w:ascii="Helv" w:hAnsi="Helv" w:cs="Helv"/>
          <w:color w:val="000000"/>
          <w:sz w:val="20"/>
          <w:szCs w:val="20"/>
        </w:rPr>
        <w:t>Spec</w:t>
      </w:r>
      <w:r w:rsidR="00781502">
        <w:rPr>
          <w:rFonts w:ascii="Helv" w:hAnsi="Helv" w:cs="Helv"/>
          <w:color w:val="000000"/>
          <w:sz w:val="20"/>
          <w:szCs w:val="20"/>
        </w:rPr>
        <w:t>ification</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uses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term</w:t>
      </w:r>
      <w:r>
        <w:rPr>
          <w:rFonts w:ascii="Helv" w:eastAsia="Helv" w:hAnsi="Helv" w:cs="Helv"/>
          <w:color w:val="000000"/>
          <w:sz w:val="20"/>
          <w:szCs w:val="20"/>
        </w:rPr>
        <w:t xml:space="preserve"> </w:t>
      </w:r>
      <w:r>
        <w:rPr>
          <w:rFonts w:ascii="Helv" w:hAnsi="Helv" w:cs="Helv"/>
          <w:color w:val="000000"/>
          <w:sz w:val="20"/>
          <w:szCs w:val="20"/>
        </w:rPr>
        <w:t>'content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more</w:t>
      </w:r>
      <w:r>
        <w:rPr>
          <w:rFonts w:ascii="Helv" w:eastAsia="Helv" w:hAnsi="Helv" w:cs="Helv"/>
          <w:color w:val="000000"/>
          <w:sz w:val="20"/>
          <w:szCs w:val="20"/>
        </w:rPr>
        <w:t xml:space="preserve"> </w:t>
      </w:r>
      <w:r>
        <w:rPr>
          <w:rFonts w:ascii="Helv" w:hAnsi="Helv" w:cs="Helv"/>
          <w:color w:val="000000"/>
          <w:sz w:val="20"/>
          <w:szCs w:val="20"/>
        </w:rPr>
        <w:t>specific</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terms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'SimpleContent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'ComplexContent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2.7.</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proofErr w:type="gramStart"/>
      <w:r w:rsidR="00C95209">
        <w:rPr>
          <w:rFonts w:ascii="Helv" w:eastAsia="Helv" w:hAnsi="Helv" w:cs="Helv"/>
          <w:color w:val="000000"/>
          <w:sz w:val="20"/>
          <w:szCs w:val="20"/>
        </w:rPr>
        <w:t xml:space="preserve">Absorbed into </w:t>
      </w:r>
      <w:r w:rsidR="00B554D2">
        <w:rPr>
          <w:rFonts w:ascii="Helv" w:eastAsia="Helv" w:hAnsi="Helv" w:cs="Helv"/>
          <w:color w:val="000000"/>
          <w:sz w:val="20"/>
          <w:szCs w:val="20"/>
        </w:rPr>
        <w:t>erratum 3.2.</w:t>
      </w:r>
      <w:proofErr w:type="gramEnd"/>
    </w:p>
    <w:p w:rsidR="00C10D4C" w:rsidRDefault="00C10D4C">
      <w:pPr>
        <w:pStyle w:val="NormalWeb"/>
        <w:rPr>
          <w:rFonts w:ascii="Helv" w:eastAsia="Helv" w:hAnsi="Helv" w:cs="Helv"/>
          <w:color w:val="000000"/>
          <w:sz w:val="20"/>
          <w:szCs w:val="20"/>
        </w:rPr>
      </w:pPr>
      <w:r>
        <w:rPr>
          <w:rFonts w:ascii="Helv" w:hAnsi="Helv" w:cs="Helv"/>
          <w:b/>
          <w:color w:val="000000"/>
          <w:sz w:val="20"/>
          <w:szCs w:val="20"/>
        </w:rPr>
        <w:t>2.8.</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nilValue,</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nilLiteralCharacter</w:t>
      </w:r>
      <w:r>
        <w:rPr>
          <w:rFonts w:ascii="Helv" w:eastAsia="Helv" w:hAnsi="Helv" w:cs="Helv"/>
          <w:color w:val="000000"/>
          <w:sz w:val="20"/>
          <w:szCs w:val="20"/>
        </w:rPr>
        <w:t xml:space="preserve"> </w:t>
      </w:r>
      <w:r>
        <w:rPr>
          <w:rFonts w:ascii="Helv" w:hAnsi="Helv" w:cs="Helv"/>
          <w:color w:val="000000"/>
          <w:sz w:val="20"/>
          <w:szCs w:val="20"/>
        </w:rPr>
        <w:t>test</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untrimmed</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lastRenderedPageBreak/>
        <w:t>2.9.</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interprets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min/maxLength</w:t>
      </w:r>
      <w:r>
        <w:rPr>
          <w:rFonts w:ascii="Helv" w:eastAsia="Helv" w:hAnsi="Helv" w:cs="Helv"/>
          <w:color w:val="000000"/>
          <w:sz w:val="20"/>
          <w:szCs w:val="20"/>
        </w:rPr>
        <w:t xml:space="preserve"> </w:t>
      </w:r>
      <w:r>
        <w:rPr>
          <w:rFonts w:ascii="Helv" w:hAnsi="Helv" w:cs="Helv"/>
          <w:color w:val="000000"/>
          <w:sz w:val="20"/>
          <w:szCs w:val="20"/>
        </w:rPr>
        <w:t>facets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values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2.10.</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6.3</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Bullet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logical</w:t>
      </w:r>
      <w:r>
        <w:rPr>
          <w:rFonts w:ascii="Helv" w:eastAsia="Helv" w:hAnsi="Helv" w:cs="Helv"/>
          <w:color w:val="000000"/>
          <w:sz w:val="20"/>
          <w:szCs w:val="20"/>
        </w:rPr>
        <w:t xml:space="preserve"> </w:t>
      </w:r>
      <w:r>
        <w:rPr>
          <w:rFonts w:ascii="Helv" w:hAnsi="Helv" w:cs="Helv"/>
          <w:color w:val="000000"/>
          <w:sz w:val="20"/>
          <w:szCs w:val="20"/>
        </w:rPr>
        <w:t>value.</w:t>
      </w:r>
      <w:proofErr w:type="gramEnd"/>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obey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lexical</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2.11</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Section</w:t>
      </w:r>
      <w:r>
        <w:rPr>
          <w:rFonts w:ascii="Helv" w:eastAsia="Helv" w:hAnsi="Helv" w:cs="Helv"/>
          <w:color w:val="000000"/>
          <w:sz w:val="20"/>
        </w:rPr>
        <w:t xml:space="preserve"> </w:t>
      </w:r>
      <w:r>
        <w:rPr>
          <w:rFonts w:ascii="Helv" w:hAnsi="Helv" w:cs="Helv"/>
          <w:color w:val="000000"/>
          <w:sz w:val="20"/>
        </w:rPr>
        <w:t>6.3.</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only</w:t>
      </w:r>
      <w:r>
        <w:rPr>
          <w:rFonts w:ascii="Helv" w:eastAsia="Helv" w:hAnsi="Helv" w:cs="Helv"/>
          <w:color w:val="000000"/>
          <w:sz w:val="20"/>
        </w:rPr>
        <w:t xml:space="preserve"> </w:t>
      </w:r>
      <w:r>
        <w:rPr>
          <w:rFonts w:ascii="Helv" w:hAnsi="Helv" w:cs="Helv"/>
          <w:color w:val="000000"/>
          <w:sz w:val="20"/>
        </w:rPr>
        <w:t>ever</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list</w:t>
      </w:r>
      <w:r>
        <w:rPr>
          <w:rFonts w:ascii="Helv" w:eastAsia="Helv" w:hAnsi="Helv" w:cs="Helv"/>
          <w:color w:val="000000"/>
          <w:sz w:val="20"/>
        </w:rPr>
        <w:t xml:space="preserve"> </w:t>
      </w:r>
      <w:r>
        <w:rPr>
          <w:rFonts w:ascii="Helv" w:hAnsi="Helv" w:cs="Helv"/>
          <w:color w:val="000000"/>
          <w:sz w:val="20"/>
        </w:rPr>
        <w:t>token</w:t>
      </w:r>
      <w:r>
        <w:rPr>
          <w:rFonts w:ascii="Helv" w:eastAsia="Helv" w:hAnsi="Helv" w:cs="Helv"/>
          <w:color w:val="000000"/>
          <w:sz w:val="20"/>
        </w:rPr>
        <w:t xml:space="preserve"> </w:t>
      </w:r>
      <w:r>
        <w:rPr>
          <w:rFonts w:ascii="Helv" w:hAnsi="Helv" w:cs="Helv"/>
          <w:color w:val="000000"/>
          <w:sz w:val="20"/>
        </w:rPr>
        <w:t>separator,</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entities</w:t>
      </w:r>
      <w:r>
        <w:rPr>
          <w:rFonts w:ascii="Helv" w:eastAsia="Helv" w:hAnsi="Helv" w:cs="Helv"/>
          <w:color w:val="000000"/>
          <w:sz w:val="20"/>
        </w:rPr>
        <w:t xml:space="preserve"> </w:t>
      </w:r>
      <w:r>
        <w:rPr>
          <w:rFonts w:ascii="Helv" w:hAnsi="Helv" w:cs="Helv"/>
          <w:color w:val="000000"/>
          <w:sz w:val="20"/>
        </w:rPr>
        <w:t>must</w:t>
      </w:r>
      <w:r>
        <w:rPr>
          <w:rFonts w:ascii="Helv" w:eastAsia="Helv" w:hAnsi="Helv" w:cs="Helv"/>
          <w:color w:val="000000"/>
          <w:sz w:val="20"/>
        </w:rPr>
        <w:t xml:space="preserve"> </w:t>
      </w:r>
      <w:r>
        <w:rPr>
          <w:rFonts w:ascii="Helv" w:hAnsi="Helv" w:cs="Helv"/>
          <w:color w:val="000000"/>
          <w:sz w:val="20"/>
        </w:rPr>
        <w:t>be</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needed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part</w:t>
      </w:r>
      <w:r>
        <w:rPr>
          <w:rFonts w:ascii="Helv" w:eastAsia="Helv" w:hAnsi="Helv" w:cs="Helv"/>
          <w:color w:val="000000"/>
          <w:sz w:val="20"/>
        </w:rPr>
        <w:t xml:space="preserve"> </w:t>
      </w:r>
      <w:r>
        <w:rPr>
          <w:rFonts w:ascii="Helv" w:hAnsi="Helv" w:cs="Helv"/>
          <w:color w:val="000000"/>
          <w:sz w:val="20"/>
        </w:rPr>
        <w:t>of</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property</w:t>
      </w:r>
      <w:r>
        <w:rPr>
          <w:rFonts w:ascii="Helv" w:eastAsia="Helv" w:hAnsi="Helv" w:cs="Helv"/>
          <w:color w:val="000000"/>
          <w:sz w:val="20"/>
        </w:rPr>
        <w:t xml:space="preserve"> </w:t>
      </w:r>
      <w:r>
        <w:rPr>
          <w:rFonts w:ascii="Helv" w:hAnsi="Helv" w:cs="Helv"/>
          <w:color w:val="000000"/>
          <w:sz w:val="20"/>
        </w:rPr>
        <w:t>value.</w:t>
      </w:r>
      <w:r>
        <w:rPr>
          <w:rFonts w:ascii="Helv" w:eastAsia="Helv" w:hAnsi="Helv" w:cs="Helv"/>
          <w:color w:val="000000"/>
          <w:sz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2.12</w:t>
      </w:r>
      <w:r>
        <w:rPr>
          <w:rFonts w:ascii="Helv" w:hAnsi="Helv" w:cs="Helv"/>
          <w:color w:val="000000"/>
          <w:sz w:val="20"/>
        </w:rPr>
        <w:t>.</w:t>
      </w:r>
      <w:r>
        <w:rPr>
          <w:rFonts w:ascii="Helv" w:eastAsia="Helv" w:hAnsi="Helv" w:cs="Helv"/>
          <w:color w:val="000000"/>
          <w:sz w:val="20"/>
        </w:rPr>
        <w:t xml:space="preserve"> </w:t>
      </w:r>
      <w:r w:rsidRPr="00485628">
        <w:rPr>
          <w:rFonts w:ascii="Helv" w:hAnsi="Helv" w:cs="Arial"/>
          <w:i/>
          <w:color w:val="000000"/>
          <w:sz w:val="20"/>
        </w:rPr>
        <w:t>Section</w:t>
      </w:r>
      <w:r w:rsidRPr="00485628">
        <w:rPr>
          <w:rFonts w:ascii="Helv" w:eastAsia="Helv" w:hAnsi="Helv" w:cs="Helv"/>
          <w:i/>
          <w:color w:val="000000"/>
          <w:sz w:val="20"/>
        </w:rPr>
        <w:t xml:space="preserve"> </w:t>
      </w:r>
      <w:r w:rsidR="00485628" w:rsidRPr="00485628">
        <w:rPr>
          <w:rFonts w:ascii="Helv" w:eastAsia="Helv" w:hAnsi="Helv" w:cs="Helv"/>
          <w:i/>
          <w:color w:val="000000"/>
          <w:sz w:val="20"/>
        </w:rPr>
        <w:t>6</w:t>
      </w:r>
      <w:r w:rsidR="00485628">
        <w:rPr>
          <w:rFonts w:ascii="Helv" w:eastAsia="Helv" w:hAnsi="Helv" w:cs="Helv"/>
          <w:i/>
          <w:color w:val="000000"/>
          <w:sz w:val="20"/>
        </w:rPr>
        <w:t>, 7.7</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A.xsd</w:t>
      </w:r>
      <w:r>
        <w:rPr>
          <w:rFonts w:ascii="Helv" w:eastAsia="Helv" w:hAnsi="Helv" w:cs="Helv"/>
          <w:color w:val="000000"/>
          <w:sz w:val="20"/>
        </w:rPr>
        <w:t xml:space="preserve"> </w:t>
      </w:r>
      <w:r>
        <w:rPr>
          <w:rFonts w:ascii="Helv" w:hAnsi="Helv" w:cs="Helv"/>
          <w:color w:val="000000"/>
          <w:sz w:val="20"/>
        </w:rPr>
        <w:t>includes</w:t>
      </w:r>
      <w:r>
        <w:rPr>
          <w:rFonts w:ascii="Helv" w:eastAsia="Helv" w:hAnsi="Helv" w:cs="Helv"/>
          <w:color w:val="000000"/>
          <w:sz w:val="20"/>
        </w:rPr>
        <w:t xml:space="preserve"> </w:t>
      </w:r>
      <w:r>
        <w:rPr>
          <w:rFonts w:ascii="Helv" w:hAnsi="Helv" w:cs="Helv"/>
          <w:color w:val="000000"/>
          <w:sz w:val="20"/>
        </w:rPr>
        <w:t>B.xsd</w:t>
      </w:r>
      <w:r>
        <w:rPr>
          <w:rFonts w:ascii="Helv" w:eastAsia="Helv" w:hAnsi="Helv" w:cs="Helv"/>
          <w:color w:val="000000"/>
          <w:sz w:val="20"/>
        </w:rPr>
        <w:t xml:space="preserve"> </w:t>
      </w:r>
      <w:r>
        <w:rPr>
          <w:rFonts w:ascii="Helv" w:hAnsi="Helv" w:cs="Helv"/>
          <w:color w:val="000000"/>
          <w:sz w:val="20"/>
        </w:rPr>
        <w:t>then</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can</w:t>
      </w:r>
      <w:r>
        <w:rPr>
          <w:rFonts w:ascii="Helv" w:eastAsia="Helv" w:hAnsi="Helv" w:cs="Helv"/>
          <w:color w:val="000000"/>
          <w:sz w:val="20"/>
        </w:rPr>
        <w:t xml:space="preserve"> </w:t>
      </w:r>
      <w:r>
        <w:rPr>
          <w:rFonts w:ascii="Helv" w:hAnsi="Helv" w:cs="Helv"/>
          <w:color w:val="000000"/>
          <w:sz w:val="20"/>
        </w:rPr>
        <w:t>refer</w:t>
      </w:r>
      <w:r>
        <w:rPr>
          <w:rFonts w:ascii="Helv" w:eastAsia="Helv" w:hAnsi="Helv" w:cs="Helv"/>
          <w:color w:val="000000"/>
          <w:sz w:val="20"/>
        </w:rPr>
        <w:t xml:space="preserve"> </w:t>
      </w:r>
      <w:r>
        <w:rPr>
          <w:rFonts w:ascii="Helv" w:hAnsi="Helv" w:cs="Helv"/>
          <w:color w:val="000000"/>
          <w:sz w:val="20"/>
        </w:rPr>
        <w:t>to</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variable</w:t>
      </w:r>
      <w:r>
        <w:rPr>
          <w:rFonts w:ascii="Helv" w:eastAsia="Helv" w:hAnsi="Helv" w:cs="Helv"/>
          <w:color w:val="000000"/>
          <w:sz w:val="20"/>
        </w:rPr>
        <w:t xml:space="preserve"> </w:t>
      </w:r>
      <w:r>
        <w:rPr>
          <w:rFonts w:ascii="Helv" w:hAnsi="Helv" w:cs="Helv"/>
          <w:color w:val="000000"/>
          <w:sz w:val="20"/>
        </w:rPr>
        <w:t>defined</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B</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reference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via</w:t>
      </w:r>
      <w:r>
        <w:rPr>
          <w:rFonts w:ascii="Helv" w:eastAsia="Helv" w:hAnsi="Helv" w:cs="Helv"/>
          <w:color w:val="000000"/>
          <w:sz w:val="20"/>
        </w:rPr>
        <w:t xml:space="preserve"> </w:t>
      </w:r>
      <w:r>
        <w:rPr>
          <w:rFonts w:ascii="Helv" w:hAnsi="Helv" w:cs="Helv"/>
          <w:color w:val="000000"/>
          <w:sz w:val="20"/>
        </w:rPr>
        <w:t>Q</w:t>
      </w:r>
      <w:r w:rsidR="008A5A64">
        <w:rPr>
          <w:rFonts w:ascii="Helv" w:hAnsi="Helv" w:cs="Helv"/>
          <w:color w:val="000000"/>
          <w:sz w:val="20"/>
        </w:rPr>
        <w:t>n</w:t>
      </w:r>
      <w:r>
        <w:rPr>
          <w:rFonts w:ascii="Helv" w:hAnsi="Helv" w:cs="Helv"/>
          <w:color w:val="000000"/>
          <w:sz w:val="20"/>
        </w:rPr>
        <w:t>ame</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usual</w:t>
      </w:r>
      <w:r>
        <w:rPr>
          <w:rFonts w:ascii="Helv" w:eastAsia="Helv" w:hAnsi="Helv" w:cs="Helv"/>
          <w:color w:val="000000"/>
          <w:sz w:val="20"/>
        </w:rPr>
        <w:t xml:space="preserve"> </w:t>
      </w:r>
      <w:r>
        <w:rPr>
          <w:rFonts w:ascii="Helv" w:hAnsi="Helv" w:cs="Helv"/>
          <w:color w:val="000000"/>
          <w:sz w:val="20"/>
        </w:rPr>
        <w:t>way.</w:t>
      </w:r>
      <w:r>
        <w:rPr>
          <w:rFonts w:ascii="Helv" w:eastAsia="Helv" w:hAnsi="Helv" w:cs="Helv"/>
          <w:color w:val="000000"/>
          <w:sz w:val="20"/>
        </w:rPr>
        <w:t xml:space="preserve"> </w:t>
      </w:r>
      <w:r w:rsidR="00485628">
        <w:rPr>
          <w:rFonts w:ascii="Helv" w:eastAsia="Helv" w:hAnsi="Helv" w:cs="Helv"/>
          <w:color w:val="000000"/>
          <w:sz w:val="20"/>
        </w:rPr>
        <w:t>This is best expressed by simply saying that DFDL Q</w:t>
      </w:r>
      <w:r w:rsidR="008A5A64">
        <w:rPr>
          <w:rFonts w:ascii="Helv" w:eastAsia="Helv" w:hAnsi="Helv" w:cs="Helv"/>
          <w:color w:val="000000"/>
          <w:sz w:val="20"/>
        </w:rPr>
        <w:t>n</w:t>
      </w:r>
      <w:r w:rsidR="00485628">
        <w:rPr>
          <w:rFonts w:ascii="Helv" w:eastAsia="Helv" w:hAnsi="Helv" w:cs="Helv"/>
          <w:color w:val="000000"/>
          <w:sz w:val="20"/>
        </w:rPr>
        <w:t>ames behave like XSDL Q</w:t>
      </w:r>
      <w:r w:rsidR="008A5A64">
        <w:rPr>
          <w:rFonts w:ascii="Helv" w:eastAsia="Helv" w:hAnsi="Helv" w:cs="Helv"/>
          <w:color w:val="000000"/>
          <w:sz w:val="20"/>
        </w:rPr>
        <w:t>n</w:t>
      </w:r>
      <w:r w:rsidR="00485628">
        <w:rPr>
          <w:rFonts w:ascii="Helv" w:eastAsia="Helv" w:hAnsi="Helv" w:cs="Helv"/>
          <w:color w:val="000000"/>
          <w:sz w:val="20"/>
        </w:rPr>
        <w:t xml:space="preserve">ames in section 6. The existing text in section 7.7 can be removed. </w:t>
      </w:r>
    </w:p>
    <w:p w:rsidR="00C10D4C" w:rsidRDefault="00C10D4C" w:rsidP="008721C8">
      <w:pPr>
        <w:spacing w:before="280" w:after="280"/>
        <w:rPr>
          <w:rFonts w:ascii="Arial" w:hAnsi="Arial" w:cs="Arial"/>
          <w:sz w:val="20"/>
          <w:szCs w:val="20"/>
          <w:lang w:val="en-US"/>
        </w:rPr>
      </w:pPr>
      <w:r>
        <w:rPr>
          <w:rFonts w:ascii="Helv" w:hAnsi="Helv" w:cs="Helv"/>
          <w:b/>
          <w:color w:val="000000"/>
          <w:sz w:val="20"/>
          <w:szCs w:val="20"/>
        </w:rPr>
        <w:t>2.13.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9.2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reflect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itself</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Arial" w:hAnsi="Arial" w:cs="Arial"/>
          <w:sz w:val="20"/>
          <w:szCs w:val="20"/>
          <w:lang w:val="en-US"/>
        </w:rPr>
        <w:t>This</w:t>
      </w:r>
      <w:r>
        <w:rPr>
          <w:rFonts w:ascii="Arial" w:eastAsia="Arial" w:hAnsi="Arial" w:cs="Arial"/>
          <w:sz w:val="20"/>
          <w:szCs w:val="20"/>
          <w:lang w:val="en-US"/>
        </w:rPr>
        <w:t xml:space="preserve"> </w:t>
      </w:r>
      <w:r>
        <w:rPr>
          <w:rFonts w:ascii="Arial" w:hAnsi="Arial" w:cs="Arial"/>
          <w:sz w:val="20"/>
          <w:szCs w:val="20"/>
          <w:lang w:val="en-US"/>
        </w:rPr>
        <w:t>is</w:t>
      </w:r>
      <w:r>
        <w:rPr>
          <w:rFonts w:ascii="Arial" w:eastAsia="Arial" w:hAnsi="Arial" w:cs="Arial"/>
          <w:sz w:val="20"/>
          <w:szCs w:val="20"/>
          <w:lang w:val="en-US"/>
        </w:rPr>
        <w:t xml:space="preserve"> </w:t>
      </w:r>
      <w:r>
        <w:rPr>
          <w:rFonts w:ascii="Arial" w:hAnsi="Arial" w:cs="Arial"/>
          <w:sz w:val="20"/>
          <w:szCs w:val="20"/>
          <w:lang w:val="en-US"/>
        </w:rPr>
        <w:t>sufficient</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allow</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grammar</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describe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needed</w:t>
      </w:r>
      <w:r>
        <w:rPr>
          <w:rFonts w:ascii="Arial" w:eastAsia="Arial" w:hAnsi="Arial" w:cs="Arial"/>
          <w:sz w:val="20"/>
          <w:szCs w:val="20"/>
          <w:lang w:val="en-US"/>
        </w:rPr>
        <w:t xml:space="preserve"> “</w:t>
      </w:r>
      <w:r>
        <w:rPr>
          <w:rFonts w:ascii="Arial" w:hAnsi="Arial" w:cs="Arial"/>
          <w:sz w:val="20"/>
          <w:szCs w:val="20"/>
          <w:lang w:val="en-US"/>
        </w:rPr>
        <w:t>one</w:t>
      </w:r>
      <w:r>
        <w:rPr>
          <w:rFonts w:ascii="Arial" w:eastAsia="Arial" w:hAnsi="Arial" w:cs="Arial"/>
          <w:sz w:val="20"/>
          <w:szCs w:val="20"/>
          <w:lang w:val="en-US"/>
        </w:rPr>
        <w:t xml:space="preserve"> </w:t>
      </w:r>
      <w:r>
        <w:rPr>
          <w:rFonts w:ascii="Arial" w:hAnsi="Arial" w:cs="Arial"/>
          <w:sz w:val="20"/>
          <w:szCs w:val="20"/>
          <w:lang w:val="en-US"/>
        </w:rPr>
        <w:t>more</w:t>
      </w:r>
      <w:r>
        <w:rPr>
          <w:rFonts w:ascii="Arial" w:eastAsia="Arial" w:hAnsi="Arial" w:cs="Arial"/>
          <w:sz w:val="20"/>
          <w:szCs w:val="20"/>
          <w:lang w:val="en-US"/>
        </w:rPr>
        <w:t xml:space="preserve"> </w:t>
      </w:r>
      <w:r>
        <w:rPr>
          <w:rFonts w:ascii="Arial" w:hAnsi="Arial" w:cs="Arial"/>
          <w:sz w:val="20"/>
          <w:szCs w:val="20"/>
          <w:lang w:val="en-US"/>
        </w:rPr>
        <w:t>level</w:t>
      </w:r>
      <w:r>
        <w:rPr>
          <w:rFonts w:ascii="Arial" w:eastAsia="Arial" w:hAnsi="Arial" w:cs="Arial"/>
          <w:sz w:val="20"/>
          <w:szCs w:val="20"/>
          <w:lang w:val="en-US"/>
        </w:rPr>
        <w:t xml:space="preserve">” </w:t>
      </w:r>
      <w:r>
        <w:rPr>
          <w:rFonts w:ascii="Arial" w:hAnsi="Arial" w:cs="Arial"/>
          <w:sz w:val="20"/>
          <w:szCs w:val="20"/>
          <w:lang w:val="en-US"/>
        </w:rPr>
        <w:t>of</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(as</w:t>
      </w:r>
      <w:r>
        <w:rPr>
          <w:rFonts w:ascii="Arial" w:eastAsia="Arial" w:hAnsi="Arial" w:cs="Arial"/>
          <w:sz w:val="20"/>
          <w:szCs w:val="20"/>
          <w:lang w:val="en-US"/>
        </w:rPr>
        <w:t xml:space="preserve"> </w:t>
      </w:r>
      <w:r>
        <w:rPr>
          <w:rFonts w:ascii="Arial" w:hAnsi="Arial" w:cs="Arial"/>
          <w:sz w:val="20"/>
          <w:szCs w:val="20"/>
          <w:lang w:val="en-US"/>
        </w:rPr>
        <w:t>required</w:t>
      </w:r>
      <w:r>
        <w:rPr>
          <w:rFonts w:ascii="Arial" w:eastAsia="Arial" w:hAnsi="Arial" w:cs="Arial"/>
          <w:sz w:val="20"/>
          <w:szCs w:val="20"/>
          <w:lang w:val="en-US"/>
        </w:rPr>
        <w:t xml:space="preserve"> </w:t>
      </w:r>
      <w:r>
        <w:rPr>
          <w:rFonts w:ascii="Arial" w:hAnsi="Arial" w:cs="Arial"/>
          <w:sz w:val="20"/>
          <w:szCs w:val="20"/>
          <w:lang w:val="en-US"/>
        </w:rPr>
        <w:t>for</w:t>
      </w:r>
      <w:r>
        <w:rPr>
          <w:rFonts w:ascii="Arial" w:eastAsia="Arial" w:hAnsi="Arial" w:cs="Arial"/>
          <w:sz w:val="20"/>
          <w:szCs w:val="20"/>
          <w:lang w:val="en-US"/>
        </w:rPr>
        <w:t xml:space="preserve"> </w:t>
      </w:r>
      <w:r>
        <w:rPr>
          <w:rFonts w:ascii="Arial" w:hAnsi="Arial" w:cs="Arial"/>
          <w:sz w:val="20"/>
          <w:szCs w:val="20"/>
          <w:lang w:val="en-US"/>
        </w:rPr>
        <w:t>modeling</w:t>
      </w:r>
      <w:r>
        <w:rPr>
          <w:rFonts w:ascii="Arial" w:eastAsia="Arial" w:hAnsi="Arial" w:cs="Arial"/>
          <w:sz w:val="20"/>
          <w:szCs w:val="20"/>
          <w:lang w:val="en-US"/>
        </w:rPr>
        <w:t xml:space="preserve"> </w:t>
      </w:r>
      <w:r>
        <w:rPr>
          <w:rFonts w:ascii="Arial" w:hAnsi="Arial" w:cs="Arial"/>
          <w:sz w:val="20"/>
          <w:szCs w:val="20"/>
          <w:lang w:val="en-US"/>
        </w:rPr>
        <w:t>an</w:t>
      </w:r>
      <w:r>
        <w:rPr>
          <w:rFonts w:ascii="Arial" w:eastAsia="Arial" w:hAnsi="Arial" w:cs="Arial"/>
          <w:sz w:val="20"/>
          <w:szCs w:val="20"/>
          <w:lang w:val="en-US"/>
        </w:rPr>
        <w:t xml:space="preserve"> </w:t>
      </w:r>
      <w:r>
        <w:rPr>
          <w:rFonts w:ascii="Arial" w:hAnsi="Arial" w:cs="Arial"/>
          <w:sz w:val="20"/>
          <w:szCs w:val="20"/>
          <w:lang w:val="en-US"/>
        </w:rPr>
        <w:t>ASN.1</w:t>
      </w:r>
      <w:r>
        <w:rPr>
          <w:rFonts w:ascii="Arial" w:eastAsia="Arial" w:hAnsi="Arial" w:cs="Arial"/>
          <w:sz w:val="20"/>
          <w:szCs w:val="20"/>
          <w:lang w:val="en-US"/>
        </w:rPr>
        <w:t xml:space="preserve"> </w:t>
      </w:r>
      <w:r>
        <w:rPr>
          <w:rFonts w:ascii="Arial" w:hAnsi="Arial" w:cs="Arial"/>
          <w:sz w:val="20"/>
          <w:szCs w:val="20"/>
          <w:lang w:val="en-US"/>
        </w:rPr>
        <w:t>format)</w:t>
      </w:r>
      <w:r>
        <w:rPr>
          <w:rFonts w:ascii="Arial" w:eastAsia="Arial" w:hAnsi="Arial" w:cs="Arial"/>
          <w:sz w:val="20"/>
          <w:szCs w:val="20"/>
          <w:lang w:val="en-US"/>
        </w:rPr>
        <w:t xml:space="preserve"> </w:t>
      </w:r>
      <w:r>
        <w:rPr>
          <w:rFonts w:ascii="Arial" w:hAnsi="Arial" w:cs="Arial"/>
          <w:sz w:val="20"/>
          <w:szCs w:val="20"/>
          <w:lang w:val="en-US"/>
        </w:rPr>
        <w:t>without</w:t>
      </w:r>
      <w:r>
        <w:rPr>
          <w:rFonts w:ascii="Arial" w:eastAsia="Arial" w:hAnsi="Arial" w:cs="Arial"/>
          <w:sz w:val="20"/>
          <w:szCs w:val="20"/>
          <w:lang w:val="en-US"/>
        </w:rPr>
        <w:t xml:space="preserve"> </w:t>
      </w:r>
      <w:r>
        <w:rPr>
          <w:rFonts w:ascii="Arial" w:hAnsi="Arial" w:cs="Arial"/>
          <w:sz w:val="20"/>
          <w:szCs w:val="20"/>
          <w:lang w:val="en-US"/>
        </w:rPr>
        <w:t>allowing</w:t>
      </w:r>
      <w:r>
        <w:rPr>
          <w:rFonts w:ascii="Arial" w:eastAsia="Arial" w:hAnsi="Arial" w:cs="Arial"/>
          <w:sz w:val="20"/>
          <w:szCs w:val="20"/>
          <w:lang w:val="en-US"/>
        </w:rPr>
        <w:t xml:space="preserve"> </w:t>
      </w:r>
      <w:r>
        <w:rPr>
          <w:rFonts w:ascii="Arial" w:hAnsi="Arial" w:cs="Arial"/>
          <w:sz w:val="20"/>
          <w:szCs w:val="20"/>
          <w:lang w:val="en-US"/>
        </w:rPr>
        <w:t>recursion.</w:t>
      </w:r>
    </w:p>
    <w:p w:rsidR="008721C8" w:rsidRDefault="008721C8" w:rsidP="008721C8">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C10D4C" w:rsidRDefault="00C10D4C">
      <w:pPr>
        <w:spacing w:before="280" w:after="280"/>
        <w:rPr>
          <w:rFonts w:ascii="Arial" w:eastAsia="Arial" w:hAnsi="Arial" w:cs="Arial"/>
          <w:sz w:val="20"/>
          <w:szCs w:val="20"/>
          <w:lang w:val="en-US"/>
        </w:rPr>
      </w:pPr>
      <w:r>
        <w:rPr>
          <w:rFonts w:ascii="Helv" w:hAnsi="Helv" w:cs="Helv"/>
          <w:b/>
          <w:color w:val="000000"/>
          <w:sz w:val="20"/>
          <w:szCs w:val="20"/>
        </w:rPr>
        <w:t>2.14.</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Arial" w:hAnsi="Arial" w:cs="Arial"/>
          <w:i/>
          <w:sz w:val="20"/>
          <w:szCs w:val="20"/>
          <w:lang w:val="en-US"/>
        </w:rPr>
        <w:t>12.3.4.</w:t>
      </w:r>
      <w:r>
        <w:rPr>
          <w:rFonts w:ascii="Arial" w:eastAsia="Arial" w:hAnsi="Arial" w:cs="Arial"/>
          <w:i/>
          <w:sz w:val="20"/>
          <w:szCs w:val="20"/>
          <w:lang w:val="en-US"/>
        </w:rPr>
        <w:t xml:space="preserve"> </w:t>
      </w:r>
      <w:r>
        <w:rPr>
          <w:rFonts w:ascii="Arial" w:hAnsi="Arial" w:cs="Arial"/>
          <w:sz w:val="20"/>
          <w:szCs w:val="20"/>
          <w:lang w:val="en-US"/>
        </w:rPr>
        <w:t>Clarify</w:t>
      </w:r>
      <w:r>
        <w:rPr>
          <w:rFonts w:ascii="Arial" w:eastAsia="Arial" w:hAnsi="Arial" w:cs="Arial"/>
          <w:sz w:val="20"/>
          <w:szCs w:val="20"/>
          <w:lang w:val="en-US"/>
        </w:rPr>
        <w:t xml:space="preserve"> </w:t>
      </w:r>
      <w:r>
        <w:rPr>
          <w:rFonts w:ascii="Arial" w:hAnsi="Arial" w:cs="Arial"/>
          <w:sz w:val="20"/>
          <w:szCs w:val="20"/>
          <w:lang w:val="en-US"/>
        </w:rPr>
        <w:t>that</w:t>
      </w:r>
      <w:r>
        <w:rPr>
          <w:rFonts w:ascii="Arial" w:eastAsia="Arial" w:hAnsi="Arial" w:cs="Arial"/>
          <w:sz w:val="20"/>
          <w:szCs w:val="20"/>
          <w:lang w:val="en-US"/>
        </w:rPr>
        <w:t xml:space="preserve"> </w:t>
      </w:r>
      <w:r>
        <w:rPr>
          <w:rFonts w:ascii="Arial" w:hAnsi="Arial" w:cs="Arial"/>
          <w:sz w:val="20"/>
          <w:szCs w:val="20"/>
          <w:lang w:val="en-US"/>
        </w:rPr>
        <w:t>when</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type</w:t>
      </w:r>
      <w:r>
        <w:rPr>
          <w:rFonts w:ascii="Arial" w:eastAsia="Arial" w:hAnsi="Arial" w:cs="Arial"/>
          <w:sz w:val="20"/>
          <w:szCs w:val="20"/>
          <w:lang w:val="en-US"/>
        </w:rPr>
        <w:t xml:space="preserve"> </w:t>
      </w:r>
      <w:r>
        <w:rPr>
          <w:rFonts w:ascii="Arial" w:hAnsi="Arial" w:cs="Arial"/>
          <w:sz w:val="20"/>
          <w:szCs w:val="20"/>
          <w:lang w:val="en-US"/>
        </w:rPr>
        <w:t>itself</w:t>
      </w:r>
      <w:r>
        <w:rPr>
          <w:rFonts w:ascii="Arial" w:eastAsia="Arial" w:hAnsi="Arial" w:cs="Arial"/>
          <w:sz w:val="20"/>
          <w:szCs w:val="20"/>
          <w:lang w:val="en-US"/>
        </w:rPr>
        <w:t xml:space="preserve"> </w:t>
      </w:r>
      <w:r>
        <w:rPr>
          <w:rFonts w:ascii="Arial" w:hAnsi="Arial" w:cs="Arial"/>
          <w:sz w:val="20"/>
          <w:szCs w:val="20"/>
          <w:lang w:val="en-US"/>
        </w:rPr>
        <w:t>has</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simple</w:t>
      </w:r>
      <w:r>
        <w:rPr>
          <w:rFonts w:ascii="Arial" w:eastAsia="Arial" w:hAnsi="Arial" w:cs="Arial"/>
          <w:sz w:val="20"/>
          <w:szCs w:val="20"/>
          <w:lang w:val="en-US"/>
        </w:rPr>
        <w:t xml:space="preserve"> </w:t>
      </w:r>
      <w:r>
        <w:rPr>
          <w:rFonts w:ascii="Arial" w:hAnsi="Arial" w:cs="Arial"/>
          <w:sz w:val="20"/>
          <w:szCs w:val="20"/>
          <w:lang w:val="en-US"/>
        </w:rPr>
        <w:t>types</w:t>
      </w:r>
      <w:r>
        <w:rPr>
          <w:rFonts w:ascii="Arial" w:eastAsia="Arial" w:hAnsi="Arial" w:cs="Arial"/>
          <w:sz w:val="20"/>
          <w:szCs w:val="20"/>
          <w:lang w:val="en-US"/>
        </w:rPr>
        <w:t xml:space="preserve"> </w:t>
      </w:r>
      <w:r>
        <w:rPr>
          <w:rFonts w:ascii="Arial" w:hAnsi="Arial" w:cs="Arial"/>
          <w:sz w:val="20"/>
          <w:szCs w:val="20"/>
          <w:lang w:val="en-US"/>
        </w:rPr>
        <w:t>cannot</w:t>
      </w:r>
      <w:r>
        <w:rPr>
          <w:rFonts w:ascii="Arial" w:eastAsia="Arial" w:hAnsi="Arial" w:cs="Arial"/>
          <w:sz w:val="20"/>
          <w:szCs w:val="20"/>
          <w:lang w:val="en-US"/>
        </w:rPr>
        <w:t xml:space="preserve"> </w:t>
      </w:r>
      <w:r>
        <w:rPr>
          <w:rFonts w:ascii="Arial" w:hAnsi="Arial" w:cs="Arial"/>
          <w:sz w:val="20"/>
          <w:szCs w:val="20"/>
          <w:lang w:val="en-US"/>
        </w:rPr>
        <w:t>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same.</w:t>
      </w:r>
      <w:r>
        <w:rPr>
          <w:rFonts w:ascii="Arial" w:eastAsia="Arial" w:hAnsi="Arial" w:cs="Arial"/>
          <w:sz w:val="20"/>
          <w:szCs w:val="20"/>
          <w:lang w:val="en-US"/>
        </w:rPr>
        <w:t xml:space="preserve"> </w:t>
      </w:r>
    </w:p>
    <w:p w:rsidR="00692500" w:rsidRDefault="00C10D4C">
      <w:pPr>
        <w:autoSpaceDE w:val="0"/>
        <w:rPr>
          <w:rFonts w:ascii="Helv" w:eastAsia="Helv" w:hAnsi="Helv" w:cs="Helv"/>
          <w:color w:val="000000"/>
          <w:sz w:val="20"/>
          <w:szCs w:val="20"/>
          <w:lang w:eastAsia="en-GB"/>
        </w:rPr>
      </w:pPr>
      <w:r>
        <w:rPr>
          <w:rFonts w:ascii="Helv" w:eastAsia="Times New Roman"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list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restrictions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apply</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prefix</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comply</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sidR="00591418">
        <w:rPr>
          <w:rFonts w:ascii="Helv" w:hAnsi="Helv" w:cs="Helv"/>
          <w:color w:val="000000"/>
          <w:sz w:val="20"/>
          <w:szCs w:val="20"/>
          <w:lang w:eastAsia="en-GB"/>
        </w:rPr>
        <w:t>modeling</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SimpleContent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eastAsia="Times New Roman" w:hAnsi="Helv" w:cs="Helv"/>
          <w:iCs/>
          <w:color w:val="000000"/>
          <w:sz w:val="20"/>
          <w:szCs w:val="20"/>
          <w:lang w:eastAsia="en-GB"/>
        </w:rPr>
        <w:t>It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schema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definition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error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if</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the</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type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specifies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lengthKind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'delimited'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'endOfParent'</w:t>
      </w:r>
      <w:r>
        <w:rPr>
          <w:rFonts w:ascii="Helv" w:eastAsia="Helv" w:hAnsi="Helv" w:cs="Helv"/>
          <w:iCs/>
          <w:color w:val="000000"/>
          <w:sz w:val="20"/>
          <w:szCs w:val="20"/>
          <w:lang w:eastAsia="en-GB"/>
        </w:rPr>
        <w:t xml:space="preserve"> </w:t>
      </w:r>
      <w:r w:rsidR="00730E33">
        <w:rPr>
          <w:rFonts w:ascii="Helv" w:eastAsia="Helv" w:hAnsi="Helv" w:cs="Helv"/>
          <w:iCs/>
          <w:color w:val="000000"/>
          <w:sz w:val="20"/>
          <w:szCs w:val="20"/>
          <w:lang w:eastAsia="en-GB"/>
        </w:rPr>
        <w:t xml:space="preserve">or ‘pattern’ </w:t>
      </w:r>
      <w:r w:rsidR="005B066D">
        <w:rPr>
          <w:rFonts w:ascii="Helv" w:eastAsia="Helv" w:hAnsi="Helv" w:cs="Helv"/>
          <w:iCs/>
          <w:color w:val="000000"/>
          <w:sz w:val="20"/>
          <w:szCs w:val="20"/>
          <w:lang w:eastAsia="en-GB"/>
        </w:rPr>
        <w:t>or ‘explicit’ where length is an expression</w:t>
      </w:r>
      <w:r>
        <w:rPr>
          <w:rFonts w:ascii="Helv" w:hAnsi="Helv" w:cs="Helv"/>
          <w:iCs/>
          <w:color w:val="000000"/>
          <w:sz w:val="20"/>
          <w:szCs w:val="20"/>
          <w:lang w:eastAsia="en-GB"/>
        </w:rPr>
        <w: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value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for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initiator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terminator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empty</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string,</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alignment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'1',</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w:t>
      </w:r>
      <w:r>
        <w:rPr>
          <w:rFonts w:ascii="Helv" w:eastAsia="Times New Roman" w:hAnsi="Helv" w:cs="Helv"/>
          <w:iCs/>
          <w:color w:val="000000"/>
          <w:sz w:val="20"/>
          <w:szCs w:val="20"/>
          <w:lang w:eastAsia="en-GB"/>
        </w:rPr>
        <w:t>eadingSkip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trailingSkip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'0'</w:t>
      </w:r>
      <w:r w:rsidR="004B0257">
        <w:rPr>
          <w:rFonts w:ascii="Helv" w:hAnsi="Helv" w:cs="Helv"/>
          <w:iCs/>
          <w:color w:val="000000"/>
          <w:sz w:val="20"/>
          <w:szCs w:val="20"/>
          <w:lang w:eastAsia="en-GB"/>
        </w:rPr>
        <w:t>.</w:t>
      </w:r>
    </w:p>
    <w:p w:rsidR="00C10D4C" w:rsidRDefault="00C10D4C">
      <w:pPr>
        <w:spacing w:before="280" w:after="280"/>
        <w:rPr>
          <w:rFonts w:ascii="Helv" w:eastAsia="Helv" w:hAnsi="Helv" w:cs="Helv"/>
          <w:color w:val="000000"/>
          <w:sz w:val="20"/>
          <w:szCs w:val="20"/>
        </w:rPr>
      </w:pPr>
      <w:r>
        <w:rPr>
          <w:rFonts w:ascii="Helv" w:hAnsi="Helv" w:cs="Helv"/>
          <w:b/>
          <w:color w:val="000000"/>
          <w:sz w:val="20"/>
          <w:szCs w:val="20"/>
        </w:rPr>
        <w:t>2.15.</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Helv" w:hAnsi="Helv" w:cs="Helv"/>
          <w:i/>
          <w:color w:val="000000"/>
          <w:sz w:val="20"/>
          <w:szCs w:val="20"/>
        </w:rPr>
        <w:t>13.6.</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textNumberRep</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zoned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p>
    <w:p w:rsidR="00C10D4C" w:rsidRDefault="00C10D4C">
      <w:pPr>
        <w:rPr>
          <w:rFonts w:ascii="Arial" w:hAnsi="Arial" w:cs="Arial"/>
          <w:sz w:val="20"/>
          <w:szCs w:val="20"/>
        </w:rPr>
      </w:pPr>
      <w:r>
        <w:rPr>
          <w:rFonts w:ascii="Helv" w:hAnsi="Helv" w:cs="Helv"/>
          <w:b/>
          <w:color w:val="000000"/>
          <w:sz w:val="20"/>
          <w:szCs w:val="20"/>
        </w:rPr>
        <w:t>2.16.</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13.2.1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escapeCharacter,</w:t>
      </w:r>
      <w:r>
        <w:rPr>
          <w:rFonts w:ascii="Arial" w:eastAsia="Arial" w:hAnsi="Arial" w:cs="Arial"/>
          <w:sz w:val="20"/>
          <w:szCs w:val="20"/>
        </w:rPr>
        <w:t xml:space="preserve"> </w:t>
      </w:r>
      <w:r>
        <w:rPr>
          <w:rFonts w:ascii="Arial" w:hAnsi="Arial" w:cs="Arial"/>
          <w:sz w:val="20"/>
          <w:szCs w:val="20"/>
        </w:rPr>
        <w:t>escapeEscapeCharacter,</w:t>
      </w:r>
      <w:r>
        <w:rPr>
          <w:rFonts w:ascii="Arial" w:eastAsia="Arial" w:hAnsi="Arial" w:cs="Arial"/>
          <w:sz w:val="20"/>
          <w:szCs w:val="20"/>
        </w:rPr>
        <w:t xml:space="preserve"> </w:t>
      </w:r>
      <w:r w:rsidR="00F97D7E">
        <w:rPr>
          <w:rFonts w:ascii="Arial" w:eastAsia="Arial" w:hAnsi="Arial" w:cs="Arial"/>
          <w:sz w:val="20"/>
          <w:szCs w:val="20"/>
        </w:rPr>
        <w:t xml:space="preserve">extraEscapedCharacters, </w:t>
      </w:r>
      <w:r>
        <w:rPr>
          <w:rFonts w:ascii="Arial" w:hAnsi="Arial" w:cs="Arial"/>
          <w:sz w:val="20"/>
          <w:szCs w:val="20"/>
        </w:rPr>
        <w:t>escapeBlockStart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escapeBlockEnd.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rPr>
          <w:rFonts w:ascii="Arial" w:hAnsi="Arial" w:cs="Arial"/>
          <w:sz w:val="20"/>
          <w:szCs w:val="20"/>
        </w:rPr>
      </w:pPr>
      <w:r>
        <w:rPr>
          <w:rFonts w:ascii="Helv" w:hAnsi="Helv" w:cs="Helv"/>
          <w:b/>
          <w:color w:val="000000"/>
          <w:sz w:val="20"/>
          <w:szCs w:val="20"/>
        </w:rPr>
        <w:t>2.17.</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13.4,</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i/>
          <w:sz w:val="20"/>
          <w:szCs w:val="20"/>
        </w:rPr>
        <w:t>13.9,</w:t>
      </w:r>
      <w:r>
        <w:rPr>
          <w:rFonts w:ascii="Arial" w:eastAsia="Arial" w:hAnsi="Arial" w:cs="Arial"/>
          <w:i/>
          <w:sz w:val="20"/>
          <w:szCs w:val="20"/>
        </w:rPr>
        <w:t xml:space="preserve"> </w:t>
      </w:r>
      <w:r>
        <w:rPr>
          <w:rFonts w:ascii="Arial" w:hAnsi="Arial" w:cs="Arial"/>
          <w:i/>
          <w:sz w:val="20"/>
          <w:szCs w:val="20"/>
        </w:rPr>
        <w:t>13.12.</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textStringPadCharacter,</w:t>
      </w:r>
      <w:r>
        <w:rPr>
          <w:rFonts w:ascii="Arial" w:eastAsia="Arial" w:hAnsi="Arial" w:cs="Arial"/>
          <w:sz w:val="20"/>
          <w:szCs w:val="20"/>
        </w:rPr>
        <w:t xml:space="preserve"> </w:t>
      </w:r>
      <w:r>
        <w:rPr>
          <w:rFonts w:ascii="Arial" w:hAnsi="Arial" w:cs="Arial"/>
          <w:sz w:val="20"/>
          <w:szCs w:val="20"/>
        </w:rPr>
        <w:t>textBooleanPadCharacter,</w:t>
      </w:r>
      <w:r>
        <w:rPr>
          <w:rFonts w:ascii="Arial" w:eastAsia="Arial" w:hAnsi="Arial" w:cs="Arial"/>
          <w:sz w:val="20"/>
          <w:szCs w:val="20"/>
        </w:rPr>
        <w:t xml:space="preserve"> </w:t>
      </w:r>
      <w:r>
        <w:rPr>
          <w:rFonts w:ascii="Arial" w:hAnsi="Arial" w:cs="Arial"/>
          <w:sz w:val="20"/>
          <w:szCs w:val="20"/>
        </w:rPr>
        <w:t>textCalendarPadCharacter</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textNumberPadCharacter.</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2.18.</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textStandardDecimalSeparator,</w:t>
      </w:r>
      <w:r>
        <w:rPr>
          <w:rFonts w:ascii="Arial" w:eastAsia="Arial" w:hAnsi="Arial" w:cs="Arial"/>
          <w:color w:val="000000"/>
          <w:sz w:val="20"/>
          <w:szCs w:val="20"/>
        </w:rPr>
        <w:t xml:space="preserve"> </w:t>
      </w:r>
      <w:r>
        <w:rPr>
          <w:rFonts w:ascii="Arial" w:hAnsi="Arial" w:cs="Arial"/>
          <w:color w:val="000000"/>
          <w:sz w:val="20"/>
          <w:szCs w:val="20"/>
        </w:rPr>
        <w:t>textStandardGroupingSeparator,</w:t>
      </w:r>
      <w:r>
        <w:rPr>
          <w:rFonts w:ascii="Arial" w:eastAsia="Arial" w:hAnsi="Arial" w:cs="Arial"/>
          <w:color w:val="000000"/>
          <w:sz w:val="20"/>
          <w:szCs w:val="20"/>
        </w:rPr>
        <w:t xml:space="preserve"> </w:t>
      </w:r>
      <w:r>
        <w:rPr>
          <w:rFonts w:ascii="Arial" w:hAnsi="Arial" w:cs="Arial"/>
          <w:color w:val="000000"/>
          <w:sz w:val="20"/>
          <w:szCs w:val="20"/>
        </w:rPr>
        <w:t>textStandardExponentCharacter,</w:t>
      </w:r>
      <w:r>
        <w:rPr>
          <w:rFonts w:ascii="Arial" w:eastAsia="Arial" w:hAnsi="Arial" w:cs="Arial"/>
          <w:color w:val="000000"/>
          <w:sz w:val="20"/>
          <w:szCs w:val="20"/>
        </w:rPr>
        <w:t xml:space="preserve"> </w:t>
      </w:r>
      <w:r>
        <w:rPr>
          <w:rFonts w:ascii="Arial" w:hAnsi="Arial" w:cs="Arial"/>
          <w:color w:val="000000"/>
          <w:sz w:val="20"/>
          <w:szCs w:val="20"/>
        </w:rPr>
        <w:t>textStandardInfinityRep,</w:t>
      </w:r>
      <w:r>
        <w:rPr>
          <w:rFonts w:ascii="Arial" w:eastAsia="Arial" w:hAnsi="Arial" w:cs="Arial"/>
          <w:color w:val="000000"/>
          <w:sz w:val="20"/>
          <w:szCs w:val="20"/>
        </w:rPr>
        <w:t xml:space="preserve"> </w:t>
      </w:r>
      <w:r>
        <w:rPr>
          <w:rFonts w:ascii="Arial" w:hAnsi="Arial" w:cs="Arial"/>
          <w:color w:val="000000"/>
          <w:sz w:val="20"/>
          <w:szCs w:val="20"/>
        </w:rPr>
        <w:t>textStandardNaNRep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hAnsi="Arial" w:cs="Arial"/>
          <w:color w:val="000000"/>
          <w:sz w:val="20"/>
          <w:szCs w:val="20"/>
        </w:rPr>
      </w:pPr>
      <w:r>
        <w:rPr>
          <w:rFonts w:ascii="Helv" w:hAnsi="Helv" w:cs="Helv"/>
          <w:b/>
          <w:color w:val="000000"/>
          <w:sz w:val="20"/>
          <w:szCs w:val="20"/>
        </w:rPr>
        <w:t>2.19.</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13.9</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lastRenderedPageBreak/>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eastAsia="Arial" w:hAnsi="Arial" w:cs="Arial"/>
          <w:sz w:val="20"/>
          <w:szCs w:val="20"/>
        </w:rPr>
      </w:pPr>
      <w:r>
        <w:rPr>
          <w:rFonts w:ascii="Helv" w:hAnsi="Helv" w:cs="Helv"/>
          <w:b/>
          <w:color w:val="000000"/>
          <w:sz w:val="20"/>
          <w:szCs w:val="20"/>
        </w:rPr>
        <w:t>2.20.</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Remove</w:t>
      </w:r>
      <w:r>
        <w:rPr>
          <w:rFonts w:ascii="Arial" w:eastAsia="Arial" w:hAnsi="Arial" w:cs="Arial"/>
          <w:sz w:val="20"/>
          <w:szCs w:val="20"/>
        </w:rPr>
        <w:t xml:space="preserve"> </w:t>
      </w:r>
      <w:r>
        <w:rPr>
          <w:rFonts w:ascii="Arial" w:hAnsi="Arial" w:cs="Arial"/>
          <w:sz w:val="20"/>
          <w:szCs w:val="20"/>
        </w:rPr>
        <w:t>restriction</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applies</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where</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originated.</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literalValue</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 ES</w:t>
      </w:r>
      <w:r>
        <w:rPr>
          <w:rFonts w:ascii="Helv" w:eastAsia="Helv" w:hAnsi="Helv" w:cs="Helv"/>
          <w:color w:val="000000"/>
          <w:sz w:val="20"/>
          <w:szCs w:val="20"/>
        </w:rPr>
        <w:t xml:space="preserve"> is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Other 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Helv" w:hAnsi="Helv" w:cs="Helv"/>
          <w:color w:val="000000"/>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literalCharacter</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F97D7E" w:rsidP="007513F2">
      <w:pPr>
        <w:numPr>
          <w:ilvl w:val="0"/>
          <w:numId w:val="14"/>
        </w:numPr>
        <w:rPr>
          <w:rFonts w:ascii="Helv" w:hAnsi="Helv" w:cs="Helv"/>
          <w:color w:val="000000"/>
          <w:sz w:val="20"/>
          <w:szCs w:val="20"/>
        </w:rPr>
      </w:pPr>
      <w:r>
        <w:rPr>
          <w:rFonts w:ascii="Arial" w:hAnsi="Arial" w:cs="Arial"/>
          <w:sz w:val="20"/>
          <w:szCs w:val="20"/>
        </w:rPr>
        <w:t>The raw byte</w:t>
      </w:r>
      <w:r w:rsidR="00C10D4C">
        <w:rPr>
          <w:rFonts w:ascii="Helv" w:eastAsia="Helv" w:hAnsi="Helv" w:cs="Helv"/>
          <w:color w:val="000000"/>
          <w:sz w:val="20"/>
          <w:szCs w:val="20"/>
        </w:rPr>
        <w:t xml:space="preserve"> </w:t>
      </w:r>
      <w:r w:rsidR="00C10D4C">
        <w:rPr>
          <w:rFonts w:ascii="Helv" w:hAnsi="Helv" w:cs="Helv"/>
          <w:color w:val="000000"/>
          <w:sz w:val="20"/>
          <w:szCs w:val="20"/>
        </w:rPr>
        <w:t>entity</w:t>
      </w:r>
      <w:r w:rsidR="00C10D4C">
        <w:rPr>
          <w:rFonts w:ascii="Helv" w:eastAsia="Helv" w:hAnsi="Helv" w:cs="Helv"/>
          <w:color w:val="000000"/>
          <w:sz w:val="20"/>
          <w:szCs w:val="20"/>
        </w:rPr>
        <w:t xml:space="preserve"> </w:t>
      </w:r>
      <w:proofErr w:type="gramStart"/>
      <w:r>
        <w:rPr>
          <w:rFonts w:ascii="Helv" w:eastAsia="Helv" w:hAnsi="Helv" w:cs="Helv"/>
          <w:color w:val="000000"/>
          <w:sz w:val="20"/>
          <w:szCs w:val="20"/>
        </w:rPr>
        <w:t>( %</w:t>
      </w:r>
      <w:proofErr w:type="gramEnd"/>
      <w:r>
        <w:rPr>
          <w:rFonts w:ascii="Helv" w:eastAsia="Helv" w:hAnsi="Helv" w:cs="Helv"/>
          <w:color w:val="000000"/>
          <w:sz w:val="20"/>
          <w:szCs w:val="20"/>
        </w:rPr>
        <w:t xml:space="preserve">#r ) </w:t>
      </w:r>
      <w:r w:rsidR="00C10D4C">
        <w:rPr>
          <w:rFonts w:ascii="Helv" w:hAnsi="Helv" w:cs="Helv"/>
          <w:color w:val="000000"/>
          <w:sz w:val="20"/>
          <w:szCs w:val="20"/>
        </w:rPr>
        <w:t>is</w:t>
      </w:r>
      <w:r w:rsidR="00C10D4C">
        <w:rPr>
          <w:rFonts w:ascii="Helv" w:eastAsia="Helv" w:hAnsi="Helv" w:cs="Helv"/>
          <w:color w:val="000000"/>
          <w:sz w:val="20"/>
          <w:szCs w:val="20"/>
        </w:rPr>
        <w:t xml:space="preserve"> </w:t>
      </w:r>
      <w:r w:rsidR="00C10D4C">
        <w:rPr>
          <w:rFonts w:ascii="Helv" w:hAnsi="Helv" w:cs="Helv"/>
          <w:color w:val="000000"/>
          <w:sz w:val="20"/>
          <w:szCs w:val="20"/>
        </w:rPr>
        <w:t>allowed.</w:t>
      </w:r>
    </w:p>
    <w:p w:rsidR="00F97D7E" w:rsidRDefault="00F97D7E"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Arial" w:hAnsi="Arial" w:cs="Arial"/>
          <w:sz w:val="20"/>
          <w:szCs w:val="20"/>
        </w:rPr>
      </w:pPr>
    </w:p>
    <w:p w:rsidR="00C10D4C" w:rsidRDefault="00C10D4C">
      <w:pPr>
        <w:autoSpaceDE w:val="0"/>
        <w:rPr>
          <w:rFonts w:ascii="Arial" w:hAnsi="Arial" w:cs="Arial"/>
          <w:color w:val="000000"/>
          <w:sz w:val="20"/>
          <w:szCs w:val="20"/>
        </w:rPr>
      </w:pPr>
    </w:p>
    <w:p w:rsidR="007E47E7" w:rsidRDefault="00C10D4C" w:rsidP="007E47E7">
      <w:pPr>
        <w:autoSpaceDE w:val="0"/>
        <w:rPr>
          <w:rFonts w:ascii="Arial" w:hAnsi="Arial" w:cs="Arial"/>
          <w:color w:val="000000"/>
          <w:sz w:val="20"/>
          <w:szCs w:val="20"/>
        </w:rPr>
      </w:pPr>
      <w:r>
        <w:rPr>
          <w:rFonts w:ascii="Helv" w:hAnsi="Helv" w:cs="Helv"/>
          <w:b/>
          <w:color w:val="000000"/>
          <w:sz w:val="20"/>
          <w:szCs w:val="20"/>
        </w:rPr>
        <w:t>2.21.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meaning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textNumberCheckPolicy</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'lax'</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align</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ICU</w:t>
      </w:r>
      <w:r w:rsidR="0058049E">
        <w:rPr>
          <w:rFonts w:ascii="Helv" w:hAnsi="Helv" w:cs="Helv"/>
          <w:color w:val="000000"/>
          <w:sz w:val="20"/>
          <w:szCs w:val="20"/>
        </w:rPr>
        <w:t>.</w:t>
      </w:r>
      <w:r w:rsidRPr="0058049E">
        <w:rPr>
          <w:rFonts w:ascii="Helv" w:hAnsi="Helv" w:cs="Helv"/>
          <w:color w:val="000000"/>
          <w:sz w:val="20"/>
          <w:szCs w:val="20"/>
        </w:rPr>
        <w:t>:</w:t>
      </w:r>
      <w:r w:rsidRPr="0058049E">
        <w:rPr>
          <w:rFonts w:ascii="Helv" w:eastAsia="Helv" w:hAnsi="Helv" w:cs="Helv"/>
          <w:color w:val="000000"/>
          <w:sz w:val="20"/>
          <w:szCs w:val="20"/>
        </w:rPr>
        <w:t xml:space="preserve"> </w:t>
      </w:r>
      <w:r w:rsidRPr="0058049E">
        <w:rPr>
          <w:rFonts w:ascii="Arial" w:hAnsi="Arial" w:cs="Arial"/>
          <w:color w:val="000000"/>
          <w:sz w:val="20"/>
          <w:szCs w:val="20"/>
        </w:rPr>
        <w:t>"If</w:t>
      </w:r>
      <w:r w:rsidRPr="0058049E">
        <w:rPr>
          <w:rFonts w:ascii="Arial" w:eastAsia="Arial" w:hAnsi="Arial" w:cs="Arial"/>
          <w:color w:val="000000"/>
          <w:sz w:val="20"/>
          <w:szCs w:val="20"/>
        </w:rPr>
        <w:t xml:space="preserve"> ‘</w:t>
      </w:r>
      <w:r w:rsidRPr="0058049E">
        <w:rPr>
          <w:rFonts w:ascii="Arial" w:hAnsi="Arial" w:cs="Arial"/>
          <w:color w:val="000000"/>
          <w:sz w:val="20"/>
          <w:szCs w:val="20"/>
        </w:rPr>
        <w:t>lax'</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dfdl:textNumberRep</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'standard'</w:t>
      </w:r>
      <w:r w:rsidRPr="0058049E">
        <w:rPr>
          <w:rFonts w:ascii="Arial" w:eastAsia="Arial" w:hAnsi="Arial" w:cs="Arial"/>
          <w:color w:val="000000"/>
          <w:sz w:val="20"/>
          <w:szCs w:val="20"/>
        </w:rPr>
        <w:t xml:space="preserve"> </w:t>
      </w:r>
      <w:r w:rsidRPr="0058049E">
        <w:rPr>
          <w:rFonts w:ascii="Arial" w:hAnsi="Arial" w:cs="Arial"/>
          <w:color w:val="000000"/>
          <w:sz w:val="20"/>
          <w:szCs w:val="20"/>
        </w:rPr>
        <w:t>then</w:t>
      </w:r>
      <w:r w:rsidRPr="0058049E">
        <w:rPr>
          <w:rFonts w:ascii="Arial" w:eastAsia="Arial" w:hAnsi="Arial" w:cs="Arial"/>
          <w:color w:val="000000"/>
          <w:sz w:val="20"/>
          <w:szCs w:val="20"/>
        </w:rPr>
        <w:t xml:space="preserve"> </w:t>
      </w:r>
      <w:r w:rsidRPr="0058049E">
        <w:rPr>
          <w:rFonts w:ascii="Arial" w:hAnsi="Arial" w:cs="Arial"/>
          <w:color w:val="000000"/>
          <w:sz w:val="20"/>
          <w:szCs w:val="20"/>
        </w:rPr>
        <w:t>grouping</w:t>
      </w:r>
      <w:r w:rsidRPr="0058049E">
        <w:rPr>
          <w:rFonts w:ascii="Arial" w:eastAsia="Arial" w:hAnsi="Arial" w:cs="Arial"/>
          <w:color w:val="000000"/>
          <w:sz w:val="20"/>
          <w:szCs w:val="20"/>
        </w:rPr>
        <w:t xml:space="preserve"> </w:t>
      </w:r>
      <w:r w:rsidRPr="0058049E">
        <w:rPr>
          <w:rFonts w:ascii="Arial" w:hAnsi="Arial" w:cs="Arial"/>
          <w:color w:val="000000"/>
          <w:sz w:val="20"/>
          <w:szCs w:val="20"/>
        </w:rPr>
        <w:t>separators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trailing</w:t>
      </w:r>
      <w:r w:rsidRPr="0058049E">
        <w:rPr>
          <w:rFonts w:ascii="Arial" w:eastAsia="Arial" w:hAnsi="Arial" w:cs="Arial"/>
          <w:color w:val="000000"/>
          <w:sz w:val="20"/>
          <w:szCs w:val="20"/>
        </w:rPr>
        <w:t xml:space="preserve"> </w:t>
      </w:r>
      <w:r w:rsidRPr="0058049E">
        <w:rPr>
          <w:rFonts w:ascii="Arial" w:hAnsi="Arial" w:cs="Arial"/>
          <w:color w:val="000000"/>
          <w:sz w:val="20"/>
          <w:szCs w:val="20"/>
        </w:rPr>
        <w:t>whitespace</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zeros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007E47E7">
        <w:rPr>
          <w:rFonts w:ascii="Arial" w:hAnsi="Arial" w:cs="Arial"/>
          <w:color w:val="000000"/>
          <w:sz w:val="20"/>
          <w:szCs w:val="20"/>
        </w:rPr>
        <w:t>, quoted characters may be omitted</w:t>
      </w:r>
      <w:r w:rsidRPr="0058049E">
        <w:rPr>
          <w:rFonts w:ascii="Arial" w:hAnsi="Arial" w:cs="Arial"/>
          <w:color w:val="000000"/>
          <w:sz w:val="20"/>
          <w:szCs w:val="20"/>
        </w:rPr>
        <w:t>."</w:t>
      </w:r>
    </w:p>
    <w:p w:rsidR="007E47E7" w:rsidRDefault="007E47E7" w:rsidP="007E47E7">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2.22.</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textStandardDecimalSeparator,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sidR="008D2DAB">
        <w:rPr>
          <w:rFonts w:ascii="Helv" w:eastAsia="Helv" w:hAnsi="Helv" w:cs="Helv"/>
          <w:color w:val="000000"/>
          <w:sz w:val="20"/>
          <w:szCs w:val="20"/>
        </w:rPr>
        <w:t xml:space="preserve"> </w:t>
      </w:r>
      <w:proofErr w:type="gramStart"/>
      <w:r w:rsidR="008D2DAB">
        <w:rPr>
          <w:rFonts w:ascii="Helv" w:eastAsia="Helv" w:hAnsi="Helv" w:cs="Helv"/>
          <w:color w:val="000000"/>
          <w:sz w:val="20"/>
          <w:szCs w:val="20"/>
        </w:rPr>
        <w:t>or</w:t>
      </w:r>
      <w:proofErr w:type="gramEnd"/>
      <w:r w:rsidR="008D2DAB">
        <w:rPr>
          <w:rFonts w:ascii="Helv" w:eastAsia="Helv" w:hAnsi="Helv" w:cs="Helv"/>
          <w:color w:val="000000"/>
          <w:sz w:val="20"/>
          <w:szCs w:val="20"/>
        </w:rPr>
        <w:t xml:space="preserve"> ‘E’ or ‘@’ symbol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sidR="00096E33">
        <w:rPr>
          <w:rFonts w:ascii="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2.23.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separator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List</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Literals</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expression.</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allows</w:t>
      </w:r>
      <w:r>
        <w:rPr>
          <w:rFonts w:ascii="Arial" w:eastAsia="Arial" w:hAnsi="Arial" w:cs="Arial"/>
          <w:color w:val="000000"/>
          <w:sz w:val="20"/>
          <w:szCs w:val="20"/>
        </w:rPr>
        <w:t xml:space="preserve"> </w:t>
      </w:r>
      <w:r>
        <w:rPr>
          <w:rFonts w:ascii="Arial" w:hAnsi="Arial" w:cs="Arial"/>
          <w:color w:val="000000"/>
          <w:sz w:val="20"/>
          <w:szCs w:val="20"/>
        </w:rPr>
        <w:t>modelling</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Helv" w:hAnsi="Helv" w:cs="Helv"/>
          <w:color w:val="000000"/>
          <w:sz w:val="20"/>
          <w:szCs w:val="20"/>
        </w:rPr>
        <w:t>EDIFACT</w:t>
      </w:r>
      <w:r>
        <w:rPr>
          <w:rFonts w:ascii="Helv" w:eastAsia="Helv" w:hAnsi="Helv" w:cs="Helv"/>
          <w:color w:val="000000"/>
          <w:sz w:val="20"/>
          <w:szCs w:val="20"/>
        </w:rPr>
        <w:t xml:space="preserve"> </w:t>
      </w:r>
      <w:r>
        <w:rPr>
          <w:rFonts w:ascii="Helv" w:hAnsi="Helv" w:cs="Helv"/>
          <w:color w:val="000000"/>
          <w:sz w:val="20"/>
          <w:szCs w:val="20"/>
        </w:rPr>
        <w:t>standard</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user</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choose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dynamic</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ISA</w:t>
      </w:r>
      <w:r>
        <w:rPr>
          <w:rFonts w:ascii="Helv" w:eastAsia="Helv" w:hAnsi="Helv" w:cs="Helv"/>
          <w:color w:val="000000"/>
          <w:sz w:val="20"/>
          <w:szCs w:val="20"/>
        </w:rPr>
        <w:t xml:space="preserve"> </w:t>
      </w:r>
      <w:r>
        <w:rPr>
          <w:rFonts w:ascii="Helv" w:hAnsi="Helv" w:cs="Helv"/>
          <w:color w:val="000000"/>
          <w:sz w:val="20"/>
          <w:szCs w:val="20"/>
        </w:rPr>
        <w:t>header</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is</w:t>
      </w:r>
      <w:proofErr w:type="gramEnd"/>
      <w:r>
        <w:rPr>
          <w:rFonts w:ascii="Helv" w:eastAsia="Helv" w:hAnsi="Helv" w:cs="Helv"/>
          <w:color w:val="000000"/>
          <w:sz w:val="20"/>
          <w:szCs w:val="20"/>
        </w:rPr>
        <w:t xml:space="preserve"> </w:t>
      </w:r>
      <w:r>
        <w:rPr>
          <w:rFonts w:ascii="Helv" w:hAnsi="Helv" w:cs="Helv"/>
          <w:color w:val="000000"/>
          <w:sz w:val="20"/>
          <w:szCs w:val="20"/>
        </w:rPr>
        <w:t>always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2.24.</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textStandardGroupingSeparator,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textNumberPadCharacter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sidR="008712CA">
        <w:rPr>
          <w:rFonts w:ascii="Helv" w:eastAsia="Helv" w:hAnsi="Helv" w:cs="Helv"/>
          <w:color w:val="000000"/>
          <w:sz w:val="20"/>
          <w:szCs w:val="20"/>
        </w:rPr>
        <w:t xml:space="preserve">(or an equivalent DFDL Character Entity)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commonly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'00000'</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get</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whereas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trim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Pr>
          <w:rFonts w:ascii="Helv" w:hAnsi="Helv" w:cs="Helv"/>
          <w:color w:val="000000"/>
          <w:sz w:val="20"/>
          <w:szCs w:val="20"/>
        </w:rPr>
        <w:t>Add</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remaining</w:t>
      </w:r>
      <w:r>
        <w:rPr>
          <w:rFonts w:ascii="Helv" w:eastAsia="Helv" w:hAnsi="Helv" w:cs="Helv"/>
          <w:color w:val="000000"/>
          <w:sz w:val="20"/>
          <w:szCs w:val="20"/>
        </w:rPr>
        <w:t xml:space="preserve"> </w:t>
      </w:r>
      <w:r>
        <w:rPr>
          <w:rFonts w:ascii="Helv" w:hAnsi="Helv" w:cs="Helv"/>
          <w:color w:val="000000"/>
          <w:sz w:val="20"/>
          <w:szCs w:val="20"/>
        </w:rPr>
        <w:t>digit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regardless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value.</w:t>
      </w:r>
      <w:r w:rsidR="008712CA">
        <w:rPr>
          <w:rFonts w:ascii="Helv" w:hAnsi="Helv" w:cs="Helv"/>
          <w:color w:val="000000"/>
          <w:sz w:val="20"/>
          <w:szCs w:val="20"/>
        </w:rPr>
        <w:t xml:space="preserve"> This rule only applies to the character ‘0’, and not to any other numeric character nor to DFDL Byte Value Entity.</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2.26.</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sidR="008E0AE4">
        <w:rPr>
          <w:rFonts w:ascii="Arial" w:eastAsia="Arial" w:hAnsi="Arial" w:cs="Arial"/>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sidR="008E0AE4">
        <w:rPr>
          <w:rFonts w:ascii="Helv" w:hAnsi="Helv" w:cs="Helv"/>
          <w:color w:val="000000"/>
          <w:sz w:val="20"/>
          <w:szCs w:val="20"/>
        </w:rPr>
        <w:t xml:space="preserve"> to model text numbers of the form nnn+mmm. P</w:t>
      </w:r>
      <w:r>
        <w:rPr>
          <w:rFonts w:ascii="Helv" w:hAnsi="Helv" w:cs="Helv"/>
          <w:color w:val="000000"/>
          <w:sz w:val="20"/>
          <w:szCs w:val="20"/>
        </w:rPr>
        <w:t>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even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does not </w:t>
      </w:r>
      <w:r>
        <w:rPr>
          <w:rFonts w:ascii="Helv" w:hAnsi="Helv" w:cs="Helv"/>
          <w:color w:val="000000"/>
          <w:sz w:val="20"/>
          <w:szCs w:val="20"/>
        </w:rPr>
        <w:t>contain</w:t>
      </w:r>
      <w:r w:rsidR="008E0AE4">
        <w:rPr>
          <w:rFonts w:ascii="Helv" w:hAnsi="Helv" w:cs="Helv"/>
          <w:color w:val="000000"/>
          <w:sz w:val="20"/>
          <w:szCs w:val="20"/>
        </w:rPr>
        <w:t xml:space="preserve"> an</w:t>
      </w:r>
      <w:r>
        <w:rPr>
          <w:rFonts w:ascii="Helv" w:eastAsia="Helv" w:hAnsi="Helv" w:cs="Helv"/>
          <w:color w:val="000000"/>
          <w:sz w:val="20"/>
          <w:szCs w:val="20"/>
        </w:rPr>
        <w:t xml:space="preserve"> </w:t>
      </w:r>
      <w:r>
        <w:rPr>
          <w:rFonts w:ascii="Helv" w:hAnsi="Helv" w:cs="Helv"/>
          <w:color w:val="000000"/>
          <w:sz w:val="20"/>
          <w:szCs w:val="20"/>
        </w:rPr>
        <w:t>'E'</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symbol, to match ICU behaviour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Helv" w:hAnsi="Helv" w:cs="Helv"/>
          <w:color w:val="0000FF"/>
          <w:sz w:val="20"/>
          <w:szCs w:val="20"/>
        </w:rPr>
      </w:pPr>
    </w:p>
    <w:p w:rsidR="00344461" w:rsidRDefault="00C10D4C">
      <w:pPr>
        <w:autoSpaceDE w:val="0"/>
        <w:rPr>
          <w:rFonts w:ascii="Arial" w:eastAsia="Arial" w:hAnsi="Arial" w:cs="Arial"/>
          <w:color w:val="000000"/>
          <w:sz w:val="20"/>
          <w:szCs w:val="20"/>
        </w:rPr>
      </w:pPr>
      <w:r>
        <w:rPr>
          <w:rFonts w:ascii="Arial" w:hAnsi="Arial" w:cs="Arial"/>
          <w:b/>
          <w:color w:val="000000"/>
          <w:sz w:val="20"/>
          <w:szCs w:val="20"/>
        </w:rPr>
        <w:t>2.27.</w:t>
      </w:r>
      <w:r>
        <w:rPr>
          <w:rFonts w:ascii="Arial" w:eastAsia="Arial" w:hAnsi="Arial" w:cs="Arial"/>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eastAsia="Arial" w:hAnsi="Arial" w:cs="Arial"/>
          <w:color w:val="000000"/>
          <w:sz w:val="20"/>
          <w:szCs w:val="20"/>
        </w:rPr>
        <w:t xml:space="preserve"> </w:t>
      </w:r>
      <w:r w:rsidR="00344461">
        <w:rPr>
          <w:rFonts w:ascii="Arial" w:eastAsia="Arial" w:hAnsi="Arial" w:cs="Arial"/>
          <w:color w:val="000000"/>
          <w:sz w:val="20"/>
          <w:szCs w:val="20"/>
        </w:rPr>
        <w:t xml:space="preserve">State type-dependency rules for textStandardDecimalSeparator. </w:t>
      </w:r>
    </w:p>
    <w:p w:rsidR="00344461" w:rsidRDefault="00344461">
      <w:pPr>
        <w:autoSpaceDE w:val="0"/>
        <w:rPr>
          <w:rFonts w:ascii="Arial" w:hAnsi="Arial" w:cs="Arial"/>
          <w:strike/>
          <w:color w:val="3333FF"/>
          <w:sz w:val="20"/>
          <w:szCs w:val="20"/>
        </w:rPr>
      </w:pPr>
    </w:p>
    <w:p w:rsidR="00726FDE" w:rsidRPr="007A4E05" w:rsidRDefault="00726FDE" w:rsidP="00726FDE">
      <w:pPr>
        <w:autoSpaceDE w:val="0"/>
        <w:rPr>
          <w:rFonts w:ascii="Helvetica" w:hAnsi="Helvetica" w:cs="Arial"/>
          <w:i/>
          <w:color w:val="000000" w:themeColor="text1"/>
          <w:sz w:val="20"/>
          <w:szCs w:val="20"/>
        </w:rPr>
      </w:pPr>
      <w:r>
        <w:rPr>
          <w:rFonts w:ascii="Helvetica" w:hAnsi="Helvetica" w:cs="Arial"/>
          <w:i/>
          <w:color w:val="000000" w:themeColor="text1"/>
          <w:sz w:val="20"/>
          <w:szCs w:val="20"/>
        </w:rPr>
        <w:lastRenderedPageBreak/>
        <w:t>Updated by public comment 121</w:t>
      </w:r>
      <w:r w:rsidRPr="007A4E05">
        <w:rPr>
          <w:rFonts w:ascii="Helvetica" w:hAnsi="Helvetica" w:cs="Arial"/>
          <w:i/>
          <w:color w:val="000000" w:themeColor="text1"/>
          <w:sz w:val="20"/>
          <w:szCs w:val="20"/>
        </w:rPr>
        <w:t xml:space="preserve"> (</w:t>
      </w:r>
      <w:hyperlink r:id="rId11" w:history="1">
        <w:r w:rsidRPr="00CD2EF9">
          <w:rPr>
            <w:rStyle w:val="Hyperlink"/>
            <w:rFonts w:ascii="Helvetica" w:hAnsi="Helvetica" w:cs="Arial"/>
            <w:i/>
            <w:sz w:val="20"/>
            <w:szCs w:val="20"/>
          </w:rPr>
          <w:t>http://redmine.ogf.org/boards/15/topics/121</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revert to original behaviour whereby textStandardDecimalSeparator applies to all number types.</w:t>
      </w:r>
    </w:p>
    <w:p w:rsidR="00726FDE" w:rsidRDefault="00726FDE">
      <w:pPr>
        <w:autoSpaceDE w:val="0"/>
        <w:rPr>
          <w:rFonts w:ascii="Arial" w:hAnsi="Arial" w:cs="Arial"/>
          <w:strike/>
          <w:color w:val="3333FF"/>
          <w:sz w:val="20"/>
          <w:szCs w:val="20"/>
        </w:rPr>
      </w:pPr>
    </w:p>
    <w:p w:rsidR="00C10D4C" w:rsidRPr="00223726" w:rsidRDefault="00C10D4C">
      <w:pPr>
        <w:autoSpaceDE w:val="0"/>
        <w:rPr>
          <w:rFonts w:ascii="Arial" w:hAnsi="Arial" w:cs="Arial"/>
          <w:strike/>
          <w:sz w:val="20"/>
          <w:szCs w:val="20"/>
        </w:rPr>
      </w:pPr>
      <w:proofErr w:type="gramStart"/>
      <w:r w:rsidRPr="00223726">
        <w:rPr>
          <w:rFonts w:ascii="Arial" w:hAnsi="Arial" w:cs="Arial"/>
          <w:strike/>
          <w:sz w:val="20"/>
          <w:szCs w:val="20"/>
        </w:rPr>
        <w:t>textStandardDecimalSeparator</w:t>
      </w:r>
      <w:proofErr w:type="gramEnd"/>
      <w:r w:rsidRPr="00223726">
        <w:rPr>
          <w:rFonts w:ascii="Arial" w:eastAsia="Arial" w:hAnsi="Arial" w:cs="Arial"/>
          <w:strike/>
          <w:sz w:val="20"/>
          <w:szCs w:val="20"/>
        </w:rPr>
        <w:t xml:space="preserve"> </w:t>
      </w:r>
      <w:r w:rsidRPr="00223726">
        <w:rPr>
          <w:rFonts w:ascii="Arial" w:hAnsi="Arial" w:cs="Arial"/>
          <w:strike/>
          <w:sz w:val="20"/>
          <w:szCs w:val="20"/>
        </w:rPr>
        <w:t>must</w:t>
      </w:r>
      <w:r w:rsidRPr="00223726">
        <w:rPr>
          <w:rFonts w:ascii="Arial" w:eastAsia="Arial" w:hAnsi="Arial" w:cs="Arial"/>
          <w:strike/>
          <w:sz w:val="20"/>
          <w:szCs w:val="20"/>
        </w:rPr>
        <w:t xml:space="preserve"> </w:t>
      </w:r>
      <w:r w:rsidRPr="00223726">
        <w:rPr>
          <w:rFonts w:ascii="Arial" w:hAnsi="Arial" w:cs="Arial"/>
          <w:strike/>
          <w:sz w:val="20"/>
          <w:szCs w:val="20"/>
        </w:rPr>
        <w:t>be</w:t>
      </w:r>
      <w:r w:rsidRPr="00223726">
        <w:rPr>
          <w:rFonts w:ascii="Arial" w:eastAsia="Arial" w:hAnsi="Arial" w:cs="Arial"/>
          <w:strike/>
          <w:sz w:val="20"/>
          <w:szCs w:val="20"/>
        </w:rPr>
        <w:t xml:space="preserve"> </w:t>
      </w:r>
      <w:r w:rsidRPr="00223726">
        <w:rPr>
          <w:rFonts w:ascii="Arial" w:hAnsi="Arial" w:cs="Arial"/>
          <w:strike/>
          <w:sz w:val="20"/>
          <w:szCs w:val="20"/>
        </w:rPr>
        <w:t>ignored</w:t>
      </w:r>
      <w:r w:rsidRPr="00223726">
        <w:rPr>
          <w:rFonts w:ascii="Arial" w:eastAsia="Arial" w:hAnsi="Arial" w:cs="Arial"/>
          <w:strike/>
          <w:sz w:val="20"/>
          <w:szCs w:val="20"/>
        </w:rPr>
        <w:t xml:space="preserve"> </w:t>
      </w:r>
      <w:r w:rsidRPr="00223726">
        <w:rPr>
          <w:rFonts w:ascii="Arial" w:hAnsi="Arial" w:cs="Arial"/>
          <w:strike/>
          <w:sz w:val="20"/>
          <w:szCs w:val="20"/>
        </w:rPr>
        <w:t>when</w:t>
      </w:r>
      <w:r w:rsidRPr="00223726">
        <w:rPr>
          <w:rFonts w:ascii="Arial" w:eastAsia="Arial" w:hAnsi="Arial" w:cs="Arial"/>
          <w:strike/>
          <w:sz w:val="20"/>
          <w:szCs w:val="20"/>
        </w:rPr>
        <w:t xml:space="preserve"> </w:t>
      </w:r>
      <w:r w:rsidRPr="00223726">
        <w:rPr>
          <w:rFonts w:ascii="Arial" w:hAnsi="Arial" w:cs="Arial"/>
          <w:strike/>
          <w:sz w:val="20"/>
          <w:szCs w:val="20"/>
        </w:rPr>
        <w:t>the</w:t>
      </w:r>
      <w:r w:rsidRPr="00223726">
        <w:rPr>
          <w:rFonts w:ascii="Arial" w:eastAsia="Arial" w:hAnsi="Arial" w:cs="Arial"/>
          <w:strike/>
          <w:sz w:val="20"/>
          <w:szCs w:val="20"/>
        </w:rPr>
        <w:t xml:space="preserve"> </w:t>
      </w:r>
      <w:r w:rsidRPr="00223726">
        <w:rPr>
          <w:rFonts w:ascii="Arial" w:hAnsi="Arial" w:cs="Arial"/>
          <w:strike/>
          <w:sz w:val="20"/>
          <w:szCs w:val="20"/>
        </w:rPr>
        <w:t>logical</w:t>
      </w:r>
      <w:r w:rsidRPr="00223726">
        <w:rPr>
          <w:rFonts w:ascii="Arial" w:eastAsia="Arial" w:hAnsi="Arial" w:cs="Arial"/>
          <w:strike/>
          <w:sz w:val="20"/>
          <w:szCs w:val="20"/>
        </w:rPr>
        <w:t xml:space="preserve"> </w:t>
      </w:r>
      <w:r w:rsidRPr="00223726">
        <w:rPr>
          <w:rFonts w:ascii="Arial" w:hAnsi="Arial" w:cs="Arial"/>
          <w:strike/>
          <w:sz w:val="20"/>
          <w:szCs w:val="20"/>
        </w:rPr>
        <w:t>type</w:t>
      </w:r>
      <w:r w:rsidRPr="00223726">
        <w:rPr>
          <w:rFonts w:ascii="Arial" w:eastAsia="Arial" w:hAnsi="Arial" w:cs="Arial"/>
          <w:strike/>
          <w:sz w:val="20"/>
          <w:szCs w:val="20"/>
        </w:rPr>
        <w:t xml:space="preserve"> </w:t>
      </w:r>
      <w:r w:rsidRPr="00223726">
        <w:rPr>
          <w:rFonts w:ascii="Arial" w:hAnsi="Arial" w:cs="Arial"/>
          <w:strike/>
          <w:sz w:val="20"/>
          <w:szCs w:val="20"/>
        </w:rPr>
        <w:t>is</w:t>
      </w:r>
      <w:r w:rsidRPr="00223726">
        <w:rPr>
          <w:rFonts w:ascii="Arial" w:eastAsia="Arial" w:hAnsi="Arial" w:cs="Arial"/>
          <w:strike/>
          <w:sz w:val="20"/>
          <w:szCs w:val="20"/>
        </w:rPr>
        <w:t xml:space="preserve"> </w:t>
      </w:r>
      <w:r w:rsidRPr="00223726">
        <w:rPr>
          <w:rFonts w:ascii="Arial" w:hAnsi="Arial" w:cs="Arial"/>
          <w:strike/>
          <w:sz w:val="20"/>
          <w:szCs w:val="20"/>
        </w:rPr>
        <w:t>not</w:t>
      </w:r>
      <w:r w:rsidRPr="00223726">
        <w:rPr>
          <w:rFonts w:ascii="Arial" w:eastAsia="Arial" w:hAnsi="Arial" w:cs="Arial"/>
          <w:strike/>
          <w:sz w:val="20"/>
          <w:szCs w:val="20"/>
        </w:rPr>
        <w:t xml:space="preserve"> </w:t>
      </w:r>
      <w:r w:rsidRPr="00223726">
        <w:rPr>
          <w:rFonts w:ascii="Arial" w:hAnsi="Arial" w:cs="Arial"/>
          <w:strike/>
          <w:sz w:val="20"/>
          <w:szCs w:val="20"/>
        </w:rPr>
        <w:t>decimal/float/double.</w:t>
      </w:r>
    </w:p>
    <w:p w:rsidR="00C10D4C" w:rsidRDefault="00C10D4C">
      <w:pPr>
        <w:autoSpaceDE w:val="0"/>
        <w:rPr>
          <w:rFonts w:ascii="Arial" w:hAnsi="Arial" w:cs="Arial"/>
          <w:i/>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2.28.</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r w:rsidRPr="00C857CF">
        <w:rPr>
          <w:rFonts w:ascii="Arial" w:hAnsi="Arial" w:cs="Arial"/>
          <w:color w:val="000000"/>
          <w:sz w:val="20"/>
          <w:szCs w:val="20"/>
        </w:rPr>
        <w:t>Add</w:t>
      </w:r>
      <w:r w:rsidRPr="00C857CF">
        <w:rPr>
          <w:rFonts w:ascii="Arial" w:eastAsia="Arial" w:hAnsi="Arial" w:cs="Arial"/>
          <w:color w:val="000000"/>
          <w:sz w:val="20"/>
          <w:szCs w:val="20"/>
        </w:rPr>
        <w:t xml:space="preserve"> </w:t>
      </w:r>
      <w:r w:rsidRPr="00C857CF">
        <w:rPr>
          <w:rFonts w:ascii="Arial" w:hAnsi="Arial" w:cs="Arial"/>
          <w:color w:val="000000"/>
          <w:sz w:val="20"/>
          <w:szCs w:val="20"/>
        </w:rPr>
        <w:t>support</w:t>
      </w:r>
      <w:r w:rsidRPr="00C857CF">
        <w:rPr>
          <w:rFonts w:ascii="Arial" w:eastAsia="Arial" w:hAnsi="Arial" w:cs="Arial"/>
          <w:color w:val="000000"/>
          <w:sz w:val="20"/>
          <w:szCs w:val="20"/>
        </w:rPr>
        <w:t xml:space="preserve"> </w:t>
      </w:r>
      <w:r w:rsidRPr="00C857CF">
        <w:rPr>
          <w:rFonts w:ascii="Arial" w:hAnsi="Arial" w:cs="Arial"/>
          <w:color w:val="000000"/>
          <w:sz w:val="20"/>
          <w:szCs w:val="20"/>
        </w:rPr>
        <w:t>for</w:t>
      </w:r>
      <w:r w:rsidRPr="00C857CF">
        <w:rPr>
          <w:rFonts w:ascii="Arial" w:eastAsia="Arial" w:hAnsi="Arial" w:cs="Arial"/>
          <w:color w:val="000000"/>
          <w:sz w:val="20"/>
          <w:szCs w:val="20"/>
        </w:rPr>
        <w:t xml:space="preserve"> </w:t>
      </w:r>
      <w:r w:rsidRPr="00C857CF">
        <w:rPr>
          <w:rFonts w:ascii="Arial" w:hAnsi="Arial" w:cs="Arial"/>
          <w:color w:val="000000"/>
          <w:sz w:val="20"/>
          <w:szCs w:val="20"/>
        </w:rPr>
        <w:t>ICU</w:t>
      </w:r>
      <w:r w:rsidRPr="00C857CF">
        <w:rPr>
          <w:rFonts w:ascii="Arial" w:eastAsia="Arial" w:hAnsi="Arial" w:cs="Arial"/>
          <w:color w:val="000000"/>
          <w:sz w:val="20"/>
          <w:szCs w:val="20"/>
        </w:rPr>
        <w:t xml:space="preserve"> </w:t>
      </w:r>
      <w:r w:rsidRPr="00C857CF">
        <w:rPr>
          <w:rFonts w:ascii="Arial" w:hAnsi="Arial" w:cs="Arial"/>
          <w:color w:val="000000"/>
          <w:sz w:val="20"/>
          <w:szCs w:val="20"/>
        </w:rPr>
        <w:t>significant</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symbol</w:t>
      </w:r>
      <w:r w:rsidRPr="00C857CF">
        <w:rPr>
          <w:rFonts w:ascii="Arial" w:eastAsia="Arial" w:hAnsi="Arial" w:cs="Arial"/>
          <w:color w:val="000000"/>
          <w:sz w:val="20"/>
          <w:szCs w:val="20"/>
        </w:rPr>
        <w:t xml:space="preserve"> ‘</w:t>
      </w:r>
      <w:r w:rsidRPr="00C857CF">
        <w:rPr>
          <w:rFonts w:ascii="Arial" w:hAnsi="Arial" w:cs="Arial"/>
          <w:color w:val="000000"/>
          <w:sz w:val="20"/>
          <w:szCs w:val="20"/>
        </w:rPr>
        <w:t>@</w:t>
      </w:r>
      <w:r w:rsidRPr="00C857CF">
        <w:rPr>
          <w:rFonts w:ascii="Arial" w:eastAsia="Arial" w:hAnsi="Arial" w:cs="Arial"/>
          <w:color w:val="000000"/>
          <w:sz w:val="20"/>
          <w:szCs w:val="20"/>
        </w:rPr>
        <w:t>’</w:t>
      </w:r>
      <w:r w:rsidRPr="00C857CF">
        <w:rPr>
          <w:rFonts w:ascii="Arial" w:hAnsi="Arial" w:cs="Arial"/>
          <w:color w:val="000000"/>
          <w:sz w:val="20"/>
          <w:szCs w:val="20"/>
        </w:rPr>
        <w:t>.</w:t>
      </w:r>
      <w:r>
        <w:rPr>
          <w:rFonts w:ascii="Arial" w:eastAsia="Arial" w:hAnsi="Arial" w:cs="Arial"/>
          <w:color w:val="000000"/>
          <w:sz w:val="20"/>
          <w:szCs w:val="20"/>
        </w:rPr>
        <w:t xml:space="preserve">  </w:t>
      </w:r>
      <w:r w:rsidR="009E5CD6">
        <w:rPr>
          <w:rFonts w:ascii="Arial" w:eastAsia="Arial" w:hAnsi="Arial" w:cs="Arial"/>
          <w:color w:val="000000"/>
          <w:sz w:val="20"/>
          <w:szCs w:val="20"/>
        </w:rPr>
        <w:t xml:space="preserve">Note that this is </w:t>
      </w:r>
      <w:r w:rsidR="00872F28">
        <w:rPr>
          <w:rFonts w:ascii="Arial" w:eastAsia="Arial" w:hAnsi="Arial" w:cs="Arial"/>
          <w:color w:val="000000"/>
          <w:sz w:val="20"/>
          <w:szCs w:val="20"/>
        </w:rPr>
        <w:t xml:space="preserve">not </w:t>
      </w:r>
      <w:r w:rsidR="009E5CD6">
        <w:rPr>
          <w:rFonts w:ascii="Arial" w:eastAsia="Arial" w:hAnsi="Arial" w:cs="Arial"/>
          <w:color w:val="000000"/>
          <w:sz w:val="20"/>
          <w:szCs w:val="20"/>
        </w:rPr>
        <w:t>needed as a change in 13.6.1.2.</w:t>
      </w:r>
    </w:p>
    <w:p w:rsidR="00C10D4C" w:rsidRDefault="00C10D4C">
      <w:pPr>
        <w:autoSpaceDE w:val="0"/>
        <w:rPr>
          <w:rFonts w:ascii="Arial" w:hAnsi="Arial" w:cs="Arial"/>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2.29.</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proofErr w:type="gramStart"/>
      <w:r w:rsidRPr="00C857CF">
        <w:rPr>
          <w:rFonts w:ascii="Arial" w:hAnsi="Arial" w:cs="Arial"/>
          <w:color w:val="000000"/>
          <w:sz w:val="20"/>
          <w:szCs w:val="20"/>
        </w:rPr>
        <w:t>Formatting.</w:t>
      </w:r>
      <w:proofErr w:type="gramEnd"/>
      <w:r w:rsidRPr="00C857CF">
        <w:rPr>
          <w:rFonts w:ascii="Arial" w:eastAsia="Arial" w:hAnsi="Arial" w:cs="Arial"/>
          <w:color w:val="000000"/>
          <w:sz w:val="20"/>
          <w:szCs w:val="20"/>
        </w:rPr>
        <w:t xml:space="preserve"> </w:t>
      </w:r>
      <w:r w:rsidRPr="00C857CF">
        <w:rPr>
          <w:rFonts w:ascii="Arial" w:hAnsi="Arial" w:cs="Arial"/>
          <w:color w:val="000000"/>
          <w:sz w:val="20"/>
          <w:szCs w:val="20"/>
        </w:rPr>
        <w:t>Uses</w:t>
      </w:r>
      <w:r w:rsidRPr="00C857CF">
        <w:rPr>
          <w:rFonts w:ascii="Arial" w:eastAsia="Arial" w:hAnsi="Arial" w:cs="Arial"/>
          <w:color w:val="000000"/>
          <w:sz w:val="20"/>
          <w:szCs w:val="20"/>
        </w:rPr>
        <w:t xml:space="preserve"> </w:t>
      </w:r>
      <w:r w:rsidRPr="00C857CF">
        <w:rPr>
          <w:rFonts w:ascii="Arial" w:hAnsi="Arial" w:cs="Arial"/>
          <w:color w:val="000000"/>
          <w:sz w:val="20"/>
          <w:szCs w:val="20"/>
        </w:rPr>
        <w:t>terms</w:t>
      </w:r>
      <w:r w:rsidRPr="00C857CF">
        <w:rPr>
          <w:rFonts w:ascii="Arial" w:eastAsia="Arial" w:hAnsi="Arial" w:cs="Arial"/>
          <w:color w:val="000000"/>
          <w:sz w:val="20"/>
          <w:szCs w:val="20"/>
        </w:rPr>
        <w:t xml:space="preserve"> </w:t>
      </w:r>
      <w:r w:rsidRPr="00C857CF">
        <w:rPr>
          <w:rFonts w:ascii="Arial" w:hAnsi="Arial" w:cs="Arial"/>
          <w:color w:val="000000"/>
          <w:sz w:val="20"/>
          <w:szCs w:val="20"/>
        </w:rPr>
        <w:t>'minimum/maximum</w:t>
      </w:r>
      <w:r w:rsidRPr="00C857CF">
        <w:rPr>
          <w:rFonts w:ascii="Arial" w:eastAsia="Arial" w:hAnsi="Arial" w:cs="Arial"/>
          <w:color w:val="000000"/>
          <w:sz w:val="20"/>
          <w:szCs w:val="20"/>
        </w:rPr>
        <w:t xml:space="preserve"> </w:t>
      </w:r>
      <w:r w:rsidRPr="00C857CF">
        <w:rPr>
          <w:rFonts w:ascii="Arial" w:hAnsi="Arial" w:cs="Arial"/>
          <w:color w:val="000000"/>
          <w:sz w:val="20"/>
          <w:szCs w:val="20"/>
        </w:rPr>
        <w:t>integer/fraction</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but</w:t>
      </w:r>
      <w:r w:rsidRPr="00C857CF">
        <w:rPr>
          <w:rFonts w:ascii="Arial" w:eastAsia="Arial" w:hAnsi="Arial" w:cs="Arial"/>
          <w:color w:val="000000"/>
          <w:sz w:val="20"/>
          <w:szCs w:val="20"/>
        </w:rPr>
        <w:t xml:space="preserve"> </w:t>
      </w:r>
      <w:r w:rsidRPr="00DA7BFE">
        <w:rPr>
          <w:rFonts w:ascii="Arial" w:hAnsi="Arial" w:cs="Arial"/>
          <w:color w:val="000000"/>
          <w:sz w:val="20"/>
          <w:szCs w:val="20"/>
        </w:rPr>
        <w:t>does</w:t>
      </w:r>
      <w:r w:rsidRPr="00DA7BFE">
        <w:rPr>
          <w:rFonts w:ascii="Arial" w:eastAsia="Arial" w:hAnsi="Arial" w:cs="Arial"/>
          <w:color w:val="000000"/>
          <w:sz w:val="20"/>
          <w:szCs w:val="20"/>
        </w:rPr>
        <w:t xml:space="preserve"> </w:t>
      </w:r>
      <w:r w:rsidRPr="00DA7BFE">
        <w:rPr>
          <w:rFonts w:ascii="Arial" w:hAnsi="Arial" w:cs="Arial"/>
          <w:color w:val="000000"/>
          <w:sz w:val="20"/>
          <w:szCs w:val="20"/>
        </w:rPr>
        <w:t>not</w:t>
      </w:r>
      <w:r w:rsidRPr="001A718C">
        <w:rPr>
          <w:rFonts w:ascii="Arial" w:eastAsia="Arial" w:hAnsi="Arial" w:cs="Arial"/>
          <w:color w:val="000000"/>
          <w:sz w:val="20"/>
          <w:szCs w:val="20"/>
        </w:rPr>
        <w:t xml:space="preserve"> </w:t>
      </w:r>
      <w:r w:rsidRPr="001A718C">
        <w:rPr>
          <w:rFonts w:ascii="Arial" w:hAnsi="Arial" w:cs="Arial"/>
          <w:color w:val="000000"/>
          <w:sz w:val="20"/>
          <w:szCs w:val="20"/>
        </w:rPr>
        <w:t>define</w:t>
      </w:r>
      <w:r w:rsidRPr="001A718C">
        <w:rPr>
          <w:rFonts w:ascii="Arial" w:eastAsia="Arial" w:hAnsi="Arial" w:cs="Arial"/>
          <w:color w:val="000000"/>
          <w:sz w:val="20"/>
          <w:szCs w:val="20"/>
        </w:rPr>
        <w:t xml:space="preserve"> </w:t>
      </w:r>
      <w:r w:rsidRPr="001A718C">
        <w:rPr>
          <w:rFonts w:ascii="Arial" w:hAnsi="Arial" w:cs="Arial"/>
          <w:color w:val="000000"/>
          <w:sz w:val="20"/>
          <w:szCs w:val="20"/>
        </w:rPr>
        <w:t>them.</w:t>
      </w:r>
      <w:r w:rsidRPr="001A718C">
        <w:rPr>
          <w:rFonts w:ascii="Arial" w:eastAsia="Arial" w:hAnsi="Arial" w:cs="Arial"/>
          <w:color w:val="000000"/>
          <w:sz w:val="20"/>
          <w:szCs w:val="20"/>
        </w:rPr>
        <w:t xml:space="preserve"> </w:t>
      </w:r>
      <w:proofErr w:type="gramStart"/>
      <w:r w:rsidR="008C3575">
        <w:rPr>
          <w:rFonts w:ascii="Arial" w:eastAsia="Arial" w:hAnsi="Arial" w:cs="Arial"/>
          <w:color w:val="000000"/>
          <w:sz w:val="20"/>
          <w:szCs w:val="20"/>
        </w:rPr>
        <w:t xml:space="preserve">The term ‘maximum integer digits’ is defined as 309 to match the ICU default, the other terms are defined </w:t>
      </w:r>
      <w:r w:rsidR="00181A27">
        <w:rPr>
          <w:rFonts w:ascii="Arial" w:eastAsia="Arial" w:hAnsi="Arial" w:cs="Arial"/>
          <w:color w:val="000000"/>
          <w:sz w:val="20"/>
          <w:szCs w:val="20"/>
        </w:rPr>
        <w:t xml:space="preserve">by </w:t>
      </w:r>
      <w:r w:rsidRPr="00096E33">
        <w:rPr>
          <w:rFonts w:ascii="Arial" w:hAnsi="Arial" w:cs="Arial"/>
          <w:color w:val="000000"/>
          <w:sz w:val="20"/>
          <w:szCs w:val="20"/>
        </w:rPr>
        <w:t>the</w:t>
      </w:r>
      <w:r w:rsidRPr="00096E33">
        <w:rPr>
          <w:rFonts w:ascii="Arial" w:eastAsia="Arial" w:hAnsi="Arial" w:cs="Arial"/>
          <w:color w:val="000000"/>
          <w:sz w:val="20"/>
          <w:szCs w:val="20"/>
        </w:rPr>
        <w:t xml:space="preserve"> </w:t>
      </w:r>
      <w:r w:rsidRPr="00096E33">
        <w:rPr>
          <w:rFonts w:ascii="Arial" w:hAnsi="Arial" w:cs="Arial"/>
          <w:color w:val="000000"/>
          <w:sz w:val="20"/>
          <w:szCs w:val="20"/>
        </w:rPr>
        <w:t>pattern</w:t>
      </w:r>
      <w:r w:rsidRPr="00096E33">
        <w:rPr>
          <w:rFonts w:ascii="Arial" w:eastAsia="Arial" w:hAnsi="Arial" w:cs="Arial"/>
          <w:color w:val="000000"/>
          <w:sz w:val="20"/>
          <w:szCs w:val="20"/>
        </w:rPr>
        <w:t xml:space="preserve"> </w:t>
      </w:r>
      <w:r w:rsidRPr="00096E33">
        <w:rPr>
          <w:rFonts w:ascii="Arial" w:hAnsi="Arial" w:cs="Arial"/>
          <w:color w:val="000000"/>
          <w:sz w:val="20"/>
          <w:szCs w:val="20"/>
        </w:rPr>
        <w:t>content</w:t>
      </w:r>
      <w:r w:rsidRPr="00EE7346">
        <w:rPr>
          <w:rFonts w:ascii="Arial" w:hAnsi="Arial" w:cs="Arial"/>
          <w:color w:val="000000"/>
          <w:sz w:val="20"/>
          <w:szCs w:val="20"/>
        </w:rPr>
        <w:t>.</w:t>
      </w:r>
      <w:proofErr w:type="gramEnd"/>
      <w:r>
        <w:rPr>
          <w:rFonts w:ascii="Arial" w:eastAsia="Arial" w:hAnsi="Arial" w:cs="Arial"/>
          <w:color w:val="000000"/>
          <w:sz w:val="20"/>
          <w:szCs w:val="20"/>
        </w:rPr>
        <w:t xml:space="preserve"> </w:t>
      </w:r>
    </w:p>
    <w:p w:rsidR="00C10D4C" w:rsidRDefault="00C10D4C">
      <w:pPr>
        <w:autoSpaceDE w:val="0"/>
        <w:rPr>
          <w:rFonts w:ascii="Arial" w:hAnsi="Arial" w:cs="Arial"/>
          <w:color w:val="0000FF"/>
          <w:sz w:val="20"/>
          <w:szCs w:val="20"/>
        </w:rPr>
      </w:pPr>
    </w:p>
    <w:p w:rsidR="00C10D4C" w:rsidRDefault="00C10D4C">
      <w:pPr>
        <w:autoSpaceDE w:val="0"/>
        <w:rPr>
          <w:rFonts w:ascii="Arial" w:hAnsi="Arial" w:cs="Arial"/>
          <w:color w:val="000000"/>
          <w:sz w:val="20"/>
          <w:szCs w:val="20"/>
        </w:rPr>
      </w:pPr>
      <w:r>
        <w:rPr>
          <w:rFonts w:ascii="Arial" w:hAnsi="Arial" w:cs="Arial"/>
          <w:b/>
          <w:color w:val="000000"/>
          <w:sz w:val="20"/>
          <w:szCs w:val="20"/>
        </w:rPr>
        <w:t>2.30.</w:t>
      </w:r>
      <w:r>
        <w:rPr>
          <w:rFonts w:ascii="Arial" w:eastAsia="Arial" w:hAnsi="Arial" w:cs="Arial"/>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13.9</w:t>
      </w:r>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State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used</w:t>
      </w:r>
      <w:r>
        <w:rPr>
          <w:rFonts w:ascii="Arial" w:eastAsia="Arial" w:hAnsi="Arial" w:cs="Arial"/>
          <w:color w:val="000000"/>
          <w:sz w:val="20"/>
          <w:szCs w:val="20"/>
        </w:rPr>
        <w:t xml:space="preserve"> </w:t>
      </w:r>
      <w:r>
        <w:rPr>
          <w:rFonts w:ascii="Arial" w:hAnsi="Arial" w:cs="Arial"/>
          <w:color w:val="000000"/>
          <w:sz w:val="20"/>
          <w:szCs w:val="20"/>
        </w:rPr>
        <w:t>after</w:t>
      </w:r>
      <w:r>
        <w:rPr>
          <w:rFonts w:ascii="Arial" w:eastAsia="Arial" w:hAnsi="Arial" w:cs="Arial"/>
          <w:color w:val="000000"/>
          <w:sz w:val="20"/>
          <w:szCs w:val="20"/>
        </w:rPr>
        <w:t xml:space="preserve"> </w:t>
      </w:r>
      <w:r>
        <w:rPr>
          <w:rFonts w:ascii="Arial" w:hAnsi="Arial" w:cs="Arial"/>
          <w:color w:val="000000"/>
          <w:sz w:val="20"/>
          <w:szCs w:val="20"/>
        </w:rPr>
        <w:t>trimming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parsing,</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before</w:t>
      </w:r>
      <w:r>
        <w:rPr>
          <w:rFonts w:ascii="Arial" w:eastAsia="Arial" w:hAnsi="Arial" w:cs="Arial"/>
          <w:color w:val="000000"/>
          <w:sz w:val="20"/>
          <w:szCs w:val="20"/>
        </w:rPr>
        <w:t xml:space="preserve"> </w:t>
      </w:r>
      <w:r>
        <w:rPr>
          <w:rFonts w:ascii="Arial" w:hAnsi="Arial" w:cs="Arial"/>
          <w:color w:val="000000"/>
          <w:sz w:val="20"/>
          <w:szCs w:val="20"/>
        </w:rPr>
        <w:t>padding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lengthKind</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explicit</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implicit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either</w:t>
      </w:r>
      <w:r>
        <w:rPr>
          <w:rFonts w:ascii="Arial" w:eastAsia="Arial" w:hAnsi="Arial" w:cs="Arial"/>
          <w:color w:val="000000"/>
          <w:sz w:val="20"/>
          <w:szCs w:val="20"/>
        </w:rPr>
        <w:t xml:space="preserve"> </w:t>
      </w:r>
      <w:r>
        <w:rPr>
          <w:rFonts w:ascii="Arial" w:hAnsi="Arial" w:cs="Arial"/>
          <w:color w:val="000000"/>
          <w:sz w:val="20"/>
          <w:szCs w:val="20"/>
        </w:rPr>
        <w:t>textPadKind</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proofErr w:type="gramStart"/>
      <w:r>
        <w:rPr>
          <w:rFonts w:ascii="Arial" w:hAnsi="Arial" w:cs="Arial"/>
          <w:color w:val="000000"/>
          <w:sz w:val="20"/>
          <w:szCs w:val="20"/>
        </w:rPr>
        <w:t>textTrimKind</w:t>
      </w:r>
      <w:r>
        <w:rPr>
          <w:rFonts w:ascii="Arial" w:eastAsia="Arial" w:hAnsi="Arial" w:cs="Arial"/>
          <w:color w:val="000000"/>
          <w:sz w:val="20"/>
          <w:szCs w:val="20"/>
        </w:rPr>
        <w:t xml:space="preserve">  </w:t>
      </w:r>
      <w:r>
        <w:rPr>
          <w:rFonts w:ascii="Arial" w:hAnsi="Arial" w:cs="Arial"/>
          <w:color w:val="000000"/>
          <w:sz w:val="20"/>
          <w:szCs w:val="20"/>
        </w:rPr>
        <w:t>is</w:t>
      </w:r>
      <w:proofErr w:type="gramEnd"/>
      <w:r>
        <w:rPr>
          <w:rFonts w:ascii="Arial" w:eastAsia="Arial" w:hAnsi="Arial" w:cs="Arial"/>
          <w:color w:val="000000"/>
          <w:sz w:val="20"/>
          <w:szCs w:val="20"/>
        </w:rPr>
        <w:t xml:space="preserve"> ‘</w:t>
      </w:r>
      <w:r>
        <w:rPr>
          <w:rFonts w:ascii="Arial" w:hAnsi="Arial" w:cs="Arial"/>
          <w:color w:val="000000"/>
          <w:sz w:val="20"/>
          <w:szCs w:val="20"/>
        </w:rPr>
        <w:t>none</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must</w:t>
      </w:r>
      <w:r>
        <w:rPr>
          <w:rFonts w:ascii="Arial" w:eastAsia="Arial" w:hAnsi="Arial" w:cs="Arial"/>
          <w:color w:val="000000"/>
          <w:sz w:val="20"/>
          <w:szCs w:val="20"/>
        </w:rPr>
        <w:t xml:space="preserve"> </w:t>
      </w:r>
      <w:r>
        <w:rPr>
          <w:rFonts w:ascii="Arial" w:hAnsi="Arial" w:cs="Arial"/>
          <w:color w:val="000000"/>
          <w:sz w:val="20"/>
          <w:szCs w:val="20"/>
        </w:rPr>
        <w:t>have</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same</w:t>
      </w:r>
      <w:r>
        <w:rPr>
          <w:rFonts w:ascii="Arial" w:eastAsia="Arial" w:hAnsi="Arial" w:cs="Arial"/>
          <w:color w:val="000000"/>
          <w:sz w:val="20"/>
          <w:szCs w:val="20"/>
        </w:rPr>
        <w:t xml:space="preserve"> </w:t>
      </w:r>
      <w:r>
        <w:rPr>
          <w:rFonts w:ascii="Arial" w:hAnsi="Arial" w:cs="Arial"/>
          <w:color w:val="000000"/>
          <w:sz w:val="20"/>
          <w:szCs w:val="20"/>
        </w:rPr>
        <w:t>length</w:t>
      </w:r>
      <w:r>
        <w:rPr>
          <w:rFonts w:ascii="Arial" w:eastAsia="Arial" w:hAnsi="Arial" w:cs="Arial"/>
          <w:color w:val="000000"/>
          <w:sz w:val="20"/>
          <w:szCs w:val="20"/>
        </w:rPr>
        <w:t xml:space="preserve"> </w:t>
      </w:r>
      <w:r>
        <w:rPr>
          <w:rFonts w:ascii="Arial" w:hAnsi="Arial" w:cs="Arial"/>
          <w:color w:val="000000"/>
          <w:sz w:val="20"/>
          <w:szCs w:val="20"/>
        </w:rPr>
        <w:t>else</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schema</w:t>
      </w:r>
      <w:r>
        <w:rPr>
          <w:rFonts w:ascii="Arial" w:eastAsia="Arial" w:hAnsi="Arial" w:cs="Arial"/>
          <w:color w:val="000000"/>
          <w:sz w:val="20"/>
          <w:szCs w:val="20"/>
        </w:rPr>
        <w:t xml:space="preserve"> </w:t>
      </w:r>
      <w:r>
        <w:rPr>
          <w:rFonts w:ascii="Arial" w:hAnsi="Arial" w:cs="Arial"/>
          <w:color w:val="000000"/>
          <w:sz w:val="20"/>
          <w:szCs w:val="20"/>
        </w:rPr>
        <w:t>definition</w:t>
      </w:r>
      <w:r>
        <w:rPr>
          <w:rFonts w:ascii="Arial" w:eastAsia="Arial" w:hAnsi="Arial" w:cs="Arial"/>
          <w:color w:val="000000"/>
          <w:sz w:val="20"/>
          <w:szCs w:val="20"/>
        </w:rPr>
        <w:t xml:space="preserve"> </w:t>
      </w:r>
      <w:r>
        <w:rPr>
          <w:rFonts w:ascii="Arial" w:hAnsi="Arial" w:cs="Arial"/>
          <w:color w:val="000000"/>
          <w:sz w:val="20"/>
          <w:szCs w:val="20"/>
        </w:rPr>
        <w:t>error.</w:t>
      </w:r>
    </w:p>
    <w:p w:rsidR="00C10D4C" w:rsidRDefault="00C10D4C">
      <w:pPr>
        <w:autoSpaceDE w:val="0"/>
        <w:rPr>
          <w:rFonts w:ascii="Arial" w:hAnsi="Arial" w:cs="Arial"/>
          <w:color w:val="0000FF"/>
          <w:sz w:val="20"/>
          <w:szCs w:val="20"/>
        </w:rPr>
      </w:pPr>
    </w:p>
    <w:p w:rsidR="00C10D4C" w:rsidRDefault="00C10D4C">
      <w:pPr>
        <w:autoSpaceDE w:val="0"/>
        <w:rPr>
          <w:rFonts w:ascii="Helv" w:eastAsia="Helv" w:hAnsi="Helv" w:cs="Helv"/>
          <w:color w:val="000000"/>
          <w:sz w:val="20"/>
          <w:szCs w:val="20"/>
        </w:rPr>
      </w:pPr>
      <w:r>
        <w:rPr>
          <w:rFonts w:ascii="Arial" w:hAnsi="Arial" w:cs="Arial"/>
          <w:b/>
          <w:color w:val="000000"/>
          <w:sz w:val="20"/>
          <w:szCs w:val="20"/>
        </w:rPr>
        <w:t>2.31.</w:t>
      </w:r>
      <w:r>
        <w:rPr>
          <w:rFonts w:ascii="Arial" w:eastAsia="Arial" w:hAnsi="Arial" w:cs="Arial"/>
          <w:color w:val="000000"/>
          <w:sz w:val="20"/>
          <w:szCs w:val="20"/>
        </w:rPr>
        <w:t xml:space="preserve"> </w:t>
      </w:r>
      <w:r>
        <w:rPr>
          <w:rFonts w:ascii="Arial" w:hAnsi="Arial" w:cs="Arial"/>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16.2.</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stop</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2.32.</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Table</w:t>
      </w:r>
      <w:r>
        <w:rPr>
          <w:rFonts w:ascii="Helv" w:eastAsia="Helv" w:hAnsi="Helv" w:cs="Helv"/>
          <w:color w:val="000000"/>
          <w:sz w:val="20"/>
          <w:szCs w:val="20"/>
        </w:rPr>
        <w:t xml:space="preserve"> </w:t>
      </w:r>
      <w:r>
        <w:rPr>
          <w:rFonts w:ascii="Helv" w:hAnsi="Helv" w:cs="Helv"/>
          <w:color w:val="000000"/>
          <w:sz w:val="20"/>
          <w:szCs w:val="20"/>
        </w:rPr>
        <w:t>14</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r>
        <w:rPr>
          <w:rFonts w:ascii="Helv" w:hAnsi="Helv" w:cs="Helv"/>
          <w:color w:val="000000"/>
          <w:sz w:val="20"/>
          <w:szCs w:val="20"/>
        </w:rPr>
        <w:t>"Specifying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alignment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proofErr w:type="gramStart"/>
      <w:r>
        <w:rPr>
          <w:rFonts w:ascii="Helv" w:hAnsi="Helv" w:cs="Helv"/>
          <w:color w:val="000000"/>
          <w:sz w:val="20"/>
          <w:szCs w:val="20"/>
        </w:rPr>
        <w:t>imply</w:t>
      </w:r>
      <w:r>
        <w:rPr>
          <w:rFonts w:ascii="Helv" w:eastAsia="Helv" w:hAnsi="Helv" w:cs="Helv"/>
          <w:color w:val="000000"/>
          <w:sz w:val="20"/>
          <w:szCs w:val="20"/>
        </w:rPr>
        <w:t xml:space="preserve">  </w:t>
      </w:r>
      <w:r>
        <w:rPr>
          <w:rFonts w:ascii="Helv" w:hAnsi="Helv" w:cs="Helv"/>
          <w:color w:val="000000"/>
          <w:sz w:val="20"/>
          <w:szCs w:val="20"/>
        </w:rPr>
        <w:t>that</w:t>
      </w:r>
      <w:proofErr w:type="gramEnd"/>
      <w:r>
        <w:rPr>
          <w:rFonts w:ascii="Helv" w:eastAsia="Helv" w:hAnsi="Helv" w:cs="Helv"/>
          <w:color w:val="000000"/>
          <w:sz w:val="20"/>
          <w:szCs w:val="20"/>
        </w:rPr>
        <w:t xml:space="preserve"> </w:t>
      </w:r>
      <w:r>
        <w:rPr>
          <w:rFonts w:ascii="Helv" w:hAnsi="Helv" w:cs="Helv"/>
          <w:color w:val="000000"/>
          <w:sz w:val="20"/>
          <w:szCs w:val="20"/>
        </w:rPr>
        <w:t>dfdl:lengthUnits</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specified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really</w:t>
      </w:r>
      <w:r>
        <w:rPr>
          <w:rFonts w:ascii="Helv" w:eastAsia="Helv" w:hAnsi="Helv" w:cs="Helv"/>
          <w:color w:val="000000"/>
          <w:sz w:val="20"/>
          <w:szCs w:val="20"/>
        </w:rPr>
        <w:t xml:space="preserve"> </w:t>
      </w:r>
      <w:r>
        <w:rPr>
          <w:rFonts w:ascii="Helv" w:hAnsi="Helv" w:cs="Helv"/>
          <w:color w:val="000000"/>
          <w:sz w:val="20"/>
          <w:szCs w:val="20"/>
        </w:rPr>
        <w:t>saying</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alignmentUnits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own</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2.33.</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w:t>
      </w:r>
      <w:proofErr w:type="gramStart"/>
      <w:r>
        <w:rPr>
          <w:rFonts w:ascii="Helv" w:hAnsi="Helv" w:cs="Helv"/>
          <w:i/>
          <w:color w:val="000000"/>
          <w:sz w:val="20"/>
          <w:szCs w:val="20"/>
        </w:rPr>
        <w:t>.</w:t>
      </w:r>
      <w:r w:rsidR="00EE7346" w:rsidRPr="00410870">
        <w:rPr>
          <w:rFonts w:ascii="Helv" w:eastAsia="Helv" w:hAnsi="Helv" w:cs="Helv"/>
          <w:b/>
          <w:i/>
          <w:color w:val="000000"/>
          <w:sz w:val="20"/>
          <w:szCs w:val="20"/>
        </w:rPr>
        <w:t>.</w:t>
      </w:r>
      <w:proofErr w:type="gramEnd"/>
      <w:r w:rsidR="00EE7346" w:rsidRPr="00410870">
        <w:rPr>
          <w:rFonts w:ascii="Helv" w:eastAsia="Helv" w:hAnsi="Helv" w:cs="Helv"/>
          <w:b/>
          <w:i/>
          <w:color w:val="000000"/>
          <w:sz w:val="20"/>
          <w:szCs w:val="20"/>
        </w:rPr>
        <w:t xml:space="preserve"> </w:t>
      </w:r>
      <w:r>
        <w:rPr>
          <w:rFonts w:ascii="Helv" w:hAnsi="Helv" w:cs="Helv"/>
          <w:color w:val="000000"/>
          <w:sz w:val="20"/>
          <w:szCs w:val="20"/>
        </w:rPr>
        <w:t>One</w:t>
      </w:r>
      <w:r>
        <w:rPr>
          <w:rFonts w:ascii="Helv" w:eastAsia="Helv" w:hAnsi="Helv" w:cs="Helv"/>
          <w:color w:val="000000"/>
          <w:sz w:val="20"/>
          <w:szCs w:val="20"/>
        </w:rPr>
        <w:t xml:space="preserve"> </w:t>
      </w:r>
      <w:r>
        <w:rPr>
          <w:rFonts w:ascii="Helv" w:hAnsi="Helv" w:cs="Helv"/>
          <w:color w:val="000000"/>
          <w:sz w:val="20"/>
          <w:szCs w:val="20"/>
        </w:rPr>
        <w:t>line</w:t>
      </w:r>
      <w:r>
        <w:rPr>
          <w:rFonts w:ascii="Helv" w:eastAsia="Helv" w:hAnsi="Helv" w:cs="Helv"/>
          <w:color w:val="000000"/>
          <w:sz w:val="20"/>
          <w:szCs w:val="20"/>
        </w:rPr>
        <w:t xml:space="preserve"> </w:t>
      </w:r>
      <w:r>
        <w:rPr>
          <w:rFonts w:ascii="Helv" w:hAnsi="Helv" w:cs="Helv"/>
          <w:color w:val="000000"/>
          <w:sz w:val="20"/>
          <w:szCs w:val="20"/>
        </w:rPr>
        <w:t>descriptions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worded</w:t>
      </w:r>
      <w:r>
        <w:rPr>
          <w:rFonts w:ascii="Helv" w:eastAsia="Helv" w:hAnsi="Helv" w:cs="Helv"/>
          <w:color w:val="000000"/>
          <w:sz w:val="20"/>
          <w:szCs w:val="20"/>
        </w:rPr>
        <w:t xml:space="preserve"> </w:t>
      </w:r>
      <w:r>
        <w:rPr>
          <w:rFonts w:ascii="Helv" w:hAnsi="Helv" w:cs="Helv"/>
          <w:color w:val="000000"/>
          <w:sz w:val="20"/>
          <w:szCs w:val="20"/>
        </w:rPr>
        <w:t>correctly</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improved.</w:t>
      </w:r>
      <w:r>
        <w:rPr>
          <w:rFonts w:ascii="Helv" w:eastAsia="Helv" w:hAnsi="Helv" w:cs="Helv"/>
          <w:color w:val="000000"/>
          <w:sz w:val="20"/>
          <w:szCs w:val="20"/>
        </w:rPr>
        <w:t xml:space="preserve"> </w:t>
      </w:r>
    </w:p>
    <w:p w:rsidR="00C10D4C" w:rsidRDefault="00C10D4C">
      <w:pPr>
        <w:autoSpaceDE w:val="0"/>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2.34.</w:t>
      </w:r>
      <w:r>
        <w:rPr>
          <w:rFonts w:ascii="Helv" w:eastAsia="Helv" w:hAnsi="Helv" w:cs="Helv"/>
          <w:b/>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3</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resolving</w:t>
      </w:r>
      <w:r>
        <w:rPr>
          <w:rFonts w:ascii="Helv" w:eastAsia="Helv" w:hAnsi="Helv" w:cs="Helv"/>
          <w:color w:val="000000"/>
          <w:sz w:val="20"/>
          <w:szCs w:val="20"/>
        </w:rPr>
        <w:t xml:space="preserve"> </w:t>
      </w:r>
      <w:r>
        <w:rPr>
          <w:rFonts w:ascii="Helv" w:hAnsi="Helv" w:cs="Helv"/>
          <w:color w:val="000000"/>
          <w:sz w:val="20"/>
          <w:szCs w:val="20"/>
        </w:rPr>
        <w:t>ambiguity</w:t>
      </w:r>
      <w:r>
        <w:rPr>
          <w:rFonts w:ascii="Helv" w:eastAsia="Helv" w:hAnsi="Helv" w:cs="Helv"/>
          <w:color w:val="000000"/>
          <w:sz w:val="20"/>
          <w:szCs w:val="20"/>
        </w:rPr>
        <w:t xml:space="preserve"> </w:t>
      </w:r>
      <w:r>
        <w:rPr>
          <w:rFonts w:ascii="Helv" w:hAnsi="Helv" w:cs="Helv"/>
          <w:color w:val="000000"/>
          <w:sz w:val="20"/>
          <w:szCs w:val="20"/>
        </w:rPr>
        <w:t>between</w:t>
      </w:r>
      <w:r>
        <w:rPr>
          <w:rFonts w:ascii="Helv" w:eastAsia="Helv" w:hAnsi="Helv" w:cs="Helv"/>
          <w:color w:val="000000"/>
          <w:sz w:val="20"/>
          <w:szCs w:val="20"/>
        </w:rPr>
        <w:t xml:space="preserve"> </w:t>
      </w:r>
      <w:r>
        <w:rPr>
          <w:rFonts w:ascii="Helv" w:hAnsi="Helv" w:cs="Helv"/>
          <w:color w:val="000000"/>
          <w:sz w:val="20"/>
          <w:szCs w:val="20"/>
        </w:rPr>
        <w:t>delimiters,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precedence",</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clarifying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either</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could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tried</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2.35.</w:t>
      </w:r>
      <w:r>
        <w:rPr>
          <w:rFonts w:ascii="Helv" w:eastAsia="Helv" w:hAnsi="Helv" w:cs="Helv"/>
          <w:color w:val="0000FF"/>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InputValueCalc.</w:t>
      </w:r>
      <w:proofErr w:type="gramEnd"/>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talks</w:t>
      </w:r>
      <w:r>
        <w:rPr>
          <w:rFonts w:ascii="Helv" w:eastAsia="Helv" w:hAnsi="Helv" w:cs="Helv"/>
          <w:color w:val="000000"/>
          <w:sz w:val="20"/>
          <w:szCs w:val="20"/>
        </w:rPr>
        <w:t xml:space="preserve"> </w:t>
      </w:r>
      <w:r>
        <w:rPr>
          <w:rFonts w:ascii="Helv" w:hAnsi="Helv" w:cs="Helv"/>
          <w:color w:val="000000"/>
          <w:sz w:val="20"/>
          <w:szCs w:val="20"/>
        </w:rPr>
        <w:t>about</w:t>
      </w:r>
      <w:r>
        <w:rPr>
          <w:rFonts w:ascii="Helv" w:eastAsia="Helv" w:hAnsi="Helv" w:cs="Helv"/>
          <w:color w:val="000000"/>
          <w:sz w:val="20"/>
          <w:szCs w:val="20"/>
        </w:rPr>
        <w:t xml:space="preserve"> </w:t>
      </w:r>
      <w:r>
        <w:rPr>
          <w:rFonts w:ascii="Helv" w:hAnsi="Helv" w:cs="Helv"/>
          <w:color w:val="000000"/>
          <w:sz w:val="20"/>
          <w:szCs w:val="20"/>
        </w:rPr>
        <w:t>returning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being</w:t>
      </w:r>
      <w:r>
        <w:rPr>
          <w:rFonts w:ascii="Helv" w:eastAsia="Helv" w:hAnsi="Helv" w:cs="Helv"/>
          <w:color w:val="000000"/>
          <w:sz w:val="20"/>
          <w:szCs w:val="20"/>
        </w:rPr>
        <w:t xml:space="preserve"> </w:t>
      </w:r>
      <w:r>
        <w:rPr>
          <w:rFonts w:ascii="Helv" w:hAnsi="Helv" w:cs="Helv"/>
          <w:color w:val="000000"/>
          <w:sz w:val="20"/>
          <w:szCs w:val="20"/>
        </w:rPr>
        <w:t>ok</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minLength</w:t>
      </w:r>
      <w:r>
        <w:rPr>
          <w:rFonts w:ascii="Helv" w:eastAsia="Helv" w:hAnsi="Helv" w:cs="Helv"/>
          <w:color w:val="000000"/>
          <w:sz w:val="20"/>
          <w:szCs w:val="20"/>
        </w:rPr>
        <w:t xml:space="preserve"> </w:t>
      </w:r>
      <w:r>
        <w:rPr>
          <w:rFonts w:ascii="Helv" w:hAnsi="Helv" w:cs="Helv"/>
          <w:color w:val="000000"/>
          <w:sz w:val="20"/>
          <w:szCs w:val="20"/>
        </w:rPr>
        <w:t>permits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Replace</w:t>
      </w:r>
      <w:r>
        <w:rPr>
          <w:rFonts w:ascii="Helv" w:eastAsia="Helv" w:hAnsi="Helv" w:cs="Helv"/>
          <w:color w:val="000000"/>
          <w:sz w:val="20"/>
          <w:szCs w:val="20"/>
        </w:rPr>
        <w:t xml:space="preserve"> </w:t>
      </w:r>
      <w:r>
        <w:rPr>
          <w:rFonts w:ascii="Helv" w:hAnsi="Helv" w:cs="Helv"/>
          <w:color w:val="000000"/>
          <w:sz w:val="20"/>
          <w:szCs w:val="20"/>
        </w:rPr>
        <w:t>sentence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fuller</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validated</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sidRPr="00EE7346">
        <w:rPr>
          <w:rFonts w:ascii="Helv" w:hAnsi="Helv" w:cs="Helv"/>
          <w:color w:val="000000"/>
          <w:sz w:val="20"/>
          <w:szCs w:val="20"/>
        </w:rPr>
        <w:t>so</w:t>
      </w:r>
      <w:r w:rsidRPr="00EE7346">
        <w:rPr>
          <w:rFonts w:ascii="Helv" w:eastAsia="Helv" w:hAnsi="Helv" w:cs="Helv"/>
          <w:color w:val="000000"/>
          <w:sz w:val="20"/>
          <w:szCs w:val="20"/>
        </w:rPr>
        <w:t xml:space="preserve"> </w:t>
      </w:r>
      <w:r w:rsidR="00F443B7" w:rsidRPr="00410870">
        <w:rPr>
          <w:rFonts w:ascii="Helv" w:eastAsia="Helv" w:hAnsi="Helv" w:cs="Helv"/>
          <w:color w:val="000000"/>
          <w:sz w:val="20"/>
          <w:szCs w:val="20"/>
        </w:rPr>
        <w:t>schema definition 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conform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enabled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conforms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actual</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2.36.</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non-negative</w:t>
      </w:r>
      <w:r>
        <w:rPr>
          <w:rFonts w:ascii="Helv" w:eastAsia="Helv" w:hAnsi="Helv" w:cs="Helv"/>
          <w:color w:val="000000"/>
          <w:sz w:val="20"/>
          <w:szCs w:val="20"/>
        </w:rPr>
        <w:t xml:space="preserve"> </w:t>
      </w:r>
      <w:r>
        <w:rPr>
          <w:rFonts w:ascii="Helv" w:hAnsi="Helv" w:cs="Helv"/>
          <w:color w:val="000000"/>
          <w:sz w:val="20"/>
          <w:szCs w:val="20"/>
        </w:rPr>
        <w:t>integer.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superfluous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occursCountKind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2.37.</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23.3</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syntax</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invalid,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results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X</w:t>
      </w:r>
      <w:r w:rsidR="008A5A64">
        <w:rPr>
          <w:rFonts w:ascii="Helv" w:hAnsi="Helv" w:cs="Helv"/>
          <w:color w:val="000000"/>
          <w:sz w:val="20"/>
          <w:szCs w:val="20"/>
        </w:rPr>
        <w:t>p</w:t>
      </w:r>
      <w:r>
        <w:rPr>
          <w:rFonts w:ascii="Helv" w:hAnsi="Helv" w:cs="Helv"/>
          <w:color w:val="000000"/>
          <w:sz w:val="20"/>
          <w:szCs w:val="20"/>
        </w:rPr>
        <w:t>ath</w:t>
      </w:r>
      <w:r>
        <w:rPr>
          <w:rFonts w:ascii="Helv" w:eastAsia="Helv" w:hAnsi="Helv" w:cs="Helv"/>
          <w:color w:val="000000"/>
          <w:sz w:val="20"/>
          <w:szCs w:val="20"/>
        </w:rPr>
        <w:t xml:space="preserve"> </w:t>
      </w:r>
      <w:r>
        <w:rPr>
          <w:rFonts w:ascii="Helv" w:hAnsi="Helv" w:cs="Helv"/>
          <w:color w:val="000000"/>
          <w:sz w:val="20"/>
          <w:szCs w:val="20"/>
        </w:rPr>
        <w:t>2.0</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legal.</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particular,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give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result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Specification</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definitively</w:t>
      </w:r>
      <w:r>
        <w:rPr>
          <w:rFonts w:ascii="Helv" w:eastAsia="Helv" w:hAnsi="Helv" w:cs="Helv"/>
          <w:color w:val="000000"/>
          <w:sz w:val="20"/>
          <w:szCs w:val="20"/>
        </w:rPr>
        <w:t xml:space="preserve"> </w:t>
      </w:r>
      <w:r>
        <w:rPr>
          <w:rFonts w:ascii="Helv" w:hAnsi="Helv" w:cs="Helv"/>
          <w:color w:val="000000"/>
          <w:sz w:val="20"/>
          <w:szCs w:val="20"/>
        </w:rPr>
        <w:t>list</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Specifically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integers,</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decimals,</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milliseconds.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2.39</w:t>
      </w:r>
      <w:proofErr w:type="gramStart"/>
      <w:r>
        <w:rPr>
          <w:rFonts w:ascii="Helv" w:hAnsi="Helv" w:cs="Helv"/>
          <w:b/>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proofErr w:type="gramEnd"/>
      <w:r>
        <w:rPr>
          <w:rFonts w:ascii="Helv" w:eastAsia="Helv" w:hAnsi="Helv" w:cs="Helv"/>
          <w:i/>
          <w:color w:val="000000"/>
          <w:sz w:val="20"/>
          <w:szCs w:val="20"/>
        </w:rPr>
        <w:t xml:space="preserve"> </w:t>
      </w:r>
      <w:r>
        <w:rPr>
          <w:rFonts w:ascii="Helv" w:hAnsi="Helv" w:cs="Helv"/>
          <w:i/>
          <w:color w:val="000000"/>
          <w:sz w:val="20"/>
          <w:szCs w:val="20"/>
        </w:rPr>
        <w:t>13.11.1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:date</w:t>
      </w:r>
      <w:proofErr w:type="gramEnd"/>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xs:datetime,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Arial" w:hAnsi="Arial" w:cs="Arial"/>
          <w:color w:val="000000"/>
          <w:sz w:val="20"/>
          <w:szCs w:val="20"/>
        </w:rPr>
        <w:t>calendarPattern</w:t>
      </w:r>
      <w:r>
        <w:rPr>
          <w:rFonts w:ascii="Arial" w:eastAsia="Arial" w:hAnsi="Arial" w:cs="Arial"/>
          <w:color w:val="000000"/>
          <w:sz w:val="20"/>
          <w:szCs w:val="20"/>
        </w:rPr>
        <w:t xml:space="preserve"> </w:t>
      </w:r>
      <w:r>
        <w:rPr>
          <w:rFonts w:ascii="Arial" w:hAnsi="Arial" w:cs="Arial"/>
          <w:color w:val="000000"/>
          <w:sz w:val="20"/>
          <w:szCs w:val="20"/>
        </w:rPr>
        <w:t>doesn't</w:t>
      </w:r>
      <w:r>
        <w:rPr>
          <w:rFonts w:ascii="Arial" w:eastAsia="Arial" w:hAnsi="Arial" w:cs="Arial"/>
          <w:color w:val="000000"/>
          <w:sz w:val="20"/>
          <w:szCs w:val="20"/>
        </w:rPr>
        <w:t xml:space="preserve"> </w:t>
      </w:r>
      <w:r>
        <w:rPr>
          <w:rFonts w:ascii="Arial" w:hAnsi="Arial" w:cs="Arial"/>
          <w:color w:val="000000"/>
          <w:sz w:val="20"/>
          <w:szCs w:val="20"/>
        </w:rPr>
        <w:t>specify</w:t>
      </w:r>
      <w:r>
        <w:rPr>
          <w:rFonts w:ascii="Arial" w:eastAsia="Arial" w:hAnsi="Arial" w:cs="Arial"/>
          <w:color w:val="000000"/>
          <w:sz w:val="20"/>
          <w:szCs w:val="20"/>
        </w:rPr>
        <w:t xml:space="preserve"> </w:t>
      </w:r>
      <w:r>
        <w:rPr>
          <w:rFonts w:ascii="Arial" w:hAnsi="Arial" w:cs="Arial"/>
          <w:color w:val="000000"/>
          <w:sz w:val="20"/>
          <w:szCs w:val="20"/>
        </w:rPr>
        <w:t>some</w:t>
      </w:r>
      <w:r>
        <w:rPr>
          <w:rFonts w:ascii="Arial" w:eastAsia="Arial" w:hAnsi="Arial" w:cs="Arial"/>
          <w:color w:val="000000"/>
          <w:sz w:val="20"/>
          <w:szCs w:val="20"/>
        </w:rPr>
        <w:t xml:space="preserve"> </w:t>
      </w:r>
      <w:r>
        <w:rPr>
          <w:rFonts w:ascii="Arial" w:hAnsi="Arial" w:cs="Arial"/>
          <w:color w:val="000000"/>
          <w:sz w:val="20"/>
          <w:szCs w:val="20"/>
        </w:rPr>
        <w:t>parts</w:t>
      </w:r>
      <w:r>
        <w:rPr>
          <w:rFonts w:ascii="Arial" w:eastAsia="Arial" w:hAnsi="Arial" w:cs="Arial"/>
          <w:color w:val="000000"/>
          <w:sz w:val="20"/>
          <w:szCs w:val="20"/>
        </w:rPr>
        <w:t xml:space="preserve"> </w:t>
      </w:r>
      <w:r>
        <w:rPr>
          <w:rFonts w:ascii="Arial" w:hAnsi="Arial" w:cs="Arial"/>
          <w:color w:val="000000"/>
          <w:sz w:val="20"/>
          <w:szCs w:val="20"/>
        </w:rPr>
        <w:t>(other</w:t>
      </w:r>
      <w:r>
        <w:rPr>
          <w:rFonts w:ascii="Arial" w:eastAsia="Arial" w:hAnsi="Arial" w:cs="Arial"/>
          <w:color w:val="000000"/>
          <w:sz w:val="20"/>
          <w:szCs w:val="20"/>
        </w:rPr>
        <w:t xml:space="preserve"> </w:t>
      </w:r>
      <w:r>
        <w:rPr>
          <w:rFonts w:ascii="Arial" w:hAnsi="Arial" w:cs="Arial"/>
          <w:color w:val="000000"/>
          <w:sz w:val="20"/>
          <w:szCs w:val="20"/>
        </w:rPr>
        <w:t>than</w:t>
      </w:r>
      <w:r>
        <w:rPr>
          <w:rFonts w:ascii="Arial" w:eastAsia="Arial" w:hAnsi="Arial" w:cs="Arial"/>
          <w:color w:val="000000"/>
          <w:sz w:val="20"/>
          <w:szCs w:val="20"/>
        </w:rPr>
        <w:t xml:space="preserve"> </w:t>
      </w:r>
      <w:r>
        <w:rPr>
          <w:rFonts w:ascii="Arial" w:hAnsi="Arial" w:cs="Arial"/>
          <w:color w:val="000000"/>
          <w:sz w:val="20"/>
          <w:szCs w:val="20"/>
        </w:rPr>
        <w:t>time</w:t>
      </w:r>
      <w:r>
        <w:rPr>
          <w:rFonts w:ascii="Arial" w:eastAsia="Arial" w:hAnsi="Arial" w:cs="Arial"/>
          <w:color w:val="000000"/>
          <w:sz w:val="20"/>
          <w:szCs w:val="20"/>
        </w:rPr>
        <w:t xml:space="preserve"> </w:t>
      </w:r>
      <w:r>
        <w:rPr>
          <w:rFonts w:ascii="Arial" w:hAnsi="Arial" w:cs="Arial"/>
          <w:color w:val="000000"/>
          <w:sz w:val="20"/>
          <w:szCs w:val="20"/>
        </w:rPr>
        <w:t>zone),</w:t>
      </w:r>
      <w:r>
        <w:rPr>
          <w:rFonts w:ascii="Arial" w:eastAsia="Arial" w:hAnsi="Arial" w:cs="Arial"/>
          <w:color w:val="000000"/>
          <w:sz w:val="20"/>
          <w:szCs w:val="20"/>
        </w:rPr>
        <w:t xml:space="preserve"> </w:t>
      </w:r>
      <w:r>
        <w:rPr>
          <w:rFonts w:ascii="Arial" w:hAnsi="Arial" w:cs="Arial"/>
          <w:color w:val="000000"/>
          <w:sz w:val="20"/>
          <w:szCs w:val="20"/>
        </w:rPr>
        <w:t>say,</w:t>
      </w:r>
      <w:r>
        <w:rPr>
          <w:rFonts w:ascii="Arial" w:eastAsia="Arial" w:hAnsi="Arial" w:cs="Arial"/>
          <w:color w:val="000000"/>
          <w:sz w:val="20"/>
          <w:szCs w:val="20"/>
        </w:rPr>
        <w:t xml:space="preserve"> </w:t>
      </w:r>
      <w:r>
        <w:rPr>
          <w:rFonts w:ascii="Arial" w:hAnsi="Arial" w:cs="Arial"/>
          <w:color w:val="000000"/>
          <w:sz w:val="20"/>
          <w:szCs w:val="20"/>
        </w:rPr>
        <w:t>calendarPattern="MM",</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Unix</w:t>
      </w:r>
      <w:r>
        <w:rPr>
          <w:rFonts w:ascii="Arial" w:eastAsia="Arial" w:hAnsi="Arial" w:cs="Arial"/>
          <w:color w:val="000000"/>
          <w:sz w:val="20"/>
          <w:szCs w:val="20"/>
        </w:rPr>
        <w:t xml:space="preserve"> </w:t>
      </w:r>
      <w:r>
        <w:rPr>
          <w:rFonts w:ascii="Arial" w:hAnsi="Arial" w:cs="Arial"/>
          <w:color w:val="000000"/>
          <w:sz w:val="20"/>
          <w:szCs w:val="20"/>
        </w:rPr>
        <w:t>epoch</w:t>
      </w:r>
      <w:r>
        <w:rPr>
          <w:rFonts w:ascii="Arial" w:eastAsia="Arial" w:hAnsi="Arial" w:cs="Arial"/>
          <w:color w:val="000000"/>
          <w:sz w:val="20"/>
          <w:szCs w:val="20"/>
        </w:rPr>
        <w:t xml:space="preserve"> </w:t>
      </w:r>
      <w:r>
        <w:rPr>
          <w:rFonts w:ascii="Helv" w:hAnsi="Helv" w:cs="Helv"/>
          <w:color w:val="000000"/>
          <w:sz w:val="20"/>
          <w:szCs w:val="20"/>
        </w:rPr>
        <w:t>1970-01-01T00:00:00.000</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provide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parts.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lastRenderedPageBreak/>
        <w:t>Noted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pure</w:t>
      </w:r>
      <w:r>
        <w:rPr>
          <w:rFonts w:ascii="Helv" w:eastAsia="Helv" w:hAnsi="Helv" w:cs="Helv"/>
          <w:color w:val="000000"/>
          <w:sz w:val="20"/>
          <w:szCs w:val="20"/>
        </w:rPr>
        <w:t xml:space="preserve"> </w:t>
      </w:r>
      <w:r>
        <w:rPr>
          <w:rFonts w:ascii="Helv" w:hAnsi="Helv" w:cs="Helv"/>
          <w:color w:val="000000"/>
          <w:sz w:val="20"/>
          <w:szCs w:val="20"/>
        </w:rPr>
        <w:t>month</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day</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year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would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achieved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future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extension</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expand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include</w:t>
      </w:r>
      <w:r>
        <w:rPr>
          <w:rFonts w:ascii="Helv" w:eastAsia="Helv" w:hAnsi="Helv" w:cs="Helv"/>
          <w:color w:val="000000"/>
          <w:sz w:val="20"/>
          <w:szCs w:val="20"/>
        </w:rPr>
        <w:t xml:space="preserve"> </w:t>
      </w:r>
      <w:r>
        <w:rPr>
          <w:rFonts w:ascii="Helv" w:hAnsi="Helv" w:cs="Helv"/>
          <w:color w:val="000000"/>
          <w:sz w:val="20"/>
          <w:szCs w:val="20"/>
        </w:rPr>
        <w:t>xs:gMonth,</w:t>
      </w:r>
      <w:r>
        <w:rPr>
          <w:rFonts w:ascii="Helv" w:eastAsia="Helv" w:hAnsi="Helv" w:cs="Helv"/>
          <w:color w:val="000000"/>
          <w:sz w:val="20"/>
          <w:szCs w:val="20"/>
        </w:rPr>
        <w:t xml:space="preserve"> </w:t>
      </w:r>
      <w:r>
        <w:rPr>
          <w:rFonts w:ascii="Helv" w:hAnsi="Helv" w:cs="Helv"/>
          <w:color w:val="000000"/>
          <w:sz w:val="20"/>
          <w:szCs w:val="20"/>
        </w:rPr>
        <w:t>xs:gDay,</w:t>
      </w:r>
      <w:r>
        <w:rPr>
          <w:rFonts w:ascii="Helv" w:eastAsia="Helv" w:hAnsi="Helv" w:cs="Helv"/>
          <w:color w:val="000000"/>
          <w:sz w:val="20"/>
          <w:szCs w:val="20"/>
        </w:rPr>
        <w:t xml:space="preserve"> </w:t>
      </w:r>
      <w:r>
        <w:rPr>
          <w:rFonts w:ascii="Helv" w:hAnsi="Helv" w:cs="Helv"/>
          <w:color w:val="000000"/>
          <w:sz w:val="20"/>
          <w:szCs w:val="20"/>
        </w:rPr>
        <w:t>xs:gYear</w:t>
      </w:r>
      <w:r>
        <w:rPr>
          <w:rFonts w:ascii="Helv" w:eastAsia="Helv" w:hAnsi="Helv" w:cs="Helv"/>
          <w:color w:val="000000"/>
          <w:sz w:val="20"/>
          <w:szCs w:val="20"/>
        </w:rPr>
        <w:t xml:space="preserve"> </w:t>
      </w:r>
      <w:r>
        <w:rPr>
          <w:rFonts w:ascii="Helv" w:hAnsi="Helv" w:cs="Helv"/>
          <w:color w:val="000000"/>
          <w:sz w:val="20"/>
          <w:szCs w:val="20"/>
        </w:rPr>
        <w:t>types.</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lang w:eastAsia="en-GB"/>
        </w:rPr>
      </w:pPr>
      <w:r>
        <w:rPr>
          <w:rFonts w:ascii="Helv" w:hAnsi="Helv" w:cs="Helv"/>
          <w:b/>
          <w:color w:val="000000"/>
          <w:sz w:val="20"/>
          <w:szCs w:val="20"/>
        </w:rPr>
        <w:t>2.40</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13.6.1.1</w:t>
      </w:r>
      <w:r>
        <w:rPr>
          <w:rFonts w:ascii="Helv" w:hAnsi="Helv" w:cs="Helv"/>
          <w:color w:val="000000"/>
          <w:sz w:val="20"/>
          <w:szCs w:val="20"/>
        </w:rPr>
        <w:t>.</w:t>
      </w:r>
      <w:r>
        <w:rPr>
          <w:rFonts w:ascii="Helv" w:eastAsia="Helv" w:hAnsi="Helv" w:cs="Helv"/>
          <w:color w:val="000000"/>
          <w:sz w:val="20"/>
          <w:szCs w:val="20"/>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(virtual</w:t>
      </w:r>
      <w:r>
        <w:rPr>
          <w:rFonts w:ascii="Helv" w:eastAsia="Helv" w:hAnsi="Helv" w:cs="Helv"/>
          <w:color w:val="000000"/>
          <w:sz w:val="20"/>
          <w:szCs w:val="20"/>
          <w:lang w:eastAsia="en-GB"/>
        </w:rPr>
        <w:t xml:space="preserve"> </w:t>
      </w:r>
      <w:r>
        <w:rPr>
          <w:rFonts w:ascii="Helv" w:hAnsi="Helv" w:cs="Helv"/>
          <w:color w:val="000000"/>
          <w:sz w:val="20"/>
          <w:szCs w:val="20"/>
          <w:lang w:eastAsia="en-GB"/>
        </w:rPr>
        <w:t>point)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(scaling</w:t>
      </w:r>
      <w:r>
        <w:rPr>
          <w:rFonts w:ascii="Helv" w:eastAsia="Helv" w:hAnsi="Helv" w:cs="Helv"/>
          <w:color w:val="000000"/>
          <w:sz w:val="20"/>
          <w:szCs w:val="20"/>
          <w:lang w:eastAsia="en-GB"/>
        </w:rPr>
        <w:t xml:space="preserve"> </w:t>
      </w:r>
      <w:r>
        <w:rPr>
          <w:rFonts w:ascii="Helv" w:hAnsi="Helv" w:cs="Helv"/>
          <w:color w:val="000000"/>
          <w:sz w:val="20"/>
          <w:szCs w:val="20"/>
          <w:lang w:eastAsia="en-GB"/>
        </w:rPr>
        <w:t>factor)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talk</w:t>
      </w:r>
      <w:r>
        <w:rPr>
          <w:rFonts w:ascii="Helv" w:eastAsia="Helv" w:hAnsi="Helv" w:cs="Helv"/>
          <w:color w:val="000000"/>
          <w:sz w:val="20"/>
          <w:szCs w:val="20"/>
          <w:lang w:eastAsia="en-GB"/>
        </w:rPr>
        <w:t xml:space="preserve"> </w:t>
      </w:r>
      <w:r>
        <w:rPr>
          <w:rFonts w:ascii="Helv" w:hAnsi="Helv" w:cs="Helv"/>
          <w:color w:val="000000"/>
          <w:sz w:val="20"/>
          <w:szCs w:val="20"/>
          <w:lang w:eastAsia="en-GB"/>
        </w:rPr>
        <w:t>about</w:t>
      </w:r>
      <w:r>
        <w:rPr>
          <w:rFonts w:ascii="Helv" w:eastAsia="Helv" w:hAnsi="Helv" w:cs="Helv"/>
          <w:color w:val="000000"/>
          <w:sz w:val="20"/>
          <w:szCs w:val="20"/>
          <w:lang w:eastAsia="en-GB"/>
        </w:rPr>
        <w:t xml:space="preserve"> ‘</w:t>
      </w:r>
      <w:r>
        <w:rPr>
          <w:rFonts w:ascii="Helv" w:hAnsi="Helv" w:cs="Helv"/>
          <w:color w:val="000000"/>
          <w:sz w:val="20"/>
          <w:szCs w:val="20"/>
          <w:lang w:eastAsia="en-GB"/>
        </w:rPr>
        <w:t>number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relates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vpinteger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instead,</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where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reside.</w:t>
      </w:r>
      <w:r>
        <w:rPr>
          <w:rFonts w:ascii="Helv" w:eastAsia="Helv" w:hAnsi="Helv" w:cs="Helv"/>
          <w:color w:val="000000"/>
          <w:sz w:val="20"/>
          <w:szCs w:val="20"/>
          <w:lang w:eastAsia="en-GB"/>
        </w:rPr>
        <w:t xml:space="preserve">  </w:t>
      </w:r>
      <w:r>
        <w:rPr>
          <w:rFonts w:ascii="Helv" w:hAnsi="Helv" w:cs="Helv"/>
          <w:color w:val="000000"/>
          <w:sz w:val="20"/>
          <w:szCs w:val="20"/>
          <w:lang w:eastAsia="en-GB"/>
        </w:rPr>
        <w:t>Table</w:t>
      </w:r>
      <w:r>
        <w:rPr>
          <w:rFonts w:ascii="Helv" w:eastAsia="Helv" w:hAnsi="Helv" w:cs="Helv"/>
          <w:color w:val="000000"/>
          <w:sz w:val="20"/>
          <w:szCs w:val="20"/>
          <w:lang w:eastAsia="en-GB"/>
        </w:rPr>
        <w:t xml:space="preserve"> </w:t>
      </w:r>
      <w:r>
        <w:rPr>
          <w:rFonts w:ascii="Helv" w:hAnsi="Helv" w:cs="Helv"/>
          <w:color w:val="000000"/>
          <w:sz w:val="20"/>
          <w:szCs w:val="20"/>
          <w:lang w:eastAsia="en-GB"/>
        </w:rPr>
        <w:t>20</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updated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sidRPr="009E5CD6">
        <w:rPr>
          <w:rFonts w:ascii="Helv" w:eastAsia="Times New Roman" w:hAnsi="Helv" w:cs="Helv"/>
          <w:b/>
          <w:color w:val="000000"/>
          <w:sz w:val="20"/>
          <w:szCs w:val="20"/>
          <w:lang w:eastAsia="en-GB"/>
        </w:rPr>
        <w:t>2.41</w:t>
      </w:r>
      <w:r w:rsidRPr="009E5CD6">
        <w:rPr>
          <w:rFonts w:ascii="Helv" w:eastAsia="Times New Roman" w:hAnsi="Helv" w:cs="Helv"/>
          <w:color w:val="000000"/>
          <w:sz w:val="20"/>
          <w:szCs w:val="20"/>
          <w:lang w:eastAsia="en-GB"/>
        </w:rPr>
        <w:t>.</w:t>
      </w:r>
      <w:r w:rsidRPr="009E5CD6">
        <w:rPr>
          <w:rFonts w:ascii="Helv" w:eastAsia="Helv" w:hAnsi="Helv" w:cs="Helv"/>
          <w:color w:val="000000"/>
          <w:sz w:val="20"/>
          <w:szCs w:val="20"/>
          <w:lang w:eastAsia="en-GB"/>
        </w:rPr>
        <w:t xml:space="preserve"> </w:t>
      </w:r>
      <w:r w:rsidRPr="009E5CD6">
        <w:rPr>
          <w:rFonts w:ascii="Helv" w:hAnsi="Helv" w:cs="Helv"/>
          <w:i/>
          <w:color w:val="000000"/>
          <w:sz w:val="20"/>
          <w:szCs w:val="20"/>
        </w:rPr>
        <w:t>Section</w:t>
      </w:r>
      <w:r w:rsidRPr="009E5CD6">
        <w:rPr>
          <w:rFonts w:ascii="Helv" w:eastAsia="Helv" w:hAnsi="Helv" w:cs="Helv"/>
          <w:i/>
          <w:color w:val="000000"/>
          <w:sz w:val="20"/>
          <w:szCs w:val="20"/>
        </w:rPr>
        <w:t xml:space="preserve"> </w:t>
      </w:r>
      <w:r w:rsidRPr="009E5CD6">
        <w:rPr>
          <w:rFonts w:ascii="Helv" w:hAnsi="Helv" w:cs="Helv"/>
          <w:i/>
          <w:color w:val="000000"/>
          <w:sz w:val="20"/>
          <w:szCs w:val="20"/>
        </w:rPr>
        <w:t>13.6.1.2.</w:t>
      </w:r>
      <w:r w:rsidRPr="009E5CD6">
        <w:rPr>
          <w:rFonts w:ascii="Helv" w:eastAsia="Helv" w:hAnsi="Helv" w:cs="Helv"/>
          <w:i/>
          <w:color w:val="000000"/>
          <w:sz w:val="20"/>
          <w:szCs w:val="20"/>
        </w:rPr>
        <w:t xml:space="preserve"> </w:t>
      </w:r>
      <w:r w:rsidRPr="009E5CD6">
        <w:rPr>
          <w:rFonts w:ascii="Helv" w:eastAsia="Times New Roman" w:hAnsi="Helv" w:cs="Helv"/>
          <w:color w:val="000000"/>
          <w:sz w:val="20"/>
          <w:szCs w:val="20"/>
          <w:lang w:eastAsia="en-GB"/>
        </w:rPr>
        <w:t>This</w:t>
      </w:r>
      <w:r w:rsidRPr="009E5CD6">
        <w:rPr>
          <w:rFonts w:ascii="Helv" w:eastAsia="Helv" w:hAnsi="Helv" w:cs="Helv"/>
          <w:color w:val="000000"/>
          <w:sz w:val="20"/>
          <w:szCs w:val="20"/>
          <w:lang w:eastAsia="en-GB"/>
        </w:rPr>
        <w:t xml:space="preserve"> </w:t>
      </w:r>
      <w:r w:rsidRPr="009E5CD6">
        <w:rPr>
          <w:rFonts w:ascii="Helv" w:eastAsia="Times New Roman" w:hAnsi="Helv" w:cs="Helv"/>
          <w:color w:val="000000"/>
          <w:sz w:val="20"/>
          <w:szCs w:val="20"/>
          <w:lang w:eastAsia="en-GB"/>
        </w:rPr>
        <w:t>section</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does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not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explicitly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say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that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its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content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effectively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delta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13.6.1.1.</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The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should</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be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rewritten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to</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make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it</w:t>
      </w:r>
      <w:r w:rsidRPr="000078F4">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clear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behaviour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the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same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13.6.1.1</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and</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different</w:t>
      </w:r>
      <w:r w:rsidRPr="000078F4">
        <w:rPr>
          <w:rFonts w:ascii="Helv" w:hAnsi="Helv" w:cs="Helv"/>
          <w:color w:val="000000"/>
          <w:sz w:val="20"/>
          <w:szCs w:val="20"/>
          <w:lang w:eastAsia="en-GB"/>
        </w:rPr>
        <w:t>.</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hAnsi="Arial" w:cs="Arial"/>
          <w:sz w:val="20"/>
          <w:szCs w:val="20"/>
        </w:rPr>
      </w:pPr>
      <w:r>
        <w:rPr>
          <w:rFonts w:ascii="Helv" w:hAnsi="Helv" w:cs="Helv"/>
          <w:b/>
          <w:color w:val="000000"/>
          <w:sz w:val="20"/>
          <w:szCs w:val="20"/>
        </w:rPr>
        <w:t>2.42.</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color w:val="000000"/>
          <w:sz w:val="20"/>
          <w:szCs w:val="20"/>
        </w:rPr>
        <w:t>textStandardZeroRep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sidR="00BA08F6">
        <w:rPr>
          <w:rFonts w:ascii="Helv" w:hAnsi="Helv" w:cs="Helv"/>
          <w:color w:val="000000"/>
          <w:sz w:val="20"/>
          <w:szCs w:val="20"/>
        </w:rPr>
        <w:t xml:space="preserve">, however, WSP* cannot appear alone as one of the string literals for this property as this would allow an empty string to match as the representation. (Consistent with not allowing the ES character class entity.) </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2.43</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calendarTimeZone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C10D4C" w:rsidRDefault="00C10D4C">
      <w:pPr>
        <w:autoSpaceDE w:val="0"/>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(UTC)([+\-</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[01]\d|\d)((([:][0-5]\d){1,2})?))?)</w:t>
      </w:r>
      <w:r>
        <w:rPr>
          <w:rFonts w:ascii="Courier New" w:eastAsia="Courier New" w:hAnsi="Courier New" w:cs="Courier New"/>
          <w:sz w:val="20"/>
          <w:szCs w:val="20"/>
          <w:lang w:eastAsia="en-GB"/>
        </w:rPr>
        <w:t xml:space="preserve"> </w:t>
      </w:r>
    </w:p>
    <w:p w:rsidR="00C10D4C" w:rsidRDefault="00C10D4C">
      <w:pPr>
        <w:autoSpaceDE w:val="0"/>
        <w:rPr>
          <w:rFonts w:ascii="Arial" w:hAnsi="Arial" w:cs="Arial"/>
          <w:sz w:val="20"/>
          <w:szCs w:val="20"/>
          <w:lang w:eastAsia="en-GB"/>
        </w:rPr>
      </w:pPr>
      <w:r>
        <w:rPr>
          <w:rFonts w:ascii="Arial" w:eastAsia="Times New Roman" w:hAnsi="Arial" w:cs="Arial"/>
          <w:sz w:val="20"/>
          <w:szCs w:val="20"/>
          <w:lang w:eastAsia="en-GB"/>
        </w:rPr>
        <w:t>See</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errata</w:t>
      </w:r>
      <w:r>
        <w:rPr>
          <w:rFonts w:ascii="Arial" w:eastAsia="Arial" w:hAnsi="Arial" w:cs="Arial"/>
          <w:sz w:val="20"/>
          <w:szCs w:val="20"/>
          <w:lang w:eastAsia="en-GB"/>
        </w:rPr>
        <w:t xml:space="preserve"> </w:t>
      </w:r>
      <w:r>
        <w:rPr>
          <w:rFonts w:ascii="Arial" w:hAnsi="Arial" w:cs="Arial"/>
          <w:sz w:val="20"/>
          <w:szCs w:val="20"/>
          <w:lang w:eastAsia="en-GB"/>
        </w:rPr>
        <w:t>2.50</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2.65.</w:t>
      </w:r>
    </w:p>
    <w:p w:rsidR="00C10D4C" w:rsidRDefault="00C10D4C">
      <w:pPr>
        <w:rPr>
          <w:rFonts w:ascii="Arial" w:hAnsi="Arial" w:cs="Arial"/>
          <w:sz w:val="20"/>
          <w:szCs w:val="20"/>
        </w:rPr>
      </w:pP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2.44</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calendarLanguage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FE0AE6" w:rsidRDefault="00FE0AE6">
      <w:pPr>
        <w:rPr>
          <w:rFonts w:ascii="Arial" w:hAnsi="Arial" w:cs="Arial"/>
          <w:sz w:val="20"/>
          <w:szCs w:val="20"/>
        </w:rPr>
      </w:pPr>
    </w:p>
    <w:p w:rsidR="00C10D4C" w:rsidRDefault="00C10D4C">
      <w:pPr>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1,8}([\-</w:t>
      </w:r>
      <w:r w:rsidR="00FE0AE6">
        <w:rPr>
          <w:rFonts w:ascii="Courier New" w:eastAsia="Times New Roman" w:hAnsi="Courier New" w:cs="Courier New"/>
          <w:sz w:val="20"/>
          <w:szCs w:val="20"/>
          <w:lang w:eastAsia="en-GB"/>
        </w:rPr>
        <w:t>_</w:t>
      </w: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-z0-9]{1,8})*)</w:t>
      </w:r>
      <w:r>
        <w:rPr>
          <w:rFonts w:ascii="Courier New" w:eastAsia="Courier New" w:hAnsi="Courier New" w:cs="Courier New"/>
          <w:sz w:val="20"/>
          <w:szCs w:val="20"/>
          <w:lang w:eastAsia="en-GB"/>
        </w:rPr>
        <w:t xml:space="preserve"> </w:t>
      </w:r>
    </w:p>
    <w:p w:rsidR="00FE0AE6" w:rsidRDefault="00FE0AE6">
      <w:pPr>
        <w:rPr>
          <w:rFonts w:ascii="Courier New" w:eastAsia="Courier New" w:hAnsi="Courier New" w:cs="Courier New"/>
          <w:sz w:val="20"/>
          <w:szCs w:val="20"/>
          <w:lang w:eastAsia="en-GB"/>
        </w:rPr>
      </w:pPr>
    </w:p>
    <w:p w:rsidR="00FE0AE6" w:rsidRPr="00FE0AE6" w:rsidRDefault="00FE0AE6" w:rsidP="00FE0AE6">
      <w:pPr>
        <w:rPr>
          <w:rFonts w:ascii="Arial" w:hAnsi="Arial" w:cs="Arial"/>
          <w:sz w:val="20"/>
          <w:szCs w:val="20"/>
          <w:lang w:eastAsia="en-GB"/>
        </w:rPr>
      </w:pPr>
      <w:r w:rsidRPr="00FE0AE6">
        <w:rPr>
          <w:rFonts w:ascii="Arial" w:hAnsi="Arial" w:cs="Arial"/>
          <w:sz w:val="20"/>
          <w:szCs w:val="20"/>
          <w:lang w:eastAsia="en-GB"/>
        </w:rPr>
        <w:t>Updated to allow underscores as well as hyphens in calendarLanguage syntax.</w:t>
      </w:r>
    </w:p>
    <w:p w:rsidR="00C10D4C" w:rsidRDefault="00C10D4C">
      <w:pPr>
        <w:rPr>
          <w:rFonts w:ascii="Arial" w:hAnsi="Arial" w:cs="Arial"/>
          <w:sz w:val="20"/>
          <w:szCs w:val="20"/>
        </w:rPr>
      </w:pPr>
    </w:p>
    <w:p w:rsidR="00C10D4C" w:rsidRDefault="00C10D4C">
      <w:pPr>
        <w:rPr>
          <w:rFonts w:ascii="Arial" w:eastAsia="Arial" w:hAnsi="Arial" w:cs="Arial"/>
          <w:sz w:val="20"/>
          <w:szCs w:val="20"/>
        </w:rPr>
      </w:pPr>
      <w:r>
        <w:rPr>
          <w:rFonts w:ascii="Arial" w:hAnsi="Arial" w:cs="Arial"/>
          <w:b/>
          <w:sz w:val="20"/>
          <w:szCs w:val="20"/>
        </w:rPr>
        <w:t>2.45</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13.17</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22</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State</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useNilForDefault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examined</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w:t>
      </w:r>
      <w:proofErr w:type="gramStart"/>
      <w:r>
        <w:rPr>
          <w:rFonts w:ascii="Arial" w:hAnsi="Arial" w:cs="Arial"/>
          <w:sz w:val="20"/>
          <w:szCs w:val="20"/>
        </w:rPr>
        <w:t>:nillable</w:t>
      </w:r>
      <w:proofErr w:type="gramEnd"/>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must</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set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xs:nillable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p>
    <w:p w:rsidR="00C10D4C" w:rsidRDefault="00C10D4C">
      <w:pPr>
        <w:rPr>
          <w:rFonts w:ascii="Arial" w:hAnsi="Arial" w:cs="Arial"/>
          <w:b/>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2.46.</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multiple</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handle</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Courier New" w:hAnsi="Courier New" w:cs="Courier New"/>
          <w:color w:val="000000"/>
        </w:rPr>
        <w:t>1.23</w:t>
      </w:r>
      <w:r w:rsidRPr="00FE3717">
        <w:rPr>
          <w:rFonts w:ascii="Courier New" w:hAnsi="Courier New" w:cs="Courier New"/>
          <w:b/>
          <w:color w:val="000000" w:themeColor="text1"/>
        </w:rPr>
        <w:t>x10</w:t>
      </w:r>
      <w:r>
        <w:rPr>
          <w:rFonts w:ascii="Courier New" w:hAnsi="Courier New" w:cs="Courier New"/>
          <w:b/>
          <w:color w:val="0000FF"/>
        </w:rPr>
        <w:t>^</w:t>
      </w:r>
      <w:r>
        <w:rPr>
          <w:rFonts w:ascii="Courier New" w:hAnsi="Courier New" w:cs="Courier New"/>
          <w:color w:val="000000"/>
        </w:rPr>
        <w:t>4</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ICU</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name</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therefore</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textStandardExponentRep.</w:t>
      </w:r>
    </w:p>
    <w:p w:rsidR="00C10D4C" w:rsidRDefault="00C10D4C">
      <w:pPr>
        <w:autoSpaceDE w:val="0"/>
        <w:rPr>
          <w:rFonts w:ascii="Arial" w:eastAsia="Arial" w:hAnsi="Arial" w:cs="Arial"/>
          <w:b/>
          <w:sz w:val="20"/>
          <w:szCs w:val="20"/>
        </w:rPr>
      </w:pPr>
      <w:r>
        <w:rPr>
          <w:rFonts w:ascii="Arial" w:eastAsia="Arial" w:hAnsi="Arial" w:cs="Arial"/>
          <w:b/>
          <w:sz w:val="20"/>
          <w:szCs w:val="20"/>
        </w:rPr>
        <w:t xml:space="preserve"> </w:t>
      </w:r>
    </w:p>
    <w:p w:rsidR="00C10D4C" w:rsidRDefault="00C10D4C">
      <w:pPr>
        <w:rPr>
          <w:rFonts w:ascii="Arial" w:eastAsia="Arial" w:hAnsi="Arial" w:cs="Arial"/>
          <w:sz w:val="20"/>
          <w:szCs w:val="20"/>
        </w:rPr>
      </w:pPr>
      <w:r>
        <w:rPr>
          <w:rFonts w:ascii="Arial" w:hAnsi="Arial" w:cs="Arial"/>
          <w:b/>
          <w:sz w:val="20"/>
          <w:szCs w:val="20"/>
        </w:rPr>
        <w:t>2.47</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sz w:val="20"/>
          <w:szCs w:val="20"/>
        </w:rPr>
        <w:t>Change</w:t>
      </w:r>
      <w:r>
        <w:rPr>
          <w:rFonts w:ascii="Arial" w:eastAsia="Arial" w:hAnsi="Arial" w:cs="Arial"/>
          <w:sz w:val="20"/>
          <w:szCs w:val="20"/>
        </w:rPr>
        <w:t xml:space="preserve"> </w:t>
      </w:r>
      <w:r>
        <w:rPr>
          <w:rFonts w:ascii="Arial" w:hAnsi="Arial" w:cs="Arial"/>
          <w:sz w:val="20"/>
          <w:szCs w:val="20"/>
        </w:rPr>
        <w:t>name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textStandardNanRep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textStandardNa</w:t>
      </w:r>
      <w:r>
        <w:rPr>
          <w:rFonts w:ascii="Arial" w:hAnsi="Arial" w:cs="Arial"/>
          <w:b/>
          <w:sz w:val="20"/>
          <w:szCs w:val="20"/>
        </w:rPr>
        <w:t>N</w:t>
      </w:r>
      <w:r>
        <w:rPr>
          <w:rFonts w:ascii="Arial" w:hAnsi="Arial" w:cs="Arial"/>
          <w:sz w:val="20"/>
          <w:szCs w:val="20"/>
        </w:rPr>
        <w:t>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reflect</w:t>
      </w:r>
      <w:r>
        <w:rPr>
          <w:rFonts w:ascii="Arial" w:eastAsia="Arial" w:hAnsi="Arial" w:cs="Arial"/>
          <w:sz w:val="20"/>
          <w:szCs w:val="20"/>
        </w:rPr>
        <w:t xml:space="preserve"> </w:t>
      </w:r>
      <w:r>
        <w:rPr>
          <w:rFonts w:ascii="Arial" w:hAnsi="Arial" w:cs="Arial"/>
          <w:sz w:val="20"/>
          <w:szCs w:val="20"/>
        </w:rPr>
        <w:t>common</w:t>
      </w:r>
      <w:r>
        <w:rPr>
          <w:rFonts w:ascii="Arial" w:eastAsia="Arial" w:hAnsi="Arial" w:cs="Arial"/>
          <w:sz w:val="20"/>
          <w:szCs w:val="20"/>
        </w:rPr>
        <w:t xml:space="preserve"> </w:t>
      </w:r>
      <w:r>
        <w:rPr>
          <w:rFonts w:ascii="Arial" w:hAnsi="Arial" w:cs="Arial"/>
          <w:sz w:val="20"/>
          <w:szCs w:val="20"/>
        </w:rPr>
        <w:t>usage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NaN</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avoid</w:t>
      </w:r>
      <w:r>
        <w:rPr>
          <w:rFonts w:ascii="Arial" w:eastAsia="Arial" w:hAnsi="Arial" w:cs="Arial"/>
          <w:sz w:val="20"/>
          <w:szCs w:val="20"/>
        </w:rPr>
        <w:t xml:space="preserve"> </w:t>
      </w:r>
      <w:r>
        <w:rPr>
          <w:rFonts w:ascii="Arial" w:hAnsi="Arial" w:cs="Arial"/>
          <w:sz w:val="20"/>
          <w:szCs w:val="20"/>
        </w:rPr>
        <w:t>typographical</w:t>
      </w:r>
      <w:r>
        <w:rPr>
          <w:rFonts w:ascii="Arial" w:eastAsia="Arial" w:hAnsi="Arial" w:cs="Arial"/>
          <w:sz w:val="20"/>
          <w:szCs w:val="20"/>
        </w:rPr>
        <w:t xml:space="preserve"> </w:t>
      </w:r>
      <w:r>
        <w:rPr>
          <w:rFonts w:ascii="Arial" w:hAnsi="Arial" w:cs="Arial"/>
          <w:sz w:val="20"/>
          <w:szCs w:val="20"/>
        </w:rPr>
        <w:t>errors</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models.</w:t>
      </w:r>
      <w:r>
        <w:rPr>
          <w:rFonts w:ascii="Arial" w:eastAsia="Arial" w:hAnsi="Arial" w:cs="Arial"/>
          <w:sz w:val="20"/>
          <w:szCs w:val="20"/>
        </w:rPr>
        <w:t xml:space="preserve"> </w:t>
      </w:r>
    </w:p>
    <w:p w:rsidR="00C10D4C" w:rsidRDefault="00C10D4C">
      <w:pPr>
        <w:autoSpaceDE w:val="0"/>
        <w:rPr>
          <w:rFonts w:ascii="Helv" w:eastAsia="Times New Roman" w:hAnsi="Helv" w:cs="Helv"/>
          <w:color w:val="000000"/>
          <w:sz w:val="20"/>
          <w:szCs w:val="20"/>
          <w:lang w:eastAsia="en-GB"/>
        </w:rPr>
      </w:pPr>
    </w:p>
    <w:p w:rsidR="00C10D4C" w:rsidRPr="008A5A64" w:rsidRDefault="00C10D4C" w:rsidP="00247A14">
      <w:pPr>
        <w:pStyle w:val="ListParagraph"/>
        <w:autoSpaceDE w:val="0"/>
        <w:ind w:left="0"/>
        <w:rPr>
          <w:rFonts w:ascii="Helv" w:eastAsia="Helv" w:hAnsi="Helv" w:cs="Helv"/>
          <w:color w:val="000000"/>
          <w:sz w:val="20"/>
          <w:szCs w:val="20"/>
          <w:lang w:eastAsia="en-GB"/>
        </w:rPr>
      </w:pPr>
      <w:r w:rsidRPr="008A5A64">
        <w:rPr>
          <w:rFonts w:ascii="Helv" w:eastAsia="Times New Roman" w:hAnsi="Helv" w:cs="Helv"/>
          <w:b/>
          <w:color w:val="000000"/>
          <w:sz w:val="20"/>
          <w:szCs w:val="20"/>
          <w:lang w:eastAsia="en-GB"/>
        </w:rPr>
        <w:t>2.48</w:t>
      </w:r>
      <w:r w:rsidRPr="008A5A64">
        <w:rPr>
          <w:rFonts w:ascii="Helv" w:eastAsia="Times New Roman"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eastAsia="Times New Roman" w:hAnsi="Helv" w:cs="Helv"/>
          <w:i/>
          <w:color w:val="000000"/>
          <w:sz w:val="20"/>
          <w:szCs w:val="20"/>
          <w:lang w:eastAsia="en-GB"/>
        </w:rPr>
        <w:t>Section</w:t>
      </w:r>
      <w:r w:rsidRPr="008A5A64">
        <w:rPr>
          <w:rFonts w:ascii="Helv" w:eastAsia="Helv" w:hAnsi="Helv" w:cs="Helv"/>
          <w:i/>
          <w:color w:val="000000"/>
          <w:sz w:val="20"/>
          <w:szCs w:val="20"/>
          <w:lang w:eastAsia="en-GB"/>
        </w:rPr>
        <w:t xml:space="preserve"> </w:t>
      </w:r>
      <w:r w:rsidRPr="008A5A64">
        <w:rPr>
          <w:rFonts w:ascii="Helv" w:hAnsi="Helv" w:cs="Helv"/>
          <w:i/>
          <w:color w:val="000000"/>
          <w:sz w:val="20"/>
          <w:szCs w:val="20"/>
          <w:lang w:eastAsia="en-GB"/>
        </w:rPr>
        <w:t>14.1</w:t>
      </w:r>
      <w:r w:rsidRPr="008A5A64">
        <w:rPr>
          <w:rFonts w:ascii="Helv" w:eastAsia="Times New Roman"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states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empty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sequence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definition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error.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Many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processors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are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able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distinguish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condition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from</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with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all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required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XML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specification).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with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useful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DFDL,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change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state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both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conditions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are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definition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errors.</w:t>
      </w:r>
      <w:r w:rsidRPr="008A5A64">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23</w:t>
      </w:r>
      <w:r>
        <w:rPr>
          <w:rFonts w:ascii="Helv" w:eastAsia="Times New Roman" w:hAnsi="Helv" w:cs="Helv"/>
          <w:i/>
          <w:color w:val="000000"/>
          <w:sz w:val="20"/>
          <w:szCs w:val="20"/>
          <w:lang w:eastAsia="en-GB"/>
        </w:rPr>
        <w:t>.3.</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w:t>
      </w:r>
      <w:r>
        <w:rPr>
          <w:rFonts w:ascii="Arial" w:eastAsia="Times New Roman" w:hAnsi="Arial" w:cs="Arial"/>
          <w:color w:val="000000"/>
          <w:sz w:val="20"/>
          <w:szCs w:val="20"/>
          <w:lang w:eastAsia="en-GB"/>
        </w:rPr>
        <w: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either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if</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first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character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MUST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escaped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For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such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{xxx</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treated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(invalid)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not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p>
    <w:p w:rsidR="00C10D4C" w:rsidRDefault="00C10D4C">
      <w:pPr>
        <w:autoSpaceDE w:val="0"/>
        <w:rPr>
          <w:rFonts w:ascii="Arial" w:hAnsi="Arial" w:cs="Arial"/>
          <w:color w:val="000000"/>
          <w:sz w:val="20"/>
          <w:szCs w:val="20"/>
          <w:lang w:eastAsia="en-GB"/>
        </w:rPr>
      </w:pPr>
    </w:p>
    <w:p w:rsidR="00C10D4C" w:rsidRPr="001E4104" w:rsidRDefault="00C10D4C" w:rsidP="001E4104">
      <w:pPr>
        <w:numPr>
          <w:ilvl w:val="1"/>
          <w:numId w:val="11"/>
        </w:numPr>
        <w:autoSpaceDE w:val="0"/>
        <w:ind w:left="0" w:firstLine="0"/>
        <w:rPr>
          <w:rFonts w:ascii="Arial" w:hAnsi="Arial" w:cs="Arial"/>
          <w:color w:val="000000"/>
          <w:sz w:val="20"/>
          <w:szCs w:val="20"/>
          <w:lang w:eastAsia="en-GB"/>
        </w:rPr>
      </w:pPr>
      <w:r w:rsidRPr="001E4104">
        <w:rPr>
          <w:rFonts w:ascii="Arial" w:eastAsia="Arial" w:hAnsi="Arial" w:cs="Arial"/>
          <w:color w:val="000000"/>
          <w:sz w:val="20"/>
          <w:szCs w:val="20"/>
          <w:lang w:eastAsia="en-GB"/>
        </w:rPr>
        <w:t xml:space="preserve"> </w:t>
      </w:r>
      <w:r w:rsidRPr="001E4104">
        <w:rPr>
          <w:rFonts w:ascii="Arial" w:eastAsia="Times New Roman" w:hAnsi="Arial" w:cs="Arial"/>
          <w:i/>
          <w:color w:val="000000"/>
          <w:sz w:val="20"/>
          <w:szCs w:val="20"/>
          <w:lang w:eastAsia="en-GB"/>
        </w:rPr>
        <w:t>Section</w:t>
      </w:r>
      <w:r w:rsidRPr="001E4104">
        <w:rPr>
          <w:rFonts w:ascii="Arial" w:eastAsia="Arial" w:hAnsi="Arial" w:cs="Arial"/>
          <w:i/>
          <w:color w:val="000000"/>
          <w:sz w:val="20"/>
          <w:szCs w:val="20"/>
          <w:lang w:eastAsia="en-GB"/>
        </w:rPr>
        <w:t xml:space="preserve"> </w:t>
      </w:r>
      <w:r w:rsidRPr="001E4104">
        <w:rPr>
          <w:rFonts w:ascii="Arial" w:hAnsi="Arial" w:cs="Arial"/>
          <w:i/>
          <w:color w:val="000000"/>
          <w:sz w:val="20"/>
          <w:szCs w:val="20"/>
          <w:lang w:eastAsia="en-GB"/>
        </w:rPr>
        <w:t>13.11</w:t>
      </w:r>
      <w:r w:rsidRPr="001E4104">
        <w:rPr>
          <w:rFonts w:ascii="Arial" w:eastAsia="Times New Roman"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w:t>
      </w:r>
      <w:r w:rsidRPr="001E4104">
        <w:rPr>
          <w:rFonts w:ascii="Arial" w:eastAsia="Times New Roman" w:hAnsi="Arial" w:cs="Arial"/>
          <w:color w:val="000000"/>
          <w:sz w:val="20"/>
          <w:szCs w:val="20"/>
          <w:lang w:eastAsia="en-GB"/>
        </w:rPr>
        <w: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calendarTimeZone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property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used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supply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data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by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implication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pattern)</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However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means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DFDL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compatible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with</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allowable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state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for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lastRenderedPageBreak/>
        <w:t>calendar</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infoset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Further</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validates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calendar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against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facets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according</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001E4104" w:rsidRPr="001E4104">
        <w:rPr>
          <w:rFonts w:ascii="Arial" w:hAnsi="Arial" w:cs="Arial"/>
          <w:color w:val="000000"/>
          <w:sz w:val="20"/>
          <w:szCs w:val="20"/>
          <w:lang w:eastAsia="en-GB"/>
        </w:rPr>
        <w:t xml:space="preserve"> rules </w:t>
      </w:r>
      <w:r w:rsidRPr="001E4104">
        <w:rPr>
          <w:rFonts w:ascii="Arial" w:hAnsi="Arial" w:cs="Arial"/>
          <w:color w:val="000000"/>
          <w:sz w:val="20"/>
          <w:szCs w:val="20"/>
          <w:lang w:eastAsia="en-GB"/>
        </w:rPr>
        <w:t>that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cater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001E4104">
        <w:rPr>
          <w:rFonts w:ascii="Arial" w:eastAsia="Arial" w:hAnsi="Arial" w:cs="Arial"/>
          <w:color w:val="000000"/>
          <w:sz w:val="20"/>
          <w:szCs w:val="20"/>
          <w:lang w:eastAsia="en-GB"/>
        </w:rPr>
        <w:t xml:space="preserve"> [XSDL2]</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is</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desirable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therefore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DFDL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permit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have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Accordingly,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calendarTimeZone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property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will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allow</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of</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empty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string</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indicate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calendarTimeZone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apply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parsing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only.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avoids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problem</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with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changing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after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validation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has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taken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place.</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Helv" w:hAnsi="Helv" w:cs="Helv"/>
          <w:color w:val="000000"/>
          <w:sz w:val="20"/>
          <w:szCs w:val="20"/>
          <w:lang w:eastAsia="en-GB"/>
        </w:rPr>
      </w:pP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Times New Roman" w:hAnsi="Arial" w:cs="Arial"/>
          <w:i/>
          <w:color w:val="000000"/>
          <w:sz w:val="20"/>
          <w:szCs w:val="20"/>
          <w:lang w:eastAsia="en-GB"/>
        </w:rPr>
        <w:t>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Helv" w:eastAsia="Times New Roman"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proofErr w:type="gramStart"/>
      <w:r>
        <w:rPr>
          <w:rFonts w:ascii="Helv" w:hAnsi="Helv" w:cs="Helv"/>
          <w:color w:val="000000"/>
          <w:sz w:val="20"/>
          <w:szCs w:val="20"/>
          <w:lang w:eastAsia="en-GB"/>
        </w:rPr>
        <w:t>:calendarPattern</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positive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values,</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w:t>
      </w:r>
      <w:r>
        <w:rPr>
          <w:rFonts w:ascii="Helv" w:eastAsia="Helv" w:hAnsi="Helv" w:cs="Helv"/>
          <w:color w:val="000000"/>
          <w:sz w:val="20"/>
          <w:szCs w:val="20"/>
          <w:lang w:eastAsia="en-GB"/>
        </w:rPr>
        <w:t xml:space="preserve"> </w:t>
      </w:r>
      <w:r>
        <w:rPr>
          <w:rFonts w:ascii="Helv" w:hAnsi="Helv" w:cs="Helv"/>
          <w:color w:val="000000"/>
          <w:sz w:val="20"/>
          <w:szCs w:val="20"/>
          <w:lang w:eastAsia="en-GB"/>
        </w:rPr>
        <w:t>(era)</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there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dates</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one</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out).</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will</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Helv" w:hAnsi="Helv" w:cs="Helv"/>
          <w:color w:val="000000"/>
          <w:sz w:val="20"/>
          <w:szCs w:val="20"/>
          <w:lang w:eastAsia="en-GB"/>
        </w:rPr>
        <w:t xml:space="preserve"> </w:t>
      </w:r>
      <w:r>
        <w:rPr>
          <w:rFonts w:ascii="Helv" w:hAnsi="Helv" w:cs="Helv"/>
          <w:color w:val="000000"/>
          <w:sz w:val="20"/>
          <w:szCs w:val="20"/>
          <w:lang w:eastAsia="en-GB"/>
        </w:rPr>
        <w:t>extended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1BC)</w:t>
      </w:r>
      <w:r w:rsidR="00B554D2">
        <w:rPr>
          <w:rFonts w:ascii="Helv" w:hAnsi="Helv" w:cs="Helv"/>
          <w:color w:val="000000"/>
          <w:sz w:val="20"/>
          <w:szCs w:val="20"/>
          <w:lang w:eastAsia="en-GB"/>
        </w:rPr>
        <w:t xml:space="preserve"> and </w:t>
      </w:r>
      <w:r>
        <w:rPr>
          <w:rFonts w:ascii="Helv" w:hAnsi="Helv" w:cs="Helv"/>
          <w:color w:val="000000"/>
          <w:sz w:val="20"/>
          <w:szCs w:val="20"/>
          <w:lang w:eastAsia="en-GB"/>
        </w:rPr>
        <w:t>corresponds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years.</w:t>
      </w:r>
    </w:p>
    <w:p w:rsidR="00C10D4C" w:rsidRDefault="00C10D4C">
      <w:pPr>
        <w:autoSpaceDE w:val="0"/>
        <w:rPr>
          <w:rFonts w:ascii="Arial" w:eastAsia="Times New Roman" w:hAnsi="Arial" w:cs="Arial"/>
          <w:color w:val="000000"/>
          <w:sz w:val="20"/>
          <w:szCs w:val="20"/>
          <w:lang w:eastAsia="en-GB"/>
        </w:rPr>
      </w:pPr>
    </w:p>
    <w:p w:rsidR="00C10D4C" w:rsidRPr="008A5A64" w:rsidRDefault="00C10D4C" w:rsidP="00247A14">
      <w:pPr>
        <w:pStyle w:val="ListParagraph"/>
        <w:autoSpaceDE w:val="0"/>
        <w:ind w:left="0"/>
        <w:rPr>
          <w:rFonts w:ascii="Helv" w:eastAsia="Times New Roman" w:hAnsi="Helv" w:cs="Helv"/>
          <w:color w:val="000000"/>
          <w:sz w:val="20"/>
          <w:szCs w:val="20"/>
          <w:lang w:eastAsia="en-GB"/>
        </w:rPr>
      </w:pPr>
      <w:r w:rsidRPr="008A5A64">
        <w:rPr>
          <w:rFonts w:ascii="Arial" w:eastAsia="Times New Roman" w:hAnsi="Arial" w:cs="Arial"/>
          <w:b/>
          <w:color w:val="000000"/>
          <w:sz w:val="20"/>
          <w:szCs w:val="20"/>
          <w:lang w:eastAsia="en-GB"/>
        </w:rPr>
        <w:t>2.53</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Arial" w:eastAsia="Times New Roman" w:hAnsi="Arial" w:cs="Arial"/>
          <w:i/>
          <w:color w:val="000000"/>
          <w:sz w:val="20"/>
          <w:szCs w:val="20"/>
          <w:lang w:eastAsia="en-GB"/>
        </w:rPr>
        <w:t>Section</w:t>
      </w:r>
      <w:r w:rsidRPr="008A5A64">
        <w:rPr>
          <w:rFonts w:ascii="Arial" w:eastAsia="Arial" w:hAnsi="Arial" w:cs="Arial"/>
          <w:i/>
          <w:color w:val="000000"/>
          <w:sz w:val="20"/>
          <w:szCs w:val="20"/>
          <w:lang w:eastAsia="en-GB"/>
        </w:rPr>
        <w:t xml:space="preserve"> </w:t>
      </w:r>
      <w:r w:rsidRPr="008A5A64">
        <w:rPr>
          <w:rFonts w:ascii="Arial" w:hAnsi="Arial" w:cs="Arial"/>
          <w:i/>
          <w:color w:val="000000"/>
          <w:sz w:val="20"/>
          <w:szCs w:val="20"/>
          <w:lang w:eastAsia="en-GB"/>
        </w:rPr>
        <w:t>13.13.</w:t>
      </w:r>
      <w:r w:rsidRPr="008A5A64">
        <w:rPr>
          <w:rFonts w:ascii="Arial" w:eastAsia="Arial" w:hAnsi="Arial" w:cs="Arial"/>
          <w:color w:val="000000"/>
          <w:sz w:val="20"/>
          <w:szCs w:val="20"/>
          <w:lang w:eastAsia="en-GB"/>
        </w:rPr>
        <w:t xml:space="preserve"> </w:t>
      </w:r>
      <w:r w:rsidRPr="008A5A64">
        <w:rPr>
          <w:rFonts w:ascii="Helv" w:eastAsia="Times New Roman" w:hAnsi="Helv" w:cs="Helv"/>
          <w:color w:val="000000"/>
          <w:sz w:val="20"/>
          <w:szCs w:val="20"/>
          <w:lang w:eastAsia="en-GB"/>
        </w:rPr>
        <w:t>Property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binaryCalendarEpoch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when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binaryCalendarRep</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either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binarySeconds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binaryMilliseconds,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xs</w:t>
      </w:r>
      <w:proofErr w:type="gramStart"/>
      <w:r w:rsidRPr="008A5A64">
        <w:rPr>
          <w:rFonts w:ascii="Helv" w:hAnsi="Helv" w:cs="Helv"/>
          <w:color w:val="000000"/>
          <w:sz w:val="20"/>
          <w:szCs w:val="20"/>
          <w:lang w:eastAsia="en-GB"/>
        </w:rPr>
        <w:t>:dateTime</w:t>
      </w:r>
      <w:proofErr w:type="gramEnd"/>
      <w:r w:rsidRPr="008A5A64">
        <w:rPr>
          <w:rFonts w:ascii="Helv"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allowable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omit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time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zone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component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from</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binaryCalendarEpoch</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property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value,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occurs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UTC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time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zone</w:t>
      </w:r>
      <w:r w:rsidRPr="008A5A64">
        <w:rPr>
          <w:rFonts w:ascii="Helv" w:eastAsia="Times New Roman" w:hAnsi="Helv" w:cs="Helv"/>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F15FD0" w:rsidRPr="008A5A64" w:rsidRDefault="00C10D4C" w:rsidP="00247A14">
      <w:pPr>
        <w:pStyle w:val="ListParagraph"/>
        <w:autoSpaceDE w:val="0"/>
        <w:ind w:left="0"/>
        <w:rPr>
          <w:rFonts w:ascii="Helv" w:eastAsia="Helv" w:hAnsi="Helv" w:cs="Helv"/>
          <w:color w:val="000000"/>
          <w:sz w:val="20"/>
          <w:szCs w:val="20"/>
          <w:lang w:eastAsia="en-GB"/>
        </w:rPr>
      </w:pPr>
      <w:r w:rsidRPr="008A5A64">
        <w:rPr>
          <w:rFonts w:ascii="Arial" w:eastAsia="Times New Roman" w:hAnsi="Arial" w:cs="Arial"/>
          <w:b/>
          <w:color w:val="000000"/>
          <w:sz w:val="20"/>
          <w:szCs w:val="20"/>
          <w:lang w:eastAsia="en-GB"/>
        </w:rPr>
        <w:t>2.54</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Arial" w:eastAsia="Times New Roman" w:hAnsi="Arial" w:cs="Arial"/>
          <w:i/>
          <w:color w:val="000000"/>
          <w:sz w:val="20"/>
          <w:szCs w:val="20"/>
          <w:lang w:eastAsia="en-GB"/>
        </w:rPr>
        <w:t>Section</w:t>
      </w:r>
      <w:r w:rsidRPr="008A5A64">
        <w:rPr>
          <w:rFonts w:ascii="Arial" w:eastAsia="Arial" w:hAnsi="Arial" w:cs="Arial"/>
          <w:i/>
          <w:color w:val="000000"/>
          <w:sz w:val="20"/>
          <w:szCs w:val="20"/>
          <w:lang w:eastAsia="en-GB"/>
        </w:rPr>
        <w:t xml:space="preserve"> </w:t>
      </w:r>
      <w:r w:rsidRPr="008A5A64">
        <w:rPr>
          <w:rFonts w:ascii="Arial" w:hAnsi="Arial" w:cs="Arial"/>
          <w:i/>
          <w:color w:val="000000"/>
          <w:sz w:val="20"/>
          <w:szCs w:val="20"/>
          <w:lang w:eastAsia="en-GB"/>
        </w:rPr>
        <w:t>13.11</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Helv" w:eastAsia="Times New Roman" w:hAnsi="Helv" w:cs="Helv"/>
          <w:color w:val="000000"/>
          <w:sz w:val="20"/>
          <w:szCs w:val="20"/>
          <w:lang w:eastAsia="en-GB"/>
        </w:rPr>
        <w:t>ICU</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has</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some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l</w:t>
      </w:r>
      <w:r w:rsidRPr="008A5A64">
        <w:rPr>
          <w:rFonts w:ascii="Helv" w:eastAsia="Times New Roman" w:hAnsi="Helv" w:cs="Helv"/>
          <w:color w:val="000000"/>
          <w:sz w:val="20"/>
          <w:szCs w:val="20"/>
          <w:lang w:eastAsia="en-GB"/>
        </w:rPr>
        <w:t>ax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behaviour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when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parsing</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numbers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using</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supplied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textNumberPattern</w:t>
      </w:r>
      <w:r w:rsidR="00F15FD0" w:rsidRPr="008A5A64">
        <w:rPr>
          <w:rFonts w:ascii="Helv" w:hAnsi="Helv" w:cs="Helv"/>
          <w:color w:val="000000"/>
          <w:sz w:val="20"/>
          <w:szCs w:val="20"/>
          <w:lang w:eastAsia="en-GB"/>
        </w:rPr>
        <w:t>, using property textNumberCheckPolicy</w:t>
      </w:r>
      <w:r w:rsidRPr="008A5A64">
        <w:rPr>
          <w:rFonts w:ascii="Helv" w:hAnsi="Helv" w:cs="Helv"/>
          <w:color w:val="000000"/>
          <w:sz w:val="20"/>
          <w:szCs w:val="20"/>
          <w:lang w:eastAsia="en-GB"/>
        </w:rPr>
        <w:t>.</w:t>
      </w:r>
      <w:r w:rsidRPr="008A5A64">
        <w:rPr>
          <w:rFonts w:ascii="Helv" w:eastAsia="Helv" w:hAnsi="Helv" w:cs="Helv"/>
          <w:color w:val="000000"/>
          <w:sz w:val="20"/>
          <w:szCs w:val="20"/>
          <w:lang w:eastAsia="en-GB"/>
        </w:rPr>
        <w:t xml:space="preserve"> </w:t>
      </w:r>
      <w:r w:rsidR="00B554D2" w:rsidRPr="008A5A64">
        <w:rPr>
          <w:rFonts w:ascii="Helv" w:eastAsia="Helv" w:hAnsi="Helv" w:cs="Helv"/>
          <w:color w:val="000000"/>
          <w:sz w:val="20"/>
          <w:szCs w:val="20"/>
          <w:lang w:eastAsia="en-GB"/>
        </w:rPr>
        <w:t>Erratum</w:t>
      </w:r>
      <w:r w:rsidR="00F15FD0" w:rsidRPr="008A5A64">
        <w:rPr>
          <w:rFonts w:ascii="Helv" w:eastAsia="Helv" w:hAnsi="Helv" w:cs="Helv"/>
          <w:color w:val="000000"/>
          <w:sz w:val="20"/>
          <w:szCs w:val="20"/>
          <w:lang w:eastAsia="en-GB"/>
        </w:rPr>
        <w:t xml:space="preserve"> 2.21 corrects the definition of behaviour when ‘lax’ is specified but does not state what the base behaviour is when ‘strict’ is specified. This should be stated as follows:</w:t>
      </w:r>
      <w:r w:rsidR="00585096" w:rsidRPr="008A5A64">
        <w:rPr>
          <w:rFonts w:ascii="Helv" w:eastAsia="Helv" w:hAnsi="Helv" w:cs="Helv"/>
          <w:color w:val="000000"/>
          <w:sz w:val="20"/>
          <w:szCs w:val="20"/>
          <w:lang w:eastAsia="en-GB"/>
        </w:rPr>
        <w:t xml:space="preserve"> </w:t>
      </w:r>
    </w:p>
    <w:p w:rsidR="00F15FD0" w:rsidRPr="00EE7346" w:rsidDel="00F15FD0" w:rsidRDefault="00F15FD0" w:rsidP="00F15FD0">
      <w:pPr>
        <w:autoSpaceDE w:val="0"/>
        <w:rPr>
          <w:rFonts w:ascii="Helv" w:hAnsi="Helv" w:cs="Helv"/>
          <w:color w:val="000000"/>
          <w:sz w:val="20"/>
          <w:szCs w:val="20"/>
          <w:lang w:eastAsia="en-GB"/>
        </w:rPr>
      </w:pPr>
    </w:p>
    <w:p w:rsidR="00F15FD0" w:rsidRPr="0058049E" w:rsidRDefault="00F15FD0" w:rsidP="00F15FD0">
      <w:pPr>
        <w:autoSpaceDE w:val="0"/>
        <w:rPr>
          <w:rFonts w:ascii="Arial" w:eastAsia="Arial" w:hAnsi="Arial" w:cs="Arial"/>
          <w:color w:val="000000"/>
          <w:sz w:val="20"/>
          <w:szCs w:val="20"/>
        </w:rPr>
      </w:pPr>
      <w:r>
        <w:rPr>
          <w:rFonts w:ascii="Arial" w:eastAsia="Arial" w:hAnsi="Arial" w:cs="Arial"/>
          <w:color w:val="000000"/>
          <w:sz w:val="20"/>
          <w:szCs w:val="20"/>
        </w:rPr>
        <w:t>“If ‘strict’ and dfdl</w:t>
      </w:r>
      <w:proofErr w:type="gramStart"/>
      <w:r>
        <w:rPr>
          <w:rFonts w:ascii="Arial" w:eastAsia="Arial" w:hAnsi="Arial" w:cs="Arial"/>
          <w:color w:val="000000"/>
          <w:sz w:val="20"/>
          <w:szCs w:val="20"/>
        </w:rPr>
        <w:t>:textNumberRep</w:t>
      </w:r>
      <w:proofErr w:type="gramEnd"/>
      <w:r>
        <w:rPr>
          <w:rFonts w:ascii="Arial" w:eastAsia="Arial" w:hAnsi="Arial" w:cs="Arial"/>
          <w:color w:val="000000"/>
          <w:sz w:val="20"/>
          <w:szCs w:val="20"/>
        </w:rPr>
        <w:t xml:space="preserve"> is ‘standard’ then the data must follow the pattern with the exceptions that digits 0-9, decimal separator and exponent separator are always recognised and parsed.”</w:t>
      </w:r>
    </w:p>
    <w:p w:rsidR="00C10D4C" w:rsidRDefault="00C10D4C">
      <w:pPr>
        <w:autoSpaceDE w:val="0"/>
        <w:rPr>
          <w:rFonts w:ascii="Arial" w:eastAsia="Times New Roman" w:hAnsi="Arial" w:cs="Arial"/>
          <w:color w:val="000000"/>
          <w:sz w:val="20"/>
          <w:szCs w:val="20"/>
          <w:lang w:eastAsia="en-GB"/>
        </w:rPr>
      </w:pPr>
    </w:p>
    <w:p w:rsidR="003B01C9" w:rsidRDefault="00C10D4C">
      <w:pPr>
        <w:autoSpaceDE w:val="0"/>
        <w:rPr>
          <w:rFonts w:ascii="Helv" w:eastAsia="Helv" w:hAnsi="Helv" w:cs="Helv"/>
          <w:color w:val="000000"/>
          <w:sz w:val="20"/>
          <w:szCs w:val="20"/>
          <w:lang w:eastAsia="en-GB"/>
        </w:rPr>
      </w:pPr>
      <w:r>
        <w:rPr>
          <w:rFonts w:ascii="Arial" w:eastAsia="Times New Roman" w:hAnsi="Arial" w:cs="Arial"/>
          <w:b/>
          <w:color w:val="000000"/>
          <w:sz w:val="20"/>
          <w:szCs w:val="20"/>
          <w:lang w:eastAsia="en-GB"/>
        </w:rPr>
        <w:t>2.55</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Helv" w:eastAsia="Times New Roman"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FinalUnusedRegion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handle</w:t>
      </w:r>
      <w:r>
        <w:rPr>
          <w:rFonts w:ascii="Helv" w:eastAsia="Helv" w:hAnsi="Helv" w:cs="Helv"/>
          <w:color w:val="000000"/>
          <w:sz w:val="20"/>
          <w:szCs w:val="20"/>
          <w:lang w:eastAsia="en-GB"/>
        </w:rPr>
        <w:t xml:space="preserve"> </w:t>
      </w:r>
      <w:r>
        <w:rPr>
          <w:rFonts w:ascii="Helv" w:hAnsi="Helv" w:cs="Helv"/>
          <w:color w:val="000000"/>
          <w:sz w:val="20"/>
          <w:szCs w:val="20"/>
          <w:lang w:eastAsia="en-GB"/>
        </w:rPr>
        <w:t>unmodeled</w:t>
      </w:r>
      <w:r>
        <w:rPr>
          <w:rFonts w:ascii="Helv" w:eastAsia="Helv" w:hAnsi="Helv" w:cs="Helv"/>
          <w:color w:val="000000"/>
          <w:sz w:val="20"/>
          <w:szCs w:val="20"/>
          <w:lang w:eastAsia="en-GB"/>
        </w:rPr>
        <w:t xml:space="preserve"> </w:t>
      </w:r>
      <w:r>
        <w:rPr>
          <w:rFonts w:ascii="Helv" w:hAnsi="Helv" w:cs="Helv"/>
          <w:color w:val="000000"/>
          <w:sz w:val="20"/>
          <w:szCs w:val="20"/>
          <w:lang w:eastAsia="en-GB"/>
        </w:rPr>
        <w:t>bytes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arise</w:t>
      </w:r>
      <w:r>
        <w:rPr>
          <w:rFonts w:ascii="Helv" w:eastAsia="Helv" w:hAnsi="Helv" w:cs="Helv"/>
          <w:color w:val="000000"/>
          <w:sz w:val="20"/>
          <w:szCs w:val="20"/>
          <w:lang w:eastAsia="en-GB"/>
        </w:rPr>
        <w:t xml:space="preserve"> </w:t>
      </w:r>
      <w:r>
        <w:rPr>
          <w:rFonts w:ascii="Helv" w:hAnsi="Helv" w:cs="Helv"/>
          <w:color w:val="000000"/>
          <w:sz w:val="20"/>
          <w:szCs w:val="20"/>
          <w:lang w:eastAsia="en-GB"/>
        </w:rPr>
        <w:t>due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settings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xs:element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doing</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correctly</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present</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fix</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he</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removed</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two</w:t>
      </w:r>
      <w:r>
        <w:rPr>
          <w:rFonts w:ascii="Helv" w:eastAsia="Helv" w:hAnsi="Helv" w:cs="Helv"/>
          <w:color w:val="000000"/>
          <w:sz w:val="20"/>
          <w:szCs w:val="20"/>
          <w:lang w:eastAsia="en-GB"/>
        </w:rPr>
        <w:t xml:space="preserve"> </w:t>
      </w:r>
      <w:r>
        <w:rPr>
          <w:rFonts w:ascii="Helv" w:hAnsi="Helv" w:cs="Helv"/>
          <w:color w:val="000000"/>
          <w:sz w:val="20"/>
          <w:szCs w:val="20"/>
          <w:lang w:eastAsia="en-GB"/>
        </w:rPr>
        <w:t>new</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terminals</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ElementUnused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ChoiceUnused.</w:t>
      </w:r>
      <w:r>
        <w:rPr>
          <w:rFonts w:ascii="Helv" w:eastAsia="Helv" w:hAnsi="Helv" w:cs="Helv"/>
          <w:color w:val="000000"/>
          <w:sz w:val="20"/>
          <w:szCs w:val="20"/>
          <w:lang w:eastAsia="en-GB"/>
        </w:rPr>
        <w:t xml:space="preserve"> </w:t>
      </w:r>
    </w:p>
    <w:p w:rsidR="003B01C9" w:rsidRDefault="003B01C9">
      <w:pPr>
        <w:autoSpaceDE w:val="0"/>
        <w:rPr>
          <w:rFonts w:ascii="Helv" w:eastAsia="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3B01C9">
        <w:rPr>
          <w:rFonts w:ascii="Helv" w:eastAsia="Helv" w:hAnsi="Helv" w:cs="Helv"/>
          <w:color w:val="000000"/>
          <w:sz w:val="20"/>
          <w:szCs w:val="20"/>
          <w:lang w:eastAsia="en-GB"/>
        </w:rPr>
        <w:t xml:space="preserve"> of this document.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bCs/>
          <w:iCs/>
          <w:color w:val="000000"/>
          <w:sz w:val="20"/>
          <w:szCs w:val="20"/>
          <w:lang w:eastAsia="en-GB"/>
        </w:rPr>
        <w:t>2.56.</w:t>
      </w:r>
      <w:r>
        <w:rPr>
          <w:rFonts w:ascii="Helv" w:eastAsia="Helv" w:hAnsi="Helv" w:cs="Helv"/>
          <w:bCs/>
          <w:iCs/>
          <w:color w:val="000000"/>
          <w:sz w:val="20"/>
          <w:szCs w:val="20"/>
          <w:lang w:eastAsia="en-GB"/>
        </w:rPr>
        <w:t xml:space="preserve"> </w:t>
      </w:r>
      <w:r>
        <w:rPr>
          <w:rFonts w:ascii="Helv" w:eastAsia="Times New Roman" w:hAnsi="Helv" w:cs="Helv"/>
          <w:bCs/>
          <w:i/>
          <w:iCs/>
          <w:color w:val="000000"/>
          <w:sz w:val="20"/>
          <w:szCs w:val="20"/>
          <w:lang w:eastAsia="en-GB"/>
        </w:rPr>
        <w:t>Section</w:t>
      </w:r>
      <w:r>
        <w:rPr>
          <w:rFonts w:ascii="Helv" w:eastAsia="Helv" w:hAnsi="Helv" w:cs="Helv"/>
          <w:bCs/>
          <w:i/>
          <w:iCs/>
          <w:color w:val="000000"/>
          <w:sz w:val="20"/>
          <w:szCs w:val="20"/>
          <w:lang w:eastAsia="en-GB"/>
        </w:rPr>
        <w:t xml:space="preserve"> </w:t>
      </w:r>
      <w:r>
        <w:rPr>
          <w:rFonts w:ascii="Helv" w:eastAsia="Times New Roman"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because</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obtain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epoch.</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treated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signed.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lets</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POSIX/Unix</w:t>
      </w:r>
      <w:r>
        <w:rPr>
          <w:rFonts w:ascii="Helv" w:eastAsia="Helv" w:hAnsi="Helv" w:cs="Helv"/>
          <w:color w:val="000000"/>
          <w:sz w:val="20"/>
          <w:szCs w:val="20"/>
          <w:lang w:eastAsia="en-GB"/>
        </w:rPr>
        <w:t xml:space="preserve"> </w:t>
      </w:r>
      <w:r>
        <w:rPr>
          <w:rFonts w:ascii="Helv" w:hAnsi="Helv" w:cs="Helv"/>
          <w:color w:val="000000"/>
          <w:sz w:val="20"/>
          <w:szCs w:val="20"/>
          <w:lang w:eastAsia="en-GB"/>
        </w:rPr>
        <w:t>times</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2.58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nilValueDelimiterPolicy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expect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output</w:t>
      </w:r>
      <w:r>
        <w:rPr>
          <w:rFonts w:ascii="Helv" w:eastAsia="Helv" w:hAnsi="Helv" w:cs="Helv"/>
          <w:color w:val="000000"/>
          <w:sz w:val="20"/>
          <w:szCs w:val="20"/>
          <w:lang w:eastAsia="en-GB"/>
        </w:rPr>
        <w:t xml:space="preserve"> </w:t>
      </w:r>
      <w:r>
        <w:rPr>
          <w:rFonts w:ascii="Helv"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if</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simplify</w:t>
      </w:r>
      <w:r>
        <w:rPr>
          <w:rFonts w:ascii="Helv" w:eastAsia="Helv" w:hAnsi="Helv" w:cs="Helv"/>
          <w:color w:val="000000"/>
          <w:sz w:val="20"/>
          <w:szCs w:val="20"/>
          <w:lang w:eastAsia="en-GB"/>
        </w:rPr>
        <w:t xml:space="preserve"> </w:t>
      </w:r>
      <w:r>
        <w:rPr>
          <w:rFonts w:ascii="Helv" w:hAnsi="Helv" w:cs="Helv"/>
          <w:color w:val="000000"/>
          <w:sz w:val="20"/>
          <w:szCs w:val="20"/>
          <w:lang w:eastAsia="en-GB"/>
        </w:rPr>
        <w:t>implementations.</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2.59</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7.1.3.3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short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:schema</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object</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equivalent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default</w:t>
      </w:r>
      <w:r>
        <w:rPr>
          <w:rFonts w:ascii="Helv" w:eastAsia="Helv" w:hAnsi="Helv" w:cs="Helv"/>
          <w:color w:val="000000"/>
          <w:sz w:val="20"/>
          <w:szCs w:val="20"/>
          <w:lang w:eastAsia="en-GB"/>
        </w:rPr>
        <w:t xml:space="preserve"> </w:t>
      </w:r>
      <w:r>
        <w:rPr>
          <w:rFonts w:ascii="Helv" w:hAnsi="Helv" w:cs="Helv"/>
          <w:color w:val="000000"/>
          <w:sz w:val="20"/>
          <w:szCs w:val="20"/>
          <w:lang w:eastAsia="en-GB"/>
        </w:rPr>
        <w:t>dfdl:format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global</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annotation.</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redundancy</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names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some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bidirectional</w:t>
      </w:r>
      <w:r>
        <w:rPr>
          <w:rFonts w:ascii="Helv" w:eastAsia="Helv" w:hAnsi="Helv" w:cs="Helv"/>
          <w:color w:val="000000"/>
          <w:sz w:val="20"/>
          <w:szCs w:val="20"/>
          <w:lang w:eastAsia="en-GB"/>
        </w:rPr>
        <w:t xml:space="preserve"> </w:t>
      </w:r>
      <w:r>
        <w:rPr>
          <w:rFonts w:ascii="Helv" w:hAnsi="Helv" w:cs="Helv"/>
          <w:color w:val="000000"/>
          <w:sz w:val="20"/>
          <w:szCs w:val="20"/>
          <w:lang w:eastAsia="en-GB"/>
        </w:rPr>
        <w:t>text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textBidiTextShaped</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textBidiShaped.</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lastRenderedPageBreak/>
        <w:t>2.61.</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child</w:t>
      </w:r>
      <w:r>
        <w:rPr>
          <w:rFonts w:ascii="Helv" w:eastAsia="Helv" w:hAnsi="Helv" w:cs="Helv"/>
          <w:color w:val="000000"/>
          <w:sz w:val="20"/>
          <w:szCs w:val="20"/>
          <w:lang w:eastAsia="en-GB"/>
        </w:rPr>
        <w:t xml:space="preserve"> </w:t>
      </w:r>
      <w:r>
        <w:rPr>
          <w:rFonts w:ascii="Helv" w:hAnsi="Helv" w:cs="Helv"/>
          <w:color w:val="000000"/>
          <w:sz w:val="20"/>
          <w:szCs w:val="20"/>
          <w:lang w:eastAsia="en-GB"/>
        </w:rPr>
        <w:t>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almost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same,</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can</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refactored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duplication.</w:t>
      </w:r>
    </w:p>
    <w:p w:rsidR="00C10D4C" w:rsidRDefault="00C10D4C">
      <w:pPr>
        <w:autoSpaceDE w:val="0"/>
        <w:rPr>
          <w:rFonts w:ascii="Helv" w:eastAsia="Times New Roman" w:hAnsi="Helv" w:cs="Helv"/>
          <w:color w:val="000000"/>
          <w:sz w:val="20"/>
          <w:szCs w:val="20"/>
          <w:lang w:eastAsia="en-GB"/>
        </w:rPr>
      </w:pPr>
    </w:p>
    <w:p w:rsidR="003B01C9" w:rsidRDefault="003B01C9" w:rsidP="003B01C9">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11.</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encoding</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strict</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include</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CESU-8.</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keeping</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w:t>
      </w:r>
      <w:r>
        <w:rPr>
          <w:rFonts w:ascii="Helv" w:hAnsi="Helv" w:cs="Helv"/>
          <w:color w:val="000000"/>
          <w:sz w:val="20"/>
          <w:szCs w:val="20"/>
          <w:lang w:eastAsia="en-GB"/>
        </w:rPr>
        <w:t>s</w:t>
      </w:r>
      <w:r>
        <w:rPr>
          <w:rFonts w:ascii="Helv" w:eastAsia="Helv" w:hAnsi="Helv" w:cs="Helv"/>
          <w:color w:val="000000"/>
          <w:sz w:val="20"/>
          <w:szCs w:val="20"/>
          <w:lang w:eastAsia="en-GB"/>
        </w:rPr>
        <w:t xml:space="preserve"> </w:t>
      </w:r>
      <w:r>
        <w:rPr>
          <w:rFonts w:ascii="Helv" w:hAnsi="Helv" w:cs="Helv"/>
          <w:color w:val="000000"/>
          <w:sz w:val="20"/>
          <w:szCs w:val="20"/>
          <w:lang w:eastAsia="en-GB"/>
        </w:rPr>
        <w:t>interpretation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Sections</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switch</w:t>
      </w:r>
      <w:r>
        <w:rPr>
          <w:rFonts w:ascii="Helv" w:eastAsia="Helv" w:hAnsi="Helv" w:cs="Helv"/>
          <w:color w:val="000000"/>
          <w:sz w:val="20"/>
          <w:szCs w:val="20"/>
          <w:lang w:eastAsia="en-GB"/>
        </w:rPr>
        <w:t xml:space="preserve"> </w:t>
      </w:r>
      <w:r>
        <w:rPr>
          <w:rFonts w:ascii="Helv" w:hAnsi="Helv" w:cs="Helv"/>
          <w:color w:val="000000"/>
          <w:sz w:val="20"/>
          <w:szCs w:val="20"/>
          <w:lang w:eastAsia="en-GB"/>
        </w:rPr>
        <w:t>off</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evaluating</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evaluate</w:t>
      </w:r>
      <w:r>
        <w:rPr>
          <w:rFonts w:ascii="Helv" w:eastAsia="Helv" w:hAnsi="Helv" w:cs="Helv"/>
          <w:color w:val="000000"/>
          <w:sz w:val="20"/>
          <w:szCs w:val="20"/>
          <w:lang w:eastAsia="en-GB"/>
        </w:rPr>
        <w:t xml:space="preserve"> </w:t>
      </w:r>
      <w:r>
        <w:rPr>
          <w:rFonts w:ascii="Helv" w:hAnsi="Helv" w:cs="Helv"/>
          <w:color w:val="000000"/>
          <w:sz w:val="20"/>
          <w:szCs w:val="20"/>
          <w:lang w:eastAsia="en-GB"/>
        </w:rPr>
        <w:t>statically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whether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affects</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proofErr w:type="gramStart"/>
      <w:r>
        <w:rPr>
          <w:rFonts w:ascii="Helv" w:hAnsi="Helv" w:cs="Helv"/>
          <w:color w:val="000000"/>
          <w:sz w:val="20"/>
          <w:szCs w:val="20"/>
          <w:lang w:eastAsia="en-GB"/>
        </w:rPr>
        <w:t>separator</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returns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6.3.1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Times New Roman" w:hAnsi="Helv" w:cs="Helv"/>
          <w:color w:val="000000"/>
          <w:sz w:val="20"/>
          <w:szCs w:val="20"/>
          <w:lang w:eastAsia="en-GB"/>
        </w:rPr>
        <w:t>pdate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stated</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otherwise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case</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semantic</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provides</w:t>
      </w:r>
      <w:r>
        <w:rPr>
          <w:rFonts w:ascii="Helv" w:eastAsia="Helv" w:hAnsi="Helv" w:cs="Helv"/>
          <w:color w:val="000000"/>
          <w:sz w:val="20"/>
          <w:szCs w:val="20"/>
          <w:lang w:eastAsia="en-GB"/>
        </w:rPr>
        <w:t xml:space="preserve"> </w:t>
      </w:r>
      <w:r>
        <w:rPr>
          <w:rFonts w:ascii="Helv" w:hAnsi="Helv" w:cs="Helv"/>
          <w:color w:val="000000"/>
          <w:sz w:val="20"/>
          <w:szCs w:val="20"/>
          <w:lang w:eastAsia="en-GB"/>
        </w:rPr>
        <w:t>entity</w:t>
      </w:r>
      <w:r>
        <w:rPr>
          <w:rFonts w:ascii="Helv" w:eastAsia="Helv" w:hAnsi="Helv" w:cs="Helv"/>
          <w:color w:val="000000"/>
          <w:sz w:val="20"/>
          <w:szCs w:val="20"/>
          <w:lang w:eastAsia="en-GB"/>
        </w:rPr>
        <w:t xml:space="preserve"> </w:t>
      </w:r>
      <w:r>
        <w:rPr>
          <w:rFonts w:ascii="Helv" w:hAnsi="Helv" w:cs="Helv"/>
          <w:color w:val="000000"/>
          <w:sz w:val="20"/>
          <w:szCs w:val="20"/>
          <w:lang w:eastAsia="en-GB"/>
        </w:rPr>
        <w:t>%ES;).</w:t>
      </w:r>
    </w:p>
    <w:p w:rsidR="00C35346" w:rsidRDefault="00C35346">
      <w:pPr>
        <w:autoSpaceDE w:val="0"/>
        <w:rPr>
          <w:rFonts w:ascii="Helv" w:hAnsi="Helv" w:cs="Helv"/>
          <w:color w:val="000000"/>
          <w:sz w:val="20"/>
          <w:szCs w:val="20"/>
          <w:lang w:eastAsia="en-GB"/>
        </w:rPr>
      </w:pPr>
    </w:p>
    <w:p w:rsidR="00C35346" w:rsidRPr="007A4E05" w:rsidRDefault="00C35346" w:rsidP="00C35346">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88</w:t>
      </w:r>
      <w:r w:rsidRPr="007A4E05">
        <w:rPr>
          <w:rFonts w:ascii="Helvetica" w:hAnsi="Helvetica" w:cs="Arial"/>
          <w:i/>
          <w:color w:val="000000" w:themeColor="text1"/>
          <w:sz w:val="20"/>
          <w:szCs w:val="20"/>
        </w:rPr>
        <w:t xml:space="preserve"> (</w:t>
      </w:r>
      <w:hyperlink r:id="rId12" w:history="1">
        <w:r w:rsidR="00726FDE" w:rsidRPr="00CD2EF9">
          <w:rPr>
            <w:rStyle w:val="Hyperlink"/>
            <w:rFonts w:ascii="Helvetica" w:hAnsi="Helvetica" w:cs="Arial"/>
            <w:i/>
            <w:sz w:val="20"/>
            <w:szCs w:val="20"/>
          </w:rPr>
          <w:t>http://redmine.ogf.org/boards/15/topics/88</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provide the actual words:</w:t>
      </w:r>
    </w:p>
    <w:p w:rsidR="00C10D4C" w:rsidRDefault="00C10D4C">
      <w:pPr>
        <w:autoSpaceDE w:val="0"/>
        <w:rPr>
          <w:rFonts w:ascii="Helv" w:eastAsia="Times New Roman" w:hAnsi="Helv" w:cs="Helv"/>
          <w:color w:val="000000"/>
          <w:sz w:val="20"/>
          <w:szCs w:val="20"/>
          <w:lang w:eastAsia="en-GB"/>
        </w:rPr>
      </w:pPr>
    </w:p>
    <w:p w:rsidR="00C35346" w:rsidRPr="00C35346" w:rsidRDefault="00C35346">
      <w:pPr>
        <w:autoSpaceDE w:val="0"/>
        <w:rPr>
          <w:rFonts w:ascii="Arial" w:eastAsia="Times New Roman" w:hAnsi="Arial" w:cs="Arial"/>
          <w:color w:val="000000"/>
          <w:sz w:val="20"/>
          <w:szCs w:val="20"/>
          <w:lang w:eastAsia="en-GB"/>
        </w:rPr>
      </w:pPr>
      <w:r>
        <w:rPr>
          <w:rFonts w:ascii="Arial" w:hAnsi="Arial" w:cs="Arial"/>
          <w:b/>
          <w:i/>
          <w:sz w:val="20"/>
          <w:szCs w:val="20"/>
        </w:rPr>
        <w:t>“</w:t>
      </w:r>
      <w:r w:rsidRPr="00C35346">
        <w:rPr>
          <w:rFonts w:ascii="Arial" w:hAnsi="Arial" w:cs="Arial"/>
          <w:b/>
          <w:sz w:val="20"/>
          <w:szCs w:val="20"/>
        </w:rPr>
        <w:t>Empty String:</w:t>
      </w:r>
      <w:r>
        <w:rPr>
          <w:rFonts w:ascii="Arial" w:hAnsi="Arial" w:cs="Arial"/>
          <w:sz w:val="20"/>
          <w:szCs w:val="20"/>
        </w:rPr>
        <w:t xml:space="preserve"> </w:t>
      </w:r>
      <w:r w:rsidRPr="00C35346">
        <w:rPr>
          <w:rFonts w:ascii="Arial" w:hAnsi="Arial" w:cs="Arial"/>
          <w:sz w:val="20"/>
          <w:szCs w:val="20"/>
        </w:rPr>
        <w:t xml:space="preserve">The special DFDL entity %ES; is provided for describing an empty string or an empty byte sequence. The %ES; entity is the only way to do this. </w:t>
      </w:r>
      <w:proofErr w:type="gramStart"/>
      <w:r w:rsidRPr="00C35346">
        <w:rPr>
          <w:rFonts w:ascii="Arial" w:hAnsi="Arial" w:cs="Arial"/>
          <w:sz w:val="20"/>
          <w:szCs w:val="20"/>
        </w:rPr>
        <w:t>A DFDL string literal with value "" (the empty string) is usually invalid.</w:t>
      </w:r>
      <w:proofErr w:type="gramEnd"/>
      <w:r w:rsidRPr="00C35346">
        <w:rPr>
          <w:rFonts w:ascii="Arial" w:hAnsi="Arial" w:cs="Arial"/>
          <w:sz w:val="20"/>
          <w:szCs w:val="20"/>
        </w:rPr>
        <w:t xml:space="preserve"> There are a few properties that explicitly allow an empty DFDL String Literal, and these properties assign a property-specific meaning to the empty string value.</w:t>
      </w:r>
      <w:r>
        <w:rPr>
          <w:rFonts w:ascii="Arial" w:hAnsi="Arial" w:cs="Arial"/>
          <w:sz w:val="20"/>
          <w:szCs w:val="20"/>
        </w:rPr>
        <w:t>”</w:t>
      </w:r>
    </w:p>
    <w:p w:rsidR="00C35346" w:rsidRDefault="00C35346">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2.65</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w:t>
      </w:r>
      <w:r>
        <w:rPr>
          <w:rFonts w:ascii="Helv" w:eastAsia="Helv" w:hAnsi="Helv" w:cs="Helv"/>
          <w:color w:val="000000"/>
          <w:sz w:val="20"/>
          <w:szCs w:val="20"/>
          <w:lang w:eastAsia="en-GB"/>
        </w:rPr>
        <w:t xml:space="preserve"> </w:t>
      </w:r>
      <w:r>
        <w:rPr>
          <w:rFonts w:ascii="Helv" w:hAnsi="Helv" w:cs="Helv"/>
          <w:color w:val="000000"/>
          <w:sz w:val="20"/>
          <w:szCs w:val="20"/>
          <w:lang w:eastAsia="en-GB"/>
        </w:rPr>
        <w:t>either</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calendarObserveDST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sidR="00014CD1" w:rsidRPr="00610213">
        <w:rPr>
          <w:rFonts w:ascii="Helv" w:hAnsi="Helv" w:cs="Helv"/>
          <w:color w:val="000000"/>
          <w:sz w:val="20"/>
          <w:szCs w:val="20"/>
          <w:lang w:eastAsia="en-GB"/>
        </w:rPr>
        <w:t>calendarObserveDST</w:t>
      </w:r>
      <w:r w:rsidR="00014CD1"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is</w:t>
      </w:r>
      <w:r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(zzz,</w:t>
      </w:r>
      <w:r>
        <w:rPr>
          <w:rFonts w:ascii="Helv" w:eastAsia="Helv" w:hAnsi="Helv" w:cs="Helv"/>
          <w:color w:val="000000"/>
          <w:sz w:val="20"/>
          <w:szCs w:val="20"/>
          <w:lang w:eastAsia="en-GB"/>
        </w:rPr>
        <w:t xml:space="preserve"> </w:t>
      </w:r>
      <w:r>
        <w:rPr>
          <w:rFonts w:ascii="Helv" w:hAnsi="Helv" w:cs="Helv"/>
          <w:color w:val="000000"/>
          <w:sz w:val="20"/>
          <w:szCs w:val="20"/>
          <w:lang w:eastAsia="en-GB"/>
        </w:rPr>
        <w:t>Z,</w:t>
      </w:r>
      <w:r>
        <w:rPr>
          <w:rFonts w:ascii="Helv" w:eastAsia="Helv" w:hAnsi="Helv" w:cs="Helv"/>
          <w:color w:val="000000"/>
          <w:sz w:val="20"/>
          <w:szCs w:val="20"/>
          <w:lang w:eastAsia="en-GB"/>
        </w:rPr>
        <w:t xml:space="preserve"> </w:t>
      </w:r>
      <w:r>
        <w:rPr>
          <w:rFonts w:ascii="Helv" w:hAnsi="Helv" w:cs="Helv"/>
          <w:color w:val="000000"/>
          <w:sz w:val="20"/>
          <w:szCs w:val="20"/>
          <w:lang w:eastAsia="en-GB"/>
        </w:rPr>
        <w:t>VVVV</w:t>
      </w:r>
      <w:r>
        <w:rPr>
          <w:rFonts w:ascii="Helv" w:eastAsia="Helv" w:hAnsi="Helv" w:cs="Helv"/>
          <w:color w:val="000000"/>
          <w:sz w:val="20"/>
          <w:szCs w:val="20"/>
          <w:lang w:eastAsia="en-GB"/>
        </w:rPr>
        <w:t xml:space="preserve"> </w:t>
      </w:r>
      <w:r>
        <w:rPr>
          <w:rFonts w:ascii="Helv" w:hAnsi="Helv" w:cs="Helv"/>
          <w:color w:val="000000"/>
          <w:sz w:val="20"/>
          <w:szCs w:val="20"/>
          <w:lang w:eastAsia="en-GB"/>
        </w:rPr>
        <w:t>etc)</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infoset</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processing</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2.67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4.1.2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[dataValue]</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with:</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Arial" w:eastAsia="Arial" w:hAnsi="Arial" w:cs="Arial"/>
          <w:iCs/>
          <w:color w:val="000000"/>
          <w:sz w:val="20"/>
          <w:szCs w:val="20"/>
          <w:lang w:eastAsia="en-GB"/>
        </w:rPr>
        <w:t>“</w:t>
      </w:r>
      <w:r>
        <w:rPr>
          <w:rFonts w:ascii="Arial" w:eastAsia="Times New Roman" w:hAnsi="Arial" w:cs="Arial"/>
          <w:iCs/>
          <w:color w:val="000000"/>
          <w:sz w:val="20"/>
          <w:szCs w:val="20"/>
          <w:lang w:eastAsia="en-GB"/>
        </w:rPr>
        <w:t>For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information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items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datatype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xs</w:t>
      </w:r>
      <w:proofErr w:type="gramStart"/>
      <w:r>
        <w:rPr>
          <w:rFonts w:ascii="Arial" w:hAnsi="Arial" w:cs="Arial"/>
          <w:iCs/>
          <w:color w:val="000000"/>
          <w:sz w:val="20"/>
          <w:szCs w:val="20"/>
          <w:lang w:eastAsia="en-GB"/>
        </w:rPr>
        <w:t>:string</w:t>
      </w:r>
      <w:proofErr w:type="gramEnd"/>
      <w:r>
        <w:rPr>
          <w:rFonts w:ascii="Arial" w:hAnsi="Arial" w:cs="Arial"/>
          <w:iCs/>
          <w:color w:val="000000"/>
          <w:sz w:val="20"/>
          <w:szCs w:val="20"/>
          <w:lang w:eastAsia="en-GB"/>
        </w:rPr>
        <w: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collection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unsigned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16-bit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integer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each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having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from</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0x0000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Where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defined,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these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interpreted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disallowed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0xD800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explicitly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stored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'implicit'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known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logical),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left-to-right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bidirectional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orientation.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represents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Unicode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beyond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way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surrogate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pairs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(2</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adjacent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manner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consistent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UTF-16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encoding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short-hand</w:t>
      </w:r>
      <w:r>
        <w:rPr>
          <w:rFonts w:ascii="Helv" w:eastAsia="Helv" w:hAnsi="Helv" w:cs="Helv"/>
          <w:color w:val="000000"/>
          <w:sz w:val="20"/>
          <w:szCs w:val="20"/>
          <w:lang w:eastAsia="en-GB"/>
        </w:rPr>
        <w:t xml:space="preserve"> </w:t>
      </w:r>
      <w:r>
        <w:rPr>
          <w:rFonts w:ascii="Helv" w:hAnsi="Helv" w:cs="Helv"/>
          <w:color w:val="000000"/>
          <w:sz w:val="20"/>
          <w:szCs w:val="20"/>
          <w:lang w:eastAsia="en-GB"/>
        </w:rPr>
        <w:t>way</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accepting</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subset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ISO</w:t>
      </w:r>
      <w:r>
        <w:rPr>
          <w:rFonts w:ascii="Helv" w:eastAsia="Helv" w:hAnsi="Helv" w:cs="Helv"/>
          <w:color w:val="000000"/>
          <w:sz w:val="20"/>
          <w:szCs w:val="20"/>
          <w:lang w:eastAsia="en-GB"/>
        </w:rPr>
        <w:t xml:space="preserve"> </w:t>
      </w:r>
      <w:r>
        <w:rPr>
          <w:rFonts w:ascii="Helv" w:hAnsi="Helv" w:cs="Helv"/>
          <w:color w:val="000000"/>
          <w:sz w:val="20"/>
          <w:szCs w:val="20"/>
          <w:lang w:eastAsia="en-GB"/>
        </w:rPr>
        <w:t>8601</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However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unnecessarily</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dropped</w:t>
      </w:r>
      <w:r>
        <w:rPr>
          <w:rFonts w:ascii="Helv" w:eastAsia="Helv" w:hAnsi="Helv" w:cs="Helv"/>
          <w:color w:val="000000"/>
          <w:sz w:val="20"/>
          <w:szCs w:val="20"/>
          <w:lang w:eastAsia="en-GB"/>
        </w:rPr>
        <w:t xml:space="preserve"> </w:t>
      </w:r>
      <w:r>
        <w:rPr>
          <w:rFonts w:ascii="Helv" w:hAnsi="Helv" w:cs="Helv"/>
          <w:color w:val="000000"/>
          <w:sz w:val="20"/>
          <w:szCs w:val="20"/>
          <w:lang w:eastAsia="en-GB"/>
        </w:rPr>
        <w:t>altogether,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defined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following:</w:t>
      </w:r>
    </w:p>
    <w:p w:rsidR="00C10D4C" w:rsidRDefault="00C10D4C">
      <w:pPr>
        <w:spacing w:before="280" w:after="280"/>
        <w:rPr>
          <w:rFonts w:ascii="Arial" w:eastAsia="Arial" w:hAnsi="Arial" w:cs="Arial"/>
          <w:sz w:val="20"/>
          <w:szCs w:val="20"/>
          <w:lang w:eastAsia="en-GB"/>
        </w:rPr>
      </w:pPr>
      <w:r>
        <w:rPr>
          <w:rFonts w:ascii="Arial" w:eastAsia="Arial" w:hAnsi="Arial" w:cs="Arial"/>
          <w:iCs/>
          <w:sz w:val="20"/>
          <w:szCs w:val="20"/>
          <w:lang w:eastAsia="en-GB"/>
        </w:rPr>
        <w:t>“</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any</w:t>
      </w:r>
      <w:r>
        <w:rPr>
          <w:rFonts w:ascii="Arial" w:eastAsia="Arial" w:hAnsi="Arial" w:cs="Arial"/>
          <w:iCs/>
          <w:sz w:val="20"/>
          <w:szCs w:val="20"/>
          <w:lang w:eastAsia="en-GB"/>
        </w:rPr>
        <w:t xml:space="preserve"> </w:t>
      </w:r>
      <w:r>
        <w:rPr>
          <w:rFonts w:ascii="Arial" w:hAnsi="Arial" w:cs="Arial"/>
          <w:iCs/>
          <w:sz w:val="20"/>
          <w:szCs w:val="20"/>
          <w:lang w:eastAsia="en-GB"/>
        </w:rPr>
        <w:t>other</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exception</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'escape</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text'</w:t>
      </w:r>
      <w:r>
        <w:rPr>
          <w:rFonts w:ascii="Arial" w:eastAsia="Times New Roman" w:hAnsi="Arial" w:cs="Arial"/>
          <w:iCs/>
          <w:sz w:val="20"/>
          <w:szCs w:val="20"/>
          <w:lang w:eastAsia="en-GB"/>
        </w:rPr>
        <w:t>.</w:t>
      </w:r>
      <w:r>
        <w:rPr>
          <w:rFonts w:ascii="Arial" w:eastAsia="Arial" w:hAnsi="Arial" w:cs="Arial"/>
          <w:iCs/>
          <w:sz w:val="20"/>
          <w:szCs w:val="20"/>
          <w:lang w:eastAsia="en-GB"/>
        </w:rPr>
        <w:t xml:space="preserve"> </w:t>
      </w:r>
      <w:r>
        <w:rPr>
          <w:rFonts w:ascii="Arial" w:hAnsi="Arial" w:cs="Arial"/>
          <w:iCs/>
          <w:sz w:val="20"/>
          <w:szCs w:val="20"/>
          <w:lang w:eastAsia="en-GB"/>
        </w:rPr>
        <w:t>It</w:t>
      </w:r>
      <w:r>
        <w:rPr>
          <w:rFonts w:ascii="Arial" w:eastAsia="Arial" w:hAnsi="Arial" w:cs="Arial"/>
          <w:iCs/>
          <w:sz w:val="20"/>
          <w:szCs w:val="20"/>
          <w:lang w:eastAsia="en-GB"/>
        </w:rPr>
        <w:t xml:space="preserve"> </w:t>
      </w:r>
      <w:r>
        <w:rPr>
          <w:rFonts w:ascii="Arial" w:hAnsi="Arial" w:cs="Arial"/>
          <w:iCs/>
          <w:sz w:val="20"/>
          <w:szCs w:val="20"/>
          <w:lang w:eastAsia="en-GB"/>
        </w:rPr>
        <w:t>represents</w:t>
      </w:r>
      <w:r>
        <w:rPr>
          <w:rFonts w:ascii="Arial" w:eastAsia="Arial" w:hAnsi="Arial" w:cs="Arial"/>
          <w:iCs/>
          <w:sz w:val="20"/>
          <w:szCs w:val="20"/>
          <w:lang w:eastAsia="en-GB"/>
        </w:rPr>
        <w:t xml:space="preserve"> </w:t>
      </w:r>
      <w:r>
        <w:rPr>
          <w:rFonts w:ascii="Arial" w:hAnsi="Arial" w:cs="Arial"/>
          <w:iCs/>
          <w:sz w:val="20"/>
          <w:szCs w:val="20"/>
          <w:lang w:eastAsia="en-GB"/>
        </w:rPr>
        <w:t>calendar</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those</w:t>
      </w:r>
      <w:r>
        <w:rPr>
          <w:rFonts w:ascii="Arial" w:eastAsia="Arial" w:hAnsi="Arial" w:cs="Arial"/>
          <w:iCs/>
          <w:sz w:val="20"/>
          <w:szCs w:val="20"/>
          <w:lang w:eastAsia="en-GB"/>
        </w:rPr>
        <w:t xml:space="preserve"> </w:t>
      </w:r>
      <w:r>
        <w:rPr>
          <w:rFonts w:ascii="Arial" w:hAnsi="Arial" w:cs="Arial"/>
          <w:iCs/>
          <w:sz w:val="20"/>
          <w:szCs w:val="20"/>
          <w:lang w:eastAsia="en-GB"/>
        </w:rPr>
        <w:t>defined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restricted</w:t>
      </w:r>
      <w:r>
        <w:rPr>
          <w:rFonts w:ascii="Arial" w:eastAsia="Arial" w:hAnsi="Arial" w:cs="Arial"/>
          <w:iCs/>
          <w:sz w:val="20"/>
          <w:szCs w:val="20"/>
          <w:lang w:eastAsia="en-GB"/>
        </w:rPr>
        <w:t xml:space="preserve"> </w:t>
      </w:r>
      <w:r>
        <w:rPr>
          <w:rFonts w:ascii="Arial" w:hAnsi="Arial" w:cs="Arial"/>
          <w:iCs/>
          <w:sz w:val="20"/>
          <w:szCs w:val="20"/>
          <w:lang w:eastAsia="en-GB"/>
        </w:rPr>
        <w:t>profile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ISO</w:t>
      </w:r>
      <w:r>
        <w:rPr>
          <w:rFonts w:ascii="Arial" w:eastAsia="Arial" w:hAnsi="Arial" w:cs="Arial"/>
          <w:iCs/>
          <w:sz w:val="20"/>
          <w:szCs w:val="20"/>
          <w:lang w:eastAsia="en-GB"/>
        </w:rPr>
        <w:t xml:space="preserve"> </w:t>
      </w:r>
      <w:r>
        <w:rPr>
          <w:rFonts w:ascii="Arial" w:eastAsia="Times New Roman" w:hAnsi="Arial" w:cs="Arial"/>
          <w:iCs/>
          <w:sz w:val="20"/>
          <w:szCs w:val="20"/>
          <w:lang w:eastAsia="en-GB"/>
        </w:rPr>
        <w:lastRenderedPageBreak/>
        <w:t>8601</w:t>
      </w:r>
      <w:r>
        <w:rPr>
          <w:rFonts w:ascii="Arial" w:eastAsia="Arial" w:hAnsi="Arial" w:cs="Arial"/>
          <w:iCs/>
          <w:sz w:val="20"/>
          <w:szCs w:val="20"/>
          <w:lang w:eastAsia="en-GB"/>
        </w:rPr>
        <w:t xml:space="preserve"> </w:t>
      </w:r>
      <w:r>
        <w:rPr>
          <w:rFonts w:ascii="Arial" w:hAnsi="Arial" w:cs="Arial"/>
          <w:iCs/>
          <w:sz w:val="20"/>
          <w:szCs w:val="20"/>
          <w:lang w:eastAsia="en-GB"/>
        </w:rPr>
        <w:t>standard</w:t>
      </w:r>
      <w:r>
        <w:rPr>
          <w:rFonts w:ascii="Arial" w:eastAsia="Arial" w:hAnsi="Arial" w:cs="Arial"/>
          <w:iCs/>
          <w:sz w:val="20"/>
          <w:szCs w:val="20"/>
          <w:lang w:eastAsia="en-GB"/>
        </w:rPr>
        <w:t xml:space="preserve"> </w:t>
      </w:r>
      <w:r>
        <w:rPr>
          <w:rFonts w:ascii="Arial" w:hAnsi="Arial" w:cs="Arial"/>
          <w:iCs/>
          <w:sz w:val="20"/>
          <w:szCs w:val="20"/>
          <w:lang w:eastAsia="en-GB"/>
        </w:rPr>
        <w:t>proposed</w:t>
      </w:r>
      <w:r>
        <w:rPr>
          <w:rFonts w:ascii="Arial" w:eastAsia="Arial" w:hAnsi="Arial" w:cs="Arial"/>
          <w:iCs/>
          <w:sz w:val="20"/>
          <w:szCs w:val="20"/>
          <w:lang w:eastAsia="en-GB"/>
        </w:rPr>
        <w:t xml:space="preserve"> </w:t>
      </w:r>
      <w:r>
        <w:rPr>
          <w:rFonts w:ascii="Arial" w:hAnsi="Arial" w:cs="Arial"/>
          <w:iCs/>
          <w:sz w:val="20"/>
          <w:szCs w:val="20"/>
          <w:lang w:eastAsia="en-GB"/>
        </w:rPr>
        <w:t>by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W3C</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hyperlink r:id="rId13" w:history="1">
        <w:r w:rsidR="00C35346" w:rsidRPr="00CD2EF9">
          <w:rPr>
            <w:rStyle w:val="Hyperlink"/>
            <w:rFonts w:ascii="Arial" w:hAnsi="Arial" w:cs="Arial"/>
            <w:sz w:val="20"/>
            <w:szCs w:val="20"/>
          </w:rPr>
          <w:t>http://www.w3.org/TR/NOTE-datetime.</w:t>
        </w:r>
      </w:hyperlink>
      <w:r w:rsidRPr="00267ADB">
        <w:rPr>
          <w:rFonts w:ascii="Arial" w:eastAsia="Arial" w:hAnsi="Arial" w:cs="Arial"/>
          <w:sz w:val="20"/>
          <w:szCs w:val="20"/>
          <w:lang w:eastAsia="en-GB"/>
        </w:rPr>
        <w:t xml:space="preserve"> </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referred</w:t>
      </w:r>
      <w:r>
        <w:rPr>
          <w:rFonts w:ascii="Arial" w:eastAsia="Arial" w:hAnsi="Arial" w:cs="Arial"/>
          <w:iCs/>
          <w:sz w:val="20"/>
          <w:szCs w:val="20"/>
          <w:lang w:eastAsia="en-GB"/>
        </w:rPr>
        <w:t xml:space="preserve"> </w:t>
      </w:r>
      <w:r>
        <w:rPr>
          <w:rFonts w:ascii="Arial" w:hAnsi="Arial" w:cs="Arial"/>
          <w:iCs/>
          <w:sz w:val="20"/>
          <w:szCs w:val="20"/>
          <w:lang w:eastAsia="en-GB"/>
        </w:rPr>
        <w:t>to</w:t>
      </w:r>
      <w:r>
        <w:rPr>
          <w:rFonts w:ascii="Arial" w:eastAsia="Arial" w:hAnsi="Arial" w:cs="Arial"/>
          <w:iCs/>
          <w:sz w:val="20"/>
          <w:szCs w:val="20"/>
          <w:lang w:eastAsia="en-GB"/>
        </w:rPr>
        <w:t xml:space="preserve"> </w:t>
      </w:r>
      <w:r>
        <w:rPr>
          <w:rFonts w:ascii="Arial" w:hAnsi="Arial" w:cs="Arial"/>
          <w:iCs/>
          <w:sz w:val="20"/>
          <w:szCs w:val="20"/>
          <w:lang w:eastAsia="en-GB"/>
        </w:rPr>
        <w:t>as</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only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proofErr w:type="gramStart"/>
      <w:r>
        <w:rPr>
          <w:rFonts w:ascii="Arial" w:hAnsi="Arial" w:cs="Arial"/>
          <w:iCs/>
          <w:sz w:val="20"/>
          <w:szCs w:val="20"/>
          <w:lang w:eastAsia="en-GB"/>
        </w:rPr>
        <w:t>contains</w:t>
      </w:r>
      <w:proofErr w:type="gramEnd"/>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literal</w:t>
      </w:r>
      <w:r>
        <w:rPr>
          <w:rFonts w:ascii="Arial" w:eastAsia="Arial" w:hAnsi="Arial" w:cs="Arial"/>
          <w:iCs/>
          <w:sz w:val="20"/>
          <w:szCs w:val="20"/>
          <w:lang w:eastAsia="en-GB"/>
        </w:rPr>
        <w:t xml:space="preserve"> </w:t>
      </w:r>
      <w:r>
        <w:rPr>
          <w:rFonts w:ascii="Arial" w:hAnsi="Arial" w:cs="Arial"/>
          <w:iCs/>
          <w:sz w:val="20"/>
          <w:szCs w:val="20"/>
          <w:lang w:eastAsia="en-GB"/>
        </w:rPr>
        <w:t>'T'</w:t>
      </w:r>
      <w:r>
        <w:rPr>
          <w:rFonts w:ascii="Arial" w:eastAsia="Arial" w:hAnsi="Arial" w:cs="Arial"/>
          <w:iCs/>
          <w:sz w:val="20"/>
          <w:szCs w:val="20"/>
          <w:lang w:eastAsia="en-GB"/>
        </w:rPr>
        <w:t xml:space="preserve"> </w:t>
      </w:r>
      <w:r>
        <w:rPr>
          <w:rFonts w:ascii="Arial" w:hAnsi="Arial" w:cs="Arial"/>
          <w:iCs/>
          <w:sz w:val="20"/>
          <w:szCs w:val="20"/>
          <w:lang w:eastAsia="en-GB"/>
        </w:rPr>
        <w:t>character</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expected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and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output</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number</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fractional</w:t>
      </w:r>
      <w:r>
        <w:rPr>
          <w:rFonts w:ascii="Arial" w:eastAsia="Arial" w:hAnsi="Arial" w:cs="Arial"/>
          <w:iCs/>
          <w:sz w:val="20"/>
          <w:szCs w:val="20"/>
          <w:lang w:eastAsia="en-GB"/>
        </w:rPr>
        <w:t xml:space="preserve"> </w:t>
      </w:r>
      <w:r>
        <w:rPr>
          <w:rFonts w:ascii="Arial" w:hAnsi="Arial" w:cs="Arial"/>
          <w:iCs/>
          <w:sz w:val="20"/>
          <w:szCs w:val="20"/>
          <w:lang w:eastAsia="en-GB"/>
        </w:rPr>
        <w:t>second</w:t>
      </w:r>
      <w:r>
        <w:rPr>
          <w:rFonts w:ascii="Arial" w:eastAsia="Arial" w:hAnsi="Arial" w:cs="Arial"/>
          <w:iCs/>
          <w:sz w:val="20"/>
          <w:szCs w:val="20"/>
          <w:lang w:eastAsia="en-GB"/>
        </w:rPr>
        <w:t xml:space="preserve"> </w:t>
      </w:r>
      <w:r>
        <w:rPr>
          <w:rFonts w:ascii="Arial" w:hAnsi="Arial" w:cs="Arial"/>
          <w:iCs/>
          <w:sz w:val="20"/>
          <w:szCs w:val="20"/>
          <w:lang w:eastAsia="en-GB"/>
        </w:rPr>
        <w:t>digits</w:t>
      </w:r>
      <w:r>
        <w:rPr>
          <w:rFonts w:ascii="Arial" w:eastAsia="Arial" w:hAnsi="Arial" w:cs="Arial"/>
          <w:iCs/>
          <w:sz w:val="20"/>
          <w:szCs w:val="20"/>
          <w:lang w:eastAsia="en-GB"/>
        </w:rPr>
        <w:t xml:space="preserve"> </w:t>
      </w:r>
      <w:r>
        <w:rPr>
          <w:rFonts w:ascii="Arial" w:hAnsi="Arial" w:cs="Arial"/>
          <w:iCs/>
          <w:sz w:val="20"/>
          <w:szCs w:val="20"/>
          <w:lang w:eastAsia="en-GB"/>
        </w:rPr>
        <w:t>supported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implementation</w:t>
      </w:r>
      <w:r>
        <w:rPr>
          <w:rFonts w:ascii="Arial" w:eastAsia="Arial" w:hAnsi="Arial" w:cs="Arial"/>
          <w:iCs/>
          <w:sz w:val="20"/>
          <w:szCs w:val="20"/>
          <w:lang w:eastAsia="en-GB"/>
        </w:rPr>
        <w:t xml:space="preserve"> </w:t>
      </w:r>
      <w:r>
        <w:rPr>
          <w:rFonts w:ascii="Arial" w:hAnsi="Arial" w:cs="Arial"/>
          <w:iCs/>
          <w:sz w:val="20"/>
          <w:szCs w:val="20"/>
          <w:lang w:eastAsia="en-GB"/>
        </w:rPr>
        <w:t>de</w:t>
      </w:r>
      <w:r w:rsidR="000F4B2B">
        <w:rPr>
          <w:rFonts w:ascii="Arial" w:hAnsi="Arial" w:cs="Arial"/>
          <w:iCs/>
          <w:sz w:val="20"/>
          <w:szCs w:val="20"/>
          <w:lang w:eastAsia="en-GB"/>
        </w:rPr>
        <w:t>fined</w:t>
      </w:r>
      <w:r>
        <w:rPr>
          <w:rFonts w:ascii="Arial" w:eastAsia="Arial" w:hAnsi="Arial" w:cs="Arial"/>
          <w:iCs/>
          <w:sz w:val="20"/>
          <w:szCs w:val="20"/>
          <w:lang w:eastAsia="en-GB"/>
        </w:rPr>
        <w:t xml:space="preserve"> </w:t>
      </w:r>
      <w:r>
        <w:rPr>
          <w:rFonts w:ascii="Arial" w:hAnsi="Arial" w:cs="Arial"/>
          <w:iCs/>
          <w:sz w:val="20"/>
          <w:szCs w:val="20"/>
          <w:lang w:eastAsia="en-GB"/>
        </w:rPr>
        <w:t>but</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r>
        <w:rPr>
          <w:rFonts w:ascii="Arial" w:hAnsi="Arial" w:cs="Arial"/>
          <w:iCs/>
          <w:sz w:val="20"/>
          <w:szCs w:val="20"/>
          <w:lang w:eastAsia="en-GB"/>
        </w:rPr>
        <w:t>least</w:t>
      </w:r>
      <w:r>
        <w:rPr>
          <w:rFonts w:ascii="Arial" w:eastAsia="Arial" w:hAnsi="Arial" w:cs="Arial"/>
          <w:iCs/>
          <w:sz w:val="20"/>
          <w:szCs w:val="20"/>
          <w:lang w:eastAsia="en-GB"/>
        </w:rPr>
        <w:t xml:space="preserve"> </w:t>
      </w:r>
      <w:r w:rsidR="000F4B2B">
        <w:rPr>
          <w:rFonts w:ascii="Arial" w:hAnsi="Arial" w:cs="Arial"/>
          <w:iCs/>
          <w:sz w:val="20"/>
          <w:szCs w:val="20"/>
          <w:lang w:eastAsia="en-GB"/>
        </w:rPr>
        <w:t>millisecond accuracy</w:t>
      </w:r>
      <w:r>
        <w:rPr>
          <w:rFonts w:ascii="Arial" w:hAnsi="Arial" w:cs="Arial"/>
          <w:iCs/>
          <w:sz w:val="20"/>
          <w:szCs w:val="20"/>
          <w:lang w:eastAsia="en-GB"/>
        </w:rPr>
        <w:t>.</w:t>
      </w:r>
      <w:r>
        <w:rPr>
          <w:rFonts w:ascii="Arial" w:eastAsia="Arial" w:hAnsi="Arial" w:cs="Arial"/>
          <w:iCs/>
          <w:sz w:val="20"/>
          <w:szCs w:val="20"/>
          <w:lang w:eastAsia="en-GB"/>
        </w:rPr>
        <w:t xml:space="preserve"> </w:t>
      </w:r>
      <w:r>
        <w:rPr>
          <w:rFonts w:ascii="Arial" w:hAnsi="Arial" w:cs="Arial"/>
          <w:iCs/>
          <w:sz w:val="20"/>
          <w:szCs w:val="20"/>
          <w:lang w:eastAsia="en-GB"/>
        </w:rPr>
        <w:t> </w:t>
      </w:r>
      <w:r>
        <w:rPr>
          <w:rFonts w:ascii="Arial" w:eastAsia="Arial" w:hAnsi="Arial" w:cs="Arial"/>
          <w:iCs/>
          <w:sz w:val="20"/>
          <w:szCs w:val="20"/>
          <w:lang w:eastAsia="en-GB"/>
        </w:rPr>
        <w:t xml:space="preserve"> </w:t>
      </w:r>
    </w:p>
    <w:p w:rsidR="00C10D4C" w:rsidRDefault="00C10D4C" w:rsidP="007513F2">
      <w:pPr>
        <w:numPr>
          <w:ilvl w:val="0"/>
          <w:numId w:val="15"/>
        </w:numPr>
        <w:spacing w:after="280"/>
        <w:ind w:left="816"/>
        <w:rPr>
          <w:rFonts w:ascii="Arial" w:eastAsia="Arial" w:hAnsi="Arial" w:cs="Arial"/>
          <w:iCs/>
          <w:sz w:val="20"/>
          <w:szCs w:val="20"/>
          <w:lang w:eastAsia="en-GB"/>
        </w:rPr>
      </w:pPr>
      <w:r>
        <w:rPr>
          <w:rFonts w:ascii="Arial" w:eastAsia="Times New Roman"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a</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omits</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values</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omitted</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supplied</w:t>
      </w:r>
      <w:r>
        <w:rPr>
          <w:rFonts w:ascii="Arial" w:eastAsia="Arial" w:hAnsi="Arial" w:cs="Arial"/>
          <w:iCs/>
          <w:sz w:val="20"/>
          <w:szCs w:val="20"/>
          <w:lang w:eastAsia="en-GB"/>
        </w:rPr>
        <w:t xml:space="preserve"> </w:t>
      </w:r>
      <w:r>
        <w:rPr>
          <w:rFonts w:ascii="Arial" w:hAnsi="Arial" w:cs="Arial"/>
          <w:iCs/>
          <w:sz w:val="20"/>
          <w:szCs w:val="20"/>
          <w:lang w:eastAsia="en-GB"/>
        </w:rPr>
        <w:t>from</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Unix</w:t>
      </w:r>
      <w:r>
        <w:rPr>
          <w:rFonts w:ascii="Arial" w:eastAsia="Arial" w:hAnsi="Arial" w:cs="Arial"/>
          <w:iCs/>
          <w:sz w:val="20"/>
          <w:szCs w:val="20"/>
          <w:lang w:eastAsia="en-GB"/>
        </w:rPr>
        <w:t xml:space="preserve"> </w:t>
      </w:r>
      <w:r>
        <w:rPr>
          <w:rFonts w:ascii="Arial" w:hAnsi="Arial" w:cs="Arial"/>
          <w:iCs/>
          <w:sz w:val="20"/>
          <w:szCs w:val="20"/>
          <w:lang w:eastAsia="en-GB"/>
        </w:rPr>
        <w:t>epoch</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1970-01-01T00:00:00.000.</w:t>
      </w:r>
      <w:r>
        <w:rPr>
          <w:rFonts w:ascii="Arial" w:eastAsia="Arial" w:hAnsi="Arial" w:cs="Arial"/>
          <w:iCs/>
          <w:sz w:val="20"/>
          <w:szCs w:val="20"/>
          <w:lang w:eastAsia="en-GB"/>
        </w:rPr>
        <w:t>”</w:t>
      </w:r>
    </w:p>
    <w:p w:rsidR="000F4B2B" w:rsidRDefault="000F4B2B" w:rsidP="008A5A64">
      <w:pPr>
        <w:autoSpaceDE w:val="0"/>
        <w:rPr>
          <w:rFonts w:ascii="Helvetica" w:hAnsi="Helvetica" w:cs="Arial"/>
          <w:i/>
          <w:color w:val="000000" w:themeColor="text1"/>
          <w:sz w:val="20"/>
          <w:szCs w:val="20"/>
        </w:rPr>
      </w:pPr>
      <w:proofErr w:type="gramStart"/>
      <w:r>
        <w:rPr>
          <w:rFonts w:ascii="Helvetica" w:hAnsi="Helvetica" w:cs="Arial"/>
          <w:i/>
          <w:color w:val="000000" w:themeColor="text1"/>
          <w:sz w:val="20"/>
          <w:szCs w:val="20"/>
        </w:rPr>
        <w:t>Updated 2014-07-15 to match S symbol accuracy for fractional seconds.</w:t>
      </w:r>
      <w:proofErr w:type="gramEnd"/>
    </w:p>
    <w:p w:rsidR="000F4B2B" w:rsidRDefault="000F4B2B" w:rsidP="008A5A64">
      <w:pPr>
        <w:autoSpaceDE w:val="0"/>
        <w:rPr>
          <w:rFonts w:ascii="Helvetica" w:hAnsi="Helvetica" w:cs="Arial"/>
          <w:i/>
          <w:color w:val="000000" w:themeColor="text1"/>
          <w:sz w:val="20"/>
          <w:szCs w:val="20"/>
        </w:rPr>
      </w:pPr>
    </w:p>
    <w:p w:rsidR="007A4E05" w:rsidRPr="007A4E05" w:rsidRDefault="008A5A64" w:rsidP="008A5A64">
      <w:pPr>
        <w:autoSpaceDE w:val="0"/>
        <w:rPr>
          <w:rFonts w:ascii="Helvetica" w:hAnsi="Helvetica" w:cs="Arial"/>
          <w:i/>
          <w:color w:val="000000" w:themeColor="text1"/>
          <w:sz w:val="20"/>
          <w:szCs w:val="20"/>
        </w:rPr>
      </w:pPr>
      <w:r>
        <w:rPr>
          <w:rFonts w:ascii="Helvetica" w:hAnsi="Helvetica" w:cs="Arial"/>
          <w:i/>
          <w:color w:val="000000" w:themeColor="text1"/>
          <w:sz w:val="20"/>
          <w:szCs w:val="20"/>
        </w:rPr>
        <w:t xml:space="preserve">Additional </w:t>
      </w:r>
      <w:r w:rsidR="00C35346">
        <w:rPr>
          <w:rFonts w:ascii="Helvetica" w:hAnsi="Helvetica" w:cs="Arial"/>
          <w:i/>
          <w:color w:val="000000" w:themeColor="text1"/>
          <w:sz w:val="20"/>
          <w:szCs w:val="20"/>
        </w:rPr>
        <w:t>u</w:t>
      </w:r>
      <w:r w:rsidR="007A4E05">
        <w:rPr>
          <w:rFonts w:ascii="Helvetica" w:hAnsi="Helvetica" w:cs="Arial"/>
          <w:i/>
          <w:color w:val="000000" w:themeColor="text1"/>
          <w:sz w:val="20"/>
          <w:szCs w:val="20"/>
        </w:rPr>
        <w:t>pdate by public comment 30</w:t>
      </w:r>
      <w:r w:rsidR="007A4E05" w:rsidRPr="007A4E05">
        <w:rPr>
          <w:rFonts w:ascii="Helvetica" w:hAnsi="Helvetica" w:cs="Arial"/>
          <w:i/>
          <w:color w:val="000000" w:themeColor="text1"/>
          <w:sz w:val="20"/>
          <w:szCs w:val="20"/>
        </w:rPr>
        <w:t xml:space="preserve"> (</w:t>
      </w:r>
      <w:hyperlink r:id="rId14" w:history="1">
        <w:r w:rsidR="007A4E05" w:rsidRPr="00CD2EF9">
          <w:rPr>
            <w:rStyle w:val="Hyperlink"/>
            <w:rFonts w:ascii="Helvetica" w:hAnsi="Helvetica" w:cs="Arial"/>
            <w:i/>
            <w:sz w:val="20"/>
            <w:szCs w:val="20"/>
          </w:rPr>
          <w:t>http://redmine.ogf.org/boards/15/topics/30</w:t>
        </w:r>
      </w:hyperlink>
      <w:r w:rsidR="007A4E05" w:rsidRPr="007A4E05">
        <w:rPr>
          <w:rFonts w:ascii="Helvetica" w:hAnsi="Helvetica" w:cs="Arial"/>
          <w:i/>
          <w:color w:val="000000" w:themeColor="text1"/>
          <w:sz w:val="20"/>
          <w:szCs w:val="20"/>
        </w:rPr>
        <w:t>):</w:t>
      </w:r>
    </w:p>
    <w:p w:rsidR="007A4E05" w:rsidRPr="007A4E05" w:rsidRDefault="007A4E05" w:rsidP="007A4E05">
      <w:pPr>
        <w:autoSpaceDE w:val="0"/>
        <w:ind w:left="360"/>
        <w:rPr>
          <w:rFonts w:ascii="Helvetica" w:hAnsi="Helvetica" w:cs="Arial"/>
          <w:color w:val="000000" w:themeColor="text1"/>
          <w:sz w:val="20"/>
          <w:szCs w:val="20"/>
        </w:rPr>
      </w:pPr>
    </w:p>
    <w:p w:rsidR="007A4E05" w:rsidRPr="007A4E05" w:rsidRDefault="007A4E05" w:rsidP="001D13ED">
      <w:pPr>
        <w:pStyle w:val="ListParagraph"/>
        <w:numPr>
          <w:ilvl w:val="0"/>
          <w:numId w:val="52"/>
        </w:numPr>
        <w:autoSpaceDE w:val="0"/>
        <w:rPr>
          <w:rFonts w:ascii="Arial" w:eastAsia="Times New Roman" w:hAnsi="Arial" w:cs="Arial"/>
          <w:sz w:val="20"/>
          <w:szCs w:val="20"/>
          <w:lang w:eastAsia="en-GB"/>
        </w:rPr>
      </w:pPr>
      <w:r>
        <w:rPr>
          <w:rFonts w:ascii="Arial" w:eastAsia="Times New Roman" w:hAnsi="Arial" w:cs="Arial"/>
          <w:sz w:val="20"/>
          <w:szCs w:val="20"/>
          <w:lang w:eastAsia="en-GB"/>
        </w:rPr>
        <w:t>When unparsing and the time zone is UTC, the time zone is output as ‘+00:00’.</w:t>
      </w:r>
    </w:p>
    <w:p w:rsidR="007A4E05" w:rsidRDefault="007A4E05" w:rsidP="007A4E05">
      <w:pPr>
        <w:spacing w:after="280"/>
        <w:ind w:left="456"/>
        <w:rPr>
          <w:rFonts w:ascii="Arial" w:eastAsia="Arial" w:hAnsi="Arial" w:cs="Arial"/>
          <w:iCs/>
          <w:sz w:val="20"/>
          <w:szCs w:val="20"/>
          <w:lang w:eastAsia="en-GB"/>
        </w:rPr>
      </w:pPr>
    </w:p>
    <w:p w:rsidR="00C10D4C" w:rsidRDefault="00C10D4C">
      <w:pPr>
        <w:rPr>
          <w:rFonts w:ascii="Arial" w:eastAsia="Arial" w:hAnsi="Arial" w:cs="Arial"/>
          <w:sz w:val="20"/>
          <w:szCs w:val="20"/>
          <w:lang w:eastAsia="en-GB"/>
        </w:rPr>
      </w:pPr>
      <w:r>
        <w:rPr>
          <w:rFonts w:ascii="Helv" w:eastAsia="Times New Roman" w:hAnsi="Helv" w:cs="Helv"/>
          <w:b/>
          <w:color w:val="000000"/>
          <w:sz w:val="20"/>
          <w:szCs w:val="20"/>
          <w:lang w:eastAsia="en-GB"/>
        </w:rPr>
        <w:t>2.</w:t>
      </w:r>
      <w:r>
        <w:rPr>
          <w:rFonts w:ascii="Arial" w:eastAsia="Times New Roman" w:hAnsi="Arial" w:cs="Arial"/>
          <w:b/>
          <w:color w:val="000000"/>
          <w:sz w:val="20"/>
          <w:szCs w:val="20"/>
          <w:lang w:eastAsia="en-GB"/>
        </w:rPr>
        <w:t>69</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23.3</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last</w:t>
      </w:r>
      <w:r>
        <w:rPr>
          <w:rFonts w:ascii="Arial" w:eastAsia="Arial" w:hAnsi="Arial" w:cs="Arial"/>
          <w:sz w:val="20"/>
          <w:szCs w:val="20"/>
          <w:lang w:eastAsia="en-GB"/>
        </w:rPr>
        <w:t xml:space="preserve"> </w:t>
      </w:r>
      <w:r>
        <w:rPr>
          <w:rFonts w:ascii="Arial" w:hAnsi="Arial" w:cs="Arial"/>
          <w:sz w:val="20"/>
          <w:szCs w:val="20"/>
          <w:lang w:eastAsia="en-GB"/>
        </w:rPr>
        <w:t>paragraph</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inconsistent</w:t>
      </w:r>
      <w:r>
        <w:rPr>
          <w:rFonts w:ascii="Arial" w:eastAsia="Arial" w:hAnsi="Arial" w:cs="Arial"/>
          <w:sz w:val="20"/>
          <w:szCs w:val="20"/>
          <w:lang w:eastAsia="en-GB"/>
        </w:rPr>
        <w:t xml:space="preserve"> </w:t>
      </w:r>
      <w:r>
        <w:rPr>
          <w:rFonts w:ascii="Arial" w:hAnsi="Arial" w:cs="Arial"/>
          <w:sz w:val="20"/>
          <w:szCs w:val="20"/>
          <w:lang w:eastAsia="en-GB"/>
        </w:rPr>
        <w:t>with</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section.</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should</w:t>
      </w:r>
      <w:r>
        <w:rPr>
          <w:rFonts w:ascii="Arial" w:eastAsia="Arial" w:hAnsi="Arial" w:cs="Arial"/>
          <w:sz w:val="20"/>
          <w:szCs w:val="20"/>
          <w:lang w:eastAsia="en-GB"/>
        </w:rPr>
        <w:t xml:space="preserve"> </w:t>
      </w:r>
      <w:r>
        <w:rPr>
          <w:rFonts w:ascii="Arial" w:hAnsi="Arial" w:cs="Arial"/>
          <w:sz w:val="20"/>
          <w:szCs w:val="20"/>
          <w:lang w:eastAsia="en-GB"/>
        </w:rPr>
        <w:t>say:</w:t>
      </w:r>
      <w:r>
        <w:rPr>
          <w:rFonts w:ascii="Arial" w:eastAsia="Arial" w:hAnsi="Arial" w:cs="Arial"/>
          <w:sz w:val="20"/>
          <w:szCs w:val="20"/>
          <w:lang w:eastAsia="en-GB"/>
        </w:rPr>
        <w:t xml:space="preserve"> </w:t>
      </w:r>
    </w:p>
    <w:p w:rsidR="00C10D4C" w:rsidRDefault="00C10D4C">
      <w:pPr>
        <w:rPr>
          <w:rFonts w:ascii="Arial" w:eastAsia="Times New Roman" w:hAnsi="Arial" w:cs="Arial"/>
          <w:sz w:val="20"/>
          <w:szCs w:val="20"/>
          <w:lang w:eastAsia="en-GB"/>
        </w:rPr>
      </w:pPr>
    </w:p>
    <w:p w:rsidR="00C10D4C" w:rsidRDefault="00C10D4C">
      <w:pPr>
        <w:rPr>
          <w:rFonts w:ascii="Arial" w:eastAsia="Arial" w:hAnsi="Arial" w:cs="Arial"/>
          <w:iCs/>
          <w:sz w:val="20"/>
          <w:szCs w:val="20"/>
          <w:lang w:eastAsia="en-GB"/>
        </w:rPr>
      </w:pPr>
      <w:r>
        <w:rPr>
          <w:rFonts w:ascii="Arial" w:eastAsia="Arial" w:hAnsi="Arial" w:cs="Arial"/>
          <w:sz w:val="20"/>
          <w:szCs w:val="20"/>
          <w:lang w:eastAsia="en-GB"/>
        </w:rPr>
        <w:t>“</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result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evaluating</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must</w:t>
      </w:r>
      <w:r>
        <w:rPr>
          <w:rFonts w:ascii="Arial" w:eastAsia="Arial" w:hAnsi="Arial" w:cs="Arial"/>
          <w:sz w:val="20"/>
          <w:szCs w:val="20"/>
          <w:lang w:eastAsia="en-GB"/>
        </w:rPr>
        <w:t xml:space="preserve"> </w:t>
      </w:r>
      <w:r>
        <w:rPr>
          <w:rFonts w:ascii="Arial" w:hAnsi="Arial" w:cs="Arial"/>
          <w:sz w:val="20"/>
          <w:szCs w:val="20"/>
          <w:lang w:eastAsia="en-GB"/>
        </w:rPr>
        <w:t>be</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single</w:t>
      </w:r>
      <w:r>
        <w:rPr>
          <w:rFonts w:ascii="Arial" w:eastAsia="Arial" w:hAnsi="Arial" w:cs="Arial"/>
          <w:sz w:val="20"/>
          <w:szCs w:val="20"/>
          <w:lang w:eastAsia="en-GB"/>
        </w:rPr>
        <w:t xml:space="preserve"> </w:t>
      </w:r>
      <w:r>
        <w:rPr>
          <w:rFonts w:ascii="Arial" w:hAnsi="Arial" w:cs="Arial"/>
          <w:sz w:val="20"/>
          <w:szCs w:val="20"/>
          <w:lang w:eastAsia="en-GB"/>
        </w:rPr>
        <w:t>atomic</w:t>
      </w:r>
      <w:r>
        <w:rPr>
          <w:rFonts w:ascii="Arial" w:eastAsia="Arial" w:hAnsi="Arial" w:cs="Arial"/>
          <w:sz w:val="20"/>
          <w:szCs w:val="20"/>
          <w:lang w:eastAsia="en-GB"/>
        </w:rPr>
        <w:t xml:space="preserve"> </w:t>
      </w:r>
      <w:r>
        <w:rPr>
          <w:rFonts w:ascii="Arial" w:hAnsi="Arial" w:cs="Arial"/>
          <w:sz w:val="20"/>
          <w:szCs w:val="20"/>
          <w:lang w:eastAsia="en-GB"/>
        </w:rPr>
        <w:t>value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type</w:t>
      </w:r>
      <w:r>
        <w:rPr>
          <w:rFonts w:ascii="Arial" w:eastAsia="Arial" w:hAnsi="Arial" w:cs="Arial"/>
          <w:sz w:val="20"/>
          <w:szCs w:val="20"/>
          <w:lang w:eastAsia="en-GB"/>
        </w:rPr>
        <w:t xml:space="preserve"> </w:t>
      </w:r>
      <w:r>
        <w:rPr>
          <w:rFonts w:ascii="Arial" w:hAnsi="Arial" w:cs="Arial"/>
          <w:sz w:val="20"/>
          <w:szCs w:val="20"/>
          <w:lang w:eastAsia="en-GB"/>
        </w:rPr>
        <w:t>expected</w:t>
      </w:r>
      <w:r>
        <w:rPr>
          <w:rFonts w:ascii="Arial" w:eastAsia="Arial" w:hAnsi="Arial" w:cs="Arial"/>
          <w:sz w:val="20"/>
          <w:szCs w:val="20"/>
          <w:lang w:eastAsia="en-GB"/>
        </w:rPr>
        <w:t xml:space="preserve"> </w:t>
      </w:r>
      <w:r>
        <w:rPr>
          <w:rFonts w:ascii="Arial" w:hAnsi="Arial" w:cs="Arial"/>
          <w:sz w:val="20"/>
          <w:szCs w:val="20"/>
          <w:lang w:eastAsia="en-GB"/>
        </w:rPr>
        <w:t>by</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context,</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otherwise.</w:t>
      </w:r>
      <w:r>
        <w:rPr>
          <w:rFonts w:ascii="Arial" w:eastAsia="Arial" w:hAnsi="Arial" w:cs="Arial"/>
          <w:sz w:val="20"/>
          <w:szCs w:val="20"/>
          <w:lang w:eastAsia="en-GB"/>
        </w:rPr>
        <w:t xml:space="preserve"> </w:t>
      </w:r>
      <w:r>
        <w:rPr>
          <w:rFonts w:ascii="Arial" w:hAnsi="Arial" w:cs="Arial"/>
          <w:sz w:val="20"/>
          <w:szCs w:val="20"/>
          <w:lang w:eastAsia="en-GB"/>
        </w:rPr>
        <w:t>Some</w:t>
      </w:r>
      <w:r>
        <w:rPr>
          <w:rFonts w:ascii="Arial" w:eastAsia="Arial" w:hAnsi="Arial" w:cs="Arial"/>
          <w:sz w:val="20"/>
          <w:szCs w:val="20"/>
          <w:lang w:eastAsia="en-GB"/>
        </w:rPr>
        <w:t xml:space="preserve"> </w:t>
      </w:r>
      <w:r>
        <w:rPr>
          <w:rFonts w:ascii="Arial" w:hAnsi="Arial" w:cs="Arial"/>
          <w:sz w:val="20"/>
          <w:szCs w:val="20"/>
          <w:lang w:eastAsia="en-GB"/>
        </w:rPr>
        <w:t>XPath</w:t>
      </w:r>
      <w:r>
        <w:rPr>
          <w:rFonts w:ascii="Arial" w:eastAsia="Arial" w:hAnsi="Arial" w:cs="Arial"/>
          <w:sz w:val="20"/>
          <w:szCs w:val="20"/>
          <w:lang w:eastAsia="en-GB"/>
        </w:rPr>
        <w:t xml:space="preserve"> </w:t>
      </w:r>
      <w:r>
        <w:rPr>
          <w:rFonts w:ascii="Arial" w:hAnsi="Arial" w:cs="Arial"/>
          <w:sz w:val="20"/>
          <w:szCs w:val="20"/>
          <w:lang w:eastAsia="en-GB"/>
        </w:rPr>
        <w:t>expressions</w:t>
      </w:r>
      <w:r>
        <w:rPr>
          <w:rFonts w:ascii="Arial" w:eastAsia="Arial" w:hAnsi="Arial" w:cs="Arial"/>
          <w:sz w:val="20"/>
          <w:szCs w:val="20"/>
          <w:lang w:eastAsia="en-GB"/>
        </w:rPr>
        <w:t xml:space="preserve"> </w:t>
      </w:r>
      <w:r>
        <w:rPr>
          <w:rFonts w:ascii="Arial" w:hAnsi="Arial" w:cs="Arial"/>
          <w:sz w:val="20"/>
          <w:szCs w:val="20"/>
          <w:lang w:eastAsia="en-GB"/>
        </w:rPr>
        <w:t>naturally</w:t>
      </w:r>
      <w:r>
        <w:rPr>
          <w:rFonts w:ascii="Arial" w:eastAsia="Arial" w:hAnsi="Arial" w:cs="Arial"/>
          <w:sz w:val="20"/>
          <w:szCs w:val="20"/>
          <w:lang w:eastAsia="en-GB"/>
        </w:rPr>
        <w:t xml:space="preserve"> </w:t>
      </w:r>
      <w:r>
        <w:rPr>
          <w:rFonts w:ascii="Arial" w:hAnsi="Arial" w:cs="Arial"/>
          <w:sz w:val="20"/>
          <w:szCs w:val="20"/>
          <w:lang w:eastAsia="en-GB"/>
        </w:rPr>
        <w:t>return</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values,</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in</w:t>
      </w:r>
      <w:r>
        <w:rPr>
          <w:rFonts w:ascii="Arial" w:eastAsia="Arial" w:hAnsi="Arial" w:cs="Arial"/>
          <w:sz w:val="20"/>
          <w:szCs w:val="20"/>
          <w:lang w:eastAsia="en-GB"/>
        </w:rPr>
        <w:t xml:space="preserve"> </w:t>
      </w:r>
      <w:r>
        <w:rPr>
          <w:rFonts w:ascii="Arial" w:hAnsi="Arial" w:cs="Arial"/>
          <w:sz w:val="20"/>
          <w:szCs w:val="20"/>
          <w:lang w:eastAsia="en-GB"/>
        </w:rPr>
        <w:t>this</w:t>
      </w:r>
      <w:r>
        <w:rPr>
          <w:rFonts w:ascii="Arial" w:eastAsia="Arial" w:hAnsi="Arial" w:cs="Arial"/>
          <w:sz w:val="20"/>
          <w:szCs w:val="20"/>
          <w:lang w:eastAsia="en-GB"/>
        </w:rPr>
        <w:t xml:space="preserve"> </w:t>
      </w:r>
      <w:r>
        <w:rPr>
          <w:rFonts w:ascii="Arial" w:hAnsi="Arial" w:cs="Arial"/>
          <w:sz w:val="20"/>
          <w:szCs w:val="20"/>
          <w:lang w:eastAsia="en-GB"/>
        </w:rPr>
        <w:t>case</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if</w:t>
      </w:r>
      <w:r>
        <w:rPr>
          <w:rFonts w:ascii="Arial" w:eastAsia="Arial" w:hAnsi="Arial" w:cs="Arial"/>
          <w:sz w:val="20"/>
          <w:szCs w:val="20"/>
          <w:lang w:eastAsia="en-GB"/>
        </w:rPr>
        <w:t xml:space="preserve"> </w:t>
      </w:r>
      <w:r>
        <w:rPr>
          <w:rFonts w:ascii="Arial" w:hAnsi="Arial" w:cs="Arial"/>
          <w:sz w:val="20"/>
          <w:szCs w:val="20"/>
          <w:lang w:eastAsia="en-GB"/>
        </w:rPr>
        <w:t>an</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returns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containing</w:t>
      </w:r>
      <w:r>
        <w:rPr>
          <w:rFonts w:ascii="Arial" w:eastAsia="Arial" w:hAnsi="Arial" w:cs="Arial"/>
          <w:sz w:val="20"/>
          <w:szCs w:val="20"/>
          <w:lang w:eastAsia="en-GB"/>
        </w:rPr>
        <w:t xml:space="preserve"> </w:t>
      </w:r>
      <w:r>
        <w:rPr>
          <w:rFonts w:ascii="Arial" w:hAnsi="Arial" w:cs="Arial"/>
          <w:sz w:val="20"/>
          <w:szCs w:val="20"/>
          <w:lang w:eastAsia="en-GB"/>
        </w:rPr>
        <w:t>more</w:t>
      </w:r>
      <w:r>
        <w:rPr>
          <w:rFonts w:ascii="Arial" w:eastAsia="Arial" w:hAnsi="Arial" w:cs="Arial"/>
          <w:sz w:val="20"/>
          <w:szCs w:val="20"/>
          <w:lang w:eastAsia="en-GB"/>
        </w:rPr>
        <w:t xml:space="preserve"> </w:t>
      </w:r>
      <w:r>
        <w:rPr>
          <w:rFonts w:ascii="Arial" w:hAnsi="Arial" w:cs="Arial"/>
          <w:sz w:val="20"/>
          <w:szCs w:val="20"/>
          <w:lang w:eastAsia="en-GB"/>
        </w:rPr>
        <w:t>than</w:t>
      </w:r>
      <w:r>
        <w:rPr>
          <w:rFonts w:ascii="Arial" w:eastAsia="Arial" w:hAnsi="Arial" w:cs="Arial"/>
          <w:sz w:val="20"/>
          <w:szCs w:val="20"/>
          <w:lang w:eastAsia="en-GB"/>
        </w:rPr>
        <w:t xml:space="preserve"> </w:t>
      </w:r>
      <w:r>
        <w:rPr>
          <w:rFonts w:ascii="Arial" w:hAnsi="Arial" w:cs="Arial"/>
          <w:sz w:val="20"/>
          <w:szCs w:val="20"/>
          <w:lang w:eastAsia="en-GB"/>
        </w:rPr>
        <w:t>one</w:t>
      </w:r>
      <w:r>
        <w:rPr>
          <w:rFonts w:ascii="Arial" w:eastAsia="Arial" w:hAnsi="Arial" w:cs="Arial"/>
          <w:sz w:val="20"/>
          <w:szCs w:val="20"/>
          <w:lang w:eastAsia="en-GB"/>
        </w:rPr>
        <w:t xml:space="preserve"> </w:t>
      </w:r>
      <w:r>
        <w:rPr>
          <w:rFonts w:ascii="Arial" w:hAnsi="Arial" w:cs="Arial"/>
          <w:sz w:val="20"/>
          <w:szCs w:val="20"/>
          <w:lang w:eastAsia="en-GB"/>
        </w:rPr>
        <w:t>item</w:t>
      </w:r>
      <w:r>
        <w:rPr>
          <w:rFonts w:ascii="Arial" w:eastAsia="Times New Roman" w:hAnsi="Arial" w:cs="Arial"/>
          <w:i/>
          <w:iCs/>
          <w:sz w:val="20"/>
          <w:szCs w:val="20"/>
          <w:lang w:eastAsia="en-GB"/>
        </w:rPr>
        <w:t>.</w:t>
      </w:r>
      <w:r>
        <w:rPr>
          <w:rFonts w:ascii="Arial" w:eastAsia="Arial" w:hAnsi="Arial" w:cs="Arial"/>
          <w:iCs/>
          <w:sz w:val="20"/>
          <w:szCs w:val="20"/>
          <w:lang w:eastAsia="en-GB"/>
        </w:rPr>
        <w:t>”</w:t>
      </w:r>
    </w:p>
    <w:p w:rsidR="00666647" w:rsidRDefault="00666647">
      <w:pPr>
        <w:rPr>
          <w:rFonts w:ascii="Arial" w:eastAsia="Arial" w:hAnsi="Arial" w:cs="Arial"/>
          <w:iCs/>
          <w:sz w:val="20"/>
          <w:szCs w:val="20"/>
          <w:lang w:eastAsia="en-GB"/>
        </w:rPr>
      </w:pPr>
    </w:p>
    <w:p w:rsidR="00666647" w:rsidRPr="00666647" w:rsidRDefault="00666647">
      <w:pPr>
        <w:rPr>
          <w:rFonts w:ascii="Helvetica" w:eastAsia="Arial" w:hAnsi="Helvetica" w:cs="Arial"/>
          <w:iCs/>
          <w:sz w:val="20"/>
          <w:szCs w:val="20"/>
          <w:lang w:eastAsia="en-GB"/>
        </w:rPr>
      </w:pPr>
      <w:r w:rsidRPr="00666647">
        <w:rPr>
          <w:rFonts w:ascii="Helvetica" w:eastAsia="Arial" w:hAnsi="Helvetica" w:cs="Arial"/>
          <w:iCs/>
          <w:sz w:val="20"/>
          <w:szCs w:val="20"/>
          <w:lang w:eastAsia="en-GB"/>
        </w:rPr>
        <w:t>The sentence “</w:t>
      </w:r>
      <w:r w:rsidRPr="00666647">
        <w:rPr>
          <w:rFonts w:ascii="Helvetica" w:hAnsi="Helvetica"/>
          <w:sz w:val="20"/>
          <w:szCs w:val="20"/>
        </w:rPr>
        <w:t>If</w:t>
      </w:r>
      <w:r w:rsidRPr="00666647">
        <w:rPr>
          <w:rFonts w:ascii="Helvetica" w:eastAsia="Arial" w:hAnsi="Helvetica"/>
          <w:sz w:val="20"/>
          <w:szCs w:val="20"/>
        </w:rPr>
        <w:t xml:space="preserve"> </w:t>
      </w:r>
      <w:r w:rsidRPr="00666647">
        <w:rPr>
          <w:rFonts w:ascii="Helvetica" w:hAnsi="Helvetica"/>
          <w:sz w:val="20"/>
          <w:szCs w:val="20"/>
        </w:rPr>
        <w:t>the</w:t>
      </w:r>
      <w:r w:rsidRPr="00666647">
        <w:rPr>
          <w:rFonts w:ascii="Helvetica" w:eastAsia="Arial" w:hAnsi="Helvetica"/>
          <w:sz w:val="20"/>
          <w:szCs w:val="20"/>
        </w:rPr>
        <w:t xml:space="preserve"> </w:t>
      </w:r>
      <w:r w:rsidRPr="00666647">
        <w:rPr>
          <w:rFonts w:ascii="Helvetica" w:hAnsi="Helvetica"/>
          <w:sz w:val="20"/>
          <w:szCs w:val="20"/>
        </w:rPr>
        <w:t>expression</w:t>
      </w:r>
      <w:r w:rsidRPr="00666647">
        <w:rPr>
          <w:rFonts w:ascii="Helvetica" w:eastAsia="Arial" w:hAnsi="Helvetica"/>
          <w:sz w:val="20"/>
          <w:szCs w:val="20"/>
        </w:rPr>
        <w:t xml:space="preserve"> </w:t>
      </w:r>
      <w:r w:rsidRPr="00666647">
        <w:rPr>
          <w:rFonts w:ascii="Helvetica" w:hAnsi="Helvetica"/>
          <w:sz w:val="20"/>
          <w:szCs w:val="20"/>
        </w:rPr>
        <w:t>returns</w:t>
      </w:r>
      <w:r w:rsidRPr="00666647">
        <w:rPr>
          <w:rFonts w:ascii="Helvetica" w:eastAsia="Arial" w:hAnsi="Helvetica"/>
          <w:sz w:val="20"/>
          <w:szCs w:val="20"/>
        </w:rPr>
        <w:t xml:space="preserve"> </w:t>
      </w:r>
      <w:r w:rsidRPr="00666647">
        <w:rPr>
          <w:rFonts w:ascii="Helvetica" w:hAnsi="Helvetica"/>
          <w:sz w:val="20"/>
          <w:szCs w:val="20"/>
        </w:rPr>
        <w:t>an</w:t>
      </w:r>
      <w:r w:rsidRPr="00666647">
        <w:rPr>
          <w:rFonts w:ascii="Helvetica" w:eastAsia="Arial" w:hAnsi="Helvetica"/>
          <w:sz w:val="20"/>
          <w:szCs w:val="20"/>
        </w:rPr>
        <w:t xml:space="preserve"> </w:t>
      </w:r>
      <w:r w:rsidRPr="00666647">
        <w:rPr>
          <w:rFonts w:ascii="Helvetica" w:hAnsi="Helvetica"/>
          <w:sz w:val="20"/>
          <w:szCs w:val="20"/>
        </w:rPr>
        <w:t>empty</w:t>
      </w:r>
      <w:r w:rsidRPr="00666647">
        <w:rPr>
          <w:rFonts w:ascii="Helvetica" w:eastAsia="Arial" w:hAnsi="Helvetica"/>
          <w:sz w:val="20"/>
          <w:szCs w:val="20"/>
        </w:rPr>
        <w:t xml:space="preserve"> </w:t>
      </w:r>
      <w:r w:rsidRPr="00666647">
        <w:rPr>
          <w:rFonts w:ascii="Helvetica" w:hAnsi="Helvetica"/>
          <w:sz w:val="20"/>
          <w:szCs w:val="20"/>
        </w:rPr>
        <w:t>sequence</w:t>
      </w:r>
      <w:r w:rsidRPr="00666647">
        <w:rPr>
          <w:rFonts w:ascii="Helvetica" w:eastAsia="Arial" w:hAnsi="Helvetica"/>
          <w:sz w:val="20"/>
          <w:szCs w:val="20"/>
        </w:rPr>
        <w:t xml:space="preserve"> </w:t>
      </w:r>
      <w:r w:rsidRPr="00666647">
        <w:rPr>
          <w:rFonts w:ascii="Helvetica" w:hAnsi="Helvetica"/>
          <w:sz w:val="20"/>
          <w:szCs w:val="20"/>
        </w:rPr>
        <w:t>it</w:t>
      </w:r>
      <w:r w:rsidRPr="00666647">
        <w:rPr>
          <w:rFonts w:ascii="Helvetica" w:eastAsia="Arial" w:hAnsi="Helvetica"/>
          <w:sz w:val="20"/>
          <w:szCs w:val="20"/>
        </w:rPr>
        <w:t xml:space="preserve"> </w:t>
      </w:r>
      <w:r w:rsidRPr="00666647">
        <w:rPr>
          <w:rFonts w:ascii="Helvetica" w:hAnsi="Helvetica"/>
          <w:sz w:val="20"/>
          <w:szCs w:val="20"/>
        </w:rPr>
        <w:t>will</w:t>
      </w:r>
      <w:r w:rsidRPr="00666647">
        <w:rPr>
          <w:rFonts w:ascii="Helvetica" w:eastAsia="Arial" w:hAnsi="Helvetica"/>
          <w:sz w:val="20"/>
          <w:szCs w:val="20"/>
        </w:rPr>
        <w:t xml:space="preserve"> </w:t>
      </w:r>
      <w:r w:rsidRPr="00666647">
        <w:rPr>
          <w:rFonts w:ascii="Helvetica" w:hAnsi="Helvetica"/>
          <w:sz w:val="20"/>
          <w:szCs w:val="20"/>
        </w:rPr>
        <w:t>be</w:t>
      </w:r>
      <w:r w:rsidRPr="00666647">
        <w:rPr>
          <w:rFonts w:ascii="Helvetica" w:eastAsia="Arial" w:hAnsi="Helvetica"/>
          <w:sz w:val="20"/>
          <w:szCs w:val="20"/>
        </w:rPr>
        <w:t xml:space="preserve"> </w:t>
      </w:r>
      <w:r w:rsidRPr="00666647">
        <w:rPr>
          <w:rFonts w:ascii="Helvetica" w:hAnsi="Helvetica"/>
          <w:sz w:val="20"/>
          <w:szCs w:val="20"/>
        </w:rPr>
        <w:t>treated</w:t>
      </w:r>
      <w:r w:rsidRPr="00666647">
        <w:rPr>
          <w:rFonts w:ascii="Helvetica" w:eastAsia="Arial" w:hAnsi="Helvetica"/>
          <w:sz w:val="20"/>
          <w:szCs w:val="20"/>
        </w:rPr>
        <w:t xml:space="preserve"> </w:t>
      </w:r>
      <w:r w:rsidRPr="00666647">
        <w:rPr>
          <w:rFonts w:ascii="Helvetica" w:hAnsi="Helvetica"/>
          <w:sz w:val="20"/>
          <w:szCs w:val="20"/>
        </w:rPr>
        <w:t>as</w:t>
      </w:r>
      <w:r w:rsidRPr="00666647">
        <w:rPr>
          <w:rFonts w:ascii="Helvetica" w:eastAsia="Arial" w:hAnsi="Helvetica"/>
          <w:sz w:val="20"/>
          <w:szCs w:val="20"/>
        </w:rPr>
        <w:t xml:space="preserve"> </w:t>
      </w:r>
      <w:r w:rsidRPr="00666647">
        <w:rPr>
          <w:rFonts w:ascii="Helvetica" w:hAnsi="Helvetica"/>
          <w:sz w:val="20"/>
          <w:szCs w:val="20"/>
        </w:rPr>
        <w:t>returning</w:t>
      </w:r>
      <w:r w:rsidRPr="00666647">
        <w:rPr>
          <w:rFonts w:ascii="Helvetica" w:eastAsia="Arial" w:hAnsi="Helvetica"/>
          <w:sz w:val="20"/>
          <w:szCs w:val="20"/>
        </w:rPr>
        <w:t xml:space="preserve"> </w:t>
      </w:r>
      <w:r w:rsidRPr="00666647">
        <w:rPr>
          <w:rFonts w:ascii="Helvetica" w:hAnsi="Helvetica"/>
          <w:sz w:val="20"/>
          <w:szCs w:val="20"/>
        </w:rPr>
        <w:t>nil</w:t>
      </w:r>
      <w:r w:rsidRPr="00666647">
        <w:rPr>
          <w:rFonts w:ascii="Helvetica" w:eastAsia="Arial" w:hAnsi="Helvetica" w:cs="Arial"/>
          <w:iCs/>
          <w:sz w:val="20"/>
          <w:szCs w:val="20"/>
          <w:lang w:eastAsia="en-GB"/>
        </w:rPr>
        <w:t>” is removed.</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Helv" w:eastAsia="Times New Roman" w:hAnsi="Helv" w:cs="Helv"/>
          <w:b/>
          <w:color w:val="000000"/>
          <w:sz w:val="20"/>
          <w:szCs w:val="20"/>
          <w:lang w:eastAsia="en-GB"/>
        </w:rPr>
        <w:t>2.70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w:t>
      </w:r>
      <w:r>
        <w:rPr>
          <w:rFonts w:ascii="Helv" w:eastAsia="Times New Roman" w:hAnsi="Helv" w:cs="Helv"/>
          <w:i/>
          <w:color w:val="000000"/>
          <w:sz w:val="20"/>
          <w:szCs w:val="20"/>
          <w:lang w:eastAsia="en-GB"/>
        </w:rPr>
        <w:t>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parser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matching</w:t>
      </w:r>
      <w:r>
        <w:rPr>
          <w:rFonts w:ascii="Helv" w:eastAsia="Helv" w:hAnsi="Helv" w:cs="Helv"/>
          <w:color w:val="000000"/>
          <w:sz w:val="20"/>
          <w:szCs w:val="20"/>
          <w:lang w:eastAsia="en-GB"/>
        </w:rPr>
        <w:t xml:space="preserve"> </w:t>
      </w:r>
      <w:r>
        <w:rPr>
          <w:rFonts w:ascii="Helv" w:hAnsi="Helv" w:cs="Helv"/>
          <w:color w:val="000000"/>
          <w:sz w:val="20"/>
          <w:szCs w:val="20"/>
          <w:lang w:eastAsia="en-GB"/>
        </w:rPr>
        <w:t>algorithm</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w:t>
      </w:r>
      <w:r>
        <w:rPr>
          <w:rFonts w:ascii="Arial" w:eastAsia="Times New Roman" w:hAnsi="Arial" w:cs="Arial"/>
          <w:iCs/>
          <w:color w:val="000000"/>
          <w:sz w:val="20"/>
          <w:szCs w:val="20"/>
          <w:lang w:eastAsia="en-GB"/>
        </w:rPr>
        <w:t>.</w:t>
      </w:r>
      <w:r>
        <w:rPr>
          <w:rFonts w:ascii="Arial" w:eastAsia="Arial" w:hAnsi="Arial" w:cs="Arial"/>
          <w:iCs/>
          <w:color w:val="000000"/>
          <w:sz w:val="20"/>
          <w:szCs w:val="20"/>
          <w:lang w:eastAsia="en-GB"/>
        </w:rPr>
        <w:t xml:space="preserve"> </w:t>
      </w:r>
    </w:p>
    <w:p w:rsidR="00C10D4C" w:rsidRDefault="00C10D4C">
      <w:pPr>
        <w:autoSpaceDE w:val="0"/>
        <w:rPr>
          <w:rFonts w:ascii="Arial" w:hAnsi="Arial" w:cs="Arial"/>
          <w:iCs/>
          <w:color w:val="000000"/>
          <w:sz w:val="20"/>
          <w:szCs w:val="20"/>
          <w:lang w:eastAsia="en-GB"/>
        </w:rPr>
      </w:pPr>
    </w:p>
    <w:p w:rsidR="00AB245C" w:rsidRPr="00592D9E" w:rsidRDefault="00AB245C" w:rsidP="00AB245C">
      <w:pPr>
        <w:autoSpaceDE w:val="0"/>
        <w:rPr>
          <w:rFonts w:ascii="Arial" w:hAnsi="Arial" w:cs="Arial"/>
          <w:i/>
          <w:iCs/>
          <w:color w:val="000000"/>
          <w:sz w:val="20"/>
          <w:szCs w:val="20"/>
          <w:lang w:eastAsia="en-GB"/>
        </w:rPr>
      </w:pPr>
      <w:r w:rsidRPr="00592D9E">
        <w:rPr>
          <w:rFonts w:ascii="Arial" w:hAnsi="Arial" w:cs="Arial"/>
          <w:i/>
          <w:iCs/>
          <w:color w:val="000000"/>
          <w:sz w:val="20"/>
          <w:szCs w:val="20"/>
          <w:lang w:eastAsia="en-GB"/>
        </w:rPr>
        <w:t>Updated 2014-0</w:t>
      </w:r>
      <w:r w:rsidR="00A30894">
        <w:rPr>
          <w:rFonts w:ascii="Arial" w:hAnsi="Arial" w:cs="Arial"/>
          <w:i/>
          <w:iCs/>
          <w:color w:val="000000"/>
          <w:sz w:val="20"/>
          <w:szCs w:val="20"/>
          <w:lang w:eastAsia="en-GB"/>
        </w:rPr>
        <w:t>6</w:t>
      </w:r>
      <w:r w:rsidRPr="00592D9E">
        <w:rPr>
          <w:rFonts w:ascii="Arial" w:hAnsi="Arial" w:cs="Arial"/>
          <w:i/>
          <w:iCs/>
          <w:color w:val="000000"/>
          <w:sz w:val="20"/>
          <w:szCs w:val="20"/>
          <w:lang w:eastAsia="en-GB"/>
        </w:rPr>
        <w:t>-</w:t>
      </w:r>
      <w:r w:rsidR="00A30894">
        <w:rPr>
          <w:rFonts w:ascii="Arial" w:hAnsi="Arial" w:cs="Arial"/>
          <w:i/>
          <w:iCs/>
          <w:color w:val="000000"/>
          <w:sz w:val="20"/>
          <w:szCs w:val="20"/>
          <w:lang w:eastAsia="en-GB"/>
        </w:rPr>
        <w:t>10 to make words clearer</w:t>
      </w:r>
      <w:r w:rsidRPr="00592D9E">
        <w:rPr>
          <w:rFonts w:ascii="Arial" w:hAnsi="Arial" w:cs="Arial"/>
          <w:i/>
          <w:iCs/>
          <w:color w:val="000000"/>
          <w:sz w:val="20"/>
          <w:szCs w:val="20"/>
          <w:lang w:eastAsia="en-GB"/>
        </w:rPr>
        <w:t>:</w:t>
      </w:r>
    </w:p>
    <w:p w:rsidR="00AB245C" w:rsidRDefault="00AB245C">
      <w:pPr>
        <w:autoSpaceDE w:val="0"/>
        <w:rPr>
          <w:rFonts w:ascii="Arial" w:hAnsi="Arial" w:cs="Arial"/>
          <w:iCs/>
          <w:color w:val="000000"/>
          <w:sz w:val="20"/>
          <w:szCs w:val="20"/>
          <w:lang w:eastAsia="en-GB"/>
        </w:rPr>
      </w:pPr>
    </w:p>
    <w:p w:rsidR="00AB245C" w:rsidRPr="00410870" w:rsidRDefault="00AB245C" w:rsidP="00AB245C">
      <w:pPr>
        <w:rPr>
          <w:rFonts w:ascii="Arial" w:hAnsi="Arial" w:cs="Arial"/>
          <w:color w:val="000000"/>
          <w:sz w:val="20"/>
          <w:szCs w:val="20"/>
          <w:lang w:eastAsia="en-GB"/>
        </w:rPr>
      </w:pPr>
      <w:r w:rsidRPr="00410870">
        <w:rPr>
          <w:rFonts w:ascii="Arial" w:hAnsi="Arial" w:cs="Arial"/>
          <w:color w:val="000000"/>
          <w:sz w:val="20"/>
          <w:szCs w:val="20"/>
          <w:lang w:eastAsia="en-GB"/>
        </w:rPr>
        <w:t>When parsing, the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list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of</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values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processed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greedy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manner,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meaning</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takes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w:t>
      </w:r>
      <w:r w:rsidRPr="00410870">
        <w:rPr>
          <w:rFonts w:ascii="Arial" w:eastAsia="Arial" w:hAnsi="Arial" w:cs="Arial"/>
          <w:color w:val="000000"/>
          <w:sz w:val="20"/>
          <w:szCs w:val="20"/>
          <w:lang w:eastAsia="en-GB"/>
        </w:rPr>
        <w:t xml:space="preserve"> initiators, that is, each </w:t>
      </w:r>
      <w:r w:rsidRPr="00810CC9">
        <w:rPr>
          <w:rFonts w:ascii="Arial" w:eastAsia="Arial" w:hAnsi="Arial" w:cs="Arial"/>
          <w:color w:val="000000" w:themeColor="text1"/>
          <w:sz w:val="20"/>
          <w:szCs w:val="20"/>
          <w:lang w:eastAsia="en-GB"/>
        </w:rPr>
        <w:t xml:space="preserve">of the </w:t>
      </w:r>
      <w:r w:rsidRPr="00810CC9">
        <w:rPr>
          <w:rFonts w:ascii="Arial" w:hAnsi="Arial" w:cs="Arial"/>
          <w:color w:val="000000" w:themeColor="text1"/>
          <w:sz w:val="20"/>
          <w:szCs w:val="20"/>
          <w:lang w:eastAsia="en-GB"/>
        </w:rPr>
        <w:t>string literals</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in</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the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white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space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separated</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list,</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and</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 xml:space="preserve">matches them each against the data. </w:t>
      </w:r>
      <w:r w:rsidRPr="00810CC9">
        <w:rPr>
          <w:rFonts w:ascii="Arial" w:hAnsi="Arial" w:cs="Arial"/>
          <w:strike/>
          <w:color w:val="000000" w:themeColor="text1"/>
          <w:sz w:val="20"/>
          <w:szCs w:val="20"/>
          <w:lang w:eastAsia="en-GB"/>
        </w:rPr>
        <w:t>In each case the longest possible match is found</w:t>
      </w:r>
      <w:r w:rsidRPr="00810CC9">
        <w:rPr>
          <w:rFonts w:ascii="Arial" w:hAnsi="Arial" w:cs="Arial"/>
          <w:color w:val="000000" w:themeColor="text1"/>
          <w:sz w:val="20"/>
          <w:szCs w:val="20"/>
          <w:lang w:eastAsia="en-GB"/>
        </w:rPr>
        <w:t xml:space="preserve">. </w:t>
      </w:r>
      <w:r w:rsidR="00223726" w:rsidRPr="00810CC9">
        <w:rPr>
          <w:rFonts w:ascii="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The initiator with the longest match is the one that is selected as having been ‘found’</w:t>
      </w:r>
      <w:r w:rsidRPr="00810CC9">
        <w:rPr>
          <w:rFonts w:ascii="Arial" w:hAnsi="Arial" w:cs="Arial"/>
          <w:strike/>
          <w:color w:val="000000" w:themeColor="text1"/>
          <w:sz w:val="20"/>
          <w:szCs w:val="20"/>
          <w:lang w:eastAsia="en-GB"/>
        </w:rPr>
        <w:t>, with length-</w:t>
      </w:r>
      <w:proofErr w:type="gramStart"/>
      <w:r w:rsidRPr="00810CC9">
        <w:rPr>
          <w:rFonts w:ascii="Arial" w:hAnsi="Arial" w:cs="Arial"/>
          <w:strike/>
          <w:color w:val="000000" w:themeColor="text1"/>
          <w:sz w:val="20"/>
          <w:szCs w:val="20"/>
          <w:lang w:eastAsia="en-GB"/>
        </w:rPr>
        <w:t>ties</w:t>
      </w:r>
      <w:r w:rsidRPr="00810CC9">
        <w:rPr>
          <w:rFonts w:ascii="Arial" w:eastAsia="Arial" w:hAnsi="Arial" w:cs="Arial"/>
          <w:strike/>
          <w:color w:val="000000" w:themeColor="text1"/>
          <w:sz w:val="20"/>
          <w:szCs w:val="20"/>
          <w:lang w:eastAsia="en-GB"/>
        </w:rPr>
        <w:t xml:space="preserve"> </w:t>
      </w:r>
      <w:r w:rsidR="00223726" w:rsidRPr="00810CC9">
        <w:rPr>
          <w:rFonts w:ascii="Arial" w:eastAsia="Arial" w:hAnsi="Arial" w:cs="Arial"/>
          <w:strike/>
          <w:color w:val="000000" w:themeColor="text1"/>
          <w:sz w:val="20"/>
          <w:szCs w:val="20"/>
          <w:lang w:eastAsia="en-GB"/>
        </w:rPr>
        <w:t xml:space="preserve"> </w:t>
      </w:r>
      <w:r w:rsidRPr="00810CC9">
        <w:rPr>
          <w:rFonts w:ascii="Arial" w:eastAsia="Arial" w:hAnsi="Arial" w:cs="Arial"/>
          <w:strike/>
          <w:color w:val="000000" w:themeColor="text1"/>
          <w:sz w:val="20"/>
          <w:szCs w:val="20"/>
          <w:lang w:eastAsia="en-GB"/>
        </w:rPr>
        <w:t>being</w:t>
      </w:r>
      <w:proofErr w:type="gramEnd"/>
      <w:r w:rsidRPr="00810CC9">
        <w:rPr>
          <w:rFonts w:ascii="Arial" w:eastAsia="Arial" w:hAnsi="Arial" w:cs="Arial"/>
          <w:strike/>
          <w:color w:val="000000" w:themeColor="text1"/>
          <w:sz w:val="20"/>
          <w:szCs w:val="20"/>
          <w:lang w:eastAsia="en-GB"/>
        </w:rPr>
        <w:t xml:space="preserve"> resolved so that the matching initiator is selected that is first in the </w:t>
      </w:r>
      <w:r w:rsidRPr="00810CC9">
        <w:rPr>
          <w:rFonts w:ascii="Arial" w:hAnsi="Arial" w:cs="Arial"/>
          <w:strike/>
          <w:color w:val="000000" w:themeColor="text1"/>
          <w:sz w:val="20"/>
          <w:szCs w:val="20"/>
          <w:lang w:eastAsia="en-GB"/>
        </w:rPr>
        <w:t>order</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written</w:t>
      </w:r>
      <w:r w:rsidR="00223726" w:rsidRPr="00810CC9">
        <w:rPr>
          <w:rFonts w:ascii="Arial" w:hAnsi="Arial" w:cs="Arial"/>
          <w:strike/>
          <w:color w:val="000000" w:themeColor="text1"/>
          <w:sz w:val="20"/>
          <w:szCs w:val="20"/>
          <w:lang w:eastAsia="en-GB"/>
        </w:rPr>
        <w:t xml:space="preserve"> </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in</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the</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schema</w:t>
      </w:r>
      <w:r w:rsidRPr="00810CC9">
        <w:rPr>
          <w:rFonts w:ascii="Arial" w:hAnsi="Arial" w:cs="Arial"/>
          <w:color w:val="000000" w:themeColor="text1"/>
          <w:sz w:val="20"/>
          <w:szCs w:val="20"/>
          <w:lang w:eastAsia="en-GB"/>
        </w:rPr>
        <w:t>.</w:t>
      </w:r>
      <w:r w:rsidR="00223726" w:rsidRPr="00810CC9">
        <w:rPr>
          <w:rFonts w:ascii="Arial" w:hAnsi="Arial" w:cs="Arial"/>
          <w:color w:val="000000" w:themeColor="text1"/>
          <w:sz w:val="20"/>
          <w:szCs w:val="20"/>
          <w:lang w:eastAsia="en-GB"/>
        </w:rPr>
        <w:t xml:space="preserve"> </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Once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a</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matching initiator</w:t>
      </w:r>
      <w:r w:rsidRPr="00810CC9">
        <w:rPr>
          <w:rFonts w:ascii="Arial" w:eastAsia="Arial" w:hAnsi="Arial" w:cs="Arial"/>
          <w:color w:val="000000" w:themeColor="text1"/>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found,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other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matches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will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subsequently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attempted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there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backtracking).</w:t>
      </w:r>
    </w:p>
    <w:p w:rsidR="00AB245C" w:rsidRDefault="00AB245C">
      <w:pPr>
        <w:autoSpaceDE w:val="0"/>
        <w:rPr>
          <w:rFonts w:ascii="Arial" w:hAnsi="Arial" w:cs="Arial"/>
          <w:iCs/>
          <w:color w:val="000000"/>
          <w:sz w:val="20"/>
          <w:szCs w:val="20"/>
          <w:lang w:eastAsia="en-GB"/>
        </w:rPr>
      </w:pPr>
    </w:p>
    <w:p w:rsidR="00AB245C" w:rsidRDefault="00AB245C" w:rsidP="00AB245C">
      <w:pPr>
        <w:autoSpaceDE w:val="0"/>
        <w:rPr>
          <w:rFonts w:ascii="Arial" w:hAnsi="Arial" w:cs="Arial"/>
          <w:color w:val="000000"/>
          <w:sz w:val="20"/>
          <w:szCs w:val="20"/>
          <w:lang w:eastAsia="en-GB"/>
        </w:rPr>
      </w:pPr>
      <w:r>
        <w:rPr>
          <w:rFonts w:ascii="Arial" w:hAnsi="Arial" w:cs="Arial"/>
          <w:color w:val="000000"/>
          <w:sz w:val="20"/>
          <w:szCs w:val="20"/>
          <w:lang w:eastAsia="en-GB"/>
        </w:rPr>
        <w:t>Additionally for separator and terminator only add:</w:t>
      </w:r>
    </w:p>
    <w:p w:rsidR="00AB245C" w:rsidRDefault="00AB245C" w:rsidP="00AB245C">
      <w:pPr>
        <w:autoSpaceDE w:val="0"/>
        <w:rPr>
          <w:rFonts w:ascii="Arial" w:hAnsi="Arial" w:cs="Arial"/>
          <w:color w:val="000000"/>
          <w:sz w:val="20"/>
          <w:szCs w:val="20"/>
          <w:lang w:eastAsia="en-GB"/>
        </w:rPr>
      </w:pPr>
    </w:p>
    <w:p w:rsidR="00AB245C" w:rsidRPr="002A3218" w:rsidRDefault="00AB245C" w:rsidP="00AB245C">
      <w:pPr>
        <w:autoSpaceDE w:val="0"/>
        <w:rPr>
          <w:rFonts w:ascii="Arial" w:hAnsi="Arial" w:cs="Arial"/>
          <w:color w:val="000000"/>
          <w:sz w:val="20"/>
          <w:szCs w:val="20"/>
          <w:lang w:eastAsia="en-GB"/>
        </w:rPr>
      </w:pPr>
      <w:r w:rsidRPr="002A3218">
        <w:rPr>
          <w:rFonts w:ascii="Arial" w:eastAsia="Times New Roman" w:hAnsi="Arial" w:cs="Arial"/>
          <w:color w:val="000000"/>
          <w:sz w:val="20"/>
          <w:szCs w:val="20"/>
          <w:lang w:eastAsia="en-GB"/>
        </w:rPr>
        <w:t>This property can be used to determine the length of an element as described in Section 12.3.2 dfdl</w:t>
      </w:r>
      <w:proofErr w:type="gramStart"/>
      <w:r w:rsidRPr="002A3218">
        <w:rPr>
          <w:rFonts w:ascii="Arial" w:eastAsia="Times New Roman" w:hAnsi="Arial" w:cs="Arial"/>
          <w:color w:val="000000"/>
          <w:sz w:val="20"/>
          <w:szCs w:val="20"/>
          <w:lang w:eastAsia="en-GB"/>
        </w:rPr>
        <w:t>:lengthKind</w:t>
      </w:r>
      <w:proofErr w:type="gramEnd"/>
      <w:r w:rsidRPr="002A3218">
        <w:rPr>
          <w:rFonts w:ascii="Arial" w:eastAsia="Times New Roman" w:hAnsi="Arial" w:cs="Arial"/>
          <w:color w:val="000000"/>
          <w:sz w:val="20"/>
          <w:szCs w:val="20"/>
          <w:lang w:eastAsia="en-GB"/>
        </w:rPr>
        <w:t xml:space="preserve"> 'delimited'.</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2.71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w:t>
      </w:r>
      <w:r>
        <w:rPr>
          <w:rFonts w:ascii="Helv" w:eastAsia="Times New Roman" w:hAnsi="Helv" w:cs="Helv"/>
          <w:color w:val="000000"/>
          <w:sz w:val="20"/>
          <w:szCs w:val="20"/>
          <w:lang w:eastAsia="en-GB"/>
        </w:rPr>
        <w:t>at</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sensitive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ignoreCase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textBooleanTrueRep,</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literalCharacter</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extBooleanPadCharacter.</w:t>
      </w:r>
    </w:p>
    <w:p w:rsidR="00E9098C" w:rsidRDefault="00E9098C">
      <w:pPr>
        <w:autoSpaceDE w:val="0"/>
        <w:rPr>
          <w:rFonts w:ascii="Helv" w:eastAsia="Times New Roman" w:hAnsi="Helv" w:cs="Helv"/>
          <w:color w:val="000000"/>
          <w:sz w:val="20"/>
          <w:szCs w:val="20"/>
          <w:lang w:eastAsia="en-GB"/>
        </w:rPr>
      </w:pPr>
    </w:p>
    <w:p w:rsidR="00E9098C" w:rsidRDefault="00E9098C">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lastRenderedPageBreak/>
        <w:t>2.72</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Additional constraints and clarifications apply to the use of lengthKind ‘endOfParent’ beyond those already documented:</w:t>
      </w:r>
    </w:p>
    <w:p w:rsidR="00E9098C" w:rsidRDefault="00E9098C" w:rsidP="00E9098C">
      <w:pPr>
        <w:suppressAutoHyphens w:val="0"/>
        <w:autoSpaceDE w:val="0"/>
        <w:autoSpaceDN w:val="0"/>
        <w:adjustRightInd w:val="0"/>
        <w:rPr>
          <w:rFonts w:ascii="Arial" w:hAnsi="Arial" w:cs="Arial"/>
          <w:color w:val="000000"/>
          <w:sz w:val="20"/>
          <w:szCs w:val="20"/>
        </w:rPr>
      </w:pPr>
    </w:p>
    <w:p w:rsidR="004F5673" w:rsidRPr="00781F88" w:rsidRDefault="004F5673" w:rsidP="004F5673">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 xml:space="preserve">Updated by public comment </w:t>
      </w:r>
      <w:r>
        <w:rPr>
          <w:rFonts w:ascii="Helvetica" w:hAnsi="Helvetica" w:cs="Arial"/>
          <w:i/>
          <w:color w:val="000000" w:themeColor="text1"/>
          <w:sz w:val="20"/>
          <w:szCs w:val="20"/>
        </w:rPr>
        <w:t>51</w:t>
      </w:r>
      <w:r w:rsidRPr="00781F88">
        <w:rPr>
          <w:rFonts w:ascii="Helvetica" w:hAnsi="Helvetica" w:cs="Arial"/>
          <w:i/>
          <w:color w:val="000000" w:themeColor="text1"/>
          <w:sz w:val="20"/>
          <w:szCs w:val="20"/>
        </w:rPr>
        <w:t xml:space="preserve"> (</w:t>
      </w:r>
      <w:r w:rsidRPr="004F5673">
        <w:rPr>
          <w:rFonts w:ascii="Helvetica" w:hAnsi="Helvetica" w:cs="Arial"/>
          <w:i/>
          <w:color w:val="000000" w:themeColor="text1"/>
          <w:sz w:val="20"/>
          <w:szCs w:val="20"/>
        </w:rPr>
        <w:t>http://redmine.ogf.org/boards/15/topics/51</w:t>
      </w:r>
      <w:r w:rsidRPr="00781F88">
        <w:rPr>
          <w:rFonts w:ascii="Helvetica" w:hAnsi="Helvetica" w:cs="Arial"/>
          <w:i/>
          <w:color w:val="000000" w:themeColor="text1"/>
          <w:sz w:val="20"/>
          <w:szCs w:val="20"/>
        </w:rPr>
        <w:t>):</w:t>
      </w:r>
    </w:p>
    <w:p w:rsidR="004F5673" w:rsidRDefault="004F5673" w:rsidP="00E9098C">
      <w:pPr>
        <w:suppressAutoHyphens w:val="0"/>
        <w:autoSpaceDE w:val="0"/>
        <w:autoSpaceDN w:val="0"/>
        <w:adjustRightInd w:val="0"/>
        <w:rPr>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The p</w:t>
      </w:r>
      <w:r w:rsidRPr="00E9098C">
        <w:rPr>
          <w:rFonts w:ascii="Arial" w:hAnsi="Arial" w:cs="Arial"/>
          <w:color w:val="000000"/>
          <w:sz w:val="20"/>
          <w:szCs w:val="20"/>
        </w:rPr>
        <w:t>arent element lengthKind must not be 'implicit' or 'delimited'</w:t>
      </w:r>
      <w:r>
        <w:rPr>
          <w:rFonts w:ascii="Arial" w:hAnsi="Arial" w:cs="Arial"/>
          <w:color w:val="000000"/>
          <w:sz w:val="20"/>
          <w:szCs w:val="20"/>
        </w:rPr>
        <w:t>.</w:t>
      </w:r>
    </w:p>
    <w:p w:rsidR="00E9098C" w:rsidRPr="00E9098C" w:rsidRDefault="00E9098C" w:rsidP="00E9098C">
      <w:pPr>
        <w:suppressAutoHyphens w:val="0"/>
        <w:autoSpaceDE w:val="0"/>
        <w:autoSpaceDN w:val="0"/>
        <w:adjustRightInd w:val="0"/>
        <w:rPr>
          <w:rFonts w:ascii="Arial" w:hAnsi="Arial" w:cs="Arial"/>
          <w:color w:val="000000"/>
          <w:sz w:val="20"/>
          <w:szCs w:val="20"/>
        </w:rPr>
      </w:pPr>
      <w:r w:rsidRPr="00E9098C">
        <w:rPr>
          <w:rFonts w:ascii="Arial" w:hAnsi="Arial" w:cs="Arial"/>
          <w:color w:val="000000"/>
          <w:sz w:val="20"/>
          <w:szCs w:val="20"/>
        </w:rPr>
        <w:br/>
      </w:r>
      <w:r>
        <w:rPr>
          <w:rFonts w:ascii="Arial" w:hAnsi="Arial" w:cs="Arial"/>
          <w:color w:val="000000"/>
          <w:sz w:val="20"/>
          <w:szCs w:val="20"/>
        </w:rPr>
        <w:t xml:space="preserve">When looking for end of parent, the parser is </w:t>
      </w:r>
      <w:r w:rsidRPr="00E9098C">
        <w:rPr>
          <w:rFonts w:ascii="Arial" w:hAnsi="Arial" w:cs="Arial"/>
          <w:color w:val="000000"/>
          <w:sz w:val="20"/>
          <w:szCs w:val="20"/>
        </w:rPr>
        <w:t xml:space="preserve">not sensitive to any in-scope </w:t>
      </w:r>
      <w:r>
        <w:rPr>
          <w:rFonts w:ascii="Arial" w:hAnsi="Arial" w:cs="Arial"/>
          <w:color w:val="000000"/>
          <w:sz w:val="20"/>
          <w:szCs w:val="20"/>
        </w:rPr>
        <w:t>terminating delimiters.</w:t>
      </w:r>
    </w:p>
    <w:p w:rsidR="00E9098C" w:rsidRPr="00410870" w:rsidRDefault="00E9098C" w:rsidP="00E9098C">
      <w:pPr>
        <w:suppressAutoHyphens w:val="0"/>
        <w:autoSpaceDE w:val="0"/>
        <w:autoSpaceDN w:val="0"/>
        <w:adjustRightInd w:val="0"/>
        <w:rPr>
          <w:rFonts w:ascii="Arial" w:hAnsi="Arial" w:cs="Arial"/>
          <w:color w:val="000000"/>
          <w:sz w:val="20"/>
          <w:szCs w:val="20"/>
        </w:rPr>
      </w:pPr>
    </w:p>
    <w:p w:rsidR="00E9098C" w:rsidRPr="00410870" w:rsidRDefault="00E9098C" w:rsidP="00E9098C">
      <w:p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If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sequence </w:t>
      </w:r>
      <w:r>
        <w:rPr>
          <w:rFonts w:ascii="Arial" w:hAnsi="Arial" w:cs="Arial"/>
          <w:color w:val="000000"/>
          <w:sz w:val="20"/>
          <w:szCs w:val="20"/>
        </w:rPr>
        <w:t>then:</w:t>
      </w:r>
    </w:p>
    <w:p w:rsidR="00E9098C" w:rsidRPr="00223726" w:rsidRDefault="00BC71A1" w:rsidP="001D13ED">
      <w:pPr>
        <w:numPr>
          <w:ilvl w:val="0"/>
          <w:numId w:val="19"/>
        </w:numPr>
        <w:suppressAutoHyphens w:val="0"/>
        <w:autoSpaceDE w:val="0"/>
        <w:autoSpaceDN w:val="0"/>
        <w:adjustRightInd w:val="0"/>
        <w:rPr>
          <w:rFonts w:ascii="Arial" w:hAnsi="Arial" w:cs="Arial"/>
          <w:strike/>
          <w:sz w:val="20"/>
          <w:szCs w:val="20"/>
        </w:rPr>
      </w:pPr>
      <w:r w:rsidRPr="00223726">
        <w:rPr>
          <w:rFonts w:ascii="Arial" w:hAnsi="Arial" w:cs="Arial"/>
          <w:strike/>
          <w:sz w:val="20"/>
          <w:szCs w:val="20"/>
        </w:rPr>
        <w:t xml:space="preserve">the </w:t>
      </w:r>
      <w:r w:rsidR="00E9098C" w:rsidRPr="00223726">
        <w:rPr>
          <w:rFonts w:ascii="Arial" w:hAnsi="Arial" w:cs="Arial"/>
          <w:strike/>
          <w:sz w:val="20"/>
          <w:szCs w:val="20"/>
        </w:rPr>
        <w:t>sequence must be the content of a complex type</w:t>
      </w:r>
    </w:p>
    <w:p w:rsidR="00E9098C" w:rsidRDefault="00BC71A1" w:rsidP="001D13ED">
      <w:pPr>
        <w:numPr>
          <w:ilvl w:val="0"/>
          <w:numId w:val="19"/>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separatorPosition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not be 'postFix' </w:t>
      </w:r>
    </w:p>
    <w:p w:rsidR="00E9098C" w:rsidRPr="00410870" w:rsidRDefault="00BC71A1" w:rsidP="001D13ED">
      <w:pPr>
        <w:numPr>
          <w:ilvl w:val="0"/>
          <w:numId w:val="19"/>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sequenceKind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be 'ordered' </w:t>
      </w:r>
    </w:p>
    <w:p w:rsidR="00E9098C" w:rsidRPr="00410870"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trailingSkip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floating elements in the sequence </w:t>
      </w:r>
      <w:r w:rsidRPr="00410870">
        <w:rPr>
          <w:rFonts w:ascii="Arial" w:hAnsi="Arial" w:cs="Arial"/>
          <w:color w:val="000000"/>
          <w:sz w:val="20"/>
          <w:szCs w:val="20"/>
        </w:rPr>
        <w:br/>
      </w:r>
    </w:p>
    <w:p w:rsidR="00E9098C" w:rsidRPr="00410870"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I</w:t>
      </w:r>
      <w:r w:rsidRPr="00410870">
        <w:rPr>
          <w:rFonts w:ascii="Arial" w:hAnsi="Arial" w:cs="Arial"/>
          <w:color w:val="000000"/>
          <w:sz w:val="20"/>
          <w:szCs w:val="20"/>
        </w:rPr>
        <w:t xml:space="preserve">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choice </w:t>
      </w:r>
      <w:r>
        <w:rPr>
          <w:rFonts w:ascii="Arial" w:hAnsi="Arial" w:cs="Arial"/>
          <w:color w:val="000000"/>
          <w:sz w:val="20"/>
          <w:szCs w:val="20"/>
        </w:rPr>
        <w:t xml:space="preserve">where </w:t>
      </w:r>
      <w:r w:rsidRPr="00410870">
        <w:rPr>
          <w:rFonts w:ascii="Arial" w:hAnsi="Arial" w:cs="Arial"/>
          <w:color w:val="000000"/>
          <w:sz w:val="20"/>
          <w:szCs w:val="20"/>
        </w:rPr>
        <w:t xml:space="preserve">choiceLengthKind is 'implicit' </w:t>
      </w:r>
      <w:r>
        <w:rPr>
          <w:rFonts w:ascii="Arial" w:hAnsi="Arial" w:cs="Arial"/>
          <w:color w:val="000000"/>
          <w:sz w:val="20"/>
          <w:szCs w:val="20"/>
        </w:rPr>
        <w:t>then</w:t>
      </w:r>
    </w:p>
    <w:p w:rsidR="00E9098C" w:rsidRPr="00223726" w:rsidRDefault="00BC71A1" w:rsidP="001D13ED">
      <w:pPr>
        <w:numPr>
          <w:ilvl w:val="0"/>
          <w:numId w:val="20"/>
        </w:numPr>
        <w:suppressAutoHyphens w:val="0"/>
        <w:autoSpaceDE w:val="0"/>
        <w:autoSpaceDN w:val="0"/>
        <w:adjustRightInd w:val="0"/>
        <w:rPr>
          <w:rFonts w:ascii="Arial" w:hAnsi="Arial" w:cs="Arial"/>
          <w:strike/>
          <w:sz w:val="20"/>
          <w:szCs w:val="20"/>
        </w:rPr>
      </w:pPr>
      <w:r w:rsidRPr="00223726">
        <w:rPr>
          <w:rFonts w:ascii="Arial" w:hAnsi="Arial" w:cs="Arial"/>
          <w:strike/>
          <w:sz w:val="20"/>
          <w:szCs w:val="20"/>
        </w:rPr>
        <w:t xml:space="preserve">the </w:t>
      </w:r>
      <w:r w:rsidR="00E9098C" w:rsidRPr="00223726">
        <w:rPr>
          <w:rFonts w:ascii="Arial" w:hAnsi="Arial" w:cs="Arial"/>
          <w:strike/>
          <w:sz w:val="20"/>
          <w:szCs w:val="20"/>
        </w:rPr>
        <w:t>choice must be the content of a complex type</w:t>
      </w:r>
    </w:p>
    <w:p w:rsidR="00E9098C" w:rsidRDefault="00E9098C" w:rsidP="001D13ED">
      <w:pPr>
        <w:numPr>
          <w:ilvl w:val="0"/>
          <w:numId w:val="20"/>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Pr="00410870" w:rsidRDefault="00E9098C" w:rsidP="001D13ED">
      <w:pPr>
        <w:numPr>
          <w:ilvl w:val="0"/>
          <w:numId w:val="20"/>
        </w:numPr>
        <w:suppressAutoHyphens w:val="0"/>
        <w:autoSpaceDE w:val="0"/>
        <w:autoSpaceDN w:val="0"/>
        <w:adjustRightInd w:val="0"/>
        <w:rPr>
          <w:rFonts w:ascii="Arial" w:eastAsia="Times New Roman" w:hAnsi="Arial" w:cs="Arial"/>
          <w:color w:val="000000"/>
          <w:sz w:val="20"/>
          <w:szCs w:val="20"/>
          <w:lang w:eastAsia="en-GB"/>
        </w:rPr>
      </w:pPr>
      <w:r>
        <w:rPr>
          <w:rFonts w:ascii="Arial" w:hAnsi="Arial" w:cs="Arial"/>
          <w:color w:val="000000"/>
          <w:sz w:val="20"/>
          <w:szCs w:val="20"/>
        </w:rPr>
        <w:t>n</w:t>
      </w:r>
      <w:r w:rsidRPr="00410870">
        <w:rPr>
          <w:rFonts w:ascii="Arial" w:hAnsi="Arial" w:cs="Arial"/>
          <w:color w:val="000000"/>
          <w:sz w:val="20"/>
          <w:szCs w:val="20"/>
        </w:rPr>
        <w:t xml:space="preserve">o trailingSkip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Default="00E9098C" w:rsidP="00E9098C">
      <w:pPr>
        <w:suppressAutoHyphens w:val="0"/>
        <w:autoSpaceDE w:val="0"/>
        <w:autoSpaceDN w:val="0"/>
        <w:adjustRightInd w:val="0"/>
        <w:rPr>
          <w:rFonts w:ascii="Arial" w:eastAsia="Times New Roman" w:hAnsi="Arial" w:cs="Arial"/>
          <w:color w:val="000000"/>
          <w:sz w:val="20"/>
          <w:szCs w:val="20"/>
          <w:lang w:eastAsia="en-GB"/>
        </w:rPr>
      </w:pPr>
    </w:p>
    <w:p w:rsidR="00477014" w:rsidRDefault="00477014" w:rsidP="00477014">
      <w:pPr>
        <w:autoSpaceDE w:val="0"/>
        <w:rPr>
          <w:rFonts w:ascii="Helv" w:eastAsia="Times New Roman" w:hAnsi="Helv" w:cs="Helv"/>
          <w:color w:val="000000"/>
          <w:sz w:val="20"/>
          <w:szCs w:val="20"/>
          <w:lang w:eastAsia="en-GB"/>
        </w:rPr>
      </w:pPr>
      <w:r>
        <w:rPr>
          <w:rFonts w:ascii="Helv" w:eastAsia="Times New Roman" w:hAnsi="Helv" w:cs="Helv"/>
          <w:color w:val="000000"/>
          <w:sz w:val="20"/>
          <w:szCs w:val="20"/>
          <w:lang w:eastAsia="en-GB"/>
        </w:rPr>
        <w:t>A simple element must have either type xs</w:t>
      </w:r>
      <w:proofErr w:type="gramStart"/>
      <w:r>
        <w:rPr>
          <w:rFonts w:ascii="Helv" w:eastAsia="Times New Roman" w:hAnsi="Helv" w:cs="Helv"/>
          <w:color w:val="000000"/>
          <w:sz w:val="20"/>
          <w:szCs w:val="20"/>
          <w:lang w:eastAsia="en-GB"/>
        </w:rPr>
        <w:t>:string</w:t>
      </w:r>
      <w:proofErr w:type="gramEnd"/>
      <w:r>
        <w:rPr>
          <w:rFonts w:ascii="Helv" w:eastAsia="Times New Roman" w:hAnsi="Helv" w:cs="Helv"/>
          <w:color w:val="000000"/>
          <w:sz w:val="20"/>
          <w:szCs w:val="20"/>
          <w:lang w:eastAsia="en-GB"/>
        </w:rPr>
        <w:t xml:space="preserve"> or representation ‘text’ or type xs:hexBinary or (representation ‘binary’ and binaryNumber/CalendarRep ‘packed’, ‘bcd, ‘ibm4690Packed’). </w:t>
      </w:r>
    </w:p>
    <w:p w:rsidR="00477014" w:rsidRDefault="00477014" w:rsidP="00E9098C">
      <w:pPr>
        <w:suppressAutoHyphens w:val="0"/>
        <w:autoSpaceDE w:val="0"/>
        <w:autoSpaceDN w:val="0"/>
        <w:adjustRightInd w:val="0"/>
        <w:rPr>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As noted in errat</w:t>
      </w:r>
      <w:r w:rsidR="00B554D2">
        <w:rPr>
          <w:rFonts w:ascii="Arial" w:hAnsi="Arial" w:cs="Arial"/>
          <w:color w:val="000000"/>
          <w:sz w:val="20"/>
          <w:szCs w:val="20"/>
        </w:rPr>
        <w:t>um</w:t>
      </w:r>
      <w:r>
        <w:rPr>
          <w:rFonts w:ascii="Arial" w:hAnsi="Arial" w:cs="Arial"/>
          <w:color w:val="000000"/>
          <w:sz w:val="20"/>
          <w:szCs w:val="20"/>
        </w:rPr>
        <w:t xml:space="preserve"> 2.5, a</w:t>
      </w:r>
      <w:r w:rsidRPr="00410870">
        <w:rPr>
          <w:rFonts w:ascii="Arial" w:hAnsi="Arial" w:cs="Arial"/>
          <w:color w:val="000000"/>
          <w:sz w:val="20"/>
          <w:szCs w:val="20"/>
        </w:rPr>
        <w:t xml:space="preserve"> complex element can have 'endOfParent'</w:t>
      </w:r>
      <w:r>
        <w:rPr>
          <w:rFonts w:ascii="Arial" w:hAnsi="Arial" w:cs="Arial"/>
          <w:color w:val="000000"/>
          <w:sz w:val="20"/>
          <w:szCs w:val="20"/>
        </w:rPr>
        <w:t xml:space="preserve">. If so then </w:t>
      </w:r>
      <w:r w:rsidRPr="00410870">
        <w:rPr>
          <w:rFonts w:ascii="Arial" w:hAnsi="Arial" w:cs="Arial"/>
          <w:color w:val="000000"/>
          <w:sz w:val="20"/>
          <w:szCs w:val="20"/>
        </w:rPr>
        <w:t>its last child element can be any lengthKind including 'endOfParent'</w:t>
      </w:r>
      <w:r>
        <w:rPr>
          <w:rFonts w:ascii="Arial" w:hAnsi="Arial" w:cs="Arial"/>
          <w:color w:val="000000"/>
          <w:sz w:val="20"/>
          <w:szCs w:val="20"/>
        </w:rPr>
        <w:t>.</w:t>
      </w:r>
    </w:p>
    <w:p w:rsidR="001F18E8" w:rsidRDefault="001F18E8" w:rsidP="00E9098C">
      <w:pPr>
        <w:suppressAutoHyphens w:val="0"/>
        <w:autoSpaceDE w:val="0"/>
        <w:autoSpaceDN w:val="0"/>
        <w:adjustRightInd w:val="0"/>
        <w:rPr>
          <w:rFonts w:ascii="Arial" w:hAnsi="Arial" w:cs="Arial"/>
          <w:color w:val="000000"/>
          <w:sz w:val="20"/>
          <w:szCs w:val="20"/>
        </w:rPr>
      </w:pPr>
    </w:p>
    <w:p w:rsidR="00E9098C" w:rsidRPr="00410870" w:rsidRDefault="001F18E8"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Note: Further improved words for section 12.3.6 are provided by errat</w:t>
      </w:r>
      <w:r w:rsidR="00991C77">
        <w:rPr>
          <w:rFonts w:ascii="Arial" w:hAnsi="Arial" w:cs="Arial"/>
          <w:color w:val="000000"/>
          <w:sz w:val="20"/>
          <w:szCs w:val="20"/>
        </w:rPr>
        <w:t>um</w:t>
      </w:r>
      <w:r>
        <w:rPr>
          <w:rFonts w:ascii="Arial" w:hAnsi="Arial" w:cs="Arial"/>
          <w:color w:val="000000"/>
          <w:sz w:val="20"/>
          <w:szCs w:val="20"/>
        </w:rPr>
        <w:t xml:space="preserve"> 4.10.</w:t>
      </w:r>
      <w:r w:rsidR="00E9098C" w:rsidRPr="00410870">
        <w:rPr>
          <w:rFonts w:ascii="Arial" w:hAnsi="Arial" w:cs="Arial"/>
          <w:color w:val="000000"/>
          <w:sz w:val="20"/>
          <w:szCs w:val="20"/>
        </w:rPr>
        <w:t xml:space="preserve"> </w:t>
      </w:r>
    </w:p>
    <w:p w:rsidR="00EC27A2" w:rsidRDefault="00EC27A2">
      <w:pPr>
        <w:autoSpaceDE w:val="0"/>
        <w:rPr>
          <w:rFonts w:ascii="Helv" w:eastAsia="Times New Roman" w:hAnsi="Helv" w:cs="Helv"/>
          <w:color w:val="000000"/>
          <w:sz w:val="20"/>
          <w:szCs w:val="20"/>
          <w:lang w:eastAsia="en-GB"/>
        </w:rPr>
      </w:pPr>
    </w:p>
    <w:p w:rsidR="00E9098C" w:rsidRDefault="00C10515">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2.73</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xml:space="preserve">. An element with lengthKind ‘endOfParent’ is allowed to be the root element of a parse or </w:t>
      </w:r>
      <w:r w:rsidR="00267ADB">
        <w:rPr>
          <w:rFonts w:ascii="Helv" w:eastAsia="Times New Roman" w:hAnsi="Helv" w:cs="Helv"/>
          <w:color w:val="000000"/>
          <w:sz w:val="20"/>
          <w:szCs w:val="20"/>
          <w:lang w:eastAsia="en-GB"/>
        </w:rPr>
        <w:t>unparse</w:t>
      </w:r>
      <w:r>
        <w:rPr>
          <w:rFonts w:ascii="Helv" w:eastAsia="Times New Roman" w:hAnsi="Helv" w:cs="Helv"/>
          <w:color w:val="000000"/>
          <w:sz w:val="20"/>
          <w:szCs w:val="20"/>
          <w:lang w:eastAsia="en-GB"/>
        </w:rPr>
        <w:t>.</w:t>
      </w:r>
    </w:p>
    <w:p w:rsidR="00C10515" w:rsidRDefault="00C10515">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2.74</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Section</w:t>
      </w:r>
      <w:r>
        <w:rPr>
          <w:rFonts w:ascii="Helv" w:eastAsia="Times New Roman" w:hAnsi="Helv" w:cs="Helv"/>
          <w:i/>
          <w:color w:val="000000"/>
          <w:sz w:val="20"/>
          <w:szCs w:val="20"/>
          <w:lang w:eastAsia="en-GB"/>
        </w:rPr>
        <w:t>s</w:t>
      </w:r>
      <w:r w:rsidRPr="00C10515">
        <w:rPr>
          <w:rFonts w:ascii="Helv" w:eastAsia="Times New Roman" w:hAnsi="Helv" w:cs="Helv"/>
          <w:i/>
          <w:color w:val="000000"/>
          <w:sz w:val="20"/>
          <w:szCs w:val="20"/>
          <w:lang w:eastAsia="en-GB"/>
        </w:rPr>
        <w:t xml:space="preserve"> </w:t>
      </w:r>
      <w:r>
        <w:rPr>
          <w:rFonts w:ascii="Helv" w:eastAsia="Times New Roman" w:hAnsi="Helv" w:cs="Helv"/>
          <w:i/>
          <w:color w:val="000000"/>
          <w:sz w:val="20"/>
          <w:szCs w:val="20"/>
          <w:lang w:eastAsia="en-GB"/>
        </w:rPr>
        <w:t>13.2.1, 22</w:t>
      </w:r>
      <w:r w:rsidRPr="00C10515">
        <w:rPr>
          <w:rFonts w:ascii="Helv" w:eastAsia="Times New Roman" w:hAnsi="Helv" w:cs="Helv"/>
          <w:i/>
          <w:color w:val="000000"/>
          <w:sz w:val="20"/>
          <w:szCs w:val="20"/>
          <w:lang w:eastAsia="en-GB"/>
        </w:rPr>
        <w:t>.2.1</w:t>
      </w:r>
      <w:r>
        <w:rPr>
          <w:rFonts w:ascii="Helv" w:eastAsia="Times New Roman" w:hAnsi="Helv" w:cs="Helv"/>
          <w:color w:val="000000"/>
          <w:sz w:val="20"/>
          <w:szCs w:val="20"/>
          <w:lang w:eastAsia="en-GB"/>
        </w:rPr>
        <w:t>. During unparsing, the application of escape scheme processing should take place before the application of the emptyValueDelimiterPolicy property.</w:t>
      </w:r>
    </w:p>
    <w:p w:rsidR="00DE013A" w:rsidRDefault="00DE013A" w:rsidP="00DE013A">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w:t>
      </w:r>
      <w:r>
        <w:rPr>
          <w:rFonts w:ascii="Helv" w:eastAsia="Times New Roman" w:hAnsi="Helv" w:cs="Helv"/>
          <w:b/>
          <w:color w:val="000000"/>
          <w:sz w:val="20"/>
          <w:szCs w:val="20"/>
          <w:lang w:eastAsia="en-GB"/>
        </w:rPr>
        <w:t>5</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 xml:space="preserve">Section </w:t>
      </w:r>
      <w:r w:rsidR="00374BEC">
        <w:rPr>
          <w:rFonts w:ascii="Helv" w:eastAsia="Times New Roman" w:hAnsi="Helv" w:cs="Helv"/>
          <w:i/>
          <w:color w:val="000000"/>
          <w:sz w:val="20"/>
          <w:szCs w:val="20"/>
          <w:lang w:eastAsia="en-GB"/>
        </w:rPr>
        <w:t>4.1.1</w:t>
      </w:r>
      <w:r w:rsidR="00374BEC">
        <w:rPr>
          <w:rFonts w:ascii="Helv" w:eastAsia="Times New Roman" w:hAnsi="Helv" w:cs="Helv"/>
          <w:color w:val="000000"/>
          <w:sz w:val="20"/>
          <w:szCs w:val="20"/>
          <w:lang w:eastAsia="en-GB"/>
        </w:rPr>
        <w:t>. Replace the existing description of the Document Information Item’s [schema] member with ‘This member is reserved for future use’.</w:t>
      </w:r>
    </w:p>
    <w:p w:rsidR="0036396B" w:rsidRDefault="0036396B" w:rsidP="00DE013A">
      <w:pPr>
        <w:autoSpaceDE w:val="0"/>
        <w:rPr>
          <w:rFonts w:ascii="Helv" w:eastAsia="Times New Roman" w:hAnsi="Helv" w:cs="Helv"/>
          <w:color w:val="000000"/>
          <w:sz w:val="20"/>
          <w:szCs w:val="20"/>
          <w:lang w:eastAsia="en-GB"/>
        </w:rPr>
      </w:pPr>
    </w:p>
    <w:p w:rsidR="0036396B" w:rsidRDefault="0036396B" w:rsidP="00DE013A">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2.76</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12.3.4</w:t>
      </w:r>
      <w:r>
        <w:rPr>
          <w:rFonts w:ascii="Helv" w:eastAsia="Times New Roman" w:hAnsi="Helv" w:cs="Helv"/>
          <w:color w:val="000000"/>
          <w:sz w:val="20"/>
          <w:szCs w:val="20"/>
          <w:lang w:eastAsia="en-GB"/>
        </w:rPr>
        <w:t>. When property prefixIncludesPrefixLength is ‘yes’ there are some restrictions that need to be added to enable reliable lengths to be calculated:</w:t>
      </w:r>
    </w:p>
    <w:p w:rsidR="0036396B" w:rsidRPr="00885261" w:rsidRDefault="0036396B" w:rsidP="001D13ED">
      <w:pPr>
        <w:numPr>
          <w:ilvl w:val="0"/>
          <w:numId w:val="22"/>
        </w:numPr>
        <w:suppressAutoHyphens w:val="0"/>
        <w:autoSpaceDE w:val="0"/>
        <w:autoSpaceDN w:val="0"/>
        <w:adjustRightInd w:val="0"/>
        <w:rPr>
          <w:rFonts w:ascii="Helvetica" w:hAnsi="Helvetica" w:cs="Helv"/>
          <w:strike/>
          <w:sz w:val="20"/>
          <w:szCs w:val="20"/>
        </w:rPr>
      </w:pPr>
      <w:r w:rsidRPr="00672275">
        <w:rPr>
          <w:rFonts w:ascii="Helv" w:hAnsi="Helv" w:cs="Helv"/>
          <w:sz w:val="20"/>
          <w:szCs w:val="20"/>
        </w:rPr>
        <w:t>If the prefix type is lengthKind 'implicit' or 'explicit' then the lengthUnit</w:t>
      </w:r>
      <w:r w:rsidR="003F71E5" w:rsidRPr="00672275">
        <w:rPr>
          <w:rFonts w:ascii="Helv" w:hAnsi="Helv" w:cs="Helv"/>
          <w:sz w:val="20"/>
          <w:szCs w:val="20"/>
        </w:rPr>
        <w:t>s</w:t>
      </w:r>
      <w:r w:rsidRPr="00672275">
        <w:rPr>
          <w:rFonts w:ascii="Helv" w:hAnsi="Helv" w:cs="Helv"/>
          <w:sz w:val="20"/>
          <w:szCs w:val="20"/>
        </w:rPr>
        <w:t xml:space="preserve"> properties of both the prefix type and the element must be the same.</w:t>
      </w:r>
    </w:p>
    <w:p w:rsidR="0036396B" w:rsidRPr="00672275" w:rsidRDefault="0036396B" w:rsidP="00DE013A">
      <w:pPr>
        <w:autoSpaceDE w:val="0"/>
        <w:rPr>
          <w:rFonts w:ascii="Helv" w:eastAsia="Times New Roman" w:hAnsi="Helv" w:cs="Helv"/>
          <w:sz w:val="20"/>
          <w:szCs w:val="20"/>
          <w:lang w:eastAsia="en-GB"/>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eastAsia="Times New Roman" w:hAnsi="Helv" w:cs="Helv"/>
          <w:b/>
          <w:sz w:val="20"/>
          <w:szCs w:val="20"/>
          <w:lang w:eastAsia="en-GB"/>
        </w:rPr>
        <w:t>2.77</w:t>
      </w:r>
      <w:r w:rsidRPr="00672275">
        <w:rPr>
          <w:rFonts w:ascii="Helv" w:eastAsia="Times New Roman" w:hAnsi="Helv" w:cs="Helv"/>
          <w:sz w:val="20"/>
          <w:szCs w:val="20"/>
          <w:lang w:eastAsia="en-GB"/>
        </w:rPr>
        <w:t xml:space="preserve">. </w:t>
      </w:r>
      <w:r w:rsidRPr="00672275">
        <w:rPr>
          <w:rFonts w:ascii="Helv" w:eastAsia="Times New Roman" w:hAnsi="Helv" w:cs="Helv"/>
          <w:i/>
          <w:sz w:val="20"/>
          <w:szCs w:val="20"/>
          <w:lang w:eastAsia="en-GB"/>
        </w:rPr>
        <w:t>Sections 12.3.4, 12.3.2</w:t>
      </w:r>
      <w:r w:rsidRPr="00672275">
        <w:rPr>
          <w:rFonts w:ascii="Helv" w:eastAsia="Times New Roman" w:hAnsi="Helv" w:cs="Helv"/>
          <w:sz w:val="20"/>
          <w:szCs w:val="20"/>
          <w:lang w:eastAsia="en-GB"/>
        </w:rPr>
        <w:t xml:space="preserve">.  The sections for </w:t>
      </w:r>
      <w:r w:rsidRPr="00672275">
        <w:rPr>
          <w:rFonts w:ascii="Helv" w:hAnsi="Helv" w:cs="Helv"/>
          <w:sz w:val="20"/>
          <w:szCs w:val="20"/>
        </w:rPr>
        <w:t xml:space="preserve">lengthKind 'prefixed' and 'delimited' need the equivalent of Table 16 to express their rules </w:t>
      </w:r>
      <w:r w:rsidR="006D72C5" w:rsidRPr="00672275">
        <w:rPr>
          <w:rFonts w:ascii="Helv" w:hAnsi="Helv" w:cs="Helv"/>
          <w:sz w:val="20"/>
          <w:szCs w:val="20"/>
        </w:rPr>
        <w:t>for binary data</w:t>
      </w:r>
      <w:r w:rsidRPr="00672275">
        <w:rPr>
          <w:rFonts w:ascii="Helv" w:hAnsi="Helv" w:cs="Helv"/>
          <w:sz w:val="20"/>
          <w:szCs w:val="20"/>
        </w:rPr>
        <w:t xml:space="preserve">. </w:t>
      </w:r>
    </w:p>
    <w:p w:rsidR="0036396B" w:rsidRPr="00672275" w:rsidRDefault="0036396B" w:rsidP="0036396B">
      <w:pPr>
        <w:suppressAutoHyphens w:val="0"/>
        <w:autoSpaceDE w:val="0"/>
        <w:autoSpaceDN w:val="0"/>
        <w:adjustRightInd w:val="0"/>
        <w:rPr>
          <w:rFonts w:ascii="Helv" w:hAnsi="Helv" w:cs="Helv"/>
          <w:sz w:val="20"/>
          <w:szCs w:val="20"/>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hAnsi="Helv" w:cs="Helv"/>
          <w:b/>
          <w:sz w:val="20"/>
          <w:szCs w:val="20"/>
        </w:rPr>
        <w:t>2.78</w:t>
      </w:r>
      <w:r w:rsidRPr="00672275">
        <w:rPr>
          <w:rFonts w:ascii="Helv" w:hAnsi="Helv" w:cs="Helv"/>
          <w:sz w:val="20"/>
          <w:szCs w:val="20"/>
        </w:rPr>
        <w:t xml:space="preserve">. </w:t>
      </w:r>
      <w:r w:rsidRPr="00672275">
        <w:rPr>
          <w:rFonts w:ascii="Helv" w:hAnsi="Helv" w:cs="Helv"/>
          <w:i/>
          <w:sz w:val="20"/>
          <w:szCs w:val="20"/>
        </w:rPr>
        <w:t>Section</w:t>
      </w:r>
      <w:r w:rsidR="007D5D20" w:rsidRPr="00672275">
        <w:rPr>
          <w:rFonts w:ascii="Helv" w:hAnsi="Helv" w:cs="Helv"/>
          <w:i/>
          <w:sz w:val="20"/>
          <w:szCs w:val="20"/>
        </w:rPr>
        <w:t xml:space="preserve"> 12.3.4</w:t>
      </w:r>
      <w:r w:rsidR="007D5D20" w:rsidRPr="00672275">
        <w:rPr>
          <w:rFonts w:ascii="Helv" w:hAnsi="Helv" w:cs="Helv"/>
          <w:sz w:val="20"/>
          <w:szCs w:val="20"/>
        </w:rPr>
        <w:t xml:space="preserve">. Add a note to cover the scenario where </w:t>
      </w:r>
      <w:r w:rsidRPr="00672275">
        <w:rPr>
          <w:rFonts w:ascii="Helv" w:hAnsi="Helv" w:cs="Helv"/>
          <w:sz w:val="20"/>
          <w:szCs w:val="20"/>
        </w:rPr>
        <w:t xml:space="preserve">lengthUnits </w:t>
      </w:r>
      <w:r w:rsidR="007D5D20" w:rsidRPr="00672275">
        <w:rPr>
          <w:rFonts w:ascii="Helv" w:hAnsi="Helv" w:cs="Helv"/>
          <w:sz w:val="20"/>
          <w:szCs w:val="20"/>
        </w:rPr>
        <w:t xml:space="preserve">is </w:t>
      </w:r>
      <w:r w:rsidRPr="00672275">
        <w:rPr>
          <w:rFonts w:ascii="Helv" w:hAnsi="Helv" w:cs="Helv"/>
          <w:sz w:val="20"/>
          <w:szCs w:val="20"/>
        </w:rPr>
        <w:t xml:space="preserve">'bits' </w:t>
      </w:r>
      <w:r w:rsidR="007D5D20" w:rsidRPr="00672275">
        <w:rPr>
          <w:rFonts w:ascii="Helv" w:hAnsi="Helv" w:cs="Helv"/>
          <w:sz w:val="20"/>
          <w:szCs w:val="20"/>
        </w:rPr>
        <w:t xml:space="preserve">and </w:t>
      </w:r>
      <w:r w:rsidRPr="00672275">
        <w:rPr>
          <w:rFonts w:ascii="Helv" w:hAnsi="Helv" w:cs="Helv"/>
          <w:sz w:val="20"/>
          <w:szCs w:val="20"/>
        </w:rPr>
        <w:t xml:space="preserve">lengthKind </w:t>
      </w:r>
      <w:r w:rsidR="007D5D20" w:rsidRPr="00672275">
        <w:rPr>
          <w:rFonts w:ascii="Helv" w:hAnsi="Helv" w:cs="Helv"/>
          <w:sz w:val="20"/>
          <w:szCs w:val="20"/>
        </w:rPr>
        <w:t xml:space="preserve">is </w:t>
      </w:r>
      <w:r w:rsidRPr="00672275">
        <w:rPr>
          <w:rFonts w:ascii="Helv" w:hAnsi="Helv" w:cs="Helv"/>
          <w:sz w:val="20"/>
          <w:szCs w:val="20"/>
        </w:rPr>
        <w:t>'prefixed'</w:t>
      </w:r>
      <w:r w:rsidR="007D5D20" w:rsidRPr="00672275">
        <w:rPr>
          <w:rFonts w:ascii="Helv" w:hAnsi="Helv" w:cs="Helv"/>
          <w:sz w:val="20"/>
          <w:szCs w:val="20"/>
        </w:rPr>
        <w:t xml:space="preserve">. When parsing, any number of bits can be precisely extracted from the data stream, but when </w:t>
      </w:r>
      <w:r w:rsidRPr="00672275">
        <w:rPr>
          <w:rFonts w:ascii="Helv" w:hAnsi="Helv" w:cs="Helv"/>
          <w:sz w:val="20"/>
          <w:szCs w:val="20"/>
        </w:rPr>
        <w:t>unpars</w:t>
      </w:r>
      <w:r w:rsidR="007D5D20" w:rsidRPr="00672275">
        <w:rPr>
          <w:rFonts w:ascii="Helv" w:hAnsi="Helv" w:cs="Helv"/>
          <w:sz w:val="20"/>
          <w:szCs w:val="20"/>
        </w:rPr>
        <w:t xml:space="preserve">ing the number of bits written will always be a multiple of 8 as the Infoset does not contain bit-level information. </w:t>
      </w:r>
    </w:p>
    <w:p w:rsidR="00DF1EFF" w:rsidRPr="00672275" w:rsidRDefault="00DF1EFF" w:rsidP="0036396B">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t>2.79</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symbol.</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symbols to the right of the V symbol.</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A pattern with P symbols at the left end must not have # </w:t>
      </w:r>
      <w:proofErr w:type="gramStart"/>
      <w:r w:rsidRPr="00672275">
        <w:rPr>
          <w:rFonts w:ascii="Helv" w:hAnsi="Helv" w:cs="Helv"/>
          <w:sz w:val="20"/>
          <w:szCs w:val="20"/>
        </w:rPr>
        <w:t>symbols .</w:t>
      </w:r>
      <w:proofErr w:type="gramEnd"/>
      <w:r w:rsidRPr="00672275">
        <w:rPr>
          <w:rFonts w:ascii="Helv" w:hAnsi="Helv" w:cs="Helv"/>
          <w:sz w:val="20"/>
          <w:szCs w:val="20"/>
        </w:rPr>
        <w:t xml:space="preserve"> </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P symbols at the right end can have # symbols.</w:t>
      </w:r>
    </w:p>
    <w:p w:rsidR="00DF1EFF" w:rsidRPr="00672275" w:rsidRDefault="00DF1EFF" w:rsidP="00DF1EFF">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lastRenderedPageBreak/>
        <w:t>2.80</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and E and * symbols.</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or * symbols.</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P symbols must not have @ or E or * symbols.</w:t>
      </w:r>
    </w:p>
    <w:p w:rsidR="00DF1EFF" w:rsidRDefault="00DF1EFF" w:rsidP="00DF1EFF">
      <w:pPr>
        <w:suppressAutoHyphens w:val="0"/>
        <w:autoSpaceDE w:val="0"/>
        <w:autoSpaceDN w:val="0"/>
        <w:adjustRightInd w:val="0"/>
        <w:rPr>
          <w:rFonts w:ascii="Helv" w:hAnsi="Helv" w:cs="Helv"/>
          <w:sz w:val="20"/>
          <w:szCs w:val="20"/>
        </w:rPr>
      </w:pPr>
    </w:p>
    <w:p w:rsidR="005B066D" w:rsidRDefault="005B066D" w:rsidP="00DF1EFF">
      <w:pPr>
        <w:suppressAutoHyphens w:val="0"/>
        <w:autoSpaceDE w:val="0"/>
        <w:autoSpaceDN w:val="0"/>
        <w:adjustRightInd w:val="0"/>
        <w:rPr>
          <w:rFonts w:ascii="Helv" w:hAnsi="Helv" w:cs="Helv"/>
          <w:sz w:val="20"/>
          <w:szCs w:val="20"/>
        </w:rPr>
      </w:pPr>
      <w:r>
        <w:rPr>
          <w:rFonts w:ascii="Helv" w:hAnsi="Helv" w:cs="Helv"/>
          <w:sz w:val="20"/>
          <w:szCs w:val="20"/>
        </w:rPr>
        <w:t>This means that a V symbol and an E symbol may occur in the same text number pattern. The BNF in Figure 5 is revised to allow this.</w:t>
      </w:r>
    </w:p>
    <w:p w:rsidR="005B066D" w:rsidRPr="00672275" w:rsidRDefault="005B066D" w:rsidP="00DF1EFF">
      <w:pPr>
        <w:suppressAutoHyphens w:val="0"/>
        <w:autoSpaceDE w:val="0"/>
        <w:autoSpaceDN w:val="0"/>
        <w:adjustRightInd w:val="0"/>
        <w:rPr>
          <w:rFonts w:ascii="Helv" w:hAnsi="Helv" w:cs="Helv"/>
          <w:sz w:val="20"/>
          <w:szCs w:val="20"/>
        </w:rPr>
      </w:pPr>
    </w:p>
    <w:p w:rsidR="00527983" w:rsidRPr="00672275" w:rsidRDefault="00E521A4"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t>2.8</w:t>
      </w:r>
      <w:r w:rsidR="008D2DAB" w:rsidRPr="00672275">
        <w:rPr>
          <w:rFonts w:ascii="Helv" w:hAnsi="Helv" w:cs="Helv"/>
          <w:b/>
          <w:sz w:val="20"/>
          <w:szCs w:val="20"/>
        </w:rPr>
        <w:t>1</w:t>
      </w:r>
      <w:r w:rsidRPr="00672275">
        <w:rPr>
          <w:rFonts w:ascii="Helv" w:hAnsi="Helv" w:cs="Helv"/>
          <w:sz w:val="20"/>
          <w:szCs w:val="20"/>
        </w:rPr>
        <w:t xml:space="preserve">. </w:t>
      </w:r>
      <w:r w:rsidRPr="00672275">
        <w:rPr>
          <w:rFonts w:ascii="Helv" w:hAnsi="Helv" w:cs="Helv"/>
          <w:i/>
          <w:sz w:val="20"/>
          <w:szCs w:val="20"/>
        </w:rPr>
        <w:t>Section 15.2</w:t>
      </w:r>
      <w:r w:rsidRPr="00672275">
        <w:rPr>
          <w:rFonts w:ascii="Helv" w:hAnsi="Helv" w:cs="Helv"/>
          <w:sz w:val="20"/>
          <w:szCs w:val="20"/>
        </w:rPr>
        <w:t xml:space="preserve">. The specification </w:t>
      </w:r>
      <w:r w:rsidR="00BE7AAD">
        <w:rPr>
          <w:rFonts w:ascii="Helv" w:hAnsi="Helv" w:cs="Helv"/>
          <w:sz w:val="20"/>
          <w:szCs w:val="20"/>
        </w:rPr>
        <w:t xml:space="preserve">originally </w:t>
      </w:r>
      <w:r w:rsidRPr="00672275">
        <w:rPr>
          <w:rFonts w:ascii="Helv" w:hAnsi="Helv" w:cs="Helv"/>
          <w:sz w:val="20"/>
          <w:szCs w:val="20"/>
        </w:rPr>
        <w:t xml:space="preserve">says “On unparsing the choice branch supplied in the infoset is output”. This does not handle the case where one or more branches of a choice </w:t>
      </w:r>
      <w:proofErr w:type="gramStart"/>
      <w:r w:rsidRPr="00672275">
        <w:rPr>
          <w:rFonts w:ascii="Helv" w:hAnsi="Helv" w:cs="Helv"/>
          <w:sz w:val="20"/>
          <w:szCs w:val="20"/>
        </w:rPr>
        <w:t>is</w:t>
      </w:r>
      <w:proofErr w:type="gramEnd"/>
      <w:r w:rsidRPr="00672275">
        <w:rPr>
          <w:rFonts w:ascii="Helv" w:hAnsi="Helv" w:cs="Helv"/>
          <w:sz w:val="20"/>
          <w:szCs w:val="20"/>
        </w:rPr>
        <w:t xml:space="preserve"> a sequence</w:t>
      </w:r>
      <w:r w:rsidR="008D2DAB" w:rsidRPr="00672275">
        <w:rPr>
          <w:rFonts w:ascii="Helv" w:hAnsi="Helv" w:cs="Helv"/>
          <w:sz w:val="20"/>
          <w:szCs w:val="20"/>
        </w:rPr>
        <w:t xml:space="preserve"> </w:t>
      </w:r>
      <w:r w:rsidR="00421247" w:rsidRPr="00672275">
        <w:rPr>
          <w:rFonts w:ascii="Helv" w:hAnsi="Helv" w:cs="Helv"/>
          <w:sz w:val="20"/>
          <w:szCs w:val="20"/>
        </w:rPr>
        <w:t xml:space="preserve">or a choice </w:t>
      </w:r>
      <w:r w:rsidR="008D2DAB" w:rsidRPr="00672275">
        <w:rPr>
          <w:rFonts w:ascii="Helv" w:hAnsi="Helv" w:cs="Helv"/>
          <w:sz w:val="20"/>
          <w:szCs w:val="20"/>
        </w:rPr>
        <w:t>(</w:t>
      </w:r>
      <w:r w:rsidRPr="00672275">
        <w:rPr>
          <w:rFonts w:ascii="Helv" w:hAnsi="Helv" w:cs="Helv"/>
          <w:sz w:val="20"/>
          <w:szCs w:val="20"/>
        </w:rPr>
        <w:t>or a group ref to such</w:t>
      </w:r>
      <w:r w:rsidR="008D2DAB" w:rsidRPr="00672275">
        <w:rPr>
          <w:rFonts w:ascii="Helv" w:hAnsi="Helv" w:cs="Helv"/>
          <w:sz w:val="20"/>
          <w:szCs w:val="20"/>
        </w:rPr>
        <w:t>)</w:t>
      </w:r>
      <w:r w:rsidRPr="00672275">
        <w:rPr>
          <w:rFonts w:ascii="Helv" w:hAnsi="Helv" w:cs="Helv"/>
          <w:sz w:val="20"/>
          <w:szCs w:val="20"/>
        </w:rPr>
        <w:t xml:space="preserve">. Here, the element in the Infoset is one of the children of the </w:t>
      </w:r>
      <w:r w:rsidR="008D2DAB" w:rsidRPr="00672275">
        <w:rPr>
          <w:rFonts w:ascii="Helv" w:hAnsi="Helv" w:cs="Helv"/>
          <w:sz w:val="20"/>
          <w:szCs w:val="20"/>
        </w:rPr>
        <w:t xml:space="preserve">branch </w:t>
      </w:r>
      <w:r w:rsidRPr="00672275">
        <w:rPr>
          <w:rFonts w:ascii="Helv" w:hAnsi="Helv" w:cs="Helv"/>
          <w:sz w:val="20"/>
          <w:szCs w:val="20"/>
        </w:rPr>
        <w:t>sequence</w:t>
      </w:r>
      <w:r w:rsidR="008D2DAB" w:rsidRPr="00672275">
        <w:rPr>
          <w:rFonts w:ascii="Helv" w:hAnsi="Helv" w:cs="Helv"/>
          <w:sz w:val="20"/>
          <w:szCs w:val="20"/>
        </w:rPr>
        <w:t xml:space="preserve"> </w:t>
      </w:r>
      <w:r w:rsidR="00527983" w:rsidRPr="00672275">
        <w:rPr>
          <w:rFonts w:ascii="Helv" w:hAnsi="Helv" w:cs="Helv"/>
          <w:sz w:val="20"/>
          <w:szCs w:val="20"/>
        </w:rPr>
        <w:t xml:space="preserve">but it </w:t>
      </w:r>
      <w:r w:rsidR="008D2DAB" w:rsidRPr="00672275">
        <w:rPr>
          <w:rFonts w:ascii="Helv" w:hAnsi="Helv" w:cs="Helv"/>
          <w:sz w:val="20"/>
          <w:szCs w:val="20"/>
        </w:rPr>
        <w:t xml:space="preserve">might not be the first </w:t>
      </w:r>
      <w:r w:rsidRPr="00672275">
        <w:rPr>
          <w:rFonts w:ascii="Helv" w:hAnsi="Helv" w:cs="Helv"/>
          <w:sz w:val="20"/>
          <w:szCs w:val="20"/>
        </w:rPr>
        <w:t>in the sequence</w:t>
      </w:r>
      <w:r w:rsidR="00421247" w:rsidRPr="00672275">
        <w:rPr>
          <w:rFonts w:ascii="Helv" w:hAnsi="Helv" w:cs="Helv"/>
          <w:sz w:val="20"/>
          <w:szCs w:val="20"/>
        </w:rPr>
        <w:t xml:space="preserve">, or the element in the Infoset is one of the children of the branch choice. </w:t>
      </w:r>
      <w:r w:rsidRPr="00672275">
        <w:rPr>
          <w:rFonts w:ascii="Helv" w:hAnsi="Helv" w:cs="Helv"/>
          <w:sz w:val="20"/>
          <w:szCs w:val="20"/>
        </w:rPr>
        <w:t xml:space="preserve">To handle this scenario, the element in the Infoset </w:t>
      </w:r>
      <w:r w:rsidR="008D2DAB" w:rsidRPr="00672275">
        <w:rPr>
          <w:rFonts w:ascii="Helv" w:hAnsi="Helv" w:cs="Helv"/>
          <w:sz w:val="20"/>
          <w:szCs w:val="20"/>
        </w:rPr>
        <w:t>is</w:t>
      </w:r>
      <w:r w:rsidRPr="00672275">
        <w:rPr>
          <w:rFonts w:ascii="Helv" w:hAnsi="Helv" w:cs="Helv"/>
          <w:sz w:val="20"/>
          <w:szCs w:val="20"/>
        </w:rPr>
        <w:t xml:space="preserve"> used to search the choice branches</w:t>
      </w:r>
      <w:r w:rsidR="008D2DAB" w:rsidRPr="00672275">
        <w:rPr>
          <w:rFonts w:ascii="Helv" w:hAnsi="Helv" w:cs="Helv"/>
          <w:sz w:val="20"/>
          <w:szCs w:val="20"/>
        </w:rPr>
        <w:t xml:space="preserve"> in the schema, </w:t>
      </w:r>
      <w:r w:rsidRPr="00672275">
        <w:rPr>
          <w:rFonts w:ascii="Helv" w:hAnsi="Helv" w:cs="Helv"/>
          <w:sz w:val="20"/>
          <w:szCs w:val="20"/>
        </w:rPr>
        <w:t xml:space="preserve">in </w:t>
      </w:r>
      <w:r w:rsidR="008D2DAB" w:rsidRPr="00672275">
        <w:rPr>
          <w:rFonts w:ascii="Helv" w:hAnsi="Helv" w:cs="Helv"/>
          <w:sz w:val="20"/>
          <w:szCs w:val="20"/>
        </w:rPr>
        <w:t xml:space="preserve">schema definition </w:t>
      </w:r>
      <w:r w:rsidRPr="00672275">
        <w:rPr>
          <w:rFonts w:ascii="Helv" w:hAnsi="Helv" w:cs="Helv"/>
          <w:sz w:val="20"/>
          <w:szCs w:val="20"/>
        </w:rPr>
        <w:t>order</w:t>
      </w:r>
      <w:r w:rsidR="00CE71CA" w:rsidRPr="00672275">
        <w:rPr>
          <w:rFonts w:ascii="Helv" w:hAnsi="Helv" w:cs="Helv"/>
          <w:sz w:val="20"/>
          <w:szCs w:val="20"/>
        </w:rPr>
        <w:t>, but without looking inside any complex elements</w:t>
      </w:r>
      <w:r w:rsidRPr="00672275">
        <w:rPr>
          <w:rFonts w:ascii="Helv" w:hAnsi="Helv" w:cs="Helv"/>
          <w:sz w:val="20"/>
          <w:szCs w:val="20"/>
        </w:rPr>
        <w:t xml:space="preserve">. If the element occurs in </w:t>
      </w:r>
      <w:r w:rsidR="008D2DAB" w:rsidRPr="00672275">
        <w:rPr>
          <w:rFonts w:ascii="Helv" w:hAnsi="Helv" w:cs="Helv"/>
          <w:sz w:val="20"/>
          <w:szCs w:val="20"/>
        </w:rPr>
        <w:t xml:space="preserve">a </w:t>
      </w:r>
      <w:r w:rsidRPr="00672275">
        <w:rPr>
          <w:rFonts w:ascii="Helv" w:hAnsi="Helv" w:cs="Helv"/>
          <w:sz w:val="20"/>
          <w:szCs w:val="20"/>
        </w:rPr>
        <w:t xml:space="preserve">branch then that </w:t>
      </w:r>
      <w:r w:rsidR="008D2DAB" w:rsidRPr="00672275">
        <w:rPr>
          <w:rFonts w:ascii="Helv" w:hAnsi="Helv" w:cs="Helv"/>
          <w:sz w:val="20"/>
          <w:szCs w:val="20"/>
        </w:rPr>
        <w:t xml:space="preserve">branch is </w:t>
      </w:r>
      <w:r w:rsidRPr="00672275">
        <w:rPr>
          <w:rFonts w:ascii="Helv" w:hAnsi="Helv" w:cs="Helv"/>
          <w:sz w:val="20"/>
          <w:szCs w:val="20"/>
        </w:rPr>
        <w:t>chosen</w:t>
      </w:r>
      <w:r w:rsidR="008D2DAB" w:rsidRPr="00672275">
        <w:rPr>
          <w:rFonts w:ascii="Helv" w:hAnsi="Helv" w:cs="Helv"/>
          <w:sz w:val="20"/>
          <w:szCs w:val="20"/>
        </w:rPr>
        <w:t xml:space="preserve">. </w:t>
      </w:r>
      <w:r w:rsidR="00527983" w:rsidRPr="00672275">
        <w:rPr>
          <w:rFonts w:ascii="Helv" w:hAnsi="Helv" w:cs="Helv"/>
          <w:sz w:val="20"/>
          <w:szCs w:val="20"/>
        </w:rPr>
        <w:t xml:space="preserve">If the chosen branch causes a processing error, no other branches are chosen (that is, there is no backtracking). </w:t>
      </w:r>
    </w:p>
    <w:p w:rsidR="00527983" w:rsidRPr="00672275" w:rsidRDefault="00527983" w:rsidP="00E521A4">
      <w:pPr>
        <w:suppressAutoHyphens w:val="0"/>
        <w:autoSpaceDE w:val="0"/>
        <w:autoSpaceDN w:val="0"/>
        <w:adjustRightInd w:val="0"/>
        <w:rPr>
          <w:rFonts w:ascii="Helv" w:hAnsi="Helv" w:cs="Helv"/>
          <w:sz w:val="20"/>
          <w:szCs w:val="20"/>
        </w:rPr>
      </w:pPr>
    </w:p>
    <w:p w:rsidR="00E521A4" w:rsidRPr="00672275" w:rsidRDefault="008D2DAB" w:rsidP="00E521A4">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avoid any unintended behaviour, </w:t>
      </w:r>
      <w:r w:rsidR="00C112D1" w:rsidRPr="00672275">
        <w:rPr>
          <w:rFonts w:ascii="Helv" w:hAnsi="Helv" w:cs="Helv"/>
          <w:sz w:val="20"/>
          <w:szCs w:val="20"/>
        </w:rPr>
        <w:t xml:space="preserve">a branch </w:t>
      </w:r>
      <w:r w:rsidR="00E521A4" w:rsidRPr="00672275">
        <w:rPr>
          <w:rFonts w:ascii="Helv" w:hAnsi="Helv" w:cs="Helv"/>
          <w:sz w:val="20"/>
          <w:szCs w:val="20"/>
        </w:rPr>
        <w:t>sequence</w:t>
      </w:r>
      <w:r w:rsidRPr="00672275">
        <w:rPr>
          <w:rFonts w:ascii="Helv" w:hAnsi="Helv" w:cs="Helv"/>
          <w:sz w:val="20"/>
          <w:szCs w:val="20"/>
        </w:rPr>
        <w:t xml:space="preserve"> may be wrapped</w:t>
      </w:r>
      <w:r w:rsidR="00E521A4" w:rsidRPr="00672275">
        <w:rPr>
          <w:rFonts w:ascii="Helv" w:hAnsi="Helv" w:cs="Helv"/>
          <w:sz w:val="20"/>
          <w:szCs w:val="20"/>
        </w:rPr>
        <w:t xml:space="preserve"> in an element</w:t>
      </w:r>
      <w:r w:rsidRPr="00672275">
        <w:rPr>
          <w:rFonts w:ascii="Helv" w:hAnsi="Helv" w:cs="Helv"/>
          <w:sz w:val="20"/>
          <w:szCs w:val="20"/>
        </w:rPr>
        <w:t>.</w:t>
      </w:r>
    </w:p>
    <w:p w:rsidR="008D2DAB" w:rsidRPr="00672275" w:rsidRDefault="008D2DAB" w:rsidP="00E521A4">
      <w:pPr>
        <w:suppressAutoHyphens w:val="0"/>
        <w:autoSpaceDE w:val="0"/>
        <w:autoSpaceDN w:val="0"/>
        <w:adjustRightInd w:val="0"/>
        <w:rPr>
          <w:rFonts w:ascii="Helv" w:hAnsi="Helv" w:cs="Helv"/>
          <w:sz w:val="20"/>
          <w:szCs w:val="20"/>
        </w:rPr>
      </w:pPr>
    </w:p>
    <w:p w:rsidR="00AB6D48" w:rsidRDefault="00AB6D48"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t>2.82</w:t>
      </w:r>
      <w:r w:rsidRPr="00672275">
        <w:rPr>
          <w:rFonts w:ascii="Helv" w:hAnsi="Helv" w:cs="Helv"/>
          <w:sz w:val="20"/>
          <w:szCs w:val="20"/>
        </w:rPr>
        <w:t xml:space="preserve">. </w:t>
      </w:r>
      <w:r w:rsidRPr="00672275">
        <w:rPr>
          <w:rFonts w:ascii="Helv" w:hAnsi="Helv" w:cs="Helv"/>
          <w:i/>
          <w:sz w:val="20"/>
          <w:szCs w:val="20"/>
        </w:rPr>
        <w:t>Section 12.3.5</w:t>
      </w:r>
      <w:r w:rsidRPr="00672275">
        <w:rPr>
          <w:rFonts w:ascii="Helv" w:hAnsi="Helv" w:cs="Helv"/>
          <w:sz w:val="20"/>
          <w:szCs w:val="20"/>
        </w:rPr>
        <w:t>. The behaviour for unparsing when lengthKind is ‘pattern’ is the same as for ‘delimited’, ie, for a simple element use textPadKind to determine whether to pad, for a complex element the length is that of the ComplexContent region.</w:t>
      </w:r>
    </w:p>
    <w:p w:rsidR="002533F1" w:rsidRDefault="002533F1" w:rsidP="00E521A4">
      <w:pPr>
        <w:suppressAutoHyphens w:val="0"/>
        <w:autoSpaceDE w:val="0"/>
        <w:autoSpaceDN w:val="0"/>
        <w:adjustRightInd w:val="0"/>
        <w:rPr>
          <w:rFonts w:ascii="Helv" w:hAnsi="Helv" w:cs="Helv"/>
          <w:sz w:val="20"/>
          <w:szCs w:val="20"/>
        </w:rPr>
      </w:pPr>
    </w:p>
    <w:p w:rsidR="002533F1" w:rsidRDefault="002533F1" w:rsidP="002533F1">
      <w:pPr>
        <w:autoSpaceDE w:val="0"/>
        <w:rPr>
          <w:rFonts w:ascii="Helv" w:hAnsi="Helv" w:cs="Helv"/>
          <w:color w:val="000000"/>
          <w:sz w:val="20"/>
          <w:szCs w:val="20"/>
          <w:lang w:eastAsia="en-GB"/>
        </w:rPr>
      </w:pPr>
      <w:r>
        <w:rPr>
          <w:rFonts w:ascii="Helv" w:hAnsi="Helv" w:cs="Helv"/>
          <w:color w:val="000000"/>
          <w:sz w:val="20"/>
          <w:szCs w:val="20"/>
          <w:lang w:eastAsia="en-GB"/>
        </w:rPr>
        <w:t>Table 16 can accordingly be deleted.</w:t>
      </w:r>
    </w:p>
    <w:p w:rsidR="004A7785" w:rsidRPr="00672275" w:rsidRDefault="004A7785" w:rsidP="00E521A4">
      <w:pPr>
        <w:suppressAutoHyphens w:val="0"/>
        <w:autoSpaceDE w:val="0"/>
        <w:autoSpaceDN w:val="0"/>
        <w:adjustRightInd w:val="0"/>
        <w:rPr>
          <w:rFonts w:ascii="Helv" w:hAnsi="Helv" w:cs="Helv"/>
          <w:sz w:val="20"/>
          <w:szCs w:val="20"/>
        </w:rPr>
      </w:pP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2.83</w:t>
      </w:r>
      <w:r w:rsidRPr="00672275">
        <w:rPr>
          <w:rFonts w:ascii="Helv" w:hAnsi="Helv" w:cs="Helv"/>
          <w:sz w:val="20"/>
          <w:szCs w:val="20"/>
        </w:rPr>
        <w:t xml:space="preserve">. </w:t>
      </w:r>
      <w:r w:rsidRPr="00672275">
        <w:rPr>
          <w:rFonts w:ascii="Helv" w:hAnsi="Helv" w:cs="Helv"/>
          <w:i/>
          <w:sz w:val="20"/>
          <w:szCs w:val="20"/>
        </w:rPr>
        <w:t>Section 23.3</w:t>
      </w:r>
      <w:r w:rsidRPr="00672275">
        <w:rPr>
          <w:rFonts w:ascii="Helv" w:hAnsi="Helv" w:cs="Helv"/>
          <w:sz w:val="20"/>
          <w:szCs w:val="20"/>
        </w:rPr>
        <w:t xml:space="preserve">. </w:t>
      </w:r>
      <w:r w:rsidRPr="00672275">
        <w:rPr>
          <w:rFonts w:ascii="Helv" w:hAnsi="Helv" w:cs="Helv"/>
          <w:bCs/>
          <w:sz w:val="20"/>
          <w:szCs w:val="20"/>
        </w:rPr>
        <w:t>Clarifications on what is returned by an expression.</w:t>
      </w:r>
      <w:r w:rsidRPr="00672275">
        <w:rPr>
          <w:rFonts w:ascii="Helv" w:hAnsi="Helv" w:cs="Helv"/>
          <w:sz w:val="20"/>
          <w:szCs w:val="20"/>
        </w:rPr>
        <w:t xml:space="preserve"> </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Every property that accepts an expression must state exactly what the expression is expected to return</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ensure the returned value is of the correct type, use XPath constructors or the correct literal values </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What is returned lexically by an expression follows XPath 2.0 rules, which this is not the same as xs</w:t>
      </w:r>
      <w:proofErr w:type="gramStart"/>
      <w:r w:rsidRPr="00672275">
        <w:rPr>
          <w:rFonts w:ascii="Helv" w:hAnsi="Helv" w:cs="Helv"/>
          <w:sz w:val="20"/>
          <w:szCs w:val="20"/>
        </w:rPr>
        <w:t>:default</w:t>
      </w:r>
      <w:proofErr w:type="gramEnd"/>
      <w:r w:rsidRPr="00672275">
        <w:rPr>
          <w:rFonts w:ascii="Helv" w:hAnsi="Helv" w:cs="Helv"/>
          <w:sz w:val="20"/>
          <w:szCs w:val="20"/>
        </w:rPr>
        <w:t xml:space="preserve"> and  xs:fixed lexical content.</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No extra auto-casting is performed over and above that provided by XPath 2.0. </w:t>
      </w:r>
      <w:r w:rsidR="00666647">
        <w:rPr>
          <w:rFonts w:ascii="Helv" w:eastAsia="Times New Roman" w:hAnsi="Helv" w:cs="Helv"/>
          <w:color w:val="000000"/>
          <w:sz w:val="20"/>
          <w:szCs w:val="20"/>
          <w:lang w:eastAsia="en-GB"/>
        </w:rPr>
        <w:t>XPath 2.0 has rules for when it promotes types and when it allows types to be substituted. These are in Appendix B.1 of the XPath 2.0 spec</w:t>
      </w:r>
      <w:r w:rsidR="00FC6B31">
        <w:rPr>
          <w:rFonts w:ascii="Helv" w:eastAsia="Times New Roman" w:hAnsi="Helv" w:cs="Helv"/>
          <w:color w:val="000000"/>
          <w:sz w:val="20"/>
          <w:szCs w:val="20"/>
          <w:lang w:eastAsia="en-GB"/>
        </w:rPr>
        <w:t xml:space="preserve"> [XPATH2]</w:t>
      </w:r>
      <w:r w:rsidR="00666647">
        <w:rPr>
          <w:rFonts w:ascii="Helv" w:eastAsia="Times New Roman" w:hAnsi="Helv" w:cs="Helv"/>
          <w:color w:val="000000"/>
          <w:sz w:val="20"/>
          <w:szCs w:val="20"/>
          <w:lang w:eastAsia="en-GB"/>
        </w:rPr>
        <w:t>.</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If the property is not expecting an expression to return a DFDL string literal, the returned value is never treated as a DFDL string literal.</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If expecting expression to return a DFDL string literal, the returned value is always treated as a DFDL string literal.</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u w:val="single"/>
        </w:rPr>
        <w:t>Within</w:t>
      </w:r>
      <w:r w:rsidRPr="00672275">
        <w:rPr>
          <w:rFonts w:ascii="Helv" w:hAnsi="Helv" w:cs="Helv"/>
          <w:sz w:val="20"/>
          <w:szCs w:val="20"/>
        </w:rPr>
        <w:t xml:space="preserve"> an expression, a string is never interpreted as a DFDL string literal</w:t>
      </w:r>
    </w:p>
    <w:p w:rsidR="004A7785" w:rsidRPr="00672275" w:rsidRDefault="004A7785" w:rsidP="004A7785">
      <w:pPr>
        <w:suppressAutoHyphens w:val="0"/>
        <w:autoSpaceDE w:val="0"/>
        <w:autoSpaceDN w:val="0"/>
        <w:adjustRightInd w:val="0"/>
        <w:rPr>
          <w:rFonts w:ascii="Helv" w:hAnsi="Helv" w:cs="Helv"/>
          <w:sz w:val="20"/>
          <w:szCs w:val="20"/>
        </w:rPr>
      </w:pPr>
    </w:p>
    <w:p w:rsidR="00656E5F"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2.84</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xml:space="preserve">. </w:t>
      </w:r>
      <w:r w:rsidR="00656E5F" w:rsidRPr="00672275">
        <w:rPr>
          <w:rFonts w:ascii="Helv" w:hAnsi="Helv" w:cs="Helv"/>
          <w:sz w:val="20"/>
          <w:szCs w:val="20"/>
        </w:rPr>
        <w:t xml:space="preserve">The </w:t>
      </w:r>
      <w:r w:rsidRPr="00672275">
        <w:rPr>
          <w:rFonts w:ascii="Helv" w:hAnsi="Helv" w:cs="Helv"/>
          <w:sz w:val="20"/>
          <w:szCs w:val="20"/>
        </w:rPr>
        <w:t>dfdl</w:t>
      </w:r>
      <w:proofErr w:type="gramStart"/>
      <w:r w:rsidRPr="00672275">
        <w:rPr>
          <w:rFonts w:ascii="Helv" w:hAnsi="Helv" w:cs="Helv"/>
          <w:sz w:val="20"/>
          <w:szCs w:val="20"/>
        </w:rPr>
        <w:t>:property</w:t>
      </w:r>
      <w:proofErr w:type="gramEnd"/>
      <w:r w:rsidR="00656E5F" w:rsidRPr="00672275">
        <w:rPr>
          <w:rFonts w:ascii="Helv" w:hAnsi="Helv" w:cs="Helv"/>
          <w:sz w:val="20"/>
          <w:szCs w:val="20"/>
        </w:rPr>
        <w:t>() function is removed.</w:t>
      </w: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 </w:t>
      </w:r>
    </w:p>
    <w:p w:rsidR="00656E5F" w:rsidRPr="00672275" w:rsidRDefault="00656E5F"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2.85</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sidR="00CE475A">
        <w:rPr>
          <w:rFonts w:ascii="Helv" w:hAnsi="Helv" w:cs="Helv"/>
          <w:sz w:val="20"/>
          <w:szCs w:val="20"/>
        </w:rPr>
        <w:t>hree</w:t>
      </w:r>
      <w:r w:rsidRPr="00672275">
        <w:rPr>
          <w:rFonts w:ascii="Helv" w:hAnsi="Helv" w:cs="Helv"/>
          <w:sz w:val="20"/>
          <w:szCs w:val="20"/>
        </w:rPr>
        <w:t xml:space="preserve"> new functions are provided to assist in the creation of expressions that return </w:t>
      </w:r>
      <w:r w:rsidR="00CE475A">
        <w:rPr>
          <w:rFonts w:ascii="Helv" w:hAnsi="Helv" w:cs="Helv"/>
          <w:sz w:val="20"/>
          <w:szCs w:val="20"/>
        </w:rPr>
        <w:t xml:space="preserve">and manipulate </w:t>
      </w:r>
      <w:r w:rsidRPr="00672275">
        <w:rPr>
          <w:rFonts w:ascii="Helv" w:hAnsi="Helv" w:cs="Helv"/>
          <w:sz w:val="20"/>
          <w:szCs w:val="20"/>
        </w:rPr>
        <w:t xml:space="preserve">DFDL string literals. </w:t>
      </w:r>
    </w:p>
    <w:p w:rsidR="004970F0" w:rsidRPr="00672275" w:rsidRDefault="004970F0" w:rsidP="004A7785">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CE475A" w:rsidRPr="00672275"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CE475A">
            <w:pPr>
              <w:suppressAutoHyphens w:val="0"/>
              <w:rPr>
                <w:sz w:val="20"/>
                <w:szCs w:val="20"/>
              </w:rPr>
            </w:pPr>
            <w:r w:rsidRPr="00672275">
              <w:rPr>
                <w:rFonts w:ascii="Arial" w:hAnsi="Arial" w:cs="Arial"/>
                <w:sz w:val="20"/>
                <w:szCs w:val="20"/>
              </w:rPr>
              <w:t>dfdl:</w:t>
            </w:r>
            <w:r w:rsidR="00CE475A">
              <w:rPr>
                <w:rFonts w:ascii="Arial" w:hAnsi="Arial" w:cs="Arial"/>
                <w:sz w:val="20"/>
                <w:szCs w:val="20"/>
              </w:rPr>
              <w:t>encodeDFDLEntities</w:t>
            </w:r>
            <w:r w:rsidRPr="00672275">
              <w:rPr>
                <w:rFonts w:ascii="Arial" w:hAnsi="Arial" w:cs="Arial"/>
                <w:sz w:val="20"/>
                <w:szCs w:val="20"/>
              </w:rPr>
              <w:t xml:space="preserve"> ($arg)</w:t>
            </w:r>
            <w:r w:rsidRPr="00672275">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656E5F">
            <w:pPr>
              <w:suppressAutoHyphens w:val="0"/>
              <w:rPr>
                <w:sz w:val="20"/>
                <w:szCs w:val="20"/>
              </w:rPr>
            </w:pPr>
            <w:r w:rsidRPr="00672275">
              <w:rPr>
                <w:rFonts w:ascii="Arial" w:hAnsi="Arial" w:cs="Arial"/>
                <w:sz w:val="20"/>
                <w:szCs w:val="20"/>
              </w:rPr>
              <w:t xml:space="preserve">Returns a </w:t>
            </w:r>
            <w:r w:rsidR="00CB3F4A">
              <w:rPr>
                <w:rFonts w:ascii="Arial" w:hAnsi="Arial" w:cs="Arial"/>
                <w:sz w:val="20"/>
                <w:szCs w:val="20"/>
              </w:rPr>
              <w:t xml:space="preserve">string containing a </w:t>
            </w:r>
            <w:r w:rsidRPr="00672275">
              <w:rPr>
                <w:rFonts w:ascii="Arial" w:hAnsi="Arial" w:cs="Arial"/>
                <w:sz w:val="20"/>
                <w:szCs w:val="20"/>
              </w:rPr>
              <w:t>DFDL string literal constructed from the $arg string argument. If $arg contains any '%' and/or space characters, then the return value replaces each '%' with '%%' and each space with '%SP;', otherwise $arg is returned unchanged.</w:t>
            </w:r>
            <w:r w:rsidRPr="00672275">
              <w:rPr>
                <w:sz w:val="20"/>
                <w:szCs w:val="20"/>
              </w:rPr>
              <w:t xml:space="preserve"> </w:t>
            </w:r>
          </w:p>
          <w:p w:rsidR="003B566E" w:rsidRPr="00672275" w:rsidRDefault="00656E5F" w:rsidP="00656E5F">
            <w:pPr>
              <w:suppressAutoHyphens w:val="0"/>
              <w:spacing w:before="100" w:beforeAutospacing="1" w:after="100" w:afterAutospacing="1"/>
              <w:rPr>
                <w:rFonts w:ascii="Arial" w:hAnsi="Arial" w:cs="Arial"/>
                <w:sz w:val="20"/>
                <w:szCs w:val="20"/>
              </w:rPr>
            </w:pPr>
            <w:r w:rsidRPr="00672275">
              <w:rPr>
                <w:rFonts w:ascii="Arial" w:hAnsi="Arial" w:cs="Arial" w:hint="eastAsia"/>
                <w:sz w:val="20"/>
                <w:szCs w:val="20"/>
              </w:rPr>
              <w:t xml:space="preserve">Use this function when the value of a DFDL property is obtained from the data stream using an expression, and the type of the property is DFDL String Literal or List of DFDL String </w:t>
            </w:r>
            <w:r w:rsidRPr="00672275">
              <w:rPr>
                <w:rFonts w:ascii="Arial" w:hAnsi="Arial" w:cs="Arial" w:hint="eastAsia"/>
                <w:sz w:val="20"/>
                <w:szCs w:val="20"/>
              </w:rPr>
              <w:lastRenderedPageBreak/>
              <w:t>Literals, and the values extracted from the data stream could contain '%' or space characters. If the data already contains DFDL entities, this function should not be used.</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410870" w:rsidRDefault="00CE475A" w:rsidP="00CE475A">
            <w:pPr>
              <w:suppressAutoHyphens w:val="0"/>
              <w:rPr>
                <w:rFonts w:ascii="Arial" w:hAnsi="Arial" w:cs="Arial"/>
                <w:sz w:val="20"/>
                <w:szCs w:val="20"/>
              </w:rPr>
            </w:pPr>
            <w:r w:rsidRPr="00672275">
              <w:rPr>
                <w:rFonts w:ascii="Arial" w:hAnsi="Arial" w:cs="Arial"/>
                <w:sz w:val="20"/>
                <w:szCs w:val="20"/>
              </w:rPr>
              <w:lastRenderedPageBreak/>
              <w:t>dfdl:</w:t>
            </w:r>
            <w:r>
              <w:rPr>
                <w:rFonts w:ascii="Arial" w:hAnsi="Arial" w:cs="Arial"/>
                <w:sz w:val="20"/>
                <w:szCs w:val="20"/>
              </w:rPr>
              <w:t>decodeDFDLEntities</w:t>
            </w:r>
            <w:r w:rsidRPr="00672275">
              <w:rPr>
                <w:rFonts w:ascii="Arial" w:hAnsi="Arial" w:cs="Arial"/>
                <w:sz w:val="20"/>
                <w:szCs w:val="20"/>
              </w:rPr>
              <w:t xml:space="preserve"> ($arg</w:t>
            </w:r>
            <w:r>
              <w:rPr>
                <w:rFonts w:ascii="Arial" w:hAnsi="Arial" w:cs="Arial"/>
                <w:sz w:val="20"/>
                <w:szCs w:val="20"/>
              </w:rPr>
              <w:t>)</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CE475A" w:rsidRDefault="00CE475A" w:rsidP="00CE475A">
            <w:pPr>
              <w:suppressAutoHyphens w:val="0"/>
              <w:rPr>
                <w:rFonts w:ascii="Arial" w:hAnsi="Arial" w:cs="Arial"/>
                <w:sz w:val="20"/>
                <w:szCs w:val="20"/>
              </w:rPr>
            </w:pPr>
            <w:r w:rsidRPr="00CE475A">
              <w:rPr>
                <w:rFonts w:ascii="Arial" w:eastAsia="Times New Roman" w:hAnsi="Arial" w:cs="Arial"/>
                <w:color w:val="000000"/>
                <w:sz w:val="20"/>
                <w:szCs w:val="20"/>
                <w:lang w:eastAsia="en-GB"/>
              </w:rPr>
              <w:t>Returns a string constructed from the $arg string argument. If $arg contains syntax matching DFDL Character Entit</w:t>
            </w:r>
            <w:r w:rsidR="00E04595">
              <w:rPr>
                <w:rFonts w:ascii="Arial" w:eastAsia="Times New Roman" w:hAnsi="Arial" w:cs="Arial"/>
                <w:color w:val="000000"/>
                <w:sz w:val="20"/>
                <w:szCs w:val="20"/>
                <w:lang w:eastAsia="en-GB"/>
              </w:rPr>
              <w:t>i</w:t>
            </w:r>
            <w:r w:rsidRPr="00CE475A">
              <w:rPr>
                <w:rFonts w:ascii="Arial" w:eastAsia="Times New Roman" w:hAnsi="Arial" w:cs="Arial"/>
                <w:color w:val="000000"/>
                <w:sz w:val="20"/>
                <w:szCs w:val="20"/>
                <w:lang w:eastAsia="en-GB"/>
              </w:rPr>
              <w:t>es syntax, then the corresponding characters are used in the result.  Any characters in $arg not matching the DFDL Character Entities syntax remain unchanged in the result.</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br/>
              <w:t>It is a schema definition error if $arg contains syntax matching DFDL Byte Value Entities syntax.</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br/>
              <w:t>Use this function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CE475A">
            <w:pPr>
              <w:suppressAutoHyphens w:val="0"/>
              <w:rPr>
                <w:sz w:val="20"/>
                <w:szCs w:val="20"/>
              </w:rPr>
            </w:pPr>
            <w:r w:rsidRPr="00410870">
              <w:rPr>
                <w:rFonts w:ascii="Arial" w:hAnsi="Arial" w:cs="Arial"/>
                <w:sz w:val="20"/>
                <w:szCs w:val="20"/>
              </w:rPr>
              <w:t>dfdl:contains</w:t>
            </w:r>
            <w:r w:rsidR="00CE475A">
              <w:rPr>
                <w:rFonts w:ascii="Arial" w:hAnsi="Arial" w:cs="Arial"/>
                <w:sz w:val="20"/>
                <w:szCs w:val="20"/>
              </w:rPr>
              <w:t>DFDL</w:t>
            </w:r>
            <w:r>
              <w:rPr>
                <w:rFonts w:ascii="Arial" w:hAnsi="Arial" w:cs="Arial"/>
                <w:sz w:val="20"/>
                <w:szCs w:val="20"/>
              </w:rPr>
              <w:t>E</w:t>
            </w:r>
            <w:r w:rsidRPr="00410870">
              <w:rPr>
                <w:rFonts w:ascii="Arial" w:hAnsi="Arial" w:cs="Arial"/>
                <w:sz w:val="20"/>
                <w:szCs w:val="20"/>
              </w:rPr>
              <w:t>ntit</w:t>
            </w:r>
            <w:r w:rsidR="00CE475A">
              <w:rPr>
                <w:rFonts w:ascii="Arial" w:hAnsi="Arial" w:cs="Arial"/>
                <w:sz w:val="20"/>
                <w:szCs w:val="20"/>
              </w:rPr>
              <w:t>ies</w:t>
            </w:r>
            <w:r w:rsidRPr="00410870">
              <w:rPr>
                <w:rFonts w:ascii="Arial" w:hAnsi="Arial" w:cs="Arial"/>
                <w:sz w:val="20"/>
                <w:szCs w:val="20"/>
              </w:rPr>
              <w:t xml:space="preserve"> ($arg)</w:t>
            </w:r>
            <w:r w:rsidRPr="00410870">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656E5F">
            <w:pPr>
              <w:suppressAutoHyphens w:val="0"/>
              <w:rPr>
                <w:sz w:val="20"/>
                <w:szCs w:val="20"/>
              </w:rPr>
            </w:pPr>
            <w:r w:rsidRPr="00410870">
              <w:rPr>
                <w:rFonts w:ascii="Arial" w:hAnsi="Arial" w:cs="Arial"/>
                <w:sz w:val="20"/>
                <w:szCs w:val="20"/>
              </w:rPr>
              <w:t>Returns a Boolean indicating whether the $arg string argument contains one or more DFDL entities</w:t>
            </w:r>
            <w:r w:rsidRPr="00410870">
              <w:rPr>
                <w:sz w:val="20"/>
                <w:szCs w:val="20"/>
              </w:rPr>
              <w:t xml:space="preserve">. </w:t>
            </w:r>
          </w:p>
        </w:tc>
      </w:tr>
    </w:tbl>
    <w:p w:rsidR="004A7785" w:rsidRDefault="004A7785" w:rsidP="00E521A4">
      <w:pPr>
        <w:suppressAutoHyphens w:val="0"/>
        <w:autoSpaceDE w:val="0"/>
        <w:autoSpaceDN w:val="0"/>
        <w:adjustRightInd w:val="0"/>
        <w:rPr>
          <w:rFonts w:ascii="Helv" w:hAnsi="Helv" w:cs="Helv"/>
          <w:color w:val="0000FF"/>
          <w:sz w:val="20"/>
          <w:szCs w:val="20"/>
        </w:rPr>
      </w:pPr>
    </w:p>
    <w:p w:rsidR="00C10515" w:rsidRPr="00672275" w:rsidRDefault="004970F0" w:rsidP="004970F0">
      <w:pPr>
        <w:suppressAutoHyphens w:val="0"/>
        <w:autoSpaceDE w:val="0"/>
        <w:autoSpaceDN w:val="0"/>
        <w:adjustRightInd w:val="0"/>
        <w:rPr>
          <w:rFonts w:ascii="Helv" w:hAnsi="Helv" w:cs="Helv"/>
          <w:sz w:val="20"/>
          <w:szCs w:val="20"/>
        </w:rPr>
      </w:pPr>
      <w:r w:rsidRPr="00672275">
        <w:rPr>
          <w:rFonts w:ascii="Helv" w:hAnsi="Helv" w:cs="Helv"/>
          <w:b/>
          <w:sz w:val="20"/>
          <w:szCs w:val="20"/>
        </w:rPr>
        <w:t>2.86</w:t>
      </w:r>
      <w:r w:rsidRPr="00672275">
        <w:rPr>
          <w:rFonts w:ascii="Helv" w:hAnsi="Helv" w:cs="Helv"/>
          <w:sz w:val="20"/>
          <w:szCs w:val="20"/>
        </w:rPr>
        <w:t xml:space="preserve">. </w:t>
      </w:r>
      <w:r w:rsidRPr="00672275">
        <w:rPr>
          <w:rFonts w:ascii="Helv" w:hAnsi="Helv" w:cs="Helv"/>
          <w:i/>
          <w:sz w:val="20"/>
          <w:szCs w:val="20"/>
        </w:rPr>
        <w:t>Section 24.</w:t>
      </w:r>
      <w:r w:rsidRPr="00672275">
        <w:rPr>
          <w:rFonts w:ascii="Helv" w:hAnsi="Helv" w:cs="Helv"/>
          <w:sz w:val="20"/>
          <w:szCs w:val="20"/>
        </w:rPr>
        <w:t xml:space="preserve"> State that </w:t>
      </w:r>
      <w:r w:rsidRPr="00672275">
        <w:rPr>
          <w:rFonts w:ascii="Helv" w:hAnsi="Helv" w:cs="Helv"/>
          <w:bCs/>
          <w:sz w:val="20"/>
          <w:szCs w:val="20"/>
        </w:rPr>
        <w:t>DFDL regular expressions do not interpret DFDL entities</w:t>
      </w:r>
      <w:r w:rsidRPr="00672275">
        <w:rPr>
          <w:rFonts w:ascii="Helv" w:hAnsi="Helv" w:cs="Helv"/>
          <w:sz w:val="20"/>
          <w:szCs w:val="20"/>
        </w:rPr>
        <w:t>.</w:t>
      </w:r>
    </w:p>
    <w:p w:rsidR="004970F0" w:rsidRPr="00672275" w:rsidRDefault="004970F0" w:rsidP="004970F0">
      <w:pPr>
        <w:suppressAutoHyphens w:val="0"/>
        <w:autoSpaceDE w:val="0"/>
        <w:autoSpaceDN w:val="0"/>
        <w:adjustRightInd w:val="0"/>
        <w:rPr>
          <w:rFonts w:ascii="Helv" w:hAnsi="Helv" w:cs="Helv"/>
          <w:sz w:val="20"/>
          <w:szCs w:val="20"/>
        </w:rPr>
      </w:pPr>
    </w:p>
    <w:p w:rsidR="0082024C" w:rsidRPr="00672275" w:rsidRDefault="007B61BA" w:rsidP="0082024C">
      <w:pPr>
        <w:suppressAutoHyphens w:val="0"/>
        <w:autoSpaceDE w:val="0"/>
        <w:autoSpaceDN w:val="0"/>
        <w:adjustRightInd w:val="0"/>
        <w:rPr>
          <w:rFonts w:ascii="Helv" w:hAnsi="Helv" w:cs="Helv"/>
          <w:sz w:val="20"/>
          <w:szCs w:val="20"/>
        </w:rPr>
      </w:pPr>
      <w:r w:rsidRPr="00672275">
        <w:rPr>
          <w:rFonts w:ascii="Helv" w:hAnsi="Helv" w:cs="Helv"/>
          <w:b/>
          <w:sz w:val="20"/>
          <w:szCs w:val="20"/>
        </w:rPr>
        <w:t>2.87</w:t>
      </w:r>
      <w:r w:rsidRPr="00672275">
        <w:rPr>
          <w:rFonts w:ascii="Helv" w:hAnsi="Helv" w:cs="Helv"/>
          <w:sz w:val="20"/>
          <w:szCs w:val="20"/>
        </w:rPr>
        <w:t xml:space="preserve">. </w:t>
      </w:r>
      <w:r w:rsidRPr="00672275">
        <w:rPr>
          <w:rFonts w:ascii="Helv" w:hAnsi="Helv" w:cs="Helv"/>
          <w:i/>
          <w:sz w:val="20"/>
          <w:szCs w:val="20"/>
        </w:rPr>
        <w:t>Section 12.3.7</w:t>
      </w:r>
      <w:r w:rsidRPr="00672275">
        <w:rPr>
          <w:rFonts w:ascii="Helv" w:hAnsi="Helv" w:cs="Helv"/>
          <w:sz w:val="20"/>
          <w:szCs w:val="20"/>
        </w:rPr>
        <w:t xml:space="preserve">. </w:t>
      </w:r>
      <w:r w:rsidR="0082024C" w:rsidRPr="00672275">
        <w:rPr>
          <w:rFonts w:ascii="Helv" w:hAnsi="Helv" w:cs="Helv"/>
          <w:sz w:val="20"/>
          <w:szCs w:val="20"/>
        </w:rPr>
        <w:t>State that when unparsing a specified length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and the simple content region is larger than the length of the element in the Infoset, then the remaining bytes are filled using the fillByte property. (The fillByte is </w:t>
      </w:r>
      <w:r w:rsidR="0082024C" w:rsidRPr="00672275">
        <w:rPr>
          <w:rFonts w:ascii="Helv" w:hAnsi="Helv" w:cs="Helv"/>
          <w:i/>
          <w:sz w:val="20"/>
          <w:szCs w:val="20"/>
        </w:rPr>
        <w:t>not</w:t>
      </w:r>
      <w:r w:rsidR="0082024C" w:rsidRPr="00672275">
        <w:rPr>
          <w:rFonts w:ascii="Helv" w:hAnsi="Helv" w:cs="Helv"/>
          <w:sz w:val="20"/>
          <w:szCs w:val="20"/>
        </w:rPr>
        <w:t xml:space="preserve"> used to trim an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when parsing.)</w:t>
      </w:r>
    </w:p>
    <w:p w:rsidR="0082024C" w:rsidRPr="00672275" w:rsidRDefault="0082024C" w:rsidP="0082024C">
      <w:pPr>
        <w:suppressAutoHyphens w:val="0"/>
        <w:autoSpaceDE w:val="0"/>
        <w:autoSpaceDN w:val="0"/>
        <w:adjustRightInd w:val="0"/>
        <w:rPr>
          <w:rFonts w:ascii="Helv" w:hAnsi="Helv" w:cs="Helv"/>
          <w:sz w:val="20"/>
          <w:szCs w:val="20"/>
        </w:rPr>
      </w:pPr>
    </w:p>
    <w:p w:rsidR="00A23740"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2.88</w:t>
      </w:r>
      <w:r w:rsidRPr="00672275">
        <w:rPr>
          <w:rFonts w:ascii="Helv" w:hAnsi="Helv" w:cs="Helv"/>
          <w:sz w:val="20"/>
          <w:szCs w:val="20"/>
        </w:rPr>
        <w:t xml:space="preserve">. </w:t>
      </w:r>
      <w:r w:rsidRPr="00672275">
        <w:rPr>
          <w:rFonts w:ascii="Helv" w:hAnsi="Helv" w:cs="Helv"/>
          <w:i/>
          <w:sz w:val="20"/>
          <w:szCs w:val="20"/>
        </w:rPr>
        <w:t>Section 13.5</w:t>
      </w:r>
      <w:r w:rsidRPr="00672275">
        <w:rPr>
          <w:rFonts w:ascii="Helv" w:hAnsi="Helv" w:cs="Helv"/>
          <w:sz w:val="20"/>
          <w:szCs w:val="20"/>
        </w:rPr>
        <w:t xml:space="preserve">. Add support for HP NonStop Tandem zoned decimals. In this architecture, the negative sign is incorporated in the last byte of the number in the usual manner, but the overpunching occurs on the highest bit (ie, value 8) of the </w:t>
      </w:r>
      <w:r w:rsidR="001145F1">
        <w:rPr>
          <w:rFonts w:ascii="Helv" w:hAnsi="Helv" w:cs="Helv"/>
          <w:sz w:val="20"/>
          <w:szCs w:val="20"/>
        </w:rPr>
        <w:t>byte</w:t>
      </w:r>
      <w:r w:rsidRPr="00672275">
        <w:rPr>
          <w:rFonts w:ascii="Helv" w:hAnsi="Helv" w:cs="Helv"/>
          <w:sz w:val="20"/>
          <w:szCs w:val="20"/>
        </w:rPr>
        <w:t xml:space="preserve">. Consequently, a new enum value 'asciiTandemModified’ is added to property textZonedSignStyle. </w:t>
      </w:r>
    </w:p>
    <w:p w:rsidR="001145F1" w:rsidRDefault="001145F1" w:rsidP="00A23740">
      <w:pPr>
        <w:suppressAutoHyphens w:val="0"/>
        <w:autoSpaceDE w:val="0"/>
        <w:autoSpaceDN w:val="0"/>
        <w:adjustRightInd w:val="0"/>
        <w:rPr>
          <w:rFonts w:ascii="Helv" w:hAnsi="Helv" w:cs="Helv"/>
          <w:sz w:val="20"/>
          <w:szCs w:val="20"/>
        </w:rPr>
      </w:pPr>
    </w:p>
    <w:p w:rsidR="001145F1" w:rsidRPr="00200075" w:rsidRDefault="001145F1" w:rsidP="00A23740">
      <w:pPr>
        <w:suppressAutoHyphens w:val="0"/>
        <w:autoSpaceDE w:val="0"/>
        <w:autoSpaceDN w:val="0"/>
        <w:adjustRightInd w:val="0"/>
        <w:rPr>
          <w:rFonts w:ascii="Helv" w:eastAsia="Times New Roman" w:hAnsi="Helv" w:cs="Helv"/>
          <w:color w:val="000000" w:themeColor="text1"/>
          <w:sz w:val="20"/>
          <w:szCs w:val="20"/>
          <w:lang w:eastAsia="en-GB"/>
        </w:rPr>
      </w:pPr>
      <w:r w:rsidRPr="00200075">
        <w:rPr>
          <w:rFonts w:ascii="Helv" w:hAnsi="Helv" w:cs="Helv"/>
          <w:color w:val="000000" w:themeColor="text1"/>
          <w:sz w:val="20"/>
          <w:szCs w:val="20"/>
        </w:rPr>
        <w:t xml:space="preserve">Because the overpunching is on the highest bit, it means </w:t>
      </w:r>
      <w:r w:rsidRPr="00200075">
        <w:rPr>
          <w:rFonts w:ascii="Helv" w:eastAsia="Times New Roman" w:hAnsi="Helv" w:cs="Helv"/>
          <w:color w:val="000000" w:themeColor="text1"/>
          <w:sz w:val="20"/>
          <w:szCs w:val="20"/>
          <w:lang w:eastAsia="en-GB"/>
        </w:rPr>
        <w:t>the resultant bytes are not code points in standard ASCII, so the modeller must specify an encoding like ISO-8859-1 in order for such zoned decimals to parse without an encoding error.</w:t>
      </w:r>
      <w:r w:rsidR="00200075">
        <w:rPr>
          <w:rFonts w:ascii="Helv" w:eastAsia="Times New Roman" w:hAnsi="Helv" w:cs="Helv"/>
          <w:color w:val="000000" w:themeColor="text1"/>
          <w:sz w:val="20"/>
          <w:szCs w:val="20"/>
          <w:lang w:eastAsia="en-GB"/>
        </w:rPr>
        <w:t xml:space="preserve"> </w:t>
      </w:r>
    </w:p>
    <w:p w:rsidR="00A23740" w:rsidRPr="00672275" w:rsidRDefault="00A23740" w:rsidP="00A23740">
      <w:pPr>
        <w:suppressAutoHyphens w:val="0"/>
        <w:autoSpaceDE w:val="0"/>
        <w:autoSpaceDN w:val="0"/>
        <w:adjustRightInd w:val="0"/>
        <w:rPr>
          <w:rFonts w:ascii="Helv" w:hAnsi="Helv" w:cs="Helv"/>
          <w:sz w:val="20"/>
          <w:szCs w:val="20"/>
        </w:rPr>
      </w:pPr>
    </w:p>
    <w:p w:rsidR="00A23740"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2.89</w:t>
      </w:r>
      <w:r w:rsidRPr="00672275">
        <w:rPr>
          <w:rFonts w:ascii="Helv" w:hAnsi="Helv" w:cs="Helv"/>
          <w:sz w:val="20"/>
          <w:szCs w:val="20"/>
        </w:rPr>
        <w:t xml:space="preserve">. </w:t>
      </w:r>
      <w:r w:rsidRPr="00672275">
        <w:rPr>
          <w:rFonts w:ascii="Helv" w:hAnsi="Helv" w:cs="Helv"/>
          <w:i/>
          <w:sz w:val="20"/>
          <w:szCs w:val="20"/>
        </w:rPr>
        <w:t>Section 12.1</w:t>
      </w:r>
      <w:r w:rsidRPr="00672275">
        <w:rPr>
          <w:rFonts w:ascii="Helv" w:hAnsi="Helv" w:cs="Helv"/>
          <w:sz w:val="20"/>
          <w:szCs w:val="20"/>
        </w:rPr>
        <w:t>. In the description of the alignment property, remove the rule that states ‘</w:t>
      </w:r>
      <w:proofErr w:type="gramStart"/>
      <w:r w:rsidRPr="00672275">
        <w:rPr>
          <w:rFonts w:ascii="Helv" w:hAnsi="Helv" w:cs="Helv"/>
          <w:sz w:val="20"/>
          <w:szCs w:val="20"/>
        </w:rPr>
        <w:t>The</w:t>
      </w:r>
      <w:proofErr w:type="gramEnd"/>
      <w:r w:rsidRPr="00672275">
        <w:rPr>
          <w:rFonts w:ascii="Helv" w:hAnsi="Helv" w:cs="Helv"/>
          <w:sz w:val="20"/>
          <w:szCs w:val="20"/>
        </w:rPr>
        <w:t xml:space="preserve"> alignment of a child component must be less than or equal to the alignment of the parent element, sequence or choice’. It is overly restrictive.</w:t>
      </w:r>
    </w:p>
    <w:p w:rsidR="00A23740" w:rsidRPr="00672275" w:rsidRDefault="00A23740" w:rsidP="00A23740">
      <w:pPr>
        <w:suppressAutoHyphens w:val="0"/>
        <w:autoSpaceDE w:val="0"/>
        <w:autoSpaceDN w:val="0"/>
        <w:adjustRightInd w:val="0"/>
        <w:rPr>
          <w:rFonts w:ascii="Helv" w:hAnsi="Helv" w:cs="Helv"/>
          <w:sz w:val="20"/>
          <w:szCs w:val="20"/>
        </w:rPr>
      </w:pPr>
    </w:p>
    <w:p w:rsidR="00A3060D"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2.90</w:t>
      </w:r>
      <w:r w:rsidRPr="00672275">
        <w:rPr>
          <w:rFonts w:ascii="Helv" w:hAnsi="Helv" w:cs="Helv"/>
          <w:sz w:val="20"/>
          <w:szCs w:val="20"/>
        </w:rPr>
        <w:t xml:space="preserve">. </w:t>
      </w:r>
      <w:r w:rsidRPr="00672275">
        <w:rPr>
          <w:rFonts w:ascii="Helv" w:hAnsi="Helv" w:cs="Helv"/>
          <w:i/>
          <w:sz w:val="20"/>
          <w:szCs w:val="20"/>
        </w:rPr>
        <w:t>Sections 12.3, 12.3.7.2</w:t>
      </w:r>
      <w:r w:rsidRPr="00672275">
        <w:rPr>
          <w:rFonts w:ascii="Helv" w:hAnsi="Helv" w:cs="Helv"/>
          <w:sz w:val="20"/>
          <w:szCs w:val="20"/>
        </w:rPr>
        <w:t>. Additionally allow lengthUnits 'bits' to apply to binary signed integer types, to support the modeling of signed integer bit fields in the C language. The physical bits are interpreted as a two's complement integer.</w:t>
      </w:r>
      <w:r w:rsidR="00A3060D">
        <w:rPr>
          <w:rFonts w:ascii="Helv" w:hAnsi="Helv" w:cs="Helv"/>
          <w:sz w:val="20"/>
          <w:szCs w:val="20"/>
        </w:rPr>
        <w:t xml:space="preserve">  However it is a schema definition error for a signed integer type if the length is 1 bit.</w:t>
      </w:r>
    </w:p>
    <w:p w:rsidR="007B61BA" w:rsidRPr="00672275" w:rsidRDefault="007B61BA" w:rsidP="004970F0">
      <w:pPr>
        <w:suppressAutoHyphens w:val="0"/>
        <w:autoSpaceDE w:val="0"/>
        <w:autoSpaceDN w:val="0"/>
        <w:adjustRightInd w:val="0"/>
        <w:rPr>
          <w:rFonts w:ascii="Helv" w:hAnsi="Helv" w:cs="Helv"/>
          <w:sz w:val="20"/>
          <w:szCs w:val="20"/>
        </w:rPr>
      </w:pPr>
    </w:p>
    <w:p w:rsidR="008E0AE4" w:rsidRPr="00885261" w:rsidRDefault="008E0AE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2.91.</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12.3.4</w:t>
      </w:r>
      <w:r w:rsidRPr="00885261">
        <w:rPr>
          <w:rFonts w:ascii="Helv" w:eastAsia="Times New Roman" w:hAnsi="Helv" w:cs="Helv"/>
          <w:sz w:val="20"/>
          <w:szCs w:val="20"/>
          <w:lang w:eastAsia="en-GB"/>
        </w:rPr>
        <w:t>. State that the global simple type referenced by prefixLengthType only obtains values for missing properties from its own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 If the using element resides in a separate schema, the simple type does not pick up values from the element's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w:t>
      </w:r>
    </w:p>
    <w:p w:rsidR="00E61E74" w:rsidRPr="00885261" w:rsidRDefault="00E61E74" w:rsidP="00E61E74">
      <w:pPr>
        <w:spacing w:before="280" w:after="280"/>
        <w:rPr>
          <w:rFonts w:ascii="Helv" w:eastAsia="Helv" w:hAnsi="Helv" w:cs="Helv"/>
          <w:sz w:val="20"/>
          <w:szCs w:val="20"/>
        </w:rPr>
      </w:pPr>
      <w:r w:rsidRPr="00885261">
        <w:rPr>
          <w:rFonts w:ascii="Helv" w:hAnsi="Helv" w:cs="Helv"/>
          <w:b/>
          <w:sz w:val="20"/>
          <w:szCs w:val="20"/>
        </w:rPr>
        <w:lastRenderedPageBreak/>
        <w:t>2.92.</w:t>
      </w:r>
      <w:r w:rsidRPr="00885261">
        <w:rPr>
          <w:rFonts w:ascii="Helv" w:eastAsia="Helv" w:hAnsi="Helv" w:cs="Helv"/>
          <w:i/>
          <w:sz w:val="20"/>
          <w:szCs w:val="20"/>
        </w:rPr>
        <w:t xml:space="preserve"> </w:t>
      </w:r>
      <w:r w:rsidRPr="00885261">
        <w:rPr>
          <w:rFonts w:ascii="Arial" w:hAnsi="Arial" w:cs="Arial"/>
          <w:i/>
          <w:sz w:val="20"/>
          <w:szCs w:val="20"/>
          <w:lang w:val="en-US"/>
        </w:rPr>
        <w:t>Section</w:t>
      </w:r>
      <w:r w:rsidRPr="00885261">
        <w:rPr>
          <w:rFonts w:ascii="Arial" w:eastAsia="Arial" w:hAnsi="Arial" w:cs="Arial"/>
          <w:i/>
          <w:sz w:val="20"/>
          <w:szCs w:val="20"/>
          <w:lang w:val="en-US"/>
        </w:rPr>
        <w:t xml:space="preserve"> </w:t>
      </w:r>
      <w:r w:rsidRPr="00885261">
        <w:rPr>
          <w:rFonts w:ascii="Helv" w:hAnsi="Helv" w:cs="Helv"/>
          <w:i/>
          <w:sz w:val="20"/>
          <w:szCs w:val="20"/>
        </w:rPr>
        <w:t>13.6.</w:t>
      </w:r>
      <w:r w:rsidRPr="00885261">
        <w:rPr>
          <w:rFonts w:ascii="Helv" w:eastAsia="Helv" w:hAnsi="Helv" w:cs="Helv"/>
          <w:sz w:val="20"/>
          <w:szCs w:val="20"/>
        </w:rPr>
        <w:t xml:space="preserve"> </w:t>
      </w:r>
      <w:r w:rsidRPr="00885261">
        <w:rPr>
          <w:rFonts w:ascii="Helv" w:hAnsi="Helv" w:cs="Helv"/>
          <w:sz w:val="20"/>
          <w:szCs w:val="20"/>
        </w:rPr>
        <w:t>When</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textNumberRep</w:t>
      </w:r>
      <w:r w:rsidRPr="00885261">
        <w:rPr>
          <w:rFonts w:ascii="Helv" w:eastAsia="Helv" w:hAnsi="Helv" w:cs="Helv"/>
          <w:sz w:val="20"/>
          <w:szCs w:val="20"/>
        </w:rPr>
        <w:t xml:space="preserve"> </w:t>
      </w:r>
      <w:r w:rsidRPr="00885261">
        <w:rPr>
          <w:rFonts w:ascii="Helv" w:hAnsi="Helv" w:cs="Helv"/>
          <w:sz w:val="20"/>
          <w:szCs w:val="20"/>
        </w:rPr>
        <w:t>is</w:t>
      </w:r>
      <w:r w:rsidRPr="00885261">
        <w:rPr>
          <w:rFonts w:ascii="Helv" w:eastAsia="Helv" w:hAnsi="Helv" w:cs="Helv"/>
          <w:sz w:val="20"/>
          <w:szCs w:val="20"/>
        </w:rPr>
        <w:t xml:space="preserve"> ‘</w:t>
      </w:r>
      <w:r w:rsidRPr="00885261">
        <w:rPr>
          <w:rFonts w:ascii="Helv" w:hAnsi="Helv" w:cs="Helv"/>
          <w:sz w:val="20"/>
          <w:szCs w:val="20"/>
        </w:rPr>
        <w:t>zoned</w:t>
      </w:r>
      <w:r w:rsidRPr="00885261">
        <w:rPr>
          <w:rFonts w:ascii="Helv" w:eastAsia="Helv" w:hAnsi="Helv" w:cs="Helv"/>
          <w:sz w:val="20"/>
          <w:szCs w:val="20"/>
        </w:rPr>
        <w:t>’</w:t>
      </w:r>
      <w:r w:rsidRPr="00885261">
        <w:rPr>
          <w:rFonts w:ascii="Helv" w:hAnsi="Helv" w:cs="Helv"/>
          <w:sz w:val="20"/>
          <w:szCs w:val="20"/>
        </w:rPr>
        <w:t>,</w:t>
      </w:r>
      <w:r w:rsidRPr="00885261">
        <w:rPr>
          <w:rFonts w:ascii="Helv" w:eastAsia="Helv" w:hAnsi="Helv" w:cs="Helv"/>
          <w:sz w:val="20"/>
          <w:szCs w:val="20"/>
        </w:rPr>
        <w:t xml:space="preserve"> </w:t>
      </w:r>
      <w:r w:rsidRPr="00885261">
        <w:rPr>
          <w:rFonts w:ascii="Helv" w:hAnsi="Helv" w:cs="Helv"/>
          <w:sz w:val="20"/>
          <w:szCs w:val="20"/>
        </w:rPr>
        <w:t>the</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description</w:t>
      </w:r>
      <w:r w:rsidRPr="00885261">
        <w:rPr>
          <w:rFonts w:ascii="Helv" w:eastAsia="Helv" w:hAnsi="Helv" w:cs="Helv"/>
          <w:sz w:val="20"/>
          <w:szCs w:val="20"/>
        </w:rPr>
        <w:t xml:space="preserve"> </w:t>
      </w:r>
      <w:r w:rsidRPr="00885261">
        <w:rPr>
          <w:rFonts w:ascii="Helv" w:hAnsi="Helv" w:cs="Helv"/>
          <w:sz w:val="20"/>
          <w:szCs w:val="20"/>
        </w:rPr>
        <w:t>should</w:t>
      </w:r>
      <w:r w:rsidRPr="00885261">
        <w:rPr>
          <w:rFonts w:ascii="Helv" w:eastAsia="Helv" w:hAnsi="Helv" w:cs="Helv"/>
          <w:sz w:val="20"/>
          <w:szCs w:val="20"/>
        </w:rPr>
        <w:t xml:space="preserve"> </w:t>
      </w:r>
      <w:r w:rsidRPr="00885261">
        <w:rPr>
          <w:rFonts w:ascii="Helv" w:hAnsi="Helv" w:cs="Helv"/>
          <w:sz w:val="20"/>
          <w:szCs w:val="20"/>
        </w:rPr>
        <w:t>state</w:t>
      </w:r>
      <w:r w:rsidRPr="00885261">
        <w:rPr>
          <w:rFonts w:ascii="Helv" w:eastAsia="Helv" w:hAnsi="Helv" w:cs="Helv"/>
          <w:sz w:val="20"/>
          <w:szCs w:val="20"/>
        </w:rPr>
        <w:t xml:space="preserve"> </w:t>
      </w:r>
      <w:r w:rsidRPr="00885261">
        <w:rPr>
          <w:rFonts w:ascii="Helv" w:hAnsi="Helv" w:cs="Helv"/>
          <w:sz w:val="20"/>
          <w:szCs w:val="20"/>
        </w:rPr>
        <w:t>that</w:t>
      </w:r>
      <w:r w:rsidRPr="00885261">
        <w:rPr>
          <w:rFonts w:ascii="Helv" w:eastAsia="Helv" w:hAnsi="Helv" w:cs="Helv"/>
          <w:sz w:val="20"/>
          <w:szCs w:val="20"/>
        </w:rPr>
        <w:t xml:space="preserve"> ‘zoned’ is only allowed for </w:t>
      </w:r>
      <w:r w:rsidR="001145F1">
        <w:rPr>
          <w:rFonts w:ascii="Helv" w:eastAsia="Helv" w:hAnsi="Helv" w:cs="Helv"/>
          <w:sz w:val="20"/>
          <w:szCs w:val="20"/>
        </w:rPr>
        <w:t xml:space="preserve">EBCDIC </w:t>
      </w:r>
      <w:r w:rsidRPr="00885261">
        <w:rPr>
          <w:rFonts w:ascii="Helv" w:eastAsia="Helv" w:hAnsi="Helv" w:cs="Helv"/>
          <w:sz w:val="20"/>
          <w:szCs w:val="20"/>
        </w:rPr>
        <w:t xml:space="preserve">encodings </w:t>
      </w:r>
      <w:r w:rsidR="001145F1">
        <w:rPr>
          <w:rFonts w:ascii="Helv" w:eastAsia="Helv" w:hAnsi="Helv" w:cs="Helv"/>
          <w:sz w:val="20"/>
          <w:szCs w:val="20"/>
        </w:rPr>
        <w:t xml:space="preserve">or ASCII compatible encodings </w:t>
      </w:r>
      <w:r w:rsidRPr="00885261">
        <w:rPr>
          <w:rFonts w:ascii="Helv" w:eastAsia="Helv" w:hAnsi="Helv" w:cs="Helv"/>
          <w:sz w:val="20"/>
          <w:szCs w:val="20"/>
        </w:rPr>
        <w:t>(schema definition error otherwise)</w:t>
      </w:r>
      <w:r w:rsidRPr="00885261">
        <w:rPr>
          <w:rFonts w:ascii="Helv" w:hAnsi="Helv" w:cs="Helv"/>
          <w:sz w:val="20"/>
          <w:szCs w:val="20"/>
        </w:rPr>
        <w:t>.</w:t>
      </w:r>
      <w:r w:rsidRPr="00885261">
        <w:rPr>
          <w:rFonts w:ascii="Helv" w:eastAsia="Helv" w:hAnsi="Helv" w:cs="Helv"/>
          <w:sz w:val="20"/>
          <w:szCs w:val="20"/>
        </w:rPr>
        <w:t xml:space="preserve">  </w:t>
      </w:r>
    </w:p>
    <w:p w:rsidR="00E61E74" w:rsidRPr="00885261" w:rsidRDefault="00E61E7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2.93</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13.6, 13.7</w:t>
      </w:r>
      <w:r w:rsidRPr="00885261">
        <w:rPr>
          <w:rFonts w:ascii="Helv" w:eastAsia="Times New Roman" w:hAnsi="Helv" w:cs="Helv"/>
          <w:sz w:val="20"/>
          <w:szCs w:val="20"/>
          <w:lang w:eastAsia="en-GB"/>
        </w:rPr>
        <w:t>. State that when unparsing a number and excess precision is supplied in the Infoset and rounding is not in effect, it is a processing error. Applies to text numbers when rounding is not enabled</w:t>
      </w:r>
      <w:r w:rsidR="00102AAC" w:rsidRPr="00885261">
        <w:rPr>
          <w:rFonts w:ascii="Helv" w:eastAsia="Times New Roman" w:hAnsi="Helv" w:cs="Helv"/>
          <w:sz w:val="20"/>
          <w:szCs w:val="20"/>
          <w:lang w:eastAsia="en-GB"/>
        </w:rPr>
        <w:t xml:space="preserve"> (matches ICU behaviour)</w:t>
      </w:r>
      <w:r w:rsidRPr="00885261">
        <w:rPr>
          <w:rFonts w:ascii="Helv" w:eastAsia="Times New Roman" w:hAnsi="Helv" w:cs="Helv"/>
          <w:sz w:val="20"/>
          <w:szCs w:val="20"/>
          <w:lang w:eastAsia="en-GB"/>
        </w:rPr>
        <w:t>, and to binary numbers (always no rounding).</w:t>
      </w:r>
      <w:r w:rsidR="00102AAC" w:rsidRPr="00885261">
        <w:rPr>
          <w:rFonts w:ascii="Helv" w:eastAsia="Times New Roman" w:hAnsi="Helv" w:cs="Helv"/>
          <w:sz w:val="20"/>
          <w:szCs w:val="20"/>
          <w:lang w:eastAsia="en-GB"/>
        </w:rPr>
        <w:t xml:space="preserve"> </w:t>
      </w:r>
    </w:p>
    <w:p w:rsidR="00102AAC" w:rsidRPr="00885261" w:rsidRDefault="00102AAC" w:rsidP="008E0AE4">
      <w:pPr>
        <w:suppressAutoHyphens w:val="0"/>
        <w:autoSpaceDE w:val="0"/>
        <w:autoSpaceDN w:val="0"/>
        <w:adjustRightInd w:val="0"/>
        <w:rPr>
          <w:rFonts w:ascii="Helv" w:eastAsia="Times New Roman" w:hAnsi="Helv" w:cs="Helv"/>
          <w:sz w:val="20"/>
          <w:szCs w:val="20"/>
          <w:lang w:eastAsia="en-GB"/>
        </w:rPr>
      </w:pPr>
    </w:p>
    <w:p w:rsidR="00102AAC" w:rsidRPr="00885261" w:rsidRDefault="00102AAC" w:rsidP="00102AAC">
      <w:pPr>
        <w:suppressAutoHyphens w:val="0"/>
        <w:autoSpaceDE w:val="0"/>
        <w:autoSpaceDN w:val="0"/>
        <w:adjustRightInd w:val="0"/>
        <w:rPr>
          <w:rFonts w:ascii="Courier New" w:eastAsia="Times New Roman" w:hAnsi="Courier New" w:cs="Courier New"/>
          <w:sz w:val="20"/>
          <w:szCs w:val="20"/>
          <w:lang w:eastAsia="en-GB"/>
        </w:rPr>
      </w:pPr>
      <w:r w:rsidRPr="00885261">
        <w:rPr>
          <w:rFonts w:ascii="Helv" w:eastAsia="Times New Roman" w:hAnsi="Helv" w:cs="Helv"/>
          <w:b/>
          <w:sz w:val="20"/>
          <w:szCs w:val="20"/>
          <w:lang w:eastAsia="en-GB"/>
        </w:rPr>
        <w:t>2.94</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6.3.1.3, 12.2</w:t>
      </w:r>
      <w:r w:rsidRPr="00885261">
        <w:rPr>
          <w:rFonts w:ascii="Helv" w:eastAsia="Times New Roman" w:hAnsi="Helv" w:cs="Helv"/>
          <w:sz w:val="20"/>
          <w:szCs w:val="20"/>
          <w:lang w:eastAsia="en-GB"/>
        </w:rPr>
        <w:t xml:space="preserve">. Correct the wording for NL mnemonic in Table 5 to make it clear that when parsing it means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%LS;</w:t>
      </w:r>
      <w:r w:rsidRPr="00885261">
        <w:rPr>
          <w:rFonts w:ascii="Helv" w:eastAsia="Times New Roman" w:hAnsi="Helv" w:cs="Helv"/>
          <w:sz w:val="20"/>
          <w:szCs w:val="20"/>
          <w:lang w:eastAsia="en-GB"/>
        </w:rPr>
        <w:t xml:space="preserve"> and not combinations of those. Similarly, state that outputNewLine can only be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 xml:space="preserve">%LS; </w:t>
      </w:r>
      <w:r w:rsidRPr="00885261">
        <w:rPr>
          <w:rFonts w:ascii="Helv" w:eastAsia="Times New Roman" w:hAnsi="Helv" w:cs="Helv"/>
          <w:sz w:val="20"/>
          <w:szCs w:val="20"/>
          <w:lang w:eastAsia="en-GB"/>
        </w:rPr>
        <w:t>and not combinations of those.</w:t>
      </w:r>
    </w:p>
    <w:p w:rsidR="00102AAC" w:rsidRDefault="00102AAC" w:rsidP="008E0AE4">
      <w:pPr>
        <w:suppressAutoHyphens w:val="0"/>
        <w:autoSpaceDE w:val="0"/>
        <w:autoSpaceDN w:val="0"/>
        <w:adjustRightInd w:val="0"/>
        <w:rPr>
          <w:rFonts w:ascii="Helv" w:eastAsia="Times New Roman" w:hAnsi="Helv" w:cs="Helv"/>
          <w:color w:val="0000FF"/>
          <w:sz w:val="20"/>
          <w:szCs w:val="20"/>
          <w:lang w:eastAsia="en-GB"/>
        </w:rPr>
      </w:pPr>
    </w:p>
    <w:p w:rsidR="00A2659A" w:rsidRDefault="00102AAC" w:rsidP="00A2659A">
      <w:pPr>
        <w:rPr>
          <w:rFonts w:ascii="Helv" w:hAnsi="Helv"/>
          <w:sz w:val="20"/>
          <w:szCs w:val="20"/>
          <w:lang w:eastAsia="en-GB"/>
        </w:rPr>
      </w:pPr>
      <w:r w:rsidRPr="00A2659A">
        <w:rPr>
          <w:rFonts w:ascii="Helv" w:hAnsi="Helv"/>
          <w:b/>
          <w:sz w:val="20"/>
          <w:szCs w:val="20"/>
          <w:lang w:eastAsia="en-GB"/>
        </w:rPr>
        <w:t>2.95</w:t>
      </w:r>
      <w:r w:rsidRPr="00A2659A">
        <w:rPr>
          <w:rFonts w:ascii="Helv" w:hAnsi="Helv"/>
          <w:sz w:val="20"/>
          <w:szCs w:val="20"/>
          <w:lang w:eastAsia="en-GB"/>
        </w:rPr>
        <w:t xml:space="preserve">. </w:t>
      </w:r>
      <w:r w:rsidRPr="00A2659A">
        <w:rPr>
          <w:rFonts w:ascii="Helv" w:hAnsi="Helv"/>
          <w:i/>
          <w:sz w:val="20"/>
          <w:szCs w:val="20"/>
          <w:lang w:eastAsia="en-GB"/>
        </w:rPr>
        <w:t>Section 12.1</w:t>
      </w:r>
      <w:r w:rsidRPr="00A2659A">
        <w:rPr>
          <w:rFonts w:ascii="Helv" w:hAnsi="Helv"/>
          <w:sz w:val="20"/>
          <w:szCs w:val="20"/>
          <w:lang w:eastAsia="en-GB"/>
        </w:rPr>
        <w:t xml:space="preserve">. </w:t>
      </w:r>
      <w:r w:rsidR="00533B89" w:rsidRPr="00A2659A">
        <w:rPr>
          <w:rFonts w:ascii="Helv" w:hAnsi="Helv"/>
          <w:sz w:val="20"/>
          <w:szCs w:val="20"/>
          <w:lang w:eastAsia="en-GB"/>
        </w:rPr>
        <w:t xml:space="preserve">State that if representation is text or type is string, then alignment </w:t>
      </w:r>
      <w:r w:rsidR="00A32E79" w:rsidRPr="00A2659A">
        <w:rPr>
          <w:rFonts w:ascii="Helv" w:hAnsi="Helv"/>
          <w:sz w:val="20"/>
          <w:szCs w:val="20"/>
          <w:lang w:eastAsia="en-GB"/>
        </w:rPr>
        <w:t xml:space="preserve">is determined by character set encoding. Most encodings are 8-bit (including those with 16-bit codepoint size like UTF-16). </w:t>
      </w:r>
    </w:p>
    <w:p w:rsidR="005A5F41" w:rsidRDefault="005A5F41" w:rsidP="00A2659A">
      <w:pPr>
        <w:rPr>
          <w:ins w:id="39" w:author="Steve Hanson" w:date="2014-07-22T18:38:00Z"/>
          <w:rFonts w:ascii="Helv" w:hAnsi="Helv"/>
          <w:sz w:val="20"/>
          <w:szCs w:val="20"/>
          <w:lang w:eastAsia="en-GB"/>
        </w:rPr>
      </w:pPr>
    </w:p>
    <w:p w:rsidR="00052A2E" w:rsidRPr="00052A2E" w:rsidRDefault="00052A2E" w:rsidP="00A2659A">
      <w:pPr>
        <w:rPr>
          <w:ins w:id="40" w:author="Steve Hanson" w:date="2014-07-22T18:38:00Z"/>
          <w:rFonts w:ascii="Helv" w:hAnsi="Helv"/>
          <w:i/>
          <w:sz w:val="20"/>
          <w:szCs w:val="20"/>
          <w:lang w:eastAsia="en-GB"/>
        </w:rPr>
      </w:pPr>
      <w:ins w:id="41" w:author="Steve Hanson" w:date="2014-07-22T18:38:00Z">
        <w:r w:rsidRPr="00052A2E">
          <w:rPr>
            <w:rFonts w:ascii="Helv" w:hAnsi="Helv"/>
            <w:i/>
            <w:sz w:val="20"/>
            <w:szCs w:val="20"/>
            <w:lang w:eastAsia="en-GB"/>
          </w:rPr>
          <w:t xml:space="preserve">Updated 2014-07-22 </w:t>
        </w:r>
      </w:ins>
      <w:ins w:id="42" w:author="Steve Hanson" w:date="2014-07-22T19:01:00Z">
        <w:r w:rsidR="00F9515C">
          <w:rPr>
            <w:rFonts w:ascii="Helv" w:hAnsi="Helv"/>
            <w:i/>
            <w:sz w:val="20"/>
            <w:szCs w:val="20"/>
            <w:lang w:eastAsia="en-GB"/>
          </w:rPr>
          <w:t>to</w:t>
        </w:r>
      </w:ins>
      <w:ins w:id="43" w:author="Steve Hanson" w:date="2014-07-22T18:38:00Z">
        <w:r w:rsidRPr="00052A2E">
          <w:rPr>
            <w:rFonts w:ascii="Helv" w:hAnsi="Helv"/>
            <w:i/>
            <w:sz w:val="20"/>
            <w:szCs w:val="20"/>
            <w:lang w:eastAsia="en-GB"/>
          </w:rPr>
          <w:t xml:space="preserve"> remove explicit mention of DFD</w:t>
        </w:r>
      </w:ins>
      <w:ins w:id="44" w:author="Steve Hanson" w:date="2014-07-22T18:45:00Z">
        <w:r>
          <w:rPr>
            <w:rFonts w:ascii="Helv" w:hAnsi="Helv"/>
            <w:i/>
            <w:sz w:val="20"/>
            <w:szCs w:val="20"/>
            <w:lang w:eastAsia="en-GB"/>
          </w:rPr>
          <w:t>L</w:t>
        </w:r>
      </w:ins>
      <w:ins w:id="45" w:author="Steve Hanson" w:date="2014-07-22T18:38:00Z">
        <w:r w:rsidRPr="00052A2E">
          <w:rPr>
            <w:rFonts w:ascii="Helv" w:hAnsi="Helv"/>
            <w:i/>
            <w:sz w:val="20"/>
            <w:szCs w:val="20"/>
            <w:lang w:eastAsia="en-GB"/>
          </w:rPr>
          <w:t xml:space="preserve"> </w:t>
        </w:r>
      </w:ins>
      <w:ins w:id="46" w:author="Steve Hanson" w:date="2014-07-22T18:45:00Z">
        <w:r>
          <w:rPr>
            <w:rFonts w:ascii="Helv" w:hAnsi="Helv"/>
            <w:i/>
            <w:sz w:val="20"/>
            <w:szCs w:val="20"/>
            <w:lang w:eastAsia="en-GB"/>
          </w:rPr>
          <w:t xml:space="preserve">standard </w:t>
        </w:r>
      </w:ins>
      <w:ins w:id="47" w:author="Steve Hanson" w:date="2014-07-22T18:38:00Z">
        <w:r w:rsidRPr="00052A2E">
          <w:rPr>
            <w:rFonts w:ascii="Helv" w:hAnsi="Helv"/>
            <w:i/>
            <w:sz w:val="20"/>
            <w:szCs w:val="20"/>
            <w:lang w:eastAsia="en-GB"/>
          </w:rPr>
          <w:t>encodings</w:t>
        </w:r>
      </w:ins>
    </w:p>
    <w:p w:rsidR="00052A2E" w:rsidRDefault="00052A2E" w:rsidP="00A2659A">
      <w:pPr>
        <w:rPr>
          <w:rFonts w:ascii="Helv" w:hAnsi="Helv"/>
          <w:sz w:val="20"/>
          <w:szCs w:val="20"/>
          <w:lang w:eastAsia="en-GB"/>
        </w:rPr>
      </w:pPr>
    </w:p>
    <w:p w:rsidR="007F1DED" w:rsidRPr="00052A2E" w:rsidRDefault="00A32E79" w:rsidP="00A2659A">
      <w:pPr>
        <w:rPr>
          <w:rFonts w:ascii="Helv" w:hAnsi="Helv"/>
          <w:color w:val="00B050"/>
          <w:sz w:val="20"/>
          <w:szCs w:val="20"/>
          <w:lang w:eastAsia="en-GB"/>
        </w:rPr>
      </w:pPr>
      <w:r w:rsidRPr="00A2659A">
        <w:rPr>
          <w:rFonts w:ascii="Helv" w:hAnsi="Helv"/>
          <w:sz w:val="20"/>
          <w:szCs w:val="20"/>
          <w:lang w:eastAsia="en-GB"/>
        </w:rPr>
        <w:t>Some implementations may include encodings which are not 8-bit aligned.</w:t>
      </w:r>
      <w:ins w:id="48" w:author="Steve Hanson" w:date="2014-07-22T18:39:00Z">
        <w:r w:rsidR="00052A2E">
          <w:rPr>
            <w:rFonts w:ascii="Helv" w:hAnsi="Helv"/>
            <w:sz w:val="20"/>
            <w:szCs w:val="20"/>
            <w:lang w:eastAsia="en-GB"/>
          </w:rPr>
          <w:t xml:space="preserve"> </w:t>
        </w:r>
      </w:ins>
      <w:r w:rsidRPr="00A2659A">
        <w:rPr>
          <w:rFonts w:ascii="Helv" w:hAnsi="Helv"/>
          <w:sz w:val="20"/>
          <w:szCs w:val="20"/>
          <w:lang w:eastAsia="en-GB"/>
        </w:rPr>
        <w:t xml:space="preserve"> </w:t>
      </w:r>
      <w:r w:rsidRPr="00052A2E">
        <w:rPr>
          <w:rFonts w:ascii="Helvetica" w:hAnsi="Helvetica"/>
          <w:strike/>
          <w:color w:val="00B050"/>
          <w:sz w:val="20"/>
          <w:szCs w:val="20"/>
          <w:lang w:eastAsia="en-GB"/>
        </w:rPr>
        <w:t xml:space="preserve">The encoding US-ASCII-7bit-packed is 1-bit aligned. </w:t>
      </w:r>
      <w:ins w:id="49" w:author="Steve Hanson" w:date="2014-07-22T18:39:00Z">
        <w:r w:rsidR="00052A2E" w:rsidRPr="00052A2E">
          <w:rPr>
            <w:rFonts w:ascii="Helvetica" w:hAnsi="Helvetica"/>
            <w:strike/>
            <w:color w:val="00B050"/>
            <w:sz w:val="20"/>
            <w:szCs w:val="20"/>
            <w:lang w:eastAsia="en-GB"/>
          </w:rPr>
          <w:t xml:space="preserve"> </w:t>
        </w:r>
      </w:ins>
      <w:r w:rsidRPr="00052A2E">
        <w:rPr>
          <w:rFonts w:ascii="Helvetica" w:hAnsi="Helvetica"/>
          <w:strike/>
          <w:color w:val="00B050"/>
          <w:sz w:val="20"/>
          <w:szCs w:val="20"/>
          <w:lang w:eastAsia="en-GB"/>
        </w:rPr>
        <w:t>A character code occupies only 7 bits in this encoding, so character codes can begin on any bit boundary.</w:t>
      </w:r>
      <w:r w:rsidRPr="00052A2E">
        <w:rPr>
          <w:rFonts w:ascii="Helv" w:hAnsi="Helv"/>
          <w:color w:val="00B050"/>
          <w:sz w:val="20"/>
          <w:szCs w:val="20"/>
          <w:lang w:eastAsia="en-GB"/>
        </w:rPr>
        <w:t xml:space="preserve"> </w:t>
      </w:r>
      <w:ins w:id="50" w:author="Steve Hanson" w:date="2014-07-22T18:39:00Z">
        <w:r w:rsidR="00052A2E" w:rsidRPr="00052A2E">
          <w:rPr>
            <w:rFonts w:ascii="Helv" w:hAnsi="Helv"/>
            <w:color w:val="00B050"/>
            <w:sz w:val="20"/>
            <w:szCs w:val="20"/>
            <w:lang w:eastAsia="en-GB"/>
          </w:rPr>
          <w:t xml:space="preserve"> </w:t>
        </w:r>
      </w:ins>
    </w:p>
    <w:p w:rsidR="007F1DED" w:rsidRDefault="007F1DED" w:rsidP="00A2659A">
      <w:pPr>
        <w:rPr>
          <w:rFonts w:ascii="Helv" w:hAnsi="Helv"/>
          <w:sz w:val="20"/>
          <w:szCs w:val="20"/>
          <w:lang w:eastAsia="en-GB"/>
        </w:rPr>
      </w:pPr>
    </w:p>
    <w:p w:rsidR="00533B89" w:rsidRPr="00052A2E" w:rsidRDefault="00B554D2" w:rsidP="00A2659A">
      <w:pPr>
        <w:rPr>
          <w:rFonts w:ascii="Helvetica" w:hAnsi="Helvetica"/>
          <w:strike/>
          <w:color w:val="00B050"/>
          <w:sz w:val="20"/>
          <w:szCs w:val="20"/>
          <w:lang w:eastAsia="en-GB"/>
        </w:rPr>
      </w:pPr>
      <w:r w:rsidRPr="00052A2E">
        <w:rPr>
          <w:rFonts w:ascii="Helvetica" w:hAnsi="Helvetica"/>
          <w:strike/>
          <w:color w:val="00B050"/>
          <w:sz w:val="20"/>
          <w:szCs w:val="20"/>
          <w:lang w:eastAsia="en-GB"/>
        </w:rPr>
        <w:t>See also e</w:t>
      </w:r>
      <w:r w:rsidR="007F1DED" w:rsidRPr="00052A2E">
        <w:rPr>
          <w:rFonts w:ascii="Helvetica" w:hAnsi="Helvetica"/>
          <w:strike/>
          <w:color w:val="00B050"/>
          <w:sz w:val="20"/>
          <w:szCs w:val="20"/>
          <w:lang w:eastAsia="en-GB"/>
        </w:rPr>
        <w:t>rrat</w:t>
      </w:r>
      <w:r w:rsidRPr="00052A2E">
        <w:rPr>
          <w:rFonts w:ascii="Helvetica" w:hAnsi="Helvetica"/>
          <w:strike/>
          <w:color w:val="00B050"/>
          <w:sz w:val="20"/>
          <w:szCs w:val="20"/>
          <w:lang w:eastAsia="en-GB"/>
        </w:rPr>
        <w:t>um</w:t>
      </w:r>
      <w:r w:rsidR="007F1DED" w:rsidRPr="00052A2E">
        <w:rPr>
          <w:rFonts w:ascii="Helvetica" w:hAnsi="Helvetica"/>
          <w:strike/>
          <w:color w:val="00B050"/>
          <w:sz w:val="20"/>
          <w:szCs w:val="20"/>
          <w:lang w:eastAsia="en-GB"/>
        </w:rPr>
        <w:t xml:space="preserve"> 2.107 which adds the US-ASCII-7bit-packed encoding.</w:t>
      </w:r>
    </w:p>
    <w:p w:rsidR="00247FCF" w:rsidRPr="00A2659A" w:rsidRDefault="00247FCF" w:rsidP="00A2659A">
      <w:pPr>
        <w:rPr>
          <w:rFonts w:ascii="Helv" w:hAnsi="Helv"/>
          <w:sz w:val="20"/>
          <w:szCs w:val="20"/>
          <w:lang w:eastAsia="en-GB"/>
        </w:rPr>
      </w:pPr>
    </w:p>
    <w:p w:rsidR="00A2659A" w:rsidRDefault="00247FCF" w:rsidP="00A2659A">
      <w:pPr>
        <w:rPr>
          <w:rFonts w:ascii="Helv" w:hAnsi="Helv"/>
          <w:sz w:val="20"/>
          <w:szCs w:val="20"/>
        </w:rPr>
      </w:pPr>
      <w:r w:rsidRPr="00A2659A">
        <w:rPr>
          <w:rFonts w:ascii="Helv" w:hAnsi="Helv"/>
          <w:sz w:val="20"/>
          <w:szCs w:val="20"/>
        </w:rPr>
        <w:t>Section 12.1.1 is amended.</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The table of explicit alignments, table 14, is modified. The column for Text is changed. The value 8, which appears in all entries in this </w:t>
      </w:r>
      <w:proofErr w:type="gramStart"/>
      <w:r w:rsidRPr="00A2659A">
        <w:rPr>
          <w:rFonts w:ascii="Helv" w:hAnsi="Helv"/>
          <w:sz w:val="20"/>
          <w:szCs w:val="20"/>
        </w:rPr>
        <w:t>column</w:t>
      </w:r>
      <w:proofErr w:type="gramEnd"/>
      <w:r w:rsidRPr="00A2659A">
        <w:rPr>
          <w:rFonts w:ascii="Helv" w:hAnsi="Helv"/>
          <w:sz w:val="20"/>
          <w:szCs w:val="20"/>
        </w:rPr>
        <w:t xml:space="preserve"> is replaced by </w:t>
      </w:r>
      <w:r w:rsidR="00A2659A" w:rsidRPr="00A2659A">
        <w:rPr>
          <w:rFonts w:ascii="Helv" w:hAnsi="Helv"/>
          <w:sz w:val="20"/>
          <w:szCs w:val="20"/>
        </w:rPr>
        <w:t>“encoding dependent”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A new section</w:t>
      </w:r>
      <w:ins w:id="51" w:author="Steve Hanson" w:date="2014-07-22T18:45:00Z">
        <w:r w:rsidR="00052A2E">
          <w:rPr>
            <w:rFonts w:ascii="Helv" w:hAnsi="Helv"/>
            <w:sz w:val="20"/>
            <w:szCs w:val="20"/>
          </w:rPr>
          <w:t xml:space="preserve"> 12.1.2 </w:t>
        </w:r>
      </w:ins>
      <w:del w:id="52" w:author="Steve Hanson" w:date="2014-07-22T18:45:00Z">
        <w:r w:rsidRPr="00A2659A" w:rsidDel="00052A2E">
          <w:rPr>
            <w:rFonts w:ascii="Helv" w:hAnsi="Helv"/>
            <w:sz w:val="20"/>
            <w:szCs w:val="20"/>
          </w:rPr>
          <w:delText xml:space="preserve"> </w:delText>
        </w:r>
      </w:del>
      <w:r w:rsidRPr="00A2659A">
        <w:rPr>
          <w:rFonts w:ascii="Helv" w:hAnsi="Helv"/>
          <w:sz w:val="20"/>
          <w:szCs w:val="20"/>
        </w:rPr>
        <w:t xml:space="preserve">is added: </w:t>
      </w:r>
      <w:r w:rsidRPr="00A2659A">
        <w:rPr>
          <w:rFonts w:ascii="Helv" w:hAnsi="Helv"/>
          <w:b/>
          <w:sz w:val="20"/>
          <w:szCs w:val="20"/>
        </w:rPr>
        <w:t>Mandatory Alignment for Textual Data</w:t>
      </w:r>
      <w:r w:rsidRPr="00A2659A">
        <w:rPr>
          <w:rFonts w:ascii="Helv" w:hAnsi="Helv"/>
          <w:sz w:val="20"/>
          <w:szCs w:val="20"/>
        </w:rPr>
        <w: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We use the term textual data to describe data with dfdl:representation="text", as well as data being matched to delimiters (parsing) or output as delimiters (unparsing), and data being matched to regular expressions (parsing only - as in a dfdl:assert with testKind='pattern').</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Textual data has mandatory alignment that is character-set-encoding dependent. That is, these mandates come from the character set specified </w:t>
      </w:r>
      <w:r w:rsidR="00A2659A">
        <w:rPr>
          <w:rFonts w:ascii="Helv" w:hAnsi="Helv"/>
          <w:sz w:val="20"/>
          <w:szCs w:val="20"/>
        </w:rPr>
        <w:t>by the dfdl</w:t>
      </w:r>
      <w:proofErr w:type="gramStart"/>
      <w:r w:rsidR="00A2659A">
        <w:rPr>
          <w:rFonts w:ascii="Helv" w:hAnsi="Helv"/>
          <w:sz w:val="20"/>
          <w:szCs w:val="20"/>
        </w:rPr>
        <w:t>:encoding</w:t>
      </w:r>
      <w:proofErr w:type="gramEnd"/>
      <w:r w:rsidR="00A2659A">
        <w:rPr>
          <w:rFonts w:ascii="Helv" w:hAnsi="Helv"/>
          <w:sz w:val="20"/>
          <w:szCs w:val="20"/>
        </w:rPr>
        <w:t xml:space="preserve"> property. </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When processing textual data, it is a schema definition error if the dfdl</w:t>
      </w:r>
      <w:proofErr w:type="gramStart"/>
      <w:r w:rsidRPr="00A2659A">
        <w:rPr>
          <w:rFonts w:ascii="Helv" w:hAnsi="Helv"/>
          <w:sz w:val="20"/>
          <w:szCs w:val="20"/>
        </w:rPr>
        <w:t>:alignment</w:t>
      </w:r>
      <w:proofErr w:type="gramEnd"/>
      <w:r w:rsidRPr="00A2659A">
        <w:rPr>
          <w:rFonts w:ascii="Helv" w:hAnsi="Helv"/>
          <w:sz w:val="20"/>
          <w:szCs w:val="20"/>
        </w:rPr>
        <w:t xml:space="preserve"> and dfdl:alignmentUnits properties are used to specify alignment that is not a multiple of the encodin</w:t>
      </w:r>
      <w:r w:rsidR="00A2659A">
        <w:rPr>
          <w:rFonts w:ascii="Helv" w:hAnsi="Helv"/>
          <w:sz w:val="20"/>
          <w:szCs w:val="20"/>
        </w:rPr>
        <w:t>g-required mandatory alignment.</w:t>
      </w:r>
    </w:p>
    <w:p w:rsidR="00A2659A" w:rsidRDefault="00A2659A" w:rsidP="00A2659A">
      <w:pPr>
        <w:rPr>
          <w:rFonts w:ascii="Helv" w:hAnsi="Helv"/>
          <w:sz w:val="20"/>
          <w:szCs w:val="20"/>
        </w:rPr>
      </w:pPr>
    </w:p>
    <w:p w:rsidR="00A2659A" w:rsidRDefault="00247FCF" w:rsidP="00A2659A">
      <w:pPr>
        <w:rPr>
          <w:ins w:id="53" w:author="Steve Hanson" w:date="2014-07-22T18:41:00Z"/>
          <w:rFonts w:ascii="Helv" w:hAnsi="Helv"/>
          <w:sz w:val="20"/>
          <w:szCs w:val="20"/>
        </w:rPr>
      </w:pPr>
      <w:r w:rsidRPr="00A2659A">
        <w:rPr>
          <w:rFonts w:ascii="Helv" w:hAnsi="Helv"/>
          <w:sz w:val="20"/>
          <w:szCs w:val="20"/>
        </w:rPr>
        <w:t>If the data is not aligned to the proper boundary for the encoding when textual data is processed, then bits are skipped (parsing) or filled from dfdl:fillByte (unparsing) to achieve the mandatory alignment.</w:t>
      </w:r>
    </w:p>
    <w:p w:rsidR="00052A2E" w:rsidRDefault="00052A2E" w:rsidP="00A2659A">
      <w:pPr>
        <w:rPr>
          <w:rFonts w:ascii="Helv" w:hAnsi="Helv"/>
          <w:sz w:val="20"/>
          <w:szCs w:val="20"/>
        </w:rPr>
      </w:pPr>
    </w:p>
    <w:p w:rsidR="00A2659A" w:rsidRDefault="00247FCF" w:rsidP="00052A2E">
      <w:pPr>
        <w:rPr>
          <w:rFonts w:ascii="Helv" w:hAnsi="Helv"/>
          <w:sz w:val="20"/>
          <w:szCs w:val="20"/>
        </w:rPr>
      </w:pPr>
      <w:r w:rsidRPr="00A2659A">
        <w:rPr>
          <w:rFonts w:ascii="Helv" w:hAnsi="Helv"/>
          <w:sz w:val="20"/>
          <w:szCs w:val="20"/>
        </w:rPr>
        <w:t xml:space="preserve">All </w:t>
      </w:r>
      <w:ins w:id="54" w:author="Steve Hanson" w:date="2014-07-22T18:43:00Z">
        <w:r w:rsidR="00052A2E">
          <w:rPr>
            <w:rFonts w:ascii="Helv" w:hAnsi="Helv"/>
            <w:sz w:val="20"/>
            <w:szCs w:val="20"/>
          </w:rPr>
          <w:t xml:space="preserve">required </w:t>
        </w:r>
      </w:ins>
      <w:r w:rsidRPr="00A2659A">
        <w:rPr>
          <w:rFonts w:ascii="Helv" w:hAnsi="Helv"/>
          <w:sz w:val="20"/>
          <w:szCs w:val="20"/>
        </w:rPr>
        <w:t xml:space="preserve">character set encodings </w:t>
      </w:r>
      <w:ins w:id="55" w:author="Steve Hanson" w:date="2014-07-22T18:43:00Z">
        <w:r w:rsidR="00052A2E">
          <w:rPr>
            <w:rFonts w:ascii="Helv" w:hAnsi="Helv"/>
            <w:sz w:val="20"/>
            <w:szCs w:val="20"/>
          </w:rPr>
          <w:t xml:space="preserve">in DFDL </w:t>
        </w:r>
      </w:ins>
      <w:r w:rsidRPr="00052A2E">
        <w:rPr>
          <w:rFonts w:ascii="Helvetica" w:hAnsi="Helvetica"/>
          <w:strike/>
          <w:color w:val="00B050"/>
          <w:sz w:val="20"/>
          <w:szCs w:val="20"/>
        </w:rPr>
        <w:t>except those listed specifically below</w:t>
      </w:r>
      <w:r w:rsidR="00A2659A" w:rsidRPr="00052A2E">
        <w:rPr>
          <w:rFonts w:ascii="Helvetica" w:hAnsi="Helvetica"/>
          <w:strike/>
          <w:color w:val="00B050"/>
          <w:sz w:val="20"/>
          <w:szCs w:val="20"/>
        </w:rPr>
        <w:t xml:space="preserve"> or specified by a particular DFDL implementation</w:t>
      </w:r>
      <w:r w:rsidRPr="00A2659A">
        <w:rPr>
          <w:rFonts w:ascii="Helv" w:hAnsi="Helv"/>
          <w:sz w:val="20"/>
          <w:szCs w:val="20"/>
        </w:rPr>
        <w:t xml:space="preserve"> have </w:t>
      </w:r>
      <w:r w:rsidRPr="00052A2E">
        <w:rPr>
          <w:rFonts w:ascii="Helvetica" w:hAnsi="Helvetica"/>
          <w:strike/>
          <w:color w:val="00B050"/>
          <w:sz w:val="20"/>
          <w:szCs w:val="20"/>
        </w:rPr>
        <w:t>mandatory</w:t>
      </w:r>
      <w:r w:rsidRPr="00A2659A">
        <w:rPr>
          <w:rFonts w:ascii="Helv" w:hAnsi="Helv"/>
          <w:sz w:val="20"/>
          <w:szCs w:val="20"/>
        </w:rPr>
        <w:t xml:space="preserve"> alignment of 8-bit/1-byte.</w:t>
      </w:r>
    </w:p>
    <w:p w:rsidR="00A2659A" w:rsidRDefault="00A2659A" w:rsidP="00A2659A">
      <w:pPr>
        <w:rPr>
          <w:ins w:id="56" w:author="Steve Hanson" w:date="2014-07-22T18:44:00Z"/>
          <w:rFonts w:ascii="Helv" w:hAnsi="Helv"/>
          <w:sz w:val="20"/>
          <w:szCs w:val="20"/>
        </w:rPr>
      </w:pPr>
    </w:p>
    <w:p w:rsidR="00052A2E" w:rsidRDefault="00052A2E" w:rsidP="00052A2E">
      <w:pPr>
        <w:rPr>
          <w:ins w:id="57" w:author="Steve Hanson" w:date="2014-07-22T18:44:00Z"/>
          <w:rFonts w:asciiTheme="minorHAnsi" w:hAnsiTheme="minorHAnsi" w:cstheme="minorHAnsi"/>
        </w:rPr>
      </w:pPr>
      <w:ins w:id="58" w:author="Steve Hanson" w:date="2014-07-22T18:44:00Z">
        <w:r w:rsidRPr="00052A2E">
          <w:rPr>
            <w:rFonts w:ascii="Helvetica" w:hAnsi="Helvetica" w:cstheme="minorHAnsi"/>
            <w:sz w:val="20"/>
            <w:szCs w:val="20"/>
          </w:rPr>
          <w:t>Some implementations may include additional encodings which have other alignments.</w:t>
        </w:r>
        <w:r w:rsidRPr="00052A2E">
          <w:rPr>
            <w:rFonts w:asciiTheme="minorHAnsi" w:hAnsiTheme="minorHAnsi" w:cstheme="minorHAnsi"/>
          </w:rPr>
          <w:t xml:space="preserve"> </w:t>
        </w:r>
      </w:ins>
    </w:p>
    <w:p w:rsidR="00052A2E" w:rsidRDefault="00052A2E" w:rsidP="00A2659A">
      <w:pPr>
        <w:rPr>
          <w:rFonts w:ascii="Helv" w:hAnsi="Helv"/>
          <w:sz w:val="20"/>
          <w:szCs w:val="20"/>
        </w:rPr>
      </w:pPr>
    </w:p>
    <w:p w:rsidR="00A2659A" w:rsidRPr="00052A2E" w:rsidRDefault="00247FCF" w:rsidP="001D13ED">
      <w:pPr>
        <w:pStyle w:val="ListParagraph"/>
        <w:numPr>
          <w:ilvl w:val="0"/>
          <w:numId w:val="30"/>
        </w:numPr>
        <w:rPr>
          <w:rFonts w:ascii="Helvetica" w:hAnsi="Helvetica"/>
          <w:strike/>
          <w:color w:val="00B050"/>
          <w:lang w:eastAsia="en-GB"/>
        </w:rPr>
      </w:pPr>
      <w:r w:rsidRPr="00052A2E">
        <w:rPr>
          <w:rFonts w:ascii="Helvetica" w:hAnsi="Helvetica"/>
          <w:strike/>
          <w:color w:val="00B050"/>
          <w:sz w:val="20"/>
          <w:szCs w:val="20"/>
        </w:rPr>
        <w:t>US-ASCII-7bit-packed, the alignment is 1-bit (textual data in this encoding may appear on any bit boundary, i.e., no byte alignment is required).</w:t>
      </w:r>
    </w:p>
    <w:p w:rsidR="00533B89" w:rsidRDefault="00533B89" w:rsidP="00A2659A">
      <w:pPr>
        <w:pStyle w:val="ListParagraph"/>
        <w:rPr>
          <w:rFonts w:ascii="Helv" w:eastAsia="Times New Roman" w:hAnsi="Helv" w:cs="Helv"/>
          <w:color w:val="0000FF"/>
          <w:sz w:val="20"/>
          <w:szCs w:val="20"/>
          <w:lang w:eastAsia="en-GB"/>
        </w:rPr>
      </w:pPr>
    </w:p>
    <w:p w:rsidR="00F74A25"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2.96</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23.5.3</w:t>
      </w:r>
      <w:r w:rsidRPr="00885261">
        <w:rPr>
          <w:rFonts w:ascii="Helv" w:eastAsia="Times New Roman" w:hAnsi="Helv" w:cs="Helv"/>
          <w:sz w:val="20"/>
          <w:szCs w:val="20"/>
          <w:lang w:eastAsia="en-GB"/>
        </w:rPr>
        <w:t xml:space="preserve">. </w:t>
      </w:r>
      <w:proofErr w:type="gramStart"/>
      <w:r w:rsidR="00F74A25">
        <w:rPr>
          <w:rFonts w:ascii="Helv" w:eastAsia="Times New Roman" w:hAnsi="Helv" w:cs="Helv"/>
          <w:sz w:val="20"/>
          <w:szCs w:val="20"/>
          <w:lang w:eastAsia="en-GB"/>
        </w:rPr>
        <w:t>Changes to the DFDL-specific functions for use with arrays.</w:t>
      </w:r>
      <w:proofErr w:type="gramEnd"/>
    </w:p>
    <w:p w:rsidR="00F74A25" w:rsidRDefault="00F74A25" w:rsidP="008E0AE4">
      <w:pPr>
        <w:suppressAutoHyphens w:val="0"/>
        <w:autoSpaceDE w:val="0"/>
        <w:autoSpaceDN w:val="0"/>
        <w:adjustRightInd w:val="0"/>
        <w:rPr>
          <w:rFonts w:ascii="Helv" w:eastAsia="Times New Roman" w:hAnsi="Helv" w:cs="Helv"/>
          <w:sz w:val="20"/>
          <w:szCs w:val="20"/>
          <w:lang w:eastAsia="en-GB"/>
        </w:rPr>
      </w:pPr>
    </w:p>
    <w:p w:rsidR="00533B89" w:rsidRPr="00885261"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sz w:val="20"/>
          <w:szCs w:val="20"/>
          <w:lang w:eastAsia="en-GB"/>
        </w:rPr>
        <w:lastRenderedPageBreak/>
        <w:t>Th</w:t>
      </w:r>
      <w:r w:rsidR="00F74A25">
        <w:rPr>
          <w:rFonts w:ascii="Helv" w:eastAsia="Times New Roman" w:hAnsi="Helv" w:cs="Helv"/>
          <w:sz w:val="20"/>
          <w:szCs w:val="20"/>
          <w:lang w:eastAsia="en-GB"/>
        </w:rPr>
        <w:t xml:space="preserve">e following </w:t>
      </w:r>
      <w:r w:rsidRPr="00885261">
        <w:rPr>
          <w:rFonts w:ascii="Helv" w:eastAsia="Times New Roman" w:hAnsi="Helv" w:cs="Helv"/>
          <w:sz w:val="20"/>
          <w:szCs w:val="20"/>
          <w:lang w:eastAsia="en-GB"/>
        </w:rPr>
        <w:t>function</w:t>
      </w:r>
      <w:r w:rsidR="00F74A25">
        <w:rPr>
          <w:rFonts w:ascii="Helv" w:eastAsia="Times New Roman" w:hAnsi="Helv" w:cs="Helv"/>
          <w:sz w:val="20"/>
          <w:szCs w:val="20"/>
          <w:lang w:eastAsia="en-GB"/>
        </w:rPr>
        <w:t xml:space="preserve"> is</w:t>
      </w:r>
      <w:r w:rsidRPr="00885261">
        <w:rPr>
          <w:rFonts w:ascii="Helv" w:eastAsia="Times New Roman" w:hAnsi="Helv" w:cs="Helv"/>
          <w:sz w:val="20"/>
          <w:szCs w:val="20"/>
          <w:lang w:eastAsia="en-GB"/>
        </w:rPr>
        <w:t xml:space="preserve"> renamed:</w:t>
      </w:r>
    </w:p>
    <w:p w:rsidR="00533B89" w:rsidRPr="009928CD" w:rsidRDefault="00533B89" w:rsidP="001D13ED">
      <w:pPr>
        <w:pStyle w:val="ListParagraph"/>
        <w:numPr>
          <w:ilvl w:val="0"/>
          <w:numId w:val="39"/>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t>dfdl:position() -&gt; dfdl:occursIndex()</w:t>
      </w: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The function may be used on non-array elements.</w:t>
      </w:r>
    </w:p>
    <w:p w:rsidR="00F74A25" w:rsidRDefault="00F74A25" w:rsidP="00533B89">
      <w:pPr>
        <w:suppressAutoHyphens w:val="0"/>
        <w:autoSpaceDE w:val="0"/>
        <w:autoSpaceDN w:val="0"/>
        <w:adjustRightInd w:val="0"/>
        <w:rPr>
          <w:rFonts w:ascii="Helv" w:eastAsia="Times New Roman" w:hAnsi="Helv" w:cs="Helv"/>
          <w:sz w:val="20"/>
          <w:szCs w:val="20"/>
          <w:lang w:eastAsia="en-GB"/>
        </w:rPr>
      </w:pP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 xml:space="preserve">The following functions are removed: </w:t>
      </w:r>
    </w:p>
    <w:p w:rsidR="00533B89" w:rsidRPr="009928CD" w:rsidRDefault="00533B89" w:rsidP="001D13ED">
      <w:pPr>
        <w:pStyle w:val="ListParagraph"/>
        <w:numPr>
          <w:ilvl w:val="0"/>
          <w:numId w:val="39"/>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t xml:space="preserve">dfdl:count() </w:t>
      </w:r>
    </w:p>
    <w:p w:rsidR="00C10D4C" w:rsidRPr="009928CD" w:rsidRDefault="00533B89" w:rsidP="001D13ED">
      <w:pPr>
        <w:pStyle w:val="ListParagraph"/>
        <w:numPr>
          <w:ilvl w:val="0"/>
          <w:numId w:val="39"/>
        </w:numPr>
        <w:autoSpaceDE w:val="0"/>
        <w:rPr>
          <w:rFonts w:ascii="Helv" w:eastAsia="Times New Roman" w:hAnsi="Helv" w:cs="Helv"/>
          <w:sz w:val="20"/>
          <w:szCs w:val="20"/>
          <w:lang w:eastAsia="en-GB"/>
        </w:rPr>
      </w:pPr>
      <w:r w:rsidRPr="009928CD">
        <w:rPr>
          <w:rFonts w:ascii="Helv" w:eastAsia="Times New Roman" w:hAnsi="Helv" w:cs="Helv"/>
          <w:sz w:val="20"/>
          <w:szCs w:val="20"/>
          <w:lang w:eastAsia="en-GB"/>
        </w:rPr>
        <w:t>dfdl:countWithDefault()</w:t>
      </w:r>
    </w:p>
    <w:p w:rsidR="00F74A25" w:rsidRDefault="00F74A25">
      <w:pPr>
        <w:autoSpaceDE w:val="0"/>
        <w:rPr>
          <w:rFonts w:ascii="Helv" w:eastAsia="Times New Roman" w:hAnsi="Helv" w:cs="Helv"/>
          <w:sz w:val="20"/>
          <w:szCs w:val="20"/>
          <w:lang w:eastAsia="en-GB"/>
        </w:rPr>
      </w:pPr>
      <w:r>
        <w:rPr>
          <w:rFonts w:ascii="Helv" w:eastAsia="Times New Roman" w:hAnsi="Helv" w:cs="Helv"/>
          <w:sz w:val="20"/>
          <w:szCs w:val="20"/>
          <w:lang w:eastAsia="en-GB"/>
        </w:rPr>
        <w:t>Their use is replaced by standard XPath 2.0 function fn</w:t>
      </w:r>
      <w:proofErr w:type="gramStart"/>
      <w:r>
        <w:rPr>
          <w:rFonts w:ascii="Helv" w:eastAsia="Times New Roman" w:hAnsi="Helv" w:cs="Helv"/>
          <w:sz w:val="20"/>
          <w:szCs w:val="20"/>
          <w:lang w:eastAsia="en-GB"/>
        </w:rPr>
        <w:t>:count</w:t>
      </w:r>
      <w:proofErr w:type="gramEnd"/>
      <w:r>
        <w:rPr>
          <w:rFonts w:ascii="Helv" w:eastAsia="Times New Roman" w:hAnsi="Helv" w:cs="Helv"/>
          <w:sz w:val="20"/>
          <w:szCs w:val="20"/>
          <w:lang w:eastAsia="en-GB"/>
        </w:rPr>
        <w:t>().</w:t>
      </w:r>
    </w:p>
    <w:p w:rsidR="00F74A25" w:rsidRDefault="00F74A25">
      <w:pPr>
        <w:autoSpaceDE w:val="0"/>
        <w:rPr>
          <w:rFonts w:ascii="Helv" w:eastAsia="Times New Roman" w:hAnsi="Helv" w:cs="Helv"/>
          <w:color w:val="000000"/>
          <w:sz w:val="20"/>
          <w:szCs w:val="20"/>
          <w:lang w:eastAsia="en-GB"/>
        </w:rPr>
      </w:pPr>
    </w:p>
    <w:p w:rsidR="00694231" w:rsidRDefault="00694231">
      <w:pPr>
        <w:autoSpaceDE w:val="0"/>
        <w:rPr>
          <w:rFonts w:ascii="Arial" w:eastAsia="Times New Roman" w:hAnsi="Arial" w:cs="Arial"/>
          <w:sz w:val="20"/>
          <w:szCs w:val="20"/>
          <w:lang w:eastAsia="en-GB"/>
        </w:rPr>
      </w:pPr>
      <w:r w:rsidRPr="00694231">
        <w:rPr>
          <w:rFonts w:ascii="Arial" w:eastAsia="Times New Roman" w:hAnsi="Arial" w:cs="Arial"/>
          <w:b/>
          <w:sz w:val="20"/>
          <w:szCs w:val="20"/>
          <w:lang w:eastAsia="en-GB"/>
        </w:rPr>
        <w:t>2.97</w:t>
      </w:r>
      <w:r>
        <w:rPr>
          <w:rFonts w:ascii="Arial" w:eastAsia="Times New Roman" w:hAnsi="Arial" w:cs="Arial"/>
          <w:sz w:val="20"/>
          <w:szCs w:val="20"/>
          <w:lang w:eastAsia="en-GB"/>
        </w:rPr>
        <w:t xml:space="preserve">. </w:t>
      </w:r>
      <w:r w:rsidRPr="00694231">
        <w:rPr>
          <w:rFonts w:ascii="Arial" w:eastAsia="Times New Roman" w:hAnsi="Arial" w:cs="Arial"/>
          <w:i/>
          <w:sz w:val="20"/>
          <w:szCs w:val="20"/>
          <w:lang w:eastAsia="en-GB"/>
        </w:rPr>
        <w:t>Section 12.3.2</w:t>
      </w:r>
      <w:r>
        <w:rPr>
          <w:rFonts w:ascii="Arial" w:eastAsia="Times New Roman" w:hAnsi="Arial" w:cs="Arial"/>
          <w:sz w:val="20"/>
          <w:szCs w:val="20"/>
          <w:lang w:eastAsia="en-GB"/>
        </w:rPr>
        <w:t>. Additionally allow lengthKind ‘delimited’ for elements of simple type xs</w:t>
      </w:r>
      <w:proofErr w:type="gramStart"/>
      <w:r>
        <w:rPr>
          <w:rFonts w:ascii="Arial" w:eastAsia="Times New Roman" w:hAnsi="Arial" w:cs="Arial"/>
          <w:sz w:val="20"/>
          <w:szCs w:val="20"/>
          <w:lang w:eastAsia="en-GB"/>
        </w:rPr>
        <w:t>:hexBinary</w:t>
      </w:r>
      <w:proofErr w:type="gramEnd"/>
      <w:r>
        <w:rPr>
          <w:rFonts w:ascii="Arial" w:eastAsia="Times New Roman" w:hAnsi="Arial" w:cs="Arial"/>
          <w:sz w:val="20"/>
          <w:szCs w:val="20"/>
          <w:lang w:eastAsia="en-GB"/>
        </w:rPr>
        <w:t>.</w:t>
      </w:r>
    </w:p>
    <w:p w:rsidR="00694231" w:rsidRDefault="00694231">
      <w:pPr>
        <w:autoSpaceDE w:val="0"/>
        <w:rPr>
          <w:rFonts w:ascii="Arial" w:eastAsia="Times New Roman" w:hAnsi="Arial" w:cs="Arial"/>
          <w:sz w:val="20"/>
          <w:szCs w:val="20"/>
          <w:lang w:eastAsia="en-GB"/>
        </w:rPr>
      </w:pPr>
    </w:p>
    <w:p w:rsidR="00694231" w:rsidRPr="00672275" w:rsidRDefault="007F7B5E">
      <w:pPr>
        <w:autoSpaceDE w:val="0"/>
        <w:rPr>
          <w:rFonts w:ascii="Arial" w:eastAsia="Times New Roman" w:hAnsi="Arial" w:cs="Arial"/>
          <w:sz w:val="20"/>
          <w:szCs w:val="20"/>
          <w:lang w:eastAsia="en-GB"/>
        </w:rPr>
      </w:pPr>
      <w:r w:rsidRPr="00EC27A2">
        <w:rPr>
          <w:rFonts w:ascii="Arial" w:eastAsia="Times New Roman" w:hAnsi="Arial" w:cs="Arial"/>
          <w:b/>
          <w:sz w:val="20"/>
          <w:szCs w:val="20"/>
          <w:lang w:eastAsia="en-GB"/>
        </w:rPr>
        <w:t>2.98</w:t>
      </w:r>
      <w:r>
        <w:rPr>
          <w:rFonts w:ascii="Arial" w:eastAsia="Times New Roman" w:hAnsi="Arial" w:cs="Arial"/>
          <w:sz w:val="20"/>
          <w:szCs w:val="20"/>
          <w:lang w:eastAsia="en-GB"/>
        </w:rPr>
        <w:t xml:space="preserve">. </w:t>
      </w:r>
      <w:r w:rsidRPr="00EC27A2">
        <w:rPr>
          <w:rFonts w:ascii="Arial" w:eastAsia="Times New Roman" w:hAnsi="Arial" w:cs="Arial"/>
          <w:i/>
          <w:sz w:val="20"/>
          <w:szCs w:val="20"/>
          <w:lang w:eastAsia="en-GB"/>
        </w:rPr>
        <w:t xml:space="preserve">Section </w:t>
      </w:r>
      <w:r w:rsidR="00EC27A2" w:rsidRPr="00EC27A2">
        <w:rPr>
          <w:rFonts w:ascii="Arial" w:eastAsia="Times New Roman" w:hAnsi="Arial" w:cs="Arial"/>
          <w:i/>
          <w:sz w:val="20"/>
          <w:szCs w:val="20"/>
          <w:lang w:eastAsia="en-GB"/>
        </w:rPr>
        <w:t>13.7</w:t>
      </w:r>
      <w:r>
        <w:rPr>
          <w:rFonts w:ascii="Arial" w:eastAsia="Times New Roman" w:hAnsi="Arial" w:cs="Arial"/>
          <w:sz w:val="20"/>
          <w:szCs w:val="20"/>
          <w:lang w:eastAsia="en-GB"/>
        </w:rPr>
        <w:t>. State that the ma</w:t>
      </w:r>
      <w:r w:rsidR="00EC27A2">
        <w:rPr>
          <w:rFonts w:ascii="Arial" w:eastAsia="Times New Roman" w:hAnsi="Arial" w:cs="Arial"/>
          <w:sz w:val="20"/>
          <w:szCs w:val="20"/>
          <w:lang w:eastAsia="en-GB"/>
        </w:rPr>
        <w:t>ximum allowed value for two’s complement binary integers is implementation independent but must be at least 8 bytes.</w:t>
      </w:r>
    </w:p>
    <w:p w:rsidR="00C10D4C" w:rsidRDefault="00C10D4C">
      <w:pPr>
        <w:autoSpaceDE w:val="0"/>
        <w:rPr>
          <w:rFonts w:ascii="Arial" w:eastAsia="Times New Roman" w:hAnsi="Arial" w:cs="Arial"/>
          <w:sz w:val="20"/>
          <w:szCs w:val="20"/>
          <w:lang w:eastAsia="en-GB"/>
        </w:rPr>
      </w:pPr>
    </w:p>
    <w:p w:rsidR="00485628" w:rsidRDefault="00485628">
      <w:pPr>
        <w:autoSpaceDE w:val="0"/>
        <w:rPr>
          <w:rFonts w:ascii="Arial" w:eastAsia="Times New Roman" w:hAnsi="Arial" w:cs="Arial"/>
          <w:sz w:val="20"/>
          <w:szCs w:val="20"/>
          <w:lang w:eastAsia="en-GB"/>
        </w:rPr>
      </w:pPr>
      <w:r w:rsidRPr="00485628">
        <w:rPr>
          <w:rFonts w:ascii="Arial" w:eastAsia="Times New Roman" w:hAnsi="Arial" w:cs="Arial"/>
          <w:b/>
          <w:sz w:val="20"/>
          <w:szCs w:val="20"/>
          <w:lang w:eastAsia="en-GB"/>
        </w:rPr>
        <w:t>2.99</w:t>
      </w:r>
      <w:r>
        <w:rPr>
          <w:rFonts w:ascii="Arial" w:eastAsia="Times New Roman" w:hAnsi="Arial" w:cs="Arial"/>
          <w:sz w:val="20"/>
          <w:szCs w:val="20"/>
          <w:lang w:eastAsia="en-GB"/>
        </w:rPr>
        <w:t xml:space="preserve">. </w:t>
      </w:r>
      <w:r w:rsidRPr="00485628">
        <w:rPr>
          <w:rFonts w:ascii="Arial" w:eastAsia="Times New Roman" w:hAnsi="Arial" w:cs="Arial"/>
          <w:i/>
          <w:sz w:val="20"/>
          <w:szCs w:val="20"/>
          <w:lang w:eastAsia="en-GB"/>
        </w:rPr>
        <w:t xml:space="preserve">Section </w:t>
      </w:r>
      <w:r w:rsidR="001D4A80">
        <w:rPr>
          <w:rFonts w:ascii="Arial" w:eastAsia="Times New Roman" w:hAnsi="Arial" w:cs="Arial"/>
          <w:i/>
          <w:sz w:val="20"/>
          <w:szCs w:val="20"/>
          <w:lang w:eastAsia="en-GB"/>
        </w:rPr>
        <w:t xml:space="preserve">3, </w:t>
      </w:r>
      <w:r w:rsidRPr="00485628">
        <w:rPr>
          <w:rFonts w:ascii="Arial" w:eastAsia="Times New Roman" w:hAnsi="Arial" w:cs="Arial"/>
          <w:i/>
          <w:sz w:val="20"/>
          <w:szCs w:val="20"/>
          <w:lang w:eastAsia="en-GB"/>
        </w:rPr>
        <w:t>13.7, 13.13</w:t>
      </w:r>
      <w:r w:rsidR="001D4A80">
        <w:rPr>
          <w:rFonts w:ascii="Arial" w:eastAsia="Times New Roman" w:hAnsi="Arial" w:cs="Arial"/>
          <w:i/>
          <w:sz w:val="20"/>
          <w:szCs w:val="20"/>
          <w:lang w:eastAsia="en-GB"/>
        </w:rPr>
        <w:t xml:space="preserve"> and others</w:t>
      </w:r>
      <w:r>
        <w:rPr>
          <w:rFonts w:ascii="Arial" w:eastAsia="Times New Roman" w:hAnsi="Arial" w:cs="Arial"/>
          <w:sz w:val="20"/>
          <w:szCs w:val="20"/>
          <w:lang w:eastAsia="en-GB"/>
        </w:rPr>
        <w:t>. Add support for the IBM 4690 point of sale variant of a packed decimal.  This has the following characteristics:</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Nibbles represent digits 0 - 9 in the usual BCD manner</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positive value is simply indicated by digits</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negative number is indicated by digits with the le</w:t>
      </w:r>
      <w:r w:rsidR="001E2957">
        <w:rPr>
          <w:rFonts w:ascii="Arial" w:eastAsia="Times New Roman" w:hAnsi="Arial" w:cs="Arial"/>
          <w:sz w:val="20"/>
          <w:szCs w:val="20"/>
          <w:lang w:eastAsia="en-GB"/>
        </w:rPr>
        <w:t>ftmost</w:t>
      </w:r>
      <w:r w:rsidRPr="00485628">
        <w:rPr>
          <w:rFonts w:ascii="Arial" w:eastAsia="Times New Roman" w:hAnsi="Arial" w:cs="Arial"/>
          <w:sz w:val="20"/>
          <w:szCs w:val="20"/>
          <w:lang w:eastAsia="en-GB"/>
        </w:rPr>
        <w:t xml:space="preserve"> nibble being xD</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 xml:space="preserve">If a positive or negative value packs to an odd number of nibbles, </w:t>
      </w:r>
      <w:r w:rsidR="001E2957">
        <w:rPr>
          <w:rFonts w:ascii="Arial" w:eastAsia="Times New Roman" w:hAnsi="Arial" w:cs="Arial"/>
          <w:sz w:val="20"/>
          <w:szCs w:val="20"/>
          <w:lang w:eastAsia="en-GB"/>
        </w:rPr>
        <w:t>an extra</w:t>
      </w:r>
      <w:r w:rsidRPr="00485628">
        <w:rPr>
          <w:rFonts w:ascii="Arial" w:eastAsia="Times New Roman" w:hAnsi="Arial" w:cs="Arial"/>
          <w:sz w:val="20"/>
          <w:szCs w:val="20"/>
          <w:lang w:eastAsia="en-GB"/>
        </w:rPr>
        <w:t xml:space="preserve"> xF</w:t>
      </w:r>
      <w:r w:rsidR="001E2957">
        <w:rPr>
          <w:rFonts w:ascii="Arial" w:eastAsia="Times New Roman" w:hAnsi="Arial" w:cs="Arial"/>
          <w:sz w:val="20"/>
          <w:szCs w:val="20"/>
          <w:lang w:eastAsia="en-GB"/>
        </w:rPr>
        <w:t xml:space="preserve"> nibble is added on the left</w:t>
      </w:r>
    </w:p>
    <w:p w:rsidR="00485628" w:rsidRDefault="001E2957">
      <w:pPr>
        <w:autoSpaceDE w:val="0"/>
        <w:rPr>
          <w:rFonts w:ascii="Arial" w:eastAsia="Times New Roman" w:hAnsi="Arial" w:cs="Arial"/>
          <w:sz w:val="20"/>
          <w:szCs w:val="20"/>
          <w:lang w:eastAsia="en-GB"/>
        </w:rPr>
      </w:pPr>
      <w:r>
        <w:rPr>
          <w:rFonts w:ascii="Arial" w:eastAsia="Times New Roman" w:hAnsi="Arial" w:cs="Arial"/>
          <w:sz w:val="20"/>
          <w:szCs w:val="20"/>
          <w:lang w:eastAsia="en-GB"/>
        </w:rPr>
        <w:t>Existing properties binaryNumberRep and binaryCalendarRep each take a new enum ‘ibm4690Packed’. For numbers, properties byteOrder and binaryDecimalVirtualPoint actively apply. For calendars, properties byteOrder calendarPatternKind and calendarPattern actively apply (same restrictions as for ‘packed’ and ‘bcd’). Property ‘binaryPackedSignCodes’ does not apply. Property ‘binaryNumberCheckPolicy’ applies but has no effect.</w:t>
      </w:r>
    </w:p>
    <w:p w:rsidR="001E2957" w:rsidRPr="001E2957" w:rsidRDefault="001E2957" w:rsidP="001E2957">
      <w:pPr>
        <w:pStyle w:val="richtextnodeselected"/>
        <w:rPr>
          <w:rFonts w:ascii="Arial" w:hAnsi="Arial" w:cs="Arial"/>
          <w:sz w:val="20"/>
          <w:szCs w:val="20"/>
        </w:rPr>
      </w:pPr>
      <w:r>
        <w:rPr>
          <w:rFonts w:ascii="Arial" w:hAnsi="Arial" w:cs="Arial"/>
          <w:sz w:val="20"/>
          <w:szCs w:val="20"/>
        </w:rPr>
        <w:t xml:space="preserve">Where </w:t>
      </w:r>
      <w:r w:rsidRPr="001E2957">
        <w:rPr>
          <w:rFonts w:ascii="Arial" w:hAnsi="Arial" w:cs="Arial"/>
          <w:sz w:val="20"/>
          <w:szCs w:val="20"/>
        </w:rPr>
        <w:t>the DFDL specification provides for general behaviours for 'packed' and 'bcd', those behaviours apply also to 'ibm4690Packed'. Specifically:</w:t>
      </w:r>
    </w:p>
    <w:p w:rsidR="001E2957" w:rsidRPr="001E2957"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The same </w:t>
      </w:r>
      <w:r w:rsidR="001E2957" w:rsidRPr="001E2957">
        <w:rPr>
          <w:rFonts w:ascii="Arial" w:eastAsia="Times New Roman" w:hAnsi="Arial" w:cs="Arial"/>
          <w:sz w:val="20"/>
          <w:szCs w:val="20"/>
          <w:lang w:eastAsia="en-GB"/>
        </w:rPr>
        <w:t>lengthKind enums and rules apply.</w:t>
      </w:r>
    </w:p>
    <w:p w:rsidR="001E2957" w:rsidRPr="001E2957"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There is n</w:t>
      </w:r>
      <w:r w:rsidR="001E2957" w:rsidRPr="001E2957">
        <w:rPr>
          <w:rFonts w:ascii="Arial" w:eastAsia="Times New Roman" w:hAnsi="Arial" w:cs="Arial"/>
          <w:sz w:val="20"/>
          <w:szCs w:val="20"/>
          <w:lang w:eastAsia="en-GB"/>
        </w:rPr>
        <w:t xml:space="preserve">o rounding when </w:t>
      </w:r>
      <w:r>
        <w:rPr>
          <w:rFonts w:ascii="Arial" w:eastAsia="Times New Roman" w:hAnsi="Arial" w:cs="Arial"/>
          <w:sz w:val="20"/>
          <w:szCs w:val="20"/>
          <w:lang w:eastAsia="en-GB"/>
        </w:rPr>
        <w:t>unpars</w:t>
      </w:r>
      <w:r w:rsidR="001E2957" w:rsidRPr="001E2957">
        <w:rPr>
          <w:rFonts w:ascii="Arial" w:eastAsia="Times New Roman" w:hAnsi="Arial" w:cs="Arial"/>
          <w:sz w:val="20"/>
          <w:szCs w:val="20"/>
          <w:lang w:eastAsia="en-GB"/>
        </w:rPr>
        <w:t xml:space="preserve">ing, </w:t>
      </w:r>
      <w:r>
        <w:rPr>
          <w:rFonts w:ascii="Arial" w:eastAsia="Times New Roman" w:hAnsi="Arial" w:cs="Arial"/>
          <w:sz w:val="20"/>
          <w:szCs w:val="20"/>
          <w:lang w:eastAsia="en-GB"/>
        </w:rPr>
        <w:t xml:space="preserve">so </w:t>
      </w:r>
      <w:r w:rsidR="001E2957" w:rsidRPr="001E2957">
        <w:rPr>
          <w:rFonts w:ascii="Arial" w:eastAsia="Times New Roman" w:hAnsi="Arial" w:cs="Arial"/>
          <w:sz w:val="20"/>
          <w:szCs w:val="20"/>
          <w:lang w:eastAsia="en-GB"/>
        </w:rPr>
        <w:t>a value that can't be accommodated is a processing error.</w:t>
      </w:r>
    </w:p>
    <w:p w:rsidR="001E2957" w:rsidRPr="001E2957"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logical type is unsigned and a negative value is received, it is a processing error.</w:t>
      </w:r>
    </w:p>
    <w:p w:rsidR="001E2957"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invalid bytes are parsed, it is a processing error.</w:t>
      </w:r>
    </w:p>
    <w:p w:rsidR="003C79B0" w:rsidRPr="001E2957" w:rsidRDefault="003C79B0" w:rsidP="003C79B0">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For ease of adding this errat</w:t>
      </w:r>
      <w:r w:rsidR="001D4A80">
        <w:rPr>
          <w:rFonts w:ascii="Arial" w:eastAsia="Times New Roman" w:hAnsi="Arial" w:cs="Arial"/>
          <w:sz w:val="20"/>
          <w:szCs w:val="20"/>
          <w:lang w:eastAsia="en-GB"/>
        </w:rPr>
        <w:t>um</w:t>
      </w:r>
      <w:r>
        <w:rPr>
          <w:rFonts w:ascii="Arial" w:eastAsia="Times New Roman" w:hAnsi="Arial" w:cs="Arial"/>
          <w:sz w:val="20"/>
          <w:szCs w:val="20"/>
          <w:lang w:eastAsia="en-GB"/>
        </w:rPr>
        <w:t>, a new Glossary definition is added to define a generic ‘packed decimal’ and this term should be used as appropriate throughout the specification.</w:t>
      </w:r>
    </w:p>
    <w:p w:rsidR="00EE691E" w:rsidRDefault="001E2957">
      <w:pPr>
        <w:autoSpaceDE w:val="0"/>
        <w:rPr>
          <w:rFonts w:ascii="Arial" w:eastAsia="Times New Roman" w:hAnsi="Arial" w:cs="Arial"/>
          <w:sz w:val="20"/>
          <w:szCs w:val="20"/>
          <w:lang w:eastAsia="en-GB"/>
        </w:rPr>
      </w:pPr>
      <w:r w:rsidRPr="006706E8">
        <w:rPr>
          <w:rFonts w:ascii="Arial" w:eastAsia="Times New Roman" w:hAnsi="Arial" w:cs="Arial"/>
          <w:b/>
          <w:sz w:val="20"/>
          <w:szCs w:val="20"/>
          <w:lang w:eastAsia="en-GB"/>
        </w:rPr>
        <w:t>2.100</w:t>
      </w:r>
      <w:r>
        <w:rPr>
          <w:rFonts w:ascii="Arial" w:eastAsia="Times New Roman" w:hAnsi="Arial" w:cs="Arial"/>
          <w:sz w:val="20"/>
          <w:szCs w:val="20"/>
          <w:lang w:eastAsia="en-GB"/>
        </w:rPr>
        <w:t xml:space="preserve">. </w:t>
      </w:r>
      <w:r w:rsidR="006706E8" w:rsidRPr="006706E8">
        <w:rPr>
          <w:rFonts w:ascii="Arial" w:eastAsia="Times New Roman" w:hAnsi="Arial" w:cs="Arial"/>
          <w:i/>
          <w:sz w:val="20"/>
          <w:szCs w:val="20"/>
          <w:lang w:eastAsia="en-GB"/>
        </w:rPr>
        <w:t>Section 12.3.1</w:t>
      </w:r>
      <w:r w:rsidR="006706E8">
        <w:rPr>
          <w:rFonts w:ascii="Arial" w:eastAsia="Times New Roman" w:hAnsi="Arial" w:cs="Arial"/>
          <w:sz w:val="20"/>
          <w:szCs w:val="20"/>
          <w:lang w:eastAsia="en-GB"/>
        </w:rPr>
        <w:t>. State that when unparsing an element with lengthKind ‘explicit’ and where length is an expression, then the data in the Infoset is treated as variable length and not fixed length. The behaviour is the same as lengthKind ‘prefixed’.</w:t>
      </w:r>
    </w:p>
    <w:p w:rsidR="00781F88" w:rsidRDefault="00781F88">
      <w:pPr>
        <w:autoSpaceDE w:val="0"/>
        <w:rPr>
          <w:rFonts w:ascii="Arial" w:eastAsia="Times New Roman" w:hAnsi="Arial" w:cs="Arial"/>
          <w:sz w:val="20"/>
          <w:szCs w:val="20"/>
          <w:lang w:eastAsia="en-GB"/>
        </w:rPr>
      </w:pPr>
    </w:p>
    <w:p w:rsidR="00781F88" w:rsidRPr="00781F88" w:rsidRDefault="00781F88" w:rsidP="00781F88">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Updated by public comment 2</w:t>
      </w:r>
      <w:r w:rsidR="006B6C3E">
        <w:rPr>
          <w:rFonts w:ascii="Helvetica" w:hAnsi="Helvetica" w:cs="Arial"/>
          <w:i/>
          <w:color w:val="000000" w:themeColor="text1"/>
          <w:sz w:val="20"/>
          <w:szCs w:val="20"/>
        </w:rPr>
        <w:t>5</w:t>
      </w:r>
      <w:r w:rsidRPr="00781F88">
        <w:rPr>
          <w:rFonts w:ascii="Helvetica" w:hAnsi="Helvetica" w:cs="Arial"/>
          <w:i/>
          <w:color w:val="000000" w:themeColor="text1"/>
          <w:sz w:val="20"/>
          <w:szCs w:val="20"/>
        </w:rPr>
        <w:t xml:space="preserve"> (</w:t>
      </w:r>
      <w:hyperlink r:id="rId15" w:history="1">
        <w:r w:rsidR="00CE5969" w:rsidRPr="00CD2EF9">
          <w:rPr>
            <w:rStyle w:val="Hyperlink"/>
            <w:rFonts w:ascii="Helvetica" w:hAnsi="Helvetica" w:cs="Arial"/>
            <w:i/>
            <w:sz w:val="20"/>
            <w:szCs w:val="20"/>
          </w:rPr>
          <w:t>http://redmine.ogf.org/boards/15/topics/25</w:t>
        </w:r>
      </w:hyperlink>
      <w:r w:rsidRPr="00781F88">
        <w:rPr>
          <w:rFonts w:ascii="Helvetica" w:hAnsi="Helvetica" w:cs="Arial"/>
          <w:i/>
          <w:color w:val="000000" w:themeColor="text1"/>
          <w:sz w:val="20"/>
          <w:szCs w:val="20"/>
        </w:rPr>
        <w:t>):</w:t>
      </w:r>
    </w:p>
    <w:p w:rsidR="00781F88" w:rsidRDefault="00781F88" w:rsidP="00781F88">
      <w:pPr>
        <w:autoSpaceDE w:val="0"/>
        <w:rPr>
          <w:rFonts w:ascii="Helvetica" w:hAnsi="Helvetica" w:cs="Arial"/>
          <w:color w:val="000000" w:themeColor="text1"/>
          <w:sz w:val="20"/>
          <w:szCs w:val="20"/>
        </w:rPr>
      </w:pPr>
    </w:p>
    <w:p w:rsidR="00781F88" w:rsidRDefault="006B6C3E" w:rsidP="00781F88">
      <w:pPr>
        <w:autoSpaceDE w:val="0"/>
        <w:rPr>
          <w:rFonts w:ascii="Arial" w:eastAsia="Times New Roman" w:hAnsi="Arial" w:cs="Arial"/>
          <w:sz w:val="20"/>
          <w:szCs w:val="20"/>
          <w:lang w:eastAsia="en-GB"/>
        </w:rPr>
      </w:pPr>
      <w:r>
        <w:rPr>
          <w:rFonts w:ascii="Arial" w:eastAsia="Times New Roman" w:hAnsi="Arial" w:cs="Arial"/>
          <w:sz w:val="20"/>
          <w:szCs w:val="20"/>
          <w:lang w:eastAsia="en-GB"/>
        </w:rPr>
        <w:t>Also affects sections 12.3.7 and the property description for textPadKind in section</w:t>
      </w:r>
      <w:r w:rsidR="006325B6">
        <w:rPr>
          <w:rFonts w:ascii="Arial" w:eastAsia="Times New Roman" w:hAnsi="Arial" w:cs="Arial"/>
          <w:sz w:val="20"/>
          <w:szCs w:val="20"/>
          <w:lang w:eastAsia="en-GB"/>
        </w:rPr>
        <w:t xml:space="preserve"> 13.2.</w:t>
      </w:r>
    </w:p>
    <w:p w:rsidR="00EE691E" w:rsidRDefault="00EE691E">
      <w:pPr>
        <w:autoSpaceDE w:val="0"/>
        <w:rPr>
          <w:rFonts w:ascii="Arial" w:eastAsia="Times New Roman" w:hAnsi="Arial" w:cs="Arial"/>
          <w:sz w:val="20"/>
          <w:szCs w:val="20"/>
          <w:lang w:eastAsia="en-GB"/>
        </w:rPr>
      </w:pPr>
    </w:p>
    <w:p w:rsidR="00C10D4C" w:rsidRPr="00672275" w:rsidRDefault="003B5612">
      <w:pPr>
        <w:autoSpaceDE w:val="0"/>
        <w:rPr>
          <w:rFonts w:ascii="Arial" w:eastAsia="Times New Roman" w:hAnsi="Arial" w:cs="Arial"/>
          <w:sz w:val="20"/>
          <w:szCs w:val="20"/>
          <w:lang w:eastAsia="en-GB"/>
        </w:rPr>
      </w:pPr>
      <w:r w:rsidRPr="00AD07D1">
        <w:rPr>
          <w:rFonts w:ascii="Arial" w:eastAsia="Times New Roman" w:hAnsi="Arial" w:cs="Arial"/>
          <w:b/>
          <w:sz w:val="20"/>
          <w:szCs w:val="20"/>
          <w:lang w:eastAsia="en-GB"/>
        </w:rPr>
        <w:t>2.101</w:t>
      </w:r>
      <w:r>
        <w:rPr>
          <w:rFonts w:ascii="Arial" w:eastAsia="Times New Roman" w:hAnsi="Arial" w:cs="Arial"/>
          <w:sz w:val="20"/>
          <w:szCs w:val="20"/>
          <w:lang w:eastAsia="en-GB"/>
        </w:rPr>
        <w:t>.</w:t>
      </w:r>
      <w:r w:rsidRPr="00AD07D1">
        <w:rPr>
          <w:rFonts w:ascii="Arial" w:eastAsia="Times New Roman" w:hAnsi="Arial" w:cs="Arial"/>
          <w:i/>
          <w:sz w:val="20"/>
          <w:szCs w:val="20"/>
          <w:lang w:eastAsia="en-GB"/>
        </w:rPr>
        <w:t xml:space="preserve"> Section 23.4.</w:t>
      </w:r>
      <w:r>
        <w:rPr>
          <w:rFonts w:ascii="Arial" w:eastAsia="Times New Roman" w:hAnsi="Arial" w:cs="Arial"/>
          <w:sz w:val="20"/>
          <w:szCs w:val="20"/>
          <w:lang w:eastAsia="en-GB"/>
        </w:rPr>
        <w:t xml:space="preserve"> The BNFL for DFDL expressions allows a variable to appear as a path segment. This is not supported by DFDL, which only allows variables to return a simple value, and XPath does not permit variables to return simple values </w:t>
      </w:r>
      <w:r w:rsidR="00AD07D1">
        <w:rPr>
          <w:rFonts w:ascii="Arial" w:eastAsia="Times New Roman" w:hAnsi="Arial" w:cs="Arial"/>
          <w:sz w:val="20"/>
          <w:szCs w:val="20"/>
          <w:lang w:eastAsia="en-GB"/>
        </w:rPr>
        <w:t>in path</w:t>
      </w:r>
      <w:r w:rsidR="00A53264">
        <w:rPr>
          <w:rFonts w:ascii="Arial" w:eastAsia="Times New Roman" w:hAnsi="Arial" w:cs="Arial"/>
          <w:sz w:val="20"/>
          <w:szCs w:val="20"/>
          <w:lang w:eastAsia="en-GB"/>
        </w:rPr>
        <w:t xml:space="preserve"> </w:t>
      </w:r>
      <w:r w:rsidR="00AD07D1">
        <w:rPr>
          <w:rFonts w:ascii="Arial" w:eastAsia="Times New Roman" w:hAnsi="Arial" w:cs="Arial"/>
          <w:sz w:val="20"/>
          <w:szCs w:val="20"/>
          <w:lang w:eastAsia="en-GB"/>
        </w:rPr>
        <w:t>s</w:t>
      </w:r>
      <w:r w:rsidR="00A53264">
        <w:rPr>
          <w:rFonts w:ascii="Arial" w:eastAsia="Times New Roman" w:hAnsi="Arial" w:cs="Arial"/>
          <w:sz w:val="20"/>
          <w:szCs w:val="20"/>
          <w:lang w:eastAsia="en-GB"/>
        </w:rPr>
        <w:t>egments</w:t>
      </w:r>
      <w:r w:rsidR="00AD07D1">
        <w:rPr>
          <w:rFonts w:ascii="Arial" w:eastAsia="Times New Roman" w:hAnsi="Arial" w:cs="Arial"/>
          <w:sz w:val="20"/>
          <w:szCs w:val="20"/>
          <w:lang w:eastAsia="en-GB"/>
        </w:rPr>
        <w:t xml:space="preserve">. </w:t>
      </w:r>
    </w:p>
    <w:p w:rsidR="00C10D4C" w:rsidRPr="00672275" w:rsidRDefault="00C10D4C">
      <w:pPr>
        <w:autoSpaceDE w:val="0"/>
        <w:rPr>
          <w:rFonts w:ascii="Arial" w:eastAsia="Times New Roman" w:hAnsi="Arial" w:cs="Arial"/>
          <w:sz w:val="20"/>
          <w:szCs w:val="20"/>
          <w:lang w:eastAsia="en-GB"/>
        </w:rPr>
      </w:pPr>
    </w:p>
    <w:p w:rsidR="00C10D4C" w:rsidRPr="00672275" w:rsidRDefault="004717F0">
      <w:pPr>
        <w:autoSpaceDE w:val="0"/>
        <w:rPr>
          <w:rFonts w:ascii="Helv" w:eastAsia="Times New Roman" w:hAnsi="Helv" w:cs="Helv"/>
          <w:sz w:val="20"/>
          <w:szCs w:val="20"/>
          <w:lang w:eastAsia="en-GB"/>
        </w:rPr>
      </w:pPr>
      <w:r w:rsidRPr="004717F0">
        <w:rPr>
          <w:rFonts w:ascii="Helv" w:eastAsia="Times New Roman" w:hAnsi="Helv" w:cs="Helv"/>
          <w:b/>
          <w:sz w:val="20"/>
          <w:szCs w:val="20"/>
          <w:lang w:eastAsia="en-GB"/>
        </w:rPr>
        <w:t>2.102</w:t>
      </w:r>
      <w:r>
        <w:rPr>
          <w:rFonts w:ascii="Helv" w:eastAsia="Times New Roman" w:hAnsi="Helv" w:cs="Helv"/>
          <w:sz w:val="20"/>
          <w:szCs w:val="20"/>
          <w:lang w:eastAsia="en-GB"/>
        </w:rPr>
        <w:t xml:space="preserve">. </w:t>
      </w:r>
      <w:r w:rsidRPr="004717F0">
        <w:rPr>
          <w:rFonts w:ascii="Helv" w:eastAsia="Times New Roman" w:hAnsi="Helv" w:cs="Helv"/>
          <w:i/>
          <w:sz w:val="20"/>
          <w:szCs w:val="20"/>
          <w:lang w:eastAsia="en-GB"/>
        </w:rPr>
        <w:t>Section 23</w:t>
      </w:r>
      <w:r>
        <w:rPr>
          <w:rFonts w:ascii="Helv" w:eastAsia="Times New Roman" w:hAnsi="Helv" w:cs="Helv"/>
          <w:sz w:val="20"/>
          <w:szCs w:val="20"/>
          <w:lang w:eastAsia="en-GB"/>
        </w:rPr>
        <w:t xml:space="preserve">. State that it is a schema definition error if an array element appears as a segment in a path location </w:t>
      </w:r>
      <w:r w:rsidR="005A5149">
        <w:rPr>
          <w:rFonts w:ascii="Helv" w:eastAsia="Times New Roman" w:hAnsi="Helv" w:cs="Helv"/>
          <w:sz w:val="20"/>
          <w:szCs w:val="20"/>
          <w:lang w:eastAsia="en-GB"/>
        </w:rPr>
        <w:t xml:space="preserve">and is </w:t>
      </w:r>
      <w:r>
        <w:rPr>
          <w:rFonts w:ascii="Helv" w:eastAsia="Times New Roman" w:hAnsi="Helv" w:cs="Helv"/>
          <w:sz w:val="20"/>
          <w:szCs w:val="20"/>
          <w:lang w:eastAsia="en-GB"/>
        </w:rPr>
        <w:t>not qualified by a predicate.</w:t>
      </w:r>
    </w:p>
    <w:p w:rsidR="00C10D4C" w:rsidRDefault="00C10D4C">
      <w:pPr>
        <w:autoSpaceDE w:val="0"/>
        <w:rPr>
          <w:rFonts w:ascii="Helv" w:eastAsia="Times New Roman" w:hAnsi="Helv" w:cs="Helv"/>
          <w:sz w:val="20"/>
          <w:szCs w:val="20"/>
          <w:lang w:eastAsia="en-GB"/>
        </w:rPr>
      </w:pPr>
    </w:p>
    <w:p w:rsidR="005A5149" w:rsidRPr="00672275" w:rsidRDefault="005A5149">
      <w:pPr>
        <w:autoSpaceDE w:val="0"/>
        <w:rPr>
          <w:rFonts w:ascii="Helv" w:eastAsia="Times New Roman" w:hAnsi="Helv" w:cs="Helv"/>
          <w:sz w:val="20"/>
          <w:szCs w:val="20"/>
          <w:lang w:eastAsia="en-GB"/>
        </w:rPr>
      </w:pPr>
      <w:r w:rsidRPr="005A5149">
        <w:rPr>
          <w:rFonts w:ascii="Helv" w:eastAsia="Times New Roman" w:hAnsi="Helv" w:cs="Helv"/>
          <w:b/>
          <w:sz w:val="20"/>
          <w:szCs w:val="20"/>
          <w:lang w:eastAsia="en-GB"/>
        </w:rPr>
        <w:lastRenderedPageBreak/>
        <w:t>2.103</w:t>
      </w:r>
      <w:r>
        <w:rPr>
          <w:rFonts w:ascii="Helv" w:eastAsia="Times New Roman" w:hAnsi="Helv" w:cs="Helv"/>
          <w:sz w:val="20"/>
          <w:szCs w:val="20"/>
          <w:lang w:eastAsia="en-GB"/>
        </w:rPr>
        <w:t xml:space="preserve">. </w:t>
      </w:r>
      <w:r w:rsidRPr="005A5149">
        <w:rPr>
          <w:rFonts w:ascii="Helv" w:eastAsia="Times New Roman" w:hAnsi="Helv" w:cs="Helv"/>
          <w:i/>
          <w:sz w:val="20"/>
          <w:szCs w:val="20"/>
          <w:lang w:eastAsia="en-GB"/>
        </w:rPr>
        <w:t>Section 12.1</w:t>
      </w:r>
      <w:r>
        <w:rPr>
          <w:rFonts w:ascii="Helv" w:eastAsia="Times New Roman" w:hAnsi="Helv" w:cs="Helv"/>
          <w:sz w:val="20"/>
          <w:szCs w:val="20"/>
          <w:lang w:eastAsia="en-GB"/>
        </w:rPr>
        <w:t>. Clarify that when the alignment properties are applied to an array element, the properties are applied to each occurrence of the element (as implied by the grammar).</w:t>
      </w:r>
    </w:p>
    <w:p w:rsidR="00C10D4C" w:rsidRDefault="00C10D4C">
      <w:pPr>
        <w:autoSpaceDE w:val="0"/>
        <w:rPr>
          <w:rFonts w:ascii="Helv" w:eastAsia="Times New Roman" w:hAnsi="Helv" w:cs="Helv"/>
          <w:sz w:val="20"/>
          <w:szCs w:val="20"/>
          <w:lang w:eastAsia="en-GB"/>
        </w:rPr>
      </w:pPr>
    </w:p>
    <w:p w:rsidR="005A5149" w:rsidRDefault="00F52668">
      <w:pPr>
        <w:autoSpaceDE w:val="0"/>
        <w:rPr>
          <w:rFonts w:ascii="Helv" w:eastAsia="Times New Roman" w:hAnsi="Helv" w:cs="Helv"/>
          <w:sz w:val="20"/>
          <w:szCs w:val="20"/>
          <w:lang w:eastAsia="en-GB"/>
        </w:rPr>
      </w:pPr>
      <w:r w:rsidRPr="00F52668">
        <w:rPr>
          <w:rFonts w:ascii="Helv" w:eastAsia="Times New Roman" w:hAnsi="Helv" w:cs="Helv"/>
          <w:b/>
          <w:sz w:val="20"/>
          <w:szCs w:val="20"/>
          <w:lang w:eastAsia="en-GB"/>
        </w:rPr>
        <w:t>2.104</w:t>
      </w:r>
      <w:r>
        <w:rPr>
          <w:rFonts w:ascii="Helv" w:eastAsia="Times New Roman" w:hAnsi="Helv" w:cs="Helv"/>
          <w:sz w:val="20"/>
          <w:szCs w:val="20"/>
          <w:lang w:eastAsia="en-GB"/>
        </w:rPr>
        <w:t xml:space="preserve">. </w:t>
      </w:r>
      <w:r w:rsidRPr="00F52668">
        <w:rPr>
          <w:rFonts w:ascii="Helv" w:eastAsia="Times New Roman" w:hAnsi="Helv" w:cs="Helv"/>
          <w:i/>
          <w:sz w:val="20"/>
          <w:szCs w:val="20"/>
          <w:lang w:eastAsia="en-GB"/>
        </w:rPr>
        <w:t>Section 13.11.1</w:t>
      </w:r>
      <w:r>
        <w:rPr>
          <w:rFonts w:ascii="Helv" w:eastAsia="Times New Roman" w:hAnsi="Helv" w:cs="Helv"/>
          <w:sz w:val="20"/>
          <w:szCs w:val="20"/>
          <w:lang w:eastAsia="en-GB"/>
        </w:rPr>
        <w:t>. State that when parsing a calendar element with binaryCalendarRep ‘packed’, ‘bcd’ or ‘ibm4690Packed’ then the nibbles from the data are converted to text digits without any trimming of leading or trailing zeros, and the result is then matched against the calendarPattern according to the usual ICU rules.</w:t>
      </w:r>
    </w:p>
    <w:p w:rsidR="00F52668" w:rsidRDefault="00F52668">
      <w:pPr>
        <w:autoSpaceDE w:val="0"/>
        <w:rPr>
          <w:rFonts w:ascii="Helv" w:eastAsia="Times New Roman" w:hAnsi="Helv" w:cs="Helv"/>
          <w:sz w:val="20"/>
          <w:szCs w:val="20"/>
          <w:lang w:eastAsia="en-GB"/>
        </w:rPr>
      </w:pPr>
    </w:p>
    <w:p w:rsidR="00F52668"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2.105</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9.1.1</w:t>
      </w:r>
      <w:r>
        <w:rPr>
          <w:rFonts w:ascii="Helv" w:eastAsia="Times New Roman" w:hAnsi="Helv" w:cs="Helv"/>
          <w:sz w:val="20"/>
          <w:szCs w:val="20"/>
          <w:lang w:eastAsia="en-GB"/>
        </w:rPr>
        <w:t>. State that the presence of a separator is not sufficient to cause the parser to assert that a component is known to exist.</w:t>
      </w:r>
    </w:p>
    <w:p w:rsidR="002144B9" w:rsidRDefault="002144B9">
      <w:pPr>
        <w:autoSpaceDE w:val="0"/>
        <w:rPr>
          <w:rFonts w:ascii="Helv" w:eastAsia="Times New Roman" w:hAnsi="Helv" w:cs="Helv"/>
          <w:sz w:val="20"/>
          <w:szCs w:val="20"/>
          <w:lang w:eastAsia="en-GB"/>
        </w:rPr>
      </w:pPr>
    </w:p>
    <w:p w:rsidR="002144B9"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2.106.</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13.6</w:t>
      </w:r>
      <w:r>
        <w:rPr>
          <w:rFonts w:ascii="Helv" w:eastAsia="Times New Roman" w:hAnsi="Helv" w:cs="Helv"/>
          <w:sz w:val="20"/>
          <w:szCs w:val="20"/>
          <w:lang w:eastAsia="en-GB"/>
        </w:rPr>
        <w:t>. State that textStandardDecimalSeparator, textStandardGroupingSeparator, textStandardExponentRep, textStandardInfinityRep, textStandardNanRep and textStandardZeroRep must all be entirely distinct from one another, and it is a schema definition otherwise. This is in the interests of clarity, and is an extra constraint compared to ICU. If any property value</w:t>
      </w:r>
      <w:r w:rsidR="00C07203">
        <w:rPr>
          <w:rFonts w:ascii="Helv" w:eastAsia="Times New Roman" w:hAnsi="Helv" w:cs="Helv"/>
          <w:sz w:val="20"/>
          <w:szCs w:val="20"/>
          <w:lang w:eastAsia="en-GB"/>
        </w:rPr>
        <w:t xml:space="preserve"> i</w:t>
      </w:r>
      <w:r>
        <w:rPr>
          <w:rFonts w:ascii="Helv" w:eastAsia="Times New Roman" w:hAnsi="Helv" w:cs="Helv"/>
          <w:sz w:val="20"/>
          <w:szCs w:val="20"/>
          <w:lang w:eastAsia="en-GB"/>
        </w:rPr>
        <w:t>s</w:t>
      </w:r>
      <w:r w:rsidR="00C07203">
        <w:rPr>
          <w:rFonts w:ascii="Helv" w:eastAsia="Times New Roman" w:hAnsi="Helv" w:cs="Helv"/>
          <w:sz w:val="20"/>
          <w:szCs w:val="20"/>
          <w:lang w:eastAsia="en-GB"/>
        </w:rPr>
        <w:t xml:space="preserve"> an</w:t>
      </w:r>
      <w:r>
        <w:rPr>
          <w:rFonts w:ascii="Helv" w:eastAsia="Times New Roman" w:hAnsi="Helv" w:cs="Helv"/>
          <w:sz w:val="20"/>
          <w:szCs w:val="20"/>
          <w:lang w:eastAsia="en-GB"/>
        </w:rPr>
        <w:t xml:space="preserve"> expression, the checking</w:t>
      </w:r>
      <w:r w:rsidR="00A53264">
        <w:rPr>
          <w:rFonts w:ascii="Helv" w:eastAsia="Times New Roman" w:hAnsi="Helv" w:cs="Helv"/>
          <w:sz w:val="20"/>
          <w:szCs w:val="20"/>
          <w:lang w:eastAsia="en-GB"/>
        </w:rPr>
        <w:t xml:space="preserve"> of this constraint</w:t>
      </w:r>
      <w:r>
        <w:rPr>
          <w:rFonts w:ascii="Helv" w:eastAsia="Times New Roman" w:hAnsi="Helv" w:cs="Helv"/>
          <w:sz w:val="20"/>
          <w:szCs w:val="20"/>
          <w:lang w:eastAsia="en-GB"/>
        </w:rPr>
        <w:t xml:space="preserve"> cannot take place until processing.</w:t>
      </w:r>
    </w:p>
    <w:p w:rsidR="002144B9" w:rsidRDefault="002144B9">
      <w:pPr>
        <w:autoSpaceDE w:val="0"/>
        <w:rPr>
          <w:rFonts w:ascii="Helv" w:eastAsia="Times New Roman" w:hAnsi="Helv" w:cs="Helv"/>
          <w:sz w:val="20"/>
          <w:szCs w:val="20"/>
          <w:lang w:eastAsia="en-GB"/>
        </w:rPr>
      </w:pPr>
    </w:p>
    <w:p w:rsidR="00F9515C" w:rsidRDefault="005B066D">
      <w:pPr>
        <w:autoSpaceDE w:val="0"/>
        <w:rPr>
          <w:ins w:id="59" w:author="Steve Hanson" w:date="2014-07-22T19:02:00Z"/>
          <w:rFonts w:ascii="Helv" w:eastAsia="Times New Roman" w:hAnsi="Helv" w:cs="Helv"/>
          <w:sz w:val="20"/>
          <w:szCs w:val="20"/>
          <w:lang w:eastAsia="en-GB"/>
        </w:rPr>
      </w:pPr>
      <w:r w:rsidRPr="005B066D">
        <w:rPr>
          <w:rFonts w:ascii="Helv" w:eastAsia="Times New Roman" w:hAnsi="Helv" w:cs="Helv"/>
          <w:b/>
          <w:sz w:val="20"/>
          <w:szCs w:val="20"/>
          <w:lang w:eastAsia="en-GB"/>
        </w:rPr>
        <w:t>2.107</w:t>
      </w:r>
      <w:r>
        <w:rPr>
          <w:rFonts w:ascii="Helv" w:eastAsia="Times New Roman" w:hAnsi="Helv" w:cs="Helv"/>
          <w:sz w:val="20"/>
          <w:szCs w:val="20"/>
          <w:lang w:eastAsia="en-GB"/>
        </w:rPr>
        <w:t xml:space="preserve">. </w:t>
      </w:r>
      <w:r w:rsidRPr="005B066D">
        <w:rPr>
          <w:rFonts w:ascii="Helv" w:eastAsia="Times New Roman" w:hAnsi="Helv" w:cs="Helv"/>
          <w:i/>
          <w:sz w:val="20"/>
          <w:szCs w:val="20"/>
          <w:lang w:eastAsia="en-GB"/>
        </w:rPr>
        <w:t xml:space="preserve">Section </w:t>
      </w:r>
      <w:ins w:id="60" w:author="Steve Hanson" w:date="2014-07-22T18:49:00Z">
        <w:r w:rsidR="00AC7229">
          <w:rPr>
            <w:rFonts w:ascii="Helv" w:eastAsia="Times New Roman" w:hAnsi="Helv" w:cs="Helv"/>
            <w:i/>
            <w:sz w:val="20"/>
            <w:szCs w:val="20"/>
            <w:lang w:eastAsia="en-GB"/>
          </w:rPr>
          <w:t xml:space="preserve">3, </w:t>
        </w:r>
      </w:ins>
      <w:r w:rsidRPr="005B066D">
        <w:rPr>
          <w:rFonts w:ascii="Helv" w:eastAsia="Times New Roman" w:hAnsi="Helv" w:cs="Helv"/>
          <w:i/>
          <w:sz w:val="20"/>
          <w:szCs w:val="20"/>
          <w:lang w:eastAsia="en-GB"/>
        </w:rPr>
        <w:t>11</w:t>
      </w:r>
      <w:r>
        <w:rPr>
          <w:rFonts w:ascii="Helv" w:eastAsia="Times New Roman" w:hAnsi="Helv" w:cs="Helv"/>
          <w:sz w:val="20"/>
          <w:szCs w:val="20"/>
          <w:lang w:eastAsia="en-GB"/>
        </w:rPr>
        <w:t xml:space="preserve">. </w:t>
      </w:r>
    </w:p>
    <w:p w:rsidR="00F9515C" w:rsidRDefault="00F9515C">
      <w:pPr>
        <w:autoSpaceDE w:val="0"/>
        <w:rPr>
          <w:ins w:id="61" w:author="Steve Hanson" w:date="2014-07-22T19:02:00Z"/>
          <w:rFonts w:ascii="Helv" w:eastAsia="Times New Roman" w:hAnsi="Helv" w:cs="Helv"/>
          <w:sz w:val="20"/>
          <w:szCs w:val="20"/>
          <w:lang w:eastAsia="en-GB"/>
        </w:rPr>
      </w:pPr>
    </w:p>
    <w:p w:rsidR="00F9515C" w:rsidRDefault="00F9515C" w:rsidP="00F9515C">
      <w:pPr>
        <w:rPr>
          <w:ins w:id="62" w:author="Steve Hanson" w:date="2014-07-22T19:02:00Z"/>
          <w:rFonts w:ascii="Helv" w:hAnsi="Helv" w:cs="Helv"/>
          <w:color w:val="000000"/>
          <w:sz w:val="20"/>
          <w:szCs w:val="20"/>
          <w:lang w:eastAsia="en-GB"/>
        </w:rPr>
      </w:pPr>
      <w:ins w:id="63" w:author="Steve Hanson" w:date="2014-07-22T19:02:00Z">
        <w:r>
          <w:rPr>
            <w:rFonts w:ascii="Helvetica" w:hAnsi="Helvetica" w:cs="Arial"/>
            <w:i/>
            <w:color w:val="000000" w:themeColor="text1"/>
            <w:sz w:val="20"/>
            <w:szCs w:val="20"/>
          </w:rPr>
          <w:t xml:space="preserve">Updated 2014-07-21 to introduce the concept of a DFDL standard encoding </w:t>
        </w:r>
      </w:ins>
    </w:p>
    <w:p w:rsidR="00F9515C" w:rsidRDefault="00F9515C">
      <w:pPr>
        <w:autoSpaceDE w:val="0"/>
        <w:rPr>
          <w:ins w:id="64" w:author="Steve Hanson" w:date="2014-07-22T19:02:00Z"/>
          <w:rFonts w:ascii="Helv" w:eastAsia="Times New Roman" w:hAnsi="Helv" w:cs="Helv"/>
          <w:sz w:val="20"/>
          <w:szCs w:val="20"/>
          <w:lang w:eastAsia="en-GB"/>
        </w:rPr>
      </w:pPr>
    </w:p>
    <w:p w:rsidR="00AC7229" w:rsidRDefault="005B066D">
      <w:pPr>
        <w:autoSpaceDE w:val="0"/>
        <w:rPr>
          <w:ins w:id="65" w:author="Steve Hanson" w:date="2014-07-22T18:48:00Z"/>
          <w:rFonts w:ascii="Helv" w:eastAsia="Times New Roman" w:hAnsi="Helv" w:cs="Helv"/>
          <w:sz w:val="20"/>
          <w:szCs w:val="20"/>
          <w:lang w:eastAsia="en-GB"/>
        </w:rPr>
      </w:pPr>
      <w:r>
        <w:rPr>
          <w:rFonts w:ascii="Helv" w:eastAsia="Times New Roman" w:hAnsi="Helv" w:cs="Helv"/>
          <w:sz w:val="20"/>
          <w:szCs w:val="20"/>
          <w:lang w:eastAsia="en-GB"/>
        </w:rPr>
        <w:t>The list of enums for the encoding property is extended to include</w:t>
      </w:r>
      <w:ins w:id="66" w:author="Steve Hanson" w:date="2014-07-22T18:46:00Z">
        <w:r w:rsidR="00052A2E">
          <w:rPr>
            <w:rFonts w:ascii="Helv" w:eastAsia="Times New Roman" w:hAnsi="Helv" w:cs="Helv"/>
            <w:sz w:val="20"/>
            <w:szCs w:val="20"/>
            <w:lang w:eastAsia="en-GB"/>
          </w:rPr>
          <w:t xml:space="preserve"> </w:t>
        </w:r>
      </w:ins>
      <w:ins w:id="67" w:author="Steve Hanson" w:date="2014-07-22T18:48:00Z">
        <w:r w:rsidR="00AC7229">
          <w:rPr>
            <w:rFonts w:ascii="Helv" w:eastAsia="Times New Roman" w:hAnsi="Helv" w:cs="Helv"/>
            <w:sz w:val="20"/>
            <w:szCs w:val="20"/>
            <w:lang w:eastAsia="en-GB"/>
          </w:rPr>
          <w:t>‘</w:t>
        </w:r>
      </w:ins>
      <w:ins w:id="68" w:author="Steve Hanson" w:date="2014-07-22T18:46:00Z">
        <w:r w:rsidR="00052A2E">
          <w:rPr>
            <w:rFonts w:ascii="Helv" w:eastAsia="Times New Roman" w:hAnsi="Helv" w:cs="Helv"/>
            <w:sz w:val="20"/>
            <w:szCs w:val="20"/>
            <w:lang w:eastAsia="en-GB"/>
          </w:rPr>
          <w:t>DFDL standard encoding</w:t>
        </w:r>
      </w:ins>
      <w:ins w:id="69" w:author="Steve Hanson" w:date="2014-07-22T18:49:00Z">
        <w:r w:rsidR="00AC7229">
          <w:rPr>
            <w:rFonts w:ascii="Helv" w:eastAsia="Times New Roman" w:hAnsi="Helv" w:cs="Helv"/>
            <w:sz w:val="20"/>
            <w:szCs w:val="20"/>
            <w:lang w:eastAsia="en-GB"/>
          </w:rPr>
          <w:t>’</w:t>
        </w:r>
      </w:ins>
      <w:ins w:id="70" w:author="Steve Hanson" w:date="2014-07-22T18:46:00Z">
        <w:r w:rsidR="00052A2E">
          <w:rPr>
            <w:rFonts w:ascii="Helv" w:eastAsia="Times New Roman" w:hAnsi="Helv" w:cs="Helv"/>
            <w:sz w:val="20"/>
            <w:szCs w:val="20"/>
            <w:lang w:eastAsia="en-GB"/>
          </w:rPr>
          <w:t>. This is needed to support enco</w:t>
        </w:r>
      </w:ins>
      <w:ins w:id="71" w:author="Steve Hanson" w:date="2014-07-22T18:47:00Z">
        <w:r w:rsidR="00052A2E">
          <w:rPr>
            <w:rFonts w:ascii="Helv" w:eastAsia="Times New Roman" w:hAnsi="Helv" w:cs="Helv"/>
            <w:sz w:val="20"/>
            <w:szCs w:val="20"/>
            <w:lang w:eastAsia="en-GB"/>
          </w:rPr>
          <w:t>d</w:t>
        </w:r>
      </w:ins>
      <w:ins w:id="72" w:author="Steve Hanson" w:date="2014-07-22T18:46:00Z">
        <w:r w:rsidR="00052A2E">
          <w:rPr>
            <w:rFonts w:ascii="Helv" w:eastAsia="Times New Roman" w:hAnsi="Helv" w:cs="Helv"/>
            <w:sz w:val="20"/>
            <w:szCs w:val="20"/>
            <w:lang w:eastAsia="en-GB"/>
          </w:rPr>
          <w:t xml:space="preserve">ings </w:t>
        </w:r>
      </w:ins>
      <w:ins w:id="73" w:author="Steve Hanson" w:date="2014-07-22T18:47:00Z">
        <w:r w:rsidR="00052A2E">
          <w:rPr>
            <w:rFonts w:ascii="Helv" w:eastAsia="Times New Roman" w:hAnsi="Helv" w:cs="Helv"/>
            <w:sz w:val="20"/>
            <w:szCs w:val="20"/>
            <w:lang w:eastAsia="en-GB"/>
          </w:rPr>
          <w:t>for which there is not a</w:t>
        </w:r>
      </w:ins>
      <w:ins w:id="74" w:author="Steve Hanson" w:date="2014-07-22T18:59:00Z">
        <w:r w:rsidR="002568C7">
          <w:rPr>
            <w:rFonts w:ascii="Helv" w:eastAsia="Times New Roman" w:hAnsi="Helv" w:cs="Helv"/>
            <w:sz w:val="20"/>
            <w:szCs w:val="20"/>
            <w:lang w:eastAsia="en-GB"/>
          </w:rPr>
          <w:t xml:space="preserve">n IANA name or a CCSID </w:t>
        </w:r>
      </w:ins>
      <w:ins w:id="75" w:author="Steve Hanson" w:date="2014-07-22T18:47:00Z">
        <w:r w:rsidR="00052A2E">
          <w:rPr>
            <w:rFonts w:ascii="Helv" w:eastAsia="Times New Roman" w:hAnsi="Helv" w:cs="Helv"/>
            <w:sz w:val="20"/>
            <w:szCs w:val="20"/>
            <w:lang w:eastAsia="en-GB"/>
          </w:rPr>
          <w:t xml:space="preserve">but </w:t>
        </w:r>
      </w:ins>
      <w:ins w:id="76" w:author="Steve Hanson" w:date="2014-07-22T18:59:00Z">
        <w:r w:rsidR="002C7AF3">
          <w:rPr>
            <w:rFonts w:ascii="Helv" w:eastAsia="Times New Roman" w:hAnsi="Helv" w:cs="Helv"/>
            <w:sz w:val="20"/>
            <w:szCs w:val="20"/>
            <w:lang w:eastAsia="en-GB"/>
          </w:rPr>
          <w:t xml:space="preserve">for which the name and definition must be agreed upon by </w:t>
        </w:r>
      </w:ins>
      <w:ins w:id="77" w:author="Steve Hanson" w:date="2014-07-22T18:48:00Z">
        <w:r w:rsidR="00AC7229">
          <w:rPr>
            <w:rFonts w:ascii="Helv" w:eastAsia="Times New Roman" w:hAnsi="Helv" w:cs="Helv"/>
            <w:sz w:val="20"/>
            <w:szCs w:val="20"/>
            <w:lang w:eastAsia="en-GB"/>
          </w:rPr>
          <w:t xml:space="preserve">DFDL implementations. </w:t>
        </w:r>
      </w:ins>
      <w:ins w:id="78" w:author="Steve Hanson" w:date="2014-07-22T19:00:00Z">
        <w:r w:rsidR="002C7AF3">
          <w:rPr>
            <w:rFonts w:ascii="Helv" w:eastAsia="Times New Roman" w:hAnsi="Helv" w:cs="Helv"/>
            <w:sz w:val="20"/>
            <w:szCs w:val="20"/>
            <w:lang w:eastAsia="en-GB"/>
          </w:rPr>
          <w:t>A</w:t>
        </w:r>
      </w:ins>
      <w:ins w:id="79" w:author="Steve Hanson" w:date="2014-07-22T18:49:00Z">
        <w:r w:rsidR="00AC7229">
          <w:rPr>
            <w:rFonts w:ascii="Helv" w:eastAsia="Times New Roman" w:hAnsi="Helv" w:cs="Helv"/>
            <w:sz w:val="20"/>
            <w:szCs w:val="20"/>
            <w:lang w:eastAsia="en-GB"/>
          </w:rPr>
          <w:t xml:space="preserve"> definition of ‘DFDL standard encoding’ will be added to the Glossary.</w:t>
        </w:r>
      </w:ins>
    </w:p>
    <w:p w:rsidR="00AC7229" w:rsidRDefault="00AC7229">
      <w:pPr>
        <w:autoSpaceDE w:val="0"/>
        <w:rPr>
          <w:ins w:id="80" w:author="Steve Hanson" w:date="2014-07-22T18:48:00Z"/>
          <w:rFonts w:ascii="Helv" w:eastAsia="Times New Roman" w:hAnsi="Helv" w:cs="Helv"/>
          <w:sz w:val="20"/>
          <w:szCs w:val="20"/>
          <w:lang w:eastAsia="en-GB"/>
        </w:rPr>
      </w:pPr>
    </w:p>
    <w:p w:rsidR="007F1DED" w:rsidRDefault="00AC7229">
      <w:pPr>
        <w:autoSpaceDE w:val="0"/>
        <w:rPr>
          <w:rFonts w:ascii="Helv" w:eastAsia="Times New Roman" w:hAnsi="Helv" w:cs="Helv"/>
          <w:sz w:val="20"/>
          <w:szCs w:val="20"/>
          <w:lang w:eastAsia="en-GB"/>
        </w:rPr>
      </w:pPr>
      <w:ins w:id="81" w:author="Steve Hanson" w:date="2014-07-22T18:48:00Z">
        <w:r>
          <w:rPr>
            <w:rFonts w:ascii="Helv" w:eastAsia="Times New Roman" w:hAnsi="Helv" w:cs="Helv"/>
            <w:sz w:val="20"/>
            <w:szCs w:val="20"/>
            <w:lang w:eastAsia="en-GB"/>
          </w:rPr>
          <w:t xml:space="preserve">An example is </w:t>
        </w:r>
      </w:ins>
      <w:del w:id="82" w:author="Steve Hanson" w:date="2014-07-22T18:48:00Z">
        <w:r w:rsidR="005B066D" w:rsidDel="00AC7229">
          <w:rPr>
            <w:rFonts w:ascii="Helv" w:eastAsia="Times New Roman" w:hAnsi="Helv" w:cs="Helv"/>
            <w:sz w:val="20"/>
            <w:szCs w:val="20"/>
            <w:lang w:eastAsia="en-GB"/>
          </w:rPr>
          <w:delText xml:space="preserve"> </w:delText>
        </w:r>
      </w:del>
      <w:r w:rsidR="005B066D">
        <w:rPr>
          <w:rFonts w:ascii="Helv" w:eastAsia="Times New Roman" w:hAnsi="Helv" w:cs="Helv"/>
          <w:sz w:val="20"/>
          <w:szCs w:val="20"/>
          <w:lang w:eastAsia="en-GB"/>
        </w:rPr>
        <w:t>‘</w:t>
      </w:r>
      <w:ins w:id="83" w:author="Steve Hanson" w:date="2014-07-22T18:47:00Z">
        <w:r w:rsidR="00052A2E">
          <w:rPr>
            <w:rFonts w:ascii="Helv" w:eastAsia="Times New Roman" w:hAnsi="Helv" w:cs="Helv"/>
            <w:sz w:val="20"/>
            <w:szCs w:val="20"/>
            <w:lang w:eastAsia="en-GB"/>
          </w:rPr>
          <w:t>x-DFDL-</w:t>
        </w:r>
      </w:ins>
      <w:r w:rsidR="005B066D">
        <w:rPr>
          <w:rFonts w:ascii="Helv" w:eastAsia="Times New Roman" w:hAnsi="Helv" w:cs="Helv"/>
          <w:sz w:val="20"/>
          <w:szCs w:val="20"/>
          <w:lang w:eastAsia="en-GB"/>
        </w:rPr>
        <w:t xml:space="preserve">US-ASCII-7-bit-packed’ </w:t>
      </w:r>
      <w:del w:id="84" w:author="Steve Hanson" w:date="2014-07-22T18:47:00Z">
        <w:r w:rsidR="005B066D" w:rsidDel="00052A2E">
          <w:rPr>
            <w:rFonts w:ascii="Helv" w:eastAsia="Times New Roman" w:hAnsi="Helv" w:cs="Helv"/>
            <w:sz w:val="20"/>
            <w:szCs w:val="20"/>
            <w:lang w:eastAsia="en-GB"/>
          </w:rPr>
          <w:delText xml:space="preserve">in order to support data formats </w:delText>
        </w:r>
      </w:del>
      <w:r w:rsidR="005B066D">
        <w:rPr>
          <w:rFonts w:ascii="Helv" w:eastAsia="Times New Roman" w:hAnsi="Helv" w:cs="Helv"/>
          <w:sz w:val="20"/>
          <w:szCs w:val="20"/>
          <w:lang w:eastAsia="en-GB"/>
        </w:rPr>
        <w:t xml:space="preserve">where ASCII characters are encoded in 7 bits with no padding bit. </w:t>
      </w:r>
      <w:r w:rsidR="00573672">
        <w:rPr>
          <w:rFonts w:ascii="Helv" w:eastAsia="Times New Roman" w:hAnsi="Helv" w:cs="Helv"/>
          <w:sz w:val="20"/>
          <w:szCs w:val="20"/>
          <w:lang w:eastAsia="en-GB"/>
        </w:rPr>
        <w:t>Note that t</w:t>
      </w:r>
      <w:r w:rsidR="005B066D">
        <w:rPr>
          <w:rFonts w:ascii="Helv" w:eastAsia="Times New Roman" w:hAnsi="Helv" w:cs="Helv"/>
          <w:sz w:val="20"/>
          <w:szCs w:val="20"/>
          <w:lang w:eastAsia="en-GB"/>
        </w:rPr>
        <w:t xml:space="preserve">he new enum is </w:t>
      </w:r>
      <w:proofErr w:type="gramStart"/>
      <w:r w:rsidR="005B066D">
        <w:rPr>
          <w:rFonts w:ascii="Helv" w:eastAsia="Times New Roman" w:hAnsi="Helv" w:cs="Helv"/>
          <w:sz w:val="20"/>
          <w:szCs w:val="20"/>
          <w:lang w:eastAsia="en-GB"/>
        </w:rPr>
        <w:t>neither a CCSID or</w:t>
      </w:r>
      <w:proofErr w:type="gramEnd"/>
      <w:r w:rsidR="005B066D">
        <w:rPr>
          <w:rFonts w:ascii="Helv" w:eastAsia="Times New Roman" w:hAnsi="Helv" w:cs="Helv"/>
          <w:sz w:val="20"/>
          <w:szCs w:val="20"/>
          <w:lang w:eastAsia="en-GB"/>
        </w:rPr>
        <w:t xml:space="preserve"> an IANA charset</w:t>
      </w:r>
      <w:ins w:id="85" w:author="Steve Hanson" w:date="2014-07-22T18:50:00Z">
        <w:r>
          <w:rPr>
            <w:rFonts w:ascii="Helv" w:eastAsia="Times New Roman" w:hAnsi="Helv" w:cs="Helv"/>
            <w:sz w:val="20"/>
            <w:szCs w:val="20"/>
            <w:lang w:eastAsia="en-GB"/>
          </w:rPr>
          <w:t>, and must start with ‘x-DFDL’ to avoid future name clashes</w:t>
        </w:r>
      </w:ins>
      <w:r w:rsidR="005B066D">
        <w:rPr>
          <w:rFonts w:ascii="Helv" w:eastAsia="Times New Roman" w:hAnsi="Helv" w:cs="Helv"/>
          <w:sz w:val="20"/>
          <w:szCs w:val="20"/>
          <w:lang w:eastAsia="en-GB"/>
        </w:rPr>
        <w:t xml:space="preserve">. </w:t>
      </w:r>
    </w:p>
    <w:p w:rsidR="00573672" w:rsidRDefault="00573672">
      <w:pPr>
        <w:autoSpaceDE w:val="0"/>
        <w:rPr>
          <w:rFonts w:ascii="Helv" w:eastAsia="Times New Roman" w:hAnsi="Helv" w:cs="Helv"/>
          <w:sz w:val="20"/>
          <w:szCs w:val="20"/>
          <w:lang w:eastAsia="en-GB"/>
        </w:rPr>
      </w:pPr>
    </w:p>
    <w:p w:rsidR="007F1DED" w:rsidDel="00AC7229" w:rsidRDefault="007F1DED">
      <w:pPr>
        <w:autoSpaceDE w:val="0"/>
        <w:rPr>
          <w:del w:id="86" w:author="Steve Hanson" w:date="2014-07-22T18:50:00Z"/>
          <w:rFonts w:ascii="Helv" w:eastAsia="Times New Roman" w:hAnsi="Helv" w:cs="Helv"/>
          <w:sz w:val="20"/>
          <w:szCs w:val="20"/>
          <w:lang w:eastAsia="en-GB"/>
        </w:rPr>
      </w:pPr>
      <w:del w:id="87" w:author="Steve Hanson" w:date="2014-07-22T18:50:00Z">
        <w:r w:rsidDel="00AC7229">
          <w:rPr>
            <w:rFonts w:ascii="Helv" w:eastAsia="Times New Roman" w:hAnsi="Helv" w:cs="Helv"/>
            <w:sz w:val="20"/>
            <w:szCs w:val="20"/>
            <w:lang w:eastAsia="en-GB"/>
          </w:rPr>
          <w:delText xml:space="preserve">The </w:delText>
        </w:r>
        <w:r w:rsidR="00573672" w:rsidDel="00AC7229">
          <w:rPr>
            <w:rFonts w:ascii="Helv" w:eastAsia="Times New Roman" w:hAnsi="Helv" w:cs="Helv"/>
            <w:sz w:val="20"/>
            <w:szCs w:val="20"/>
            <w:lang w:eastAsia="en-GB"/>
          </w:rPr>
          <w:delText>encoding ‘</w:delText>
        </w:r>
        <w:r w:rsidDel="00AC7229">
          <w:rPr>
            <w:rFonts w:ascii="Helv" w:eastAsia="Times New Roman" w:hAnsi="Helv" w:cs="Helv"/>
            <w:sz w:val="20"/>
            <w:szCs w:val="20"/>
            <w:lang w:eastAsia="en-GB"/>
          </w:rPr>
          <w:delText>US</w:delText>
        </w:r>
        <w:r w:rsidR="00573672" w:rsidDel="00AC7229">
          <w:rPr>
            <w:rFonts w:ascii="Helv" w:eastAsia="Times New Roman" w:hAnsi="Helv" w:cs="Helv"/>
            <w:sz w:val="20"/>
            <w:szCs w:val="20"/>
            <w:lang w:eastAsia="en-GB"/>
          </w:rPr>
          <w:delText>-</w:delText>
        </w:r>
        <w:r w:rsidDel="00AC7229">
          <w:rPr>
            <w:rFonts w:ascii="Helv" w:eastAsia="Times New Roman" w:hAnsi="Helv" w:cs="Helv"/>
            <w:sz w:val="20"/>
            <w:szCs w:val="20"/>
            <w:lang w:eastAsia="en-GB"/>
          </w:rPr>
          <w:delText>ASCII-7</w:delText>
        </w:r>
        <w:r w:rsidR="00573672" w:rsidDel="00AC7229">
          <w:rPr>
            <w:rFonts w:ascii="Helv" w:eastAsia="Times New Roman" w:hAnsi="Helv" w:cs="Helv"/>
            <w:sz w:val="20"/>
            <w:szCs w:val="20"/>
            <w:lang w:eastAsia="en-GB"/>
          </w:rPr>
          <w:delText>-</w:delText>
        </w:r>
        <w:r w:rsidDel="00AC7229">
          <w:rPr>
            <w:rFonts w:ascii="Helv" w:eastAsia="Times New Roman" w:hAnsi="Helv" w:cs="Helv"/>
            <w:sz w:val="20"/>
            <w:szCs w:val="20"/>
            <w:lang w:eastAsia="en-GB"/>
          </w:rPr>
          <w:delText>bit-packed</w:delText>
        </w:r>
        <w:r w:rsidR="00573672" w:rsidDel="00AC7229">
          <w:rPr>
            <w:rFonts w:ascii="Helv" w:eastAsia="Times New Roman" w:hAnsi="Helv" w:cs="Helv"/>
            <w:sz w:val="20"/>
            <w:szCs w:val="20"/>
            <w:lang w:eastAsia="en-GB"/>
          </w:rPr>
          <w:delText>’</w:delText>
        </w:r>
        <w:r w:rsidDel="00AC7229">
          <w:rPr>
            <w:rFonts w:ascii="Helv" w:eastAsia="Times New Roman" w:hAnsi="Helv" w:cs="Helv"/>
            <w:sz w:val="20"/>
            <w:szCs w:val="20"/>
            <w:lang w:eastAsia="en-GB"/>
          </w:rPr>
          <w:delText xml:space="preserve"> is 1-bit aligned. </w:delText>
        </w:r>
      </w:del>
    </w:p>
    <w:p w:rsidR="00573672" w:rsidDel="00AC7229" w:rsidRDefault="00573672">
      <w:pPr>
        <w:autoSpaceDE w:val="0"/>
        <w:rPr>
          <w:del w:id="88" w:author="Steve Hanson" w:date="2014-07-22T18:50:00Z"/>
          <w:rFonts w:ascii="Helv" w:eastAsia="Times New Roman" w:hAnsi="Helv" w:cs="Helv"/>
          <w:sz w:val="20"/>
          <w:szCs w:val="20"/>
          <w:lang w:eastAsia="en-GB"/>
        </w:rPr>
      </w:pPr>
    </w:p>
    <w:p w:rsidR="00573672" w:rsidRDefault="00AC7229" w:rsidP="00573672">
      <w:pPr>
        <w:autoSpaceDE w:val="0"/>
        <w:rPr>
          <w:ins w:id="89" w:author="Steve Hanson" w:date="2014-07-22T18:51:00Z"/>
          <w:rFonts w:ascii="Helv" w:eastAsia="Times New Roman" w:hAnsi="Helv" w:cs="Helv"/>
          <w:sz w:val="20"/>
          <w:szCs w:val="20"/>
          <w:lang w:eastAsia="en-GB"/>
        </w:rPr>
      </w:pPr>
      <w:ins w:id="90" w:author="Steve Hanson" w:date="2014-07-22T18:50:00Z">
        <w:r>
          <w:rPr>
            <w:rFonts w:ascii="Helv" w:eastAsia="Times New Roman" w:hAnsi="Helv" w:cs="Helv"/>
            <w:sz w:val="20"/>
            <w:szCs w:val="20"/>
            <w:lang w:eastAsia="en-GB"/>
          </w:rPr>
          <w:t xml:space="preserve">No DFDL standard encodings will be </w:t>
        </w:r>
      </w:ins>
      <w:del w:id="91" w:author="Steve Hanson" w:date="2014-07-22T18:50:00Z">
        <w:r w:rsidR="00573672" w:rsidDel="00AC7229">
          <w:rPr>
            <w:rFonts w:ascii="Helv" w:eastAsia="Times New Roman" w:hAnsi="Helv" w:cs="Helv"/>
            <w:sz w:val="20"/>
            <w:szCs w:val="20"/>
            <w:lang w:eastAsia="en-GB"/>
          </w:rPr>
          <w:delText>The new enum is not</w:delText>
        </w:r>
      </w:del>
      <w:del w:id="92" w:author="Steve Hanson" w:date="2014-07-22T19:00:00Z">
        <w:r w:rsidR="00573672" w:rsidDel="002C7AF3">
          <w:rPr>
            <w:rFonts w:ascii="Helv" w:eastAsia="Times New Roman" w:hAnsi="Helv" w:cs="Helv"/>
            <w:sz w:val="20"/>
            <w:szCs w:val="20"/>
            <w:lang w:eastAsia="en-GB"/>
          </w:rPr>
          <w:delText xml:space="preserve"> </w:delText>
        </w:r>
      </w:del>
      <w:r w:rsidR="00573672">
        <w:rPr>
          <w:rFonts w:ascii="Helv" w:eastAsia="Times New Roman" w:hAnsi="Helv" w:cs="Helv"/>
          <w:sz w:val="20"/>
          <w:szCs w:val="20"/>
          <w:lang w:eastAsia="en-GB"/>
        </w:rPr>
        <w:t xml:space="preserve">in the set of encodings that a DFDL processor must accept in order to be minimally conformant. </w:t>
      </w:r>
    </w:p>
    <w:p w:rsidR="00AC7229" w:rsidRDefault="00AC7229" w:rsidP="00573672">
      <w:pPr>
        <w:autoSpaceDE w:val="0"/>
        <w:rPr>
          <w:ins w:id="93" w:author="Steve Hanson" w:date="2014-07-22T18:51:00Z"/>
          <w:rFonts w:ascii="Helv" w:eastAsia="Times New Roman" w:hAnsi="Helv" w:cs="Helv"/>
          <w:sz w:val="20"/>
          <w:szCs w:val="20"/>
          <w:lang w:eastAsia="en-GB"/>
        </w:rPr>
      </w:pPr>
    </w:p>
    <w:p w:rsidR="00AC7229" w:rsidRDefault="00AC7229" w:rsidP="00573672">
      <w:pPr>
        <w:autoSpaceDE w:val="0"/>
        <w:rPr>
          <w:rFonts w:ascii="Helv" w:eastAsia="Times New Roman" w:hAnsi="Helv" w:cs="Helv"/>
          <w:sz w:val="20"/>
          <w:szCs w:val="20"/>
          <w:lang w:eastAsia="en-GB"/>
        </w:rPr>
      </w:pPr>
      <w:ins w:id="94" w:author="Steve Hanson" w:date="2014-07-22T18:51:00Z">
        <w:r>
          <w:rPr>
            <w:rFonts w:ascii="Helv" w:eastAsia="Times New Roman" w:hAnsi="Helv" w:cs="Helv"/>
            <w:sz w:val="20"/>
            <w:szCs w:val="20"/>
            <w:lang w:eastAsia="en-GB"/>
          </w:rPr>
          <w:t xml:space="preserve">A separate </w:t>
        </w:r>
      </w:ins>
      <w:ins w:id="95" w:author="Steve Hanson" w:date="2014-07-22T18:52:00Z">
        <w:r>
          <w:rPr>
            <w:rFonts w:ascii="Helv" w:eastAsia="Times New Roman" w:hAnsi="Helv" w:cs="Helv"/>
            <w:sz w:val="20"/>
            <w:szCs w:val="20"/>
            <w:lang w:eastAsia="en-GB"/>
          </w:rPr>
          <w:t>A</w:t>
        </w:r>
      </w:ins>
      <w:ins w:id="96" w:author="Steve Hanson" w:date="2014-07-22T18:51:00Z">
        <w:r>
          <w:rPr>
            <w:rFonts w:ascii="Helv" w:eastAsia="Times New Roman" w:hAnsi="Helv" w:cs="Helv"/>
            <w:sz w:val="20"/>
            <w:szCs w:val="20"/>
            <w:lang w:eastAsia="en-GB"/>
          </w:rPr>
          <w:t>ppendix will define all DFDL standard encodings.</w:t>
        </w:r>
      </w:ins>
    </w:p>
    <w:p w:rsidR="002144B9" w:rsidRDefault="002144B9">
      <w:pPr>
        <w:autoSpaceDE w:val="0"/>
        <w:rPr>
          <w:rFonts w:ascii="Helv" w:eastAsia="Times New Roman" w:hAnsi="Helv" w:cs="Helv"/>
          <w:sz w:val="20"/>
          <w:szCs w:val="20"/>
          <w:lang w:eastAsia="en-GB"/>
        </w:rPr>
      </w:pPr>
    </w:p>
    <w:p w:rsidR="006E4296" w:rsidRDefault="006E4296">
      <w:pPr>
        <w:autoSpaceDE w:val="0"/>
        <w:rPr>
          <w:rFonts w:ascii="Helv" w:eastAsia="Times New Roman" w:hAnsi="Helv" w:cs="Helv"/>
          <w:sz w:val="20"/>
          <w:szCs w:val="20"/>
          <w:lang w:eastAsia="en-GB"/>
        </w:rPr>
      </w:pPr>
      <w:r w:rsidRPr="00761F7C">
        <w:rPr>
          <w:rFonts w:ascii="Helv" w:eastAsia="Times New Roman" w:hAnsi="Helv" w:cs="Helv"/>
          <w:b/>
          <w:sz w:val="20"/>
          <w:szCs w:val="20"/>
          <w:lang w:eastAsia="en-GB"/>
        </w:rPr>
        <w:t>2.108</w:t>
      </w:r>
      <w:r>
        <w:rPr>
          <w:rFonts w:ascii="Helv" w:eastAsia="Times New Roman" w:hAnsi="Helv" w:cs="Helv"/>
          <w:sz w:val="20"/>
          <w:szCs w:val="20"/>
          <w:lang w:eastAsia="en-GB"/>
        </w:rPr>
        <w:t xml:space="preserve">. </w:t>
      </w:r>
      <w:r w:rsidRPr="00761F7C">
        <w:rPr>
          <w:rFonts w:ascii="Helv" w:eastAsia="Times New Roman" w:hAnsi="Helv" w:cs="Helv"/>
          <w:i/>
          <w:sz w:val="20"/>
          <w:szCs w:val="20"/>
          <w:lang w:eastAsia="en-GB"/>
        </w:rPr>
        <w:t>Section 3</w:t>
      </w:r>
      <w:r>
        <w:rPr>
          <w:rFonts w:ascii="Helv" w:eastAsia="Times New Roman" w:hAnsi="Helv" w:cs="Helv"/>
          <w:sz w:val="20"/>
          <w:szCs w:val="20"/>
          <w:lang w:eastAsia="en-GB"/>
        </w:rPr>
        <w:t xml:space="preserve">. </w:t>
      </w:r>
      <w:r w:rsidR="00761F7C">
        <w:rPr>
          <w:rFonts w:ascii="Helv" w:eastAsia="Times New Roman" w:hAnsi="Helv" w:cs="Helv"/>
          <w:sz w:val="20"/>
          <w:szCs w:val="20"/>
          <w:lang w:eastAsia="en-GB"/>
        </w:rPr>
        <w:t>Update t</w:t>
      </w:r>
      <w:r>
        <w:rPr>
          <w:rFonts w:ascii="Helv" w:eastAsia="Times New Roman" w:hAnsi="Helv" w:cs="Helv"/>
          <w:sz w:val="20"/>
          <w:szCs w:val="20"/>
          <w:lang w:eastAsia="en-GB"/>
        </w:rPr>
        <w:t>he Glossary</w:t>
      </w:r>
      <w:r w:rsidR="00761F7C">
        <w:rPr>
          <w:rFonts w:ascii="Helv" w:eastAsia="Times New Roman" w:hAnsi="Helv" w:cs="Helv"/>
          <w:sz w:val="20"/>
          <w:szCs w:val="20"/>
          <w:lang w:eastAsia="en-GB"/>
        </w:rPr>
        <w:t xml:space="preserve"> concerning annotations, as follows</w:t>
      </w:r>
      <w:r w:rsidR="00E52B64">
        <w:rPr>
          <w:rFonts w:ascii="Helv" w:eastAsia="Times New Roman" w:hAnsi="Helv" w:cs="Helv"/>
          <w:sz w:val="20"/>
          <w:szCs w:val="20"/>
          <w:lang w:eastAsia="en-GB"/>
        </w:rPr>
        <w:t>, and use the</w:t>
      </w:r>
      <w:r w:rsidR="009F1201">
        <w:rPr>
          <w:rFonts w:ascii="Helv" w:eastAsia="Times New Roman" w:hAnsi="Helv" w:cs="Helv"/>
          <w:sz w:val="20"/>
          <w:szCs w:val="20"/>
          <w:lang w:eastAsia="en-GB"/>
        </w:rPr>
        <w:t xml:space="preserve"> new or changed</w:t>
      </w:r>
      <w:r w:rsidR="00E52B64">
        <w:rPr>
          <w:rFonts w:ascii="Helv" w:eastAsia="Times New Roman" w:hAnsi="Helv" w:cs="Helv"/>
          <w:sz w:val="20"/>
          <w:szCs w:val="20"/>
          <w:lang w:eastAsia="en-GB"/>
        </w:rPr>
        <w:t xml:space="preserve"> terms as appropriate throughout the specification</w:t>
      </w:r>
      <w:r w:rsidR="00761F7C">
        <w:rPr>
          <w:rFonts w:ascii="Helv" w:eastAsia="Times New Roman" w:hAnsi="Helv" w:cs="Helv"/>
          <w:sz w:val="20"/>
          <w:szCs w:val="20"/>
          <w:lang w:eastAsia="en-GB"/>
        </w:rPr>
        <w:t>:</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sz w:val="20"/>
          <w:szCs w:val="20"/>
        </w:rPr>
        <w:t xml:space="preserve"> </w:t>
      </w:r>
      <w:r w:rsidRPr="00761F7C">
        <w:rPr>
          <w:rFonts w:ascii="Helvetica" w:hAnsi="Helvetica" w:cstheme="minorHAnsi"/>
          <w:sz w:val="20"/>
          <w:szCs w:val="20"/>
        </w:rPr>
        <w:t>Annotation point</w:t>
      </w:r>
      <w:r w:rsidR="009F1201">
        <w:rPr>
          <w:rFonts w:ascii="Helvetica" w:hAnsi="Helvetica" w:cstheme="minorHAnsi"/>
          <w:sz w:val="20"/>
          <w:szCs w:val="20"/>
        </w:rPr>
        <w:t xml:space="preserve"> - </w:t>
      </w:r>
      <w:r w:rsidRPr="00761F7C">
        <w:rPr>
          <w:rFonts w:ascii="Helvetica" w:hAnsi="Helvetica" w:cstheme="minorHAnsi"/>
          <w:sz w:val="20"/>
          <w:szCs w:val="20"/>
        </w:rPr>
        <w:t>A location within a DFDL schema where DFDL annotation elements are allowed to appear.</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Statement annotations - </w:t>
      </w:r>
      <w:r w:rsidR="009F1201">
        <w:rPr>
          <w:rFonts w:ascii="Helvetica" w:hAnsi="Helvetica" w:cstheme="minorHAnsi"/>
          <w:sz w:val="20"/>
          <w:szCs w:val="20"/>
        </w:rPr>
        <w:t>T</w:t>
      </w:r>
      <w:r w:rsidRPr="00761F7C">
        <w:rPr>
          <w:rFonts w:ascii="Helvetica" w:hAnsi="Helvetica" w:cstheme="minorHAnsi"/>
          <w:sz w:val="20"/>
          <w:szCs w:val="20"/>
        </w:rPr>
        <w:t>he annotation elements dfdl</w:t>
      </w:r>
      <w:proofErr w:type="gramStart"/>
      <w:r w:rsidRPr="00761F7C">
        <w:rPr>
          <w:rFonts w:ascii="Helvetica" w:hAnsi="Helvetica" w:cstheme="minorHAnsi"/>
          <w:sz w:val="20"/>
          <w:szCs w:val="20"/>
        </w:rPr>
        <w:t>:assert</w:t>
      </w:r>
      <w:proofErr w:type="gramEnd"/>
      <w:r w:rsidRPr="00761F7C">
        <w:rPr>
          <w:rFonts w:ascii="Helvetica" w:hAnsi="Helvetica" w:cstheme="minorHAnsi"/>
          <w:sz w:val="20"/>
          <w:szCs w:val="20"/>
        </w:rPr>
        <w:t xml:space="preserve">, dfdl:discriminator, dfdl:setVariable, and dfdl:newVariableInstance. Also called DFDL Statements. </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Defining </w:t>
      </w:r>
      <w:r w:rsidR="002E4584">
        <w:rPr>
          <w:rFonts w:ascii="Helvetica" w:hAnsi="Helvetica" w:cstheme="minorHAnsi"/>
          <w:sz w:val="20"/>
          <w:szCs w:val="20"/>
        </w:rPr>
        <w:t>a</w:t>
      </w:r>
      <w:r w:rsidRPr="00761F7C">
        <w:rPr>
          <w:rFonts w:ascii="Helvetica" w:hAnsi="Helvetica" w:cstheme="minorHAnsi"/>
          <w:sz w:val="20"/>
          <w:szCs w:val="20"/>
        </w:rPr>
        <w:t xml:space="preserve">nnotations </w:t>
      </w:r>
      <w:r w:rsidR="009F1201">
        <w:rPr>
          <w:rFonts w:ascii="Helvetica" w:hAnsi="Helvetica" w:cstheme="minorHAnsi"/>
          <w:sz w:val="20"/>
          <w:szCs w:val="20"/>
        </w:rPr>
        <w:t>- T</w:t>
      </w:r>
      <w:r w:rsidRPr="00761F7C">
        <w:rPr>
          <w:rFonts w:ascii="Helvetica" w:hAnsi="Helvetica" w:cstheme="minorHAnsi"/>
          <w:sz w:val="20"/>
          <w:szCs w:val="20"/>
        </w:rPr>
        <w:t>he annotation elements dfdl:defineFormat, dfdl:defineVariable, and dfdl:defineEscapeScheme</w:t>
      </w:r>
    </w:p>
    <w:p w:rsidR="00761F7C" w:rsidRPr="00761F7C" w:rsidRDefault="002E4584" w:rsidP="001D13ED">
      <w:pPr>
        <w:pStyle w:val="ListParagraph"/>
        <w:numPr>
          <w:ilvl w:val="0"/>
          <w:numId w:val="28"/>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i/>
          <w:sz w:val="20"/>
          <w:szCs w:val="20"/>
        </w:rPr>
        <w:t>:</w:t>
      </w:r>
      <w:r w:rsidR="00761F7C">
        <w:t xml:space="preserve"> </w:t>
      </w:r>
      <w:r w:rsidR="00761F7C" w:rsidRPr="00761F7C">
        <w:rPr>
          <w:rFonts w:ascii="Helvetica" w:hAnsi="Helvetica" w:cstheme="minorHAnsi"/>
          <w:sz w:val="20"/>
          <w:szCs w:val="20"/>
        </w:rPr>
        <w:t xml:space="preserve">Format </w:t>
      </w:r>
      <w:r>
        <w:rPr>
          <w:rFonts w:ascii="Helvetica" w:hAnsi="Helvetica" w:cstheme="minorHAnsi"/>
          <w:sz w:val="20"/>
          <w:szCs w:val="20"/>
        </w:rPr>
        <w:t>a</w:t>
      </w:r>
      <w:r w:rsidR="00761F7C" w:rsidRPr="00761F7C">
        <w:rPr>
          <w:rFonts w:ascii="Helvetica" w:hAnsi="Helvetica" w:cstheme="minorHAnsi"/>
          <w:sz w:val="20"/>
          <w:szCs w:val="20"/>
        </w:rPr>
        <w:t xml:space="preserve">nnotations - </w:t>
      </w:r>
      <w:r w:rsidR="009F1201">
        <w:rPr>
          <w:rFonts w:ascii="Helvetica" w:hAnsi="Helvetica" w:cstheme="minorHAnsi"/>
          <w:sz w:val="20"/>
          <w:szCs w:val="20"/>
        </w:rPr>
        <w:t>T</w:t>
      </w:r>
      <w:r w:rsidR="00761F7C" w:rsidRPr="00761F7C">
        <w:rPr>
          <w:rFonts w:ascii="Helvetica" w:hAnsi="Helvetica" w:cstheme="minorHAnsi"/>
          <w:sz w:val="20"/>
          <w:szCs w:val="20"/>
        </w:rPr>
        <w:t>he annotation elements dfdl</w:t>
      </w:r>
      <w:proofErr w:type="gramStart"/>
      <w:r w:rsidR="00761F7C" w:rsidRPr="00761F7C">
        <w:rPr>
          <w:rFonts w:ascii="Helvetica" w:hAnsi="Helvetica" w:cstheme="minorHAnsi"/>
          <w:sz w:val="20"/>
          <w:szCs w:val="20"/>
        </w:rPr>
        <w:t>:format</w:t>
      </w:r>
      <w:proofErr w:type="gramEnd"/>
      <w:r w:rsidR="00761F7C" w:rsidRPr="00761F7C">
        <w:rPr>
          <w:rFonts w:ascii="Helvetica" w:hAnsi="Helvetica" w:cstheme="minorHAnsi"/>
          <w:sz w:val="20"/>
          <w:szCs w:val="20"/>
        </w:rPr>
        <w:t>, dfdl:element, dfdl:simpleType, dfdl:group, dfdl:sequence, and dfdl:choice.</w:t>
      </w:r>
    </w:p>
    <w:p w:rsidR="00761F7C" w:rsidRPr="00761F7C" w:rsidRDefault="002E4584" w:rsidP="001D13ED">
      <w:pPr>
        <w:pStyle w:val="ListParagraph"/>
        <w:numPr>
          <w:ilvl w:val="0"/>
          <w:numId w:val="28"/>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sz w:val="20"/>
          <w:szCs w:val="20"/>
        </w:rPr>
        <w:t>:</w:t>
      </w:r>
      <w:r w:rsidR="00761F7C">
        <w:rPr>
          <w:rFonts w:ascii="Helvetica" w:hAnsi="Helvetica" w:cstheme="minorHAnsi"/>
          <w:sz w:val="20"/>
          <w:szCs w:val="20"/>
        </w:rPr>
        <w:t xml:space="preserve"> </w:t>
      </w:r>
      <w:r w:rsidR="00761F7C" w:rsidRPr="00761F7C">
        <w:rPr>
          <w:rFonts w:ascii="Helvetica" w:hAnsi="Helvetica" w:cstheme="minorHAnsi"/>
          <w:sz w:val="20"/>
          <w:szCs w:val="20"/>
        </w:rPr>
        <w:t>Physical Layer - A DFDL Schema adds DFDL annotations onto an XSDL language schema. The annotations describe the physical representation or physical layer of the data.</w:t>
      </w:r>
    </w:p>
    <w:p w:rsidR="00761F7C" w:rsidRPr="00FE3717" w:rsidRDefault="00761F7C"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Pr>
          <w:rFonts w:ascii="Helvetica" w:hAnsi="Helvetica" w:cstheme="minorHAnsi"/>
          <w:i/>
          <w:sz w:val="20"/>
          <w:szCs w:val="20"/>
        </w:rPr>
        <w:t>Add</w:t>
      </w:r>
      <w:r w:rsidRPr="00761F7C">
        <w:rPr>
          <w:rFonts w:ascii="Helvetica" w:hAnsi="Helvetica" w:cstheme="minorHAnsi"/>
          <w:i/>
          <w:iCs/>
          <w:sz w:val="20"/>
          <w:szCs w:val="20"/>
        </w:rPr>
        <w:t>:</w:t>
      </w:r>
      <w:r>
        <w:rPr>
          <w:rFonts w:ascii="Helvetica" w:hAnsi="Helvetica" w:cstheme="minorHAnsi"/>
          <w:i/>
          <w:iCs/>
          <w:sz w:val="20"/>
          <w:szCs w:val="20"/>
        </w:rPr>
        <w:t xml:space="preserve"> </w:t>
      </w:r>
      <w:r w:rsidRPr="00761F7C">
        <w:rPr>
          <w:rFonts w:ascii="Helvetica" w:hAnsi="Helvetica" w:cstheme="minorHAnsi"/>
          <w:iCs/>
          <w:sz w:val="20"/>
          <w:szCs w:val="20"/>
        </w:rPr>
        <w:t>Resolved s</w:t>
      </w:r>
      <w:r w:rsidRPr="00FE3717">
        <w:rPr>
          <w:rFonts w:ascii="Helvetica" w:hAnsi="Helvetica" w:cstheme="minorHAnsi"/>
          <w:iCs/>
          <w:color w:val="000000" w:themeColor="text1"/>
          <w:sz w:val="20"/>
          <w:szCs w:val="20"/>
        </w:rPr>
        <w:t>et of annotations</w:t>
      </w:r>
      <w:r w:rsidR="009F1201" w:rsidRPr="00FE3717">
        <w:rPr>
          <w:rFonts w:ascii="Helvetica" w:hAnsi="Helvetica" w:cstheme="minorHAnsi"/>
          <w:iCs/>
          <w:color w:val="000000" w:themeColor="text1"/>
          <w:sz w:val="20"/>
          <w:szCs w:val="20"/>
        </w:rPr>
        <w:t xml:space="preserve"> - </w:t>
      </w:r>
      <w:r w:rsidRPr="00FE3717">
        <w:rPr>
          <w:rFonts w:ascii="Helvetica" w:hAnsi="Helvetica" w:cstheme="minorHAnsi"/>
          <w:color w:val="000000" w:themeColor="text1"/>
          <w:sz w:val="20"/>
          <w:szCs w:val="20"/>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sidRPr="00FE3717">
        <w:rPr>
          <w:rFonts w:ascii="Helvetica" w:hAnsi="Helvetica" w:cstheme="minorHAnsi"/>
          <w:i/>
          <w:iCs/>
          <w:color w:val="000000" w:themeColor="text1"/>
          <w:sz w:val="20"/>
          <w:szCs w:val="20"/>
        </w:rPr>
        <w:t>resolved set of annotations</w:t>
      </w:r>
      <w:r w:rsidRPr="00FE3717">
        <w:rPr>
          <w:rFonts w:ascii="Helvetica" w:hAnsi="Helvetica" w:cstheme="minorHAnsi"/>
          <w:color w:val="000000" w:themeColor="text1"/>
          <w:sz w:val="20"/>
          <w:szCs w:val="20"/>
        </w:rPr>
        <w:t xml:space="preserve"> for the schema component.</w:t>
      </w:r>
    </w:p>
    <w:p w:rsidR="00C10D4C" w:rsidRPr="00FE3717" w:rsidRDefault="00C10D4C">
      <w:pPr>
        <w:autoSpaceDE w:val="0"/>
        <w:rPr>
          <w:rFonts w:ascii="Helvetica" w:hAnsi="Helvetica" w:cs="Arial"/>
          <w:color w:val="000000" w:themeColor="text1"/>
          <w:sz w:val="20"/>
          <w:szCs w:val="20"/>
        </w:rPr>
      </w:pPr>
    </w:p>
    <w:p w:rsidR="00C10D4C" w:rsidRPr="00FE3717" w:rsidRDefault="002E4584">
      <w:pPr>
        <w:autoSpaceDE w:val="0"/>
        <w:rPr>
          <w:rFonts w:ascii="Helvetica" w:hAnsi="Helvetica"/>
          <w:color w:val="000000" w:themeColor="text1"/>
          <w:sz w:val="20"/>
          <w:szCs w:val="20"/>
        </w:rPr>
      </w:pPr>
      <w:r w:rsidRPr="00FE3717">
        <w:rPr>
          <w:rFonts w:ascii="Helvetica" w:hAnsi="Helvetica" w:cs="Arial"/>
          <w:b/>
          <w:color w:val="000000" w:themeColor="text1"/>
          <w:sz w:val="20"/>
          <w:szCs w:val="20"/>
        </w:rPr>
        <w:t>2.109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w:t>
      </w:r>
      <w:r w:rsidRPr="00FE3717">
        <w:rPr>
          <w:rFonts w:ascii="Helvetica" w:hAnsi="Helvetica"/>
          <w:bCs/>
          <w:i/>
          <w:color w:val="000000" w:themeColor="text1"/>
          <w:sz w:val="20"/>
          <w:szCs w:val="20"/>
        </w:rPr>
        <w:t>ection 6.2</w:t>
      </w:r>
      <w:r w:rsidRPr="00FE3717">
        <w:rPr>
          <w:rFonts w:ascii="Helvetica" w:hAnsi="Helvetica"/>
          <w:b/>
          <w:bCs/>
          <w:color w:val="000000" w:themeColor="text1"/>
          <w:sz w:val="20"/>
          <w:szCs w:val="20"/>
        </w:rPr>
        <w:t xml:space="preserve">. </w:t>
      </w:r>
      <w:r w:rsidRPr="00FE3717">
        <w:rPr>
          <w:rFonts w:ascii="Helvetica" w:hAnsi="Helvetica"/>
          <w:color w:val="000000" w:themeColor="text1"/>
          <w:sz w:val="20"/>
          <w:szCs w:val="20"/>
        </w:rPr>
        <w:t>Clarify that at any single annotation point of the schema, there can be only one format annotation (as defined in 2.108). </w:t>
      </w:r>
    </w:p>
    <w:p w:rsidR="002E4584" w:rsidRPr="00FE3717" w:rsidRDefault="002E4584">
      <w:pPr>
        <w:autoSpaceDE w:val="0"/>
        <w:rPr>
          <w:rFonts w:ascii="Helvetica" w:hAnsi="Helvetica"/>
          <w:color w:val="000000" w:themeColor="text1"/>
          <w:sz w:val="20"/>
          <w:szCs w:val="20"/>
        </w:rPr>
      </w:pPr>
    </w:p>
    <w:p w:rsidR="00A05BB0" w:rsidRPr="00FE3717" w:rsidRDefault="00A05BB0" w:rsidP="00A05BB0">
      <w:pPr>
        <w:rPr>
          <w:rFonts w:ascii="Arial" w:hAnsi="Arial" w:cs="Arial"/>
          <w:color w:val="000000" w:themeColor="text1"/>
          <w:sz w:val="20"/>
          <w:szCs w:val="20"/>
          <w:lang w:eastAsia="en-GB"/>
        </w:rPr>
      </w:pPr>
      <w:r w:rsidRPr="00FE3717">
        <w:rPr>
          <w:rFonts w:ascii="Helvetica" w:hAnsi="Helvetica" w:cs="Arial"/>
          <w:b/>
          <w:color w:val="000000" w:themeColor="text1"/>
          <w:sz w:val="20"/>
          <w:szCs w:val="20"/>
        </w:rPr>
        <w:lastRenderedPageBreak/>
        <w:t>2.110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7.3.1, 7.4.1.</w:t>
      </w:r>
      <w:r w:rsidRPr="00FE3717">
        <w:rPr>
          <w:rFonts w:ascii="Helvetica" w:hAnsi="Helvetica" w:cs="Arial"/>
          <w:color w:val="000000" w:themeColor="text1"/>
          <w:sz w:val="20"/>
          <w:szCs w:val="20"/>
        </w:rPr>
        <w:t xml:space="preserve"> </w:t>
      </w:r>
      <w:r w:rsidRPr="00FE3717">
        <w:rPr>
          <w:rFonts w:ascii="Arial" w:hAnsi="Arial" w:cs="Arial"/>
          <w:color w:val="000000" w:themeColor="text1"/>
          <w:sz w:val="20"/>
          <w:szCs w:val="20"/>
          <w:lang w:eastAsia="en-GB"/>
        </w:rPr>
        <w:t xml:space="preserve">When testKind is ‘pattern’ for </w:t>
      </w:r>
      <w:proofErr w:type="gramStart"/>
      <w:r w:rsidRPr="00FE3717">
        <w:rPr>
          <w:rFonts w:ascii="Arial" w:hAnsi="Arial" w:cs="Arial"/>
          <w:color w:val="000000" w:themeColor="text1"/>
          <w:sz w:val="20"/>
          <w:szCs w:val="20"/>
          <w:lang w:eastAsia="en-GB"/>
        </w:rPr>
        <w:t>an assert</w:t>
      </w:r>
      <w:proofErr w:type="gramEnd"/>
      <w:r w:rsidRPr="00FE3717">
        <w:rPr>
          <w:rFonts w:ascii="Arial" w:hAnsi="Arial" w:cs="Arial"/>
          <w:color w:val="000000" w:themeColor="text1"/>
          <w:sz w:val="20"/>
          <w:szCs w:val="20"/>
          <w:lang w:eastAsia="en-GB"/>
        </w:rPr>
        <w:t xml:space="preserve"> or discriminator:</w:t>
      </w:r>
    </w:p>
    <w:p w:rsidR="00A05BB0"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The pattern is applied to the data position corresponding to the beginning of the representation.</w:t>
      </w:r>
      <w:r w:rsidR="00B44C41" w:rsidRPr="00FE3717">
        <w:rPr>
          <w:rFonts w:ascii="Arial" w:hAnsi="Arial" w:cs="Arial"/>
          <w:color w:val="000000" w:themeColor="text1"/>
          <w:sz w:val="20"/>
          <w:szCs w:val="20"/>
          <w:lang w:eastAsia="en-GB"/>
        </w:rPr>
        <w:t xml:space="preserve"> Consequently </w:t>
      </w:r>
      <w:r w:rsidR="00B44C41" w:rsidRPr="00FE3717">
        <w:rPr>
          <w:rFonts w:ascii="Helvetica" w:eastAsia="Times New Roman" w:hAnsi="Helvetica" w:cs="Tms Rmn"/>
          <w:color w:val="000000" w:themeColor="text1"/>
          <w:sz w:val="20"/>
          <w:szCs w:val="20"/>
          <w:lang w:eastAsia="en-GB"/>
        </w:rPr>
        <w:t xml:space="preserve">the framing (including </w:t>
      </w:r>
      <w:r w:rsidR="006152A1" w:rsidRPr="00FE3717">
        <w:rPr>
          <w:rFonts w:ascii="Helvetica" w:eastAsia="Times New Roman" w:hAnsi="Helvetica" w:cs="Tms Rmn"/>
          <w:color w:val="000000" w:themeColor="text1"/>
          <w:sz w:val="20"/>
          <w:szCs w:val="20"/>
          <w:lang w:eastAsia="en-GB"/>
        </w:rPr>
        <w:t xml:space="preserve">any </w:t>
      </w:r>
      <w:r w:rsidR="00B44C41" w:rsidRPr="00FE3717">
        <w:rPr>
          <w:rFonts w:ascii="Helvetica" w:eastAsia="Times New Roman" w:hAnsi="Helvetica" w:cs="Tms Rmn"/>
          <w:color w:val="000000" w:themeColor="text1"/>
          <w:sz w:val="20"/>
          <w:szCs w:val="20"/>
          <w:lang w:eastAsia="en-GB"/>
        </w:rPr>
        <w:t>initiator) is visible to the pattern.</w:t>
      </w:r>
    </w:p>
    <w:p w:rsidR="00A05BB0"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It is a schema definition error if there is no value for encoding in scope.</w:t>
      </w:r>
    </w:p>
    <w:p w:rsidR="006152A1"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 xml:space="preserve">It is a schema definition error if </w:t>
      </w:r>
      <w:r w:rsidRPr="00FE3717">
        <w:rPr>
          <w:rFonts w:ascii="Arial" w:hAnsi="Arial" w:cs="Arial"/>
          <w:color w:val="000000" w:themeColor="text1"/>
          <w:sz w:val="20"/>
          <w:szCs w:val="20"/>
        </w:rPr>
        <w:t>alignment</w:t>
      </w:r>
      <w:r w:rsidRPr="00FE3717">
        <w:rPr>
          <w:rFonts w:ascii="Arial" w:eastAsia="Helv" w:hAnsi="Arial" w:cs="Arial"/>
          <w:color w:val="000000" w:themeColor="text1"/>
          <w:sz w:val="20"/>
          <w:szCs w:val="20"/>
        </w:rPr>
        <w:t xml:space="preserve"> is </w:t>
      </w:r>
      <w:r w:rsidRPr="00FE3717">
        <w:rPr>
          <w:rFonts w:ascii="Arial" w:hAnsi="Arial" w:cs="Arial"/>
          <w:color w:val="000000" w:themeColor="text1"/>
          <w:sz w:val="20"/>
          <w:szCs w:val="20"/>
        </w:rPr>
        <w:t>other</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than</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1</w:t>
      </w:r>
      <w:r w:rsidR="006152A1" w:rsidRPr="00FE3717">
        <w:rPr>
          <w:rFonts w:ascii="Arial" w:hAnsi="Arial" w:cs="Arial"/>
          <w:color w:val="000000" w:themeColor="text1"/>
          <w:sz w:val="20"/>
          <w:szCs w:val="20"/>
        </w:rPr>
        <w:t>.</w:t>
      </w:r>
    </w:p>
    <w:p w:rsidR="00A05BB0" w:rsidRPr="00FE3717" w:rsidRDefault="006152A1"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rPr>
        <w:t>It is a schema definition error if</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leadingSkip</w:t>
      </w:r>
      <w:r w:rsidR="00A05BB0" w:rsidRPr="00FE3717">
        <w:rPr>
          <w:rFonts w:ascii="Arial" w:eastAsia="Helv" w:hAnsi="Arial" w:cs="Arial"/>
          <w:color w:val="000000" w:themeColor="text1"/>
          <w:sz w:val="20"/>
          <w:szCs w:val="20"/>
        </w:rPr>
        <w:t xml:space="preserve"> is </w:t>
      </w:r>
      <w:r w:rsidR="00A05BB0" w:rsidRPr="00FE3717">
        <w:rPr>
          <w:rFonts w:ascii="Arial" w:hAnsi="Arial" w:cs="Arial"/>
          <w:color w:val="000000" w:themeColor="text1"/>
          <w:sz w:val="20"/>
          <w:szCs w:val="20"/>
        </w:rPr>
        <w:t>other</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than 0.</w:t>
      </w:r>
    </w:p>
    <w:p w:rsidR="00692500" w:rsidRPr="00FE3717" w:rsidRDefault="00692500" w:rsidP="00E52B64">
      <w:pPr>
        <w:rPr>
          <w:rFonts w:ascii="Arial" w:hAnsi="Arial" w:cs="Arial"/>
          <w:color w:val="000000" w:themeColor="text1"/>
          <w:sz w:val="20"/>
          <w:szCs w:val="20"/>
          <w:lang w:eastAsia="en-GB"/>
        </w:rPr>
      </w:pPr>
    </w:p>
    <w:p w:rsidR="00E52B64" w:rsidRPr="00FE3717" w:rsidRDefault="00E52B64" w:rsidP="00E52B64">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2.111</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Sections 5.2, 23.5.3</w:t>
      </w:r>
      <w:r w:rsidRPr="00FE3717">
        <w:rPr>
          <w:rFonts w:ascii="Arial" w:hAnsi="Arial" w:cs="Arial"/>
          <w:color w:val="000000" w:themeColor="text1"/>
          <w:sz w:val="20"/>
          <w:szCs w:val="20"/>
          <w:lang w:eastAsia="en-GB"/>
        </w:rPr>
        <w:t>. Correct the XML Schema facets and attributes that are used by the dfdl</w:t>
      </w:r>
      <w:proofErr w:type="gramStart"/>
      <w:r w:rsidRPr="00FE3717">
        <w:rPr>
          <w:rFonts w:ascii="Arial" w:hAnsi="Arial" w:cs="Arial"/>
          <w:color w:val="000000" w:themeColor="text1"/>
          <w:sz w:val="20"/>
          <w:szCs w:val="20"/>
          <w:lang w:eastAsia="en-GB"/>
        </w:rPr>
        <w:t>:checkConstraints</w:t>
      </w:r>
      <w:proofErr w:type="gramEnd"/>
      <w:r w:rsidRPr="00FE3717">
        <w:rPr>
          <w:rFonts w:ascii="Arial" w:hAnsi="Arial" w:cs="Arial"/>
          <w:color w:val="000000" w:themeColor="text1"/>
          <w:sz w:val="20"/>
          <w:szCs w:val="20"/>
          <w:lang w:eastAsia="en-GB"/>
        </w:rPr>
        <w:t>() function. Specifically, the function does not use the default, minOccurs and maxOccurs attributes.</w:t>
      </w:r>
    </w:p>
    <w:p w:rsidR="00E52B64" w:rsidRPr="00FE3717" w:rsidRDefault="00E52B64" w:rsidP="00E52B64">
      <w:pPr>
        <w:rPr>
          <w:rFonts w:ascii="Arial" w:hAnsi="Arial" w:cs="Arial"/>
          <w:color w:val="000000" w:themeColor="text1"/>
          <w:sz w:val="20"/>
          <w:szCs w:val="20"/>
          <w:lang w:eastAsia="en-GB"/>
        </w:rPr>
      </w:pPr>
    </w:p>
    <w:p w:rsidR="00E52B64" w:rsidRPr="00FE3717" w:rsidRDefault="00E52B64" w:rsidP="00E52B64">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w:t>
      </w:r>
      <w:r w:rsidR="009F1201" w:rsidRPr="00FE3717">
        <w:rPr>
          <w:rFonts w:ascii="Helv" w:eastAsia="Times New Roman" w:hAnsi="Helv" w:cs="Helv"/>
          <w:b/>
          <w:color w:val="000000" w:themeColor="text1"/>
          <w:sz w:val="20"/>
          <w:szCs w:val="20"/>
          <w:lang w:eastAsia="en-GB"/>
        </w:rPr>
        <w:t>12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Update the Glossary concerning arrays, as follows, and use the</w:t>
      </w:r>
      <w:r w:rsidR="009F1201" w:rsidRPr="00FE3717">
        <w:rPr>
          <w:rFonts w:ascii="Helv" w:eastAsia="Times New Roman" w:hAnsi="Helv" w:cs="Helv"/>
          <w:color w:val="000000" w:themeColor="text1"/>
          <w:sz w:val="20"/>
          <w:szCs w:val="20"/>
          <w:lang w:eastAsia="en-GB"/>
        </w:rPr>
        <w:t xml:space="preserve"> new or changed </w:t>
      </w:r>
      <w:r w:rsidRPr="00FE3717">
        <w:rPr>
          <w:rFonts w:ascii="Helv" w:eastAsia="Times New Roman" w:hAnsi="Helv" w:cs="Helv"/>
          <w:color w:val="000000" w:themeColor="text1"/>
          <w:sz w:val="20"/>
          <w:szCs w:val="20"/>
          <w:lang w:eastAsia="en-GB"/>
        </w:rPr>
        <w:t>terms as appropriate throughout the specification:</w:t>
      </w:r>
    </w:p>
    <w:p w:rsidR="007478B8" w:rsidRPr="00FE3717" w:rsidRDefault="007478B8"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Scalar Element</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Fixed-Occurrence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Variable Occurrence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Optional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Number Of Occurrences</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stheme="minorHAnsi"/>
          <w:color w:val="000000" w:themeColor="text1"/>
          <w:sz w:val="20"/>
          <w:szCs w:val="20"/>
        </w:rPr>
        <w:t xml:space="preserve">Required Element. An element declaration or reference where minOccurs is greater than zero.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olor w:val="000000" w:themeColor="text1"/>
          <w:sz w:val="20"/>
          <w:szCs w:val="20"/>
        </w:rPr>
        <w:t>Optional</w:t>
      </w:r>
      <w:r w:rsidRPr="00FE3717">
        <w:rPr>
          <w:rFonts w:ascii="Helvetica" w:hAnsi="Helvetica" w:cstheme="minorHAnsi"/>
          <w:color w:val="000000" w:themeColor="text1"/>
          <w:sz w:val="20"/>
          <w:szCs w:val="20"/>
        </w:rPr>
        <w:t xml:space="preserve"> Element. An element declaration or reference where minOccurs is equal to zero.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Fixed Array Element. An array element where minOccurs is equal to maxOccurs.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Variable Array Element. An array element where minOccurs is not equal to maxOccurs.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Occurrence. An instance of an element in the data, or an item in the DFDL Infoset.</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Count. The number of occurrences of an element.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Index. The position of an occurrence in a count, starting at 1.</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Required Occurrence. An occurrence with an index less than or equal to minOccurs.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Optional Occurrence. An occurrence with an index greater than m</w:t>
      </w:r>
      <w:r w:rsidR="007B51D5" w:rsidRPr="00FE3717">
        <w:rPr>
          <w:rFonts w:ascii="Helvetica" w:hAnsi="Helvetica" w:cstheme="minorHAnsi"/>
          <w:color w:val="000000" w:themeColor="text1"/>
          <w:sz w:val="20"/>
          <w:szCs w:val="20"/>
        </w:rPr>
        <w:t>in</w:t>
      </w:r>
      <w:r w:rsidRPr="00FE3717">
        <w:rPr>
          <w:rFonts w:ascii="Helvetica" w:hAnsi="Helvetica" w:cstheme="minorHAnsi"/>
          <w:color w:val="000000" w:themeColor="text1"/>
          <w:sz w:val="20"/>
          <w:szCs w:val="20"/>
        </w:rPr>
        <w:t xml:space="preserve">Occurs. </w:t>
      </w:r>
    </w:p>
    <w:p w:rsidR="002E4584" w:rsidRPr="00FE3717" w:rsidRDefault="002E4584" w:rsidP="00E52B64">
      <w:pPr>
        <w:autoSpaceDE w:val="0"/>
        <w:rPr>
          <w:rFonts w:ascii="Helvetica" w:hAnsi="Helvetica" w:cs="Arial"/>
          <w:color w:val="000000" w:themeColor="text1"/>
          <w:sz w:val="20"/>
          <w:szCs w:val="20"/>
        </w:rPr>
      </w:pPr>
    </w:p>
    <w:p w:rsidR="00666647" w:rsidRPr="00FE3717" w:rsidRDefault="00666647" w:rsidP="00E52B64">
      <w:pPr>
        <w:autoSpaceDE w:val="0"/>
        <w:rPr>
          <w:rFonts w:ascii="Helvetica" w:hAnsi="Helvetica" w:cs="Arial"/>
          <w:color w:val="000000" w:themeColor="text1"/>
          <w:sz w:val="20"/>
          <w:szCs w:val="20"/>
        </w:rPr>
      </w:pPr>
    </w:p>
    <w:p w:rsidR="009928CD" w:rsidRPr="00FE3717" w:rsidRDefault="00666647" w:rsidP="00666647">
      <w:pPr>
        <w:rPr>
          <w:rFonts w:ascii="Helv" w:eastAsia="Times New Roman" w:hAnsi="Helv" w:cs="Helv"/>
          <w:color w:val="000000" w:themeColor="text1"/>
          <w:sz w:val="20"/>
          <w:szCs w:val="20"/>
          <w:lang w:eastAsia="en-GB"/>
        </w:rPr>
      </w:pPr>
      <w:r w:rsidRPr="00FE3717">
        <w:rPr>
          <w:rFonts w:ascii="Arial" w:hAnsi="Arial" w:cs="Arial"/>
          <w:b/>
          <w:color w:val="000000" w:themeColor="text1"/>
          <w:sz w:val="20"/>
          <w:szCs w:val="20"/>
          <w:lang w:eastAsia="en-GB"/>
        </w:rPr>
        <w:t>2.113</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23</w:t>
      </w:r>
      <w:r w:rsidRPr="00FE3717">
        <w:rPr>
          <w:rFonts w:ascii="Arial" w:hAnsi="Arial" w:cs="Arial"/>
          <w:color w:val="000000" w:themeColor="text1"/>
          <w:sz w:val="20"/>
          <w:szCs w:val="20"/>
          <w:lang w:eastAsia="en-GB"/>
        </w:rPr>
        <w:t xml:space="preserve">. </w:t>
      </w:r>
      <w:r w:rsidR="009928CD" w:rsidRPr="00FE3717">
        <w:rPr>
          <w:rFonts w:ascii="Helv" w:eastAsia="Times New Roman" w:hAnsi="Helv" w:cs="Helv"/>
          <w:color w:val="000000" w:themeColor="text1"/>
          <w:sz w:val="20"/>
          <w:szCs w:val="20"/>
          <w:lang w:eastAsia="en-GB"/>
        </w:rPr>
        <w:t>Clarify that because of functions like fn:count(), the DFDL restriction on XPath sequences with length &gt; 1 in reality applies to what a DFDL expression returns, and not what happens internally within an expression during evaluation.</w:t>
      </w:r>
    </w:p>
    <w:p w:rsidR="009928CD" w:rsidRPr="00FE3717" w:rsidRDefault="009928CD" w:rsidP="00666647">
      <w:pPr>
        <w:rPr>
          <w:rFonts w:ascii="Helv" w:eastAsia="Times New Roman" w:hAnsi="Helv" w:cs="Helv"/>
          <w:color w:val="000000" w:themeColor="text1"/>
          <w:sz w:val="20"/>
          <w:szCs w:val="20"/>
          <w:lang w:eastAsia="en-GB"/>
        </w:rPr>
      </w:pPr>
    </w:p>
    <w:p w:rsidR="00666647" w:rsidRPr="00FE3717" w:rsidRDefault="00666647"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DFDL implementations may use off-the-shelf XPath 2.0 processors, but will need to pre-process DFDL expressions to ensure that the behaviour matches the DFDL specification:</w:t>
      </w:r>
    </w:p>
    <w:p w:rsidR="00666647" w:rsidRPr="00FE3717" w:rsidRDefault="009928CD" w:rsidP="001D13ED">
      <w:pPr>
        <w:pStyle w:val="ListParagraph"/>
        <w:numPr>
          <w:ilvl w:val="0"/>
          <w:numId w:val="29"/>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Ensure that what is returned as the result is not a sequence with length &gt; 1 by appropriate use of </w:t>
      </w:r>
      <w:r w:rsidR="00666647" w:rsidRPr="00FE3717">
        <w:rPr>
          <w:rFonts w:ascii="Helv" w:eastAsia="Times New Roman" w:hAnsi="Helv" w:cs="Helv"/>
          <w:color w:val="000000" w:themeColor="text1"/>
          <w:sz w:val="20"/>
          <w:szCs w:val="20"/>
          <w:lang w:eastAsia="en-GB"/>
        </w:rPr>
        <w:t>fn:exactly-one()</w:t>
      </w:r>
    </w:p>
    <w:p w:rsidR="00666647" w:rsidRPr="00FE3717" w:rsidRDefault="00666647" w:rsidP="001D13ED">
      <w:pPr>
        <w:pStyle w:val="ListParagraph"/>
        <w:numPr>
          <w:ilvl w:val="0"/>
          <w:numId w:val="29"/>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Check for the disallowed use of those XPath 2.0 functions that are not in the DFDL subset </w:t>
      </w:r>
    </w:p>
    <w:p w:rsidR="009928CD" w:rsidRPr="00FE3717" w:rsidRDefault="009928CD"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This requires that fn</w:t>
      </w:r>
      <w:proofErr w:type="gramStart"/>
      <w:r w:rsidRPr="00FE3717">
        <w:rPr>
          <w:rFonts w:ascii="Helv" w:eastAsia="Times New Roman" w:hAnsi="Helv" w:cs="Helv"/>
          <w:color w:val="000000" w:themeColor="text1"/>
          <w:sz w:val="20"/>
          <w:szCs w:val="20"/>
          <w:lang w:eastAsia="en-GB"/>
        </w:rPr>
        <w:t>:exactly</w:t>
      </w:r>
      <w:proofErr w:type="gramEnd"/>
      <w:r w:rsidRPr="00FE3717">
        <w:rPr>
          <w:rFonts w:ascii="Helv" w:eastAsia="Times New Roman" w:hAnsi="Helv" w:cs="Helv"/>
          <w:color w:val="000000" w:themeColor="text1"/>
          <w:sz w:val="20"/>
          <w:szCs w:val="20"/>
          <w:lang w:eastAsia="en-GB"/>
        </w:rPr>
        <w:t>-one() is added to the list of supported XPath functions.</w:t>
      </w:r>
    </w:p>
    <w:p w:rsidR="00666647" w:rsidRPr="00FE3717" w:rsidRDefault="00666647" w:rsidP="00666647">
      <w:pPr>
        <w:rPr>
          <w:rFonts w:ascii="Arial" w:hAnsi="Arial" w:cs="Arial"/>
          <w:color w:val="000000" w:themeColor="text1"/>
          <w:sz w:val="20"/>
          <w:szCs w:val="20"/>
          <w:lang w:eastAsia="en-GB"/>
        </w:rPr>
      </w:pPr>
    </w:p>
    <w:p w:rsidR="00666647" w:rsidRPr="00FE3717" w:rsidRDefault="00666647" w:rsidP="00666647">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23</w:t>
      </w:r>
      <w:r w:rsidRPr="00FE3717">
        <w:rPr>
          <w:rFonts w:ascii="Helv" w:eastAsia="Times New Roman" w:hAnsi="Helv" w:cs="Helv"/>
          <w:color w:val="000000" w:themeColor="text1"/>
          <w:sz w:val="20"/>
          <w:szCs w:val="20"/>
          <w:lang w:eastAsia="en-GB"/>
        </w:rPr>
        <w:t>. DFDL implementations MUST comply with the error code behaviour in Appendix G of the XPath 2.0 spec</w:t>
      </w:r>
      <w:r w:rsidR="00FC6B31">
        <w:rPr>
          <w:rFonts w:ascii="Helv" w:eastAsia="Times New Roman" w:hAnsi="Helv" w:cs="Helv"/>
          <w:color w:val="000000" w:themeColor="text1"/>
          <w:sz w:val="20"/>
          <w:szCs w:val="20"/>
          <w:lang w:eastAsia="en-GB"/>
        </w:rPr>
        <w:t xml:space="preserve"> [XPATH2] </w:t>
      </w:r>
      <w:r w:rsidRPr="00FE3717">
        <w:rPr>
          <w:rFonts w:ascii="Helv" w:eastAsia="Times New Roman" w:hAnsi="Helv" w:cs="Helv"/>
          <w:color w:val="000000" w:themeColor="text1"/>
          <w:sz w:val="20"/>
          <w:szCs w:val="20"/>
          <w:lang w:eastAsia="en-GB"/>
        </w:rPr>
        <w:t xml:space="preserve">and map these to the correct DFDL failure type. </w:t>
      </w:r>
      <w:proofErr w:type="gramStart"/>
      <w:r w:rsidRPr="00FE3717">
        <w:rPr>
          <w:rFonts w:ascii="Helv" w:eastAsia="Times New Roman" w:hAnsi="Helv" w:cs="Helv"/>
          <w:color w:val="000000" w:themeColor="text1"/>
          <w:sz w:val="20"/>
          <w:szCs w:val="20"/>
          <w:lang w:eastAsia="en-GB"/>
        </w:rPr>
        <w:t>All but one of XPath's errors map to a schema definition error.</w:t>
      </w:r>
      <w:proofErr w:type="gramEnd"/>
      <w:r w:rsidRPr="00FE3717">
        <w:rPr>
          <w:rFonts w:ascii="Helv" w:eastAsia="Times New Roman" w:hAnsi="Helv" w:cs="Helv"/>
          <w:color w:val="000000" w:themeColor="text1"/>
          <w:sz w:val="20"/>
          <w:szCs w:val="20"/>
          <w:lang w:eastAsia="en-GB"/>
        </w:rPr>
        <w:t xml:space="preserve"> The exception is XPTY0004, which is used both for static and dynamic cases of type mismatch. A static type mismatch maps to a schema definition error, whereas a dynamic type mismatch maps to a processing error. A DFDL implementation should distinguish the two kinds of XPTY0004 </w:t>
      </w:r>
      <w:r w:rsidR="002845AD" w:rsidRPr="00FE3717">
        <w:rPr>
          <w:rFonts w:ascii="Helv" w:eastAsia="Times New Roman" w:hAnsi="Helv" w:cs="Helv"/>
          <w:color w:val="000000" w:themeColor="text1"/>
          <w:sz w:val="20"/>
          <w:szCs w:val="20"/>
          <w:lang w:eastAsia="en-GB"/>
        </w:rPr>
        <w:t xml:space="preserve">error </w:t>
      </w:r>
      <w:r w:rsidRPr="00FE3717">
        <w:rPr>
          <w:rFonts w:ascii="Helv" w:eastAsia="Times New Roman" w:hAnsi="Helv" w:cs="Helv"/>
          <w:color w:val="000000" w:themeColor="text1"/>
          <w:sz w:val="20"/>
          <w:szCs w:val="20"/>
          <w:lang w:eastAsia="en-GB"/>
        </w:rPr>
        <w:t>if it is able to do so, but if unable it should map all XPTY0004 errors to a schema definition error.</w:t>
      </w:r>
    </w:p>
    <w:p w:rsidR="00415B58" w:rsidRPr="00FE3717" w:rsidRDefault="00415B58" w:rsidP="00666647">
      <w:pPr>
        <w:autoSpaceDE w:val="0"/>
        <w:rPr>
          <w:rFonts w:ascii="Helv" w:eastAsia="Times New Roman" w:hAnsi="Helv" w:cs="Helv"/>
          <w:color w:val="000000" w:themeColor="text1"/>
          <w:sz w:val="20"/>
          <w:szCs w:val="20"/>
          <w:lang w:eastAsia="en-GB"/>
        </w:rPr>
      </w:pPr>
    </w:p>
    <w:p w:rsidR="00B554D2" w:rsidRDefault="00415B58" w:rsidP="00666647">
      <w:pPr>
        <w:autoSpaceDE w:val="0"/>
        <w:rPr>
          <w:rFonts w:ascii="Arial" w:hAnsi="Arial" w:cs="Arial"/>
          <w:color w:val="000000" w:themeColor="text1"/>
          <w:sz w:val="20"/>
          <w:szCs w:val="20"/>
        </w:rPr>
      </w:pPr>
      <w:r w:rsidRPr="00FE3717">
        <w:rPr>
          <w:rFonts w:ascii="Arial" w:hAnsi="Arial" w:cs="Arial"/>
          <w:b/>
          <w:color w:val="000000" w:themeColor="text1"/>
          <w:sz w:val="20"/>
          <w:szCs w:val="20"/>
        </w:rPr>
        <w:t>2.115</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Section 13.15</w:t>
      </w:r>
      <w:r w:rsidRPr="00FE3717">
        <w:rPr>
          <w:rFonts w:ascii="Arial" w:hAnsi="Arial" w:cs="Arial"/>
          <w:color w:val="000000" w:themeColor="text1"/>
          <w:sz w:val="20"/>
          <w:szCs w:val="20"/>
        </w:rPr>
        <w:t xml:space="preserve">. Situations can arise where taking an Infoset, unparsing it, and reparsing it will result in a second Infoset that is not the same as the original. Specifically, this may </w:t>
      </w:r>
      <w:r w:rsidRPr="00FE3717">
        <w:rPr>
          <w:rFonts w:ascii="Arial" w:hAnsi="Arial" w:cs="Arial"/>
          <w:color w:val="000000" w:themeColor="text1"/>
          <w:sz w:val="20"/>
          <w:szCs w:val="20"/>
        </w:rPr>
        <w:lastRenderedPageBreak/>
        <w:t xml:space="preserve">occur when empty strings or values that map to nil values appear in the Infoset. This information needs adding. </w:t>
      </w:r>
    </w:p>
    <w:p w:rsidR="00B554D2" w:rsidRDefault="00B554D2" w:rsidP="00666647">
      <w:pPr>
        <w:autoSpaceDE w:val="0"/>
        <w:rPr>
          <w:rFonts w:ascii="Arial" w:hAnsi="Arial" w:cs="Arial"/>
          <w:color w:val="000000" w:themeColor="text1"/>
          <w:sz w:val="20"/>
          <w:szCs w:val="20"/>
        </w:rPr>
      </w:pPr>
    </w:p>
    <w:p w:rsidR="00415B58" w:rsidRPr="00FE3717" w:rsidRDefault="00B554D2" w:rsidP="00666647">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00415B58" w:rsidRPr="00FE3717">
        <w:rPr>
          <w:rFonts w:ascii="Arial" w:hAnsi="Arial" w:cs="Arial"/>
          <w:color w:val="000000" w:themeColor="text1"/>
          <w:sz w:val="20"/>
          <w:szCs w:val="20"/>
        </w:rPr>
        <w:t xml:space="preserve"> is </w:t>
      </w:r>
      <w:r w:rsidR="001E4104">
        <w:rPr>
          <w:rFonts w:ascii="Arial" w:hAnsi="Arial" w:cs="Arial"/>
          <w:color w:val="000000" w:themeColor="text1"/>
          <w:sz w:val="20"/>
          <w:szCs w:val="20"/>
        </w:rPr>
        <w:t xml:space="preserve">covered </w:t>
      </w:r>
      <w:r w:rsidR="00415B58"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00415B58"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w:t>
      </w:r>
      <w:r w:rsidR="001E4104">
        <w:rPr>
          <w:rFonts w:ascii="Helv" w:hAnsi="Helv" w:cs="Helv"/>
          <w:color w:val="000000" w:themeColor="text1"/>
          <w:sz w:val="20"/>
          <w:szCs w:val="20"/>
          <w:lang w:eastAsia="en-GB"/>
        </w:rPr>
        <w:t>X</w:t>
      </w:r>
      <w:r>
        <w:rPr>
          <w:rFonts w:ascii="Helv" w:hAnsi="Helv" w:cs="Helv"/>
          <w:color w:val="000000" w:themeColor="text1"/>
          <w:sz w:val="20"/>
          <w:szCs w:val="20"/>
          <w:lang w:eastAsia="en-GB"/>
        </w:rPr>
        <w:t>2]</w:t>
      </w:r>
      <w:r w:rsidR="001E4104">
        <w:rPr>
          <w:rFonts w:ascii="Helv" w:hAnsi="Helv" w:cs="Helv"/>
          <w:color w:val="000000" w:themeColor="text1"/>
          <w:sz w:val="20"/>
          <w:szCs w:val="20"/>
          <w:lang w:eastAsia="en-GB"/>
        </w:rPr>
        <w:t>.</w:t>
      </w:r>
    </w:p>
    <w:p w:rsidR="00E24E63" w:rsidRPr="00FE3717" w:rsidRDefault="00E24E63" w:rsidP="00666647">
      <w:pPr>
        <w:autoSpaceDE w:val="0"/>
        <w:rPr>
          <w:rFonts w:ascii="Helv" w:hAnsi="Helv" w:cs="Helv"/>
          <w:color w:val="000000" w:themeColor="text1"/>
          <w:sz w:val="20"/>
          <w:szCs w:val="20"/>
          <w:lang w:eastAsia="en-GB"/>
        </w:rPr>
      </w:pPr>
    </w:p>
    <w:p w:rsidR="00E24E63" w:rsidRPr="00FE3717" w:rsidRDefault="00E24E63" w:rsidP="00666647">
      <w:pPr>
        <w:autoSpaceDE w:val="0"/>
        <w:rPr>
          <w:rFonts w:ascii="Helv" w:hAnsi="Helv" w:cs="Helv"/>
          <w:color w:val="000000" w:themeColor="text1"/>
          <w:sz w:val="20"/>
          <w:szCs w:val="20"/>
          <w:lang w:eastAsia="en-GB"/>
        </w:rPr>
      </w:pPr>
      <w:r w:rsidRPr="00FE3717">
        <w:rPr>
          <w:rFonts w:ascii="Helv" w:hAnsi="Helv" w:cs="Helv"/>
          <w:b/>
          <w:color w:val="000000" w:themeColor="text1"/>
          <w:sz w:val="20"/>
          <w:szCs w:val="20"/>
          <w:lang w:eastAsia="en-GB"/>
        </w:rPr>
        <w:t>2.116</w:t>
      </w:r>
      <w:r w:rsidRPr="00FE3717">
        <w:rPr>
          <w:rFonts w:ascii="Helv" w:hAnsi="Helv" w:cs="Helv"/>
          <w:color w:val="000000" w:themeColor="text1"/>
          <w:sz w:val="20"/>
          <w:szCs w:val="20"/>
          <w:lang w:eastAsia="en-GB"/>
        </w:rPr>
        <w:t xml:space="preserve">. </w:t>
      </w:r>
      <w:r w:rsidRPr="00FE3717">
        <w:rPr>
          <w:rFonts w:ascii="Helv" w:hAnsi="Helv" w:cs="Helv"/>
          <w:i/>
          <w:color w:val="000000" w:themeColor="text1"/>
          <w:sz w:val="20"/>
          <w:szCs w:val="20"/>
          <w:lang w:eastAsia="en-GB"/>
        </w:rPr>
        <w:t>Section</w:t>
      </w:r>
      <w:r w:rsidR="00334679" w:rsidRPr="00FE3717">
        <w:rPr>
          <w:rFonts w:ascii="Helv" w:hAnsi="Helv" w:cs="Helv"/>
          <w:i/>
          <w:color w:val="000000" w:themeColor="text1"/>
          <w:sz w:val="20"/>
          <w:szCs w:val="20"/>
          <w:lang w:eastAsia="en-GB"/>
        </w:rPr>
        <w:t>s</w:t>
      </w:r>
      <w:r w:rsidRPr="00FE3717">
        <w:rPr>
          <w:rFonts w:ascii="Helv" w:hAnsi="Helv" w:cs="Helv"/>
          <w:i/>
          <w:color w:val="000000" w:themeColor="text1"/>
          <w:sz w:val="20"/>
          <w:szCs w:val="20"/>
          <w:lang w:eastAsia="en-GB"/>
        </w:rPr>
        <w:t xml:space="preserve"> 7.7, 7.8, 7.9</w:t>
      </w:r>
      <w:r w:rsidRPr="00FE3717">
        <w:rPr>
          <w:rFonts w:ascii="Helv" w:hAnsi="Helv" w:cs="Helv"/>
          <w:color w:val="000000" w:themeColor="text1"/>
          <w:sz w:val="20"/>
          <w:szCs w:val="20"/>
          <w:lang w:eastAsia="en-GB"/>
        </w:rPr>
        <w:t>. To set empty string as the default value of a defineVariable or newVariableInstance annotation requires that the defaultValue attribute is used</w:t>
      </w:r>
      <w:r w:rsidR="00085B43" w:rsidRPr="00FE3717">
        <w:rPr>
          <w:rFonts w:ascii="Helv" w:hAnsi="Helv" w:cs="Helv"/>
          <w:color w:val="000000" w:themeColor="text1"/>
          <w:sz w:val="20"/>
          <w:szCs w:val="20"/>
          <w:lang w:eastAsia="en-GB"/>
        </w:rPr>
        <w:t xml:space="preserve"> or an expression {“”} must be used as the element value</w:t>
      </w:r>
      <w:r w:rsidR="002C519C" w:rsidRPr="00FE3717">
        <w:rPr>
          <w:rFonts w:ascii="Helv" w:hAnsi="Helv" w:cs="Helv"/>
          <w:color w:val="000000" w:themeColor="text1"/>
          <w:sz w:val="20"/>
          <w:szCs w:val="20"/>
          <w:lang w:eastAsia="en-GB"/>
        </w:rPr>
        <w:t>. Similarly</w:t>
      </w:r>
      <w:r w:rsidR="00085B43" w:rsidRPr="00FE3717">
        <w:rPr>
          <w:rFonts w:ascii="Helv" w:hAnsi="Helv" w:cs="Helv"/>
          <w:color w:val="000000" w:themeColor="text1"/>
          <w:sz w:val="20"/>
          <w:szCs w:val="20"/>
          <w:lang w:eastAsia="en-GB"/>
        </w:rPr>
        <w:t xml:space="preserve"> for setting </w:t>
      </w:r>
      <w:r w:rsidR="002C519C" w:rsidRPr="00FE3717">
        <w:rPr>
          <w:rFonts w:ascii="Helv" w:hAnsi="Helv" w:cs="Helv"/>
          <w:color w:val="000000" w:themeColor="text1"/>
          <w:sz w:val="20"/>
          <w:szCs w:val="20"/>
          <w:lang w:eastAsia="en-GB"/>
        </w:rPr>
        <w:t xml:space="preserve">empty string as the value of </w:t>
      </w:r>
      <w:r w:rsidRPr="00FE3717">
        <w:rPr>
          <w:rFonts w:ascii="Helv" w:hAnsi="Helv" w:cs="Helv"/>
          <w:color w:val="000000" w:themeColor="text1"/>
          <w:sz w:val="20"/>
          <w:szCs w:val="20"/>
          <w:lang w:eastAsia="en-GB"/>
        </w:rPr>
        <w:t>a setVariable annotation</w:t>
      </w:r>
      <w:r w:rsidR="00085B43" w:rsidRPr="00FE3717">
        <w:rPr>
          <w:rFonts w:ascii="Helv" w:hAnsi="Helv" w:cs="Helv"/>
          <w:color w:val="000000" w:themeColor="text1"/>
          <w:sz w:val="20"/>
          <w:szCs w:val="20"/>
          <w:lang w:eastAsia="en-GB"/>
        </w:rPr>
        <w:t>; use the value attribute or an expression as element value.</w:t>
      </w:r>
    </w:p>
    <w:p w:rsidR="002C519C" w:rsidRPr="00FE3717" w:rsidRDefault="002C519C" w:rsidP="00666647">
      <w:pPr>
        <w:autoSpaceDE w:val="0"/>
        <w:rPr>
          <w:rFonts w:ascii="Helv" w:hAnsi="Helv" w:cs="Helv"/>
          <w:color w:val="000000" w:themeColor="text1"/>
          <w:sz w:val="20"/>
          <w:szCs w:val="20"/>
          <w:lang w:eastAsia="en-GB"/>
        </w:rPr>
      </w:pPr>
    </w:p>
    <w:p w:rsidR="002C519C" w:rsidRPr="00FE3717" w:rsidRDefault="00334679"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2.117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13.2.1</w:t>
      </w:r>
      <w:r w:rsidRPr="00FE3717">
        <w:rPr>
          <w:rFonts w:ascii="Helvetica" w:hAnsi="Helvetica" w:cs="Arial"/>
          <w:color w:val="000000" w:themeColor="text1"/>
          <w:sz w:val="20"/>
          <w:szCs w:val="20"/>
        </w:rPr>
        <w:t xml:space="preserve">. Clarify that a padding character is not escaped by an escape character. </w:t>
      </w:r>
      <w:proofErr w:type="gramStart"/>
      <w:r w:rsidRPr="00FE3717">
        <w:rPr>
          <w:rFonts w:ascii="Helvetica" w:hAnsi="Helvetica" w:cs="Arial"/>
          <w:color w:val="000000" w:themeColor="text1"/>
          <w:sz w:val="20"/>
          <w:szCs w:val="20"/>
        </w:rPr>
        <w:t>When parsing, padding characters are trimmed without reference to an escape scheme.</w:t>
      </w:r>
      <w:proofErr w:type="gramEnd"/>
      <w:r w:rsidRPr="00FE3717">
        <w:rPr>
          <w:rFonts w:ascii="Helvetica" w:hAnsi="Helvetica" w:cs="Arial"/>
          <w:color w:val="000000" w:themeColor="text1"/>
          <w:sz w:val="20"/>
          <w:szCs w:val="20"/>
        </w:rPr>
        <w:t xml:space="preserve"> </w:t>
      </w:r>
      <w:proofErr w:type="gramStart"/>
      <w:r w:rsidRPr="00FE3717">
        <w:rPr>
          <w:rFonts w:ascii="Helvetica" w:hAnsi="Helvetica" w:cs="Arial"/>
          <w:color w:val="000000" w:themeColor="text1"/>
          <w:sz w:val="20"/>
          <w:szCs w:val="20"/>
        </w:rPr>
        <w:t>When unparsing, padding characters are added without reference to an escape scheme.</w:t>
      </w:r>
      <w:proofErr w:type="gramEnd"/>
    </w:p>
    <w:p w:rsidR="00334679" w:rsidRPr="00FE3717" w:rsidRDefault="00334679" w:rsidP="00666647">
      <w:pPr>
        <w:autoSpaceDE w:val="0"/>
        <w:rPr>
          <w:rFonts w:ascii="Helvetica" w:hAnsi="Helvetica" w:cs="Arial"/>
          <w:color w:val="000000" w:themeColor="text1"/>
          <w:sz w:val="20"/>
          <w:szCs w:val="20"/>
        </w:rPr>
      </w:pPr>
    </w:p>
    <w:p w:rsidR="00334679" w:rsidRPr="00FE3717" w:rsidRDefault="00334679"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t>2.118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Sections 11, 12.3.7.1.1</w:t>
      </w:r>
      <w:r w:rsidRPr="00FE3717">
        <w:rPr>
          <w:rFonts w:ascii="Helvetica" w:hAnsi="Helvetica" w:cs="Arial"/>
          <w:color w:val="000000" w:themeColor="text1"/>
          <w:sz w:val="20"/>
          <w:szCs w:val="20"/>
        </w:rPr>
        <w:t>. The encoding UCS-2 i</w:t>
      </w:r>
      <w:r w:rsidRPr="00FE3717">
        <w:rPr>
          <w:rFonts w:ascii="Helv" w:eastAsia="Times New Roman" w:hAnsi="Helv" w:cs="Helv"/>
          <w:color w:val="000000" w:themeColor="text1"/>
          <w:sz w:val="20"/>
          <w:szCs w:val="20"/>
          <w:lang w:eastAsia="en-GB"/>
        </w:rPr>
        <w:t>s not in the list of IANA encodings nor is it a CCSID. Its use in the DFDL</w:t>
      </w:r>
      <w:r w:rsidR="006D7E11" w:rsidRPr="00FE3717">
        <w:rPr>
          <w:rFonts w:ascii="Helv" w:eastAsia="Times New Roman" w:hAnsi="Helv" w:cs="Helv"/>
          <w:color w:val="000000" w:themeColor="text1"/>
          <w:sz w:val="20"/>
          <w:szCs w:val="20"/>
          <w:lang w:eastAsia="en-GB"/>
        </w:rPr>
        <w:t xml:space="preserve"> specifications should be remove</w:t>
      </w:r>
      <w:r w:rsidRPr="00FE3717">
        <w:rPr>
          <w:rFonts w:ascii="Helv" w:eastAsia="Times New Roman" w:hAnsi="Helv" w:cs="Helv"/>
          <w:color w:val="000000" w:themeColor="text1"/>
          <w:sz w:val="20"/>
          <w:szCs w:val="20"/>
          <w:lang w:eastAsia="en-GB"/>
        </w:rPr>
        <w:t>d.</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2.119</w:t>
      </w:r>
      <w:r w:rsidRPr="00FE3717">
        <w:rPr>
          <w:rFonts w:ascii="Helv" w:eastAsia="Times New Roman" w:hAnsi="Helv" w:cs="Helv"/>
          <w:color w:val="000000" w:themeColor="text1"/>
          <w:sz w:val="20"/>
          <w:szCs w:val="20"/>
          <w:lang w:eastAsia="en-GB"/>
        </w:rPr>
        <w:t xml:space="preserve">. </w:t>
      </w:r>
      <w:r w:rsidRPr="00600698">
        <w:rPr>
          <w:rFonts w:ascii="Helv" w:eastAsia="Times New Roman" w:hAnsi="Helv" w:cs="Helv"/>
          <w:i/>
          <w:sz w:val="20"/>
          <w:szCs w:val="20"/>
          <w:lang w:eastAsia="en-GB"/>
        </w:rPr>
        <w:t>Section</w:t>
      </w:r>
      <w:r w:rsidR="00600698" w:rsidRPr="00600698">
        <w:rPr>
          <w:rFonts w:ascii="Helv" w:eastAsia="Times New Roman" w:hAnsi="Helv" w:cs="Helv"/>
          <w:i/>
          <w:sz w:val="20"/>
          <w:szCs w:val="20"/>
          <w:lang w:eastAsia="en-GB"/>
        </w:rPr>
        <w:t>s</w:t>
      </w:r>
      <w:r w:rsidRPr="00600698">
        <w:rPr>
          <w:rFonts w:ascii="Helv" w:eastAsia="Times New Roman" w:hAnsi="Helv" w:cs="Helv"/>
          <w:i/>
          <w:sz w:val="20"/>
          <w:szCs w:val="20"/>
          <w:lang w:eastAsia="en-GB"/>
        </w:rPr>
        <w:t xml:space="preserve"> 3</w:t>
      </w:r>
      <w:r w:rsidR="00600698" w:rsidRPr="00600698">
        <w:rPr>
          <w:rFonts w:ascii="Helv" w:eastAsia="Times New Roman" w:hAnsi="Helv" w:cs="Helv"/>
          <w:i/>
          <w:sz w:val="20"/>
          <w:szCs w:val="20"/>
          <w:lang w:eastAsia="en-GB"/>
        </w:rPr>
        <w:t xml:space="preserve">, </w:t>
      </w:r>
      <w:r w:rsidR="00600698" w:rsidRPr="00600698">
        <w:rPr>
          <w:rFonts w:ascii="Arial" w:hAnsi="Arial" w:cs="Arial"/>
          <w:i/>
          <w:sz w:val="20"/>
          <w:szCs w:val="20"/>
        </w:rPr>
        <w:t>12.3.5</w:t>
      </w:r>
      <w:r w:rsidRPr="00600698">
        <w:rPr>
          <w:rFonts w:ascii="Helv" w:eastAsia="Times New Roman" w:hAnsi="Helv" w:cs="Helv"/>
          <w:i/>
          <w:sz w:val="20"/>
          <w:szCs w:val="20"/>
          <w:lang w:eastAsia="en-GB"/>
        </w:rPr>
        <w:t>.</w:t>
      </w:r>
      <w:r w:rsidRPr="00600698">
        <w:rPr>
          <w:rFonts w:ascii="Helv" w:eastAsia="Times New Roman" w:hAnsi="Helv" w:cs="Helv"/>
          <w:sz w:val="20"/>
          <w:szCs w:val="20"/>
          <w:lang w:eastAsia="en-GB"/>
        </w:rPr>
        <w:t xml:space="preserve"> </w:t>
      </w:r>
      <w:r w:rsidRPr="00FE3717">
        <w:rPr>
          <w:rFonts w:ascii="Helv" w:eastAsia="Times New Roman" w:hAnsi="Helv" w:cs="Helv"/>
          <w:color w:val="000000" w:themeColor="text1"/>
          <w:sz w:val="20"/>
          <w:szCs w:val="20"/>
          <w:lang w:eastAsia="en-GB"/>
        </w:rPr>
        <w:t>Update the definitions of ‘Delimiter scanning’</w:t>
      </w:r>
      <w:r w:rsidR="00C00861">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r w:rsidR="00AF4A9C">
        <w:rPr>
          <w:rFonts w:ascii="Helv" w:eastAsia="Times New Roman" w:hAnsi="Helv" w:cs="Helv"/>
          <w:color w:val="000000" w:themeColor="text1"/>
          <w:sz w:val="20"/>
          <w:szCs w:val="20"/>
          <w:lang w:eastAsia="en-GB"/>
        </w:rPr>
        <w:t xml:space="preserve">and </w:t>
      </w:r>
      <w:r w:rsidRPr="00FE3717">
        <w:rPr>
          <w:rFonts w:ascii="Helv" w:eastAsia="Times New Roman" w:hAnsi="Helv" w:cs="Helv"/>
          <w:color w:val="000000" w:themeColor="text1"/>
          <w:sz w:val="20"/>
          <w:szCs w:val="20"/>
          <w:lang w:eastAsia="en-GB"/>
        </w:rPr>
        <w:t>‘Scan’</w:t>
      </w:r>
      <w:r w:rsidR="00C00861">
        <w:rPr>
          <w:rFonts w:ascii="Helv" w:eastAsia="Times New Roman" w:hAnsi="Helv" w:cs="Helv"/>
          <w:color w:val="000000" w:themeColor="text1"/>
          <w:sz w:val="20"/>
          <w:szCs w:val="20"/>
          <w:lang w:eastAsia="en-GB"/>
        </w:rPr>
        <w:t xml:space="preserve"> </w:t>
      </w:r>
    </w:p>
    <w:p w:rsidR="006D7E11" w:rsidRPr="00FE3717" w:rsidRDefault="006D7E11" w:rsidP="001D13ED">
      <w:pPr>
        <w:pStyle w:val="ListParagraph"/>
        <w:numPr>
          <w:ilvl w:val="0"/>
          <w:numId w:val="31"/>
        </w:numPr>
        <w:rPr>
          <w:rFonts w:ascii="Arial" w:hAnsi="Arial" w:cs="Arial"/>
          <w:color w:val="000000" w:themeColor="text1"/>
          <w:sz w:val="20"/>
          <w:szCs w:val="20"/>
        </w:rPr>
      </w:pPr>
      <w:r w:rsidRPr="00FE3717">
        <w:rPr>
          <w:rFonts w:ascii="Arial" w:hAnsi="Arial" w:cs="Arial"/>
          <w:color w:val="000000" w:themeColor="text1"/>
          <w:sz w:val="20"/>
          <w:szCs w:val="20"/>
        </w:rPr>
        <w:t xml:space="preserve">Delimiter scanning - When parsing, the process of scanning for a specific item in the input data which marks the end of an item, or the beginning of a subsequent item is referred to as delimiter scanning. </w:t>
      </w:r>
      <w:proofErr w:type="gramStart"/>
      <w:r w:rsidRPr="00FE3717">
        <w:rPr>
          <w:rFonts w:ascii="Arial" w:hAnsi="Arial" w:cs="Arial"/>
          <w:color w:val="000000" w:themeColor="text1"/>
          <w:sz w:val="20"/>
          <w:szCs w:val="20"/>
        </w:rPr>
        <w:t>Delimiter scanning also takes into account escape</w:t>
      </w:r>
      <w:proofErr w:type="gramEnd"/>
      <w:r w:rsidRPr="00FE3717">
        <w:rPr>
          <w:rFonts w:ascii="Arial" w:hAnsi="Arial" w:cs="Arial"/>
          <w:color w:val="000000" w:themeColor="text1"/>
          <w:sz w:val="20"/>
          <w:szCs w:val="20"/>
        </w:rPr>
        <w:t xml:space="preserve"> schemes so as to allow the delimiters to appear within data if properly escaped.</w:t>
      </w:r>
    </w:p>
    <w:p w:rsidR="00C00861" w:rsidRPr="00C00861" w:rsidRDefault="006D7E11" w:rsidP="001D13ED">
      <w:pPr>
        <w:pStyle w:val="ListParagraph"/>
        <w:numPr>
          <w:ilvl w:val="0"/>
          <w:numId w:val="31"/>
        </w:numPr>
        <w:rPr>
          <w:rFonts w:ascii="Helvetica" w:hAnsi="Helvetica" w:cs="Helvetica"/>
          <w:sz w:val="20"/>
          <w:szCs w:val="20"/>
        </w:rPr>
      </w:pPr>
      <w:r w:rsidRPr="00C00861">
        <w:rPr>
          <w:rFonts w:ascii="Arial" w:hAnsi="Arial" w:cs="Arial"/>
          <w:color w:val="000000" w:themeColor="text1"/>
          <w:sz w:val="20"/>
          <w:szCs w:val="20"/>
        </w:rPr>
        <w:t>Scan – Examine the input data looking for delimiters such as separators and terminators, or matches to regular expressions.</w:t>
      </w:r>
    </w:p>
    <w:p w:rsidR="00EB630D" w:rsidRDefault="00EB630D" w:rsidP="00600698">
      <w:pPr>
        <w:rPr>
          <w:rFonts w:ascii="Helvetica" w:hAnsi="Helvetica" w:cs="Helvetica"/>
          <w:sz w:val="20"/>
          <w:szCs w:val="20"/>
        </w:rPr>
      </w:pPr>
    </w:p>
    <w:p w:rsidR="00600698" w:rsidRDefault="00600698" w:rsidP="00600698">
      <w:pPr>
        <w:rPr>
          <w:rFonts w:ascii="Helvetica" w:hAnsi="Helvetica" w:cs="Helvetica"/>
          <w:sz w:val="20"/>
          <w:szCs w:val="20"/>
        </w:rPr>
      </w:pPr>
      <w:r>
        <w:rPr>
          <w:rFonts w:ascii="Helvetica" w:hAnsi="Helvetica" w:cs="Helvetica"/>
          <w:sz w:val="20"/>
          <w:szCs w:val="20"/>
        </w:rPr>
        <w:t>The term scannable alon</w:t>
      </w:r>
      <w:r w:rsidR="00EB630D">
        <w:rPr>
          <w:rFonts w:ascii="Helvetica" w:hAnsi="Helvetica" w:cs="Helvetica"/>
          <w:sz w:val="20"/>
          <w:szCs w:val="20"/>
        </w:rPr>
        <w:t>e is not in the glossary, as its meaning is</w:t>
      </w:r>
      <w:r>
        <w:rPr>
          <w:rFonts w:ascii="Helvetica" w:hAnsi="Helvetica" w:cs="Helvetica"/>
          <w:sz w:val="20"/>
          <w:szCs w:val="20"/>
        </w:rPr>
        <w:t xml:space="preserve"> implied by the definition of scan.</w:t>
      </w:r>
    </w:p>
    <w:p w:rsidR="00600698" w:rsidRDefault="00600698" w:rsidP="00600698">
      <w:pPr>
        <w:rPr>
          <w:rFonts w:ascii="Helvetica" w:hAnsi="Helvetica" w:cs="Helvetica"/>
          <w:sz w:val="20"/>
          <w:szCs w:val="20"/>
        </w:rPr>
      </w:pPr>
    </w:p>
    <w:p w:rsidR="003851AC" w:rsidRPr="00200075" w:rsidRDefault="003851AC" w:rsidP="00200075">
      <w:pPr>
        <w:rPr>
          <w:rFonts w:ascii="Helvetica" w:hAnsi="Helvetica" w:cs="Helvetica"/>
          <w:color w:val="000000"/>
          <w:sz w:val="20"/>
          <w:szCs w:val="20"/>
        </w:rPr>
      </w:pPr>
      <w:r>
        <w:rPr>
          <w:rFonts w:ascii="Helvetica" w:hAnsi="Helvetica" w:cs="Helvetica"/>
          <w:sz w:val="20"/>
          <w:szCs w:val="20"/>
        </w:rPr>
        <w:t xml:space="preserve">See also </w:t>
      </w:r>
      <w:r w:rsidR="00EE26C0">
        <w:rPr>
          <w:rFonts w:ascii="Helvetica" w:hAnsi="Helvetica" w:cs="Helvetica"/>
          <w:sz w:val="20"/>
          <w:szCs w:val="20"/>
        </w:rPr>
        <w:t>e</w:t>
      </w:r>
      <w:r>
        <w:rPr>
          <w:rFonts w:ascii="Helvetica" w:hAnsi="Helvetica" w:cs="Helvetica"/>
          <w:sz w:val="20"/>
          <w:szCs w:val="20"/>
        </w:rPr>
        <w:t>rratum 3.9.</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2.120</w:t>
      </w:r>
      <w:r w:rsidRPr="00FE3717">
        <w:rPr>
          <w:rFonts w:ascii="Helv" w:eastAsia="Times New Roman" w:hAnsi="Helv" w:cs="Helv"/>
          <w:color w:val="000000" w:themeColor="text1"/>
          <w:sz w:val="20"/>
          <w:szCs w:val="20"/>
          <w:lang w:eastAsia="en-GB"/>
        </w:rPr>
        <w:t xml:space="preserve">. </w:t>
      </w:r>
      <w:r w:rsidR="009D1AF6" w:rsidRPr="00FE3717">
        <w:rPr>
          <w:rFonts w:ascii="Helv" w:eastAsia="Times New Roman" w:hAnsi="Helv" w:cs="Helv"/>
          <w:i/>
          <w:color w:val="000000" w:themeColor="text1"/>
          <w:sz w:val="20"/>
          <w:szCs w:val="20"/>
          <w:lang w:eastAsia="en-GB"/>
        </w:rPr>
        <w:t>Sections 2.2 and 2.3</w:t>
      </w:r>
      <w:r w:rsidR="009D1AF6" w:rsidRPr="00FE3717">
        <w:rPr>
          <w:rFonts w:ascii="Helv" w:eastAsia="Times New Roman" w:hAnsi="Helv" w:cs="Helv"/>
          <w:color w:val="000000" w:themeColor="text1"/>
          <w:sz w:val="20"/>
          <w:szCs w:val="20"/>
          <w:lang w:eastAsia="en-GB"/>
        </w:rPr>
        <w:t>. Clarify which errors are schema definition errors and which are processing errors.</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9D1AF6" w:rsidRPr="00FE3717" w:rsidRDefault="009D1AF6" w:rsidP="00E20752">
      <w:pPr>
        <w:rPr>
          <w:rFonts w:ascii="Arial" w:hAnsi="Arial" w:cs="Arial"/>
          <w:color w:val="000000" w:themeColor="text1"/>
          <w:sz w:val="20"/>
          <w:szCs w:val="20"/>
        </w:rPr>
      </w:pPr>
      <w:r w:rsidRPr="00FE3717">
        <w:rPr>
          <w:rFonts w:ascii="Arial" w:hAnsi="Arial" w:cs="Arial"/>
          <w:color w:val="000000" w:themeColor="text1"/>
          <w:sz w:val="20"/>
          <w:szCs w:val="20"/>
        </w:rPr>
        <w:t>The following are processing errors:</w:t>
      </w:r>
    </w:p>
    <w:p w:rsidR="009D1AF6" w:rsidRPr="00FE3717" w:rsidRDefault="009D1AF6" w:rsidP="001D13ED">
      <w:pPr>
        <w:pStyle w:val="ListParagraph"/>
        <w:numPr>
          <w:ilvl w:val="0"/>
          <w:numId w:val="32"/>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Arithmetic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Division by zero</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Integer Arithmetic Underflow</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Integer Arithmetic Overflow</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Note: Floating point math can produce NaN (Not a Number) value</w:t>
      </w:r>
      <w:r w:rsidR="0064206A" w:rsidRPr="0064206A">
        <w:rPr>
          <w:rFonts w:ascii="Arial" w:hAnsi="Arial" w:cs="Arial"/>
          <w:sz w:val="20"/>
          <w:szCs w:val="20"/>
        </w:rPr>
        <w:t>s</w:t>
      </w:r>
      <w:r w:rsidRPr="0064206A">
        <w:rPr>
          <w:rFonts w:ascii="Arial" w:hAnsi="Arial" w:cs="Arial"/>
          <w:sz w:val="20"/>
          <w:szCs w:val="20"/>
        </w:rPr>
        <w:t xml:space="preserve">. </w:t>
      </w:r>
      <w:proofErr w:type="gramStart"/>
      <w:r w:rsidRPr="0064206A">
        <w:rPr>
          <w:rFonts w:ascii="Arial" w:hAnsi="Arial" w:cs="Arial"/>
          <w:sz w:val="20"/>
          <w:szCs w:val="20"/>
        </w:rPr>
        <w:t xml:space="preserve">This is not an </w:t>
      </w:r>
      <w:r w:rsidR="0064206A" w:rsidRPr="0064206A">
        <w:rPr>
          <w:rFonts w:ascii="Arial" w:hAnsi="Arial" w:cs="Arial"/>
          <w:sz w:val="20"/>
          <w:szCs w:val="20"/>
        </w:rPr>
        <w:t>e</w:t>
      </w:r>
      <w:r w:rsidRPr="0064206A">
        <w:rPr>
          <w:rFonts w:ascii="Arial" w:hAnsi="Arial" w:cs="Arial"/>
          <w:sz w:val="20"/>
          <w:szCs w:val="20"/>
        </w:rPr>
        <w:t>rror, nor are</w:t>
      </w:r>
      <w:proofErr w:type="gramEnd"/>
      <w:r w:rsidRPr="0064206A">
        <w:rPr>
          <w:rFonts w:ascii="Arial" w:hAnsi="Arial" w:cs="Arial"/>
          <w:sz w:val="20"/>
          <w:szCs w:val="20"/>
        </w:rPr>
        <w:t xml:space="preserve"> properly typed operations on floating point NaN values. </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Dynamic Type  Error – unable to convert to target type</w:t>
      </w:r>
    </w:p>
    <w:p w:rsidR="009D1AF6" w:rsidRPr="009D1AF6"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Example: non-digits found in string argument to xs</w:t>
      </w:r>
      <w:proofErr w:type="gramStart"/>
      <w:r w:rsidRPr="009D1AF6">
        <w:rPr>
          <w:rFonts w:ascii="Arial" w:hAnsi="Arial" w:cs="Arial"/>
          <w:sz w:val="20"/>
          <w:szCs w:val="20"/>
        </w:rPr>
        <w:t>:int</w:t>
      </w:r>
      <w:proofErr w:type="gramEnd"/>
      <w:r w:rsidRPr="009D1AF6">
        <w:rPr>
          <w:rFonts w:ascii="Arial" w:hAnsi="Arial" w:cs="Arial"/>
          <w:sz w:val="20"/>
          <w:szCs w:val="20"/>
        </w:rPr>
        <w:t>(…) constructor.</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Note: if a DFDL Implementation cannot distinguish Dynamic Type Errors from Static Type Errors, then a Dynamic Type Error should cause a Schema Definition Error</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 out of bounds error – index not &lt;</w:t>
      </w:r>
      <w:r w:rsidR="0064206A">
        <w:rPr>
          <w:rFonts w:ascii="Arial" w:hAnsi="Arial" w:cs="Arial"/>
          <w:sz w:val="20"/>
          <w:szCs w:val="20"/>
        </w:rPr>
        <w:t>=</w:t>
      </w:r>
      <w:r w:rsidRPr="009D1AF6">
        <w:rPr>
          <w:rFonts w:ascii="Arial" w:hAnsi="Arial" w:cs="Arial"/>
          <w:sz w:val="20"/>
          <w:szCs w:val="20"/>
        </w:rPr>
        <w:t xml:space="preserve"> number of occurrences, or is &lt; 1.</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 xml:space="preserve">Note: same error for </w:t>
      </w:r>
      <w:r w:rsidR="0064206A" w:rsidRPr="0064206A">
        <w:rPr>
          <w:rFonts w:ascii="Arial" w:hAnsi="Arial" w:cs="Arial"/>
          <w:sz w:val="20"/>
          <w:szCs w:val="20"/>
        </w:rPr>
        <w:t>dfdl</w:t>
      </w:r>
      <w:r w:rsidRPr="0064206A">
        <w:rPr>
          <w:rFonts w:ascii="Arial" w:hAnsi="Arial" w:cs="Arial"/>
          <w:sz w:val="20"/>
          <w:szCs w:val="20"/>
        </w:rPr>
        <w:t>:testBit if bitPos is not 1..8, or for character positions in a string-value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Indexing of non-array non-optional element</w:t>
      </w:r>
    </w:p>
    <w:p w:rsidR="009D1AF6" w:rsidRPr="009D1AF6"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w:t>
      </w:r>
      <w:r w:rsidR="0064206A">
        <w:rPr>
          <w:rFonts w:ascii="Arial" w:hAnsi="Arial" w:cs="Arial"/>
          <w:sz w:val="20"/>
          <w:szCs w:val="20"/>
        </w:rPr>
        <w:t>xample:</w:t>
      </w:r>
      <w:r w:rsidRPr="009D1AF6">
        <w:rPr>
          <w:rFonts w:ascii="Arial" w:hAnsi="Arial" w:cs="Arial"/>
          <w:sz w:val="20"/>
          <w:szCs w:val="20"/>
        </w:rPr>
        <w:t xml:space="preserve"> </w:t>
      </w:r>
      <w:proofErr w:type="gramStart"/>
      <w:r w:rsidRPr="009D1AF6">
        <w:rPr>
          <w:rFonts w:ascii="Arial" w:hAnsi="Arial" w:cs="Arial"/>
          <w:sz w:val="20"/>
          <w:szCs w:val="20"/>
        </w:rPr>
        <w:t>x[</w:t>
      </w:r>
      <w:proofErr w:type="gramEnd"/>
      <w:r w:rsidRPr="009D1AF6">
        <w:rPr>
          <w:rFonts w:ascii="Arial" w:hAnsi="Arial" w:cs="Arial"/>
          <w:sz w:val="20"/>
          <w:szCs w:val="20"/>
        </w:rPr>
        <w:t>1] when x is declared and has both minOccurs=”1” and maxOccurs=”1” explicitly, or by not stating either or both of them.</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Illegal argument value (correct type, illegal value)</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lastRenderedPageBreak/>
        <w:t>Parse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Delimiter not found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not convertible to type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Assertion failed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Discriminator failed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occurrence not found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parsed.</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64206A">
        <w:rPr>
          <w:rFonts w:ascii="Arial" w:hAnsi="Arial" w:cs="Arial"/>
          <w:sz w:val="20"/>
          <w:szCs w:val="20"/>
        </w:rPr>
        <w:t xml:space="preserve">Character </w:t>
      </w:r>
      <w:r w:rsidR="0064206A">
        <w:rPr>
          <w:rFonts w:ascii="Arial" w:hAnsi="Arial" w:cs="Arial"/>
          <w:sz w:val="20"/>
          <w:szCs w:val="20"/>
        </w:rPr>
        <w:t>s</w:t>
      </w:r>
      <w:r w:rsidRPr="0064206A">
        <w:rPr>
          <w:rFonts w:ascii="Arial" w:hAnsi="Arial" w:cs="Arial"/>
          <w:sz w:val="20"/>
          <w:szCs w:val="20"/>
        </w:rPr>
        <w:t xml:space="preserve">et </w:t>
      </w:r>
      <w:r w:rsidR="0064206A">
        <w:rPr>
          <w:rFonts w:ascii="Arial" w:hAnsi="Arial" w:cs="Arial"/>
          <w:sz w:val="20"/>
          <w:szCs w:val="20"/>
        </w:rPr>
        <w:t>d</w:t>
      </w:r>
      <w:r w:rsidRPr="0064206A">
        <w:rPr>
          <w:rFonts w:ascii="Arial" w:hAnsi="Arial" w:cs="Arial"/>
          <w:sz w:val="20"/>
          <w:szCs w:val="20"/>
        </w:rPr>
        <w:t>ecod</w:t>
      </w:r>
      <w:r w:rsidR="0064206A">
        <w:rPr>
          <w:rFonts w:ascii="Arial" w:hAnsi="Arial" w:cs="Arial"/>
          <w:sz w:val="20"/>
          <w:szCs w:val="20"/>
        </w:rPr>
        <w:t xml:space="preserve">ing failure </w:t>
      </w:r>
      <w:r w:rsidR="0064206A" w:rsidRPr="009D1AF6">
        <w:rPr>
          <w:rFonts w:ascii="Arial" w:hAnsi="Arial" w:cs="Arial"/>
          <w:sz w:val="20"/>
          <w:szCs w:val="20"/>
        </w:rPr>
        <w:t>and dfdl:encodingErrorPolicy='error'</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Unparsing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Truncation scenarios where truncation is being disallowed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Rounding error – rounding needed but not allowed. (Unparsing)</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unparsed.</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Character set encoding</w:t>
      </w:r>
      <w:r w:rsidR="0064206A">
        <w:rPr>
          <w:rFonts w:ascii="Arial" w:hAnsi="Arial" w:cs="Arial"/>
          <w:sz w:val="20"/>
          <w:szCs w:val="20"/>
        </w:rPr>
        <w:t xml:space="preserve"> failure </w:t>
      </w:r>
      <w:r w:rsidR="0064206A" w:rsidRPr="009D1AF6">
        <w:rPr>
          <w:rFonts w:ascii="Arial" w:hAnsi="Arial" w:cs="Arial"/>
          <w:sz w:val="20"/>
          <w:szCs w:val="20"/>
        </w:rPr>
        <w:t>and dfdl:encodingErrorPolicy='error'</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Implementation Limit Errors - Implementations can have fixed or adjustable limits that some formats and some data may exceed at processing time. This specification does not further specify what these errors are, but some possible examples are: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longer than allowed for representation of a given data type</w:t>
      </w:r>
    </w:p>
    <w:p w:rsidR="009D1AF6" w:rsidRPr="009D1AF6" w:rsidRDefault="0064206A" w:rsidP="001D13ED">
      <w:pPr>
        <w:pStyle w:val="ListParagraph"/>
        <w:numPr>
          <w:ilvl w:val="2"/>
          <w:numId w:val="32"/>
        </w:numPr>
        <w:tabs>
          <w:tab w:val="left" w:pos="720"/>
        </w:tabs>
        <w:spacing w:line="276" w:lineRule="auto"/>
        <w:contextualSpacing w:val="0"/>
        <w:rPr>
          <w:rFonts w:ascii="Arial" w:hAnsi="Arial" w:cs="Arial"/>
          <w:sz w:val="20"/>
          <w:szCs w:val="20"/>
        </w:rPr>
      </w:pPr>
      <w:r>
        <w:rPr>
          <w:rFonts w:ascii="Arial" w:hAnsi="Arial" w:cs="Arial"/>
          <w:sz w:val="20"/>
          <w:szCs w:val="20"/>
        </w:rPr>
        <w:t>Example:</w:t>
      </w:r>
      <w:r w:rsidR="009D1AF6" w:rsidRPr="009D1AF6">
        <w:rPr>
          <w:rFonts w:ascii="Arial" w:hAnsi="Arial" w:cs="Arial"/>
          <w:sz w:val="20"/>
          <w:szCs w:val="20"/>
        </w:rPr>
        <w:t xml:space="preserve"> exceed maximum length of representation of xs</w:t>
      </w:r>
      <w:proofErr w:type="gramStart"/>
      <w:r w:rsidR="009D1AF6" w:rsidRPr="009D1AF6">
        <w:rPr>
          <w:rFonts w:ascii="Arial" w:hAnsi="Arial" w:cs="Arial"/>
          <w:sz w:val="20"/>
          <w:szCs w:val="20"/>
        </w:rPr>
        <w:t>:decimal</w:t>
      </w:r>
      <w:proofErr w:type="gramEnd"/>
      <w:r w:rsidR="009D1AF6" w:rsidRPr="009D1AF6">
        <w:rPr>
          <w:rFonts w:ascii="Arial" w:hAnsi="Arial" w:cs="Arial"/>
          <w:sz w:val="20"/>
          <w:szCs w:val="20"/>
        </w:rPr>
        <w:t xml:space="preserve"> in dfdl:representation=”text”. </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back into infoset (parsing)</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forward into infoset (unparsing)</w:t>
      </w:r>
    </w:p>
    <w:p w:rsid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Number of array elements exceeds limit.</w:t>
      </w:r>
    </w:p>
    <w:p w:rsidR="00E20752" w:rsidRDefault="001A1302" w:rsidP="001D13ED">
      <w:pPr>
        <w:pStyle w:val="ListParagraph"/>
        <w:numPr>
          <w:ilvl w:val="0"/>
          <w:numId w:val="33"/>
        </w:numPr>
        <w:tabs>
          <w:tab w:val="left" w:pos="720"/>
        </w:tabs>
        <w:spacing w:line="276" w:lineRule="auto"/>
        <w:contextualSpacing w:val="0"/>
        <w:rPr>
          <w:rFonts w:ascii="Arial" w:hAnsi="Arial" w:cs="Arial"/>
          <w:sz w:val="20"/>
          <w:szCs w:val="20"/>
        </w:rPr>
      </w:pPr>
      <w:r>
        <w:rPr>
          <w:rFonts w:ascii="Arial" w:hAnsi="Arial" w:cs="Arial"/>
          <w:sz w:val="20"/>
          <w:szCs w:val="20"/>
        </w:rPr>
        <w:t xml:space="preserve">Regular expression exceeds time limit </w:t>
      </w:r>
    </w:p>
    <w:p w:rsidR="00E20752" w:rsidRPr="00E20752" w:rsidRDefault="00E20752" w:rsidP="00E20752">
      <w:pPr>
        <w:tabs>
          <w:tab w:val="left" w:pos="720"/>
        </w:tabs>
        <w:spacing w:line="276" w:lineRule="auto"/>
        <w:ind w:left="360"/>
        <w:rPr>
          <w:rFonts w:ascii="Arial" w:hAnsi="Arial" w:cs="Arial"/>
          <w:sz w:val="20"/>
          <w:szCs w:val="20"/>
        </w:rPr>
      </w:pPr>
    </w:p>
    <w:p w:rsidR="00E20752" w:rsidRDefault="00E20752" w:rsidP="00E20752">
      <w:pPr>
        <w:tabs>
          <w:tab w:val="left" w:pos="720"/>
        </w:tabs>
        <w:spacing w:line="276" w:lineRule="auto"/>
        <w:rPr>
          <w:rFonts w:ascii="Arial" w:hAnsi="Arial" w:cs="Arial"/>
          <w:sz w:val="20"/>
          <w:szCs w:val="20"/>
        </w:rPr>
      </w:pPr>
      <w:r>
        <w:rPr>
          <w:rFonts w:ascii="Arial" w:hAnsi="Arial" w:cs="Arial"/>
          <w:sz w:val="20"/>
          <w:szCs w:val="20"/>
        </w:rPr>
        <w:t xml:space="preserve">The following are schema definition errors, </w:t>
      </w:r>
      <w:r w:rsidRPr="001A1302">
        <w:rPr>
          <w:rFonts w:ascii="Arial" w:hAnsi="Arial" w:cs="Arial"/>
          <w:sz w:val="20"/>
          <w:szCs w:val="20"/>
        </w:rPr>
        <w:t>regardless of whether they are detected in advance of processing or once processing begins</w:t>
      </w:r>
      <w:r>
        <w:rPr>
          <w:rFonts w:ascii="Arial" w:hAnsi="Arial" w:cs="Arial"/>
          <w:sz w:val="20"/>
          <w:szCs w:val="20"/>
        </w:rPr>
        <w:t>:</w:t>
      </w:r>
    </w:p>
    <w:p w:rsidR="00E20752" w:rsidRPr="00E20752" w:rsidRDefault="00E20752" w:rsidP="001D13ED">
      <w:pPr>
        <w:pStyle w:val="ListParagraph"/>
        <w:numPr>
          <w:ilvl w:val="0"/>
          <w:numId w:val="37"/>
        </w:numPr>
        <w:tabs>
          <w:tab w:val="left" w:pos="720"/>
        </w:tabs>
        <w:spacing w:line="276" w:lineRule="auto"/>
        <w:rPr>
          <w:rFonts w:ascii="Arial" w:hAnsi="Arial" w:cs="Arial"/>
          <w:sz w:val="20"/>
          <w:szCs w:val="20"/>
        </w:rPr>
      </w:pPr>
      <w:r w:rsidRPr="00E20752">
        <w:rPr>
          <w:rFonts w:ascii="Arial" w:hAnsi="Arial" w:cs="Arial"/>
          <w:sz w:val="20"/>
          <w:szCs w:val="20"/>
        </w:rPr>
        <w:t>Errors in XML Schema Construction and Structure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5.1</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Pr>
          <w:rFonts w:ascii="Arial" w:hAnsi="Arial" w:cs="Arial"/>
          <w:sz w:val="20"/>
          <w:szCs w:val="20"/>
        </w:rPr>
        <w:t>U</w:t>
      </w:r>
      <w:r w:rsidRPr="009D1AF6">
        <w:rPr>
          <w:rFonts w:ascii="Arial" w:hAnsi="Arial" w:cs="Arial"/>
          <w:sz w:val="20"/>
          <w:szCs w:val="20"/>
        </w:rPr>
        <w:t>se of XSD constructs outside of DFDL subset</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Implementation Limitations</w:t>
      </w:r>
    </w:p>
    <w:p w:rsidR="00E20752" w:rsidRPr="009D1AF6"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Use of DFDL schema constructs not supported by this implementation.</w:t>
      </w:r>
    </w:p>
    <w:p w:rsidR="00E20752" w:rsidRPr="009D1AF6" w:rsidRDefault="00E20752" w:rsidP="001D13ED">
      <w:pPr>
        <w:pStyle w:val="ListParagraph"/>
        <w:numPr>
          <w:ilvl w:val="0"/>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xs</w:t>
      </w:r>
      <w:proofErr w:type="gramStart"/>
      <w:r w:rsidRPr="009D1AF6">
        <w:rPr>
          <w:rFonts w:ascii="Arial" w:hAnsi="Arial" w:cs="Arial"/>
          <w:sz w:val="20"/>
          <w:szCs w:val="20"/>
        </w:rPr>
        <w:t>:choice</w:t>
      </w:r>
      <w:proofErr w:type="gramEnd"/>
      <w:r w:rsidRPr="009D1AF6">
        <w:rPr>
          <w:rFonts w:ascii="Arial" w:hAnsi="Arial" w:cs="Arial"/>
          <w:sz w:val="20"/>
          <w:szCs w:val="20"/>
        </w:rPr>
        <w:t xml:space="preserve"> is an optional part of the DFDL specification (see section 21). If not supported, it must be rejected as a Schema Definition Error. </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 xml:space="preserve">Example: use of packed-decimal when it is not supported by the implementation. </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use of dfdl:assert when it is not supported by the implementation (See Spec section 21 on DFDL Subsets)</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Note: Unrecognized DFDL properties or property values can produce a Schema Definition Warning and an implementation can attempt to process data despite the warning. </w:t>
      </w:r>
    </w:p>
    <w:p w:rsidR="00E20752" w:rsidRPr="009D1AF6"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Exceeding limits of the implementation for schema size/complexity</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schema too large – simply a limit on how large the schema can be, how many files, how many top-level constructs, etc.</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Schema Not Valid </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5.2</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UPA violation (Unique Particle Attribution)</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Reference to DFDL global definition not found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Format definition (dfdl:defineFormat)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Escape schema definition (dfdl:defineEscapeScheme)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Definition (dfdl:defineVariable)</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lastRenderedPageBreak/>
        <w:t>DFDL Annotations not well-formed or not valid</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Annotations Incompatible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E.g., dfdl</w:t>
      </w:r>
      <w:proofErr w:type="gramStart"/>
      <w:r w:rsidRPr="009D1AF6">
        <w:rPr>
          <w:rFonts w:ascii="Arial" w:hAnsi="Arial" w:cs="Arial"/>
          <w:sz w:val="20"/>
          <w:szCs w:val="20"/>
        </w:rPr>
        <w:t>:assert</w:t>
      </w:r>
      <w:proofErr w:type="gramEnd"/>
      <w:r w:rsidRPr="009D1AF6">
        <w:rPr>
          <w:rFonts w:ascii="Arial" w:hAnsi="Arial" w:cs="Arial"/>
          <w:sz w:val="20"/>
          <w:szCs w:val="20"/>
        </w:rPr>
        <w:t xml:space="preserve"> and dfdl:discriminator at same combined annotation point, or more than one format annotation at an annotation point.</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Properties and their values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not applicable to DFDL annotation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value not suitable for property</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conflict</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Reference and Element Declaration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Declaration and Simple Type Definition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Simple Type Definition and Base Simple Type Definition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Group Reference and Sequence/Choice of Group Definition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property not found</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syntax error</w:t>
      </w:r>
    </w:p>
    <w:p w:rsidR="00E20752" w:rsidRPr="006E13D7"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Named child element doesn’t exist – E.g., /a/b, and there is no child b in existence.</w:t>
      </w:r>
    </w:p>
    <w:p w:rsidR="00E20752" w:rsidRPr="006E13D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 xml:space="preserve">Note: no child </w:t>
      </w:r>
      <w:r w:rsidRPr="006E13D7">
        <w:rPr>
          <w:rFonts w:ascii="Arial" w:hAnsi="Arial" w:cs="Arial"/>
          <w:i/>
          <w:color w:val="000000" w:themeColor="text1"/>
          <w:sz w:val="20"/>
          <w:szCs w:val="20"/>
        </w:rPr>
        <w:t>possible</w:t>
      </w:r>
      <w:r w:rsidRPr="006E13D7">
        <w:rPr>
          <w:rFonts w:ascii="Arial" w:hAnsi="Arial" w:cs="Arial"/>
          <w:color w:val="000000" w:themeColor="text1"/>
          <w:sz w:val="20"/>
          <w:szCs w:val="20"/>
        </w:rPr>
        <w:t xml:space="preserve"> in the schema is a different error, but also a Schema Definition Error, as /a/b would not have a type in that case. </w:t>
      </w:r>
    </w:p>
    <w:p w:rsidR="00E20752" w:rsidRPr="006E13D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Note: This is an SDE, as schema authors are advised to use fn</w:t>
      </w:r>
      <w:proofErr w:type="gramStart"/>
      <w:r w:rsidRPr="006E13D7">
        <w:rPr>
          <w:rFonts w:ascii="Arial" w:hAnsi="Arial" w:cs="Arial"/>
          <w:color w:val="000000" w:themeColor="text1"/>
          <w:sz w:val="20"/>
          <w:szCs w:val="20"/>
        </w:rPr>
        <w:t>:exists</w:t>
      </w:r>
      <w:proofErr w:type="gramEnd"/>
      <w:r w:rsidRPr="006E13D7">
        <w:rPr>
          <w:rFonts w:ascii="Arial" w:hAnsi="Arial" w:cs="Arial"/>
          <w:color w:val="000000" w:themeColor="text1"/>
          <w:sz w:val="20"/>
          <w:szCs w:val="20"/>
        </w:rPr>
        <w:t>(…) to test for existence of elements when it is possible that they not exist.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read but not defined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after read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more than once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Static Type error – type is incorrect for usage</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Note: if an implementation is unable to distinguish Static Type Errors from Dynamic Type Errors, then both should cause Schema Definition Errors.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Path step definition not found – e.g., /a/n</w:t>
      </w:r>
      <w:proofErr w:type="gramStart"/>
      <w:r w:rsidRPr="009D1AF6">
        <w:rPr>
          <w:rFonts w:ascii="Arial" w:hAnsi="Arial" w:cs="Arial"/>
          <w:sz w:val="20"/>
          <w:szCs w:val="20"/>
        </w:rPr>
        <w:t>:b</w:t>
      </w:r>
      <w:proofErr w:type="gramEnd"/>
      <w:r w:rsidRPr="009D1AF6">
        <w:rPr>
          <w:rFonts w:ascii="Arial" w:hAnsi="Arial" w:cs="Arial"/>
          <w:sz w:val="20"/>
          <w:szCs w:val="20"/>
        </w:rPr>
        <w:t xml:space="preserve"> but no definition for n:b as local or global element.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Not enough arguments for function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value is not single node</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9D1AF6">
        <w:rPr>
          <w:rFonts w:ascii="Arial" w:hAnsi="Arial" w:cs="Arial"/>
          <w:sz w:val="20"/>
          <w:szCs w:val="20"/>
        </w:rPr>
        <w:t>Most DFDL expression contexts require an expression to identify a single node, not an array (</w:t>
      </w:r>
      <w:r w:rsidRPr="00FE3717">
        <w:rPr>
          <w:rFonts w:ascii="Arial" w:hAnsi="Arial" w:cs="Arial"/>
          <w:color w:val="000000" w:themeColor="text1"/>
          <w:sz w:val="20"/>
          <w:szCs w:val="20"/>
        </w:rPr>
        <w:t>aka sequence of nodes). There are a few exceptions such as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where the path expression must be to an array or optional element. </w:t>
      </w:r>
    </w:p>
    <w:p w:rsidR="00E20752" w:rsidRPr="00FE3717"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Expression value is not array element or optional element.</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Some DFDL expression contexts require an array or an optional element.</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Example: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argument must be to an array or optional element. It is an SDE if the argument expression is otherwise. </w:t>
      </w:r>
    </w:p>
    <w:p w:rsidR="00E20752" w:rsidRPr="00FE3717" w:rsidRDefault="00E20752" w:rsidP="001D13ED">
      <w:pPr>
        <w:pStyle w:val="ListParagraph"/>
        <w:numPr>
          <w:ilvl w:val="0"/>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Regular Expressions</w:t>
      </w:r>
    </w:p>
    <w:p w:rsidR="009D1AF6" w:rsidRPr="00FE3717" w:rsidRDefault="00E20752" w:rsidP="001D13ED">
      <w:pPr>
        <w:pStyle w:val="ListParagraph"/>
        <w:numPr>
          <w:ilvl w:val="1"/>
          <w:numId w:val="32"/>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Syntax error</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1A1302"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13.11.1</w:t>
      </w:r>
      <w:r w:rsidRPr="00FE3717">
        <w:rPr>
          <w:rFonts w:ascii="Helvetica" w:hAnsi="Helvetica" w:cs="Arial"/>
          <w:color w:val="000000" w:themeColor="text1"/>
          <w:sz w:val="20"/>
          <w:szCs w:val="20"/>
        </w:rPr>
        <w:t xml:space="preserve">. To match </w:t>
      </w:r>
      <w:r w:rsidR="00891776">
        <w:rPr>
          <w:rFonts w:ascii="Helvetica" w:hAnsi="Helvetica" w:cs="Arial"/>
          <w:color w:val="000000" w:themeColor="text1"/>
          <w:sz w:val="20"/>
          <w:szCs w:val="20"/>
        </w:rPr>
        <w:t xml:space="preserve">revised </w:t>
      </w:r>
      <w:r w:rsidR="002650A2">
        <w:rPr>
          <w:rFonts w:ascii="Helvetica" w:hAnsi="Helvetica" w:cs="Arial"/>
          <w:color w:val="000000" w:themeColor="text1"/>
          <w:sz w:val="20"/>
          <w:szCs w:val="20"/>
        </w:rPr>
        <w:t>behaviour from ICU 51</w:t>
      </w:r>
      <w:r w:rsidRPr="00FE3717">
        <w:rPr>
          <w:rFonts w:ascii="Helvetica" w:hAnsi="Helvetica" w:cs="Arial"/>
          <w:color w:val="000000" w:themeColor="text1"/>
          <w:sz w:val="20"/>
          <w:szCs w:val="20"/>
        </w:rPr>
        <w:t>, the following changes are made to the DFDL calendar pattern symbols:</w:t>
      </w:r>
    </w:p>
    <w:p w:rsidR="001A1302" w:rsidRPr="00FE3717" w:rsidRDefault="001A1302" w:rsidP="00666647">
      <w:pPr>
        <w:autoSpaceDE w:val="0"/>
        <w:rPr>
          <w:rFonts w:ascii="Helvetica" w:hAnsi="Helvetica" w:cs="Arial"/>
          <w:color w:val="000000" w:themeColor="text1"/>
          <w:sz w:val="20"/>
          <w:szCs w:val="20"/>
        </w:rPr>
      </w:pPr>
    </w:p>
    <w:p w:rsidR="00891776" w:rsidRDefault="001A1302" w:rsidP="001D13ED">
      <w:pPr>
        <w:pStyle w:val="ListParagraph"/>
        <w:numPr>
          <w:ilvl w:val="0"/>
          <w:numId w:val="34"/>
        </w:numPr>
        <w:autoSpaceDE w:val="0"/>
        <w:ind w:left="360"/>
        <w:rPr>
          <w:rFonts w:ascii="Helvetica" w:hAnsi="Helvetica" w:cs="Arial"/>
          <w:color w:val="000000" w:themeColor="text1"/>
          <w:sz w:val="20"/>
          <w:szCs w:val="20"/>
        </w:rPr>
      </w:pPr>
      <w:r w:rsidRPr="00FE3717">
        <w:rPr>
          <w:rFonts w:ascii="Helvetica" w:hAnsi="Helvetica" w:cs="Arial"/>
          <w:color w:val="000000" w:themeColor="text1"/>
          <w:sz w:val="20"/>
          <w:szCs w:val="20"/>
        </w:rPr>
        <w:t xml:space="preserve">Drop the DFDL-specific ‘U’ symbol </w:t>
      </w:r>
    </w:p>
    <w:p w:rsidR="001A1302"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A</w:t>
      </w:r>
      <w:r w:rsidR="002650A2">
        <w:rPr>
          <w:rFonts w:ascii="Helvetica" w:hAnsi="Helvetica" w:cs="Arial"/>
          <w:color w:val="000000" w:themeColor="text1"/>
          <w:sz w:val="20"/>
          <w:szCs w:val="20"/>
        </w:rPr>
        <w:t>dd support for</w:t>
      </w:r>
      <w:r w:rsidR="001A1302" w:rsidRPr="00FE3717">
        <w:rPr>
          <w:rFonts w:ascii="Helvetica" w:hAnsi="Helvetica" w:cs="Arial"/>
          <w:color w:val="000000" w:themeColor="text1"/>
          <w:sz w:val="20"/>
          <w:szCs w:val="20"/>
        </w:rPr>
        <w:t xml:space="preserve"> new ‘x’ and ‘X’ symbols</w:t>
      </w:r>
      <w:r w:rsidR="003640D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w:t>
      </w:r>
      <w:r w:rsidR="00D82A65">
        <w:rPr>
          <w:rFonts w:ascii="Helvetica" w:hAnsi="Helvetica" w:cs="Arial"/>
          <w:color w:val="000000" w:themeColor="text1"/>
          <w:sz w:val="20"/>
          <w:szCs w:val="20"/>
        </w:rPr>
        <w:t>x</w:t>
      </w:r>
      <w:r w:rsidR="00C6312E">
        <w:rPr>
          <w:rFonts w:ascii="Helvetica" w:hAnsi="Helvetica" w:cs="Arial"/>
          <w:color w:val="000000" w:themeColor="text1"/>
          <w:sz w:val="20"/>
          <w:szCs w:val="20"/>
        </w:rPr>
        <w:t xml:space="preserve">, xx, </w:t>
      </w:r>
      <w:r w:rsidR="00D82A65">
        <w:rPr>
          <w:rFonts w:ascii="Helvetica" w:hAnsi="Helvetica" w:cs="Arial"/>
          <w:color w:val="000000" w:themeColor="text1"/>
          <w:sz w:val="20"/>
          <w:szCs w:val="20"/>
        </w:rPr>
        <w:t>xxx,</w:t>
      </w:r>
      <w:r w:rsidR="00C6312E">
        <w:rPr>
          <w:rFonts w:ascii="Helvetica" w:hAnsi="Helvetica" w:cs="Arial"/>
          <w:color w:val="000000" w:themeColor="text1"/>
          <w:sz w:val="20"/>
          <w:szCs w:val="20"/>
        </w:rPr>
        <w:t xml:space="preserve"> X, XX, XXX only</w:t>
      </w:r>
      <w:r w:rsidR="00D82A65">
        <w:rPr>
          <w:rFonts w:ascii="Helvetica" w:hAnsi="Helvetica" w:cs="Arial"/>
          <w:color w:val="000000" w:themeColor="text1"/>
          <w:sz w:val="20"/>
          <w:szCs w:val="20"/>
        </w:rPr>
        <w:t>)</w:t>
      </w:r>
    </w:p>
    <w:p w:rsidR="00891776" w:rsidRPr="00FE3717"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Add support for </w:t>
      </w:r>
      <w:r w:rsidR="003640D7">
        <w:rPr>
          <w:rFonts w:ascii="Helvetica" w:hAnsi="Helvetica" w:cs="Arial"/>
          <w:color w:val="000000" w:themeColor="text1"/>
          <w:sz w:val="20"/>
          <w:szCs w:val="20"/>
        </w:rPr>
        <w:t>all variations of the new</w:t>
      </w:r>
      <w:r>
        <w:rPr>
          <w:rFonts w:ascii="Helvetica" w:hAnsi="Helvetica" w:cs="Arial"/>
          <w:color w:val="000000" w:themeColor="text1"/>
          <w:sz w:val="20"/>
          <w:szCs w:val="20"/>
        </w:rPr>
        <w:t xml:space="preserve"> ‘O’ symbol</w:t>
      </w:r>
    </w:p>
    <w:p w:rsidR="00891776"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lastRenderedPageBreak/>
        <w:t>Adopt revised semantic for</w:t>
      </w:r>
      <w:r w:rsidR="001A1302" w:rsidRPr="00FE371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 xml:space="preserve">all variations of </w:t>
      </w:r>
      <w:r w:rsidR="001A1302" w:rsidRPr="00FE3717">
        <w:rPr>
          <w:rFonts w:ascii="Helvetica" w:hAnsi="Helvetica" w:cs="Arial"/>
          <w:color w:val="000000" w:themeColor="text1"/>
          <w:sz w:val="20"/>
          <w:szCs w:val="20"/>
        </w:rPr>
        <w:t>the ‘V’ symbol</w:t>
      </w:r>
      <w:r w:rsidR="003640D7">
        <w:rPr>
          <w:rFonts w:ascii="Helvetica" w:hAnsi="Helvetica" w:cs="Arial"/>
          <w:color w:val="000000" w:themeColor="text1"/>
          <w:sz w:val="20"/>
          <w:szCs w:val="20"/>
        </w:rPr>
        <w:t xml:space="preserve"> </w:t>
      </w:r>
    </w:p>
    <w:p w:rsidR="00C6312E"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w:t>
      </w:r>
      <w:r w:rsidR="00C6312E">
        <w:rPr>
          <w:rFonts w:ascii="Helvetica" w:hAnsi="Helvetica" w:cs="Arial"/>
          <w:color w:val="000000" w:themeColor="text1"/>
          <w:sz w:val="20"/>
          <w:szCs w:val="20"/>
        </w:rPr>
        <w:t xml:space="preserve">all variations of </w:t>
      </w:r>
      <w:r>
        <w:rPr>
          <w:rFonts w:ascii="Helvetica" w:hAnsi="Helvetica" w:cs="Arial"/>
          <w:color w:val="000000" w:themeColor="text1"/>
          <w:sz w:val="20"/>
          <w:szCs w:val="20"/>
        </w:rPr>
        <w:t xml:space="preserve">the ‘z’ symbol. </w:t>
      </w:r>
    </w:p>
    <w:p w:rsidR="00891776" w:rsidRDefault="00C6312E"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all variations of the ‘Z’ symbol (but </w:t>
      </w:r>
      <w:r w:rsidR="00D82A65">
        <w:rPr>
          <w:rFonts w:ascii="Helvetica" w:hAnsi="Helvetica" w:cs="Arial"/>
          <w:color w:val="000000" w:themeColor="text1"/>
          <w:sz w:val="20"/>
          <w:szCs w:val="20"/>
        </w:rPr>
        <w:t>ZZZZZ</w:t>
      </w:r>
      <w:r>
        <w:rPr>
          <w:rFonts w:ascii="Helvetica" w:hAnsi="Helvetica" w:cs="Arial"/>
          <w:color w:val="000000" w:themeColor="text1"/>
          <w:sz w:val="20"/>
          <w:szCs w:val="20"/>
        </w:rPr>
        <w:t xml:space="preserve"> not supported).</w:t>
      </w:r>
    </w:p>
    <w:p w:rsidR="00891776" w:rsidRDefault="00891776" w:rsidP="00891776">
      <w:pPr>
        <w:autoSpaceDE w:val="0"/>
        <w:rPr>
          <w:rFonts w:ascii="Helvetica" w:hAnsi="Helvetica" w:cs="Arial"/>
          <w:color w:val="000000" w:themeColor="text1"/>
          <w:sz w:val="20"/>
          <w:szCs w:val="20"/>
        </w:rPr>
      </w:pPr>
    </w:p>
    <w:p w:rsidR="00FC6B31" w:rsidRDefault="00891776" w:rsidP="00FC6B31">
      <w:pPr>
        <w:autoSpaceDE w:val="0"/>
        <w:rPr>
          <w:rFonts w:ascii="Arial" w:hAnsi="Arial" w:cs="Arial"/>
          <w:sz w:val="20"/>
          <w:szCs w:val="20"/>
        </w:rPr>
      </w:pPr>
      <w:r>
        <w:rPr>
          <w:rFonts w:ascii="Helvetica" w:hAnsi="Helvetica" w:cs="Arial"/>
          <w:color w:val="000000" w:themeColor="text1"/>
          <w:sz w:val="20"/>
          <w:szCs w:val="20"/>
        </w:rPr>
        <w:t xml:space="preserve">Reference is </w:t>
      </w:r>
      <w:r w:rsidR="00FC6B31">
        <w:rPr>
          <w:rFonts w:ascii="Helvetica" w:hAnsi="Helvetica" w:cs="Arial"/>
          <w:color w:val="000000" w:themeColor="text1"/>
          <w:sz w:val="20"/>
          <w:szCs w:val="20"/>
        </w:rPr>
        <w:t>the</w:t>
      </w:r>
      <w:r w:rsidR="00FC6B31">
        <w:rPr>
          <w:rFonts w:ascii="Arial" w:hAnsi="Arial" w:cs="Arial"/>
          <w:sz w:val="20"/>
          <w:szCs w:val="20"/>
        </w:rPr>
        <w:t xml:space="preserve"> ICU SimpleDateTime class at</w:t>
      </w:r>
    </w:p>
    <w:p w:rsidR="00C6312E" w:rsidRDefault="00FC6B31" w:rsidP="00891776">
      <w:pPr>
        <w:autoSpaceDE w:val="0"/>
        <w:rPr>
          <w:rFonts w:ascii="Helvetica" w:hAnsi="Helvetica" w:cs="Arial"/>
          <w:color w:val="000000" w:themeColor="text1"/>
          <w:sz w:val="20"/>
          <w:szCs w:val="20"/>
        </w:rPr>
      </w:pPr>
      <w:r w:rsidRPr="00200075">
        <w:rPr>
          <w:rFonts w:ascii="Arial" w:hAnsi="Arial" w:cs="Arial"/>
          <w:sz w:val="20"/>
          <w:szCs w:val="20"/>
        </w:rPr>
        <w:t xml:space="preserve"> </w:t>
      </w:r>
      <w:hyperlink r:id="rId16" w:history="1">
        <w:r w:rsidRPr="000749CF">
          <w:rPr>
            <w:rStyle w:val="Hyperlink"/>
            <w:rFonts w:ascii="Helv" w:eastAsia="Times New Roman" w:hAnsi="Helv" w:cs="Helv"/>
            <w:sz w:val="20"/>
            <w:szCs w:val="20"/>
            <w:lang w:eastAsia="en-GB"/>
          </w:rPr>
          <w:t>http://icu-project.org/apiref/icu4j/com/ibm/icu/text/SimpleDateFormat.html</w:t>
        </w:r>
      </w:hyperlink>
      <w:r>
        <w:rPr>
          <w:rFonts w:ascii="Helv" w:eastAsia="Times New Roman" w:hAnsi="Helv" w:cs="Helv"/>
          <w:color w:val="0000FF"/>
          <w:sz w:val="20"/>
          <w:szCs w:val="20"/>
          <w:lang w:eastAsia="en-GB"/>
        </w:rPr>
        <w:t>.</w:t>
      </w:r>
      <w:r w:rsidR="00200075">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Erratum 2.3 updated.</w:t>
      </w:r>
    </w:p>
    <w:p w:rsidR="00781F88" w:rsidRDefault="00781F88" w:rsidP="00891776">
      <w:pPr>
        <w:autoSpaceDE w:val="0"/>
        <w:rPr>
          <w:rFonts w:ascii="Helvetica" w:hAnsi="Helvetica" w:cs="Arial"/>
          <w:color w:val="000000" w:themeColor="text1"/>
          <w:sz w:val="20"/>
          <w:szCs w:val="20"/>
        </w:rPr>
      </w:pPr>
    </w:p>
    <w:p w:rsidR="00781F88" w:rsidRPr="00781F88" w:rsidRDefault="00781F88" w:rsidP="00891776">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Updated by public comment 24 (</w:t>
      </w:r>
      <w:hyperlink r:id="rId17" w:history="1">
        <w:r w:rsidRPr="00781F88">
          <w:rPr>
            <w:rStyle w:val="Hyperlink"/>
            <w:rFonts w:ascii="Helvetica" w:hAnsi="Helvetica" w:cs="Arial"/>
            <w:i/>
            <w:sz w:val="20"/>
            <w:szCs w:val="20"/>
          </w:rPr>
          <w:t>http://redmine.ogf.org/boards/15/topics/24</w:t>
        </w:r>
      </w:hyperlink>
      <w:r w:rsidRPr="00781F88">
        <w:rPr>
          <w:rFonts w:ascii="Helvetica" w:hAnsi="Helvetica" w:cs="Arial"/>
          <w:i/>
          <w:color w:val="000000" w:themeColor="text1"/>
          <w:sz w:val="20"/>
          <w:szCs w:val="20"/>
        </w:rPr>
        <w:t>):</w:t>
      </w:r>
    </w:p>
    <w:p w:rsidR="00781F88" w:rsidRDefault="00781F88" w:rsidP="00891776">
      <w:pPr>
        <w:autoSpaceDE w:val="0"/>
        <w:rPr>
          <w:rFonts w:ascii="Helvetica" w:hAnsi="Helvetica" w:cs="Arial"/>
          <w:color w:val="000000" w:themeColor="text1"/>
          <w:sz w:val="20"/>
          <w:szCs w:val="20"/>
        </w:rPr>
      </w:pPr>
    </w:p>
    <w:p w:rsidR="00781F88" w:rsidRPr="00891776" w:rsidRDefault="00781F88" w:rsidP="00891776">
      <w:pPr>
        <w:autoSpaceDE w:val="0"/>
        <w:rPr>
          <w:rFonts w:ascii="Helvetica" w:hAnsi="Helvetica" w:cs="Arial"/>
          <w:color w:val="000000" w:themeColor="text1"/>
          <w:sz w:val="20"/>
          <w:szCs w:val="20"/>
        </w:rPr>
      </w:pPr>
      <w:r>
        <w:rPr>
          <w:rFonts w:ascii="Helvetica" w:hAnsi="Helvetica" w:cs="Arial"/>
          <w:color w:val="000000" w:themeColor="text1"/>
          <w:sz w:val="20"/>
          <w:szCs w:val="20"/>
        </w:rPr>
        <w:t>In the revised semantic for ICU 51, the Z, ZZ and ZZZ symbols allow optional seconds, however this is not supported by DFDL which does not allow seconds to appear in time zones. It is a processing error if seconds appear in th</w:t>
      </w:r>
      <w:r w:rsidR="008312BD">
        <w:rPr>
          <w:rFonts w:ascii="Helvetica" w:hAnsi="Helvetica" w:cs="Arial"/>
          <w:color w:val="000000" w:themeColor="text1"/>
          <w:sz w:val="20"/>
          <w:szCs w:val="20"/>
        </w:rPr>
        <w:t>at part of th</w:t>
      </w:r>
      <w:r>
        <w:rPr>
          <w:rFonts w:ascii="Helvetica" w:hAnsi="Helvetica" w:cs="Arial"/>
          <w:color w:val="000000" w:themeColor="text1"/>
          <w:sz w:val="20"/>
          <w:szCs w:val="20"/>
        </w:rPr>
        <w:t xml:space="preserve">e </w:t>
      </w:r>
      <w:r w:rsidR="008312BD">
        <w:rPr>
          <w:rFonts w:ascii="Helvetica" w:hAnsi="Helvetica" w:cs="Arial"/>
          <w:color w:val="000000" w:themeColor="text1"/>
          <w:sz w:val="20"/>
          <w:szCs w:val="20"/>
        </w:rPr>
        <w:t xml:space="preserve">SimpleContent region that represents </w:t>
      </w:r>
      <w:r>
        <w:rPr>
          <w:rFonts w:ascii="Helvetica" w:hAnsi="Helvetica" w:cs="Arial"/>
          <w:color w:val="000000" w:themeColor="text1"/>
          <w:sz w:val="20"/>
          <w:szCs w:val="20"/>
        </w:rPr>
        <w:t>a time zone.</w:t>
      </w:r>
    </w:p>
    <w:p w:rsidR="001A1302" w:rsidRPr="00FE3717" w:rsidRDefault="001A1302" w:rsidP="00666647">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2.122</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5.1</w:t>
      </w:r>
      <w:r w:rsidRPr="00FE3717">
        <w:rPr>
          <w:rFonts w:ascii="Helvetica" w:hAnsi="Helvetica" w:cs="Arial"/>
          <w:color w:val="000000" w:themeColor="text1"/>
          <w:sz w:val="20"/>
          <w:szCs w:val="20"/>
        </w:rPr>
        <w:t>. Allow explicit setting of minOccurs = ‘1’ and/or maxOccurs = ‘1’ on model groups, as this is the equivalent to omitting the properties.</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2.123</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Throughout</w:t>
      </w:r>
      <w:r w:rsidRPr="00FE3717">
        <w:rPr>
          <w:rFonts w:ascii="Helvetica" w:hAnsi="Helvetica" w:cs="Arial"/>
          <w:color w:val="000000" w:themeColor="text1"/>
          <w:sz w:val="20"/>
          <w:szCs w:val="20"/>
        </w:rPr>
        <w:t>.  Do not use the ‘xs’ prefix for XSD attributes as it is not strictly correct. Instead use the phrase ‘XSD xxx property’.</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2.124</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23.5.3</w:t>
      </w:r>
      <w:r w:rsidRPr="00FE3717">
        <w:rPr>
          <w:rFonts w:ascii="Helvetica" w:hAnsi="Helvetica" w:cs="Arial"/>
          <w:color w:val="000000" w:themeColor="text1"/>
          <w:sz w:val="20"/>
          <w:szCs w:val="20"/>
        </w:rPr>
        <w:t>. State that it is a schema definition error if the $node argument of dfdl</w:t>
      </w:r>
      <w:proofErr w:type="gramStart"/>
      <w:r w:rsidRPr="00FE3717">
        <w:rPr>
          <w:rFonts w:ascii="Helvetica" w:hAnsi="Helvetica" w:cs="Arial"/>
          <w:color w:val="000000" w:themeColor="text1"/>
          <w:sz w:val="20"/>
          <w:szCs w:val="20"/>
        </w:rPr>
        <w:t>:checkConstraints</w:t>
      </w:r>
      <w:proofErr w:type="gramEnd"/>
      <w:r w:rsidRPr="00FE3717">
        <w:rPr>
          <w:rFonts w:ascii="Helvetica" w:hAnsi="Helvetica" w:cs="Arial"/>
          <w:color w:val="000000" w:themeColor="text1"/>
          <w:sz w:val="20"/>
          <w:szCs w:val="20"/>
        </w:rPr>
        <w:t>( ) function is a complex element.</w:t>
      </w:r>
    </w:p>
    <w:p w:rsidR="001A1302" w:rsidRPr="00FE3717" w:rsidRDefault="001A1302" w:rsidP="00666647">
      <w:pPr>
        <w:autoSpaceDE w:val="0"/>
        <w:rPr>
          <w:rFonts w:ascii="Helvetica" w:hAnsi="Helvetica" w:cs="Arial"/>
          <w:color w:val="000000" w:themeColor="text1"/>
          <w:sz w:val="20"/>
          <w:szCs w:val="20"/>
        </w:rPr>
      </w:pPr>
    </w:p>
    <w:p w:rsidR="001A1302" w:rsidRPr="00FE3717" w:rsidRDefault="004A15D1" w:rsidP="00666647">
      <w:pPr>
        <w:autoSpaceDE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t>2.125</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12.3.5</w:t>
      </w:r>
      <w:r w:rsidRPr="00FE3717">
        <w:rPr>
          <w:rFonts w:ascii="Helvetica" w:hAnsi="Helvetica" w:cs="Arial"/>
          <w:color w:val="000000" w:themeColor="text1"/>
          <w:sz w:val="20"/>
          <w:szCs w:val="20"/>
        </w:rPr>
        <w:t xml:space="preserve">. </w:t>
      </w:r>
      <w:r w:rsidRPr="00FE3717">
        <w:rPr>
          <w:rFonts w:ascii="Helv" w:eastAsia="Times New Roman" w:hAnsi="Helv" w:cs="Helv"/>
          <w:color w:val="000000" w:themeColor="text1"/>
          <w:sz w:val="20"/>
          <w:szCs w:val="20"/>
          <w:lang w:eastAsia="en-GB"/>
        </w:rPr>
        <w:t>"The DFDL processor scans the data stream to determine a string value that is the longest match to a regular expression."  The pattern itself dictates greediness so the word 'longest' is not needed and is removed.</w:t>
      </w:r>
    </w:p>
    <w:p w:rsidR="004A15D1" w:rsidRPr="00FE3717" w:rsidRDefault="004A15D1" w:rsidP="00666647">
      <w:pPr>
        <w:autoSpaceDE w:val="0"/>
        <w:rPr>
          <w:rFonts w:ascii="Helv" w:eastAsia="Times New Roman" w:hAnsi="Helv" w:cs="Helv"/>
          <w:color w:val="000000" w:themeColor="text1"/>
          <w:sz w:val="20"/>
          <w:szCs w:val="20"/>
          <w:lang w:eastAsia="en-GB"/>
        </w:rPr>
      </w:pPr>
    </w:p>
    <w:p w:rsidR="00C34855" w:rsidRPr="00FE3717" w:rsidRDefault="00C34855" w:rsidP="00C34855">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2.126</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Correct the current inconsistencies when referring to different kinds of DFDL property. Use the </w:t>
      </w:r>
      <w:r w:rsidR="004B13C1" w:rsidRPr="00FE3717">
        <w:rPr>
          <w:rFonts w:ascii="Helv" w:eastAsia="Times New Roman" w:hAnsi="Helv" w:cs="Helv"/>
          <w:color w:val="000000" w:themeColor="text1"/>
          <w:sz w:val="20"/>
          <w:szCs w:val="20"/>
          <w:lang w:eastAsia="en-GB"/>
        </w:rPr>
        <w:t xml:space="preserve">revised </w:t>
      </w:r>
      <w:r w:rsidRPr="00FE3717">
        <w:rPr>
          <w:rFonts w:ascii="Helv" w:eastAsia="Times New Roman" w:hAnsi="Helv" w:cs="Helv"/>
          <w:color w:val="000000" w:themeColor="text1"/>
          <w:sz w:val="20"/>
          <w:szCs w:val="20"/>
          <w:lang w:eastAsia="en-GB"/>
        </w:rPr>
        <w:t>terms as appropriate throughout the specification:</w:t>
      </w:r>
    </w:p>
    <w:p w:rsidR="00C34855" w:rsidRPr="00FE3717" w:rsidRDefault="00C34855" w:rsidP="00C34855">
      <w:pPr>
        <w:autoSpaceDE w:val="0"/>
        <w:rPr>
          <w:rFonts w:ascii="Arial" w:eastAsia="Times New Roman" w:hAnsi="Arial" w:cs="Arial"/>
          <w:color w:val="000000" w:themeColor="text1"/>
          <w:sz w:val="20"/>
          <w:szCs w:val="20"/>
          <w:lang w:eastAsia="en-GB"/>
        </w:rPr>
      </w:pPr>
    </w:p>
    <w:p w:rsidR="004B13C1"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Format property – a DFDL property carried on </w:t>
      </w:r>
      <w:r w:rsidR="007A4689" w:rsidRPr="00FE3717">
        <w:rPr>
          <w:rFonts w:ascii="Arial" w:eastAsia="Times New Roman" w:hAnsi="Arial" w:cs="Arial"/>
          <w:color w:val="000000" w:themeColor="text1"/>
          <w:sz w:val="20"/>
          <w:szCs w:val="20"/>
          <w:lang w:eastAsia="en-GB"/>
        </w:rPr>
        <w:t xml:space="preserve">a </w:t>
      </w:r>
      <w:r w:rsidR="004B13C1" w:rsidRPr="00FE3717">
        <w:rPr>
          <w:rFonts w:ascii="Arial" w:eastAsia="Times New Roman" w:hAnsi="Arial" w:cs="Arial"/>
          <w:color w:val="000000" w:themeColor="text1"/>
          <w:sz w:val="20"/>
          <w:szCs w:val="20"/>
          <w:lang w:eastAsia="en-GB"/>
        </w:rPr>
        <w:t>DFDL format annotation.</w:t>
      </w:r>
    </w:p>
    <w:p w:rsidR="004B13C1" w:rsidRPr="00FE3717" w:rsidRDefault="004B13C1" w:rsidP="00BE3375">
      <w:pPr>
        <w:autoSpaceDE w:val="0"/>
        <w:rPr>
          <w:rFonts w:ascii="Arial" w:eastAsia="Times New Roman" w:hAnsi="Arial" w:cs="Arial"/>
          <w:color w:val="000000" w:themeColor="text1"/>
          <w:sz w:val="20"/>
          <w:szCs w:val="20"/>
          <w:lang w:eastAsia="en-GB"/>
        </w:rPr>
      </w:pPr>
    </w:p>
    <w:p w:rsidR="00C34855"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Representation property – a format property that is used to describe </w:t>
      </w:r>
      <w:r w:rsidR="007A4689" w:rsidRPr="00FE3717">
        <w:rPr>
          <w:rFonts w:ascii="Arial" w:eastAsia="Times New Roman" w:hAnsi="Arial" w:cs="Arial"/>
          <w:color w:val="000000" w:themeColor="text1"/>
          <w:sz w:val="20"/>
          <w:szCs w:val="20"/>
          <w:lang w:eastAsia="en-GB"/>
        </w:rPr>
        <w:t>a</w:t>
      </w:r>
      <w:r w:rsidR="004B13C1" w:rsidRPr="00FE3717">
        <w:rPr>
          <w:rFonts w:ascii="Arial" w:eastAsia="Times New Roman" w:hAnsi="Arial" w:cs="Arial"/>
          <w:color w:val="000000" w:themeColor="text1"/>
          <w:sz w:val="20"/>
          <w:szCs w:val="20"/>
          <w:lang w:eastAsia="en-GB"/>
        </w:rPr>
        <w:t xml:space="preserve"> physical characteristic </w:t>
      </w:r>
      <w:r w:rsidR="007A4689" w:rsidRPr="00FE3717">
        <w:rPr>
          <w:rFonts w:ascii="Arial" w:eastAsia="Times New Roman" w:hAnsi="Arial" w:cs="Arial"/>
          <w:color w:val="000000" w:themeColor="text1"/>
          <w:sz w:val="20"/>
          <w:szCs w:val="20"/>
          <w:lang w:eastAsia="en-GB"/>
        </w:rPr>
        <w:t xml:space="preserve">of a component. Such a property will apply to one or more grammar regions of the component. </w:t>
      </w:r>
    </w:p>
    <w:p w:rsidR="007A4689" w:rsidRPr="00FE3717" w:rsidRDefault="007A4689" w:rsidP="00BE3375">
      <w:pPr>
        <w:autoSpaceDE w:val="0"/>
        <w:rPr>
          <w:rFonts w:ascii="Arial" w:eastAsia="Times New Roman" w:hAnsi="Arial" w:cs="Arial"/>
          <w:color w:val="000000" w:themeColor="text1"/>
          <w:sz w:val="20"/>
          <w:szCs w:val="20"/>
          <w:lang w:eastAsia="en-GB"/>
        </w:rPr>
      </w:pPr>
    </w:p>
    <w:p w:rsidR="007A4689"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7A4689" w:rsidRPr="00FE3717">
        <w:rPr>
          <w:rFonts w:ascii="Arial" w:eastAsia="Times New Roman" w:hAnsi="Arial" w:cs="Arial"/>
          <w:color w:val="000000" w:themeColor="text1"/>
          <w:sz w:val="20"/>
          <w:szCs w:val="20"/>
          <w:lang w:eastAsia="en-GB"/>
        </w:rPr>
        <w:t>Non-representation property – a format property that is not a representation property, specifically dfdl</w:t>
      </w:r>
      <w:proofErr w:type="gramStart"/>
      <w:r w:rsidR="007A4689" w:rsidRPr="00FE3717">
        <w:rPr>
          <w:rFonts w:ascii="Arial" w:eastAsia="Times New Roman" w:hAnsi="Arial" w:cs="Arial"/>
          <w:color w:val="000000" w:themeColor="text1"/>
          <w:sz w:val="20"/>
          <w:szCs w:val="20"/>
          <w:lang w:eastAsia="en-GB"/>
        </w:rPr>
        <w:t>:ref</w:t>
      </w:r>
      <w:proofErr w:type="gramEnd"/>
      <w:r w:rsidR="007A4689" w:rsidRPr="00FE3717">
        <w:rPr>
          <w:rFonts w:ascii="Arial" w:eastAsia="Times New Roman" w:hAnsi="Arial" w:cs="Arial"/>
          <w:color w:val="000000" w:themeColor="text1"/>
          <w:sz w:val="20"/>
          <w:szCs w:val="20"/>
          <w:lang w:eastAsia="en-GB"/>
        </w:rPr>
        <w:t>, dfdl:hiddenGroupRef, dfdl:inputValueCalc, dfdl:outputValueCalc</w:t>
      </w:r>
      <w:r w:rsidR="0071554D">
        <w:rPr>
          <w:rFonts w:ascii="Arial" w:eastAsia="Times New Roman" w:hAnsi="Arial" w:cs="Arial"/>
          <w:color w:val="000000" w:themeColor="text1"/>
          <w:sz w:val="20"/>
          <w:szCs w:val="20"/>
          <w:lang w:eastAsia="en-GB"/>
        </w:rPr>
        <w:t>, dfdl:</w:t>
      </w:r>
      <w:r w:rsidR="00A136FB">
        <w:rPr>
          <w:rFonts w:ascii="Arial" w:eastAsia="Times New Roman" w:hAnsi="Arial" w:cs="Arial"/>
          <w:color w:val="000000" w:themeColor="text1"/>
          <w:sz w:val="20"/>
          <w:szCs w:val="20"/>
          <w:lang w:eastAsia="en-GB"/>
        </w:rPr>
        <w:t>choiceB</w:t>
      </w:r>
      <w:r w:rsidR="0071554D">
        <w:rPr>
          <w:rFonts w:ascii="Arial" w:eastAsia="Times New Roman" w:hAnsi="Arial" w:cs="Arial"/>
          <w:color w:val="000000" w:themeColor="text1"/>
          <w:sz w:val="20"/>
          <w:szCs w:val="20"/>
          <w:lang w:eastAsia="en-GB"/>
        </w:rPr>
        <w:t>ranchKey, dfdl:choice</w:t>
      </w:r>
      <w:r w:rsidR="00A136FB">
        <w:rPr>
          <w:rFonts w:ascii="Arial" w:eastAsia="Times New Roman" w:hAnsi="Arial" w:cs="Arial"/>
          <w:color w:val="000000" w:themeColor="text1"/>
          <w:sz w:val="20"/>
          <w:szCs w:val="20"/>
          <w:lang w:eastAsia="en-GB"/>
        </w:rPr>
        <w:t>Dispatch</w:t>
      </w:r>
      <w:r w:rsidR="0071554D">
        <w:rPr>
          <w:rFonts w:ascii="Arial" w:eastAsia="Times New Roman" w:hAnsi="Arial" w:cs="Arial"/>
          <w:color w:val="000000" w:themeColor="text1"/>
          <w:sz w:val="20"/>
          <w:szCs w:val="20"/>
          <w:lang w:eastAsia="en-GB"/>
        </w:rPr>
        <w:t>Key</w:t>
      </w:r>
      <w:r w:rsidR="007A4689" w:rsidRPr="00FE3717">
        <w:rPr>
          <w:rFonts w:ascii="Arial" w:eastAsia="Times New Roman" w:hAnsi="Arial" w:cs="Arial"/>
          <w:color w:val="000000" w:themeColor="text1"/>
          <w:sz w:val="20"/>
          <w:szCs w:val="20"/>
          <w:lang w:eastAsia="en-GB"/>
        </w:rPr>
        <w:t>.</w:t>
      </w:r>
    </w:p>
    <w:p w:rsidR="004A15D1" w:rsidRPr="00FE3717" w:rsidRDefault="004A15D1"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t xml:space="preserve">Note that ‘property’ should be used </w:t>
      </w:r>
      <w:r w:rsidR="00090206" w:rsidRPr="00FE3717">
        <w:rPr>
          <w:rFonts w:ascii="Helvetica" w:hAnsi="Helvetica" w:cs="Arial"/>
          <w:color w:val="000000" w:themeColor="text1"/>
          <w:sz w:val="20"/>
          <w:szCs w:val="20"/>
        </w:rPr>
        <w:t xml:space="preserve">instead of ‘attribute’ </w:t>
      </w:r>
      <w:r w:rsidRPr="00FE3717">
        <w:rPr>
          <w:rFonts w:ascii="Helvetica" w:hAnsi="Helvetica" w:cs="Arial"/>
          <w:color w:val="000000" w:themeColor="text1"/>
          <w:sz w:val="20"/>
          <w:szCs w:val="20"/>
        </w:rPr>
        <w:t>for all properties that are carried on any DFDL annotation, even when an XML attribute is the only way that a property may be specified. This is consistent with XML Schema where ‘attribute’ is technically just a rendering</w:t>
      </w:r>
      <w:r w:rsidR="00090206" w:rsidRPr="00FE3717">
        <w:rPr>
          <w:rFonts w:ascii="Helvetica" w:hAnsi="Helvetica" w:cs="Arial"/>
          <w:color w:val="000000" w:themeColor="text1"/>
          <w:sz w:val="20"/>
          <w:szCs w:val="20"/>
        </w:rPr>
        <w:t xml:space="preserve"> of a property</w:t>
      </w:r>
      <w:r w:rsidRPr="00FE3717">
        <w:rPr>
          <w:rFonts w:ascii="Helvetica" w:hAnsi="Helvetica" w:cs="Arial"/>
          <w:color w:val="000000" w:themeColor="text1"/>
          <w:sz w:val="20"/>
          <w:szCs w:val="20"/>
        </w:rPr>
        <w:t>.</w:t>
      </w:r>
      <w:r w:rsidR="00090206" w:rsidRPr="00FE3717">
        <w:rPr>
          <w:rFonts w:ascii="Helvetica" w:hAnsi="Helvetica" w:cs="Arial"/>
          <w:color w:val="000000" w:themeColor="text1"/>
          <w:sz w:val="20"/>
          <w:szCs w:val="20"/>
        </w:rPr>
        <w:t xml:space="preserve"> </w:t>
      </w:r>
    </w:p>
    <w:p w:rsidR="00090206" w:rsidRPr="00FE3717" w:rsidRDefault="00090206"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t>Note that dfdl</w:t>
      </w:r>
      <w:proofErr w:type="gramStart"/>
      <w:r w:rsidRPr="00FE3717">
        <w:rPr>
          <w:rFonts w:ascii="Helvetica" w:hAnsi="Helvetica" w:cs="Arial"/>
          <w:color w:val="000000" w:themeColor="text1"/>
          <w:sz w:val="20"/>
          <w:szCs w:val="20"/>
        </w:rPr>
        <w:t>:escapeSchemeRef</w:t>
      </w:r>
      <w:proofErr w:type="gramEnd"/>
      <w:r w:rsidRPr="00FE3717">
        <w:rPr>
          <w:rFonts w:ascii="Helvetica" w:hAnsi="Helvetica" w:cs="Arial"/>
          <w:color w:val="000000" w:themeColor="text1"/>
          <w:sz w:val="20"/>
          <w:szCs w:val="20"/>
        </w:rPr>
        <w:t xml:space="preserve"> is considered to be a representation property.</w:t>
      </w:r>
    </w:p>
    <w:p w:rsidR="007A4689" w:rsidRPr="00FE3717" w:rsidRDefault="007A4689" w:rsidP="00666647">
      <w:pPr>
        <w:autoSpaceDE w:val="0"/>
        <w:rPr>
          <w:rFonts w:ascii="Helvetica" w:hAnsi="Helvetica" w:cs="Arial"/>
          <w:color w:val="000000" w:themeColor="text1"/>
          <w:sz w:val="20"/>
          <w:szCs w:val="20"/>
        </w:rPr>
      </w:pPr>
    </w:p>
    <w:p w:rsidR="005664AB" w:rsidRPr="00FE3717" w:rsidRDefault="005664AB"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w:t>
      </w:r>
      <w:r w:rsidRPr="00FE3717">
        <w:rPr>
          <w:rFonts w:ascii="Helvetica" w:hAnsi="Helvetica" w:cs="Arial"/>
          <w:color w:val="000000" w:themeColor="text1"/>
          <w:sz w:val="20"/>
          <w:szCs w:val="20"/>
        </w:rPr>
        <w:t>. The calendar pattern symbols Z, ZZ and ZZZ are equivalent. ICU prefers that Z is used singly, so the calendar pattern used for an xs</w:t>
      </w:r>
      <w:proofErr w:type="gramStart"/>
      <w:r w:rsidRPr="00FE3717">
        <w:rPr>
          <w:rFonts w:ascii="Helvetica" w:hAnsi="Helvetica" w:cs="Arial"/>
          <w:color w:val="000000" w:themeColor="text1"/>
          <w:sz w:val="20"/>
          <w:szCs w:val="20"/>
        </w:rPr>
        <w:t>:time</w:t>
      </w:r>
      <w:proofErr w:type="gramEnd"/>
      <w:r w:rsidRPr="00FE3717">
        <w:rPr>
          <w:rFonts w:ascii="Helvetica" w:hAnsi="Helvetica" w:cs="Arial"/>
          <w:color w:val="000000" w:themeColor="text1"/>
          <w:sz w:val="20"/>
          <w:szCs w:val="20"/>
        </w:rPr>
        <w:t xml:space="preserve"> object when calendarPatternKind is ‘implicit’ is changed to ‘HH:mm:ssZ’.</w:t>
      </w:r>
    </w:p>
    <w:p w:rsidR="005664AB" w:rsidRPr="00FE3717" w:rsidRDefault="005664AB" w:rsidP="00666647">
      <w:pPr>
        <w:autoSpaceDE w:val="0"/>
        <w:rPr>
          <w:rFonts w:ascii="Helvetica" w:hAnsi="Helvetica" w:cs="Arial"/>
          <w:color w:val="000000" w:themeColor="text1"/>
          <w:sz w:val="20"/>
          <w:szCs w:val="20"/>
        </w:rPr>
      </w:pPr>
    </w:p>
    <w:p w:rsidR="001A1302"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17</w:t>
      </w:r>
      <w:r w:rsidRPr="00FE3717">
        <w:rPr>
          <w:rFonts w:ascii="Helvetica" w:hAnsi="Helvetica" w:cs="Arial"/>
          <w:color w:val="000000" w:themeColor="text1"/>
          <w:sz w:val="20"/>
          <w:szCs w:val="20"/>
        </w:rPr>
        <w:t xml:space="preserve">. State that when an element which carries the inputValueCalc property appears in a </w:t>
      </w:r>
      <w:proofErr w:type="gramStart"/>
      <w:r w:rsidRPr="00FE3717">
        <w:rPr>
          <w:rFonts w:ascii="Helvetica" w:hAnsi="Helvetica" w:cs="Arial"/>
          <w:color w:val="000000" w:themeColor="text1"/>
          <w:sz w:val="20"/>
          <w:szCs w:val="20"/>
        </w:rPr>
        <w:t xml:space="preserve">sequence </w:t>
      </w:r>
      <w:r w:rsidR="005664AB" w:rsidRPr="00FE3717">
        <w:rPr>
          <w:rFonts w:ascii="Helvetica" w:hAnsi="Helvetica" w:cs="Arial"/>
          <w:color w:val="000000" w:themeColor="text1"/>
          <w:sz w:val="20"/>
          <w:szCs w:val="20"/>
        </w:rPr>
        <w:t xml:space="preserve"> </w:t>
      </w:r>
      <w:r w:rsidRPr="00FE3717">
        <w:rPr>
          <w:rFonts w:ascii="Helvetica" w:hAnsi="Helvetica" w:cs="Arial"/>
          <w:color w:val="000000" w:themeColor="text1"/>
          <w:sz w:val="20"/>
          <w:szCs w:val="20"/>
        </w:rPr>
        <w:t>that</w:t>
      </w:r>
      <w:proofErr w:type="gramEnd"/>
      <w:r w:rsidRPr="00FE3717">
        <w:rPr>
          <w:rFonts w:ascii="Helvetica" w:hAnsi="Helvetica" w:cs="Arial"/>
          <w:color w:val="000000" w:themeColor="text1"/>
          <w:sz w:val="20"/>
          <w:szCs w:val="20"/>
        </w:rPr>
        <w:t xml:space="preserve"> has a separator, no separator is associated with the element. When parsing, no separator is expected in the input data. When unparsing, no separator is written to the output data.</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lastRenderedPageBreak/>
        <w:t>2.129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15</w:t>
      </w:r>
      <w:r w:rsidRPr="00FE3717">
        <w:rPr>
          <w:rFonts w:ascii="Helvetica" w:hAnsi="Helvetica" w:cs="Arial"/>
          <w:color w:val="000000" w:themeColor="text1"/>
          <w:sz w:val="20"/>
          <w:szCs w:val="20"/>
        </w:rPr>
        <w:t>. A choice that declares no branches in the DFDL schema is a schema definition error. This interpretation is consistent with the rule that says each declared branch must have minOccurs &gt; 0.</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w:t>
      </w:r>
      <w:r w:rsidRPr="00FE3717">
        <w:rPr>
          <w:rFonts w:ascii="Helvetica" w:hAnsi="Helvetica" w:cs="Arial"/>
          <w:color w:val="000000" w:themeColor="text1"/>
          <w:sz w:val="20"/>
          <w:szCs w:val="20"/>
        </w:rPr>
        <w:t xml:space="preserve">. In the description of textOutputMinLength, delete the sentence ‘The units are specified by the dfdl:lengthUnits property’ </w:t>
      </w:r>
      <w:r w:rsidR="003B2A59" w:rsidRPr="00FE3717">
        <w:rPr>
          <w:rFonts w:ascii="Helvetica" w:hAnsi="Helvetica" w:cs="Arial"/>
          <w:color w:val="000000" w:themeColor="text1"/>
          <w:sz w:val="20"/>
          <w:szCs w:val="20"/>
        </w:rPr>
        <w:t xml:space="preserve">and replace </w:t>
      </w:r>
      <w:r w:rsidRPr="00FE3717">
        <w:rPr>
          <w:rFonts w:ascii="Helvetica" w:hAnsi="Helvetica" w:cs="Arial"/>
          <w:color w:val="000000" w:themeColor="text1"/>
          <w:sz w:val="20"/>
          <w:szCs w:val="20"/>
        </w:rPr>
        <w:t>with the sentence ‘</w:t>
      </w:r>
      <w:r w:rsidRPr="00FE3717">
        <w:rPr>
          <w:rFonts w:ascii="Helv" w:eastAsia="Times New Roman" w:hAnsi="Helv" w:cs="Helv"/>
          <w:color w:val="000000" w:themeColor="text1"/>
          <w:sz w:val="20"/>
          <w:szCs w:val="20"/>
          <w:lang w:eastAsia="en-GB"/>
        </w:rPr>
        <w:t>For dfdl:lengthKind 'delimited', 'pattern' and 'endOfParent' the length units are always characters, for other dfdl:lengthKinds the length units are specified by the dfdl:lengthUnits property.</w:t>
      </w:r>
      <w:r w:rsidRPr="00FE3717">
        <w:rPr>
          <w:rFonts w:ascii="Helvetica" w:hAnsi="Helvetica" w:cs="Arial"/>
          <w:color w:val="000000" w:themeColor="text1"/>
          <w:sz w:val="20"/>
          <w:szCs w:val="20"/>
        </w:rPr>
        <w:t>’</w:t>
      </w: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12.3.3</w:t>
      </w:r>
      <w:r w:rsidRPr="00FE3717">
        <w:rPr>
          <w:rFonts w:ascii="Helvetica" w:hAnsi="Helvetica" w:cs="Arial"/>
          <w:color w:val="000000" w:themeColor="text1"/>
          <w:sz w:val="20"/>
          <w:szCs w:val="20"/>
        </w:rPr>
        <w:t xml:space="preserve">. After Table 15 add that </w:t>
      </w:r>
      <w:r w:rsidRPr="00FE3717">
        <w:rPr>
          <w:rFonts w:ascii="Helv" w:eastAsia="Times New Roman" w:hAnsi="Helv" w:cs="Helv"/>
          <w:color w:val="000000" w:themeColor="text1"/>
          <w:sz w:val="20"/>
          <w:szCs w:val="20"/>
          <w:lang w:eastAsia="en-GB"/>
        </w:rPr>
        <w:t>it is a schema definition error 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lengthKind is 'implicit' and lengthUnits is 'bytes' and encoding is not an SBCS encoding. This prevents a scenario where validation </w:t>
      </w:r>
      <w:r w:rsidR="00AA4F8D" w:rsidRPr="00FE3717">
        <w:rPr>
          <w:rFonts w:ascii="Helv" w:eastAsia="Times New Roman" w:hAnsi="Helv" w:cs="Helv"/>
          <w:color w:val="000000" w:themeColor="text1"/>
          <w:sz w:val="20"/>
          <w:szCs w:val="20"/>
          <w:lang w:eastAsia="en-GB"/>
        </w:rPr>
        <w:t>against maxLength facet i</w:t>
      </w:r>
      <w:r w:rsidRPr="00FE3717">
        <w:rPr>
          <w:rFonts w:ascii="Helv" w:eastAsia="Times New Roman" w:hAnsi="Helv" w:cs="Helv"/>
          <w:color w:val="000000" w:themeColor="text1"/>
          <w:sz w:val="20"/>
          <w:szCs w:val="20"/>
          <w:lang w:eastAsia="en-GB"/>
        </w:rPr>
        <w:t xml:space="preserve">s in characters but parsing and unparsing </w:t>
      </w:r>
      <w:r w:rsidR="00AA4F8D" w:rsidRPr="00FE3717">
        <w:rPr>
          <w:rFonts w:ascii="Helv" w:eastAsia="Times New Roman" w:hAnsi="Helv" w:cs="Helv"/>
          <w:color w:val="000000" w:themeColor="text1"/>
          <w:sz w:val="20"/>
          <w:szCs w:val="20"/>
          <w:lang w:eastAsia="en-GB"/>
        </w:rPr>
        <w:t xml:space="preserve">using maxLength facet </w:t>
      </w:r>
      <w:r w:rsidRPr="00FE3717">
        <w:rPr>
          <w:rFonts w:ascii="Helv" w:eastAsia="Times New Roman" w:hAnsi="Helv" w:cs="Helv"/>
          <w:color w:val="000000" w:themeColor="text1"/>
          <w:sz w:val="20"/>
          <w:szCs w:val="20"/>
          <w:lang w:eastAsia="en-GB"/>
        </w:rPr>
        <w:t>is in bytes.</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2</w:t>
      </w:r>
      <w:r w:rsidRPr="00FE3717">
        <w:rPr>
          <w:rFonts w:ascii="Helvetica" w:hAnsi="Helvetica" w:cs="Arial"/>
          <w:color w:val="000000" w:themeColor="text1"/>
          <w:sz w:val="20"/>
          <w:szCs w:val="20"/>
        </w:rPr>
        <w:t xml:space="preserve">. </w:t>
      </w:r>
      <w:r w:rsidR="00AA4F8D" w:rsidRPr="00FE3717">
        <w:rPr>
          <w:rFonts w:ascii="Helvetica" w:hAnsi="Helvetica" w:cs="Arial"/>
          <w:i/>
          <w:color w:val="000000" w:themeColor="text1"/>
          <w:sz w:val="20"/>
          <w:szCs w:val="20"/>
        </w:rPr>
        <w:t>Section 12.3.7</w:t>
      </w:r>
      <w:r w:rsidRPr="00FE3717">
        <w:rPr>
          <w:rFonts w:ascii="Helvetica" w:hAnsi="Helvetica" w:cs="Arial"/>
          <w:color w:val="000000" w:themeColor="text1"/>
          <w:sz w:val="20"/>
          <w:szCs w:val="20"/>
        </w:rPr>
        <w:t xml:space="preserve">. </w:t>
      </w:r>
      <w:r w:rsidR="00AA4F8D" w:rsidRPr="00FE3717">
        <w:rPr>
          <w:rFonts w:ascii="Helvetica" w:hAnsi="Helvetica" w:cs="Arial"/>
          <w:color w:val="000000" w:themeColor="text1"/>
          <w:sz w:val="20"/>
          <w:szCs w:val="20"/>
        </w:rPr>
        <w:t xml:space="preserve">In the paragraph that discusses specified length elements that are considered to have variable length when unparsing, add </w:t>
      </w:r>
      <w:r w:rsidRPr="00FE3717">
        <w:rPr>
          <w:rFonts w:ascii="Helvetica" w:hAnsi="Helvetica" w:cs="Arial"/>
          <w:color w:val="000000" w:themeColor="text1"/>
          <w:sz w:val="20"/>
          <w:szCs w:val="20"/>
        </w:rPr>
        <w:t xml:space="preserve">that </w:t>
      </w:r>
      <w:r w:rsidRPr="00FE3717">
        <w:rPr>
          <w:rFonts w:ascii="Helv" w:eastAsia="Times New Roman" w:hAnsi="Helv" w:cs="Helv"/>
          <w:color w:val="000000" w:themeColor="text1"/>
          <w:sz w:val="20"/>
          <w:szCs w:val="20"/>
          <w:lang w:eastAsia="en-GB"/>
        </w:rPr>
        <w:t xml:space="preserve">it is a schema definition error </w:t>
      </w:r>
      <w:r w:rsidR="00AA4F8D" w:rsidRPr="00FE3717">
        <w:rPr>
          <w:rFonts w:ascii="Helv" w:eastAsia="Times New Roman" w:hAnsi="Helv" w:cs="Helv"/>
          <w:color w:val="000000" w:themeColor="text1"/>
          <w:sz w:val="20"/>
          <w:szCs w:val="20"/>
          <w:lang w:eastAsia="en-GB"/>
        </w:rPr>
        <w:t xml:space="preserve">for such elements </w:t>
      </w:r>
      <w:r w:rsidRPr="00FE3717">
        <w:rPr>
          <w:rFonts w:ascii="Helv" w:eastAsia="Times New Roman" w:hAnsi="Helv" w:cs="Helv"/>
          <w:color w:val="000000" w:themeColor="text1"/>
          <w:sz w:val="20"/>
          <w:szCs w:val="20"/>
          <w:lang w:eastAsia="en-GB"/>
        </w:rPr>
        <w:t>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textPadKind is not 'none' and lengthUnits is 'bytes' and encoding is not an SBCS encoding</w:t>
      </w:r>
      <w:r w:rsidR="00AA4F8D" w:rsidRPr="00FE3717">
        <w:rPr>
          <w:rFonts w:ascii="Helv" w:eastAsia="Times New Roman" w:hAnsi="Helv" w:cs="Helv"/>
          <w:color w:val="000000" w:themeColor="text1"/>
          <w:sz w:val="20"/>
          <w:szCs w:val="20"/>
          <w:lang w:eastAsia="en-GB"/>
        </w:rPr>
        <w:t xml:space="preserve"> and minLength facet is not zero. This prevents a scenario where validation against minLength facet is in characters but padding to minLength facet is in bytes</w:t>
      </w:r>
      <w:r w:rsidRPr="00FE3717">
        <w:rPr>
          <w:rFonts w:ascii="Helvetica" w:hAnsi="Helvetica" w:cs="Arial"/>
          <w:color w:val="000000" w:themeColor="text1"/>
          <w:sz w:val="20"/>
          <w:szCs w:val="20"/>
        </w:rPr>
        <w:t>.</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2E482D"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2.133</w:t>
      </w:r>
      <w:r w:rsidR="00576946" w:rsidRPr="00FE3717">
        <w:rPr>
          <w:rFonts w:ascii="Helv" w:eastAsia="Times New Roman" w:hAnsi="Helv" w:cs="Helv"/>
          <w:color w:val="000000" w:themeColor="text1"/>
          <w:sz w:val="20"/>
          <w:szCs w:val="20"/>
          <w:lang w:eastAsia="en-GB"/>
        </w:rPr>
        <w:t xml:space="preserve">. </w:t>
      </w:r>
      <w:r w:rsidR="00576946" w:rsidRPr="00FE3717">
        <w:rPr>
          <w:rFonts w:ascii="Helv" w:eastAsia="Times New Roman" w:hAnsi="Helv" w:cs="Helv"/>
          <w:i/>
          <w:color w:val="000000" w:themeColor="text1"/>
          <w:sz w:val="20"/>
          <w:szCs w:val="20"/>
          <w:lang w:eastAsia="en-GB"/>
        </w:rPr>
        <w:t>Section 13.11.1</w:t>
      </w:r>
      <w:r w:rsidR="00576946" w:rsidRPr="00FE3717">
        <w:rPr>
          <w:rFonts w:ascii="Helv" w:eastAsia="Times New Roman" w:hAnsi="Helv" w:cs="Helv"/>
          <w:color w:val="000000" w:themeColor="text1"/>
          <w:sz w:val="20"/>
          <w:szCs w:val="20"/>
          <w:lang w:eastAsia="en-GB"/>
        </w:rPr>
        <w:t xml:space="preserve">. For the calendar pattern symbol ‘I’ add that </w:t>
      </w:r>
      <w:r w:rsidR="00F74A25" w:rsidRPr="00FE3717">
        <w:rPr>
          <w:rFonts w:ascii="Helv" w:eastAsia="Times New Roman" w:hAnsi="Helv" w:cs="Helv"/>
          <w:color w:val="000000" w:themeColor="text1"/>
          <w:sz w:val="20"/>
          <w:szCs w:val="20"/>
          <w:lang w:eastAsia="en-GB"/>
        </w:rPr>
        <w:t>the omission of time zone from the input data when the type is xs</w:t>
      </w:r>
      <w:proofErr w:type="gramStart"/>
      <w:r w:rsidR="00F74A25" w:rsidRPr="00FE3717">
        <w:rPr>
          <w:rFonts w:ascii="Helv" w:eastAsia="Times New Roman" w:hAnsi="Helv" w:cs="Helv"/>
          <w:color w:val="000000" w:themeColor="text1"/>
          <w:sz w:val="20"/>
          <w:szCs w:val="20"/>
          <w:lang w:eastAsia="en-GB"/>
        </w:rPr>
        <w:t>:dateTime</w:t>
      </w:r>
      <w:proofErr w:type="gramEnd"/>
      <w:r w:rsidR="00F74A25" w:rsidRPr="00FE3717">
        <w:rPr>
          <w:rFonts w:ascii="Helv" w:eastAsia="Times New Roman" w:hAnsi="Helv" w:cs="Helv"/>
          <w:color w:val="000000" w:themeColor="text1"/>
          <w:sz w:val="20"/>
          <w:szCs w:val="20"/>
          <w:lang w:eastAsia="en-GB"/>
        </w:rPr>
        <w:t xml:space="preserve"> or xs:time is not a processing error. If that occurs then the time zone is obtained from the calendarTimeZone property.</w:t>
      </w:r>
    </w:p>
    <w:p w:rsidR="00F74A25" w:rsidRPr="00FE3717" w:rsidRDefault="00F74A25"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2.13</w:t>
      </w:r>
      <w:r w:rsidR="002E482D" w:rsidRPr="00FE3717">
        <w:rPr>
          <w:rFonts w:ascii="Helv" w:eastAsia="Times New Roman" w:hAnsi="Helv" w:cs="Helv"/>
          <w:b/>
          <w:color w:val="000000" w:themeColor="text1"/>
          <w:sz w:val="20"/>
          <w:szCs w:val="20"/>
          <w:lang w:eastAsia="en-GB"/>
        </w:rPr>
        <w:t>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For the specification to correctly discuss </w:t>
      </w:r>
      <w:r w:rsidR="00090206" w:rsidRPr="00FE3717">
        <w:rPr>
          <w:rFonts w:ascii="Helv" w:eastAsia="Times New Roman" w:hAnsi="Helv" w:cs="Helv"/>
          <w:color w:val="000000" w:themeColor="text1"/>
          <w:sz w:val="20"/>
          <w:szCs w:val="20"/>
          <w:lang w:eastAsia="en-GB"/>
        </w:rPr>
        <w:t>parsing and unparsing of character data, the following new terms are added to the Glossary, and used in appropriate places in the rest of the spec.</w:t>
      </w:r>
      <w:r w:rsidRPr="00FE3717">
        <w:rPr>
          <w:rFonts w:ascii="Helv" w:eastAsia="Times New Roman" w:hAnsi="Helv" w:cs="Helv"/>
          <w:color w:val="000000" w:themeColor="text1"/>
          <w:sz w:val="20"/>
          <w:szCs w:val="20"/>
          <w:lang w:eastAsia="en-GB"/>
        </w:rPr>
        <w:t xml:space="preserve"> </w:t>
      </w:r>
    </w:p>
    <w:p w:rsidR="00E20752"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CCSID - see </w:t>
      </w:r>
      <w:r w:rsidRPr="00FE3717">
        <w:rPr>
          <w:rFonts w:ascii="Arial" w:hAnsi="Arial" w:cs="Arial"/>
          <w:i/>
          <w:iCs/>
          <w:color w:val="000000" w:themeColor="text1"/>
          <w:sz w:val="20"/>
          <w:szCs w:val="20"/>
        </w:rPr>
        <w:t>Coded Character Set Identifier</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 </w:t>
      </w:r>
      <w:proofErr w:type="gramStart"/>
      <w:r w:rsidRPr="00FE3717">
        <w:rPr>
          <w:rFonts w:ascii="Arial" w:hAnsi="Arial" w:cs="Arial"/>
          <w:color w:val="000000" w:themeColor="text1"/>
          <w:sz w:val="20"/>
          <w:szCs w:val="20"/>
        </w:rPr>
        <w:t>A</w:t>
      </w:r>
      <w:proofErr w:type="gramEnd"/>
      <w:r w:rsidRPr="00FE3717">
        <w:rPr>
          <w:rFonts w:ascii="Arial" w:hAnsi="Arial" w:cs="Arial"/>
          <w:color w:val="000000" w:themeColor="text1"/>
          <w:sz w:val="20"/>
          <w:szCs w:val="20"/>
        </w:rPr>
        <w:t xml:space="preserve"> ISO10646 character having a unique </w:t>
      </w:r>
      <w:r w:rsidRPr="00FE3717">
        <w:rPr>
          <w:rFonts w:ascii="Arial" w:hAnsi="Arial" w:cs="Arial"/>
          <w:i/>
          <w:iCs/>
          <w:color w:val="000000" w:themeColor="text1"/>
          <w:sz w:val="20"/>
          <w:szCs w:val="20"/>
        </w:rPr>
        <w:t>character code</w:t>
      </w:r>
      <w:r w:rsidRPr="00FE3717">
        <w:rPr>
          <w:rFonts w:ascii="Arial" w:hAnsi="Arial" w:cs="Arial"/>
          <w:color w:val="000000" w:themeColor="text1"/>
          <w:sz w:val="20"/>
          <w:szCs w:val="20"/>
        </w:rPr>
        <w:t xml:space="preserve"> as its identifier. This concept is independent of font, typeface, size, and style, so '</w:t>
      </w:r>
      <w:r w:rsidRPr="00FE3717">
        <w:rPr>
          <w:rFonts w:ascii="Arial" w:hAnsi="Arial" w:cs="Arial"/>
          <w:b/>
          <w:bCs/>
          <w:i/>
          <w:i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b/>
          <w:b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i/>
          <w:iCs/>
          <w:color w:val="000000" w:themeColor="text1"/>
          <w:sz w:val="20"/>
          <w:szCs w:val="20"/>
        </w:rPr>
        <w:t>F</w:t>
      </w:r>
      <w:r w:rsidRPr="00FE3717">
        <w:rPr>
          <w:rFonts w:ascii="Arial" w:hAnsi="Arial" w:cs="Arial"/>
          <w:color w:val="000000" w:themeColor="text1"/>
          <w:sz w:val="20"/>
          <w:szCs w:val="20"/>
        </w:rPr>
        <w:t xml:space="preserve">', are all the </w:t>
      </w:r>
      <w:r w:rsidR="00090206" w:rsidRPr="00FE3717">
        <w:rPr>
          <w:rFonts w:ascii="Arial" w:hAnsi="Arial" w:cs="Arial"/>
          <w:color w:val="000000" w:themeColor="text1"/>
          <w:sz w:val="20"/>
          <w:szCs w:val="20"/>
        </w:rPr>
        <w:t>same character 'F'</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Code - The canonical integer used to identify a character in the ISO10646 standards. This number identifies the character, but can be independent of any specific character set encoding of the character. Example: The '{' character known in Unicode as LEFT CURLY BRACKET. Has character code U+007B. However, depending on the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the value 0x7B may or may not appear in the rep</w:t>
      </w:r>
      <w:r w:rsidR="00090206" w:rsidRPr="00FE3717">
        <w:rPr>
          <w:rFonts w:ascii="Arial" w:hAnsi="Arial" w:cs="Arial"/>
          <w:color w:val="000000" w:themeColor="text1"/>
          <w:sz w:val="20"/>
          <w:szCs w:val="20"/>
        </w:rPr>
        <w:t>resentation of that character.</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Set - An abstract set of characters that are assigned (or </w:t>
      </w:r>
      <w:r w:rsidRPr="00FE3717">
        <w:rPr>
          <w:rFonts w:ascii="Arial" w:hAnsi="Arial" w:cs="Arial"/>
          <w:i/>
          <w:iCs/>
          <w:color w:val="000000" w:themeColor="text1"/>
          <w:sz w:val="20"/>
          <w:szCs w:val="20"/>
        </w:rPr>
        <w:t>mapped to)</w:t>
      </w:r>
      <w:r w:rsidRPr="00FE3717">
        <w:rPr>
          <w:rFonts w:ascii="Arial" w:hAnsi="Arial" w:cs="Arial"/>
          <w:color w:val="000000" w:themeColor="text1"/>
          <w:sz w:val="20"/>
          <w:szCs w:val="20"/>
        </w:rPr>
        <w:t xml:space="preserve"> a representation by a particular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For most character set encodings their character set is a subset</w:t>
      </w:r>
      <w:r w:rsidR="00090206" w:rsidRPr="00FE3717">
        <w:rPr>
          <w:rFonts w:ascii="Arial" w:hAnsi="Arial" w:cs="Arial"/>
          <w:color w:val="000000" w:themeColor="text1"/>
          <w:sz w:val="20"/>
          <w:szCs w:val="20"/>
        </w:rPr>
        <w:t xml:space="preserve"> of the Unicode character set.</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Set Encoding - Often abbreviated to just 'encoding'. A specific representation of a character set as bytes or bits of data. A character set encoding is usually identified by a standard character set encoding name or a recognized alias name, or by a </w:t>
      </w:r>
      <w:r w:rsidRPr="00FE3717">
        <w:rPr>
          <w:rFonts w:ascii="Arial" w:hAnsi="Arial" w:cs="Arial"/>
          <w:i/>
          <w:iCs/>
          <w:color w:val="000000" w:themeColor="text1"/>
          <w:sz w:val="20"/>
          <w:szCs w:val="20"/>
        </w:rPr>
        <w:t>coded character set identifier or CCSID</w:t>
      </w:r>
      <w:r w:rsidRPr="00FE3717">
        <w:rPr>
          <w:rFonts w:ascii="Arial" w:hAnsi="Arial" w:cs="Arial"/>
          <w:color w:val="000000" w:themeColor="text1"/>
          <w:sz w:val="20"/>
          <w:szCs w:val="20"/>
        </w:rPr>
        <w:t>. These identifiers are standardized. The names and aliases are standardized by the IANA (where unfortunately, they are called character set names). CCSIDs are an industry standard. Examples of character set encoding names are UTF-8, USASCII, GB2312, ebcdic-cp-it,</w:t>
      </w:r>
      <w:proofErr w:type="gramStart"/>
      <w:r w:rsidRPr="00FE3717">
        <w:rPr>
          <w:rFonts w:ascii="Arial" w:hAnsi="Arial" w:cs="Arial"/>
          <w:color w:val="000000" w:themeColor="text1"/>
          <w:sz w:val="20"/>
          <w:szCs w:val="20"/>
        </w:rPr>
        <w:t>  ISO</w:t>
      </w:r>
      <w:proofErr w:type="gramEnd"/>
      <w:r w:rsidRPr="00FE3717">
        <w:rPr>
          <w:rFonts w:ascii="Arial" w:hAnsi="Arial" w:cs="Arial"/>
          <w:color w:val="000000" w:themeColor="text1"/>
          <w:sz w:val="20"/>
          <w:szCs w:val="20"/>
        </w:rPr>
        <w:t xml:space="preserve">-8859-5, UTF-16BE, Shift_JIS. The DFDL standard allows for implementation-specific character set encodings to be supported, and standardizes one name that is DFDL-specific </w:t>
      </w:r>
      <w:r w:rsidR="00090206" w:rsidRPr="00FE3717">
        <w:rPr>
          <w:rFonts w:ascii="Arial" w:hAnsi="Arial" w:cs="Arial"/>
          <w:color w:val="000000" w:themeColor="text1"/>
          <w:sz w:val="20"/>
          <w:szCs w:val="20"/>
        </w:rPr>
        <w:t xml:space="preserve">which is USASCII-7bit-packed.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Character Width - The number of code units or al</w:t>
      </w:r>
      <w:r w:rsidR="00570F58" w:rsidRPr="00FE3717">
        <w:rPr>
          <w:rFonts w:ascii="Arial" w:hAnsi="Arial" w:cs="Arial"/>
          <w:color w:val="000000" w:themeColor="text1"/>
          <w:sz w:val="20"/>
          <w:szCs w:val="20"/>
        </w:rPr>
        <w:t>t</w:t>
      </w:r>
      <w:r w:rsidRPr="00FE3717">
        <w:rPr>
          <w:rFonts w:ascii="Arial" w:hAnsi="Arial" w:cs="Arial"/>
          <w:color w:val="000000" w:themeColor="text1"/>
          <w:sz w:val="20"/>
          <w:szCs w:val="20"/>
        </w:rPr>
        <w:t xml:space="preserve">ernatively the number of bytes used to represent a character in a specific character set encoding is called the character width. </w:t>
      </w:r>
      <w:r w:rsidRPr="00FE3717">
        <w:rPr>
          <w:rFonts w:ascii="Arial" w:hAnsi="Arial" w:cs="Arial"/>
          <w:color w:val="000000" w:themeColor="text1"/>
          <w:sz w:val="20"/>
          <w:szCs w:val="20"/>
        </w:rPr>
        <w:lastRenderedPageBreak/>
        <w:t xml:space="preserve">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w:t>
      </w:r>
      <w:r w:rsidR="00090206" w:rsidRPr="00FE3717">
        <w:rPr>
          <w:rFonts w:ascii="Arial" w:hAnsi="Arial" w:cs="Arial"/>
          <w:color w:val="000000" w:themeColor="text1"/>
          <w:sz w:val="20"/>
          <w:szCs w:val="20"/>
        </w:rPr>
        <w:t>has width 1, 2, 3, or 4 bytes.</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Code Unit - When a character set encoding uses differing </w:t>
      </w:r>
      <w:r w:rsidRPr="00FE3717">
        <w:rPr>
          <w:rFonts w:ascii="Arial" w:hAnsi="Arial" w:cs="Arial"/>
          <w:i/>
          <w:iCs/>
          <w:color w:val="000000" w:themeColor="text1"/>
          <w:sz w:val="20"/>
          <w:szCs w:val="20"/>
        </w:rPr>
        <w:t>variable width</w:t>
      </w:r>
      <w:r w:rsidRPr="00FE3717">
        <w:rPr>
          <w:rFonts w:ascii="Arial" w:hAnsi="Arial" w:cs="Arial"/>
          <w:color w:val="000000" w:themeColor="text1"/>
          <w:sz w:val="20"/>
          <w:szCs w:val="20"/>
        </w:rPr>
        <w:t xml:space="preserve"> representations for characters, the units making up these variable width representations are called </w:t>
      </w:r>
      <w:r w:rsidRPr="00FE3717">
        <w:rPr>
          <w:rFonts w:ascii="Arial" w:hAnsi="Arial" w:cs="Arial"/>
          <w:i/>
          <w:iCs/>
          <w:color w:val="000000" w:themeColor="text1"/>
          <w:sz w:val="20"/>
          <w:szCs w:val="20"/>
        </w:rPr>
        <w:t>code units</w:t>
      </w:r>
      <w:r w:rsidRPr="00FE3717">
        <w:rPr>
          <w:rFonts w:ascii="Arial" w:hAnsi="Arial" w:cs="Arial"/>
          <w:color w:val="000000" w:themeColor="text1"/>
          <w:sz w:val="20"/>
          <w:szCs w:val="20"/>
        </w:rPr>
        <w:t xml:space="preserve">. For example the UTF-8 encoding uses between 1 and 4 code units to represent characters, and for UTF-8, the individual code units are single bytes. DFDL's interpretation of the UTF-16 encoding is either fixed or variable width. When format property dfdl:utf16Width='variable' then UTF-16 is variable width and this encoding uses either one or two code units per character, but in this case each individual code unit is a 16-bit value. When a character set is fixed width, then there is no distinction between </w:t>
      </w:r>
      <w:r w:rsidR="00090206" w:rsidRPr="00FE3717">
        <w:rPr>
          <w:rFonts w:ascii="Arial" w:hAnsi="Arial" w:cs="Arial"/>
          <w:color w:val="000000" w:themeColor="text1"/>
          <w:sz w:val="20"/>
          <w:szCs w:val="20"/>
        </w:rPr>
        <w:t xml:space="preserve">a code unit and a code point.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Coded Character Set Identifier (CCSID) - An alternate identifier of a character set encoding. Originally created by IBM, CCSIDs are a br</w:t>
      </w:r>
      <w:r w:rsidR="00090206" w:rsidRPr="00FE3717">
        <w:rPr>
          <w:rFonts w:ascii="Arial" w:hAnsi="Arial" w:cs="Arial"/>
          <w:color w:val="000000" w:themeColor="text1"/>
          <w:sz w:val="20"/>
          <w:szCs w:val="20"/>
        </w:rPr>
        <w:t xml:space="preserve">oadly used industry standard.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Encoding - See </w:t>
      </w:r>
      <w:r w:rsidRPr="00FE3717">
        <w:rPr>
          <w:rFonts w:ascii="Arial" w:hAnsi="Arial" w:cs="Arial"/>
          <w:i/>
          <w:iCs/>
          <w:color w:val="000000" w:themeColor="text1"/>
          <w:sz w:val="20"/>
          <w:szCs w:val="20"/>
        </w:rPr>
        <w:t>Character Set Encoding</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Fixed-Width Character Encoding - A character set encoding where all characters are encoded using a single code unit for their representation. Note that a code unit is n</w:t>
      </w:r>
      <w:r w:rsidR="00090206" w:rsidRPr="00FE3717">
        <w:rPr>
          <w:rFonts w:ascii="Arial" w:hAnsi="Arial" w:cs="Arial"/>
          <w:color w:val="000000" w:themeColor="text1"/>
          <w:sz w:val="20"/>
          <w:szCs w:val="20"/>
        </w:rPr>
        <w:t xml:space="preserve">ot necessarily a single byte.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Surrogate Pair - A Unicode character whose character code value is greater than 0xFFFF can be encoded into variable-width UTF-16BE or UTF-16LE (which are variable-width encodings when the DFDL property utf16Width='variable'). In this case the representation uses two adjacent </w:t>
      </w:r>
      <w:r w:rsidRPr="00FE3717">
        <w:rPr>
          <w:rFonts w:ascii="Arial" w:hAnsi="Arial" w:cs="Arial"/>
          <w:i/>
          <w:iCs/>
          <w:color w:val="000000" w:themeColor="text1"/>
          <w:sz w:val="20"/>
          <w:szCs w:val="20"/>
        </w:rPr>
        <w:t xml:space="preserve">code units </w:t>
      </w:r>
      <w:r w:rsidRPr="00FE3717">
        <w:rPr>
          <w:rFonts w:ascii="Arial" w:hAnsi="Arial" w:cs="Arial"/>
          <w:color w:val="000000" w:themeColor="text1"/>
          <w:sz w:val="20"/>
          <w:szCs w:val="20"/>
        </w:rPr>
        <w:t>each of which is called a surrogate, and the pair of which</w:t>
      </w:r>
      <w:r w:rsidR="00090206" w:rsidRPr="00FE3717">
        <w:rPr>
          <w:rFonts w:ascii="Arial" w:hAnsi="Arial" w:cs="Arial"/>
          <w:color w:val="000000" w:themeColor="text1"/>
          <w:sz w:val="20"/>
          <w:szCs w:val="20"/>
        </w:rPr>
        <w:t xml:space="preserve"> is called a surrogate pair.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Unicode - A character set defined by the Unicode Consortium, and standardized at the International Standards Organization (ISO) as ISO10646.</w:t>
      </w:r>
      <w:r w:rsidRPr="00FE3717">
        <w:rPr>
          <w:rFonts w:ascii="Arial" w:hAnsi="Arial" w:cs="Arial"/>
          <w:color w:val="000000" w:themeColor="text1"/>
          <w:sz w:val="20"/>
          <w:szCs w:val="20"/>
        </w:rPr>
        <w:br/>
      </w:r>
    </w:p>
    <w:p w:rsidR="00FE3717"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Variable-Width Character Encoding - A character set encoding where characters are encoded using one or more code units for their representation depending on which specific character is being encoded. An example is UTF-8 which uses from 1 to 4 bytes to encode a character.</w:t>
      </w:r>
    </w:p>
    <w:p w:rsidR="00A625D7" w:rsidRDefault="00A625D7" w:rsidP="00232D7E">
      <w:pPr>
        <w:suppressAutoHyphens w:val="0"/>
        <w:autoSpaceDE w:val="0"/>
        <w:autoSpaceDN w:val="0"/>
        <w:adjustRightInd w:val="0"/>
        <w:rPr>
          <w:rFonts w:ascii="Helvetica" w:hAnsi="Helvetica" w:cs="Arial"/>
          <w:sz w:val="20"/>
          <w:szCs w:val="20"/>
        </w:rPr>
      </w:pPr>
    </w:p>
    <w:p w:rsidR="00DD3B81" w:rsidRDefault="00692500" w:rsidP="00232D7E">
      <w:pPr>
        <w:suppressAutoHyphens w:val="0"/>
        <w:autoSpaceDE w:val="0"/>
        <w:autoSpaceDN w:val="0"/>
        <w:adjustRightInd w:val="0"/>
        <w:rPr>
          <w:rFonts w:ascii="Helvetica" w:hAnsi="Helvetica" w:cs="Arial"/>
          <w:sz w:val="20"/>
          <w:szCs w:val="20"/>
        </w:rPr>
      </w:pPr>
      <w:r w:rsidRPr="00E15CC2">
        <w:rPr>
          <w:rFonts w:ascii="Helvetica" w:hAnsi="Helvetica" w:cs="Arial"/>
          <w:b/>
          <w:sz w:val="20"/>
          <w:szCs w:val="20"/>
        </w:rPr>
        <w:t>2.135</w:t>
      </w:r>
      <w:r>
        <w:rPr>
          <w:rFonts w:ascii="Helvetica" w:hAnsi="Helvetica" w:cs="Arial"/>
          <w:sz w:val="20"/>
          <w:szCs w:val="20"/>
        </w:rPr>
        <w:t xml:space="preserve">. </w:t>
      </w:r>
      <w:r w:rsidRPr="00E15CC2">
        <w:rPr>
          <w:rFonts w:ascii="Helvetica" w:hAnsi="Helvetica" w:cs="Arial"/>
          <w:i/>
          <w:sz w:val="20"/>
          <w:szCs w:val="20"/>
        </w:rPr>
        <w:t>Section 23.</w:t>
      </w:r>
      <w:r w:rsidR="00E15CC2" w:rsidRPr="00E15CC2">
        <w:rPr>
          <w:rFonts w:ascii="Helvetica" w:hAnsi="Helvetica" w:cs="Arial"/>
          <w:i/>
          <w:sz w:val="20"/>
          <w:szCs w:val="20"/>
        </w:rPr>
        <w:t>5.</w:t>
      </w:r>
      <w:r w:rsidR="00E15CC2">
        <w:rPr>
          <w:rFonts w:ascii="Helvetica" w:hAnsi="Helvetica" w:cs="Arial"/>
          <w:sz w:val="20"/>
          <w:szCs w:val="20"/>
        </w:rPr>
        <w:t xml:space="preserve"> </w:t>
      </w:r>
      <w:r w:rsidR="00CB3F4A">
        <w:rPr>
          <w:rFonts w:ascii="Helvetica" w:hAnsi="Helvetica" w:cs="Arial"/>
          <w:sz w:val="20"/>
          <w:szCs w:val="20"/>
        </w:rPr>
        <w:t>State</w:t>
      </w:r>
      <w:r w:rsidR="00E15CC2">
        <w:rPr>
          <w:rFonts w:ascii="Helvetica" w:hAnsi="Helvetica" w:cs="Arial"/>
          <w:sz w:val="20"/>
          <w:szCs w:val="20"/>
        </w:rPr>
        <w:t xml:space="preserve"> th</w:t>
      </w:r>
      <w:r w:rsidR="00DD3B81">
        <w:rPr>
          <w:rFonts w:ascii="Helvetica" w:hAnsi="Helvetica" w:cs="Arial"/>
          <w:sz w:val="20"/>
          <w:szCs w:val="20"/>
        </w:rPr>
        <w:t>e types of arguments and return values where not specified.</w:t>
      </w:r>
    </w:p>
    <w:p w:rsidR="00DD3B81" w:rsidRDefault="00DD3B81" w:rsidP="00232D7E">
      <w:pPr>
        <w:suppressAutoHyphens w:val="0"/>
        <w:autoSpaceDE w:val="0"/>
        <w:autoSpaceDN w:val="0"/>
        <w:adjustRightInd w:val="0"/>
        <w:rPr>
          <w:rFonts w:ascii="Helvetica" w:hAnsi="Helvetica" w:cs="Arial"/>
          <w:sz w:val="20"/>
          <w:szCs w:val="20"/>
        </w:rPr>
      </w:pPr>
    </w:p>
    <w:p w:rsidR="00CB3F4A" w:rsidRPr="00DD3B81"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w:t>
      </w:r>
      <w:r>
        <w:rPr>
          <w:rFonts w:ascii="Helvetica" w:eastAsia="Times New Roman" w:hAnsi="Helvetica" w:cs="Tms Rmn"/>
          <w:i/>
          <w:color w:val="000000"/>
          <w:sz w:val="20"/>
          <w:szCs w:val="20"/>
          <w:lang w:eastAsia="en-GB"/>
        </w:rPr>
        <w:t xml:space="preserve">.1. </w:t>
      </w:r>
      <w:r w:rsidRPr="00CB3F4A">
        <w:rPr>
          <w:rFonts w:ascii="Helvetica" w:eastAsia="Times New Roman" w:hAnsi="Helvetica" w:cs="Tms Rmn"/>
          <w:color w:val="000000"/>
          <w:sz w:val="20"/>
          <w:szCs w:val="20"/>
          <w:lang w:eastAsia="en-GB"/>
        </w:rPr>
        <w:t>The return value of each</w:t>
      </w:r>
      <w:r>
        <w:rPr>
          <w:rFonts w:ascii="Helvetica" w:eastAsia="Times New Roman" w:hAnsi="Helvetica" w:cs="Tms Rmn"/>
          <w:color w:val="000000"/>
          <w:sz w:val="20"/>
          <w:szCs w:val="20"/>
          <w:lang w:eastAsia="en-GB"/>
        </w:rPr>
        <w:t xml:space="preserve"> Boolean f</w:t>
      </w:r>
      <w:r w:rsidRPr="00DD3B81">
        <w:rPr>
          <w:rFonts w:ascii="Helvetica" w:eastAsia="Times New Roman" w:hAnsi="Helvetica" w:cs="Tms Rmn"/>
          <w:color w:val="000000"/>
          <w:sz w:val="20"/>
          <w:szCs w:val="20"/>
          <w:lang w:eastAsia="en-GB"/>
        </w:rPr>
        <w:t xml:space="preserve">unction </w:t>
      </w:r>
      <w:r>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w:t>
      </w:r>
      <w:r>
        <w:rPr>
          <w:rFonts w:ascii="Helvetica" w:eastAsia="Times New Roman" w:hAnsi="Helvetica" w:cs="Tms Rmn"/>
          <w:color w:val="000000"/>
          <w:sz w:val="20"/>
          <w:szCs w:val="20"/>
          <w:lang w:eastAsia="en-GB"/>
        </w:rPr>
        <w:t>boolean</w:t>
      </w:r>
      <w:proofErr w:type="gramEnd"/>
      <w:r>
        <w:rPr>
          <w:rFonts w:ascii="Helvetica" w:eastAsia="Times New Roman" w:hAnsi="Helvetica" w:cs="Tms Rmn"/>
          <w:color w:val="000000"/>
          <w:sz w:val="20"/>
          <w:szCs w:val="20"/>
          <w:lang w:eastAsia="en-GB"/>
        </w:rPr>
        <w:t>.</w:t>
      </w:r>
    </w:p>
    <w:p w:rsidR="00CB3F4A" w:rsidRPr="00CB3F4A" w:rsidRDefault="00CB3F4A" w:rsidP="00CB3F4A">
      <w:pPr>
        <w:pStyle w:val="ListParagraph"/>
        <w:suppressAutoHyphens w:val="0"/>
        <w:autoSpaceDE w:val="0"/>
        <w:autoSpaceDN w:val="0"/>
        <w:adjustRightInd w:val="0"/>
        <w:rPr>
          <w:rFonts w:ascii="Helvetica" w:hAnsi="Helvetica" w:cs="Arial"/>
          <w:sz w:val="20"/>
          <w:szCs w:val="20"/>
        </w:rPr>
      </w:pPr>
    </w:p>
    <w:p w:rsidR="00DD3B81" w:rsidRPr="00DD3B81"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23.5.2.4</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The return value of e</w:t>
      </w:r>
      <w:r w:rsidRPr="00DD3B81">
        <w:rPr>
          <w:rFonts w:ascii="Helvetica" w:eastAsia="Times New Roman" w:hAnsi="Helvetica" w:cs="Tms Rmn"/>
          <w:color w:val="000000"/>
          <w:sz w:val="20"/>
          <w:szCs w:val="20"/>
          <w:lang w:eastAsia="en-GB"/>
        </w:rPr>
        <w:t xml:space="preserve">ach </w:t>
      </w:r>
      <w:r w:rsidR="00CB3F4A">
        <w:rPr>
          <w:rFonts w:ascii="Helvetica" w:eastAsia="Times New Roman" w:hAnsi="Helvetica" w:cs="Tms Rmn"/>
          <w:color w:val="000000"/>
          <w:sz w:val="20"/>
          <w:szCs w:val="20"/>
          <w:lang w:eastAsia="en-GB"/>
        </w:rPr>
        <w:t>D</w:t>
      </w:r>
      <w:r w:rsidRPr="00DD3B81">
        <w:rPr>
          <w:rFonts w:ascii="Helvetica" w:eastAsia="Times New Roman" w:hAnsi="Helvetica" w:cs="Tms Rmn"/>
          <w:color w:val="000000"/>
          <w:sz w:val="20"/>
          <w:szCs w:val="20"/>
          <w:lang w:eastAsia="en-GB"/>
        </w:rPr>
        <w:t>ate</w:t>
      </w:r>
      <w:r w:rsidR="00CB3F4A">
        <w:rPr>
          <w:rFonts w:ascii="Helvetica" w:eastAsia="Times New Roman" w:hAnsi="Helvetica" w:cs="Tms Rmn"/>
          <w:color w:val="000000"/>
          <w:sz w:val="20"/>
          <w:szCs w:val="20"/>
          <w:lang w:eastAsia="en-GB"/>
        </w:rPr>
        <w:t>, T</w:t>
      </w:r>
      <w:r w:rsidRPr="00DD3B81">
        <w:rPr>
          <w:rFonts w:ascii="Helvetica" w:eastAsia="Times New Roman" w:hAnsi="Helvetica" w:cs="Tms Rmn"/>
          <w:color w:val="000000"/>
          <w:sz w:val="20"/>
          <w:szCs w:val="20"/>
          <w:lang w:eastAsia="en-GB"/>
        </w:rPr>
        <w:t xml:space="preserve">ime function </w:t>
      </w:r>
      <w:r w:rsidR="00CB3F4A">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:integer</w:t>
      </w:r>
      <w:proofErr w:type="gramEnd"/>
      <w:r w:rsidRPr="00DD3B81">
        <w:rPr>
          <w:rFonts w:ascii="Helvetica" w:eastAsia="Times New Roman" w:hAnsi="Helvetica" w:cs="Tms Rmn"/>
          <w:color w:val="000000"/>
          <w:sz w:val="20"/>
          <w:szCs w:val="20"/>
          <w:lang w:eastAsia="en-GB"/>
        </w:rPr>
        <w:t xml:space="preserve"> except fn:seconds-from-dateTime and fn:seconds-from-time which </w:t>
      </w:r>
      <w:r w:rsidR="00CB3F4A">
        <w:rPr>
          <w:rFonts w:ascii="Helvetica" w:eastAsia="Times New Roman" w:hAnsi="Helvetica" w:cs="Tms Rmn"/>
          <w:color w:val="000000"/>
          <w:sz w:val="20"/>
          <w:szCs w:val="20"/>
          <w:lang w:eastAsia="en-GB"/>
        </w:rPr>
        <w:t>return xs:decimal</w:t>
      </w:r>
      <w:r w:rsidRPr="00DD3B81">
        <w:rPr>
          <w:rFonts w:ascii="Helvetica" w:eastAsia="Times New Roman" w:hAnsi="Helvetica" w:cs="Tms Rmn"/>
          <w:color w:val="000000"/>
          <w:sz w:val="20"/>
          <w:szCs w:val="20"/>
          <w:lang w:eastAsia="en-GB"/>
        </w:rPr>
        <w:t xml:space="preserve">.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DD3B81" w:rsidRPr="00DD3B81"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23.5.6</w:t>
      </w:r>
      <w:r>
        <w:rPr>
          <w:rFonts w:ascii="Helvetica" w:eastAsia="Times New Roman" w:hAnsi="Helvetica" w:cs="Tms Rmn"/>
          <w:i/>
          <w:color w:val="000000"/>
          <w:sz w:val="20"/>
          <w:szCs w:val="20"/>
          <w:lang w:eastAsia="en-GB"/>
        </w:rPr>
        <w:t>.</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 xml:space="preserve">The return value of </w:t>
      </w:r>
      <w:r w:rsidRPr="00DD3B81">
        <w:rPr>
          <w:rFonts w:ascii="Helvetica" w:eastAsia="Times New Roman" w:hAnsi="Helvetica" w:cs="Tms Rmn"/>
          <w:color w:val="000000"/>
          <w:sz w:val="20"/>
          <w:szCs w:val="20"/>
          <w:lang w:eastAsia="en-GB"/>
        </w:rPr>
        <w:t>fn</w:t>
      </w:r>
      <w:proofErr w:type="gramStart"/>
      <w:r w:rsidRPr="00DD3B81">
        <w:rPr>
          <w:rFonts w:ascii="Helvetica" w:eastAsia="Times New Roman" w:hAnsi="Helvetica" w:cs="Tms Rmn"/>
          <w:color w:val="000000"/>
          <w:sz w:val="20"/>
          <w:szCs w:val="20"/>
          <w:lang w:eastAsia="en-GB"/>
        </w:rPr>
        <w:t>:local</w:t>
      </w:r>
      <w:proofErr w:type="gramEnd"/>
      <w:r w:rsidRPr="00DD3B81">
        <w:rPr>
          <w:rFonts w:ascii="Helvetica" w:eastAsia="Times New Roman" w:hAnsi="Helvetica" w:cs="Tms Rmn"/>
          <w:color w:val="000000"/>
          <w:sz w:val="20"/>
          <w:szCs w:val="20"/>
          <w:lang w:eastAsia="en-GB"/>
        </w:rPr>
        <w:t xml:space="preserve">-name is changed to xs:string.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CB3F4A" w:rsidRPr="00CB3F4A"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23.5.3</w:t>
      </w:r>
      <w:r>
        <w:rPr>
          <w:rFonts w:ascii="Helvetica" w:eastAsia="Times New Roman" w:hAnsi="Helvetica" w:cs="Tms Rmn"/>
          <w:color w:val="000000"/>
          <w:sz w:val="20"/>
          <w:szCs w:val="20"/>
          <w:lang w:eastAsia="en-GB"/>
        </w:rPr>
        <w:t xml:space="preserve">. The $lengthUnits argument of </w:t>
      </w:r>
      <w:r w:rsidRPr="00DD3B81">
        <w:rPr>
          <w:rFonts w:ascii="Helvetica" w:eastAsia="Times New Roman" w:hAnsi="Helvetica" w:cs="Tms Rmn"/>
          <w:color w:val="000000"/>
          <w:sz w:val="20"/>
          <w:szCs w:val="20"/>
          <w:lang w:eastAsia="en-GB"/>
        </w:rPr>
        <w:t>dfdl</w:t>
      </w:r>
      <w:proofErr w:type="gramStart"/>
      <w:r w:rsidRPr="00DD3B81">
        <w:rPr>
          <w:rFonts w:ascii="Helvetica" w:eastAsia="Times New Roman" w:hAnsi="Helvetica" w:cs="Tms Rmn"/>
          <w:color w:val="000000"/>
          <w:sz w:val="20"/>
          <w:szCs w:val="20"/>
          <w:lang w:eastAsia="en-GB"/>
        </w:rPr>
        <w:t>:contentLength</w:t>
      </w:r>
      <w:proofErr w:type="gramEnd"/>
      <w:r w:rsidRPr="00DD3B81">
        <w:rPr>
          <w:rFonts w:ascii="Helvetica" w:eastAsia="Times New Roman" w:hAnsi="Helvetica" w:cs="Tms Rmn"/>
          <w:color w:val="000000"/>
          <w:sz w:val="20"/>
          <w:szCs w:val="20"/>
          <w:lang w:eastAsia="en-GB"/>
        </w:rPr>
        <w:t xml:space="preserve"> and dfdl:valueLength is xs:string.</w:t>
      </w:r>
    </w:p>
    <w:p w:rsidR="00CB3F4A" w:rsidRPr="00CB3F4A" w:rsidRDefault="00CB3F4A" w:rsidP="00CB3F4A">
      <w:pPr>
        <w:pStyle w:val="ListParagraph"/>
        <w:rPr>
          <w:rFonts w:ascii="Helvetica" w:hAnsi="Helvetica" w:cs="Arial"/>
          <w:sz w:val="20"/>
          <w:szCs w:val="20"/>
        </w:rPr>
      </w:pPr>
    </w:p>
    <w:p w:rsidR="00CB3F4A"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$data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xs:unsignedByte.</w:t>
      </w:r>
    </w:p>
    <w:p w:rsidR="00CB3F4A" w:rsidRDefault="00CB3F4A" w:rsidP="00CB3F4A">
      <w:pPr>
        <w:pStyle w:val="ListParagraph"/>
        <w:suppressAutoHyphens w:val="0"/>
        <w:autoSpaceDE w:val="0"/>
        <w:autoSpaceDN w:val="0"/>
        <w:adjustRightInd w:val="0"/>
        <w:rPr>
          <w:rFonts w:ascii="Helvetica" w:hAnsi="Helvetica" w:cs="Arial"/>
          <w:sz w:val="20"/>
          <w:szCs w:val="20"/>
        </w:rPr>
      </w:pPr>
    </w:p>
    <w:p w:rsidR="00CB3F4A" w:rsidRPr="00CB3F4A"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w:t>
      </w:r>
      <w:r>
        <w:rPr>
          <w:rFonts w:ascii="Helvetica" w:hAnsi="Helvetica" w:cs="Arial"/>
          <w:sz w:val="20"/>
          <w:szCs w:val="20"/>
        </w:rPr>
        <w:t>bitPos</w:t>
      </w:r>
      <w:r w:rsidRPr="00DD3B81">
        <w:rPr>
          <w:rFonts w:ascii="Helvetica" w:hAnsi="Helvetica" w:cs="Arial"/>
          <w:sz w:val="20"/>
          <w:szCs w:val="20"/>
        </w:rPr>
        <w:t xml:space="preserve">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w:t>
      </w:r>
      <w:r>
        <w:rPr>
          <w:rFonts w:ascii="Helvetica" w:hAnsi="Helvetica" w:cs="Arial"/>
          <w:sz w:val="20"/>
          <w:szCs w:val="20"/>
        </w:rPr>
        <w:t>nonNegativeInteger</w:t>
      </w:r>
      <w:r w:rsidRPr="00DD3B81">
        <w:rPr>
          <w:rFonts w:ascii="Helvetica" w:hAnsi="Helvetica" w:cs="Arial"/>
          <w:sz w:val="20"/>
          <w:szCs w:val="20"/>
        </w:rPr>
        <w:t>.</w:t>
      </w:r>
    </w:p>
    <w:p w:rsidR="00CB3F4A" w:rsidRPr="00CB3F4A" w:rsidRDefault="00CB3F4A" w:rsidP="00CB3F4A">
      <w:pPr>
        <w:suppressAutoHyphens w:val="0"/>
        <w:autoSpaceDE w:val="0"/>
        <w:autoSpaceDN w:val="0"/>
        <w:adjustRightInd w:val="0"/>
        <w:rPr>
          <w:rFonts w:ascii="Helvetica" w:hAnsi="Helvetica" w:cs="Arial"/>
          <w:sz w:val="20"/>
          <w:szCs w:val="20"/>
        </w:rPr>
      </w:pPr>
    </w:p>
    <w:p w:rsidR="00CB3F4A" w:rsidRPr="00CB3F4A" w:rsidRDefault="00CB3F4A" w:rsidP="00CB3F4A">
      <w:pPr>
        <w:pStyle w:val="ListParagraph"/>
        <w:rPr>
          <w:rFonts w:ascii="Helvetica" w:eastAsia="Times New Roman" w:hAnsi="Helvetica" w:cs="Tms Rmn"/>
          <w:color w:val="000000"/>
          <w:sz w:val="20"/>
          <w:szCs w:val="20"/>
          <w:lang w:eastAsia="en-GB"/>
        </w:rPr>
      </w:pPr>
    </w:p>
    <w:p w:rsidR="006E13D7" w:rsidRPr="00672275" w:rsidRDefault="006E13D7" w:rsidP="006E13D7">
      <w:pPr>
        <w:suppressAutoHyphens w:val="0"/>
        <w:autoSpaceDE w:val="0"/>
        <w:autoSpaceDN w:val="0"/>
        <w:adjustRightInd w:val="0"/>
        <w:rPr>
          <w:rFonts w:ascii="Helv" w:hAnsi="Helv" w:cs="Helv"/>
          <w:sz w:val="20"/>
          <w:szCs w:val="20"/>
        </w:rPr>
      </w:pPr>
      <w:r w:rsidRPr="00672275">
        <w:rPr>
          <w:rFonts w:ascii="Helv" w:hAnsi="Helv" w:cs="Helv"/>
          <w:b/>
          <w:sz w:val="20"/>
          <w:szCs w:val="20"/>
        </w:rPr>
        <w:lastRenderedPageBreak/>
        <w:t>2.</w:t>
      </w:r>
      <w:r>
        <w:rPr>
          <w:rFonts w:ascii="Helv" w:hAnsi="Helv" w:cs="Helv"/>
          <w:b/>
          <w:sz w:val="20"/>
          <w:szCs w:val="20"/>
        </w:rPr>
        <w:t>136</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Pr>
          <w:rFonts w:ascii="Helv" w:hAnsi="Helv" w:cs="Helv"/>
          <w:sz w:val="20"/>
          <w:szCs w:val="20"/>
        </w:rPr>
        <w:t xml:space="preserve">hree new </w:t>
      </w:r>
      <w:r w:rsidR="0095325A">
        <w:rPr>
          <w:rFonts w:ascii="Helv" w:hAnsi="Helv" w:cs="Helv"/>
          <w:sz w:val="20"/>
          <w:szCs w:val="20"/>
        </w:rPr>
        <w:t xml:space="preserve">DFDL specific </w:t>
      </w:r>
      <w:r>
        <w:rPr>
          <w:rFonts w:ascii="Helv" w:hAnsi="Helv" w:cs="Helv"/>
          <w:sz w:val="20"/>
          <w:szCs w:val="20"/>
        </w:rPr>
        <w:t>functions are provided that return the timezone from a calendar type. These complement the XPath functions that return other calendar components from calendar types.</w:t>
      </w:r>
      <w:r w:rsidRPr="00672275">
        <w:rPr>
          <w:rFonts w:ascii="Helv" w:hAnsi="Helv" w:cs="Helv"/>
          <w:sz w:val="20"/>
          <w:szCs w:val="20"/>
        </w:rPr>
        <w:t xml:space="preserve"> </w:t>
      </w:r>
    </w:p>
    <w:p w:rsidR="006E13D7" w:rsidRPr="00672275" w:rsidRDefault="006E13D7" w:rsidP="006E13D7">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6E13D7" w:rsidRPr="00672275" w:rsidTr="0015058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timeZoneFromDateTime</w:t>
            </w:r>
            <w:r w:rsidRPr="00672275">
              <w:rPr>
                <w:rFonts w:ascii="Arial" w:hAnsi="Arial" w:cs="Arial"/>
                <w:sz w:val="20"/>
                <w:szCs w:val="20"/>
              </w:rPr>
              <w:t xml:space="preserve"> ($arg)</w:t>
            </w:r>
            <w:r w:rsidRPr="00672275">
              <w:rPr>
                <w:sz w:val="20"/>
                <w:szCs w:val="20"/>
              </w:rPr>
              <w:t xml:space="preserve"> </w:t>
            </w:r>
          </w:p>
          <w:p w:rsidR="006E13D7" w:rsidRDefault="006E13D7" w:rsidP="006E13D7">
            <w:pPr>
              <w:suppressAutoHyphens w:val="0"/>
              <w:rPr>
                <w:rFonts w:ascii="Arial" w:hAnsi="Arial" w:cs="Arial"/>
                <w:sz w:val="20"/>
                <w:szCs w:val="20"/>
              </w:rPr>
            </w:pPr>
            <w:r w:rsidRPr="00672275">
              <w:rPr>
                <w:rFonts w:ascii="Arial" w:hAnsi="Arial" w:cs="Arial"/>
                <w:sz w:val="20"/>
                <w:szCs w:val="20"/>
              </w:rPr>
              <w:t>dfdl:</w:t>
            </w:r>
            <w:r>
              <w:rPr>
                <w:rFonts w:ascii="Arial" w:hAnsi="Arial" w:cs="Arial"/>
                <w:sz w:val="20"/>
                <w:szCs w:val="20"/>
              </w:rPr>
              <w:t>timeZoneFromDate</w:t>
            </w:r>
            <w:r w:rsidRPr="00672275">
              <w:rPr>
                <w:rFonts w:ascii="Arial" w:hAnsi="Arial" w:cs="Arial"/>
                <w:sz w:val="20"/>
                <w:szCs w:val="20"/>
              </w:rPr>
              <w:t xml:space="preserve"> ($arg)</w:t>
            </w:r>
          </w:p>
          <w:p w:rsidR="006E13D7" w:rsidRPr="00672275"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timeZoneFromTime</w:t>
            </w:r>
            <w:r w:rsidRPr="00672275">
              <w:rPr>
                <w:rFonts w:ascii="Arial" w:hAnsi="Arial" w:cs="Arial"/>
                <w:sz w:val="20"/>
                <w:szCs w:val="20"/>
              </w:rPr>
              <w:t xml:space="preserve">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6E13D7" w:rsidRDefault="006E13D7" w:rsidP="006E13D7">
            <w:pPr>
              <w:suppressAutoHyphens w:val="0"/>
              <w:autoSpaceDE w:val="0"/>
              <w:autoSpaceDN w:val="0"/>
              <w:adjustRightInd w:val="0"/>
              <w:ind w:left="192"/>
              <w:rPr>
                <w:rFonts w:ascii="Helvetica" w:hAnsi="Helvetica" w:cs="Arial"/>
                <w:sz w:val="20"/>
                <w:szCs w:val="20"/>
              </w:rPr>
            </w:pPr>
            <w:r w:rsidRPr="006E13D7">
              <w:rPr>
                <w:rFonts w:ascii="Helvetica" w:eastAsia="Times New Roman" w:hAnsi="Helvetica" w:cs="Tms Rmn"/>
                <w:color w:val="000000"/>
                <w:sz w:val="20"/>
                <w:szCs w:val="20"/>
                <w:lang w:eastAsia="en-GB"/>
              </w:rPr>
              <w:t xml:space="preserve">Returns the timezone component of </w:t>
            </w:r>
            <w:r w:rsidRPr="006E13D7">
              <w:rPr>
                <w:rFonts w:ascii="Helvetica" w:eastAsia="Times New Roman" w:hAnsi="Helvetica"/>
                <w:color w:val="000000"/>
                <w:sz w:val="20"/>
                <w:szCs w:val="20"/>
                <w:lang w:eastAsia="en-GB"/>
              </w:rPr>
              <w:t>$arg if any. If $arg ha</w:t>
            </w:r>
            <w:r w:rsidRPr="006E13D7">
              <w:rPr>
                <w:rFonts w:ascii="Helvetica" w:eastAsia="Times New Roman" w:hAnsi="Helvetica" w:cs="Tms Rmn"/>
                <w:color w:val="000000"/>
                <w:sz w:val="20"/>
                <w:szCs w:val="20"/>
                <w:lang w:eastAsia="en-GB"/>
              </w:rPr>
              <w:t>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bl>
    <w:p w:rsidR="006E13D7" w:rsidRDefault="006E13D7" w:rsidP="00232D7E">
      <w:pPr>
        <w:suppressAutoHyphens w:val="0"/>
        <w:autoSpaceDE w:val="0"/>
        <w:autoSpaceDN w:val="0"/>
        <w:adjustRightInd w:val="0"/>
        <w:rPr>
          <w:rFonts w:ascii="Helvetica" w:hAnsi="Helvetica" w:cs="Arial"/>
          <w:sz w:val="20"/>
          <w:szCs w:val="20"/>
        </w:rPr>
      </w:pPr>
    </w:p>
    <w:p w:rsidR="00E15CC2" w:rsidRDefault="00D23EE0" w:rsidP="00232D7E">
      <w:pPr>
        <w:suppressAutoHyphens w:val="0"/>
        <w:autoSpaceDE w:val="0"/>
        <w:autoSpaceDN w:val="0"/>
        <w:adjustRightInd w:val="0"/>
        <w:rPr>
          <w:rFonts w:ascii="Helvetica" w:hAnsi="Helvetica" w:cs="Arial"/>
          <w:sz w:val="20"/>
          <w:szCs w:val="20"/>
        </w:rPr>
      </w:pPr>
      <w:r>
        <w:rPr>
          <w:rFonts w:ascii="Helvetica" w:hAnsi="Helvetica" w:cs="Arial"/>
          <w:b/>
          <w:sz w:val="20"/>
          <w:szCs w:val="20"/>
        </w:rPr>
        <w:t>2.137</w:t>
      </w:r>
      <w:r w:rsidR="0066302F">
        <w:rPr>
          <w:rFonts w:ascii="Helvetica" w:hAnsi="Helvetica" w:cs="Arial"/>
          <w:sz w:val="20"/>
          <w:szCs w:val="20"/>
        </w:rPr>
        <w:t xml:space="preserve">. </w:t>
      </w:r>
      <w:r w:rsidR="0066302F" w:rsidRPr="0066302F">
        <w:rPr>
          <w:rFonts w:ascii="Helvetica" w:hAnsi="Helvetica" w:cs="Arial"/>
          <w:i/>
          <w:sz w:val="20"/>
          <w:szCs w:val="20"/>
        </w:rPr>
        <w:t>Section 13.11.1</w:t>
      </w:r>
      <w:r w:rsidR="0066302F">
        <w:rPr>
          <w:rFonts w:ascii="Helvetica" w:hAnsi="Helvetica" w:cs="Arial"/>
          <w:sz w:val="20"/>
          <w:szCs w:val="20"/>
        </w:rPr>
        <w:t xml:space="preserve">. Correct the paragraph for fractional seconds to say that excess fractional seconds are truncated, and not rounded up. </w:t>
      </w:r>
      <w:r>
        <w:rPr>
          <w:rFonts w:ascii="Helvetica" w:hAnsi="Helvetica" w:cs="Arial"/>
          <w:sz w:val="20"/>
          <w:szCs w:val="20"/>
        </w:rPr>
        <w:t>(</w:t>
      </w:r>
      <w:r w:rsidR="0066302F">
        <w:rPr>
          <w:rFonts w:ascii="Helvetica" w:hAnsi="Helvetica" w:cs="Arial"/>
          <w:sz w:val="20"/>
          <w:szCs w:val="20"/>
        </w:rPr>
        <w:t>This is to match ICU behaviour.</w:t>
      </w:r>
      <w:r>
        <w:rPr>
          <w:rFonts w:ascii="Helvetica" w:hAnsi="Helvetica" w:cs="Arial"/>
          <w:sz w:val="20"/>
          <w:szCs w:val="20"/>
        </w:rPr>
        <w:t>)</w:t>
      </w:r>
    </w:p>
    <w:p w:rsidR="0066302F" w:rsidRDefault="0066302F" w:rsidP="00232D7E">
      <w:pPr>
        <w:suppressAutoHyphens w:val="0"/>
        <w:autoSpaceDE w:val="0"/>
        <w:autoSpaceDN w:val="0"/>
        <w:adjustRightInd w:val="0"/>
        <w:rPr>
          <w:rFonts w:ascii="Helvetica" w:hAnsi="Helvetica" w:cs="Arial"/>
          <w:sz w:val="20"/>
          <w:szCs w:val="20"/>
        </w:rPr>
      </w:pPr>
    </w:p>
    <w:p w:rsidR="002650A2"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Pr>
          <w:rFonts w:ascii="Helvetica" w:hAnsi="Helvetica" w:cs="Arial"/>
          <w:b/>
          <w:sz w:val="20"/>
          <w:szCs w:val="20"/>
        </w:rPr>
        <w:t>2.138</w:t>
      </w:r>
      <w:r w:rsidR="008712CA">
        <w:rPr>
          <w:rFonts w:ascii="Helvetica" w:hAnsi="Helvetica" w:cs="Arial"/>
          <w:sz w:val="20"/>
          <w:szCs w:val="20"/>
        </w:rPr>
        <w:t xml:space="preserve">. </w:t>
      </w:r>
      <w:r w:rsidR="008712CA" w:rsidRPr="002650A2">
        <w:rPr>
          <w:rFonts w:ascii="Helvetica" w:hAnsi="Helvetica" w:cs="Arial"/>
          <w:i/>
          <w:sz w:val="20"/>
          <w:szCs w:val="20"/>
        </w:rPr>
        <w:t>Section 12.3.7</w:t>
      </w:r>
      <w:r w:rsidR="008712CA">
        <w:rPr>
          <w:rFonts w:ascii="Helvetica" w:hAnsi="Helvetica" w:cs="Arial"/>
          <w:sz w:val="20"/>
          <w:szCs w:val="20"/>
        </w:rPr>
        <w:t>. When representation is binary</w:t>
      </w:r>
      <w:r w:rsidR="002650A2">
        <w:rPr>
          <w:rFonts w:ascii="Helvetica" w:hAnsi="Helvetica" w:cs="Arial"/>
          <w:sz w:val="20"/>
          <w:szCs w:val="20"/>
        </w:rPr>
        <w:t xml:space="preserve"> and</w:t>
      </w:r>
      <w:r w:rsidR="008712CA">
        <w:rPr>
          <w:rFonts w:ascii="Helvetica" w:hAnsi="Helvetica" w:cs="Arial"/>
          <w:sz w:val="20"/>
          <w:szCs w:val="20"/>
        </w:rPr>
        <w:t xml:space="preserve"> </w:t>
      </w:r>
      <w:r w:rsidR="002650A2">
        <w:rPr>
          <w:rFonts w:ascii="Helvetica" w:hAnsi="Helvetica" w:cs="Arial"/>
          <w:sz w:val="20"/>
          <w:szCs w:val="20"/>
        </w:rPr>
        <w:t xml:space="preserve">the </w:t>
      </w:r>
      <w:r w:rsidR="008712CA">
        <w:rPr>
          <w:rFonts w:ascii="Helvetica" w:hAnsi="Helvetica" w:cs="Arial"/>
          <w:sz w:val="20"/>
          <w:szCs w:val="20"/>
        </w:rPr>
        <w:t xml:space="preserve">length specified for an element </w:t>
      </w:r>
      <w:r w:rsidR="002650A2">
        <w:rPr>
          <w:rFonts w:ascii="Helvetica" w:hAnsi="Helvetica" w:cs="Arial"/>
          <w:sz w:val="20"/>
          <w:szCs w:val="20"/>
        </w:rPr>
        <w:t xml:space="preserve">implies that the capacity of the simple type may be exceeded, the behaviour of the DFDL processor is not consistent and is dependent on whether lengthUnits is ‘bits’ or ‘bytes’. This is addressed. </w:t>
      </w:r>
      <w:r w:rsidR="002650A2" w:rsidRPr="00200075">
        <w:rPr>
          <w:rFonts w:ascii="Helvetica" w:hAnsi="Helvetica" w:cs="Arial"/>
          <w:color w:val="000000" w:themeColor="text1"/>
          <w:sz w:val="20"/>
          <w:szCs w:val="20"/>
        </w:rPr>
        <w:t>I</w:t>
      </w:r>
      <w:r w:rsidR="002650A2" w:rsidRPr="00200075">
        <w:rPr>
          <w:rFonts w:ascii="Arial" w:eastAsia="Times New Roman" w:hAnsi="Arial" w:cs="Arial"/>
          <w:color w:val="000000" w:themeColor="text1"/>
          <w:sz w:val="20"/>
          <w:szCs w:val="20"/>
          <w:lang w:eastAsia="en-GB"/>
        </w:rPr>
        <w:t>t is still a schema definition error if the length of a bit field is too large for the corresponding integer type when statically verifiable, but it should be a processing error if it occurs at runtime, and not a runtime schema definition error as stated. The same rules should also be applied when lengthUnits is 'bytes'.</w:t>
      </w:r>
    </w:p>
    <w:p w:rsidR="002650A2" w:rsidRPr="00200075" w:rsidRDefault="002650A2"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2.139</w:t>
      </w:r>
      <w:r w:rsidR="001145F1" w:rsidRPr="00200075">
        <w:rPr>
          <w:rFonts w:ascii="Arial" w:eastAsia="Times New Roman" w:hAnsi="Arial" w:cs="Arial"/>
          <w:color w:val="000000" w:themeColor="text1"/>
          <w:sz w:val="20"/>
          <w:szCs w:val="20"/>
          <w:lang w:eastAsia="en-GB"/>
        </w:rPr>
        <w:t xml:space="preserve">. </w:t>
      </w:r>
      <w:r w:rsidR="001145F1" w:rsidRPr="00200075">
        <w:rPr>
          <w:rFonts w:ascii="Arial" w:eastAsia="Times New Roman" w:hAnsi="Arial" w:cs="Arial"/>
          <w:i/>
          <w:color w:val="000000" w:themeColor="text1"/>
          <w:sz w:val="20"/>
          <w:szCs w:val="20"/>
          <w:lang w:eastAsia="en-GB"/>
        </w:rPr>
        <w:t>Section 12.3.7.2</w:t>
      </w:r>
      <w:r w:rsidR="001145F1" w:rsidRPr="00200075">
        <w:rPr>
          <w:rFonts w:ascii="Arial" w:eastAsia="Times New Roman" w:hAnsi="Arial" w:cs="Arial"/>
          <w:color w:val="000000" w:themeColor="text1"/>
          <w:sz w:val="20"/>
          <w:szCs w:val="20"/>
          <w:lang w:eastAsia="en-GB"/>
        </w:rPr>
        <w:t>. Clarify that numbers with a binary packed representation are allowed to have lengthUnits ‘bits’ but the length must be a multiple of 4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0</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12.1</w:t>
      </w:r>
      <w:r w:rsidRPr="00200075">
        <w:rPr>
          <w:rFonts w:ascii="Arial" w:eastAsia="Times New Roman" w:hAnsi="Arial" w:cs="Arial"/>
          <w:color w:val="000000" w:themeColor="text1"/>
          <w:sz w:val="20"/>
          <w:szCs w:val="20"/>
          <w:lang w:eastAsia="en-GB"/>
        </w:rPr>
        <w:t>. Clarify that numbers with a binary packed representation must be aligned on a nibble (ie, 4-bit) boundary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246C4D" w:rsidRPr="00200075" w:rsidRDefault="00785F9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1</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13.11</w:t>
      </w:r>
      <w:r w:rsidRPr="00200075">
        <w:rPr>
          <w:rFonts w:ascii="Arial" w:eastAsia="Times New Roman" w:hAnsi="Arial" w:cs="Arial"/>
          <w:color w:val="000000" w:themeColor="text1"/>
          <w:sz w:val="20"/>
          <w:szCs w:val="20"/>
          <w:lang w:eastAsia="en-GB"/>
        </w:rPr>
        <w:t>. Change the type of property calendarLanguage so that it is String or DFDL Expression.  If an expression is provided, it must return a string that complies with the pattern given by errat</w:t>
      </w:r>
      <w:r w:rsidR="00991C77">
        <w:rPr>
          <w:rFonts w:ascii="Arial" w:eastAsia="Times New Roman" w:hAnsi="Arial" w:cs="Arial"/>
          <w:color w:val="000000" w:themeColor="text1"/>
          <w:sz w:val="20"/>
          <w:szCs w:val="20"/>
          <w:lang w:eastAsia="en-GB"/>
        </w:rPr>
        <w:t>um</w:t>
      </w:r>
      <w:r w:rsidRPr="00200075">
        <w:rPr>
          <w:rFonts w:ascii="Arial" w:eastAsia="Times New Roman" w:hAnsi="Arial" w:cs="Arial"/>
          <w:color w:val="000000" w:themeColor="text1"/>
          <w:sz w:val="20"/>
          <w:szCs w:val="20"/>
          <w:lang w:eastAsia="en-GB"/>
        </w:rPr>
        <w:t xml:space="preserve"> 2.44.</w:t>
      </w:r>
      <w:r w:rsidR="001145F1" w:rsidRPr="00200075">
        <w:rPr>
          <w:rFonts w:ascii="Arial" w:eastAsia="Times New Roman" w:hAnsi="Arial" w:cs="Arial"/>
          <w:color w:val="000000" w:themeColor="text1"/>
          <w:sz w:val="20"/>
          <w:szCs w:val="20"/>
          <w:lang w:eastAsia="en-GB"/>
        </w:rPr>
        <w:t xml:space="preserve"> This enhancement allows DFDL schemas to be authored that model locale-dependent calendars.</w:t>
      </w:r>
      <w:r w:rsidR="00246C4D" w:rsidRPr="00200075">
        <w:rPr>
          <w:rFonts w:ascii="Arial" w:eastAsia="Times New Roman" w:hAnsi="Arial" w:cs="Arial"/>
          <w:color w:val="000000" w:themeColor="text1"/>
          <w:sz w:val="20"/>
          <w:szCs w:val="20"/>
          <w:lang w:eastAsia="en-GB"/>
        </w:rPr>
        <w:t xml:space="preserve"> </w:t>
      </w:r>
    </w:p>
    <w:p w:rsidR="001145F1" w:rsidRPr="00200075" w:rsidRDefault="001145F1"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2.142</w:t>
      </w:r>
      <w:r w:rsidR="00447A95" w:rsidRPr="00200075">
        <w:rPr>
          <w:rFonts w:ascii="Arial" w:eastAsia="Times New Roman" w:hAnsi="Arial" w:cs="Arial"/>
          <w:color w:val="000000" w:themeColor="text1"/>
          <w:sz w:val="20"/>
          <w:szCs w:val="20"/>
          <w:lang w:eastAsia="en-GB"/>
        </w:rPr>
        <w:t xml:space="preserve">. </w:t>
      </w:r>
      <w:r w:rsidR="00447A95" w:rsidRPr="00200075">
        <w:rPr>
          <w:rFonts w:ascii="Arial" w:eastAsia="Times New Roman" w:hAnsi="Arial" w:cs="Arial"/>
          <w:i/>
          <w:color w:val="000000" w:themeColor="text1"/>
          <w:sz w:val="20"/>
          <w:szCs w:val="20"/>
          <w:lang w:eastAsia="en-GB"/>
        </w:rPr>
        <w:t>Section 11</w:t>
      </w:r>
      <w:r w:rsidR="00447A95" w:rsidRPr="00200075">
        <w:rPr>
          <w:rFonts w:ascii="Arial" w:eastAsia="Times New Roman" w:hAnsi="Arial" w:cs="Arial"/>
          <w:color w:val="000000" w:themeColor="text1"/>
          <w:sz w:val="20"/>
          <w:szCs w:val="20"/>
          <w:lang w:eastAsia="en-GB"/>
        </w:rPr>
        <w:t>. Clarify that property ignoreCase plays no part when comparing an element value with an XSDL enum facet, matching an element value to an XSDL pattern facet, or comparing an element value with the XSDL fixed property. It is therefore not used by validation when enabled, nor by the dfdl</w:t>
      </w:r>
      <w:proofErr w:type="gramStart"/>
      <w:r w:rsidR="00447A95" w:rsidRPr="00200075">
        <w:rPr>
          <w:rFonts w:ascii="Arial" w:eastAsia="Times New Roman" w:hAnsi="Arial" w:cs="Arial"/>
          <w:color w:val="000000" w:themeColor="text1"/>
          <w:sz w:val="20"/>
          <w:szCs w:val="20"/>
          <w:lang w:eastAsia="en-GB"/>
        </w:rPr>
        <w:t>:checkConstraints</w:t>
      </w:r>
      <w:proofErr w:type="gramEnd"/>
      <w:r w:rsidR="00447A95" w:rsidRPr="00200075">
        <w:rPr>
          <w:rFonts w:ascii="Arial" w:eastAsia="Times New Roman" w:hAnsi="Arial" w:cs="Arial"/>
          <w:color w:val="000000" w:themeColor="text1"/>
          <w:sz w:val="20"/>
          <w:szCs w:val="20"/>
          <w:lang w:eastAsia="en-GB"/>
        </w:rPr>
        <w:t xml:space="preserve"> function. </w:t>
      </w:r>
    </w:p>
    <w:p w:rsidR="00447A95" w:rsidRPr="00200075" w:rsidRDefault="00447A95"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3F42DE" w:rsidRPr="00200075" w:rsidRDefault="0048654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3</w:t>
      </w:r>
      <w:r w:rsidRPr="00200075">
        <w:rPr>
          <w:rFonts w:ascii="Arial" w:eastAsia="Times New Roman" w:hAnsi="Arial" w:cs="Arial"/>
          <w:b/>
          <w:color w:val="000000" w:themeColor="text1"/>
          <w:sz w:val="20"/>
          <w:szCs w:val="20"/>
          <w:lang w:eastAsia="en-GB"/>
        </w:rPr>
        <w:t>.</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12.3.5.1</w:t>
      </w:r>
      <w:r w:rsidRPr="00200075">
        <w:rPr>
          <w:rFonts w:ascii="Arial" w:eastAsia="Times New Roman" w:hAnsi="Arial" w:cs="Arial"/>
          <w:color w:val="000000" w:themeColor="text1"/>
          <w:sz w:val="20"/>
          <w:szCs w:val="20"/>
          <w:lang w:eastAsia="en-GB"/>
        </w:rPr>
        <w:t xml:space="preserve">. </w:t>
      </w:r>
      <w:r w:rsidR="00D23EE0" w:rsidRPr="00200075">
        <w:rPr>
          <w:rFonts w:ascii="Arial" w:eastAsia="Times New Roman" w:hAnsi="Arial" w:cs="Arial"/>
          <w:color w:val="000000" w:themeColor="text1"/>
          <w:sz w:val="20"/>
          <w:szCs w:val="20"/>
          <w:lang w:eastAsia="en-GB"/>
        </w:rPr>
        <w:t>For lengthKind ‘pattern’ c</w:t>
      </w:r>
      <w:r w:rsidRPr="00200075">
        <w:rPr>
          <w:rFonts w:ascii="Arial" w:eastAsia="Times New Roman" w:hAnsi="Arial" w:cs="Arial"/>
          <w:color w:val="000000" w:themeColor="text1"/>
          <w:sz w:val="20"/>
          <w:szCs w:val="20"/>
          <w:lang w:eastAsia="en-GB"/>
        </w:rPr>
        <w:t>larify that when a DFDL regular expression</w:t>
      </w:r>
      <w:r w:rsidR="003F42DE" w:rsidRPr="00200075">
        <w:rPr>
          <w:rFonts w:ascii="Arial" w:eastAsia="Times New Roman" w:hAnsi="Arial" w:cs="Arial"/>
          <w:color w:val="000000" w:themeColor="text1"/>
          <w:sz w:val="20"/>
          <w:szCs w:val="20"/>
          <w:lang w:eastAsia="en-GB"/>
        </w:rPr>
        <w:t xml:space="preserve"> i</w:t>
      </w:r>
      <w:r w:rsidRPr="00200075">
        <w:rPr>
          <w:rFonts w:ascii="Arial" w:eastAsia="Times New Roman" w:hAnsi="Arial" w:cs="Arial"/>
          <w:color w:val="000000" w:themeColor="text1"/>
          <w:sz w:val="20"/>
          <w:szCs w:val="20"/>
          <w:lang w:eastAsia="en-GB"/>
        </w:rPr>
        <w:t>s matched against data</w:t>
      </w:r>
      <w:r w:rsidR="003F42DE" w:rsidRPr="00200075">
        <w:rPr>
          <w:rFonts w:ascii="Arial" w:eastAsia="Times New Roman" w:hAnsi="Arial" w:cs="Arial"/>
          <w:color w:val="000000" w:themeColor="text1"/>
          <w:sz w:val="20"/>
          <w:szCs w:val="20"/>
          <w:lang w:eastAsia="en-GB"/>
        </w:rPr>
        <w:t>:</w:t>
      </w:r>
    </w:p>
    <w:p w:rsidR="00447A95" w:rsidRPr="00200075"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t>T</w:t>
      </w:r>
      <w:r w:rsidR="0048654C" w:rsidRPr="00200075">
        <w:rPr>
          <w:rFonts w:ascii="Arial" w:eastAsia="Times New Roman" w:hAnsi="Arial" w:cs="Arial"/>
          <w:color w:val="000000" w:themeColor="text1"/>
          <w:sz w:val="20"/>
          <w:szCs w:val="20"/>
          <w:lang w:eastAsia="en-GB"/>
        </w:rPr>
        <w:t>he data is decoded from the specified encoding into Unicode before the actual matching takes place.</w:t>
      </w:r>
    </w:p>
    <w:p w:rsidR="003F42DE" w:rsidRPr="00200075"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t>If there is no match (ie, a zero-length match) it is not a processing error but instead it means the length is zero.</w:t>
      </w:r>
    </w:p>
    <w:p w:rsidR="008A31A0" w:rsidRDefault="008A31A0" w:rsidP="002650A2">
      <w:pPr>
        <w:suppressAutoHyphens w:val="0"/>
        <w:autoSpaceDE w:val="0"/>
        <w:autoSpaceDN w:val="0"/>
        <w:adjustRightInd w:val="0"/>
        <w:rPr>
          <w:rFonts w:ascii="Arial" w:eastAsia="Times New Roman" w:hAnsi="Arial" w:cs="Arial"/>
          <w:color w:val="0000FF"/>
          <w:sz w:val="20"/>
          <w:szCs w:val="20"/>
          <w:lang w:eastAsia="en-GB"/>
        </w:rPr>
      </w:pPr>
    </w:p>
    <w:p w:rsidR="00AF2D30" w:rsidRDefault="0086318C" w:rsidP="00AF2D30">
      <w:pPr>
        <w:rPr>
          <w:rFonts w:ascii="Arial" w:hAnsi="Arial" w:cs="Arial"/>
          <w:sz w:val="20"/>
          <w:szCs w:val="20"/>
        </w:rPr>
      </w:pPr>
      <w:r w:rsidRPr="0086318C">
        <w:rPr>
          <w:rFonts w:ascii="Arial" w:hAnsi="Arial" w:cs="Arial"/>
          <w:b/>
          <w:sz w:val="20"/>
          <w:szCs w:val="20"/>
        </w:rPr>
        <w:t>2.14</w:t>
      </w:r>
      <w:r w:rsidR="00D23EE0">
        <w:rPr>
          <w:rFonts w:ascii="Arial" w:hAnsi="Arial" w:cs="Arial"/>
          <w:b/>
          <w:sz w:val="20"/>
          <w:szCs w:val="20"/>
        </w:rPr>
        <w:t>4</w:t>
      </w:r>
      <w:r>
        <w:rPr>
          <w:rFonts w:ascii="Arial" w:hAnsi="Arial" w:cs="Arial"/>
          <w:sz w:val="20"/>
          <w:szCs w:val="20"/>
        </w:rPr>
        <w:t xml:space="preserve">. </w:t>
      </w:r>
      <w:r w:rsidRPr="0086318C">
        <w:rPr>
          <w:rFonts w:ascii="Arial" w:hAnsi="Arial" w:cs="Arial"/>
          <w:i/>
          <w:sz w:val="20"/>
          <w:szCs w:val="20"/>
        </w:rPr>
        <w:t>Section 7.3.1 and 7.4.1.</w:t>
      </w:r>
      <w:r>
        <w:rPr>
          <w:rFonts w:ascii="Arial" w:hAnsi="Arial" w:cs="Arial"/>
          <w:sz w:val="20"/>
          <w:szCs w:val="20"/>
        </w:rPr>
        <w:t xml:space="preserve"> Allow the message property </w:t>
      </w:r>
      <w:r w:rsidRPr="0086318C">
        <w:rPr>
          <w:rFonts w:ascii="Arial" w:hAnsi="Arial" w:cs="Arial"/>
          <w:sz w:val="20"/>
          <w:szCs w:val="20"/>
        </w:rPr>
        <w:t>o</w:t>
      </w:r>
      <w:r>
        <w:rPr>
          <w:rFonts w:ascii="Arial" w:hAnsi="Arial" w:cs="Arial"/>
          <w:sz w:val="20"/>
          <w:szCs w:val="20"/>
        </w:rPr>
        <w:t>f</w:t>
      </w:r>
      <w:r w:rsidRPr="0086318C">
        <w:rPr>
          <w:rFonts w:ascii="Arial" w:hAnsi="Arial" w:cs="Arial"/>
          <w:sz w:val="20"/>
          <w:szCs w:val="20"/>
        </w:rPr>
        <w:t xml:space="preserve"> </w:t>
      </w:r>
      <w:proofErr w:type="gramStart"/>
      <w:r>
        <w:rPr>
          <w:rFonts w:ascii="Arial" w:hAnsi="Arial" w:cs="Arial"/>
          <w:sz w:val="20"/>
          <w:szCs w:val="20"/>
        </w:rPr>
        <w:t xml:space="preserve">an </w:t>
      </w:r>
      <w:r w:rsidRPr="0086318C">
        <w:rPr>
          <w:rFonts w:ascii="Arial" w:hAnsi="Arial" w:cs="Arial"/>
          <w:sz w:val="20"/>
          <w:szCs w:val="20"/>
        </w:rPr>
        <w:t>assert</w:t>
      </w:r>
      <w:proofErr w:type="gramEnd"/>
      <w:r w:rsidRPr="0086318C">
        <w:rPr>
          <w:rFonts w:ascii="Arial" w:hAnsi="Arial" w:cs="Arial"/>
          <w:sz w:val="20"/>
          <w:szCs w:val="20"/>
        </w:rPr>
        <w:t xml:space="preserve"> </w:t>
      </w:r>
      <w:r>
        <w:rPr>
          <w:rFonts w:ascii="Arial" w:hAnsi="Arial" w:cs="Arial"/>
          <w:sz w:val="20"/>
          <w:szCs w:val="20"/>
        </w:rPr>
        <w:t xml:space="preserve">or </w:t>
      </w:r>
      <w:r w:rsidR="00AF2D30">
        <w:rPr>
          <w:rFonts w:ascii="Arial" w:hAnsi="Arial" w:cs="Arial"/>
          <w:sz w:val="20"/>
          <w:szCs w:val="20"/>
        </w:rPr>
        <w:t xml:space="preserve">a </w:t>
      </w:r>
      <w:r w:rsidRPr="0086318C">
        <w:rPr>
          <w:rFonts w:ascii="Arial" w:hAnsi="Arial" w:cs="Arial"/>
          <w:sz w:val="20"/>
          <w:szCs w:val="20"/>
        </w:rPr>
        <w:t>discriminator</w:t>
      </w:r>
      <w:r>
        <w:rPr>
          <w:rFonts w:ascii="Arial" w:hAnsi="Arial" w:cs="Arial"/>
          <w:sz w:val="20"/>
          <w:szCs w:val="20"/>
        </w:rPr>
        <w:t xml:space="preserve"> to be</w:t>
      </w:r>
      <w:r w:rsidRPr="0086318C">
        <w:rPr>
          <w:rFonts w:ascii="Arial" w:hAnsi="Arial" w:cs="Arial"/>
          <w:sz w:val="20"/>
          <w:szCs w:val="20"/>
        </w:rPr>
        <w:t xml:space="preserve"> either a string or a DFDL Expression that returns a string. </w:t>
      </w:r>
    </w:p>
    <w:p w:rsidR="00AF2D30" w:rsidRDefault="00AF2D30" w:rsidP="00AF2D30">
      <w:pPr>
        <w:rPr>
          <w:rFonts w:ascii="Arial" w:hAnsi="Arial" w:cs="Arial"/>
          <w:sz w:val="20"/>
          <w:szCs w:val="20"/>
        </w:rPr>
      </w:pPr>
    </w:p>
    <w:p w:rsidR="00AF2D30" w:rsidRPr="00AF2D30" w:rsidRDefault="00AF2D30" w:rsidP="00AF2D30">
      <w:pPr>
        <w:rPr>
          <w:rFonts w:ascii="Arial" w:hAnsi="Arial" w:cs="Arial"/>
          <w:sz w:val="20"/>
          <w:szCs w:val="20"/>
        </w:rPr>
      </w:pPr>
      <w:r w:rsidRPr="00AF2D30">
        <w:rPr>
          <w:rFonts w:ascii="Arial" w:hAnsi="Arial" w:cs="Arial"/>
          <w:sz w:val="20"/>
          <w:szCs w:val="20"/>
        </w:rPr>
        <w:t xml:space="preserve">Any element referred to by the </w:t>
      </w:r>
      <w:r w:rsidR="00D23EE0">
        <w:rPr>
          <w:rFonts w:ascii="Arial" w:hAnsi="Arial" w:cs="Arial"/>
          <w:sz w:val="20"/>
          <w:szCs w:val="20"/>
        </w:rPr>
        <w:t xml:space="preserve">message </w:t>
      </w:r>
      <w:r w:rsidRPr="00AF2D30">
        <w:rPr>
          <w:rFonts w:ascii="Arial" w:hAnsi="Arial" w:cs="Arial"/>
          <w:sz w:val="20"/>
          <w:szCs w:val="20"/>
        </w:rPr>
        <w:t>expression must have already been processed or must be a descendent of th</w:t>
      </w:r>
      <w:r>
        <w:rPr>
          <w:rFonts w:ascii="Arial" w:hAnsi="Arial" w:cs="Arial"/>
          <w:sz w:val="20"/>
          <w:szCs w:val="20"/>
        </w:rPr>
        <w:t xml:space="preserve">e component carrying </w:t>
      </w:r>
      <w:proofErr w:type="gramStart"/>
      <w:r>
        <w:rPr>
          <w:rFonts w:ascii="Arial" w:hAnsi="Arial" w:cs="Arial"/>
          <w:sz w:val="20"/>
          <w:szCs w:val="20"/>
        </w:rPr>
        <w:t>the assert</w:t>
      </w:r>
      <w:proofErr w:type="gramEnd"/>
      <w:r>
        <w:rPr>
          <w:rFonts w:ascii="Arial" w:hAnsi="Arial" w:cs="Arial"/>
          <w:sz w:val="20"/>
          <w:szCs w:val="20"/>
        </w:rPr>
        <w:t xml:space="preserve"> or discriminator (same rule as for the test expression)</w:t>
      </w:r>
      <w:r w:rsidRPr="00AF2D30">
        <w:rPr>
          <w:rFonts w:ascii="Arial" w:hAnsi="Arial" w:cs="Arial"/>
          <w:sz w:val="20"/>
          <w:szCs w:val="20"/>
        </w:rPr>
        <w:t>.</w:t>
      </w:r>
    </w:p>
    <w:p w:rsidR="0086318C" w:rsidRDefault="0086318C" w:rsidP="00232D7E">
      <w:pPr>
        <w:suppressAutoHyphens w:val="0"/>
        <w:autoSpaceDE w:val="0"/>
        <w:autoSpaceDN w:val="0"/>
        <w:adjustRightInd w:val="0"/>
        <w:rPr>
          <w:rFonts w:ascii="Arial" w:hAnsi="Arial" w:cs="Arial"/>
          <w:sz w:val="20"/>
          <w:szCs w:val="20"/>
        </w:rPr>
      </w:pPr>
      <w:r w:rsidRPr="0086318C">
        <w:rPr>
          <w:rFonts w:ascii="Arial" w:hAnsi="Arial" w:cs="Arial"/>
          <w:sz w:val="20"/>
          <w:szCs w:val="20"/>
        </w:rPr>
        <w:br/>
        <w:t>Example</w:t>
      </w:r>
      <w:proofErr w:type="gramStart"/>
      <w:r w:rsidRPr="0086318C">
        <w:rPr>
          <w:rFonts w:ascii="Arial" w:hAnsi="Arial" w:cs="Arial"/>
          <w:sz w:val="20"/>
          <w:szCs w:val="20"/>
        </w:rPr>
        <w:t>:</w:t>
      </w:r>
      <w:proofErr w:type="gramEnd"/>
      <w:r w:rsidRPr="0086318C">
        <w:rPr>
          <w:rFonts w:ascii="Arial" w:hAnsi="Arial" w:cs="Arial"/>
          <w:sz w:val="20"/>
          <w:szCs w:val="20"/>
        </w:rPr>
        <w:br/>
      </w:r>
      <w:r w:rsidRPr="001C718D">
        <w:rPr>
          <w:rFonts w:ascii="Courier New" w:hAnsi="Courier New" w:cs="Courier New"/>
          <w:sz w:val="20"/>
          <w:szCs w:val="20"/>
        </w:rPr>
        <w:t>&lt;dfdl:assert message="{ fn:concat('unknown whatever ', ../</w:t>
      </w:r>
      <w:r w:rsidR="001C718D">
        <w:rPr>
          <w:rFonts w:ascii="Courier New" w:hAnsi="Courier New" w:cs="Courier New"/>
          <w:sz w:val="20"/>
          <w:szCs w:val="20"/>
        </w:rPr>
        <w:t>data1</w:t>
      </w:r>
      <w:proofErr w:type="gramStart"/>
      <w:r w:rsidRPr="001C718D">
        <w:rPr>
          <w:rFonts w:ascii="Courier New" w:hAnsi="Courier New" w:cs="Courier New"/>
          <w:sz w:val="20"/>
          <w:szCs w:val="20"/>
        </w:rPr>
        <w:t>) }</w:t>
      </w:r>
      <w:proofErr w:type="gramEnd"/>
      <w:r w:rsidRPr="001C718D">
        <w:rPr>
          <w:rFonts w:ascii="Courier New" w:hAnsi="Courier New" w:cs="Courier New"/>
          <w:sz w:val="20"/>
          <w:szCs w:val="20"/>
        </w:rPr>
        <w:t>"&gt;</w:t>
      </w:r>
      <w:r w:rsidRPr="001C718D">
        <w:rPr>
          <w:rFonts w:ascii="Courier New" w:hAnsi="Courier New" w:cs="Courier New"/>
          <w:sz w:val="20"/>
          <w:szCs w:val="20"/>
        </w:rPr>
        <w:br/>
      </w:r>
      <w:r w:rsidRPr="001C718D">
        <w:rPr>
          <w:rFonts w:ascii="Courier New" w:hAnsi="Courier New" w:cs="Courier New"/>
          <w:sz w:val="20"/>
          <w:szCs w:val="20"/>
        </w:rPr>
        <w:lastRenderedPageBreak/>
        <w:t>{  if (...pred</w:t>
      </w:r>
      <w:r w:rsidR="001C718D">
        <w:rPr>
          <w:rFonts w:ascii="Courier New" w:hAnsi="Courier New" w:cs="Courier New"/>
          <w:sz w:val="20"/>
          <w:szCs w:val="20"/>
        </w:rPr>
        <w:t>1</w:t>
      </w:r>
      <w:r w:rsidRPr="001C718D">
        <w:rPr>
          <w:rFonts w:ascii="Courier New" w:hAnsi="Courier New" w:cs="Courier New"/>
          <w:sz w:val="20"/>
          <w:szCs w:val="20"/>
        </w:rPr>
        <w:t xml:space="preserve">...) then ...expr1... </w:t>
      </w:r>
      <w:r w:rsidRPr="001C718D">
        <w:rPr>
          <w:rFonts w:ascii="Courier New" w:hAnsi="Courier New" w:cs="Courier New"/>
          <w:sz w:val="20"/>
          <w:szCs w:val="20"/>
        </w:rPr>
        <w:br/>
        <w:t> </w:t>
      </w:r>
      <w:r w:rsidR="001C718D">
        <w:rPr>
          <w:rFonts w:ascii="Courier New" w:hAnsi="Courier New" w:cs="Courier New"/>
          <w:sz w:val="20"/>
          <w:szCs w:val="20"/>
        </w:rPr>
        <w:t xml:space="preserve">  </w:t>
      </w:r>
      <w:r w:rsidRPr="001C718D">
        <w:rPr>
          <w:rFonts w:ascii="Courier New" w:hAnsi="Courier New" w:cs="Courier New"/>
          <w:sz w:val="20"/>
          <w:szCs w:val="20"/>
        </w:rPr>
        <w:t>else if (...pred2...) then ...expr2...</w:t>
      </w:r>
      <w:r w:rsidRPr="001C718D">
        <w:rPr>
          <w:rFonts w:ascii="Courier New" w:hAnsi="Courier New" w:cs="Courier New"/>
          <w:sz w:val="20"/>
          <w:szCs w:val="20"/>
        </w:rPr>
        <w:br/>
        <w:t xml:space="preserve">  </w:t>
      </w:r>
      <w:r w:rsidR="001C718D">
        <w:rPr>
          <w:rFonts w:ascii="Courier New" w:hAnsi="Courier New" w:cs="Courier New"/>
          <w:sz w:val="20"/>
          <w:szCs w:val="20"/>
        </w:rPr>
        <w:t xml:space="preserve"> </w:t>
      </w:r>
      <w:r w:rsidRPr="001C718D">
        <w:rPr>
          <w:rFonts w:ascii="Courier New" w:hAnsi="Courier New" w:cs="Courier New"/>
          <w:sz w:val="20"/>
          <w:szCs w:val="20"/>
        </w:rPr>
        <w:t>else fn:false()</w:t>
      </w:r>
      <w:r w:rsidRPr="001C718D">
        <w:rPr>
          <w:rFonts w:ascii="Courier New" w:hAnsi="Courier New" w:cs="Courier New"/>
          <w:sz w:val="20"/>
          <w:szCs w:val="20"/>
        </w:rPr>
        <w:br/>
        <w:t> }&lt;/dfdl:assert&gt;</w:t>
      </w:r>
      <w:r w:rsidRPr="001C718D">
        <w:rPr>
          <w:rFonts w:ascii="Courier New" w:hAnsi="Courier New" w:cs="Courier New"/>
          <w:sz w:val="20"/>
          <w:szCs w:val="20"/>
        </w:rPr>
        <w:br/>
      </w:r>
    </w:p>
    <w:p w:rsidR="00AF2D30" w:rsidRDefault="0086318C" w:rsidP="00232D7E">
      <w:pPr>
        <w:suppressAutoHyphens w:val="0"/>
        <w:autoSpaceDE w:val="0"/>
        <w:autoSpaceDN w:val="0"/>
        <w:adjustRightInd w:val="0"/>
        <w:rPr>
          <w:rFonts w:ascii="Arial" w:hAnsi="Arial" w:cs="Arial"/>
          <w:sz w:val="20"/>
          <w:szCs w:val="20"/>
        </w:rPr>
      </w:pPr>
      <w:r>
        <w:rPr>
          <w:rFonts w:ascii="Arial" w:hAnsi="Arial" w:cs="Arial"/>
          <w:sz w:val="20"/>
          <w:szCs w:val="20"/>
        </w:rPr>
        <w:t>The message specified by the message property is issued only if the assert or discriminator is unsuccessful, that is, the test expression  evaluates to false or the test pattern returns a zero-length match.</w:t>
      </w:r>
      <w:r w:rsidR="001C718D">
        <w:rPr>
          <w:rFonts w:ascii="Arial" w:hAnsi="Arial" w:cs="Arial"/>
          <w:sz w:val="20"/>
          <w:szCs w:val="20"/>
        </w:rPr>
        <w:t xml:space="preserve"> </w:t>
      </w:r>
      <w:r w:rsidR="00AF2D30">
        <w:rPr>
          <w:rFonts w:ascii="Arial" w:hAnsi="Arial" w:cs="Arial"/>
          <w:sz w:val="20"/>
          <w:szCs w:val="20"/>
        </w:rPr>
        <w:t xml:space="preserve">If so, and </w:t>
      </w:r>
      <w:r w:rsidR="001C718D">
        <w:rPr>
          <w:rFonts w:ascii="Arial" w:hAnsi="Arial" w:cs="Arial"/>
          <w:sz w:val="20"/>
          <w:szCs w:val="20"/>
        </w:rPr>
        <w:t>the message property is an expression</w:t>
      </w:r>
      <w:r w:rsidR="00AF2D30">
        <w:rPr>
          <w:rFonts w:ascii="Arial" w:hAnsi="Arial" w:cs="Arial"/>
          <w:sz w:val="20"/>
          <w:szCs w:val="20"/>
        </w:rPr>
        <w:t xml:space="preserve">, the message expression </w:t>
      </w:r>
      <w:r w:rsidR="001C718D">
        <w:rPr>
          <w:rFonts w:ascii="Arial" w:hAnsi="Arial" w:cs="Arial"/>
          <w:sz w:val="20"/>
          <w:szCs w:val="20"/>
        </w:rPr>
        <w:t xml:space="preserve">is evaluated </w:t>
      </w:r>
      <w:r w:rsidR="00AF2D30">
        <w:rPr>
          <w:rFonts w:ascii="Arial" w:hAnsi="Arial" w:cs="Arial"/>
          <w:sz w:val="20"/>
          <w:szCs w:val="20"/>
        </w:rPr>
        <w:t xml:space="preserve">at that time. </w:t>
      </w:r>
    </w:p>
    <w:p w:rsidR="00AF2D30" w:rsidRDefault="00AF2D30" w:rsidP="00232D7E">
      <w:pPr>
        <w:suppressAutoHyphens w:val="0"/>
        <w:autoSpaceDE w:val="0"/>
        <w:autoSpaceDN w:val="0"/>
        <w:adjustRightInd w:val="0"/>
        <w:rPr>
          <w:rFonts w:ascii="Arial" w:hAnsi="Arial" w:cs="Arial"/>
          <w:sz w:val="20"/>
          <w:szCs w:val="20"/>
        </w:rPr>
      </w:pPr>
    </w:p>
    <w:p w:rsidR="0066302F" w:rsidRDefault="001C718D" w:rsidP="00232D7E">
      <w:pPr>
        <w:suppressAutoHyphens w:val="0"/>
        <w:autoSpaceDE w:val="0"/>
        <w:autoSpaceDN w:val="0"/>
        <w:adjustRightInd w:val="0"/>
        <w:rPr>
          <w:rFonts w:ascii="Arial" w:hAnsi="Arial" w:cs="Arial"/>
          <w:sz w:val="20"/>
          <w:szCs w:val="20"/>
        </w:rPr>
      </w:pPr>
      <w:r>
        <w:rPr>
          <w:rFonts w:ascii="Arial" w:hAnsi="Arial" w:cs="Arial"/>
          <w:sz w:val="20"/>
          <w:szCs w:val="20"/>
        </w:rPr>
        <w:t xml:space="preserve">If </w:t>
      </w:r>
      <w:r w:rsidR="0086318C" w:rsidRPr="0086318C">
        <w:rPr>
          <w:rFonts w:ascii="Arial" w:hAnsi="Arial" w:cs="Arial"/>
          <w:sz w:val="20"/>
          <w:szCs w:val="20"/>
        </w:rPr>
        <w:t xml:space="preserve">a processing error </w:t>
      </w:r>
      <w:r>
        <w:rPr>
          <w:rFonts w:ascii="Arial" w:hAnsi="Arial" w:cs="Arial"/>
          <w:sz w:val="20"/>
          <w:szCs w:val="20"/>
        </w:rPr>
        <w:t xml:space="preserve">or schema definition error </w:t>
      </w:r>
      <w:r w:rsidR="0086318C" w:rsidRPr="0086318C">
        <w:rPr>
          <w:rFonts w:ascii="Arial" w:hAnsi="Arial" w:cs="Arial"/>
          <w:sz w:val="20"/>
          <w:szCs w:val="20"/>
        </w:rPr>
        <w:t xml:space="preserve">occurs while evaluating the </w:t>
      </w:r>
      <w:r>
        <w:rPr>
          <w:rFonts w:ascii="Arial" w:hAnsi="Arial" w:cs="Arial"/>
          <w:sz w:val="20"/>
          <w:szCs w:val="20"/>
        </w:rPr>
        <w:t xml:space="preserve">message expression, a recoverable error should be issued to record this error, then processing of the assert or discriminator continues as if there was no problem and in a manner consistent with the failureType property, but using an implementation-defined </w:t>
      </w:r>
      <w:r w:rsidR="00AF2D30">
        <w:rPr>
          <w:rFonts w:ascii="Arial" w:hAnsi="Arial" w:cs="Arial"/>
          <w:sz w:val="20"/>
          <w:szCs w:val="20"/>
        </w:rPr>
        <w:t xml:space="preserve">substitute </w:t>
      </w:r>
      <w:r>
        <w:rPr>
          <w:rFonts w:ascii="Arial" w:hAnsi="Arial" w:cs="Arial"/>
          <w:sz w:val="20"/>
          <w:szCs w:val="20"/>
        </w:rPr>
        <w:t>message</w:t>
      </w:r>
      <w:r w:rsidR="00AF2D30">
        <w:rPr>
          <w:rFonts w:ascii="Arial" w:hAnsi="Arial" w:cs="Arial"/>
          <w:sz w:val="20"/>
          <w:szCs w:val="20"/>
        </w:rPr>
        <w:t>.</w:t>
      </w:r>
      <w:r>
        <w:rPr>
          <w:rFonts w:ascii="Arial" w:hAnsi="Arial" w:cs="Arial"/>
          <w:sz w:val="20"/>
          <w:szCs w:val="20"/>
        </w:rPr>
        <w:t xml:space="preserve"> </w:t>
      </w:r>
    </w:p>
    <w:p w:rsidR="001C718D" w:rsidRDefault="001C718D" w:rsidP="00232D7E">
      <w:pPr>
        <w:suppressAutoHyphens w:val="0"/>
        <w:autoSpaceDE w:val="0"/>
        <w:autoSpaceDN w:val="0"/>
        <w:adjustRightInd w:val="0"/>
        <w:rPr>
          <w:rFonts w:ascii="Arial" w:hAnsi="Arial" w:cs="Arial"/>
          <w:sz w:val="20"/>
          <w:szCs w:val="20"/>
        </w:rPr>
      </w:pPr>
    </w:p>
    <w:p w:rsidR="003F42DE" w:rsidRDefault="003F42DE" w:rsidP="00232D7E">
      <w:pPr>
        <w:suppressAutoHyphens w:val="0"/>
        <w:autoSpaceDE w:val="0"/>
        <w:autoSpaceDN w:val="0"/>
        <w:adjustRightInd w:val="0"/>
        <w:rPr>
          <w:rFonts w:ascii="Arial" w:hAnsi="Arial" w:cs="Arial"/>
          <w:sz w:val="20"/>
          <w:szCs w:val="20"/>
        </w:rPr>
      </w:pPr>
      <w:r w:rsidRPr="009476D0">
        <w:rPr>
          <w:rFonts w:ascii="Arial" w:hAnsi="Arial" w:cs="Arial"/>
          <w:b/>
          <w:sz w:val="20"/>
          <w:szCs w:val="20"/>
        </w:rPr>
        <w:t>2.14</w:t>
      </w:r>
      <w:r w:rsidR="00D23EE0">
        <w:rPr>
          <w:rFonts w:ascii="Arial" w:hAnsi="Arial" w:cs="Arial"/>
          <w:b/>
          <w:sz w:val="20"/>
          <w:szCs w:val="20"/>
        </w:rPr>
        <w:t>5</w:t>
      </w:r>
      <w:r>
        <w:rPr>
          <w:rFonts w:ascii="Arial" w:hAnsi="Arial" w:cs="Arial"/>
          <w:sz w:val="20"/>
          <w:szCs w:val="20"/>
        </w:rPr>
        <w:t>.</w:t>
      </w:r>
      <w:r w:rsidR="009476D0">
        <w:rPr>
          <w:rFonts w:ascii="Arial" w:hAnsi="Arial" w:cs="Arial"/>
          <w:sz w:val="20"/>
          <w:szCs w:val="20"/>
        </w:rPr>
        <w:t xml:space="preserve"> </w:t>
      </w:r>
      <w:r w:rsidR="009476D0" w:rsidRPr="009476D0">
        <w:rPr>
          <w:rFonts w:ascii="Arial" w:hAnsi="Arial" w:cs="Arial"/>
          <w:i/>
          <w:sz w:val="20"/>
          <w:szCs w:val="20"/>
        </w:rPr>
        <w:t>Section 6.3.</w:t>
      </w:r>
      <w:r w:rsidR="009476D0">
        <w:rPr>
          <w:rFonts w:ascii="Arial" w:hAnsi="Arial" w:cs="Arial"/>
          <w:sz w:val="20"/>
          <w:szCs w:val="20"/>
        </w:rPr>
        <w:t xml:space="preserve"> The specification does not formally state the XSDL type of all the DFDL property types. That is corrected as follows:</w:t>
      </w:r>
    </w:p>
    <w:p w:rsidR="009A0ACB" w:rsidRDefault="009A0ACB" w:rsidP="00232D7E">
      <w:pPr>
        <w:suppressAutoHyphens w:val="0"/>
        <w:autoSpaceDE w:val="0"/>
        <w:autoSpaceDN w:val="0"/>
        <w:adjustRightInd w:val="0"/>
        <w:rPr>
          <w:rFonts w:ascii="Arial" w:hAnsi="Arial" w:cs="Arial"/>
          <w:sz w:val="20"/>
          <w:szCs w:val="20"/>
        </w:rPr>
      </w:pPr>
    </w:p>
    <w:p w:rsidR="009A0ACB" w:rsidRDefault="009A0ACB" w:rsidP="00232D7E">
      <w:pPr>
        <w:suppressAutoHyphens w:val="0"/>
        <w:autoSpaceDE w:val="0"/>
        <w:autoSpaceDN w:val="0"/>
        <w:adjustRightInd w:val="0"/>
        <w:rPr>
          <w:rFonts w:ascii="Helvetica" w:hAnsi="Helvetica" w:cs="Arial"/>
          <w:i/>
          <w:color w:val="000000" w:themeColor="text1"/>
          <w:sz w:val="20"/>
          <w:szCs w:val="20"/>
        </w:rPr>
      </w:pPr>
      <w:r w:rsidRPr="00781F88">
        <w:rPr>
          <w:rFonts w:ascii="Helvetica" w:hAnsi="Helvetica" w:cs="Arial"/>
          <w:i/>
          <w:color w:val="000000" w:themeColor="text1"/>
          <w:sz w:val="20"/>
          <w:szCs w:val="20"/>
        </w:rPr>
        <w:t xml:space="preserve">Updated by public comment </w:t>
      </w:r>
      <w:r>
        <w:rPr>
          <w:rFonts w:ascii="Helvetica" w:hAnsi="Helvetica" w:cs="Arial"/>
          <w:i/>
          <w:color w:val="000000" w:themeColor="text1"/>
          <w:sz w:val="20"/>
          <w:szCs w:val="20"/>
        </w:rPr>
        <w:t>251 (</w:t>
      </w:r>
      <w:hyperlink r:id="rId18" w:history="1">
        <w:r w:rsidRPr="00CD2EF9">
          <w:rPr>
            <w:rStyle w:val="Hyperlink"/>
            <w:rFonts w:ascii="Helvetica" w:hAnsi="Helvetica" w:cs="Arial"/>
            <w:i/>
            <w:sz w:val="20"/>
            <w:szCs w:val="20"/>
          </w:rPr>
          <w:t>http://redmine.ogf.org/boards/15/topics/251</w:t>
        </w:r>
      </w:hyperlink>
      <w:r w:rsidRPr="00781F88">
        <w:rPr>
          <w:rFonts w:ascii="Helvetica" w:hAnsi="Helvetica" w:cs="Arial"/>
          <w:i/>
          <w:color w:val="000000" w:themeColor="text1"/>
          <w:sz w:val="20"/>
          <w:szCs w:val="20"/>
        </w:rPr>
        <w:t>)</w:t>
      </w:r>
      <w:r>
        <w:rPr>
          <w:rFonts w:ascii="Helvetica" w:hAnsi="Helvetica" w:cs="Arial"/>
          <w:i/>
          <w:color w:val="000000" w:themeColor="text1"/>
          <w:sz w:val="20"/>
          <w:szCs w:val="20"/>
        </w:rPr>
        <w:t>.</w:t>
      </w:r>
    </w:p>
    <w:p w:rsidR="009A0ACB" w:rsidRDefault="009A0ACB" w:rsidP="00232D7E">
      <w:pPr>
        <w:suppressAutoHyphens w:val="0"/>
        <w:autoSpaceDE w:val="0"/>
        <w:autoSpaceDN w:val="0"/>
        <w:adjustRightInd w:val="0"/>
        <w:rPr>
          <w:rFonts w:ascii="Arial" w:hAnsi="Arial" w:cs="Arial"/>
          <w:sz w:val="20"/>
          <w:szCs w:val="20"/>
        </w:rPr>
      </w:pPr>
    </w:p>
    <w:p w:rsidR="009476D0" w:rsidRPr="009476D0" w:rsidRDefault="009476D0" w:rsidP="001D13ED">
      <w:pPr>
        <w:numPr>
          <w:ilvl w:val="0"/>
          <w:numId w:val="46"/>
        </w:numPr>
        <w:spacing w:before="60" w:after="60"/>
        <w:rPr>
          <w:rFonts w:ascii="Arial" w:hAnsi="Arial" w:cs="Arial"/>
          <w:sz w:val="20"/>
          <w:szCs w:val="20"/>
        </w:rPr>
      </w:pPr>
      <w:r w:rsidRPr="009476D0">
        <w:rPr>
          <w:rFonts w:ascii="Arial" w:hAnsi="Arial" w:cs="Arial"/>
          <w:sz w:val="20"/>
          <w:szCs w:val="20"/>
        </w:rPr>
        <w:t xml:space="preserve">DFDL string literal: </w:t>
      </w:r>
      <w:r>
        <w:rPr>
          <w:rFonts w:ascii="Arial" w:hAnsi="Arial" w:cs="Arial"/>
          <w:sz w:val="20"/>
          <w:szCs w:val="20"/>
        </w:rPr>
        <w:t>r</w:t>
      </w:r>
      <w:r w:rsidRPr="009476D0">
        <w:rPr>
          <w:rFonts w:ascii="Arial" w:hAnsi="Arial" w:cs="Arial"/>
          <w:sz w:val="20"/>
          <w:szCs w:val="20"/>
        </w:rPr>
        <w:t>estriction of xs</w:t>
      </w:r>
      <w:proofErr w:type="gramStart"/>
      <w:r w:rsidRPr="009476D0">
        <w:rPr>
          <w:rFonts w:ascii="Arial" w:hAnsi="Arial" w:cs="Arial"/>
          <w:sz w:val="20"/>
          <w:szCs w:val="20"/>
        </w:rPr>
        <w:t>:token</w:t>
      </w:r>
      <w:proofErr w:type="gramEnd"/>
      <w:r w:rsidRPr="009476D0">
        <w:rPr>
          <w:rFonts w:ascii="Arial" w:hAnsi="Arial" w:cs="Arial"/>
          <w:sz w:val="20"/>
          <w:szCs w:val="20"/>
        </w:rPr>
        <w:t xml:space="preserve"> that disallows the space character.</w:t>
      </w:r>
    </w:p>
    <w:p w:rsidR="009476D0" w:rsidRPr="009476D0" w:rsidRDefault="009476D0" w:rsidP="001D13ED">
      <w:pPr>
        <w:numPr>
          <w:ilvl w:val="0"/>
          <w:numId w:val="46"/>
        </w:numPr>
        <w:spacing w:before="60" w:after="60"/>
        <w:rPr>
          <w:rFonts w:ascii="Arial" w:hAnsi="Arial" w:cs="Arial"/>
          <w:sz w:val="20"/>
          <w:szCs w:val="20"/>
        </w:rPr>
      </w:pPr>
      <w:r w:rsidRPr="009476D0">
        <w:rPr>
          <w:rFonts w:ascii="Arial" w:hAnsi="Arial" w:cs="Arial"/>
          <w:sz w:val="20"/>
          <w:szCs w:val="20"/>
        </w:rPr>
        <w:t xml:space="preserve">DFDL expression </w:t>
      </w:r>
      <w:r>
        <w:rPr>
          <w:rFonts w:ascii="Arial" w:hAnsi="Arial" w:cs="Arial"/>
          <w:sz w:val="20"/>
          <w:szCs w:val="20"/>
        </w:rPr>
        <w:t xml:space="preserve">: xs:string </w:t>
      </w:r>
    </w:p>
    <w:p w:rsidR="009476D0" w:rsidRPr="009476D0"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DFDL regular expression : xs:string</w:t>
      </w:r>
    </w:p>
    <w:p w:rsidR="009476D0" w:rsidRPr="009476D0"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Enumeration: xs:token</w:t>
      </w:r>
    </w:p>
    <w:p w:rsidR="001C718D" w:rsidRDefault="009476D0" w:rsidP="00232D7E">
      <w:pPr>
        <w:suppressAutoHyphens w:val="0"/>
        <w:autoSpaceDE w:val="0"/>
        <w:autoSpaceDN w:val="0"/>
        <w:adjustRightInd w:val="0"/>
        <w:rPr>
          <w:rFonts w:ascii="Arial" w:hAnsi="Arial" w:cs="Arial"/>
          <w:sz w:val="20"/>
          <w:szCs w:val="20"/>
        </w:rPr>
      </w:pPr>
      <w:r>
        <w:rPr>
          <w:rFonts w:ascii="Arial" w:hAnsi="Arial" w:cs="Arial"/>
          <w:sz w:val="20"/>
          <w:szCs w:val="20"/>
        </w:rPr>
        <w:t>In addition:</w:t>
      </w:r>
    </w:p>
    <w:p w:rsidR="009476D0"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Pr>
          <w:rFonts w:ascii="Arial" w:hAnsi="Arial" w:cs="Arial"/>
          <w:sz w:val="20"/>
          <w:szCs w:val="20"/>
        </w:rPr>
        <w:t xml:space="preserve">Leading/trailing </w:t>
      </w:r>
      <w:r w:rsidR="009A0ACB">
        <w:rPr>
          <w:rFonts w:ascii="Arial" w:hAnsi="Arial" w:cs="Arial"/>
          <w:sz w:val="20"/>
          <w:szCs w:val="20"/>
        </w:rPr>
        <w:t>white space is</w:t>
      </w:r>
      <w:r>
        <w:rPr>
          <w:rFonts w:ascii="Arial" w:hAnsi="Arial" w:cs="Arial"/>
          <w:sz w:val="20"/>
          <w:szCs w:val="20"/>
        </w:rPr>
        <w:t xml:space="preserve"> trimmed for DFDL expressions</w:t>
      </w:r>
    </w:p>
    <w:p w:rsidR="009476D0"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Pr>
          <w:rFonts w:ascii="Arial" w:hAnsi="Arial" w:cs="Arial"/>
          <w:sz w:val="20"/>
          <w:szCs w:val="20"/>
        </w:rPr>
        <w:t xml:space="preserve">Leading/trailing </w:t>
      </w:r>
      <w:r w:rsidR="009A0ACB">
        <w:rPr>
          <w:rFonts w:ascii="Arial" w:hAnsi="Arial" w:cs="Arial"/>
          <w:sz w:val="20"/>
          <w:szCs w:val="20"/>
        </w:rPr>
        <w:t>white space is</w:t>
      </w:r>
      <w:r>
        <w:rPr>
          <w:rFonts w:ascii="Arial" w:hAnsi="Arial" w:cs="Arial"/>
          <w:sz w:val="20"/>
          <w:szCs w:val="20"/>
        </w:rPr>
        <w:t xml:space="preserve"> not trimmed for DFDL regular expressions</w:t>
      </w:r>
    </w:p>
    <w:p w:rsidR="009A0ACB" w:rsidRDefault="009A0ACB" w:rsidP="009A0ACB">
      <w:pPr>
        <w:pStyle w:val="ListParagraph"/>
        <w:suppressAutoHyphens w:val="0"/>
        <w:autoSpaceDE w:val="0"/>
        <w:autoSpaceDN w:val="0"/>
        <w:adjustRightInd w:val="0"/>
        <w:rPr>
          <w:rFonts w:ascii="Arial" w:hAnsi="Arial" w:cs="Arial"/>
          <w:sz w:val="20"/>
          <w:szCs w:val="20"/>
        </w:rPr>
      </w:pPr>
    </w:p>
    <w:p w:rsidR="009A0ACB" w:rsidRDefault="009A0ACB" w:rsidP="009A0ACB">
      <w:pPr>
        <w:pStyle w:val="ListParagraph"/>
        <w:suppressAutoHyphens w:val="0"/>
        <w:autoSpaceDE w:val="0"/>
        <w:autoSpaceDN w:val="0"/>
        <w:adjustRightInd w:val="0"/>
        <w:ind w:left="0"/>
        <w:rPr>
          <w:rFonts w:ascii="Arial" w:hAnsi="Arial" w:cs="Arial"/>
          <w:sz w:val="20"/>
          <w:szCs w:val="20"/>
        </w:rPr>
      </w:pPr>
      <w:r>
        <w:rPr>
          <w:rFonts w:ascii="Arial" w:hAnsi="Arial" w:cs="Arial"/>
          <w:sz w:val="20"/>
          <w:szCs w:val="20"/>
        </w:rPr>
        <w:t>Also, in section 6.3.2 bullet “</w:t>
      </w:r>
      <w:r w:rsidRPr="009A0ACB">
        <w:rPr>
          <w:rStyle w:val="Strong"/>
          <w:rFonts w:ascii="Arial" w:hAnsi="Arial" w:cs="Arial"/>
          <w:b w:val="0"/>
          <w:sz w:val="20"/>
          <w:szCs w:val="20"/>
        </w:rPr>
        <w:t>Must start with a '{' in the first position and end with '}' in the last position</w:t>
      </w:r>
      <w:r>
        <w:rPr>
          <w:rFonts w:ascii="Arial" w:hAnsi="Arial" w:cs="Arial"/>
          <w:sz w:val="20"/>
          <w:szCs w:val="20"/>
        </w:rPr>
        <w:t>” should be appended with “, after any white space has been trimmed.”</w:t>
      </w:r>
    </w:p>
    <w:p w:rsidR="00AF2D30" w:rsidRDefault="00AF2D30" w:rsidP="0095325A">
      <w:pPr>
        <w:suppressAutoHyphens w:val="0"/>
        <w:autoSpaceDE w:val="0"/>
        <w:autoSpaceDN w:val="0"/>
        <w:adjustRightInd w:val="0"/>
        <w:rPr>
          <w:rFonts w:ascii="Arial" w:hAnsi="Arial" w:cs="Arial"/>
          <w:b/>
          <w:sz w:val="20"/>
          <w:szCs w:val="20"/>
        </w:rPr>
      </w:pPr>
    </w:p>
    <w:p w:rsidR="0095325A" w:rsidRDefault="0095325A" w:rsidP="0095325A">
      <w:pPr>
        <w:suppressAutoHyphens w:val="0"/>
        <w:autoSpaceDE w:val="0"/>
        <w:autoSpaceDN w:val="0"/>
        <w:adjustRightInd w:val="0"/>
        <w:rPr>
          <w:rFonts w:ascii="Arial" w:hAnsi="Arial" w:cs="Arial"/>
          <w:sz w:val="20"/>
          <w:szCs w:val="20"/>
        </w:rPr>
      </w:pPr>
      <w:r w:rsidRPr="0095325A">
        <w:rPr>
          <w:rFonts w:ascii="Arial" w:hAnsi="Arial" w:cs="Arial"/>
          <w:b/>
          <w:sz w:val="20"/>
          <w:szCs w:val="20"/>
        </w:rPr>
        <w:t>2.14</w:t>
      </w:r>
      <w:r w:rsidR="00D23EE0">
        <w:rPr>
          <w:rFonts w:ascii="Arial" w:hAnsi="Arial" w:cs="Arial"/>
          <w:b/>
          <w:sz w:val="20"/>
          <w:szCs w:val="20"/>
        </w:rPr>
        <w:t>6</w:t>
      </w:r>
      <w:r w:rsidRPr="0095325A">
        <w:rPr>
          <w:rFonts w:ascii="Arial" w:hAnsi="Arial" w:cs="Arial"/>
          <w:b/>
          <w:sz w:val="20"/>
          <w:szCs w:val="20"/>
        </w:rPr>
        <w:t>.</w:t>
      </w:r>
      <w:r>
        <w:rPr>
          <w:rFonts w:ascii="Arial" w:hAnsi="Arial" w:cs="Arial"/>
          <w:sz w:val="20"/>
          <w:szCs w:val="20"/>
        </w:rPr>
        <w:t xml:space="preserve"> </w:t>
      </w:r>
      <w:r w:rsidRPr="0095325A">
        <w:rPr>
          <w:rFonts w:ascii="Arial" w:hAnsi="Arial" w:cs="Arial"/>
          <w:i/>
          <w:sz w:val="20"/>
          <w:szCs w:val="20"/>
        </w:rPr>
        <w:t>Section 23.5.3.</w:t>
      </w:r>
      <w:r>
        <w:rPr>
          <w:rFonts w:ascii="Arial" w:hAnsi="Arial" w:cs="Arial"/>
          <w:sz w:val="20"/>
          <w:szCs w:val="20"/>
        </w:rPr>
        <w:t xml:space="preserve"> XPath 2.0 is not very good with literal hex binary data, in that the only types you can create are xs</w:t>
      </w:r>
      <w:proofErr w:type="gramStart"/>
      <w:r>
        <w:rPr>
          <w:rFonts w:ascii="Arial" w:hAnsi="Arial" w:cs="Arial"/>
          <w:sz w:val="20"/>
          <w:szCs w:val="20"/>
        </w:rPr>
        <w:t>:hexBinary</w:t>
      </w:r>
      <w:proofErr w:type="gramEnd"/>
      <w:r>
        <w:rPr>
          <w:rFonts w:ascii="Arial" w:hAnsi="Arial" w:cs="Arial"/>
          <w:sz w:val="20"/>
          <w:szCs w:val="20"/>
        </w:rPr>
        <w:t xml:space="preserve"> and xs:string. There is sometimes a need to create </w:t>
      </w:r>
      <w:r w:rsidR="00EB389F">
        <w:rPr>
          <w:rFonts w:ascii="Arial" w:hAnsi="Arial" w:cs="Arial"/>
          <w:sz w:val="20"/>
          <w:szCs w:val="20"/>
        </w:rPr>
        <w:t xml:space="preserve">a </w:t>
      </w:r>
      <w:r>
        <w:rPr>
          <w:rFonts w:ascii="Arial" w:hAnsi="Arial" w:cs="Arial"/>
          <w:sz w:val="20"/>
          <w:szCs w:val="20"/>
        </w:rPr>
        <w:t xml:space="preserve">number type from </w:t>
      </w:r>
      <w:r w:rsidR="00EB389F">
        <w:rPr>
          <w:rFonts w:ascii="Arial" w:hAnsi="Arial" w:cs="Arial"/>
          <w:sz w:val="20"/>
          <w:szCs w:val="20"/>
        </w:rPr>
        <w:t>hex binary, and a hex binary type from a number</w:t>
      </w:r>
      <w:r>
        <w:rPr>
          <w:rFonts w:ascii="Arial" w:hAnsi="Arial" w:cs="Arial"/>
          <w:sz w:val="20"/>
          <w:szCs w:val="20"/>
        </w:rPr>
        <w:t xml:space="preserve">. Accordingly the following new DFDL specific functions are added. </w:t>
      </w:r>
    </w:p>
    <w:p w:rsidR="0095325A" w:rsidRPr="00672275" w:rsidRDefault="0095325A" w:rsidP="0095325A">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95325A" w:rsidRPr="00672275" w:rsidTr="00CD3F7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Default="0095325A" w:rsidP="0095325A">
            <w:pPr>
              <w:suppressAutoHyphens w:val="0"/>
              <w:rPr>
                <w:rFonts w:ascii="Arial" w:hAnsi="Arial" w:cs="Arial"/>
                <w:sz w:val="20"/>
                <w:szCs w:val="20"/>
              </w:rPr>
            </w:pP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long</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unsignedLong</w:t>
            </w:r>
            <w:r w:rsidRPr="00672275">
              <w:rPr>
                <w:rFonts w:ascii="Arial" w:hAnsi="Arial" w:cs="Arial"/>
                <w:sz w:val="20"/>
                <w:szCs w:val="20"/>
              </w:rPr>
              <w:t xml:space="preserve"> ($arg)</w:t>
            </w:r>
            <w:r w:rsidRPr="00672275">
              <w:rPr>
                <w:sz w:val="20"/>
                <w:szCs w:val="20"/>
              </w:rPr>
              <w:t xml:space="preserve"> </w:t>
            </w:r>
          </w:p>
          <w:p w:rsidR="0095325A" w:rsidRPr="00672275" w:rsidRDefault="0095325A" w:rsidP="00CD3F72">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285B30" w:rsidRDefault="00285B30" w:rsidP="00EB389F">
            <w:pPr>
              <w:suppressAutoHyphens w:val="0"/>
              <w:autoSpaceDE w:val="0"/>
              <w:autoSpaceDN w:val="0"/>
              <w:adjustRightInd w:val="0"/>
              <w:ind w:left="192"/>
              <w:rPr>
                <w:rFonts w:ascii="Arial" w:hAnsi="Arial" w:cs="Arial"/>
                <w:sz w:val="20"/>
                <w:szCs w:val="20"/>
              </w:rPr>
            </w:pPr>
            <w:r w:rsidRPr="00285B30">
              <w:rPr>
                <w:rFonts w:ascii="Arial" w:eastAsia="Times New Roman" w:hAnsi="Arial" w:cs="Arial"/>
                <w:color w:val="000000"/>
                <w:sz w:val="20"/>
                <w:szCs w:val="20"/>
                <w:lang w:eastAsia="en-GB"/>
              </w:rPr>
              <w:t xml:space="preserve">These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 xml:space="preserve">functions behave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functions of the same names, with one exception. </w:t>
            </w:r>
            <w:r w:rsidR="00EB389F">
              <w:rPr>
                <w:rFonts w:ascii="Arial" w:eastAsia="Times New Roman" w:hAnsi="Arial" w:cs="Arial"/>
                <w:color w:val="000000"/>
                <w:sz w:val="20"/>
                <w:szCs w:val="20"/>
                <w:lang w:eastAsia="en-GB"/>
              </w:rPr>
              <w:t>T</w:t>
            </w:r>
            <w:r w:rsidRPr="00285B30">
              <w:rPr>
                <w:rFonts w:ascii="Arial" w:eastAsia="Times New Roman" w:hAnsi="Arial" w:cs="Arial"/>
                <w:color w:val="000000"/>
                <w:sz w:val="20"/>
                <w:szCs w:val="20"/>
                <w:lang w:eastAsia="en-GB"/>
              </w:rPr>
              <w:t xml:space="preserve">he argument </w:t>
            </w:r>
            <w:r w:rsidR="00EB389F">
              <w:rPr>
                <w:rFonts w:ascii="Arial" w:eastAsia="Times New Roman" w:hAnsi="Arial" w:cs="Arial"/>
                <w:color w:val="000000"/>
                <w:sz w:val="20"/>
                <w:szCs w:val="20"/>
                <w:lang w:eastAsia="en-GB"/>
              </w:rPr>
              <w:t xml:space="preserve">can be </w:t>
            </w:r>
            <w:r w:rsidRPr="00285B30">
              <w:rPr>
                <w:rFonts w:ascii="Arial" w:eastAsia="Times New Roman" w:hAnsi="Arial" w:cs="Arial"/>
                <w:color w:val="000000"/>
                <w:sz w:val="20"/>
                <w:szCs w:val="20"/>
                <w:lang w:eastAsia="en-GB"/>
              </w:rPr>
              <w:t xml:space="preserve">a </w:t>
            </w:r>
            <w:r>
              <w:rPr>
                <w:rFonts w:ascii="Arial" w:eastAsia="Times New Roman" w:hAnsi="Arial" w:cs="Arial"/>
                <w:color w:val="000000"/>
                <w:sz w:val="20"/>
                <w:szCs w:val="20"/>
                <w:lang w:eastAsia="en-GB"/>
              </w:rPr>
              <w:t xml:space="preserve">quoted </w:t>
            </w:r>
            <w:r w:rsidRPr="00285B30">
              <w:rPr>
                <w:rFonts w:ascii="Arial" w:eastAsia="Times New Roman" w:hAnsi="Arial" w:cs="Arial"/>
                <w:color w:val="000000"/>
                <w:sz w:val="20"/>
                <w:szCs w:val="20"/>
                <w:lang w:eastAsia="en-GB"/>
              </w:rPr>
              <w:t>string begi</w:t>
            </w:r>
            <w:r>
              <w:rPr>
                <w:rFonts w:ascii="Arial" w:eastAsia="Times New Roman" w:hAnsi="Arial" w:cs="Arial"/>
                <w:color w:val="000000"/>
                <w:sz w:val="20"/>
                <w:szCs w:val="20"/>
                <w:lang w:eastAsia="en-GB"/>
              </w:rPr>
              <w:t>n</w:t>
            </w:r>
            <w:r w:rsidRPr="00285B30">
              <w:rPr>
                <w:rFonts w:ascii="Arial" w:eastAsia="Times New Roman" w:hAnsi="Arial" w:cs="Arial"/>
                <w:color w:val="000000"/>
                <w:sz w:val="20"/>
                <w:szCs w:val="20"/>
                <w:lang w:eastAsia="en-GB"/>
              </w:rPr>
              <w:t xml:space="preserve">ning with the letter 'x', </w:t>
            </w:r>
            <w:r w:rsidR="00EB389F">
              <w:rPr>
                <w:rFonts w:ascii="Arial" w:eastAsia="Times New Roman" w:hAnsi="Arial" w:cs="Arial"/>
                <w:color w:val="000000"/>
                <w:sz w:val="20"/>
                <w:szCs w:val="20"/>
                <w:lang w:eastAsia="en-GB"/>
              </w:rPr>
              <w:t xml:space="preserve">in which case </w:t>
            </w:r>
            <w:r w:rsidRPr="00285B30">
              <w:rPr>
                <w:rFonts w:ascii="Arial" w:eastAsia="Times New Roman" w:hAnsi="Arial" w:cs="Arial"/>
                <w:color w:val="000000"/>
                <w:sz w:val="20"/>
                <w:szCs w:val="20"/>
                <w:lang w:eastAsia="en-GB"/>
              </w:rPr>
              <w:t>the</w:t>
            </w:r>
            <w:r>
              <w:rPr>
                <w:rFonts w:ascii="Arial" w:eastAsia="Times New Roman" w:hAnsi="Arial" w:cs="Arial"/>
                <w:color w:val="000000"/>
                <w:sz w:val="20"/>
                <w:szCs w:val="20"/>
                <w:lang w:eastAsia="en-GB"/>
              </w:rPr>
              <w:t xml:space="preserve"> remainder of the string is hexadecimal digits that </w:t>
            </w:r>
            <w:r w:rsidRPr="00285B30">
              <w:rPr>
                <w:rFonts w:ascii="Arial" w:eastAsia="Times New Roman" w:hAnsi="Arial" w:cs="Arial"/>
                <w:color w:val="000000"/>
                <w:sz w:val="20"/>
                <w:szCs w:val="20"/>
                <w:lang w:eastAsia="en-GB"/>
              </w:rPr>
              <w:t>represent a big-endian twos complement representation of a binary number.</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r>
            <w:r>
              <w:rPr>
                <w:rFonts w:ascii="Arial" w:eastAsia="Times New Roman" w:hAnsi="Arial" w:cs="Arial"/>
                <w:color w:val="000000"/>
                <w:sz w:val="20"/>
                <w:szCs w:val="20"/>
                <w:lang w:eastAsia="en-GB"/>
              </w:rPr>
              <w:t xml:space="preserve">If the string begins with </w:t>
            </w:r>
            <w:r w:rsidRPr="00285B30">
              <w:rPr>
                <w:rFonts w:ascii="Arial" w:eastAsia="Times New Roman" w:hAnsi="Arial" w:cs="Arial"/>
                <w:color w:val="000000"/>
                <w:sz w:val="20"/>
                <w:szCs w:val="20"/>
                <w:lang w:eastAsia="en-GB"/>
              </w:rPr>
              <w:t xml:space="preserve">'x', </w:t>
            </w:r>
            <w:r>
              <w:rPr>
                <w:rFonts w:ascii="Arial" w:eastAsia="Times New Roman" w:hAnsi="Arial" w:cs="Arial"/>
                <w:color w:val="000000"/>
                <w:sz w:val="20"/>
                <w:szCs w:val="20"/>
                <w:lang w:eastAsia="en-GB"/>
              </w:rPr>
              <w:t>i</w:t>
            </w:r>
            <w:r w:rsidRPr="00285B30">
              <w:rPr>
                <w:rFonts w:ascii="Arial" w:eastAsia="Times New Roman" w:hAnsi="Arial" w:cs="Arial"/>
                <w:color w:val="000000"/>
                <w:sz w:val="20"/>
                <w:szCs w:val="20"/>
                <w:lang w:eastAsia="en-GB"/>
              </w:rPr>
              <w:t xml:space="preserve">t is a schema </w:t>
            </w:r>
            <w:r>
              <w:rPr>
                <w:rFonts w:ascii="Arial" w:eastAsia="Times New Roman" w:hAnsi="Arial" w:cs="Arial"/>
                <w:color w:val="000000"/>
                <w:sz w:val="20"/>
                <w:szCs w:val="20"/>
                <w:lang w:eastAsia="en-GB"/>
              </w:rPr>
              <w:t>d</w:t>
            </w:r>
            <w:r w:rsidRPr="00285B30">
              <w:rPr>
                <w:rFonts w:ascii="Arial" w:eastAsia="Times New Roman" w:hAnsi="Arial" w:cs="Arial"/>
                <w:color w:val="000000"/>
                <w:sz w:val="20"/>
                <w:szCs w:val="20"/>
                <w:lang w:eastAsia="en-GB"/>
              </w:rPr>
              <w:t xml:space="preserve">efinition error </w:t>
            </w:r>
            <w:r>
              <w:rPr>
                <w:rFonts w:ascii="Arial" w:eastAsia="Times New Roman" w:hAnsi="Arial" w:cs="Arial"/>
                <w:color w:val="000000"/>
                <w:sz w:val="20"/>
                <w:szCs w:val="20"/>
                <w:lang w:eastAsia="en-GB"/>
              </w:rPr>
              <w:t>if a character appears other 0-9, a-f, A-F</w:t>
            </w:r>
            <w:r w:rsidRPr="00285B30">
              <w:rPr>
                <w:rFonts w:ascii="Arial" w:eastAsia="Times New Roman" w:hAnsi="Arial" w:cs="Arial"/>
                <w:color w:val="000000"/>
                <w:sz w:val="20"/>
                <w:szCs w:val="20"/>
                <w:lang w:eastAsia="en-GB"/>
              </w:rPr>
              <w:t>.</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t xml:space="preserve">Each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function has a limit on the number of hex digits, with no more digits than 2, 4, 8, or 16 for the byte, short, int and long versions</w:t>
            </w:r>
            <w:r>
              <w:rPr>
                <w:rFonts w:ascii="Arial" w:eastAsia="Times New Roman" w:hAnsi="Arial" w:cs="Arial"/>
                <w:color w:val="000000"/>
                <w:sz w:val="20"/>
                <w:szCs w:val="20"/>
                <w:lang w:eastAsia="en-GB"/>
              </w:rPr>
              <w:t xml:space="preserve"> respectively</w:t>
            </w:r>
            <w:r w:rsidRPr="00285B30">
              <w:rPr>
                <w:rFonts w:ascii="Arial" w:eastAsia="Times New Roman" w:hAnsi="Arial" w:cs="Arial"/>
                <w:color w:val="000000"/>
                <w:sz w:val="20"/>
                <w:szCs w:val="20"/>
                <w:lang w:eastAsia="en-GB"/>
              </w:rPr>
              <w:t>. It is a schema definition error if more digits are encountered than are suitable for the type being created</w:t>
            </w:r>
          </w:p>
        </w:tc>
      </w:tr>
    </w:tbl>
    <w:p w:rsidR="0095325A" w:rsidRDefault="0095325A" w:rsidP="0095325A">
      <w:pPr>
        <w:suppressAutoHyphens w:val="0"/>
        <w:autoSpaceDE w:val="0"/>
        <w:autoSpaceDN w:val="0"/>
        <w:adjustRightInd w:val="0"/>
        <w:rPr>
          <w:rFonts w:ascii="Arial" w:hAnsi="Arial" w:cs="Arial"/>
          <w:sz w:val="20"/>
          <w:szCs w:val="20"/>
        </w:rPr>
      </w:pPr>
    </w:p>
    <w:p w:rsidR="00FE562B" w:rsidRPr="00FE562B" w:rsidRDefault="00FE562B" w:rsidP="00FE562B">
      <w:pPr>
        <w:suppressAutoHyphens w:val="0"/>
        <w:autoSpaceDE w:val="0"/>
        <w:autoSpaceDN w:val="0"/>
        <w:adjustRightInd w:val="0"/>
        <w:ind w:left="192"/>
        <w:rPr>
          <w:rFonts w:ascii="Arial" w:eastAsia="Times New Roman" w:hAnsi="Arial" w:cs="Arial"/>
          <w:color w:val="000000"/>
          <w:sz w:val="20"/>
          <w:szCs w:val="20"/>
          <w:lang w:eastAsia="en-GB"/>
        </w:rPr>
      </w:pPr>
      <w:r w:rsidRPr="00FE562B">
        <w:rPr>
          <w:rFonts w:ascii="Arial" w:eastAsia="Times New Roman" w:hAnsi="Arial" w:cs="Arial"/>
          <w:color w:val="000000"/>
          <w:sz w:val="20"/>
          <w:szCs w:val="20"/>
          <w:lang w:eastAsia="en-GB"/>
        </w:rPr>
        <w:t>Examples:</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lastRenderedPageBreak/>
        <w:t>dfdl:</w:t>
      </w:r>
      <w:proofErr w:type="gramEnd"/>
      <w:r w:rsidRPr="00FE562B">
        <w:rPr>
          <w:rFonts w:ascii="Arial" w:eastAsia="Times New Roman" w:hAnsi="Arial" w:cs="Arial"/>
          <w:color w:val="000000"/>
          <w:sz w:val="20"/>
          <w:szCs w:val="20"/>
          <w:lang w:eastAsia="en-GB"/>
        </w:rPr>
        <w:t xml:space="preserve">unsignedInt("xa1b2c3d4") is the </w:t>
      </w:r>
      <w:r>
        <w:rPr>
          <w:rFonts w:ascii="Arial" w:eastAsia="Times New Roman" w:hAnsi="Arial" w:cs="Arial"/>
          <w:color w:val="000000"/>
          <w:sz w:val="20"/>
          <w:szCs w:val="20"/>
          <w:lang w:eastAsia="en-GB"/>
        </w:rPr>
        <w:t xml:space="preserve">unsigned int </w:t>
      </w:r>
      <w:r w:rsidRPr="00FE562B">
        <w:rPr>
          <w:rFonts w:ascii="Arial" w:eastAsia="Times New Roman" w:hAnsi="Arial" w:cs="Arial"/>
          <w:color w:val="000000"/>
          <w:sz w:val="20"/>
          <w:szCs w:val="20"/>
          <w:lang w:eastAsia="en-GB"/>
        </w:rPr>
        <w:t xml:space="preserve">value </w:t>
      </w:r>
      <w:r>
        <w:rPr>
          <w:rFonts w:ascii="Arial" w:eastAsia="Times New Roman" w:hAnsi="Arial" w:cs="Arial"/>
          <w:color w:val="000000"/>
          <w:sz w:val="20"/>
          <w:szCs w:val="20"/>
          <w:lang w:eastAsia="en-GB"/>
        </w:rPr>
        <w:t>2</w:t>
      </w:r>
      <w:r w:rsidRPr="00FE562B">
        <w:rPr>
          <w:rFonts w:ascii="Arial" w:eastAsia="Times New Roman" w:hAnsi="Arial" w:cs="Arial"/>
          <w:color w:val="000000"/>
          <w:sz w:val="20"/>
          <w:szCs w:val="20"/>
          <w:lang w:eastAsia="en-GB"/>
        </w:rPr>
        <w:t xml:space="preserve">712847316. </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int("xFFFFFFFF")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 xml:space="preserve">int value -1. </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unsignedByte("xFF") is the unsigned byte value 255</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byte("x7F")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127</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byte("x80")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-128</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unsignedByte("x80") is the unsigned byte value 128</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byte("x0A3") is a schema definition error</w:t>
      </w:r>
      <w:r>
        <w:rPr>
          <w:rFonts w:ascii="Arial" w:eastAsia="Times New Roman" w:hAnsi="Arial" w:cs="Arial"/>
          <w:color w:val="000000"/>
          <w:sz w:val="20"/>
          <w:szCs w:val="20"/>
          <w:lang w:eastAsia="en-GB"/>
        </w:rPr>
        <w:t xml:space="preserve"> (too any digits for type)</w:t>
      </w:r>
      <w:r w:rsidRPr="00FE562B">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dfdl:</w:t>
      </w:r>
      <w:proofErr w:type="gramEnd"/>
      <w:r>
        <w:rPr>
          <w:rFonts w:ascii="Arial" w:eastAsia="Times New Roman" w:hAnsi="Arial" w:cs="Arial"/>
          <w:color w:val="000000"/>
          <w:sz w:val="20"/>
          <w:szCs w:val="20"/>
          <w:lang w:eastAsia="en-GB"/>
        </w:rPr>
        <w:t>byte("xG</w:t>
      </w:r>
      <w:r w:rsidRPr="00FE562B">
        <w:rPr>
          <w:rFonts w:ascii="Arial" w:eastAsia="Times New Roman" w:hAnsi="Arial" w:cs="Arial"/>
          <w:color w:val="000000"/>
          <w:sz w:val="20"/>
          <w:szCs w:val="20"/>
          <w:lang w:eastAsia="en-GB"/>
        </w:rPr>
        <w:t>3") is a schema definition error</w:t>
      </w:r>
      <w:r>
        <w:rPr>
          <w:rFonts w:ascii="Arial" w:eastAsia="Times New Roman" w:hAnsi="Arial" w:cs="Arial"/>
          <w:color w:val="000000"/>
          <w:sz w:val="20"/>
          <w:szCs w:val="20"/>
          <w:lang w:eastAsia="en-GB"/>
        </w:rPr>
        <w:t xml:space="preserve"> (invalid digit)</w:t>
      </w:r>
      <w:r w:rsidRPr="00FE562B">
        <w:rPr>
          <w:rFonts w:ascii="Arial" w:eastAsia="Times New Roman" w:hAnsi="Arial" w:cs="Arial"/>
          <w:color w:val="000000"/>
          <w:sz w:val="20"/>
          <w:szCs w:val="20"/>
          <w:lang w:eastAsia="en-GB"/>
        </w:rPr>
        <w:t>.</w:t>
      </w:r>
    </w:p>
    <w:p w:rsidR="00FE562B" w:rsidRDefault="00FE562B" w:rsidP="00FE562B">
      <w:pPr>
        <w:suppressAutoHyphens w:val="0"/>
        <w:autoSpaceDE w:val="0"/>
        <w:autoSpaceDN w:val="0"/>
        <w:adjustRightInd w:val="0"/>
        <w:rPr>
          <w:rFonts w:ascii="Arial" w:hAnsi="Arial" w:cs="Arial"/>
          <w:sz w:val="20"/>
          <w:szCs w:val="20"/>
        </w:rPr>
      </w:pPr>
    </w:p>
    <w:tbl>
      <w:tblPr>
        <w:tblW w:w="884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EB389F" w:rsidRPr="00672275" w:rsidTr="008051E8">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CD3F72">
            <w:pPr>
              <w:suppressAutoHyphens w:val="0"/>
              <w:rPr>
                <w:rFonts w:ascii="Arial" w:hAnsi="Arial" w:cs="Arial"/>
                <w:sz w:val="20"/>
                <w:szCs w:val="20"/>
              </w:rPr>
            </w:pPr>
          </w:p>
          <w:p w:rsidR="00EB389F" w:rsidRDefault="00EB389F" w:rsidP="00CD3F72">
            <w:pPr>
              <w:suppressAutoHyphens w:val="0"/>
              <w:rPr>
                <w:sz w:val="20"/>
                <w:szCs w:val="20"/>
              </w:rPr>
            </w:pPr>
            <w:r w:rsidRPr="00672275">
              <w:rPr>
                <w:rFonts w:ascii="Arial" w:hAnsi="Arial" w:cs="Arial"/>
                <w:sz w:val="20"/>
                <w:szCs w:val="20"/>
              </w:rPr>
              <w:t>dfdl:</w:t>
            </w:r>
            <w:r>
              <w:rPr>
                <w:rFonts w:ascii="Arial" w:hAnsi="Arial" w:cs="Arial"/>
                <w:sz w:val="20"/>
                <w:szCs w:val="20"/>
              </w:rPr>
              <w:t>hexBinary</w:t>
            </w:r>
            <w:r w:rsidRPr="00672275">
              <w:rPr>
                <w:rFonts w:ascii="Arial" w:hAnsi="Arial" w:cs="Arial"/>
                <w:sz w:val="20"/>
                <w:szCs w:val="20"/>
              </w:rPr>
              <w:t xml:space="preserve"> ($arg)</w:t>
            </w:r>
            <w:r w:rsidRPr="00672275">
              <w:rPr>
                <w:sz w:val="20"/>
                <w:szCs w:val="20"/>
              </w:rPr>
              <w:t xml:space="preserve"> </w:t>
            </w:r>
          </w:p>
          <w:p w:rsidR="00EB389F" w:rsidRPr="00672275" w:rsidRDefault="00EB389F" w:rsidP="00EB389F">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r w:rsidRPr="00285B30">
              <w:rPr>
                <w:rFonts w:ascii="Arial" w:eastAsia="Times New Roman" w:hAnsi="Arial" w:cs="Arial"/>
                <w:color w:val="000000"/>
                <w:sz w:val="20"/>
                <w:szCs w:val="20"/>
                <w:lang w:eastAsia="en-GB"/>
              </w:rPr>
              <w:t>Th</w:t>
            </w:r>
            <w:r>
              <w:rPr>
                <w:rFonts w:ascii="Arial" w:eastAsia="Times New Roman" w:hAnsi="Arial" w:cs="Arial"/>
                <w:color w:val="000000"/>
                <w:sz w:val="20"/>
                <w:szCs w:val="20"/>
                <w:lang w:eastAsia="en-GB"/>
              </w:rPr>
              <w:t xml:space="preserve">is constructor </w:t>
            </w:r>
            <w:r w:rsidRPr="00285B30">
              <w:rPr>
                <w:rFonts w:ascii="Arial" w:eastAsia="Times New Roman" w:hAnsi="Arial" w:cs="Arial"/>
                <w:color w:val="000000"/>
                <w:sz w:val="20"/>
                <w:szCs w:val="20"/>
                <w:lang w:eastAsia="en-GB"/>
              </w:rPr>
              <w:t>function behave</w:t>
            </w:r>
            <w:r>
              <w:rPr>
                <w:rFonts w:ascii="Arial" w:eastAsia="Times New Roman" w:hAnsi="Arial" w:cs="Arial"/>
                <w:color w:val="000000"/>
                <w:sz w:val="20"/>
                <w:szCs w:val="20"/>
                <w:lang w:eastAsia="en-GB"/>
              </w:rPr>
              <w:t>s</w:t>
            </w:r>
            <w:r w:rsidRPr="00285B30">
              <w:rPr>
                <w:rFonts w:ascii="Arial" w:eastAsia="Times New Roman" w:hAnsi="Arial" w:cs="Arial"/>
                <w:color w:val="000000"/>
                <w:sz w:val="20"/>
                <w:szCs w:val="20"/>
                <w:lang w:eastAsia="en-GB"/>
              </w:rPr>
              <w:t xml:space="preser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 of the same name, with one exception. </w:t>
            </w:r>
            <w:r w:rsidRPr="00EB389F">
              <w:rPr>
                <w:rFonts w:ascii="Arial" w:eastAsia="Times New Roman" w:hAnsi="Arial" w:cs="Arial"/>
                <w:color w:val="000000"/>
                <w:sz w:val="20"/>
                <w:szCs w:val="20"/>
                <w:lang w:eastAsia="en-GB"/>
              </w:rPr>
              <w:t>The argument can also be a long, unsignedLong, or any subtype thereof, and in that case a xs</w:t>
            </w:r>
            <w:proofErr w:type="gramStart"/>
            <w:r w:rsidRPr="00EB389F">
              <w:rPr>
                <w:rFonts w:ascii="Arial" w:eastAsia="Times New Roman" w:hAnsi="Arial" w:cs="Arial"/>
                <w:color w:val="000000"/>
                <w:sz w:val="20"/>
                <w:szCs w:val="20"/>
                <w:lang w:eastAsia="en-GB"/>
              </w:rPr>
              <w:t>:hexBinary</w:t>
            </w:r>
            <w:proofErr w:type="gramEnd"/>
            <w:r w:rsidRPr="00EB389F">
              <w:rPr>
                <w:rFonts w:ascii="Arial" w:eastAsia="Times New Roman" w:hAnsi="Arial" w:cs="Arial"/>
                <w:color w:val="000000"/>
                <w:sz w:val="20"/>
                <w:szCs w:val="20"/>
                <w:lang w:eastAsia="en-GB"/>
              </w:rPr>
              <w:t xml:space="preserve"> value containing a number of </w:t>
            </w:r>
            <w:r w:rsidR="008051E8">
              <w:rPr>
                <w:rFonts w:ascii="Arial" w:eastAsia="Times New Roman" w:hAnsi="Arial" w:cs="Arial"/>
                <w:color w:val="000000"/>
                <w:sz w:val="20"/>
                <w:szCs w:val="20"/>
                <w:lang w:eastAsia="en-GB"/>
              </w:rPr>
              <w:t>hex digits</w:t>
            </w:r>
            <w:r w:rsidRPr="00EB389F">
              <w:rPr>
                <w:rFonts w:ascii="Arial" w:eastAsia="Times New Roman" w:hAnsi="Arial" w:cs="Arial"/>
                <w:color w:val="000000"/>
                <w:sz w:val="20"/>
                <w:szCs w:val="20"/>
                <w:lang w:eastAsia="en-GB"/>
              </w:rPr>
              <w:t xml:space="preserve"> is produced. The ordering </w:t>
            </w:r>
            <w:r w:rsidR="008051E8">
              <w:rPr>
                <w:rFonts w:ascii="Arial" w:eastAsia="Times New Roman" w:hAnsi="Arial" w:cs="Arial"/>
                <w:color w:val="000000"/>
                <w:sz w:val="20"/>
                <w:szCs w:val="20"/>
                <w:lang w:eastAsia="en-GB"/>
              </w:rPr>
              <w:t xml:space="preserve">and number </w:t>
            </w:r>
            <w:r w:rsidRPr="00EB389F">
              <w:rPr>
                <w:rFonts w:ascii="Arial" w:eastAsia="Times New Roman" w:hAnsi="Arial" w:cs="Arial"/>
                <w:color w:val="000000"/>
                <w:sz w:val="20"/>
                <w:szCs w:val="20"/>
                <w:lang w:eastAsia="en-GB"/>
              </w:rPr>
              <w:t xml:space="preserve">of the </w:t>
            </w:r>
            <w:r w:rsidR="008051E8">
              <w:rPr>
                <w:rFonts w:ascii="Arial" w:eastAsia="Times New Roman" w:hAnsi="Arial" w:cs="Arial"/>
                <w:color w:val="000000"/>
                <w:sz w:val="20"/>
                <w:szCs w:val="20"/>
                <w:lang w:eastAsia="en-GB"/>
              </w:rPr>
              <w:t>digits</w:t>
            </w:r>
            <w:r w:rsidRPr="00EB389F">
              <w:rPr>
                <w:rFonts w:ascii="Arial" w:eastAsia="Times New Roman" w:hAnsi="Arial" w:cs="Arial"/>
                <w:color w:val="000000"/>
                <w:sz w:val="20"/>
                <w:szCs w:val="20"/>
                <w:lang w:eastAsia="en-GB"/>
              </w:rPr>
              <w:t xml:space="preserve"> correspond to a binary big-endian twos-complement implementation of the type of the argument</w:t>
            </w:r>
            <w:r w:rsidR="008051E8">
              <w:rPr>
                <w:rFonts w:ascii="Arial" w:eastAsia="Times New Roman" w:hAnsi="Arial" w:cs="Arial"/>
                <w:color w:val="000000"/>
                <w:sz w:val="20"/>
                <w:szCs w:val="20"/>
                <w:lang w:eastAsia="en-GB"/>
              </w:rPr>
              <w:t>. D</w:t>
            </w:r>
            <w:r w:rsidR="00A959F1">
              <w:rPr>
                <w:rFonts w:ascii="Arial" w:eastAsia="Times New Roman" w:hAnsi="Arial" w:cs="Arial"/>
                <w:color w:val="000000"/>
                <w:sz w:val="20"/>
                <w:szCs w:val="20"/>
                <w:lang w:eastAsia="en-GB"/>
              </w:rPr>
              <w:t>igits 0-9, A-F</w:t>
            </w:r>
            <w:r w:rsidR="008051E8">
              <w:rPr>
                <w:rFonts w:ascii="Arial" w:eastAsia="Times New Roman" w:hAnsi="Arial" w:cs="Arial"/>
                <w:color w:val="000000"/>
                <w:sz w:val="20"/>
                <w:szCs w:val="20"/>
                <w:lang w:eastAsia="en-GB"/>
              </w:rPr>
              <w:t xml:space="preserve"> are used.</w:t>
            </w:r>
          </w:p>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p>
          <w:p w:rsidR="00EB389F" w:rsidRPr="00285B30" w:rsidRDefault="00A959F1" w:rsidP="004F3087">
            <w:pPr>
              <w:suppressAutoHyphens w:val="0"/>
              <w:autoSpaceDE w:val="0"/>
              <w:autoSpaceDN w:val="0"/>
              <w:adjustRightInd w:val="0"/>
              <w:ind w:left="192"/>
              <w:rPr>
                <w:rFonts w:ascii="Arial" w:hAnsi="Arial" w:cs="Arial"/>
                <w:sz w:val="20"/>
                <w:szCs w:val="20"/>
              </w:rPr>
            </w:pPr>
            <w:r>
              <w:rPr>
                <w:rFonts w:ascii="Arial" w:eastAsia="Times New Roman" w:hAnsi="Arial" w:cs="Arial"/>
                <w:color w:val="000000"/>
                <w:sz w:val="20"/>
                <w:szCs w:val="20"/>
                <w:lang w:eastAsia="en-GB"/>
              </w:rPr>
              <w:t xml:space="preserve">The number of </w:t>
            </w:r>
            <w:r w:rsidR="008051E8">
              <w:rPr>
                <w:rFonts w:ascii="Arial" w:eastAsia="Times New Roman" w:hAnsi="Arial" w:cs="Arial"/>
                <w:color w:val="000000"/>
                <w:sz w:val="20"/>
                <w:szCs w:val="20"/>
                <w:lang w:eastAsia="en-GB"/>
              </w:rPr>
              <w:t>digits</w:t>
            </w:r>
            <w:r>
              <w:rPr>
                <w:rFonts w:ascii="Arial" w:eastAsia="Times New Roman" w:hAnsi="Arial" w:cs="Arial"/>
                <w:color w:val="000000"/>
                <w:sz w:val="20"/>
                <w:szCs w:val="20"/>
                <w:lang w:eastAsia="en-GB"/>
              </w:rPr>
              <w:t xml:space="preserve"> produced depends on the type of $arg, being </w:t>
            </w:r>
            <w:r w:rsidR="008051E8">
              <w:rPr>
                <w:rFonts w:ascii="Arial" w:eastAsia="Times New Roman" w:hAnsi="Arial" w:cs="Arial"/>
                <w:color w:val="000000"/>
                <w:sz w:val="20"/>
                <w:szCs w:val="20"/>
                <w:lang w:eastAsia="en-GB"/>
              </w:rPr>
              <w:t>2</w:t>
            </w:r>
            <w:r>
              <w:rPr>
                <w:rFonts w:ascii="Arial" w:eastAsia="Times New Roman" w:hAnsi="Arial" w:cs="Arial"/>
                <w:color w:val="000000"/>
                <w:sz w:val="20"/>
                <w:szCs w:val="20"/>
                <w:lang w:eastAsia="en-GB"/>
              </w:rPr>
              <w:t>, 4</w:t>
            </w:r>
            <w:r w:rsidR="008051E8">
              <w:rPr>
                <w:rFonts w:ascii="Arial" w:eastAsia="Times New Roman" w:hAnsi="Arial" w:cs="Arial"/>
                <w:color w:val="000000"/>
                <w:sz w:val="20"/>
                <w:szCs w:val="20"/>
                <w:lang w:eastAsia="en-GB"/>
              </w:rPr>
              <w:t>, 8 or 16</w:t>
            </w:r>
            <w:r>
              <w:rPr>
                <w:rFonts w:ascii="Arial" w:eastAsia="Times New Roman" w:hAnsi="Arial" w:cs="Arial"/>
                <w:color w:val="000000"/>
                <w:sz w:val="20"/>
                <w:szCs w:val="20"/>
                <w:lang w:eastAsia="en-GB"/>
              </w:rPr>
              <w:t xml:space="preserve">. If $arg is a literal number then the type is the </w:t>
            </w:r>
            <w:r w:rsidRPr="008051E8">
              <w:rPr>
                <w:rFonts w:ascii="Arial" w:eastAsia="Times New Roman" w:hAnsi="Arial" w:cs="Arial"/>
                <w:color w:val="000000"/>
                <w:sz w:val="20"/>
                <w:szCs w:val="20"/>
                <w:lang w:eastAsia="en-GB"/>
              </w:rPr>
              <w:t xml:space="preserve">smallest signed type (long, int, short, byte) that can contain the value. </w:t>
            </w:r>
            <w:r w:rsidR="00EB389F" w:rsidRPr="008051E8">
              <w:rPr>
                <w:rFonts w:ascii="Arial" w:eastAsia="Times New Roman" w:hAnsi="Arial" w:cs="Arial"/>
                <w:color w:val="000000"/>
                <w:sz w:val="20"/>
                <w:szCs w:val="20"/>
                <w:lang w:eastAsia="en-GB"/>
              </w:rPr>
              <w:br/>
            </w:r>
            <w:r w:rsidR="00EB389F" w:rsidRPr="00285B30">
              <w:rPr>
                <w:rFonts w:ascii="Arial" w:eastAsia="Times New Roman" w:hAnsi="Arial" w:cs="Arial"/>
                <w:color w:val="000000"/>
                <w:sz w:val="20"/>
                <w:szCs w:val="20"/>
                <w:lang w:eastAsia="en-GB"/>
              </w:rPr>
              <w:br/>
            </w:r>
            <w:r w:rsidR="00EB389F">
              <w:rPr>
                <w:rFonts w:ascii="Arial" w:eastAsia="Times New Roman" w:hAnsi="Arial" w:cs="Arial"/>
                <w:color w:val="000000"/>
                <w:sz w:val="20"/>
                <w:szCs w:val="20"/>
                <w:lang w:eastAsia="en-GB"/>
              </w:rPr>
              <w:t xml:space="preserve">If </w:t>
            </w:r>
            <w:r>
              <w:rPr>
                <w:rFonts w:ascii="Arial" w:eastAsia="Times New Roman" w:hAnsi="Arial" w:cs="Arial"/>
                <w:color w:val="000000"/>
                <w:sz w:val="20"/>
                <w:szCs w:val="20"/>
                <w:lang w:eastAsia="en-GB"/>
              </w:rPr>
              <w:t>a literal number i</w:t>
            </w:r>
            <w:r w:rsidR="00EB389F">
              <w:rPr>
                <w:rFonts w:ascii="Arial" w:eastAsia="Times New Roman" w:hAnsi="Arial" w:cs="Arial"/>
                <w:color w:val="000000"/>
                <w:sz w:val="20"/>
                <w:szCs w:val="20"/>
                <w:lang w:eastAsia="en-GB"/>
              </w:rPr>
              <w:t>s</w:t>
            </w:r>
            <w:r>
              <w:rPr>
                <w:rFonts w:ascii="Arial" w:eastAsia="Times New Roman" w:hAnsi="Arial" w:cs="Arial"/>
                <w:color w:val="000000"/>
                <w:sz w:val="20"/>
                <w:szCs w:val="20"/>
                <w:lang w:eastAsia="en-GB"/>
              </w:rPr>
              <w:t xml:space="preserve"> not able to be represented by a long, </w:t>
            </w:r>
            <w:r w:rsidR="00EB389F">
              <w:rPr>
                <w:rFonts w:ascii="Arial" w:eastAsia="Times New Roman" w:hAnsi="Arial" w:cs="Arial"/>
                <w:color w:val="000000"/>
                <w:sz w:val="20"/>
                <w:szCs w:val="20"/>
                <w:lang w:eastAsia="en-GB"/>
              </w:rPr>
              <w:t>i</w:t>
            </w:r>
            <w:r w:rsidR="00EB389F" w:rsidRPr="00285B30">
              <w:rPr>
                <w:rFonts w:ascii="Arial" w:eastAsia="Times New Roman" w:hAnsi="Arial" w:cs="Arial"/>
                <w:color w:val="000000"/>
                <w:sz w:val="20"/>
                <w:szCs w:val="20"/>
                <w:lang w:eastAsia="en-GB"/>
              </w:rPr>
              <w:t xml:space="preserve">t is a schema </w:t>
            </w:r>
            <w:r w:rsidR="00EB389F">
              <w:rPr>
                <w:rFonts w:ascii="Arial" w:eastAsia="Times New Roman" w:hAnsi="Arial" w:cs="Arial"/>
                <w:color w:val="000000"/>
                <w:sz w:val="20"/>
                <w:szCs w:val="20"/>
                <w:lang w:eastAsia="en-GB"/>
              </w:rPr>
              <w:t>d</w:t>
            </w:r>
            <w:r w:rsidR="00EB389F" w:rsidRPr="00285B30">
              <w:rPr>
                <w:rFonts w:ascii="Arial" w:eastAsia="Times New Roman" w:hAnsi="Arial" w:cs="Arial"/>
                <w:color w:val="000000"/>
                <w:sz w:val="20"/>
                <w:szCs w:val="20"/>
                <w:lang w:eastAsia="en-GB"/>
              </w:rPr>
              <w:t>efinition error</w:t>
            </w:r>
            <w:r w:rsidR="008051E8">
              <w:rPr>
                <w:rFonts w:ascii="Arial" w:eastAsia="Times New Roman" w:hAnsi="Arial" w:cs="Arial"/>
                <w:color w:val="000000"/>
                <w:sz w:val="20"/>
                <w:szCs w:val="20"/>
                <w:lang w:eastAsia="en-GB"/>
              </w:rPr>
              <w:t>.</w:t>
            </w:r>
          </w:p>
        </w:tc>
      </w:tr>
    </w:tbl>
    <w:p w:rsidR="00EB389F" w:rsidRDefault="00EB389F" w:rsidP="00EB389F">
      <w:pPr>
        <w:suppressAutoHyphens w:val="0"/>
        <w:autoSpaceDE w:val="0"/>
        <w:autoSpaceDN w:val="0"/>
        <w:adjustRightInd w:val="0"/>
        <w:rPr>
          <w:rFonts w:ascii="Arial" w:hAnsi="Arial" w:cs="Arial"/>
          <w:sz w:val="20"/>
          <w:szCs w:val="20"/>
        </w:rPr>
      </w:pPr>
    </w:p>
    <w:p w:rsidR="008051E8" w:rsidRDefault="008051E8" w:rsidP="00EB389F">
      <w:pPr>
        <w:suppressAutoHyphens w:val="0"/>
        <w:autoSpaceDE w:val="0"/>
        <w:autoSpaceDN w:val="0"/>
        <w:adjustRightInd w:val="0"/>
        <w:rPr>
          <w:rFonts w:ascii="Arial" w:hAnsi="Arial" w:cs="Arial"/>
          <w:sz w:val="20"/>
          <w:szCs w:val="20"/>
        </w:rPr>
      </w:pPr>
      <w:r>
        <w:rPr>
          <w:rFonts w:ascii="Arial" w:hAnsi="Arial" w:cs="Arial"/>
          <w:sz w:val="20"/>
          <w:szCs w:val="20"/>
        </w:rPr>
        <w:t>Examples:</w:t>
      </w:r>
    </w:p>
    <w:p w:rsidR="004F3087" w:rsidRPr="004F3087"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w:t>
      </w:r>
      <w:r>
        <w:rPr>
          <w:rFonts w:ascii="Arial" w:eastAsia="Times New Roman" w:hAnsi="Arial" w:cs="Arial"/>
          <w:color w:val="000000"/>
          <w:sz w:val="20"/>
          <w:szCs w:val="20"/>
          <w:lang w:eastAsia="en-GB"/>
        </w:rPr>
        <w:t>xs:short(</w:t>
      </w:r>
      <w:r w:rsidRPr="004F3087">
        <w:rPr>
          <w:rFonts w:ascii="Arial" w:eastAsia="Times New Roman" w:hAnsi="Arial" w:cs="Arial"/>
          <w:color w:val="000000"/>
          <w:sz w:val="20"/>
          <w:szCs w:val="20"/>
          <w:lang w:eastAsia="en-GB"/>
        </w:rPr>
        <w:t>208</w:t>
      </w:r>
      <w:r>
        <w:rPr>
          <w:rFonts w:ascii="Arial" w:eastAsia="Times New Roman" w:hAnsi="Arial" w:cs="Arial"/>
          <w:color w:val="000000"/>
          <w:sz w:val="20"/>
          <w:szCs w:val="20"/>
          <w:lang w:eastAsia="en-GB"/>
        </w:rPr>
        <w:t>)</w:t>
      </w:r>
      <w:r w:rsidRPr="004F3087">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w:t>
      </w:r>
      <w:r>
        <w:rPr>
          <w:rFonts w:ascii="Arial" w:eastAsia="Times New Roman" w:hAnsi="Arial" w:cs="Arial"/>
          <w:color w:val="000000"/>
          <w:sz w:val="20"/>
          <w:szCs w:val="20"/>
          <w:lang w:eastAsia="en-GB"/>
        </w:rPr>
        <w:t>00</w:t>
      </w:r>
      <w:r w:rsidRPr="004F3087">
        <w:rPr>
          <w:rFonts w:ascii="Arial" w:eastAsia="Times New Roman" w:hAnsi="Arial" w:cs="Arial"/>
          <w:color w:val="000000"/>
          <w:sz w:val="20"/>
          <w:szCs w:val="20"/>
          <w:lang w:eastAsia="en-GB"/>
        </w:rPr>
        <w:t>D0".</w:t>
      </w:r>
    </w:p>
    <w:p w:rsidR="004F3087" w:rsidRPr="004F3087"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 xml:space="preserve">hexBinary(208)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"D0".</w:t>
      </w:r>
    </w:p>
    <w:p w:rsidR="00EB389F" w:rsidRPr="00652479" w:rsidRDefault="008051E8"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hexBinary(-2084)</w:t>
      </w:r>
      <w:r w:rsidR="004F3087">
        <w:rPr>
          <w:rFonts w:ascii="Arial" w:eastAsia="Times New Roman" w:hAnsi="Arial" w:cs="Arial"/>
          <w:color w:val="000000"/>
          <w:sz w:val="20"/>
          <w:szCs w:val="20"/>
          <w:lang w:eastAsia="en-GB"/>
        </w:rPr>
        <w:t xml:space="preserve"> is the hexBinary value </w:t>
      </w:r>
      <w:r w:rsidRPr="004F3087">
        <w:rPr>
          <w:rFonts w:ascii="Arial" w:eastAsia="Times New Roman" w:hAnsi="Arial" w:cs="Arial"/>
          <w:color w:val="000000"/>
          <w:sz w:val="20"/>
          <w:szCs w:val="20"/>
          <w:lang w:eastAsia="en-GB"/>
        </w:rPr>
        <w:t>"F7FF".</w:t>
      </w:r>
    </w:p>
    <w:p w:rsidR="00652479" w:rsidRDefault="00652479" w:rsidP="00652479">
      <w:pPr>
        <w:suppressAutoHyphens w:val="0"/>
        <w:autoSpaceDE w:val="0"/>
        <w:autoSpaceDN w:val="0"/>
        <w:adjustRightInd w:val="0"/>
        <w:rPr>
          <w:rFonts w:ascii="Arial" w:hAnsi="Arial" w:cs="Arial"/>
          <w:sz w:val="20"/>
          <w:szCs w:val="20"/>
        </w:rPr>
      </w:pPr>
    </w:p>
    <w:p w:rsidR="00652479" w:rsidRDefault="00652479"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sidR="00D23EE0">
        <w:rPr>
          <w:rFonts w:ascii="Arial" w:hAnsi="Arial" w:cs="Arial"/>
          <w:b/>
          <w:sz w:val="20"/>
          <w:szCs w:val="20"/>
        </w:rPr>
        <w:t>7</w:t>
      </w:r>
      <w:r>
        <w:rPr>
          <w:rFonts w:ascii="Arial" w:hAnsi="Arial" w:cs="Arial"/>
          <w:sz w:val="20"/>
          <w:szCs w:val="20"/>
        </w:rPr>
        <w:t xml:space="preserve">. </w:t>
      </w:r>
      <w:r w:rsidRPr="00FF169E">
        <w:rPr>
          <w:rFonts w:ascii="Arial" w:hAnsi="Arial" w:cs="Arial"/>
          <w:i/>
          <w:sz w:val="20"/>
          <w:szCs w:val="20"/>
        </w:rPr>
        <w:t>Section 23.1</w:t>
      </w:r>
      <w:r>
        <w:rPr>
          <w:rFonts w:ascii="Arial" w:hAnsi="Arial" w:cs="Arial"/>
          <w:sz w:val="20"/>
          <w:szCs w:val="20"/>
        </w:rPr>
        <w:t xml:space="preserve">. </w:t>
      </w:r>
      <w:r w:rsidR="00FF169E">
        <w:rPr>
          <w:rFonts w:ascii="Arial" w:hAnsi="Arial" w:cs="Arial"/>
          <w:sz w:val="20"/>
          <w:szCs w:val="20"/>
        </w:rPr>
        <w:t xml:space="preserve">Replace </w:t>
      </w:r>
      <w:r>
        <w:rPr>
          <w:rFonts w:ascii="Arial" w:hAnsi="Arial" w:cs="Arial"/>
          <w:sz w:val="20"/>
          <w:szCs w:val="20"/>
        </w:rPr>
        <w:t>the paragraphs that talk about allowable element references in DFDL expression paths</w:t>
      </w:r>
      <w:r w:rsidR="00FF169E">
        <w:rPr>
          <w:rFonts w:ascii="Arial" w:hAnsi="Arial" w:cs="Arial"/>
          <w:sz w:val="20"/>
          <w:szCs w:val="20"/>
        </w:rPr>
        <w:t xml:space="preserve"> when parsing and unparsing with the following paragraph.</w:t>
      </w:r>
    </w:p>
    <w:p w:rsidR="00652479" w:rsidRDefault="00652479" w:rsidP="00652479">
      <w:pPr>
        <w:suppressAutoHyphens w:val="0"/>
        <w:autoSpaceDE w:val="0"/>
        <w:autoSpaceDN w:val="0"/>
        <w:adjustRightInd w:val="0"/>
        <w:rPr>
          <w:rFonts w:ascii="Arial" w:hAnsi="Arial" w:cs="Arial"/>
          <w:sz w:val="20"/>
          <w:szCs w:val="20"/>
        </w:rPr>
      </w:pPr>
    </w:p>
    <w:p w:rsidR="00223726" w:rsidRPr="00223726" w:rsidRDefault="00223726" w:rsidP="00652479">
      <w:pPr>
        <w:suppressAutoHyphens w:val="0"/>
        <w:autoSpaceDE w:val="0"/>
        <w:autoSpaceDN w:val="0"/>
        <w:adjustRightInd w:val="0"/>
        <w:rPr>
          <w:rFonts w:ascii="Arial" w:hAnsi="Arial" w:cs="Arial"/>
          <w:i/>
          <w:sz w:val="20"/>
          <w:szCs w:val="20"/>
        </w:rPr>
      </w:pPr>
      <w:r w:rsidRPr="00223726">
        <w:rPr>
          <w:rFonts w:ascii="Arial" w:hAnsi="Arial" w:cs="Arial"/>
          <w:i/>
          <w:sz w:val="20"/>
          <w:szCs w:val="20"/>
        </w:rPr>
        <w:t>Updated 2014-06-10</w:t>
      </w:r>
      <w:r>
        <w:rPr>
          <w:rFonts w:ascii="Arial" w:hAnsi="Arial" w:cs="Arial"/>
          <w:i/>
          <w:sz w:val="20"/>
          <w:szCs w:val="20"/>
        </w:rPr>
        <w:t xml:space="preserve"> to remove unnecessary schema definition errors</w:t>
      </w:r>
      <w:r w:rsidRPr="00223726">
        <w:rPr>
          <w:rFonts w:ascii="Arial" w:hAnsi="Arial" w:cs="Arial"/>
          <w:i/>
          <w:sz w:val="20"/>
          <w:szCs w:val="20"/>
        </w:rPr>
        <w:t>:</w:t>
      </w:r>
    </w:p>
    <w:p w:rsidR="00223726" w:rsidRPr="00652479" w:rsidRDefault="00223726" w:rsidP="00652479">
      <w:pPr>
        <w:suppressAutoHyphens w:val="0"/>
        <w:autoSpaceDE w:val="0"/>
        <w:autoSpaceDN w:val="0"/>
        <w:adjustRightInd w:val="0"/>
        <w:rPr>
          <w:rFonts w:ascii="Arial" w:hAnsi="Arial" w:cs="Arial"/>
          <w:sz w:val="20"/>
          <w:szCs w:val="20"/>
        </w:rPr>
      </w:pPr>
    </w:p>
    <w:p w:rsidR="00540A87" w:rsidRDefault="00540A87" w:rsidP="00652479">
      <w:pPr>
        <w:rPr>
          <w:rFonts w:ascii="Arial" w:hAnsi="Arial" w:cs="Arial"/>
          <w:sz w:val="20"/>
          <w:szCs w:val="20"/>
        </w:rPr>
      </w:pPr>
      <w:r>
        <w:rPr>
          <w:rFonts w:ascii="Arial" w:hAnsi="Arial" w:cs="Arial"/>
          <w:sz w:val="20"/>
          <w:szCs w:val="20"/>
        </w:rPr>
        <w:t>I</w:t>
      </w:r>
      <w:r w:rsidR="00652479">
        <w:rPr>
          <w:rFonts w:ascii="Arial" w:hAnsi="Arial" w:cs="Arial"/>
          <w:sz w:val="20"/>
          <w:szCs w:val="20"/>
        </w:rPr>
        <w:t>n general</w:t>
      </w:r>
      <w:r>
        <w:rPr>
          <w:rFonts w:ascii="Arial" w:hAnsi="Arial" w:cs="Arial"/>
          <w:sz w:val="20"/>
          <w:szCs w:val="20"/>
        </w:rPr>
        <w:t>,</w:t>
      </w:r>
      <w:r w:rsidR="00FF169E">
        <w:rPr>
          <w:rFonts w:ascii="Arial" w:hAnsi="Arial" w:cs="Arial"/>
          <w:sz w:val="20"/>
          <w:szCs w:val="20"/>
        </w:rPr>
        <w:t xml:space="preserve"> a DFDL</w:t>
      </w:r>
      <w:r w:rsidR="00652479">
        <w:rPr>
          <w:rFonts w:ascii="Arial" w:hAnsi="Arial" w:cs="Arial"/>
          <w:sz w:val="20"/>
          <w:szCs w:val="20"/>
        </w:rPr>
        <w:t xml:space="preserve"> </w:t>
      </w:r>
      <w:r w:rsidR="00652479" w:rsidRPr="00652479">
        <w:rPr>
          <w:rFonts w:ascii="Arial" w:hAnsi="Arial" w:cs="Arial"/>
          <w:sz w:val="20"/>
          <w:szCs w:val="20"/>
        </w:rPr>
        <w:t>expression</w:t>
      </w:r>
      <w:r w:rsidR="00FF169E">
        <w:rPr>
          <w:rFonts w:ascii="Arial" w:hAnsi="Arial" w:cs="Arial"/>
          <w:sz w:val="20"/>
          <w:szCs w:val="20"/>
        </w:rPr>
        <w:t xml:space="preserve"> </w:t>
      </w:r>
      <w:r w:rsidR="00652479" w:rsidRPr="00652479">
        <w:rPr>
          <w:rFonts w:ascii="Arial" w:hAnsi="Arial" w:cs="Arial"/>
          <w:sz w:val="20"/>
          <w:szCs w:val="20"/>
        </w:rPr>
        <w:t xml:space="preserve">can reference any element </w:t>
      </w:r>
      <w:r>
        <w:rPr>
          <w:rFonts w:ascii="Arial" w:hAnsi="Arial" w:cs="Arial"/>
          <w:sz w:val="20"/>
          <w:szCs w:val="20"/>
        </w:rPr>
        <w:t xml:space="preserve">that </w:t>
      </w:r>
      <w:r w:rsidR="00652479" w:rsidRPr="00652479">
        <w:rPr>
          <w:rFonts w:ascii="Arial" w:hAnsi="Arial" w:cs="Arial"/>
          <w:sz w:val="20"/>
          <w:szCs w:val="20"/>
        </w:rPr>
        <w:t>preced</w:t>
      </w:r>
      <w:r>
        <w:rPr>
          <w:rFonts w:ascii="Arial" w:hAnsi="Arial" w:cs="Arial"/>
          <w:sz w:val="20"/>
          <w:szCs w:val="20"/>
        </w:rPr>
        <w:t>es</w:t>
      </w:r>
      <w:r w:rsidR="00652479" w:rsidRPr="00652479">
        <w:rPr>
          <w:rFonts w:ascii="Arial" w:hAnsi="Arial" w:cs="Arial"/>
          <w:sz w:val="20"/>
          <w:szCs w:val="20"/>
        </w:rPr>
        <w:t xml:space="preserve"> the position</w:t>
      </w:r>
      <w:r>
        <w:rPr>
          <w:rFonts w:ascii="Arial" w:hAnsi="Arial" w:cs="Arial"/>
          <w:sz w:val="20"/>
          <w:szCs w:val="20"/>
        </w:rPr>
        <w:t xml:space="preserve"> in the schema</w:t>
      </w:r>
      <w:r w:rsidR="00FF169E">
        <w:rPr>
          <w:rFonts w:ascii="Arial" w:hAnsi="Arial" w:cs="Arial"/>
          <w:sz w:val="20"/>
          <w:szCs w:val="20"/>
        </w:rPr>
        <w:t xml:space="preserve"> where the expression is declared, with the following</w:t>
      </w:r>
      <w:r>
        <w:rPr>
          <w:rFonts w:ascii="Arial" w:hAnsi="Arial" w:cs="Arial"/>
          <w:sz w:val="20"/>
          <w:szCs w:val="20"/>
        </w:rPr>
        <w:t xml:space="preserve"> e</w:t>
      </w:r>
      <w:r w:rsidR="00FF169E">
        <w:rPr>
          <w:rFonts w:ascii="Arial" w:hAnsi="Arial" w:cs="Arial"/>
          <w:sz w:val="20"/>
          <w:szCs w:val="20"/>
        </w:rPr>
        <w:t>xceptions</w:t>
      </w:r>
      <w:r>
        <w:rPr>
          <w:rFonts w:ascii="Arial" w:hAnsi="Arial" w:cs="Arial"/>
          <w:sz w:val="20"/>
          <w:szCs w:val="20"/>
        </w:rPr>
        <w:t>:</w:t>
      </w:r>
    </w:p>
    <w:p w:rsidR="00FF169E" w:rsidRDefault="00FF169E" w:rsidP="001D13ED">
      <w:pPr>
        <w:pStyle w:val="ListParagraph"/>
        <w:numPr>
          <w:ilvl w:val="0"/>
          <w:numId w:val="50"/>
        </w:numPr>
        <w:rPr>
          <w:rFonts w:ascii="Arial" w:hAnsi="Arial" w:cs="Arial"/>
          <w:sz w:val="20"/>
          <w:szCs w:val="20"/>
        </w:rPr>
      </w:pPr>
      <w:proofErr w:type="gramStart"/>
      <w:r>
        <w:rPr>
          <w:rFonts w:ascii="Arial" w:hAnsi="Arial" w:cs="Arial"/>
          <w:sz w:val="20"/>
          <w:szCs w:val="20"/>
        </w:rPr>
        <w:t>An assert</w:t>
      </w:r>
      <w:proofErr w:type="gramEnd"/>
      <w:r>
        <w:rPr>
          <w:rFonts w:ascii="Arial" w:hAnsi="Arial" w:cs="Arial"/>
          <w:sz w:val="20"/>
          <w:szCs w:val="20"/>
        </w:rPr>
        <w:t xml:space="preserve"> or discriminator on a component may reference an element that is a descendent of the component.</w:t>
      </w:r>
    </w:p>
    <w:p w:rsidR="00FF169E" w:rsidRPr="00810CC9" w:rsidRDefault="00FF169E" w:rsidP="001D13ED">
      <w:pPr>
        <w:pStyle w:val="ListParagraph"/>
        <w:numPr>
          <w:ilvl w:val="0"/>
          <w:numId w:val="50"/>
        </w:numPr>
        <w:rPr>
          <w:rFonts w:ascii="Arial" w:hAnsi="Arial" w:cs="Arial"/>
          <w:color w:val="000000" w:themeColor="text1"/>
          <w:sz w:val="20"/>
          <w:szCs w:val="20"/>
        </w:rPr>
      </w:pPr>
      <w:r>
        <w:rPr>
          <w:rFonts w:ascii="Arial" w:hAnsi="Arial" w:cs="Arial"/>
          <w:sz w:val="20"/>
          <w:szCs w:val="20"/>
        </w:rPr>
        <w:t>A dfdl</w:t>
      </w:r>
      <w:proofErr w:type="gramStart"/>
      <w:r>
        <w:rPr>
          <w:rFonts w:ascii="Arial" w:hAnsi="Arial" w:cs="Arial"/>
          <w:sz w:val="20"/>
          <w:szCs w:val="20"/>
        </w:rPr>
        <w:t>:outputValueCalc</w:t>
      </w:r>
      <w:proofErr w:type="gramEnd"/>
      <w:r>
        <w:rPr>
          <w:rFonts w:ascii="Arial" w:hAnsi="Arial" w:cs="Arial"/>
          <w:sz w:val="20"/>
          <w:szCs w:val="20"/>
        </w:rPr>
        <w:t xml:space="preserve"> property may reference an element that follows the position in the </w:t>
      </w:r>
      <w:r w:rsidRPr="00810CC9">
        <w:rPr>
          <w:rFonts w:ascii="Arial" w:hAnsi="Arial" w:cs="Arial"/>
          <w:color w:val="000000" w:themeColor="text1"/>
          <w:sz w:val="20"/>
          <w:szCs w:val="20"/>
        </w:rPr>
        <w:t>schema where the property is specified.</w:t>
      </w:r>
    </w:p>
    <w:p w:rsidR="00540A87" w:rsidRPr="00810CC9" w:rsidRDefault="00FF169E" w:rsidP="001D13ED">
      <w:pPr>
        <w:pStyle w:val="ListParagraph"/>
        <w:numPr>
          <w:ilvl w:val="0"/>
          <w:numId w:val="50"/>
        </w:numPr>
        <w:rPr>
          <w:rFonts w:ascii="Arial" w:hAnsi="Arial" w:cs="Arial"/>
          <w:strike/>
          <w:color w:val="000000" w:themeColor="text1"/>
          <w:sz w:val="20"/>
          <w:szCs w:val="20"/>
        </w:rPr>
      </w:pPr>
      <w:r w:rsidRPr="00810CC9">
        <w:rPr>
          <w:rFonts w:ascii="Arial" w:hAnsi="Arial" w:cs="Arial"/>
          <w:strike/>
          <w:color w:val="000000" w:themeColor="text1"/>
          <w:sz w:val="20"/>
          <w:szCs w:val="20"/>
        </w:rPr>
        <w:t>It is a schema definition error if a</w:t>
      </w:r>
      <w:r w:rsidR="00540A87" w:rsidRPr="00810CC9">
        <w:rPr>
          <w:rFonts w:ascii="Arial" w:hAnsi="Arial" w:cs="Arial"/>
          <w:strike/>
          <w:color w:val="000000" w:themeColor="text1"/>
          <w:sz w:val="20"/>
          <w:szCs w:val="20"/>
        </w:rPr>
        <w:t xml:space="preserve"> component in a choice branch reference</w:t>
      </w:r>
      <w:r w:rsidRPr="00810CC9">
        <w:rPr>
          <w:rFonts w:ascii="Arial" w:hAnsi="Arial" w:cs="Arial"/>
          <w:strike/>
          <w:color w:val="000000" w:themeColor="text1"/>
          <w:sz w:val="20"/>
          <w:szCs w:val="20"/>
        </w:rPr>
        <w:t>s</w:t>
      </w:r>
      <w:r w:rsidR="00540A87" w:rsidRPr="00810CC9">
        <w:rPr>
          <w:rFonts w:ascii="Arial" w:hAnsi="Arial" w:cs="Arial"/>
          <w:strike/>
          <w:color w:val="000000" w:themeColor="text1"/>
          <w:sz w:val="20"/>
          <w:szCs w:val="20"/>
        </w:rPr>
        <w:t xml:space="preserve"> an </w:t>
      </w:r>
      <w:r w:rsidR="00223726" w:rsidRPr="00810CC9">
        <w:rPr>
          <w:rFonts w:ascii="Arial" w:hAnsi="Arial" w:cs="Arial"/>
          <w:strike/>
          <w:color w:val="000000" w:themeColor="text1"/>
          <w:sz w:val="20"/>
          <w:szCs w:val="20"/>
        </w:rPr>
        <w:t xml:space="preserve"> </w:t>
      </w:r>
      <w:r w:rsidR="00540A87" w:rsidRPr="00810CC9">
        <w:rPr>
          <w:rFonts w:ascii="Arial" w:hAnsi="Arial" w:cs="Arial"/>
          <w:strike/>
          <w:color w:val="000000" w:themeColor="text1"/>
          <w:sz w:val="20"/>
          <w:szCs w:val="20"/>
        </w:rPr>
        <w:t>element in another branch of the same choice</w:t>
      </w:r>
      <w:r w:rsidRPr="00810CC9">
        <w:rPr>
          <w:rFonts w:ascii="Arial" w:hAnsi="Arial" w:cs="Arial"/>
          <w:strike/>
          <w:color w:val="000000" w:themeColor="text1"/>
          <w:sz w:val="20"/>
          <w:szCs w:val="20"/>
        </w:rPr>
        <w:t xml:space="preserve"> </w:t>
      </w:r>
      <w:r w:rsidR="00540A87" w:rsidRPr="00810CC9">
        <w:rPr>
          <w:rFonts w:ascii="Arial" w:hAnsi="Arial" w:cs="Arial"/>
          <w:strike/>
          <w:color w:val="000000" w:themeColor="text1"/>
          <w:sz w:val="20"/>
          <w:szCs w:val="20"/>
        </w:rPr>
        <w:t>or a descendent of such an element</w:t>
      </w:r>
      <w:r w:rsidR="00223726" w:rsidRPr="00810CC9">
        <w:rPr>
          <w:rFonts w:ascii="Arial" w:hAnsi="Arial" w:cs="Arial"/>
          <w:strike/>
          <w:color w:val="000000" w:themeColor="text1"/>
          <w:sz w:val="20"/>
          <w:szCs w:val="20"/>
        </w:rPr>
        <w:t xml:space="preserve"> </w:t>
      </w:r>
    </w:p>
    <w:p w:rsidR="00FF169E" w:rsidRPr="00810CC9" w:rsidRDefault="00FF169E" w:rsidP="001D13ED">
      <w:pPr>
        <w:pStyle w:val="ListParagraph"/>
        <w:numPr>
          <w:ilvl w:val="0"/>
          <w:numId w:val="50"/>
        </w:numPr>
        <w:rPr>
          <w:rFonts w:ascii="Arial" w:hAnsi="Arial" w:cs="Arial"/>
          <w:strike/>
          <w:color w:val="000000" w:themeColor="text1"/>
          <w:sz w:val="20"/>
          <w:szCs w:val="20"/>
        </w:rPr>
      </w:pPr>
      <w:r w:rsidRPr="00810CC9">
        <w:rPr>
          <w:rFonts w:ascii="Arial" w:hAnsi="Arial" w:cs="Arial"/>
          <w:strike/>
          <w:color w:val="000000" w:themeColor="text1"/>
          <w:sz w:val="20"/>
          <w:szCs w:val="20"/>
        </w:rPr>
        <w:t xml:space="preserve">It is a schema definition error if an element in an unordered sequence group  </w:t>
      </w:r>
      <w:r w:rsidR="00223726" w:rsidRPr="00810CC9">
        <w:rPr>
          <w:rFonts w:ascii="Arial" w:hAnsi="Arial" w:cs="Arial"/>
          <w:strike/>
          <w:color w:val="000000" w:themeColor="text1"/>
          <w:sz w:val="20"/>
          <w:szCs w:val="20"/>
        </w:rPr>
        <w:t xml:space="preserve"> </w:t>
      </w:r>
      <w:r w:rsidRPr="00810CC9">
        <w:rPr>
          <w:rFonts w:ascii="Arial" w:hAnsi="Arial" w:cs="Arial"/>
          <w:strike/>
          <w:color w:val="000000" w:themeColor="text1"/>
          <w:sz w:val="20"/>
          <w:szCs w:val="20"/>
        </w:rPr>
        <w:t xml:space="preserve">references an element in the same sequence group or a descendent of such </w:t>
      </w:r>
      <w:proofErr w:type="gramStart"/>
      <w:r w:rsidRPr="00810CC9">
        <w:rPr>
          <w:rFonts w:ascii="Arial" w:hAnsi="Arial" w:cs="Arial"/>
          <w:strike/>
          <w:color w:val="000000" w:themeColor="text1"/>
          <w:sz w:val="20"/>
          <w:szCs w:val="20"/>
        </w:rPr>
        <w:t xml:space="preserve">an </w:t>
      </w:r>
      <w:r w:rsidR="00223726" w:rsidRPr="00810CC9">
        <w:rPr>
          <w:rFonts w:ascii="Arial" w:hAnsi="Arial" w:cs="Arial"/>
          <w:strike/>
          <w:color w:val="000000" w:themeColor="text1"/>
          <w:sz w:val="20"/>
          <w:szCs w:val="20"/>
        </w:rPr>
        <w:t xml:space="preserve"> </w:t>
      </w:r>
      <w:r w:rsidRPr="00810CC9">
        <w:rPr>
          <w:rFonts w:ascii="Arial" w:hAnsi="Arial" w:cs="Arial"/>
          <w:strike/>
          <w:color w:val="000000" w:themeColor="text1"/>
          <w:sz w:val="20"/>
          <w:szCs w:val="20"/>
        </w:rPr>
        <w:t>element</w:t>
      </w:r>
      <w:proofErr w:type="gramEnd"/>
      <w:r w:rsidRPr="00810CC9">
        <w:rPr>
          <w:rFonts w:ascii="Arial" w:hAnsi="Arial" w:cs="Arial"/>
          <w:strike/>
          <w:color w:val="000000" w:themeColor="text1"/>
          <w:sz w:val="20"/>
          <w:szCs w:val="20"/>
        </w:rPr>
        <w:t>.</w:t>
      </w:r>
      <w:r w:rsidR="00223726" w:rsidRPr="00810CC9">
        <w:rPr>
          <w:rFonts w:ascii="Arial" w:hAnsi="Arial" w:cs="Arial"/>
          <w:strike/>
          <w:color w:val="000000" w:themeColor="text1"/>
          <w:sz w:val="20"/>
          <w:szCs w:val="20"/>
        </w:rPr>
        <w:t xml:space="preserve"> </w:t>
      </w:r>
    </w:p>
    <w:p w:rsidR="00FF169E" w:rsidRPr="00810CC9" w:rsidRDefault="00FF169E" w:rsidP="001D13ED">
      <w:pPr>
        <w:pStyle w:val="ListParagraph"/>
        <w:numPr>
          <w:ilvl w:val="0"/>
          <w:numId w:val="50"/>
        </w:numPr>
        <w:rPr>
          <w:rFonts w:ascii="Arial" w:hAnsi="Arial" w:cs="Arial"/>
          <w:strike/>
          <w:color w:val="000000" w:themeColor="text1"/>
          <w:sz w:val="20"/>
          <w:szCs w:val="20"/>
        </w:rPr>
      </w:pPr>
      <w:r w:rsidRPr="00810CC9">
        <w:rPr>
          <w:rFonts w:ascii="Arial" w:hAnsi="Arial" w:cs="Arial"/>
          <w:strike/>
          <w:color w:val="000000" w:themeColor="text1"/>
          <w:sz w:val="20"/>
          <w:szCs w:val="20"/>
        </w:rPr>
        <w:t xml:space="preserve">It is a schema definition error if an element in an ordered sequence group </w:t>
      </w:r>
      <w:proofErr w:type="gramStart"/>
      <w:r w:rsidRPr="00810CC9">
        <w:rPr>
          <w:rFonts w:ascii="Arial" w:hAnsi="Arial" w:cs="Arial"/>
          <w:strike/>
          <w:color w:val="000000" w:themeColor="text1"/>
          <w:sz w:val="20"/>
          <w:szCs w:val="20"/>
        </w:rPr>
        <w:t>references</w:t>
      </w:r>
      <w:r w:rsidR="00223726" w:rsidRPr="00810CC9">
        <w:rPr>
          <w:rFonts w:ascii="Arial" w:hAnsi="Arial" w:cs="Arial"/>
          <w:strike/>
          <w:color w:val="000000" w:themeColor="text1"/>
          <w:sz w:val="20"/>
          <w:szCs w:val="20"/>
        </w:rPr>
        <w:t xml:space="preserve"> </w:t>
      </w:r>
      <w:r w:rsidRPr="00810CC9">
        <w:rPr>
          <w:rFonts w:ascii="Arial" w:hAnsi="Arial" w:cs="Arial"/>
          <w:strike/>
          <w:color w:val="000000" w:themeColor="text1"/>
          <w:sz w:val="20"/>
          <w:szCs w:val="20"/>
        </w:rPr>
        <w:t xml:space="preserve"> a</w:t>
      </w:r>
      <w:proofErr w:type="gramEnd"/>
      <w:r w:rsidRPr="00810CC9">
        <w:rPr>
          <w:rFonts w:ascii="Arial" w:hAnsi="Arial" w:cs="Arial"/>
          <w:strike/>
          <w:color w:val="000000" w:themeColor="text1"/>
          <w:sz w:val="20"/>
          <w:szCs w:val="20"/>
        </w:rPr>
        <w:t xml:space="preserve"> floating element in the same sequence group or a descendent of such an element.</w:t>
      </w:r>
      <w:r w:rsidR="00223726" w:rsidRPr="00810CC9">
        <w:rPr>
          <w:rFonts w:ascii="Arial" w:hAnsi="Arial" w:cs="Arial"/>
          <w:strike/>
          <w:color w:val="000000" w:themeColor="text1"/>
          <w:sz w:val="20"/>
          <w:szCs w:val="20"/>
        </w:rPr>
        <w:t xml:space="preserve"> </w:t>
      </w:r>
    </w:p>
    <w:p w:rsidR="00652479" w:rsidRPr="00652479" w:rsidRDefault="00652479" w:rsidP="00652479">
      <w:pPr>
        <w:rPr>
          <w:rFonts w:ascii="Arial" w:hAnsi="Arial" w:cs="Arial"/>
          <w:sz w:val="20"/>
          <w:szCs w:val="20"/>
        </w:rPr>
      </w:pPr>
    </w:p>
    <w:p w:rsidR="00842B80" w:rsidRDefault="00842B80" w:rsidP="00084C0A">
      <w:pPr>
        <w:suppressAutoHyphens w:val="0"/>
        <w:autoSpaceDE w:val="0"/>
        <w:autoSpaceDN w:val="0"/>
        <w:adjustRightInd w:val="0"/>
        <w:rPr>
          <w:rFonts w:ascii="Arial" w:hAnsi="Arial" w:cs="Arial"/>
          <w:sz w:val="20"/>
          <w:szCs w:val="20"/>
        </w:rPr>
      </w:pPr>
      <w:r>
        <w:rPr>
          <w:rFonts w:ascii="Arial" w:hAnsi="Arial" w:cs="Arial"/>
          <w:b/>
          <w:sz w:val="20"/>
          <w:szCs w:val="20"/>
        </w:rPr>
        <w:t>2.148</w:t>
      </w:r>
      <w:r w:rsidR="001C1261">
        <w:rPr>
          <w:rFonts w:ascii="Arial" w:hAnsi="Arial" w:cs="Arial"/>
          <w:b/>
          <w:sz w:val="20"/>
          <w:szCs w:val="20"/>
        </w:rPr>
        <w:t>.</w:t>
      </w:r>
      <w:r>
        <w:rPr>
          <w:rFonts w:ascii="Arial" w:hAnsi="Arial" w:cs="Arial"/>
          <w:b/>
          <w:sz w:val="20"/>
          <w:szCs w:val="20"/>
        </w:rPr>
        <w:t xml:space="preserve"> </w:t>
      </w:r>
      <w:r w:rsidR="00D817A0" w:rsidRPr="001C1261">
        <w:rPr>
          <w:rFonts w:ascii="Arial" w:hAnsi="Arial" w:cs="Arial"/>
          <w:i/>
          <w:sz w:val="20"/>
          <w:szCs w:val="20"/>
        </w:rPr>
        <w:t>Section 12.2</w:t>
      </w:r>
      <w:r w:rsidR="003D6977">
        <w:rPr>
          <w:rFonts w:ascii="Arial" w:hAnsi="Arial" w:cs="Arial"/>
          <w:i/>
          <w:sz w:val="20"/>
          <w:szCs w:val="20"/>
        </w:rPr>
        <w:t>, 14.2</w:t>
      </w:r>
      <w:r w:rsidR="001C1261">
        <w:rPr>
          <w:rFonts w:ascii="Arial" w:hAnsi="Arial" w:cs="Arial"/>
          <w:sz w:val="20"/>
          <w:szCs w:val="20"/>
        </w:rPr>
        <w:t>.</w:t>
      </w:r>
      <w:r w:rsidR="00D817A0" w:rsidRPr="00D817A0">
        <w:rPr>
          <w:rFonts w:ascii="Arial" w:hAnsi="Arial" w:cs="Arial"/>
          <w:sz w:val="20"/>
          <w:szCs w:val="20"/>
        </w:rPr>
        <w:t xml:space="preserve"> Clarify DFDL Character Class entities allowed in delimiters.</w:t>
      </w:r>
    </w:p>
    <w:p w:rsidR="00D817A0" w:rsidRDefault="00D817A0" w:rsidP="00084C0A">
      <w:pPr>
        <w:suppressAutoHyphens w:val="0"/>
        <w:autoSpaceDE w:val="0"/>
        <w:autoSpaceDN w:val="0"/>
        <w:adjustRightInd w:val="0"/>
        <w:rPr>
          <w:rFonts w:ascii="Arial" w:hAnsi="Arial" w:cs="Arial"/>
          <w:sz w:val="20"/>
          <w:szCs w:val="20"/>
        </w:rPr>
      </w:pPr>
    </w:p>
    <w:p w:rsidR="009A0ACB" w:rsidRDefault="00EE51FE" w:rsidP="00EE51FE">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lastRenderedPageBreak/>
        <w:t>Updated by public comment 4</w:t>
      </w:r>
      <w:r>
        <w:rPr>
          <w:rFonts w:ascii="Helvetica" w:hAnsi="Helvetica" w:cs="Arial"/>
          <w:i/>
          <w:color w:val="000000" w:themeColor="text1"/>
          <w:sz w:val="20"/>
          <w:szCs w:val="20"/>
        </w:rPr>
        <w:t>0</w:t>
      </w:r>
      <w:r w:rsidRPr="00781F88">
        <w:rPr>
          <w:rFonts w:ascii="Helvetica" w:hAnsi="Helvetica" w:cs="Arial"/>
          <w:i/>
          <w:color w:val="000000" w:themeColor="text1"/>
          <w:sz w:val="20"/>
          <w:szCs w:val="20"/>
        </w:rPr>
        <w:t xml:space="preserve"> (</w:t>
      </w:r>
      <w:hyperlink r:id="rId19" w:history="1">
        <w:r w:rsidR="009A0ACB" w:rsidRPr="00CD2EF9">
          <w:rPr>
            <w:rStyle w:val="Hyperlink"/>
            <w:rFonts w:ascii="Helvetica" w:hAnsi="Helvetica" w:cs="Arial"/>
            <w:i/>
            <w:sz w:val="20"/>
            <w:szCs w:val="20"/>
          </w:rPr>
          <w:t>http://redmine.ogf.org/boards/15/topics/40</w:t>
        </w:r>
      </w:hyperlink>
      <w:r w:rsidRPr="00781F88">
        <w:rPr>
          <w:rFonts w:ascii="Helvetica" w:hAnsi="Helvetica" w:cs="Arial"/>
          <w:i/>
          <w:color w:val="000000" w:themeColor="text1"/>
          <w:sz w:val="20"/>
          <w:szCs w:val="20"/>
        </w:rPr>
        <w:t>)</w:t>
      </w:r>
      <w:r w:rsidR="009A0ACB">
        <w:rPr>
          <w:rFonts w:ascii="Helvetica" w:hAnsi="Helvetica" w:cs="Arial"/>
          <w:i/>
          <w:color w:val="000000" w:themeColor="text1"/>
          <w:sz w:val="20"/>
          <w:szCs w:val="20"/>
        </w:rPr>
        <w:t xml:space="preserve"> to clarify %WSP*; on its own:</w:t>
      </w:r>
    </w:p>
    <w:p w:rsidR="00EE51FE" w:rsidRPr="00781F88" w:rsidRDefault="00EE51FE" w:rsidP="00EE51FE">
      <w:pPr>
        <w:autoSpaceDE w:val="0"/>
        <w:rPr>
          <w:rFonts w:ascii="Helvetica" w:hAnsi="Helvetica" w:cs="Arial"/>
          <w:i/>
          <w:color w:val="000000" w:themeColor="text1"/>
          <w:sz w:val="20"/>
          <w:szCs w:val="20"/>
        </w:rPr>
      </w:pPr>
    </w:p>
    <w:p w:rsidR="00D817A0" w:rsidRDefault="00D817A0" w:rsidP="00084C0A">
      <w:pPr>
        <w:suppressAutoHyphens w:val="0"/>
        <w:autoSpaceDE w:val="0"/>
        <w:autoSpaceDN w:val="0"/>
        <w:adjustRightInd w:val="0"/>
        <w:rPr>
          <w:rFonts w:ascii="Arial" w:hAnsi="Arial" w:cs="Arial"/>
          <w:sz w:val="20"/>
          <w:szCs w:val="20"/>
        </w:rPr>
      </w:pPr>
      <w:r>
        <w:rPr>
          <w:rFonts w:ascii="Arial" w:hAnsi="Arial" w:cs="Arial"/>
          <w:sz w:val="20"/>
          <w:szCs w:val="20"/>
        </w:rPr>
        <w:t>The initiator, terminator, and separator properties can have the character class entities NL, WSP, WSP+, WSP*</w:t>
      </w:r>
      <w:r w:rsidR="00EE51FE">
        <w:rPr>
          <w:rFonts w:ascii="Arial" w:hAnsi="Arial" w:cs="Arial"/>
          <w:sz w:val="20"/>
          <w:szCs w:val="20"/>
        </w:rPr>
        <w:t xml:space="preserve">, </w:t>
      </w:r>
      <w:r w:rsidR="00EE51FE" w:rsidRPr="00EE51FE">
        <w:rPr>
          <w:rFonts w:ascii="Arial" w:hAnsi="Arial" w:cs="Arial"/>
          <w:strike/>
          <w:sz w:val="20"/>
          <w:szCs w:val="20"/>
        </w:rPr>
        <w:t>but not WSP* on its own</w:t>
      </w:r>
      <w:r>
        <w:rPr>
          <w:rFonts w:ascii="Arial" w:hAnsi="Arial" w:cs="Arial"/>
          <w:sz w:val="20"/>
          <w:szCs w:val="20"/>
        </w:rPr>
        <w:t>. They cannot have ES.</w:t>
      </w:r>
    </w:p>
    <w:p w:rsidR="00EE51FE" w:rsidRDefault="00EE51FE" w:rsidP="00084C0A">
      <w:pPr>
        <w:suppressAutoHyphens w:val="0"/>
        <w:autoSpaceDE w:val="0"/>
        <w:autoSpaceDN w:val="0"/>
        <w:adjustRightInd w:val="0"/>
        <w:rPr>
          <w:rFonts w:ascii="Arial" w:hAnsi="Arial" w:cs="Arial"/>
          <w:sz w:val="20"/>
          <w:szCs w:val="20"/>
        </w:rPr>
      </w:pPr>
    </w:p>
    <w:p w:rsidR="00EE51FE" w:rsidRDefault="00EE51FE" w:rsidP="00084C0A">
      <w:pPr>
        <w:suppressAutoHyphens w:val="0"/>
        <w:autoSpaceDE w:val="0"/>
        <w:autoSpaceDN w:val="0"/>
        <w:adjustRightInd w:val="0"/>
        <w:rPr>
          <w:rFonts w:ascii="Arial" w:hAnsi="Arial" w:cs="Arial"/>
          <w:sz w:val="20"/>
          <w:szCs w:val="20"/>
        </w:rPr>
      </w:pPr>
      <w:r>
        <w:rPr>
          <w:rFonts w:ascii="Arial" w:hAnsi="Arial" w:cs="Arial"/>
          <w:sz w:val="20"/>
          <w:szCs w:val="20"/>
        </w:rPr>
        <w:t>However limitations apply when WSP* appears on its own, whether as a single DFDL string literal or as a member of a list of DFDL string literals.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initiator: disallowed when dfdl:initiatedContent is 'yes'.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terminator: disallowed when determining the length of a component by scanning for delimiters.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separator: disallowed when determining the length of a component by scanning for delimiters.</w:t>
      </w:r>
    </w:p>
    <w:p w:rsidR="00084C0A" w:rsidRPr="00842B80" w:rsidRDefault="00084C0A" w:rsidP="00084C0A">
      <w:pPr>
        <w:pStyle w:val="ListParagraph"/>
        <w:suppressAutoHyphens w:val="0"/>
        <w:autoSpaceDE w:val="0"/>
        <w:autoSpaceDN w:val="0"/>
        <w:adjustRightInd w:val="0"/>
        <w:rPr>
          <w:rFonts w:ascii="Arial" w:hAnsi="Arial" w:cs="Arial"/>
          <w:b/>
          <w:sz w:val="20"/>
          <w:szCs w:val="20"/>
        </w:rPr>
      </w:pPr>
    </w:p>
    <w:p w:rsidR="00652479" w:rsidRDefault="003A67FA"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Pr>
          <w:rFonts w:ascii="Arial" w:hAnsi="Arial" w:cs="Arial"/>
          <w:b/>
          <w:sz w:val="20"/>
          <w:szCs w:val="20"/>
        </w:rPr>
        <w:t>9</w:t>
      </w:r>
      <w:r>
        <w:rPr>
          <w:rFonts w:ascii="Arial" w:hAnsi="Arial" w:cs="Arial"/>
          <w:sz w:val="20"/>
          <w:szCs w:val="20"/>
        </w:rPr>
        <w:t xml:space="preserve">. </w:t>
      </w:r>
      <w:r>
        <w:rPr>
          <w:rFonts w:ascii="Arial" w:hAnsi="Arial" w:cs="Arial"/>
          <w:i/>
          <w:sz w:val="20"/>
          <w:szCs w:val="20"/>
        </w:rPr>
        <w:t>Section 2</w:t>
      </w:r>
      <w:r w:rsidRPr="00FF169E">
        <w:rPr>
          <w:rFonts w:ascii="Arial" w:hAnsi="Arial" w:cs="Arial"/>
          <w:i/>
          <w:sz w:val="20"/>
          <w:szCs w:val="20"/>
        </w:rPr>
        <w:t>1</w:t>
      </w:r>
      <w:r>
        <w:rPr>
          <w:rFonts w:ascii="Arial" w:hAnsi="Arial" w:cs="Arial"/>
          <w:sz w:val="20"/>
          <w:szCs w:val="20"/>
        </w:rPr>
        <w:t>. The raw byte entities feature is added to the list of optional features in the standard.</w:t>
      </w:r>
    </w:p>
    <w:p w:rsidR="00345130" w:rsidRDefault="00345130" w:rsidP="00652479">
      <w:pPr>
        <w:suppressAutoHyphens w:val="0"/>
        <w:autoSpaceDE w:val="0"/>
        <w:autoSpaceDN w:val="0"/>
        <w:adjustRightInd w:val="0"/>
        <w:rPr>
          <w:rFonts w:ascii="Arial" w:hAnsi="Arial" w:cs="Arial"/>
          <w:sz w:val="20"/>
          <w:szCs w:val="20"/>
        </w:rPr>
      </w:pPr>
    </w:p>
    <w:p w:rsidR="00345130" w:rsidRDefault="00345130" w:rsidP="00652479">
      <w:pPr>
        <w:suppressAutoHyphens w:val="0"/>
        <w:autoSpaceDE w:val="0"/>
        <w:autoSpaceDN w:val="0"/>
        <w:adjustRightInd w:val="0"/>
        <w:rPr>
          <w:rFonts w:ascii="Arial" w:hAnsi="Arial" w:cs="Arial"/>
          <w:sz w:val="20"/>
          <w:szCs w:val="20"/>
        </w:rPr>
      </w:pPr>
      <w:r w:rsidRPr="00345130">
        <w:rPr>
          <w:rFonts w:ascii="Arial" w:hAnsi="Arial" w:cs="Arial"/>
          <w:b/>
          <w:sz w:val="20"/>
          <w:szCs w:val="20"/>
        </w:rPr>
        <w:t>2.150</w:t>
      </w:r>
      <w:r>
        <w:rPr>
          <w:rFonts w:ascii="Arial" w:hAnsi="Arial" w:cs="Arial"/>
          <w:b/>
          <w:sz w:val="20"/>
          <w:szCs w:val="20"/>
        </w:rPr>
        <w:t xml:space="preserve">. </w:t>
      </w:r>
      <w:r w:rsidRPr="001C1261">
        <w:rPr>
          <w:rFonts w:ascii="Arial" w:hAnsi="Arial" w:cs="Arial"/>
          <w:i/>
          <w:sz w:val="20"/>
          <w:szCs w:val="20"/>
        </w:rPr>
        <w:t>Section</w:t>
      </w:r>
      <w:r w:rsidR="00DE631A" w:rsidRPr="001C1261">
        <w:rPr>
          <w:rFonts w:ascii="Arial" w:hAnsi="Arial" w:cs="Arial"/>
          <w:i/>
          <w:sz w:val="20"/>
          <w:szCs w:val="20"/>
        </w:rPr>
        <w:t xml:space="preserve"> 13.11.1</w:t>
      </w:r>
      <w:r w:rsidR="001C1261">
        <w:rPr>
          <w:rFonts w:ascii="Arial" w:hAnsi="Arial" w:cs="Arial"/>
          <w:i/>
          <w:sz w:val="20"/>
          <w:szCs w:val="20"/>
        </w:rPr>
        <w:t>.</w:t>
      </w:r>
      <w:r w:rsidR="00DE631A">
        <w:rPr>
          <w:rFonts w:ascii="Arial" w:hAnsi="Arial" w:cs="Arial"/>
          <w:sz w:val="20"/>
          <w:szCs w:val="20"/>
        </w:rPr>
        <w:t xml:space="preserve"> </w:t>
      </w:r>
      <w:r w:rsidR="001C1261">
        <w:rPr>
          <w:rFonts w:ascii="Arial" w:hAnsi="Arial" w:cs="Arial"/>
          <w:sz w:val="20"/>
          <w:szCs w:val="20"/>
        </w:rPr>
        <w:t>Property c</w:t>
      </w:r>
      <w:r w:rsidR="00DE631A">
        <w:rPr>
          <w:rFonts w:ascii="Arial" w:hAnsi="Arial" w:cs="Arial"/>
          <w:sz w:val="20"/>
          <w:szCs w:val="20"/>
        </w:rPr>
        <w:t>alendar</w:t>
      </w:r>
      <w:r w:rsidR="001C1261">
        <w:rPr>
          <w:rFonts w:ascii="Arial" w:hAnsi="Arial" w:cs="Arial"/>
          <w:sz w:val="20"/>
          <w:szCs w:val="20"/>
        </w:rPr>
        <w:t>P</w:t>
      </w:r>
      <w:r w:rsidR="00DE631A">
        <w:rPr>
          <w:rFonts w:ascii="Arial" w:hAnsi="Arial" w:cs="Arial"/>
          <w:sz w:val="20"/>
          <w:szCs w:val="20"/>
        </w:rPr>
        <w:t>attern:</w:t>
      </w:r>
      <w:r>
        <w:rPr>
          <w:rFonts w:ascii="Arial" w:hAnsi="Arial" w:cs="Arial"/>
          <w:sz w:val="20"/>
          <w:szCs w:val="20"/>
        </w:rPr>
        <w:t xml:space="preserve"> Add support for</w:t>
      </w:r>
      <w:r w:rsidRPr="00345130">
        <w:rPr>
          <w:rFonts w:ascii="Arial" w:hAnsi="Arial" w:cs="Arial"/>
          <w:sz w:val="20"/>
          <w:szCs w:val="20"/>
        </w:rPr>
        <w:t xml:space="preserve"> </w:t>
      </w:r>
      <w:r>
        <w:rPr>
          <w:rFonts w:ascii="Arial" w:hAnsi="Arial" w:cs="Arial"/>
          <w:sz w:val="20"/>
          <w:szCs w:val="20"/>
        </w:rPr>
        <w:t xml:space="preserve">calendar pattern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Pr>
          <w:rFonts w:ascii="Arial" w:hAnsi="Arial" w:cs="Arial"/>
          <w:sz w:val="20"/>
          <w:szCs w:val="20"/>
        </w:rPr>
        <w:t xml:space="preserve"> </w:t>
      </w:r>
      <w:r w:rsidR="001C1261">
        <w:rPr>
          <w:rFonts w:ascii="Arial" w:hAnsi="Arial" w:cs="Arial"/>
          <w:sz w:val="20"/>
          <w:szCs w:val="20"/>
        </w:rPr>
        <w:t xml:space="preserve">(6 x ‘E’) </w:t>
      </w:r>
      <w:r>
        <w:rPr>
          <w:rFonts w:ascii="Arial" w:hAnsi="Arial" w:cs="Arial"/>
          <w:sz w:val="20"/>
          <w:szCs w:val="20"/>
        </w:rPr>
        <w:t xml:space="preserve">and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sidR="00DE631A">
        <w:rPr>
          <w:rFonts w:ascii="Arial" w:hAnsi="Arial" w:cs="Arial"/>
          <w:sz w:val="20"/>
          <w:szCs w:val="20"/>
        </w:rPr>
        <w:t xml:space="preserve"> </w:t>
      </w:r>
      <w:r w:rsidR="001C1261">
        <w:rPr>
          <w:rFonts w:ascii="Arial" w:hAnsi="Arial" w:cs="Arial"/>
          <w:sz w:val="20"/>
          <w:szCs w:val="20"/>
        </w:rPr>
        <w:t xml:space="preserve">(6 x ‘e’) </w:t>
      </w:r>
      <w:r w:rsidR="00DE631A">
        <w:rPr>
          <w:rFonts w:ascii="Arial" w:hAnsi="Arial" w:cs="Arial"/>
          <w:sz w:val="20"/>
          <w:szCs w:val="20"/>
        </w:rPr>
        <w:t>provided by ICU</w:t>
      </w:r>
      <w:r w:rsidR="001C1261">
        <w:rPr>
          <w:rFonts w:ascii="Arial" w:hAnsi="Arial" w:cs="Arial"/>
          <w:sz w:val="20"/>
          <w:szCs w:val="20"/>
        </w:rPr>
        <w:t>, which provide a 2 letter abbreviation, eg, ‘Mo’</w:t>
      </w:r>
      <w:r w:rsidR="00DE631A">
        <w:rPr>
          <w:rFonts w:ascii="Arial" w:hAnsi="Arial" w:cs="Arial"/>
          <w:sz w:val="20"/>
          <w:szCs w:val="20"/>
        </w:rPr>
        <w:t xml:space="preserve">. </w:t>
      </w:r>
    </w:p>
    <w:p w:rsidR="00DE631A" w:rsidRDefault="00DE631A" w:rsidP="00652479">
      <w:pPr>
        <w:suppressAutoHyphens w:val="0"/>
        <w:autoSpaceDE w:val="0"/>
        <w:autoSpaceDN w:val="0"/>
        <w:adjustRightInd w:val="0"/>
        <w:rPr>
          <w:rFonts w:ascii="Arial" w:hAnsi="Arial" w:cs="Arial"/>
          <w:sz w:val="20"/>
          <w:szCs w:val="20"/>
        </w:rPr>
      </w:pPr>
    </w:p>
    <w:p w:rsidR="00A443DD" w:rsidRDefault="00DE631A"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The 'EEEEE' (5 </w:t>
      </w:r>
      <w:r w:rsidR="001C1261">
        <w:rPr>
          <w:rFonts w:ascii="Arial" w:hAnsi="Arial" w:cs="Arial"/>
          <w:sz w:val="20"/>
          <w:szCs w:val="20"/>
        </w:rPr>
        <w:t>x ‘</w:t>
      </w:r>
      <w:r>
        <w:rPr>
          <w:rFonts w:ascii="Arial" w:hAnsi="Arial" w:cs="Arial"/>
          <w:sz w:val="20"/>
          <w:szCs w:val="20"/>
        </w:rPr>
        <w:t xml:space="preserve">E') form is broken in some versions of the ICU library. Implementations should either fix this or release-note the limitation. The DFDL specification includes the </w:t>
      </w:r>
      <w:r w:rsidR="001C1261">
        <w:rPr>
          <w:rFonts w:ascii="Arial" w:hAnsi="Arial" w:cs="Arial"/>
          <w:sz w:val="20"/>
          <w:szCs w:val="20"/>
        </w:rPr>
        <w:t>‘</w:t>
      </w:r>
      <w:r>
        <w:rPr>
          <w:rFonts w:ascii="Arial" w:hAnsi="Arial" w:cs="Arial"/>
          <w:sz w:val="20"/>
          <w:szCs w:val="20"/>
        </w:rPr>
        <w:t>EEEEE</w:t>
      </w:r>
      <w:r w:rsidR="001C1261">
        <w:rPr>
          <w:rFonts w:ascii="Arial" w:hAnsi="Arial" w:cs="Arial"/>
          <w:sz w:val="20"/>
          <w:szCs w:val="20"/>
        </w:rPr>
        <w:t>’</w:t>
      </w:r>
      <w:r>
        <w:rPr>
          <w:rFonts w:ascii="Arial" w:hAnsi="Arial" w:cs="Arial"/>
          <w:sz w:val="20"/>
          <w:szCs w:val="20"/>
        </w:rPr>
        <w:t xml:space="preserve"> functionality as specified by ICU, irrespective of any bugs/flaws in ICU library versions.</w:t>
      </w:r>
      <w:r w:rsidR="00A443DD">
        <w:rPr>
          <w:rFonts w:ascii="Arial" w:hAnsi="Arial" w:cs="Arial"/>
          <w:sz w:val="20"/>
          <w:szCs w:val="20"/>
        </w:rPr>
        <w:t xml:space="preserve"> </w:t>
      </w:r>
    </w:p>
    <w:p w:rsidR="00A443DD" w:rsidRDefault="00A443DD" w:rsidP="00652479">
      <w:pPr>
        <w:suppressAutoHyphens w:val="0"/>
        <w:autoSpaceDE w:val="0"/>
        <w:autoSpaceDN w:val="0"/>
        <w:adjustRightInd w:val="0"/>
        <w:rPr>
          <w:rFonts w:ascii="Arial" w:hAnsi="Arial" w:cs="Arial"/>
          <w:sz w:val="20"/>
          <w:szCs w:val="20"/>
        </w:rPr>
      </w:pPr>
    </w:p>
    <w:p w:rsidR="00DE631A" w:rsidRDefault="00A443DD" w:rsidP="00652479">
      <w:pPr>
        <w:suppressAutoHyphens w:val="0"/>
        <w:autoSpaceDE w:val="0"/>
        <w:autoSpaceDN w:val="0"/>
        <w:adjustRightInd w:val="0"/>
        <w:rPr>
          <w:rFonts w:ascii="Arial" w:hAnsi="Arial" w:cs="Arial"/>
          <w:sz w:val="20"/>
          <w:szCs w:val="20"/>
        </w:rPr>
      </w:pPr>
      <w:r>
        <w:rPr>
          <w:rFonts w:ascii="Arial" w:hAnsi="Arial" w:cs="Arial"/>
          <w:sz w:val="20"/>
          <w:szCs w:val="20"/>
        </w:rPr>
        <w:t>In general, flaws in the ICU libraries, or inconsistencies between the ICU4C and ICU4J variants of this library are not issues that affect the DFDL specification, but rather are limitations of implementations and should be release-noted or otherwise called out by implementations so that users can understand their impact.</w:t>
      </w:r>
    </w:p>
    <w:p w:rsidR="00D705A5" w:rsidRDefault="00D705A5" w:rsidP="00652479">
      <w:pPr>
        <w:suppressAutoHyphens w:val="0"/>
        <w:autoSpaceDE w:val="0"/>
        <w:autoSpaceDN w:val="0"/>
        <w:adjustRightInd w:val="0"/>
        <w:rPr>
          <w:rFonts w:ascii="Arial" w:hAnsi="Arial" w:cs="Arial"/>
          <w:sz w:val="20"/>
          <w:szCs w:val="20"/>
        </w:rPr>
      </w:pPr>
    </w:p>
    <w:p w:rsidR="00D705A5" w:rsidRDefault="00D705A5" w:rsidP="00652479">
      <w:pPr>
        <w:suppressAutoHyphens w:val="0"/>
        <w:autoSpaceDE w:val="0"/>
        <w:autoSpaceDN w:val="0"/>
        <w:adjustRightInd w:val="0"/>
        <w:rPr>
          <w:rFonts w:ascii="Arial" w:hAnsi="Arial" w:cs="Arial"/>
          <w:sz w:val="20"/>
          <w:szCs w:val="20"/>
        </w:rPr>
      </w:pPr>
      <w:r w:rsidRPr="00D705A5">
        <w:rPr>
          <w:rFonts w:ascii="Arial" w:hAnsi="Arial" w:cs="Arial"/>
          <w:b/>
          <w:sz w:val="20"/>
          <w:szCs w:val="20"/>
        </w:rPr>
        <w:t>2.151</w:t>
      </w:r>
      <w:r>
        <w:rPr>
          <w:rFonts w:ascii="Arial" w:hAnsi="Arial" w:cs="Arial"/>
          <w:sz w:val="20"/>
          <w:szCs w:val="20"/>
        </w:rPr>
        <w:t xml:space="preserve">. </w:t>
      </w:r>
      <w:r w:rsidRPr="001C1261">
        <w:rPr>
          <w:rFonts w:ascii="Arial" w:hAnsi="Arial" w:cs="Arial"/>
          <w:i/>
          <w:sz w:val="20"/>
          <w:szCs w:val="20"/>
        </w:rPr>
        <w:t>Section 13.11</w:t>
      </w:r>
      <w:r>
        <w:rPr>
          <w:rFonts w:ascii="Arial" w:hAnsi="Arial" w:cs="Arial"/>
          <w:sz w:val="20"/>
          <w:szCs w:val="20"/>
        </w:rPr>
        <w:t xml:space="preserve">. </w:t>
      </w:r>
      <w:r w:rsidR="001C1261">
        <w:rPr>
          <w:rFonts w:ascii="Arial" w:hAnsi="Arial" w:cs="Arial"/>
          <w:sz w:val="20"/>
          <w:szCs w:val="20"/>
        </w:rPr>
        <w:t xml:space="preserve">Property </w:t>
      </w:r>
      <w:r>
        <w:rPr>
          <w:rFonts w:ascii="Arial" w:hAnsi="Arial" w:cs="Arial"/>
          <w:sz w:val="20"/>
          <w:szCs w:val="20"/>
        </w:rPr>
        <w:t>calendarCheckPolicy: Clarify strict and lax behaviour as follows:</w:t>
      </w:r>
    </w:p>
    <w:p w:rsidR="00D705A5" w:rsidRDefault="00D705A5" w:rsidP="00652479">
      <w:pPr>
        <w:suppressAutoHyphens w:val="0"/>
        <w:autoSpaceDE w:val="0"/>
        <w:autoSpaceDN w:val="0"/>
        <w:adjustRightInd w:val="0"/>
        <w:rPr>
          <w:rFonts w:ascii="Arial" w:hAnsi="Arial" w:cs="Arial"/>
          <w:sz w:val="20"/>
          <w:szCs w:val="20"/>
        </w:rPr>
      </w:pPr>
    </w:p>
    <w:p w:rsidR="00D705A5" w:rsidRPr="00200075" w:rsidRDefault="00D705A5" w:rsidP="00D705A5">
      <w:pPr>
        <w:suppressAutoHyphens w:val="0"/>
        <w:rPr>
          <w:rFonts w:ascii="Arial" w:eastAsia="Times New Roman" w:hAnsi="Arial" w:cs="Arial"/>
          <w:color w:val="000000" w:themeColor="text1"/>
          <w:sz w:val="20"/>
          <w:szCs w:val="20"/>
          <w:lang w:val="en-US" w:eastAsia="en-US"/>
        </w:rPr>
      </w:pPr>
      <w:r w:rsidRPr="00200075">
        <w:rPr>
          <w:rFonts w:ascii="Arial" w:eastAsia="Times New Roman" w:hAnsi="Arial" w:cs="Arial"/>
          <w:bCs/>
          <w:sz w:val="20"/>
          <w:szCs w:val="20"/>
          <w:u w:val="single"/>
          <w:lang w:val="en-US" w:eastAsia="en-US"/>
        </w:rPr>
        <w:t xml:space="preserve">1) Lenient parsing behaviour when in 'strict' mode: </w:t>
      </w:r>
      <w:r w:rsidRPr="00200075">
        <w:rPr>
          <w:rFonts w:ascii="Arial" w:eastAsia="Times New Roman" w:hAnsi="Arial" w:cs="Arial"/>
          <w:sz w:val="20"/>
          <w:szCs w:val="20"/>
          <w:lang w:val="en-US" w:eastAsia="en-US"/>
        </w:rPr>
        <w:br/>
      </w:r>
      <w:r w:rsidRPr="00D705A5">
        <w:rPr>
          <w:rFonts w:ascii="Arial" w:eastAsia="Times New Roman" w:hAnsi="Arial" w:cs="Arial"/>
          <w:sz w:val="20"/>
          <w:szCs w:val="20"/>
          <w:lang w:val="en-US" w:eastAsia="en-US"/>
        </w:rPr>
        <w:t xml:space="preserve">a) case insensitive matching for text fields </w:t>
      </w:r>
      <w:r w:rsidRPr="00D705A5">
        <w:rPr>
          <w:rFonts w:ascii="Arial" w:eastAsia="Times New Roman" w:hAnsi="Arial" w:cs="Arial"/>
          <w:sz w:val="20"/>
          <w:szCs w:val="20"/>
          <w:lang w:val="en-US" w:eastAsia="en-US"/>
        </w:rPr>
        <w:br/>
        <w:t xml:space="preserve">b) MMM, MMMM, MMMMM all accept either short or long form of Month </w:t>
      </w:r>
      <w:r w:rsidRPr="00D705A5">
        <w:rPr>
          <w:rFonts w:ascii="Arial" w:eastAsia="Times New Roman" w:hAnsi="Arial" w:cs="Arial"/>
          <w:sz w:val="20"/>
          <w:szCs w:val="20"/>
          <w:lang w:val="en-US" w:eastAsia="en-US"/>
        </w:rPr>
        <w:br/>
      </w:r>
      <w:r w:rsidRPr="00200075">
        <w:rPr>
          <w:rFonts w:ascii="Arial" w:eastAsia="Times New Roman" w:hAnsi="Arial" w:cs="Arial"/>
          <w:color w:val="000000" w:themeColor="text1"/>
          <w:sz w:val="20"/>
          <w:szCs w:val="20"/>
          <w:lang w:val="en-US" w:eastAsia="en-US"/>
        </w:rPr>
        <w:t xml:space="preserve">c) E, EE, EEE, EEEE, EEEEE, EEEEEE  all accept either abbreviated, full, narrow and short forms of Day of Week </w:t>
      </w:r>
      <w:r w:rsidRPr="00200075">
        <w:rPr>
          <w:rFonts w:ascii="Arial" w:eastAsia="Times New Roman" w:hAnsi="Arial" w:cs="Arial"/>
          <w:color w:val="000000" w:themeColor="text1"/>
          <w:sz w:val="20"/>
          <w:szCs w:val="20"/>
          <w:lang w:val="en-US" w:eastAsia="en-US"/>
        </w:rPr>
        <w:br/>
        <w:t xml:space="preserve">d) accept truncated leftmost numeric field (eg, pattern "HHmmss" allows "123456" (12:34:56) and "23456" (2:34:56) but not "3456") </w:t>
      </w:r>
      <w:r w:rsidRPr="00200075">
        <w:rPr>
          <w:rFonts w:ascii="Arial" w:eastAsia="Times New Roman" w:hAnsi="Arial" w:cs="Arial"/>
          <w:color w:val="000000" w:themeColor="text1"/>
          <w:sz w:val="20"/>
          <w:szCs w:val="20"/>
          <w:lang w:val="en-US" w:eastAsia="en-US"/>
        </w:rPr>
        <w:br/>
      </w:r>
      <w:r w:rsidRPr="00200075">
        <w:rPr>
          <w:rFonts w:ascii="Arial" w:eastAsia="Times New Roman" w:hAnsi="Arial" w:cs="Arial"/>
          <w:b/>
          <w:bCs/>
          <w:color w:val="000000" w:themeColor="text1"/>
          <w:sz w:val="20"/>
          <w:szCs w:val="20"/>
          <w:u w:val="single"/>
          <w:lang w:val="en-US" w:eastAsia="en-US"/>
        </w:rPr>
        <w:br/>
      </w:r>
      <w:r w:rsidRPr="00200075">
        <w:rPr>
          <w:rFonts w:ascii="Arial" w:eastAsia="Times New Roman" w:hAnsi="Arial" w:cs="Arial"/>
          <w:bCs/>
          <w:color w:val="000000" w:themeColor="text1"/>
          <w:sz w:val="20"/>
          <w:szCs w:val="20"/>
          <w:u w:val="single"/>
          <w:lang w:val="en-US" w:eastAsia="en-US"/>
        </w:rPr>
        <w:t>2) Additional lenient parsing behaviour when in 'lax' mode:</w:t>
      </w:r>
      <w:r w:rsidRPr="00200075">
        <w:rPr>
          <w:rFonts w:ascii="Arial" w:eastAsia="Times New Roman" w:hAnsi="Arial" w:cs="Arial"/>
          <w:color w:val="000000" w:themeColor="text1"/>
          <w:sz w:val="20"/>
          <w:szCs w:val="20"/>
          <w:lang w:val="en-US" w:eastAsia="en-US"/>
        </w:rPr>
        <w:t xml:space="preserve"> </w:t>
      </w:r>
      <w:r w:rsidRPr="00200075">
        <w:rPr>
          <w:rFonts w:ascii="Arial" w:eastAsia="Times New Roman" w:hAnsi="Arial" w:cs="Arial"/>
          <w:color w:val="000000" w:themeColor="text1"/>
          <w:sz w:val="20"/>
          <w:szCs w:val="20"/>
          <w:lang w:val="en-US" w:eastAsia="en-US"/>
        </w:rPr>
        <w:br/>
        <w:t xml:space="preserve">a) values outside valid ranges are normalized (eg, "March 32 1996" is treated as "April 1 1996") </w:t>
      </w:r>
      <w:r w:rsidRPr="00200075">
        <w:rPr>
          <w:rFonts w:ascii="Arial" w:eastAsia="Times New Roman" w:hAnsi="Arial" w:cs="Arial"/>
          <w:color w:val="000000" w:themeColor="text1"/>
          <w:sz w:val="20"/>
          <w:szCs w:val="20"/>
          <w:lang w:val="en-US" w:eastAsia="en-US"/>
        </w:rPr>
        <w:br/>
        <w:t xml:space="preserve">b) ignoring a trailing dot after a non-numeric field </w:t>
      </w:r>
      <w:r w:rsidRPr="00200075">
        <w:rPr>
          <w:rFonts w:ascii="Arial" w:eastAsia="Times New Roman" w:hAnsi="Arial" w:cs="Arial"/>
          <w:color w:val="000000" w:themeColor="text1"/>
          <w:sz w:val="20"/>
          <w:szCs w:val="20"/>
          <w:lang w:val="en-US" w:eastAsia="en-US"/>
        </w:rPr>
        <w:br/>
        <w:t xml:space="preserve">c) leading and trailing whitespace in the data but not in the pattern is accepted **** </w:t>
      </w:r>
      <w:r w:rsidRPr="00200075">
        <w:rPr>
          <w:rFonts w:ascii="Arial" w:eastAsia="Times New Roman" w:hAnsi="Arial" w:cs="Arial"/>
          <w:color w:val="000000" w:themeColor="text1"/>
          <w:sz w:val="20"/>
          <w:szCs w:val="20"/>
          <w:lang w:val="en-US" w:eastAsia="en-US"/>
        </w:rPr>
        <w:br/>
        <w:t xml:space="preserve">d) whitespace in the pattern can be missing in the data </w:t>
      </w:r>
      <w:r w:rsidRPr="00200075">
        <w:rPr>
          <w:rFonts w:ascii="Arial" w:eastAsia="Times New Roman" w:hAnsi="Arial" w:cs="Arial"/>
          <w:color w:val="000000" w:themeColor="text1"/>
          <w:sz w:val="20"/>
          <w:szCs w:val="20"/>
          <w:lang w:val="en-US" w:eastAsia="en-US"/>
        </w:rPr>
        <w:br/>
        <w:t xml:space="preserve">e) partial matching on literal strings (eg, data "20130621d" allowed for pattern "yyyyMMdd'date' " **** </w:t>
      </w:r>
    </w:p>
    <w:p w:rsidR="00D705A5" w:rsidRPr="00200075" w:rsidRDefault="00D705A5" w:rsidP="00D705A5">
      <w:pPr>
        <w:suppressAutoHyphens w:val="0"/>
        <w:spacing w:before="100" w:beforeAutospacing="1" w:after="100" w:afterAutospacing="1"/>
        <w:rPr>
          <w:rFonts w:ascii="Arial" w:eastAsia="Times New Roman" w:hAnsi="Arial" w:cs="Arial"/>
          <w:color w:val="000000" w:themeColor="text1"/>
          <w:sz w:val="20"/>
          <w:szCs w:val="20"/>
          <w:lang w:val="en-US" w:eastAsia="en-US"/>
        </w:rPr>
      </w:pPr>
      <w:r w:rsidRPr="00200075">
        <w:rPr>
          <w:rFonts w:ascii="Arial" w:eastAsia="Times New Roman" w:hAnsi="Arial" w:cs="Arial"/>
          <w:color w:val="000000" w:themeColor="text1"/>
          <w:sz w:val="20"/>
          <w:szCs w:val="20"/>
          <w:lang w:val="en-US" w:eastAsia="en-US"/>
        </w:rPr>
        <w:t>**** Only in ICU4C</w:t>
      </w:r>
      <w:r w:rsidR="00BE7AAD" w:rsidRPr="00200075">
        <w:rPr>
          <w:rFonts w:ascii="Arial" w:eastAsia="Times New Roman" w:hAnsi="Arial" w:cs="Arial"/>
          <w:color w:val="000000" w:themeColor="text1"/>
          <w:sz w:val="20"/>
          <w:szCs w:val="20"/>
          <w:lang w:val="en-US" w:eastAsia="en-US"/>
        </w:rPr>
        <w:t xml:space="preserve"> as of ICU 51</w:t>
      </w:r>
      <w:r w:rsidRPr="00200075">
        <w:rPr>
          <w:rFonts w:ascii="Arial" w:eastAsia="Times New Roman" w:hAnsi="Arial" w:cs="Arial"/>
          <w:color w:val="000000" w:themeColor="text1"/>
          <w:sz w:val="20"/>
          <w:szCs w:val="20"/>
          <w:lang w:val="en-US" w:eastAsia="en-US"/>
        </w:rPr>
        <w:t>. ICU4J will be changed to match ICU4C. Implementations are advised to document this limitation with a release note if it affects their functionality.</w:t>
      </w:r>
    </w:p>
    <w:p w:rsidR="00D705A5" w:rsidRDefault="00332071" w:rsidP="00652479">
      <w:pPr>
        <w:suppressAutoHyphens w:val="0"/>
        <w:autoSpaceDE w:val="0"/>
        <w:autoSpaceDN w:val="0"/>
        <w:adjustRightInd w:val="0"/>
        <w:rPr>
          <w:rFonts w:ascii="Arial" w:hAnsi="Arial" w:cs="Arial"/>
          <w:sz w:val="20"/>
          <w:szCs w:val="20"/>
        </w:rPr>
      </w:pPr>
      <w:r w:rsidRPr="00332071">
        <w:rPr>
          <w:rFonts w:ascii="Arial" w:hAnsi="Arial" w:cs="Arial"/>
          <w:b/>
          <w:sz w:val="20"/>
          <w:szCs w:val="20"/>
        </w:rPr>
        <w:t>2.152</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14.4</w:t>
      </w:r>
      <w:r w:rsidR="001C1261">
        <w:rPr>
          <w:rFonts w:ascii="Arial" w:hAnsi="Arial" w:cs="Arial"/>
          <w:sz w:val="20"/>
          <w:szCs w:val="20"/>
        </w:rPr>
        <w:t>.</w:t>
      </w:r>
      <w:r>
        <w:rPr>
          <w:rFonts w:ascii="Arial" w:hAnsi="Arial" w:cs="Arial"/>
          <w:sz w:val="20"/>
          <w:szCs w:val="20"/>
        </w:rPr>
        <w:t xml:space="preserve"> </w:t>
      </w:r>
      <w:proofErr w:type="gramStart"/>
      <w:r>
        <w:rPr>
          <w:rFonts w:ascii="Arial" w:hAnsi="Arial" w:cs="Arial"/>
          <w:sz w:val="20"/>
          <w:szCs w:val="20"/>
        </w:rPr>
        <w:t>Clarifications around sequences containing floating elements.</w:t>
      </w:r>
      <w:proofErr w:type="gramEnd"/>
    </w:p>
    <w:p w:rsidR="00332071" w:rsidRDefault="00332071" w:rsidP="00652479">
      <w:pPr>
        <w:suppressAutoHyphens w:val="0"/>
        <w:autoSpaceDE w:val="0"/>
        <w:autoSpaceDN w:val="0"/>
        <w:adjustRightInd w:val="0"/>
        <w:rPr>
          <w:rFonts w:ascii="Arial" w:hAnsi="Arial" w:cs="Arial"/>
          <w:sz w:val="20"/>
          <w:szCs w:val="20"/>
        </w:rPr>
      </w:pPr>
    </w:p>
    <w:p w:rsidR="00332071" w:rsidRDefault="001C1261" w:rsidP="00652479">
      <w:pPr>
        <w:suppressAutoHyphens w:val="0"/>
        <w:autoSpaceDE w:val="0"/>
        <w:autoSpaceDN w:val="0"/>
        <w:adjustRightInd w:val="0"/>
        <w:rPr>
          <w:rFonts w:ascii="Arial" w:hAnsi="Arial" w:cs="Arial"/>
          <w:sz w:val="20"/>
          <w:szCs w:val="20"/>
        </w:rPr>
      </w:pPr>
      <w:r>
        <w:rPr>
          <w:rFonts w:ascii="Arial" w:hAnsi="Arial" w:cs="Arial"/>
          <w:sz w:val="20"/>
          <w:szCs w:val="20"/>
        </w:rPr>
        <w:lastRenderedPageBreak/>
        <w:t>A</w:t>
      </w:r>
      <w:r w:rsidR="00332071">
        <w:rPr>
          <w:rFonts w:ascii="Arial" w:hAnsi="Arial" w:cs="Arial"/>
          <w:sz w:val="20"/>
          <w:szCs w:val="20"/>
        </w:rPr>
        <w:t xml:space="preserve"> non-floating array element must have its occurrences appearing contiguously, so the floating element can't appear in-between. In other words, floating 'yes' only makes a statement about the floating element, not about any other elements in the sequence.</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Change wording</w:t>
      </w:r>
      <w:r w:rsidR="00200075">
        <w:rPr>
          <w:rFonts w:ascii="Arial" w:hAnsi="Arial" w:cs="Arial"/>
          <w:sz w:val="20"/>
          <w:szCs w:val="20"/>
        </w:rPr>
        <w:t xml:space="preserve"> to</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Pr="00200075" w:rsidRDefault="00332071" w:rsidP="00652479">
      <w:pPr>
        <w:suppressAutoHyphens w:val="0"/>
        <w:autoSpaceDE w:val="0"/>
        <w:autoSpaceDN w:val="0"/>
        <w:adjustRightInd w:val="0"/>
        <w:rPr>
          <w:rFonts w:ascii="Arial" w:hAnsi="Arial" w:cs="Arial"/>
          <w:iCs/>
          <w:color w:val="000000" w:themeColor="text1"/>
          <w:sz w:val="20"/>
          <w:szCs w:val="20"/>
        </w:rPr>
      </w:pPr>
      <w:r w:rsidRPr="00200075">
        <w:rPr>
          <w:rFonts w:ascii="Arial" w:hAnsi="Arial" w:cs="Arial"/>
          <w:iCs/>
          <w:color w:val="000000" w:themeColor="text1"/>
          <w:sz w:val="20"/>
          <w:szCs w:val="20"/>
        </w:rPr>
        <w:t>"An ordered sequence of n element children all with dfdl</w:t>
      </w:r>
      <w:proofErr w:type="gramStart"/>
      <w:r w:rsidRPr="00200075">
        <w:rPr>
          <w:rFonts w:ascii="Arial" w:hAnsi="Arial" w:cs="Arial"/>
          <w:iCs/>
          <w:color w:val="000000" w:themeColor="text1"/>
          <w:sz w:val="20"/>
          <w:szCs w:val="20"/>
        </w:rPr>
        <w:t>:floating</w:t>
      </w:r>
      <w:proofErr w:type="gramEnd"/>
      <w:r w:rsidRPr="00200075">
        <w:rPr>
          <w:rFonts w:ascii="Arial" w:hAnsi="Arial" w:cs="Arial"/>
          <w:iCs/>
          <w:color w:val="000000" w:themeColor="text1"/>
          <w:sz w:val="20"/>
          <w:szCs w:val="20"/>
        </w:rPr>
        <w:t>='yes' is equivalent to an unordered sequence with the same n element children with dfdl:floating='no'."</w:t>
      </w:r>
    </w:p>
    <w:p w:rsidR="00332071" w:rsidRDefault="00332071" w:rsidP="00652479">
      <w:pPr>
        <w:suppressAutoHyphens w:val="0"/>
        <w:autoSpaceDE w:val="0"/>
        <w:autoSpaceDN w:val="0"/>
        <w:adjustRightInd w:val="0"/>
        <w:rPr>
          <w:rFonts w:ascii="Arial" w:hAnsi="Arial" w:cs="Arial"/>
          <w:i/>
          <w:iCs/>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Add </w:t>
      </w:r>
      <w:r w:rsidR="001C1261">
        <w:rPr>
          <w:rFonts w:ascii="Arial" w:hAnsi="Arial" w:cs="Arial"/>
          <w:sz w:val="20"/>
          <w:szCs w:val="20"/>
        </w:rPr>
        <w:t>restrictions</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i/>
          <w:iCs/>
          <w:sz w:val="20"/>
          <w:szCs w:val="20"/>
        </w:rPr>
      </w:pPr>
      <w:r>
        <w:rPr>
          <w:rFonts w:ascii="Arial" w:hAnsi="Arial" w:cs="Arial"/>
          <w:sz w:val="20"/>
          <w:szCs w:val="20"/>
        </w:rPr>
        <w:t>It is a schema definition error if an element with dfdl</w:t>
      </w:r>
      <w:proofErr w:type="gramStart"/>
      <w:r>
        <w:rPr>
          <w:rFonts w:ascii="Arial" w:hAnsi="Arial" w:cs="Arial"/>
          <w:sz w:val="20"/>
          <w:szCs w:val="20"/>
        </w:rPr>
        <w:t>:floating</w:t>
      </w:r>
      <w:proofErr w:type="gramEnd"/>
      <w:r>
        <w:rPr>
          <w:rFonts w:ascii="Arial" w:hAnsi="Arial" w:cs="Arial"/>
          <w:sz w:val="20"/>
          <w:szCs w:val="20"/>
        </w:rPr>
        <w:t xml:space="preserve"> 'yes' is an optional element or an array element and its dfdl:occursCountKind property is not ‘parsed’.</w:t>
      </w:r>
      <w:r>
        <w:t xml:space="preserve"> </w:t>
      </w:r>
      <w:r>
        <w:rPr>
          <w:rFonts w:ascii="Arial" w:hAnsi="Arial" w:cs="Arial"/>
          <w:sz w:val="20"/>
          <w:szCs w:val="20"/>
        </w:rPr>
        <w:br/>
      </w:r>
      <w:r>
        <w:rPr>
          <w:rFonts w:ascii="Arial" w:hAnsi="Arial" w:cs="Arial"/>
          <w:sz w:val="20"/>
          <w:szCs w:val="20"/>
        </w:rPr>
        <w:br/>
        <w:t>It is a schema definition error if two or more elements with dfdl</w:t>
      </w:r>
      <w:proofErr w:type="gramStart"/>
      <w:r>
        <w:rPr>
          <w:rFonts w:ascii="Arial" w:hAnsi="Arial" w:cs="Arial"/>
          <w:sz w:val="20"/>
          <w:szCs w:val="20"/>
        </w:rPr>
        <w:t>:floating</w:t>
      </w:r>
      <w:proofErr w:type="gramEnd"/>
      <w:r>
        <w:rPr>
          <w:rFonts w:ascii="Arial" w:hAnsi="Arial" w:cs="Arial"/>
          <w:sz w:val="20"/>
          <w:szCs w:val="20"/>
        </w:rPr>
        <w:t xml:space="preserve"> 'yes' in the same group have the same name and the same namespace.</w:t>
      </w:r>
    </w:p>
    <w:p w:rsidR="00332071" w:rsidRDefault="00332071" w:rsidP="00652479">
      <w:pPr>
        <w:suppressAutoHyphens w:val="0"/>
        <w:autoSpaceDE w:val="0"/>
        <w:autoSpaceDN w:val="0"/>
        <w:adjustRightInd w:val="0"/>
        <w:rPr>
          <w:rFonts w:ascii="Arial" w:hAnsi="Arial" w:cs="Arial"/>
          <w:i/>
          <w:iCs/>
          <w:sz w:val="20"/>
          <w:szCs w:val="20"/>
        </w:rPr>
      </w:pPr>
    </w:p>
    <w:p w:rsidR="00084C0A" w:rsidRDefault="00084C0A" w:rsidP="00084C0A">
      <w:pPr>
        <w:suppressAutoHyphens w:val="0"/>
        <w:autoSpaceDE w:val="0"/>
        <w:autoSpaceDN w:val="0"/>
        <w:adjustRightInd w:val="0"/>
        <w:rPr>
          <w:rFonts w:ascii="Arial" w:hAnsi="Arial" w:cs="Arial"/>
          <w:sz w:val="20"/>
          <w:szCs w:val="20"/>
        </w:rPr>
      </w:pPr>
      <w:r w:rsidRPr="00084C0A">
        <w:rPr>
          <w:rFonts w:ascii="Arial" w:hAnsi="Arial" w:cs="Arial"/>
          <w:b/>
          <w:sz w:val="20"/>
          <w:szCs w:val="20"/>
        </w:rPr>
        <w:t>2.153</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3, 12.3.7.2</w:t>
      </w:r>
      <w:r w:rsidR="001C1261">
        <w:rPr>
          <w:rFonts w:ascii="Arial" w:hAnsi="Arial" w:cs="Arial"/>
          <w:sz w:val="20"/>
          <w:szCs w:val="20"/>
        </w:rPr>
        <w:t>.</w:t>
      </w:r>
      <w:r>
        <w:rPr>
          <w:rFonts w:ascii="Arial" w:hAnsi="Arial" w:cs="Arial"/>
          <w:sz w:val="20"/>
          <w:szCs w:val="20"/>
        </w:rPr>
        <w:t xml:space="preserve"> Clarify length of elements with binary representation. Separate </w:t>
      </w:r>
      <w:r w:rsidR="001C1261">
        <w:rPr>
          <w:rFonts w:ascii="Arial" w:hAnsi="Arial" w:cs="Arial"/>
          <w:sz w:val="20"/>
          <w:szCs w:val="20"/>
        </w:rPr>
        <w:t xml:space="preserve">the </w:t>
      </w:r>
      <w:r>
        <w:rPr>
          <w:rFonts w:ascii="Arial" w:hAnsi="Arial" w:cs="Arial"/>
          <w:sz w:val="20"/>
          <w:szCs w:val="20"/>
        </w:rPr>
        <w:t>material about computing the values of elements of binary representation.</w:t>
      </w:r>
    </w:p>
    <w:p w:rsidR="00084C0A" w:rsidRDefault="00084C0A" w:rsidP="00084C0A">
      <w:pPr>
        <w:suppressAutoHyphens w:val="0"/>
        <w:autoSpaceDE w:val="0"/>
        <w:autoSpaceDN w:val="0"/>
        <w:adjustRightInd w:val="0"/>
        <w:rPr>
          <w:rFonts w:ascii="Arial" w:hAnsi="Arial" w:cs="Arial"/>
          <w:sz w:val="20"/>
          <w:szCs w:val="20"/>
        </w:rPr>
      </w:pP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Move to</w:t>
      </w:r>
      <w:r w:rsidRPr="00842B80">
        <w:rPr>
          <w:rFonts w:ascii="Arial" w:hAnsi="Arial" w:cs="Arial"/>
          <w:sz w:val="20"/>
          <w:szCs w:val="20"/>
        </w:rPr>
        <w:t xml:space="preserve"> glossary entries, moving </w:t>
      </w:r>
      <w:r>
        <w:rPr>
          <w:rFonts w:ascii="Arial" w:hAnsi="Arial" w:cs="Arial"/>
          <w:sz w:val="20"/>
          <w:szCs w:val="20"/>
        </w:rPr>
        <w:t>them</w:t>
      </w:r>
      <w:r w:rsidRPr="00842B80">
        <w:rPr>
          <w:rFonts w:ascii="Arial" w:hAnsi="Arial" w:cs="Arial"/>
          <w:sz w:val="20"/>
          <w:szCs w:val="20"/>
        </w:rPr>
        <w:t xml:space="preserve"> out of the sections on length. </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Bit Position</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Bit String</w:t>
      </w:r>
    </w:p>
    <w:p w:rsidR="00084C0A" w:rsidRPr="001C1261"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Add new glossary entries for thes</w:t>
      </w:r>
      <w:r w:rsidR="001F2E30" w:rsidRPr="001C1261">
        <w:rPr>
          <w:rFonts w:ascii="Arial" w:hAnsi="Arial" w:cs="Arial"/>
          <w:sz w:val="20"/>
          <w:szCs w:val="20"/>
        </w:rPr>
        <w:t>e terms, which we use repeatedly.</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Data Stream</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Binary</w:t>
      </w:r>
      <w:r w:rsidR="001F2E30" w:rsidRPr="001C1261">
        <w:rPr>
          <w:rFonts w:ascii="Arial" w:hAnsi="Arial" w:cs="Arial"/>
          <w:sz w:val="20"/>
          <w:szCs w:val="20"/>
        </w:rPr>
        <w:t xml:space="preserve"> - clarify ambiguity around binary meaning not text, and binary meaning twos-complement.</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Decimal</w:t>
      </w:r>
      <w:r w:rsidR="001F2E30" w:rsidRPr="001C1261">
        <w:rPr>
          <w:rFonts w:ascii="Arial" w:hAnsi="Arial" w:cs="Arial"/>
          <w:sz w:val="20"/>
          <w:szCs w:val="20"/>
        </w:rPr>
        <w:t xml:space="preserve"> - clarify ambiguity around decimal mean</w:t>
      </w:r>
      <w:r w:rsidR="001C1261" w:rsidRPr="001C1261">
        <w:rPr>
          <w:rFonts w:ascii="Arial" w:hAnsi="Arial" w:cs="Arial"/>
          <w:sz w:val="20"/>
          <w:szCs w:val="20"/>
        </w:rPr>
        <w:t>i</w:t>
      </w:r>
      <w:r w:rsidR="001F2E30" w:rsidRPr="001C1261">
        <w:rPr>
          <w:rFonts w:ascii="Arial" w:hAnsi="Arial" w:cs="Arial"/>
          <w:sz w:val="20"/>
          <w:szCs w:val="20"/>
        </w:rPr>
        <w:t>ng base-10, and decimal meaning binary packed representations.</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Text</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Twos-Complement</w:t>
      </w:r>
    </w:p>
    <w:p w:rsidR="001F2E30" w:rsidRPr="001C1261" w:rsidRDefault="001F2E30" w:rsidP="001F2E30">
      <w:pPr>
        <w:suppressAutoHyphens w:val="0"/>
        <w:autoSpaceDE w:val="0"/>
        <w:autoSpaceDN w:val="0"/>
        <w:adjustRightInd w:val="0"/>
        <w:rPr>
          <w:rFonts w:ascii="Arial" w:hAnsi="Arial" w:cs="Arial"/>
          <w:b/>
          <w:sz w:val="20"/>
          <w:szCs w:val="20"/>
        </w:rPr>
      </w:pP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 xml:space="preserve">Change titles of </w:t>
      </w:r>
      <w:r w:rsidR="00453413">
        <w:rPr>
          <w:rFonts w:ascii="Arial" w:hAnsi="Arial" w:cs="Arial"/>
          <w:sz w:val="20"/>
          <w:szCs w:val="20"/>
        </w:rPr>
        <w:t>sub-</w:t>
      </w:r>
      <w:r>
        <w:rPr>
          <w:rFonts w:ascii="Arial" w:hAnsi="Arial" w:cs="Arial"/>
          <w:sz w:val="20"/>
          <w:szCs w:val="20"/>
        </w:rPr>
        <w:t>section 12.3.7.1 "… with dfdl:representation 'text', to "</w:t>
      </w:r>
      <w:r w:rsidR="001C1261">
        <w:rPr>
          <w:rFonts w:ascii="Arial" w:hAnsi="Arial" w:cs="Arial"/>
          <w:sz w:val="20"/>
          <w:szCs w:val="20"/>
        </w:rPr>
        <w:t>…</w:t>
      </w:r>
      <w:r>
        <w:rPr>
          <w:rFonts w:ascii="Arial" w:hAnsi="Arial" w:cs="Arial"/>
          <w:sz w:val="20"/>
          <w:szCs w:val="20"/>
        </w:rPr>
        <w:t>with textual representation"</w:t>
      </w: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 xml:space="preserve">New </w:t>
      </w:r>
      <w:r w:rsidR="00453413">
        <w:rPr>
          <w:rFonts w:ascii="Arial" w:hAnsi="Arial" w:cs="Arial"/>
          <w:sz w:val="20"/>
          <w:szCs w:val="20"/>
        </w:rPr>
        <w:t>sub-</w:t>
      </w:r>
      <w:r>
        <w:rPr>
          <w:rFonts w:ascii="Arial" w:hAnsi="Arial" w:cs="Arial"/>
          <w:sz w:val="20"/>
          <w:szCs w:val="20"/>
        </w:rPr>
        <w:t>section title for 12.3.7.2, like 12.3.7.1, but "… with binary representation".</w:t>
      </w:r>
    </w:p>
    <w:p w:rsidR="00084C0A" w:rsidRPr="006F797C"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Move materials on computing values of binary integers to section 13.7.1</w:t>
      </w:r>
      <w:r w:rsidR="001C1261">
        <w:rPr>
          <w:rFonts w:ascii="Arial" w:hAnsi="Arial" w:cs="Arial"/>
          <w:sz w:val="20"/>
          <w:szCs w:val="20"/>
        </w:rPr>
        <w:t>.</w:t>
      </w:r>
    </w:p>
    <w:p w:rsidR="006F797C" w:rsidRPr="00084C0A" w:rsidRDefault="006F797C"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 xml:space="preserve">Move </w:t>
      </w:r>
      <w:r w:rsidR="00453413">
        <w:rPr>
          <w:rFonts w:ascii="Arial" w:hAnsi="Arial" w:cs="Arial"/>
          <w:sz w:val="20"/>
          <w:szCs w:val="20"/>
        </w:rPr>
        <w:t>sub-</w:t>
      </w:r>
      <w:r>
        <w:rPr>
          <w:rFonts w:ascii="Arial" w:hAnsi="Arial" w:cs="Arial"/>
          <w:sz w:val="20"/>
          <w:szCs w:val="20"/>
        </w:rPr>
        <w:t>section 12.3.7.2.5 up so it occurs be</w:t>
      </w:r>
      <w:r w:rsidR="001D3DD6">
        <w:rPr>
          <w:rFonts w:ascii="Arial" w:hAnsi="Arial" w:cs="Arial"/>
          <w:sz w:val="20"/>
          <w:szCs w:val="20"/>
        </w:rPr>
        <w:t>tween 12.3.7.2 and</w:t>
      </w:r>
      <w:r>
        <w:rPr>
          <w:rFonts w:ascii="Arial" w:hAnsi="Arial" w:cs="Arial"/>
          <w:sz w:val="20"/>
          <w:szCs w:val="20"/>
        </w:rPr>
        <w:t xml:space="preserve"> 12.3.7.</w:t>
      </w:r>
      <w:r w:rsidR="001D3DD6">
        <w:rPr>
          <w:rFonts w:ascii="Arial" w:hAnsi="Arial" w:cs="Arial"/>
          <w:sz w:val="20"/>
          <w:szCs w:val="20"/>
        </w:rPr>
        <w:t>3</w:t>
      </w:r>
      <w:r>
        <w:rPr>
          <w:rFonts w:ascii="Arial" w:hAnsi="Arial" w:cs="Arial"/>
          <w:sz w:val="20"/>
          <w:szCs w:val="20"/>
        </w:rPr>
        <w:t>.</w:t>
      </w:r>
    </w:p>
    <w:p w:rsidR="00332071" w:rsidRDefault="00332071" w:rsidP="00652479">
      <w:pPr>
        <w:suppressAutoHyphens w:val="0"/>
        <w:autoSpaceDE w:val="0"/>
        <w:autoSpaceDN w:val="0"/>
        <w:adjustRightInd w:val="0"/>
        <w:rPr>
          <w:rFonts w:ascii="Arial" w:hAnsi="Arial" w:cs="Arial"/>
          <w:sz w:val="20"/>
          <w:szCs w:val="20"/>
        </w:rPr>
      </w:pPr>
    </w:p>
    <w:p w:rsidR="00FE0AE6" w:rsidRDefault="00FE0AE6" w:rsidP="00652479">
      <w:pPr>
        <w:suppressAutoHyphens w:val="0"/>
        <w:autoSpaceDE w:val="0"/>
        <w:autoSpaceDN w:val="0"/>
        <w:adjustRightInd w:val="0"/>
        <w:rPr>
          <w:rFonts w:ascii="Arial" w:hAnsi="Arial" w:cs="Arial"/>
          <w:sz w:val="20"/>
          <w:szCs w:val="20"/>
        </w:rPr>
      </w:pPr>
      <w:r w:rsidRPr="00FE0AE6">
        <w:rPr>
          <w:rFonts w:ascii="Arial" w:hAnsi="Arial" w:cs="Arial"/>
          <w:b/>
          <w:sz w:val="20"/>
          <w:szCs w:val="20"/>
        </w:rPr>
        <w:t>2.154</w:t>
      </w:r>
      <w:r w:rsidR="001C1261">
        <w:rPr>
          <w:rFonts w:ascii="Arial" w:hAnsi="Arial" w:cs="Arial"/>
          <w:b/>
          <w:sz w:val="20"/>
          <w:szCs w:val="20"/>
        </w:rPr>
        <w:t>.</w:t>
      </w:r>
      <w:r>
        <w:rPr>
          <w:rFonts w:ascii="Arial" w:hAnsi="Arial" w:cs="Arial"/>
          <w:sz w:val="20"/>
          <w:szCs w:val="20"/>
        </w:rPr>
        <w:t xml:space="preserve"> </w:t>
      </w:r>
      <w:r w:rsidR="00A177B9" w:rsidRPr="001C1261">
        <w:rPr>
          <w:rFonts w:ascii="Arial" w:hAnsi="Arial" w:cs="Arial"/>
          <w:i/>
          <w:sz w:val="20"/>
          <w:szCs w:val="20"/>
        </w:rPr>
        <w:t>Section 13.11</w:t>
      </w:r>
      <w:r w:rsidR="00A177B9">
        <w:rPr>
          <w:rFonts w:ascii="Arial" w:hAnsi="Arial" w:cs="Arial"/>
          <w:sz w:val="20"/>
          <w:szCs w:val="20"/>
        </w:rPr>
        <w:t xml:space="preserve">. </w:t>
      </w:r>
      <w:proofErr w:type="gramStart"/>
      <w:r w:rsidR="001C1261">
        <w:rPr>
          <w:rFonts w:ascii="Arial" w:hAnsi="Arial" w:cs="Arial"/>
          <w:sz w:val="20"/>
          <w:szCs w:val="20"/>
        </w:rPr>
        <w:t xml:space="preserve">Property </w:t>
      </w:r>
      <w:r>
        <w:rPr>
          <w:rFonts w:ascii="Arial" w:hAnsi="Arial" w:cs="Arial"/>
          <w:sz w:val="20"/>
          <w:szCs w:val="20"/>
        </w:rPr>
        <w:t>calendarLangu</w:t>
      </w:r>
      <w:r w:rsidR="001C1261">
        <w:rPr>
          <w:rFonts w:ascii="Arial" w:hAnsi="Arial" w:cs="Arial"/>
          <w:sz w:val="20"/>
          <w:szCs w:val="20"/>
        </w:rPr>
        <w:t>a</w:t>
      </w:r>
      <w:r>
        <w:rPr>
          <w:rFonts w:ascii="Arial" w:hAnsi="Arial" w:cs="Arial"/>
          <w:sz w:val="20"/>
          <w:szCs w:val="20"/>
        </w:rPr>
        <w:t>ge</w:t>
      </w:r>
      <w:r w:rsidR="001C1261">
        <w:rPr>
          <w:rFonts w:ascii="Arial" w:hAnsi="Arial" w:cs="Arial"/>
          <w:sz w:val="20"/>
          <w:szCs w:val="20"/>
        </w:rPr>
        <w:t>.</w:t>
      </w:r>
      <w:proofErr w:type="gramEnd"/>
      <w:r w:rsidR="001C1261">
        <w:rPr>
          <w:rFonts w:ascii="Arial" w:hAnsi="Arial" w:cs="Arial"/>
          <w:sz w:val="20"/>
          <w:szCs w:val="20"/>
        </w:rPr>
        <w:t xml:space="preserve"> Add statement about </w:t>
      </w:r>
      <w:r>
        <w:rPr>
          <w:rFonts w:ascii="Arial" w:hAnsi="Arial" w:cs="Arial"/>
          <w:sz w:val="20"/>
          <w:szCs w:val="20"/>
        </w:rPr>
        <w:t xml:space="preserve">required </w:t>
      </w:r>
      <w:r w:rsidR="001C1261">
        <w:rPr>
          <w:rFonts w:ascii="Arial" w:hAnsi="Arial" w:cs="Arial"/>
          <w:sz w:val="20"/>
          <w:szCs w:val="20"/>
        </w:rPr>
        <w:t xml:space="preserve">language </w:t>
      </w:r>
      <w:r>
        <w:rPr>
          <w:rFonts w:ascii="Arial" w:hAnsi="Arial" w:cs="Arial"/>
          <w:sz w:val="20"/>
          <w:szCs w:val="20"/>
        </w:rPr>
        <w:t>support</w:t>
      </w:r>
      <w:r w:rsidR="001C1261">
        <w:rPr>
          <w:rFonts w:ascii="Arial" w:hAnsi="Arial" w:cs="Arial"/>
          <w:sz w:val="20"/>
          <w:szCs w:val="20"/>
        </w:rPr>
        <w:t>.</w:t>
      </w:r>
    </w:p>
    <w:p w:rsidR="00FE0AE6" w:rsidRDefault="00FE0AE6" w:rsidP="00652479">
      <w:pPr>
        <w:suppressAutoHyphens w:val="0"/>
        <w:autoSpaceDE w:val="0"/>
        <w:autoSpaceDN w:val="0"/>
        <w:adjustRightInd w:val="0"/>
        <w:rPr>
          <w:rFonts w:ascii="Arial" w:hAnsi="Arial" w:cs="Arial"/>
          <w:sz w:val="20"/>
          <w:szCs w:val="20"/>
        </w:rPr>
      </w:pPr>
    </w:p>
    <w:p w:rsidR="00A7555E" w:rsidRDefault="00FE0AE6" w:rsidP="00652479">
      <w:pPr>
        <w:suppressAutoHyphens w:val="0"/>
        <w:autoSpaceDE w:val="0"/>
        <w:autoSpaceDN w:val="0"/>
        <w:adjustRightInd w:val="0"/>
      </w:pPr>
      <w:r>
        <w:rPr>
          <w:rFonts w:ascii="Arial" w:hAnsi="Arial" w:cs="Arial"/>
          <w:sz w:val="20"/>
          <w:szCs w:val="20"/>
        </w:rPr>
        <w:t>All DFDL Implementations must support calendarLanguage</w:t>
      </w:r>
      <w:r w:rsidR="001C1261">
        <w:rPr>
          <w:rFonts w:ascii="Arial" w:hAnsi="Arial" w:cs="Arial"/>
          <w:sz w:val="20"/>
          <w:szCs w:val="20"/>
        </w:rPr>
        <w:t xml:space="preserve"> </w:t>
      </w:r>
      <w:r w:rsidR="00A177B9">
        <w:rPr>
          <w:rFonts w:ascii="Arial" w:hAnsi="Arial" w:cs="Arial"/>
          <w:sz w:val="20"/>
          <w:szCs w:val="20"/>
        </w:rPr>
        <w:t xml:space="preserve">value </w:t>
      </w:r>
      <w:r>
        <w:rPr>
          <w:rFonts w:ascii="Arial" w:hAnsi="Arial" w:cs="Arial"/>
          <w:sz w:val="20"/>
          <w:szCs w:val="20"/>
        </w:rPr>
        <w:t xml:space="preserve">"en". Implementations may support additional </w:t>
      </w:r>
      <w:proofErr w:type="gramStart"/>
      <w:r w:rsidR="00A177B9">
        <w:rPr>
          <w:rFonts w:ascii="Arial" w:hAnsi="Arial" w:cs="Arial"/>
          <w:sz w:val="20"/>
          <w:szCs w:val="20"/>
        </w:rPr>
        <w:t>values</w:t>
      </w:r>
      <w:r>
        <w:rPr>
          <w:rFonts w:ascii="Arial" w:hAnsi="Arial" w:cs="Arial"/>
          <w:sz w:val="20"/>
          <w:szCs w:val="20"/>
        </w:rPr>
        <w:t>,</w:t>
      </w:r>
      <w:proofErr w:type="gramEnd"/>
      <w:r>
        <w:rPr>
          <w:rFonts w:ascii="Arial" w:hAnsi="Arial" w:cs="Arial"/>
          <w:sz w:val="20"/>
          <w:szCs w:val="20"/>
        </w:rPr>
        <w:t xml:space="preserve"> however, the value</w:t>
      </w:r>
      <w:r w:rsidR="00A177B9">
        <w:rPr>
          <w:rFonts w:ascii="Arial" w:hAnsi="Arial" w:cs="Arial"/>
          <w:sz w:val="20"/>
          <w:szCs w:val="20"/>
        </w:rPr>
        <w:t>s are</w:t>
      </w:r>
      <w:r>
        <w:rPr>
          <w:rFonts w:ascii="Arial" w:hAnsi="Arial" w:cs="Arial"/>
          <w:sz w:val="20"/>
          <w:szCs w:val="20"/>
        </w:rPr>
        <w:t xml:space="preserve"> always interpreted as </w:t>
      </w:r>
      <w:r w:rsidRPr="00A7555E">
        <w:rPr>
          <w:rFonts w:ascii="Arial" w:hAnsi="Arial" w:cs="Arial"/>
          <w:sz w:val="20"/>
          <w:szCs w:val="20"/>
        </w:rPr>
        <w:t>a Unicode Language Identifier as defined by</w:t>
      </w:r>
      <w:r w:rsidR="00DB0D4F">
        <w:rPr>
          <w:rFonts w:ascii="Arial" w:hAnsi="Arial" w:cs="Arial"/>
          <w:sz w:val="20"/>
          <w:szCs w:val="20"/>
        </w:rPr>
        <w:t xml:space="preserve"> the </w:t>
      </w:r>
      <w:r w:rsidR="00DB0D4F" w:rsidRPr="00DB0D4F">
        <w:rPr>
          <w:rFonts w:ascii="Arial" w:hAnsi="Arial" w:cs="Arial"/>
          <w:sz w:val="20"/>
          <w:szCs w:val="20"/>
        </w:rPr>
        <w:t>Unicode Locale Data Markup Language</w:t>
      </w:r>
      <w:r w:rsidR="00DB0D4F">
        <w:rPr>
          <w:rFonts w:ascii="Arial" w:hAnsi="Arial" w:cs="Arial"/>
          <w:sz w:val="20"/>
          <w:szCs w:val="20"/>
        </w:rPr>
        <w:t xml:space="preserve"> [ULDML]</w:t>
      </w:r>
      <w:r w:rsidRPr="00A7555E">
        <w:rPr>
          <w:rFonts w:ascii="Arial" w:hAnsi="Arial" w:cs="Arial"/>
          <w:sz w:val="20"/>
          <w:szCs w:val="20"/>
        </w:rPr>
        <w:t xml:space="preserve"> and the </w:t>
      </w:r>
      <w:r w:rsidR="00A7555E" w:rsidRPr="00A7555E">
        <w:rPr>
          <w:rFonts w:ascii="Arial" w:hAnsi="Arial" w:cs="Arial"/>
          <w:sz w:val="20"/>
          <w:szCs w:val="20"/>
        </w:rPr>
        <w:t>Unicode Common Locale Data Repository</w:t>
      </w:r>
      <w:r w:rsidR="00DB0D4F">
        <w:rPr>
          <w:rFonts w:ascii="Arial" w:hAnsi="Arial" w:cs="Arial"/>
          <w:sz w:val="20"/>
          <w:szCs w:val="20"/>
        </w:rPr>
        <w:t xml:space="preserve"> [UCLDR].</w:t>
      </w:r>
      <w:r w:rsidR="00A177B9">
        <w:rPr>
          <w:rFonts w:ascii="Arial" w:hAnsi="Arial" w:cs="Arial"/>
          <w:sz w:val="20"/>
          <w:szCs w:val="20"/>
        </w:rPr>
        <w:t xml:space="preserve"> </w:t>
      </w:r>
      <w:r w:rsidR="00A7555E">
        <w:rPr>
          <w:rFonts w:ascii="Arial" w:hAnsi="Arial" w:cs="Arial"/>
          <w:sz w:val="20"/>
          <w:szCs w:val="20"/>
        </w:rPr>
        <w:t xml:space="preserve">These references </w:t>
      </w:r>
      <w:r w:rsidR="00A177B9">
        <w:rPr>
          <w:rFonts w:ascii="Arial" w:hAnsi="Arial" w:cs="Arial"/>
          <w:sz w:val="20"/>
          <w:szCs w:val="20"/>
        </w:rPr>
        <w:t>are</w:t>
      </w:r>
      <w:r w:rsidR="00A7555E">
        <w:rPr>
          <w:rFonts w:ascii="Arial" w:hAnsi="Arial" w:cs="Arial"/>
          <w:sz w:val="20"/>
          <w:szCs w:val="20"/>
        </w:rPr>
        <w:t xml:space="preserve"> added to the references section of the spec.</w:t>
      </w:r>
    </w:p>
    <w:p w:rsidR="00A7555E" w:rsidRDefault="00A7555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sidRPr="00E1693E">
        <w:rPr>
          <w:rFonts w:ascii="Arial" w:hAnsi="Arial" w:cs="Arial"/>
          <w:b/>
          <w:sz w:val="20"/>
          <w:szCs w:val="20"/>
        </w:rPr>
        <w:t>2.155</w:t>
      </w:r>
      <w:r w:rsidR="00A177B9">
        <w:rPr>
          <w:rFonts w:ascii="Arial" w:hAnsi="Arial" w:cs="Arial"/>
          <w:b/>
          <w:sz w:val="20"/>
          <w:szCs w:val="20"/>
        </w:rPr>
        <w:t>.</w:t>
      </w:r>
      <w:r>
        <w:rPr>
          <w:rFonts w:ascii="Arial" w:hAnsi="Arial" w:cs="Arial"/>
          <w:sz w:val="20"/>
          <w:szCs w:val="20"/>
        </w:rPr>
        <w:t xml:space="preserve"> </w:t>
      </w:r>
      <w:r w:rsidRPr="00A177B9">
        <w:rPr>
          <w:rFonts w:ascii="Arial" w:hAnsi="Arial" w:cs="Arial"/>
          <w:i/>
          <w:sz w:val="20"/>
          <w:szCs w:val="20"/>
        </w:rPr>
        <w:t>Sections 3, 7.3.1, 7.3.2, 12.3.5</w:t>
      </w:r>
      <w:r>
        <w:rPr>
          <w:rFonts w:ascii="Arial" w:hAnsi="Arial" w:cs="Arial"/>
          <w:sz w:val="20"/>
          <w:szCs w:val="20"/>
        </w:rPr>
        <w:t xml:space="preserve">. </w:t>
      </w:r>
      <w:proofErr w:type="gramStart"/>
      <w:r>
        <w:rPr>
          <w:rFonts w:ascii="Arial" w:hAnsi="Arial" w:cs="Arial"/>
          <w:sz w:val="20"/>
          <w:szCs w:val="20"/>
        </w:rPr>
        <w:t>Scan,</w:t>
      </w:r>
      <w:proofErr w:type="gramEnd"/>
      <w:r>
        <w:rPr>
          <w:rFonts w:ascii="Arial" w:hAnsi="Arial" w:cs="Arial"/>
          <w:sz w:val="20"/>
          <w:szCs w:val="20"/>
        </w:rPr>
        <w:t xml:space="preserve"> scannable, scannable-as-text</w:t>
      </w: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These terms all added to the glossary. Definitions removed from the prose. Scannable now means able to scan, which is natural. More specific term scannable-as-text used when we want the recursive requirement of uniform encoding.</w:t>
      </w:r>
    </w:p>
    <w:p w:rsidR="00E1693E" w:rsidRDefault="00E1693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Errat</w:t>
      </w:r>
      <w:r w:rsidR="00991C77">
        <w:rPr>
          <w:rFonts w:ascii="Arial" w:hAnsi="Arial" w:cs="Arial"/>
          <w:sz w:val="20"/>
          <w:szCs w:val="20"/>
        </w:rPr>
        <w:t>um</w:t>
      </w:r>
      <w:r>
        <w:rPr>
          <w:rFonts w:ascii="Arial" w:hAnsi="Arial" w:cs="Arial"/>
          <w:sz w:val="20"/>
          <w:szCs w:val="20"/>
        </w:rPr>
        <w:t xml:space="preserve"> 2.9 updated to use term scannable-as-text.</w:t>
      </w:r>
    </w:p>
    <w:p w:rsidR="00E1693E" w:rsidRDefault="00E1693E"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sidRPr="001F3869">
        <w:rPr>
          <w:rFonts w:ascii="Arial" w:hAnsi="Arial" w:cs="Arial"/>
          <w:b/>
          <w:sz w:val="20"/>
          <w:szCs w:val="20"/>
        </w:rPr>
        <w:t>2.156</w:t>
      </w:r>
      <w:r>
        <w:rPr>
          <w:rFonts w:ascii="Arial" w:hAnsi="Arial" w:cs="Arial"/>
          <w:sz w:val="20"/>
          <w:szCs w:val="20"/>
        </w:rPr>
        <w:t xml:space="preserve">. </w:t>
      </w:r>
      <w:r w:rsidRPr="001F3869">
        <w:rPr>
          <w:rFonts w:ascii="Arial" w:hAnsi="Arial" w:cs="Arial"/>
          <w:i/>
          <w:sz w:val="20"/>
          <w:szCs w:val="20"/>
        </w:rPr>
        <w:t>Section 13.6.1</w:t>
      </w:r>
      <w:r>
        <w:rPr>
          <w:rFonts w:ascii="Arial" w:hAnsi="Arial" w:cs="Arial"/>
          <w:sz w:val="20"/>
          <w:szCs w:val="20"/>
        </w:rPr>
        <w:t>. Remove the following statement:</w:t>
      </w:r>
    </w:p>
    <w:p w:rsidR="001F3869" w:rsidRDefault="001F3869"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Pr>
          <w:rFonts w:ascii="Arial" w:hAnsi="Arial" w:cs="Arial"/>
          <w:sz w:val="20"/>
          <w:szCs w:val="20"/>
        </w:rPr>
        <w:t>“</w:t>
      </w:r>
      <w:r w:rsidRPr="001F3869">
        <w:rPr>
          <w:rFonts w:ascii="Arial" w:hAnsi="Arial" w:cs="Arial"/>
          <w:sz w:val="20"/>
          <w:szCs w:val="20"/>
        </w:rPr>
        <w:t>If the pattern uses digits/fractions then these must match any XML schema facets. If not it is a schema definition error.</w:t>
      </w:r>
      <w:r>
        <w:rPr>
          <w:rFonts w:ascii="Arial" w:hAnsi="Arial" w:cs="Arial"/>
          <w:sz w:val="20"/>
          <w:szCs w:val="20"/>
        </w:rPr>
        <w: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sidRPr="00457AEC">
        <w:rPr>
          <w:rFonts w:ascii="Arial" w:hAnsi="Arial" w:cs="Arial"/>
          <w:b/>
          <w:sz w:val="20"/>
          <w:szCs w:val="20"/>
        </w:rPr>
        <w:lastRenderedPageBreak/>
        <w:t>2.157</w:t>
      </w:r>
      <w:r>
        <w:rPr>
          <w:rFonts w:ascii="Arial" w:hAnsi="Arial" w:cs="Arial"/>
          <w:sz w:val="20"/>
          <w:szCs w:val="20"/>
        </w:rPr>
        <w:t xml:space="preserve">. </w:t>
      </w:r>
      <w:r w:rsidRPr="00457AEC">
        <w:rPr>
          <w:rFonts w:ascii="Arial" w:hAnsi="Arial" w:cs="Arial"/>
          <w:i/>
          <w:sz w:val="20"/>
          <w:szCs w:val="20"/>
        </w:rPr>
        <w:t>Section 9.2</w:t>
      </w:r>
      <w:r>
        <w:rPr>
          <w:rFonts w:ascii="Arial" w:hAnsi="Arial" w:cs="Arial"/>
          <w:sz w:val="20"/>
          <w:szCs w:val="20"/>
        </w:rPr>
        <w:t>. Definition of grammar construct RightPadOrFill is not correct.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Pr>
          <w:rFonts w:ascii="Arial" w:hAnsi="Arial" w:cs="Arial"/>
          <w:sz w:val="20"/>
          <w:szCs w:val="20"/>
        </w:rPr>
        <w:t>There is a possibility that both padding and filling can occur on the right of a text element with specified length in bytes, a non-SBCS encoding and textPadKind ‘padCharacter’. This occurs when the specified length does not exactly match the encoded length including padding. This gap is filled with the fillByte.</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457AEC">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565C58" w:rsidRDefault="00565C58" w:rsidP="00457AEC">
      <w:pPr>
        <w:autoSpaceDE w:val="0"/>
        <w:rPr>
          <w:rFonts w:ascii="Helv" w:eastAsia="Helv" w:hAnsi="Helv" w:cs="Helv"/>
          <w:color w:val="000000"/>
          <w:sz w:val="20"/>
          <w:szCs w:val="20"/>
          <w:lang w:eastAsia="en-GB"/>
        </w:rPr>
      </w:pPr>
    </w:p>
    <w:p w:rsidR="00565C58" w:rsidRDefault="00565C58" w:rsidP="00457AEC">
      <w:pPr>
        <w:autoSpaceDE w:val="0"/>
        <w:rPr>
          <w:rFonts w:ascii="Helv" w:eastAsia="Helv" w:hAnsi="Helv" w:cs="Helv"/>
          <w:color w:val="000000"/>
          <w:sz w:val="20"/>
          <w:szCs w:val="20"/>
          <w:lang w:eastAsia="en-GB"/>
        </w:rPr>
      </w:pPr>
      <w:r w:rsidRPr="00565C58">
        <w:rPr>
          <w:rFonts w:ascii="Helv" w:eastAsia="Helv" w:hAnsi="Helv" w:cs="Helv"/>
          <w:b/>
          <w:color w:val="000000"/>
          <w:sz w:val="20"/>
          <w:szCs w:val="20"/>
          <w:lang w:eastAsia="en-GB"/>
        </w:rPr>
        <w:t>2.158</w:t>
      </w:r>
      <w:r>
        <w:rPr>
          <w:rFonts w:ascii="Helv" w:eastAsia="Helv" w:hAnsi="Helv" w:cs="Helv"/>
          <w:color w:val="000000"/>
          <w:sz w:val="20"/>
          <w:szCs w:val="20"/>
          <w:lang w:eastAsia="en-GB"/>
        </w:rPr>
        <w:t xml:space="preserve">. </w:t>
      </w:r>
      <w:r w:rsidRPr="00565C58">
        <w:rPr>
          <w:rFonts w:ascii="Helv" w:eastAsia="Helv" w:hAnsi="Helv" w:cs="Helv"/>
          <w:i/>
          <w:color w:val="000000"/>
          <w:sz w:val="20"/>
          <w:szCs w:val="20"/>
          <w:lang w:eastAsia="en-GB"/>
        </w:rPr>
        <w:t>Section 16.6</w:t>
      </w:r>
      <w:r>
        <w:rPr>
          <w:rFonts w:ascii="Helv" w:eastAsia="Helv" w:hAnsi="Helv" w:cs="Helv"/>
          <w:color w:val="000000"/>
          <w:sz w:val="20"/>
          <w:szCs w:val="20"/>
          <w:lang w:eastAsia="en-GB"/>
        </w:rPr>
        <w:t xml:space="preserve">. Correct the wording of the array forward progress requirement introduced by erratum 3.11. </w:t>
      </w:r>
      <w:r>
        <w:rPr>
          <w:rFonts w:ascii="Arial" w:eastAsia="Times New Roman" w:hAnsi="Arial" w:cs="Arial"/>
          <w:color w:val="000000" w:themeColor="text1"/>
          <w:sz w:val="20"/>
          <w:szCs w:val="20"/>
          <w:lang w:eastAsia="en-GB"/>
        </w:rPr>
        <w:t xml:space="preserve">This is reflected in updated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2 [DFDLX2]</w:t>
      </w:r>
      <w:r>
        <w:rPr>
          <w:rFonts w:ascii="Arial" w:eastAsia="Times New Roman" w:hAnsi="Arial" w:cs="Arial"/>
          <w:color w:val="000000" w:themeColor="text1"/>
          <w:sz w:val="20"/>
          <w:szCs w:val="20"/>
          <w:lang w:eastAsia="en-GB"/>
        </w:rPr>
        <w:t>.</w:t>
      </w:r>
      <w:r>
        <w:rPr>
          <w:rFonts w:ascii="Helv" w:eastAsia="Helv" w:hAnsi="Helv" w:cs="Helv"/>
          <w:color w:val="000000"/>
          <w:sz w:val="20"/>
          <w:szCs w:val="20"/>
          <w:lang w:eastAsia="en-GB"/>
        </w:rPr>
        <w:t xml:space="preserve"> </w:t>
      </w:r>
    </w:p>
    <w:p w:rsidR="00565C58" w:rsidRDefault="00565C58" w:rsidP="00457AEC">
      <w:pPr>
        <w:autoSpaceDE w:val="0"/>
        <w:rPr>
          <w:rFonts w:ascii="Helv" w:eastAsia="Helv" w:hAnsi="Helv" w:cs="Helv"/>
          <w:color w:val="000000"/>
          <w:sz w:val="20"/>
          <w:szCs w:val="20"/>
          <w:lang w:eastAsia="en-GB"/>
        </w:rPr>
      </w:pPr>
    </w:p>
    <w:p w:rsidR="00565C58" w:rsidRDefault="006E2F1B" w:rsidP="00457AEC">
      <w:pPr>
        <w:autoSpaceDE w:val="0"/>
        <w:rPr>
          <w:rFonts w:ascii="Helv" w:eastAsia="Helv" w:hAnsi="Helv" w:cs="Helv"/>
          <w:color w:val="000000"/>
          <w:sz w:val="20"/>
          <w:szCs w:val="20"/>
          <w:lang w:eastAsia="en-GB"/>
        </w:rPr>
      </w:pPr>
      <w:r w:rsidRPr="003E4CF3">
        <w:rPr>
          <w:rFonts w:ascii="Helv" w:eastAsia="Helv" w:hAnsi="Helv" w:cs="Helv"/>
          <w:b/>
          <w:color w:val="000000"/>
          <w:sz w:val="20"/>
          <w:szCs w:val="20"/>
          <w:lang w:eastAsia="en-GB"/>
        </w:rPr>
        <w:t>2.159</w:t>
      </w:r>
      <w:r>
        <w:rPr>
          <w:rFonts w:ascii="Helv" w:eastAsia="Helv" w:hAnsi="Helv" w:cs="Helv"/>
          <w:color w:val="000000"/>
          <w:sz w:val="20"/>
          <w:szCs w:val="20"/>
          <w:lang w:eastAsia="en-GB"/>
        </w:rPr>
        <w:t xml:space="preserve">. </w:t>
      </w:r>
      <w:r w:rsidR="003E4CF3" w:rsidRPr="006F797C">
        <w:rPr>
          <w:rFonts w:ascii="Helv" w:eastAsia="Helv" w:hAnsi="Helv" w:cs="Helv"/>
          <w:i/>
          <w:color w:val="000000"/>
          <w:sz w:val="20"/>
          <w:szCs w:val="20"/>
          <w:lang w:eastAsia="en-GB"/>
        </w:rPr>
        <w:t>Section 13.13</w:t>
      </w:r>
      <w:r w:rsidR="006F797C">
        <w:rPr>
          <w:rFonts w:ascii="Helv" w:eastAsia="Helv" w:hAnsi="Helv" w:cs="Helv"/>
          <w:i/>
          <w:color w:val="000000"/>
          <w:sz w:val="20"/>
          <w:szCs w:val="20"/>
          <w:lang w:eastAsia="en-GB"/>
        </w:rPr>
        <w:t>, 13.11.1</w:t>
      </w:r>
      <w:r w:rsidR="003E4CF3">
        <w:rPr>
          <w:rFonts w:ascii="Helv" w:eastAsia="Helv" w:hAnsi="Helv" w:cs="Helv"/>
          <w:color w:val="000000"/>
          <w:sz w:val="20"/>
          <w:szCs w:val="20"/>
          <w:lang w:eastAsia="en-GB"/>
        </w:rPr>
        <w:t>. Improve the property description for binaryCalendarRep to clarify the relationship between the packed representations and the calendar pattern:</w:t>
      </w:r>
    </w:p>
    <w:p w:rsidR="003E4CF3" w:rsidRDefault="003E4CF3" w:rsidP="00457AEC">
      <w:pPr>
        <w:autoSpaceDE w:val="0"/>
        <w:rPr>
          <w:rFonts w:ascii="Helv" w:eastAsia="Helv" w:hAnsi="Helv" w:cs="Helv"/>
          <w:color w:val="000000"/>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To the end of the paragraphs for ‘packed’, ‘bcd’ and ‘ibm4690Packed’, append sentence “</w:t>
      </w:r>
      <w:r w:rsidRPr="00223726">
        <w:rPr>
          <w:rFonts w:ascii="Arial" w:eastAsia="Times New Roman" w:hAnsi="Arial" w:cs="Arial"/>
          <w:sz w:val="20"/>
          <w:szCs w:val="20"/>
          <w:lang w:eastAsia="en-GB"/>
        </w:rPr>
        <w:t>The digits are interpreted according to the dfdl</w:t>
      </w:r>
      <w:proofErr w:type="gramStart"/>
      <w:r w:rsidRPr="00223726">
        <w:rPr>
          <w:rFonts w:ascii="Arial" w:eastAsia="Times New Roman" w:hAnsi="Arial" w:cs="Arial"/>
          <w:sz w:val="20"/>
          <w:szCs w:val="20"/>
          <w:lang w:eastAsia="en-GB"/>
        </w:rPr>
        <w:t>:calendarPattern</w:t>
      </w:r>
      <w:proofErr w:type="gramEnd"/>
      <w:r w:rsidRPr="00223726">
        <w:rPr>
          <w:rFonts w:ascii="Arial" w:eastAsia="Times New Roman" w:hAnsi="Arial" w:cs="Arial"/>
          <w:sz w:val="20"/>
          <w:szCs w:val="20"/>
          <w:lang w:eastAsia="en-GB"/>
        </w:rPr>
        <w:t xml:space="preserve"> property</w:t>
      </w:r>
      <w:r w:rsidRPr="00223726">
        <w:rPr>
          <w:rFonts w:ascii="Helv" w:eastAsia="Helv" w:hAnsi="Helv" w:cs="Helv"/>
          <w:sz w:val="20"/>
          <w:szCs w:val="20"/>
          <w:lang w:eastAsia="en-GB"/>
        </w:rPr>
        <w:t>”.</w:t>
      </w:r>
    </w:p>
    <w:p w:rsidR="003E4CF3" w:rsidRPr="00223726" w:rsidRDefault="003E4CF3" w:rsidP="003E4CF3">
      <w:pPr>
        <w:autoSpaceDE w:val="0"/>
        <w:rPr>
          <w:rFonts w:ascii="Helv" w:eastAsia="Helv" w:hAnsi="Helv" w:cs="Helv"/>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To the end of the paragraph for ‘packed’, additionally append sentence “</w:t>
      </w:r>
      <w:r w:rsidRPr="00223726">
        <w:rPr>
          <w:rFonts w:ascii="Arial" w:eastAsia="Times New Roman" w:hAnsi="Arial" w:cs="Arial"/>
          <w:sz w:val="20"/>
          <w:szCs w:val="20"/>
          <w:lang w:eastAsia="en-GB"/>
        </w:rPr>
        <w:t>Property dfdl</w:t>
      </w:r>
      <w:proofErr w:type="gramStart"/>
      <w:r w:rsidRPr="00223726">
        <w:rPr>
          <w:rFonts w:ascii="Arial" w:eastAsia="Times New Roman" w:hAnsi="Arial" w:cs="Arial"/>
          <w:sz w:val="20"/>
          <w:szCs w:val="20"/>
          <w:lang w:eastAsia="en-GB"/>
        </w:rPr>
        <w:t>:binaryPackedSignCodes</w:t>
      </w:r>
      <w:proofErr w:type="gramEnd"/>
      <w:r w:rsidRPr="00223726">
        <w:rPr>
          <w:rFonts w:ascii="Arial" w:eastAsia="Times New Roman" w:hAnsi="Arial" w:cs="Arial"/>
          <w:sz w:val="20"/>
          <w:szCs w:val="20"/>
          <w:lang w:eastAsia="en-GB"/>
        </w:rPr>
        <w:t xml:space="preserve"> is applicable.</w:t>
      </w:r>
      <w:r w:rsidR="006F797C" w:rsidRPr="00223726">
        <w:rPr>
          <w:rFonts w:ascii="Helv" w:eastAsia="Helv" w:hAnsi="Helv" w:cs="Helv"/>
          <w:sz w:val="20"/>
          <w:szCs w:val="20"/>
          <w:lang w:eastAsia="en-GB"/>
        </w:rPr>
        <w:t xml:space="preserve">” </w:t>
      </w:r>
    </w:p>
    <w:p w:rsidR="006F797C" w:rsidRPr="00223726" w:rsidRDefault="006F797C" w:rsidP="003E4CF3">
      <w:pPr>
        <w:autoSpaceDE w:val="0"/>
        <w:rPr>
          <w:rFonts w:ascii="Helv" w:eastAsia="Helv" w:hAnsi="Helv" w:cs="Helv"/>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Replace th</w:t>
      </w:r>
      <w:r w:rsidR="006F797C" w:rsidRPr="00223726">
        <w:rPr>
          <w:rFonts w:ascii="Helv" w:eastAsia="Helv" w:hAnsi="Helv" w:cs="Helv"/>
          <w:sz w:val="20"/>
          <w:szCs w:val="20"/>
          <w:lang w:eastAsia="en-GB"/>
        </w:rPr>
        <w:t>e first (bulleted) paragraph starting with “</w:t>
      </w:r>
      <w:r w:rsidRPr="00223726">
        <w:rPr>
          <w:rFonts w:ascii="Helv" w:eastAsia="Helv" w:hAnsi="Helv" w:cs="Helv"/>
          <w:sz w:val="20"/>
          <w:szCs w:val="20"/>
          <w:lang w:eastAsia="en-GB"/>
        </w:rPr>
        <w:t>For packed decimals…</w:t>
      </w:r>
      <w:r w:rsidR="006F797C" w:rsidRPr="00223726">
        <w:rPr>
          <w:rFonts w:ascii="Helv" w:eastAsia="Helv" w:hAnsi="Helv" w:cs="Helv"/>
          <w:sz w:val="20"/>
          <w:szCs w:val="20"/>
          <w:lang w:eastAsia="en-GB"/>
        </w:rPr>
        <w:t>”</w:t>
      </w:r>
      <w:r w:rsidRPr="00223726">
        <w:rPr>
          <w:rFonts w:ascii="Helv" w:eastAsia="Helv" w:hAnsi="Helv" w:cs="Helv"/>
          <w:sz w:val="20"/>
          <w:szCs w:val="20"/>
          <w:lang w:eastAsia="en-GB"/>
        </w:rPr>
        <w:t xml:space="preserve"> with:</w:t>
      </w:r>
    </w:p>
    <w:p w:rsidR="006F797C" w:rsidRPr="00223726" w:rsidRDefault="006F797C" w:rsidP="003E4CF3">
      <w:pPr>
        <w:autoSpaceDE w:val="0"/>
        <w:rPr>
          <w:rFonts w:ascii="Arial" w:eastAsia="Times New Roman" w:hAnsi="Arial" w:cs="Arial"/>
          <w:sz w:val="20"/>
          <w:szCs w:val="20"/>
          <w:lang w:eastAsia="en-GB"/>
        </w:rPr>
      </w:pPr>
      <w:r w:rsidRPr="00223726">
        <w:rPr>
          <w:rFonts w:ascii="Arial" w:eastAsia="Times New Roman" w:hAnsi="Arial" w:cs="Arial"/>
          <w:sz w:val="20"/>
          <w:szCs w:val="20"/>
          <w:lang w:eastAsia="en-GB"/>
        </w:rPr>
        <w:t>“For all packed decimals, property dfdl</w:t>
      </w:r>
      <w:proofErr w:type="gramStart"/>
      <w:r w:rsidRPr="00223726">
        <w:rPr>
          <w:rFonts w:ascii="Arial" w:eastAsia="Times New Roman" w:hAnsi="Arial" w:cs="Arial"/>
          <w:sz w:val="20"/>
          <w:szCs w:val="20"/>
          <w:lang w:eastAsia="en-GB"/>
        </w:rPr>
        <w:t>:binaryNumberCheckPolicy</w:t>
      </w:r>
      <w:proofErr w:type="gramEnd"/>
      <w:r w:rsidRPr="00223726">
        <w:rPr>
          <w:rFonts w:ascii="Arial" w:eastAsia="Times New Roman" w:hAnsi="Arial" w:cs="Arial"/>
          <w:sz w:val="20"/>
          <w:szCs w:val="20"/>
          <w:lang w:eastAsia="en-GB"/>
        </w:rPr>
        <w:t xml:space="preserve"> is applicable.”  </w:t>
      </w:r>
    </w:p>
    <w:p w:rsidR="006F797C" w:rsidRPr="00223726" w:rsidRDefault="006F797C" w:rsidP="003E4CF3">
      <w:pPr>
        <w:autoSpaceDE w:val="0"/>
        <w:rPr>
          <w:rFonts w:ascii="Arial" w:eastAsia="Times New Roman" w:hAnsi="Arial" w:cs="Arial"/>
          <w:sz w:val="20"/>
          <w:szCs w:val="20"/>
          <w:lang w:eastAsia="en-GB"/>
        </w:rPr>
      </w:pPr>
    </w:p>
    <w:p w:rsidR="006F797C" w:rsidRPr="00223726" w:rsidRDefault="006F797C" w:rsidP="006F797C">
      <w:pPr>
        <w:autoSpaceDE w:val="0"/>
        <w:rPr>
          <w:rFonts w:ascii="Helv" w:eastAsia="Helv" w:hAnsi="Helv" w:cs="Helv"/>
          <w:sz w:val="20"/>
          <w:szCs w:val="20"/>
          <w:lang w:eastAsia="en-GB"/>
        </w:rPr>
      </w:pPr>
      <w:r w:rsidRPr="00223726">
        <w:rPr>
          <w:rFonts w:ascii="Helv" w:eastAsia="Helv" w:hAnsi="Helv" w:cs="Helv"/>
          <w:sz w:val="20"/>
          <w:szCs w:val="20"/>
          <w:lang w:eastAsia="en-GB"/>
        </w:rPr>
        <w:t>Replace the second paragraph starting with “For packed decimals…” with:</w:t>
      </w:r>
    </w:p>
    <w:p w:rsidR="003E4CF3" w:rsidRDefault="006F797C" w:rsidP="006F797C">
      <w:pPr>
        <w:autoSpaceDE w:val="0"/>
        <w:rPr>
          <w:rFonts w:ascii="Arial" w:eastAsia="Times New Roman" w:hAnsi="Arial" w:cs="Arial"/>
          <w:color w:val="000000"/>
          <w:sz w:val="20"/>
          <w:szCs w:val="20"/>
          <w:lang w:eastAsia="en-GB"/>
        </w:rPr>
      </w:pPr>
      <w:r w:rsidRPr="00223726">
        <w:rPr>
          <w:rFonts w:ascii="Arial" w:eastAsia="Times New Roman" w:hAnsi="Arial" w:cs="Arial"/>
          <w:sz w:val="20"/>
          <w:szCs w:val="20"/>
          <w:lang w:eastAsia="en-GB"/>
        </w:rPr>
        <w:t xml:space="preserve"> </w:t>
      </w:r>
      <w:r w:rsidR="003E4CF3" w:rsidRPr="00223726">
        <w:rPr>
          <w:rFonts w:ascii="Arial" w:eastAsia="Times New Roman" w:hAnsi="Arial" w:cs="Arial"/>
          <w:sz w:val="20"/>
          <w:szCs w:val="20"/>
          <w:lang w:eastAsia="en-GB"/>
        </w:rPr>
        <w:t>“For all these packed decimals, dfdl</w:t>
      </w:r>
      <w:proofErr w:type="gramStart"/>
      <w:r w:rsidR="003E4CF3" w:rsidRPr="00223726">
        <w:rPr>
          <w:rFonts w:ascii="Arial" w:eastAsia="Times New Roman" w:hAnsi="Arial" w:cs="Arial"/>
          <w:sz w:val="20"/>
          <w:szCs w:val="20"/>
          <w:lang w:eastAsia="en-GB"/>
        </w:rPr>
        <w:t>:calendarPattern</w:t>
      </w:r>
      <w:proofErr w:type="gramEnd"/>
      <w:r w:rsidR="003E4CF3" w:rsidRPr="00223726">
        <w:rPr>
          <w:rFonts w:ascii="Arial" w:eastAsia="Times New Roman" w:hAnsi="Arial" w:cs="Arial"/>
          <w:sz w:val="20"/>
          <w:szCs w:val="20"/>
          <w:lang w:eastAsia="en-GB"/>
        </w:rPr>
        <w:t xml:space="preserve"> can contain only characters and symbols that always result in the presentation of digits. It is a schema definition error otherwise. This implies that property dfdl</w:t>
      </w:r>
      <w:proofErr w:type="gramStart"/>
      <w:r w:rsidR="003E4CF3" w:rsidRPr="00223726">
        <w:rPr>
          <w:rFonts w:ascii="Arial" w:eastAsia="Times New Roman" w:hAnsi="Arial" w:cs="Arial"/>
          <w:sz w:val="20"/>
          <w:szCs w:val="20"/>
          <w:lang w:eastAsia="en-GB"/>
        </w:rPr>
        <w:t>:calendarPatternKind</w:t>
      </w:r>
      <w:proofErr w:type="gramEnd"/>
      <w:r w:rsidR="003E4CF3" w:rsidRPr="00223726">
        <w:rPr>
          <w:rFonts w:ascii="Arial" w:eastAsia="Times New Roman" w:hAnsi="Arial" w:cs="Arial"/>
          <w:sz w:val="20"/>
          <w:szCs w:val="20"/>
          <w:lang w:eastAsia="en-GB"/>
        </w:rPr>
        <w:t xml:space="preserve"> must be 'explicit' becau</w:t>
      </w:r>
      <w:r w:rsidR="003E4CF3">
        <w:rPr>
          <w:rFonts w:ascii="Arial" w:eastAsia="Times New Roman" w:hAnsi="Arial" w:cs="Arial"/>
          <w:color w:val="000000"/>
          <w:sz w:val="20"/>
          <w:szCs w:val="20"/>
          <w:lang w:eastAsia="en-GB"/>
        </w:rPr>
        <w:t>se the default patterns for 'implicit' contain non-numeric characters. It is a schema definition error otherwise.”</w:t>
      </w:r>
    </w:p>
    <w:p w:rsidR="003E4CF3" w:rsidRDefault="003E4CF3" w:rsidP="003E4CF3">
      <w:pPr>
        <w:autoSpaceDE w:val="0"/>
        <w:rPr>
          <w:rFonts w:ascii="Helv" w:eastAsia="Helv" w:hAnsi="Helv" w:cs="Helv"/>
          <w:color w:val="000000"/>
          <w:sz w:val="20"/>
          <w:szCs w:val="20"/>
          <w:lang w:eastAsia="en-GB"/>
        </w:rPr>
      </w:pPr>
    </w:p>
    <w:p w:rsidR="006F797C" w:rsidRDefault="006F797C" w:rsidP="006F797C">
      <w:pPr>
        <w:autoSpaceDE w:val="0"/>
        <w:rPr>
          <w:rFonts w:ascii="Helv" w:eastAsia="Helv" w:hAnsi="Helv" w:cs="Helv"/>
          <w:color w:val="000000"/>
          <w:sz w:val="20"/>
          <w:szCs w:val="20"/>
          <w:lang w:eastAsia="en-GB"/>
        </w:rPr>
      </w:pPr>
      <w:r>
        <w:rPr>
          <w:rFonts w:ascii="Helv" w:eastAsia="Times New Roman" w:hAnsi="Helv" w:cs="Helv"/>
          <w:color w:val="000000"/>
          <w:sz w:val="20"/>
          <w:szCs w:val="20"/>
          <w:lang w:eastAsia="en-GB"/>
        </w:rPr>
        <w:t xml:space="preserve">Change </w:t>
      </w:r>
      <w:r w:rsidR="001D3DD6">
        <w:rPr>
          <w:rFonts w:ascii="Helv" w:eastAsia="Times New Roman" w:hAnsi="Helv" w:cs="Helv"/>
          <w:color w:val="000000"/>
          <w:sz w:val="20"/>
          <w:szCs w:val="20"/>
          <w:lang w:eastAsia="en-GB"/>
        </w:rPr>
        <w:t xml:space="preserve">incorrect </w:t>
      </w:r>
      <w:r>
        <w:rPr>
          <w:rFonts w:ascii="Helv" w:eastAsia="Times New Roman" w:hAnsi="Helv" w:cs="Helv"/>
          <w:color w:val="000000"/>
          <w:sz w:val="20"/>
          <w:szCs w:val="20"/>
          <w:lang w:eastAsia="en-GB"/>
        </w:rPr>
        <w:t>sentence in section 13.11.1 from "</w:t>
      </w:r>
      <w:r w:rsidRPr="006F797C">
        <w:rPr>
          <w:rFonts w:ascii="Arial" w:eastAsia="Times New Roman" w:hAnsi="Arial" w:cs="Arial"/>
          <w:iCs/>
          <w:color w:val="000000"/>
          <w:sz w:val="20"/>
          <w:szCs w:val="20"/>
          <w:lang w:eastAsia="en-GB"/>
        </w:rPr>
        <w:t>If dfdl:representation is binary, any characters in the pattern that are not digits must be quoted</w:t>
      </w:r>
      <w:r>
        <w:rPr>
          <w:rFonts w:ascii="Arial" w:eastAsia="Times New Roman" w:hAnsi="Arial" w:cs="Arial"/>
          <w:i/>
          <w:iCs/>
          <w:color w:val="000000"/>
          <w:sz w:val="20"/>
          <w:szCs w:val="20"/>
          <w:lang w:eastAsia="en-GB"/>
        </w:rPr>
        <w:t>.</w:t>
      </w:r>
      <w:r>
        <w:rPr>
          <w:rFonts w:ascii="Helv" w:eastAsia="Times New Roman" w:hAnsi="Helv" w:cs="Helv"/>
          <w:color w:val="000000"/>
          <w:sz w:val="20"/>
          <w:szCs w:val="20"/>
          <w:lang w:eastAsia="en-GB"/>
        </w:rPr>
        <w:t>" to "</w:t>
      </w:r>
      <w:r w:rsidRPr="006F797C">
        <w:rPr>
          <w:rFonts w:ascii="Arial" w:eastAsia="Times New Roman" w:hAnsi="Arial" w:cs="Arial"/>
          <w:color w:val="000000"/>
          <w:sz w:val="20"/>
          <w:szCs w:val="20"/>
          <w:lang w:eastAsia="en-GB"/>
        </w:rPr>
        <w:t xml:space="preserve">If </w:t>
      </w:r>
      <w:r w:rsidRPr="006F797C">
        <w:rPr>
          <w:rFonts w:ascii="Arial" w:eastAsia="Times New Roman" w:hAnsi="Arial" w:cs="Arial"/>
          <w:iCs/>
          <w:color w:val="000000"/>
          <w:sz w:val="20"/>
          <w:szCs w:val="20"/>
          <w:lang w:eastAsia="en-GB"/>
        </w:rPr>
        <w:t>dfdl:representation is binary, then the pattern can contain only characters and symbols that always result in the presentation of digits</w:t>
      </w:r>
      <w:r w:rsidRPr="006F797C">
        <w:rPr>
          <w:rFonts w:ascii="Helv" w:eastAsia="Times New Roman" w:hAnsi="Helv" w:cs="Helv"/>
          <w:iCs/>
          <w:color w:val="000000"/>
          <w:sz w:val="20"/>
          <w:szCs w:val="20"/>
          <w:lang w:eastAsia="en-GB"/>
        </w:rPr>
        <w:t>.</w:t>
      </w:r>
      <w:r>
        <w:rPr>
          <w:rFonts w:ascii="Helv" w:eastAsia="Times New Roman" w:hAnsi="Helv" w:cs="Helv"/>
          <w:color w:val="000000"/>
          <w:sz w:val="20"/>
          <w:szCs w:val="20"/>
          <w:lang w:eastAsia="en-GB"/>
        </w:rPr>
        <w:t>"</w:t>
      </w:r>
    </w:p>
    <w:p w:rsidR="003E4CF3" w:rsidRDefault="003E4CF3" w:rsidP="003E4CF3">
      <w:pPr>
        <w:autoSpaceDE w:val="0"/>
        <w:rPr>
          <w:rFonts w:ascii="Helv" w:eastAsia="Helv" w:hAnsi="Helv" w:cs="Helv"/>
          <w:color w:val="000000"/>
          <w:sz w:val="20"/>
          <w:szCs w:val="20"/>
          <w:lang w:eastAsia="en-GB"/>
        </w:rPr>
      </w:pPr>
    </w:p>
    <w:p w:rsidR="00453413" w:rsidRDefault="001D3DD6" w:rsidP="00453413">
      <w:pPr>
        <w:suppressAutoHyphens w:val="0"/>
        <w:autoSpaceDE w:val="0"/>
        <w:autoSpaceDN w:val="0"/>
        <w:adjustRightInd w:val="0"/>
        <w:rPr>
          <w:rFonts w:ascii="Arial" w:eastAsia="Times New Roman" w:hAnsi="Arial" w:cs="Arial"/>
          <w:color w:val="000000"/>
          <w:sz w:val="20"/>
          <w:szCs w:val="20"/>
          <w:lang w:eastAsia="en-GB"/>
        </w:rPr>
      </w:pPr>
      <w:r w:rsidRPr="003E4CF3">
        <w:rPr>
          <w:rFonts w:ascii="Helv" w:eastAsia="Helv" w:hAnsi="Helv" w:cs="Helv"/>
          <w:b/>
          <w:color w:val="000000"/>
          <w:sz w:val="20"/>
          <w:szCs w:val="20"/>
          <w:lang w:eastAsia="en-GB"/>
        </w:rPr>
        <w:t>2.1</w:t>
      </w:r>
      <w:r>
        <w:rPr>
          <w:rFonts w:ascii="Helv" w:eastAsia="Helv" w:hAnsi="Helv" w:cs="Helv"/>
          <w:b/>
          <w:color w:val="000000"/>
          <w:sz w:val="20"/>
          <w:szCs w:val="20"/>
          <w:lang w:eastAsia="en-GB"/>
        </w:rPr>
        <w:t>60</w:t>
      </w:r>
      <w:r>
        <w:rPr>
          <w:rFonts w:ascii="Helv" w:eastAsia="Helv" w:hAnsi="Helv" w:cs="Helv"/>
          <w:color w:val="000000"/>
          <w:sz w:val="20"/>
          <w:szCs w:val="20"/>
          <w:lang w:eastAsia="en-GB"/>
        </w:rPr>
        <w:t xml:space="preserve">. </w:t>
      </w:r>
      <w:r w:rsidRPr="001D3DD6">
        <w:rPr>
          <w:rFonts w:ascii="Arial" w:eastAsia="Times New Roman" w:hAnsi="Arial" w:cs="Arial"/>
          <w:bCs/>
          <w:i/>
          <w:color w:val="000000"/>
          <w:sz w:val="20"/>
          <w:szCs w:val="20"/>
          <w:lang w:eastAsia="en-GB"/>
        </w:rPr>
        <w:t>Section 12.3.7.2.</w:t>
      </w:r>
      <w:r>
        <w:rPr>
          <w:rFonts w:ascii="Arial" w:eastAsia="Times New Roman" w:hAnsi="Arial" w:cs="Arial"/>
          <w:b/>
          <w:bCs/>
          <w:color w:val="000000"/>
          <w:sz w:val="20"/>
          <w:szCs w:val="20"/>
          <w:lang w:eastAsia="en-GB"/>
        </w:rPr>
        <w:t xml:space="preserve"> </w:t>
      </w:r>
      <w:r>
        <w:rPr>
          <w:rFonts w:ascii="Arial" w:eastAsia="Times New Roman" w:hAnsi="Arial" w:cs="Arial"/>
          <w:color w:val="000000"/>
          <w:sz w:val="20"/>
          <w:szCs w:val="20"/>
          <w:lang w:eastAsia="en-GB"/>
        </w:rPr>
        <w:t xml:space="preserve">Change </w:t>
      </w:r>
      <w:r w:rsidR="00453413">
        <w:rPr>
          <w:rFonts w:ascii="Arial" w:eastAsia="Times New Roman" w:hAnsi="Arial" w:cs="Arial"/>
          <w:color w:val="000000"/>
          <w:sz w:val="20"/>
          <w:szCs w:val="20"/>
          <w:lang w:eastAsia="en-GB"/>
        </w:rPr>
        <w:t xml:space="preserve">sub-section on packed decimal calendars to state </w:t>
      </w:r>
      <w:r>
        <w:rPr>
          <w:rFonts w:ascii="Arial" w:eastAsia="Times New Roman" w:hAnsi="Arial" w:cs="Arial"/>
          <w:color w:val="000000"/>
          <w:sz w:val="20"/>
          <w:szCs w:val="20"/>
          <w:lang w:eastAsia="en-GB"/>
        </w:rPr>
        <w:t xml:space="preserve">the representation maximum specified length is implementation defined </w:t>
      </w:r>
      <w:r w:rsidR="00453413">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t xml:space="preserve">but </w:t>
      </w:r>
      <w:r w:rsidR="00453413">
        <w:rPr>
          <w:rFonts w:ascii="Arial" w:eastAsia="Times New Roman" w:hAnsi="Arial" w:cs="Arial"/>
          <w:color w:val="000000"/>
          <w:sz w:val="20"/>
          <w:szCs w:val="20"/>
          <w:lang w:eastAsia="en-GB"/>
        </w:rPr>
        <w:t xml:space="preserve">not less than 9 bytes, </w:t>
      </w:r>
      <w:r>
        <w:rPr>
          <w:rFonts w:ascii="Arial" w:eastAsia="Times New Roman" w:hAnsi="Arial" w:cs="Arial"/>
          <w:color w:val="000000"/>
          <w:sz w:val="20"/>
          <w:szCs w:val="20"/>
          <w:lang w:eastAsia="en-GB"/>
        </w:rPr>
        <w:t>corresponding to calendar pattern 'yyyyMMddhhmmssSSS')</w:t>
      </w:r>
      <w:r w:rsidR="00453413">
        <w:rPr>
          <w:rFonts w:ascii="Arial" w:eastAsia="Times New Roman" w:hAnsi="Arial" w:cs="Arial"/>
          <w:color w:val="000000"/>
          <w:sz w:val="20"/>
          <w:szCs w:val="20"/>
          <w:lang w:eastAsia="en-GB"/>
        </w:rPr>
        <w:t xml:space="preserve">. </w:t>
      </w:r>
    </w:p>
    <w:p w:rsidR="00453413" w:rsidRDefault="00453413" w:rsidP="00453413">
      <w:pPr>
        <w:suppressAutoHyphens w:val="0"/>
        <w:autoSpaceDE w:val="0"/>
        <w:autoSpaceDN w:val="0"/>
        <w:adjustRightInd w:val="0"/>
        <w:rPr>
          <w:rFonts w:ascii="Arial" w:eastAsia="Times New Roman" w:hAnsi="Arial" w:cs="Arial"/>
          <w:color w:val="000000"/>
          <w:sz w:val="20"/>
          <w:szCs w:val="20"/>
          <w:lang w:eastAsia="en-GB"/>
        </w:rPr>
      </w:pPr>
    </w:p>
    <w:p w:rsidR="00565C58" w:rsidRDefault="00453413" w:rsidP="00453413">
      <w:pPr>
        <w:suppressAutoHyphens w:val="0"/>
        <w:autoSpaceDE w:val="0"/>
        <w:autoSpaceDN w:val="0"/>
        <w:adjustRightInd w:val="0"/>
        <w:rPr>
          <w:rFonts w:ascii="Helv" w:eastAsia="Times New Roman" w:hAnsi="Helv" w:cs="Helv"/>
          <w:color w:val="000000"/>
          <w:sz w:val="20"/>
          <w:szCs w:val="20"/>
          <w:lang w:eastAsia="en-GB"/>
        </w:rPr>
      </w:pPr>
      <w:r>
        <w:rPr>
          <w:rFonts w:ascii="Arial" w:eastAsia="Times New Roman" w:hAnsi="Arial" w:cs="Arial"/>
          <w:color w:val="000000"/>
          <w:sz w:val="20"/>
          <w:szCs w:val="20"/>
          <w:lang w:eastAsia="en-GB"/>
        </w:rPr>
        <w:t>Add a footnote: T</w:t>
      </w:r>
      <w:r w:rsidR="001D3DD6">
        <w:rPr>
          <w:rFonts w:ascii="Helv" w:eastAsia="Times New Roman" w:hAnsi="Helv" w:cs="Helv"/>
          <w:color w:val="000000"/>
          <w:sz w:val="20"/>
          <w:szCs w:val="20"/>
          <w:lang w:eastAsia="en-GB"/>
        </w:rPr>
        <w:t>his is the smallest pattern that contains all the digit-only symbols. SSS is the minimum precision for fractional seconds, but in can be more, hence why '</w:t>
      </w:r>
      <w:r>
        <w:rPr>
          <w:rFonts w:ascii="Helv" w:eastAsia="Times New Roman" w:hAnsi="Helv" w:cs="Helv"/>
          <w:color w:val="000000"/>
          <w:sz w:val="20"/>
          <w:szCs w:val="20"/>
          <w:lang w:eastAsia="en-GB"/>
        </w:rPr>
        <w:t>not less than 9 bytes</w:t>
      </w:r>
      <w:r w:rsidR="001D3DD6">
        <w:rPr>
          <w:rFonts w:ascii="Helv" w:eastAsia="Times New Roman" w:hAnsi="Helv" w:cs="Helv"/>
          <w:color w:val="000000"/>
          <w:sz w:val="20"/>
          <w:szCs w:val="20"/>
          <w:lang w:eastAsia="en-GB"/>
        </w:rPr>
        <w:t>'.</w:t>
      </w:r>
    </w:p>
    <w:p w:rsidR="00E630BE" w:rsidRDefault="00E630BE" w:rsidP="001D3DD6">
      <w:pPr>
        <w:autoSpaceDE w:val="0"/>
        <w:rPr>
          <w:rFonts w:ascii="Helv" w:eastAsia="Times New Roman" w:hAnsi="Helv" w:cs="Helv"/>
          <w:color w:val="000000"/>
          <w:sz w:val="20"/>
          <w:szCs w:val="20"/>
          <w:lang w:eastAsia="en-GB"/>
        </w:rPr>
      </w:pPr>
    </w:p>
    <w:p w:rsidR="00E630BE" w:rsidRDefault="00E630BE" w:rsidP="001D3DD6">
      <w:pPr>
        <w:autoSpaceDE w:val="0"/>
        <w:rPr>
          <w:rFonts w:ascii="Helv" w:eastAsia="Times New Roman" w:hAnsi="Helv" w:cs="Helv"/>
          <w:color w:val="000000"/>
          <w:sz w:val="20"/>
          <w:szCs w:val="20"/>
          <w:lang w:eastAsia="en-GB"/>
        </w:rPr>
      </w:pPr>
      <w:r w:rsidRPr="00E630BE">
        <w:rPr>
          <w:rFonts w:ascii="Helv" w:eastAsia="Times New Roman" w:hAnsi="Helv" w:cs="Helv"/>
          <w:b/>
          <w:color w:val="000000"/>
          <w:sz w:val="20"/>
          <w:szCs w:val="20"/>
          <w:lang w:eastAsia="en-GB"/>
        </w:rPr>
        <w:t>2.161</w:t>
      </w:r>
      <w:r>
        <w:rPr>
          <w:rFonts w:ascii="Helv" w:eastAsia="Times New Roman" w:hAnsi="Helv" w:cs="Helv"/>
          <w:color w:val="000000"/>
          <w:sz w:val="20"/>
          <w:szCs w:val="20"/>
          <w:lang w:eastAsia="en-GB"/>
        </w:rPr>
        <w:t xml:space="preserve">. </w:t>
      </w:r>
      <w:r w:rsidRPr="00E630BE">
        <w:rPr>
          <w:rFonts w:ascii="Helv" w:eastAsia="Times New Roman" w:hAnsi="Helv" w:cs="Helv"/>
          <w:i/>
          <w:color w:val="000000"/>
          <w:sz w:val="20"/>
          <w:szCs w:val="20"/>
          <w:lang w:eastAsia="en-GB"/>
        </w:rPr>
        <w:t>Sections 5.2.6, 5.2.7.</w:t>
      </w:r>
      <w:r>
        <w:rPr>
          <w:rFonts w:ascii="Helv" w:eastAsia="Times New Roman" w:hAnsi="Helv" w:cs="Helv"/>
          <w:color w:val="000000"/>
          <w:sz w:val="20"/>
          <w:szCs w:val="20"/>
          <w:lang w:eastAsia="en-GB"/>
        </w:rPr>
        <w:t xml:space="preserve">  State the XSDL rule that XSDL default and fixed properties are mutually exclusive on a given element declaration. </w:t>
      </w:r>
    </w:p>
    <w:p w:rsidR="00E630BE" w:rsidRDefault="00E630BE" w:rsidP="001D3DD6">
      <w:pPr>
        <w:autoSpaceDE w:val="0"/>
        <w:rPr>
          <w:rFonts w:ascii="Helv" w:eastAsia="Times New Roman" w:hAnsi="Helv" w:cs="Helv"/>
          <w:color w:val="000000"/>
          <w:sz w:val="20"/>
          <w:szCs w:val="20"/>
          <w:lang w:eastAsia="en-GB"/>
        </w:rPr>
      </w:pPr>
    </w:p>
    <w:p w:rsidR="0067473A" w:rsidRDefault="0067473A" w:rsidP="001D3DD6">
      <w:pPr>
        <w:autoSpaceDE w:val="0"/>
        <w:rPr>
          <w:rFonts w:ascii="Helv" w:eastAsia="Times New Roman" w:hAnsi="Helv" w:cs="Helv"/>
          <w:color w:val="000000"/>
          <w:sz w:val="20"/>
          <w:szCs w:val="20"/>
          <w:lang w:eastAsia="en-GB"/>
        </w:rPr>
      </w:pPr>
      <w:r w:rsidRPr="0067473A">
        <w:rPr>
          <w:rFonts w:ascii="Helv" w:eastAsia="Times New Roman" w:hAnsi="Helv" w:cs="Helv"/>
          <w:b/>
          <w:color w:val="000000"/>
          <w:sz w:val="20"/>
          <w:szCs w:val="20"/>
          <w:lang w:eastAsia="en-GB"/>
        </w:rPr>
        <w:t>2.162</w:t>
      </w:r>
      <w:r>
        <w:rPr>
          <w:rFonts w:ascii="Helv" w:eastAsia="Times New Roman" w:hAnsi="Helv" w:cs="Helv"/>
          <w:color w:val="000000"/>
          <w:sz w:val="20"/>
          <w:szCs w:val="20"/>
          <w:lang w:eastAsia="en-GB"/>
        </w:rPr>
        <w:t xml:space="preserve">. </w:t>
      </w:r>
      <w:r w:rsidRPr="0067473A">
        <w:rPr>
          <w:rFonts w:ascii="Helv" w:eastAsia="Times New Roman" w:hAnsi="Helv" w:cs="Helv"/>
          <w:i/>
          <w:color w:val="000000"/>
          <w:sz w:val="20"/>
          <w:szCs w:val="20"/>
          <w:lang w:eastAsia="en-GB"/>
        </w:rPr>
        <w:t>Section 13.6</w:t>
      </w:r>
      <w:r>
        <w:rPr>
          <w:rFonts w:ascii="Helv" w:eastAsia="Times New Roman" w:hAnsi="Helv" w:cs="Helv"/>
          <w:color w:val="000000"/>
          <w:sz w:val="20"/>
          <w:szCs w:val="20"/>
          <w:lang w:eastAsia="en-GB"/>
        </w:rPr>
        <w:t>.  It transpires that the overpunching characters used by EBCDIC zoned decimals are not fixed, but can vary according to the EBCDIC encoding. However the underlying code point value is fixed. The description of textZonedSignStyle is updated to reflect this.</w:t>
      </w:r>
    </w:p>
    <w:p w:rsidR="0067473A" w:rsidRDefault="0067473A" w:rsidP="001D3DD6">
      <w:pPr>
        <w:autoSpaceDE w:val="0"/>
        <w:rPr>
          <w:rFonts w:ascii="Helv" w:eastAsia="Times New Roman" w:hAnsi="Helv" w:cs="Helv"/>
          <w:color w:val="000000"/>
          <w:sz w:val="20"/>
          <w:szCs w:val="20"/>
          <w:lang w:eastAsia="en-GB"/>
        </w:rPr>
      </w:pPr>
    </w:p>
    <w:p w:rsidR="0067473A" w:rsidRDefault="0067473A" w:rsidP="001D3DD6">
      <w:pPr>
        <w:autoSpaceDE w:val="0"/>
        <w:rPr>
          <w:rFonts w:ascii="Helv" w:eastAsia="Times New Roman" w:hAnsi="Helv" w:cs="Helv"/>
          <w:color w:val="000000"/>
          <w:sz w:val="20"/>
          <w:szCs w:val="20"/>
          <w:lang w:eastAsia="en-GB"/>
        </w:rPr>
      </w:pPr>
      <w:r w:rsidRPr="0067473A">
        <w:rPr>
          <w:rFonts w:ascii="Helv" w:eastAsia="Times New Roman" w:hAnsi="Helv" w:cs="Helv"/>
          <w:b/>
          <w:color w:val="000000"/>
          <w:sz w:val="20"/>
          <w:szCs w:val="20"/>
          <w:lang w:eastAsia="en-GB"/>
        </w:rPr>
        <w:t>2.163</w:t>
      </w:r>
      <w:r>
        <w:rPr>
          <w:rFonts w:ascii="Helv" w:eastAsia="Times New Roman" w:hAnsi="Helv" w:cs="Helv"/>
          <w:color w:val="000000"/>
          <w:sz w:val="20"/>
          <w:szCs w:val="20"/>
          <w:lang w:eastAsia="en-GB"/>
        </w:rPr>
        <w:t xml:space="preserve">. </w:t>
      </w:r>
      <w:r w:rsidRPr="0067473A">
        <w:rPr>
          <w:rFonts w:ascii="Helv" w:eastAsia="Times New Roman" w:hAnsi="Helv" w:cs="Helv"/>
          <w:i/>
          <w:color w:val="000000"/>
          <w:sz w:val="20"/>
          <w:szCs w:val="20"/>
          <w:lang w:eastAsia="en-GB"/>
        </w:rPr>
        <w:t xml:space="preserve">Section </w:t>
      </w:r>
      <w:r w:rsidR="00FD1514">
        <w:rPr>
          <w:rFonts w:ascii="Helv" w:eastAsia="Times New Roman" w:hAnsi="Helv" w:cs="Helv"/>
          <w:i/>
          <w:color w:val="000000"/>
          <w:sz w:val="20"/>
          <w:szCs w:val="20"/>
          <w:lang w:eastAsia="en-GB"/>
        </w:rPr>
        <w:t>12</w:t>
      </w:r>
      <w:r w:rsidRPr="0067473A">
        <w:rPr>
          <w:rFonts w:ascii="Helv" w:eastAsia="Times New Roman" w:hAnsi="Helv" w:cs="Helv"/>
          <w:i/>
          <w:color w:val="000000"/>
          <w:sz w:val="20"/>
          <w:szCs w:val="20"/>
          <w:lang w:eastAsia="en-GB"/>
        </w:rPr>
        <w:t>.1</w:t>
      </w:r>
      <w:r>
        <w:rPr>
          <w:rFonts w:ascii="Helv" w:eastAsia="Times New Roman" w:hAnsi="Helv" w:cs="Helv"/>
          <w:color w:val="000000"/>
          <w:sz w:val="20"/>
          <w:szCs w:val="20"/>
          <w:lang w:eastAsia="en-GB"/>
        </w:rPr>
        <w:t>. The description of the AlignmentFill region calculation is not correct where it talks about the position to start from. It is replaced by:</w:t>
      </w:r>
    </w:p>
    <w:p w:rsidR="0067473A" w:rsidRDefault="0067473A" w:rsidP="001D3DD6">
      <w:pPr>
        <w:autoSpaceDE w:val="0"/>
        <w:rPr>
          <w:rFonts w:ascii="Helv" w:eastAsia="Times New Roman" w:hAnsi="Helv" w:cs="Helv"/>
          <w:color w:val="000000"/>
          <w:sz w:val="20"/>
          <w:szCs w:val="20"/>
          <w:lang w:eastAsia="en-GB"/>
        </w:rPr>
      </w:pPr>
    </w:p>
    <w:p w:rsidR="0067473A" w:rsidRPr="0067473A" w:rsidRDefault="0067473A" w:rsidP="001D3DD6">
      <w:pPr>
        <w:autoSpaceDE w:val="0"/>
        <w:rPr>
          <w:rFonts w:ascii="Helv" w:eastAsia="Times New Roman" w:hAnsi="Helv" w:cs="Helv"/>
          <w:color w:val="000000"/>
          <w:sz w:val="20"/>
          <w:szCs w:val="20"/>
          <w:lang w:eastAsia="en-GB"/>
        </w:rPr>
      </w:pPr>
      <w:r w:rsidRPr="0067473A">
        <w:rPr>
          <w:rFonts w:ascii="Arial" w:eastAsia="Times New Roman" w:hAnsi="Arial" w:cs="Arial"/>
          <w:iCs/>
          <w:color w:val="000000"/>
          <w:sz w:val="20"/>
          <w:szCs w:val="20"/>
          <w:lang w:eastAsia="en-GB"/>
        </w:rPr>
        <w:t xml:space="preserve">"The length of the </w:t>
      </w:r>
      <w:r w:rsidRPr="0067473A">
        <w:rPr>
          <w:rFonts w:ascii="Arial" w:eastAsia="Times New Roman" w:hAnsi="Arial" w:cs="Arial"/>
          <w:b/>
          <w:bCs/>
          <w:iCs/>
          <w:color w:val="000000"/>
          <w:sz w:val="20"/>
          <w:szCs w:val="20"/>
          <w:lang w:eastAsia="en-GB"/>
        </w:rPr>
        <w:t>AlignmentFill</w:t>
      </w:r>
      <w:r w:rsidRPr="0067473A">
        <w:rPr>
          <w:rFonts w:ascii="Arial" w:eastAsia="Times New Roman" w:hAnsi="Arial" w:cs="Arial"/>
          <w:iCs/>
          <w:color w:val="000000"/>
          <w:sz w:val="20"/>
          <w:szCs w:val="20"/>
          <w:lang w:eastAsia="en-GB"/>
        </w:rPr>
        <w:t xml:space="preserve"> region is measured in bits. If alignmentUnits is 'bytes' then we multiply the alignment value by 8 to get the bit </w:t>
      </w:r>
      <w:r w:rsidRPr="00223726">
        <w:rPr>
          <w:rFonts w:ascii="Arial" w:eastAsia="Times New Roman" w:hAnsi="Arial" w:cs="Arial"/>
          <w:iCs/>
          <w:sz w:val="20"/>
          <w:szCs w:val="20"/>
          <w:lang w:eastAsia="en-GB"/>
        </w:rPr>
        <w:t xml:space="preserve">alignment, B. If the position in the data stream of the start of the </w:t>
      </w:r>
      <w:r w:rsidRPr="00223726">
        <w:rPr>
          <w:rFonts w:ascii="Arial" w:eastAsia="Times New Roman" w:hAnsi="Arial" w:cs="Arial"/>
          <w:b/>
          <w:bCs/>
          <w:iCs/>
          <w:sz w:val="20"/>
          <w:szCs w:val="20"/>
          <w:lang w:eastAsia="en-GB"/>
        </w:rPr>
        <w:t>AlignmentFill</w:t>
      </w:r>
      <w:r w:rsidRPr="00223726">
        <w:rPr>
          <w:rFonts w:ascii="Arial" w:eastAsia="Times New Roman" w:hAnsi="Arial" w:cs="Arial"/>
          <w:iCs/>
          <w:sz w:val="20"/>
          <w:szCs w:val="20"/>
          <w:lang w:eastAsia="en-GB"/>
        </w:rPr>
        <w:t xml:space="preserve"> region is bit position N, then the length of the </w:t>
      </w:r>
      <w:r w:rsidRPr="00223726">
        <w:rPr>
          <w:rFonts w:ascii="Arial" w:eastAsia="Times New Roman" w:hAnsi="Arial" w:cs="Arial"/>
          <w:b/>
          <w:bCs/>
          <w:iCs/>
          <w:sz w:val="20"/>
          <w:szCs w:val="20"/>
          <w:lang w:eastAsia="en-GB"/>
        </w:rPr>
        <w:lastRenderedPageBreak/>
        <w:t>AlignmentFill</w:t>
      </w:r>
      <w:r w:rsidRPr="00223726">
        <w:rPr>
          <w:rFonts w:ascii="Arial" w:eastAsia="Times New Roman" w:hAnsi="Arial" w:cs="Arial"/>
          <w:iCs/>
          <w:sz w:val="20"/>
          <w:szCs w:val="20"/>
          <w:lang w:eastAsia="en-GB"/>
        </w:rPr>
        <w:t xml:space="preserve"> region is the smallest non-negative integer L such that (L + N) mod B = 1.  The position of the first bit of the aligned component is P = </w:t>
      </w:r>
      <w:r w:rsidRPr="0067473A">
        <w:rPr>
          <w:rFonts w:ascii="Arial" w:eastAsia="Times New Roman" w:hAnsi="Arial" w:cs="Arial"/>
          <w:iCs/>
          <w:color w:val="000000"/>
          <w:sz w:val="20"/>
          <w:szCs w:val="20"/>
          <w:lang w:eastAsia="en-GB"/>
        </w:rPr>
        <w:t>L + N."</w:t>
      </w:r>
    </w:p>
    <w:p w:rsidR="00E630BE" w:rsidRDefault="00E630BE" w:rsidP="001D3DD6">
      <w:pPr>
        <w:autoSpaceDE w:val="0"/>
        <w:rPr>
          <w:rFonts w:ascii="Helv" w:eastAsia="Helv" w:hAnsi="Helv" w:cs="Helv"/>
          <w:color w:val="000000"/>
          <w:sz w:val="20"/>
          <w:szCs w:val="20"/>
          <w:lang w:eastAsia="en-GB"/>
        </w:rPr>
      </w:pPr>
    </w:p>
    <w:p w:rsidR="004C4CCD" w:rsidRDefault="00A30894" w:rsidP="004C4CCD">
      <w:pPr>
        <w:autoSpaceDE w:val="0"/>
        <w:rPr>
          <w:rFonts w:ascii="Helv" w:eastAsia="Helv" w:hAnsi="Helv" w:cs="Helv"/>
          <w:color w:val="000000"/>
          <w:sz w:val="20"/>
          <w:szCs w:val="20"/>
          <w:lang w:eastAsia="en-GB"/>
        </w:rPr>
      </w:pPr>
      <w:r w:rsidRPr="00D0741E">
        <w:rPr>
          <w:rFonts w:ascii="Helv" w:eastAsia="Helv" w:hAnsi="Helv" w:cs="Helv"/>
          <w:b/>
          <w:color w:val="000000"/>
          <w:sz w:val="20"/>
          <w:szCs w:val="20"/>
          <w:lang w:eastAsia="en-GB"/>
        </w:rPr>
        <w:t>2.164</w:t>
      </w:r>
      <w:r>
        <w:rPr>
          <w:rFonts w:ascii="Helv" w:eastAsia="Helv" w:hAnsi="Helv" w:cs="Helv"/>
          <w:color w:val="000000"/>
          <w:sz w:val="20"/>
          <w:szCs w:val="20"/>
          <w:lang w:eastAsia="en-GB"/>
        </w:rPr>
        <w:t xml:space="preserve">. </w:t>
      </w:r>
      <w:r w:rsidRPr="00D0741E">
        <w:rPr>
          <w:rFonts w:ascii="Helv" w:eastAsia="Helv" w:hAnsi="Helv" w:cs="Helv"/>
          <w:i/>
          <w:color w:val="000000"/>
          <w:sz w:val="20"/>
          <w:szCs w:val="20"/>
          <w:lang w:eastAsia="en-GB"/>
        </w:rPr>
        <w:t>Section 13.2.1</w:t>
      </w:r>
      <w:r>
        <w:rPr>
          <w:rFonts w:ascii="Helv" w:eastAsia="Helv" w:hAnsi="Helv" w:cs="Helv"/>
          <w:color w:val="000000"/>
          <w:sz w:val="20"/>
          <w:szCs w:val="20"/>
          <w:lang w:eastAsia="en-GB"/>
        </w:rPr>
        <w:t xml:space="preserve">. Clarify the </w:t>
      </w:r>
      <w:r w:rsidR="004C4CCD">
        <w:rPr>
          <w:rFonts w:ascii="Helv" w:eastAsia="Helv" w:hAnsi="Helv" w:cs="Helv"/>
          <w:color w:val="000000"/>
          <w:sz w:val="20"/>
          <w:szCs w:val="20"/>
          <w:lang w:eastAsia="en-GB"/>
        </w:rPr>
        <w:t xml:space="preserve">allowable </w:t>
      </w:r>
      <w:r>
        <w:rPr>
          <w:rFonts w:ascii="Helv" w:eastAsia="Helv" w:hAnsi="Helv" w:cs="Helv"/>
          <w:color w:val="000000"/>
          <w:sz w:val="20"/>
          <w:szCs w:val="20"/>
          <w:lang w:eastAsia="en-GB"/>
        </w:rPr>
        <w:t>position in the data of the escapeBlockEnd string.</w:t>
      </w:r>
      <w:r w:rsidR="004C4CCD">
        <w:rPr>
          <w:rFonts w:ascii="Helv" w:eastAsia="Helv" w:hAnsi="Helv" w:cs="Helv"/>
          <w:color w:val="000000"/>
          <w:sz w:val="20"/>
          <w:szCs w:val="20"/>
          <w:lang w:eastAsia="en-GB"/>
        </w:rPr>
        <w:t xml:space="preserve"> In the property description for escapeKind</w:t>
      </w:r>
      <w:r w:rsidR="00446F5D">
        <w:rPr>
          <w:rFonts w:ascii="Helv" w:eastAsia="Helv" w:hAnsi="Helv" w:cs="Helv"/>
          <w:color w:val="000000"/>
          <w:sz w:val="20"/>
          <w:szCs w:val="20"/>
          <w:lang w:eastAsia="en-GB"/>
        </w:rPr>
        <w:t>, up</w:t>
      </w:r>
      <w:r w:rsidR="004C4CCD">
        <w:rPr>
          <w:rFonts w:ascii="Helv" w:eastAsia="Helv" w:hAnsi="Helv" w:cs="Helv"/>
          <w:color w:val="000000"/>
          <w:sz w:val="20"/>
          <w:szCs w:val="20"/>
          <w:lang w:eastAsia="en-GB"/>
        </w:rPr>
        <w:t xml:space="preserve">date the </w:t>
      </w:r>
      <w:r w:rsidR="00EE3FD7">
        <w:rPr>
          <w:rFonts w:ascii="Helv" w:eastAsia="Helv" w:hAnsi="Helv" w:cs="Helv"/>
          <w:color w:val="000000"/>
          <w:sz w:val="20"/>
          <w:szCs w:val="20"/>
          <w:lang w:eastAsia="en-GB"/>
        </w:rPr>
        <w:t xml:space="preserve">‘escapeBlock parsing’ </w:t>
      </w:r>
      <w:r w:rsidR="004C4CCD">
        <w:rPr>
          <w:rFonts w:ascii="Helv" w:eastAsia="Helv" w:hAnsi="Helv" w:cs="Helv"/>
          <w:color w:val="000000"/>
          <w:sz w:val="20"/>
          <w:szCs w:val="20"/>
          <w:lang w:eastAsia="en-GB"/>
        </w:rPr>
        <w:t>paragraph to say:</w:t>
      </w:r>
    </w:p>
    <w:p w:rsidR="004C4CCD" w:rsidRDefault="004C4CCD" w:rsidP="004C4CCD">
      <w:pPr>
        <w:autoSpaceDE w:val="0"/>
        <w:rPr>
          <w:rFonts w:ascii="Helv" w:eastAsia="Helv" w:hAnsi="Helv" w:cs="Helv"/>
          <w:color w:val="000000"/>
          <w:sz w:val="20"/>
          <w:szCs w:val="20"/>
          <w:lang w:eastAsia="en-GB"/>
        </w:rPr>
      </w:pPr>
    </w:p>
    <w:p w:rsidR="004C4CCD" w:rsidRDefault="004C4CCD" w:rsidP="004C4CCD">
      <w:pPr>
        <w:rPr>
          <w:rFonts w:ascii="Helvetica" w:eastAsia="Helv" w:hAnsi="Helvetica" w:cs="Helv"/>
          <w:color w:val="000000"/>
          <w:sz w:val="20"/>
          <w:szCs w:val="20"/>
          <w:lang w:eastAsia="en-GB"/>
        </w:rPr>
      </w:pPr>
      <w:r w:rsidRPr="004C4CCD">
        <w:rPr>
          <w:rFonts w:ascii="Helvetica" w:eastAsia="Helv" w:hAnsi="Helvetica" w:cs="Helv"/>
          <w:color w:val="000000"/>
          <w:sz w:val="20"/>
          <w:szCs w:val="20"/>
          <w:lang w:eastAsia="en-GB"/>
        </w:rPr>
        <w:t>“</w:t>
      </w:r>
      <w:r w:rsidRPr="004C4CCD">
        <w:rPr>
          <w:rFonts w:ascii="Helvetica" w:hAnsi="Helvetica" w:cs="Arial"/>
          <w:sz w:val="20"/>
          <w:szCs w:val="20"/>
        </w:rPr>
        <w:t xml:space="preserve">On parsing the </w:t>
      </w:r>
      <w:r w:rsidR="00EE3FD7">
        <w:rPr>
          <w:rFonts w:ascii="Helvetica" w:hAnsi="Helvetica" w:cs="Arial"/>
          <w:sz w:val="20"/>
          <w:szCs w:val="20"/>
        </w:rPr>
        <w:t>dfdl</w:t>
      </w:r>
      <w:proofErr w:type="gramStart"/>
      <w:r w:rsidR="00EE3FD7">
        <w:rPr>
          <w:rFonts w:ascii="Helvetica" w:hAnsi="Helvetica" w:cs="Arial"/>
          <w:sz w:val="20"/>
          <w:szCs w:val="20"/>
        </w:rPr>
        <w:t>:escapeBlockStart</w:t>
      </w:r>
      <w:proofErr w:type="gramEnd"/>
      <w:r w:rsidR="00EE3FD7">
        <w:rPr>
          <w:rFonts w:ascii="Helvetica" w:hAnsi="Helvetica" w:cs="Arial"/>
          <w:sz w:val="20"/>
          <w:szCs w:val="20"/>
        </w:rPr>
        <w:t xml:space="preserve"> string must be the first characters in the (trimmed) data in order to </w:t>
      </w:r>
      <w:r w:rsidR="00D0741E">
        <w:rPr>
          <w:rFonts w:ascii="Helvetica" w:hAnsi="Helvetica" w:cs="Arial"/>
          <w:sz w:val="20"/>
          <w:szCs w:val="20"/>
        </w:rPr>
        <w:t xml:space="preserve">activate </w:t>
      </w:r>
      <w:r w:rsidR="00EE3FD7">
        <w:rPr>
          <w:rFonts w:ascii="Helvetica" w:hAnsi="Helvetica" w:cs="Arial"/>
          <w:sz w:val="20"/>
          <w:szCs w:val="20"/>
        </w:rPr>
        <w:t>the escape scheme.</w:t>
      </w:r>
      <w:r w:rsidR="00EE3FD7" w:rsidRPr="004C4CCD">
        <w:rPr>
          <w:rFonts w:ascii="Helvetica" w:hAnsi="Helvetica" w:cs="Arial"/>
          <w:sz w:val="20"/>
          <w:szCs w:val="20"/>
        </w:rPr>
        <w:t xml:space="preserve"> </w:t>
      </w:r>
      <w:r w:rsidR="00EE3FD7">
        <w:rPr>
          <w:rFonts w:ascii="Helvetica" w:hAnsi="Helvetica" w:cs="Arial"/>
          <w:sz w:val="20"/>
          <w:szCs w:val="20"/>
        </w:rPr>
        <w:t xml:space="preserve">The </w:t>
      </w:r>
      <w:r w:rsidRPr="004C4CCD">
        <w:rPr>
          <w:rFonts w:ascii="Helvetica" w:hAnsi="Helvetica" w:cs="Arial"/>
          <w:sz w:val="20"/>
          <w:szCs w:val="20"/>
        </w:rPr>
        <w:t>dfdl</w:t>
      </w:r>
      <w:proofErr w:type="gramStart"/>
      <w:r w:rsidRPr="004C4CCD">
        <w:rPr>
          <w:rFonts w:ascii="Helvetica" w:hAnsi="Helvetica" w:cs="Arial"/>
          <w:sz w:val="20"/>
          <w:szCs w:val="20"/>
        </w:rPr>
        <w:t>:escapeBlockStart</w:t>
      </w:r>
      <w:proofErr w:type="gramEnd"/>
      <w:r w:rsidRPr="004C4CCD">
        <w:rPr>
          <w:rFonts w:ascii="Helvetica" w:hAnsi="Helvetica" w:cs="Arial"/>
          <w:sz w:val="20"/>
          <w:szCs w:val="20"/>
        </w:rPr>
        <w:t xml:space="preserve"> </w:t>
      </w:r>
      <w:r w:rsidR="00446F5D">
        <w:rPr>
          <w:rFonts w:ascii="Helvetica" w:hAnsi="Helvetica" w:cs="Arial"/>
          <w:sz w:val="20"/>
          <w:szCs w:val="20"/>
        </w:rPr>
        <w:t xml:space="preserve">string </w:t>
      </w:r>
      <w:r w:rsidRPr="004C4CCD">
        <w:rPr>
          <w:rFonts w:ascii="Helvetica" w:hAnsi="Helvetica" w:cs="Arial"/>
          <w:sz w:val="20"/>
          <w:szCs w:val="20"/>
        </w:rPr>
        <w:t>is removed from the beginning of the data</w:t>
      </w:r>
      <w:r w:rsidR="00446F5D">
        <w:rPr>
          <w:rFonts w:ascii="Helvetica" w:hAnsi="Helvetica" w:cs="Arial"/>
          <w:sz w:val="20"/>
          <w:szCs w:val="20"/>
        </w:rPr>
        <w:t>. Until a</w:t>
      </w:r>
      <w:r w:rsidR="00D0741E">
        <w:rPr>
          <w:rFonts w:ascii="Helvetica" w:hAnsi="Helvetica" w:cs="Arial"/>
          <w:sz w:val="20"/>
          <w:szCs w:val="20"/>
        </w:rPr>
        <w:t xml:space="preserve"> matching</w:t>
      </w:r>
      <w:r w:rsidR="00446F5D">
        <w:rPr>
          <w:rFonts w:ascii="Helvetica" w:hAnsi="Helvetica" w:cs="Arial"/>
          <w:sz w:val="20"/>
          <w:szCs w:val="20"/>
        </w:rPr>
        <w:t xml:space="preserve"> dfdl</w:t>
      </w:r>
      <w:proofErr w:type="gramStart"/>
      <w:r w:rsidR="00446F5D">
        <w:rPr>
          <w:rFonts w:ascii="Helvetica" w:hAnsi="Helvetica" w:cs="Arial"/>
          <w:sz w:val="20"/>
          <w:szCs w:val="20"/>
        </w:rPr>
        <w:t>:escapeBlockEnd</w:t>
      </w:r>
      <w:proofErr w:type="gramEnd"/>
      <w:r w:rsidR="00446F5D">
        <w:rPr>
          <w:rFonts w:ascii="Helvetica" w:hAnsi="Helvetica" w:cs="Arial"/>
          <w:sz w:val="20"/>
          <w:szCs w:val="20"/>
        </w:rPr>
        <w:t xml:space="preserve"> string </w:t>
      </w:r>
      <w:r w:rsidR="00EE3FD7">
        <w:rPr>
          <w:rFonts w:ascii="Helvetica" w:hAnsi="Helvetica" w:cs="Arial"/>
          <w:sz w:val="20"/>
          <w:szCs w:val="20"/>
        </w:rPr>
        <w:t xml:space="preserve">(that is, one not preceded by the dfdl:escapeEscapeCharacter) </w:t>
      </w:r>
      <w:r w:rsidR="00446F5D">
        <w:rPr>
          <w:rFonts w:ascii="Helvetica" w:hAnsi="Helvetica" w:cs="Arial"/>
          <w:sz w:val="20"/>
          <w:szCs w:val="20"/>
        </w:rPr>
        <w:t xml:space="preserve">is </w:t>
      </w:r>
      <w:r w:rsidR="00EE3FD7">
        <w:rPr>
          <w:rFonts w:ascii="Helvetica" w:hAnsi="Helvetica" w:cs="Arial"/>
          <w:sz w:val="20"/>
          <w:szCs w:val="20"/>
        </w:rPr>
        <w:t>found in the data</w:t>
      </w:r>
      <w:r w:rsidR="00446F5D">
        <w:rPr>
          <w:rFonts w:ascii="Helvetica" w:hAnsi="Helvetica" w:cs="Arial"/>
          <w:sz w:val="20"/>
          <w:szCs w:val="20"/>
        </w:rPr>
        <w:t>, any in-scope separator or terminator encountered in the data is not interpreted as such, and an</w:t>
      </w:r>
      <w:r w:rsidRPr="004C4CCD">
        <w:rPr>
          <w:rFonts w:ascii="Helvetica" w:hAnsi="Helvetica" w:cs="Arial"/>
          <w:sz w:val="20"/>
          <w:szCs w:val="20"/>
        </w:rPr>
        <w:t>y dfdl:escapeEscapeCharacters are removed when they precede a</w:t>
      </w:r>
      <w:r w:rsidR="00EE3FD7">
        <w:rPr>
          <w:rFonts w:ascii="Helvetica" w:hAnsi="Helvetica" w:cs="Arial"/>
          <w:sz w:val="20"/>
          <w:szCs w:val="20"/>
        </w:rPr>
        <w:t xml:space="preserve">n </w:t>
      </w:r>
      <w:r w:rsidRPr="004C4CCD">
        <w:rPr>
          <w:rFonts w:ascii="Helvetica" w:hAnsi="Helvetica" w:cs="Arial"/>
          <w:sz w:val="20"/>
          <w:szCs w:val="20"/>
        </w:rPr>
        <w:t>dfdl:escapeBlockEnd</w:t>
      </w:r>
      <w:r w:rsidR="00446F5D">
        <w:rPr>
          <w:rFonts w:ascii="Helvetica" w:hAnsi="Helvetica" w:cs="Arial"/>
          <w:sz w:val="20"/>
          <w:szCs w:val="20"/>
        </w:rPr>
        <w:t xml:space="preserve"> string. The </w:t>
      </w:r>
      <w:r w:rsidR="00D0741E">
        <w:rPr>
          <w:rFonts w:ascii="Helvetica" w:hAnsi="Helvetica" w:cs="Arial"/>
          <w:sz w:val="20"/>
          <w:szCs w:val="20"/>
        </w:rPr>
        <w:t>matching</w:t>
      </w:r>
      <w:r w:rsidR="00EE3FD7">
        <w:rPr>
          <w:rFonts w:ascii="Helvetica" w:hAnsi="Helvetica" w:cs="Arial"/>
          <w:sz w:val="20"/>
          <w:szCs w:val="20"/>
        </w:rPr>
        <w:t xml:space="preserve"> </w:t>
      </w:r>
      <w:r w:rsidR="00446F5D" w:rsidRPr="004C4CCD">
        <w:rPr>
          <w:rFonts w:ascii="Helvetica" w:hAnsi="Helvetica" w:cs="Arial"/>
          <w:sz w:val="20"/>
          <w:szCs w:val="20"/>
        </w:rPr>
        <w:t>dfdl</w:t>
      </w:r>
      <w:proofErr w:type="gramStart"/>
      <w:r w:rsidR="00446F5D" w:rsidRPr="004C4CCD">
        <w:rPr>
          <w:rFonts w:ascii="Helvetica" w:hAnsi="Helvetica" w:cs="Arial"/>
          <w:sz w:val="20"/>
          <w:szCs w:val="20"/>
        </w:rPr>
        <w:t>:escapeBlockEnd</w:t>
      </w:r>
      <w:proofErr w:type="gramEnd"/>
      <w:r w:rsidR="00446F5D" w:rsidRPr="004C4CCD">
        <w:rPr>
          <w:rFonts w:ascii="Helvetica" w:hAnsi="Helvetica" w:cs="Arial"/>
          <w:sz w:val="20"/>
          <w:szCs w:val="20"/>
        </w:rPr>
        <w:t xml:space="preserve"> </w:t>
      </w:r>
      <w:r w:rsidR="00446F5D">
        <w:rPr>
          <w:rFonts w:ascii="Helvetica" w:hAnsi="Helvetica" w:cs="Arial"/>
          <w:sz w:val="20"/>
          <w:szCs w:val="20"/>
        </w:rPr>
        <w:t xml:space="preserve">string </w:t>
      </w:r>
      <w:r w:rsidR="00446F5D" w:rsidRPr="004C4CCD">
        <w:rPr>
          <w:rFonts w:ascii="Helvetica" w:hAnsi="Helvetica" w:cs="Arial"/>
          <w:sz w:val="20"/>
          <w:szCs w:val="20"/>
        </w:rPr>
        <w:t>is removed from the data</w:t>
      </w:r>
      <w:r w:rsidR="00446F5D">
        <w:rPr>
          <w:rFonts w:ascii="Helvetica" w:hAnsi="Helvetica" w:cs="Arial"/>
          <w:sz w:val="20"/>
          <w:szCs w:val="20"/>
        </w:rPr>
        <w:t>.</w:t>
      </w:r>
      <w:r w:rsidR="00EE3FD7">
        <w:rPr>
          <w:rFonts w:ascii="Helvetica" w:hAnsi="Helvetica" w:cs="Arial"/>
          <w:sz w:val="20"/>
          <w:szCs w:val="20"/>
        </w:rPr>
        <w:t xml:space="preserve">. </w:t>
      </w:r>
      <w:r w:rsidR="00446F5D">
        <w:rPr>
          <w:rFonts w:ascii="Helvetica" w:hAnsi="Helvetica" w:cs="Arial"/>
          <w:sz w:val="20"/>
          <w:szCs w:val="20"/>
        </w:rPr>
        <w:t xml:space="preserve">The </w:t>
      </w:r>
      <w:r w:rsidR="00D0741E">
        <w:rPr>
          <w:rFonts w:ascii="Helvetica" w:hAnsi="Helvetica" w:cs="Arial"/>
          <w:sz w:val="20"/>
          <w:szCs w:val="20"/>
        </w:rPr>
        <w:t>matching</w:t>
      </w:r>
      <w:r w:rsidR="00EE3FD7">
        <w:rPr>
          <w:rFonts w:ascii="Helvetica" w:hAnsi="Helvetica" w:cs="Arial"/>
          <w:sz w:val="20"/>
          <w:szCs w:val="20"/>
        </w:rPr>
        <w:t xml:space="preserve"> </w:t>
      </w:r>
      <w:r w:rsidR="00446F5D">
        <w:rPr>
          <w:rFonts w:ascii="Helvetica" w:hAnsi="Helvetica" w:cs="Arial"/>
          <w:sz w:val="20"/>
          <w:szCs w:val="20"/>
        </w:rPr>
        <w:t>dfdl</w:t>
      </w:r>
      <w:proofErr w:type="gramStart"/>
      <w:r w:rsidR="00446F5D">
        <w:rPr>
          <w:rFonts w:ascii="Helvetica" w:hAnsi="Helvetica" w:cs="Arial"/>
          <w:sz w:val="20"/>
          <w:szCs w:val="20"/>
        </w:rPr>
        <w:t>:escapeBlockEnd</w:t>
      </w:r>
      <w:proofErr w:type="gramEnd"/>
      <w:r w:rsidR="00446F5D">
        <w:rPr>
          <w:rFonts w:ascii="Helvetica" w:hAnsi="Helvetica" w:cs="Arial"/>
          <w:sz w:val="20"/>
          <w:szCs w:val="20"/>
        </w:rPr>
        <w:t xml:space="preserve"> does not have to be the last characters in the </w:t>
      </w:r>
      <w:r w:rsidR="00EE3FD7">
        <w:rPr>
          <w:rFonts w:ascii="Helvetica" w:hAnsi="Helvetica" w:cs="Arial"/>
          <w:sz w:val="20"/>
          <w:szCs w:val="20"/>
        </w:rPr>
        <w:t xml:space="preserve">(trimmed) </w:t>
      </w:r>
      <w:r w:rsidR="00446F5D">
        <w:rPr>
          <w:rFonts w:ascii="Helvetica" w:hAnsi="Helvetica" w:cs="Arial"/>
          <w:sz w:val="20"/>
          <w:szCs w:val="20"/>
        </w:rPr>
        <w:t>data</w:t>
      </w:r>
      <w:r w:rsidR="00EE3FD7">
        <w:rPr>
          <w:rFonts w:ascii="Helvetica" w:hAnsi="Helvetica" w:cs="Arial"/>
          <w:sz w:val="20"/>
          <w:szCs w:val="20"/>
        </w:rPr>
        <w:t xml:space="preserve"> in order to </w:t>
      </w:r>
      <w:r w:rsidR="00D0741E">
        <w:rPr>
          <w:rFonts w:ascii="Helvetica" w:hAnsi="Helvetica" w:cs="Arial"/>
          <w:sz w:val="20"/>
          <w:szCs w:val="20"/>
        </w:rPr>
        <w:t>de-activate</w:t>
      </w:r>
      <w:r w:rsidR="00EE3FD7">
        <w:rPr>
          <w:rFonts w:ascii="Helvetica" w:hAnsi="Helvetica" w:cs="Arial"/>
          <w:sz w:val="20"/>
          <w:szCs w:val="20"/>
        </w:rPr>
        <w:t xml:space="preserve"> the escape scheme.</w:t>
      </w:r>
      <w:r w:rsidR="00D0741E">
        <w:rPr>
          <w:rFonts w:ascii="Helvetica" w:hAnsi="Helvetica" w:cs="Arial"/>
          <w:sz w:val="20"/>
          <w:szCs w:val="20"/>
        </w:rPr>
        <w:t xml:space="preserve"> A dfdl</w:t>
      </w:r>
      <w:proofErr w:type="gramStart"/>
      <w:r w:rsidR="00D0741E">
        <w:rPr>
          <w:rFonts w:ascii="Helvetica" w:hAnsi="Helvetica" w:cs="Arial"/>
          <w:sz w:val="20"/>
          <w:szCs w:val="20"/>
        </w:rPr>
        <w:t>:escapeBlockStart</w:t>
      </w:r>
      <w:proofErr w:type="gramEnd"/>
      <w:r w:rsidR="00D0741E">
        <w:rPr>
          <w:rFonts w:ascii="Helvetica" w:hAnsi="Helvetica" w:cs="Arial"/>
          <w:sz w:val="20"/>
          <w:szCs w:val="20"/>
        </w:rPr>
        <w:t xml:space="preserve"> occurring anywhere in the data other than the first characters has no significance.</w:t>
      </w:r>
      <w:r w:rsidRPr="004C4CCD">
        <w:rPr>
          <w:rFonts w:ascii="Helvetica" w:eastAsia="Helv" w:hAnsi="Helvetica" w:cs="Helv"/>
          <w:color w:val="000000"/>
          <w:sz w:val="20"/>
          <w:szCs w:val="20"/>
          <w:lang w:eastAsia="en-GB"/>
        </w:rPr>
        <w:t>”</w:t>
      </w:r>
    </w:p>
    <w:p w:rsidR="00EE3FD7" w:rsidRDefault="00EE3FD7" w:rsidP="004C4CCD">
      <w:pPr>
        <w:rPr>
          <w:rFonts w:ascii="Helvetica" w:eastAsia="Helv" w:hAnsi="Helvetica" w:cs="Helv"/>
          <w:color w:val="000000"/>
          <w:sz w:val="20"/>
          <w:szCs w:val="20"/>
          <w:lang w:eastAsia="en-GB"/>
        </w:rPr>
      </w:pPr>
    </w:p>
    <w:p w:rsidR="00EE3FD7" w:rsidRDefault="00EE3FD7" w:rsidP="004C4CCD">
      <w:pPr>
        <w:rPr>
          <w:rFonts w:ascii="Helvetica" w:eastAsia="Helv" w:hAnsi="Helvetica" w:cs="Helv"/>
          <w:color w:val="000000"/>
          <w:sz w:val="20"/>
          <w:szCs w:val="20"/>
          <w:lang w:eastAsia="en-GB"/>
        </w:rPr>
      </w:pPr>
      <w:r>
        <w:rPr>
          <w:rFonts w:ascii="Helvetica" w:eastAsia="Helv" w:hAnsi="Helvetica" w:cs="Helv"/>
          <w:color w:val="000000"/>
          <w:sz w:val="20"/>
          <w:szCs w:val="20"/>
          <w:lang w:eastAsia="en-GB"/>
        </w:rPr>
        <w:t>Also update the matching paragraph for ‘escapeCharacter parsing’ to say:</w:t>
      </w:r>
    </w:p>
    <w:p w:rsidR="00EE3FD7" w:rsidRDefault="00EE3FD7" w:rsidP="004C4CCD">
      <w:pPr>
        <w:rPr>
          <w:rFonts w:ascii="Helvetica" w:eastAsia="Helv" w:hAnsi="Helvetica" w:cs="Helv"/>
          <w:color w:val="000000"/>
          <w:sz w:val="20"/>
          <w:szCs w:val="20"/>
          <w:lang w:eastAsia="en-GB"/>
        </w:rPr>
      </w:pPr>
    </w:p>
    <w:p w:rsidR="00EE3FD7" w:rsidRPr="00EE3FD7" w:rsidRDefault="00EE3FD7" w:rsidP="00EE3FD7">
      <w:pPr>
        <w:rPr>
          <w:rFonts w:ascii="Helvetica" w:hAnsi="Helvetica" w:cs="Arial"/>
          <w:sz w:val="20"/>
          <w:szCs w:val="20"/>
        </w:rPr>
      </w:pPr>
      <w:r>
        <w:rPr>
          <w:rFonts w:ascii="Helvetica" w:hAnsi="Helvetica" w:cs="Arial"/>
          <w:sz w:val="20"/>
          <w:szCs w:val="20"/>
        </w:rPr>
        <w:t>“</w:t>
      </w:r>
      <w:r w:rsidRPr="00EE3FD7">
        <w:rPr>
          <w:rFonts w:ascii="Helvetica" w:hAnsi="Helvetica" w:cs="Arial"/>
          <w:sz w:val="20"/>
          <w:szCs w:val="20"/>
        </w:rPr>
        <w:t xml:space="preserve">On parsing </w:t>
      </w:r>
      <w:r w:rsidR="00D0741E">
        <w:rPr>
          <w:rFonts w:ascii="Helvetica" w:hAnsi="Helvetica" w:cs="Arial"/>
          <w:sz w:val="20"/>
          <w:szCs w:val="20"/>
        </w:rPr>
        <w:t>any in-scope separator or terminator encountered in the data is not interpreted as such</w:t>
      </w:r>
      <w:r w:rsidR="00D0741E" w:rsidRPr="00EE3FD7">
        <w:rPr>
          <w:rFonts w:ascii="Helvetica" w:hAnsi="Helvetica" w:cs="Arial"/>
          <w:sz w:val="20"/>
          <w:szCs w:val="20"/>
        </w:rPr>
        <w:t xml:space="preserve"> </w:t>
      </w:r>
      <w:r w:rsidR="00D0741E">
        <w:rPr>
          <w:rFonts w:ascii="Helvetica" w:hAnsi="Helvetica" w:cs="Arial"/>
          <w:sz w:val="20"/>
          <w:szCs w:val="20"/>
        </w:rPr>
        <w:t>when it is immediately preceded by the dfdl</w:t>
      </w:r>
      <w:proofErr w:type="gramStart"/>
      <w:r w:rsidR="00D0741E">
        <w:rPr>
          <w:rFonts w:ascii="Helvetica" w:hAnsi="Helvetica" w:cs="Arial"/>
          <w:sz w:val="20"/>
          <w:szCs w:val="20"/>
        </w:rPr>
        <w:t>:escapeCharacter</w:t>
      </w:r>
      <w:proofErr w:type="gramEnd"/>
      <w:r w:rsidR="00D0741E">
        <w:rPr>
          <w:rFonts w:ascii="Helvetica" w:hAnsi="Helvetica" w:cs="Arial"/>
          <w:sz w:val="20"/>
          <w:szCs w:val="20"/>
        </w:rPr>
        <w:t xml:space="preserve"> (when not itself preceded by the dfdl:escapeEscapeCharacter). Occurrences of t</w:t>
      </w:r>
      <w:r w:rsidRPr="00EE3FD7">
        <w:rPr>
          <w:rFonts w:ascii="Helvetica" w:hAnsi="Helvetica" w:cs="Arial"/>
          <w:sz w:val="20"/>
          <w:szCs w:val="20"/>
        </w:rPr>
        <w:t>he dfdl</w:t>
      </w:r>
      <w:proofErr w:type="gramStart"/>
      <w:r w:rsidRPr="00EE3FD7">
        <w:rPr>
          <w:rFonts w:ascii="Helvetica" w:hAnsi="Helvetica" w:cs="Arial"/>
          <w:sz w:val="20"/>
          <w:szCs w:val="20"/>
        </w:rPr>
        <w:t>:escapeCharacter</w:t>
      </w:r>
      <w:proofErr w:type="gramEnd"/>
      <w:r w:rsidRPr="00EE3FD7">
        <w:rPr>
          <w:rFonts w:ascii="Helvetica" w:hAnsi="Helvetica" w:cs="Arial"/>
          <w:sz w:val="20"/>
          <w:szCs w:val="20"/>
        </w:rPr>
        <w:t xml:space="preserve"> and dfdl:escapeEscapeCharacter are removed from the data, unless the dfdl:escapeCharacter is preceded by the dfdl:escapeEscapeCharacter, or the dfdl:escapeEscapeCharacter does not precede the dfdl:escapeCharacter.</w:t>
      </w:r>
      <w:r>
        <w:rPr>
          <w:rFonts w:ascii="Helvetica" w:hAnsi="Helvetica" w:cs="Arial"/>
          <w:sz w:val="20"/>
          <w:szCs w:val="20"/>
        </w:rPr>
        <w:t xml:space="preserve"> </w:t>
      </w:r>
    </w:p>
    <w:p w:rsidR="00EE3FD7" w:rsidRPr="004C4CCD" w:rsidRDefault="00EE3FD7" w:rsidP="004C4CCD">
      <w:pPr>
        <w:rPr>
          <w:rFonts w:ascii="Helvetica" w:eastAsia="Helv" w:hAnsi="Helvetica" w:cs="Helv"/>
          <w:color w:val="000000"/>
          <w:sz w:val="20"/>
          <w:szCs w:val="20"/>
          <w:lang w:eastAsia="en-GB"/>
        </w:rPr>
      </w:pPr>
      <w:r>
        <w:rPr>
          <w:rFonts w:ascii="Helvetica" w:eastAsia="Helv" w:hAnsi="Helvetica" w:cs="Helv"/>
          <w:color w:val="000000"/>
          <w:sz w:val="20"/>
          <w:szCs w:val="20"/>
          <w:lang w:eastAsia="en-GB"/>
        </w:rPr>
        <w:t xml:space="preserve"> </w:t>
      </w:r>
    </w:p>
    <w:p w:rsidR="004C4CCD" w:rsidRDefault="004D0FC3" w:rsidP="004C4CCD">
      <w:pPr>
        <w:autoSpaceDE w:val="0"/>
        <w:rPr>
          <w:ins w:id="97" w:author="Steve Hanson" w:date="2014-08-06T08:59:00Z"/>
          <w:rFonts w:ascii="Helv" w:eastAsia="Helv" w:hAnsi="Helv" w:cs="Helv"/>
          <w:color w:val="000000"/>
          <w:sz w:val="20"/>
          <w:szCs w:val="20"/>
          <w:lang w:eastAsia="en-GB"/>
        </w:rPr>
      </w:pPr>
      <w:ins w:id="98" w:author="Steve Hanson" w:date="2014-08-06T08:56:00Z">
        <w:r w:rsidRPr="00D0741E">
          <w:rPr>
            <w:rFonts w:ascii="Helv" w:eastAsia="Helv" w:hAnsi="Helv" w:cs="Helv"/>
            <w:b/>
            <w:color w:val="000000"/>
            <w:sz w:val="20"/>
            <w:szCs w:val="20"/>
            <w:lang w:eastAsia="en-GB"/>
          </w:rPr>
          <w:t>2.16</w:t>
        </w:r>
        <w:r>
          <w:rPr>
            <w:rFonts w:ascii="Helv" w:eastAsia="Helv" w:hAnsi="Helv" w:cs="Helv"/>
            <w:b/>
            <w:color w:val="000000"/>
            <w:sz w:val="20"/>
            <w:szCs w:val="20"/>
            <w:lang w:eastAsia="en-GB"/>
          </w:rPr>
          <w:t>5</w:t>
        </w:r>
        <w:r>
          <w:rPr>
            <w:rFonts w:ascii="Helv" w:eastAsia="Helv" w:hAnsi="Helv" w:cs="Helv"/>
            <w:color w:val="000000"/>
            <w:sz w:val="20"/>
            <w:szCs w:val="20"/>
            <w:lang w:eastAsia="en-GB"/>
          </w:rPr>
          <w:t xml:space="preserve">. </w:t>
        </w:r>
        <w:r w:rsidRPr="00D0741E">
          <w:rPr>
            <w:rFonts w:ascii="Helv" w:eastAsia="Helv" w:hAnsi="Helv" w:cs="Helv"/>
            <w:i/>
            <w:color w:val="000000"/>
            <w:sz w:val="20"/>
            <w:szCs w:val="20"/>
            <w:lang w:eastAsia="en-GB"/>
          </w:rPr>
          <w:t>Section 1</w:t>
        </w:r>
      </w:ins>
      <w:ins w:id="99" w:author="Steve Hanson" w:date="2014-08-06T08:57:00Z">
        <w:r>
          <w:rPr>
            <w:rFonts w:ascii="Helv" w:eastAsia="Helv" w:hAnsi="Helv" w:cs="Helv"/>
            <w:i/>
            <w:color w:val="000000"/>
            <w:sz w:val="20"/>
            <w:szCs w:val="20"/>
            <w:lang w:eastAsia="en-GB"/>
          </w:rPr>
          <w:t>1</w:t>
        </w:r>
      </w:ins>
      <w:ins w:id="100" w:author="Steve Hanson" w:date="2014-08-06T08:56:00Z">
        <w:r>
          <w:rPr>
            <w:rFonts w:ascii="Helv" w:eastAsia="Helv" w:hAnsi="Helv" w:cs="Helv"/>
            <w:color w:val="000000"/>
            <w:sz w:val="20"/>
            <w:szCs w:val="20"/>
            <w:lang w:eastAsia="en-GB"/>
          </w:rPr>
          <w:t xml:space="preserve">. </w:t>
        </w:r>
      </w:ins>
      <w:ins w:id="101" w:author="Steve Hanson" w:date="2014-08-06T08:57:00Z">
        <w:r>
          <w:rPr>
            <w:rFonts w:ascii="Helv" w:eastAsia="Helv" w:hAnsi="Helv" w:cs="Helv"/>
            <w:color w:val="000000"/>
            <w:sz w:val="20"/>
            <w:szCs w:val="20"/>
            <w:lang w:eastAsia="en-GB"/>
          </w:rPr>
          <w:t xml:space="preserve">The </w:t>
        </w:r>
      </w:ins>
      <w:ins w:id="102" w:author="Steve Hanson" w:date="2014-08-06T08:58:00Z">
        <w:r>
          <w:rPr>
            <w:rFonts w:ascii="Helv" w:eastAsia="Helv" w:hAnsi="Helv" w:cs="Helv"/>
            <w:color w:val="000000"/>
            <w:sz w:val="20"/>
            <w:szCs w:val="20"/>
            <w:lang w:eastAsia="en-GB"/>
          </w:rPr>
          <w:t xml:space="preserve">property </w:t>
        </w:r>
      </w:ins>
      <w:ins w:id="103" w:author="Steve Hanson" w:date="2014-08-06T08:57:00Z">
        <w:r>
          <w:rPr>
            <w:rFonts w:ascii="Helv" w:eastAsia="Helv" w:hAnsi="Helv" w:cs="Helv"/>
            <w:color w:val="000000"/>
            <w:sz w:val="20"/>
            <w:szCs w:val="20"/>
            <w:lang w:eastAsia="en-GB"/>
          </w:rPr>
          <w:t xml:space="preserve">description </w:t>
        </w:r>
      </w:ins>
      <w:ins w:id="104" w:author="Steve Hanson" w:date="2014-08-06T08:58:00Z">
        <w:r>
          <w:rPr>
            <w:rFonts w:ascii="Helv" w:eastAsia="Helv" w:hAnsi="Helv" w:cs="Helv"/>
            <w:color w:val="000000"/>
            <w:sz w:val="20"/>
            <w:szCs w:val="20"/>
            <w:lang w:eastAsia="en-GB"/>
          </w:rPr>
          <w:t>for</w:t>
        </w:r>
      </w:ins>
      <w:ins w:id="105" w:author="Steve Hanson" w:date="2014-08-06T08:57:00Z">
        <w:r>
          <w:rPr>
            <w:rFonts w:ascii="Helv" w:eastAsia="Helv" w:hAnsi="Helv" w:cs="Helv"/>
            <w:color w:val="000000"/>
            <w:sz w:val="20"/>
            <w:szCs w:val="20"/>
            <w:lang w:eastAsia="en-GB"/>
          </w:rPr>
          <w:t xml:space="preserve"> byteOrder correctly states that the property only applies to binary Numbers and Calendars, but the Annotation list at the end of the description </w:t>
        </w:r>
      </w:ins>
      <w:ins w:id="106" w:author="Steve Hanson" w:date="2014-08-06T08:59:00Z">
        <w:r>
          <w:rPr>
            <w:rFonts w:ascii="Helv" w:eastAsia="Helv" w:hAnsi="Helv" w:cs="Helv"/>
            <w:color w:val="000000"/>
            <w:sz w:val="20"/>
            <w:szCs w:val="20"/>
            <w:lang w:eastAsia="en-GB"/>
          </w:rPr>
          <w:t>incorrectly includes</w:t>
        </w:r>
      </w:ins>
      <w:ins w:id="107" w:author="Steve Hanson" w:date="2014-08-06T08:58:00Z">
        <w:r>
          <w:rPr>
            <w:rFonts w:ascii="Helv" w:eastAsia="Helv" w:hAnsi="Helv" w:cs="Helv"/>
            <w:color w:val="000000"/>
            <w:sz w:val="20"/>
            <w:szCs w:val="20"/>
            <w:lang w:eastAsia="en-GB"/>
          </w:rPr>
          <w:t xml:space="preserve"> sequence, choice and group. These are removed from the list. </w:t>
        </w:r>
      </w:ins>
    </w:p>
    <w:p w:rsidR="004D0FC3" w:rsidRDefault="004D0FC3" w:rsidP="004C4CCD">
      <w:pPr>
        <w:autoSpaceDE w:val="0"/>
        <w:rPr>
          <w:rFonts w:ascii="Helv" w:eastAsia="Helv" w:hAnsi="Helv" w:cs="Helv"/>
          <w:color w:val="000000"/>
          <w:sz w:val="20"/>
          <w:szCs w:val="20"/>
          <w:lang w:eastAsia="en-GB"/>
        </w:rPr>
      </w:pPr>
    </w:p>
    <w:p w:rsidR="004C4CCD" w:rsidRDefault="004C4CCD" w:rsidP="001D3DD6">
      <w:pPr>
        <w:autoSpaceDE w:val="0"/>
        <w:rPr>
          <w:rFonts w:ascii="Helv" w:eastAsia="Helv" w:hAnsi="Helv" w:cs="Helv"/>
          <w:color w:val="000000"/>
          <w:sz w:val="20"/>
          <w:szCs w:val="20"/>
          <w:lang w:eastAsia="en-GB"/>
        </w:rPr>
      </w:pPr>
    </w:p>
    <w:p w:rsidR="00457AEC" w:rsidRDefault="00457AEC" w:rsidP="00652479">
      <w:pPr>
        <w:suppressAutoHyphens w:val="0"/>
        <w:autoSpaceDE w:val="0"/>
        <w:autoSpaceDN w:val="0"/>
        <w:adjustRightInd w:val="0"/>
        <w:rPr>
          <w:rFonts w:ascii="Arial" w:hAnsi="Arial" w:cs="Arial"/>
          <w:sz w:val="20"/>
          <w:szCs w:val="20"/>
        </w:rPr>
      </w:pPr>
    </w:p>
    <w:p w:rsidR="001F3869" w:rsidRPr="001F3869" w:rsidRDefault="001F3869" w:rsidP="00652479">
      <w:pPr>
        <w:suppressAutoHyphens w:val="0"/>
        <w:autoSpaceDE w:val="0"/>
        <w:autoSpaceDN w:val="0"/>
        <w:adjustRightInd w:val="0"/>
        <w:rPr>
          <w:rFonts w:ascii="Arial" w:hAnsi="Arial" w:cs="Arial"/>
          <w:sz w:val="20"/>
          <w:szCs w:val="20"/>
        </w:rPr>
      </w:pPr>
    </w:p>
    <w:p w:rsidR="00C10D4C" w:rsidRDefault="00C10D4C" w:rsidP="007513F2">
      <w:pPr>
        <w:pStyle w:val="Heading1"/>
        <w:pageBreakBefore/>
        <w:numPr>
          <w:ilvl w:val="0"/>
          <w:numId w:val="11"/>
        </w:numPr>
        <w:rPr>
          <w:sz w:val="24"/>
          <w:szCs w:val="24"/>
        </w:rPr>
      </w:pPr>
      <w:bookmarkStart w:id="108" w:name="ElementNode"/>
      <w:bookmarkStart w:id="109" w:name="_Toc341182573"/>
      <w:bookmarkStart w:id="110" w:name="_Toc384986293"/>
      <w:bookmarkEnd w:id="108"/>
      <w:r>
        <w:rPr>
          <w:sz w:val="24"/>
          <w:szCs w:val="24"/>
        </w:rPr>
        <w:lastRenderedPageBreak/>
        <w:t>Major</w:t>
      </w:r>
      <w:r>
        <w:rPr>
          <w:rFonts w:eastAsia="Arial"/>
          <w:sz w:val="24"/>
          <w:szCs w:val="24"/>
        </w:rPr>
        <w:t xml:space="preserve"> </w:t>
      </w:r>
      <w:bookmarkEnd w:id="109"/>
      <w:r w:rsidR="00DB0D4F">
        <w:rPr>
          <w:sz w:val="24"/>
          <w:szCs w:val="24"/>
        </w:rPr>
        <w:t>Errata</w:t>
      </w:r>
      <w:bookmarkEnd w:id="110"/>
    </w:p>
    <w:p w:rsidR="003765EC" w:rsidRPr="00D25FC1" w:rsidRDefault="003765EC" w:rsidP="003765EC">
      <w:pPr>
        <w:rPr>
          <w:rFonts w:ascii="Arial" w:hAnsi="Arial" w:cs="Arial"/>
          <w:color w:val="000000" w:themeColor="text1"/>
          <w:sz w:val="20"/>
          <w:szCs w:val="20"/>
        </w:rPr>
      </w:pPr>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major</w:t>
      </w:r>
      <w:r w:rsidRPr="003765EC">
        <w:rPr>
          <w:rFonts w:ascii="Arial" w:eastAsia="Arial" w:hAnsi="Arial" w:cs="Arial"/>
          <w:sz w:val="20"/>
          <w:szCs w:val="20"/>
        </w:rPr>
        <w:t xml:space="preserve"> </w:t>
      </w:r>
      <w:r w:rsidR="00DB0D4F">
        <w:rPr>
          <w:rFonts w:ascii="Arial" w:eastAsia="Arial" w:hAnsi="Arial" w:cs="Arial"/>
          <w:sz w:val="20"/>
          <w:szCs w:val="20"/>
        </w:rPr>
        <w:t>errata</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hAnsi="Helv" w:cs="Helv"/>
          <w:color w:val="000000"/>
          <w:sz w:val="20"/>
          <w:szCs w:val="20"/>
        </w:rPr>
      </w:pPr>
      <w:r>
        <w:rPr>
          <w:rFonts w:ascii="Helv" w:hAnsi="Helv" w:cs="Helv"/>
          <w:b/>
          <w:color w:val="000000"/>
          <w:sz w:val="20"/>
          <w:szCs w:val="20"/>
        </w:rPr>
        <w:t>3.1.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14.5.</w:t>
      </w:r>
      <w:r>
        <w:rPr>
          <w:rFonts w:ascii="Helv" w:eastAsia="Helv" w:hAnsi="Helv" w:cs="Helv"/>
          <w:i/>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hiddenGroupRef.</w:t>
      </w:r>
      <w:proofErr w:type="gramEnd"/>
    </w:p>
    <w:p w:rsidR="00C10D4C" w:rsidRDefault="00C10D4C">
      <w:pPr>
        <w:pStyle w:val="NormalWeb"/>
        <w:rPr>
          <w:rFonts w:ascii="Helv" w:hAnsi="Helv" w:cs="Helv"/>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reflects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hiddenGroupRef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universally.</w:t>
      </w: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sequences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direct</w:t>
      </w:r>
      <w:r>
        <w:rPr>
          <w:rFonts w:ascii="Helv" w:eastAsia="Helv" w:hAnsi="Helv" w:cs="Helv"/>
          <w:color w:val="000000"/>
          <w:sz w:val="20"/>
          <w:szCs w:val="20"/>
        </w:rPr>
        <w:t xml:space="preserve"> </w:t>
      </w:r>
      <w:r>
        <w:rPr>
          <w:rFonts w:ascii="Helv" w:hAnsi="Helv" w:cs="Helv"/>
          <w:color w:val="000000"/>
          <w:sz w:val="20"/>
          <w:szCs w:val="20"/>
        </w:rPr>
        <w:t>children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groups,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xs:group,</w:t>
      </w:r>
      <w:r>
        <w:rPr>
          <w:rFonts w:ascii="Helv" w:eastAsia="Helv" w:hAnsi="Helv" w:cs="Helv"/>
          <w:color w:val="000000"/>
          <w:sz w:val="20"/>
          <w:szCs w:val="20"/>
        </w:rPr>
        <w:t xml:space="preserve"> </w:t>
      </w:r>
      <w:r>
        <w:rPr>
          <w:rFonts w:ascii="Helv" w:hAnsi="Helv" w:cs="Helv"/>
          <w:color w:val="000000"/>
          <w:sz w:val="20"/>
          <w:szCs w:val="20"/>
        </w:rPr>
        <w:t>including</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w:t>
      </w:r>
      <w:r w:rsidR="00CD3F72">
        <w:rPr>
          <w:rFonts w:ascii="Helv" w:hAnsi="Helv" w:cs="Helv"/>
          <w:color w:val="000000"/>
          <w:sz w:val="20"/>
          <w:szCs w:val="20"/>
        </w:rPr>
        <w:t>, nor can it appear on any xs:choice</w:t>
      </w:r>
      <w:r>
        <w:rPr>
          <w:rFonts w:ascii="Helv" w:hAnsi="Helv" w:cs="Helv"/>
          <w:color w:val="000000"/>
          <w:sz w:val="20"/>
          <w:szCs w:val="20"/>
        </w:rPr>
        <w:t>.</w:t>
      </w:r>
      <w:r>
        <w:rPr>
          <w:rFonts w:ascii="Helv" w:eastAsia="Helv" w:hAnsi="Helv" w:cs="Helv"/>
          <w:color w:val="000000"/>
          <w:sz w:val="20"/>
          <w:szCs w:val="20"/>
        </w:rPr>
        <w:t xml:space="preserve"> </w:t>
      </w:r>
    </w:p>
    <w:p w:rsidR="00150582" w:rsidRDefault="00150582">
      <w:pPr>
        <w:autoSpaceDE w:val="0"/>
        <w:rPr>
          <w:rFonts w:ascii="Helv" w:eastAsia="Helv" w:hAnsi="Helv" w:cs="Helv"/>
          <w:color w:val="000000"/>
          <w:sz w:val="20"/>
          <w:szCs w:val="20"/>
        </w:rPr>
      </w:pPr>
    </w:p>
    <w:p w:rsidR="00150582" w:rsidRDefault="00150582">
      <w:pPr>
        <w:autoSpaceDE w:val="0"/>
        <w:rPr>
          <w:rFonts w:ascii="Helv" w:eastAsia="Helv" w:hAnsi="Helv" w:cs="Helv"/>
          <w:color w:val="000000"/>
          <w:sz w:val="20"/>
          <w:szCs w:val="20"/>
        </w:rPr>
      </w:pPr>
      <w:r>
        <w:rPr>
          <w:rFonts w:ascii="Helv" w:eastAsia="Helv" w:hAnsi="Helv" w:cs="Helv"/>
          <w:color w:val="000000"/>
          <w:sz w:val="20"/>
          <w:szCs w:val="20"/>
        </w:rPr>
        <w:t xml:space="preserve">If hiddenGroupRef appears on a </w:t>
      </w:r>
      <w:r w:rsidR="00CD3F72">
        <w:rPr>
          <w:rFonts w:ascii="Helv" w:eastAsia="Helv" w:hAnsi="Helv" w:cs="Helv"/>
          <w:color w:val="000000"/>
          <w:sz w:val="20"/>
          <w:szCs w:val="20"/>
        </w:rPr>
        <w:t>sequence</w:t>
      </w:r>
      <w:r>
        <w:rPr>
          <w:rFonts w:ascii="Helv" w:eastAsia="Helv" w:hAnsi="Helv" w:cs="Helv"/>
          <w:color w:val="000000"/>
          <w:sz w:val="20"/>
          <w:szCs w:val="20"/>
        </w:rPr>
        <w:t xml:space="preserve">, the appearance of any other DFDL properties on that </w:t>
      </w:r>
      <w:r w:rsidR="00CD3F72">
        <w:rPr>
          <w:rFonts w:ascii="Helv" w:eastAsia="Helv" w:hAnsi="Helv" w:cs="Helv"/>
          <w:color w:val="000000"/>
          <w:sz w:val="20"/>
          <w:szCs w:val="20"/>
        </w:rPr>
        <w:t>sequence</w:t>
      </w:r>
      <w:r>
        <w:rPr>
          <w:rFonts w:ascii="Helv" w:eastAsia="Helv" w:hAnsi="Helv" w:cs="Helv"/>
          <w:color w:val="000000"/>
          <w:sz w:val="20"/>
          <w:szCs w:val="20"/>
        </w:rPr>
        <w:t xml:space="preserve"> is a schema definition error.</w:t>
      </w:r>
    </w:p>
    <w:p w:rsidR="00C10D4C" w:rsidRDefault="00C10D4C">
      <w:pPr>
        <w:autoSpaceDE w:val="0"/>
        <w:rPr>
          <w:rFonts w:ascii="Helv" w:hAnsi="Helv" w:cs="Helv"/>
          <w:color w:val="000000"/>
          <w:sz w:val="20"/>
          <w:szCs w:val="20"/>
        </w:rPr>
      </w:pPr>
    </w:p>
    <w:p w:rsidR="00C10D4C" w:rsidRDefault="00C10D4C">
      <w:pPr>
        <w:pStyle w:val="NormalWeb"/>
        <w:rPr>
          <w:rFonts w:ascii="Helv" w:hAnsi="Helv" w:cs="Helv"/>
          <w:color w:val="000000"/>
          <w:sz w:val="20"/>
          <w:szCs w:val="20"/>
        </w:rPr>
      </w:pPr>
      <w:r>
        <w:rPr>
          <w:rFonts w:ascii="Helv" w:hAnsi="Helv" w:cs="Helv"/>
          <w:b/>
          <w:color w:val="000000"/>
          <w:sz w:val="20"/>
          <w:szCs w:val="20"/>
        </w:rPr>
        <w:t>3.2.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eastAsia="Helv" w:hAnsi="Helv" w:cs="Helv"/>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proofErr w:type="gramEnd"/>
    </w:p>
    <w:p w:rsidR="00C10D4C" w:rsidRDefault="00C10D4C">
      <w:pPr>
        <w:pStyle w:val="NormalWeb"/>
        <w:rPr>
          <w:rFonts w:ascii="Arial" w:hAnsi="Arial" w:cs="Arial"/>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use.</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allowed</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reflects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w:t>
      </w:r>
      <w:r>
        <w:rPr>
          <w:rFonts w:ascii="Arial" w:eastAsia="Arial" w:hAnsi="Arial" w:cs="Arial"/>
          <w:color w:val="000000"/>
          <w:sz w:val="20"/>
          <w:szCs w:val="20"/>
        </w:rPr>
        <w:t xml:space="preserve"> </w:t>
      </w:r>
      <w:r>
        <w:rPr>
          <w:rFonts w:ascii="Arial" w:hAnsi="Arial" w:cs="Arial"/>
          <w:color w:val="000000"/>
          <w:sz w:val="20"/>
          <w:szCs w:val="20"/>
        </w:rPr>
        <w:t>inputValueCalc</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outputValueCalc</w:t>
      </w:r>
      <w:r>
        <w:rPr>
          <w:rFonts w:ascii="Arial" w:eastAsia="Arial" w:hAnsi="Arial" w:cs="Arial"/>
          <w:color w:val="000000"/>
          <w:sz w:val="20"/>
          <w:szCs w:val="20"/>
        </w:rPr>
        <w:t xml:space="preserve"> </w:t>
      </w: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applies</w:t>
      </w:r>
      <w:r>
        <w:rPr>
          <w:rFonts w:ascii="Arial" w:eastAsia="Arial" w:hAnsi="Arial" w:cs="Arial"/>
          <w:color w:val="000000"/>
          <w:sz w:val="20"/>
          <w:szCs w:val="20"/>
        </w:rPr>
        <w:t xml:space="preserve"> </w:t>
      </w:r>
      <w:r>
        <w:rPr>
          <w:rFonts w:ascii="Arial" w:hAnsi="Arial" w:cs="Arial"/>
          <w:color w:val="000000"/>
          <w:sz w:val="20"/>
          <w:szCs w:val="20"/>
        </w:rPr>
        <w:t>universally</w:t>
      </w:r>
    </w:p>
    <w:p w:rsidR="00C10D4C" w:rsidRDefault="00C10D4C">
      <w:pPr>
        <w:autoSpaceDE w:val="0"/>
        <w:rPr>
          <w:rFonts w:ascii="Arial" w:hAnsi="Arial" w:cs="Arial"/>
          <w:color w:val="000000"/>
          <w:sz w:val="20"/>
          <w:szCs w:val="20"/>
        </w:rPr>
      </w:pP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spec</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confused</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Remove</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references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relation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they</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elements</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application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extension.</w:t>
      </w:r>
      <w:r w:rsidR="00C95209">
        <w:rPr>
          <w:rFonts w:ascii="Arial" w:hAnsi="Arial" w:cs="Arial"/>
          <w:color w:val="000000"/>
          <w:sz w:val="20"/>
          <w:szCs w:val="20"/>
        </w:rPr>
        <w:t xml:space="preserve"> </w:t>
      </w:r>
    </w:p>
    <w:p w:rsidR="00C10D4C" w:rsidRDefault="00C10D4C">
      <w:pPr>
        <w:autoSpaceDE w:val="0"/>
        <w:rPr>
          <w:rFonts w:ascii="Arial" w:hAnsi="Arial" w:cs="Arial"/>
          <w:color w:val="000000"/>
          <w:sz w:val="20"/>
          <w:szCs w:val="20"/>
        </w:rPr>
      </w:pPr>
    </w:p>
    <w:p w:rsidR="00D23EE0" w:rsidRDefault="00C10D4C">
      <w:p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local</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sidR="00D23EE0">
        <w:rPr>
          <w:rFonts w:ascii="Helv" w:hAnsi="Helv" w:cs="Helv"/>
          <w:color w:val="000000"/>
          <w:sz w:val="20"/>
          <w:szCs w:val="20"/>
        </w:rPr>
        <w:t xml:space="preserve"> </w:t>
      </w:r>
    </w:p>
    <w:p w:rsidR="00D23EE0" w:rsidRDefault="00D23EE0">
      <w:pPr>
        <w:autoSpaceDE w:val="0"/>
        <w:rPr>
          <w:rFonts w:ascii="Helv" w:hAnsi="Helv" w:cs="Helv"/>
          <w:color w:val="000000"/>
          <w:sz w:val="20"/>
          <w:szCs w:val="20"/>
        </w:rPr>
      </w:pPr>
    </w:p>
    <w:p w:rsidR="0066302F" w:rsidRDefault="00D23EE0">
      <w:pPr>
        <w:autoSpaceDE w:val="0"/>
        <w:rPr>
          <w:rFonts w:ascii="Helv" w:hAnsi="Helv" w:cs="Helv"/>
          <w:color w:val="000000"/>
          <w:sz w:val="20"/>
          <w:szCs w:val="20"/>
        </w:rPr>
      </w:pPr>
      <w:r>
        <w:rPr>
          <w:rFonts w:ascii="Helvetica" w:hAnsi="Helvetica" w:cs="Arial"/>
          <w:sz w:val="20"/>
          <w:szCs w:val="20"/>
        </w:rPr>
        <w:t>Add that inputValueCalc is not allowed to appear on a local element or element reference that is the root of a choice branch.</w:t>
      </w:r>
    </w:p>
    <w:p w:rsidR="00C10D4C" w:rsidRDefault="00C10D4C">
      <w:pPr>
        <w:autoSpaceDE w:val="0"/>
        <w:rPr>
          <w:rFonts w:ascii="Helv" w:eastAsia="Helv" w:hAnsi="Helv" w:cs="Helv"/>
          <w:color w:val="0000FF"/>
          <w:sz w:val="20"/>
          <w:szCs w:val="20"/>
        </w:rPr>
      </w:pPr>
      <w:r>
        <w:rPr>
          <w:rFonts w:ascii="Helv" w:eastAsia="Helv" w:hAnsi="Helv" w:cs="Helv"/>
          <w:color w:val="0000FF"/>
          <w:sz w:val="20"/>
          <w:szCs w:val="20"/>
        </w:rPr>
        <w:t xml:space="preserve"> </w:t>
      </w:r>
    </w:p>
    <w:p w:rsidR="00F15901" w:rsidRDefault="00F15901" w:rsidP="00F15901">
      <w:pPr>
        <w:autoSpaceDE w:val="0"/>
        <w:rPr>
          <w:rFonts w:ascii="Helv" w:eastAsia="Helv" w:hAnsi="Helv" w:cs="Helv"/>
          <w:color w:val="000000"/>
          <w:sz w:val="20"/>
          <w:szCs w:val="20"/>
        </w:rPr>
      </w:pPr>
      <w:r>
        <w:rPr>
          <w:rFonts w:ascii="Helv" w:eastAsia="Helv" w:hAnsi="Helv" w:cs="Helv"/>
          <w:color w:val="000000"/>
          <w:sz w:val="20"/>
          <w:szCs w:val="20"/>
        </w:rPr>
        <w:t>If inputValueCalc appears on an element, the appearance of any other DFDL properties on that element is a schema definition error.</w:t>
      </w:r>
    </w:p>
    <w:p w:rsidR="00F15901" w:rsidRDefault="00F15901" w:rsidP="00F15901">
      <w:pPr>
        <w:autoSpaceDE w:val="0"/>
        <w:rPr>
          <w:rFonts w:ascii="Helv" w:eastAsia="Helv" w:hAnsi="Helv" w:cs="Helv"/>
          <w:color w:val="000000"/>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3.3.</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12.3.</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lengthKind</w:t>
      </w:r>
      <w:r>
        <w:rPr>
          <w:rFonts w:ascii="Arial" w:eastAsia="Arial" w:hAnsi="Arial" w:cs="Arial"/>
          <w:sz w:val="20"/>
          <w:szCs w:val="20"/>
        </w:rPr>
        <w:t xml:space="preserve"> </w:t>
      </w:r>
      <w:r>
        <w:rPr>
          <w:rFonts w:ascii="Arial" w:hAnsi="Arial" w:cs="Arial"/>
          <w:sz w:val="20"/>
          <w:szCs w:val="20"/>
        </w:rPr>
        <w:t>'explicit',</w:t>
      </w:r>
      <w:r>
        <w:rPr>
          <w:rFonts w:ascii="Arial" w:eastAsia="Arial" w:hAnsi="Arial" w:cs="Arial"/>
          <w:sz w:val="20"/>
          <w:szCs w:val="20"/>
        </w:rPr>
        <w:t xml:space="preserve"> </w:t>
      </w:r>
      <w:r>
        <w:rPr>
          <w:rFonts w:ascii="Arial" w:hAnsi="Arial" w:cs="Arial"/>
          <w:sz w:val="20"/>
          <w:szCs w:val="20"/>
        </w:rPr>
        <w:t>'implicit'</w:t>
      </w:r>
      <w:r w:rsidR="00DE013A">
        <w:rPr>
          <w:rFonts w:ascii="Arial" w:hAnsi="Arial" w:cs="Arial"/>
          <w:sz w:val="20"/>
          <w:szCs w:val="20"/>
        </w:rPr>
        <w:t xml:space="preserve"> (simple only)</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'prefixed'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'pattern',</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means</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delimiter</w:t>
      </w:r>
      <w:r>
        <w:rPr>
          <w:rFonts w:ascii="Arial" w:eastAsia="Arial" w:hAnsi="Arial" w:cs="Arial"/>
          <w:sz w:val="20"/>
          <w:szCs w:val="20"/>
        </w:rPr>
        <w:t xml:space="preserve"> </w:t>
      </w:r>
      <w:r>
        <w:rPr>
          <w:rFonts w:ascii="Arial" w:hAnsi="Arial" w:cs="Arial"/>
          <w:sz w:val="20"/>
          <w:szCs w:val="20"/>
        </w:rPr>
        <w:t>scanning</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turned</w:t>
      </w:r>
      <w:r>
        <w:rPr>
          <w:rFonts w:ascii="Arial" w:eastAsia="Arial" w:hAnsi="Arial" w:cs="Arial"/>
          <w:sz w:val="20"/>
          <w:szCs w:val="20"/>
        </w:rPr>
        <w:t xml:space="preserve"> </w:t>
      </w:r>
      <w:r>
        <w:rPr>
          <w:rFonts w:ascii="Arial" w:hAnsi="Arial" w:cs="Arial"/>
          <w:sz w:val="20"/>
          <w:szCs w:val="20"/>
        </w:rPr>
        <w:t>off</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in-scope</w:t>
      </w:r>
      <w:r>
        <w:rPr>
          <w:rFonts w:ascii="Arial" w:eastAsia="Arial" w:hAnsi="Arial" w:cs="Arial"/>
          <w:sz w:val="20"/>
          <w:szCs w:val="20"/>
        </w:rPr>
        <w:t xml:space="preserve"> </w:t>
      </w:r>
      <w:r>
        <w:rPr>
          <w:rFonts w:ascii="Arial" w:hAnsi="Arial" w:cs="Arial"/>
          <w:sz w:val="20"/>
          <w:szCs w:val="20"/>
        </w:rPr>
        <w:t>delimiters</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looked</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within</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between</w:t>
      </w:r>
      <w:r>
        <w:rPr>
          <w:rFonts w:ascii="Arial" w:eastAsia="Arial" w:hAnsi="Arial" w:cs="Arial"/>
          <w:sz w:val="20"/>
          <w:szCs w:val="20"/>
        </w:rPr>
        <w:t xml:space="preserve"> </w:t>
      </w:r>
      <w:r>
        <w:rPr>
          <w:rFonts w:ascii="Arial" w:hAnsi="Arial" w:cs="Arial"/>
          <w:sz w:val="20"/>
          <w:szCs w:val="20"/>
        </w:rPr>
        <w:t>elements.</w:t>
      </w:r>
    </w:p>
    <w:p w:rsidR="00C10D4C" w:rsidRDefault="00C10D4C">
      <w:pPr>
        <w:autoSpaceDE w:val="0"/>
        <w:rPr>
          <w:rFonts w:ascii="Arial" w:hAnsi="Arial" w:cs="Arial"/>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Consequently</w:t>
      </w:r>
      <w:r>
        <w:rPr>
          <w:rFonts w:ascii="Helv" w:eastAsia="Helv" w:hAnsi="Helv" w:cs="Helv"/>
          <w:color w:val="000000"/>
          <w:sz w:val="20"/>
          <w:szCs w:val="20"/>
        </w:rPr>
        <w:t xml:space="preserve"> </w:t>
      </w:r>
      <w:r>
        <w:rPr>
          <w:rFonts w:ascii="Helv" w:hAnsi="Helv" w:cs="Helv"/>
          <w:color w:val="000000"/>
          <w:sz w:val="20"/>
          <w:szCs w:val="20"/>
        </w:rPr>
        <w:t>remove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paragraph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section</w:t>
      </w:r>
      <w:r>
        <w:rPr>
          <w:rFonts w:ascii="Helv" w:eastAsia="Helv" w:hAnsi="Helv" w:cs="Helv"/>
          <w:color w:val="000000"/>
          <w:sz w:val="20"/>
          <w:szCs w:val="20"/>
        </w:rPr>
        <w:t xml:space="preserve"> </w:t>
      </w:r>
      <w:r>
        <w:rPr>
          <w:rFonts w:ascii="Helv" w:hAnsi="Helv" w:cs="Helv"/>
          <w:color w:val="000000"/>
          <w:sz w:val="20"/>
          <w:szCs w:val="20"/>
        </w:rPr>
        <w:t>5.2.2</w:t>
      </w:r>
      <w:r>
        <w:rPr>
          <w:rFonts w:ascii="Helv" w:eastAsia="Helv" w:hAnsi="Helv" w:cs="Helv"/>
          <w:color w:val="000000"/>
          <w:sz w:val="20"/>
          <w:szCs w:val="20"/>
        </w:rPr>
        <w:t xml:space="preserve"> </w:t>
      </w:r>
      <w:r>
        <w:rPr>
          <w:rFonts w:ascii="Helv" w:hAnsi="Helv" w:cs="Helv"/>
          <w:color w:val="000000"/>
          <w:sz w:val="20"/>
          <w:szCs w:val="20"/>
        </w:rPr>
        <w:t>starting</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fixed-length</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equal</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fixed</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3.4.</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2</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7.3.</w:t>
      </w:r>
      <w:r>
        <w:rPr>
          <w:rFonts w:ascii="Arial" w:eastAsia="Arial" w:hAnsi="Arial" w:cs="Arial"/>
          <w:sz w:val="20"/>
          <w:szCs w:val="20"/>
        </w:rPr>
        <w:t xml:space="preserve"> </w:t>
      </w:r>
      <w:r>
        <w:rPr>
          <w:rFonts w:ascii="Arial" w:hAnsi="Arial" w:cs="Arial"/>
          <w:sz w:val="20"/>
          <w:szCs w:val="20"/>
        </w:rPr>
        <w:t>Add</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new</w:t>
      </w:r>
      <w:r>
        <w:rPr>
          <w:rFonts w:ascii="Arial" w:eastAsia="Arial" w:hAnsi="Arial" w:cs="Arial"/>
          <w:sz w:val="20"/>
          <w:szCs w:val="20"/>
        </w:rPr>
        <w:t xml:space="preserve"> </w:t>
      </w:r>
      <w:r>
        <w:rPr>
          <w:rFonts w:ascii="Arial" w:hAnsi="Arial" w:cs="Arial"/>
          <w:sz w:val="20"/>
          <w:szCs w:val="20"/>
        </w:rPr>
        <w:t>failure</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recoverable</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use</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assert</w:t>
      </w:r>
      <w:r>
        <w:rPr>
          <w:rFonts w:ascii="Arial" w:eastAsia="Arial" w:hAnsi="Arial" w:cs="Arial"/>
          <w:sz w:val="20"/>
          <w:szCs w:val="20"/>
        </w:rPr>
        <w:t xml:space="preserve"> </w:t>
      </w:r>
      <w:r>
        <w:rPr>
          <w:rFonts w:ascii="Arial" w:hAnsi="Arial" w:cs="Arial"/>
          <w:sz w:val="20"/>
          <w:szCs w:val="20"/>
        </w:rPr>
        <w:t>annotation</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parsing,</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permit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checking</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constraints</w:t>
      </w:r>
      <w:r>
        <w:rPr>
          <w:rFonts w:ascii="Helv" w:eastAsia="Helv" w:hAnsi="Helv" w:cs="Helv"/>
          <w:color w:val="000000"/>
          <w:sz w:val="20"/>
          <w:szCs w:val="20"/>
        </w:rPr>
        <w:t xml:space="preserve"> </w:t>
      </w:r>
      <w:r>
        <w:rPr>
          <w:rFonts w:ascii="Helv" w:hAnsi="Helv" w:cs="Helv"/>
          <w:color w:val="000000"/>
          <w:sz w:val="20"/>
          <w:szCs w:val="20"/>
        </w:rPr>
        <w:t>without</w:t>
      </w:r>
      <w:r>
        <w:rPr>
          <w:rFonts w:ascii="Helv" w:eastAsia="Helv" w:hAnsi="Helv" w:cs="Helv"/>
          <w:color w:val="000000"/>
          <w:sz w:val="20"/>
          <w:szCs w:val="20"/>
        </w:rPr>
        <w:t xml:space="preserve"> </w:t>
      </w:r>
      <w:r>
        <w:rPr>
          <w:rFonts w:ascii="Helv" w:hAnsi="Helv" w:cs="Helv"/>
          <w:color w:val="000000"/>
          <w:sz w:val="20"/>
          <w:szCs w:val="20"/>
        </w:rPr>
        <w:t>terminating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w:t>
      </w:r>
      <w:r>
        <w:rPr>
          <w:rFonts w:ascii="Helv" w:eastAsia="Helv" w:hAnsi="Helv" w:cs="Helv"/>
          <w:color w:val="000000"/>
          <w:sz w:val="20"/>
          <w:szCs w:val="20"/>
        </w:rPr>
        <w:t xml:space="preserve"> </w:t>
      </w:r>
      <w:proofErr w:type="gramStart"/>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example</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assert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check</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constraint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Details:</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continue.</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Importantly,</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cause</w:t>
      </w:r>
      <w:r>
        <w:rPr>
          <w:rFonts w:ascii="Helv" w:eastAsia="Helv" w:hAnsi="Helv" w:cs="Helv"/>
          <w:color w:val="000000"/>
          <w:sz w:val="20"/>
          <w:szCs w:val="20"/>
        </w:rPr>
        <w:t xml:space="preserve"> </w:t>
      </w:r>
      <w:r>
        <w:rPr>
          <w:rFonts w:ascii="Helv" w:hAnsi="Helv" w:cs="Helv"/>
          <w:color w:val="000000"/>
          <w:sz w:val="20"/>
          <w:szCs w:val="20"/>
        </w:rPr>
        <w:t>backtracking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speculating.</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lastRenderedPageBreak/>
        <w:t>It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raised</w:t>
      </w:r>
      <w:r>
        <w:rPr>
          <w:rFonts w:ascii="Helv" w:eastAsia="Helv" w:hAnsi="Helv" w:cs="Helv"/>
          <w:color w:val="000000"/>
          <w:sz w:val="20"/>
          <w:szCs w:val="20"/>
        </w:rPr>
        <w:t xml:space="preserve"> </w:t>
      </w:r>
      <w:r>
        <w:rPr>
          <w:rFonts w:ascii="Helv" w:hAnsi="Helv" w:cs="Helv"/>
          <w:color w:val="000000"/>
          <w:sz w:val="20"/>
          <w:szCs w:val="20"/>
        </w:rPr>
        <w:t>via</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attribute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called</w:t>
      </w:r>
      <w:r>
        <w:rPr>
          <w:rFonts w:ascii="Helv" w:eastAsia="Helv" w:hAnsi="Helv" w:cs="Helv"/>
          <w:color w:val="000000"/>
          <w:sz w:val="20"/>
          <w:szCs w:val="20"/>
        </w:rPr>
        <w:t xml:space="preserve"> </w:t>
      </w:r>
      <w:r>
        <w:rPr>
          <w:rFonts w:ascii="Helv" w:hAnsi="Helv" w:cs="Helv"/>
          <w:color w:val="000000"/>
          <w:sz w:val="20"/>
          <w:szCs w:val="20"/>
        </w:rPr>
        <w:t>'failureType'.</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occurring</w:t>
      </w:r>
      <w:r>
        <w:rPr>
          <w:rFonts w:ascii="Helv" w:eastAsia="Helv" w:hAnsi="Helv" w:cs="Helv"/>
          <w:color w:val="000000"/>
          <w:sz w:val="20"/>
          <w:szCs w:val="20"/>
        </w:rPr>
        <w:t xml:space="preserve"> </w:t>
      </w:r>
      <w:r>
        <w:rPr>
          <w:rFonts w:ascii="Helv" w:hAnsi="Helv" w:cs="Helv"/>
          <w:color w:val="000000"/>
          <w:sz w:val="20"/>
          <w:szCs w:val="20"/>
        </w:rPr>
        <w:t>during</w:t>
      </w:r>
      <w:r>
        <w:rPr>
          <w:rFonts w:ascii="Helv" w:eastAsia="Helv" w:hAnsi="Helv" w:cs="Helv"/>
          <w:color w:val="000000"/>
          <w:sz w:val="20"/>
          <w:szCs w:val="20"/>
        </w:rPr>
        <w:t xml:space="preserve"> </w:t>
      </w:r>
      <w:r>
        <w:rPr>
          <w:rFonts w:ascii="Helv" w:hAnsi="Helv" w:cs="Helv"/>
          <w:color w:val="000000"/>
          <w:sz w:val="20"/>
          <w:szCs w:val="20"/>
        </w:rPr>
        <w:t>evaluation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remains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existing</w:t>
      </w:r>
      <w:r>
        <w:rPr>
          <w:rFonts w:ascii="Helv" w:eastAsia="Helv" w:hAnsi="Helv" w:cs="Helv"/>
          <w:color w:val="000000"/>
          <w:sz w:val="20"/>
          <w:szCs w:val="20"/>
        </w:rPr>
        <w:t xml:space="preserve"> </w:t>
      </w:r>
      <w:r>
        <w:rPr>
          <w:rFonts w:ascii="Helv" w:hAnsi="Helv" w:cs="Helv"/>
          <w:color w:val="000000"/>
          <w:sz w:val="20"/>
          <w:szCs w:val="20"/>
        </w:rPr>
        <w:t>stated</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Discriminators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unchanged.</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issuing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enabled.</w:t>
      </w:r>
    </w:p>
    <w:p w:rsidR="00C10D4C" w:rsidRDefault="00C10D4C">
      <w:pPr>
        <w:autoSpaceDE w:val="0"/>
        <w:rPr>
          <w:rFonts w:ascii="Helv" w:hAnsi="Helv" w:cs="Helv"/>
          <w:color w:val="000000"/>
          <w:sz w:val="20"/>
          <w:szCs w:val="20"/>
        </w:rPr>
      </w:pPr>
    </w:p>
    <w:tbl>
      <w:tblPr>
        <w:tblW w:w="0" w:type="auto"/>
        <w:tblInd w:w="-7" w:type="dxa"/>
        <w:tblLayout w:type="fixed"/>
        <w:tblLook w:val="0000" w:firstRow="0" w:lastRow="0" w:firstColumn="0" w:lastColumn="0" w:noHBand="0" w:noVBand="0"/>
      </w:tblPr>
      <w:tblGrid>
        <w:gridCol w:w="2066"/>
        <w:gridCol w:w="7057"/>
      </w:tblGrid>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failureType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r>
              <w:rPr>
                <w:rFonts w:ascii="Arial" w:hAnsi="Arial" w:cs="Arial"/>
                <w:color w:val="000000"/>
                <w:sz w:val="20"/>
                <w:szCs w:val="20"/>
              </w:rPr>
              <w:t>(optional)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'processingError'</w:t>
            </w:r>
            <w:proofErr w:type="gramStart"/>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'recoverableError'</w:t>
            </w:r>
            <w:proofErr w:type="gramEnd"/>
            <w:r>
              <w:rPr>
                <w:rFonts w:ascii="Arial" w:hAnsi="Arial" w:cs="Arial"/>
                <w:color w:val="000000"/>
                <w:sz w:val="20"/>
                <w:szCs w:val="20"/>
              </w:rPr>
              <w:t>.</w:t>
            </w:r>
          </w:p>
          <w:p w:rsidR="00C10D4C" w:rsidRDefault="00C10D4C">
            <w:pPr>
              <w:autoSpaceDE w:val="0"/>
              <w:rPr>
                <w:rFonts w:ascii="Arial" w:hAnsi="Arial" w:cs="Arial"/>
                <w:color w:val="000000"/>
                <w:sz w:val="20"/>
                <w:szCs w:val="20"/>
              </w:rPr>
            </w:pPr>
            <w:r>
              <w:rPr>
                <w:rFonts w:ascii="Arial" w:hAnsi="Arial" w:cs="Arial"/>
                <w:color w:val="000000"/>
                <w:sz w:val="20"/>
                <w:szCs w:val="20"/>
              </w:rPr>
              <w:t>Default</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'processingError'.</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t>Specifies</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failure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occurs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dfdl</w:t>
            </w:r>
            <w:proofErr w:type="gramStart"/>
            <w:r>
              <w:rPr>
                <w:rFonts w:ascii="Arial" w:hAnsi="Arial" w:cs="Arial"/>
                <w:color w:val="000000"/>
                <w:sz w:val="20"/>
                <w:szCs w:val="20"/>
              </w:rPr>
              <w:t>:assert</w:t>
            </w:r>
            <w:proofErr w:type="gramEnd"/>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unsuccessful.</w:t>
            </w:r>
            <w:r>
              <w:rPr>
                <w:rFonts w:ascii="Arial" w:eastAsia="Arial" w:hAnsi="Arial" w:cs="Arial"/>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'processingError',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processing</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'recoverableError',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recoverable</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tabs>
                <w:tab w:val="left" w:pos="-972"/>
                <w:tab w:val="left" w:pos="-792"/>
              </w:tabs>
              <w:autoSpaceDE w:val="0"/>
              <w:rPr>
                <w:rFonts w:ascii="Arial" w:hAnsi="Arial" w:cs="Arial"/>
                <w:color w:val="000000"/>
                <w:sz w:val="20"/>
                <w:szCs w:val="20"/>
              </w:rPr>
            </w:pPr>
            <w:r>
              <w:rPr>
                <w:rFonts w:ascii="Arial" w:hAnsi="Arial" w:cs="Arial"/>
                <w:color w:val="000000"/>
                <w:sz w:val="20"/>
                <w:szCs w:val="20"/>
              </w:rPr>
              <w:t>Annotation:</w:t>
            </w:r>
            <w:r>
              <w:rPr>
                <w:rFonts w:ascii="Arial" w:eastAsia="Arial" w:hAnsi="Arial" w:cs="Arial"/>
                <w:color w:val="000000"/>
                <w:sz w:val="20"/>
                <w:szCs w:val="20"/>
              </w:rPr>
              <w:t xml:space="preserve"> </w:t>
            </w:r>
            <w:r>
              <w:rPr>
                <w:rFonts w:ascii="Arial" w:hAnsi="Arial" w:cs="Arial"/>
                <w:color w:val="000000"/>
                <w:sz w:val="20"/>
                <w:szCs w:val="20"/>
              </w:rPr>
              <w:t>dfdl:assert</w:t>
            </w:r>
          </w:p>
        </w:tc>
      </w:tr>
    </w:tbl>
    <w:p w:rsidR="00C10D4C" w:rsidRDefault="00C10D4C">
      <w:pPr>
        <w:autoSpaceDE w:val="0"/>
      </w:pPr>
    </w:p>
    <w:p w:rsidR="00C10D4C" w:rsidRDefault="00C10D4C">
      <w:pPr>
        <w:autoSpaceDE w:val="0"/>
        <w:rPr>
          <w:rFonts w:ascii="Arial" w:hAnsi="Arial" w:cs="Arial"/>
          <w:sz w:val="20"/>
          <w:szCs w:val="20"/>
        </w:rPr>
      </w:pPr>
      <w:r>
        <w:rPr>
          <w:rFonts w:ascii="Arial" w:hAnsi="Arial" w:cs="Arial"/>
          <w:sz w:val="20"/>
          <w:szCs w:val="20"/>
        </w:rPr>
        <w:t>Considered</w:t>
      </w:r>
      <w:r>
        <w:rPr>
          <w:rFonts w:ascii="Arial" w:eastAsia="Arial" w:hAnsi="Arial" w:cs="Arial"/>
          <w:sz w:val="20"/>
          <w:szCs w:val="20"/>
        </w:rPr>
        <w:t xml:space="preserve"> </w:t>
      </w:r>
      <w:r>
        <w:rPr>
          <w:rFonts w:ascii="Arial" w:hAnsi="Arial" w:cs="Arial"/>
          <w:sz w:val="20"/>
          <w:szCs w:val="20"/>
        </w:rPr>
        <w:t>extending</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cover</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spec</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quite</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logical</w:t>
      </w:r>
      <w:r>
        <w:rPr>
          <w:rFonts w:ascii="Arial" w:eastAsia="Arial" w:hAnsi="Arial" w:cs="Arial"/>
          <w:sz w:val="20"/>
          <w:szCs w:val="20"/>
        </w:rPr>
        <w:t xml:space="preserve"> </w:t>
      </w:r>
      <w:r>
        <w:rPr>
          <w:rFonts w:ascii="Arial" w:hAnsi="Arial" w:cs="Arial"/>
          <w:sz w:val="20"/>
          <w:szCs w:val="20"/>
        </w:rPr>
        <w:t>check</w:t>
      </w:r>
      <w:r>
        <w:rPr>
          <w:rFonts w:ascii="Arial" w:eastAsia="Arial" w:hAnsi="Arial" w:cs="Arial"/>
          <w:sz w:val="20"/>
          <w:szCs w:val="20"/>
        </w:rPr>
        <w:t xml:space="preserve"> </w:t>
      </w:r>
      <w:r>
        <w:rPr>
          <w:rFonts w:ascii="Arial" w:hAnsi="Arial" w:cs="Arial"/>
          <w:sz w:val="20"/>
          <w:szCs w:val="20"/>
        </w:rPr>
        <w:t>performed</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infoset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behaviour</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processor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unspecified.</w:t>
      </w:r>
    </w:p>
    <w:p w:rsidR="00C10D4C" w:rsidRDefault="00C10D4C">
      <w:pPr>
        <w:ind w:left="360"/>
        <w:rPr>
          <w:rFonts w:ascii="Arial" w:hAnsi="Arial" w:cs="Arial"/>
          <w:sz w:val="20"/>
          <w:szCs w:val="20"/>
        </w:rPr>
      </w:pPr>
    </w:p>
    <w:p w:rsidR="003F3CB2" w:rsidRDefault="003F3CB2" w:rsidP="003F3CB2">
      <w:pPr>
        <w:pStyle w:val="CommentText"/>
      </w:pPr>
    </w:p>
    <w:p w:rsidR="00C10D4C" w:rsidRDefault="00C10D4C">
      <w:pPr>
        <w:ind w:left="36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variants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support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754-1985,</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XSDL</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implications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are:</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float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4</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4).</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double</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8</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8).</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statement</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may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precision/rounding</w:t>
      </w:r>
      <w:r>
        <w:rPr>
          <w:rFonts w:ascii="Arial" w:eastAsia="Arial" w:hAnsi="Arial" w:cs="Arial"/>
          <w:color w:val="000000"/>
          <w:sz w:val="20"/>
          <w:szCs w:val="20"/>
        </w:rPr>
        <w:t xml:space="preserve"> </w:t>
      </w:r>
      <w:r>
        <w:rPr>
          <w:rFonts w:ascii="Arial" w:hAnsi="Arial" w:cs="Arial"/>
          <w:color w:val="000000"/>
          <w:sz w:val="20"/>
          <w:szCs w:val="20"/>
        </w:rPr>
        <w:t>issues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converting</w:t>
      </w:r>
      <w:r>
        <w:rPr>
          <w:rFonts w:ascii="Arial" w:eastAsia="Arial" w:hAnsi="Arial" w:cs="Arial"/>
          <w:color w:val="000000"/>
          <w:sz w:val="20"/>
          <w:szCs w:val="20"/>
        </w:rPr>
        <w:t xml:space="preserve"> </w:t>
      </w:r>
      <w:r>
        <w:rPr>
          <w:rFonts w:ascii="Arial" w:hAnsi="Arial" w:cs="Arial"/>
          <w:color w:val="000000"/>
          <w:sz w:val="20"/>
          <w:szCs w:val="20"/>
        </w:rPr>
        <w:t>IBM</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to/from</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IEEE</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IEEE/IBM</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supported</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roofErr w:type="gramStart"/>
      <w:r>
        <w:rPr>
          <w:rFonts w:ascii="Arial" w:hAnsi="Arial" w:cs="Arial"/>
          <w:color w:val="000000"/>
          <w:sz w:val="20"/>
          <w:szCs w:val="20"/>
        </w:rPr>
        <w:t>Noted</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moved</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754-2008</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because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enhanced</w:t>
      </w:r>
      <w:r>
        <w:rPr>
          <w:rFonts w:ascii="Arial" w:eastAsia="Arial" w:hAnsi="Arial" w:cs="Arial"/>
          <w:color w:val="000000"/>
          <w:sz w:val="20"/>
          <w:szCs w:val="20"/>
        </w:rPr>
        <w:t xml:space="preserve"> </w:t>
      </w:r>
      <w:r>
        <w:rPr>
          <w:rFonts w:ascii="Arial" w:hAnsi="Arial" w:cs="Arial"/>
          <w:color w:val="000000"/>
          <w:sz w:val="20"/>
          <w:szCs w:val="20"/>
        </w:rPr>
        <w:t>float</w:t>
      </w:r>
      <w:r>
        <w:rPr>
          <w:rFonts w:ascii="Arial" w:eastAsia="Arial" w:hAnsi="Arial" w:cs="Arial"/>
          <w:color w:val="000000"/>
          <w:sz w:val="20"/>
          <w:szCs w:val="20"/>
        </w:rPr>
        <w:t xml:space="preserve"> </w:t>
      </w:r>
      <w:r>
        <w:rPr>
          <w:rFonts w:ascii="Arial" w:hAnsi="Arial" w:cs="Arial"/>
          <w:color w:val="000000"/>
          <w:sz w:val="20"/>
          <w:szCs w:val="20"/>
        </w:rPr>
        <w:t>support.</w:t>
      </w:r>
      <w:proofErr w:type="gramEnd"/>
      <w:r>
        <w:rPr>
          <w:rFonts w:ascii="Arial" w:eastAsia="Arial" w:hAnsi="Arial" w:cs="Arial"/>
          <w:color w:val="000000"/>
          <w:sz w:val="20"/>
          <w:szCs w:val="20"/>
        </w:rPr>
        <w:t xml:space="preserve"> </w:t>
      </w:r>
      <w:r>
        <w:rPr>
          <w:rFonts w:ascii="Arial" w:hAnsi="Arial" w:cs="Arial"/>
          <w:color w:val="000000"/>
          <w:sz w:val="20"/>
          <w:szCs w:val="20"/>
        </w:rPr>
        <w:t>That's</w:t>
      </w:r>
      <w:r>
        <w:rPr>
          <w:rFonts w:ascii="Arial" w:eastAsia="Arial" w:hAnsi="Arial" w:cs="Arial"/>
          <w:color w:val="000000"/>
          <w:sz w:val="20"/>
          <w:szCs w:val="20"/>
        </w:rPr>
        <w:t xml:space="preserve"> </w:t>
      </w:r>
      <w:r>
        <w:rPr>
          <w:rFonts w:ascii="Arial" w:hAnsi="Arial" w:cs="Arial"/>
          <w:color w:val="000000"/>
          <w:sz w:val="20"/>
          <w:szCs w:val="20"/>
        </w:rPr>
        <w:t>why</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still</w:t>
      </w:r>
      <w:r>
        <w:rPr>
          <w:rFonts w:ascii="Arial" w:eastAsia="Arial" w:hAnsi="Arial" w:cs="Arial"/>
          <w:color w:val="000000"/>
          <w:sz w:val="20"/>
          <w:szCs w:val="20"/>
        </w:rPr>
        <w:t xml:space="preserve"> </w:t>
      </w:r>
      <w:r>
        <w:rPr>
          <w:rFonts w:ascii="Arial" w:hAnsi="Arial" w:cs="Arial"/>
          <w:color w:val="000000"/>
          <w:sz w:val="20"/>
          <w:szCs w:val="20"/>
        </w:rPr>
        <w:t>just</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:float</w:t>
      </w:r>
      <w:proofErr w:type="gramEnd"/>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xs:double</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would</w:t>
      </w:r>
      <w:r>
        <w:rPr>
          <w:rFonts w:ascii="Arial" w:eastAsia="Arial" w:hAnsi="Arial" w:cs="Arial"/>
          <w:color w:val="000000"/>
          <w:sz w:val="20"/>
          <w:szCs w:val="20"/>
        </w:rPr>
        <w:t xml:space="preserve"> </w:t>
      </w:r>
      <w:r>
        <w:rPr>
          <w:rFonts w:ascii="Arial" w:hAnsi="Arial" w:cs="Arial"/>
          <w:color w:val="000000"/>
          <w:sz w:val="20"/>
          <w:szCs w:val="20"/>
        </w:rPr>
        <w:t>very</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implemented</w:t>
      </w:r>
      <w:r>
        <w:rPr>
          <w:rFonts w:ascii="Arial" w:eastAsia="Arial" w:hAnsi="Arial" w:cs="Arial"/>
          <w:color w:val="000000"/>
          <w:sz w:val="20"/>
          <w:szCs w:val="20"/>
        </w:rPr>
        <w:t xml:space="preserve"> </w:t>
      </w:r>
      <w:r>
        <w:rPr>
          <w:rFonts w:ascii="Arial" w:hAnsi="Arial" w:cs="Arial"/>
          <w:color w:val="000000"/>
          <w:sz w:val="20"/>
          <w:szCs w:val="20"/>
        </w:rPr>
        <w:t>by</w:t>
      </w:r>
      <w:r>
        <w:rPr>
          <w:rFonts w:ascii="Arial" w:eastAsia="Arial" w:hAnsi="Arial" w:cs="Arial"/>
          <w:color w:val="000000"/>
          <w:sz w:val="20"/>
          <w:szCs w:val="20"/>
        </w:rPr>
        <w:t xml:space="preserve"> </w:t>
      </w:r>
      <w:r>
        <w:rPr>
          <w:rFonts w:ascii="Arial" w:hAnsi="Arial" w:cs="Arial"/>
          <w:color w:val="000000"/>
          <w:sz w:val="20"/>
          <w:szCs w:val="20"/>
        </w:rPr>
        <w:t>adding</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derive</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:anySimpleType</w:t>
      </w:r>
      <w:proofErr w:type="gramEnd"/>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therefore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will</w:t>
      </w:r>
      <w:r>
        <w:rPr>
          <w:rFonts w:ascii="Arial" w:eastAsia="Arial" w:hAnsi="Arial" w:cs="Arial"/>
          <w:color w:val="000000"/>
          <w:sz w:val="20"/>
          <w:szCs w:val="20"/>
        </w:rPr>
        <w:t xml:space="preserve"> </w:t>
      </w:r>
      <w:r>
        <w:rPr>
          <w:rFonts w:ascii="Arial" w:hAnsi="Arial" w:cs="Arial"/>
          <w:color w:val="000000"/>
          <w:sz w:val="20"/>
          <w:szCs w:val="20"/>
        </w:rPr>
        <w:t>build</w:t>
      </w:r>
      <w:r>
        <w:rPr>
          <w:rFonts w:ascii="Arial" w:eastAsia="Arial" w:hAnsi="Arial" w:cs="Arial"/>
          <w:color w:val="000000"/>
          <w:sz w:val="20"/>
          <w:szCs w:val="20"/>
        </w:rPr>
        <w:t xml:space="preserve"> </w:t>
      </w:r>
      <w:r>
        <w:rPr>
          <w:rFonts w:ascii="Arial" w:hAnsi="Arial" w:cs="Arial"/>
          <w:color w:val="000000"/>
          <w:sz w:val="20"/>
          <w:szCs w:val="20"/>
        </w:rPr>
        <w:t>on</w:t>
      </w:r>
      <w:r>
        <w:rPr>
          <w:rFonts w:ascii="Arial" w:eastAsia="Arial" w:hAnsi="Arial" w:cs="Arial"/>
          <w:color w:val="000000"/>
          <w:sz w:val="20"/>
          <w:szCs w:val="20"/>
        </w:rPr>
        <w:t xml:space="preserve"> </w:t>
      </w:r>
      <w:r>
        <w:rPr>
          <w:rFonts w:ascii="Arial" w:hAnsi="Arial" w:cs="Arial"/>
          <w:color w:val="000000"/>
          <w:sz w:val="20"/>
          <w:szCs w:val="20"/>
        </w:rPr>
        <w:t>XSDL.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b/>
          <w:bCs/>
          <w:color w:val="000000"/>
          <w:sz w:val="20"/>
          <w:szCs w:val="20"/>
        </w:rPr>
        <w:t>3.6.</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hAnsi="Arial" w:cs="Arial"/>
          <w:bCs/>
          <w:color w:val="000000"/>
          <w:sz w:val="20"/>
          <w:szCs w:val="20"/>
        </w:rPr>
        <w:t>.</w:t>
      </w:r>
      <w:r>
        <w:rPr>
          <w:rFonts w:ascii="Arial" w:eastAsia="Arial" w:hAnsi="Arial" w:cs="Arial"/>
          <w:bCs/>
          <w:color w:val="000000"/>
          <w:sz w:val="20"/>
          <w:szCs w:val="20"/>
        </w:rPr>
        <w:t xml:space="preserve"> </w:t>
      </w:r>
      <w:r>
        <w:rPr>
          <w:rFonts w:ascii="Arial" w:hAnsi="Arial" w:cs="Arial"/>
          <w:bCs/>
          <w:color w:val="000000"/>
          <w:sz w:val="20"/>
          <w:szCs w:val="20"/>
        </w:rPr>
        <w:t>It</w:t>
      </w:r>
      <w:r>
        <w:rPr>
          <w:rFonts w:ascii="Arial" w:eastAsia="Arial" w:hAnsi="Arial" w:cs="Arial"/>
          <w:bCs/>
          <w:color w:val="000000"/>
          <w:sz w:val="20"/>
          <w:szCs w:val="20"/>
        </w:rPr>
        <w:t xml:space="preserve"> </w:t>
      </w:r>
      <w:r>
        <w:rPr>
          <w:rFonts w:ascii="Arial" w:hAnsi="Arial" w:cs="Arial"/>
          <w:bCs/>
          <w:color w:val="000000"/>
          <w:sz w:val="20"/>
          <w:szCs w:val="20"/>
        </w:rPr>
        <w:t>was</w:t>
      </w:r>
      <w:r>
        <w:rPr>
          <w:rFonts w:ascii="Arial" w:eastAsia="Arial" w:hAnsi="Arial" w:cs="Arial"/>
          <w:bCs/>
          <w:color w:val="000000"/>
          <w:sz w:val="20"/>
          <w:szCs w:val="20"/>
        </w:rPr>
        <w:t xml:space="preserve"> </w:t>
      </w:r>
      <w:r>
        <w:rPr>
          <w:rFonts w:ascii="Arial" w:hAnsi="Arial" w:cs="Arial"/>
          <w:bCs/>
          <w:color w:val="000000"/>
          <w:sz w:val="20"/>
          <w:szCs w:val="20"/>
        </w:rPr>
        <w:t>observed</w:t>
      </w:r>
      <w:r>
        <w:rPr>
          <w:rFonts w:ascii="Arial" w:eastAsia="Arial" w:hAnsi="Arial" w:cs="Arial"/>
          <w:bCs/>
          <w:color w:val="000000"/>
          <w:sz w:val="20"/>
          <w:szCs w:val="20"/>
        </w:rPr>
        <w:t xml:space="preserve"> </w:t>
      </w:r>
      <w:r>
        <w:rPr>
          <w:rFonts w:ascii="Arial" w:hAnsi="Arial" w:cs="Arial"/>
          <w:bCs/>
          <w:color w:val="000000"/>
          <w:sz w:val="20"/>
          <w:szCs w:val="20"/>
        </w:rPr>
        <w:t>that</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content</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after</w:t>
      </w:r>
      <w:r>
        <w:rPr>
          <w:rFonts w:ascii="Arial" w:eastAsia="Arial" w:hAnsi="Arial" w:cs="Arial"/>
          <w:bCs/>
          <w:color w:val="000000"/>
          <w:sz w:val="20"/>
          <w:szCs w:val="20"/>
        </w:rPr>
        <w:t xml:space="preserve"> </w:t>
      </w:r>
      <w:r>
        <w:rPr>
          <w:rFonts w:ascii="Arial" w:hAnsi="Arial" w:cs="Arial"/>
          <w:bCs/>
          <w:color w:val="000000"/>
          <w:sz w:val="20"/>
          <w:szCs w:val="20"/>
        </w:rPr>
        <w:t>parsing</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not</w:t>
      </w:r>
      <w:r>
        <w:rPr>
          <w:rFonts w:ascii="Arial" w:eastAsia="Arial" w:hAnsi="Arial" w:cs="Arial"/>
          <w:bCs/>
          <w:color w:val="000000"/>
          <w:sz w:val="20"/>
          <w:szCs w:val="20"/>
        </w:rPr>
        <w:t xml:space="preserve"> </w:t>
      </w:r>
      <w:r>
        <w:rPr>
          <w:rFonts w:ascii="Arial" w:hAnsi="Arial" w:cs="Arial"/>
          <w:bCs/>
          <w:color w:val="000000"/>
          <w:sz w:val="20"/>
          <w:szCs w:val="20"/>
        </w:rPr>
        <w:t>sufficient</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build</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W3C</w:t>
      </w:r>
      <w:r>
        <w:rPr>
          <w:rFonts w:ascii="Arial" w:eastAsia="Arial" w:hAnsi="Arial" w:cs="Arial"/>
          <w:bCs/>
          <w:color w:val="000000"/>
          <w:sz w:val="20"/>
          <w:szCs w:val="20"/>
        </w:rPr>
        <w:t xml:space="preserve"> </w:t>
      </w:r>
      <w:r>
        <w:rPr>
          <w:rFonts w:ascii="Arial" w:hAnsi="Arial" w:cs="Arial"/>
          <w:bCs/>
          <w:color w:val="000000"/>
          <w:sz w:val="20"/>
          <w:szCs w:val="20"/>
        </w:rPr>
        <w:t>Post</w:t>
      </w:r>
      <w:r>
        <w:rPr>
          <w:rFonts w:ascii="Arial" w:eastAsia="Arial" w:hAnsi="Arial" w:cs="Arial"/>
          <w:bCs/>
          <w:color w:val="000000"/>
          <w:sz w:val="20"/>
          <w:szCs w:val="20"/>
        </w:rPr>
        <w:t xml:space="preserve"> </w:t>
      </w:r>
      <w:r>
        <w:rPr>
          <w:rFonts w:ascii="Arial" w:hAnsi="Arial" w:cs="Arial"/>
          <w:bCs/>
          <w:color w:val="000000"/>
          <w:sz w:val="20"/>
          <w:szCs w:val="20"/>
        </w:rPr>
        <w:t>Schema</w:t>
      </w:r>
      <w:r>
        <w:rPr>
          <w:rFonts w:ascii="Arial" w:eastAsia="Arial" w:hAnsi="Arial" w:cs="Arial"/>
          <w:bCs/>
          <w:color w:val="000000"/>
          <w:sz w:val="20"/>
          <w:szCs w:val="20"/>
        </w:rPr>
        <w:t xml:space="preserve"> </w:t>
      </w:r>
      <w:r>
        <w:rPr>
          <w:rFonts w:ascii="Arial" w:hAnsi="Arial" w:cs="Arial"/>
          <w:bCs/>
          <w:color w:val="000000"/>
          <w:sz w:val="20"/>
          <w:szCs w:val="20"/>
        </w:rPr>
        <w:t>Validation</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(PSVI).</w:t>
      </w:r>
      <w:r>
        <w:rPr>
          <w:rFonts w:ascii="Arial" w:eastAsia="Arial" w:hAnsi="Arial" w:cs="Arial"/>
          <w:bCs/>
          <w:color w:val="000000"/>
          <w:sz w:val="20"/>
          <w:szCs w:val="20"/>
        </w:rPr>
        <w:t xml:space="preserve">  </w:t>
      </w:r>
      <w:r>
        <w:rPr>
          <w:rFonts w:ascii="Arial" w:hAnsi="Arial" w:cs="Arial"/>
          <w:color w:val="000000"/>
          <w:sz w:val="20"/>
          <w:szCs w:val="20"/>
        </w:rPr>
        <w:t>Specifically,</w:t>
      </w:r>
      <w:r>
        <w:rPr>
          <w:rFonts w:ascii="Arial" w:eastAsia="Arial" w:hAnsi="Arial" w:cs="Arial"/>
          <w:color w:val="000000"/>
          <w:sz w:val="20"/>
          <w:szCs w:val="20"/>
        </w:rPr>
        <w:t xml:space="preserve"> </w:t>
      </w:r>
      <w:r>
        <w:rPr>
          <w:rFonts w:ascii="Arial" w:hAnsi="Arial" w:cs="Arial"/>
          <w:color w:val="000000"/>
          <w:sz w:val="20"/>
          <w:szCs w:val="20"/>
        </w:rPr>
        <w:t>two</w:t>
      </w:r>
      <w:r>
        <w:rPr>
          <w:rFonts w:ascii="Arial" w:eastAsia="Arial" w:hAnsi="Arial" w:cs="Arial"/>
          <w:color w:val="000000"/>
          <w:sz w:val="20"/>
          <w:szCs w:val="20"/>
        </w:rPr>
        <w:t xml:space="preserve"> </w:t>
      </w:r>
      <w:r>
        <w:rPr>
          <w:rFonts w:ascii="Arial" w:hAnsi="Arial" w:cs="Arial"/>
          <w:color w:val="000000"/>
          <w:sz w:val="20"/>
          <w:szCs w:val="20"/>
        </w:rPr>
        <w:t>things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missing:</w:t>
      </w:r>
    </w:p>
    <w:p w:rsidR="00C10D4C" w:rsidRDefault="00C10D4C" w:rsidP="007513F2">
      <w:pPr>
        <w:numPr>
          <w:ilvl w:val="0"/>
          <w:numId w:val="13"/>
        </w:numPr>
        <w:autoSpaceDE w:val="0"/>
        <w:rPr>
          <w:rFonts w:ascii="Arial" w:hAnsi="Arial" w:cs="Arial"/>
          <w:color w:val="000000"/>
          <w:sz w:val="20"/>
          <w:szCs w:val="20"/>
        </w:rPr>
      </w:pP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valid</w:t>
      </w:r>
    </w:p>
    <w:p w:rsidR="00C10D4C" w:rsidRDefault="00C10D4C" w:rsidP="007513F2">
      <w:pPr>
        <w:numPr>
          <w:ilvl w:val="0"/>
          <w:numId w:val="13"/>
        </w:numPr>
        <w:autoSpaceDE w:val="0"/>
        <w:rPr>
          <w:rFonts w:ascii="Arial" w:hAnsi="Arial" w:cs="Arial"/>
          <w:color w:val="000000"/>
          <w:sz w:val="20"/>
          <w:szCs w:val="20"/>
        </w:rPr>
      </w:pPr>
      <w:proofErr w:type="gramStart"/>
      <w:r>
        <w:rPr>
          <w:rFonts w:ascii="Arial" w:hAnsi="Arial" w:cs="Arial"/>
          <w:color w:val="000000"/>
          <w:sz w:val="20"/>
          <w:szCs w:val="20"/>
        </w:rPr>
        <w:t>for</w:t>
      </w:r>
      <w:proofErr w:type="gramEnd"/>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with</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matched.</w:t>
      </w:r>
    </w:p>
    <w:p w:rsidR="00C10D4C" w:rsidRDefault="00C10D4C">
      <w:pPr>
        <w:autoSpaceDE w:val="0"/>
        <w:rPr>
          <w:rFonts w:ascii="Arial" w:hAnsi="Arial" w:cs="Arial"/>
          <w:bCs/>
          <w:color w:val="000000"/>
          <w:sz w:val="20"/>
          <w:szCs w:val="20"/>
        </w:rPr>
      </w:pPr>
    </w:p>
    <w:p w:rsidR="00C10D4C" w:rsidRDefault="00C10D4C">
      <w:pPr>
        <w:autoSpaceDE w:val="0"/>
        <w:rPr>
          <w:rFonts w:ascii="Arial" w:hAnsi="Arial" w:cs="Arial"/>
          <w:bCs/>
          <w:color w:val="000000"/>
          <w:sz w:val="20"/>
          <w:szCs w:val="20"/>
        </w:rPr>
      </w:pP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achieve</w:t>
      </w:r>
      <w:r>
        <w:rPr>
          <w:rFonts w:ascii="Arial" w:eastAsia="Arial" w:hAnsi="Arial" w:cs="Arial"/>
          <w:bCs/>
          <w:color w:val="000000"/>
          <w:sz w:val="20"/>
          <w:szCs w:val="20"/>
        </w:rPr>
        <w:t xml:space="preserve"> </w:t>
      </w:r>
      <w:proofErr w:type="gramStart"/>
      <w:r>
        <w:rPr>
          <w:rFonts w:ascii="Arial" w:hAnsi="Arial" w:cs="Arial"/>
          <w:bCs/>
          <w:color w:val="000000"/>
          <w:sz w:val="20"/>
          <w:szCs w:val="20"/>
        </w:rPr>
        <w:t>this</w:t>
      </w:r>
      <w:r>
        <w:rPr>
          <w:rFonts w:ascii="Arial" w:eastAsia="Arial" w:hAnsi="Arial" w:cs="Arial"/>
          <w:bCs/>
          <w:color w:val="000000"/>
          <w:sz w:val="20"/>
          <w:szCs w:val="20"/>
        </w:rPr>
        <w:t xml:space="preserve"> </w:t>
      </w:r>
      <w:r>
        <w:rPr>
          <w:rFonts w:ascii="Arial" w:hAnsi="Arial" w:cs="Arial"/>
          <w:bCs/>
          <w:color w:val="000000"/>
          <w:sz w:val="20"/>
          <w:szCs w:val="20"/>
        </w:rPr>
        <w:t>the</w:t>
      </w:r>
      <w:proofErr w:type="gramEnd"/>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modified</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follows:</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Boolean</w:t>
      </w:r>
      <w:r>
        <w:rPr>
          <w:rFonts w:ascii="Arial" w:eastAsia="Arial" w:hAnsi="Arial" w:cs="Arial"/>
          <w:b/>
          <w:color w:val="000000"/>
          <w:sz w:val="20"/>
          <w:szCs w:val="20"/>
        </w:rPr>
        <w:t xml:space="preserve"> </w:t>
      </w:r>
      <w:r>
        <w:rPr>
          <w:rFonts w:ascii="Arial" w:hAnsi="Arial" w:cs="Arial"/>
          <w:b/>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proofErr w:type="gramStart"/>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complex</w:t>
      </w:r>
      <w:proofErr w:type="gramEnd"/>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its</w:t>
      </w:r>
      <w:r>
        <w:rPr>
          <w:rFonts w:ascii="Arial" w:eastAsia="Arial" w:hAnsi="Arial" w:cs="Arial"/>
          <w:color w:val="000000"/>
          <w:sz w:val="20"/>
          <w:szCs w:val="20"/>
        </w:rPr>
        <w:t xml:space="preserve"> </w:t>
      </w:r>
      <w:r>
        <w:rPr>
          <w:rFonts w:ascii="Arial" w:hAnsi="Arial" w:cs="Arial"/>
          <w:color w:val="000000"/>
          <w:sz w:val="20"/>
          <w:szCs w:val="20"/>
        </w:rPr>
        <w:t>[children]</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b/>
          <w:color w:val="000000"/>
          <w:sz w:val="20"/>
          <w:szCs w:val="20"/>
        </w:rPr>
        <w:t>[unionMemberSchema]</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SCD</w:t>
      </w:r>
      <w:r>
        <w:rPr>
          <w:rFonts w:ascii="Arial" w:eastAsia="Arial" w:hAnsi="Arial" w:cs="Arial"/>
          <w:color w:val="000000"/>
          <w:sz w:val="20"/>
          <w:szCs w:val="20"/>
        </w:rPr>
        <w:t xml:space="preserve"> </w:t>
      </w:r>
      <w:r>
        <w:rPr>
          <w:rFonts w:ascii="Arial" w:hAnsi="Arial" w:cs="Arial"/>
          <w:color w:val="000000"/>
          <w:sz w:val="20"/>
          <w:szCs w:val="20"/>
        </w:rPr>
        <w:t>reference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matched</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w:t>
      </w:r>
      <w:r>
        <w:rPr>
          <w:rFonts w:ascii="Arial" w:hAnsi="Arial" w:cs="Arial"/>
          <w:color w:val="000000"/>
          <w:sz w:val="20"/>
          <w:szCs w:val="20"/>
        </w:rPr>
        <w:t>s</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lastRenderedPageBreak/>
        <w:t>On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non-empty</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ignored.</w:t>
      </w:r>
      <w:r>
        <w:rPr>
          <w:rFonts w:ascii="Arial" w:eastAsia="Arial" w:hAnsi="Arial" w:cs="Arial"/>
          <w:color w:val="000000"/>
          <w:sz w:val="20"/>
          <w:szCs w:val="20"/>
        </w:rPr>
        <w:t xml:space="preserve"> </w:t>
      </w:r>
      <w:r>
        <w:rPr>
          <w:rFonts w:ascii="Arial" w:hAnsi="Arial" w:cs="Arial"/>
          <w:color w:val="000000"/>
          <w:sz w:val="20"/>
          <w:szCs w:val="20"/>
        </w:rPr>
        <w:t>However,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augmented</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built</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unparse</w:t>
      </w:r>
      <w:r>
        <w:rPr>
          <w:rFonts w:ascii="Arial" w:eastAsia="Arial" w:hAnsi="Arial" w:cs="Arial"/>
          <w:color w:val="000000"/>
          <w:sz w:val="20"/>
          <w:szCs w:val="20"/>
        </w:rPr>
        <w:t xml:space="preserve"> </w:t>
      </w:r>
      <w:r>
        <w:rPr>
          <w:rFonts w:ascii="Arial" w:hAnsi="Arial" w:cs="Arial"/>
          <w:color w:val="000000"/>
          <w:sz w:val="20"/>
          <w:szCs w:val="20"/>
        </w:rPr>
        <w:t>operation</w:t>
      </w:r>
      <w:r>
        <w:rPr>
          <w:rFonts w:ascii="Arial" w:eastAsia="Arial" w:hAnsi="Arial" w:cs="Arial"/>
          <w:color w:val="000000"/>
          <w:sz w:val="20"/>
          <w:szCs w:val="20"/>
        </w:rPr>
        <w:t xml:space="preserve"> </w:t>
      </w:r>
      <w:r>
        <w:rPr>
          <w:rFonts w:ascii="Arial" w:hAnsi="Arial" w:cs="Arial"/>
          <w:color w:val="000000"/>
          <w:sz w:val="20"/>
          <w:szCs w:val="20"/>
        </w:rPr>
        <w:t>should</w:t>
      </w:r>
      <w:r>
        <w:rPr>
          <w:rFonts w:ascii="Arial" w:eastAsia="Arial" w:hAnsi="Arial" w:cs="Arial"/>
          <w:color w:val="000000"/>
          <w:sz w:val="20"/>
          <w:szCs w:val="20"/>
        </w:rPr>
        <w:t xml:space="preserve"> </w:t>
      </w:r>
      <w:r>
        <w:rPr>
          <w:rFonts w:ascii="Arial" w:hAnsi="Arial" w:cs="Arial"/>
          <w:color w:val="000000"/>
          <w:sz w:val="20"/>
          <w:szCs w:val="20"/>
        </w:rPr>
        <w:t>contain</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during</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p>
    <w:p w:rsidR="00C10D4C" w:rsidRDefault="00C10D4C">
      <w:pPr>
        <w:autoSpaceDE w:val="0"/>
        <w:spacing w:after="120"/>
        <w:rPr>
          <w:rFonts w:ascii="Helv" w:hAnsi="Helv" w:cs="Helv"/>
          <w:b/>
          <w:bCs/>
          <w:color w:val="800080"/>
        </w:rPr>
      </w:pPr>
    </w:p>
    <w:p w:rsidR="00C10D4C" w:rsidRDefault="00C10D4C">
      <w:pPr>
        <w:autoSpaceDE w:val="0"/>
        <w:spacing w:after="120"/>
        <w:rPr>
          <w:rFonts w:ascii="Arial" w:hAnsi="Arial" w:cs="Arial"/>
          <w:bCs/>
          <w:color w:val="000000"/>
          <w:sz w:val="20"/>
          <w:szCs w:val="20"/>
        </w:rPr>
      </w:pPr>
      <w:r>
        <w:rPr>
          <w:rFonts w:ascii="Arial" w:hAnsi="Arial" w:cs="Arial"/>
          <w:b/>
          <w:bCs/>
          <w:color w:val="000000"/>
          <w:sz w:val="20"/>
          <w:szCs w:val="20"/>
        </w:rPr>
        <w:t>3.7.</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eastAsia="Arial" w:hAnsi="Arial" w:cs="Arial"/>
          <w:bCs/>
          <w:i/>
          <w:color w:val="000000"/>
          <w:sz w:val="20"/>
          <w:szCs w:val="20"/>
        </w:rPr>
        <w:t xml:space="preserve"> </w:t>
      </w:r>
      <w:r>
        <w:rPr>
          <w:rFonts w:ascii="Arial" w:hAnsi="Arial" w:cs="Arial"/>
          <w:bCs/>
          <w:i/>
          <w:color w:val="000000"/>
          <w:sz w:val="20"/>
          <w:szCs w:val="20"/>
        </w:rPr>
        <w:t>9,</w:t>
      </w:r>
      <w:r>
        <w:rPr>
          <w:rFonts w:ascii="Arial" w:eastAsia="Arial" w:hAnsi="Arial" w:cs="Arial"/>
          <w:bCs/>
          <w:i/>
          <w:color w:val="000000"/>
          <w:sz w:val="20"/>
          <w:szCs w:val="20"/>
        </w:rPr>
        <w:t xml:space="preserve"> </w:t>
      </w:r>
      <w:r>
        <w:rPr>
          <w:rFonts w:ascii="Arial" w:hAnsi="Arial" w:cs="Arial"/>
          <w:bCs/>
          <w:i/>
          <w:color w:val="000000"/>
          <w:sz w:val="20"/>
          <w:szCs w:val="20"/>
        </w:rPr>
        <w:t>11,</w:t>
      </w:r>
      <w:r>
        <w:rPr>
          <w:rFonts w:ascii="Arial" w:eastAsia="Arial" w:hAnsi="Arial" w:cs="Arial"/>
          <w:bCs/>
          <w:i/>
          <w:color w:val="000000"/>
          <w:sz w:val="20"/>
          <w:szCs w:val="20"/>
        </w:rPr>
        <w:t xml:space="preserve"> </w:t>
      </w:r>
      <w:r>
        <w:rPr>
          <w:rFonts w:ascii="Arial" w:hAnsi="Arial" w:cs="Arial"/>
          <w:bCs/>
          <w:i/>
          <w:color w:val="000000"/>
          <w:sz w:val="20"/>
          <w:szCs w:val="20"/>
        </w:rPr>
        <w:t>12.3.7.1.3.</w:t>
      </w:r>
      <w:r>
        <w:rPr>
          <w:rFonts w:ascii="Arial" w:eastAsia="Arial" w:hAnsi="Arial" w:cs="Arial"/>
          <w:bCs/>
          <w:color w:val="000000"/>
          <w:sz w:val="20"/>
          <w:szCs w:val="20"/>
        </w:rPr>
        <w:t xml:space="preserve"> </w:t>
      </w:r>
      <w:r>
        <w:rPr>
          <w:rFonts w:ascii="Arial" w:hAnsi="Arial" w:cs="Arial"/>
          <w:bCs/>
          <w:color w:val="000000"/>
          <w:sz w:val="20"/>
          <w:szCs w:val="20"/>
        </w:rPr>
        <w:t>Forcing</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author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explicitly</w:t>
      </w:r>
      <w:r>
        <w:rPr>
          <w:rFonts w:ascii="Arial" w:eastAsia="Arial" w:hAnsi="Arial" w:cs="Arial"/>
          <w:bCs/>
          <w:color w:val="000000"/>
          <w:sz w:val="20"/>
          <w:szCs w:val="20"/>
        </w:rPr>
        <w:t xml:space="preserve"> </w:t>
      </w:r>
      <w:r>
        <w:rPr>
          <w:rFonts w:ascii="Arial" w:hAnsi="Arial" w:cs="Arial"/>
          <w:bCs/>
          <w:color w:val="000000"/>
          <w:sz w:val="20"/>
          <w:szCs w:val="20"/>
        </w:rPr>
        <w:t>model</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byte</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mark</w:t>
      </w:r>
      <w:r>
        <w:rPr>
          <w:rFonts w:ascii="Arial" w:eastAsia="Arial" w:hAnsi="Arial" w:cs="Arial"/>
          <w:bCs/>
          <w:color w:val="000000"/>
          <w:sz w:val="20"/>
          <w:szCs w:val="20"/>
        </w:rPr>
        <w:t xml:space="preserve"> </w:t>
      </w:r>
      <w:r>
        <w:rPr>
          <w:rFonts w:ascii="Arial" w:hAnsi="Arial" w:cs="Arial"/>
          <w:bCs/>
          <w:color w:val="000000"/>
          <w:sz w:val="20"/>
          <w:szCs w:val="20"/>
        </w:rPr>
        <w:t>(BOM)</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significant</w:t>
      </w:r>
      <w:r>
        <w:rPr>
          <w:rFonts w:ascii="Arial" w:eastAsia="Arial" w:hAnsi="Arial" w:cs="Arial"/>
          <w:bCs/>
          <w:color w:val="000000"/>
          <w:sz w:val="20"/>
          <w:szCs w:val="20"/>
        </w:rPr>
        <w:t xml:space="preserve"> </w:t>
      </w:r>
      <w:r>
        <w:rPr>
          <w:rFonts w:ascii="Arial" w:hAnsi="Arial" w:cs="Arial"/>
          <w:bCs/>
          <w:color w:val="000000"/>
          <w:sz w:val="20"/>
          <w:szCs w:val="20"/>
        </w:rPr>
        <w:t>usability</w:t>
      </w:r>
      <w:r>
        <w:rPr>
          <w:rFonts w:ascii="Arial" w:eastAsia="Arial" w:hAnsi="Arial" w:cs="Arial"/>
          <w:bCs/>
          <w:color w:val="000000"/>
          <w:sz w:val="20"/>
          <w:szCs w:val="20"/>
        </w:rPr>
        <w:t xml:space="preserve"> </w:t>
      </w:r>
      <w:r>
        <w:rPr>
          <w:rFonts w:ascii="Arial" w:hAnsi="Arial" w:cs="Arial"/>
          <w:bCs/>
          <w:color w:val="000000"/>
          <w:sz w:val="20"/>
          <w:szCs w:val="20"/>
        </w:rPr>
        <w:t>issue.</w:t>
      </w:r>
      <w:r>
        <w:rPr>
          <w:rFonts w:ascii="Arial" w:eastAsia="Arial" w:hAnsi="Arial" w:cs="Arial"/>
          <w:bCs/>
          <w:color w:val="000000"/>
          <w:sz w:val="20"/>
          <w:szCs w:val="20"/>
        </w:rPr>
        <w:t xml:space="preserve"> </w:t>
      </w:r>
      <w:r>
        <w:rPr>
          <w:rFonts w:ascii="Arial" w:hAnsi="Arial" w:cs="Arial"/>
          <w:bCs/>
          <w:color w:val="000000"/>
          <w:sz w:val="20"/>
          <w:szCs w:val="20"/>
        </w:rPr>
        <w:t>Most</w:t>
      </w:r>
      <w:r>
        <w:rPr>
          <w:rFonts w:ascii="Arial" w:eastAsia="Arial" w:hAnsi="Arial" w:cs="Arial"/>
          <w:bCs/>
          <w:color w:val="000000"/>
          <w:sz w:val="20"/>
          <w:szCs w:val="20"/>
        </w:rPr>
        <w:t xml:space="preserve"> </w:t>
      </w:r>
      <w:r>
        <w:rPr>
          <w:rFonts w:ascii="Arial" w:hAnsi="Arial" w:cs="Arial"/>
          <w:bCs/>
          <w:color w:val="000000"/>
          <w:sz w:val="20"/>
          <w:szCs w:val="20"/>
        </w:rPr>
        <w:t>authors</w:t>
      </w:r>
      <w:r>
        <w:rPr>
          <w:rFonts w:ascii="Arial" w:eastAsia="Arial" w:hAnsi="Arial" w:cs="Arial"/>
          <w:bCs/>
          <w:color w:val="000000"/>
          <w:sz w:val="20"/>
          <w:szCs w:val="20"/>
        </w:rPr>
        <w:t xml:space="preserve"> </w:t>
      </w:r>
      <w:r>
        <w:rPr>
          <w:rFonts w:ascii="Arial" w:hAnsi="Arial" w:cs="Arial"/>
          <w:bCs/>
          <w:color w:val="000000"/>
          <w:sz w:val="20"/>
          <w:szCs w:val="20"/>
        </w:rPr>
        <w:t>working</w:t>
      </w:r>
      <w:r>
        <w:rPr>
          <w:rFonts w:ascii="Arial" w:eastAsia="Arial" w:hAnsi="Arial" w:cs="Arial"/>
          <w:bCs/>
          <w:color w:val="000000"/>
          <w:sz w:val="20"/>
          <w:szCs w:val="20"/>
        </w:rPr>
        <w:t xml:space="preserve"> </w:t>
      </w:r>
      <w:r>
        <w:rPr>
          <w:rFonts w:ascii="Arial" w:hAnsi="Arial" w:cs="Arial"/>
          <w:bCs/>
          <w:color w:val="000000"/>
          <w:sz w:val="20"/>
          <w:szCs w:val="20"/>
        </w:rPr>
        <w:t>with</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data</w:t>
      </w:r>
      <w:r>
        <w:rPr>
          <w:rFonts w:ascii="Arial" w:eastAsia="Arial" w:hAnsi="Arial" w:cs="Arial"/>
          <w:bCs/>
          <w:color w:val="000000"/>
          <w:sz w:val="20"/>
          <w:szCs w:val="20"/>
        </w:rPr>
        <w:t xml:space="preserve"> </w:t>
      </w:r>
      <w:r>
        <w:rPr>
          <w:rFonts w:ascii="Arial" w:hAnsi="Arial" w:cs="Arial"/>
          <w:bCs/>
          <w:color w:val="000000"/>
          <w:sz w:val="20"/>
          <w:szCs w:val="20"/>
        </w:rPr>
        <w:t>will</w:t>
      </w:r>
      <w:r>
        <w:rPr>
          <w:rFonts w:ascii="Arial" w:eastAsia="Arial" w:hAnsi="Arial" w:cs="Arial"/>
          <w:bCs/>
          <w:color w:val="000000"/>
          <w:sz w:val="20"/>
          <w:szCs w:val="20"/>
        </w:rPr>
        <w:t xml:space="preserve"> </w:t>
      </w:r>
      <w:r>
        <w:rPr>
          <w:rFonts w:ascii="Arial" w:hAnsi="Arial" w:cs="Arial"/>
          <w:bCs/>
          <w:color w:val="000000"/>
          <w:sz w:val="20"/>
          <w:szCs w:val="20"/>
        </w:rPr>
        <w:t>expect</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processor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handle</w:t>
      </w:r>
      <w:r>
        <w:rPr>
          <w:rFonts w:ascii="Arial" w:eastAsia="Arial" w:hAnsi="Arial" w:cs="Arial"/>
          <w:bCs/>
          <w:color w:val="000000"/>
          <w:sz w:val="20"/>
          <w:szCs w:val="20"/>
        </w:rPr>
        <w:t xml:space="preserve"> </w:t>
      </w:r>
      <w:r>
        <w:rPr>
          <w:rFonts w:ascii="Arial" w:hAnsi="Arial" w:cs="Arial"/>
          <w:bCs/>
          <w:color w:val="000000"/>
          <w:sz w:val="20"/>
          <w:szCs w:val="20"/>
        </w:rPr>
        <w:t>BOMs</w:t>
      </w:r>
      <w:r>
        <w:rPr>
          <w:rFonts w:ascii="Arial" w:eastAsia="Arial" w:hAnsi="Arial" w:cs="Arial"/>
          <w:bCs/>
          <w:color w:val="000000"/>
          <w:sz w:val="20"/>
          <w:szCs w:val="20"/>
        </w:rPr>
        <w:t xml:space="preserve"> </w:t>
      </w: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same</w:t>
      </w:r>
      <w:r>
        <w:rPr>
          <w:rFonts w:ascii="Arial" w:eastAsia="Arial" w:hAnsi="Arial" w:cs="Arial"/>
          <w:bCs/>
          <w:color w:val="000000"/>
          <w:sz w:val="20"/>
          <w:szCs w:val="20"/>
        </w:rPr>
        <w:t xml:space="preserve"> </w:t>
      </w:r>
      <w:r>
        <w:rPr>
          <w:rFonts w:ascii="Arial" w:hAnsi="Arial" w:cs="Arial"/>
          <w:bCs/>
          <w:color w:val="000000"/>
          <w:sz w:val="20"/>
          <w:szCs w:val="20"/>
        </w:rPr>
        <w:t>way</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other</w:t>
      </w:r>
      <w:r>
        <w:rPr>
          <w:rFonts w:ascii="Arial" w:eastAsia="Arial" w:hAnsi="Arial" w:cs="Arial"/>
          <w:bCs/>
          <w:color w:val="000000"/>
          <w:sz w:val="20"/>
          <w:szCs w:val="20"/>
        </w:rPr>
        <w:t xml:space="preserve"> </w:t>
      </w:r>
      <w:r>
        <w:rPr>
          <w:rFonts w:ascii="Arial" w:hAnsi="Arial" w:cs="Arial"/>
          <w:bCs/>
          <w:color w:val="000000"/>
          <w:sz w:val="20"/>
          <w:szCs w:val="20"/>
        </w:rPr>
        <w:t>software</w:t>
      </w:r>
      <w:r>
        <w:rPr>
          <w:rFonts w:ascii="Arial" w:eastAsia="Arial" w:hAnsi="Arial" w:cs="Arial"/>
          <w:bCs/>
          <w:color w:val="000000"/>
          <w:sz w:val="20"/>
          <w:szCs w:val="20"/>
        </w:rPr>
        <w:t xml:space="preserve"> </w:t>
      </w:r>
      <w:r>
        <w:rPr>
          <w:rFonts w:ascii="Arial" w:hAnsi="Arial" w:cs="Arial"/>
          <w:bCs/>
          <w:color w:val="000000"/>
          <w:sz w:val="20"/>
          <w:szCs w:val="20"/>
        </w:rPr>
        <w:t>applications.</w:t>
      </w:r>
      <w:r>
        <w:rPr>
          <w:rFonts w:ascii="Arial" w:eastAsia="Arial" w:hAnsi="Arial" w:cs="Arial"/>
          <w:bCs/>
          <w:color w:val="000000"/>
          <w:sz w:val="20"/>
          <w:szCs w:val="20"/>
        </w:rPr>
        <w:t xml:space="preserve"> </w:t>
      </w:r>
      <w:r>
        <w:rPr>
          <w:rFonts w:ascii="Arial" w:hAnsi="Arial" w:cs="Arial"/>
          <w:bCs/>
          <w:color w:val="000000"/>
          <w:sz w:val="20"/>
          <w:szCs w:val="20"/>
        </w:rPr>
        <w:t>Accordingly</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specification</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enhanced</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add</w:t>
      </w:r>
      <w:r>
        <w:rPr>
          <w:rFonts w:ascii="Arial" w:eastAsia="Arial" w:hAnsi="Arial" w:cs="Arial"/>
          <w:bCs/>
          <w:color w:val="000000"/>
          <w:sz w:val="20"/>
          <w:szCs w:val="20"/>
        </w:rPr>
        <w:t xml:space="preserve"> </w:t>
      </w:r>
      <w:r>
        <w:rPr>
          <w:rFonts w:ascii="Arial" w:hAnsi="Arial" w:cs="Arial"/>
          <w:bCs/>
          <w:color w:val="000000"/>
          <w:sz w:val="20"/>
          <w:szCs w:val="20"/>
        </w:rPr>
        <w:t>automatic</w:t>
      </w:r>
      <w:r>
        <w:rPr>
          <w:rFonts w:ascii="Arial" w:eastAsia="Arial" w:hAnsi="Arial" w:cs="Arial"/>
          <w:bCs/>
          <w:color w:val="000000"/>
          <w:sz w:val="20"/>
          <w:szCs w:val="20"/>
        </w:rPr>
        <w:t xml:space="preserve"> </w:t>
      </w:r>
      <w:r>
        <w:rPr>
          <w:rFonts w:ascii="Arial" w:hAnsi="Arial" w:cs="Arial"/>
          <w:bCs/>
          <w:color w:val="000000"/>
          <w:sz w:val="20"/>
          <w:szCs w:val="20"/>
        </w:rPr>
        <w:t>detection</w:t>
      </w:r>
      <w:r>
        <w:rPr>
          <w:rFonts w:ascii="Arial" w:eastAsia="Arial" w:hAnsi="Arial" w:cs="Arial"/>
          <w:bCs/>
          <w:color w:val="000000"/>
          <w:sz w:val="20"/>
          <w:szCs w:val="20"/>
        </w:rPr>
        <w:t xml:space="preserve"> </w:t>
      </w:r>
      <w:r>
        <w:rPr>
          <w:rFonts w:ascii="Arial" w:hAnsi="Arial" w:cs="Arial"/>
          <w:bCs/>
          <w:color w:val="000000"/>
          <w:sz w:val="20"/>
          <w:szCs w:val="20"/>
        </w:rPr>
        <w:t>and</w:t>
      </w:r>
      <w:r>
        <w:rPr>
          <w:rFonts w:ascii="Arial" w:eastAsia="Arial" w:hAnsi="Arial" w:cs="Arial"/>
          <w:bCs/>
          <w:color w:val="000000"/>
          <w:sz w:val="20"/>
          <w:szCs w:val="20"/>
        </w:rPr>
        <w:t xml:space="preserve"> </w:t>
      </w:r>
      <w:r>
        <w:rPr>
          <w:rFonts w:ascii="Arial" w:hAnsi="Arial" w:cs="Arial"/>
          <w:bCs/>
          <w:color w:val="000000"/>
          <w:sz w:val="20"/>
          <w:szCs w:val="20"/>
        </w:rPr>
        <w:t>generation</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BOMs.</w:t>
      </w:r>
    </w:p>
    <w:p w:rsidR="00C10D4C" w:rsidRDefault="00C10D4C">
      <w:pPr>
        <w:autoSpaceDE w:val="0"/>
        <w:rPr>
          <w:rFonts w:ascii="Helv" w:eastAsia="Helv" w:hAnsi="Helv" w:cs="Helv"/>
          <w:color w:val="000000"/>
          <w:sz w:val="20"/>
          <w:szCs w:val="20"/>
        </w:rPr>
      </w:pP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b/>
          <w:bCs/>
          <w:color w:val="000000"/>
          <w:sz w:val="20"/>
          <w:szCs w:val="20"/>
        </w:rPr>
        <w:t>[unicodeByteOrderMark]</w:t>
      </w:r>
      <w:r>
        <w:rPr>
          <w:rFonts w:ascii="Helv" w:eastAsia="Helv" w:hAnsi="Helv" w:cs="Helv"/>
          <w:b/>
          <w:bCs/>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added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exactly</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CCSID</w:t>
      </w:r>
      <w:r>
        <w:rPr>
          <w:rFonts w:ascii="Helv" w:eastAsia="Helv" w:hAnsi="Helv" w:cs="Helv"/>
          <w:color w:val="000000"/>
          <w:sz w:val="20"/>
          <w:szCs w:val="20"/>
        </w:rPr>
        <w:t xml:space="preserve"> </w:t>
      </w:r>
      <w:r>
        <w:rPr>
          <w:rFonts w:ascii="Helv" w:hAnsi="Helv" w:cs="Helv"/>
          <w:color w:val="000000"/>
          <w:sz w:val="20"/>
          <w:szCs w:val="20"/>
        </w:rPr>
        <w:t>equivalent),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indicates</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starts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w:t>
      </w:r>
      <w:r w:rsidR="003752B1">
        <w:rPr>
          <w:rFonts w:ascii="Helv" w:hAnsi="Helv" w:cs="Helv"/>
          <w:color w:val="000000"/>
          <w:sz w:val="20"/>
          <w:szCs w:val="20"/>
        </w:rPr>
        <w:t>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8721C8" w:rsidRDefault="00C10D4C" w:rsidP="008721C8">
      <w:pPr>
        <w:autoSpaceDE w:val="0"/>
        <w:rPr>
          <w:rFonts w:ascii="Helv" w:eastAsia="Helv" w:hAnsi="Helv" w:cs="Helv"/>
          <w:color w:val="000000"/>
          <w:sz w:val="20"/>
          <w:szCs w:val="20"/>
          <w:lang w:eastAsia="en-GB"/>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production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overall</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changes</w:t>
      </w:r>
      <w:r w:rsidR="008721C8">
        <w:rPr>
          <w:rFonts w:ascii="Helv" w:hAnsi="Helv" w:cs="Helv"/>
          <w:color w:val="000000"/>
          <w:sz w:val="20"/>
          <w:szCs w:val="20"/>
        </w:rPr>
        <w:t xml:space="preserve"> to accommodate a BOM</w:t>
      </w:r>
      <w:r>
        <w:rPr>
          <w:rFonts w:ascii="Helv" w:eastAsia="Helv" w:hAnsi="Helv" w:cs="Helv"/>
          <w:color w:val="000000"/>
          <w:sz w:val="20"/>
          <w:szCs w:val="20"/>
        </w:rPr>
        <w:t xml:space="preserve"> </w:t>
      </w:r>
      <w:r w:rsidR="008721C8">
        <w:rPr>
          <w:rFonts w:ascii="Helv" w:eastAsia="Helv" w:hAnsi="Helv" w:cs="Helv"/>
          <w:color w:val="000000"/>
          <w:sz w:val="20"/>
          <w:szCs w:val="20"/>
        </w:rPr>
        <w:t xml:space="preserve">as shown </w:t>
      </w:r>
      <w:r w:rsidR="008721C8">
        <w:rPr>
          <w:rFonts w:ascii="Helv" w:eastAsia="Helv" w:hAnsi="Helv" w:cs="Helv"/>
          <w:color w:val="000000"/>
          <w:sz w:val="20"/>
          <w:szCs w:val="20"/>
          <w:lang w:eastAsia="en-GB"/>
        </w:rPr>
        <w:t xml:space="preserve">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Pr>
          <w:rFonts w:ascii="Helv" w:eastAsia="Helv" w:hAnsi="Helv" w:cs="Helv"/>
          <w:color w:val="000000"/>
          <w:sz w:val="20"/>
          <w:szCs w:val="20"/>
          <w:lang w:eastAsia="en-GB"/>
        </w:rPr>
        <w:t xml:space="preserve"> of this document. </w:t>
      </w:r>
    </w:p>
    <w:p w:rsidR="008721C8" w:rsidRDefault="008721C8">
      <w:pPr>
        <w:autoSpaceDE w:val="0"/>
        <w:rPr>
          <w:rFonts w:ascii="Helv" w:hAnsi="Helv" w:cs="Helv"/>
          <w:i/>
          <w:color w:val="000000"/>
          <w:sz w:val="20"/>
          <w:szCs w:val="20"/>
        </w:rPr>
      </w:pPr>
    </w:p>
    <w:p w:rsidR="00C10D4C" w:rsidRDefault="00C10D4C">
      <w:pPr>
        <w:autoSpaceDE w:val="0"/>
        <w:rPr>
          <w:rFonts w:ascii="Helv" w:eastAsia="Helv" w:hAnsi="Helv" w:cs="Helv"/>
          <w:color w:val="000000"/>
          <w:sz w:val="20"/>
          <w:szCs w:val="20"/>
        </w:rPr>
      </w:pPr>
      <w:r>
        <w:rPr>
          <w:rFonts w:ascii="Helv" w:hAnsi="Helv" w:cs="Helv"/>
          <w:i/>
          <w:color w:val="000000"/>
          <w:sz w:val="20"/>
          <w:szCs w:val="20"/>
        </w:rPr>
        <w:t>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appropriate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7120FE" w:rsidRDefault="007120FE" w:rsidP="007120FE">
      <w:pPr>
        <w:autoSpaceDE w:val="0"/>
        <w:rPr>
          <w:rFonts w:ascii="Helv" w:hAnsi="Helv" w:cs="Helv"/>
          <w:color w:val="000000"/>
        </w:rPr>
      </w:pPr>
    </w:p>
    <w:p w:rsidR="00AF4A9C" w:rsidRPr="007120FE" w:rsidRDefault="00AF4A9C" w:rsidP="007120FE">
      <w:pPr>
        <w:autoSpaceDE w:val="0"/>
        <w:rPr>
          <w:rFonts w:ascii="Arial" w:eastAsia="Helv" w:hAnsi="Arial" w:cs="Arial"/>
          <w:color w:val="000000"/>
          <w:sz w:val="20"/>
          <w:szCs w:val="20"/>
        </w:rPr>
      </w:pPr>
      <w:r w:rsidRPr="00AF4A9C">
        <w:rPr>
          <w:rFonts w:ascii="Arial" w:hAnsi="Arial" w:cs="Arial"/>
          <w:color w:val="000000"/>
          <w:sz w:val="20"/>
          <w:szCs w:val="20"/>
        </w:rPr>
        <w:t>When</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dfdl</w:t>
      </w:r>
      <w:proofErr w:type="gramStart"/>
      <w:r w:rsidRPr="00AF4A9C">
        <w:rPr>
          <w:rFonts w:ascii="Arial" w:hAnsi="Arial" w:cs="Arial"/>
          <w:color w:val="000000"/>
          <w:sz w:val="20"/>
          <w:szCs w:val="20"/>
        </w:rPr>
        <w:t>:encoding</w:t>
      </w:r>
      <w:proofErr w:type="gramEnd"/>
      <w:r w:rsidRPr="00AF4A9C">
        <w:rPr>
          <w:rFonts w:ascii="Arial" w:eastAsia="Helv" w:hAnsi="Arial" w:cs="Arial"/>
          <w:color w:val="000000"/>
          <w:sz w:val="20"/>
          <w:szCs w:val="20"/>
        </w:rPr>
        <w:t xml:space="preserve"> </w:t>
      </w:r>
      <w:r w:rsidRPr="00AF4A9C">
        <w:rPr>
          <w:rFonts w:ascii="Arial" w:hAnsi="Arial" w:cs="Arial"/>
          <w:sz w:val="20"/>
          <w:szCs w:val="20"/>
        </w:rPr>
        <w:t>property</w:t>
      </w:r>
      <w:r w:rsidRPr="00AF4A9C">
        <w:rPr>
          <w:rFonts w:ascii="Arial" w:eastAsia="Helv"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the</w:t>
      </w:r>
      <w:r w:rsidRPr="00AF4A9C">
        <w:rPr>
          <w:rFonts w:ascii="Arial" w:eastAsia="Default Sans Serif" w:hAnsi="Arial" w:cs="Arial"/>
          <w:sz w:val="20"/>
          <w:szCs w:val="20"/>
        </w:rPr>
        <w:t xml:space="preserve"> </w:t>
      </w:r>
      <w:r w:rsidRPr="00AF4A9C">
        <w:rPr>
          <w:rFonts w:ascii="Arial" w:hAnsi="Arial" w:cs="Arial"/>
          <w:sz w:val="20"/>
          <w:szCs w:val="20"/>
        </w:rPr>
        <w:t>root</w:t>
      </w:r>
      <w:r w:rsidRPr="00AF4A9C">
        <w:rPr>
          <w:rFonts w:ascii="Arial" w:eastAsia="Default Sans Serif" w:hAnsi="Arial" w:cs="Arial"/>
          <w:sz w:val="20"/>
          <w:szCs w:val="20"/>
        </w:rPr>
        <w:t xml:space="preserve"> </w:t>
      </w:r>
      <w:r w:rsidRPr="00AF4A9C">
        <w:rPr>
          <w:rFonts w:ascii="Arial" w:hAnsi="Arial" w:cs="Arial"/>
          <w:sz w:val="20"/>
          <w:szCs w:val="20"/>
        </w:rPr>
        <w:t>element</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specified,</w:t>
      </w:r>
      <w:r w:rsidRPr="00AF4A9C">
        <w:rPr>
          <w:rFonts w:ascii="Arial" w:eastAsia="Default Sans Serif" w:hAnsi="Arial" w:cs="Arial"/>
          <w:sz w:val="20"/>
          <w:szCs w:val="20"/>
        </w:rPr>
        <w:t xml:space="preserve"> </w:t>
      </w:r>
      <w:r w:rsidRPr="00AF4A9C">
        <w:rPr>
          <w:rFonts w:ascii="Arial" w:hAnsi="Arial" w:cs="Arial"/>
          <w:sz w:val="20"/>
          <w:szCs w:val="20"/>
        </w:rPr>
        <w:t>and</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exactly</w:t>
      </w:r>
      <w:r w:rsidRPr="00AF4A9C">
        <w:rPr>
          <w:rFonts w:ascii="Arial" w:eastAsia="Default Sans Serif" w:hAnsi="Arial" w:cs="Arial"/>
          <w:sz w:val="20"/>
          <w:szCs w:val="20"/>
        </w:rPr>
        <w:t xml:space="preserve"> </w:t>
      </w:r>
      <w:r w:rsidRPr="00AF4A9C">
        <w:rPr>
          <w:rFonts w:ascii="Arial" w:hAnsi="Arial" w:cs="Arial"/>
          <w:sz w:val="20"/>
          <w:szCs w:val="20"/>
        </w:rPr>
        <w:t>one</w:t>
      </w:r>
      <w:r w:rsidRPr="00AF4A9C">
        <w:rPr>
          <w:rFonts w:ascii="Arial" w:eastAsia="Default Sans Serif"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UTF-16LE,</w:t>
      </w:r>
      <w:r w:rsidRPr="00AF4A9C">
        <w:rPr>
          <w:rFonts w:ascii="Arial" w:eastAsia="Default Sans Serif" w:hAnsi="Arial" w:cs="Arial"/>
          <w:sz w:val="20"/>
          <w:szCs w:val="20"/>
        </w:rPr>
        <w:t xml:space="preserve"> </w:t>
      </w:r>
      <w:r w:rsidRPr="00AF4A9C">
        <w:rPr>
          <w:rFonts w:ascii="Arial" w:hAnsi="Arial" w:cs="Arial"/>
          <w:sz w:val="20"/>
          <w:szCs w:val="20"/>
        </w:rPr>
        <w:t>UTF-16BE,</w:t>
      </w:r>
      <w:r w:rsidRPr="00AF4A9C">
        <w:rPr>
          <w:rFonts w:ascii="Arial" w:eastAsia="Default Sans Serif" w:hAnsi="Arial" w:cs="Arial"/>
          <w:sz w:val="20"/>
          <w:szCs w:val="20"/>
        </w:rPr>
        <w:t xml:space="preserve"> </w:t>
      </w:r>
      <w:r w:rsidRPr="00AF4A9C">
        <w:rPr>
          <w:rFonts w:ascii="Arial" w:hAnsi="Arial" w:cs="Arial"/>
          <w:sz w:val="20"/>
          <w:szCs w:val="20"/>
        </w:rPr>
        <w:t>UTF-32LE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UTF-32BE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CCSID</w:t>
      </w:r>
      <w:r w:rsidRPr="00AF4A9C">
        <w:rPr>
          <w:rFonts w:ascii="Arial" w:eastAsia="Default Sans Serif" w:hAnsi="Arial" w:cs="Arial"/>
          <w:sz w:val="20"/>
          <w:szCs w:val="20"/>
        </w:rPr>
        <w:t xml:space="preserve"> </w:t>
      </w:r>
      <w:r w:rsidRPr="00AF4A9C">
        <w:rPr>
          <w:rFonts w:ascii="Arial" w:hAnsi="Arial" w:cs="Arial"/>
          <w:sz w:val="20"/>
          <w:szCs w:val="20"/>
        </w:rPr>
        <w:t>equivalents),</w:t>
      </w:r>
      <w:r w:rsidRPr="00AF4A9C">
        <w:rPr>
          <w:rFonts w:ascii="Arial" w:eastAsia="Default Sans Serif" w:hAnsi="Arial" w:cs="Arial"/>
          <w:sz w:val="20"/>
          <w:szCs w:val="20"/>
        </w:rPr>
        <w:t xml:space="preserve"> </w:t>
      </w:r>
      <w:r w:rsidRPr="00AF4A9C">
        <w:rPr>
          <w:rFonts w:ascii="Arial" w:hAnsi="Arial" w:cs="Arial"/>
          <w:sz w:val="20"/>
          <w:szCs w:val="20"/>
        </w:rPr>
        <w:t>then</w:t>
      </w:r>
      <w:r w:rsidRPr="00AF4A9C">
        <w:rPr>
          <w:rFonts w:ascii="Arial" w:eastAsia="Default Sans Serif" w:hAnsi="Arial" w:cs="Arial"/>
          <w:sz w:val="20"/>
          <w:szCs w:val="20"/>
        </w:rPr>
        <w:t xml:space="preserve"> </w:t>
      </w:r>
      <w:r w:rsidRPr="00AF4A9C">
        <w:rPr>
          <w:rFonts w:ascii="Arial" w:hAnsi="Arial" w:cs="Arial"/>
          <w:sz w:val="20"/>
          <w:szCs w:val="20"/>
        </w:rPr>
        <w:t>a</w:t>
      </w:r>
      <w:r w:rsidRPr="00AF4A9C">
        <w:rPr>
          <w:rFonts w:ascii="Arial" w:eastAsia="Helv" w:hAnsi="Arial" w:cs="Arial"/>
          <w:sz w:val="20"/>
          <w:szCs w:val="20"/>
        </w:rPr>
        <w:t xml:space="preserve"> </w:t>
      </w:r>
      <w:r w:rsidRPr="00AF4A9C">
        <w:rPr>
          <w:rFonts w:ascii="Arial" w:hAnsi="Arial" w:cs="Arial"/>
          <w:sz w:val="20"/>
          <w:szCs w:val="20"/>
        </w:rPr>
        <w:t>DFDL</w:t>
      </w:r>
      <w:r w:rsidRPr="00AF4A9C">
        <w:rPr>
          <w:rFonts w:ascii="Arial" w:eastAsia="Helv" w:hAnsi="Arial" w:cs="Arial"/>
          <w:color w:val="000000"/>
          <w:sz w:val="20"/>
          <w:szCs w:val="20"/>
        </w:rPr>
        <w:t xml:space="preserve"> </w:t>
      </w:r>
      <w:r w:rsidRPr="00AF4A9C">
        <w:rPr>
          <w:rFonts w:ascii="Arial" w:hAnsi="Arial" w:cs="Arial"/>
          <w:color w:val="000000"/>
          <w:sz w:val="20"/>
          <w:szCs w:val="20"/>
        </w:rPr>
        <w:t>parser</w:t>
      </w:r>
      <w:r w:rsidRPr="00AF4A9C">
        <w:rPr>
          <w:rFonts w:ascii="Arial" w:eastAsia="Helv" w:hAnsi="Arial" w:cs="Arial"/>
          <w:color w:val="000000"/>
          <w:sz w:val="20"/>
          <w:szCs w:val="20"/>
        </w:rPr>
        <w:t xml:space="preserve"> </w:t>
      </w:r>
      <w:r w:rsidRPr="00AF4A9C">
        <w:rPr>
          <w:rFonts w:ascii="Arial" w:hAnsi="Arial" w:cs="Arial"/>
          <w:color w:val="000000"/>
          <w:sz w:val="20"/>
          <w:szCs w:val="20"/>
        </w:rPr>
        <w:t>will</w:t>
      </w:r>
      <w:r w:rsidRPr="00AF4A9C">
        <w:rPr>
          <w:rFonts w:ascii="Arial" w:eastAsia="Helv" w:hAnsi="Arial" w:cs="Arial"/>
          <w:color w:val="000000"/>
          <w:sz w:val="20"/>
          <w:szCs w:val="20"/>
        </w:rPr>
        <w:t xml:space="preserve"> </w:t>
      </w:r>
      <w:r w:rsidRPr="00AF4A9C">
        <w:rPr>
          <w:rFonts w:ascii="Arial" w:hAnsi="Arial" w:cs="Arial"/>
          <w:b/>
          <w:bCs/>
          <w:color w:val="000000"/>
          <w:sz w:val="20"/>
          <w:szCs w:val="20"/>
        </w:rPr>
        <w:t>not</w:t>
      </w:r>
      <w:r w:rsidRPr="00AF4A9C">
        <w:rPr>
          <w:rFonts w:ascii="Arial" w:eastAsia="Helv" w:hAnsi="Arial" w:cs="Arial"/>
          <w:color w:val="000000"/>
          <w:sz w:val="20"/>
          <w:szCs w:val="20"/>
        </w:rPr>
        <w:t xml:space="preserve"> </w:t>
      </w:r>
      <w:r w:rsidRPr="00AF4A9C">
        <w:rPr>
          <w:rFonts w:ascii="Arial" w:hAnsi="Arial" w:cs="Arial"/>
          <w:color w:val="000000"/>
          <w:sz w:val="20"/>
          <w:szCs w:val="20"/>
        </w:rPr>
        <w:t>look</w:t>
      </w:r>
      <w:r w:rsidRPr="00AF4A9C">
        <w:rPr>
          <w:rFonts w:ascii="Arial" w:eastAsia="Helv" w:hAnsi="Arial" w:cs="Arial"/>
          <w:color w:val="000000"/>
          <w:sz w:val="20"/>
          <w:szCs w:val="20"/>
        </w:rPr>
        <w:t xml:space="preserve"> </w:t>
      </w:r>
      <w:r w:rsidRPr="00AF4A9C">
        <w:rPr>
          <w:rFonts w:ascii="Arial" w:hAnsi="Arial" w:cs="Arial"/>
          <w:color w:val="000000"/>
          <w:sz w:val="20"/>
          <w:szCs w:val="20"/>
        </w:rPr>
        <w:t>for</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appropriate</w:t>
      </w:r>
      <w:r w:rsidRPr="00AF4A9C">
        <w:rPr>
          <w:rFonts w:ascii="Arial" w:eastAsia="Helv" w:hAnsi="Arial" w:cs="Arial"/>
          <w:color w:val="000000"/>
          <w:sz w:val="20"/>
          <w:szCs w:val="20"/>
        </w:rPr>
        <w:t xml:space="preserve"> </w:t>
      </w:r>
      <w:r w:rsidRPr="00AF4A9C">
        <w:rPr>
          <w:rFonts w:ascii="Arial" w:hAnsi="Arial" w:cs="Arial"/>
          <w:color w:val="000000"/>
          <w:sz w:val="20"/>
          <w:szCs w:val="20"/>
        </w:rPr>
        <w:t>BOM.</w:t>
      </w:r>
      <w:r w:rsidRPr="00AF4A9C">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byte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order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to</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use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implicit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encoding.</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BOM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does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appear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start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data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stream,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it</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 xml:space="preserve">simply </w:t>
      </w:r>
      <w:r w:rsidR="007120FE" w:rsidRPr="007120FE">
        <w:rPr>
          <w:rFonts w:ascii="Arial" w:hAnsi="Arial" w:cs="Arial"/>
          <w:color w:val="000000"/>
          <w:sz w:val="20"/>
          <w:szCs w:val="20"/>
        </w:rPr>
        <w:t>will</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be</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treated</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Unicode Z</w:t>
      </w:r>
      <w:r w:rsidR="007120FE" w:rsidRPr="007120FE">
        <w:rPr>
          <w:rFonts w:ascii="Arial" w:hAnsi="Arial" w:cs="Arial"/>
          <w:color w:val="000000"/>
          <w:sz w:val="20"/>
          <w:szCs w:val="20"/>
        </w:rPr>
        <w:t>ero-Width</w:t>
      </w:r>
      <w:r w:rsidR="007120FE" w:rsidRPr="007120FE">
        <w:rPr>
          <w:rFonts w:ascii="Arial" w:eastAsia="Helv" w:hAnsi="Arial" w:cs="Arial"/>
          <w:color w:val="000000"/>
          <w:sz w:val="20"/>
          <w:szCs w:val="20"/>
        </w:rPr>
        <w:t xml:space="preserve"> N</w:t>
      </w:r>
      <w:r w:rsidR="007120FE" w:rsidRPr="007120FE">
        <w:rPr>
          <w:rFonts w:ascii="Arial" w:hAnsi="Arial" w:cs="Arial"/>
          <w:color w:val="000000"/>
          <w:sz w:val="20"/>
          <w:szCs w:val="20"/>
        </w:rPr>
        <w:t>on-Breaking</w:t>
      </w:r>
      <w:r w:rsidR="007120FE" w:rsidRPr="007120FE">
        <w:rPr>
          <w:rFonts w:ascii="Arial" w:eastAsia="Helv" w:hAnsi="Arial" w:cs="Arial"/>
          <w:color w:val="000000"/>
          <w:sz w:val="20"/>
          <w:szCs w:val="20"/>
        </w:rPr>
        <w:t xml:space="preserve"> S</w:t>
      </w:r>
      <w:r w:rsidR="007120FE" w:rsidRPr="007120FE">
        <w:rPr>
          <w:rFonts w:ascii="Arial" w:hAnsi="Arial" w:cs="Arial"/>
          <w:color w:val="000000"/>
          <w:sz w:val="20"/>
          <w:szCs w:val="20"/>
        </w:rPr>
        <w:t>pace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(ZWNBS)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character, because this shares the same codepoint as a BOM</w:t>
      </w:r>
      <w:r w:rsidR="007120FE">
        <w:rPr>
          <w:rFonts w:ascii="Arial" w:hAnsi="Arial" w:cs="Arial"/>
          <w:color w:val="000000"/>
          <w:sz w:val="20"/>
          <w:szCs w:val="20"/>
        </w:rPr>
        <w:t>.</w:t>
      </w:r>
    </w:p>
    <w:p w:rsidR="00C10D4C" w:rsidRPr="007120FE"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7120FE" w:rsidRDefault="007120FE">
      <w:pPr>
        <w:autoSpaceDE w:val="0"/>
        <w:rPr>
          <w:rFonts w:ascii="Helv" w:eastAsia="Helv" w:hAnsi="Helv" w:cs="Helv"/>
          <w:color w:val="000000"/>
          <w:sz w:val="20"/>
          <w:szCs w:val="20"/>
        </w:rPr>
      </w:pPr>
    </w:p>
    <w:p w:rsidR="00C10D4C" w:rsidRPr="007120FE" w:rsidRDefault="007120FE">
      <w:pPr>
        <w:autoSpaceDE w:val="0"/>
        <w:rPr>
          <w:rFonts w:ascii="Arial" w:hAnsi="Arial" w:cs="Arial"/>
          <w:color w:val="000000"/>
          <w:sz w:val="20"/>
          <w:szCs w:val="20"/>
        </w:rPr>
      </w:pPr>
      <w:r w:rsidRPr="007120FE">
        <w:rPr>
          <w:rFonts w:ascii="Arial" w:eastAsia="Helv" w:hAnsi="Arial" w:cs="Arial"/>
          <w:color w:val="000000"/>
          <w:sz w:val="20"/>
          <w:szCs w:val="20"/>
        </w:rPr>
        <w:t xml:space="preserve">The parser never looks for a BOM at any other point in the data stream, so if a BOM appears elsewhere it will be </w:t>
      </w:r>
      <w:r>
        <w:rPr>
          <w:rFonts w:ascii="Arial" w:eastAsia="Helv" w:hAnsi="Arial" w:cs="Arial"/>
          <w:color w:val="000000"/>
          <w:sz w:val="20"/>
          <w:szCs w:val="20"/>
        </w:rPr>
        <w:t>treated</w:t>
      </w:r>
      <w:r w:rsidRPr="007120FE">
        <w:rPr>
          <w:rFonts w:ascii="Arial" w:eastAsia="Helv" w:hAnsi="Arial" w:cs="Arial"/>
          <w:color w:val="000000"/>
          <w:sz w:val="20"/>
          <w:szCs w:val="20"/>
        </w:rPr>
        <w:t xml:space="preserve"> as a Unicode ZWNBS character as described above</w:t>
      </w:r>
      <w:r w:rsidR="00E77FC6">
        <w:rPr>
          <w:rFonts w:ascii="Arial" w:eastAsia="Helv" w:hAnsi="Arial" w:cs="Arial"/>
          <w:color w:val="000000"/>
          <w:sz w:val="20"/>
          <w:szCs w:val="20"/>
        </w:rPr>
        <w:t>.</w:t>
      </w:r>
    </w:p>
    <w:p w:rsidR="00C10D4C" w:rsidRDefault="00C10D4C">
      <w:pPr>
        <w:autoSpaceDE w:val="0"/>
        <w:spacing w:after="120"/>
        <w:rPr>
          <w:rFonts w:ascii="Helv" w:eastAsia="Helv" w:hAnsi="Helv" w:cs="Helv"/>
          <w:color w:val="000000"/>
          <w:sz w:val="20"/>
          <w:szCs w:val="20"/>
        </w:rPr>
      </w:pPr>
      <w:r w:rsidRPr="007120FE">
        <w:rPr>
          <w:rFonts w:ascii="Arial" w:hAnsi="Arial" w:cs="Arial"/>
          <w:color w:val="000000"/>
          <w:sz w:val="20"/>
          <w:szCs w:val="20"/>
        </w:rPr>
        <w:br/>
      </w:r>
      <w:r>
        <w:rPr>
          <w:rFonts w:ascii="Helv" w:hAnsi="Helv" w:cs="Helv"/>
          <w:i/>
          <w:color w:val="000000"/>
          <w:sz w:val="20"/>
          <w:szCs w:val="20"/>
        </w:rPr>
        <w:t>Unparsing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i/>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lastRenderedPageBreak/>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dfdl:encoding</w:t>
      </w:r>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start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modelled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C10D4C" w:rsidRPr="003765EC" w:rsidRDefault="00C10D4C" w:rsidP="003765EC">
      <w:pPr>
        <w:rPr>
          <w:rFonts w:ascii="Arial" w:hAnsi="Arial" w:cs="Arial"/>
          <w:sz w:val="20"/>
          <w:szCs w:val="20"/>
        </w:rPr>
      </w:pPr>
      <w:bookmarkStart w:id="111" w:name="__RefHeading__1130_1503507204"/>
      <w:bookmarkStart w:id="112" w:name="_Toc341182574"/>
      <w:bookmarkEnd w:id="111"/>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unparser</w:t>
      </w:r>
      <w:r w:rsidRPr="003765EC">
        <w:rPr>
          <w:rFonts w:ascii="Arial" w:eastAsia="Helv" w:hAnsi="Arial" w:cs="Arial"/>
          <w:sz w:val="20"/>
          <w:szCs w:val="20"/>
        </w:rPr>
        <w:t xml:space="preserve"> </w:t>
      </w:r>
      <w:r w:rsidRPr="003765EC">
        <w:rPr>
          <w:rFonts w:ascii="Arial" w:hAnsi="Arial" w:cs="Arial"/>
          <w:sz w:val="20"/>
          <w:szCs w:val="20"/>
        </w:rPr>
        <w:t>never</w:t>
      </w:r>
      <w:r w:rsidRPr="003765EC">
        <w:rPr>
          <w:rFonts w:ascii="Arial" w:eastAsia="Helv" w:hAnsi="Arial" w:cs="Arial"/>
          <w:sz w:val="20"/>
          <w:szCs w:val="20"/>
        </w:rPr>
        <w:t xml:space="preserve"> </w:t>
      </w:r>
      <w:r w:rsidRPr="003765EC">
        <w:rPr>
          <w:rFonts w:ascii="Arial" w:hAnsi="Arial" w:cs="Arial"/>
          <w:sz w:val="20"/>
          <w:szCs w:val="20"/>
        </w:rPr>
        <w:t>outputs</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at</w:t>
      </w:r>
      <w:r w:rsidRPr="003765EC">
        <w:rPr>
          <w:rFonts w:ascii="Arial" w:eastAsia="Helv" w:hAnsi="Arial" w:cs="Arial"/>
          <w:sz w:val="20"/>
          <w:szCs w:val="20"/>
        </w:rPr>
        <w:t xml:space="preserve"> </w:t>
      </w:r>
      <w:r w:rsidRPr="003765EC">
        <w:rPr>
          <w:rFonts w:ascii="Arial" w:hAnsi="Arial" w:cs="Arial"/>
          <w:sz w:val="20"/>
          <w:szCs w:val="20"/>
        </w:rPr>
        <w:t>any</w:t>
      </w:r>
      <w:r w:rsidRPr="003765EC">
        <w:rPr>
          <w:rFonts w:ascii="Arial" w:eastAsia="Helv" w:hAnsi="Arial" w:cs="Arial"/>
          <w:sz w:val="20"/>
          <w:szCs w:val="20"/>
        </w:rPr>
        <w:t xml:space="preserve"> </w:t>
      </w:r>
      <w:r w:rsidRPr="003765EC">
        <w:rPr>
          <w:rFonts w:ascii="Arial" w:hAnsi="Arial" w:cs="Arial"/>
          <w:sz w:val="20"/>
          <w:szCs w:val="20"/>
        </w:rPr>
        <w:t>other</w:t>
      </w:r>
      <w:r w:rsidRPr="003765EC">
        <w:rPr>
          <w:rFonts w:ascii="Arial" w:eastAsia="Helv" w:hAnsi="Arial" w:cs="Arial"/>
          <w:sz w:val="20"/>
          <w:szCs w:val="20"/>
        </w:rPr>
        <w:t xml:space="preserve"> </w:t>
      </w:r>
      <w:r w:rsidRPr="003765EC">
        <w:rPr>
          <w:rFonts w:ascii="Arial" w:hAnsi="Arial" w:cs="Arial"/>
          <w:sz w:val="20"/>
          <w:szCs w:val="20"/>
        </w:rPr>
        <w:t>point</w:t>
      </w:r>
      <w:r w:rsidRPr="003765EC">
        <w:rPr>
          <w:rFonts w:ascii="Arial" w:eastAsia="Helv" w:hAnsi="Arial" w:cs="Arial"/>
          <w:sz w:val="20"/>
          <w:szCs w:val="20"/>
        </w:rPr>
        <w:t xml:space="preserve"> </w:t>
      </w:r>
      <w:r w:rsidRPr="003765EC">
        <w:rPr>
          <w:rFonts w:ascii="Arial" w:hAnsi="Arial" w:cs="Arial"/>
          <w:sz w:val="20"/>
          <w:szCs w:val="20"/>
        </w:rPr>
        <w:t>in</w:t>
      </w:r>
      <w:r w:rsidRPr="003765EC">
        <w:rPr>
          <w:rFonts w:ascii="Arial" w:eastAsia="Helv" w:hAnsi="Arial" w:cs="Arial"/>
          <w:sz w:val="20"/>
          <w:szCs w:val="20"/>
        </w:rPr>
        <w:t xml:space="preserve"> </w:t>
      </w:r>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data</w:t>
      </w:r>
      <w:r w:rsidRPr="003765EC">
        <w:rPr>
          <w:rFonts w:ascii="Arial" w:eastAsia="Helv" w:hAnsi="Arial" w:cs="Arial"/>
          <w:sz w:val="20"/>
          <w:szCs w:val="20"/>
        </w:rPr>
        <w:t xml:space="preserve"> </w:t>
      </w:r>
      <w:r w:rsidRPr="003765EC">
        <w:rPr>
          <w:rFonts w:ascii="Arial" w:hAnsi="Arial" w:cs="Arial"/>
          <w:sz w:val="20"/>
          <w:szCs w:val="20"/>
        </w:rPr>
        <w:t>stream.</w:t>
      </w:r>
      <w:r w:rsidRPr="003765EC">
        <w:rPr>
          <w:rFonts w:ascii="Arial" w:eastAsia="Helv" w:hAnsi="Arial" w:cs="Arial"/>
          <w:sz w:val="20"/>
          <w:szCs w:val="20"/>
        </w:rPr>
        <w:t xml:space="preserve"> </w:t>
      </w:r>
      <w:r w:rsidRPr="003765EC">
        <w:rPr>
          <w:rFonts w:ascii="Arial" w:hAnsi="Arial" w:cs="Arial"/>
          <w:sz w:val="20"/>
          <w:szCs w:val="20"/>
        </w:rPr>
        <w:t>If</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needs</w:t>
      </w:r>
      <w:r w:rsidRPr="003765EC">
        <w:rPr>
          <w:rFonts w:ascii="Arial" w:eastAsia="Helv" w:hAnsi="Arial" w:cs="Arial"/>
          <w:sz w:val="20"/>
          <w:szCs w:val="20"/>
        </w:rPr>
        <w:t xml:space="preserve"> </w:t>
      </w:r>
      <w:r w:rsidRPr="003765EC">
        <w:rPr>
          <w:rFonts w:ascii="Arial" w:hAnsi="Arial" w:cs="Arial"/>
          <w:sz w:val="20"/>
          <w:szCs w:val="20"/>
        </w:rPr>
        <w:t>to</w:t>
      </w:r>
      <w:r w:rsidRPr="003765EC">
        <w:rPr>
          <w:rFonts w:ascii="Arial" w:eastAsia="Helv" w:hAnsi="Arial" w:cs="Arial"/>
          <w:sz w:val="20"/>
          <w:szCs w:val="20"/>
        </w:rPr>
        <w:t xml:space="preserve"> </w:t>
      </w:r>
      <w:r w:rsidRPr="003765EC">
        <w:rPr>
          <w:rFonts w:ascii="Arial" w:hAnsi="Arial" w:cs="Arial"/>
          <w:sz w:val="20"/>
          <w:szCs w:val="20"/>
        </w:rPr>
        <w:t>appear,</w:t>
      </w:r>
      <w:r w:rsidRPr="003765EC">
        <w:rPr>
          <w:rFonts w:ascii="Arial" w:eastAsia="Helv" w:hAnsi="Arial" w:cs="Arial"/>
          <w:sz w:val="20"/>
          <w:szCs w:val="20"/>
        </w:rPr>
        <w:t xml:space="preserve"> </w:t>
      </w:r>
      <w:r w:rsidRPr="003765EC">
        <w:rPr>
          <w:rFonts w:ascii="Arial" w:hAnsi="Arial" w:cs="Arial"/>
          <w:sz w:val="20"/>
          <w:szCs w:val="20"/>
        </w:rPr>
        <w:t>then</w:t>
      </w:r>
      <w:r w:rsidRPr="003765EC">
        <w:rPr>
          <w:rFonts w:ascii="Arial" w:eastAsia="Helv" w:hAnsi="Arial" w:cs="Arial"/>
          <w:sz w:val="20"/>
          <w:szCs w:val="20"/>
        </w:rPr>
        <w:t xml:space="preserve"> </w:t>
      </w:r>
      <w:r w:rsidRPr="003765EC">
        <w:rPr>
          <w:rFonts w:ascii="Arial" w:hAnsi="Arial" w:cs="Arial"/>
          <w:sz w:val="20"/>
          <w:szCs w:val="20"/>
        </w:rPr>
        <w:t>it</w:t>
      </w:r>
      <w:r w:rsidRPr="003765EC">
        <w:rPr>
          <w:rFonts w:ascii="Arial" w:eastAsia="Helv" w:hAnsi="Arial" w:cs="Arial"/>
          <w:sz w:val="20"/>
          <w:szCs w:val="20"/>
        </w:rPr>
        <w:t xml:space="preserve"> </w:t>
      </w:r>
      <w:r w:rsidRPr="003765EC">
        <w:rPr>
          <w:rFonts w:ascii="Arial" w:hAnsi="Arial" w:cs="Arial"/>
          <w:sz w:val="20"/>
          <w:szCs w:val="20"/>
        </w:rPr>
        <w:t>must</w:t>
      </w:r>
      <w:r w:rsidRPr="003765EC">
        <w:rPr>
          <w:rFonts w:ascii="Arial" w:eastAsia="Helv" w:hAnsi="Arial" w:cs="Arial"/>
          <w:sz w:val="20"/>
          <w:szCs w:val="20"/>
        </w:rPr>
        <w:t xml:space="preserve"> </w:t>
      </w:r>
      <w:r w:rsidRPr="003765EC">
        <w:rPr>
          <w:rFonts w:ascii="Arial" w:hAnsi="Arial" w:cs="Arial"/>
          <w:sz w:val="20"/>
          <w:szCs w:val="20"/>
        </w:rPr>
        <w:t>be</w:t>
      </w:r>
      <w:r w:rsidRPr="003765EC">
        <w:rPr>
          <w:rFonts w:ascii="Arial" w:eastAsia="Helv" w:hAnsi="Arial" w:cs="Arial"/>
          <w:sz w:val="20"/>
          <w:szCs w:val="20"/>
        </w:rPr>
        <w:t xml:space="preserve"> </w:t>
      </w:r>
      <w:r w:rsidRPr="003765EC">
        <w:rPr>
          <w:rFonts w:ascii="Arial" w:hAnsi="Arial" w:cs="Arial"/>
          <w:sz w:val="20"/>
          <w:szCs w:val="20"/>
        </w:rPr>
        <w:t>explicitly</w:t>
      </w:r>
      <w:r w:rsidRPr="003765EC">
        <w:rPr>
          <w:rFonts w:ascii="Arial" w:eastAsia="Helv" w:hAnsi="Arial" w:cs="Arial"/>
          <w:sz w:val="20"/>
          <w:szCs w:val="20"/>
        </w:rPr>
        <w:t xml:space="preserve"> </w:t>
      </w:r>
      <w:r w:rsidRPr="003765EC">
        <w:rPr>
          <w:rFonts w:ascii="Arial" w:hAnsi="Arial" w:cs="Arial"/>
          <w:sz w:val="20"/>
          <w:szCs w:val="20"/>
        </w:rPr>
        <w:t>modelled</w:t>
      </w:r>
      <w:r w:rsidRPr="003765EC">
        <w:rPr>
          <w:rFonts w:ascii="Arial" w:eastAsia="Helv" w:hAnsi="Arial" w:cs="Arial"/>
          <w:sz w:val="20"/>
          <w:szCs w:val="20"/>
        </w:rPr>
        <w:t xml:space="preserve"> </w:t>
      </w:r>
      <w:r w:rsidRPr="003765EC">
        <w:rPr>
          <w:rFonts w:ascii="Arial" w:hAnsi="Arial" w:cs="Arial"/>
          <w:sz w:val="20"/>
          <w:szCs w:val="20"/>
        </w:rPr>
        <w:t>as</w:t>
      </w:r>
      <w:r w:rsidRPr="003765EC">
        <w:rPr>
          <w:rFonts w:ascii="Arial" w:eastAsia="Helv" w:hAnsi="Arial" w:cs="Arial"/>
          <w:sz w:val="20"/>
          <w:szCs w:val="20"/>
        </w:rPr>
        <w:t xml:space="preserve"> </w:t>
      </w:r>
      <w:r w:rsidRPr="003765EC">
        <w:rPr>
          <w:rFonts w:ascii="Arial" w:hAnsi="Arial" w:cs="Arial"/>
          <w:sz w:val="20"/>
          <w:szCs w:val="20"/>
        </w:rPr>
        <w:t>such.</w:t>
      </w:r>
      <w:bookmarkEnd w:id="112"/>
    </w:p>
    <w:p w:rsidR="00C10D4C" w:rsidRPr="003765EC" w:rsidRDefault="00C10D4C" w:rsidP="003765EC">
      <w:pPr>
        <w:rPr>
          <w:rFonts w:ascii="Arial" w:hAnsi="Arial" w:cs="Arial"/>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reporting</w:t>
      </w:r>
      <w:r>
        <w:rPr>
          <w:rFonts w:ascii="Helv" w:eastAsia="Helv" w:hAnsi="Helv" w:cs="Helv"/>
          <w:color w:val="000000"/>
          <w:sz w:val="20"/>
          <w:szCs w:val="20"/>
        </w:rPr>
        <w:t xml:space="preserve"> </w:t>
      </w:r>
      <w:r>
        <w:rPr>
          <w:rFonts w:ascii="Helv" w:hAnsi="Helv" w:cs="Helv"/>
          <w:color w:val="000000"/>
          <w:sz w:val="20"/>
          <w:szCs w:val="20"/>
        </w:rPr>
        <w:t>criteria.</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report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directly</w:t>
      </w:r>
      <w:r>
        <w:rPr>
          <w:rFonts w:ascii="Helv" w:eastAsia="Helv" w:hAnsi="Helv" w:cs="Helv"/>
          <w:color w:val="000000"/>
          <w:sz w:val="20"/>
          <w:szCs w:val="20"/>
        </w:rPr>
        <w:t xml:space="preserve"> </w:t>
      </w:r>
      <w:r>
        <w:rPr>
          <w:rFonts w:ascii="Helv" w:hAnsi="Helv" w:cs="Helv"/>
          <w:color w:val="000000"/>
          <w:sz w:val="20"/>
          <w:szCs w:val="20"/>
        </w:rPr>
        <w:t>affect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proofErr w:type="gramStart"/>
      <w:r>
        <w:rPr>
          <w:rFonts w:ascii="Helv" w:hAnsi="Helv" w:cs="Helv"/>
          <w:color w:val="000000"/>
          <w:sz w:val="20"/>
          <w:szCs w:val="20"/>
        </w:rPr>
        <w:t>nature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scoping</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mean</w:t>
      </w:r>
      <w:proofErr w:type="gramEnd"/>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possible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correctness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isolation.</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implements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solely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r>
        <w:rPr>
          <w:rFonts w:ascii="Helv" w:hAnsi="Helv" w:cs="Helv"/>
          <w:color w:val="000000"/>
          <w:sz w:val="20"/>
          <w:szCs w:val="20"/>
        </w:rPr>
        <w:t>though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recommended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portability</w:t>
      </w:r>
      <w:r>
        <w:rPr>
          <w:rFonts w:ascii="Helv" w:eastAsia="Helv" w:hAnsi="Helv" w:cs="Helv"/>
          <w:color w:val="000000"/>
          <w:sz w:val="20"/>
          <w:szCs w:val="20"/>
        </w:rPr>
        <w:t xml:space="preserve"> </w:t>
      </w:r>
      <w:r>
        <w:rPr>
          <w:rFonts w:ascii="Helv" w:hAnsi="Helv" w:cs="Helv"/>
          <w:color w:val="000000"/>
          <w:sz w:val="20"/>
          <w:szCs w:val="20"/>
        </w:rPr>
        <w:t>reasons.</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implement</w:t>
      </w:r>
      <w:r>
        <w:rPr>
          <w:rFonts w:ascii="Helv" w:eastAsia="Helv" w:hAnsi="Helv" w:cs="Helv"/>
          <w:color w:val="000000"/>
          <w:sz w:val="20"/>
          <w:szCs w:val="20"/>
        </w:rPr>
        <w:t xml:space="preserve"> </w:t>
      </w:r>
      <w:r>
        <w:rPr>
          <w:rFonts w:ascii="Helv" w:hAnsi="Helv" w:cs="Helv"/>
          <w:color w:val="000000"/>
          <w:sz w:val="20"/>
          <w:szCs w:val="20"/>
        </w:rPr>
        <w:t>some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proofErr w:type="gramStart"/>
      <w:r>
        <w:rPr>
          <w:rFonts w:ascii="Helv" w:hAnsi="Helv" w:cs="Helv"/>
          <w:color w:val="000000"/>
          <w:sz w:val="20"/>
          <w:szCs w:val="20"/>
        </w:rPr>
        <w:t>does</w:t>
      </w:r>
      <w:proofErr w:type="gramEnd"/>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sidR="00C07203">
        <w:rPr>
          <w:rFonts w:ascii="Helv" w:eastAsia="Helv" w:hAnsi="Helv" w:cs="Helv"/>
          <w:color w:val="000000"/>
          <w:sz w:val="20"/>
          <w:szCs w:val="20"/>
        </w:rPr>
        <w:t xml:space="preserve">or annotations </w:t>
      </w:r>
      <w:r>
        <w:rPr>
          <w:rFonts w:ascii="Helv" w:hAnsi="Helv" w:cs="Helv"/>
          <w:color w:val="000000"/>
          <w:sz w:val="20"/>
          <w:szCs w:val="20"/>
        </w:rPr>
        <w:t>required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those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r w:rsidR="00C07203">
        <w:rPr>
          <w:rFonts w:ascii="Helv" w:eastAsia="Helv" w:hAnsi="Helv" w:cs="Helv"/>
          <w:color w:val="000000"/>
          <w:sz w:val="20"/>
          <w:szCs w:val="20"/>
        </w:rPr>
        <w:t>but MUST issue a warning that an unrecognized property or annotation has been encountered</w:t>
      </w:r>
      <w:r>
        <w:rPr>
          <w:rFonts w:ascii="Helv" w:hAnsi="Helv" w:cs="Helv"/>
          <w:color w:val="000000"/>
          <w:sz w:val="20"/>
          <w:szCs w:val="20"/>
        </w:rPr>
        <w:t>.</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objects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may</w:t>
      </w:r>
      <w:r>
        <w:rPr>
          <w:rFonts w:ascii="Helv" w:eastAsia="Helv" w:hAnsi="Helv" w:cs="Helv"/>
          <w:color w:val="000000"/>
          <w:sz w:val="20"/>
          <w:szCs w:val="20"/>
        </w:rPr>
        <w:t xml:space="preserve"> </w:t>
      </w:r>
      <w:r>
        <w:rPr>
          <w:rFonts w:ascii="Helv" w:hAnsi="Helv" w:cs="Helv"/>
          <w:color w:val="000000"/>
          <w:sz w:val="20"/>
          <w:szCs w:val="20"/>
        </w:rPr>
        <w:t>legitimately</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incomplete,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following</w:t>
      </w:r>
      <w:r>
        <w:rPr>
          <w:rFonts w:ascii="Helv" w:eastAsia="Helv" w:hAnsi="Helv" w:cs="Helv"/>
          <w:color w:val="000000"/>
          <w:sz w:val="20"/>
          <w:szCs w:val="20"/>
        </w:rPr>
        <w:t xml:space="preserve"> </w:t>
      </w:r>
      <w:r>
        <w:rPr>
          <w:rFonts w:ascii="Helv" w:hAnsi="Helv" w:cs="Helv"/>
          <w:color w:val="000000"/>
          <w:sz w:val="20"/>
          <w:szCs w:val="20"/>
        </w:rPr>
        <w:t>exceptions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validated:</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referenced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prefixLengthType</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root.</w:t>
      </w:r>
    </w:p>
    <w:p w:rsidR="00C10D4C" w:rsidRDefault="00C10D4C">
      <w:pPr>
        <w:autoSpaceDE w:val="0"/>
        <w:rPr>
          <w:rFonts w:ascii="Helv" w:hAnsi="Helv" w:cs="Helv"/>
          <w:i/>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encounters</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carries</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relevant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defined.</w:t>
      </w:r>
    </w:p>
    <w:p w:rsidR="00C10D4C" w:rsidRDefault="00C10D4C">
      <w:pPr>
        <w:numPr>
          <w:ilvl w:val="0"/>
          <w:numId w:val="5"/>
        </w:numPr>
        <w:autoSpaceDE w:val="0"/>
        <w:rPr>
          <w:rFonts w:ascii="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annotation.</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:string</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another</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binaryNumberRep</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text.</w:t>
      </w:r>
    </w:p>
    <w:p w:rsidR="002533F1" w:rsidRDefault="002533F1">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p>
    <w:p w:rsidR="00EE26C0" w:rsidRDefault="00C10D4C" w:rsidP="00EE26C0">
      <w:pPr>
        <w:autoSpaceDE w:val="0"/>
        <w:rPr>
          <w:rFonts w:ascii="Helv" w:eastAsia="Helv" w:hAnsi="Helv" w:cs="Helv"/>
          <w:color w:val="000000"/>
          <w:sz w:val="20"/>
          <w:szCs w:val="20"/>
        </w:rPr>
      </w:pPr>
      <w:r>
        <w:rPr>
          <w:rFonts w:ascii="Helv" w:hAnsi="Helv" w:cs="Helv"/>
          <w:b/>
          <w:color w:val="000000"/>
          <w:sz w:val="20"/>
          <w:szCs w:val="20"/>
        </w:rPr>
        <w:lastRenderedPageBreak/>
        <w:t>3.9.</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12.3.5</w:t>
      </w:r>
      <w:r w:rsidR="00446914">
        <w:rPr>
          <w:rFonts w:ascii="Helv" w:hAnsi="Helv" w:cs="Helv"/>
          <w:color w:val="000000"/>
          <w:sz w:val="20"/>
          <w:szCs w:val="20"/>
        </w:rPr>
        <w:t xml:space="preserve">, </w:t>
      </w:r>
      <w:r w:rsidR="00446914" w:rsidRPr="00EE26C0">
        <w:rPr>
          <w:rFonts w:ascii="Helv" w:hAnsi="Helv" w:cs="Helv"/>
          <w:i/>
          <w:color w:val="000000"/>
          <w:sz w:val="20"/>
          <w:szCs w:val="20"/>
        </w:rPr>
        <w:t>7.3.1, 7.3.2</w:t>
      </w:r>
      <w:r w:rsidR="00EE26C0">
        <w:rPr>
          <w:rFonts w:ascii="Helv" w:hAnsi="Helv" w:cs="Helv"/>
          <w:i/>
          <w:color w:val="000000"/>
          <w:sz w:val="20"/>
          <w:szCs w:val="20"/>
        </w:rPr>
        <w:t xml:space="preserve">. </w:t>
      </w:r>
      <w:r>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spec</w:t>
      </w:r>
      <w:r w:rsidR="00EE26C0">
        <w:rPr>
          <w:rFonts w:ascii="Helv" w:eastAsia="Helv" w:hAnsi="Helv" w:cs="Helv"/>
          <w:color w:val="000000"/>
          <w:sz w:val="20"/>
          <w:szCs w:val="20"/>
        </w:rPr>
        <w:t xml:space="preserve"> </w:t>
      </w:r>
      <w:r w:rsidR="00BE7AAD">
        <w:rPr>
          <w:rFonts w:ascii="Helv" w:eastAsia="Helv" w:hAnsi="Helv" w:cs="Helv"/>
          <w:color w:val="000000"/>
          <w:sz w:val="20"/>
          <w:szCs w:val="20"/>
        </w:rPr>
        <w:t>originally</w:t>
      </w:r>
      <w:r w:rsidR="00EE26C0">
        <w:rPr>
          <w:rFonts w:ascii="Helv" w:eastAsia="Helv" w:hAnsi="Helv" w:cs="Helv"/>
          <w:color w:val="000000"/>
          <w:sz w:val="20"/>
          <w:szCs w:val="20"/>
        </w:rPr>
        <w:t xml:space="preserve"> </w:t>
      </w:r>
      <w:r w:rsidR="00EE26C0">
        <w:rPr>
          <w:rFonts w:ascii="Helv" w:hAnsi="Helv" w:cs="Helv"/>
          <w:color w:val="000000"/>
          <w:sz w:val="20"/>
          <w:szCs w:val="20"/>
        </w:rPr>
        <w:t>allows</w:t>
      </w:r>
      <w:r w:rsidR="00EE26C0">
        <w:rPr>
          <w:rFonts w:ascii="Helv" w:eastAsia="Helv" w:hAnsi="Helv" w:cs="Helv"/>
          <w:color w:val="000000"/>
          <w:sz w:val="20"/>
          <w:szCs w:val="20"/>
        </w:rPr>
        <w:t xml:space="preserve"> </w:t>
      </w:r>
      <w:r w:rsidR="00EE26C0">
        <w:rPr>
          <w:rFonts w:ascii="Helv" w:hAnsi="Helv" w:cs="Helv"/>
          <w:color w:val="000000"/>
          <w:sz w:val="20"/>
          <w:szCs w:val="20"/>
        </w:rPr>
        <w:t>lengthKind</w:t>
      </w:r>
      <w:r w:rsidR="00EE26C0">
        <w:rPr>
          <w:rFonts w:ascii="Helv" w:eastAsia="Helv" w:hAnsi="Helv" w:cs="Helv"/>
          <w:color w:val="000000"/>
          <w:sz w:val="20"/>
          <w:szCs w:val="20"/>
        </w:rPr>
        <w:t xml:space="preserve"> ‘</w:t>
      </w:r>
      <w:r w:rsidR="00EE26C0">
        <w:rPr>
          <w:rFonts w:ascii="Helv" w:hAnsi="Helv" w:cs="Helv"/>
          <w:color w:val="000000"/>
          <w:sz w:val="20"/>
          <w:szCs w:val="20"/>
        </w:rPr>
        <w:t>pattern</w:t>
      </w:r>
      <w:r w:rsidR="00EE26C0">
        <w:rPr>
          <w:rFonts w:ascii="Helv" w:eastAsia="Helv" w:hAnsi="Helv" w:cs="Helv"/>
          <w:color w:val="000000"/>
          <w:sz w:val="20"/>
          <w:szCs w:val="20"/>
        </w:rPr>
        <w:t xml:space="preserve">’ </w:t>
      </w:r>
      <w:r w:rsidR="00EE26C0">
        <w:rPr>
          <w:rFonts w:ascii="Helv" w:hAnsi="Helv" w:cs="Helv"/>
          <w:color w:val="000000"/>
          <w:sz w:val="20"/>
          <w:szCs w:val="20"/>
        </w:rPr>
        <w:t>to</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used</w:t>
      </w:r>
      <w:r w:rsidR="00EE26C0">
        <w:rPr>
          <w:rFonts w:ascii="Helv" w:eastAsia="Helv" w:hAnsi="Helv" w:cs="Helv"/>
          <w:color w:val="000000"/>
          <w:sz w:val="20"/>
          <w:szCs w:val="20"/>
        </w:rPr>
        <w:t xml:space="preserve"> </w:t>
      </w:r>
      <w:r w:rsidR="00EE26C0">
        <w:rPr>
          <w:rFonts w:ascii="Helv" w:hAnsi="Helv" w:cs="Helv"/>
          <w:color w:val="000000"/>
          <w:sz w:val="20"/>
          <w:szCs w:val="20"/>
        </w:rPr>
        <w:t>when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representation</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current</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or</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a</w:t>
      </w:r>
      <w:r w:rsidR="00EE26C0">
        <w:rPr>
          <w:rFonts w:ascii="Helv" w:eastAsia="Helv" w:hAnsi="Helv" w:cs="Helv"/>
          <w:color w:val="000000"/>
          <w:sz w:val="20"/>
          <w:szCs w:val="20"/>
        </w:rPr>
        <w:t xml:space="preserve"> </w:t>
      </w:r>
      <w:r w:rsidR="00EE26C0">
        <w:rPr>
          <w:rFonts w:ascii="Helv" w:hAnsi="Helv" w:cs="Helv"/>
          <w:color w:val="000000"/>
          <w:sz w:val="20"/>
          <w:szCs w:val="20"/>
        </w:rPr>
        <w:t>child</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is</w:t>
      </w:r>
      <w:r w:rsidR="00EE26C0">
        <w:rPr>
          <w:rFonts w:ascii="Helv" w:eastAsia="Helv" w:hAnsi="Helv" w:cs="Helv"/>
          <w:color w:val="000000"/>
          <w:sz w:val="20"/>
          <w:szCs w:val="20"/>
        </w:rPr>
        <w:t xml:space="preserve"> </w:t>
      </w:r>
      <w:r w:rsidR="00EE26C0">
        <w:rPr>
          <w:rFonts w:ascii="Helv" w:hAnsi="Helv" w:cs="Helv"/>
          <w:color w:val="000000"/>
          <w:sz w:val="20"/>
          <w:szCs w:val="20"/>
        </w:rPr>
        <w:t>binary,</w:t>
      </w:r>
      <w:r w:rsidR="00EE26C0">
        <w:rPr>
          <w:rFonts w:ascii="Helv" w:eastAsia="Helv" w:hAnsi="Helv" w:cs="Helv"/>
          <w:color w:val="000000"/>
          <w:sz w:val="20"/>
          <w:szCs w:val="20"/>
        </w:rPr>
        <w:t xml:space="preserve"> </w:t>
      </w:r>
      <w:r w:rsidR="00EE26C0">
        <w:rPr>
          <w:rFonts w:ascii="Helv" w:hAnsi="Helv" w:cs="Helv"/>
          <w:color w:val="000000"/>
          <w:sz w:val="20"/>
          <w:szCs w:val="20"/>
        </w:rPr>
        <w:t>but</w:t>
      </w:r>
      <w:r w:rsidR="00EE26C0">
        <w:rPr>
          <w:rFonts w:ascii="Helv" w:eastAsia="Helv" w:hAnsi="Helv" w:cs="Helv"/>
          <w:color w:val="000000"/>
          <w:sz w:val="20"/>
          <w:szCs w:val="20"/>
        </w:rPr>
        <w:t xml:space="preserve"> </w:t>
      </w:r>
      <w:r w:rsidR="00EE26C0">
        <w:rPr>
          <w:rFonts w:ascii="Helv" w:hAnsi="Helv" w:cs="Helv"/>
          <w:color w:val="000000"/>
          <w:sz w:val="20"/>
          <w:szCs w:val="20"/>
        </w:rPr>
        <w:t>imposes</w:t>
      </w:r>
      <w:r w:rsidR="00EE26C0">
        <w:rPr>
          <w:rFonts w:ascii="Helv" w:eastAsia="Helv" w:hAnsi="Helv" w:cs="Helv"/>
          <w:color w:val="000000"/>
          <w:sz w:val="20"/>
          <w:szCs w:val="20"/>
        </w:rPr>
        <w:t xml:space="preserve"> </w:t>
      </w:r>
      <w:r w:rsidR="00EE26C0">
        <w:rPr>
          <w:rFonts w:ascii="Helv" w:hAnsi="Helv" w:cs="Helv"/>
          <w:color w:val="000000"/>
          <w:sz w:val="20"/>
          <w:szCs w:val="20"/>
        </w:rPr>
        <w:t>restrictions</w:t>
      </w:r>
      <w:r w:rsidR="00EE26C0">
        <w:rPr>
          <w:rFonts w:ascii="Helv" w:eastAsia="Helv" w:hAnsi="Helv" w:cs="Helv"/>
          <w:color w:val="000000"/>
          <w:sz w:val="20"/>
          <w:szCs w:val="20"/>
        </w:rPr>
        <w:t xml:space="preserve"> </w:t>
      </w:r>
      <w:r w:rsidR="00EE26C0">
        <w:rPr>
          <w:rFonts w:ascii="Helv" w:hAnsi="Helv" w:cs="Helv"/>
          <w:color w:val="000000"/>
          <w:sz w:val="20"/>
          <w:szCs w:val="20"/>
        </w:rPr>
        <w:t>on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encoding</w:t>
      </w:r>
      <w:r w:rsidR="00EE26C0">
        <w:rPr>
          <w:rFonts w:ascii="Helv" w:eastAsia="Helv" w:hAnsi="Helv" w:cs="Helv"/>
          <w:color w:val="000000"/>
          <w:sz w:val="20"/>
          <w:szCs w:val="20"/>
        </w:rPr>
        <w:t xml:space="preserve"> </w:t>
      </w:r>
      <w:r w:rsidR="00EE26C0">
        <w:rPr>
          <w:rFonts w:ascii="Helv" w:hAnsi="Helv" w:cs="Helv"/>
          <w:color w:val="000000"/>
          <w:sz w:val="20"/>
          <w:szCs w:val="20"/>
        </w:rPr>
        <w:t>that</w:t>
      </w:r>
      <w:r w:rsidR="00EE26C0">
        <w:rPr>
          <w:rFonts w:ascii="Helv" w:eastAsia="Helv" w:hAnsi="Helv" w:cs="Helv"/>
          <w:color w:val="000000"/>
          <w:sz w:val="20"/>
          <w:szCs w:val="20"/>
        </w:rPr>
        <w:t xml:space="preserve"> </w:t>
      </w:r>
      <w:r w:rsidR="00EE26C0">
        <w:rPr>
          <w:rFonts w:ascii="Helv" w:hAnsi="Helv" w:cs="Helv"/>
          <w:color w:val="000000"/>
          <w:sz w:val="20"/>
          <w:szCs w:val="20"/>
        </w:rPr>
        <w:t>can</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in</w:t>
      </w:r>
      <w:r w:rsidR="00EE26C0">
        <w:rPr>
          <w:rFonts w:ascii="Helv" w:eastAsia="Helv" w:hAnsi="Helv" w:cs="Helv"/>
          <w:color w:val="000000"/>
          <w:sz w:val="20"/>
          <w:szCs w:val="20"/>
        </w:rPr>
        <w:t xml:space="preserve"> </w:t>
      </w:r>
      <w:r w:rsidR="00EE26C0">
        <w:rPr>
          <w:rFonts w:ascii="Helv" w:hAnsi="Helv" w:cs="Helv"/>
          <w:color w:val="000000"/>
          <w:sz w:val="20"/>
          <w:szCs w:val="20"/>
        </w:rPr>
        <w:t>force.</w:t>
      </w:r>
      <w:r w:rsidR="00EE26C0">
        <w:rPr>
          <w:rFonts w:ascii="Helv" w:eastAsia="Helv" w:hAnsi="Helv" w:cs="Helv"/>
          <w:color w:val="000000"/>
          <w:sz w:val="20"/>
          <w:szCs w:val="20"/>
        </w:rPr>
        <w:t xml:space="preserve"> </w:t>
      </w:r>
    </w:p>
    <w:p w:rsidR="005D06CD" w:rsidDel="00EE26C0" w:rsidRDefault="005D06CD" w:rsidP="00EE26C0">
      <w:pPr>
        <w:autoSpaceDE w:val="0"/>
        <w:rPr>
          <w:rFonts w:ascii="Helv" w:hAnsi="Helv" w:cs="Helv"/>
          <w:color w:val="000000"/>
          <w:sz w:val="20"/>
          <w:szCs w:val="20"/>
        </w:rPr>
      </w:pPr>
    </w:p>
    <w:p w:rsidR="00C10D4C" w:rsidRDefault="00EE26C0" w:rsidP="00EE26C0">
      <w:pPr>
        <w:autoSpaceDE w:val="0"/>
        <w:rPr>
          <w:rFonts w:ascii="Arial" w:eastAsia="Arial" w:hAnsi="Arial" w:cs="Arial"/>
          <w:color w:val="000000"/>
          <w:sz w:val="20"/>
          <w:szCs w:val="20"/>
          <w:lang w:eastAsia="en-GB"/>
        </w:rPr>
      </w:pPr>
      <w:r>
        <w:rPr>
          <w:rFonts w:ascii="Helv" w:hAnsi="Helv" w:cs="Helv"/>
          <w:color w:val="000000"/>
          <w:sz w:val="20"/>
          <w:szCs w:val="20"/>
        </w:rPr>
        <w:t>C</w:t>
      </w:r>
      <w:r w:rsidR="00AF4A9C">
        <w:rPr>
          <w:rFonts w:ascii="Helv" w:hAnsi="Helv" w:cs="Helv"/>
          <w:color w:val="000000"/>
          <w:sz w:val="20"/>
          <w:szCs w:val="20"/>
        </w:rPr>
        <w:t xml:space="preserve">larify that </w:t>
      </w:r>
      <w:r>
        <w:rPr>
          <w:rFonts w:ascii="Helv" w:hAnsi="Helv" w:cs="Helv"/>
          <w:color w:val="000000"/>
          <w:sz w:val="20"/>
          <w:szCs w:val="20"/>
        </w:rPr>
        <w:t xml:space="preserve">the </w:t>
      </w:r>
      <w:r w:rsidR="00AF4A9C">
        <w:rPr>
          <w:rFonts w:ascii="Helv" w:hAnsi="Helv" w:cs="Helv"/>
          <w:color w:val="000000"/>
          <w:sz w:val="20"/>
          <w:szCs w:val="20"/>
        </w:rPr>
        <w:t xml:space="preserve">encoding </w:t>
      </w:r>
      <w:r>
        <w:rPr>
          <w:rFonts w:ascii="Helv" w:hAnsi="Helv" w:cs="Helv"/>
          <w:color w:val="000000"/>
          <w:sz w:val="20"/>
          <w:szCs w:val="20"/>
        </w:rPr>
        <w:t xml:space="preserve">property </w:t>
      </w:r>
      <w:r w:rsidR="00AF4A9C">
        <w:rPr>
          <w:rFonts w:ascii="Helv" w:hAnsi="Helv" w:cs="Helv"/>
          <w:color w:val="000000"/>
          <w:sz w:val="20"/>
          <w:szCs w:val="20"/>
        </w:rPr>
        <w:t>must be defined</w:t>
      </w:r>
      <w:r w:rsidR="002533F1">
        <w:rPr>
          <w:rFonts w:ascii="Helv" w:hAnsi="Helv" w:cs="Helv"/>
          <w:color w:val="000000"/>
          <w:sz w:val="20"/>
          <w:szCs w:val="20"/>
        </w:rPr>
        <w:t xml:space="preserve"> for the element</w:t>
      </w:r>
      <w:r w:rsidR="00AF4A9C">
        <w:rPr>
          <w:rFonts w:ascii="Helv" w:hAnsi="Helv" w:cs="Helv"/>
          <w:color w:val="000000"/>
          <w:sz w:val="20"/>
          <w:szCs w:val="20"/>
        </w:rPr>
        <w:t xml:space="preserve"> (</w:t>
      </w:r>
      <w:r>
        <w:rPr>
          <w:rFonts w:ascii="Helv" w:hAnsi="Helv" w:cs="Helv"/>
          <w:color w:val="000000"/>
          <w:sz w:val="20"/>
          <w:szCs w:val="20"/>
        </w:rPr>
        <w:t>else schema definition error</w:t>
      </w:r>
      <w:r w:rsidR="00AF4A9C">
        <w:rPr>
          <w:rFonts w:ascii="Helv" w:hAnsi="Helv" w:cs="Helv"/>
          <w:color w:val="000000"/>
          <w:sz w:val="20"/>
          <w:szCs w:val="20"/>
        </w:rPr>
        <w:t xml:space="preserve">), and that a decoding </w:t>
      </w:r>
      <w:r w:rsidR="002533F1">
        <w:rPr>
          <w:rFonts w:ascii="Helv" w:hAnsi="Helv" w:cs="Helv"/>
          <w:color w:val="000000"/>
          <w:sz w:val="20"/>
          <w:szCs w:val="20"/>
        </w:rPr>
        <w:t xml:space="preserve">processing </w:t>
      </w:r>
      <w:r w:rsidR="00AF4A9C">
        <w:rPr>
          <w:rFonts w:ascii="Helv" w:hAnsi="Helv" w:cs="Helv"/>
          <w:color w:val="000000"/>
          <w:sz w:val="20"/>
          <w:szCs w:val="20"/>
        </w:rPr>
        <w:t>error is possible if the match of the regex encounters data that does not decode in that encoding</w:t>
      </w:r>
      <w:r w:rsidR="002533F1">
        <w:rPr>
          <w:rFonts w:ascii="Helv" w:hAnsi="Helv" w:cs="Helv"/>
          <w:color w:val="000000"/>
          <w:sz w:val="20"/>
          <w:szCs w:val="20"/>
        </w:rPr>
        <w:t>, dependent on the setting of encodingErrorPolicy</w:t>
      </w:r>
      <w:r w:rsidR="00AF4A9C">
        <w:rPr>
          <w:rFonts w:ascii="Helv" w:hAnsi="Helv" w:cs="Helv"/>
          <w:color w:val="000000"/>
          <w:sz w:val="20"/>
          <w:szCs w:val="20"/>
        </w:rPr>
        <w:t>.</w:t>
      </w:r>
      <w:r w:rsidR="00B80F59">
        <w:rPr>
          <w:rFonts w:ascii="Helv" w:hAnsi="Helv" w:cs="Helv"/>
          <w:color w:val="000000"/>
          <w:sz w:val="20"/>
          <w:szCs w:val="20"/>
        </w:rPr>
        <w:t xml:space="preserve"> Remove section 12.3.5.1.</w:t>
      </w:r>
    </w:p>
    <w:p w:rsidR="00C10D4C" w:rsidRDefault="00C10D4C">
      <w:pPr>
        <w:autoSpaceDE w:val="0"/>
        <w:rPr>
          <w:rFonts w:ascii="Arial" w:hAnsi="Arial" w:cs="Arial"/>
          <w:color w:val="000000"/>
          <w:sz w:val="20"/>
          <w:szCs w:val="20"/>
          <w:lang w:eastAsia="en-GB"/>
        </w:rPr>
      </w:pPr>
    </w:p>
    <w:p w:rsidR="003F42DE" w:rsidRDefault="002533F1">
      <w:pPr>
        <w:autoSpaceDE w:val="0"/>
        <w:rPr>
          <w:rFonts w:ascii="Arial" w:eastAsia="Times New Roman" w:hAnsi="Arial" w:cs="Arial"/>
          <w:color w:val="000000"/>
          <w:sz w:val="20"/>
          <w:szCs w:val="20"/>
          <w:lang w:eastAsia="en-GB"/>
        </w:rPr>
      </w:pPr>
      <w:r>
        <w:rPr>
          <w:rFonts w:ascii="Helv" w:eastAsia="Times New Roman" w:hAnsi="Helv" w:cs="Helv"/>
          <w:color w:val="000000"/>
          <w:sz w:val="20"/>
          <w:szCs w:val="20"/>
          <w:lang w:eastAsia="en-GB"/>
        </w:rPr>
        <w:t xml:space="preserve">Same clarifications needed for </w:t>
      </w:r>
      <w:proofErr w:type="gramStart"/>
      <w:r w:rsidR="003F42DE">
        <w:rPr>
          <w:rFonts w:ascii="Helv" w:hAnsi="Helv" w:cs="Helv"/>
          <w:color w:val="000000"/>
          <w:sz w:val="20"/>
          <w:szCs w:val="20"/>
          <w:lang w:eastAsia="en-GB"/>
        </w:rPr>
        <w:t>testKind</w:t>
      </w:r>
      <w:r w:rsidR="00EE26C0">
        <w:rPr>
          <w:rFonts w:ascii="Helv" w:hAnsi="Helv" w:cs="Helv"/>
          <w:color w:val="000000"/>
          <w:sz w:val="20"/>
          <w:szCs w:val="20"/>
          <w:lang w:eastAsia="en-GB"/>
        </w:rPr>
        <w:t xml:space="preserve"> </w:t>
      </w:r>
      <w:r w:rsidR="003F42DE">
        <w:rPr>
          <w:rFonts w:ascii="Helv" w:hAnsi="Helv" w:cs="Helv"/>
          <w:color w:val="000000"/>
          <w:sz w:val="20"/>
          <w:szCs w:val="20"/>
          <w:lang w:eastAsia="en-GB"/>
        </w:rPr>
        <w:t>”</w:t>
      </w:r>
      <w:proofErr w:type="gramEnd"/>
      <w:r w:rsidR="003F42DE">
        <w:rPr>
          <w:rFonts w:ascii="Helv" w:hAnsi="Helv" w:cs="Helv"/>
          <w:color w:val="000000"/>
          <w:sz w:val="20"/>
          <w:szCs w:val="20"/>
          <w:lang w:eastAsia="en-GB"/>
        </w:rPr>
        <w:t xml:space="preserve">pattern” </w:t>
      </w:r>
      <w:r>
        <w:rPr>
          <w:rFonts w:ascii="Helv" w:hAnsi="Helv" w:cs="Helv"/>
          <w:color w:val="000000"/>
          <w:sz w:val="20"/>
          <w:szCs w:val="20"/>
          <w:lang w:eastAsia="en-GB"/>
        </w:rPr>
        <w:t xml:space="preserve">property </w:t>
      </w:r>
      <w:r w:rsidR="00EE26C0">
        <w:rPr>
          <w:rFonts w:ascii="Helv" w:hAnsi="Helv" w:cs="Helv"/>
          <w:color w:val="000000"/>
          <w:sz w:val="20"/>
          <w:szCs w:val="20"/>
          <w:lang w:eastAsia="en-GB"/>
        </w:rPr>
        <w:t>for assert</w:t>
      </w:r>
      <w:r>
        <w:rPr>
          <w:rFonts w:ascii="Helv" w:hAnsi="Helv" w:cs="Helv"/>
          <w:color w:val="000000"/>
          <w:sz w:val="20"/>
          <w:szCs w:val="20"/>
          <w:lang w:eastAsia="en-GB"/>
        </w:rPr>
        <w:t>s</w:t>
      </w:r>
      <w:r w:rsidR="00EE26C0">
        <w:rPr>
          <w:rFonts w:ascii="Helv" w:hAnsi="Helv" w:cs="Helv"/>
          <w:color w:val="000000"/>
          <w:sz w:val="20"/>
          <w:szCs w:val="20"/>
          <w:lang w:eastAsia="en-GB"/>
        </w:rPr>
        <w:t xml:space="preserve"> and discriminator</w:t>
      </w:r>
      <w:r>
        <w:rPr>
          <w:rFonts w:ascii="Helv" w:hAnsi="Helv" w:cs="Helv"/>
          <w:color w:val="000000"/>
          <w:sz w:val="20"/>
          <w:szCs w:val="20"/>
          <w:lang w:eastAsia="en-GB"/>
        </w:rPr>
        <w:t>s</w:t>
      </w:r>
      <w:r>
        <w:rPr>
          <w:rFonts w:ascii="Arial" w:eastAsia="Times New Roman" w:hAnsi="Arial" w:cs="Arial"/>
          <w:color w:val="000000"/>
          <w:sz w:val="20"/>
          <w:szCs w:val="20"/>
          <w:lang w:eastAsia="en-GB"/>
        </w:rPr>
        <w:t>.</w:t>
      </w:r>
    </w:p>
    <w:p w:rsidR="005D06CD" w:rsidRDefault="005D06CD">
      <w:pPr>
        <w:autoSpaceDE w:val="0"/>
        <w:rPr>
          <w:rFonts w:ascii="Arial" w:eastAsia="Times New Roman" w:hAnsi="Arial" w:cs="Arial"/>
          <w:color w:val="000000"/>
          <w:sz w:val="20"/>
          <w:szCs w:val="20"/>
          <w:lang w:eastAsia="en-GB"/>
        </w:rPr>
      </w:pPr>
    </w:p>
    <w:p w:rsidR="005D06CD" w:rsidRDefault="005D06CD">
      <w:pPr>
        <w:autoSpaceDE w:val="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 consistency, the restriction that a complex element of specified length and lengthUnits ‘characters’ must have children that are all text and that have the same encoding as the complex element, is dropped.</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Arial" w:eastAsia="Arial" w:hAnsi="Arial" w:cs="Arial"/>
          <w:sz w:val="20"/>
        </w:rPr>
      </w:pPr>
      <w:r>
        <w:rPr>
          <w:rFonts w:ascii="Arial" w:hAnsi="Arial" w:cs="Arial"/>
          <w:b/>
          <w:sz w:val="20"/>
          <w:szCs w:val="20"/>
        </w:rPr>
        <w:t>3.10</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5.1,</w:t>
      </w:r>
      <w:r>
        <w:rPr>
          <w:rFonts w:ascii="Arial" w:eastAsia="Arial" w:hAnsi="Arial" w:cs="Arial"/>
          <w:i/>
          <w:sz w:val="20"/>
          <w:szCs w:val="20"/>
        </w:rPr>
        <w:t xml:space="preserve"> </w:t>
      </w:r>
      <w:r>
        <w:rPr>
          <w:rFonts w:ascii="Arial" w:hAnsi="Arial" w:cs="Arial"/>
          <w:i/>
          <w:sz w:val="20"/>
          <w:szCs w:val="20"/>
        </w:rPr>
        <w:t>13.15</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Allow</w:t>
      </w:r>
      <w:r>
        <w:rPr>
          <w:rFonts w:ascii="Arial" w:eastAsia="Arial" w:hAnsi="Arial" w:cs="Arial"/>
          <w:sz w:val="20"/>
          <w:szCs w:val="20"/>
        </w:rPr>
        <w:t xml:space="preserve"> </w:t>
      </w:r>
      <w:r>
        <w:rPr>
          <w:rFonts w:ascii="Arial" w:hAnsi="Arial" w:cs="Arial"/>
          <w:sz w:val="20"/>
          <w:szCs w:val="20"/>
        </w:rPr>
        <w:t>complex</w:t>
      </w:r>
      <w:r>
        <w:rPr>
          <w:rFonts w:ascii="Arial" w:eastAsia="Arial" w:hAnsi="Arial" w:cs="Arial"/>
          <w:sz w:val="20"/>
          <w:szCs w:val="20"/>
        </w:rPr>
        <w:t xml:space="preserve"> </w:t>
      </w:r>
      <w:r>
        <w:rPr>
          <w:rFonts w:ascii="Arial" w:hAnsi="Arial" w:cs="Arial"/>
          <w:sz w:val="20"/>
          <w:szCs w:val="20"/>
        </w:rPr>
        <w:t>elements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nillable.</w:t>
      </w:r>
      <w:r>
        <w:rPr>
          <w:rFonts w:ascii="Arial" w:eastAsia="Arial" w:hAnsi="Arial" w:cs="Arial"/>
          <w:sz w:val="20"/>
          <w:szCs w:val="20"/>
        </w:rPr>
        <w:t xml:space="preserve">  </w:t>
      </w:r>
      <w:r>
        <w:rPr>
          <w:rFonts w:ascii="Arial" w:hAnsi="Arial" w:cs="Arial"/>
          <w:sz w:val="20"/>
        </w:rPr>
        <w:t>There</w:t>
      </w:r>
      <w:r>
        <w:rPr>
          <w:rFonts w:ascii="Arial" w:eastAsia="Arial" w:hAnsi="Arial" w:cs="Arial"/>
          <w:sz w:val="20"/>
        </w:rPr>
        <w:t xml:space="preserve"> </w:t>
      </w:r>
      <w:r>
        <w:rPr>
          <w:rFonts w:ascii="Arial" w:hAnsi="Arial" w:cs="Arial"/>
          <w:sz w:val="20"/>
        </w:rPr>
        <w:t>are</w:t>
      </w:r>
      <w:r>
        <w:rPr>
          <w:rFonts w:ascii="Arial" w:eastAsia="Arial" w:hAnsi="Arial" w:cs="Arial"/>
          <w:sz w:val="20"/>
        </w:rPr>
        <w:t xml:space="preserve"> </w:t>
      </w:r>
      <w:r>
        <w:rPr>
          <w:rFonts w:ascii="Arial" w:hAnsi="Arial" w:cs="Arial"/>
          <w:sz w:val="20"/>
        </w:rPr>
        <w:t>advantages</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permitting</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be</w:t>
      </w:r>
      <w:r>
        <w:rPr>
          <w:rFonts w:ascii="Arial" w:eastAsia="Arial" w:hAnsi="Arial" w:cs="Arial"/>
          <w:sz w:val="20"/>
        </w:rPr>
        <w:t xml:space="preserve"> </w:t>
      </w:r>
      <w:r>
        <w:rPr>
          <w:rFonts w:ascii="Arial" w:hAnsi="Arial" w:cs="Arial"/>
          <w:sz w:val="20"/>
        </w:rPr>
        <w:t>nillable</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well</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simple</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example,</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provides</w:t>
      </w:r>
      <w:r>
        <w:rPr>
          <w:rFonts w:ascii="Arial" w:eastAsia="Arial" w:hAnsi="Arial" w:cs="Arial"/>
          <w:sz w:val="20"/>
        </w:rPr>
        <w:t xml:space="preserve"> </w:t>
      </w:r>
      <w:r>
        <w:rPr>
          <w:rFonts w:ascii="Arial" w:hAnsi="Arial" w:cs="Arial"/>
          <w:sz w:val="20"/>
        </w:rPr>
        <w:t>better</w:t>
      </w:r>
      <w:r>
        <w:rPr>
          <w:rFonts w:ascii="Arial" w:eastAsia="Arial" w:hAnsi="Arial" w:cs="Arial"/>
          <w:sz w:val="20"/>
        </w:rPr>
        <w:t xml:space="preserve"> </w:t>
      </w:r>
      <w:r>
        <w:rPr>
          <w:rFonts w:ascii="Arial" w:hAnsi="Arial" w:cs="Arial"/>
          <w:sz w:val="20"/>
        </w:rPr>
        <w:t>interoperability</w:t>
      </w:r>
      <w:r>
        <w:rPr>
          <w:rFonts w:ascii="Arial" w:eastAsia="Arial" w:hAnsi="Arial" w:cs="Arial"/>
          <w:sz w:val="20"/>
        </w:rPr>
        <w:t xml:space="preserve"> </w:t>
      </w:r>
      <w:r>
        <w:rPr>
          <w:rFonts w:ascii="Arial" w:hAnsi="Arial" w:cs="Arial"/>
          <w:sz w:val="20"/>
        </w:rPr>
        <w:t>with</w:t>
      </w:r>
      <w:r>
        <w:rPr>
          <w:rFonts w:ascii="Arial" w:eastAsia="Arial" w:hAnsi="Arial" w:cs="Arial"/>
          <w:sz w:val="20"/>
        </w:rPr>
        <w:t xml:space="preserve"> </w:t>
      </w:r>
      <w:r>
        <w:rPr>
          <w:rFonts w:ascii="Arial" w:hAnsi="Arial" w:cs="Arial"/>
          <w:sz w:val="20"/>
        </w:rPr>
        <w:t>XML</w:t>
      </w:r>
      <w:r>
        <w:rPr>
          <w:rFonts w:ascii="Arial" w:eastAsia="Arial" w:hAnsi="Arial" w:cs="Arial"/>
          <w:sz w:val="20"/>
        </w:rPr>
        <w:t xml:space="preserve"> </w:t>
      </w:r>
      <w:r>
        <w:rPr>
          <w:rFonts w:ascii="Arial" w:hAnsi="Arial" w:cs="Arial"/>
          <w:sz w:val="20"/>
        </w:rPr>
        <w:t>infosets.</w:t>
      </w:r>
      <w:r>
        <w:rPr>
          <w:rFonts w:ascii="Arial" w:eastAsia="Arial" w:hAnsi="Arial" w:cs="Arial"/>
          <w:sz w:val="20"/>
        </w:rPr>
        <w:t xml:space="preserve"> </w:t>
      </w:r>
      <w:r>
        <w:rPr>
          <w:rFonts w:ascii="Arial" w:hAnsi="Arial" w:cs="Arial"/>
          <w:sz w:val="20"/>
        </w:rPr>
        <w:t>However,</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avoid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concept</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having</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which</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possible</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only</w:t>
      </w:r>
      <w:r>
        <w:rPr>
          <w:rFonts w:ascii="Arial" w:eastAsia="Arial" w:hAnsi="Arial" w:cs="Arial"/>
          <w:sz w:val="20"/>
        </w:rPr>
        <w:t xml:space="preserve"> </w:t>
      </w:r>
      <w:r>
        <w:rPr>
          <w:rFonts w:ascii="Arial" w:hAnsi="Arial" w:cs="Arial"/>
          <w:sz w:val="20"/>
        </w:rPr>
        <w:t>permissible</w:t>
      </w:r>
      <w:r>
        <w:rPr>
          <w:rFonts w:ascii="Arial" w:eastAsia="Arial" w:hAnsi="Arial" w:cs="Arial"/>
          <w:sz w:val="20"/>
        </w:rPr>
        <w:t xml:space="preserve"> </w:t>
      </w:r>
      <w:r>
        <w:rPr>
          <w:rFonts w:ascii="Arial" w:hAnsi="Arial" w:cs="Arial"/>
          <w:sz w:val="20"/>
        </w:rPr>
        <w:t>nil</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empty</w:t>
      </w:r>
      <w:r>
        <w:rPr>
          <w:rFonts w:ascii="Arial" w:eastAsia="Arial" w:hAnsi="Arial" w:cs="Arial"/>
          <w:sz w:val="20"/>
        </w:rPr>
        <w:t xml:space="preserve"> </w:t>
      </w:r>
      <w:r>
        <w:rPr>
          <w:rFonts w:ascii="Arial" w:hAnsi="Arial" w:cs="Arial"/>
          <w:sz w:val="20"/>
        </w:rPr>
        <w:t>string,</w:t>
      </w:r>
      <w:r>
        <w:rPr>
          <w:rFonts w:ascii="Arial" w:eastAsia="Arial" w:hAnsi="Arial" w:cs="Arial"/>
          <w:sz w:val="20"/>
        </w:rPr>
        <w:t xml:space="preserve"> </w:t>
      </w:r>
      <w:r>
        <w:rPr>
          <w:rFonts w:ascii="Arial" w:hAnsi="Arial" w:cs="Arial"/>
          <w:sz w:val="20"/>
        </w:rPr>
        <w:t>represented</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%ES;</w:t>
      </w:r>
      <w:r>
        <w:rPr>
          <w:rFonts w:ascii="Arial" w:eastAsia="Arial" w:hAnsi="Arial" w:cs="Arial"/>
          <w:sz w:val="20"/>
        </w:rPr>
        <w:t xml:space="preserve"> </w:t>
      </w:r>
      <w:r>
        <w:rPr>
          <w:rFonts w:ascii="Arial" w:hAnsi="Arial" w:cs="Arial"/>
          <w:sz w:val="20"/>
        </w:rPr>
        <w:t>entity.</w:t>
      </w:r>
      <w:r>
        <w:rPr>
          <w:rFonts w:ascii="Arial" w:eastAsia="Arial" w:hAnsi="Arial" w:cs="Arial"/>
          <w:sz w:val="20"/>
        </w:rPr>
        <w:t xml:space="preserve"> </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If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has</w:t>
      </w:r>
      <w:r>
        <w:rPr>
          <w:rFonts w:ascii="Arial" w:eastAsia="Arial" w:hAnsi="Arial" w:cs="Arial"/>
          <w:sz w:val="20"/>
        </w:rPr>
        <w:t xml:space="preserve"> </w:t>
      </w:r>
      <w:r>
        <w:rPr>
          <w:rFonts w:ascii="Arial" w:hAnsi="Arial" w:cs="Arial"/>
          <w:sz w:val="20"/>
        </w:rPr>
        <w:t>xs</w:t>
      </w:r>
      <w:proofErr w:type="gramStart"/>
      <w:r>
        <w:rPr>
          <w:rFonts w:ascii="Arial" w:hAnsi="Arial" w:cs="Arial"/>
          <w:sz w:val="20"/>
        </w:rPr>
        <w:t>:nillable</w:t>
      </w:r>
      <w:proofErr w:type="gramEnd"/>
      <w:r>
        <w:rPr>
          <w:rFonts w:ascii="Arial" w:eastAsia="Arial" w:hAnsi="Arial" w:cs="Arial"/>
          <w:sz w:val="20"/>
        </w:rPr>
        <w:t xml:space="preserve"> </w:t>
      </w:r>
      <w:r>
        <w:rPr>
          <w:rFonts w:ascii="Arial" w:hAnsi="Arial" w:cs="Arial"/>
          <w:sz w:val="20"/>
        </w:rPr>
        <w:t>set</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true</w:t>
      </w:r>
      <w:r>
        <w:rPr>
          <w:rFonts w:ascii="Arial" w:eastAsia="Arial" w:hAnsi="Arial" w:cs="Arial"/>
          <w:sz w:val="20"/>
        </w:rPr>
        <w:t>’</w:t>
      </w:r>
      <w:r>
        <w:rPr>
          <w:rFonts w:ascii="Arial" w:hAnsi="Arial" w:cs="Arial"/>
          <w:sz w:val="20"/>
        </w:rPr>
        <w:t>,</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schema</w:t>
      </w:r>
      <w:r>
        <w:rPr>
          <w:rFonts w:ascii="Arial" w:eastAsia="Arial" w:hAnsi="Arial" w:cs="Arial"/>
          <w:sz w:val="20"/>
        </w:rPr>
        <w:t xml:space="preserve"> </w:t>
      </w:r>
      <w:r>
        <w:rPr>
          <w:rFonts w:ascii="Arial" w:hAnsi="Arial" w:cs="Arial"/>
          <w:sz w:val="20"/>
        </w:rPr>
        <w:t>definition</w:t>
      </w:r>
      <w:r>
        <w:rPr>
          <w:rFonts w:ascii="Arial" w:eastAsia="Arial" w:hAnsi="Arial" w:cs="Arial"/>
          <w:sz w:val="20"/>
        </w:rPr>
        <w:t xml:space="preserve"> </w:t>
      </w:r>
      <w:r>
        <w:rPr>
          <w:rFonts w:ascii="Arial" w:hAnsi="Arial" w:cs="Arial"/>
          <w:sz w:val="20"/>
        </w:rPr>
        <w:t>error</w:t>
      </w:r>
      <w:r>
        <w:rPr>
          <w:rFonts w:ascii="Arial" w:eastAsia="Arial" w:hAnsi="Arial" w:cs="Arial"/>
          <w:sz w:val="20"/>
        </w:rPr>
        <w:t xml:space="preserve"> </w:t>
      </w:r>
      <w:r>
        <w:rPr>
          <w:rFonts w:ascii="Arial" w:hAnsi="Arial" w:cs="Arial"/>
          <w:sz w:val="20"/>
        </w:rPr>
        <w:t>if</w:t>
      </w:r>
      <w:r>
        <w:rPr>
          <w:rFonts w:ascii="Arial" w:eastAsia="Arial" w:hAnsi="Arial" w:cs="Arial"/>
          <w:sz w:val="20"/>
        </w:rPr>
        <w:t xml:space="preserve"> </w:t>
      </w:r>
      <w:r>
        <w:rPr>
          <w:rFonts w:ascii="Arial" w:hAnsi="Arial" w:cs="Arial"/>
          <w:sz w:val="20"/>
        </w:rPr>
        <w:t>nilKind</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literalValue</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nilValue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single</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%ES;</w:t>
      </w:r>
      <w:r>
        <w:rPr>
          <w:rFonts w:ascii="Arial" w:eastAsia="Arial" w:hAnsi="Arial" w:cs="Arial"/>
          <w:sz w:val="20"/>
        </w:rPr>
        <w:t>’</w:t>
      </w:r>
      <w:r>
        <w:rPr>
          <w:rFonts w:ascii="Arial" w:hAnsi="Arial" w:cs="Arial"/>
          <w:sz w:val="20"/>
        </w:rPr>
        <w:t>.</w:t>
      </w:r>
      <w:r>
        <w:rPr>
          <w:rFonts w:ascii="Arial" w:eastAsia="Arial" w:hAnsi="Arial" w:cs="Arial"/>
          <w:sz w:val="20"/>
        </w:rPr>
        <w:t xml:space="preserve">  </w:t>
      </w:r>
    </w:p>
    <w:p w:rsidR="00ED0511" w:rsidRDefault="00ED0511">
      <w:pPr>
        <w:autoSpaceDE w:val="0"/>
        <w:rPr>
          <w:rFonts w:ascii="Arial" w:eastAsia="Arial" w:hAnsi="Arial" w:cs="Arial"/>
          <w:sz w:val="20"/>
        </w:rPr>
      </w:pPr>
    </w:p>
    <w:p w:rsidR="00C10D4C" w:rsidRPr="00ED0511" w:rsidRDefault="00C10D4C" w:rsidP="00ED0511">
      <w:pPr>
        <w:rPr>
          <w:rFonts w:ascii="Arial" w:hAnsi="Arial" w:cs="Arial"/>
          <w:sz w:val="20"/>
          <w:szCs w:val="20"/>
        </w:rPr>
      </w:pPr>
      <w:bookmarkStart w:id="113" w:name="__RefHeading__1132_1503507204"/>
      <w:bookmarkStart w:id="114" w:name="_Toc341182575"/>
      <w:bookmarkEnd w:id="113"/>
      <w:r w:rsidRPr="00ED0511">
        <w:rPr>
          <w:rFonts w:ascii="Arial" w:hAnsi="Arial" w:cs="Arial"/>
          <w:sz w:val="20"/>
          <w:szCs w:val="20"/>
        </w:rPr>
        <w:t>Allowing complex elements to be nillable also solves another problem, that of preserving the position of optional complex elements in an array that contains explicit gaps. An infoset item with the special value nil is created for each such gap.</w:t>
      </w:r>
      <w:bookmarkEnd w:id="114"/>
    </w:p>
    <w:p w:rsidR="003765EC" w:rsidRDefault="003765EC" w:rsidP="003765EC">
      <w:pPr>
        <w:rPr>
          <w:rFonts w:ascii="Arial" w:hAnsi="Arial" w:cs="Arial"/>
          <w:sz w:val="20"/>
          <w:szCs w:val="20"/>
        </w:rPr>
      </w:pPr>
      <w:bookmarkStart w:id="115" w:name="__RefHeading__1134_1503507204"/>
      <w:bookmarkStart w:id="116" w:name="_Toc341182576"/>
      <w:bookmarkEnd w:id="115"/>
    </w:p>
    <w:p w:rsidR="00C10D4C" w:rsidRPr="003765EC" w:rsidRDefault="00C10D4C" w:rsidP="003765EC">
      <w:pPr>
        <w:rPr>
          <w:rFonts w:ascii="Arial" w:hAnsi="Arial" w:cs="Arial"/>
          <w:sz w:val="20"/>
          <w:szCs w:val="20"/>
        </w:rPr>
      </w:pPr>
      <w:r w:rsidRPr="003765EC">
        <w:rPr>
          <w:rFonts w:ascii="Arial" w:hAnsi="Arial" w:cs="Arial"/>
          <w:sz w:val="20"/>
          <w:szCs w:val="20"/>
        </w:rPr>
        <w:t>Property</w:t>
      </w:r>
      <w:r w:rsidRPr="003765EC">
        <w:rPr>
          <w:rFonts w:ascii="Arial" w:eastAsia="Arial" w:hAnsi="Arial" w:cs="Arial"/>
          <w:sz w:val="20"/>
          <w:szCs w:val="20"/>
        </w:rPr>
        <w:t xml:space="preserve"> </w:t>
      </w:r>
      <w:r w:rsidRPr="003765EC">
        <w:rPr>
          <w:rFonts w:ascii="Arial" w:hAnsi="Arial" w:cs="Arial"/>
          <w:sz w:val="20"/>
          <w:szCs w:val="20"/>
        </w:rPr>
        <w:t>nilValueDelimiterPolicy</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applicable.</w:t>
      </w:r>
      <w:bookmarkEnd w:id="116"/>
    </w:p>
    <w:p w:rsidR="003765EC" w:rsidRDefault="003765EC" w:rsidP="003765EC">
      <w:pPr>
        <w:rPr>
          <w:rFonts w:ascii="Arial" w:hAnsi="Arial" w:cs="Arial"/>
          <w:sz w:val="20"/>
          <w:szCs w:val="20"/>
        </w:rPr>
      </w:pPr>
      <w:bookmarkStart w:id="117" w:name="__RefHeading__1136_1503507204"/>
      <w:bookmarkStart w:id="118" w:name="_Toc341182577"/>
      <w:bookmarkEnd w:id="117"/>
    </w:p>
    <w:p w:rsid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grammar</w:t>
      </w:r>
      <w:r w:rsidRPr="003765EC">
        <w:rPr>
          <w:rFonts w:ascii="Arial" w:eastAsia="Arial" w:hAnsi="Arial" w:cs="Arial"/>
          <w:sz w:val="20"/>
          <w:szCs w:val="20"/>
        </w:rPr>
        <w:t xml:space="preserve"> </w:t>
      </w:r>
      <w:r w:rsidRPr="003765EC">
        <w:rPr>
          <w:rFonts w:ascii="Arial" w:hAnsi="Arial" w:cs="Arial"/>
          <w:sz w:val="20"/>
          <w:szCs w:val="20"/>
        </w:rPr>
        <w:t>changes</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reflect</w:t>
      </w:r>
      <w:r w:rsidRPr="003765EC">
        <w:rPr>
          <w:rFonts w:ascii="Arial" w:eastAsia="Arial" w:hAnsi="Arial" w:cs="Arial"/>
          <w:sz w:val="20"/>
          <w:szCs w:val="20"/>
        </w:rPr>
        <w:t xml:space="preserve"> </w:t>
      </w:r>
      <w:r w:rsidRPr="003765EC">
        <w:rPr>
          <w:rFonts w:ascii="Arial" w:hAnsi="Arial" w:cs="Arial"/>
          <w:sz w:val="20"/>
          <w:szCs w:val="20"/>
        </w:rPr>
        <w:t>this</w:t>
      </w:r>
      <w:r w:rsidR="008721C8" w:rsidRPr="003765EC">
        <w:rPr>
          <w:rFonts w:ascii="Arial" w:hAnsi="Arial" w:cs="Arial"/>
          <w:sz w:val="20"/>
          <w:szCs w:val="20"/>
        </w:rPr>
        <w:t xml:space="preserve">, as shown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sidRPr="003765EC">
        <w:rPr>
          <w:rFonts w:ascii="Arial" w:hAnsi="Arial" w:cs="Arial"/>
          <w:sz w:val="20"/>
          <w:szCs w:val="20"/>
        </w:rPr>
        <w:t xml:space="preserve"> of this document.</w:t>
      </w:r>
      <w:bookmarkEnd w:id="118"/>
    </w:p>
    <w:p w:rsidR="003765EC" w:rsidRPr="003765EC" w:rsidRDefault="003765EC" w:rsidP="003765EC">
      <w:pPr>
        <w:rPr>
          <w:rFonts w:ascii="Arial" w:hAnsi="Arial" w:cs="Arial"/>
          <w:sz w:val="20"/>
          <w:szCs w:val="20"/>
        </w:rPr>
      </w:pPr>
    </w:p>
    <w:p w:rsidR="003765EC" w:rsidRPr="003765EC" w:rsidRDefault="003765EC" w:rsidP="003765EC">
      <w:pPr>
        <w:rPr>
          <w:rFonts w:ascii="Arial" w:eastAsia="Times New Roman" w:hAnsi="Arial" w:cs="Arial"/>
          <w:sz w:val="20"/>
          <w:szCs w:val="20"/>
          <w:lang w:eastAsia="he-IL" w:bidi="he-IL"/>
        </w:rPr>
      </w:pPr>
      <w:bookmarkStart w:id="119" w:name="__RefHeading__1138_1503507204"/>
      <w:bookmarkEnd w:id="119"/>
    </w:p>
    <w:p w:rsidR="00C10D4C" w:rsidRDefault="00C10D4C" w:rsidP="003765EC">
      <w:pPr>
        <w:rPr>
          <w:rFonts w:ascii="Arial" w:hAnsi="Arial" w:cs="Arial"/>
          <w:sz w:val="20"/>
          <w:szCs w:val="20"/>
        </w:rPr>
      </w:pPr>
      <w:bookmarkStart w:id="120" w:name="__RefHeading__1140_1503507204"/>
      <w:bookmarkStart w:id="121" w:name="_Toc341182578"/>
      <w:bookmarkEnd w:id="120"/>
      <w:r w:rsidRPr="003765EC">
        <w:rPr>
          <w:rFonts w:ascii="Arial" w:hAnsi="Arial" w:cs="Arial"/>
          <w:b/>
          <w:sz w:val="20"/>
          <w:szCs w:val="20"/>
        </w:rPr>
        <w:t>3.11</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16</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If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occurrences</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fixed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variable</w:t>
      </w:r>
      <w:r w:rsidRPr="003765EC">
        <w:rPr>
          <w:rFonts w:ascii="Arial" w:eastAsia="Arial" w:hAnsi="Arial" w:cs="Arial"/>
          <w:sz w:val="20"/>
          <w:szCs w:val="20"/>
        </w:rPr>
        <w:t xml:space="preserve"> </w:t>
      </w:r>
      <w:r w:rsidRPr="003765EC">
        <w:rPr>
          <w:rFonts w:ascii="Arial" w:hAnsi="Arial" w:cs="Arial"/>
          <w:sz w:val="20"/>
          <w:szCs w:val="20"/>
        </w:rPr>
        <w:t>array</w:t>
      </w:r>
      <w:r w:rsidRPr="003765EC">
        <w:rPr>
          <w:rFonts w:ascii="Arial" w:eastAsia="Arial" w:hAnsi="Arial" w:cs="Arial"/>
          <w:sz w:val="20"/>
          <w:szCs w:val="20"/>
        </w:rPr>
        <w:t xml:space="preserve"> </w:t>
      </w:r>
      <w:r w:rsidRPr="003765EC">
        <w:rPr>
          <w:rFonts w:ascii="Arial" w:hAnsi="Arial" w:cs="Arial"/>
          <w:sz w:val="20"/>
          <w:szCs w:val="20"/>
        </w:rPr>
        <w:t>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optional)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count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provided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nor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stop</w:t>
      </w:r>
      <w:r w:rsidRPr="003765EC">
        <w:rPr>
          <w:rFonts w:ascii="Arial" w:eastAsia="Arial" w:hAnsi="Arial" w:cs="Arial"/>
          <w:sz w:val="20"/>
          <w:szCs w:val="20"/>
        </w:rPr>
        <w:t xml:space="preserve"> </w:t>
      </w:r>
      <w:r w:rsidRPr="003765EC">
        <w:rPr>
          <w:rFonts w:ascii="Arial" w:hAnsi="Arial" w:cs="Arial"/>
          <w:sz w:val="20"/>
          <w:szCs w:val="20"/>
        </w:rPr>
        <w:t>value,</w:t>
      </w:r>
      <w:r w:rsidRPr="003765EC">
        <w:rPr>
          <w:rFonts w:ascii="Arial" w:eastAsia="Arial" w:hAnsi="Arial" w:cs="Arial"/>
          <w:sz w:val="20"/>
          <w:szCs w:val="20"/>
        </w:rPr>
        <w:t xml:space="preserve"> </w:t>
      </w:r>
      <w:r w:rsidRPr="003765EC">
        <w:rPr>
          <w:rFonts w:ascii="Arial" w:hAnsi="Arial" w:cs="Arial"/>
          <w:sz w:val="20"/>
          <w:szCs w:val="20"/>
        </w:rPr>
        <w:t>then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language</w:t>
      </w:r>
      <w:r w:rsidRPr="003765EC">
        <w:rPr>
          <w:rFonts w:ascii="Arial" w:eastAsia="Arial" w:hAnsi="Arial" w:cs="Arial"/>
          <w:sz w:val="20"/>
          <w:szCs w:val="20"/>
        </w:rPr>
        <w:t xml:space="preserve"> </w:t>
      </w:r>
      <w:r w:rsidRPr="003765EC">
        <w:rPr>
          <w:rFonts w:ascii="Arial" w:hAnsi="Arial" w:cs="Arial"/>
          <w:sz w:val="20"/>
          <w:szCs w:val="20"/>
        </w:rPr>
        <w:t>only</w:t>
      </w:r>
      <w:r w:rsidRPr="003765EC">
        <w:rPr>
          <w:rFonts w:ascii="Arial" w:eastAsia="Arial" w:hAnsi="Arial" w:cs="Arial"/>
          <w:sz w:val="20"/>
          <w:szCs w:val="20"/>
        </w:rPr>
        <w:t xml:space="preserve"> </w:t>
      </w:r>
      <w:r w:rsidRPr="003765EC">
        <w:rPr>
          <w:rFonts w:ascii="Arial" w:hAnsi="Arial" w:cs="Arial"/>
          <w:sz w:val="20"/>
          <w:szCs w:val="20"/>
        </w:rPr>
        <w:t>provides</w:t>
      </w:r>
      <w:r w:rsidRPr="003765EC">
        <w:rPr>
          <w:rFonts w:ascii="Arial" w:eastAsia="Arial" w:hAnsi="Arial" w:cs="Arial"/>
          <w:sz w:val="20"/>
          <w:szCs w:val="20"/>
        </w:rPr>
        <w:t xml:space="preserve"> </w:t>
      </w:r>
      <w:r w:rsidRPr="003765EC">
        <w:rPr>
          <w:rFonts w:ascii="Arial" w:hAnsi="Arial" w:cs="Arial"/>
          <w:sz w:val="20"/>
          <w:szCs w:val="20"/>
        </w:rPr>
        <w:t>one</w:t>
      </w:r>
      <w:r w:rsidRPr="003765EC">
        <w:rPr>
          <w:rFonts w:ascii="Arial" w:eastAsia="Arial" w:hAnsi="Arial" w:cs="Arial"/>
          <w:sz w:val="20"/>
          <w:szCs w:val="20"/>
        </w:rPr>
        <w:t xml:space="preserve"> </w:t>
      </w:r>
      <w:r w:rsidRPr="003765EC">
        <w:rPr>
          <w:rFonts w:ascii="Arial" w:hAnsi="Arial" w:cs="Arial"/>
          <w:sz w:val="20"/>
          <w:szCs w:val="20"/>
        </w:rPr>
        <w:t>mechanism</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deducing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namely</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causes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parser</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speculate</w:t>
      </w:r>
      <w:r w:rsidRPr="003765EC">
        <w:rPr>
          <w:rFonts w:ascii="Arial" w:eastAsia="Arial" w:hAnsi="Arial" w:cs="Arial"/>
          <w:sz w:val="20"/>
          <w:szCs w:val="20"/>
        </w:rPr>
        <w:t xml:space="preserve"> </w:t>
      </w:r>
      <w:r w:rsidRPr="003765EC">
        <w:rPr>
          <w:rFonts w:ascii="Arial" w:hAnsi="Arial" w:cs="Arial"/>
          <w:sz w:val="20"/>
          <w:szCs w:val="20"/>
        </w:rPr>
        <w:t>indefinitely</w:t>
      </w:r>
      <w:r w:rsidRPr="003765EC">
        <w:rPr>
          <w:rFonts w:ascii="Arial" w:eastAsia="Arial" w:hAnsi="Arial" w:cs="Arial"/>
          <w:sz w:val="20"/>
          <w:szCs w:val="20"/>
        </w:rPr>
        <w:t xml:space="preserve"> </w:t>
      </w:r>
      <w:r w:rsidRPr="003765EC">
        <w:rPr>
          <w:rFonts w:ascii="Arial" w:hAnsi="Arial" w:cs="Arial"/>
          <w:sz w:val="20"/>
          <w:szCs w:val="20"/>
        </w:rPr>
        <w:t>until</w:t>
      </w:r>
      <w:r w:rsidRPr="003765EC">
        <w:rPr>
          <w:rFonts w:ascii="Arial" w:eastAsia="Arial" w:hAnsi="Arial" w:cs="Arial"/>
          <w:sz w:val="20"/>
          <w:szCs w:val="20"/>
        </w:rPr>
        <w:t xml:space="preserve"> </w:t>
      </w:r>
      <w:r w:rsidRPr="003765EC">
        <w:rPr>
          <w:rFonts w:ascii="Arial" w:hAnsi="Arial" w:cs="Arial"/>
          <w:sz w:val="20"/>
          <w:szCs w:val="20"/>
        </w:rPr>
        <w:t>no</w:t>
      </w:r>
      <w:r w:rsidRPr="003765EC">
        <w:rPr>
          <w:rFonts w:ascii="Arial" w:eastAsia="Arial" w:hAnsi="Arial" w:cs="Arial"/>
          <w:sz w:val="20"/>
          <w:szCs w:val="20"/>
        </w:rPr>
        <w:t xml:space="preserve"> </w:t>
      </w:r>
      <w:r w:rsidRPr="003765EC">
        <w:rPr>
          <w:rFonts w:ascii="Arial" w:hAnsi="Arial" w:cs="Arial"/>
          <w:sz w:val="20"/>
          <w:szCs w:val="20"/>
        </w:rPr>
        <w:t>more</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established.</w:t>
      </w:r>
      <w:r w:rsidRPr="003765EC">
        <w:rPr>
          <w:rFonts w:ascii="Arial" w:eastAsia="Arial" w:hAnsi="Arial" w:cs="Arial"/>
          <w:sz w:val="20"/>
          <w:szCs w:val="20"/>
        </w:rPr>
        <w:t xml:space="preserve"> </w:t>
      </w:r>
      <w:r w:rsidRPr="003765EC">
        <w:rPr>
          <w:rFonts w:ascii="Arial" w:hAnsi="Arial" w:cs="Arial"/>
          <w:sz w:val="20"/>
          <w:szCs w:val="20"/>
        </w:rPr>
        <w:t>However</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circumstances</w:t>
      </w:r>
      <w:r w:rsidRPr="003765EC">
        <w:rPr>
          <w:rFonts w:ascii="Arial" w:eastAsia="Arial" w:hAnsi="Arial" w:cs="Arial"/>
          <w:sz w:val="20"/>
          <w:szCs w:val="20"/>
        </w:rPr>
        <w:t xml:space="preserve"> </w:t>
      </w:r>
      <w:r w:rsidRPr="003765EC">
        <w:rPr>
          <w:rFonts w:ascii="Arial" w:hAnsi="Arial" w:cs="Arial"/>
          <w:sz w:val="20"/>
          <w:szCs w:val="20"/>
        </w:rPr>
        <w:t>where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minimum</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maximum</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proofErr w:type="gramStart"/>
      <w:r w:rsidRPr="003765EC">
        <w:rPr>
          <w:rFonts w:ascii="Arial" w:hAnsi="Arial" w:cs="Arial"/>
          <w:sz w:val="20"/>
          <w:szCs w:val="20"/>
        </w:rPr>
        <w:t>known,</w:t>
      </w:r>
      <w:proofErr w:type="gramEnd"/>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these</w:t>
      </w:r>
      <w:r w:rsidRPr="003765EC">
        <w:rPr>
          <w:rFonts w:ascii="Arial" w:eastAsia="Arial" w:hAnsi="Arial" w:cs="Arial"/>
          <w:sz w:val="20"/>
          <w:szCs w:val="20"/>
        </w:rPr>
        <w:t xml:space="preserve"> </w:t>
      </w:r>
      <w:r w:rsidRPr="003765EC">
        <w:rPr>
          <w:rFonts w:ascii="Arial" w:hAnsi="Arial" w:cs="Arial"/>
          <w:sz w:val="20"/>
          <w:szCs w:val="20"/>
        </w:rPr>
        <w:t>facts</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guide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bookmarkEnd w:id="121"/>
    </w:p>
    <w:p w:rsidR="003765EC" w:rsidRPr="003765EC" w:rsidRDefault="003765EC" w:rsidP="003765EC">
      <w:pPr>
        <w:rPr>
          <w:rFonts w:ascii="Arial" w:hAnsi="Arial" w:cs="Arial"/>
          <w:sz w:val="20"/>
          <w:szCs w:val="20"/>
        </w:rPr>
      </w:pPr>
    </w:p>
    <w:p w:rsidR="00C10D4C" w:rsidRPr="003765EC" w:rsidRDefault="00C10D4C" w:rsidP="003765EC">
      <w:pPr>
        <w:rPr>
          <w:rFonts w:ascii="Arial" w:eastAsia="Arial" w:hAnsi="Arial" w:cs="Arial"/>
          <w:sz w:val="20"/>
          <w:szCs w:val="20"/>
        </w:rPr>
      </w:pPr>
      <w:bookmarkStart w:id="122" w:name="__RefHeading__1142_1503507204"/>
      <w:bookmarkStart w:id="123" w:name="_Toc341182579"/>
      <w:bookmarkEnd w:id="122"/>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enumeration</w:t>
      </w:r>
      <w:r w:rsidRPr="003765EC">
        <w:rPr>
          <w:rFonts w:ascii="Arial" w:eastAsia="Arial" w:hAnsi="Arial" w:cs="Arial"/>
          <w:sz w:val="20"/>
          <w:szCs w:val="20"/>
        </w:rPr>
        <w:t xml:space="preserve"> </w:t>
      </w:r>
      <w:r w:rsidRPr="003765EC">
        <w:rPr>
          <w:rFonts w:ascii="Arial" w:hAnsi="Arial" w:cs="Arial"/>
          <w:sz w:val="20"/>
          <w:szCs w:val="20"/>
        </w:rPr>
        <w:t>called</w:t>
      </w:r>
      <w:r w:rsidRPr="003765EC">
        <w:rPr>
          <w:rFonts w:ascii="Arial" w:eastAsia="Arial" w:hAnsi="Arial" w:cs="Arial"/>
          <w:sz w:val="20"/>
          <w:szCs w:val="20"/>
        </w:rPr>
        <w:t xml:space="preserve"> ‘</w:t>
      </w:r>
      <w:r w:rsidRPr="003765EC">
        <w:rPr>
          <w:rFonts w:ascii="Arial" w:hAnsi="Arial" w:cs="Arial"/>
          <w:sz w:val="20"/>
          <w:szCs w:val="20"/>
        </w:rPr>
        <w:t>implicit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added,</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into</w:t>
      </w:r>
      <w:r w:rsidRPr="003765EC">
        <w:rPr>
          <w:rFonts w:ascii="Arial" w:eastAsia="Arial" w:hAnsi="Arial" w:cs="Arial"/>
          <w:sz w:val="20"/>
          <w:szCs w:val="20"/>
        </w:rPr>
        <w:t xml:space="preserve"> </w:t>
      </w:r>
      <w:r w:rsidRPr="003765EC">
        <w:rPr>
          <w:rFonts w:ascii="Arial" w:hAnsi="Arial" w:cs="Arial"/>
          <w:sz w:val="20"/>
          <w:szCs w:val="20"/>
        </w:rPr>
        <w:t>account</w:t>
      </w:r>
      <w:r w:rsidRPr="003765EC">
        <w:rPr>
          <w:rFonts w:ascii="Arial" w:eastAsia="Arial" w:hAnsi="Arial" w:cs="Arial"/>
          <w:sz w:val="20"/>
          <w:szCs w:val="20"/>
        </w:rPr>
        <w:t xml:space="preserve"> </w:t>
      </w:r>
      <w:r w:rsidRPr="003765EC">
        <w:rPr>
          <w:rFonts w:ascii="Arial" w:hAnsi="Arial" w:cs="Arial"/>
          <w:sz w:val="20"/>
          <w:szCs w:val="20"/>
        </w:rPr>
        <w:t>minOccurs</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maxOccurs</w:t>
      </w:r>
      <w:r w:rsidRPr="003765EC">
        <w:rPr>
          <w:rFonts w:ascii="Arial" w:eastAsia="Arial" w:hAnsi="Arial" w:cs="Arial"/>
          <w:sz w:val="20"/>
          <w:szCs w:val="20"/>
        </w:rPr>
        <w:t xml:space="preserve"> </w:t>
      </w:r>
      <w:r w:rsidRPr="003765EC">
        <w:rPr>
          <w:rFonts w:ascii="Arial" w:hAnsi="Arial" w:cs="Arial"/>
          <w:sz w:val="20"/>
          <w:szCs w:val="20"/>
        </w:rPr>
        <w:t>settings.</w:t>
      </w:r>
      <w:bookmarkEnd w:id="123"/>
      <w:r w:rsidRPr="003765EC">
        <w:rPr>
          <w:rFonts w:ascii="Arial" w:eastAsia="Arial" w:hAnsi="Arial" w:cs="Arial"/>
          <w:sz w:val="20"/>
          <w:szCs w:val="20"/>
        </w:rPr>
        <w:t xml:space="preserve">  </w:t>
      </w:r>
    </w:p>
    <w:p w:rsidR="003765EC" w:rsidRDefault="003765EC" w:rsidP="003765EC">
      <w:pPr>
        <w:rPr>
          <w:rFonts w:ascii="Arial" w:hAnsi="Arial" w:cs="Arial"/>
          <w:color w:val="000000"/>
          <w:sz w:val="20"/>
          <w:szCs w:val="20"/>
          <w:lang w:eastAsia="en-GB"/>
        </w:rPr>
      </w:pPr>
      <w:bookmarkStart w:id="124" w:name="__RefHeading__1144_1503507204"/>
      <w:bookmarkStart w:id="125" w:name="_Toc341182580"/>
      <w:bookmarkEnd w:id="124"/>
    </w:p>
    <w:p w:rsidR="00C95209" w:rsidRDefault="00ED0511" w:rsidP="003765EC">
      <w:pPr>
        <w:rPr>
          <w:rFonts w:ascii="Arial" w:hAnsi="Arial" w:cs="Arial"/>
          <w:color w:val="000000"/>
          <w:sz w:val="20"/>
          <w:szCs w:val="20"/>
          <w:lang w:eastAsia="en-GB"/>
        </w:rPr>
      </w:pPr>
      <w:r w:rsidRPr="003765EC">
        <w:rPr>
          <w:rFonts w:ascii="Arial" w:hAnsi="Arial" w:cs="Arial"/>
          <w:color w:val="000000"/>
          <w:sz w:val="20"/>
          <w:szCs w:val="20"/>
          <w:lang w:eastAsia="en-GB"/>
        </w:rPr>
        <w:t>T</w:t>
      </w:r>
      <w:r w:rsidR="004E1868" w:rsidRPr="003765EC">
        <w:rPr>
          <w:rFonts w:ascii="Arial" w:hAnsi="Arial" w:cs="Arial"/>
          <w:color w:val="000000"/>
          <w:sz w:val="20"/>
          <w:szCs w:val="20"/>
          <w:lang w:eastAsia="en-GB"/>
        </w:rPr>
        <w:t xml:space="preserve">he </w:t>
      </w:r>
      <w:r w:rsidRPr="003765EC">
        <w:rPr>
          <w:rFonts w:ascii="Arial" w:hAnsi="Arial" w:cs="Arial"/>
          <w:color w:val="000000"/>
          <w:sz w:val="20"/>
          <w:szCs w:val="20"/>
          <w:lang w:eastAsia="en-GB"/>
        </w:rPr>
        <w:t>descriptions of the behaviour for the all occursCountKind enums i</w:t>
      </w:r>
      <w:r w:rsidR="004E1868" w:rsidRPr="003765EC">
        <w:rPr>
          <w:rFonts w:ascii="Arial" w:hAnsi="Arial" w:cs="Arial"/>
          <w:color w:val="000000"/>
          <w:sz w:val="20"/>
          <w:szCs w:val="20"/>
          <w:lang w:eastAsia="en-GB"/>
        </w:rPr>
        <w:t xml:space="preserve">s </w:t>
      </w:r>
      <w:r w:rsidRPr="003765EC">
        <w:rPr>
          <w:rFonts w:ascii="Arial" w:hAnsi="Arial" w:cs="Arial"/>
          <w:color w:val="000000"/>
          <w:sz w:val="20"/>
          <w:szCs w:val="20"/>
          <w:lang w:eastAsia="en-GB"/>
        </w:rPr>
        <w:t xml:space="preserve">greatly enhanced, to cover both parsing and unparsing, to provide a rewrite semantic for an array as a sequence, to introduce a forward progress requirement and to clarify the action taken for non-normal representations. </w:t>
      </w:r>
    </w:p>
    <w:p w:rsidR="00C95209" w:rsidRDefault="00C95209" w:rsidP="003765EC">
      <w:pPr>
        <w:rPr>
          <w:rFonts w:ascii="Arial" w:hAnsi="Arial" w:cs="Arial"/>
          <w:color w:val="000000"/>
          <w:sz w:val="20"/>
          <w:szCs w:val="20"/>
          <w:lang w:eastAsia="en-GB"/>
        </w:rPr>
      </w:pPr>
    </w:p>
    <w:p w:rsidR="00C95209" w:rsidRPr="00FE3717" w:rsidRDefault="00C95209" w:rsidP="00C95209">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3765EC" w:rsidRDefault="003765EC" w:rsidP="003765EC">
      <w:pPr>
        <w:rPr>
          <w:rFonts w:ascii="Arial" w:hAnsi="Arial" w:cs="Arial"/>
          <w:sz w:val="20"/>
          <w:szCs w:val="20"/>
        </w:rPr>
      </w:pPr>
    </w:p>
    <w:p w:rsidR="00C10D4C" w:rsidRPr="003765EC" w:rsidRDefault="00C10D4C" w:rsidP="003765EC">
      <w:pPr>
        <w:rPr>
          <w:rFonts w:ascii="Arial" w:hAnsi="Arial" w:cs="Arial"/>
          <w:i/>
          <w:sz w:val="20"/>
          <w:szCs w:val="20"/>
        </w:rPr>
      </w:pPr>
      <w:bookmarkStart w:id="126" w:name="__RefHeading__1146_1503507204"/>
      <w:bookmarkStart w:id="127" w:name="__RefHeading__1148_1503507204"/>
      <w:bookmarkEnd w:id="125"/>
      <w:bookmarkEnd w:id="126"/>
      <w:bookmarkEnd w:id="127"/>
    </w:p>
    <w:p w:rsidR="00C10D4C" w:rsidRDefault="00C10D4C" w:rsidP="003765EC">
      <w:pPr>
        <w:rPr>
          <w:rFonts w:ascii="Arial" w:eastAsia="Arial" w:hAnsi="Arial" w:cs="Arial"/>
          <w:sz w:val="20"/>
          <w:szCs w:val="20"/>
        </w:rPr>
      </w:pPr>
      <w:bookmarkStart w:id="128" w:name="__RefHeading__1150_1503507204"/>
      <w:bookmarkStart w:id="129" w:name="_Toc341182583"/>
      <w:bookmarkEnd w:id="128"/>
      <w:r w:rsidRPr="003765EC">
        <w:rPr>
          <w:rFonts w:ascii="Arial" w:hAnsi="Arial" w:cs="Arial"/>
          <w:b/>
          <w:sz w:val="20"/>
          <w:szCs w:val="20"/>
        </w:rPr>
        <w:t>3.12.</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2.4</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checks</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constraints</w:t>
      </w:r>
      <w:r w:rsidRPr="003765EC">
        <w:rPr>
          <w:rFonts w:ascii="Arial" w:eastAsia="Arial" w:hAnsi="Arial" w:cs="Arial"/>
          <w:sz w:val="20"/>
          <w:szCs w:val="20"/>
        </w:rPr>
        <w:t xml:space="preserve"> </w:t>
      </w:r>
      <w:r w:rsidRPr="003765EC">
        <w:rPr>
          <w:rFonts w:ascii="Arial" w:hAnsi="Arial" w:cs="Arial"/>
          <w:sz w:val="20"/>
          <w:szCs w:val="20"/>
        </w:rPr>
        <w:t>expressed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XSDL,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they</w:t>
      </w:r>
      <w:r w:rsidRPr="003765EC">
        <w:rPr>
          <w:rFonts w:ascii="Arial" w:eastAsia="Arial" w:hAnsi="Arial" w:cs="Arial"/>
          <w:sz w:val="20"/>
          <w:szCs w:val="20"/>
        </w:rPr>
        <w:t xml:space="preserve"> </w:t>
      </w:r>
      <w:r w:rsidRPr="003765EC">
        <w:rPr>
          <w:rFonts w:ascii="Arial" w:hAnsi="Arial" w:cs="Arial"/>
          <w:sz w:val="20"/>
          <w:szCs w:val="20"/>
        </w:rPr>
        <w:t>apply</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logical</w:t>
      </w:r>
      <w:r w:rsidRPr="003765EC">
        <w:rPr>
          <w:rFonts w:ascii="Arial" w:eastAsia="Arial" w:hAnsi="Arial" w:cs="Arial"/>
          <w:sz w:val="20"/>
          <w:szCs w:val="20"/>
        </w:rPr>
        <w:t xml:space="preserve"> </w:t>
      </w:r>
      <w:r w:rsidRPr="003765EC">
        <w:rPr>
          <w:rFonts w:ascii="Arial" w:hAnsi="Arial" w:cs="Arial"/>
          <w:sz w:val="20"/>
          <w:szCs w:val="20"/>
        </w:rPr>
        <w:t>content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00BE7AAD">
        <w:rPr>
          <w:rFonts w:ascii="Arial" w:eastAsia="Arial" w:hAnsi="Arial" w:cs="Arial"/>
          <w:sz w:val="20"/>
          <w:szCs w:val="20"/>
        </w:rPr>
        <w:t>Originally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w:t>
      </w:r>
      <w:r w:rsidRPr="003765EC">
        <w:rPr>
          <w:rFonts w:ascii="Arial" w:eastAsia="Arial" w:hAnsi="Arial" w:cs="Arial"/>
          <w:sz w:val="20"/>
          <w:szCs w:val="20"/>
        </w:rPr>
        <w:t xml:space="preserve"> </w:t>
      </w:r>
      <w:r w:rsidRPr="003765EC">
        <w:rPr>
          <w:rFonts w:ascii="Arial" w:hAnsi="Arial" w:cs="Arial"/>
          <w:sz w:val="20"/>
          <w:szCs w:val="20"/>
        </w:rPr>
        <w:t>says</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unparse</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occurs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physical</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being</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would</w:t>
      </w:r>
      <w:r w:rsidRPr="003765EC">
        <w:rPr>
          <w:rFonts w:ascii="Arial" w:eastAsia="Arial" w:hAnsi="Arial" w:cs="Arial"/>
          <w:sz w:val="20"/>
          <w:szCs w:val="20"/>
        </w:rPr>
        <w:t xml:space="preserve"> </w:t>
      </w:r>
      <w:r w:rsidRPr="003765EC">
        <w:rPr>
          <w:rFonts w:ascii="Arial" w:hAnsi="Arial" w:cs="Arial"/>
          <w:sz w:val="20"/>
          <w:szCs w:val="20"/>
        </w:rPr>
        <w:t>generate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using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same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convenient</w:t>
      </w:r>
      <w:r w:rsidRPr="003765EC">
        <w:rPr>
          <w:rFonts w:ascii="Arial" w:eastAsia="Arial" w:hAnsi="Arial" w:cs="Arial"/>
          <w:sz w:val="20"/>
          <w:szCs w:val="20"/>
        </w:rPr>
        <w:t xml:space="preserve"> </w:t>
      </w:r>
      <w:r w:rsidRPr="003765EC">
        <w:rPr>
          <w:rFonts w:ascii="Arial" w:hAnsi="Arial" w:cs="Arial"/>
          <w:sz w:val="20"/>
          <w:szCs w:val="20"/>
        </w:rPr>
        <w:t>definition,</w:t>
      </w:r>
      <w:r w:rsidRPr="003765EC">
        <w:rPr>
          <w:rFonts w:ascii="Arial" w:eastAsia="Arial" w:hAnsi="Arial" w:cs="Arial"/>
          <w:sz w:val="20"/>
          <w:szCs w:val="20"/>
        </w:rPr>
        <w:t xml:space="preserve"> </w:t>
      </w:r>
      <w:r w:rsidRPr="003765EC">
        <w:rPr>
          <w:rFonts w:ascii="Arial" w:hAnsi="Arial" w:cs="Arial"/>
          <w:sz w:val="20"/>
          <w:szCs w:val="20"/>
        </w:rPr>
        <w:t>but</w:t>
      </w:r>
      <w:r w:rsidRPr="003765EC">
        <w:rPr>
          <w:rFonts w:ascii="Arial" w:eastAsia="Arial" w:hAnsi="Arial" w:cs="Arial"/>
          <w:sz w:val="20"/>
          <w:szCs w:val="20"/>
        </w:rPr>
        <w:t xml:space="preserve"> </w:t>
      </w:r>
      <w:r w:rsidRPr="003765EC">
        <w:rPr>
          <w:rFonts w:ascii="Arial" w:hAnsi="Arial" w:cs="Arial"/>
          <w:sz w:val="20"/>
          <w:szCs w:val="20"/>
        </w:rPr>
        <w:t>problematic,</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original</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invalid,</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lastRenderedPageBreak/>
        <w:t>the</w:t>
      </w:r>
      <w:r w:rsidRPr="003765EC">
        <w:rPr>
          <w:rFonts w:ascii="Arial" w:eastAsia="Arial" w:hAnsi="Arial" w:cs="Arial"/>
          <w:sz w:val="20"/>
          <w:szCs w:val="20"/>
        </w:rPr>
        <w:t xml:space="preserve"> </w:t>
      </w:r>
      <w:r w:rsidRPr="003765EC">
        <w:rPr>
          <w:rFonts w:ascii="Arial" w:hAnsi="Arial" w:cs="Arial"/>
          <w:sz w:val="20"/>
          <w:szCs w:val="20"/>
        </w:rPr>
        <w:t>act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occur</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rounding,</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example.</w:t>
      </w:r>
      <w:bookmarkEnd w:id="129"/>
      <w:r w:rsidRPr="003765EC">
        <w:rPr>
          <w:rFonts w:ascii="Arial" w:eastAsia="Arial" w:hAnsi="Arial" w:cs="Arial"/>
          <w:sz w:val="20"/>
          <w:szCs w:val="20"/>
        </w:rPr>
        <w:t xml:space="preserve"> </w:t>
      </w:r>
    </w:p>
    <w:p w:rsidR="003765EC" w:rsidRPr="003765EC" w:rsidRDefault="003765EC" w:rsidP="003765EC">
      <w:pPr>
        <w:rPr>
          <w:rFonts w:ascii="Arial" w:eastAsia="Arial" w:hAnsi="Arial" w:cs="Arial"/>
          <w:sz w:val="20"/>
          <w:szCs w:val="20"/>
        </w:rPr>
      </w:pPr>
    </w:p>
    <w:p w:rsidR="00C10D4C" w:rsidRPr="003765EC" w:rsidRDefault="00C10D4C" w:rsidP="003765EC">
      <w:pPr>
        <w:rPr>
          <w:rFonts w:ascii="Arial" w:hAnsi="Arial" w:cs="Arial"/>
          <w:sz w:val="20"/>
          <w:szCs w:val="20"/>
        </w:rPr>
      </w:pPr>
      <w:bookmarkStart w:id="130" w:name="__RefHeading__1152_1503507204"/>
      <w:bookmarkStart w:id="131" w:name="_Toc341182584"/>
      <w:bookmarkEnd w:id="130"/>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specification</w:t>
      </w:r>
      <w:r w:rsidRPr="003765EC">
        <w:rPr>
          <w:rFonts w:ascii="Arial" w:eastAsia="Arial" w:hAnsi="Arial" w:cs="Arial"/>
          <w:sz w:val="20"/>
          <w:szCs w:val="20"/>
        </w:rPr>
        <w:t xml:space="preserve"> </w:t>
      </w:r>
      <w:r w:rsidRPr="003765EC">
        <w:rPr>
          <w:rFonts w:ascii="Arial" w:hAnsi="Arial" w:cs="Arial"/>
          <w:sz w:val="20"/>
          <w:szCs w:val="20"/>
        </w:rPr>
        <w:t>will</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changed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i/>
          <w:sz w:val="20"/>
          <w:szCs w:val="20"/>
        </w:rPr>
        <w:t>augmented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as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side-effect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creating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bookmarkEnd w:id="131"/>
    </w:p>
    <w:p w:rsidR="003765EC" w:rsidRDefault="003765EC" w:rsidP="003765EC">
      <w:pPr>
        <w:rPr>
          <w:rFonts w:ascii="Arial" w:hAnsi="Arial" w:cs="Arial"/>
          <w:sz w:val="20"/>
          <w:szCs w:val="20"/>
        </w:rPr>
      </w:pPr>
      <w:bookmarkStart w:id="132" w:name="__RefHeading__1154_1503507204"/>
      <w:bookmarkStart w:id="133" w:name="_Toc341182585"/>
      <w:bookmarkEnd w:id="132"/>
    </w:p>
    <w:p w:rsidR="00C10D4C" w:rsidRP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approach</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keeping</w:t>
      </w:r>
      <w:r w:rsidRPr="003765EC">
        <w:rPr>
          <w:rFonts w:ascii="Arial" w:eastAsia="Arial" w:hAnsi="Arial" w:cs="Arial"/>
          <w:sz w:val="20"/>
          <w:szCs w:val="20"/>
        </w:rPr>
        <w:t xml:space="preserve"> </w:t>
      </w:r>
      <w:r w:rsidRPr="003765EC">
        <w:rPr>
          <w:rFonts w:ascii="Arial" w:hAnsi="Arial" w:cs="Arial"/>
          <w:sz w:val="20"/>
          <w:szCs w:val="20"/>
        </w:rPr>
        <w:t>with</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way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XML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1.0</w:t>
      </w:r>
      <w:r w:rsidRPr="003765EC">
        <w:rPr>
          <w:rFonts w:ascii="Arial" w:eastAsia="Arial" w:hAnsi="Arial" w:cs="Arial"/>
          <w:sz w:val="20"/>
          <w:szCs w:val="20"/>
        </w:rPr>
        <w:t xml:space="preserve"> </w:t>
      </w:r>
      <w:r w:rsidRPr="003765EC">
        <w:rPr>
          <w:rFonts w:ascii="Arial" w:hAnsi="Arial" w:cs="Arial"/>
          <w:sz w:val="20"/>
          <w:szCs w:val="20"/>
        </w:rPr>
        <w:t>defines</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against</w:t>
      </w:r>
      <w:r w:rsidRPr="003765EC">
        <w:rPr>
          <w:rFonts w:ascii="Arial" w:eastAsia="Arial" w:hAnsi="Arial" w:cs="Arial"/>
          <w:sz w:val="20"/>
          <w:szCs w:val="20"/>
        </w:rPr>
        <w:t xml:space="preserve"> </w:t>
      </w:r>
      <w:r w:rsidRPr="003765EC">
        <w:rPr>
          <w:rFonts w:ascii="Arial" w:hAnsi="Arial" w:cs="Arial"/>
          <w:sz w:val="20"/>
          <w:szCs w:val="20"/>
        </w:rPr>
        <w:t>its</w:t>
      </w:r>
      <w:r w:rsidRPr="003765EC">
        <w:rPr>
          <w:rFonts w:ascii="Arial" w:eastAsia="Arial" w:hAnsi="Arial" w:cs="Arial"/>
          <w:sz w:val="20"/>
          <w:szCs w:val="20"/>
        </w:rPr>
        <w:t xml:space="preserve"> </w:t>
      </w:r>
      <w:r w:rsidRPr="003765EC">
        <w:rPr>
          <w:rFonts w:ascii="Arial" w:hAnsi="Arial" w:cs="Arial"/>
          <w:sz w:val="20"/>
          <w:szCs w:val="20"/>
        </w:rPr>
        <w:t>PSVI.</w:t>
      </w:r>
      <w:bookmarkEnd w:id="133"/>
    </w:p>
    <w:p w:rsidR="00C10D4C" w:rsidRDefault="00C10D4C" w:rsidP="003765EC">
      <w:pPr>
        <w:rPr>
          <w:rFonts w:ascii="Arial" w:hAnsi="Arial" w:cs="Arial"/>
          <w:sz w:val="20"/>
          <w:szCs w:val="20"/>
        </w:rPr>
      </w:pPr>
    </w:p>
    <w:p w:rsidR="003765EC" w:rsidRPr="003765EC" w:rsidRDefault="003765EC" w:rsidP="003765EC">
      <w:pPr>
        <w:rPr>
          <w:rFonts w:ascii="Arial" w:hAnsi="Arial" w:cs="Arial"/>
          <w:sz w:val="20"/>
          <w:szCs w:val="20"/>
        </w:rPr>
      </w:pPr>
    </w:p>
    <w:p w:rsidR="00695AC2" w:rsidRDefault="00C10D4C" w:rsidP="0025615C">
      <w:pPr>
        <w:spacing w:after="240"/>
        <w:rPr>
          <w:rFonts w:ascii="Arial" w:eastAsia="Arial" w:hAnsi="Arial" w:cs="Arial"/>
          <w:sz w:val="20"/>
          <w:szCs w:val="20"/>
          <w:lang w:eastAsia="en-GB"/>
        </w:rPr>
      </w:pPr>
      <w:r>
        <w:rPr>
          <w:rFonts w:ascii="Arial" w:eastAsia="Times New Roman" w:hAnsi="Arial" w:cs="Arial"/>
          <w:b/>
          <w:sz w:val="20"/>
          <w:szCs w:val="20"/>
          <w:lang w:eastAsia="en-GB"/>
        </w:rPr>
        <w:t>3.13</w:t>
      </w:r>
      <w:r>
        <w:rPr>
          <w:rFonts w:ascii="Arial" w:eastAsia="Times New Roman" w:hAnsi="Arial" w:cs="Arial"/>
          <w:sz w:val="20"/>
          <w:szCs w:val="20"/>
          <w:lang w:eastAsia="en-GB"/>
        </w:rPr>
        <w:t>.</w:t>
      </w:r>
      <w:r>
        <w:rPr>
          <w:rFonts w:ascii="Arial" w:eastAsia="Arial" w:hAnsi="Arial" w:cs="Arial"/>
          <w:sz w:val="20"/>
          <w:szCs w:val="20"/>
          <w:lang w:eastAsia="en-GB"/>
        </w:rPr>
        <w:t xml:space="preserve"> </w:t>
      </w:r>
      <w:r>
        <w:rPr>
          <w:rFonts w:ascii="Arial" w:eastAsia="Times New Roman" w:hAnsi="Arial" w:cs="Arial"/>
          <w:i/>
          <w:sz w:val="20"/>
          <w:szCs w:val="20"/>
          <w:lang w:eastAsia="en-GB"/>
        </w:rPr>
        <w:t>Sections</w:t>
      </w:r>
      <w:r>
        <w:rPr>
          <w:rFonts w:ascii="Arial" w:eastAsia="Arial" w:hAnsi="Arial" w:cs="Arial"/>
          <w:i/>
          <w:sz w:val="20"/>
          <w:szCs w:val="20"/>
          <w:lang w:eastAsia="en-GB"/>
        </w:rPr>
        <w:t xml:space="preserve"> </w:t>
      </w:r>
      <w:r>
        <w:rPr>
          <w:rFonts w:ascii="Arial" w:hAnsi="Arial" w:cs="Arial"/>
          <w:i/>
          <w:sz w:val="20"/>
          <w:szCs w:val="20"/>
          <w:lang w:eastAsia="en-GB"/>
        </w:rPr>
        <w:t>4.1.2,</w:t>
      </w:r>
      <w:r>
        <w:rPr>
          <w:rFonts w:ascii="Arial" w:eastAsia="Arial" w:hAnsi="Arial" w:cs="Arial"/>
          <w:i/>
          <w:sz w:val="20"/>
          <w:szCs w:val="20"/>
          <w:lang w:eastAsia="en-GB"/>
        </w:rPr>
        <w:t xml:space="preserve"> </w:t>
      </w:r>
      <w:r>
        <w:rPr>
          <w:rFonts w:ascii="Arial" w:hAnsi="Arial" w:cs="Arial"/>
          <w:i/>
          <w:sz w:val="20"/>
          <w:szCs w:val="20"/>
          <w:lang w:eastAsia="en-GB"/>
        </w:rPr>
        <w:t>11.</w:t>
      </w:r>
      <w:r>
        <w:rPr>
          <w:rFonts w:ascii="Arial" w:eastAsia="Arial" w:hAnsi="Arial" w:cs="Arial"/>
          <w:i/>
          <w:sz w:val="20"/>
          <w:szCs w:val="20"/>
          <w:lang w:eastAsia="en-GB"/>
        </w:rPr>
        <w:t xml:space="preserve"> </w:t>
      </w:r>
      <w:r>
        <w:rPr>
          <w:rFonts w:ascii="Arial" w:eastAsia="Times New Roman" w:hAnsi="Arial" w:cs="Arial"/>
          <w:sz w:val="20"/>
          <w:szCs w:val="20"/>
          <w:lang w:eastAsia="en-GB"/>
        </w:rPr>
        <w:t>DFDL</w:t>
      </w:r>
      <w:r>
        <w:rPr>
          <w:rFonts w:ascii="Arial" w:eastAsia="Arial" w:hAnsi="Arial" w:cs="Arial"/>
          <w:sz w:val="20"/>
          <w:szCs w:val="20"/>
          <w:lang w:eastAsia="en-GB"/>
        </w:rPr>
        <w:t xml:space="preserve"> </w:t>
      </w:r>
      <w:r>
        <w:rPr>
          <w:rFonts w:ascii="Arial" w:hAnsi="Arial" w:cs="Arial"/>
          <w:sz w:val="20"/>
          <w:szCs w:val="20"/>
          <w:lang w:eastAsia="en-GB"/>
        </w:rPr>
        <w:t>does</w:t>
      </w:r>
      <w:r>
        <w:rPr>
          <w:rFonts w:ascii="Arial" w:eastAsia="Arial" w:hAnsi="Arial" w:cs="Arial"/>
          <w:sz w:val="20"/>
          <w:szCs w:val="20"/>
          <w:lang w:eastAsia="en-GB"/>
        </w:rPr>
        <w:t xml:space="preserve"> </w:t>
      </w:r>
      <w:r>
        <w:rPr>
          <w:rFonts w:ascii="Arial" w:hAnsi="Arial" w:cs="Arial"/>
          <w:sz w:val="20"/>
          <w:szCs w:val="20"/>
          <w:lang w:eastAsia="en-GB"/>
        </w:rPr>
        <w:t>not</w:t>
      </w:r>
      <w:r>
        <w:rPr>
          <w:rFonts w:ascii="Arial" w:eastAsia="Arial" w:hAnsi="Arial" w:cs="Arial"/>
          <w:sz w:val="20"/>
          <w:szCs w:val="20"/>
          <w:lang w:eastAsia="en-GB"/>
        </w:rPr>
        <w:t xml:space="preserve"> </w:t>
      </w:r>
      <w:r>
        <w:rPr>
          <w:rFonts w:ascii="Arial" w:hAnsi="Arial" w:cs="Arial"/>
          <w:sz w:val="20"/>
          <w:szCs w:val="20"/>
          <w:lang w:eastAsia="en-GB"/>
        </w:rPr>
        <w:t>adequate</w:t>
      </w:r>
      <w:r w:rsidR="0025615C">
        <w:rPr>
          <w:rFonts w:ascii="Arial" w:hAnsi="Arial" w:cs="Arial"/>
          <w:sz w:val="20"/>
          <w:szCs w:val="20"/>
          <w:lang w:eastAsia="en-GB"/>
        </w:rPr>
        <w:t>ly</w:t>
      </w:r>
      <w:r>
        <w:rPr>
          <w:rFonts w:ascii="Arial" w:eastAsia="Arial" w:hAnsi="Arial" w:cs="Arial"/>
          <w:sz w:val="20"/>
          <w:szCs w:val="20"/>
          <w:lang w:eastAsia="en-GB"/>
        </w:rPr>
        <w:t xml:space="preserve"> </w:t>
      </w:r>
      <w:r w:rsidR="0025615C">
        <w:rPr>
          <w:rFonts w:ascii="Arial" w:eastAsia="Arial" w:hAnsi="Arial" w:cs="Arial"/>
          <w:sz w:val="20"/>
          <w:szCs w:val="20"/>
          <w:lang w:eastAsia="en-GB"/>
        </w:rPr>
        <w:t xml:space="preserve">describe </w:t>
      </w:r>
      <w:r w:rsidR="0025615C">
        <w:rPr>
          <w:rFonts w:ascii="Arial" w:hAnsi="Arial" w:cs="Arial"/>
          <w:sz w:val="20"/>
          <w:szCs w:val="20"/>
          <w:lang w:eastAsia="en-GB"/>
        </w:rPr>
        <w:t>how</w:t>
      </w:r>
      <w:r>
        <w:rPr>
          <w:rFonts w:ascii="Arial" w:eastAsia="Arial" w:hAnsi="Arial" w:cs="Arial"/>
          <w:sz w:val="20"/>
          <w:szCs w:val="20"/>
          <w:lang w:eastAsia="en-GB"/>
        </w:rPr>
        <w:t xml:space="preserve"> </w:t>
      </w:r>
      <w:r>
        <w:rPr>
          <w:rFonts w:ascii="Arial" w:hAnsi="Arial" w:cs="Arial"/>
          <w:sz w:val="20"/>
          <w:szCs w:val="20"/>
          <w:lang w:eastAsia="en-GB"/>
        </w:rPr>
        <w:t>to</w:t>
      </w:r>
      <w:r>
        <w:rPr>
          <w:rFonts w:ascii="Arial" w:eastAsia="Arial" w:hAnsi="Arial" w:cs="Arial"/>
          <w:sz w:val="20"/>
          <w:szCs w:val="20"/>
          <w:lang w:eastAsia="en-GB"/>
        </w:rPr>
        <w:t xml:space="preserve"> </w:t>
      </w:r>
      <w:r>
        <w:rPr>
          <w:rFonts w:ascii="Arial" w:hAnsi="Arial" w:cs="Arial"/>
          <w:sz w:val="20"/>
          <w:szCs w:val="20"/>
          <w:lang w:eastAsia="en-GB"/>
        </w:rPr>
        <w:t>handle</w:t>
      </w:r>
      <w:r>
        <w:rPr>
          <w:rFonts w:ascii="Arial" w:eastAsia="Arial" w:hAnsi="Arial" w:cs="Arial"/>
          <w:sz w:val="20"/>
          <w:szCs w:val="20"/>
          <w:lang w:eastAsia="en-GB"/>
        </w:rPr>
        <w:t xml:space="preserve"> </w:t>
      </w:r>
      <w:r>
        <w:rPr>
          <w:rFonts w:ascii="Arial" w:hAnsi="Arial" w:cs="Arial"/>
          <w:sz w:val="20"/>
          <w:szCs w:val="20"/>
          <w:lang w:eastAsia="en-GB"/>
        </w:rPr>
        <w:t>decoding</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encoding</w:t>
      </w:r>
      <w:r>
        <w:rPr>
          <w:rFonts w:ascii="Arial" w:eastAsia="Arial" w:hAnsi="Arial" w:cs="Arial"/>
          <w:sz w:val="20"/>
          <w:szCs w:val="20"/>
          <w:lang w:eastAsia="en-GB"/>
        </w:rPr>
        <w:t xml:space="preserve"> </w:t>
      </w:r>
      <w:r>
        <w:rPr>
          <w:rFonts w:ascii="Arial" w:hAnsi="Arial" w:cs="Arial"/>
          <w:sz w:val="20"/>
          <w:szCs w:val="20"/>
          <w:lang w:eastAsia="en-GB"/>
        </w:rPr>
        <w:t>errors.</w:t>
      </w:r>
      <w:r>
        <w:rPr>
          <w:rFonts w:ascii="Arial" w:eastAsia="Arial" w:hAnsi="Arial" w:cs="Arial"/>
          <w:sz w:val="20"/>
          <w:szCs w:val="20"/>
          <w:lang w:eastAsia="en-GB"/>
        </w:rPr>
        <w:t xml:space="preserve"> </w:t>
      </w:r>
    </w:p>
    <w:p w:rsidR="005A5F41" w:rsidRDefault="005A5F41" w:rsidP="005A5F41">
      <w:pPr>
        <w:rPr>
          <w:rFonts w:ascii="Helv" w:hAnsi="Helv"/>
          <w:i/>
          <w:iCs/>
          <w:sz w:val="20"/>
          <w:szCs w:val="20"/>
        </w:rPr>
      </w:pPr>
      <w:r w:rsidRPr="005A5F41">
        <w:rPr>
          <w:rFonts w:ascii="Helv" w:hAnsi="Helv"/>
          <w:sz w:val="20"/>
          <w:szCs w:val="20"/>
        </w:rPr>
        <w:t xml:space="preserve">A new sub-section is added to section 11. </w:t>
      </w:r>
      <w:r w:rsidRPr="005A5F41">
        <w:rPr>
          <w:rFonts w:ascii="Helv" w:hAnsi="Helv"/>
          <w:i/>
          <w:iCs/>
          <w:sz w:val="20"/>
          <w:szCs w:val="20"/>
        </w:rPr>
        <w:t>(</w:t>
      </w:r>
      <w:proofErr w:type="gramStart"/>
      <w:r w:rsidRPr="005A5F41">
        <w:rPr>
          <w:rFonts w:ascii="Helv" w:hAnsi="Helv"/>
          <w:i/>
          <w:iCs/>
          <w:sz w:val="20"/>
          <w:szCs w:val="20"/>
        </w:rPr>
        <w:t>this</w:t>
      </w:r>
      <w:proofErr w:type="gramEnd"/>
      <w:r w:rsidRPr="005A5F41">
        <w:rPr>
          <w:rFonts w:ascii="Helv" w:hAnsi="Helv"/>
          <w:i/>
          <w:iCs/>
          <w:sz w:val="20"/>
          <w:szCs w:val="20"/>
        </w:rPr>
        <w:t xml:space="preserve"> is probably 11.2, if 11.1 is about Unicode byte order marks)</w:t>
      </w:r>
    </w:p>
    <w:p w:rsidR="005A5F41" w:rsidRDefault="005A5F41" w:rsidP="005A5F41">
      <w:pPr>
        <w:rPr>
          <w:rFonts w:ascii="Helv" w:hAnsi="Helv"/>
          <w:i/>
          <w:iCs/>
          <w:sz w:val="20"/>
          <w:szCs w:val="20"/>
        </w:rPr>
      </w:pPr>
    </w:p>
    <w:p w:rsidR="005A5F41" w:rsidRDefault="005A5F41" w:rsidP="005A5F41">
      <w:pPr>
        <w:rPr>
          <w:rFonts w:ascii="Helv" w:hAnsi="Helv"/>
          <w:sz w:val="20"/>
          <w:szCs w:val="20"/>
        </w:rPr>
      </w:pPr>
      <w:r>
        <w:rPr>
          <w:rFonts w:ascii="Helv" w:hAnsi="Helv"/>
          <w:sz w:val="20"/>
          <w:szCs w:val="20"/>
        </w:rPr>
        <w:t xml:space="preserve">11.2 </w:t>
      </w:r>
      <w:r w:rsidRPr="005A5F41">
        <w:rPr>
          <w:rFonts w:ascii="Helv" w:hAnsi="Helv"/>
          <w:sz w:val="20"/>
          <w:szCs w:val="20"/>
        </w:rPr>
        <w:t>Character Encoding and Decoding Errors</w:t>
      </w:r>
    </w:p>
    <w:p w:rsidR="005A5F41" w:rsidRDefault="005A5F41" w:rsidP="005A5F41">
      <w:pPr>
        <w:rPr>
          <w:rFonts w:ascii="Helv" w:hAnsi="Helv"/>
          <w:sz w:val="20"/>
          <w:szCs w:val="20"/>
        </w:rPr>
      </w:pPr>
      <w:r w:rsidRPr="005A5F41">
        <w:rPr>
          <w:rFonts w:ascii="Helv" w:hAnsi="Helv"/>
          <w:sz w:val="20"/>
          <w:szCs w:val="20"/>
        </w:rPr>
        <w:t xml:space="preserve">When parsing, these are the errors that can occur when decoding characters into Unicode/ISO 10646.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1.    The data is broken - invalid bit/byte sequences are found which do not match the definition of a character for the encoding.</w:t>
      </w:r>
    </w:p>
    <w:p w:rsidR="005A5F41" w:rsidRDefault="005A5F41" w:rsidP="005A5F41">
      <w:pPr>
        <w:rPr>
          <w:rFonts w:ascii="Helv" w:hAnsi="Helv"/>
          <w:sz w:val="20"/>
          <w:szCs w:val="20"/>
        </w:rPr>
      </w:pPr>
      <w:r w:rsidRPr="005A5F41">
        <w:rPr>
          <w:rFonts w:ascii="Helv" w:hAnsi="Helv"/>
          <w:sz w:val="20"/>
          <w:szCs w:val="20"/>
        </w:rPr>
        <w:t>2.    Not enough data is found to make up the entire encoding of a character. That is, a fragment of a valid encoding is found.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When unparsing, these are the errors that can occur when encoding characters from Unicode/ISO 10646 into the specified encoding.</w:t>
      </w:r>
    </w:p>
    <w:p w:rsidR="005A5F41" w:rsidRDefault="005A5F41" w:rsidP="005A5F41">
      <w:pPr>
        <w:rPr>
          <w:rFonts w:ascii="Helv" w:hAnsi="Helv"/>
          <w:sz w:val="20"/>
          <w:szCs w:val="20"/>
        </w:rPr>
      </w:pPr>
      <w:r w:rsidRPr="005A5F41">
        <w:rPr>
          <w:rFonts w:ascii="Helv" w:hAnsi="Helv"/>
          <w:sz w:val="20"/>
          <w:szCs w:val="20"/>
        </w:rPr>
        <w:t xml:space="preserve">1.    No mapping provided by the encoding specification. </w:t>
      </w:r>
    </w:p>
    <w:p w:rsidR="005A5F41" w:rsidRDefault="005A5F41" w:rsidP="005A5F41">
      <w:pPr>
        <w:rPr>
          <w:rFonts w:ascii="Helv" w:hAnsi="Helv"/>
          <w:sz w:val="20"/>
          <w:szCs w:val="20"/>
        </w:rPr>
      </w:pPr>
      <w:r w:rsidRPr="005A5F41">
        <w:rPr>
          <w:rFonts w:ascii="Helv" w:hAnsi="Helv"/>
          <w:sz w:val="20"/>
          <w:szCs w:val="20"/>
        </w:rPr>
        <w:t xml:space="preserve">2.    Not enough room to output the entire encoding of the character (e.g., need 3 bytes for a character encoding that uses 3-bytes for that character, but only 1 byte remains in the available length. </w:t>
      </w:r>
    </w:p>
    <w:p w:rsidR="005A5F41" w:rsidRPr="005A5F41" w:rsidRDefault="005A5F41" w:rsidP="005A5F41">
      <w:pPr>
        <w:rPr>
          <w:rFonts w:ascii="Helv" w:hAnsi="Helv"/>
          <w:sz w:val="20"/>
          <w:szCs w:val="20"/>
        </w:rPr>
      </w:pPr>
      <w:r w:rsidRPr="005A5F41">
        <w:rPr>
          <w:rFonts w:ascii="Helv" w:hAnsi="Helv"/>
          <w:sz w:val="20"/>
          <w:szCs w:val="20"/>
        </w:rPr>
        <w:t>The subsections below describe how these errors are handled.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 </w:t>
      </w:r>
      <w:proofErr w:type="gramStart"/>
      <w:r w:rsidRPr="005A5F41">
        <w:rPr>
          <w:rFonts w:ascii="Helv" w:hAnsi="Helv"/>
          <w:sz w:val="20"/>
          <w:szCs w:val="20"/>
        </w:rPr>
        <w:t>property</w:t>
      </w:r>
      <w:proofErr w:type="gramEnd"/>
      <w:r w:rsidRPr="005A5F41">
        <w:rPr>
          <w:rFonts w:ascii="Helv" w:hAnsi="Helv"/>
          <w:sz w:val="20"/>
          <w:szCs w:val="20"/>
        </w:rPr>
        <w:t xml:space="preserve"> dfdl:encodingErrorPolicy</w:t>
      </w:r>
    </w:p>
    <w:p w:rsidR="007F1DED" w:rsidRDefault="007F1DED" w:rsidP="005A5F41">
      <w:pPr>
        <w:rPr>
          <w:rFonts w:ascii="Helv" w:hAnsi="Helv"/>
          <w:sz w:val="20"/>
          <w:szCs w:val="20"/>
        </w:rPr>
      </w:pPr>
    </w:p>
    <w:p w:rsidR="007F1DED" w:rsidRDefault="007F1DED" w:rsidP="005A5F41">
      <w:pPr>
        <w:rPr>
          <w:rFonts w:ascii="Helv" w:hAnsi="Helv"/>
          <w:sz w:val="20"/>
          <w:szCs w:val="20"/>
        </w:rPr>
      </w:pPr>
      <w:r>
        <w:rPr>
          <w:rFonts w:ascii="Helv" w:hAnsi="Helv"/>
          <w:sz w:val="20"/>
          <w:szCs w:val="20"/>
        </w:rPr>
        <w:t>A new property dfdl</w:t>
      </w:r>
      <w:proofErr w:type="gramStart"/>
      <w:r>
        <w:rPr>
          <w:rFonts w:ascii="Helv" w:hAnsi="Helv"/>
          <w:sz w:val="20"/>
          <w:szCs w:val="20"/>
        </w:rPr>
        <w:t>:encodingErrorPolicy</w:t>
      </w:r>
      <w:proofErr w:type="gramEnd"/>
      <w:r>
        <w:rPr>
          <w:rFonts w:ascii="Helv" w:hAnsi="Helv"/>
          <w:sz w:val="20"/>
          <w:szCs w:val="20"/>
        </w:rPr>
        <w:t xml:space="preserve"> is added.</w:t>
      </w:r>
    </w:p>
    <w:p w:rsidR="00573672" w:rsidRDefault="00573672" w:rsidP="005A5F41">
      <w:pPr>
        <w:rPr>
          <w:rFonts w:ascii="Helv" w:hAnsi="Helv"/>
          <w:sz w:val="20"/>
          <w:szCs w:val="20"/>
        </w:rPr>
      </w:pPr>
    </w:p>
    <w:tbl>
      <w:tblPr>
        <w:tblW w:w="0" w:type="auto"/>
        <w:tblInd w:w="-7" w:type="dxa"/>
        <w:tblLayout w:type="fixed"/>
        <w:tblLook w:val="0000" w:firstRow="0" w:lastRow="0" w:firstColumn="0" w:lastColumn="0" w:noHBand="0" w:noVBand="0"/>
      </w:tblPr>
      <w:tblGrid>
        <w:gridCol w:w="2066"/>
        <w:gridCol w:w="7057"/>
      </w:tblGrid>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encodingErrorPolicy</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p>
          <w:p w:rsidR="007F1DED" w:rsidRDefault="007F1DED" w:rsidP="00FF5ECC">
            <w:pPr>
              <w:autoSpaceDE w:val="0"/>
              <w:rPr>
                <w:rFonts w:ascii="Arial" w:hAnsi="Arial" w:cs="Arial"/>
                <w:color w:val="000000"/>
                <w:sz w:val="20"/>
                <w:szCs w:val="20"/>
              </w:rPr>
            </w:pPr>
          </w:p>
          <w:p w:rsidR="007F1DED" w:rsidRPr="007F1DED" w:rsidRDefault="007F1DED" w:rsidP="007F1DED">
            <w:pPr>
              <w:rPr>
                <w:rFonts w:ascii="Helv" w:hAnsi="Helv"/>
                <w:sz w:val="20"/>
                <w:szCs w:val="20"/>
              </w:rPr>
            </w:pPr>
            <w:r w:rsidRPr="007F1DED">
              <w:rPr>
                <w:rFonts w:ascii="Helv" w:hAnsi="Helv"/>
                <w:sz w:val="20"/>
                <w:szCs w:val="20"/>
              </w:rPr>
              <w:t>Valid values are 'error', 'replace'.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Specifies the action to take when a character decoding error occurs when parsing or a character encoding error occurs when unparsing.</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Applies whenever dfdl</w:t>
            </w:r>
            <w:proofErr w:type="gramStart"/>
            <w:r w:rsidRPr="007F1DED">
              <w:rPr>
                <w:rFonts w:ascii="Helv" w:hAnsi="Helv"/>
                <w:sz w:val="20"/>
                <w:szCs w:val="20"/>
              </w:rPr>
              <w:t>:encoding</w:t>
            </w:r>
            <w:proofErr w:type="gramEnd"/>
            <w:r w:rsidRPr="007F1DED">
              <w:rPr>
                <w:rFonts w:ascii="Helv" w:hAnsi="Helv"/>
                <w:sz w:val="20"/>
                <w:szCs w:val="20"/>
              </w:rPr>
              <w:t xml:space="preserve"> is used.</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When 'error', a processing error is raised.</w:t>
            </w:r>
          </w:p>
          <w:p w:rsidR="007F1DED" w:rsidRPr="007F1DED" w:rsidRDefault="007F1DED" w:rsidP="007F1DED">
            <w:pPr>
              <w:rPr>
                <w:rFonts w:ascii="Helv" w:hAnsi="Helv"/>
                <w:sz w:val="20"/>
                <w:szCs w:val="20"/>
              </w:rPr>
            </w:pPr>
            <w:r w:rsidRPr="007F1DED">
              <w:rPr>
                <w:rFonts w:ascii="Helv" w:hAnsi="Helv"/>
                <w:sz w:val="20"/>
                <w:szCs w:val="20"/>
              </w:rPr>
              <w:t>When 'replace', a substitution character is used if one is available.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See section 11.2 for full description.</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Annotation: dfdl:element, dfdl:simpleType, dfdl:sequence, dfdl:choice, dfdl:group</w:t>
            </w:r>
          </w:p>
        </w:tc>
      </w:tr>
    </w:tbl>
    <w:p w:rsidR="007F1DED" w:rsidRDefault="007F1DED" w:rsidP="005A5F41">
      <w:pPr>
        <w:rPr>
          <w:rFonts w:ascii="Helv" w:hAnsi="Helv"/>
          <w:sz w:val="20"/>
          <w:szCs w:val="20"/>
        </w:rPr>
      </w:pP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11.2.1.1 </w:t>
      </w:r>
      <w:proofErr w:type="gramStart"/>
      <w:r w:rsidRPr="005A5F41">
        <w:rPr>
          <w:rFonts w:ascii="Helv" w:hAnsi="Helv"/>
          <w:sz w:val="20"/>
          <w:szCs w:val="20"/>
        </w:rPr>
        <w:t>dfdl:</w:t>
      </w:r>
      <w:proofErr w:type="gramEnd"/>
      <w:r w:rsidRPr="005A5F41">
        <w:rPr>
          <w:rFonts w:ascii="Helv" w:hAnsi="Helv"/>
          <w:sz w:val="20"/>
          <w:szCs w:val="20"/>
        </w:rPr>
        <w:t>encodingErrorPolicy='error'</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lastRenderedPageBreak/>
        <w:t xml:space="preserve">If 'error', then any error when decoding characters while parsing causes a parse error. For unparsing, any error when encoding characters causes an unparse error.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 xml:space="preserve">When parsing, it does not matter if this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and the data making up the fragment character is skipped over. Symmetrically, when unparsing the 'not enough room' encoding error is ignored and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11.2.1.2 </w:t>
      </w:r>
      <w:proofErr w:type="gramStart"/>
      <w:r w:rsidRPr="005A5F41">
        <w:rPr>
          <w:rFonts w:ascii="Helv" w:hAnsi="Helv"/>
          <w:sz w:val="20"/>
          <w:szCs w:val="20"/>
        </w:rPr>
        <w:t>dfdl:</w:t>
      </w:r>
      <w:proofErr w:type="gramEnd"/>
      <w:r w:rsidRPr="005A5F41">
        <w:rPr>
          <w:rFonts w:ascii="Helv" w:hAnsi="Helv"/>
          <w:sz w:val="20"/>
          <w:szCs w:val="20"/>
        </w:rPr>
        <w:t>encodingErrorPolicy='replace' for 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If 'replace' then any error results in the insertion of the Unicode Replacement Character (U+FFFD) as the replacement for that error. </w:t>
      </w:r>
    </w:p>
    <w:p w:rsidR="005A5F41" w:rsidRPr="005A5F41" w:rsidRDefault="005A5F41" w:rsidP="005A5F41">
      <w:pPr>
        <w:rPr>
          <w:rFonts w:ascii="Helv" w:hAnsi="Helv"/>
          <w:sz w:val="20"/>
          <w:szCs w:val="20"/>
        </w:rPr>
      </w:pPr>
      <w:r w:rsidRPr="005A5F41">
        <w:rPr>
          <w:rFonts w:ascii="Helv" w:hAnsi="Helv"/>
          <w:sz w:val="20"/>
          <w:szCs w:val="20"/>
        </w:rPr>
        <w:t xml:space="preserve">It does not matter if this error and replacement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no replacement character is created. The data making up the fragment character is skipped over. (It will be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when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Note that the "." wildcard in regular expressions will match the Unicode Replacement Character, so ".*" and "</w:t>
      </w:r>
      <w:proofErr w:type="gramStart"/>
      <w:r w:rsidRPr="005A5F41">
        <w:rPr>
          <w:rFonts w:ascii="Helv" w:hAnsi="Helv"/>
          <w:sz w:val="20"/>
          <w:szCs w:val="20"/>
        </w:rPr>
        <w:t>.+</w:t>
      </w:r>
      <w:proofErr w:type="gramEnd"/>
      <w:r w:rsidRPr="005A5F41">
        <w:rPr>
          <w:rFonts w:ascii="Helv" w:hAnsi="Helv"/>
          <w:sz w:val="20"/>
          <w:szCs w:val="20"/>
        </w:rPr>
        <w:t>" regular expressions can potentially cause very large matches (up to the entire data stream) to occur when data contains errors and dfdl:encodingErrorPolicy='replace'. Bounded length</w:t>
      </w:r>
      <w:r w:rsidR="00165C10">
        <w:rPr>
          <w:rFonts w:ascii="Helv" w:hAnsi="Helv"/>
          <w:sz w:val="20"/>
          <w:szCs w:val="20"/>
        </w:rPr>
        <w:t xml:space="preserve"> negated</w:t>
      </w:r>
      <w:r w:rsidRPr="005A5F41">
        <w:rPr>
          <w:rFonts w:ascii="Helv" w:hAnsi="Helv"/>
          <w:sz w:val="20"/>
          <w:szCs w:val="20"/>
        </w:rPr>
        <w:t xml:space="preserve"> regular expressions can help in this case. E.g., "</w:t>
      </w:r>
      <w:r w:rsidR="003F42DE" w:rsidRPr="003F42DE">
        <w:rPr>
          <w:rFonts w:ascii="Arial" w:eastAsia="Times New Roman" w:hAnsi="Arial" w:cs="Arial"/>
          <w:color w:val="0000FF"/>
          <w:sz w:val="20"/>
          <w:szCs w:val="20"/>
          <w:lang w:eastAsia="en-GB"/>
        </w:rPr>
        <w:t xml:space="preserve"> </w:t>
      </w:r>
      <w:r w:rsidR="003F42DE" w:rsidRPr="00C95209">
        <w:rPr>
          <w:rFonts w:ascii="Arial" w:eastAsia="Times New Roman" w:hAnsi="Arial" w:cs="Arial"/>
          <w:color w:val="000000" w:themeColor="text1"/>
          <w:sz w:val="20"/>
          <w:szCs w:val="20"/>
          <w:lang w:eastAsia="en-GB"/>
        </w:rPr>
        <w:t>[^\uFFFD</w:t>
      </w:r>
      <w:proofErr w:type="gramStart"/>
      <w:r w:rsidR="003F42DE" w:rsidRPr="00C95209">
        <w:rPr>
          <w:rFonts w:ascii="Arial" w:eastAsia="Times New Roman" w:hAnsi="Arial" w:cs="Arial"/>
          <w:color w:val="000000" w:themeColor="text1"/>
          <w:sz w:val="20"/>
          <w:szCs w:val="20"/>
          <w:lang w:eastAsia="en-GB"/>
        </w:rPr>
        <w:t>]</w:t>
      </w:r>
      <w:r w:rsidRPr="005A5F41">
        <w:rPr>
          <w:rFonts w:ascii="Helv" w:hAnsi="Helv"/>
          <w:sz w:val="20"/>
          <w:szCs w:val="20"/>
        </w:rPr>
        <w:t>{</w:t>
      </w:r>
      <w:proofErr w:type="gramEnd"/>
      <w:r w:rsidRPr="005A5F41">
        <w:rPr>
          <w:rFonts w:ascii="Helv" w:hAnsi="Helv"/>
          <w:sz w:val="20"/>
          <w:szCs w:val="20"/>
        </w:rPr>
        <w:t xml:space="preserve">0,50}" says to match any character </w:t>
      </w:r>
      <w:r w:rsidR="003F42DE">
        <w:rPr>
          <w:rFonts w:ascii="Helv" w:hAnsi="Helv"/>
          <w:sz w:val="20"/>
          <w:szCs w:val="20"/>
        </w:rPr>
        <w:t>ex</w:t>
      </w:r>
      <w:r w:rsidRPr="005A5F41">
        <w:rPr>
          <w:rFonts w:ascii="Helv" w:hAnsi="Helv"/>
          <w:sz w:val="20"/>
          <w:szCs w:val="20"/>
        </w:rPr>
        <w:t>cluding Unicode Replacement Characters, but only up to length 50.</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It is also worth noting that the Unicode Replacement Character can appear in data as an ordinary character, and this cannot be distinguished from the insertion of the Unicode Replacement Character due to a decode error.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lengthUnits='characters', then a Unicode Replacement Character counts as contributing a single character to the length.</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The trimming of padding characters always happens after Unicode Replacement Characters have been inserted into the data.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11.2.1.3 </w:t>
      </w:r>
      <w:proofErr w:type="gramStart"/>
      <w:r w:rsidRPr="005A5F41">
        <w:rPr>
          <w:rFonts w:ascii="Helv" w:hAnsi="Helv"/>
          <w:sz w:val="20"/>
          <w:szCs w:val="20"/>
        </w:rPr>
        <w:t>dfdl:</w:t>
      </w:r>
      <w:proofErr w:type="gramEnd"/>
      <w:r w:rsidRPr="005A5F41">
        <w:rPr>
          <w:rFonts w:ascii="Helv" w:hAnsi="Helv"/>
          <w:sz w:val="20"/>
          <w:szCs w:val="20"/>
        </w:rPr>
        <w:t>encodingErrorPolicy='replace' for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For unparsing, each encoding has a replacement/substitution character specified by the ICU. This character is substituted for the unmapped character or the character that has too large an encoding to fit in the available space.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room' encoding error is ignored.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(they are skipped when parsing.)</w:t>
      </w:r>
    </w:p>
    <w:p w:rsidR="005A5F41" w:rsidRDefault="005A5F41" w:rsidP="005A5F41">
      <w:pPr>
        <w:rPr>
          <w:rFonts w:ascii="Helv" w:hAnsi="Helv"/>
          <w:sz w:val="20"/>
          <w:szCs w:val="20"/>
        </w:rPr>
      </w:pPr>
    </w:p>
    <w:p w:rsidR="005A5F41" w:rsidRPr="005A5F41" w:rsidRDefault="005A5F41" w:rsidP="00FC6B31">
      <w:pPr>
        <w:rPr>
          <w:rFonts w:ascii="Helv" w:hAnsi="Helv"/>
          <w:sz w:val="20"/>
          <w:szCs w:val="20"/>
        </w:rPr>
      </w:pPr>
      <w:r w:rsidRPr="005A5F41">
        <w:rPr>
          <w:rFonts w:ascii="Helv" w:hAnsi="Helv"/>
          <w:sz w:val="20"/>
          <w:szCs w:val="20"/>
        </w:rPr>
        <w:t xml:space="preserve">The definitions of these substitution characters can be conveniently found for many encodings in the ICU Converter Explorer </w:t>
      </w:r>
      <w:r w:rsidR="00FC6B31">
        <w:rPr>
          <w:rFonts w:ascii="Helv" w:hAnsi="Helv"/>
          <w:sz w:val="20"/>
          <w:szCs w:val="20"/>
        </w:rPr>
        <w:t>(</w:t>
      </w:r>
      <w:hyperlink r:id="rId20" w:history="1">
        <w:r w:rsidR="00EE51FE" w:rsidRPr="00CD2EF9">
          <w:rPr>
            <w:rStyle w:val="Hyperlink"/>
            <w:rFonts w:ascii="Helv" w:hAnsi="Helv"/>
            <w:sz w:val="20"/>
            <w:szCs w:val="20"/>
          </w:rPr>
          <w:t>http://demo.icu-project.org/icu-bin/convexp</w:t>
        </w:r>
      </w:hyperlink>
      <w:r w:rsidR="00FC6B31">
        <w:rPr>
          <w:rStyle w:val="Hyperlink"/>
          <w:rFonts w:ascii="Helv" w:hAnsi="Helv"/>
          <w:sz w:val="20"/>
          <w:szCs w:val="20"/>
        </w:rPr>
        <w:t>)</w:t>
      </w:r>
      <w:r w:rsidR="00C95209">
        <w:rPr>
          <w:rFonts w:ascii="Helv" w:hAnsi="Helv"/>
          <w:sz w:val="20"/>
          <w:szCs w:val="20"/>
        </w:rPr>
        <w:t>.</w:t>
      </w:r>
    </w:p>
    <w:p w:rsidR="005A5F41" w:rsidRPr="005A5F41" w:rsidRDefault="005A5F41" w:rsidP="005A5F41">
      <w:pPr>
        <w:rPr>
          <w:rFonts w:ascii="Helv" w:hAnsi="Helv"/>
          <w:sz w:val="20"/>
          <w:szCs w:val="20"/>
        </w:rPr>
      </w:pPr>
      <w:r w:rsidRPr="005A5F41">
        <w:rPr>
          <w:rFonts w:ascii="Helv" w:hAnsi="Helv"/>
          <w:sz w:val="20"/>
          <w:szCs w:val="20"/>
        </w:rPr>
        <w:lastRenderedPageBreak/>
        <w:t>An encoding error is an unparse error if the encoding does not provide a substitution/replacement character definition. (This would be rare, but could occur if a DFDL implementation allows many encodings beyond the minimum set.)</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11.2.1.4</w:t>
      </w:r>
      <w:proofErr w:type="gramStart"/>
      <w:r w:rsidRPr="005A5F41">
        <w:rPr>
          <w:rFonts w:ascii="Helv" w:hAnsi="Helv"/>
          <w:sz w:val="20"/>
          <w:szCs w:val="20"/>
        </w:rPr>
        <w:t>  Parsing</w:t>
      </w:r>
      <w:proofErr w:type="gramEnd"/>
      <w:r w:rsidRPr="005A5F41">
        <w:rPr>
          <w:rFonts w:ascii="Helv" w:hAnsi="Helv"/>
          <w:sz w:val="20"/>
          <w:szCs w:val="20"/>
        </w:rPr>
        <w:t>: Unicode Decoding Non-Errors</w:t>
      </w:r>
    </w:p>
    <w:p w:rsidR="005A5F41" w:rsidRDefault="004D0FC3" w:rsidP="005A5F41">
      <w:pPr>
        <w:rPr>
          <w:rFonts w:ascii="Helv" w:hAnsi="Helv"/>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il.google.com/mail/u/0/images/cleardot.gif" style="width:.8pt;height:.8pt;visibility:visible;mso-wrap-style:square">
            <v:imagedata r:id="rId21" o:title="cleardot"/>
          </v:shape>
        </w:pict>
      </w:r>
    </w:p>
    <w:p w:rsidR="005A5F41" w:rsidRDefault="005A5F41" w:rsidP="005A5F41">
      <w:pPr>
        <w:rPr>
          <w:rFonts w:ascii="Helv" w:hAnsi="Helv"/>
          <w:sz w:val="20"/>
          <w:szCs w:val="20"/>
        </w:rPr>
      </w:pPr>
      <w:r w:rsidRPr="005A5F41">
        <w:rPr>
          <w:rFonts w:ascii="Helv" w:hAnsi="Helv"/>
          <w:sz w:val="20"/>
          <w:szCs w:val="20"/>
        </w:rPr>
        <w:t>The following specific situations involving encodings UTF-16, UTF-16LE, and UTF-16BE when utf16Width="fixed", and they do not cause a decoding or encoding error.</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unpaired</w:t>
      </w:r>
      <w:proofErr w:type="gramEnd"/>
      <w:r w:rsidRPr="005A5F41">
        <w:rPr>
          <w:rFonts w:ascii="Helv" w:hAnsi="Helv"/>
          <w:sz w:val="20"/>
          <w:szCs w:val="20"/>
        </w:rPr>
        <w:t xml:space="preserve"> surrogate code-point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out-of-order</w:t>
      </w:r>
      <w:proofErr w:type="gramEnd"/>
      <w:r w:rsidRPr="005A5F41">
        <w:rPr>
          <w:rFonts w:ascii="Helv" w:hAnsi="Helv"/>
          <w:sz w:val="20"/>
          <w:szCs w:val="20"/>
        </w:rPr>
        <w:t xml:space="preserve"> surrogate code-point pair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surrogate</w:t>
      </w:r>
      <w:proofErr w:type="gramEnd"/>
      <w:r w:rsidRPr="005A5F41">
        <w:rPr>
          <w:rFonts w:ascii="Helv" w:hAnsi="Helv"/>
          <w:sz w:val="20"/>
          <w:szCs w:val="20"/>
        </w:rPr>
        <w:t xml:space="preserve"> code point pair is encountered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In all these cases the code-point(s) becomes a character code in the DFDL Information Item for the string. </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11.2.2    Preserving Data Containing Decoding Errors</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can be situations where data wants to be preserved exactly even if it contains errors.</w:t>
      </w:r>
    </w:p>
    <w:p w:rsidR="005A5F41" w:rsidRPr="005A5F41" w:rsidRDefault="005A5F41" w:rsidP="005A5F41">
      <w:pPr>
        <w:rPr>
          <w:rFonts w:ascii="Helv" w:hAnsi="Helv"/>
          <w:sz w:val="20"/>
          <w:szCs w:val="20"/>
        </w:rPr>
      </w:pPr>
      <w:r w:rsidRPr="005A5F41">
        <w:rPr>
          <w:rFonts w:ascii="Helv" w:hAnsi="Helv"/>
          <w:sz w:val="20"/>
          <w:szCs w:val="20"/>
        </w:rPr>
        <w:t xml:space="preserve">It is suggested that if a DFDL schema author wants to preserve information containing data where the data may have decoding errors, that they model such data as xs:hexBinary, or as xs:string but using an encoding such as iso-8859-1 which preserves all bytes. </w:t>
      </w:r>
    </w:p>
    <w:p w:rsidR="005A5F41" w:rsidRDefault="005A5F41">
      <w:pPr>
        <w:autoSpaceDE w:val="0"/>
        <w:rPr>
          <w:rFonts w:ascii="Arial" w:eastAsia="Arial" w:hAnsi="Arial" w:cs="Arial"/>
          <w:sz w:val="20"/>
          <w:szCs w:val="20"/>
          <w:lang w:eastAsia="en-GB"/>
        </w:rPr>
      </w:pPr>
    </w:p>
    <w:p w:rsidR="00491322" w:rsidRDefault="00491322">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3.14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better</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separatorSuppressionPolicy,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enums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follows:</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required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'never'</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'anyEmpty'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suppressedAtEndLax</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suppressedAtEndStrict</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'trailingEmptyStrict'.</w:t>
      </w:r>
    </w:p>
    <w:p w:rsidR="00C10D4C" w:rsidRDefault="00C10D4C">
      <w:pPr>
        <w:rPr>
          <w:rFonts w:ascii="Helv" w:hAnsi="Helv" w:cs="Helv"/>
          <w:color w:val="000000"/>
          <w:sz w:val="20"/>
          <w:szCs w:val="20"/>
          <w:lang w:eastAsia="en-GB"/>
        </w:rPr>
      </w:pPr>
    </w:p>
    <w:p w:rsidR="00FC6B31" w:rsidRDefault="004340C5">
      <w:pPr>
        <w:rPr>
          <w:rFonts w:ascii="Helv" w:hAnsi="Helv" w:cs="Helv"/>
          <w:color w:val="000000"/>
          <w:sz w:val="20"/>
          <w:szCs w:val="20"/>
          <w:lang w:eastAsia="en-GB"/>
        </w:rPr>
      </w:pPr>
      <w:r>
        <w:rPr>
          <w:rFonts w:ascii="Helv" w:hAnsi="Helv" w:cs="Helv"/>
          <w:color w:val="000000"/>
          <w:sz w:val="20"/>
          <w:szCs w:val="20"/>
          <w:lang w:eastAsia="en-GB"/>
        </w:rPr>
        <w:t>Additionally</w:t>
      </w:r>
      <w:r w:rsidR="00710B34">
        <w:rPr>
          <w:rFonts w:ascii="Helv" w:hAnsi="Helv" w:cs="Helv"/>
          <w:color w:val="000000"/>
          <w:sz w:val="20"/>
          <w:szCs w:val="20"/>
          <w:lang w:eastAsia="en-GB"/>
        </w:rPr>
        <w:t xml:space="preserve"> the property description for separatorSuppressionPolicy is rewritten, </w:t>
      </w:r>
      <w:r>
        <w:rPr>
          <w:rFonts w:ascii="Helv" w:hAnsi="Helv" w:cs="Helv"/>
          <w:color w:val="000000"/>
          <w:sz w:val="20"/>
          <w:szCs w:val="20"/>
          <w:lang w:eastAsia="en-GB"/>
        </w:rPr>
        <w:t xml:space="preserve">introductory paragraphs are added to section 14.2, </w:t>
      </w:r>
      <w:r w:rsidR="00710B34">
        <w:rPr>
          <w:rFonts w:ascii="Helv" w:hAnsi="Helv" w:cs="Helv"/>
          <w:color w:val="000000"/>
          <w:sz w:val="20"/>
          <w:szCs w:val="20"/>
          <w:lang w:eastAsia="en-GB"/>
        </w:rPr>
        <w:t>and section 14.2.1 is replaced with new tables</w:t>
      </w:r>
      <w:r w:rsidR="00FC6B31">
        <w:rPr>
          <w:rFonts w:ascii="Helv" w:hAnsi="Helv" w:cs="Helv"/>
          <w:color w:val="000000"/>
          <w:sz w:val="20"/>
          <w:szCs w:val="20"/>
          <w:lang w:eastAsia="en-GB"/>
        </w:rPr>
        <w:t>.</w:t>
      </w:r>
    </w:p>
    <w:p w:rsidR="00FC6B31" w:rsidRDefault="00FC6B31">
      <w:pPr>
        <w:rPr>
          <w:rFonts w:ascii="Helv" w:hAnsi="Helv" w:cs="Helv"/>
          <w:color w:val="000000"/>
          <w:sz w:val="20"/>
          <w:szCs w:val="20"/>
          <w:lang w:eastAsia="en-GB"/>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BC71A1" w:rsidRDefault="00BC71A1">
      <w:pPr>
        <w:rPr>
          <w:rFonts w:ascii="Helv" w:hAnsi="Helv" w:cs="Helv"/>
          <w:color w:val="000000"/>
          <w:sz w:val="20"/>
          <w:szCs w:val="20"/>
          <w:lang w:eastAsia="en-GB"/>
        </w:rPr>
      </w:pPr>
    </w:p>
    <w:p w:rsidR="00491322" w:rsidRDefault="00491322">
      <w:pPr>
        <w:rPr>
          <w:rFonts w:ascii="Helv" w:hAnsi="Helv" w:cs="Helv"/>
          <w:color w:val="000000"/>
          <w:sz w:val="20"/>
          <w:szCs w:val="20"/>
          <w:lang w:eastAsia="en-GB"/>
        </w:rPr>
      </w:pPr>
    </w:p>
    <w:p w:rsidR="00BC71A1" w:rsidRDefault="00BC71A1">
      <w:pPr>
        <w:rPr>
          <w:rFonts w:ascii="Helv" w:hAnsi="Helv" w:cs="Helv"/>
          <w:color w:val="000000"/>
          <w:sz w:val="20"/>
          <w:szCs w:val="20"/>
          <w:lang w:eastAsia="en-GB"/>
        </w:rPr>
      </w:pPr>
      <w:r w:rsidRPr="00740939">
        <w:rPr>
          <w:rFonts w:ascii="Helv" w:hAnsi="Helv" w:cs="Helv"/>
          <w:b/>
          <w:color w:val="000000"/>
          <w:sz w:val="20"/>
          <w:szCs w:val="20"/>
          <w:lang w:eastAsia="en-GB"/>
        </w:rPr>
        <w:t>3.15</w:t>
      </w:r>
      <w:r>
        <w:rPr>
          <w:rFonts w:ascii="Helv" w:hAnsi="Helv" w:cs="Helv"/>
          <w:color w:val="000000"/>
          <w:sz w:val="20"/>
          <w:szCs w:val="20"/>
          <w:lang w:eastAsia="en-GB"/>
        </w:rPr>
        <w:t xml:space="preserve">. </w:t>
      </w:r>
      <w:r w:rsidRPr="00740939">
        <w:rPr>
          <w:rFonts w:ascii="Helv" w:hAnsi="Helv" w:cs="Helv"/>
          <w:i/>
          <w:color w:val="000000"/>
          <w:sz w:val="20"/>
          <w:szCs w:val="20"/>
          <w:lang w:eastAsia="en-GB"/>
        </w:rPr>
        <w:t>Section 15</w:t>
      </w:r>
      <w:r>
        <w:rPr>
          <w:rFonts w:ascii="Helv" w:hAnsi="Helv" w:cs="Helv"/>
          <w:color w:val="000000"/>
          <w:sz w:val="20"/>
          <w:szCs w:val="20"/>
          <w:lang w:eastAsia="en-GB"/>
        </w:rPr>
        <w:t xml:space="preserve">. A new mechanism is introduced for resolving choices, </w:t>
      </w:r>
      <w:r w:rsidR="00AD3AA1">
        <w:rPr>
          <w:rFonts w:ascii="Helv" w:hAnsi="Helv" w:cs="Helv"/>
          <w:color w:val="000000"/>
          <w:sz w:val="20"/>
          <w:szCs w:val="20"/>
          <w:lang w:eastAsia="en-GB"/>
        </w:rPr>
        <w:t xml:space="preserve">to be known as ‘Direct Dispatch’, </w:t>
      </w:r>
      <w:r>
        <w:rPr>
          <w:rFonts w:ascii="Helv" w:hAnsi="Helv" w:cs="Helv"/>
          <w:color w:val="000000"/>
          <w:sz w:val="20"/>
          <w:szCs w:val="20"/>
          <w:lang w:eastAsia="en-GB"/>
        </w:rPr>
        <w:t xml:space="preserve">the motivation being to make the cost of resolution close to </w:t>
      </w:r>
      <w:r w:rsidR="00F443B7">
        <w:rPr>
          <w:rFonts w:ascii="Helv" w:hAnsi="Helv" w:cs="Helv"/>
          <w:color w:val="000000"/>
          <w:sz w:val="20"/>
          <w:szCs w:val="20"/>
          <w:lang w:eastAsia="en-GB"/>
        </w:rPr>
        <w:t xml:space="preserve">constant time </w:t>
      </w:r>
      <w:r>
        <w:rPr>
          <w:rFonts w:ascii="Helv" w:hAnsi="Helv" w:cs="Helv"/>
          <w:color w:val="000000"/>
          <w:sz w:val="20"/>
          <w:szCs w:val="20"/>
          <w:lang w:eastAsia="en-GB"/>
        </w:rPr>
        <w:t>for choices with large numbers of branches</w:t>
      </w:r>
      <w:r w:rsidR="00871598">
        <w:rPr>
          <w:rFonts w:ascii="Helv" w:hAnsi="Helv" w:cs="Helv"/>
          <w:color w:val="000000"/>
          <w:sz w:val="20"/>
          <w:szCs w:val="20"/>
          <w:lang w:eastAsia="en-GB"/>
        </w:rPr>
        <w:t xml:space="preserve"> where the branch to take is known in advance of parsing the choice.</w:t>
      </w:r>
    </w:p>
    <w:p w:rsidR="00AD3AA1" w:rsidRDefault="00AD3AA1">
      <w:pPr>
        <w:rPr>
          <w:rFonts w:ascii="Helv" w:hAnsi="Helv" w:cs="Helv"/>
          <w:color w:val="000000"/>
          <w:sz w:val="20"/>
          <w:szCs w:val="20"/>
          <w:lang w:eastAsia="en-GB"/>
        </w:rPr>
      </w:pPr>
    </w:p>
    <w:p w:rsidR="00AD3AA1" w:rsidRDefault="00AD3AA1">
      <w:pPr>
        <w:rPr>
          <w:ins w:id="134" w:author="Steve Hanson" w:date="2014-07-22T17:48:00Z"/>
          <w:rFonts w:ascii="Helvetica" w:hAnsi="Helvetica" w:cs="Arial"/>
          <w:i/>
          <w:color w:val="000000" w:themeColor="text1"/>
          <w:sz w:val="20"/>
          <w:szCs w:val="20"/>
        </w:rPr>
      </w:pPr>
      <w:r>
        <w:rPr>
          <w:rFonts w:ascii="Helvetica" w:hAnsi="Helvetica" w:cs="Arial"/>
          <w:i/>
          <w:color w:val="000000" w:themeColor="text1"/>
          <w:sz w:val="20"/>
          <w:szCs w:val="20"/>
        </w:rPr>
        <w:t>Updated by public comment 159</w:t>
      </w:r>
      <w:r w:rsidRPr="007A4E05">
        <w:rPr>
          <w:rFonts w:ascii="Helvetica" w:hAnsi="Helvetica" w:cs="Arial"/>
          <w:i/>
          <w:color w:val="000000" w:themeColor="text1"/>
          <w:sz w:val="20"/>
          <w:szCs w:val="20"/>
        </w:rPr>
        <w:t xml:space="preserve"> (</w:t>
      </w:r>
      <w:hyperlink r:id="rId22" w:history="1">
        <w:r w:rsidRPr="00CD2EF9">
          <w:rPr>
            <w:rStyle w:val="Hyperlink"/>
            <w:rFonts w:ascii="Helvetica" w:hAnsi="Helvetica" w:cs="Arial"/>
            <w:i/>
            <w:sz w:val="20"/>
            <w:szCs w:val="20"/>
          </w:rPr>
          <w:t>http://redmine.ogf.org/boards/15/topics/159</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allow groups to participate in direct dispatch choice.</w:t>
      </w:r>
    </w:p>
    <w:p w:rsidR="00BA4D8A" w:rsidRDefault="00BA4D8A">
      <w:pPr>
        <w:rPr>
          <w:ins w:id="135" w:author="Steve Hanson" w:date="2014-07-22T17:48:00Z"/>
          <w:rFonts w:ascii="Helvetica" w:hAnsi="Helvetica" w:cs="Arial"/>
          <w:i/>
          <w:color w:val="000000" w:themeColor="text1"/>
          <w:sz w:val="20"/>
          <w:szCs w:val="20"/>
        </w:rPr>
      </w:pPr>
    </w:p>
    <w:p w:rsidR="00BA4D8A" w:rsidRDefault="00BA4D8A">
      <w:pPr>
        <w:rPr>
          <w:rFonts w:ascii="Helv" w:hAnsi="Helv" w:cs="Helv"/>
          <w:color w:val="000000"/>
          <w:sz w:val="20"/>
          <w:szCs w:val="20"/>
          <w:lang w:eastAsia="en-GB"/>
        </w:rPr>
      </w:pPr>
      <w:proofErr w:type="gramStart"/>
      <w:ins w:id="136" w:author="Steve Hanson" w:date="2014-07-22T17:48:00Z">
        <w:r>
          <w:rPr>
            <w:rFonts w:ascii="Helvetica" w:hAnsi="Helvetica" w:cs="Arial"/>
            <w:i/>
            <w:color w:val="000000" w:themeColor="text1"/>
            <w:sz w:val="20"/>
            <w:szCs w:val="20"/>
          </w:rPr>
          <w:t>Updated 2014-07-21 to make the match case sensitive for performance.</w:t>
        </w:r>
      </w:ins>
      <w:proofErr w:type="gramEnd"/>
    </w:p>
    <w:p w:rsidR="00871598" w:rsidRDefault="00871598">
      <w:pPr>
        <w:rPr>
          <w:rFonts w:ascii="Helv" w:hAnsi="Helv" w:cs="Helv"/>
          <w:color w:val="000000"/>
          <w:sz w:val="20"/>
          <w:szCs w:val="20"/>
          <w:lang w:eastAsia="en-GB"/>
        </w:rPr>
      </w:pPr>
    </w:p>
    <w:p w:rsidR="00871598" w:rsidRDefault="00871598">
      <w:pPr>
        <w:rPr>
          <w:rFonts w:ascii="Helv" w:hAnsi="Helv" w:cs="Helv"/>
          <w:color w:val="000000"/>
          <w:sz w:val="20"/>
          <w:szCs w:val="20"/>
        </w:rPr>
      </w:pPr>
      <w:r>
        <w:rPr>
          <w:rFonts w:ascii="Helv" w:hAnsi="Helv" w:cs="Helv"/>
          <w:color w:val="000000"/>
          <w:sz w:val="20"/>
          <w:szCs w:val="20"/>
        </w:rPr>
        <w:t xml:space="preserve">A new </w:t>
      </w:r>
      <w:r w:rsidRPr="00223726">
        <w:rPr>
          <w:rFonts w:ascii="Helv" w:hAnsi="Helv" w:cs="Helv"/>
          <w:strike/>
          <w:sz w:val="20"/>
          <w:szCs w:val="20"/>
        </w:rPr>
        <w:t>element</w:t>
      </w:r>
      <w:r w:rsidRPr="00223726">
        <w:rPr>
          <w:rFonts w:ascii="Helv" w:hAnsi="Helv" w:cs="Helv"/>
          <w:sz w:val="20"/>
          <w:szCs w:val="20"/>
        </w:rPr>
        <w:t xml:space="preserve"> </w:t>
      </w:r>
      <w:r>
        <w:rPr>
          <w:rFonts w:ascii="Helv" w:hAnsi="Helv" w:cs="Helv"/>
          <w:color w:val="000000"/>
          <w:sz w:val="20"/>
          <w:szCs w:val="20"/>
        </w:rPr>
        <w:t xml:space="preserve">property is added called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of type 'DFDL String Literal'. This provides a</w:t>
      </w:r>
      <w:r w:rsidR="0071554D">
        <w:rPr>
          <w:rFonts w:ascii="Helv" w:hAnsi="Helv" w:cs="Helv"/>
          <w:color w:val="000000"/>
          <w:sz w:val="20"/>
          <w:szCs w:val="20"/>
        </w:rPr>
        <w:t>n</w:t>
      </w:r>
      <w:r>
        <w:rPr>
          <w:rFonts w:ascii="Helv" w:hAnsi="Helv" w:cs="Helv"/>
          <w:color w:val="000000"/>
          <w:sz w:val="20"/>
          <w:szCs w:val="20"/>
        </w:rPr>
        <w:t xml:space="preserve"> alternative </w:t>
      </w:r>
      <w:r w:rsidR="008F0BBE">
        <w:rPr>
          <w:rFonts w:ascii="Helv" w:hAnsi="Helv" w:cs="Helv"/>
          <w:color w:val="000000"/>
          <w:sz w:val="20"/>
          <w:szCs w:val="20"/>
        </w:rPr>
        <w:t xml:space="preserve">way to discriminate a choice containing this </w:t>
      </w:r>
      <w:r w:rsidR="00AD3AA1">
        <w:rPr>
          <w:rFonts w:ascii="Helv" w:hAnsi="Helv" w:cs="Helv"/>
          <w:color w:val="000000"/>
          <w:sz w:val="20"/>
          <w:szCs w:val="20"/>
        </w:rPr>
        <w:t>schema object</w:t>
      </w:r>
      <w:r w:rsidR="008F0BBE">
        <w:rPr>
          <w:rFonts w:ascii="Helv" w:hAnsi="Helv" w:cs="Helv"/>
          <w:color w:val="000000"/>
          <w:sz w:val="20"/>
          <w:szCs w:val="20"/>
        </w:rPr>
        <w:t>.</w:t>
      </w:r>
      <w:r>
        <w:rPr>
          <w:rFonts w:ascii="Helv" w:hAnsi="Helv" w:cs="Helv"/>
          <w:color w:val="000000"/>
          <w:sz w:val="20"/>
          <w:szCs w:val="20"/>
        </w:rPr>
        <w:t xml:space="preserve"> Allowed on </w:t>
      </w:r>
      <w:r w:rsidR="00C377EE">
        <w:rPr>
          <w:rFonts w:ascii="Helv" w:hAnsi="Helv" w:cs="Helv"/>
          <w:color w:val="000000"/>
          <w:sz w:val="20"/>
          <w:szCs w:val="20"/>
        </w:rPr>
        <w:t xml:space="preserve">all schema </w:t>
      </w:r>
      <w:r w:rsidR="00AD3AA1">
        <w:rPr>
          <w:rFonts w:ascii="Helv" w:hAnsi="Helv" w:cs="Helv"/>
          <w:color w:val="000000"/>
          <w:sz w:val="20"/>
          <w:szCs w:val="20"/>
        </w:rPr>
        <w:t>objec</w:t>
      </w:r>
      <w:r w:rsidR="00C377EE">
        <w:rPr>
          <w:rFonts w:ascii="Helv" w:hAnsi="Helv" w:cs="Helv"/>
          <w:color w:val="000000"/>
          <w:sz w:val="20"/>
          <w:szCs w:val="20"/>
        </w:rPr>
        <w:t>ts that can be the branch of a choice (</w:t>
      </w:r>
      <w:r w:rsidR="00AD3AA1">
        <w:rPr>
          <w:rFonts w:ascii="Helv" w:hAnsi="Helv" w:cs="Helv"/>
          <w:color w:val="000000"/>
          <w:sz w:val="20"/>
          <w:szCs w:val="20"/>
        </w:rPr>
        <w:t xml:space="preserve">so </w:t>
      </w:r>
      <w:r>
        <w:rPr>
          <w:rFonts w:ascii="Helv" w:hAnsi="Helv" w:cs="Helv"/>
          <w:color w:val="000000"/>
          <w:sz w:val="20"/>
          <w:szCs w:val="20"/>
        </w:rPr>
        <w:t>local element</w:t>
      </w:r>
      <w:r w:rsidR="00C377EE">
        <w:rPr>
          <w:rFonts w:ascii="Helv" w:hAnsi="Helv" w:cs="Helv"/>
          <w:color w:val="000000"/>
          <w:sz w:val="20"/>
          <w:szCs w:val="20"/>
        </w:rPr>
        <w:t xml:space="preserve">, </w:t>
      </w:r>
      <w:r>
        <w:rPr>
          <w:rFonts w:ascii="Helv" w:hAnsi="Helv" w:cs="Helv"/>
          <w:color w:val="000000"/>
          <w:sz w:val="20"/>
          <w:szCs w:val="20"/>
        </w:rPr>
        <w:t>element reference</w:t>
      </w:r>
      <w:r w:rsidR="00C377EE">
        <w:rPr>
          <w:rFonts w:ascii="Helv" w:hAnsi="Helv" w:cs="Helv"/>
          <w:color w:val="000000"/>
          <w:sz w:val="20"/>
          <w:szCs w:val="20"/>
        </w:rPr>
        <w:t>, local sequence, local choice, group reference)</w:t>
      </w:r>
      <w:r>
        <w:rPr>
          <w:rFonts w:ascii="Helv" w:hAnsi="Helv" w:cs="Helv"/>
          <w:color w:val="000000"/>
          <w:sz w:val="20"/>
          <w:szCs w:val="20"/>
        </w:rPr>
        <w:t xml:space="preserve">. </w:t>
      </w:r>
      <w:r>
        <w:rPr>
          <w:rFonts w:ascii="Helv" w:hAnsi="Helv" w:cs="Helv"/>
          <w:color w:val="000000"/>
          <w:sz w:val="20"/>
          <w:szCs w:val="20"/>
        </w:rPr>
        <w:br/>
      </w:r>
      <w:r>
        <w:rPr>
          <w:rFonts w:ascii="Helv" w:hAnsi="Helv" w:cs="Helv"/>
          <w:color w:val="000000"/>
          <w:sz w:val="20"/>
          <w:szCs w:val="20"/>
        </w:rPr>
        <w:br/>
        <w:t>A new dfdl</w:t>
      </w:r>
      <w:proofErr w:type="gramStart"/>
      <w:r>
        <w:rPr>
          <w:rFonts w:ascii="Helv" w:hAnsi="Helv" w:cs="Helv"/>
          <w:color w:val="000000"/>
          <w:sz w:val="20"/>
          <w:szCs w:val="20"/>
        </w:rPr>
        <w:t>:choice</w:t>
      </w:r>
      <w:proofErr w:type="gramEnd"/>
      <w:r>
        <w:rPr>
          <w:rFonts w:ascii="Helv" w:hAnsi="Helv" w:cs="Helv"/>
          <w:color w:val="000000"/>
          <w:sz w:val="20"/>
          <w:szCs w:val="20"/>
        </w:rPr>
        <w:t xml:space="preserve"> property is added called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of type 'DFDL Expression'. The expression must evaluate to an xs</w:t>
      </w:r>
      <w:proofErr w:type="gramStart"/>
      <w:r>
        <w:rPr>
          <w:rFonts w:ascii="Helv" w:hAnsi="Helv" w:cs="Helv"/>
          <w:color w:val="000000"/>
          <w:sz w:val="20"/>
          <w:szCs w:val="20"/>
        </w:rPr>
        <w:t>:string</w:t>
      </w:r>
      <w:proofErr w:type="gramEnd"/>
      <w:r>
        <w:rPr>
          <w:rFonts w:ascii="Helv" w:hAnsi="Helv" w:cs="Helv"/>
          <w:color w:val="000000"/>
          <w:sz w:val="20"/>
          <w:szCs w:val="20"/>
        </w:rPr>
        <w:t xml:space="preserve">. The resultant string must match (case </w:t>
      </w:r>
      <w:del w:id="137" w:author="Steve Hanson" w:date="2014-07-22T17:49:00Z">
        <w:r w:rsidRPr="00BA4D8A" w:rsidDel="00BA4D8A">
          <w:rPr>
            <w:rFonts w:ascii="Helvetica" w:hAnsi="Helvetica" w:cs="Helv"/>
            <w:strike/>
            <w:color w:val="000000"/>
            <w:sz w:val="20"/>
            <w:szCs w:val="20"/>
          </w:rPr>
          <w:delText>in</w:delText>
        </w:r>
      </w:del>
      <w:r>
        <w:rPr>
          <w:rFonts w:ascii="Helv" w:hAnsi="Helv" w:cs="Helv"/>
          <w:color w:val="000000"/>
          <w:sz w:val="20"/>
          <w:szCs w:val="20"/>
        </w:rPr>
        <w:t xml:space="preserve">sensitive) the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property value of one of </w:t>
      </w:r>
      <w:r w:rsidRPr="00223726">
        <w:rPr>
          <w:rFonts w:ascii="Helv" w:hAnsi="Helv" w:cs="Helv"/>
          <w:sz w:val="20"/>
          <w:szCs w:val="20"/>
        </w:rPr>
        <w:t xml:space="preserve">the </w:t>
      </w:r>
      <w:r w:rsidRPr="00223726">
        <w:rPr>
          <w:rFonts w:ascii="Helv" w:hAnsi="Helv" w:cs="Helv"/>
          <w:strike/>
          <w:sz w:val="20"/>
          <w:szCs w:val="20"/>
        </w:rPr>
        <w:t>element</w:t>
      </w:r>
      <w:r w:rsidRPr="00223726">
        <w:rPr>
          <w:rFonts w:ascii="Helv" w:hAnsi="Helv" w:cs="Helv"/>
          <w:sz w:val="20"/>
          <w:szCs w:val="20"/>
        </w:rPr>
        <w:t xml:space="preserve"> </w:t>
      </w:r>
      <w:r>
        <w:rPr>
          <w:rFonts w:ascii="Helv" w:hAnsi="Helv" w:cs="Helv"/>
          <w:color w:val="000000"/>
          <w:sz w:val="20"/>
          <w:szCs w:val="20"/>
        </w:rPr>
        <w:t xml:space="preserve">branches of the choice, and if so discriminates in favour of that branch. The parser then goes straight to that branch, ignoring schema order. </w:t>
      </w:r>
      <w:r>
        <w:rPr>
          <w:rFonts w:ascii="Tms Rmn" w:hAnsi="Tms Rmn" w:cs="Tms Rmn"/>
          <w:color w:val="000000"/>
        </w:rPr>
        <w:br/>
      </w:r>
      <w:r>
        <w:rPr>
          <w:rFonts w:ascii="Helv" w:hAnsi="Helv" w:cs="Helv"/>
          <w:color w:val="000000"/>
          <w:sz w:val="20"/>
          <w:szCs w:val="20"/>
        </w:rPr>
        <w:br/>
      </w:r>
      <w:r>
        <w:rPr>
          <w:rFonts w:ascii="Helv" w:hAnsi="Helv" w:cs="Helv"/>
          <w:color w:val="000000"/>
          <w:sz w:val="20"/>
          <w:szCs w:val="20"/>
        </w:rPr>
        <w:lastRenderedPageBreak/>
        <w:t>Rules:</w:t>
      </w:r>
      <w:r>
        <w:rPr>
          <w:rFonts w:ascii="Tms Rmn" w:hAnsi="Tms Rmn" w:cs="Tms Rmn"/>
          <w:color w:val="000000"/>
        </w:rPr>
        <w:t xml:space="preserve"> </w:t>
      </w:r>
      <w:r>
        <w:rPr>
          <w:rFonts w:ascii="Helv" w:hAnsi="Helv" w:cs="Helv"/>
          <w:color w:val="000000"/>
          <w:sz w:val="20"/>
          <w:szCs w:val="20"/>
        </w:rPr>
        <w:br/>
      </w:r>
    </w:p>
    <w:p w:rsidR="00871598" w:rsidRDefault="00871598">
      <w:pPr>
        <w:rPr>
          <w:rFonts w:ascii="Helv" w:hAnsi="Helv" w:cs="Helv"/>
          <w:color w:val="000000"/>
          <w:sz w:val="20"/>
          <w:szCs w:val="20"/>
        </w:rPr>
      </w:pPr>
      <w:r>
        <w:rPr>
          <w:rFonts w:ascii="Helv" w:hAnsi="Helv" w:cs="Helv"/>
          <w:color w:val="000000"/>
          <w:sz w:val="20"/>
          <w:szCs w:val="20"/>
        </w:rPr>
        <w:t>Because the branch is 'known to exist' no backtracking takes place if a processing error subsequently occurs.</w:t>
      </w:r>
    </w:p>
    <w:p w:rsidR="00C377EE" w:rsidRDefault="00871598">
      <w:pPr>
        <w:rPr>
          <w:rFonts w:ascii="Helv" w:hAnsi="Helv" w:cs="Helv"/>
          <w:color w:val="000000"/>
          <w:sz w:val="20"/>
          <w:szCs w:val="20"/>
        </w:rPr>
      </w:pPr>
      <w:r>
        <w:rPr>
          <w:rFonts w:ascii="Helv" w:hAnsi="Helv" w:cs="Helv"/>
          <w:color w:val="000000"/>
          <w:sz w:val="20"/>
          <w:szCs w:val="20"/>
        </w:rPr>
        <w:br/>
        <w:t xml:space="preserve">Both properties </w:t>
      </w:r>
      <w:r w:rsidR="0071554D">
        <w:rPr>
          <w:rFonts w:ascii="Helv" w:hAnsi="Helv" w:cs="Helv"/>
          <w:color w:val="000000"/>
          <w:sz w:val="20"/>
          <w:szCs w:val="20"/>
        </w:rPr>
        <w:t>are non-representation properties (see erratum 2.126)</w:t>
      </w:r>
      <w:r w:rsidR="00697AA0">
        <w:rPr>
          <w:rFonts w:ascii="Helv" w:hAnsi="Helv" w:cs="Helv"/>
          <w:color w:val="000000"/>
          <w:sz w:val="20"/>
          <w:szCs w:val="20"/>
        </w:rPr>
        <w:t xml:space="preserve">, </w:t>
      </w:r>
      <w:r>
        <w:rPr>
          <w:rFonts w:ascii="Helv" w:hAnsi="Helv" w:cs="Helv"/>
          <w:color w:val="000000"/>
          <w:sz w:val="20"/>
          <w:szCs w:val="20"/>
        </w:rPr>
        <w:t>it is not possible to set a value in scope by a dfdl</w:t>
      </w:r>
      <w:proofErr w:type="gramStart"/>
      <w:r>
        <w:rPr>
          <w:rFonts w:ascii="Helv" w:hAnsi="Helv" w:cs="Helv"/>
          <w:color w:val="000000"/>
          <w:sz w:val="20"/>
          <w:szCs w:val="20"/>
        </w:rPr>
        <w:t>:format</w:t>
      </w:r>
      <w:proofErr w:type="gramEnd"/>
      <w:r>
        <w:rPr>
          <w:rFonts w:ascii="Helv" w:hAnsi="Helv" w:cs="Helv"/>
          <w:color w:val="000000"/>
          <w:sz w:val="20"/>
          <w:szCs w:val="20"/>
        </w:rPr>
        <w:t xml:space="preserve"> annotation, and </w:t>
      </w:r>
      <w:r w:rsidR="00697AA0">
        <w:rPr>
          <w:rFonts w:ascii="Helv" w:hAnsi="Helv" w:cs="Helv"/>
          <w:color w:val="000000"/>
          <w:sz w:val="20"/>
          <w:szCs w:val="20"/>
        </w:rPr>
        <w:t>a value can</w:t>
      </w:r>
      <w:r>
        <w:rPr>
          <w:rFonts w:ascii="Helv" w:hAnsi="Helv" w:cs="Helv"/>
          <w:color w:val="000000"/>
          <w:sz w:val="20"/>
          <w:szCs w:val="20"/>
        </w:rPr>
        <w:t xml:space="preserve"> only set at its point of use. This is because there is nothing sensible that could be set in scope.</w:t>
      </w:r>
      <w:r>
        <w:rPr>
          <w:rFonts w:ascii="Tms Rmn" w:hAnsi="Tms Rmn" w:cs="Tms Rmn"/>
          <w:color w:val="000000"/>
        </w:rPr>
        <w:t xml:space="preserve"> </w:t>
      </w:r>
      <w:r>
        <w:rPr>
          <w:rFonts w:ascii="Helv" w:hAnsi="Helv" w:cs="Helv"/>
          <w:color w:val="000000"/>
          <w:sz w:val="20"/>
          <w:szCs w:val="20"/>
        </w:rPr>
        <w:t xml:space="preserve">Empty string is not an allowed value. </w:t>
      </w:r>
      <w:r>
        <w:rPr>
          <w:rFonts w:ascii="Helv" w:hAnsi="Helv" w:cs="Helv"/>
          <w:color w:val="000000"/>
          <w:sz w:val="20"/>
          <w:szCs w:val="20"/>
        </w:rPr>
        <w:br/>
      </w:r>
      <w:r>
        <w:rPr>
          <w:rFonts w:ascii="Helv" w:hAnsi="Helv" w:cs="Helv"/>
          <w:color w:val="000000"/>
          <w:sz w:val="20"/>
          <w:szCs w:val="20"/>
        </w:rPr>
        <w:br/>
        <w:t>Both properties are only used when parsing.</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r>
      <w:r w:rsidRPr="00223726">
        <w:rPr>
          <w:rFonts w:ascii="Helv" w:hAnsi="Helv" w:cs="Helv"/>
          <w:strike/>
          <w:sz w:val="20"/>
          <w:szCs w:val="20"/>
        </w:rPr>
        <w:t xml:space="preserve">When </w:t>
      </w:r>
      <w:r w:rsidR="008F0BBE" w:rsidRPr="00223726">
        <w:rPr>
          <w:rFonts w:ascii="Helv" w:hAnsi="Helv" w:cs="Helv"/>
          <w:strike/>
          <w:sz w:val="20"/>
          <w:szCs w:val="20"/>
        </w:rPr>
        <w:t>choice</w:t>
      </w:r>
      <w:r w:rsidR="00A136FB" w:rsidRPr="00223726">
        <w:rPr>
          <w:rFonts w:ascii="Helv" w:hAnsi="Helv" w:cs="Helv"/>
          <w:strike/>
          <w:sz w:val="20"/>
          <w:szCs w:val="20"/>
        </w:rPr>
        <w:t>Dispatch</w:t>
      </w:r>
      <w:r w:rsidR="008F0BBE" w:rsidRPr="00223726">
        <w:rPr>
          <w:rFonts w:ascii="Helv" w:hAnsi="Helv" w:cs="Helv"/>
          <w:strike/>
          <w:sz w:val="20"/>
          <w:szCs w:val="20"/>
        </w:rPr>
        <w:t xml:space="preserve">Key </w:t>
      </w:r>
      <w:r w:rsidRPr="00223726">
        <w:rPr>
          <w:rFonts w:ascii="Helv" w:hAnsi="Helv" w:cs="Helv"/>
          <w:strike/>
          <w:sz w:val="20"/>
          <w:szCs w:val="20"/>
        </w:rPr>
        <w:t>is present, all choice branches must be local elements or element references. It is a schema definition error otherwise.</w:t>
      </w:r>
      <w:r w:rsidRPr="00223726">
        <w:rPr>
          <w:rFonts w:ascii="Helv" w:hAnsi="Helv" w:cs="Helv"/>
          <w:strike/>
          <w:sz w:val="20"/>
          <w:szCs w:val="20"/>
        </w:rPr>
        <w:br/>
      </w:r>
      <w:r>
        <w:rPr>
          <w:rFonts w:ascii="Helv" w:hAnsi="Helv" w:cs="Helv"/>
          <w:color w:val="000000"/>
          <w:sz w:val="20"/>
          <w:szCs w:val="20"/>
        </w:rPr>
        <w:br/>
      </w:r>
      <w:r w:rsidR="00C377EE">
        <w:rPr>
          <w:rFonts w:ascii="Helv" w:hAnsi="Helv" w:cs="Helv"/>
          <w:color w:val="000000"/>
          <w:sz w:val="20"/>
          <w:szCs w:val="20"/>
        </w:rPr>
        <w:t>It is a schema definition error if choiceBranchKey is specified on a global element, or on a sequence or choice that is the child of a global group definition.</w:t>
      </w:r>
    </w:p>
    <w:p w:rsidR="00C377EE" w:rsidRDefault="00C377EE">
      <w:pPr>
        <w:rPr>
          <w:rFonts w:ascii="Helv" w:hAnsi="Helv" w:cs="Helv"/>
          <w:color w:val="000000"/>
          <w:sz w:val="20"/>
          <w:szCs w:val="20"/>
        </w:rPr>
      </w:pPr>
    </w:p>
    <w:p w:rsidR="0071554D" w:rsidRDefault="00871598">
      <w:pPr>
        <w:rPr>
          <w:rFonts w:ascii="Helv" w:hAnsi="Helv" w:cs="Helv"/>
          <w:color w:val="000000"/>
          <w:sz w:val="20"/>
          <w:szCs w:val="20"/>
        </w:rPr>
      </w:pPr>
      <w:r>
        <w:rPr>
          <w:rFonts w:ascii="Helv" w:hAnsi="Helv" w:cs="Helv"/>
          <w:color w:val="000000"/>
          <w:sz w:val="20"/>
          <w:szCs w:val="20"/>
        </w:rPr>
        <w:t xml:space="preserve">It is a processing error if the resolved value of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does not match </w:t>
      </w:r>
      <w:ins w:id="138" w:author="Steve Hanson" w:date="2014-07-22T17:50:00Z">
        <w:r w:rsidR="00BA4D8A">
          <w:rPr>
            <w:rFonts w:ascii="Helv" w:hAnsi="Helv" w:cs="Helv"/>
            <w:color w:val="000000"/>
            <w:sz w:val="20"/>
            <w:szCs w:val="20"/>
          </w:rPr>
          <w:t xml:space="preserve">(case sensitive) </w:t>
        </w:r>
      </w:ins>
      <w:r>
        <w:rPr>
          <w:rFonts w:ascii="Helv" w:hAnsi="Helv" w:cs="Helv"/>
          <w:color w:val="000000"/>
          <w:sz w:val="20"/>
          <w:szCs w:val="20"/>
        </w:rPr>
        <w:t xml:space="preserve">one of the </w:t>
      </w:r>
      <w:r w:rsidR="00A136FB">
        <w:rPr>
          <w:rFonts w:ascii="Helv" w:hAnsi="Helv" w:cs="Helv"/>
          <w:color w:val="000000"/>
          <w:sz w:val="20"/>
          <w:szCs w:val="20"/>
        </w:rPr>
        <w:t>choiceB</w:t>
      </w:r>
      <w:r w:rsidR="008F0BBE">
        <w:rPr>
          <w:rFonts w:ascii="Helv" w:hAnsi="Helv" w:cs="Helv"/>
          <w:color w:val="000000"/>
          <w:sz w:val="20"/>
          <w:szCs w:val="20"/>
        </w:rPr>
        <w:t>ranchKey values</w:t>
      </w:r>
      <w:r>
        <w:rPr>
          <w:rFonts w:ascii="Helv" w:hAnsi="Helv" w:cs="Helv"/>
          <w:color w:val="000000"/>
          <w:sz w:val="20"/>
          <w:szCs w:val="20"/>
        </w:rPr>
        <w:t>.</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t xml:space="preserve">It is a schema definition error if individual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values are not unique </w:t>
      </w:r>
      <w:ins w:id="139" w:author="Steve Hanson" w:date="2014-07-22T17:50:00Z">
        <w:r w:rsidR="00BA4D8A">
          <w:rPr>
            <w:rFonts w:ascii="Helv" w:hAnsi="Helv" w:cs="Helv"/>
            <w:color w:val="000000"/>
            <w:sz w:val="20"/>
            <w:szCs w:val="20"/>
          </w:rPr>
          <w:t xml:space="preserve">(case sensitive) </w:t>
        </w:r>
      </w:ins>
      <w:r>
        <w:rPr>
          <w:rFonts w:ascii="Helv" w:hAnsi="Helv" w:cs="Helv"/>
          <w:color w:val="000000"/>
          <w:sz w:val="20"/>
          <w:szCs w:val="20"/>
        </w:rPr>
        <w:t xml:space="preserve">across all </w:t>
      </w:r>
      <w:r w:rsidRPr="00223726">
        <w:rPr>
          <w:rFonts w:ascii="Helv" w:hAnsi="Helv" w:cs="Helv"/>
          <w:strike/>
          <w:sz w:val="20"/>
          <w:szCs w:val="20"/>
        </w:rPr>
        <w:t>elements that are</w:t>
      </w:r>
      <w:r w:rsidR="00C377EE" w:rsidRPr="00223726">
        <w:rPr>
          <w:rFonts w:ascii="Helv" w:hAnsi="Helv" w:cs="Helv"/>
          <w:sz w:val="20"/>
          <w:szCs w:val="20"/>
        </w:rPr>
        <w:t xml:space="preserve"> </w:t>
      </w:r>
      <w:r>
        <w:rPr>
          <w:rFonts w:ascii="Helv" w:hAnsi="Helv" w:cs="Helv"/>
          <w:color w:val="000000"/>
          <w:sz w:val="20"/>
          <w:szCs w:val="20"/>
        </w:rPr>
        <w:t xml:space="preserve">branches of a choice that carries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Key</w:t>
      </w:r>
    </w:p>
    <w:p w:rsidR="00871598" w:rsidRDefault="00871598">
      <w:pPr>
        <w:rPr>
          <w:rFonts w:ascii="Helv" w:hAnsi="Helv" w:cs="Helv"/>
          <w:color w:val="000000"/>
          <w:sz w:val="20"/>
          <w:szCs w:val="20"/>
        </w:rPr>
      </w:pPr>
      <w:r>
        <w:rPr>
          <w:rFonts w:ascii="Helv" w:hAnsi="Helv" w:cs="Helv"/>
          <w:color w:val="000000"/>
          <w:sz w:val="20"/>
          <w:szCs w:val="20"/>
        </w:rPr>
        <w:br/>
        <w:t xml:space="preserve">It is a schema definition error if both initiatedContent and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are provided on the same choice. </w:t>
      </w:r>
    </w:p>
    <w:p w:rsidR="00871598" w:rsidRDefault="00871598">
      <w:pPr>
        <w:rPr>
          <w:rFonts w:ascii="Helv" w:hAnsi="Helv" w:cs="Helv"/>
          <w:color w:val="000000"/>
          <w:sz w:val="20"/>
          <w:szCs w:val="20"/>
        </w:rPr>
      </w:pPr>
    </w:p>
    <w:p w:rsidR="00C07203" w:rsidRDefault="00C07203" w:rsidP="00C07203">
      <w:pPr>
        <w:rPr>
          <w:rFonts w:ascii="Helv" w:hAnsi="Helv" w:cs="Helv"/>
          <w:color w:val="000000"/>
          <w:sz w:val="20"/>
          <w:szCs w:val="20"/>
        </w:rPr>
      </w:pPr>
      <w:r>
        <w:rPr>
          <w:rFonts w:ascii="Helv" w:hAnsi="Helv" w:cs="Helv"/>
          <w:color w:val="000000"/>
          <w:sz w:val="20"/>
          <w:szCs w:val="20"/>
        </w:rPr>
        <w:t xml:space="preserve">It is </w:t>
      </w:r>
      <w:r>
        <w:rPr>
          <w:rFonts w:ascii="Helv" w:hAnsi="Helv" w:cs="Helv"/>
          <w:color w:val="000000"/>
          <w:sz w:val="20"/>
          <w:szCs w:val="20"/>
          <w:u w:val="single"/>
        </w:rPr>
        <w:t xml:space="preserve">not </w:t>
      </w:r>
      <w:r>
        <w:rPr>
          <w:rFonts w:ascii="Helv" w:hAnsi="Helv" w:cs="Helv"/>
          <w:color w:val="000000"/>
          <w:sz w:val="20"/>
          <w:szCs w:val="20"/>
        </w:rPr>
        <w:t xml:space="preserve">a schema definition error if either initiatedContent or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is provided on a choice and a discriminator exists on a choice branch. </w:t>
      </w:r>
      <w:r w:rsidR="0071554D">
        <w:rPr>
          <w:rFonts w:ascii="Helv" w:hAnsi="Helv" w:cs="Helv"/>
          <w:color w:val="000000"/>
          <w:sz w:val="20"/>
          <w:szCs w:val="20"/>
        </w:rPr>
        <w:t xml:space="preserve"> In this case the discriminator will apply to a point of uncertainty that encloses the choice.</w:t>
      </w:r>
    </w:p>
    <w:p w:rsidR="00C07203" w:rsidRDefault="00C07203">
      <w:pPr>
        <w:rPr>
          <w:rFonts w:ascii="Helv" w:hAnsi="Helv" w:cs="Helv"/>
          <w:color w:val="000000"/>
          <w:sz w:val="20"/>
          <w:szCs w:val="20"/>
        </w:rPr>
      </w:pPr>
    </w:p>
    <w:p w:rsidR="0075176E" w:rsidRPr="00672275" w:rsidRDefault="0071554D">
      <w:pPr>
        <w:rPr>
          <w:rFonts w:ascii="Helv" w:hAnsi="Helv" w:cs="Helv"/>
          <w:sz w:val="20"/>
          <w:szCs w:val="20"/>
        </w:rPr>
      </w:pPr>
      <w:r>
        <w:rPr>
          <w:rFonts w:ascii="Helv" w:hAnsi="Helv" w:cs="Helv"/>
          <w:sz w:val="20"/>
          <w:szCs w:val="20"/>
        </w:rPr>
        <w:t>DFDL entity c</w:t>
      </w:r>
      <w:r w:rsidR="00871598" w:rsidRPr="00672275">
        <w:rPr>
          <w:rFonts w:ascii="Helv" w:hAnsi="Helv" w:cs="Helv"/>
          <w:sz w:val="20"/>
          <w:szCs w:val="20"/>
        </w:rPr>
        <w:t xml:space="preserve">haracter classes </w:t>
      </w:r>
      <w:r w:rsidR="005C5393">
        <w:rPr>
          <w:rFonts w:ascii="Helv" w:hAnsi="Helv" w:cs="Helv"/>
          <w:sz w:val="20"/>
          <w:szCs w:val="20"/>
        </w:rPr>
        <w:t xml:space="preserve">and DFDL raw byte entities </w:t>
      </w:r>
      <w:r w:rsidR="00871598" w:rsidRPr="00672275">
        <w:rPr>
          <w:rFonts w:ascii="Helv" w:hAnsi="Helv" w:cs="Helv"/>
          <w:sz w:val="20"/>
          <w:szCs w:val="20"/>
        </w:rPr>
        <w:t xml:space="preserve">are not allowed </w:t>
      </w:r>
      <w:r w:rsidR="005C5393">
        <w:rPr>
          <w:rFonts w:ascii="Helv" w:hAnsi="Helv" w:cs="Helv"/>
          <w:sz w:val="20"/>
          <w:szCs w:val="20"/>
        </w:rPr>
        <w:t>in</w:t>
      </w:r>
      <w:r w:rsidR="00871598" w:rsidRPr="00672275">
        <w:rPr>
          <w:rFonts w:ascii="Helv" w:hAnsi="Helv" w:cs="Helv"/>
          <w:sz w:val="20"/>
          <w:szCs w:val="20"/>
        </w:rPr>
        <w:t xml:space="preserve"> </w:t>
      </w:r>
      <w:r w:rsidR="00A136FB">
        <w:rPr>
          <w:rFonts w:ascii="Helv" w:hAnsi="Helv" w:cs="Helv"/>
          <w:sz w:val="20"/>
          <w:szCs w:val="20"/>
        </w:rPr>
        <w:t>choiceB</w:t>
      </w:r>
      <w:r w:rsidR="008F0BBE">
        <w:rPr>
          <w:rFonts w:ascii="Helv" w:hAnsi="Helv" w:cs="Helv"/>
          <w:sz w:val="20"/>
          <w:szCs w:val="20"/>
        </w:rPr>
        <w:t>ranchKey</w:t>
      </w:r>
      <w:r w:rsidR="00871598" w:rsidRPr="00672275">
        <w:rPr>
          <w:rFonts w:ascii="Helv" w:hAnsi="Helv" w:cs="Helv"/>
          <w:sz w:val="20"/>
          <w:szCs w:val="20"/>
        </w:rPr>
        <w:t>.</w:t>
      </w:r>
    </w:p>
    <w:p w:rsidR="0075176E" w:rsidRPr="00672275" w:rsidRDefault="0075176E">
      <w:pPr>
        <w:rPr>
          <w:rFonts w:ascii="Helv" w:hAnsi="Helv" w:cs="Helv"/>
          <w:sz w:val="20"/>
          <w:szCs w:val="20"/>
        </w:rPr>
      </w:pPr>
    </w:p>
    <w:p w:rsidR="0075176E" w:rsidRPr="00672275" w:rsidRDefault="00871598" w:rsidP="0075176E">
      <w:pPr>
        <w:suppressAutoHyphens w:val="0"/>
        <w:autoSpaceDE w:val="0"/>
        <w:autoSpaceDN w:val="0"/>
        <w:adjustRightInd w:val="0"/>
        <w:rPr>
          <w:rFonts w:ascii="Helv" w:hAnsi="Helv" w:cs="Helv"/>
          <w:sz w:val="20"/>
          <w:szCs w:val="20"/>
        </w:rPr>
      </w:pPr>
      <w:r w:rsidRPr="00672275">
        <w:rPr>
          <w:rFonts w:ascii="Arial" w:hAnsi="Arial" w:cs="Arial"/>
          <w:sz w:val="20"/>
          <w:szCs w:val="20"/>
        </w:rPr>
        <w:br/>
      </w:r>
      <w:r w:rsidR="0075176E" w:rsidRPr="00672275">
        <w:rPr>
          <w:rFonts w:ascii="Arial" w:hAnsi="Arial" w:cs="Arial"/>
          <w:b/>
          <w:sz w:val="20"/>
          <w:szCs w:val="20"/>
        </w:rPr>
        <w:t>3.16</w:t>
      </w:r>
      <w:r w:rsidR="0075176E" w:rsidRPr="00672275">
        <w:rPr>
          <w:rFonts w:ascii="Arial" w:hAnsi="Arial" w:cs="Arial"/>
          <w:sz w:val="20"/>
          <w:szCs w:val="20"/>
        </w:rPr>
        <w:t xml:space="preserve">. </w:t>
      </w:r>
      <w:r w:rsidR="0075176E" w:rsidRPr="00672275">
        <w:rPr>
          <w:rFonts w:ascii="Arial" w:hAnsi="Arial" w:cs="Arial"/>
          <w:i/>
          <w:sz w:val="20"/>
          <w:szCs w:val="20"/>
        </w:rPr>
        <w:t>Section 14.2</w:t>
      </w:r>
      <w:r w:rsidR="0075176E" w:rsidRPr="00672275">
        <w:rPr>
          <w:rFonts w:ascii="Arial" w:hAnsi="Arial" w:cs="Arial"/>
          <w:sz w:val="20"/>
          <w:szCs w:val="20"/>
        </w:rPr>
        <w:t xml:space="preserve">. Property </w:t>
      </w:r>
      <w:r w:rsidR="0075176E" w:rsidRPr="00672275">
        <w:rPr>
          <w:rFonts w:ascii="Helv" w:hAnsi="Helv" w:cs="Helv"/>
          <w:bCs/>
          <w:sz w:val="20"/>
          <w:szCs w:val="20"/>
        </w:rPr>
        <w:t xml:space="preserve">documentFinalSeparatorCanBeMissing is removed as it is redundant. A </w:t>
      </w:r>
      <w:r w:rsidR="0075176E" w:rsidRPr="00672275">
        <w:rPr>
          <w:rFonts w:ascii="Helv" w:hAnsi="Helv" w:cs="Helv"/>
          <w:sz w:val="20"/>
          <w:szCs w:val="20"/>
        </w:rPr>
        <w:t>postfix separator where the final separator can be missing can be modelled as an infix separator with documentFinalTerminatorCanBeMissing on the parent element.</w:t>
      </w:r>
    </w:p>
    <w:p w:rsidR="0075176E" w:rsidRDefault="0075176E" w:rsidP="0075176E">
      <w:pPr>
        <w:suppressAutoHyphens w:val="0"/>
        <w:autoSpaceDE w:val="0"/>
        <w:autoSpaceDN w:val="0"/>
        <w:adjustRightInd w:val="0"/>
        <w:rPr>
          <w:rFonts w:ascii="Helv" w:hAnsi="Helv" w:cs="Helv"/>
          <w:sz w:val="20"/>
          <w:szCs w:val="20"/>
        </w:rPr>
      </w:pPr>
    </w:p>
    <w:p w:rsidR="00491322" w:rsidRPr="00672275" w:rsidRDefault="00491322" w:rsidP="0075176E">
      <w:pPr>
        <w:suppressAutoHyphens w:val="0"/>
        <w:autoSpaceDE w:val="0"/>
        <w:autoSpaceDN w:val="0"/>
        <w:adjustRightInd w:val="0"/>
        <w:rPr>
          <w:rFonts w:ascii="Helv" w:hAnsi="Helv" w:cs="Helv"/>
          <w:sz w:val="20"/>
          <w:szCs w:val="20"/>
        </w:rPr>
      </w:pPr>
    </w:p>
    <w:p w:rsidR="0075176E" w:rsidRPr="00672275" w:rsidRDefault="0075176E" w:rsidP="0075176E">
      <w:pPr>
        <w:suppressAutoHyphens w:val="0"/>
        <w:autoSpaceDE w:val="0"/>
        <w:autoSpaceDN w:val="0"/>
        <w:adjustRightInd w:val="0"/>
        <w:rPr>
          <w:rFonts w:ascii="Helv" w:hAnsi="Helv" w:cs="Helv"/>
          <w:sz w:val="20"/>
          <w:szCs w:val="20"/>
        </w:rPr>
      </w:pPr>
      <w:r w:rsidRPr="00672275">
        <w:rPr>
          <w:rFonts w:ascii="Helv" w:hAnsi="Helv" w:cs="Helv"/>
          <w:b/>
          <w:sz w:val="20"/>
          <w:szCs w:val="20"/>
        </w:rPr>
        <w:t>3.17</w:t>
      </w:r>
      <w:r w:rsidRPr="00672275">
        <w:rPr>
          <w:rFonts w:ascii="Helv" w:hAnsi="Helv" w:cs="Helv"/>
          <w:sz w:val="20"/>
          <w:szCs w:val="20"/>
        </w:rPr>
        <w:t xml:space="preserve">. </w:t>
      </w:r>
      <w:r w:rsidRPr="00672275">
        <w:rPr>
          <w:rFonts w:ascii="Helv" w:hAnsi="Helv" w:cs="Helv"/>
          <w:i/>
          <w:sz w:val="20"/>
          <w:szCs w:val="20"/>
        </w:rPr>
        <w:t>Section 21</w:t>
      </w:r>
      <w:r w:rsidRPr="00672275">
        <w:rPr>
          <w:rFonts w:ascii="Helv" w:hAnsi="Helv" w:cs="Helv"/>
          <w:sz w:val="20"/>
          <w:szCs w:val="20"/>
        </w:rPr>
        <w:t>. The list of optional DFDL features is extended to make it easier for implementers to create minimal and extended conforming DFDL processors.</w:t>
      </w:r>
    </w:p>
    <w:p w:rsidR="00F433DB" w:rsidRDefault="00F433DB" w:rsidP="00F433DB">
      <w:pPr>
        <w:suppressAutoHyphens w:val="0"/>
        <w:autoSpaceDE w:val="0"/>
        <w:autoSpaceDN w:val="0"/>
        <w:adjustRightInd w:val="0"/>
        <w:rPr>
          <w:rFonts w:ascii="Tms Rmn" w:hAnsi="Tms Rmn"/>
        </w:rPr>
      </w:pPr>
    </w:p>
    <w:p w:rsidR="009D2DBE" w:rsidRPr="007A4E05" w:rsidRDefault="009D2DBE" w:rsidP="009D2DBE">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46</w:t>
      </w:r>
      <w:r w:rsidRPr="007A4E05">
        <w:rPr>
          <w:rFonts w:ascii="Helvetica" w:hAnsi="Helvetica" w:cs="Arial"/>
          <w:i/>
          <w:color w:val="000000" w:themeColor="text1"/>
          <w:sz w:val="20"/>
          <w:szCs w:val="20"/>
        </w:rPr>
        <w:t xml:space="preserve"> (</w:t>
      </w:r>
      <w:hyperlink r:id="rId23" w:history="1">
        <w:r w:rsidR="00AD3AA1" w:rsidRPr="00CD2EF9">
          <w:rPr>
            <w:rStyle w:val="Hyperlink"/>
            <w:rFonts w:ascii="Helvetica" w:hAnsi="Helvetica" w:cs="Arial"/>
            <w:i/>
            <w:sz w:val="20"/>
            <w:szCs w:val="20"/>
          </w:rPr>
          <w:t>http://redmine.ogf.org/boards/15/topics/46</w:t>
        </w:r>
      </w:hyperlink>
      <w:r w:rsidRPr="007A4E05">
        <w:rPr>
          <w:rFonts w:ascii="Helvetica" w:hAnsi="Helvetica" w:cs="Arial"/>
          <w:i/>
          <w:color w:val="000000" w:themeColor="text1"/>
          <w:sz w:val="20"/>
          <w:szCs w:val="20"/>
        </w:rPr>
        <w:t>):</w:t>
      </w:r>
    </w:p>
    <w:p w:rsidR="009D2DBE" w:rsidRDefault="009D2DBE" w:rsidP="00F433DB">
      <w:pPr>
        <w:suppressAutoHyphens w:val="0"/>
        <w:autoSpaceDE w:val="0"/>
        <w:autoSpaceDN w:val="0"/>
        <w:adjustRightInd w:val="0"/>
        <w:rPr>
          <w:rFonts w:ascii="Tms Rmn" w:hAnsi="Tms Rmn"/>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808"/>
        <w:gridCol w:w="5544"/>
      </w:tblGrid>
      <w:tr w:rsidR="00672275" w:rsidRPr="00672275"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lastRenderedPageBreak/>
              <w:t>Feature</w:t>
            </w:r>
            <w:r w:rsidRPr="00740939">
              <w:rPr>
                <w:rFonts w:ascii="Arial" w:hAnsi="Arial" w:cs="Arial"/>
                <w:color w:val="000000"/>
                <w:sz w:val="20"/>
                <w:szCs w:val="20"/>
              </w:rPr>
              <w:t xml:space="preserv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t>Detection</w:t>
            </w:r>
            <w:r w:rsidRPr="00740939">
              <w:rPr>
                <w:rFonts w:ascii="Arial" w:hAnsi="Arial" w:cs="Arial"/>
                <w:color w:val="000000"/>
                <w:sz w:val="20"/>
                <w:szCs w:val="20"/>
              </w:rPr>
              <w:t xml:space="preserve">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Text representation for types other than String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dfdl:representation="text" for Number, Calendar or Boolean types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Delimiters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dfdl:separator &lt;&gt; "" or dfdl:initiator &lt;&gt; "" or dfdl:terminator &lt;&gt; "" or dfdl:lengthKind="delimited"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BCD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sidR="00C07203">
              <w:rPr>
                <w:rFonts w:ascii="Arial" w:hAnsi="Arial" w:cs="Arial"/>
                <w:color w:val="000000"/>
                <w:sz w:val="20"/>
                <w:szCs w:val="20"/>
              </w:rPr>
              <w:t>”bcd”</w:t>
            </w:r>
            <w:r w:rsidRPr="00740939">
              <w:rPr>
                <w:rFonts w:ascii="Arial" w:hAnsi="Arial" w:cs="Arial"/>
                <w:color w:val="000000"/>
                <w:sz w:val="20"/>
                <w:szCs w:val="20"/>
              </w:rPr>
              <w:t xml:space="preserve"> </w:t>
            </w:r>
            <w:r w:rsidR="00C07203">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BCD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rsidP="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 xml:space="preserve">ep="bcd"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Multiple schemas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xs:include or xs:import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Named Formats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dfdl:defineFormat or dfdl:ref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Choices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xs:choice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Arrays where size not known in advance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dfdl:occursCountKind 'implicit', 'parsed', 'stopValue'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Expressions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Use of a</w:t>
            </w:r>
            <w:r>
              <w:rPr>
                <w:rFonts w:ascii="Arial" w:hAnsi="Arial" w:cs="Arial"/>
                <w:color w:val="000000"/>
                <w:sz w:val="20"/>
                <w:szCs w:val="20"/>
              </w:rPr>
              <w:t xml:space="preserve"> DFDL </w:t>
            </w:r>
            <w:r w:rsidRPr="00740939">
              <w:rPr>
                <w:rFonts w:ascii="Arial" w:hAnsi="Arial" w:cs="Arial"/>
                <w:color w:val="000000"/>
                <w:sz w:val="20"/>
                <w:szCs w:val="20"/>
              </w:rPr>
              <w:t xml:space="preserve">expression in any property </w:t>
            </w:r>
            <w:r>
              <w:rPr>
                <w:rFonts w:ascii="Arial" w:hAnsi="Arial" w:cs="Arial"/>
                <w:color w:val="000000"/>
                <w:sz w:val="20"/>
                <w:szCs w:val="20"/>
              </w:rPr>
              <w:t xml:space="preserve">or attribute </w:t>
            </w:r>
            <w:r w:rsidRPr="00740939">
              <w:rPr>
                <w:rFonts w:ascii="Arial" w:hAnsi="Arial" w:cs="Arial"/>
                <w:color w:val="000000"/>
                <w:sz w:val="20"/>
                <w:szCs w:val="20"/>
              </w:rPr>
              <w:t>value</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End of parent</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dfdl:lengthKind =</w:t>
            </w:r>
            <w:r>
              <w:rPr>
                <w:rFonts w:ascii="Arial" w:hAnsi="Arial" w:cs="Arial"/>
                <w:color w:val="000000"/>
                <w:sz w:val="20"/>
                <w:szCs w:val="20"/>
              </w:rPr>
              <w:t xml:space="preserve"> </w:t>
            </w:r>
            <w:r w:rsidRPr="00740939">
              <w:rPr>
                <w:rFonts w:ascii="Arial" w:hAnsi="Arial" w:cs="Arial"/>
                <w:color w:val="000000"/>
                <w:sz w:val="20"/>
                <w:szCs w:val="20"/>
              </w:rPr>
              <w:t>"endOfParent"</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ca</w:t>
            </w:r>
            <w:r w:rsidRPr="00740939">
              <w:rPr>
                <w:rFonts w:ascii="Arial" w:hAnsi="Arial" w:cs="Arial"/>
                <w:color w:val="000000"/>
                <w:sz w:val="20"/>
                <w:szCs w:val="20"/>
              </w:rPr>
              <w:t xml:space="preserve">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Pr>
                <w:rFonts w:ascii="Arial" w:hAnsi="Arial" w:cs="Arial"/>
                <w:color w:val="000000"/>
                <w:sz w:val="20"/>
                <w:szCs w:val="20"/>
              </w:rPr>
              <w:t>”ibm4690Packed”</w:t>
            </w:r>
            <w:r w:rsidRPr="00740939">
              <w:rPr>
                <w:rFonts w:ascii="Arial" w:hAnsi="Arial" w:cs="Arial"/>
                <w:color w:val="000000"/>
                <w:sz w:val="20"/>
                <w:szCs w:val="20"/>
              </w:rPr>
              <w:t xml:space="preserve"> </w:t>
            </w:r>
            <w:r>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ep="</w:t>
            </w:r>
            <w:r>
              <w:rPr>
                <w:rFonts w:ascii="Arial" w:hAnsi="Arial" w:cs="Arial"/>
                <w:color w:val="000000"/>
                <w:sz w:val="20"/>
                <w:szCs w:val="20"/>
              </w:rPr>
              <w:t>ibm4690Packed</w:t>
            </w:r>
            <w:r w:rsidRPr="00740939">
              <w:rPr>
                <w:rFonts w:ascii="Arial" w:hAnsi="Arial" w:cs="Arial"/>
                <w:color w:val="000000"/>
                <w:sz w:val="20"/>
                <w:szCs w:val="20"/>
              </w:rPr>
              <w:t xml:space="preserve">"   </w:t>
            </w:r>
          </w:p>
        </w:tc>
      </w:tr>
      <w:tr w:rsidR="00E967D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Default="00E967D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DFDL Byte Value Entities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740939" w:rsidRDefault="00E967D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Use of %#r syntax in a DFDL String Literal</w:t>
            </w:r>
            <w:r w:rsidR="009D2DBE">
              <w:rPr>
                <w:rFonts w:ascii="Arial" w:hAnsi="Arial" w:cs="Arial"/>
                <w:color w:val="000000"/>
                <w:sz w:val="20"/>
                <w:szCs w:val="20"/>
              </w:rPr>
              <w:t xml:space="preserve"> other than the dfdl:fillByte property</w:t>
            </w:r>
          </w:p>
        </w:tc>
      </w:tr>
    </w:tbl>
    <w:p w:rsidR="0075176E" w:rsidRDefault="0075176E" w:rsidP="0075176E">
      <w:pPr>
        <w:suppressAutoHyphens w:val="0"/>
        <w:autoSpaceDE w:val="0"/>
        <w:autoSpaceDN w:val="0"/>
        <w:adjustRightInd w:val="0"/>
        <w:rPr>
          <w:rFonts w:ascii="Helv" w:hAnsi="Helv" w:cs="Helv"/>
          <w:color w:val="0000FF"/>
          <w:sz w:val="20"/>
          <w:szCs w:val="20"/>
        </w:rPr>
      </w:pPr>
    </w:p>
    <w:p w:rsidR="0065568A" w:rsidRPr="00672275" w:rsidRDefault="0065568A" w:rsidP="0075176E">
      <w:pPr>
        <w:suppressAutoHyphens w:val="0"/>
        <w:autoSpaceDE w:val="0"/>
        <w:autoSpaceDN w:val="0"/>
        <w:adjustRightInd w:val="0"/>
        <w:rPr>
          <w:rFonts w:ascii="Helv" w:hAnsi="Helv" w:cs="Helv"/>
          <w:sz w:val="20"/>
          <w:szCs w:val="20"/>
        </w:rPr>
      </w:pPr>
      <w:proofErr w:type="gramStart"/>
      <w:r w:rsidRPr="00672275">
        <w:rPr>
          <w:rFonts w:ascii="Helv" w:hAnsi="Helv" w:cs="Helv"/>
          <w:sz w:val="20"/>
          <w:szCs w:val="20"/>
        </w:rPr>
        <w:t>Existing optional feature ‘Variables’ is clarified to be dependent on optional feature ‘Expressions’.</w:t>
      </w:r>
      <w:proofErr w:type="gramEnd"/>
    </w:p>
    <w:p w:rsidR="00BC0539" w:rsidRDefault="00BC0539" w:rsidP="0075176E">
      <w:pPr>
        <w:suppressAutoHyphens w:val="0"/>
        <w:autoSpaceDE w:val="0"/>
        <w:autoSpaceDN w:val="0"/>
        <w:adjustRightInd w:val="0"/>
        <w:rPr>
          <w:rFonts w:ascii="Helv" w:hAnsi="Helv" w:cs="Helv"/>
          <w:color w:val="0000FF"/>
          <w:sz w:val="20"/>
          <w:szCs w:val="20"/>
        </w:rPr>
      </w:pPr>
    </w:p>
    <w:p w:rsidR="00BC0539" w:rsidRPr="00885261" w:rsidRDefault="00BC0539" w:rsidP="00BC0539">
      <w:pPr>
        <w:suppressAutoHyphens w:val="0"/>
        <w:autoSpaceDE w:val="0"/>
        <w:autoSpaceDN w:val="0"/>
        <w:adjustRightInd w:val="0"/>
        <w:rPr>
          <w:rFonts w:ascii="Helv" w:hAnsi="Helv" w:cs="Helv"/>
          <w:b/>
          <w:sz w:val="20"/>
          <w:szCs w:val="20"/>
        </w:rPr>
      </w:pPr>
    </w:p>
    <w:p w:rsidR="008721C8" w:rsidRPr="00885261" w:rsidRDefault="008704B5" w:rsidP="00BC0539">
      <w:pPr>
        <w:suppressAutoHyphens w:val="0"/>
        <w:autoSpaceDE w:val="0"/>
        <w:autoSpaceDN w:val="0"/>
        <w:adjustRightInd w:val="0"/>
        <w:rPr>
          <w:rFonts w:ascii="Helv" w:hAnsi="Helv" w:cs="Helv"/>
          <w:sz w:val="20"/>
          <w:szCs w:val="20"/>
        </w:rPr>
      </w:pPr>
      <w:r w:rsidRPr="00885261">
        <w:rPr>
          <w:rFonts w:ascii="Helv" w:hAnsi="Helv" w:cs="Helv"/>
          <w:b/>
          <w:sz w:val="20"/>
          <w:szCs w:val="20"/>
        </w:rPr>
        <w:t xml:space="preserve">3.18. </w:t>
      </w:r>
      <w:r w:rsidRPr="00885261">
        <w:rPr>
          <w:rFonts w:ascii="Helv" w:hAnsi="Helv" w:cs="Helv"/>
          <w:i/>
          <w:sz w:val="20"/>
          <w:szCs w:val="20"/>
        </w:rPr>
        <w:t>Section 9.2</w:t>
      </w:r>
      <w:r w:rsidR="000E5728" w:rsidRPr="00885261">
        <w:rPr>
          <w:rFonts w:ascii="Helv" w:hAnsi="Helv" w:cs="Helv"/>
          <w:i/>
          <w:sz w:val="20"/>
          <w:szCs w:val="20"/>
        </w:rPr>
        <w:t>, 23.5.3</w:t>
      </w:r>
      <w:r w:rsidRPr="00885261">
        <w:rPr>
          <w:rFonts w:ascii="Helv" w:hAnsi="Helv" w:cs="Helv"/>
          <w:sz w:val="20"/>
          <w:szCs w:val="20"/>
        </w:rPr>
        <w:t>. The DFDL grammar productions are revised to make clear the distinction between the different allowable representations that an element can have</w:t>
      </w:r>
      <w:r w:rsidR="00E945F5" w:rsidRPr="00885261">
        <w:rPr>
          <w:rFonts w:ascii="Helv" w:hAnsi="Helv" w:cs="Helv"/>
          <w:sz w:val="20"/>
          <w:szCs w:val="20"/>
        </w:rPr>
        <w:t xml:space="preserve"> </w:t>
      </w:r>
      <w:r w:rsidRPr="00885261">
        <w:rPr>
          <w:rFonts w:ascii="Helv" w:hAnsi="Helv" w:cs="Helv"/>
          <w:sz w:val="20"/>
          <w:szCs w:val="20"/>
        </w:rPr>
        <w:t xml:space="preserve">and to enforce the correct use of the terms ‘content’, ‘value’ and ‘representation’. </w:t>
      </w:r>
    </w:p>
    <w:p w:rsidR="008721C8" w:rsidRPr="00FE3717" w:rsidRDefault="008721C8"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Th</w:t>
      </w:r>
      <w:r w:rsidR="008721C8" w:rsidRPr="00FE3717">
        <w:rPr>
          <w:rFonts w:ascii="Helv" w:hAnsi="Helv" w:cs="Helv"/>
          <w:color w:val="000000" w:themeColor="text1"/>
          <w:sz w:val="20"/>
          <w:szCs w:val="20"/>
        </w:rPr>
        <w:t xml:space="preserve">is has a significant effect on the </w:t>
      </w:r>
      <w:r w:rsidRPr="00FE3717">
        <w:rPr>
          <w:rFonts w:ascii="Helv" w:hAnsi="Helv" w:cs="Helv"/>
          <w:color w:val="000000" w:themeColor="text1"/>
          <w:sz w:val="20"/>
          <w:szCs w:val="20"/>
        </w:rPr>
        <w:t xml:space="preserve">grammar is </w:t>
      </w:r>
      <w:r w:rsidR="008721C8" w:rsidRPr="00FE3717">
        <w:rPr>
          <w:rFonts w:ascii="Helv" w:hAnsi="Helv" w:cs="Helv"/>
          <w:color w:val="000000" w:themeColor="text1"/>
          <w:sz w:val="20"/>
          <w:szCs w:val="20"/>
        </w:rPr>
        <w:t xml:space="preserve">shown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sidRPr="00FE3717">
        <w:rPr>
          <w:rFonts w:ascii="Helv" w:hAnsi="Helv" w:cs="Helv"/>
          <w:color w:val="000000" w:themeColor="text1"/>
          <w:sz w:val="20"/>
          <w:szCs w:val="20"/>
        </w:rPr>
        <w:t xml:space="preserve"> of this document.</w:t>
      </w: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All sections of the specification are updated to ensure that ‘content’, ‘value’ and ‘representation’ are used correctly and consistently.</w:t>
      </w:r>
    </w:p>
    <w:p w:rsidR="000E5728" w:rsidRPr="00FE3717" w:rsidRDefault="000E5728" w:rsidP="00BC0539">
      <w:pPr>
        <w:suppressAutoHyphens w:val="0"/>
        <w:autoSpaceDE w:val="0"/>
        <w:autoSpaceDN w:val="0"/>
        <w:adjustRightInd w:val="0"/>
        <w:rPr>
          <w:rFonts w:ascii="Helv" w:hAnsi="Helv" w:cs="Helv"/>
          <w:color w:val="000000" w:themeColor="text1"/>
          <w:sz w:val="20"/>
          <w:szCs w:val="20"/>
        </w:rPr>
      </w:pP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As a consequence two of the DFDL-specific functions are renamed:</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dfdl:</w:t>
      </w:r>
      <w:proofErr w:type="gramEnd"/>
      <w:r w:rsidRPr="00FE3717">
        <w:rPr>
          <w:rFonts w:ascii="Helv" w:eastAsia="Times New Roman" w:hAnsi="Helv" w:cs="Helv"/>
          <w:color w:val="000000" w:themeColor="text1"/>
          <w:sz w:val="20"/>
          <w:szCs w:val="20"/>
          <w:lang w:eastAsia="en-GB"/>
        </w:rPr>
        <w:t>representationLength() -&gt; dfdl:contentLength()</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dfdl:</w:t>
      </w:r>
      <w:proofErr w:type="gramEnd"/>
      <w:r w:rsidRPr="00FE3717">
        <w:rPr>
          <w:rFonts w:ascii="Helv" w:eastAsia="Times New Roman" w:hAnsi="Helv" w:cs="Helv"/>
          <w:color w:val="000000" w:themeColor="text1"/>
          <w:sz w:val="20"/>
          <w:szCs w:val="20"/>
          <w:lang w:eastAsia="en-GB"/>
        </w:rPr>
        <w:t>unpaddedLength() -&gt; dfdl:valueLength()</w:t>
      </w:r>
    </w:p>
    <w:p w:rsidR="000E5728" w:rsidRPr="00FE3717" w:rsidRDefault="000E5728" w:rsidP="00BC0539">
      <w:pPr>
        <w:suppressAutoHyphens w:val="0"/>
        <w:autoSpaceDE w:val="0"/>
        <w:autoSpaceDN w:val="0"/>
        <w:adjustRightInd w:val="0"/>
        <w:rPr>
          <w:rFonts w:ascii="Helv" w:hAnsi="Helv" w:cs="Helv"/>
          <w:b/>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3.19</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7.7</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 xml:space="preserve">Additions and clarifications </w:t>
      </w:r>
      <w:r w:rsidR="00A05BB0" w:rsidRPr="00FE3717">
        <w:rPr>
          <w:rFonts w:ascii="Helv" w:hAnsi="Helv" w:cs="Helv"/>
          <w:color w:val="000000" w:themeColor="text1"/>
          <w:sz w:val="20"/>
          <w:szCs w:val="20"/>
        </w:rPr>
        <w:t>for the defineV</w:t>
      </w:r>
      <w:r w:rsidRPr="00FE3717">
        <w:rPr>
          <w:rFonts w:ascii="Helv" w:hAnsi="Helv" w:cs="Helv"/>
          <w:color w:val="000000" w:themeColor="text1"/>
          <w:sz w:val="20"/>
          <w:szCs w:val="20"/>
        </w:rPr>
        <w:t>ariable</w:t>
      </w:r>
      <w:r w:rsidR="00A05BB0" w:rsidRPr="00FE3717">
        <w:rPr>
          <w:rFonts w:ascii="Helv" w:hAnsi="Helv" w:cs="Helv"/>
          <w:color w:val="000000" w:themeColor="text1"/>
          <w:sz w:val="20"/>
          <w:szCs w:val="20"/>
        </w:rPr>
        <w:t xml:space="preserve"> annotation</w:t>
      </w:r>
      <w:r w:rsidRPr="00FE3717">
        <w:rPr>
          <w:rFonts w:ascii="Helv" w:hAnsi="Helv" w:cs="Helv"/>
          <w:color w:val="000000" w:themeColor="text1"/>
          <w:sz w:val="20"/>
          <w:szCs w:val="20"/>
        </w:rPr>
        <w:t>.</w:t>
      </w:r>
      <w:proofErr w:type="gramEnd"/>
      <w:r w:rsidRPr="00FE3717">
        <w:rPr>
          <w:rFonts w:ascii="Helv" w:hAnsi="Helv" w:cs="Helv"/>
          <w:color w:val="000000" w:themeColor="text1"/>
          <w:sz w:val="20"/>
          <w:szCs w:val="20"/>
        </w:rPr>
        <w:t xml:space="preserve"> </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06669C" w:rsidRPr="00FE3717" w:rsidRDefault="0006669C"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must be evaluated before processing the data stream.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12073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can refer to other variables but not to the infoset (so no path locations).The </w:t>
      </w:r>
      <w:r w:rsidR="0034666A" w:rsidRPr="00FE3717">
        <w:rPr>
          <w:rFonts w:ascii="Helv" w:eastAsia="Times New Roman" w:hAnsi="Helv" w:cs="Helv"/>
          <w:color w:val="000000" w:themeColor="text1"/>
          <w:sz w:val="20"/>
          <w:szCs w:val="20"/>
          <w:lang w:eastAsia="en-GB"/>
        </w:rPr>
        <w:t>referenced</w:t>
      </w:r>
      <w:r w:rsidRPr="00FE3717">
        <w:rPr>
          <w:rFonts w:ascii="Helv" w:eastAsia="Times New Roman" w:hAnsi="Helv" w:cs="Helv"/>
          <w:color w:val="000000" w:themeColor="text1"/>
          <w:sz w:val="20"/>
          <w:szCs w:val="20"/>
          <w:lang w:eastAsia="en-GB"/>
        </w:rPr>
        <w:t xml:space="preserve"> variable must </w:t>
      </w:r>
      <w:r w:rsidR="0011549C" w:rsidRPr="00FE3717">
        <w:rPr>
          <w:rFonts w:ascii="Helv" w:eastAsia="Times New Roman" w:hAnsi="Helv" w:cs="Helv"/>
          <w:color w:val="000000" w:themeColor="text1"/>
          <w:sz w:val="20"/>
          <w:szCs w:val="20"/>
          <w:lang w:eastAsia="en-GB"/>
        </w:rPr>
        <w:t>either h</w:t>
      </w:r>
      <w:r w:rsidRPr="00FE3717">
        <w:rPr>
          <w:rFonts w:ascii="Helv" w:eastAsia="Times New Roman" w:hAnsi="Helv" w:cs="Helv"/>
          <w:color w:val="000000" w:themeColor="text1"/>
          <w:sz w:val="20"/>
          <w:szCs w:val="20"/>
          <w:lang w:eastAsia="en-GB"/>
        </w:rPr>
        <w:t xml:space="preserve">ave a defaultValue or be external.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a defaultValue expression references another va</w:t>
      </w:r>
      <w:r w:rsidR="0012073A" w:rsidRPr="00FE3717">
        <w:rPr>
          <w:rFonts w:ascii="Helv" w:eastAsia="Times New Roman" w:hAnsi="Helv" w:cs="Helv"/>
          <w:color w:val="000000" w:themeColor="text1"/>
          <w:sz w:val="20"/>
          <w:szCs w:val="20"/>
          <w:lang w:eastAsia="en-GB"/>
        </w:rPr>
        <w:t xml:space="preserve">riable </w:t>
      </w:r>
      <w:r w:rsidRPr="00FE3717">
        <w:rPr>
          <w:rFonts w:ascii="Helv" w:eastAsia="Times New Roman" w:hAnsi="Helv" w:cs="Helv"/>
          <w:color w:val="000000" w:themeColor="text1"/>
          <w:sz w:val="20"/>
          <w:szCs w:val="20"/>
          <w:lang w:eastAsia="en-GB"/>
        </w:rPr>
        <w:t>then that</w:t>
      </w:r>
      <w:r w:rsidR="0012073A" w:rsidRPr="00FE3717">
        <w:rPr>
          <w:rFonts w:ascii="Helv" w:eastAsia="Times New Roman" w:hAnsi="Helv" w:cs="Helv"/>
          <w:color w:val="000000" w:themeColor="text1"/>
          <w:sz w:val="20"/>
          <w:szCs w:val="20"/>
          <w:lang w:eastAsia="en-GB"/>
        </w:rPr>
        <w:t xml:space="preserve"> prevents </w:t>
      </w:r>
      <w:r w:rsidRPr="00FE3717">
        <w:rPr>
          <w:rFonts w:ascii="Helv" w:eastAsia="Times New Roman" w:hAnsi="Helv" w:cs="Helv"/>
          <w:color w:val="000000" w:themeColor="text1"/>
          <w:sz w:val="20"/>
          <w:szCs w:val="20"/>
          <w:lang w:eastAsia="en-GB"/>
        </w:rPr>
        <w:t xml:space="preserve">the referenced </w:t>
      </w:r>
      <w:r w:rsidR="0011549C" w:rsidRPr="00FE3717">
        <w:rPr>
          <w:rFonts w:ascii="Helv" w:eastAsia="Times New Roman" w:hAnsi="Helv" w:cs="Helv"/>
          <w:color w:val="000000" w:themeColor="text1"/>
          <w:sz w:val="20"/>
          <w:szCs w:val="20"/>
          <w:lang w:eastAsia="en-GB"/>
        </w:rPr>
        <w:t>variable’s</w:t>
      </w:r>
      <w:r w:rsidR="0012073A" w:rsidRPr="00FE3717">
        <w:rPr>
          <w:rFonts w:ascii="Helv" w:eastAsia="Times New Roman" w:hAnsi="Helv" w:cs="Helv"/>
          <w:color w:val="000000" w:themeColor="text1"/>
          <w:sz w:val="20"/>
          <w:szCs w:val="20"/>
          <w:lang w:eastAsia="en-GB"/>
        </w:rPr>
        <w:t xml:space="preserve"> value from ever changing, that is</w:t>
      </w:r>
      <w:r w:rsidRPr="00FE3717">
        <w:rPr>
          <w:rFonts w:ascii="Helv" w:eastAsia="Times New Roman" w:hAnsi="Helv" w:cs="Helv"/>
          <w:color w:val="000000" w:themeColor="text1"/>
          <w:sz w:val="20"/>
          <w:szCs w:val="20"/>
          <w:lang w:eastAsia="en-GB"/>
        </w:rPr>
        <w:t>, it is</w:t>
      </w:r>
      <w:r w:rsidR="0012073A" w:rsidRPr="00FE3717">
        <w:rPr>
          <w:rFonts w:ascii="Helv" w:eastAsia="Times New Roman" w:hAnsi="Helv" w:cs="Helv"/>
          <w:color w:val="000000" w:themeColor="text1"/>
          <w:sz w:val="20"/>
          <w:szCs w:val="20"/>
          <w:lang w:eastAsia="en-GB"/>
        </w:rPr>
        <w:t xml:space="preserve"> considered to be a read of the variable’s value.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If a defaultValue expression references another variable and this causes a circular reference, </w:t>
      </w:r>
      <w:r w:rsidR="00485628" w:rsidRPr="00FE3717">
        <w:rPr>
          <w:rFonts w:ascii="Helv" w:eastAsia="Times New Roman" w:hAnsi="Helv" w:cs="Helv"/>
          <w:color w:val="000000" w:themeColor="text1"/>
          <w:sz w:val="20"/>
          <w:szCs w:val="20"/>
          <w:lang w:eastAsia="en-GB"/>
        </w:rPr>
        <w:t>it</w:t>
      </w:r>
      <w:r w:rsidRPr="00FE3717">
        <w:rPr>
          <w:rFonts w:ascii="Helv" w:eastAsia="Times New Roman" w:hAnsi="Helv" w:cs="Helv"/>
          <w:color w:val="000000" w:themeColor="text1"/>
          <w:sz w:val="20"/>
          <w:szCs w:val="20"/>
          <w:lang w:eastAsia="en-GB"/>
        </w:rPr>
        <w:t xml:space="preserve"> is a schema definition error</w:t>
      </w:r>
      <w:r w:rsidR="00461F0C" w:rsidRPr="00FE3717">
        <w:rPr>
          <w:rFonts w:ascii="Helv" w:eastAsia="Times New Roman" w:hAnsi="Helv" w:cs="Helv"/>
          <w:color w:val="000000" w:themeColor="text1"/>
          <w:sz w:val="20"/>
          <w:szCs w:val="20"/>
          <w:lang w:eastAsia="en-GB"/>
        </w:rPr>
        <w:t>.</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485628" w:rsidRPr="00FE3717" w:rsidRDefault="00485628"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the type of variable is a user-defined simple type restriction, it is a schema definition error</w:t>
      </w:r>
      <w:r w:rsidR="00461F0C" w:rsidRPr="00FE3717">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p>
    <w:p w:rsidR="0012073A" w:rsidRPr="00FE3717" w:rsidRDefault="0012073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3.20</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7.8</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Additions and clarifications for the newVariableInstance annotation.</w:t>
      </w:r>
      <w:proofErr w:type="gramEnd"/>
      <w:r w:rsidRPr="00FE3717">
        <w:rPr>
          <w:rFonts w:ascii="Helv" w:hAnsi="Helv" w:cs="Helv"/>
          <w:color w:val="000000" w:themeColor="text1"/>
          <w:sz w:val="20"/>
          <w:szCs w:val="20"/>
        </w:rPr>
        <w:t xml:space="preserve"> </w:t>
      </w:r>
    </w:p>
    <w:p w:rsidR="0034666A" w:rsidRPr="00FE3717" w:rsidRDefault="0034666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E01F35" w:rsidRPr="007A4E05" w:rsidRDefault="00E01F35" w:rsidP="00E01F35">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39</w:t>
      </w:r>
      <w:r w:rsidRPr="007A4E05">
        <w:rPr>
          <w:rFonts w:ascii="Helvetica" w:hAnsi="Helvetica" w:cs="Arial"/>
          <w:i/>
          <w:color w:val="000000" w:themeColor="text1"/>
          <w:sz w:val="20"/>
          <w:szCs w:val="20"/>
        </w:rPr>
        <w:t xml:space="preserve"> (</w:t>
      </w:r>
      <w:hyperlink r:id="rId24" w:history="1">
        <w:r w:rsidR="00C377EE" w:rsidRPr="00CD2EF9">
          <w:rPr>
            <w:rStyle w:val="Hyperlink"/>
            <w:rFonts w:ascii="Helvetica" w:hAnsi="Helvetica" w:cs="Arial"/>
            <w:i/>
            <w:sz w:val="20"/>
            <w:szCs w:val="20"/>
          </w:rPr>
          <w:t>http://redmine.ogf.org/boards/15/topics/39</w:t>
        </w:r>
      </w:hyperlink>
      <w:r w:rsidRPr="007A4E05">
        <w:rPr>
          <w:rFonts w:ascii="Helvetica" w:hAnsi="Helvetica" w:cs="Arial"/>
          <w:i/>
          <w:color w:val="000000" w:themeColor="text1"/>
          <w:sz w:val="20"/>
          <w:szCs w:val="20"/>
        </w:rPr>
        <w:t>)</w:t>
      </w:r>
      <w:r w:rsidR="00C377EE">
        <w:rPr>
          <w:rFonts w:ascii="Helvetica" w:hAnsi="Helvetica" w:cs="Arial"/>
          <w:i/>
          <w:color w:val="000000" w:themeColor="text1"/>
          <w:sz w:val="20"/>
          <w:szCs w:val="20"/>
        </w:rPr>
        <w:t xml:space="preserve"> to impose a predictable evaluation order</w:t>
      </w:r>
      <w:r w:rsidRPr="007A4E05">
        <w:rPr>
          <w:rFonts w:ascii="Helvetica" w:hAnsi="Helvetica" w:cs="Arial"/>
          <w:i/>
          <w:color w:val="000000" w:themeColor="text1"/>
          <w:sz w:val="20"/>
          <w:szCs w:val="20"/>
        </w:rPr>
        <w:t>:</w:t>
      </w:r>
    </w:p>
    <w:p w:rsidR="00E01F35" w:rsidRDefault="00E01F35"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Only allowed as an annotation on sequence, choice or group reference.</w:t>
      </w:r>
      <w:proofErr w:type="gramEnd"/>
      <w:r w:rsidR="00667B55" w:rsidRPr="00FE3717">
        <w:rPr>
          <w:rFonts w:ascii="Helv" w:eastAsia="Times New Roman" w:hAnsi="Helv" w:cs="Helv"/>
          <w:color w:val="000000" w:themeColor="text1"/>
          <w:sz w:val="20"/>
          <w:szCs w:val="20"/>
          <w:lang w:eastAsia="en-GB"/>
        </w:rPr>
        <w:t xml:space="preserve"> 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EE51FE" w:rsidRDefault="00754A87" w:rsidP="00754A87">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color w:val="000000" w:themeColor="text1"/>
          <w:sz w:val="20"/>
          <w:szCs w:val="20"/>
          <w:lang w:eastAsia="en-GB"/>
        </w:rPr>
        <w:t xml:space="preserve">The resolved set of annotations for a component may contain multiple newVariableInstance statements. They must all be for unique </w:t>
      </w:r>
      <w:proofErr w:type="gramStart"/>
      <w:r w:rsidRPr="00FE3717">
        <w:rPr>
          <w:rFonts w:ascii="Helvetica" w:eastAsia="Times New Roman" w:hAnsi="Helvetica" w:cs="Tms Rmn"/>
          <w:color w:val="000000" w:themeColor="text1"/>
          <w:sz w:val="20"/>
          <w:szCs w:val="20"/>
          <w:lang w:eastAsia="en-GB"/>
        </w:rPr>
        <w:t>variables,</w:t>
      </w:r>
      <w:proofErr w:type="gramEnd"/>
      <w:r w:rsidRPr="00FE3717">
        <w:rPr>
          <w:rFonts w:ascii="Helvetica" w:eastAsia="Times New Roman" w:hAnsi="Helvetica" w:cs="Tms Rmn"/>
          <w:color w:val="000000" w:themeColor="text1"/>
          <w:sz w:val="20"/>
          <w:szCs w:val="20"/>
          <w:lang w:eastAsia="en-GB"/>
        </w:rPr>
        <w:t xml:space="preserve"> it is a schema definition error otherwise. </w:t>
      </w:r>
      <w:r w:rsidR="00EE51FE" w:rsidRPr="00EE51FE">
        <w:rPr>
          <w:rFonts w:ascii="Helvetica" w:eastAsia="Times New Roman" w:hAnsi="Helvetica" w:cs="Tms Rmn"/>
          <w:strike/>
          <w:color w:val="000000" w:themeColor="text1"/>
          <w:sz w:val="20"/>
          <w:szCs w:val="20"/>
          <w:lang w:eastAsia="en-GB"/>
        </w:rPr>
        <w:t>However, the order of execution among them is not specified. Schema authors can insert sequences to control the timing of evaluation of statements more precisely.</w:t>
      </w:r>
    </w:p>
    <w:p w:rsidR="00754A87" w:rsidRPr="00FE3717" w:rsidRDefault="00E01F35" w:rsidP="00754A87">
      <w:pPr>
        <w:suppressAutoHyphens w:val="0"/>
        <w:autoSpaceDE w:val="0"/>
        <w:autoSpaceDN w:val="0"/>
        <w:adjustRightInd w:val="0"/>
        <w:rPr>
          <w:rFonts w:ascii="Helv" w:eastAsia="Times New Roman" w:hAnsi="Helv" w:cs="Helv"/>
          <w:color w:val="000000" w:themeColor="text1"/>
          <w:sz w:val="20"/>
          <w:szCs w:val="20"/>
          <w:lang w:eastAsia="en-GB"/>
        </w:rPr>
      </w:pPr>
      <w:r w:rsidRPr="00E01F35">
        <w:rPr>
          <w:rFonts w:ascii="Arial" w:hAnsi="Arial" w:cs="Arial"/>
          <w:sz w:val="20"/>
          <w:szCs w:val="20"/>
        </w:rPr>
        <w:t xml:space="preserve">The order of </w:t>
      </w:r>
      <w:r w:rsidR="00991C77">
        <w:rPr>
          <w:rFonts w:ascii="Arial" w:hAnsi="Arial" w:cs="Arial"/>
          <w:sz w:val="20"/>
          <w:szCs w:val="20"/>
        </w:rPr>
        <w:t>execution is specified in section 9.</w:t>
      </w:r>
      <w:r w:rsidRPr="00E01F35">
        <w:rPr>
          <w:rFonts w:ascii="Arial" w:hAnsi="Arial" w:cs="Arial"/>
          <w:sz w:val="20"/>
          <w:szCs w:val="20"/>
        </w:rPr>
        <w:t>5</w:t>
      </w:r>
      <w:r>
        <w:rPr>
          <w:rFonts w:ascii="Helvetica" w:eastAsia="Times New Roman" w:hAnsi="Helvetica" w:cs="Tms Rmn"/>
          <w:color w:val="000000" w:themeColor="text1"/>
          <w:sz w:val="20"/>
          <w:szCs w:val="20"/>
          <w:lang w:eastAsia="en-GB"/>
        </w:rPr>
        <w:t>.</w:t>
      </w:r>
    </w:p>
    <w:p w:rsidR="0034666A" w:rsidRPr="00FE3717" w:rsidRDefault="0034666A" w:rsidP="0034666A">
      <w:pPr>
        <w:pStyle w:val="ListParagraph"/>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3.21</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7.9</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Additions and clarifications for the setVariable annotation.</w:t>
      </w:r>
      <w:proofErr w:type="gramEnd"/>
      <w:r w:rsidRPr="00FE3717">
        <w:rPr>
          <w:rFonts w:ascii="Helv" w:hAnsi="Helv" w:cs="Helv"/>
          <w:color w:val="000000" w:themeColor="text1"/>
          <w:sz w:val="20"/>
          <w:szCs w:val="20"/>
        </w:rPr>
        <w:t xml:space="preserve"> </w:t>
      </w:r>
    </w:p>
    <w:p w:rsidR="0034666A" w:rsidRPr="00FE3717" w:rsidRDefault="0034666A" w:rsidP="0034666A">
      <w:pPr>
        <w:suppressAutoHyphens w:val="0"/>
        <w:autoSpaceDE w:val="0"/>
        <w:autoSpaceDN w:val="0"/>
        <w:adjustRightInd w:val="0"/>
        <w:rPr>
          <w:rFonts w:ascii="Helv" w:eastAsia="Times New Roman" w:hAnsi="Helv" w:cs="Helv"/>
          <w:color w:val="000000" w:themeColor="text1"/>
          <w:sz w:val="20"/>
          <w:szCs w:val="20"/>
          <w:lang w:eastAsia="en-GB"/>
        </w:rPr>
      </w:pPr>
    </w:p>
    <w:p w:rsidR="00E01F35" w:rsidRPr="007A4E05" w:rsidRDefault="00E01F35" w:rsidP="00E01F35">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39</w:t>
      </w:r>
      <w:r w:rsidRPr="007A4E05">
        <w:rPr>
          <w:rFonts w:ascii="Helvetica" w:hAnsi="Helvetica" w:cs="Arial"/>
          <w:i/>
          <w:color w:val="000000" w:themeColor="text1"/>
          <w:sz w:val="20"/>
          <w:szCs w:val="20"/>
        </w:rPr>
        <w:t xml:space="preserve"> (</w:t>
      </w:r>
      <w:hyperlink r:id="rId25" w:history="1">
        <w:r w:rsidR="00C377EE" w:rsidRPr="00CD2EF9">
          <w:rPr>
            <w:rStyle w:val="Hyperlink"/>
            <w:rFonts w:ascii="Helvetica" w:hAnsi="Helvetica" w:cs="Arial"/>
            <w:i/>
            <w:sz w:val="20"/>
            <w:szCs w:val="20"/>
          </w:rPr>
          <w:t>http://redmine.ogf.org/boards/15/topics/39</w:t>
        </w:r>
      </w:hyperlink>
      <w:r w:rsidRPr="007A4E05">
        <w:rPr>
          <w:rFonts w:ascii="Helvetica" w:hAnsi="Helvetica" w:cs="Arial"/>
          <w:i/>
          <w:color w:val="000000" w:themeColor="text1"/>
          <w:sz w:val="20"/>
          <w:szCs w:val="20"/>
        </w:rPr>
        <w:t>)</w:t>
      </w:r>
      <w:r w:rsidR="00C377EE">
        <w:rPr>
          <w:rFonts w:ascii="Helvetica" w:hAnsi="Helvetica" w:cs="Arial"/>
          <w:i/>
          <w:color w:val="000000" w:themeColor="text1"/>
          <w:sz w:val="20"/>
          <w:szCs w:val="20"/>
        </w:rPr>
        <w:t xml:space="preserve"> to impose a predictable evaluation order</w:t>
      </w:r>
      <w:r w:rsidRPr="007A4E05">
        <w:rPr>
          <w:rFonts w:ascii="Helvetica" w:hAnsi="Helvetica" w:cs="Arial"/>
          <w:i/>
          <w:color w:val="000000" w:themeColor="text1"/>
          <w:sz w:val="20"/>
          <w:szCs w:val="20"/>
        </w:rPr>
        <w:t>:</w:t>
      </w:r>
    </w:p>
    <w:p w:rsidR="00E01F35" w:rsidRDefault="00E01F35"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Not allowed as an annotation on a complex element or element reference to such.</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EE51FE" w:rsidRDefault="00754A87" w:rsidP="00E01F35">
      <w:pPr>
        <w:suppressAutoHyphens w:val="0"/>
        <w:autoSpaceDE w:val="0"/>
        <w:autoSpaceDN w:val="0"/>
        <w:adjustRightInd w:val="0"/>
        <w:rPr>
          <w:rFonts w:ascii="Arial" w:hAnsi="Arial" w:cs="Arial"/>
          <w:sz w:val="20"/>
          <w:szCs w:val="20"/>
        </w:rPr>
      </w:pPr>
      <w:r w:rsidRPr="00FE3717">
        <w:rPr>
          <w:rFonts w:ascii="Helvetica" w:eastAsia="Times New Roman" w:hAnsi="Helvetica" w:cs="Tms Rmn"/>
          <w:color w:val="000000" w:themeColor="text1"/>
          <w:sz w:val="20"/>
          <w:szCs w:val="20"/>
          <w:lang w:eastAsia="en-GB"/>
        </w:rPr>
        <w:t xml:space="preserve">The resolved set of annotations for a component may contain multiple setVariable statements. They must all be for unique </w:t>
      </w:r>
      <w:proofErr w:type="gramStart"/>
      <w:r w:rsidRPr="00FE3717">
        <w:rPr>
          <w:rFonts w:ascii="Helvetica" w:eastAsia="Times New Roman" w:hAnsi="Helvetica" w:cs="Tms Rmn"/>
          <w:color w:val="000000" w:themeColor="text1"/>
          <w:sz w:val="20"/>
          <w:szCs w:val="20"/>
          <w:lang w:eastAsia="en-GB"/>
        </w:rPr>
        <w:t>variables,</w:t>
      </w:r>
      <w:proofErr w:type="gramEnd"/>
      <w:r w:rsidRPr="00FE3717">
        <w:rPr>
          <w:rFonts w:ascii="Helvetica" w:eastAsia="Times New Roman" w:hAnsi="Helvetica" w:cs="Tms Rmn"/>
          <w:color w:val="000000" w:themeColor="text1"/>
          <w:sz w:val="20"/>
          <w:szCs w:val="20"/>
          <w:lang w:eastAsia="en-GB"/>
        </w:rPr>
        <w:t xml:space="preserve"> it is a schema definition error otherwise. </w:t>
      </w:r>
      <w:r w:rsidR="00EE51FE" w:rsidRPr="00EE51FE">
        <w:rPr>
          <w:rFonts w:ascii="Helvetica" w:eastAsia="Times New Roman" w:hAnsi="Helvetica" w:cs="Tms Rmn"/>
          <w:strike/>
          <w:color w:val="000000" w:themeColor="text1"/>
          <w:sz w:val="20"/>
          <w:szCs w:val="20"/>
          <w:lang w:eastAsia="en-GB"/>
        </w:rPr>
        <w:t>However, the order of execution among them is not specified. Schema authors can insert sequences to control the timing of evaluation of statements more precisely.</w:t>
      </w:r>
    </w:p>
    <w:p w:rsidR="00E01F35" w:rsidRPr="00FE3717" w:rsidRDefault="00E01F35" w:rsidP="00E01F35">
      <w:pPr>
        <w:suppressAutoHyphens w:val="0"/>
        <w:autoSpaceDE w:val="0"/>
        <w:autoSpaceDN w:val="0"/>
        <w:adjustRightInd w:val="0"/>
        <w:rPr>
          <w:rFonts w:ascii="Helv" w:eastAsia="Times New Roman" w:hAnsi="Helv" w:cs="Helv"/>
          <w:color w:val="000000" w:themeColor="text1"/>
          <w:sz w:val="20"/>
          <w:szCs w:val="20"/>
          <w:lang w:eastAsia="en-GB"/>
        </w:rPr>
      </w:pPr>
      <w:r w:rsidRPr="00E01F35">
        <w:rPr>
          <w:rFonts w:ascii="Arial" w:hAnsi="Arial" w:cs="Arial"/>
          <w:sz w:val="20"/>
          <w:szCs w:val="20"/>
        </w:rPr>
        <w:t xml:space="preserve">The order of execution is specified in </w:t>
      </w:r>
      <w:r w:rsidR="00991C77">
        <w:rPr>
          <w:rFonts w:ascii="Arial" w:hAnsi="Arial" w:cs="Arial"/>
          <w:sz w:val="20"/>
          <w:szCs w:val="20"/>
        </w:rPr>
        <w:t>section 9.5</w:t>
      </w:r>
      <w:r>
        <w:rPr>
          <w:rFonts w:ascii="Helvetica" w:eastAsia="Times New Roman" w:hAnsi="Helvetica" w:cs="Tms Rmn"/>
          <w:color w:val="000000" w:themeColor="text1"/>
          <w:sz w:val="20"/>
          <w:szCs w:val="20"/>
          <w:lang w:eastAsia="en-GB"/>
        </w:rPr>
        <w:t>.</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Clarify that setVariable may be used with a variable defined with external ‘true’.</w:t>
      </w: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12073A">
      <w:pPr>
        <w:suppressAutoHyphens w:val="0"/>
        <w:autoSpaceDE w:val="0"/>
        <w:autoSpaceDN w:val="0"/>
        <w:adjustRightInd w:val="0"/>
        <w:rPr>
          <w:rFonts w:ascii="Helv" w:eastAsia="Times New Roman" w:hAnsi="Helv" w:cs="Helv"/>
          <w:b/>
          <w:color w:val="000000" w:themeColor="text1"/>
          <w:sz w:val="20"/>
          <w:szCs w:val="20"/>
          <w:lang w:eastAsia="en-GB"/>
        </w:rPr>
      </w:pPr>
    </w:p>
    <w:p w:rsidR="0012073A" w:rsidRPr="00FE3717" w:rsidRDefault="00A05BB0" w:rsidP="0012073A">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New appendix</w:t>
      </w:r>
      <w:r w:rsidRPr="00FE3717">
        <w:rPr>
          <w:rFonts w:ascii="Helv" w:eastAsia="Times New Roman" w:hAnsi="Helv" w:cs="Helv"/>
          <w:color w:val="000000" w:themeColor="text1"/>
          <w:sz w:val="20"/>
          <w:szCs w:val="20"/>
          <w:lang w:eastAsia="en-GB"/>
        </w:rPr>
        <w:t>. Add a</w:t>
      </w:r>
      <w:r w:rsidR="0012073A" w:rsidRPr="00FE3717">
        <w:rPr>
          <w:rFonts w:ascii="Helv" w:eastAsia="Times New Roman" w:hAnsi="Helv" w:cs="Helv"/>
          <w:color w:val="000000" w:themeColor="text1"/>
          <w:sz w:val="20"/>
          <w:szCs w:val="20"/>
          <w:lang w:eastAsia="en-GB"/>
        </w:rPr>
        <w:t>n explanation of the rationale behind the current variables design, covering why DFDL has adopted a write-once read-many behaviour for variables.</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A05BB0" w:rsidRPr="00FE3717">
        <w:rPr>
          <w:rFonts w:ascii="Helv" w:hAnsi="Helv" w:cs="Helv"/>
          <w:b/>
          <w:color w:val="000000" w:themeColor="text1"/>
          <w:sz w:val="20"/>
          <w:szCs w:val="20"/>
        </w:rPr>
        <w:t>3</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w:t>
      </w:r>
      <w:r w:rsidR="00A05BB0" w:rsidRPr="00FE3717">
        <w:rPr>
          <w:rFonts w:ascii="Helv" w:hAnsi="Helv" w:cs="Helv"/>
          <w:i/>
          <w:color w:val="000000" w:themeColor="text1"/>
          <w:sz w:val="20"/>
          <w:szCs w:val="20"/>
        </w:rPr>
        <w:t>.1</w:t>
      </w:r>
      <w:r w:rsidRPr="00FE3717">
        <w:rPr>
          <w:rFonts w:ascii="Helv" w:hAnsi="Helv" w:cs="Helv"/>
          <w:color w:val="000000" w:themeColor="text1"/>
          <w:sz w:val="20"/>
          <w:szCs w:val="20"/>
        </w:rPr>
        <w:t xml:space="preserve">. Additions and clarifications </w:t>
      </w:r>
      <w:r w:rsidR="00A05BB0" w:rsidRPr="00FE3717">
        <w:rPr>
          <w:rFonts w:ascii="Helv" w:hAnsi="Helv" w:cs="Helv"/>
          <w:color w:val="000000" w:themeColor="text1"/>
          <w:sz w:val="20"/>
          <w:szCs w:val="20"/>
        </w:rPr>
        <w:t>for</w:t>
      </w:r>
      <w:r w:rsidRPr="00FE3717">
        <w:rPr>
          <w:rFonts w:ascii="Helv" w:hAnsi="Helv" w:cs="Helv"/>
          <w:color w:val="000000" w:themeColor="text1"/>
          <w:sz w:val="20"/>
          <w:szCs w:val="20"/>
        </w:rPr>
        <w:t xml:space="preserve"> </w:t>
      </w:r>
      <w:r w:rsidR="00A05BB0" w:rsidRPr="00FE3717">
        <w:rPr>
          <w:rFonts w:ascii="Helv" w:hAnsi="Helv" w:cs="Helv"/>
          <w:color w:val="000000" w:themeColor="text1"/>
          <w:sz w:val="20"/>
          <w:szCs w:val="20"/>
        </w:rPr>
        <w:t>the assert annotation.</w:t>
      </w: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p>
    <w:p w:rsidR="00116C61" w:rsidRPr="00FE3717" w:rsidRDefault="00116C61" w:rsidP="001102C7">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Asserts can be placed as annotations on sequence, choice, group references, local and global element declarations, element references, and simple type definitions.</w:t>
      </w:r>
    </w:p>
    <w:p w:rsidR="00116C61" w:rsidRPr="00FE3717" w:rsidRDefault="00116C61" w:rsidP="001102C7">
      <w:pPr>
        <w:suppressAutoHyphens w:val="0"/>
        <w:autoSpaceDE w:val="0"/>
        <w:autoSpaceDN w:val="0"/>
        <w:adjustRightInd w:val="0"/>
        <w:rPr>
          <w:rFonts w:ascii="Helv" w:hAnsi="Helv" w:cs="Helv"/>
          <w:color w:val="000000" w:themeColor="text1"/>
          <w:sz w:val="20"/>
          <w:szCs w:val="20"/>
        </w:rPr>
      </w:pPr>
    </w:p>
    <w:p w:rsidR="00B44C41" w:rsidRDefault="00DB7744"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color w:val="000000" w:themeColor="text1"/>
          <w:sz w:val="20"/>
          <w:szCs w:val="20"/>
          <w:lang w:eastAsia="en-GB"/>
        </w:rPr>
        <w:t>Replace "More than one dfdl</w:t>
      </w:r>
      <w:proofErr w:type="gramStart"/>
      <w:r w:rsidRPr="00FE3717">
        <w:rPr>
          <w:rFonts w:ascii="Helvetica" w:eastAsia="Times New Roman" w:hAnsi="Helvetica" w:cs="Tms Rmn"/>
          <w:color w:val="000000" w:themeColor="text1"/>
          <w:sz w:val="20"/>
          <w:szCs w:val="20"/>
          <w:lang w:eastAsia="en-GB"/>
        </w:rPr>
        <w:t>:assert</w:t>
      </w:r>
      <w:proofErr w:type="gramEnd"/>
      <w:r w:rsidRPr="00FE3717">
        <w:rPr>
          <w:rFonts w:ascii="Helvetica" w:eastAsia="Times New Roman" w:hAnsi="Helvetica" w:cs="Tms Rmn"/>
          <w:color w:val="000000" w:themeColor="text1"/>
          <w:sz w:val="20"/>
          <w:szCs w:val="20"/>
          <w:lang w:eastAsia="en-GB"/>
        </w:rPr>
        <w:t xml:space="preserve"> may be used at an annotation point. The dfdl</w:t>
      </w:r>
      <w:proofErr w:type="gramStart"/>
      <w:r w:rsidRPr="00FE3717">
        <w:rPr>
          <w:rFonts w:ascii="Helvetica" w:eastAsia="Times New Roman" w:hAnsi="Helvetica" w:cs="Tms Rmn"/>
          <w:color w:val="000000" w:themeColor="text1"/>
          <w:sz w:val="20"/>
          <w:szCs w:val="20"/>
          <w:lang w:eastAsia="en-GB"/>
        </w:rPr>
        <w:t>:asserts</w:t>
      </w:r>
      <w:proofErr w:type="gramEnd"/>
      <w:r w:rsidRPr="00FE3717">
        <w:rPr>
          <w:rFonts w:ascii="Helvetica" w:eastAsia="Times New Roman" w:hAnsi="Helvetica" w:cs="Tms Rmn"/>
          <w:color w:val="000000" w:themeColor="text1"/>
          <w:sz w:val="20"/>
          <w:szCs w:val="20"/>
          <w:lang w:eastAsia="en-GB"/>
        </w:rPr>
        <w:t xml:space="preserve"> will be evaluated in the order defined in the schema." with "If the resolved set of annotations for a schema component contain multiple dfdl:assert statements, then those with testKind='pattern' are executed before those with testKind='expression' (the default). However, within each group the order of execution among them is not specified. Schema authors can insert sequences to control the timing of evaluation of statements more precisely.</w:t>
      </w:r>
      <w:r w:rsidR="00B44C41" w:rsidRPr="00FE3717">
        <w:rPr>
          <w:rFonts w:ascii="Helvetica" w:eastAsia="Times New Roman" w:hAnsi="Helvetica" w:cs="Tms Rmn"/>
          <w:color w:val="000000" w:themeColor="text1"/>
          <w:sz w:val="20"/>
          <w:szCs w:val="20"/>
          <w:lang w:eastAsia="en-GB"/>
        </w:rPr>
        <w:t>”</w:t>
      </w:r>
    </w:p>
    <w:p w:rsidR="0066302F"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66302F" w:rsidRPr="00FE3717"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Pr>
          <w:rFonts w:ascii="Helvetica" w:eastAsia="Times New Roman" w:hAnsi="Helvetica" w:cs="Tms Rmn"/>
          <w:color w:val="000000" w:themeColor="text1"/>
          <w:sz w:val="20"/>
          <w:szCs w:val="20"/>
          <w:lang w:eastAsia="en-GB"/>
        </w:rPr>
        <w:t xml:space="preserve">Once any assert used at an annotation point </w:t>
      </w:r>
      <w:r w:rsidR="00D23EE0">
        <w:rPr>
          <w:rFonts w:ascii="Helvetica" w:eastAsia="Times New Roman" w:hAnsi="Helvetica" w:cs="Tms Rmn"/>
          <w:color w:val="000000" w:themeColor="text1"/>
          <w:sz w:val="20"/>
          <w:szCs w:val="20"/>
          <w:lang w:eastAsia="en-GB"/>
        </w:rPr>
        <w:t>is unsuccessful</w:t>
      </w:r>
      <w:r>
        <w:rPr>
          <w:rFonts w:ascii="Helvetica" w:eastAsia="Times New Roman" w:hAnsi="Helvetica" w:cs="Tms Rmn"/>
          <w:color w:val="000000" w:themeColor="text1"/>
          <w:sz w:val="20"/>
          <w:szCs w:val="20"/>
          <w:lang w:eastAsia="en-GB"/>
        </w:rPr>
        <w:t>, no other asserts are executed at that annotation point.</w:t>
      </w:r>
    </w:p>
    <w:p w:rsidR="00B44C41" w:rsidRPr="00FE3717" w:rsidRDefault="00B44C41"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1102C7" w:rsidRPr="00FE3717" w:rsidRDefault="001102C7" w:rsidP="001102C7">
      <w:pPr>
        <w:rPr>
          <w:rFonts w:ascii="Arial" w:hAnsi="Arial" w:cs="Arial"/>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116C61" w:rsidRPr="00FE3717">
        <w:rPr>
          <w:rFonts w:ascii="Helv" w:hAnsi="Helv" w:cs="Helv"/>
          <w:b/>
          <w:color w:val="000000" w:themeColor="text1"/>
          <w:sz w:val="20"/>
          <w:szCs w:val="20"/>
        </w:rPr>
        <w:t>4</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7.3.1</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 xml:space="preserve">Additions and clarifications </w:t>
      </w:r>
      <w:r w:rsidR="00116C61" w:rsidRPr="00FE3717">
        <w:rPr>
          <w:rFonts w:ascii="Helv" w:hAnsi="Helv" w:cs="Helv"/>
          <w:color w:val="000000" w:themeColor="text1"/>
          <w:sz w:val="20"/>
          <w:szCs w:val="20"/>
        </w:rPr>
        <w:t>for the discriminator annotation</w:t>
      </w:r>
      <w:r w:rsidRPr="00FE3717">
        <w:rPr>
          <w:rFonts w:ascii="Helv" w:hAnsi="Helv" w:cs="Helv"/>
          <w:color w:val="000000" w:themeColor="text1"/>
          <w:sz w:val="20"/>
          <w:szCs w:val="20"/>
        </w:rPr>
        <w:t>.</w:t>
      </w:r>
      <w:proofErr w:type="gramEnd"/>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116C61" w:rsidRPr="00FE3717" w:rsidRDefault="00116C61" w:rsidP="00116C61">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Discriminators can be placed as annotations on sequence, choice, group references, local and global element declarations, element references, and simple type definitions.</w:t>
      </w: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A05BB0" w:rsidRPr="00FE3717" w:rsidRDefault="006152A1" w:rsidP="00A05BB0">
      <w:pPr>
        <w:rPr>
          <w:rFonts w:ascii="Helvetica" w:hAnsi="Helvetica" w:cs="Arial"/>
          <w:color w:val="000000" w:themeColor="text1"/>
          <w:sz w:val="20"/>
          <w:szCs w:val="20"/>
          <w:lang w:eastAsia="en-GB"/>
        </w:rPr>
      </w:pPr>
      <w:r w:rsidRPr="00FE3717">
        <w:rPr>
          <w:rFonts w:ascii="Helvetica" w:eastAsia="Times New Roman" w:hAnsi="Helvetica" w:cs="Tms Rmn"/>
          <w:color w:val="000000" w:themeColor="text1"/>
          <w:sz w:val="20"/>
          <w:szCs w:val="20"/>
          <w:lang w:eastAsia="en-GB"/>
        </w:rPr>
        <w:lastRenderedPageBreak/>
        <w:t>Replace "Any one annotation point can contain only a single dfd</w:t>
      </w:r>
      <w:proofErr w:type="gramStart"/>
      <w:r w:rsidRPr="00FE3717">
        <w:rPr>
          <w:rFonts w:ascii="Helvetica" w:eastAsia="Times New Roman" w:hAnsi="Helvetica" w:cs="Tms Rmn"/>
          <w:color w:val="000000" w:themeColor="text1"/>
          <w:sz w:val="20"/>
          <w:szCs w:val="20"/>
          <w:lang w:eastAsia="en-GB"/>
        </w:rPr>
        <w:t>:discriminator</w:t>
      </w:r>
      <w:proofErr w:type="gramEnd"/>
      <w:r w:rsidRPr="00FE3717">
        <w:rPr>
          <w:rFonts w:ascii="Helvetica" w:eastAsia="Times New Roman" w:hAnsi="Helvetica" w:cs="Tms Rmn"/>
          <w:color w:val="000000" w:themeColor="text1"/>
          <w:sz w:val="20"/>
          <w:szCs w:val="20"/>
          <w:lang w:eastAsia="en-GB"/>
        </w:rPr>
        <w:t xml:space="preserve"> or one or more dfdl:asserts, but not both. It is a schema definition error otherwise." with "The resolved set of annotations for a schema component can contain only a single dfd</w:t>
      </w:r>
      <w:proofErr w:type="gramStart"/>
      <w:r w:rsidRPr="00FE3717">
        <w:rPr>
          <w:rFonts w:ascii="Helvetica" w:eastAsia="Times New Roman" w:hAnsi="Helvetica" w:cs="Tms Rmn"/>
          <w:color w:val="000000" w:themeColor="text1"/>
          <w:sz w:val="20"/>
          <w:szCs w:val="20"/>
          <w:lang w:eastAsia="en-GB"/>
        </w:rPr>
        <w:t>:discriminator</w:t>
      </w:r>
      <w:proofErr w:type="gramEnd"/>
      <w:r w:rsidRPr="00FE3717">
        <w:rPr>
          <w:rFonts w:ascii="Helvetica" w:eastAsia="Times New Roman" w:hAnsi="Helvetica" w:cs="Tms Rmn"/>
          <w:color w:val="000000" w:themeColor="text1"/>
          <w:sz w:val="20"/>
          <w:szCs w:val="20"/>
          <w:lang w:eastAsia="en-GB"/>
        </w:rPr>
        <w:t xml:space="preserve"> or one or more dfdl:asserts, but not both. It is a schema definition error otherwise."</w:t>
      </w:r>
    </w:p>
    <w:p w:rsidR="001102C7" w:rsidRPr="00FE3717" w:rsidRDefault="001102C7" w:rsidP="001102C7">
      <w:pPr>
        <w:rPr>
          <w:rFonts w:ascii="Arial" w:hAnsi="Arial" w:cs="Arial"/>
          <w:color w:val="000000" w:themeColor="text1"/>
          <w:sz w:val="20"/>
          <w:szCs w:val="20"/>
          <w:lang w:eastAsia="en-GB"/>
        </w:rPr>
      </w:pPr>
    </w:p>
    <w:p w:rsidR="006152A1" w:rsidRPr="00FE3717" w:rsidRDefault="006152A1" w:rsidP="001102C7">
      <w:pPr>
        <w:rPr>
          <w:rFonts w:ascii="Arial" w:hAnsi="Arial" w:cs="Arial"/>
          <w:b/>
          <w:color w:val="000000" w:themeColor="text1"/>
          <w:sz w:val="20"/>
          <w:szCs w:val="20"/>
          <w:lang w:eastAsia="en-GB"/>
        </w:rPr>
      </w:pPr>
    </w:p>
    <w:p w:rsidR="00AD3AA1" w:rsidRDefault="001102C7" w:rsidP="00E01F35">
      <w:pPr>
        <w:autoSpaceDE w:val="0"/>
        <w:rPr>
          <w:rFonts w:ascii="Helvetica" w:hAnsi="Helvetica" w:cs="Arial"/>
          <w:i/>
          <w:color w:val="000000" w:themeColor="text1"/>
          <w:sz w:val="20"/>
          <w:szCs w:val="20"/>
        </w:rPr>
      </w:pPr>
      <w:r w:rsidRPr="00FE3717">
        <w:rPr>
          <w:rFonts w:ascii="Arial" w:hAnsi="Arial" w:cs="Arial"/>
          <w:b/>
          <w:color w:val="000000" w:themeColor="text1"/>
          <w:sz w:val="20"/>
          <w:szCs w:val="20"/>
          <w:lang w:eastAsia="en-GB"/>
        </w:rPr>
        <w:t>3.2</w:t>
      </w:r>
      <w:r w:rsidR="006152A1" w:rsidRPr="00FE3717">
        <w:rPr>
          <w:rFonts w:ascii="Arial" w:hAnsi="Arial" w:cs="Arial"/>
          <w:b/>
          <w:color w:val="000000" w:themeColor="text1"/>
          <w:sz w:val="20"/>
          <w:szCs w:val="20"/>
          <w:lang w:eastAsia="en-GB"/>
        </w:rPr>
        <w:t>5</w:t>
      </w:r>
      <w:r w:rsidRPr="00FE3717">
        <w:rPr>
          <w:rFonts w:ascii="Arial" w:hAnsi="Arial" w:cs="Arial"/>
          <w:color w:val="000000" w:themeColor="text1"/>
          <w:sz w:val="20"/>
          <w:szCs w:val="20"/>
          <w:lang w:eastAsia="en-GB"/>
        </w:rPr>
        <w:t xml:space="preserve">. </w:t>
      </w:r>
      <w:r w:rsidR="006152A1" w:rsidRPr="00FE3717">
        <w:rPr>
          <w:rFonts w:ascii="Arial" w:hAnsi="Arial" w:cs="Arial"/>
          <w:i/>
          <w:color w:val="000000" w:themeColor="text1"/>
          <w:sz w:val="20"/>
          <w:szCs w:val="20"/>
          <w:lang w:eastAsia="en-GB"/>
        </w:rPr>
        <w:t>S</w:t>
      </w:r>
      <w:r w:rsidRPr="00FE3717">
        <w:rPr>
          <w:rFonts w:ascii="Arial" w:hAnsi="Arial" w:cs="Arial"/>
          <w:i/>
          <w:color w:val="000000" w:themeColor="text1"/>
          <w:sz w:val="20"/>
          <w:szCs w:val="20"/>
          <w:lang w:eastAsia="en-GB"/>
        </w:rPr>
        <w:t>ection</w:t>
      </w:r>
      <w:r w:rsidR="006152A1" w:rsidRPr="00FE3717">
        <w:rPr>
          <w:rFonts w:ascii="Arial" w:hAnsi="Arial" w:cs="Arial"/>
          <w:i/>
          <w:color w:val="000000" w:themeColor="text1"/>
          <w:sz w:val="20"/>
          <w:szCs w:val="20"/>
          <w:lang w:eastAsia="en-GB"/>
        </w:rPr>
        <w:t xml:space="preserve"> 9</w:t>
      </w:r>
      <w:r w:rsidR="00991C77">
        <w:rPr>
          <w:rFonts w:ascii="Arial" w:hAnsi="Arial" w:cs="Arial"/>
          <w:i/>
          <w:color w:val="000000" w:themeColor="text1"/>
          <w:sz w:val="20"/>
          <w:szCs w:val="20"/>
          <w:lang w:eastAsia="en-GB"/>
        </w:rPr>
        <w:t>.5</w:t>
      </w:r>
      <w:r w:rsidR="0006669C" w:rsidRPr="00FE3717">
        <w:rPr>
          <w:rFonts w:ascii="Arial" w:hAnsi="Arial" w:cs="Arial"/>
          <w:color w:val="000000" w:themeColor="text1"/>
          <w:sz w:val="20"/>
          <w:szCs w:val="20"/>
          <w:lang w:eastAsia="en-GB"/>
        </w:rPr>
        <w:t xml:space="preserve">. </w:t>
      </w:r>
      <w:r w:rsidR="002E1313" w:rsidRPr="00FE3717">
        <w:rPr>
          <w:rFonts w:ascii="Helvetica" w:eastAsia="Times New Roman" w:hAnsi="Helvetica" w:cs="Tms Rmn"/>
          <w:bCs/>
          <w:color w:val="000000" w:themeColor="text1"/>
          <w:sz w:val="20"/>
          <w:szCs w:val="20"/>
          <w:lang w:eastAsia="en-GB"/>
        </w:rPr>
        <w:t>Evaluation Order for Statement Annotations</w:t>
      </w:r>
      <w:r w:rsidR="002E1313" w:rsidRPr="00FE3717">
        <w:rPr>
          <w:rFonts w:ascii="Helvetica" w:eastAsia="Times New Roman" w:hAnsi="Helvetica" w:cs="Tms Rmn"/>
          <w:color w:val="000000" w:themeColor="text1"/>
          <w:sz w:val="20"/>
          <w:szCs w:val="20"/>
          <w:lang w:eastAsia="en-GB"/>
        </w:rPr>
        <w:br/>
      </w:r>
      <w:r w:rsidR="002E1313" w:rsidRPr="00FE3717">
        <w:rPr>
          <w:rFonts w:ascii="Helvetica" w:eastAsia="Times New Roman" w:hAnsi="Helvetica" w:cs="Helv"/>
          <w:color w:val="000000" w:themeColor="text1"/>
          <w:sz w:val="20"/>
          <w:szCs w:val="20"/>
          <w:lang w:eastAsia="en-GB"/>
        </w:rPr>
        <w:br/>
      </w:r>
      <w:r w:rsidR="00E01F35">
        <w:rPr>
          <w:rFonts w:ascii="Helvetica" w:hAnsi="Helvetica" w:cs="Arial"/>
          <w:i/>
          <w:color w:val="000000" w:themeColor="text1"/>
          <w:sz w:val="20"/>
          <w:szCs w:val="20"/>
        </w:rPr>
        <w:t>Updated by public comment 39</w:t>
      </w:r>
      <w:r w:rsidR="00E01F35" w:rsidRPr="007A4E05">
        <w:rPr>
          <w:rFonts w:ascii="Helvetica" w:hAnsi="Helvetica" w:cs="Arial"/>
          <w:i/>
          <w:color w:val="000000" w:themeColor="text1"/>
          <w:sz w:val="20"/>
          <w:szCs w:val="20"/>
        </w:rPr>
        <w:t xml:space="preserve"> (</w:t>
      </w:r>
      <w:hyperlink r:id="rId26" w:history="1">
        <w:r w:rsidR="00AD3AA1" w:rsidRPr="00CD2EF9">
          <w:rPr>
            <w:rStyle w:val="Hyperlink"/>
            <w:rFonts w:ascii="Helvetica" w:hAnsi="Helvetica" w:cs="Arial"/>
            <w:i/>
            <w:sz w:val="20"/>
            <w:szCs w:val="20"/>
          </w:rPr>
          <w:t>http://redmine.ogf.org/boards/15/topics/39</w:t>
        </w:r>
      </w:hyperlink>
      <w:r w:rsidR="00E01F35" w:rsidRPr="007A4E05">
        <w:rPr>
          <w:rFonts w:ascii="Helvetica" w:hAnsi="Helvetica" w:cs="Arial"/>
          <w:i/>
          <w:color w:val="000000" w:themeColor="text1"/>
          <w:sz w:val="20"/>
          <w:szCs w:val="20"/>
        </w:rPr>
        <w:t>)</w:t>
      </w:r>
      <w:r w:rsidR="00AD3AA1">
        <w:rPr>
          <w:rFonts w:ascii="Helvetica" w:hAnsi="Helvetica" w:cs="Arial"/>
          <w:i/>
          <w:color w:val="000000" w:themeColor="text1"/>
          <w:sz w:val="20"/>
          <w:szCs w:val="20"/>
        </w:rPr>
        <w:t xml:space="preserve"> to impose a predictable evaluation order for variables</w:t>
      </w:r>
      <w:r w:rsidR="00AD3AA1" w:rsidRPr="007A4E05">
        <w:rPr>
          <w:rFonts w:ascii="Helvetica" w:hAnsi="Helvetica" w:cs="Arial"/>
          <w:i/>
          <w:color w:val="000000" w:themeColor="text1"/>
          <w:sz w:val="20"/>
          <w:szCs w:val="20"/>
        </w:rPr>
        <w:t>:</w:t>
      </w:r>
    </w:p>
    <w:p w:rsidR="00E01F35" w:rsidRPr="00AD3AA1" w:rsidRDefault="00E01F35" w:rsidP="00AD3AA1">
      <w:pPr>
        <w:autoSpaceDE w:val="0"/>
        <w:rPr>
          <w:rFonts w:ascii="Helvetica" w:hAnsi="Helvetica" w:cs="Arial"/>
          <w:i/>
          <w:color w:val="000000" w:themeColor="text1"/>
          <w:sz w:val="20"/>
          <w:szCs w:val="20"/>
        </w:rPr>
      </w:pPr>
    </w:p>
    <w:p w:rsidR="002E1313" w:rsidRPr="00FE3717" w:rsidRDefault="002E1313" w:rsidP="002E1313">
      <w:pPr>
        <w:suppressAutoHyphens w:val="0"/>
        <w:autoSpaceDE w:val="0"/>
        <w:autoSpaceDN w:val="0"/>
        <w:adjustRightInd w:val="0"/>
        <w:rPr>
          <w:rFonts w:ascii="Helvetica" w:eastAsia="Times New Roman" w:hAnsi="Helvetica" w:cs="Helv"/>
          <w:color w:val="000000" w:themeColor="text1"/>
          <w:sz w:val="20"/>
          <w:szCs w:val="20"/>
          <w:lang w:eastAsia="en-GB"/>
        </w:rPr>
      </w:pPr>
      <w:r w:rsidRPr="00FE3717">
        <w:rPr>
          <w:rFonts w:ascii="Helvetica" w:eastAsia="Times New Roman" w:hAnsi="Helvetica" w:cs="Helv"/>
          <w:color w:val="000000" w:themeColor="text1"/>
          <w:sz w:val="20"/>
          <w:szCs w:val="20"/>
          <w:lang w:eastAsia="en-GB"/>
        </w:rPr>
        <w:t>Of the resolved set of annotations for a schema component, some are statement annotations and the order of their evaluation relative to the actual processing of the schema component itself (parsing or unparsing per its format annotation) is as given in the ordered lists below.</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Helv"/>
          <w:color w:val="000000" w:themeColor="text1"/>
          <w:sz w:val="20"/>
          <w:szCs w:val="20"/>
          <w:lang w:eastAsia="en-GB"/>
        </w:rPr>
        <w:br/>
        <w:t xml:space="preserve">For elements and element refs: </w:t>
      </w:r>
      <w:r w:rsidRPr="00FE3717">
        <w:rPr>
          <w:rFonts w:ascii="Helvetica" w:eastAsia="Times New Roman" w:hAnsi="Helvetica" w:cs="Helv"/>
          <w:color w:val="000000" w:themeColor="text1"/>
          <w:sz w:val="20"/>
          <w:szCs w:val="20"/>
          <w:lang w:eastAsia="en-GB"/>
        </w:rPr>
        <w:br/>
        <w:t>1.        dfdl</w:t>
      </w:r>
      <w:proofErr w:type="gramStart"/>
      <w:r w:rsidRPr="00FE3717">
        <w:rPr>
          <w:rFonts w:ascii="Helvetica" w:eastAsia="Times New Roman" w:hAnsi="Helvetica" w:cs="Helv"/>
          <w:color w:val="000000" w:themeColor="text1"/>
          <w:sz w:val="20"/>
          <w:szCs w:val="20"/>
          <w:lang w:eastAsia="en-GB"/>
        </w:rPr>
        <w:t>:discriminator</w:t>
      </w:r>
      <w:proofErr w:type="gramEnd"/>
      <w:r w:rsidRPr="00FE3717">
        <w:rPr>
          <w:rFonts w:ascii="Helvetica" w:eastAsia="Times New Roman" w:hAnsi="Helvetica" w:cs="Helv"/>
          <w:color w:val="000000" w:themeColor="text1"/>
          <w:sz w:val="20"/>
          <w:szCs w:val="20"/>
          <w:lang w:eastAsia="en-GB"/>
        </w:rPr>
        <w:t xml:space="preserve"> or dfdl:assert(s) with testKind='pattern' (parsing only)</w:t>
      </w:r>
      <w:r w:rsidRPr="00FE3717">
        <w:rPr>
          <w:rFonts w:ascii="Helvetica" w:eastAsia="Times New Roman" w:hAnsi="Helvetica" w:cs="Helv"/>
          <w:color w:val="000000" w:themeColor="text1"/>
          <w:sz w:val="20"/>
          <w:szCs w:val="20"/>
          <w:lang w:eastAsia="en-GB"/>
        </w:rPr>
        <w:br/>
        <w:t>2.        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 xml:space="preserve">element following property scoping </w:t>
      </w:r>
      <w:r w:rsidRPr="00FE3717">
        <w:rPr>
          <w:rFonts w:ascii="Helvetica" w:eastAsia="Times New Roman" w:hAnsi="Helvetica" w:cs="Tms Rmn"/>
          <w:color w:val="000000" w:themeColor="text1"/>
          <w:sz w:val="20"/>
          <w:szCs w:val="20"/>
          <w:lang w:eastAsia="en-GB"/>
        </w:rPr>
        <w:t>rules</w:t>
      </w:r>
      <w:r w:rsidRPr="00FE3717">
        <w:rPr>
          <w:rFonts w:ascii="Helvetica" w:eastAsia="Times New Roman" w:hAnsi="Helvetica" w:cs="Helv"/>
          <w:color w:val="000000" w:themeColor="text1"/>
          <w:sz w:val="20"/>
          <w:szCs w:val="20"/>
          <w:lang w:eastAsia="en-GB"/>
        </w:rPr>
        <w:br/>
        <w:t>3.        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setVariable(s)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4.        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discriminator or dfdl:assert(s) with testKind='expression' (parsing only)</w:t>
      </w:r>
    </w:p>
    <w:p w:rsidR="002E1313" w:rsidRPr="00FE3717" w:rsidRDefault="002E1313" w:rsidP="002E1313">
      <w:pPr>
        <w:suppressAutoHyphens w:val="0"/>
        <w:autoSpaceDE w:val="0"/>
        <w:autoSpaceDN w:val="0"/>
        <w:adjustRightInd w:val="0"/>
        <w:ind w:firstLine="435"/>
        <w:rPr>
          <w:rFonts w:ascii="Helvetica" w:eastAsia="Times New Roman" w:hAnsi="Helvetica" w:cs="Helv"/>
          <w:color w:val="000000" w:themeColor="text1"/>
          <w:sz w:val="20"/>
          <w:szCs w:val="20"/>
          <w:lang w:eastAsia="en-GB"/>
        </w:rPr>
      </w:pPr>
      <w:r w:rsidRPr="00FE3717">
        <w:rPr>
          <w:rFonts w:ascii="Helvetica" w:eastAsia="Times New Roman" w:hAnsi="Helvetica" w:cs="Tms Rmn"/>
          <w:color w:val="000000" w:themeColor="text1"/>
          <w:sz w:val="20"/>
          <w:szCs w:val="20"/>
          <w:lang w:eastAsia="en-GB"/>
        </w:rPr>
        <w:br/>
        <w:t xml:space="preserve">For sequences, choices and group refs: </w:t>
      </w:r>
      <w:r w:rsidRPr="00FE3717">
        <w:rPr>
          <w:rFonts w:ascii="Helvetica" w:eastAsia="Times New Roman" w:hAnsi="Helvetica" w:cs="Helv"/>
          <w:color w:val="000000" w:themeColor="text1"/>
          <w:sz w:val="20"/>
          <w:szCs w:val="20"/>
          <w:lang w:eastAsia="en-GB"/>
        </w:rPr>
        <w:br/>
        <w:t>1.        dfdl</w:t>
      </w:r>
      <w:proofErr w:type="gramStart"/>
      <w:r w:rsidRPr="00FE3717">
        <w:rPr>
          <w:rFonts w:ascii="Helvetica" w:eastAsia="Times New Roman" w:hAnsi="Helvetica" w:cs="Helv"/>
          <w:color w:val="000000" w:themeColor="text1"/>
          <w:sz w:val="20"/>
          <w:szCs w:val="20"/>
          <w:lang w:eastAsia="en-GB"/>
        </w:rPr>
        <w:t>:discriminator</w:t>
      </w:r>
      <w:proofErr w:type="gramEnd"/>
      <w:r w:rsidRPr="00FE3717">
        <w:rPr>
          <w:rFonts w:ascii="Helvetica" w:eastAsia="Times New Roman" w:hAnsi="Helvetica" w:cs="Helv"/>
          <w:color w:val="000000" w:themeColor="text1"/>
          <w:sz w:val="20"/>
          <w:szCs w:val="20"/>
          <w:lang w:eastAsia="en-GB"/>
        </w:rPr>
        <w:t xml:space="preserve"> or dfdl:assert(s) with testKind='pattern'</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t>(parsing only)</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br/>
        <w:t>2.        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newVariableInstance(s)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3.        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setVariable(s)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4.        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sequence or dfdl:choice or dfdl:group</w:t>
      </w:r>
      <w:r w:rsidRPr="00FE3717">
        <w:rPr>
          <w:rFonts w:ascii="Helvetica" w:eastAsia="Times New Roman" w:hAnsi="Helvetica" w:cs="Tms Rmn"/>
          <w:color w:val="000000" w:themeColor="text1"/>
          <w:sz w:val="20"/>
          <w:szCs w:val="20"/>
          <w:lang w:eastAsia="en-GB"/>
        </w:rPr>
        <w:t xml:space="preserve"> </w:t>
      </w:r>
      <w:r w:rsidR="00BE45E1" w:rsidRPr="00FE3717">
        <w:rPr>
          <w:rFonts w:ascii="Helvetica" w:eastAsia="Times New Roman" w:hAnsi="Helvetica" w:cs="Tms Rmn"/>
          <w:color w:val="000000" w:themeColor="text1"/>
          <w:sz w:val="20"/>
          <w:szCs w:val="20"/>
          <w:lang w:eastAsia="en-GB"/>
        </w:rPr>
        <w:t>following property scoping rules</w:t>
      </w:r>
      <w:r w:rsidRPr="00FE3717">
        <w:rPr>
          <w:rFonts w:ascii="Helvetica" w:eastAsia="Times New Roman" w:hAnsi="Helvetica" w:cs="Helv"/>
          <w:color w:val="000000" w:themeColor="text1"/>
          <w:sz w:val="20"/>
          <w:szCs w:val="20"/>
          <w:lang w:eastAsia="en-GB"/>
        </w:rPr>
        <w:br/>
        <w:t>5.        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 xml:space="preserve">discriminator or dfdl:assert(s) with testKind='expression' (parsing only) </w:t>
      </w:r>
    </w:p>
    <w:p w:rsidR="00E01F35" w:rsidRPr="00E01F35" w:rsidRDefault="002E1313" w:rsidP="00E01F35">
      <w:pPr>
        <w:pStyle w:val="NormalWeb"/>
        <w:rPr>
          <w:rFonts w:ascii="Arial" w:eastAsia="Times New Roman" w:hAnsi="Arial" w:cs="Arial"/>
          <w:sz w:val="20"/>
          <w:szCs w:val="20"/>
          <w:lang w:eastAsia="en-GB"/>
        </w:rPr>
      </w:pPr>
      <w:r w:rsidRPr="00FE3717">
        <w:rPr>
          <w:rFonts w:ascii="Helvetica" w:eastAsia="Times New Roman" w:hAnsi="Helvetica" w:cs="Tms Rmn"/>
          <w:b/>
          <w:bCs/>
          <w:i/>
          <w:iCs/>
          <w:color w:val="000000" w:themeColor="text1"/>
          <w:sz w:val="20"/>
          <w:szCs w:val="20"/>
          <w:lang w:eastAsia="en-GB"/>
        </w:rPr>
        <w:br/>
      </w:r>
      <w:r w:rsidR="00E01F35" w:rsidRPr="00E01F35">
        <w:rPr>
          <w:rFonts w:ascii="Arial" w:eastAsia="Times New Roman" w:hAnsi="Arial" w:cs="Arial"/>
          <w:sz w:val="20"/>
          <w:szCs w:val="20"/>
          <w:lang w:eastAsia="en-GB"/>
        </w:rPr>
        <w:t>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from any one annotation point remains lexical. The order of execution of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different annotation points follows the principle of innermost first, meaning that a schema component that references another schema component has its dfdl:setVariable statements executed after those of the referenced schema component. For example, if an element reference and an element declaration both have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then those on the element declaration will execute before those on the element reference. Similarly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a base simple type execute before those of a simple type derived from it.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a simple type execute before those on an element having that simple type (whether by reference, or when the simple type is lexically nested within the element declaration).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the sequence or choice within a global group definition execute before those on a group reference.</w:t>
      </w:r>
    </w:p>
    <w:p w:rsidR="00E01F35" w:rsidRPr="00E01F35" w:rsidRDefault="00E01F35" w:rsidP="00E01F35">
      <w:pPr>
        <w:suppressAutoHyphens w:val="0"/>
        <w:spacing w:before="100" w:beforeAutospacing="1" w:after="100" w:afterAutospacing="1"/>
        <w:rPr>
          <w:rFonts w:ascii="Arial" w:eastAsia="Times New Roman" w:hAnsi="Arial" w:cs="Arial"/>
          <w:sz w:val="20"/>
          <w:szCs w:val="20"/>
          <w:lang w:eastAsia="en-GB"/>
        </w:rPr>
      </w:pPr>
      <w:r w:rsidRPr="00E01F35">
        <w:rPr>
          <w:rFonts w:ascii="Arial" w:eastAsia="Times New Roman" w:hAnsi="Arial" w:cs="Arial"/>
          <w:sz w:val="20"/>
          <w:szCs w:val="20"/>
          <w:lang w:eastAsia="en-GB"/>
        </w:rPr>
        <w:t>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statements from any one annotation point remains lexical. The order of execution of 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different annotation points follows the principle of innermost first, meaning that a schema component that contains or references another schema component has its dfdl:newVariableInstance statements executed after those of the contained or referenced schema component. For example, if a group reference and the sequence or choice group of a group definition both have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statements, then those on the global group definition will execute before those on the group reference.</w:t>
      </w:r>
    </w:p>
    <w:p w:rsidR="00874320" w:rsidRPr="00FE3717" w:rsidRDefault="00874320" w:rsidP="00E01F35">
      <w:pPr>
        <w:suppressAutoHyphens w:val="0"/>
        <w:autoSpaceDE w:val="0"/>
        <w:autoSpaceDN w:val="0"/>
        <w:adjustRightInd w:val="0"/>
        <w:rPr>
          <w:rFonts w:ascii="Helvetica" w:eastAsia="Times New Roman" w:hAnsi="Helvetica" w:cs="Helv"/>
          <w:color w:val="000000" w:themeColor="text1"/>
          <w:sz w:val="20"/>
          <w:szCs w:val="20"/>
          <w:lang w:eastAsia="en-GB"/>
        </w:rPr>
      </w:pPr>
      <w:r w:rsidRPr="00FE3717">
        <w:rPr>
          <w:rFonts w:ascii="Helvetica" w:eastAsia="Times New Roman" w:hAnsi="Helvetica" w:cs="Tms Rmn"/>
          <w:bCs/>
          <w:iCs/>
          <w:color w:val="000000" w:themeColor="text1"/>
          <w:sz w:val="20"/>
          <w:szCs w:val="20"/>
          <w:u w:val="single"/>
          <w:lang w:eastAsia="en-GB"/>
        </w:rPr>
        <w:lastRenderedPageBreak/>
        <w:t>Asserts and Discriminators with testKind 'expression'</w:t>
      </w:r>
      <w:r w:rsidRPr="00FE3717">
        <w:rPr>
          <w:rFonts w:ascii="Helvetica" w:eastAsia="Times New Roman" w:hAnsi="Helvetica" w:cs="Tms Rmn"/>
          <w:color w:val="000000" w:themeColor="text1"/>
          <w:sz w:val="20"/>
          <w:szCs w:val="20"/>
          <w:u w:val="single"/>
          <w:lang w:eastAsia="en-GB"/>
        </w:rPr>
        <w:br/>
      </w:r>
    </w:p>
    <w:p w:rsidR="00874320" w:rsidRPr="00FE3717" w:rsidRDefault="00874320" w:rsidP="00874320">
      <w:pPr>
        <w:suppressAutoHyphens w:val="0"/>
        <w:autoSpaceDE w:val="0"/>
        <w:autoSpaceDN w:val="0"/>
        <w:adjustRightInd w:val="0"/>
        <w:rPr>
          <w:rFonts w:ascii="Helvetica" w:eastAsia="Times New Roman" w:hAnsi="Helvetica" w:cs="Tms Rmn"/>
          <w:bCs/>
          <w:iCs/>
          <w:color w:val="000000" w:themeColor="text1"/>
          <w:sz w:val="20"/>
          <w:szCs w:val="20"/>
          <w:u w:val="single"/>
          <w:lang w:eastAsia="en-GB"/>
        </w:rPr>
      </w:pPr>
      <w:r w:rsidRPr="00FE3717">
        <w:rPr>
          <w:rFonts w:ascii="Helvetica" w:eastAsia="Times New Roman" w:hAnsi="Helvetica" w:cs="Helv"/>
          <w:color w:val="000000" w:themeColor="text1"/>
          <w:sz w:val="20"/>
          <w:szCs w:val="20"/>
          <w:lang w:eastAsia="en-GB"/>
        </w:rPr>
        <w:t xml:space="preserve">Implementations are free to optimize by recognizing and executing discriminators or asserts with testKind 'expression' earlier so long as the resulting behavior is consistent with what results from the description above.  </w:t>
      </w:r>
      <w:r w:rsidRPr="00FE3717">
        <w:rPr>
          <w:rFonts w:ascii="Helvetica" w:eastAsia="Times New Roman" w:hAnsi="Helvetica" w:cs="Tms Rmn"/>
          <w:color w:val="000000" w:themeColor="text1"/>
          <w:sz w:val="20"/>
          <w:szCs w:val="20"/>
          <w:lang w:eastAsia="en-GB"/>
        </w:rPr>
        <w:br/>
      </w:r>
    </w:p>
    <w:p w:rsidR="002E1313" w:rsidRPr="00FE3717" w:rsidRDefault="002E1313"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Cs/>
          <w:iCs/>
          <w:color w:val="000000" w:themeColor="text1"/>
          <w:sz w:val="20"/>
          <w:szCs w:val="20"/>
          <w:u w:val="single"/>
          <w:lang w:eastAsia="en-GB"/>
        </w:rPr>
        <w:t>Discriminators with testKind</w:t>
      </w:r>
      <w:r w:rsidR="000D7035" w:rsidRPr="00FE3717">
        <w:rPr>
          <w:rFonts w:ascii="Helvetica" w:eastAsia="Times New Roman" w:hAnsi="Helvetica" w:cs="Tms Rmn"/>
          <w:bCs/>
          <w:iCs/>
          <w:color w:val="000000" w:themeColor="text1"/>
          <w:sz w:val="20"/>
          <w:szCs w:val="20"/>
          <w:u w:val="single"/>
          <w:lang w:eastAsia="en-GB"/>
        </w:rPr>
        <w:t xml:space="preserve"> </w:t>
      </w:r>
      <w:r w:rsidRPr="00FE3717">
        <w:rPr>
          <w:rFonts w:ascii="Helvetica" w:eastAsia="Times New Roman" w:hAnsi="Helvetica" w:cs="Tms Rmn"/>
          <w:bCs/>
          <w:iCs/>
          <w:color w:val="000000" w:themeColor="text1"/>
          <w:sz w:val="20"/>
          <w:szCs w:val="20"/>
          <w:u w:val="single"/>
          <w:lang w:eastAsia="en-GB"/>
        </w:rPr>
        <w:t>'expression'</w:t>
      </w:r>
      <w:r w:rsidRPr="00FE3717">
        <w:rPr>
          <w:rFonts w:ascii="Helvetica" w:eastAsia="Times New Roman" w:hAnsi="Helvetica" w:cs="Tms Rmn"/>
          <w:color w:val="000000" w:themeColor="text1"/>
          <w:sz w:val="20"/>
          <w:szCs w:val="20"/>
          <w:u w:val="single"/>
          <w:lang w:eastAsia="en-GB"/>
        </w:rPr>
        <w:br/>
      </w:r>
      <w:r w:rsidRPr="00FE3717">
        <w:rPr>
          <w:rFonts w:ascii="Helvetica" w:eastAsia="Times New Roman" w:hAnsi="Helvetica" w:cs="Tms Rmn"/>
          <w:color w:val="000000" w:themeColor="text1"/>
          <w:sz w:val="20"/>
          <w:szCs w:val="20"/>
          <w:lang w:eastAsia="en-GB"/>
        </w:rPr>
        <w:br/>
        <w:t>When parsing, an attempt to evaluate a discriminator must be made even if preceding statements or the parse of the schema component ended in a p</w:t>
      </w:r>
      <w:r w:rsidR="00BE45E1" w:rsidRPr="00FE3717">
        <w:rPr>
          <w:rFonts w:ascii="Helvetica" w:eastAsia="Times New Roman" w:hAnsi="Helvetica" w:cs="Tms Rmn"/>
          <w:color w:val="000000" w:themeColor="text1"/>
          <w:sz w:val="20"/>
          <w:szCs w:val="20"/>
          <w:lang w:eastAsia="en-GB"/>
        </w:rPr>
        <w:t>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This is because a discriminator's expression could evaluate to true thereby resolving a point of uncertainty even if the complete parsing of the con</w:t>
      </w:r>
      <w:r w:rsidR="00BE45E1" w:rsidRPr="00FE3717">
        <w:rPr>
          <w:rFonts w:ascii="Helvetica" w:eastAsia="Times New Roman" w:hAnsi="Helvetica" w:cs="Tms Rmn"/>
          <w:color w:val="000000" w:themeColor="text1"/>
          <w:sz w:val="20"/>
          <w:szCs w:val="20"/>
          <w:lang w:eastAsia="en-GB"/>
        </w:rPr>
        <w:t>struct ultimately caused a processing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Such discriminator evaluation has access to the DFDL Infoset of the attempted parse as it existed immediately before detecting the parse failure. Attempts to reference parts of the DFDL Info</w:t>
      </w:r>
      <w:r w:rsidR="00BE45E1" w:rsidRPr="00FE3717">
        <w:rPr>
          <w:rFonts w:ascii="Helvetica" w:eastAsia="Times New Roman" w:hAnsi="Helvetica" w:cs="Tms Rmn"/>
          <w:color w:val="000000" w:themeColor="text1"/>
          <w:sz w:val="20"/>
          <w:szCs w:val="20"/>
          <w:lang w:eastAsia="en-GB"/>
        </w:rPr>
        <w:t xml:space="preserve">set that do not exist are processing </w:t>
      </w:r>
      <w:r w:rsidRPr="00FE3717">
        <w:rPr>
          <w:rFonts w:ascii="Helvetica" w:eastAsia="Times New Roman" w:hAnsi="Helvetica" w:cs="Tms Rmn"/>
          <w:color w:val="000000" w:themeColor="text1"/>
          <w:sz w:val="20"/>
          <w:szCs w:val="20"/>
          <w:lang w:eastAsia="en-GB"/>
        </w:rPr>
        <w:t xml:space="preserve">errors.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0D7035" w:rsidRPr="00FE3717">
        <w:rPr>
          <w:rFonts w:ascii="Helvetica" w:eastAsia="Times New Roman" w:hAnsi="Helvetica" w:cs="Tms Rmn"/>
          <w:bCs/>
          <w:iCs/>
          <w:color w:val="000000" w:themeColor="text1"/>
          <w:sz w:val="20"/>
          <w:szCs w:val="20"/>
          <w:u w:val="single"/>
          <w:lang w:eastAsia="en-GB"/>
        </w:rPr>
        <w:t xml:space="preserve">Elements and </w:t>
      </w:r>
      <w:r w:rsidRPr="00FE3717">
        <w:rPr>
          <w:rFonts w:ascii="Helvetica" w:eastAsia="Times New Roman" w:hAnsi="Helvetica" w:cs="Tms Rmn"/>
          <w:bCs/>
          <w:iCs/>
          <w:color w:val="000000" w:themeColor="text1"/>
          <w:sz w:val="20"/>
          <w:szCs w:val="20"/>
          <w:u w:val="single"/>
          <w:lang w:eastAsia="en-GB"/>
        </w:rPr>
        <w:t>setVariable</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BE45E1" w:rsidRPr="00FE3717">
        <w:rPr>
          <w:rFonts w:ascii="Helvetica" w:eastAsia="Times New Roman" w:hAnsi="Helvetica" w:cs="Tms Rmn"/>
          <w:color w:val="000000" w:themeColor="text1"/>
          <w:sz w:val="20"/>
          <w:szCs w:val="20"/>
          <w:lang w:eastAsia="en-GB"/>
        </w:rPr>
        <w:t>The</w:t>
      </w:r>
      <w:r w:rsidRPr="00FE3717">
        <w:rPr>
          <w:rFonts w:ascii="Helvetica" w:eastAsia="Times New Roman" w:hAnsi="Helvetica" w:cs="Tms Rmn"/>
          <w:color w:val="000000" w:themeColor="text1"/>
          <w:sz w:val="20"/>
          <w:szCs w:val="20"/>
          <w:lang w:eastAsia="en-GB"/>
        </w:rPr>
        <w:t xml:space="preserve"> resolved set of </w:t>
      </w:r>
      <w:r w:rsidR="00BE45E1" w:rsidRPr="00FE3717">
        <w:rPr>
          <w:rFonts w:ascii="Helvetica" w:eastAsia="Times New Roman" w:hAnsi="Helvetica" w:cs="Tms Rmn"/>
          <w:color w:val="000000" w:themeColor="text1"/>
          <w:sz w:val="20"/>
          <w:szCs w:val="20"/>
          <w:lang w:eastAsia="en-GB"/>
        </w:rPr>
        <w:t>d</w:t>
      </w:r>
      <w:r w:rsidRPr="00FE3717">
        <w:rPr>
          <w:rFonts w:ascii="Helvetica" w:eastAsia="Times New Roman" w:hAnsi="Helvetica" w:cs="Tms Rmn"/>
          <w:color w:val="000000" w:themeColor="text1"/>
          <w:sz w:val="20"/>
          <w:szCs w:val="20"/>
          <w:lang w:eastAsia="en-GB"/>
        </w:rPr>
        <w:t>fdl</w:t>
      </w:r>
      <w:proofErr w:type="gramStart"/>
      <w:r w:rsidRPr="00FE3717">
        <w:rPr>
          <w:rFonts w:ascii="Helvetica" w:eastAsia="Times New Roman" w:hAnsi="Helvetica" w:cs="Tms Rmn"/>
          <w:color w:val="000000" w:themeColor="text1"/>
          <w:sz w:val="20"/>
          <w:szCs w:val="20"/>
          <w:lang w:eastAsia="en-GB"/>
        </w:rPr>
        <w:t>:setVariable</w:t>
      </w:r>
      <w:proofErr w:type="gramEnd"/>
      <w:r w:rsidRPr="00FE3717">
        <w:rPr>
          <w:rFonts w:ascii="Helvetica" w:eastAsia="Times New Roman" w:hAnsi="Helvetica" w:cs="Tms Rmn"/>
          <w:color w:val="000000" w:themeColor="text1"/>
          <w:sz w:val="20"/>
          <w:szCs w:val="20"/>
          <w:lang w:eastAsia="en-GB"/>
        </w:rPr>
        <w:t xml:space="preserve"> statements for an element are executed </w:t>
      </w:r>
      <w:r w:rsidRPr="00FE3717">
        <w:rPr>
          <w:rFonts w:ascii="Helvetica" w:eastAsia="Times New Roman" w:hAnsi="Helvetica" w:cs="Tms Rmn"/>
          <w:b/>
          <w:color w:val="000000" w:themeColor="text1"/>
          <w:sz w:val="20"/>
          <w:szCs w:val="20"/>
          <w:lang w:eastAsia="en-GB"/>
        </w:rPr>
        <w:t>after</w:t>
      </w:r>
      <w:r w:rsidRPr="00FE3717">
        <w:rPr>
          <w:rFonts w:ascii="Helvetica" w:eastAsia="Times New Roman" w:hAnsi="Helvetica" w:cs="Tms Rmn"/>
          <w:color w:val="000000" w:themeColor="text1"/>
          <w:sz w:val="20"/>
          <w:szCs w:val="20"/>
          <w:lang w:eastAsia="en-GB"/>
        </w:rPr>
        <w:t xml:space="preserve"> the parsing of the element. This is in</w:t>
      </w:r>
      <w:r w:rsidR="00BE45E1"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t xml:space="preserve">contrast to the </w:t>
      </w:r>
      <w:r w:rsidR="00BE45E1" w:rsidRPr="00FE3717">
        <w:rPr>
          <w:rFonts w:ascii="Helvetica" w:eastAsia="Times New Roman" w:hAnsi="Helvetica" w:cs="Tms Rmn"/>
          <w:color w:val="000000" w:themeColor="text1"/>
          <w:sz w:val="20"/>
          <w:szCs w:val="20"/>
          <w:lang w:eastAsia="en-GB"/>
        </w:rPr>
        <w:t>resolved set of</w:t>
      </w:r>
      <w:r w:rsidRPr="00FE3717">
        <w:rPr>
          <w:rFonts w:ascii="Helvetica" w:eastAsia="Times New Roman" w:hAnsi="Helvetica" w:cs="Tms Rmn"/>
          <w:color w:val="000000" w:themeColor="text1"/>
          <w:sz w:val="20"/>
          <w:szCs w:val="20"/>
          <w:lang w:eastAsia="en-GB"/>
        </w:rPr>
        <w:t xml:space="preserve"> dfdl</w:t>
      </w:r>
      <w:proofErr w:type="gramStart"/>
      <w:r w:rsidRPr="00FE3717">
        <w:rPr>
          <w:rFonts w:ascii="Helvetica" w:eastAsia="Times New Roman" w:hAnsi="Helvetica" w:cs="Tms Rmn"/>
          <w:color w:val="000000" w:themeColor="text1"/>
          <w:sz w:val="20"/>
          <w:szCs w:val="20"/>
          <w:lang w:eastAsia="en-GB"/>
        </w:rPr>
        <w:t>:setVariable</w:t>
      </w:r>
      <w:proofErr w:type="gramEnd"/>
      <w:r w:rsidRPr="00FE3717">
        <w:rPr>
          <w:rFonts w:ascii="Helvetica" w:eastAsia="Times New Roman" w:hAnsi="Helvetica" w:cs="Tms Rmn"/>
          <w:color w:val="000000" w:themeColor="text1"/>
          <w:sz w:val="20"/>
          <w:szCs w:val="20"/>
          <w:lang w:eastAsia="en-GB"/>
        </w:rPr>
        <w:t xml:space="preserve"> statements </w:t>
      </w:r>
      <w:r w:rsidR="00BE45E1" w:rsidRPr="00FE3717">
        <w:rPr>
          <w:rFonts w:ascii="Helvetica" w:eastAsia="Times New Roman" w:hAnsi="Helvetica" w:cs="Tms Rmn"/>
          <w:color w:val="000000" w:themeColor="text1"/>
          <w:sz w:val="20"/>
          <w:szCs w:val="20"/>
          <w:lang w:eastAsia="en-GB"/>
        </w:rPr>
        <w:t xml:space="preserve">for a group </w:t>
      </w:r>
      <w:r w:rsidRPr="00FE3717">
        <w:rPr>
          <w:rFonts w:ascii="Helvetica" w:eastAsia="Times New Roman" w:hAnsi="Helvetica" w:cs="Tms Rmn"/>
          <w:color w:val="000000" w:themeColor="text1"/>
          <w:sz w:val="20"/>
          <w:szCs w:val="20"/>
          <w:lang w:eastAsia="en-GB"/>
        </w:rPr>
        <w:t xml:space="preserve">which are executed </w:t>
      </w:r>
      <w:r w:rsidRPr="00FE3717">
        <w:rPr>
          <w:rFonts w:ascii="Helvetica" w:eastAsia="Times New Roman" w:hAnsi="Helvetica" w:cs="Tms Rmn"/>
          <w:b/>
          <w:color w:val="000000" w:themeColor="text1"/>
          <w:sz w:val="20"/>
          <w:szCs w:val="20"/>
          <w:lang w:eastAsia="en-GB"/>
        </w:rPr>
        <w:t>before</w:t>
      </w:r>
      <w:r w:rsidRPr="00FE3717">
        <w:rPr>
          <w:rFonts w:ascii="Helvetica" w:eastAsia="Times New Roman" w:hAnsi="Helvetica" w:cs="Tms Rmn"/>
          <w:color w:val="000000" w:themeColor="text1"/>
          <w:sz w:val="20"/>
          <w:szCs w:val="20"/>
          <w:lang w:eastAsia="en-GB"/>
        </w:rPr>
        <w:t xml:space="preserve"> the parsing of the </w:t>
      </w:r>
      <w:r w:rsidR="00BE45E1" w:rsidRPr="00FE3717">
        <w:rPr>
          <w:rFonts w:ascii="Helvetica" w:eastAsia="Times New Roman" w:hAnsi="Helvetica" w:cs="Tms Rmn"/>
          <w:color w:val="000000" w:themeColor="text1"/>
          <w:sz w:val="20"/>
          <w:szCs w:val="20"/>
          <w:lang w:eastAsia="en-GB"/>
        </w:rPr>
        <w:t>group</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For elements, this implies that these variables are set after the evaluation of expressions corresponding to any computed DFDL properties for that element, and so the variables may not be referenced from expressions that compute these DFDL properties.</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That is, if an expression is used to provide the value of a property (such as dfdl</w:t>
      </w:r>
      <w:proofErr w:type="gramStart"/>
      <w:r w:rsidRPr="00FE3717">
        <w:rPr>
          <w:rFonts w:ascii="Helvetica" w:eastAsia="Times New Roman" w:hAnsi="Helvetica" w:cs="Tms Rmn"/>
          <w:color w:val="000000" w:themeColor="text1"/>
          <w:sz w:val="20"/>
          <w:szCs w:val="20"/>
          <w:lang w:eastAsia="en-GB"/>
        </w:rPr>
        <w:t>:terminator</w:t>
      </w:r>
      <w:proofErr w:type="gramEnd"/>
      <w:r w:rsidRPr="00FE3717">
        <w:rPr>
          <w:rFonts w:ascii="Helvetica" w:eastAsia="Times New Roman" w:hAnsi="Helvetica" w:cs="Tms Rmn"/>
          <w:color w:val="000000" w:themeColor="text1"/>
          <w:sz w:val="20"/>
          <w:szCs w:val="20"/>
          <w:lang w:eastAsia="en-GB"/>
        </w:rPr>
        <w:t>,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
          <w:color w:val="000000" w:themeColor="text1"/>
          <w:sz w:val="20"/>
          <w:szCs w:val="20"/>
          <w:lang w:eastAsia="en-GB"/>
        </w:rPr>
        <w:t>3.26</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i/>
          <w:color w:val="000000" w:themeColor="text1"/>
          <w:sz w:val="20"/>
          <w:szCs w:val="20"/>
          <w:lang w:eastAsia="en-GB"/>
        </w:rPr>
        <w:t xml:space="preserve">Sections </w:t>
      </w:r>
      <w:r w:rsidR="005042BC" w:rsidRPr="00FE3717">
        <w:rPr>
          <w:rFonts w:ascii="Helvetica" w:eastAsia="Times New Roman" w:hAnsi="Helvetica" w:cs="Tms Rmn"/>
          <w:i/>
          <w:color w:val="000000" w:themeColor="text1"/>
          <w:sz w:val="20"/>
          <w:szCs w:val="20"/>
          <w:lang w:eastAsia="en-GB"/>
        </w:rPr>
        <w:t>9, 13.15 and others.</w:t>
      </w:r>
      <w:r w:rsidR="005042BC" w:rsidRPr="00FE3717">
        <w:rPr>
          <w:rFonts w:ascii="Helvetica" w:eastAsia="Times New Roman" w:hAnsi="Helvetica" w:cs="Tms Rmn"/>
          <w:color w:val="000000" w:themeColor="text1"/>
          <w:sz w:val="20"/>
          <w:szCs w:val="20"/>
          <w:lang w:eastAsia="en-GB"/>
        </w:rPr>
        <w:t xml:space="preserve">  </w:t>
      </w:r>
      <w:proofErr w:type="gramStart"/>
      <w:r w:rsidR="005042BC" w:rsidRPr="00FE3717">
        <w:rPr>
          <w:rFonts w:ascii="Helvetica" w:eastAsia="Times New Roman" w:hAnsi="Helvetica" w:cs="Tms Rmn"/>
          <w:color w:val="000000" w:themeColor="text1"/>
          <w:sz w:val="20"/>
          <w:szCs w:val="20"/>
          <w:lang w:eastAsia="en-GB"/>
        </w:rPr>
        <w:t>Empty, Missing and Defaults.</w:t>
      </w:r>
      <w:proofErr w:type="gramEnd"/>
    </w:p>
    <w:p w:rsidR="00BC71A1" w:rsidRPr="00FE3717" w:rsidRDefault="00BC71A1" w:rsidP="002E1313">
      <w:pPr>
        <w:rPr>
          <w:rFonts w:ascii="Arial" w:hAnsi="Arial" w:cs="Arial"/>
          <w:color w:val="000000" w:themeColor="text1"/>
          <w:sz w:val="20"/>
          <w:szCs w:val="20"/>
          <w:lang w:eastAsia="en-GB"/>
        </w:rPr>
      </w:pPr>
    </w:p>
    <w:p w:rsidR="00397071"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As </w:t>
      </w:r>
      <w:r w:rsidR="00BE7AAD">
        <w:rPr>
          <w:rFonts w:ascii="Arial" w:hAnsi="Arial" w:cs="Arial"/>
          <w:color w:val="000000" w:themeColor="text1"/>
          <w:sz w:val="20"/>
          <w:szCs w:val="20"/>
        </w:rPr>
        <w:t>originally</w:t>
      </w:r>
      <w:r w:rsidRPr="00FE3717">
        <w:rPr>
          <w:rFonts w:ascii="Arial" w:hAnsi="Arial" w:cs="Arial"/>
          <w:color w:val="000000" w:themeColor="text1"/>
          <w:sz w:val="20"/>
          <w:szCs w:val="20"/>
        </w:rPr>
        <w:t xml:space="preserve"> specified, default values are used as follows. During unparsing, a</w:t>
      </w:r>
      <w:r w:rsidR="00397071" w:rsidRPr="00FE3717">
        <w:rPr>
          <w:rFonts w:ascii="Arial" w:hAnsi="Arial" w:cs="Arial"/>
          <w:color w:val="000000" w:themeColor="text1"/>
          <w:sz w:val="20"/>
          <w:szCs w:val="20"/>
        </w:rPr>
        <w:t>n</w:t>
      </w:r>
      <w:r w:rsidRPr="00FE3717">
        <w:rPr>
          <w:rFonts w:ascii="Arial" w:hAnsi="Arial" w:cs="Arial"/>
          <w:color w:val="000000" w:themeColor="text1"/>
          <w:sz w:val="20"/>
          <w:szCs w:val="20"/>
        </w:rPr>
        <w:t xml:space="preserve"> Infoset with missing required element occurrences is augmented with values so that the resultant data stream that is generated is correct according to the schema and may be successfully re-parsed.  During parsing, a sparse data stream with missing required element occurrences has values added to the Infoset so that the resultant Infoset is correct according to the schema. </w:t>
      </w:r>
    </w:p>
    <w:p w:rsidR="00397071" w:rsidRPr="00FE3717" w:rsidRDefault="00397071" w:rsidP="00C96A12">
      <w:pPr>
        <w:autoSpaceDE w:val="0"/>
        <w:rPr>
          <w:rFonts w:ascii="Arial" w:hAnsi="Arial" w:cs="Arial"/>
          <w:color w:val="000000" w:themeColor="text1"/>
          <w:sz w:val="20"/>
          <w:szCs w:val="20"/>
        </w:rPr>
      </w:pPr>
    </w:p>
    <w:p w:rsidR="00C96A12" w:rsidRPr="00FE3717"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The </w:t>
      </w:r>
      <w:r w:rsidR="00C96A12" w:rsidRPr="00FE3717">
        <w:rPr>
          <w:rFonts w:ascii="Arial" w:hAnsi="Arial" w:cs="Arial"/>
          <w:color w:val="000000" w:themeColor="text1"/>
          <w:sz w:val="20"/>
          <w:szCs w:val="20"/>
        </w:rPr>
        <w:t xml:space="preserve">parsing </w:t>
      </w:r>
      <w:r w:rsidRPr="00FE3717">
        <w:rPr>
          <w:rFonts w:ascii="Arial" w:hAnsi="Arial" w:cs="Arial"/>
          <w:color w:val="000000" w:themeColor="text1"/>
          <w:sz w:val="20"/>
          <w:szCs w:val="20"/>
        </w:rPr>
        <w:t xml:space="preserve">behaviour has the effect of making an invalid data stream </w:t>
      </w:r>
      <w:r w:rsidR="00C96A12" w:rsidRPr="00FE3717">
        <w:rPr>
          <w:rFonts w:ascii="Arial" w:hAnsi="Arial" w:cs="Arial"/>
          <w:color w:val="000000" w:themeColor="text1"/>
          <w:sz w:val="20"/>
          <w:szCs w:val="20"/>
        </w:rPr>
        <w:t xml:space="preserve">valid. </w:t>
      </w:r>
      <w:r w:rsidR="00FA5B7D" w:rsidRPr="00FE3717">
        <w:rPr>
          <w:rFonts w:ascii="Arial" w:hAnsi="Arial" w:cs="Arial"/>
          <w:color w:val="000000" w:themeColor="text1"/>
          <w:sz w:val="20"/>
          <w:szCs w:val="20"/>
        </w:rPr>
        <w:t xml:space="preserve">This is not actually </w:t>
      </w:r>
      <w:r w:rsidRPr="00FE3717">
        <w:rPr>
          <w:rFonts w:ascii="Arial" w:hAnsi="Arial" w:cs="Arial"/>
          <w:color w:val="000000" w:themeColor="text1"/>
          <w:sz w:val="20"/>
          <w:szCs w:val="20"/>
        </w:rPr>
        <w:t xml:space="preserve">a good idea. </w:t>
      </w:r>
      <w:r w:rsidR="00C96A12" w:rsidRPr="00FE3717">
        <w:rPr>
          <w:rFonts w:ascii="Arial" w:hAnsi="Arial" w:cs="Arial"/>
          <w:color w:val="000000" w:themeColor="text1"/>
          <w:sz w:val="20"/>
          <w:szCs w:val="20"/>
        </w:rPr>
        <w:t xml:space="preserve">Why </w:t>
      </w:r>
      <w:r w:rsidRPr="00FE3717">
        <w:rPr>
          <w:rFonts w:ascii="Arial" w:hAnsi="Arial" w:cs="Arial"/>
          <w:color w:val="000000" w:themeColor="text1"/>
          <w:sz w:val="20"/>
          <w:szCs w:val="20"/>
        </w:rPr>
        <w:t xml:space="preserve">is DFDL </w:t>
      </w:r>
      <w:r w:rsidR="00C96A12" w:rsidRPr="00FE3717">
        <w:rPr>
          <w:rFonts w:ascii="Arial" w:hAnsi="Arial" w:cs="Arial"/>
          <w:color w:val="000000" w:themeColor="text1"/>
          <w:sz w:val="20"/>
          <w:szCs w:val="20"/>
        </w:rPr>
        <w:t xml:space="preserve">trying to handle missing required occurrences in a data stream? If an occurrence </w:t>
      </w:r>
      <w:r w:rsidRPr="00FE3717">
        <w:rPr>
          <w:rFonts w:ascii="Arial" w:hAnsi="Arial" w:cs="Arial"/>
          <w:color w:val="000000" w:themeColor="text1"/>
          <w:sz w:val="20"/>
          <w:szCs w:val="20"/>
        </w:rPr>
        <w:t>may</w:t>
      </w:r>
      <w:r w:rsidR="00C96A12" w:rsidRPr="00FE3717">
        <w:rPr>
          <w:rFonts w:ascii="Arial" w:hAnsi="Arial" w:cs="Arial"/>
          <w:color w:val="000000" w:themeColor="text1"/>
          <w:sz w:val="20"/>
          <w:szCs w:val="20"/>
        </w:rPr>
        <w:t xml:space="preserve"> be missing from the data stream, </w:t>
      </w:r>
      <w:r w:rsidRPr="00FE3717">
        <w:rPr>
          <w:rFonts w:ascii="Arial" w:hAnsi="Arial" w:cs="Arial"/>
          <w:color w:val="000000" w:themeColor="text1"/>
          <w:sz w:val="20"/>
          <w:szCs w:val="20"/>
        </w:rPr>
        <w:t xml:space="preserve">it </w:t>
      </w:r>
      <w:r w:rsidR="00C96A12" w:rsidRPr="00FE3717">
        <w:rPr>
          <w:rFonts w:ascii="Arial" w:hAnsi="Arial" w:cs="Arial"/>
          <w:color w:val="000000" w:themeColor="text1"/>
          <w:sz w:val="20"/>
          <w:szCs w:val="20"/>
        </w:rPr>
        <w:t>should be modelled as optional</w:t>
      </w:r>
      <w:r w:rsidRPr="00FE3717">
        <w:rPr>
          <w:rFonts w:ascii="Arial" w:hAnsi="Arial" w:cs="Arial"/>
          <w:color w:val="000000" w:themeColor="text1"/>
          <w:sz w:val="20"/>
          <w:szCs w:val="20"/>
        </w:rPr>
        <w:t>. Further this is not how XML Schema uses</w:t>
      </w:r>
      <w:r w:rsidR="00C96A12" w:rsidRPr="00FE3717">
        <w:rPr>
          <w:rFonts w:ascii="Arial" w:hAnsi="Arial" w:cs="Arial"/>
          <w:color w:val="000000" w:themeColor="text1"/>
          <w:sz w:val="20"/>
          <w:szCs w:val="20"/>
        </w:rPr>
        <w:t xml:space="preserve"> </w:t>
      </w:r>
      <w:r w:rsidRPr="00FE3717">
        <w:rPr>
          <w:rFonts w:ascii="Arial" w:hAnsi="Arial" w:cs="Arial"/>
          <w:color w:val="000000" w:themeColor="text1"/>
          <w:sz w:val="20"/>
          <w:szCs w:val="20"/>
        </w:rPr>
        <w:t>default values for elements.</w:t>
      </w:r>
    </w:p>
    <w:p w:rsidR="00C96A12" w:rsidRPr="00FE3717" w:rsidRDefault="00C96A12" w:rsidP="00C96A12">
      <w:pPr>
        <w:rPr>
          <w:color w:val="000000" w:themeColor="text1"/>
        </w:rPr>
      </w:pPr>
    </w:p>
    <w:p w:rsidR="00C96A12"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For elements, XML Schema uses defaults to fill in values for occurrences that are </w:t>
      </w:r>
      <w:r w:rsidRPr="00FE3717">
        <w:rPr>
          <w:rFonts w:ascii="Arial" w:hAnsi="Arial" w:cs="Arial"/>
          <w:i/>
          <w:color w:val="000000" w:themeColor="text1"/>
          <w:sz w:val="20"/>
          <w:szCs w:val="20"/>
        </w:rPr>
        <w:t>present but have empty content</w:t>
      </w:r>
      <w:r w:rsidRPr="00FE3717">
        <w:rPr>
          <w:rFonts w:ascii="Arial" w:hAnsi="Arial" w:cs="Arial"/>
          <w:color w:val="000000" w:themeColor="text1"/>
          <w:sz w:val="20"/>
          <w:szCs w:val="20"/>
        </w:rPr>
        <w:t xml:space="preserve">.  We shall use this principle for DFDL, as the main use case for using defaults on parsing is supplying a value for an empty required occurrence of a simple element (the CSV adjacent separator example). In order for this to work, we must be able to distinguish clearly between an empty occurrence and a missing occurrence when parsing. </w:t>
      </w:r>
    </w:p>
    <w:p w:rsidR="00397071" w:rsidRPr="00FE3717" w:rsidRDefault="00397071" w:rsidP="00C96A12">
      <w:pPr>
        <w:autoSpaceDE w:val="0"/>
        <w:rPr>
          <w:rFonts w:ascii="Arial" w:hAnsi="Arial" w:cs="Arial"/>
          <w:color w:val="000000" w:themeColor="text1"/>
          <w:sz w:val="20"/>
          <w:szCs w:val="20"/>
        </w:rPr>
      </w:pPr>
    </w:p>
    <w:p w:rsidR="00FC6B31"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Accordingly, formal definitions for </w:t>
      </w:r>
      <w:r w:rsidRPr="00FE3717">
        <w:rPr>
          <w:rFonts w:ascii="Arial" w:hAnsi="Arial" w:cs="Arial"/>
          <w:i/>
          <w:color w:val="000000" w:themeColor="text1"/>
          <w:sz w:val="20"/>
          <w:szCs w:val="20"/>
        </w:rPr>
        <w:t>nil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empty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normal representation</w:t>
      </w:r>
      <w:r w:rsidRPr="00FE3717">
        <w:rPr>
          <w:rFonts w:ascii="Arial" w:hAnsi="Arial" w:cs="Arial"/>
          <w:color w:val="000000" w:themeColor="text1"/>
          <w:sz w:val="20"/>
          <w:szCs w:val="20"/>
        </w:rPr>
        <w:t>,</w:t>
      </w:r>
      <w:r w:rsidR="00AA3693" w:rsidRPr="00FE3717">
        <w:rPr>
          <w:rFonts w:ascii="Arial" w:hAnsi="Arial" w:cs="Arial"/>
          <w:color w:val="000000" w:themeColor="text1"/>
          <w:sz w:val="20"/>
          <w:szCs w:val="20"/>
        </w:rPr>
        <w:t xml:space="preserve"> and</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absent representation</w:t>
      </w:r>
      <w:r w:rsidRPr="00FE3717">
        <w:rPr>
          <w:rFonts w:ascii="Arial" w:hAnsi="Arial" w:cs="Arial"/>
          <w:color w:val="000000" w:themeColor="text1"/>
          <w:sz w:val="20"/>
          <w:szCs w:val="20"/>
        </w:rPr>
        <w:t xml:space="preserve"> are added to the specification, along with the rules that the parser must use to establish these representations</w:t>
      </w:r>
      <w:r w:rsidR="00AA3693" w:rsidRPr="00FE3717">
        <w:rPr>
          <w:rFonts w:ascii="Arial" w:hAnsi="Arial" w:cs="Arial"/>
          <w:color w:val="000000" w:themeColor="text1"/>
          <w:sz w:val="20"/>
          <w:szCs w:val="20"/>
        </w:rPr>
        <w:t xml:space="preserve">. This is reflected into the </w:t>
      </w:r>
      <w:r w:rsidRPr="00FE3717">
        <w:rPr>
          <w:rFonts w:ascii="Arial" w:hAnsi="Arial" w:cs="Arial"/>
          <w:color w:val="000000" w:themeColor="text1"/>
          <w:sz w:val="20"/>
          <w:szCs w:val="20"/>
        </w:rPr>
        <w:lastRenderedPageBreak/>
        <w:t xml:space="preserve">grammar. The concept of </w:t>
      </w:r>
      <w:r w:rsidRPr="00FE3717">
        <w:rPr>
          <w:rFonts w:ascii="Arial" w:hAnsi="Arial" w:cs="Arial"/>
          <w:i/>
          <w:color w:val="000000" w:themeColor="text1"/>
          <w:sz w:val="20"/>
          <w:szCs w:val="20"/>
        </w:rPr>
        <w:t>missing</w:t>
      </w:r>
      <w:r w:rsidRPr="00FE3717">
        <w:rPr>
          <w:rFonts w:ascii="Arial" w:hAnsi="Arial" w:cs="Arial"/>
          <w:color w:val="000000" w:themeColor="text1"/>
          <w:sz w:val="20"/>
          <w:szCs w:val="20"/>
        </w:rPr>
        <w:t xml:space="preserve"> from the data stream is redefined. </w:t>
      </w:r>
      <w:r w:rsidR="00AA3693" w:rsidRPr="00FE3717">
        <w:rPr>
          <w:rFonts w:ascii="Arial" w:hAnsi="Arial" w:cs="Arial"/>
          <w:color w:val="000000" w:themeColor="text1"/>
          <w:sz w:val="20"/>
          <w:szCs w:val="20"/>
        </w:rPr>
        <w:t xml:space="preserve">When and how default values are applied when parsing and unparsing </w:t>
      </w:r>
      <w:proofErr w:type="gramStart"/>
      <w:r w:rsidR="00AA3693" w:rsidRPr="00FE3717">
        <w:rPr>
          <w:rFonts w:ascii="Arial" w:hAnsi="Arial" w:cs="Arial"/>
          <w:color w:val="000000" w:themeColor="text1"/>
          <w:sz w:val="20"/>
          <w:szCs w:val="20"/>
        </w:rPr>
        <w:t>are</w:t>
      </w:r>
      <w:proofErr w:type="gramEnd"/>
      <w:r w:rsidR="00AA3693" w:rsidRPr="00FE3717">
        <w:rPr>
          <w:rFonts w:ascii="Arial" w:hAnsi="Arial" w:cs="Arial"/>
          <w:color w:val="000000" w:themeColor="text1"/>
          <w:sz w:val="20"/>
          <w:szCs w:val="20"/>
        </w:rPr>
        <w:t xml:space="preserve"> provided. </w:t>
      </w:r>
    </w:p>
    <w:p w:rsidR="00FC6B31" w:rsidRDefault="00FC6B31" w:rsidP="00C96A12">
      <w:pPr>
        <w:autoSpaceDE w:val="0"/>
        <w:rPr>
          <w:rFonts w:ascii="Arial" w:hAnsi="Arial" w:cs="Arial"/>
          <w:color w:val="000000" w:themeColor="text1"/>
          <w:sz w:val="20"/>
          <w:szCs w:val="20"/>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AA3693" w:rsidRPr="00FE3717" w:rsidRDefault="00AA3693" w:rsidP="00C96A12">
      <w:pPr>
        <w:autoSpaceDE w:val="0"/>
        <w:rPr>
          <w:rFonts w:ascii="Arial" w:hAnsi="Arial" w:cs="Arial"/>
          <w:color w:val="000000" w:themeColor="text1"/>
          <w:sz w:val="20"/>
          <w:szCs w:val="20"/>
        </w:rPr>
      </w:pPr>
    </w:p>
    <w:p w:rsidR="005042BC" w:rsidRPr="00FE3717" w:rsidRDefault="005042BC" w:rsidP="002E1313">
      <w:pPr>
        <w:rPr>
          <w:rFonts w:ascii="Arial" w:hAnsi="Arial" w:cs="Arial"/>
          <w:color w:val="000000" w:themeColor="text1"/>
          <w:sz w:val="20"/>
          <w:szCs w:val="20"/>
          <w:lang w:eastAsia="en-GB"/>
        </w:rPr>
      </w:pPr>
    </w:p>
    <w:p w:rsidR="00B43DCB" w:rsidRPr="00FE3717" w:rsidRDefault="006507C7" w:rsidP="002E1313">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3.27</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13.6</w:t>
      </w:r>
      <w:r w:rsidRPr="00FE3717">
        <w:rPr>
          <w:rFonts w:ascii="Arial" w:hAnsi="Arial" w:cs="Arial"/>
          <w:color w:val="000000" w:themeColor="text1"/>
          <w:sz w:val="20"/>
          <w:szCs w:val="20"/>
          <w:lang w:eastAsia="en-GB"/>
        </w:rPr>
        <w:t xml:space="preserve">. </w:t>
      </w:r>
      <w:proofErr w:type="gramStart"/>
      <w:r w:rsidRPr="00FE3717">
        <w:rPr>
          <w:rFonts w:ascii="Arial" w:hAnsi="Arial" w:cs="Arial"/>
          <w:color w:val="000000" w:themeColor="text1"/>
          <w:sz w:val="20"/>
          <w:szCs w:val="20"/>
          <w:lang w:eastAsia="en-GB"/>
        </w:rPr>
        <w:t>Text number rounding.</w:t>
      </w:r>
      <w:proofErr w:type="gramEnd"/>
    </w:p>
    <w:p w:rsidR="006507C7" w:rsidRPr="00FE3717" w:rsidRDefault="006507C7" w:rsidP="002E1313">
      <w:pPr>
        <w:rPr>
          <w:rFonts w:ascii="Arial" w:hAnsi="Arial" w:cs="Arial"/>
          <w:color w:val="000000" w:themeColor="text1"/>
          <w:sz w:val="20"/>
          <w:szCs w:val="20"/>
          <w:lang w:eastAsia="en-GB"/>
        </w:rPr>
      </w:pP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The DFDL specification behaviour for the properties that control text number rounding was derived from the documented behaviour for ICU4J. However the documentation is not correct. The text number rounding properties are revised as follows to reflect the actual ICU behaviour. In particular note that the way to switch off rounding is to use textNumberRounding ‘explicit’ and new textNumberRoundingMode ‘roundUnnecessary’.</w:t>
      </w: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p>
    <w:tbl>
      <w:tblPr>
        <w:tblW w:w="5000" w:type="pct"/>
        <w:jc w:val="center"/>
        <w:tblLayout w:type="fixed"/>
        <w:tblLook w:val="00A0" w:firstRow="1" w:lastRow="0" w:firstColumn="1" w:lastColumn="0" w:noHBand="0" w:noVBand="0"/>
      </w:tblPr>
      <w:tblGrid>
        <w:gridCol w:w="3085"/>
        <w:gridCol w:w="5437"/>
      </w:tblGrid>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is controlled during unparsing.</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‘pattern',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If 'pattern' then rounding takes place according to the pattern. A rounding increment may be specified in the dfdl</w:t>
            </w:r>
            <w:proofErr w:type="gramStart"/>
            <w:r w:rsidRPr="00FE3717">
              <w:rPr>
                <w:rFonts w:ascii="Arial" w:eastAsia="Times New Roman" w:hAnsi="Arial" w:cs="Arial"/>
                <w:color w:val="000000" w:themeColor="text1"/>
                <w:sz w:val="20"/>
                <w:szCs w:val="20"/>
                <w:lang w:eastAsia="en-GB"/>
              </w:rPr>
              <w:t>:textNumberPattern</w:t>
            </w:r>
            <w:proofErr w:type="gramEnd"/>
            <w:r w:rsidRPr="00FE3717">
              <w:rPr>
                <w:rFonts w:ascii="Arial" w:eastAsia="Times New Roman" w:hAnsi="Arial" w:cs="Arial"/>
                <w:color w:val="000000" w:themeColor="text1"/>
                <w:sz w:val="20"/>
                <w:szCs w:val="20"/>
                <w:lang w:eastAsia="en-GB"/>
              </w:rPr>
              <w:t xml:space="preserve"> using digits '1' though '9', otherwise rounding is to the width of the pattern. The rounding mode is always 'roundHalfEven'.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If 'explicit' then the rounding increment is specified by the dfdl</w:t>
            </w:r>
            <w:proofErr w:type="gramStart"/>
            <w:r w:rsidRPr="00FE3717">
              <w:rPr>
                <w:rFonts w:ascii="Arial" w:eastAsia="Times New Roman" w:hAnsi="Arial" w:cs="Arial"/>
                <w:color w:val="000000" w:themeColor="text1"/>
                <w:sz w:val="20"/>
                <w:szCs w:val="20"/>
                <w:lang w:eastAsia="en-GB"/>
              </w:rPr>
              <w:t>:textNumberRoundingIncrement</w:t>
            </w:r>
            <w:proofErr w:type="gramEnd"/>
            <w:r w:rsidRPr="00FE3717">
              <w:rPr>
                <w:rFonts w:ascii="Arial" w:eastAsia="Times New Roman" w:hAnsi="Arial" w:cs="Arial"/>
                <w:color w:val="000000" w:themeColor="text1"/>
                <w:sz w:val="20"/>
                <w:szCs w:val="20"/>
                <w:lang w:eastAsia="en-GB"/>
              </w:rPr>
              <w:t xml:space="preserve"> property, and any digits '1' through '9' in the dfdl:textNumberPattern are treated as digit '0'. The rounding mode is specified by the dfdl</w:t>
            </w:r>
            <w:proofErr w:type="gramStart"/>
            <w:r w:rsidRPr="00FE3717">
              <w:rPr>
                <w:rFonts w:ascii="Arial" w:eastAsia="Times New Roman" w:hAnsi="Arial" w:cs="Arial"/>
                <w:color w:val="000000" w:themeColor="text1"/>
                <w:sz w:val="20"/>
                <w:szCs w:val="20"/>
                <w:lang w:eastAsia="en-GB"/>
              </w:rPr>
              <w:t>:textRoundingMode</w:t>
            </w:r>
            <w:proofErr w:type="gramEnd"/>
            <w:r w:rsidRPr="00FE3717">
              <w:rPr>
                <w:rFonts w:ascii="Arial" w:eastAsia="Times New Roman" w:hAnsi="Arial" w:cs="Arial"/>
                <w:color w:val="000000" w:themeColor="text1"/>
                <w:sz w:val="20"/>
                <w:szCs w:val="20"/>
                <w:lang w:eastAsia="en-GB"/>
              </w:rPr>
              <w:t xml:space="preserve"> property.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To disable rounding, use 'explicit' in conjunction with 'roundUnnecessary' for the dfdl</w:t>
            </w:r>
            <w:proofErr w:type="gramStart"/>
            <w:r w:rsidRPr="00FE3717">
              <w:rPr>
                <w:rFonts w:ascii="Arial" w:eastAsia="Times New Roman" w:hAnsi="Arial" w:cs="Arial"/>
                <w:color w:val="000000" w:themeColor="text1"/>
                <w:sz w:val="20"/>
                <w:szCs w:val="20"/>
                <w:lang w:eastAsia="en-GB"/>
              </w:rPr>
              <w:t>:textNumberRoundingMode</w:t>
            </w:r>
            <w:proofErr w:type="gramEnd"/>
            <w:r w:rsidRPr="00FE3717">
              <w:rPr>
                <w:rFonts w:ascii="Arial" w:eastAsia="Times New Roman" w:hAnsi="Arial" w:cs="Arial"/>
                <w:color w:val="000000" w:themeColor="text1"/>
                <w:sz w:val="20"/>
                <w:szCs w:val="20"/>
                <w:lang w:eastAsia="en-GB"/>
              </w:rPr>
              <w:t xml:space="preserve">. If rounding is disabled then any excess precision is treated as a processing error.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18"/>
                <w:szCs w:val="18"/>
                <w:lang w:eastAsia="en-GB"/>
              </w:rPr>
            </w:pPr>
            <w:r w:rsidRPr="00FE3717">
              <w:rPr>
                <w:rFonts w:ascii="Arial" w:eastAsia="Times New Roman" w:hAnsi="Arial" w:cs="Arial"/>
                <w:color w:val="000000" w:themeColor="text1"/>
                <w:sz w:val="18"/>
                <w:szCs w:val="18"/>
                <w:lang w:eastAsia="en-GB"/>
              </w:rPr>
              <w:t>textNumberRoundingMode</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occurs during unparsing, when dfdl</w:t>
            </w:r>
            <w:proofErr w:type="gramStart"/>
            <w:r w:rsidRPr="00FE3717">
              <w:rPr>
                <w:rFonts w:ascii="Arial" w:eastAsia="Times New Roman" w:hAnsi="Arial" w:cs="Arial"/>
                <w:color w:val="000000" w:themeColor="text1"/>
                <w:sz w:val="20"/>
                <w:szCs w:val="20"/>
                <w:lang w:eastAsia="en-GB"/>
              </w:rPr>
              <w:t>:textNumberRounding</w:t>
            </w:r>
            <w:proofErr w:type="gramEnd"/>
            <w:r w:rsidRPr="00FE3717">
              <w:rPr>
                <w:rFonts w:ascii="Arial" w:eastAsia="Times New Roman" w:hAnsi="Arial" w:cs="Arial"/>
                <w:color w:val="000000" w:themeColor="text1"/>
                <w:sz w:val="20"/>
                <w:szCs w:val="20"/>
                <w:lang w:eastAsia="en-GB"/>
              </w:rPr>
              <w:t xml:space="preserve">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To switch off rounding, use 'roundUnnecessary'.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‘roundCeiling’,  ‘roundFloor’, ‘roundDown’, ‘roundUp’, ‘roundHalfEven’,  ‘roundHalfDown’, ‘roundHalfUp', 'roundUnnecessary'</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textNumberRoundingIncrement</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Double</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the rounding increment to use during unparsing, when dfdl</w:t>
            </w:r>
            <w:proofErr w:type="gramStart"/>
            <w:r w:rsidRPr="00FE3717">
              <w:rPr>
                <w:rFonts w:ascii="Arial" w:eastAsia="Times New Roman" w:hAnsi="Arial" w:cs="Arial"/>
                <w:color w:val="000000" w:themeColor="text1"/>
                <w:sz w:val="20"/>
                <w:szCs w:val="20"/>
                <w:lang w:eastAsia="en-GB"/>
              </w:rPr>
              <w:t>:textNumberRounding</w:t>
            </w:r>
            <w:proofErr w:type="gramEnd"/>
            <w:r w:rsidRPr="00FE3717">
              <w:rPr>
                <w:rFonts w:ascii="Arial" w:eastAsia="Times New Roman" w:hAnsi="Arial" w:cs="Arial"/>
                <w:color w:val="000000" w:themeColor="text1"/>
                <w:sz w:val="20"/>
                <w:szCs w:val="20"/>
                <w:lang w:eastAsia="en-GB"/>
              </w:rPr>
              <w:t xml:space="preserve">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t>A negative value is a schema definition error.</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bl>
    <w:p w:rsidR="006507C7" w:rsidRPr="00FE3717" w:rsidRDefault="006507C7" w:rsidP="002E1313">
      <w:pPr>
        <w:rPr>
          <w:rFonts w:ascii="Arial" w:hAnsi="Arial" w:cs="Arial"/>
          <w:color w:val="000000" w:themeColor="text1"/>
          <w:sz w:val="20"/>
          <w:szCs w:val="20"/>
          <w:lang w:eastAsia="en-GB"/>
        </w:rPr>
      </w:pPr>
    </w:p>
    <w:p w:rsidR="00240DC5" w:rsidRPr="00FE3717" w:rsidRDefault="00240DC5" w:rsidP="002E1313">
      <w:pPr>
        <w:rPr>
          <w:rFonts w:ascii="Helv" w:eastAsia="Times New Roman" w:hAnsi="Helv" w:cs="Helv"/>
          <w:color w:val="000000" w:themeColor="text1"/>
          <w:sz w:val="20"/>
          <w:szCs w:val="20"/>
          <w:lang w:eastAsia="en-GB"/>
        </w:rPr>
      </w:pPr>
    </w:p>
    <w:p w:rsidR="008C038F" w:rsidRDefault="008C038F" w:rsidP="002E1313">
      <w:pPr>
        <w:rPr>
          <w:rFonts w:ascii="Helv" w:eastAsia="Times New Roman" w:hAnsi="Helv" w:cs="Helv"/>
          <w:b/>
          <w:color w:val="000000" w:themeColor="text1"/>
          <w:sz w:val="20"/>
          <w:szCs w:val="20"/>
          <w:lang w:eastAsia="en-GB"/>
        </w:rPr>
      </w:pPr>
    </w:p>
    <w:p w:rsidR="00D12A40" w:rsidRPr="00FE3717" w:rsidRDefault="00D12A40" w:rsidP="002E1313">
      <w:pPr>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3.28</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14.3</w:t>
      </w:r>
      <w:r w:rsidRPr="00FE3717">
        <w:rPr>
          <w:rFonts w:ascii="Helv" w:eastAsia="Times New Roman" w:hAnsi="Helv" w:cs="Helv"/>
          <w:color w:val="000000" w:themeColor="text1"/>
          <w:sz w:val="20"/>
          <w:szCs w:val="20"/>
          <w:lang w:eastAsia="en-GB"/>
        </w:rPr>
        <w:t>. Unordered sequence groups.</w:t>
      </w:r>
    </w:p>
    <w:p w:rsidR="00D12A40" w:rsidRPr="00FE3717" w:rsidRDefault="00D12A40" w:rsidP="002E1313">
      <w:pPr>
        <w:rPr>
          <w:rFonts w:ascii="Helv" w:eastAsia="Times New Roman" w:hAnsi="Helv" w:cs="Helv"/>
          <w:color w:val="000000" w:themeColor="text1"/>
          <w:sz w:val="20"/>
          <w:szCs w:val="20"/>
          <w:lang w:eastAsia="en-GB"/>
        </w:rPr>
      </w:pPr>
    </w:p>
    <w:p w:rsidR="00E0587C" w:rsidRDefault="00E0587C" w:rsidP="00D12A40">
      <w:pPr>
        <w:suppressAutoHyphens w:val="0"/>
        <w:autoSpaceDE w:val="0"/>
        <w:autoSpaceDN w:val="0"/>
        <w:adjustRightInd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56</w:t>
      </w:r>
      <w:r w:rsidRPr="007A4E05">
        <w:rPr>
          <w:rFonts w:ascii="Helvetica" w:hAnsi="Helvetica" w:cs="Arial"/>
          <w:i/>
          <w:color w:val="000000" w:themeColor="text1"/>
          <w:sz w:val="20"/>
          <w:szCs w:val="20"/>
        </w:rPr>
        <w:t xml:space="preserve"> (</w:t>
      </w:r>
      <w:hyperlink r:id="rId27" w:history="1">
        <w:r w:rsidR="0076429E" w:rsidRPr="00CD2EF9">
          <w:rPr>
            <w:rStyle w:val="Hyperlink"/>
            <w:rFonts w:ascii="Helvetica" w:hAnsi="Helvetica" w:cs="Arial"/>
            <w:i/>
            <w:sz w:val="20"/>
            <w:szCs w:val="20"/>
          </w:rPr>
          <w:t>http://redmine.ogf.org/boards/15/topics/56</w:t>
        </w:r>
      </w:hyperlink>
      <w:r w:rsidRPr="007A4E05">
        <w:rPr>
          <w:rFonts w:ascii="Helvetica" w:hAnsi="Helvetica" w:cs="Arial"/>
          <w:i/>
          <w:color w:val="000000" w:themeColor="text1"/>
          <w:sz w:val="20"/>
          <w:szCs w:val="20"/>
        </w:rPr>
        <w:t>)</w:t>
      </w:r>
      <w:r w:rsidR="0076429E">
        <w:rPr>
          <w:rFonts w:ascii="Helvetica" w:hAnsi="Helvetica" w:cs="Arial"/>
          <w:i/>
          <w:color w:val="000000" w:themeColor="text1"/>
          <w:sz w:val="20"/>
          <w:szCs w:val="20"/>
        </w:rPr>
        <w:t>, to replace all occurrences of ‘unordered group’ by ‘unordered sequence’.</w:t>
      </w:r>
    </w:p>
    <w:p w:rsidR="00E0587C" w:rsidRDefault="00E0587C" w:rsidP="00D12A40">
      <w:pPr>
        <w:suppressAutoHyphens w:val="0"/>
        <w:autoSpaceDE w:val="0"/>
        <w:autoSpaceDN w:val="0"/>
        <w:adjustRightInd w:val="0"/>
        <w:rPr>
          <w:rFonts w:ascii="Helv" w:eastAsia="Times New Roman" w:hAnsi="Helv" w:cs="Helv"/>
          <w:color w:val="000000" w:themeColor="text1"/>
          <w:sz w:val="20"/>
          <w:szCs w:val="20"/>
          <w:lang w:eastAsia="en-GB"/>
        </w:rPr>
      </w:pPr>
    </w:p>
    <w:p w:rsidR="00E21079" w:rsidRDefault="00E21079" w:rsidP="00D12A40">
      <w:pPr>
        <w:suppressAutoHyphens w:val="0"/>
        <w:autoSpaceDE w:val="0"/>
        <w:autoSpaceDN w:val="0"/>
        <w:adjustRightInd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244</w:t>
      </w:r>
      <w:r w:rsidRPr="007A4E05">
        <w:rPr>
          <w:rFonts w:ascii="Helvetica" w:hAnsi="Helvetica" w:cs="Arial"/>
          <w:i/>
          <w:color w:val="000000" w:themeColor="text1"/>
          <w:sz w:val="20"/>
          <w:szCs w:val="20"/>
        </w:rPr>
        <w:t xml:space="preserve"> (</w:t>
      </w:r>
      <w:hyperlink r:id="rId28" w:history="1">
        <w:r w:rsidR="00132A5D" w:rsidRPr="00CD2EF9">
          <w:rPr>
            <w:rStyle w:val="Hyperlink"/>
            <w:rFonts w:ascii="Helvetica" w:hAnsi="Helvetica" w:cs="Arial"/>
            <w:i/>
            <w:sz w:val="20"/>
            <w:szCs w:val="20"/>
          </w:rPr>
          <w:t>http://redmine.ogf.org/boards/15/topics/244</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to disallow empty unordered sequence</w:t>
      </w:r>
      <w:r w:rsidR="00132A5D">
        <w:rPr>
          <w:rFonts w:ascii="Helvetica" w:hAnsi="Helvetica" w:cs="Arial"/>
          <w:i/>
          <w:color w:val="000000" w:themeColor="text1"/>
          <w:sz w:val="20"/>
          <w:szCs w:val="20"/>
        </w:rPr>
        <w:t>s</w:t>
      </w:r>
      <w:r>
        <w:rPr>
          <w:rFonts w:ascii="Helvetica" w:hAnsi="Helvetica" w:cs="Arial"/>
          <w:i/>
          <w:color w:val="000000" w:themeColor="text1"/>
          <w:sz w:val="20"/>
          <w:szCs w:val="20"/>
        </w:rPr>
        <w:t>.</w:t>
      </w:r>
    </w:p>
    <w:p w:rsidR="00E21079" w:rsidRDefault="00E21079" w:rsidP="00D12A40">
      <w:pPr>
        <w:suppressAutoHyphens w:val="0"/>
        <w:autoSpaceDE w:val="0"/>
        <w:autoSpaceDN w:val="0"/>
        <w:adjustRightInd w:val="0"/>
        <w:rPr>
          <w:rFonts w:ascii="Helv" w:eastAsia="Times New Roman" w:hAnsi="Helv" w:cs="Helv"/>
          <w:color w:val="000000" w:themeColor="text1"/>
          <w:sz w:val="20"/>
          <w:szCs w:val="20"/>
          <w:lang w:eastAsia="en-GB"/>
        </w:rPr>
      </w:pPr>
    </w:p>
    <w:p w:rsidR="004A26C1" w:rsidRDefault="00D12A40" w:rsidP="00D12A40">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Re</w:t>
      </w:r>
      <w:r w:rsidR="004A26C1">
        <w:rPr>
          <w:rFonts w:ascii="Helv" w:eastAsia="Times New Roman" w:hAnsi="Helv" w:cs="Helv"/>
          <w:color w:val="000000" w:themeColor="text1"/>
          <w:sz w:val="20"/>
          <w:szCs w:val="20"/>
          <w:lang w:eastAsia="en-GB"/>
        </w:rPr>
        <w:t xml:space="preserve">place the </w:t>
      </w:r>
      <w:r w:rsidR="008C038F">
        <w:rPr>
          <w:rFonts w:ascii="Helv" w:eastAsia="Times New Roman" w:hAnsi="Helv" w:cs="Helv"/>
          <w:color w:val="000000" w:themeColor="text1"/>
          <w:sz w:val="20"/>
          <w:szCs w:val="20"/>
          <w:lang w:eastAsia="en-GB"/>
        </w:rPr>
        <w:t xml:space="preserve">wording in the </w:t>
      </w:r>
      <w:r w:rsidR="004A26C1">
        <w:rPr>
          <w:rFonts w:ascii="Helv" w:eastAsia="Times New Roman" w:hAnsi="Helv" w:cs="Helv"/>
          <w:color w:val="000000" w:themeColor="text1"/>
          <w:sz w:val="20"/>
          <w:szCs w:val="20"/>
          <w:lang w:eastAsia="en-GB"/>
        </w:rPr>
        <w:t>existing section with the following</w:t>
      </w:r>
      <w:r w:rsidR="008C038F">
        <w:rPr>
          <w:rFonts w:ascii="Helv" w:eastAsia="Times New Roman" w:hAnsi="Helv" w:cs="Helv"/>
          <w:color w:val="000000" w:themeColor="text1"/>
          <w:sz w:val="20"/>
          <w:szCs w:val="20"/>
          <w:lang w:eastAsia="en-GB"/>
        </w:rPr>
        <w:t>, which clarifies the restrictions on unordered s</w:t>
      </w:r>
      <w:r w:rsidR="00E0587C">
        <w:rPr>
          <w:rFonts w:ascii="Helv" w:eastAsia="Times New Roman" w:hAnsi="Helv" w:cs="Helv"/>
          <w:color w:val="000000" w:themeColor="text1"/>
          <w:sz w:val="20"/>
          <w:szCs w:val="20"/>
          <w:lang w:eastAsia="en-GB"/>
        </w:rPr>
        <w:t>equence groups</w:t>
      </w:r>
      <w:r w:rsidR="008C038F">
        <w:rPr>
          <w:rFonts w:ascii="Helv" w:eastAsia="Times New Roman" w:hAnsi="Helv" w:cs="Helv"/>
          <w:color w:val="000000" w:themeColor="text1"/>
          <w:sz w:val="20"/>
          <w:szCs w:val="20"/>
          <w:lang w:eastAsia="en-GB"/>
        </w:rPr>
        <w:t xml:space="preserve"> and corrects the conceptual rewrite to a repeating choice</w:t>
      </w:r>
      <w:r w:rsidR="004A26C1">
        <w:rPr>
          <w:rFonts w:ascii="Helv" w:eastAsia="Times New Roman" w:hAnsi="Helv" w:cs="Helv"/>
          <w:color w:val="000000" w:themeColor="text1"/>
          <w:sz w:val="20"/>
          <w:szCs w:val="20"/>
          <w:lang w:eastAsia="en-GB"/>
        </w:rPr>
        <w:t>:</w:t>
      </w:r>
    </w:p>
    <w:p w:rsidR="00E967D9" w:rsidRDefault="00E967D9" w:rsidP="00D12A40">
      <w:pPr>
        <w:suppressAutoHyphens w:val="0"/>
        <w:autoSpaceDE w:val="0"/>
        <w:autoSpaceDN w:val="0"/>
        <w:adjustRightInd w:val="0"/>
        <w:rPr>
          <w:rFonts w:ascii="Helv" w:eastAsia="Times New Roman" w:hAnsi="Helv" w:cs="Helv"/>
          <w:color w:val="000000" w:themeColor="text1"/>
          <w:sz w:val="20"/>
          <w:szCs w:val="20"/>
          <w:lang w:eastAsia="en-GB"/>
        </w:rPr>
      </w:pPr>
    </w:p>
    <w:p w:rsidR="004A26C1" w:rsidRPr="00E967D9" w:rsidRDefault="00547D06" w:rsidP="00E967D9">
      <w:pPr>
        <w:rPr>
          <w:rFonts w:ascii="Helvetica" w:hAnsi="Helvetica"/>
          <w:sz w:val="20"/>
          <w:szCs w:val="20"/>
        </w:rPr>
      </w:pPr>
      <w:r w:rsidRPr="00E967D9">
        <w:rPr>
          <w:rFonts w:ascii="Helvetica" w:eastAsia="Times New Roman" w:hAnsi="Helvetica" w:cs="Helv"/>
          <w:color w:val="000000" w:themeColor="text1"/>
          <w:sz w:val="20"/>
          <w:szCs w:val="20"/>
          <w:lang w:eastAsia="en-GB"/>
        </w:rPr>
        <w:t xml:space="preserve"> </w:t>
      </w:r>
      <w:r w:rsidR="004A26C1" w:rsidRPr="00E967D9">
        <w:rPr>
          <w:rFonts w:ascii="Helvetica" w:hAnsi="Helvetica"/>
          <w:sz w:val="20"/>
          <w:szCs w:val="20"/>
        </w:rPr>
        <w:t>14.3</w:t>
      </w:r>
      <w:r w:rsidR="004A26C1" w:rsidRPr="00E967D9">
        <w:rPr>
          <w:rFonts w:ascii="Helvetica" w:hAnsi="Helvetica"/>
          <w:sz w:val="20"/>
          <w:szCs w:val="20"/>
        </w:rPr>
        <w:tab/>
      </w:r>
      <w:bookmarkStart w:id="140" w:name="_Toc177399115"/>
      <w:bookmarkStart w:id="141" w:name="_Toc175057402"/>
      <w:bookmarkStart w:id="142" w:name="_Toc199516347"/>
      <w:bookmarkStart w:id="143" w:name="_Toc194984009"/>
      <w:bookmarkStart w:id="144" w:name="_Toc243112853"/>
      <w:bookmarkStart w:id="145" w:name="_Toc341102827"/>
      <w:r w:rsidR="004A26C1" w:rsidRPr="00E967D9">
        <w:rPr>
          <w:rFonts w:ascii="Helvetica" w:hAnsi="Helvetica"/>
          <w:sz w:val="20"/>
          <w:szCs w:val="20"/>
        </w:rPr>
        <w:t>Unordered Sequence Groups</w:t>
      </w:r>
      <w:bookmarkEnd w:id="140"/>
      <w:bookmarkEnd w:id="141"/>
      <w:bookmarkEnd w:id="142"/>
      <w:bookmarkEnd w:id="143"/>
      <w:bookmarkEnd w:id="144"/>
      <w:bookmarkEnd w:id="145"/>
    </w:p>
    <w:p w:rsidR="004A26C1" w:rsidRPr="004A26C1" w:rsidRDefault="004A26C1" w:rsidP="004A26C1">
      <w:pPr>
        <w:pStyle w:val="nobreak"/>
        <w:rPr>
          <w:rFonts w:ascii="Helvetica" w:hAnsi="Helvetica"/>
          <w:color w:val="000000"/>
          <w:szCs w:val="20"/>
        </w:rPr>
      </w:pPr>
      <w:r w:rsidRPr="004A26C1">
        <w:rPr>
          <w:rFonts w:ascii="Helvetica" w:hAnsi="Helvetica"/>
          <w:szCs w:val="20"/>
        </w:rPr>
        <w:t>The occurrences of members of a sequence group with dfdl</w:t>
      </w:r>
      <w:proofErr w:type="gramStart"/>
      <w:r w:rsidRPr="004A26C1">
        <w:rPr>
          <w:rFonts w:ascii="Helvetica" w:hAnsi="Helvetica"/>
          <w:szCs w:val="20"/>
        </w:rPr>
        <w:t>:sequenceKind</w:t>
      </w:r>
      <w:proofErr w:type="gramEnd"/>
      <w:r w:rsidRPr="004A26C1">
        <w:rPr>
          <w:rFonts w:ascii="Helvetica" w:hAnsi="Helvetica"/>
          <w:szCs w:val="20"/>
        </w:rPr>
        <w:t xml:space="preserve">=’unordered’ (hereafter referred to as an ‘unordered </w:t>
      </w:r>
      <w:r w:rsidR="00E0587C">
        <w:rPr>
          <w:rFonts w:ascii="Helvetica" w:hAnsi="Helvetica"/>
          <w:szCs w:val="20"/>
        </w:rPr>
        <w:t>sequence</w:t>
      </w:r>
      <w:r w:rsidRPr="004A26C1">
        <w:rPr>
          <w:rFonts w:ascii="Helvetica" w:hAnsi="Helvetica"/>
          <w:szCs w:val="20"/>
        </w:rPr>
        <w:t xml:space="preserve">’) may appear in the data in any order. Occurrences of the same member do not have to be contiguous. </w:t>
      </w:r>
      <w:r w:rsidRPr="004A26C1">
        <w:rPr>
          <w:rFonts w:ascii="Helvetica" w:hAnsi="Helvetica"/>
          <w:color w:val="000000"/>
          <w:szCs w:val="20"/>
        </w:rPr>
        <w:t xml:space="preserve">In the infoset, sequence groups are always in schema order, so a DFDL processor must sort the members of an unordered </w:t>
      </w:r>
      <w:r w:rsidR="00E0587C">
        <w:rPr>
          <w:rFonts w:ascii="Helvetica" w:hAnsi="Helvetica"/>
          <w:color w:val="000000"/>
          <w:szCs w:val="20"/>
        </w:rPr>
        <w:t>sequence</w:t>
      </w:r>
      <w:r w:rsidRPr="004A26C1">
        <w:rPr>
          <w:rFonts w:ascii="Helvetica" w:hAnsi="Helvetica"/>
          <w:color w:val="000000"/>
          <w:szCs w:val="20"/>
        </w:rPr>
        <w:t xml:space="preserve"> into schema order when parsing. When unparsing, the infoset must already be in schema order, and the members of the sequence will be output in schema order.</w:t>
      </w:r>
    </w:p>
    <w:p w:rsidR="004A26C1" w:rsidRPr="004A26C1" w:rsidRDefault="004A26C1" w:rsidP="004A26C1">
      <w:pPr>
        <w:pStyle w:val="nobreak"/>
        <w:rPr>
          <w:rFonts w:ascii="Helvetica" w:hAnsi="Helvetica"/>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14.3.1</w:t>
      </w:r>
      <w:r w:rsidR="004A26C1" w:rsidRPr="00E967D9">
        <w:rPr>
          <w:rFonts w:ascii="Helvetica" w:hAnsi="Helvetica"/>
          <w:sz w:val="20"/>
          <w:szCs w:val="20"/>
        </w:rPr>
        <w:tab/>
        <w:t xml:space="preserve">Restrictions for Unordered </w:t>
      </w:r>
      <w:r w:rsidR="00E0587C">
        <w:rPr>
          <w:rFonts w:ascii="Helvetica" w:hAnsi="Helvetica"/>
          <w:sz w:val="20"/>
          <w:szCs w:val="20"/>
        </w:rPr>
        <w:t>Sequence</w:t>
      </w:r>
      <w:r w:rsidR="004A26C1" w:rsidRPr="00E967D9">
        <w:rPr>
          <w:rFonts w:ascii="Helvetica" w:hAnsi="Helvetica"/>
          <w:sz w:val="20"/>
          <w:szCs w:val="20"/>
        </w:rPr>
        <w:t>s</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It is </w:t>
      </w:r>
      <w:r w:rsidRPr="004A26C1">
        <w:rPr>
          <w:rFonts w:ascii="Helvetica" w:hAnsi="Helvetica" w:cs="Times"/>
          <w:color w:val="000000"/>
          <w:sz w:val="20"/>
          <w:szCs w:val="20"/>
        </w:rPr>
        <w:t xml:space="preserve">a schema definition error if any member of the unordered </w:t>
      </w:r>
      <w:r w:rsidR="00E0587C">
        <w:rPr>
          <w:rFonts w:ascii="Helvetica" w:hAnsi="Helvetica" w:cs="Times"/>
          <w:color w:val="000000"/>
          <w:sz w:val="20"/>
          <w:szCs w:val="20"/>
        </w:rPr>
        <w:t>sequence</w:t>
      </w:r>
      <w:r w:rsidRPr="004A26C1">
        <w:rPr>
          <w:rFonts w:ascii="Helvetica" w:hAnsi="Helvetica" w:cs="Times"/>
          <w:color w:val="000000"/>
          <w:sz w:val="20"/>
          <w:szCs w:val="20"/>
        </w:rPr>
        <w:t xml:space="preserve"> is not an element declaration or an element reference.</w:t>
      </w:r>
    </w:p>
    <w:p w:rsidR="004A26C1" w:rsidRPr="004A26C1" w:rsidRDefault="004A26C1" w:rsidP="004A26C1">
      <w:pPr>
        <w:rPr>
          <w:rFonts w:ascii="Helvetica" w:hAnsi="Helvetica" w:cs="Times"/>
          <w:color w:val="000000"/>
          <w:sz w:val="20"/>
          <w:szCs w:val="20"/>
        </w:rPr>
      </w:pPr>
      <w:r w:rsidRPr="004A26C1">
        <w:rPr>
          <w:rFonts w:ascii="Helvetica" w:hAnsi="Helvetica"/>
          <w:sz w:val="20"/>
          <w:szCs w:val="20"/>
        </w:rPr>
        <w:t xml:space="preserve">It is a schema definition error if a member of an unordered </w:t>
      </w:r>
      <w:r w:rsidR="00E0587C">
        <w:rPr>
          <w:rFonts w:ascii="Helvetica" w:hAnsi="Helvetica"/>
          <w:sz w:val="20"/>
          <w:szCs w:val="20"/>
        </w:rPr>
        <w:t>sequence</w:t>
      </w:r>
      <w:r w:rsidRPr="004A26C1">
        <w:rPr>
          <w:rFonts w:ascii="Helvetica" w:hAnsi="Helvetica"/>
          <w:sz w:val="20"/>
          <w:szCs w:val="20"/>
        </w:rPr>
        <w:t xml:space="preserve"> is an optional element or an array element and its dfdl</w:t>
      </w:r>
      <w:proofErr w:type="gramStart"/>
      <w:r w:rsidRPr="004A26C1">
        <w:rPr>
          <w:rFonts w:ascii="Helvetica" w:hAnsi="Helvetica"/>
          <w:sz w:val="20"/>
          <w:szCs w:val="20"/>
        </w:rPr>
        <w:t>:occursCountKind</w:t>
      </w:r>
      <w:proofErr w:type="gramEnd"/>
      <w:r w:rsidRPr="004A26C1">
        <w:rPr>
          <w:rFonts w:ascii="Helvetica" w:hAnsi="Helvetica"/>
          <w:sz w:val="20"/>
          <w:szCs w:val="20"/>
        </w:rPr>
        <w:t xml:space="preserve"> property is not ‘parsed’</w:t>
      </w:r>
    </w:p>
    <w:p w:rsidR="004A26C1" w:rsidRDefault="004A26C1" w:rsidP="004A26C1">
      <w:pPr>
        <w:rPr>
          <w:rFonts w:ascii="Helvetica" w:hAnsi="Helvetica" w:cs="Times"/>
          <w:color w:val="000000"/>
          <w:sz w:val="20"/>
          <w:szCs w:val="20"/>
        </w:rPr>
      </w:pPr>
      <w:r w:rsidRPr="004A26C1">
        <w:rPr>
          <w:rFonts w:ascii="Helvetica" w:hAnsi="Helvetica" w:cs="Times"/>
          <w:color w:val="000000"/>
          <w:sz w:val="20"/>
          <w:szCs w:val="20"/>
        </w:rPr>
        <w:t xml:space="preserve">It is a schema definition error if two or more members of the unordered </w:t>
      </w:r>
      <w:r w:rsidR="00E0587C">
        <w:rPr>
          <w:rFonts w:ascii="Helvetica" w:hAnsi="Helvetica" w:cs="Times"/>
          <w:color w:val="000000"/>
          <w:sz w:val="20"/>
          <w:szCs w:val="20"/>
        </w:rPr>
        <w:t>sequence</w:t>
      </w:r>
      <w:r w:rsidRPr="004A26C1">
        <w:rPr>
          <w:rFonts w:ascii="Helvetica" w:hAnsi="Helvetica" w:cs="Times"/>
          <w:color w:val="000000"/>
          <w:sz w:val="20"/>
          <w:szCs w:val="20"/>
        </w:rPr>
        <w:t xml:space="preserve"> have the same name and the same namespace (see post-processing transformation below)</w:t>
      </w:r>
      <w:r w:rsidR="00E21079">
        <w:rPr>
          <w:rFonts w:ascii="Helvetica" w:hAnsi="Helvetica" w:cs="Times"/>
          <w:color w:val="000000"/>
          <w:sz w:val="20"/>
          <w:szCs w:val="20"/>
        </w:rPr>
        <w:t>.</w:t>
      </w:r>
    </w:p>
    <w:p w:rsidR="00E21079" w:rsidRPr="004A26C1" w:rsidRDefault="00E21079" w:rsidP="004A26C1">
      <w:pPr>
        <w:rPr>
          <w:rFonts w:ascii="Helvetica" w:hAnsi="Helvetica" w:cs="Times"/>
          <w:color w:val="000000"/>
          <w:sz w:val="20"/>
          <w:szCs w:val="20"/>
        </w:rPr>
      </w:pPr>
      <w:r>
        <w:rPr>
          <w:rFonts w:ascii="Helvetica" w:hAnsi="Helvetica" w:cs="Times"/>
          <w:color w:val="000000"/>
          <w:sz w:val="20"/>
          <w:szCs w:val="20"/>
        </w:rPr>
        <w:t>It is a schema definition error if an unordered sequence has no members.</w:t>
      </w:r>
    </w:p>
    <w:p w:rsidR="004A26C1" w:rsidRPr="004A26C1" w:rsidRDefault="004A26C1" w:rsidP="004A26C1">
      <w:pPr>
        <w:rPr>
          <w:rFonts w:ascii="Helvetica" w:hAnsi="Helvetica"/>
          <w:b/>
          <w:sz w:val="20"/>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14.3.2</w:t>
      </w:r>
      <w:r w:rsidR="004A26C1" w:rsidRPr="00E967D9">
        <w:rPr>
          <w:rFonts w:ascii="Helvetica" w:hAnsi="Helvetica"/>
          <w:sz w:val="20"/>
          <w:szCs w:val="20"/>
        </w:rPr>
        <w:tab/>
        <w:t xml:space="preserve">Parsing an Unordered </w:t>
      </w:r>
      <w:r w:rsidR="00E0587C">
        <w:rPr>
          <w:rFonts w:ascii="Helvetica" w:hAnsi="Helvetica"/>
          <w:sz w:val="20"/>
          <w:szCs w:val="20"/>
        </w:rPr>
        <w:t>Sequence</w:t>
      </w:r>
    </w:p>
    <w:p w:rsidR="004A26C1" w:rsidRPr="004A26C1" w:rsidRDefault="004A26C1" w:rsidP="004A26C1">
      <w:pPr>
        <w:pStyle w:val="nobreak"/>
        <w:rPr>
          <w:rFonts w:ascii="Helvetica" w:hAnsi="Helvetica"/>
          <w:color w:val="000000"/>
          <w:szCs w:val="20"/>
        </w:rPr>
      </w:pPr>
      <w:r w:rsidRPr="004A26C1">
        <w:rPr>
          <w:rFonts w:ascii="Helvetica" w:hAnsi="Helvetica"/>
          <w:color w:val="000000"/>
          <w:szCs w:val="20"/>
        </w:rPr>
        <w:t xml:space="preserve">When parsing, the semantics of an unordered </w:t>
      </w:r>
      <w:r w:rsidR="00E0587C">
        <w:rPr>
          <w:rFonts w:ascii="Helvetica" w:hAnsi="Helvetica"/>
          <w:color w:val="000000"/>
          <w:szCs w:val="20"/>
        </w:rPr>
        <w:t>sequence</w:t>
      </w:r>
      <w:r w:rsidRPr="004A26C1">
        <w:rPr>
          <w:rFonts w:ascii="Helvetica" w:hAnsi="Helvetica"/>
          <w:color w:val="000000"/>
          <w:szCs w:val="20"/>
        </w:rPr>
        <w:t xml:space="preserve"> are expressed by way of: </w:t>
      </w:r>
    </w:p>
    <w:p w:rsidR="004A26C1" w:rsidRPr="004A26C1" w:rsidRDefault="004A26C1" w:rsidP="001D13ED">
      <w:pPr>
        <w:pStyle w:val="nobreak"/>
        <w:numPr>
          <w:ilvl w:val="0"/>
          <w:numId w:val="41"/>
        </w:numPr>
        <w:suppressAutoHyphens w:val="0"/>
        <w:spacing w:before="60" w:after="60"/>
        <w:rPr>
          <w:rFonts w:ascii="Helvetica" w:hAnsi="Helvetica"/>
          <w:color w:val="000000"/>
          <w:szCs w:val="20"/>
        </w:rPr>
      </w:pPr>
      <w:r w:rsidRPr="004A26C1">
        <w:rPr>
          <w:rFonts w:ascii="Helvetica" w:hAnsi="Helvetica"/>
          <w:color w:val="000000"/>
          <w:szCs w:val="20"/>
        </w:rPr>
        <w:t xml:space="preserve">a source-to-source transformation of the sequence group definition, and </w:t>
      </w:r>
    </w:p>
    <w:p w:rsidR="004A26C1" w:rsidRPr="004A26C1" w:rsidRDefault="004A26C1" w:rsidP="001D13ED">
      <w:pPr>
        <w:pStyle w:val="nobreak"/>
        <w:numPr>
          <w:ilvl w:val="0"/>
          <w:numId w:val="41"/>
        </w:numPr>
        <w:suppressAutoHyphens w:val="0"/>
        <w:spacing w:before="60" w:after="60"/>
        <w:rPr>
          <w:rFonts w:ascii="Helvetica" w:hAnsi="Helvetica"/>
          <w:color w:val="000000"/>
          <w:szCs w:val="20"/>
        </w:rPr>
      </w:pPr>
      <w:proofErr w:type="gramStart"/>
      <w:r w:rsidRPr="004A26C1">
        <w:rPr>
          <w:rFonts w:ascii="Helvetica" w:hAnsi="Helvetica"/>
          <w:color w:val="000000"/>
          <w:szCs w:val="20"/>
        </w:rPr>
        <w:t>a</w:t>
      </w:r>
      <w:proofErr w:type="gramEnd"/>
      <w:r w:rsidRPr="004A26C1">
        <w:rPr>
          <w:rFonts w:ascii="Helvetica" w:hAnsi="Helvetica"/>
          <w:color w:val="000000"/>
          <w:szCs w:val="20"/>
        </w:rPr>
        <w:t xml:space="preserve"> post-processing transformation of the infoset . </w:t>
      </w:r>
    </w:p>
    <w:p w:rsidR="004A26C1" w:rsidRPr="004A26C1" w:rsidRDefault="004A26C1" w:rsidP="004A26C1">
      <w:pPr>
        <w:pStyle w:val="nobreak"/>
        <w:rPr>
          <w:rFonts w:ascii="Helvetica" w:hAnsi="Helvetica"/>
          <w:szCs w:val="20"/>
        </w:rPr>
      </w:pPr>
      <w:r w:rsidRPr="004A26C1">
        <w:rPr>
          <w:rFonts w:ascii="Helvetica" w:hAnsi="Helvetica"/>
          <w:color w:val="000000"/>
          <w:szCs w:val="20"/>
        </w:rPr>
        <w:t>An implementation may use any technique consistent with this semantic</w:t>
      </w:r>
      <w:r w:rsidRPr="004A26C1">
        <w:rPr>
          <w:rFonts w:ascii="Helvetica" w:hAnsi="Helvetica"/>
          <w:szCs w:val="20"/>
        </w:rPr>
        <w:t>.</w:t>
      </w:r>
    </w:p>
    <w:p w:rsidR="004A26C1" w:rsidRPr="004A26C1" w:rsidRDefault="004A26C1" w:rsidP="004A26C1">
      <w:pPr>
        <w:rPr>
          <w:rFonts w:ascii="Helvetica" w:hAnsi="Helvetica"/>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w:t>
      </w:r>
      <w:proofErr w:type="gramStart"/>
      <w:r w:rsidRPr="00E967D9">
        <w:rPr>
          <w:rFonts w:ascii="Helvetica" w:hAnsi="Helvetica"/>
          <w:sz w:val="20"/>
          <w:szCs w:val="20"/>
        </w:rPr>
        <w:t xml:space="preserve">14.3.2.1  </w:t>
      </w:r>
      <w:r w:rsidR="004A26C1" w:rsidRPr="00E967D9">
        <w:rPr>
          <w:rFonts w:ascii="Helvetica" w:hAnsi="Helvetica"/>
          <w:sz w:val="20"/>
          <w:szCs w:val="20"/>
        </w:rPr>
        <w:t>Source</w:t>
      </w:r>
      <w:proofErr w:type="gramEnd"/>
      <w:r w:rsidR="004A26C1" w:rsidRPr="00E967D9">
        <w:rPr>
          <w:rFonts w:ascii="Helvetica" w:hAnsi="Helvetica"/>
          <w:sz w:val="20"/>
          <w:szCs w:val="20"/>
        </w:rPr>
        <w:t>-to-source Transformation</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source-to-source transformation turns the declaration of an unordered </w:t>
      </w:r>
      <w:r w:rsidR="00E0587C">
        <w:rPr>
          <w:rFonts w:ascii="Helvetica" w:hAnsi="Helvetica"/>
          <w:color w:val="000000"/>
          <w:sz w:val="20"/>
          <w:szCs w:val="20"/>
        </w:rPr>
        <w:t>sequence</w:t>
      </w:r>
      <w:r w:rsidRPr="004A26C1">
        <w:rPr>
          <w:rFonts w:ascii="Helvetica" w:hAnsi="Helvetica"/>
          <w:color w:val="000000"/>
          <w:sz w:val="20"/>
          <w:szCs w:val="20"/>
        </w:rPr>
        <w:t xml:space="preserve"> into an ordered sequence group that contains a repeating choice. To ensure that the resulting schema is a valid DFDL schema, the choice group is wrapped in an array element. </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unordered </w:t>
      </w:r>
      <w:r w:rsidR="00E0587C">
        <w:rPr>
          <w:rFonts w:ascii="Helvetica" w:hAnsi="Helvetica"/>
          <w:color w:val="000000"/>
          <w:sz w:val="20"/>
          <w:szCs w:val="20"/>
        </w:rPr>
        <w:t>sequence</w:t>
      </w:r>
      <w:r w:rsidRPr="004A26C1">
        <w:rPr>
          <w:rFonts w:ascii="Helvetica" w:hAnsi="Helvetica"/>
          <w:color w:val="000000"/>
          <w:sz w:val="20"/>
          <w:szCs w:val="20"/>
        </w:rPr>
        <w:t xml:space="preserve"> is transformed as follows: </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the dfdl:sequenceKind property of the unordered</w:t>
      </w:r>
      <w:r w:rsidR="00E0587C">
        <w:rPr>
          <w:rFonts w:ascii="Helvetica" w:hAnsi="Helvetica"/>
          <w:color w:val="000000"/>
          <w:sz w:val="20"/>
          <w:szCs w:val="20"/>
        </w:rPr>
        <w:t xml:space="preserve"> sequence</w:t>
      </w:r>
      <w:r w:rsidRPr="004A26C1">
        <w:rPr>
          <w:rFonts w:ascii="Helvetica" w:hAnsi="Helvetica"/>
          <w:color w:val="000000"/>
          <w:sz w:val="20"/>
          <w:szCs w:val="20"/>
        </w:rPr>
        <w:t xml:space="preserve"> is changed to “ordered” </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content of the unordered </w:t>
      </w:r>
      <w:r w:rsidR="00E0587C">
        <w:rPr>
          <w:rFonts w:ascii="Helvetica" w:hAnsi="Helvetica"/>
          <w:color w:val="000000"/>
          <w:sz w:val="20"/>
          <w:szCs w:val="20"/>
        </w:rPr>
        <w:t xml:space="preserve">sequence </w:t>
      </w:r>
      <w:r w:rsidRPr="004A26C1">
        <w:rPr>
          <w:rFonts w:ascii="Helvetica" w:hAnsi="Helvetica"/>
          <w:color w:val="000000"/>
          <w:sz w:val="20"/>
          <w:szCs w:val="20"/>
        </w:rPr>
        <w:t>is replaced by a complex element ( the ‘choice element’ ) with the following properties:</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minOccurs=”0”</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maxOccurs=”unbounded”</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dfd:lengthKind=”implicit”</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dfd:occursCountKind=”parsed”</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the content of the choice element’s complex type is a choice group with the following properties:</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dfdl:choiceLengthKind=”implicit”</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lastRenderedPageBreak/>
        <w:t xml:space="preserve">The members of the unordered </w:t>
      </w:r>
      <w:r w:rsidR="00E0587C">
        <w:rPr>
          <w:rFonts w:ascii="Helvetica" w:hAnsi="Helvetica"/>
          <w:color w:val="000000"/>
          <w:sz w:val="20"/>
          <w:szCs w:val="20"/>
        </w:rPr>
        <w:t xml:space="preserve">sequence </w:t>
      </w:r>
      <w:r w:rsidRPr="004A26C1">
        <w:rPr>
          <w:rFonts w:ascii="Helvetica" w:hAnsi="Helvetica"/>
          <w:color w:val="000000"/>
          <w:sz w:val="20"/>
          <w:szCs w:val="20"/>
        </w:rPr>
        <w:t>become the members of the choice group, with their declaration order preserved.</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XSDL minOccurs and maxOccurs properties on each member of the choice group are both set to 1. </w:t>
      </w:r>
    </w:p>
    <w:p w:rsidR="004A26C1" w:rsidRDefault="004A26C1" w:rsidP="004A26C1">
      <w:pPr>
        <w:rPr>
          <w:rFonts w:ascii="Helvetica" w:hAnsi="Helvetica"/>
          <w:sz w:val="20"/>
          <w:szCs w:val="20"/>
        </w:rPr>
      </w:pPr>
      <w:r w:rsidRPr="004A26C1">
        <w:rPr>
          <w:rFonts w:ascii="Helvetica" w:hAnsi="Helvetica"/>
          <w:sz w:val="20"/>
          <w:szCs w:val="20"/>
        </w:rPr>
        <w:t>Using the following example as an illustration:</w:t>
      </w:r>
    </w:p>
    <w:p w:rsidR="008C038F" w:rsidRPr="004A26C1" w:rsidRDefault="008C038F" w:rsidP="004A26C1">
      <w:pPr>
        <w:rPr>
          <w:rFonts w:ascii="Helvetica" w:hAnsi="Helvetica"/>
          <w:sz w:val="20"/>
          <w:szCs w:val="20"/>
        </w:rPr>
      </w:pPr>
    </w:p>
    <w:p w:rsidR="004A26C1" w:rsidRPr="004A26C1" w:rsidRDefault="004A26C1" w:rsidP="004A26C1">
      <w:pPr>
        <w:pStyle w:val="XMLExcerpt"/>
        <w:rPr>
          <w:rFonts w:ascii="Helvetica" w:hAnsi="Helvetica"/>
          <w:lang w:val="en-US"/>
        </w:rPr>
      </w:pPr>
      <w:r w:rsidRPr="004A26C1">
        <w:rPr>
          <w:rFonts w:ascii="Helvetica" w:hAnsi="Helvetica"/>
          <w:lang w:val="en-US"/>
        </w:rPr>
        <w:t>&lt;xs:sequence dfdl:sequenceKind="unordered</w:t>
      </w:r>
      <w:r w:rsidRPr="004A26C1">
        <w:rPr>
          <w:rFonts w:ascii="Helvetica" w:hAnsi="Helvetica"/>
          <w:color w:val="000000"/>
          <w:lang w:val="en-US"/>
        </w:rPr>
        <w:t>" dfdl:separator=","&gt;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name=”a” type="xs:string"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dfdl:initiator="A:"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name=”b” type="xs:int" minOccurs="0"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dfdl:initiator="B:"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name=”c” type="xs:string" minOccurs=”0” maxOccurs="10"</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dfdl:initiator="C:" /&gt;</w:t>
      </w:r>
    </w:p>
    <w:p w:rsidR="004A26C1" w:rsidRPr="004A26C1" w:rsidRDefault="004A26C1" w:rsidP="004A26C1">
      <w:pPr>
        <w:pStyle w:val="XMLExcerpt"/>
        <w:rPr>
          <w:rFonts w:ascii="Helvetica" w:hAnsi="Helvetica"/>
          <w:lang w:val="en-US"/>
        </w:rPr>
      </w:pPr>
      <w:r w:rsidRPr="004A26C1">
        <w:rPr>
          <w:rFonts w:ascii="Helvetica" w:hAnsi="Helvetica"/>
          <w:lang w:val="en-US"/>
        </w:rPr>
        <w:t>&lt;/xs:sequence&gt;</w:t>
      </w:r>
    </w:p>
    <w:p w:rsidR="004A26C1" w:rsidRPr="004A26C1" w:rsidRDefault="004A26C1" w:rsidP="004A26C1">
      <w:pPr>
        <w:pStyle w:val="CodeBlock"/>
        <w:rPr>
          <w:rFonts w:ascii="Helvetica" w:hAnsi="Helvetica"/>
          <w:sz w:val="20"/>
          <w:szCs w:val="20"/>
        </w:rPr>
      </w:pPr>
    </w:p>
    <w:p w:rsidR="004A26C1" w:rsidRPr="004A26C1" w:rsidRDefault="004A26C1" w:rsidP="004A26C1">
      <w:pPr>
        <w:rPr>
          <w:rFonts w:ascii="Helvetica" w:hAnsi="Helvetica"/>
          <w:sz w:val="20"/>
          <w:szCs w:val="20"/>
        </w:rPr>
      </w:pPr>
      <w:r w:rsidRPr="004A26C1">
        <w:rPr>
          <w:rFonts w:ascii="Helvetica" w:hAnsi="Helvetica"/>
          <w:sz w:val="20"/>
          <w:szCs w:val="20"/>
        </w:rPr>
        <w:t>The above unordered sequence group is conceptually rewritten into the following ordered sequence group:</w:t>
      </w:r>
    </w:p>
    <w:p w:rsidR="004A26C1" w:rsidRPr="004A26C1" w:rsidRDefault="004A26C1" w:rsidP="004A26C1">
      <w:pPr>
        <w:pStyle w:val="CodeBlock"/>
        <w:rPr>
          <w:rFonts w:ascii="Helvetica" w:hAnsi="Helvetica"/>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 dfdl:sequenceKind="ordered" dfdl:separator=","&gt;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name="choiceElement" minOccurs="0" maxOccurs="unbounded"</w:t>
      </w:r>
      <w:r w:rsidRPr="004A26C1">
        <w:rPr>
          <w:rFonts w:ascii="Helvetica" w:hAnsi="Helvetica"/>
          <w:color w:val="000000"/>
          <w:lang w:val="en-US"/>
        </w:rPr>
        <w:br/>
        <w:t xml:space="preserve">                    occursCountKind="parsed"&gt;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&lt;xs:complexType&gt;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 </w:t>
      </w:r>
      <w:r w:rsidRPr="004A26C1">
        <w:rPr>
          <w:rFonts w:ascii="Helvetica" w:hAnsi="Helvetica"/>
          <w:color w:val="000000"/>
        </w:rPr>
        <w:t>dfdl:choiceLengthKind="implicit"&gt;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dfdl:initiator="A:"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w:t>
      </w:r>
      <w:r w:rsidRPr="004A26C1">
        <w:rPr>
          <w:rFonts w:ascii="Helvetica" w:hAnsi="Helvetica"/>
          <w:color w:val="000000"/>
          <w:lang w:val="en-US"/>
        </w:rPr>
        <w:br/>
        <w:t xml:space="preserve">                             dfdl:initiator="B:"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w:t>
      </w:r>
      <w:r w:rsidRPr="004A26C1">
        <w:rPr>
          <w:rFonts w:ascii="Helvetica" w:hAnsi="Helvetica"/>
          <w:color w:val="000000"/>
          <w:lang w:val="en-US"/>
        </w:rPr>
        <w:br/>
        <w:t xml:space="preserve">                             dfdl:initiator="C:"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&lt;/xs:choice&gt;</w:t>
      </w:r>
    </w:p>
    <w:p w:rsidR="004A26C1" w:rsidRPr="004A26C1" w:rsidRDefault="004A26C1" w:rsidP="004A26C1">
      <w:pPr>
        <w:pStyle w:val="XMLExcerpt"/>
        <w:rPr>
          <w:rFonts w:ascii="Helvetica" w:hAnsi="Helvetica"/>
          <w:color w:val="000000"/>
        </w:rPr>
      </w:pPr>
      <w:r w:rsidRPr="004A26C1">
        <w:rPr>
          <w:rFonts w:ascii="Helvetica" w:hAnsi="Helvetica"/>
          <w:color w:val="000000"/>
          <w:lang w:val="en-US"/>
        </w:rPr>
        <w:t xml:space="preserve">    </w:t>
      </w:r>
      <w:r w:rsidRPr="004A26C1">
        <w:rPr>
          <w:rFonts w:ascii="Helvetica" w:hAnsi="Helvetica"/>
          <w:color w:val="000000"/>
        </w:rPr>
        <w:t>&lt;/xs:complexType&gt;</w:t>
      </w:r>
    </w:p>
    <w:p w:rsidR="004A26C1" w:rsidRPr="004A26C1" w:rsidRDefault="004A26C1" w:rsidP="004A26C1">
      <w:pPr>
        <w:pStyle w:val="XMLExcerpt"/>
        <w:rPr>
          <w:rFonts w:ascii="Helvetica" w:hAnsi="Helvetica"/>
          <w:color w:val="000000"/>
        </w:rPr>
      </w:pPr>
      <w:r w:rsidRPr="004A26C1">
        <w:rPr>
          <w:rFonts w:ascii="Helvetica" w:hAnsi="Helvetica"/>
          <w:color w:val="000000"/>
        </w:rPr>
        <w:t xml:space="preserve">  &lt;/xs:element&gt;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lang w:val="en-US"/>
        </w:rPr>
      </w:pPr>
    </w:p>
    <w:p w:rsidR="008C038F" w:rsidRDefault="008C038F" w:rsidP="004A26C1">
      <w:pPr>
        <w:rPr>
          <w:rFonts w:ascii="Helvetica" w:hAnsi="Helvetica"/>
          <w:sz w:val="20"/>
          <w:szCs w:val="20"/>
        </w:rPr>
      </w:pPr>
    </w:p>
    <w:p w:rsidR="008C038F" w:rsidRDefault="004A26C1" w:rsidP="004A26C1">
      <w:pPr>
        <w:rPr>
          <w:rFonts w:ascii="Helvetica" w:hAnsi="Helvetica"/>
          <w:sz w:val="20"/>
          <w:szCs w:val="20"/>
        </w:rPr>
      </w:pPr>
      <w:r w:rsidRPr="004A26C1">
        <w:rPr>
          <w:rFonts w:ascii="Helvetica" w:hAnsi="Helvetica"/>
          <w:sz w:val="20"/>
          <w:szCs w:val="20"/>
        </w:rPr>
        <w:t xml:space="preserve">Processing then constructs </w:t>
      </w:r>
      <w:r w:rsidRPr="004A26C1">
        <w:rPr>
          <w:rFonts w:ascii="Helvetica" w:hAnsi="Helvetica"/>
          <w:color w:val="000000"/>
          <w:sz w:val="20"/>
          <w:szCs w:val="20"/>
        </w:rPr>
        <w:t>a temporary info set for this</w:t>
      </w:r>
      <w:r w:rsidRPr="004A26C1">
        <w:rPr>
          <w:rFonts w:ascii="Helvetica" w:hAnsi="Helvetica"/>
          <w:sz w:val="20"/>
          <w:szCs w:val="20"/>
        </w:rPr>
        <w:t xml:space="preserve"> ordered sequence group by parsing the data. </w:t>
      </w:r>
    </w:p>
    <w:p w:rsidR="008C038F" w:rsidRDefault="008C038F" w:rsidP="004A26C1">
      <w:pPr>
        <w:rPr>
          <w:rFonts w:ascii="Helvetica" w:hAnsi="Helvetica"/>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If a member element is found to have the empty representation then the parsing of that element must use the original value of XSDL minOccurs. In this example, element "b" has minOccurs="0" and if it is found with the empty representation then it must not be defaulted.</w:t>
      </w:r>
    </w:p>
    <w:p w:rsidR="004A26C1" w:rsidRPr="004A26C1" w:rsidRDefault="004A26C1" w:rsidP="004A26C1">
      <w:pPr>
        <w:rPr>
          <w:rFonts w:ascii="Helvetica" w:hAnsi="Helvetica"/>
          <w:color w:val="000000"/>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w:t>
      </w:r>
      <w:proofErr w:type="gramStart"/>
      <w:r w:rsidRPr="00E967D9">
        <w:rPr>
          <w:rFonts w:ascii="Helvetica" w:hAnsi="Helvetica"/>
          <w:sz w:val="20"/>
          <w:szCs w:val="20"/>
        </w:rPr>
        <w:t xml:space="preserve">14.3.2.2  </w:t>
      </w:r>
      <w:r w:rsidR="004A26C1" w:rsidRPr="00E967D9">
        <w:rPr>
          <w:rFonts w:ascii="Helvetica" w:hAnsi="Helvetica"/>
          <w:sz w:val="20"/>
          <w:szCs w:val="20"/>
        </w:rPr>
        <w:t>Post</w:t>
      </w:r>
      <w:proofErr w:type="gramEnd"/>
      <w:r w:rsidR="004A26C1" w:rsidRPr="00E967D9">
        <w:rPr>
          <w:rFonts w:ascii="Helvetica" w:hAnsi="Helvetica"/>
          <w:sz w:val="20"/>
          <w:szCs w:val="20"/>
        </w:rPr>
        <w:t>-processing Transformation</w:t>
      </w:r>
    </w:p>
    <w:p w:rsidR="004A26C1" w:rsidRPr="004A26C1" w:rsidRDefault="004A26C1" w:rsidP="004A26C1">
      <w:pPr>
        <w:pStyle w:val="nobreak"/>
        <w:rPr>
          <w:rFonts w:ascii="Helvetica" w:hAnsi="Helvetica"/>
          <w:szCs w:val="20"/>
          <w:lang w:val="en-GB"/>
        </w:rPr>
      </w:pPr>
      <w:r w:rsidRPr="004A26C1">
        <w:rPr>
          <w:rFonts w:ascii="Helvetica" w:hAnsi="Helvetica"/>
          <w:szCs w:val="20"/>
          <w:lang w:val="en-GB"/>
        </w:rPr>
        <w:t>Post-processing consists of the following steps:</w:t>
      </w:r>
    </w:p>
    <w:p w:rsidR="004A26C1" w:rsidRPr="004A26C1" w:rsidRDefault="004A26C1" w:rsidP="001D13ED">
      <w:pPr>
        <w:numPr>
          <w:ilvl w:val="0"/>
          <w:numId w:val="43"/>
        </w:numPr>
        <w:suppressAutoHyphens w:val="0"/>
        <w:spacing w:before="60" w:after="60"/>
        <w:rPr>
          <w:rFonts w:ascii="Helvetica" w:hAnsi="Helvetica"/>
          <w:color w:val="000000"/>
          <w:sz w:val="20"/>
          <w:szCs w:val="20"/>
        </w:rPr>
      </w:pPr>
      <w:r w:rsidRPr="004A26C1">
        <w:rPr>
          <w:rFonts w:ascii="Helvetica" w:hAnsi="Helvetica"/>
          <w:sz w:val="20"/>
          <w:szCs w:val="20"/>
        </w:rPr>
        <w:t xml:space="preserve">Sort the temporary </w:t>
      </w:r>
      <w:r w:rsidRPr="004A26C1">
        <w:rPr>
          <w:rFonts w:ascii="Helvetica" w:hAnsi="Helvetica"/>
          <w:color w:val="000000"/>
          <w:sz w:val="20"/>
          <w:szCs w:val="20"/>
        </w:rPr>
        <w:t>infoset to produce the real infoset</w:t>
      </w:r>
    </w:p>
    <w:p w:rsidR="004A26C1" w:rsidRPr="004A26C1" w:rsidRDefault="004A26C1" w:rsidP="001D13ED">
      <w:pPr>
        <w:numPr>
          <w:ilvl w:val="0"/>
          <w:numId w:val="43"/>
        </w:numPr>
        <w:suppressAutoHyphens w:val="0"/>
        <w:spacing w:before="60" w:after="60"/>
        <w:rPr>
          <w:rFonts w:ascii="Helvetica" w:hAnsi="Helvetica"/>
          <w:sz w:val="20"/>
          <w:szCs w:val="20"/>
        </w:rPr>
      </w:pPr>
      <w:r w:rsidRPr="004A26C1">
        <w:rPr>
          <w:rFonts w:ascii="Helvetica" w:hAnsi="Helvetica"/>
          <w:sz w:val="20"/>
          <w:szCs w:val="20"/>
        </w:rPr>
        <w:t>Check scalar elements and validate</w:t>
      </w:r>
      <w:r w:rsidRPr="004A26C1">
        <w:rPr>
          <w:rFonts w:ascii="Helvetica" w:hAnsi="Helvetica"/>
          <w:sz w:val="20"/>
          <w:szCs w:val="20"/>
        </w:rPr>
        <w:br/>
      </w:r>
    </w:p>
    <w:p w:rsidR="004A26C1" w:rsidRPr="00E967D9" w:rsidRDefault="004A26C1" w:rsidP="004A26C1">
      <w:pPr>
        <w:rPr>
          <w:rFonts w:ascii="Helvetica" w:hAnsi="Helvetica"/>
          <w:sz w:val="20"/>
          <w:szCs w:val="20"/>
        </w:rPr>
      </w:pPr>
      <w:r w:rsidRPr="00E967D9">
        <w:rPr>
          <w:rFonts w:ascii="Helvetica" w:hAnsi="Helvetica"/>
          <w:sz w:val="20"/>
          <w:szCs w:val="20"/>
        </w:rPr>
        <w:t>Sort the Temporary Infoset</w:t>
      </w:r>
    </w:p>
    <w:p w:rsid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temporary infoset is transformed into the infoset </w:t>
      </w:r>
      <w:r w:rsidR="00C41AA6">
        <w:rPr>
          <w:rFonts w:ascii="Helvetica" w:hAnsi="Helvetica"/>
          <w:color w:val="000000"/>
          <w:sz w:val="20"/>
          <w:szCs w:val="20"/>
        </w:rPr>
        <w:t>conforming to</w:t>
      </w:r>
      <w:r w:rsidRPr="004A26C1">
        <w:rPr>
          <w:rFonts w:ascii="Helvetica" w:hAnsi="Helvetica"/>
          <w:color w:val="000000"/>
          <w:sz w:val="20"/>
          <w:szCs w:val="20"/>
        </w:rPr>
        <w:t xml:space="preserve"> the original unordered </w:t>
      </w:r>
      <w:r w:rsidR="00E0587C">
        <w:rPr>
          <w:rFonts w:ascii="Helvetica" w:hAnsi="Helvetica"/>
          <w:color w:val="000000"/>
          <w:sz w:val="20"/>
          <w:szCs w:val="20"/>
        </w:rPr>
        <w:t>sequence</w:t>
      </w:r>
      <w:r w:rsidRPr="004A26C1">
        <w:rPr>
          <w:rFonts w:ascii="Helvetica" w:hAnsi="Helvetica"/>
          <w:color w:val="000000"/>
          <w:sz w:val="20"/>
          <w:szCs w:val="20"/>
        </w:rPr>
        <w:t xml:space="preserve">.  All members of the temporary infoset having the same name and namespace as the first child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are placed first, in the order in which they were parsed. This algorithm repeats for the second child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and so on until all members of the temporary infoset have been sorted into the schema declaration order of the original unordered </w:t>
      </w:r>
      <w:r w:rsidR="00E0587C">
        <w:rPr>
          <w:rFonts w:ascii="Helvetica" w:hAnsi="Helvetica"/>
          <w:color w:val="000000"/>
          <w:sz w:val="20"/>
          <w:szCs w:val="20"/>
        </w:rPr>
        <w:t>sequence</w:t>
      </w:r>
      <w:r w:rsidRPr="004A26C1">
        <w:rPr>
          <w:rFonts w:ascii="Helvetica" w:hAnsi="Helvetica"/>
          <w:color w:val="000000"/>
          <w:sz w:val="20"/>
          <w:szCs w:val="20"/>
        </w:rPr>
        <w:t>.</w:t>
      </w:r>
    </w:p>
    <w:p w:rsidR="008C038F" w:rsidRPr="004A26C1" w:rsidRDefault="008C038F" w:rsidP="004A26C1">
      <w:pPr>
        <w:rPr>
          <w:rFonts w:ascii="Helvetica" w:hAnsi="Helvetica"/>
          <w:color w:val="000000"/>
          <w:sz w:val="20"/>
          <w:szCs w:val="20"/>
        </w:rPr>
      </w:pPr>
    </w:p>
    <w:p w:rsidR="004A26C1" w:rsidRDefault="004A26C1" w:rsidP="004A26C1">
      <w:pPr>
        <w:rPr>
          <w:rFonts w:ascii="Helvetica" w:hAnsi="Helvetica"/>
          <w:color w:val="000000"/>
          <w:sz w:val="20"/>
          <w:szCs w:val="20"/>
        </w:rPr>
      </w:pPr>
      <w:r w:rsidRPr="004A26C1">
        <w:rPr>
          <w:rFonts w:ascii="Helvetica" w:hAnsi="Helvetica"/>
          <w:color w:val="000000"/>
          <w:sz w:val="20"/>
          <w:szCs w:val="20"/>
        </w:rPr>
        <w:lastRenderedPageBreak/>
        <w:t>For the example above, the temporary infoset is transformed into the infoset corresponding to:</w:t>
      </w:r>
    </w:p>
    <w:p w:rsidR="008C038F" w:rsidRPr="004A26C1" w:rsidRDefault="008C038F" w:rsidP="004A26C1">
      <w:pPr>
        <w:rPr>
          <w:rFonts w:ascii="Helvetica" w:hAnsi="Helvetica"/>
          <w:color w:val="000000"/>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minOccurs="0"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minOccurs="0" maxOccurs="10"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rPr>
          <w:rFonts w:ascii="Helvetica" w:hAnsi="Helvetica"/>
          <w:b/>
          <w:color w:val="000000"/>
          <w:sz w:val="20"/>
          <w:szCs w:val="20"/>
        </w:rPr>
      </w:pPr>
    </w:p>
    <w:p w:rsidR="004A26C1" w:rsidRPr="00E967D9" w:rsidRDefault="004A26C1" w:rsidP="004A26C1">
      <w:pPr>
        <w:rPr>
          <w:rFonts w:ascii="Helvetica" w:hAnsi="Helvetica"/>
          <w:color w:val="000000"/>
          <w:sz w:val="20"/>
          <w:szCs w:val="20"/>
        </w:rPr>
      </w:pPr>
      <w:r w:rsidRPr="00E967D9">
        <w:rPr>
          <w:rFonts w:ascii="Helvetica" w:hAnsi="Helvetica"/>
          <w:color w:val="000000"/>
          <w:sz w:val="20"/>
          <w:szCs w:val="20"/>
        </w:rPr>
        <w:t>Check Scalar Elements and Validate</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For each element in the unordered </w:t>
      </w:r>
      <w:r w:rsidR="00E0587C">
        <w:rPr>
          <w:rFonts w:ascii="Helvetica" w:hAnsi="Helvetica"/>
          <w:color w:val="000000"/>
          <w:sz w:val="20"/>
          <w:szCs w:val="20"/>
        </w:rPr>
        <w:t>sequence</w:t>
      </w:r>
      <w:r w:rsidRPr="004A26C1">
        <w:rPr>
          <w:rFonts w:ascii="Helvetica" w:hAnsi="Helvetica"/>
          <w:color w:val="000000"/>
          <w:sz w:val="20"/>
          <w:szCs w:val="20"/>
        </w:rPr>
        <w:t xml:space="preserve"> having XSDL minOccurs=”1” and maxOccurs=”1”, the number of occurrences is checked. Each such element must occur exactly once in the infoset, else it is a processing error.</w:t>
      </w:r>
    </w:p>
    <w:p w:rsidR="008C038F" w:rsidRDefault="008C038F" w:rsidP="004A26C1">
      <w:pPr>
        <w:rPr>
          <w:rFonts w:ascii="Helvetica" w:hAnsi="Helvetica"/>
          <w:color w:val="000000"/>
          <w:sz w:val="20"/>
          <w:szCs w:val="20"/>
        </w:rPr>
      </w:pPr>
    </w:p>
    <w:p w:rsidR="008C038F" w:rsidRDefault="004A26C1" w:rsidP="004A26C1">
      <w:pPr>
        <w:rPr>
          <w:rFonts w:ascii="Helvetica" w:hAnsi="Helvetica"/>
          <w:color w:val="000000"/>
          <w:sz w:val="20"/>
          <w:szCs w:val="20"/>
        </w:rPr>
      </w:pPr>
      <w:r w:rsidRPr="004A26C1">
        <w:rPr>
          <w:rFonts w:ascii="Helvetica" w:hAnsi="Helvetica"/>
          <w:color w:val="000000"/>
          <w:sz w:val="20"/>
          <w:szCs w:val="20"/>
        </w:rPr>
        <w:t xml:space="preserve">If validation is enabled, the DFDL processor validates the number of occurrences of each member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against XSDL minOccurs and maxOccurs. </w:t>
      </w:r>
    </w:p>
    <w:p w:rsidR="008C038F" w:rsidRDefault="008C038F" w:rsidP="004A26C1">
      <w:pPr>
        <w:rPr>
          <w:rFonts w:ascii="Helvetica" w:hAnsi="Helvetica"/>
          <w:color w:val="000000"/>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These checks are the same as those performed for an ordered sequence group. However, in an unordered </w:t>
      </w:r>
      <w:r w:rsidR="00E0587C">
        <w:rPr>
          <w:rFonts w:ascii="Helvetica" w:hAnsi="Helvetica"/>
          <w:color w:val="000000"/>
          <w:sz w:val="20"/>
          <w:szCs w:val="20"/>
        </w:rPr>
        <w:t>sequence</w:t>
      </w:r>
      <w:r w:rsidRPr="004A26C1">
        <w:rPr>
          <w:rFonts w:ascii="Helvetica" w:hAnsi="Helvetica"/>
          <w:color w:val="000000"/>
          <w:sz w:val="20"/>
          <w:szCs w:val="20"/>
        </w:rPr>
        <w:t xml:space="preserve"> the checking of XSDL minOccurs and maxOccurs must be performed </w:t>
      </w:r>
      <w:r w:rsidRPr="004A26C1">
        <w:rPr>
          <w:rFonts w:ascii="Helvetica" w:hAnsi="Helvetica"/>
          <w:i/>
          <w:color w:val="000000"/>
          <w:sz w:val="20"/>
          <w:szCs w:val="20"/>
        </w:rPr>
        <w:t>after</w:t>
      </w:r>
      <w:r w:rsidRPr="004A26C1">
        <w:rPr>
          <w:rFonts w:ascii="Helvetica" w:hAnsi="Helvetica"/>
          <w:color w:val="000000"/>
          <w:sz w:val="20"/>
          <w:szCs w:val="20"/>
        </w:rPr>
        <w:t xml:space="preserve"> the entire group has been parsed.</w:t>
      </w:r>
    </w:p>
    <w:p w:rsidR="004A26C1" w:rsidRPr="004A26C1" w:rsidRDefault="004A26C1" w:rsidP="004A26C1">
      <w:pPr>
        <w:rPr>
          <w:rFonts w:ascii="Helvetica" w:hAnsi="Helvetica"/>
          <w:color w:val="000000"/>
          <w:sz w:val="20"/>
          <w:szCs w:val="20"/>
        </w:rPr>
      </w:pPr>
    </w:p>
    <w:p w:rsidR="004A26C1" w:rsidRPr="002436A1" w:rsidRDefault="00547D06" w:rsidP="00E967D9">
      <w:pPr>
        <w:rPr>
          <w:rFonts w:ascii="Helvetica" w:hAnsi="Helvetica"/>
          <w:sz w:val="20"/>
          <w:szCs w:val="20"/>
        </w:rPr>
      </w:pPr>
      <w:r w:rsidRPr="002436A1">
        <w:rPr>
          <w:rFonts w:ascii="Helvetica" w:hAnsi="Helvetica"/>
          <w:sz w:val="20"/>
          <w:szCs w:val="20"/>
        </w:rPr>
        <w:t xml:space="preserve"> </w:t>
      </w:r>
      <w:r w:rsidR="004A26C1" w:rsidRPr="002436A1">
        <w:rPr>
          <w:rFonts w:ascii="Helvetica" w:hAnsi="Helvetica"/>
          <w:sz w:val="20"/>
          <w:szCs w:val="20"/>
        </w:rPr>
        <w:t>14.3.</w:t>
      </w:r>
      <w:r w:rsidRPr="002436A1">
        <w:rPr>
          <w:rFonts w:ascii="Helvetica" w:hAnsi="Helvetica"/>
          <w:sz w:val="20"/>
          <w:szCs w:val="20"/>
        </w:rPr>
        <w:t>3</w:t>
      </w:r>
      <w:r w:rsidR="004A26C1" w:rsidRPr="002436A1">
        <w:rPr>
          <w:rFonts w:ascii="Helvetica" w:hAnsi="Helvetica"/>
          <w:sz w:val="20"/>
          <w:szCs w:val="20"/>
        </w:rPr>
        <w:tab/>
        <w:t xml:space="preserve">Unparsing an Unordered </w:t>
      </w:r>
      <w:r w:rsidR="00E0587C">
        <w:rPr>
          <w:rFonts w:ascii="Helvetica" w:hAnsi="Helvetica"/>
          <w:sz w:val="20"/>
          <w:szCs w:val="20"/>
        </w:rPr>
        <w:t>Sequence</w:t>
      </w:r>
    </w:p>
    <w:p w:rsidR="004A26C1" w:rsidRPr="004A26C1" w:rsidRDefault="004A26C1" w:rsidP="004A26C1">
      <w:pPr>
        <w:rPr>
          <w:rFonts w:ascii="Helvetica" w:hAnsi="Helvetica"/>
          <w:sz w:val="20"/>
          <w:szCs w:val="20"/>
        </w:rPr>
      </w:pPr>
      <w:r w:rsidRPr="004A26C1">
        <w:rPr>
          <w:rFonts w:ascii="Helvetica" w:hAnsi="Helvetica"/>
          <w:sz w:val="20"/>
          <w:szCs w:val="20"/>
        </w:rPr>
        <w:t>When unparsing, the behavior is exactly as if dfdl</w:t>
      </w:r>
      <w:proofErr w:type="gramStart"/>
      <w:r w:rsidRPr="004A26C1">
        <w:rPr>
          <w:rFonts w:ascii="Helvetica" w:hAnsi="Helvetica"/>
          <w:sz w:val="20"/>
          <w:szCs w:val="20"/>
        </w:rPr>
        <w:t>:sequenceKind</w:t>
      </w:r>
      <w:proofErr w:type="gramEnd"/>
      <w:r w:rsidRPr="004A26C1">
        <w:rPr>
          <w:rFonts w:ascii="Helvetica" w:hAnsi="Helvetica"/>
          <w:sz w:val="20"/>
          <w:szCs w:val="20"/>
        </w:rPr>
        <w:t xml:space="preserve">='ordered'. The infoset must be presented to the unparser in schema declaration order, and the members of the unordered sequence are output in schema declaration order.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090206" w:rsidRPr="00FE3717" w:rsidRDefault="00090206"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b/>
          <w:iCs/>
          <w:color w:val="000000" w:themeColor="text1"/>
          <w:sz w:val="20"/>
          <w:szCs w:val="20"/>
          <w:lang w:eastAsia="en-GB"/>
        </w:rPr>
        <w:t>3.29</w:t>
      </w:r>
      <w:r w:rsidRPr="00FE3717">
        <w:rPr>
          <w:rFonts w:ascii="Arial" w:eastAsia="Times New Roman" w:hAnsi="Arial" w:cs="Arial"/>
          <w:iCs/>
          <w:color w:val="000000" w:themeColor="text1"/>
          <w:sz w:val="20"/>
          <w:szCs w:val="20"/>
          <w:lang w:eastAsia="en-GB"/>
        </w:rPr>
        <w:t xml:space="preserve">. </w:t>
      </w:r>
      <w:r w:rsidRPr="00FE3717">
        <w:rPr>
          <w:rFonts w:ascii="Arial" w:eastAsia="Times New Roman" w:hAnsi="Arial" w:cs="Arial"/>
          <w:i/>
          <w:iCs/>
          <w:color w:val="000000" w:themeColor="text1"/>
          <w:sz w:val="20"/>
          <w:szCs w:val="20"/>
          <w:lang w:eastAsia="en-GB"/>
        </w:rPr>
        <w:t>Sections 24 and 30</w:t>
      </w:r>
      <w:r w:rsidRPr="00FE3717">
        <w:rPr>
          <w:rFonts w:ascii="Arial" w:eastAsia="Times New Roman" w:hAnsi="Arial" w:cs="Arial"/>
          <w:iCs/>
          <w:color w:val="000000" w:themeColor="text1"/>
          <w:sz w:val="20"/>
          <w:szCs w:val="20"/>
          <w:lang w:eastAsia="en-GB"/>
        </w:rPr>
        <w:t xml:space="preserve">. The DFDL specification is not prescriptive enough when specifying what is allowed for regular expressions used in the length property and testPattern property.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iCs/>
          <w:color w:val="000000" w:themeColor="text1"/>
          <w:sz w:val="20"/>
          <w:szCs w:val="20"/>
          <w:lang w:eastAsia="en-GB"/>
        </w:rPr>
        <w:t>Section 24 is replaced by the following.</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4A15D1"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t>
      </w:r>
      <w:r w:rsidR="009C04E3" w:rsidRPr="00FE3717">
        <w:rPr>
          <w:rFonts w:ascii="Arial" w:eastAsia="Times New Roman" w:hAnsi="Arial" w:cs="Arial"/>
          <w:color w:val="000000" w:themeColor="text1"/>
          <w:sz w:val="20"/>
          <w:szCs w:val="20"/>
          <w:lang w:eastAsia="en-GB"/>
        </w:rPr>
        <w:t>A DFDL regular expression may be specified for the dfdl</w:t>
      </w:r>
      <w:proofErr w:type="gramStart"/>
      <w:r w:rsidR="009C04E3" w:rsidRPr="00FE3717">
        <w:rPr>
          <w:rFonts w:ascii="Arial" w:eastAsia="Times New Roman" w:hAnsi="Arial" w:cs="Arial"/>
          <w:color w:val="000000" w:themeColor="text1"/>
          <w:sz w:val="20"/>
          <w:szCs w:val="20"/>
          <w:lang w:eastAsia="en-GB"/>
        </w:rPr>
        <w:t>:lengthPattern</w:t>
      </w:r>
      <w:proofErr w:type="gramEnd"/>
      <w:r w:rsidR="009C04E3" w:rsidRPr="00FE3717">
        <w:rPr>
          <w:rFonts w:ascii="Arial" w:eastAsia="Times New Roman" w:hAnsi="Arial" w:cs="Arial"/>
          <w:color w:val="000000" w:themeColor="text1"/>
          <w:sz w:val="20"/>
          <w:szCs w:val="20"/>
          <w:lang w:eastAsia="en-GB"/>
        </w:rPr>
        <w:t xml:space="preserve"> format property and the dfdl:testPattern attribute of the dfdl:assert and dfdl:disc</w:t>
      </w:r>
      <w:r w:rsidR="00611C96" w:rsidRPr="00FE3717">
        <w:rPr>
          <w:rFonts w:ascii="Arial" w:eastAsia="Times New Roman" w:hAnsi="Arial" w:cs="Arial"/>
          <w:color w:val="000000" w:themeColor="text1"/>
          <w:sz w:val="20"/>
          <w:szCs w:val="20"/>
          <w:lang w:eastAsia="en-GB"/>
        </w:rPr>
        <w:t>r</w:t>
      </w:r>
      <w:r w:rsidR="009C04E3" w:rsidRPr="00FE3717">
        <w:rPr>
          <w:rFonts w:ascii="Arial" w:eastAsia="Times New Roman" w:hAnsi="Arial" w:cs="Arial"/>
          <w:color w:val="000000" w:themeColor="text1"/>
          <w:sz w:val="20"/>
          <w:szCs w:val="20"/>
          <w:lang w:eastAsia="en-GB"/>
        </w:rPr>
        <w:t xml:space="preserve">iminator annotations.  DFDL regular expressions do not interpret DFDL entities. </w:t>
      </w:r>
      <w:r w:rsidR="009C04E3" w:rsidRPr="00FE3717">
        <w:rPr>
          <w:rFonts w:ascii="Arial" w:eastAsia="Times New Roman" w:hAnsi="Arial" w:cs="Arial"/>
          <w:color w:val="000000" w:themeColor="text1"/>
          <w:sz w:val="20"/>
          <w:szCs w:val="20"/>
          <w:lang w:eastAsia="en-GB"/>
        </w:rPr>
        <w:br/>
      </w:r>
      <w:r w:rsidR="009C04E3" w:rsidRPr="00FE3717">
        <w:rPr>
          <w:rFonts w:ascii="Arial" w:eastAsia="Times New Roman" w:hAnsi="Arial" w:cs="Arial"/>
          <w:color w:val="000000" w:themeColor="text1"/>
          <w:sz w:val="20"/>
          <w:szCs w:val="20"/>
          <w:lang w:eastAsia="en-GB"/>
        </w:rPr>
        <w:br/>
        <w:t xml:space="preserve">A DFDL regular expression is defined by a set of valid pattern characters.  For portability, </w:t>
      </w:r>
      <w:r w:rsidR="009C04E3" w:rsidRPr="00FE3717">
        <w:rPr>
          <w:rFonts w:ascii="Arial" w:eastAsia="Times New Roman" w:hAnsi="Arial" w:cs="Arial"/>
          <w:color w:val="000000" w:themeColor="text1"/>
          <w:sz w:val="20"/>
          <w:szCs w:val="20"/>
          <w:lang w:eastAsia="en-GB"/>
        </w:rPr>
        <w:br/>
        <w:t>a DFDL regular expression pattern is restricted to the inclusive subset of the ICU regular</w:t>
      </w:r>
    </w:p>
    <w:p w:rsidR="0048654C" w:rsidRPr="00C95209" w:rsidRDefault="009C04E3" w:rsidP="0048654C">
      <w:pPr>
        <w:suppressAutoHyphens w:val="0"/>
        <w:autoSpaceDE w:val="0"/>
        <w:autoSpaceDN w:val="0"/>
        <w:adjustRightInd w:val="0"/>
        <w:rPr>
          <w:rFonts w:ascii="Helvetica" w:eastAsia="Times New Roman" w:hAnsi="Helvetica" w:cs="Calibri"/>
          <w:color w:val="000000" w:themeColor="text1"/>
          <w:sz w:val="20"/>
          <w:szCs w:val="20"/>
          <w:lang w:eastAsia="en-GB"/>
        </w:rPr>
      </w:pPr>
      <w:proofErr w:type="gramStart"/>
      <w:r w:rsidRPr="00FE3717">
        <w:rPr>
          <w:rFonts w:ascii="Arial" w:eastAsia="Times New Roman" w:hAnsi="Arial" w:cs="Arial"/>
          <w:color w:val="000000" w:themeColor="text1"/>
          <w:sz w:val="20"/>
          <w:szCs w:val="20"/>
          <w:lang w:eastAsia="en-GB"/>
        </w:rPr>
        <w:t>expression</w:t>
      </w:r>
      <w:proofErr w:type="gramEnd"/>
      <w:r w:rsidRPr="00FE3717">
        <w:rPr>
          <w:rFonts w:ascii="Arial" w:eastAsia="Times New Roman" w:hAnsi="Arial" w:cs="Arial"/>
          <w:color w:val="000000" w:themeColor="text1"/>
          <w:sz w:val="20"/>
          <w:szCs w:val="20"/>
          <w:lang w:eastAsia="en-GB"/>
        </w:rPr>
        <w:t xml:space="preserve"> [ICURE] and the Java(R) 7 regular expression [JAVARE] with the Unicode flags UNICODE_CASE and UNICODE_CHARACTER_CLASS turned on. </w:t>
      </w:r>
      <w:r w:rsidR="0048654C" w:rsidRPr="00C95209">
        <w:rPr>
          <w:rFonts w:ascii="Helvetica" w:eastAsia="Times New Roman" w:hAnsi="Helvetica" w:cs="Calibri"/>
          <w:color w:val="000000" w:themeColor="text1"/>
          <w:sz w:val="20"/>
          <w:szCs w:val="20"/>
          <w:lang w:eastAsia="en-GB"/>
        </w:rPr>
        <w:t>DFDL regular expressions thereby conform to Unicode Technical Standard #18, Unicode Regular Expressions, level 1 [UNICODERE].</w:t>
      </w:r>
    </w:p>
    <w:p w:rsidR="0048654C" w:rsidRDefault="0048654C"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The following regular expression constructs are not common to both ICU and Java(R) 7 and it is a schema definition error if any are used in a DFDL regular expression: </w:t>
      </w:r>
      <w:r w:rsidRPr="00FE3717">
        <w:rPr>
          <w:rFonts w:ascii="Arial" w:eastAsia="Times New Roman" w:hAnsi="Arial" w:cs="Arial"/>
          <w:color w:val="000000" w:themeColor="text1"/>
          <w:sz w:val="20"/>
          <w:szCs w:val="20"/>
          <w:lang w:eastAsia="en-GB"/>
        </w:rPr>
        <w:br/>
        <w:t> </w:t>
      </w:r>
    </w:p>
    <w:tbl>
      <w:tblPr>
        <w:tblStyle w:val="TableGrid"/>
        <w:tblW w:w="8755" w:type="dxa"/>
        <w:tblLook w:val="04A0" w:firstRow="1" w:lastRow="0" w:firstColumn="1" w:lastColumn="0" w:noHBand="0" w:noVBand="1"/>
      </w:tblPr>
      <w:tblGrid>
        <w:gridCol w:w="3510"/>
        <w:gridCol w:w="3828"/>
        <w:gridCol w:w="1417"/>
      </w:tblGrid>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Construct</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Meaning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Notes</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\N{UNICODE CHARACTER NAME}</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named character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ICU only </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\X</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a Grapheme Cluster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\Uhhhhhhhh</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character with the hex value hhhhhhhh</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 )</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Free-format comment</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(?w-w)</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UREGEX_UWORD - Controls the behaviour of \b in a pattern</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(?d-d)</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UNIX_LINES - Enables Unix lines mode</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UNICODE_CASE - Enables Unicode-aware case folding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 (1)</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UNICODE_CHARACTER_CLASS - </w:t>
            </w:r>
            <w:r w:rsidRPr="00FE3717">
              <w:rPr>
                <w:rFonts w:ascii="Arial" w:eastAsia="Times New Roman" w:hAnsi="Arial" w:cs="Arial"/>
                <w:color w:val="000000" w:themeColor="text1"/>
                <w:sz w:val="20"/>
                <w:szCs w:val="20"/>
                <w:lang w:eastAsia="en-GB"/>
              </w:rPr>
              <w:lastRenderedPageBreak/>
              <w:t>Enables the Unicode version of predefined character classes and POSIX  character classes</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t xml:space="preserve">Java 7 only </w:t>
            </w:r>
            <w:r w:rsidRPr="00FE3717">
              <w:rPr>
                <w:rFonts w:ascii="Arial" w:eastAsia="Times New Roman" w:hAnsi="Arial" w:cs="Arial"/>
                <w:color w:val="000000" w:themeColor="text1"/>
                <w:sz w:val="20"/>
                <w:szCs w:val="20"/>
                <w:lang w:eastAsia="en-GB"/>
              </w:rPr>
              <w:lastRenderedPageBreak/>
              <w:t>(2)</w:t>
            </w:r>
          </w:p>
        </w:tc>
      </w:tr>
    </w:tbl>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br/>
      </w:r>
      <w:r w:rsidRPr="00FE3717">
        <w:rPr>
          <w:rFonts w:ascii="Arial" w:eastAsia="Times New Roman" w:hAnsi="Arial" w:cs="Arial"/>
          <w:b/>
          <w:color w:val="000000" w:themeColor="text1"/>
          <w:sz w:val="20"/>
          <w:szCs w:val="20"/>
          <w:lang w:eastAsia="en-GB"/>
        </w:rPr>
        <w:t>Notes:</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(1) Implementations using Java 7 must set flag UNICO</w:t>
      </w:r>
      <w:r w:rsidR="004640E9" w:rsidRPr="00FE3717">
        <w:rPr>
          <w:rFonts w:ascii="Arial" w:eastAsia="Times New Roman" w:hAnsi="Arial" w:cs="Arial"/>
          <w:color w:val="000000" w:themeColor="text1"/>
          <w:sz w:val="20"/>
          <w:szCs w:val="20"/>
          <w:lang w:eastAsia="en-GB"/>
        </w:rPr>
        <w:t>DE_CASE by default to match ICU.</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(2) Implementations using Java 7 must set flag UNICODE_CHARACTER_CLASS by default to match ICU</w:t>
      </w:r>
      <w:r w:rsidR="004640E9" w:rsidRPr="00FE3717">
        <w:rPr>
          <w:rFonts w:ascii="Arial" w:eastAsia="Times New Roman" w:hAnsi="Arial" w:cs="Arial"/>
          <w:color w:val="000000" w:themeColor="text1"/>
          <w:sz w:val="20"/>
          <w:szCs w:val="20"/>
          <w:lang w:eastAsia="en-GB"/>
        </w:rPr>
        <w:t>.</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Additionally, the behaviour of the word character construct (\w) is not consistent in ICU and Java 7. In Java 7 \w is [\p{Alpha}\p{gc=Mn}\p{gc=Me}\p{gc=Mc}\p{Digit}\p{gc=Pc}], </w:t>
      </w:r>
      <w:r w:rsidRPr="00FE3717">
        <w:rPr>
          <w:rFonts w:ascii="Arial" w:eastAsia="Times New Roman" w:hAnsi="Arial" w:cs="Arial"/>
          <w:color w:val="000000" w:themeColor="text1"/>
          <w:sz w:val="20"/>
          <w:szCs w:val="20"/>
          <w:lang w:eastAsia="en-GB"/>
        </w:rPr>
        <w:br/>
        <w:t>which is a larger set than ICU where \w is [\</w:t>
      </w:r>
      <w:proofErr w:type="gramStart"/>
      <w:r w:rsidRPr="00FE3717">
        <w:rPr>
          <w:rFonts w:ascii="Arial" w:eastAsia="Times New Roman" w:hAnsi="Arial" w:cs="Arial"/>
          <w:color w:val="000000" w:themeColor="text1"/>
          <w:sz w:val="20"/>
          <w:szCs w:val="20"/>
          <w:lang w:eastAsia="en-GB"/>
        </w:rPr>
        <w:t>p{</w:t>
      </w:r>
      <w:proofErr w:type="gramEnd"/>
      <w:r w:rsidRPr="00FE3717">
        <w:rPr>
          <w:rFonts w:ascii="Arial" w:eastAsia="Times New Roman" w:hAnsi="Arial" w:cs="Arial"/>
          <w:color w:val="000000" w:themeColor="text1"/>
          <w:sz w:val="20"/>
          <w:szCs w:val="20"/>
          <w:lang w:eastAsia="en-GB"/>
        </w:rPr>
        <w:t xml:space="preserve">Ll}\p{Lu}\p{Lt}\p{Lo}\p{Nd}].   </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The use of \w is not recommended in DFDL regular expressions in conjunction with Unicode</w:t>
      </w:r>
    </w:p>
    <w:p w:rsidR="004640E9"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FE3717">
        <w:rPr>
          <w:rFonts w:ascii="Arial" w:eastAsia="Times New Roman" w:hAnsi="Arial" w:cs="Arial"/>
          <w:color w:val="000000" w:themeColor="text1"/>
          <w:sz w:val="20"/>
          <w:szCs w:val="20"/>
          <w:lang w:eastAsia="en-GB"/>
        </w:rPr>
        <w:t>encodings</w:t>
      </w:r>
      <w:proofErr w:type="gramEnd"/>
      <w:r w:rsidRPr="00FE3717">
        <w:rPr>
          <w:rFonts w:ascii="Arial" w:eastAsia="Times New Roman" w:hAnsi="Arial" w:cs="Arial"/>
          <w:color w:val="000000" w:themeColor="text1"/>
          <w:sz w:val="20"/>
          <w:szCs w:val="20"/>
          <w:lang w:eastAsia="en-GB"/>
        </w:rPr>
        <w:t xml:space="preserve">, and an implementation must issue a warning if such usage is detected. </w:t>
      </w:r>
      <w:r w:rsidRPr="00FE3717">
        <w:rPr>
          <w:rFonts w:ascii="Arial" w:eastAsia="Times New Roman" w:hAnsi="Arial" w:cs="Arial"/>
          <w:color w:val="000000" w:themeColor="text1"/>
          <w:sz w:val="20"/>
          <w:szCs w:val="20"/>
          <w:lang w:eastAsia="en-GB"/>
        </w:rPr>
        <w:br/>
      </w:r>
    </w:p>
    <w:p w:rsidR="004640E9" w:rsidRPr="00FE3717" w:rsidRDefault="009C04E3" w:rsidP="009C04E3">
      <w:pPr>
        <w:suppressAutoHyphens w:val="0"/>
        <w:autoSpaceDE w:val="0"/>
        <w:autoSpaceDN w:val="0"/>
        <w:adjustRightInd w:val="0"/>
        <w:rPr>
          <w:rFonts w:ascii="Arial" w:eastAsia="Times New Roman" w:hAnsi="Arial" w:cs="Arial"/>
          <w:bCs/>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Character properties are detailed by the Unicode Regular Expressions [UNICODERE]. </w:t>
      </w:r>
      <w:r w:rsidR="004A15D1" w:rsidRPr="00FE3717">
        <w:rPr>
          <w:rFonts w:ascii="Arial" w:eastAsia="Times New Roman" w:hAnsi="Arial" w:cs="Arial"/>
          <w:color w:val="000000" w:themeColor="text1"/>
          <w:sz w:val="20"/>
          <w:szCs w:val="20"/>
          <w:lang w:eastAsia="en-GB"/>
        </w:rPr>
        <w:t>“</w:t>
      </w:r>
      <w:r w:rsidRPr="00FE3717">
        <w:rPr>
          <w:rFonts w:ascii="Arial" w:eastAsia="Times New Roman" w:hAnsi="Arial" w:cs="Arial"/>
          <w:color w:val="000000" w:themeColor="text1"/>
          <w:sz w:val="20"/>
          <w:szCs w:val="20"/>
          <w:lang w:eastAsia="en-GB"/>
        </w:rPr>
        <w:br/>
      </w:r>
      <w:r w:rsidRPr="00FE3717">
        <w:rPr>
          <w:rFonts w:ascii="Arial" w:eastAsia="Times New Roman" w:hAnsi="Arial" w:cs="Arial"/>
          <w:color w:val="000000" w:themeColor="text1"/>
          <w:sz w:val="20"/>
          <w:szCs w:val="20"/>
          <w:lang w:eastAsia="en-GB"/>
        </w:rPr>
        <w:br/>
      </w:r>
      <w:r w:rsidRPr="00FE3717">
        <w:rPr>
          <w:rFonts w:ascii="Arial" w:eastAsia="Times New Roman" w:hAnsi="Arial" w:cs="Arial"/>
          <w:bCs/>
          <w:color w:val="000000" w:themeColor="text1"/>
          <w:sz w:val="20"/>
          <w:szCs w:val="20"/>
          <w:lang w:eastAsia="en-GB"/>
        </w:rPr>
        <w:t xml:space="preserve">Section 30 </w:t>
      </w:r>
      <w:r w:rsidR="004640E9" w:rsidRPr="00FE3717">
        <w:rPr>
          <w:rFonts w:ascii="Arial" w:eastAsia="Times New Roman" w:hAnsi="Arial" w:cs="Arial"/>
          <w:bCs/>
          <w:color w:val="000000" w:themeColor="text1"/>
          <w:sz w:val="20"/>
          <w:szCs w:val="20"/>
          <w:lang w:eastAsia="en-GB"/>
        </w:rPr>
        <w:t>is updated to correct the references used in section 24:</w:t>
      </w:r>
    </w:p>
    <w:p w:rsidR="00C34855" w:rsidRPr="009A1A98"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Add:</w:t>
      </w:r>
      <w:r w:rsidR="009C04E3" w:rsidRPr="00FE3717">
        <w:rPr>
          <w:rFonts w:ascii="Arial" w:eastAsia="Times New Roman" w:hAnsi="Arial" w:cs="Arial"/>
          <w:color w:val="000000" w:themeColor="text1"/>
          <w:sz w:val="20"/>
          <w:szCs w:val="20"/>
          <w:lang w:eastAsia="en-GB"/>
        </w:rPr>
        <w:t xml:space="preserve"> [ICURE] - </w:t>
      </w:r>
      <w:hyperlink r:id="rId29" w:history="1">
        <w:r w:rsidR="00E21079" w:rsidRPr="009A1A98">
          <w:rPr>
            <w:rStyle w:val="Hyperlink"/>
            <w:rFonts w:ascii="Arial" w:eastAsia="Times New Roman" w:hAnsi="Arial" w:cs="Arial"/>
            <w:color w:val="000000" w:themeColor="text1"/>
            <w:sz w:val="20"/>
            <w:szCs w:val="20"/>
            <w:lang w:eastAsia="en-GB"/>
          </w:rPr>
          <w:t>http://userguide.icu-project.org/strings/regexp</w:t>
        </w:r>
      </w:hyperlink>
    </w:p>
    <w:p w:rsidR="00C34855" w:rsidRPr="00FE3717" w:rsidRDefault="00496C55"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[UNICODERE] - </w:t>
      </w:r>
      <w:hyperlink r:id="rId30" w:history="1">
        <w:r w:rsidR="009C04E3" w:rsidRPr="00FE3717">
          <w:rPr>
            <w:rFonts w:ascii="Arial" w:eastAsia="Times New Roman" w:hAnsi="Arial" w:cs="Arial"/>
            <w:color w:val="000000" w:themeColor="text1"/>
            <w:sz w:val="20"/>
            <w:szCs w:val="20"/>
            <w:u w:val="single"/>
            <w:lang w:eastAsia="en-GB"/>
          </w:rPr>
          <w:t>http://www.unicode.org/reports/tr18/</w:t>
        </w:r>
      </w:hyperlink>
      <w:r w:rsidR="009C04E3" w:rsidRPr="00FE3717">
        <w:rPr>
          <w:rFonts w:ascii="Arial" w:eastAsia="Times New Roman" w:hAnsi="Arial" w:cs="Arial"/>
          <w:color w:val="000000" w:themeColor="text1"/>
          <w:sz w:val="20"/>
          <w:szCs w:val="20"/>
          <w:lang w:eastAsia="en-GB"/>
        </w:rPr>
        <w:t xml:space="preserve"> </w:t>
      </w:r>
    </w:p>
    <w:p w:rsidR="004640E9"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R</w:t>
      </w:r>
      <w:r w:rsidR="009C04E3" w:rsidRPr="00FE3717">
        <w:rPr>
          <w:rFonts w:ascii="Arial" w:eastAsia="Times New Roman" w:hAnsi="Arial" w:cs="Arial"/>
          <w:bCs/>
          <w:i/>
          <w:color w:val="000000" w:themeColor="text1"/>
          <w:sz w:val="20"/>
          <w:szCs w:val="20"/>
          <w:lang w:eastAsia="en-GB"/>
        </w:rPr>
        <w:t>emove:</w:t>
      </w:r>
      <w:r w:rsidR="009C04E3" w:rsidRPr="00FE3717">
        <w:rPr>
          <w:rFonts w:ascii="Arial" w:eastAsia="Times New Roman" w:hAnsi="Arial" w:cs="Arial"/>
          <w:i/>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[PERLRE] - </w:t>
      </w:r>
      <w:hyperlink r:id="rId31" w:anchor="Extended-Patterns" w:history="1">
        <w:r w:rsidR="009C04E3" w:rsidRPr="00FE3717">
          <w:rPr>
            <w:rFonts w:ascii="Arial" w:eastAsia="Times New Roman" w:hAnsi="Arial" w:cs="Arial"/>
            <w:color w:val="000000" w:themeColor="text1"/>
            <w:sz w:val="20"/>
            <w:szCs w:val="20"/>
            <w:u w:val="single"/>
            <w:lang w:eastAsia="en-GB"/>
          </w:rPr>
          <w:t>http://perldoc.perl.org/perlre.html#Extended-Patterns</w:t>
        </w:r>
      </w:hyperlink>
      <w:r w:rsidR="009C04E3" w:rsidRPr="00FE3717">
        <w:rPr>
          <w:rFonts w:ascii="Arial" w:eastAsia="Times New Roman" w:hAnsi="Arial" w:cs="Arial"/>
          <w:color w:val="000000" w:themeColor="text1"/>
          <w:sz w:val="20"/>
          <w:szCs w:val="20"/>
          <w:lang w:eastAsia="en-GB"/>
        </w:rPr>
        <w:t xml:space="preserve"> </w:t>
      </w:r>
    </w:p>
    <w:p w:rsidR="009C04E3"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00C34855" w:rsidRPr="00FE3717">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 xml:space="preserve">[JAVARE] - </w:t>
      </w:r>
      <w:hyperlink r:id="rId32" w:history="1">
        <w:r w:rsidRPr="00FE3717">
          <w:rPr>
            <w:rFonts w:ascii="Arial" w:eastAsia="Times New Roman" w:hAnsi="Arial" w:cs="Arial"/>
            <w:color w:val="000000" w:themeColor="text1"/>
            <w:sz w:val="20"/>
            <w:szCs w:val="20"/>
            <w:u w:val="single"/>
            <w:lang w:eastAsia="en-GB"/>
          </w:rPr>
          <w:t>http://docs.oracle.com/javase/7/docs/api/java/util/regex/Pattern.html</w:t>
        </w:r>
      </w:hyperlink>
      <w:r w:rsidR="00090206" w:rsidRPr="00FE3717">
        <w:rPr>
          <w:rFonts w:ascii="Arial" w:eastAsia="Times New Roman" w:hAnsi="Arial" w:cs="Arial"/>
          <w:color w:val="000000" w:themeColor="text1"/>
          <w:sz w:val="20"/>
          <w:szCs w:val="20"/>
          <w:lang w:eastAsia="en-GB"/>
        </w:rPr>
        <w:t xml:space="preserve"> </w:t>
      </w:r>
    </w:p>
    <w:p w:rsidR="00D12A40" w:rsidRPr="00FE3717" w:rsidRDefault="00D12A40" w:rsidP="002E1313">
      <w:pPr>
        <w:rPr>
          <w:rFonts w:ascii="Helv" w:eastAsia="Times New Roman" w:hAnsi="Helv" w:cs="Helv"/>
          <w:color w:val="000000" w:themeColor="text1"/>
          <w:sz w:val="20"/>
          <w:szCs w:val="20"/>
          <w:lang w:eastAsia="en-GB"/>
        </w:rPr>
      </w:pPr>
    </w:p>
    <w:p w:rsidR="00240DC5" w:rsidRDefault="00240DC5" w:rsidP="002E1313">
      <w:pPr>
        <w:rPr>
          <w:rFonts w:ascii="Helv" w:eastAsia="Times New Roman" w:hAnsi="Helv" w:cs="Helv"/>
          <w:color w:val="0000FF"/>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3.30</w:t>
      </w:r>
      <w:r w:rsidRPr="00C95209">
        <w:rPr>
          <w:rFonts w:ascii="Arial" w:eastAsia="Times New Roman" w:hAnsi="Arial" w:cs="Arial"/>
          <w:color w:val="000000" w:themeColor="text1"/>
          <w:sz w:val="20"/>
          <w:szCs w:val="20"/>
          <w:lang w:eastAsia="en-GB"/>
        </w:rPr>
        <w:t xml:space="preserve">. </w:t>
      </w:r>
      <w:r w:rsidRPr="00C95209">
        <w:rPr>
          <w:rFonts w:ascii="Arial" w:eastAsia="Times New Roman" w:hAnsi="Arial" w:cs="Arial"/>
          <w:i/>
          <w:color w:val="000000" w:themeColor="text1"/>
          <w:sz w:val="20"/>
          <w:szCs w:val="20"/>
          <w:lang w:eastAsia="en-GB"/>
        </w:rPr>
        <w:t>Section 16</w:t>
      </w:r>
      <w:r w:rsidRPr="00C95209">
        <w:rPr>
          <w:rFonts w:ascii="Arial" w:eastAsia="Times New Roman" w:hAnsi="Arial" w:cs="Arial"/>
          <w:color w:val="000000" w:themeColor="text1"/>
          <w:sz w:val="20"/>
          <w:szCs w:val="20"/>
          <w:lang w:eastAsia="en-GB"/>
        </w:rPr>
        <w:t xml:space="preserve">. Changes to placement of occurs properties.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Remove the restriction that DFDL occurs properties are not applicable to global elements. This rule causes problems when applying </w:t>
      </w:r>
      <w:r w:rsidR="00150582" w:rsidRPr="00C95209">
        <w:rPr>
          <w:rFonts w:ascii="Arial" w:eastAsia="Times New Roman" w:hAnsi="Arial" w:cs="Arial"/>
          <w:color w:val="000000" w:themeColor="text1"/>
          <w:sz w:val="20"/>
          <w:szCs w:val="20"/>
          <w:lang w:eastAsia="en-GB"/>
        </w:rPr>
        <w:t xml:space="preserve">property </w:t>
      </w:r>
      <w:r w:rsidRPr="00C95209">
        <w:rPr>
          <w:rFonts w:ascii="Arial" w:eastAsia="Times New Roman" w:hAnsi="Arial" w:cs="Arial"/>
          <w:color w:val="000000" w:themeColor="text1"/>
          <w:sz w:val="20"/>
          <w:szCs w:val="20"/>
          <w:lang w:eastAsia="en-GB"/>
        </w:rPr>
        <w:t xml:space="preserve">scoping rules. DFDL occurs properties may now be specified on global elements.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Also </w:t>
      </w:r>
      <w:r w:rsidR="00150582" w:rsidRPr="00C95209">
        <w:rPr>
          <w:rFonts w:ascii="Arial" w:eastAsia="Times New Roman" w:hAnsi="Arial" w:cs="Arial"/>
          <w:color w:val="000000" w:themeColor="text1"/>
          <w:sz w:val="20"/>
          <w:szCs w:val="20"/>
          <w:lang w:eastAsia="en-GB"/>
        </w:rPr>
        <w:t>see</w:t>
      </w:r>
      <w:r w:rsidRPr="00C95209">
        <w:rPr>
          <w:rFonts w:ascii="Arial" w:eastAsia="Times New Roman" w:hAnsi="Arial" w:cs="Arial"/>
          <w:color w:val="000000" w:themeColor="text1"/>
          <w:sz w:val="20"/>
          <w:szCs w:val="20"/>
          <w:lang w:eastAsia="en-GB"/>
        </w:rPr>
        <w:t xml:space="preserve"> update to errat</w:t>
      </w:r>
      <w:r w:rsidR="00991C77">
        <w:rPr>
          <w:rFonts w:ascii="Arial" w:eastAsia="Times New Roman" w:hAnsi="Arial" w:cs="Arial"/>
          <w:color w:val="000000" w:themeColor="text1"/>
          <w:sz w:val="20"/>
          <w:szCs w:val="20"/>
          <w:lang w:eastAsia="en-GB"/>
        </w:rPr>
        <w:t>um</w:t>
      </w:r>
      <w:r w:rsidRPr="00C95209">
        <w:rPr>
          <w:rFonts w:ascii="Arial" w:eastAsia="Times New Roman" w:hAnsi="Arial" w:cs="Arial"/>
          <w:color w:val="000000" w:themeColor="text1"/>
          <w:sz w:val="20"/>
          <w:szCs w:val="20"/>
          <w:lang w:eastAsia="en-GB"/>
        </w:rPr>
        <w:t xml:space="preserve"> 3.8.</w:t>
      </w: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3.31</w:t>
      </w:r>
      <w:r w:rsidRPr="00C95209">
        <w:rPr>
          <w:rFonts w:ascii="Arial" w:eastAsia="Times New Roman" w:hAnsi="Arial" w:cs="Arial"/>
          <w:color w:val="000000" w:themeColor="text1"/>
          <w:sz w:val="20"/>
          <w:szCs w:val="20"/>
          <w:lang w:eastAsia="en-GB"/>
        </w:rPr>
        <w:t xml:space="preserve">. </w:t>
      </w:r>
      <w:r w:rsidR="00307081" w:rsidRPr="00C95209">
        <w:rPr>
          <w:rFonts w:ascii="Arial" w:eastAsia="Times New Roman" w:hAnsi="Arial" w:cs="Arial"/>
          <w:i/>
          <w:color w:val="000000" w:themeColor="text1"/>
          <w:sz w:val="20"/>
          <w:szCs w:val="20"/>
          <w:lang w:eastAsia="en-GB"/>
        </w:rPr>
        <w:t>Section 14.5</w:t>
      </w:r>
      <w:r w:rsidR="00307081" w:rsidRPr="00C95209">
        <w:rPr>
          <w:rFonts w:ascii="Arial" w:eastAsia="Times New Roman" w:hAnsi="Arial" w:cs="Arial"/>
          <w:color w:val="000000" w:themeColor="text1"/>
          <w:sz w:val="20"/>
          <w:szCs w:val="20"/>
          <w:lang w:eastAsia="en-GB"/>
        </w:rPr>
        <w:t xml:space="preserve">. </w:t>
      </w:r>
      <w:proofErr w:type="gramStart"/>
      <w:r w:rsidRPr="00C95209">
        <w:rPr>
          <w:rFonts w:ascii="Arial" w:eastAsia="Times New Roman" w:hAnsi="Arial" w:cs="Arial"/>
          <w:color w:val="000000" w:themeColor="text1"/>
          <w:sz w:val="20"/>
          <w:szCs w:val="20"/>
          <w:lang w:eastAsia="en-GB"/>
        </w:rPr>
        <w:t>Clarifications to hidden groups.</w:t>
      </w:r>
      <w:proofErr w:type="gramEnd"/>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307081" w:rsidRPr="00C95209" w:rsidRDefault="00DB60B6"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When unparsing a hidden group, the behaviour should be the same as when elements are missing from the infoset; that is, the default values algorithm applies. The only difference is that if a required element does not have a default value or a dfdl</w:t>
      </w:r>
      <w:proofErr w:type="gramStart"/>
      <w:r w:rsidRPr="00C95209">
        <w:rPr>
          <w:rFonts w:ascii="Helv" w:eastAsia="Times New Roman" w:hAnsi="Helv" w:cs="Helv"/>
          <w:color w:val="000000" w:themeColor="text1"/>
          <w:sz w:val="20"/>
          <w:szCs w:val="20"/>
          <w:lang w:eastAsia="en-GB"/>
        </w:rPr>
        <w:t>:outputValueCalc</w:t>
      </w:r>
      <w:proofErr w:type="gramEnd"/>
      <w:r w:rsidRPr="00C95209">
        <w:rPr>
          <w:rFonts w:ascii="Helv" w:eastAsia="Times New Roman" w:hAnsi="Helv" w:cs="Helv"/>
          <w:color w:val="000000" w:themeColor="text1"/>
          <w:sz w:val="20"/>
          <w:szCs w:val="20"/>
          <w:lang w:eastAsia="en-GB"/>
        </w:rPr>
        <w:t xml:space="preserve"> then it is a schema definition error instead of a processing error. </w:t>
      </w:r>
    </w:p>
    <w:p w:rsidR="00307081" w:rsidRPr="00C95209"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p>
    <w:p w:rsidR="009366A4"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When unparsing a hidden group, i</w:t>
      </w:r>
      <w:r w:rsidR="00DB60B6" w:rsidRPr="00C95209">
        <w:rPr>
          <w:rFonts w:ascii="Helv" w:eastAsia="Times New Roman" w:hAnsi="Helv" w:cs="Helv"/>
          <w:color w:val="000000" w:themeColor="text1"/>
          <w:sz w:val="20"/>
          <w:szCs w:val="20"/>
          <w:lang w:eastAsia="en-GB"/>
        </w:rPr>
        <w:t xml:space="preserve">t is a processing error if an element </w:t>
      </w:r>
      <w:r w:rsidRPr="00C95209">
        <w:rPr>
          <w:rFonts w:ascii="Helv" w:eastAsia="Times New Roman" w:hAnsi="Helv" w:cs="Helv"/>
          <w:color w:val="000000" w:themeColor="text1"/>
          <w:sz w:val="20"/>
          <w:szCs w:val="20"/>
          <w:lang w:eastAsia="en-GB"/>
        </w:rPr>
        <w:t xml:space="preserve">information item </w:t>
      </w:r>
      <w:r w:rsidR="00DB60B6" w:rsidRPr="00C95209">
        <w:rPr>
          <w:rFonts w:ascii="Helv" w:eastAsia="Times New Roman" w:hAnsi="Helv" w:cs="Helv"/>
          <w:color w:val="000000" w:themeColor="text1"/>
          <w:sz w:val="20"/>
          <w:szCs w:val="20"/>
          <w:lang w:eastAsia="en-GB"/>
        </w:rPr>
        <w:t>is provided</w:t>
      </w:r>
      <w:r w:rsidRPr="00C95209">
        <w:rPr>
          <w:rFonts w:ascii="Helv" w:eastAsia="Times New Roman" w:hAnsi="Helv" w:cs="Helv"/>
          <w:color w:val="000000" w:themeColor="text1"/>
          <w:sz w:val="20"/>
          <w:szCs w:val="20"/>
          <w:lang w:eastAsia="en-GB"/>
        </w:rPr>
        <w:t xml:space="preserve"> </w:t>
      </w:r>
      <w:r w:rsidR="00DB60B6" w:rsidRPr="00C95209">
        <w:rPr>
          <w:rFonts w:ascii="Helv" w:eastAsia="Times New Roman" w:hAnsi="Helv" w:cs="Helv"/>
          <w:color w:val="000000" w:themeColor="text1"/>
          <w:sz w:val="20"/>
          <w:szCs w:val="20"/>
          <w:lang w:eastAsia="en-GB"/>
        </w:rPr>
        <w:t xml:space="preserve">in the infoset for an element </w:t>
      </w:r>
      <w:r w:rsidRPr="00C95209">
        <w:rPr>
          <w:rFonts w:ascii="Helv" w:eastAsia="Times New Roman" w:hAnsi="Helv" w:cs="Helv"/>
          <w:color w:val="000000" w:themeColor="text1"/>
          <w:sz w:val="20"/>
          <w:szCs w:val="20"/>
          <w:lang w:eastAsia="en-GB"/>
        </w:rPr>
        <w:t>contained withi</w:t>
      </w:r>
      <w:r w:rsidR="00DB60B6" w:rsidRPr="00C95209">
        <w:rPr>
          <w:rFonts w:ascii="Helv" w:eastAsia="Times New Roman" w:hAnsi="Helv" w:cs="Helv"/>
          <w:color w:val="000000" w:themeColor="text1"/>
          <w:sz w:val="20"/>
          <w:szCs w:val="20"/>
          <w:lang w:eastAsia="en-GB"/>
        </w:rPr>
        <w:t xml:space="preserve">n </w:t>
      </w:r>
      <w:r w:rsidRPr="00C95209">
        <w:rPr>
          <w:rFonts w:ascii="Helv" w:eastAsia="Times New Roman" w:hAnsi="Helv" w:cs="Helv"/>
          <w:color w:val="000000" w:themeColor="text1"/>
          <w:sz w:val="20"/>
          <w:szCs w:val="20"/>
          <w:lang w:eastAsia="en-GB"/>
        </w:rPr>
        <w:t xml:space="preserve">the bounds of </w:t>
      </w:r>
      <w:r w:rsidR="00DB60B6" w:rsidRPr="00C95209">
        <w:rPr>
          <w:rFonts w:ascii="Helv" w:eastAsia="Times New Roman" w:hAnsi="Helv" w:cs="Helv"/>
          <w:color w:val="000000" w:themeColor="text1"/>
          <w:sz w:val="20"/>
          <w:szCs w:val="20"/>
          <w:lang w:eastAsia="en-GB"/>
        </w:rPr>
        <w:t>a hidden group.</w:t>
      </w:r>
    </w:p>
    <w:p w:rsidR="009366A4" w:rsidRDefault="009366A4" w:rsidP="009366A4">
      <w:pPr>
        <w:pStyle w:val="BodyText"/>
        <w:rPr>
          <w:lang w:eastAsia="en-GB"/>
        </w:rPr>
      </w:pPr>
      <w:r>
        <w:rPr>
          <w:lang w:eastAsia="en-GB"/>
        </w:rPr>
        <w:br w:type="page"/>
      </w:r>
    </w:p>
    <w:p w:rsidR="00ED1E8C" w:rsidRDefault="00ED1E8C" w:rsidP="00ED1E8C">
      <w:pPr>
        <w:pStyle w:val="StyleHeading112pt"/>
        <w:numPr>
          <w:ilvl w:val="0"/>
          <w:numId w:val="11"/>
        </w:numPr>
      </w:pPr>
      <w:bookmarkStart w:id="146" w:name="_Toc384986294"/>
      <w:bookmarkStart w:id="147" w:name="_Toc341182586"/>
      <w:r>
        <w:lastRenderedPageBreak/>
        <w:t>Public Comment</w:t>
      </w:r>
      <w:r w:rsidR="0008697E">
        <w:t>s</w:t>
      </w:r>
      <w:bookmarkEnd w:id="146"/>
    </w:p>
    <w:p w:rsidR="00ED1E8C" w:rsidRDefault="00ED1E8C" w:rsidP="00ED1E8C">
      <w:pPr>
        <w:pStyle w:val="NormalWeb"/>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Pr>
          <w:rFonts w:ascii="Arial" w:eastAsia="Arial" w:hAnsi="Arial" w:cs="Arial"/>
          <w:sz w:val="20"/>
          <w:szCs w:val="20"/>
        </w:rPr>
        <w:t>errata</w:t>
      </w:r>
      <w:r w:rsidRPr="003765EC">
        <w:rPr>
          <w:rFonts w:ascii="Arial" w:eastAsia="Arial" w:hAnsi="Arial" w:cs="Arial"/>
          <w:sz w:val="20"/>
          <w:szCs w:val="20"/>
        </w:rPr>
        <w:t xml:space="preserve"> </w:t>
      </w:r>
      <w:r>
        <w:rPr>
          <w:rFonts w:ascii="Arial" w:eastAsia="Arial" w:hAnsi="Arial" w:cs="Arial"/>
          <w:sz w:val="20"/>
          <w:szCs w:val="20"/>
        </w:rPr>
        <w:t xml:space="preserve">were </w:t>
      </w:r>
      <w:r w:rsidRPr="003765EC">
        <w:rPr>
          <w:rFonts w:ascii="Arial" w:hAnsi="Arial" w:cs="Arial"/>
          <w:sz w:val="20"/>
          <w:szCs w:val="20"/>
        </w:rPr>
        <w:t>identified</w:t>
      </w:r>
      <w:r>
        <w:rPr>
          <w:rFonts w:ascii="Arial" w:hAnsi="Arial" w:cs="Arial"/>
          <w:sz w:val="20"/>
          <w:szCs w:val="20"/>
        </w:rPr>
        <w:t xml:space="preserve"> during the public comment review of the </w:t>
      </w:r>
      <w:r>
        <w:rPr>
          <w:rFonts w:ascii="Arial" w:eastAsia="Arial" w:hAnsi="Arial" w:cs="Arial"/>
          <w:sz w:val="20"/>
          <w:szCs w:val="20"/>
        </w:rPr>
        <w:t xml:space="preserve">revision of the DFDL 1.0 specification [DFDLREV]. They are grouped here for convenience. </w:t>
      </w:r>
    </w:p>
    <w:p w:rsidR="00ED1E8C" w:rsidRDefault="00ED1E8C" w:rsidP="00ED1E8C">
      <w:pPr>
        <w:pStyle w:val="NormalWeb"/>
        <w:rPr>
          <w:rFonts w:ascii="Arial" w:eastAsia="Arial" w:hAnsi="Arial" w:cs="Arial"/>
          <w:sz w:val="20"/>
          <w:szCs w:val="20"/>
        </w:rPr>
      </w:pPr>
      <w:r>
        <w:rPr>
          <w:rFonts w:ascii="Arial" w:eastAsia="Arial" w:hAnsi="Arial" w:cs="Arial"/>
          <w:sz w:val="20"/>
          <w:szCs w:val="20"/>
        </w:rPr>
        <w:t>Some public comments affected previously identified errata in chapters 2 and 3. For these, the errata in chapters 2 and 3 have been updated</w:t>
      </w:r>
      <w:r w:rsidR="001C428D">
        <w:rPr>
          <w:rFonts w:ascii="Arial" w:eastAsia="Arial" w:hAnsi="Arial" w:cs="Arial"/>
          <w:sz w:val="20"/>
          <w:szCs w:val="20"/>
        </w:rPr>
        <w:t xml:space="preserve"> instead</w:t>
      </w:r>
      <w:r>
        <w:rPr>
          <w:rFonts w:ascii="Arial" w:eastAsia="Arial" w:hAnsi="Arial" w:cs="Arial"/>
          <w:sz w:val="20"/>
          <w:szCs w:val="20"/>
        </w:rPr>
        <w:t xml:space="preserve">, </w:t>
      </w:r>
      <w:r w:rsidR="0008697E">
        <w:rPr>
          <w:rFonts w:ascii="Arial" w:eastAsia="Arial" w:hAnsi="Arial" w:cs="Arial"/>
          <w:sz w:val="20"/>
          <w:szCs w:val="20"/>
        </w:rPr>
        <w:t>including</w:t>
      </w:r>
      <w:r>
        <w:rPr>
          <w:rFonts w:ascii="Arial" w:eastAsia="Arial" w:hAnsi="Arial" w:cs="Arial"/>
          <w:sz w:val="20"/>
          <w:szCs w:val="20"/>
        </w:rPr>
        <w:t xml:space="preserve"> a note to say that they were updated by public comment.</w:t>
      </w:r>
    </w:p>
    <w:p w:rsidR="00F641CA" w:rsidRDefault="00F641CA" w:rsidP="006325B6">
      <w:pPr>
        <w:suppressAutoHyphens w:val="0"/>
        <w:autoSpaceDE w:val="0"/>
        <w:autoSpaceDN w:val="0"/>
        <w:adjustRightInd w:val="0"/>
        <w:rPr>
          <w:rFonts w:ascii="Arial" w:eastAsia="Times New Roman" w:hAnsi="Arial" w:cs="Arial"/>
          <w:b/>
          <w:color w:val="000000" w:themeColor="text1"/>
          <w:sz w:val="20"/>
          <w:szCs w:val="20"/>
          <w:lang w:eastAsia="en-GB"/>
        </w:rPr>
      </w:pPr>
    </w:p>
    <w:p w:rsidR="006325B6" w:rsidRPr="006325B6"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26 (</w:t>
      </w:r>
      <w:hyperlink r:id="rId33" w:history="1">
        <w:r w:rsidRPr="006325B6">
          <w:rPr>
            <w:rStyle w:val="Hyperlink"/>
            <w:rFonts w:ascii="Arial" w:eastAsia="Times New Roman" w:hAnsi="Arial" w:cs="Arial"/>
            <w:i/>
            <w:sz w:val="20"/>
            <w:szCs w:val="20"/>
            <w:lang w:eastAsia="en-GB"/>
          </w:rPr>
          <w:t>http://redmine.ogf.org/boards/15/topics/26</w:t>
        </w:r>
      </w:hyperlink>
      <w:r w:rsidRPr="006325B6">
        <w:rPr>
          <w:rFonts w:ascii="Arial" w:eastAsia="Times New Roman" w:hAnsi="Arial" w:cs="Arial"/>
          <w:i/>
          <w:color w:val="000000" w:themeColor="text1"/>
          <w:sz w:val="20"/>
          <w:szCs w:val="20"/>
          <w:lang w:eastAsia="en-GB"/>
        </w:rPr>
        <w:t>)</w:t>
      </w:r>
    </w:p>
    <w:p w:rsidR="006325B6"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p>
    <w:p w:rsidR="006325B6" w:rsidRPr="00200075" w:rsidRDefault="006325B6" w:rsidP="006325B6">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F6CBD">
        <w:rPr>
          <w:rFonts w:ascii="Arial" w:eastAsia="Times New Roman" w:hAnsi="Arial" w:cs="Arial"/>
          <w:i/>
          <w:color w:val="000000" w:themeColor="text1"/>
          <w:sz w:val="20"/>
          <w:szCs w:val="20"/>
          <w:lang w:eastAsia="en-GB"/>
        </w:rPr>
        <w:t xml:space="preserve">s 12.3, </w:t>
      </w:r>
      <w:r w:rsidRPr="00200075">
        <w:rPr>
          <w:rFonts w:ascii="Arial" w:eastAsia="Times New Roman" w:hAnsi="Arial" w:cs="Arial"/>
          <w:i/>
          <w:color w:val="000000" w:themeColor="text1"/>
          <w:sz w:val="20"/>
          <w:szCs w:val="20"/>
          <w:lang w:eastAsia="en-GB"/>
        </w:rPr>
        <w:t>12.3.7.2</w:t>
      </w:r>
      <w:r w:rsidRPr="00200075">
        <w:rPr>
          <w:rFonts w:ascii="Arial" w:eastAsia="Times New Roman" w:hAnsi="Arial" w:cs="Arial"/>
          <w:color w:val="000000" w:themeColor="text1"/>
          <w:sz w:val="20"/>
          <w:szCs w:val="20"/>
          <w:lang w:eastAsia="en-GB"/>
        </w:rPr>
        <w:t>.</w:t>
      </w:r>
      <w:proofErr w:type="gramEnd"/>
      <w:r w:rsidRPr="00200075">
        <w:rPr>
          <w:rFonts w:ascii="Arial" w:eastAsia="Times New Roman" w:hAnsi="Arial" w:cs="Arial"/>
          <w:color w:val="000000" w:themeColor="text1"/>
          <w:sz w:val="20"/>
          <w:szCs w:val="20"/>
          <w:lang w:eastAsia="en-GB"/>
        </w:rPr>
        <w:t xml:space="preserve"> Clarify that </w:t>
      </w:r>
      <w:r>
        <w:rPr>
          <w:rFonts w:ascii="Arial" w:eastAsia="Times New Roman" w:hAnsi="Arial" w:cs="Arial"/>
          <w:color w:val="000000" w:themeColor="text1"/>
          <w:sz w:val="20"/>
          <w:szCs w:val="20"/>
          <w:lang w:eastAsia="en-GB"/>
        </w:rPr>
        <w:t>calendars</w:t>
      </w:r>
      <w:r w:rsidRPr="00200075">
        <w:rPr>
          <w:rFonts w:ascii="Arial" w:eastAsia="Times New Roman" w:hAnsi="Arial" w:cs="Arial"/>
          <w:color w:val="000000" w:themeColor="text1"/>
          <w:sz w:val="20"/>
          <w:szCs w:val="20"/>
          <w:lang w:eastAsia="en-GB"/>
        </w:rPr>
        <w:t xml:space="preserve"> with a binary packed representation are allowed to have lengthUnits ‘bits’ but the length must be a multiple of 4 and it is a schema definition error otherwise.</w:t>
      </w:r>
      <w:r w:rsidR="00B5427A">
        <w:rPr>
          <w:rFonts w:ascii="Arial" w:eastAsia="Times New Roman" w:hAnsi="Arial" w:cs="Arial"/>
          <w:color w:val="000000" w:themeColor="text1"/>
          <w:sz w:val="20"/>
          <w:szCs w:val="20"/>
          <w:lang w:eastAsia="en-GB"/>
        </w:rPr>
        <w:t xml:space="preserve"> </w:t>
      </w:r>
    </w:p>
    <w:p w:rsidR="00ED1E8C" w:rsidRDefault="00ED1E8C" w:rsidP="00ED1E8C">
      <w:pPr>
        <w:rPr>
          <w:rFonts w:ascii="Arial" w:hAnsi="Arial" w:cs="Arial"/>
          <w:sz w:val="20"/>
          <w:szCs w:val="20"/>
        </w:rPr>
      </w:pPr>
    </w:p>
    <w:p w:rsidR="00F641CA" w:rsidRDefault="00F641CA" w:rsidP="008312BD">
      <w:pPr>
        <w:rPr>
          <w:rFonts w:ascii="Arial" w:eastAsia="Times New Roman" w:hAnsi="Arial" w:cs="Arial"/>
          <w:b/>
          <w:color w:val="000000" w:themeColor="text1"/>
          <w:sz w:val="20"/>
          <w:szCs w:val="20"/>
          <w:lang w:eastAsia="en-GB"/>
        </w:rPr>
      </w:pPr>
    </w:p>
    <w:p w:rsidR="001C428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w:t>
      </w:r>
      <w:r>
        <w:rPr>
          <w:rFonts w:ascii="Arial" w:eastAsia="Times New Roman" w:hAnsi="Arial" w:cs="Arial"/>
          <w:i/>
          <w:color w:val="000000" w:themeColor="text1"/>
          <w:sz w:val="20"/>
          <w:szCs w:val="20"/>
          <w:lang w:eastAsia="en-GB"/>
        </w:rPr>
        <w:t>7 (</w:t>
      </w:r>
      <w:hyperlink r:id="rId34" w:history="1">
        <w:r w:rsidR="0053115D" w:rsidRPr="00CD2EF9">
          <w:rPr>
            <w:rStyle w:val="Hyperlink"/>
            <w:rFonts w:ascii="Arial" w:eastAsia="Times New Roman" w:hAnsi="Arial" w:cs="Arial"/>
            <w:i/>
            <w:sz w:val="20"/>
            <w:szCs w:val="20"/>
            <w:lang w:eastAsia="en-GB"/>
          </w:rPr>
          <w:t>http://redmine.ogf.org/boards/15/topics/27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8312BD"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12.3.7.3.</w:t>
      </w:r>
      <w:proofErr w:type="gramEnd"/>
      <w:r>
        <w:rPr>
          <w:rFonts w:ascii="Arial" w:eastAsia="Times New Roman" w:hAnsi="Arial" w:cs="Arial"/>
          <w:i/>
          <w:color w:val="000000" w:themeColor="text1"/>
          <w:sz w:val="20"/>
          <w:szCs w:val="20"/>
          <w:lang w:eastAsia="en-GB"/>
        </w:rPr>
        <w:t xml:space="preserve"> </w:t>
      </w:r>
      <w:r w:rsidRPr="008312BD">
        <w:rPr>
          <w:rFonts w:ascii="Arial" w:eastAsia="Times New Roman" w:hAnsi="Arial" w:cs="Arial"/>
          <w:color w:val="000000" w:themeColor="text1"/>
          <w:sz w:val="20"/>
          <w:szCs w:val="20"/>
          <w:lang w:eastAsia="en-GB"/>
        </w:rPr>
        <w:t xml:space="preserve">Amend the section </w:t>
      </w:r>
      <w:r w:rsidR="00F641CA">
        <w:rPr>
          <w:rFonts w:ascii="Arial" w:eastAsia="Times New Roman" w:hAnsi="Arial" w:cs="Arial"/>
          <w:color w:val="000000" w:themeColor="text1"/>
          <w:sz w:val="20"/>
          <w:szCs w:val="20"/>
          <w:lang w:eastAsia="en-GB"/>
        </w:rPr>
        <w:t xml:space="preserve">so that the first three paragraphs are replaced by the following two paragraphs. </w:t>
      </w:r>
    </w:p>
    <w:p w:rsidR="008312BD" w:rsidRPr="008312BD" w:rsidRDefault="00001184" w:rsidP="008312BD">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w:t>
      </w:r>
      <w:r w:rsidR="008312BD" w:rsidRPr="008312BD">
        <w:rPr>
          <w:rFonts w:ascii="Arial" w:eastAsia="Times New Roman" w:hAnsi="Arial" w:cs="Arial"/>
          <w:sz w:val="20"/>
          <w:szCs w:val="20"/>
          <w:lang w:eastAsia="en-GB"/>
        </w:rPr>
        <w:t>A complex element of specified length is defining a 'box' in which its child elements exist. An example of this would be a fixed length record element with a variable number of children elements. The dfdl</w:t>
      </w:r>
      <w:proofErr w:type="gramStart"/>
      <w:r w:rsidR="008312BD" w:rsidRPr="008312BD">
        <w:rPr>
          <w:rFonts w:ascii="Arial" w:eastAsia="Times New Roman" w:hAnsi="Arial" w:cs="Arial"/>
          <w:sz w:val="20"/>
          <w:szCs w:val="20"/>
          <w:lang w:eastAsia="en-GB"/>
        </w:rPr>
        <w:t>:lengthUnits</w:t>
      </w:r>
      <w:proofErr w:type="gramEnd"/>
      <w:r w:rsidR="008312BD" w:rsidRPr="008312BD">
        <w:rPr>
          <w:rFonts w:ascii="Arial" w:eastAsia="Times New Roman" w:hAnsi="Arial" w:cs="Arial"/>
          <w:sz w:val="20"/>
          <w:szCs w:val="20"/>
          <w:lang w:eastAsia="en-GB"/>
        </w:rPr>
        <w:t xml:space="preserve"> may be 'bytes' or 'characters' and it is a schema definition error otherwise.</w:t>
      </w:r>
    </w:p>
    <w:p w:rsidR="008312BD" w:rsidRPr="008312BD" w:rsidRDefault="008312BD" w:rsidP="008312BD">
      <w:pPr>
        <w:suppressAutoHyphens w:val="0"/>
        <w:spacing w:before="100" w:beforeAutospacing="1" w:after="100" w:afterAutospacing="1"/>
        <w:rPr>
          <w:rFonts w:ascii="Arial" w:eastAsia="Times New Roman" w:hAnsi="Arial" w:cs="Arial"/>
          <w:sz w:val="20"/>
          <w:szCs w:val="20"/>
          <w:lang w:eastAsia="en-GB"/>
        </w:rPr>
      </w:pPr>
      <w:r w:rsidRPr="008312BD">
        <w:rPr>
          <w:rFonts w:ascii="Arial" w:eastAsia="Times New Roman" w:hAnsi="Arial" w:cs="Arial"/>
          <w:sz w:val="20"/>
          <w:szCs w:val="20"/>
          <w:lang w:eastAsia="en-GB"/>
        </w:rPr>
        <w:t>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w:t>
      </w:r>
      <w:proofErr w:type="gramStart"/>
      <w:r w:rsidRPr="008312BD">
        <w:rPr>
          <w:rFonts w:ascii="Arial" w:eastAsia="Times New Roman" w:hAnsi="Arial" w:cs="Arial"/>
          <w:sz w:val="20"/>
          <w:szCs w:val="20"/>
          <w:lang w:eastAsia="en-GB"/>
        </w:rPr>
        <w:t>:lengthKind</w:t>
      </w:r>
      <w:proofErr w:type="gramEnd"/>
      <w:r w:rsidRPr="008312BD">
        <w:rPr>
          <w:rFonts w:ascii="Arial" w:eastAsia="Times New Roman" w:hAnsi="Arial" w:cs="Arial"/>
          <w:sz w:val="20"/>
          <w:szCs w:val="20"/>
          <w:lang w:eastAsia="en-GB"/>
        </w:rPr>
        <w:t xml:space="preserve"> 'endOfParent', dfdl:representation 'text' and a multi-byte dfdl:encoding such that the element does not use up all the bytes of data. In this case the remaining unused bytes comprise the child element's RightFill region in the data syntax grammar of section 9.2. In both examples, the unused area is skipped when parsing, and is filled with the dfdl</w:t>
      </w:r>
      <w:proofErr w:type="gramStart"/>
      <w:r w:rsidRPr="008312BD">
        <w:rPr>
          <w:rFonts w:ascii="Arial" w:eastAsia="Times New Roman" w:hAnsi="Arial" w:cs="Arial"/>
          <w:sz w:val="20"/>
          <w:szCs w:val="20"/>
          <w:lang w:eastAsia="en-GB"/>
        </w:rPr>
        <w:t>:fillByte</w:t>
      </w:r>
      <w:proofErr w:type="gramEnd"/>
      <w:r w:rsidRPr="008312BD">
        <w:rPr>
          <w:rFonts w:ascii="Arial" w:eastAsia="Times New Roman" w:hAnsi="Arial" w:cs="Arial"/>
          <w:sz w:val="20"/>
          <w:szCs w:val="20"/>
          <w:lang w:eastAsia="en-GB"/>
        </w:rPr>
        <w:t xml:space="preserve"> on unparsing.</w:t>
      </w:r>
      <w:r w:rsidR="00001184">
        <w:rPr>
          <w:rFonts w:ascii="Arial" w:eastAsia="Times New Roman" w:hAnsi="Arial" w:cs="Arial"/>
          <w:sz w:val="20"/>
          <w:szCs w:val="20"/>
          <w:lang w:eastAsia="en-GB"/>
        </w:rPr>
        <w:t>”</w:t>
      </w:r>
    </w:p>
    <w:p w:rsidR="00F641CA" w:rsidRDefault="00F641CA" w:rsidP="008312BD">
      <w:pPr>
        <w:rPr>
          <w:rFonts w:ascii="Arial" w:eastAsia="Times New Roman" w:hAnsi="Arial" w:cs="Arial"/>
          <w:b/>
          <w:color w:val="000000" w:themeColor="text1"/>
          <w:sz w:val="20"/>
          <w:szCs w:val="20"/>
          <w:lang w:eastAsia="en-GB"/>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CF1C18">
        <w:rPr>
          <w:rFonts w:ascii="Arial" w:eastAsia="Times New Roman" w:hAnsi="Arial" w:cs="Arial"/>
          <w:b/>
          <w:color w:val="000000" w:themeColor="text1"/>
          <w:sz w:val="20"/>
          <w:szCs w:val="20"/>
          <w:lang w:eastAsia="en-GB"/>
        </w:rPr>
        <w:t>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w:t>
      </w:r>
      <w:r w:rsidR="00F641CA">
        <w:rPr>
          <w:rFonts w:ascii="Arial" w:eastAsia="Times New Roman" w:hAnsi="Arial" w:cs="Arial"/>
          <w:i/>
          <w:color w:val="000000" w:themeColor="text1"/>
          <w:sz w:val="20"/>
          <w:szCs w:val="20"/>
          <w:lang w:eastAsia="en-GB"/>
        </w:rPr>
        <w:t>8</w:t>
      </w:r>
      <w:r>
        <w:rPr>
          <w:rFonts w:ascii="Arial" w:eastAsia="Times New Roman" w:hAnsi="Arial" w:cs="Arial"/>
          <w:i/>
          <w:color w:val="000000" w:themeColor="text1"/>
          <w:sz w:val="20"/>
          <w:szCs w:val="20"/>
          <w:lang w:eastAsia="en-GB"/>
        </w:rPr>
        <w:t xml:space="preserve"> </w:t>
      </w:r>
      <w:r w:rsidR="00F641CA">
        <w:rPr>
          <w:rFonts w:ascii="Arial" w:eastAsia="Times New Roman" w:hAnsi="Arial" w:cs="Arial"/>
          <w:i/>
          <w:color w:val="000000" w:themeColor="text1"/>
          <w:sz w:val="20"/>
          <w:szCs w:val="20"/>
          <w:lang w:eastAsia="en-GB"/>
        </w:rPr>
        <w:t>(</w:t>
      </w:r>
      <w:hyperlink r:id="rId35" w:history="1">
        <w:r w:rsidR="0053115D" w:rsidRPr="00CD2EF9">
          <w:rPr>
            <w:rStyle w:val="Hyperlink"/>
            <w:rFonts w:ascii="Arial" w:eastAsia="Times New Roman" w:hAnsi="Arial" w:cs="Arial"/>
            <w:i/>
            <w:sz w:val="20"/>
            <w:szCs w:val="20"/>
            <w:lang w:eastAsia="en-GB"/>
          </w:rPr>
          <w:t>http://redmine.ogf.org/boards/15/topics/28</w:t>
        </w:r>
      </w:hyperlink>
      <w:r w:rsidR="0053115D">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F641CA">
        <w:rPr>
          <w:rFonts w:ascii="Arial" w:eastAsia="Times New Roman" w:hAnsi="Arial" w:cs="Arial"/>
          <w:i/>
          <w:color w:val="000000" w:themeColor="text1"/>
          <w:sz w:val="20"/>
          <w:szCs w:val="20"/>
          <w:lang w:eastAsia="en-GB"/>
        </w:rPr>
        <w:t xml:space="preserve">s 4.1, </w:t>
      </w:r>
      <w:r w:rsidR="00CF1C18">
        <w:rPr>
          <w:rFonts w:ascii="Arial" w:eastAsia="Times New Roman" w:hAnsi="Arial" w:cs="Arial"/>
          <w:i/>
          <w:color w:val="000000" w:themeColor="text1"/>
          <w:sz w:val="20"/>
          <w:szCs w:val="20"/>
          <w:lang w:eastAsia="en-GB"/>
        </w:rPr>
        <w:t xml:space="preserve">13.15, </w:t>
      </w:r>
      <w:r w:rsidR="00F641CA">
        <w:rPr>
          <w:rFonts w:ascii="Arial" w:eastAsia="Times New Roman" w:hAnsi="Arial" w:cs="Arial"/>
          <w:i/>
          <w:color w:val="000000" w:themeColor="text1"/>
          <w:sz w:val="20"/>
          <w:szCs w:val="20"/>
          <w:lang w:eastAsia="en-GB"/>
        </w:rPr>
        <w:t>23.</w:t>
      </w:r>
      <w:proofErr w:type="gramEnd"/>
      <w:r w:rsidR="00F641CA">
        <w:rPr>
          <w:rFonts w:ascii="Arial" w:eastAsia="Times New Roman" w:hAnsi="Arial" w:cs="Arial"/>
          <w:i/>
          <w:color w:val="000000" w:themeColor="text1"/>
          <w:sz w:val="20"/>
          <w:szCs w:val="20"/>
          <w:lang w:eastAsia="en-GB"/>
        </w:rPr>
        <w:t xml:space="preserve"> </w:t>
      </w:r>
      <w:r w:rsidR="00F641CA" w:rsidRPr="00F641CA">
        <w:rPr>
          <w:rFonts w:ascii="Arial" w:eastAsia="Times New Roman" w:hAnsi="Arial" w:cs="Arial"/>
          <w:color w:val="000000" w:themeColor="text1"/>
          <w:sz w:val="20"/>
          <w:szCs w:val="20"/>
          <w:lang w:eastAsia="en-GB"/>
        </w:rPr>
        <w:t xml:space="preserve">The special value </w:t>
      </w:r>
      <w:r w:rsidR="00F641CA" w:rsidRPr="00CF1C18">
        <w:rPr>
          <w:rFonts w:ascii="Arial" w:eastAsia="Times New Roman" w:hAnsi="Arial" w:cs="Arial"/>
          <w:i/>
          <w:color w:val="000000" w:themeColor="text1"/>
          <w:sz w:val="20"/>
          <w:szCs w:val="20"/>
          <w:lang w:eastAsia="en-GB"/>
        </w:rPr>
        <w:t>nil</w:t>
      </w:r>
      <w:r w:rsidR="00F641CA" w:rsidRPr="00F641CA">
        <w:rPr>
          <w:rFonts w:ascii="Arial" w:eastAsia="Times New Roman" w:hAnsi="Arial" w:cs="Arial"/>
          <w:color w:val="000000" w:themeColor="text1"/>
          <w:sz w:val="20"/>
          <w:szCs w:val="20"/>
          <w:lang w:eastAsia="en-GB"/>
        </w:rPr>
        <w:t xml:space="preserve"> is not compatible </w:t>
      </w:r>
      <w:r w:rsidR="00F641CA">
        <w:rPr>
          <w:rFonts w:ascii="Arial" w:eastAsia="Times New Roman" w:hAnsi="Arial" w:cs="Arial"/>
          <w:color w:val="000000" w:themeColor="text1"/>
          <w:sz w:val="20"/>
          <w:szCs w:val="20"/>
          <w:lang w:eastAsia="en-GB"/>
        </w:rPr>
        <w:t>with XPath. The following amendments are needed</w:t>
      </w:r>
      <w:r w:rsidR="00CF1C18">
        <w:rPr>
          <w:rFonts w:ascii="Arial" w:eastAsia="Times New Roman" w:hAnsi="Arial" w:cs="Arial"/>
          <w:color w:val="000000" w:themeColor="text1"/>
          <w:sz w:val="20"/>
          <w:szCs w:val="20"/>
          <w:lang w:eastAsia="en-GB"/>
        </w:rPr>
        <w:t xml:space="preserve"> so that nilled elements are handled correctly in the infoset</w:t>
      </w:r>
      <w:r w:rsidR="00F641CA">
        <w:rPr>
          <w:rFonts w:ascii="Arial" w:eastAsia="Times New Roman" w:hAnsi="Arial" w:cs="Arial"/>
          <w:color w:val="000000" w:themeColor="text1"/>
          <w:sz w:val="20"/>
          <w:szCs w:val="20"/>
          <w:lang w:eastAsia="en-GB"/>
        </w:rPr>
        <w:t>:</w:t>
      </w:r>
    </w:p>
    <w:p w:rsidR="00F641CA" w:rsidRPr="00F641CA" w:rsidRDefault="00F641CA" w:rsidP="001D13ED">
      <w:pPr>
        <w:pStyle w:val="ListParagraph"/>
        <w:numPr>
          <w:ilvl w:val="0"/>
          <w:numId w:val="51"/>
        </w:numPr>
        <w:suppressAutoHyphens w:val="0"/>
        <w:rPr>
          <w:rFonts w:ascii="Arial" w:eastAsia="Times New Roman" w:hAnsi="Arial" w:cs="Arial"/>
          <w:sz w:val="20"/>
          <w:szCs w:val="20"/>
          <w:lang w:eastAsia="en-GB"/>
        </w:rPr>
      </w:pPr>
      <w:r>
        <w:rPr>
          <w:rFonts w:ascii="Arial" w:eastAsia="Times New Roman" w:hAnsi="Arial" w:cs="Arial"/>
          <w:sz w:val="20"/>
          <w:szCs w:val="20"/>
          <w:lang w:eastAsia="en-GB"/>
        </w:rPr>
        <w:t>R</w:t>
      </w:r>
      <w:r w:rsidRPr="00F641CA">
        <w:rPr>
          <w:rFonts w:ascii="Arial" w:eastAsia="Times New Roman" w:hAnsi="Arial" w:cs="Arial"/>
          <w:sz w:val="20"/>
          <w:szCs w:val="20"/>
          <w:lang w:eastAsia="en-GB"/>
        </w:rPr>
        <w:t xml:space="preserve">emove all discussion of </w:t>
      </w:r>
      <w:r w:rsidRPr="00CF1C18">
        <w:rPr>
          <w:rFonts w:ascii="Arial" w:eastAsia="Times New Roman" w:hAnsi="Arial" w:cs="Arial"/>
          <w:i/>
          <w:sz w:val="20"/>
          <w:szCs w:val="20"/>
          <w:lang w:eastAsia="en-GB"/>
        </w:rPr>
        <w:t>nil</w:t>
      </w:r>
      <w:r w:rsidRPr="00F641CA">
        <w:rPr>
          <w:rFonts w:ascii="Arial" w:eastAsia="Times New Roman" w:hAnsi="Arial" w:cs="Arial"/>
          <w:sz w:val="20"/>
          <w:szCs w:val="20"/>
          <w:lang w:eastAsia="en-GB"/>
        </w:rPr>
        <w:t xml:space="preserve"> as a special value</w:t>
      </w:r>
      <w:r>
        <w:rPr>
          <w:rFonts w:ascii="Arial" w:eastAsia="Times New Roman" w:hAnsi="Arial" w:cs="Arial"/>
          <w:sz w:val="20"/>
          <w:szCs w:val="20"/>
          <w:lang w:eastAsia="en-GB"/>
        </w:rPr>
        <w:t>.</w:t>
      </w:r>
    </w:p>
    <w:p w:rsidR="00F641CA" w:rsidRPr="00F641CA" w:rsidRDefault="00F641CA" w:rsidP="001D13ED">
      <w:pPr>
        <w:pStyle w:val="ListParagraph"/>
        <w:numPr>
          <w:ilvl w:val="0"/>
          <w:numId w:val="51"/>
        </w:numPr>
        <w:suppressAutoHyphens w:val="0"/>
        <w:rPr>
          <w:rFonts w:ascii="Arial" w:eastAsia="Times New Roman" w:hAnsi="Arial" w:cs="Arial"/>
          <w:sz w:val="20"/>
          <w:szCs w:val="20"/>
          <w:lang w:eastAsia="en-GB"/>
        </w:rPr>
      </w:pPr>
      <w:r>
        <w:rPr>
          <w:rFonts w:ascii="Arial" w:eastAsia="Times New Roman" w:hAnsi="Arial" w:cs="Arial"/>
          <w:sz w:val="20"/>
          <w:szCs w:val="20"/>
          <w:lang w:eastAsia="en-GB"/>
        </w:rPr>
        <w:t>A</w:t>
      </w:r>
      <w:r w:rsidRPr="00F641CA">
        <w:rPr>
          <w:rFonts w:ascii="Arial" w:eastAsia="Times New Roman" w:hAnsi="Arial" w:cs="Arial"/>
          <w:sz w:val="20"/>
          <w:szCs w:val="20"/>
          <w:lang w:eastAsia="en-GB"/>
        </w:rPr>
        <w:t>dd [nilled] member to element information item</w:t>
      </w:r>
      <w:r>
        <w:rPr>
          <w:rFonts w:ascii="Arial" w:eastAsia="Times New Roman" w:hAnsi="Arial" w:cs="Arial"/>
          <w:sz w:val="20"/>
          <w:szCs w:val="20"/>
          <w:lang w:eastAsia="en-GB"/>
        </w:rPr>
        <w:t>.</w:t>
      </w:r>
      <w:r w:rsidRPr="00F641CA">
        <w:rPr>
          <w:rFonts w:ascii="Arial" w:eastAsia="Times New Roman" w:hAnsi="Arial" w:cs="Arial"/>
          <w:sz w:val="20"/>
          <w:szCs w:val="20"/>
          <w:lang w:eastAsia="en-GB"/>
        </w:rPr>
        <w:t xml:space="preserve"> </w:t>
      </w:r>
    </w:p>
    <w:p w:rsidR="00F641CA" w:rsidRPr="00CF1C18" w:rsidRDefault="00F641CA" w:rsidP="001D13ED">
      <w:pPr>
        <w:pStyle w:val="ListParagraph"/>
        <w:numPr>
          <w:ilvl w:val="0"/>
          <w:numId w:val="51"/>
        </w:numPr>
        <w:rPr>
          <w:rFonts w:ascii="Arial" w:eastAsia="Times New Roman" w:hAnsi="Arial" w:cs="Arial"/>
          <w:color w:val="000000" w:themeColor="text1"/>
          <w:sz w:val="20"/>
          <w:szCs w:val="20"/>
          <w:lang w:eastAsia="en-GB"/>
        </w:rPr>
      </w:pPr>
      <w:r>
        <w:rPr>
          <w:rFonts w:ascii="Arial" w:eastAsia="Times New Roman" w:hAnsi="Arial" w:cs="Arial"/>
          <w:sz w:val="20"/>
          <w:szCs w:val="20"/>
          <w:lang w:eastAsia="en-GB"/>
        </w:rPr>
        <w:t>A</w:t>
      </w:r>
      <w:r w:rsidRPr="00F641CA">
        <w:rPr>
          <w:rFonts w:ascii="Arial" w:eastAsia="Times New Roman" w:hAnsi="Arial" w:cs="Arial"/>
          <w:sz w:val="20"/>
          <w:szCs w:val="20"/>
          <w:lang w:eastAsia="en-GB"/>
        </w:rPr>
        <w:t xml:space="preserve">dd </w:t>
      </w:r>
      <w:r>
        <w:rPr>
          <w:rFonts w:ascii="Arial" w:eastAsia="Times New Roman" w:hAnsi="Arial" w:cs="Arial"/>
          <w:sz w:val="20"/>
          <w:szCs w:val="20"/>
          <w:lang w:eastAsia="en-GB"/>
        </w:rPr>
        <w:t xml:space="preserve">XPath 2.0 </w:t>
      </w:r>
      <w:r w:rsidRPr="00F641CA">
        <w:rPr>
          <w:rFonts w:ascii="Arial" w:eastAsia="Times New Roman" w:hAnsi="Arial" w:cs="Arial"/>
          <w:sz w:val="20"/>
          <w:szCs w:val="20"/>
          <w:lang w:eastAsia="en-GB"/>
        </w:rPr>
        <w:t>fn</w:t>
      </w:r>
      <w:proofErr w:type="gramStart"/>
      <w:r w:rsidRPr="00F641CA">
        <w:rPr>
          <w:rFonts w:ascii="Arial" w:eastAsia="Times New Roman" w:hAnsi="Arial" w:cs="Arial"/>
          <w:sz w:val="20"/>
          <w:szCs w:val="20"/>
          <w:lang w:eastAsia="en-GB"/>
        </w:rPr>
        <w:t>:nilled</w:t>
      </w:r>
      <w:proofErr w:type="gramEnd"/>
      <w:r>
        <w:rPr>
          <w:rFonts w:ascii="Arial" w:eastAsia="Times New Roman" w:hAnsi="Arial" w:cs="Arial"/>
          <w:sz w:val="20"/>
          <w:szCs w:val="20"/>
          <w:lang w:eastAsia="en-GB"/>
        </w:rPr>
        <w:t>()</w:t>
      </w:r>
      <w:r w:rsidRPr="00F641CA">
        <w:rPr>
          <w:rFonts w:ascii="Arial" w:eastAsia="Times New Roman" w:hAnsi="Arial" w:cs="Arial"/>
          <w:sz w:val="20"/>
          <w:szCs w:val="20"/>
          <w:lang w:eastAsia="en-GB"/>
        </w:rPr>
        <w:t xml:space="preserve"> function to </w:t>
      </w:r>
      <w:r>
        <w:rPr>
          <w:rFonts w:ascii="Arial" w:eastAsia="Times New Roman" w:hAnsi="Arial" w:cs="Arial"/>
          <w:sz w:val="20"/>
          <w:szCs w:val="20"/>
          <w:lang w:eastAsia="en-GB"/>
        </w:rPr>
        <w:t xml:space="preserve">DFDL </w:t>
      </w:r>
      <w:r w:rsidRPr="00F641CA">
        <w:rPr>
          <w:rFonts w:ascii="Arial" w:eastAsia="Times New Roman" w:hAnsi="Arial" w:cs="Arial"/>
          <w:sz w:val="20"/>
          <w:szCs w:val="20"/>
          <w:lang w:eastAsia="en-GB"/>
        </w:rPr>
        <w:t>expression language</w:t>
      </w:r>
      <w:r w:rsidR="00CF1C18">
        <w:rPr>
          <w:rFonts w:ascii="Arial" w:eastAsia="Times New Roman" w:hAnsi="Arial" w:cs="Arial"/>
          <w:sz w:val="20"/>
          <w:szCs w:val="20"/>
          <w:lang w:eastAsia="en-GB"/>
        </w:rPr>
        <w:t>.</w:t>
      </w:r>
    </w:p>
    <w:p w:rsidR="00CF1C18" w:rsidRPr="00CF1C18" w:rsidRDefault="00CF1C18" w:rsidP="001D13ED">
      <w:pPr>
        <w:pStyle w:val="ListParagraph"/>
        <w:numPr>
          <w:ilvl w:val="0"/>
          <w:numId w:val="51"/>
        </w:numPr>
        <w:rPr>
          <w:rFonts w:ascii="Arial" w:eastAsia="Times New Roman" w:hAnsi="Arial" w:cs="Arial"/>
          <w:color w:val="000000" w:themeColor="text1"/>
          <w:sz w:val="20"/>
          <w:szCs w:val="20"/>
          <w:lang w:eastAsia="en-GB"/>
        </w:rPr>
      </w:pPr>
      <w:r>
        <w:rPr>
          <w:rFonts w:ascii="Arial" w:hAnsi="Arial" w:cs="Arial"/>
          <w:sz w:val="20"/>
          <w:szCs w:val="20"/>
        </w:rPr>
        <w:t>A</w:t>
      </w:r>
      <w:r w:rsidRPr="00CF1C18">
        <w:rPr>
          <w:rFonts w:ascii="Arial" w:hAnsi="Arial" w:cs="Arial"/>
          <w:sz w:val="20"/>
          <w:szCs w:val="20"/>
        </w:rPr>
        <w:t xml:space="preserve">n attempt to get the value of a </w:t>
      </w:r>
      <w:r>
        <w:rPr>
          <w:rFonts w:ascii="Arial" w:hAnsi="Arial" w:cs="Arial"/>
          <w:sz w:val="20"/>
          <w:szCs w:val="20"/>
        </w:rPr>
        <w:t>[</w:t>
      </w:r>
      <w:r w:rsidRPr="00CF1C18">
        <w:rPr>
          <w:rFonts w:ascii="Arial" w:hAnsi="Arial" w:cs="Arial"/>
          <w:sz w:val="20"/>
          <w:szCs w:val="20"/>
        </w:rPr>
        <w:t>nilled</w:t>
      </w:r>
      <w:r>
        <w:rPr>
          <w:rFonts w:ascii="Arial" w:hAnsi="Arial" w:cs="Arial"/>
          <w:sz w:val="20"/>
          <w:szCs w:val="20"/>
        </w:rPr>
        <w:t>]</w:t>
      </w:r>
      <w:r w:rsidRPr="00CF1C18">
        <w:rPr>
          <w:rFonts w:ascii="Arial" w:hAnsi="Arial" w:cs="Arial"/>
          <w:sz w:val="20"/>
          <w:szCs w:val="20"/>
        </w:rPr>
        <w:t xml:space="preserve"> element return</w:t>
      </w:r>
      <w:r>
        <w:rPr>
          <w:rFonts w:ascii="Arial" w:hAnsi="Arial" w:cs="Arial"/>
          <w:sz w:val="20"/>
          <w:szCs w:val="20"/>
        </w:rPr>
        <w:t>s the</w:t>
      </w:r>
      <w:r w:rsidRPr="00CF1C18">
        <w:rPr>
          <w:rFonts w:ascii="Arial" w:hAnsi="Arial" w:cs="Arial"/>
          <w:sz w:val="20"/>
          <w:szCs w:val="20"/>
        </w:rPr>
        <w:t xml:space="preserve"> empty sequence</w:t>
      </w:r>
      <w:r>
        <w:rPr>
          <w:rFonts w:ascii="Arial" w:hAnsi="Arial" w:cs="Arial"/>
          <w:sz w:val="20"/>
          <w:szCs w:val="20"/>
        </w:rPr>
        <w:t>.</w:t>
      </w:r>
    </w:p>
    <w:p w:rsidR="00F641CA" w:rsidRDefault="00F641CA"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632E34" w:rsidRDefault="008312BD" w:rsidP="00632E34">
      <w:pPr>
        <w:autoSpaceDE w:val="0"/>
        <w:rPr>
          <w:rFonts w:ascii="Helvetica" w:hAnsi="Helvetica" w:cs="Arial"/>
          <w:i/>
          <w:color w:val="000000" w:themeColor="text1"/>
          <w:sz w:val="20"/>
          <w:szCs w:val="20"/>
        </w:rPr>
      </w:pPr>
      <w:r>
        <w:rPr>
          <w:rFonts w:ascii="Arial" w:eastAsia="Times New Roman" w:hAnsi="Arial" w:cs="Arial"/>
          <w:b/>
          <w:color w:val="000000" w:themeColor="text1"/>
          <w:sz w:val="20"/>
          <w:szCs w:val="20"/>
          <w:lang w:eastAsia="en-GB"/>
        </w:rPr>
        <w:t>4.</w:t>
      </w:r>
      <w:r w:rsidR="00CF1C18">
        <w:rPr>
          <w:rFonts w:ascii="Arial" w:eastAsia="Times New Roman" w:hAnsi="Arial" w:cs="Arial"/>
          <w:b/>
          <w:color w:val="000000" w:themeColor="text1"/>
          <w:sz w:val="20"/>
          <w:szCs w:val="20"/>
          <w:lang w:eastAsia="en-GB"/>
        </w:rPr>
        <w:t>4</w:t>
      </w:r>
      <w:r w:rsidRPr="00200075">
        <w:rPr>
          <w:rFonts w:ascii="Arial" w:eastAsia="Times New Roman" w:hAnsi="Arial" w:cs="Arial"/>
          <w:color w:val="000000" w:themeColor="text1"/>
          <w:sz w:val="20"/>
          <w:szCs w:val="20"/>
          <w:lang w:eastAsia="en-GB"/>
        </w:rPr>
        <w:t xml:space="preserve">. </w:t>
      </w:r>
      <w:r w:rsidR="00632E34" w:rsidRPr="00632E34">
        <w:rPr>
          <w:rFonts w:ascii="Arial" w:eastAsia="Times New Roman" w:hAnsi="Arial" w:cs="Arial"/>
          <w:i/>
          <w:color w:val="000000" w:themeColor="text1"/>
          <w:sz w:val="20"/>
          <w:szCs w:val="20"/>
          <w:lang w:eastAsia="en-GB"/>
        </w:rPr>
        <w:t>P</w:t>
      </w:r>
      <w:r w:rsidR="00632E34" w:rsidRPr="00781F88">
        <w:rPr>
          <w:rFonts w:ascii="Helvetica" w:hAnsi="Helvetica" w:cs="Arial"/>
          <w:i/>
          <w:color w:val="000000" w:themeColor="text1"/>
          <w:sz w:val="20"/>
          <w:szCs w:val="20"/>
        </w:rPr>
        <w:t xml:space="preserve">ublic comment </w:t>
      </w:r>
      <w:r w:rsidR="00632E34">
        <w:rPr>
          <w:rFonts w:ascii="Helvetica" w:hAnsi="Helvetica" w:cs="Arial"/>
          <w:i/>
          <w:color w:val="000000" w:themeColor="text1"/>
          <w:sz w:val="20"/>
          <w:szCs w:val="20"/>
        </w:rPr>
        <w:t>41</w:t>
      </w:r>
      <w:r w:rsidR="00632E34" w:rsidRPr="00781F88">
        <w:rPr>
          <w:rFonts w:ascii="Helvetica" w:hAnsi="Helvetica" w:cs="Arial"/>
          <w:i/>
          <w:color w:val="000000" w:themeColor="text1"/>
          <w:sz w:val="20"/>
          <w:szCs w:val="20"/>
        </w:rPr>
        <w:t xml:space="preserve"> (</w:t>
      </w:r>
      <w:hyperlink r:id="rId36" w:history="1">
        <w:r w:rsidR="0053115D" w:rsidRPr="00CD2EF9">
          <w:rPr>
            <w:rStyle w:val="Hyperlink"/>
            <w:rFonts w:ascii="Helvetica" w:hAnsi="Helvetica" w:cs="Arial"/>
            <w:i/>
            <w:sz w:val="20"/>
            <w:szCs w:val="20"/>
          </w:rPr>
          <w:t>http://redmine.ogf.org/boards/15/topics/41</w:t>
        </w:r>
      </w:hyperlink>
      <w:r w:rsidR="00632E34" w:rsidRPr="00781F88">
        <w:rPr>
          <w:rFonts w:ascii="Helvetica" w:hAnsi="Helvetica" w:cs="Arial"/>
          <w:i/>
          <w:color w:val="000000" w:themeColor="text1"/>
          <w:sz w:val="20"/>
          <w:szCs w:val="20"/>
        </w:rPr>
        <w:t>)</w:t>
      </w:r>
    </w:p>
    <w:p w:rsidR="00632E34" w:rsidRDefault="00632E34" w:rsidP="00632E34">
      <w:pPr>
        <w:pStyle w:val="NormalWeb"/>
        <w:rPr>
          <w:rFonts w:ascii="Helv" w:hAnsi="Helv" w:cs="Helv"/>
          <w:color w:val="000000"/>
          <w:sz w:val="20"/>
          <w:szCs w:val="20"/>
        </w:rPr>
      </w:pPr>
      <w:proofErr w:type="gramStart"/>
      <w:r w:rsidRPr="00632E34">
        <w:rPr>
          <w:rFonts w:ascii="Helv" w:hAnsi="Helv" w:cs="Helv"/>
          <w:i/>
          <w:color w:val="000000"/>
          <w:sz w:val="20"/>
          <w:szCs w:val="20"/>
        </w:rPr>
        <w:t>Section 13.11.1.</w:t>
      </w:r>
      <w:proofErr w:type="gramEnd"/>
      <w:r>
        <w:rPr>
          <w:rFonts w:ascii="Helv" w:hAnsi="Helv" w:cs="Helv"/>
          <w:color w:val="000000"/>
          <w:sz w:val="20"/>
          <w:szCs w:val="20"/>
        </w:rPr>
        <w:t xml:space="preserve"> Two clarifications to time zone processing:</w:t>
      </w:r>
    </w:p>
    <w:p w:rsidR="00632E34" w:rsidRDefault="00632E34" w:rsidP="00632E34">
      <w:pPr>
        <w:pStyle w:val="NormalWeb"/>
        <w:rPr>
          <w:rFonts w:ascii="Helv" w:hAnsi="Helv" w:cs="Helv"/>
          <w:color w:val="000000"/>
          <w:sz w:val="20"/>
          <w:szCs w:val="20"/>
        </w:rPr>
      </w:pPr>
      <w:r>
        <w:rPr>
          <w:rFonts w:ascii="Helv" w:hAnsi="Helv" w:cs="Helv"/>
          <w:color w:val="000000"/>
          <w:sz w:val="20"/>
          <w:szCs w:val="20"/>
        </w:rPr>
        <w:t xml:space="preserve">Add footnote to the calendar pattern symbol table: </w:t>
      </w:r>
      <w:r w:rsidRPr="00247A14">
        <w:rPr>
          <w:rFonts w:ascii="Arial" w:hAnsi="Arial" w:cs="Arial"/>
          <w:sz w:val="20"/>
          <w:szCs w:val="20"/>
        </w:rPr>
        <w:t>"When unparsing, if a time zone symbol is not available for a particular time zone, a fallback may be used, as defined in [ICUCalForm]."</w:t>
      </w:r>
    </w:p>
    <w:p w:rsidR="00632E34" w:rsidRPr="00247A14" w:rsidRDefault="00632E34" w:rsidP="00632E34">
      <w:pPr>
        <w:pStyle w:val="NormalWeb"/>
        <w:rPr>
          <w:rFonts w:ascii="Arial" w:hAnsi="Arial" w:cs="Arial"/>
          <w:color w:val="000000"/>
          <w:sz w:val="20"/>
          <w:szCs w:val="20"/>
        </w:rPr>
      </w:pPr>
      <w:r w:rsidRPr="00247A14">
        <w:rPr>
          <w:rFonts w:ascii="Arial" w:hAnsi="Arial" w:cs="Arial"/>
          <w:sz w:val="20"/>
          <w:szCs w:val="20"/>
        </w:rPr>
        <w:lastRenderedPageBreak/>
        <w:t xml:space="preserve">Append "which uses symbols defined by [UnicodeLDML]" to sentence "The pattern is derived from the ICU SimpleDatetimeFormat class described here: [ICUCalForm]"  </w:t>
      </w:r>
    </w:p>
    <w:p w:rsidR="008312BD" w:rsidRDefault="008312BD" w:rsidP="00632E34">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632E34">
        <w:rPr>
          <w:rFonts w:ascii="Arial" w:eastAsia="Times New Roman" w:hAnsi="Arial" w:cs="Arial"/>
          <w:b/>
          <w:color w:val="000000" w:themeColor="text1"/>
          <w:sz w:val="20"/>
          <w:szCs w:val="20"/>
          <w:lang w:eastAsia="en-GB"/>
        </w:rPr>
        <w:t>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632E34">
        <w:rPr>
          <w:rFonts w:ascii="Arial" w:eastAsia="Times New Roman" w:hAnsi="Arial" w:cs="Arial"/>
          <w:i/>
          <w:color w:val="000000" w:themeColor="text1"/>
          <w:sz w:val="20"/>
          <w:szCs w:val="20"/>
          <w:lang w:eastAsia="en-GB"/>
        </w:rPr>
        <w:t>4</w:t>
      </w:r>
      <w:r w:rsidRPr="006325B6">
        <w:rPr>
          <w:rFonts w:ascii="Arial" w:eastAsia="Times New Roman" w:hAnsi="Arial" w:cs="Arial"/>
          <w:i/>
          <w:color w:val="000000" w:themeColor="text1"/>
          <w:sz w:val="20"/>
          <w:szCs w:val="20"/>
          <w:lang w:eastAsia="en-GB"/>
        </w:rPr>
        <w:t>2</w:t>
      </w:r>
      <w:r>
        <w:rPr>
          <w:rFonts w:ascii="Arial" w:eastAsia="Times New Roman" w:hAnsi="Arial" w:cs="Arial"/>
          <w:i/>
          <w:color w:val="000000" w:themeColor="text1"/>
          <w:sz w:val="20"/>
          <w:szCs w:val="20"/>
          <w:lang w:eastAsia="en-GB"/>
        </w:rPr>
        <w:t xml:space="preserve"> (</w:t>
      </w:r>
      <w:hyperlink r:id="rId37" w:history="1">
        <w:r w:rsidR="0053115D" w:rsidRPr="00CD2EF9">
          <w:rPr>
            <w:rStyle w:val="Hyperlink"/>
            <w:rFonts w:ascii="Arial" w:eastAsia="Times New Roman" w:hAnsi="Arial" w:cs="Arial"/>
            <w:i/>
            <w:sz w:val="20"/>
            <w:szCs w:val="20"/>
            <w:lang w:eastAsia="en-GB"/>
          </w:rPr>
          <w:t>http://redmine.ogf.org/boards/15/topics/42</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01184">
        <w:rPr>
          <w:rFonts w:ascii="Arial" w:eastAsia="Times New Roman" w:hAnsi="Arial" w:cs="Arial"/>
          <w:i/>
          <w:color w:val="000000" w:themeColor="text1"/>
          <w:sz w:val="20"/>
          <w:szCs w:val="20"/>
          <w:lang w:eastAsia="en-GB"/>
        </w:rPr>
        <w:t xml:space="preserve"> 13.2.1.</w:t>
      </w:r>
      <w:proofErr w:type="gramEnd"/>
      <w:r w:rsidR="00001184">
        <w:rPr>
          <w:rFonts w:ascii="Arial" w:eastAsia="Times New Roman" w:hAnsi="Arial" w:cs="Arial"/>
          <w:i/>
          <w:color w:val="000000" w:themeColor="text1"/>
          <w:sz w:val="20"/>
          <w:szCs w:val="20"/>
          <w:lang w:eastAsia="en-GB"/>
        </w:rPr>
        <w:t xml:space="preserve"> </w:t>
      </w:r>
      <w:r w:rsidR="00001184" w:rsidRPr="00001184">
        <w:rPr>
          <w:rFonts w:ascii="Arial" w:eastAsia="Times New Roman" w:hAnsi="Arial" w:cs="Arial"/>
          <w:color w:val="000000" w:themeColor="text1"/>
          <w:sz w:val="20"/>
          <w:szCs w:val="20"/>
          <w:lang w:eastAsia="en-GB"/>
        </w:rPr>
        <w:t>Improve first sentence of escapeEscapeCharacter property description so it says “</w:t>
      </w:r>
      <w:r w:rsidR="00001184" w:rsidRPr="00001184">
        <w:rPr>
          <w:rFonts w:ascii="Arial" w:hAnsi="Arial" w:cs="Arial"/>
          <w:sz w:val="20"/>
          <w:szCs w:val="20"/>
        </w:rPr>
        <w:t xml:space="preserve">Specifies one character that escapes </w:t>
      </w:r>
      <w:r w:rsidR="00001184">
        <w:rPr>
          <w:rFonts w:ascii="Arial" w:hAnsi="Arial" w:cs="Arial"/>
          <w:sz w:val="20"/>
          <w:szCs w:val="20"/>
        </w:rPr>
        <w:t>an immediately following dfdl</w:t>
      </w:r>
      <w:proofErr w:type="gramStart"/>
      <w:r w:rsidR="00001184">
        <w:rPr>
          <w:rFonts w:ascii="Arial" w:hAnsi="Arial" w:cs="Arial"/>
          <w:sz w:val="20"/>
          <w:szCs w:val="20"/>
        </w:rPr>
        <w:t>:</w:t>
      </w:r>
      <w:r w:rsidR="00001184" w:rsidRPr="00001184">
        <w:rPr>
          <w:rFonts w:ascii="Arial" w:hAnsi="Arial" w:cs="Arial"/>
          <w:sz w:val="20"/>
          <w:szCs w:val="20"/>
        </w:rPr>
        <w:t>escape</w:t>
      </w:r>
      <w:r w:rsidR="00001184">
        <w:rPr>
          <w:rFonts w:ascii="Arial" w:hAnsi="Arial" w:cs="Arial"/>
          <w:sz w:val="20"/>
          <w:szCs w:val="20"/>
        </w:rPr>
        <w:t>C</w:t>
      </w:r>
      <w:r w:rsidR="00001184" w:rsidRPr="00001184">
        <w:rPr>
          <w:rFonts w:ascii="Arial" w:hAnsi="Arial" w:cs="Arial"/>
          <w:sz w:val="20"/>
          <w:szCs w:val="20"/>
        </w:rPr>
        <w:t>haracter</w:t>
      </w:r>
      <w:proofErr w:type="gramEnd"/>
      <w:r w:rsidR="00001184" w:rsidRPr="00001184">
        <w:rPr>
          <w:rFonts w:ascii="Arial" w:hAnsi="Arial" w:cs="Arial"/>
          <w:sz w:val="20"/>
          <w:szCs w:val="20"/>
        </w:rPr>
        <w:t xml:space="preserve"> or first character of dfdl:</w:t>
      </w:r>
      <w:r w:rsidR="00001184" w:rsidRPr="00001184">
        <w:rPr>
          <w:rFonts w:ascii="Arial" w:hAnsi="Arial" w:cs="Arial"/>
          <w:color w:val="000000"/>
          <w:sz w:val="20"/>
          <w:szCs w:val="20"/>
        </w:rPr>
        <w:t>escapeBlockEnd</w:t>
      </w:r>
      <w:r w:rsidR="00001184" w:rsidRPr="00001184">
        <w:rPr>
          <w:rFonts w:ascii="Arial" w:hAnsi="Arial" w:cs="Arial"/>
          <w:sz w:val="20"/>
          <w:szCs w:val="20"/>
        </w:rPr>
        <w:t>.</w:t>
      </w:r>
      <w:r w:rsidR="00001184">
        <w:rPr>
          <w:rFonts w:ascii="Arial" w:eastAsia="Times New Roman" w:hAnsi="Arial" w:cs="Arial"/>
          <w:i/>
          <w:color w:val="000000" w:themeColor="text1"/>
          <w:sz w:val="20"/>
          <w:szCs w:val="20"/>
          <w:lang w:eastAsia="en-GB"/>
        </w:rPr>
        <w:t>”</w:t>
      </w:r>
    </w:p>
    <w:p w:rsidR="00001184" w:rsidRDefault="00001184"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9D2DBE">
        <w:rPr>
          <w:rFonts w:ascii="Arial" w:eastAsia="Times New Roman" w:hAnsi="Arial" w:cs="Arial"/>
          <w:b/>
          <w:color w:val="000000" w:themeColor="text1"/>
          <w:sz w:val="20"/>
          <w:szCs w:val="20"/>
          <w:lang w:eastAsia="en-GB"/>
        </w:rPr>
        <w:t>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9D2DBE">
        <w:rPr>
          <w:rFonts w:ascii="Arial" w:eastAsia="Times New Roman" w:hAnsi="Arial" w:cs="Arial"/>
          <w:i/>
          <w:color w:val="000000" w:themeColor="text1"/>
          <w:sz w:val="20"/>
          <w:szCs w:val="20"/>
          <w:lang w:eastAsia="en-GB"/>
        </w:rPr>
        <w:t>45</w:t>
      </w:r>
      <w:r>
        <w:rPr>
          <w:rFonts w:ascii="Arial" w:eastAsia="Times New Roman" w:hAnsi="Arial" w:cs="Arial"/>
          <w:i/>
          <w:color w:val="000000" w:themeColor="text1"/>
          <w:sz w:val="20"/>
          <w:szCs w:val="20"/>
          <w:lang w:eastAsia="en-GB"/>
        </w:rPr>
        <w:t xml:space="preserve"> (</w:t>
      </w:r>
      <w:hyperlink r:id="rId38" w:history="1">
        <w:r w:rsidR="0053115D" w:rsidRPr="00CD2EF9">
          <w:rPr>
            <w:rStyle w:val="Hyperlink"/>
            <w:rFonts w:ascii="Arial" w:eastAsia="Times New Roman" w:hAnsi="Arial" w:cs="Arial"/>
            <w:i/>
            <w:sz w:val="20"/>
            <w:szCs w:val="20"/>
            <w:lang w:eastAsia="en-GB"/>
          </w:rPr>
          <w:t>http://redmine.ogf.org/boards/15/topics/45</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01184">
        <w:rPr>
          <w:rFonts w:ascii="Arial" w:eastAsia="Times New Roman" w:hAnsi="Arial" w:cs="Arial"/>
          <w:i/>
          <w:color w:val="000000" w:themeColor="text1"/>
          <w:sz w:val="20"/>
          <w:szCs w:val="20"/>
          <w:lang w:eastAsia="en-GB"/>
        </w:rPr>
        <w:t xml:space="preserve"> 12.1.</w:t>
      </w:r>
      <w:proofErr w:type="gramEnd"/>
      <w:r w:rsidR="00001184">
        <w:rPr>
          <w:rFonts w:ascii="Arial" w:eastAsia="Times New Roman" w:hAnsi="Arial" w:cs="Arial"/>
          <w:i/>
          <w:color w:val="000000" w:themeColor="text1"/>
          <w:sz w:val="20"/>
          <w:szCs w:val="20"/>
          <w:lang w:eastAsia="en-GB"/>
        </w:rPr>
        <w:t xml:space="preserve"> </w:t>
      </w:r>
      <w:r w:rsidR="009D2DBE" w:rsidRPr="009D2DBE">
        <w:rPr>
          <w:rFonts w:ascii="Arial" w:eastAsia="Times New Roman" w:hAnsi="Arial" w:cs="Arial"/>
          <w:color w:val="000000" w:themeColor="text1"/>
          <w:sz w:val="20"/>
          <w:szCs w:val="20"/>
          <w:lang w:eastAsia="en-GB"/>
        </w:rPr>
        <w:t xml:space="preserve">The alignment of a model group should not depend on the alignment of </w:t>
      </w:r>
      <w:r w:rsidR="00B9541D">
        <w:rPr>
          <w:rFonts w:ascii="Arial" w:eastAsia="Times New Roman" w:hAnsi="Arial" w:cs="Arial"/>
          <w:color w:val="000000" w:themeColor="text1"/>
          <w:sz w:val="20"/>
          <w:szCs w:val="20"/>
          <w:lang w:eastAsia="en-GB"/>
        </w:rPr>
        <w:t>i</w:t>
      </w:r>
      <w:r w:rsidR="009D2DBE" w:rsidRPr="009D2DBE">
        <w:rPr>
          <w:rFonts w:ascii="Arial" w:eastAsia="Times New Roman" w:hAnsi="Arial" w:cs="Arial"/>
          <w:color w:val="000000" w:themeColor="text1"/>
          <w:sz w:val="20"/>
          <w:szCs w:val="20"/>
          <w:lang w:eastAsia="en-GB"/>
        </w:rPr>
        <w:t>ts children</w:t>
      </w:r>
      <w:r w:rsidR="009D2DBE">
        <w:rPr>
          <w:rFonts w:ascii="Arial" w:eastAsia="Times New Roman" w:hAnsi="Arial" w:cs="Arial"/>
          <w:color w:val="000000" w:themeColor="text1"/>
          <w:sz w:val="20"/>
          <w:szCs w:val="20"/>
          <w:lang w:eastAsia="en-GB"/>
        </w:rPr>
        <w:t>, so r</w:t>
      </w:r>
      <w:r w:rsidR="00001184" w:rsidRPr="009D2DBE">
        <w:rPr>
          <w:rFonts w:ascii="Arial" w:eastAsia="Times New Roman" w:hAnsi="Arial" w:cs="Arial"/>
          <w:color w:val="000000" w:themeColor="text1"/>
          <w:sz w:val="20"/>
          <w:szCs w:val="20"/>
          <w:lang w:eastAsia="en-GB"/>
        </w:rPr>
        <w:t>eplace the sentence</w:t>
      </w:r>
      <w:r w:rsidR="00001184" w:rsidRPr="009D2DBE">
        <w:rPr>
          <w:rFonts w:ascii="Arial" w:eastAsia="Times New Roman" w:hAnsi="Arial" w:cs="Arial"/>
          <w:i/>
          <w:color w:val="000000" w:themeColor="text1"/>
          <w:sz w:val="20"/>
          <w:szCs w:val="20"/>
          <w:lang w:eastAsia="en-GB"/>
        </w:rPr>
        <w:t xml:space="preserve"> “</w:t>
      </w:r>
      <w:r w:rsidR="00001184" w:rsidRPr="009D2DBE">
        <w:rPr>
          <w:rFonts w:ascii="Arial" w:hAnsi="Arial" w:cs="Arial"/>
          <w:sz w:val="20"/>
          <w:szCs w:val="20"/>
        </w:rPr>
        <w:t>The 'implicit' alignment of a model group is the alignment of its child with the greatest alignment</w:t>
      </w:r>
      <w:r w:rsidR="00001184" w:rsidRPr="009D2DBE">
        <w:rPr>
          <w:rFonts w:ascii="Arial" w:eastAsia="Times New Roman" w:hAnsi="Arial" w:cs="Arial"/>
          <w:i/>
          <w:color w:val="000000" w:themeColor="text1"/>
          <w:sz w:val="20"/>
          <w:szCs w:val="20"/>
          <w:lang w:eastAsia="en-GB"/>
        </w:rPr>
        <w:t xml:space="preserve">” </w:t>
      </w:r>
      <w:r w:rsidR="00001184" w:rsidRPr="009D2DBE">
        <w:rPr>
          <w:rFonts w:ascii="Arial" w:eastAsia="Times New Roman" w:hAnsi="Arial" w:cs="Arial"/>
          <w:color w:val="000000" w:themeColor="text1"/>
          <w:sz w:val="20"/>
          <w:szCs w:val="20"/>
          <w:lang w:eastAsia="en-GB"/>
        </w:rPr>
        <w:t xml:space="preserve">with </w:t>
      </w:r>
      <w:r w:rsidR="00001184" w:rsidRPr="009D2DBE">
        <w:rPr>
          <w:rFonts w:ascii="Arial" w:eastAsia="Times New Roman" w:hAnsi="Arial" w:cs="Arial"/>
          <w:i/>
          <w:color w:val="000000" w:themeColor="text1"/>
          <w:sz w:val="20"/>
          <w:szCs w:val="20"/>
          <w:lang w:eastAsia="en-GB"/>
        </w:rPr>
        <w:t>“</w:t>
      </w:r>
      <w:r w:rsidR="00001184" w:rsidRPr="009D2DBE">
        <w:rPr>
          <w:rFonts w:ascii="Arial" w:hAnsi="Arial" w:cs="Arial"/>
          <w:sz w:val="20"/>
          <w:szCs w:val="20"/>
        </w:rPr>
        <w:t>The 'implicit' alignment of a model group is always 1</w:t>
      </w:r>
      <w:r w:rsidR="009D2DBE">
        <w:rPr>
          <w:rFonts w:ascii="Arial" w:hAnsi="Arial" w:cs="Arial"/>
          <w:sz w:val="20"/>
          <w:szCs w:val="20"/>
        </w:rPr>
        <w:t>”</w:t>
      </w:r>
      <w:r w:rsidR="00001184" w:rsidRPr="009D2DBE">
        <w:rPr>
          <w:rFonts w:ascii="Arial" w:hAnsi="Arial" w:cs="Arial"/>
          <w:sz w:val="20"/>
          <w:szCs w:val="20"/>
        </w:rPr>
        <w:t>.</w:t>
      </w:r>
    </w:p>
    <w:p w:rsidR="008312BD" w:rsidRDefault="008312BD" w:rsidP="008312BD">
      <w:pPr>
        <w:rPr>
          <w:rFonts w:ascii="Arial" w:hAnsi="Arial" w:cs="Arial"/>
          <w:sz w:val="20"/>
          <w:szCs w:val="20"/>
        </w:rPr>
      </w:pPr>
    </w:p>
    <w:p w:rsidR="009D2DBE" w:rsidRDefault="009D2DBE"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9D2DBE">
        <w:rPr>
          <w:rFonts w:ascii="Arial" w:eastAsia="Times New Roman" w:hAnsi="Arial" w:cs="Arial"/>
          <w:b/>
          <w:color w:val="000000" w:themeColor="text1"/>
          <w:sz w:val="20"/>
          <w:szCs w:val="20"/>
          <w:lang w:eastAsia="en-GB"/>
        </w:rPr>
        <w:t>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FF407C">
        <w:rPr>
          <w:rFonts w:ascii="Arial" w:eastAsia="Times New Roman" w:hAnsi="Arial" w:cs="Arial"/>
          <w:i/>
          <w:color w:val="000000" w:themeColor="text1"/>
          <w:sz w:val="20"/>
          <w:szCs w:val="20"/>
          <w:lang w:eastAsia="en-GB"/>
        </w:rPr>
        <w:t>4</w:t>
      </w:r>
      <w:r>
        <w:rPr>
          <w:rFonts w:ascii="Arial" w:eastAsia="Times New Roman" w:hAnsi="Arial" w:cs="Arial"/>
          <w:i/>
          <w:color w:val="000000" w:themeColor="text1"/>
          <w:sz w:val="20"/>
          <w:szCs w:val="20"/>
          <w:lang w:eastAsia="en-GB"/>
        </w:rPr>
        <w:t>7 (</w:t>
      </w:r>
      <w:hyperlink r:id="rId39" w:history="1">
        <w:r w:rsidR="0053115D" w:rsidRPr="00CD2EF9">
          <w:rPr>
            <w:rStyle w:val="Hyperlink"/>
            <w:rFonts w:ascii="Arial" w:eastAsia="Times New Roman" w:hAnsi="Arial" w:cs="Arial"/>
            <w:i/>
            <w:sz w:val="20"/>
            <w:szCs w:val="20"/>
            <w:lang w:eastAsia="en-GB"/>
          </w:rPr>
          <w:t>http://redmine.ogf.org/boards/15/topics/47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9D2DBE" w:rsidRPr="00FF407C"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9D2DBE">
        <w:rPr>
          <w:rFonts w:ascii="Arial" w:eastAsia="Times New Roman" w:hAnsi="Arial" w:cs="Arial"/>
          <w:i/>
          <w:color w:val="000000" w:themeColor="text1"/>
          <w:sz w:val="20"/>
          <w:szCs w:val="20"/>
          <w:lang w:eastAsia="en-GB"/>
        </w:rPr>
        <w:t xml:space="preserve"> 3.</w:t>
      </w:r>
      <w:proofErr w:type="gramEnd"/>
      <w:r w:rsidR="009D2DBE">
        <w:rPr>
          <w:rFonts w:ascii="Arial" w:eastAsia="Times New Roman" w:hAnsi="Arial" w:cs="Arial"/>
          <w:i/>
          <w:color w:val="000000" w:themeColor="text1"/>
          <w:sz w:val="20"/>
          <w:szCs w:val="20"/>
          <w:lang w:eastAsia="en-GB"/>
        </w:rPr>
        <w:t xml:space="preserve"> </w:t>
      </w:r>
      <w:r w:rsidR="009D2DBE" w:rsidRPr="00FF407C">
        <w:rPr>
          <w:rFonts w:ascii="Arial" w:eastAsia="Times New Roman" w:hAnsi="Arial" w:cs="Arial"/>
          <w:color w:val="000000" w:themeColor="text1"/>
          <w:sz w:val="20"/>
          <w:szCs w:val="20"/>
          <w:lang w:eastAsia="en-GB"/>
        </w:rPr>
        <w:t>Add definition of ‘validity’ to the glossary, to accompany the definition of ‘well-formed’</w:t>
      </w:r>
      <w:r w:rsidR="00FF407C">
        <w:rPr>
          <w:rFonts w:ascii="Arial" w:eastAsia="Times New Roman" w:hAnsi="Arial" w:cs="Arial"/>
          <w:color w:val="000000" w:themeColor="text1"/>
          <w:sz w:val="20"/>
          <w:szCs w:val="20"/>
          <w:lang w:eastAsia="en-GB"/>
        </w:rPr>
        <w:t>.</w:t>
      </w:r>
    </w:p>
    <w:p w:rsidR="009D2DBE" w:rsidRDefault="009D2DBE" w:rsidP="008312BD">
      <w:pPr>
        <w:rPr>
          <w:rFonts w:cs="Arial"/>
          <w:b/>
          <w:i/>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FC14BD">
        <w:rPr>
          <w:rFonts w:ascii="Arial" w:eastAsia="Times New Roman" w:hAnsi="Arial" w:cs="Arial"/>
          <w:b/>
          <w:color w:val="000000" w:themeColor="text1"/>
          <w:sz w:val="20"/>
          <w:szCs w:val="20"/>
          <w:lang w:eastAsia="en-GB"/>
        </w:rPr>
        <w:t>8</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FC14BD">
        <w:rPr>
          <w:rFonts w:ascii="Arial" w:eastAsia="Times New Roman" w:hAnsi="Arial" w:cs="Arial"/>
          <w:i/>
          <w:color w:val="000000" w:themeColor="text1"/>
          <w:sz w:val="20"/>
          <w:szCs w:val="20"/>
          <w:lang w:eastAsia="en-GB"/>
        </w:rPr>
        <w:t>48</w:t>
      </w:r>
      <w:r>
        <w:rPr>
          <w:rFonts w:ascii="Arial" w:eastAsia="Times New Roman" w:hAnsi="Arial" w:cs="Arial"/>
          <w:i/>
          <w:color w:val="000000" w:themeColor="text1"/>
          <w:sz w:val="20"/>
          <w:szCs w:val="20"/>
          <w:lang w:eastAsia="en-GB"/>
        </w:rPr>
        <w:t xml:space="preserve"> (</w:t>
      </w:r>
      <w:hyperlink r:id="rId40" w:history="1">
        <w:r w:rsidR="0053115D" w:rsidRPr="00CD2EF9">
          <w:rPr>
            <w:rStyle w:val="Hyperlink"/>
            <w:rFonts w:ascii="Arial" w:eastAsia="Times New Roman" w:hAnsi="Arial" w:cs="Arial"/>
            <w:i/>
            <w:sz w:val="20"/>
            <w:szCs w:val="20"/>
            <w:lang w:eastAsia="en-GB"/>
          </w:rPr>
          <w:t>http://redmine.ogf.org/boards/15/topics/48</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FC14BD">
        <w:rPr>
          <w:rFonts w:ascii="Arial" w:eastAsia="Times New Roman" w:hAnsi="Arial" w:cs="Arial"/>
          <w:i/>
          <w:color w:val="000000" w:themeColor="text1"/>
          <w:sz w:val="20"/>
          <w:szCs w:val="20"/>
          <w:lang w:eastAsia="en-GB"/>
        </w:rPr>
        <w:t xml:space="preserve"> 9.4.2.</w:t>
      </w:r>
      <w:proofErr w:type="gramEnd"/>
      <w:r w:rsidR="00FC14BD">
        <w:rPr>
          <w:rFonts w:ascii="Arial" w:eastAsia="Times New Roman" w:hAnsi="Arial" w:cs="Arial"/>
          <w:i/>
          <w:color w:val="000000" w:themeColor="text1"/>
          <w:sz w:val="20"/>
          <w:szCs w:val="20"/>
          <w:lang w:eastAsia="en-GB"/>
        </w:rPr>
        <w:t xml:space="preserve"> </w:t>
      </w:r>
      <w:r w:rsidR="00FC14BD" w:rsidRPr="00FC14BD">
        <w:rPr>
          <w:rFonts w:ascii="Arial" w:eastAsia="Times New Roman" w:hAnsi="Arial" w:cs="Arial"/>
          <w:color w:val="000000" w:themeColor="text1"/>
          <w:sz w:val="20"/>
          <w:szCs w:val="20"/>
          <w:lang w:eastAsia="en-GB"/>
        </w:rPr>
        <w:t xml:space="preserve">In this section, the term ‘string’ is </w:t>
      </w:r>
      <w:r w:rsidR="00FC14BD">
        <w:rPr>
          <w:rFonts w:ascii="Arial" w:eastAsia="Times New Roman" w:hAnsi="Arial" w:cs="Arial"/>
          <w:color w:val="000000" w:themeColor="text1"/>
          <w:sz w:val="20"/>
          <w:szCs w:val="20"/>
          <w:lang w:eastAsia="en-GB"/>
        </w:rPr>
        <w:t>defined</w:t>
      </w:r>
      <w:r w:rsidR="00FC14BD" w:rsidRPr="00FC14BD">
        <w:rPr>
          <w:rFonts w:ascii="Arial" w:eastAsia="Times New Roman" w:hAnsi="Arial" w:cs="Arial"/>
          <w:color w:val="000000" w:themeColor="text1"/>
          <w:sz w:val="20"/>
          <w:szCs w:val="20"/>
          <w:lang w:eastAsia="en-GB"/>
        </w:rPr>
        <w:t xml:space="preserve"> to </w:t>
      </w:r>
      <w:r w:rsidR="00FC14BD">
        <w:rPr>
          <w:rFonts w:ascii="Arial" w:eastAsia="Times New Roman" w:hAnsi="Arial" w:cs="Arial"/>
          <w:color w:val="000000" w:themeColor="text1"/>
          <w:sz w:val="20"/>
          <w:szCs w:val="20"/>
          <w:lang w:eastAsia="en-GB"/>
        </w:rPr>
        <w:t>cover</w:t>
      </w:r>
      <w:r w:rsidR="00FC14BD" w:rsidRPr="00FC14BD">
        <w:rPr>
          <w:rFonts w:ascii="Arial" w:eastAsia="Times New Roman" w:hAnsi="Arial" w:cs="Arial"/>
          <w:color w:val="000000" w:themeColor="text1"/>
          <w:sz w:val="20"/>
          <w:szCs w:val="20"/>
          <w:lang w:eastAsia="en-GB"/>
        </w:rPr>
        <w:t xml:space="preserve"> xs</w:t>
      </w:r>
      <w:proofErr w:type="gramStart"/>
      <w:r w:rsidR="00FC14BD" w:rsidRPr="00FC14BD">
        <w:rPr>
          <w:rFonts w:ascii="Arial" w:eastAsia="Times New Roman" w:hAnsi="Arial" w:cs="Arial"/>
          <w:color w:val="000000" w:themeColor="text1"/>
          <w:sz w:val="20"/>
          <w:szCs w:val="20"/>
          <w:lang w:eastAsia="en-GB"/>
        </w:rPr>
        <w:t>:string</w:t>
      </w:r>
      <w:proofErr w:type="gramEnd"/>
      <w:r w:rsidR="00FC14BD" w:rsidRPr="00FC14BD">
        <w:rPr>
          <w:rFonts w:ascii="Arial" w:eastAsia="Times New Roman" w:hAnsi="Arial" w:cs="Arial"/>
          <w:color w:val="000000" w:themeColor="text1"/>
          <w:sz w:val="20"/>
          <w:szCs w:val="20"/>
          <w:lang w:eastAsia="en-GB"/>
        </w:rPr>
        <w:t xml:space="preserve"> and xs:hexBinary. This can be mis-interpreted, so change the section to remove this usage of ‘string’ and instead use the correct XSDL types.</w:t>
      </w:r>
    </w:p>
    <w:p w:rsidR="00FC14BD" w:rsidRDefault="00FC14BD"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74465B">
        <w:rPr>
          <w:rFonts w:ascii="Arial" w:eastAsia="Times New Roman" w:hAnsi="Arial" w:cs="Arial"/>
          <w:b/>
          <w:color w:val="000000" w:themeColor="text1"/>
          <w:sz w:val="20"/>
          <w:szCs w:val="20"/>
          <w:lang w:eastAsia="en-GB"/>
        </w:rPr>
        <w:t>9</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74465B">
        <w:rPr>
          <w:rFonts w:ascii="Arial" w:eastAsia="Times New Roman" w:hAnsi="Arial" w:cs="Arial"/>
          <w:i/>
          <w:color w:val="000000" w:themeColor="text1"/>
          <w:sz w:val="20"/>
          <w:szCs w:val="20"/>
          <w:lang w:eastAsia="en-GB"/>
        </w:rPr>
        <w:t>50</w:t>
      </w:r>
      <w:r>
        <w:rPr>
          <w:rFonts w:ascii="Arial" w:eastAsia="Times New Roman" w:hAnsi="Arial" w:cs="Arial"/>
          <w:i/>
          <w:color w:val="000000" w:themeColor="text1"/>
          <w:sz w:val="20"/>
          <w:szCs w:val="20"/>
          <w:lang w:eastAsia="en-GB"/>
        </w:rPr>
        <w:t xml:space="preserve"> (</w:t>
      </w:r>
      <w:hyperlink r:id="rId41" w:history="1">
        <w:r w:rsidR="0053115D" w:rsidRPr="00CD2EF9">
          <w:rPr>
            <w:rStyle w:val="Hyperlink"/>
            <w:rFonts w:ascii="Arial" w:eastAsia="Times New Roman" w:hAnsi="Arial" w:cs="Arial"/>
            <w:i/>
            <w:sz w:val="20"/>
            <w:szCs w:val="20"/>
            <w:lang w:eastAsia="en-GB"/>
          </w:rPr>
          <w:t>http://redmine.ogf.org/boards/15/topics/50</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74465B"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74465B">
        <w:rPr>
          <w:rFonts w:ascii="Arial" w:eastAsia="Times New Roman" w:hAnsi="Arial" w:cs="Arial"/>
          <w:i/>
          <w:color w:val="000000" w:themeColor="text1"/>
          <w:sz w:val="20"/>
          <w:szCs w:val="20"/>
          <w:lang w:eastAsia="en-GB"/>
        </w:rPr>
        <w:t xml:space="preserve"> 12.3.2.1.</w:t>
      </w:r>
      <w:proofErr w:type="gramEnd"/>
      <w:r w:rsidR="0074465B">
        <w:rPr>
          <w:rFonts w:ascii="Arial" w:eastAsia="Times New Roman" w:hAnsi="Arial" w:cs="Arial"/>
          <w:i/>
          <w:color w:val="000000" w:themeColor="text1"/>
          <w:sz w:val="20"/>
          <w:szCs w:val="20"/>
          <w:lang w:eastAsia="en-GB"/>
        </w:rPr>
        <w:t xml:space="preserve"> </w:t>
      </w:r>
      <w:r w:rsidR="0074465B">
        <w:rPr>
          <w:rFonts w:ascii="Arial" w:eastAsia="Times New Roman" w:hAnsi="Arial" w:cs="Arial"/>
          <w:color w:val="000000" w:themeColor="text1"/>
          <w:sz w:val="20"/>
          <w:szCs w:val="20"/>
          <w:lang w:eastAsia="en-GB"/>
        </w:rPr>
        <w:t>The title of this section should be changed to ‘</w:t>
      </w:r>
      <w:r w:rsidR="00861024">
        <w:rPr>
          <w:rFonts w:ascii="Arial" w:eastAsia="Times New Roman" w:hAnsi="Arial" w:cs="Arial"/>
          <w:color w:val="000000" w:themeColor="text1"/>
          <w:sz w:val="20"/>
          <w:szCs w:val="20"/>
          <w:lang w:eastAsia="en-GB"/>
        </w:rPr>
        <w:t>Non-D</w:t>
      </w:r>
      <w:r w:rsidR="0074465B">
        <w:rPr>
          <w:rFonts w:ascii="Arial" w:eastAsia="Times New Roman" w:hAnsi="Arial" w:cs="Arial"/>
          <w:color w:val="000000" w:themeColor="text1"/>
          <w:sz w:val="20"/>
          <w:szCs w:val="20"/>
          <w:lang w:eastAsia="en-GB"/>
        </w:rPr>
        <w:t>elimited Elements within Delimited Constructs’, and the first paragraph updated to include ‘endOfParent’ in the list.</w:t>
      </w:r>
    </w:p>
    <w:p w:rsidR="008312BD" w:rsidRDefault="008312BD" w:rsidP="008312BD">
      <w:pPr>
        <w:rPr>
          <w:rFonts w:ascii="Arial" w:hAnsi="Arial" w:cs="Arial"/>
          <w:sz w:val="20"/>
          <w:szCs w:val="20"/>
        </w:rPr>
      </w:pPr>
    </w:p>
    <w:p w:rsidR="0074465B" w:rsidRDefault="0074465B"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4F5673">
        <w:rPr>
          <w:rFonts w:ascii="Arial" w:eastAsia="Times New Roman" w:hAnsi="Arial" w:cs="Arial"/>
          <w:b/>
          <w:color w:val="000000" w:themeColor="text1"/>
          <w:sz w:val="20"/>
          <w:szCs w:val="20"/>
          <w:lang w:eastAsia="en-GB"/>
        </w:rPr>
        <w:t>10</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4F5673">
        <w:rPr>
          <w:rFonts w:ascii="Arial" w:eastAsia="Times New Roman" w:hAnsi="Arial" w:cs="Arial"/>
          <w:i/>
          <w:color w:val="000000" w:themeColor="text1"/>
          <w:sz w:val="20"/>
          <w:szCs w:val="20"/>
          <w:lang w:eastAsia="en-GB"/>
        </w:rPr>
        <w:t>51</w:t>
      </w:r>
      <w:r>
        <w:rPr>
          <w:rFonts w:ascii="Arial" w:eastAsia="Times New Roman" w:hAnsi="Arial" w:cs="Arial"/>
          <w:i/>
          <w:color w:val="000000" w:themeColor="text1"/>
          <w:sz w:val="20"/>
          <w:szCs w:val="20"/>
          <w:lang w:eastAsia="en-GB"/>
        </w:rPr>
        <w:t xml:space="preserve"> (</w:t>
      </w:r>
      <w:hyperlink r:id="rId42" w:history="1">
        <w:r w:rsidR="0053115D" w:rsidRPr="00CD2EF9">
          <w:rPr>
            <w:rStyle w:val="Hyperlink"/>
            <w:rFonts w:ascii="Arial" w:eastAsia="Times New Roman" w:hAnsi="Arial" w:cs="Arial"/>
            <w:i/>
            <w:sz w:val="20"/>
            <w:szCs w:val="20"/>
            <w:lang w:eastAsia="en-GB"/>
          </w:rPr>
          <w:t>http://redmine.ogf.org/boards/15/topics/51</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4F5673">
        <w:rPr>
          <w:rFonts w:ascii="Arial" w:eastAsia="Times New Roman" w:hAnsi="Arial" w:cs="Arial"/>
          <w:i/>
          <w:color w:val="000000" w:themeColor="text1"/>
          <w:sz w:val="20"/>
          <w:szCs w:val="20"/>
          <w:lang w:eastAsia="en-GB"/>
        </w:rPr>
        <w:t xml:space="preserve"> 12.3.6.</w:t>
      </w:r>
      <w:proofErr w:type="gramEnd"/>
      <w:r w:rsidR="001F18E8">
        <w:rPr>
          <w:rFonts w:ascii="Arial" w:eastAsia="Times New Roman" w:hAnsi="Arial" w:cs="Arial"/>
          <w:i/>
          <w:color w:val="000000" w:themeColor="text1"/>
          <w:sz w:val="20"/>
          <w:szCs w:val="20"/>
          <w:lang w:eastAsia="en-GB"/>
        </w:rPr>
        <w:t xml:space="preserve"> </w:t>
      </w:r>
      <w:r w:rsidR="001F18E8" w:rsidRPr="001F18E8">
        <w:rPr>
          <w:rFonts w:ascii="Arial" w:eastAsia="Times New Roman" w:hAnsi="Arial" w:cs="Arial"/>
          <w:color w:val="000000" w:themeColor="text1"/>
          <w:sz w:val="20"/>
          <w:szCs w:val="20"/>
          <w:lang w:eastAsia="en-GB"/>
        </w:rPr>
        <w:t xml:space="preserve">The </w:t>
      </w:r>
      <w:r w:rsidR="00E0587C">
        <w:rPr>
          <w:rFonts w:ascii="Arial" w:eastAsia="Times New Roman" w:hAnsi="Arial" w:cs="Arial"/>
          <w:color w:val="000000" w:themeColor="text1"/>
          <w:sz w:val="20"/>
          <w:szCs w:val="20"/>
          <w:lang w:eastAsia="en-GB"/>
        </w:rPr>
        <w:t>paragraphs</w:t>
      </w:r>
      <w:r w:rsidR="001F18E8" w:rsidRPr="001F18E8">
        <w:rPr>
          <w:rFonts w:ascii="Arial" w:eastAsia="Times New Roman" w:hAnsi="Arial" w:cs="Arial"/>
          <w:color w:val="000000" w:themeColor="text1"/>
          <w:sz w:val="20"/>
          <w:szCs w:val="20"/>
          <w:lang w:eastAsia="en-GB"/>
        </w:rPr>
        <w:t xml:space="preserve"> before and after the bullets </w:t>
      </w:r>
      <w:r w:rsidR="00E0587C">
        <w:rPr>
          <w:rFonts w:ascii="Arial" w:eastAsia="Times New Roman" w:hAnsi="Arial" w:cs="Arial"/>
          <w:color w:val="000000" w:themeColor="text1"/>
          <w:sz w:val="20"/>
          <w:szCs w:val="20"/>
          <w:lang w:eastAsia="en-GB"/>
        </w:rPr>
        <w:t>are</w:t>
      </w:r>
      <w:r w:rsidR="001F18E8" w:rsidRPr="001F18E8">
        <w:rPr>
          <w:rFonts w:ascii="Arial" w:eastAsia="Times New Roman" w:hAnsi="Arial" w:cs="Arial"/>
          <w:color w:val="000000" w:themeColor="text1"/>
          <w:sz w:val="20"/>
          <w:szCs w:val="20"/>
          <w:lang w:eastAsia="en-GB"/>
        </w:rPr>
        <w:t xml:space="preserve"> substantially reworded to improve clarity:</w:t>
      </w:r>
    </w:p>
    <w:p w:rsidR="008312BD" w:rsidRDefault="008312BD" w:rsidP="008312BD">
      <w:pPr>
        <w:rPr>
          <w:rFonts w:ascii="Arial" w:hAnsi="Arial" w:cs="Arial"/>
          <w:sz w:val="20"/>
          <w:szCs w:val="20"/>
        </w:rPr>
      </w:pPr>
    </w:p>
    <w:p w:rsidR="001F18E8" w:rsidRDefault="001F18E8" w:rsidP="008312BD">
      <w:pPr>
        <w:rPr>
          <w:rFonts w:ascii="Arial" w:hAnsi="Arial" w:cs="Arial"/>
          <w:sz w:val="20"/>
          <w:szCs w:val="20"/>
        </w:rPr>
      </w:pPr>
      <w:r>
        <w:rPr>
          <w:rFonts w:ascii="Arial" w:hAnsi="Arial" w:cs="Arial"/>
          <w:sz w:val="20"/>
          <w:szCs w:val="20"/>
        </w:rPr>
        <w:t>Replace first paragraph with:</w:t>
      </w:r>
    </w:p>
    <w:p w:rsidR="001F18E8" w:rsidRDefault="001F18E8" w:rsidP="008312BD">
      <w:pPr>
        <w:rPr>
          <w:rFonts w:ascii="Arial" w:hAnsi="Arial" w:cs="Arial"/>
          <w:sz w:val="20"/>
          <w:szCs w:val="20"/>
        </w:rPr>
      </w:pPr>
    </w:p>
    <w:p w:rsidR="001F18E8" w:rsidRPr="001F18E8" w:rsidRDefault="001F18E8" w:rsidP="001F18E8">
      <w:pPr>
        <w:autoSpaceDE w:val="0"/>
        <w:autoSpaceDN w:val="0"/>
        <w:adjustRightInd w:val="0"/>
        <w:rPr>
          <w:rFonts w:ascii="Arial" w:hAnsi="Arial" w:cs="Arial"/>
          <w:sz w:val="20"/>
          <w:szCs w:val="20"/>
        </w:rPr>
      </w:pPr>
      <w:r>
        <w:rPr>
          <w:rFonts w:ascii="Arial" w:hAnsi="Arial" w:cs="Arial"/>
          <w:sz w:val="20"/>
          <w:szCs w:val="20"/>
        </w:rPr>
        <w:t>“</w:t>
      </w:r>
      <w:r w:rsidRPr="001F18E8">
        <w:rPr>
          <w:rFonts w:ascii="Arial" w:hAnsi="Arial" w:cs="Arial"/>
          <w:sz w:val="20"/>
          <w:szCs w:val="20"/>
        </w:rPr>
        <w:t>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elements defined between the element specifying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and the end of the parent. </w:t>
      </w:r>
    </w:p>
    <w:p w:rsidR="001F18E8" w:rsidRDefault="001F18E8" w:rsidP="001F18E8">
      <w:pPr>
        <w:autoSpaceDE w:val="0"/>
        <w:autoSpaceDN w:val="0"/>
        <w:adjustRightInd w:val="0"/>
        <w:rPr>
          <w:rFonts w:ascii="Arial" w:hAnsi="Arial" w:cs="Arial"/>
          <w:color w:val="000000"/>
          <w:sz w:val="20"/>
          <w:szCs w:val="20"/>
        </w:rPr>
      </w:pPr>
    </w:p>
    <w:p w:rsidR="001F18E8" w:rsidRDefault="001F18E8" w:rsidP="001F18E8">
      <w:pPr>
        <w:autoSpaceDE w:val="0"/>
        <w:autoSpaceDN w:val="0"/>
        <w:adjustRightInd w:val="0"/>
        <w:rPr>
          <w:rFonts w:ascii="Arial" w:hAnsi="Arial" w:cs="Arial"/>
          <w:sz w:val="20"/>
          <w:szCs w:val="20"/>
        </w:rPr>
      </w:pPr>
      <w:r w:rsidRPr="001F18E8">
        <w:rPr>
          <w:rFonts w:ascii="Arial" w:hAnsi="Arial" w:cs="Arial"/>
          <w:color w:val="000000"/>
          <w:sz w:val="20"/>
          <w:szCs w:val="20"/>
        </w:rPr>
        <w:t>A convenient way of describing the parent is as a 'box', being defined as a portion of the data stream that has an established content length prior to the parsing of its children. If t</w:t>
      </w:r>
      <w:r w:rsidRPr="001F18E8">
        <w:rPr>
          <w:rFonts w:ascii="Arial" w:hAnsi="Arial" w:cs="Arial"/>
          <w:sz w:val="20"/>
          <w:szCs w:val="20"/>
        </w:rPr>
        <w:t>he parent is such a ‘box’ then the element specifying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is the last element in the ‘box’ and its content extends to the end of the ‘box’.</w:t>
      </w:r>
      <w:r>
        <w:rPr>
          <w:rFonts w:ascii="Arial" w:hAnsi="Arial" w:cs="Arial"/>
          <w:sz w:val="20"/>
          <w:szCs w:val="20"/>
        </w:rPr>
        <w:t>”</w:t>
      </w:r>
    </w:p>
    <w:p w:rsidR="001F18E8" w:rsidRDefault="001F18E8" w:rsidP="001F18E8">
      <w:pPr>
        <w:autoSpaceDE w:val="0"/>
        <w:autoSpaceDN w:val="0"/>
        <w:adjustRightInd w:val="0"/>
        <w:rPr>
          <w:rFonts w:ascii="Arial" w:hAnsi="Arial" w:cs="Arial"/>
          <w:sz w:val="20"/>
          <w:szCs w:val="20"/>
        </w:rPr>
      </w:pPr>
    </w:p>
    <w:p w:rsidR="001F18E8" w:rsidRDefault="001F18E8" w:rsidP="001F18E8">
      <w:pPr>
        <w:autoSpaceDE w:val="0"/>
        <w:autoSpaceDN w:val="0"/>
        <w:adjustRightInd w:val="0"/>
        <w:rPr>
          <w:rFonts w:ascii="Arial" w:hAnsi="Arial" w:cs="Arial"/>
          <w:sz w:val="20"/>
          <w:szCs w:val="20"/>
        </w:rPr>
      </w:pPr>
      <w:r>
        <w:rPr>
          <w:rFonts w:ascii="Arial" w:hAnsi="Arial" w:cs="Arial"/>
          <w:sz w:val="20"/>
          <w:szCs w:val="20"/>
        </w:rPr>
        <w:t>Replace all paragraphs after the bullets with:</w:t>
      </w:r>
    </w:p>
    <w:p w:rsidR="001F18E8" w:rsidRDefault="001F18E8" w:rsidP="001F18E8">
      <w:pPr>
        <w:autoSpaceDE w:val="0"/>
        <w:autoSpaceDN w:val="0"/>
        <w:adjustRightInd w:val="0"/>
        <w:rPr>
          <w:rFonts w:ascii="Arial" w:hAnsi="Arial" w:cs="Arial"/>
          <w:sz w:val="20"/>
          <w:szCs w:val="20"/>
        </w:rPr>
      </w:pPr>
    </w:p>
    <w:p w:rsidR="001F18E8" w:rsidRDefault="001F18E8" w:rsidP="001F18E8">
      <w:pPr>
        <w:autoSpaceDE w:val="0"/>
        <w:rPr>
          <w:rFonts w:ascii="Arial" w:hAnsi="Arial" w:cs="Arial"/>
          <w:color w:val="000000"/>
          <w:sz w:val="20"/>
          <w:szCs w:val="20"/>
          <w:lang w:eastAsia="en-GB"/>
        </w:rPr>
      </w:pPr>
      <w:r w:rsidRPr="001F18E8">
        <w:rPr>
          <w:rFonts w:ascii="Arial" w:hAnsi="Arial" w:cs="Arial"/>
          <w:sz w:val="20"/>
          <w:szCs w:val="20"/>
        </w:rPr>
        <w:t>“</w:t>
      </w:r>
      <w:r w:rsidRPr="001F18E8">
        <w:rPr>
          <w:rFonts w:ascii="Arial" w:hAnsi="Arial" w:cs="Arial"/>
          <w:color w:val="000000"/>
          <w:sz w:val="20"/>
          <w:szCs w:val="20"/>
          <w:lang w:eastAsia="en-GB"/>
        </w:rPr>
        <w:t>A simple element must have either type xs</w:t>
      </w:r>
      <w:proofErr w:type="gramStart"/>
      <w:r w:rsidRPr="001F18E8">
        <w:rPr>
          <w:rFonts w:ascii="Arial" w:hAnsi="Arial" w:cs="Arial"/>
          <w:color w:val="000000"/>
          <w:sz w:val="20"/>
          <w:szCs w:val="20"/>
          <w:lang w:eastAsia="en-GB"/>
        </w:rPr>
        <w:t>:string</w:t>
      </w:r>
      <w:proofErr w:type="gramEnd"/>
      <w:r w:rsidRPr="001F18E8">
        <w:rPr>
          <w:rFonts w:ascii="Arial" w:hAnsi="Arial" w:cs="Arial"/>
          <w:color w:val="000000"/>
          <w:sz w:val="20"/>
          <w:szCs w:val="20"/>
          <w:lang w:eastAsia="en-GB"/>
        </w:rPr>
        <w:t xml:space="preserve">, or dfdl:representation 'text', or type xs:hexBinary, or dfdl:representation 'binary' and a packed decimal representation. </w:t>
      </w:r>
    </w:p>
    <w:p w:rsidR="001F18E8" w:rsidRPr="001F18E8" w:rsidRDefault="001F18E8" w:rsidP="001F18E8">
      <w:pPr>
        <w:autoSpaceDE w:val="0"/>
        <w:rPr>
          <w:rFonts w:ascii="Arial" w:hAnsi="Arial" w:cs="Arial"/>
          <w:color w:val="000000"/>
          <w:sz w:val="20"/>
          <w:szCs w:val="20"/>
          <w:lang w:eastAsia="en-GB"/>
        </w:rPr>
      </w:pPr>
    </w:p>
    <w:p w:rsidR="001F18E8" w:rsidRPr="001F18E8" w:rsidRDefault="001F18E8" w:rsidP="001F18E8">
      <w:pPr>
        <w:autoSpaceDE w:val="0"/>
        <w:autoSpaceDN w:val="0"/>
        <w:adjustRightInd w:val="0"/>
        <w:rPr>
          <w:rFonts w:ascii="Arial" w:hAnsi="Arial" w:cs="Arial"/>
          <w:color w:val="000000"/>
          <w:sz w:val="20"/>
          <w:szCs w:val="20"/>
        </w:rPr>
      </w:pPr>
      <w:r w:rsidRPr="001F18E8">
        <w:rPr>
          <w:rFonts w:ascii="Arial" w:hAnsi="Arial" w:cs="Arial"/>
          <w:color w:val="000000"/>
          <w:sz w:val="20"/>
          <w:szCs w:val="20"/>
        </w:rPr>
        <w:t>A complex element can have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 If so then its last child element can be any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including 'endOfParent'.</w:t>
      </w:r>
    </w:p>
    <w:p w:rsidR="001F18E8" w:rsidRPr="001F18E8" w:rsidRDefault="001F18E8" w:rsidP="001F18E8">
      <w:pPr>
        <w:autoSpaceDE w:val="0"/>
        <w:autoSpaceDN w:val="0"/>
        <w:adjustRightInd w:val="0"/>
        <w:rPr>
          <w:rFonts w:ascii="Arial" w:hAnsi="Arial" w:cs="Arial"/>
          <w:color w:val="000000"/>
          <w:sz w:val="20"/>
          <w:szCs w:val="20"/>
        </w:rPr>
      </w:pPr>
    </w:p>
    <w:p w:rsidR="001F18E8" w:rsidRDefault="001F18E8" w:rsidP="001F18E8">
      <w:pPr>
        <w:pStyle w:val="nobreak"/>
        <w:rPr>
          <w:szCs w:val="20"/>
        </w:rPr>
      </w:pPr>
      <w:r w:rsidRPr="001F18E8">
        <w:rPr>
          <w:szCs w:val="20"/>
        </w:rPr>
        <w:t>The dfdl</w:t>
      </w:r>
      <w:proofErr w:type="gramStart"/>
      <w:r w:rsidRPr="001F18E8">
        <w:rPr>
          <w:szCs w:val="20"/>
        </w:rPr>
        <w:t>:lengthKind</w:t>
      </w:r>
      <w:proofErr w:type="gramEnd"/>
      <w:r w:rsidRPr="001F18E8">
        <w:rPr>
          <w:szCs w:val="20"/>
        </w:rPr>
        <w:t xml:space="preserve"> 'endOfParent' can also be used to allow the last element to consume the data up to the end of the data stream.</w:t>
      </w:r>
    </w:p>
    <w:p w:rsidR="001F18E8" w:rsidRPr="001F18E8" w:rsidRDefault="001F18E8" w:rsidP="001F18E8">
      <w:pPr>
        <w:rPr>
          <w:lang w:val="en-US"/>
        </w:rPr>
      </w:pPr>
    </w:p>
    <w:p w:rsidR="001F18E8" w:rsidRDefault="001F18E8" w:rsidP="001F18E8">
      <w:pPr>
        <w:rPr>
          <w:rFonts w:ascii="Arial" w:hAnsi="Arial" w:cs="Arial"/>
          <w:sz w:val="20"/>
          <w:szCs w:val="20"/>
        </w:rPr>
      </w:pPr>
      <w:r w:rsidRPr="001F18E8">
        <w:rPr>
          <w:rFonts w:ascii="Arial" w:hAnsi="Arial" w:cs="Arial"/>
          <w:sz w:val="20"/>
          <w:szCs w:val="20"/>
        </w:rPr>
        <w:t>The use of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is distinct from the situation where the length of the last element in the parent is known but is not sufficient to fill the parent. In the latter case the remaining data are ignored on parsing and filled with dfdl</w:t>
      </w:r>
      <w:proofErr w:type="gramStart"/>
      <w:r w:rsidRPr="001F18E8">
        <w:rPr>
          <w:rFonts w:ascii="Arial" w:hAnsi="Arial" w:cs="Arial"/>
          <w:sz w:val="20"/>
          <w:szCs w:val="20"/>
        </w:rPr>
        <w:t>:fillByte</w:t>
      </w:r>
      <w:proofErr w:type="gramEnd"/>
      <w:r w:rsidRPr="001F18E8">
        <w:rPr>
          <w:rFonts w:ascii="Arial" w:hAnsi="Arial" w:cs="Arial"/>
          <w:sz w:val="20"/>
          <w:szCs w:val="20"/>
        </w:rPr>
        <w:t xml:space="preserve"> on unparsing.</w:t>
      </w:r>
    </w:p>
    <w:p w:rsidR="001F18E8" w:rsidRPr="001F18E8" w:rsidRDefault="001F18E8" w:rsidP="001F18E8">
      <w:pPr>
        <w:rPr>
          <w:rFonts w:ascii="Arial" w:hAnsi="Arial" w:cs="Arial"/>
          <w:sz w:val="20"/>
          <w:szCs w:val="20"/>
        </w:rPr>
      </w:pPr>
    </w:p>
    <w:p w:rsidR="001F18E8" w:rsidRDefault="001F18E8" w:rsidP="001F18E8">
      <w:pPr>
        <w:autoSpaceDE w:val="0"/>
        <w:autoSpaceDN w:val="0"/>
        <w:adjustRightInd w:val="0"/>
        <w:rPr>
          <w:rFonts w:ascii="Arial" w:hAnsi="Arial" w:cs="Arial"/>
          <w:color w:val="000000"/>
          <w:sz w:val="20"/>
          <w:szCs w:val="20"/>
        </w:rPr>
      </w:pPr>
      <w:bookmarkStart w:id="148" w:name="_Toc322911640"/>
      <w:bookmarkStart w:id="149" w:name="_Toc322912179"/>
      <w:bookmarkEnd w:id="148"/>
      <w:bookmarkEnd w:id="149"/>
      <w:r w:rsidRPr="001F18E8">
        <w:rPr>
          <w:rFonts w:ascii="Arial" w:hAnsi="Arial" w:cs="Arial"/>
          <w:color w:val="000000"/>
          <w:sz w:val="20"/>
          <w:szCs w:val="20"/>
        </w:rPr>
        <w:t>When parsing an element with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 delimiter scanning is turned off and in-scope terminating delimiters are not looked for within the element.</w:t>
      </w:r>
    </w:p>
    <w:p w:rsidR="001F18E8" w:rsidRPr="001F18E8" w:rsidRDefault="001F18E8" w:rsidP="001F18E8">
      <w:pPr>
        <w:autoSpaceDE w:val="0"/>
        <w:autoSpaceDN w:val="0"/>
        <w:adjustRightInd w:val="0"/>
        <w:rPr>
          <w:rFonts w:ascii="Arial" w:hAnsi="Arial" w:cs="Arial"/>
          <w:color w:val="000000"/>
          <w:sz w:val="20"/>
          <w:szCs w:val="20"/>
        </w:rPr>
      </w:pPr>
    </w:p>
    <w:p w:rsidR="001F18E8" w:rsidRPr="001F18E8" w:rsidRDefault="001F18E8" w:rsidP="001F18E8">
      <w:pPr>
        <w:autoSpaceDE w:val="0"/>
        <w:rPr>
          <w:rFonts w:ascii="Arial" w:hAnsi="Arial" w:cs="Arial"/>
          <w:sz w:val="20"/>
          <w:szCs w:val="20"/>
        </w:rPr>
      </w:pPr>
      <w:r w:rsidRPr="001F18E8">
        <w:rPr>
          <w:rFonts w:ascii="Arial" w:hAnsi="Arial" w:cs="Arial"/>
          <w:color w:val="000000"/>
          <w:sz w:val="20"/>
          <w:szCs w:val="20"/>
          <w:lang w:eastAsia="en-GB"/>
        </w:rPr>
        <w:t>When unparsing</w:t>
      </w:r>
      <w:r>
        <w:rPr>
          <w:rFonts w:ascii="Arial" w:hAnsi="Arial" w:cs="Arial"/>
          <w:color w:val="000000"/>
          <w:sz w:val="20"/>
          <w:szCs w:val="20"/>
          <w:lang w:eastAsia="en-GB"/>
        </w:rPr>
        <w:t xml:space="preserve"> </w:t>
      </w:r>
      <w:r w:rsidRPr="001F18E8">
        <w:rPr>
          <w:rFonts w:ascii="Arial" w:hAnsi="Arial" w:cs="Arial"/>
          <w:color w:val="000000"/>
          <w:sz w:val="20"/>
          <w:szCs w:val="20"/>
        </w:rPr>
        <w:t>an element with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w:t>
      </w:r>
      <w:r w:rsidRPr="001F18E8">
        <w:rPr>
          <w:rFonts w:ascii="Arial" w:hAnsi="Arial" w:cs="Arial"/>
          <w:color w:val="000000"/>
          <w:sz w:val="20"/>
          <w:szCs w:val="20"/>
          <w:lang w:eastAsia="en-GB"/>
        </w:rPr>
        <w:t xml:space="preserve">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sidRPr="001F18E8">
        <w:rPr>
          <w:rFonts w:ascii="Arial" w:hAnsi="Arial" w:cs="Arial"/>
          <w:b/>
          <w:i/>
          <w:color w:val="000000"/>
          <w:sz w:val="20"/>
          <w:szCs w:val="20"/>
          <w:lang w:eastAsia="en-GB"/>
        </w:rPr>
        <w:t>LeftPadding</w:t>
      </w:r>
      <w:r w:rsidRPr="001F18E8">
        <w:rPr>
          <w:rFonts w:ascii="Arial" w:hAnsi="Arial" w:cs="Arial"/>
          <w:color w:val="000000"/>
          <w:sz w:val="20"/>
          <w:szCs w:val="20"/>
          <w:lang w:eastAsia="en-GB"/>
        </w:rPr>
        <w:t xml:space="preserve">, RightPadOrFill or </w:t>
      </w:r>
      <w:r w:rsidRPr="001F18E8">
        <w:rPr>
          <w:rFonts w:ascii="Arial" w:hAnsi="Arial" w:cs="Arial"/>
          <w:b/>
          <w:i/>
          <w:color w:val="000000"/>
          <w:sz w:val="20"/>
          <w:szCs w:val="20"/>
          <w:lang w:eastAsia="en-GB"/>
        </w:rPr>
        <w:t>ElementUnused</w:t>
      </w:r>
      <w:r w:rsidRPr="001F18E8">
        <w:rPr>
          <w:rFonts w:ascii="Arial" w:hAnsi="Arial" w:cs="Arial"/>
          <w:color w:val="000000"/>
          <w:sz w:val="20"/>
          <w:szCs w:val="20"/>
          <w:lang w:eastAsia="en-GB"/>
        </w:rPr>
        <w:t xml:space="preserve"> regions of the data as appropriate.</w:t>
      </w:r>
      <w:r>
        <w:rPr>
          <w:rFonts w:ascii="Arial" w:hAnsi="Arial" w:cs="Arial"/>
          <w:sz w:val="20"/>
          <w:szCs w:val="20"/>
        </w:rPr>
        <w:t>”</w:t>
      </w:r>
    </w:p>
    <w:p w:rsidR="001F18E8" w:rsidRDefault="001F18E8" w:rsidP="008312BD">
      <w:pPr>
        <w:rPr>
          <w:rFonts w:ascii="Arial" w:hAnsi="Arial" w:cs="Arial"/>
          <w:sz w:val="20"/>
          <w:szCs w:val="20"/>
        </w:rPr>
      </w:pPr>
    </w:p>
    <w:p w:rsidR="001F18E8" w:rsidRDefault="001F18E8" w:rsidP="008312BD">
      <w:pPr>
        <w:rPr>
          <w:rFonts w:ascii="Arial" w:hAnsi="Arial" w:cs="Arial"/>
          <w:sz w:val="20"/>
          <w:szCs w:val="20"/>
        </w:rPr>
      </w:pPr>
      <w:r>
        <w:rPr>
          <w:rFonts w:ascii="Arial" w:hAnsi="Arial" w:cs="Arial"/>
          <w:sz w:val="20"/>
          <w:szCs w:val="20"/>
        </w:rPr>
        <w:t>Note: erratum 2.72 also updated.</w:t>
      </w:r>
    </w:p>
    <w:p w:rsidR="001F18E8" w:rsidRDefault="001F18E8" w:rsidP="008312BD">
      <w:pPr>
        <w:rPr>
          <w:rFonts w:ascii="Arial" w:hAnsi="Arial" w:cs="Arial"/>
          <w:sz w:val="20"/>
          <w:szCs w:val="20"/>
        </w:rPr>
      </w:pPr>
    </w:p>
    <w:p w:rsidR="001F18E8" w:rsidRDefault="001F18E8"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1C428D">
        <w:rPr>
          <w:rFonts w:ascii="Arial" w:eastAsia="Times New Roman" w:hAnsi="Arial" w:cs="Arial"/>
          <w:b/>
          <w:color w:val="000000" w:themeColor="text1"/>
          <w:sz w:val="20"/>
          <w:szCs w:val="20"/>
          <w:lang w:eastAsia="en-GB"/>
        </w:rPr>
        <w:t>.11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1C428D">
        <w:rPr>
          <w:rFonts w:ascii="Arial" w:eastAsia="Times New Roman" w:hAnsi="Arial" w:cs="Arial"/>
          <w:i/>
          <w:color w:val="000000" w:themeColor="text1"/>
          <w:sz w:val="20"/>
          <w:szCs w:val="20"/>
          <w:lang w:eastAsia="en-GB"/>
        </w:rPr>
        <w:t>57</w:t>
      </w:r>
      <w:r>
        <w:rPr>
          <w:rFonts w:ascii="Arial" w:eastAsia="Times New Roman" w:hAnsi="Arial" w:cs="Arial"/>
          <w:i/>
          <w:color w:val="000000" w:themeColor="text1"/>
          <w:sz w:val="20"/>
          <w:szCs w:val="20"/>
          <w:lang w:eastAsia="en-GB"/>
        </w:rPr>
        <w:t xml:space="preserve"> (</w:t>
      </w:r>
      <w:hyperlink r:id="rId43" w:history="1">
        <w:r w:rsidR="001C428D" w:rsidRPr="00CD2EF9">
          <w:rPr>
            <w:rStyle w:val="Hyperlink"/>
            <w:rFonts w:ascii="Arial" w:eastAsia="Times New Roman" w:hAnsi="Arial" w:cs="Arial"/>
            <w:i/>
            <w:sz w:val="20"/>
            <w:szCs w:val="20"/>
            <w:lang w:eastAsia="en-GB"/>
          </w:rPr>
          <w:t>http://redmine.ogf.org/boards/15/topics/57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hAnsi="Arial" w:cs="Arial"/>
          <w:sz w:val="20"/>
          <w:szCs w:val="20"/>
        </w:rPr>
      </w:pPr>
      <w:proofErr w:type="gramStart"/>
      <w:r w:rsidRPr="00200075">
        <w:rPr>
          <w:rFonts w:ascii="Arial" w:eastAsia="Times New Roman" w:hAnsi="Arial" w:cs="Arial"/>
          <w:i/>
          <w:color w:val="000000" w:themeColor="text1"/>
          <w:sz w:val="20"/>
          <w:szCs w:val="20"/>
          <w:lang w:eastAsia="en-GB"/>
        </w:rPr>
        <w:t>Section</w:t>
      </w:r>
      <w:r w:rsidR="001C428D">
        <w:rPr>
          <w:rFonts w:ascii="Arial" w:eastAsia="Times New Roman" w:hAnsi="Arial" w:cs="Arial"/>
          <w:i/>
          <w:color w:val="000000" w:themeColor="text1"/>
          <w:sz w:val="20"/>
          <w:szCs w:val="20"/>
          <w:lang w:eastAsia="en-GB"/>
        </w:rPr>
        <w:t xml:space="preserve"> 12.1.</w:t>
      </w:r>
      <w:proofErr w:type="gramEnd"/>
      <w:r w:rsidR="001C428D">
        <w:rPr>
          <w:rFonts w:ascii="Arial" w:eastAsia="Times New Roman" w:hAnsi="Arial" w:cs="Arial"/>
          <w:i/>
          <w:color w:val="000000" w:themeColor="text1"/>
          <w:sz w:val="20"/>
          <w:szCs w:val="20"/>
          <w:lang w:eastAsia="en-GB"/>
        </w:rPr>
        <w:t xml:space="preserve"> </w:t>
      </w:r>
      <w:r w:rsidR="001C428D" w:rsidRPr="001C428D">
        <w:rPr>
          <w:rFonts w:ascii="Arial" w:hAnsi="Arial" w:cs="Arial"/>
          <w:sz w:val="20"/>
          <w:szCs w:val="20"/>
        </w:rPr>
        <w:t>The rule on the alignment of an optional element, that it has to be same as what follows, is removed. It is overly restrictive.</w:t>
      </w:r>
    </w:p>
    <w:p w:rsidR="001C428D" w:rsidRDefault="001C428D"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53115D">
        <w:rPr>
          <w:rFonts w:ascii="Arial" w:eastAsia="Times New Roman" w:hAnsi="Arial" w:cs="Arial"/>
          <w:b/>
          <w:color w:val="000000" w:themeColor="text1"/>
          <w:sz w:val="20"/>
          <w:szCs w:val="20"/>
          <w:lang w:eastAsia="en-GB"/>
        </w:rPr>
        <w:t>1</w:t>
      </w:r>
      <w:r>
        <w:rPr>
          <w:rFonts w:ascii="Arial" w:eastAsia="Times New Roman" w:hAnsi="Arial" w:cs="Arial"/>
          <w:b/>
          <w:color w:val="000000" w:themeColor="text1"/>
          <w:sz w:val="20"/>
          <w:szCs w:val="20"/>
          <w:lang w:eastAsia="en-GB"/>
        </w:rPr>
        <w:t>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53115D">
        <w:rPr>
          <w:rFonts w:ascii="Arial" w:eastAsia="Times New Roman" w:hAnsi="Arial" w:cs="Arial"/>
          <w:i/>
          <w:color w:val="000000" w:themeColor="text1"/>
          <w:sz w:val="20"/>
          <w:szCs w:val="20"/>
          <w:lang w:eastAsia="en-GB"/>
        </w:rPr>
        <w:t>60</w:t>
      </w:r>
      <w:r>
        <w:rPr>
          <w:rFonts w:ascii="Arial" w:eastAsia="Times New Roman" w:hAnsi="Arial" w:cs="Arial"/>
          <w:i/>
          <w:color w:val="000000" w:themeColor="text1"/>
          <w:sz w:val="20"/>
          <w:szCs w:val="20"/>
          <w:lang w:eastAsia="en-GB"/>
        </w:rPr>
        <w:t xml:space="preserve"> (</w:t>
      </w:r>
      <w:hyperlink r:id="rId44" w:history="1">
        <w:r w:rsidR="0053115D" w:rsidRPr="00CD2EF9">
          <w:rPr>
            <w:rStyle w:val="Hyperlink"/>
            <w:rFonts w:ascii="Arial" w:eastAsia="Times New Roman" w:hAnsi="Arial" w:cs="Arial"/>
            <w:i/>
            <w:sz w:val="20"/>
            <w:szCs w:val="20"/>
            <w:lang w:eastAsia="en-GB"/>
          </w:rPr>
          <w:t>http://redmine.ogf.org/boards/15/topics/60</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53115D" w:rsidRDefault="008312BD" w:rsidP="0053115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3115D">
        <w:rPr>
          <w:rFonts w:ascii="Arial" w:eastAsia="Times New Roman" w:hAnsi="Arial" w:cs="Arial"/>
          <w:i/>
          <w:color w:val="000000" w:themeColor="text1"/>
          <w:sz w:val="20"/>
          <w:szCs w:val="20"/>
          <w:lang w:eastAsia="en-GB"/>
        </w:rPr>
        <w:t xml:space="preserve"> 23.5.2.3.</w:t>
      </w:r>
      <w:proofErr w:type="gramEnd"/>
      <w:r w:rsidR="0053115D">
        <w:rPr>
          <w:rFonts w:ascii="Arial" w:eastAsia="Times New Roman" w:hAnsi="Arial" w:cs="Arial"/>
          <w:i/>
          <w:color w:val="000000" w:themeColor="text1"/>
          <w:sz w:val="20"/>
          <w:szCs w:val="20"/>
          <w:lang w:eastAsia="en-GB"/>
        </w:rPr>
        <w:t xml:space="preserve"> </w:t>
      </w:r>
      <w:r w:rsidR="0053115D" w:rsidRPr="0053115D">
        <w:rPr>
          <w:rFonts w:ascii="Arial" w:eastAsia="Times New Roman" w:hAnsi="Arial" w:cs="Arial"/>
          <w:color w:val="000000" w:themeColor="text1"/>
          <w:sz w:val="20"/>
          <w:szCs w:val="20"/>
          <w:lang w:eastAsia="en-GB"/>
        </w:rPr>
        <w:t>Remove the use of ‘collation’ and ‘collation units’</w:t>
      </w:r>
      <w:r w:rsidR="0053115D">
        <w:rPr>
          <w:rFonts w:ascii="Arial" w:eastAsia="Times New Roman" w:hAnsi="Arial" w:cs="Arial"/>
          <w:color w:val="000000" w:themeColor="text1"/>
          <w:sz w:val="20"/>
          <w:szCs w:val="20"/>
          <w:lang w:eastAsia="en-GB"/>
        </w:rPr>
        <w:t>:</w:t>
      </w:r>
    </w:p>
    <w:p w:rsidR="0053115D" w:rsidRPr="0053115D" w:rsidRDefault="0053115D" w:rsidP="001D13ED">
      <w:pPr>
        <w:pStyle w:val="ListParagraph"/>
        <w:numPr>
          <w:ilvl w:val="0"/>
          <w:numId w:val="55"/>
        </w:numPr>
        <w:rPr>
          <w:rFonts w:ascii="Arial" w:eastAsia="Times New Roman" w:hAnsi="Arial" w:cs="Arial"/>
          <w:i/>
          <w:color w:val="000000" w:themeColor="text1"/>
          <w:sz w:val="20"/>
          <w:szCs w:val="20"/>
          <w:lang w:eastAsia="en-GB"/>
        </w:rPr>
      </w:pPr>
      <w:r w:rsidRPr="0053115D">
        <w:rPr>
          <w:rFonts w:ascii="Arial" w:eastAsia="Times New Roman" w:hAnsi="Arial" w:cs="Arial"/>
          <w:sz w:val="20"/>
          <w:szCs w:val="20"/>
          <w:lang w:eastAsia="en-GB"/>
        </w:rPr>
        <w:t>Drop forms of all functions that take collation as argument.</w:t>
      </w:r>
    </w:p>
    <w:p w:rsidR="0053115D" w:rsidRPr="0053115D"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53115D">
        <w:rPr>
          <w:rFonts w:ascii="Arial" w:eastAsia="Times New Roman" w:hAnsi="Arial" w:cs="Arial"/>
          <w:sz w:val="20"/>
          <w:szCs w:val="20"/>
          <w:lang w:eastAsia="en-GB"/>
        </w:rPr>
        <w:t>Change occurrences of "collation unit" to "character".</w:t>
      </w:r>
    </w:p>
    <w:p w:rsidR="0053115D" w:rsidRPr="0053115D"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53115D">
        <w:rPr>
          <w:rFonts w:ascii="Arial" w:eastAsia="Times New Roman" w:hAnsi="Arial" w:cs="Arial"/>
          <w:sz w:val="20"/>
          <w:szCs w:val="20"/>
          <w:lang w:eastAsia="en-GB"/>
        </w:rPr>
        <w:t>Add that DFDL always uses the default unicode collation algorithm (which is a comparison of codepoint values).</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5E65D5">
        <w:rPr>
          <w:rFonts w:ascii="Arial" w:eastAsia="Times New Roman" w:hAnsi="Arial" w:cs="Arial"/>
          <w:b/>
          <w:color w:val="000000" w:themeColor="text1"/>
          <w:sz w:val="20"/>
          <w:szCs w:val="20"/>
          <w:lang w:eastAsia="en-GB"/>
        </w:rPr>
        <w:t>13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5E65D5">
        <w:rPr>
          <w:rFonts w:ascii="Arial" w:eastAsia="Times New Roman" w:hAnsi="Arial" w:cs="Arial"/>
          <w:i/>
          <w:color w:val="000000" w:themeColor="text1"/>
          <w:sz w:val="20"/>
          <w:szCs w:val="20"/>
          <w:lang w:eastAsia="en-GB"/>
        </w:rPr>
        <w:t>61</w:t>
      </w:r>
      <w:r>
        <w:rPr>
          <w:rFonts w:ascii="Arial" w:eastAsia="Times New Roman" w:hAnsi="Arial" w:cs="Arial"/>
          <w:i/>
          <w:color w:val="000000" w:themeColor="text1"/>
          <w:sz w:val="20"/>
          <w:szCs w:val="20"/>
          <w:lang w:eastAsia="en-GB"/>
        </w:rPr>
        <w:t xml:space="preserve"> (</w:t>
      </w:r>
      <w:hyperlink r:id="rId45" w:history="1">
        <w:r w:rsidR="005E65D5" w:rsidRPr="00CD2EF9">
          <w:rPr>
            <w:rStyle w:val="Hyperlink"/>
            <w:rFonts w:ascii="Arial" w:eastAsia="Times New Roman" w:hAnsi="Arial" w:cs="Arial"/>
            <w:i/>
            <w:sz w:val="20"/>
            <w:szCs w:val="20"/>
            <w:lang w:eastAsia="en-GB"/>
          </w:rPr>
          <w:t>http://redmine.ogf.org/boards/15/topics/61</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5E65D5"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E65D5">
        <w:rPr>
          <w:rFonts w:ascii="Arial" w:eastAsia="Times New Roman" w:hAnsi="Arial" w:cs="Arial"/>
          <w:i/>
          <w:color w:val="000000" w:themeColor="text1"/>
          <w:sz w:val="20"/>
          <w:szCs w:val="20"/>
          <w:lang w:eastAsia="en-GB"/>
        </w:rPr>
        <w:t xml:space="preserve"> 3.</w:t>
      </w:r>
      <w:proofErr w:type="gramEnd"/>
      <w:r w:rsidR="005E65D5">
        <w:rPr>
          <w:rFonts w:ascii="Arial" w:eastAsia="Times New Roman" w:hAnsi="Arial" w:cs="Arial"/>
          <w:i/>
          <w:color w:val="000000" w:themeColor="text1"/>
          <w:sz w:val="20"/>
          <w:szCs w:val="20"/>
          <w:lang w:eastAsia="en-GB"/>
        </w:rPr>
        <w:t xml:space="preserve"> </w:t>
      </w:r>
      <w:r w:rsidR="005E65D5" w:rsidRPr="005E65D5">
        <w:rPr>
          <w:rFonts w:ascii="Arial" w:eastAsia="Times New Roman" w:hAnsi="Arial" w:cs="Arial"/>
          <w:color w:val="000000" w:themeColor="text1"/>
          <w:sz w:val="20"/>
          <w:szCs w:val="20"/>
          <w:lang w:eastAsia="en-GB"/>
        </w:rPr>
        <w:t>Add definition of ‘node’ to the glossary, being an equivalent term to an Element Information Item in the DFDL augmented Infoset.</w:t>
      </w:r>
    </w:p>
    <w:p w:rsidR="008312BD" w:rsidRDefault="008312BD" w:rsidP="008312BD">
      <w:pPr>
        <w:rPr>
          <w:rFonts w:ascii="Arial" w:hAnsi="Arial" w:cs="Arial"/>
          <w:sz w:val="20"/>
          <w:szCs w:val="20"/>
        </w:rPr>
      </w:pPr>
    </w:p>
    <w:p w:rsidR="005E65D5" w:rsidRDefault="005E65D5" w:rsidP="008312BD">
      <w:pPr>
        <w:rPr>
          <w:rFonts w:ascii="Arial" w:hAnsi="Arial" w:cs="Arial"/>
          <w:sz w:val="20"/>
          <w:szCs w:val="20"/>
        </w:rPr>
      </w:pPr>
    </w:p>
    <w:p w:rsidR="00EE69E5" w:rsidRDefault="00EE69E5" w:rsidP="00EE69E5">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4.14</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62 (</w:t>
      </w:r>
      <w:hyperlink r:id="rId46" w:history="1">
        <w:r w:rsidRPr="00CD2EF9">
          <w:rPr>
            <w:rStyle w:val="Hyperlink"/>
            <w:rFonts w:ascii="Arial" w:eastAsia="Times New Roman" w:hAnsi="Arial" w:cs="Arial"/>
            <w:i/>
            <w:sz w:val="20"/>
            <w:szCs w:val="20"/>
            <w:lang w:eastAsia="en-GB"/>
          </w:rPr>
          <w:t>http://redmine.ogf.org/boards/15/topics/62</w:t>
        </w:r>
      </w:hyperlink>
      <w:r>
        <w:rPr>
          <w:rFonts w:ascii="Arial" w:eastAsia="Times New Roman" w:hAnsi="Arial" w:cs="Arial"/>
          <w:i/>
          <w:color w:val="000000" w:themeColor="text1"/>
          <w:sz w:val="20"/>
          <w:szCs w:val="20"/>
          <w:lang w:eastAsia="en-GB"/>
        </w:rPr>
        <w:t>)</w:t>
      </w:r>
    </w:p>
    <w:p w:rsidR="00EE69E5" w:rsidRDefault="00EE69E5" w:rsidP="00EE69E5">
      <w:pPr>
        <w:rPr>
          <w:rFonts w:ascii="Arial" w:hAnsi="Arial" w:cs="Arial"/>
          <w:sz w:val="20"/>
          <w:szCs w:val="20"/>
        </w:rPr>
      </w:pPr>
    </w:p>
    <w:p w:rsidR="00EE69E5" w:rsidRPr="00EE69E5" w:rsidRDefault="00EE69E5" w:rsidP="00EE69E5">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23.5.2.6.</w:t>
      </w:r>
      <w:proofErr w:type="gramEnd"/>
      <w:r>
        <w:rPr>
          <w:rFonts w:ascii="Arial" w:eastAsia="Times New Roman" w:hAnsi="Arial" w:cs="Arial"/>
          <w:i/>
          <w:color w:val="000000" w:themeColor="text1"/>
          <w:sz w:val="20"/>
          <w:szCs w:val="20"/>
          <w:lang w:eastAsia="en-GB"/>
        </w:rPr>
        <w:t xml:space="preserve"> </w:t>
      </w:r>
      <w:r w:rsidRPr="00EE69E5">
        <w:rPr>
          <w:rFonts w:ascii="Arial" w:eastAsia="Times New Roman" w:hAnsi="Arial" w:cs="Arial"/>
          <w:color w:val="000000" w:themeColor="text1"/>
          <w:sz w:val="20"/>
          <w:szCs w:val="20"/>
          <w:lang w:eastAsia="en-GB"/>
        </w:rPr>
        <w:t xml:space="preserve">Because the DFDL </w:t>
      </w:r>
      <w:r>
        <w:rPr>
          <w:rFonts w:ascii="Arial" w:eastAsia="Times New Roman" w:hAnsi="Arial" w:cs="Arial"/>
          <w:color w:val="000000" w:themeColor="text1"/>
          <w:sz w:val="20"/>
          <w:szCs w:val="20"/>
          <w:lang w:eastAsia="en-GB"/>
        </w:rPr>
        <w:t>i</w:t>
      </w:r>
      <w:r w:rsidRPr="00EE69E5">
        <w:rPr>
          <w:rFonts w:ascii="Arial" w:eastAsia="Times New Roman" w:hAnsi="Arial" w:cs="Arial"/>
          <w:color w:val="000000" w:themeColor="text1"/>
          <w:sz w:val="20"/>
          <w:szCs w:val="20"/>
          <w:lang w:eastAsia="en-GB"/>
        </w:rPr>
        <w:t>nfoset does not carry a namespace prefix, and an element’s name is fully described by the fn</w:t>
      </w:r>
      <w:proofErr w:type="gramStart"/>
      <w:r w:rsidRPr="00EE69E5">
        <w:rPr>
          <w:rFonts w:ascii="Arial" w:eastAsia="Times New Roman" w:hAnsi="Arial" w:cs="Arial"/>
          <w:color w:val="000000" w:themeColor="text1"/>
          <w:sz w:val="20"/>
          <w:szCs w:val="20"/>
          <w:lang w:eastAsia="en-GB"/>
        </w:rPr>
        <w:t>:local</w:t>
      </w:r>
      <w:proofErr w:type="gramEnd"/>
      <w:r w:rsidRPr="00EE69E5">
        <w:rPr>
          <w:rFonts w:ascii="Arial" w:eastAsia="Times New Roman" w:hAnsi="Arial" w:cs="Arial"/>
          <w:color w:val="000000" w:themeColor="text1"/>
          <w:sz w:val="20"/>
          <w:szCs w:val="20"/>
          <w:lang w:eastAsia="en-GB"/>
        </w:rPr>
        <w:t xml:space="preserve">-name() and fn:namespace-uri() functions, the fn:name() </w:t>
      </w:r>
      <w:r>
        <w:rPr>
          <w:rFonts w:ascii="Arial" w:eastAsia="Times New Roman" w:hAnsi="Arial" w:cs="Arial"/>
          <w:color w:val="000000" w:themeColor="text1"/>
          <w:sz w:val="20"/>
          <w:szCs w:val="20"/>
          <w:lang w:eastAsia="en-GB"/>
        </w:rPr>
        <w:t xml:space="preserve">function </w:t>
      </w:r>
      <w:r w:rsidRPr="00EE69E5">
        <w:rPr>
          <w:rFonts w:ascii="Arial" w:eastAsia="Times New Roman" w:hAnsi="Arial" w:cs="Arial"/>
          <w:color w:val="000000" w:themeColor="text1"/>
          <w:sz w:val="20"/>
          <w:szCs w:val="20"/>
          <w:lang w:eastAsia="en-GB"/>
        </w:rPr>
        <w:t>should not be part of the DFDL XPath 2.0 subset. Remove.</w:t>
      </w:r>
    </w:p>
    <w:p w:rsidR="00EE69E5" w:rsidRDefault="00EE69E5" w:rsidP="00EE69E5">
      <w:pPr>
        <w:rPr>
          <w:rFonts w:ascii="Arial" w:hAnsi="Arial" w:cs="Arial"/>
          <w:sz w:val="20"/>
          <w:szCs w:val="20"/>
        </w:rPr>
      </w:pPr>
    </w:p>
    <w:p w:rsidR="00EE69E5" w:rsidRDefault="00EE69E5" w:rsidP="00EE69E5"/>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667FCD" w:rsidRDefault="00667FCD" w:rsidP="00667FC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lastRenderedPageBreak/>
        <w:t>4.15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64 (</w:t>
      </w:r>
      <w:hyperlink r:id="rId47" w:history="1">
        <w:r w:rsidRPr="00CD2EF9">
          <w:rPr>
            <w:rStyle w:val="Hyperlink"/>
            <w:rFonts w:ascii="Arial" w:eastAsia="Times New Roman" w:hAnsi="Arial" w:cs="Arial"/>
            <w:i/>
            <w:sz w:val="20"/>
            <w:szCs w:val="20"/>
            <w:lang w:eastAsia="en-GB"/>
          </w:rPr>
          <w:t>http://redmine.ogf.org/boards/15/topics/64</w:t>
        </w:r>
      </w:hyperlink>
      <w:r>
        <w:rPr>
          <w:rFonts w:ascii="Arial" w:eastAsia="Times New Roman" w:hAnsi="Arial" w:cs="Arial"/>
          <w:i/>
          <w:color w:val="000000" w:themeColor="text1"/>
          <w:sz w:val="20"/>
          <w:szCs w:val="20"/>
          <w:lang w:eastAsia="en-GB"/>
        </w:rPr>
        <w:t>)</w:t>
      </w:r>
    </w:p>
    <w:p w:rsidR="00667FCD" w:rsidRDefault="00667FCD" w:rsidP="00667FCD">
      <w:pPr>
        <w:rPr>
          <w:rFonts w:ascii="Arial" w:hAnsi="Arial" w:cs="Arial"/>
          <w:sz w:val="20"/>
          <w:szCs w:val="20"/>
        </w:rPr>
      </w:pPr>
    </w:p>
    <w:p w:rsidR="00667FCD" w:rsidRPr="00EE69E5" w:rsidRDefault="00667FCD" w:rsidP="00667FC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32 (Appendix B).</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specification is not really the place for this </w:t>
      </w:r>
      <w:proofErr w:type="gramStart"/>
      <w:r>
        <w:rPr>
          <w:rFonts w:ascii="Arial" w:eastAsia="Times New Roman" w:hAnsi="Arial" w:cs="Arial"/>
          <w:color w:val="000000" w:themeColor="text1"/>
          <w:sz w:val="20"/>
          <w:szCs w:val="20"/>
          <w:lang w:eastAsia="en-GB"/>
        </w:rPr>
        <w:t>material,</w:t>
      </w:r>
      <w:proofErr w:type="gramEnd"/>
      <w:r>
        <w:rPr>
          <w:rFonts w:ascii="Arial" w:eastAsia="Times New Roman" w:hAnsi="Arial" w:cs="Arial"/>
          <w:color w:val="000000" w:themeColor="text1"/>
          <w:sz w:val="20"/>
          <w:szCs w:val="20"/>
          <w:lang w:eastAsia="en-GB"/>
        </w:rPr>
        <w:t xml:space="preserve"> it is best covered by one of the tutorials. Remove the appendix. </w:t>
      </w:r>
    </w:p>
    <w:p w:rsidR="00667FCD" w:rsidRDefault="00667FCD" w:rsidP="00667FCD">
      <w:pPr>
        <w:rPr>
          <w:rFonts w:ascii="Arial" w:hAnsi="Arial" w:cs="Arial"/>
          <w:sz w:val="20"/>
          <w:szCs w:val="20"/>
        </w:rPr>
      </w:pPr>
    </w:p>
    <w:p w:rsidR="00667FCD" w:rsidRDefault="00667FCD" w:rsidP="00667FCD"/>
    <w:p w:rsidR="001310FB" w:rsidRDefault="001310FB" w:rsidP="001310F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65 (</w:t>
      </w:r>
      <w:hyperlink r:id="rId48" w:history="1">
        <w:r w:rsidRPr="00CD2EF9">
          <w:rPr>
            <w:rStyle w:val="Hyperlink"/>
            <w:rFonts w:ascii="Arial" w:eastAsia="Times New Roman" w:hAnsi="Arial" w:cs="Arial"/>
            <w:i/>
            <w:sz w:val="20"/>
            <w:szCs w:val="20"/>
            <w:lang w:eastAsia="en-GB"/>
          </w:rPr>
          <w:t>http://redmine.ogf.org/boards/15/topics/65</w:t>
        </w:r>
      </w:hyperlink>
      <w:r>
        <w:rPr>
          <w:rFonts w:ascii="Arial" w:eastAsia="Times New Roman" w:hAnsi="Arial" w:cs="Arial"/>
          <w:i/>
          <w:color w:val="000000" w:themeColor="text1"/>
          <w:sz w:val="20"/>
          <w:szCs w:val="20"/>
          <w:lang w:eastAsia="en-GB"/>
        </w:rPr>
        <w:t>)</w:t>
      </w: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34.3 (Appendix D).</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To avoid unnecessary redundancy, the character code lists for DfdlNSEntity and DfdlWSPEntity should be replaced by references to table 4 in section 6.3.1.3.</w:t>
      </w:r>
    </w:p>
    <w:p w:rsidR="001310FB" w:rsidRDefault="001310FB" w:rsidP="001310FB">
      <w:pPr>
        <w:rPr>
          <w:rFonts w:ascii="Arial" w:eastAsia="Times New Roman" w:hAnsi="Arial" w:cs="Arial"/>
          <w:color w:val="000000" w:themeColor="text1"/>
          <w:sz w:val="20"/>
          <w:szCs w:val="20"/>
          <w:lang w:eastAsia="en-GB"/>
        </w:rPr>
      </w:pP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w:t>
      </w:r>
      <w:r w:rsidR="006F068E">
        <w:rPr>
          <w:rFonts w:ascii="Arial" w:eastAsia="Times New Roman" w:hAnsi="Arial" w:cs="Arial"/>
          <w:i/>
          <w:color w:val="000000" w:themeColor="text1"/>
          <w:sz w:val="20"/>
          <w:szCs w:val="20"/>
          <w:lang w:eastAsia="en-GB"/>
        </w:rPr>
        <w:t>6</w:t>
      </w:r>
      <w:r>
        <w:rPr>
          <w:rFonts w:ascii="Arial" w:eastAsia="Times New Roman" w:hAnsi="Arial" w:cs="Arial"/>
          <w:i/>
          <w:color w:val="000000" w:themeColor="text1"/>
          <w:sz w:val="20"/>
          <w:szCs w:val="20"/>
          <w:lang w:eastAsia="en-GB"/>
        </w:rPr>
        <w:t xml:space="preserve"> (</w:t>
      </w:r>
      <w:hyperlink r:id="rId49" w:history="1">
        <w:r w:rsidR="006F068E" w:rsidRPr="00CD2EF9">
          <w:rPr>
            <w:rStyle w:val="Hyperlink"/>
            <w:rFonts w:ascii="Arial" w:eastAsia="Times New Roman" w:hAnsi="Arial" w:cs="Arial"/>
            <w:i/>
            <w:sz w:val="20"/>
            <w:szCs w:val="20"/>
            <w:lang w:eastAsia="en-GB"/>
          </w:rPr>
          <w:t>http://redmine.ogf.org/boards/15/topics/66</w:t>
        </w:r>
      </w:hyperlink>
      <w:r>
        <w:rPr>
          <w:rFonts w:ascii="Arial" w:eastAsia="Times New Roman" w:hAnsi="Arial" w:cs="Arial"/>
          <w:i/>
          <w:color w:val="000000" w:themeColor="text1"/>
          <w:sz w:val="20"/>
          <w:szCs w:val="20"/>
          <w:lang w:eastAsia="en-GB"/>
        </w:rPr>
        <w:t>)</w:t>
      </w: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T</w:t>
      </w:r>
      <w:r w:rsidR="006F068E">
        <w:rPr>
          <w:rFonts w:ascii="Arial" w:eastAsia="Times New Roman" w:hAnsi="Arial" w:cs="Arial"/>
          <w:color w:val="000000" w:themeColor="text1"/>
          <w:sz w:val="20"/>
          <w:szCs w:val="20"/>
          <w:lang w:eastAsia="en-GB"/>
        </w:rPr>
        <w:t>he entry in the glossary for ‘text’ needs to mention that the dfdl</w:t>
      </w:r>
      <w:proofErr w:type="gramStart"/>
      <w:r w:rsidR="006F068E">
        <w:rPr>
          <w:rFonts w:ascii="Arial" w:eastAsia="Times New Roman" w:hAnsi="Arial" w:cs="Arial"/>
          <w:color w:val="000000" w:themeColor="text1"/>
          <w:sz w:val="20"/>
          <w:szCs w:val="20"/>
          <w:lang w:eastAsia="en-GB"/>
        </w:rPr>
        <w:t>:encoding</w:t>
      </w:r>
      <w:proofErr w:type="gramEnd"/>
      <w:r w:rsidR="006F068E">
        <w:rPr>
          <w:rFonts w:ascii="Arial" w:eastAsia="Times New Roman" w:hAnsi="Arial" w:cs="Arial"/>
          <w:color w:val="000000" w:themeColor="text1"/>
          <w:sz w:val="20"/>
          <w:szCs w:val="20"/>
          <w:lang w:eastAsia="en-GB"/>
        </w:rPr>
        <w:t xml:space="preserve"> property is required in order to understand the encoding of the text. The entry in the glossary for ‘text representation’ should refer to the SimpleContent region. </w:t>
      </w:r>
    </w:p>
    <w:p w:rsidR="001310FB" w:rsidRDefault="001310FB" w:rsidP="001310FB">
      <w:pPr>
        <w:rPr>
          <w:rFonts w:ascii="Arial" w:eastAsia="Times New Roman" w:hAnsi="Arial" w:cs="Arial"/>
          <w:color w:val="000000" w:themeColor="text1"/>
          <w:sz w:val="20"/>
          <w:szCs w:val="20"/>
          <w:lang w:eastAsia="en-GB"/>
        </w:rPr>
      </w:pPr>
    </w:p>
    <w:p w:rsidR="006F068E" w:rsidRDefault="006F068E" w:rsidP="001310FB">
      <w:pPr>
        <w:rPr>
          <w:rFonts w:ascii="Arial" w:eastAsia="Times New Roman" w:hAnsi="Arial" w:cs="Arial"/>
          <w:color w:val="000000" w:themeColor="text1"/>
          <w:sz w:val="20"/>
          <w:szCs w:val="20"/>
          <w:lang w:eastAsia="en-GB"/>
        </w:rPr>
      </w:pPr>
      <w:proofErr w:type="gramStart"/>
      <w:r w:rsidRPr="006F068E">
        <w:rPr>
          <w:rFonts w:ascii="Arial" w:eastAsia="Times New Roman" w:hAnsi="Arial" w:cs="Arial"/>
          <w:i/>
          <w:color w:val="000000" w:themeColor="text1"/>
          <w:sz w:val="20"/>
          <w:szCs w:val="20"/>
          <w:lang w:eastAsia="en-GB"/>
        </w:rPr>
        <w:t>Section 7.1.3.</w:t>
      </w:r>
      <w:proofErr w:type="gramEnd"/>
      <w:r>
        <w:rPr>
          <w:rFonts w:ascii="Arial" w:eastAsia="Times New Roman" w:hAnsi="Arial" w:cs="Arial"/>
          <w:color w:val="000000" w:themeColor="text1"/>
          <w:sz w:val="20"/>
          <w:szCs w:val="20"/>
          <w:lang w:eastAsia="en-GB"/>
        </w:rPr>
        <w:t xml:space="preserve"> Change “…</w:t>
      </w:r>
      <w:r w:rsidRPr="006F068E">
        <w:rPr>
          <w:rFonts w:ascii="Arial" w:hAnsi="Arial" w:cs="Arial"/>
          <w:sz w:val="20"/>
          <w:szCs w:val="20"/>
        </w:rPr>
        <w:t xml:space="preserve"> in delimited text representations</w:t>
      </w:r>
      <w:r>
        <w:rPr>
          <w:rFonts w:ascii="Arial" w:hAnsi="Arial" w:cs="Arial"/>
          <w:sz w:val="20"/>
          <w:szCs w:val="20"/>
        </w:rPr>
        <w:t xml:space="preserve"> …</w:t>
      </w:r>
      <w:r w:rsidRPr="006F068E">
        <w:rPr>
          <w:rFonts w:ascii="Arial" w:eastAsia="Times New Roman" w:hAnsi="Arial" w:cs="Arial"/>
          <w:color w:val="000000" w:themeColor="text1"/>
          <w:sz w:val="20"/>
          <w:szCs w:val="20"/>
          <w:lang w:eastAsia="en-GB"/>
        </w:rPr>
        <w:t>” to “</w:t>
      </w:r>
      <w:r>
        <w:rPr>
          <w:rFonts w:ascii="Arial" w:eastAsia="Times New Roman" w:hAnsi="Arial" w:cs="Arial"/>
          <w:color w:val="000000" w:themeColor="text1"/>
          <w:sz w:val="20"/>
          <w:szCs w:val="20"/>
          <w:lang w:eastAsia="en-GB"/>
        </w:rPr>
        <w:t>…</w:t>
      </w:r>
      <w:r w:rsidRPr="006F068E">
        <w:rPr>
          <w:rFonts w:ascii="Arial" w:hAnsi="Arial" w:cs="Arial"/>
          <w:sz w:val="20"/>
          <w:szCs w:val="20"/>
        </w:rPr>
        <w:t xml:space="preserve"> in delimited text data formats</w:t>
      </w:r>
      <w:r>
        <w:rPr>
          <w:rFonts w:ascii="Arial" w:hAnsi="Arial" w:cs="Arial"/>
          <w:sz w:val="20"/>
          <w:szCs w:val="20"/>
        </w:rPr>
        <w:t xml:space="preserve"> …</w:t>
      </w:r>
      <w:proofErr w:type="gramStart"/>
      <w:r w:rsidRPr="006F068E">
        <w:rPr>
          <w:rFonts w:ascii="Arial" w:eastAsia="Times New Roman" w:hAnsi="Arial" w:cs="Arial"/>
          <w:color w:val="000000" w:themeColor="text1"/>
          <w:sz w:val="20"/>
          <w:szCs w:val="20"/>
          <w:lang w:eastAsia="en-GB"/>
        </w:rPr>
        <w:t>”</w:t>
      </w:r>
      <w:r>
        <w:rPr>
          <w:rFonts w:ascii="Arial" w:eastAsia="Times New Roman" w:hAnsi="Arial" w:cs="Arial"/>
          <w:color w:val="000000" w:themeColor="text1"/>
          <w:sz w:val="20"/>
          <w:szCs w:val="20"/>
          <w:lang w:eastAsia="en-GB"/>
        </w:rPr>
        <w:t>.</w:t>
      </w:r>
      <w:proofErr w:type="gramEnd"/>
    </w:p>
    <w:p w:rsidR="001310FB" w:rsidRDefault="001310FB" w:rsidP="001310FB">
      <w:pPr>
        <w:rPr>
          <w:rFonts w:ascii="Arial" w:hAnsi="Arial" w:cs="Arial"/>
          <w:sz w:val="20"/>
          <w:szCs w:val="20"/>
        </w:rPr>
      </w:pPr>
    </w:p>
    <w:p w:rsidR="006F068E" w:rsidRDefault="006F068E" w:rsidP="001310FB">
      <w:pPr>
        <w:rPr>
          <w:rFonts w:ascii="Arial" w:hAnsi="Arial" w:cs="Arial"/>
          <w:sz w:val="20"/>
          <w:szCs w:val="20"/>
        </w:rPr>
      </w:pPr>
    </w:p>
    <w:p w:rsidR="0041461E" w:rsidRDefault="0041461E" w:rsidP="0041461E">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4.18</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67 (</w:t>
      </w:r>
      <w:hyperlink r:id="rId50" w:history="1">
        <w:r w:rsidRPr="00CD2EF9">
          <w:rPr>
            <w:rStyle w:val="Hyperlink"/>
            <w:rFonts w:ascii="Arial" w:eastAsia="Times New Roman" w:hAnsi="Arial" w:cs="Arial"/>
            <w:i/>
            <w:sz w:val="20"/>
            <w:szCs w:val="20"/>
            <w:lang w:eastAsia="en-GB"/>
          </w:rPr>
          <w:t>http://redmine.ogf.org/boards/15/topics/67</w:t>
        </w:r>
      </w:hyperlink>
      <w:r>
        <w:rPr>
          <w:rFonts w:ascii="Arial" w:eastAsia="Times New Roman" w:hAnsi="Arial" w:cs="Arial"/>
          <w:i/>
          <w:color w:val="000000" w:themeColor="text1"/>
          <w:sz w:val="20"/>
          <w:szCs w:val="20"/>
          <w:lang w:eastAsia="en-GB"/>
        </w:rPr>
        <w:t>)</w:t>
      </w:r>
    </w:p>
    <w:p w:rsidR="0041461E" w:rsidRDefault="0041461E" w:rsidP="0041461E">
      <w:pPr>
        <w:rPr>
          <w:rFonts w:ascii="Arial" w:hAnsi="Arial" w:cs="Arial"/>
          <w:sz w:val="20"/>
          <w:szCs w:val="20"/>
        </w:rPr>
      </w:pPr>
    </w:p>
    <w:p w:rsidR="0041461E" w:rsidRDefault="0041461E" w:rsidP="0041461E">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14.2.1.</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definitions of ‘Potentially trailing element’ and ‘Trailing or Actually Trailing’ are updated.  This is reflected in updated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2 [DFDLX2]</w:t>
      </w:r>
      <w:r>
        <w:rPr>
          <w:rFonts w:ascii="Arial" w:eastAsia="Times New Roman" w:hAnsi="Arial" w:cs="Arial"/>
          <w:color w:val="000000" w:themeColor="text1"/>
          <w:sz w:val="20"/>
          <w:szCs w:val="20"/>
          <w:lang w:eastAsia="en-GB"/>
        </w:rPr>
        <w:t>.</w:t>
      </w:r>
    </w:p>
    <w:p w:rsidR="0041461E" w:rsidRDefault="0041461E" w:rsidP="0041461E">
      <w:pPr>
        <w:rPr>
          <w:rFonts w:ascii="Arial" w:eastAsia="Times New Roman" w:hAnsi="Arial" w:cs="Arial"/>
          <w:color w:val="000000" w:themeColor="text1"/>
          <w:sz w:val="20"/>
          <w:szCs w:val="20"/>
          <w:lang w:eastAsia="en-GB"/>
        </w:rPr>
      </w:pPr>
    </w:p>
    <w:p w:rsidR="0041461E" w:rsidRDefault="0041461E" w:rsidP="0041461E">
      <w:pPr>
        <w:rPr>
          <w:rFonts w:ascii="Arial" w:hAnsi="Arial" w:cs="Arial"/>
          <w:sz w:val="20"/>
          <w:szCs w:val="20"/>
        </w:rPr>
      </w:pPr>
    </w:p>
    <w:p w:rsidR="00814AB7" w:rsidRDefault="00814AB7" w:rsidP="00814AB7">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4.19</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70 (</w:t>
      </w:r>
      <w:hyperlink r:id="rId51" w:history="1">
        <w:r w:rsidRPr="00CD2EF9">
          <w:rPr>
            <w:rStyle w:val="Hyperlink"/>
            <w:rFonts w:ascii="Arial" w:eastAsia="Times New Roman" w:hAnsi="Arial" w:cs="Arial"/>
            <w:i/>
            <w:sz w:val="20"/>
            <w:szCs w:val="20"/>
            <w:lang w:eastAsia="en-GB"/>
          </w:rPr>
          <w:t>http://redmine.ogf.org/boards/15/topics/70</w:t>
        </w:r>
      </w:hyperlink>
      <w:r>
        <w:rPr>
          <w:rFonts w:ascii="Arial" w:eastAsia="Times New Roman" w:hAnsi="Arial" w:cs="Arial"/>
          <w:i/>
          <w:color w:val="000000" w:themeColor="text1"/>
          <w:sz w:val="20"/>
          <w:szCs w:val="20"/>
          <w:lang w:eastAsia="en-GB"/>
        </w:rPr>
        <w:t>)</w:t>
      </w:r>
    </w:p>
    <w:p w:rsidR="00814AB7" w:rsidRDefault="00814AB7" w:rsidP="00814AB7">
      <w:pPr>
        <w:rPr>
          <w:rFonts w:ascii="Arial" w:hAnsi="Arial" w:cs="Arial"/>
          <w:sz w:val="20"/>
          <w:szCs w:val="20"/>
        </w:rPr>
      </w:pPr>
    </w:p>
    <w:p w:rsidR="00814AB7" w:rsidRDefault="00814AB7" w:rsidP="00814AB7">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D2F38">
        <w:rPr>
          <w:rFonts w:ascii="Arial" w:eastAsia="Times New Roman" w:hAnsi="Arial" w:cs="Arial"/>
          <w:i/>
          <w:color w:val="000000" w:themeColor="text1"/>
          <w:sz w:val="20"/>
          <w:szCs w:val="20"/>
          <w:lang w:eastAsia="en-GB"/>
        </w:rPr>
        <w:t>s</w:t>
      </w:r>
      <w:r>
        <w:rPr>
          <w:rFonts w:ascii="Arial" w:eastAsia="Times New Roman" w:hAnsi="Arial" w:cs="Arial"/>
          <w:i/>
          <w:color w:val="000000" w:themeColor="text1"/>
          <w:sz w:val="20"/>
          <w:szCs w:val="20"/>
          <w:lang w:eastAsia="en-GB"/>
        </w:rPr>
        <w:t xml:space="preserve"> 9.1, 18.</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Replace occurrences of the term ‘distinguished root node’ with ‘distinguished global element declaration’. </w:t>
      </w:r>
    </w:p>
    <w:p w:rsidR="00814AB7" w:rsidRDefault="00814AB7" w:rsidP="00814AB7">
      <w:pPr>
        <w:rPr>
          <w:rFonts w:ascii="Arial" w:eastAsia="Times New Roman" w:hAnsi="Arial" w:cs="Arial"/>
          <w:color w:val="000000" w:themeColor="text1"/>
          <w:sz w:val="20"/>
          <w:szCs w:val="20"/>
          <w:lang w:eastAsia="en-GB"/>
        </w:rPr>
      </w:pPr>
    </w:p>
    <w:p w:rsidR="00814AB7" w:rsidRDefault="00814AB7" w:rsidP="00814AB7">
      <w:pPr>
        <w:rPr>
          <w:rFonts w:ascii="Arial" w:eastAsia="Times New Roman" w:hAnsi="Arial" w:cs="Arial"/>
          <w:color w:val="000000" w:themeColor="text1"/>
          <w:sz w:val="20"/>
          <w:szCs w:val="20"/>
          <w:lang w:eastAsia="en-GB"/>
        </w:rPr>
      </w:pPr>
    </w:p>
    <w:p w:rsidR="00C35346" w:rsidRDefault="005D2F38" w:rsidP="005D2F38">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4.20</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C35346">
        <w:rPr>
          <w:rFonts w:ascii="Arial" w:eastAsia="Times New Roman" w:hAnsi="Arial" w:cs="Arial"/>
          <w:i/>
          <w:color w:val="000000" w:themeColor="text1"/>
          <w:sz w:val="20"/>
          <w:szCs w:val="20"/>
          <w:lang w:eastAsia="en-GB"/>
        </w:rPr>
        <w:t>90</w:t>
      </w:r>
      <w:r>
        <w:rPr>
          <w:rFonts w:ascii="Arial" w:eastAsia="Times New Roman" w:hAnsi="Arial" w:cs="Arial"/>
          <w:i/>
          <w:color w:val="000000" w:themeColor="text1"/>
          <w:sz w:val="20"/>
          <w:szCs w:val="20"/>
          <w:lang w:eastAsia="en-GB"/>
        </w:rPr>
        <w:t xml:space="preserve"> (</w:t>
      </w:r>
      <w:hyperlink r:id="rId52" w:history="1">
        <w:r w:rsidR="00C35346" w:rsidRPr="00CD2EF9">
          <w:rPr>
            <w:rStyle w:val="Hyperlink"/>
            <w:rFonts w:ascii="Arial" w:eastAsia="Times New Roman" w:hAnsi="Arial" w:cs="Arial"/>
            <w:i/>
            <w:sz w:val="20"/>
            <w:szCs w:val="20"/>
            <w:lang w:eastAsia="en-GB"/>
          </w:rPr>
          <w:t>http://redmine.ogf.org/boards/15/topics/90</w:t>
        </w:r>
      </w:hyperlink>
      <w:r>
        <w:rPr>
          <w:rFonts w:ascii="Arial" w:eastAsia="Times New Roman" w:hAnsi="Arial" w:cs="Arial"/>
          <w:i/>
          <w:color w:val="000000" w:themeColor="text1"/>
          <w:sz w:val="20"/>
          <w:szCs w:val="20"/>
          <w:lang w:eastAsia="en-GB"/>
        </w:rPr>
        <w:t>)</w:t>
      </w:r>
    </w:p>
    <w:p w:rsidR="005D2F38" w:rsidRDefault="005D2F38" w:rsidP="005D2F38">
      <w:pPr>
        <w:rPr>
          <w:rFonts w:ascii="Arial" w:hAnsi="Arial" w:cs="Arial"/>
          <w:sz w:val="20"/>
          <w:szCs w:val="20"/>
        </w:rPr>
      </w:pPr>
    </w:p>
    <w:p w:rsidR="005D2F38" w:rsidRDefault="005D2F38" w:rsidP="005D2F38">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C35346">
        <w:rPr>
          <w:rFonts w:ascii="Arial" w:eastAsia="Times New Roman" w:hAnsi="Arial" w:cs="Arial"/>
          <w:i/>
          <w:color w:val="000000" w:themeColor="text1"/>
          <w:sz w:val="20"/>
          <w:szCs w:val="20"/>
          <w:lang w:eastAsia="en-GB"/>
        </w:rPr>
        <w:t>6.3.1.2</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C35346" w:rsidRPr="00C35346">
        <w:rPr>
          <w:rFonts w:ascii="Arial" w:eastAsia="Times New Roman" w:hAnsi="Arial" w:cs="Arial"/>
          <w:color w:val="000000" w:themeColor="text1"/>
          <w:sz w:val="20"/>
          <w:szCs w:val="20"/>
          <w:lang w:eastAsia="en-GB"/>
        </w:rPr>
        <w:t xml:space="preserve">The %ES; entity is not allowed to be used in a DFDL String Literal in conjunction with other characters or entities. </w:t>
      </w:r>
      <w:r w:rsidR="002C16E0">
        <w:rPr>
          <w:rFonts w:ascii="Arial" w:eastAsia="Times New Roman" w:hAnsi="Arial" w:cs="Arial"/>
          <w:color w:val="000000" w:themeColor="text1"/>
          <w:sz w:val="20"/>
          <w:szCs w:val="20"/>
          <w:lang w:eastAsia="en-GB"/>
        </w:rPr>
        <w:t xml:space="preserve">The </w:t>
      </w:r>
      <w:r w:rsidR="00C35346">
        <w:rPr>
          <w:rFonts w:ascii="Arial" w:eastAsia="Times New Roman" w:hAnsi="Arial" w:cs="Arial"/>
          <w:color w:val="000000" w:themeColor="text1"/>
          <w:sz w:val="20"/>
          <w:szCs w:val="20"/>
          <w:lang w:eastAsia="en-GB"/>
        </w:rPr>
        <w:t xml:space="preserve">grammar </w:t>
      </w:r>
      <w:r w:rsidR="002C16E0">
        <w:rPr>
          <w:rFonts w:ascii="Arial" w:eastAsia="Times New Roman" w:hAnsi="Arial" w:cs="Arial"/>
          <w:color w:val="000000" w:themeColor="text1"/>
          <w:sz w:val="20"/>
          <w:szCs w:val="20"/>
          <w:lang w:eastAsia="en-GB"/>
        </w:rPr>
        <w:t xml:space="preserve">in table 2 is updated </w:t>
      </w:r>
      <w:r w:rsidR="00C35346">
        <w:rPr>
          <w:rFonts w:ascii="Arial" w:eastAsia="Times New Roman" w:hAnsi="Arial" w:cs="Arial"/>
          <w:color w:val="000000" w:themeColor="text1"/>
          <w:sz w:val="20"/>
          <w:szCs w:val="20"/>
          <w:lang w:eastAsia="en-GB"/>
        </w:rPr>
        <w:t>to re</w:t>
      </w:r>
      <w:r w:rsidR="002C16E0">
        <w:rPr>
          <w:rFonts w:ascii="Arial" w:eastAsia="Times New Roman" w:hAnsi="Arial" w:cs="Arial"/>
          <w:color w:val="000000" w:themeColor="text1"/>
          <w:sz w:val="20"/>
          <w:szCs w:val="20"/>
          <w:lang w:eastAsia="en-GB"/>
        </w:rPr>
        <w:t>flect this.</w:t>
      </w:r>
    </w:p>
    <w:p w:rsidR="00C35346" w:rsidRDefault="00C35346" w:rsidP="005D2F38">
      <w:pPr>
        <w:rPr>
          <w:rFonts w:ascii="Arial" w:eastAsia="Times New Roman" w:hAnsi="Arial" w:cs="Arial"/>
          <w:color w:val="000000" w:themeColor="text1"/>
          <w:sz w:val="20"/>
          <w:szCs w:val="20"/>
          <w:lang w:eastAsia="en-GB"/>
        </w:rPr>
      </w:pPr>
    </w:p>
    <w:tbl>
      <w:tblPr>
        <w:tblW w:w="5386"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258"/>
        <w:gridCol w:w="577"/>
        <w:gridCol w:w="6345"/>
      </w:tblGrid>
      <w:tr w:rsidR="00C35346" w:rsidRPr="002C16E0" w:rsidTr="002C16E0">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lang w:eastAsia="en-GB"/>
              </w:rPr>
              <w:t>DfdlStringLiteral</w:t>
            </w:r>
          </w:p>
        </w:tc>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lang w:eastAsia="en-GB"/>
              </w:rPr>
              <w:t>::=</w:t>
            </w:r>
          </w:p>
        </w:tc>
        <w:tc>
          <w:tcPr>
            <w:tcW w:w="3456" w:type="pct"/>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rPr>
              <w:t>(DfdlStringLiteralPart)+</w:t>
            </w:r>
            <w:r w:rsidR="002C16E0">
              <w:rPr>
                <w:rFonts w:ascii="Courier New" w:hAnsi="Courier New" w:cs="Courier New"/>
                <w:sz w:val="20"/>
                <w:szCs w:val="20"/>
              </w:rPr>
              <w:t xml:space="preserve"> </w:t>
            </w:r>
            <w:r w:rsidR="002C16E0" w:rsidRPr="002C16E0">
              <w:rPr>
                <w:rFonts w:ascii="Courier New" w:hAnsi="Courier New" w:cs="Courier New"/>
                <w:b/>
                <w:sz w:val="20"/>
                <w:szCs w:val="20"/>
              </w:rPr>
              <w:t>| DfdlESEntity</w:t>
            </w:r>
          </w:p>
        </w:tc>
      </w:tr>
      <w:tr w:rsidR="00C35346" w:rsidRPr="002C16E0" w:rsidTr="002C16E0">
        <w:tc>
          <w:tcPr>
            <w:tcW w:w="0" w:type="auto"/>
          </w:tcPr>
          <w:p w:rsidR="00C35346" w:rsidRPr="002C16E0" w:rsidRDefault="00C35346" w:rsidP="00344461">
            <w:pPr>
              <w:rPr>
                <w:rFonts w:ascii="Courier New" w:hAnsi="Courier New" w:cs="Courier New"/>
                <w:sz w:val="20"/>
                <w:szCs w:val="20"/>
              </w:rPr>
            </w:pPr>
          </w:p>
        </w:tc>
        <w:tc>
          <w:tcPr>
            <w:tcW w:w="0" w:type="auto"/>
          </w:tcPr>
          <w:p w:rsidR="00C35346" w:rsidRPr="002C16E0" w:rsidRDefault="00C35346" w:rsidP="00344461">
            <w:pPr>
              <w:rPr>
                <w:rFonts w:ascii="Courier New" w:hAnsi="Courier New" w:cs="Courier New"/>
                <w:sz w:val="20"/>
                <w:szCs w:val="20"/>
                <w:lang w:eastAsia="en-GB"/>
              </w:rPr>
            </w:pPr>
          </w:p>
        </w:tc>
        <w:tc>
          <w:tcPr>
            <w:tcW w:w="3456" w:type="pct"/>
          </w:tcPr>
          <w:p w:rsidR="00C35346" w:rsidRPr="002C16E0" w:rsidRDefault="00C35346" w:rsidP="00344461">
            <w:pPr>
              <w:rPr>
                <w:rFonts w:ascii="Courier New" w:hAnsi="Courier New" w:cs="Courier New"/>
                <w:sz w:val="20"/>
                <w:szCs w:val="20"/>
                <w:lang w:eastAsia="en-GB"/>
              </w:rPr>
            </w:pPr>
          </w:p>
        </w:tc>
      </w:tr>
      <w:tr w:rsidR="00C35346" w:rsidRPr="002C16E0" w:rsidTr="002C16E0">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rPr>
              <w:t xml:space="preserve">DfdlCharClassName       </w:t>
            </w:r>
          </w:p>
        </w:tc>
        <w:tc>
          <w:tcPr>
            <w:tcW w:w="0" w:type="auto"/>
          </w:tcPr>
          <w:p w:rsidR="00C35346" w:rsidRPr="002C16E0" w:rsidRDefault="00C35346" w:rsidP="00344461">
            <w:pPr>
              <w:rPr>
                <w:rFonts w:ascii="Courier New" w:hAnsi="Courier New" w:cs="Courier New"/>
                <w:sz w:val="20"/>
                <w:szCs w:val="20"/>
                <w:lang w:eastAsia="en-GB"/>
              </w:rPr>
            </w:pPr>
            <w:r w:rsidRPr="002C16E0">
              <w:rPr>
                <w:rFonts w:ascii="Courier New" w:hAnsi="Courier New" w:cs="Courier New"/>
                <w:sz w:val="20"/>
                <w:szCs w:val="20"/>
                <w:lang w:eastAsia="en-GB"/>
              </w:rPr>
              <w:t>::=</w:t>
            </w:r>
          </w:p>
        </w:tc>
        <w:tc>
          <w:tcPr>
            <w:tcW w:w="3456" w:type="pct"/>
          </w:tcPr>
          <w:p w:rsidR="00C35346" w:rsidRPr="002C16E0" w:rsidRDefault="00C35346" w:rsidP="002C16E0">
            <w:pPr>
              <w:rPr>
                <w:rFonts w:ascii="Courier New" w:hAnsi="Courier New" w:cs="Courier New"/>
                <w:sz w:val="20"/>
                <w:szCs w:val="20"/>
                <w:lang w:eastAsia="en-GB"/>
              </w:rPr>
            </w:pPr>
            <w:r w:rsidRPr="002C16E0">
              <w:rPr>
                <w:rFonts w:ascii="Courier New" w:hAnsi="Courier New" w:cs="Courier New"/>
                <w:sz w:val="20"/>
                <w:szCs w:val="20"/>
              </w:rPr>
              <w:t>DfdlNLEntity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DfdlWSPStarEntity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DfdlWSPPlusEntity</w:t>
            </w:r>
            <w:r w:rsidRPr="002C16E0">
              <w:rPr>
                <w:rFonts w:ascii="Courier New" w:hAnsi="Courier New" w:cs="Courier New"/>
                <w:sz w:val="20"/>
                <w:szCs w:val="20"/>
                <w:lang w:eastAsia="en-GB"/>
              </w:rPr>
              <w:t xml:space="preserve"> </w:t>
            </w:r>
            <w:r w:rsidRPr="002C16E0">
              <w:rPr>
                <w:rFonts w:ascii="Courier New" w:hAnsi="Courier New" w:cs="Courier New"/>
                <w:b/>
                <w:strike/>
                <w:sz w:val="20"/>
                <w:szCs w:val="20"/>
                <w:lang w:eastAsia="en-GB"/>
              </w:rPr>
              <w:t xml:space="preserve">| </w:t>
            </w:r>
            <w:r w:rsidR="002C16E0" w:rsidRPr="002C16E0">
              <w:rPr>
                <w:rFonts w:ascii="Courier New" w:hAnsi="Courier New" w:cs="Courier New"/>
                <w:b/>
                <w:strike/>
                <w:sz w:val="20"/>
                <w:szCs w:val="20"/>
              </w:rPr>
              <w:t>DfdlESEntity</w:t>
            </w:r>
          </w:p>
        </w:tc>
      </w:tr>
    </w:tbl>
    <w:p w:rsidR="00C35346" w:rsidRDefault="00C35346" w:rsidP="005D2F38">
      <w:pPr>
        <w:rPr>
          <w:rFonts w:ascii="Arial" w:eastAsia="Times New Roman" w:hAnsi="Arial" w:cs="Arial"/>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
    <w:p w:rsidR="00D3283B" w:rsidRDefault="005D2F38" w:rsidP="00D3283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4B61D2">
        <w:rPr>
          <w:rFonts w:ascii="Arial" w:eastAsia="Times New Roman" w:hAnsi="Arial" w:cs="Arial"/>
          <w:i/>
          <w:color w:val="000000" w:themeColor="text1"/>
          <w:sz w:val="20"/>
          <w:szCs w:val="20"/>
          <w:lang w:eastAsia="en-GB"/>
        </w:rPr>
        <w:t>106</w:t>
      </w:r>
      <w:r>
        <w:rPr>
          <w:rFonts w:ascii="Arial" w:eastAsia="Times New Roman" w:hAnsi="Arial" w:cs="Arial"/>
          <w:i/>
          <w:color w:val="000000" w:themeColor="text1"/>
          <w:sz w:val="20"/>
          <w:szCs w:val="20"/>
          <w:lang w:eastAsia="en-GB"/>
        </w:rPr>
        <w:t xml:space="preserve"> (</w:t>
      </w:r>
      <w:hyperlink r:id="rId53" w:history="1">
        <w:r w:rsidR="004B61D2" w:rsidRPr="00CD2EF9">
          <w:rPr>
            <w:rStyle w:val="Hyperlink"/>
            <w:rFonts w:ascii="Arial" w:eastAsia="Times New Roman" w:hAnsi="Arial" w:cs="Arial"/>
            <w:i/>
            <w:sz w:val="20"/>
            <w:szCs w:val="20"/>
            <w:lang w:eastAsia="en-GB"/>
          </w:rPr>
          <w:t>http://redmine.ogf.org/boards/15/topics/106</w:t>
        </w:r>
      </w:hyperlink>
      <w:r>
        <w:rPr>
          <w:rFonts w:ascii="Arial" w:eastAsia="Times New Roman" w:hAnsi="Arial" w:cs="Arial"/>
          <w:i/>
          <w:color w:val="000000" w:themeColor="text1"/>
          <w:sz w:val="20"/>
          <w:szCs w:val="20"/>
          <w:lang w:eastAsia="en-GB"/>
        </w:rPr>
        <w:t>)</w:t>
      </w:r>
    </w:p>
    <w:p w:rsidR="00D3283B" w:rsidRDefault="00D3283B" w:rsidP="00D3283B">
      <w:pPr>
        <w:rPr>
          <w:rFonts w:ascii="Arial" w:eastAsia="Times New Roman" w:hAnsi="Arial" w:cs="Arial"/>
          <w:i/>
          <w:color w:val="000000" w:themeColor="text1"/>
          <w:sz w:val="20"/>
          <w:szCs w:val="20"/>
          <w:lang w:eastAsia="en-GB"/>
        </w:rPr>
      </w:pPr>
    </w:p>
    <w:p w:rsidR="004B61D2" w:rsidRPr="004B61D2" w:rsidRDefault="005D2F38" w:rsidP="00D3283B">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4B61D2">
        <w:rPr>
          <w:rFonts w:ascii="Arial" w:eastAsia="Times New Roman" w:hAnsi="Arial" w:cs="Arial"/>
          <w:i/>
          <w:color w:val="000000" w:themeColor="text1"/>
          <w:sz w:val="20"/>
          <w:szCs w:val="20"/>
          <w:lang w:eastAsia="en-GB"/>
        </w:rPr>
        <w:t>2.7</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4B61D2" w:rsidRPr="004B61D2">
        <w:rPr>
          <w:rFonts w:ascii="Arial" w:eastAsia="Times New Roman" w:hAnsi="Arial" w:cs="Arial"/>
          <w:sz w:val="20"/>
          <w:szCs w:val="20"/>
          <w:lang w:eastAsia="en-GB"/>
        </w:rPr>
        <w:t xml:space="preserve">Add </w:t>
      </w:r>
      <w:r w:rsidR="004B61D2">
        <w:rPr>
          <w:rFonts w:ascii="Arial" w:eastAsia="Times New Roman" w:hAnsi="Arial" w:cs="Arial"/>
          <w:sz w:val="20"/>
          <w:szCs w:val="20"/>
          <w:lang w:eastAsia="en-GB"/>
        </w:rPr>
        <w:t>a</w:t>
      </w:r>
      <w:r w:rsidR="004B61D2" w:rsidRPr="004B61D2">
        <w:rPr>
          <w:rFonts w:ascii="Arial" w:eastAsia="Times New Roman" w:hAnsi="Arial" w:cs="Arial"/>
          <w:sz w:val="20"/>
          <w:szCs w:val="20"/>
          <w:lang w:eastAsia="en-GB"/>
        </w:rPr>
        <w:t xml:space="preserve"> paragraph describing optional warning if there is a</w:t>
      </w:r>
      <w:r w:rsidR="004B61D2">
        <w:rPr>
          <w:rFonts w:ascii="Arial" w:eastAsia="Times New Roman" w:hAnsi="Arial" w:cs="Arial"/>
          <w:sz w:val="20"/>
          <w:szCs w:val="20"/>
          <w:lang w:eastAsia="en-GB"/>
        </w:rPr>
        <w:t>n</w:t>
      </w:r>
      <w:r w:rsidR="004B61D2" w:rsidRPr="004B61D2">
        <w:rPr>
          <w:rFonts w:ascii="Arial" w:eastAsia="Times New Roman" w:hAnsi="Arial" w:cs="Arial"/>
          <w:sz w:val="20"/>
          <w:szCs w:val="20"/>
          <w:lang w:eastAsia="en-GB"/>
        </w:rPr>
        <w:t xml:space="preserve"> invalid property value for a property that is unused or being ignored.</w:t>
      </w:r>
      <w:r w:rsidR="004B61D2">
        <w:rPr>
          <w:rFonts w:ascii="Arial" w:eastAsia="Times New Roman" w:hAnsi="Arial" w:cs="Arial"/>
          <w:sz w:val="20"/>
          <w:szCs w:val="20"/>
          <w:lang w:eastAsia="en-GB"/>
        </w:rPr>
        <w:t xml:space="preserve"> </w:t>
      </w:r>
      <w:r w:rsidR="004B61D2" w:rsidRPr="004B61D2">
        <w:rPr>
          <w:rFonts w:ascii="Arial" w:eastAsia="Times New Roman" w:hAnsi="Arial" w:cs="Arial"/>
          <w:sz w:val="20"/>
          <w:szCs w:val="20"/>
          <w:lang w:eastAsia="en-GB"/>
        </w:rPr>
        <w:t>For example: dfdl</w:t>
      </w:r>
      <w:proofErr w:type="gramStart"/>
      <w:r w:rsidR="004B61D2" w:rsidRPr="004B61D2">
        <w:rPr>
          <w:rFonts w:ascii="Arial" w:eastAsia="Times New Roman" w:hAnsi="Arial" w:cs="Arial"/>
          <w:sz w:val="20"/>
          <w:szCs w:val="20"/>
          <w:lang w:eastAsia="en-GB"/>
        </w:rPr>
        <w:t>:lengthKind</w:t>
      </w:r>
      <w:proofErr w:type="gramEnd"/>
      <w:r w:rsidR="004B61D2">
        <w:rPr>
          <w:rFonts w:ascii="Arial" w:eastAsia="Times New Roman" w:hAnsi="Arial" w:cs="Arial"/>
          <w:sz w:val="20"/>
          <w:szCs w:val="20"/>
          <w:lang w:eastAsia="en-GB"/>
        </w:rPr>
        <w:t xml:space="preserve"> is not ‘explicit’ but </w:t>
      </w:r>
      <w:r w:rsidR="004B61D2" w:rsidRPr="004B61D2">
        <w:rPr>
          <w:rFonts w:ascii="Arial" w:eastAsia="Times New Roman" w:hAnsi="Arial" w:cs="Arial"/>
          <w:sz w:val="20"/>
          <w:szCs w:val="20"/>
          <w:lang w:eastAsia="en-GB"/>
        </w:rPr>
        <w:t xml:space="preserve">dfdl:length is an expression and that expression </w:t>
      </w:r>
      <w:r w:rsidR="004B61D2">
        <w:rPr>
          <w:rFonts w:ascii="Arial" w:eastAsia="Times New Roman" w:hAnsi="Arial" w:cs="Arial"/>
          <w:sz w:val="20"/>
          <w:szCs w:val="20"/>
          <w:lang w:eastAsia="en-GB"/>
        </w:rPr>
        <w:t>contains invalid syntax</w:t>
      </w:r>
      <w:r w:rsidR="004B61D2" w:rsidRPr="004B61D2">
        <w:rPr>
          <w:rFonts w:ascii="Arial" w:eastAsia="Times New Roman" w:hAnsi="Arial" w:cs="Arial"/>
          <w:sz w:val="20"/>
          <w:szCs w:val="20"/>
          <w:lang w:eastAsia="en-GB"/>
        </w:rPr>
        <w:t>.</w:t>
      </w:r>
      <w:r w:rsidR="004B61D2">
        <w:rPr>
          <w:rFonts w:ascii="Arial" w:eastAsia="Times New Roman" w:hAnsi="Arial" w:cs="Arial"/>
          <w:sz w:val="20"/>
          <w:szCs w:val="20"/>
          <w:lang w:eastAsia="en-GB"/>
        </w:rPr>
        <w:t xml:space="preserve"> Also a</w:t>
      </w:r>
      <w:r w:rsidR="004B61D2" w:rsidRPr="004B61D2">
        <w:rPr>
          <w:rFonts w:ascii="Arial" w:eastAsia="Times New Roman" w:hAnsi="Arial" w:cs="Arial"/>
          <w:sz w:val="20"/>
          <w:szCs w:val="20"/>
          <w:lang w:eastAsia="en-GB"/>
        </w:rPr>
        <w:t xml:space="preserve">dd </w:t>
      </w:r>
      <w:r w:rsidR="004B61D2">
        <w:rPr>
          <w:rFonts w:ascii="Arial" w:eastAsia="Times New Roman" w:hAnsi="Arial" w:cs="Arial"/>
          <w:sz w:val="20"/>
          <w:szCs w:val="20"/>
          <w:lang w:eastAsia="en-GB"/>
        </w:rPr>
        <w:t xml:space="preserve">a </w:t>
      </w:r>
      <w:r w:rsidR="004B61D2" w:rsidRPr="004B61D2">
        <w:rPr>
          <w:rFonts w:ascii="Arial" w:eastAsia="Times New Roman" w:hAnsi="Arial" w:cs="Arial"/>
          <w:sz w:val="20"/>
          <w:szCs w:val="20"/>
          <w:lang w:eastAsia="en-GB"/>
        </w:rPr>
        <w:t xml:space="preserve">reference to </w:t>
      </w:r>
      <w:r w:rsidR="004B61D2">
        <w:rPr>
          <w:rFonts w:ascii="Arial" w:eastAsia="Times New Roman" w:hAnsi="Arial" w:cs="Arial"/>
          <w:sz w:val="20"/>
          <w:szCs w:val="20"/>
          <w:lang w:eastAsia="en-GB"/>
        </w:rPr>
        <w:t xml:space="preserve">new </w:t>
      </w:r>
      <w:r w:rsidR="005E74AC">
        <w:rPr>
          <w:rFonts w:ascii="Arial" w:eastAsia="Times New Roman" w:hAnsi="Arial" w:cs="Arial"/>
          <w:sz w:val="20"/>
          <w:szCs w:val="20"/>
          <w:lang w:eastAsia="en-GB"/>
        </w:rPr>
        <w:t>‘</w:t>
      </w:r>
      <w:r w:rsidR="004B61D2" w:rsidRPr="004B61D2">
        <w:rPr>
          <w:rFonts w:ascii="Arial" w:eastAsia="Times New Roman" w:hAnsi="Arial" w:cs="Arial"/>
          <w:sz w:val="20"/>
          <w:szCs w:val="20"/>
          <w:lang w:eastAsia="en-GB"/>
        </w:rPr>
        <w:t>implementation-dependen</w:t>
      </w:r>
      <w:r w:rsidR="005E74AC">
        <w:rPr>
          <w:rFonts w:ascii="Arial" w:eastAsia="Times New Roman" w:hAnsi="Arial" w:cs="Arial"/>
          <w:sz w:val="20"/>
          <w:szCs w:val="20"/>
          <w:lang w:eastAsia="en-GB"/>
        </w:rPr>
        <w:t>t’</w:t>
      </w:r>
      <w:r w:rsidR="004B61D2" w:rsidRPr="004B61D2">
        <w:rPr>
          <w:rFonts w:ascii="Arial" w:eastAsia="Times New Roman" w:hAnsi="Arial" w:cs="Arial"/>
          <w:sz w:val="20"/>
          <w:szCs w:val="20"/>
          <w:lang w:eastAsia="en-GB"/>
        </w:rPr>
        <w:t xml:space="preserve"> section</w:t>
      </w:r>
      <w:r w:rsidR="004B61D2">
        <w:rPr>
          <w:rFonts w:ascii="Arial" w:eastAsia="Times New Roman" w:hAnsi="Arial" w:cs="Arial"/>
          <w:sz w:val="20"/>
          <w:szCs w:val="20"/>
          <w:lang w:eastAsia="en-GB"/>
        </w:rPr>
        <w:t xml:space="preserve"> (see erratum 4.</w:t>
      </w:r>
      <w:r w:rsidR="005E74AC">
        <w:rPr>
          <w:rFonts w:ascii="Arial" w:eastAsia="Times New Roman" w:hAnsi="Arial" w:cs="Arial"/>
          <w:sz w:val="20"/>
          <w:szCs w:val="20"/>
          <w:lang w:eastAsia="en-GB"/>
        </w:rPr>
        <w:t>27</w:t>
      </w:r>
      <w:r w:rsidR="004B61D2">
        <w:rPr>
          <w:rFonts w:ascii="Arial" w:eastAsia="Times New Roman" w:hAnsi="Arial" w:cs="Arial"/>
          <w:sz w:val="20"/>
          <w:szCs w:val="20"/>
          <w:lang w:eastAsia="en-GB"/>
        </w:rPr>
        <w:t>)</w:t>
      </w:r>
      <w:r w:rsidR="004B61D2" w:rsidRPr="004B61D2">
        <w:rPr>
          <w:rFonts w:ascii="Arial" w:eastAsia="Times New Roman" w:hAnsi="Arial" w:cs="Arial"/>
          <w:sz w:val="20"/>
          <w:szCs w:val="20"/>
          <w:lang w:eastAsia="en-GB"/>
        </w:rPr>
        <w:t>.</w:t>
      </w:r>
    </w:p>
    <w:p w:rsidR="00D3283B" w:rsidRDefault="00D3283B" w:rsidP="005D2F38">
      <w:pPr>
        <w:rPr>
          <w:rFonts w:ascii="Arial" w:eastAsia="Times New Roman" w:hAnsi="Arial" w:cs="Arial"/>
          <w:i/>
          <w:color w:val="000000" w:themeColor="text1"/>
          <w:sz w:val="20"/>
          <w:szCs w:val="20"/>
          <w:lang w:eastAsia="en-GB"/>
        </w:rPr>
      </w:pPr>
    </w:p>
    <w:p w:rsidR="005D2F38" w:rsidRDefault="004B61D2" w:rsidP="005D2F38">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2.6.</w:t>
      </w:r>
      <w:proofErr w:type="gramEnd"/>
      <w:r>
        <w:rPr>
          <w:rFonts w:ascii="Arial" w:eastAsia="Times New Roman" w:hAnsi="Arial" w:cs="Arial"/>
          <w:i/>
          <w:color w:val="000000" w:themeColor="text1"/>
          <w:sz w:val="20"/>
          <w:szCs w:val="20"/>
          <w:lang w:eastAsia="en-GB"/>
        </w:rPr>
        <w:t xml:space="preserve"> </w:t>
      </w:r>
      <w:r w:rsidRPr="00D3283B">
        <w:rPr>
          <w:rFonts w:ascii="Arial" w:eastAsia="Times New Roman" w:hAnsi="Arial" w:cs="Arial"/>
          <w:color w:val="000000" w:themeColor="text1"/>
          <w:sz w:val="20"/>
          <w:szCs w:val="20"/>
          <w:lang w:eastAsia="en-GB"/>
        </w:rPr>
        <w:t>Change ‘Schema Definition Warning</w:t>
      </w:r>
      <w:r w:rsidR="00D3283B" w:rsidRPr="00D3283B">
        <w:rPr>
          <w:rFonts w:ascii="Arial" w:eastAsia="Times New Roman" w:hAnsi="Arial" w:cs="Arial"/>
          <w:color w:val="000000" w:themeColor="text1"/>
          <w:sz w:val="20"/>
          <w:szCs w:val="20"/>
          <w:lang w:eastAsia="en-GB"/>
        </w:rPr>
        <w:t>’ to ‘warning’.</w:t>
      </w:r>
    </w:p>
    <w:p w:rsidR="00D3283B" w:rsidRDefault="00D3283B" w:rsidP="005D2F38">
      <w:pPr>
        <w:rPr>
          <w:rFonts w:ascii="Arial" w:eastAsia="Times New Roman" w:hAnsi="Arial" w:cs="Arial"/>
          <w:color w:val="000000" w:themeColor="text1"/>
          <w:sz w:val="20"/>
          <w:szCs w:val="20"/>
          <w:lang w:eastAsia="en-GB"/>
        </w:rPr>
      </w:pPr>
    </w:p>
    <w:p w:rsidR="00D3283B" w:rsidRDefault="00D3283B" w:rsidP="005D2F38">
      <w:pPr>
        <w:rPr>
          <w:rFonts w:ascii="Arial" w:eastAsia="Times New Roman" w:hAnsi="Arial" w:cs="Arial"/>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5D2F38" w:rsidRDefault="005D2F38" w:rsidP="005D2F38">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lastRenderedPageBreak/>
        <w:t>4.22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D3283B">
        <w:rPr>
          <w:rFonts w:ascii="Arial" w:eastAsia="Times New Roman" w:hAnsi="Arial" w:cs="Arial"/>
          <w:i/>
          <w:color w:val="000000" w:themeColor="text1"/>
          <w:sz w:val="20"/>
          <w:szCs w:val="20"/>
          <w:lang w:eastAsia="en-GB"/>
        </w:rPr>
        <w:t>116</w:t>
      </w:r>
      <w:r>
        <w:rPr>
          <w:rFonts w:ascii="Arial" w:eastAsia="Times New Roman" w:hAnsi="Arial" w:cs="Arial"/>
          <w:i/>
          <w:color w:val="000000" w:themeColor="text1"/>
          <w:sz w:val="20"/>
          <w:szCs w:val="20"/>
          <w:lang w:eastAsia="en-GB"/>
        </w:rPr>
        <w:t xml:space="preserve"> (</w:t>
      </w:r>
      <w:hyperlink r:id="rId54" w:history="1">
        <w:r w:rsidR="00D3283B" w:rsidRPr="00CD2EF9">
          <w:rPr>
            <w:rStyle w:val="Hyperlink"/>
            <w:rFonts w:ascii="Arial" w:eastAsia="Times New Roman" w:hAnsi="Arial" w:cs="Arial"/>
            <w:i/>
            <w:sz w:val="20"/>
            <w:szCs w:val="20"/>
            <w:lang w:eastAsia="en-GB"/>
          </w:rPr>
          <w:t>http://redmine.ogf.org/boards/15/topics/116</w:t>
        </w:r>
      </w:hyperlink>
      <w:r>
        <w:rPr>
          <w:rFonts w:ascii="Arial" w:eastAsia="Times New Roman" w:hAnsi="Arial" w:cs="Arial"/>
          <w:i/>
          <w:color w:val="000000" w:themeColor="text1"/>
          <w:sz w:val="20"/>
          <w:szCs w:val="20"/>
          <w:lang w:eastAsia="en-GB"/>
        </w:rPr>
        <w:t>)</w:t>
      </w:r>
    </w:p>
    <w:p w:rsidR="00D3283B" w:rsidRDefault="00D3283B" w:rsidP="005D2F38">
      <w:pPr>
        <w:rPr>
          <w:rFonts w:ascii="Arial" w:eastAsia="Times New Roman" w:hAnsi="Arial" w:cs="Arial"/>
          <w:i/>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D3283B">
        <w:rPr>
          <w:rFonts w:ascii="Arial" w:eastAsia="Times New Roman" w:hAnsi="Arial" w:cs="Arial"/>
          <w:i/>
          <w:color w:val="000000" w:themeColor="text1"/>
          <w:sz w:val="20"/>
          <w:szCs w:val="20"/>
          <w:lang w:eastAsia="en-GB"/>
        </w:rPr>
        <w:t>13.6</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D3283B">
        <w:rPr>
          <w:rFonts w:ascii="Arial" w:eastAsia="Times New Roman" w:hAnsi="Arial" w:cs="Arial"/>
          <w:color w:val="000000" w:themeColor="text1"/>
          <w:sz w:val="20"/>
          <w:szCs w:val="20"/>
          <w:lang w:eastAsia="en-GB"/>
        </w:rPr>
        <w:t>In the property description for textZonedSignStyle, replace the second paragraph with the following</w:t>
      </w:r>
      <w:r w:rsidR="00C377EE">
        <w:rPr>
          <w:rFonts w:ascii="Arial" w:eastAsia="Times New Roman" w:hAnsi="Arial" w:cs="Arial"/>
          <w:color w:val="000000" w:themeColor="text1"/>
          <w:sz w:val="20"/>
          <w:szCs w:val="20"/>
          <w:lang w:eastAsia="en-GB"/>
        </w:rPr>
        <w:t xml:space="preserve"> less restrictive words, which allows the use of CCSID 943 (and others)</w:t>
      </w:r>
      <w:r w:rsidR="00D3283B">
        <w:rPr>
          <w:rFonts w:ascii="Arial" w:eastAsia="Times New Roman" w:hAnsi="Arial" w:cs="Arial"/>
          <w:color w:val="000000" w:themeColor="text1"/>
          <w:sz w:val="20"/>
          <w:szCs w:val="20"/>
          <w:lang w:eastAsia="en-GB"/>
        </w:rPr>
        <w:t>:</w:t>
      </w:r>
    </w:p>
    <w:p w:rsidR="00D3283B" w:rsidRDefault="00D3283B" w:rsidP="005D2F38">
      <w:pPr>
        <w:rPr>
          <w:rFonts w:ascii="Arial" w:eastAsia="Times New Roman" w:hAnsi="Arial" w:cs="Arial"/>
          <w:color w:val="000000" w:themeColor="text1"/>
          <w:sz w:val="20"/>
          <w:szCs w:val="20"/>
          <w:lang w:eastAsia="en-GB"/>
        </w:rPr>
      </w:pPr>
    </w:p>
    <w:p w:rsidR="00D3283B" w:rsidRPr="00C377EE" w:rsidRDefault="00C377EE" w:rsidP="005D2F38">
      <w:pPr>
        <w:rPr>
          <w:rFonts w:ascii="Arial" w:eastAsia="Times New Roman" w:hAnsi="Arial" w:cs="Arial"/>
          <w:color w:val="000000" w:themeColor="text1"/>
          <w:sz w:val="20"/>
          <w:szCs w:val="20"/>
          <w:lang w:eastAsia="en-GB"/>
        </w:rPr>
      </w:pPr>
      <w:r>
        <w:rPr>
          <w:rFonts w:ascii="Arial" w:hAnsi="Arial" w:cs="Arial"/>
          <w:sz w:val="20"/>
          <w:szCs w:val="20"/>
        </w:rPr>
        <w:t>“</w:t>
      </w:r>
      <w:r w:rsidR="00D3283B" w:rsidRPr="00C377EE">
        <w:rPr>
          <w:rFonts w:ascii="Arial" w:hAnsi="Arial" w:cs="Arial"/>
          <w:sz w:val="20"/>
          <w:szCs w:val="20"/>
        </w:rPr>
        <w:t>Used only when dfdl</w:t>
      </w:r>
      <w:proofErr w:type="gramStart"/>
      <w:r w:rsidR="00D3283B" w:rsidRPr="00C377EE">
        <w:rPr>
          <w:rFonts w:ascii="Arial" w:hAnsi="Arial" w:cs="Arial"/>
          <w:sz w:val="20"/>
          <w:szCs w:val="20"/>
        </w:rPr>
        <w:t>:encoding</w:t>
      </w:r>
      <w:proofErr w:type="gramEnd"/>
      <w:r w:rsidR="00D3283B" w:rsidRPr="00C377EE">
        <w:rPr>
          <w:rFonts w:ascii="Arial" w:hAnsi="Arial" w:cs="Arial"/>
          <w:sz w:val="20"/>
          <w:szCs w:val="20"/>
        </w:rPr>
        <w:t xml:space="preserve"> is an ASCII-derived character set encoding. The encoding must provide the character to single byte code point mapping used by the specified value of dfdl</w:t>
      </w:r>
      <w:proofErr w:type="gramStart"/>
      <w:r w:rsidR="00D3283B" w:rsidRPr="00C377EE">
        <w:rPr>
          <w:rFonts w:ascii="Arial" w:hAnsi="Arial" w:cs="Arial"/>
          <w:sz w:val="20"/>
          <w:szCs w:val="20"/>
        </w:rPr>
        <w:t>:textZonedSignStyle</w:t>
      </w:r>
      <w:proofErr w:type="gramEnd"/>
      <w:r w:rsidR="00D3283B" w:rsidRPr="00C377EE">
        <w:rPr>
          <w:rFonts w:ascii="Arial" w:hAnsi="Arial" w:cs="Arial"/>
          <w:sz w:val="20"/>
          <w:szCs w:val="20"/>
        </w:rPr>
        <w:t>, as stated below.</w:t>
      </w:r>
      <w:r>
        <w:rPr>
          <w:rFonts w:ascii="Arial" w:hAnsi="Arial" w:cs="Arial"/>
          <w:sz w:val="20"/>
          <w:szCs w:val="20"/>
        </w:rPr>
        <w:t>”</w:t>
      </w:r>
    </w:p>
    <w:p w:rsidR="005D2F38" w:rsidRDefault="005D2F38" w:rsidP="005D2F38">
      <w:pPr>
        <w:rPr>
          <w:rFonts w:ascii="Arial" w:eastAsia="Times New Roman" w:hAnsi="Arial" w:cs="Arial"/>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08697E">
        <w:rPr>
          <w:rFonts w:ascii="Arial" w:eastAsia="Times New Roman" w:hAnsi="Arial" w:cs="Arial"/>
          <w:i/>
          <w:color w:val="000000" w:themeColor="text1"/>
          <w:sz w:val="20"/>
          <w:szCs w:val="20"/>
          <w:lang w:eastAsia="en-GB"/>
        </w:rPr>
        <w:t>170</w:t>
      </w:r>
      <w:r>
        <w:rPr>
          <w:rFonts w:ascii="Arial" w:eastAsia="Times New Roman" w:hAnsi="Arial" w:cs="Arial"/>
          <w:i/>
          <w:color w:val="000000" w:themeColor="text1"/>
          <w:sz w:val="20"/>
          <w:szCs w:val="20"/>
          <w:lang w:eastAsia="en-GB"/>
        </w:rPr>
        <w:t xml:space="preserve"> (</w:t>
      </w:r>
      <w:hyperlink r:id="rId55" w:history="1">
        <w:r w:rsidR="0008697E" w:rsidRPr="00CD2EF9">
          <w:rPr>
            <w:rStyle w:val="Hyperlink"/>
            <w:rFonts w:ascii="Arial" w:eastAsia="Times New Roman" w:hAnsi="Arial" w:cs="Arial"/>
            <w:i/>
            <w:sz w:val="20"/>
            <w:szCs w:val="20"/>
            <w:lang w:eastAsia="en-GB"/>
          </w:rPr>
          <w:t>http://redmine.ogf.org/boards/15/topics/170</w:t>
        </w:r>
      </w:hyperlink>
      <w:r>
        <w:rPr>
          <w:rFonts w:ascii="Arial" w:eastAsia="Times New Roman" w:hAnsi="Arial" w:cs="Arial"/>
          <w:i/>
          <w:color w:val="000000" w:themeColor="text1"/>
          <w:sz w:val="20"/>
          <w:szCs w:val="20"/>
          <w:lang w:eastAsia="en-GB"/>
        </w:rPr>
        <w:t>)</w:t>
      </w:r>
    </w:p>
    <w:p w:rsidR="00A7771A" w:rsidRDefault="00A7771A" w:rsidP="00A7771A">
      <w:pPr>
        <w:rPr>
          <w:rFonts w:ascii="Arial" w:hAnsi="Arial" w:cs="Arial"/>
          <w:sz w:val="20"/>
          <w:szCs w:val="20"/>
        </w:rPr>
      </w:pPr>
    </w:p>
    <w:p w:rsidR="00A7771A" w:rsidRDefault="00A7771A" w:rsidP="00A7771A">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08697E">
        <w:rPr>
          <w:rFonts w:ascii="Arial" w:eastAsia="Times New Roman" w:hAnsi="Arial" w:cs="Arial"/>
          <w:i/>
          <w:color w:val="000000" w:themeColor="text1"/>
          <w:sz w:val="20"/>
          <w:szCs w:val="20"/>
          <w:lang w:eastAsia="en-GB"/>
        </w:rPr>
        <w:t>13.10</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08697E">
        <w:rPr>
          <w:rFonts w:ascii="Arial" w:eastAsia="Times New Roman" w:hAnsi="Arial" w:cs="Arial"/>
          <w:color w:val="000000" w:themeColor="text1"/>
          <w:sz w:val="20"/>
          <w:szCs w:val="20"/>
          <w:lang w:eastAsia="en-GB"/>
        </w:rPr>
        <w:t>The property description for binaryBooleanTrueRep is missing the unparsing behaviour when the property value is “”. Add that the unparser will use the one’s complement of the binaryBooleanFalseRep property</w:t>
      </w:r>
      <w:r>
        <w:rPr>
          <w:rFonts w:ascii="Arial" w:eastAsia="Times New Roman" w:hAnsi="Arial" w:cs="Arial"/>
          <w:color w:val="000000" w:themeColor="text1"/>
          <w:sz w:val="20"/>
          <w:szCs w:val="20"/>
          <w:lang w:eastAsia="en-GB"/>
        </w:rPr>
        <w:t xml:space="preserve">. </w:t>
      </w:r>
    </w:p>
    <w:p w:rsidR="00A7771A" w:rsidRDefault="00A7771A" w:rsidP="00A7771A">
      <w:pPr>
        <w:rPr>
          <w:rFonts w:ascii="Arial" w:eastAsia="Times New Roman" w:hAnsi="Arial" w:cs="Arial"/>
          <w:color w:val="000000" w:themeColor="text1"/>
          <w:sz w:val="20"/>
          <w:szCs w:val="20"/>
          <w:lang w:eastAsia="en-GB"/>
        </w:rPr>
      </w:pPr>
    </w:p>
    <w:p w:rsidR="0008697E" w:rsidRDefault="0008697E" w:rsidP="00A7771A">
      <w:pPr>
        <w:rPr>
          <w:rFonts w:ascii="Arial" w:hAnsi="Arial" w:cs="Arial"/>
          <w:sz w:val="20"/>
          <w:szCs w:val="20"/>
        </w:rPr>
      </w:pPr>
      <w:r>
        <w:rPr>
          <w:rFonts w:ascii="Arial" w:eastAsia="Times New Roman" w:hAnsi="Arial" w:cs="Arial"/>
          <w:color w:val="000000" w:themeColor="text1"/>
          <w:sz w:val="20"/>
          <w:szCs w:val="20"/>
          <w:lang w:eastAsia="en-GB"/>
        </w:rPr>
        <w:t xml:space="preserve">The second paragraph of the property description for binaryBooleanTrueRep is restating information from elsewhere, so should be replaced by </w:t>
      </w:r>
      <w:r w:rsidRPr="0008697E">
        <w:rPr>
          <w:rFonts w:ascii="Arial" w:eastAsia="Times New Roman" w:hAnsi="Arial" w:cs="Arial"/>
          <w:color w:val="000000" w:themeColor="text1"/>
          <w:sz w:val="20"/>
          <w:szCs w:val="20"/>
          <w:lang w:eastAsia="en-GB"/>
        </w:rPr>
        <w:t>“</w:t>
      </w:r>
      <w:r w:rsidRPr="0008697E">
        <w:rPr>
          <w:rFonts w:ascii="Arial" w:hAnsi="Arial" w:cs="Arial"/>
          <w:sz w:val="20"/>
          <w:szCs w:val="20"/>
        </w:rPr>
        <w:t>The length of the data value of the element must be between 1 bit and 32 bits (4 bytes) as described in section 12.3.7.2. It is a schema definition error if the value (when provided) of dfdl</w:t>
      </w:r>
      <w:proofErr w:type="gramStart"/>
      <w:r w:rsidRPr="0008697E">
        <w:rPr>
          <w:rFonts w:ascii="Arial" w:hAnsi="Arial" w:cs="Arial"/>
          <w:sz w:val="20"/>
          <w:szCs w:val="20"/>
        </w:rPr>
        <w:t>:binaryBooleanTrueRep</w:t>
      </w:r>
      <w:proofErr w:type="gramEnd"/>
      <w:r w:rsidRPr="0008697E">
        <w:rPr>
          <w:rFonts w:ascii="Arial" w:hAnsi="Arial" w:cs="Arial"/>
          <w:sz w:val="20"/>
          <w:szCs w:val="20"/>
        </w:rPr>
        <w:t xml:space="preserve"> cannot fit as an unsigned binary integer in the specified length."</w:t>
      </w:r>
      <w:r>
        <w:rPr>
          <w:rFonts w:ascii="Arial" w:hAnsi="Arial" w:cs="Arial"/>
          <w:sz w:val="20"/>
          <w:szCs w:val="20"/>
        </w:rPr>
        <w:t xml:space="preserve">. </w:t>
      </w:r>
      <w:proofErr w:type="gramStart"/>
      <w:r>
        <w:rPr>
          <w:rFonts w:ascii="Arial" w:hAnsi="Arial" w:cs="Arial"/>
          <w:sz w:val="20"/>
          <w:szCs w:val="20"/>
        </w:rPr>
        <w:t xml:space="preserve">Equivalent change to be made to </w:t>
      </w:r>
      <w:r w:rsidR="00344461">
        <w:rPr>
          <w:rFonts w:ascii="Arial" w:hAnsi="Arial" w:cs="Arial"/>
          <w:sz w:val="20"/>
          <w:szCs w:val="20"/>
        </w:rPr>
        <w:t xml:space="preserve">the property description for </w:t>
      </w:r>
      <w:r>
        <w:rPr>
          <w:rFonts w:ascii="Arial" w:hAnsi="Arial" w:cs="Arial"/>
          <w:sz w:val="20"/>
          <w:szCs w:val="20"/>
        </w:rPr>
        <w:t>binaryBooleanFalseRep.</w:t>
      </w:r>
      <w:proofErr w:type="gramEnd"/>
    </w:p>
    <w:p w:rsidR="0008697E" w:rsidRDefault="0008697E" w:rsidP="00A7771A">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 </w:t>
      </w:r>
    </w:p>
    <w:p w:rsidR="00A7771A" w:rsidRDefault="00A7771A" w:rsidP="00A7771A">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4.24</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3661AB">
        <w:rPr>
          <w:rFonts w:ascii="Arial" w:eastAsia="Times New Roman" w:hAnsi="Arial" w:cs="Arial"/>
          <w:i/>
          <w:color w:val="000000" w:themeColor="text1"/>
          <w:sz w:val="20"/>
          <w:szCs w:val="20"/>
          <w:lang w:eastAsia="en-GB"/>
        </w:rPr>
        <w:t>43</w:t>
      </w:r>
      <w:r>
        <w:rPr>
          <w:rFonts w:ascii="Arial" w:eastAsia="Times New Roman" w:hAnsi="Arial" w:cs="Arial"/>
          <w:i/>
          <w:color w:val="000000" w:themeColor="text1"/>
          <w:sz w:val="20"/>
          <w:szCs w:val="20"/>
          <w:lang w:eastAsia="en-GB"/>
        </w:rPr>
        <w:t xml:space="preserve"> (</w:t>
      </w:r>
      <w:hyperlink r:id="rId56" w:history="1">
        <w:r w:rsidR="003661AB" w:rsidRPr="00CD2EF9">
          <w:rPr>
            <w:rStyle w:val="Hyperlink"/>
            <w:rFonts w:ascii="Arial" w:eastAsia="Times New Roman" w:hAnsi="Arial" w:cs="Arial"/>
            <w:i/>
            <w:sz w:val="20"/>
            <w:szCs w:val="20"/>
            <w:lang w:eastAsia="en-GB"/>
          </w:rPr>
          <w:t>http://redmine.ogf.org/boards/15/topics/43</w:t>
        </w:r>
      </w:hyperlink>
      <w:r>
        <w:rPr>
          <w:rFonts w:ascii="Arial" w:eastAsia="Times New Roman" w:hAnsi="Arial" w:cs="Arial"/>
          <w:i/>
          <w:color w:val="000000" w:themeColor="text1"/>
          <w:sz w:val="20"/>
          <w:szCs w:val="20"/>
          <w:lang w:eastAsia="en-GB"/>
        </w:rPr>
        <w:t>)</w:t>
      </w:r>
    </w:p>
    <w:p w:rsidR="00A7771A" w:rsidRDefault="00A7771A" w:rsidP="00A7771A">
      <w:pPr>
        <w:rPr>
          <w:rFonts w:ascii="Arial" w:hAnsi="Arial" w:cs="Arial"/>
          <w:sz w:val="20"/>
          <w:szCs w:val="20"/>
        </w:rPr>
      </w:pPr>
    </w:p>
    <w:p w:rsidR="00A7771A" w:rsidRDefault="00A7771A" w:rsidP="00A7771A">
      <w:pPr>
        <w:rPr>
          <w:rFonts w:ascii="Arial" w:eastAsia="Times New Roman" w:hAnsi="Arial" w:cs="Arial"/>
          <w:color w:val="000000" w:themeColor="text1"/>
          <w:sz w:val="20"/>
          <w:szCs w:val="20"/>
          <w:lang w:eastAsia="en-GB"/>
        </w:rPr>
      </w:pPr>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3661AB">
        <w:rPr>
          <w:rFonts w:ascii="Arial" w:eastAsia="Times New Roman" w:hAnsi="Arial" w:cs="Arial"/>
          <w:i/>
          <w:color w:val="000000" w:themeColor="text1"/>
          <w:sz w:val="20"/>
          <w:szCs w:val="20"/>
          <w:lang w:eastAsia="en-GB"/>
        </w:rPr>
        <w:t>TBD</w:t>
      </w:r>
      <w:r>
        <w:rPr>
          <w:rFonts w:ascii="Arial" w:eastAsia="Times New Roman" w:hAnsi="Arial" w:cs="Arial"/>
          <w:i/>
          <w:color w:val="000000" w:themeColor="text1"/>
          <w:sz w:val="20"/>
          <w:szCs w:val="20"/>
          <w:lang w:eastAsia="en-GB"/>
        </w:rPr>
        <w:t xml:space="preserve">. </w:t>
      </w:r>
      <w:r w:rsidR="003661AB" w:rsidRPr="003661AB">
        <w:rPr>
          <w:rFonts w:ascii="Arial" w:eastAsia="Times New Roman" w:hAnsi="Arial" w:cs="Arial"/>
          <w:color w:val="000000" w:themeColor="text1"/>
          <w:sz w:val="20"/>
          <w:szCs w:val="20"/>
          <w:lang w:eastAsia="en-GB"/>
        </w:rPr>
        <w:t>The byteOrder property on its own is not sufficient to implement several formats</w:t>
      </w:r>
      <w:r>
        <w:rPr>
          <w:rFonts w:ascii="Arial" w:eastAsia="Times New Roman" w:hAnsi="Arial" w:cs="Arial"/>
          <w:color w:val="000000" w:themeColor="text1"/>
          <w:sz w:val="20"/>
          <w:szCs w:val="20"/>
          <w:lang w:eastAsia="en-GB"/>
        </w:rPr>
        <w:t xml:space="preserve">. </w:t>
      </w:r>
    </w:p>
    <w:p w:rsidR="003661AB" w:rsidRDefault="003661AB" w:rsidP="00A7771A">
      <w:pPr>
        <w:rPr>
          <w:rFonts w:ascii="Arial" w:eastAsia="Times New Roman" w:hAnsi="Arial" w:cs="Arial"/>
          <w:color w:val="000000" w:themeColor="text1"/>
          <w:sz w:val="20"/>
          <w:szCs w:val="20"/>
          <w:lang w:eastAsia="en-GB"/>
        </w:rPr>
      </w:pPr>
    </w:p>
    <w:p w:rsidR="003661AB" w:rsidRPr="003661AB" w:rsidRDefault="003661AB" w:rsidP="00A7771A">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&lt;Awaiting resolution of DFDL WG action 233&gt;</w:t>
      </w:r>
    </w:p>
    <w:p w:rsidR="00A7771A" w:rsidRDefault="00A7771A" w:rsidP="00A7771A">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59 (</w:t>
      </w:r>
      <w:hyperlink r:id="rId57" w:history="1">
        <w:r w:rsidRPr="00CD2EF9">
          <w:rPr>
            <w:rStyle w:val="Hyperlink"/>
            <w:rFonts w:ascii="Arial" w:eastAsia="Times New Roman" w:hAnsi="Arial" w:cs="Arial"/>
            <w:i/>
            <w:sz w:val="20"/>
            <w:szCs w:val="20"/>
            <w:lang w:eastAsia="en-GB"/>
          </w:rPr>
          <w:t>http://redmine.ogf.org/boards/15/topics/59</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3661AB" w:rsidRDefault="003661AB" w:rsidP="003661A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22.</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property precedence section only mentions the textBidi </w:t>
      </w:r>
      <w:proofErr w:type="gramStart"/>
      <w:r>
        <w:rPr>
          <w:rFonts w:ascii="Arial" w:eastAsia="Times New Roman" w:hAnsi="Arial" w:cs="Arial"/>
          <w:color w:val="000000" w:themeColor="text1"/>
          <w:sz w:val="20"/>
          <w:szCs w:val="20"/>
          <w:lang w:eastAsia="en-GB"/>
        </w:rPr>
        <w:t>property,</w:t>
      </w:r>
      <w:proofErr w:type="gramEnd"/>
      <w:r>
        <w:rPr>
          <w:rFonts w:ascii="Arial" w:eastAsia="Times New Roman" w:hAnsi="Arial" w:cs="Arial"/>
          <w:color w:val="000000" w:themeColor="text1"/>
          <w:sz w:val="20"/>
          <w:szCs w:val="20"/>
          <w:lang w:eastAsia="en-GB"/>
        </w:rPr>
        <w:t xml:space="preserve"> it should mention all of the bidirectional text properties.  </w:t>
      </w:r>
    </w:p>
    <w:p w:rsidR="003661AB" w:rsidRDefault="003661AB" w:rsidP="003661AB">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241</w:t>
      </w:r>
      <w:r w:rsidRPr="003661AB">
        <w:rPr>
          <w:rFonts w:ascii="Arial" w:eastAsia="Times New Roman" w:hAnsi="Arial" w:cs="Arial"/>
          <w:i/>
          <w:color w:val="000000" w:themeColor="text1"/>
          <w:sz w:val="20"/>
          <w:szCs w:val="20"/>
          <w:lang w:eastAsia="en-GB"/>
        </w:rPr>
        <w:t>&gt;</w:t>
      </w:r>
    </w:p>
    <w:p w:rsidR="003661AB" w:rsidRDefault="003661AB" w:rsidP="003661AB">
      <w:pPr>
        <w:rPr>
          <w:rFonts w:ascii="Arial" w:eastAsia="Times New Roman" w:hAnsi="Arial" w:cs="Arial"/>
          <w:i/>
          <w:color w:val="000000" w:themeColor="text1"/>
          <w:sz w:val="20"/>
          <w:szCs w:val="20"/>
          <w:lang w:eastAsia="en-GB"/>
        </w:rPr>
      </w:pPr>
    </w:p>
    <w:p w:rsidR="003661AB" w:rsidRPr="003661AB" w:rsidRDefault="003661AB" w:rsidP="003661AB">
      <w:pPr>
        <w:rPr>
          <w:rFonts w:ascii="Arial" w:eastAsia="Times New Roman" w:hAnsi="Arial" w:cs="Arial"/>
          <w:i/>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63 (</w:t>
      </w:r>
      <w:hyperlink r:id="rId58" w:history="1">
        <w:r w:rsidRPr="00CD2EF9">
          <w:rPr>
            <w:rStyle w:val="Hyperlink"/>
            <w:rFonts w:ascii="Arial" w:eastAsia="Times New Roman" w:hAnsi="Arial" w:cs="Arial"/>
            <w:i/>
            <w:sz w:val="20"/>
            <w:szCs w:val="20"/>
            <w:lang w:eastAsia="en-GB"/>
          </w:rPr>
          <w:t>http://redmine.ogf.org/boards/15/topics/63</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3661AB" w:rsidRDefault="003661AB" w:rsidP="003661A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23.5.3.</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Improve the description of the dfdl</w:t>
      </w:r>
      <w:proofErr w:type="gramStart"/>
      <w:r>
        <w:rPr>
          <w:rFonts w:ascii="Arial" w:eastAsia="Times New Roman" w:hAnsi="Arial" w:cs="Arial"/>
          <w:color w:val="000000" w:themeColor="text1"/>
          <w:sz w:val="20"/>
          <w:szCs w:val="20"/>
          <w:lang w:eastAsia="en-GB"/>
        </w:rPr>
        <w:t>:valueLength</w:t>
      </w:r>
      <w:proofErr w:type="gramEnd"/>
      <w:r>
        <w:rPr>
          <w:rFonts w:ascii="Arial" w:eastAsia="Times New Roman" w:hAnsi="Arial" w:cs="Arial"/>
          <w:color w:val="000000" w:themeColor="text1"/>
          <w:sz w:val="20"/>
          <w:szCs w:val="20"/>
          <w:lang w:eastAsia="en-GB"/>
        </w:rPr>
        <w:t xml:space="preserve">() function.  </w:t>
      </w:r>
    </w:p>
    <w:p w:rsidR="003661AB" w:rsidRDefault="003661AB" w:rsidP="003661AB">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w:t>
      </w:r>
      <w:r w:rsidR="005E74AC">
        <w:rPr>
          <w:rFonts w:ascii="Arial" w:eastAsia="Times New Roman" w:hAnsi="Arial" w:cs="Arial"/>
          <w:i/>
          <w:color w:val="000000" w:themeColor="text1"/>
          <w:sz w:val="20"/>
          <w:szCs w:val="20"/>
          <w:lang w:eastAsia="en-GB"/>
        </w:rPr>
        <w:t>42</w:t>
      </w:r>
      <w:r w:rsidRPr="003661AB">
        <w:rPr>
          <w:rFonts w:ascii="Arial" w:eastAsia="Times New Roman" w:hAnsi="Arial" w:cs="Arial"/>
          <w:i/>
          <w:color w:val="000000" w:themeColor="text1"/>
          <w:sz w:val="20"/>
          <w:szCs w:val="20"/>
          <w:lang w:eastAsia="en-GB"/>
        </w:rPr>
        <w:t>&gt;</w:t>
      </w:r>
    </w:p>
    <w:p w:rsidR="003661AB" w:rsidRDefault="003661AB" w:rsidP="003661AB">
      <w:pPr>
        <w:rPr>
          <w:rFonts w:ascii="Arial" w:eastAsia="Times New Roman" w:hAnsi="Arial" w:cs="Arial"/>
          <w:i/>
          <w:color w:val="000000" w:themeColor="text1"/>
          <w:sz w:val="20"/>
          <w:szCs w:val="20"/>
          <w:lang w:eastAsia="en-GB"/>
        </w:rPr>
      </w:pPr>
    </w:p>
    <w:p w:rsidR="003661AB" w:rsidRPr="003661AB" w:rsidRDefault="003661AB" w:rsidP="003661AB">
      <w:pPr>
        <w:rPr>
          <w:rFonts w:ascii="Arial" w:eastAsia="Times New Roman" w:hAnsi="Arial" w:cs="Arial"/>
          <w:i/>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w:t>
      </w:r>
      <w:r w:rsidR="005E74AC">
        <w:rPr>
          <w:rFonts w:ascii="Arial" w:eastAsia="Times New Roman" w:hAnsi="Arial" w:cs="Arial"/>
          <w:b/>
          <w:color w:val="000000" w:themeColor="text1"/>
          <w:sz w:val="20"/>
          <w:szCs w:val="20"/>
          <w:lang w:eastAsia="en-GB"/>
        </w:rPr>
        <w:t>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59 (</w:t>
      </w:r>
      <w:hyperlink r:id="rId59" w:history="1">
        <w:r w:rsidRPr="00CD2EF9">
          <w:rPr>
            <w:rStyle w:val="Hyperlink"/>
            <w:rFonts w:ascii="Arial" w:eastAsia="Times New Roman" w:hAnsi="Arial" w:cs="Arial"/>
            <w:i/>
            <w:sz w:val="20"/>
            <w:szCs w:val="20"/>
            <w:lang w:eastAsia="en-GB"/>
          </w:rPr>
          <w:t>http://redmine.ogf.org/boards/15/topics/59</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47411D" w:rsidRDefault="003661AB" w:rsidP="003661AB">
      <w:pPr>
        <w:rPr>
          <w:ins w:id="150" w:author="Steve Hanson" w:date="2014-07-22T12:00:00Z"/>
          <w:rFonts w:ascii="Arial" w:eastAsia="Times New Roman" w:hAnsi="Arial" w:cs="Arial"/>
          <w:color w:val="000000" w:themeColor="text1"/>
          <w:sz w:val="20"/>
          <w:szCs w:val="20"/>
          <w:lang w:eastAsia="en-GB"/>
        </w:rPr>
      </w:pPr>
      <w:del w:id="151" w:author="Steve Hanson" w:date="2014-07-22T11:59:00Z">
        <w:r w:rsidRPr="00200075" w:rsidDel="0047411D">
          <w:rPr>
            <w:rFonts w:ascii="Arial" w:eastAsia="Times New Roman" w:hAnsi="Arial" w:cs="Arial"/>
            <w:i/>
            <w:color w:val="000000" w:themeColor="text1"/>
            <w:sz w:val="20"/>
            <w:szCs w:val="20"/>
            <w:lang w:eastAsia="en-GB"/>
          </w:rPr>
          <w:delText>S</w:delText>
        </w:r>
      </w:del>
      <w:proofErr w:type="gramStart"/>
      <w:ins w:id="152" w:author="Steve Hanson" w:date="2014-07-22T11:59:00Z">
        <w:r w:rsidR="0047411D">
          <w:rPr>
            <w:rFonts w:ascii="Arial" w:eastAsia="Times New Roman" w:hAnsi="Arial" w:cs="Arial"/>
            <w:i/>
            <w:color w:val="000000" w:themeColor="text1"/>
            <w:sz w:val="20"/>
            <w:szCs w:val="20"/>
            <w:lang w:eastAsia="en-GB"/>
          </w:rPr>
          <w:t>S</w:t>
        </w:r>
      </w:ins>
      <w:r w:rsidRPr="00200075">
        <w:rPr>
          <w:rFonts w:ascii="Arial" w:eastAsia="Times New Roman" w:hAnsi="Arial" w:cs="Arial"/>
          <w:i/>
          <w:color w:val="000000" w:themeColor="text1"/>
          <w:sz w:val="20"/>
          <w:szCs w:val="20"/>
          <w:lang w:eastAsia="en-GB"/>
        </w:rPr>
        <w:t>ection</w:t>
      </w:r>
      <w:ins w:id="153" w:author="Steve Hanson" w:date="2014-07-22T11:58:00Z">
        <w:r w:rsidR="0047411D">
          <w:rPr>
            <w:rFonts w:ascii="Arial" w:eastAsia="Times New Roman" w:hAnsi="Arial" w:cs="Arial"/>
            <w:i/>
            <w:color w:val="000000" w:themeColor="text1"/>
            <w:sz w:val="20"/>
            <w:szCs w:val="20"/>
            <w:lang w:eastAsia="en-GB"/>
          </w:rPr>
          <w:t xml:space="preserve"> 3.</w:t>
        </w:r>
        <w:proofErr w:type="gramEnd"/>
        <w:r w:rsidR="0047411D">
          <w:rPr>
            <w:rFonts w:ascii="Arial" w:eastAsia="Times New Roman" w:hAnsi="Arial" w:cs="Arial"/>
            <w:i/>
            <w:color w:val="000000" w:themeColor="text1"/>
            <w:sz w:val="20"/>
            <w:szCs w:val="20"/>
            <w:lang w:eastAsia="en-GB"/>
          </w:rPr>
          <w:t xml:space="preserve"> </w:t>
        </w:r>
      </w:ins>
      <w:del w:id="154" w:author="Steve Hanson" w:date="2014-07-22T11:58:00Z">
        <w:r w:rsidR="005E74AC" w:rsidDel="0047411D">
          <w:rPr>
            <w:rFonts w:ascii="Arial" w:eastAsia="Times New Roman" w:hAnsi="Arial" w:cs="Arial"/>
            <w:i/>
            <w:color w:val="000000" w:themeColor="text1"/>
            <w:sz w:val="20"/>
            <w:szCs w:val="20"/>
            <w:lang w:eastAsia="en-GB"/>
          </w:rPr>
          <w:delText>s</w:delText>
        </w:r>
      </w:del>
      <w:del w:id="155" w:author="Steve Hanson" w:date="2014-07-22T12:00:00Z">
        <w:r w:rsidR="005E74AC" w:rsidDel="0047411D">
          <w:rPr>
            <w:rFonts w:ascii="Arial" w:eastAsia="Times New Roman" w:hAnsi="Arial" w:cs="Arial"/>
            <w:i/>
            <w:color w:val="000000" w:themeColor="text1"/>
            <w:sz w:val="20"/>
            <w:szCs w:val="20"/>
            <w:lang w:eastAsia="en-GB"/>
          </w:rPr>
          <w:delText xml:space="preserve"> </w:delText>
        </w:r>
      </w:del>
      <w:del w:id="156" w:author="Steve Hanson" w:date="2014-07-22T10:37:00Z">
        <w:r w:rsidR="005E74AC" w:rsidDel="00383CFB">
          <w:rPr>
            <w:rFonts w:ascii="Arial" w:eastAsia="Times New Roman" w:hAnsi="Arial" w:cs="Arial"/>
            <w:i/>
            <w:color w:val="000000" w:themeColor="text1"/>
            <w:sz w:val="20"/>
            <w:szCs w:val="20"/>
            <w:lang w:eastAsia="en-GB"/>
          </w:rPr>
          <w:delText>3, TBD</w:delText>
        </w:r>
      </w:del>
      <w:del w:id="157" w:author="Steve Hanson" w:date="2014-07-22T12:00:00Z">
        <w:r w:rsidDel="0047411D">
          <w:rPr>
            <w:rFonts w:ascii="Arial" w:eastAsia="Times New Roman" w:hAnsi="Arial" w:cs="Arial"/>
            <w:i/>
            <w:color w:val="000000" w:themeColor="text1"/>
            <w:sz w:val="20"/>
            <w:szCs w:val="20"/>
            <w:lang w:eastAsia="en-GB"/>
          </w:rPr>
          <w:delText xml:space="preserve">. </w:delText>
        </w:r>
      </w:del>
      <w:r w:rsidR="005E74AC">
        <w:rPr>
          <w:rFonts w:ascii="Arial" w:eastAsia="Times New Roman" w:hAnsi="Arial" w:cs="Arial"/>
          <w:color w:val="000000" w:themeColor="text1"/>
          <w:sz w:val="20"/>
          <w:szCs w:val="20"/>
          <w:lang w:eastAsia="en-GB"/>
        </w:rPr>
        <w:t>Add definitions of ‘implementation-defined</w:t>
      </w:r>
      <w:ins w:id="158" w:author="Steve Hanson" w:date="2014-07-22T12:04:00Z">
        <w:r w:rsidR="0047411D">
          <w:rPr>
            <w:rFonts w:ascii="Arial" w:eastAsia="Times New Roman" w:hAnsi="Arial" w:cs="Arial"/>
            <w:color w:val="000000" w:themeColor="text1"/>
            <w:sz w:val="20"/>
            <w:szCs w:val="20"/>
            <w:lang w:eastAsia="en-GB"/>
          </w:rPr>
          <w:t xml:space="preserve"> feature</w:t>
        </w:r>
      </w:ins>
      <w:r w:rsidR="005E74AC">
        <w:rPr>
          <w:rFonts w:ascii="Arial" w:eastAsia="Times New Roman" w:hAnsi="Arial" w:cs="Arial"/>
          <w:color w:val="000000" w:themeColor="text1"/>
          <w:sz w:val="20"/>
          <w:szCs w:val="20"/>
          <w:lang w:eastAsia="en-GB"/>
        </w:rPr>
        <w:t>’ and ‘implementation-dependent</w:t>
      </w:r>
      <w:ins w:id="159" w:author="Steve Hanson" w:date="2014-07-22T12:04:00Z">
        <w:r w:rsidR="0047411D">
          <w:rPr>
            <w:rFonts w:ascii="Arial" w:eastAsia="Times New Roman" w:hAnsi="Arial" w:cs="Arial"/>
            <w:color w:val="000000" w:themeColor="text1"/>
            <w:sz w:val="20"/>
            <w:szCs w:val="20"/>
            <w:lang w:eastAsia="en-GB"/>
          </w:rPr>
          <w:t xml:space="preserve"> feature</w:t>
        </w:r>
      </w:ins>
      <w:r w:rsidR="005E74AC">
        <w:rPr>
          <w:rFonts w:ascii="Arial" w:eastAsia="Times New Roman" w:hAnsi="Arial" w:cs="Arial"/>
          <w:color w:val="000000" w:themeColor="text1"/>
          <w:sz w:val="20"/>
          <w:szCs w:val="20"/>
          <w:lang w:eastAsia="en-GB"/>
        </w:rPr>
        <w:t xml:space="preserve">’ to the </w:t>
      </w:r>
      <w:ins w:id="160" w:author="Steve Hanson" w:date="2014-07-22T12:04:00Z">
        <w:r w:rsidR="0047411D">
          <w:rPr>
            <w:rFonts w:ascii="Arial" w:eastAsia="Times New Roman" w:hAnsi="Arial" w:cs="Arial"/>
            <w:color w:val="000000" w:themeColor="text1"/>
            <w:sz w:val="20"/>
            <w:szCs w:val="20"/>
            <w:lang w:eastAsia="en-GB"/>
          </w:rPr>
          <w:t>G</w:t>
        </w:r>
      </w:ins>
      <w:del w:id="161" w:author="Steve Hanson" w:date="2014-07-22T12:04:00Z">
        <w:r w:rsidR="005E74AC" w:rsidDel="0047411D">
          <w:rPr>
            <w:rFonts w:ascii="Arial" w:eastAsia="Times New Roman" w:hAnsi="Arial" w:cs="Arial"/>
            <w:color w:val="000000" w:themeColor="text1"/>
            <w:sz w:val="20"/>
            <w:szCs w:val="20"/>
            <w:lang w:eastAsia="en-GB"/>
          </w:rPr>
          <w:delText>g</w:delText>
        </w:r>
      </w:del>
      <w:r w:rsidR="005E74AC">
        <w:rPr>
          <w:rFonts w:ascii="Arial" w:eastAsia="Times New Roman" w:hAnsi="Arial" w:cs="Arial"/>
          <w:color w:val="000000" w:themeColor="text1"/>
          <w:sz w:val="20"/>
          <w:szCs w:val="20"/>
          <w:lang w:eastAsia="en-GB"/>
        </w:rPr>
        <w:t xml:space="preserve">lossary. </w:t>
      </w:r>
    </w:p>
    <w:p w:rsidR="0047411D" w:rsidRDefault="0047411D" w:rsidP="003661AB">
      <w:pPr>
        <w:rPr>
          <w:ins w:id="162" w:author="Steve Hanson" w:date="2014-07-22T12:00:00Z"/>
          <w:rFonts w:ascii="Arial" w:eastAsia="Times New Roman" w:hAnsi="Arial" w:cs="Arial"/>
          <w:color w:val="000000" w:themeColor="text1"/>
          <w:sz w:val="20"/>
          <w:szCs w:val="20"/>
          <w:lang w:eastAsia="en-GB"/>
        </w:rPr>
      </w:pPr>
    </w:p>
    <w:p w:rsidR="0047411D" w:rsidRDefault="0047411D" w:rsidP="0047411D">
      <w:pPr>
        <w:pStyle w:val="PlainText"/>
        <w:rPr>
          <w:ins w:id="163" w:author="Steve Hanson" w:date="2014-07-22T12:00:00Z"/>
        </w:rPr>
      </w:pPr>
      <w:ins w:id="164" w:author="Steve Hanson" w:date="2014-07-22T12:00:00Z">
        <w:r w:rsidRPr="0047411D">
          <w:rPr>
            <w:b/>
          </w:rPr>
          <w:t>I</w:t>
        </w:r>
        <w:r w:rsidRPr="00567E91">
          <w:rPr>
            <w:b/>
          </w:rPr>
          <w:t>mplementation-defined</w:t>
        </w:r>
        <w:r>
          <w:t xml:space="preserve"> </w:t>
        </w:r>
        <w:r w:rsidRPr="0047411D">
          <w:rPr>
            <w:b/>
          </w:rPr>
          <w:t>feature</w:t>
        </w:r>
        <w:r>
          <w:t>. A feature</w:t>
        </w:r>
      </w:ins>
      <w:ins w:id="165" w:author="Steve Hanson" w:date="2014-07-22T12:01:00Z">
        <w:r>
          <w:t xml:space="preserve"> </w:t>
        </w:r>
      </w:ins>
      <w:ins w:id="166" w:author="Steve Hanson" w:date="2014-07-22T12:00:00Z">
        <w:r>
          <w:t>where the implementation has discretion in how it is performed, and the implementation must document how it is performed.</w:t>
        </w:r>
      </w:ins>
    </w:p>
    <w:p w:rsidR="0047411D" w:rsidRDefault="0047411D" w:rsidP="0047411D">
      <w:pPr>
        <w:pStyle w:val="PlainText"/>
        <w:rPr>
          <w:ins w:id="167" w:author="Steve Hanson" w:date="2014-07-22T12:00:00Z"/>
        </w:rPr>
      </w:pPr>
    </w:p>
    <w:p w:rsidR="0047411D" w:rsidRDefault="0047411D" w:rsidP="0047411D">
      <w:pPr>
        <w:pStyle w:val="PlainText"/>
        <w:rPr>
          <w:ins w:id="168" w:author="Steve Hanson" w:date="2014-07-22T12:00:00Z"/>
        </w:rPr>
      </w:pPr>
      <w:proofErr w:type="gramStart"/>
      <w:ins w:id="169" w:author="Steve Hanson" w:date="2014-07-22T12:01:00Z">
        <w:r>
          <w:rPr>
            <w:b/>
          </w:rPr>
          <w:lastRenderedPageBreak/>
          <w:t>I</w:t>
        </w:r>
      </w:ins>
      <w:ins w:id="170" w:author="Steve Hanson" w:date="2014-07-22T12:00:00Z">
        <w:r w:rsidRPr="00567E91">
          <w:rPr>
            <w:b/>
          </w:rPr>
          <w:t>mplementation-dependent</w:t>
        </w:r>
        <w:r>
          <w:t xml:space="preserve"> </w:t>
        </w:r>
        <w:r w:rsidRPr="0047411D">
          <w:rPr>
            <w:b/>
          </w:rPr>
          <w:t>feature</w:t>
        </w:r>
      </w:ins>
      <w:ins w:id="171" w:author="Steve Hanson" w:date="2014-07-22T12:01:00Z">
        <w:r>
          <w:t>.</w:t>
        </w:r>
        <w:proofErr w:type="gramEnd"/>
        <w:r>
          <w:t xml:space="preserve"> A feature </w:t>
        </w:r>
      </w:ins>
      <w:ins w:id="172" w:author="Steve Hanson" w:date="2014-07-22T12:00:00Z">
        <w:r>
          <w:t xml:space="preserve">where the implementation has discretion in how it is performed, but the implementation is not required to document how the feature is performed. </w:t>
        </w:r>
      </w:ins>
    </w:p>
    <w:p w:rsidR="0047411D" w:rsidRDefault="0047411D" w:rsidP="003661AB">
      <w:pPr>
        <w:rPr>
          <w:ins w:id="173" w:author="Steve Hanson" w:date="2014-07-22T12:00:00Z"/>
          <w:rFonts w:ascii="Arial" w:eastAsia="Times New Roman" w:hAnsi="Arial" w:cs="Arial"/>
          <w:color w:val="000000" w:themeColor="text1"/>
          <w:sz w:val="20"/>
          <w:szCs w:val="20"/>
          <w:lang w:eastAsia="en-GB"/>
        </w:rPr>
      </w:pPr>
    </w:p>
    <w:p w:rsidR="00383CFB" w:rsidRPr="0047411D" w:rsidRDefault="0047411D" w:rsidP="003661AB">
      <w:pPr>
        <w:rPr>
          <w:ins w:id="174" w:author="Steve Hanson" w:date="2014-07-22T10:39:00Z"/>
          <w:rFonts w:ascii="Arial" w:eastAsia="Times New Roman" w:hAnsi="Arial" w:cs="Arial"/>
          <w:i/>
          <w:color w:val="000000" w:themeColor="text1"/>
          <w:sz w:val="20"/>
          <w:szCs w:val="20"/>
          <w:lang w:eastAsia="en-GB"/>
        </w:rPr>
      </w:pPr>
      <w:proofErr w:type="gramStart"/>
      <w:ins w:id="175" w:author="Steve Hanson" w:date="2014-07-22T12:01:00Z">
        <w:r w:rsidRPr="0047411D">
          <w:rPr>
            <w:rFonts w:ascii="Arial" w:eastAsia="Times New Roman" w:hAnsi="Arial" w:cs="Arial"/>
            <w:i/>
            <w:color w:val="000000" w:themeColor="text1"/>
            <w:sz w:val="20"/>
            <w:szCs w:val="20"/>
            <w:lang w:eastAsia="en-GB"/>
          </w:rPr>
          <w:t>Sections throughout.</w:t>
        </w:r>
        <w:proofErr w:type="gramEnd"/>
        <w:r>
          <w:rPr>
            <w:rFonts w:ascii="Arial" w:eastAsia="Times New Roman" w:hAnsi="Arial" w:cs="Arial"/>
            <w:i/>
            <w:color w:val="000000" w:themeColor="text1"/>
            <w:sz w:val="20"/>
            <w:szCs w:val="20"/>
            <w:lang w:eastAsia="en-GB"/>
          </w:rPr>
          <w:t xml:space="preserve"> </w:t>
        </w:r>
      </w:ins>
      <w:ins w:id="176" w:author="Steve Hanson" w:date="2014-07-22T10:38:00Z">
        <w:r w:rsidR="00383CFB">
          <w:rPr>
            <w:rFonts w:ascii="Arial" w:eastAsia="Times New Roman" w:hAnsi="Arial" w:cs="Arial"/>
            <w:color w:val="000000" w:themeColor="text1"/>
            <w:sz w:val="20"/>
            <w:szCs w:val="20"/>
            <w:lang w:eastAsia="en-GB"/>
          </w:rPr>
          <w:t xml:space="preserve">Correct </w:t>
        </w:r>
      </w:ins>
      <w:ins w:id="177" w:author="Steve Hanson" w:date="2014-07-22T12:01:00Z">
        <w:r>
          <w:rPr>
            <w:rFonts w:ascii="Arial" w:eastAsia="Times New Roman" w:hAnsi="Arial" w:cs="Arial"/>
            <w:color w:val="000000" w:themeColor="text1"/>
            <w:sz w:val="20"/>
            <w:szCs w:val="20"/>
            <w:lang w:eastAsia="en-GB"/>
          </w:rPr>
          <w:t xml:space="preserve">the </w:t>
        </w:r>
      </w:ins>
      <w:ins w:id="178" w:author="Steve Hanson" w:date="2014-07-22T10:38:00Z">
        <w:r w:rsidR="00383CFB">
          <w:rPr>
            <w:rFonts w:ascii="Arial" w:eastAsia="Times New Roman" w:hAnsi="Arial" w:cs="Arial"/>
            <w:color w:val="000000" w:themeColor="text1"/>
            <w:sz w:val="20"/>
            <w:szCs w:val="20"/>
            <w:lang w:eastAsia="en-GB"/>
          </w:rPr>
          <w:t>specification to use the</w:t>
        </w:r>
      </w:ins>
      <w:ins w:id="179" w:author="Steve Hanson" w:date="2014-07-22T12:01:00Z">
        <w:r>
          <w:rPr>
            <w:rFonts w:ascii="Arial" w:eastAsia="Times New Roman" w:hAnsi="Arial" w:cs="Arial"/>
            <w:color w:val="000000" w:themeColor="text1"/>
            <w:sz w:val="20"/>
            <w:szCs w:val="20"/>
            <w:lang w:eastAsia="en-GB"/>
          </w:rPr>
          <w:t xml:space="preserve"> above</w:t>
        </w:r>
      </w:ins>
      <w:ins w:id="180" w:author="Steve Hanson" w:date="2014-07-22T10:38:00Z">
        <w:r w:rsidR="00383CFB">
          <w:rPr>
            <w:rFonts w:ascii="Arial" w:eastAsia="Times New Roman" w:hAnsi="Arial" w:cs="Arial"/>
            <w:color w:val="000000" w:themeColor="text1"/>
            <w:sz w:val="20"/>
            <w:szCs w:val="20"/>
            <w:lang w:eastAsia="en-GB"/>
          </w:rPr>
          <w:t xml:space="preserve"> terms </w:t>
        </w:r>
      </w:ins>
      <w:ins w:id="181" w:author="Steve Hanson" w:date="2014-07-22T12:02:00Z">
        <w:r>
          <w:rPr>
            <w:rFonts w:ascii="Arial" w:eastAsia="Times New Roman" w:hAnsi="Arial" w:cs="Arial"/>
            <w:color w:val="000000" w:themeColor="text1"/>
            <w:sz w:val="20"/>
            <w:szCs w:val="20"/>
            <w:lang w:eastAsia="en-GB"/>
          </w:rPr>
          <w:t>where needed</w:t>
        </w:r>
      </w:ins>
      <w:ins w:id="182" w:author="Steve Hanson" w:date="2014-07-22T10:38:00Z">
        <w:r w:rsidR="00383CFB">
          <w:rPr>
            <w:rFonts w:ascii="Arial" w:eastAsia="Times New Roman" w:hAnsi="Arial" w:cs="Arial"/>
            <w:color w:val="000000" w:themeColor="text1"/>
            <w:sz w:val="20"/>
            <w:szCs w:val="20"/>
            <w:lang w:eastAsia="en-GB"/>
          </w:rPr>
          <w:t xml:space="preserve">. For convenience </w:t>
        </w:r>
      </w:ins>
      <w:ins w:id="183" w:author="Steve Hanson" w:date="2014-07-22T12:06:00Z">
        <w:r>
          <w:rPr>
            <w:rFonts w:ascii="Arial" w:eastAsia="Times New Roman" w:hAnsi="Arial" w:cs="Arial"/>
            <w:color w:val="000000" w:themeColor="text1"/>
            <w:sz w:val="20"/>
            <w:szCs w:val="20"/>
            <w:lang w:eastAsia="en-GB"/>
          </w:rPr>
          <w:t xml:space="preserve">of implementers, </w:t>
        </w:r>
      </w:ins>
      <w:ins w:id="184" w:author="Steve Hanson" w:date="2014-07-22T10:38:00Z">
        <w:r w:rsidR="00383CFB">
          <w:rPr>
            <w:rFonts w:ascii="Arial" w:eastAsia="Times New Roman" w:hAnsi="Arial" w:cs="Arial"/>
            <w:color w:val="000000" w:themeColor="text1"/>
            <w:sz w:val="20"/>
            <w:szCs w:val="20"/>
            <w:lang w:eastAsia="en-GB"/>
          </w:rPr>
          <w:t>c</w:t>
        </w:r>
      </w:ins>
      <w:del w:id="185" w:author="Steve Hanson" w:date="2014-07-22T10:39:00Z">
        <w:r w:rsidR="005E74AC" w:rsidDel="00383CFB">
          <w:rPr>
            <w:rFonts w:ascii="Arial" w:eastAsia="Times New Roman" w:hAnsi="Arial" w:cs="Arial"/>
            <w:color w:val="000000" w:themeColor="text1"/>
            <w:sz w:val="20"/>
            <w:szCs w:val="20"/>
            <w:lang w:eastAsia="en-GB"/>
          </w:rPr>
          <w:delText>C</w:delText>
        </w:r>
      </w:del>
      <w:r w:rsidR="005E74AC">
        <w:rPr>
          <w:rFonts w:ascii="Arial" w:eastAsia="Times New Roman" w:hAnsi="Arial" w:cs="Arial"/>
          <w:color w:val="000000" w:themeColor="text1"/>
          <w:sz w:val="20"/>
          <w:szCs w:val="20"/>
          <w:lang w:eastAsia="en-GB"/>
        </w:rPr>
        <w:t xml:space="preserve">reate a new </w:t>
      </w:r>
      <w:ins w:id="186" w:author="Steve Hanson" w:date="2014-07-22T10:38:00Z">
        <w:r w:rsidR="00383CFB">
          <w:rPr>
            <w:rFonts w:ascii="Arial" w:eastAsia="Times New Roman" w:hAnsi="Arial" w:cs="Arial"/>
            <w:color w:val="000000" w:themeColor="text1"/>
            <w:sz w:val="20"/>
            <w:szCs w:val="20"/>
            <w:lang w:eastAsia="en-GB"/>
          </w:rPr>
          <w:t>appendix</w:t>
        </w:r>
      </w:ins>
      <w:del w:id="187" w:author="Steve Hanson" w:date="2014-07-22T10:38:00Z">
        <w:r w:rsidR="005E74AC" w:rsidDel="00383CFB">
          <w:rPr>
            <w:rFonts w:ascii="Arial" w:eastAsia="Times New Roman" w:hAnsi="Arial" w:cs="Arial"/>
            <w:color w:val="000000" w:themeColor="text1"/>
            <w:sz w:val="20"/>
            <w:szCs w:val="20"/>
            <w:lang w:eastAsia="en-GB"/>
          </w:rPr>
          <w:delText>section</w:delText>
        </w:r>
      </w:del>
      <w:r w:rsidR="005E74AC">
        <w:rPr>
          <w:rFonts w:ascii="Arial" w:eastAsia="Times New Roman" w:hAnsi="Arial" w:cs="Arial"/>
          <w:color w:val="000000" w:themeColor="text1"/>
          <w:sz w:val="20"/>
          <w:szCs w:val="20"/>
          <w:lang w:eastAsia="en-GB"/>
        </w:rPr>
        <w:t xml:space="preserve"> listing all ‘implementation-defined’ and ‘implementation dependent’ features of the DFDL specification</w:t>
      </w:r>
      <w:ins w:id="188" w:author="Steve Hanson" w:date="2014-07-22T10:39:00Z">
        <w:r w:rsidR="00383CFB">
          <w:rPr>
            <w:rFonts w:ascii="Arial" w:eastAsia="Times New Roman" w:hAnsi="Arial" w:cs="Arial"/>
            <w:color w:val="000000" w:themeColor="text1"/>
            <w:sz w:val="20"/>
            <w:szCs w:val="20"/>
            <w:lang w:eastAsia="en-GB"/>
          </w:rPr>
          <w:t xml:space="preserve">. </w:t>
        </w:r>
      </w:ins>
    </w:p>
    <w:p w:rsidR="00383CFB" w:rsidRDefault="00383CFB" w:rsidP="003661AB">
      <w:pPr>
        <w:rPr>
          <w:ins w:id="189" w:author="Steve Hanson" w:date="2014-07-22T10:39:00Z"/>
          <w:rFonts w:ascii="Arial" w:eastAsia="Times New Roman" w:hAnsi="Arial" w:cs="Arial"/>
          <w:color w:val="000000" w:themeColor="text1"/>
          <w:sz w:val="20"/>
          <w:szCs w:val="20"/>
          <w:lang w:eastAsia="en-GB"/>
        </w:rPr>
      </w:pPr>
    </w:p>
    <w:p w:rsidR="003661AB" w:rsidDel="0047411D" w:rsidRDefault="005E74AC" w:rsidP="003661AB">
      <w:pPr>
        <w:rPr>
          <w:del w:id="190" w:author="Steve Hanson" w:date="2014-07-22T12:06:00Z"/>
          <w:rFonts w:ascii="Arial" w:eastAsia="Times New Roman" w:hAnsi="Arial" w:cs="Arial"/>
          <w:color w:val="000000" w:themeColor="text1"/>
          <w:sz w:val="20"/>
          <w:szCs w:val="20"/>
          <w:lang w:eastAsia="en-GB"/>
        </w:rPr>
      </w:pPr>
      <w:del w:id="191" w:author="Steve Hanson" w:date="2014-07-22T10:38:00Z">
        <w:r w:rsidDel="00383CFB">
          <w:rPr>
            <w:rFonts w:ascii="Arial" w:eastAsia="Times New Roman" w:hAnsi="Arial" w:cs="Arial"/>
            <w:color w:val="000000" w:themeColor="text1"/>
            <w:sz w:val="20"/>
            <w:szCs w:val="20"/>
            <w:lang w:eastAsia="en-GB"/>
          </w:rPr>
          <w:delText>.</w:delText>
        </w:r>
        <w:r w:rsidR="003661AB" w:rsidDel="00383CFB">
          <w:rPr>
            <w:rFonts w:ascii="Arial" w:eastAsia="Times New Roman" w:hAnsi="Arial" w:cs="Arial"/>
            <w:color w:val="000000" w:themeColor="text1"/>
            <w:sz w:val="20"/>
            <w:szCs w:val="20"/>
            <w:lang w:eastAsia="en-GB"/>
          </w:rPr>
          <w:delText xml:space="preserve">  </w:delText>
        </w:r>
      </w:del>
    </w:p>
    <w:p w:rsidR="003661AB" w:rsidDel="0047411D" w:rsidRDefault="003661AB" w:rsidP="003661AB">
      <w:pPr>
        <w:rPr>
          <w:del w:id="192" w:author="Steve Hanson" w:date="2014-07-22T12:06:00Z"/>
          <w:rFonts w:ascii="Arial" w:eastAsia="Times New Roman" w:hAnsi="Arial" w:cs="Arial"/>
          <w:color w:val="000000" w:themeColor="text1"/>
          <w:sz w:val="20"/>
          <w:szCs w:val="20"/>
          <w:lang w:eastAsia="en-GB"/>
        </w:rPr>
      </w:pPr>
    </w:p>
    <w:p w:rsidR="003661AB" w:rsidDel="00383CFB" w:rsidRDefault="003661AB" w:rsidP="003661AB">
      <w:pPr>
        <w:rPr>
          <w:del w:id="193" w:author="Steve Hanson" w:date="2014-07-22T10:38:00Z"/>
          <w:rFonts w:ascii="Arial" w:eastAsia="Times New Roman" w:hAnsi="Arial" w:cs="Arial"/>
          <w:i/>
          <w:color w:val="000000" w:themeColor="text1"/>
          <w:sz w:val="20"/>
          <w:szCs w:val="20"/>
          <w:lang w:eastAsia="en-GB"/>
        </w:rPr>
      </w:pPr>
      <w:del w:id="194" w:author="Steve Hanson" w:date="2014-07-22T10:38:00Z">
        <w:r w:rsidRPr="003661AB" w:rsidDel="00383CFB">
          <w:rPr>
            <w:rFonts w:ascii="Arial" w:eastAsia="Times New Roman" w:hAnsi="Arial" w:cs="Arial"/>
            <w:i/>
            <w:color w:val="000000" w:themeColor="text1"/>
            <w:sz w:val="20"/>
            <w:szCs w:val="20"/>
            <w:lang w:eastAsia="en-GB"/>
          </w:rPr>
          <w:delText xml:space="preserve">&lt;Awaiting resolution of DFDL WG action </w:delText>
        </w:r>
        <w:r w:rsidDel="00383CFB">
          <w:rPr>
            <w:rFonts w:ascii="Arial" w:eastAsia="Times New Roman" w:hAnsi="Arial" w:cs="Arial"/>
            <w:i/>
            <w:color w:val="000000" w:themeColor="text1"/>
            <w:sz w:val="20"/>
            <w:szCs w:val="20"/>
            <w:lang w:eastAsia="en-GB"/>
          </w:rPr>
          <w:delText>2</w:delText>
        </w:r>
        <w:r w:rsidR="005E74AC" w:rsidDel="00383CFB">
          <w:rPr>
            <w:rFonts w:ascii="Arial" w:eastAsia="Times New Roman" w:hAnsi="Arial" w:cs="Arial"/>
            <w:i/>
            <w:color w:val="000000" w:themeColor="text1"/>
            <w:sz w:val="20"/>
            <w:szCs w:val="20"/>
            <w:lang w:eastAsia="en-GB"/>
          </w:rPr>
          <w:delText>2</w:delText>
        </w:r>
        <w:r w:rsidDel="00383CFB">
          <w:rPr>
            <w:rFonts w:ascii="Arial" w:eastAsia="Times New Roman" w:hAnsi="Arial" w:cs="Arial"/>
            <w:i/>
            <w:color w:val="000000" w:themeColor="text1"/>
            <w:sz w:val="20"/>
            <w:szCs w:val="20"/>
            <w:lang w:eastAsia="en-GB"/>
          </w:rPr>
          <w:delText>4</w:delText>
        </w:r>
        <w:r w:rsidRPr="003661AB" w:rsidDel="00383CFB">
          <w:rPr>
            <w:rFonts w:ascii="Arial" w:eastAsia="Times New Roman" w:hAnsi="Arial" w:cs="Arial"/>
            <w:i/>
            <w:color w:val="000000" w:themeColor="text1"/>
            <w:sz w:val="20"/>
            <w:szCs w:val="20"/>
            <w:lang w:eastAsia="en-GB"/>
          </w:rPr>
          <w:delText>&gt;</w:delText>
        </w:r>
      </w:del>
    </w:p>
    <w:p w:rsidR="003661AB" w:rsidDel="0047411D" w:rsidRDefault="003661AB" w:rsidP="003661AB">
      <w:pPr>
        <w:rPr>
          <w:del w:id="195" w:author="Steve Hanson" w:date="2014-07-22T12:06:00Z"/>
          <w:rFonts w:ascii="Arial" w:eastAsia="Times New Roman" w:hAnsi="Arial" w:cs="Arial"/>
          <w:i/>
          <w:color w:val="000000" w:themeColor="text1"/>
          <w:sz w:val="20"/>
          <w:szCs w:val="20"/>
          <w:lang w:eastAsia="en-GB"/>
        </w:rPr>
      </w:pPr>
    </w:p>
    <w:p w:rsidR="0047411D" w:rsidRDefault="0047411D">
      <w:pPr>
        <w:suppressAutoHyphens w:val="0"/>
        <w:rPr>
          <w:ins w:id="196" w:author="Steve Hanson" w:date="2014-07-22T12:06:00Z"/>
          <w:rFonts w:ascii="Arial" w:eastAsia="Times New Roman" w:hAnsi="Arial" w:cs="Arial"/>
          <w:i/>
          <w:color w:val="000000" w:themeColor="text1"/>
          <w:sz w:val="20"/>
          <w:szCs w:val="20"/>
          <w:lang w:eastAsia="en-GB"/>
        </w:rPr>
      </w:pPr>
      <w:ins w:id="197" w:author="Steve Hanson" w:date="2014-07-22T12:06:00Z">
        <w:r>
          <w:rPr>
            <w:rFonts w:ascii="Arial" w:eastAsia="Times New Roman" w:hAnsi="Arial" w:cs="Arial"/>
            <w:i/>
            <w:color w:val="000000" w:themeColor="text1"/>
            <w:sz w:val="20"/>
            <w:szCs w:val="20"/>
            <w:lang w:eastAsia="en-GB"/>
          </w:rPr>
          <w:br w:type="page"/>
        </w:r>
      </w:ins>
    </w:p>
    <w:p w:rsidR="003661AB" w:rsidRPr="003661AB" w:rsidDel="0047411D" w:rsidRDefault="003661AB" w:rsidP="003661AB">
      <w:pPr>
        <w:rPr>
          <w:del w:id="198" w:author="Steve Hanson" w:date="2014-07-22T12:06:00Z"/>
          <w:rFonts w:ascii="Arial" w:eastAsia="Times New Roman" w:hAnsi="Arial" w:cs="Arial"/>
          <w:i/>
          <w:color w:val="000000" w:themeColor="text1"/>
          <w:sz w:val="20"/>
          <w:szCs w:val="20"/>
          <w:lang w:eastAsia="en-GB"/>
        </w:rPr>
      </w:pPr>
    </w:p>
    <w:p w:rsidR="00A7771A" w:rsidDel="0047411D" w:rsidRDefault="00A7771A" w:rsidP="00A7771A">
      <w:pPr>
        <w:rPr>
          <w:del w:id="199" w:author="Steve Hanson" w:date="2014-07-22T12:06:00Z"/>
          <w:rFonts w:ascii="Arial" w:eastAsia="Times New Roman" w:hAnsi="Arial" w:cs="Arial"/>
          <w:color w:val="000000" w:themeColor="text1"/>
          <w:sz w:val="20"/>
          <w:szCs w:val="20"/>
          <w:lang w:eastAsia="en-GB"/>
        </w:rPr>
      </w:pPr>
    </w:p>
    <w:p w:rsidR="00516ECD" w:rsidRDefault="00DB0D4F" w:rsidP="00ED1E8C">
      <w:pPr>
        <w:pStyle w:val="StyleHeading112pt"/>
        <w:numPr>
          <w:ilvl w:val="0"/>
          <w:numId w:val="11"/>
        </w:numPr>
      </w:pPr>
      <w:bookmarkStart w:id="200" w:name="_Toc384986295"/>
      <w:r>
        <w:t xml:space="preserve">Revised </w:t>
      </w:r>
      <w:r w:rsidR="00516ECD">
        <w:t>Grammar</w:t>
      </w:r>
      <w:bookmarkEnd w:id="147"/>
      <w:bookmarkEnd w:id="200"/>
    </w:p>
    <w:p w:rsidR="003765EC" w:rsidRDefault="003765EC" w:rsidP="003765EC">
      <w:pPr>
        <w:rPr>
          <w:rFonts w:ascii="Arial" w:hAnsi="Arial" w:cs="Arial"/>
          <w:sz w:val="20"/>
          <w:szCs w:val="20"/>
        </w:rPr>
      </w:pPr>
      <w:bookmarkStart w:id="201" w:name="_Toc341182587"/>
    </w:p>
    <w:p w:rsidR="00516ECD" w:rsidRPr="003765EC" w:rsidRDefault="00516ECD" w:rsidP="003765EC">
      <w:pPr>
        <w:rPr>
          <w:rFonts w:ascii="Arial" w:hAnsi="Arial" w:cs="Arial"/>
          <w:sz w:val="20"/>
          <w:szCs w:val="20"/>
        </w:rPr>
      </w:pPr>
      <w:r w:rsidRPr="003765EC">
        <w:rPr>
          <w:rFonts w:ascii="Arial" w:hAnsi="Arial" w:cs="Arial"/>
          <w:sz w:val="20"/>
          <w:szCs w:val="20"/>
        </w:rPr>
        <w:t xml:space="preserve">This </w:t>
      </w:r>
      <w:r w:rsidR="00DB0D4F">
        <w:rPr>
          <w:rFonts w:ascii="Helv" w:eastAsia="Helv" w:hAnsi="Helv" w:cs="Helv"/>
          <w:color w:val="000000"/>
          <w:sz w:val="20"/>
          <w:szCs w:val="20"/>
          <w:lang w:eastAsia="en-GB"/>
        </w:rPr>
        <w:t>chapter</w:t>
      </w:r>
      <w:r w:rsidRPr="003765EC">
        <w:rPr>
          <w:rFonts w:ascii="Arial" w:hAnsi="Arial" w:cs="Arial"/>
          <w:sz w:val="20"/>
          <w:szCs w:val="20"/>
        </w:rPr>
        <w:t xml:space="preserve"> provides a consolidated grammar that incorporates </w:t>
      </w:r>
      <w:r w:rsidR="00E14D9C" w:rsidRPr="003765EC">
        <w:rPr>
          <w:rFonts w:ascii="Arial" w:hAnsi="Arial" w:cs="Arial"/>
          <w:sz w:val="20"/>
          <w:szCs w:val="20"/>
        </w:rPr>
        <w:t>the several</w:t>
      </w:r>
      <w:r w:rsidRPr="003765EC">
        <w:rPr>
          <w:rFonts w:ascii="Arial" w:hAnsi="Arial" w:cs="Arial"/>
          <w:sz w:val="20"/>
          <w:szCs w:val="20"/>
        </w:rPr>
        <w:t xml:space="preserve"> errata in this document</w:t>
      </w:r>
      <w:r w:rsidR="00DB0D4F">
        <w:rPr>
          <w:rFonts w:ascii="Arial" w:hAnsi="Arial" w:cs="Arial"/>
          <w:sz w:val="20"/>
          <w:szCs w:val="20"/>
        </w:rPr>
        <w:t xml:space="preserve"> that affect it</w:t>
      </w:r>
      <w:r w:rsidRPr="003765EC">
        <w:rPr>
          <w:rFonts w:ascii="Arial" w:hAnsi="Arial" w:cs="Arial"/>
          <w:sz w:val="20"/>
          <w:szCs w:val="20"/>
        </w:rPr>
        <w:t>.</w:t>
      </w:r>
      <w:bookmarkEnd w:id="201"/>
    </w:p>
    <w:p w:rsidR="00516ECD" w:rsidRPr="003765EC" w:rsidRDefault="00516ECD" w:rsidP="003765EC">
      <w:pPr>
        <w:rPr>
          <w:rFonts w:ascii="Arial" w:hAnsi="Arial" w:cs="Arial"/>
          <w:sz w:val="20"/>
          <w:szCs w:val="20"/>
        </w:rPr>
      </w:pPr>
    </w:p>
    <w:tbl>
      <w:tblPr>
        <w:tblW w:w="0" w:type="auto"/>
        <w:tblInd w:w="-1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336"/>
      </w:tblGrid>
      <w:tr w:rsidR="00885261" w:rsidRPr="00885261" w:rsidTr="001A54C3">
        <w:tc>
          <w:tcPr>
            <w:tcW w:w="8688" w:type="dxa"/>
            <w:tcBorders>
              <w:top w:val="single" w:sz="4" w:space="0" w:color="000001"/>
              <w:left w:val="single" w:sz="4" w:space="0" w:color="000001"/>
              <w:bottom w:val="single" w:sz="4" w:space="0" w:color="000001"/>
              <w:right w:val="single" w:sz="4" w:space="0" w:color="000001"/>
            </w:tcBorders>
            <w:shd w:val="clear" w:color="auto" w:fill="F3F3F3"/>
            <w:tcMar>
              <w:top w:w="0" w:type="dxa"/>
              <w:left w:w="10" w:type="dxa"/>
              <w:bottom w:w="0" w:type="dxa"/>
              <w:right w:w="10" w:type="dxa"/>
            </w:tcMar>
          </w:tcPr>
          <w:p w:rsidR="00516ECD" w:rsidRPr="00885261" w:rsidRDefault="00516ECD" w:rsidP="001A54C3">
            <w:pPr>
              <w:jc w:val="center"/>
              <w:rPr>
                <w:rFonts w:ascii="Arial" w:hAnsi="Arial" w:cs="Arial"/>
                <w:i/>
                <w:sz w:val="20"/>
                <w:szCs w:val="20"/>
              </w:rPr>
            </w:pPr>
            <w:r w:rsidRPr="00885261">
              <w:rPr>
                <w:rFonts w:ascii="Arial" w:hAnsi="Arial" w:cs="Arial"/>
                <w:b/>
                <w:bCs/>
                <w:i/>
                <w:iCs/>
                <w:sz w:val="20"/>
                <w:szCs w:val="20"/>
              </w:rPr>
              <w:t>Productions</w:t>
            </w:r>
          </w:p>
        </w:tc>
      </w:tr>
      <w:tr w:rsidR="00885261" w:rsidRPr="00885261" w:rsidTr="001A54C3">
        <w:trPr>
          <w:trHeight w:val="116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rPr>
                <w:rFonts w:ascii="Arial" w:hAnsi="Arial" w:cs="Arial"/>
                <w:sz w:val="20"/>
                <w:szCs w:val="20"/>
              </w:rPr>
            </w:pPr>
            <w:r w:rsidRPr="00885261">
              <w:rPr>
                <w:rFonts w:ascii="Arial" w:hAnsi="Arial" w:cs="Arial"/>
                <w:sz w:val="20"/>
                <w:szCs w:val="20"/>
              </w:rPr>
              <w:t>Document =</w:t>
            </w:r>
            <w:r w:rsidRPr="00885261">
              <w:t xml:space="preserve">  </w:t>
            </w:r>
            <w:r w:rsidRPr="00885261">
              <w:rPr>
                <w:rFonts w:ascii="Arial" w:hAnsi="Arial" w:cs="Arial"/>
                <w:b/>
                <w:i/>
                <w:sz w:val="20"/>
                <w:szCs w:val="20"/>
              </w:rPr>
              <w:t>UnicodeByteOrderMark</w:t>
            </w:r>
            <w:r w:rsidRPr="00885261">
              <w:t xml:space="preserve"> </w:t>
            </w:r>
            <w:r w:rsidRPr="00885261">
              <w:rPr>
                <w:rFonts w:ascii="Arial" w:hAnsi="Arial" w:cs="Arial"/>
                <w:sz w:val="20"/>
                <w:szCs w:val="20"/>
              </w:rPr>
              <w:t>DocumentElement</w:t>
            </w:r>
          </w:p>
          <w:p w:rsidR="00516ECD" w:rsidRPr="00885261" w:rsidRDefault="00516ECD" w:rsidP="001A54C3">
            <w:r w:rsidRPr="00885261">
              <w:rPr>
                <w:rFonts w:ascii="Arial" w:hAnsi="Arial" w:cs="Arial"/>
                <w:sz w:val="20"/>
                <w:szCs w:val="20"/>
              </w:rPr>
              <w:t>DocumentElement = SimpleElement | ComplexElement</w:t>
            </w:r>
          </w:p>
          <w:p w:rsidR="00516ECD" w:rsidRPr="00885261" w:rsidRDefault="00516ECD" w:rsidP="001A54C3">
            <w:pPr>
              <w:rPr>
                <w:rFonts w:ascii="Arial" w:hAnsi="Arial" w:cs="Arial"/>
                <w:sz w:val="20"/>
                <w:szCs w:val="20"/>
              </w:rPr>
            </w:pPr>
          </w:p>
          <w:p w:rsidR="00516ECD" w:rsidRPr="00885261" w:rsidRDefault="00516ECD" w:rsidP="001A54C3">
            <w:r w:rsidRPr="00885261">
              <w:rPr>
                <w:rFonts w:ascii="Arial" w:hAnsi="Arial" w:cs="Arial"/>
                <w:sz w:val="20"/>
                <w:szCs w:val="20"/>
              </w:rPr>
              <w:t xml:space="preserve">SimpleElement = SimpleLiteralNilElementRep | SimpleEmptyElementRep | </w:t>
            </w:r>
          </w:p>
          <w:p w:rsidR="00516ECD" w:rsidRPr="00885261" w:rsidRDefault="00516ECD" w:rsidP="001A54C3">
            <w:r w:rsidRPr="00885261">
              <w:rPr>
                <w:rFonts w:ascii="Arial" w:hAnsi="Arial" w:cs="Arial"/>
                <w:sz w:val="20"/>
                <w:szCs w:val="20"/>
              </w:rPr>
              <w:t xml:space="preserve">                            SimpleNormalRep </w:t>
            </w:r>
          </w:p>
          <w:p w:rsidR="00516ECD" w:rsidRPr="00885261" w:rsidRDefault="00516ECD" w:rsidP="001A54C3">
            <w:r w:rsidRPr="00885261">
              <w:rPr>
                <w:rFonts w:ascii="Arial" w:hAnsi="Arial" w:cs="Arial"/>
                <w:sz w:val="20"/>
                <w:szCs w:val="20"/>
              </w:rPr>
              <w:t xml:space="preserve">SimpleEnclosedElement = SimpleElement | AbsentElementRep </w:t>
            </w:r>
          </w:p>
          <w:p w:rsidR="00516ECD" w:rsidRPr="00885261" w:rsidRDefault="00516ECD" w:rsidP="001A54C3">
            <w:pPr>
              <w:ind w:left="720"/>
            </w:pPr>
          </w:p>
          <w:p w:rsidR="00516ECD" w:rsidRPr="00885261" w:rsidRDefault="00516ECD" w:rsidP="001A54C3">
            <w:r w:rsidRPr="00885261">
              <w:rPr>
                <w:rFonts w:ascii="Arial" w:hAnsi="Arial" w:cs="Arial"/>
                <w:sz w:val="20"/>
                <w:szCs w:val="20"/>
              </w:rPr>
              <w:t xml:space="preserve">ComplexElement = ComplexLiteralNilElementRep | ComplexNormalRep | </w:t>
            </w:r>
          </w:p>
          <w:p w:rsidR="00516ECD" w:rsidRPr="00885261" w:rsidRDefault="00516ECD" w:rsidP="001A54C3">
            <w:r w:rsidRPr="00885261">
              <w:rPr>
                <w:rFonts w:ascii="Arial" w:hAnsi="Arial" w:cs="Arial"/>
                <w:sz w:val="20"/>
                <w:szCs w:val="20"/>
              </w:rPr>
              <w:t xml:space="preserve">                               ComplexEmptyElementRep </w:t>
            </w:r>
          </w:p>
          <w:p w:rsidR="00516ECD" w:rsidRPr="00885261" w:rsidRDefault="00516ECD" w:rsidP="00516ECD">
            <w:r w:rsidRPr="00885261">
              <w:rPr>
                <w:rFonts w:ascii="Arial" w:hAnsi="Arial" w:cs="Arial"/>
                <w:sz w:val="20"/>
                <w:szCs w:val="20"/>
              </w:rPr>
              <w:t xml:space="preserve">ComplexEnclosedElement = ComplexElement | AbsentElementRep </w:t>
            </w:r>
          </w:p>
          <w:p w:rsidR="00516ECD" w:rsidRPr="00885261" w:rsidRDefault="00516ECD" w:rsidP="001A54C3">
            <w:pPr>
              <w:ind w:left="720"/>
            </w:pPr>
          </w:p>
          <w:p w:rsidR="00516ECD" w:rsidRPr="00885261" w:rsidRDefault="00516ECD" w:rsidP="00516ECD">
            <w:r w:rsidRPr="00885261">
              <w:rPr>
                <w:rFonts w:ascii="Arial" w:hAnsi="Arial" w:cs="Arial"/>
                <w:sz w:val="20"/>
                <w:szCs w:val="20"/>
              </w:rPr>
              <w:t>EnclosedElement = SimpleEnclosedElement | ComplexEnclosedElement</w:t>
            </w:r>
          </w:p>
          <w:p w:rsidR="00516ECD" w:rsidRPr="00885261" w:rsidRDefault="00516ECD" w:rsidP="00516ECD"/>
        </w:tc>
      </w:tr>
      <w:tr w:rsidR="00885261" w:rsidRPr="00885261" w:rsidTr="001A54C3">
        <w:trPr>
          <w:trHeight w:val="885"/>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AbsentElementRep = </w:t>
            </w:r>
            <w:r w:rsidRPr="00885261">
              <w:rPr>
                <w:rFonts w:ascii="Arial" w:hAnsi="Arial" w:cs="Arial"/>
                <w:b/>
                <w:i/>
                <w:sz w:val="20"/>
                <w:szCs w:val="20"/>
              </w:rPr>
              <w:t>Absent</w:t>
            </w:r>
          </w:p>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r w:rsidRPr="00885261">
              <w:rPr>
                <w:rFonts w:ascii="Arial" w:hAnsi="Arial" w:cs="Arial"/>
                <w:sz w:val="20"/>
                <w:szCs w:val="20"/>
              </w:rPr>
              <w:t xml:space="preserve">ComplexEmptyElementRep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EmptyElementLeftFraming = LeadingAlignment </w:t>
            </w:r>
            <w:r w:rsidRPr="00885261">
              <w:rPr>
                <w:rFonts w:ascii="Arial" w:hAnsi="Arial" w:cs="Arial"/>
                <w:b/>
                <w:bCs/>
                <w:i/>
                <w:iCs/>
                <w:sz w:val="20"/>
                <w:szCs w:val="20"/>
              </w:rPr>
              <w:t xml:space="preserve">EmptyElementInitiator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EmptyElementRightFraming = </w:t>
            </w:r>
            <w:r w:rsidRPr="00885261">
              <w:rPr>
                <w:rFonts w:ascii="Arial" w:hAnsi="Arial" w:cs="Arial"/>
                <w:b/>
                <w:bCs/>
                <w:i/>
                <w:iCs/>
                <w:sz w:val="20"/>
                <w:szCs w:val="20"/>
              </w:rPr>
              <w:t>EmptyElementTerminator</w:t>
            </w:r>
            <w:r w:rsidRPr="00885261">
              <w:rPr>
                <w:rFonts w:ascii="Arial" w:hAnsi="Arial" w:cs="Arial"/>
                <w:sz w:val="20"/>
                <w:szCs w:val="20"/>
              </w:rPr>
              <w:t xml:space="preserve"> TrailingAlignment</w:t>
            </w:r>
          </w:p>
          <w:p w:rsidR="00516ECD" w:rsidRPr="00885261" w:rsidRDefault="00516ECD" w:rsidP="001A54C3"/>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SimpleLiteralNilElementRep = NilElementLeftFraming [</w:t>
            </w:r>
            <w:r w:rsidRPr="00885261">
              <w:rPr>
                <w:rFonts w:ascii="Arial" w:hAnsi="Arial" w:cs="Arial"/>
                <w:b/>
                <w:i/>
                <w:sz w:val="20"/>
                <w:szCs w:val="20"/>
              </w:rPr>
              <w:t>NilLiteralCharacters</w:t>
            </w:r>
            <w:r w:rsidRPr="00885261">
              <w:rPr>
                <w:rFonts w:ascii="Arial" w:hAnsi="Arial" w:cs="Arial"/>
                <w:sz w:val="20"/>
                <w:szCs w:val="20"/>
              </w:rPr>
              <w:t xml:space="preserve"> | </w:t>
            </w:r>
          </w:p>
          <w:p w:rsidR="00516ECD" w:rsidRPr="00885261" w:rsidRDefault="00516ECD" w:rsidP="001A54C3">
            <w:r w:rsidRPr="00885261">
              <w:rPr>
                <w:rFonts w:ascii="Arial" w:hAnsi="Arial" w:cs="Arial"/>
                <w:sz w:val="20"/>
                <w:szCs w:val="20"/>
              </w:rPr>
              <w:t xml:space="preserve">                                                 NilElementLiteralContent] NilElementRightFraming</w:t>
            </w:r>
          </w:p>
          <w:p w:rsidR="00CE5CF3" w:rsidRDefault="00516ECD" w:rsidP="001A54C3">
            <w:pPr>
              <w:rPr>
                <w:rFonts w:ascii="Arial" w:hAnsi="Arial" w:cs="Arial"/>
                <w:sz w:val="20"/>
                <w:szCs w:val="20"/>
              </w:rPr>
            </w:pPr>
            <w:r w:rsidRPr="00885261">
              <w:rPr>
                <w:rFonts w:ascii="Arial" w:hAnsi="Arial" w:cs="Arial"/>
                <w:sz w:val="20"/>
                <w:szCs w:val="20"/>
              </w:rPr>
              <w:t xml:space="preserve">ComplexLiteralNilElementRep = NilElementLeftFraming </w:t>
            </w:r>
            <w:r w:rsidR="00CE5CF3" w:rsidRPr="00CE5CF3">
              <w:rPr>
                <w:rFonts w:ascii="Arial" w:hAnsi="Arial" w:cs="Arial"/>
                <w:b/>
                <w:i/>
                <w:sz w:val="20"/>
                <w:szCs w:val="20"/>
              </w:rPr>
              <w:t>NilLiteralValue</w:t>
            </w:r>
            <w:r w:rsidR="00CE5CF3">
              <w:rPr>
                <w:rFonts w:ascii="Arial" w:hAnsi="Arial" w:cs="Arial"/>
                <w:sz w:val="20"/>
                <w:szCs w:val="20"/>
              </w:rPr>
              <w:t xml:space="preserve"> </w:t>
            </w:r>
          </w:p>
          <w:p w:rsidR="00516ECD" w:rsidRPr="00885261" w:rsidRDefault="00CE5CF3" w:rsidP="001A54C3">
            <w:r>
              <w:rPr>
                <w:rFonts w:ascii="Arial" w:hAnsi="Arial" w:cs="Arial"/>
                <w:sz w:val="20"/>
                <w:szCs w:val="20"/>
              </w:rPr>
              <w:t xml:space="preserve">                                                    </w:t>
            </w:r>
            <w:r w:rsidR="00516ECD" w:rsidRPr="00885261">
              <w:rPr>
                <w:rFonts w:ascii="Arial" w:hAnsi="Arial" w:cs="Arial"/>
                <w:sz w:val="20"/>
                <w:szCs w:val="20"/>
              </w:rPr>
              <w:t>NilElementRightFraming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NilElementLeftFraming = LeadingAlignment </w:t>
            </w:r>
            <w:r w:rsidRPr="00885261">
              <w:rPr>
                <w:rFonts w:ascii="Arial" w:hAnsi="Arial" w:cs="Arial"/>
                <w:b/>
                <w:bCs/>
                <w:i/>
                <w:iCs/>
                <w:sz w:val="20"/>
                <w:szCs w:val="20"/>
              </w:rPr>
              <w:t xml:space="preserve">NilElementInitiator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NilElementRightFraming = </w:t>
            </w:r>
            <w:r w:rsidRPr="00885261">
              <w:rPr>
                <w:rFonts w:ascii="Arial" w:hAnsi="Arial" w:cs="Arial"/>
                <w:b/>
                <w:bCs/>
                <w:i/>
                <w:iCs/>
                <w:sz w:val="20"/>
                <w:szCs w:val="20"/>
              </w:rPr>
              <w:t>NilElementTerminator</w:t>
            </w:r>
            <w:r w:rsidRPr="00885261">
              <w:rPr>
                <w:rFonts w:ascii="Arial" w:hAnsi="Arial" w:cs="Arial"/>
                <w:sz w:val="20"/>
                <w:szCs w:val="20"/>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rPr>
              <w:t xml:space="preserve">NilElementLiteralContent = </w:t>
            </w:r>
            <w:r w:rsidRPr="00885261">
              <w:rPr>
                <w:rFonts w:ascii="Arial" w:hAnsi="Arial" w:cs="Arial"/>
                <w:b/>
                <w:bCs/>
                <w:i/>
                <w:iCs/>
                <w:sz w:val="20"/>
                <w:szCs w:val="20"/>
                <w:lang w:bidi="he-IL"/>
              </w:rPr>
              <w:t>LeftPadding</w:t>
            </w:r>
            <w:r w:rsidRPr="00885261">
              <w:rPr>
                <w:rFonts w:ascii="Arial" w:hAnsi="Arial" w:cs="Arial"/>
                <w:sz w:val="20"/>
                <w:szCs w:val="20"/>
              </w:rPr>
              <w:t xml:space="preserve">  </w:t>
            </w:r>
            <w:r w:rsidRPr="00885261">
              <w:rPr>
                <w:rFonts w:ascii="Arial" w:hAnsi="Arial" w:cs="Arial"/>
                <w:b/>
                <w:i/>
                <w:sz w:val="20"/>
                <w:szCs w:val="20"/>
                <w:lang w:bidi="he-IL"/>
              </w:rPr>
              <w:t xml:space="preserve">NilLiteralValue </w:t>
            </w:r>
            <w:r w:rsidRPr="00885261">
              <w:rPr>
                <w:rFonts w:ascii="Arial" w:hAnsi="Arial" w:cs="Arial"/>
                <w:bCs/>
                <w:iCs/>
                <w:sz w:val="20"/>
                <w:szCs w:val="20"/>
                <w:lang w:bidi="he-IL"/>
              </w:rPr>
              <w:t>RightPadOrFill</w:t>
            </w:r>
          </w:p>
          <w:p w:rsidR="00516ECD" w:rsidRPr="00885261" w:rsidRDefault="00516ECD" w:rsidP="001A54C3"/>
        </w:tc>
      </w:tr>
      <w:tr w:rsidR="00885261" w:rsidRPr="00885261" w:rsidTr="001A54C3">
        <w:trPr>
          <w:trHeight w:val="322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SimpleNormalRep = </w:t>
            </w:r>
            <w:r w:rsidRPr="00885261">
              <w:rPr>
                <w:rFonts w:ascii="Arial" w:hAnsi="Arial" w:cs="Arial"/>
                <w:sz w:val="20"/>
                <w:szCs w:val="20"/>
                <w:lang w:bidi="he-IL"/>
              </w:rPr>
              <w:t xml:space="preserve">LeftFraming PrefixLength </w:t>
            </w:r>
            <w:r w:rsidRPr="00885261">
              <w:rPr>
                <w:rFonts w:ascii="Arial" w:hAnsi="Arial" w:cs="Arial"/>
                <w:sz w:val="20"/>
                <w:szCs w:val="20"/>
              </w:rPr>
              <w:t xml:space="preserve">SimpleContent </w:t>
            </w:r>
            <w:r w:rsidRPr="00885261">
              <w:rPr>
                <w:rFonts w:ascii="Arial" w:hAnsi="Arial" w:cs="Arial"/>
                <w:sz w:val="20"/>
                <w:szCs w:val="20"/>
                <w:lang w:bidi="he-IL"/>
              </w:rPr>
              <w:t>RightFraming</w:t>
            </w:r>
          </w:p>
          <w:p w:rsidR="00516ECD" w:rsidRPr="00885261" w:rsidRDefault="00516ECD" w:rsidP="001A54C3">
            <w:r w:rsidRPr="00885261">
              <w:rPr>
                <w:rFonts w:ascii="Arial" w:hAnsi="Arial" w:cs="Arial"/>
                <w:sz w:val="20"/>
                <w:szCs w:val="20"/>
              </w:rPr>
              <w:t xml:space="preserve">ComplexNormalRep = </w:t>
            </w:r>
            <w:r w:rsidRPr="00885261">
              <w:rPr>
                <w:rFonts w:ascii="Arial" w:hAnsi="Arial"/>
                <w:sz w:val="20"/>
                <w:szCs w:val="20"/>
              </w:rPr>
              <w:t>LeftFraming</w:t>
            </w:r>
            <w:r w:rsidRPr="00885261">
              <w:t xml:space="preserve"> </w:t>
            </w:r>
            <w:r w:rsidRPr="00885261">
              <w:rPr>
                <w:rFonts w:ascii="Arial" w:hAnsi="Arial" w:cs="Arial"/>
                <w:sz w:val="20"/>
                <w:szCs w:val="20"/>
                <w:lang w:bidi="he-IL"/>
              </w:rPr>
              <w:t xml:space="preserve">PrefixLength ComplexContent </w:t>
            </w:r>
            <w:r w:rsidRPr="00885261">
              <w:rPr>
                <w:rFonts w:ascii="Arial" w:hAnsi="Arial" w:cs="Arial"/>
                <w:b/>
                <w:i/>
                <w:sz w:val="20"/>
                <w:szCs w:val="20"/>
                <w:lang w:bidi="he-IL"/>
              </w:rPr>
              <w:t>ElementUnused</w:t>
            </w:r>
          </w:p>
          <w:p w:rsidR="00516ECD" w:rsidRPr="00885261" w:rsidRDefault="00516ECD" w:rsidP="001A54C3">
            <w:r w:rsidRPr="00885261">
              <w:rPr>
                <w:rFonts w:ascii="Arial" w:hAnsi="Arial" w:cs="Arial"/>
                <w:b/>
                <w:i/>
                <w:sz w:val="20"/>
                <w:szCs w:val="20"/>
                <w:lang w:bidi="he-IL"/>
              </w:rPr>
              <w:t xml:space="preserve">                                    </w:t>
            </w:r>
            <w:r w:rsidRPr="00885261">
              <w:rPr>
                <w:rFonts w:ascii="Arial" w:hAnsi="Arial" w:cs="Arial"/>
                <w:sz w:val="20"/>
                <w:szCs w:val="20"/>
                <w:lang w:bidi="he-IL"/>
              </w:rPr>
              <w:t>RightFraming</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LeftFraming = </w:t>
            </w:r>
            <w:r w:rsidRPr="00885261">
              <w:rPr>
                <w:rFonts w:ascii="Arial" w:hAnsi="Arial" w:cs="Arial"/>
                <w:sz w:val="20"/>
                <w:szCs w:val="20"/>
              </w:rPr>
              <w:t xml:space="preserve">LeadingAlignment </w:t>
            </w:r>
            <w:r w:rsidRPr="00885261">
              <w:rPr>
                <w:rFonts w:ascii="Arial" w:hAnsi="Arial" w:cs="Arial"/>
                <w:b/>
                <w:bCs/>
                <w:i/>
                <w:iCs/>
                <w:sz w:val="20"/>
                <w:szCs w:val="20"/>
              </w:rPr>
              <w:t>Initiator</w:t>
            </w:r>
            <w:r w:rsidRPr="00885261">
              <w:rPr>
                <w:rFonts w:ascii="Arial" w:hAnsi="Arial" w:cs="Arial"/>
                <w:sz w:val="20"/>
                <w:szCs w:val="20"/>
                <w:lang w:bidi="he-IL"/>
              </w:rPr>
              <w:t xml:space="preserve"> </w:t>
            </w:r>
          </w:p>
          <w:p w:rsidR="00516ECD" w:rsidRPr="00885261" w:rsidRDefault="00516ECD" w:rsidP="001A54C3">
            <w:r w:rsidRPr="00885261">
              <w:rPr>
                <w:rFonts w:ascii="Arial" w:hAnsi="Arial" w:cs="Arial"/>
                <w:sz w:val="20"/>
                <w:szCs w:val="20"/>
                <w:lang w:bidi="he-IL"/>
              </w:rPr>
              <w:t xml:space="preserve">RightFraming = </w:t>
            </w:r>
            <w:r w:rsidRPr="00885261">
              <w:rPr>
                <w:rFonts w:ascii="Arial" w:hAnsi="Arial" w:cs="Arial"/>
                <w:b/>
                <w:i/>
                <w:sz w:val="20"/>
                <w:szCs w:val="20"/>
                <w:lang w:bidi="he-IL"/>
              </w:rPr>
              <w:t>Terminator</w:t>
            </w:r>
            <w:r w:rsidRPr="00885261">
              <w:rPr>
                <w:rFonts w:ascii="Arial" w:hAnsi="Arial" w:cs="Arial"/>
                <w:sz w:val="20"/>
                <w:szCs w:val="20"/>
                <w:lang w:bidi="he-IL"/>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PrefixLength = </w:t>
            </w:r>
            <w:r w:rsidRPr="00885261">
              <w:rPr>
                <w:rFonts w:ascii="Arial" w:hAnsi="Arial" w:cs="Arial"/>
                <w:sz w:val="20"/>
                <w:szCs w:val="20"/>
              </w:rPr>
              <w:t>SimpleContent | PrefixPrefixLength SimpleContent</w:t>
            </w:r>
          </w:p>
          <w:p w:rsidR="00516ECD" w:rsidRPr="00885261" w:rsidRDefault="00516ECD" w:rsidP="001A54C3">
            <w:r w:rsidRPr="00885261">
              <w:rPr>
                <w:rFonts w:ascii="Arial" w:hAnsi="Arial" w:cs="Arial"/>
                <w:sz w:val="20"/>
                <w:szCs w:val="20"/>
              </w:rPr>
              <w:t xml:space="preserve">PrefixPrefixLength = SimpleContent </w:t>
            </w:r>
          </w:p>
          <w:p w:rsidR="00516ECD" w:rsidRPr="00885261" w:rsidRDefault="00516ECD" w:rsidP="001A54C3"/>
          <w:p w:rsidR="00516ECD" w:rsidRPr="00885261" w:rsidRDefault="00516ECD" w:rsidP="001A54C3">
            <w:r w:rsidRPr="00885261">
              <w:rPr>
                <w:rFonts w:ascii="Arial" w:hAnsi="Arial" w:cs="Arial"/>
                <w:sz w:val="20"/>
                <w:szCs w:val="20"/>
              </w:rPr>
              <w:t xml:space="preserve">SimpleContent = </w:t>
            </w:r>
            <w:r w:rsidRPr="00885261">
              <w:rPr>
                <w:rFonts w:ascii="Arial" w:hAnsi="Arial" w:cs="Arial"/>
                <w:b/>
                <w:sz w:val="20"/>
                <w:szCs w:val="20"/>
              </w:rPr>
              <w:t xml:space="preserve"> </w:t>
            </w:r>
            <w:r w:rsidRPr="00885261">
              <w:rPr>
                <w:rFonts w:ascii="Arial" w:hAnsi="Arial" w:cs="Arial"/>
                <w:sz w:val="20"/>
                <w:szCs w:val="20"/>
              </w:rPr>
              <w:t xml:space="preserve"> </w:t>
            </w:r>
            <w:r w:rsidRPr="00885261">
              <w:rPr>
                <w:rFonts w:ascii="Arial" w:hAnsi="Arial" w:cs="Arial"/>
                <w:b/>
                <w:bCs/>
                <w:i/>
                <w:iCs/>
                <w:sz w:val="20"/>
                <w:szCs w:val="20"/>
                <w:lang w:bidi="he-IL"/>
              </w:rPr>
              <w:t>LeftPadding</w:t>
            </w:r>
            <w:r w:rsidRPr="00885261">
              <w:rPr>
                <w:rFonts w:ascii="Arial" w:hAnsi="Arial" w:cs="Arial"/>
                <w:sz w:val="20"/>
                <w:szCs w:val="20"/>
              </w:rPr>
              <w:t xml:space="preserve"> [ </w:t>
            </w:r>
            <w:r w:rsidRPr="00885261">
              <w:rPr>
                <w:rFonts w:ascii="Arial" w:hAnsi="Arial" w:cs="Arial"/>
                <w:b/>
                <w:i/>
                <w:sz w:val="20"/>
                <w:szCs w:val="20"/>
                <w:lang w:bidi="he-IL"/>
              </w:rPr>
              <w:t>NilLogicalValue | SimpleValue</w:t>
            </w:r>
            <w:r w:rsidRPr="00885261">
              <w:rPr>
                <w:rFonts w:ascii="Arial" w:hAnsi="Arial" w:cs="Arial"/>
                <w:sz w:val="20"/>
                <w:szCs w:val="20"/>
                <w:lang w:bidi="he-IL"/>
              </w:rPr>
              <w:t xml:space="preserve"> ]</w:t>
            </w:r>
            <w:r w:rsidRPr="00885261">
              <w:rPr>
                <w:rFonts w:ascii="Arial" w:hAnsi="Arial" w:cs="Arial"/>
                <w:b/>
                <w:i/>
                <w:sz w:val="20"/>
                <w:szCs w:val="20"/>
                <w:lang w:bidi="he-IL"/>
              </w:rPr>
              <w:t xml:space="preserve">  </w:t>
            </w:r>
            <w:r w:rsidRPr="00885261">
              <w:rPr>
                <w:rFonts w:ascii="Arial" w:hAnsi="Arial" w:cs="Arial"/>
                <w:bCs/>
                <w:iCs/>
                <w:sz w:val="20"/>
                <w:szCs w:val="20"/>
                <w:lang w:bidi="he-IL"/>
              </w:rPr>
              <w:t>RightPadOrFill</w:t>
            </w:r>
            <w:r w:rsidRPr="00885261">
              <w:rPr>
                <w:rFonts w:ascii="Arial" w:hAnsi="Arial" w:cs="Arial"/>
                <w:b/>
                <w:bCs/>
                <w:i/>
                <w:iCs/>
                <w:sz w:val="20"/>
                <w:szCs w:val="20"/>
                <w:lang w:bidi="he-IL"/>
              </w:rPr>
              <w:t xml:space="preserve"> </w:t>
            </w:r>
          </w:p>
          <w:p w:rsidR="00516ECD" w:rsidRPr="00885261" w:rsidRDefault="00516ECD" w:rsidP="001A54C3">
            <w:r w:rsidRPr="00885261">
              <w:rPr>
                <w:rFonts w:ascii="Arial" w:hAnsi="Arial" w:cs="Arial"/>
                <w:sz w:val="20"/>
                <w:szCs w:val="20"/>
                <w:lang w:bidi="he-IL"/>
              </w:rPr>
              <w:t>ComplexContent = Sequence | Choice</w:t>
            </w:r>
            <w:r w:rsidRPr="00885261">
              <w:rPr>
                <w:rFonts w:ascii="Arial" w:hAnsi="Arial" w:cs="Arial"/>
                <w:b/>
                <w:i/>
                <w:sz w:val="20"/>
                <w:szCs w:val="20"/>
                <w:lang w:eastAsia="he-IL" w:bidi="he-IL"/>
              </w:rPr>
              <w:t xml:space="preserve"> </w:t>
            </w:r>
          </w:p>
        </w:tc>
      </w:tr>
      <w:tr w:rsidR="00885261" w:rsidRPr="00885261" w:rsidTr="001A54C3">
        <w:trPr>
          <w:trHeight w:val="3028"/>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spacing w:before="101" w:after="101"/>
            </w:pPr>
            <w:r w:rsidRPr="00885261">
              <w:rPr>
                <w:rFonts w:ascii="Arial" w:hAnsi="Arial" w:cs="Arial"/>
                <w:sz w:val="20"/>
                <w:szCs w:val="20"/>
              </w:rPr>
              <w:t xml:space="preserve">Sequence = </w:t>
            </w:r>
            <w:r w:rsidRPr="00885261">
              <w:rPr>
                <w:rFonts w:ascii="Arial" w:hAnsi="Arial" w:cs="Arial"/>
                <w:sz w:val="20"/>
                <w:szCs w:val="20"/>
                <w:lang w:bidi="he-IL"/>
              </w:rPr>
              <w:t xml:space="preserve"> LeftFraming </w:t>
            </w:r>
            <w:r w:rsidRPr="00885261">
              <w:rPr>
                <w:rFonts w:ascii="Arial" w:hAnsi="Arial" w:cs="Arial"/>
                <w:sz w:val="20"/>
                <w:szCs w:val="20"/>
              </w:rPr>
              <w:t xml:space="preserve">SequenceContent RightFraming </w:t>
            </w:r>
          </w:p>
          <w:p w:rsidR="00516ECD" w:rsidRPr="00885261" w:rsidRDefault="00516ECD" w:rsidP="001A54C3">
            <w:pPr>
              <w:pStyle w:val="BulletList"/>
              <w:ind w:left="0" w:firstLine="0"/>
            </w:pPr>
            <w:r w:rsidRPr="00885261">
              <w:rPr>
                <w:rFonts w:cs="Arial"/>
              </w:rPr>
              <w:t xml:space="preserve">SequenceContent = [ </w:t>
            </w:r>
            <w:r w:rsidRPr="00885261">
              <w:rPr>
                <w:rFonts w:cs="Arial"/>
                <w:b/>
                <w:bCs/>
                <w:i/>
                <w:iCs/>
              </w:rPr>
              <w:t xml:space="preserve">PrefixSeparator </w:t>
            </w:r>
            <w:r w:rsidRPr="00885261">
              <w:rPr>
                <w:rFonts w:cs="Arial"/>
                <w:i/>
                <w:iCs/>
              </w:rPr>
              <w:t xml:space="preserve"> </w:t>
            </w:r>
            <w:r w:rsidRPr="00885261">
              <w:rPr>
                <w:rFonts w:cs="Arial"/>
              </w:rPr>
              <w:t xml:space="preserve">EnclosedContent [ </w:t>
            </w:r>
            <w:r w:rsidRPr="00885261">
              <w:rPr>
                <w:rFonts w:cs="Arial"/>
                <w:b/>
                <w:bCs/>
                <w:i/>
                <w:iCs/>
              </w:rPr>
              <w:t>Separator</w:t>
            </w:r>
            <w:r w:rsidRPr="00885261">
              <w:rPr>
                <w:rFonts w:cs="Arial"/>
              </w:rPr>
              <w:t xml:space="preserve"> EnclosedContent ]* </w:t>
            </w:r>
          </w:p>
          <w:p w:rsidR="00516ECD" w:rsidRPr="00885261" w:rsidRDefault="00516ECD" w:rsidP="001A54C3">
            <w:pPr>
              <w:pStyle w:val="BulletList"/>
              <w:ind w:left="0" w:firstLine="0"/>
            </w:pPr>
            <w:r w:rsidRPr="00885261">
              <w:rPr>
                <w:rFonts w:cs="Arial"/>
              </w:rPr>
              <w:t xml:space="preserve">                                   </w:t>
            </w:r>
            <w:r w:rsidRPr="00885261">
              <w:rPr>
                <w:rFonts w:cs="Arial"/>
                <w:b/>
                <w:bCs/>
                <w:i/>
                <w:iCs/>
              </w:rPr>
              <w:t>PostfixSeparator</w:t>
            </w:r>
            <w:r w:rsidRPr="00885261">
              <w:rPr>
                <w:rFonts w:cs="Arial"/>
              </w:rPr>
              <w:t xml:space="preserve"> ]</w:t>
            </w:r>
          </w:p>
          <w:p w:rsidR="00516ECD" w:rsidRPr="00885261" w:rsidRDefault="00516ECD" w:rsidP="001A54C3">
            <w:pPr>
              <w:pStyle w:val="BulletList"/>
              <w:ind w:left="0" w:firstLine="0"/>
            </w:pPr>
          </w:p>
          <w:p w:rsidR="00516ECD" w:rsidRPr="00885261" w:rsidRDefault="00516ECD" w:rsidP="001A54C3">
            <w:pPr>
              <w:spacing w:before="101" w:after="101"/>
            </w:pPr>
            <w:r w:rsidRPr="00885261">
              <w:rPr>
                <w:rFonts w:ascii="Arial" w:hAnsi="Arial" w:cs="Arial"/>
                <w:sz w:val="20"/>
                <w:szCs w:val="20"/>
              </w:rPr>
              <w:t>Choice = LeftFraming</w:t>
            </w:r>
            <w:r w:rsidRPr="00885261">
              <w:rPr>
                <w:rFonts w:ascii="Arial" w:hAnsi="Arial" w:cs="Arial"/>
                <w:b/>
                <w:bCs/>
                <w:i/>
                <w:iCs/>
                <w:sz w:val="20"/>
                <w:szCs w:val="20"/>
              </w:rPr>
              <w:t xml:space="preserve"> </w:t>
            </w:r>
            <w:r w:rsidRPr="00885261">
              <w:rPr>
                <w:rFonts w:ascii="Arial" w:hAnsi="Arial" w:cs="Arial"/>
                <w:sz w:val="20"/>
                <w:szCs w:val="20"/>
              </w:rPr>
              <w:t>ChoiceContent RightFraming</w:t>
            </w:r>
          </w:p>
          <w:p w:rsidR="00516ECD" w:rsidRPr="00885261" w:rsidRDefault="00516ECD" w:rsidP="001A54C3">
            <w:r w:rsidRPr="00885261">
              <w:rPr>
                <w:rFonts w:ascii="Arial" w:hAnsi="Arial" w:cs="Arial"/>
                <w:sz w:val="20"/>
                <w:szCs w:val="20"/>
              </w:rPr>
              <w:t xml:space="preserve">ChoiceContent = [ EnclosedContent ] </w:t>
            </w:r>
            <w:r w:rsidRPr="00885261">
              <w:rPr>
                <w:rFonts w:ascii="Arial" w:hAnsi="Arial" w:cs="Arial"/>
                <w:b/>
                <w:i/>
                <w:sz w:val="20"/>
                <w:szCs w:val="20"/>
                <w:lang w:bidi="he-IL"/>
              </w:rPr>
              <w:t>ChoiceUnused</w:t>
            </w:r>
          </w:p>
          <w:p w:rsidR="00516ECD" w:rsidRPr="00885261" w:rsidRDefault="00516ECD" w:rsidP="001A54C3"/>
          <w:p w:rsidR="00516ECD" w:rsidRPr="00885261" w:rsidRDefault="00516ECD" w:rsidP="001A54C3">
            <w:r w:rsidRPr="00885261">
              <w:rPr>
                <w:rFonts w:ascii="Arial" w:hAnsi="Arial" w:cs="Arial"/>
                <w:sz w:val="20"/>
                <w:szCs w:val="20"/>
              </w:rPr>
              <w:t>EnclosedContent = [ EnclosedElement | Array | Sequence | Choice ]</w:t>
            </w:r>
          </w:p>
          <w:p w:rsidR="00516ECD" w:rsidRPr="00885261" w:rsidRDefault="00516ECD" w:rsidP="001A54C3"/>
          <w:p w:rsidR="00516ECD" w:rsidRPr="00885261" w:rsidRDefault="00516ECD" w:rsidP="001A54C3">
            <w:r w:rsidRPr="00885261">
              <w:rPr>
                <w:rFonts w:ascii="Arial" w:hAnsi="Arial" w:cs="Arial"/>
                <w:sz w:val="20"/>
                <w:szCs w:val="20"/>
              </w:rPr>
              <w:t xml:space="preserve">Array = [ EnclosedElement [ </w:t>
            </w:r>
            <w:r w:rsidRPr="00885261">
              <w:rPr>
                <w:rFonts w:ascii="Arial" w:hAnsi="Arial" w:cs="Arial"/>
                <w:b/>
                <w:i/>
                <w:sz w:val="20"/>
                <w:szCs w:val="20"/>
              </w:rPr>
              <w:t>Separator</w:t>
            </w:r>
            <w:r w:rsidRPr="00885261">
              <w:rPr>
                <w:rFonts w:ascii="Arial" w:hAnsi="Arial" w:cs="Arial"/>
                <w:sz w:val="20"/>
                <w:szCs w:val="20"/>
              </w:rPr>
              <w:t xml:space="preserve"> EnclosedElement ]*  [ </w:t>
            </w:r>
            <w:r w:rsidRPr="00885261">
              <w:rPr>
                <w:rFonts w:ascii="Arial" w:hAnsi="Arial" w:cs="Arial"/>
                <w:b/>
                <w:i/>
                <w:sz w:val="20"/>
                <w:szCs w:val="20"/>
              </w:rPr>
              <w:t>Separator</w:t>
            </w:r>
            <w:r w:rsidRPr="00885261">
              <w:rPr>
                <w:rFonts w:ascii="Arial" w:hAnsi="Arial" w:cs="Arial"/>
                <w:sz w:val="20"/>
                <w:szCs w:val="20"/>
              </w:rPr>
              <w:t xml:space="preserve"> StopValue] ]</w:t>
            </w:r>
          </w:p>
          <w:p w:rsidR="00516ECD" w:rsidRPr="00885261" w:rsidRDefault="00516ECD" w:rsidP="001A54C3">
            <w:r w:rsidRPr="00885261">
              <w:rPr>
                <w:rFonts w:ascii="Arial" w:hAnsi="Arial" w:cs="Arial"/>
                <w:sz w:val="20"/>
                <w:szCs w:val="20"/>
              </w:rPr>
              <w:t>StopValue = SimpleElement</w:t>
            </w:r>
          </w:p>
          <w:p w:rsidR="00516ECD" w:rsidRPr="00885261" w:rsidRDefault="00516ECD" w:rsidP="001A54C3"/>
        </w:tc>
      </w:tr>
      <w:tr w:rsidR="00885261" w:rsidRPr="00885261" w:rsidTr="001A54C3">
        <w:trPr>
          <w:trHeight w:val="773"/>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LeadingAlignment = </w:t>
            </w:r>
            <w:r w:rsidRPr="00885261">
              <w:rPr>
                <w:rFonts w:ascii="Arial" w:hAnsi="Arial" w:cs="Arial"/>
                <w:b/>
                <w:bCs/>
                <w:i/>
                <w:iCs/>
                <w:sz w:val="20"/>
                <w:szCs w:val="20"/>
              </w:rPr>
              <w:t>LeadingSkip</w:t>
            </w:r>
            <w:r w:rsidRPr="00885261">
              <w:rPr>
                <w:rFonts w:ascii="Arial" w:hAnsi="Arial" w:cs="Arial"/>
                <w:sz w:val="20"/>
                <w:szCs w:val="20"/>
              </w:rPr>
              <w:t xml:space="preserve"> </w:t>
            </w:r>
            <w:r w:rsidRPr="00885261">
              <w:rPr>
                <w:rFonts w:ascii="Arial" w:hAnsi="Arial" w:cs="Arial"/>
                <w:b/>
                <w:bCs/>
                <w:i/>
                <w:iCs/>
                <w:sz w:val="20"/>
                <w:szCs w:val="20"/>
              </w:rPr>
              <w:t>AlignmentFill</w:t>
            </w:r>
          </w:p>
          <w:p w:rsidR="00516ECD" w:rsidRPr="00885261" w:rsidRDefault="00516ECD" w:rsidP="001A54C3">
            <w:r w:rsidRPr="00885261">
              <w:rPr>
                <w:rFonts w:ascii="Arial" w:hAnsi="Arial" w:cs="Arial"/>
                <w:sz w:val="20"/>
                <w:szCs w:val="20"/>
              </w:rPr>
              <w:t xml:space="preserve">TrailingAlignment = </w:t>
            </w:r>
            <w:r w:rsidRPr="00885261">
              <w:rPr>
                <w:rFonts w:ascii="Arial" w:hAnsi="Arial" w:cs="Arial"/>
                <w:b/>
                <w:bCs/>
                <w:i/>
                <w:iCs/>
                <w:sz w:val="20"/>
                <w:szCs w:val="20"/>
              </w:rPr>
              <w:t>TrailingSkip</w:t>
            </w:r>
          </w:p>
          <w:p w:rsidR="00516ECD" w:rsidRPr="00885261" w:rsidRDefault="00516ECD" w:rsidP="001A54C3">
            <w:r w:rsidRPr="00885261">
              <w:rPr>
                <w:rFonts w:ascii="Arial" w:hAnsi="Arial" w:cs="Arial"/>
                <w:bCs/>
                <w:iCs/>
                <w:sz w:val="20"/>
                <w:szCs w:val="20"/>
              </w:rPr>
              <w:t xml:space="preserve">RightPadOrFill = </w:t>
            </w:r>
            <w:r w:rsidRPr="00885261">
              <w:rPr>
                <w:rFonts w:ascii="Arial" w:hAnsi="Arial" w:cs="Arial"/>
                <w:b/>
                <w:bCs/>
                <w:i/>
                <w:iCs/>
                <w:sz w:val="20"/>
                <w:szCs w:val="20"/>
              </w:rPr>
              <w:t>RightPadding</w:t>
            </w:r>
            <w:r w:rsidRPr="00885261">
              <w:rPr>
                <w:rFonts w:ascii="Arial" w:hAnsi="Arial" w:cs="Arial"/>
                <w:bCs/>
                <w:iCs/>
                <w:sz w:val="20"/>
                <w:szCs w:val="20"/>
              </w:rPr>
              <w:t xml:space="preserve"> | </w:t>
            </w:r>
            <w:r w:rsidRPr="00885261">
              <w:rPr>
                <w:rFonts w:ascii="Arial" w:hAnsi="Arial" w:cs="Arial"/>
                <w:b/>
                <w:bCs/>
                <w:i/>
                <w:iCs/>
                <w:sz w:val="20"/>
                <w:szCs w:val="20"/>
              </w:rPr>
              <w:t>RightFill</w:t>
            </w:r>
            <w:r w:rsidR="00457AEC">
              <w:rPr>
                <w:rFonts w:ascii="Arial" w:hAnsi="Arial" w:cs="Arial"/>
                <w:b/>
                <w:bCs/>
                <w:i/>
                <w:iCs/>
                <w:sz w:val="20"/>
                <w:szCs w:val="20"/>
              </w:rPr>
              <w:t xml:space="preserve"> | </w:t>
            </w:r>
            <w:r w:rsidR="00457AEC" w:rsidRPr="00885261">
              <w:rPr>
                <w:rFonts w:ascii="Arial" w:hAnsi="Arial" w:cs="Arial"/>
                <w:b/>
                <w:bCs/>
                <w:i/>
                <w:iCs/>
                <w:sz w:val="20"/>
                <w:szCs w:val="20"/>
              </w:rPr>
              <w:t>RightPadding</w:t>
            </w:r>
            <w:r w:rsidR="00457AEC" w:rsidRPr="00885261">
              <w:rPr>
                <w:rFonts w:ascii="Arial" w:hAnsi="Arial" w:cs="Arial"/>
                <w:bCs/>
                <w:iCs/>
                <w:sz w:val="20"/>
                <w:szCs w:val="20"/>
              </w:rPr>
              <w:t xml:space="preserve"> </w:t>
            </w:r>
            <w:r w:rsidR="00457AEC" w:rsidRPr="00885261">
              <w:rPr>
                <w:rFonts w:ascii="Arial" w:hAnsi="Arial" w:cs="Arial"/>
                <w:b/>
                <w:bCs/>
                <w:i/>
                <w:iCs/>
                <w:sz w:val="20"/>
                <w:szCs w:val="20"/>
              </w:rPr>
              <w:t>RightFill</w:t>
            </w:r>
          </w:p>
          <w:p w:rsidR="00516ECD" w:rsidRPr="00885261" w:rsidRDefault="00516ECD" w:rsidP="001A54C3"/>
        </w:tc>
      </w:tr>
    </w:tbl>
    <w:p w:rsidR="00516ECD" w:rsidRPr="00885261" w:rsidRDefault="00516ECD" w:rsidP="003765EC"/>
    <w:p w:rsidR="00516ECD" w:rsidRDefault="00516ECD" w:rsidP="00551C93">
      <w:pPr>
        <w:pStyle w:val="BodyText"/>
      </w:pPr>
      <w:r w:rsidRPr="00885261">
        <w:br w:type="page"/>
      </w:r>
    </w:p>
    <w:p w:rsidR="009366A4" w:rsidRDefault="009366A4" w:rsidP="007513F2">
      <w:pPr>
        <w:pStyle w:val="StyleHeading112pt"/>
        <w:numPr>
          <w:ilvl w:val="0"/>
          <w:numId w:val="11"/>
        </w:numPr>
      </w:pPr>
      <w:bookmarkStart w:id="202" w:name="_Toc384986296"/>
      <w:bookmarkStart w:id="203" w:name="_Toc341182588"/>
      <w:r>
        <w:lastRenderedPageBreak/>
        <w:t>Security Considerations</w:t>
      </w:r>
      <w:bookmarkEnd w:id="202"/>
    </w:p>
    <w:p w:rsidR="00CA2AEC" w:rsidRDefault="009366A4" w:rsidP="009366A4">
      <w:pPr>
        <w:rPr>
          <w:rFonts w:ascii="Arial" w:hAnsi="Arial" w:cs="Arial"/>
          <w:sz w:val="20"/>
          <w:szCs w:val="20"/>
        </w:rPr>
      </w:pPr>
      <w:r w:rsidRPr="009366A4">
        <w:rPr>
          <w:rFonts w:ascii="Arial" w:hAnsi="Arial" w:cs="Arial"/>
          <w:sz w:val="20"/>
          <w:szCs w:val="20"/>
        </w:rPr>
        <w:t>Security considerations are dealt with in the corresponding sections of the DFDL 1.0 specification [DFDL].</w:t>
      </w:r>
      <w:r>
        <w:rPr>
          <w:rFonts w:ascii="Arial" w:hAnsi="Arial" w:cs="Arial"/>
          <w:sz w:val="20"/>
          <w:szCs w:val="20"/>
        </w:rPr>
        <w:t xml:space="preserve">  </w:t>
      </w:r>
    </w:p>
    <w:p w:rsidR="00CA2AEC" w:rsidRDefault="00CA2AEC" w:rsidP="009366A4">
      <w:pPr>
        <w:rPr>
          <w:rFonts w:ascii="Arial" w:hAnsi="Arial" w:cs="Arial"/>
          <w:sz w:val="20"/>
          <w:szCs w:val="20"/>
        </w:rPr>
      </w:pPr>
    </w:p>
    <w:p w:rsidR="009366A4" w:rsidRPr="009366A4" w:rsidRDefault="009366A4" w:rsidP="009366A4">
      <w:pPr>
        <w:rPr>
          <w:rFonts w:ascii="Arial" w:hAnsi="Arial" w:cs="Arial"/>
          <w:sz w:val="20"/>
          <w:szCs w:val="20"/>
        </w:rPr>
      </w:pPr>
      <w:r>
        <w:rPr>
          <w:rFonts w:ascii="Arial" w:hAnsi="Arial" w:cs="Arial"/>
          <w:sz w:val="20"/>
          <w:szCs w:val="20"/>
        </w:rPr>
        <w:t>No additional s</w:t>
      </w:r>
      <w:r w:rsidR="00CA2AEC">
        <w:rPr>
          <w:rFonts w:ascii="Arial" w:hAnsi="Arial" w:cs="Arial"/>
          <w:sz w:val="20"/>
          <w:szCs w:val="20"/>
        </w:rPr>
        <w:t>ecurity issues have been raised.</w:t>
      </w:r>
    </w:p>
    <w:p w:rsidR="009366A4" w:rsidRDefault="009366A4" w:rsidP="009366A4">
      <w:pPr>
        <w:pStyle w:val="BodyText"/>
      </w:pPr>
      <w:r>
        <w:br w:type="page"/>
      </w:r>
    </w:p>
    <w:p w:rsidR="00C10D4C" w:rsidRDefault="00C10D4C" w:rsidP="007513F2">
      <w:pPr>
        <w:pStyle w:val="StyleHeading112pt"/>
        <w:numPr>
          <w:ilvl w:val="0"/>
          <w:numId w:val="11"/>
        </w:numPr>
      </w:pPr>
      <w:bookmarkStart w:id="204" w:name="_Toc384986297"/>
      <w:r>
        <w:lastRenderedPageBreak/>
        <w:t>Contributors</w:t>
      </w:r>
      <w:bookmarkEnd w:id="203"/>
      <w:bookmarkEnd w:id="204"/>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Stephen</w:t>
      </w:r>
      <w:r>
        <w:rPr>
          <w:rFonts w:ascii="Arial" w:eastAsia="Arial" w:hAnsi="Arial" w:cs="Arial"/>
          <w:sz w:val="20"/>
        </w:rPr>
        <w:t xml:space="preserve"> </w:t>
      </w:r>
      <w:r>
        <w:rPr>
          <w:rFonts w:ascii="Arial" w:hAnsi="Arial" w:cs="Arial"/>
          <w:sz w:val="20"/>
        </w:rPr>
        <w:t>M.</w:t>
      </w:r>
      <w:r>
        <w:rPr>
          <w:rFonts w:ascii="Arial" w:eastAsia="Arial" w:hAnsi="Arial" w:cs="Arial"/>
          <w:sz w:val="20"/>
        </w:rPr>
        <w:t xml:space="preserve"> </w:t>
      </w:r>
      <w:r>
        <w:rPr>
          <w:rFonts w:ascii="Arial" w:hAnsi="Arial" w:cs="Arial"/>
          <w:sz w:val="20"/>
        </w:rPr>
        <w:t>Hanson,</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Hursley,</w:t>
      </w:r>
      <w:r>
        <w:rPr>
          <w:rFonts w:ascii="Arial" w:eastAsia="Arial" w:hAnsi="Arial" w:cs="Arial"/>
          <w:sz w:val="20"/>
        </w:rPr>
        <w:t xml:space="preserve"> </w:t>
      </w:r>
    </w:p>
    <w:p w:rsidR="00C10D4C" w:rsidRDefault="00C10D4C">
      <w:pPr>
        <w:autoSpaceDE w:val="0"/>
        <w:rPr>
          <w:rFonts w:ascii="Arial" w:hAnsi="Arial" w:cs="Arial"/>
          <w:sz w:val="20"/>
        </w:rPr>
      </w:pPr>
      <w:r>
        <w:rPr>
          <w:rFonts w:ascii="Arial" w:hAnsi="Arial" w:cs="Arial"/>
          <w:sz w:val="20"/>
        </w:rPr>
        <w:t>Winchester</w:t>
      </w:r>
      <w:proofErr w:type="gramStart"/>
      <w:r>
        <w:rPr>
          <w:rFonts w:ascii="Arial" w:hAnsi="Arial" w:cs="Arial"/>
          <w:sz w:val="20"/>
        </w:rPr>
        <w:t>,UK</w:t>
      </w:r>
      <w:proofErr w:type="gramEnd"/>
    </w:p>
    <w:p w:rsidR="00C10D4C" w:rsidRPr="00CE5969" w:rsidRDefault="006B2327">
      <w:pPr>
        <w:autoSpaceDE w:val="0"/>
        <w:rPr>
          <w:rFonts w:ascii="Arial" w:hAnsi="Arial" w:cs="Arial"/>
          <w:sz w:val="20"/>
          <w:szCs w:val="20"/>
        </w:rPr>
      </w:pPr>
      <w:hyperlink r:id="rId60" w:history="1">
        <w:r w:rsidR="00C35346" w:rsidRPr="00CE5969">
          <w:rPr>
            <w:rStyle w:val="Hyperlink"/>
            <w:rFonts w:ascii="Arial" w:hAnsi="Arial"/>
            <w:sz w:val="20"/>
            <w:szCs w:val="20"/>
          </w:rPr>
          <w:t>smh@uk.ibm.com</w:t>
        </w:r>
      </w:hyperlink>
    </w:p>
    <w:p w:rsidR="00C10D4C" w:rsidRPr="00976024" w:rsidRDefault="00C10D4C">
      <w:pPr>
        <w:autoSpaceDE w:val="0"/>
        <w:rPr>
          <w:rFonts w:ascii="Arial" w:hAnsi="Arial" w:cs="Arial"/>
          <w:sz w:val="20"/>
        </w:rPr>
      </w:pPr>
    </w:p>
    <w:p w:rsidR="00C10D4C" w:rsidRDefault="00C10D4C">
      <w:pPr>
        <w:autoSpaceDE w:val="0"/>
        <w:rPr>
          <w:rFonts w:ascii="Arial" w:eastAsia="Arial" w:hAnsi="Arial" w:cs="Arial"/>
          <w:sz w:val="20"/>
          <w:szCs w:val="20"/>
          <w:lang w:val="es-ES"/>
        </w:rPr>
      </w:pPr>
      <w:r>
        <w:rPr>
          <w:rFonts w:ascii="Arial" w:hAnsi="Arial" w:cs="Arial"/>
          <w:sz w:val="20"/>
          <w:szCs w:val="20"/>
          <w:lang w:val="es-ES"/>
        </w:rPr>
        <w:t>Michael</w:t>
      </w:r>
      <w:r>
        <w:rPr>
          <w:rFonts w:ascii="Arial" w:eastAsia="Arial" w:hAnsi="Arial" w:cs="Arial"/>
          <w:sz w:val="20"/>
          <w:szCs w:val="20"/>
          <w:lang w:val="es-ES"/>
        </w:rPr>
        <w:t xml:space="preserve"> </w:t>
      </w:r>
      <w:r>
        <w:rPr>
          <w:rFonts w:ascii="Arial" w:hAnsi="Arial" w:cs="Arial"/>
          <w:sz w:val="20"/>
          <w:szCs w:val="20"/>
          <w:lang w:val="es-ES"/>
        </w:rPr>
        <w:t>J.</w:t>
      </w:r>
      <w:r>
        <w:rPr>
          <w:rFonts w:ascii="Arial" w:eastAsia="Arial" w:hAnsi="Arial" w:cs="Arial"/>
          <w:sz w:val="20"/>
          <w:szCs w:val="20"/>
          <w:lang w:val="es-ES"/>
        </w:rPr>
        <w:t xml:space="preserve"> </w:t>
      </w:r>
      <w:r>
        <w:rPr>
          <w:rFonts w:ascii="Arial" w:hAnsi="Arial" w:cs="Arial"/>
          <w:sz w:val="20"/>
          <w:szCs w:val="20"/>
          <w:lang w:val="es-ES"/>
        </w:rPr>
        <w:t>Beckerle,</w:t>
      </w:r>
      <w:r>
        <w:rPr>
          <w:rFonts w:ascii="Arial" w:eastAsia="Arial" w:hAnsi="Arial" w:cs="Arial"/>
          <w:sz w:val="20"/>
          <w:szCs w:val="20"/>
          <w:lang w:val="es-ES"/>
        </w:rPr>
        <w:t xml:space="preserve"> </w:t>
      </w:r>
      <w:bookmarkStart w:id="205" w:name="OLE_LINK2"/>
      <w:bookmarkStart w:id="206" w:name="OLE_LINK1"/>
    </w:p>
    <w:bookmarkEnd w:id="205"/>
    <w:bookmarkEnd w:id="206"/>
    <w:p w:rsidR="00C10D4C" w:rsidRDefault="003C5738">
      <w:pPr>
        <w:autoSpaceDE w:val="0"/>
        <w:rPr>
          <w:rFonts w:ascii="Arial" w:hAnsi="Arial" w:cs="Arial"/>
          <w:sz w:val="20"/>
          <w:szCs w:val="20"/>
        </w:rPr>
      </w:pPr>
      <w:r>
        <w:rPr>
          <w:rFonts w:ascii="Arial" w:hAnsi="Arial" w:cs="Arial"/>
          <w:sz w:val="20"/>
          <w:szCs w:val="20"/>
        </w:rPr>
        <w:t>Tresys Technology,</w:t>
      </w:r>
    </w:p>
    <w:p w:rsidR="003C5738" w:rsidRPr="00976024" w:rsidRDefault="003C5738">
      <w:pPr>
        <w:autoSpaceDE w:val="0"/>
        <w:rPr>
          <w:rFonts w:ascii="Arial" w:hAnsi="Arial" w:cs="Arial"/>
          <w:sz w:val="20"/>
          <w:szCs w:val="20"/>
        </w:rPr>
      </w:pPr>
      <w:r>
        <w:rPr>
          <w:rFonts w:ascii="Arial" w:hAnsi="Arial" w:cs="Arial"/>
          <w:sz w:val="20"/>
          <w:szCs w:val="20"/>
        </w:rPr>
        <w:t>Columbia, MD, USA</w:t>
      </w:r>
    </w:p>
    <w:p w:rsidR="00C10D4C" w:rsidRPr="00CE5969" w:rsidRDefault="006B2327">
      <w:pPr>
        <w:autoSpaceDE w:val="0"/>
        <w:rPr>
          <w:rFonts w:ascii="Arial" w:hAnsi="Arial" w:cs="Arial"/>
          <w:sz w:val="20"/>
          <w:szCs w:val="20"/>
        </w:rPr>
      </w:pPr>
      <w:hyperlink r:id="rId61" w:history="1">
        <w:r w:rsidR="003C5738" w:rsidRPr="00CE5969">
          <w:rPr>
            <w:rStyle w:val="Hyperlink"/>
            <w:rFonts w:ascii="Arial" w:hAnsi="Arial" w:cs="Arial"/>
            <w:sz w:val="20"/>
            <w:szCs w:val="20"/>
          </w:rPr>
          <w:t>mbeckerle@tresys.com</w:t>
        </w:r>
      </w:hyperlink>
    </w:p>
    <w:p w:rsidR="00C10D4C" w:rsidRPr="00976024" w:rsidRDefault="00C10D4C">
      <w:pPr>
        <w:autoSpaceDE w:val="0"/>
        <w:rPr>
          <w:rFonts w:ascii="Arial" w:hAnsi="Arial" w:cs="Arial"/>
          <w:sz w:val="20"/>
        </w:rPr>
      </w:pPr>
    </w:p>
    <w:p w:rsidR="00C10D4C" w:rsidRDefault="00C10D4C">
      <w:pPr>
        <w:autoSpaceDE w:val="0"/>
        <w:rPr>
          <w:rFonts w:ascii="Arial" w:hAnsi="Arial" w:cs="Arial"/>
          <w:sz w:val="20"/>
        </w:rPr>
      </w:pPr>
      <w:r>
        <w:rPr>
          <w:rFonts w:ascii="Arial" w:hAnsi="Arial" w:cs="Arial"/>
          <w:sz w:val="20"/>
        </w:rPr>
        <w:t>We</w:t>
      </w:r>
      <w:r>
        <w:rPr>
          <w:rFonts w:ascii="Arial" w:eastAsia="Arial" w:hAnsi="Arial" w:cs="Arial"/>
          <w:sz w:val="20"/>
        </w:rPr>
        <w:t xml:space="preserve"> </w:t>
      </w:r>
      <w:r>
        <w:rPr>
          <w:rFonts w:ascii="Arial" w:hAnsi="Arial" w:cs="Arial"/>
          <w:sz w:val="20"/>
        </w:rPr>
        <w:t>greatly</w:t>
      </w:r>
      <w:r>
        <w:rPr>
          <w:rFonts w:ascii="Arial" w:eastAsia="Arial" w:hAnsi="Arial" w:cs="Arial"/>
          <w:sz w:val="20"/>
        </w:rPr>
        <w:t xml:space="preserve"> </w:t>
      </w:r>
      <w:r>
        <w:rPr>
          <w:rFonts w:ascii="Arial" w:hAnsi="Arial" w:cs="Arial"/>
          <w:sz w:val="20"/>
        </w:rPr>
        <w:t>acknowledge</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contributions</w:t>
      </w:r>
      <w:r>
        <w:rPr>
          <w:rFonts w:ascii="Arial" w:eastAsia="Arial" w:hAnsi="Arial" w:cs="Arial"/>
          <w:sz w:val="20"/>
        </w:rPr>
        <w:t xml:space="preserve"> </w:t>
      </w:r>
      <w:r>
        <w:rPr>
          <w:rFonts w:ascii="Arial" w:hAnsi="Arial" w:cs="Arial"/>
          <w:sz w:val="20"/>
        </w:rPr>
        <w:t>made</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following</w:t>
      </w:r>
      <w:r>
        <w:rPr>
          <w:rFonts w:ascii="Arial" w:eastAsia="Arial" w:hAnsi="Arial" w:cs="Arial"/>
          <w:sz w:val="20"/>
        </w:rPr>
        <w:t xml:space="preserve"> </w:t>
      </w:r>
      <w:r>
        <w:rPr>
          <w:rFonts w:ascii="Arial" w:hAnsi="Arial" w:cs="Arial"/>
          <w:sz w:val="20"/>
        </w:rPr>
        <w:t>people.</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Tim</w:t>
      </w:r>
      <w:r>
        <w:rPr>
          <w:rFonts w:ascii="Arial" w:eastAsia="Arial" w:hAnsi="Arial" w:cs="Arial"/>
          <w:sz w:val="20"/>
        </w:rPr>
        <w:t xml:space="preserve"> </w:t>
      </w:r>
      <w:r>
        <w:rPr>
          <w:rFonts w:ascii="Arial" w:hAnsi="Arial" w:cs="Arial"/>
          <w:sz w:val="20"/>
        </w:rPr>
        <w:t>Kimber,</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r>
        <w:rPr>
          <w:rFonts w:ascii="Arial" w:eastAsia="Arial" w:hAnsi="Arial" w:cs="Arial"/>
          <w:sz w:val="20"/>
        </w:rPr>
        <w:t xml:space="preserve"> </w:t>
      </w:r>
    </w:p>
    <w:p w:rsidR="00C10D4C" w:rsidRDefault="00C10D4C">
      <w:pPr>
        <w:rPr>
          <w:rFonts w:ascii="Arial" w:hAnsi="Arial" w:cs="Arial"/>
          <w:sz w:val="20"/>
          <w:lang w:val="de-DE"/>
        </w:rPr>
      </w:pPr>
      <w:r>
        <w:rPr>
          <w:rFonts w:ascii="Arial" w:hAnsi="Arial" w:cs="Arial"/>
          <w:sz w:val="20"/>
          <w:lang w:val="de-DE"/>
        </w:rPr>
        <w:t>Stephanie</w:t>
      </w:r>
      <w:r>
        <w:rPr>
          <w:rFonts w:ascii="Arial" w:eastAsia="Arial" w:hAnsi="Arial" w:cs="Arial"/>
          <w:sz w:val="20"/>
          <w:lang w:val="de-DE"/>
        </w:rPr>
        <w:t xml:space="preserve"> </w:t>
      </w:r>
      <w:r>
        <w:rPr>
          <w:rFonts w:ascii="Arial" w:hAnsi="Arial" w:cs="Arial"/>
          <w:sz w:val="20"/>
          <w:lang w:val="de-DE"/>
        </w:rPr>
        <w:t>Fetzer,</w:t>
      </w:r>
      <w:r>
        <w:rPr>
          <w:rFonts w:ascii="Arial" w:eastAsia="Arial" w:hAnsi="Arial" w:cs="Arial"/>
          <w:sz w:val="20"/>
          <w:lang w:val="de-DE"/>
        </w:rPr>
        <w:t xml:space="preserve"> </w:t>
      </w:r>
      <w:r>
        <w:rPr>
          <w:rFonts w:ascii="Arial" w:hAnsi="Arial" w:cs="Arial"/>
          <w:sz w:val="20"/>
          <w:lang w:val="de-DE"/>
        </w:rPr>
        <w:t>IBM</w:t>
      </w:r>
      <w:r>
        <w:rPr>
          <w:rFonts w:ascii="Arial" w:eastAsia="Arial" w:hAnsi="Arial" w:cs="Arial"/>
          <w:sz w:val="20"/>
          <w:lang w:val="de-DE"/>
        </w:rPr>
        <w:t xml:space="preserve"> </w:t>
      </w:r>
      <w:r>
        <w:rPr>
          <w:rFonts w:ascii="Arial" w:hAnsi="Arial" w:cs="Arial"/>
          <w:sz w:val="20"/>
          <w:lang w:val="de-DE"/>
        </w:rPr>
        <w:t>Software</w:t>
      </w:r>
      <w:r>
        <w:rPr>
          <w:rFonts w:ascii="Arial" w:eastAsia="Arial" w:hAnsi="Arial" w:cs="Arial"/>
          <w:sz w:val="20"/>
          <w:lang w:val="de-DE"/>
        </w:rPr>
        <w:t xml:space="preserve"> </w:t>
      </w:r>
      <w:r>
        <w:rPr>
          <w:rFonts w:ascii="Arial" w:hAnsi="Arial" w:cs="Arial"/>
          <w:sz w:val="20"/>
          <w:lang w:val="de-DE"/>
        </w:rPr>
        <w:t>Group,</w:t>
      </w:r>
      <w:r>
        <w:rPr>
          <w:rFonts w:ascii="Arial" w:eastAsia="Arial" w:hAnsi="Arial" w:cs="Arial"/>
          <w:sz w:val="20"/>
          <w:lang w:val="de-DE"/>
        </w:rPr>
        <w:t xml:space="preserve"> </w:t>
      </w:r>
      <w:r>
        <w:rPr>
          <w:rFonts w:ascii="Arial" w:hAnsi="Arial" w:cs="Arial"/>
          <w:sz w:val="20"/>
          <w:lang w:val="de-DE"/>
        </w:rPr>
        <w:t>Charlotte,</w:t>
      </w:r>
      <w:r>
        <w:rPr>
          <w:rFonts w:ascii="Arial" w:eastAsia="Arial" w:hAnsi="Arial" w:cs="Arial"/>
          <w:sz w:val="20"/>
          <w:lang w:val="de-DE"/>
        </w:rPr>
        <w:t xml:space="preserve"> </w:t>
      </w:r>
      <w:r>
        <w:rPr>
          <w:rFonts w:ascii="Arial" w:hAnsi="Arial" w:cs="Arial"/>
          <w:sz w:val="20"/>
          <w:lang w:val="de-DE"/>
        </w:rPr>
        <w:t>USA</w:t>
      </w:r>
    </w:p>
    <w:p w:rsidR="00C10D4C" w:rsidRDefault="00C10D4C">
      <w:pPr>
        <w:rPr>
          <w:rFonts w:ascii="Arial" w:hAnsi="Arial" w:cs="Arial"/>
          <w:sz w:val="20"/>
        </w:rPr>
      </w:pPr>
      <w:r>
        <w:rPr>
          <w:rFonts w:ascii="Arial" w:hAnsi="Arial" w:cs="Arial"/>
          <w:sz w:val="20"/>
        </w:rPr>
        <w:t>Richard</w:t>
      </w:r>
      <w:r>
        <w:rPr>
          <w:rFonts w:ascii="Arial" w:eastAsia="Arial" w:hAnsi="Arial" w:cs="Arial"/>
          <w:sz w:val="20"/>
        </w:rPr>
        <w:t xml:space="preserve"> </w:t>
      </w:r>
      <w:r>
        <w:rPr>
          <w:rFonts w:ascii="Arial" w:hAnsi="Arial" w:cs="Arial"/>
          <w:sz w:val="20"/>
        </w:rPr>
        <w:t>Schofield,</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p>
    <w:p w:rsidR="00C10D4C" w:rsidRDefault="00C10D4C">
      <w:pPr>
        <w:rPr>
          <w:rFonts w:ascii="Arial" w:hAnsi="Arial" w:cs="Arial"/>
          <w:sz w:val="20"/>
        </w:rPr>
      </w:pPr>
      <w:r>
        <w:rPr>
          <w:rFonts w:ascii="Arial" w:hAnsi="Arial" w:cs="Arial"/>
          <w:sz w:val="20"/>
        </w:rPr>
        <w:t>Suman</w:t>
      </w:r>
      <w:r>
        <w:rPr>
          <w:rFonts w:ascii="Arial" w:eastAsia="Arial" w:hAnsi="Arial" w:cs="Arial"/>
          <w:sz w:val="20"/>
        </w:rPr>
        <w:t xml:space="preserve"> </w:t>
      </w:r>
      <w:r>
        <w:rPr>
          <w:rFonts w:ascii="Arial" w:hAnsi="Arial" w:cs="Arial"/>
          <w:sz w:val="20"/>
        </w:rPr>
        <w:t>Kalia,</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Markham,</w:t>
      </w:r>
      <w:r>
        <w:rPr>
          <w:rFonts w:ascii="Arial" w:eastAsia="Arial" w:hAnsi="Arial" w:cs="Arial"/>
          <w:sz w:val="20"/>
        </w:rPr>
        <w:t xml:space="preserve"> </w:t>
      </w:r>
      <w:r>
        <w:rPr>
          <w:rFonts w:ascii="Arial" w:hAnsi="Arial" w:cs="Arial"/>
          <w:sz w:val="20"/>
        </w:rPr>
        <w:t>Toronto,</w:t>
      </w:r>
      <w:r>
        <w:rPr>
          <w:rFonts w:ascii="Arial" w:eastAsia="Arial" w:hAnsi="Arial" w:cs="Arial"/>
          <w:sz w:val="20"/>
        </w:rPr>
        <w:t xml:space="preserve"> </w:t>
      </w:r>
      <w:r>
        <w:rPr>
          <w:rFonts w:ascii="Arial" w:hAnsi="Arial" w:cs="Arial"/>
          <w:sz w:val="20"/>
        </w:rPr>
        <w:t>Canada</w:t>
      </w:r>
    </w:p>
    <w:p w:rsidR="00FC6B31" w:rsidRDefault="00FC6B31">
      <w:pPr>
        <w:rPr>
          <w:rFonts w:ascii="Arial" w:hAnsi="Arial" w:cs="Arial"/>
          <w:sz w:val="20"/>
        </w:rPr>
      </w:pPr>
      <w:r>
        <w:rPr>
          <w:rFonts w:ascii="Arial" w:hAnsi="Arial" w:cs="Arial"/>
          <w:sz w:val="20"/>
        </w:rPr>
        <w:t>Jonathan Cranford, Mitre Corporation, USA</w:t>
      </w:r>
    </w:p>
    <w:p w:rsidR="00C10D4C" w:rsidRDefault="00C10D4C">
      <w:pPr>
        <w:pageBreakBefore/>
        <w:rPr>
          <w:rFonts w:ascii="Arial" w:hAnsi="Arial" w:cs="Arial"/>
          <w:sz w:val="20"/>
          <w:szCs w:val="20"/>
        </w:rPr>
      </w:pPr>
    </w:p>
    <w:p w:rsidR="00C10D4C" w:rsidRDefault="00C10D4C" w:rsidP="007513F2">
      <w:pPr>
        <w:pStyle w:val="StyleHeading112pt"/>
        <w:numPr>
          <w:ilvl w:val="0"/>
          <w:numId w:val="11"/>
        </w:numPr>
      </w:pPr>
      <w:bookmarkStart w:id="207" w:name="_Toc341182589"/>
      <w:bookmarkStart w:id="208" w:name="_Toc384986298"/>
      <w:r>
        <w:t>Intellectual</w:t>
      </w:r>
      <w:r>
        <w:rPr>
          <w:rFonts w:eastAsia="Arial"/>
        </w:rPr>
        <w:t xml:space="preserve"> </w:t>
      </w:r>
      <w:r>
        <w:t>Property</w:t>
      </w:r>
      <w:r>
        <w:rPr>
          <w:rFonts w:eastAsia="Arial"/>
        </w:rPr>
        <w:t xml:space="preserve"> </w:t>
      </w:r>
      <w:r>
        <w:t>Statement</w:t>
      </w:r>
      <w:bookmarkEnd w:id="207"/>
      <w:bookmarkEnd w:id="208"/>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takes</w:t>
      </w:r>
      <w:r>
        <w:rPr>
          <w:rFonts w:ascii="Arial" w:eastAsia="Arial" w:hAnsi="Arial" w:cs="Arial"/>
          <w:sz w:val="20"/>
          <w:lang w:eastAsia="zh-CN"/>
        </w:rPr>
        <w:t xml:space="preserve"> </w:t>
      </w:r>
      <w:r>
        <w:rPr>
          <w:rFonts w:ascii="Arial" w:hAnsi="Arial" w:cs="Arial"/>
          <w:sz w:val="20"/>
          <w:lang w:eastAsia="zh-CN"/>
        </w:rPr>
        <w:t>no</w:t>
      </w:r>
      <w:r>
        <w:rPr>
          <w:rFonts w:ascii="Arial" w:eastAsia="Arial" w:hAnsi="Arial" w:cs="Arial"/>
          <w:sz w:val="20"/>
          <w:lang w:eastAsia="zh-CN"/>
        </w:rPr>
        <w:t xml:space="preserve"> </w:t>
      </w:r>
      <w:r>
        <w:rPr>
          <w:rFonts w:ascii="Arial" w:hAnsi="Arial" w:cs="Arial"/>
          <w:sz w:val="20"/>
          <w:lang w:eastAsia="zh-CN"/>
        </w:rPr>
        <w:t>position</w:t>
      </w:r>
      <w:r>
        <w:rPr>
          <w:rFonts w:ascii="Arial" w:eastAsia="Arial" w:hAnsi="Arial" w:cs="Arial"/>
          <w:sz w:val="20"/>
          <w:lang w:eastAsia="zh-CN"/>
        </w:rPr>
        <w:t xml:space="preserve"> </w:t>
      </w:r>
      <w:r>
        <w:rPr>
          <w:rFonts w:ascii="Arial" w:hAnsi="Arial" w:cs="Arial"/>
          <w:sz w:val="20"/>
          <w:lang w:eastAsia="zh-CN"/>
        </w:rPr>
        <w:t>regarding</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validity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scope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intellectual</w:t>
      </w:r>
      <w:r>
        <w:rPr>
          <w:rFonts w:ascii="Arial" w:eastAsia="Arial" w:hAnsi="Arial" w:cs="Arial"/>
          <w:sz w:val="20"/>
          <w:lang w:eastAsia="zh-CN"/>
        </w:rPr>
        <w:t xml:space="preserve"> </w:t>
      </w:r>
      <w:r>
        <w:rPr>
          <w:rFonts w:ascii="Arial" w:hAnsi="Arial" w:cs="Arial"/>
          <w:sz w:val="20"/>
          <w:lang w:eastAsia="zh-CN"/>
        </w:rPr>
        <w:t>property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claimed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pertain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implementation</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described</w:t>
      </w:r>
      <w:r>
        <w:rPr>
          <w:rFonts w:ascii="Arial" w:eastAsia="Arial" w:hAnsi="Arial" w:cs="Arial"/>
          <w:sz w:val="20"/>
          <w:lang w:eastAsia="zh-CN"/>
        </w:rPr>
        <w:t xml:space="preserve"> </w:t>
      </w:r>
      <w:r>
        <w:rPr>
          <w:rFonts w:ascii="Arial" w:hAnsi="Arial" w:cs="Arial"/>
          <w:sz w:val="20"/>
          <w:lang w:eastAsia="zh-CN"/>
        </w:rPr>
        <w:t>in</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document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extent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under</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not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neither</w:t>
      </w:r>
      <w:r>
        <w:rPr>
          <w:rFonts w:ascii="Arial" w:eastAsia="Arial" w:hAnsi="Arial" w:cs="Arial"/>
          <w:sz w:val="20"/>
          <w:lang w:eastAsia="zh-CN"/>
        </w:rPr>
        <w:t xml:space="preserve"> </w:t>
      </w:r>
      <w:r>
        <w:rPr>
          <w:rFonts w:ascii="Arial" w:hAnsi="Arial" w:cs="Arial"/>
          <w:sz w:val="20"/>
          <w:lang w:eastAsia="zh-CN"/>
        </w:rPr>
        <w:t>does</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represent</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has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effort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identify</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Copies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claims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publication</w:t>
      </w:r>
      <w:r>
        <w:rPr>
          <w:rFonts w:ascii="Arial" w:eastAsia="Arial" w:hAnsi="Arial" w:cs="Arial"/>
          <w:sz w:val="20"/>
          <w:lang w:eastAsia="zh-CN"/>
        </w:rPr>
        <w:t xml:space="preserve"> </w:t>
      </w:r>
      <w:r>
        <w:rPr>
          <w:rFonts w:ascii="Arial" w:hAnsi="Arial" w:cs="Arial"/>
          <w:sz w:val="20"/>
          <w:lang w:eastAsia="zh-CN"/>
        </w:rPr>
        <w:t>and</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assurances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licenses</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result</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w:t>
      </w:r>
      <w:r>
        <w:rPr>
          <w:rFonts w:ascii="Arial" w:eastAsia="Arial" w:hAnsi="Arial" w:cs="Arial"/>
          <w:sz w:val="20"/>
          <w:lang w:eastAsia="zh-CN"/>
        </w:rPr>
        <w:t xml:space="preserve"> </w:t>
      </w:r>
      <w:r>
        <w:rPr>
          <w:rFonts w:ascii="Arial" w:hAnsi="Arial" w:cs="Arial"/>
          <w:sz w:val="20"/>
          <w:lang w:eastAsia="zh-CN"/>
        </w:rPr>
        <w:t>attempt</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obtain</w:t>
      </w:r>
      <w:r>
        <w:rPr>
          <w:rFonts w:ascii="Arial" w:eastAsia="Arial" w:hAnsi="Arial" w:cs="Arial"/>
          <w:sz w:val="20"/>
          <w:lang w:eastAsia="zh-CN"/>
        </w:rPr>
        <w:t xml:space="preserve"> </w:t>
      </w:r>
      <w:r>
        <w:rPr>
          <w:rFonts w:ascii="Arial" w:hAnsi="Arial" w:cs="Arial"/>
          <w:sz w:val="20"/>
          <w:lang w:eastAsia="zh-CN"/>
        </w:rPr>
        <w:t>a</w:t>
      </w:r>
      <w:r>
        <w:rPr>
          <w:rFonts w:ascii="Arial" w:eastAsia="Arial" w:hAnsi="Arial" w:cs="Arial"/>
          <w:sz w:val="20"/>
          <w:lang w:eastAsia="zh-CN"/>
        </w:rPr>
        <w:t xml:space="preserve"> </w:t>
      </w:r>
      <w:r>
        <w:rPr>
          <w:rFonts w:ascii="Arial" w:hAnsi="Arial" w:cs="Arial"/>
          <w:sz w:val="20"/>
          <w:lang w:eastAsia="zh-CN"/>
        </w:rPr>
        <w:t>general</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permission</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by</w:t>
      </w:r>
      <w:r>
        <w:rPr>
          <w:rFonts w:ascii="Arial" w:eastAsia="Arial" w:hAnsi="Arial" w:cs="Arial"/>
          <w:sz w:val="20"/>
          <w:lang w:eastAsia="zh-CN"/>
        </w:rPr>
        <w:t xml:space="preserve"> </w:t>
      </w:r>
      <w:r>
        <w:rPr>
          <w:rFonts w:ascii="Arial" w:hAnsi="Arial" w:cs="Arial"/>
          <w:sz w:val="20"/>
          <w:lang w:eastAsia="zh-CN"/>
        </w:rPr>
        <w:t>implementers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users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specification</w:t>
      </w:r>
      <w:r>
        <w:rPr>
          <w:rFonts w:ascii="Arial" w:eastAsia="Arial" w:hAnsi="Arial" w:cs="Arial"/>
          <w:sz w:val="20"/>
          <w:lang w:eastAsia="zh-CN"/>
        </w:rPr>
        <w:t xml:space="preserve"> </w:t>
      </w:r>
      <w:r>
        <w:rPr>
          <w:rFonts w:ascii="Arial" w:hAnsi="Arial" w:cs="Arial"/>
          <w:sz w:val="20"/>
          <w:lang w:eastAsia="zh-CN"/>
        </w:rPr>
        <w:t>can</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obtained</w:t>
      </w:r>
      <w:r>
        <w:rPr>
          <w:rFonts w:ascii="Arial" w:eastAsia="Arial" w:hAnsi="Arial" w:cs="Arial"/>
          <w:sz w:val="20"/>
          <w:lang w:eastAsia="zh-CN"/>
        </w:rPr>
        <w:t xml:space="preserve"> </w:t>
      </w:r>
      <w:r>
        <w:rPr>
          <w:rFonts w:ascii="Arial" w:hAnsi="Arial" w:cs="Arial"/>
          <w:sz w:val="20"/>
          <w:lang w:eastAsia="zh-CN"/>
        </w:rPr>
        <w:t>from</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Secretariat.</w:t>
      </w:r>
    </w:p>
    <w:p w:rsidR="007A0AED" w:rsidRDefault="007A0AED">
      <w:pPr>
        <w:rPr>
          <w:rFonts w:ascii="Arial" w:hAnsi="Arial" w:cs="Arial"/>
          <w:sz w:val="20"/>
          <w:lang w:eastAsia="zh-CN"/>
        </w:rPr>
      </w:pPr>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invites</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interested</w:t>
      </w:r>
      <w:r>
        <w:rPr>
          <w:rFonts w:ascii="Arial" w:eastAsia="Arial" w:hAnsi="Arial" w:cs="Arial"/>
          <w:sz w:val="20"/>
          <w:lang w:eastAsia="zh-CN"/>
        </w:rPr>
        <w:t xml:space="preserve"> </w:t>
      </w:r>
      <w:r>
        <w:rPr>
          <w:rFonts w:ascii="Arial" w:hAnsi="Arial" w:cs="Arial"/>
          <w:sz w:val="20"/>
          <w:lang w:eastAsia="zh-CN"/>
        </w:rPr>
        <w:t>party</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bring</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its</w:t>
      </w:r>
      <w:r>
        <w:rPr>
          <w:rFonts w:ascii="Arial" w:eastAsia="Arial" w:hAnsi="Arial" w:cs="Arial"/>
          <w:sz w:val="20"/>
          <w:lang w:eastAsia="zh-CN"/>
        </w:rPr>
        <w:t xml:space="preserve"> </w:t>
      </w:r>
      <w:r>
        <w:rPr>
          <w:rFonts w:ascii="Arial" w:hAnsi="Arial" w:cs="Arial"/>
          <w:sz w:val="20"/>
          <w:lang w:eastAsia="zh-CN"/>
        </w:rPr>
        <w:t>attention</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copyrights,</w:t>
      </w:r>
      <w:r>
        <w:rPr>
          <w:rFonts w:ascii="Arial" w:eastAsia="Arial" w:hAnsi="Arial" w:cs="Arial"/>
          <w:sz w:val="20"/>
          <w:lang w:eastAsia="zh-CN"/>
        </w:rPr>
        <w:t xml:space="preserve"> </w:t>
      </w:r>
      <w:r>
        <w:rPr>
          <w:rFonts w:ascii="Arial" w:hAnsi="Arial" w:cs="Arial"/>
          <w:sz w:val="20"/>
          <w:lang w:eastAsia="zh-CN"/>
        </w:rPr>
        <w:t>patents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patent</w:t>
      </w:r>
      <w:r>
        <w:rPr>
          <w:rFonts w:ascii="Arial" w:eastAsia="Arial" w:hAnsi="Arial" w:cs="Arial"/>
          <w:sz w:val="20"/>
          <w:lang w:eastAsia="zh-CN"/>
        </w:rPr>
        <w:t xml:space="preserve"> </w:t>
      </w:r>
      <w:r>
        <w:rPr>
          <w:rFonts w:ascii="Arial" w:hAnsi="Arial" w:cs="Arial"/>
          <w:sz w:val="20"/>
          <w:lang w:eastAsia="zh-CN"/>
        </w:rPr>
        <w:t>applications,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cover</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required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practice</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recommendation.</w:t>
      </w:r>
      <w:r>
        <w:rPr>
          <w:rFonts w:ascii="Arial" w:eastAsia="Arial" w:hAnsi="Arial" w:cs="Arial"/>
          <w:sz w:val="20"/>
          <w:lang w:eastAsia="zh-CN"/>
        </w:rPr>
        <w:t xml:space="preserve">  </w:t>
      </w:r>
      <w:r>
        <w:rPr>
          <w:rFonts w:ascii="Arial" w:hAnsi="Arial" w:cs="Arial"/>
          <w:sz w:val="20"/>
          <w:lang w:eastAsia="zh-CN"/>
        </w:rPr>
        <w:t>Please</w:t>
      </w:r>
      <w:r>
        <w:rPr>
          <w:rFonts w:ascii="Arial" w:eastAsia="Arial" w:hAnsi="Arial" w:cs="Arial"/>
          <w:sz w:val="20"/>
          <w:lang w:eastAsia="zh-CN"/>
        </w:rPr>
        <w:t xml:space="preserve"> </w:t>
      </w:r>
      <w:r>
        <w:rPr>
          <w:rFonts w:ascii="Arial" w:hAnsi="Arial" w:cs="Arial"/>
          <w:sz w:val="20"/>
          <w:lang w:eastAsia="zh-CN"/>
        </w:rPr>
        <w:t>address</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information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Executive</w:t>
      </w:r>
      <w:r>
        <w:rPr>
          <w:rFonts w:ascii="Arial" w:eastAsia="Arial" w:hAnsi="Arial" w:cs="Arial"/>
          <w:sz w:val="20"/>
          <w:lang w:eastAsia="zh-CN"/>
        </w:rPr>
        <w:t xml:space="preserve"> </w:t>
      </w:r>
      <w:r>
        <w:rPr>
          <w:rFonts w:ascii="Arial" w:hAnsi="Arial" w:cs="Arial"/>
          <w:sz w:val="20"/>
          <w:lang w:eastAsia="zh-CN"/>
        </w:rPr>
        <w:t>Director.</w:t>
      </w:r>
    </w:p>
    <w:p w:rsidR="00C10D4C" w:rsidRDefault="00C10D4C" w:rsidP="007513F2">
      <w:pPr>
        <w:pStyle w:val="StyleHeading112pt"/>
        <w:pageBreakBefore/>
        <w:numPr>
          <w:ilvl w:val="0"/>
          <w:numId w:val="11"/>
        </w:numPr>
      </w:pPr>
      <w:bookmarkStart w:id="209" w:name="_Toc341182590"/>
      <w:bookmarkStart w:id="210" w:name="_Toc384986299"/>
      <w:r>
        <w:lastRenderedPageBreak/>
        <w:t>Disclaimer</w:t>
      </w:r>
      <w:bookmarkEnd w:id="209"/>
      <w:bookmarkEnd w:id="210"/>
    </w:p>
    <w:p w:rsidR="00C10D4C" w:rsidRDefault="00C10D4C">
      <w:pPr>
        <w:rPr>
          <w:rFonts w:ascii="Arial" w:hAnsi="Arial" w:cs="Arial"/>
          <w:sz w:val="20"/>
        </w:rPr>
      </w:pP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contained</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provided</w:t>
      </w:r>
      <w:r>
        <w:rPr>
          <w:rFonts w:ascii="Arial" w:eastAsia="Arial" w:hAnsi="Arial" w:cs="Arial"/>
          <w:sz w:val="20"/>
        </w:rPr>
        <w:t xml:space="preserve"> </w:t>
      </w:r>
      <w:r>
        <w:rPr>
          <w:rFonts w:ascii="Arial" w:hAnsi="Arial" w:cs="Arial"/>
          <w:sz w:val="20"/>
        </w:rPr>
        <w:t>on</w:t>
      </w:r>
      <w:r>
        <w:rPr>
          <w:rFonts w:ascii="Arial" w:eastAsia="Arial" w:hAnsi="Arial" w:cs="Arial"/>
          <w:sz w:val="20"/>
        </w:rPr>
        <w:t xml:space="preserve"> </w:t>
      </w:r>
      <w:r>
        <w:rPr>
          <w:rFonts w:ascii="Arial" w:hAnsi="Arial" w:cs="Arial"/>
          <w:sz w:val="20"/>
        </w:rPr>
        <w:t>an</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basis</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OGF</w:t>
      </w:r>
      <w:r>
        <w:rPr>
          <w:rFonts w:ascii="Arial" w:eastAsia="Arial" w:hAnsi="Arial" w:cs="Arial"/>
          <w:sz w:val="20"/>
        </w:rPr>
        <w:t xml:space="preserve"> </w:t>
      </w:r>
      <w:r>
        <w:rPr>
          <w:rFonts w:ascii="Arial" w:hAnsi="Arial" w:cs="Arial"/>
          <w:sz w:val="20"/>
        </w:rPr>
        <w:t>disclaims</w:t>
      </w:r>
      <w:r>
        <w:rPr>
          <w:rFonts w:ascii="Arial" w:eastAsia="Arial" w:hAnsi="Arial" w:cs="Arial"/>
          <w:sz w:val="20"/>
        </w:rPr>
        <w:t xml:space="preserve"> </w:t>
      </w:r>
      <w:r>
        <w:rPr>
          <w:rFonts w:ascii="Arial" w:hAnsi="Arial" w:cs="Arial"/>
          <w:sz w:val="20"/>
        </w:rPr>
        <w:t>all</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express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including</w:t>
      </w:r>
      <w:r>
        <w:rPr>
          <w:rFonts w:ascii="Arial" w:eastAsia="Arial" w:hAnsi="Arial" w:cs="Arial"/>
          <w:sz w:val="20"/>
        </w:rPr>
        <w:t xml:space="preserve"> </w:t>
      </w:r>
      <w:r>
        <w:rPr>
          <w:rFonts w:ascii="Arial" w:hAnsi="Arial" w:cs="Arial"/>
          <w:sz w:val="20"/>
        </w:rPr>
        <w:t>but</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limited</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warranty</w:t>
      </w:r>
      <w:r>
        <w:rPr>
          <w:rFonts w:ascii="Arial" w:eastAsia="Arial" w:hAnsi="Arial" w:cs="Arial"/>
          <w:sz w:val="20"/>
        </w:rPr>
        <w:t xml:space="preserve"> </w:t>
      </w:r>
      <w:r>
        <w:rPr>
          <w:rFonts w:ascii="Arial" w:hAnsi="Arial" w:cs="Arial"/>
          <w:sz w:val="20"/>
        </w:rPr>
        <w:t>that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use</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will</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infringe</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merchantability</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fitness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particular</w:t>
      </w:r>
      <w:r>
        <w:rPr>
          <w:rFonts w:ascii="Arial" w:eastAsia="Arial" w:hAnsi="Arial" w:cs="Arial"/>
          <w:sz w:val="20"/>
        </w:rPr>
        <w:t xml:space="preserve"> </w:t>
      </w:r>
      <w:r>
        <w:rPr>
          <w:rFonts w:ascii="Arial" w:hAnsi="Arial" w:cs="Arial"/>
          <w:sz w:val="20"/>
        </w:rPr>
        <w:t>purpose.</w:t>
      </w:r>
    </w:p>
    <w:p w:rsidR="00C10D4C" w:rsidRDefault="00C10D4C" w:rsidP="007513F2">
      <w:pPr>
        <w:pStyle w:val="StyleHeading112pt"/>
        <w:pageBreakBefore/>
        <w:numPr>
          <w:ilvl w:val="0"/>
          <w:numId w:val="11"/>
        </w:numPr>
      </w:pPr>
      <w:bookmarkStart w:id="211" w:name="_Toc341182591"/>
      <w:bookmarkStart w:id="212" w:name="_Toc384986300"/>
      <w:r>
        <w:lastRenderedPageBreak/>
        <w:t>Full</w:t>
      </w:r>
      <w:r>
        <w:rPr>
          <w:rFonts w:eastAsia="Arial"/>
        </w:rPr>
        <w:t xml:space="preserve"> </w:t>
      </w:r>
      <w:r>
        <w:t>Copyright</w:t>
      </w:r>
      <w:r>
        <w:rPr>
          <w:rFonts w:eastAsia="Arial"/>
        </w:rPr>
        <w:t xml:space="preserve"> </w:t>
      </w:r>
      <w:r>
        <w:t>Notice</w:t>
      </w:r>
      <w:bookmarkEnd w:id="211"/>
      <w:bookmarkEnd w:id="212"/>
    </w:p>
    <w:p w:rsidR="00C10D4C" w:rsidRDefault="00C10D4C">
      <w:pPr>
        <w:pStyle w:val="nobreak"/>
        <w:rPr>
          <w:rFonts w:eastAsia="MS Mincho"/>
        </w:rPr>
      </w:pPr>
    </w:p>
    <w:p w:rsidR="00C10D4C" w:rsidRDefault="00C10D4C">
      <w:pPr>
        <w:rPr>
          <w:rFonts w:ascii="Arial" w:eastAsia="Arial" w:hAnsi="Arial" w:cs="Arial"/>
          <w:sz w:val="20"/>
        </w:rPr>
      </w:pPr>
      <w:proofErr w:type="gramStart"/>
      <w:r>
        <w:rPr>
          <w:rFonts w:ascii="Arial" w:hAnsi="Arial" w:cs="Arial"/>
          <w:sz w:val="20"/>
        </w:rPr>
        <w:t>Copyright</w:t>
      </w:r>
      <w:r>
        <w:rPr>
          <w:rFonts w:ascii="Arial" w:eastAsia="Arial" w:hAnsi="Arial" w:cs="Arial"/>
          <w:sz w:val="20"/>
        </w:rPr>
        <w:t xml:space="preserve"> </w:t>
      </w:r>
      <w:r>
        <w:rPr>
          <w:rFonts w:ascii="Arial" w:hAnsi="Arial" w:cs="Arial"/>
          <w:sz w:val="20"/>
        </w:rPr>
        <w:t>(C)</w:t>
      </w:r>
      <w:r>
        <w:rPr>
          <w:rFonts w:ascii="Arial" w:eastAsia="Arial" w:hAnsi="Arial" w:cs="Arial"/>
          <w:sz w:val="20"/>
        </w:rPr>
        <w:t xml:space="preserve"> </w:t>
      </w:r>
      <w:r>
        <w:rPr>
          <w:rFonts w:ascii="Arial" w:hAnsi="Arial" w:cs="Arial"/>
          <w:sz w:val="20"/>
        </w:rPr>
        <w:t>Open</w:t>
      </w:r>
      <w:r>
        <w:rPr>
          <w:rFonts w:ascii="Arial" w:eastAsia="Arial" w:hAnsi="Arial" w:cs="Arial"/>
          <w:sz w:val="20"/>
        </w:rPr>
        <w:t xml:space="preserve"> </w:t>
      </w:r>
      <w:r>
        <w:rPr>
          <w:rFonts w:ascii="Arial" w:hAnsi="Arial" w:cs="Arial"/>
          <w:sz w:val="20"/>
        </w:rPr>
        <w:t>Grid</w:t>
      </w:r>
      <w:r>
        <w:rPr>
          <w:rFonts w:ascii="Arial" w:eastAsia="Arial" w:hAnsi="Arial" w:cs="Arial"/>
          <w:sz w:val="20"/>
        </w:rPr>
        <w:t xml:space="preserve"> </w:t>
      </w:r>
      <w:r>
        <w:rPr>
          <w:rFonts w:ascii="Arial" w:hAnsi="Arial" w:cs="Arial"/>
          <w:sz w:val="20"/>
        </w:rPr>
        <w:t>Forum</w:t>
      </w:r>
      <w:r>
        <w:rPr>
          <w:rFonts w:ascii="Arial" w:eastAsia="Arial" w:hAnsi="Arial" w:cs="Arial"/>
          <w:sz w:val="20"/>
        </w:rPr>
        <w:t xml:space="preserve"> </w:t>
      </w:r>
      <w:r>
        <w:rPr>
          <w:rFonts w:ascii="Arial" w:hAnsi="Arial" w:cs="Arial"/>
          <w:sz w:val="20"/>
        </w:rPr>
        <w:t>(201</w:t>
      </w:r>
      <w:r w:rsidR="00430F24">
        <w:rPr>
          <w:rFonts w:ascii="Arial" w:hAnsi="Arial" w:cs="Arial"/>
          <w:sz w:val="20"/>
        </w:rPr>
        <w:t>4</w:t>
      </w:r>
      <w:r>
        <w:rPr>
          <w:rFonts w:ascii="Arial" w:hAnsi="Arial" w:cs="Arial"/>
          <w:sz w:val="20"/>
        </w:rPr>
        <w:t>).</w:t>
      </w:r>
      <w:proofErr w:type="gramEnd"/>
      <w:r>
        <w:rPr>
          <w:rFonts w:ascii="Arial" w:eastAsia="Arial" w:hAnsi="Arial" w:cs="Arial"/>
          <w:sz w:val="20"/>
        </w:rPr>
        <w:t xml:space="preserve"> </w:t>
      </w:r>
      <w:r w:rsidR="00FC6B31">
        <w:rPr>
          <w:rFonts w:ascii="Arial" w:eastAsia="Arial" w:hAnsi="Arial" w:cs="Arial"/>
          <w:sz w:val="20"/>
        </w:rPr>
        <w:t>Some</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Reserved.</w:t>
      </w:r>
      <w:r>
        <w:rPr>
          <w:rFonts w:ascii="Arial" w:eastAsia="Arial" w:hAnsi="Arial" w:cs="Arial"/>
          <w:sz w:val="20"/>
        </w:rPr>
        <w:t xml:space="preserve"> </w:t>
      </w:r>
    </w:p>
    <w:p w:rsidR="00677CB6" w:rsidRDefault="00677CB6" w:rsidP="00677CB6">
      <w:pPr>
        <w:rPr>
          <w:rFonts w:ascii="Arial" w:hAnsi="Arial" w:cs="Arial"/>
          <w:sz w:val="20"/>
          <w:szCs w:val="20"/>
        </w:rPr>
      </w:pPr>
      <w:bookmarkStart w:id="213" w:name="_Toc366835954"/>
    </w:p>
    <w:p w:rsidR="00FC6B31" w:rsidRDefault="00FC6B31" w:rsidP="00677CB6">
      <w:pPr>
        <w:rPr>
          <w:rFonts w:ascii="Arial" w:hAnsi="Arial" w:cs="Arial"/>
          <w:sz w:val="20"/>
          <w:szCs w:val="20"/>
        </w:rPr>
      </w:pPr>
      <w:r w:rsidRPr="00677CB6">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213"/>
      <w:r w:rsidRPr="00677CB6">
        <w:rPr>
          <w:rFonts w:ascii="Arial" w:hAnsi="Arial" w:cs="Arial"/>
          <w:sz w:val="20"/>
          <w:szCs w:val="20"/>
        </w:rPr>
        <w:t xml:space="preserve"> </w:t>
      </w:r>
    </w:p>
    <w:p w:rsidR="00677CB6" w:rsidRPr="00677CB6" w:rsidRDefault="00677CB6" w:rsidP="00677CB6">
      <w:pPr>
        <w:rPr>
          <w:rFonts w:ascii="Arial" w:hAnsi="Arial" w:cs="Arial"/>
          <w:sz w:val="20"/>
          <w:szCs w:val="20"/>
        </w:rPr>
      </w:pPr>
    </w:p>
    <w:p w:rsidR="00FC6B31" w:rsidRPr="00677CB6" w:rsidRDefault="00FC6B31" w:rsidP="00677CB6">
      <w:pPr>
        <w:rPr>
          <w:rFonts w:ascii="Arial" w:hAnsi="Arial" w:cs="Arial"/>
          <w:sz w:val="20"/>
          <w:szCs w:val="20"/>
        </w:rPr>
      </w:pPr>
      <w:bookmarkStart w:id="214" w:name="_Toc366835955"/>
      <w:r w:rsidRPr="00677CB6">
        <w:rPr>
          <w:rFonts w:ascii="Arial" w:hAnsi="Arial" w:cs="Arial"/>
          <w:sz w:val="20"/>
          <w:szCs w:val="20"/>
        </w:rPr>
        <w:t>The limited permissions granted above are perpetual and will not be revoked by the OGF or its successors or assignees.</w:t>
      </w:r>
      <w:bookmarkEnd w:id="214"/>
      <w:r w:rsidRPr="00677CB6">
        <w:rPr>
          <w:rFonts w:ascii="Arial" w:hAnsi="Arial" w:cs="Arial"/>
          <w:sz w:val="20"/>
          <w:szCs w:val="20"/>
        </w:rPr>
        <w:t xml:space="preserve"> </w:t>
      </w: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rsidP="007513F2">
      <w:pPr>
        <w:pStyle w:val="StyleHeading112pt"/>
        <w:pageBreakBefore/>
        <w:numPr>
          <w:ilvl w:val="0"/>
          <w:numId w:val="11"/>
        </w:numPr>
      </w:pPr>
      <w:bookmarkStart w:id="215" w:name="_Toc341182592"/>
      <w:bookmarkStart w:id="216" w:name="_Toc384986301"/>
      <w:bookmarkStart w:id="217" w:name="_References"/>
      <w:r>
        <w:lastRenderedPageBreak/>
        <w:t>References</w:t>
      </w:r>
      <w:bookmarkEnd w:id="215"/>
      <w:bookmarkEnd w:id="216"/>
    </w:p>
    <w:p w:rsidR="00C10D4C" w:rsidRDefault="00C10D4C">
      <w:pPr>
        <w:pStyle w:val="ListBullet"/>
        <w:numPr>
          <w:ilvl w:val="0"/>
          <w:numId w:val="0"/>
        </w:numPr>
        <w:rPr>
          <w:rFonts w:eastAsia="MS Mincho"/>
          <w:lang w:val="nb-NO"/>
        </w:rPr>
      </w:pPr>
    </w:p>
    <w:p w:rsidR="00B554D2" w:rsidRDefault="00B554D2" w:rsidP="00B554D2">
      <w:pPr>
        <w:pStyle w:val="ListBullet"/>
        <w:numPr>
          <w:ilvl w:val="0"/>
          <w:numId w:val="0"/>
        </w:numPr>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1.0 specification</w:t>
      </w:r>
    </w:p>
    <w:p w:rsidR="00B554D2" w:rsidRDefault="006B2327" w:rsidP="00B554D2">
      <w:pPr>
        <w:pStyle w:val="ListBullet"/>
        <w:numPr>
          <w:ilvl w:val="0"/>
          <w:numId w:val="0"/>
        </w:numPr>
      </w:pPr>
      <w:hyperlink r:id="rId62" w:history="1">
        <w:r w:rsidR="00B554D2" w:rsidRPr="0006558F">
          <w:rPr>
            <w:rStyle w:val="Hyperlink"/>
            <w:rFonts w:eastAsia="MS Mincho"/>
          </w:rPr>
          <w:t>http://www.ogf.org/documents/GFD.174.pdf/</w:t>
        </w:r>
      </w:hyperlink>
    </w:p>
    <w:p w:rsidR="00B554D2" w:rsidRDefault="00B554D2" w:rsidP="00B554D2">
      <w:pPr>
        <w:pStyle w:val="ListBullet"/>
        <w:numPr>
          <w:ilvl w:val="0"/>
          <w:numId w:val="0"/>
        </w:numPr>
      </w:pPr>
      <w:r w:rsidDel="008665B0">
        <w:t xml:space="preserve"> </w:t>
      </w:r>
    </w:p>
    <w:p w:rsidR="00B554D2" w:rsidRDefault="00B554D2" w:rsidP="00B554D2">
      <w:pPr>
        <w:pStyle w:val="ListBullet"/>
        <w:numPr>
          <w:ilvl w:val="0"/>
          <w:numId w:val="0"/>
        </w:numPr>
        <w:rPr>
          <w:lang w:val="nb-NO"/>
        </w:rPr>
      </w:pPr>
      <w:r>
        <w:rPr>
          <w:rFonts w:eastAsia="MS Mincho"/>
          <w:lang w:val="nb-NO"/>
        </w:rPr>
        <w:t>[DFDL</w:t>
      </w:r>
      <w:r w:rsidR="001E4104">
        <w:rPr>
          <w:rFonts w:eastAsia="MS Mincho"/>
          <w:lang w:val="nb-NO"/>
        </w:rPr>
        <w:t>R</w:t>
      </w:r>
      <w:r>
        <w:rPr>
          <w:rFonts w:eastAsia="MS Mincho"/>
          <w:lang w:val="nb-NO"/>
        </w:rPr>
        <w:t>]</w:t>
      </w:r>
      <w:r>
        <w:rPr>
          <w:rFonts w:eastAsia="Arial"/>
          <w:lang w:val="nb-NO"/>
        </w:rPr>
        <w:t xml:space="preserve"> OGF </w:t>
      </w:r>
      <w:r>
        <w:rPr>
          <w:lang w:val="nb-NO"/>
        </w:rPr>
        <w:t>DFDL</w:t>
      </w:r>
      <w:r>
        <w:rPr>
          <w:rFonts w:eastAsia="Arial"/>
          <w:lang w:val="nb-NO"/>
        </w:rPr>
        <w:t xml:space="preserve"> </w:t>
      </w:r>
      <w:r>
        <w:rPr>
          <w:lang w:val="nb-NO"/>
        </w:rPr>
        <w:t>1.0 specification - revised</w:t>
      </w:r>
    </w:p>
    <w:p w:rsidR="00C559B2" w:rsidRDefault="006B2327" w:rsidP="00C559B2">
      <w:pPr>
        <w:pStyle w:val="ListBullet"/>
        <w:numPr>
          <w:ilvl w:val="0"/>
          <w:numId w:val="0"/>
        </w:numPr>
      </w:pPr>
      <w:hyperlink r:id="rId63" w:history="1">
        <w:r w:rsidR="00C559B2">
          <w:rPr>
            <w:rStyle w:val="Hyperlink"/>
            <w:rFonts w:eastAsia="MS Mincho"/>
          </w:rPr>
          <w:t>http://www.ogf.org/documents/GFD.207.pdf/</w:t>
        </w:r>
      </w:hyperlink>
    </w:p>
    <w:p w:rsidR="00B554D2" w:rsidRDefault="00B554D2" w:rsidP="00B554D2">
      <w:pPr>
        <w:pStyle w:val="ListBullet"/>
        <w:numPr>
          <w:ilvl w:val="0"/>
          <w:numId w:val="0"/>
        </w:numPr>
      </w:pPr>
    </w:p>
    <w:p w:rsidR="00C10D4C" w:rsidRDefault="00C10D4C" w:rsidP="00B554D2">
      <w:pPr>
        <w:pStyle w:val="ListBullet"/>
        <w:numPr>
          <w:ilvl w:val="0"/>
          <w:numId w:val="0"/>
        </w:num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64" w:history="1">
        <w:r w:rsidR="008665B0">
          <w:rPr>
            <w:rStyle w:val="Hyperlink"/>
            <w:rFonts w:eastAsia="MS Mincho"/>
          </w:rPr>
          <w:t xml:space="preserve"> http://www.ogf.org/documents/GFD.152.pdf/</w:t>
        </w:r>
      </w:hyperlink>
    </w:p>
    <w:bookmarkEnd w:id="217"/>
    <w:p w:rsidR="00200075" w:rsidRDefault="00200075" w:rsidP="008665B0"/>
    <w:p w:rsidR="00DB0D4F" w:rsidRPr="00DB0D4F" w:rsidRDefault="00DB0D4F" w:rsidP="008665B0">
      <w:pPr>
        <w:rPr>
          <w:rFonts w:ascii="Arial" w:hAnsi="Arial" w:cs="Arial"/>
          <w:iCs/>
          <w:sz w:val="20"/>
          <w:szCs w:val="20"/>
        </w:rPr>
      </w:pPr>
      <w:r w:rsidRPr="00DB0D4F">
        <w:rPr>
          <w:rFonts w:ascii="Arial" w:hAnsi="Arial" w:cs="Arial"/>
          <w:iCs/>
          <w:sz w:val="20"/>
          <w:szCs w:val="20"/>
        </w:rPr>
        <w:t>[ULDML] UTS #35: Unicode Locale Data Markup Language (LDML)</w:t>
      </w:r>
      <w:r w:rsidRPr="00DB0D4F">
        <w:t xml:space="preserve"> </w:t>
      </w:r>
      <w:hyperlink r:id="rId65" w:history="1">
        <w:r w:rsidRPr="00DB0D4F">
          <w:rPr>
            <w:rStyle w:val="Hyperlink"/>
            <w:rFonts w:ascii="Arial" w:hAnsi="Arial" w:cs="Arial"/>
            <w:iCs/>
            <w:sz w:val="20"/>
            <w:szCs w:val="20"/>
          </w:rPr>
          <w:t>http://www.unicode.org/reports/tr35/</w:t>
        </w:r>
      </w:hyperlink>
    </w:p>
    <w:p w:rsidR="00DB0D4F" w:rsidRDefault="00DB0D4F" w:rsidP="008665B0">
      <w:pPr>
        <w:rPr>
          <w:rFonts w:ascii="Arial" w:hAnsi="Arial" w:cs="Arial"/>
          <w:i/>
          <w:iCs/>
          <w:sz w:val="20"/>
          <w:szCs w:val="20"/>
        </w:rPr>
      </w:pPr>
    </w:p>
    <w:p w:rsidR="00DB0D4F" w:rsidRDefault="00DB0D4F" w:rsidP="008665B0">
      <w:pPr>
        <w:rPr>
          <w:rFonts w:ascii="Arial" w:hAnsi="Arial" w:cs="Arial"/>
          <w:sz w:val="20"/>
          <w:szCs w:val="20"/>
        </w:rPr>
      </w:pPr>
      <w:r w:rsidRPr="00DB0D4F">
        <w:rPr>
          <w:rFonts w:ascii="Arial" w:hAnsi="Arial" w:cs="Arial"/>
          <w:iCs/>
          <w:sz w:val="20"/>
          <w:szCs w:val="20"/>
        </w:rPr>
        <w:t>[UCLDR]</w:t>
      </w:r>
      <w:r>
        <w:rPr>
          <w:rFonts w:ascii="Arial" w:hAnsi="Arial" w:cs="Arial"/>
          <w:i/>
          <w:iCs/>
          <w:sz w:val="20"/>
          <w:szCs w:val="20"/>
        </w:rPr>
        <w:t xml:space="preserve"> </w:t>
      </w:r>
      <w:r w:rsidRPr="00A7555E">
        <w:rPr>
          <w:rFonts w:ascii="Arial" w:hAnsi="Arial" w:cs="Arial"/>
          <w:sz w:val="20"/>
          <w:szCs w:val="20"/>
        </w:rPr>
        <w:t xml:space="preserve">Unicode Common Locale Data Repository </w:t>
      </w:r>
    </w:p>
    <w:p w:rsidR="00DB0D4F" w:rsidRDefault="006B2327" w:rsidP="008665B0">
      <w:pPr>
        <w:rPr>
          <w:rFonts w:ascii="Arial" w:hAnsi="Arial" w:cs="Arial"/>
          <w:sz w:val="20"/>
          <w:szCs w:val="20"/>
        </w:rPr>
      </w:pPr>
      <w:hyperlink r:id="rId66" w:history="1">
        <w:r w:rsidR="00DB0D4F" w:rsidRPr="00A7555E">
          <w:rPr>
            <w:rStyle w:val="Hyperlink"/>
            <w:rFonts w:ascii="Arial" w:hAnsi="Arial" w:cs="Arial"/>
            <w:sz w:val="20"/>
            <w:szCs w:val="20"/>
          </w:rPr>
          <w:t>https://sites.google.com/site/cldr/</w:t>
        </w:r>
      </w:hyperlink>
    </w:p>
    <w:p w:rsidR="00B554D2" w:rsidRDefault="00B554D2" w:rsidP="008665B0">
      <w:pPr>
        <w:rPr>
          <w:rFonts w:ascii="Arial" w:hAnsi="Arial" w:cs="Arial"/>
          <w:sz w:val="20"/>
          <w:szCs w:val="20"/>
        </w:rPr>
      </w:pPr>
    </w:p>
    <w:p w:rsidR="00B554D2" w:rsidRDefault="00B554D2" w:rsidP="008665B0">
      <w:pPr>
        <w:rPr>
          <w:rFonts w:ascii="Arial" w:hAnsi="Arial" w:cs="Arial"/>
          <w:sz w:val="20"/>
          <w:szCs w:val="20"/>
        </w:rPr>
      </w:pPr>
      <w:r>
        <w:rPr>
          <w:rFonts w:ascii="Arial" w:hAnsi="Arial" w:cs="Arial"/>
          <w:sz w:val="20"/>
          <w:szCs w:val="20"/>
        </w:rPr>
        <w:t>[</w:t>
      </w:r>
      <w:r w:rsidR="001E4104">
        <w:rPr>
          <w:rFonts w:ascii="Arial" w:hAnsi="Arial" w:cs="Arial"/>
          <w:sz w:val="20"/>
          <w:szCs w:val="20"/>
        </w:rPr>
        <w:t>DFDLX2</w:t>
      </w:r>
      <w:r>
        <w:rPr>
          <w:rFonts w:ascii="Arial" w:hAnsi="Arial" w:cs="Arial"/>
          <w:sz w:val="20"/>
          <w:szCs w:val="20"/>
        </w:rPr>
        <w:t>] DFDL Experience Document 2</w:t>
      </w:r>
    </w:p>
    <w:p w:rsidR="00B554D2" w:rsidRDefault="00B554D2" w:rsidP="008665B0">
      <w:r>
        <w:rPr>
          <w:rFonts w:ascii="Helv" w:hAnsi="Helv" w:cs="Helv"/>
          <w:color w:val="000000" w:themeColor="text1"/>
          <w:sz w:val="20"/>
          <w:szCs w:val="20"/>
          <w:lang w:eastAsia="en-GB"/>
        </w:rPr>
        <w:t>&lt;To be added&gt;</w:t>
      </w:r>
    </w:p>
    <w:p w:rsidR="00200075" w:rsidRPr="001E4104" w:rsidRDefault="00200075" w:rsidP="008665B0">
      <w:pPr>
        <w:rPr>
          <w:rFonts w:ascii="Arial" w:hAnsi="Arial" w:cs="Arial"/>
          <w:sz w:val="20"/>
          <w:szCs w:val="20"/>
        </w:rPr>
      </w:pPr>
    </w:p>
    <w:p w:rsidR="001E4104" w:rsidRPr="001E4104" w:rsidRDefault="001E4104" w:rsidP="001E4104">
      <w:pPr>
        <w:autoSpaceDE w:val="0"/>
        <w:rPr>
          <w:rFonts w:ascii="Arial" w:hAnsi="Arial" w:cs="Arial"/>
          <w:sz w:val="20"/>
          <w:szCs w:val="20"/>
        </w:rPr>
      </w:pPr>
      <w:r w:rsidRPr="001E4104">
        <w:rPr>
          <w:rFonts w:ascii="Arial" w:hAnsi="Arial" w:cs="Arial"/>
          <w:sz w:val="20"/>
          <w:szCs w:val="20"/>
        </w:rPr>
        <w:t>[XSDL2] XML Schema Part</w:t>
      </w:r>
      <w:r>
        <w:rPr>
          <w:rFonts w:ascii="Arial" w:hAnsi="Arial" w:cs="Arial"/>
          <w:sz w:val="20"/>
          <w:szCs w:val="20"/>
        </w:rPr>
        <w:t xml:space="preserve"> </w:t>
      </w:r>
      <w:r w:rsidRPr="001E4104">
        <w:rPr>
          <w:rFonts w:ascii="Arial" w:hAnsi="Arial" w:cs="Arial"/>
          <w:sz w:val="20"/>
          <w:szCs w:val="20"/>
        </w:rPr>
        <w:t xml:space="preserve">2: Datatypes </w:t>
      </w:r>
      <w:r>
        <w:rPr>
          <w:rFonts w:ascii="Arial" w:hAnsi="Arial" w:cs="Arial"/>
          <w:sz w:val="20"/>
          <w:szCs w:val="20"/>
        </w:rPr>
        <w:t>Second Edition</w:t>
      </w:r>
    </w:p>
    <w:p w:rsidR="001E4104" w:rsidRDefault="006B2327" w:rsidP="001E4104">
      <w:pPr>
        <w:autoSpaceDE w:val="0"/>
        <w:rPr>
          <w:rFonts w:ascii="Arial" w:hAnsi="Arial" w:cs="Arial"/>
          <w:sz w:val="20"/>
          <w:szCs w:val="20"/>
        </w:rPr>
      </w:pPr>
      <w:hyperlink r:id="rId67" w:history="1">
        <w:r w:rsidR="001E4104" w:rsidRPr="001E4104">
          <w:rPr>
            <w:rStyle w:val="Hyperlink"/>
            <w:rFonts w:ascii="Arial" w:hAnsi="Arial" w:cs="Arial"/>
            <w:sz w:val="20"/>
            <w:szCs w:val="20"/>
          </w:rPr>
          <w:t>http://www.w3.org/TR/2004/REC-xmlschema-2-20041028/</w:t>
        </w:r>
      </w:hyperlink>
    </w:p>
    <w:p w:rsidR="00C95209" w:rsidRDefault="00C95209" w:rsidP="001E4104">
      <w:pPr>
        <w:autoSpaceDE w:val="0"/>
        <w:rPr>
          <w:rFonts w:ascii="Arial" w:hAnsi="Arial" w:cs="Arial"/>
          <w:sz w:val="20"/>
          <w:szCs w:val="20"/>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[ICURE] </w:t>
      </w:r>
      <w:r>
        <w:rPr>
          <w:rFonts w:ascii="Arial" w:eastAsia="Times New Roman" w:hAnsi="Arial" w:cs="Arial"/>
          <w:color w:val="000000" w:themeColor="text1"/>
          <w:sz w:val="20"/>
          <w:szCs w:val="20"/>
          <w:lang w:eastAsia="en-GB"/>
        </w:rPr>
        <w:t>ICU R</w:t>
      </w:r>
      <w:r w:rsidRPr="00FE3717">
        <w:rPr>
          <w:rFonts w:ascii="Arial" w:eastAsia="Times New Roman" w:hAnsi="Arial" w:cs="Arial"/>
          <w:color w:val="000000" w:themeColor="text1"/>
          <w:sz w:val="20"/>
          <w:szCs w:val="20"/>
          <w:lang w:eastAsia="en-GB"/>
        </w:rPr>
        <w:t>egular</w:t>
      </w:r>
      <w:r>
        <w:rPr>
          <w:rFonts w:ascii="Arial" w:eastAsia="Times New Roman" w:hAnsi="Arial" w:cs="Arial"/>
          <w:color w:val="000000" w:themeColor="text1"/>
          <w:sz w:val="20"/>
          <w:szCs w:val="20"/>
          <w:lang w:eastAsia="en-GB"/>
        </w:rPr>
        <w:t xml:space="preserve"> E</w:t>
      </w:r>
      <w:r w:rsidRPr="00FE3717">
        <w:rPr>
          <w:rFonts w:ascii="Arial" w:eastAsia="Times New Roman" w:hAnsi="Arial" w:cs="Arial"/>
          <w:color w:val="000000" w:themeColor="text1"/>
          <w:sz w:val="20"/>
          <w:szCs w:val="20"/>
          <w:lang w:eastAsia="en-GB"/>
        </w:rPr>
        <w:t>xpression</w:t>
      </w:r>
      <w:r>
        <w:rPr>
          <w:rFonts w:ascii="Arial" w:eastAsia="Times New Roman" w:hAnsi="Arial" w:cs="Arial"/>
          <w:color w:val="000000" w:themeColor="text1"/>
          <w:sz w:val="20"/>
          <w:szCs w:val="20"/>
          <w:lang w:eastAsia="en-GB"/>
        </w:rPr>
        <w:t>s</w:t>
      </w:r>
    </w:p>
    <w:p w:rsidR="00C95209" w:rsidRPr="00C95209" w:rsidRDefault="006B2327"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8" w:history="1">
        <w:r w:rsidR="00C95209" w:rsidRPr="00C95209">
          <w:rPr>
            <w:rFonts w:ascii="Arial" w:eastAsia="Times New Roman" w:hAnsi="Arial" w:cs="Arial"/>
            <w:color w:val="3333CC"/>
            <w:sz w:val="20"/>
            <w:szCs w:val="20"/>
            <w:u w:val="single"/>
            <w:lang w:eastAsia="en-GB"/>
          </w:rPr>
          <w:t>http://userguide.icu-project.org/strings/regexp</w:t>
        </w:r>
      </w:hyperlink>
    </w:p>
    <w:p w:rsidR="00C95209" w:rsidRP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[UNICODERE]</w:t>
      </w:r>
      <w:r>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Unicode Regular Expressions</w:t>
      </w:r>
    </w:p>
    <w:p w:rsidR="00C95209" w:rsidRDefault="006B2327"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9" w:history="1">
        <w:r w:rsidR="00C95209" w:rsidRPr="0006558F">
          <w:rPr>
            <w:rStyle w:val="Hyperlink"/>
            <w:rFonts w:ascii="Arial" w:eastAsia="Times New Roman" w:hAnsi="Arial" w:cs="Arial"/>
            <w:sz w:val="20"/>
            <w:szCs w:val="20"/>
            <w:lang w:eastAsia="en-GB"/>
          </w:rPr>
          <w:t>http://www.unicode.org/reports/tr18/</w:t>
        </w:r>
      </w:hyperlink>
    </w:p>
    <w:p w:rsidR="00C95209" w:rsidRPr="00C95209" w:rsidRDefault="00C95209" w:rsidP="00C95209">
      <w:pPr>
        <w:suppressAutoHyphens w:val="0"/>
        <w:autoSpaceDE w:val="0"/>
        <w:autoSpaceDN w:val="0"/>
        <w:adjustRightInd w:val="0"/>
        <w:rPr>
          <w:rFonts w:ascii="Arial" w:eastAsia="Times New Roman" w:hAnsi="Arial" w:cs="Arial"/>
          <w:color w:val="3333CC"/>
          <w:sz w:val="20"/>
          <w:szCs w:val="20"/>
          <w:lang w:eastAsia="en-GB"/>
        </w:rPr>
      </w:pPr>
    </w:p>
    <w:p w:rsidR="00C95209" w:rsidRDefault="00C95209" w:rsidP="00C95209">
      <w:pPr>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[JAVARE]</w:t>
      </w:r>
      <w:r>
        <w:rPr>
          <w:rFonts w:ascii="Arial" w:eastAsia="Times New Roman" w:hAnsi="Arial" w:cs="Arial"/>
          <w:color w:val="000000" w:themeColor="text1"/>
          <w:sz w:val="20"/>
          <w:szCs w:val="20"/>
          <w:lang w:eastAsia="en-GB"/>
        </w:rPr>
        <w:t xml:space="preserve"> Java 7 Regular Expressions</w:t>
      </w:r>
    </w:p>
    <w:p w:rsidR="00B554D2" w:rsidRDefault="006B2327" w:rsidP="00C95209">
      <w:pPr>
        <w:rPr>
          <w:rFonts w:ascii="Arial" w:eastAsia="Times New Roman" w:hAnsi="Arial" w:cs="Arial"/>
          <w:color w:val="3333CC"/>
          <w:sz w:val="20"/>
          <w:szCs w:val="20"/>
          <w:u w:val="single"/>
          <w:lang w:eastAsia="en-GB"/>
        </w:rPr>
      </w:pPr>
      <w:hyperlink r:id="rId70" w:history="1">
        <w:r w:rsidR="00C95209" w:rsidRPr="00C95209">
          <w:rPr>
            <w:rFonts w:ascii="Arial" w:eastAsia="Times New Roman" w:hAnsi="Arial" w:cs="Arial"/>
            <w:color w:val="3333CC"/>
            <w:sz w:val="20"/>
            <w:szCs w:val="20"/>
            <w:u w:val="single"/>
            <w:lang w:eastAsia="en-GB"/>
          </w:rPr>
          <w:t>http://docs.oracle.com/javase/7/docs/api/java/util/regex/Pattern.html</w:t>
        </w:r>
      </w:hyperlink>
    </w:p>
    <w:p w:rsidR="00FC6B31" w:rsidRDefault="00FC6B31" w:rsidP="00C95209">
      <w:pPr>
        <w:rPr>
          <w:rFonts w:ascii="Arial" w:eastAsia="Times New Roman" w:hAnsi="Arial" w:cs="Arial"/>
          <w:color w:val="3333CC"/>
          <w:sz w:val="20"/>
          <w:szCs w:val="20"/>
          <w:u w:val="single"/>
          <w:lang w:eastAsia="en-GB"/>
        </w:rPr>
      </w:pPr>
    </w:p>
    <w:p w:rsidR="00FC6B31" w:rsidRPr="00FC6B31" w:rsidRDefault="00FC6B31" w:rsidP="00C95209">
      <w:pPr>
        <w:rPr>
          <w:rFonts w:ascii="Arial" w:eastAsia="Times New Roman" w:hAnsi="Arial" w:cs="Arial"/>
          <w:sz w:val="20"/>
          <w:szCs w:val="20"/>
          <w:lang w:eastAsia="en-GB"/>
        </w:rPr>
      </w:pPr>
      <w:r w:rsidRPr="00FC6B31">
        <w:rPr>
          <w:rFonts w:ascii="Arial" w:eastAsia="Times New Roman" w:hAnsi="Arial" w:cs="Arial"/>
          <w:sz w:val="20"/>
          <w:szCs w:val="20"/>
          <w:lang w:eastAsia="en-GB"/>
        </w:rPr>
        <w:t>[XPATH2] XPath 2.0</w:t>
      </w:r>
    </w:p>
    <w:p w:rsidR="00FC6B31" w:rsidRPr="00C95209" w:rsidRDefault="00FC6B31" w:rsidP="00C95209">
      <w:pPr>
        <w:rPr>
          <w:color w:val="3333CC"/>
        </w:rPr>
      </w:pPr>
      <w:r w:rsidRPr="00FC6B31">
        <w:rPr>
          <w:rFonts w:ascii="Arial" w:eastAsia="Times New Roman" w:hAnsi="Arial" w:cs="Arial"/>
          <w:color w:val="3333CC"/>
          <w:sz w:val="20"/>
          <w:szCs w:val="20"/>
          <w:u w:val="single"/>
          <w:lang w:eastAsia="en-GB"/>
        </w:rPr>
        <w:t>http://www.w3.org/TR/xpath20/</w:t>
      </w:r>
      <w:r>
        <w:rPr>
          <w:rFonts w:ascii="Arial" w:eastAsia="Times New Roman" w:hAnsi="Arial" w:cs="Arial"/>
          <w:color w:val="3333CC"/>
          <w:sz w:val="20"/>
          <w:szCs w:val="20"/>
          <w:u w:val="single"/>
          <w:lang w:eastAsia="en-GB"/>
        </w:rPr>
        <w:t xml:space="preserve"> </w:t>
      </w:r>
    </w:p>
    <w:p w:rsidR="00C95209" w:rsidRDefault="00C95209" w:rsidP="008665B0"/>
    <w:sectPr w:rsidR="00C95209">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327" w:rsidRDefault="006B2327">
      <w:r>
        <w:separator/>
      </w:r>
    </w:p>
  </w:endnote>
  <w:endnote w:type="continuationSeparator" w:id="0">
    <w:p w:rsidR="006B2327" w:rsidRDefault="006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Default Sans  Serif">
    <w:altName w:val="Times New Roman"/>
    <w:charset w:val="00"/>
    <w:family w:val="auto"/>
    <w:pitch w:val="variable"/>
  </w:font>
  <w:font w:name="Tms Rmn">
    <w:altName w:val="Times New Roman"/>
    <w:panose1 w:val="02020603040505020304"/>
    <w:charset w:val="00"/>
    <w:family w:val="roman"/>
    <w:notTrueType/>
    <w:pitch w:val="variable"/>
    <w:sig w:usb0="00000003" w:usb1="00000000" w:usb2="00000000" w:usb3="00000000" w:csb0="00000001" w:csb1="00000000"/>
  </w:font>
  <w:font w:name="Default Sans Serif">
    <w:altName w:val="Times New Roman"/>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B41" w:rsidRDefault="006B2327">
    <w:pPr>
      <w:pStyle w:val="Footer"/>
      <w:rPr>
        <w:sz w:val="20"/>
        <w:szCs w:val="20"/>
      </w:rPr>
    </w:pPr>
    <w:hyperlink r:id="rId1" w:history="1">
      <w:r w:rsidR="00F20B41">
        <w:rPr>
          <w:rStyle w:val="Hyperlink"/>
          <w:rFonts w:ascii="Arial" w:hAnsi="Arial"/>
        </w:rPr>
        <w:t>dfdl-wg@ogf.org</w:t>
      </w:r>
    </w:hyperlink>
    <w:r w:rsidR="00F20B41">
      <w:rPr>
        <w:sz w:val="20"/>
        <w:szCs w:val="20"/>
      </w:rPr>
      <w:tab/>
    </w:r>
    <w:r w:rsidR="00F20B41">
      <w:rPr>
        <w:rFonts w:eastAsia="Times New Roman"/>
        <w:sz w:val="20"/>
        <w:szCs w:val="20"/>
      </w:rPr>
      <w:t xml:space="preserve">                                          </w:t>
    </w:r>
    <w:r w:rsidR="00F20B41">
      <w:rPr>
        <w:sz w:val="20"/>
        <w:szCs w:val="20"/>
      </w:rPr>
      <w:tab/>
    </w:r>
    <w:r w:rsidR="00F20B41">
      <w:rPr>
        <w:rFonts w:ascii="Arial" w:hAnsi="Arial" w:cs="Arial"/>
        <w:sz w:val="20"/>
        <w:szCs w:val="20"/>
      </w:rPr>
      <w:t>Page</w:t>
    </w:r>
    <w:r w:rsidR="00F20B41">
      <w:rPr>
        <w:rFonts w:ascii="Arial" w:eastAsia="Arial" w:hAnsi="Arial" w:cs="Arial"/>
        <w:sz w:val="20"/>
        <w:szCs w:val="20"/>
      </w:rPr>
      <w:t xml:space="preserve"> </w:t>
    </w:r>
    <w:r w:rsidR="00F20B41">
      <w:rPr>
        <w:rFonts w:cs="Arial"/>
        <w:sz w:val="20"/>
        <w:szCs w:val="20"/>
      </w:rPr>
      <w:fldChar w:fldCharType="begin"/>
    </w:r>
    <w:r w:rsidR="00F20B41">
      <w:rPr>
        <w:rFonts w:cs="Arial"/>
        <w:sz w:val="20"/>
        <w:szCs w:val="20"/>
      </w:rPr>
      <w:instrText xml:space="preserve"> PAGE </w:instrText>
    </w:r>
    <w:r w:rsidR="00F20B41">
      <w:rPr>
        <w:rFonts w:cs="Arial"/>
        <w:sz w:val="20"/>
        <w:szCs w:val="20"/>
      </w:rPr>
      <w:fldChar w:fldCharType="separate"/>
    </w:r>
    <w:r w:rsidR="00A966F3">
      <w:rPr>
        <w:rFonts w:cs="Arial"/>
        <w:noProof/>
        <w:sz w:val="20"/>
        <w:szCs w:val="20"/>
      </w:rPr>
      <w:t>1</w:t>
    </w:r>
    <w:r w:rsidR="00F20B41">
      <w:rPr>
        <w:rFonts w:cs="Arial"/>
        <w:sz w:val="20"/>
        <w:szCs w:val="20"/>
      </w:rPr>
      <w:fldChar w:fldCharType="end"/>
    </w:r>
    <w:r w:rsidR="00F20B41">
      <w:rPr>
        <w:rFonts w:ascii="Arial" w:eastAsia="Arial" w:hAnsi="Arial" w:cs="Arial"/>
        <w:sz w:val="20"/>
        <w:szCs w:val="20"/>
      </w:rPr>
      <w:t xml:space="preserve"> </w:t>
    </w:r>
    <w:r w:rsidR="00F20B41">
      <w:rPr>
        <w:rFonts w:ascii="Arial" w:hAnsi="Arial" w:cs="Arial"/>
        <w:sz w:val="20"/>
        <w:szCs w:val="20"/>
      </w:rPr>
      <w:t>of</w:t>
    </w:r>
    <w:r w:rsidR="00F20B41">
      <w:rPr>
        <w:rFonts w:ascii="Arial" w:eastAsia="Arial" w:hAnsi="Arial" w:cs="Arial"/>
        <w:sz w:val="20"/>
        <w:szCs w:val="20"/>
      </w:rPr>
      <w:t xml:space="preserve"> </w:t>
    </w:r>
    <w:r w:rsidR="00F20B41">
      <w:rPr>
        <w:rFonts w:cs="Arial"/>
        <w:sz w:val="20"/>
        <w:szCs w:val="20"/>
      </w:rPr>
      <w:fldChar w:fldCharType="begin"/>
    </w:r>
    <w:r w:rsidR="00F20B41">
      <w:rPr>
        <w:rFonts w:cs="Arial"/>
        <w:sz w:val="20"/>
        <w:szCs w:val="20"/>
      </w:rPr>
      <w:instrText xml:space="preserve"> NUMPAGES \*Arabic </w:instrText>
    </w:r>
    <w:r w:rsidR="00F20B41">
      <w:rPr>
        <w:rFonts w:cs="Arial"/>
        <w:sz w:val="20"/>
        <w:szCs w:val="20"/>
      </w:rPr>
      <w:fldChar w:fldCharType="separate"/>
    </w:r>
    <w:r w:rsidR="00A966F3">
      <w:rPr>
        <w:rFonts w:cs="Arial"/>
        <w:noProof/>
        <w:sz w:val="20"/>
        <w:szCs w:val="20"/>
      </w:rPr>
      <w:t>63</w:t>
    </w:r>
    <w:r w:rsidR="00F20B41">
      <w:rPr>
        <w:rFonts w:cs="Arial"/>
        <w:sz w:val="20"/>
        <w:szCs w:val="20"/>
      </w:rPr>
      <w:fldChar w:fldCharType="end"/>
    </w:r>
    <w:r w:rsidR="00F20B41">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327" w:rsidRDefault="006B2327">
      <w:r>
        <w:separator/>
      </w:r>
    </w:p>
  </w:footnote>
  <w:footnote w:type="continuationSeparator" w:id="0">
    <w:p w:rsidR="006B2327" w:rsidRDefault="006B23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B41" w:rsidRDefault="00F20B41">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F20B41" w:rsidRDefault="00F20B41">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del w:id="7" w:author="Steve Hanson" w:date="2014-06-10T11:47:00Z">
      <w:r w:rsidDel="00223726">
        <w:rPr>
          <w:rFonts w:ascii="Arial" w:hAnsi="Arial" w:cs="Arial"/>
          <w:sz w:val="20"/>
          <w:szCs w:val="20"/>
          <w:lang w:val="nb-NO"/>
        </w:rPr>
        <w:delText>11</w:delText>
      </w:r>
      <w:r w:rsidDel="00223726">
        <w:rPr>
          <w:rFonts w:ascii="Arial" w:hAnsi="Arial" w:cs="Arial"/>
          <w:sz w:val="20"/>
          <w:szCs w:val="20"/>
        </w:rPr>
        <w:delText xml:space="preserve"> April</w:delText>
      </w:r>
    </w:del>
    <w:ins w:id="8" w:author="Steve Hanson" w:date="2014-08-06T08:59:00Z">
      <w:r w:rsidR="00A966F3">
        <w:rPr>
          <w:rFonts w:ascii="Arial" w:hAnsi="Arial" w:cs="Arial"/>
          <w:sz w:val="20"/>
          <w:szCs w:val="20"/>
        </w:rPr>
        <w:t>6 August</w:t>
      </w:r>
    </w:ins>
    <w:r>
      <w:rPr>
        <w:rFonts w:ascii="Arial" w:hAnsi="Arial" w:cs="Arial"/>
        <w:sz w:val="20"/>
        <w:szCs w:val="20"/>
      </w:rPr>
      <w:t xml:space="preserve"> 2014</w:t>
    </w:r>
  </w:p>
  <w:p w:rsidR="00F20B41" w:rsidRDefault="00F20B41">
    <w:pPr>
      <w:pStyle w:val="Header"/>
      <w:rPr>
        <w:rFonts w:ascii="Arial" w:hAnsi="Arial" w:cs="Arial"/>
        <w:sz w:val="20"/>
        <w:szCs w:val="20"/>
      </w:rPr>
    </w:pPr>
    <w:r>
      <w:rPr>
        <w:rFonts w:ascii="Arial" w:hAnsi="Arial" w:cs="Arial"/>
        <w:sz w:val="20"/>
        <w:szCs w:val="20"/>
      </w:rPr>
      <w:t>dfdl-wg@ogf.org</w:t>
    </w:r>
  </w:p>
  <w:p w:rsidR="00F20B41" w:rsidRDefault="00F20B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2DC0A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6">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6"/>
  </w:num>
  <w:num w:numId="20">
    <w:abstractNumId w:val="37"/>
  </w:num>
  <w:num w:numId="21">
    <w:abstractNumId w:val="56"/>
  </w:num>
  <w:num w:numId="22">
    <w:abstractNumId w:val="25"/>
  </w:num>
  <w:num w:numId="23">
    <w:abstractNumId w:val="49"/>
  </w:num>
  <w:num w:numId="24">
    <w:abstractNumId w:val="45"/>
  </w:num>
  <w:num w:numId="25">
    <w:abstractNumId w:val="47"/>
  </w:num>
  <w:num w:numId="26">
    <w:abstractNumId w:val="30"/>
  </w:num>
  <w:num w:numId="27">
    <w:abstractNumId w:val="48"/>
  </w:num>
  <w:num w:numId="28">
    <w:abstractNumId w:val="32"/>
  </w:num>
  <w:num w:numId="29">
    <w:abstractNumId w:val="58"/>
  </w:num>
  <w:num w:numId="30">
    <w:abstractNumId w:val="34"/>
  </w:num>
  <w:num w:numId="31">
    <w:abstractNumId w:val="31"/>
  </w:num>
  <w:num w:numId="32">
    <w:abstractNumId w:val="29"/>
  </w:num>
  <w:num w:numId="33">
    <w:abstractNumId w:val="54"/>
  </w:num>
  <w:num w:numId="34">
    <w:abstractNumId w:val="50"/>
  </w:num>
  <w:num w:numId="35">
    <w:abstractNumId w:val="41"/>
  </w:num>
  <w:num w:numId="36">
    <w:abstractNumId w:val="40"/>
  </w:num>
  <w:num w:numId="37">
    <w:abstractNumId w:val="51"/>
  </w:num>
  <w:num w:numId="38">
    <w:abstractNumId w:val="28"/>
  </w:num>
  <w:num w:numId="39">
    <w:abstractNumId w:val="52"/>
  </w:num>
  <w:num w:numId="40">
    <w:abstractNumId w:val="35"/>
  </w:num>
  <w:num w:numId="41">
    <w:abstractNumId w:val="38"/>
  </w:num>
  <w:num w:numId="42">
    <w:abstractNumId w:val="43"/>
  </w:num>
  <w:num w:numId="43">
    <w:abstractNumId w:val="55"/>
  </w:num>
  <w:num w:numId="44">
    <w:abstractNumId w:val="46"/>
  </w:num>
  <w:num w:numId="45">
    <w:abstractNumId w:val="39"/>
  </w:num>
  <w:num w:numId="46">
    <w:abstractNumId w:val="23"/>
  </w:num>
  <w:num w:numId="47">
    <w:abstractNumId w:val="26"/>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57"/>
  </w:num>
  <w:num w:numId="50">
    <w:abstractNumId w:val="44"/>
  </w:num>
  <w:num w:numId="51">
    <w:abstractNumId w:val="33"/>
  </w:num>
  <w:num w:numId="52">
    <w:abstractNumId w:val="53"/>
  </w:num>
  <w:num w:numId="53">
    <w:abstractNumId w:val="24"/>
  </w:num>
  <w:num w:numId="54">
    <w:abstractNumId w:val="27"/>
  </w:num>
  <w:num w:numId="55">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655D"/>
    <w:rsid w:val="000078F4"/>
    <w:rsid w:val="00014CD1"/>
    <w:rsid w:val="000270DF"/>
    <w:rsid w:val="0003562B"/>
    <w:rsid w:val="00045B59"/>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62DE"/>
    <w:rsid w:val="000C19B6"/>
    <w:rsid w:val="000C5F3E"/>
    <w:rsid w:val="000D2B9E"/>
    <w:rsid w:val="000D5AA4"/>
    <w:rsid w:val="000D7035"/>
    <w:rsid w:val="000E52A3"/>
    <w:rsid w:val="000E5728"/>
    <w:rsid w:val="000E5CAF"/>
    <w:rsid w:val="000F4B2B"/>
    <w:rsid w:val="000F6CBD"/>
    <w:rsid w:val="00102AAC"/>
    <w:rsid w:val="0010495E"/>
    <w:rsid w:val="001060F0"/>
    <w:rsid w:val="001102C7"/>
    <w:rsid w:val="001145F1"/>
    <w:rsid w:val="0011549C"/>
    <w:rsid w:val="00115FB6"/>
    <w:rsid w:val="00116C61"/>
    <w:rsid w:val="0012073A"/>
    <w:rsid w:val="00124FDB"/>
    <w:rsid w:val="001262B3"/>
    <w:rsid w:val="001310FB"/>
    <w:rsid w:val="00132A5D"/>
    <w:rsid w:val="0013526A"/>
    <w:rsid w:val="00137047"/>
    <w:rsid w:val="00146D75"/>
    <w:rsid w:val="00146DFE"/>
    <w:rsid w:val="00150582"/>
    <w:rsid w:val="00161FF5"/>
    <w:rsid w:val="00165C10"/>
    <w:rsid w:val="00170B5D"/>
    <w:rsid w:val="00180B69"/>
    <w:rsid w:val="00181A27"/>
    <w:rsid w:val="00193BDB"/>
    <w:rsid w:val="001A1302"/>
    <w:rsid w:val="001A54C3"/>
    <w:rsid w:val="001A718C"/>
    <w:rsid w:val="001C1261"/>
    <w:rsid w:val="001C428D"/>
    <w:rsid w:val="001C718D"/>
    <w:rsid w:val="001D13ED"/>
    <w:rsid w:val="001D13FF"/>
    <w:rsid w:val="001D2741"/>
    <w:rsid w:val="001D3DD6"/>
    <w:rsid w:val="001D4A80"/>
    <w:rsid w:val="001E2957"/>
    <w:rsid w:val="001E298D"/>
    <w:rsid w:val="001E4104"/>
    <w:rsid w:val="001F18E8"/>
    <w:rsid w:val="001F211A"/>
    <w:rsid w:val="001F2E30"/>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6914"/>
    <w:rsid w:val="00446F5D"/>
    <w:rsid w:val="00447A95"/>
    <w:rsid w:val="00453413"/>
    <w:rsid w:val="00457AEC"/>
    <w:rsid w:val="00461F0C"/>
    <w:rsid w:val="00462CB5"/>
    <w:rsid w:val="004640E9"/>
    <w:rsid w:val="004676D8"/>
    <w:rsid w:val="00467845"/>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FC3"/>
    <w:rsid w:val="004E1868"/>
    <w:rsid w:val="004E3F78"/>
    <w:rsid w:val="004F16E3"/>
    <w:rsid w:val="004F3087"/>
    <w:rsid w:val="004F5673"/>
    <w:rsid w:val="00500E87"/>
    <w:rsid w:val="005042BC"/>
    <w:rsid w:val="00506B61"/>
    <w:rsid w:val="0051261C"/>
    <w:rsid w:val="00516ECD"/>
    <w:rsid w:val="00527983"/>
    <w:rsid w:val="0053115D"/>
    <w:rsid w:val="00531675"/>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3C5"/>
    <w:rsid w:val="00802605"/>
    <w:rsid w:val="008051E8"/>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38E7"/>
    <w:rsid w:val="008A31A0"/>
    <w:rsid w:val="008A5A64"/>
    <w:rsid w:val="008B7579"/>
    <w:rsid w:val="008C006E"/>
    <w:rsid w:val="008C038F"/>
    <w:rsid w:val="008C3575"/>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7229"/>
    <w:rsid w:val="00AD06EF"/>
    <w:rsid w:val="00AD07D1"/>
    <w:rsid w:val="00AD14DA"/>
    <w:rsid w:val="00AD3AA1"/>
    <w:rsid w:val="00AF2D30"/>
    <w:rsid w:val="00AF4A9C"/>
    <w:rsid w:val="00AF6333"/>
    <w:rsid w:val="00B06588"/>
    <w:rsid w:val="00B22A3B"/>
    <w:rsid w:val="00B23BBF"/>
    <w:rsid w:val="00B31370"/>
    <w:rsid w:val="00B323CD"/>
    <w:rsid w:val="00B43DCB"/>
    <w:rsid w:val="00B44C41"/>
    <w:rsid w:val="00B5427A"/>
    <w:rsid w:val="00B554D2"/>
    <w:rsid w:val="00B62DE0"/>
    <w:rsid w:val="00B63D6E"/>
    <w:rsid w:val="00B73D03"/>
    <w:rsid w:val="00B74FBA"/>
    <w:rsid w:val="00B75C87"/>
    <w:rsid w:val="00B80F59"/>
    <w:rsid w:val="00B83900"/>
    <w:rsid w:val="00B85D4C"/>
    <w:rsid w:val="00B9541D"/>
    <w:rsid w:val="00BA08F6"/>
    <w:rsid w:val="00BA35BD"/>
    <w:rsid w:val="00BA4D8A"/>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20A53"/>
    <w:rsid w:val="00C34855"/>
    <w:rsid w:val="00C35346"/>
    <w:rsid w:val="00C377EE"/>
    <w:rsid w:val="00C41AA6"/>
    <w:rsid w:val="00C559B2"/>
    <w:rsid w:val="00C6312E"/>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6DF7"/>
    <w:rsid w:val="00D63A11"/>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44EB"/>
    <w:rsid w:val="00DE631A"/>
    <w:rsid w:val="00DF1EFF"/>
    <w:rsid w:val="00E0152A"/>
    <w:rsid w:val="00E01F35"/>
    <w:rsid w:val="00E04595"/>
    <w:rsid w:val="00E0587C"/>
    <w:rsid w:val="00E14D9C"/>
    <w:rsid w:val="00E15CC2"/>
    <w:rsid w:val="00E1693E"/>
    <w:rsid w:val="00E20752"/>
    <w:rsid w:val="00E21079"/>
    <w:rsid w:val="00E24E63"/>
    <w:rsid w:val="00E27F65"/>
    <w:rsid w:val="00E44434"/>
    <w:rsid w:val="00E521A4"/>
    <w:rsid w:val="00E52B64"/>
    <w:rsid w:val="00E61E74"/>
    <w:rsid w:val="00E621D3"/>
    <w:rsid w:val="00E630BE"/>
    <w:rsid w:val="00E640C2"/>
    <w:rsid w:val="00E71619"/>
    <w:rsid w:val="00E77FC6"/>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20B41"/>
    <w:rsid w:val="00F433DB"/>
    <w:rsid w:val="00F443B7"/>
    <w:rsid w:val="00F52668"/>
    <w:rsid w:val="00F54DF9"/>
    <w:rsid w:val="00F63017"/>
    <w:rsid w:val="00F641CA"/>
    <w:rsid w:val="00F74A25"/>
    <w:rsid w:val="00F84A17"/>
    <w:rsid w:val="00F867E9"/>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NOTE-datetime." TargetMode="External"/><Relationship Id="rId18" Type="http://schemas.openxmlformats.org/officeDocument/2006/relationships/hyperlink" Target="http://redmine.ogf.org/boards/15/topics/251" TargetMode="External"/><Relationship Id="rId26" Type="http://schemas.openxmlformats.org/officeDocument/2006/relationships/hyperlink" Target="http://redmine.ogf.org/boards/15/topics/39" TargetMode="External"/><Relationship Id="rId39" Type="http://schemas.openxmlformats.org/officeDocument/2006/relationships/hyperlink" Target="http://redmine.ogf.org/boards/15/topics/47" TargetMode="External"/><Relationship Id="rId21" Type="http://schemas.openxmlformats.org/officeDocument/2006/relationships/image" Target="media/image1.png"/><Relationship Id="rId34" Type="http://schemas.openxmlformats.org/officeDocument/2006/relationships/hyperlink" Target="http://redmine.ogf.org/boards/15/topics/27" TargetMode="External"/><Relationship Id="rId42" Type="http://schemas.openxmlformats.org/officeDocument/2006/relationships/hyperlink" Target="http://redmine.ogf.org/boards/15/topics/51" TargetMode="External"/><Relationship Id="rId47" Type="http://schemas.openxmlformats.org/officeDocument/2006/relationships/hyperlink" Target="http://redmine.ogf.org/boards/15/topics/64" TargetMode="External"/><Relationship Id="rId50" Type="http://schemas.openxmlformats.org/officeDocument/2006/relationships/hyperlink" Target="http://redmine.ogf.org/boards/15/topics/67" TargetMode="External"/><Relationship Id="rId55" Type="http://schemas.openxmlformats.org/officeDocument/2006/relationships/hyperlink" Target="http://redmine.ogf.org/boards/15/topics/170" TargetMode="External"/><Relationship Id="rId63" Type="http://schemas.openxmlformats.org/officeDocument/2006/relationships/hyperlink" Target="http://www.ogf.org/documents/GFD.207.pdf/" TargetMode="External"/><Relationship Id="rId68" Type="http://schemas.openxmlformats.org/officeDocument/2006/relationships/hyperlink" Target="http://userguide.icu-project.org/strings/regexp"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cu-project.org/apiref/icu4j/com/ibm/icu/text/SimpleDateFormat.html" TargetMode="External"/><Relationship Id="rId29" Type="http://schemas.openxmlformats.org/officeDocument/2006/relationships/hyperlink" Target="http://userguide.icu-project.org/strings/regex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dmine.ogf.org/boards/15/topics/121" TargetMode="External"/><Relationship Id="rId24" Type="http://schemas.openxmlformats.org/officeDocument/2006/relationships/hyperlink" Target="http://redmine.ogf.org/boards/15/topics/39" TargetMode="External"/><Relationship Id="rId32" Type="http://schemas.openxmlformats.org/officeDocument/2006/relationships/hyperlink" Target="http://docs.oracle.com/javase/7/docs/api/java/util/regex/Pattern.html" TargetMode="External"/><Relationship Id="rId37" Type="http://schemas.openxmlformats.org/officeDocument/2006/relationships/hyperlink" Target="http://redmine.ogf.org/boards/15/topics/42" TargetMode="External"/><Relationship Id="rId40" Type="http://schemas.openxmlformats.org/officeDocument/2006/relationships/hyperlink" Target="http://redmine.ogf.org/boards/15/topics/48" TargetMode="External"/><Relationship Id="rId45" Type="http://schemas.openxmlformats.org/officeDocument/2006/relationships/hyperlink" Target="http://redmine.ogf.org/boards/15/topics/61" TargetMode="External"/><Relationship Id="rId53" Type="http://schemas.openxmlformats.org/officeDocument/2006/relationships/hyperlink" Target="http://redmine.ogf.org/boards/15/topics/106" TargetMode="External"/><Relationship Id="rId58" Type="http://schemas.openxmlformats.org/officeDocument/2006/relationships/hyperlink" Target="http://redmine.ogf.org/boards/15/topics/63" TargetMode="External"/><Relationship Id="rId66" Type="http://schemas.openxmlformats.org/officeDocument/2006/relationships/hyperlink" Target="https://sites.google.com/site/cldr/" TargetMode="External"/><Relationship Id="rId5" Type="http://schemas.openxmlformats.org/officeDocument/2006/relationships/settings" Target="settings.xml"/><Relationship Id="rId15" Type="http://schemas.openxmlformats.org/officeDocument/2006/relationships/hyperlink" Target="http://redmine.ogf.org/boards/15/topics/25" TargetMode="External"/><Relationship Id="rId23" Type="http://schemas.openxmlformats.org/officeDocument/2006/relationships/hyperlink" Target="http://redmine.ogf.org/boards/15/topics/46" TargetMode="External"/><Relationship Id="rId28" Type="http://schemas.openxmlformats.org/officeDocument/2006/relationships/hyperlink" Target="http://redmine.ogf.org/boards/15/topics/244" TargetMode="External"/><Relationship Id="rId36" Type="http://schemas.openxmlformats.org/officeDocument/2006/relationships/hyperlink" Target="http://redmine.ogf.org/boards/15/topics/41" TargetMode="External"/><Relationship Id="rId49" Type="http://schemas.openxmlformats.org/officeDocument/2006/relationships/hyperlink" Target="http://redmine.ogf.org/boards/15/topics/66" TargetMode="External"/><Relationship Id="rId57" Type="http://schemas.openxmlformats.org/officeDocument/2006/relationships/hyperlink" Target="http://redmine.ogf.org/boards/15/topics/59" TargetMode="External"/><Relationship Id="rId61" Type="http://schemas.openxmlformats.org/officeDocument/2006/relationships/hyperlink" Target="mailto:mbeckerle@tresys.com" TargetMode="External"/><Relationship Id="rId10" Type="http://schemas.openxmlformats.org/officeDocument/2006/relationships/footer" Target="footer1.xml"/><Relationship Id="rId19" Type="http://schemas.openxmlformats.org/officeDocument/2006/relationships/hyperlink" Target="http://redmine.ogf.org/boards/15/topics/40" TargetMode="External"/><Relationship Id="rId31" Type="http://schemas.openxmlformats.org/officeDocument/2006/relationships/hyperlink" Target="http://perldoc.perl.org/perlre.html" TargetMode="External"/><Relationship Id="rId44" Type="http://schemas.openxmlformats.org/officeDocument/2006/relationships/hyperlink" Target="http://redmine.ogf.org/boards/15/topics/60" TargetMode="External"/><Relationship Id="rId52" Type="http://schemas.openxmlformats.org/officeDocument/2006/relationships/hyperlink" Target="http://redmine.ogf.org/boards/15/topics/90" TargetMode="External"/><Relationship Id="rId60" Type="http://schemas.openxmlformats.org/officeDocument/2006/relationships/hyperlink" Target="mailto:smh@uk.ibm.com" TargetMode="External"/><Relationship Id="rId65" Type="http://schemas.openxmlformats.org/officeDocument/2006/relationships/hyperlink" Target="http://www.unicode.org/reports/tr35/"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edmine.ogf.org/boards/15/topics/30" TargetMode="External"/><Relationship Id="rId22" Type="http://schemas.openxmlformats.org/officeDocument/2006/relationships/hyperlink" Target="http://redmine.ogf.org/boards/15/topics/159" TargetMode="External"/><Relationship Id="rId27" Type="http://schemas.openxmlformats.org/officeDocument/2006/relationships/hyperlink" Target="http://redmine.ogf.org/boards/15/topics/56" TargetMode="External"/><Relationship Id="rId30" Type="http://schemas.openxmlformats.org/officeDocument/2006/relationships/hyperlink" Target="http://www.unicode.org/reports/tr18/" TargetMode="External"/><Relationship Id="rId35" Type="http://schemas.openxmlformats.org/officeDocument/2006/relationships/hyperlink" Target="http://redmine.ogf.org/boards/15/topics/28" TargetMode="External"/><Relationship Id="rId43" Type="http://schemas.openxmlformats.org/officeDocument/2006/relationships/hyperlink" Target="http://redmine.ogf.org/boards/15/topics/57" TargetMode="External"/><Relationship Id="rId48" Type="http://schemas.openxmlformats.org/officeDocument/2006/relationships/hyperlink" Target="http://redmine.ogf.org/boards/15/topics/65" TargetMode="External"/><Relationship Id="rId56" Type="http://schemas.openxmlformats.org/officeDocument/2006/relationships/hyperlink" Target="http://redmine.ogf.org/boards/15/topics/43" TargetMode="External"/><Relationship Id="rId64" Type="http://schemas.openxmlformats.org/officeDocument/2006/relationships/hyperlink" Target="http://www.ogf.org/documents/GFD.152.pdf/" TargetMode="External"/><Relationship Id="rId69" Type="http://schemas.openxmlformats.org/officeDocument/2006/relationships/hyperlink" Target="http://www.unicode.org/reports/tr18/" TargetMode="External"/><Relationship Id="rId8" Type="http://schemas.openxmlformats.org/officeDocument/2006/relationships/endnotes" Target="endnotes.xml"/><Relationship Id="rId51" Type="http://schemas.openxmlformats.org/officeDocument/2006/relationships/hyperlink" Target="http://redmine.ogf.org/boards/15/topics/7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redmine.ogf.org/boards/15/topics/88" TargetMode="External"/><Relationship Id="rId17" Type="http://schemas.openxmlformats.org/officeDocument/2006/relationships/hyperlink" Target="http://redmine.ogf.org/boards/15/topics/24" TargetMode="External"/><Relationship Id="rId25" Type="http://schemas.openxmlformats.org/officeDocument/2006/relationships/hyperlink" Target="http://redmine.ogf.org/boards/15/topics/39" TargetMode="External"/><Relationship Id="rId33" Type="http://schemas.openxmlformats.org/officeDocument/2006/relationships/hyperlink" Target="http://redmine.ogf.org/boards/15/topics/26" TargetMode="External"/><Relationship Id="rId38" Type="http://schemas.openxmlformats.org/officeDocument/2006/relationships/hyperlink" Target="http://redmine.ogf.org/boards/15/topics/45" TargetMode="External"/><Relationship Id="rId46" Type="http://schemas.openxmlformats.org/officeDocument/2006/relationships/hyperlink" Target="http://redmine.ogf.org/boards/15/topics/62" TargetMode="External"/><Relationship Id="rId59" Type="http://schemas.openxmlformats.org/officeDocument/2006/relationships/hyperlink" Target="http://redmine.ogf.org/boards/15/topics/59" TargetMode="External"/><Relationship Id="rId67" Type="http://schemas.openxmlformats.org/officeDocument/2006/relationships/hyperlink" Target="http://www.w3.org/TR/2004/REC-xmlschema-2-20041028/" TargetMode="External"/><Relationship Id="rId20" Type="http://schemas.openxmlformats.org/officeDocument/2006/relationships/hyperlink" Target="http://demo.icu-project.org/icu-bin/convexp" TargetMode="External"/><Relationship Id="rId41" Type="http://schemas.openxmlformats.org/officeDocument/2006/relationships/hyperlink" Target="http://redmine.ogf.org/boards/15/topics/50" TargetMode="External"/><Relationship Id="rId54" Type="http://schemas.openxmlformats.org/officeDocument/2006/relationships/hyperlink" Target="http://redmine.ogf.org/boards/15/topics/116" TargetMode="External"/><Relationship Id="rId62" Type="http://schemas.openxmlformats.org/officeDocument/2006/relationships/hyperlink" Target="http://www.ogf.org/documents/GFD.174.pdf/" TargetMode="External"/><Relationship Id="rId70" Type="http://schemas.openxmlformats.org/officeDocument/2006/relationships/hyperlink" Target="http://docs.oracle.com/javase/7/docs/api/java/util/regex/Pattern.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FE593-0250-478E-8B1A-BBC85BB8D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24166</Words>
  <Characters>137747</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161590</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3</cp:revision>
  <cp:lastPrinted>2014-07-23T10:25:00Z</cp:lastPrinted>
  <dcterms:created xsi:type="dcterms:W3CDTF">2014-08-06T07:59:00Z</dcterms:created>
  <dcterms:modified xsi:type="dcterms:W3CDTF">2014-08-06T08:00:00Z</dcterms:modified>
</cp:coreProperties>
</file>