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ins w:id="1" w:author="Steve Hanson" w:date="2014-09-01T16:15:00Z"/>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ins w:id="2" w:author="Steve Hanson" w:date="2014-09-01T16:15:00Z">
        <w:r>
          <w:rPr>
            <w:rFonts w:ascii="Arial" w:hAnsi="Arial" w:cs="Arial"/>
            <w:b/>
            <w:sz w:val="32"/>
          </w:rPr>
          <w:t>Errata for DFDL 1.0 Specification GFD-P-R.174</w:t>
        </w:r>
      </w:ins>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3" w:name="_Ref525097868"/>
      <w:r w:rsidRPr="00EB184F">
        <w:rPr>
          <w:rFonts w:ascii="Arial" w:hAnsi="Arial" w:cs="Arial"/>
          <w:sz w:val="20"/>
          <w:szCs w:val="20"/>
          <w:u w:val="single"/>
        </w:rPr>
        <w:t>Abstract</w:t>
      </w:r>
      <w:bookmarkEnd w:id="3"/>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4" w:author="Steve Hanson" w:date="2014-09-03T11:43:00Z">
        <w:r w:rsidR="00BA3AA3">
          <w:rPr>
            <w:rFonts w:ascii="Arial" w:hAnsi="Arial" w:cs="Arial"/>
            <w:sz w:val="20"/>
            <w:szCs w:val="20"/>
          </w:rPr>
          <w:t>9-0</w:t>
        </w:r>
      </w:ins>
      <w:del w:id="5" w:author="Steve Hanson" w:date="2014-06-10T11:47:00Z">
        <w:r w:rsidR="000D2B9E" w:rsidDel="00223726">
          <w:rPr>
            <w:rFonts w:ascii="Arial" w:hAnsi="Arial" w:cs="Arial"/>
            <w:sz w:val="20"/>
            <w:szCs w:val="20"/>
          </w:rPr>
          <w:delText>4</w:delText>
        </w:r>
      </w:del>
      <w:del w:id="6" w:author="Steve Hanson" w:date="2014-09-03T11:43:00Z">
        <w:r w:rsidR="00ED1E8C" w:rsidDel="00BA3AA3">
          <w:rPr>
            <w:rFonts w:ascii="Arial" w:hAnsi="Arial" w:cs="Arial"/>
            <w:sz w:val="20"/>
            <w:szCs w:val="20"/>
          </w:rPr>
          <w:delText>-</w:delText>
        </w:r>
      </w:del>
      <w:ins w:id="7" w:author="Steve Hanson" w:date="2014-08-28T14:51:00Z">
        <w:r w:rsidR="001D7643">
          <w:rPr>
            <w:rFonts w:ascii="Arial" w:hAnsi="Arial" w:cs="Arial"/>
            <w:sz w:val="20"/>
            <w:szCs w:val="20"/>
          </w:rPr>
          <w:t>2</w:t>
        </w:r>
      </w:ins>
      <w:del w:id="8" w:author="Steve Hanson" w:date="2014-06-10T11:47:00Z">
        <w:r w:rsidR="000D2B9E" w:rsidDel="00223726">
          <w:rPr>
            <w:rFonts w:ascii="Arial" w:hAnsi="Arial" w:cs="Arial"/>
            <w:sz w:val="20"/>
            <w:szCs w:val="20"/>
          </w:rPr>
          <w:delText>11</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F54BC3">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F54BC3">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ins w:id="14" w:author="Steve Hanson" w:date="2014-08-28T14:50:00Z">
        <w:r w:rsidR="00F54BC3">
          <w:rPr>
            <w:noProof/>
          </w:rPr>
          <w:t>32</w:t>
        </w:r>
      </w:ins>
      <w:del w:id="15" w:author="Steve Hanson" w:date="2014-07-23T11:24:00Z">
        <w:r w:rsidDel="00F20B41">
          <w:rPr>
            <w:noProof/>
          </w:rPr>
          <w:delText>31</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ins w:id="16" w:author="Steve Hanson" w:date="2014-08-28T14:50:00Z">
        <w:r w:rsidR="00F54BC3">
          <w:rPr>
            <w:noProof/>
          </w:rPr>
          <w:t>50</w:t>
        </w:r>
      </w:ins>
      <w:del w:id="17" w:author="Steve Hanson" w:date="2014-07-23T11:24:00Z">
        <w:r w:rsidDel="00F20B41">
          <w:rPr>
            <w:noProof/>
          </w:rPr>
          <w:delText>49</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ins w:id="18" w:author="Steve Hanson" w:date="2014-08-28T14:50:00Z">
        <w:r w:rsidR="00F54BC3">
          <w:rPr>
            <w:noProof/>
          </w:rPr>
          <w:t>56</w:t>
        </w:r>
      </w:ins>
      <w:del w:id="19" w:author="Steve Hanson" w:date="2014-07-23T11:24:00Z">
        <w:r w:rsidDel="00F20B41">
          <w:rPr>
            <w:noProof/>
          </w:rPr>
          <w:delText>5</w:delText>
        </w:r>
      </w:del>
      <w:del w:id="20" w:author="Steve Hanson" w:date="2014-07-22T12:07:00Z">
        <w:r w:rsidDel="0047411D">
          <w:rPr>
            <w:noProof/>
          </w:rPr>
          <w:delText>4</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ins w:id="21" w:author="Steve Hanson" w:date="2014-08-28T14:50:00Z">
        <w:r w:rsidR="00F54BC3">
          <w:rPr>
            <w:noProof/>
          </w:rPr>
          <w:t>58</w:t>
        </w:r>
      </w:ins>
      <w:del w:id="22" w:author="Steve Hanson" w:date="2014-07-23T11:24:00Z">
        <w:r w:rsidDel="00F20B41">
          <w:rPr>
            <w:noProof/>
          </w:rPr>
          <w:delText>5</w:delText>
        </w:r>
      </w:del>
      <w:del w:id="23" w:author="Steve Hanson" w:date="2014-07-22T12:07:00Z">
        <w:r w:rsidDel="0047411D">
          <w:rPr>
            <w:noProof/>
          </w:rPr>
          <w:delText>6</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ins w:id="24" w:author="Steve Hanson" w:date="2014-08-28T14:50:00Z">
        <w:r w:rsidR="00F54BC3">
          <w:rPr>
            <w:noProof/>
          </w:rPr>
          <w:t>59</w:t>
        </w:r>
      </w:ins>
      <w:del w:id="25" w:author="Steve Hanson" w:date="2014-07-23T11:24:00Z">
        <w:r w:rsidDel="00F20B41">
          <w:rPr>
            <w:noProof/>
          </w:rPr>
          <w:delText>5</w:delText>
        </w:r>
      </w:del>
      <w:del w:id="26" w:author="Steve Hanson" w:date="2014-07-22T12:07:00Z">
        <w:r w:rsidDel="0047411D">
          <w:rPr>
            <w:noProof/>
          </w:rPr>
          <w:delText>7</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ins w:id="27" w:author="Steve Hanson" w:date="2014-08-28T14:50:00Z">
        <w:r w:rsidR="00F54BC3">
          <w:rPr>
            <w:noProof/>
          </w:rPr>
          <w:t>60</w:t>
        </w:r>
      </w:ins>
      <w:del w:id="28" w:author="Steve Hanson" w:date="2014-07-23T11:24:00Z">
        <w:r w:rsidDel="00F20B41">
          <w:rPr>
            <w:noProof/>
          </w:rPr>
          <w:delText>5</w:delText>
        </w:r>
      </w:del>
      <w:del w:id="29" w:author="Steve Hanson" w:date="2014-07-22T12:07:00Z">
        <w:r w:rsidDel="0047411D">
          <w:rPr>
            <w:noProof/>
          </w:rPr>
          <w:delText>8</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ins w:id="30" w:author="Steve Hanson" w:date="2014-07-22T12:07:00Z">
        <w:r w:rsidR="0047411D">
          <w:rPr>
            <w:noProof/>
          </w:rPr>
          <w:t>60</w:t>
        </w:r>
      </w:ins>
      <w:del w:id="31" w:author="Steve Hanson" w:date="2014-07-22T12:07:00Z">
        <w:r w:rsidDel="0047411D">
          <w:rPr>
            <w:noProof/>
          </w:rPr>
          <w:fldChar w:fldCharType="begin"/>
        </w:r>
        <w:r w:rsidDel="0047411D">
          <w:rPr>
            <w:noProof/>
          </w:rPr>
          <w:delInstrText xml:space="preserve"> PAGEREF _Toc384986299 \h </w:delInstrText>
        </w:r>
        <w:r w:rsidDel="0047411D">
          <w:rPr>
            <w:noProof/>
          </w:rPr>
        </w:r>
        <w:r w:rsidDel="0047411D">
          <w:rPr>
            <w:noProof/>
          </w:rPr>
          <w:fldChar w:fldCharType="separate"/>
        </w:r>
      </w:del>
      <w:ins w:id="32" w:author="Steve Hanson" w:date="2014-08-28T14:50:00Z">
        <w:r w:rsidR="00F54BC3">
          <w:rPr>
            <w:noProof/>
          </w:rPr>
          <w:t>61</w:t>
        </w:r>
      </w:ins>
      <w:del w:id="33" w:author="Steve Hanson" w:date="2014-07-22T12:07:00Z">
        <w:r w:rsidDel="0047411D">
          <w:rPr>
            <w:noProof/>
          </w:rPr>
          <w:delText>59</w:delText>
        </w:r>
        <w:r w:rsidDel="0047411D">
          <w:rPr>
            <w:noProof/>
          </w:rPr>
          <w:fldChar w:fldCharType="end"/>
        </w:r>
      </w:del>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ins w:id="34" w:author="Steve Hanson" w:date="2014-08-28T14:50:00Z">
        <w:r w:rsidR="00F54BC3">
          <w:rPr>
            <w:noProof/>
          </w:rPr>
          <w:t>62</w:t>
        </w:r>
      </w:ins>
      <w:del w:id="35" w:author="Steve Hanson" w:date="2014-07-23T11:24:00Z">
        <w:r w:rsidDel="00F20B41">
          <w:rPr>
            <w:noProof/>
          </w:rPr>
          <w:delText>6</w:delText>
        </w:r>
      </w:del>
      <w:del w:id="36" w:author="Steve Hanson" w:date="2014-07-22T12:07:00Z">
        <w:r w:rsidDel="0047411D">
          <w:rPr>
            <w:noProof/>
          </w:rPr>
          <w:delText>0</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ins w:id="37" w:author="Steve Hanson" w:date="2014-08-28T14:50:00Z">
        <w:r w:rsidR="00F54BC3">
          <w:rPr>
            <w:noProof/>
          </w:rPr>
          <w:t>63</w:t>
        </w:r>
      </w:ins>
      <w:del w:id="38" w:author="Steve Hanson" w:date="2014-07-23T11:24:00Z">
        <w:r w:rsidDel="00F20B41">
          <w:rPr>
            <w:noProof/>
          </w:rPr>
          <w:delText>6</w:delText>
        </w:r>
      </w:del>
      <w:del w:id="39" w:author="Steve Hanson" w:date="2014-07-22T12:07:00Z">
        <w:r w:rsidDel="0047411D">
          <w:rPr>
            <w:noProof/>
          </w:rPr>
          <w:delText>1</w:delText>
        </w:r>
      </w:del>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40" w:name="_Toc384986291"/>
      <w:r>
        <w:rPr>
          <w:sz w:val="24"/>
          <w:szCs w:val="24"/>
        </w:rPr>
        <w:lastRenderedPageBreak/>
        <w:t>Introduction</w:t>
      </w:r>
      <w:bookmarkEnd w:id="40"/>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41" w:name="DocumentNode"/>
      <w:bookmarkStart w:id="42" w:name="_Toc384986292"/>
      <w:bookmarkEnd w:id="41"/>
      <w:r>
        <w:rPr>
          <w:rFonts w:eastAsia="Arial"/>
          <w:sz w:val="24"/>
          <w:szCs w:val="24"/>
        </w:rPr>
        <w:lastRenderedPageBreak/>
        <w:t>Minor Technical Fixes</w:t>
      </w:r>
      <w:bookmarkEnd w:id="42"/>
    </w:p>
    <w:p w:rsidR="003765EC" w:rsidRDefault="003765EC" w:rsidP="003765EC">
      <w:pPr>
        <w:rPr>
          <w:rFonts w:ascii="Arial" w:hAnsi="Arial" w:cs="Arial"/>
          <w:sz w:val="20"/>
          <w:szCs w:val="20"/>
        </w:rPr>
      </w:pPr>
      <w:bookmarkStart w:id="43" w:name="DocumentNodeOverview"/>
      <w:bookmarkEnd w:id="43"/>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sz w:val="20"/>
          <w:szCs w:val="20"/>
        </w:rPr>
        <w:t>2.1.</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7.2.2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circular</w:t>
      </w:r>
      <w:r w:rsidRPr="001D7643">
        <w:rPr>
          <w:rFonts w:ascii="Arial" w:eastAsia="Helv" w:hAnsi="Arial" w:cs="Arial"/>
          <w:color w:val="000000"/>
          <w:sz w:val="20"/>
          <w:szCs w:val="20"/>
        </w:rPr>
        <w:t xml:space="preserve"> </w:t>
      </w:r>
      <w:r w:rsidRPr="001D7643">
        <w:rPr>
          <w:rFonts w:ascii="Arial" w:hAnsi="Arial" w:cs="Arial"/>
          <w:color w:val="000000"/>
          <w:sz w:val="20"/>
          <w:szCs w:val="20"/>
        </w:rPr>
        <w:t>paths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separate</w:t>
      </w:r>
      <w:r w:rsidRPr="001D7643">
        <w:rPr>
          <w:rFonts w:ascii="Arial" w:eastAsia="Helv" w:hAnsi="Arial" w:cs="Arial"/>
          <w:color w:val="000000"/>
          <w:sz w:val="20"/>
          <w:szCs w:val="20"/>
        </w:rPr>
        <w:t xml:space="preserve"> </w:t>
      </w:r>
      <w:r w:rsidRPr="001D7643">
        <w:rPr>
          <w:rFonts w:ascii="Arial" w:hAnsi="Arial" w:cs="Arial"/>
          <w:color w:val="000000"/>
          <w:sz w:val="20"/>
          <w:szCs w:val="20"/>
        </w:rPr>
        <w:t>VDP</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fractional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detectable</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boundary</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ie</w:t>
      </w:r>
      <w:r w:rsidRPr="001D7643">
        <w:rPr>
          <w:rFonts w:ascii="Arial" w:eastAsia="Helv" w:hAnsi="Arial" w:cs="Arial"/>
          <w:color w:val="000000"/>
          <w:sz w:val="20"/>
          <w:szCs w:val="20"/>
        </w:rPr>
        <w:t xml:space="preserve"> </w:t>
      </w:r>
      <w:r w:rsidRPr="001D7643">
        <w:rPr>
          <w:rFonts w:ascii="Arial" w:hAnsi="Arial" w:cs="Arial"/>
          <w:color w:val="000000"/>
          <w:sz w:val="20"/>
          <w:szCs w:val="20"/>
        </w:rPr>
        <w:t>sS.</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defaults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non-numeric</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binaryCalendarRep</w:t>
      </w:r>
      <w:r w:rsidRPr="001D7643">
        <w:rPr>
          <w:rFonts w:ascii="Arial" w:eastAsia="Arial" w:hAnsi="Arial" w:cs="Arial"/>
          <w:sz w:val="20"/>
          <w:szCs w:val="20"/>
        </w:rPr>
        <w:t xml:space="preserve"> </w:t>
      </w:r>
      <w:r w:rsidRPr="001D7643">
        <w:rPr>
          <w:rFonts w:ascii="Arial" w:hAnsi="Arial" w:cs="Arial"/>
          <w:sz w:val="20"/>
          <w:szCs w:val="20"/>
        </w:rPr>
        <w:t>should</w:t>
      </w:r>
      <w:r w:rsidRPr="001D7643">
        <w:rPr>
          <w:rFonts w:ascii="Arial" w:eastAsia="Arial" w:hAnsi="Arial" w:cs="Arial"/>
          <w:sz w:val="20"/>
          <w:szCs w:val="20"/>
        </w:rPr>
        <w:t xml:space="preserve"> </w:t>
      </w:r>
      <w:r w:rsidRPr="001D7643">
        <w:rPr>
          <w:rFonts w:ascii="Arial" w:hAnsi="Arial" w:cs="Arial"/>
          <w:sz w:val="20"/>
          <w:szCs w:val="20"/>
        </w:rPr>
        <w:t>restate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rule</w:t>
      </w:r>
      <w:r w:rsidRPr="001D7643">
        <w:rPr>
          <w:rFonts w:ascii="Arial" w:eastAsia="Arial" w:hAnsi="Arial" w:cs="Arial"/>
          <w:sz w:val="20"/>
          <w:szCs w:val="20"/>
        </w:rPr>
        <w:t xml:space="preserve"> </w:t>
      </w:r>
      <w:r w:rsidRPr="001D7643">
        <w:rPr>
          <w:rFonts w:ascii="Arial" w:hAnsi="Arial" w:cs="Arial"/>
          <w:sz w:val="20"/>
          <w:szCs w:val="20"/>
        </w:rPr>
        <w:t>from</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calendarPattern.</w:t>
      </w:r>
      <w:r w:rsidRPr="001D7643">
        <w:rPr>
          <w:rFonts w:ascii="Arial" w:eastAsia="Arial" w:hAnsi="Arial" w:cs="Arial"/>
          <w:sz w:val="20"/>
          <w:szCs w:val="20"/>
        </w:rPr>
        <w:t xml:space="preserve"> </w:t>
      </w:r>
    </w:p>
    <w:p w:rsidR="00C10D4C" w:rsidRPr="001D7643" w:rsidRDefault="00C10D4C" w:rsidP="007513F2">
      <w:pPr>
        <w:numPr>
          <w:ilvl w:val="0"/>
          <w:numId w:val="10"/>
        </w:numPr>
        <w:autoSpaceDE w:val="0"/>
        <w:rPr>
          <w:rFonts w:ascii="Arial" w:hAnsi="Arial" w:cs="Arial"/>
          <w:sz w:val="20"/>
          <w:szCs w:val="20"/>
        </w:rPr>
      </w:pPr>
      <w:r w:rsidRPr="001D7643">
        <w:rPr>
          <w:rFonts w:ascii="Arial" w:hAnsi="Arial" w:cs="Arial"/>
          <w:sz w:val="20"/>
          <w:szCs w:val="20"/>
        </w:rPr>
        <w:t>Examples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provided.</w:t>
      </w:r>
    </w:p>
    <w:p w:rsidR="00E621D3" w:rsidRPr="001D7643" w:rsidDel="00E621D3" w:rsidRDefault="00C10D4C">
      <w:pPr>
        <w:pStyle w:val="NormalWeb"/>
        <w:rPr>
          <w:rFonts w:ascii="Arial" w:hAnsi="Arial" w:cs="Arial"/>
          <w:color w:val="000000"/>
          <w:sz w:val="20"/>
          <w:szCs w:val="20"/>
        </w:rPr>
      </w:pPr>
      <w:r w:rsidRPr="001D7643">
        <w:rPr>
          <w:rFonts w:ascii="Arial" w:hAnsi="Arial" w:cs="Arial"/>
          <w:b/>
          <w:sz w:val="20"/>
          <w:szCs w:val="20"/>
        </w:rPr>
        <w:t>2.3.</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13.11.1</w:t>
      </w:r>
      <w:r w:rsidRPr="001D7643">
        <w:rPr>
          <w:rFonts w:ascii="Arial" w:hAnsi="Arial" w:cs="Arial"/>
          <w:sz w:val="20"/>
          <w:szCs w:val="20"/>
        </w:rPr>
        <w:t>.</w:t>
      </w:r>
      <w:r w:rsidRPr="001D7643">
        <w:rPr>
          <w:rFonts w:ascii="Arial" w:eastAsia="Arial" w:hAnsi="Arial" w:cs="Arial"/>
          <w:sz w:val="20"/>
          <w:szCs w:val="20"/>
        </w:rPr>
        <w:t xml:space="preserve">  </w:t>
      </w:r>
      <w:proofErr w:type="gramStart"/>
      <w:r w:rsidRPr="001D7643">
        <w:rPr>
          <w:rFonts w:ascii="Arial" w:hAnsi="Arial" w:cs="Arial"/>
          <w:sz w:val="20"/>
          <w:szCs w:val="20"/>
        </w:rPr>
        <w:t>Do</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fully</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time</w:t>
      </w:r>
      <w:r w:rsidRPr="001D7643">
        <w:rPr>
          <w:rFonts w:ascii="Arial" w:eastAsia="Helv" w:hAnsi="Arial" w:cs="Arial"/>
          <w:color w:val="000000"/>
          <w:sz w:val="20"/>
          <w:szCs w:val="20"/>
        </w:rPr>
        <w:t xml:space="preserve"> </w:t>
      </w:r>
      <w:r w:rsidRPr="001D7643">
        <w:rPr>
          <w:rFonts w:ascii="Arial" w:hAnsi="Arial" w:cs="Arial"/>
          <w:color w:val="000000"/>
          <w:sz w:val="20"/>
          <w:szCs w:val="20"/>
        </w:rPr>
        <w:t>zone</w:t>
      </w:r>
      <w:r w:rsidRPr="001D7643">
        <w:rPr>
          <w:rFonts w:ascii="Arial" w:eastAsia="Helv" w:hAnsi="Arial" w:cs="Arial"/>
          <w:color w:val="000000"/>
          <w:sz w:val="20"/>
          <w:szCs w:val="20"/>
        </w:rPr>
        <w:t xml:space="preserve"> </w:t>
      </w:r>
      <w:r w:rsidRPr="001D7643">
        <w:rPr>
          <w:rFonts w:ascii="Arial" w:hAnsi="Arial" w:cs="Arial"/>
          <w:color w:val="000000"/>
          <w:sz w:val="20"/>
          <w:szCs w:val="20"/>
        </w:rPr>
        <w:t>symbol</w:t>
      </w:r>
      <w:r w:rsidRPr="001D7643">
        <w:rPr>
          <w:rFonts w:ascii="Arial" w:eastAsia="Helv" w:hAnsi="Arial" w:cs="Arial"/>
          <w:color w:val="000000"/>
          <w:sz w:val="20"/>
          <w:szCs w:val="20"/>
        </w:rPr>
        <w:t xml:space="preserve"> </w:t>
      </w:r>
      <w:r w:rsidRPr="001D7643">
        <w:rPr>
          <w:rFonts w:ascii="Arial" w:hAnsi="Arial" w:cs="Arial"/>
          <w:color w:val="000000"/>
          <w:sz w:val="20"/>
          <w:szCs w:val="20"/>
        </w:rPr>
        <w:t>behaviour</w:t>
      </w:r>
      <w:r w:rsidR="00404787" w:rsidRPr="001D7643">
        <w:rPr>
          <w:rFonts w:ascii="Arial" w:hAnsi="Arial" w:cs="Arial"/>
          <w:color w:val="000000"/>
          <w:sz w:val="20"/>
          <w:szCs w:val="20"/>
        </w:rPr>
        <w:t>.</w:t>
      </w:r>
      <w:proofErr w:type="gramEnd"/>
      <w:r w:rsidR="00404787" w:rsidRPr="001D7643">
        <w:rPr>
          <w:rFonts w:ascii="Arial"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z</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specific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PDT</w:t>
            </w:r>
          </w:p>
          <w:p w:rsidR="00E621D3" w:rsidRPr="001D7643" w:rsidRDefault="00E621D3" w:rsidP="00404787">
            <w:pPr>
              <w:rPr>
                <w:rFonts w:ascii="Arial" w:hAnsi="Arial" w:cs="Arial"/>
                <w:sz w:val="20"/>
                <w:szCs w:val="20"/>
              </w:rPr>
            </w:pPr>
            <w:r w:rsidRPr="001D7643">
              <w:rPr>
                <w:rFonts w:ascii="Arial" w:hAnsi="Arial" w:cs="Arial"/>
                <w:sz w:val="20"/>
                <w:szCs w:val="20"/>
              </w:rPr>
              <w:t>Pacific Daylight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Z </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format</w:t>
            </w:r>
          </w:p>
          <w:p w:rsidR="00E621D3" w:rsidRPr="001D7643" w:rsidRDefault="00E621D3" w:rsidP="00404787">
            <w:pPr>
              <w:rPr>
                <w:rFonts w:ascii="Arial" w:hAnsi="Arial" w:cs="Arial"/>
                <w:sz w:val="20"/>
                <w:szCs w:val="20"/>
              </w:rPr>
            </w:pPr>
            <w:r w:rsidRPr="001D7643">
              <w:rPr>
                <w:rFonts w:ascii="Arial" w:hAnsi="Arial" w:cs="Arial"/>
                <w:sz w:val="20"/>
                <w:szCs w:val="20"/>
              </w:rPr>
              <w:t>Time Zone: localized GMT</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hAnsi="Arial" w:cs="Arial"/>
                <w:sz w:val="20"/>
                <w:szCs w:val="20"/>
              </w:rPr>
            </w:pPr>
            <w:r w:rsidRPr="001D7643">
              <w:rPr>
                <w:rFonts w:ascii="Arial" w:hAnsi="Arial" w:cs="Arial"/>
                <w:sz w:val="20"/>
                <w:szCs w:val="20"/>
              </w:rPr>
              <w:t>GMT-08:00, GMT+00:00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O</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w:t>
            </w:r>
            <w:r w:rsidR="00180B69" w:rsidRPr="001D7643">
              <w:rPr>
                <w:rFonts w:ascii="Arial" w:hAnsi="Arial" w:cs="Arial"/>
                <w:sz w:val="20"/>
                <w:szCs w:val="20"/>
              </w:rPr>
              <w:t>l</w:t>
            </w:r>
            <w:r w:rsidRPr="001D7643">
              <w:rPr>
                <w:rFonts w:ascii="Arial" w:hAnsi="Arial" w:cs="Arial"/>
                <w:sz w:val="20"/>
                <w:szCs w:val="20"/>
              </w:rPr>
              <w:t>ocalized GMT</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180B69" w:rsidRPr="001D7643" w:rsidRDefault="00E621D3" w:rsidP="00180B69">
            <w:pPr>
              <w:rPr>
                <w:rFonts w:ascii="Arial" w:hAnsi="Arial" w:cs="Arial"/>
                <w:sz w:val="20"/>
                <w:szCs w:val="20"/>
              </w:rPr>
            </w:pPr>
            <w:r w:rsidRPr="001D7643">
              <w:rPr>
                <w:rFonts w:ascii="Arial" w:hAnsi="Arial" w:cs="Arial"/>
                <w:sz w:val="20"/>
                <w:szCs w:val="20"/>
              </w:rPr>
              <w:t>O</w:t>
            </w:r>
          </w:p>
          <w:p w:rsidR="00E621D3" w:rsidRPr="001D7643" w:rsidRDefault="00E621D3" w:rsidP="00180B69">
            <w:pPr>
              <w:rPr>
                <w:rFonts w:ascii="Arial" w:hAnsi="Arial" w:cs="Arial"/>
                <w:sz w:val="20"/>
                <w:szCs w:val="20"/>
              </w:rPr>
            </w:pPr>
            <w:r w:rsidRPr="001D7643">
              <w:rPr>
                <w:rFonts w:ascii="Arial" w:hAnsi="Arial" w:cs="Arial"/>
                <w:sz w:val="20"/>
                <w:szCs w:val="20"/>
              </w:rPr>
              <w:t>OOOO</w:t>
            </w:r>
          </w:p>
        </w:tc>
        <w:tc>
          <w:tcPr>
            <w:tcW w:w="2528" w:type="dxa"/>
            <w:noWrap/>
          </w:tcPr>
          <w:p w:rsidR="00180B69" w:rsidRPr="001D7643" w:rsidRDefault="00E621D3" w:rsidP="00180B69">
            <w:pPr>
              <w:rPr>
                <w:rFonts w:ascii="Arial" w:hAnsi="Arial" w:cs="Arial"/>
                <w:sz w:val="20"/>
                <w:szCs w:val="20"/>
              </w:rPr>
            </w:pPr>
            <w:r w:rsidRPr="001D7643">
              <w:rPr>
                <w:rFonts w:ascii="Arial" w:hAnsi="Arial" w:cs="Arial"/>
                <w:sz w:val="20"/>
                <w:szCs w:val="20"/>
              </w:rPr>
              <w:t>GMT-</w:t>
            </w:r>
          </w:p>
          <w:p w:rsidR="00E621D3" w:rsidRPr="001D7643" w:rsidRDefault="00E621D3" w:rsidP="00180B69">
            <w:pPr>
              <w:rPr>
                <w:rFonts w:ascii="Arial" w:hAnsi="Arial" w:cs="Arial"/>
                <w:sz w:val="20"/>
                <w:szCs w:val="20"/>
              </w:rPr>
            </w:pPr>
            <w:r w:rsidRPr="001D7643">
              <w:rPr>
                <w:rFonts w:ascii="Arial" w:hAnsi="Arial" w:cs="Arial"/>
                <w:sz w:val="20"/>
                <w:szCs w:val="20"/>
              </w:rPr>
              <w:t>GMT-08:00</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generic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PT</w:t>
            </w:r>
          </w:p>
          <w:p w:rsidR="00E621D3" w:rsidRPr="001D7643" w:rsidRDefault="00E621D3" w:rsidP="00404787">
            <w:pPr>
              <w:rPr>
                <w:rFonts w:ascii="Arial" w:hAnsi="Arial" w:cs="Arial"/>
                <w:sz w:val="20"/>
                <w:szCs w:val="20"/>
              </w:rPr>
            </w:pPr>
            <w:r w:rsidRPr="001D7643">
              <w:rPr>
                <w:rFonts w:ascii="Arial" w:hAnsi="Arial" w:cs="Arial"/>
                <w:sz w:val="20"/>
                <w:szCs w:val="20"/>
              </w:rPr>
              <w:t>Pacific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180B69" w:rsidRPr="001D7643" w:rsidRDefault="00E621D3" w:rsidP="00404787">
            <w:pPr>
              <w:rPr>
                <w:rFonts w:ascii="Arial" w:hAnsi="Arial" w:cs="Arial"/>
                <w:sz w:val="20"/>
                <w:szCs w:val="20"/>
              </w:rPr>
            </w:pPr>
            <w:r w:rsidRPr="001D7643">
              <w:rPr>
                <w:rFonts w:ascii="Arial" w:hAnsi="Arial" w:cs="Arial"/>
                <w:sz w:val="20"/>
                <w:szCs w:val="20"/>
              </w:rPr>
              <w:t>Time Zone: short time zone ID</w:t>
            </w:r>
          </w:p>
          <w:p w:rsidR="00180B69" w:rsidRPr="001D7643" w:rsidRDefault="00E621D3" w:rsidP="00180B69">
            <w:pPr>
              <w:rPr>
                <w:rFonts w:ascii="Arial" w:hAnsi="Arial" w:cs="Arial"/>
                <w:sz w:val="20"/>
                <w:szCs w:val="20"/>
              </w:rPr>
            </w:pPr>
            <w:r w:rsidRPr="001D7643">
              <w:rPr>
                <w:rFonts w:ascii="Arial" w:hAnsi="Arial" w:cs="Arial"/>
                <w:sz w:val="20"/>
                <w:szCs w:val="20"/>
              </w:rPr>
              <w:t>long time zone ID</w:t>
            </w:r>
          </w:p>
          <w:p w:rsidR="00180B69" w:rsidRPr="001D7643" w:rsidRDefault="00E621D3" w:rsidP="00180B69">
            <w:pPr>
              <w:rPr>
                <w:rFonts w:ascii="Arial" w:hAnsi="Arial" w:cs="Arial"/>
                <w:sz w:val="20"/>
                <w:szCs w:val="20"/>
              </w:rPr>
            </w:pPr>
            <w:r w:rsidRPr="001D7643">
              <w:rPr>
                <w:rFonts w:ascii="Arial" w:hAnsi="Arial" w:cs="Arial"/>
                <w:sz w:val="20"/>
                <w:szCs w:val="20"/>
              </w:rPr>
              <w:t>exemplar city</w:t>
            </w:r>
          </w:p>
          <w:p w:rsidR="00E621D3" w:rsidRPr="001D7643" w:rsidRDefault="00E621D3" w:rsidP="00180B69">
            <w:pPr>
              <w:rPr>
                <w:rFonts w:ascii="Arial" w:hAnsi="Arial" w:cs="Arial"/>
                <w:sz w:val="20"/>
                <w:szCs w:val="20"/>
              </w:rPr>
            </w:pPr>
            <w:proofErr w:type="gramStart"/>
            <w:r w:rsidRPr="001D7643">
              <w:rPr>
                <w:rFonts w:ascii="Arial" w:hAnsi="Arial" w:cs="Arial"/>
                <w:sz w:val="20"/>
                <w:szCs w:val="20"/>
              </w:rPr>
              <w:t>generic</w:t>
            </w:r>
            <w:proofErr w:type="gramEnd"/>
            <w:r w:rsidRPr="001D7643">
              <w:rPr>
                <w:rFonts w:ascii="Arial" w:hAnsi="Arial" w:cs="Arial"/>
                <w:sz w:val="20"/>
                <w:szCs w:val="20"/>
              </w:rPr>
              <w:t xml:space="preserve"> location. </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w:t>
            </w:r>
          </w:p>
          <w:p w:rsidR="00E621D3" w:rsidRPr="001D7643" w:rsidRDefault="00E621D3" w:rsidP="00404787">
            <w:pPr>
              <w:rPr>
                <w:rFonts w:ascii="Arial" w:hAnsi="Arial" w:cs="Arial"/>
                <w:sz w:val="20"/>
                <w:szCs w:val="20"/>
              </w:rPr>
            </w:pPr>
            <w:r w:rsidRPr="001D7643">
              <w:rPr>
                <w:rFonts w:ascii="Arial" w:hAnsi="Arial" w:cs="Arial"/>
                <w:sz w:val="20"/>
                <w:szCs w:val="20"/>
              </w:rPr>
              <w:t>VVV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56" w:type="dxa"/>
            <w:gridSpan w:val="2"/>
            <w:noWrap/>
            <w:hideMark/>
          </w:tcPr>
          <w:p w:rsidR="00E621D3" w:rsidRPr="001D7643" w:rsidRDefault="00E621D3" w:rsidP="00404787">
            <w:pPr>
              <w:rPr>
                <w:rFonts w:ascii="Arial" w:hAnsi="Arial" w:cs="Arial"/>
                <w:sz w:val="20"/>
                <w:szCs w:val="20"/>
              </w:rPr>
            </w:pPr>
            <w:r w:rsidRPr="001D7643">
              <w:rPr>
                <w:rFonts w:ascii="Arial" w:hAnsi="Arial" w:cs="Arial"/>
                <w:sz w:val="20"/>
                <w:szCs w:val="20"/>
              </w:rPr>
              <w:t>uslax</w:t>
            </w:r>
          </w:p>
          <w:p w:rsidR="00E621D3" w:rsidRPr="001D7643" w:rsidRDefault="00E621D3" w:rsidP="00404787">
            <w:pPr>
              <w:rPr>
                <w:rFonts w:ascii="Arial" w:hAnsi="Arial" w:cs="Arial"/>
                <w:sz w:val="20"/>
                <w:szCs w:val="20"/>
              </w:rPr>
            </w:pPr>
            <w:r w:rsidRPr="001D7643">
              <w:rPr>
                <w:rFonts w:ascii="Arial" w:hAnsi="Arial" w:cs="Arial"/>
                <w:sz w:val="20"/>
                <w:szCs w:val="20"/>
              </w:rPr>
              <w:t>America/Los_Angeles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 Time</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ISO8601 basic or extended format </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+0000</w:t>
            </w:r>
          </w:p>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eastAsia="Times New Roman" w:hAnsi="Arial" w:cs="Arial"/>
                <w:sz w:val="20"/>
                <w:szCs w:val="20"/>
                <w:lang w:eastAsia="en-US"/>
              </w:rPr>
            </w:pPr>
            <w:r w:rsidRPr="001D7643">
              <w:rPr>
                <w:rFonts w:ascii="Arial" w:hAnsi="Arial" w:cs="Arial"/>
                <w:sz w:val="20"/>
                <w:szCs w:val="20"/>
              </w:rPr>
              <w:t>-08:00, +00:00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or extended format .The UTC indicator "Z" is used when local time offset is 0.</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tc>
      </w:tr>
    </w:tbl>
    <w:p w:rsidR="00632E34" w:rsidRPr="001D7643" w:rsidRDefault="00C6312E">
      <w:pPr>
        <w:pStyle w:val="NormalWeb"/>
        <w:rPr>
          <w:rFonts w:ascii="Arial" w:hAnsi="Arial" w:cs="Arial"/>
          <w:color w:val="000000"/>
          <w:sz w:val="20"/>
          <w:szCs w:val="20"/>
        </w:rPr>
      </w:pPr>
      <w:r w:rsidRPr="001D7643">
        <w:rPr>
          <w:rFonts w:ascii="Arial" w:hAnsi="Arial" w:cs="Arial"/>
          <w:color w:val="000000"/>
          <w:sz w:val="20"/>
          <w:szCs w:val="20"/>
        </w:rPr>
        <w:t>Note this table reflects updates made by erratum 2.121.</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2.6.</w:t>
      </w:r>
      <w:r w:rsidRPr="001D7643">
        <w:rPr>
          <w:rFonts w:ascii="Arial" w:eastAsia="Helv" w:hAnsi="Arial" w:cs="Arial"/>
          <w:i/>
          <w:color w:val="000000"/>
          <w:sz w:val="20"/>
          <w:szCs w:val="20"/>
        </w:rPr>
        <w:t xml:space="preserve"> </w:t>
      </w:r>
      <w:r w:rsidR="00781502" w:rsidRPr="001D7643">
        <w:rPr>
          <w:rFonts w:ascii="Arial" w:eastAsia="Helv" w:hAnsi="Arial" w:cs="Arial"/>
          <w:i/>
          <w:color w:val="000000"/>
          <w:sz w:val="20"/>
          <w:szCs w:val="20"/>
        </w:rPr>
        <w:t>Throughout</w:t>
      </w:r>
      <w:r w:rsidRPr="001D7643">
        <w:rPr>
          <w:rFonts w:ascii="Arial" w:hAnsi="Arial" w:cs="Arial"/>
          <w:i/>
          <w:color w:val="000000"/>
          <w:sz w:val="20"/>
          <w:szCs w:val="20"/>
        </w:rPr>
        <w:t>.</w:t>
      </w:r>
      <w:r w:rsidRPr="001D7643">
        <w:rPr>
          <w:rFonts w:ascii="Arial" w:eastAsia="Times New Roman" w:hAnsi="Arial" w:cs="Arial"/>
          <w:color w:val="000000"/>
        </w:rPr>
        <w:t xml:space="preserve"> </w:t>
      </w:r>
      <w:r w:rsidRPr="001D7643">
        <w:rPr>
          <w:rFonts w:ascii="Arial" w:hAnsi="Arial" w:cs="Arial"/>
          <w:color w:val="000000"/>
          <w:sz w:val="20"/>
          <w:szCs w:val="20"/>
        </w:rPr>
        <w:t>Spec</w:t>
      </w:r>
      <w:r w:rsidR="00781502" w:rsidRPr="001D7643">
        <w:rPr>
          <w:rFonts w:ascii="Arial" w:hAnsi="Arial" w:cs="Arial"/>
          <w:color w:val="000000"/>
          <w:sz w:val="20"/>
          <w:szCs w:val="20"/>
        </w:rPr>
        <w:t>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uses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term</w:t>
      </w:r>
      <w:r w:rsidRPr="001D7643">
        <w:rPr>
          <w:rFonts w:ascii="Arial" w:eastAsia="Helv" w:hAnsi="Arial" w:cs="Arial"/>
          <w:color w:val="000000"/>
          <w:sz w:val="20"/>
          <w:szCs w:val="20"/>
        </w:rPr>
        <w:t xml:space="preserve"> </w:t>
      </w:r>
      <w:r w:rsidRPr="001D7643">
        <w:rPr>
          <w:rFonts w:ascii="Arial" w:hAnsi="Arial" w:cs="Arial"/>
          <w:color w:val="000000"/>
          <w:sz w:val="20"/>
          <w:szCs w:val="20"/>
        </w:rPr>
        <w:t>'content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more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terms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2.7.</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proofErr w:type="gramStart"/>
      <w:r w:rsidR="00C95209" w:rsidRPr="001D7643">
        <w:rPr>
          <w:rFonts w:ascii="Arial" w:eastAsia="Helv" w:hAnsi="Arial" w:cs="Arial"/>
          <w:color w:val="000000"/>
          <w:sz w:val="20"/>
          <w:szCs w:val="20"/>
        </w:rPr>
        <w:t xml:space="preserve">Absorbed into </w:t>
      </w:r>
      <w:r w:rsidR="00B554D2" w:rsidRPr="001D7643">
        <w:rPr>
          <w:rFonts w:ascii="Arial" w:eastAsia="Helv" w:hAnsi="Arial" w:cs="Arial"/>
          <w:color w:val="000000"/>
          <w:sz w:val="20"/>
          <w:szCs w:val="20"/>
        </w:rPr>
        <w:t>erratum 3.2.</w:t>
      </w:r>
      <w:proofErr w:type="gramEnd"/>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2.8.</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nilValue,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nilLiteralCharacter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test</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untrimmed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lastRenderedPageBreak/>
        <w:t>2.9.</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interprets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min/maxLength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facets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2.10.</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6.3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Bullet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logical</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obey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lexical</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2.11</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Section</w:t>
      </w:r>
      <w:r w:rsidRPr="001D7643">
        <w:rPr>
          <w:rFonts w:ascii="Arial" w:eastAsia="Helv" w:hAnsi="Arial" w:cs="Arial"/>
          <w:color w:val="000000"/>
          <w:sz w:val="20"/>
        </w:rPr>
        <w:t xml:space="preserve"> </w:t>
      </w:r>
      <w:r w:rsidRPr="001D7643">
        <w:rPr>
          <w:rFonts w:ascii="Arial" w:hAnsi="Arial" w:cs="Arial"/>
          <w:color w:val="000000"/>
          <w:sz w:val="20"/>
        </w:rPr>
        <w:t>6.3.</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only</w:t>
      </w:r>
      <w:r w:rsidRPr="001D7643">
        <w:rPr>
          <w:rFonts w:ascii="Arial" w:eastAsia="Helv" w:hAnsi="Arial" w:cs="Arial"/>
          <w:color w:val="000000"/>
          <w:sz w:val="20"/>
        </w:rPr>
        <w:t xml:space="preserve"> </w:t>
      </w:r>
      <w:r w:rsidRPr="001D7643">
        <w:rPr>
          <w:rFonts w:ascii="Arial" w:hAnsi="Arial" w:cs="Arial"/>
          <w:color w:val="000000"/>
          <w:sz w:val="20"/>
        </w:rPr>
        <w:t>ever</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list</w:t>
      </w:r>
      <w:r w:rsidRPr="001D7643">
        <w:rPr>
          <w:rFonts w:ascii="Arial" w:eastAsia="Helv" w:hAnsi="Arial" w:cs="Arial"/>
          <w:color w:val="000000"/>
          <w:sz w:val="20"/>
        </w:rPr>
        <w:t xml:space="preserve"> </w:t>
      </w:r>
      <w:r w:rsidRPr="001D7643">
        <w:rPr>
          <w:rFonts w:ascii="Arial" w:hAnsi="Arial" w:cs="Arial"/>
          <w:color w:val="000000"/>
          <w:sz w:val="20"/>
        </w:rPr>
        <w:t>token</w:t>
      </w:r>
      <w:r w:rsidRPr="001D7643">
        <w:rPr>
          <w:rFonts w:ascii="Arial" w:eastAsia="Helv" w:hAnsi="Arial" w:cs="Arial"/>
          <w:color w:val="000000"/>
          <w:sz w:val="20"/>
        </w:rPr>
        <w:t xml:space="preserve"> </w:t>
      </w:r>
      <w:r w:rsidRPr="001D7643">
        <w:rPr>
          <w:rFonts w:ascii="Arial" w:hAnsi="Arial" w:cs="Arial"/>
          <w:color w:val="000000"/>
          <w:sz w:val="20"/>
        </w:rPr>
        <w:t>separator,</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entities</w:t>
      </w:r>
      <w:r w:rsidRPr="001D7643">
        <w:rPr>
          <w:rFonts w:ascii="Arial" w:eastAsia="Helv" w:hAnsi="Arial" w:cs="Arial"/>
          <w:color w:val="000000"/>
          <w:sz w:val="20"/>
        </w:rPr>
        <w:t xml:space="preserve"> </w:t>
      </w:r>
      <w:r w:rsidRPr="001D7643">
        <w:rPr>
          <w:rFonts w:ascii="Arial" w:hAnsi="Arial" w:cs="Arial"/>
          <w:color w:val="000000"/>
          <w:sz w:val="20"/>
        </w:rPr>
        <w:t>must</w:t>
      </w:r>
      <w:r w:rsidRPr="001D7643">
        <w:rPr>
          <w:rFonts w:ascii="Arial" w:eastAsia="Helv" w:hAnsi="Arial" w:cs="Arial"/>
          <w:color w:val="000000"/>
          <w:sz w:val="20"/>
        </w:rPr>
        <w:t xml:space="preserve"> </w:t>
      </w:r>
      <w:r w:rsidRPr="001D7643">
        <w:rPr>
          <w:rFonts w:ascii="Arial" w:hAnsi="Arial" w:cs="Arial"/>
          <w:color w:val="000000"/>
          <w:sz w:val="20"/>
        </w:rPr>
        <w:t>be</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needed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part</w:t>
      </w:r>
      <w:r w:rsidRPr="001D7643">
        <w:rPr>
          <w:rFonts w:ascii="Arial" w:eastAsia="Helv" w:hAnsi="Arial" w:cs="Arial"/>
          <w:color w:val="000000"/>
          <w:sz w:val="20"/>
        </w:rPr>
        <w:t xml:space="preserve"> </w:t>
      </w:r>
      <w:r w:rsidRPr="001D7643">
        <w:rPr>
          <w:rFonts w:ascii="Arial" w:hAnsi="Arial" w:cs="Arial"/>
          <w:color w:val="000000"/>
          <w:sz w:val="20"/>
        </w:rPr>
        <w:t>of</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property</w:t>
      </w:r>
      <w:r w:rsidRPr="001D7643">
        <w:rPr>
          <w:rFonts w:ascii="Arial" w:eastAsia="Helv" w:hAnsi="Arial" w:cs="Arial"/>
          <w:color w:val="000000"/>
          <w:sz w:val="20"/>
        </w:rPr>
        <w:t xml:space="preserve"> </w:t>
      </w:r>
      <w:r w:rsidRPr="001D7643">
        <w:rPr>
          <w:rFonts w:ascii="Arial" w:hAnsi="Arial" w:cs="Arial"/>
          <w:color w:val="000000"/>
          <w:sz w:val="20"/>
        </w:rPr>
        <w:t>value.</w:t>
      </w:r>
      <w:r w:rsidRPr="001D7643">
        <w:rPr>
          <w:rFonts w:ascii="Arial" w:eastAsia="Helv" w:hAnsi="Arial" w:cs="Arial"/>
          <w:color w:val="000000"/>
          <w:sz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2.12</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i/>
          <w:color w:val="000000"/>
          <w:sz w:val="20"/>
        </w:rPr>
        <w:t>Section</w:t>
      </w:r>
      <w:r w:rsidRPr="001D7643">
        <w:rPr>
          <w:rFonts w:ascii="Arial" w:eastAsia="Helv" w:hAnsi="Arial" w:cs="Arial"/>
          <w:i/>
          <w:color w:val="000000"/>
          <w:sz w:val="20"/>
        </w:rPr>
        <w:t xml:space="preserve"> </w:t>
      </w:r>
      <w:r w:rsidR="00485628" w:rsidRPr="001D7643">
        <w:rPr>
          <w:rFonts w:ascii="Arial" w:eastAsia="Helv" w:hAnsi="Arial" w:cs="Arial"/>
          <w:i/>
          <w:color w:val="000000"/>
          <w:sz w:val="20"/>
        </w:rPr>
        <w:t>6, 7.7</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A.xsd</w:t>
      </w:r>
      <w:r w:rsidRPr="001D7643">
        <w:rPr>
          <w:rFonts w:ascii="Arial" w:eastAsia="Helv" w:hAnsi="Arial" w:cs="Arial"/>
          <w:color w:val="000000"/>
          <w:sz w:val="20"/>
        </w:rPr>
        <w:t xml:space="preserve"> </w:t>
      </w:r>
      <w:r w:rsidRPr="001D7643">
        <w:rPr>
          <w:rFonts w:ascii="Arial" w:hAnsi="Arial" w:cs="Arial"/>
          <w:color w:val="000000"/>
          <w:sz w:val="20"/>
        </w:rPr>
        <w:t>includes</w:t>
      </w:r>
      <w:r w:rsidRPr="001D7643">
        <w:rPr>
          <w:rFonts w:ascii="Arial" w:eastAsia="Helv" w:hAnsi="Arial" w:cs="Arial"/>
          <w:color w:val="000000"/>
          <w:sz w:val="20"/>
        </w:rPr>
        <w:t xml:space="preserve"> </w:t>
      </w:r>
      <w:r w:rsidRPr="001D7643">
        <w:rPr>
          <w:rFonts w:ascii="Arial" w:hAnsi="Arial" w:cs="Arial"/>
          <w:color w:val="000000"/>
          <w:sz w:val="20"/>
        </w:rPr>
        <w:t>B.xsd</w:t>
      </w:r>
      <w:r w:rsidRPr="001D7643">
        <w:rPr>
          <w:rFonts w:ascii="Arial" w:eastAsia="Helv" w:hAnsi="Arial" w:cs="Arial"/>
          <w:color w:val="000000"/>
          <w:sz w:val="20"/>
        </w:rPr>
        <w:t xml:space="preserve"> </w:t>
      </w:r>
      <w:r w:rsidRPr="001D7643">
        <w:rPr>
          <w:rFonts w:ascii="Arial" w:hAnsi="Arial" w:cs="Arial"/>
          <w:color w:val="000000"/>
          <w:sz w:val="20"/>
        </w:rPr>
        <w:t>then</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can</w:t>
      </w:r>
      <w:r w:rsidRPr="001D7643">
        <w:rPr>
          <w:rFonts w:ascii="Arial" w:eastAsia="Helv" w:hAnsi="Arial" w:cs="Arial"/>
          <w:color w:val="000000"/>
          <w:sz w:val="20"/>
        </w:rPr>
        <w:t xml:space="preserve"> </w:t>
      </w:r>
      <w:r w:rsidRPr="001D7643">
        <w:rPr>
          <w:rFonts w:ascii="Arial" w:hAnsi="Arial" w:cs="Arial"/>
          <w:color w:val="000000"/>
          <w:sz w:val="20"/>
        </w:rPr>
        <w:t>refer</w:t>
      </w:r>
      <w:r w:rsidRPr="001D7643">
        <w:rPr>
          <w:rFonts w:ascii="Arial" w:eastAsia="Helv" w:hAnsi="Arial" w:cs="Arial"/>
          <w:color w:val="000000"/>
          <w:sz w:val="20"/>
        </w:rPr>
        <w:t xml:space="preserve"> </w:t>
      </w:r>
      <w:r w:rsidRPr="001D7643">
        <w:rPr>
          <w:rFonts w:ascii="Arial" w:hAnsi="Arial" w:cs="Arial"/>
          <w:color w:val="000000"/>
          <w:sz w:val="20"/>
        </w:rPr>
        <w:t>to</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variable</w:t>
      </w:r>
      <w:r w:rsidRPr="001D7643">
        <w:rPr>
          <w:rFonts w:ascii="Arial" w:eastAsia="Helv" w:hAnsi="Arial" w:cs="Arial"/>
          <w:color w:val="000000"/>
          <w:sz w:val="20"/>
        </w:rPr>
        <w:t xml:space="preserve"> </w:t>
      </w:r>
      <w:r w:rsidRPr="001D7643">
        <w:rPr>
          <w:rFonts w:ascii="Arial" w:hAnsi="Arial" w:cs="Arial"/>
          <w:color w:val="000000"/>
          <w:sz w:val="20"/>
        </w:rPr>
        <w:t>defined</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B</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reference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via</w:t>
      </w:r>
      <w:r w:rsidRPr="001D7643">
        <w:rPr>
          <w:rFonts w:ascii="Arial" w:eastAsia="Helv" w:hAnsi="Arial" w:cs="Arial"/>
          <w:color w:val="000000"/>
          <w:sz w:val="20"/>
        </w:rPr>
        <w:t xml:space="preserve"> </w:t>
      </w:r>
      <w:r w:rsidRPr="001D7643">
        <w:rPr>
          <w:rFonts w:ascii="Arial" w:hAnsi="Arial" w:cs="Arial"/>
          <w:color w:val="000000"/>
          <w:sz w:val="20"/>
        </w:rPr>
        <w:t>Q</w:t>
      </w:r>
      <w:r w:rsidR="008A5A64" w:rsidRPr="001D7643">
        <w:rPr>
          <w:rFonts w:ascii="Arial" w:hAnsi="Arial" w:cs="Arial"/>
          <w:color w:val="000000"/>
          <w:sz w:val="20"/>
        </w:rPr>
        <w:t>n</w:t>
      </w:r>
      <w:r w:rsidRPr="001D7643">
        <w:rPr>
          <w:rFonts w:ascii="Arial" w:hAnsi="Arial" w:cs="Arial"/>
          <w:color w:val="000000"/>
          <w:sz w:val="20"/>
        </w:rPr>
        <w:t>ame</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usual</w:t>
      </w:r>
      <w:r w:rsidRPr="001D7643">
        <w:rPr>
          <w:rFonts w:ascii="Arial" w:eastAsia="Helv" w:hAnsi="Arial" w:cs="Arial"/>
          <w:color w:val="000000"/>
          <w:sz w:val="20"/>
        </w:rPr>
        <w:t xml:space="preserve"> </w:t>
      </w:r>
      <w:r w:rsidRPr="001D7643">
        <w:rPr>
          <w:rFonts w:ascii="Arial" w:hAnsi="Arial" w:cs="Arial"/>
          <w:color w:val="000000"/>
          <w:sz w:val="20"/>
        </w:rPr>
        <w:t>way.</w:t>
      </w:r>
      <w:r w:rsidRPr="001D7643">
        <w:rPr>
          <w:rFonts w:ascii="Arial" w:eastAsia="Helv" w:hAnsi="Arial" w:cs="Arial"/>
          <w:color w:val="000000"/>
          <w:sz w:val="20"/>
        </w:rPr>
        <w:t xml:space="preserve"> </w:t>
      </w:r>
      <w:r w:rsidR="00485628" w:rsidRPr="001D7643">
        <w:rPr>
          <w:rFonts w:ascii="Arial" w:eastAsia="Helv" w:hAnsi="Arial" w:cs="Arial"/>
          <w:color w:val="000000"/>
          <w:sz w:val="20"/>
        </w:rPr>
        <w:t>This is best expressed by simply saying that DFDL Q</w:t>
      </w:r>
      <w:r w:rsidR="008A5A64" w:rsidRPr="001D7643">
        <w:rPr>
          <w:rFonts w:ascii="Arial" w:eastAsia="Helv" w:hAnsi="Arial" w:cs="Arial"/>
          <w:color w:val="000000"/>
          <w:sz w:val="20"/>
        </w:rPr>
        <w:t>n</w:t>
      </w:r>
      <w:r w:rsidR="00485628" w:rsidRPr="001D7643">
        <w:rPr>
          <w:rFonts w:ascii="Arial" w:eastAsia="Helv" w:hAnsi="Arial" w:cs="Arial"/>
          <w:color w:val="000000"/>
          <w:sz w:val="20"/>
        </w:rPr>
        <w:t>ames behave like XSDL Q</w:t>
      </w:r>
      <w:r w:rsidR="008A5A64" w:rsidRPr="001D7643">
        <w:rPr>
          <w:rFonts w:ascii="Arial" w:eastAsia="Helv" w:hAnsi="Arial" w:cs="Arial"/>
          <w:color w:val="000000"/>
          <w:sz w:val="20"/>
        </w:rPr>
        <w:t>n</w:t>
      </w:r>
      <w:r w:rsidR="00485628" w:rsidRPr="001D7643">
        <w:rPr>
          <w:rFonts w:ascii="Arial" w:eastAsia="Helv" w:hAnsi="Arial" w:cs="Arial"/>
          <w:color w:val="000000"/>
          <w:sz w:val="20"/>
        </w:rPr>
        <w:t xml:space="preserve">ames in section 6. The existing text in section 7.7 can be removed. </w:t>
      </w:r>
    </w:p>
    <w:p w:rsidR="00C10D4C" w:rsidRPr="001D7643" w:rsidRDefault="00C10D4C" w:rsidP="008721C8">
      <w:pPr>
        <w:spacing w:before="280" w:after="280"/>
        <w:rPr>
          <w:rFonts w:ascii="Arial" w:hAnsi="Arial" w:cs="Arial"/>
          <w:sz w:val="20"/>
          <w:szCs w:val="20"/>
          <w:lang w:val="en-US"/>
        </w:rPr>
      </w:pPr>
      <w:r w:rsidRPr="001D7643">
        <w:rPr>
          <w:rFonts w:ascii="Arial" w:hAnsi="Arial" w:cs="Arial"/>
          <w:b/>
          <w:color w:val="000000"/>
          <w:sz w:val="20"/>
          <w:szCs w:val="20"/>
        </w:rPr>
        <w:t>2.13.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9.2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itself</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sz w:val="20"/>
          <w:szCs w:val="20"/>
          <w:lang w:val="en-US"/>
        </w:rPr>
        <w:t>This</w:t>
      </w:r>
      <w:r w:rsidRPr="001D7643">
        <w:rPr>
          <w:rFonts w:ascii="Arial" w:eastAsia="Arial" w:hAnsi="Arial" w:cs="Arial"/>
          <w:sz w:val="20"/>
          <w:szCs w:val="20"/>
          <w:lang w:val="en-US"/>
        </w:rPr>
        <w:t xml:space="preserve"> </w:t>
      </w:r>
      <w:r w:rsidRPr="001D7643">
        <w:rPr>
          <w:rFonts w:ascii="Arial" w:hAnsi="Arial" w:cs="Arial"/>
          <w:sz w:val="20"/>
          <w:szCs w:val="20"/>
          <w:lang w:val="en-US"/>
        </w:rPr>
        <w:t>is</w:t>
      </w:r>
      <w:r w:rsidRPr="001D7643">
        <w:rPr>
          <w:rFonts w:ascii="Arial" w:eastAsia="Arial" w:hAnsi="Arial" w:cs="Arial"/>
          <w:sz w:val="20"/>
          <w:szCs w:val="20"/>
          <w:lang w:val="en-US"/>
        </w:rPr>
        <w:t xml:space="preserve"> </w:t>
      </w:r>
      <w:r w:rsidRPr="001D7643">
        <w:rPr>
          <w:rFonts w:ascii="Arial" w:hAnsi="Arial" w:cs="Arial"/>
          <w:sz w:val="20"/>
          <w:szCs w:val="20"/>
          <w:lang w:val="en-US"/>
        </w:rPr>
        <w:t>sufficient</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allow</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grammar</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describe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needed</w:t>
      </w:r>
      <w:r w:rsidRPr="001D7643">
        <w:rPr>
          <w:rFonts w:ascii="Arial" w:eastAsia="Arial" w:hAnsi="Arial" w:cs="Arial"/>
          <w:sz w:val="20"/>
          <w:szCs w:val="20"/>
          <w:lang w:val="en-US"/>
        </w:rPr>
        <w:t xml:space="preserve"> “</w:t>
      </w:r>
      <w:r w:rsidRPr="001D7643">
        <w:rPr>
          <w:rFonts w:ascii="Arial" w:hAnsi="Arial" w:cs="Arial"/>
          <w:sz w:val="20"/>
          <w:szCs w:val="20"/>
          <w:lang w:val="en-US"/>
        </w:rPr>
        <w:t>one</w:t>
      </w:r>
      <w:r w:rsidRPr="001D7643">
        <w:rPr>
          <w:rFonts w:ascii="Arial" w:eastAsia="Arial" w:hAnsi="Arial" w:cs="Arial"/>
          <w:sz w:val="20"/>
          <w:szCs w:val="20"/>
          <w:lang w:val="en-US"/>
        </w:rPr>
        <w:t xml:space="preserve"> </w:t>
      </w:r>
      <w:r w:rsidRPr="001D7643">
        <w:rPr>
          <w:rFonts w:ascii="Arial" w:hAnsi="Arial" w:cs="Arial"/>
          <w:sz w:val="20"/>
          <w:szCs w:val="20"/>
          <w:lang w:val="en-US"/>
        </w:rPr>
        <w:t>more</w:t>
      </w:r>
      <w:r w:rsidRPr="001D7643">
        <w:rPr>
          <w:rFonts w:ascii="Arial" w:eastAsia="Arial" w:hAnsi="Arial" w:cs="Arial"/>
          <w:sz w:val="20"/>
          <w:szCs w:val="20"/>
          <w:lang w:val="en-US"/>
        </w:rPr>
        <w:t xml:space="preserve"> </w:t>
      </w:r>
      <w:r w:rsidRPr="001D7643">
        <w:rPr>
          <w:rFonts w:ascii="Arial" w:hAnsi="Arial" w:cs="Arial"/>
          <w:sz w:val="20"/>
          <w:szCs w:val="20"/>
          <w:lang w:val="en-US"/>
        </w:rPr>
        <w:t>level</w:t>
      </w:r>
      <w:r w:rsidRPr="001D7643">
        <w:rPr>
          <w:rFonts w:ascii="Arial" w:eastAsia="Arial" w:hAnsi="Arial" w:cs="Arial"/>
          <w:sz w:val="20"/>
          <w:szCs w:val="20"/>
          <w:lang w:val="en-US"/>
        </w:rPr>
        <w:t xml:space="preserve">” </w:t>
      </w:r>
      <w:r w:rsidRPr="001D7643">
        <w:rPr>
          <w:rFonts w:ascii="Arial" w:hAnsi="Arial" w:cs="Arial"/>
          <w:sz w:val="20"/>
          <w:szCs w:val="20"/>
          <w:lang w:val="en-US"/>
        </w:rPr>
        <w:t>of</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(as</w:t>
      </w:r>
      <w:r w:rsidRPr="001D7643">
        <w:rPr>
          <w:rFonts w:ascii="Arial" w:eastAsia="Arial" w:hAnsi="Arial" w:cs="Arial"/>
          <w:sz w:val="20"/>
          <w:szCs w:val="20"/>
          <w:lang w:val="en-US"/>
        </w:rPr>
        <w:t xml:space="preserve"> </w:t>
      </w:r>
      <w:r w:rsidRPr="001D7643">
        <w:rPr>
          <w:rFonts w:ascii="Arial" w:hAnsi="Arial" w:cs="Arial"/>
          <w:sz w:val="20"/>
          <w:szCs w:val="20"/>
          <w:lang w:val="en-US"/>
        </w:rPr>
        <w:t>required</w:t>
      </w:r>
      <w:r w:rsidRPr="001D7643">
        <w:rPr>
          <w:rFonts w:ascii="Arial" w:eastAsia="Arial" w:hAnsi="Arial" w:cs="Arial"/>
          <w:sz w:val="20"/>
          <w:szCs w:val="20"/>
          <w:lang w:val="en-US"/>
        </w:rPr>
        <w:t xml:space="preserve"> </w:t>
      </w:r>
      <w:r w:rsidRPr="001D7643">
        <w:rPr>
          <w:rFonts w:ascii="Arial" w:hAnsi="Arial" w:cs="Arial"/>
          <w:sz w:val="20"/>
          <w:szCs w:val="20"/>
          <w:lang w:val="en-US"/>
        </w:rPr>
        <w:t>for</w:t>
      </w:r>
      <w:r w:rsidRPr="001D7643">
        <w:rPr>
          <w:rFonts w:ascii="Arial" w:eastAsia="Arial" w:hAnsi="Arial" w:cs="Arial"/>
          <w:sz w:val="20"/>
          <w:szCs w:val="20"/>
          <w:lang w:val="en-US"/>
        </w:rPr>
        <w:t xml:space="preserve"> </w:t>
      </w:r>
      <w:r w:rsidRPr="001D7643">
        <w:rPr>
          <w:rFonts w:ascii="Arial" w:hAnsi="Arial" w:cs="Arial"/>
          <w:sz w:val="20"/>
          <w:szCs w:val="20"/>
          <w:lang w:val="en-US"/>
        </w:rPr>
        <w:t>modeling</w:t>
      </w:r>
      <w:r w:rsidRPr="001D7643">
        <w:rPr>
          <w:rFonts w:ascii="Arial" w:eastAsia="Arial" w:hAnsi="Arial" w:cs="Arial"/>
          <w:sz w:val="20"/>
          <w:szCs w:val="20"/>
          <w:lang w:val="en-US"/>
        </w:rPr>
        <w:t xml:space="preserve"> </w:t>
      </w:r>
      <w:r w:rsidRPr="001D7643">
        <w:rPr>
          <w:rFonts w:ascii="Arial" w:hAnsi="Arial" w:cs="Arial"/>
          <w:sz w:val="20"/>
          <w:szCs w:val="20"/>
          <w:lang w:val="en-US"/>
        </w:rPr>
        <w:t>an</w:t>
      </w:r>
      <w:r w:rsidRPr="001D7643">
        <w:rPr>
          <w:rFonts w:ascii="Arial" w:eastAsia="Arial" w:hAnsi="Arial" w:cs="Arial"/>
          <w:sz w:val="20"/>
          <w:szCs w:val="20"/>
          <w:lang w:val="en-US"/>
        </w:rPr>
        <w:t xml:space="preserve"> </w:t>
      </w:r>
      <w:r w:rsidRPr="001D7643">
        <w:rPr>
          <w:rFonts w:ascii="Arial" w:hAnsi="Arial" w:cs="Arial"/>
          <w:sz w:val="20"/>
          <w:szCs w:val="20"/>
          <w:lang w:val="en-US"/>
        </w:rPr>
        <w:t>ASN.1</w:t>
      </w:r>
      <w:r w:rsidRPr="001D7643">
        <w:rPr>
          <w:rFonts w:ascii="Arial" w:eastAsia="Arial" w:hAnsi="Arial" w:cs="Arial"/>
          <w:sz w:val="20"/>
          <w:szCs w:val="20"/>
          <w:lang w:val="en-US"/>
        </w:rPr>
        <w:t xml:space="preserve"> </w:t>
      </w:r>
      <w:r w:rsidRPr="001D7643">
        <w:rPr>
          <w:rFonts w:ascii="Arial" w:hAnsi="Arial" w:cs="Arial"/>
          <w:sz w:val="20"/>
          <w:szCs w:val="20"/>
          <w:lang w:val="en-US"/>
        </w:rPr>
        <w:t>format)</w:t>
      </w:r>
      <w:r w:rsidRPr="001D7643">
        <w:rPr>
          <w:rFonts w:ascii="Arial" w:eastAsia="Arial" w:hAnsi="Arial" w:cs="Arial"/>
          <w:sz w:val="20"/>
          <w:szCs w:val="20"/>
          <w:lang w:val="en-US"/>
        </w:rPr>
        <w:t xml:space="preserve"> </w:t>
      </w:r>
      <w:r w:rsidRPr="001D7643">
        <w:rPr>
          <w:rFonts w:ascii="Arial" w:hAnsi="Arial" w:cs="Arial"/>
          <w:sz w:val="20"/>
          <w:szCs w:val="20"/>
          <w:lang w:val="en-US"/>
        </w:rPr>
        <w:t>without</w:t>
      </w:r>
      <w:r w:rsidRPr="001D7643">
        <w:rPr>
          <w:rFonts w:ascii="Arial" w:eastAsia="Arial" w:hAnsi="Arial" w:cs="Arial"/>
          <w:sz w:val="20"/>
          <w:szCs w:val="20"/>
          <w:lang w:val="en-US"/>
        </w:rPr>
        <w:t xml:space="preserve"> </w:t>
      </w:r>
      <w:r w:rsidRPr="001D7643">
        <w:rPr>
          <w:rFonts w:ascii="Arial" w:hAnsi="Arial" w:cs="Arial"/>
          <w:sz w:val="20"/>
          <w:szCs w:val="20"/>
          <w:lang w:val="en-US"/>
        </w:rPr>
        <w:t>allowing</w:t>
      </w:r>
      <w:r w:rsidRPr="001D7643">
        <w:rPr>
          <w:rFonts w:ascii="Arial" w:eastAsia="Arial" w:hAnsi="Arial" w:cs="Arial"/>
          <w:sz w:val="20"/>
          <w:szCs w:val="20"/>
          <w:lang w:val="en-US"/>
        </w:rPr>
        <w:t xml:space="preserve"> </w:t>
      </w:r>
      <w:r w:rsidRPr="001D7643">
        <w:rPr>
          <w:rFonts w:ascii="Arial" w:hAnsi="Arial" w:cs="Arial"/>
          <w:sz w:val="20"/>
          <w:szCs w:val="20"/>
          <w:lang w:val="en-US"/>
        </w:rPr>
        <w:t>recursion.</w:t>
      </w:r>
    </w:p>
    <w:p w:rsidR="008721C8" w:rsidRPr="001D7643" w:rsidRDefault="008721C8"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spacing w:before="280" w:after="280"/>
        <w:rPr>
          <w:rFonts w:ascii="Arial" w:eastAsia="Arial" w:hAnsi="Arial" w:cs="Arial"/>
          <w:sz w:val="20"/>
          <w:szCs w:val="20"/>
          <w:lang w:val="en-US"/>
        </w:rPr>
      </w:pPr>
      <w:r w:rsidRPr="001D7643">
        <w:rPr>
          <w:rFonts w:ascii="Arial" w:hAnsi="Arial" w:cs="Arial"/>
          <w:b/>
          <w:color w:val="000000"/>
          <w:sz w:val="20"/>
          <w:szCs w:val="20"/>
        </w:rPr>
        <w:t>2.14.</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lang w:val="en-US"/>
        </w:rPr>
        <w:t>12.3.4.</w:t>
      </w:r>
      <w:r w:rsidRPr="001D7643">
        <w:rPr>
          <w:rFonts w:ascii="Arial" w:eastAsia="Arial" w:hAnsi="Arial" w:cs="Arial"/>
          <w:i/>
          <w:sz w:val="20"/>
          <w:szCs w:val="20"/>
          <w:lang w:val="en-US"/>
        </w:rPr>
        <w:t xml:space="preserve"> </w:t>
      </w:r>
      <w:r w:rsidRPr="001D7643">
        <w:rPr>
          <w:rFonts w:ascii="Arial" w:hAnsi="Arial" w:cs="Arial"/>
          <w:sz w:val="20"/>
          <w:szCs w:val="20"/>
          <w:lang w:val="en-US"/>
        </w:rPr>
        <w:t>Clarify</w:t>
      </w:r>
      <w:r w:rsidRPr="001D7643">
        <w:rPr>
          <w:rFonts w:ascii="Arial" w:eastAsia="Arial" w:hAnsi="Arial" w:cs="Arial"/>
          <w:sz w:val="20"/>
          <w:szCs w:val="20"/>
          <w:lang w:val="en-US"/>
        </w:rPr>
        <w:t xml:space="preserve"> </w:t>
      </w:r>
      <w:r w:rsidRPr="001D7643">
        <w:rPr>
          <w:rFonts w:ascii="Arial" w:hAnsi="Arial" w:cs="Arial"/>
          <w:sz w:val="20"/>
          <w:szCs w:val="20"/>
          <w:lang w:val="en-US"/>
        </w:rPr>
        <w:t>that</w:t>
      </w:r>
      <w:r w:rsidRPr="001D7643">
        <w:rPr>
          <w:rFonts w:ascii="Arial" w:eastAsia="Arial" w:hAnsi="Arial" w:cs="Arial"/>
          <w:sz w:val="20"/>
          <w:szCs w:val="20"/>
          <w:lang w:val="en-US"/>
        </w:rPr>
        <w:t xml:space="preserve"> </w:t>
      </w:r>
      <w:r w:rsidRPr="001D7643">
        <w:rPr>
          <w:rFonts w:ascii="Arial" w:hAnsi="Arial" w:cs="Arial"/>
          <w:sz w:val="20"/>
          <w:szCs w:val="20"/>
          <w:lang w:val="en-US"/>
        </w:rPr>
        <w:t>when</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type</w:t>
      </w:r>
      <w:r w:rsidRPr="001D7643">
        <w:rPr>
          <w:rFonts w:ascii="Arial" w:eastAsia="Arial" w:hAnsi="Arial" w:cs="Arial"/>
          <w:sz w:val="20"/>
          <w:szCs w:val="20"/>
          <w:lang w:val="en-US"/>
        </w:rPr>
        <w:t xml:space="preserve"> </w:t>
      </w:r>
      <w:r w:rsidRPr="001D7643">
        <w:rPr>
          <w:rFonts w:ascii="Arial" w:hAnsi="Arial" w:cs="Arial"/>
          <w:sz w:val="20"/>
          <w:szCs w:val="20"/>
          <w:lang w:val="en-US"/>
        </w:rPr>
        <w:t>itself</w:t>
      </w:r>
      <w:r w:rsidRPr="001D7643">
        <w:rPr>
          <w:rFonts w:ascii="Arial" w:eastAsia="Arial" w:hAnsi="Arial" w:cs="Arial"/>
          <w:sz w:val="20"/>
          <w:szCs w:val="20"/>
          <w:lang w:val="en-US"/>
        </w:rPr>
        <w:t xml:space="preserve"> </w:t>
      </w:r>
      <w:r w:rsidRPr="001D7643">
        <w:rPr>
          <w:rFonts w:ascii="Arial" w:hAnsi="Arial" w:cs="Arial"/>
          <w:sz w:val="20"/>
          <w:szCs w:val="20"/>
          <w:lang w:val="en-US"/>
        </w:rPr>
        <w:t>has</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simple</w:t>
      </w:r>
      <w:r w:rsidRPr="001D7643">
        <w:rPr>
          <w:rFonts w:ascii="Arial" w:eastAsia="Arial" w:hAnsi="Arial" w:cs="Arial"/>
          <w:sz w:val="20"/>
          <w:szCs w:val="20"/>
          <w:lang w:val="en-US"/>
        </w:rPr>
        <w:t xml:space="preserve"> </w:t>
      </w:r>
      <w:r w:rsidRPr="001D7643">
        <w:rPr>
          <w:rFonts w:ascii="Arial" w:hAnsi="Arial" w:cs="Arial"/>
          <w:sz w:val="20"/>
          <w:szCs w:val="20"/>
          <w:lang w:val="en-US"/>
        </w:rPr>
        <w:t>types</w:t>
      </w:r>
      <w:r w:rsidRPr="001D7643">
        <w:rPr>
          <w:rFonts w:ascii="Arial" w:eastAsia="Arial" w:hAnsi="Arial" w:cs="Arial"/>
          <w:sz w:val="20"/>
          <w:szCs w:val="20"/>
          <w:lang w:val="en-US"/>
        </w:rPr>
        <w:t xml:space="preserve"> </w:t>
      </w:r>
      <w:r w:rsidRPr="001D7643">
        <w:rPr>
          <w:rFonts w:ascii="Arial" w:hAnsi="Arial" w:cs="Arial"/>
          <w:sz w:val="20"/>
          <w:szCs w:val="20"/>
          <w:lang w:val="en-US"/>
        </w:rPr>
        <w:t>cannot</w:t>
      </w:r>
      <w:r w:rsidRPr="001D7643">
        <w:rPr>
          <w:rFonts w:ascii="Arial" w:eastAsia="Arial" w:hAnsi="Arial" w:cs="Arial"/>
          <w:sz w:val="20"/>
          <w:szCs w:val="20"/>
          <w:lang w:val="en-US"/>
        </w:rPr>
        <w:t xml:space="preserve"> </w:t>
      </w:r>
      <w:r w:rsidRPr="001D7643">
        <w:rPr>
          <w:rFonts w:ascii="Arial" w:hAnsi="Arial" w:cs="Arial"/>
          <w:sz w:val="20"/>
          <w:szCs w:val="20"/>
          <w:lang w:val="en-US"/>
        </w:rPr>
        <w:t>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same.</w:t>
      </w:r>
      <w:r w:rsidRPr="001D7643">
        <w:rPr>
          <w:rFonts w:ascii="Arial" w:eastAsia="Arial" w:hAnsi="Arial" w:cs="Arial"/>
          <w:sz w:val="20"/>
          <w:szCs w:val="20"/>
          <w:lang w:val="en-US"/>
        </w:rPr>
        <w:t xml:space="preserve"> </w:t>
      </w:r>
    </w:p>
    <w:p w:rsidR="00692500"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restrictions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00591418" w:rsidRPr="001D7643">
        <w:rPr>
          <w:rFonts w:ascii="Arial" w:hAnsi="Arial" w:cs="Arial"/>
          <w:color w:val="000000"/>
          <w:sz w:val="20"/>
          <w:szCs w:val="20"/>
          <w:lang w:eastAsia="en-GB"/>
        </w:rPr>
        <w:t>modeling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SimpleContent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eastAsia="Times New Roman" w:hAnsi="Arial" w:cs="Arial"/>
          <w:iCs/>
          <w:color w:val="000000"/>
          <w:sz w:val="20"/>
          <w:szCs w:val="20"/>
          <w:lang w:eastAsia="en-GB"/>
        </w:rPr>
        <w:t>It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schema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definition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error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if</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type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specifies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lengthKind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'delimited'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'endOfParent'</w:t>
      </w:r>
      <w:r w:rsidRPr="001D7643">
        <w:rPr>
          <w:rFonts w:ascii="Arial" w:eastAsia="Helv" w:hAnsi="Arial" w:cs="Arial"/>
          <w:iCs/>
          <w:color w:val="000000"/>
          <w:sz w:val="20"/>
          <w:szCs w:val="20"/>
          <w:lang w:eastAsia="en-GB"/>
        </w:rPr>
        <w:t xml:space="preserve"> </w:t>
      </w:r>
      <w:r w:rsidR="00730E33" w:rsidRPr="001D7643">
        <w:rPr>
          <w:rFonts w:ascii="Arial" w:eastAsia="Helv" w:hAnsi="Arial" w:cs="Arial"/>
          <w:iCs/>
          <w:color w:val="000000"/>
          <w:sz w:val="20"/>
          <w:szCs w:val="20"/>
          <w:lang w:eastAsia="en-GB"/>
        </w:rPr>
        <w:t xml:space="preserve">or ‘pattern’ </w:t>
      </w:r>
      <w:r w:rsidR="005B066D" w:rsidRPr="001D7643">
        <w:rPr>
          <w:rFonts w:ascii="Arial" w:eastAsia="Helv" w:hAnsi="Arial" w:cs="Arial"/>
          <w:iCs/>
          <w:color w:val="000000"/>
          <w:sz w:val="20"/>
          <w:szCs w:val="20"/>
          <w:lang w:eastAsia="en-GB"/>
        </w:rPr>
        <w:t>or ‘explicit’ where length is an expression</w:t>
      </w:r>
      <w:r w:rsidRPr="001D7643">
        <w:rPr>
          <w:rFonts w:ascii="Arial" w:hAnsi="Arial" w:cs="Arial"/>
          <w:iCs/>
          <w:color w:val="000000"/>
          <w:sz w:val="20"/>
          <w:szCs w:val="20"/>
          <w:lang w:eastAsia="en-GB"/>
        </w:rPr>
        <w: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for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initiator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terminator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empty</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alignment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'1',</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w:t>
      </w:r>
      <w:r w:rsidRPr="001D7643">
        <w:rPr>
          <w:rFonts w:ascii="Arial" w:eastAsia="Times New Roman" w:hAnsi="Arial" w:cs="Arial"/>
          <w:iCs/>
          <w:color w:val="000000"/>
          <w:sz w:val="20"/>
          <w:szCs w:val="20"/>
          <w:lang w:eastAsia="en-GB"/>
        </w:rPr>
        <w:t>eadingSkip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trailingSkip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'0'</w:t>
      </w:r>
      <w:r w:rsidR="004B0257" w:rsidRPr="001D7643">
        <w:rPr>
          <w:rFonts w:ascii="Arial" w:hAnsi="Arial" w:cs="Arial"/>
          <w:iCs/>
          <w:color w:val="000000"/>
          <w:sz w:val="20"/>
          <w:szCs w:val="20"/>
          <w:lang w:eastAsia="en-GB"/>
        </w:rPr>
        <w:t>.</w:t>
      </w:r>
    </w:p>
    <w:p w:rsidR="00C10D4C" w:rsidRPr="001D7643" w:rsidRDefault="00C10D4C">
      <w:pPr>
        <w:spacing w:before="280" w:after="280"/>
        <w:rPr>
          <w:rFonts w:ascii="Arial" w:eastAsia="Helv" w:hAnsi="Arial" w:cs="Arial"/>
          <w:color w:val="000000"/>
          <w:sz w:val="20"/>
          <w:szCs w:val="20"/>
        </w:rPr>
      </w:pPr>
      <w:r w:rsidRPr="001D7643">
        <w:rPr>
          <w:rFonts w:ascii="Arial" w:hAnsi="Arial" w:cs="Arial"/>
          <w:b/>
          <w:color w:val="000000"/>
          <w:sz w:val="20"/>
          <w:szCs w:val="20"/>
        </w:rPr>
        <w:t>2.15.</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color w:val="000000"/>
          <w:sz w:val="20"/>
          <w:szCs w:val="20"/>
        </w:rPr>
        <w:t>13.6.</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zoned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p>
    <w:p w:rsidR="00C10D4C" w:rsidRPr="001D7643" w:rsidRDefault="00C10D4C">
      <w:pPr>
        <w:rPr>
          <w:rFonts w:ascii="Arial" w:hAnsi="Arial" w:cs="Arial"/>
          <w:sz w:val="20"/>
          <w:szCs w:val="20"/>
        </w:rPr>
      </w:pPr>
      <w:r w:rsidRPr="001D7643">
        <w:rPr>
          <w:rFonts w:ascii="Arial" w:hAnsi="Arial" w:cs="Arial"/>
          <w:b/>
          <w:color w:val="000000"/>
          <w:sz w:val="20"/>
          <w:szCs w:val="20"/>
        </w:rPr>
        <w:t>2.16.</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13.2.1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escapeCharacter,</w:t>
      </w:r>
      <w:r w:rsidRPr="001D7643">
        <w:rPr>
          <w:rFonts w:ascii="Arial" w:eastAsia="Arial" w:hAnsi="Arial" w:cs="Arial"/>
          <w:sz w:val="20"/>
          <w:szCs w:val="20"/>
        </w:rPr>
        <w:t xml:space="preserve"> </w:t>
      </w:r>
      <w:r w:rsidRPr="001D7643">
        <w:rPr>
          <w:rFonts w:ascii="Arial" w:hAnsi="Arial" w:cs="Arial"/>
          <w:sz w:val="20"/>
          <w:szCs w:val="20"/>
        </w:rPr>
        <w:t>escapeEscapeCharacter,</w:t>
      </w:r>
      <w:r w:rsidRPr="001D7643">
        <w:rPr>
          <w:rFonts w:ascii="Arial" w:eastAsia="Arial" w:hAnsi="Arial" w:cs="Arial"/>
          <w:sz w:val="20"/>
          <w:szCs w:val="20"/>
        </w:rPr>
        <w:t xml:space="preserve"> </w:t>
      </w:r>
      <w:r w:rsidR="00F97D7E" w:rsidRPr="001D7643">
        <w:rPr>
          <w:rFonts w:ascii="Arial" w:eastAsia="Arial" w:hAnsi="Arial" w:cs="Arial"/>
          <w:sz w:val="20"/>
          <w:szCs w:val="20"/>
        </w:rPr>
        <w:t xml:space="preserve">extraEscapedCharacters, </w:t>
      </w:r>
      <w:r w:rsidRPr="001D7643">
        <w:rPr>
          <w:rFonts w:ascii="Arial" w:hAnsi="Arial" w:cs="Arial"/>
          <w:sz w:val="20"/>
          <w:szCs w:val="20"/>
        </w:rPr>
        <w:t>escapeBlockStart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escapeBlockEnd.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rPr>
          <w:rFonts w:ascii="Arial" w:hAnsi="Arial" w:cs="Arial"/>
          <w:sz w:val="20"/>
          <w:szCs w:val="20"/>
        </w:rPr>
      </w:pPr>
      <w:r w:rsidRPr="001D7643">
        <w:rPr>
          <w:rFonts w:ascii="Arial" w:hAnsi="Arial" w:cs="Arial"/>
          <w:b/>
          <w:color w:val="000000"/>
          <w:sz w:val="20"/>
          <w:szCs w:val="20"/>
        </w:rPr>
        <w:t>2.17.</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13.4,</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eastAsia="Arial" w:hAnsi="Arial" w:cs="Arial"/>
          <w:i/>
          <w:sz w:val="20"/>
          <w:szCs w:val="20"/>
        </w:rPr>
        <w:t xml:space="preserve"> </w:t>
      </w:r>
      <w:r w:rsidRPr="001D7643">
        <w:rPr>
          <w:rFonts w:ascii="Arial" w:hAnsi="Arial" w:cs="Arial"/>
          <w:i/>
          <w:sz w:val="20"/>
          <w:szCs w:val="20"/>
        </w:rPr>
        <w:t>13.12.</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textStringPadCharacter,</w:t>
      </w:r>
      <w:r w:rsidRPr="001D7643">
        <w:rPr>
          <w:rFonts w:ascii="Arial" w:eastAsia="Arial" w:hAnsi="Arial" w:cs="Arial"/>
          <w:sz w:val="20"/>
          <w:szCs w:val="20"/>
        </w:rPr>
        <w:t xml:space="preserve"> </w:t>
      </w:r>
      <w:r w:rsidRPr="001D7643">
        <w:rPr>
          <w:rFonts w:ascii="Arial" w:hAnsi="Arial" w:cs="Arial"/>
          <w:sz w:val="20"/>
          <w:szCs w:val="20"/>
        </w:rPr>
        <w:t>textBooleanPadCharacter,</w:t>
      </w:r>
      <w:r w:rsidRPr="001D7643">
        <w:rPr>
          <w:rFonts w:ascii="Arial" w:eastAsia="Arial" w:hAnsi="Arial" w:cs="Arial"/>
          <w:sz w:val="20"/>
          <w:szCs w:val="20"/>
        </w:rPr>
        <w:t xml:space="preserve"> </w:t>
      </w:r>
      <w:r w:rsidRPr="001D7643">
        <w:rPr>
          <w:rFonts w:ascii="Arial" w:hAnsi="Arial" w:cs="Arial"/>
          <w:sz w:val="20"/>
          <w:szCs w:val="20"/>
        </w:rPr>
        <w:t>textCalendarPadCharacter</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textNumberPadCharacter.</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2.18.</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textStandardDecimalSeparator,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textStandardInfinityRep,</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textStandardNaNRep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2.19.</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lastRenderedPageBreak/>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eastAsia="Arial" w:hAnsi="Arial" w:cs="Arial"/>
          <w:sz w:val="20"/>
          <w:szCs w:val="20"/>
        </w:rPr>
      </w:pPr>
      <w:r w:rsidRPr="001D7643">
        <w:rPr>
          <w:rFonts w:ascii="Arial" w:hAnsi="Arial" w:cs="Arial"/>
          <w:b/>
          <w:color w:val="000000"/>
          <w:sz w:val="20"/>
          <w:szCs w:val="20"/>
        </w:rPr>
        <w:t>2.20.</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Remove</w:t>
      </w:r>
      <w:r w:rsidRPr="001D7643">
        <w:rPr>
          <w:rFonts w:ascii="Arial" w:eastAsia="Arial" w:hAnsi="Arial" w:cs="Arial"/>
          <w:sz w:val="20"/>
          <w:szCs w:val="20"/>
        </w:rPr>
        <w:t xml:space="preserve"> </w:t>
      </w:r>
      <w:r w:rsidRPr="001D7643">
        <w:rPr>
          <w:rFonts w:ascii="Arial" w:hAnsi="Arial" w:cs="Arial"/>
          <w:sz w:val="20"/>
          <w:szCs w:val="20"/>
        </w:rPr>
        <w:t>restriction</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applies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originated.</w:t>
      </w:r>
      <w:r w:rsidRPr="001D7643">
        <w:rPr>
          <w:rFonts w:ascii="Arial" w:eastAsia="Arial" w:hAnsi="Arial" w:cs="Arial"/>
          <w:sz w:val="20"/>
          <w:szCs w:val="20"/>
        </w:rPr>
        <w:t xml:space="preserve"> </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literalValue</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 ES</w:t>
      </w:r>
      <w:r w:rsidRPr="001D7643">
        <w:rPr>
          <w:rFonts w:ascii="Arial" w:eastAsia="Helv" w:hAnsi="Arial" w:cs="Arial"/>
          <w:color w:val="000000"/>
          <w:sz w:val="20"/>
          <w:szCs w:val="20"/>
        </w:rPr>
        <w:t xml:space="preserve"> is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Other 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literalCharacter</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F97D7E" w:rsidP="007513F2">
      <w:pPr>
        <w:numPr>
          <w:ilvl w:val="0"/>
          <w:numId w:val="14"/>
        </w:numPr>
        <w:rPr>
          <w:rFonts w:ascii="Arial" w:hAnsi="Arial" w:cs="Arial"/>
          <w:color w:val="000000"/>
          <w:sz w:val="20"/>
          <w:szCs w:val="20"/>
        </w:rPr>
      </w:pPr>
      <w:r w:rsidRPr="001D7643">
        <w:rPr>
          <w:rFonts w:ascii="Arial" w:hAnsi="Arial" w:cs="Arial"/>
          <w:sz w:val="20"/>
          <w:szCs w:val="20"/>
        </w:rPr>
        <w:t>The raw byte</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entity</w:t>
      </w:r>
      <w:r w:rsidR="00C10D4C" w:rsidRPr="001D7643">
        <w:rPr>
          <w:rFonts w:ascii="Arial" w:eastAsia="Helv" w:hAnsi="Arial" w:cs="Arial"/>
          <w:color w:val="000000"/>
          <w:sz w:val="20"/>
          <w:szCs w:val="20"/>
        </w:rPr>
        <w:t xml:space="preserve"> </w:t>
      </w:r>
      <w:proofErr w:type="gramStart"/>
      <w:r w:rsidRPr="001D7643">
        <w:rPr>
          <w:rFonts w:ascii="Arial" w:eastAsia="Helv" w:hAnsi="Arial" w:cs="Arial"/>
          <w:color w:val="000000"/>
          <w:sz w:val="20"/>
          <w:szCs w:val="20"/>
        </w:rPr>
        <w:t>( %</w:t>
      </w:r>
      <w:proofErr w:type="gramEnd"/>
      <w:r w:rsidRPr="001D7643">
        <w:rPr>
          <w:rFonts w:ascii="Arial" w:eastAsia="Helv" w:hAnsi="Arial" w:cs="Arial"/>
          <w:color w:val="000000"/>
          <w:sz w:val="20"/>
          <w:szCs w:val="20"/>
        </w:rPr>
        <w:t xml:space="preserve">#r ) </w:t>
      </w:r>
      <w:r w:rsidR="00C10D4C" w:rsidRPr="001D7643">
        <w:rPr>
          <w:rFonts w:ascii="Arial" w:hAnsi="Arial" w:cs="Arial"/>
          <w:color w:val="000000"/>
          <w:sz w:val="20"/>
          <w:szCs w:val="20"/>
        </w:rPr>
        <w:t>is</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allowed.</w:t>
      </w:r>
    </w:p>
    <w:p w:rsidR="00F97D7E" w:rsidRPr="001D7643" w:rsidRDefault="00F97D7E"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sz w:val="20"/>
          <w:szCs w:val="20"/>
        </w:rPr>
      </w:pPr>
    </w:p>
    <w:p w:rsidR="00C10D4C" w:rsidRPr="001D7643" w:rsidRDefault="00C10D4C">
      <w:pPr>
        <w:autoSpaceDE w:val="0"/>
        <w:rPr>
          <w:rFonts w:ascii="Arial" w:hAnsi="Arial" w:cs="Arial"/>
          <w:color w:val="000000"/>
          <w:sz w:val="20"/>
          <w:szCs w:val="20"/>
        </w:rPr>
      </w:pPr>
    </w:p>
    <w:p w:rsidR="007E47E7" w:rsidRPr="001D7643" w:rsidRDefault="00C10D4C" w:rsidP="007E47E7">
      <w:pPr>
        <w:autoSpaceDE w:val="0"/>
        <w:rPr>
          <w:rFonts w:ascii="Arial" w:hAnsi="Arial" w:cs="Arial"/>
          <w:color w:val="000000"/>
          <w:sz w:val="20"/>
          <w:szCs w:val="20"/>
        </w:rPr>
      </w:pPr>
      <w:r w:rsidRPr="001D7643">
        <w:rPr>
          <w:rFonts w:ascii="Arial" w:hAnsi="Arial" w:cs="Arial"/>
          <w:b/>
          <w:color w:val="000000"/>
          <w:sz w:val="20"/>
          <w:szCs w:val="20"/>
        </w:rPr>
        <w:t>2.21.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meaning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textNumberCheckPolicy</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'lax'</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align</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0058049E" w:rsidRPr="001D7643">
        <w:rPr>
          <w:rFonts w:ascii="Arial"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lax'</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dfdl:textNumberRep</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'standard'</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grouping</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trailing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whitespace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zeros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007E47E7" w:rsidRPr="001D7643">
        <w:rPr>
          <w:rFonts w:ascii="Arial" w:hAnsi="Arial" w:cs="Arial"/>
          <w:color w:val="000000"/>
          <w:sz w:val="20"/>
          <w:szCs w:val="20"/>
        </w:rPr>
        <w:t>, quoted characters may be omitted</w:t>
      </w:r>
      <w:r w:rsidRPr="001D7643">
        <w:rPr>
          <w:rFonts w:ascii="Arial" w:hAnsi="Arial" w:cs="Arial"/>
          <w:color w:val="000000"/>
          <w:sz w:val="20"/>
          <w:szCs w:val="20"/>
        </w:rPr>
        <w:t>."</w:t>
      </w:r>
    </w:p>
    <w:p w:rsidR="007E47E7" w:rsidRPr="001D7643" w:rsidRDefault="007E47E7" w:rsidP="007E47E7">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textStandardDecimalSeparator,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008D2DAB" w:rsidRPr="001D7643">
        <w:rPr>
          <w:rFonts w:ascii="Arial" w:eastAsia="Helv" w:hAnsi="Arial" w:cs="Arial"/>
          <w:color w:val="000000"/>
          <w:sz w:val="20"/>
          <w:szCs w:val="20"/>
        </w:rPr>
        <w:t xml:space="preserve"> </w:t>
      </w:r>
      <w:proofErr w:type="gramStart"/>
      <w:r w:rsidR="008D2DAB" w:rsidRPr="001D7643">
        <w:rPr>
          <w:rFonts w:ascii="Arial" w:eastAsia="Helv" w:hAnsi="Arial" w:cs="Arial"/>
          <w:color w:val="000000"/>
          <w:sz w:val="20"/>
          <w:szCs w:val="20"/>
        </w:rPr>
        <w:t>or</w:t>
      </w:r>
      <w:proofErr w:type="gramEnd"/>
      <w:r w:rsidR="008D2DAB" w:rsidRPr="001D7643">
        <w:rPr>
          <w:rFonts w:ascii="Arial" w:eastAsia="Helv" w:hAnsi="Arial" w:cs="Arial"/>
          <w:color w:val="000000"/>
          <w:sz w:val="20"/>
          <w:szCs w:val="20"/>
        </w:rPr>
        <w:t xml:space="preserve"> ‘E’ or ‘@’ symbol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00096E33"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List</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Literals</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allows</w:t>
      </w:r>
      <w:r w:rsidRPr="001D7643">
        <w:rPr>
          <w:rFonts w:ascii="Arial" w:eastAsia="Arial" w:hAnsi="Arial" w:cs="Arial"/>
          <w:color w:val="000000"/>
          <w:sz w:val="20"/>
          <w:szCs w:val="20"/>
        </w:rPr>
        <w:t xml:space="preserve"> </w:t>
      </w:r>
      <w:r w:rsidRPr="001D7643">
        <w:rPr>
          <w:rFonts w:ascii="Arial" w:hAnsi="Arial" w:cs="Arial"/>
          <w:color w:val="000000"/>
          <w:sz w:val="20"/>
          <w:szCs w:val="20"/>
        </w:rPr>
        <w:t>modelling</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EDIFACT</w:t>
      </w:r>
      <w:r w:rsidRPr="001D7643">
        <w:rPr>
          <w:rFonts w:ascii="Arial" w:eastAsia="Helv" w:hAnsi="Arial" w:cs="Arial"/>
          <w:color w:val="000000"/>
          <w:sz w:val="20"/>
          <w:szCs w:val="20"/>
        </w:rPr>
        <w:t xml:space="preserve"> </w:t>
      </w:r>
      <w:r w:rsidRPr="001D7643">
        <w:rPr>
          <w:rFonts w:ascii="Arial" w:hAnsi="Arial" w:cs="Arial"/>
          <w:color w:val="000000"/>
          <w:sz w:val="20"/>
          <w:szCs w:val="20"/>
        </w:rPr>
        <w:t>standard</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user</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choose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dynamic</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ISA</w:t>
      </w:r>
      <w:r w:rsidRPr="001D7643">
        <w:rPr>
          <w:rFonts w:ascii="Arial" w:eastAsia="Helv" w:hAnsi="Arial" w:cs="Arial"/>
          <w:color w:val="000000"/>
          <w:sz w:val="20"/>
          <w:szCs w:val="20"/>
        </w:rPr>
        <w:t xml:space="preserve"> </w:t>
      </w:r>
      <w:r w:rsidRPr="001D7643">
        <w:rPr>
          <w:rFonts w:ascii="Arial" w:hAnsi="Arial" w:cs="Arial"/>
          <w:color w:val="000000"/>
          <w:sz w:val="20"/>
          <w:szCs w:val="20"/>
        </w:rPr>
        <w:t>header</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always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textNumberPadCharacter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008712CA" w:rsidRPr="001D7643">
        <w:rPr>
          <w:rFonts w:ascii="Arial" w:eastAsia="Helv" w:hAnsi="Arial" w:cs="Arial"/>
          <w:color w:val="000000"/>
          <w:sz w:val="20"/>
          <w:szCs w:val="20"/>
        </w:rPr>
        <w:t xml:space="preserve">(or an equivalent DFDL Character Entity)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commonly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'00000'</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get</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whereas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trim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Pr="001D7643">
        <w:rPr>
          <w:rFonts w:ascii="Arial" w:hAnsi="Arial" w:cs="Arial"/>
          <w:color w:val="000000"/>
          <w:sz w:val="20"/>
          <w:szCs w:val="20"/>
        </w:rPr>
        <w:t>Add</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remaining</w:t>
      </w:r>
      <w:r w:rsidRPr="001D7643">
        <w:rPr>
          <w:rFonts w:ascii="Arial" w:eastAsia="Helv" w:hAnsi="Arial" w:cs="Arial"/>
          <w:color w:val="000000"/>
          <w:sz w:val="20"/>
          <w:szCs w:val="20"/>
        </w:rPr>
        <w:t xml:space="preserve"> </w:t>
      </w:r>
      <w:r w:rsidRPr="001D7643">
        <w:rPr>
          <w:rFonts w:ascii="Arial" w:hAnsi="Arial" w:cs="Arial"/>
          <w:color w:val="000000"/>
          <w:sz w:val="20"/>
          <w:szCs w:val="20"/>
        </w:rPr>
        <w:t>digit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regardless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008712CA" w:rsidRPr="001D7643">
        <w:rPr>
          <w:rFonts w:ascii="Arial" w:hAnsi="Arial" w:cs="Arial"/>
          <w:color w:val="000000"/>
          <w:sz w:val="20"/>
          <w:szCs w:val="20"/>
        </w:rPr>
        <w:t xml:space="preserve"> This rule only applies to the character ‘0’, and not to any other numeric character nor to DFDL Byte Value Entity.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8E0AE4" w:rsidRPr="001D7643">
        <w:rPr>
          <w:rFonts w:ascii="Arial" w:eastAsia="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008E0AE4" w:rsidRPr="001D7643">
        <w:rPr>
          <w:rFonts w:ascii="Arial" w:hAnsi="Arial" w:cs="Arial"/>
          <w:color w:val="000000"/>
          <w:sz w:val="20"/>
          <w:szCs w:val="20"/>
        </w:rPr>
        <w:t xml:space="preserve"> to model text numbers of the form nnn+mmm. P</w:t>
      </w:r>
      <w:r w:rsidRPr="001D7643">
        <w:rPr>
          <w:rFonts w:ascii="Arial" w:hAnsi="Arial" w:cs="Arial"/>
          <w:color w:val="000000"/>
          <w:sz w:val="20"/>
          <w:szCs w:val="20"/>
        </w:rPr>
        <w:t>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even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does not </w:t>
      </w:r>
      <w:r w:rsidRPr="001D7643">
        <w:rPr>
          <w:rFonts w:ascii="Arial" w:hAnsi="Arial" w:cs="Arial"/>
          <w:color w:val="000000"/>
          <w:sz w:val="20"/>
          <w:szCs w:val="20"/>
        </w:rPr>
        <w:t>contain</w:t>
      </w:r>
      <w:r w:rsidR="008E0AE4" w:rsidRPr="001D7643">
        <w:rPr>
          <w:rFonts w:ascii="Arial" w:hAnsi="Arial" w:cs="Arial"/>
          <w:color w:val="000000"/>
          <w:sz w:val="20"/>
          <w:szCs w:val="20"/>
        </w:rPr>
        <w:t xml:space="preserve"> an</w:t>
      </w:r>
      <w:r w:rsidRPr="001D7643">
        <w:rPr>
          <w:rFonts w:ascii="Arial" w:eastAsia="Helv" w:hAnsi="Arial" w:cs="Arial"/>
          <w:color w:val="000000"/>
          <w:sz w:val="20"/>
          <w:szCs w:val="20"/>
        </w:rPr>
        <w:t xml:space="preserve"> </w:t>
      </w:r>
      <w:r w:rsidRPr="001D7643">
        <w:rPr>
          <w:rFonts w:ascii="Arial" w:hAnsi="Arial" w:cs="Arial"/>
          <w:color w:val="000000"/>
          <w:sz w:val="20"/>
          <w:szCs w:val="20"/>
        </w:rPr>
        <w:t>'E'</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symbol, to match ICU behaviour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FF"/>
          <w:sz w:val="20"/>
          <w:szCs w:val="20"/>
        </w:rPr>
      </w:pPr>
    </w:p>
    <w:p w:rsidR="00344461"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2.27.</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eastAsia="Arial" w:hAnsi="Arial" w:cs="Arial"/>
          <w:color w:val="000000"/>
          <w:sz w:val="20"/>
          <w:szCs w:val="20"/>
        </w:rPr>
        <w:t xml:space="preserve"> </w:t>
      </w:r>
      <w:r w:rsidR="00344461" w:rsidRPr="001D7643">
        <w:rPr>
          <w:rFonts w:ascii="Arial" w:eastAsia="Arial" w:hAnsi="Arial" w:cs="Arial"/>
          <w:color w:val="000000"/>
          <w:sz w:val="20"/>
          <w:szCs w:val="20"/>
        </w:rPr>
        <w:t xml:space="preserve">State type-dependency rules for textStandardDecimalSeparator. </w:t>
      </w:r>
    </w:p>
    <w:p w:rsidR="00344461" w:rsidRPr="001D7643" w:rsidRDefault="00344461">
      <w:pPr>
        <w:autoSpaceDE w:val="0"/>
        <w:rPr>
          <w:rFonts w:ascii="Arial" w:hAnsi="Arial" w:cs="Arial"/>
          <w:strike/>
          <w:color w:val="3333FF"/>
          <w:sz w:val="20"/>
          <w:szCs w:val="20"/>
        </w:rPr>
      </w:pPr>
    </w:p>
    <w:p w:rsidR="00726FDE" w:rsidRPr="001D7643" w:rsidRDefault="00726FDE" w:rsidP="00726FDE">
      <w:pPr>
        <w:autoSpaceDE w:val="0"/>
        <w:rPr>
          <w:rFonts w:ascii="Arial" w:hAnsi="Arial" w:cs="Arial"/>
          <w:i/>
          <w:color w:val="000000" w:themeColor="text1"/>
          <w:sz w:val="20"/>
          <w:szCs w:val="20"/>
        </w:rPr>
      </w:pPr>
      <w:r w:rsidRPr="001D7643">
        <w:rPr>
          <w:rFonts w:ascii="Arial" w:hAnsi="Arial" w:cs="Arial"/>
          <w:i/>
          <w:color w:val="000000" w:themeColor="text1"/>
          <w:sz w:val="20"/>
          <w:szCs w:val="20"/>
        </w:rPr>
        <w:lastRenderedPageBreak/>
        <w:t>Updated by public comment 121 (</w:t>
      </w:r>
      <w:hyperlink r:id="rId11" w:history="1">
        <w:r w:rsidRPr="001D7643">
          <w:rPr>
            <w:rStyle w:val="Hyperlink"/>
            <w:rFonts w:ascii="Arial" w:hAnsi="Arial" w:cs="Arial"/>
            <w:i/>
            <w:sz w:val="20"/>
            <w:szCs w:val="20"/>
          </w:rPr>
          <w:t>http://redmine.ogf.org/boards/15/topics/121</w:t>
        </w:r>
      </w:hyperlink>
      <w:r w:rsidRPr="001D7643">
        <w:rPr>
          <w:rFonts w:ascii="Arial" w:hAnsi="Arial" w:cs="Arial"/>
          <w:i/>
          <w:color w:val="000000" w:themeColor="text1"/>
          <w:sz w:val="20"/>
          <w:szCs w:val="20"/>
        </w:rPr>
        <w:t>) to revert to original behaviour whereby textStandardDecimalSeparator applies to all number types.</w:t>
      </w:r>
    </w:p>
    <w:p w:rsidR="00726FDE" w:rsidRPr="001D7643" w:rsidRDefault="00726FDE">
      <w:pPr>
        <w:autoSpaceDE w:val="0"/>
        <w:rPr>
          <w:rFonts w:ascii="Arial" w:hAnsi="Arial" w:cs="Arial"/>
          <w:strike/>
          <w:color w:val="3333FF"/>
          <w:sz w:val="20"/>
          <w:szCs w:val="20"/>
        </w:rPr>
      </w:pPr>
    </w:p>
    <w:p w:rsidR="00C10D4C" w:rsidRPr="001D7643" w:rsidRDefault="00C10D4C">
      <w:pPr>
        <w:autoSpaceDE w:val="0"/>
        <w:rPr>
          <w:rFonts w:ascii="Arial" w:hAnsi="Arial" w:cs="Arial"/>
          <w:strike/>
          <w:sz w:val="20"/>
          <w:szCs w:val="20"/>
        </w:rPr>
      </w:pPr>
      <w:proofErr w:type="gramStart"/>
      <w:r w:rsidRPr="001D7643">
        <w:rPr>
          <w:rFonts w:ascii="Arial" w:hAnsi="Arial" w:cs="Arial"/>
          <w:strike/>
          <w:sz w:val="20"/>
          <w:szCs w:val="20"/>
        </w:rPr>
        <w:t>textStandardDecimalSeparator</w:t>
      </w:r>
      <w:proofErr w:type="gramEnd"/>
      <w:r w:rsidRPr="001D7643">
        <w:rPr>
          <w:rFonts w:ascii="Arial" w:eastAsia="Arial" w:hAnsi="Arial" w:cs="Arial"/>
          <w:strike/>
          <w:sz w:val="20"/>
          <w:szCs w:val="20"/>
        </w:rPr>
        <w:t xml:space="preserve"> </w:t>
      </w:r>
      <w:r w:rsidRPr="001D7643">
        <w:rPr>
          <w:rFonts w:ascii="Arial" w:hAnsi="Arial" w:cs="Arial"/>
          <w:strike/>
          <w:sz w:val="20"/>
          <w:szCs w:val="20"/>
        </w:rPr>
        <w:t>must</w:t>
      </w:r>
      <w:r w:rsidRPr="001D7643">
        <w:rPr>
          <w:rFonts w:ascii="Arial" w:eastAsia="Arial" w:hAnsi="Arial" w:cs="Arial"/>
          <w:strike/>
          <w:sz w:val="20"/>
          <w:szCs w:val="20"/>
        </w:rPr>
        <w:t xml:space="preserve"> </w:t>
      </w:r>
      <w:r w:rsidRPr="001D7643">
        <w:rPr>
          <w:rFonts w:ascii="Arial" w:hAnsi="Arial" w:cs="Arial"/>
          <w:strike/>
          <w:sz w:val="20"/>
          <w:szCs w:val="20"/>
        </w:rPr>
        <w:t>be</w:t>
      </w:r>
      <w:r w:rsidRPr="001D7643">
        <w:rPr>
          <w:rFonts w:ascii="Arial" w:eastAsia="Arial" w:hAnsi="Arial" w:cs="Arial"/>
          <w:strike/>
          <w:sz w:val="20"/>
          <w:szCs w:val="20"/>
        </w:rPr>
        <w:t xml:space="preserve"> </w:t>
      </w:r>
      <w:r w:rsidRPr="001D7643">
        <w:rPr>
          <w:rFonts w:ascii="Arial" w:hAnsi="Arial" w:cs="Arial"/>
          <w:strike/>
          <w:sz w:val="20"/>
          <w:szCs w:val="20"/>
        </w:rPr>
        <w:t>ignored</w:t>
      </w:r>
      <w:r w:rsidRPr="001D7643">
        <w:rPr>
          <w:rFonts w:ascii="Arial" w:eastAsia="Arial" w:hAnsi="Arial" w:cs="Arial"/>
          <w:strike/>
          <w:sz w:val="20"/>
          <w:szCs w:val="20"/>
        </w:rPr>
        <w:t xml:space="preserve"> </w:t>
      </w:r>
      <w:r w:rsidRPr="001D7643">
        <w:rPr>
          <w:rFonts w:ascii="Arial" w:hAnsi="Arial" w:cs="Arial"/>
          <w:strike/>
          <w:sz w:val="20"/>
          <w:szCs w:val="20"/>
        </w:rPr>
        <w:t>when</w:t>
      </w:r>
      <w:r w:rsidRPr="001D7643">
        <w:rPr>
          <w:rFonts w:ascii="Arial" w:eastAsia="Arial" w:hAnsi="Arial" w:cs="Arial"/>
          <w:strike/>
          <w:sz w:val="20"/>
          <w:szCs w:val="20"/>
        </w:rPr>
        <w:t xml:space="preserve"> </w:t>
      </w:r>
      <w:r w:rsidRPr="001D7643">
        <w:rPr>
          <w:rFonts w:ascii="Arial" w:hAnsi="Arial" w:cs="Arial"/>
          <w:strike/>
          <w:sz w:val="20"/>
          <w:szCs w:val="20"/>
        </w:rPr>
        <w:t>the</w:t>
      </w:r>
      <w:r w:rsidRPr="001D7643">
        <w:rPr>
          <w:rFonts w:ascii="Arial" w:eastAsia="Arial" w:hAnsi="Arial" w:cs="Arial"/>
          <w:strike/>
          <w:sz w:val="20"/>
          <w:szCs w:val="20"/>
        </w:rPr>
        <w:t xml:space="preserve"> </w:t>
      </w:r>
      <w:r w:rsidRPr="001D7643">
        <w:rPr>
          <w:rFonts w:ascii="Arial" w:hAnsi="Arial" w:cs="Arial"/>
          <w:strike/>
          <w:sz w:val="20"/>
          <w:szCs w:val="20"/>
        </w:rPr>
        <w:t>logical</w:t>
      </w:r>
      <w:r w:rsidRPr="001D7643">
        <w:rPr>
          <w:rFonts w:ascii="Arial" w:eastAsia="Arial" w:hAnsi="Arial" w:cs="Arial"/>
          <w:strike/>
          <w:sz w:val="20"/>
          <w:szCs w:val="20"/>
        </w:rPr>
        <w:t xml:space="preserve"> </w:t>
      </w:r>
      <w:r w:rsidRPr="001D7643">
        <w:rPr>
          <w:rFonts w:ascii="Arial" w:hAnsi="Arial" w:cs="Arial"/>
          <w:strike/>
          <w:sz w:val="20"/>
          <w:szCs w:val="20"/>
        </w:rPr>
        <w:t>type</w:t>
      </w:r>
      <w:r w:rsidRPr="001D7643">
        <w:rPr>
          <w:rFonts w:ascii="Arial" w:eastAsia="Arial" w:hAnsi="Arial" w:cs="Arial"/>
          <w:strike/>
          <w:sz w:val="20"/>
          <w:szCs w:val="20"/>
        </w:rPr>
        <w:t xml:space="preserve"> </w:t>
      </w:r>
      <w:r w:rsidRPr="001D7643">
        <w:rPr>
          <w:rFonts w:ascii="Arial" w:hAnsi="Arial" w:cs="Arial"/>
          <w:strike/>
          <w:sz w:val="20"/>
          <w:szCs w:val="20"/>
        </w:rPr>
        <w:t>is</w:t>
      </w:r>
      <w:r w:rsidRPr="001D7643">
        <w:rPr>
          <w:rFonts w:ascii="Arial" w:eastAsia="Arial" w:hAnsi="Arial" w:cs="Arial"/>
          <w:strike/>
          <w:sz w:val="20"/>
          <w:szCs w:val="20"/>
        </w:rPr>
        <w:t xml:space="preserve"> </w:t>
      </w:r>
      <w:r w:rsidRPr="001D7643">
        <w:rPr>
          <w:rFonts w:ascii="Arial" w:hAnsi="Arial" w:cs="Arial"/>
          <w:strike/>
          <w:sz w:val="20"/>
          <w:szCs w:val="20"/>
        </w:rPr>
        <w:t>not</w:t>
      </w:r>
      <w:r w:rsidRPr="001D7643">
        <w:rPr>
          <w:rFonts w:ascii="Arial" w:eastAsia="Arial" w:hAnsi="Arial" w:cs="Arial"/>
          <w:strike/>
          <w:sz w:val="20"/>
          <w:szCs w:val="20"/>
        </w:rPr>
        <w:t xml:space="preserve"> </w:t>
      </w:r>
      <w:r w:rsidRPr="001D7643">
        <w:rPr>
          <w:rFonts w:ascii="Arial" w:hAnsi="Arial" w:cs="Arial"/>
          <w:strike/>
          <w:sz w:val="20"/>
          <w:szCs w:val="20"/>
        </w:rPr>
        <w:t>decimal/float/double.</w:t>
      </w:r>
    </w:p>
    <w:p w:rsidR="00C10D4C" w:rsidRPr="001D7643" w:rsidRDefault="00C10D4C">
      <w:pPr>
        <w:autoSpaceDE w:val="0"/>
        <w:rPr>
          <w:rFonts w:ascii="Arial" w:hAnsi="Arial" w:cs="Arial"/>
          <w:i/>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2.28.</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ICU</w:t>
      </w:r>
      <w:r w:rsidRPr="001D7643">
        <w:rPr>
          <w:rFonts w:ascii="Arial" w:eastAsia="Arial" w:hAnsi="Arial" w:cs="Arial"/>
          <w:color w:val="000000"/>
          <w:sz w:val="20"/>
          <w:szCs w:val="20"/>
        </w:rPr>
        <w:t xml:space="preserve"> </w:t>
      </w:r>
      <w:r w:rsidRPr="001D7643">
        <w:rPr>
          <w:rFonts w:ascii="Arial" w:hAnsi="Arial" w:cs="Arial"/>
          <w:color w:val="000000"/>
          <w:sz w:val="20"/>
          <w:szCs w:val="20"/>
        </w:rPr>
        <w:t>significant</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symbol</w:t>
      </w:r>
      <w:r w:rsidRPr="001D7643">
        <w:rPr>
          <w:rFonts w:ascii="Arial" w:eastAsia="Arial" w:hAnsi="Arial" w:cs="Arial"/>
          <w:color w:val="000000"/>
          <w:sz w:val="20"/>
          <w:szCs w:val="20"/>
        </w:rPr>
        <w:t xml:space="preserve"> ‘</w:t>
      </w:r>
      <w:r w:rsidRPr="001D7643">
        <w:rPr>
          <w:rFonts w:ascii="Arial" w:hAnsi="Arial" w:cs="Arial"/>
          <w:color w:val="000000"/>
          <w:sz w:val="20"/>
          <w:szCs w:val="20"/>
        </w:rPr>
        <w:t>@</w:t>
      </w:r>
      <w:r w:rsidRPr="001D7643">
        <w:rPr>
          <w:rFonts w:ascii="Arial" w:eastAsia="Arial" w:hAnsi="Arial" w:cs="Arial"/>
          <w:color w:val="000000"/>
          <w:sz w:val="20"/>
          <w:szCs w:val="20"/>
        </w:rPr>
        <w:t>’</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9E5CD6" w:rsidRPr="001D7643">
        <w:rPr>
          <w:rFonts w:ascii="Arial" w:eastAsia="Arial" w:hAnsi="Arial" w:cs="Arial"/>
          <w:color w:val="000000"/>
          <w:sz w:val="20"/>
          <w:szCs w:val="20"/>
        </w:rPr>
        <w:t xml:space="preserve">Note that this is </w:t>
      </w:r>
      <w:r w:rsidR="00872F28" w:rsidRPr="001D7643">
        <w:rPr>
          <w:rFonts w:ascii="Arial" w:eastAsia="Arial" w:hAnsi="Arial" w:cs="Arial"/>
          <w:color w:val="000000"/>
          <w:sz w:val="20"/>
          <w:szCs w:val="20"/>
        </w:rPr>
        <w:t xml:space="preserve">not </w:t>
      </w:r>
      <w:r w:rsidR="009E5CD6" w:rsidRPr="001D7643">
        <w:rPr>
          <w:rFonts w:ascii="Arial" w:eastAsia="Arial" w:hAnsi="Arial" w:cs="Arial"/>
          <w:color w:val="000000"/>
          <w:sz w:val="20"/>
          <w:szCs w:val="20"/>
        </w:rPr>
        <w:t>needed as a change in 13.6.1.2.</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2.29.</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Formatting.</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Uses</w:t>
      </w:r>
      <w:r w:rsidRPr="001D7643">
        <w:rPr>
          <w:rFonts w:ascii="Arial" w:eastAsia="Arial" w:hAnsi="Arial" w:cs="Arial"/>
          <w:color w:val="000000"/>
          <w:sz w:val="20"/>
          <w:szCs w:val="20"/>
        </w:rPr>
        <w:t xml:space="preserve"> </w:t>
      </w:r>
      <w:r w:rsidRPr="001D7643">
        <w:rPr>
          <w:rFonts w:ascii="Arial" w:hAnsi="Arial" w:cs="Arial"/>
          <w:color w:val="000000"/>
          <w:sz w:val="20"/>
          <w:szCs w:val="20"/>
        </w:rPr>
        <w:t>terms</w:t>
      </w:r>
      <w:r w:rsidRPr="001D7643">
        <w:rPr>
          <w:rFonts w:ascii="Arial" w:eastAsia="Arial" w:hAnsi="Arial" w:cs="Arial"/>
          <w:color w:val="000000"/>
          <w:sz w:val="20"/>
          <w:szCs w:val="20"/>
        </w:rPr>
        <w:t xml:space="preserve"> </w:t>
      </w:r>
      <w:r w:rsidRPr="001D7643">
        <w:rPr>
          <w:rFonts w:ascii="Arial" w:hAnsi="Arial" w:cs="Arial"/>
          <w:color w:val="000000"/>
          <w:sz w:val="20"/>
          <w:szCs w:val="20"/>
        </w:rPr>
        <w:t>'minimum/maximum</w:t>
      </w:r>
      <w:r w:rsidRPr="001D7643">
        <w:rPr>
          <w:rFonts w:ascii="Arial" w:eastAsia="Arial" w:hAnsi="Arial" w:cs="Arial"/>
          <w:color w:val="000000"/>
          <w:sz w:val="20"/>
          <w:szCs w:val="20"/>
        </w:rPr>
        <w:t xml:space="preserve"> </w:t>
      </w:r>
      <w:r w:rsidRPr="001D7643">
        <w:rPr>
          <w:rFonts w:ascii="Arial" w:hAnsi="Arial" w:cs="Arial"/>
          <w:color w:val="000000"/>
          <w:sz w:val="20"/>
          <w:szCs w:val="20"/>
        </w:rPr>
        <w:t>integer/fraction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but</w:t>
      </w:r>
      <w:r w:rsidRPr="001D7643">
        <w:rPr>
          <w:rFonts w:ascii="Arial" w:eastAsia="Arial" w:hAnsi="Arial" w:cs="Arial"/>
          <w:color w:val="000000"/>
          <w:sz w:val="20"/>
          <w:szCs w:val="20"/>
        </w:rPr>
        <w:t xml:space="preserve"> </w:t>
      </w:r>
      <w:r w:rsidRPr="001D7643">
        <w:rPr>
          <w:rFonts w:ascii="Arial" w:hAnsi="Arial" w:cs="Arial"/>
          <w:color w:val="000000"/>
          <w:sz w:val="20"/>
          <w:szCs w:val="20"/>
        </w:rPr>
        <w:t>does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them.</w:t>
      </w:r>
      <w:r w:rsidRPr="001D7643">
        <w:rPr>
          <w:rFonts w:ascii="Arial" w:eastAsia="Arial" w:hAnsi="Arial" w:cs="Arial"/>
          <w:color w:val="000000"/>
          <w:sz w:val="20"/>
          <w:szCs w:val="20"/>
        </w:rPr>
        <w:t xml:space="preserve"> </w:t>
      </w:r>
      <w:proofErr w:type="gramStart"/>
      <w:r w:rsidR="008C3575" w:rsidRPr="001D7643">
        <w:rPr>
          <w:rFonts w:ascii="Arial" w:eastAsia="Arial" w:hAnsi="Arial" w:cs="Arial"/>
          <w:color w:val="000000"/>
          <w:sz w:val="20"/>
          <w:szCs w:val="20"/>
        </w:rPr>
        <w:t xml:space="preserve">The term ‘maximum integer digits’ is defined as 309 to match the ICU default, the other terms are defined </w:t>
      </w:r>
      <w:r w:rsidR="00181A27" w:rsidRPr="001D7643">
        <w:rPr>
          <w:rFonts w:ascii="Arial" w:eastAsia="Arial" w:hAnsi="Arial" w:cs="Arial"/>
          <w:color w:val="000000"/>
          <w:sz w:val="20"/>
          <w:szCs w:val="20"/>
        </w:rPr>
        <w:t xml:space="preserve">by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content.</w:t>
      </w:r>
      <w:proofErr w:type="gramEnd"/>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2.30.</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13.9</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after</w:t>
      </w:r>
      <w:r w:rsidRPr="001D7643">
        <w:rPr>
          <w:rFonts w:ascii="Arial" w:eastAsia="Arial" w:hAnsi="Arial" w:cs="Arial"/>
          <w:color w:val="000000"/>
          <w:sz w:val="20"/>
          <w:szCs w:val="20"/>
        </w:rPr>
        <w:t xml:space="preserve"> </w:t>
      </w:r>
      <w:r w:rsidRPr="001D7643">
        <w:rPr>
          <w:rFonts w:ascii="Arial" w:hAnsi="Arial" w:cs="Arial"/>
          <w:color w:val="000000"/>
          <w:sz w:val="20"/>
          <w:szCs w:val="20"/>
        </w:rPr>
        <w:t>trimming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before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padding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explicit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implicit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either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textPadKind</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textTrimKind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none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must</w:t>
      </w:r>
      <w:r w:rsidRPr="001D7643">
        <w:rPr>
          <w:rFonts w:ascii="Arial" w:eastAsia="Arial" w:hAnsi="Arial" w:cs="Arial"/>
          <w:color w:val="000000"/>
          <w:sz w:val="20"/>
          <w:szCs w:val="20"/>
        </w:rPr>
        <w:t xml:space="preserve"> </w:t>
      </w:r>
      <w:r w:rsidRPr="001D7643">
        <w:rPr>
          <w:rFonts w:ascii="Arial" w:hAnsi="Arial" w:cs="Arial"/>
          <w:color w:val="000000"/>
          <w:sz w:val="20"/>
          <w:szCs w:val="20"/>
        </w:rPr>
        <w:t>have</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same</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w:t>
      </w:r>
      <w:r w:rsidRPr="001D7643">
        <w:rPr>
          <w:rFonts w:ascii="Arial" w:eastAsia="Arial" w:hAnsi="Arial" w:cs="Arial"/>
          <w:color w:val="000000"/>
          <w:sz w:val="20"/>
          <w:szCs w:val="20"/>
        </w:rPr>
        <w:t xml:space="preserve"> </w:t>
      </w:r>
      <w:r w:rsidRPr="001D7643">
        <w:rPr>
          <w:rFonts w:ascii="Arial" w:hAnsi="Arial" w:cs="Arial"/>
          <w:color w:val="000000"/>
          <w:sz w:val="20"/>
          <w:szCs w:val="20"/>
        </w:rPr>
        <w:t>else</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2.31.</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16.2.</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stop</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2.32.</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Table</w:t>
      </w:r>
      <w:r w:rsidRPr="001D7643">
        <w:rPr>
          <w:rFonts w:ascii="Arial" w:eastAsia="Helv" w:hAnsi="Arial" w:cs="Arial"/>
          <w:color w:val="000000"/>
          <w:sz w:val="20"/>
          <w:szCs w:val="20"/>
        </w:rPr>
        <w:t xml:space="preserve"> </w:t>
      </w:r>
      <w:r w:rsidRPr="001D7643">
        <w:rPr>
          <w:rFonts w:ascii="Arial" w:hAnsi="Arial" w:cs="Arial"/>
          <w:color w:val="000000"/>
          <w:sz w:val="20"/>
          <w:szCs w:val="20"/>
        </w:rPr>
        <w:t>14</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imply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dfdl:lengthUnits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really</w:t>
      </w:r>
      <w:r w:rsidRPr="001D7643">
        <w:rPr>
          <w:rFonts w:ascii="Arial" w:eastAsia="Helv" w:hAnsi="Arial" w:cs="Arial"/>
          <w:color w:val="000000"/>
          <w:sz w:val="20"/>
          <w:szCs w:val="20"/>
        </w:rPr>
        <w:t xml:space="preserve"> </w:t>
      </w:r>
      <w:r w:rsidRPr="001D7643">
        <w:rPr>
          <w:rFonts w:ascii="Arial" w:hAnsi="Arial" w:cs="Arial"/>
          <w:color w:val="000000"/>
          <w:sz w:val="20"/>
          <w:szCs w:val="20"/>
        </w:rPr>
        <w:t>saying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own</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2.33.</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w:t>
      </w:r>
      <w:proofErr w:type="gramStart"/>
      <w:r w:rsidRPr="001D7643">
        <w:rPr>
          <w:rFonts w:ascii="Arial" w:hAnsi="Arial" w:cs="Arial"/>
          <w:i/>
          <w:color w:val="000000"/>
          <w:sz w:val="20"/>
          <w:szCs w:val="20"/>
        </w:rPr>
        <w:t>.</w:t>
      </w:r>
      <w:r w:rsidR="00EE7346" w:rsidRPr="001D7643">
        <w:rPr>
          <w:rFonts w:ascii="Arial" w:eastAsia="Helv" w:hAnsi="Arial" w:cs="Arial"/>
          <w:b/>
          <w:i/>
          <w:color w:val="000000"/>
          <w:sz w:val="20"/>
          <w:szCs w:val="20"/>
        </w:rPr>
        <w:t>.</w:t>
      </w:r>
      <w:proofErr w:type="gramEnd"/>
      <w:r w:rsidR="00EE7346" w:rsidRPr="001D7643">
        <w:rPr>
          <w:rFonts w:ascii="Arial" w:eastAsia="Helv" w:hAnsi="Arial" w:cs="Arial"/>
          <w:b/>
          <w:i/>
          <w:color w:val="000000"/>
          <w:sz w:val="20"/>
          <w:szCs w:val="20"/>
        </w:rPr>
        <w:t xml:space="preserve"> </w:t>
      </w:r>
      <w:r w:rsidRPr="001D7643">
        <w:rPr>
          <w:rFonts w:ascii="Arial" w:hAnsi="Arial" w:cs="Arial"/>
          <w:color w:val="000000"/>
          <w:sz w:val="20"/>
          <w:szCs w:val="20"/>
        </w:rPr>
        <w:t>One</w:t>
      </w:r>
      <w:r w:rsidRPr="001D7643">
        <w:rPr>
          <w:rFonts w:ascii="Arial" w:eastAsia="Helv" w:hAnsi="Arial" w:cs="Arial"/>
          <w:color w:val="000000"/>
          <w:sz w:val="20"/>
          <w:szCs w:val="20"/>
        </w:rPr>
        <w:t xml:space="preserve"> </w:t>
      </w:r>
      <w:r w:rsidRPr="001D7643">
        <w:rPr>
          <w:rFonts w:ascii="Arial" w:hAnsi="Arial" w:cs="Arial"/>
          <w:color w:val="000000"/>
          <w:sz w:val="20"/>
          <w:szCs w:val="20"/>
        </w:rPr>
        <w:t>line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worded</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improved.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2.34.</w:t>
      </w:r>
      <w:r w:rsidRPr="001D7643">
        <w:rPr>
          <w:rFonts w:ascii="Arial" w:eastAsia="Helv" w:hAnsi="Arial" w:cs="Arial"/>
          <w:b/>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3</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resolving</w:t>
      </w:r>
      <w:r w:rsidRPr="001D7643">
        <w:rPr>
          <w:rFonts w:ascii="Arial" w:eastAsia="Helv" w:hAnsi="Arial" w:cs="Arial"/>
          <w:color w:val="000000"/>
          <w:sz w:val="20"/>
          <w:szCs w:val="20"/>
        </w:rPr>
        <w:t xml:space="preserve"> </w:t>
      </w:r>
      <w:r w:rsidRPr="001D7643">
        <w:rPr>
          <w:rFonts w:ascii="Arial" w:hAnsi="Arial" w:cs="Arial"/>
          <w:color w:val="000000"/>
          <w:sz w:val="20"/>
          <w:szCs w:val="20"/>
        </w:rPr>
        <w:t>ambiguity</w:t>
      </w:r>
      <w:r w:rsidRPr="001D7643">
        <w:rPr>
          <w:rFonts w:ascii="Arial" w:eastAsia="Helv" w:hAnsi="Arial" w:cs="Arial"/>
          <w:color w:val="000000"/>
          <w:sz w:val="20"/>
          <w:szCs w:val="20"/>
        </w:rPr>
        <w:t xml:space="preserve"> </w:t>
      </w:r>
      <w:r w:rsidRPr="001D7643">
        <w:rPr>
          <w:rFonts w:ascii="Arial" w:hAnsi="Arial" w:cs="Arial"/>
          <w:color w:val="000000"/>
          <w:sz w:val="20"/>
          <w:szCs w:val="20"/>
        </w:rPr>
        <w:t>between</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precedence",</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either</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could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tried</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2.35.</w:t>
      </w:r>
      <w:r w:rsidRPr="001D7643">
        <w:rPr>
          <w:rFonts w:ascii="Arial" w:eastAsia="Helv" w:hAnsi="Arial" w:cs="Arial"/>
          <w:color w:val="0000FF"/>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InputValueCalc.</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talks</w:t>
      </w:r>
      <w:r w:rsidRPr="001D7643">
        <w:rPr>
          <w:rFonts w:ascii="Arial" w:eastAsia="Helv" w:hAnsi="Arial" w:cs="Arial"/>
          <w:color w:val="000000"/>
          <w:sz w:val="20"/>
          <w:szCs w:val="20"/>
        </w:rPr>
        <w:t xml:space="preserve"> </w:t>
      </w:r>
      <w:r w:rsidRPr="001D7643">
        <w:rPr>
          <w:rFonts w:ascii="Arial" w:hAnsi="Arial" w:cs="Arial"/>
          <w:color w:val="000000"/>
          <w:sz w:val="20"/>
          <w:szCs w:val="20"/>
        </w:rPr>
        <w:t>about</w:t>
      </w:r>
      <w:r w:rsidRPr="001D7643">
        <w:rPr>
          <w:rFonts w:ascii="Arial" w:eastAsia="Helv" w:hAnsi="Arial" w:cs="Arial"/>
          <w:color w:val="000000"/>
          <w:sz w:val="20"/>
          <w:szCs w:val="20"/>
        </w:rPr>
        <w:t xml:space="preserve"> </w:t>
      </w:r>
      <w:r w:rsidRPr="001D7643">
        <w:rPr>
          <w:rFonts w:ascii="Arial" w:hAnsi="Arial" w:cs="Arial"/>
          <w:color w:val="000000"/>
          <w:sz w:val="20"/>
          <w:szCs w:val="20"/>
        </w:rPr>
        <w:t>returning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being</w:t>
      </w:r>
      <w:r w:rsidRPr="001D7643">
        <w:rPr>
          <w:rFonts w:ascii="Arial" w:eastAsia="Helv" w:hAnsi="Arial" w:cs="Arial"/>
          <w:color w:val="000000"/>
          <w:sz w:val="20"/>
          <w:szCs w:val="20"/>
        </w:rPr>
        <w:t xml:space="preserve"> </w:t>
      </w:r>
      <w:r w:rsidRPr="001D7643">
        <w:rPr>
          <w:rFonts w:ascii="Arial" w:hAnsi="Arial" w:cs="Arial"/>
          <w:color w:val="000000"/>
          <w:sz w:val="20"/>
          <w:szCs w:val="20"/>
        </w:rPr>
        <w:t>ok</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minLength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permits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Replace</w:t>
      </w:r>
      <w:r w:rsidRPr="001D7643">
        <w:rPr>
          <w:rFonts w:ascii="Arial" w:eastAsia="Helv" w:hAnsi="Arial" w:cs="Arial"/>
          <w:color w:val="000000"/>
          <w:sz w:val="20"/>
          <w:szCs w:val="20"/>
        </w:rPr>
        <w:t xml:space="preserve"> </w:t>
      </w:r>
      <w:r w:rsidRPr="001D7643">
        <w:rPr>
          <w:rFonts w:ascii="Arial" w:hAnsi="Arial" w:cs="Arial"/>
          <w:color w:val="000000"/>
          <w:sz w:val="20"/>
          <w:szCs w:val="20"/>
        </w:rPr>
        <w:t>sentence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fuller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00F443B7" w:rsidRPr="001D7643">
        <w:rPr>
          <w:rFonts w:ascii="Arial" w:eastAsia="Helv" w:hAnsi="Arial" w:cs="Arial"/>
          <w:color w:val="000000"/>
          <w:sz w:val="20"/>
          <w:szCs w:val="20"/>
        </w:rPr>
        <w:t>schema definition 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actual</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2.36.</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non-negative</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superfluous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2.37.</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23.3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syntax</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invalid,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X</w:t>
      </w:r>
      <w:r w:rsidR="008A5A64" w:rsidRPr="001D7643">
        <w:rPr>
          <w:rFonts w:ascii="Arial" w:hAnsi="Arial" w:cs="Arial"/>
          <w:color w:val="000000"/>
          <w:sz w:val="20"/>
          <w:szCs w:val="20"/>
        </w:rPr>
        <w:t>p</w:t>
      </w:r>
      <w:r w:rsidRPr="001D7643">
        <w:rPr>
          <w:rFonts w:ascii="Arial" w:hAnsi="Arial" w:cs="Arial"/>
          <w:color w:val="000000"/>
          <w:sz w:val="20"/>
          <w:szCs w:val="20"/>
        </w:rPr>
        <w:t>ath</w:t>
      </w:r>
      <w:r w:rsidRPr="001D7643">
        <w:rPr>
          <w:rFonts w:ascii="Arial" w:eastAsia="Helv" w:hAnsi="Arial" w:cs="Arial"/>
          <w:color w:val="000000"/>
          <w:sz w:val="20"/>
          <w:szCs w:val="20"/>
        </w:rPr>
        <w:t xml:space="preserve"> </w:t>
      </w:r>
      <w:r w:rsidRPr="001D7643">
        <w:rPr>
          <w:rFonts w:ascii="Arial" w:hAnsi="Arial" w:cs="Arial"/>
          <w:color w:val="000000"/>
          <w:sz w:val="20"/>
          <w:szCs w:val="20"/>
        </w:rPr>
        <w:t>2.0</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legal.</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particular,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give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definitively</w:t>
      </w:r>
      <w:r w:rsidRPr="001D7643">
        <w:rPr>
          <w:rFonts w:ascii="Arial" w:eastAsia="Helv" w:hAnsi="Arial" w:cs="Arial"/>
          <w:color w:val="000000"/>
          <w:sz w:val="20"/>
          <w:szCs w:val="20"/>
        </w:rPr>
        <w:t xml:space="preserve"> </w:t>
      </w:r>
      <w:r w:rsidRPr="001D7643">
        <w:rPr>
          <w:rFonts w:ascii="Arial" w:hAnsi="Arial" w:cs="Arial"/>
          <w:color w:val="000000"/>
          <w:sz w:val="20"/>
          <w:szCs w:val="20"/>
        </w:rPr>
        <w:t>list</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Specifically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integers,</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decimals,</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milliseconds.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2.39</w:t>
      </w:r>
      <w:proofErr w:type="gramStart"/>
      <w:r w:rsidRPr="001D7643">
        <w:rPr>
          <w:rFonts w:ascii="Arial" w:hAnsi="Arial" w:cs="Arial"/>
          <w:b/>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proofErr w:type="gramEnd"/>
      <w:r w:rsidRPr="001D7643">
        <w:rPr>
          <w:rFonts w:ascii="Arial" w:eastAsia="Helv" w:hAnsi="Arial" w:cs="Arial"/>
          <w:i/>
          <w:color w:val="000000"/>
          <w:sz w:val="20"/>
          <w:szCs w:val="20"/>
        </w:rPr>
        <w:t xml:space="preserve"> </w:t>
      </w:r>
      <w:r w:rsidRPr="001D7643">
        <w:rPr>
          <w:rFonts w:ascii="Arial" w:hAnsi="Arial" w:cs="Arial"/>
          <w:i/>
          <w:color w:val="000000"/>
          <w:sz w:val="20"/>
          <w:szCs w:val="20"/>
        </w:rPr>
        <w:t>13.11.1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:date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xs:datetime,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doesn't</w:t>
      </w:r>
      <w:r w:rsidRPr="001D7643">
        <w:rPr>
          <w:rFonts w:ascii="Arial" w:eastAsia="Arial" w:hAnsi="Arial" w:cs="Arial"/>
          <w:color w:val="000000"/>
          <w:sz w:val="20"/>
          <w:szCs w:val="20"/>
        </w:rPr>
        <w:t xml:space="preserve"> </w:t>
      </w:r>
      <w:r w:rsidRPr="001D7643">
        <w:rPr>
          <w:rFonts w:ascii="Arial" w:hAnsi="Arial" w:cs="Arial"/>
          <w:color w:val="000000"/>
          <w:sz w:val="20"/>
          <w:szCs w:val="20"/>
        </w:rPr>
        <w:t>specify</w:t>
      </w:r>
      <w:r w:rsidRPr="001D7643">
        <w:rPr>
          <w:rFonts w:ascii="Arial" w:eastAsia="Arial" w:hAnsi="Arial" w:cs="Arial"/>
          <w:color w:val="000000"/>
          <w:sz w:val="20"/>
          <w:szCs w:val="20"/>
        </w:rPr>
        <w:t xml:space="preserve"> </w:t>
      </w:r>
      <w:r w:rsidRPr="001D7643">
        <w:rPr>
          <w:rFonts w:ascii="Arial" w:hAnsi="Arial" w:cs="Arial"/>
          <w:color w:val="000000"/>
          <w:sz w:val="20"/>
          <w:szCs w:val="20"/>
        </w:rPr>
        <w:t>some</w:t>
      </w:r>
      <w:r w:rsidRPr="001D7643">
        <w:rPr>
          <w:rFonts w:ascii="Arial" w:eastAsia="Arial" w:hAnsi="Arial" w:cs="Arial"/>
          <w:color w:val="000000"/>
          <w:sz w:val="20"/>
          <w:szCs w:val="20"/>
        </w:rPr>
        <w:t xml:space="preserve"> </w:t>
      </w:r>
      <w:r w:rsidRPr="001D7643">
        <w:rPr>
          <w:rFonts w:ascii="Arial" w:hAnsi="Arial" w:cs="Arial"/>
          <w:color w:val="000000"/>
          <w:sz w:val="20"/>
          <w:szCs w:val="20"/>
        </w:rPr>
        <w:t>parts</w:t>
      </w:r>
      <w:r w:rsidRPr="001D7643">
        <w:rPr>
          <w:rFonts w:ascii="Arial" w:eastAsia="Arial" w:hAnsi="Arial" w:cs="Arial"/>
          <w:color w:val="000000"/>
          <w:sz w:val="20"/>
          <w:szCs w:val="20"/>
        </w:rPr>
        <w:t xml:space="preserve"> </w:t>
      </w:r>
      <w:r w:rsidRPr="001D7643">
        <w:rPr>
          <w:rFonts w:ascii="Arial" w:hAnsi="Arial" w:cs="Arial"/>
          <w:color w:val="000000"/>
          <w:sz w:val="20"/>
          <w:szCs w:val="20"/>
        </w:rPr>
        <w:t>(other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than</w:t>
      </w:r>
      <w:r w:rsidRPr="001D7643">
        <w:rPr>
          <w:rFonts w:ascii="Arial" w:eastAsia="Arial" w:hAnsi="Arial" w:cs="Arial"/>
          <w:color w:val="000000"/>
          <w:sz w:val="20"/>
          <w:szCs w:val="20"/>
        </w:rPr>
        <w:t xml:space="preserve"> </w:t>
      </w:r>
      <w:r w:rsidRPr="001D7643">
        <w:rPr>
          <w:rFonts w:ascii="Arial" w:hAnsi="Arial" w:cs="Arial"/>
          <w:color w:val="000000"/>
          <w:sz w:val="20"/>
          <w:szCs w:val="20"/>
        </w:rPr>
        <w:t>time</w:t>
      </w:r>
      <w:r w:rsidRPr="001D7643">
        <w:rPr>
          <w:rFonts w:ascii="Arial" w:eastAsia="Arial" w:hAnsi="Arial" w:cs="Arial"/>
          <w:color w:val="000000"/>
          <w:sz w:val="20"/>
          <w:szCs w:val="20"/>
        </w:rPr>
        <w:t xml:space="preserve"> </w:t>
      </w:r>
      <w:r w:rsidRPr="001D7643">
        <w:rPr>
          <w:rFonts w:ascii="Arial" w:hAnsi="Arial" w:cs="Arial"/>
          <w:color w:val="000000"/>
          <w:sz w:val="20"/>
          <w:szCs w:val="20"/>
        </w:rPr>
        <w:t>zone),</w:t>
      </w:r>
      <w:r w:rsidRPr="001D7643">
        <w:rPr>
          <w:rFonts w:ascii="Arial" w:eastAsia="Arial" w:hAnsi="Arial" w:cs="Arial"/>
          <w:color w:val="000000"/>
          <w:sz w:val="20"/>
          <w:szCs w:val="20"/>
        </w:rPr>
        <w:t xml:space="preserve"> </w:t>
      </w:r>
      <w:r w:rsidRPr="001D7643">
        <w:rPr>
          <w:rFonts w:ascii="Arial" w:hAnsi="Arial" w:cs="Arial"/>
          <w:color w:val="000000"/>
          <w:sz w:val="20"/>
          <w:szCs w:val="20"/>
        </w:rPr>
        <w:t>say,</w:t>
      </w:r>
      <w:r w:rsidRPr="001D7643">
        <w:rPr>
          <w:rFonts w:ascii="Arial" w:eastAsia="Arial" w:hAnsi="Arial" w:cs="Arial"/>
          <w:color w:val="000000"/>
          <w:sz w:val="20"/>
          <w:szCs w:val="20"/>
        </w:rPr>
        <w:t xml:space="preserve"> </w:t>
      </w:r>
      <w:r w:rsidRPr="001D7643">
        <w:rPr>
          <w:rFonts w:ascii="Arial" w:hAnsi="Arial" w:cs="Arial"/>
          <w:color w:val="000000"/>
          <w:sz w:val="20"/>
          <w:szCs w:val="20"/>
        </w:rPr>
        <w:t>calendarPattern="MM",</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Unix</w:t>
      </w:r>
      <w:r w:rsidRPr="001D7643">
        <w:rPr>
          <w:rFonts w:ascii="Arial" w:eastAsia="Arial" w:hAnsi="Arial" w:cs="Arial"/>
          <w:color w:val="000000"/>
          <w:sz w:val="20"/>
          <w:szCs w:val="20"/>
        </w:rPr>
        <w:t xml:space="preserve"> </w:t>
      </w:r>
      <w:r w:rsidRPr="001D7643">
        <w:rPr>
          <w:rFonts w:ascii="Arial" w:hAnsi="Arial" w:cs="Arial"/>
          <w:color w:val="000000"/>
          <w:sz w:val="20"/>
          <w:szCs w:val="20"/>
        </w:rPr>
        <w:t>epoch</w:t>
      </w:r>
      <w:r w:rsidRPr="001D7643">
        <w:rPr>
          <w:rFonts w:ascii="Arial" w:eastAsia="Arial" w:hAnsi="Arial" w:cs="Arial"/>
          <w:color w:val="000000"/>
          <w:sz w:val="20"/>
          <w:szCs w:val="20"/>
        </w:rPr>
        <w:t xml:space="preserve"> </w:t>
      </w:r>
      <w:r w:rsidRPr="001D7643">
        <w:rPr>
          <w:rFonts w:ascii="Arial" w:hAnsi="Arial" w:cs="Arial"/>
          <w:color w:val="000000"/>
          <w:sz w:val="20"/>
          <w:szCs w:val="20"/>
        </w:rPr>
        <w:t>1970-01-01T00:00:00.000</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provide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parts.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lastRenderedPageBreak/>
        <w:t>Noted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pure</w:t>
      </w:r>
      <w:r w:rsidRPr="001D7643">
        <w:rPr>
          <w:rFonts w:ascii="Arial" w:eastAsia="Helv" w:hAnsi="Arial" w:cs="Arial"/>
          <w:color w:val="000000"/>
          <w:sz w:val="20"/>
          <w:szCs w:val="20"/>
        </w:rPr>
        <w:t xml:space="preserve"> </w:t>
      </w:r>
      <w:r w:rsidRPr="001D7643">
        <w:rPr>
          <w:rFonts w:ascii="Arial" w:hAnsi="Arial" w:cs="Arial"/>
          <w:color w:val="000000"/>
          <w:sz w:val="20"/>
          <w:szCs w:val="20"/>
        </w:rPr>
        <w:t>month</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day</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year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would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achieved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future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extension</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expand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include</w:t>
      </w:r>
      <w:r w:rsidRPr="001D7643">
        <w:rPr>
          <w:rFonts w:ascii="Arial" w:eastAsia="Helv" w:hAnsi="Arial" w:cs="Arial"/>
          <w:color w:val="000000"/>
          <w:sz w:val="20"/>
          <w:szCs w:val="20"/>
        </w:rPr>
        <w:t xml:space="preserve"> </w:t>
      </w:r>
      <w:r w:rsidRPr="001D7643">
        <w:rPr>
          <w:rFonts w:ascii="Arial" w:hAnsi="Arial" w:cs="Arial"/>
          <w:color w:val="000000"/>
          <w:sz w:val="20"/>
          <w:szCs w:val="20"/>
        </w:rPr>
        <w:t>xs:gMonth,</w:t>
      </w:r>
      <w:r w:rsidRPr="001D7643">
        <w:rPr>
          <w:rFonts w:ascii="Arial" w:eastAsia="Helv" w:hAnsi="Arial" w:cs="Arial"/>
          <w:color w:val="000000"/>
          <w:sz w:val="20"/>
          <w:szCs w:val="20"/>
        </w:rPr>
        <w:t xml:space="preserve"> </w:t>
      </w:r>
      <w:r w:rsidRPr="001D7643">
        <w:rPr>
          <w:rFonts w:ascii="Arial" w:hAnsi="Arial" w:cs="Arial"/>
          <w:color w:val="000000"/>
          <w:sz w:val="20"/>
          <w:szCs w:val="20"/>
        </w:rPr>
        <w:t>xs:gDay,</w:t>
      </w:r>
      <w:r w:rsidRPr="001D7643">
        <w:rPr>
          <w:rFonts w:ascii="Arial" w:eastAsia="Helv" w:hAnsi="Arial" w:cs="Arial"/>
          <w:color w:val="000000"/>
          <w:sz w:val="20"/>
          <w:szCs w:val="20"/>
        </w:rPr>
        <w:t xml:space="preserve"> </w:t>
      </w:r>
      <w:r w:rsidRPr="001D7643">
        <w:rPr>
          <w:rFonts w:ascii="Arial" w:hAnsi="Arial" w:cs="Arial"/>
          <w:color w:val="000000"/>
          <w:sz w:val="20"/>
          <w:szCs w:val="20"/>
        </w:rPr>
        <w:t>xs:gYear</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b/>
          <w:color w:val="000000"/>
          <w:sz w:val="20"/>
          <w:szCs w:val="20"/>
        </w:rPr>
        <w:t>2.40</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(virtual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point)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(scaling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factor)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talk</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relates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vpinteger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instead,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reside.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20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updated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13.6.1.2.</w:t>
      </w:r>
      <w:r w:rsidRPr="001D7643">
        <w:rPr>
          <w:rFonts w:ascii="Arial" w:eastAsia="Helv" w:hAnsi="Arial" w:cs="Arial"/>
          <w:i/>
          <w:color w:val="000000"/>
          <w:sz w:val="20"/>
          <w:szCs w:val="20"/>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effectively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rewritten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make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different.</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2.42.</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color w:val="000000"/>
          <w:sz w:val="20"/>
          <w:szCs w:val="20"/>
        </w:rPr>
        <w:t>textStandardZeroRep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00BA08F6" w:rsidRPr="001D7643">
        <w:rPr>
          <w:rFonts w:ascii="Arial" w:hAnsi="Arial" w:cs="Arial"/>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2.43</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calendarTimeZone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C10D4C" w:rsidRPr="001D7643" w:rsidRDefault="00C10D4C">
      <w:pPr>
        <w:autoSpaceDE w:val="0"/>
        <w:rPr>
          <w:rFonts w:ascii="Arial" w:eastAsia="Courier New" w:hAnsi="Arial" w:cs="Arial"/>
          <w:sz w:val="20"/>
          <w:szCs w:val="20"/>
          <w:lang w:eastAsia="en-GB"/>
        </w:rPr>
      </w:pPr>
      <w:r w:rsidRPr="001D7643">
        <w:rPr>
          <w:rFonts w:ascii="Arial" w:eastAsia="Times New Roman" w:hAnsi="Arial" w:cs="Arial"/>
          <w:sz w:val="20"/>
          <w:szCs w:val="20"/>
          <w:lang w:eastAsia="en-GB"/>
        </w:rPr>
        <w:t>(UTC)([+\-</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[01]\d|\d)((([:][0-5]\d){1,2})?))?)</w:t>
      </w:r>
      <w:r w:rsidRPr="001D7643">
        <w:rPr>
          <w:rFonts w:ascii="Arial" w:eastAsia="Courier New" w:hAnsi="Arial" w:cs="Arial"/>
          <w:sz w:val="20"/>
          <w:szCs w:val="20"/>
          <w:lang w:eastAsia="en-GB"/>
        </w:rPr>
        <w:t xml:space="preserve"> </w:t>
      </w:r>
    </w:p>
    <w:p w:rsidR="00C10D4C" w:rsidRPr="001D7643" w:rsidRDefault="00C10D4C">
      <w:pPr>
        <w:autoSpaceDE w:val="0"/>
        <w:rPr>
          <w:rFonts w:ascii="Arial" w:hAnsi="Arial" w:cs="Arial"/>
          <w:sz w:val="20"/>
          <w:szCs w:val="20"/>
          <w:lang w:eastAsia="en-GB"/>
        </w:rPr>
      </w:pPr>
      <w:r w:rsidRPr="001D7643">
        <w:rPr>
          <w:rFonts w:ascii="Arial" w:eastAsia="Times New Roman" w:hAnsi="Arial" w:cs="Arial"/>
          <w:sz w:val="20"/>
          <w:szCs w:val="20"/>
          <w:lang w:eastAsia="en-GB"/>
        </w:rPr>
        <w:t>See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errata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2.50</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2.65.</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calendarLanguage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FE0AE6" w:rsidRPr="001D7643" w:rsidRDefault="00FE0AE6">
      <w:pPr>
        <w:rPr>
          <w:rFonts w:ascii="Arial" w:hAnsi="Arial" w:cs="Arial"/>
          <w:sz w:val="20"/>
          <w:szCs w:val="20"/>
        </w:rPr>
      </w:pPr>
    </w:p>
    <w:p w:rsidR="00C10D4C" w:rsidRPr="001D7643" w:rsidRDefault="00C10D4C">
      <w:pPr>
        <w:rPr>
          <w:rFonts w:ascii="Arial" w:eastAsia="Courier New" w:hAnsi="Arial" w:cs="Arial"/>
          <w:sz w:val="20"/>
          <w:szCs w:val="20"/>
          <w:lang w:eastAsia="en-GB"/>
        </w:rPr>
      </w:pP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1,8}([\-</w:t>
      </w:r>
      <w:r w:rsidR="00FE0AE6" w:rsidRPr="001D7643">
        <w:rPr>
          <w:rFonts w:ascii="Arial" w:eastAsia="Times New Roman" w:hAnsi="Arial" w:cs="Arial"/>
          <w:sz w:val="20"/>
          <w:szCs w:val="20"/>
          <w:lang w:eastAsia="en-GB"/>
        </w:rPr>
        <w:t>_</w:t>
      </w: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-z0-9]{1,8})*)</w:t>
      </w:r>
      <w:r w:rsidRPr="001D7643">
        <w:rPr>
          <w:rFonts w:ascii="Arial" w:eastAsia="Courier New" w:hAnsi="Arial" w:cs="Arial"/>
          <w:sz w:val="20"/>
          <w:szCs w:val="20"/>
          <w:lang w:eastAsia="en-GB"/>
        </w:rPr>
        <w:t xml:space="preserve"> </w:t>
      </w:r>
    </w:p>
    <w:p w:rsidR="00FE0AE6" w:rsidRPr="001D7643" w:rsidRDefault="00FE0AE6">
      <w:pPr>
        <w:rPr>
          <w:rFonts w:ascii="Arial" w:eastAsia="Courier New" w:hAnsi="Arial" w:cs="Arial"/>
          <w:sz w:val="20"/>
          <w:szCs w:val="20"/>
          <w:lang w:eastAsia="en-GB"/>
        </w:rPr>
      </w:pPr>
    </w:p>
    <w:p w:rsidR="00FE0AE6" w:rsidRPr="001D7643" w:rsidRDefault="00FE0AE6" w:rsidP="00FE0AE6">
      <w:pPr>
        <w:rPr>
          <w:rFonts w:ascii="Arial" w:hAnsi="Arial" w:cs="Arial"/>
          <w:sz w:val="20"/>
          <w:szCs w:val="20"/>
          <w:lang w:eastAsia="en-GB"/>
        </w:rPr>
      </w:pPr>
      <w:r w:rsidRPr="001D7643">
        <w:rPr>
          <w:rFonts w:ascii="Arial" w:hAnsi="Arial" w:cs="Arial"/>
          <w:sz w:val="20"/>
          <w:szCs w:val="20"/>
          <w:lang w:eastAsia="en-GB"/>
        </w:rPr>
        <w:t>Updated to allow underscores as well as hyphens in calendarLanguage syntax.</w:t>
      </w:r>
    </w:p>
    <w:p w:rsidR="00C10D4C" w:rsidRPr="001D7643" w:rsidRDefault="00C10D4C">
      <w:pPr>
        <w:rPr>
          <w:rFonts w:ascii="Arial" w:hAnsi="Arial" w:cs="Arial"/>
          <w:sz w:val="20"/>
          <w:szCs w:val="20"/>
        </w:rPr>
      </w:pPr>
    </w:p>
    <w:p w:rsidR="00C10D4C" w:rsidRPr="001D7643" w:rsidRDefault="00C10D4C">
      <w:pPr>
        <w:rPr>
          <w:rFonts w:ascii="Arial" w:eastAsia="Arial" w:hAnsi="Arial" w:cs="Arial"/>
          <w:sz w:val="20"/>
          <w:szCs w:val="20"/>
        </w:rPr>
      </w:pPr>
      <w:r w:rsidRPr="001D7643">
        <w:rPr>
          <w:rFonts w:ascii="Arial" w:hAnsi="Arial" w:cs="Arial"/>
          <w:b/>
          <w:sz w:val="20"/>
          <w:szCs w:val="20"/>
        </w:rPr>
        <w:t>2.45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13.17</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State</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useNilForDefault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examined</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w:t>
      </w:r>
      <w:proofErr w:type="gramStart"/>
      <w:r w:rsidRPr="001D7643">
        <w:rPr>
          <w:rFonts w:ascii="Arial" w:hAnsi="Arial" w:cs="Arial"/>
          <w:sz w:val="20"/>
          <w:szCs w:val="20"/>
        </w:rPr>
        <w:t>:nillable</w:t>
      </w:r>
      <w:proofErr w:type="gramEnd"/>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must</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set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xs:nillable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p>
    <w:p w:rsidR="00C10D4C" w:rsidRPr="001D7643" w:rsidRDefault="00C10D4C">
      <w:pPr>
        <w:rPr>
          <w:rFonts w:ascii="Arial" w:hAnsi="Arial" w:cs="Arial"/>
          <w:b/>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2.46.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multiple</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handle</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rPr>
        <w:t>1.23</w:t>
      </w:r>
      <w:r w:rsidRPr="001D7643">
        <w:rPr>
          <w:rFonts w:ascii="Arial" w:hAnsi="Arial" w:cs="Arial"/>
          <w:b/>
          <w:color w:val="000000" w:themeColor="text1"/>
        </w:rPr>
        <w:t>x10</w:t>
      </w:r>
      <w:r w:rsidRPr="001D7643">
        <w:rPr>
          <w:rFonts w:ascii="Arial" w:hAnsi="Arial" w:cs="Arial"/>
          <w:b/>
          <w:color w:val="0000FF"/>
        </w:rPr>
        <w:t>^</w:t>
      </w:r>
      <w:r w:rsidRPr="001D7643">
        <w:rPr>
          <w:rFonts w:ascii="Arial" w:hAnsi="Arial" w:cs="Arial"/>
          <w:color w:val="00000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name</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therefore</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textStandardExponentRep.</w:t>
      </w:r>
    </w:p>
    <w:p w:rsidR="00C10D4C" w:rsidRPr="001D7643" w:rsidRDefault="00C10D4C">
      <w:pPr>
        <w:autoSpaceDE w:val="0"/>
        <w:rPr>
          <w:rFonts w:ascii="Arial" w:eastAsia="Arial" w:hAnsi="Arial" w:cs="Arial"/>
          <w:b/>
          <w:sz w:val="20"/>
          <w:szCs w:val="20"/>
        </w:rPr>
      </w:pPr>
      <w:r w:rsidRPr="001D7643">
        <w:rPr>
          <w:rFonts w:ascii="Arial" w:eastAsia="Arial" w:hAnsi="Arial" w:cs="Arial"/>
          <w:b/>
          <w:sz w:val="20"/>
          <w:szCs w:val="20"/>
        </w:rPr>
        <w:t xml:space="preserve"> </w:t>
      </w:r>
    </w:p>
    <w:p w:rsidR="00C10D4C" w:rsidRPr="001D7643" w:rsidRDefault="00C10D4C">
      <w:pPr>
        <w:rPr>
          <w:rFonts w:ascii="Arial" w:eastAsia="Arial" w:hAnsi="Arial" w:cs="Arial"/>
          <w:sz w:val="20"/>
          <w:szCs w:val="20"/>
        </w:rPr>
      </w:pPr>
      <w:r w:rsidRPr="001D7643">
        <w:rPr>
          <w:rFonts w:ascii="Arial" w:hAnsi="Arial" w:cs="Arial"/>
          <w:b/>
          <w:sz w:val="20"/>
          <w:szCs w:val="20"/>
        </w:rPr>
        <w:t>2.47</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sz w:val="20"/>
          <w:szCs w:val="20"/>
        </w:rPr>
        <w:t>Change</w:t>
      </w:r>
      <w:r w:rsidRPr="001D7643">
        <w:rPr>
          <w:rFonts w:ascii="Arial" w:eastAsia="Arial" w:hAnsi="Arial" w:cs="Arial"/>
          <w:sz w:val="20"/>
          <w:szCs w:val="20"/>
        </w:rPr>
        <w:t xml:space="preserve"> </w:t>
      </w:r>
      <w:r w:rsidRPr="001D7643">
        <w:rPr>
          <w:rFonts w:ascii="Arial" w:hAnsi="Arial" w:cs="Arial"/>
          <w:sz w:val="20"/>
          <w:szCs w:val="20"/>
        </w:rPr>
        <w:t>name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textStandardNanRep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textStandardNa</w:t>
      </w:r>
      <w:r w:rsidRPr="001D7643">
        <w:rPr>
          <w:rFonts w:ascii="Arial" w:hAnsi="Arial" w:cs="Arial"/>
          <w:b/>
          <w:sz w:val="20"/>
          <w:szCs w:val="20"/>
        </w:rPr>
        <w:t>N</w:t>
      </w:r>
      <w:r w:rsidRPr="001D7643">
        <w:rPr>
          <w:rFonts w:ascii="Arial" w:hAnsi="Arial" w:cs="Arial"/>
          <w:sz w:val="20"/>
          <w:szCs w:val="20"/>
        </w:rPr>
        <w:t>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common</w:t>
      </w:r>
      <w:r w:rsidRPr="001D7643">
        <w:rPr>
          <w:rFonts w:ascii="Arial" w:eastAsia="Arial" w:hAnsi="Arial" w:cs="Arial"/>
          <w:sz w:val="20"/>
          <w:szCs w:val="20"/>
        </w:rPr>
        <w:t xml:space="preserve"> </w:t>
      </w:r>
      <w:r w:rsidRPr="001D7643">
        <w:rPr>
          <w:rFonts w:ascii="Arial" w:hAnsi="Arial" w:cs="Arial"/>
          <w:sz w:val="20"/>
          <w:szCs w:val="20"/>
        </w:rPr>
        <w:t>usage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NaN</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avoid</w:t>
      </w:r>
      <w:r w:rsidRPr="001D7643">
        <w:rPr>
          <w:rFonts w:ascii="Arial" w:eastAsia="Arial" w:hAnsi="Arial" w:cs="Arial"/>
          <w:sz w:val="20"/>
          <w:szCs w:val="20"/>
        </w:rPr>
        <w:t xml:space="preserve"> </w:t>
      </w:r>
      <w:r w:rsidRPr="001D7643">
        <w:rPr>
          <w:rFonts w:ascii="Arial" w:hAnsi="Arial" w:cs="Arial"/>
          <w:sz w:val="20"/>
          <w:szCs w:val="20"/>
        </w:rPr>
        <w:t>typographical</w:t>
      </w:r>
      <w:r w:rsidRPr="001D7643">
        <w:rPr>
          <w:rFonts w:ascii="Arial" w:eastAsia="Arial" w:hAnsi="Arial" w:cs="Arial"/>
          <w:sz w:val="20"/>
          <w:szCs w:val="20"/>
        </w:rPr>
        <w:t xml:space="preserve"> </w:t>
      </w:r>
      <w:r w:rsidRPr="001D7643">
        <w:rPr>
          <w:rFonts w:ascii="Arial" w:hAnsi="Arial" w:cs="Arial"/>
          <w:sz w:val="20"/>
          <w:szCs w:val="20"/>
        </w:rPr>
        <w:t>errors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models.</w:t>
      </w:r>
      <w:r w:rsidRPr="001D7643">
        <w:rPr>
          <w:rFonts w:ascii="Arial" w:eastAsia="Arial" w:hAnsi="Arial" w:cs="Arial"/>
          <w:sz w:val="20"/>
          <w:szCs w:val="20"/>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sequence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distinguish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required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useful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both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23</w:t>
      </w:r>
      <w:r w:rsidRPr="001D7643">
        <w:rPr>
          <w:rFonts w:ascii="Arial" w:eastAsia="Times New Roman" w:hAnsi="Arial" w:cs="Arial"/>
          <w:i/>
          <w:color w:val="000000"/>
          <w:sz w:val="20"/>
          <w:szCs w:val="20"/>
          <w:lang w:eastAsia="en-GB"/>
        </w:rPr>
        <w:t>.3.</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w:t>
      </w:r>
      <w:r w:rsidRPr="001D7643">
        <w:rPr>
          <w:rFonts w:ascii="Arial" w:eastAsia="Times New Roman" w:hAnsi="Arial" w:cs="Arial"/>
          <w:color w:val="000000"/>
          <w:sz w:val="20"/>
          <w:szCs w:val="20"/>
          <w:lang w:eastAsia="en-GB"/>
        </w:rPr>
        <w: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first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character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MUST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escaped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{xxx</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(invalid)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p>
    <w:p w:rsidR="00C10D4C" w:rsidRPr="001D7643" w:rsidRDefault="00C10D4C">
      <w:pPr>
        <w:autoSpaceDE w:val="0"/>
        <w:rPr>
          <w:rFonts w:ascii="Arial" w:hAnsi="Arial" w:cs="Arial"/>
          <w:color w:val="000000"/>
          <w:sz w:val="20"/>
          <w:szCs w:val="20"/>
          <w:lang w:eastAsia="en-GB"/>
        </w:rPr>
      </w:pPr>
    </w:p>
    <w:p w:rsidR="00C10D4C" w:rsidRPr="001D7643" w:rsidRDefault="00C10D4C" w:rsidP="001E4104">
      <w:pPr>
        <w:numPr>
          <w:ilvl w:val="1"/>
          <w:numId w:val="11"/>
        </w:numPr>
        <w:autoSpaceDE w:val="0"/>
        <w:ind w:left="0" w:firstLine="0"/>
        <w:rPr>
          <w:rFonts w:ascii="Arial" w:hAnsi="Arial" w:cs="Arial"/>
          <w:color w:val="000000"/>
          <w:sz w:val="20"/>
          <w:szCs w:val="20"/>
          <w:lang w:eastAsia="en-GB"/>
        </w:rPr>
      </w:pP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supply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implication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compatible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allowable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lastRenderedPageBreak/>
        <w:t>calendar</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infoset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Further</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validates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calendar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against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facets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according</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001E4104" w:rsidRPr="001D7643">
        <w:rPr>
          <w:rFonts w:ascii="Arial" w:hAnsi="Arial" w:cs="Arial"/>
          <w:color w:val="000000"/>
          <w:sz w:val="20"/>
          <w:szCs w:val="20"/>
          <w:lang w:eastAsia="en-GB"/>
        </w:rPr>
        <w:t xml:space="preserve"> rules </w:t>
      </w:r>
      <w:r w:rsidRPr="001D7643">
        <w:rPr>
          <w:rFonts w:ascii="Arial" w:hAnsi="Arial" w:cs="Arial"/>
          <w:color w:val="000000"/>
          <w:sz w:val="20"/>
          <w:szCs w:val="20"/>
          <w:lang w:eastAsia="en-GB"/>
        </w:rPr>
        <w:t>that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001E4104" w:rsidRPr="001D7643">
        <w:rPr>
          <w:rFonts w:ascii="Arial" w:eastAsia="Arial" w:hAnsi="Arial" w:cs="Arial"/>
          <w:color w:val="000000"/>
          <w:sz w:val="20"/>
          <w:szCs w:val="20"/>
          <w:lang w:eastAsia="en-GB"/>
        </w:rPr>
        <w:t xml:space="preserve"> [XSDL2]</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desirable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therefore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permit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have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Accordingly,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indicate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avoids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problem</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changing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after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place.</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proofErr w:type="gramStart"/>
      <w:r w:rsidRPr="001D7643">
        <w:rPr>
          <w:rFonts w:ascii="Arial" w:hAnsi="Arial" w:cs="Arial"/>
          <w:color w:val="000000"/>
          <w:sz w:val="20"/>
          <w:szCs w:val="20"/>
          <w:lang w:eastAsia="en-GB"/>
        </w:rPr>
        <w:t>:calendarPattern</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1BC)</w:t>
      </w:r>
      <w:r w:rsidR="00B554D2" w:rsidRPr="001D7643">
        <w:rPr>
          <w:rFonts w:ascii="Arial" w:hAnsi="Arial" w:cs="Arial"/>
          <w:color w:val="000000"/>
          <w:sz w:val="20"/>
          <w:szCs w:val="20"/>
          <w:lang w:eastAsia="en-GB"/>
        </w:rPr>
        <w:t xml:space="preserve"> and </w:t>
      </w:r>
      <w:r w:rsidRPr="001D7643">
        <w:rPr>
          <w:rFonts w:ascii="Arial" w:hAnsi="Arial" w:cs="Arial"/>
          <w:color w:val="000000"/>
          <w:sz w:val="20"/>
          <w:szCs w:val="20"/>
          <w:lang w:eastAsia="en-GB"/>
        </w:rPr>
        <w:t>corresponds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2.53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:dateTime</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allowable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omit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component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occurs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Times New Roman"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F15FD0"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2.54</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w:t>
      </w:r>
      <w:r w:rsidRPr="001D7643">
        <w:rPr>
          <w:rFonts w:ascii="Arial" w:eastAsia="Times New Roman" w:hAnsi="Arial" w:cs="Arial"/>
          <w:color w:val="000000"/>
          <w:sz w:val="20"/>
          <w:szCs w:val="20"/>
          <w:lang w:eastAsia="en-GB"/>
        </w:rPr>
        <w: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supplied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textNumberPattern</w:t>
      </w:r>
      <w:r w:rsidR="00F15FD0" w:rsidRPr="001D7643">
        <w:rPr>
          <w:rFonts w:ascii="Arial" w:hAnsi="Arial" w:cs="Arial"/>
          <w:color w:val="000000"/>
          <w:sz w:val="20"/>
          <w:szCs w:val="20"/>
          <w:lang w:eastAsia="en-GB"/>
        </w:rPr>
        <w:t>, using property textNumberCheckPolicy</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00B554D2" w:rsidRPr="001D7643">
        <w:rPr>
          <w:rFonts w:ascii="Arial" w:eastAsia="Helv" w:hAnsi="Arial" w:cs="Arial"/>
          <w:color w:val="000000"/>
          <w:sz w:val="20"/>
          <w:szCs w:val="20"/>
          <w:lang w:eastAsia="en-GB"/>
        </w:rPr>
        <w:t>Erratum</w:t>
      </w:r>
      <w:r w:rsidR="00F15FD0" w:rsidRPr="001D7643">
        <w:rPr>
          <w:rFonts w:ascii="Arial" w:eastAsia="Helv" w:hAnsi="Arial" w:cs="Arial"/>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1D7643">
        <w:rPr>
          <w:rFonts w:ascii="Arial" w:eastAsia="Helv" w:hAnsi="Arial" w:cs="Arial"/>
          <w:color w:val="000000"/>
          <w:sz w:val="20"/>
          <w:szCs w:val="20"/>
          <w:lang w:eastAsia="en-GB"/>
        </w:rPr>
        <w:t xml:space="preserve"> </w:t>
      </w:r>
    </w:p>
    <w:p w:rsidR="00F15FD0" w:rsidRPr="001D7643" w:rsidDel="00F15FD0" w:rsidRDefault="00F15FD0" w:rsidP="00F15FD0">
      <w:pPr>
        <w:autoSpaceDE w:val="0"/>
        <w:rPr>
          <w:rFonts w:ascii="Arial" w:hAnsi="Arial" w:cs="Arial"/>
          <w:color w:val="000000"/>
          <w:sz w:val="20"/>
          <w:szCs w:val="20"/>
          <w:lang w:eastAsia="en-GB"/>
        </w:rPr>
      </w:pPr>
    </w:p>
    <w:p w:rsidR="00F15FD0" w:rsidRPr="001D7643" w:rsidRDefault="00F15FD0" w:rsidP="00F15FD0">
      <w:pPr>
        <w:autoSpaceDE w:val="0"/>
        <w:rPr>
          <w:rFonts w:ascii="Arial" w:eastAsia="Arial" w:hAnsi="Arial" w:cs="Arial"/>
          <w:color w:val="000000"/>
          <w:sz w:val="20"/>
          <w:szCs w:val="20"/>
        </w:rPr>
      </w:pPr>
      <w:r w:rsidRPr="001D7643">
        <w:rPr>
          <w:rFonts w:ascii="Arial" w:eastAsia="Arial" w:hAnsi="Arial" w:cs="Arial"/>
          <w:color w:val="000000"/>
          <w:sz w:val="20"/>
          <w:szCs w:val="20"/>
        </w:rPr>
        <w:t>“If ‘strict’ and dfdl</w:t>
      </w:r>
      <w:proofErr w:type="gramStart"/>
      <w:r w:rsidRPr="001D7643">
        <w:rPr>
          <w:rFonts w:ascii="Arial" w:eastAsia="Arial" w:hAnsi="Arial" w:cs="Arial"/>
          <w:color w:val="000000"/>
          <w:sz w:val="20"/>
          <w:szCs w:val="20"/>
        </w:rPr>
        <w:t>:textNumberRep</w:t>
      </w:r>
      <w:proofErr w:type="gramEnd"/>
      <w:r w:rsidRPr="001D7643">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2.55</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eastAsia="Times New Roman"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FinalUnusedRegion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handle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unmodeled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settings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present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ElementUnused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ChoiceUnused.</w:t>
      </w:r>
      <w:r w:rsidRPr="001D7643">
        <w:rPr>
          <w:rFonts w:ascii="Arial" w:eastAsia="Helv" w:hAnsi="Arial" w:cs="Arial"/>
          <w:color w:val="000000"/>
          <w:sz w:val="20"/>
          <w:szCs w:val="20"/>
          <w:lang w:eastAsia="en-GB"/>
        </w:rPr>
        <w:t xml:space="preserve"> </w:t>
      </w:r>
    </w:p>
    <w:p w:rsidR="003B01C9" w:rsidRPr="001D7643" w:rsidRDefault="003B01C9">
      <w:pPr>
        <w:autoSpaceDE w:val="0"/>
        <w:rPr>
          <w:rFonts w:ascii="Arial" w:eastAsia="Helv"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3B01C9"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bCs/>
          <w:iCs/>
          <w:color w:val="000000"/>
          <w:sz w:val="20"/>
          <w:szCs w:val="20"/>
          <w:lang w:eastAsia="en-GB"/>
        </w:rPr>
        <w:t>2.56.</w:t>
      </w:r>
      <w:r w:rsidRPr="001D7643">
        <w:rPr>
          <w:rFonts w:ascii="Arial" w:eastAsia="Helv" w:hAnsi="Arial" w:cs="Arial"/>
          <w:bCs/>
          <w:iCs/>
          <w:color w:val="000000"/>
          <w:sz w:val="20"/>
          <w:szCs w:val="20"/>
          <w:lang w:eastAsia="en-GB"/>
        </w:rPr>
        <w:t xml:space="preserve"> </w:t>
      </w:r>
      <w:r w:rsidRPr="001D7643">
        <w:rPr>
          <w:rFonts w:ascii="Arial" w:eastAsia="Times New Roman" w:hAnsi="Arial" w:cs="Arial"/>
          <w:bCs/>
          <w:i/>
          <w:iCs/>
          <w:color w:val="000000"/>
          <w:sz w:val="20"/>
          <w:szCs w:val="20"/>
          <w:lang w:eastAsia="en-GB"/>
        </w:rPr>
        <w:t>Section</w:t>
      </w:r>
      <w:r w:rsidRPr="001D7643">
        <w:rPr>
          <w:rFonts w:ascii="Arial" w:eastAsia="Helv" w:hAnsi="Arial" w:cs="Arial"/>
          <w:bCs/>
          <w:i/>
          <w:iCs/>
          <w:color w:val="000000"/>
          <w:sz w:val="20"/>
          <w:szCs w:val="20"/>
          <w:lang w:eastAsia="en-GB"/>
        </w:rPr>
        <w:t xml:space="preserve"> </w:t>
      </w:r>
      <w:r w:rsidRPr="001D7643">
        <w:rPr>
          <w:rFonts w:ascii="Arial" w:eastAsia="Times New Roman"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because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epoch.</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signed.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POSIX/Unix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times</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2.58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nilValueDelimiterPolicy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expect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output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implementations.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2.59</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7.1.3.3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:schema</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object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equivalent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default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global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annotation.</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redundancy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names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bidirectional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textBidiTextShaped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textBidiShaped.</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2.61.</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child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almost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refactored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duplication.</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3B01C9" w:rsidP="003B01C9">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11.</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encoding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include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CESU-8.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keeping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interpretation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switch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affects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proofErr w:type="gramStart"/>
      <w:r w:rsidRPr="001D7643">
        <w:rPr>
          <w:rFonts w:ascii="Arial" w:hAnsi="Arial" w:cs="Arial"/>
          <w:color w:val="000000"/>
          <w:sz w:val="20"/>
          <w:szCs w:val="20"/>
          <w:lang w:eastAsia="en-GB"/>
        </w:rPr>
        <w:t>separator</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returns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6.3.1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Times New Roman" w:hAnsi="Arial" w:cs="Arial"/>
          <w:color w:val="000000"/>
          <w:sz w:val="20"/>
          <w:szCs w:val="20"/>
          <w:lang w:eastAsia="en-GB"/>
        </w:rPr>
        <w:t>pdate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semantic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provides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entity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%ES;).</w:t>
      </w:r>
    </w:p>
    <w:p w:rsidR="00C35346" w:rsidRPr="001D7643" w:rsidRDefault="00C35346">
      <w:pPr>
        <w:autoSpaceDE w:val="0"/>
        <w:rPr>
          <w:rFonts w:ascii="Arial" w:hAnsi="Arial" w:cs="Arial"/>
          <w:color w:val="000000"/>
          <w:sz w:val="20"/>
          <w:szCs w:val="20"/>
          <w:lang w:eastAsia="en-GB"/>
        </w:rPr>
      </w:pPr>
    </w:p>
    <w:p w:rsidR="00C35346" w:rsidRPr="001D7643" w:rsidRDefault="00C35346" w:rsidP="00C3534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88 (</w:t>
      </w:r>
      <w:hyperlink r:id="rId12" w:history="1">
        <w:r w:rsidR="00726FDE" w:rsidRPr="001D7643">
          <w:rPr>
            <w:rStyle w:val="Hyperlink"/>
            <w:rFonts w:ascii="Arial" w:hAnsi="Arial" w:cs="Arial"/>
            <w:i/>
            <w:sz w:val="20"/>
            <w:szCs w:val="20"/>
          </w:rPr>
          <w:t>http://redmine.ogf.org/boards/15/topics/88</w:t>
        </w:r>
      </w:hyperlink>
      <w:r w:rsidRPr="001D7643">
        <w:rPr>
          <w:rFonts w:ascii="Arial" w:hAnsi="Arial" w:cs="Arial"/>
          <w:i/>
          <w:color w:val="000000" w:themeColor="text1"/>
          <w:sz w:val="20"/>
          <w:szCs w:val="20"/>
        </w:rPr>
        <w:t>) to provide the actual words:</w:t>
      </w:r>
    </w:p>
    <w:p w:rsidR="00C10D4C" w:rsidRPr="001D7643" w:rsidRDefault="00C10D4C">
      <w:pPr>
        <w:autoSpaceDE w:val="0"/>
        <w:rPr>
          <w:rFonts w:ascii="Arial" w:eastAsia="Times New Roman" w:hAnsi="Arial" w:cs="Arial"/>
          <w:color w:val="000000"/>
          <w:sz w:val="20"/>
          <w:szCs w:val="20"/>
          <w:lang w:eastAsia="en-GB"/>
        </w:rPr>
      </w:pPr>
    </w:p>
    <w:p w:rsidR="00C35346" w:rsidRPr="001D7643" w:rsidRDefault="00C35346">
      <w:pPr>
        <w:autoSpaceDE w:val="0"/>
        <w:rPr>
          <w:rFonts w:ascii="Arial" w:eastAsia="Times New Roman" w:hAnsi="Arial" w:cs="Arial"/>
          <w:color w:val="000000"/>
          <w:sz w:val="20"/>
          <w:szCs w:val="20"/>
          <w:lang w:eastAsia="en-GB"/>
        </w:rPr>
      </w:pPr>
      <w:r w:rsidRPr="001D7643">
        <w:rPr>
          <w:rFonts w:ascii="Arial" w:hAnsi="Arial" w:cs="Arial"/>
          <w:b/>
          <w:i/>
          <w:sz w:val="20"/>
          <w:szCs w:val="20"/>
        </w:rPr>
        <w:t>“</w:t>
      </w:r>
      <w:r w:rsidRPr="001D7643">
        <w:rPr>
          <w:rFonts w:ascii="Arial" w:hAnsi="Arial" w:cs="Arial"/>
          <w:b/>
          <w:sz w:val="20"/>
          <w:szCs w:val="20"/>
        </w:rPr>
        <w:t>Empty String:</w:t>
      </w:r>
      <w:r w:rsidRPr="001D7643">
        <w:rPr>
          <w:rFonts w:ascii="Arial" w:hAnsi="Arial" w:cs="Arial"/>
          <w:sz w:val="20"/>
          <w:szCs w:val="20"/>
        </w:rPr>
        <w:t xml:space="preserve"> The special DFDL entity %ES; is provided for describing an empty string or an empty byte sequence. The %ES; entity is the only way to do this. </w:t>
      </w:r>
      <w:proofErr w:type="gramStart"/>
      <w:r w:rsidRPr="001D7643">
        <w:rPr>
          <w:rFonts w:ascii="Arial" w:hAnsi="Arial" w:cs="Arial"/>
          <w:sz w:val="20"/>
          <w:szCs w:val="20"/>
        </w:rPr>
        <w:t>A DFDL string literal with value "" (the empty string) is usually invalid.</w:t>
      </w:r>
      <w:proofErr w:type="gramEnd"/>
      <w:r w:rsidRPr="001D7643">
        <w:rPr>
          <w:rFonts w:ascii="Arial" w:hAnsi="Arial" w:cs="Arial"/>
          <w:sz w:val="20"/>
          <w:szCs w:val="20"/>
        </w:rPr>
        <w:t xml:space="preserve"> There are a few properties that explicitly allow an empty DFDL String Literal, and these properties assign a property-specific meaning to the empty string value.”</w:t>
      </w:r>
    </w:p>
    <w:p w:rsidR="00C35346" w:rsidRPr="001D7643" w:rsidRDefault="00C35346">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2.65</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calendarObserveDST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00014CD1" w:rsidRPr="001D7643">
        <w:rPr>
          <w:rFonts w:ascii="Arial" w:hAnsi="Arial" w:cs="Arial"/>
          <w:color w:val="000000"/>
          <w:sz w:val="20"/>
          <w:szCs w:val="20"/>
          <w:lang w:eastAsia="en-GB"/>
        </w:rPr>
        <w:t>calendarObserveDST</w:t>
      </w:r>
      <w:r w:rsidR="00014CD1"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(zzz,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VVVV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infoset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2.67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4.1.2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with:</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Arial" w:hAnsi="Arial" w:cs="Arial"/>
          <w:iCs/>
          <w:color w:val="000000"/>
          <w:sz w:val="20"/>
          <w:szCs w:val="20"/>
          <w:lang w:eastAsia="en-GB"/>
        </w:rPr>
        <w:t>“</w:t>
      </w:r>
      <w:r w:rsidRPr="001D7643">
        <w:rPr>
          <w:rFonts w:ascii="Arial" w:eastAsia="Times New Roman" w:hAnsi="Arial" w:cs="Arial"/>
          <w:iCs/>
          <w:color w:val="000000"/>
          <w:sz w:val="20"/>
          <w:szCs w:val="20"/>
          <w:lang w:eastAsia="en-GB"/>
        </w:rPr>
        <w:t>For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information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items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datatype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xs</w:t>
      </w:r>
      <w:proofErr w:type="gramStart"/>
      <w:r w:rsidRPr="001D7643">
        <w:rPr>
          <w:rFonts w:ascii="Arial" w:hAnsi="Arial" w:cs="Arial"/>
          <w:iCs/>
          <w:color w:val="000000"/>
          <w:sz w:val="20"/>
          <w:szCs w:val="20"/>
          <w:lang w:eastAsia="en-GB"/>
        </w:rPr>
        <w:t>:string</w:t>
      </w:r>
      <w:proofErr w:type="gramEnd"/>
      <w:r w:rsidRPr="001D7643">
        <w:rPr>
          <w:rFonts w:ascii="Arial"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collection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unsigned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16-bit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integer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each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having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from</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0x0000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Where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defined,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these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interpreted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disallowed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0xD800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explicitly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stored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'implicit'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known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logical),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left-to-right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bidirectional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orientation.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represents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Unicode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beyond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way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surrogate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pairs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(2</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adjacent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manner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consistent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UTF-16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encoding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short-hand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subset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8601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unnecessarily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dropped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altogether,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following:</w:t>
      </w:r>
    </w:p>
    <w:p w:rsidR="00C10D4C" w:rsidRPr="001D7643" w:rsidRDefault="00C10D4C">
      <w:pPr>
        <w:spacing w:before="280" w:after="280"/>
        <w:rPr>
          <w:rFonts w:ascii="Arial" w:eastAsia="Arial" w:hAnsi="Arial" w:cs="Arial"/>
          <w:sz w:val="20"/>
          <w:szCs w:val="20"/>
          <w:lang w:eastAsia="en-GB"/>
        </w:rPr>
      </w:pPr>
      <w:r w:rsidRPr="001D7643">
        <w:rPr>
          <w:rFonts w:ascii="Arial" w:eastAsia="Arial" w:hAnsi="Arial" w:cs="Arial"/>
          <w:iCs/>
          <w:sz w:val="20"/>
          <w:szCs w:val="20"/>
          <w:lang w:eastAsia="en-GB"/>
        </w:rPr>
        <w:t>“</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other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exception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'escape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text'</w:t>
      </w:r>
      <w:r w:rsidRPr="001D7643">
        <w:rPr>
          <w:rFonts w:ascii="Arial" w:eastAsia="Times New Roman"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represents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calendar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those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restricted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profile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ISO</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lastRenderedPageBreak/>
        <w:t>8601</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standard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proposed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W3C</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hyperlink r:id="rId13" w:history="1">
        <w:r w:rsidR="00C35346" w:rsidRPr="001D7643">
          <w:rPr>
            <w:rStyle w:val="Hyperlink"/>
            <w:rFonts w:ascii="Arial" w:hAnsi="Arial" w:cs="Arial"/>
            <w:sz w:val="20"/>
            <w:szCs w:val="20"/>
          </w:rPr>
          <w:t>http://www.w3.org/TR/NOTE-datetime.</w:t>
        </w:r>
      </w:hyperlink>
      <w:r w:rsidRPr="001D7643">
        <w:rPr>
          <w:rFonts w:ascii="Arial" w:eastAsia="Arial" w:hAnsi="Arial" w:cs="Arial"/>
          <w:sz w:val="20"/>
          <w:szCs w:val="20"/>
          <w:lang w:eastAsia="en-GB"/>
        </w:rPr>
        <w:t xml:space="preserve"> </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referred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to</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proofErr w:type="gramStart"/>
      <w:r w:rsidRPr="001D7643">
        <w:rPr>
          <w:rFonts w:ascii="Arial" w:hAnsi="Arial" w:cs="Arial"/>
          <w:iCs/>
          <w:sz w:val="20"/>
          <w:szCs w:val="20"/>
          <w:lang w:eastAsia="en-GB"/>
        </w:rPr>
        <w:t>contains</w:t>
      </w:r>
      <w:proofErr w:type="gramEnd"/>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literal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character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expected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output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number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fractional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second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digits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supported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implementation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w:t>
      </w:r>
      <w:r w:rsidR="000F4B2B" w:rsidRPr="001D7643">
        <w:rPr>
          <w:rFonts w:ascii="Arial" w:hAnsi="Arial" w:cs="Arial"/>
          <w:iCs/>
          <w:sz w:val="20"/>
          <w:szCs w:val="20"/>
          <w:lang w:eastAsia="en-GB"/>
        </w:rPr>
        <w:t>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least</w:t>
      </w:r>
      <w:r w:rsidRPr="001D7643">
        <w:rPr>
          <w:rFonts w:ascii="Arial" w:eastAsia="Arial" w:hAnsi="Arial" w:cs="Arial"/>
          <w:iCs/>
          <w:sz w:val="20"/>
          <w:szCs w:val="20"/>
          <w:lang w:eastAsia="en-GB"/>
        </w:rPr>
        <w:t xml:space="preserve"> </w:t>
      </w:r>
      <w:r w:rsidR="000F4B2B" w:rsidRPr="001D7643">
        <w:rPr>
          <w:rFonts w:ascii="Arial" w:hAnsi="Arial" w:cs="Arial"/>
          <w:iCs/>
          <w:sz w:val="20"/>
          <w:szCs w:val="20"/>
          <w:lang w:eastAsia="en-GB"/>
        </w:rPr>
        <w:t>millisecond accuracy</w:t>
      </w:r>
      <w:r w:rsidRPr="001D7643">
        <w:rPr>
          <w:rFonts w:ascii="Arial"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 </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spacing w:after="280"/>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values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supplied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from</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Unix</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epoch</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1970-01-01T00:00:00.000.</w:t>
      </w:r>
      <w:r w:rsidRPr="001D7643">
        <w:rPr>
          <w:rFonts w:ascii="Arial" w:eastAsia="Arial" w:hAnsi="Arial" w:cs="Arial"/>
          <w:iCs/>
          <w:sz w:val="20"/>
          <w:szCs w:val="20"/>
          <w:lang w:eastAsia="en-GB"/>
        </w:rPr>
        <w:t>”</w:t>
      </w:r>
    </w:p>
    <w:p w:rsidR="000F4B2B" w:rsidRPr="001D7643" w:rsidRDefault="000F4B2B" w:rsidP="008A5A64">
      <w:pPr>
        <w:autoSpaceDE w:val="0"/>
        <w:rPr>
          <w:rFonts w:ascii="Arial" w:hAnsi="Arial" w:cs="Arial"/>
          <w:i/>
          <w:color w:val="000000" w:themeColor="text1"/>
          <w:sz w:val="20"/>
          <w:szCs w:val="20"/>
        </w:rPr>
      </w:pPr>
      <w:proofErr w:type="gramStart"/>
      <w:r w:rsidRPr="001D7643">
        <w:rPr>
          <w:rFonts w:ascii="Arial" w:hAnsi="Arial" w:cs="Arial"/>
          <w:i/>
          <w:color w:val="000000" w:themeColor="text1"/>
          <w:sz w:val="20"/>
          <w:szCs w:val="20"/>
        </w:rPr>
        <w:t>Updated 2014-07-15 to match S symbol accuracy for fractional seconds.</w:t>
      </w:r>
      <w:proofErr w:type="gramEnd"/>
    </w:p>
    <w:p w:rsidR="000F4B2B" w:rsidRPr="001D7643" w:rsidRDefault="000F4B2B" w:rsidP="008A5A64">
      <w:pPr>
        <w:autoSpaceDE w:val="0"/>
        <w:rPr>
          <w:rFonts w:ascii="Arial" w:hAnsi="Arial" w:cs="Arial"/>
          <w:i/>
          <w:color w:val="000000" w:themeColor="text1"/>
          <w:sz w:val="20"/>
          <w:szCs w:val="20"/>
        </w:rPr>
      </w:pPr>
    </w:p>
    <w:p w:rsidR="007A4E05" w:rsidRPr="001D7643" w:rsidRDefault="008A5A64" w:rsidP="008A5A64">
      <w:pPr>
        <w:autoSpaceDE w:val="0"/>
        <w:rPr>
          <w:rFonts w:ascii="Arial" w:hAnsi="Arial" w:cs="Arial"/>
          <w:i/>
          <w:color w:val="000000" w:themeColor="text1"/>
          <w:sz w:val="20"/>
          <w:szCs w:val="20"/>
        </w:rPr>
      </w:pPr>
      <w:r w:rsidRPr="001D7643">
        <w:rPr>
          <w:rFonts w:ascii="Arial" w:hAnsi="Arial" w:cs="Arial"/>
          <w:i/>
          <w:color w:val="000000" w:themeColor="text1"/>
          <w:sz w:val="20"/>
          <w:szCs w:val="20"/>
        </w:rPr>
        <w:t xml:space="preserve">Additional </w:t>
      </w:r>
      <w:r w:rsidR="00C35346" w:rsidRPr="001D7643">
        <w:rPr>
          <w:rFonts w:ascii="Arial" w:hAnsi="Arial" w:cs="Arial"/>
          <w:i/>
          <w:color w:val="000000" w:themeColor="text1"/>
          <w:sz w:val="20"/>
          <w:szCs w:val="20"/>
        </w:rPr>
        <w:t>u</w:t>
      </w:r>
      <w:r w:rsidR="007A4E05" w:rsidRPr="001D7643">
        <w:rPr>
          <w:rFonts w:ascii="Arial" w:hAnsi="Arial" w:cs="Arial"/>
          <w:i/>
          <w:color w:val="000000" w:themeColor="text1"/>
          <w:sz w:val="20"/>
          <w:szCs w:val="20"/>
        </w:rPr>
        <w:t>pdate by public comment 30 (</w:t>
      </w:r>
      <w:hyperlink r:id="rId14" w:history="1">
        <w:r w:rsidR="007A4E05" w:rsidRPr="001D7643">
          <w:rPr>
            <w:rStyle w:val="Hyperlink"/>
            <w:rFonts w:ascii="Arial" w:hAnsi="Arial" w:cs="Arial"/>
            <w:i/>
            <w:sz w:val="20"/>
            <w:szCs w:val="20"/>
          </w:rPr>
          <w:t>http://redmine.ogf.org/boards/15/topics/30</w:t>
        </w:r>
      </w:hyperlink>
      <w:r w:rsidR="007A4E05" w:rsidRPr="001D7643">
        <w:rPr>
          <w:rFonts w:ascii="Arial" w:hAnsi="Arial" w:cs="Arial"/>
          <w:i/>
          <w:color w:val="000000" w:themeColor="text1"/>
          <w:sz w:val="20"/>
          <w:szCs w:val="20"/>
        </w:rPr>
        <w:t>):</w:t>
      </w:r>
    </w:p>
    <w:p w:rsidR="007A4E05" w:rsidRPr="001D7643" w:rsidRDefault="007A4E05" w:rsidP="007A4E05">
      <w:pPr>
        <w:autoSpaceDE w:val="0"/>
        <w:ind w:left="360"/>
        <w:rPr>
          <w:rFonts w:ascii="Arial" w:hAnsi="Arial" w:cs="Arial"/>
          <w:color w:val="000000" w:themeColor="text1"/>
          <w:sz w:val="20"/>
          <w:szCs w:val="20"/>
        </w:rPr>
      </w:pPr>
    </w:p>
    <w:p w:rsidR="007A4E05" w:rsidRPr="001D7643" w:rsidRDefault="007A4E05" w:rsidP="001D13ED">
      <w:pPr>
        <w:pStyle w:val="ListParagraph"/>
        <w:numPr>
          <w:ilvl w:val="0"/>
          <w:numId w:val="52"/>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When unparsing and the time zone is UTC, the time zone is output as ‘+00:00’.</w:t>
      </w:r>
    </w:p>
    <w:p w:rsidR="007A4E05" w:rsidRPr="001D7643" w:rsidRDefault="007A4E05" w:rsidP="007A4E05">
      <w:pPr>
        <w:spacing w:after="280"/>
        <w:ind w:left="456"/>
        <w:rPr>
          <w:rFonts w:ascii="Arial" w:eastAsia="Arial" w:hAnsi="Arial" w:cs="Arial"/>
          <w:iCs/>
          <w:sz w:val="20"/>
          <w:szCs w:val="20"/>
          <w:lang w:eastAsia="en-GB"/>
        </w:rPr>
      </w:pPr>
    </w:p>
    <w:p w:rsidR="00C10D4C" w:rsidRPr="001D7643" w:rsidRDefault="00C10D4C">
      <w:pPr>
        <w:rPr>
          <w:rFonts w:ascii="Arial" w:eastAsia="Arial" w:hAnsi="Arial" w:cs="Arial"/>
          <w:sz w:val="20"/>
          <w:szCs w:val="20"/>
          <w:lang w:eastAsia="en-GB"/>
        </w:rPr>
      </w:pPr>
      <w:r w:rsidRPr="001D7643">
        <w:rPr>
          <w:rFonts w:ascii="Arial" w:eastAsia="Times New Roman" w:hAnsi="Arial" w:cs="Arial"/>
          <w:b/>
          <w:color w:val="000000"/>
          <w:sz w:val="20"/>
          <w:szCs w:val="20"/>
          <w:lang w:eastAsia="en-GB"/>
        </w:rPr>
        <w:t>2.69</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23.3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last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paragraph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inconsistent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with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section.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should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say:</w:t>
      </w:r>
      <w:r w:rsidRPr="001D7643">
        <w:rPr>
          <w:rFonts w:ascii="Arial" w:eastAsia="Arial" w:hAnsi="Arial" w:cs="Arial"/>
          <w:sz w:val="20"/>
          <w:szCs w:val="20"/>
          <w:lang w:eastAsia="en-GB"/>
        </w:rPr>
        <w:t xml:space="preserve"> </w:t>
      </w:r>
    </w:p>
    <w:p w:rsidR="00C10D4C" w:rsidRPr="001D7643" w:rsidRDefault="00C10D4C">
      <w:pPr>
        <w:rPr>
          <w:rFonts w:ascii="Arial" w:eastAsia="Times New Roman" w:hAnsi="Arial" w:cs="Arial"/>
          <w:sz w:val="20"/>
          <w:szCs w:val="20"/>
          <w:lang w:eastAsia="en-GB"/>
        </w:rPr>
      </w:pPr>
    </w:p>
    <w:p w:rsidR="00C10D4C" w:rsidRPr="001D7643" w:rsidRDefault="00C10D4C">
      <w:pPr>
        <w:rPr>
          <w:rFonts w:ascii="Arial" w:eastAsia="Arial" w:hAnsi="Arial" w:cs="Arial"/>
          <w:iCs/>
          <w:sz w:val="20"/>
          <w:szCs w:val="20"/>
          <w:lang w:eastAsia="en-GB"/>
        </w:rPr>
      </w:pPr>
      <w:r w:rsidRPr="001D7643">
        <w:rPr>
          <w:rFonts w:ascii="Arial" w:eastAsia="Arial" w:hAnsi="Arial" w:cs="Arial"/>
          <w:sz w:val="20"/>
          <w:szCs w:val="20"/>
          <w:lang w:eastAsia="en-GB"/>
        </w:rPr>
        <w:t>“</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result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evaluating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must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single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atomic</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type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expected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context,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otherwise.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Some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XPath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naturally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case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containing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more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one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item</w:t>
      </w:r>
      <w:r w:rsidRPr="001D7643">
        <w:rPr>
          <w:rFonts w:ascii="Arial" w:eastAsia="Times New Roman" w:hAnsi="Arial" w:cs="Arial"/>
          <w:i/>
          <w:iCs/>
          <w:sz w:val="20"/>
          <w:szCs w:val="20"/>
          <w:lang w:eastAsia="en-GB"/>
        </w:rPr>
        <w:t>.</w:t>
      </w:r>
      <w:r w:rsidRPr="001D7643">
        <w:rPr>
          <w:rFonts w:ascii="Arial" w:eastAsia="Arial" w:hAnsi="Arial" w:cs="Arial"/>
          <w:iCs/>
          <w:sz w:val="20"/>
          <w:szCs w:val="20"/>
          <w:lang w:eastAsia="en-GB"/>
        </w:rPr>
        <w:t>”</w:t>
      </w:r>
    </w:p>
    <w:p w:rsidR="00666647" w:rsidRPr="001D7643" w:rsidRDefault="00666647">
      <w:pPr>
        <w:rPr>
          <w:rFonts w:ascii="Arial" w:eastAsia="Arial" w:hAnsi="Arial" w:cs="Arial"/>
          <w:iCs/>
          <w:sz w:val="20"/>
          <w:szCs w:val="20"/>
          <w:lang w:eastAsia="en-GB"/>
        </w:rPr>
      </w:pPr>
    </w:p>
    <w:p w:rsidR="00666647" w:rsidRPr="001D7643" w:rsidRDefault="00666647">
      <w:pPr>
        <w:rPr>
          <w:rFonts w:ascii="Arial" w:eastAsia="Arial" w:hAnsi="Arial" w:cs="Arial"/>
          <w:iCs/>
          <w:sz w:val="20"/>
          <w:szCs w:val="20"/>
          <w:lang w:eastAsia="en-GB"/>
        </w:rPr>
      </w:pPr>
      <w:r w:rsidRPr="001D7643">
        <w:rPr>
          <w:rFonts w:ascii="Arial" w:eastAsia="Arial" w:hAnsi="Arial" w:cs="Arial"/>
          <w:iCs/>
          <w:sz w:val="20"/>
          <w:szCs w:val="20"/>
          <w:lang w:eastAsia="en-GB"/>
        </w:rPr>
        <w:t>The sentence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expression</w:t>
      </w:r>
      <w:r w:rsidRPr="001D7643">
        <w:rPr>
          <w:rFonts w:ascii="Arial" w:eastAsia="Arial" w:hAnsi="Arial" w:cs="Arial"/>
          <w:sz w:val="20"/>
          <w:szCs w:val="20"/>
        </w:rPr>
        <w:t xml:space="preserve"> </w:t>
      </w:r>
      <w:r w:rsidRPr="001D7643">
        <w:rPr>
          <w:rFonts w:ascii="Arial" w:hAnsi="Arial" w:cs="Arial"/>
          <w:sz w:val="20"/>
          <w:szCs w:val="20"/>
        </w:rPr>
        <w:t>returns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empty</w:t>
      </w:r>
      <w:r w:rsidRPr="001D7643">
        <w:rPr>
          <w:rFonts w:ascii="Arial" w:eastAsia="Arial" w:hAnsi="Arial" w:cs="Arial"/>
          <w:sz w:val="20"/>
          <w:szCs w:val="20"/>
        </w:rPr>
        <w:t xml:space="preserve"> </w:t>
      </w:r>
      <w:r w:rsidRPr="001D7643">
        <w:rPr>
          <w:rFonts w:ascii="Arial" w:hAnsi="Arial" w:cs="Arial"/>
          <w:sz w:val="20"/>
          <w:szCs w:val="20"/>
        </w:rPr>
        <w:t>sequence</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treated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returning</w:t>
      </w:r>
      <w:r w:rsidRPr="001D7643">
        <w:rPr>
          <w:rFonts w:ascii="Arial" w:eastAsia="Arial" w:hAnsi="Arial" w:cs="Arial"/>
          <w:sz w:val="20"/>
          <w:szCs w:val="20"/>
        </w:rPr>
        <w:t xml:space="preserve"> </w:t>
      </w:r>
      <w:r w:rsidRPr="001D7643">
        <w:rPr>
          <w:rFonts w:ascii="Arial" w:hAnsi="Arial" w:cs="Arial"/>
          <w:sz w:val="20"/>
          <w:szCs w:val="20"/>
        </w:rPr>
        <w:t>nil</w:t>
      </w:r>
      <w:r w:rsidRPr="001D7643">
        <w:rPr>
          <w:rFonts w:ascii="Arial" w:eastAsia="Arial" w:hAnsi="Arial" w:cs="Arial"/>
          <w:iCs/>
          <w:sz w:val="20"/>
          <w:szCs w:val="20"/>
          <w:lang w:eastAsia="en-GB"/>
        </w:rPr>
        <w:t>” is removed.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Times New Roman" w:hAnsi="Arial" w:cs="Arial"/>
          <w:b/>
          <w:color w:val="000000"/>
          <w:sz w:val="20"/>
          <w:szCs w:val="20"/>
          <w:lang w:eastAsia="en-GB"/>
        </w:rPr>
        <w:t>2.70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w:t>
      </w:r>
      <w:r w:rsidRPr="001D7643">
        <w:rPr>
          <w:rFonts w:ascii="Arial" w:eastAsia="Times New Roman" w:hAnsi="Arial" w:cs="Arial"/>
          <w:i/>
          <w:color w:val="000000"/>
          <w:sz w:val="20"/>
          <w:szCs w:val="20"/>
          <w:lang w:eastAsia="en-GB"/>
        </w:rPr>
        <w:t>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parser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matching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algorithm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w:t>
      </w:r>
      <w:r w:rsidRPr="001D7643">
        <w:rPr>
          <w:rFonts w:ascii="Arial" w:eastAsia="Times New Roman"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p>
    <w:p w:rsidR="00C10D4C" w:rsidRPr="001D7643" w:rsidRDefault="00C10D4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i/>
          <w:iCs/>
          <w:color w:val="000000"/>
          <w:sz w:val="20"/>
          <w:szCs w:val="20"/>
          <w:lang w:eastAsia="en-GB"/>
        </w:rPr>
      </w:pPr>
      <w:r w:rsidRPr="001D7643">
        <w:rPr>
          <w:rFonts w:ascii="Arial" w:hAnsi="Arial" w:cs="Arial"/>
          <w:i/>
          <w:iCs/>
          <w:color w:val="000000"/>
          <w:sz w:val="20"/>
          <w:szCs w:val="20"/>
          <w:lang w:eastAsia="en-GB"/>
        </w:rPr>
        <w:t>Updated 2014-0</w:t>
      </w:r>
      <w:r w:rsidR="00A30894" w:rsidRPr="001D7643">
        <w:rPr>
          <w:rFonts w:ascii="Arial" w:hAnsi="Arial" w:cs="Arial"/>
          <w:i/>
          <w:iCs/>
          <w:color w:val="000000"/>
          <w:sz w:val="20"/>
          <w:szCs w:val="20"/>
          <w:lang w:eastAsia="en-GB"/>
        </w:rPr>
        <w:t>6</w:t>
      </w:r>
      <w:r w:rsidRPr="001D7643">
        <w:rPr>
          <w:rFonts w:ascii="Arial" w:hAnsi="Arial" w:cs="Arial"/>
          <w:i/>
          <w:iCs/>
          <w:color w:val="000000"/>
          <w:sz w:val="20"/>
          <w:szCs w:val="20"/>
          <w:lang w:eastAsia="en-GB"/>
        </w:rPr>
        <w:t>-</w:t>
      </w:r>
      <w:r w:rsidR="00A30894" w:rsidRPr="001D7643">
        <w:rPr>
          <w:rFonts w:ascii="Arial" w:hAnsi="Arial" w:cs="Arial"/>
          <w:i/>
          <w:iCs/>
          <w:color w:val="000000"/>
          <w:sz w:val="20"/>
          <w:szCs w:val="20"/>
          <w:lang w:eastAsia="en-GB"/>
        </w:rPr>
        <w:t>10 to make words clearer</w:t>
      </w:r>
      <w:r w:rsidRPr="001D7643">
        <w:rPr>
          <w:rFonts w:ascii="Arial" w:hAnsi="Arial" w:cs="Arial"/>
          <w:i/>
          <w:iCs/>
          <w:color w:val="000000"/>
          <w:sz w:val="20"/>
          <w:szCs w:val="20"/>
          <w:lang w:eastAsia="en-GB"/>
        </w:rPr>
        <w:t>:</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rPr>
          <w:rFonts w:ascii="Arial" w:hAnsi="Arial" w:cs="Arial"/>
          <w:color w:val="000000"/>
          <w:sz w:val="20"/>
          <w:szCs w:val="20"/>
          <w:lang w:eastAsia="en-GB"/>
        </w:rPr>
      </w:pPr>
      <w:r w:rsidRPr="001D7643">
        <w:rPr>
          <w:rFonts w:ascii="Arial" w:hAnsi="Arial" w:cs="Arial"/>
          <w:color w:val="000000"/>
          <w:sz w:val="20"/>
          <w:szCs w:val="20"/>
          <w:lang w:eastAsia="en-GB"/>
        </w:rPr>
        <w:t>When parsing, 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processed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greedy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manner,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meaning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initiators, that is, each </w:t>
      </w:r>
      <w:r w:rsidRPr="001D7643">
        <w:rPr>
          <w:rFonts w:ascii="Arial" w:eastAsia="Arial" w:hAnsi="Arial" w:cs="Arial"/>
          <w:color w:val="000000" w:themeColor="text1"/>
          <w:sz w:val="20"/>
          <w:szCs w:val="20"/>
          <w:lang w:eastAsia="en-GB"/>
        </w:rPr>
        <w:t xml:space="preserve">of the </w:t>
      </w:r>
      <w:r w:rsidRPr="001D7643">
        <w:rPr>
          <w:rFonts w:ascii="Arial" w:hAnsi="Arial" w:cs="Arial"/>
          <w:color w:val="000000" w:themeColor="text1"/>
          <w:sz w:val="20"/>
          <w:szCs w:val="20"/>
          <w:lang w:eastAsia="en-GB"/>
        </w:rPr>
        <w:t>string literals</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in</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white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space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separated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list,</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and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 xml:space="preserve">matches them each against the data. </w:t>
      </w:r>
      <w:r w:rsidRPr="001D7643">
        <w:rPr>
          <w:rFonts w:ascii="Arial" w:hAnsi="Arial" w:cs="Arial"/>
          <w:strike/>
          <w:color w:val="000000" w:themeColor="text1"/>
          <w:sz w:val="20"/>
          <w:szCs w:val="20"/>
          <w:lang w:eastAsia="en-GB"/>
        </w:rPr>
        <w:t>In each case the longest possible match is found</w:t>
      </w:r>
      <w:r w:rsidRPr="001D7643">
        <w:rPr>
          <w:rFonts w:ascii="Arial" w:hAnsi="Arial" w:cs="Arial"/>
          <w:color w:val="000000" w:themeColor="text1"/>
          <w:sz w:val="20"/>
          <w:szCs w:val="20"/>
          <w:lang w:eastAsia="en-GB"/>
        </w:rPr>
        <w:t xml:space="preserve">. </w:t>
      </w:r>
      <w:r w:rsidR="00223726" w:rsidRPr="001D7643">
        <w:rPr>
          <w:rFonts w:ascii="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 initiator with the longest match is the one that is selected as having been ‘found’</w:t>
      </w:r>
      <w:r w:rsidRPr="001D7643">
        <w:rPr>
          <w:rFonts w:ascii="Arial" w:hAnsi="Arial" w:cs="Arial"/>
          <w:strike/>
          <w:color w:val="000000" w:themeColor="text1"/>
          <w:sz w:val="20"/>
          <w:szCs w:val="20"/>
          <w:lang w:eastAsia="en-GB"/>
        </w:rPr>
        <w:t>, with length-</w:t>
      </w:r>
      <w:proofErr w:type="gramStart"/>
      <w:r w:rsidRPr="001D7643">
        <w:rPr>
          <w:rFonts w:ascii="Arial" w:hAnsi="Arial" w:cs="Arial"/>
          <w:strike/>
          <w:color w:val="000000" w:themeColor="text1"/>
          <w:sz w:val="20"/>
          <w:szCs w:val="20"/>
          <w:lang w:eastAsia="en-GB"/>
        </w:rPr>
        <w:t>ties</w:t>
      </w:r>
      <w:r w:rsidRPr="001D7643">
        <w:rPr>
          <w:rFonts w:ascii="Arial" w:eastAsia="Arial" w:hAnsi="Arial" w:cs="Arial"/>
          <w:strike/>
          <w:color w:val="000000" w:themeColor="text1"/>
          <w:sz w:val="20"/>
          <w:szCs w:val="20"/>
          <w:lang w:eastAsia="en-GB"/>
        </w:rPr>
        <w:t xml:space="preserve"> </w:t>
      </w:r>
      <w:r w:rsidR="00223726" w:rsidRPr="001D7643">
        <w:rPr>
          <w:rFonts w:ascii="Arial" w:eastAsia="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being</w:t>
      </w:r>
      <w:proofErr w:type="gramEnd"/>
      <w:r w:rsidRPr="001D7643">
        <w:rPr>
          <w:rFonts w:ascii="Arial" w:eastAsia="Arial" w:hAnsi="Arial" w:cs="Arial"/>
          <w:strike/>
          <w:color w:val="000000" w:themeColor="text1"/>
          <w:sz w:val="20"/>
          <w:szCs w:val="20"/>
          <w:lang w:eastAsia="en-GB"/>
        </w:rPr>
        <w:t xml:space="preserve"> resolved so that the matching initiator is selected that is first in the </w:t>
      </w:r>
      <w:r w:rsidRPr="001D7643">
        <w:rPr>
          <w:rFonts w:ascii="Arial" w:hAnsi="Arial" w:cs="Arial"/>
          <w:strike/>
          <w:color w:val="000000" w:themeColor="text1"/>
          <w:sz w:val="20"/>
          <w:szCs w:val="20"/>
          <w:lang w:eastAsia="en-GB"/>
        </w:rPr>
        <w:t>order</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written</w:t>
      </w:r>
      <w:r w:rsidR="00223726" w:rsidRPr="001D7643">
        <w:rPr>
          <w:rFonts w:ascii="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in</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the</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schema</w:t>
      </w:r>
      <w:r w:rsidRPr="001D7643">
        <w:rPr>
          <w:rFonts w:ascii="Arial" w:hAnsi="Arial" w:cs="Arial"/>
          <w:color w:val="000000" w:themeColor="text1"/>
          <w:sz w:val="20"/>
          <w:szCs w:val="20"/>
          <w:lang w:eastAsia="en-GB"/>
        </w:rPr>
        <w:t>.</w:t>
      </w:r>
      <w:r w:rsidR="00223726" w:rsidRPr="001D7643">
        <w:rPr>
          <w:rFonts w:ascii="Arial" w:hAnsi="Arial" w:cs="Arial"/>
          <w:color w:val="000000" w:themeColor="text1"/>
          <w:sz w:val="20"/>
          <w:szCs w:val="20"/>
          <w:lang w:eastAsia="en-GB"/>
        </w:rPr>
        <w:t xml:space="preserve"> </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Once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matching initiator</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found,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subsequently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attempted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backtracking).</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hAnsi="Arial" w:cs="Arial"/>
          <w:color w:val="000000"/>
          <w:sz w:val="20"/>
          <w:szCs w:val="20"/>
          <w:lang w:eastAsia="en-GB"/>
        </w:rPr>
        <w:t>Additionally for separator and terminator only add:</w:t>
      </w:r>
    </w:p>
    <w:p w:rsidR="00AB245C" w:rsidRPr="001D7643" w:rsidRDefault="00AB245C" w:rsidP="00AB245C">
      <w:pPr>
        <w:autoSpaceDE w:val="0"/>
        <w:rPr>
          <w:rFonts w:ascii="Arial" w:hAnsi="Arial" w:cs="Arial"/>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1D7643">
        <w:rPr>
          <w:rFonts w:ascii="Arial" w:eastAsia="Times New Roman" w:hAnsi="Arial" w:cs="Arial"/>
          <w:color w:val="000000"/>
          <w:sz w:val="20"/>
          <w:szCs w:val="20"/>
          <w:lang w:eastAsia="en-GB"/>
        </w:rPr>
        <w:t>:lengthKind</w:t>
      </w:r>
      <w:proofErr w:type="gramEnd"/>
      <w:r w:rsidRPr="001D7643">
        <w:rPr>
          <w:rFonts w:ascii="Arial" w:eastAsia="Times New Roman" w:hAnsi="Arial" w:cs="Arial"/>
          <w:color w:val="000000"/>
          <w:sz w:val="20"/>
          <w:szCs w:val="20"/>
          <w:lang w:eastAsia="en-GB"/>
        </w:rPr>
        <w:t xml:space="preserve"> 'delimited'.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sensitive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ignoreCase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textBooleanTrueRep,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literalCharacter</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extBooleanPadCharacter.</w:t>
      </w:r>
    </w:p>
    <w:p w:rsidR="00E9098C" w:rsidRPr="001D7643" w:rsidRDefault="00E9098C">
      <w:pPr>
        <w:autoSpaceDE w:val="0"/>
        <w:rPr>
          <w:rFonts w:ascii="Arial" w:eastAsia="Times New Roman" w:hAnsi="Arial" w:cs="Arial"/>
          <w:color w:val="000000"/>
          <w:sz w:val="20"/>
          <w:szCs w:val="20"/>
          <w:lang w:eastAsia="en-GB"/>
        </w:rPr>
      </w:pPr>
    </w:p>
    <w:p w:rsidR="00E9098C" w:rsidRPr="001D7643" w:rsidRDefault="00E9098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2.72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Additional constraints and clarifications apply to the use of lengthKind ‘endOfParent’ beyond those already documented:</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4F5673" w:rsidRPr="001D7643" w:rsidRDefault="004F5673" w:rsidP="004F5673">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51 (http://redmine.ogf.org/boards/15/topics/51):</w:t>
      </w:r>
    </w:p>
    <w:p w:rsidR="004F5673" w:rsidRPr="001D7643" w:rsidRDefault="004F5673"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The parent element lengthKind must not be 'implicit' or 'delimited'.</w:t>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br/>
        <w:t>When looking for end of parent, the parser is not sensitive to any in-scope terminating delimiters.</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sequence then:</w:t>
      </w:r>
    </w:p>
    <w:p w:rsidR="00E9098C" w:rsidRPr="001D7643" w:rsidRDefault="00BC71A1" w:rsidP="001D13ED">
      <w:pPr>
        <w:numPr>
          <w:ilvl w:val="0"/>
          <w:numId w:val="19"/>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sequence must be the content of a complex type</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separatorPosition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not be 'postFix' </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sequenceKind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be 'ordered' </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floating elements in the sequence </w:t>
      </w:r>
      <w:r w:rsidRPr="001D7643">
        <w:rPr>
          <w:rFonts w:ascii="Arial" w:hAnsi="Arial" w:cs="Arial"/>
          <w:color w:val="000000"/>
          <w:sz w:val="20"/>
          <w:szCs w:val="20"/>
        </w:rPr>
        <w:br/>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choice where choiceLengthKind is 'implicit' then</w:t>
      </w:r>
    </w:p>
    <w:p w:rsidR="00E9098C" w:rsidRPr="001D7643" w:rsidRDefault="00BC71A1" w:rsidP="001D13ED">
      <w:pPr>
        <w:numPr>
          <w:ilvl w:val="0"/>
          <w:numId w:val="20"/>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choice must be the content of a complex type</w:t>
      </w:r>
    </w:p>
    <w:p w:rsidR="00E9098C" w:rsidRPr="001D7643"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Pr="001D7643" w:rsidRDefault="00477014" w:rsidP="00477014">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 simple element must have either type xs</w:t>
      </w:r>
      <w:proofErr w:type="gramStart"/>
      <w:r w:rsidRPr="001D7643">
        <w:rPr>
          <w:rFonts w:ascii="Arial" w:eastAsia="Times New Roman" w:hAnsi="Arial" w:cs="Arial"/>
          <w:color w:val="000000"/>
          <w:sz w:val="20"/>
          <w:szCs w:val="20"/>
          <w:lang w:eastAsia="en-GB"/>
        </w:rPr>
        <w:t>:string</w:t>
      </w:r>
      <w:proofErr w:type="gramEnd"/>
      <w:r w:rsidRPr="001D7643">
        <w:rPr>
          <w:rFonts w:ascii="Arial" w:eastAsia="Times New Roman" w:hAnsi="Arial" w:cs="Arial"/>
          <w:color w:val="000000"/>
          <w:sz w:val="20"/>
          <w:szCs w:val="20"/>
          <w:lang w:eastAsia="en-GB"/>
        </w:rPr>
        <w:t xml:space="preserve"> or representation ‘text’ or type xs:hexBinary or (representation ‘binary’ and binaryNumber/CalendarRep ‘packed’, ‘bcd, ‘ibm4690Packed’). </w:t>
      </w:r>
    </w:p>
    <w:p w:rsidR="00477014" w:rsidRPr="001D7643" w:rsidRDefault="00477014"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As noted in errat</w:t>
      </w:r>
      <w:r w:rsidR="00B554D2" w:rsidRPr="001D7643">
        <w:rPr>
          <w:rFonts w:ascii="Arial" w:hAnsi="Arial" w:cs="Arial"/>
          <w:color w:val="000000"/>
          <w:sz w:val="20"/>
          <w:szCs w:val="20"/>
        </w:rPr>
        <w:t>um</w:t>
      </w:r>
      <w:r w:rsidRPr="001D7643">
        <w:rPr>
          <w:rFonts w:ascii="Arial" w:hAnsi="Arial" w:cs="Arial"/>
          <w:color w:val="000000"/>
          <w:sz w:val="20"/>
          <w:szCs w:val="20"/>
        </w:rPr>
        <w:t xml:space="preserve"> 2.5, a complex element can have 'endOfParent'. If so then its last child element can be any lengthKind including 'endOfParent'.</w:t>
      </w:r>
    </w:p>
    <w:p w:rsidR="001F18E8" w:rsidRPr="001D7643" w:rsidRDefault="001F18E8" w:rsidP="00E9098C">
      <w:pPr>
        <w:suppressAutoHyphens w:val="0"/>
        <w:autoSpaceDE w:val="0"/>
        <w:autoSpaceDN w:val="0"/>
        <w:adjustRightInd w:val="0"/>
        <w:rPr>
          <w:rFonts w:ascii="Arial" w:hAnsi="Arial" w:cs="Arial"/>
          <w:color w:val="000000"/>
          <w:sz w:val="20"/>
          <w:szCs w:val="20"/>
        </w:rPr>
      </w:pPr>
    </w:p>
    <w:p w:rsidR="00E9098C" w:rsidRPr="001D7643" w:rsidRDefault="001F18E8"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Note: Further improved words for section 12.3.6 are provided by errat</w:t>
      </w:r>
      <w:r w:rsidR="00991C77" w:rsidRPr="001D7643">
        <w:rPr>
          <w:rFonts w:ascii="Arial" w:hAnsi="Arial" w:cs="Arial"/>
          <w:color w:val="000000"/>
          <w:sz w:val="20"/>
          <w:szCs w:val="20"/>
        </w:rPr>
        <w:t>um</w:t>
      </w:r>
      <w:r w:rsidRPr="001D7643">
        <w:rPr>
          <w:rFonts w:ascii="Arial" w:hAnsi="Arial" w:cs="Arial"/>
          <w:color w:val="000000"/>
          <w:sz w:val="20"/>
          <w:szCs w:val="20"/>
        </w:rPr>
        <w:t xml:space="preserve"> 4.10.</w:t>
      </w:r>
      <w:r w:rsidR="00E9098C" w:rsidRPr="001D7643">
        <w:rPr>
          <w:rFonts w:ascii="Arial" w:hAnsi="Arial" w:cs="Arial"/>
          <w:color w:val="000000"/>
          <w:sz w:val="20"/>
          <w:szCs w:val="20"/>
        </w:rPr>
        <w:t xml:space="preserve"> </w:t>
      </w:r>
    </w:p>
    <w:p w:rsidR="00EC27A2" w:rsidRPr="001D7643" w:rsidRDefault="00EC27A2">
      <w:pPr>
        <w:autoSpaceDE w:val="0"/>
        <w:rPr>
          <w:rFonts w:ascii="Arial" w:eastAsia="Times New Roman" w:hAnsi="Arial" w:cs="Arial"/>
          <w:color w:val="000000"/>
          <w:sz w:val="20"/>
          <w:szCs w:val="20"/>
          <w:lang w:eastAsia="en-GB"/>
        </w:rPr>
      </w:pPr>
    </w:p>
    <w:p w:rsidR="00E9098C" w:rsidRPr="001D7643" w:rsidRDefault="00C10515">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xml:space="preserve">. An element with lengthKind ‘endOfParent’ is allowed to be the root element of a parse or </w:t>
      </w:r>
      <w:r w:rsidR="00267ADB" w:rsidRPr="001D7643">
        <w:rPr>
          <w:rFonts w:ascii="Arial" w:eastAsia="Times New Roman" w:hAnsi="Arial" w:cs="Arial"/>
          <w:color w:val="000000"/>
          <w:sz w:val="20"/>
          <w:szCs w:val="20"/>
          <w:lang w:eastAsia="en-GB"/>
        </w:rPr>
        <w:t>unparse</w:t>
      </w:r>
      <w:r w:rsidRPr="001D7643">
        <w:rPr>
          <w:rFonts w:ascii="Arial" w:eastAsia="Times New Roman" w:hAnsi="Arial" w:cs="Arial"/>
          <w:color w:val="000000"/>
          <w:sz w:val="20"/>
          <w:szCs w:val="20"/>
          <w:lang w:eastAsia="en-GB"/>
        </w:rPr>
        <w:t>.</w:t>
      </w:r>
    </w:p>
    <w:p w:rsidR="00C10515" w:rsidRPr="001D7643" w:rsidRDefault="00C10515">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2.74</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13.2.1, 22.2.1</w:t>
      </w:r>
      <w:r w:rsidRPr="001D7643">
        <w:rPr>
          <w:rFonts w:ascii="Arial" w:eastAsia="Times New Roman" w:hAnsi="Arial" w:cs="Arial"/>
          <w:color w:val="000000"/>
          <w:sz w:val="20"/>
          <w:szCs w:val="20"/>
          <w:lang w:eastAsia="en-GB"/>
        </w:rPr>
        <w:t>. During unparsing, the application of escape scheme processing should take place before the application of the emptyValueDelimiterPolicy property.</w:t>
      </w:r>
    </w:p>
    <w:p w:rsidR="00DE013A" w:rsidRPr="001D7643" w:rsidRDefault="00DE013A" w:rsidP="00DE013A">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2.75</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374BEC" w:rsidRPr="001D7643">
        <w:rPr>
          <w:rFonts w:ascii="Arial" w:eastAsia="Times New Roman" w:hAnsi="Arial" w:cs="Arial"/>
          <w:i/>
          <w:color w:val="000000"/>
          <w:sz w:val="20"/>
          <w:szCs w:val="20"/>
          <w:lang w:eastAsia="en-GB"/>
        </w:rPr>
        <w:t>4.1.1</w:t>
      </w:r>
      <w:r w:rsidR="00374BEC" w:rsidRPr="001D7643">
        <w:rPr>
          <w:rFonts w:ascii="Arial" w:eastAsia="Times New Roman" w:hAnsi="Arial" w:cs="Arial"/>
          <w:color w:val="000000"/>
          <w:sz w:val="20"/>
          <w:szCs w:val="20"/>
          <w:lang w:eastAsia="en-GB"/>
        </w:rPr>
        <w:t>. Replace the existing description of the Document Information Item’s [schema] member with ‘This member is reserved for future use’.</w:t>
      </w:r>
    </w:p>
    <w:p w:rsidR="0036396B" w:rsidRPr="001D7643" w:rsidRDefault="0036396B" w:rsidP="00DE013A">
      <w:pPr>
        <w:autoSpaceDE w:val="0"/>
        <w:rPr>
          <w:rFonts w:ascii="Arial" w:eastAsia="Times New Roman" w:hAnsi="Arial" w:cs="Arial"/>
          <w:color w:val="000000"/>
          <w:sz w:val="20"/>
          <w:szCs w:val="20"/>
          <w:lang w:eastAsia="en-GB"/>
        </w:rPr>
      </w:pPr>
    </w:p>
    <w:p w:rsidR="0036396B" w:rsidRPr="001D7643" w:rsidRDefault="0036396B"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2.76</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12.3.4</w:t>
      </w:r>
      <w:r w:rsidRPr="001D7643">
        <w:rPr>
          <w:rFonts w:ascii="Arial" w:eastAsia="Times New Roman" w:hAnsi="Arial" w:cs="Arial"/>
          <w:color w:val="000000"/>
          <w:sz w:val="20"/>
          <w:szCs w:val="20"/>
          <w:lang w:eastAsia="en-GB"/>
        </w:rPr>
        <w:t>. When property prefixIncludesPrefixLength is ‘yes’ there are some restrictions that need to be added to enable reliable lengths to be calculated:</w:t>
      </w:r>
    </w:p>
    <w:p w:rsidR="0036396B" w:rsidRPr="001D7643" w:rsidRDefault="0036396B" w:rsidP="001D13ED">
      <w:pPr>
        <w:numPr>
          <w:ilvl w:val="0"/>
          <w:numId w:val="22"/>
        </w:numPr>
        <w:suppressAutoHyphens w:val="0"/>
        <w:autoSpaceDE w:val="0"/>
        <w:autoSpaceDN w:val="0"/>
        <w:adjustRightInd w:val="0"/>
        <w:rPr>
          <w:rFonts w:ascii="Arial" w:hAnsi="Arial" w:cs="Arial"/>
          <w:strike/>
          <w:sz w:val="20"/>
          <w:szCs w:val="20"/>
        </w:rPr>
      </w:pPr>
      <w:r w:rsidRPr="001D7643">
        <w:rPr>
          <w:rFonts w:ascii="Arial" w:hAnsi="Arial" w:cs="Arial"/>
          <w:sz w:val="20"/>
          <w:szCs w:val="20"/>
        </w:rPr>
        <w:t>If the prefix type is lengthKind 'implicit' or 'explicit' then the lengthUnit</w:t>
      </w:r>
      <w:r w:rsidR="003F71E5" w:rsidRPr="001D7643">
        <w:rPr>
          <w:rFonts w:ascii="Arial" w:hAnsi="Arial" w:cs="Arial"/>
          <w:sz w:val="20"/>
          <w:szCs w:val="20"/>
        </w:rPr>
        <w:t>s</w:t>
      </w:r>
      <w:r w:rsidRPr="001D7643">
        <w:rPr>
          <w:rFonts w:ascii="Arial" w:hAnsi="Arial" w:cs="Arial"/>
          <w:sz w:val="20"/>
          <w:szCs w:val="20"/>
        </w:rPr>
        <w:t xml:space="preserve"> properties of both the prefix type and the element must be the same.</w:t>
      </w:r>
    </w:p>
    <w:p w:rsidR="0036396B" w:rsidRPr="001D7643" w:rsidRDefault="0036396B" w:rsidP="00DE013A">
      <w:pPr>
        <w:autoSpaceDE w:val="0"/>
        <w:rPr>
          <w:rFonts w:ascii="Arial" w:eastAsia="Times New Roman" w:hAnsi="Arial" w:cs="Arial"/>
          <w:sz w:val="20"/>
          <w:szCs w:val="20"/>
          <w:lang w:eastAsia="en-GB"/>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eastAsia="Times New Roman" w:hAnsi="Arial" w:cs="Arial"/>
          <w:b/>
          <w:sz w:val="20"/>
          <w:szCs w:val="20"/>
          <w:lang w:eastAsia="en-GB"/>
        </w:rPr>
        <w:t>2.77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12.3.4, 12.3.2</w:t>
      </w:r>
      <w:r w:rsidRPr="001D7643">
        <w:rPr>
          <w:rFonts w:ascii="Arial" w:eastAsia="Times New Roman" w:hAnsi="Arial" w:cs="Arial"/>
          <w:sz w:val="20"/>
          <w:szCs w:val="20"/>
          <w:lang w:eastAsia="en-GB"/>
        </w:rPr>
        <w:t xml:space="preserve">.  The sections for </w:t>
      </w:r>
      <w:r w:rsidRPr="001D7643">
        <w:rPr>
          <w:rFonts w:ascii="Arial" w:hAnsi="Arial" w:cs="Arial"/>
          <w:sz w:val="20"/>
          <w:szCs w:val="20"/>
        </w:rPr>
        <w:t xml:space="preserve">lengthKind 'prefixed' and 'delimited' need the equivalent of Table 16 to express their rules </w:t>
      </w:r>
      <w:r w:rsidR="006D72C5" w:rsidRPr="001D7643">
        <w:rPr>
          <w:rFonts w:ascii="Arial" w:hAnsi="Arial" w:cs="Arial"/>
          <w:sz w:val="20"/>
          <w:szCs w:val="20"/>
        </w:rPr>
        <w:t>for binary data</w:t>
      </w:r>
      <w:r w:rsidRPr="001D7643">
        <w:rPr>
          <w:rFonts w:ascii="Arial" w:hAnsi="Arial" w:cs="Arial"/>
          <w:sz w:val="20"/>
          <w:szCs w:val="20"/>
        </w:rPr>
        <w:t xml:space="preserve">. </w:t>
      </w:r>
    </w:p>
    <w:p w:rsidR="0036396B" w:rsidRPr="001D7643" w:rsidRDefault="0036396B" w:rsidP="0036396B">
      <w:pPr>
        <w:suppressAutoHyphens w:val="0"/>
        <w:autoSpaceDE w:val="0"/>
        <w:autoSpaceDN w:val="0"/>
        <w:adjustRightInd w:val="0"/>
        <w:rPr>
          <w:rFonts w:ascii="Arial" w:hAnsi="Arial" w:cs="Arial"/>
          <w:sz w:val="20"/>
          <w:szCs w:val="20"/>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hAnsi="Arial" w:cs="Arial"/>
          <w:b/>
          <w:sz w:val="20"/>
          <w:szCs w:val="20"/>
        </w:rPr>
        <w:t>2.78</w:t>
      </w:r>
      <w:r w:rsidRPr="001D7643">
        <w:rPr>
          <w:rFonts w:ascii="Arial" w:hAnsi="Arial" w:cs="Arial"/>
          <w:sz w:val="20"/>
          <w:szCs w:val="20"/>
        </w:rPr>
        <w:t xml:space="preserve">. </w:t>
      </w:r>
      <w:r w:rsidRPr="001D7643">
        <w:rPr>
          <w:rFonts w:ascii="Arial" w:hAnsi="Arial" w:cs="Arial"/>
          <w:i/>
          <w:sz w:val="20"/>
          <w:szCs w:val="20"/>
        </w:rPr>
        <w:t>Section</w:t>
      </w:r>
      <w:r w:rsidR="007D5D20" w:rsidRPr="001D7643">
        <w:rPr>
          <w:rFonts w:ascii="Arial" w:hAnsi="Arial" w:cs="Arial"/>
          <w:i/>
          <w:sz w:val="20"/>
          <w:szCs w:val="20"/>
        </w:rPr>
        <w:t xml:space="preserve"> 12.3.4</w:t>
      </w:r>
      <w:r w:rsidR="007D5D20" w:rsidRPr="001D7643">
        <w:rPr>
          <w:rFonts w:ascii="Arial" w:hAnsi="Arial" w:cs="Arial"/>
          <w:sz w:val="20"/>
          <w:szCs w:val="20"/>
        </w:rPr>
        <w:t xml:space="preserve">. Add a note to cover the scenario where </w:t>
      </w:r>
      <w:r w:rsidRPr="001D7643">
        <w:rPr>
          <w:rFonts w:ascii="Arial" w:hAnsi="Arial" w:cs="Arial"/>
          <w:sz w:val="20"/>
          <w:szCs w:val="20"/>
        </w:rPr>
        <w:t xml:space="preserve">lengthUnits </w:t>
      </w:r>
      <w:r w:rsidR="007D5D20" w:rsidRPr="001D7643">
        <w:rPr>
          <w:rFonts w:ascii="Arial" w:hAnsi="Arial" w:cs="Arial"/>
          <w:sz w:val="20"/>
          <w:szCs w:val="20"/>
        </w:rPr>
        <w:t xml:space="preserve">is </w:t>
      </w:r>
      <w:r w:rsidRPr="001D7643">
        <w:rPr>
          <w:rFonts w:ascii="Arial" w:hAnsi="Arial" w:cs="Arial"/>
          <w:sz w:val="20"/>
          <w:szCs w:val="20"/>
        </w:rPr>
        <w:t xml:space="preserve">'bits' </w:t>
      </w:r>
      <w:r w:rsidR="007D5D20" w:rsidRPr="001D7643">
        <w:rPr>
          <w:rFonts w:ascii="Arial" w:hAnsi="Arial" w:cs="Arial"/>
          <w:sz w:val="20"/>
          <w:szCs w:val="20"/>
        </w:rPr>
        <w:t xml:space="preserve">and </w:t>
      </w:r>
      <w:r w:rsidRPr="001D7643">
        <w:rPr>
          <w:rFonts w:ascii="Arial" w:hAnsi="Arial" w:cs="Arial"/>
          <w:sz w:val="20"/>
          <w:szCs w:val="20"/>
        </w:rPr>
        <w:t xml:space="preserve">lengthKind </w:t>
      </w:r>
      <w:r w:rsidR="007D5D20" w:rsidRPr="001D7643">
        <w:rPr>
          <w:rFonts w:ascii="Arial" w:hAnsi="Arial" w:cs="Arial"/>
          <w:sz w:val="20"/>
          <w:szCs w:val="20"/>
        </w:rPr>
        <w:t xml:space="preserve">is </w:t>
      </w:r>
      <w:r w:rsidRPr="001D7643">
        <w:rPr>
          <w:rFonts w:ascii="Arial" w:hAnsi="Arial" w:cs="Arial"/>
          <w:sz w:val="20"/>
          <w:szCs w:val="20"/>
        </w:rPr>
        <w:t>'prefixed'</w:t>
      </w:r>
      <w:r w:rsidR="007D5D20" w:rsidRPr="001D7643">
        <w:rPr>
          <w:rFonts w:ascii="Arial" w:hAnsi="Arial" w:cs="Arial"/>
          <w:sz w:val="20"/>
          <w:szCs w:val="20"/>
        </w:rPr>
        <w:t xml:space="preserve">. When parsing, any number of bits can be precisely extracted from the data stream, but when </w:t>
      </w:r>
      <w:r w:rsidRPr="001D7643">
        <w:rPr>
          <w:rFonts w:ascii="Arial" w:hAnsi="Arial" w:cs="Arial"/>
          <w:sz w:val="20"/>
          <w:szCs w:val="20"/>
        </w:rPr>
        <w:t>unpars</w:t>
      </w:r>
      <w:r w:rsidR="007D5D20" w:rsidRPr="001D7643">
        <w:rPr>
          <w:rFonts w:ascii="Arial" w:hAnsi="Arial" w:cs="Arial"/>
          <w:sz w:val="20"/>
          <w:szCs w:val="20"/>
        </w:rPr>
        <w:t xml:space="preserve">ing the number of bits written will always be a multiple of 8 as the Infoset does not contain bit-level information. </w:t>
      </w:r>
    </w:p>
    <w:p w:rsidR="00DF1EFF" w:rsidRPr="001D7643" w:rsidRDefault="00DF1EFF" w:rsidP="0036396B">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t>2.79</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symbols to the right of the V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 pattern with P symbols at the left end must not have # </w:t>
      </w:r>
      <w:proofErr w:type="gramStart"/>
      <w:r w:rsidRPr="001D7643">
        <w:rPr>
          <w:rFonts w:ascii="Arial" w:hAnsi="Arial" w:cs="Arial"/>
          <w:sz w:val="20"/>
          <w:szCs w:val="20"/>
        </w:rPr>
        <w:t>symbols .</w:t>
      </w:r>
      <w:proofErr w:type="gramEnd"/>
      <w:r w:rsidRPr="001D7643">
        <w:rPr>
          <w:rFonts w:ascii="Arial" w:hAnsi="Arial" w:cs="Arial"/>
          <w:sz w:val="20"/>
          <w:szCs w:val="20"/>
        </w:rPr>
        <w:t xml:space="preserve"> </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at the right end can have # symbols.</w:t>
      </w:r>
    </w:p>
    <w:p w:rsidR="00DF1EFF" w:rsidRPr="001D7643" w:rsidRDefault="00DF1EFF" w:rsidP="00DF1EFF">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lastRenderedPageBreak/>
        <w:t>2.80</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and E and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or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must not have @ or E or * symbols.</w:t>
      </w:r>
    </w:p>
    <w:p w:rsidR="00DF1EFF" w:rsidRPr="001D7643" w:rsidRDefault="00DF1EFF" w:rsidP="00DF1EFF">
      <w:pPr>
        <w:suppressAutoHyphens w:val="0"/>
        <w:autoSpaceDE w:val="0"/>
        <w:autoSpaceDN w:val="0"/>
        <w:adjustRightInd w:val="0"/>
        <w:rPr>
          <w:rFonts w:ascii="Arial" w:hAnsi="Arial" w:cs="Arial"/>
          <w:sz w:val="20"/>
          <w:szCs w:val="20"/>
        </w:rPr>
      </w:pPr>
    </w:p>
    <w:p w:rsidR="005B066D" w:rsidRPr="001D7643" w:rsidRDefault="005B066D" w:rsidP="00DF1EFF">
      <w:pPr>
        <w:suppressAutoHyphens w:val="0"/>
        <w:autoSpaceDE w:val="0"/>
        <w:autoSpaceDN w:val="0"/>
        <w:adjustRightInd w:val="0"/>
        <w:rPr>
          <w:rFonts w:ascii="Arial" w:hAnsi="Arial" w:cs="Arial"/>
          <w:sz w:val="20"/>
          <w:szCs w:val="20"/>
        </w:rPr>
      </w:pPr>
      <w:r w:rsidRPr="001D7643">
        <w:rPr>
          <w:rFonts w:ascii="Arial" w:hAnsi="Arial" w:cs="Arial"/>
          <w:sz w:val="20"/>
          <w:szCs w:val="20"/>
        </w:rPr>
        <w:t>This means that a V symbol and an E symbol may occur in the same text number pattern. The BNF in Figure 5 is revised to allow this.</w:t>
      </w:r>
    </w:p>
    <w:p w:rsidR="005B066D" w:rsidRPr="001D7643" w:rsidRDefault="005B066D" w:rsidP="00DF1EFF">
      <w:pPr>
        <w:suppressAutoHyphens w:val="0"/>
        <w:autoSpaceDE w:val="0"/>
        <w:autoSpaceDN w:val="0"/>
        <w:adjustRightInd w:val="0"/>
        <w:rPr>
          <w:rFonts w:ascii="Arial" w:hAnsi="Arial" w:cs="Arial"/>
          <w:sz w:val="20"/>
          <w:szCs w:val="20"/>
        </w:rPr>
      </w:pPr>
    </w:p>
    <w:p w:rsidR="00527983" w:rsidRPr="001D7643" w:rsidRDefault="00E521A4"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w:t>
      </w:r>
      <w:r w:rsidR="008D2DAB" w:rsidRPr="001D7643">
        <w:rPr>
          <w:rFonts w:ascii="Arial" w:hAnsi="Arial" w:cs="Arial"/>
          <w:b/>
          <w:sz w:val="20"/>
          <w:szCs w:val="20"/>
        </w:rPr>
        <w:t>1</w:t>
      </w:r>
      <w:r w:rsidRPr="001D7643">
        <w:rPr>
          <w:rFonts w:ascii="Arial" w:hAnsi="Arial" w:cs="Arial"/>
          <w:sz w:val="20"/>
          <w:szCs w:val="20"/>
        </w:rPr>
        <w:t xml:space="preserve">. </w:t>
      </w:r>
      <w:r w:rsidRPr="001D7643">
        <w:rPr>
          <w:rFonts w:ascii="Arial" w:hAnsi="Arial" w:cs="Arial"/>
          <w:i/>
          <w:sz w:val="20"/>
          <w:szCs w:val="20"/>
        </w:rPr>
        <w:t>Section 15.2</w:t>
      </w:r>
      <w:r w:rsidRPr="001D7643">
        <w:rPr>
          <w:rFonts w:ascii="Arial" w:hAnsi="Arial" w:cs="Arial"/>
          <w:sz w:val="20"/>
          <w:szCs w:val="20"/>
        </w:rPr>
        <w:t xml:space="preserve">. The specification </w:t>
      </w:r>
      <w:r w:rsidR="00BE7AAD" w:rsidRPr="001D7643">
        <w:rPr>
          <w:rFonts w:ascii="Arial" w:hAnsi="Arial" w:cs="Arial"/>
          <w:sz w:val="20"/>
          <w:szCs w:val="20"/>
        </w:rPr>
        <w:t xml:space="preserve">originally </w:t>
      </w:r>
      <w:r w:rsidRPr="001D7643">
        <w:rPr>
          <w:rFonts w:ascii="Arial" w:hAnsi="Arial" w:cs="Arial"/>
          <w:sz w:val="20"/>
          <w:szCs w:val="20"/>
        </w:rPr>
        <w:t xml:space="preserve">says “On unparsing the choice branch supplied in the infoset is output”. This does not handle the case where one or more branches of a choice </w:t>
      </w:r>
      <w:proofErr w:type="gramStart"/>
      <w:r w:rsidRPr="001D7643">
        <w:rPr>
          <w:rFonts w:ascii="Arial" w:hAnsi="Arial" w:cs="Arial"/>
          <w:sz w:val="20"/>
          <w:szCs w:val="20"/>
        </w:rPr>
        <w:t>is</w:t>
      </w:r>
      <w:proofErr w:type="gramEnd"/>
      <w:r w:rsidRPr="001D7643">
        <w:rPr>
          <w:rFonts w:ascii="Arial" w:hAnsi="Arial" w:cs="Arial"/>
          <w:sz w:val="20"/>
          <w:szCs w:val="20"/>
        </w:rPr>
        <w:t xml:space="preserve"> a sequence</w:t>
      </w:r>
      <w:r w:rsidR="008D2DAB" w:rsidRPr="001D7643">
        <w:rPr>
          <w:rFonts w:ascii="Arial" w:hAnsi="Arial" w:cs="Arial"/>
          <w:sz w:val="20"/>
          <w:szCs w:val="20"/>
        </w:rPr>
        <w:t xml:space="preserve"> </w:t>
      </w:r>
      <w:r w:rsidR="00421247" w:rsidRPr="001D7643">
        <w:rPr>
          <w:rFonts w:ascii="Arial" w:hAnsi="Arial" w:cs="Arial"/>
          <w:sz w:val="20"/>
          <w:szCs w:val="20"/>
        </w:rPr>
        <w:t xml:space="preserve">or a choice </w:t>
      </w:r>
      <w:r w:rsidR="008D2DAB" w:rsidRPr="001D7643">
        <w:rPr>
          <w:rFonts w:ascii="Arial" w:hAnsi="Arial" w:cs="Arial"/>
          <w:sz w:val="20"/>
          <w:szCs w:val="20"/>
        </w:rPr>
        <w:t>(</w:t>
      </w:r>
      <w:r w:rsidRPr="001D7643">
        <w:rPr>
          <w:rFonts w:ascii="Arial" w:hAnsi="Arial" w:cs="Arial"/>
          <w:sz w:val="20"/>
          <w:szCs w:val="20"/>
        </w:rPr>
        <w:t>or a group ref to such</w:t>
      </w:r>
      <w:r w:rsidR="008D2DAB" w:rsidRPr="001D7643">
        <w:rPr>
          <w:rFonts w:ascii="Arial" w:hAnsi="Arial" w:cs="Arial"/>
          <w:sz w:val="20"/>
          <w:szCs w:val="20"/>
        </w:rPr>
        <w:t>)</w:t>
      </w:r>
      <w:r w:rsidRPr="001D7643">
        <w:rPr>
          <w:rFonts w:ascii="Arial" w:hAnsi="Arial" w:cs="Arial"/>
          <w:sz w:val="20"/>
          <w:szCs w:val="20"/>
        </w:rPr>
        <w:t xml:space="preserve">. Here, the element in the Infoset is one of the children of the </w:t>
      </w:r>
      <w:r w:rsidR="008D2DAB" w:rsidRPr="001D7643">
        <w:rPr>
          <w:rFonts w:ascii="Arial" w:hAnsi="Arial" w:cs="Arial"/>
          <w:sz w:val="20"/>
          <w:szCs w:val="20"/>
        </w:rPr>
        <w:t xml:space="preserve">branch </w:t>
      </w:r>
      <w:r w:rsidRPr="001D7643">
        <w:rPr>
          <w:rFonts w:ascii="Arial" w:hAnsi="Arial" w:cs="Arial"/>
          <w:sz w:val="20"/>
          <w:szCs w:val="20"/>
        </w:rPr>
        <w:t>sequence</w:t>
      </w:r>
      <w:r w:rsidR="008D2DAB" w:rsidRPr="001D7643">
        <w:rPr>
          <w:rFonts w:ascii="Arial" w:hAnsi="Arial" w:cs="Arial"/>
          <w:sz w:val="20"/>
          <w:szCs w:val="20"/>
        </w:rPr>
        <w:t xml:space="preserve"> </w:t>
      </w:r>
      <w:r w:rsidR="00527983" w:rsidRPr="001D7643">
        <w:rPr>
          <w:rFonts w:ascii="Arial" w:hAnsi="Arial" w:cs="Arial"/>
          <w:sz w:val="20"/>
          <w:szCs w:val="20"/>
        </w:rPr>
        <w:t xml:space="preserve">but it </w:t>
      </w:r>
      <w:r w:rsidR="008D2DAB" w:rsidRPr="001D7643">
        <w:rPr>
          <w:rFonts w:ascii="Arial" w:hAnsi="Arial" w:cs="Arial"/>
          <w:sz w:val="20"/>
          <w:szCs w:val="20"/>
        </w:rPr>
        <w:t xml:space="preserve">might not be the first </w:t>
      </w:r>
      <w:r w:rsidRPr="001D7643">
        <w:rPr>
          <w:rFonts w:ascii="Arial" w:hAnsi="Arial" w:cs="Arial"/>
          <w:sz w:val="20"/>
          <w:szCs w:val="20"/>
        </w:rPr>
        <w:t>in the sequence</w:t>
      </w:r>
      <w:r w:rsidR="00421247" w:rsidRPr="001D7643">
        <w:rPr>
          <w:rFonts w:ascii="Arial" w:hAnsi="Arial" w:cs="Arial"/>
          <w:sz w:val="20"/>
          <w:szCs w:val="20"/>
        </w:rPr>
        <w:t xml:space="preserve">, or the element in the Infoset is one of the children of the branch choice. </w:t>
      </w:r>
      <w:r w:rsidRPr="001D7643">
        <w:rPr>
          <w:rFonts w:ascii="Arial" w:hAnsi="Arial" w:cs="Arial"/>
          <w:sz w:val="20"/>
          <w:szCs w:val="20"/>
        </w:rPr>
        <w:t xml:space="preserve">To handle this scenario, the element in the Infoset </w:t>
      </w:r>
      <w:r w:rsidR="008D2DAB" w:rsidRPr="001D7643">
        <w:rPr>
          <w:rFonts w:ascii="Arial" w:hAnsi="Arial" w:cs="Arial"/>
          <w:sz w:val="20"/>
          <w:szCs w:val="20"/>
        </w:rPr>
        <w:t>is</w:t>
      </w:r>
      <w:r w:rsidRPr="001D7643">
        <w:rPr>
          <w:rFonts w:ascii="Arial" w:hAnsi="Arial" w:cs="Arial"/>
          <w:sz w:val="20"/>
          <w:szCs w:val="20"/>
        </w:rPr>
        <w:t xml:space="preserve"> used to search the choice branches</w:t>
      </w:r>
      <w:r w:rsidR="008D2DAB" w:rsidRPr="001D7643">
        <w:rPr>
          <w:rFonts w:ascii="Arial" w:hAnsi="Arial" w:cs="Arial"/>
          <w:sz w:val="20"/>
          <w:szCs w:val="20"/>
        </w:rPr>
        <w:t xml:space="preserve"> in the schema, </w:t>
      </w:r>
      <w:r w:rsidRPr="001D7643">
        <w:rPr>
          <w:rFonts w:ascii="Arial" w:hAnsi="Arial" w:cs="Arial"/>
          <w:sz w:val="20"/>
          <w:szCs w:val="20"/>
        </w:rPr>
        <w:t xml:space="preserve">in </w:t>
      </w:r>
      <w:r w:rsidR="008D2DAB" w:rsidRPr="001D7643">
        <w:rPr>
          <w:rFonts w:ascii="Arial" w:hAnsi="Arial" w:cs="Arial"/>
          <w:sz w:val="20"/>
          <w:szCs w:val="20"/>
        </w:rPr>
        <w:t xml:space="preserve">schema definition </w:t>
      </w:r>
      <w:r w:rsidRPr="001D7643">
        <w:rPr>
          <w:rFonts w:ascii="Arial" w:hAnsi="Arial" w:cs="Arial"/>
          <w:sz w:val="20"/>
          <w:szCs w:val="20"/>
        </w:rPr>
        <w:t>order</w:t>
      </w:r>
      <w:r w:rsidR="00CE71CA" w:rsidRPr="001D7643">
        <w:rPr>
          <w:rFonts w:ascii="Arial" w:hAnsi="Arial" w:cs="Arial"/>
          <w:sz w:val="20"/>
          <w:szCs w:val="20"/>
        </w:rPr>
        <w:t>, but without looking inside any complex elements</w:t>
      </w:r>
      <w:r w:rsidRPr="001D7643">
        <w:rPr>
          <w:rFonts w:ascii="Arial" w:hAnsi="Arial" w:cs="Arial"/>
          <w:sz w:val="20"/>
          <w:szCs w:val="20"/>
        </w:rPr>
        <w:t xml:space="preserve">. If the element occurs in </w:t>
      </w:r>
      <w:r w:rsidR="008D2DAB" w:rsidRPr="001D7643">
        <w:rPr>
          <w:rFonts w:ascii="Arial" w:hAnsi="Arial" w:cs="Arial"/>
          <w:sz w:val="20"/>
          <w:szCs w:val="20"/>
        </w:rPr>
        <w:t xml:space="preserve">a </w:t>
      </w:r>
      <w:r w:rsidRPr="001D7643">
        <w:rPr>
          <w:rFonts w:ascii="Arial" w:hAnsi="Arial" w:cs="Arial"/>
          <w:sz w:val="20"/>
          <w:szCs w:val="20"/>
        </w:rPr>
        <w:t xml:space="preserve">branch then that </w:t>
      </w:r>
      <w:r w:rsidR="008D2DAB" w:rsidRPr="001D7643">
        <w:rPr>
          <w:rFonts w:ascii="Arial" w:hAnsi="Arial" w:cs="Arial"/>
          <w:sz w:val="20"/>
          <w:szCs w:val="20"/>
        </w:rPr>
        <w:t xml:space="preserve">branch is </w:t>
      </w:r>
      <w:r w:rsidRPr="001D7643">
        <w:rPr>
          <w:rFonts w:ascii="Arial" w:hAnsi="Arial" w:cs="Arial"/>
          <w:sz w:val="20"/>
          <w:szCs w:val="20"/>
        </w:rPr>
        <w:t>chosen</w:t>
      </w:r>
      <w:r w:rsidR="008D2DAB" w:rsidRPr="001D7643">
        <w:rPr>
          <w:rFonts w:ascii="Arial" w:hAnsi="Arial" w:cs="Arial"/>
          <w:sz w:val="20"/>
          <w:szCs w:val="20"/>
        </w:rPr>
        <w:t xml:space="preserve">. </w:t>
      </w:r>
      <w:r w:rsidR="00527983" w:rsidRPr="001D7643">
        <w:rPr>
          <w:rFonts w:ascii="Arial" w:hAnsi="Arial" w:cs="Arial"/>
          <w:sz w:val="20"/>
          <w:szCs w:val="20"/>
        </w:rPr>
        <w:t xml:space="preserve">If the chosen branch causes a processing error, no other branches are chosen (that is, there is no backtracking). </w:t>
      </w:r>
    </w:p>
    <w:p w:rsidR="00527983" w:rsidRPr="001D7643" w:rsidRDefault="00527983" w:rsidP="00E521A4">
      <w:pPr>
        <w:suppressAutoHyphens w:val="0"/>
        <w:autoSpaceDE w:val="0"/>
        <w:autoSpaceDN w:val="0"/>
        <w:adjustRightInd w:val="0"/>
        <w:rPr>
          <w:rFonts w:ascii="Arial" w:hAnsi="Arial" w:cs="Arial"/>
          <w:sz w:val="20"/>
          <w:szCs w:val="20"/>
        </w:rPr>
      </w:pPr>
    </w:p>
    <w:p w:rsidR="00E521A4" w:rsidRPr="001D7643" w:rsidRDefault="008D2DAB" w:rsidP="00E521A4">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avoid any unintended behaviour, </w:t>
      </w:r>
      <w:r w:rsidR="00C112D1" w:rsidRPr="001D7643">
        <w:rPr>
          <w:rFonts w:ascii="Arial" w:hAnsi="Arial" w:cs="Arial"/>
          <w:sz w:val="20"/>
          <w:szCs w:val="20"/>
        </w:rPr>
        <w:t xml:space="preserve">a branch </w:t>
      </w:r>
      <w:r w:rsidR="00E521A4" w:rsidRPr="001D7643">
        <w:rPr>
          <w:rFonts w:ascii="Arial" w:hAnsi="Arial" w:cs="Arial"/>
          <w:sz w:val="20"/>
          <w:szCs w:val="20"/>
        </w:rPr>
        <w:t>sequence</w:t>
      </w:r>
      <w:r w:rsidRPr="001D7643">
        <w:rPr>
          <w:rFonts w:ascii="Arial" w:hAnsi="Arial" w:cs="Arial"/>
          <w:sz w:val="20"/>
          <w:szCs w:val="20"/>
        </w:rPr>
        <w:t xml:space="preserve"> may be wrapped</w:t>
      </w:r>
      <w:r w:rsidR="00E521A4" w:rsidRPr="001D7643">
        <w:rPr>
          <w:rFonts w:ascii="Arial" w:hAnsi="Arial" w:cs="Arial"/>
          <w:sz w:val="20"/>
          <w:szCs w:val="20"/>
        </w:rPr>
        <w:t xml:space="preserve"> in an element</w:t>
      </w:r>
      <w:r w:rsidRPr="001D7643">
        <w:rPr>
          <w:rFonts w:ascii="Arial" w:hAnsi="Arial" w:cs="Arial"/>
          <w:sz w:val="20"/>
          <w:szCs w:val="20"/>
        </w:rPr>
        <w:t>.</w:t>
      </w:r>
    </w:p>
    <w:p w:rsidR="008D2DAB" w:rsidRPr="001D7643" w:rsidRDefault="008D2DAB" w:rsidP="00E521A4">
      <w:pPr>
        <w:suppressAutoHyphens w:val="0"/>
        <w:autoSpaceDE w:val="0"/>
        <w:autoSpaceDN w:val="0"/>
        <w:adjustRightInd w:val="0"/>
        <w:rPr>
          <w:rFonts w:ascii="Arial" w:hAnsi="Arial" w:cs="Arial"/>
          <w:sz w:val="20"/>
          <w:szCs w:val="20"/>
        </w:rPr>
      </w:pPr>
    </w:p>
    <w:p w:rsidR="00AB6D48" w:rsidRPr="001D7643" w:rsidRDefault="00AB6D48"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2.82</w:t>
      </w:r>
      <w:r w:rsidRPr="001D7643">
        <w:rPr>
          <w:rFonts w:ascii="Arial" w:hAnsi="Arial" w:cs="Arial"/>
          <w:sz w:val="20"/>
          <w:szCs w:val="20"/>
        </w:rPr>
        <w:t xml:space="preserve">. </w:t>
      </w:r>
      <w:r w:rsidRPr="001D7643">
        <w:rPr>
          <w:rFonts w:ascii="Arial" w:hAnsi="Arial" w:cs="Arial"/>
          <w:i/>
          <w:sz w:val="20"/>
          <w:szCs w:val="20"/>
        </w:rPr>
        <w:t>Section 12.3.5</w:t>
      </w:r>
      <w:r w:rsidRPr="001D7643">
        <w:rPr>
          <w:rFonts w:ascii="Arial" w:hAnsi="Arial" w:cs="Arial"/>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Pr="001D7643" w:rsidRDefault="002533F1" w:rsidP="00E521A4">
      <w:pPr>
        <w:suppressAutoHyphens w:val="0"/>
        <w:autoSpaceDE w:val="0"/>
        <w:autoSpaceDN w:val="0"/>
        <w:adjustRightInd w:val="0"/>
        <w:rPr>
          <w:rFonts w:ascii="Arial" w:hAnsi="Arial" w:cs="Arial"/>
          <w:sz w:val="20"/>
          <w:szCs w:val="20"/>
        </w:rPr>
      </w:pPr>
    </w:p>
    <w:p w:rsidR="002533F1" w:rsidRPr="001D7643" w:rsidRDefault="002533F1" w:rsidP="002533F1">
      <w:pPr>
        <w:autoSpaceDE w:val="0"/>
        <w:rPr>
          <w:rFonts w:ascii="Arial" w:hAnsi="Arial" w:cs="Arial"/>
          <w:color w:val="000000"/>
          <w:sz w:val="20"/>
          <w:szCs w:val="20"/>
          <w:lang w:eastAsia="en-GB"/>
        </w:rPr>
      </w:pPr>
      <w:r w:rsidRPr="001D7643">
        <w:rPr>
          <w:rFonts w:ascii="Arial" w:hAnsi="Arial" w:cs="Arial"/>
          <w:color w:val="000000"/>
          <w:sz w:val="20"/>
          <w:szCs w:val="20"/>
          <w:lang w:eastAsia="en-GB"/>
        </w:rPr>
        <w:t>Table 16 can accordingly be deleted.</w:t>
      </w:r>
    </w:p>
    <w:p w:rsidR="004A7785" w:rsidRPr="001D7643" w:rsidRDefault="004A7785" w:rsidP="00E521A4">
      <w:pPr>
        <w:suppressAutoHyphens w:val="0"/>
        <w:autoSpaceDE w:val="0"/>
        <w:autoSpaceDN w:val="0"/>
        <w:adjustRightInd w:val="0"/>
        <w:rPr>
          <w:rFonts w:ascii="Arial" w:hAnsi="Arial" w:cs="Arial"/>
          <w:sz w:val="20"/>
          <w:szCs w:val="20"/>
        </w:rPr>
      </w:pP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2.83</w:t>
      </w:r>
      <w:r w:rsidRPr="001D7643">
        <w:rPr>
          <w:rFonts w:ascii="Arial" w:hAnsi="Arial" w:cs="Arial"/>
          <w:sz w:val="20"/>
          <w:szCs w:val="20"/>
        </w:rPr>
        <w:t xml:space="preserve">. </w:t>
      </w:r>
      <w:r w:rsidRPr="001D7643">
        <w:rPr>
          <w:rFonts w:ascii="Arial" w:hAnsi="Arial" w:cs="Arial"/>
          <w:i/>
          <w:sz w:val="20"/>
          <w:szCs w:val="20"/>
        </w:rPr>
        <w:t>Section 23.3</w:t>
      </w:r>
      <w:r w:rsidRPr="001D7643">
        <w:rPr>
          <w:rFonts w:ascii="Arial" w:hAnsi="Arial" w:cs="Arial"/>
          <w:sz w:val="20"/>
          <w:szCs w:val="20"/>
        </w:rPr>
        <w:t xml:space="preserve">. </w:t>
      </w:r>
      <w:r w:rsidRPr="001D7643">
        <w:rPr>
          <w:rFonts w:ascii="Arial" w:hAnsi="Arial" w:cs="Arial"/>
          <w:bCs/>
          <w:sz w:val="20"/>
          <w:szCs w:val="20"/>
        </w:rPr>
        <w:t>Clarifications on what is returned by an expression.</w:t>
      </w:r>
      <w:r w:rsidRPr="001D7643">
        <w:rPr>
          <w:rFonts w:ascii="Arial" w:hAnsi="Arial" w:cs="Arial"/>
          <w:sz w:val="20"/>
          <w:szCs w:val="20"/>
        </w:rPr>
        <w:t xml:space="preserve">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Every property that accepts an expression must state exactly what the expression is expected to return</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ensure the returned value is of the correct type, use XPath constructors or the correct literal values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What is returned lexically by an expression follows XPath 2.0 rules, which this is not the same as xs</w:t>
      </w:r>
      <w:proofErr w:type="gramStart"/>
      <w:r w:rsidRPr="001D7643">
        <w:rPr>
          <w:rFonts w:ascii="Arial" w:hAnsi="Arial" w:cs="Arial"/>
          <w:sz w:val="20"/>
          <w:szCs w:val="20"/>
        </w:rPr>
        <w:t>:default</w:t>
      </w:r>
      <w:proofErr w:type="gramEnd"/>
      <w:r w:rsidRPr="001D7643">
        <w:rPr>
          <w:rFonts w:ascii="Arial" w:hAnsi="Arial" w:cs="Arial"/>
          <w:sz w:val="20"/>
          <w:szCs w:val="20"/>
        </w:rPr>
        <w:t xml:space="preserve"> and  xs:fixed lexical content.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No extra auto-casting is performed over and above that provided by XPath 2.0. </w:t>
      </w:r>
      <w:r w:rsidR="00666647" w:rsidRPr="001D7643">
        <w:rPr>
          <w:rFonts w:ascii="Arial" w:eastAsia="Times New Roman" w:hAnsi="Arial" w:cs="Arial"/>
          <w:color w:val="000000"/>
          <w:sz w:val="20"/>
          <w:szCs w:val="20"/>
          <w:lang w:eastAsia="en-GB"/>
        </w:rPr>
        <w:t>XPath 2.0 has rules for when it promotes types and when it allows types to be substituted. These are in Appendix B.1 of the XPath 2.0 spec</w:t>
      </w:r>
      <w:r w:rsidR="00FC6B31" w:rsidRPr="001D7643">
        <w:rPr>
          <w:rFonts w:ascii="Arial" w:eastAsia="Times New Roman" w:hAnsi="Arial" w:cs="Arial"/>
          <w:color w:val="000000"/>
          <w:sz w:val="20"/>
          <w:szCs w:val="20"/>
          <w:lang w:eastAsia="en-GB"/>
        </w:rPr>
        <w:t xml:space="preserve"> [XPATH2]</w:t>
      </w:r>
      <w:r w:rsidR="00666647" w:rsidRPr="001D7643">
        <w:rPr>
          <w:rFonts w:ascii="Arial" w:eastAsia="Times New Roman" w:hAnsi="Arial" w:cs="Arial"/>
          <w:color w:val="000000"/>
          <w:sz w:val="20"/>
          <w:szCs w:val="20"/>
          <w:lang w:eastAsia="en-GB"/>
        </w:rPr>
        <w: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the property is not expecting an expression to return a DFDL string literal, the returned value is never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expecting expression to return a DFDL string literal, the returned value is always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u w:val="single"/>
        </w:rPr>
        <w:t>Within</w:t>
      </w:r>
      <w:r w:rsidRPr="001D7643">
        <w:rPr>
          <w:rFonts w:ascii="Arial" w:hAnsi="Arial" w:cs="Arial"/>
          <w:sz w:val="20"/>
          <w:szCs w:val="20"/>
        </w:rPr>
        <w:t xml:space="preserve"> an expression, a string is never interpreted as a DFDL string literal</w:t>
      </w:r>
    </w:p>
    <w:p w:rsidR="004A7785" w:rsidRPr="001D7643" w:rsidRDefault="004A7785" w:rsidP="004A7785">
      <w:pPr>
        <w:suppressAutoHyphens w:val="0"/>
        <w:autoSpaceDE w:val="0"/>
        <w:autoSpaceDN w:val="0"/>
        <w:adjustRightInd w:val="0"/>
        <w:rPr>
          <w:rFonts w:ascii="Arial" w:hAnsi="Arial" w:cs="Arial"/>
          <w:sz w:val="20"/>
          <w:szCs w:val="20"/>
        </w:rPr>
      </w:pPr>
    </w:p>
    <w:p w:rsidR="00656E5F"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2.84</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w:t>
      </w:r>
      <w:r w:rsidR="00656E5F" w:rsidRPr="001D7643">
        <w:rPr>
          <w:rFonts w:ascii="Arial" w:hAnsi="Arial" w:cs="Arial"/>
          <w:sz w:val="20"/>
          <w:szCs w:val="20"/>
        </w:rPr>
        <w:t xml:space="preserve">The </w:t>
      </w:r>
      <w:r w:rsidRPr="001D7643">
        <w:rPr>
          <w:rFonts w:ascii="Arial" w:hAnsi="Arial" w:cs="Arial"/>
          <w:sz w:val="20"/>
          <w:szCs w:val="20"/>
        </w:rPr>
        <w:t>dfdl</w:t>
      </w:r>
      <w:proofErr w:type="gramStart"/>
      <w:r w:rsidRPr="001D7643">
        <w:rPr>
          <w:rFonts w:ascii="Arial" w:hAnsi="Arial" w:cs="Arial"/>
          <w:sz w:val="20"/>
          <w:szCs w:val="20"/>
        </w:rPr>
        <w:t>:property</w:t>
      </w:r>
      <w:proofErr w:type="gramEnd"/>
      <w:r w:rsidR="00656E5F" w:rsidRPr="001D7643">
        <w:rPr>
          <w:rFonts w:ascii="Arial" w:hAnsi="Arial" w:cs="Arial"/>
          <w:sz w:val="20"/>
          <w:szCs w:val="20"/>
        </w:rPr>
        <w:t>() function is removed.</w:t>
      </w: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 </w:t>
      </w:r>
    </w:p>
    <w:p w:rsidR="00656E5F" w:rsidRPr="001D7643" w:rsidRDefault="00656E5F"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2.85</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T</w:t>
      </w:r>
      <w:r w:rsidR="00CE475A" w:rsidRPr="001D7643">
        <w:rPr>
          <w:rFonts w:ascii="Arial" w:hAnsi="Arial" w:cs="Arial"/>
          <w:sz w:val="20"/>
          <w:szCs w:val="20"/>
        </w:rPr>
        <w:t>hree</w:t>
      </w:r>
      <w:r w:rsidRPr="001D7643">
        <w:rPr>
          <w:rFonts w:ascii="Arial" w:hAnsi="Arial" w:cs="Arial"/>
          <w:sz w:val="20"/>
          <w:szCs w:val="20"/>
        </w:rPr>
        <w:t xml:space="preserve"> new functions are provided to assist in the creation of expressions that return </w:t>
      </w:r>
      <w:r w:rsidR="00CE475A" w:rsidRPr="001D7643">
        <w:rPr>
          <w:rFonts w:ascii="Arial" w:hAnsi="Arial" w:cs="Arial"/>
          <w:sz w:val="20"/>
          <w:szCs w:val="20"/>
        </w:rPr>
        <w:t xml:space="preserve">and manipulate </w:t>
      </w:r>
      <w:r w:rsidRPr="001D7643">
        <w:rPr>
          <w:rFonts w:ascii="Arial" w:hAnsi="Arial" w:cs="Arial"/>
          <w:sz w:val="20"/>
          <w:szCs w:val="20"/>
        </w:rPr>
        <w:t xml:space="preserve">DFDL string literals. </w:t>
      </w:r>
    </w:p>
    <w:p w:rsidR="004970F0" w:rsidRPr="001D7643" w:rsidRDefault="004970F0" w:rsidP="004A7785">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w:t>
            </w:r>
            <w:r w:rsidR="00CE475A" w:rsidRPr="001D7643">
              <w:rPr>
                <w:rFonts w:ascii="Arial" w:hAnsi="Arial" w:cs="Arial"/>
                <w:sz w:val="20"/>
                <w:szCs w:val="20"/>
              </w:rPr>
              <w:t>encodeDFDLEntities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w:t>
            </w:r>
            <w:r w:rsidR="00CB3F4A" w:rsidRPr="001D7643">
              <w:rPr>
                <w:rFonts w:ascii="Arial" w:hAnsi="Arial" w:cs="Arial"/>
                <w:sz w:val="20"/>
                <w:szCs w:val="20"/>
              </w:rPr>
              <w:t xml:space="preserve">string containing a </w:t>
            </w:r>
            <w:r w:rsidRPr="001D7643">
              <w:rPr>
                <w:rFonts w:ascii="Arial" w:hAnsi="Arial" w:cs="Arial"/>
                <w:sz w:val="20"/>
                <w:szCs w:val="20"/>
              </w:rPr>
              <w:t xml:space="preserve">DFDL string literal constructed from the $arg string argument. If $arg contains any '%' and/or space characters, then the return value replaces each '%' with '%%' and each space with '%SP;', otherwise $arg is returned unchanged. </w:t>
            </w:r>
          </w:p>
          <w:p w:rsidR="003B566E" w:rsidRPr="001D7643" w:rsidRDefault="00656E5F" w:rsidP="00656E5F">
            <w:pPr>
              <w:suppressAutoHyphens w:val="0"/>
              <w:spacing w:before="100" w:beforeAutospacing="1" w:after="100" w:afterAutospacing="1"/>
              <w:rPr>
                <w:rFonts w:ascii="Arial" w:hAnsi="Arial" w:cs="Arial"/>
                <w:sz w:val="20"/>
                <w:szCs w:val="20"/>
              </w:rPr>
            </w:pPr>
            <w:r w:rsidRPr="001D7643">
              <w:rPr>
                <w:rFonts w:ascii="Arial" w:hAnsi="Arial" w:cs="Arial"/>
                <w:sz w:val="20"/>
                <w:szCs w:val="20"/>
              </w:rPr>
              <w:t xml:space="preserve">Use this function when the value of a DFDL property is obtained from the data stream using an expression, and the type of the property is DFDL String Literal or List of DFDL String </w:t>
            </w:r>
            <w:r w:rsidRPr="001D7643">
              <w:rPr>
                <w:rFonts w:ascii="Arial" w:hAnsi="Arial" w:cs="Arial"/>
                <w:sz w:val="20"/>
                <w:szCs w:val="20"/>
              </w:rPr>
              <w:lastRenderedPageBreak/>
              <w:t>Literals, and the values extracted from the data stream could contain '%' or space characters. If the data already contains DFDL entities, this function should not be used.</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hAnsi="Arial" w:cs="Arial"/>
                <w:sz w:val="20"/>
                <w:szCs w:val="20"/>
              </w:rPr>
              <w:lastRenderedPageBreak/>
              <w:t>dfdl:decodeDFDLEntities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eastAsia="Times New Roman" w:hAnsi="Arial" w:cs="Arial"/>
                <w:color w:val="000000"/>
                <w:sz w:val="20"/>
                <w:szCs w:val="20"/>
                <w:lang w:eastAsia="en-GB"/>
              </w:rPr>
              <w:t>Returns a string constructed from the $arg string argument. If $arg contains syntax matching DFDL Character Entit</w:t>
            </w:r>
            <w:r w:rsidR="00E04595" w:rsidRPr="001D7643">
              <w:rPr>
                <w:rFonts w:ascii="Arial" w:eastAsia="Times New Roman" w:hAnsi="Arial" w:cs="Arial"/>
                <w:color w:val="000000"/>
                <w:sz w:val="20"/>
                <w:szCs w:val="20"/>
                <w:lang w:eastAsia="en-GB"/>
              </w:rPr>
              <w:t>i</w:t>
            </w:r>
            <w:r w:rsidRPr="001D7643">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It is a schema definition error if $arg contains syntax matching DFDL Byte Value Entities syntax.</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dfdl:contains</w:t>
            </w:r>
            <w:r w:rsidR="00CE475A" w:rsidRPr="001D7643">
              <w:rPr>
                <w:rFonts w:ascii="Arial" w:hAnsi="Arial" w:cs="Arial"/>
                <w:sz w:val="20"/>
                <w:szCs w:val="20"/>
              </w:rPr>
              <w:t>DFDL</w:t>
            </w:r>
            <w:r w:rsidRPr="001D7643">
              <w:rPr>
                <w:rFonts w:ascii="Arial" w:hAnsi="Arial" w:cs="Arial"/>
                <w:sz w:val="20"/>
                <w:szCs w:val="20"/>
              </w:rPr>
              <w:t>Entit</w:t>
            </w:r>
            <w:r w:rsidR="00CE475A" w:rsidRPr="001D7643">
              <w:rPr>
                <w:rFonts w:ascii="Arial" w:hAnsi="Arial" w:cs="Arial"/>
                <w:sz w:val="20"/>
                <w:szCs w:val="20"/>
              </w:rPr>
              <w: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Boolean indicating whether the $arg string argument contains one or more DFDL entities. </w:t>
            </w:r>
          </w:p>
        </w:tc>
      </w:tr>
    </w:tbl>
    <w:p w:rsidR="004A7785" w:rsidRPr="001D7643" w:rsidRDefault="004A7785" w:rsidP="00E521A4">
      <w:pPr>
        <w:suppressAutoHyphens w:val="0"/>
        <w:autoSpaceDE w:val="0"/>
        <w:autoSpaceDN w:val="0"/>
        <w:adjustRightInd w:val="0"/>
        <w:rPr>
          <w:rFonts w:ascii="Arial" w:hAnsi="Arial" w:cs="Arial"/>
          <w:color w:val="0000FF"/>
          <w:sz w:val="20"/>
          <w:szCs w:val="20"/>
        </w:rPr>
      </w:pPr>
    </w:p>
    <w:p w:rsidR="00C10515" w:rsidRPr="001D7643" w:rsidRDefault="004970F0" w:rsidP="004970F0">
      <w:pPr>
        <w:suppressAutoHyphens w:val="0"/>
        <w:autoSpaceDE w:val="0"/>
        <w:autoSpaceDN w:val="0"/>
        <w:adjustRightInd w:val="0"/>
        <w:rPr>
          <w:rFonts w:ascii="Arial" w:hAnsi="Arial" w:cs="Arial"/>
          <w:sz w:val="20"/>
          <w:szCs w:val="20"/>
        </w:rPr>
      </w:pPr>
      <w:r w:rsidRPr="001D7643">
        <w:rPr>
          <w:rFonts w:ascii="Arial" w:hAnsi="Arial" w:cs="Arial"/>
          <w:b/>
          <w:sz w:val="20"/>
          <w:szCs w:val="20"/>
        </w:rPr>
        <w:t>2.86</w:t>
      </w:r>
      <w:r w:rsidRPr="001D7643">
        <w:rPr>
          <w:rFonts w:ascii="Arial" w:hAnsi="Arial" w:cs="Arial"/>
          <w:sz w:val="20"/>
          <w:szCs w:val="20"/>
        </w:rPr>
        <w:t xml:space="preserve">. </w:t>
      </w:r>
      <w:r w:rsidRPr="001D7643">
        <w:rPr>
          <w:rFonts w:ascii="Arial" w:hAnsi="Arial" w:cs="Arial"/>
          <w:i/>
          <w:sz w:val="20"/>
          <w:szCs w:val="20"/>
        </w:rPr>
        <w:t>Section 24.</w:t>
      </w:r>
      <w:r w:rsidRPr="001D7643">
        <w:rPr>
          <w:rFonts w:ascii="Arial" w:hAnsi="Arial" w:cs="Arial"/>
          <w:sz w:val="20"/>
          <w:szCs w:val="20"/>
        </w:rPr>
        <w:t xml:space="preserve"> State that </w:t>
      </w:r>
      <w:r w:rsidRPr="001D7643">
        <w:rPr>
          <w:rFonts w:ascii="Arial" w:hAnsi="Arial" w:cs="Arial"/>
          <w:bCs/>
          <w:sz w:val="20"/>
          <w:szCs w:val="20"/>
        </w:rPr>
        <w:t>DFDL regular expressions do not interpret DFDL entities</w:t>
      </w:r>
      <w:r w:rsidRPr="001D7643">
        <w:rPr>
          <w:rFonts w:ascii="Arial" w:hAnsi="Arial" w:cs="Arial"/>
          <w:sz w:val="20"/>
          <w:szCs w:val="20"/>
        </w:rPr>
        <w:t>.</w:t>
      </w:r>
    </w:p>
    <w:p w:rsidR="004970F0" w:rsidRPr="001D7643" w:rsidRDefault="004970F0" w:rsidP="004970F0">
      <w:pPr>
        <w:suppressAutoHyphens w:val="0"/>
        <w:autoSpaceDE w:val="0"/>
        <w:autoSpaceDN w:val="0"/>
        <w:adjustRightInd w:val="0"/>
        <w:rPr>
          <w:rFonts w:ascii="Arial" w:hAnsi="Arial" w:cs="Arial"/>
          <w:sz w:val="20"/>
          <w:szCs w:val="20"/>
        </w:rPr>
      </w:pPr>
    </w:p>
    <w:p w:rsidR="0082024C" w:rsidRPr="001D7643" w:rsidRDefault="007B61BA" w:rsidP="0082024C">
      <w:pPr>
        <w:suppressAutoHyphens w:val="0"/>
        <w:autoSpaceDE w:val="0"/>
        <w:autoSpaceDN w:val="0"/>
        <w:adjustRightInd w:val="0"/>
        <w:rPr>
          <w:rFonts w:ascii="Arial" w:hAnsi="Arial" w:cs="Arial"/>
          <w:sz w:val="20"/>
          <w:szCs w:val="20"/>
        </w:rPr>
      </w:pPr>
      <w:r w:rsidRPr="001D7643">
        <w:rPr>
          <w:rFonts w:ascii="Arial" w:hAnsi="Arial" w:cs="Arial"/>
          <w:b/>
          <w:sz w:val="20"/>
          <w:szCs w:val="20"/>
        </w:rPr>
        <w:t>2.87</w:t>
      </w:r>
      <w:r w:rsidRPr="001D7643">
        <w:rPr>
          <w:rFonts w:ascii="Arial" w:hAnsi="Arial" w:cs="Arial"/>
          <w:sz w:val="20"/>
          <w:szCs w:val="20"/>
        </w:rPr>
        <w:t xml:space="preserve">. </w:t>
      </w:r>
      <w:r w:rsidRPr="001D7643">
        <w:rPr>
          <w:rFonts w:ascii="Arial" w:hAnsi="Arial" w:cs="Arial"/>
          <w:i/>
          <w:sz w:val="20"/>
          <w:szCs w:val="20"/>
        </w:rPr>
        <w:t>Section 12.3.7</w:t>
      </w:r>
      <w:r w:rsidRPr="001D7643">
        <w:rPr>
          <w:rFonts w:ascii="Arial" w:hAnsi="Arial" w:cs="Arial"/>
          <w:sz w:val="20"/>
          <w:szCs w:val="20"/>
        </w:rPr>
        <w:t xml:space="preserve">. </w:t>
      </w:r>
      <w:r w:rsidR="0082024C" w:rsidRPr="001D7643">
        <w:rPr>
          <w:rFonts w:ascii="Arial" w:hAnsi="Arial" w:cs="Arial"/>
          <w:sz w:val="20"/>
          <w:szCs w:val="20"/>
        </w:rPr>
        <w:t>State that when unparsing a specified length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and the simple content region is larger than the length of the element in the Infoset, then the remaining bytes are filled using the fillByte property. (The fillByte is </w:t>
      </w:r>
      <w:r w:rsidR="0082024C" w:rsidRPr="001D7643">
        <w:rPr>
          <w:rFonts w:ascii="Arial" w:hAnsi="Arial" w:cs="Arial"/>
          <w:i/>
          <w:sz w:val="20"/>
          <w:szCs w:val="20"/>
        </w:rPr>
        <w:t>not</w:t>
      </w:r>
      <w:r w:rsidR="0082024C" w:rsidRPr="001D7643">
        <w:rPr>
          <w:rFonts w:ascii="Arial" w:hAnsi="Arial" w:cs="Arial"/>
          <w:sz w:val="20"/>
          <w:szCs w:val="20"/>
        </w:rPr>
        <w:t xml:space="preserve"> used to trim an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when parsing.)</w:t>
      </w:r>
    </w:p>
    <w:p w:rsidR="0082024C" w:rsidRPr="001D7643" w:rsidRDefault="0082024C" w:rsidP="0082024C">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2.88</w:t>
      </w:r>
      <w:r w:rsidRPr="001D7643">
        <w:rPr>
          <w:rFonts w:ascii="Arial" w:hAnsi="Arial" w:cs="Arial"/>
          <w:sz w:val="20"/>
          <w:szCs w:val="20"/>
        </w:rPr>
        <w:t xml:space="preserve">. </w:t>
      </w:r>
      <w:r w:rsidRPr="001D7643">
        <w:rPr>
          <w:rFonts w:ascii="Arial" w:hAnsi="Arial" w:cs="Arial"/>
          <w:i/>
          <w:sz w:val="20"/>
          <w:szCs w:val="20"/>
        </w:rPr>
        <w:t>Section 13.5</w:t>
      </w:r>
      <w:r w:rsidRPr="001D7643">
        <w:rPr>
          <w:rFonts w:ascii="Arial" w:hAnsi="Arial" w:cs="Arial"/>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sidRPr="001D7643">
        <w:rPr>
          <w:rFonts w:ascii="Arial" w:hAnsi="Arial" w:cs="Arial"/>
          <w:sz w:val="20"/>
          <w:szCs w:val="20"/>
        </w:rPr>
        <w:t>byte</w:t>
      </w:r>
      <w:r w:rsidRPr="001D7643">
        <w:rPr>
          <w:rFonts w:ascii="Arial" w:hAnsi="Arial" w:cs="Arial"/>
          <w:sz w:val="20"/>
          <w:szCs w:val="20"/>
        </w:rPr>
        <w:t xml:space="preserve">. Consequently, a new enum value 'asciiTandemModified’ is added to property textZonedSignStyle. </w:t>
      </w:r>
    </w:p>
    <w:p w:rsidR="001145F1" w:rsidRPr="001D7643" w:rsidRDefault="001145F1" w:rsidP="00A23740">
      <w:pPr>
        <w:suppressAutoHyphens w:val="0"/>
        <w:autoSpaceDE w:val="0"/>
        <w:autoSpaceDN w:val="0"/>
        <w:adjustRightInd w:val="0"/>
        <w:rPr>
          <w:rFonts w:ascii="Arial" w:hAnsi="Arial" w:cs="Arial"/>
          <w:sz w:val="20"/>
          <w:szCs w:val="20"/>
        </w:rPr>
      </w:pPr>
    </w:p>
    <w:p w:rsidR="001145F1" w:rsidRPr="001D7643" w:rsidRDefault="001145F1" w:rsidP="00A237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Because the overpunching is on the highest bit, it means </w:t>
      </w:r>
      <w:r w:rsidRPr="001D7643">
        <w:rPr>
          <w:rFonts w:ascii="Arial" w:eastAsia="Times New Roman" w:hAnsi="Arial" w:cs="Arial"/>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sidRPr="001D7643">
        <w:rPr>
          <w:rFonts w:ascii="Arial" w:eastAsia="Times New Roman" w:hAnsi="Arial" w:cs="Arial"/>
          <w:color w:val="000000" w:themeColor="text1"/>
          <w:sz w:val="20"/>
          <w:szCs w:val="20"/>
          <w:lang w:eastAsia="en-GB"/>
        </w:rPr>
        <w:t xml:space="preserve"> </w:t>
      </w:r>
    </w:p>
    <w:p w:rsidR="00A23740" w:rsidRPr="001D7643" w:rsidRDefault="00A23740" w:rsidP="00A23740">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2.89</w:t>
      </w:r>
      <w:r w:rsidRPr="001D7643">
        <w:rPr>
          <w:rFonts w:ascii="Arial" w:hAnsi="Arial" w:cs="Arial"/>
          <w:sz w:val="20"/>
          <w:szCs w:val="20"/>
        </w:rPr>
        <w:t xml:space="preserve">. </w:t>
      </w:r>
      <w:r w:rsidRPr="001D7643">
        <w:rPr>
          <w:rFonts w:ascii="Arial" w:hAnsi="Arial" w:cs="Arial"/>
          <w:i/>
          <w:sz w:val="20"/>
          <w:szCs w:val="20"/>
        </w:rPr>
        <w:t>Section 12.1</w:t>
      </w:r>
      <w:r w:rsidRPr="001D7643">
        <w:rPr>
          <w:rFonts w:ascii="Arial" w:hAnsi="Arial" w:cs="Arial"/>
          <w:sz w:val="20"/>
          <w:szCs w:val="20"/>
        </w:rPr>
        <w:t>. In the description of the alignment property, remove the rule that states ‘</w:t>
      </w:r>
      <w:proofErr w:type="gramStart"/>
      <w:r w:rsidRPr="001D7643">
        <w:rPr>
          <w:rFonts w:ascii="Arial" w:hAnsi="Arial" w:cs="Arial"/>
          <w:sz w:val="20"/>
          <w:szCs w:val="20"/>
        </w:rPr>
        <w:t>The</w:t>
      </w:r>
      <w:proofErr w:type="gramEnd"/>
      <w:r w:rsidRPr="001D7643">
        <w:rPr>
          <w:rFonts w:ascii="Arial" w:hAnsi="Arial" w:cs="Arial"/>
          <w:sz w:val="20"/>
          <w:szCs w:val="20"/>
        </w:rPr>
        <w:t xml:space="preserve"> alignment of a child component must be less than or equal to the alignment of the parent element, sequence or choice’. It is overly restrictive.</w:t>
      </w:r>
    </w:p>
    <w:p w:rsidR="00A23740" w:rsidRPr="001D7643" w:rsidRDefault="00A23740" w:rsidP="00A23740">
      <w:pPr>
        <w:suppressAutoHyphens w:val="0"/>
        <w:autoSpaceDE w:val="0"/>
        <w:autoSpaceDN w:val="0"/>
        <w:adjustRightInd w:val="0"/>
        <w:rPr>
          <w:rFonts w:ascii="Arial" w:hAnsi="Arial" w:cs="Arial"/>
          <w:sz w:val="20"/>
          <w:szCs w:val="20"/>
        </w:rPr>
      </w:pPr>
    </w:p>
    <w:p w:rsidR="00A3060D"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2.90</w:t>
      </w:r>
      <w:r w:rsidRPr="001D7643">
        <w:rPr>
          <w:rFonts w:ascii="Arial" w:hAnsi="Arial" w:cs="Arial"/>
          <w:sz w:val="20"/>
          <w:szCs w:val="20"/>
        </w:rPr>
        <w:t xml:space="preserve">. </w:t>
      </w:r>
      <w:r w:rsidRPr="001D7643">
        <w:rPr>
          <w:rFonts w:ascii="Arial" w:hAnsi="Arial" w:cs="Arial"/>
          <w:i/>
          <w:sz w:val="20"/>
          <w:szCs w:val="20"/>
        </w:rPr>
        <w:t>Sections 12.3, 12.3.7.2</w:t>
      </w:r>
      <w:r w:rsidRPr="001D7643">
        <w:rPr>
          <w:rFonts w:ascii="Arial" w:hAnsi="Arial" w:cs="Arial"/>
          <w:sz w:val="20"/>
          <w:szCs w:val="20"/>
        </w:rPr>
        <w:t>. Additionally allow lengthUnits 'bits' to apply to binary signed integer types, to support the modeling of signed integer bit fields in the C language. The physical bits are interpreted as a two's complement integer.</w:t>
      </w:r>
      <w:r w:rsidR="00A3060D" w:rsidRPr="001D7643">
        <w:rPr>
          <w:rFonts w:ascii="Arial" w:hAnsi="Arial" w:cs="Arial"/>
          <w:sz w:val="20"/>
          <w:szCs w:val="20"/>
        </w:rPr>
        <w:t xml:space="preserve">  However it is a schema definition error for a signed integer type if the length is 1 bit.</w:t>
      </w:r>
    </w:p>
    <w:p w:rsidR="007B61BA" w:rsidRPr="001D7643" w:rsidRDefault="007B61BA" w:rsidP="004970F0">
      <w:pPr>
        <w:suppressAutoHyphens w:val="0"/>
        <w:autoSpaceDE w:val="0"/>
        <w:autoSpaceDN w:val="0"/>
        <w:adjustRightInd w:val="0"/>
        <w:rPr>
          <w:rFonts w:ascii="Arial" w:hAnsi="Arial" w:cs="Arial"/>
          <w:sz w:val="20"/>
          <w:szCs w:val="20"/>
        </w:rPr>
      </w:pPr>
    </w:p>
    <w:p w:rsidR="008E0AE4" w:rsidRPr="001D7643" w:rsidRDefault="008E0AE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2.91.</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12.3.4</w:t>
      </w:r>
      <w:r w:rsidRPr="001D7643">
        <w:rPr>
          <w:rFonts w:ascii="Arial" w:eastAsia="Times New Roman" w:hAnsi="Arial" w:cs="Arial"/>
          <w:sz w:val="20"/>
          <w:szCs w:val="20"/>
          <w:lang w:eastAsia="en-GB"/>
        </w:rPr>
        <w:t>. State that the global simple type referenced by prefixLengthType only obtains values for missing properties from its own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 If the using element resides in a separate schema, the simple type does not pick up values from the element's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w:t>
      </w:r>
    </w:p>
    <w:p w:rsidR="00E61E74" w:rsidRPr="001D7643" w:rsidRDefault="00E61E74" w:rsidP="00E61E74">
      <w:pPr>
        <w:spacing w:before="280" w:after="280"/>
        <w:rPr>
          <w:rFonts w:ascii="Arial" w:eastAsia="Helv" w:hAnsi="Arial" w:cs="Arial"/>
          <w:sz w:val="20"/>
          <w:szCs w:val="20"/>
        </w:rPr>
      </w:pPr>
      <w:r w:rsidRPr="001D7643">
        <w:rPr>
          <w:rFonts w:ascii="Arial" w:hAnsi="Arial" w:cs="Arial"/>
          <w:b/>
          <w:sz w:val="20"/>
          <w:szCs w:val="20"/>
        </w:rPr>
        <w:lastRenderedPageBreak/>
        <w:t>2.92.</w:t>
      </w:r>
      <w:r w:rsidRPr="001D7643">
        <w:rPr>
          <w:rFonts w:ascii="Arial" w:eastAsia="Helv" w:hAnsi="Arial" w:cs="Arial"/>
          <w:i/>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rPr>
        <w:t>13.6.</w:t>
      </w:r>
      <w:r w:rsidRPr="001D7643">
        <w:rPr>
          <w:rFonts w:ascii="Arial" w:eastAsia="Helv" w:hAnsi="Arial" w:cs="Arial"/>
          <w:sz w:val="20"/>
          <w:szCs w:val="20"/>
        </w:rPr>
        <w:t xml:space="preserve"> </w:t>
      </w:r>
      <w:r w:rsidRPr="001D7643">
        <w:rPr>
          <w:rFonts w:ascii="Arial" w:hAnsi="Arial" w:cs="Arial"/>
          <w:sz w:val="20"/>
          <w:szCs w:val="20"/>
        </w:rPr>
        <w:t>When</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textNumberRep</w:t>
      </w:r>
      <w:r w:rsidRPr="001D7643">
        <w:rPr>
          <w:rFonts w:ascii="Arial" w:eastAsia="Helv" w:hAnsi="Arial" w:cs="Arial"/>
          <w:sz w:val="20"/>
          <w:szCs w:val="20"/>
        </w:rPr>
        <w:t xml:space="preserve"> </w:t>
      </w:r>
      <w:r w:rsidRPr="001D7643">
        <w:rPr>
          <w:rFonts w:ascii="Arial" w:hAnsi="Arial" w:cs="Arial"/>
          <w:sz w:val="20"/>
          <w:szCs w:val="20"/>
        </w:rPr>
        <w:t>is</w:t>
      </w:r>
      <w:r w:rsidRPr="001D7643">
        <w:rPr>
          <w:rFonts w:ascii="Arial" w:eastAsia="Helv" w:hAnsi="Arial" w:cs="Arial"/>
          <w:sz w:val="20"/>
          <w:szCs w:val="20"/>
        </w:rPr>
        <w:t xml:space="preserve"> ‘</w:t>
      </w:r>
      <w:r w:rsidRPr="001D7643">
        <w:rPr>
          <w:rFonts w:ascii="Arial" w:hAnsi="Arial" w:cs="Arial"/>
          <w:sz w:val="20"/>
          <w:szCs w:val="20"/>
        </w:rPr>
        <w:t>zoned</w:t>
      </w:r>
      <w:r w:rsidRPr="001D7643">
        <w:rPr>
          <w:rFonts w:ascii="Arial" w:eastAsia="Helv" w:hAnsi="Arial" w:cs="Arial"/>
          <w:sz w:val="20"/>
          <w:szCs w:val="20"/>
        </w:rPr>
        <w:t>’</w:t>
      </w:r>
      <w:r w:rsidRPr="001D7643">
        <w:rPr>
          <w:rFonts w:ascii="Arial" w:hAnsi="Arial" w:cs="Arial"/>
          <w:sz w:val="20"/>
          <w:szCs w:val="20"/>
        </w:rPr>
        <w:t>,</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description</w:t>
      </w:r>
      <w:r w:rsidRPr="001D7643">
        <w:rPr>
          <w:rFonts w:ascii="Arial" w:eastAsia="Helv" w:hAnsi="Arial" w:cs="Arial"/>
          <w:sz w:val="20"/>
          <w:szCs w:val="20"/>
        </w:rPr>
        <w:t xml:space="preserve"> </w:t>
      </w:r>
      <w:r w:rsidRPr="001D7643">
        <w:rPr>
          <w:rFonts w:ascii="Arial" w:hAnsi="Arial" w:cs="Arial"/>
          <w:sz w:val="20"/>
          <w:szCs w:val="20"/>
        </w:rPr>
        <w:t>should</w:t>
      </w:r>
      <w:r w:rsidRPr="001D7643">
        <w:rPr>
          <w:rFonts w:ascii="Arial" w:eastAsia="Helv" w:hAnsi="Arial" w:cs="Arial"/>
          <w:sz w:val="20"/>
          <w:szCs w:val="20"/>
        </w:rPr>
        <w:t xml:space="preserve"> </w:t>
      </w:r>
      <w:r w:rsidRPr="001D7643">
        <w:rPr>
          <w:rFonts w:ascii="Arial" w:hAnsi="Arial" w:cs="Arial"/>
          <w:sz w:val="20"/>
          <w:szCs w:val="20"/>
        </w:rPr>
        <w:t>state</w:t>
      </w:r>
      <w:r w:rsidRPr="001D7643">
        <w:rPr>
          <w:rFonts w:ascii="Arial" w:eastAsia="Helv" w:hAnsi="Arial" w:cs="Arial"/>
          <w:sz w:val="20"/>
          <w:szCs w:val="20"/>
        </w:rPr>
        <w:t xml:space="preserve"> </w:t>
      </w:r>
      <w:r w:rsidRPr="001D7643">
        <w:rPr>
          <w:rFonts w:ascii="Arial" w:hAnsi="Arial" w:cs="Arial"/>
          <w:sz w:val="20"/>
          <w:szCs w:val="20"/>
        </w:rPr>
        <w:t>that</w:t>
      </w:r>
      <w:r w:rsidRPr="001D7643">
        <w:rPr>
          <w:rFonts w:ascii="Arial" w:eastAsia="Helv" w:hAnsi="Arial" w:cs="Arial"/>
          <w:sz w:val="20"/>
          <w:szCs w:val="20"/>
        </w:rPr>
        <w:t xml:space="preserve"> ‘zoned’ is only allowed for </w:t>
      </w:r>
      <w:r w:rsidR="001145F1" w:rsidRPr="001D7643">
        <w:rPr>
          <w:rFonts w:ascii="Arial" w:eastAsia="Helv" w:hAnsi="Arial" w:cs="Arial"/>
          <w:sz w:val="20"/>
          <w:szCs w:val="20"/>
        </w:rPr>
        <w:t xml:space="preserve">EBCDIC </w:t>
      </w:r>
      <w:r w:rsidRPr="001D7643">
        <w:rPr>
          <w:rFonts w:ascii="Arial" w:eastAsia="Helv" w:hAnsi="Arial" w:cs="Arial"/>
          <w:sz w:val="20"/>
          <w:szCs w:val="20"/>
        </w:rPr>
        <w:t xml:space="preserve">encodings </w:t>
      </w:r>
      <w:r w:rsidR="001145F1" w:rsidRPr="001D7643">
        <w:rPr>
          <w:rFonts w:ascii="Arial" w:eastAsia="Helv" w:hAnsi="Arial" w:cs="Arial"/>
          <w:sz w:val="20"/>
          <w:szCs w:val="20"/>
        </w:rPr>
        <w:t xml:space="preserve">or ASCII compatible encodings </w:t>
      </w:r>
      <w:r w:rsidRPr="001D7643">
        <w:rPr>
          <w:rFonts w:ascii="Arial" w:eastAsia="Helv" w:hAnsi="Arial" w:cs="Arial"/>
          <w:sz w:val="20"/>
          <w:szCs w:val="20"/>
        </w:rPr>
        <w:t>(schema definition error otherwise)</w:t>
      </w:r>
      <w:r w:rsidRPr="001D7643">
        <w:rPr>
          <w:rFonts w:ascii="Arial" w:hAnsi="Arial" w:cs="Arial"/>
          <w:sz w:val="20"/>
          <w:szCs w:val="20"/>
        </w:rPr>
        <w:t>.</w:t>
      </w:r>
      <w:r w:rsidRPr="001D7643">
        <w:rPr>
          <w:rFonts w:ascii="Arial" w:eastAsia="Helv" w:hAnsi="Arial" w:cs="Arial"/>
          <w:sz w:val="20"/>
          <w:szCs w:val="20"/>
        </w:rPr>
        <w:t xml:space="preserve">  </w:t>
      </w:r>
    </w:p>
    <w:p w:rsidR="00E61E74" w:rsidRPr="001D7643" w:rsidRDefault="00E61E7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13.6, 13.7</w:t>
      </w:r>
      <w:r w:rsidRPr="001D7643">
        <w:rPr>
          <w:rFonts w:ascii="Arial" w:eastAsia="Times New Roman" w:hAnsi="Arial" w:cs="Arial"/>
          <w:sz w:val="20"/>
          <w:szCs w:val="20"/>
          <w:lang w:eastAsia="en-GB"/>
        </w:rPr>
        <w:t>. State that when unparsing a number and excess precision is supplied in the Infoset and rounding is not in effect, it is a processing error. Applies to text numbers when rounding is not enabled</w:t>
      </w:r>
      <w:r w:rsidR="00102AAC" w:rsidRPr="001D7643">
        <w:rPr>
          <w:rFonts w:ascii="Arial" w:eastAsia="Times New Roman" w:hAnsi="Arial" w:cs="Arial"/>
          <w:sz w:val="20"/>
          <w:szCs w:val="20"/>
          <w:lang w:eastAsia="en-GB"/>
        </w:rPr>
        <w:t xml:space="preserve"> (matches ICU behaviour)</w:t>
      </w:r>
      <w:r w:rsidRPr="001D7643">
        <w:rPr>
          <w:rFonts w:ascii="Arial" w:eastAsia="Times New Roman" w:hAnsi="Arial" w:cs="Arial"/>
          <w:sz w:val="20"/>
          <w:szCs w:val="20"/>
          <w:lang w:eastAsia="en-GB"/>
        </w:rPr>
        <w:t>, and to binary numbers (always no rounding).</w:t>
      </w:r>
      <w:r w:rsidR="00102AAC" w:rsidRPr="001D7643">
        <w:rPr>
          <w:rFonts w:ascii="Arial" w:eastAsia="Times New Roman" w:hAnsi="Arial" w:cs="Arial"/>
          <w:sz w:val="20"/>
          <w:szCs w:val="20"/>
          <w:lang w:eastAsia="en-GB"/>
        </w:rPr>
        <w:t xml:space="preserve"> </w:t>
      </w:r>
    </w:p>
    <w:p w:rsidR="00102AAC" w:rsidRPr="001D7643" w:rsidRDefault="00102AAC" w:rsidP="008E0AE4">
      <w:pPr>
        <w:suppressAutoHyphens w:val="0"/>
        <w:autoSpaceDE w:val="0"/>
        <w:autoSpaceDN w:val="0"/>
        <w:adjustRightInd w:val="0"/>
        <w:rPr>
          <w:rFonts w:ascii="Arial" w:eastAsia="Times New Roman" w:hAnsi="Arial" w:cs="Arial"/>
          <w:sz w:val="20"/>
          <w:szCs w:val="20"/>
          <w:lang w:eastAsia="en-GB"/>
        </w:rPr>
      </w:pPr>
    </w:p>
    <w:p w:rsidR="00102AAC" w:rsidRPr="001D7643" w:rsidRDefault="00102AAC" w:rsidP="00102AAC">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6.3.1.3, 12.2</w:t>
      </w:r>
      <w:r w:rsidRPr="001D7643">
        <w:rPr>
          <w:rFonts w:ascii="Arial" w:eastAsia="Times New Roman" w:hAnsi="Arial" w:cs="Arial"/>
          <w:sz w:val="20"/>
          <w:szCs w:val="20"/>
          <w:lang w:eastAsia="en-GB"/>
        </w:rPr>
        <w:t>. Correct the wording for NL mnemonic in Table 5 to make it clear that when parsing it means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 Similarly, state that outputNewLine can only be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w:t>
      </w:r>
    </w:p>
    <w:p w:rsidR="00102AAC" w:rsidRPr="001D7643" w:rsidRDefault="00102AAC" w:rsidP="008E0AE4">
      <w:pPr>
        <w:suppressAutoHyphens w:val="0"/>
        <w:autoSpaceDE w:val="0"/>
        <w:autoSpaceDN w:val="0"/>
        <w:adjustRightInd w:val="0"/>
        <w:rPr>
          <w:rFonts w:ascii="Arial" w:eastAsia="Times New Roman" w:hAnsi="Arial" w:cs="Arial"/>
          <w:color w:val="0000FF"/>
          <w:sz w:val="20"/>
          <w:szCs w:val="20"/>
          <w:lang w:eastAsia="en-GB"/>
        </w:rPr>
      </w:pPr>
    </w:p>
    <w:p w:rsidR="00A2659A" w:rsidRPr="001D7643" w:rsidRDefault="00102AAC" w:rsidP="00A2659A">
      <w:pPr>
        <w:rPr>
          <w:rFonts w:ascii="Arial" w:hAnsi="Arial" w:cs="Arial"/>
          <w:sz w:val="20"/>
          <w:szCs w:val="20"/>
          <w:lang w:eastAsia="en-GB"/>
        </w:rPr>
      </w:pPr>
      <w:r w:rsidRPr="001D7643">
        <w:rPr>
          <w:rFonts w:ascii="Arial" w:hAnsi="Arial" w:cs="Arial"/>
          <w:b/>
          <w:sz w:val="20"/>
          <w:szCs w:val="20"/>
          <w:lang w:eastAsia="en-GB"/>
        </w:rPr>
        <w:t>2.95</w:t>
      </w:r>
      <w:r w:rsidRPr="001D7643">
        <w:rPr>
          <w:rFonts w:ascii="Arial" w:hAnsi="Arial" w:cs="Arial"/>
          <w:sz w:val="20"/>
          <w:szCs w:val="20"/>
          <w:lang w:eastAsia="en-GB"/>
        </w:rPr>
        <w:t xml:space="preserve">. </w:t>
      </w:r>
      <w:r w:rsidRPr="001D7643">
        <w:rPr>
          <w:rFonts w:ascii="Arial" w:hAnsi="Arial" w:cs="Arial"/>
          <w:i/>
          <w:sz w:val="20"/>
          <w:szCs w:val="20"/>
          <w:lang w:eastAsia="en-GB"/>
        </w:rPr>
        <w:t>Section 12.1</w:t>
      </w:r>
      <w:r w:rsidRPr="001D7643">
        <w:rPr>
          <w:rFonts w:ascii="Arial" w:hAnsi="Arial" w:cs="Arial"/>
          <w:sz w:val="20"/>
          <w:szCs w:val="20"/>
          <w:lang w:eastAsia="en-GB"/>
        </w:rPr>
        <w:t xml:space="preserve">. </w:t>
      </w:r>
      <w:r w:rsidR="00533B89" w:rsidRPr="001D7643">
        <w:rPr>
          <w:rFonts w:ascii="Arial" w:hAnsi="Arial" w:cs="Arial"/>
          <w:sz w:val="20"/>
          <w:szCs w:val="20"/>
          <w:lang w:eastAsia="en-GB"/>
        </w:rPr>
        <w:t xml:space="preserve">State that if representation is text or type is string, then alignment </w:t>
      </w:r>
      <w:r w:rsidR="00A32E79" w:rsidRPr="001D7643">
        <w:rPr>
          <w:rFonts w:ascii="Arial" w:hAnsi="Arial" w:cs="Arial"/>
          <w:sz w:val="20"/>
          <w:szCs w:val="20"/>
          <w:lang w:eastAsia="en-GB"/>
        </w:rPr>
        <w:t xml:space="preserve">is determined by character set encoding. Most encodings are 8-bit (including those with 16-bit codepoint size like UTF-16). </w:t>
      </w:r>
    </w:p>
    <w:p w:rsidR="005A5F41" w:rsidRPr="001D7643" w:rsidRDefault="005A5F41" w:rsidP="00A2659A">
      <w:pPr>
        <w:rPr>
          <w:ins w:id="44" w:author="Steve Hanson" w:date="2014-07-22T18:38:00Z"/>
          <w:rFonts w:ascii="Arial" w:hAnsi="Arial" w:cs="Arial"/>
          <w:sz w:val="20"/>
          <w:szCs w:val="20"/>
          <w:lang w:eastAsia="en-GB"/>
        </w:rPr>
      </w:pPr>
    </w:p>
    <w:p w:rsidR="00052A2E" w:rsidRPr="001D7643" w:rsidRDefault="00052A2E" w:rsidP="00A2659A">
      <w:pPr>
        <w:rPr>
          <w:ins w:id="45" w:author="Steve Hanson" w:date="2014-07-22T18:38:00Z"/>
          <w:rFonts w:ascii="Arial" w:hAnsi="Arial" w:cs="Arial"/>
          <w:i/>
          <w:sz w:val="20"/>
          <w:szCs w:val="20"/>
          <w:lang w:eastAsia="en-GB"/>
        </w:rPr>
      </w:pPr>
      <w:ins w:id="46" w:author="Steve Hanson" w:date="2014-07-22T18:38:00Z">
        <w:r w:rsidRPr="001D7643">
          <w:rPr>
            <w:rFonts w:ascii="Arial" w:hAnsi="Arial" w:cs="Arial"/>
            <w:i/>
            <w:sz w:val="20"/>
            <w:szCs w:val="20"/>
            <w:lang w:eastAsia="en-GB"/>
          </w:rPr>
          <w:t xml:space="preserve">Updated 2014-07-22 </w:t>
        </w:r>
      </w:ins>
      <w:ins w:id="47" w:author="Steve Hanson" w:date="2014-07-22T19:01:00Z">
        <w:r w:rsidR="00F9515C" w:rsidRPr="001D7643">
          <w:rPr>
            <w:rFonts w:ascii="Arial" w:hAnsi="Arial" w:cs="Arial"/>
            <w:i/>
            <w:sz w:val="20"/>
            <w:szCs w:val="20"/>
            <w:lang w:eastAsia="en-GB"/>
          </w:rPr>
          <w:t>to</w:t>
        </w:r>
      </w:ins>
      <w:ins w:id="48" w:author="Steve Hanson" w:date="2014-07-22T18:38:00Z">
        <w:r w:rsidRPr="001D7643">
          <w:rPr>
            <w:rFonts w:ascii="Arial" w:hAnsi="Arial" w:cs="Arial"/>
            <w:i/>
            <w:sz w:val="20"/>
            <w:szCs w:val="20"/>
            <w:lang w:eastAsia="en-GB"/>
          </w:rPr>
          <w:t xml:space="preserve"> remove explicit mention of DFD</w:t>
        </w:r>
      </w:ins>
      <w:ins w:id="49" w:author="Steve Hanson" w:date="2014-07-22T18:45:00Z">
        <w:r w:rsidRPr="001D7643">
          <w:rPr>
            <w:rFonts w:ascii="Arial" w:hAnsi="Arial" w:cs="Arial"/>
            <w:i/>
            <w:sz w:val="20"/>
            <w:szCs w:val="20"/>
            <w:lang w:eastAsia="en-GB"/>
          </w:rPr>
          <w:t>L</w:t>
        </w:r>
      </w:ins>
      <w:ins w:id="50" w:author="Steve Hanson" w:date="2014-07-22T18:38:00Z">
        <w:r w:rsidRPr="001D7643">
          <w:rPr>
            <w:rFonts w:ascii="Arial" w:hAnsi="Arial" w:cs="Arial"/>
            <w:i/>
            <w:sz w:val="20"/>
            <w:szCs w:val="20"/>
            <w:lang w:eastAsia="en-GB"/>
          </w:rPr>
          <w:t xml:space="preserve"> </w:t>
        </w:r>
      </w:ins>
      <w:ins w:id="51" w:author="Steve Hanson" w:date="2014-07-22T18:45:00Z">
        <w:r w:rsidRPr="001D7643">
          <w:rPr>
            <w:rFonts w:ascii="Arial" w:hAnsi="Arial" w:cs="Arial"/>
            <w:i/>
            <w:sz w:val="20"/>
            <w:szCs w:val="20"/>
            <w:lang w:eastAsia="en-GB"/>
          </w:rPr>
          <w:t xml:space="preserve">standard </w:t>
        </w:r>
      </w:ins>
      <w:ins w:id="52" w:author="Steve Hanson" w:date="2014-07-22T18:38:00Z">
        <w:r w:rsidRPr="001D7643">
          <w:rPr>
            <w:rFonts w:ascii="Arial" w:hAnsi="Arial" w:cs="Arial"/>
            <w:i/>
            <w:sz w:val="20"/>
            <w:szCs w:val="20"/>
            <w:lang w:eastAsia="en-GB"/>
          </w:rPr>
          <w:t>encodings</w:t>
        </w:r>
      </w:ins>
    </w:p>
    <w:p w:rsidR="00052A2E" w:rsidRPr="001D7643" w:rsidRDefault="00052A2E" w:rsidP="00A2659A">
      <w:pPr>
        <w:rPr>
          <w:rFonts w:ascii="Arial" w:hAnsi="Arial" w:cs="Arial"/>
          <w:sz w:val="20"/>
          <w:szCs w:val="20"/>
          <w:lang w:eastAsia="en-GB"/>
        </w:rPr>
      </w:pPr>
    </w:p>
    <w:p w:rsidR="007F1DED" w:rsidRPr="001D7643" w:rsidDel="00C413B0" w:rsidRDefault="00A32E79" w:rsidP="00C413B0">
      <w:pPr>
        <w:rPr>
          <w:del w:id="53" w:author="Steve Hanson" w:date="2014-08-28T12:23:00Z"/>
          <w:rFonts w:ascii="Arial" w:hAnsi="Arial" w:cs="Arial"/>
          <w:color w:val="00B050"/>
          <w:sz w:val="20"/>
          <w:szCs w:val="20"/>
          <w:lang w:eastAsia="en-GB"/>
        </w:rPr>
      </w:pPr>
      <w:r w:rsidRPr="001D7643">
        <w:rPr>
          <w:rFonts w:ascii="Arial" w:hAnsi="Arial" w:cs="Arial"/>
          <w:sz w:val="20"/>
          <w:szCs w:val="20"/>
          <w:lang w:eastAsia="en-GB"/>
        </w:rPr>
        <w:t>Some implementations may include encodings which are not 8-bit aligned.</w:t>
      </w:r>
      <w:ins w:id="54" w:author="Steve Hanson" w:date="2014-07-22T18:39:00Z">
        <w:r w:rsidR="00052A2E" w:rsidRPr="001D7643">
          <w:rPr>
            <w:rFonts w:ascii="Arial" w:hAnsi="Arial" w:cs="Arial"/>
            <w:sz w:val="20"/>
            <w:szCs w:val="20"/>
            <w:lang w:eastAsia="en-GB"/>
          </w:rPr>
          <w:t xml:space="preserve"> </w:t>
        </w:r>
      </w:ins>
      <w:r w:rsidRPr="001D7643">
        <w:rPr>
          <w:rFonts w:ascii="Arial" w:hAnsi="Arial" w:cs="Arial"/>
          <w:sz w:val="20"/>
          <w:szCs w:val="20"/>
          <w:lang w:eastAsia="en-GB"/>
        </w:rPr>
        <w:t xml:space="preserve"> </w:t>
      </w:r>
      <w:del w:id="55" w:author="Steve Hanson" w:date="2014-08-28T12:23:00Z">
        <w:r w:rsidRPr="001D7643" w:rsidDel="00C413B0">
          <w:rPr>
            <w:rFonts w:ascii="Arial" w:hAnsi="Arial" w:cs="Arial"/>
            <w:strike/>
            <w:color w:val="00B050"/>
            <w:sz w:val="20"/>
            <w:szCs w:val="20"/>
            <w:lang w:eastAsia="en-GB"/>
          </w:rPr>
          <w:delText>The encoding US-ASCII-7bit-packed is 1-bit aligned. A character code occupies only 7 bits in this encoding, so character codes can begin on any bit boundary.</w:delText>
        </w:r>
        <w:r w:rsidRPr="001D7643" w:rsidDel="00C413B0">
          <w:rPr>
            <w:rFonts w:ascii="Arial" w:hAnsi="Arial" w:cs="Arial"/>
            <w:color w:val="00B050"/>
            <w:sz w:val="20"/>
            <w:szCs w:val="20"/>
            <w:lang w:eastAsia="en-GB"/>
          </w:rPr>
          <w:delText xml:space="preserve"> </w:delText>
        </w:r>
      </w:del>
    </w:p>
    <w:p w:rsidR="007F1DED" w:rsidRPr="001D7643" w:rsidDel="00C413B0" w:rsidRDefault="007F1DED" w:rsidP="00C413B0">
      <w:pPr>
        <w:rPr>
          <w:del w:id="56" w:author="Steve Hanson" w:date="2014-08-28T12:23:00Z"/>
          <w:rFonts w:ascii="Arial" w:hAnsi="Arial" w:cs="Arial"/>
          <w:sz w:val="20"/>
          <w:szCs w:val="20"/>
          <w:lang w:eastAsia="en-GB"/>
        </w:rPr>
      </w:pPr>
    </w:p>
    <w:p w:rsidR="00533B89" w:rsidRPr="001D7643" w:rsidRDefault="00B554D2" w:rsidP="00C413B0">
      <w:pPr>
        <w:rPr>
          <w:rFonts w:ascii="Arial" w:hAnsi="Arial" w:cs="Arial"/>
          <w:strike/>
          <w:color w:val="00B050"/>
          <w:sz w:val="20"/>
          <w:szCs w:val="20"/>
          <w:lang w:eastAsia="en-GB"/>
        </w:rPr>
      </w:pPr>
      <w:del w:id="57" w:author="Steve Hanson" w:date="2014-08-28T12:23:00Z">
        <w:r w:rsidRPr="001D7643" w:rsidDel="00C413B0">
          <w:rPr>
            <w:rFonts w:ascii="Arial" w:hAnsi="Arial" w:cs="Arial"/>
            <w:strike/>
            <w:color w:val="00B050"/>
            <w:sz w:val="20"/>
            <w:szCs w:val="20"/>
            <w:lang w:eastAsia="en-GB"/>
          </w:rPr>
          <w:delText>See also e</w:delText>
        </w:r>
        <w:r w:rsidR="007F1DED" w:rsidRPr="001D7643" w:rsidDel="00C413B0">
          <w:rPr>
            <w:rFonts w:ascii="Arial" w:hAnsi="Arial" w:cs="Arial"/>
            <w:strike/>
            <w:color w:val="00B050"/>
            <w:sz w:val="20"/>
            <w:szCs w:val="20"/>
            <w:lang w:eastAsia="en-GB"/>
          </w:rPr>
          <w:delText>rrat</w:delText>
        </w:r>
        <w:r w:rsidRPr="001D7643" w:rsidDel="00C413B0">
          <w:rPr>
            <w:rFonts w:ascii="Arial" w:hAnsi="Arial" w:cs="Arial"/>
            <w:strike/>
            <w:color w:val="00B050"/>
            <w:sz w:val="20"/>
            <w:szCs w:val="20"/>
            <w:lang w:eastAsia="en-GB"/>
          </w:rPr>
          <w:delText>um</w:delText>
        </w:r>
        <w:r w:rsidR="007F1DED" w:rsidRPr="001D7643" w:rsidDel="00C413B0">
          <w:rPr>
            <w:rFonts w:ascii="Arial" w:hAnsi="Arial" w:cs="Arial"/>
            <w:strike/>
            <w:color w:val="00B050"/>
            <w:sz w:val="20"/>
            <w:szCs w:val="20"/>
            <w:lang w:eastAsia="en-GB"/>
          </w:rPr>
          <w:delText xml:space="preserve"> 2.107 which adds the US-ASCII-7bit-packed encoding.</w:delText>
        </w:r>
      </w:del>
    </w:p>
    <w:p w:rsidR="00247FCF" w:rsidRPr="001D7643" w:rsidRDefault="00247FCF" w:rsidP="00A2659A">
      <w:pPr>
        <w:rPr>
          <w:rFonts w:ascii="Arial" w:hAnsi="Arial" w:cs="Arial"/>
          <w:sz w:val="20"/>
          <w:szCs w:val="20"/>
          <w:lang w:eastAsia="en-GB"/>
        </w:rPr>
      </w:pPr>
    </w:p>
    <w:p w:rsidR="00A2659A" w:rsidRPr="001D7643" w:rsidRDefault="00247FCF" w:rsidP="00A2659A">
      <w:pPr>
        <w:rPr>
          <w:rFonts w:ascii="Arial" w:hAnsi="Arial" w:cs="Arial"/>
          <w:sz w:val="20"/>
          <w:szCs w:val="20"/>
        </w:rPr>
      </w:pPr>
      <w:r w:rsidRPr="001D7643">
        <w:rPr>
          <w:rFonts w:ascii="Arial" w:hAnsi="Arial" w:cs="Arial"/>
          <w:sz w:val="20"/>
          <w:szCs w:val="20"/>
        </w:rPr>
        <w:t>Section 12.1.1 is amended.</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The table of explicit alignments, table 14, is modified. The column for Text is changed. The value 8, which appears in all entries in this </w:t>
      </w:r>
      <w:proofErr w:type="gramStart"/>
      <w:r w:rsidRPr="001D7643">
        <w:rPr>
          <w:rFonts w:ascii="Arial" w:hAnsi="Arial" w:cs="Arial"/>
          <w:sz w:val="20"/>
          <w:szCs w:val="20"/>
        </w:rPr>
        <w:t>column</w:t>
      </w:r>
      <w:proofErr w:type="gramEnd"/>
      <w:r w:rsidRPr="001D7643">
        <w:rPr>
          <w:rFonts w:ascii="Arial" w:hAnsi="Arial" w:cs="Arial"/>
          <w:sz w:val="20"/>
          <w:szCs w:val="20"/>
        </w:rPr>
        <w:t xml:space="preserve"> is replaced by </w:t>
      </w:r>
      <w:r w:rsidR="00A2659A" w:rsidRPr="001D7643">
        <w:rPr>
          <w:rFonts w:ascii="Arial" w:hAnsi="Arial" w:cs="Arial"/>
          <w:sz w:val="20"/>
          <w:szCs w:val="20"/>
        </w:rPr>
        <w:t>“encoding dependent”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A new section</w:t>
      </w:r>
      <w:ins w:id="58" w:author="Steve Hanson" w:date="2014-07-22T18:45:00Z">
        <w:r w:rsidR="00052A2E" w:rsidRPr="001D7643">
          <w:rPr>
            <w:rFonts w:ascii="Arial" w:hAnsi="Arial" w:cs="Arial"/>
            <w:sz w:val="20"/>
            <w:szCs w:val="20"/>
          </w:rPr>
          <w:t xml:space="preserve"> 12.1.2 </w:t>
        </w:r>
      </w:ins>
      <w:del w:id="59" w:author="Steve Hanson" w:date="2014-07-22T18:45:00Z">
        <w:r w:rsidRPr="001D7643" w:rsidDel="00052A2E">
          <w:rPr>
            <w:rFonts w:ascii="Arial" w:hAnsi="Arial" w:cs="Arial"/>
            <w:sz w:val="20"/>
            <w:szCs w:val="20"/>
          </w:rPr>
          <w:delText xml:space="preserve"> </w:delText>
        </w:r>
      </w:del>
      <w:r w:rsidRPr="001D7643">
        <w:rPr>
          <w:rFonts w:ascii="Arial" w:hAnsi="Arial" w:cs="Arial"/>
          <w:sz w:val="20"/>
          <w:szCs w:val="20"/>
        </w:rPr>
        <w:t xml:space="preserve">is added: </w:t>
      </w:r>
      <w:r w:rsidRPr="001D7643">
        <w:rPr>
          <w:rFonts w:ascii="Arial" w:hAnsi="Arial" w:cs="Arial"/>
          <w:b/>
          <w:sz w:val="20"/>
          <w:szCs w:val="20"/>
        </w:rPr>
        <w:t>Mandatory Alignment for Textual Data</w:t>
      </w:r>
      <w:r w:rsidRPr="001D7643">
        <w:rPr>
          <w:rFonts w:ascii="Arial" w:hAnsi="Arial" w:cs="Arial"/>
          <w:sz w:val="20"/>
          <w:szCs w:val="20"/>
        </w:rPr>
        <w: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Textual data has mandatory alignment that is character-set-encoding dependent. That is, these mandates come from the character set specified </w:t>
      </w:r>
      <w:r w:rsidR="00A2659A" w:rsidRPr="001D7643">
        <w:rPr>
          <w:rFonts w:ascii="Arial" w:hAnsi="Arial" w:cs="Arial"/>
          <w:sz w:val="20"/>
          <w:szCs w:val="20"/>
        </w:rPr>
        <w:t>by the dfdl</w:t>
      </w:r>
      <w:proofErr w:type="gramStart"/>
      <w:r w:rsidR="00A2659A" w:rsidRPr="001D7643">
        <w:rPr>
          <w:rFonts w:ascii="Arial" w:hAnsi="Arial" w:cs="Arial"/>
          <w:sz w:val="20"/>
          <w:szCs w:val="20"/>
        </w:rPr>
        <w:t>:encoding</w:t>
      </w:r>
      <w:proofErr w:type="gramEnd"/>
      <w:r w:rsidR="00A2659A" w:rsidRPr="001D7643">
        <w:rPr>
          <w:rFonts w:ascii="Arial" w:hAnsi="Arial" w:cs="Arial"/>
          <w:sz w:val="20"/>
          <w:szCs w:val="20"/>
        </w:rPr>
        <w:t xml:space="preserve"> property. </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When processing textual data, it is a schema definition error if the dfdl</w:t>
      </w:r>
      <w:proofErr w:type="gramStart"/>
      <w:r w:rsidRPr="001D7643">
        <w:rPr>
          <w:rFonts w:ascii="Arial" w:hAnsi="Arial" w:cs="Arial"/>
          <w:sz w:val="20"/>
          <w:szCs w:val="20"/>
        </w:rPr>
        <w:t>:alignment</w:t>
      </w:r>
      <w:proofErr w:type="gramEnd"/>
      <w:r w:rsidRPr="001D7643">
        <w:rPr>
          <w:rFonts w:ascii="Arial" w:hAnsi="Arial" w:cs="Arial"/>
          <w:sz w:val="20"/>
          <w:szCs w:val="20"/>
        </w:rPr>
        <w:t xml:space="preserve"> and dfdl:alignmentUnits properties are used to specify alignment that is not a multiple of the encodin</w:t>
      </w:r>
      <w:r w:rsidR="00A2659A" w:rsidRPr="001D7643">
        <w:rPr>
          <w:rFonts w:ascii="Arial" w:hAnsi="Arial" w:cs="Arial"/>
          <w:sz w:val="20"/>
          <w:szCs w:val="20"/>
        </w:rPr>
        <w:t>g-required mandatory alignment.</w:t>
      </w:r>
    </w:p>
    <w:p w:rsidR="00A2659A" w:rsidRPr="001D7643" w:rsidRDefault="00A2659A" w:rsidP="00A2659A">
      <w:pPr>
        <w:rPr>
          <w:rFonts w:ascii="Arial" w:hAnsi="Arial" w:cs="Arial"/>
          <w:sz w:val="20"/>
          <w:szCs w:val="20"/>
        </w:rPr>
      </w:pPr>
    </w:p>
    <w:p w:rsidR="00A2659A" w:rsidRPr="001D7643" w:rsidRDefault="00247FCF" w:rsidP="00A2659A">
      <w:pPr>
        <w:rPr>
          <w:ins w:id="60" w:author="Steve Hanson" w:date="2014-07-22T18:41:00Z"/>
          <w:rFonts w:ascii="Arial" w:hAnsi="Arial" w:cs="Arial"/>
          <w:sz w:val="20"/>
          <w:szCs w:val="20"/>
        </w:rPr>
      </w:pPr>
      <w:r w:rsidRPr="001D7643">
        <w:rPr>
          <w:rFonts w:ascii="Arial" w:hAnsi="Arial" w:cs="Arial"/>
          <w:sz w:val="20"/>
          <w:szCs w:val="20"/>
        </w:rPr>
        <w:t>If the data is not aligned to the proper boundary for the encoding when textual data is processed, then bits are skipped (parsing) or filled from dfdl:fillByte (unparsing) to achieve the mandatory alignment.</w:t>
      </w:r>
    </w:p>
    <w:p w:rsidR="00052A2E" w:rsidRPr="001D7643" w:rsidRDefault="00052A2E" w:rsidP="00A2659A">
      <w:pPr>
        <w:rPr>
          <w:rFonts w:ascii="Arial" w:hAnsi="Arial" w:cs="Arial"/>
          <w:sz w:val="20"/>
          <w:szCs w:val="20"/>
        </w:rPr>
      </w:pPr>
    </w:p>
    <w:p w:rsidR="00A2659A" w:rsidRPr="001D7643" w:rsidRDefault="00247FCF" w:rsidP="00052A2E">
      <w:pPr>
        <w:rPr>
          <w:rFonts w:ascii="Arial" w:hAnsi="Arial" w:cs="Arial"/>
          <w:sz w:val="20"/>
          <w:szCs w:val="20"/>
        </w:rPr>
      </w:pPr>
      <w:r w:rsidRPr="001D7643">
        <w:rPr>
          <w:rFonts w:ascii="Arial" w:hAnsi="Arial" w:cs="Arial"/>
          <w:sz w:val="20"/>
          <w:szCs w:val="20"/>
        </w:rPr>
        <w:t xml:space="preserve">All </w:t>
      </w:r>
      <w:ins w:id="61" w:author="Steve Hanson" w:date="2014-07-22T18:43:00Z">
        <w:r w:rsidR="00052A2E" w:rsidRPr="001D7643">
          <w:rPr>
            <w:rFonts w:ascii="Arial" w:hAnsi="Arial" w:cs="Arial"/>
            <w:sz w:val="20"/>
            <w:szCs w:val="20"/>
          </w:rPr>
          <w:t xml:space="preserve">required </w:t>
        </w:r>
      </w:ins>
      <w:r w:rsidRPr="001D7643">
        <w:rPr>
          <w:rFonts w:ascii="Arial" w:hAnsi="Arial" w:cs="Arial"/>
          <w:sz w:val="20"/>
          <w:szCs w:val="20"/>
        </w:rPr>
        <w:t xml:space="preserve">character set encodings </w:t>
      </w:r>
      <w:ins w:id="62" w:author="Steve Hanson" w:date="2014-07-22T18:43:00Z">
        <w:r w:rsidR="00052A2E" w:rsidRPr="001D7643">
          <w:rPr>
            <w:rFonts w:ascii="Arial" w:hAnsi="Arial" w:cs="Arial"/>
            <w:sz w:val="20"/>
            <w:szCs w:val="20"/>
          </w:rPr>
          <w:t xml:space="preserve">in DFDL </w:t>
        </w:r>
      </w:ins>
      <w:del w:id="63" w:author="Steve Hanson" w:date="2014-08-28T12:23:00Z">
        <w:r w:rsidRPr="001D7643" w:rsidDel="00C413B0">
          <w:rPr>
            <w:rFonts w:ascii="Arial" w:hAnsi="Arial" w:cs="Arial"/>
            <w:strike/>
            <w:color w:val="00B050"/>
            <w:sz w:val="20"/>
            <w:szCs w:val="20"/>
          </w:rPr>
          <w:delText>except those listed specifically below</w:delText>
        </w:r>
        <w:r w:rsidR="00A2659A" w:rsidRPr="001D7643" w:rsidDel="00C413B0">
          <w:rPr>
            <w:rFonts w:ascii="Arial" w:hAnsi="Arial" w:cs="Arial"/>
            <w:strike/>
            <w:color w:val="00B050"/>
            <w:sz w:val="20"/>
            <w:szCs w:val="20"/>
          </w:rPr>
          <w:delText xml:space="preserve"> or specified by a particular DFDL implementation</w:delText>
        </w:r>
        <w:r w:rsidRPr="001D7643" w:rsidDel="00C413B0">
          <w:rPr>
            <w:rFonts w:ascii="Arial" w:hAnsi="Arial" w:cs="Arial"/>
            <w:sz w:val="20"/>
            <w:szCs w:val="20"/>
          </w:rPr>
          <w:delText xml:space="preserve"> </w:delText>
        </w:r>
      </w:del>
      <w:r w:rsidRPr="001D7643">
        <w:rPr>
          <w:rFonts w:ascii="Arial" w:hAnsi="Arial" w:cs="Arial"/>
          <w:sz w:val="20"/>
          <w:szCs w:val="20"/>
        </w:rPr>
        <w:t xml:space="preserve">have </w:t>
      </w:r>
      <w:del w:id="64" w:author="Steve Hanson" w:date="2014-08-28T12:23:00Z">
        <w:r w:rsidRPr="001D7643" w:rsidDel="00C413B0">
          <w:rPr>
            <w:rFonts w:ascii="Arial" w:hAnsi="Arial" w:cs="Arial"/>
            <w:strike/>
            <w:color w:val="00B050"/>
            <w:sz w:val="20"/>
            <w:szCs w:val="20"/>
          </w:rPr>
          <w:delText>mandatory</w:delText>
        </w:r>
        <w:r w:rsidRPr="001D7643" w:rsidDel="00C413B0">
          <w:rPr>
            <w:rFonts w:ascii="Arial" w:hAnsi="Arial" w:cs="Arial"/>
            <w:sz w:val="20"/>
            <w:szCs w:val="20"/>
          </w:rPr>
          <w:delText xml:space="preserve"> </w:delText>
        </w:r>
      </w:del>
      <w:r w:rsidRPr="001D7643">
        <w:rPr>
          <w:rFonts w:ascii="Arial" w:hAnsi="Arial" w:cs="Arial"/>
          <w:sz w:val="20"/>
          <w:szCs w:val="20"/>
        </w:rPr>
        <w:t>alignment of 8-bit/1-byte.</w:t>
      </w:r>
    </w:p>
    <w:p w:rsidR="00A2659A" w:rsidRPr="001D7643" w:rsidRDefault="00A2659A" w:rsidP="00A2659A">
      <w:pPr>
        <w:rPr>
          <w:ins w:id="65" w:author="Steve Hanson" w:date="2014-07-22T18:44:00Z"/>
          <w:rFonts w:ascii="Arial" w:hAnsi="Arial" w:cs="Arial"/>
          <w:sz w:val="20"/>
          <w:szCs w:val="20"/>
        </w:rPr>
      </w:pPr>
    </w:p>
    <w:p w:rsidR="00052A2E" w:rsidRPr="001D7643" w:rsidRDefault="00052A2E" w:rsidP="00052A2E">
      <w:pPr>
        <w:rPr>
          <w:ins w:id="66" w:author="Steve Hanson" w:date="2014-07-22T18:44:00Z"/>
          <w:rFonts w:ascii="Arial" w:hAnsi="Arial" w:cs="Arial"/>
        </w:rPr>
      </w:pPr>
      <w:ins w:id="67" w:author="Steve Hanson" w:date="2014-07-22T18:44:00Z">
        <w:r w:rsidRPr="001D7643">
          <w:rPr>
            <w:rFonts w:ascii="Arial" w:hAnsi="Arial" w:cs="Arial"/>
            <w:sz w:val="20"/>
            <w:szCs w:val="20"/>
          </w:rPr>
          <w:t>Some implementations may include additional encodings which have other alignments.</w:t>
        </w:r>
        <w:r w:rsidRPr="001D7643">
          <w:rPr>
            <w:rFonts w:ascii="Arial" w:hAnsi="Arial" w:cs="Arial"/>
          </w:rPr>
          <w:t xml:space="preserve"> </w:t>
        </w:r>
      </w:ins>
    </w:p>
    <w:p w:rsidR="00052A2E" w:rsidRPr="001D7643" w:rsidRDefault="00052A2E" w:rsidP="00A2659A">
      <w:pPr>
        <w:rPr>
          <w:rFonts w:ascii="Arial" w:hAnsi="Arial" w:cs="Arial"/>
          <w:sz w:val="20"/>
          <w:szCs w:val="20"/>
        </w:rPr>
      </w:pPr>
    </w:p>
    <w:p w:rsidR="00A2659A" w:rsidRPr="001D7643" w:rsidDel="00C413B0" w:rsidRDefault="00247FCF" w:rsidP="001D13ED">
      <w:pPr>
        <w:pStyle w:val="ListParagraph"/>
        <w:numPr>
          <w:ilvl w:val="0"/>
          <w:numId w:val="30"/>
        </w:numPr>
        <w:rPr>
          <w:del w:id="68" w:author="Steve Hanson" w:date="2014-08-28T12:23:00Z"/>
          <w:rFonts w:ascii="Arial" w:hAnsi="Arial" w:cs="Arial"/>
          <w:strike/>
          <w:color w:val="00B050"/>
          <w:lang w:eastAsia="en-GB"/>
        </w:rPr>
      </w:pPr>
      <w:del w:id="69" w:author="Steve Hanson" w:date="2014-08-28T12:23:00Z">
        <w:r w:rsidRPr="001D7643" w:rsidDel="00C413B0">
          <w:rPr>
            <w:rFonts w:ascii="Arial" w:hAnsi="Arial" w:cs="Arial"/>
            <w:strike/>
            <w:color w:val="00B050"/>
            <w:sz w:val="20"/>
            <w:szCs w:val="20"/>
          </w:rPr>
          <w:delText>US-ASCII-7bit-packed, the alignment is 1-bit (textual data in this encoding may appear on any bit boundary, i.e., no byte alignment is required).</w:delText>
        </w:r>
      </w:del>
    </w:p>
    <w:p w:rsidR="00533B89" w:rsidRPr="001D7643" w:rsidRDefault="00533B89" w:rsidP="00A2659A">
      <w:pPr>
        <w:pStyle w:val="ListParagraph"/>
        <w:rPr>
          <w:rFonts w:ascii="Arial" w:eastAsia="Times New Roman" w:hAnsi="Arial" w:cs="Arial"/>
          <w:color w:val="0000FF"/>
          <w:sz w:val="20"/>
          <w:szCs w:val="20"/>
          <w:lang w:eastAsia="en-GB"/>
        </w:rPr>
      </w:pPr>
    </w:p>
    <w:p w:rsidR="00F74A25"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23.5.3</w:t>
      </w:r>
      <w:r w:rsidRPr="001D7643">
        <w:rPr>
          <w:rFonts w:ascii="Arial" w:eastAsia="Times New Roman" w:hAnsi="Arial" w:cs="Arial"/>
          <w:sz w:val="20"/>
          <w:szCs w:val="20"/>
          <w:lang w:eastAsia="en-GB"/>
        </w:rPr>
        <w:t xml:space="preserve">. </w:t>
      </w:r>
      <w:proofErr w:type="gramStart"/>
      <w:r w:rsidR="00F74A25" w:rsidRPr="001D7643">
        <w:rPr>
          <w:rFonts w:ascii="Arial" w:eastAsia="Times New Roman" w:hAnsi="Arial" w:cs="Arial"/>
          <w:sz w:val="20"/>
          <w:szCs w:val="20"/>
          <w:lang w:eastAsia="en-GB"/>
        </w:rPr>
        <w:t>Changes to the DFDL-specific functions for use with arrays.</w:t>
      </w:r>
      <w:proofErr w:type="gramEnd"/>
    </w:p>
    <w:p w:rsidR="00F74A25" w:rsidRPr="001D7643" w:rsidRDefault="00F74A25" w:rsidP="008E0AE4">
      <w:pPr>
        <w:suppressAutoHyphens w:val="0"/>
        <w:autoSpaceDE w:val="0"/>
        <w:autoSpaceDN w:val="0"/>
        <w:adjustRightInd w:val="0"/>
        <w:rPr>
          <w:rFonts w:ascii="Arial" w:eastAsia="Times New Roman" w:hAnsi="Arial" w:cs="Arial"/>
          <w:sz w:val="20"/>
          <w:szCs w:val="20"/>
          <w:lang w:eastAsia="en-GB"/>
        </w:rPr>
      </w:pPr>
    </w:p>
    <w:p w:rsidR="00533B89"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w:t>
      </w:r>
      <w:r w:rsidR="00F74A25" w:rsidRPr="001D7643">
        <w:rPr>
          <w:rFonts w:ascii="Arial" w:eastAsia="Times New Roman" w:hAnsi="Arial" w:cs="Arial"/>
          <w:sz w:val="20"/>
          <w:szCs w:val="20"/>
          <w:lang w:eastAsia="en-GB"/>
        </w:rPr>
        <w:t xml:space="preserve">e following </w:t>
      </w:r>
      <w:r w:rsidRPr="001D7643">
        <w:rPr>
          <w:rFonts w:ascii="Arial" w:eastAsia="Times New Roman" w:hAnsi="Arial" w:cs="Arial"/>
          <w:sz w:val="20"/>
          <w:szCs w:val="20"/>
          <w:lang w:eastAsia="en-GB"/>
        </w:rPr>
        <w:t>function</w:t>
      </w:r>
      <w:r w:rsidR="00F74A25" w:rsidRPr="001D7643">
        <w:rPr>
          <w:rFonts w:ascii="Arial" w:eastAsia="Times New Roman" w:hAnsi="Arial" w:cs="Arial"/>
          <w:sz w:val="20"/>
          <w:szCs w:val="20"/>
          <w:lang w:eastAsia="en-GB"/>
        </w:rPr>
        <w:t xml:space="preserve"> is</w:t>
      </w:r>
      <w:r w:rsidRPr="001D7643">
        <w:rPr>
          <w:rFonts w:ascii="Arial" w:eastAsia="Times New Roman" w:hAnsi="Arial" w:cs="Arial"/>
          <w:sz w:val="20"/>
          <w:szCs w:val="20"/>
          <w:lang w:eastAsia="en-GB"/>
        </w:rPr>
        <w:t xml:space="preserve"> renamed:</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dfdl:position() -&gt; dfdl:occursIndex()</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The function may be used on non-array elements.</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following functions are removed: </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dfdl:count() </w:t>
      </w:r>
    </w:p>
    <w:p w:rsidR="00C10D4C" w:rsidRPr="001D7643" w:rsidRDefault="00533B89" w:rsidP="001D13ED">
      <w:pPr>
        <w:pStyle w:val="ListParagraph"/>
        <w:numPr>
          <w:ilvl w:val="0"/>
          <w:numId w:val="39"/>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dfdl:countWithDefault()</w:t>
      </w:r>
    </w:p>
    <w:p w:rsidR="00F74A25" w:rsidRPr="001D7643" w:rsidRDefault="00F74A25">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Their use is replaced by standard XPath 2.0 function fn</w:t>
      </w:r>
      <w:proofErr w:type="gramStart"/>
      <w:r w:rsidRPr="001D7643">
        <w:rPr>
          <w:rFonts w:ascii="Arial" w:eastAsia="Times New Roman" w:hAnsi="Arial" w:cs="Arial"/>
          <w:sz w:val="20"/>
          <w:szCs w:val="20"/>
          <w:lang w:eastAsia="en-GB"/>
        </w:rPr>
        <w:t>:count</w:t>
      </w:r>
      <w:proofErr w:type="gramEnd"/>
      <w:r w:rsidRPr="001D7643">
        <w:rPr>
          <w:rFonts w:ascii="Arial" w:eastAsia="Times New Roman" w:hAnsi="Arial" w:cs="Arial"/>
          <w:sz w:val="20"/>
          <w:szCs w:val="20"/>
          <w:lang w:eastAsia="en-GB"/>
        </w:rPr>
        <w:t>().</w:t>
      </w:r>
    </w:p>
    <w:p w:rsidR="00F74A25" w:rsidRPr="001D7643" w:rsidRDefault="00F74A25">
      <w:pPr>
        <w:autoSpaceDE w:val="0"/>
        <w:rPr>
          <w:rFonts w:ascii="Arial" w:eastAsia="Times New Roman" w:hAnsi="Arial" w:cs="Arial"/>
          <w:color w:val="000000"/>
          <w:sz w:val="20"/>
          <w:szCs w:val="20"/>
          <w:lang w:eastAsia="en-GB"/>
        </w:rPr>
      </w:pPr>
    </w:p>
    <w:p w:rsidR="00694231" w:rsidRPr="001D7643" w:rsidRDefault="00694231">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12.3.2</w:t>
      </w:r>
      <w:r w:rsidRPr="001D7643">
        <w:rPr>
          <w:rFonts w:ascii="Arial" w:eastAsia="Times New Roman" w:hAnsi="Arial" w:cs="Arial"/>
          <w:sz w:val="20"/>
          <w:szCs w:val="20"/>
          <w:lang w:eastAsia="en-GB"/>
        </w:rPr>
        <w:t>. Additionally allow lengthKind ‘delimited’ for elements of simple type xs</w:t>
      </w:r>
      <w:proofErr w:type="gramStart"/>
      <w:r w:rsidRPr="001D7643">
        <w:rPr>
          <w:rFonts w:ascii="Arial" w:eastAsia="Times New Roman" w:hAnsi="Arial" w:cs="Arial"/>
          <w:sz w:val="20"/>
          <w:szCs w:val="20"/>
          <w:lang w:eastAsia="en-GB"/>
        </w:rPr>
        <w:t>:hexBinary</w:t>
      </w:r>
      <w:proofErr w:type="gramEnd"/>
      <w:r w:rsidRPr="001D7643">
        <w:rPr>
          <w:rFonts w:ascii="Arial" w:eastAsia="Times New Roman" w:hAnsi="Arial" w:cs="Arial"/>
          <w:sz w:val="20"/>
          <w:szCs w:val="20"/>
          <w:lang w:eastAsia="en-GB"/>
        </w:rPr>
        <w:t>.</w:t>
      </w:r>
    </w:p>
    <w:p w:rsidR="00694231" w:rsidRPr="001D7643" w:rsidRDefault="00694231">
      <w:pPr>
        <w:autoSpaceDE w:val="0"/>
        <w:rPr>
          <w:rFonts w:ascii="Arial" w:eastAsia="Times New Roman" w:hAnsi="Arial" w:cs="Arial"/>
          <w:sz w:val="20"/>
          <w:szCs w:val="20"/>
          <w:lang w:eastAsia="en-GB"/>
        </w:rPr>
      </w:pPr>
    </w:p>
    <w:p w:rsidR="00694231" w:rsidRPr="001D7643" w:rsidRDefault="007F7B5E">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EC27A2" w:rsidRPr="001D7643">
        <w:rPr>
          <w:rFonts w:ascii="Arial" w:eastAsia="Times New Roman" w:hAnsi="Arial" w:cs="Arial"/>
          <w:i/>
          <w:sz w:val="20"/>
          <w:szCs w:val="20"/>
          <w:lang w:eastAsia="en-GB"/>
        </w:rPr>
        <w:t>13.7</w:t>
      </w:r>
      <w:r w:rsidRPr="001D7643">
        <w:rPr>
          <w:rFonts w:ascii="Arial" w:eastAsia="Times New Roman" w:hAnsi="Arial" w:cs="Arial"/>
          <w:sz w:val="20"/>
          <w:szCs w:val="20"/>
          <w:lang w:eastAsia="en-GB"/>
        </w:rPr>
        <w:t>. State that the ma</w:t>
      </w:r>
      <w:r w:rsidR="00EC27A2" w:rsidRPr="001D7643">
        <w:rPr>
          <w:rFonts w:ascii="Arial" w:eastAsia="Times New Roman" w:hAnsi="Arial" w:cs="Arial"/>
          <w:sz w:val="20"/>
          <w:szCs w:val="20"/>
          <w:lang w:eastAsia="en-GB"/>
        </w:rPr>
        <w:t>ximum allowed value for two’s complement binary integers is implementation independent but must be at least 8 bytes.</w:t>
      </w:r>
    </w:p>
    <w:p w:rsidR="00C10D4C" w:rsidRPr="001D7643" w:rsidRDefault="00C10D4C">
      <w:pPr>
        <w:autoSpaceDE w:val="0"/>
        <w:rPr>
          <w:rFonts w:ascii="Arial" w:eastAsia="Times New Roman" w:hAnsi="Arial" w:cs="Arial"/>
          <w:sz w:val="20"/>
          <w:szCs w:val="20"/>
          <w:lang w:eastAsia="en-GB"/>
        </w:rPr>
      </w:pPr>
    </w:p>
    <w:p w:rsidR="00485628" w:rsidRPr="001D7643" w:rsidRDefault="0048562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2.99</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1D4A80"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13.7, 13.13</w:t>
      </w:r>
      <w:r w:rsidR="001D4A80" w:rsidRPr="001D7643">
        <w:rPr>
          <w:rFonts w:ascii="Arial" w:eastAsia="Times New Roman" w:hAnsi="Arial" w:cs="Arial"/>
          <w:i/>
          <w:sz w:val="20"/>
          <w:szCs w:val="20"/>
          <w:lang w:eastAsia="en-GB"/>
        </w:rPr>
        <w:t xml:space="preserve"> and others</w:t>
      </w:r>
      <w:r w:rsidRPr="001D7643">
        <w:rPr>
          <w:rFonts w:ascii="Arial" w:eastAsia="Times New Roman" w:hAnsi="Arial" w:cs="Arial"/>
          <w:sz w:val="20"/>
          <w:szCs w:val="20"/>
          <w:lang w:eastAsia="en-GB"/>
        </w:rPr>
        <w:t>. Add support for the IBM 4690 point of sale variant of a packed decimal.  This has the following characteristics: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Nibbles represent digits 0 - 9 in the usual BCD manner</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positive value is simply indicated by digits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negative number is indicated by digits with the le</w:t>
      </w:r>
      <w:r w:rsidR="001E2957" w:rsidRPr="001D7643">
        <w:rPr>
          <w:rFonts w:ascii="Arial" w:eastAsia="Times New Roman" w:hAnsi="Arial" w:cs="Arial"/>
          <w:sz w:val="20"/>
          <w:szCs w:val="20"/>
          <w:lang w:eastAsia="en-GB"/>
        </w:rPr>
        <w:t>ftmost</w:t>
      </w:r>
      <w:r w:rsidRPr="001D7643">
        <w:rPr>
          <w:rFonts w:ascii="Arial" w:eastAsia="Times New Roman" w:hAnsi="Arial" w:cs="Arial"/>
          <w:sz w:val="20"/>
          <w:szCs w:val="20"/>
          <w:lang w:eastAsia="en-GB"/>
        </w:rPr>
        <w:t xml:space="preserve"> nibble being xD</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If a positive or negative value packs to an odd number of nibbles, </w:t>
      </w:r>
      <w:r w:rsidR="001E2957" w:rsidRPr="001D7643">
        <w:rPr>
          <w:rFonts w:ascii="Arial" w:eastAsia="Times New Roman" w:hAnsi="Arial" w:cs="Arial"/>
          <w:sz w:val="20"/>
          <w:szCs w:val="20"/>
          <w:lang w:eastAsia="en-GB"/>
        </w:rPr>
        <w:t>an extra</w:t>
      </w:r>
      <w:r w:rsidRPr="001D7643">
        <w:rPr>
          <w:rFonts w:ascii="Arial" w:eastAsia="Times New Roman" w:hAnsi="Arial" w:cs="Arial"/>
          <w:sz w:val="20"/>
          <w:szCs w:val="20"/>
          <w:lang w:eastAsia="en-GB"/>
        </w:rPr>
        <w:t xml:space="preserve"> xF</w:t>
      </w:r>
      <w:r w:rsidR="001E2957" w:rsidRPr="001D7643">
        <w:rPr>
          <w:rFonts w:ascii="Arial" w:eastAsia="Times New Roman" w:hAnsi="Arial" w:cs="Arial"/>
          <w:sz w:val="20"/>
          <w:szCs w:val="20"/>
          <w:lang w:eastAsia="en-GB"/>
        </w:rPr>
        <w:t xml:space="preserve"> nibble is added on the left</w:t>
      </w:r>
    </w:p>
    <w:p w:rsidR="00485628"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D7643" w:rsidRDefault="001E2957" w:rsidP="001E2957">
      <w:pPr>
        <w:pStyle w:val="richtextnodeselected"/>
        <w:rPr>
          <w:rFonts w:ascii="Arial" w:hAnsi="Arial" w:cs="Arial"/>
          <w:sz w:val="20"/>
          <w:szCs w:val="20"/>
        </w:rPr>
      </w:pPr>
      <w:r w:rsidRPr="001D7643">
        <w:rPr>
          <w:rFonts w:ascii="Arial" w:hAnsi="Arial" w:cs="Arial"/>
          <w:sz w:val="20"/>
          <w:szCs w:val="20"/>
        </w:rPr>
        <w:t>Where the DFDL specification provides for general behaviours for 'packed' and 'bcd', those behaviours apply also to 'ibm4690Packed'. Specifically: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same </w:t>
      </w:r>
      <w:r w:rsidR="001E2957" w:rsidRPr="001D7643">
        <w:rPr>
          <w:rFonts w:ascii="Arial" w:eastAsia="Times New Roman" w:hAnsi="Arial" w:cs="Arial"/>
          <w:sz w:val="20"/>
          <w:szCs w:val="20"/>
          <w:lang w:eastAsia="en-GB"/>
        </w:rPr>
        <w:t>lengthKind enums and rules apply.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There is n</w:t>
      </w:r>
      <w:r w:rsidR="001E2957" w:rsidRPr="001D7643">
        <w:rPr>
          <w:rFonts w:ascii="Arial" w:eastAsia="Times New Roman" w:hAnsi="Arial" w:cs="Arial"/>
          <w:sz w:val="20"/>
          <w:szCs w:val="20"/>
          <w:lang w:eastAsia="en-GB"/>
        </w:rPr>
        <w:t xml:space="preserve">o rounding when </w:t>
      </w:r>
      <w:r w:rsidRPr="001D7643">
        <w:rPr>
          <w:rFonts w:ascii="Arial" w:eastAsia="Times New Roman" w:hAnsi="Arial" w:cs="Arial"/>
          <w:sz w:val="20"/>
          <w:szCs w:val="20"/>
          <w:lang w:eastAsia="en-GB"/>
        </w:rPr>
        <w:t>unpars</w:t>
      </w:r>
      <w:r w:rsidR="001E2957" w:rsidRPr="001D7643">
        <w:rPr>
          <w:rFonts w:ascii="Arial" w:eastAsia="Times New Roman" w:hAnsi="Arial" w:cs="Arial"/>
          <w:sz w:val="20"/>
          <w:szCs w:val="20"/>
          <w:lang w:eastAsia="en-GB"/>
        </w:rPr>
        <w:t xml:space="preserve">ing, </w:t>
      </w:r>
      <w:r w:rsidRPr="001D7643">
        <w:rPr>
          <w:rFonts w:ascii="Arial" w:eastAsia="Times New Roman" w:hAnsi="Arial" w:cs="Arial"/>
          <w:sz w:val="20"/>
          <w:szCs w:val="20"/>
          <w:lang w:eastAsia="en-GB"/>
        </w:rPr>
        <w:t xml:space="preserve">so </w:t>
      </w:r>
      <w:r w:rsidR="001E2957" w:rsidRPr="001D7643">
        <w:rPr>
          <w:rFonts w:ascii="Arial" w:eastAsia="Times New Roman" w:hAnsi="Arial" w:cs="Arial"/>
          <w:sz w:val="20"/>
          <w:szCs w:val="20"/>
          <w:lang w:eastAsia="en-GB"/>
        </w:rPr>
        <w:t>a value that can't be accommodated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logical type is unsigned and a negative value is received, it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invalid bytes are parsed, it is a processing error.</w:t>
      </w:r>
    </w:p>
    <w:p w:rsidR="003C79B0" w:rsidRPr="001D7643" w:rsidRDefault="003C79B0" w:rsidP="003C79B0">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For ease of adding this errat</w:t>
      </w:r>
      <w:r w:rsidR="001D4A80" w:rsidRPr="001D7643">
        <w:rPr>
          <w:rFonts w:ascii="Arial" w:eastAsia="Times New Roman" w:hAnsi="Arial" w:cs="Arial"/>
          <w:sz w:val="20"/>
          <w:szCs w:val="20"/>
          <w:lang w:eastAsia="en-GB"/>
        </w:rPr>
        <w:t>um</w:t>
      </w:r>
      <w:r w:rsidRPr="001D7643">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2.100</w:t>
      </w:r>
      <w:r w:rsidRPr="001D7643">
        <w:rPr>
          <w:rFonts w:ascii="Arial" w:eastAsia="Times New Roman" w:hAnsi="Arial" w:cs="Arial"/>
          <w:sz w:val="20"/>
          <w:szCs w:val="20"/>
          <w:lang w:eastAsia="en-GB"/>
        </w:rPr>
        <w:t xml:space="preserve">. </w:t>
      </w:r>
      <w:r w:rsidR="006706E8" w:rsidRPr="001D7643">
        <w:rPr>
          <w:rFonts w:ascii="Arial" w:eastAsia="Times New Roman" w:hAnsi="Arial" w:cs="Arial"/>
          <w:i/>
          <w:sz w:val="20"/>
          <w:szCs w:val="20"/>
          <w:lang w:eastAsia="en-GB"/>
        </w:rPr>
        <w:t>Section 12.3.1</w:t>
      </w:r>
      <w:r w:rsidR="006706E8" w:rsidRPr="001D7643">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Pr="001D7643" w:rsidRDefault="00781F88">
      <w:pPr>
        <w:autoSpaceDE w:val="0"/>
        <w:rPr>
          <w:rFonts w:ascii="Arial" w:eastAsia="Times New Roman" w:hAnsi="Arial" w:cs="Arial"/>
          <w:sz w:val="20"/>
          <w:szCs w:val="20"/>
          <w:lang w:eastAsia="en-GB"/>
        </w:rPr>
      </w:pPr>
    </w:p>
    <w:p w:rsidR="00781F88" w:rsidRPr="001D7643" w:rsidRDefault="00781F88" w:rsidP="00781F88">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w:t>
      </w:r>
      <w:r w:rsidR="006B6C3E" w:rsidRPr="001D7643">
        <w:rPr>
          <w:rFonts w:ascii="Arial" w:hAnsi="Arial" w:cs="Arial"/>
          <w:i/>
          <w:color w:val="000000" w:themeColor="text1"/>
          <w:sz w:val="20"/>
          <w:szCs w:val="20"/>
        </w:rPr>
        <w:t>5</w:t>
      </w:r>
      <w:r w:rsidRPr="001D7643">
        <w:rPr>
          <w:rFonts w:ascii="Arial" w:hAnsi="Arial" w:cs="Arial"/>
          <w:i/>
          <w:color w:val="000000" w:themeColor="text1"/>
          <w:sz w:val="20"/>
          <w:szCs w:val="20"/>
        </w:rPr>
        <w:t xml:space="preserve"> (</w:t>
      </w:r>
      <w:hyperlink r:id="rId15" w:history="1">
        <w:r w:rsidR="00CE5969" w:rsidRPr="001D7643">
          <w:rPr>
            <w:rStyle w:val="Hyperlink"/>
            <w:rFonts w:ascii="Arial" w:hAnsi="Arial" w:cs="Arial"/>
            <w:i/>
            <w:sz w:val="20"/>
            <w:szCs w:val="20"/>
          </w:rPr>
          <w:t>http://redmine.ogf.org/boards/15/topics/25</w:t>
        </w:r>
      </w:hyperlink>
      <w:r w:rsidRPr="001D7643">
        <w:rPr>
          <w:rFonts w:ascii="Arial" w:hAnsi="Arial" w:cs="Arial"/>
          <w:i/>
          <w:color w:val="000000" w:themeColor="text1"/>
          <w:sz w:val="20"/>
          <w:szCs w:val="20"/>
        </w:rPr>
        <w:t>):</w:t>
      </w:r>
    </w:p>
    <w:p w:rsidR="00781F88" w:rsidRPr="001D7643" w:rsidRDefault="00781F88" w:rsidP="00781F88">
      <w:pPr>
        <w:autoSpaceDE w:val="0"/>
        <w:rPr>
          <w:rFonts w:ascii="Arial" w:hAnsi="Arial" w:cs="Arial"/>
          <w:color w:val="000000" w:themeColor="text1"/>
          <w:sz w:val="20"/>
          <w:szCs w:val="20"/>
        </w:rPr>
      </w:pPr>
    </w:p>
    <w:p w:rsidR="00781F88" w:rsidRPr="001D7643" w:rsidRDefault="006B6C3E" w:rsidP="00781F88">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Also affects sections 12.3.7 and the property description for textPadKind in section</w:t>
      </w:r>
      <w:r w:rsidR="006325B6" w:rsidRPr="001D7643">
        <w:rPr>
          <w:rFonts w:ascii="Arial" w:eastAsia="Times New Roman" w:hAnsi="Arial" w:cs="Arial"/>
          <w:sz w:val="20"/>
          <w:szCs w:val="20"/>
          <w:lang w:eastAsia="en-GB"/>
        </w:rPr>
        <w:t xml:space="preserve"> 13.2.</w:t>
      </w:r>
    </w:p>
    <w:p w:rsidR="00EE691E" w:rsidRPr="001D7643" w:rsidRDefault="00EE691E">
      <w:pPr>
        <w:autoSpaceDE w:val="0"/>
        <w:rPr>
          <w:rFonts w:ascii="Arial" w:eastAsia="Times New Roman" w:hAnsi="Arial" w:cs="Arial"/>
          <w:sz w:val="20"/>
          <w:szCs w:val="20"/>
          <w:lang w:eastAsia="en-GB"/>
        </w:rPr>
      </w:pPr>
    </w:p>
    <w:p w:rsidR="00C10D4C" w:rsidRPr="001D7643" w:rsidRDefault="003B5612">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2.101</w:t>
      </w:r>
      <w:r w:rsidRPr="001D7643">
        <w:rPr>
          <w:rFonts w:ascii="Arial" w:eastAsia="Times New Roman" w:hAnsi="Arial" w:cs="Arial"/>
          <w:sz w:val="20"/>
          <w:szCs w:val="20"/>
          <w:lang w:eastAsia="en-GB"/>
        </w:rPr>
        <w:t>.</w:t>
      </w:r>
      <w:r w:rsidRPr="001D7643">
        <w:rPr>
          <w:rFonts w:ascii="Arial" w:eastAsia="Times New Roman" w:hAnsi="Arial" w:cs="Arial"/>
          <w:i/>
          <w:sz w:val="20"/>
          <w:szCs w:val="20"/>
          <w:lang w:eastAsia="en-GB"/>
        </w:rPr>
        <w:t xml:space="preserve"> Section 23.4.</w:t>
      </w:r>
      <w:r w:rsidRPr="001D7643">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sidRPr="001D7643">
        <w:rPr>
          <w:rFonts w:ascii="Arial" w:eastAsia="Times New Roman" w:hAnsi="Arial" w:cs="Arial"/>
          <w:sz w:val="20"/>
          <w:szCs w:val="20"/>
          <w:lang w:eastAsia="en-GB"/>
        </w:rPr>
        <w:t>in path</w:t>
      </w:r>
      <w:r w:rsidR="00A53264" w:rsidRPr="001D7643">
        <w:rPr>
          <w:rFonts w:ascii="Arial" w:eastAsia="Times New Roman" w:hAnsi="Arial" w:cs="Arial"/>
          <w:sz w:val="20"/>
          <w:szCs w:val="20"/>
          <w:lang w:eastAsia="en-GB"/>
        </w:rPr>
        <w:t xml:space="preserve"> </w:t>
      </w:r>
      <w:r w:rsidR="00AD07D1" w:rsidRPr="001D7643">
        <w:rPr>
          <w:rFonts w:ascii="Arial" w:eastAsia="Times New Roman" w:hAnsi="Arial" w:cs="Arial"/>
          <w:sz w:val="20"/>
          <w:szCs w:val="20"/>
          <w:lang w:eastAsia="en-GB"/>
        </w:rPr>
        <w:t>s</w:t>
      </w:r>
      <w:r w:rsidR="00A53264" w:rsidRPr="001D7643">
        <w:rPr>
          <w:rFonts w:ascii="Arial" w:eastAsia="Times New Roman" w:hAnsi="Arial" w:cs="Arial"/>
          <w:sz w:val="20"/>
          <w:szCs w:val="20"/>
          <w:lang w:eastAsia="en-GB"/>
        </w:rPr>
        <w:t>egments</w:t>
      </w:r>
      <w:r w:rsidR="00AD07D1" w:rsidRPr="001D7643">
        <w:rPr>
          <w:rFonts w:ascii="Arial" w:eastAsia="Times New Roman" w:hAnsi="Arial" w:cs="Arial"/>
          <w:sz w:val="20"/>
          <w:szCs w:val="20"/>
          <w:lang w:eastAsia="en-GB"/>
        </w:rPr>
        <w:t xml:space="preserve">. </w:t>
      </w:r>
    </w:p>
    <w:p w:rsidR="00C10D4C" w:rsidRPr="001D7643" w:rsidRDefault="00C10D4C">
      <w:pPr>
        <w:autoSpaceDE w:val="0"/>
        <w:rPr>
          <w:rFonts w:ascii="Arial" w:eastAsia="Times New Roman" w:hAnsi="Arial" w:cs="Arial"/>
          <w:sz w:val="20"/>
          <w:szCs w:val="20"/>
          <w:lang w:eastAsia="en-GB"/>
        </w:rPr>
      </w:pPr>
    </w:p>
    <w:p w:rsidR="00C10D4C" w:rsidRPr="001D7643" w:rsidRDefault="004717F0">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2.102</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w:t>
      </w:r>
      <w:r w:rsidRPr="001D7643">
        <w:rPr>
          <w:rFonts w:ascii="Arial" w:eastAsia="Times New Roman" w:hAnsi="Arial" w:cs="Arial"/>
          <w:sz w:val="20"/>
          <w:szCs w:val="20"/>
          <w:lang w:eastAsia="en-GB"/>
        </w:rPr>
        <w:t xml:space="preserve">. State that it is a schema definition error if an array element appears as a segment in a path location </w:t>
      </w:r>
      <w:r w:rsidR="005A5149" w:rsidRPr="001D7643">
        <w:rPr>
          <w:rFonts w:ascii="Arial" w:eastAsia="Times New Roman" w:hAnsi="Arial" w:cs="Arial"/>
          <w:sz w:val="20"/>
          <w:szCs w:val="20"/>
          <w:lang w:eastAsia="en-GB"/>
        </w:rPr>
        <w:t xml:space="preserve">and is </w:t>
      </w:r>
      <w:r w:rsidRPr="001D7643">
        <w:rPr>
          <w:rFonts w:ascii="Arial" w:eastAsia="Times New Roman" w:hAnsi="Arial" w:cs="Arial"/>
          <w:sz w:val="20"/>
          <w:szCs w:val="20"/>
          <w:lang w:eastAsia="en-GB"/>
        </w:rPr>
        <w:t>not qualified by a predicate.</w:t>
      </w:r>
    </w:p>
    <w:p w:rsidR="00C10D4C" w:rsidRPr="001D7643" w:rsidRDefault="00C10D4C">
      <w:pPr>
        <w:autoSpaceDE w:val="0"/>
        <w:rPr>
          <w:rFonts w:ascii="Arial" w:eastAsia="Times New Roman" w:hAnsi="Arial" w:cs="Arial"/>
          <w:sz w:val="20"/>
          <w:szCs w:val="20"/>
          <w:lang w:eastAsia="en-GB"/>
        </w:rPr>
      </w:pPr>
    </w:p>
    <w:p w:rsidR="005A5149" w:rsidRPr="001D7643" w:rsidRDefault="005A514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12.1</w:t>
      </w:r>
      <w:r w:rsidRPr="001D7643">
        <w:rPr>
          <w:rFonts w:ascii="Arial" w:eastAsia="Times New Roman" w:hAnsi="Arial" w:cs="Arial"/>
          <w:sz w:val="20"/>
          <w:szCs w:val="20"/>
          <w:lang w:eastAsia="en-GB"/>
        </w:rPr>
        <w:t>. Clarify that when the alignment properties are applied to an array element, the properties are applied to each occurrence of the element (as implied by the grammar).</w:t>
      </w:r>
    </w:p>
    <w:p w:rsidR="00C10D4C" w:rsidRPr="001D7643" w:rsidRDefault="00C10D4C">
      <w:pPr>
        <w:autoSpaceDE w:val="0"/>
        <w:rPr>
          <w:rFonts w:ascii="Arial" w:eastAsia="Times New Roman" w:hAnsi="Arial" w:cs="Arial"/>
          <w:sz w:val="20"/>
          <w:szCs w:val="20"/>
          <w:lang w:eastAsia="en-GB"/>
        </w:rPr>
      </w:pPr>
    </w:p>
    <w:p w:rsidR="005A5149" w:rsidRPr="001D7643" w:rsidRDefault="00F5266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13.11.1</w:t>
      </w:r>
      <w:r w:rsidRPr="001D7643">
        <w:rPr>
          <w:rFonts w:ascii="Arial" w:eastAsia="Times New Roman" w:hAnsi="Arial" w:cs="Arial"/>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Pr="001D7643" w:rsidRDefault="00F52668">
      <w:pPr>
        <w:autoSpaceDE w:val="0"/>
        <w:rPr>
          <w:rFonts w:ascii="Arial" w:eastAsia="Times New Roman" w:hAnsi="Arial" w:cs="Arial"/>
          <w:sz w:val="20"/>
          <w:szCs w:val="20"/>
          <w:lang w:eastAsia="en-GB"/>
        </w:rPr>
      </w:pPr>
    </w:p>
    <w:p w:rsidR="00F52668"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lastRenderedPageBreak/>
        <w:t>2.105</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9.1.1</w:t>
      </w:r>
      <w:r w:rsidRPr="001D7643">
        <w:rPr>
          <w:rFonts w:ascii="Arial" w:eastAsia="Times New Roman" w:hAnsi="Arial" w:cs="Arial"/>
          <w:sz w:val="20"/>
          <w:szCs w:val="20"/>
          <w:lang w:eastAsia="en-GB"/>
        </w:rPr>
        <w:t>. State that the presence of a separator is not sufficient to cause the parser to assert that a component is known to exist.</w:t>
      </w:r>
    </w:p>
    <w:p w:rsidR="002144B9" w:rsidRPr="001D7643" w:rsidRDefault="002144B9">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13.6</w:t>
      </w:r>
      <w:r w:rsidRPr="001D7643">
        <w:rPr>
          <w:rFonts w:ascii="Arial" w:eastAsia="Times New Roman" w:hAnsi="Arial" w:cs="Arial"/>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sidRPr="001D7643">
        <w:rPr>
          <w:rFonts w:ascii="Arial" w:eastAsia="Times New Roman" w:hAnsi="Arial" w:cs="Arial"/>
          <w:sz w:val="20"/>
          <w:szCs w:val="20"/>
          <w:lang w:eastAsia="en-GB"/>
        </w:rPr>
        <w:t xml:space="preserve"> i</w:t>
      </w:r>
      <w:r w:rsidRPr="001D7643">
        <w:rPr>
          <w:rFonts w:ascii="Arial" w:eastAsia="Times New Roman" w:hAnsi="Arial" w:cs="Arial"/>
          <w:sz w:val="20"/>
          <w:szCs w:val="20"/>
          <w:lang w:eastAsia="en-GB"/>
        </w:rPr>
        <w:t>s</w:t>
      </w:r>
      <w:r w:rsidR="00C07203" w:rsidRPr="001D7643">
        <w:rPr>
          <w:rFonts w:ascii="Arial" w:eastAsia="Times New Roman" w:hAnsi="Arial" w:cs="Arial"/>
          <w:sz w:val="20"/>
          <w:szCs w:val="20"/>
          <w:lang w:eastAsia="en-GB"/>
        </w:rPr>
        <w:t xml:space="preserve"> an</w:t>
      </w:r>
      <w:r w:rsidRPr="001D7643">
        <w:rPr>
          <w:rFonts w:ascii="Arial" w:eastAsia="Times New Roman" w:hAnsi="Arial" w:cs="Arial"/>
          <w:sz w:val="20"/>
          <w:szCs w:val="20"/>
          <w:lang w:eastAsia="en-GB"/>
        </w:rPr>
        <w:t xml:space="preserve"> expression, the checking</w:t>
      </w:r>
      <w:r w:rsidR="00A53264" w:rsidRPr="001D7643">
        <w:rPr>
          <w:rFonts w:ascii="Arial" w:eastAsia="Times New Roman" w:hAnsi="Arial" w:cs="Arial"/>
          <w:sz w:val="20"/>
          <w:szCs w:val="20"/>
          <w:lang w:eastAsia="en-GB"/>
        </w:rPr>
        <w:t xml:space="preserve"> of this constraint</w:t>
      </w:r>
      <w:r w:rsidRPr="001D7643">
        <w:rPr>
          <w:rFonts w:ascii="Arial" w:eastAsia="Times New Roman" w:hAnsi="Arial" w:cs="Arial"/>
          <w:sz w:val="20"/>
          <w:szCs w:val="20"/>
          <w:lang w:eastAsia="en-GB"/>
        </w:rPr>
        <w:t xml:space="preserve"> cannot take place until processing.</w:t>
      </w:r>
    </w:p>
    <w:p w:rsidR="002144B9" w:rsidRPr="001D7643" w:rsidRDefault="002144B9">
      <w:pPr>
        <w:autoSpaceDE w:val="0"/>
        <w:rPr>
          <w:rFonts w:ascii="Arial" w:eastAsia="Times New Roman" w:hAnsi="Arial" w:cs="Arial"/>
          <w:sz w:val="20"/>
          <w:szCs w:val="20"/>
          <w:lang w:eastAsia="en-GB"/>
        </w:rPr>
      </w:pPr>
    </w:p>
    <w:p w:rsidR="00F9515C" w:rsidRPr="001D7643" w:rsidRDefault="005B066D">
      <w:pPr>
        <w:autoSpaceDE w:val="0"/>
        <w:rPr>
          <w:ins w:id="70" w:author="Steve Hanson" w:date="2014-07-22T19:02:00Z"/>
          <w:rFonts w:ascii="Arial" w:eastAsia="Times New Roman" w:hAnsi="Arial" w:cs="Arial"/>
          <w:sz w:val="20"/>
          <w:szCs w:val="20"/>
          <w:lang w:eastAsia="en-GB"/>
        </w:rPr>
      </w:pPr>
      <w:r w:rsidRPr="001D7643">
        <w:rPr>
          <w:rFonts w:ascii="Arial" w:eastAsia="Times New Roman" w:hAnsi="Arial" w:cs="Arial"/>
          <w:b/>
          <w:sz w:val="20"/>
          <w:szCs w:val="20"/>
          <w:lang w:eastAsia="en-GB"/>
        </w:rPr>
        <w:t>2.107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ins w:id="71" w:author="Steve Hanson" w:date="2014-07-22T18:49:00Z">
        <w:r w:rsidR="00AC7229" w:rsidRPr="001D7643">
          <w:rPr>
            <w:rFonts w:ascii="Arial" w:eastAsia="Times New Roman" w:hAnsi="Arial" w:cs="Arial"/>
            <w:i/>
            <w:sz w:val="20"/>
            <w:szCs w:val="20"/>
            <w:lang w:eastAsia="en-GB"/>
          </w:rPr>
          <w:t xml:space="preserve">3, </w:t>
        </w:r>
      </w:ins>
      <w:r w:rsidRPr="001D7643">
        <w:rPr>
          <w:rFonts w:ascii="Arial" w:eastAsia="Times New Roman" w:hAnsi="Arial" w:cs="Arial"/>
          <w:i/>
          <w:sz w:val="20"/>
          <w:szCs w:val="20"/>
          <w:lang w:eastAsia="en-GB"/>
        </w:rPr>
        <w:t>11</w:t>
      </w:r>
      <w:r w:rsidRPr="001D7643">
        <w:rPr>
          <w:rFonts w:ascii="Arial" w:eastAsia="Times New Roman" w:hAnsi="Arial" w:cs="Arial"/>
          <w:sz w:val="20"/>
          <w:szCs w:val="20"/>
          <w:lang w:eastAsia="en-GB"/>
        </w:rPr>
        <w:t xml:space="preserve">. </w:t>
      </w:r>
    </w:p>
    <w:p w:rsidR="00F9515C" w:rsidRPr="001D7643" w:rsidRDefault="00F9515C">
      <w:pPr>
        <w:autoSpaceDE w:val="0"/>
        <w:rPr>
          <w:ins w:id="72" w:author="Steve Hanson" w:date="2014-07-22T19:02:00Z"/>
          <w:rFonts w:ascii="Arial" w:eastAsia="Times New Roman" w:hAnsi="Arial" w:cs="Arial"/>
          <w:sz w:val="20"/>
          <w:szCs w:val="20"/>
          <w:lang w:eastAsia="en-GB"/>
        </w:rPr>
      </w:pPr>
    </w:p>
    <w:p w:rsidR="00F9515C" w:rsidRPr="001D7643" w:rsidRDefault="00F9515C" w:rsidP="00F9515C">
      <w:pPr>
        <w:rPr>
          <w:ins w:id="73" w:author="Steve Hanson" w:date="2014-07-22T19:02:00Z"/>
          <w:rFonts w:ascii="Arial" w:hAnsi="Arial" w:cs="Arial"/>
          <w:color w:val="000000"/>
          <w:sz w:val="20"/>
          <w:szCs w:val="20"/>
          <w:lang w:eastAsia="en-GB"/>
        </w:rPr>
      </w:pPr>
      <w:ins w:id="74" w:author="Steve Hanson" w:date="2014-07-22T19:02:00Z">
        <w:r w:rsidRPr="001D7643">
          <w:rPr>
            <w:rFonts w:ascii="Arial" w:hAnsi="Arial" w:cs="Arial"/>
            <w:i/>
            <w:color w:val="000000" w:themeColor="text1"/>
            <w:sz w:val="20"/>
            <w:szCs w:val="20"/>
          </w:rPr>
          <w:t>Updated 2014-07-21</w:t>
        </w:r>
      </w:ins>
      <w:ins w:id="75" w:author="Steve Hanson" w:date="2014-08-28T12:06:00Z">
        <w:r w:rsidR="000B060E" w:rsidRPr="001D7643">
          <w:rPr>
            <w:rFonts w:ascii="Arial" w:hAnsi="Arial" w:cs="Arial"/>
            <w:i/>
            <w:color w:val="000000" w:themeColor="text1"/>
            <w:sz w:val="20"/>
            <w:szCs w:val="20"/>
          </w:rPr>
          <w:t xml:space="preserve"> and 2014-08-28</w:t>
        </w:r>
      </w:ins>
      <w:ins w:id="76" w:author="Steve Hanson" w:date="2014-07-22T19:02:00Z">
        <w:r w:rsidRPr="001D7643">
          <w:rPr>
            <w:rFonts w:ascii="Arial" w:hAnsi="Arial" w:cs="Arial"/>
            <w:i/>
            <w:color w:val="000000" w:themeColor="text1"/>
            <w:sz w:val="20"/>
            <w:szCs w:val="20"/>
          </w:rPr>
          <w:t xml:space="preserve"> to introduce the concept of a DFDL standard encoding </w:t>
        </w:r>
      </w:ins>
    </w:p>
    <w:p w:rsidR="00F9515C" w:rsidRPr="001D7643" w:rsidRDefault="00F9515C">
      <w:pPr>
        <w:autoSpaceDE w:val="0"/>
        <w:rPr>
          <w:ins w:id="77" w:author="Steve Hanson" w:date="2014-07-22T19:02:00Z"/>
          <w:rFonts w:ascii="Arial" w:eastAsia="Times New Roman" w:hAnsi="Arial" w:cs="Arial"/>
          <w:sz w:val="20"/>
          <w:szCs w:val="20"/>
          <w:lang w:eastAsia="en-GB"/>
        </w:rPr>
      </w:pPr>
    </w:p>
    <w:p w:rsidR="00AC7229" w:rsidRPr="001D7643" w:rsidRDefault="005B066D">
      <w:pPr>
        <w:autoSpaceDE w:val="0"/>
        <w:rPr>
          <w:ins w:id="78" w:author="Steve Hanson" w:date="2014-07-22T18:48:00Z"/>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list of </w:t>
      </w:r>
      <w:ins w:id="79" w:author="Steve Hanson" w:date="2014-08-29T09:29:00Z">
        <w:r w:rsidR="001F359D">
          <w:rPr>
            <w:rFonts w:ascii="Arial" w:eastAsia="Times New Roman" w:hAnsi="Arial" w:cs="Arial"/>
            <w:sz w:val="20"/>
            <w:szCs w:val="20"/>
            <w:lang w:eastAsia="en-GB"/>
          </w:rPr>
          <w:t>kinds of value</w:t>
        </w:r>
      </w:ins>
      <w:del w:id="80" w:author="Steve Hanson" w:date="2014-08-29T09:29:00Z">
        <w:r w:rsidRPr="001D7643" w:rsidDel="001F359D">
          <w:rPr>
            <w:rFonts w:ascii="Arial" w:eastAsia="Times New Roman" w:hAnsi="Arial" w:cs="Arial"/>
            <w:sz w:val="20"/>
            <w:szCs w:val="20"/>
            <w:lang w:eastAsia="en-GB"/>
          </w:rPr>
          <w:delText>enums</w:delText>
        </w:r>
      </w:del>
      <w:r w:rsidRPr="001D7643">
        <w:rPr>
          <w:rFonts w:ascii="Arial" w:eastAsia="Times New Roman" w:hAnsi="Arial" w:cs="Arial"/>
          <w:sz w:val="20"/>
          <w:szCs w:val="20"/>
          <w:lang w:eastAsia="en-GB"/>
        </w:rPr>
        <w:t xml:space="preserve"> for the encoding property is extended to include</w:t>
      </w:r>
      <w:ins w:id="81" w:author="Steve Hanson" w:date="2014-07-22T18:46:00Z">
        <w:r w:rsidR="00052A2E" w:rsidRPr="001D7643">
          <w:rPr>
            <w:rFonts w:ascii="Arial" w:eastAsia="Times New Roman" w:hAnsi="Arial" w:cs="Arial"/>
            <w:sz w:val="20"/>
            <w:szCs w:val="20"/>
            <w:lang w:eastAsia="en-GB"/>
          </w:rPr>
          <w:t xml:space="preserve"> </w:t>
        </w:r>
      </w:ins>
      <w:ins w:id="82" w:author="Steve Hanson" w:date="2014-07-22T18:48:00Z">
        <w:r w:rsidR="00AC7229" w:rsidRPr="001D7643">
          <w:rPr>
            <w:rFonts w:ascii="Arial" w:eastAsia="Times New Roman" w:hAnsi="Arial" w:cs="Arial"/>
            <w:sz w:val="20"/>
            <w:szCs w:val="20"/>
            <w:lang w:eastAsia="en-GB"/>
          </w:rPr>
          <w:t>‘</w:t>
        </w:r>
      </w:ins>
      <w:ins w:id="83" w:author="Steve Hanson" w:date="2014-07-22T18:46:00Z">
        <w:r w:rsidR="00052A2E" w:rsidRPr="001D7643">
          <w:rPr>
            <w:rFonts w:ascii="Arial" w:eastAsia="Times New Roman" w:hAnsi="Arial" w:cs="Arial"/>
            <w:sz w:val="20"/>
            <w:szCs w:val="20"/>
            <w:lang w:eastAsia="en-GB"/>
          </w:rPr>
          <w:t>DFDL standard encoding</w:t>
        </w:r>
      </w:ins>
      <w:ins w:id="84" w:author="Steve Hanson" w:date="2014-07-22T18:49:00Z">
        <w:r w:rsidR="00AC7229" w:rsidRPr="001D7643">
          <w:rPr>
            <w:rFonts w:ascii="Arial" w:eastAsia="Times New Roman" w:hAnsi="Arial" w:cs="Arial"/>
            <w:sz w:val="20"/>
            <w:szCs w:val="20"/>
            <w:lang w:eastAsia="en-GB"/>
          </w:rPr>
          <w:t>’</w:t>
        </w:r>
      </w:ins>
      <w:ins w:id="85" w:author="Steve Hanson" w:date="2014-07-22T18:46:00Z">
        <w:r w:rsidR="00052A2E" w:rsidRPr="001D7643">
          <w:rPr>
            <w:rFonts w:ascii="Arial" w:eastAsia="Times New Roman" w:hAnsi="Arial" w:cs="Arial"/>
            <w:sz w:val="20"/>
            <w:szCs w:val="20"/>
            <w:lang w:eastAsia="en-GB"/>
          </w:rPr>
          <w:t>. This is needed to support enco</w:t>
        </w:r>
      </w:ins>
      <w:ins w:id="86" w:author="Steve Hanson" w:date="2014-07-22T18:47:00Z">
        <w:r w:rsidR="00052A2E" w:rsidRPr="001D7643">
          <w:rPr>
            <w:rFonts w:ascii="Arial" w:eastAsia="Times New Roman" w:hAnsi="Arial" w:cs="Arial"/>
            <w:sz w:val="20"/>
            <w:szCs w:val="20"/>
            <w:lang w:eastAsia="en-GB"/>
          </w:rPr>
          <w:t>d</w:t>
        </w:r>
      </w:ins>
      <w:ins w:id="87" w:author="Steve Hanson" w:date="2014-07-22T18:46:00Z">
        <w:r w:rsidR="00052A2E" w:rsidRPr="001D7643">
          <w:rPr>
            <w:rFonts w:ascii="Arial" w:eastAsia="Times New Roman" w:hAnsi="Arial" w:cs="Arial"/>
            <w:sz w:val="20"/>
            <w:szCs w:val="20"/>
            <w:lang w:eastAsia="en-GB"/>
          </w:rPr>
          <w:t xml:space="preserve">ings </w:t>
        </w:r>
      </w:ins>
      <w:ins w:id="88" w:author="Steve Hanson" w:date="2014-07-22T18:47:00Z">
        <w:r w:rsidR="00052A2E" w:rsidRPr="001D7643">
          <w:rPr>
            <w:rFonts w:ascii="Arial" w:eastAsia="Times New Roman" w:hAnsi="Arial" w:cs="Arial"/>
            <w:sz w:val="20"/>
            <w:szCs w:val="20"/>
            <w:lang w:eastAsia="en-GB"/>
          </w:rPr>
          <w:t>for which there is not a</w:t>
        </w:r>
      </w:ins>
      <w:ins w:id="89" w:author="Steve Hanson" w:date="2014-07-22T18:59:00Z">
        <w:r w:rsidR="002568C7" w:rsidRPr="001D7643">
          <w:rPr>
            <w:rFonts w:ascii="Arial" w:eastAsia="Times New Roman" w:hAnsi="Arial" w:cs="Arial"/>
            <w:sz w:val="20"/>
            <w:szCs w:val="20"/>
            <w:lang w:eastAsia="en-GB"/>
          </w:rPr>
          <w:t xml:space="preserve">n IANA name or a CCSID </w:t>
        </w:r>
      </w:ins>
      <w:ins w:id="90" w:author="Steve Hanson" w:date="2014-07-22T18:47:00Z">
        <w:r w:rsidR="00052A2E" w:rsidRPr="001D7643">
          <w:rPr>
            <w:rFonts w:ascii="Arial" w:eastAsia="Times New Roman" w:hAnsi="Arial" w:cs="Arial"/>
            <w:sz w:val="20"/>
            <w:szCs w:val="20"/>
            <w:lang w:eastAsia="en-GB"/>
          </w:rPr>
          <w:t xml:space="preserve">but </w:t>
        </w:r>
      </w:ins>
      <w:ins w:id="91" w:author="Steve Hanson" w:date="2014-07-22T18:59:00Z">
        <w:r w:rsidR="002C7AF3" w:rsidRPr="001D7643">
          <w:rPr>
            <w:rFonts w:ascii="Arial" w:eastAsia="Times New Roman" w:hAnsi="Arial" w:cs="Arial"/>
            <w:sz w:val="20"/>
            <w:szCs w:val="20"/>
            <w:lang w:eastAsia="en-GB"/>
          </w:rPr>
          <w:t xml:space="preserve">for which the name and definition must be agreed upon by </w:t>
        </w:r>
      </w:ins>
      <w:ins w:id="92" w:author="Steve Hanson" w:date="2014-07-22T18:48:00Z">
        <w:r w:rsidR="00AC7229" w:rsidRPr="001D7643">
          <w:rPr>
            <w:rFonts w:ascii="Arial" w:eastAsia="Times New Roman" w:hAnsi="Arial" w:cs="Arial"/>
            <w:sz w:val="20"/>
            <w:szCs w:val="20"/>
            <w:lang w:eastAsia="en-GB"/>
          </w:rPr>
          <w:t xml:space="preserve">DFDL implementations. </w:t>
        </w:r>
      </w:ins>
      <w:ins w:id="93" w:author="Steve Hanson" w:date="2014-08-28T12:11:00Z">
        <w:r w:rsidR="00C413B0" w:rsidRPr="001D7643">
          <w:rPr>
            <w:rFonts w:ascii="Arial" w:eastAsia="Times New Roman" w:hAnsi="Arial" w:cs="Arial"/>
            <w:sz w:val="20"/>
            <w:szCs w:val="20"/>
            <w:lang w:eastAsia="en-GB"/>
          </w:rPr>
          <w:t>Such an encoding must start with ‘</w:t>
        </w:r>
      </w:ins>
      <w:ins w:id="94" w:author="Steve Hanson" w:date="2014-08-28T12:12:00Z">
        <w:r w:rsidR="00C413B0" w:rsidRPr="001D7643">
          <w:rPr>
            <w:rFonts w:ascii="Arial" w:eastAsia="Times New Roman" w:hAnsi="Arial" w:cs="Arial"/>
            <w:sz w:val="20"/>
            <w:szCs w:val="20"/>
            <w:lang w:eastAsia="en-GB"/>
          </w:rPr>
          <w:t>X</w:t>
        </w:r>
      </w:ins>
      <w:ins w:id="95" w:author="Steve Hanson" w:date="2014-08-28T12:11:00Z">
        <w:r w:rsidR="00C413B0" w:rsidRPr="001D7643">
          <w:rPr>
            <w:rFonts w:ascii="Arial" w:eastAsia="Times New Roman" w:hAnsi="Arial" w:cs="Arial"/>
            <w:sz w:val="20"/>
            <w:szCs w:val="20"/>
            <w:lang w:eastAsia="en-GB"/>
          </w:rPr>
          <w:t>-DFDL’ to avoid future name clashes</w:t>
        </w:r>
      </w:ins>
      <w:ins w:id="96" w:author="Steve Hanson" w:date="2014-08-28T12:12:00Z">
        <w:r w:rsidR="00C413B0" w:rsidRPr="001D7643">
          <w:rPr>
            <w:rFonts w:ascii="Arial" w:eastAsia="Times New Roman" w:hAnsi="Arial" w:cs="Arial"/>
            <w:sz w:val="20"/>
            <w:szCs w:val="20"/>
            <w:lang w:eastAsia="en-GB"/>
          </w:rPr>
          <w:t>.</w:t>
        </w:r>
      </w:ins>
      <w:ins w:id="97" w:author="Steve Hanson" w:date="2014-08-28T12:11:00Z">
        <w:r w:rsidR="00C413B0" w:rsidRPr="001D7643">
          <w:rPr>
            <w:rFonts w:ascii="Arial" w:eastAsia="Times New Roman" w:hAnsi="Arial" w:cs="Arial"/>
            <w:sz w:val="20"/>
            <w:szCs w:val="20"/>
            <w:lang w:eastAsia="en-GB"/>
          </w:rPr>
          <w:t xml:space="preserve"> </w:t>
        </w:r>
      </w:ins>
      <w:ins w:id="98" w:author="Steve Hanson" w:date="2014-07-22T19:00:00Z">
        <w:r w:rsidR="002C7AF3" w:rsidRPr="001D7643">
          <w:rPr>
            <w:rFonts w:ascii="Arial" w:eastAsia="Times New Roman" w:hAnsi="Arial" w:cs="Arial"/>
            <w:sz w:val="20"/>
            <w:szCs w:val="20"/>
            <w:lang w:eastAsia="en-GB"/>
          </w:rPr>
          <w:t>A</w:t>
        </w:r>
      </w:ins>
      <w:ins w:id="99" w:author="Steve Hanson" w:date="2014-07-22T18:49:00Z">
        <w:r w:rsidR="00AC7229" w:rsidRPr="001D7643">
          <w:rPr>
            <w:rFonts w:ascii="Arial" w:eastAsia="Times New Roman" w:hAnsi="Arial" w:cs="Arial"/>
            <w:sz w:val="20"/>
            <w:szCs w:val="20"/>
            <w:lang w:eastAsia="en-GB"/>
          </w:rPr>
          <w:t xml:space="preserve"> definition of ‘DFDL standard encoding’ will be added to the Glossary.</w:t>
        </w:r>
      </w:ins>
    </w:p>
    <w:p w:rsidR="00AC7229" w:rsidRPr="001D7643" w:rsidRDefault="00AC7229">
      <w:pPr>
        <w:autoSpaceDE w:val="0"/>
        <w:rPr>
          <w:ins w:id="100" w:author="Steve Hanson" w:date="2014-07-22T18:48:00Z"/>
          <w:rFonts w:ascii="Arial" w:eastAsia="Times New Roman" w:hAnsi="Arial" w:cs="Arial"/>
          <w:sz w:val="20"/>
          <w:szCs w:val="20"/>
          <w:lang w:eastAsia="en-GB"/>
        </w:rPr>
      </w:pPr>
    </w:p>
    <w:p w:rsidR="007F1DED" w:rsidRPr="001D7643" w:rsidDel="000B060E" w:rsidRDefault="005B066D">
      <w:pPr>
        <w:autoSpaceDE w:val="0"/>
        <w:rPr>
          <w:del w:id="101" w:author="Steve Hanson" w:date="2014-08-28T12:03:00Z"/>
          <w:rFonts w:ascii="Arial" w:eastAsia="Times New Roman" w:hAnsi="Arial" w:cs="Arial"/>
          <w:sz w:val="20"/>
          <w:szCs w:val="20"/>
          <w:lang w:eastAsia="en-GB"/>
        </w:rPr>
      </w:pPr>
      <w:del w:id="102" w:author="Steve Hanson" w:date="2014-07-22T18:48:00Z">
        <w:r w:rsidRPr="001D7643" w:rsidDel="00AC7229">
          <w:rPr>
            <w:rFonts w:ascii="Arial" w:eastAsia="Times New Roman" w:hAnsi="Arial" w:cs="Arial"/>
            <w:sz w:val="20"/>
            <w:szCs w:val="20"/>
            <w:lang w:eastAsia="en-GB"/>
          </w:rPr>
          <w:delText xml:space="preserve"> </w:delText>
        </w:r>
      </w:del>
      <w:del w:id="103" w:author="Steve Hanson" w:date="2014-08-28T12:03:00Z">
        <w:r w:rsidRPr="001D7643" w:rsidDel="000B060E">
          <w:rPr>
            <w:rFonts w:ascii="Arial" w:eastAsia="Times New Roman" w:hAnsi="Arial" w:cs="Arial"/>
            <w:sz w:val="20"/>
            <w:szCs w:val="20"/>
            <w:lang w:eastAsia="en-GB"/>
          </w:rPr>
          <w:delText xml:space="preserve">‘US-ASCII-7-bit-packed’ </w:delText>
        </w:r>
      </w:del>
      <w:del w:id="104" w:author="Steve Hanson" w:date="2014-07-22T18:47:00Z">
        <w:r w:rsidRPr="001D7643" w:rsidDel="00052A2E">
          <w:rPr>
            <w:rFonts w:ascii="Arial" w:eastAsia="Times New Roman" w:hAnsi="Arial" w:cs="Arial"/>
            <w:sz w:val="20"/>
            <w:szCs w:val="20"/>
            <w:lang w:eastAsia="en-GB"/>
          </w:rPr>
          <w:delText xml:space="preserve">in order to support data formats </w:delText>
        </w:r>
      </w:del>
      <w:del w:id="105" w:author="Steve Hanson" w:date="2014-08-28T12:03:00Z">
        <w:r w:rsidRPr="001D7643" w:rsidDel="000B060E">
          <w:rPr>
            <w:rFonts w:ascii="Arial" w:eastAsia="Times New Roman" w:hAnsi="Arial" w:cs="Arial"/>
            <w:sz w:val="20"/>
            <w:szCs w:val="20"/>
            <w:lang w:eastAsia="en-GB"/>
          </w:rPr>
          <w:delText xml:space="preserve">where ASCII characters are encoded in 7 bits with no padding bit. </w:delText>
        </w:r>
        <w:r w:rsidR="00573672" w:rsidRPr="001D7643" w:rsidDel="000B060E">
          <w:rPr>
            <w:rFonts w:ascii="Arial" w:eastAsia="Times New Roman" w:hAnsi="Arial" w:cs="Arial"/>
            <w:sz w:val="20"/>
            <w:szCs w:val="20"/>
            <w:lang w:eastAsia="en-GB"/>
          </w:rPr>
          <w:delText>Note that t</w:delText>
        </w:r>
        <w:r w:rsidRPr="001D7643" w:rsidDel="000B060E">
          <w:rPr>
            <w:rFonts w:ascii="Arial" w:eastAsia="Times New Roman" w:hAnsi="Arial" w:cs="Arial"/>
            <w:sz w:val="20"/>
            <w:szCs w:val="20"/>
            <w:lang w:eastAsia="en-GB"/>
          </w:rPr>
          <w:delText xml:space="preserve">he new enum is neither a CCSID or an IANA charset. </w:delText>
        </w:r>
      </w:del>
    </w:p>
    <w:p w:rsidR="00573672" w:rsidRPr="001D7643" w:rsidDel="000B060E" w:rsidRDefault="00573672">
      <w:pPr>
        <w:autoSpaceDE w:val="0"/>
        <w:rPr>
          <w:del w:id="106" w:author="Steve Hanson" w:date="2014-08-28T12:03:00Z"/>
          <w:rFonts w:ascii="Arial" w:eastAsia="Times New Roman" w:hAnsi="Arial" w:cs="Arial"/>
          <w:sz w:val="20"/>
          <w:szCs w:val="20"/>
          <w:lang w:eastAsia="en-GB"/>
        </w:rPr>
      </w:pPr>
    </w:p>
    <w:p w:rsidR="007F1DED" w:rsidRPr="001D7643" w:rsidDel="00AC7229" w:rsidRDefault="007F1DED">
      <w:pPr>
        <w:autoSpaceDE w:val="0"/>
        <w:rPr>
          <w:del w:id="107" w:author="Steve Hanson" w:date="2014-07-22T18:50:00Z"/>
          <w:rFonts w:ascii="Arial" w:eastAsia="Times New Roman" w:hAnsi="Arial" w:cs="Arial"/>
          <w:sz w:val="20"/>
          <w:szCs w:val="20"/>
          <w:lang w:eastAsia="en-GB"/>
        </w:rPr>
      </w:pPr>
      <w:del w:id="108" w:author="Steve Hanson" w:date="2014-07-22T18:50:00Z">
        <w:r w:rsidRPr="001D7643" w:rsidDel="00AC7229">
          <w:rPr>
            <w:rFonts w:ascii="Arial" w:eastAsia="Times New Roman" w:hAnsi="Arial" w:cs="Arial"/>
            <w:sz w:val="20"/>
            <w:szCs w:val="20"/>
            <w:lang w:eastAsia="en-GB"/>
          </w:rPr>
          <w:delText xml:space="preserve">The </w:delText>
        </w:r>
        <w:r w:rsidR="00573672" w:rsidRPr="001D7643" w:rsidDel="00AC7229">
          <w:rPr>
            <w:rFonts w:ascii="Arial" w:eastAsia="Times New Roman" w:hAnsi="Arial" w:cs="Arial"/>
            <w:sz w:val="20"/>
            <w:szCs w:val="20"/>
            <w:lang w:eastAsia="en-GB"/>
          </w:rPr>
          <w:delText>encoding ‘</w:delText>
        </w:r>
        <w:r w:rsidRPr="001D7643" w:rsidDel="00AC7229">
          <w:rPr>
            <w:rFonts w:ascii="Arial" w:eastAsia="Times New Roman" w:hAnsi="Arial" w:cs="Arial"/>
            <w:sz w:val="20"/>
            <w:szCs w:val="20"/>
            <w:lang w:eastAsia="en-GB"/>
          </w:rPr>
          <w:delText>US</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ASCII-7</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bit-packed</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 xml:space="preserve"> is 1-bit aligned. </w:delText>
        </w:r>
      </w:del>
    </w:p>
    <w:p w:rsidR="00573672" w:rsidRPr="001D7643" w:rsidDel="00AC7229" w:rsidRDefault="00573672">
      <w:pPr>
        <w:autoSpaceDE w:val="0"/>
        <w:rPr>
          <w:del w:id="109" w:author="Steve Hanson" w:date="2014-07-22T18:50:00Z"/>
          <w:rFonts w:ascii="Arial" w:eastAsia="Times New Roman" w:hAnsi="Arial" w:cs="Arial"/>
          <w:sz w:val="20"/>
          <w:szCs w:val="20"/>
          <w:lang w:eastAsia="en-GB"/>
        </w:rPr>
      </w:pPr>
    </w:p>
    <w:p w:rsidR="00573672" w:rsidRPr="001D7643" w:rsidRDefault="00AC7229" w:rsidP="00573672">
      <w:pPr>
        <w:autoSpaceDE w:val="0"/>
        <w:rPr>
          <w:ins w:id="110" w:author="Steve Hanson" w:date="2014-07-22T18:51:00Z"/>
          <w:rFonts w:ascii="Arial" w:eastAsia="Times New Roman" w:hAnsi="Arial" w:cs="Arial"/>
          <w:sz w:val="20"/>
          <w:szCs w:val="20"/>
          <w:lang w:eastAsia="en-GB"/>
        </w:rPr>
      </w:pPr>
      <w:ins w:id="111" w:author="Steve Hanson" w:date="2014-07-22T18:50:00Z">
        <w:r w:rsidRPr="001D7643">
          <w:rPr>
            <w:rFonts w:ascii="Arial" w:eastAsia="Times New Roman" w:hAnsi="Arial" w:cs="Arial"/>
            <w:sz w:val="20"/>
            <w:szCs w:val="20"/>
            <w:lang w:eastAsia="en-GB"/>
          </w:rPr>
          <w:t xml:space="preserve">No DFDL standard encodings will be </w:t>
        </w:r>
      </w:ins>
      <w:del w:id="112" w:author="Steve Hanson" w:date="2014-07-22T18:50:00Z">
        <w:r w:rsidR="00573672" w:rsidRPr="001D7643" w:rsidDel="00AC7229">
          <w:rPr>
            <w:rFonts w:ascii="Arial" w:eastAsia="Times New Roman" w:hAnsi="Arial" w:cs="Arial"/>
            <w:sz w:val="20"/>
            <w:szCs w:val="20"/>
            <w:lang w:eastAsia="en-GB"/>
          </w:rPr>
          <w:delText>The new enum is not</w:delText>
        </w:r>
      </w:del>
      <w:del w:id="113" w:author="Steve Hanson" w:date="2014-07-22T19:00:00Z">
        <w:r w:rsidR="00573672" w:rsidRPr="001D7643" w:rsidDel="002C7AF3">
          <w:rPr>
            <w:rFonts w:ascii="Arial" w:eastAsia="Times New Roman" w:hAnsi="Arial" w:cs="Arial"/>
            <w:sz w:val="20"/>
            <w:szCs w:val="20"/>
            <w:lang w:eastAsia="en-GB"/>
          </w:rPr>
          <w:delText xml:space="preserve"> </w:delText>
        </w:r>
      </w:del>
      <w:r w:rsidR="00573672" w:rsidRPr="001D7643">
        <w:rPr>
          <w:rFonts w:ascii="Arial" w:eastAsia="Times New Roman" w:hAnsi="Arial" w:cs="Arial"/>
          <w:sz w:val="20"/>
          <w:szCs w:val="20"/>
          <w:lang w:eastAsia="en-GB"/>
        </w:rPr>
        <w:t xml:space="preserve">in the set of encodings that a DFDL processor must accept in order to be minimally conformant. </w:t>
      </w:r>
    </w:p>
    <w:p w:rsidR="00AC7229" w:rsidRPr="001D7643" w:rsidRDefault="00AC7229" w:rsidP="00573672">
      <w:pPr>
        <w:autoSpaceDE w:val="0"/>
        <w:rPr>
          <w:ins w:id="114" w:author="Steve Hanson" w:date="2014-07-22T18:51:00Z"/>
          <w:rFonts w:ascii="Arial" w:eastAsia="Times New Roman" w:hAnsi="Arial" w:cs="Arial"/>
          <w:sz w:val="20"/>
          <w:szCs w:val="20"/>
          <w:lang w:eastAsia="en-GB"/>
        </w:rPr>
      </w:pPr>
    </w:p>
    <w:p w:rsidR="00AC7229" w:rsidRPr="001D7643" w:rsidRDefault="00AC7229" w:rsidP="00573672">
      <w:pPr>
        <w:autoSpaceDE w:val="0"/>
        <w:rPr>
          <w:ins w:id="115" w:author="Steve Hanson" w:date="2014-08-28T12:03:00Z"/>
          <w:rFonts w:ascii="Arial" w:eastAsia="Times New Roman" w:hAnsi="Arial" w:cs="Arial"/>
          <w:sz w:val="20"/>
          <w:szCs w:val="20"/>
          <w:lang w:eastAsia="en-GB"/>
        </w:rPr>
      </w:pPr>
      <w:ins w:id="116" w:author="Steve Hanson" w:date="2014-07-22T18:51:00Z">
        <w:r w:rsidRPr="001D7643">
          <w:rPr>
            <w:rFonts w:ascii="Arial" w:eastAsia="Times New Roman" w:hAnsi="Arial" w:cs="Arial"/>
            <w:sz w:val="20"/>
            <w:szCs w:val="20"/>
            <w:lang w:eastAsia="en-GB"/>
          </w:rPr>
          <w:t xml:space="preserve">A </w:t>
        </w:r>
      </w:ins>
      <w:ins w:id="117" w:author="Steve Hanson" w:date="2014-08-28T12:06:00Z">
        <w:r w:rsidR="000B060E" w:rsidRPr="001D7643">
          <w:rPr>
            <w:rFonts w:ascii="Arial" w:eastAsia="Times New Roman" w:hAnsi="Arial" w:cs="Arial"/>
            <w:sz w:val="20"/>
            <w:szCs w:val="20"/>
            <w:lang w:eastAsia="en-GB"/>
          </w:rPr>
          <w:t>new</w:t>
        </w:r>
      </w:ins>
      <w:ins w:id="118" w:author="Steve Hanson" w:date="2014-07-22T18:51:00Z">
        <w:r w:rsidRPr="001D7643">
          <w:rPr>
            <w:rFonts w:ascii="Arial" w:eastAsia="Times New Roman" w:hAnsi="Arial" w:cs="Arial"/>
            <w:sz w:val="20"/>
            <w:szCs w:val="20"/>
            <w:lang w:eastAsia="en-GB"/>
          </w:rPr>
          <w:t xml:space="preserve"> </w:t>
        </w:r>
      </w:ins>
      <w:ins w:id="119" w:author="Steve Hanson" w:date="2014-07-22T18:52:00Z">
        <w:r w:rsidRPr="001D7643">
          <w:rPr>
            <w:rFonts w:ascii="Arial" w:eastAsia="Times New Roman" w:hAnsi="Arial" w:cs="Arial"/>
            <w:sz w:val="20"/>
            <w:szCs w:val="20"/>
            <w:lang w:eastAsia="en-GB"/>
          </w:rPr>
          <w:t>A</w:t>
        </w:r>
      </w:ins>
      <w:ins w:id="120" w:author="Steve Hanson" w:date="2014-07-22T18:51:00Z">
        <w:r w:rsidRPr="001D7643">
          <w:rPr>
            <w:rFonts w:ascii="Arial" w:eastAsia="Times New Roman" w:hAnsi="Arial" w:cs="Arial"/>
            <w:sz w:val="20"/>
            <w:szCs w:val="20"/>
            <w:lang w:eastAsia="en-GB"/>
          </w:rPr>
          <w:t xml:space="preserve">ppendix </w:t>
        </w:r>
      </w:ins>
      <w:ins w:id="121" w:author="Steve Hanson" w:date="2014-08-28T12:06:00Z">
        <w:r w:rsidR="000B060E" w:rsidRPr="001D7643">
          <w:rPr>
            <w:rFonts w:ascii="Arial" w:eastAsia="Times New Roman" w:hAnsi="Arial" w:cs="Arial"/>
            <w:sz w:val="20"/>
            <w:szCs w:val="20"/>
            <w:lang w:eastAsia="en-GB"/>
          </w:rPr>
          <w:t xml:space="preserve">to the DFDL specification </w:t>
        </w:r>
      </w:ins>
      <w:ins w:id="122" w:author="Steve Hanson" w:date="2014-07-22T18:51:00Z">
        <w:r w:rsidRPr="001D7643">
          <w:rPr>
            <w:rFonts w:ascii="Arial" w:eastAsia="Times New Roman" w:hAnsi="Arial" w:cs="Arial"/>
            <w:sz w:val="20"/>
            <w:szCs w:val="20"/>
            <w:lang w:eastAsia="en-GB"/>
          </w:rPr>
          <w:t>will define all DFDL standard encodings.</w:t>
        </w:r>
      </w:ins>
    </w:p>
    <w:p w:rsidR="000B060E" w:rsidRPr="001D7643" w:rsidRDefault="000B060E" w:rsidP="00573672">
      <w:pPr>
        <w:autoSpaceDE w:val="0"/>
        <w:rPr>
          <w:ins w:id="123" w:author="Steve Hanson" w:date="2014-08-28T12:03:00Z"/>
          <w:rFonts w:ascii="Arial" w:eastAsia="Times New Roman" w:hAnsi="Arial" w:cs="Arial"/>
          <w:sz w:val="20"/>
          <w:szCs w:val="20"/>
          <w:lang w:eastAsia="en-GB"/>
        </w:rPr>
      </w:pPr>
    </w:p>
    <w:p w:rsidR="000B060E" w:rsidRPr="001D7643" w:rsidRDefault="000B060E" w:rsidP="000B060E">
      <w:pPr>
        <w:autoSpaceDE w:val="0"/>
        <w:rPr>
          <w:ins w:id="124" w:author="Steve Hanson" w:date="2014-08-28T12:03:00Z"/>
          <w:rFonts w:ascii="Arial" w:eastAsia="Times New Roman" w:hAnsi="Arial" w:cs="Arial"/>
          <w:sz w:val="20"/>
          <w:szCs w:val="20"/>
          <w:lang w:eastAsia="en-GB"/>
        </w:rPr>
      </w:pPr>
      <w:ins w:id="125" w:author="Steve Hanson" w:date="2014-08-28T12:03:00Z">
        <w:r w:rsidRPr="001D7643">
          <w:rPr>
            <w:rFonts w:ascii="Arial" w:eastAsia="Times New Roman" w:hAnsi="Arial" w:cs="Arial"/>
            <w:sz w:val="20"/>
            <w:szCs w:val="20"/>
            <w:lang w:eastAsia="en-GB"/>
          </w:rPr>
          <w:t>Two example</w:t>
        </w:r>
      </w:ins>
      <w:ins w:id="126" w:author="Steve Hanson" w:date="2014-08-28T12:04:00Z">
        <w:r w:rsidRPr="001D7643">
          <w:rPr>
            <w:rFonts w:ascii="Arial" w:eastAsia="Times New Roman" w:hAnsi="Arial" w:cs="Arial"/>
            <w:sz w:val="20"/>
            <w:szCs w:val="20"/>
            <w:lang w:eastAsia="en-GB"/>
          </w:rPr>
          <w:t>s</w:t>
        </w:r>
      </w:ins>
      <w:ins w:id="127" w:author="Steve Hanson" w:date="2014-08-28T12:03:00Z">
        <w:r w:rsidRPr="001D7643">
          <w:rPr>
            <w:rFonts w:ascii="Arial" w:eastAsia="Times New Roman" w:hAnsi="Arial" w:cs="Arial"/>
            <w:sz w:val="20"/>
            <w:szCs w:val="20"/>
            <w:lang w:eastAsia="en-GB"/>
          </w:rPr>
          <w:t xml:space="preserve"> </w:t>
        </w:r>
      </w:ins>
      <w:ins w:id="128" w:author="Steve Hanson" w:date="2014-08-28T12:12:00Z">
        <w:r w:rsidR="00C413B0" w:rsidRPr="001D7643">
          <w:rPr>
            <w:rFonts w:ascii="Arial" w:eastAsia="Times New Roman" w:hAnsi="Arial" w:cs="Arial"/>
            <w:sz w:val="20"/>
            <w:szCs w:val="20"/>
            <w:lang w:eastAsia="en-GB"/>
          </w:rPr>
          <w:t xml:space="preserve">of DFDL standard encodings </w:t>
        </w:r>
      </w:ins>
      <w:ins w:id="129" w:author="Steve Hanson" w:date="2014-08-28T12:04:00Z">
        <w:r w:rsidRPr="001D7643">
          <w:rPr>
            <w:rFonts w:ascii="Arial" w:eastAsia="Times New Roman" w:hAnsi="Arial" w:cs="Arial"/>
            <w:sz w:val="20"/>
            <w:szCs w:val="20"/>
            <w:lang w:eastAsia="en-GB"/>
          </w:rPr>
          <w:t xml:space="preserve">are </w:t>
        </w:r>
      </w:ins>
      <w:ins w:id="130" w:author="Steve Hanson" w:date="2014-08-28T12:03:00Z">
        <w:r w:rsidRPr="001D7643">
          <w:rPr>
            <w:rFonts w:ascii="Arial" w:eastAsia="Times New Roman" w:hAnsi="Arial" w:cs="Arial"/>
            <w:sz w:val="20"/>
            <w:szCs w:val="20"/>
            <w:lang w:eastAsia="en-GB"/>
          </w:rPr>
          <w:t>‘</w:t>
        </w:r>
      </w:ins>
      <w:ins w:id="131" w:author="Steve Hanson" w:date="2014-08-28T12:04:00Z">
        <w:r w:rsidRPr="001D7643">
          <w:rPr>
            <w:rFonts w:ascii="Arial" w:eastAsia="Times New Roman" w:hAnsi="Arial" w:cs="Arial"/>
            <w:sz w:val="20"/>
            <w:szCs w:val="20"/>
            <w:lang w:eastAsia="en-GB"/>
          </w:rPr>
          <w:t>X</w:t>
        </w:r>
      </w:ins>
      <w:ins w:id="132" w:author="Steve Hanson" w:date="2014-08-28T12:03:00Z">
        <w:r w:rsidRPr="001D7643">
          <w:rPr>
            <w:rFonts w:ascii="Arial" w:eastAsia="Times New Roman" w:hAnsi="Arial" w:cs="Arial"/>
            <w:sz w:val="20"/>
            <w:szCs w:val="20"/>
            <w:lang w:eastAsia="en-GB"/>
          </w:rPr>
          <w:t>-DFDL-US-ASCII-7-</w:t>
        </w:r>
      </w:ins>
      <w:ins w:id="133" w:author="Steve Hanson" w:date="2014-08-28T12:04:00Z">
        <w:r w:rsidRPr="001D7643">
          <w:rPr>
            <w:rFonts w:ascii="Arial" w:eastAsia="Times New Roman" w:hAnsi="Arial" w:cs="Arial"/>
            <w:sz w:val="20"/>
            <w:szCs w:val="20"/>
            <w:lang w:eastAsia="en-GB"/>
          </w:rPr>
          <w:t>BIT</w:t>
        </w:r>
      </w:ins>
      <w:ins w:id="134" w:author="Steve Hanson" w:date="2014-08-28T12:03:00Z">
        <w:r w:rsidRPr="001D7643">
          <w:rPr>
            <w:rFonts w:ascii="Arial" w:eastAsia="Times New Roman" w:hAnsi="Arial" w:cs="Arial"/>
            <w:sz w:val="20"/>
            <w:szCs w:val="20"/>
            <w:lang w:eastAsia="en-GB"/>
          </w:rPr>
          <w:t>-</w:t>
        </w:r>
      </w:ins>
      <w:ins w:id="135" w:author="Steve Hanson" w:date="2014-08-28T12:04:00Z">
        <w:r w:rsidRPr="001D7643">
          <w:rPr>
            <w:rFonts w:ascii="Arial" w:eastAsia="Times New Roman" w:hAnsi="Arial" w:cs="Arial"/>
            <w:sz w:val="20"/>
            <w:szCs w:val="20"/>
            <w:lang w:eastAsia="en-GB"/>
          </w:rPr>
          <w:t>PACKED</w:t>
        </w:r>
      </w:ins>
      <w:ins w:id="136" w:author="Steve Hanson" w:date="2014-08-28T12:03:00Z">
        <w:r w:rsidRPr="001D7643">
          <w:rPr>
            <w:rFonts w:ascii="Arial" w:eastAsia="Times New Roman" w:hAnsi="Arial" w:cs="Arial"/>
            <w:sz w:val="20"/>
            <w:szCs w:val="20"/>
            <w:lang w:eastAsia="en-GB"/>
          </w:rPr>
          <w:t xml:space="preserve">’ </w:t>
        </w:r>
      </w:ins>
      <w:ins w:id="137" w:author="Steve Hanson" w:date="2014-08-28T12:04:00Z">
        <w:r w:rsidRPr="001D7643">
          <w:rPr>
            <w:rFonts w:ascii="Arial" w:eastAsia="Times New Roman" w:hAnsi="Arial" w:cs="Arial"/>
            <w:sz w:val="20"/>
            <w:szCs w:val="20"/>
            <w:lang w:eastAsia="en-GB"/>
          </w:rPr>
          <w:t>and ‘X-DFDL-US-ASCII-6-BIT-PACKED’</w:t>
        </w:r>
      </w:ins>
      <w:ins w:id="138" w:author="Steve Hanson" w:date="2014-08-28T12:11:00Z">
        <w:r w:rsidR="00C413B0" w:rsidRPr="001D7643">
          <w:rPr>
            <w:rFonts w:ascii="Arial" w:eastAsia="Times New Roman" w:hAnsi="Arial" w:cs="Arial"/>
            <w:sz w:val="20"/>
            <w:szCs w:val="20"/>
            <w:lang w:eastAsia="en-GB"/>
          </w:rPr>
          <w:t xml:space="preserve">. These are fully described in </w:t>
        </w:r>
      </w:ins>
      <w:ins w:id="139" w:author="Steve Hanson" w:date="2014-08-28T12:13:00Z">
        <w:r w:rsidR="00C413B0" w:rsidRPr="001D7643">
          <w:rPr>
            <w:rFonts w:ascii="Arial" w:eastAsia="Times New Roman" w:hAnsi="Arial" w:cs="Arial"/>
            <w:sz w:val="20"/>
            <w:szCs w:val="20"/>
            <w:lang w:eastAsia="en-GB"/>
          </w:rPr>
          <w:t>DFDL Experience Docu</w:t>
        </w:r>
        <w:r w:rsidR="00D64AF5" w:rsidRPr="001D7643">
          <w:rPr>
            <w:rFonts w:ascii="Arial" w:eastAsia="Times New Roman" w:hAnsi="Arial" w:cs="Arial"/>
            <w:sz w:val="20"/>
            <w:szCs w:val="20"/>
            <w:lang w:eastAsia="en-GB"/>
          </w:rPr>
          <w:t>ment 3 [DFDLX3]</w:t>
        </w:r>
      </w:ins>
      <w:ins w:id="140" w:author="Steve Hanson" w:date="2014-08-28T12:28:00Z">
        <w:r w:rsidR="00D64AF5" w:rsidRPr="001D7643">
          <w:rPr>
            <w:rFonts w:ascii="Arial" w:eastAsia="Times New Roman" w:hAnsi="Arial" w:cs="Arial"/>
            <w:sz w:val="20"/>
            <w:szCs w:val="20"/>
            <w:lang w:eastAsia="en-GB"/>
          </w:rPr>
          <w:t xml:space="preserve"> along with a template for specifying further examples.</w:t>
        </w:r>
      </w:ins>
    </w:p>
    <w:p w:rsidR="000B060E" w:rsidRPr="001D7643" w:rsidRDefault="000B060E" w:rsidP="000B060E">
      <w:pPr>
        <w:autoSpaceDE w:val="0"/>
        <w:rPr>
          <w:ins w:id="141" w:author="Steve Hanson" w:date="2014-08-28T12:03:00Z"/>
          <w:rFonts w:ascii="Arial" w:eastAsia="Times New Roman" w:hAnsi="Arial" w:cs="Arial"/>
          <w:sz w:val="20"/>
          <w:szCs w:val="20"/>
          <w:lang w:eastAsia="en-GB"/>
        </w:rPr>
      </w:pPr>
    </w:p>
    <w:p w:rsidR="000B060E" w:rsidRPr="001D7643" w:rsidDel="000B060E" w:rsidRDefault="000B060E" w:rsidP="00573672">
      <w:pPr>
        <w:autoSpaceDE w:val="0"/>
        <w:rPr>
          <w:del w:id="142" w:author="Steve Hanson" w:date="2014-08-28T12:03:00Z"/>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p>
    <w:p w:rsidR="006E4296" w:rsidRPr="001D7643" w:rsidRDefault="006E4296">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3</w:t>
      </w:r>
      <w:r w:rsidRPr="001D7643">
        <w:rPr>
          <w:rFonts w:ascii="Arial" w:eastAsia="Times New Roman" w:hAnsi="Arial" w:cs="Arial"/>
          <w:sz w:val="20"/>
          <w:szCs w:val="20"/>
          <w:lang w:eastAsia="en-GB"/>
        </w:rPr>
        <w:t xml:space="preserve">. </w:t>
      </w:r>
      <w:r w:rsidR="00761F7C" w:rsidRPr="001D7643">
        <w:rPr>
          <w:rFonts w:ascii="Arial" w:eastAsia="Times New Roman" w:hAnsi="Arial" w:cs="Arial"/>
          <w:sz w:val="20"/>
          <w:szCs w:val="20"/>
          <w:lang w:eastAsia="en-GB"/>
        </w:rPr>
        <w:t>Update t</w:t>
      </w:r>
      <w:r w:rsidRPr="001D7643">
        <w:rPr>
          <w:rFonts w:ascii="Arial" w:eastAsia="Times New Roman" w:hAnsi="Arial" w:cs="Arial"/>
          <w:sz w:val="20"/>
          <w:szCs w:val="20"/>
          <w:lang w:eastAsia="en-GB"/>
        </w:rPr>
        <w:t>he Glossary</w:t>
      </w:r>
      <w:r w:rsidR="00761F7C" w:rsidRPr="001D7643">
        <w:rPr>
          <w:rFonts w:ascii="Arial" w:eastAsia="Times New Roman" w:hAnsi="Arial" w:cs="Arial"/>
          <w:sz w:val="20"/>
          <w:szCs w:val="20"/>
          <w:lang w:eastAsia="en-GB"/>
        </w:rPr>
        <w:t xml:space="preserve"> concerning annotations, as follows</w:t>
      </w:r>
      <w:r w:rsidR="00E52B64" w:rsidRPr="001D7643">
        <w:rPr>
          <w:rFonts w:ascii="Arial" w:eastAsia="Times New Roman" w:hAnsi="Arial" w:cs="Arial"/>
          <w:sz w:val="20"/>
          <w:szCs w:val="20"/>
          <w:lang w:eastAsia="en-GB"/>
        </w:rPr>
        <w:t>, and use the</w:t>
      </w:r>
      <w:r w:rsidR="009F1201" w:rsidRPr="001D7643">
        <w:rPr>
          <w:rFonts w:ascii="Arial" w:eastAsia="Times New Roman" w:hAnsi="Arial" w:cs="Arial"/>
          <w:sz w:val="20"/>
          <w:szCs w:val="20"/>
          <w:lang w:eastAsia="en-GB"/>
        </w:rPr>
        <w:t xml:space="preserve"> new or changed</w:t>
      </w:r>
      <w:r w:rsidR="00E52B64" w:rsidRPr="001D7643">
        <w:rPr>
          <w:rFonts w:ascii="Arial" w:eastAsia="Times New Roman" w:hAnsi="Arial" w:cs="Arial"/>
          <w:sz w:val="20"/>
          <w:szCs w:val="20"/>
          <w:lang w:eastAsia="en-GB"/>
        </w:rPr>
        <w:t xml:space="preserve"> terms as appropriate throughout the specification</w:t>
      </w:r>
      <w:r w:rsidR="00761F7C" w:rsidRPr="001D7643">
        <w:rPr>
          <w:rFonts w:ascii="Arial" w:eastAsia="Times New Roman" w:hAnsi="Arial" w:cs="Arial"/>
          <w:sz w:val="20"/>
          <w:szCs w:val="20"/>
          <w:lang w:eastAsia="en-GB"/>
        </w:rPr>
        <w:t>:</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Add:</w:t>
      </w:r>
      <w:r w:rsidRPr="001D7643">
        <w:rPr>
          <w:rFonts w:ascii="Arial" w:hAnsi="Arial" w:cs="Arial"/>
          <w:sz w:val="20"/>
          <w:szCs w:val="20"/>
        </w:rPr>
        <w:t xml:space="preserve"> Annotation point</w:t>
      </w:r>
      <w:r w:rsidR="009F1201" w:rsidRPr="001D7643">
        <w:rPr>
          <w:rFonts w:ascii="Arial" w:hAnsi="Arial" w:cs="Arial"/>
          <w:sz w:val="20"/>
          <w:szCs w:val="20"/>
        </w:rPr>
        <w:t xml:space="preserve"> - </w:t>
      </w:r>
      <w:r w:rsidRPr="001D7643">
        <w:rPr>
          <w:rFonts w:ascii="Arial" w:hAnsi="Arial" w:cs="Arial"/>
          <w:sz w:val="20"/>
          <w:szCs w:val="20"/>
        </w:rPr>
        <w:t>A location within a DFDL schema where DFDL annotation elements are allowed to appear.</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Statement annotations - </w:t>
      </w:r>
      <w:r w:rsidR="009F1201" w:rsidRPr="001D7643">
        <w:rPr>
          <w:rFonts w:ascii="Arial" w:hAnsi="Arial" w:cs="Arial"/>
          <w:sz w:val="20"/>
          <w:szCs w:val="20"/>
        </w:rPr>
        <w:t>T</w:t>
      </w:r>
      <w:r w:rsidRPr="001D7643">
        <w:rPr>
          <w:rFonts w:ascii="Arial" w:hAnsi="Arial" w:cs="Arial"/>
          <w:sz w:val="20"/>
          <w:szCs w:val="20"/>
        </w:rPr>
        <w:t>he annotation elements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dfdl:discriminator, dfdl:setVariable, and dfdl:newVariableInstance. Also called DFDL Statements. </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Defining </w:t>
      </w:r>
      <w:r w:rsidR="002E4584" w:rsidRPr="001D7643">
        <w:rPr>
          <w:rFonts w:ascii="Arial" w:hAnsi="Arial" w:cs="Arial"/>
          <w:sz w:val="20"/>
          <w:szCs w:val="20"/>
        </w:rPr>
        <w:t>a</w:t>
      </w:r>
      <w:r w:rsidRPr="001D7643">
        <w:rPr>
          <w:rFonts w:ascii="Arial" w:hAnsi="Arial" w:cs="Arial"/>
          <w:sz w:val="20"/>
          <w:szCs w:val="20"/>
        </w:rPr>
        <w:t xml:space="preserve">nnotations </w:t>
      </w:r>
      <w:r w:rsidR="009F1201" w:rsidRPr="001D7643">
        <w:rPr>
          <w:rFonts w:ascii="Arial" w:hAnsi="Arial" w:cs="Arial"/>
          <w:sz w:val="20"/>
          <w:szCs w:val="20"/>
        </w:rPr>
        <w:t>- T</w:t>
      </w:r>
      <w:r w:rsidRPr="001D7643">
        <w:rPr>
          <w:rFonts w:ascii="Arial" w:hAnsi="Arial" w:cs="Arial"/>
          <w:sz w:val="20"/>
          <w:szCs w:val="20"/>
        </w:rPr>
        <w:t>he annotation elements dfdl:defineFormat, dfdl:defineVariable, and dfdl:defineEscapeScheme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i/>
          <w:sz w:val="20"/>
          <w:szCs w:val="20"/>
        </w:rPr>
        <w:t>:</w:t>
      </w:r>
      <w:r w:rsidR="00761F7C" w:rsidRPr="001D7643">
        <w:rPr>
          <w:rFonts w:ascii="Arial" w:hAnsi="Arial" w:cs="Arial"/>
        </w:rPr>
        <w:t xml:space="preserve"> </w:t>
      </w:r>
      <w:r w:rsidR="00761F7C" w:rsidRPr="001D7643">
        <w:rPr>
          <w:rFonts w:ascii="Arial" w:hAnsi="Arial" w:cs="Arial"/>
          <w:sz w:val="20"/>
          <w:szCs w:val="20"/>
        </w:rPr>
        <w:t xml:space="preserve">Format </w:t>
      </w:r>
      <w:r w:rsidRPr="001D7643">
        <w:rPr>
          <w:rFonts w:ascii="Arial" w:hAnsi="Arial" w:cs="Arial"/>
          <w:sz w:val="20"/>
          <w:szCs w:val="20"/>
        </w:rPr>
        <w:t>a</w:t>
      </w:r>
      <w:r w:rsidR="00761F7C" w:rsidRPr="001D7643">
        <w:rPr>
          <w:rFonts w:ascii="Arial" w:hAnsi="Arial" w:cs="Arial"/>
          <w:sz w:val="20"/>
          <w:szCs w:val="20"/>
        </w:rPr>
        <w:t xml:space="preserve">nnotations - </w:t>
      </w:r>
      <w:r w:rsidR="009F1201" w:rsidRPr="001D7643">
        <w:rPr>
          <w:rFonts w:ascii="Arial" w:hAnsi="Arial" w:cs="Arial"/>
          <w:sz w:val="20"/>
          <w:szCs w:val="20"/>
        </w:rPr>
        <w:t>T</w:t>
      </w:r>
      <w:r w:rsidR="00761F7C" w:rsidRPr="001D7643">
        <w:rPr>
          <w:rFonts w:ascii="Arial" w:hAnsi="Arial" w:cs="Arial"/>
          <w:sz w:val="20"/>
          <w:szCs w:val="20"/>
        </w:rPr>
        <w:t>he annotation elements dfdl</w:t>
      </w:r>
      <w:proofErr w:type="gramStart"/>
      <w:r w:rsidR="00761F7C" w:rsidRPr="001D7643">
        <w:rPr>
          <w:rFonts w:ascii="Arial" w:hAnsi="Arial" w:cs="Arial"/>
          <w:sz w:val="20"/>
          <w:szCs w:val="20"/>
        </w:rPr>
        <w:t>:format</w:t>
      </w:r>
      <w:proofErr w:type="gramEnd"/>
      <w:r w:rsidR="00761F7C" w:rsidRPr="001D7643">
        <w:rPr>
          <w:rFonts w:ascii="Arial" w:hAnsi="Arial" w:cs="Arial"/>
          <w:sz w:val="20"/>
          <w:szCs w:val="20"/>
        </w:rPr>
        <w:t>, dfdl:element, dfdl:simpleType, dfdl:group, dfdl:sequence, and dfdl:choice.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sz w:val="20"/>
          <w:szCs w:val="20"/>
        </w:rPr>
        <w:t>: Physical Layer - A DFDL Schema adds DFDL annotations onto an XSDL language schema. The annotations describe the physical representation or physical layer of the data.</w:t>
      </w:r>
    </w:p>
    <w:p w:rsidR="00761F7C" w:rsidRPr="001D7643" w:rsidRDefault="00761F7C"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sz w:val="20"/>
          <w:szCs w:val="20"/>
        </w:rPr>
        <w:t>Add</w:t>
      </w:r>
      <w:r w:rsidRPr="001D7643">
        <w:rPr>
          <w:rFonts w:ascii="Arial" w:hAnsi="Arial" w:cs="Arial"/>
          <w:i/>
          <w:iCs/>
          <w:sz w:val="20"/>
          <w:szCs w:val="20"/>
        </w:rPr>
        <w:t xml:space="preserve">: </w:t>
      </w:r>
      <w:r w:rsidRPr="001D7643">
        <w:rPr>
          <w:rFonts w:ascii="Arial" w:hAnsi="Arial" w:cs="Arial"/>
          <w:iCs/>
          <w:sz w:val="20"/>
          <w:szCs w:val="20"/>
        </w:rPr>
        <w:t>Resolved s</w:t>
      </w:r>
      <w:r w:rsidRPr="001D7643">
        <w:rPr>
          <w:rFonts w:ascii="Arial" w:hAnsi="Arial" w:cs="Arial"/>
          <w:iCs/>
          <w:color w:val="000000" w:themeColor="text1"/>
          <w:sz w:val="20"/>
          <w:szCs w:val="20"/>
        </w:rPr>
        <w:t>et of annotations</w:t>
      </w:r>
      <w:r w:rsidR="009F1201" w:rsidRPr="001D7643">
        <w:rPr>
          <w:rFonts w:ascii="Arial" w:hAnsi="Arial" w:cs="Arial"/>
          <w:iCs/>
          <w:color w:val="000000" w:themeColor="text1"/>
          <w:sz w:val="20"/>
          <w:szCs w:val="20"/>
        </w:rPr>
        <w:t xml:space="preserve"> - </w:t>
      </w:r>
      <w:r w:rsidRPr="001D7643">
        <w:rPr>
          <w:rFonts w:ascii="Arial" w:hAnsi="Arial" w:cs="Arial"/>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1D7643">
        <w:rPr>
          <w:rFonts w:ascii="Arial" w:hAnsi="Arial" w:cs="Arial"/>
          <w:i/>
          <w:iCs/>
          <w:color w:val="000000" w:themeColor="text1"/>
          <w:sz w:val="20"/>
          <w:szCs w:val="20"/>
        </w:rPr>
        <w:t>resolved set of annotations</w:t>
      </w:r>
      <w:r w:rsidRPr="001D7643">
        <w:rPr>
          <w:rFonts w:ascii="Arial" w:hAnsi="Arial" w:cs="Arial"/>
          <w:color w:val="000000" w:themeColor="text1"/>
          <w:sz w:val="20"/>
          <w:szCs w:val="20"/>
        </w:rPr>
        <w:t xml:space="preserve"> for the schema component.</w:t>
      </w:r>
    </w:p>
    <w:p w:rsidR="00C10D4C" w:rsidRPr="001D7643" w:rsidRDefault="00C10D4C">
      <w:pPr>
        <w:autoSpaceDE w:val="0"/>
        <w:rPr>
          <w:rFonts w:ascii="Arial" w:hAnsi="Arial" w:cs="Arial"/>
          <w:color w:val="000000" w:themeColor="text1"/>
          <w:sz w:val="20"/>
          <w:szCs w:val="20"/>
        </w:rPr>
      </w:pPr>
    </w:p>
    <w:p w:rsidR="00C10D4C" w:rsidRPr="001D7643" w:rsidRDefault="002E4584">
      <w:pPr>
        <w:autoSpaceDE w:val="0"/>
        <w:rPr>
          <w:rFonts w:ascii="Arial" w:hAnsi="Arial" w:cs="Arial"/>
          <w:color w:val="000000" w:themeColor="text1"/>
          <w:sz w:val="20"/>
          <w:szCs w:val="20"/>
        </w:rPr>
      </w:pPr>
      <w:r w:rsidRPr="001D7643">
        <w:rPr>
          <w:rFonts w:ascii="Arial" w:hAnsi="Arial" w:cs="Arial"/>
          <w:b/>
          <w:color w:val="000000" w:themeColor="text1"/>
          <w:sz w:val="20"/>
          <w:szCs w:val="20"/>
        </w:rPr>
        <w:t>2.109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w:t>
      </w:r>
      <w:r w:rsidRPr="001D7643">
        <w:rPr>
          <w:rFonts w:ascii="Arial" w:hAnsi="Arial" w:cs="Arial"/>
          <w:bCs/>
          <w:i/>
          <w:color w:val="000000" w:themeColor="text1"/>
          <w:sz w:val="20"/>
          <w:szCs w:val="20"/>
        </w:rPr>
        <w:t>ection 6.2</w:t>
      </w:r>
      <w:r w:rsidRPr="001D7643">
        <w:rPr>
          <w:rFonts w:ascii="Arial" w:hAnsi="Arial" w:cs="Arial"/>
          <w:b/>
          <w:bCs/>
          <w:color w:val="000000" w:themeColor="text1"/>
          <w:sz w:val="20"/>
          <w:szCs w:val="20"/>
        </w:rPr>
        <w:t xml:space="preserve">. </w:t>
      </w:r>
      <w:r w:rsidRPr="001D7643">
        <w:rPr>
          <w:rFonts w:ascii="Arial" w:hAnsi="Arial" w:cs="Arial"/>
          <w:color w:val="000000" w:themeColor="text1"/>
          <w:sz w:val="20"/>
          <w:szCs w:val="20"/>
        </w:rPr>
        <w:t>Clarify that at any single annotation point of the schema, there can be only one format annotation (as defined in 2.108). </w:t>
      </w:r>
    </w:p>
    <w:p w:rsidR="002E4584" w:rsidRPr="001D7643" w:rsidRDefault="002E4584">
      <w:pPr>
        <w:autoSpaceDE w:val="0"/>
        <w:rPr>
          <w:rFonts w:ascii="Arial" w:hAnsi="Arial" w:cs="Arial"/>
          <w:color w:val="000000" w:themeColor="text1"/>
          <w:sz w:val="20"/>
          <w:szCs w:val="20"/>
        </w:rPr>
      </w:pPr>
    </w:p>
    <w:p w:rsidR="00A05BB0" w:rsidRPr="001D7643" w:rsidRDefault="00A05BB0" w:rsidP="00A05BB0">
      <w:pPr>
        <w:rPr>
          <w:rFonts w:ascii="Arial" w:hAnsi="Arial" w:cs="Arial"/>
          <w:color w:val="000000" w:themeColor="text1"/>
          <w:sz w:val="20"/>
          <w:szCs w:val="20"/>
          <w:lang w:eastAsia="en-GB"/>
        </w:rPr>
      </w:pPr>
      <w:r w:rsidRPr="001D7643">
        <w:rPr>
          <w:rFonts w:ascii="Arial" w:hAnsi="Arial" w:cs="Arial"/>
          <w:b/>
          <w:color w:val="000000" w:themeColor="text1"/>
          <w:sz w:val="20"/>
          <w:szCs w:val="20"/>
        </w:rPr>
        <w:t>2.110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7.3.1, 7.4.1.</w:t>
      </w:r>
      <w:r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lang w:eastAsia="en-GB"/>
        </w:rPr>
        <w:t xml:space="preserve">When testKind is ‘pattern’ for </w:t>
      </w:r>
      <w:proofErr w:type="gramStart"/>
      <w:r w:rsidRPr="001D7643">
        <w:rPr>
          <w:rFonts w:ascii="Arial" w:hAnsi="Arial" w:cs="Arial"/>
          <w:color w:val="000000" w:themeColor="text1"/>
          <w:sz w:val="20"/>
          <w:szCs w:val="20"/>
          <w:lang w:eastAsia="en-GB"/>
        </w:rPr>
        <w:t>an assert</w:t>
      </w:r>
      <w:proofErr w:type="gramEnd"/>
      <w:r w:rsidRPr="001D7643">
        <w:rPr>
          <w:rFonts w:ascii="Arial" w:hAnsi="Arial" w:cs="Arial"/>
          <w:color w:val="000000" w:themeColor="text1"/>
          <w:sz w:val="20"/>
          <w:szCs w:val="20"/>
          <w:lang w:eastAsia="en-GB"/>
        </w:rPr>
        <w:t xml:space="preserve"> or discriminator:</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The pattern is applied to the data position corresponding to the beginning of the representation.</w:t>
      </w:r>
      <w:r w:rsidR="00B44C41" w:rsidRPr="001D7643">
        <w:rPr>
          <w:rFonts w:ascii="Arial" w:hAnsi="Arial" w:cs="Arial"/>
          <w:color w:val="000000" w:themeColor="text1"/>
          <w:sz w:val="20"/>
          <w:szCs w:val="20"/>
          <w:lang w:eastAsia="en-GB"/>
        </w:rPr>
        <w:t xml:space="preserve"> Consequently </w:t>
      </w:r>
      <w:r w:rsidR="00B44C41" w:rsidRPr="001D7643">
        <w:rPr>
          <w:rFonts w:ascii="Arial" w:eastAsia="Times New Roman" w:hAnsi="Arial" w:cs="Arial"/>
          <w:color w:val="000000" w:themeColor="text1"/>
          <w:sz w:val="20"/>
          <w:szCs w:val="20"/>
          <w:lang w:eastAsia="en-GB"/>
        </w:rPr>
        <w:t xml:space="preserve">the framing (including </w:t>
      </w:r>
      <w:r w:rsidR="006152A1" w:rsidRPr="001D7643">
        <w:rPr>
          <w:rFonts w:ascii="Arial" w:eastAsia="Times New Roman" w:hAnsi="Arial" w:cs="Arial"/>
          <w:color w:val="000000" w:themeColor="text1"/>
          <w:sz w:val="20"/>
          <w:szCs w:val="20"/>
          <w:lang w:eastAsia="en-GB"/>
        </w:rPr>
        <w:t xml:space="preserve">any </w:t>
      </w:r>
      <w:r w:rsidR="00B44C41" w:rsidRPr="001D7643">
        <w:rPr>
          <w:rFonts w:ascii="Arial" w:eastAsia="Times New Roman" w:hAnsi="Arial" w:cs="Arial"/>
          <w:color w:val="000000" w:themeColor="text1"/>
          <w:sz w:val="20"/>
          <w:szCs w:val="20"/>
          <w:lang w:eastAsia="en-GB"/>
        </w:rPr>
        <w:t>initiator) is visible to the pattern.</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It is a schema definition error if there is no value for encoding in scope.</w:t>
      </w:r>
    </w:p>
    <w:p w:rsidR="006152A1"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 xml:space="preserve">It is a schema definition error if </w:t>
      </w:r>
      <w:r w:rsidRPr="001D7643">
        <w:rPr>
          <w:rFonts w:ascii="Arial" w:hAnsi="Arial" w:cs="Arial"/>
          <w:color w:val="000000" w:themeColor="text1"/>
          <w:sz w:val="20"/>
          <w:szCs w:val="20"/>
        </w:rPr>
        <w:t>alignment</w:t>
      </w:r>
      <w:r w:rsidRPr="001D7643">
        <w:rPr>
          <w:rFonts w:ascii="Arial" w:eastAsia="Helv" w:hAnsi="Arial" w:cs="Arial"/>
          <w:color w:val="000000" w:themeColor="text1"/>
          <w:sz w:val="20"/>
          <w:szCs w:val="20"/>
        </w:rPr>
        <w:t xml:space="preserve"> is </w:t>
      </w:r>
      <w:r w:rsidRPr="001D7643">
        <w:rPr>
          <w:rFonts w:ascii="Arial" w:hAnsi="Arial" w:cs="Arial"/>
          <w:color w:val="000000" w:themeColor="text1"/>
          <w:sz w:val="20"/>
          <w:szCs w:val="20"/>
        </w:rPr>
        <w:t>other</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than</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1</w:t>
      </w:r>
      <w:r w:rsidR="006152A1" w:rsidRPr="001D7643">
        <w:rPr>
          <w:rFonts w:ascii="Arial" w:hAnsi="Arial" w:cs="Arial"/>
          <w:color w:val="000000" w:themeColor="text1"/>
          <w:sz w:val="20"/>
          <w:szCs w:val="20"/>
        </w:rPr>
        <w:t>.</w:t>
      </w:r>
    </w:p>
    <w:p w:rsidR="00A05BB0" w:rsidRPr="001D7643" w:rsidRDefault="006152A1"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rPr>
        <w:t>It is a schema definition error if</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leadingSkip</w:t>
      </w:r>
      <w:r w:rsidR="00A05BB0" w:rsidRPr="001D7643">
        <w:rPr>
          <w:rFonts w:ascii="Arial" w:eastAsia="Helv" w:hAnsi="Arial" w:cs="Arial"/>
          <w:color w:val="000000" w:themeColor="text1"/>
          <w:sz w:val="20"/>
          <w:szCs w:val="20"/>
        </w:rPr>
        <w:t xml:space="preserve"> is </w:t>
      </w:r>
      <w:r w:rsidR="00A05BB0" w:rsidRPr="001D7643">
        <w:rPr>
          <w:rFonts w:ascii="Arial" w:hAnsi="Arial" w:cs="Arial"/>
          <w:color w:val="000000" w:themeColor="text1"/>
          <w:sz w:val="20"/>
          <w:szCs w:val="20"/>
        </w:rPr>
        <w:t>other</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than 0.</w:t>
      </w:r>
    </w:p>
    <w:p w:rsidR="00692500" w:rsidRPr="001D7643" w:rsidRDefault="00692500" w:rsidP="00E52B64">
      <w:pPr>
        <w:rPr>
          <w:rFonts w:ascii="Arial" w:hAnsi="Arial" w:cs="Arial"/>
          <w:color w:val="000000" w:themeColor="text1"/>
          <w:sz w:val="20"/>
          <w:szCs w:val="20"/>
          <w:lang w:eastAsia="en-GB"/>
        </w:rPr>
      </w:pPr>
    </w:p>
    <w:p w:rsidR="00E52B64" w:rsidRPr="001D7643" w:rsidRDefault="00E52B64" w:rsidP="00E52B64">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2.111</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Sections 5.2, 23.5.3</w:t>
      </w:r>
      <w:r w:rsidRPr="001D7643">
        <w:rPr>
          <w:rFonts w:ascii="Arial" w:hAnsi="Arial" w:cs="Arial"/>
          <w:color w:val="000000" w:themeColor="text1"/>
          <w:sz w:val="20"/>
          <w:szCs w:val="20"/>
          <w:lang w:eastAsia="en-GB"/>
        </w:rPr>
        <w:t>. Correct the XML Schema facets and attributes that are used by the dfdl</w:t>
      </w:r>
      <w:proofErr w:type="gramStart"/>
      <w:r w:rsidRPr="001D7643">
        <w:rPr>
          <w:rFonts w:ascii="Arial" w:hAnsi="Arial" w:cs="Arial"/>
          <w:color w:val="000000" w:themeColor="text1"/>
          <w:sz w:val="20"/>
          <w:szCs w:val="20"/>
          <w:lang w:eastAsia="en-GB"/>
        </w:rPr>
        <w:t>:checkConstraints</w:t>
      </w:r>
      <w:proofErr w:type="gramEnd"/>
      <w:r w:rsidRPr="001D7643">
        <w:rPr>
          <w:rFonts w:ascii="Arial" w:hAnsi="Arial" w:cs="Arial"/>
          <w:color w:val="000000" w:themeColor="text1"/>
          <w:sz w:val="20"/>
          <w:szCs w:val="20"/>
          <w:lang w:eastAsia="en-GB"/>
        </w:rPr>
        <w:t>() function. Specifically, the function does not use the default, minOccurs and maxOccurs attributes.</w:t>
      </w:r>
    </w:p>
    <w:p w:rsidR="00E52B64" w:rsidRPr="001D7643" w:rsidRDefault="00E52B64" w:rsidP="00E52B64">
      <w:pPr>
        <w:rPr>
          <w:rFonts w:ascii="Arial" w:hAnsi="Arial" w:cs="Arial"/>
          <w:color w:val="000000" w:themeColor="text1"/>
          <w:sz w:val="20"/>
          <w:szCs w:val="20"/>
          <w:lang w:eastAsia="en-GB"/>
        </w:rPr>
      </w:pPr>
    </w:p>
    <w:p w:rsidR="00E52B64" w:rsidRPr="001D7643" w:rsidRDefault="00E52B64" w:rsidP="00E52B64">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w:t>
      </w:r>
      <w:r w:rsidR="009F1201" w:rsidRPr="001D7643">
        <w:rPr>
          <w:rFonts w:ascii="Arial" w:eastAsia="Times New Roman" w:hAnsi="Arial" w:cs="Arial"/>
          <w:b/>
          <w:color w:val="000000" w:themeColor="text1"/>
          <w:sz w:val="20"/>
          <w:szCs w:val="20"/>
          <w:lang w:eastAsia="en-GB"/>
        </w:rPr>
        <w:t>12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Update the Glossary concerning arrays, as follows, and use the</w:t>
      </w:r>
      <w:r w:rsidR="009F1201" w:rsidRPr="001D7643">
        <w:rPr>
          <w:rFonts w:ascii="Arial" w:eastAsia="Times New Roman" w:hAnsi="Arial" w:cs="Arial"/>
          <w:color w:val="000000" w:themeColor="text1"/>
          <w:sz w:val="20"/>
          <w:szCs w:val="20"/>
          <w:lang w:eastAsia="en-GB"/>
        </w:rPr>
        <w:t xml:space="preserve"> new or changed </w:t>
      </w:r>
      <w:r w:rsidRPr="001D7643">
        <w:rPr>
          <w:rFonts w:ascii="Arial" w:eastAsia="Times New Roman" w:hAnsi="Arial" w:cs="Arial"/>
          <w:color w:val="000000" w:themeColor="text1"/>
          <w:sz w:val="20"/>
          <w:szCs w:val="20"/>
          <w:lang w:eastAsia="en-GB"/>
        </w:rPr>
        <w:t>terms as appropriate throughout the specification:</w:t>
      </w:r>
    </w:p>
    <w:p w:rsidR="007478B8" w:rsidRPr="001D7643" w:rsidRDefault="007478B8"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Scalar Element</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Fixed-Occurrence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Variable 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Optional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Number Of Occurrences</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Required Element. An element declaration or reference where minOccurs is greater than zero.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Optional Element. An element declaration or reference where minOccurs is equal to zero.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Fixed Array Element. An array element where minOccurs is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Variable Array Element. An array element where minOccurs is not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Occurrence. An instance of an element in the data, or an item in the DFDL Infoset.</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Count. The number of occurrences of an element.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Index. The position of an occurrence in a count, starting at 1.</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Required Occurrence. An occurrence with an index less than or equal to minOccurs.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Optional Occurrence. An occurrence with an index greater than m</w:t>
      </w:r>
      <w:r w:rsidR="007B51D5" w:rsidRPr="001D7643">
        <w:rPr>
          <w:rFonts w:ascii="Arial" w:hAnsi="Arial" w:cs="Arial"/>
          <w:color w:val="000000" w:themeColor="text1"/>
          <w:sz w:val="20"/>
          <w:szCs w:val="20"/>
        </w:rPr>
        <w:t>in</w:t>
      </w:r>
      <w:r w:rsidRPr="001D7643">
        <w:rPr>
          <w:rFonts w:ascii="Arial" w:hAnsi="Arial" w:cs="Arial"/>
          <w:color w:val="000000" w:themeColor="text1"/>
          <w:sz w:val="20"/>
          <w:szCs w:val="20"/>
        </w:rPr>
        <w:t xml:space="preserve">Occurs. </w:t>
      </w:r>
    </w:p>
    <w:p w:rsidR="002E4584" w:rsidRPr="001D7643" w:rsidRDefault="002E4584" w:rsidP="00E52B64">
      <w:pPr>
        <w:autoSpaceDE w:val="0"/>
        <w:rPr>
          <w:rFonts w:ascii="Arial" w:hAnsi="Arial" w:cs="Arial"/>
          <w:color w:val="000000" w:themeColor="text1"/>
          <w:sz w:val="20"/>
          <w:szCs w:val="20"/>
        </w:rPr>
      </w:pPr>
    </w:p>
    <w:p w:rsidR="00666647" w:rsidRPr="001D7643" w:rsidRDefault="00666647" w:rsidP="00E52B64">
      <w:pPr>
        <w:autoSpaceDE w:val="0"/>
        <w:rPr>
          <w:rFonts w:ascii="Arial" w:hAnsi="Arial" w:cs="Arial"/>
          <w:color w:val="000000" w:themeColor="text1"/>
          <w:sz w:val="20"/>
          <w:szCs w:val="20"/>
        </w:rPr>
      </w:pPr>
    </w:p>
    <w:p w:rsidR="009928CD" w:rsidRPr="001D7643" w:rsidRDefault="00666647" w:rsidP="00666647">
      <w:pPr>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lang w:eastAsia="en-GB"/>
        </w:rPr>
        <w:t>2.113</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23</w:t>
      </w:r>
      <w:r w:rsidRPr="001D7643">
        <w:rPr>
          <w:rFonts w:ascii="Arial" w:hAnsi="Arial" w:cs="Arial"/>
          <w:color w:val="000000" w:themeColor="text1"/>
          <w:sz w:val="20"/>
          <w:szCs w:val="20"/>
          <w:lang w:eastAsia="en-GB"/>
        </w:rPr>
        <w:t xml:space="preserve">. </w:t>
      </w:r>
      <w:r w:rsidR="009928CD" w:rsidRPr="001D7643">
        <w:rPr>
          <w:rFonts w:ascii="Arial" w:eastAsia="Times New Roman" w:hAnsi="Arial" w:cs="Arial"/>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1D7643" w:rsidRDefault="009928CD" w:rsidP="00666647">
      <w:pPr>
        <w:rPr>
          <w:rFonts w:ascii="Arial" w:eastAsia="Times New Roman" w:hAnsi="Arial" w:cs="Arial"/>
          <w:color w:val="000000" w:themeColor="text1"/>
          <w:sz w:val="20"/>
          <w:szCs w:val="20"/>
          <w:lang w:eastAsia="en-GB"/>
        </w:rPr>
      </w:pPr>
    </w:p>
    <w:p w:rsidR="00666647" w:rsidRPr="001D7643" w:rsidRDefault="00666647"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1D7643" w:rsidRDefault="009928CD"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Ensure that what is returned as the result is not a sequence with length &gt; 1 by appropriate use of </w:t>
      </w:r>
      <w:r w:rsidR="00666647" w:rsidRPr="001D7643">
        <w:rPr>
          <w:rFonts w:ascii="Arial" w:eastAsia="Times New Roman" w:hAnsi="Arial" w:cs="Arial"/>
          <w:color w:val="000000" w:themeColor="text1"/>
          <w:sz w:val="20"/>
          <w:szCs w:val="20"/>
          <w:lang w:eastAsia="en-GB"/>
        </w:rPr>
        <w:t>fn:exactly-one()</w:t>
      </w:r>
    </w:p>
    <w:p w:rsidR="00666647" w:rsidRPr="001D7643" w:rsidRDefault="00666647"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Check for the disallowed use of those XPath 2.0 functions that are not in the DFDL subset </w:t>
      </w:r>
    </w:p>
    <w:p w:rsidR="009928CD" w:rsidRPr="001D7643" w:rsidRDefault="009928CD"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This requires that fn</w:t>
      </w:r>
      <w:proofErr w:type="gramStart"/>
      <w:r w:rsidRPr="001D7643">
        <w:rPr>
          <w:rFonts w:ascii="Arial" w:eastAsia="Times New Roman" w:hAnsi="Arial" w:cs="Arial"/>
          <w:color w:val="000000" w:themeColor="text1"/>
          <w:sz w:val="20"/>
          <w:szCs w:val="20"/>
          <w:lang w:eastAsia="en-GB"/>
        </w:rPr>
        <w:t>:exactly</w:t>
      </w:r>
      <w:proofErr w:type="gramEnd"/>
      <w:r w:rsidRPr="001D7643">
        <w:rPr>
          <w:rFonts w:ascii="Arial" w:eastAsia="Times New Roman" w:hAnsi="Arial" w:cs="Arial"/>
          <w:color w:val="000000" w:themeColor="text1"/>
          <w:sz w:val="20"/>
          <w:szCs w:val="20"/>
          <w:lang w:eastAsia="en-GB"/>
        </w:rPr>
        <w:t>-one() is added to the list of supported XPath functions.</w:t>
      </w:r>
    </w:p>
    <w:p w:rsidR="00666647" w:rsidRPr="001D7643" w:rsidRDefault="00666647" w:rsidP="00666647">
      <w:pPr>
        <w:rPr>
          <w:rFonts w:ascii="Arial" w:hAnsi="Arial" w:cs="Arial"/>
          <w:color w:val="000000" w:themeColor="text1"/>
          <w:sz w:val="20"/>
          <w:szCs w:val="20"/>
          <w:lang w:eastAsia="en-GB"/>
        </w:rPr>
      </w:pPr>
    </w:p>
    <w:p w:rsidR="00666647" w:rsidRPr="001D7643" w:rsidRDefault="00666647" w:rsidP="00666647">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23</w:t>
      </w:r>
      <w:r w:rsidRPr="001D7643">
        <w:rPr>
          <w:rFonts w:ascii="Arial" w:eastAsia="Times New Roman" w:hAnsi="Arial" w:cs="Arial"/>
          <w:color w:val="000000" w:themeColor="text1"/>
          <w:sz w:val="20"/>
          <w:szCs w:val="20"/>
          <w:lang w:eastAsia="en-GB"/>
        </w:rPr>
        <w:t>. DFDL implementations MUST comply with the error code behaviour in Appendix G of the XPath 2.0 spec</w:t>
      </w:r>
      <w:r w:rsidR="00FC6B31" w:rsidRPr="001D7643">
        <w:rPr>
          <w:rFonts w:ascii="Arial" w:eastAsia="Times New Roman" w:hAnsi="Arial" w:cs="Arial"/>
          <w:color w:val="000000" w:themeColor="text1"/>
          <w:sz w:val="20"/>
          <w:szCs w:val="20"/>
          <w:lang w:eastAsia="en-GB"/>
        </w:rPr>
        <w:t xml:space="preserve"> [XPATH2] </w:t>
      </w:r>
      <w:r w:rsidRPr="001D7643">
        <w:rPr>
          <w:rFonts w:ascii="Arial" w:eastAsia="Times New Roman" w:hAnsi="Arial" w:cs="Arial"/>
          <w:color w:val="000000" w:themeColor="text1"/>
          <w:sz w:val="20"/>
          <w:szCs w:val="20"/>
          <w:lang w:eastAsia="en-GB"/>
        </w:rPr>
        <w:t xml:space="preserve">and map these to the correct DFDL failure type. </w:t>
      </w:r>
      <w:proofErr w:type="gramStart"/>
      <w:r w:rsidRPr="001D7643">
        <w:rPr>
          <w:rFonts w:ascii="Arial" w:eastAsia="Times New Roman" w:hAnsi="Arial" w:cs="Arial"/>
          <w:color w:val="000000" w:themeColor="text1"/>
          <w:sz w:val="20"/>
          <w:szCs w:val="20"/>
          <w:lang w:eastAsia="en-GB"/>
        </w:rPr>
        <w:t>All but one of XPath's errors map to a schema definition error.</w:t>
      </w:r>
      <w:proofErr w:type="gramEnd"/>
      <w:r w:rsidRPr="001D7643">
        <w:rPr>
          <w:rFonts w:ascii="Arial" w:eastAsia="Times New Roman" w:hAnsi="Arial" w:cs="Arial"/>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1D7643">
        <w:rPr>
          <w:rFonts w:ascii="Arial" w:eastAsia="Times New Roman" w:hAnsi="Arial" w:cs="Arial"/>
          <w:color w:val="000000" w:themeColor="text1"/>
          <w:sz w:val="20"/>
          <w:szCs w:val="20"/>
          <w:lang w:eastAsia="en-GB"/>
        </w:rPr>
        <w:t xml:space="preserve">error </w:t>
      </w:r>
      <w:r w:rsidRPr="001D7643">
        <w:rPr>
          <w:rFonts w:ascii="Arial" w:eastAsia="Times New Roman" w:hAnsi="Arial" w:cs="Arial"/>
          <w:color w:val="000000" w:themeColor="text1"/>
          <w:sz w:val="20"/>
          <w:szCs w:val="20"/>
          <w:lang w:eastAsia="en-GB"/>
        </w:rPr>
        <w:t>if it is able to do so, but if unable it should map all XPTY0004 errors to a schema definition error.</w:t>
      </w:r>
    </w:p>
    <w:p w:rsidR="00415B58" w:rsidRPr="001D7643" w:rsidRDefault="00415B58" w:rsidP="00666647">
      <w:pPr>
        <w:autoSpaceDE w:val="0"/>
        <w:rPr>
          <w:rFonts w:ascii="Arial" w:eastAsia="Times New Roman" w:hAnsi="Arial" w:cs="Arial"/>
          <w:color w:val="000000" w:themeColor="text1"/>
          <w:sz w:val="20"/>
          <w:szCs w:val="20"/>
          <w:lang w:eastAsia="en-GB"/>
        </w:rPr>
      </w:pPr>
    </w:p>
    <w:p w:rsidR="00B554D2" w:rsidRPr="001D7643" w:rsidRDefault="00415B58"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13.15</w:t>
      </w:r>
      <w:r w:rsidRPr="001D7643">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Pr="001D7643" w:rsidRDefault="00B554D2" w:rsidP="00666647">
      <w:pPr>
        <w:autoSpaceDE w:val="0"/>
        <w:rPr>
          <w:rFonts w:ascii="Arial" w:hAnsi="Arial" w:cs="Arial"/>
          <w:color w:val="000000" w:themeColor="text1"/>
          <w:sz w:val="20"/>
          <w:szCs w:val="20"/>
        </w:rPr>
      </w:pPr>
    </w:p>
    <w:p w:rsidR="00415B58" w:rsidRPr="001D7643" w:rsidRDefault="00B554D2" w:rsidP="00666647">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This</w:t>
      </w:r>
      <w:r w:rsidR="00415B58" w:rsidRPr="001D7643">
        <w:rPr>
          <w:rFonts w:ascii="Arial" w:hAnsi="Arial" w:cs="Arial"/>
          <w:color w:val="000000" w:themeColor="text1"/>
          <w:sz w:val="20"/>
          <w:szCs w:val="20"/>
        </w:rPr>
        <w:t xml:space="preserve"> is </w:t>
      </w:r>
      <w:r w:rsidR="001E4104" w:rsidRPr="001D7643">
        <w:rPr>
          <w:rFonts w:ascii="Arial" w:hAnsi="Arial" w:cs="Arial"/>
          <w:color w:val="000000" w:themeColor="text1"/>
          <w:sz w:val="20"/>
          <w:szCs w:val="20"/>
        </w:rPr>
        <w:t xml:space="preserve">covered </w:t>
      </w:r>
      <w:r w:rsidR="00415B58" w:rsidRPr="001D7643">
        <w:rPr>
          <w:rFonts w:ascii="Arial" w:hAnsi="Arial" w:cs="Arial"/>
          <w:color w:val="000000" w:themeColor="text1"/>
          <w:sz w:val="20"/>
          <w:szCs w:val="20"/>
        </w:rPr>
        <w:t xml:space="preserve">in </w:t>
      </w:r>
      <w:r w:rsidRPr="001D7643">
        <w:rPr>
          <w:rFonts w:ascii="Arial" w:hAnsi="Arial" w:cs="Arial"/>
          <w:color w:val="000000" w:themeColor="text1"/>
          <w:sz w:val="20"/>
          <w:szCs w:val="20"/>
        </w:rPr>
        <w:t xml:space="preserve">DFDL </w:t>
      </w:r>
      <w:r w:rsidR="00415B58" w:rsidRPr="001D7643">
        <w:rPr>
          <w:rFonts w:ascii="Arial" w:hAnsi="Arial" w:cs="Arial"/>
          <w:color w:val="000000" w:themeColor="text1"/>
          <w:sz w:val="20"/>
          <w:szCs w:val="20"/>
          <w:lang w:eastAsia="en-GB"/>
        </w:rPr>
        <w:t>e</w:t>
      </w:r>
      <w:r w:rsidRPr="001D7643">
        <w:rPr>
          <w:rFonts w:ascii="Arial" w:hAnsi="Arial" w:cs="Arial"/>
          <w:color w:val="000000" w:themeColor="text1"/>
          <w:sz w:val="20"/>
          <w:szCs w:val="20"/>
          <w:lang w:eastAsia="en-GB"/>
        </w:rPr>
        <w:t>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w:t>
      </w:r>
      <w:r w:rsidR="001E4104" w:rsidRPr="001D7643">
        <w:rPr>
          <w:rFonts w:ascii="Arial" w:hAnsi="Arial" w:cs="Arial"/>
          <w:color w:val="000000" w:themeColor="text1"/>
          <w:sz w:val="20"/>
          <w:szCs w:val="20"/>
          <w:lang w:eastAsia="en-GB"/>
        </w:rPr>
        <w:t>X</w:t>
      </w:r>
      <w:r w:rsidRPr="001D7643">
        <w:rPr>
          <w:rFonts w:ascii="Arial" w:hAnsi="Arial" w:cs="Arial"/>
          <w:color w:val="000000" w:themeColor="text1"/>
          <w:sz w:val="20"/>
          <w:szCs w:val="20"/>
          <w:lang w:eastAsia="en-GB"/>
        </w:rPr>
        <w:t>2]</w:t>
      </w:r>
      <w:r w:rsidR="001E4104" w:rsidRPr="001D7643">
        <w:rPr>
          <w:rFonts w:ascii="Arial" w:hAnsi="Arial" w:cs="Arial"/>
          <w:color w:val="000000" w:themeColor="text1"/>
          <w:sz w:val="20"/>
          <w:szCs w:val="20"/>
          <w:lang w:eastAsia="en-GB"/>
        </w:rPr>
        <w:t>.</w:t>
      </w:r>
    </w:p>
    <w:p w:rsidR="00E24E63" w:rsidRPr="001D7643" w:rsidRDefault="00E24E63" w:rsidP="00666647">
      <w:pPr>
        <w:autoSpaceDE w:val="0"/>
        <w:rPr>
          <w:rFonts w:ascii="Arial" w:hAnsi="Arial" w:cs="Arial"/>
          <w:color w:val="000000" w:themeColor="text1"/>
          <w:sz w:val="20"/>
          <w:szCs w:val="20"/>
          <w:lang w:eastAsia="en-GB"/>
        </w:rPr>
      </w:pPr>
    </w:p>
    <w:p w:rsidR="00E24E63" w:rsidRPr="001D7643" w:rsidRDefault="00E24E63" w:rsidP="00666647">
      <w:pPr>
        <w:autoSpaceDE w:val="0"/>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2.116</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w:t>
      </w:r>
      <w:r w:rsidR="00334679"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 xml:space="preserve"> 7.7, 7.8, 7.9</w:t>
      </w:r>
      <w:r w:rsidRPr="001D7643">
        <w:rPr>
          <w:rFonts w:ascii="Arial" w:hAnsi="Arial" w:cs="Arial"/>
          <w:color w:val="000000" w:themeColor="text1"/>
          <w:sz w:val="20"/>
          <w:szCs w:val="20"/>
          <w:lang w:eastAsia="en-GB"/>
        </w:rPr>
        <w:t>. To set empty string as the default value of a defineVariable or newVariableInstance annotation requires that the defaultValue attribute is used</w:t>
      </w:r>
      <w:r w:rsidR="00085B43" w:rsidRPr="001D7643">
        <w:rPr>
          <w:rFonts w:ascii="Arial" w:hAnsi="Arial" w:cs="Arial"/>
          <w:color w:val="000000" w:themeColor="text1"/>
          <w:sz w:val="20"/>
          <w:szCs w:val="20"/>
          <w:lang w:eastAsia="en-GB"/>
        </w:rPr>
        <w:t xml:space="preserve"> or an </w:t>
      </w:r>
      <w:r w:rsidR="00085B43" w:rsidRPr="001D7643">
        <w:rPr>
          <w:rFonts w:ascii="Arial" w:hAnsi="Arial" w:cs="Arial"/>
          <w:color w:val="000000" w:themeColor="text1"/>
          <w:sz w:val="20"/>
          <w:szCs w:val="20"/>
          <w:lang w:eastAsia="en-GB"/>
        </w:rPr>
        <w:lastRenderedPageBreak/>
        <w:t>expression {“”} must be used as the element value</w:t>
      </w:r>
      <w:r w:rsidR="002C519C" w:rsidRPr="001D7643">
        <w:rPr>
          <w:rFonts w:ascii="Arial" w:hAnsi="Arial" w:cs="Arial"/>
          <w:color w:val="000000" w:themeColor="text1"/>
          <w:sz w:val="20"/>
          <w:szCs w:val="20"/>
          <w:lang w:eastAsia="en-GB"/>
        </w:rPr>
        <w:t>. Similarly</w:t>
      </w:r>
      <w:r w:rsidR="00085B43" w:rsidRPr="001D7643">
        <w:rPr>
          <w:rFonts w:ascii="Arial" w:hAnsi="Arial" w:cs="Arial"/>
          <w:color w:val="000000" w:themeColor="text1"/>
          <w:sz w:val="20"/>
          <w:szCs w:val="20"/>
          <w:lang w:eastAsia="en-GB"/>
        </w:rPr>
        <w:t xml:space="preserve"> for setting </w:t>
      </w:r>
      <w:r w:rsidR="002C519C" w:rsidRPr="001D7643">
        <w:rPr>
          <w:rFonts w:ascii="Arial" w:hAnsi="Arial" w:cs="Arial"/>
          <w:color w:val="000000" w:themeColor="text1"/>
          <w:sz w:val="20"/>
          <w:szCs w:val="20"/>
          <w:lang w:eastAsia="en-GB"/>
        </w:rPr>
        <w:t xml:space="preserve">empty string as the value of </w:t>
      </w:r>
      <w:r w:rsidRPr="001D7643">
        <w:rPr>
          <w:rFonts w:ascii="Arial" w:hAnsi="Arial" w:cs="Arial"/>
          <w:color w:val="000000" w:themeColor="text1"/>
          <w:sz w:val="20"/>
          <w:szCs w:val="20"/>
          <w:lang w:eastAsia="en-GB"/>
        </w:rPr>
        <w:t>a setVariable annotation</w:t>
      </w:r>
      <w:r w:rsidR="00085B43" w:rsidRPr="001D7643">
        <w:rPr>
          <w:rFonts w:ascii="Arial" w:hAnsi="Arial" w:cs="Arial"/>
          <w:color w:val="000000" w:themeColor="text1"/>
          <w:sz w:val="20"/>
          <w:szCs w:val="20"/>
          <w:lang w:eastAsia="en-GB"/>
        </w:rPr>
        <w:t>; use the value attribute or an expression as element value.</w:t>
      </w:r>
    </w:p>
    <w:p w:rsidR="002C519C" w:rsidRPr="001D7643" w:rsidRDefault="002C519C" w:rsidP="00666647">
      <w:pPr>
        <w:autoSpaceDE w:val="0"/>
        <w:rPr>
          <w:rFonts w:ascii="Arial" w:hAnsi="Arial" w:cs="Arial"/>
          <w:color w:val="000000" w:themeColor="text1"/>
          <w:sz w:val="20"/>
          <w:szCs w:val="20"/>
          <w:lang w:eastAsia="en-GB"/>
        </w:rPr>
      </w:pPr>
    </w:p>
    <w:p w:rsidR="002C519C" w:rsidRPr="001D7643" w:rsidRDefault="00334679"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13.2.1</w:t>
      </w:r>
      <w:r w:rsidRPr="001D7643">
        <w:rPr>
          <w:rFonts w:ascii="Arial" w:hAnsi="Arial" w:cs="Arial"/>
          <w:color w:val="000000" w:themeColor="text1"/>
          <w:sz w:val="20"/>
          <w:szCs w:val="20"/>
        </w:rPr>
        <w:t xml:space="preserve">. Clarify that a padding character is not escaped by an escape character. </w:t>
      </w:r>
      <w:proofErr w:type="gramStart"/>
      <w:r w:rsidRPr="001D7643">
        <w:rPr>
          <w:rFonts w:ascii="Arial" w:hAnsi="Arial" w:cs="Arial"/>
          <w:color w:val="000000" w:themeColor="text1"/>
          <w:sz w:val="20"/>
          <w:szCs w:val="20"/>
        </w:rPr>
        <w:t>When parsing, padding characters are trimmed without reference to an escape scheme.</w:t>
      </w:r>
      <w:proofErr w:type="gramEnd"/>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When unparsing, padding characters are added without reference to an escape scheme.</w:t>
      </w:r>
      <w:proofErr w:type="gramEnd"/>
    </w:p>
    <w:p w:rsidR="00334679" w:rsidRPr="001D7643" w:rsidRDefault="00334679" w:rsidP="00666647">
      <w:pPr>
        <w:autoSpaceDE w:val="0"/>
        <w:rPr>
          <w:rFonts w:ascii="Arial" w:hAnsi="Arial" w:cs="Arial"/>
          <w:color w:val="000000" w:themeColor="text1"/>
          <w:sz w:val="20"/>
          <w:szCs w:val="20"/>
        </w:rPr>
      </w:pPr>
    </w:p>
    <w:p w:rsidR="00334679" w:rsidRPr="001D7643" w:rsidRDefault="00334679"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2.118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11, 12.3.7.1.1</w:t>
      </w:r>
      <w:r w:rsidRPr="001D7643">
        <w:rPr>
          <w:rFonts w:ascii="Arial" w:hAnsi="Arial" w:cs="Arial"/>
          <w:color w:val="000000" w:themeColor="text1"/>
          <w:sz w:val="20"/>
          <w:szCs w:val="20"/>
        </w:rPr>
        <w:t>. The encoding UCS-2 i</w:t>
      </w:r>
      <w:r w:rsidRPr="001D7643">
        <w:rPr>
          <w:rFonts w:ascii="Arial" w:eastAsia="Times New Roman" w:hAnsi="Arial" w:cs="Arial"/>
          <w:color w:val="000000" w:themeColor="text1"/>
          <w:sz w:val="20"/>
          <w:szCs w:val="20"/>
          <w:lang w:eastAsia="en-GB"/>
        </w:rPr>
        <w:t>s not in the list of IANA encodings nor is it a CCSID. Its use in the DFDL</w:t>
      </w:r>
      <w:r w:rsidR="006D7E11" w:rsidRPr="001D7643">
        <w:rPr>
          <w:rFonts w:ascii="Arial" w:eastAsia="Times New Roman" w:hAnsi="Arial" w:cs="Arial"/>
          <w:color w:val="000000" w:themeColor="text1"/>
          <w:sz w:val="20"/>
          <w:szCs w:val="20"/>
          <w:lang w:eastAsia="en-GB"/>
        </w:rPr>
        <w:t xml:space="preserve"> specifications should be remove</w:t>
      </w:r>
      <w:r w:rsidRPr="001D7643">
        <w:rPr>
          <w:rFonts w:ascii="Arial" w:eastAsia="Times New Roman" w:hAnsi="Arial" w:cs="Arial"/>
          <w:color w:val="000000" w:themeColor="text1"/>
          <w:sz w:val="20"/>
          <w:szCs w:val="20"/>
          <w:lang w:eastAsia="en-GB"/>
        </w:rPr>
        <w:t>d.</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sz w:val="20"/>
          <w:szCs w:val="20"/>
          <w:lang w:eastAsia="en-GB"/>
        </w:rPr>
        <w:t>Section</w:t>
      </w:r>
      <w:r w:rsidR="00600698" w:rsidRPr="001D7643">
        <w:rPr>
          <w:rFonts w:ascii="Arial" w:eastAsia="Times New Roman" w:hAnsi="Arial" w:cs="Arial"/>
          <w:i/>
          <w:sz w:val="20"/>
          <w:szCs w:val="20"/>
          <w:lang w:eastAsia="en-GB"/>
        </w:rPr>
        <w:t>s</w:t>
      </w:r>
      <w:r w:rsidRPr="001D7643">
        <w:rPr>
          <w:rFonts w:ascii="Arial" w:eastAsia="Times New Roman" w:hAnsi="Arial" w:cs="Arial"/>
          <w:i/>
          <w:sz w:val="20"/>
          <w:szCs w:val="20"/>
          <w:lang w:eastAsia="en-GB"/>
        </w:rPr>
        <w:t xml:space="preserve"> 3</w:t>
      </w:r>
      <w:r w:rsidR="00600698" w:rsidRPr="001D7643">
        <w:rPr>
          <w:rFonts w:ascii="Arial" w:eastAsia="Times New Roman" w:hAnsi="Arial" w:cs="Arial"/>
          <w:i/>
          <w:sz w:val="20"/>
          <w:szCs w:val="20"/>
          <w:lang w:eastAsia="en-GB"/>
        </w:rPr>
        <w:t xml:space="preserve">, </w:t>
      </w:r>
      <w:r w:rsidR="00600698" w:rsidRPr="001D7643">
        <w:rPr>
          <w:rFonts w:ascii="Arial" w:hAnsi="Arial" w:cs="Arial"/>
          <w:i/>
          <w:sz w:val="20"/>
          <w:szCs w:val="20"/>
        </w:rPr>
        <w:t>12.3.5</w:t>
      </w:r>
      <w:r w:rsidRPr="001D7643">
        <w:rPr>
          <w:rFonts w:ascii="Arial" w:eastAsia="Times New Roman" w:hAnsi="Arial" w:cs="Arial"/>
          <w:i/>
          <w:sz w:val="20"/>
          <w:szCs w:val="20"/>
          <w:lang w:eastAsia="en-GB"/>
        </w:rPr>
        <w:t>.</w:t>
      </w:r>
      <w:r w:rsidRPr="001D7643">
        <w:rPr>
          <w:rFonts w:ascii="Arial" w:eastAsia="Times New Roman" w:hAnsi="Arial" w:cs="Arial"/>
          <w:sz w:val="20"/>
          <w:szCs w:val="20"/>
          <w:lang w:eastAsia="en-GB"/>
        </w:rPr>
        <w:t xml:space="preserve"> </w:t>
      </w:r>
      <w:r w:rsidRPr="001D7643">
        <w:rPr>
          <w:rFonts w:ascii="Arial" w:eastAsia="Times New Roman" w:hAnsi="Arial" w:cs="Arial"/>
          <w:color w:val="000000" w:themeColor="text1"/>
          <w:sz w:val="20"/>
          <w:szCs w:val="20"/>
          <w:lang w:eastAsia="en-GB"/>
        </w:rPr>
        <w:t>Update the definitions of ‘Delimiter scanning’</w:t>
      </w:r>
      <w:r w:rsidR="00C0086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00AF4A9C" w:rsidRPr="001D7643">
        <w:rPr>
          <w:rFonts w:ascii="Arial" w:eastAsia="Times New Roman" w:hAnsi="Arial" w:cs="Arial"/>
          <w:color w:val="000000" w:themeColor="text1"/>
          <w:sz w:val="20"/>
          <w:szCs w:val="20"/>
          <w:lang w:eastAsia="en-GB"/>
        </w:rPr>
        <w:t xml:space="preserve">and </w:t>
      </w:r>
      <w:r w:rsidRPr="001D7643">
        <w:rPr>
          <w:rFonts w:ascii="Arial" w:eastAsia="Times New Roman" w:hAnsi="Arial" w:cs="Arial"/>
          <w:color w:val="000000" w:themeColor="text1"/>
          <w:sz w:val="20"/>
          <w:szCs w:val="20"/>
          <w:lang w:eastAsia="en-GB"/>
        </w:rPr>
        <w:t>‘Scan’</w:t>
      </w:r>
      <w:r w:rsidR="00C00861" w:rsidRPr="001D7643">
        <w:rPr>
          <w:rFonts w:ascii="Arial" w:eastAsia="Times New Roman" w:hAnsi="Arial" w:cs="Arial"/>
          <w:color w:val="000000" w:themeColor="text1"/>
          <w:sz w:val="20"/>
          <w:szCs w:val="20"/>
          <w:lang w:eastAsia="en-GB"/>
        </w:rPr>
        <w:t xml:space="preserve"> </w:t>
      </w:r>
    </w:p>
    <w:p w:rsidR="006D7E11" w:rsidRPr="001D7643" w:rsidRDefault="006D7E11" w:rsidP="001D13ED">
      <w:pPr>
        <w:pStyle w:val="ListParagraph"/>
        <w:numPr>
          <w:ilvl w:val="0"/>
          <w:numId w:val="31"/>
        </w:numPr>
        <w:rPr>
          <w:rFonts w:ascii="Arial" w:hAnsi="Arial" w:cs="Arial"/>
          <w:color w:val="000000" w:themeColor="text1"/>
          <w:sz w:val="20"/>
          <w:szCs w:val="20"/>
        </w:rPr>
      </w:pPr>
      <w:r w:rsidRPr="001D7643">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1D7643">
        <w:rPr>
          <w:rFonts w:ascii="Arial" w:hAnsi="Arial" w:cs="Arial"/>
          <w:color w:val="000000" w:themeColor="text1"/>
          <w:sz w:val="20"/>
          <w:szCs w:val="20"/>
        </w:rPr>
        <w:t>Delimiter scanning also takes into account escape</w:t>
      </w:r>
      <w:proofErr w:type="gramEnd"/>
      <w:r w:rsidRPr="001D7643">
        <w:rPr>
          <w:rFonts w:ascii="Arial" w:hAnsi="Arial" w:cs="Arial"/>
          <w:color w:val="000000" w:themeColor="text1"/>
          <w:sz w:val="20"/>
          <w:szCs w:val="20"/>
        </w:rPr>
        <w:t xml:space="preserve"> schemes so as to allow the delimiters to appear within data if properly escaped.</w:t>
      </w:r>
    </w:p>
    <w:p w:rsidR="00C00861" w:rsidRPr="001D7643" w:rsidRDefault="006D7E11" w:rsidP="001D13ED">
      <w:pPr>
        <w:pStyle w:val="ListParagraph"/>
        <w:numPr>
          <w:ilvl w:val="0"/>
          <w:numId w:val="31"/>
        </w:numPr>
        <w:rPr>
          <w:rFonts w:ascii="Arial" w:hAnsi="Arial" w:cs="Arial"/>
          <w:sz w:val="20"/>
          <w:szCs w:val="20"/>
        </w:rPr>
      </w:pPr>
      <w:r w:rsidRPr="001D7643">
        <w:rPr>
          <w:rFonts w:ascii="Arial" w:hAnsi="Arial" w:cs="Arial"/>
          <w:color w:val="000000" w:themeColor="text1"/>
          <w:sz w:val="20"/>
          <w:szCs w:val="20"/>
        </w:rPr>
        <w:t>Scan – Examine the input data looking for delimiters such as separators and terminators, or matches to regular expressions.</w:t>
      </w:r>
    </w:p>
    <w:p w:rsidR="00EB630D" w:rsidRPr="001D7643" w:rsidRDefault="00EB630D" w:rsidP="00600698">
      <w:pPr>
        <w:rPr>
          <w:rFonts w:ascii="Arial" w:hAnsi="Arial" w:cs="Arial"/>
          <w:sz w:val="20"/>
          <w:szCs w:val="20"/>
        </w:rPr>
      </w:pPr>
    </w:p>
    <w:p w:rsidR="00600698" w:rsidRPr="001D7643" w:rsidRDefault="00600698" w:rsidP="00600698">
      <w:pPr>
        <w:rPr>
          <w:rFonts w:ascii="Arial" w:hAnsi="Arial" w:cs="Arial"/>
          <w:sz w:val="20"/>
          <w:szCs w:val="20"/>
        </w:rPr>
      </w:pPr>
      <w:r w:rsidRPr="001D7643">
        <w:rPr>
          <w:rFonts w:ascii="Arial" w:hAnsi="Arial" w:cs="Arial"/>
          <w:sz w:val="20"/>
          <w:szCs w:val="20"/>
        </w:rPr>
        <w:t>The term scannable alon</w:t>
      </w:r>
      <w:r w:rsidR="00EB630D" w:rsidRPr="001D7643">
        <w:rPr>
          <w:rFonts w:ascii="Arial" w:hAnsi="Arial" w:cs="Arial"/>
          <w:sz w:val="20"/>
          <w:szCs w:val="20"/>
        </w:rPr>
        <w:t>e is not in the glossary, as its meaning is</w:t>
      </w:r>
      <w:r w:rsidRPr="001D7643">
        <w:rPr>
          <w:rFonts w:ascii="Arial" w:hAnsi="Arial" w:cs="Arial"/>
          <w:sz w:val="20"/>
          <w:szCs w:val="20"/>
        </w:rPr>
        <w:t xml:space="preserve"> implied by the definition of scan.</w:t>
      </w:r>
    </w:p>
    <w:p w:rsidR="00600698" w:rsidRPr="001D7643" w:rsidRDefault="00600698" w:rsidP="00600698">
      <w:pPr>
        <w:rPr>
          <w:rFonts w:ascii="Arial" w:hAnsi="Arial" w:cs="Arial"/>
          <w:sz w:val="20"/>
          <w:szCs w:val="20"/>
        </w:rPr>
      </w:pPr>
    </w:p>
    <w:p w:rsidR="003851AC" w:rsidRPr="001D7643" w:rsidRDefault="003851AC" w:rsidP="00200075">
      <w:pPr>
        <w:rPr>
          <w:rFonts w:ascii="Arial" w:hAnsi="Arial" w:cs="Arial"/>
          <w:color w:val="000000"/>
          <w:sz w:val="20"/>
          <w:szCs w:val="20"/>
        </w:rPr>
      </w:pPr>
      <w:r w:rsidRPr="001D7643">
        <w:rPr>
          <w:rFonts w:ascii="Arial" w:hAnsi="Arial" w:cs="Arial"/>
          <w:sz w:val="20"/>
          <w:szCs w:val="20"/>
        </w:rPr>
        <w:t xml:space="preserve">See also </w:t>
      </w:r>
      <w:r w:rsidR="00EE26C0" w:rsidRPr="001D7643">
        <w:rPr>
          <w:rFonts w:ascii="Arial" w:hAnsi="Arial" w:cs="Arial"/>
          <w:sz w:val="20"/>
          <w:szCs w:val="20"/>
        </w:rPr>
        <w:t>e</w:t>
      </w:r>
      <w:r w:rsidRPr="001D7643">
        <w:rPr>
          <w:rFonts w:ascii="Arial" w:hAnsi="Arial" w:cs="Arial"/>
          <w:sz w:val="20"/>
          <w:szCs w:val="20"/>
        </w:rPr>
        <w:t>rratum 3.9.</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2.120</w:t>
      </w:r>
      <w:r w:rsidRPr="001D7643">
        <w:rPr>
          <w:rFonts w:ascii="Arial" w:eastAsia="Times New Roman" w:hAnsi="Arial" w:cs="Arial"/>
          <w:color w:val="000000" w:themeColor="text1"/>
          <w:sz w:val="20"/>
          <w:szCs w:val="20"/>
          <w:lang w:eastAsia="en-GB"/>
        </w:rPr>
        <w:t xml:space="preserve">. </w:t>
      </w:r>
      <w:r w:rsidR="009D1AF6" w:rsidRPr="001D7643">
        <w:rPr>
          <w:rFonts w:ascii="Arial" w:eastAsia="Times New Roman" w:hAnsi="Arial" w:cs="Arial"/>
          <w:i/>
          <w:color w:val="000000" w:themeColor="text1"/>
          <w:sz w:val="20"/>
          <w:szCs w:val="20"/>
          <w:lang w:eastAsia="en-GB"/>
        </w:rPr>
        <w:t>Sections 2.2 and 2.3</w:t>
      </w:r>
      <w:r w:rsidR="009D1AF6" w:rsidRPr="001D7643">
        <w:rPr>
          <w:rFonts w:ascii="Arial" w:eastAsia="Times New Roman" w:hAnsi="Arial" w:cs="Arial"/>
          <w:color w:val="000000" w:themeColor="text1"/>
          <w:sz w:val="20"/>
          <w:szCs w:val="20"/>
          <w:lang w:eastAsia="en-GB"/>
        </w:rPr>
        <w:t>. Clarify which errors are schema definition errors and which are processing errors.</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9D1AF6" w:rsidRPr="001D7643" w:rsidRDefault="009D1AF6" w:rsidP="00E20752">
      <w:pPr>
        <w:rPr>
          <w:rFonts w:ascii="Arial" w:hAnsi="Arial" w:cs="Arial"/>
          <w:color w:val="000000" w:themeColor="text1"/>
          <w:sz w:val="20"/>
          <w:szCs w:val="20"/>
        </w:rPr>
      </w:pPr>
      <w:r w:rsidRPr="001D7643">
        <w:rPr>
          <w:rFonts w:ascii="Arial" w:hAnsi="Arial" w:cs="Arial"/>
          <w:color w:val="000000" w:themeColor="text1"/>
          <w:sz w:val="20"/>
          <w:szCs w:val="20"/>
        </w:rPr>
        <w:t>The following are processing errors:</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Arithmetic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Division by zero</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Underflow</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Overflow</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Floating point math can produce NaN (Not a Number) value</w:t>
      </w:r>
      <w:r w:rsidR="0064206A" w:rsidRPr="001D7643">
        <w:rPr>
          <w:rFonts w:ascii="Arial" w:hAnsi="Arial" w:cs="Arial"/>
          <w:sz w:val="20"/>
          <w:szCs w:val="20"/>
        </w:rPr>
        <w:t>s</w:t>
      </w:r>
      <w:r w:rsidRPr="001D7643">
        <w:rPr>
          <w:rFonts w:ascii="Arial" w:hAnsi="Arial" w:cs="Arial"/>
          <w:sz w:val="20"/>
          <w:szCs w:val="20"/>
        </w:rPr>
        <w:t xml:space="preserve">. </w:t>
      </w:r>
      <w:proofErr w:type="gramStart"/>
      <w:r w:rsidRPr="001D7643">
        <w:rPr>
          <w:rFonts w:ascii="Arial" w:hAnsi="Arial" w:cs="Arial"/>
          <w:sz w:val="20"/>
          <w:szCs w:val="20"/>
        </w:rPr>
        <w:t xml:space="preserve">This is not an </w:t>
      </w:r>
      <w:r w:rsidR="0064206A" w:rsidRPr="001D7643">
        <w:rPr>
          <w:rFonts w:ascii="Arial" w:hAnsi="Arial" w:cs="Arial"/>
          <w:sz w:val="20"/>
          <w:szCs w:val="20"/>
        </w:rPr>
        <w:t>e</w:t>
      </w:r>
      <w:r w:rsidRPr="001D7643">
        <w:rPr>
          <w:rFonts w:ascii="Arial" w:hAnsi="Arial" w:cs="Arial"/>
          <w:sz w:val="20"/>
          <w:szCs w:val="20"/>
        </w:rPr>
        <w:t>rror, nor are</w:t>
      </w:r>
      <w:proofErr w:type="gramEnd"/>
      <w:r w:rsidRPr="001D7643">
        <w:rPr>
          <w:rFonts w:ascii="Arial" w:hAnsi="Arial" w:cs="Arial"/>
          <w:sz w:val="20"/>
          <w:szCs w:val="20"/>
        </w:rPr>
        <w:t xml:space="preserve"> properly typed operations on floating point NaN values. </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Dynamic Type  Error – unable to convert to target type</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 non-digits found in string argument to xs</w:t>
      </w:r>
      <w:proofErr w:type="gramStart"/>
      <w:r w:rsidRPr="001D7643">
        <w:rPr>
          <w:rFonts w:ascii="Arial" w:hAnsi="Arial" w:cs="Arial"/>
          <w:sz w:val="20"/>
          <w:szCs w:val="20"/>
        </w:rPr>
        <w:t>:int</w:t>
      </w:r>
      <w:proofErr w:type="gramEnd"/>
      <w:r w:rsidRPr="001D7643">
        <w:rPr>
          <w:rFonts w:ascii="Arial" w:hAnsi="Arial" w:cs="Arial"/>
          <w:sz w:val="20"/>
          <w:szCs w:val="20"/>
        </w:rPr>
        <w:t>(…) constructor.</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if a DFDL Implementation cannot distinguish Dynamic Type Errors from Static Type Errors, then a Dynamic Type Error should cause a Schema Definition Error</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 out of bounds error – index not &lt;</w:t>
      </w:r>
      <w:r w:rsidR="0064206A" w:rsidRPr="001D7643">
        <w:rPr>
          <w:rFonts w:ascii="Arial" w:hAnsi="Arial" w:cs="Arial"/>
          <w:sz w:val="20"/>
          <w:szCs w:val="20"/>
        </w:rPr>
        <w:t>=</w:t>
      </w:r>
      <w:r w:rsidRPr="001D7643">
        <w:rPr>
          <w:rFonts w:ascii="Arial" w:hAnsi="Arial" w:cs="Arial"/>
          <w:sz w:val="20"/>
          <w:szCs w:val="20"/>
        </w:rPr>
        <w:t xml:space="preserve"> number of occurrences, or is &lt; 1.</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 xml:space="preserve">Note: same error for </w:t>
      </w:r>
      <w:r w:rsidR="0064206A" w:rsidRPr="001D7643">
        <w:rPr>
          <w:rFonts w:ascii="Arial" w:hAnsi="Arial" w:cs="Arial"/>
          <w:sz w:val="20"/>
          <w:szCs w:val="20"/>
        </w:rPr>
        <w:t>dfdl</w:t>
      </w:r>
      <w:r w:rsidRPr="001D7643">
        <w:rPr>
          <w:rFonts w:ascii="Arial" w:hAnsi="Arial" w:cs="Arial"/>
          <w:sz w:val="20"/>
          <w:szCs w:val="20"/>
        </w:rPr>
        <w:t>:testBit if bitPos is not 1..8, or for character positions in a string-value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Indexing of non-array non-optional element</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w:t>
      </w:r>
      <w:r w:rsidR="0064206A" w:rsidRPr="001D7643">
        <w:rPr>
          <w:rFonts w:ascii="Arial" w:hAnsi="Arial" w:cs="Arial"/>
          <w:sz w:val="20"/>
          <w:szCs w:val="20"/>
        </w:rPr>
        <w:t>xample:</w:t>
      </w:r>
      <w:r w:rsidRPr="001D7643">
        <w:rPr>
          <w:rFonts w:ascii="Arial" w:hAnsi="Arial" w:cs="Arial"/>
          <w:sz w:val="20"/>
          <w:szCs w:val="20"/>
        </w:rPr>
        <w:t xml:space="preserve"> </w:t>
      </w:r>
      <w:proofErr w:type="gramStart"/>
      <w:r w:rsidRPr="001D7643">
        <w:rPr>
          <w:rFonts w:ascii="Arial" w:hAnsi="Arial" w:cs="Arial"/>
          <w:sz w:val="20"/>
          <w:szCs w:val="20"/>
        </w:rPr>
        <w:t>x[</w:t>
      </w:r>
      <w:proofErr w:type="gramEnd"/>
      <w:r w:rsidRPr="001D7643">
        <w:rPr>
          <w:rFonts w:ascii="Arial" w:hAnsi="Arial" w:cs="Arial"/>
          <w:sz w:val="20"/>
          <w:szCs w:val="20"/>
        </w:rPr>
        <w:t>1] when x is declared and has both minOccurs=”1” and maxOccurs=”1” explicitly, or by not stating either or both of them.</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Illegal argument value (correct type, illegal value)</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Parse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Delimiter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not convertible to type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Assertion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Discriminator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occurrence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No choice alternative successfully 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Character </w:t>
      </w:r>
      <w:r w:rsidR="0064206A" w:rsidRPr="001D7643">
        <w:rPr>
          <w:rFonts w:ascii="Arial" w:hAnsi="Arial" w:cs="Arial"/>
          <w:sz w:val="20"/>
          <w:szCs w:val="20"/>
        </w:rPr>
        <w:t>s</w:t>
      </w:r>
      <w:r w:rsidRPr="001D7643">
        <w:rPr>
          <w:rFonts w:ascii="Arial" w:hAnsi="Arial" w:cs="Arial"/>
          <w:sz w:val="20"/>
          <w:szCs w:val="20"/>
        </w:rPr>
        <w:t xml:space="preserve">et </w:t>
      </w:r>
      <w:r w:rsidR="0064206A" w:rsidRPr="001D7643">
        <w:rPr>
          <w:rFonts w:ascii="Arial" w:hAnsi="Arial" w:cs="Arial"/>
          <w:sz w:val="20"/>
          <w:szCs w:val="20"/>
        </w:rPr>
        <w:t>d</w:t>
      </w:r>
      <w:r w:rsidRPr="001D7643">
        <w:rPr>
          <w:rFonts w:ascii="Arial" w:hAnsi="Arial" w:cs="Arial"/>
          <w:sz w:val="20"/>
          <w:szCs w:val="20"/>
        </w:rPr>
        <w:t>ecod</w:t>
      </w:r>
      <w:r w:rsidR="0064206A" w:rsidRPr="001D7643">
        <w:rPr>
          <w:rFonts w:ascii="Arial" w:hAnsi="Arial" w:cs="Arial"/>
          <w:sz w:val="20"/>
          <w:szCs w:val="20"/>
        </w:rPr>
        <w:t>ing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Unparsing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Truncation scenarios where truncation is being disallowed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Rounding error – rounding needed but not allowed.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No choice alternative successfully unparsed.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Character set encoding</w:t>
      </w:r>
      <w:r w:rsidR="0064206A" w:rsidRPr="001D7643">
        <w:rPr>
          <w:rFonts w:ascii="Arial" w:hAnsi="Arial" w:cs="Arial"/>
          <w:sz w:val="20"/>
          <w:szCs w:val="20"/>
        </w:rPr>
        <w:t xml:space="preserve">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longer than allowed for representation of a given data type</w:t>
      </w:r>
    </w:p>
    <w:p w:rsidR="009D1AF6" w:rsidRPr="001D7643"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w:t>
      </w:r>
      <w:r w:rsidR="009D1AF6" w:rsidRPr="001D7643">
        <w:rPr>
          <w:rFonts w:ascii="Arial" w:hAnsi="Arial" w:cs="Arial"/>
          <w:sz w:val="20"/>
          <w:szCs w:val="20"/>
        </w:rPr>
        <w:t xml:space="preserve"> exceed maximum length of representation of xs</w:t>
      </w:r>
      <w:proofErr w:type="gramStart"/>
      <w:r w:rsidR="009D1AF6" w:rsidRPr="001D7643">
        <w:rPr>
          <w:rFonts w:ascii="Arial" w:hAnsi="Arial" w:cs="Arial"/>
          <w:sz w:val="20"/>
          <w:szCs w:val="20"/>
        </w:rPr>
        <w:t>:decimal</w:t>
      </w:r>
      <w:proofErr w:type="gramEnd"/>
      <w:r w:rsidR="009D1AF6" w:rsidRPr="001D7643">
        <w:rPr>
          <w:rFonts w:ascii="Arial" w:hAnsi="Arial" w:cs="Arial"/>
          <w:sz w:val="20"/>
          <w:szCs w:val="20"/>
        </w:rPr>
        <w:t xml:space="preserve"> in dfdl:representation=”text”. </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back into infoset (parsing)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forward into infoset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Number of array elements exceeds limit.</w:t>
      </w:r>
    </w:p>
    <w:p w:rsidR="00E20752" w:rsidRPr="001D7643"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Regular expression exceeds time limit </w:t>
      </w:r>
    </w:p>
    <w:p w:rsidR="00E20752" w:rsidRPr="001D7643" w:rsidRDefault="00E20752" w:rsidP="00E20752">
      <w:pPr>
        <w:tabs>
          <w:tab w:val="left" w:pos="720"/>
        </w:tabs>
        <w:spacing w:line="276" w:lineRule="auto"/>
        <w:ind w:left="360"/>
        <w:rPr>
          <w:rFonts w:ascii="Arial" w:hAnsi="Arial" w:cs="Arial"/>
          <w:sz w:val="20"/>
          <w:szCs w:val="20"/>
        </w:rPr>
      </w:pPr>
    </w:p>
    <w:p w:rsidR="00E20752" w:rsidRPr="001D7643" w:rsidRDefault="00E20752" w:rsidP="00E20752">
      <w:pPr>
        <w:tabs>
          <w:tab w:val="left" w:pos="720"/>
        </w:tabs>
        <w:spacing w:line="276" w:lineRule="auto"/>
        <w:rPr>
          <w:rFonts w:ascii="Arial" w:hAnsi="Arial" w:cs="Arial"/>
          <w:sz w:val="20"/>
          <w:szCs w:val="20"/>
        </w:rPr>
      </w:pPr>
      <w:r w:rsidRPr="001D7643">
        <w:rPr>
          <w:rFonts w:ascii="Arial" w:hAnsi="Arial" w:cs="Arial"/>
          <w:sz w:val="20"/>
          <w:szCs w:val="20"/>
        </w:rPr>
        <w:t>The following are schema definition errors, regardless of whether they are detected in advance of processing or once processing begins:</w:t>
      </w:r>
    </w:p>
    <w:p w:rsidR="00E20752" w:rsidRPr="001D7643" w:rsidRDefault="00E20752" w:rsidP="001D13ED">
      <w:pPr>
        <w:pStyle w:val="ListParagraph"/>
        <w:numPr>
          <w:ilvl w:val="0"/>
          <w:numId w:val="37"/>
        </w:numPr>
        <w:tabs>
          <w:tab w:val="left" w:pos="720"/>
        </w:tabs>
        <w:spacing w:line="276" w:lineRule="auto"/>
        <w:rPr>
          <w:rFonts w:ascii="Arial" w:hAnsi="Arial" w:cs="Arial"/>
          <w:sz w:val="20"/>
          <w:szCs w:val="20"/>
        </w:rPr>
      </w:pPr>
      <w:r w:rsidRPr="001D7643">
        <w:rPr>
          <w:rFonts w:ascii="Arial" w:hAnsi="Arial" w:cs="Arial"/>
          <w:sz w:val="20"/>
          <w:szCs w:val="20"/>
        </w:rPr>
        <w:t>Errors in XML Schema Construction and Structure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5.1</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Use of XSD constructs outside of DFDL subset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Limitations</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Use of DFDL schema constructs not supported by this implementation.</w:t>
      </w:r>
    </w:p>
    <w:p w:rsidR="00E20752" w:rsidRPr="001D7643"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xs</w:t>
      </w:r>
      <w:proofErr w:type="gramStart"/>
      <w:r w:rsidRPr="001D7643">
        <w:rPr>
          <w:rFonts w:ascii="Arial" w:hAnsi="Arial" w:cs="Arial"/>
          <w:sz w:val="20"/>
          <w:szCs w:val="20"/>
        </w:rPr>
        <w:t>:choice</w:t>
      </w:r>
      <w:proofErr w:type="gramEnd"/>
      <w:r w:rsidRPr="001D7643">
        <w:rPr>
          <w:rFonts w:ascii="Arial" w:hAnsi="Arial" w:cs="Arial"/>
          <w:sz w:val="20"/>
          <w:szCs w:val="20"/>
        </w:rPr>
        <w:t xml:space="preserve"> is an optional part of the DFDL specification (see section 21). If not supported, it must be rejected as a Schema Definition Error.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 xml:space="preserve">Example: use of packed-decimal when it is not supported by the implementation.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use of dfdl:assert when it is not supported by the implementation (See Spec section 21 on DFDL Subsets)</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Exceeding limits of the implementation for schema size/complexity</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schema too large – simply a limit on how large the schema can be, how many files, how many top-level constructs, etc.</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Schema Not Valid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5.2</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UPA violation (Unique Particle Attribution)</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Reference to DFDL global definition not found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Format definition (dfdl:defineFormat)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Escape schema definition (dfdl:defineEscapeScheme)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Definition (dfdl:defineVariable)</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not well-formed or not valid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Incompatible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E.g.,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and dfdl:discriminator at same combined annotation point, or more than one format annotation at an annotation point.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Properties and their values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not applicable to DFDL annotation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Property value not suitable for property</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conflict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Reference and Element Declaration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Declaration and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Simple Type Definition and Base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Group Reference and Sequence/Choice of Group Definition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property not found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syntax error</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Named child element doesn’t exist – E.g., /a/b, and there is no child b in existence.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 xml:space="preserve">Note: no child </w:t>
      </w:r>
      <w:r w:rsidRPr="001D7643">
        <w:rPr>
          <w:rFonts w:ascii="Arial" w:hAnsi="Arial" w:cs="Arial"/>
          <w:i/>
          <w:color w:val="000000" w:themeColor="text1"/>
          <w:sz w:val="20"/>
          <w:szCs w:val="20"/>
        </w:rPr>
        <w:t>possible</w:t>
      </w:r>
      <w:r w:rsidRPr="001D7643">
        <w:rPr>
          <w:rFonts w:ascii="Arial" w:hAnsi="Arial" w:cs="Arial"/>
          <w:color w:val="000000" w:themeColor="text1"/>
          <w:sz w:val="20"/>
          <w:szCs w:val="20"/>
        </w:rPr>
        <w:t xml:space="preserve"> in the schema is a different error, but also a Schema Definition Error, as /a/b would not have a type in that case. </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Note: This is an SDE, as schema authors are advised to use fn</w:t>
      </w:r>
      <w:proofErr w:type="gramStart"/>
      <w:r w:rsidRPr="001D7643">
        <w:rPr>
          <w:rFonts w:ascii="Arial" w:hAnsi="Arial" w:cs="Arial"/>
          <w:color w:val="000000" w:themeColor="text1"/>
          <w:sz w:val="20"/>
          <w:szCs w:val="20"/>
        </w:rPr>
        <w:t>:exists</w:t>
      </w:r>
      <w:proofErr w:type="gramEnd"/>
      <w:r w:rsidRPr="001D7643">
        <w:rPr>
          <w:rFonts w:ascii="Arial" w:hAnsi="Arial" w:cs="Arial"/>
          <w:color w:val="000000" w:themeColor="text1"/>
          <w:sz w:val="20"/>
          <w:szCs w:val="20"/>
        </w:rPr>
        <w:t>(…) to test for existence of elements when it is possible that they not exist.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read but not defined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after read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more than once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Static Type error – type is incorrect for usage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Note: if an implementation is unable to distinguish Static Type Errors from Dynamic Type Errors, then both should cause Schema Definition Errors.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Path step definition not found – e.g., /a/n</w:t>
      </w:r>
      <w:proofErr w:type="gramStart"/>
      <w:r w:rsidRPr="001D7643">
        <w:rPr>
          <w:rFonts w:ascii="Arial" w:hAnsi="Arial" w:cs="Arial"/>
          <w:sz w:val="20"/>
          <w:szCs w:val="20"/>
        </w:rPr>
        <w:t>:b</w:t>
      </w:r>
      <w:proofErr w:type="gramEnd"/>
      <w:r w:rsidRPr="001D7643">
        <w:rPr>
          <w:rFonts w:ascii="Arial" w:hAnsi="Arial" w:cs="Arial"/>
          <w:sz w:val="20"/>
          <w:szCs w:val="20"/>
        </w:rPr>
        <w:t xml:space="preserve"> but no definition for n:b as local or global element.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 enough arguments for function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value is not single node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sz w:val="20"/>
          <w:szCs w:val="20"/>
        </w:rPr>
        <w:t>Most DFDL expression contexts require an expression to identify a single node, not an array (</w:t>
      </w:r>
      <w:r w:rsidRPr="001D7643">
        <w:rPr>
          <w:rFonts w:ascii="Arial" w:hAnsi="Arial" w:cs="Arial"/>
          <w:color w:val="000000" w:themeColor="text1"/>
          <w:sz w:val="20"/>
          <w:szCs w:val="20"/>
        </w:rPr>
        <w:t>aka sequence of nodes). There are a few exceptions such as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where the path expression must be to an array or optional element.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Expression value is not array element or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Some DFDL expression contexts require an array or an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Example: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argument must be to an array or optional element. It is an SDE if the argument expression is otherwise. </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Regular Expressions</w:t>
      </w:r>
    </w:p>
    <w:p w:rsidR="009D1AF6" w:rsidRPr="001D7643"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Syntax error</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1A1302"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13.11.1</w:t>
      </w:r>
      <w:r w:rsidRPr="001D7643">
        <w:rPr>
          <w:rFonts w:ascii="Arial" w:hAnsi="Arial" w:cs="Arial"/>
          <w:color w:val="000000" w:themeColor="text1"/>
          <w:sz w:val="20"/>
          <w:szCs w:val="20"/>
        </w:rPr>
        <w:t xml:space="preserve">. To match </w:t>
      </w:r>
      <w:r w:rsidR="00891776" w:rsidRPr="001D7643">
        <w:rPr>
          <w:rFonts w:ascii="Arial" w:hAnsi="Arial" w:cs="Arial"/>
          <w:color w:val="000000" w:themeColor="text1"/>
          <w:sz w:val="20"/>
          <w:szCs w:val="20"/>
        </w:rPr>
        <w:t xml:space="preserve">revised </w:t>
      </w:r>
      <w:r w:rsidR="002650A2" w:rsidRPr="001D7643">
        <w:rPr>
          <w:rFonts w:ascii="Arial" w:hAnsi="Arial" w:cs="Arial"/>
          <w:color w:val="000000" w:themeColor="text1"/>
          <w:sz w:val="20"/>
          <w:szCs w:val="20"/>
        </w:rPr>
        <w:t>behaviour from ICU 51</w:t>
      </w:r>
      <w:r w:rsidRPr="001D7643">
        <w:rPr>
          <w:rFonts w:ascii="Arial" w:hAnsi="Arial" w:cs="Arial"/>
          <w:color w:val="000000" w:themeColor="text1"/>
          <w:sz w:val="20"/>
          <w:szCs w:val="20"/>
        </w:rPr>
        <w:t>, the following changes are made to the DFDL calendar pattern symbols:</w:t>
      </w:r>
    </w:p>
    <w:p w:rsidR="001A1302" w:rsidRPr="001D7643" w:rsidRDefault="001A1302" w:rsidP="00666647">
      <w:pPr>
        <w:autoSpaceDE w:val="0"/>
        <w:rPr>
          <w:rFonts w:ascii="Arial" w:hAnsi="Arial" w:cs="Arial"/>
          <w:color w:val="000000" w:themeColor="text1"/>
          <w:sz w:val="20"/>
          <w:szCs w:val="20"/>
        </w:rPr>
      </w:pPr>
    </w:p>
    <w:p w:rsidR="00891776" w:rsidRPr="001D7643" w:rsidRDefault="001A1302"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Drop the DFDL-specific ‘U’ symbol </w:t>
      </w:r>
    </w:p>
    <w:p w:rsidR="001A1302"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w:t>
      </w:r>
      <w:r w:rsidR="002650A2" w:rsidRPr="001D7643">
        <w:rPr>
          <w:rFonts w:ascii="Arial" w:hAnsi="Arial" w:cs="Arial"/>
          <w:color w:val="000000" w:themeColor="text1"/>
          <w:sz w:val="20"/>
          <w:szCs w:val="20"/>
        </w:rPr>
        <w:t>dd support for</w:t>
      </w:r>
      <w:r w:rsidR="001A1302" w:rsidRPr="001D7643">
        <w:rPr>
          <w:rFonts w:ascii="Arial" w:hAnsi="Arial" w:cs="Arial"/>
          <w:color w:val="000000" w:themeColor="text1"/>
          <w:sz w:val="20"/>
          <w:szCs w:val="20"/>
        </w:rPr>
        <w:t xml:space="preserve"> new ‘x’ and ‘X’ symbols</w:t>
      </w:r>
      <w:r w:rsidR="003640D7"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w:t>
      </w:r>
      <w:r w:rsidR="00D82A65" w:rsidRPr="001D7643">
        <w:rPr>
          <w:rFonts w:ascii="Arial" w:hAnsi="Arial" w:cs="Arial"/>
          <w:color w:val="000000" w:themeColor="text1"/>
          <w:sz w:val="20"/>
          <w:szCs w:val="20"/>
        </w:rPr>
        <w:t>x</w:t>
      </w:r>
      <w:r w:rsidR="00C6312E" w:rsidRPr="001D7643">
        <w:rPr>
          <w:rFonts w:ascii="Arial" w:hAnsi="Arial" w:cs="Arial"/>
          <w:color w:val="000000" w:themeColor="text1"/>
          <w:sz w:val="20"/>
          <w:szCs w:val="20"/>
        </w:rPr>
        <w:t xml:space="preserve">, xx, </w:t>
      </w:r>
      <w:r w:rsidR="00D82A65" w:rsidRPr="001D7643">
        <w:rPr>
          <w:rFonts w:ascii="Arial" w:hAnsi="Arial" w:cs="Arial"/>
          <w:color w:val="000000" w:themeColor="text1"/>
          <w:sz w:val="20"/>
          <w:szCs w:val="20"/>
        </w:rPr>
        <w:t>xxx,</w:t>
      </w:r>
      <w:r w:rsidR="00C6312E" w:rsidRPr="001D7643">
        <w:rPr>
          <w:rFonts w:ascii="Arial" w:hAnsi="Arial" w:cs="Arial"/>
          <w:color w:val="000000" w:themeColor="text1"/>
          <w:sz w:val="20"/>
          <w:szCs w:val="20"/>
        </w:rPr>
        <w:t xml:space="preserve"> X, XX, XXX only</w:t>
      </w:r>
      <w:r w:rsidR="00D82A65" w:rsidRPr="001D7643">
        <w:rPr>
          <w:rFonts w:ascii="Arial" w:hAnsi="Arial" w:cs="Arial"/>
          <w:color w:val="000000" w:themeColor="text1"/>
          <w:sz w:val="20"/>
          <w:szCs w:val="20"/>
        </w:rPr>
        <w:t>)</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Add support for </w:t>
      </w:r>
      <w:r w:rsidR="003640D7" w:rsidRPr="001D7643">
        <w:rPr>
          <w:rFonts w:ascii="Arial" w:hAnsi="Arial" w:cs="Arial"/>
          <w:color w:val="000000" w:themeColor="text1"/>
          <w:sz w:val="20"/>
          <w:szCs w:val="20"/>
        </w:rPr>
        <w:t>all variations of the new</w:t>
      </w:r>
      <w:r w:rsidRPr="001D7643">
        <w:rPr>
          <w:rFonts w:ascii="Arial" w:hAnsi="Arial" w:cs="Arial"/>
          <w:color w:val="000000" w:themeColor="text1"/>
          <w:sz w:val="20"/>
          <w:szCs w:val="20"/>
        </w:rPr>
        <w:t xml:space="preserve"> ‘O’ symbol</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Adopt revised semantic for</w:t>
      </w:r>
      <w:r w:rsidR="001A1302"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 xml:space="preserve">all variations of </w:t>
      </w:r>
      <w:r w:rsidR="001A1302" w:rsidRPr="001D7643">
        <w:rPr>
          <w:rFonts w:ascii="Arial" w:hAnsi="Arial" w:cs="Arial"/>
          <w:color w:val="000000" w:themeColor="text1"/>
          <w:sz w:val="20"/>
          <w:szCs w:val="20"/>
        </w:rPr>
        <w:t>the ‘V’ symbol</w:t>
      </w:r>
      <w:r w:rsidR="003640D7" w:rsidRPr="001D7643">
        <w:rPr>
          <w:rFonts w:ascii="Arial" w:hAnsi="Arial" w:cs="Arial"/>
          <w:color w:val="000000" w:themeColor="text1"/>
          <w:sz w:val="20"/>
          <w:szCs w:val="20"/>
        </w:rPr>
        <w:t xml:space="preserve"> </w:t>
      </w:r>
    </w:p>
    <w:p w:rsidR="00C6312E"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w:t>
      </w:r>
      <w:r w:rsidR="00C6312E" w:rsidRPr="001D7643">
        <w:rPr>
          <w:rFonts w:ascii="Arial" w:hAnsi="Arial" w:cs="Arial"/>
          <w:color w:val="000000" w:themeColor="text1"/>
          <w:sz w:val="20"/>
          <w:szCs w:val="20"/>
        </w:rPr>
        <w:t xml:space="preserve">all variations of </w:t>
      </w:r>
      <w:r w:rsidRPr="001D7643">
        <w:rPr>
          <w:rFonts w:ascii="Arial" w:hAnsi="Arial" w:cs="Arial"/>
          <w:color w:val="000000" w:themeColor="text1"/>
          <w:sz w:val="20"/>
          <w:szCs w:val="20"/>
        </w:rPr>
        <w:t xml:space="preserve">the ‘z’ symbol. </w:t>
      </w:r>
    </w:p>
    <w:p w:rsidR="00891776" w:rsidRPr="001D7643" w:rsidRDefault="00C6312E"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all variations of the ‘Z’ symbol (but </w:t>
      </w:r>
      <w:r w:rsidR="00D82A65" w:rsidRPr="001D7643">
        <w:rPr>
          <w:rFonts w:ascii="Arial" w:hAnsi="Arial" w:cs="Arial"/>
          <w:color w:val="000000" w:themeColor="text1"/>
          <w:sz w:val="20"/>
          <w:szCs w:val="20"/>
        </w:rPr>
        <w:t>ZZZZZ</w:t>
      </w:r>
      <w:r w:rsidRPr="001D7643">
        <w:rPr>
          <w:rFonts w:ascii="Arial" w:hAnsi="Arial" w:cs="Arial"/>
          <w:color w:val="000000" w:themeColor="text1"/>
          <w:sz w:val="20"/>
          <w:szCs w:val="20"/>
        </w:rPr>
        <w:t xml:space="preserve"> not supported).</w:t>
      </w:r>
    </w:p>
    <w:p w:rsidR="00891776" w:rsidRPr="001D7643" w:rsidRDefault="00891776" w:rsidP="00891776">
      <w:pPr>
        <w:autoSpaceDE w:val="0"/>
        <w:rPr>
          <w:rFonts w:ascii="Arial" w:hAnsi="Arial" w:cs="Arial"/>
          <w:color w:val="000000" w:themeColor="text1"/>
          <w:sz w:val="20"/>
          <w:szCs w:val="20"/>
        </w:rPr>
      </w:pPr>
    </w:p>
    <w:p w:rsidR="00FC6B31" w:rsidRPr="001D7643" w:rsidRDefault="00891776" w:rsidP="00FC6B31">
      <w:pPr>
        <w:autoSpaceDE w:val="0"/>
        <w:rPr>
          <w:rFonts w:ascii="Arial" w:hAnsi="Arial" w:cs="Arial"/>
          <w:sz w:val="20"/>
          <w:szCs w:val="20"/>
        </w:rPr>
      </w:pPr>
      <w:r w:rsidRPr="001D7643">
        <w:rPr>
          <w:rFonts w:ascii="Arial" w:hAnsi="Arial" w:cs="Arial"/>
          <w:color w:val="000000" w:themeColor="text1"/>
          <w:sz w:val="20"/>
          <w:szCs w:val="20"/>
        </w:rPr>
        <w:t xml:space="preserve">Reference is </w:t>
      </w:r>
      <w:r w:rsidR="00FC6B31" w:rsidRPr="001D7643">
        <w:rPr>
          <w:rFonts w:ascii="Arial" w:hAnsi="Arial" w:cs="Arial"/>
          <w:color w:val="000000" w:themeColor="text1"/>
          <w:sz w:val="20"/>
          <w:szCs w:val="20"/>
        </w:rPr>
        <w:t>the</w:t>
      </w:r>
      <w:r w:rsidR="00FC6B31" w:rsidRPr="001D7643">
        <w:rPr>
          <w:rFonts w:ascii="Arial" w:hAnsi="Arial" w:cs="Arial"/>
          <w:sz w:val="20"/>
          <w:szCs w:val="20"/>
        </w:rPr>
        <w:t xml:space="preserve"> ICU SimpleDateTime class at</w:t>
      </w:r>
    </w:p>
    <w:p w:rsidR="00C6312E" w:rsidRPr="001D7643" w:rsidRDefault="00FC6B31" w:rsidP="00891776">
      <w:pPr>
        <w:autoSpaceDE w:val="0"/>
        <w:rPr>
          <w:rFonts w:ascii="Arial" w:hAnsi="Arial" w:cs="Arial"/>
          <w:color w:val="000000" w:themeColor="text1"/>
          <w:sz w:val="20"/>
          <w:szCs w:val="20"/>
        </w:rPr>
      </w:pPr>
      <w:r w:rsidRPr="001D7643">
        <w:rPr>
          <w:rFonts w:ascii="Arial" w:hAnsi="Arial" w:cs="Arial"/>
          <w:sz w:val="20"/>
          <w:szCs w:val="20"/>
        </w:rPr>
        <w:t xml:space="preserve"> </w:t>
      </w:r>
      <w:hyperlink r:id="rId16" w:history="1">
        <w:r w:rsidRPr="001D7643">
          <w:rPr>
            <w:rStyle w:val="Hyperlink"/>
            <w:rFonts w:ascii="Arial" w:eastAsia="Times New Roman" w:hAnsi="Arial" w:cs="Arial"/>
            <w:sz w:val="20"/>
            <w:szCs w:val="20"/>
            <w:lang w:eastAsia="en-GB"/>
          </w:rPr>
          <w:t>http://icu-project.org/apiref/icu4j/com/ibm/icu/text/SimpleDateFormat.html</w:t>
        </w:r>
      </w:hyperlink>
      <w:r w:rsidRPr="001D7643">
        <w:rPr>
          <w:rFonts w:ascii="Arial" w:eastAsia="Times New Roman" w:hAnsi="Arial" w:cs="Arial"/>
          <w:color w:val="0000FF"/>
          <w:sz w:val="20"/>
          <w:szCs w:val="20"/>
          <w:lang w:eastAsia="en-GB"/>
        </w:rPr>
        <w:t>.</w:t>
      </w:r>
      <w:r w:rsidR="00200075"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Erratum 2.3 updated.</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 (</w:t>
      </w:r>
      <w:hyperlink r:id="rId17" w:history="1">
        <w:r w:rsidRPr="001D7643">
          <w:rPr>
            <w:rStyle w:val="Hyperlink"/>
            <w:rFonts w:ascii="Arial" w:hAnsi="Arial" w:cs="Arial"/>
            <w:i/>
            <w:sz w:val="20"/>
            <w:szCs w:val="20"/>
          </w:rPr>
          <w:t>http://redmine.ogf.org/boards/15/topics/24</w:t>
        </w:r>
      </w:hyperlink>
      <w:r w:rsidRPr="001D7643">
        <w:rPr>
          <w:rFonts w:ascii="Arial" w:hAnsi="Arial" w:cs="Arial"/>
          <w:i/>
          <w:color w:val="000000" w:themeColor="text1"/>
          <w:sz w:val="20"/>
          <w:szCs w:val="20"/>
        </w:rPr>
        <w:t>):</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color w:val="000000" w:themeColor="text1"/>
          <w:sz w:val="20"/>
          <w:szCs w:val="20"/>
        </w:rPr>
      </w:pPr>
      <w:r w:rsidRPr="001D7643">
        <w:rPr>
          <w:rFonts w:ascii="Arial" w:hAnsi="Arial"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sidRPr="001D7643">
        <w:rPr>
          <w:rFonts w:ascii="Arial" w:hAnsi="Arial" w:cs="Arial"/>
          <w:color w:val="000000" w:themeColor="text1"/>
          <w:sz w:val="20"/>
          <w:szCs w:val="20"/>
        </w:rPr>
        <w:t>at part of th</w:t>
      </w:r>
      <w:r w:rsidRPr="001D7643">
        <w:rPr>
          <w:rFonts w:ascii="Arial" w:hAnsi="Arial" w:cs="Arial"/>
          <w:color w:val="000000" w:themeColor="text1"/>
          <w:sz w:val="20"/>
          <w:szCs w:val="20"/>
        </w:rPr>
        <w:t xml:space="preserve">e </w:t>
      </w:r>
      <w:r w:rsidR="008312BD" w:rsidRPr="001D7643">
        <w:rPr>
          <w:rFonts w:ascii="Arial" w:hAnsi="Arial" w:cs="Arial"/>
          <w:color w:val="000000" w:themeColor="text1"/>
          <w:sz w:val="20"/>
          <w:szCs w:val="20"/>
        </w:rPr>
        <w:t xml:space="preserve">SimpleContent region that represents </w:t>
      </w:r>
      <w:r w:rsidRPr="001D7643">
        <w:rPr>
          <w:rFonts w:ascii="Arial" w:hAnsi="Arial" w:cs="Arial"/>
          <w:color w:val="000000" w:themeColor="text1"/>
          <w:sz w:val="20"/>
          <w:szCs w:val="20"/>
        </w:rPr>
        <w:t>a time zone.</w:t>
      </w:r>
    </w:p>
    <w:p w:rsidR="001A1302" w:rsidRPr="001D7643" w:rsidRDefault="001A1302" w:rsidP="00666647">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2.122</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5.1</w:t>
      </w:r>
      <w:r w:rsidRPr="001D7643">
        <w:rPr>
          <w:rFonts w:ascii="Arial" w:hAnsi="Arial" w:cs="Arial"/>
          <w:color w:val="000000" w:themeColor="text1"/>
          <w:sz w:val="20"/>
          <w:szCs w:val="20"/>
        </w:rPr>
        <w:t>. Allow explicit setting of minOccurs = ‘1’ and/or maxOccurs = ‘1’ on model groups, as this is the equivalent to omitting the properties.</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Throughout</w:t>
      </w:r>
      <w:r w:rsidRPr="001D7643">
        <w:rPr>
          <w:rFonts w:ascii="Arial" w:hAnsi="Arial" w:cs="Arial"/>
          <w:color w:val="000000" w:themeColor="text1"/>
          <w:sz w:val="20"/>
          <w:szCs w:val="20"/>
        </w:rPr>
        <w:t>.  Do not use the ‘xs’ prefix for XSD attributes as it is not strictly correct. Instead use the phrase ‘XSD xxx property’.</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23.5.3</w:t>
      </w:r>
      <w:r w:rsidRPr="001D7643">
        <w:rPr>
          <w:rFonts w:ascii="Arial" w:hAnsi="Arial" w:cs="Arial"/>
          <w:color w:val="000000" w:themeColor="text1"/>
          <w:sz w:val="20"/>
          <w:szCs w:val="20"/>
        </w:rPr>
        <w:t>. State that it is a schema definition error if the $node argument of dfdl</w:t>
      </w:r>
      <w:proofErr w:type="gramStart"/>
      <w:r w:rsidRPr="001D7643">
        <w:rPr>
          <w:rFonts w:ascii="Arial" w:hAnsi="Arial" w:cs="Arial"/>
          <w:color w:val="000000" w:themeColor="text1"/>
          <w:sz w:val="20"/>
          <w:szCs w:val="20"/>
        </w:rPr>
        <w:t>:checkConstraints</w:t>
      </w:r>
      <w:proofErr w:type="gramEnd"/>
      <w:r w:rsidRPr="001D7643">
        <w:rPr>
          <w:rFonts w:ascii="Arial" w:hAnsi="Arial" w:cs="Arial"/>
          <w:color w:val="000000" w:themeColor="text1"/>
          <w:sz w:val="20"/>
          <w:szCs w:val="20"/>
        </w:rPr>
        <w:t>( ) function is a complex element.</w:t>
      </w:r>
    </w:p>
    <w:p w:rsidR="001A1302" w:rsidRPr="001D7643" w:rsidRDefault="001A1302" w:rsidP="00666647">
      <w:pPr>
        <w:autoSpaceDE w:val="0"/>
        <w:rPr>
          <w:rFonts w:ascii="Arial" w:hAnsi="Arial" w:cs="Arial"/>
          <w:color w:val="000000" w:themeColor="text1"/>
          <w:sz w:val="20"/>
          <w:szCs w:val="20"/>
        </w:rPr>
      </w:pPr>
    </w:p>
    <w:p w:rsidR="001A1302" w:rsidRPr="001D7643" w:rsidRDefault="004A15D1" w:rsidP="00666647">
      <w:pPr>
        <w:autoSpaceDE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2.125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12.3.5</w:t>
      </w:r>
      <w:r w:rsidRPr="001D7643">
        <w:rPr>
          <w:rFonts w:ascii="Arial" w:hAnsi="Arial" w:cs="Arial"/>
          <w:color w:val="000000" w:themeColor="text1"/>
          <w:sz w:val="20"/>
          <w:szCs w:val="20"/>
        </w:rPr>
        <w:t xml:space="preserve">. </w:t>
      </w:r>
      <w:r w:rsidRPr="001D7643">
        <w:rPr>
          <w:rFonts w:ascii="Arial" w:eastAsia="Times New Roman" w:hAnsi="Arial" w:cs="Arial"/>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1D7643" w:rsidRDefault="004A15D1" w:rsidP="00666647">
      <w:pPr>
        <w:autoSpaceDE w:val="0"/>
        <w:rPr>
          <w:rFonts w:ascii="Arial" w:eastAsia="Times New Roman" w:hAnsi="Arial" w:cs="Arial"/>
          <w:color w:val="000000" w:themeColor="text1"/>
          <w:sz w:val="20"/>
          <w:szCs w:val="20"/>
          <w:lang w:eastAsia="en-GB"/>
        </w:rPr>
      </w:pPr>
    </w:p>
    <w:p w:rsidR="00C34855" w:rsidRPr="001D7643" w:rsidRDefault="00C34855" w:rsidP="00C34855">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Correct the current inconsistencies when referring to different kinds of DFDL property. Use the </w:t>
      </w:r>
      <w:r w:rsidR="004B13C1" w:rsidRPr="001D7643">
        <w:rPr>
          <w:rFonts w:ascii="Arial" w:eastAsia="Times New Roman" w:hAnsi="Arial" w:cs="Arial"/>
          <w:color w:val="000000" w:themeColor="text1"/>
          <w:sz w:val="20"/>
          <w:szCs w:val="20"/>
          <w:lang w:eastAsia="en-GB"/>
        </w:rPr>
        <w:t xml:space="preserve">revised </w:t>
      </w:r>
      <w:r w:rsidRPr="001D7643">
        <w:rPr>
          <w:rFonts w:ascii="Arial" w:eastAsia="Times New Roman" w:hAnsi="Arial" w:cs="Arial"/>
          <w:color w:val="000000" w:themeColor="text1"/>
          <w:sz w:val="20"/>
          <w:szCs w:val="20"/>
          <w:lang w:eastAsia="en-GB"/>
        </w:rPr>
        <w:t>terms as appropriate throughout the specification:</w:t>
      </w:r>
    </w:p>
    <w:p w:rsidR="00C34855" w:rsidRPr="001D7643" w:rsidRDefault="00C34855" w:rsidP="00C34855">
      <w:pPr>
        <w:autoSpaceDE w:val="0"/>
        <w:rPr>
          <w:rFonts w:ascii="Arial" w:eastAsia="Times New Roman" w:hAnsi="Arial" w:cs="Arial"/>
          <w:color w:val="000000" w:themeColor="text1"/>
          <w:sz w:val="20"/>
          <w:szCs w:val="20"/>
          <w:lang w:eastAsia="en-GB"/>
        </w:rPr>
      </w:pPr>
    </w:p>
    <w:p w:rsidR="004B13C1"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Format property – a DFDL property carried on </w:t>
      </w:r>
      <w:r w:rsidR="007A4689" w:rsidRPr="001D7643">
        <w:rPr>
          <w:rFonts w:ascii="Arial" w:eastAsia="Times New Roman" w:hAnsi="Arial" w:cs="Arial"/>
          <w:color w:val="000000" w:themeColor="text1"/>
          <w:sz w:val="20"/>
          <w:szCs w:val="20"/>
          <w:lang w:eastAsia="en-GB"/>
        </w:rPr>
        <w:t xml:space="preserve">a </w:t>
      </w:r>
      <w:r w:rsidR="004B13C1" w:rsidRPr="001D7643">
        <w:rPr>
          <w:rFonts w:ascii="Arial" w:eastAsia="Times New Roman" w:hAnsi="Arial" w:cs="Arial"/>
          <w:color w:val="000000" w:themeColor="text1"/>
          <w:sz w:val="20"/>
          <w:szCs w:val="20"/>
          <w:lang w:eastAsia="en-GB"/>
        </w:rPr>
        <w:t>DFDL format annotation.</w:t>
      </w:r>
    </w:p>
    <w:p w:rsidR="004B13C1" w:rsidRPr="001D7643" w:rsidRDefault="004B13C1" w:rsidP="00BE3375">
      <w:pPr>
        <w:autoSpaceDE w:val="0"/>
        <w:rPr>
          <w:rFonts w:ascii="Arial" w:eastAsia="Times New Roman" w:hAnsi="Arial" w:cs="Arial"/>
          <w:color w:val="000000" w:themeColor="text1"/>
          <w:sz w:val="20"/>
          <w:szCs w:val="20"/>
          <w:lang w:eastAsia="en-GB"/>
        </w:rPr>
      </w:pPr>
    </w:p>
    <w:p w:rsidR="00C34855"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Representation property – a format property that is used to describe </w:t>
      </w:r>
      <w:r w:rsidR="007A4689" w:rsidRPr="001D7643">
        <w:rPr>
          <w:rFonts w:ascii="Arial" w:eastAsia="Times New Roman" w:hAnsi="Arial" w:cs="Arial"/>
          <w:color w:val="000000" w:themeColor="text1"/>
          <w:sz w:val="20"/>
          <w:szCs w:val="20"/>
          <w:lang w:eastAsia="en-GB"/>
        </w:rPr>
        <w:t>a</w:t>
      </w:r>
      <w:r w:rsidR="004B13C1" w:rsidRPr="001D7643">
        <w:rPr>
          <w:rFonts w:ascii="Arial" w:eastAsia="Times New Roman" w:hAnsi="Arial" w:cs="Arial"/>
          <w:color w:val="000000" w:themeColor="text1"/>
          <w:sz w:val="20"/>
          <w:szCs w:val="20"/>
          <w:lang w:eastAsia="en-GB"/>
        </w:rPr>
        <w:t xml:space="preserve"> physical characteristic </w:t>
      </w:r>
      <w:r w:rsidR="007A4689" w:rsidRPr="001D7643">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1D7643" w:rsidRDefault="007A4689" w:rsidP="00BE3375">
      <w:pPr>
        <w:autoSpaceDE w:val="0"/>
        <w:rPr>
          <w:rFonts w:ascii="Arial" w:eastAsia="Times New Roman" w:hAnsi="Arial" w:cs="Arial"/>
          <w:color w:val="000000" w:themeColor="text1"/>
          <w:sz w:val="20"/>
          <w:szCs w:val="20"/>
          <w:lang w:eastAsia="en-GB"/>
        </w:rPr>
      </w:pPr>
    </w:p>
    <w:p w:rsidR="007A4689"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7A4689" w:rsidRPr="001D7643">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1D7643">
        <w:rPr>
          <w:rFonts w:ascii="Arial" w:eastAsia="Times New Roman" w:hAnsi="Arial" w:cs="Arial"/>
          <w:color w:val="000000" w:themeColor="text1"/>
          <w:sz w:val="20"/>
          <w:szCs w:val="20"/>
          <w:lang w:eastAsia="en-GB"/>
        </w:rPr>
        <w:t>:ref</w:t>
      </w:r>
      <w:proofErr w:type="gramEnd"/>
      <w:r w:rsidR="007A4689" w:rsidRPr="001D7643">
        <w:rPr>
          <w:rFonts w:ascii="Arial" w:eastAsia="Times New Roman" w:hAnsi="Arial" w:cs="Arial"/>
          <w:color w:val="000000" w:themeColor="text1"/>
          <w:sz w:val="20"/>
          <w:szCs w:val="20"/>
          <w:lang w:eastAsia="en-GB"/>
        </w:rPr>
        <w:t>, dfdl:hiddenGroupRef, dfdl:inputValueCalc, dfdl:outputValueCalc</w:t>
      </w:r>
      <w:r w:rsidR="0071554D" w:rsidRPr="001D7643">
        <w:rPr>
          <w:rFonts w:ascii="Arial" w:eastAsia="Times New Roman" w:hAnsi="Arial" w:cs="Arial"/>
          <w:color w:val="000000" w:themeColor="text1"/>
          <w:sz w:val="20"/>
          <w:szCs w:val="20"/>
          <w:lang w:eastAsia="en-GB"/>
        </w:rPr>
        <w:t>, dfdl:</w:t>
      </w:r>
      <w:r w:rsidR="00A136FB" w:rsidRPr="001D7643">
        <w:rPr>
          <w:rFonts w:ascii="Arial" w:eastAsia="Times New Roman" w:hAnsi="Arial" w:cs="Arial"/>
          <w:color w:val="000000" w:themeColor="text1"/>
          <w:sz w:val="20"/>
          <w:szCs w:val="20"/>
          <w:lang w:eastAsia="en-GB"/>
        </w:rPr>
        <w:t>choiceB</w:t>
      </w:r>
      <w:r w:rsidR="0071554D" w:rsidRPr="001D7643">
        <w:rPr>
          <w:rFonts w:ascii="Arial" w:eastAsia="Times New Roman" w:hAnsi="Arial" w:cs="Arial"/>
          <w:color w:val="000000" w:themeColor="text1"/>
          <w:sz w:val="20"/>
          <w:szCs w:val="20"/>
          <w:lang w:eastAsia="en-GB"/>
        </w:rPr>
        <w:t>ranchKey, dfdl:choice</w:t>
      </w:r>
      <w:r w:rsidR="00A136FB" w:rsidRPr="001D7643">
        <w:rPr>
          <w:rFonts w:ascii="Arial" w:eastAsia="Times New Roman" w:hAnsi="Arial" w:cs="Arial"/>
          <w:color w:val="000000" w:themeColor="text1"/>
          <w:sz w:val="20"/>
          <w:szCs w:val="20"/>
          <w:lang w:eastAsia="en-GB"/>
        </w:rPr>
        <w:t>Dispatch</w:t>
      </w:r>
      <w:r w:rsidR="0071554D" w:rsidRPr="001D7643">
        <w:rPr>
          <w:rFonts w:ascii="Arial" w:eastAsia="Times New Roman" w:hAnsi="Arial" w:cs="Arial"/>
          <w:color w:val="000000" w:themeColor="text1"/>
          <w:sz w:val="20"/>
          <w:szCs w:val="20"/>
          <w:lang w:eastAsia="en-GB"/>
        </w:rPr>
        <w:t>Key</w:t>
      </w:r>
      <w:r w:rsidR="007A4689" w:rsidRPr="001D7643">
        <w:rPr>
          <w:rFonts w:ascii="Arial" w:eastAsia="Times New Roman" w:hAnsi="Arial" w:cs="Arial"/>
          <w:color w:val="000000" w:themeColor="text1"/>
          <w:sz w:val="20"/>
          <w:szCs w:val="20"/>
          <w:lang w:eastAsia="en-GB"/>
        </w:rPr>
        <w:t>.</w:t>
      </w:r>
    </w:p>
    <w:p w:rsidR="004A15D1" w:rsidRPr="001D7643" w:rsidRDefault="004A15D1"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Note that ‘property’ should be used </w:t>
      </w:r>
      <w:r w:rsidR="00090206" w:rsidRPr="001D7643">
        <w:rPr>
          <w:rFonts w:ascii="Arial" w:hAnsi="Arial" w:cs="Arial"/>
          <w:color w:val="000000" w:themeColor="text1"/>
          <w:sz w:val="20"/>
          <w:szCs w:val="20"/>
        </w:rPr>
        <w:t xml:space="preserve">instead of ‘attribute’ </w:t>
      </w:r>
      <w:r w:rsidRPr="001D7643">
        <w:rPr>
          <w:rFonts w:ascii="Arial" w:hAnsi="Arial"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1D7643">
        <w:rPr>
          <w:rFonts w:ascii="Arial" w:hAnsi="Arial" w:cs="Arial"/>
          <w:color w:val="000000" w:themeColor="text1"/>
          <w:sz w:val="20"/>
          <w:szCs w:val="20"/>
        </w:rPr>
        <w:t xml:space="preserve"> of a property</w:t>
      </w:r>
      <w:r w:rsidRPr="001D7643">
        <w:rPr>
          <w:rFonts w:ascii="Arial" w:hAnsi="Arial" w:cs="Arial"/>
          <w:color w:val="000000" w:themeColor="text1"/>
          <w:sz w:val="20"/>
          <w:szCs w:val="20"/>
        </w:rPr>
        <w:t>.</w:t>
      </w:r>
      <w:r w:rsidR="00090206" w:rsidRPr="001D7643">
        <w:rPr>
          <w:rFonts w:ascii="Arial" w:hAnsi="Arial" w:cs="Arial"/>
          <w:color w:val="000000" w:themeColor="text1"/>
          <w:sz w:val="20"/>
          <w:szCs w:val="20"/>
        </w:rPr>
        <w:t xml:space="preserve"> </w:t>
      </w:r>
    </w:p>
    <w:p w:rsidR="00090206" w:rsidRPr="001D7643" w:rsidRDefault="00090206"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Note that dfdl</w:t>
      </w:r>
      <w:proofErr w:type="gramStart"/>
      <w:r w:rsidRPr="001D7643">
        <w:rPr>
          <w:rFonts w:ascii="Arial" w:hAnsi="Arial" w:cs="Arial"/>
          <w:color w:val="000000" w:themeColor="text1"/>
          <w:sz w:val="20"/>
          <w:szCs w:val="20"/>
        </w:rPr>
        <w:t>:escapeSchemeRef</w:t>
      </w:r>
      <w:proofErr w:type="gramEnd"/>
      <w:r w:rsidRPr="001D7643">
        <w:rPr>
          <w:rFonts w:ascii="Arial" w:hAnsi="Arial" w:cs="Arial"/>
          <w:color w:val="000000" w:themeColor="text1"/>
          <w:sz w:val="20"/>
          <w:szCs w:val="20"/>
        </w:rPr>
        <w:t xml:space="preserve"> is considered to be a representation property.</w:t>
      </w:r>
    </w:p>
    <w:p w:rsidR="007A4689" w:rsidRPr="001D7643" w:rsidRDefault="007A4689" w:rsidP="00666647">
      <w:pPr>
        <w:autoSpaceDE w:val="0"/>
        <w:rPr>
          <w:rFonts w:ascii="Arial" w:hAnsi="Arial" w:cs="Arial"/>
          <w:color w:val="000000" w:themeColor="text1"/>
          <w:sz w:val="20"/>
          <w:szCs w:val="20"/>
        </w:rPr>
      </w:pPr>
    </w:p>
    <w:p w:rsidR="005664AB" w:rsidRPr="001D7643" w:rsidRDefault="005664AB"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w:t>
      </w:r>
      <w:r w:rsidRPr="001D7643">
        <w:rPr>
          <w:rFonts w:ascii="Arial" w:hAnsi="Arial" w:cs="Arial"/>
          <w:color w:val="000000" w:themeColor="text1"/>
          <w:sz w:val="20"/>
          <w:szCs w:val="20"/>
        </w:rPr>
        <w:t>. The calendar pattern symbols Z, ZZ and ZZZ are equivalent. ICU prefers that Z is used singly, so the calendar pattern used for an xs</w:t>
      </w:r>
      <w:proofErr w:type="gramStart"/>
      <w:r w:rsidRPr="001D7643">
        <w:rPr>
          <w:rFonts w:ascii="Arial" w:hAnsi="Arial" w:cs="Arial"/>
          <w:color w:val="000000" w:themeColor="text1"/>
          <w:sz w:val="20"/>
          <w:szCs w:val="20"/>
        </w:rPr>
        <w:t>:time</w:t>
      </w:r>
      <w:proofErr w:type="gramEnd"/>
      <w:r w:rsidRPr="001D7643">
        <w:rPr>
          <w:rFonts w:ascii="Arial" w:hAnsi="Arial" w:cs="Arial"/>
          <w:color w:val="000000" w:themeColor="text1"/>
          <w:sz w:val="20"/>
          <w:szCs w:val="20"/>
        </w:rPr>
        <w:t xml:space="preserve"> object when calendarPatternKind is ‘implicit’ is changed to ‘HH:mm:ssZ’.</w:t>
      </w:r>
    </w:p>
    <w:p w:rsidR="005664AB" w:rsidRPr="001D7643" w:rsidRDefault="005664AB" w:rsidP="00666647">
      <w:pPr>
        <w:autoSpaceDE w:val="0"/>
        <w:rPr>
          <w:rFonts w:ascii="Arial" w:hAnsi="Arial" w:cs="Arial"/>
          <w:color w:val="000000" w:themeColor="text1"/>
          <w:sz w:val="20"/>
          <w:szCs w:val="20"/>
        </w:rPr>
      </w:pPr>
    </w:p>
    <w:p w:rsidR="001A1302"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17</w:t>
      </w:r>
      <w:r w:rsidRPr="001D7643">
        <w:rPr>
          <w:rFonts w:ascii="Arial" w:hAnsi="Arial" w:cs="Arial"/>
          <w:color w:val="000000" w:themeColor="text1"/>
          <w:sz w:val="20"/>
          <w:szCs w:val="20"/>
        </w:rPr>
        <w:t xml:space="preserve">. State that when an element which carries the inputValueCalc property appears in a </w:t>
      </w:r>
      <w:proofErr w:type="gramStart"/>
      <w:r w:rsidRPr="001D7643">
        <w:rPr>
          <w:rFonts w:ascii="Arial" w:hAnsi="Arial" w:cs="Arial"/>
          <w:color w:val="000000" w:themeColor="text1"/>
          <w:sz w:val="20"/>
          <w:szCs w:val="20"/>
        </w:rPr>
        <w:t xml:space="preserve">sequence </w:t>
      </w:r>
      <w:r w:rsidR="005664AB"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that</w:t>
      </w:r>
      <w:proofErr w:type="gramEnd"/>
      <w:r w:rsidRPr="001D7643">
        <w:rPr>
          <w:rFonts w:ascii="Arial" w:hAnsi="Arial"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15</w:t>
      </w:r>
      <w:r w:rsidRPr="001D7643">
        <w:rPr>
          <w:rFonts w:ascii="Arial" w:hAnsi="Arial"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w:t>
      </w:r>
      <w:r w:rsidRPr="001D7643">
        <w:rPr>
          <w:rFonts w:ascii="Arial" w:hAnsi="Arial" w:cs="Arial"/>
          <w:color w:val="000000" w:themeColor="text1"/>
          <w:sz w:val="20"/>
          <w:szCs w:val="20"/>
        </w:rPr>
        <w:t xml:space="preserve">. In the description of textOutputMinLength, delete the sentence ‘The units are specified by the dfdl:lengthUnits property’ </w:t>
      </w:r>
      <w:r w:rsidR="003B2A59" w:rsidRPr="001D7643">
        <w:rPr>
          <w:rFonts w:ascii="Arial" w:hAnsi="Arial" w:cs="Arial"/>
          <w:color w:val="000000" w:themeColor="text1"/>
          <w:sz w:val="20"/>
          <w:szCs w:val="20"/>
        </w:rPr>
        <w:t xml:space="preserve">and replace </w:t>
      </w:r>
      <w:r w:rsidRPr="001D7643">
        <w:rPr>
          <w:rFonts w:ascii="Arial" w:hAnsi="Arial" w:cs="Arial"/>
          <w:color w:val="000000" w:themeColor="text1"/>
          <w:sz w:val="20"/>
          <w:szCs w:val="20"/>
        </w:rPr>
        <w:t>with the sentence ‘</w:t>
      </w:r>
      <w:r w:rsidRPr="001D7643">
        <w:rPr>
          <w:rFonts w:ascii="Arial" w:eastAsia="Times New Roman" w:hAnsi="Arial" w:cs="Arial"/>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1D7643">
        <w:rPr>
          <w:rFonts w:ascii="Arial" w:hAnsi="Arial" w:cs="Arial"/>
          <w:color w:val="000000" w:themeColor="text1"/>
          <w:sz w:val="20"/>
          <w:szCs w:val="20"/>
        </w:rPr>
        <w:t>’</w:t>
      </w: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lastRenderedPageBreak/>
        <w:t>2.13</w:t>
      </w:r>
      <w:r w:rsidR="002E482D" w:rsidRPr="001D7643">
        <w:rPr>
          <w:rFonts w:ascii="Arial" w:hAnsi="Arial" w:cs="Arial"/>
          <w:b/>
          <w:color w:val="000000" w:themeColor="text1"/>
          <w:sz w:val="20"/>
          <w:szCs w:val="20"/>
        </w:rPr>
        <w:t>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12.3.3</w:t>
      </w:r>
      <w:r w:rsidRPr="001D7643">
        <w:rPr>
          <w:rFonts w:ascii="Arial" w:hAnsi="Arial" w:cs="Arial"/>
          <w:color w:val="000000" w:themeColor="text1"/>
          <w:sz w:val="20"/>
          <w:szCs w:val="20"/>
        </w:rPr>
        <w:t xml:space="preserve">. After Table 15 add that </w:t>
      </w:r>
      <w:r w:rsidRPr="001D7643">
        <w:rPr>
          <w:rFonts w:ascii="Arial" w:eastAsia="Times New Roman" w:hAnsi="Arial" w:cs="Arial"/>
          <w:color w:val="000000" w:themeColor="text1"/>
          <w:sz w:val="20"/>
          <w:szCs w:val="20"/>
          <w:lang w:eastAsia="en-GB"/>
        </w:rPr>
        <w:t>it is a schema definition error 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lengthKind is 'implicit' and lengthUnits is 'bytes' and encoding is not an SBCS encoding. This prevents a scenario where validation </w:t>
      </w:r>
      <w:r w:rsidR="00AA4F8D" w:rsidRPr="001D7643">
        <w:rPr>
          <w:rFonts w:ascii="Arial" w:eastAsia="Times New Roman" w:hAnsi="Arial" w:cs="Arial"/>
          <w:color w:val="000000" w:themeColor="text1"/>
          <w:sz w:val="20"/>
          <w:szCs w:val="20"/>
          <w:lang w:eastAsia="en-GB"/>
        </w:rPr>
        <w:t>against maxLength facet i</w:t>
      </w:r>
      <w:r w:rsidRPr="001D7643">
        <w:rPr>
          <w:rFonts w:ascii="Arial" w:eastAsia="Times New Roman" w:hAnsi="Arial" w:cs="Arial"/>
          <w:color w:val="000000" w:themeColor="text1"/>
          <w:sz w:val="20"/>
          <w:szCs w:val="20"/>
          <w:lang w:eastAsia="en-GB"/>
        </w:rPr>
        <w:t xml:space="preserve">s in characters but parsing and unparsing </w:t>
      </w:r>
      <w:r w:rsidR="00AA4F8D" w:rsidRPr="001D7643">
        <w:rPr>
          <w:rFonts w:ascii="Arial" w:eastAsia="Times New Roman" w:hAnsi="Arial" w:cs="Arial"/>
          <w:color w:val="000000" w:themeColor="text1"/>
          <w:sz w:val="20"/>
          <w:szCs w:val="20"/>
          <w:lang w:eastAsia="en-GB"/>
        </w:rPr>
        <w:t xml:space="preserve">using maxLength facet </w:t>
      </w:r>
      <w:r w:rsidRPr="001D7643">
        <w:rPr>
          <w:rFonts w:ascii="Arial" w:eastAsia="Times New Roman" w:hAnsi="Arial" w:cs="Arial"/>
          <w:color w:val="000000" w:themeColor="text1"/>
          <w:sz w:val="20"/>
          <w:szCs w:val="20"/>
          <w:lang w:eastAsia="en-GB"/>
        </w:rPr>
        <w:t>is in bytes.</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w:t>
      </w:r>
      <w:r w:rsidR="002E482D" w:rsidRPr="001D7643">
        <w:rPr>
          <w:rFonts w:ascii="Arial" w:hAnsi="Arial" w:cs="Arial"/>
          <w:b/>
          <w:color w:val="000000" w:themeColor="text1"/>
          <w:sz w:val="20"/>
          <w:szCs w:val="20"/>
        </w:rPr>
        <w:t>2</w:t>
      </w:r>
      <w:r w:rsidRPr="001D7643">
        <w:rPr>
          <w:rFonts w:ascii="Arial" w:hAnsi="Arial" w:cs="Arial"/>
          <w:color w:val="000000" w:themeColor="text1"/>
          <w:sz w:val="20"/>
          <w:szCs w:val="20"/>
        </w:rPr>
        <w:t xml:space="preserve">. </w:t>
      </w:r>
      <w:r w:rsidR="00AA4F8D" w:rsidRPr="001D7643">
        <w:rPr>
          <w:rFonts w:ascii="Arial" w:hAnsi="Arial" w:cs="Arial"/>
          <w:i/>
          <w:color w:val="000000" w:themeColor="text1"/>
          <w:sz w:val="20"/>
          <w:szCs w:val="20"/>
        </w:rPr>
        <w:t>Section 12.3.7</w:t>
      </w:r>
      <w:r w:rsidRPr="001D7643">
        <w:rPr>
          <w:rFonts w:ascii="Arial" w:hAnsi="Arial" w:cs="Arial"/>
          <w:color w:val="000000" w:themeColor="text1"/>
          <w:sz w:val="20"/>
          <w:szCs w:val="20"/>
        </w:rPr>
        <w:t xml:space="preserve">. </w:t>
      </w:r>
      <w:r w:rsidR="00AA4F8D" w:rsidRPr="001D7643">
        <w:rPr>
          <w:rFonts w:ascii="Arial" w:hAnsi="Arial" w:cs="Arial"/>
          <w:color w:val="000000" w:themeColor="text1"/>
          <w:sz w:val="20"/>
          <w:szCs w:val="20"/>
        </w:rPr>
        <w:t xml:space="preserve">In the paragraph that discusses specified length elements that are considered to have variable length when unparsing, add </w:t>
      </w:r>
      <w:r w:rsidRPr="001D7643">
        <w:rPr>
          <w:rFonts w:ascii="Arial" w:hAnsi="Arial" w:cs="Arial"/>
          <w:color w:val="000000" w:themeColor="text1"/>
          <w:sz w:val="20"/>
          <w:szCs w:val="20"/>
        </w:rPr>
        <w:t xml:space="preserve">that </w:t>
      </w:r>
      <w:r w:rsidRPr="001D7643">
        <w:rPr>
          <w:rFonts w:ascii="Arial" w:eastAsia="Times New Roman" w:hAnsi="Arial" w:cs="Arial"/>
          <w:color w:val="000000" w:themeColor="text1"/>
          <w:sz w:val="20"/>
          <w:szCs w:val="20"/>
          <w:lang w:eastAsia="en-GB"/>
        </w:rPr>
        <w:t xml:space="preserve">it is a schema definition error </w:t>
      </w:r>
      <w:r w:rsidR="00AA4F8D" w:rsidRPr="001D7643">
        <w:rPr>
          <w:rFonts w:ascii="Arial" w:eastAsia="Times New Roman" w:hAnsi="Arial" w:cs="Arial"/>
          <w:color w:val="000000" w:themeColor="text1"/>
          <w:sz w:val="20"/>
          <w:szCs w:val="20"/>
          <w:lang w:eastAsia="en-GB"/>
        </w:rPr>
        <w:t xml:space="preserve">for such elements </w:t>
      </w:r>
      <w:r w:rsidRPr="001D7643">
        <w:rPr>
          <w:rFonts w:ascii="Arial" w:eastAsia="Times New Roman" w:hAnsi="Arial" w:cs="Arial"/>
          <w:color w:val="000000" w:themeColor="text1"/>
          <w:sz w:val="20"/>
          <w:szCs w:val="20"/>
          <w:lang w:eastAsia="en-GB"/>
        </w:rPr>
        <w:t>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textPadKind is not 'none' and lengthUnits is 'bytes' and encoding is not an SBCS encoding</w:t>
      </w:r>
      <w:r w:rsidR="00AA4F8D" w:rsidRPr="001D7643">
        <w:rPr>
          <w:rFonts w:ascii="Arial" w:eastAsia="Times New Roman" w:hAnsi="Arial" w:cs="Arial"/>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1D7643">
        <w:rPr>
          <w:rFonts w:ascii="Arial" w:hAnsi="Arial" w:cs="Arial"/>
          <w:color w:val="000000" w:themeColor="text1"/>
          <w:sz w:val="20"/>
          <w:szCs w:val="20"/>
        </w:rPr>
        <w:t>.</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2E482D"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2.133</w:t>
      </w:r>
      <w:r w:rsidR="00576946" w:rsidRPr="001D7643">
        <w:rPr>
          <w:rFonts w:ascii="Arial" w:eastAsia="Times New Roman" w:hAnsi="Arial" w:cs="Arial"/>
          <w:color w:val="000000" w:themeColor="text1"/>
          <w:sz w:val="20"/>
          <w:szCs w:val="20"/>
          <w:lang w:eastAsia="en-GB"/>
        </w:rPr>
        <w:t xml:space="preserve">. </w:t>
      </w:r>
      <w:r w:rsidR="00576946" w:rsidRPr="001D7643">
        <w:rPr>
          <w:rFonts w:ascii="Arial" w:eastAsia="Times New Roman" w:hAnsi="Arial" w:cs="Arial"/>
          <w:i/>
          <w:color w:val="000000" w:themeColor="text1"/>
          <w:sz w:val="20"/>
          <w:szCs w:val="20"/>
          <w:lang w:eastAsia="en-GB"/>
        </w:rPr>
        <w:t>Section 13.11.1</w:t>
      </w:r>
      <w:r w:rsidR="00576946" w:rsidRPr="001D7643">
        <w:rPr>
          <w:rFonts w:ascii="Arial" w:eastAsia="Times New Roman" w:hAnsi="Arial" w:cs="Arial"/>
          <w:color w:val="000000" w:themeColor="text1"/>
          <w:sz w:val="20"/>
          <w:szCs w:val="20"/>
          <w:lang w:eastAsia="en-GB"/>
        </w:rPr>
        <w:t xml:space="preserve">. For the calendar pattern symbol ‘I’ add that </w:t>
      </w:r>
      <w:r w:rsidR="00F74A25" w:rsidRPr="001D7643">
        <w:rPr>
          <w:rFonts w:ascii="Arial" w:eastAsia="Times New Roman" w:hAnsi="Arial" w:cs="Arial"/>
          <w:color w:val="000000" w:themeColor="text1"/>
          <w:sz w:val="20"/>
          <w:szCs w:val="20"/>
          <w:lang w:eastAsia="en-GB"/>
        </w:rPr>
        <w:t>the omission of time zone from the input data when the type is xs</w:t>
      </w:r>
      <w:proofErr w:type="gramStart"/>
      <w:r w:rsidR="00F74A25" w:rsidRPr="001D7643">
        <w:rPr>
          <w:rFonts w:ascii="Arial" w:eastAsia="Times New Roman" w:hAnsi="Arial" w:cs="Arial"/>
          <w:color w:val="000000" w:themeColor="text1"/>
          <w:sz w:val="20"/>
          <w:szCs w:val="20"/>
          <w:lang w:eastAsia="en-GB"/>
        </w:rPr>
        <w:t>:dateTime</w:t>
      </w:r>
      <w:proofErr w:type="gramEnd"/>
      <w:r w:rsidR="00F74A25" w:rsidRPr="001D7643">
        <w:rPr>
          <w:rFonts w:ascii="Arial" w:eastAsia="Times New Roman" w:hAnsi="Arial" w:cs="Arial"/>
          <w:color w:val="000000" w:themeColor="text1"/>
          <w:sz w:val="20"/>
          <w:szCs w:val="20"/>
          <w:lang w:eastAsia="en-GB"/>
        </w:rPr>
        <w:t xml:space="preserve"> or xs:time is not a processing error. If that occurs then the time zone is obtained from the calendarTimeZone property.</w:t>
      </w:r>
    </w:p>
    <w:p w:rsidR="00F74A25" w:rsidRPr="001D7643" w:rsidRDefault="00F74A25"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w:t>
      </w:r>
      <w:r w:rsidR="002E482D"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For the specification to correctly discuss </w:t>
      </w:r>
      <w:r w:rsidR="00090206" w:rsidRPr="001D7643">
        <w:rPr>
          <w:rFonts w:ascii="Arial" w:eastAsia="Times New Roman" w:hAnsi="Arial" w:cs="Arial"/>
          <w:color w:val="000000" w:themeColor="text1"/>
          <w:sz w:val="20"/>
          <w:szCs w:val="20"/>
          <w:lang w:eastAsia="en-GB"/>
        </w:rPr>
        <w:t>parsing and unparsing of character data, the following new terms are added to the Glossary, and used in appropriate places in the rest of the spec.</w:t>
      </w:r>
      <w:r w:rsidRPr="001D7643">
        <w:rPr>
          <w:rFonts w:ascii="Arial" w:eastAsia="Times New Roman" w:hAnsi="Arial" w:cs="Arial"/>
          <w:color w:val="000000" w:themeColor="text1"/>
          <w:sz w:val="20"/>
          <w:szCs w:val="20"/>
          <w:lang w:eastAsia="en-GB"/>
        </w:rPr>
        <w:t xml:space="preserve"> </w:t>
      </w:r>
    </w:p>
    <w:p w:rsidR="00E20752"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CCSID - see </w:t>
      </w:r>
      <w:r w:rsidRPr="001D7643">
        <w:rPr>
          <w:rFonts w:ascii="Arial" w:hAnsi="Arial" w:cs="Arial"/>
          <w:i/>
          <w:iCs/>
          <w:color w:val="000000" w:themeColor="text1"/>
          <w:sz w:val="20"/>
          <w:szCs w:val="20"/>
        </w:rPr>
        <w:t>Coded Character Set Identifier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 </w:t>
      </w:r>
      <w:proofErr w:type="gramStart"/>
      <w:r w:rsidRPr="001D7643">
        <w:rPr>
          <w:rFonts w:ascii="Arial" w:hAnsi="Arial" w:cs="Arial"/>
          <w:color w:val="000000" w:themeColor="text1"/>
          <w:sz w:val="20"/>
          <w:szCs w:val="20"/>
        </w:rPr>
        <w:t>A</w:t>
      </w:r>
      <w:proofErr w:type="gramEnd"/>
      <w:r w:rsidRPr="001D7643">
        <w:rPr>
          <w:rFonts w:ascii="Arial" w:hAnsi="Arial" w:cs="Arial"/>
          <w:color w:val="000000" w:themeColor="text1"/>
          <w:sz w:val="20"/>
          <w:szCs w:val="20"/>
        </w:rPr>
        <w:t xml:space="preserve"> ISO10646 character having a unique </w:t>
      </w:r>
      <w:r w:rsidRPr="001D7643">
        <w:rPr>
          <w:rFonts w:ascii="Arial" w:hAnsi="Arial" w:cs="Arial"/>
          <w:i/>
          <w:iCs/>
          <w:color w:val="000000" w:themeColor="text1"/>
          <w:sz w:val="20"/>
          <w:szCs w:val="20"/>
        </w:rPr>
        <w:t>character code</w:t>
      </w:r>
      <w:r w:rsidRPr="001D7643">
        <w:rPr>
          <w:rFonts w:ascii="Arial" w:hAnsi="Arial" w:cs="Arial"/>
          <w:color w:val="000000" w:themeColor="text1"/>
          <w:sz w:val="20"/>
          <w:szCs w:val="20"/>
        </w:rPr>
        <w:t xml:space="preserve"> as its identifier. This concept is independent of font, typeface, size, and style, so '</w:t>
      </w:r>
      <w:r w:rsidRPr="001D7643">
        <w:rPr>
          <w:rFonts w:ascii="Arial" w:hAnsi="Arial" w:cs="Arial"/>
          <w:b/>
          <w:bCs/>
          <w:i/>
          <w:i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b/>
          <w:b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i/>
          <w:iCs/>
          <w:color w:val="000000" w:themeColor="text1"/>
          <w:sz w:val="20"/>
          <w:szCs w:val="20"/>
        </w:rPr>
        <w:t>F</w:t>
      </w:r>
      <w:r w:rsidRPr="001D7643">
        <w:rPr>
          <w:rFonts w:ascii="Arial" w:hAnsi="Arial" w:cs="Arial"/>
          <w:color w:val="000000" w:themeColor="text1"/>
          <w:sz w:val="20"/>
          <w:szCs w:val="20"/>
        </w:rPr>
        <w:t xml:space="preserve">', are all the </w:t>
      </w:r>
      <w:r w:rsidR="00090206" w:rsidRPr="001D7643">
        <w:rPr>
          <w:rFonts w:ascii="Arial" w:hAnsi="Arial" w:cs="Arial"/>
          <w:color w:val="000000" w:themeColor="text1"/>
          <w:sz w:val="20"/>
          <w:szCs w:val="20"/>
        </w:rPr>
        <w:t>same character 'F'</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the value 0x7B may or may not appear in the rep</w:t>
      </w:r>
      <w:r w:rsidR="00090206" w:rsidRPr="001D7643">
        <w:rPr>
          <w:rFonts w:ascii="Arial" w:hAnsi="Arial" w:cs="Arial"/>
          <w:color w:val="000000" w:themeColor="text1"/>
          <w:sz w:val="20"/>
          <w:szCs w:val="20"/>
        </w:rPr>
        <w:t>resentation of that character.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 An abstract set of characters that are assigned (or </w:t>
      </w:r>
      <w:r w:rsidRPr="001D7643">
        <w:rPr>
          <w:rFonts w:ascii="Arial" w:hAnsi="Arial" w:cs="Arial"/>
          <w:i/>
          <w:iCs/>
          <w:color w:val="000000" w:themeColor="text1"/>
          <w:sz w:val="20"/>
          <w:szCs w:val="20"/>
        </w:rPr>
        <w:t>mapped to)</w:t>
      </w:r>
      <w:r w:rsidRPr="001D7643">
        <w:rPr>
          <w:rFonts w:ascii="Arial" w:hAnsi="Arial" w:cs="Arial"/>
          <w:color w:val="000000" w:themeColor="text1"/>
          <w:sz w:val="20"/>
          <w:szCs w:val="20"/>
        </w:rPr>
        <w:t xml:space="preserve"> a representation by a particular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For most character set encodings their character set is a subset</w:t>
      </w:r>
      <w:r w:rsidR="00090206" w:rsidRPr="001D7643">
        <w:rPr>
          <w:rFonts w:ascii="Arial" w:hAnsi="Arial" w:cs="Arial"/>
          <w:color w:val="000000" w:themeColor="text1"/>
          <w:sz w:val="20"/>
          <w:szCs w:val="20"/>
        </w:rPr>
        <w:t xml:space="preserve"> of the Unicode character set.</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1D7643">
        <w:rPr>
          <w:rFonts w:ascii="Arial" w:hAnsi="Arial" w:cs="Arial"/>
          <w:i/>
          <w:iCs/>
          <w:color w:val="000000" w:themeColor="text1"/>
          <w:sz w:val="20"/>
          <w:szCs w:val="20"/>
        </w:rPr>
        <w:t>coded character set identifier or CCSID</w:t>
      </w:r>
      <w:r w:rsidRPr="001D7643">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1D7643">
        <w:rPr>
          <w:rFonts w:ascii="Arial" w:hAnsi="Arial" w:cs="Arial"/>
          <w:color w:val="000000" w:themeColor="text1"/>
          <w:sz w:val="20"/>
          <w:szCs w:val="20"/>
        </w:rPr>
        <w:t>  ISO</w:t>
      </w:r>
      <w:proofErr w:type="gramEnd"/>
      <w:r w:rsidRPr="001D7643">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1D7643">
        <w:rPr>
          <w:rFonts w:ascii="Arial" w:hAnsi="Arial" w:cs="Arial"/>
          <w:color w:val="000000" w:themeColor="text1"/>
          <w:sz w:val="20"/>
          <w:szCs w:val="20"/>
        </w:rPr>
        <w:t xml:space="preserve">which is USASCII-7bit-packed.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Character Width - The number of code units or al</w:t>
      </w:r>
      <w:r w:rsidR="00570F58" w:rsidRPr="001D7643">
        <w:rPr>
          <w:rFonts w:ascii="Arial" w:hAnsi="Arial" w:cs="Arial"/>
          <w:color w:val="000000" w:themeColor="text1"/>
          <w:sz w:val="20"/>
          <w:szCs w:val="20"/>
        </w:rPr>
        <w:t>t</w:t>
      </w:r>
      <w:r w:rsidRPr="001D7643">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1D7643">
        <w:rPr>
          <w:rFonts w:ascii="Arial" w:hAnsi="Arial" w:cs="Arial"/>
          <w:color w:val="000000" w:themeColor="text1"/>
          <w:sz w:val="20"/>
          <w:szCs w:val="20"/>
        </w:rPr>
        <w:t>has width 1, 2, 3, or 4 bytes.</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Code Unit - When a character set encoding uses differing </w:t>
      </w:r>
      <w:r w:rsidRPr="001D7643">
        <w:rPr>
          <w:rFonts w:ascii="Arial" w:hAnsi="Arial" w:cs="Arial"/>
          <w:i/>
          <w:iCs/>
          <w:color w:val="000000" w:themeColor="text1"/>
          <w:sz w:val="20"/>
          <w:szCs w:val="20"/>
        </w:rPr>
        <w:t>variable width</w:t>
      </w:r>
      <w:r w:rsidRPr="001D7643">
        <w:rPr>
          <w:rFonts w:ascii="Arial" w:hAnsi="Arial" w:cs="Arial"/>
          <w:color w:val="000000" w:themeColor="text1"/>
          <w:sz w:val="20"/>
          <w:szCs w:val="20"/>
        </w:rPr>
        <w:t xml:space="preserve"> representations for characters, the units making up these variable width representations are called </w:t>
      </w:r>
      <w:r w:rsidRPr="001D7643">
        <w:rPr>
          <w:rFonts w:ascii="Arial" w:hAnsi="Arial" w:cs="Arial"/>
          <w:i/>
          <w:iCs/>
          <w:color w:val="000000" w:themeColor="text1"/>
          <w:sz w:val="20"/>
          <w:szCs w:val="20"/>
        </w:rPr>
        <w:t>code units</w:t>
      </w:r>
      <w:r w:rsidRPr="001D7643">
        <w:rPr>
          <w:rFonts w:ascii="Arial" w:hAnsi="Arial" w:cs="Arial"/>
          <w:color w:val="000000" w:themeColor="text1"/>
          <w:sz w:val="20"/>
          <w:szCs w:val="20"/>
        </w:rPr>
        <w:t xml:space="preserve">. For example the UTF-8 encoding uses between 1 and 4 code units to represent </w:t>
      </w:r>
      <w:r w:rsidRPr="001D7643">
        <w:rPr>
          <w:rFonts w:ascii="Arial" w:hAnsi="Arial" w:cs="Arial"/>
          <w:color w:val="000000" w:themeColor="text1"/>
          <w:sz w:val="20"/>
          <w:szCs w:val="20"/>
        </w:rPr>
        <w:lastRenderedPageBreak/>
        <w:t xml:space="preserve">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1D7643">
        <w:rPr>
          <w:rFonts w:ascii="Arial" w:hAnsi="Arial" w:cs="Arial"/>
          <w:color w:val="000000" w:themeColor="text1"/>
          <w:sz w:val="20"/>
          <w:szCs w:val="20"/>
        </w:rPr>
        <w:t xml:space="preserve">a code unit and a code point.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Coded Character Set Identifier (CCSID) - An alternate identifier of a character set encoding. Originally created by IBM, CCSIDs are a br</w:t>
      </w:r>
      <w:r w:rsidR="00090206" w:rsidRPr="001D7643">
        <w:rPr>
          <w:rFonts w:ascii="Arial" w:hAnsi="Arial" w:cs="Arial"/>
          <w:color w:val="000000" w:themeColor="text1"/>
          <w:sz w:val="20"/>
          <w:szCs w:val="20"/>
        </w:rPr>
        <w:t xml:space="preserve">oadly used industry standard.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Encoding - See </w:t>
      </w:r>
      <w:r w:rsidRPr="001D7643">
        <w:rPr>
          <w:rFonts w:ascii="Arial" w:hAnsi="Arial" w:cs="Arial"/>
          <w:i/>
          <w:iCs/>
          <w:color w:val="000000" w:themeColor="text1"/>
          <w:sz w:val="20"/>
          <w:szCs w:val="20"/>
        </w:rPr>
        <w:t>Character Set Encoding</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1D7643">
        <w:rPr>
          <w:rFonts w:ascii="Arial" w:hAnsi="Arial" w:cs="Arial"/>
          <w:color w:val="000000" w:themeColor="text1"/>
          <w:sz w:val="20"/>
          <w:szCs w:val="20"/>
        </w:rPr>
        <w:t xml:space="preserve">ot necessarily a single byte.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1D7643">
        <w:rPr>
          <w:rFonts w:ascii="Arial" w:hAnsi="Arial" w:cs="Arial"/>
          <w:i/>
          <w:iCs/>
          <w:color w:val="000000" w:themeColor="text1"/>
          <w:sz w:val="20"/>
          <w:szCs w:val="20"/>
        </w:rPr>
        <w:t xml:space="preserve">code units </w:t>
      </w:r>
      <w:r w:rsidRPr="001D7643">
        <w:rPr>
          <w:rFonts w:ascii="Arial" w:hAnsi="Arial" w:cs="Arial"/>
          <w:color w:val="000000" w:themeColor="text1"/>
          <w:sz w:val="20"/>
          <w:szCs w:val="20"/>
        </w:rPr>
        <w:t>each of which is called a surrogate, and the pair of which</w:t>
      </w:r>
      <w:r w:rsidR="00090206" w:rsidRPr="001D7643">
        <w:rPr>
          <w:rFonts w:ascii="Arial" w:hAnsi="Arial" w:cs="Arial"/>
          <w:color w:val="000000" w:themeColor="text1"/>
          <w:sz w:val="20"/>
          <w:szCs w:val="20"/>
        </w:rPr>
        <w:t xml:space="preserve"> is called a surrogate pair.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Unicode - A character set defined by the Unicode Consortium, and standardized at the International Standards Organization (ISO) as ISO10646.</w:t>
      </w:r>
      <w:r w:rsidRPr="001D7643">
        <w:rPr>
          <w:rFonts w:ascii="Arial" w:hAnsi="Arial" w:cs="Arial"/>
          <w:color w:val="000000" w:themeColor="text1"/>
          <w:sz w:val="20"/>
          <w:szCs w:val="20"/>
        </w:rPr>
        <w:br/>
      </w:r>
    </w:p>
    <w:p w:rsidR="00FE3717"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Pr="001D7643" w:rsidRDefault="00A625D7" w:rsidP="00232D7E">
      <w:pPr>
        <w:suppressAutoHyphens w:val="0"/>
        <w:autoSpaceDE w:val="0"/>
        <w:autoSpaceDN w:val="0"/>
        <w:adjustRightInd w:val="0"/>
        <w:rPr>
          <w:rFonts w:ascii="Arial" w:hAnsi="Arial" w:cs="Arial"/>
          <w:sz w:val="20"/>
          <w:szCs w:val="20"/>
        </w:rPr>
      </w:pPr>
    </w:p>
    <w:p w:rsidR="00DD3B81" w:rsidRPr="001D7643" w:rsidRDefault="0069250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2.135</w:t>
      </w:r>
      <w:r w:rsidRPr="001D7643">
        <w:rPr>
          <w:rFonts w:ascii="Arial" w:hAnsi="Arial" w:cs="Arial"/>
          <w:sz w:val="20"/>
          <w:szCs w:val="20"/>
        </w:rPr>
        <w:t xml:space="preserve">. </w:t>
      </w:r>
      <w:r w:rsidRPr="001D7643">
        <w:rPr>
          <w:rFonts w:ascii="Arial" w:hAnsi="Arial" w:cs="Arial"/>
          <w:i/>
          <w:sz w:val="20"/>
          <w:szCs w:val="20"/>
        </w:rPr>
        <w:t>Section 23.</w:t>
      </w:r>
      <w:r w:rsidR="00E15CC2" w:rsidRPr="001D7643">
        <w:rPr>
          <w:rFonts w:ascii="Arial" w:hAnsi="Arial" w:cs="Arial"/>
          <w:i/>
          <w:sz w:val="20"/>
          <w:szCs w:val="20"/>
        </w:rPr>
        <w:t>5.</w:t>
      </w:r>
      <w:r w:rsidR="00E15CC2" w:rsidRPr="001D7643">
        <w:rPr>
          <w:rFonts w:ascii="Arial" w:hAnsi="Arial" w:cs="Arial"/>
          <w:sz w:val="20"/>
          <w:szCs w:val="20"/>
        </w:rPr>
        <w:t xml:space="preserve"> </w:t>
      </w:r>
      <w:r w:rsidR="00CB3F4A" w:rsidRPr="001D7643">
        <w:rPr>
          <w:rFonts w:ascii="Arial" w:hAnsi="Arial" w:cs="Arial"/>
          <w:sz w:val="20"/>
          <w:szCs w:val="20"/>
        </w:rPr>
        <w:t>State</w:t>
      </w:r>
      <w:r w:rsidR="00E15CC2" w:rsidRPr="001D7643">
        <w:rPr>
          <w:rFonts w:ascii="Arial" w:hAnsi="Arial" w:cs="Arial"/>
          <w:sz w:val="20"/>
          <w:szCs w:val="20"/>
        </w:rPr>
        <w:t xml:space="preserve"> th</w:t>
      </w:r>
      <w:r w:rsidR="00DD3B81" w:rsidRPr="001D7643">
        <w:rPr>
          <w:rFonts w:ascii="Arial" w:hAnsi="Arial" w:cs="Arial"/>
          <w:sz w:val="20"/>
          <w:szCs w:val="20"/>
        </w:rPr>
        <w:t>e types of arguments and return values where not specified.</w:t>
      </w:r>
    </w:p>
    <w:p w:rsidR="00DD3B81" w:rsidRPr="001D7643" w:rsidRDefault="00DD3B81" w:rsidP="00232D7E">
      <w:pPr>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 xml:space="preserve">23.5.2.1. </w:t>
      </w:r>
      <w:r w:rsidRPr="001D7643">
        <w:rPr>
          <w:rFonts w:ascii="Arial" w:eastAsia="Times New Roman" w:hAnsi="Arial" w:cs="Arial"/>
          <w:color w:val="000000"/>
          <w:sz w:val="20"/>
          <w:szCs w:val="20"/>
          <w:lang w:eastAsia="en-GB"/>
        </w:rPr>
        <w:t>The return value of each Boolean function is xs</w:t>
      </w:r>
      <w:proofErr w:type="gramStart"/>
      <w:r w:rsidRPr="001D7643">
        <w:rPr>
          <w:rFonts w:ascii="Arial" w:eastAsia="Times New Roman" w:hAnsi="Arial" w:cs="Arial"/>
          <w:color w:val="000000"/>
          <w:sz w:val="20"/>
          <w:szCs w:val="20"/>
          <w:lang w:eastAsia="en-GB"/>
        </w:rPr>
        <w:t>:boolean</w:t>
      </w:r>
      <w:proofErr w:type="gramEnd"/>
      <w:r w:rsidRPr="001D7643">
        <w:rPr>
          <w:rFonts w:ascii="Arial" w:eastAsia="Times New Roman" w:hAnsi="Arial" w:cs="Arial"/>
          <w:color w:val="000000"/>
          <w:sz w:val="20"/>
          <w:szCs w:val="20"/>
          <w:lang w:eastAsia="en-GB"/>
        </w:rPr>
        <w:t>.</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23.5.2.4</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The return value of e</w:t>
      </w:r>
      <w:r w:rsidRPr="001D7643">
        <w:rPr>
          <w:rFonts w:ascii="Arial" w:eastAsia="Times New Roman" w:hAnsi="Arial" w:cs="Arial"/>
          <w:color w:val="000000"/>
          <w:sz w:val="20"/>
          <w:szCs w:val="20"/>
          <w:lang w:eastAsia="en-GB"/>
        </w:rPr>
        <w:t xml:space="preserve">ach </w:t>
      </w:r>
      <w:r w:rsidR="00CB3F4A" w:rsidRPr="001D7643">
        <w:rPr>
          <w:rFonts w:ascii="Arial" w:eastAsia="Times New Roman" w:hAnsi="Arial" w:cs="Arial"/>
          <w:color w:val="000000"/>
          <w:sz w:val="20"/>
          <w:szCs w:val="20"/>
          <w:lang w:eastAsia="en-GB"/>
        </w:rPr>
        <w:t>D</w:t>
      </w:r>
      <w:r w:rsidRPr="001D7643">
        <w:rPr>
          <w:rFonts w:ascii="Arial" w:eastAsia="Times New Roman" w:hAnsi="Arial" w:cs="Arial"/>
          <w:color w:val="000000"/>
          <w:sz w:val="20"/>
          <w:szCs w:val="20"/>
          <w:lang w:eastAsia="en-GB"/>
        </w:rPr>
        <w:t>ate</w:t>
      </w:r>
      <w:r w:rsidR="00CB3F4A" w:rsidRPr="001D7643">
        <w:rPr>
          <w:rFonts w:ascii="Arial" w:eastAsia="Times New Roman" w:hAnsi="Arial" w:cs="Arial"/>
          <w:color w:val="000000"/>
          <w:sz w:val="20"/>
          <w:szCs w:val="20"/>
          <w:lang w:eastAsia="en-GB"/>
        </w:rPr>
        <w:t>, T</w:t>
      </w:r>
      <w:r w:rsidRPr="001D7643">
        <w:rPr>
          <w:rFonts w:ascii="Arial" w:eastAsia="Times New Roman" w:hAnsi="Arial" w:cs="Arial"/>
          <w:color w:val="000000"/>
          <w:sz w:val="20"/>
          <w:szCs w:val="20"/>
          <w:lang w:eastAsia="en-GB"/>
        </w:rPr>
        <w:t xml:space="preserve">ime function </w:t>
      </w:r>
      <w:r w:rsidR="00CB3F4A" w:rsidRPr="001D7643">
        <w:rPr>
          <w:rFonts w:ascii="Arial" w:eastAsia="Times New Roman" w:hAnsi="Arial" w:cs="Arial"/>
          <w:color w:val="000000"/>
          <w:sz w:val="20"/>
          <w:szCs w:val="20"/>
          <w:lang w:eastAsia="en-GB"/>
        </w:rPr>
        <w:t xml:space="preserve">is </w:t>
      </w:r>
      <w:r w:rsidRPr="001D7643">
        <w:rPr>
          <w:rFonts w:ascii="Arial" w:eastAsia="Times New Roman" w:hAnsi="Arial" w:cs="Arial"/>
          <w:color w:val="000000"/>
          <w:sz w:val="20"/>
          <w:szCs w:val="20"/>
          <w:lang w:eastAsia="en-GB"/>
        </w:rPr>
        <w:t>xs</w:t>
      </w:r>
      <w:proofErr w:type="gramStart"/>
      <w:r w:rsidRPr="001D7643">
        <w:rPr>
          <w:rFonts w:ascii="Arial" w:eastAsia="Times New Roman" w:hAnsi="Arial" w:cs="Arial"/>
          <w:color w:val="000000"/>
          <w:sz w:val="20"/>
          <w:szCs w:val="20"/>
          <w:lang w:eastAsia="en-GB"/>
        </w:rPr>
        <w:t>:integer</w:t>
      </w:r>
      <w:proofErr w:type="gramEnd"/>
      <w:r w:rsidRPr="001D7643">
        <w:rPr>
          <w:rFonts w:ascii="Arial" w:eastAsia="Times New Roman" w:hAnsi="Arial" w:cs="Arial"/>
          <w:color w:val="000000"/>
          <w:sz w:val="20"/>
          <w:szCs w:val="20"/>
          <w:lang w:eastAsia="en-GB"/>
        </w:rPr>
        <w:t xml:space="preserve"> except fn:seconds-from-dateTime and fn:seconds-from-time which </w:t>
      </w:r>
      <w:r w:rsidR="00CB3F4A" w:rsidRPr="001D7643">
        <w:rPr>
          <w:rFonts w:ascii="Arial" w:eastAsia="Times New Roman" w:hAnsi="Arial" w:cs="Arial"/>
          <w:color w:val="000000"/>
          <w:sz w:val="20"/>
          <w:szCs w:val="20"/>
          <w:lang w:eastAsia="en-GB"/>
        </w:rPr>
        <w:t>return xs:decimal</w:t>
      </w:r>
      <w:r w:rsidRPr="001D7643">
        <w:rPr>
          <w:rFonts w:ascii="Arial" w:eastAsia="Times New Roman" w:hAnsi="Arial" w:cs="Arial"/>
          <w:color w:val="000000"/>
          <w:sz w:val="20"/>
          <w:szCs w:val="20"/>
          <w:lang w:eastAsia="en-GB"/>
        </w:rPr>
        <w:t xml:space="preserve">. </w:t>
      </w:r>
    </w:p>
    <w:p w:rsidR="00DD3B81" w:rsidRPr="001D7643" w:rsidRDefault="00DD3B81" w:rsidP="00DD3B81">
      <w:pPr>
        <w:pStyle w:val="ListParagraph"/>
        <w:rPr>
          <w:rFonts w:ascii="Arial" w:eastAsia="Times New Roman" w:hAnsi="Arial" w:cs="Arial"/>
          <w:color w:val="000000"/>
          <w:sz w:val="20"/>
          <w:szCs w:val="20"/>
          <w:lang w:eastAsia="en-GB"/>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23.5.6.</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 xml:space="preserve">The return value of </w:t>
      </w:r>
      <w:r w:rsidRPr="001D7643">
        <w:rPr>
          <w:rFonts w:ascii="Arial" w:eastAsia="Times New Roman" w:hAnsi="Arial" w:cs="Arial"/>
          <w:color w:val="000000"/>
          <w:sz w:val="20"/>
          <w:szCs w:val="20"/>
          <w:lang w:eastAsia="en-GB"/>
        </w:rPr>
        <w:t>fn</w:t>
      </w:r>
      <w:proofErr w:type="gramStart"/>
      <w:r w:rsidRPr="001D7643">
        <w:rPr>
          <w:rFonts w:ascii="Arial" w:eastAsia="Times New Roman" w:hAnsi="Arial" w:cs="Arial"/>
          <w:color w:val="000000"/>
          <w:sz w:val="20"/>
          <w:szCs w:val="20"/>
          <w:lang w:eastAsia="en-GB"/>
        </w:rPr>
        <w:t>:local</w:t>
      </w:r>
      <w:proofErr w:type="gramEnd"/>
      <w:r w:rsidRPr="001D7643">
        <w:rPr>
          <w:rFonts w:ascii="Arial" w:eastAsia="Times New Roman" w:hAnsi="Arial" w:cs="Arial"/>
          <w:color w:val="000000"/>
          <w:sz w:val="20"/>
          <w:szCs w:val="20"/>
          <w:lang w:eastAsia="en-GB"/>
        </w:rPr>
        <w:t xml:space="preserve">-name is changed to xs:string. </w:t>
      </w:r>
    </w:p>
    <w:p w:rsidR="00DD3B81" w:rsidRPr="001D7643" w:rsidRDefault="00DD3B81" w:rsidP="00DD3B81">
      <w:pPr>
        <w:pStyle w:val="ListParagraph"/>
        <w:rPr>
          <w:rFonts w:ascii="Arial" w:eastAsia="Times New Roman" w:hAnsi="Arial" w:cs="Arial"/>
          <w:color w:val="000000"/>
          <w:sz w:val="20"/>
          <w:szCs w:val="20"/>
          <w:lang w:eastAsia="en-GB"/>
        </w:rPr>
      </w:pPr>
    </w:p>
    <w:p w:rsidR="00CB3F4A"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23.5.3</w:t>
      </w:r>
      <w:r w:rsidRPr="001D7643">
        <w:rPr>
          <w:rFonts w:ascii="Arial" w:eastAsia="Times New Roman" w:hAnsi="Arial" w:cs="Arial"/>
          <w:color w:val="000000"/>
          <w:sz w:val="20"/>
          <w:szCs w:val="20"/>
          <w:lang w:eastAsia="en-GB"/>
        </w:rPr>
        <w:t>. The $lengthUnits argument of dfdl</w:t>
      </w:r>
      <w:proofErr w:type="gramStart"/>
      <w:r w:rsidRPr="001D7643">
        <w:rPr>
          <w:rFonts w:ascii="Arial" w:eastAsia="Times New Roman" w:hAnsi="Arial" w:cs="Arial"/>
          <w:color w:val="000000"/>
          <w:sz w:val="20"/>
          <w:szCs w:val="20"/>
          <w:lang w:eastAsia="en-GB"/>
        </w:rPr>
        <w:t>:contentLength</w:t>
      </w:r>
      <w:proofErr w:type="gramEnd"/>
      <w:r w:rsidRPr="001D7643">
        <w:rPr>
          <w:rFonts w:ascii="Arial" w:eastAsia="Times New Roman" w:hAnsi="Arial" w:cs="Arial"/>
          <w:color w:val="000000"/>
          <w:sz w:val="20"/>
          <w:szCs w:val="20"/>
          <w:lang w:eastAsia="en-GB"/>
        </w:rPr>
        <w:t xml:space="preserve"> and dfdl:valueLength is xs:string.</w:t>
      </w:r>
    </w:p>
    <w:p w:rsidR="00CB3F4A" w:rsidRPr="001D7643" w:rsidRDefault="00CB3F4A" w:rsidP="00CB3F4A">
      <w:pPr>
        <w:pStyle w:val="ListParagraph"/>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$data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xs:unsignedByte.</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$bitPos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xs:nonNegativeInteger.</w:t>
      </w:r>
    </w:p>
    <w:p w:rsidR="00CB3F4A" w:rsidRPr="001D7643" w:rsidRDefault="00CB3F4A" w:rsidP="00CB3F4A">
      <w:pPr>
        <w:suppressAutoHyphens w:val="0"/>
        <w:autoSpaceDE w:val="0"/>
        <w:autoSpaceDN w:val="0"/>
        <w:adjustRightInd w:val="0"/>
        <w:rPr>
          <w:rFonts w:ascii="Arial" w:hAnsi="Arial" w:cs="Arial"/>
          <w:sz w:val="20"/>
          <w:szCs w:val="20"/>
        </w:rPr>
      </w:pPr>
    </w:p>
    <w:p w:rsidR="00CB3F4A" w:rsidRPr="001D7643" w:rsidRDefault="00CB3F4A" w:rsidP="00CB3F4A">
      <w:pPr>
        <w:pStyle w:val="ListParagraph"/>
        <w:rPr>
          <w:rFonts w:ascii="Arial" w:eastAsia="Times New Roman" w:hAnsi="Arial" w:cs="Arial"/>
          <w:color w:val="000000"/>
          <w:sz w:val="20"/>
          <w:szCs w:val="20"/>
          <w:lang w:eastAsia="en-GB"/>
        </w:rPr>
      </w:pPr>
    </w:p>
    <w:p w:rsidR="006E13D7" w:rsidRPr="001D7643" w:rsidRDefault="006E13D7" w:rsidP="006E13D7">
      <w:pPr>
        <w:suppressAutoHyphens w:val="0"/>
        <w:autoSpaceDE w:val="0"/>
        <w:autoSpaceDN w:val="0"/>
        <w:adjustRightInd w:val="0"/>
        <w:rPr>
          <w:rFonts w:ascii="Arial" w:hAnsi="Arial" w:cs="Arial"/>
          <w:sz w:val="20"/>
          <w:szCs w:val="20"/>
        </w:rPr>
      </w:pPr>
      <w:r w:rsidRPr="001D7643">
        <w:rPr>
          <w:rFonts w:ascii="Arial" w:hAnsi="Arial" w:cs="Arial"/>
          <w:b/>
          <w:sz w:val="20"/>
          <w:szCs w:val="20"/>
        </w:rPr>
        <w:t>2.136</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Three new </w:t>
      </w:r>
      <w:r w:rsidR="0095325A" w:rsidRPr="001D7643">
        <w:rPr>
          <w:rFonts w:ascii="Arial" w:hAnsi="Arial" w:cs="Arial"/>
          <w:sz w:val="20"/>
          <w:szCs w:val="20"/>
        </w:rPr>
        <w:t xml:space="preserve">DFDL specific </w:t>
      </w:r>
      <w:r w:rsidRPr="001D7643">
        <w:rPr>
          <w:rFonts w:ascii="Arial" w:hAnsi="Arial" w:cs="Arial"/>
          <w:sz w:val="20"/>
          <w:szCs w:val="20"/>
        </w:rPr>
        <w:t xml:space="preserve">functions are provided that return the timezone from a calendar type. These complement the XPath functions that return other calendar components from calendar types. </w:t>
      </w:r>
    </w:p>
    <w:p w:rsidR="006E13D7" w:rsidRPr="001D7643" w:rsidRDefault="006E13D7" w:rsidP="006E13D7">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1D7643"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 xml:space="preserve">dfdl:timeZoneFromDateTime ($arg) </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dfdl:timeZoneFromDate ($arg)</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dfdl:timeZoneFromTime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Returns the timezone component of $arg if any. If $arg has a timezone component, then the result is a string in the format of an ISO Time zone designator. Interpreted as an offset from UTC, its value may range from +14:00 to -14:00 hours, both inclusive. The UTC time zone is represented as "+00:00". If the $arg </w:t>
            </w:r>
            <w:r w:rsidRPr="001D7643">
              <w:rPr>
                <w:rFonts w:ascii="Arial" w:eastAsia="Times New Roman" w:hAnsi="Arial" w:cs="Arial"/>
                <w:color w:val="000000"/>
                <w:sz w:val="20"/>
                <w:szCs w:val="20"/>
                <w:lang w:eastAsia="en-GB"/>
              </w:rPr>
              <w:lastRenderedPageBreak/>
              <w:t>has no timezone component, then "" (empty string) is returned.</w:t>
            </w:r>
          </w:p>
        </w:tc>
      </w:tr>
    </w:tbl>
    <w:p w:rsidR="006E13D7" w:rsidRPr="001D7643" w:rsidRDefault="006E13D7" w:rsidP="00232D7E">
      <w:pPr>
        <w:suppressAutoHyphens w:val="0"/>
        <w:autoSpaceDE w:val="0"/>
        <w:autoSpaceDN w:val="0"/>
        <w:adjustRightInd w:val="0"/>
        <w:rPr>
          <w:rFonts w:ascii="Arial" w:hAnsi="Arial" w:cs="Arial"/>
          <w:sz w:val="20"/>
          <w:szCs w:val="20"/>
        </w:rPr>
      </w:pPr>
    </w:p>
    <w:p w:rsidR="00E15CC2" w:rsidRPr="001D7643" w:rsidRDefault="00D23EE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2.137</w:t>
      </w:r>
      <w:r w:rsidR="0066302F" w:rsidRPr="001D7643">
        <w:rPr>
          <w:rFonts w:ascii="Arial" w:hAnsi="Arial" w:cs="Arial"/>
          <w:sz w:val="20"/>
          <w:szCs w:val="20"/>
        </w:rPr>
        <w:t xml:space="preserve">. </w:t>
      </w:r>
      <w:r w:rsidR="0066302F" w:rsidRPr="001D7643">
        <w:rPr>
          <w:rFonts w:ascii="Arial" w:hAnsi="Arial" w:cs="Arial"/>
          <w:i/>
          <w:sz w:val="20"/>
          <w:szCs w:val="20"/>
        </w:rPr>
        <w:t>Section 13.11.1</w:t>
      </w:r>
      <w:r w:rsidR="0066302F" w:rsidRPr="001D7643">
        <w:rPr>
          <w:rFonts w:ascii="Arial" w:hAnsi="Arial" w:cs="Arial"/>
          <w:sz w:val="20"/>
          <w:szCs w:val="20"/>
        </w:rPr>
        <w:t xml:space="preserve">. Correct the paragraph for fractional seconds to say that excess fractional seconds are truncated, and not rounded up. </w:t>
      </w:r>
      <w:r w:rsidRPr="001D7643">
        <w:rPr>
          <w:rFonts w:ascii="Arial" w:hAnsi="Arial" w:cs="Arial"/>
          <w:sz w:val="20"/>
          <w:szCs w:val="20"/>
        </w:rPr>
        <w:t>(</w:t>
      </w:r>
      <w:r w:rsidR="0066302F" w:rsidRPr="001D7643">
        <w:rPr>
          <w:rFonts w:ascii="Arial" w:hAnsi="Arial" w:cs="Arial"/>
          <w:sz w:val="20"/>
          <w:szCs w:val="20"/>
        </w:rPr>
        <w:t>This is to match ICU behaviour.</w:t>
      </w:r>
      <w:r w:rsidRPr="001D7643">
        <w:rPr>
          <w:rFonts w:ascii="Arial" w:hAnsi="Arial" w:cs="Arial"/>
          <w:sz w:val="20"/>
          <w:szCs w:val="20"/>
        </w:rPr>
        <w:t>)</w:t>
      </w:r>
    </w:p>
    <w:p w:rsidR="0066302F" w:rsidRPr="001D7643" w:rsidRDefault="0066302F" w:rsidP="00232D7E">
      <w:pPr>
        <w:suppressAutoHyphens w:val="0"/>
        <w:autoSpaceDE w:val="0"/>
        <w:autoSpaceDN w:val="0"/>
        <w:adjustRightInd w:val="0"/>
        <w:rPr>
          <w:rFonts w:ascii="Arial" w:hAnsi="Arial" w:cs="Arial"/>
          <w:sz w:val="20"/>
          <w:szCs w:val="20"/>
        </w:rPr>
      </w:pPr>
    </w:p>
    <w:p w:rsidR="002650A2"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sz w:val="20"/>
          <w:szCs w:val="20"/>
        </w:rPr>
        <w:t>2.138</w:t>
      </w:r>
      <w:r w:rsidR="008712CA" w:rsidRPr="001D7643">
        <w:rPr>
          <w:rFonts w:ascii="Arial" w:hAnsi="Arial" w:cs="Arial"/>
          <w:sz w:val="20"/>
          <w:szCs w:val="20"/>
        </w:rPr>
        <w:t xml:space="preserve">. </w:t>
      </w:r>
      <w:r w:rsidR="008712CA" w:rsidRPr="001D7643">
        <w:rPr>
          <w:rFonts w:ascii="Arial" w:hAnsi="Arial" w:cs="Arial"/>
          <w:i/>
          <w:sz w:val="20"/>
          <w:szCs w:val="20"/>
        </w:rPr>
        <w:t>Section 12.3.7</w:t>
      </w:r>
      <w:r w:rsidR="008712CA" w:rsidRPr="001D7643">
        <w:rPr>
          <w:rFonts w:ascii="Arial" w:hAnsi="Arial" w:cs="Arial"/>
          <w:sz w:val="20"/>
          <w:szCs w:val="20"/>
        </w:rPr>
        <w:t>. When representation is binary</w:t>
      </w:r>
      <w:r w:rsidR="002650A2" w:rsidRPr="001D7643">
        <w:rPr>
          <w:rFonts w:ascii="Arial" w:hAnsi="Arial" w:cs="Arial"/>
          <w:sz w:val="20"/>
          <w:szCs w:val="20"/>
        </w:rPr>
        <w:t xml:space="preserve"> and</w:t>
      </w:r>
      <w:r w:rsidR="008712CA" w:rsidRPr="001D7643">
        <w:rPr>
          <w:rFonts w:ascii="Arial" w:hAnsi="Arial" w:cs="Arial"/>
          <w:sz w:val="20"/>
          <w:szCs w:val="20"/>
        </w:rPr>
        <w:t xml:space="preserve"> </w:t>
      </w:r>
      <w:r w:rsidR="002650A2" w:rsidRPr="001D7643">
        <w:rPr>
          <w:rFonts w:ascii="Arial" w:hAnsi="Arial" w:cs="Arial"/>
          <w:sz w:val="20"/>
          <w:szCs w:val="20"/>
        </w:rPr>
        <w:t xml:space="preserve">the </w:t>
      </w:r>
      <w:r w:rsidR="008712CA" w:rsidRPr="001D7643">
        <w:rPr>
          <w:rFonts w:ascii="Arial" w:hAnsi="Arial" w:cs="Arial"/>
          <w:sz w:val="20"/>
          <w:szCs w:val="20"/>
        </w:rPr>
        <w:t xml:space="preserve">length specified for an element </w:t>
      </w:r>
      <w:r w:rsidR="002650A2" w:rsidRPr="001D7643">
        <w:rPr>
          <w:rFonts w:ascii="Arial" w:hAnsi="Arial"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1D7643">
        <w:rPr>
          <w:rFonts w:ascii="Arial" w:hAnsi="Arial" w:cs="Arial"/>
          <w:color w:val="000000" w:themeColor="text1"/>
          <w:sz w:val="20"/>
          <w:szCs w:val="20"/>
        </w:rPr>
        <w:t>I</w:t>
      </w:r>
      <w:r w:rsidR="002650A2" w:rsidRPr="001D7643">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1D7643"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2.139</w:t>
      </w:r>
      <w:r w:rsidR="001145F1" w:rsidRPr="001D7643">
        <w:rPr>
          <w:rFonts w:ascii="Arial" w:eastAsia="Times New Roman" w:hAnsi="Arial" w:cs="Arial"/>
          <w:color w:val="000000" w:themeColor="text1"/>
          <w:sz w:val="20"/>
          <w:szCs w:val="20"/>
          <w:lang w:eastAsia="en-GB"/>
        </w:rPr>
        <w:t xml:space="preserve">. </w:t>
      </w:r>
      <w:r w:rsidR="001145F1" w:rsidRPr="001D7643">
        <w:rPr>
          <w:rFonts w:ascii="Arial" w:eastAsia="Times New Roman" w:hAnsi="Arial" w:cs="Arial"/>
          <w:i/>
          <w:color w:val="000000" w:themeColor="text1"/>
          <w:sz w:val="20"/>
          <w:szCs w:val="20"/>
          <w:lang w:eastAsia="en-GB"/>
        </w:rPr>
        <w:t>Section 12.3.7.2</w:t>
      </w:r>
      <w:r w:rsidR="001145F1" w:rsidRPr="001D7643">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12.1</w:t>
      </w:r>
      <w:r w:rsidRPr="001D7643">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1D7643"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13.11</w:t>
      </w:r>
      <w:r w:rsidRPr="001D7643">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2.44.</w:t>
      </w:r>
      <w:r w:rsidR="001145F1" w:rsidRPr="001D7643">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1D7643">
        <w:rPr>
          <w:rFonts w:ascii="Arial" w:eastAsia="Times New Roman" w:hAnsi="Arial" w:cs="Arial"/>
          <w:color w:val="000000" w:themeColor="text1"/>
          <w:sz w:val="20"/>
          <w:szCs w:val="20"/>
          <w:lang w:eastAsia="en-GB"/>
        </w:rPr>
        <w:t xml:space="preserve"> </w:t>
      </w:r>
    </w:p>
    <w:p w:rsidR="001145F1" w:rsidRPr="001D7643"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2.142</w:t>
      </w:r>
      <w:r w:rsidR="00447A95" w:rsidRPr="001D7643">
        <w:rPr>
          <w:rFonts w:ascii="Arial" w:eastAsia="Times New Roman" w:hAnsi="Arial" w:cs="Arial"/>
          <w:color w:val="000000" w:themeColor="text1"/>
          <w:sz w:val="20"/>
          <w:szCs w:val="20"/>
          <w:lang w:eastAsia="en-GB"/>
        </w:rPr>
        <w:t xml:space="preserve">. </w:t>
      </w:r>
      <w:r w:rsidR="00447A95" w:rsidRPr="001D7643">
        <w:rPr>
          <w:rFonts w:ascii="Arial" w:eastAsia="Times New Roman" w:hAnsi="Arial" w:cs="Arial"/>
          <w:i/>
          <w:color w:val="000000" w:themeColor="text1"/>
          <w:sz w:val="20"/>
          <w:szCs w:val="20"/>
          <w:lang w:eastAsia="en-GB"/>
        </w:rPr>
        <w:t>Section 11</w:t>
      </w:r>
      <w:r w:rsidR="00447A95" w:rsidRPr="001D7643">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1D7643">
        <w:rPr>
          <w:rFonts w:ascii="Arial" w:eastAsia="Times New Roman" w:hAnsi="Arial" w:cs="Arial"/>
          <w:color w:val="000000" w:themeColor="text1"/>
          <w:sz w:val="20"/>
          <w:szCs w:val="20"/>
          <w:lang w:eastAsia="en-GB"/>
        </w:rPr>
        <w:t>:checkConstraints</w:t>
      </w:r>
      <w:proofErr w:type="gramEnd"/>
      <w:r w:rsidR="00447A95" w:rsidRPr="001D7643">
        <w:rPr>
          <w:rFonts w:ascii="Arial" w:eastAsia="Times New Roman" w:hAnsi="Arial" w:cs="Arial"/>
          <w:color w:val="000000" w:themeColor="text1"/>
          <w:sz w:val="20"/>
          <w:szCs w:val="20"/>
          <w:lang w:eastAsia="en-GB"/>
        </w:rPr>
        <w:t xml:space="preserve"> function. </w:t>
      </w:r>
    </w:p>
    <w:p w:rsidR="00447A95" w:rsidRPr="001D7643"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1D7643"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3</w:t>
      </w:r>
      <w:r w:rsidRPr="001D7643">
        <w:rPr>
          <w:rFonts w:ascii="Arial" w:eastAsia="Times New Roman" w:hAnsi="Arial" w:cs="Arial"/>
          <w:b/>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12.3.5.1</w:t>
      </w:r>
      <w:r w:rsidRPr="001D7643">
        <w:rPr>
          <w:rFonts w:ascii="Arial" w:eastAsia="Times New Roman" w:hAnsi="Arial" w:cs="Arial"/>
          <w:color w:val="000000" w:themeColor="text1"/>
          <w:sz w:val="20"/>
          <w:szCs w:val="20"/>
          <w:lang w:eastAsia="en-GB"/>
        </w:rPr>
        <w:t xml:space="preserve">. </w:t>
      </w:r>
      <w:r w:rsidR="00D23EE0" w:rsidRPr="001D7643">
        <w:rPr>
          <w:rFonts w:ascii="Arial" w:eastAsia="Times New Roman" w:hAnsi="Arial" w:cs="Arial"/>
          <w:color w:val="000000" w:themeColor="text1"/>
          <w:sz w:val="20"/>
          <w:szCs w:val="20"/>
          <w:lang w:eastAsia="en-GB"/>
        </w:rPr>
        <w:t>For lengthKind ‘pattern’ c</w:t>
      </w:r>
      <w:r w:rsidRPr="001D7643">
        <w:rPr>
          <w:rFonts w:ascii="Arial" w:eastAsia="Times New Roman" w:hAnsi="Arial" w:cs="Arial"/>
          <w:color w:val="000000" w:themeColor="text1"/>
          <w:sz w:val="20"/>
          <w:szCs w:val="20"/>
          <w:lang w:eastAsia="en-GB"/>
        </w:rPr>
        <w:t>larify that when a DFDL regular expression</w:t>
      </w:r>
      <w:r w:rsidR="003F42DE" w:rsidRPr="001D7643">
        <w:rPr>
          <w:rFonts w:ascii="Arial" w:eastAsia="Times New Roman" w:hAnsi="Arial" w:cs="Arial"/>
          <w:color w:val="000000" w:themeColor="text1"/>
          <w:sz w:val="20"/>
          <w:szCs w:val="20"/>
          <w:lang w:eastAsia="en-GB"/>
        </w:rPr>
        <w:t xml:space="preserve"> i</w:t>
      </w:r>
      <w:r w:rsidRPr="001D7643">
        <w:rPr>
          <w:rFonts w:ascii="Arial" w:eastAsia="Times New Roman" w:hAnsi="Arial" w:cs="Arial"/>
          <w:color w:val="000000" w:themeColor="text1"/>
          <w:sz w:val="20"/>
          <w:szCs w:val="20"/>
          <w:lang w:eastAsia="en-GB"/>
        </w:rPr>
        <w:t>s matched against data</w:t>
      </w:r>
      <w:r w:rsidR="003F42DE" w:rsidRPr="001D7643">
        <w:rPr>
          <w:rFonts w:ascii="Arial" w:eastAsia="Times New Roman" w:hAnsi="Arial" w:cs="Arial"/>
          <w:color w:val="000000" w:themeColor="text1"/>
          <w:sz w:val="20"/>
          <w:szCs w:val="20"/>
          <w:lang w:eastAsia="en-GB"/>
        </w:rPr>
        <w:t>:</w:t>
      </w:r>
    </w:p>
    <w:p w:rsidR="00447A95"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w:t>
      </w:r>
      <w:r w:rsidR="0048654C" w:rsidRPr="001D7643">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Pr="001D7643"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Pr="001D7643" w:rsidRDefault="0086318C" w:rsidP="00AF2D30">
      <w:pPr>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4</w:t>
      </w:r>
      <w:r w:rsidRPr="001D7643">
        <w:rPr>
          <w:rFonts w:ascii="Arial" w:hAnsi="Arial" w:cs="Arial"/>
          <w:sz w:val="20"/>
          <w:szCs w:val="20"/>
        </w:rPr>
        <w:t xml:space="preserve">. </w:t>
      </w:r>
      <w:r w:rsidRPr="001D7643">
        <w:rPr>
          <w:rFonts w:ascii="Arial" w:hAnsi="Arial" w:cs="Arial"/>
          <w:i/>
          <w:sz w:val="20"/>
          <w:szCs w:val="20"/>
        </w:rPr>
        <w:t>Section 7.3.1 and 7.4.1.</w:t>
      </w:r>
      <w:r w:rsidRPr="001D7643">
        <w:rPr>
          <w:rFonts w:ascii="Arial" w:hAnsi="Arial" w:cs="Arial"/>
          <w:sz w:val="20"/>
          <w:szCs w:val="20"/>
        </w:rPr>
        <w:t xml:space="preserve"> Allow the message property of </w:t>
      </w: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w:t>
      </w:r>
      <w:r w:rsidR="00AF2D30" w:rsidRPr="001D7643">
        <w:rPr>
          <w:rFonts w:ascii="Arial" w:hAnsi="Arial" w:cs="Arial"/>
          <w:sz w:val="20"/>
          <w:szCs w:val="20"/>
        </w:rPr>
        <w:t xml:space="preserve">a </w:t>
      </w:r>
      <w:r w:rsidRPr="001D7643">
        <w:rPr>
          <w:rFonts w:ascii="Arial" w:hAnsi="Arial" w:cs="Arial"/>
          <w:sz w:val="20"/>
          <w:szCs w:val="20"/>
        </w:rPr>
        <w:t xml:space="preserve">discriminator to be either a string or a DFDL Expression that returns a string. </w:t>
      </w:r>
    </w:p>
    <w:p w:rsidR="00AF2D30" w:rsidRPr="001D7643" w:rsidRDefault="00AF2D30" w:rsidP="00AF2D30">
      <w:pPr>
        <w:rPr>
          <w:rFonts w:ascii="Arial" w:hAnsi="Arial" w:cs="Arial"/>
          <w:sz w:val="20"/>
          <w:szCs w:val="20"/>
        </w:rPr>
      </w:pPr>
    </w:p>
    <w:p w:rsidR="00AF2D30" w:rsidRPr="001D7643" w:rsidRDefault="00AF2D30" w:rsidP="00AF2D30">
      <w:pPr>
        <w:rPr>
          <w:rFonts w:ascii="Arial" w:hAnsi="Arial" w:cs="Arial"/>
          <w:sz w:val="20"/>
          <w:szCs w:val="20"/>
        </w:rPr>
      </w:pPr>
      <w:r w:rsidRPr="001D7643">
        <w:rPr>
          <w:rFonts w:ascii="Arial" w:hAnsi="Arial" w:cs="Arial"/>
          <w:sz w:val="20"/>
          <w:szCs w:val="20"/>
        </w:rPr>
        <w:t xml:space="preserve">Any element referred to by the </w:t>
      </w:r>
      <w:r w:rsidR="00D23EE0" w:rsidRPr="001D7643">
        <w:rPr>
          <w:rFonts w:ascii="Arial" w:hAnsi="Arial" w:cs="Arial"/>
          <w:sz w:val="20"/>
          <w:szCs w:val="20"/>
        </w:rPr>
        <w:t xml:space="preserve">message </w:t>
      </w:r>
      <w:r w:rsidRPr="001D7643">
        <w:rPr>
          <w:rFonts w:ascii="Arial" w:hAnsi="Arial" w:cs="Arial"/>
          <w:sz w:val="20"/>
          <w:szCs w:val="20"/>
        </w:rPr>
        <w:t xml:space="preserve">expression must have already been processed or must be a descendent of the component carrying </w:t>
      </w:r>
      <w:proofErr w:type="gramStart"/>
      <w:r w:rsidRPr="001D7643">
        <w:rPr>
          <w:rFonts w:ascii="Arial" w:hAnsi="Arial" w:cs="Arial"/>
          <w:sz w:val="20"/>
          <w:szCs w:val="20"/>
        </w:rPr>
        <w:t>the assert</w:t>
      </w:r>
      <w:proofErr w:type="gramEnd"/>
      <w:r w:rsidRPr="001D7643">
        <w:rPr>
          <w:rFonts w:ascii="Arial" w:hAnsi="Arial" w:cs="Arial"/>
          <w:sz w:val="20"/>
          <w:szCs w:val="20"/>
        </w:rPr>
        <w:t xml:space="preserve"> or discriminator (same rule as for the test expression).</w:t>
      </w:r>
    </w:p>
    <w:p w:rsidR="0086318C"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br/>
        <w:t>Example</w:t>
      </w:r>
      <w:proofErr w:type="gramStart"/>
      <w:r w:rsidRPr="001D7643">
        <w:rPr>
          <w:rFonts w:ascii="Arial" w:hAnsi="Arial" w:cs="Arial"/>
          <w:sz w:val="20"/>
          <w:szCs w:val="20"/>
        </w:rPr>
        <w:t>:</w:t>
      </w:r>
      <w:proofErr w:type="gramEnd"/>
      <w:r w:rsidRPr="001D7643">
        <w:rPr>
          <w:rFonts w:ascii="Arial" w:hAnsi="Arial" w:cs="Arial"/>
          <w:sz w:val="20"/>
          <w:szCs w:val="20"/>
        </w:rPr>
        <w:br/>
        <w:t>&lt;dfdl:assert message="{ fn:concat('unknown whatever ', ../</w:t>
      </w:r>
      <w:r w:rsidR="001C718D" w:rsidRPr="001D7643">
        <w:rPr>
          <w:rFonts w:ascii="Arial" w:hAnsi="Arial" w:cs="Arial"/>
          <w:sz w:val="20"/>
          <w:szCs w:val="20"/>
        </w:rPr>
        <w:t>data1</w:t>
      </w:r>
      <w:proofErr w:type="gramStart"/>
      <w:r w:rsidRPr="001D7643">
        <w:rPr>
          <w:rFonts w:ascii="Arial" w:hAnsi="Arial" w:cs="Arial"/>
          <w:sz w:val="20"/>
          <w:szCs w:val="20"/>
        </w:rPr>
        <w:t>) }</w:t>
      </w:r>
      <w:proofErr w:type="gramEnd"/>
      <w:r w:rsidRPr="001D7643">
        <w:rPr>
          <w:rFonts w:ascii="Arial" w:hAnsi="Arial" w:cs="Arial"/>
          <w:sz w:val="20"/>
          <w:szCs w:val="20"/>
        </w:rPr>
        <w:t>"&gt;</w:t>
      </w:r>
      <w:r w:rsidRPr="001D7643">
        <w:rPr>
          <w:rFonts w:ascii="Arial" w:hAnsi="Arial" w:cs="Arial"/>
          <w:sz w:val="20"/>
          <w:szCs w:val="20"/>
        </w:rPr>
        <w:br/>
        <w:t>{  if (...pred</w:t>
      </w:r>
      <w:r w:rsidR="001C718D" w:rsidRPr="001D7643">
        <w:rPr>
          <w:rFonts w:ascii="Arial" w:hAnsi="Arial" w:cs="Arial"/>
          <w:sz w:val="20"/>
          <w:szCs w:val="20"/>
        </w:rPr>
        <w:t>1</w:t>
      </w:r>
      <w:r w:rsidRPr="001D7643">
        <w:rPr>
          <w:rFonts w:ascii="Arial" w:hAnsi="Arial" w:cs="Arial"/>
          <w:sz w:val="20"/>
          <w:szCs w:val="20"/>
        </w:rPr>
        <w:t xml:space="preserve">...) then ...expr1... </w:t>
      </w:r>
      <w:r w:rsidRPr="001D7643">
        <w:rPr>
          <w:rFonts w:ascii="Arial" w:hAnsi="Arial" w:cs="Arial"/>
          <w:sz w:val="20"/>
          <w:szCs w:val="20"/>
        </w:rPr>
        <w:br/>
        <w:t> </w:t>
      </w:r>
      <w:r w:rsidR="001C718D" w:rsidRPr="001D7643">
        <w:rPr>
          <w:rFonts w:ascii="Arial" w:hAnsi="Arial" w:cs="Arial"/>
          <w:sz w:val="20"/>
          <w:szCs w:val="20"/>
        </w:rPr>
        <w:t xml:space="preserve">  </w:t>
      </w:r>
      <w:r w:rsidRPr="001D7643">
        <w:rPr>
          <w:rFonts w:ascii="Arial" w:hAnsi="Arial" w:cs="Arial"/>
          <w:sz w:val="20"/>
          <w:szCs w:val="20"/>
        </w:rPr>
        <w:t>else if (...pred2...) then ...expr2...</w:t>
      </w:r>
      <w:r w:rsidRPr="001D7643">
        <w:rPr>
          <w:rFonts w:ascii="Arial" w:hAnsi="Arial" w:cs="Arial"/>
          <w:sz w:val="20"/>
          <w:szCs w:val="20"/>
        </w:rPr>
        <w:br/>
        <w:t xml:space="preserve">  </w:t>
      </w:r>
      <w:r w:rsidR="001C718D" w:rsidRPr="001D7643">
        <w:rPr>
          <w:rFonts w:ascii="Arial" w:hAnsi="Arial" w:cs="Arial"/>
          <w:sz w:val="20"/>
          <w:szCs w:val="20"/>
        </w:rPr>
        <w:t xml:space="preserve"> </w:t>
      </w:r>
      <w:r w:rsidRPr="001D7643">
        <w:rPr>
          <w:rFonts w:ascii="Arial" w:hAnsi="Arial" w:cs="Arial"/>
          <w:sz w:val="20"/>
          <w:szCs w:val="20"/>
        </w:rPr>
        <w:t>else fn:false()</w:t>
      </w:r>
      <w:r w:rsidRPr="001D7643">
        <w:rPr>
          <w:rFonts w:ascii="Arial" w:hAnsi="Arial" w:cs="Arial"/>
          <w:sz w:val="20"/>
          <w:szCs w:val="20"/>
        </w:rPr>
        <w:br/>
        <w:t> }&lt;/dfdl:assert&gt;</w:t>
      </w:r>
      <w:r w:rsidRPr="001D7643">
        <w:rPr>
          <w:rFonts w:ascii="Arial" w:hAnsi="Arial" w:cs="Arial"/>
          <w:sz w:val="20"/>
          <w:szCs w:val="20"/>
        </w:rPr>
        <w:br/>
      </w:r>
    </w:p>
    <w:p w:rsidR="00AF2D30"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sidRPr="001D7643">
        <w:rPr>
          <w:rFonts w:ascii="Arial" w:hAnsi="Arial" w:cs="Arial"/>
          <w:sz w:val="20"/>
          <w:szCs w:val="20"/>
        </w:rPr>
        <w:t xml:space="preserve"> </w:t>
      </w:r>
      <w:r w:rsidR="00AF2D30" w:rsidRPr="001D7643">
        <w:rPr>
          <w:rFonts w:ascii="Arial" w:hAnsi="Arial" w:cs="Arial"/>
          <w:sz w:val="20"/>
          <w:szCs w:val="20"/>
        </w:rPr>
        <w:t xml:space="preserve">If so, and </w:t>
      </w:r>
      <w:r w:rsidR="001C718D" w:rsidRPr="001D7643">
        <w:rPr>
          <w:rFonts w:ascii="Arial" w:hAnsi="Arial" w:cs="Arial"/>
          <w:sz w:val="20"/>
          <w:szCs w:val="20"/>
        </w:rPr>
        <w:t>the message property is an expression</w:t>
      </w:r>
      <w:r w:rsidR="00AF2D30" w:rsidRPr="001D7643">
        <w:rPr>
          <w:rFonts w:ascii="Arial" w:hAnsi="Arial" w:cs="Arial"/>
          <w:sz w:val="20"/>
          <w:szCs w:val="20"/>
        </w:rPr>
        <w:t xml:space="preserve">, the message expression </w:t>
      </w:r>
      <w:r w:rsidR="001C718D" w:rsidRPr="001D7643">
        <w:rPr>
          <w:rFonts w:ascii="Arial" w:hAnsi="Arial" w:cs="Arial"/>
          <w:sz w:val="20"/>
          <w:szCs w:val="20"/>
        </w:rPr>
        <w:t xml:space="preserve">is evaluated </w:t>
      </w:r>
      <w:r w:rsidR="00AF2D30" w:rsidRPr="001D7643">
        <w:rPr>
          <w:rFonts w:ascii="Arial" w:hAnsi="Arial" w:cs="Arial"/>
          <w:sz w:val="20"/>
          <w:szCs w:val="20"/>
        </w:rPr>
        <w:t xml:space="preserve">at that time. </w:t>
      </w:r>
    </w:p>
    <w:p w:rsidR="00AF2D30" w:rsidRPr="001D7643" w:rsidRDefault="00AF2D30" w:rsidP="00232D7E">
      <w:pPr>
        <w:suppressAutoHyphens w:val="0"/>
        <w:autoSpaceDE w:val="0"/>
        <w:autoSpaceDN w:val="0"/>
        <w:adjustRightInd w:val="0"/>
        <w:rPr>
          <w:rFonts w:ascii="Arial" w:hAnsi="Arial" w:cs="Arial"/>
          <w:sz w:val="20"/>
          <w:szCs w:val="20"/>
        </w:rPr>
      </w:pPr>
    </w:p>
    <w:p w:rsidR="0066302F" w:rsidRPr="001D7643" w:rsidRDefault="001C718D"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lastRenderedPageBreak/>
        <w:t xml:space="preserve">If </w:t>
      </w:r>
      <w:r w:rsidR="0086318C" w:rsidRPr="001D7643">
        <w:rPr>
          <w:rFonts w:ascii="Arial" w:hAnsi="Arial" w:cs="Arial"/>
          <w:sz w:val="20"/>
          <w:szCs w:val="20"/>
        </w:rPr>
        <w:t xml:space="preserve">a processing error </w:t>
      </w:r>
      <w:r w:rsidRPr="001D7643">
        <w:rPr>
          <w:rFonts w:ascii="Arial" w:hAnsi="Arial" w:cs="Arial"/>
          <w:sz w:val="20"/>
          <w:szCs w:val="20"/>
        </w:rPr>
        <w:t xml:space="preserve">or schema definition error </w:t>
      </w:r>
      <w:r w:rsidR="0086318C" w:rsidRPr="001D7643">
        <w:rPr>
          <w:rFonts w:ascii="Arial" w:hAnsi="Arial" w:cs="Arial"/>
          <w:sz w:val="20"/>
          <w:szCs w:val="20"/>
        </w:rPr>
        <w:t xml:space="preserve">occurs while evaluating the </w:t>
      </w:r>
      <w:r w:rsidRPr="001D7643">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sidRPr="001D7643">
        <w:rPr>
          <w:rFonts w:ascii="Arial" w:hAnsi="Arial" w:cs="Arial"/>
          <w:sz w:val="20"/>
          <w:szCs w:val="20"/>
        </w:rPr>
        <w:t xml:space="preserve">substitute </w:t>
      </w:r>
      <w:r w:rsidRPr="001D7643">
        <w:rPr>
          <w:rFonts w:ascii="Arial" w:hAnsi="Arial" w:cs="Arial"/>
          <w:sz w:val="20"/>
          <w:szCs w:val="20"/>
        </w:rPr>
        <w:t>message</w:t>
      </w:r>
      <w:r w:rsidR="00AF2D30" w:rsidRPr="001D7643">
        <w:rPr>
          <w:rFonts w:ascii="Arial" w:hAnsi="Arial" w:cs="Arial"/>
          <w:sz w:val="20"/>
          <w:szCs w:val="20"/>
        </w:rPr>
        <w:t>.</w:t>
      </w:r>
      <w:r w:rsidRPr="001D7643">
        <w:rPr>
          <w:rFonts w:ascii="Arial" w:hAnsi="Arial" w:cs="Arial"/>
          <w:sz w:val="20"/>
          <w:szCs w:val="20"/>
        </w:rPr>
        <w:t xml:space="preserve"> </w:t>
      </w:r>
    </w:p>
    <w:p w:rsidR="001C718D" w:rsidRPr="001D7643" w:rsidRDefault="001C718D" w:rsidP="00232D7E">
      <w:pPr>
        <w:suppressAutoHyphens w:val="0"/>
        <w:autoSpaceDE w:val="0"/>
        <w:autoSpaceDN w:val="0"/>
        <w:adjustRightInd w:val="0"/>
        <w:rPr>
          <w:rFonts w:ascii="Arial" w:hAnsi="Arial" w:cs="Arial"/>
          <w:sz w:val="20"/>
          <w:szCs w:val="20"/>
        </w:rPr>
      </w:pPr>
    </w:p>
    <w:p w:rsidR="003F42DE" w:rsidRPr="001D7643" w:rsidRDefault="003F42DE"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5</w:t>
      </w:r>
      <w:r w:rsidRPr="001D7643">
        <w:rPr>
          <w:rFonts w:ascii="Arial" w:hAnsi="Arial" w:cs="Arial"/>
          <w:sz w:val="20"/>
          <w:szCs w:val="20"/>
        </w:rPr>
        <w:t>.</w:t>
      </w:r>
      <w:r w:rsidR="009476D0" w:rsidRPr="001D7643">
        <w:rPr>
          <w:rFonts w:ascii="Arial" w:hAnsi="Arial" w:cs="Arial"/>
          <w:sz w:val="20"/>
          <w:szCs w:val="20"/>
        </w:rPr>
        <w:t xml:space="preserve"> </w:t>
      </w:r>
      <w:r w:rsidR="009476D0" w:rsidRPr="001D7643">
        <w:rPr>
          <w:rFonts w:ascii="Arial" w:hAnsi="Arial" w:cs="Arial"/>
          <w:i/>
          <w:sz w:val="20"/>
          <w:szCs w:val="20"/>
        </w:rPr>
        <w:t>Section 6.3.</w:t>
      </w:r>
      <w:r w:rsidR="009476D0" w:rsidRPr="001D7643">
        <w:rPr>
          <w:rFonts w:ascii="Arial" w:hAnsi="Arial" w:cs="Arial"/>
          <w:sz w:val="20"/>
          <w:szCs w:val="20"/>
        </w:rPr>
        <w:t xml:space="preserve"> The specification does not formally state the XSDL type of all the DFDL property types. That is corrected as follows:</w:t>
      </w:r>
    </w:p>
    <w:p w:rsidR="009A0ACB" w:rsidRPr="001D7643" w:rsidRDefault="009A0ACB" w:rsidP="00232D7E">
      <w:pPr>
        <w:suppressAutoHyphens w:val="0"/>
        <w:autoSpaceDE w:val="0"/>
        <w:autoSpaceDN w:val="0"/>
        <w:adjustRightInd w:val="0"/>
        <w:rPr>
          <w:rFonts w:ascii="Arial" w:hAnsi="Arial" w:cs="Arial"/>
          <w:sz w:val="20"/>
          <w:szCs w:val="20"/>
        </w:rPr>
      </w:pPr>
    </w:p>
    <w:p w:rsidR="009A0ACB" w:rsidRPr="001D7643" w:rsidRDefault="009A0ACB" w:rsidP="00232D7E">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251 (</w:t>
      </w:r>
      <w:hyperlink r:id="rId18" w:history="1">
        <w:r w:rsidRPr="001D7643">
          <w:rPr>
            <w:rStyle w:val="Hyperlink"/>
            <w:rFonts w:ascii="Arial" w:hAnsi="Arial" w:cs="Arial"/>
            <w:i/>
            <w:sz w:val="20"/>
            <w:szCs w:val="20"/>
          </w:rPr>
          <w:t>http://redmine.ogf.org/boards/15/topics/251</w:t>
        </w:r>
      </w:hyperlink>
      <w:r w:rsidRPr="001D7643">
        <w:rPr>
          <w:rFonts w:ascii="Arial" w:hAnsi="Arial" w:cs="Arial"/>
          <w:i/>
          <w:color w:val="000000" w:themeColor="text1"/>
          <w:sz w:val="20"/>
          <w:szCs w:val="20"/>
        </w:rPr>
        <w:t>).</w:t>
      </w:r>
    </w:p>
    <w:p w:rsidR="009A0ACB" w:rsidRPr="001D7643" w:rsidRDefault="009A0ACB" w:rsidP="00232D7E">
      <w:pPr>
        <w:suppressAutoHyphens w:val="0"/>
        <w:autoSpaceDE w:val="0"/>
        <w:autoSpaceDN w:val="0"/>
        <w:adjustRightInd w:val="0"/>
        <w:rPr>
          <w:rFonts w:ascii="Arial" w:hAnsi="Arial" w:cs="Arial"/>
          <w:sz w:val="20"/>
          <w:szCs w:val="20"/>
        </w:rPr>
      </w:pP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DFDL string literal: restriction of xs</w:t>
      </w:r>
      <w:proofErr w:type="gramStart"/>
      <w:r w:rsidRPr="001D7643">
        <w:rPr>
          <w:rFonts w:ascii="Arial" w:hAnsi="Arial" w:cs="Arial"/>
          <w:sz w:val="20"/>
          <w:szCs w:val="20"/>
        </w:rPr>
        <w:t>:token</w:t>
      </w:r>
      <w:proofErr w:type="gramEnd"/>
      <w:r w:rsidRPr="001D7643">
        <w:rPr>
          <w:rFonts w:ascii="Arial" w:hAnsi="Arial" w:cs="Arial"/>
          <w:sz w:val="20"/>
          <w:szCs w:val="20"/>
        </w:rPr>
        <w:t xml:space="preserve"> that disallows the space character.</w:t>
      </w: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 xml:space="preserve">DFDL expression : xs:string </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DFDL regular expression : xs:string</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Enumeration: xs:token</w:t>
      </w:r>
    </w:p>
    <w:p w:rsidR="001C718D" w:rsidRPr="001D7643" w:rsidRDefault="009476D0"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In addition:</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trimmed for DFDL expressions</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not trimmed for DFDL regular expressions</w:t>
      </w:r>
    </w:p>
    <w:p w:rsidR="009A0ACB" w:rsidRPr="001D7643" w:rsidRDefault="009A0ACB" w:rsidP="009A0ACB">
      <w:pPr>
        <w:pStyle w:val="ListParagraph"/>
        <w:suppressAutoHyphens w:val="0"/>
        <w:autoSpaceDE w:val="0"/>
        <w:autoSpaceDN w:val="0"/>
        <w:adjustRightInd w:val="0"/>
        <w:rPr>
          <w:rFonts w:ascii="Arial" w:hAnsi="Arial" w:cs="Arial"/>
          <w:sz w:val="20"/>
          <w:szCs w:val="20"/>
        </w:rPr>
      </w:pPr>
    </w:p>
    <w:p w:rsidR="009A0ACB" w:rsidRPr="001D7643" w:rsidRDefault="009A0ACB" w:rsidP="009A0ACB">
      <w:pPr>
        <w:pStyle w:val="ListParagraph"/>
        <w:suppressAutoHyphens w:val="0"/>
        <w:autoSpaceDE w:val="0"/>
        <w:autoSpaceDN w:val="0"/>
        <w:adjustRightInd w:val="0"/>
        <w:ind w:left="0"/>
        <w:rPr>
          <w:rFonts w:ascii="Arial" w:hAnsi="Arial" w:cs="Arial"/>
          <w:sz w:val="20"/>
          <w:szCs w:val="20"/>
        </w:rPr>
      </w:pPr>
      <w:r w:rsidRPr="001D7643">
        <w:rPr>
          <w:rFonts w:ascii="Arial" w:hAnsi="Arial" w:cs="Arial"/>
          <w:sz w:val="20"/>
          <w:szCs w:val="20"/>
        </w:rPr>
        <w:t>Also, in section 6.3.2 bullet “</w:t>
      </w:r>
      <w:r w:rsidRPr="001D7643">
        <w:rPr>
          <w:rStyle w:val="Strong"/>
          <w:rFonts w:ascii="Arial" w:hAnsi="Arial" w:cs="Arial"/>
          <w:b w:val="0"/>
          <w:sz w:val="20"/>
          <w:szCs w:val="20"/>
        </w:rPr>
        <w:t>Must start with a '{' in the first position and end with '}' in the last position</w:t>
      </w:r>
      <w:r w:rsidRPr="001D7643">
        <w:rPr>
          <w:rFonts w:ascii="Arial" w:hAnsi="Arial" w:cs="Arial"/>
          <w:sz w:val="20"/>
          <w:szCs w:val="20"/>
        </w:rPr>
        <w:t>” should be appended with “, after any white space has been trimmed.”</w:t>
      </w:r>
    </w:p>
    <w:p w:rsidR="00AF2D30" w:rsidRPr="001D7643" w:rsidRDefault="00AF2D30" w:rsidP="0095325A">
      <w:pPr>
        <w:suppressAutoHyphens w:val="0"/>
        <w:autoSpaceDE w:val="0"/>
        <w:autoSpaceDN w:val="0"/>
        <w:adjustRightInd w:val="0"/>
        <w:rPr>
          <w:rFonts w:ascii="Arial" w:hAnsi="Arial" w:cs="Arial"/>
          <w:b/>
          <w:sz w:val="20"/>
          <w:szCs w:val="20"/>
        </w:rPr>
      </w:pPr>
    </w:p>
    <w:p w:rsidR="0095325A" w:rsidRPr="001D7643" w:rsidRDefault="0095325A" w:rsidP="0095325A">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6</w:t>
      </w:r>
      <w:r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XPath 2.0 is not very good with literal hex binary data, in that the only types you can create are xs</w:t>
      </w:r>
      <w:proofErr w:type="gramStart"/>
      <w:r w:rsidRPr="001D7643">
        <w:rPr>
          <w:rFonts w:ascii="Arial" w:hAnsi="Arial" w:cs="Arial"/>
          <w:sz w:val="20"/>
          <w:szCs w:val="20"/>
        </w:rPr>
        <w:t>:hexBinary</w:t>
      </w:r>
      <w:proofErr w:type="gramEnd"/>
      <w:r w:rsidRPr="001D7643">
        <w:rPr>
          <w:rFonts w:ascii="Arial" w:hAnsi="Arial" w:cs="Arial"/>
          <w:sz w:val="20"/>
          <w:szCs w:val="20"/>
        </w:rPr>
        <w:t xml:space="preserve"> and xs:string. There is sometimes a need to create </w:t>
      </w:r>
      <w:r w:rsidR="00EB389F" w:rsidRPr="001D7643">
        <w:rPr>
          <w:rFonts w:ascii="Arial" w:hAnsi="Arial" w:cs="Arial"/>
          <w:sz w:val="20"/>
          <w:szCs w:val="20"/>
        </w:rPr>
        <w:t xml:space="preserve">a </w:t>
      </w:r>
      <w:r w:rsidRPr="001D7643">
        <w:rPr>
          <w:rFonts w:ascii="Arial" w:hAnsi="Arial" w:cs="Arial"/>
          <w:sz w:val="20"/>
          <w:szCs w:val="20"/>
        </w:rPr>
        <w:t xml:space="preserve">number type from </w:t>
      </w:r>
      <w:r w:rsidR="00EB389F" w:rsidRPr="001D7643">
        <w:rPr>
          <w:rFonts w:ascii="Arial" w:hAnsi="Arial" w:cs="Arial"/>
          <w:sz w:val="20"/>
          <w:szCs w:val="20"/>
        </w:rPr>
        <w:t>hex binary, and a hex binary type from a number</w:t>
      </w:r>
      <w:r w:rsidRPr="001D7643">
        <w:rPr>
          <w:rFonts w:ascii="Arial" w:hAnsi="Arial" w:cs="Arial"/>
          <w:sz w:val="20"/>
          <w:szCs w:val="20"/>
        </w:rPr>
        <w:t xml:space="preserve">. Accordingly the following new DFDL specific functions are added. </w:t>
      </w:r>
    </w:p>
    <w:p w:rsidR="0095325A" w:rsidRPr="001D7643" w:rsidRDefault="0095325A" w:rsidP="0095325A">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1D7643"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95325A" w:rsidP="0095325A">
            <w:pPr>
              <w:suppressAutoHyphens w:val="0"/>
              <w:rPr>
                <w:rFonts w:ascii="Arial" w:hAnsi="Arial" w:cs="Arial"/>
                <w:sz w:val="20"/>
                <w:szCs w:val="20"/>
              </w:rPr>
            </w:pP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dfdl:long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dfdl:unsignedLong ($arg) </w:t>
            </w:r>
          </w:p>
          <w:p w:rsidR="0095325A" w:rsidRPr="001D7643" w:rsidRDefault="0095325A" w:rsidP="00CD3F72">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285B30" w:rsidP="00EB389F">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These constructor functions behave identically to the XPath 2.0 constructor functions of the same names, with one exception. </w:t>
            </w:r>
            <w:r w:rsidR="00EB389F" w:rsidRPr="001D7643">
              <w:rPr>
                <w:rFonts w:ascii="Arial" w:eastAsia="Times New Roman" w:hAnsi="Arial" w:cs="Arial"/>
                <w:color w:val="000000"/>
                <w:sz w:val="20"/>
                <w:szCs w:val="20"/>
                <w:lang w:eastAsia="en-GB"/>
              </w:rPr>
              <w:t>T</w:t>
            </w:r>
            <w:r w:rsidRPr="001D7643">
              <w:rPr>
                <w:rFonts w:ascii="Arial" w:eastAsia="Times New Roman" w:hAnsi="Arial" w:cs="Arial"/>
                <w:color w:val="000000"/>
                <w:sz w:val="20"/>
                <w:szCs w:val="20"/>
                <w:lang w:eastAsia="en-GB"/>
              </w:rPr>
              <w:t xml:space="preserve">he argument </w:t>
            </w:r>
            <w:r w:rsidR="00EB389F" w:rsidRPr="001D7643">
              <w:rPr>
                <w:rFonts w:ascii="Arial" w:eastAsia="Times New Roman" w:hAnsi="Arial" w:cs="Arial"/>
                <w:color w:val="000000"/>
                <w:sz w:val="20"/>
                <w:szCs w:val="20"/>
                <w:lang w:eastAsia="en-GB"/>
              </w:rPr>
              <w:t xml:space="preserve">can be </w:t>
            </w:r>
            <w:r w:rsidRPr="001D7643">
              <w:rPr>
                <w:rFonts w:ascii="Arial" w:eastAsia="Times New Roman" w:hAnsi="Arial" w:cs="Arial"/>
                <w:color w:val="000000"/>
                <w:sz w:val="20"/>
                <w:szCs w:val="20"/>
                <w:lang w:eastAsia="en-GB"/>
              </w:rPr>
              <w:t xml:space="preserve">a quoted string beginning with the letter 'x', </w:t>
            </w:r>
            <w:r w:rsidR="00EB389F" w:rsidRPr="001D7643">
              <w:rPr>
                <w:rFonts w:ascii="Arial" w:eastAsia="Times New Roman" w:hAnsi="Arial" w:cs="Arial"/>
                <w:color w:val="000000"/>
                <w:sz w:val="20"/>
                <w:szCs w:val="20"/>
                <w:lang w:eastAsia="en-GB"/>
              </w:rPr>
              <w:t xml:space="preserve">in which case </w:t>
            </w:r>
            <w:r w:rsidRPr="001D7643">
              <w:rPr>
                <w:rFonts w:ascii="Arial" w:eastAsia="Times New Roman" w:hAnsi="Arial" w:cs="Arial"/>
                <w:color w:val="000000"/>
                <w:sz w:val="20"/>
                <w:szCs w:val="20"/>
                <w:lang w:eastAsia="en-GB"/>
              </w:rPr>
              <w:t>the remainder of the string is hexadecimal digits that represent a big-endian twos complement representation of a binary number.</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If the string begins with 'x', it is a schema definition error if a character appears other 0-9, a-f, A-F.</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bl>
    <w:p w:rsidR="0095325A" w:rsidRPr="001D7643" w:rsidRDefault="0095325A" w:rsidP="0095325A">
      <w:pPr>
        <w:suppressAutoHyphens w:val="0"/>
        <w:autoSpaceDE w:val="0"/>
        <w:autoSpaceDN w:val="0"/>
        <w:adjustRightInd w:val="0"/>
        <w:rPr>
          <w:rFonts w:ascii="Arial" w:hAnsi="Arial" w:cs="Arial"/>
          <w:sz w:val="20"/>
          <w:szCs w:val="20"/>
        </w:rPr>
      </w:pPr>
    </w:p>
    <w:p w:rsidR="00FE562B" w:rsidRPr="001D7643"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Examples:</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unsignedInt("xa1b2c3d4") is the unsigned int value 2712847316.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int("xFFFFFFFF") is the signed int value -1.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unsignedByte("xFF") is the unsigned byte value 255.</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byte("xff") is the signed byte value -1.</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byte("x7F") is the signed byte value 127.</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byte("x80") is the 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unsignedByte("x80") is the unsigned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byte("x0A3") is a schema definition error (too any digits for type).</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byte("xG3") is a schema definition error (invalid digit).</w:t>
      </w:r>
    </w:p>
    <w:p w:rsidR="00FE562B" w:rsidRPr="001D7643"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1D7643"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CD3F72">
            <w:pPr>
              <w:suppressAutoHyphens w:val="0"/>
              <w:rPr>
                <w:rFonts w:ascii="Arial" w:hAnsi="Arial" w:cs="Arial"/>
                <w:sz w:val="20"/>
                <w:szCs w:val="20"/>
              </w:rPr>
            </w:pPr>
          </w:p>
          <w:p w:rsidR="00EB389F" w:rsidRPr="001D7643" w:rsidRDefault="00EB389F" w:rsidP="00CD3F72">
            <w:pPr>
              <w:suppressAutoHyphens w:val="0"/>
              <w:rPr>
                <w:rFonts w:ascii="Arial" w:hAnsi="Arial" w:cs="Arial"/>
                <w:sz w:val="20"/>
                <w:szCs w:val="20"/>
              </w:rPr>
            </w:pPr>
            <w:r w:rsidRPr="001D7643">
              <w:rPr>
                <w:rFonts w:ascii="Arial" w:hAnsi="Arial" w:cs="Arial"/>
                <w:sz w:val="20"/>
                <w:szCs w:val="20"/>
              </w:rPr>
              <w:t xml:space="preserve">dfdl:hexBinary ($arg) </w:t>
            </w:r>
          </w:p>
          <w:p w:rsidR="00EB389F" w:rsidRPr="001D7643" w:rsidRDefault="00EB389F" w:rsidP="00EB389F">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This constructor function behaves identically to the XPath 2.0 constructor function of the same name, with one exception. The argument can also be a long, unsignedLong, or any subtype thereof, and in that case a xs</w:t>
            </w:r>
            <w:proofErr w:type="gramStart"/>
            <w:r w:rsidRPr="001D7643">
              <w:rPr>
                <w:rFonts w:ascii="Arial" w:eastAsia="Times New Roman" w:hAnsi="Arial" w:cs="Arial"/>
                <w:color w:val="000000"/>
                <w:sz w:val="20"/>
                <w:szCs w:val="20"/>
                <w:lang w:eastAsia="en-GB"/>
              </w:rPr>
              <w:t>:hexBinary</w:t>
            </w:r>
            <w:proofErr w:type="gramEnd"/>
            <w:r w:rsidRPr="001D7643">
              <w:rPr>
                <w:rFonts w:ascii="Arial" w:eastAsia="Times New Roman" w:hAnsi="Arial" w:cs="Arial"/>
                <w:color w:val="000000"/>
                <w:sz w:val="20"/>
                <w:szCs w:val="20"/>
                <w:lang w:eastAsia="en-GB"/>
              </w:rPr>
              <w:t xml:space="preserve"> value containing a number of </w:t>
            </w:r>
            <w:r w:rsidR="008051E8" w:rsidRPr="001D7643">
              <w:rPr>
                <w:rFonts w:ascii="Arial" w:eastAsia="Times New Roman" w:hAnsi="Arial" w:cs="Arial"/>
                <w:color w:val="000000"/>
                <w:sz w:val="20"/>
                <w:szCs w:val="20"/>
                <w:lang w:eastAsia="en-GB"/>
              </w:rPr>
              <w:t>hex digits</w:t>
            </w:r>
            <w:r w:rsidRPr="001D7643">
              <w:rPr>
                <w:rFonts w:ascii="Arial" w:eastAsia="Times New Roman" w:hAnsi="Arial" w:cs="Arial"/>
                <w:color w:val="000000"/>
                <w:sz w:val="20"/>
                <w:szCs w:val="20"/>
                <w:lang w:eastAsia="en-GB"/>
              </w:rPr>
              <w:t xml:space="preserve"> is produced. The ordering </w:t>
            </w:r>
            <w:r w:rsidR="008051E8" w:rsidRPr="001D7643">
              <w:rPr>
                <w:rFonts w:ascii="Arial" w:eastAsia="Times New Roman" w:hAnsi="Arial" w:cs="Arial"/>
                <w:color w:val="000000"/>
                <w:sz w:val="20"/>
                <w:szCs w:val="20"/>
                <w:lang w:eastAsia="en-GB"/>
              </w:rPr>
              <w:t xml:space="preserve">and number </w:t>
            </w:r>
            <w:r w:rsidRPr="001D7643">
              <w:rPr>
                <w:rFonts w:ascii="Arial" w:eastAsia="Times New Roman" w:hAnsi="Arial" w:cs="Arial"/>
                <w:color w:val="000000"/>
                <w:sz w:val="20"/>
                <w:szCs w:val="20"/>
                <w:lang w:eastAsia="en-GB"/>
              </w:rPr>
              <w:t xml:space="preserve">of the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correspond to a binary big-endian twos-complement implementation of the type of the argument</w:t>
            </w:r>
            <w:r w:rsidR="008051E8" w:rsidRPr="001D7643">
              <w:rPr>
                <w:rFonts w:ascii="Arial" w:eastAsia="Times New Roman" w:hAnsi="Arial" w:cs="Arial"/>
                <w:color w:val="000000"/>
                <w:sz w:val="20"/>
                <w:szCs w:val="20"/>
                <w:lang w:eastAsia="en-GB"/>
              </w:rPr>
              <w:t>. D</w:t>
            </w:r>
            <w:r w:rsidR="00A959F1" w:rsidRPr="001D7643">
              <w:rPr>
                <w:rFonts w:ascii="Arial" w:eastAsia="Times New Roman" w:hAnsi="Arial" w:cs="Arial"/>
                <w:color w:val="000000"/>
                <w:sz w:val="20"/>
                <w:szCs w:val="20"/>
                <w:lang w:eastAsia="en-GB"/>
              </w:rPr>
              <w:t>igits 0-9, A-F</w:t>
            </w:r>
            <w:r w:rsidR="008051E8" w:rsidRPr="001D7643">
              <w:rPr>
                <w:rFonts w:ascii="Arial" w:eastAsia="Times New Roman" w:hAnsi="Arial" w:cs="Arial"/>
                <w:color w:val="000000"/>
                <w:sz w:val="20"/>
                <w:szCs w:val="20"/>
                <w:lang w:eastAsia="en-GB"/>
              </w:rPr>
              <w:t xml:space="preserve"> are used.</w:t>
            </w:r>
          </w:p>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1D7643" w:rsidRDefault="00A959F1" w:rsidP="004F308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 number of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produced depends on the type of $arg, being </w:t>
            </w:r>
            <w:r w:rsidR="008051E8" w:rsidRPr="001D7643">
              <w:rPr>
                <w:rFonts w:ascii="Arial" w:eastAsia="Times New Roman" w:hAnsi="Arial" w:cs="Arial"/>
                <w:color w:val="000000"/>
                <w:sz w:val="20"/>
                <w:szCs w:val="20"/>
                <w:lang w:eastAsia="en-GB"/>
              </w:rPr>
              <w:t>2</w:t>
            </w:r>
            <w:r w:rsidRPr="001D7643">
              <w:rPr>
                <w:rFonts w:ascii="Arial" w:eastAsia="Times New Roman" w:hAnsi="Arial" w:cs="Arial"/>
                <w:color w:val="000000"/>
                <w:sz w:val="20"/>
                <w:szCs w:val="20"/>
                <w:lang w:eastAsia="en-GB"/>
              </w:rPr>
              <w:t>, 4</w:t>
            </w:r>
            <w:r w:rsidR="008051E8" w:rsidRPr="001D7643">
              <w:rPr>
                <w:rFonts w:ascii="Arial" w:eastAsia="Times New Roman" w:hAnsi="Arial" w:cs="Arial"/>
                <w:color w:val="000000"/>
                <w:sz w:val="20"/>
                <w:szCs w:val="20"/>
                <w:lang w:eastAsia="en-GB"/>
              </w:rPr>
              <w:t>, 8 or 16</w:t>
            </w:r>
            <w:r w:rsidRPr="001D7643">
              <w:rPr>
                <w:rFonts w:ascii="Arial" w:eastAsia="Times New Roman" w:hAnsi="Arial" w:cs="Arial"/>
                <w:color w:val="000000"/>
                <w:sz w:val="20"/>
                <w:szCs w:val="20"/>
                <w:lang w:eastAsia="en-GB"/>
              </w:rPr>
              <w:t xml:space="preserve">. If $arg is a literal number then the type is the smallest signed type (long, int, short, byte) that can contain the value. </w:t>
            </w:r>
            <w:r w:rsidR="00EB389F" w:rsidRPr="001D7643">
              <w:rPr>
                <w:rFonts w:ascii="Arial" w:eastAsia="Times New Roman" w:hAnsi="Arial" w:cs="Arial"/>
                <w:color w:val="000000"/>
                <w:sz w:val="20"/>
                <w:szCs w:val="20"/>
                <w:lang w:eastAsia="en-GB"/>
              </w:rPr>
              <w:br/>
            </w:r>
            <w:r w:rsidR="00EB389F" w:rsidRPr="001D7643">
              <w:rPr>
                <w:rFonts w:ascii="Arial" w:eastAsia="Times New Roman" w:hAnsi="Arial" w:cs="Arial"/>
                <w:color w:val="000000"/>
                <w:sz w:val="20"/>
                <w:szCs w:val="20"/>
                <w:lang w:eastAsia="en-GB"/>
              </w:rPr>
              <w:br/>
              <w:t xml:space="preserve">If </w:t>
            </w:r>
            <w:r w:rsidRPr="001D7643">
              <w:rPr>
                <w:rFonts w:ascii="Arial" w:eastAsia="Times New Roman" w:hAnsi="Arial" w:cs="Arial"/>
                <w:color w:val="000000"/>
                <w:sz w:val="20"/>
                <w:szCs w:val="20"/>
                <w:lang w:eastAsia="en-GB"/>
              </w:rPr>
              <w:t>a literal number i</w:t>
            </w:r>
            <w:r w:rsidR="00EB389F" w:rsidRPr="001D7643">
              <w:rPr>
                <w:rFonts w:ascii="Arial" w:eastAsia="Times New Roman" w:hAnsi="Arial" w:cs="Arial"/>
                <w:color w:val="000000"/>
                <w:sz w:val="20"/>
                <w:szCs w:val="20"/>
                <w:lang w:eastAsia="en-GB"/>
              </w:rPr>
              <w:t>s</w:t>
            </w:r>
            <w:r w:rsidRPr="001D7643">
              <w:rPr>
                <w:rFonts w:ascii="Arial" w:eastAsia="Times New Roman" w:hAnsi="Arial" w:cs="Arial"/>
                <w:color w:val="000000"/>
                <w:sz w:val="20"/>
                <w:szCs w:val="20"/>
                <w:lang w:eastAsia="en-GB"/>
              </w:rPr>
              <w:t xml:space="preserve"> not able to be represented by a long, </w:t>
            </w:r>
            <w:r w:rsidR="00EB389F" w:rsidRPr="001D7643">
              <w:rPr>
                <w:rFonts w:ascii="Arial" w:eastAsia="Times New Roman" w:hAnsi="Arial" w:cs="Arial"/>
                <w:color w:val="000000"/>
                <w:sz w:val="20"/>
                <w:szCs w:val="20"/>
                <w:lang w:eastAsia="en-GB"/>
              </w:rPr>
              <w:t>it is a schema definition error</w:t>
            </w:r>
            <w:r w:rsidR="008051E8" w:rsidRPr="001D7643">
              <w:rPr>
                <w:rFonts w:ascii="Arial" w:eastAsia="Times New Roman" w:hAnsi="Arial" w:cs="Arial"/>
                <w:color w:val="000000"/>
                <w:sz w:val="20"/>
                <w:szCs w:val="20"/>
                <w:lang w:eastAsia="en-GB"/>
              </w:rPr>
              <w:t>.</w:t>
            </w:r>
          </w:p>
        </w:tc>
      </w:tr>
    </w:tbl>
    <w:p w:rsidR="00EB389F" w:rsidRPr="001D7643" w:rsidRDefault="00EB389F" w:rsidP="00EB389F">
      <w:pPr>
        <w:suppressAutoHyphens w:val="0"/>
        <w:autoSpaceDE w:val="0"/>
        <w:autoSpaceDN w:val="0"/>
        <w:adjustRightInd w:val="0"/>
        <w:rPr>
          <w:rFonts w:ascii="Arial" w:hAnsi="Arial" w:cs="Arial"/>
          <w:sz w:val="20"/>
          <w:szCs w:val="20"/>
        </w:rPr>
      </w:pPr>
    </w:p>
    <w:p w:rsidR="008051E8" w:rsidRPr="001D7643" w:rsidRDefault="008051E8" w:rsidP="00EB389F">
      <w:pPr>
        <w:suppressAutoHyphens w:val="0"/>
        <w:autoSpaceDE w:val="0"/>
        <w:autoSpaceDN w:val="0"/>
        <w:adjustRightInd w:val="0"/>
        <w:rPr>
          <w:rFonts w:ascii="Arial" w:hAnsi="Arial" w:cs="Arial"/>
          <w:sz w:val="20"/>
          <w:szCs w:val="20"/>
        </w:rPr>
      </w:pPr>
      <w:r w:rsidRPr="001D7643">
        <w:rPr>
          <w:rFonts w:ascii="Arial" w:hAnsi="Arial" w:cs="Arial"/>
          <w:sz w:val="20"/>
          <w:szCs w:val="20"/>
        </w:rPr>
        <w:t>Examples:</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hexBinary(xs:short(208))  is the hexBinary value "00D0".</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  is the hexBinary value "D0".</w:t>
      </w:r>
    </w:p>
    <w:p w:rsidR="00EB389F" w:rsidRPr="001D7643"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hexBinary(-2084)</w:t>
      </w:r>
      <w:r w:rsidR="004F3087" w:rsidRPr="001D7643">
        <w:rPr>
          <w:rFonts w:ascii="Arial" w:eastAsia="Times New Roman" w:hAnsi="Arial" w:cs="Arial"/>
          <w:color w:val="000000"/>
          <w:sz w:val="20"/>
          <w:szCs w:val="20"/>
          <w:lang w:eastAsia="en-GB"/>
        </w:rPr>
        <w:t xml:space="preserve"> is the hexBinary value </w:t>
      </w:r>
      <w:r w:rsidRPr="001D7643">
        <w:rPr>
          <w:rFonts w:ascii="Arial" w:eastAsia="Times New Roman" w:hAnsi="Arial" w:cs="Arial"/>
          <w:color w:val="000000"/>
          <w:sz w:val="20"/>
          <w:szCs w:val="20"/>
          <w:lang w:eastAsia="en-GB"/>
        </w:rPr>
        <w:t>"F7FF".</w:t>
      </w:r>
    </w:p>
    <w:p w:rsidR="00652479" w:rsidRPr="001D7643" w:rsidRDefault="00652479" w:rsidP="00652479">
      <w:pPr>
        <w:suppressAutoHyphens w:val="0"/>
        <w:autoSpaceDE w:val="0"/>
        <w:autoSpaceDN w:val="0"/>
        <w:adjustRightInd w:val="0"/>
        <w:rPr>
          <w:rFonts w:ascii="Arial" w:hAnsi="Arial" w:cs="Arial"/>
          <w:sz w:val="20"/>
          <w:szCs w:val="20"/>
        </w:rPr>
      </w:pPr>
    </w:p>
    <w:p w:rsidR="00652479" w:rsidRPr="001D7643" w:rsidRDefault="0065247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7</w:t>
      </w:r>
      <w:r w:rsidRPr="001D7643">
        <w:rPr>
          <w:rFonts w:ascii="Arial" w:hAnsi="Arial" w:cs="Arial"/>
          <w:sz w:val="20"/>
          <w:szCs w:val="20"/>
        </w:rPr>
        <w:t xml:space="preserve">. </w:t>
      </w:r>
      <w:r w:rsidRPr="001D7643">
        <w:rPr>
          <w:rFonts w:ascii="Arial" w:hAnsi="Arial" w:cs="Arial"/>
          <w:i/>
          <w:sz w:val="20"/>
          <w:szCs w:val="20"/>
        </w:rPr>
        <w:t>Section 23.1</w:t>
      </w:r>
      <w:r w:rsidRPr="001D7643">
        <w:rPr>
          <w:rFonts w:ascii="Arial" w:hAnsi="Arial" w:cs="Arial"/>
          <w:sz w:val="20"/>
          <w:szCs w:val="20"/>
        </w:rPr>
        <w:t xml:space="preserve">. </w:t>
      </w:r>
      <w:r w:rsidR="00FF169E" w:rsidRPr="001D7643">
        <w:rPr>
          <w:rFonts w:ascii="Arial" w:hAnsi="Arial" w:cs="Arial"/>
          <w:sz w:val="20"/>
          <w:szCs w:val="20"/>
        </w:rPr>
        <w:t xml:space="preserve">Replace </w:t>
      </w:r>
      <w:r w:rsidRPr="001D7643">
        <w:rPr>
          <w:rFonts w:ascii="Arial" w:hAnsi="Arial" w:cs="Arial"/>
          <w:sz w:val="20"/>
          <w:szCs w:val="20"/>
        </w:rPr>
        <w:t>the paragraphs that talk about allowable element references in DFDL expression paths</w:t>
      </w:r>
      <w:r w:rsidR="00FF169E" w:rsidRPr="001D7643">
        <w:rPr>
          <w:rFonts w:ascii="Arial" w:hAnsi="Arial" w:cs="Arial"/>
          <w:sz w:val="20"/>
          <w:szCs w:val="20"/>
        </w:rPr>
        <w:t xml:space="preserve"> when parsing and unparsing with the following paragraph.</w:t>
      </w:r>
    </w:p>
    <w:p w:rsidR="00652479" w:rsidRPr="001D7643" w:rsidRDefault="00652479" w:rsidP="00652479">
      <w:pPr>
        <w:suppressAutoHyphens w:val="0"/>
        <w:autoSpaceDE w:val="0"/>
        <w:autoSpaceDN w:val="0"/>
        <w:adjustRightInd w:val="0"/>
        <w:rPr>
          <w:rFonts w:ascii="Arial" w:hAnsi="Arial" w:cs="Arial"/>
          <w:sz w:val="20"/>
          <w:szCs w:val="20"/>
        </w:rPr>
      </w:pPr>
    </w:p>
    <w:p w:rsidR="00223726" w:rsidRPr="001D7643" w:rsidRDefault="00223726" w:rsidP="00652479">
      <w:pPr>
        <w:suppressAutoHyphens w:val="0"/>
        <w:autoSpaceDE w:val="0"/>
        <w:autoSpaceDN w:val="0"/>
        <w:adjustRightInd w:val="0"/>
        <w:rPr>
          <w:rFonts w:ascii="Arial" w:hAnsi="Arial" w:cs="Arial"/>
          <w:i/>
          <w:sz w:val="20"/>
          <w:szCs w:val="20"/>
        </w:rPr>
      </w:pPr>
      <w:r w:rsidRPr="001D7643">
        <w:rPr>
          <w:rFonts w:ascii="Arial" w:hAnsi="Arial" w:cs="Arial"/>
          <w:i/>
          <w:sz w:val="20"/>
          <w:szCs w:val="20"/>
        </w:rPr>
        <w:t>Updated 2014-06-10 to remove unnecessary schema definition errors:</w:t>
      </w:r>
    </w:p>
    <w:p w:rsidR="00223726" w:rsidRPr="001D7643" w:rsidRDefault="00223726" w:rsidP="00652479">
      <w:pPr>
        <w:suppressAutoHyphens w:val="0"/>
        <w:autoSpaceDE w:val="0"/>
        <w:autoSpaceDN w:val="0"/>
        <w:adjustRightInd w:val="0"/>
        <w:rPr>
          <w:rFonts w:ascii="Arial" w:hAnsi="Arial" w:cs="Arial"/>
          <w:sz w:val="20"/>
          <w:szCs w:val="20"/>
        </w:rPr>
      </w:pPr>
    </w:p>
    <w:p w:rsidR="00540A87" w:rsidRPr="001D7643" w:rsidRDefault="00540A87" w:rsidP="00652479">
      <w:pPr>
        <w:rPr>
          <w:rFonts w:ascii="Arial" w:hAnsi="Arial" w:cs="Arial"/>
          <w:sz w:val="20"/>
          <w:szCs w:val="20"/>
        </w:rPr>
      </w:pPr>
      <w:r w:rsidRPr="001D7643">
        <w:rPr>
          <w:rFonts w:ascii="Arial" w:hAnsi="Arial" w:cs="Arial"/>
          <w:sz w:val="20"/>
          <w:szCs w:val="20"/>
        </w:rPr>
        <w:t>I</w:t>
      </w:r>
      <w:r w:rsidR="00652479" w:rsidRPr="001D7643">
        <w:rPr>
          <w:rFonts w:ascii="Arial" w:hAnsi="Arial" w:cs="Arial"/>
          <w:sz w:val="20"/>
          <w:szCs w:val="20"/>
        </w:rPr>
        <w:t>n general</w:t>
      </w:r>
      <w:r w:rsidRPr="001D7643">
        <w:rPr>
          <w:rFonts w:ascii="Arial" w:hAnsi="Arial" w:cs="Arial"/>
          <w:sz w:val="20"/>
          <w:szCs w:val="20"/>
        </w:rPr>
        <w:t>,</w:t>
      </w:r>
      <w:r w:rsidR="00FF169E" w:rsidRPr="001D7643">
        <w:rPr>
          <w:rFonts w:ascii="Arial" w:hAnsi="Arial" w:cs="Arial"/>
          <w:sz w:val="20"/>
          <w:szCs w:val="20"/>
        </w:rPr>
        <w:t xml:space="preserve"> a DFDL</w:t>
      </w:r>
      <w:r w:rsidR="00652479" w:rsidRPr="001D7643">
        <w:rPr>
          <w:rFonts w:ascii="Arial" w:hAnsi="Arial" w:cs="Arial"/>
          <w:sz w:val="20"/>
          <w:szCs w:val="20"/>
        </w:rPr>
        <w:t xml:space="preserve"> expression</w:t>
      </w:r>
      <w:r w:rsidR="00FF169E" w:rsidRPr="001D7643">
        <w:rPr>
          <w:rFonts w:ascii="Arial" w:hAnsi="Arial" w:cs="Arial"/>
          <w:sz w:val="20"/>
          <w:szCs w:val="20"/>
        </w:rPr>
        <w:t xml:space="preserve"> </w:t>
      </w:r>
      <w:r w:rsidR="00652479" w:rsidRPr="001D7643">
        <w:rPr>
          <w:rFonts w:ascii="Arial" w:hAnsi="Arial" w:cs="Arial"/>
          <w:sz w:val="20"/>
          <w:szCs w:val="20"/>
        </w:rPr>
        <w:t xml:space="preserve">can reference any element </w:t>
      </w:r>
      <w:r w:rsidRPr="001D7643">
        <w:rPr>
          <w:rFonts w:ascii="Arial" w:hAnsi="Arial" w:cs="Arial"/>
          <w:sz w:val="20"/>
          <w:szCs w:val="20"/>
        </w:rPr>
        <w:t xml:space="preserve">that </w:t>
      </w:r>
      <w:r w:rsidR="00652479" w:rsidRPr="001D7643">
        <w:rPr>
          <w:rFonts w:ascii="Arial" w:hAnsi="Arial" w:cs="Arial"/>
          <w:sz w:val="20"/>
          <w:szCs w:val="20"/>
        </w:rPr>
        <w:t>preced</w:t>
      </w:r>
      <w:r w:rsidRPr="001D7643">
        <w:rPr>
          <w:rFonts w:ascii="Arial" w:hAnsi="Arial" w:cs="Arial"/>
          <w:sz w:val="20"/>
          <w:szCs w:val="20"/>
        </w:rPr>
        <w:t>es</w:t>
      </w:r>
      <w:r w:rsidR="00652479" w:rsidRPr="001D7643">
        <w:rPr>
          <w:rFonts w:ascii="Arial" w:hAnsi="Arial" w:cs="Arial"/>
          <w:sz w:val="20"/>
          <w:szCs w:val="20"/>
        </w:rPr>
        <w:t xml:space="preserve"> the position</w:t>
      </w:r>
      <w:r w:rsidRPr="001D7643">
        <w:rPr>
          <w:rFonts w:ascii="Arial" w:hAnsi="Arial" w:cs="Arial"/>
          <w:sz w:val="20"/>
          <w:szCs w:val="20"/>
        </w:rPr>
        <w:t xml:space="preserve"> in the schema</w:t>
      </w:r>
      <w:r w:rsidR="00FF169E" w:rsidRPr="001D7643">
        <w:rPr>
          <w:rFonts w:ascii="Arial" w:hAnsi="Arial" w:cs="Arial"/>
          <w:sz w:val="20"/>
          <w:szCs w:val="20"/>
        </w:rPr>
        <w:t xml:space="preserve"> where the expression is declared, with the following</w:t>
      </w:r>
      <w:r w:rsidRPr="001D7643">
        <w:rPr>
          <w:rFonts w:ascii="Arial" w:hAnsi="Arial" w:cs="Arial"/>
          <w:sz w:val="20"/>
          <w:szCs w:val="20"/>
        </w:rPr>
        <w:t xml:space="preserve"> e</w:t>
      </w:r>
      <w:r w:rsidR="00FF169E" w:rsidRPr="001D7643">
        <w:rPr>
          <w:rFonts w:ascii="Arial" w:hAnsi="Arial" w:cs="Arial"/>
          <w:sz w:val="20"/>
          <w:szCs w:val="20"/>
        </w:rPr>
        <w:t>xceptions</w:t>
      </w:r>
      <w:r w:rsidRPr="001D7643">
        <w:rPr>
          <w:rFonts w:ascii="Arial" w:hAnsi="Arial" w:cs="Arial"/>
          <w:sz w:val="20"/>
          <w:szCs w:val="20"/>
        </w:rPr>
        <w:t>:</w:t>
      </w:r>
    </w:p>
    <w:p w:rsidR="00FF169E" w:rsidRPr="001D7643" w:rsidRDefault="00FF169E" w:rsidP="001D13ED">
      <w:pPr>
        <w:pStyle w:val="ListParagraph"/>
        <w:numPr>
          <w:ilvl w:val="0"/>
          <w:numId w:val="50"/>
        </w:numPr>
        <w:rPr>
          <w:rFonts w:ascii="Arial" w:hAnsi="Arial" w:cs="Arial"/>
          <w:sz w:val="20"/>
          <w:szCs w:val="20"/>
        </w:rPr>
      </w:pP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discriminator on a component may reference an element that is a descendent of the component.</w:t>
      </w:r>
    </w:p>
    <w:p w:rsidR="00FF169E" w:rsidRPr="001D7643" w:rsidRDefault="00FF169E" w:rsidP="001D13ED">
      <w:pPr>
        <w:pStyle w:val="ListParagraph"/>
        <w:numPr>
          <w:ilvl w:val="0"/>
          <w:numId w:val="50"/>
        </w:numPr>
        <w:rPr>
          <w:rFonts w:ascii="Arial" w:hAnsi="Arial" w:cs="Arial"/>
          <w:color w:val="000000" w:themeColor="text1"/>
          <w:sz w:val="20"/>
          <w:szCs w:val="20"/>
        </w:rPr>
      </w:pPr>
      <w:r w:rsidRPr="001D7643">
        <w:rPr>
          <w:rFonts w:ascii="Arial" w:hAnsi="Arial" w:cs="Arial"/>
          <w:sz w:val="20"/>
          <w:szCs w:val="20"/>
        </w:rPr>
        <w:t>A dfdl</w:t>
      </w:r>
      <w:proofErr w:type="gramStart"/>
      <w:r w:rsidRPr="001D7643">
        <w:rPr>
          <w:rFonts w:ascii="Arial" w:hAnsi="Arial" w:cs="Arial"/>
          <w:sz w:val="20"/>
          <w:szCs w:val="20"/>
        </w:rPr>
        <w:t>:outputValueCalc</w:t>
      </w:r>
      <w:proofErr w:type="gramEnd"/>
      <w:r w:rsidRPr="001D7643">
        <w:rPr>
          <w:rFonts w:ascii="Arial" w:hAnsi="Arial" w:cs="Arial"/>
          <w:sz w:val="20"/>
          <w:szCs w:val="20"/>
        </w:rPr>
        <w:t xml:space="preserve"> property may reference an element that follows the position in the </w:t>
      </w:r>
      <w:r w:rsidRPr="001D7643">
        <w:rPr>
          <w:rFonts w:ascii="Arial" w:hAnsi="Arial" w:cs="Arial"/>
          <w:color w:val="000000" w:themeColor="text1"/>
          <w:sz w:val="20"/>
          <w:szCs w:val="20"/>
        </w:rPr>
        <w:t>schema where the property is specified.</w:t>
      </w:r>
    </w:p>
    <w:p w:rsidR="00540A87"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It is a schema definition error if a</w:t>
      </w:r>
      <w:r w:rsidR="00540A87" w:rsidRPr="001D7643">
        <w:rPr>
          <w:rFonts w:ascii="Arial" w:hAnsi="Arial" w:cs="Arial"/>
          <w:strike/>
          <w:color w:val="000000" w:themeColor="text1"/>
          <w:sz w:val="20"/>
          <w:szCs w:val="20"/>
        </w:rPr>
        <w:t xml:space="preserve"> component in a choice branch reference</w:t>
      </w:r>
      <w:r w:rsidRPr="001D7643">
        <w:rPr>
          <w:rFonts w:ascii="Arial" w:hAnsi="Arial" w:cs="Arial"/>
          <w:strike/>
          <w:color w:val="000000" w:themeColor="text1"/>
          <w:sz w:val="20"/>
          <w:szCs w:val="20"/>
        </w:rPr>
        <w:t>s</w:t>
      </w:r>
      <w:r w:rsidR="00540A87" w:rsidRPr="001D7643">
        <w:rPr>
          <w:rFonts w:ascii="Arial" w:hAnsi="Arial" w:cs="Arial"/>
          <w:strike/>
          <w:color w:val="000000" w:themeColor="text1"/>
          <w:sz w:val="20"/>
          <w:szCs w:val="20"/>
        </w:rPr>
        <w:t xml:space="preserve"> an </w:t>
      </w:r>
      <w:r w:rsidR="00223726"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element in another branch of the same choice</w:t>
      </w:r>
      <w:r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or a descendent of such an element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unordered sequence group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references an element in the same sequence group or a descendent of such </w:t>
      </w:r>
      <w:proofErr w:type="gramStart"/>
      <w:r w:rsidRPr="001D7643">
        <w:rPr>
          <w:rFonts w:ascii="Arial" w:hAnsi="Arial" w:cs="Arial"/>
          <w:strike/>
          <w:color w:val="000000" w:themeColor="text1"/>
          <w:sz w:val="20"/>
          <w:szCs w:val="20"/>
        </w:rPr>
        <w:t xml:space="preserve">an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element</w:t>
      </w:r>
      <w:proofErr w:type="gramEnd"/>
      <w:r w:rsidRPr="001D7643">
        <w:rPr>
          <w:rFonts w:ascii="Arial" w:hAnsi="Arial" w:cs="Arial"/>
          <w:strike/>
          <w:color w:val="000000" w:themeColor="text1"/>
          <w:sz w:val="20"/>
          <w:szCs w:val="20"/>
        </w:rPr>
        <w: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ordered sequence group </w:t>
      </w:r>
      <w:proofErr w:type="gramStart"/>
      <w:r w:rsidRPr="001D7643">
        <w:rPr>
          <w:rFonts w:ascii="Arial" w:hAnsi="Arial" w:cs="Arial"/>
          <w:strike/>
          <w:color w:val="000000" w:themeColor="text1"/>
          <w:sz w:val="20"/>
          <w:szCs w:val="20"/>
        </w:rPr>
        <w:t>references</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 a</w:t>
      </w:r>
      <w:proofErr w:type="gramEnd"/>
      <w:r w:rsidRPr="001D7643">
        <w:rPr>
          <w:rFonts w:ascii="Arial" w:hAnsi="Arial" w:cs="Arial"/>
          <w:strike/>
          <w:color w:val="000000" w:themeColor="text1"/>
          <w:sz w:val="20"/>
          <w:szCs w:val="20"/>
        </w:rPr>
        <w:t xml:space="preserve"> floating element in the same sequence group or a descendent of such an element.</w:t>
      </w:r>
      <w:r w:rsidR="00223726" w:rsidRPr="001D7643">
        <w:rPr>
          <w:rFonts w:ascii="Arial" w:hAnsi="Arial" w:cs="Arial"/>
          <w:strike/>
          <w:color w:val="000000" w:themeColor="text1"/>
          <w:sz w:val="20"/>
          <w:szCs w:val="20"/>
        </w:rPr>
        <w:t xml:space="preserve"> </w:t>
      </w:r>
    </w:p>
    <w:p w:rsidR="00652479" w:rsidRPr="001D7643" w:rsidRDefault="00652479" w:rsidP="00652479">
      <w:pPr>
        <w:rPr>
          <w:rFonts w:ascii="Arial" w:hAnsi="Arial" w:cs="Arial"/>
          <w:sz w:val="20"/>
          <w:szCs w:val="20"/>
        </w:rPr>
      </w:pPr>
    </w:p>
    <w:p w:rsidR="00842B80" w:rsidRPr="001D7643" w:rsidRDefault="00842B80"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2.148</w:t>
      </w:r>
      <w:r w:rsidR="001C1261" w:rsidRPr="001D7643">
        <w:rPr>
          <w:rFonts w:ascii="Arial" w:hAnsi="Arial" w:cs="Arial"/>
          <w:b/>
          <w:sz w:val="20"/>
          <w:szCs w:val="20"/>
        </w:rPr>
        <w:t>.</w:t>
      </w:r>
      <w:r w:rsidRPr="001D7643">
        <w:rPr>
          <w:rFonts w:ascii="Arial" w:hAnsi="Arial" w:cs="Arial"/>
          <w:b/>
          <w:sz w:val="20"/>
          <w:szCs w:val="20"/>
        </w:rPr>
        <w:t xml:space="preserve"> </w:t>
      </w:r>
      <w:r w:rsidR="00D817A0" w:rsidRPr="001D7643">
        <w:rPr>
          <w:rFonts w:ascii="Arial" w:hAnsi="Arial" w:cs="Arial"/>
          <w:i/>
          <w:sz w:val="20"/>
          <w:szCs w:val="20"/>
        </w:rPr>
        <w:t>Section 12.2</w:t>
      </w:r>
      <w:r w:rsidR="003D6977" w:rsidRPr="001D7643">
        <w:rPr>
          <w:rFonts w:ascii="Arial" w:hAnsi="Arial" w:cs="Arial"/>
          <w:i/>
          <w:sz w:val="20"/>
          <w:szCs w:val="20"/>
        </w:rPr>
        <w:t>, 14.2</w:t>
      </w:r>
      <w:r w:rsidR="001C1261" w:rsidRPr="001D7643">
        <w:rPr>
          <w:rFonts w:ascii="Arial" w:hAnsi="Arial" w:cs="Arial"/>
          <w:sz w:val="20"/>
          <w:szCs w:val="20"/>
        </w:rPr>
        <w:t>.</w:t>
      </w:r>
      <w:r w:rsidR="00D817A0" w:rsidRPr="001D7643">
        <w:rPr>
          <w:rFonts w:ascii="Arial" w:hAnsi="Arial" w:cs="Arial"/>
          <w:sz w:val="20"/>
          <w:szCs w:val="20"/>
        </w:rPr>
        <w:t xml:space="preserve"> Clarify DFDL Character Class entities allowed in delimiters.</w:t>
      </w:r>
    </w:p>
    <w:p w:rsidR="00D817A0" w:rsidRPr="001D7643" w:rsidRDefault="00D817A0" w:rsidP="00084C0A">
      <w:pPr>
        <w:suppressAutoHyphens w:val="0"/>
        <w:autoSpaceDE w:val="0"/>
        <w:autoSpaceDN w:val="0"/>
        <w:adjustRightInd w:val="0"/>
        <w:rPr>
          <w:rFonts w:ascii="Arial" w:hAnsi="Arial" w:cs="Arial"/>
          <w:sz w:val="20"/>
          <w:szCs w:val="20"/>
        </w:rPr>
      </w:pPr>
    </w:p>
    <w:p w:rsidR="009A0ACB" w:rsidRPr="001D7643" w:rsidRDefault="00EE51FE" w:rsidP="00EE51F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40 (</w:t>
      </w:r>
      <w:hyperlink r:id="rId19" w:history="1">
        <w:r w:rsidR="009A0ACB" w:rsidRPr="001D7643">
          <w:rPr>
            <w:rStyle w:val="Hyperlink"/>
            <w:rFonts w:ascii="Arial" w:hAnsi="Arial" w:cs="Arial"/>
            <w:i/>
            <w:sz w:val="20"/>
            <w:szCs w:val="20"/>
          </w:rPr>
          <w:t>http://redmine.ogf.org/boards/15/topics/40</w:t>
        </w:r>
      </w:hyperlink>
      <w:r w:rsidRPr="001D7643">
        <w:rPr>
          <w:rFonts w:ascii="Arial" w:hAnsi="Arial" w:cs="Arial"/>
          <w:i/>
          <w:color w:val="000000" w:themeColor="text1"/>
          <w:sz w:val="20"/>
          <w:szCs w:val="20"/>
        </w:rPr>
        <w:t>)</w:t>
      </w:r>
      <w:r w:rsidR="009A0ACB" w:rsidRPr="001D7643">
        <w:rPr>
          <w:rFonts w:ascii="Arial" w:hAnsi="Arial" w:cs="Arial"/>
          <w:i/>
          <w:color w:val="000000" w:themeColor="text1"/>
          <w:sz w:val="20"/>
          <w:szCs w:val="20"/>
        </w:rPr>
        <w:t xml:space="preserve"> to clarify %WSP*; on its own:</w:t>
      </w:r>
      <w:ins w:id="143" w:author="Steve Hanson" w:date="2014-09-03T12:09:00Z">
        <w:r w:rsidR="00E838FB">
          <w:rPr>
            <w:rFonts w:ascii="Arial" w:hAnsi="Arial" w:cs="Arial"/>
            <w:i/>
            <w:color w:val="000000" w:themeColor="text1"/>
            <w:sz w:val="20"/>
            <w:szCs w:val="20"/>
          </w:rPr>
          <w:t xml:space="preserve"> Further updated on 2014-09-02 to allow %ES; </w:t>
        </w:r>
      </w:ins>
      <w:ins w:id="144" w:author="Steve Hanson" w:date="2014-09-03T12:10:00Z">
        <w:r w:rsidR="00E838FB">
          <w:rPr>
            <w:rFonts w:ascii="Arial" w:hAnsi="Arial" w:cs="Arial"/>
            <w:i/>
            <w:color w:val="000000" w:themeColor="text1"/>
            <w:sz w:val="20"/>
            <w:szCs w:val="20"/>
          </w:rPr>
          <w:t xml:space="preserve">where it </w:t>
        </w:r>
      </w:ins>
      <w:ins w:id="145" w:author="Steve Hanson" w:date="2014-09-03T12:09:00Z">
        <w:r w:rsidR="00E838FB">
          <w:rPr>
            <w:rFonts w:ascii="Arial" w:hAnsi="Arial" w:cs="Arial"/>
            <w:i/>
            <w:color w:val="000000" w:themeColor="text1"/>
            <w:sz w:val="20"/>
            <w:szCs w:val="20"/>
          </w:rPr>
          <w:t>match</w:t>
        </w:r>
      </w:ins>
      <w:ins w:id="146" w:author="Steve Hanson" w:date="2014-09-03T12:10:00Z">
        <w:r w:rsidR="00E838FB">
          <w:rPr>
            <w:rFonts w:ascii="Arial" w:hAnsi="Arial" w:cs="Arial"/>
            <w:i/>
            <w:color w:val="000000" w:themeColor="text1"/>
            <w:sz w:val="20"/>
            <w:szCs w:val="20"/>
          </w:rPr>
          <w:t>es %WSP*</w:t>
        </w:r>
        <w:proofErr w:type="gramStart"/>
        <w:r w:rsidR="00E838FB">
          <w:rPr>
            <w:rFonts w:ascii="Arial" w:hAnsi="Arial" w:cs="Arial"/>
            <w:i/>
            <w:color w:val="000000" w:themeColor="text1"/>
            <w:sz w:val="20"/>
            <w:szCs w:val="20"/>
          </w:rPr>
          <w:t>;.</w:t>
        </w:r>
      </w:ins>
      <w:proofErr w:type="gramEnd"/>
    </w:p>
    <w:p w:rsidR="00EE51FE" w:rsidRPr="001D7643" w:rsidRDefault="00EE51FE" w:rsidP="00EE51FE">
      <w:pPr>
        <w:autoSpaceDE w:val="0"/>
        <w:rPr>
          <w:rFonts w:ascii="Arial" w:hAnsi="Arial" w:cs="Arial"/>
          <w:i/>
          <w:color w:val="000000" w:themeColor="text1"/>
          <w:sz w:val="20"/>
          <w:szCs w:val="20"/>
        </w:rPr>
      </w:pPr>
    </w:p>
    <w:p w:rsidR="00D817A0" w:rsidRPr="00E838FB" w:rsidRDefault="00D817A0" w:rsidP="00084C0A">
      <w:pPr>
        <w:suppressAutoHyphens w:val="0"/>
        <w:autoSpaceDE w:val="0"/>
        <w:autoSpaceDN w:val="0"/>
        <w:adjustRightInd w:val="0"/>
        <w:rPr>
          <w:rFonts w:ascii="Arial" w:hAnsi="Arial" w:cs="Arial"/>
          <w:strike/>
          <w:sz w:val="20"/>
          <w:szCs w:val="20"/>
        </w:rPr>
      </w:pPr>
      <w:r w:rsidRPr="001D7643">
        <w:rPr>
          <w:rFonts w:ascii="Arial" w:hAnsi="Arial" w:cs="Arial"/>
          <w:sz w:val="20"/>
          <w:szCs w:val="20"/>
        </w:rPr>
        <w:t>The initiator, terminator, and separator properties can have the character class entities NL, WSP, WSP+, WSP*</w:t>
      </w:r>
      <w:r w:rsidR="00EE51FE" w:rsidRPr="001D7643">
        <w:rPr>
          <w:rFonts w:ascii="Arial" w:hAnsi="Arial" w:cs="Arial"/>
          <w:sz w:val="20"/>
          <w:szCs w:val="20"/>
        </w:rPr>
        <w:t xml:space="preserve">, </w:t>
      </w:r>
      <w:ins w:id="147" w:author="Steve Hanson" w:date="2014-09-03T12:10:00Z">
        <w:r w:rsidR="00E838FB">
          <w:rPr>
            <w:rFonts w:ascii="Arial" w:hAnsi="Arial" w:cs="Arial"/>
            <w:sz w:val="20"/>
            <w:szCs w:val="20"/>
          </w:rPr>
          <w:t xml:space="preserve">ES </w:t>
        </w:r>
      </w:ins>
      <w:r w:rsidR="00EE51FE" w:rsidRPr="001D7643">
        <w:rPr>
          <w:rFonts w:ascii="Arial" w:hAnsi="Arial" w:cs="Arial"/>
          <w:strike/>
          <w:sz w:val="20"/>
          <w:szCs w:val="20"/>
        </w:rPr>
        <w:t>but not WSP* on its own</w:t>
      </w:r>
      <w:r w:rsidRPr="001D7643">
        <w:rPr>
          <w:rFonts w:ascii="Arial" w:hAnsi="Arial" w:cs="Arial"/>
          <w:sz w:val="20"/>
          <w:szCs w:val="20"/>
        </w:rPr>
        <w:t>.</w:t>
      </w:r>
      <w:r w:rsidRPr="00E838FB">
        <w:rPr>
          <w:rFonts w:ascii="Arial" w:hAnsi="Arial" w:cs="Arial"/>
          <w:strike/>
          <w:color w:val="009900"/>
          <w:sz w:val="20"/>
          <w:szCs w:val="20"/>
        </w:rPr>
        <w:t xml:space="preserve"> They cannot have ES.</w:t>
      </w:r>
    </w:p>
    <w:p w:rsidR="00EE51FE" w:rsidRPr="001D7643" w:rsidRDefault="00EE51FE" w:rsidP="00084C0A">
      <w:pPr>
        <w:suppressAutoHyphens w:val="0"/>
        <w:autoSpaceDE w:val="0"/>
        <w:autoSpaceDN w:val="0"/>
        <w:adjustRightInd w:val="0"/>
        <w:rPr>
          <w:rFonts w:ascii="Arial" w:hAnsi="Arial" w:cs="Arial"/>
          <w:sz w:val="20"/>
          <w:szCs w:val="20"/>
        </w:rPr>
      </w:pPr>
    </w:p>
    <w:p w:rsidR="00E838FB" w:rsidRDefault="00E838FB" w:rsidP="00084C0A">
      <w:pPr>
        <w:suppressAutoHyphens w:val="0"/>
        <w:autoSpaceDE w:val="0"/>
        <w:autoSpaceDN w:val="0"/>
        <w:adjustRightInd w:val="0"/>
        <w:rPr>
          <w:ins w:id="148" w:author="Steve Hanson" w:date="2014-09-03T12:13:00Z"/>
          <w:rFonts w:ascii="Arial" w:hAnsi="Arial" w:cs="Arial"/>
          <w:sz w:val="20"/>
          <w:szCs w:val="20"/>
        </w:rPr>
      </w:pPr>
      <w:ins w:id="149" w:author="Steve Hanson" w:date="2014-09-03T12:12:00Z">
        <w:r>
          <w:rPr>
            <w:rFonts w:ascii="Arial" w:hAnsi="Arial" w:cs="Arial"/>
            <w:sz w:val="20"/>
            <w:szCs w:val="20"/>
          </w:rPr>
          <w:t xml:space="preserve">ES must not appear as the only </w:t>
        </w:r>
      </w:ins>
      <w:ins w:id="150" w:author="Steve Hanson" w:date="2014-09-03T12:13:00Z">
        <w:r>
          <w:rPr>
            <w:rFonts w:ascii="Arial" w:hAnsi="Arial" w:cs="Arial"/>
            <w:sz w:val="20"/>
            <w:szCs w:val="20"/>
          </w:rPr>
          <w:t>DFDL string literal in the property.</w:t>
        </w:r>
      </w:ins>
      <w:ins w:id="151" w:author="Steve Hanson" w:date="2014-09-03T12:14:00Z">
        <w:r>
          <w:rPr>
            <w:rFonts w:ascii="Arial" w:hAnsi="Arial" w:cs="Arial"/>
            <w:sz w:val="20"/>
            <w:szCs w:val="20"/>
          </w:rPr>
          <w:t xml:space="preserve"> It can only appear as one of a member of a list.</w:t>
        </w:r>
      </w:ins>
    </w:p>
    <w:p w:rsidR="00E838FB" w:rsidRDefault="00E838FB" w:rsidP="00084C0A">
      <w:pPr>
        <w:suppressAutoHyphens w:val="0"/>
        <w:autoSpaceDE w:val="0"/>
        <w:autoSpaceDN w:val="0"/>
        <w:adjustRightInd w:val="0"/>
        <w:rPr>
          <w:ins w:id="152" w:author="Steve Hanson" w:date="2014-09-03T12:12:00Z"/>
          <w:rFonts w:ascii="Arial" w:hAnsi="Arial" w:cs="Arial"/>
          <w:sz w:val="20"/>
          <w:szCs w:val="20"/>
        </w:rPr>
      </w:pPr>
    </w:p>
    <w:p w:rsidR="00EE51FE" w:rsidRPr="001D7643" w:rsidRDefault="00E838FB" w:rsidP="00084C0A">
      <w:pPr>
        <w:suppressAutoHyphens w:val="0"/>
        <w:autoSpaceDE w:val="0"/>
        <w:autoSpaceDN w:val="0"/>
        <w:adjustRightInd w:val="0"/>
        <w:rPr>
          <w:rFonts w:ascii="Arial" w:hAnsi="Arial" w:cs="Arial"/>
          <w:sz w:val="20"/>
          <w:szCs w:val="20"/>
        </w:rPr>
      </w:pPr>
      <w:ins w:id="153" w:author="Steve Hanson" w:date="2014-09-03T12:13:00Z">
        <w:r>
          <w:rPr>
            <w:rFonts w:ascii="Arial" w:hAnsi="Arial" w:cs="Arial"/>
            <w:sz w:val="20"/>
            <w:szCs w:val="20"/>
          </w:rPr>
          <w:lastRenderedPageBreak/>
          <w:t>L</w:t>
        </w:r>
      </w:ins>
      <w:del w:id="154" w:author="Steve Hanson" w:date="2014-09-03T12:13:00Z">
        <w:r w:rsidR="00EE51FE" w:rsidRPr="001D7643" w:rsidDel="00E838FB">
          <w:rPr>
            <w:rFonts w:ascii="Arial" w:hAnsi="Arial" w:cs="Arial"/>
            <w:sz w:val="20"/>
            <w:szCs w:val="20"/>
          </w:rPr>
          <w:delText>However l</w:delText>
        </w:r>
      </w:del>
      <w:r w:rsidR="00EE51FE" w:rsidRPr="001D7643">
        <w:rPr>
          <w:rFonts w:ascii="Arial" w:hAnsi="Arial" w:cs="Arial"/>
          <w:sz w:val="20"/>
          <w:szCs w:val="20"/>
        </w:rPr>
        <w:t>imitations apply when WSP* appears on its own, whether as a single DFDL string literal or as a member of a list of DFDL string literals</w:t>
      </w:r>
      <w:ins w:id="155" w:author="Steve Hanson" w:date="2014-09-03T12:12:00Z">
        <w:r>
          <w:rPr>
            <w:rFonts w:ascii="Arial" w:hAnsi="Arial" w:cs="Arial"/>
            <w:sz w:val="20"/>
            <w:szCs w:val="20"/>
          </w:rPr>
          <w:t xml:space="preserve">, or when ES appears as a member of a list </w:t>
        </w:r>
      </w:ins>
      <w:del w:id="156" w:author="Steve Hanson" w:date="2014-09-03T12:12:00Z">
        <w:r w:rsidR="00EE51FE" w:rsidRPr="001D7643" w:rsidDel="00E838FB">
          <w:rPr>
            <w:rFonts w:ascii="Arial" w:hAnsi="Arial" w:cs="Arial"/>
            <w:sz w:val="20"/>
            <w:szCs w:val="20"/>
          </w:rPr>
          <w:delText>.</w:delText>
        </w:r>
      </w:del>
      <w:ins w:id="157" w:author="Steve Hanson" w:date="2014-09-03T12:13:00Z">
        <w:r>
          <w:rPr>
            <w:rFonts w:ascii="Arial" w:hAnsi="Arial" w:cs="Arial"/>
            <w:sz w:val="20"/>
            <w:szCs w:val="20"/>
          </w:rPr>
          <w:t>of DFDL string literals:</w:t>
        </w:r>
      </w:ins>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initiator: disallowed when dfdl:initiatedContent is 'yes'.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terminato</w:t>
      </w:r>
      <w:bookmarkStart w:id="158" w:name="_GoBack"/>
      <w:bookmarkEnd w:id="158"/>
      <w:r w:rsidRPr="001D7643">
        <w:rPr>
          <w:rFonts w:ascii="Arial" w:eastAsia="Times New Roman" w:hAnsi="Arial" w:cs="Arial"/>
          <w:sz w:val="20"/>
          <w:szCs w:val="20"/>
          <w:lang w:eastAsia="en-GB"/>
        </w:rPr>
        <w:t>r: disallowed when determining the length of a component by scanning for delimiters.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separator: disallowed when determining the length of a component by scanning for delimiters.</w:t>
      </w:r>
    </w:p>
    <w:p w:rsidR="00084C0A" w:rsidRPr="001D7643" w:rsidRDefault="00084C0A" w:rsidP="00084C0A">
      <w:pPr>
        <w:pStyle w:val="ListParagraph"/>
        <w:suppressAutoHyphens w:val="0"/>
        <w:autoSpaceDE w:val="0"/>
        <w:autoSpaceDN w:val="0"/>
        <w:adjustRightInd w:val="0"/>
        <w:rPr>
          <w:rFonts w:ascii="Arial" w:hAnsi="Arial" w:cs="Arial"/>
          <w:b/>
          <w:sz w:val="20"/>
          <w:szCs w:val="20"/>
        </w:rPr>
      </w:pPr>
    </w:p>
    <w:p w:rsidR="00652479" w:rsidRPr="001D7643" w:rsidRDefault="003A67FA"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2.149</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raw byte entities feature is added to the list of optional features in the standard.</w:t>
      </w:r>
    </w:p>
    <w:p w:rsidR="00345130" w:rsidRPr="001D7643" w:rsidRDefault="00345130" w:rsidP="00652479">
      <w:pPr>
        <w:suppressAutoHyphens w:val="0"/>
        <w:autoSpaceDE w:val="0"/>
        <w:autoSpaceDN w:val="0"/>
        <w:adjustRightInd w:val="0"/>
        <w:rPr>
          <w:rFonts w:ascii="Arial" w:hAnsi="Arial" w:cs="Arial"/>
          <w:sz w:val="20"/>
          <w:szCs w:val="20"/>
        </w:rPr>
      </w:pPr>
    </w:p>
    <w:p w:rsidR="00345130" w:rsidRPr="001D7643" w:rsidRDefault="00345130"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2.150. </w:t>
      </w:r>
      <w:r w:rsidRPr="001D7643">
        <w:rPr>
          <w:rFonts w:ascii="Arial" w:hAnsi="Arial" w:cs="Arial"/>
          <w:i/>
          <w:sz w:val="20"/>
          <w:szCs w:val="20"/>
        </w:rPr>
        <w:t>Section</w:t>
      </w:r>
      <w:r w:rsidR="00DE631A" w:rsidRPr="001D7643">
        <w:rPr>
          <w:rFonts w:ascii="Arial" w:hAnsi="Arial" w:cs="Arial"/>
          <w:i/>
          <w:sz w:val="20"/>
          <w:szCs w:val="20"/>
        </w:rPr>
        <w:t xml:space="preserve"> 13.11.1</w:t>
      </w:r>
      <w:r w:rsidR="001C1261" w:rsidRPr="001D7643">
        <w:rPr>
          <w:rFonts w:ascii="Arial" w:hAnsi="Arial" w:cs="Arial"/>
          <w:i/>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Property c</w:t>
      </w:r>
      <w:r w:rsidR="00DE631A" w:rsidRPr="001D7643">
        <w:rPr>
          <w:rFonts w:ascii="Arial" w:hAnsi="Arial" w:cs="Arial"/>
          <w:sz w:val="20"/>
          <w:szCs w:val="20"/>
        </w:rPr>
        <w:t>alendar</w:t>
      </w:r>
      <w:r w:rsidR="001C1261" w:rsidRPr="001D7643">
        <w:rPr>
          <w:rFonts w:ascii="Arial" w:hAnsi="Arial" w:cs="Arial"/>
          <w:sz w:val="20"/>
          <w:szCs w:val="20"/>
        </w:rPr>
        <w:t>P</w:t>
      </w:r>
      <w:r w:rsidR="00DE631A" w:rsidRPr="001D7643">
        <w:rPr>
          <w:rFonts w:ascii="Arial" w:hAnsi="Arial" w:cs="Arial"/>
          <w:sz w:val="20"/>
          <w:szCs w:val="20"/>
        </w:rPr>
        <w:t>attern:</w:t>
      </w:r>
      <w:r w:rsidRPr="001D7643">
        <w:rPr>
          <w:rFonts w:ascii="Arial" w:hAnsi="Arial" w:cs="Arial"/>
          <w:sz w:val="20"/>
          <w:szCs w:val="20"/>
        </w:rPr>
        <w:t xml:space="preserve"> Add support for calendar pattern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Pr="001D7643">
        <w:rPr>
          <w:rFonts w:ascii="Arial" w:hAnsi="Arial" w:cs="Arial"/>
          <w:sz w:val="20"/>
          <w:szCs w:val="20"/>
        </w:rPr>
        <w:t xml:space="preserve"> </w:t>
      </w:r>
      <w:r w:rsidR="001C1261" w:rsidRPr="001D7643">
        <w:rPr>
          <w:rFonts w:ascii="Arial" w:hAnsi="Arial" w:cs="Arial"/>
          <w:sz w:val="20"/>
          <w:szCs w:val="20"/>
        </w:rPr>
        <w:t xml:space="preserve">(6 x ‘E’) </w:t>
      </w:r>
      <w:r w:rsidRPr="001D7643">
        <w:rPr>
          <w:rFonts w:ascii="Arial" w:hAnsi="Arial" w:cs="Arial"/>
          <w:sz w:val="20"/>
          <w:szCs w:val="20"/>
        </w:rPr>
        <w:t xml:space="preserve">and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 xml:space="preserve">(6 x ‘e’) </w:t>
      </w:r>
      <w:r w:rsidR="00DE631A" w:rsidRPr="001D7643">
        <w:rPr>
          <w:rFonts w:ascii="Arial" w:hAnsi="Arial" w:cs="Arial"/>
          <w:sz w:val="20"/>
          <w:szCs w:val="20"/>
        </w:rPr>
        <w:t>provided by ICU</w:t>
      </w:r>
      <w:r w:rsidR="001C1261" w:rsidRPr="001D7643">
        <w:rPr>
          <w:rFonts w:ascii="Arial" w:hAnsi="Arial" w:cs="Arial"/>
          <w:sz w:val="20"/>
          <w:szCs w:val="20"/>
        </w:rPr>
        <w:t>, which provide a 2 letter abbreviation, eg, ‘Mo’</w:t>
      </w:r>
      <w:r w:rsidR="00DE631A" w:rsidRPr="001D7643">
        <w:rPr>
          <w:rFonts w:ascii="Arial" w:hAnsi="Arial" w:cs="Arial"/>
          <w:sz w:val="20"/>
          <w:szCs w:val="20"/>
        </w:rPr>
        <w:t xml:space="preserve">. </w:t>
      </w:r>
    </w:p>
    <w:p w:rsidR="00DE631A" w:rsidRPr="001D7643" w:rsidRDefault="00DE631A" w:rsidP="00652479">
      <w:pPr>
        <w:suppressAutoHyphens w:val="0"/>
        <w:autoSpaceDE w:val="0"/>
        <w:autoSpaceDN w:val="0"/>
        <w:adjustRightInd w:val="0"/>
        <w:rPr>
          <w:rFonts w:ascii="Arial" w:hAnsi="Arial" w:cs="Arial"/>
          <w:sz w:val="20"/>
          <w:szCs w:val="20"/>
        </w:rPr>
      </w:pPr>
    </w:p>
    <w:p w:rsidR="00A443DD" w:rsidRPr="001D7643" w:rsidRDefault="00DE631A"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The 'EEEEE' (5 </w:t>
      </w:r>
      <w:r w:rsidR="001C1261" w:rsidRPr="001D7643">
        <w:rPr>
          <w:rFonts w:ascii="Arial" w:hAnsi="Arial" w:cs="Arial"/>
          <w:sz w:val="20"/>
          <w:szCs w:val="20"/>
        </w:rPr>
        <w:t>x ‘</w:t>
      </w:r>
      <w:r w:rsidRPr="001D7643">
        <w:rPr>
          <w:rFonts w:ascii="Arial" w:hAnsi="Arial" w:cs="Arial"/>
          <w:sz w:val="20"/>
          <w:szCs w:val="20"/>
        </w:rPr>
        <w:t xml:space="preserve">E') form is broken in some versions of the ICU library. Implementations should either fix this or release-note the limitation. The DFDL specification includes the </w:t>
      </w:r>
      <w:r w:rsidR="001C1261" w:rsidRPr="001D7643">
        <w:rPr>
          <w:rFonts w:ascii="Arial" w:hAnsi="Arial" w:cs="Arial"/>
          <w:sz w:val="20"/>
          <w:szCs w:val="20"/>
        </w:rPr>
        <w:t>‘</w:t>
      </w:r>
      <w:r w:rsidRPr="001D7643">
        <w:rPr>
          <w:rFonts w:ascii="Arial" w:hAnsi="Arial" w:cs="Arial"/>
          <w:sz w:val="20"/>
          <w:szCs w:val="20"/>
        </w:rPr>
        <w:t>EEEEE</w:t>
      </w:r>
      <w:r w:rsidR="001C1261" w:rsidRPr="001D7643">
        <w:rPr>
          <w:rFonts w:ascii="Arial" w:hAnsi="Arial" w:cs="Arial"/>
          <w:sz w:val="20"/>
          <w:szCs w:val="20"/>
        </w:rPr>
        <w:t>’</w:t>
      </w:r>
      <w:r w:rsidRPr="001D7643">
        <w:rPr>
          <w:rFonts w:ascii="Arial" w:hAnsi="Arial" w:cs="Arial"/>
          <w:sz w:val="20"/>
          <w:szCs w:val="20"/>
        </w:rPr>
        <w:t xml:space="preserve"> functionality as specified by ICU, irrespective of any bugs/flaws in ICU library versions.</w:t>
      </w:r>
      <w:r w:rsidR="00A443DD" w:rsidRPr="001D7643">
        <w:rPr>
          <w:rFonts w:ascii="Arial" w:hAnsi="Arial" w:cs="Arial"/>
          <w:sz w:val="20"/>
          <w:szCs w:val="20"/>
        </w:rPr>
        <w:t xml:space="preserve"> </w:t>
      </w:r>
    </w:p>
    <w:p w:rsidR="00A443DD" w:rsidRPr="001D7643" w:rsidRDefault="00A443DD" w:rsidP="00652479">
      <w:pPr>
        <w:suppressAutoHyphens w:val="0"/>
        <w:autoSpaceDE w:val="0"/>
        <w:autoSpaceDN w:val="0"/>
        <w:adjustRightInd w:val="0"/>
        <w:rPr>
          <w:rFonts w:ascii="Arial" w:hAnsi="Arial" w:cs="Arial"/>
          <w:sz w:val="20"/>
          <w:szCs w:val="20"/>
        </w:rPr>
      </w:pPr>
    </w:p>
    <w:p w:rsidR="00DE631A" w:rsidRPr="001D7643" w:rsidRDefault="00A443DD"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2.151</w:t>
      </w:r>
      <w:r w:rsidRPr="001D7643">
        <w:rPr>
          <w:rFonts w:ascii="Arial" w:hAnsi="Arial" w:cs="Arial"/>
          <w:sz w:val="20"/>
          <w:szCs w:val="20"/>
        </w:rPr>
        <w:t xml:space="preserve">. </w:t>
      </w:r>
      <w:r w:rsidRPr="001D7643">
        <w:rPr>
          <w:rFonts w:ascii="Arial" w:hAnsi="Arial" w:cs="Arial"/>
          <w:i/>
          <w:sz w:val="20"/>
          <w:szCs w:val="20"/>
        </w:rPr>
        <w:t>Section 13.11</w:t>
      </w:r>
      <w:r w:rsidRPr="001D7643">
        <w:rPr>
          <w:rFonts w:ascii="Arial" w:hAnsi="Arial" w:cs="Arial"/>
          <w:sz w:val="20"/>
          <w:szCs w:val="20"/>
        </w:rPr>
        <w:t xml:space="preserve">. </w:t>
      </w:r>
      <w:r w:rsidR="001C1261" w:rsidRPr="001D7643">
        <w:rPr>
          <w:rFonts w:ascii="Arial" w:hAnsi="Arial" w:cs="Arial"/>
          <w:sz w:val="20"/>
          <w:szCs w:val="20"/>
        </w:rPr>
        <w:t xml:space="preserve">Property </w:t>
      </w:r>
      <w:r w:rsidRPr="001D7643">
        <w:rPr>
          <w:rFonts w:ascii="Arial" w:hAnsi="Arial" w:cs="Arial"/>
          <w:sz w:val="20"/>
          <w:szCs w:val="20"/>
        </w:rPr>
        <w:t>calendarCheckPolicy: Clarify strict and lax behaviour as follows:</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D705A5">
      <w:pPr>
        <w:suppressAutoHyphens w:val="0"/>
        <w:rPr>
          <w:rFonts w:ascii="Arial" w:eastAsia="Times New Roman" w:hAnsi="Arial" w:cs="Arial"/>
          <w:color w:val="000000" w:themeColor="text1"/>
          <w:sz w:val="20"/>
          <w:szCs w:val="20"/>
          <w:lang w:val="en-US" w:eastAsia="en-US"/>
        </w:rPr>
      </w:pPr>
      <w:r w:rsidRPr="001D7643">
        <w:rPr>
          <w:rFonts w:ascii="Arial" w:eastAsia="Times New Roman" w:hAnsi="Arial" w:cs="Arial"/>
          <w:bCs/>
          <w:sz w:val="20"/>
          <w:szCs w:val="20"/>
          <w:u w:val="single"/>
          <w:lang w:val="en-US" w:eastAsia="en-US"/>
        </w:rPr>
        <w:t xml:space="preserve">1) Lenient parsing behaviour when in 'strict' mode: </w:t>
      </w:r>
      <w:r w:rsidRPr="001D7643">
        <w:rPr>
          <w:rFonts w:ascii="Arial" w:eastAsia="Times New Roman" w:hAnsi="Arial" w:cs="Arial"/>
          <w:sz w:val="20"/>
          <w:szCs w:val="20"/>
          <w:lang w:val="en-US" w:eastAsia="en-US"/>
        </w:rPr>
        <w:br/>
        <w:t xml:space="preserve">a) case insensitive matching for text fields </w:t>
      </w:r>
      <w:r w:rsidRPr="001D7643">
        <w:rPr>
          <w:rFonts w:ascii="Arial" w:eastAsia="Times New Roman" w:hAnsi="Arial" w:cs="Arial"/>
          <w:sz w:val="20"/>
          <w:szCs w:val="20"/>
          <w:lang w:val="en-US" w:eastAsia="en-US"/>
        </w:rPr>
        <w:br/>
        <w:t xml:space="preserve">b) MMM, MMMM, MMMMM all accept either short or long form of Month </w:t>
      </w:r>
      <w:r w:rsidRPr="001D7643">
        <w:rPr>
          <w:rFonts w:ascii="Arial" w:eastAsia="Times New Roman" w:hAnsi="Arial" w:cs="Arial"/>
          <w:sz w:val="20"/>
          <w:szCs w:val="20"/>
          <w:lang w:val="en-US" w:eastAsia="en-US"/>
        </w:rPr>
        <w:br/>
      </w:r>
      <w:r w:rsidRPr="001D7643">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1D7643">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1D7643">
        <w:rPr>
          <w:rFonts w:ascii="Arial" w:eastAsia="Times New Roman" w:hAnsi="Arial" w:cs="Arial"/>
          <w:color w:val="000000" w:themeColor="text1"/>
          <w:sz w:val="20"/>
          <w:szCs w:val="20"/>
          <w:lang w:val="en-US" w:eastAsia="en-US"/>
        </w:rPr>
        <w:br/>
      </w:r>
      <w:r w:rsidRPr="001D7643">
        <w:rPr>
          <w:rFonts w:ascii="Arial" w:eastAsia="Times New Roman" w:hAnsi="Arial" w:cs="Arial"/>
          <w:b/>
          <w:bCs/>
          <w:color w:val="000000" w:themeColor="text1"/>
          <w:sz w:val="20"/>
          <w:szCs w:val="20"/>
          <w:u w:val="single"/>
          <w:lang w:val="en-US" w:eastAsia="en-US"/>
        </w:rPr>
        <w:br/>
      </w:r>
      <w:r w:rsidRPr="001D7643">
        <w:rPr>
          <w:rFonts w:ascii="Arial" w:eastAsia="Times New Roman" w:hAnsi="Arial" w:cs="Arial"/>
          <w:bCs/>
          <w:color w:val="000000" w:themeColor="text1"/>
          <w:sz w:val="20"/>
          <w:szCs w:val="20"/>
          <w:u w:val="single"/>
          <w:lang w:val="en-US" w:eastAsia="en-US"/>
        </w:rPr>
        <w:t>2) Additional lenient parsing behaviour when in 'lax' mode:</w:t>
      </w:r>
      <w:r w:rsidRPr="001D7643">
        <w:rPr>
          <w:rFonts w:ascii="Arial" w:eastAsia="Times New Roman" w:hAnsi="Arial" w:cs="Arial"/>
          <w:color w:val="000000" w:themeColor="text1"/>
          <w:sz w:val="20"/>
          <w:szCs w:val="20"/>
          <w:lang w:val="en-US" w:eastAsia="en-US"/>
        </w:rPr>
        <w:t xml:space="preserve"> </w:t>
      </w:r>
      <w:r w:rsidRPr="001D7643">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1D7643">
        <w:rPr>
          <w:rFonts w:ascii="Arial" w:eastAsia="Times New Roman" w:hAnsi="Arial" w:cs="Arial"/>
          <w:color w:val="000000" w:themeColor="text1"/>
          <w:sz w:val="20"/>
          <w:szCs w:val="20"/>
          <w:lang w:val="en-US" w:eastAsia="en-US"/>
        </w:rPr>
        <w:br/>
        <w:t xml:space="preserve">b) ignoring a trailing dot after a non-numeric field </w:t>
      </w:r>
      <w:r w:rsidRPr="001D7643">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1D7643">
        <w:rPr>
          <w:rFonts w:ascii="Arial" w:eastAsia="Times New Roman" w:hAnsi="Arial" w:cs="Arial"/>
          <w:color w:val="000000" w:themeColor="text1"/>
          <w:sz w:val="20"/>
          <w:szCs w:val="20"/>
          <w:lang w:val="en-US" w:eastAsia="en-US"/>
        </w:rPr>
        <w:br/>
        <w:t xml:space="preserve">d) whitespace in the pattern can be missing in the data </w:t>
      </w:r>
      <w:r w:rsidRPr="001D7643">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1D7643"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1D7643">
        <w:rPr>
          <w:rFonts w:ascii="Arial" w:eastAsia="Times New Roman" w:hAnsi="Arial" w:cs="Arial"/>
          <w:color w:val="000000" w:themeColor="text1"/>
          <w:sz w:val="20"/>
          <w:szCs w:val="20"/>
          <w:lang w:val="en-US" w:eastAsia="en-US"/>
        </w:rPr>
        <w:t>**** Only in ICU4C</w:t>
      </w:r>
      <w:r w:rsidR="00BE7AAD" w:rsidRPr="001D7643">
        <w:rPr>
          <w:rFonts w:ascii="Arial" w:eastAsia="Times New Roman" w:hAnsi="Arial" w:cs="Arial"/>
          <w:color w:val="000000" w:themeColor="text1"/>
          <w:sz w:val="20"/>
          <w:szCs w:val="20"/>
          <w:lang w:val="en-US" w:eastAsia="en-US"/>
        </w:rPr>
        <w:t xml:space="preserve"> as of ICU 51</w:t>
      </w:r>
      <w:r w:rsidRPr="001D7643">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2.152</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14.4</w:t>
      </w:r>
      <w:r w:rsidR="001C1261" w:rsidRPr="001D7643">
        <w:rPr>
          <w:rFonts w:ascii="Arial" w:hAnsi="Arial" w:cs="Arial"/>
          <w:sz w:val="20"/>
          <w:szCs w:val="20"/>
        </w:rPr>
        <w:t>.</w:t>
      </w:r>
      <w:r w:rsidRPr="001D7643">
        <w:rPr>
          <w:rFonts w:ascii="Arial" w:hAnsi="Arial" w:cs="Arial"/>
          <w:sz w:val="20"/>
          <w:szCs w:val="20"/>
        </w:rPr>
        <w:t xml:space="preserve"> </w:t>
      </w:r>
      <w:proofErr w:type="gramStart"/>
      <w:r w:rsidRPr="001D7643">
        <w:rPr>
          <w:rFonts w:ascii="Arial" w:hAnsi="Arial" w:cs="Arial"/>
          <w:sz w:val="20"/>
          <w:szCs w:val="20"/>
        </w:rPr>
        <w:t>Clarifications around sequences containing floating elements.</w:t>
      </w:r>
      <w:proofErr w:type="gramEnd"/>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1C126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A</w:t>
      </w:r>
      <w:r w:rsidR="00332071" w:rsidRPr="001D7643">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Change wording</w:t>
      </w:r>
      <w:r w:rsidR="00200075" w:rsidRPr="001D7643">
        <w:rPr>
          <w:rFonts w:ascii="Arial" w:hAnsi="Arial" w:cs="Arial"/>
          <w:sz w:val="20"/>
          <w:szCs w:val="20"/>
        </w:rPr>
        <w:t xml:space="preserve"> to</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Cs/>
          <w:color w:val="000000" w:themeColor="text1"/>
          <w:sz w:val="20"/>
          <w:szCs w:val="20"/>
        </w:rPr>
      </w:pPr>
      <w:r w:rsidRPr="001D7643">
        <w:rPr>
          <w:rFonts w:ascii="Arial" w:hAnsi="Arial" w:cs="Arial"/>
          <w:iCs/>
          <w:color w:val="000000" w:themeColor="text1"/>
          <w:sz w:val="20"/>
          <w:szCs w:val="20"/>
        </w:rPr>
        <w:lastRenderedPageBreak/>
        <w:t>"An ordered sequence of n element children all with dfdl</w:t>
      </w:r>
      <w:proofErr w:type="gramStart"/>
      <w:r w:rsidRPr="001D7643">
        <w:rPr>
          <w:rFonts w:ascii="Arial" w:hAnsi="Arial" w:cs="Arial"/>
          <w:iCs/>
          <w:color w:val="000000" w:themeColor="text1"/>
          <w:sz w:val="20"/>
          <w:szCs w:val="20"/>
        </w:rPr>
        <w:t>:floating</w:t>
      </w:r>
      <w:proofErr w:type="gramEnd"/>
      <w:r w:rsidRPr="001D7643">
        <w:rPr>
          <w:rFonts w:ascii="Arial" w:hAnsi="Arial" w:cs="Arial"/>
          <w:iCs/>
          <w:color w:val="000000" w:themeColor="text1"/>
          <w:sz w:val="20"/>
          <w:szCs w:val="20"/>
        </w:rPr>
        <w:t>='yes' is equivalent to an unordered sequence with the same n element children with dfdl:floating='no'."</w:t>
      </w:r>
    </w:p>
    <w:p w:rsidR="00332071" w:rsidRPr="001D7643" w:rsidRDefault="00332071" w:rsidP="00652479">
      <w:pPr>
        <w:suppressAutoHyphens w:val="0"/>
        <w:autoSpaceDE w:val="0"/>
        <w:autoSpaceDN w:val="0"/>
        <w:adjustRightInd w:val="0"/>
        <w:rPr>
          <w:rFonts w:ascii="Arial" w:hAnsi="Arial" w:cs="Arial"/>
          <w:i/>
          <w:iCs/>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Add </w:t>
      </w:r>
      <w:r w:rsidR="001C1261" w:rsidRPr="001D7643">
        <w:rPr>
          <w:rFonts w:ascii="Arial" w:hAnsi="Arial" w:cs="Arial"/>
          <w:sz w:val="20"/>
          <w:szCs w:val="20"/>
        </w:rPr>
        <w:t>restrictions</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
          <w:iCs/>
          <w:sz w:val="20"/>
          <w:szCs w:val="20"/>
        </w:rPr>
      </w:pPr>
      <w:r w:rsidRPr="001D7643">
        <w:rPr>
          <w:rFonts w:ascii="Arial" w:hAnsi="Arial" w:cs="Arial"/>
          <w:sz w:val="20"/>
          <w:szCs w:val="20"/>
        </w:rPr>
        <w:t>It is a schema definition error if an element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is an optional element or an array element and its dfdl:occursCountKind property is not ‘parsed’.</w:t>
      </w:r>
      <w:r w:rsidRPr="001D7643">
        <w:rPr>
          <w:rFonts w:ascii="Arial" w:hAnsi="Arial" w:cs="Arial"/>
        </w:rPr>
        <w:t xml:space="preserve"> </w:t>
      </w:r>
      <w:r w:rsidRPr="001D7643">
        <w:rPr>
          <w:rFonts w:ascii="Arial" w:hAnsi="Arial" w:cs="Arial"/>
          <w:sz w:val="20"/>
          <w:szCs w:val="20"/>
        </w:rPr>
        <w:br/>
      </w:r>
      <w:r w:rsidRPr="001D7643">
        <w:rPr>
          <w:rFonts w:ascii="Arial" w:hAnsi="Arial" w:cs="Arial"/>
          <w:sz w:val="20"/>
          <w:szCs w:val="20"/>
        </w:rPr>
        <w:br/>
        <w:t>It is a schema definition error if two or more elements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in the same group have the same name and the same namespace.</w:t>
      </w:r>
    </w:p>
    <w:p w:rsidR="00332071" w:rsidRPr="001D7643" w:rsidRDefault="00332071" w:rsidP="00652479">
      <w:pPr>
        <w:suppressAutoHyphens w:val="0"/>
        <w:autoSpaceDE w:val="0"/>
        <w:autoSpaceDN w:val="0"/>
        <w:adjustRightInd w:val="0"/>
        <w:rPr>
          <w:rFonts w:ascii="Arial" w:hAnsi="Arial" w:cs="Arial"/>
          <w:i/>
          <w:iCs/>
          <w:sz w:val="20"/>
          <w:szCs w:val="20"/>
        </w:rPr>
      </w:pPr>
    </w:p>
    <w:p w:rsidR="00084C0A" w:rsidRPr="001D7643" w:rsidRDefault="00084C0A"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2.153</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3, 12.3.7.2</w:t>
      </w:r>
      <w:r w:rsidR="001C1261" w:rsidRPr="001D7643">
        <w:rPr>
          <w:rFonts w:ascii="Arial" w:hAnsi="Arial" w:cs="Arial"/>
          <w:sz w:val="20"/>
          <w:szCs w:val="20"/>
        </w:rPr>
        <w:t>.</w:t>
      </w:r>
      <w:r w:rsidRPr="001D7643">
        <w:rPr>
          <w:rFonts w:ascii="Arial" w:hAnsi="Arial" w:cs="Arial"/>
          <w:sz w:val="20"/>
          <w:szCs w:val="20"/>
        </w:rPr>
        <w:t xml:space="preserve"> Clarify length of elements with binary representation. Separate </w:t>
      </w:r>
      <w:r w:rsidR="001C1261" w:rsidRPr="001D7643">
        <w:rPr>
          <w:rFonts w:ascii="Arial" w:hAnsi="Arial" w:cs="Arial"/>
          <w:sz w:val="20"/>
          <w:szCs w:val="20"/>
        </w:rPr>
        <w:t xml:space="preserve">the </w:t>
      </w:r>
      <w:r w:rsidRPr="001D7643">
        <w:rPr>
          <w:rFonts w:ascii="Arial" w:hAnsi="Arial" w:cs="Arial"/>
          <w:sz w:val="20"/>
          <w:szCs w:val="20"/>
        </w:rPr>
        <w:t>material about computing the values of elements of binary representation.</w:t>
      </w:r>
    </w:p>
    <w:p w:rsidR="00084C0A" w:rsidRPr="001D7643" w:rsidRDefault="00084C0A" w:rsidP="00084C0A">
      <w:pPr>
        <w:suppressAutoHyphens w:val="0"/>
        <w:autoSpaceDE w:val="0"/>
        <w:autoSpaceDN w:val="0"/>
        <w:adjustRightInd w:val="0"/>
        <w:rPr>
          <w:rFonts w:ascii="Arial" w:hAnsi="Arial" w:cs="Arial"/>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to glossary entries, moving them out of the sections on length. </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Position</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String</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Add new glossary entries for thes</w:t>
      </w:r>
      <w:r w:rsidR="001F2E30" w:rsidRPr="001D7643">
        <w:rPr>
          <w:rFonts w:ascii="Arial" w:hAnsi="Arial" w:cs="Arial"/>
          <w:sz w:val="20"/>
          <w:szCs w:val="20"/>
        </w:rPr>
        <w:t>e terms, which we use repeatedly.</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Data Stream</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Binary</w:t>
      </w:r>
      <w:r w:rsidR="001F2E30" w:rsidRPr="001D7643">
        <w:rPr>
          <w:rFonts w:ascii="Arial" w:hAnsi="Arial" w:cs="Arial"/>
          <w:sz w:val="20"/>
          <w:szCs w:val="20"/>
        </w:rPr>
        <w:t xml:space="preserve"> - clarify ambiguity around binary meaning not text, and binary meaning twos-complement.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Decimal</w:t>
      </w:r>
      <w:r w:rsidR="001F2E30" w:rsidRPr="001D7643">
        <w:rPr>
          <w:rFonts w:ascii="Arial" w:hAnsi="Arial" w:cs="Arial"/>
          <w:sz w:val="20"/>
          <w:szCs w:val="20"/>
        </w:rPr>
        <w:t xml:space="preserve"> - clarify ambiguity around decimal mean</w:t>
      </w:r>
      <w:r w:rsidR="001C1261" w:rsidRPr="001D7643">
        <w:rPr>
          <w:rFonts w:ascii="Arial" w:hAnsi="Arial" w:cs="Arial"/>
          <w:sz w:val="20"/>
          <w:szCs w:val="20"/>
        </w:rPr>
        <w:t>i</w:t>
      </w:r>
      <w:r w:rsidR="001F2E30" w:rsidRPr="001D7643">
        <w:rPr>
          <w:rFonts w:ascii="Arial" w:hAnsi="Arial" w:cs="Arial"/>
          <w:sz w:val="20"/>
          <w:szCs w:val="20"/>
        </w:rPr>
        <w:t>ng base-10, and decimal meaning binary packed representations.</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Text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Twos-Complement</w:t>
      </w:r>
    </w:p>
    <w:p w:rsidR="001F2E30" w:rsidRPr="001D7643" w:rsidRDefault="001F2E30" w:rsidP="001F2E30">
      <w:pPr>
        <w:suppressAutoHyphens w:val="0"/>
        <w:autoSpaceDE w:val="0"/>
        <w:autoSpaceDN w:val="0"/>
        <w:adjustRightInd w:val="0"/>
        <w:rPr>
          <w:rFonts w:ascii="Arial" w:hAnsi="Arial" w:cs="Arial"/>
          <w:b/>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Change titles of </w:t>
      </w:r>
      <w:r w:rsidR="00453413" w:rsidRPr="001D7643">
        <w:rPr>
          <w:rFonts w:ascii="Arial" w:hAnsi="Arial" w:cs="Arial"/>
          <w:sz w:val="20"/>
          <w:szCs w:val="20"/>
        </w:rPr>
        <w:t>sub-</w:t>
      </w:r>
      <w:r w:rsidRPr="001D7643">
        <w:rPr>
          <w:rFonts w:ascii="Arial" w:hAnsi="Arial" w:cs="Arial"/>
          <w:sz w:val="20"/>
          <w:szCs w:val="20"/>
        </w:rPr>
        <w:t>section 12.3.7.1 "… with dfdl:representation 'text', to "</w:t>
      </w:r>
      <w:r w:rsidR="001C1261" w:rsidRPr="001D7643">
        <w:rPr>
          <w:rFonts w:ascii="Arial" w:hAnsi="Arial" w:cs="Arial"/>
          <w:sz w:val="20"/>
          <w:szCs w:val="20"/>
        </w:rPr>
        <w:t>…</w:t>
      </w:r>
      <w:r w:rsidRPr="001D7643">
        <w:rPr>
          <w:rFonts w:ascii="Arial" w:hAnsi="Arial" w:cs="Arial"/>
          <w:sz w:val="20"/>
          <w:szCs w:val="20"/>
        </w:rPr>
        <w:t>with textual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New </w:t>
      </w:r>
      <w:r w:rsidR="00453413" w:rsidRPr="001D7643">
        <w:rPr>
          <w:rFonts w:ascii="Arial" w:hAnsi="Arial" w:cs="Arial"/>
          <w:sz w:val="20"/>
          <w:szCs w:val="20"/>
        </w:rPr>
        <w:t>sub-</w:t>
      </w:r>
      <w:r w:rsidRPr="001D7643">
        <w:rPr>
          <w:rFonts w:ascii="Arial" w:hAnsi="Arial" w:cs="Arial"/>
          <w:sz w:val="20"/>
          <w:szCs w:val="20"/>
        </w:rPr>
        <w:t>section title for 12.3.7.2, like 12.3.7.1, but "… with binary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Move materials on computing values of binary integers to section 13.7.1</w:t>
      </w:r>
      <w:r w:rsidR="001C1261" w:rsidRPr="001D7643">
        <w:rPr>
          <w:rFonts w:ascii="Arial" w:hAnsi="Arial" w:cs="Arial"/>
          <w:sz w:val="20"/>
          <w:szCs w:val="20"/>
        </w:rPr>
        <w:t>.</w:t>
      </w:r>
    </w:p>
    <w:p w:rsidR="006F797C" w:rsidRPr="001D7643"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w:t>
      </w:r>
      <w:r w:rsidR="00453413" w:rsidRPr="001D7643">
        <w:rPr>
          <w:rFonts w:ascii="Arial" w:hAnsi="Arial" w:cs="Arial"/>
          <w:sz w:val="20"/>
          <w:szCs w:val="20"/>
        </w:rPr>
        <w:t>sub-</w:t>
      </w:r>
      <w:r w:rsidRPr="001D7643">
        <w:rPr>
          <w:rFonts w:ascii="Arial" w:hAnsi="Arial" w:cs="Arial"/>
          <w:sz w:val="20"/>
          <w:szCs w:val="20"/>
        </w:rPr>
        <w:t>section 12.3.7.2.5 up so it occurs be</w:t>
      </w:r>
      <w:r w:rsidR="001D3DD6" w:rsidRPr="001D7643">
        <w:rPr>
          <w:rFonts w:ascii="Arial" w:hAnsi="Arial" w:cs="Arial"/>
          <w:sz w:val="20"/>
          <w:szCs w:val="20"/>
        </w:rPr>
        <w:t>tween 12.3.7.2 and</w:t>
      </w:r>
      <w:r w:rsidRPr="001D7643">
        <w:rPr>
          <w:rFonts w:ascii="Arial" w:hAnsi="Arial" w:cs="Arial"/>
          <w:sz w:val="20"/>
          <w:szCs w:val="20"/>
        </w:rPr>
        <w:t xml:space="preserve"> 12.3.7.</w:t>
      </w:r>
      <w:r w:rsidR="001D3DD6" w:rsidRPr="001D7643">
        <w:rPr>
          <w:rFonts w:ascii="Arial" w:hAnsi="Arial" w:cs="Arial"/>
          <w:sz w:val="20"/>
          <w:szCs w:val="20"/>
        </w:rPr>
        <w:t>3</w:t>
      </w:r>
      <w:r w:rsidRPr="001D7643">
        <w:rPr>
          <w:rFonts w:ascii="Arial" w:hAnsi="Arial" w:cs="Arial"/>
          <w:sz w:val="20"/>
          <w:szCs w:val="20"/>
        </w:rPr>
        <w:t>.</w:t>
      </w:r>
    </w:p>
    <w:p w:rsidR="00332071" w:rsidRPr="001D7643" w:rsidRDefault="00332071" w:rsidP="00652479">
      <w:pPr>
        <w:suppressAutoHyphens w:val="0"/>
        <w:autoSpaceDE w:val="0"/>
        <w:autoSpaceDN w:val="0"/>
        <w:adjustRightInd w:val="0"/>
        <w:rPr>
          <w:rFonts w:ascii="Arial" w:hAnsi="Arial" w:cs="Arial"/>
          <w:sz w:val="20"/>
          <w:szCs w:val="20"/>
        </w:rPr>
      </w:pPr>
    </w:p>
    <w:p w:rsidR="00FE0AE6" w:rsidRPr="001D7643" w:rsidRDefault="00FE0AE6"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2.154</w:t>
      </w:r>
      <w:r w:rsidR="001C1261" w:rsidRPr="001D7643">
        <w:rPr>
          <w:rFonts w:ascii="Arial" w:hAnsi="Arial" w:cs="Arial"/>
          <w:b/>
          <w:sz w:val="20"/>
          <w:szCs w:val="20"/>
        </w:rPr>
        <w:t>.</w:t>
      </w:r>
      <w:r w:rsidRPr="001D7643">
        <w:rPr>
          <w:rFonts w:ascii="Arial" w:hAnsi="Arial" w:cs="Arial"/>
          <w:sz w:val="20"/>
          <w:szCs w:val="20"/>
        </w:rPr>
        <w:t xml:space="preserve"> </w:t>
      </w:r>
      <w:r w:rsidR="00A177B9" w:rsidRPr="001D7643">
        <w:rPr>
          <w:rFonts w:ascii="Arial" w:hAnsi="Arial" w:cs="Arial"/>
          <w:i/>
          <w:sz w:val="20"/>
          <w:szCs w:val="20"/>
        </w:rPr>
        <w:t>Section 13.11</w:t>
      </w:r>
      <w:r w:rsidR="00A177B9" w:rsidRPr="001D7643">
        <w:rPr>
          <w:rFonts w:ascii="Arial" w:hAnsi="Arial" w:cs="Arial"/>
          <w:sz w:val="20"/>
          <w:szCs w:val="20"/>
        </w:rPr>
        <w:t xml:space="preserve">. </w:t>
      </w:r>
      <w:proofErr w:type="gramStart"/>
      <w:r w:rsidR="001C1261" w:rsidRPr="001D7643">
        <w:rPr>
          <w:rFonts w:ascii="Arial" w:hAnsi="Arial" w:cs="Arial"/>
          <w:sz w:val="20"/>
          <w:szCs w:val="20"/>
        </w:rPr>
        <w:t xml:space="preserve">Property </w:t>
      </w:r>
      <w:r w:rsidRPr="001D7643">
        <w:rPr>
          <w:rFonts w:ascii="Arial" w:hAnsi="Arial" w:cs="Arial"/>
          <w:sz w:val="20"/>
          <w:szCs w:val="20"/>
        </w:rPr>
        <w:t>calendarLangu</w:t>
      </w:r>
      <w:r w:rsidR="001C1261" w:rsidRPr="001D7643">
        <w:rPr>
          <w:rFonts w:ascii="Arial" w:hAnsi="Arial" w:cs="Arial"/>
          <w:sz w:val="20"/>
          <w:szCs w:val="20"/>
        </w:rPr>
        <w:t>a</w:t>
      </w:r>
      <w:r w:rsidRPr="001D7643">
        <w:rPr>
          <w:rFonts w:ascii="Arial" w:hAnsi="Arial" w:cs="Arial"/>
          <w:sz w:val="20"/>
          <w:szCs w:val="20"/>
        </w:rPr>
        <w:t>ge</w:t>
      </w:r>
      <w:r w:rsidR="001C1261" w:rsidRPr="001D7643">
        <w:rPr>
          <w:rFonts w:ascii="Arial" w:hAnsi="Arial" w:cs="Arial"/>
          <w:sz w:val="20"/>
          <w:szCs w:val="20"/>
        </w:rPr>
        <w:t>.</w:t>
      </w:r>
      <w:proofErr w:type="gramEnd"/>
      <w:r w:rsidR="001C1261" w:rsidRPr="001D7643">
        <w:rPr>
          <w:rFonts w:ascii="Arial" w:hAnsi="Arial" w:cs="Arial"/>
          <w:sz w:val="20"/>
          <w:szCs w:val="20"/>
        </w:rPr>
        <w:t xml:space="preserve"> Add statement about </w:t>
      </w:r>
      <w:r w:rsidRPr="001D7643">
        <w:rPr>
          <w:rFonts w:ascii="Arial" w:hAnsi="Arial" w:cs="Arial"/>
          <w:sz w:val="20"/>
          <w:szCs w:val="20"/>
        </w:rPr>
        <w:t xml:space="preserve">required </w:t>
      </w:r>
      <w:r w:rsidR="001C1261" w:rsidRPr="001D7643">
        <w:rPr>
          <w:rFonts w:ascii="Arial" w:hAnsi="Arial" w:cs="Arial"/>
          <w:sz w:val="20"/>
          <w:szCs w:val="20"/>
        </w:rPr>
        <w:t xml:space="preserve">language </w:t>
      </w:r>
      <w:r w:rsidRPr="001D7643">
        <w:rPr>
          <w:rFonts w:ascii="Arial" w:hAnsi="Arial" w:cs="Arial"/>
          <w:sz w:val="20"/>
          <w:szCs w:val="20"/>
        </w:rPr>
        <w:t>support</w:t>
      </w:r>
      <w:r w:rsidR="001C1261" w:rsidRPr="001D7643">
        <w:rPr>
          <w:rFonts w:ascii="Arial" w:hAnsi="Arial" w:cs="Arial"/>
          <w:sz w:val="20"/>
          <w:szCs w:val="20"/>
        </w:rPr>
        <w:t>.</w:t>
      </w:r>
    </w:p>
    <w:p w:rsidR="00FE0AE6" w:rsidRPr="001D7643" w:rsidRDefault="00FE0AE6" w:rsidP="00652479">
      <w:pPr>
        <w:suppressAutoHyphens w:val="0"/>
        <w:autoSpaceDE w:val="0"/>
        <w:autoSpaceDN w:val="0"/>
        <w:adjustRightInd w:val="0"/>
        <w:rPr>
          <w:rFonts w:ascii="Arial" w:hAnsi="Arial" w:cs="Arial"/>
          <w:sz w:val="20"/>
          <w:szCs w:val="20"/>
        </w:rPr>
      </w:pPr>
    </w:p>
    <w:p w:rsidR="00A7555E" w:rsidRPr="001D7643" w:rsidRDefault="00FE0AE6" w:rsidP="00652479">
      <w:pPr>
        <w:suppressAutoHyphens w:val="0"/>
        <w:autoSpaceDE w:val="0"/>
        <w:autoSpaceDN w:val="0"/>
        <w:adjustRightInd w:val="0"/>
        <w:rPr>
          <w:rFonts w:ascii="Arial" w:hAnsi="Arial" w:cs="Arial"/>
        </w:rPr>
      </w:pPr>
      <w:r w:rsidRPr="001D7643">
        <w:rPr>
          <w:rFonts w:ascii="Arial" w:hAnsi="Arial" w:cs="Arial"/>
          <w:sz w:val="20"/>
          <w:szCs w:val="20"/>
        </w:rPr>
        <w:t>All DFDL Implementations must support calendarLanguage</w:t>
      </w:r>
      <w:r w:rsidR="001C1261" w:rsidRPr="001D7643">
        <w:rPr>
          <w:rFonts w:ascii="Arial" w:hAnsi="Arial" w:cs="Arial"/>
          <w:sz w:val="20"/>
          <w:szCs w:val="20"/>
        </w:rPr>
        <w:t xml:space="preserve"> </w:t>
      </w:r>
      <w:r w:rsidR="00A177B9" w:rsidRPr="001D7643">
        <w:rPr>
          <w:rFonts w:ascii="Arial" w:hAnsi="Arial" w:cs="Arial"/>
          <w:sz w:val="20"/>
          <w:szCs w:val="20"/>
        </w:rPr>
        <w:t xml:space="preserve">value </w:t>
      </w:r>
      <w:r w:rsidRPr="001D7643">
        <w:rPr>
          <w:rFonts w:ascii="Arial" w:hAnsi="Arial" w:cs="Arial"/>
          <w:sz w:val="20"/>
          <w:szCs w:val="20"/>
        </w:rPr>
        <w:t xml:space="preserve">"en". Implementations may support additional </w:t>
      </w:r>
      <w:proofErr w:type="gramStart"/>
      <w:r w:rsidR="00A177B9" w:rsidRPr="001D7643">
        <w:rPr>
          <w:rFonts w:ascii="Arial" w:hAnsi="Arial" w:cs="Arial"/>
          <w:sz w:val="20"/>
          <w:szCs w:val="20"/>
        </w:rPr>
        <w:t>values</w:t>
      </w:r>
      <w:r w:rsidRPr="001D7643">
        <w:rPr>
          <w:rFonts w:ascii="Arial" w:hAnsi="Arial" w:cs="Arial"/>
          <w:sz w:val="20"/>
          <w:szCs w:val="20"/>
        </w:rPr>
        <w:t>,</w:t>
      </w:r>
      <w:proofErr w:type="gramEnd"/>
      <w:r w:rsidRPr="001D7643">
        <w:rPr>
          <w:rFonts w:ascii="Arial" w:hAnsi="Arial" w:cs="Arial"/>
          <w:sz w:val="20"/>
          <w:szCs w:val="20"/>
        </w:rPr>
        <w:t xml:space="preserve"> however, the value</w:t>
      </w:r>
      <w:r w:rsidR="00A177B9" w:rsidRPr="001D7643">
        <w:rPr>
          <w:rFonts w:ascii="Arial" w:hAnsi="Arial" w:cs="Arial"/>
          <w:sz w:val="20"/>
          <w:szCs w:val="20"/>
        </w:rPr>
        <w:t>s are</w:t>
      </w:r>
      <w:r w:rsidRPr="001D7643">
        <w:rPr>
          <w:rFonts w:ascii="Arial" w:hAnsi="Arial" w:cs="Arial"/>
          <w:sz w:val="20"/>
          <w:szCs w:val="20"/>
        </w:rPr>
        <w:t xml:space="preserve"> always interpreted as a Unicode Language Identifier as defined by</w:t>
      </w:r>
      <w:r w:rsidR="00DB0D4F" w:rsidRPr="001D7643">
        <w:rPr>
          <w:rFonts w:ascii="Arial" w:hAnsi="Arial" w:cs="Arial"/>
          <w:sz w:val="20"/>
          <w:szCs w:val="20"/>
        </w:rPr>
        <w:t xml:space="preserve"> the Unicode Locale Data Markup Language [ULDML]</w:t>
      </w:r>
      <w:r w:rsidRPr="001D7643">
        <w:rPr>
          <w:rFonts w:ascii="Arial" w:hAnsi="Arial" w:cs="Arial"/>
          <w:sz w:val="20"/>
          <w:szCs w:val="20"/>
        </w:rPr>
        <w:t xml:space="preserve"> and the </w:t>
      </w:r>
      <w:r w:rsidR="00A7555E" w:rsidRPr="001D7643">
        <w:rPr>
          <w:rFonts w:ascii="Arial" w:hAnsi="Arial" w:cs="Arial"/>
          <w:sz w:val="20"/>
          <w:szCs w:val="20"/>
        </w:rPr>
        <w:t>Unicode Common Locale Data Repository</w:t>
      </w:r>
      <w:r w:rsidR="00DB0D4F" w:rsidRPr="001D7643">
        <w:rPr>
          <w:rFonts w:ascii="Arial" w:hAnsi="Arial" w:cs="Arial"/>
          <w:sz w:val="20"/>
          <w:szCs w:val="20"/>
        </w:rPr>
        <w:t xml:space="preserve"> [UCLDR].</w:t>
      </w:r>
      <w:r w:rsidR="00A177B9" w:rsidRPr="001D7643">
        <w:rPr>
          <w:rFonts w:ascii="Arial" w:hAnsi="Arial" w:cs="Arial"/>
          <w:sz w:val="20"/>
          <w:szCs w:val="20"/>
        </w:rPr>
        <w:t xml:space="preserve"> </w:t>
      </w:r>
      <w:r w:rsidR="00A7555E" w:rsidRPr="001D7643">
        <w:rPr>
          <w:rFonts w:ascii="Arial" w:hAnsi="Arial" w:cs="Arial"/>
          <w:sz w:val="20"/>
          <w:szCs w:val="20"/>
        </w:rPr>
        <w:t xml:space="preserve">These references </w:t>
      </w:r>
      <w:r w:rsidR="00A177B9" w:rsidRPr="001D7643">
        <w:rPr>
          <w:rFonts w:ascii="Arial" w:hAnsi="Arial" w:cs="Arial"/>
          <w:sz w:val="20"/>
          <w:szCs w:val="20"/>
        </w:rPr>
        <w:t>are</w:t>
      </w:r>
      <w:r w:rsidR="00A7555E" w:rsidRPr="001D7643">
        <w:rPr>
          <w:rFonts w:ascii="Arial" w:hAnsi="Arial" w:cs="Arial"/>
          <w:sz w:val="20"/>
          <w:szCs w:val="20"/>
        </w:rPr>
        <w:t xml:space="preserve"> added to the references section of the spec.</w:t>
      </w:r>
    </w:p>
    <w:p w:rsidR="00A7555E" w:rsidRPr="001D7643" w:rsidRDefault="00A7555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2.155</w:t>
      </w:r>
      <w:r w:rsidR="00A177B9"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Sections 3, 7.3.1, 7.3.2, 12.3.5</w:t>
      </w:r>
      <w:r w:rsidRPr="001D7643">
        <w:rPr>
          <w:rFonts w:ascii="Arial" w:hAnsi="Arial" w:cs="Arial"/>
          <w:sz w:val="20"/>
          <w:szCs w:val="20"/>
        </w:rPr>
        <w:t xml:space="preserve">. </w:t>
      </w:r>
      <w:proofErr w:type="gramStart"/>
      <w:r w:rsidRPr="001D7643">
        <w:rPr>
          <w:rFonts w:ascii="Arial" w:hAnsi="Arial" w:cs="Arial"/>
          <w:sz w:val="20"/>
          <w:szCs w:val="20"/>
        </w:rPr>
        <w:t>Scan,</w:t>
      </w:r>
      <w:proofErr w:type="gramEnd"/>
      <w:r w:rsidRPr="001D7643">
        <w:rPr>
          <w:rFonts w:ascii="Arial" w:hAnsi="Arial" w:cs="Arial"/>
          <w:sz w:val="20"/>
          <w:szCs w:val="20"/>
        </w:rPr>
        <w:t xml:space="preserve"> scannable, scannable-as-text</w:t>
      </w: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Pr="001D7643" w:rsidRDefault="00E1693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Errat</w:t>
      </w:r>
      <w:r w:rsidR="00991C77" w:rsidRPr="001D7643">
        <w:rPr>
          <w:rFonts w:ascii="Arial" w:hAnsi="Arial" w:cs="Arial"/>
          <w:sz w:val="20"/>
          <w:szCs w:val="20"/>
        </w:rPr>
        <w:t>um</w:t>
      </w:r>
      <w:r w:rsidRPr="001D7643">
        <w:rPr>
          <w:rFonts w:ascii="Arial" w:hAnsi="Arial" w:cs="Arial"/>
          <w:sz w:val="20"/>
          <w:szCs w:val="20"/>
        </w:rPr>
        <w:t xml:space="preserve"> 2.9 updated to use term scannable-as-text.</w:t>
      </w:r>
    </w:p>
    <w:p w:rsidR="00E1693E" w:rsidRPr="001D7643" w:rsidRDefault="00E1693E"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2.156</w:t>
      </w:r>
      <w:r w:rsidRPr="001D7643">
        <w:rPr>
          <w:rFonts w:ascii="Arial" w:hAnsi="Arial" w:cs="Arial"/>
          <w:sz w:val="20"/>
          <w:szCs w:val="20"/>
        </w:rPr>
        <w:t xml:space="preserve">. </w:t>
      </w:r>
      <w:r w:rsidRPr="001D7643">
        <w:rPr>
          <w:rFonts w:ascii="Arial" w:hAnsi="Arial" w:cs="Arial"/>
          <w:i/>
          <w:sz w:val="20"/>
          <w:szCs w:val="20"/>
        </w:rPr>
        <w:t>Section 13.6.1</w:t>
      </w:r>
      <w:r w:rsidRPr="001D7643">
        <w:rPr>
          <w:rFonts w:ascii="Arial" w:hAnsi="Arial" w:cs="Arial"/>
          <w:sz w:val="20"/>
          <w:szCs w:val="20"/>
        </w:rPr>
        <w:t>. Remove the following statement:</w:t>
      </w:r>
    </w:p>
    <w:p w:rsidR="001F3869" w:rsidRPr="001D7643" w:rsidRDefault="001F3869"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“If the pattern uses digits/fractions then these must match any XML schema facets. If not it is a schema definition error.”</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2.157</w:t>
      </w:r>
      <w:r w:rsidRPr="001D7643">
        <w:rPr>
          <w:rFonts w:ascii="Arial" w:hAnsi="Arial" w:cs="Arial"/>
          <w:sz w:val="20"/>
          <w:szCs w:val="20"/>
        </w:rPr>
        <w:t xml:space="preserve">. </w:t>
      </w:r>
      <w:r w:rsidRPr="001D7643">
        <w:rPr>
          <w:rFonts w:ascii="Arial" w:hAnsi="Arial" w:cs="Arial"/>
          <w:i/>
          <w:sz w:val="20"/>
          <w:szCs w:val="20"/>
        </w:rPr>
        <w:t>Section 9.2</w:t>
      </w:r>
      <w:r w:rsidRPr="001D7643">
        <w:rPr>
          <w:rFonts w:ascii="Arial" w:hAnsi="Arial" w:cs="Arial"/>
          <w:sz w:val="20"/>
          <w:szCs w:val="20"/>
        </w:rPr>
        <w:t>. Definition of grammar construct RightPadOrFill is not correct.</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457AE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565C58"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2.158</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16.6</w:t>
      </w:r>
      <w:r w:rsidRPr="001D7643">
        <w:rPr>
          <w:rFonts w:ascii="Arial" w:eastAsia="Helv" w:hAnsi="Arial" w:cs="Arial"/>
          <w:color w:val="000000"/>
          <w:sz w:val="20"/>
          <w:szCs w:val="20"/>
          <w:lang w:eastAsia="en-GB"/>
        </w:rPr>
        <w:t xml:space="preserve">. Correct the wording of the array forward progress requirement introduced by erratum 3.11. </w:t>
      </w:r>
      <w:r w:rsidRPr="001D7643">
        <w:rPr>
          <w:rFonts w:ascii="Arial" w:eastAsia="Times New Roman" w:hAnsi="Arial" w:cs="Arial"/>
          <w:color w:val="000000" w:themeColor="text1"/>
          <w:sz w:val="20"/>
          <w:szCs w:val="20"/>
          <w:lang w:eastAsia="en-GB"/>
        </w:rPr>
        <w:t xml:space="preserve">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r w:rsidRPr="001D7643">
        <w:rPr>
          <w:rFonts w:ascii="Arial" w:eastAsia="Helv" w:hAnsi="Arial" w:cs="Arial"/>
          <w:color w:val="000000"/>
          <w:sz w:val="20"/>
          <w:szCs w:val="20"/>
          <w:lang w:eastAsia="en-GB"/>
        </w:rPr>
        <w:t xml:space="preserve">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6E2F1B"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2.159</w:t>
      </w:r>
      <w:r w:rsidRPr="001D7643">
        <w:rPr>
          <w:rFonts w:ascii="Arial" w:eastAsia="Helv" w:hAnsi="Arial" w:cs="Arial"/>
          <w:color w:val="000000"/>
          <w:sz w:val="20"/>
          <w:szCs w:val="20"/>
          <w:lang w:eastAsia="en-GB"/>
        </w:rPr>
        <w:t xml:space="preserve">. </w:t>
      </w:r>
      <w:r w:rsidR="003E4CF3" w:rsidRPr="001D7643">
        <w:rPr>
          <w:rFonts w:ascii="Arial" w:eastAsia="Helv" w:hAnsi="Arial" w:cs="Arial"/>
          <w:i/>
          <w:color w:val="000000"/>
          <w:sz w:val="20"/>
          <w:szCs w:val="20"/>
          <w:lang w:eastAsia="en-GB"/>
        </w:rPr>
        <w:t>Section 13.13</w:t>
      </w:r>
      <w:r w:rsidR="006F797C" w:rsidRPr="001D7643">
        <w:rPr>
          <w:rFonts w:ascii="Arial" w:eastAsia="Helv" w:hAnsi="Arial" w:cs="Arial"/>
          <w:i/>
          <w:color w:val="000000"/>
          <w:sz w:val="20"/>
          <w:szCs w:val="20"/>
          <w:lang w:eastAsia="en-GB"/>
        </w:rPr>
        <w:t>, 13.11.1</w:t>
      </w:r>
      <w:r w:rsidR="003E4CF3" w:rsidRPr="001D7643">
        <w:rPr>
          <w:rFonts w:ascii="Arial" w:eastAsia="Helv" w:hAnsi="Arial" w:cs="Arial"/>
          <w:color w:val="000000"/>
          <w:sz w:val="20"/>
          <w:szCs w:val="20"/>
          <w:lang w:eastAsia="en-GB"/>
        </w:rPr>
        <w:t>. Improve the property description for binaryCalendarRep to clarify the relationship between the packed representations and the calendar pattern:</w:t>
      </w:r>
    </w:p>
    <w:p w:rsidR="003E4CF3" w:rsidRPr="001D7643" w:rsidRDefault="003E4CF3" w:rsidP="00457AEC">
      <w:pPr>
        <w:autoSpaceDE w:val="0"/>
        <w:rPr>
          <w:rFonts w:ascii="Arial" w:eastAsia="Helv" w:hAnsi="Arial" w:cs="Arial"/>
          <w:color w:val="000000"/>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paragraphs for ‘packed’, ‘bcd’ and ‘ibm4690Packed’, append sentence “</w:t>
      </w:r>
      <w:r w:rsidRPr="001D7643">
        <w:rPr>
          <w:rFonts w:ascii="Arial" w:eastAsia="Times New Roman" w:hAnsi="Arial" w:cs="Arial"/>
          <w:sz w:val="20"/>
          <w:szCs w:val="20"/>
          <w:lang w:eastAsia="en-GB"/>
        </w:rPr>
        <w:t>The digits are interpreted according to the dfdl</w:t>
      </w:r>
      <w:proofErr w:type="gramStart"/>
      <w:r w:rsidRPr="001D7643">
        <w:rPr>
          <w:rFonts w:ascii="Arial" w:eastAsia="Times New Roman" w:hAnsi="Arial" w:cs="Arial"/>
          <w:sz w:val="20"/>
          <w:szCs w:val="20"/>
          <w:lang w:eastAsia="en-GB"/>
        </w:rPr>
        <w:t>:calendarPattern</w:t>
      </w:r>
      <w:proofErr w:type="gramEnd"/>
      <w:r w:rsidRPr="001D7643">
        <w:rPr>
          <w:rFonts w:ascii="Arial" w:eastAsia="Times New Roman" w:hAnsi="Arial" w:cs="Arial"/>
          <w:sz w:val="20"/>
          <w:szCs w:val="20"/>
          <w:lang w:eastAsia="en-GB"/>
        </w:rPr>
        <w:t xml:space="preserve"> property</w:t>
      </w:r>
      <w:r w:rsidRPr="001D7643">
        <w:rPr>
          <w:rFonts w:ascii="Arial" w:eastAsia="Helv" w:hAnsi="Arial" w:cs="Arial"/>
          <w:sz w:val="20"/>
          <w:szCs w:val="20"/>
          <w:lang w:eastAsia="en-GB"/>
        </w:rPr>
        <w:t>”.</w:t>
      </w:r>
    </w:p>
    <w:p w:rsidR="003E4CF3" w:rsidRPr="001D7643" w:rsidRDefault="003E4CF3"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 for ‘packed’, additionally append sentence “</w:t>
      </w:r>
      <w:r w:rsidRPr="001D7643">
        <w:rPr>
          <w:rFonts w:ascii="Arial" w:eastAsia="Times New Roman" w:hAnsi="Arial" w:cs="Arial"/>
          <w:sz w:val="20"/>
          <w:szCs w:val="20"/>
          <w:lang w:eastAsia="en-GB"/>
        </w:rPr>
        <w:t>Property dfdl</w:t>
      </w:r>
      <w:proofErr w:type="gramStart"/>
      <w:r w:rsidRPr="001D7643">
        <w:rPr>
          <w:rFonts w:ascii="Arial" w:eastAsia="Times New Roman" w:hAnsi="Arial" w:cs="Arial"/>
          <w:sz w:val="20"/>
          <w:szCs w:val="20"/>
          <w:lang w:eastAsia="en-GB"/>
        </w:rPr>
        <w:t>:binaryPackedSignCodes</w:t>
      </w:r>
      <w:proofErr w:type="gramEnd"/>
      <w:r w:rsidRPr="001D7643">
        <w:rPr>
          <w:rFonts w:ascii="Arial" w:eastAsia="Times New Roman" w:hAnsi="Arial" w:cs="Arial"/>
          <w:sz w:val="20"/>
          <w:szCs w:val="20"/>
          <w:lang w:eastAsia="en-GB"/>
        </w:rPr>
        <w:t xml:space="preserve"> is applicable.</w:t>
      </w:r>
      <w:r w:rsidR="006F797C" w:rsidRPr="001D7643">
        <w:rPr>
          <w:rFonts w:ascii="Arial" w:eastAsia="Helv" w:hAnsi="Arial" w:cs="Arial"/>
          <w:sz w:val="20"/>
          <w:szCs w:val="20"/>
          <w:lang w:eastAsia="en-GB"/>
        </w:rPr>
        <w:t xml:space="preserve">” </w:t>
      </w:r>
    </w:p>
    <w:p w:rsidR="006F797C" w:rsidRPr="001D7643" w:rsidRDefault="006F797C"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w:t>
      </w:r>
      <w:r w:rsidR="006F797C" w:rsidRPr="001D7643">
        <w:rPr>
          <w:rFonts w:ascii="Arial" w:eastAsia="Helv" w:hAnsi="Arial" w:cs="Arial"/>
          <w:sz w:val="20"/>
          <w:szCs w:val="20"/>
          <w:lang w:eastAsia="en-GB"/>
        </w:rPr>
        <w:t>e first (bulleted) paragraph starting with “</w:t>
      </w:r>
      <w:r w:rsidRPr="001D7643">
        <w:rPr>
          <w:rFonts w:ascii="Arial" w:eastAsia="Helv" w:hAnsi="Arial" w:cs="Arial"/>
          <w:sz w:val="20"/>
          <w:szCs w:val="20"/>
          <w:lang w:eastAsia="en-GB"/>
        </w:rPr>
        <w:t>For packed decimals…</w:t>
      </w:r>
      <w:r w:rsidR="006F797C" w:rsidRPr="001D7643">
        <w:rPr>
          <w:rFonts w:ascii="Arial" w:eastAsia="Helv" w:hAnsi="Arial" w:cs="Arial"/>
          <w:sz w:val="20"/>
          <w:szCs w:val="20"/>
          <w:lang w:eastAsia="en-GB"/>
        </w:rPr>
        <w:t>”</w:t>
      </w:r>
      <w:r w:rsidRPr="001D7643">
        <w:rPr>
          <w:rFonts w:ascii="Arial" w:eastAsia="Helv" w:hAnsi="Arial" w:cs="Arial"/>
          <w:sz w:val="20"/>
          <w:szCs w:val="20"/>
          <w:lang w:eastAsia="en-GB"/>
        </w:rPr>
        <w:t xml:space="preserve"> with:</w:t>
      </w:r>
    </w:p>
    <w:p w:rsidR="006F797C" w:rsidRPr="001D7643" w:rsidRDefault="006F797C" w:rsidP="003E4CF3">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“For all packed decimals, property dfdl</w:t>
      </w:r>
      <w:proofErr w:type="gramStart"/>
      <w:r w:rsidRPr="001D7643">
        <w:rPr>
          <w:rFonts w:ascii="Arial" w:eastAsia="Times New Roman" w:hAnsi="Arial" w:cs="Arial"/>
          <w:sz w:val="20"/>
          <w:szCs w:val="20"/>
          <w:lang w:eastAsia="en-GB"/>
        </w:rPr>
        <w:t>:binaryNumberCheckPolicy</w:t>
      </w:r>
      <w:proofErr w:type="gramEnd"/>
      <w:r w:rsidRPr="001D7643">
        <w:rPr>
          <w:rFonts w:ascii="Arial" w:eastAsia="Times New Roman" w:hAnsi="Arial" w:cs="Arial"/>
          <w:sz w:val="20"/>
          <w:szCs w:val="20"/>
          <w:lang w:eastAsia="en-GB"/>
        </w:rPr>
        <w:t xml:space="preserve"> is applicable.”  </w:t>
      </w:r>
    </w:p>
    <w:p w:rsidR="006F797C" w:rsidRPr="001D7643" w:rsidRDefault="006F797C" w:rsidP="003E4CF3">
      <w:pPr>
        <w:autoSpaceDE w:val="0"/>
        <w:rPr>
          <w:rFonts w:ascii="Arial" w:eastAsia="Times New Roman" w:hAnsi="Arial" w:cs="Arial"/>
          <w:sz w:val="20"/>
          <w:szCs w:val="20"/>
          <w:lang w:eastAsia="en-GB"/>
        </w:rPr>
      </w:pPr>
    </w:p>
    <w:p w:rsidR="006F797C" w:rsidRPr="001D7643" w:rsidRDefault="006F797C" w:rsidP="006F797C">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the second paragraph starting with “For packed decimals…” with:</w:t>
      </w:r>
    </w:p>
    <w:p w:rsidR="003E4CF3" w:rsidRPr="001D7643" w:rsidRDefault="006F797C" w:rsidP="006F797C">
      <w:pPr>
        <w:autoSpaceDE w:val="0"/>
        <w:rPr>
          <w:rFonts w:ascii="Arial" w:eastAsia="Times New Roman" w:hAnsi="Arial" w:cs="Arial"/>
          <w:color w:val="000000"/>
          <w:sz w:val="20"/>
          <w:szCs w:val="20"/>
          <w:lang w:eastAsia="en-GB"/>
        </w:rPr>
      </w:pPr>
      <w:r w:rsidRPr="001D7643">
        <w:rPr>
          <w:rFonts w:ascii="Arial" w:eastAsia="Times New Roman" w:hAnsi="Arial" w:cs="Arial"/>
          <w:sz w:val="20"/>
          <w:szCs w:val="20"/>
          <w:lang w:eastAsia="en-GB"/>
        </w:rPr>
        <w:t xml:space="preserve"> </w:t>
      </w:r>
      <w:r w:rsidR="003E4CF3" w:rsidRPr="001D7643">
        <w:rPr>
          <w:rFonts w:ascii="Arial" w:eastAsia="Times New Roman" w:hAnsi="Arial" w:cs="Arial"/>
          <w:sz w:val="20"/>
          <w:szCs w:val="20"/>
          <w:lang w:eastAsia="en-GB"/>
        </w:rPr>
        <w:t>“For all these packed decimals, dfdl</w:t>
      </w:r>
      <w:proofErr w:type="gramStart"/>
      <w:r w:rsidR="003E4CF3" w:rsidRPr="001D7643">
        <w:rPr>
          <w:rFonts w:ascii="Arial" w:eastAsia="Times New Roman" w:hAnsi="Arial" w:cs="Arial"/>
          <w:sz w:val="20"/>
          <w:szCs w:val="20"/>
          <w:lang w:eastAsia="en-GB"/>
        </w:rPr>
        <w:t>:calendarPattern</w:t>
      </w:r>
      <w:proofErr w:type="gramEnd"/>
      <w:r w:rsidR="003E4CF3" w:rsidRPr="001D7643">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1D7643">
        <w:rPr>
          <w:rFonts w:ascii="Arial" w:eastAsia="Times New Roman" w:hAnsi="Arial" w:cs="Arial"/>
          <w:sz w:val="20"/>
          <w:szCs w:val="20"/>
          <w:lang w:eastAsia="en-GB"/>
        </w:rPr>
        <w:t>:calendarPatternKind</w:t>
      </w:r>
      <w:proofErr w:type="gramEnd"/>
      <w:r w:rsidR="003E4CF3" w:rsidRPr="001D7643">
        <w:rPr>
          <w:rFonts w:ascii="Arial" w:eastAsia="Times New Roman" w:hAnsi="Arial" w:cs="Arial"/>
          <w:sz w:val="20"/>
          <w:szCs w:val="20"/>
          <w:lang w:eastAsia="en-GB"/>
        </w:rPr>
        <w:t xml:space="preserve"> must be 'explicit' becau</w:t>
      </w:r>
      <w:r w:rsidR="003E4CF3" w:rsidRPr="001D764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Pr="001D7643" w:rsidRDefault="003E4CF3" w:rsidP="003E4CF3">
      <w:pPr>
        <w:autoSpaceDE w:val="0"/>
        <w:rPr>
          <w:rFonts w:ascii="Arial" w:eastAsia="Helv" w:hAnsi="Arial" w:cs="Arial"/>
          <w:color w:val="000000"/>
          <w:sz w:val="20"/>
          <w:szCs w:val="20"/>
          <w:lang w:eastAsia="en-GB"/>
        </w:rPr>
      </w:pPr>
    </w:p>
    <w:p w:rsidR="006F797C" w:rsidRPr="001D7643" w:rsidRDefault="006F797C" w:rsidP="006F797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 xml:space="preserve">Change </w:t>
      </w:r>
      <w:r w:rsidR="001D3DD6" w:rsidRPr="001D7643">
        <w:rPr>
          <w:rFonts w:ascii="Arial" w:eastAsia="Times New Roman" w:hAnsi="Arial" w:cs="Arial"/>
          <w:color w:val="000000"/>
          <w:sz w:val="20"/>
          <w:szCs w:val="20"/>
          <w:lang w:eastAsia="en-GB"/>
        </w:rPr>
        <w:t xml:space="preserve">incorrect </w:t>
      </w:r>
      <w:r w:rsidRPr="001D7643">
        <w:rPr>
          <w:rFonts w:ascii="Arial" w:eastAsia="Times New Roman" w:hAnsi="Arial" w:cs="Arial"/>
          <w:color w:val="000000"/>
          <w:sz w:val="20"/>
          <w:szCs w:val="20"/>
          <w:lang w:eastAsia="en-GB"/>
        </w:rPr>
        <w:t>sentence in section 13.11.1 from "</w:t>
      </w:r>
      <w:r w:rsidRPr="001D7643">
        <w:rPr>
          <w:rFonts w:ascii="Arial" w:eastAsia="Times New Roman" w:hAnsi="Arial" w:cs="Arial"/>
          <w:iCs/>
          <w:color w:val="000000"/>
          <w:sz w:val="20"/>
          <w:szCs w:val="20"/>
          <w:lang w:eastAsia="en-GB"/>
        </w:rPr>
        <w:t>If dfdl:representation is binary, any characters in the pattern that are not digits must be quoted</w:t>
      </w:r>
      <w:r w:rsidRPr="001D7643">
        <w:rPr>
          <w:rFonts w:ascii="Arial" w:eastAsia="Times New Roman" w:hAnsi="Arial" w:cs="Arial"/>
          <w:i/>
          <w:iCs/>
          <w:color w:val="000000"/>
          <w:sz w:val="20"/>
          <w:szCs w:val="20"/>
          <w:lang w:eastAsia="en-GB"/>
        </w:rPr>
        <w:t>.</w:t>
      </w:r>
      <w:r w:rsidRPr="001D7643">
        <w:rPr>
          <w:rFonts w:ascii="Arial" w:eastAsia="Times New Roman" w:hAnsi="Arial" w:cs="Arial"/>
          <w:color w:val="000000"/>
          <w:sz w:val="20"/>
          <w:szCs w:val="20"/>
          <w:lang w:eastAsia="en-GB"/>
        </w:rPr>
        <w:t xml:space="preserve">" to "If </w:t>
      </w:r>
      <w:r w:rsidRPr="001D7643">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1D7643">
        <w:rPr>
          <w:rFonts w:ascii="Arial" w:eastAsia="Times New Roman" w:hAnsi="Arial" w:cs="Arial"/>
          <w:color w:val="000000"/>
          <w:sz w:val="20"/>
          <w:szCs w:val="20"/>
          <w:lang w:eastAsia="en-GB"/>
        </w:rPr>
        <w:t>"</w:t>
      </w:r>
    </w:p>
    <w:p w:rsidR="003E4CF3" w:rsidRPr="001D7643" w:rsidRDefault="003E4CF3" w:rsidP="003E4CF3">
      <w:pPr>
        <w:autoSpaceDE w:val="0"/>
        <w:rPr>
          <w:rFonts w:ascii="Arial" w:eastAsia="Helv" w:hAnsi="Arial" w:cs="Arial"/>
          <w:color w:val="000000"/>
          <w:sz w:val="20"/>
          <w:szCs w:val="20"/>
          <w:lang w:eastAsia="en-GB"/>
        </w:rPr>
      </w:pPr>
    </w:p>
    <w:p w:rsidR="00453413" w:rsidRPr="001D764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Helv" w:hAnsi="Arial" w:cs="Arial"/>
          <w:b/>
          <w:color w:val="000000"/>
          <w:sz w:val="20"/>
          <w:szCs w:val="20"/>
          <w:lang w:eastAsia="en-GB"/>
        </w:rPr>
        <w:t>2.160</w:t>
      </w:r>
      <w:r w:rsidRPr="001D7643">
        <w:rPr>
          <w:rFonts w:ascii="Arial" w:eastAsia="Helv" w:hAnsi="Arial" w:cs="Arial"/>
          <w:color w:val="000000"/>
          <w:sz w:val="20"/>
          <w:szCs w:val="20"/>
          <w:lang w:eastAsia="en-GB"/>
        </w:rPr>
        <w:t xml:space="preserve">. </w:t>
      </w:r>
      <w:r w:rsidRPr="001D7643">
        <w:rPr>
          <w:rFonts w:ascii="Arial" w:eastAsia="Times New Roman" w:hAnsi="Arial" w:cs="Arial"/>
          <w:bCs/>
          <w:i/>
          <w:color w:val="000000"/>
          <w:sz w:val="20"/>
          <w:szCs w:val="20"/>
          <w:lang w:eastAsia="en-GB"/>
        </w:rPr>
        <w:t>Section 12.3.7.2.</w:t>
      </w:r>
      <w:r w:rsidRPr="001D7643">
        <w:rPr>
          <w:rFonts w:ascii="Arial" w:eastAsia="Times New Roman" w:hAnsi="Arial" w:cs="Arial"/>
          <w:b/>
          <w:bCs/>
          <w:color w:val="000000"/>
          <w:sz w:val="20"/>
          <w:szCs w:val="20"/>
          <w:lang w:eastAsia="en-GB"/>
        </w:rPr>
        <w:t xml:space="preserve"> </w:t>
      </w:r>
      <w:r w:rsidRPr="001D7643">
        <w:rPr>
          <w:rFonts w:ascii="Arial" w:eastAsia="Times New Roman" w:hAnsi="Arial" w:cs="Arial"/>
          <w:color w:val="000000"/>
          <w:sz w:val="20"/>
          <w:szCs w:val="20"/>
          <w:lang w:eastAsia="en-GB"/>
        </w:rPr>
        <w:t xml:space="preserve">Change </w:t>
      </w:r>
      <w:r w:rsidR="00453413" w:rsidRPr="001D7643">
        <w:rPr>
          <w:rFonts w:ascii="Arial" w:eastAsia="Times New Roman" w:hAnsi="Arial" w:cs="Arial"/>
          <w:color w:val="000000"/>
          <w:sz w:val="20"/>
          <w:szCs w:val="20"/>
          <w:lang w:eastAsia="en-GB"/>
        </w:rPr>
        <w:t xml:space="preserve">sub-section on packed decimal calendars to state </w:t>
      </w:r>
      <w:r w:rsidRPr="001D7643">
        <w:rPr>
          <w:rFonts w:ascii="Arial" w:eastAsia="Times New Roman" w:hAnsi="Arial" w:cs="Arial"/>
          <w:color w:val="000000"/>
          <w:sz w:val="20"/>
          <w:szCs w:val="20"/>
          <w:lang w:eastAsia="en-GB"/>
        </w:rPr>
        <w:t xml:space="preserve">the representation maximum specified length is implementation defined </w:t>
      </w:r>
      <w:r w:rsidR="00453413" w:rsidRPr="001D7643">
        <w:rPr>
          <w:rFonts w:ascii="Arial" w:eastAsia="Times New Roman" w:hAnsi="Arial" w:cs="Arial"/>
          <w:color w:val="000000"/>
          <w:sz w:val="20"/>
          <w:szCs w:val="20"/>
          <w:lang w:eastAsia="en-GB"/>
        </w:rPr>
        <w:t>(</w:t>
      </w:r>
      <w:r w:rsidRPr="001D7643">
        <w:rPr>
          <w:rFonts w:ascii="Arial" w:eastAsia="Times New Roman" w:hAnsi="Arial" w:cs="Arial"/>
          <w:color w:val="000000"/>
          <w:sz w:val="20"/>
          <w:szCs w:val="20"/>
          <w:lang w:eastAsia="en-GB"/>
        </w:rPr>
        <w:t xml:space="preserve">but </w:t>
      </w:r>
      <w:r w:rsidR="00453413" w:rsidRPr="001D7643">
        <w:rPr>
          <w:rFonts w:ascii="Arial" w:eastAsia="Times New Roman" w:hAnsi="Arial" w:cs="Arial"/>
          <w:color w:val="000000"/>
          <w:sz w:val="20"/>
          <w:szCs w:val="20"/>
          <w:lang w:eastAsia="en-GB"/>
        </w:rPr>
        <w:t xml:space="preserve">not less than 9 bytes, </w:t>
      </w:r>
      <w:r w:rsidRPr="001D7643">
        <w:rPr>
          <w:rFonts w:ascii="Arial" w:eastAsia="Times New Roman" w:hAnsi="Arial" w:cs="Arial"/>
          <w:color w:val="000000"/>
          <w:sz w:val="20"/>
          <w:szCs w:val="20"/>
          <w:lang w:eastAsia="en-GB"/>
        </w:rPr>
        <w:t>corresponding to calendar pattern 'yyyyMMddhhmmssSSS')</w:t>
      </w:r>
      <w:r w:rsidR="00453413" w:rsidRPr="001D7643">
        <w:rPr>
          <w:rFonts w:ascii="Arial" w:eastAsia="Times New Roman" w:hAnsi="Arial" w:cs="Arial"/>
          <w:color w:val="000000"/>
          <w:sz w:val="20"/>
          <w:szCs w:val="20"/>
          <w:lang w:eastAsia="en-GB"/>
        </w:rPr>
        <w:t xml:space="preserve">. </w:t>
      </w:r>
    </w:p>
    <w:p w:rsidR="00453413"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Add a footnote: T</w:t>
      </w:r>
      <w:r w:rsidR="001D3DD6" w:rsidRPr="001D7643">
        <w:rPr>
          <w:rFonts w:ascii="Arial" w:eastAsia="Times New Roman" w:hAnsi="Arial" w:cs="Arial"/>
          <w:color w:val="000000"/>
          <w:sz w:val="20"/>
          <w:szCs w:val="20"/>
          <w:lang w:eastAsia="en-GB"/>
        </w:rPr>
        <w:t>his is the smallest pattern that contains all the digit-only symbols. SSS is the minimum precision for fractional seconds, but in can be more, hence why '</w:t>
      </w:r>
      <w:r w:rsidRPr="001D7643">
        <w:rPr>
          <w:rFonts w:ascii="Arial" w:eastAsia="Times New Roman" w:hAnsi="Arial" w:cs="Arial"/>
          <w:color w:val="000000"/>
          <w:sz w:val="20"/>
          <w:szCs w:val="20"/>
          <w:lang w:eastAsia="en-GB"/>
        </w:rPr>
        <w:t>not less than 9 bytes</w:t>
      </w:r>
      <w:r w:rsidR="001D3DD6" w:rsidRPr="001D7643">
        <w:rPr>
          <w:rFonts w:ascii="Arial" w:eastAsia="Times New Roman" w:hAnsi="Arial" w:cs="Arial"/>
          <w:color w:val="000000"/>
          <w:sz w:val="20"/>
          <w:szCs w:val="20"/>
          <w:lang w:eastAsia="en-GB"/>
        </w:rPr>
        <w:t>'.</w:t>
      </w:r>
    </w:p>
    <w:p w:rsidR="00E630BE" w:rsidRPr="001D7643" w:rsidRDefault="00E630BE" w:rsidP="001D3DD6">
      <w:pPr>
        <w:autoSpaceDE w:val="0"/>
        <w:rPr>
          <w:rFonts w:ascii="Arial" w:eastAsia="Times New Roman" w:hAnsi="Arial" w:cs="Arial"/>
          <w:color w:val="000000"/>
          <w:sz w:val="20"/>
          <w:szCs w:val="20"/>
          <w:lang w:eastAsia="en-GB"/>
        </w:rPr>
      </w:pPr>
    </w:p>
    <w:p w:rsidR="00E630BE" w:rsidRPr="001D7643" w:rsidRDefault="00E630BE"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2.161</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5.2.6, 5.2.7.</w:t>
      </w:r>
      <w:r w:rsidRPr="001D7643">
        <w:rPr>
          <w:rFonts w:ascii="Arial" w:eastAsia="Times New Roman" w:hAnsi="Arial" w:cs="Arial"/>
          <w:color w:val="000000"/>
          <w:sz w:val="20"/>
          <w:szCs w:val="20"/>
          <w:lang w:eastAsia="en-GB"/>
        </w:rPr>
        <w:t xml:space="preserve">  State the XSDL rule that XSDL default and fixed properties are mutually exclusive on a given element declaration. </w:t>
      </w:r>
    </w:p>
    <w:p w:rsidR="00E630BE" w:rsidRPr="001D7643" w:rsidRDefault="00E630BE"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13.6</w:t>
      </w:r>
      <w:r w:rsidRPr="001D7643">
        <w:rPr>
          <w:rFonts w:ascii="Arial" w:eastAsia="Times New Roman" w:hAnsi="Arial" w:cs="Arial"/>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FD1514" w:rsidRPr="001D7643">
        <w:rPr>
          <w:rFonts w:ascii="Arial" w:eastAsia="Times New Roman" w:hAnsi="Arial" w:cs="Arial"/>
          <w:i/>
          <w:color w:val="000000"/>
          <w:sz w:val="20"/>
          <w:szCs w:val="20"/>
          <w:lang w:eastAsia="en-GB"/>
        </w:rPr>
        <w:t>12</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 The description of the AlignmentFill region calculation is not correct where it talks about the position to start from. It is replaced by:</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iCs/>
          <w:color w:val="000000"/>
          <w:sz w:val="20"/>
          <w:szCs w:val="20"/>
          <w:lang w:eastAsia="en-GB"/>
        </w:rPr>
        <w:t xml:space="preserve">"The length of the </w:t>
      </w:r>
      <w:r w:rsidRPr="001D7643">
        <w:rPr>
          <w:rFonts w:ascii="Arial" w:eastAsia="Times New Roman" w:hAnsi="Arial" w:cs="Arial"/>
          <w:b/>
          <w:bCs/>
          <w:iCs/>
          <w:color w:val="000000"/>
          <w:sz w:val="20"/>
          <w:szCs w:val="20"/>
          <w:lang w:eastAsia="en-GB"/>
        </w:rPr>
        <w:t>AlignmentFill</w:t>
      </w:r>
      <w:r w:rsidRPr="001D7643">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1D7643">
        <w:rPr>
          <w:rFonts w:ascii="Arial" w:eastAsia="Times New Roman" w:hAnsi="Arial" w:cs="Arial"/>
          <w:iCs/>
          <w:sz w:val="20"/>
          <w:szCs w:val="20"/>
          <w:lang w:eastAsia="en-GB"/>
        </w:rPr>
        <w:t xml:space="preserve">alignment, B. If the position in the data stream of the start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bit position N, then the length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1D7643">
        <w:rPr>
          <w:rFonts w:ascii="Arial" w:eastAsia="Times New Roman" w:hAnsi="Arial" w:cs="Arial"/>
          <w:iCs/>
          <w:color w:val="000000"/>
          <w:sz w:val="20"/>
          <w:szCs w:val="20"/>
          <w:lang w:eastAsia="en-GB"/>
        </w:rPr>
        <w:t>L + N."</w:t>
      </w:r>
    </w:p>
    <w:p w:rsidR="00E630BE" w:rsidRPr="001D7643" w:rsidRDefault="00E630BE" w:rsidP="001D3DD6">
      <w:pPr>
        <w:autoSpaceDE w:val="0"/>
        <w:rPr>
          <w:rFonts w:ascii="Arial" w:eastAsia="Helv" w:hAnsi="Arial" w:cs="Arial"/>
          <w:color w:val="000000"/>
          <w:sz w:val="20"/>
          <w:szCs w:val="20"/>
          <w:lang w:eastAsia="en-GB"/>
        </w:rPr>
      </w:pPr>
    </w:p>
    <w:p w:rsidR="004C4CCD" w:rsidRPr="001D7643" w:rsidRDefault="00A30894" w:rsidP="004C4CCD">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2.164</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13.2.1</w:t>
      </w:r>
      <w:r w:rsidRPr="001D7643">
        <w:rPr>
          <w:rFonts w:ascii="Arial" w:eastAsia="Helv" w:hAnsi="Arial" w:cs="Arial"/>
          <w:color w:val="000000"/>
          <w:sz w:val="20"/>
          <w:szCs w:val="20"/>
          <w:lang w:eastAsia="en-GB"/>
        </w:rPr>
        <w:t xml:space="preserve">. Clarify the </w:t>
      </w:r>
      <w:r w:rsidR="004C4CCD" w:rsidRPr="001D7643">
        <w:rPr>
          <w:rFonts w:ascii="Arial" w:eastAsia="Helv" w:hAnsi="Arial" w:cs="Arial"/>
          <w:color w:val="000000"/>
          <w:sz w:val="20"/>
          <w:szCs w:val="20"/>
          <w:lang w:eastAsia="en-GB"/>
        </w:rPr>
        <w:t xml:space="preserve">allowable </w:t>
      </w:r>
      <w:r w:rsidRPr="001D7643">
        <w:rPr>
          <w:rFonts w:ascii="Arial" w:eastAsia="Helv" w:hAnsi="Arial" w:cs="Arial"/>
          <w:color w:val="000000"/>
          <w:sz w:val="20"/>
          <w:szCs w:val="20"/>
          <w:lang w:eastAsia="en-GB"/>
        </w:rPr>
        <w:t>position in the data of the escapeBlockEnd string.</w:t>
      </w:r>
      <w:r w:rsidR="004C4CCD" w:rsidRPr="001D7643">
        <w:rPr>
          <w:rFonts w:ascii="Arial" w:eastAsia="Helv" w:hAnsi="Arial" w:cs="Arial"/>
          <w:color w:val="000000"/>
          <w:sz w:val="20"/>
          <w:szCs w:val="20"/>
          <w:lang w:eastAsia="en-GB"/>
        </w:rPr>
        <w:t xml:space="preserve"> In the property description for escapeKind</w:t>
      </w:r>
      <w:r w:rsidR="00446F5D" w:rsidRPr="001D7643">
        <w:rPr>
          <w:rFonts w:ascii="Arial" w:eastAsia="Helv" w:hAnsi="Arial" w:cs="Arial"/>
          <w:color w:val="000000"/>
          <w:sz w:val="20"/>
          <w:szCs w:val="20"/>
          <w:lang w:eastAsia="en-GB"/>
        </w:rPr>
        <w:t>, up</w:t>
      </w:r>
      <w:r w:rsidR="004C4CCD" w:rsidRPr="001D7643">
        <w:rPr>
          <w:rFonts w:ascii="Arial" w:eastAsia="Helv" w:hAnsi="Arial" w:cs="Arial"/>
          <w:color w:val="000000"/>
          <w:sz w:val="20"/>
          <w:szCs w:val="20"/>
          <w:lang w:eastAsia="en-GB"/>
        </w:rPr>
        <w:t xml:space="preserve">date the </w:t>
      </w:r>
      <w:r w:rsidR="00EE3FD7" w:rsidRPr="001D7643">
        <w:rPr>
          <w:rFonts w:ascii="Arial" w:eastAsia="Helv" w:hAnsi="Arial" w:cs="Arial"/>
          <w:color w:val="000000"/>
          <w:sz w:val="20"/>
          <w:szCs w:val="20"/>
          <w:lang w:eastAsia="en-GB"/>
        </w:rPr>
        <w:t xml:space="preserve">‘escapeBlock parsing’ </w:t>
      </w:r>
      <w:r w:rsidR="004C4CCD" w:rsidRPr="001D7643">
        <w:rPr>
          <w:rFonts w:ascii="Arial" w:eastAsia="Helv" w:hAnsi="Arial" w:cs="Arial"/>
          <w:color w:val="000000"/>
          <w:sz w:val="20"/>
          <w:szCs w:val="20"/>
          <w:lang w:eastAsia="en-GB"/>
        </w:rPr>
        <w:t>paragraph to say:</w:t>
      </w:r>
    </w:p>
    <w:p w:rsidR="004C4CCD" w:rsidRPr="001D7643" w:rsidRDefault="004C4CCD" w:rsidP="004C4CCD">
      <w:pPr>
        <w:autoSpaceDE w:val="0"/>
        <w:rPr>
          <w:rFonts w:ascii="Arial" w:eastAsia="Helv" w:hAnsi="Arial" w:cs="Arial"/>
          <w:color w:val="000000"/>
          <w:sz w:val="20"/>
          <w:szCs w:val="20"/>
          <w:lang w:eastAsia="en-GB"/>
        </w:rPr>
      </w:pPr>
    </w:p>
    <w:p w:rsidR="004C4CCD" w:rsidRPr="001D7643" w:rsidRDefault="004C4CCD"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w:t>
      </w:r>
      <w:r w:rsidRPr="001D7643">
        <w:rPr>
          <w:rFonts w:ascii="Arial" w:hAnsi="Arial" w:cs="Arial"/>
          <w:sz w:val="20"/>
          <w:szCs w:val="20"/>
        </w:rPr>
        <w:t xml:space="preserve">On parsing the </w:t>
      </w:r>
      <w:r w:rsidR="00EE3FD7" w:rsidRPr="001D7643">
        <w:rPr>
          <w:rFonts w:ascii="Arial" w:hAnsi="Arial" w:cs="Arial"/>
          <w:sz w:val="20"/>
          <w:szCs w:val="20"/>
        </w:rPr>
        <w:t>dfdl</w:t>
      </w:r>
      <w:proofErr w:type="gramStart"/>
      <w:r w:rsidR="00EE3FD7" w:rsidRPr="001D7643">
        <w:rPr>
          <w:rFonts w:ascii="Arial" w:hAnsi="Arial" w:cs="Arial"/>
          <w:sz w:val="20"/>
          <w:szCs w:val="20"/>
        </w:rPr>
        <w:t>:escapeBlockStart</w:t>
      </w:r>
      <w:proofErr w:type="gramEnd"/>
      <w:r w:rsidR="00EE3FD7" w:rsidRPr="001D7643">
        <w:rPr>
          <w:rFonts w:ascii="Arial" w:hAnsi="Arial" w:cs="Arial"/>
          <w:sz w:val="20"/>
          <w:szCs w:val="20"/>
        </w:rPr>
        <w:t xml:space="preserve"> string must be the first characters in the (trimmed) data in order to </w:t>
      </w:r>
      <w:r w:rsidR="00D0741E" w:rsidRPr="001D7643">
        <w:rPr>
          <w:rFonts w:ascii="Arial" w:hAnsi="Arial" w:cs="Arial"/>
          <w:sz w:val="20"/>
          <w:szCs w:val="20"/>
        </w:rPr>
        <w:t xml:space="preserve">activate </w:t>
      </w:r>
      <w:r w:rsidR="00EE3FD7" w:rsidRPr="001D7643">
        <w:rPr>
          <w:rFonts w:ascii="Arial" w:hAnsi="Arial" w:cs="Arial"/>
          <w:sz w:val="20"/>
          <w:szCs w:val="20"/>
        </w:rPr>
        <w:t xml:space="preserve">the escape scheme. The </w:t>
      </w:r>
      <w:r w:rsidRPr="001D7643">
        <w:rPr>
          <w:rFonts w:ascii="Arial" w:hAnsi="Arial" w:cs="Arial"/>
          <w:sz w:val="20"/>
          <w:szCs w:val="20"/>
        </w:rPr>
        <w:t>dfdl</w:t>
      </w:r>
      <w:proofErr w:type="gramStart"/>
      <w:r w:rsidRPr="001D7643">
        <w:rPr>
          <w:rFonts w:ascii="Arial" w:hAnsi="Arial" w:cs="Arial"/>
          <w:sz w:val="20"/>
          <w:szCs w:val="20"/>
        </w:rPr>
        <w:t>:escapeBlockStart</w:t>
      </w:r>
      <w:proofErr w:type="gramEnd"/>
      <w:r w:rsidRPr="001D7643">
        <w:rPr>
          <w:rFonts w:ascii="Arial" w:hAnsi="Arial" w:cs="Arial"/>
          <w:sz w:val="20"/>
          <w:szCs w:val="20"/>
        </w:rPr>
        <w:t xml:space="preserve"> </w:t>
      </w:r>
      <w:r w:rsidR="00446F5D" w:rsidRPr="001D7643">
        <w:rPr>
          <w:rFonts w:ascii="Arial" w:hAnsi="Arial" w:cs="Arial"/>
          <w:sz w:val="20"/>
          <w:szCs w:val="20"/>
        </w:rPr>
        <w:t xml:space="preserve">string </w:t>
      </w:r>
      <w:r w:rsidRPr="001D7643">
        <w:rPr>
          <w:rFonts w:ascii="Arial" w:hAnsi="Arial" w:cs="Arial"/>
          <w:sz w:val="20"/>
          <w:szCs w:val="20"/>
        </w:rPr>
        <w:t>is removed from the beginning of the data</w:t>
      </w:r>
      <w:r w:rsidR="00446F5D" w:rsidRPr="001D7643">
        <w:rPr>
          <w:rFonts w:ascii="Arial" w:hAnsi="Arial" w:cs="Arial"/>
          <w:sz w:val="20"/>
          <w:szCs w:val="20"/>
        </w:rPr>
        <w:t>. Until a</w:t>
      </w:r>
      <w:r w:rsidR="00D0741E" w:rsidRPr="001D7643">
        <w:rPr>
          <w:rFonts w:ascii="Arial" w:hAnsi="Arial" w:cs="Arial"/>
          <w:sz w:val="20"/>
          <w:szCs w:val="20"/>
        </w:rPr>
        <w:t xml:space="preserve"> matching</w:t>
      </w:r>
      <w:r w:rsidR="00446F5D" w:rsidRPr="001D7643">
        <w:rPr>
          <w:rFonts w:ascii="Arial" w:hAnsi="Arial" w:cs="Arial"/>
          <w:sz w:val="20"/>
          <w:szCs w:val="20"/>
        </w:rPr>
        <w:t xml:space="preserve"> 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w:t>
      </w:r>
      <w:r w:rsidR="00EE3FD7" w:rsidRPr="001D7643">
        <w:rPr>
          <w:rFonts w:ascii="Arial" w:hAnsi="Arial" w:cs="Arial"/>
          <w:sz w:val="20"/>
          <w:szCs w:val="20"/>
        </w:rPr>
        <w:t xml:space="preserve">(that is, one not preceded by the dfdl:escapeEscapeCharacter) </w:t>
      </w:r>
      <w:r w:rsidR="00446F5D" w:rsidRPr="001D7643">
        <w:rPr>
          <w:rFonts w:ascii="Arial" w:hAnsi="Arial" w:cs="Arial"/>
          <w:sz w:val="20"/>
          <w:szCs w:val="20"/>
        </w:rPr>
        <w:t xml:space="preserve">is </w:t>
      </w:r>
      <w:r w:rsidR="00EE3FD7" w:rsidRPr="001D7643">
        <w:rPr>
          <w:rFonts w:ascii="Arial" w:hAnsi="Arial" w:cs="Arial"/>
          <w:sz w:val="20"/>
          <w:szCs w:val="20"/>
        </w:rPr>
        <w:t>found in the data</w:t>
      </w:r>
      <w:r w:rsidR="00446F5D" w:rsidRPr="001D7643">
        <w:rPr>
          <w:rFonts w:ascii="Arial" w:hAnsi="Arial" w:cs="Arial"/>
          <w:sz w:val="20"/>
          <w:szCs w:val="20"/>
        </w:rPr>
        <w:t>, any in-scope separator or terminator encountered in the data is not interpreted as such, and an</w:t>
      </w:r>
      <w:r w:rsidRPr="001D7643">
        <w:rPr>
          <w:rFonts w:ascii="Arial" w:hAnsi="Arial" w:cs="Arial"/>
          <w:sz w:val="20"/>
          <w:szCs w:val="20"/>
        </w:rPr>
        <w:t>y dfdl:escapeEscapeCharacters are removed when they precede a</w:t>
      </w:r>
      <w:r w:rsidR="00EE3FD7" w:rsidRPr="001D7643">
        <w:rPr>
          <w:rFonts w:ascii="Arial" w:hAnsi="Arial" w:cs="Arial"/>
          <w:sz w:val="20"/>
          <w:szCs w:val="20"/>
        </w:rPr>
        <w:t xml:space="preserve">n </w:t>
      </w:r>
      <w:r w:rsidRPr="001D7643">
        <w:rPr>
          <w:rFonts w:ascii="Arial" w:hAnsi="Arial" w:cs="Arial"/>
          <w:sz w:val="20"/>
          <w:szCs w:val="20"/>
        </w:rPr>
        <w:t>dfdl:escapeBlockEnd</w:t>
      </w:r>
      <w:r w:rsidR="00446F5D" w:rsidRPr="001D7643">
        <w:rPr>
          <w:rFonts w:ascii="Arial" w:hAnsi="Arial" w:cs="Arial"/>
          <w:sz w:val="20"/>
          <w:szCs w:val="20"/>
        </w:rPr>
        <w:t xml:space="preserve"> string. 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is removed from the data.</w:t>
      </w:r>
      <w:r w:rsidR="00EE3FD7" w:rsidRPr="001D7643">
        <w:rPr>
          <w:rFonts w:ascii="Arial" w:hAnsi="Arial" w:cs="Arial"/>
          <w:sz w:val="20"/>
          <w:szCs w:val="20"/>
        </w:rPr>
        <w:t xml:space="preserve">. </w:t>
      </w:r>
      <w:r w:rsidR="00446F5D" w:rsidRPr="001D7643">
        <w:rPr>
          <w:rFonts w:ascii="Arial" w:hAnsi="Arial" w:cs="Arial"/>
          <w:sz w:val="20"/>
          <w:szCs w:val="20"/>
        </w:rPr>
        <w:t xml:space="preserve">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does not have to be the last characters in the </w:t>
      </w:r>
      <w:r w:rsidR="00EE3FD7" w:rsidRPr="001D7643">
        <w:rPr>
          <w:rFonts w:ascii="Arial" w:hAnsi="Arial" w:cs="Arial"/>
          <w:sz w:val="20"/>
          <w:szCs w:val="20"/>
        </w:rPr>
        <w:t xml:space="preserve">(trimmed) </w:t>
      </w:r>
      <w:r w:rsidR="00446F5D" w:rsidRPr="001D7643">
        <w:rPr>
          <w:rFonts w:ascii="Arial" w:hAnsi="Arial" w:cs="Arial"/>
          <w:sz w:val="20"/>
          <w:szCs w:val="20"/>
        </w:rPr>
        <w:t>data</w:t>
      </w:r>
      <w:r w:rsidR="00EE3FD7" w:rsidRPr="001D7643">
        <w:rPr>
          <w:rFonts w:ascii="Arial" w:hAnsi="Arial" w:cs="Arial"/>
          <w:sz w:val="20"/>
          <w:szCs w:val="20"/>
        </w:rPr>
        <w:t xml:space="preserve"> in order to </w:t>
      </w:r>
      <w:r w:rsidR="00D0741E" w:rsidRPr="001D7643">
        <w:rPr>
          <w:rFonts w:ascii="Arial" w:hAnsi="Arial" w:cs="Arial"/>
          <w:sz w:val="20"/>
          <w:szCs w:val="20"/>
        </w:rPr>
        <w:t>de-activate</w:t>
      </w:r>
      <w:r w:rsidR="00EE3FD7" w:rsidRPr="001D7643">
        <w:rPr>
          <w:rFonts w:ascii="Arial" w:hAnsi="Arial" w:cs="Arial"/>
          <w:sz w:val="20"/>
          <w:szCs w:val="20"/>
        </w:rPr>
        <w:t xml:space="preserve"> the escape scheme.</w:t>
      </w:r>
      <w:r w:rsidR="00D0741E" w:rsidRPr="001D7643">
        <w:rPr>
          <w:rFonts w:ascii="Arial" w:hAnsi="Arial" w:cs="Arial"/>
          <w:sz w:val="20"/>
          <w:szCs w:val="20"/>
        </w:rPr>
        <w:t xml:space="preserve"> A dfdl</w:t>
      </w:r>
      <w:proofErr w:type="gramStart"/>
      <w:r w:rsidR="00D0741E" w:rsidRPr="001D7643">
        <w:rPr>
          <w:rFonts w:ascii="Arial" w:hAnsi="Arial" w:cs="Arial"/>
          <w:sz w:val="20"/>
          <w:szCs w:val="20"/>
        </w:rPr>
        <w:t>:escapeBlockStart</w:t>
      </w:r>
      <w:proofErr w:type="gramEnd"/>
      <w:r w:rsidR="00D0741E" w:rsidRPr="001D7643">
        <w:rPr>
          <w:rFonts w:ascii="Arial" w:hAnsi="Arial" w:cs="Arial"/>
          <w:sz w:val="20"/>
          <w:szCs w:val="20"/>
        </w:rPr>
        <w:t xml:space="preserve"> occurring anywhere in the data other than the first characters has no significance.</w:t>
      </w:r>
      <w:r w:rsidRPr="001D7643">
        <w:rPr>
          <w:rFonts w:ascii="Arial" w:eastAsia="Helv" w:hAnsi="Arial" w:cs="Arial"/>
          <w:color w:val="000000"/>
          <w:sz w:val="20"/>
          <w:szCs w:val="20"/>
          <w:lang w:eastAsia="en-GB"/>
        </w:rPr>
        <w:t>”</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Also update the matching paragraph for ‘escapeCharacter parsing’ to say:</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EE3FD7">
      <w:pPr>
        <w:rPr>
          <w:rFonts w:ascii="Arial" w:hAnsi="Arial" w:cs="Arial"/>
          <w:sz w:val="20"/>
          <w:szCs w:val="20"/>
        </w:rPr>
      </w:pPr>
      <w:r w:rsidRPr="001D7643">
        <w:rPr>
          <w:rFonts w:ascii="Arial" w:hAnsi="Arial" w:cs="Arial"/>
          <w:sz w:val="20"/>
          <w:szCs w:val="20"/>
        </w:rPr>
        <w:t xml:space="preserve">“On parsing </w:t>
      </w:r>
      <w:r w:rsidR="00D0741E" w:rsidRPr="001D7643">
        <w:rPr>
          <w:rFonts w:ascii="Arial" w:hAnsi="Arial" w:cs="Arial"/>
          <w:sz w:val="20"/>
          <w:szCs w:val="20"/>
        </w:rPr>
        <w:t>any in-scope separator or terminator encountered in the data is not interpreted as such when it is immediately preceded by the dfdl</w:t>
      </w:r>
      <w:proofErr w:type="gramStart"/>
      <w:r w:rsidR="00D0741E" w:rsidRPr="001D7643">
        <w:rPr>
          <w:rFonts w:ascii="Arial" w:hAnsi="Arial" w:cs="Arial"/>
          <w:sz w:val="20"/>
          <w:szCs w:val="20"/>
        </w:rPr>
        <w:t>:escapeCharacter</w:t>
      </w:r>
      <w:proofErr w:type="gramEnd"/>
      <w:r w:rsidR="00D0741E" w:rsidRPr="001D7643">
        <w:rPr>
          <w:rFonts w:ascii="Arial" w:hAnsi="Arial" w:cs="Arial"/>
          <w:sz w:val="20"/>
          <w:szCs w:val="20"/>
        </w:rPr>
        <w:t xml:space="preserve"> (when not itself preceded by the dfdl:escapeEscapeCharacter). Occurrences of t</w:t>
      </w:r>
      <w:r w:rsidRPr="001D7643">
        <w:rPr>
          <w:rFonts w:ascii="Arial" w:hAnsi="Arial" w:cs="Arial"/>
          <w:sz w:val="20"/>
          <w:szCs w:val="20"/>
        </w:rPr>
        <w:t>he dfdl</w:t>
      </w:r>
      <w:proofErr w:type="gramStart"/>
      <w:r w:rsidRPr="001D7643">
        <w:rPr>
          <w:rFonts w:ascii="Arial" w:hAnsi="Arial" w:cs="Arial"/>
          <w:sz w:val="20"/>
          <w:szCs w:val="20"/>
        </w:rPr>
        <w:t>:escapeCharacter</w:t>
      </w:r>
      <w:proofErr w:type="gramEnd"/>
      <w:r w:rsidRPr="001D7643">
        <w:rPr>
          <w:rFonts w:ascii="Arial" w:hAnsi="Arial" w:cs="Arial"/>
          <w:sz w:val="20"/>
          <w:szCs w:val="20"/>
        </w:rPr>
        <w:t xml:space="preserve"> and dfdl:escapeEscapeCharacter are removed from the data, unless the dfdl:escapeCharacter is preceded by the dfdl:escapeEscapeCharacter, or the dfdl:escapeEscapeCharacter does not precede the dfdl:escapeCharacter. </w:t>
      </w: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 xml:space="preserve"> </w:t>
      </w:r>
    </w:p>
    <w:p w:rsidR="004712F9" w:rsidRPr="001D7643" w:rsidRDefault="004712F9" w:rsidP="004712F9">
      <w:pPr>
        <w:autoSpaceDE w:val="0"/>
        <w:rPr>
          <w:ins w:id="159" w:author="Steve Hanson" w:date="2014-09-03T12:01:00Z"/>
          <w:rFonts w:ascii="Arial" w:eastAsia="Helv" w:hAnsi="Arial" w:cs="Arial"/>
          <w:color w:val="000000"/>
          <w:sz w:val="20"/>
          <w:szCs w:val="20"/>
          <w:lang w:eastAsia="en-GB"/>
        </w:rPr>
      </w:pPr>
      <w:ins w:id="160" w:author="Steve Hanson" w:date="2014-09-03T12:01:00Z">
        <w:r w:rsidRPr="001D7643">
          <w:rPr>
            <w:rFonts w:ascii="Arial" w:eastAsia="Helv" w:hAnsi="Arial" w:cs="Arial"/>
            <w:b/>
            <w:color w:val="000000"/>
            <w:sz w:val="20"/>
            <w:szCs w:val="20"/>
            <w:lang w:eastAsia="en-GB"/>
          </w:rPr>
          <w:t>2.165</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11</w:t>
        </w:r>
        <w:r w:rsidRPr="001D7643">
          <w:rPr>
            <w:rFonts w:ascii="Arial" w:eastAsia="Helv" w:hAnsi="Arial" w:cs="Arial"/>
            <w:color w:val="000000"/>
            <w:sz w:val="20"/>
            <w:szCs w:val="20"/>
            <w:lang w:eastAsia="en-GB"/>
          </w:rPr>
          <w:t xml:space="preserve">. The property description for byteOrder states that the property only applies to binary Numbers and Calendars, but it also applies to binary Booleans. Also the Annotation list at the end of the description incorrectly includes sequence, choice and group. </w:t>
        </w:r>
      </w:ins>
    </w:p>
    <w:p w:rsidR="004712F9" w:rsidRPr="001D7643" w:rsidRDefault="004712F9" w:rsidP="004712F9">
      <w:pPr>
        <w:autoSpaceDE w:val="0"/>
        <w:rPr>
          <w:ins w:id="161" w:author="Steve Hanson" w:date="2014-09-03T12:01:00Z"/>
          <w:rFonts w:ascii="Arial" w:eastAsia="Helv" w:hAnsi="Arial" w:cs="Arial"/>
          <w:color w:val="000000"/>
          <w:sz w:val="20"/>
          <w:szCs w:val="20"/>
          <w:lang w:eastAsia="en-GB"/>
        </w:rPr>
      </w:pPr>
    </w:p>
    <w:p w:rsidR="004712F9" w:rsidRPr="001D7643" w:rsidRDefault="004712F9" w:rsidP="004712F9">
      <w:pPr>
        <w:autoSpaceDE w:val="0"/>
        <w:rPr>
          <w:ins w:id="162" w:author="Steve Hanson" w:date="2014-09-03T12:01:00Z"/>
          <w:rFonts w:ascii="Arial" w:eastAsia="Helv" w:hAnsi="Arial" w:cs="Arial"/>
          <w:color w:val="000000"/>
          <w:sz w:val="20"/>
          <w:szCs w:val="20"/>
          <w:lang w:eastAsia="en-GB"/>
        </w:rPr>
      </w:pPr>
      <w:ins w:id="163" w:author="Steve Hanson" w:date="2014-09-03T12:01:00Z">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6</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w:t>
        </w:r>
        <w:r>
          <w:rPr>
            <w:rFonts w:ascii="Arial" w:eastAsia="Helv" w:hAnsi="Arial" w:cs="Arial"/>
            <w:i/>
            <w:color w:val="000000"/>
            <w:sz w:val="20"/>
            <w:szCs w:val="20"/>
            <w:lang w:eastAsia="en-GB"/>
          </w:rPr>
          <w:t>s</w:t>
        </w:r>
        <w:r w:rsidRPr="001D7643">
          <w:rPr>
            <w:rFonts w:ascii="Arial" w:eastAsia="Helv" w:hAnsi="Arial" w:cs="Arial"/>
            <w:i/>
            <w:color w:val="000000"/>
            <w:sz w:val="20"/>
            <w:szCs w:val="20"/>
            <w:lang w:eastAsia="en-GB"/>
          </w:rPr>
          <w:t xml:space="preserve"> </w:t>
        </w:r>
        <w:r>
          <w:rPr>
            <w:rFonts w:ascii="Arial" w:eastAsia="Helv" w:hAnsi="Arial" w:cs="Arial"/>
            <w:i/>
            <w:color w:val="000000"/>
            <w:sz w:val="20"/>
            <w:szCs w:val="20"/>
            <w:lang w:eastAsia="en-GB"/>
          </w:rPr>
          <w:t>7.3, 7.4</w:t>
        </w:r>
        <w:r w:rsidRPr="001D7643">
          <w:rPr>
            <w:rFonts w:ascii="Arial" w:eastAsia="Helv" w:hAnsi="Arial" w:cs="Arial"/>
            <w:color w:val="000000"/>
            <w:sz w:val="20"/>
            <w:szCs w:val="20"/>
            <w:lang w:eastAsia="en-GB"/>
          </w:rPr>
          <w:t xml:space="preserve">. </w:t>
        </w:r>
      </w:ins>
      <w:ins w:id="164" w:author="Steve Hanson" w:date="2014-09-03T12:02:00Z">
        <w:r>
          <w:rPr>
            <w:rFonts w:ascii="Arial" w:eastAsia="Helv" w:hAnsi="Arial" w:cs="Arial"/>
            <w:color w:val="000000"/>
            <w:sz w:val="20"/>
            <w:szCs w:val="20"/>
            <w:lang w:eastAsia="en-GB"/>
          </w:rPr>
          <w:t>For clarity, s</w:t>
        </w:r>
      </w:ins>
      <w:ins w:id="165" w:author="Steve Hanson" w:date="2014-09-03T12:01:00Z">
        <w:r>
          <w:rPr>
            <w:rFonts w:ascii="Arial" w:eastAsia="Helv" w:hAnsi="Arial" w:cs="Arial"/>
            <w:color w:val="000000"/>
            <w:sz w:val="20"/>
            <w:szCs w:val="20"/>
            <w:lang w:eastAsia="en-GB"/>
          </w:rPr>
          <w:t>tate explicitly that asserts and discriminators are not evaluated during unparsing</w:t>
        </w:r>
      </w:ins>
      <w:ins w:id="166" w:author="Steve Hanson" w:date="2014-09-03T12:02:00Z">
        <w:r>
          <w:rPr>
            <w:rFonts w:ascii="Arial" w:eastAsia="Helv" w:hAnsi="Arial" w:cs="Arial"/>
            <w:color w:val="000000"/>
            <w:sz w:val="20"/>
            <w:szCs w:val="20"/>
            <w:lang w:eastAsia="en-GB"/>
          </w:rPr>
          <w:t xml:space="preserve">. </w:t>
        </w:r>
      </w:ins>
    </w:p>
    <w:p w:rsidR="004712F9" w:rsidRPr="001D7643" w:rsidRDefault="004712F9" w:rsidP="004712F9">
      <w:pPr>
        <w:autoSpaceDE w:val="0"/>
        <w:rPr>
          <w:ins w:id="167" w:author="Steve Hanson" w:date="2014-09-03T12:01:00Z"/>
          <w:rFonts w:ascii="Arial" w:eastAsia="Helv" w:hAnsi="Arial" w:cs="Arial"/>
          <w:color w:val="000000"/>
          <w:sz w:val="20"/>
          <w:szCs w:val="20"/>
          <w:lang w:eastAsia="en-GB"/>
        </w:rPr>
      </w:pPr>
    </w:p>
    <w:p w:rsidR="00531A24" w:rsidRPr="001D7643" w:rsidRDefault="00531A24" w:rsidP="00531A24">
      <w:pPr>
        <w:autoSpaceDE w:val="0"/>
        <w:rPr>
          <w:ins w:id="168" w:author="Steve Hanson" w:date="2014-09-03T12:04:00Z"/>
          <w:rFonts w:ascii="Arial" w:eastAsia="Helv" w:hAnsi="Arial" w:cs="Arial"/>
          <w:color w:val="000000"/>
          <w:sz w:val="20"/>
          <w:szCs w:val="20"/>
          <w:lang w:eastAsia="en-GB"/>
        </w:rPr>
      </w:pPr>
      <w:ins w:id="169" w:author="Steve Hanson" w:date="2014-09-03T12:04:00Z">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7</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 xml:space="preserve">Section </w:t>
        </w:r>
      </w:ins>
      <w:ins w:id="170" w:author="Steve Hanson" w:date="2014-09-03T12:05:00Z">
        <w:r>
          <w:rPr>
            <w:rFonts w:ascii="Arial" w:eastAsia="Helv" w:hAnsi="Arial" w:cs="Arial"/>
            <w:i/>
            <w:color w:val="000000"/>
            <w:sz w:val="20"/>
            <w:szCs w:val="20"/>
            <w:lang w:eastAsia="en-GB"/>
          </w:rPr>
          <w:t>23.5.3.</w:t>
        </w:r>
      </w:ins>
      <w:ins w:id="171" w:author="Steve Hanson" w:date="2014-09-03T12:04:00Z">
        <w:r w:rsidRPr="001D7643">
          <w:rPr>
            <w:rFonts w:ascii="Arial" w:eastAsia="Helv" w:hAnsi="Arial" w:cs="Arial"/>
            <w:color w:val="000000"/>
            <w:sz w:val="20"/>
            <w:szCs w:val="20"/>
            <w:lang w:eastAsia="en-GB"/>
          </w:rPr>
          <w:t xml:space="preserve"> The </w:t>
        </w:r>
      </w:ins>
      <w:ins w:id="172" w:author="Steve Hanson" w:date="2014-09-03T12:05:00Z">
        <w:r>
          <w:rPr>
            <w:rFonts w:ascii="Arial" w:eastAsia="Helv" w:hAnsi="Arial" w:cs="Arial"/>
            <w:color w:val="000000"/>
            <w:sz w:val="20"/>
            <w:szCs w:val="20"/>
            <w:lang w:eastAsia="en-GB"/>
          </w:rPr>
          <w:t>dfdl</w:t>
        </w:r>
        <w:proofErr w:type="gramStart"/>
        <w:r>
          <w:rPr>
            <w:rFonts w:ascii="Arial" w:eastAsia="Helv" w:hAnsi="Arial" w:cs="Arial"/>
            <w:color w:val="000000"/>
            <w:sz w:val="20"/>
            <w:szCs w:val="20"/>
            <w:lang w:eastAsia="en-GB"/>
          </w:rPr>
          <w:t>:occursIndex</w:t>
        </w:r>
        <w:proofErr w:type="gramEnd"/>
        <w:r>
          <w:rPr>
            <w:rFonts w:ascii="Arial" w:eastAsia="Helv" w:hAnsi="Arial" w:cs="Arial"/>
            <w:color w:val="000000"/>
            <w:sz w:val="20"/>
            <w:szCs w:val="20"/>
            <w:lang w:eastAsia="en-GB"/>
          </w:rPr>
          <w:t xml:space="preserve">() </w:t>
        </w:r>
      </w:ins>
      <w:ins w:id="173" w:author="Steve Hanson" w:date="2014-09-03T12:04:00Z">
        <w:r w:rsidRPr="001D7643">
          <w:rPr>
            <w:rFonts w:ascii="Arial" w:eastAsia="Helv" w:hAnsi="Arial" w:cs="Arial"/>
            <w:color w:val="000000"/>
            <w:sz w:val="20"/>
            <w:szCs w:val="20"/>
            <w:lang w:eastAsia="en-GB"/>
          </w:rPr>
          <w:t xml:space="preserve">property </w:t>
        </w:r>
      </w:ins>
      <w:ins w:id="174" w:author="Steve Hanson" w:date="2014-09-03T12:05:00Z">
        <w:r>
          <w:rPr>
            <w:rFonts w:ascii="Arial" w:eastAsia="Helv" w:hAnsi="Arial" w:cs="Arial"/>
            <w:color w:val="000000"/>
            <w:sz w:val="20"/>
            <w:szCs w:val="20"/>
            <w:lang w:eastAsia="en-GB"/>
          </w:rPr>
          <w:t xml:space="preserve">is changed to take a single argument. </w:t>
        </w:r>
      </w:ins>
      <w:ins w:id="175" w:author="Steve Hanson" w:date="2014-09-03T12:06:00Z">
        <w:r>
          <w:rPr>
            <w:rFonts w:ascii="Arial" w:eastAsia="Helv" w:hAnsi="Arial" w:cs="Arial"/>
            <w:color w:val="000000"/>
            <w:sz w:val="20"/>
            <w:szCs w:val="20"/>
            <w:lang w:eastAsia="en-GB"/>
          </w:rPr>
          <w:t xml:space="preserve">The </w:t>
        </w:r>
        <w:r>
          <w:rPr>
            <w:rFonts w:ascii="Helv" w:eastAsia="Times New Roman" w:hAnsi="Helv" w:cs="Helv"/>
            <w:color w:val="0000FF"/>
            <w:sz w:val="20"/>
            <w:szCs w:val="20"/>
            <w:lang w:eastAsia="en-GB"/>
          </w:rPr>
          <w:t xml:space="preserve">argument </w:t>
        </w:r>
        <w:r>
          <w:rPr>
            <w:rFonts w:ascii="Helv" w:eastAsia="Times New Roman" w:hAnsi="Helv" w:cs="Helv"/>
            <w:color w:val="0000FF"/>
            <w:sz w:val="20"/>
            <w:szCs w:val="20"/>
            <w:lang w:eastAsia="en-GB"/>
          </w:rPr>
          <w:t>is xs</w:t>
        </w:r>
        <w:proofErr w:type="gramStart"/>
        <w:r>
          <w:rPr>
            <w:rFonts w:ascii="Helv" w:eastAsia="Times New Roman" w:hAnsi="Helv" w:cs="Helv"/>
            <w:color w:val="0000FF"/>
            <w:sz w:val="20"/>
            <w:szCs w:val="20"/>
            <w:lang w:eastAsia="en-GB"/>
          </w:rPr>
          <w:t>:long</w:t>
        </w:r>
        <w:proofErr w:type="gramEnd"/>
        <w:r>
          <w:rPr>
            <w:rFonts w:ascii="Helv" w:eastAsia="Times New Roman" w:hAnsi="Helv" w:cs="Helv"/>
            <w:color w:val="0000FF"/>
            <w:sz w:val="20"/>
            <w:szCs w:val="20"/>
            <w:lang w:eastAsia="en-GB"/>
          </w:rPr>
          <w:t xml:space="preserve"> and is </w:t>
        </w:r>
        <w:r>
          <w:rPr>
            <w:rFonts w:ascii="Helv" w:eastAsia="Times New Roman" w:hAnsi="Helv" w:cs="Helv"/>
            <w:color w:val="0000FF"/>
            <w:sz w:val="20"/>
            <w:szCs w:val="20"/>
            <w:lang w:eastAsia="en-GB"/>
          </w:rPr>
          <w:t xml:space="preserve">a 1 based count up the parent axis. It is a processing error if the </w:t>
        </w:r>
      </w:ins>
      <w:ins w:id="176" w:author="Steve Hanson" w:date="2014-09-03T12:07:00Z">
        <w:r>
          <w:rPr>
            <w:rFonts w:ascii="Helv" w:eastAsia="Times New Roman" w:hAnsi="Helv" w:cs="Helv"/>
            <w:color w:val="0000FF"/>
            <w:sz w:val="20"/>
            <w:szCs w:val="20"/>
            <w:lang w:eastAsia="en-GB"/>
          </w:rPr>
          <w:t>argument</w:t>
        </w:r>
      </w:ins>
      <w:ins w:id="177" w:author="Steve Hanson" w:date="2014-09-03T12:06:00Z">
        <w:r>
          <w:rPr>
            <w:rFonts w:ascii="Helv" w:eastAsia="Times New Roman" w:hAnsi="Helv" w:cs="Helv"/>
            <w:color w:val="0000FF"/>
            <w:sz w:val="20"/>
            <w:szCs w:val="20"/>
            <w:lang w:eastAsia="en-GB"/>
          </w:rPr>
          <w:t xml:space="preserve"> reaches beyond the root. It is a schema definition error if the </w:t>
        </w:r>
      </w:ins>
      <w:ins w:id="178" w:author="Steve Hanson" w:date="2014-09-03T12:07:00Z">
        <w:r>
          <w:rPr>
            <w:rFonts w:ascii="Helv" w:eastAsia="Times New Roman" w:hAnsi="Helv" w:cs="Helv"/>
            <w:color w:val="0000FF"/>
            <w:sz w:val="20"/>
            <w:szCs w:val="20"/>
            <w:lang w:eastAsia="en-GB"/>
          </w:rPr>
          <w:t>argument</w:t>
        </w:r>
      </w:ins>
      <w:ins w:id="179" w:author="Steve Hanson" w:date="2014-09-03T12:06:00Z">
        <w:r>
          <w:rPr>
            <w:rFonts w:ascii="Helv" w:eastAsia="Times New Roman" w:hAnsi="Helv" w:cs="Helv"/>
            <w:color w:val="0000FF"/>
            <w:sz w:val="20"/>
            <w:szCs w:val="20"/>
            <w:lang w:eastAsia="en-GB"/>
          </w:rPr>
          <w:t xml:space="preserve"> is &lt;= 0.</w:t>
        </w:r>
      </w:ins>
    </w:p>
    <w:p w:rsidR="00531A24" w:rsidRPr="001D7643" w:rsidRDefault="00531A24" w:rsidP="00531A24">
      <w:pPr>
        <w:autoSpaceDE w:val="0"/>
        <w:rPr>
          <w:ins w:id="180" w:author="Steve Hanson" w:date="2014-09-03T12:04:00Z"/>
          <w:rFonts w:ascii="Arial" w:eastAsia="Helv" w:hAnsi="Arial" w:cs="Arial"/>
          <w:color w:val="000000"/>
          <w:sz w:val="20"/>
          <w:szCs w:val="20"/>
          <w:lang w:eastAsia="en-GB"/>
        </w:rPr>
      </w:pPr>
    </w:p>
    <w:p w:rsidR="004D0FC3" w:rsidRPr="001D7643" w:rsidDel="004712F9" w:rsidRDefault="004D0FC3" w:rsidP="004C4CCD">
      <w:pPr>
        <w:autoSpaceDE w:val="0"/>
        <w:rPr>
          <w:del w:id="181" w:author="Steve Hanson" w:date="2014-09-03T12:01:00Z"/>
          <w:rFonts w:ascii="Arial" w:eastAsia="Helv" w:hAnsi="Arial" w:cs="Arial"/>
          <w:color w:val="000000"/>
          <w:sz w:val="20"/>
          <w:szCs w:val="20"/>
          <w:lang w:eastAsia="en-GB"/>
        </w:rPr>
      </w:pPr>
    </w:p>
    <w:p w:rsidR="004C4CCD" w:rsidRPr="001D7643" w:rsidRDefault="004C4CCD" w:rsidP="001D3DD6">
      <w:pPr>
        <w:autoSpaceDE w:val="0"/>
        <w:rPr>
          <w:rFonts w:ascii="Arial" w:eastAsia="Helv" w:hAnsi="Arial" w:cs="Arial"/>
          <w:color w:val="000000"/>
          <w:sz w:val="20"/>
          <w:szCs w:val="20"/>
          <w:lang w:eastAsia="en-GB"/>
        </w:rPr>
      </w:pPr>
    </w:p>
    <w:p w:rsidR="00457AEC" w:rsidRPr="001D7643" w:rsidRDefault="00457AEC"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p>
    <w:p w:rsidR="00C10D4C" w:rsidRPr="001D7643" w:rsidRDefault="00C10D4C" w:rsidP="007513F2">
      <w:pPr>
        <w:pStyle w:val="Heading1"/>
        <w:pageBreakBefore/>
        <w:numPr>
          <w:ilvl w:val="0"/>
          <w:numId w:val="11"/>
        </w:numPr>
        <w:rPr>
          <w:sz w:val="24"/>
          <w:szCs w:val="24"/>
        </w:rPr>
      </w:pPr>
      <w:bookmarkStart w:id="182" w:name="ElementNode"/>
      <w:bookmarkStart w:id="183" w:name="_Toc341182573"/>
      <w:bookmarkStart w:id="184" w:name="_Toc384986293"/>
      <w:bookmarkEnd w:id="182"/>
      <w:r w:rsidRPr="001D7643">
        <w:rPr>
          <w:sz w:val="24"/>
          <w:szCs w:val="24"/>
        </w:rPr>
        <w:lastRenderedPageBreak/>
        <w:t>Major</w:t>
      </w:r>
      <w:r w:rsidRPr="001D7643">
        <w:rPr>
          <w:rFonts w:eastAsia="Arial"/>
          <w:sz w:val="24"/>
          <w:szCs w:val="24"/>
        </w:rPr>
        <w:t xml:space="preserve"> </w:t>
      </w:r>
      <w:bookmarkEnd w:id="183"/>
      <w:r w:rsidR="00DB0D4F" w:rsidRPr="001D7643">
        <w:rPr>
          <w:sz w:val="24"/>
          <w:szCs w:val="24"/>
        </w:rPr>
        <w:t>Errata</w:t>
      </w:r>
      <w:bookmarkEnd w:id="184"/>
    </w:p>
    <w:p w:rsidR="003765EC" w:rsidRPr="001D7643" w:rsidRDefault="003765EC" w:rsidP="003765EC">
      <w:pPr>
        <w:rPr>
          <w:rFonts w:ascii="Arial" w:hAnsi="Arial" w:cs="Arial"/>
          <w:color w:val="000000" w:themeColor="text1"/>
          <w:sz w:val="20"/>
          <w:szCs w:val="20"/>
        </w:rPr>
      </w:pPr>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major</w:t>
      </w:r>
      <w:r w:rsidRPr="001D7643">
        <w:rPr>
          <w:rFonts w:ascii="Arial" w:eastAsia="Arial" w:hAnsi="Arial" w:cs="Arial"/>
          <w:sz w:val="20"/>
          <w:szCs w:val="20"/>
        </w:rPr>
        <w:t xml:space="preserve"> </w:t>
      </w:r>
      <w:r w:rsidR="00DB0D4F" w:rsidRPr="001D7643">
        <w:rPr>
          <w:rFonts w:ascii="Arial" w:eastAsia="Arial" w:hAnsi="Arial" w:cs="Arial"/>
          <w:sz w:val="20"/>
          <w:szCs w:val="20"/>
        </w:rPr>
        <w:t>errata</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14.5.</w:t>
      </w:r>
      <w:r w:rsidRPr="001D7643">
        <w:rPr>
          <w:rFonts w:ascii="Arial" w:eastAsia="Helv" w:hAnsi="Arial" w:cs="Arial"/>
          <w:i/>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sequences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w:t>
      </w:r>
      <w:r w:rsidRPr="001D7643">
        <w:rPr>
          <w:rFonts w:ascii="Arial" w:eastAsia="Helv" w:hAnsi="Arial" w:cs="Arial"/>
          <w:color w:val="000000"/>
          <w:sz w:val="20"/>
          <w:szCs w:val="20"/>
        </w:rPr>
        <w:t xml:space="preserve"> </w:t>
      </w:r>
      <w:r w:rsidRPr="001D7643">
        <w:rPr>
          <w:rFonts w:ascii="Arial" w:hAnsi="Arial" w:cs="Arial"/>
          <w:color w:val="000000"/>
          <w:sz w:val="20"/>
          <w:szCs w:val="20"/>
        </w:rPr>
        <w:t>children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groups,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xs:group,</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including</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w:t>
      </w:r>
      <w:r w:rsidR="00CD3F72" w:rsidRPr="001D7643">
        <w:rPr>
          <w:rFonts w:ascii="Arial" w:hAnsi="Arial" w:cs="Arial"/>
          <w:color w:val="000000"/>
          <w:sz w:val="20"/>
          <w:szCs w:val="20"/>
        </w:rPr>
        <w:t>, nor can it appear on any xs:choice</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150582" w:rsidRPr="001D7643" w:rsidRDefault="00150582">
      <w:pPr>
        <w:autoSpaceDE w:val="0"/>
        <w:rPr>
          <w:rFonts w:ascii="Arial" w:eastAsia="Helv" w:hAnsi="Arial" w:cs="Arial"/>
          <w:color w:val="000000"/>
          <w:sz w:val="20"/>
          <w:szCs w:val="20"/>
        </w:rPr>
      </w:pPr>
    </w:p>
    <w:p w:rsidR="00150582" w:rsidRPr="001D7643" w:rsidRDefault="00150582">
      <w:pPr>
        <w:autoSpaceDE w:val="0"/>
        <w:rPr>
          <w:rFonts w:ascii="Arial" w:eastAsia="Helv" w:hAnsi="Arial" w:cs="Arial"/>
          <w:color w:val="000000"/>
          <w:sz w:val="20"/>
          <w:szCs w:val="20"/>
        </w:rPr>
      </w:pPr>
      <w:r w:rsidRPr="001D7643">
        <w:rPr>
          <w:rFonts w:ascii="Arial" w:eastAsia="Helv" w:hAnsi="Arial" w:cs="Arial"/>
          <w:color w:val="000000"/>
          <w:sz w:val="20"/>
          <w:szCs w:val="20"/>
        </w:rPr>
        <w:t xml:space="preserve">If hiddenGroupRef appears on a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the appearance of any other DFDL properties on that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is a schema definition error.</w:t>
      </w:r>
    </w:p>
    <w:p w:rsidR="00C10D4C" w:rsidRPr="001D7643" w:rsidRDefault="00C10D4C">
      <w:pPr>
        <w:autoSpaceDE w:val="0"/>
        <w:rPr>
          <w:rFonts w:ascii="Arial" w:hAnsi="Arial" w:cs="Arial"/>
          <w:color w:val="000000"/>
          <w:sz w:val="20"/>
          <w:szCs w:val="20"/>
        </w:rPr>
      </w:pP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use.</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reflects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w:t>
      </w:r>
      <w:r w:rsidRPr="001D7643">
        <w:rPr>
          <w:rFonts w:ascii="Arial" w:eastAsia="Arial"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applies</w:t>
      </w:r>
      <w:r w:rsidRPr="001D7643">
        <w:rPr>
          <w:rFonts w:ascii="Arial" w:eastAsia="Arial"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spec</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confused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Remove</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relation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they</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elements</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extension.</w:t>
      </w:r>
      <w:r w:rsidR="00C95209"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D23EE0"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local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00D23EE0" w:rsidRPr="001D7643">
        <w:rPr>
          <w:rFonts w:ascii="Arial" w:hAnsi="Arial" w:cs="Arial"/>
          <w:color w:val="000000"/>
          <w:sz w:val="20"/>
          <w:szCs w:val="20"/>
        </w:rPr>
        <w:t xml:space="preserve"> </w:t>
      </w:r>
    </w:p>
    <w:p w:rsidR="00D23EE0" w:rsidRPr="001D7643" w:rsidRDefault="00D23EE0">
      <w:pPr>
        <w:autoSpaceDE w:val="0"/>
        <w:rPr>
          <w:rFonts w:ascii="Arial" w:hAnsi="Arial" w:cs="Arial"/>
          <w:color w:val="000000"/>
          <w:sz w:val="20"/>
          <w:szCs w:val="20"/>
        </w:rPr>
      </w:pPr>
    </w:p>
    <w:p w:rsidR="0066302F" w:rsidRPr="001D7643" w:rsidRDefault="00D23EE0">
      <w:pPr>
        <w:autoSpaceDE w:val="0"/>
        <w:rPr>
          <w:rFonts w:ascii="Arial" w:hAnsi="Arial" w:cs="Arial"/>
          <w:color w:val="000000"/>
          <w:sz w:val="20"/>
          <w:szCs w:val="20"/>
        </w:rPr>
      </w:pPr>
      <w:r w:rsidRPr="001D7643">
        <w:rPr>
          <w:rFonts w:ascii="Arial" w:hAnsi="Arial" w:cs="Arial"/>
          <w:sz w:val="20"/>
          <w:szCs w:val="20"/>
        </w:rPr>
        <w:t>Add that inputValueCalc is not allowed to appear on a local element or element reference that is the root of a choice branch.</w:t>
      </w:r>
    </w:p>
    <w:p w:rsidR="00C10D4C" w:rsidRPr="001D7643" w:rsidRDefault="00C10D4C">
      <w:pPr>
        <w:autoSpaceDE w:val="0"/>
        <w:rPr>
          <w:rFonts w:ascii="Arial" w:eastAsia="Helv" w:hAnsi="Arial" w:cs="Arial"/>
          <w:color w:val="0000FF"/>
          <w:sz w:val="20"/>
          <w:szCs w:val="20"/>
        </w:rPr>
      </w:pPr>
      <w:r w:rsidRPr="001D7643">
        <w:rPr>
          <w:rFonts w:ascii="Arial" w:eastAsia="Helv" w:hAnsi="Arial" w:cs="Arial"/>
          <w:color w:val="0000FF"/>
          <w:sz w:val="20"/>
          <w:szCs w:val="20"/>
        </w:rPr>
        <w:t xml:space="preserve"> </w:t>
      </w:r>
    </w:p>
    <w:p w:rsidR="00F15901" w:rsidRPr="001D7643" w:rsidRDefault="00F15901" w:rsidP="00F15901">
      <w:pPr>
        <w:autoSpaceDE w:val="0"/>
        <w:rPr>
          <w:rFonts w:ascii="Arial" w:eastAsia="Helv" w:hAnsi="Arial" w:cs="Arial"/>
          <w:color w:val="000000"/>
          <w:sz w:val="20"/>
          <w:szCs w:val="20"/>
        </w:rPr>
      </w:pPr>
      <w:r w:rsidRPr="001D7643">
        <w:rPr>
          <w:rFonts w:ascii="Arial" w:eastAsia="Helv" w:hAnsi="Arial" w:cs="Arial"/>
          <w:color w:val="000000"/>
          <w:sz w:val="20"/>
          <w:szCs w:val="20"/>
        </w:rPr>
        <w:t>If inputValueCalc appears on an element, the appearance of any other DFDL properties on that element is a schema definition error.</w:t>
      </w:r>
    </w:p>
    <w:p w:rsidR="00F15901" w:rsidRPr="001D7643" w:rsidRDefault="00F15901" w:rsidP="00F15901">
      <w:pPr>
        <w:autoSpaceDE w:val="0"/>
        <w:rPr>
          <w:rFonts w:ascii="Arial" w:eastAsia="Helv" w:hAnsi="Arial" w:cs="Arial"/>
          <w:color w:val="000000"/>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3.3.</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12.3.</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lengthKind</w:t>
      </w:r>
      <w:r w:rsidRPr="001D7643">
        <w:rPr>
          <w:rFonts w:ascii="Arial" w:eastAsia="Arial" w:hAnsi="Arial" w:cs="Arial"/>
          <w:sz w:val="20"/>
          <w:szCs w:val="20"/>
        </w:rPr>
        <w:t xml:space="preserve"> </w:t>
      </w:r>
      <w:r w:rsidRPr="001D7643">
        <w:rPr>
          <w:rFonts w:ascii="Arial" w:hAnsi="Arial" w:cs="Arial"/>
          <w:sz w:val="20"/>
          <w:szCs w:val="20"/>
        </w:rPr>
        <w:t>'explicit',</w:t>
      </w:r>
      <w:r w:rsidRPr="001D7643">
        <w:rPr>
          <w:rFonts w:ascii="Arial" w:eastAsia="Arial" w:hAnsi="Arial" w:cs="Arial"/>
          <w:sz w:val="20"/>
          <w:szCs w:val="20"/>
        </w:rPr>
        <w:t xml:space="preserve"> </w:t>
      </w:r>
      <w:r w:rsidRPr="001D7643">
        <w:rPr>
          <w:rFonts w:ascii="Arial" w:hAnsi="Arial" w:cs="Arial"/>
          <w:sz w:val="20"/>
          <w:szCs w:val="20"/>
        </w:rPr>
        <w:t>'implicit'</w:t>
      </w:r>
      <w:r w:rsidR="00DE013A" w:rsidRPr="001D7643">
        <w:rPr>
          <w:rFonts w:ascii="Arial" w:hAnsi="Arial" w:cs="Arial"/>
          <w:sz w:val="20"/>
          <w:szCs w:val="20"/>
        </w:rPr>
        <w:t xml:space="preserve"> (simple only)</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'prefixed'</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'pattern',</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means</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delimiter</w:t>
      </w:r>
      <w:r w:rsidRPr="001D7643">
        <w:rPr>
          <w:rFonts w:ascii="Arial" w:eastAsia="Arial" w:hAnsi="Arial" w:cs="Arial"/>
          <w:sz w:val="20"/>
          <w:szCs w:val="20"/>
        </w:rPr>
        <w:t xml:space="preserve"> </w:t>
      </w:r>
      <w:r w:rsidRPr="001D7643">
        <w:rPr>
          <w:rFonts w:ascii="Arial" w:hAnsi="Arial" w:cs="Arial"/>
          <w:sz w:val="20"/>
          <w:szCs w:val="20"/>
        </w:rPr>
        <w:t>scanning</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turned</w:t>
      </w:r>
      <w:r w:rsidRPr="001D7643">
        <w:rPr>
          <w:rFonts w:ascii="Arial" w:eastAsia="Arial" w:hAnsi="Arial" w:cs="Arial"/>
          <w:sz w:val="20"/>
          <w:szCs w:val="20"/>
        </w:rPr>
        <w:t xml:space="preserve"> </w:t>
      </w:r>
      <w:r w:rsidRPr="001D7643">
        <w:rPr>
          <w:rFonts w:ascii="Arial" w:hAnsi="Arial" w:cs="Arial"/>
          <w:sz w:val="20"/>
          <w:szCs w:val="20"/>
        </w:rPr>
        <w:t>off</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in-scope</w:t>
      </w:r>
      <w:r w:rsidRPr="001D7643">
        <w:rPr>
          <w:rFonts w:ascii="Arial" w:eastAsia="Arial" w:hAnsi="Arial" w:cs="Arial"/>
          <w:sz w:val="20"/>
          <w:szCs w:val="20"/>
        </w:rPr>
        <w:t xml:space="preserve"> </w:t>
      </w:r>
      <w:r w:rsidRPr="001D7643">
        <w:rPr>
          <w:rFonts w:ascii="Arial" w:hAnsi="Arial" w:cs="Arial"/>
          <w:sz w:val="20"/>
          <w:szCs w:val="20"/>
        </w:rPr>
        <w:t>delimiters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looked</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within</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between</w:t>
      </w:r>
      <w:r w:rsidRPr="001D7643">
        <w:rPr>
          <w:rFonts w:ascii="Arial" w:eastAsia="Arial" w:hAnsi="Arial" w:cs="Arial"/>
          <w:sz w:val="20"/>
          <w:szCs w:val="20"/>
        </w:rPr>
        <w:t xml:space="preserve"> </w:t>
      </w:r>
      <w:r w:rsidRPr="001D7643">
        <w:rPr>
          <w:rFonts w:ascii="Arial" w:hAnsi="Arial" w:cs="Arial"/>
          <w:sz w:val="20"/>
          <w:szCs w:val="20"/>
        </w:rPr>
        <w:t>elements.</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Consequently</w:t>
      </w:r>
      <w:r w:rsidRPr="001D7643">
        <w:rPr>
          <w:rFonts w:ascii="Arial" w:eastAsia="Helv" w:hAnsi="Arial" w:cs="Arial"/>
          <w:color w:val="000000"/>
          <w:sz w:val="20"/>
          <w:szCs w:val="20"/>
        </w:rPr>
        <w:t xml:space="preserve"> </w:t>
      </w:r>
      <w:r w:rsidRPr="001D7643">
        <w:rPr>
          <w:rFonts w:ascii="Arial" w:hAnsi="Arial" w:cs="Arial"/>
          <w:color w:val="000000"/>
          <w:sz w:val="20"/>
          <w:szCs w:val="20"/>
        </w:rPr>
        <w:t>remove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paragraph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section</w:t>
      </w:r>
      <w:r w:rsidRPr="001D7643">
        <w:rPr>
          <w:rFonts w:ascii="Arial" w:eastAsia="Helv" w:hAnsi="Arial" w:cs="Arial"/>
          <w:color w:val="000000"/>
          <w:sz w:val="20"/>
          <w:szCs w:val="20"/>
        </w:rPr>
        <w:t xml:space="preserve"> </w:t>
      </w:r>
      <w:r w:rsidRPr="001D7643">
        <w:rPr>
          <w:rFonts w:ascii="Arial" w:hAnsi="Arial" w:cs="Arial"/>
          <w:color w:val="000000"/>
          <w:sz w:val="20"/>
          <w:szCs w:val="20"/>
        </w:rPr>
        <w:t>5.2.2</w:t>
      </w:r>
      <w:r w:rsidRPr="001D7643">
        <w:rPr>
          <w:rFonts w:ascii="Arial" w:eastAsia="Helv" w:hAnsi="Arial" w:cs="Arial"/>
          <w:color w:val="000000"/>
          <w:sz w:val="20"/>
          <w:szCs w:val="20"/>
        </w:rPr>
        <w:t xml:space="preserve"> </w:t>
      </w:r>
      <w:r w:rsidRPr="001D7643">
        <w:rPr>
          <w:rFonts w:ascii="Arial" w:hAnsi="Arial" w:cs="Arial"/>
          <w:color w:val="000000"/>
          <w:sz w:val="20"/>
          <w:szCs w:val="20"/>
        </w:rPr>
        <w:t>starting</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fixed-length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equal</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fixed</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3.4.</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2</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7.3.</w:t>
      </w:r>
      <w:r w:rsidRPr="001D7643">
        <w:rPr>
          <w:rFonts w:ascii="Arial" w:eastAsia="Arial" w:hAnsi="Arial" w:cs="Arial"/>
          <w:sz w:val="20"/>
          <w:szCs w:val="20"/>
        </w:rPr>
        <w:t xml:space="preserve"> </w:t>
      </w:r>
      <w:r w:rsidRPr="001D7643">
        <w:rPr>
          <w:rFonts w:ascii="Arial" w:hAnsi="Arial" w:cs="Arial"/>
          <w:sz w:val="20"/>
          <w:szCs w:val="20"/>
        </w:rPr>
        <w:t>Add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failure</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recoverable</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use</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assert</w:t>
      </w:r>
      <w:r w:rsidRPr="001D7643">
        <w:rPr>
          <w:rFonts w:ascii="Arial" w:eastAsia="Arial" w:hAnsi="Arial" w:cs="Arial"/>
          <w:sz w:val="20"/>
          <w:szCs w:val="20"/>
        </w:rPr>
        <w:t xml:space="preserve"> </w:t>
      </w:r>
      <w:r w:rsidRPr="001D7643">
        <w:rPr>
          <w:rFonts w:ascii="Arial" w:hAnsi="Arial" w:cs="Arial"/>
          <w:sz w:val="20"/>
          <w:szCs w:val="20"/>
        </w:rPr>
        <w:t>annotation</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permit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checking</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without</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assert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check</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Details:</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continue.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Importantly,</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cause</w:t>
      </w:r>
      <w:r w:rsidRPr="001D7643">
        <w:rPr>
          <w:rFonts w:ascii="Arial" w:eastAsia="Helv" w:hAnsi="Arial" w:cs="Arial"/>
          <w:color w:val="000000"/>
          <w:sz w:val="20"/>
          <w:szCs w:val="20"/>
        </w:rPr>
        <w:t xml:space="preserve"> </w:t>
      </w:r>
      <w:r w:rsidRPr="001D7643">
        <w:rPr>
          <w:rFonts w:ascii="Arial" w:hAnsi="Arial" w:cs="Arial"/>
          <w:color w:val="000000"/>
          <w:sz w:val="20"/>
          <w:szCs w:val="20"/>
        </w:rPr>
        <w:t>backtracking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speculating.</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lastRenderedPageBreak/>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raised</w:t>
      </w:r>
      <w:r w:rsidRPr="001D7643">
        <w:rPr>
          <w:rFonts w:ascii="Arial" w:eastAsia="Helv" w:hAnsi="Arial" w:cs="Arial"/>
          <w:color w:val="000000"/>
          <w:sz w:val="20"/>
          <w:szCs w:val="20"/>
        </w:rPr>
        <w:t xml:space="preserve"> </w:t>
      </w:r>
      <w:r w:rsidRPr="001D7643">
        <w:rPr>
          <w:rFonts w:ascii="Arial" w:hAnsi="Arial" w:cs="Arial"/>
          <w:color w:val="000000"/>
          <w:sz w:val="20"/>
          <w:szCs w:val="20"/>
        </w:rPr>
        <w:t>via</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attribute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called</w:t>
      </w:r>
      <w:r w:rsidRPr="001D7643">
        <w:rPr>
          <w:rFonts w:ascii="Arial" w:eastAsia="Helv" w:hAnsi="Arial" w:cs="Arial"/>
          <w:color w:val="000000"/>
          <w:sz w:val="20"/>
          <w:szCs w:val="20"/>
        </w:rPr>
        <w:t xml:space="preserve"> </w:t>
      </w:r>
      <w:r w:rsidRPr="001D7643">
        <w:rPr>
          <w:rFonts w:ascii="Arial" w:hAnsi="Arial" w:cs="Arial"/>
          <w:color w:val="000000"/>
          <w:sz w:val="20"/>
          <w:szCs w:val="20"/>
        </w:rPr>
        <w:t>'failureType'.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occurring</w:t>
      </w:r>
      <w:r w:rsidRPr="001D7643">
        <w:rPr>
          <w:rFonts w:ascii="Arial" w:eastAsia="Helv" w:hAnsi="Arial" w:cs="Arial"/>
          <w:color w:val="000000"/>
          <w:sz w:val="20"/>
          <w:szCs w:val="20"/>
        </w:rPr>
        <w:t xml:space="preserve"> </w:t>
      </w:r>
      <w:r w:rsidRPr="001D7643">
        <w:rPr>
          <w:rFonts w:ascii="Arial" w:hAnsi="Arial" w:cs="Arial"/>
          <w:color w:val="000000"/>
          <w:sz w:val="20"/>
          <w:szCs w:val="20"/>
        </w:rPr>
        <w:t>during</w:t>
      </w:r>
      <w:r w:rsidRPr="001D7643">
        <w:rPr>
          <w:rFonts w:ascii="Arial" w:eastAsia="Helv" w:hAnsi="Arial" w:cs="Arial"/>
          <w:color w:val="000000"/>
          <w:sz w:val="20"/>
          <w:szCs w:val="20"/>
        </w:rPr>
        <w:t xml:space="preserve"> </w:t>
      </w:r>
      <w:r w:rsidRPr="001D7643">
        <w:rPr>
          <w:rFonts w:ascii="Arial" w:hAnsi="Arial" w:cs="Arial"/>
          <w:color w:val="000000"/>
          <w:sz w:val="20"/>
          <w:szCs w:val="20"/>
        </w:rPr>
        <w:t>evaluation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remains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existing</w:t>
      </w:r>
      <w:r w:rsidRPr="001D7643">
        <w:rPr>
          <w:rFonts w:ascii="Arial" w:eastAsia="Helv" w:hAnsi="Arial" w:cs="Arial"/>
          <w:color w:val="000000"/>
          <w:sz w:val="20"/>
          <w:szCs w:val="20"/>
        </w:rPr>
        <w:t xml:space="preserve"> </w:t>
      </w:r>
      <w:r w:rsidRPr="001D7643">
        <w:rPr>
          <w:rFonts w:ascii="Arial" w:hAnsi="Arial" w:cs="Arial"/>
          <w:color w:val="000000"/>
          <w:sz w:val="20"/>
          <w:szCs w:val="20"/>
        </w:rPr>
        <w:t>stated</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Discriminators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unchanged.</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issuing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autoSpaceDE w:val="0"/>
        <w:rPr>
          <w:rFonts w:ascii="Arial" w:hAnsi="Arial" w:cs="Arial"/>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r w:rsidRPr="001D7643">
              <w:rPr>
                <w:rFonts w:ascii="Arial" w:hAnsi="Arial" w:cs="Arial"/>
                <w:color w:val="000000"/>
                <w:sz w:val="20"/>
                <w:szCs w:val="20"/>
              </w:rPr>
              <w:t>(optional)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roofErr w:type="gramStart"/>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proofErr w:type="gramEnd"/>
            <w:r w:rsidRPr="001D7643">
              <w:rPr>
                <w:rFonts w:ascii="Arial" w:hAnsi="Arial" w:cs="Arial"/>
                <w:color w:val="000000"/>
                <w:sz w:val="20"/>
                <w:szCs w:val="20"/>
              </w:rPr>
              <w:t>.</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Default</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t>Specifies</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failure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occurs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unsuccessful.</w:t>
            </w:r>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tabs>
                <w:tab w:val="left" w:pos="-972"/>
                <w:tab w:val="left" w:pos="-792"/>
              </w:tabs>
              <w:autoSpaceDE w:val="0"/>
              <w:rPr>
                <w:rFonts w:ascii="Arial" w:hAnsi="Arial" w:cs="Arial"/>
                <w:color w:val="000000"/>
                <w:sz w:val="20"/>
                <w:szCs w:val="20"/>
              </w:rPr>
            </w:pPr>
            <w:r w:rsidRPr="001D7643">
              <w:rPr>
                <w:rFonts w:ascii="Arial" w:hAnsi="Arial" w:cs="Arial"/>
                <w:color w:val="000000"/>
                <w:sz w:val="20"/>
                <w:szCs w:val="20"/>
              </w:rPr>
              <w:t>Annotation: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dfdl:assert</w:t>
            </w:r>
          </w:p>
        </w:tc>
      </w:tr>
    </w:tbl>
    <w:p w:rsidR="00C10D4C" w:rsidRPr="001D7643" w:rsidRDefault="00C10D4C">
      <w:pPr>
        <w:autoSpaceDE w:val="0"/>
        <w:rPr>
          <w:rFonts w:ascii="Arial" w:hAnsi="Arial" w:cs="Arial"/>
        </w:rPr>
      </w:pPr>
    </w:p>
    <w:p w:rsidR="00C10D4C" w:rsidRPr="001D7643" w:rsidRDefault="00C10D4C">
      <w:pPr>
        <w:autoSpaceDE w:val="0"/>
        <w:rPr>
          <w:rFonts w:ascii="Arial" w:hAnsi="Arial" w:cs="Arial"/>
          <w:sz w:val="20"/>
          <w:szCs w:val="20"/>
        </w:rPr>
      </w:pPr>
      <w:r w:rsidRPr="001D7643">
        <w:rPr>
          <w:rFonts w:ascii="Arial" w:hAnsi="Arial" w:cs="Arial"/>
          <w:sz w:val="20"/>
          <w:szCs w:val="20"/>
        </w:rPr>
        <w:t>Considered</w:t>
      </w:r>
      <w:r w:rsidRPr="001D7643">
        <w:rPr>
          <w:rFonts w:ascii="Arial" w:eastAsia="Arial" w:hAnsi="Arial" w:cs="Arial"/>
          <w:sz w:val="20"/>
          <w:szCs w:val="20"/>
        </w:rPr>
        <w:t xml:space="preserve"> </w:t>
      </w:r>
      <w:r w:rsidRPr="001D7643">
        <w:rPr>
          <w:rFonts w:ascii="Arial" w:hAnsi="Arial" w:cs="Arial"/>
          <w:sz w:val="20"/>
          <w:szCs w:val="20"/>
        </w:rPr>
        <w:t>extending</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cover</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quite</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check</w:t>
      </w:r>
      <w:r w:rsidRPr="001D7643">
        <w:rPr>
          <w:rFonts w:ascii="Arial" w:eastAsia="Arial" w:hAnsi="Arial" w:cs="Arial"/>
          <w:sz w:val="20"/>
          <w:szCs w:val="20"/>
        </w:rPr>
        <w:t xml:space="preserve"> </w:t>
      </w:r>
      <w:r w:rsidRPr="001D7643">
        <w:rPr>
          <w:rFonts w:ascii="Arial" w:hAnsi="Arial" w:cs="Arial"/>
          <w:sz w:val="20"/>
          <w:szCs w:val="20"/>
        </w:rPr>
        <w:t>performed</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behaviour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processor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unspecified.</w:t>
      </w:r>
    </w:p>
    <w:p w:rsidR="00C10D4C" w:rsidRPr="001D7643" w:rsidRDefault="00C10D4C">
      <w:pPr>
        <w:ind w:left="360"/>
        <w:rPr>
          <w:rFonts w:ascii="Arial" w:hAnsi="Arial" w:cs="Arial"/>
          <w:sz w:val="20"/>
          <w:szCs w:val="20"/>
        </w:rPr>
      </w:pPr>
    </w:p>
    <w:p w:rsidR="003F3CB2" w:rsidRPr="001D7643" w:rsidRDefault="003F3CB2" w:rsidP="003F3CB2">
      <w:pPr>
        <w:pStyle w:val="CommentText"/>
        <w:rPr>
          <w:rFonts w:ascii="Arial" w:hAnsi="Arial" w:cs="Arial"/>
        </w:rPr>
      </w:pPr>
    </w:p>
    <w:p w:rsidR="00C10D4C" w:rsidRPr="001D7643" w:rsidRDefault="00C10D4C">
      <w:pPr>
        <w:ind w:left="36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variants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754-1985,</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XSDL</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float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double</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may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precision/rounding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issues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converting</w:t>
      </w:r>
      <w:r w:rsidRPr="001D7643">
        <w:rPr>
          <w:rFonts w:ascii="Arial" w:eastAsia="Arial" w:hAnsi="Arial" w:cs="Arial"/>
          <w:color w:val="000000"/>
          <w:sz w:val="20"/>
          <w:szCs w:val="20"/>
        </w:rPr>
        <w:t xml:space="preserve"> </w:t>
      </w:r>
      <w:r w:rsidRPr="001D7643">
        <w:rPr>
          <w:rFonts w:ascii="Arial" w:hAnsi="Arial" w:cs="Arial"/>
          <w:color w:val="000000"/>
          <w:sz w:val="20"/>
          <w:szCs w:val="20"/>
        </w:rPr>
        <w:t>IBM</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to/from</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IEEE/IBM</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roofErr w:type="gramStart"/>
      <w:r w:rsidRPr="001D7643">
        <w:rPr>
          <w:rFonts w:ascii="Arial" w:hAnsi="Arial" w:cs="Arial"/>
          <w:color w:val="000000"/>
          <w:sz w:val="20"/>
          <w:szCs w:val="20"/>
        </w:rPr>
        <w:t>Noted</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moved</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754-2008</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because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enhanced</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That's</w:t>
      </w:r>
      <w:r w:rsidRPr="001D7643">
        <w:rPr>
          <w:rFonts w:ascii="Arial" w:eastAsia="Arial" w:hAnsi="Arial" w:cs="Arial"/>
          <w:color w:val="000000"/>
          <w:sz w:val="20"/>
          <w:szCs w:val="20"/>
        </w:rPr>
        <w:t xml:space="preserve"> </w:t>
      </w:r>
      <w:r w:rsidRPr="001D7643">
        <w:rPr>
          <w:rFonts w:ascii="Arial" w:hAnsi="Arial" w:cs="Arial"/>
          <w:color w:val="000000"/>
          <w:sz w:val="20"/>
          <w:szCs w:val="20"/>
        </w:rPr>
        <w:t>why</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still</w:t>
      </w:r>
      <w:r w:rsidRPr="001D7643">
        <w:rPr>
          <w:rFonts w:ascii="Arial" w:eastAsia="Arial" w:hAnsi="Arial" w:cs="Arial"/>
          <w:color w:val="000000"/>
          <w:sz w:val="20"/>
          <w:szCs w:val="20"/>
        </w:rPr>
        <w:t xml:space="preserve"> </w:t>
      </w:r>
      <w:r w:rsidRPr="001D7643">
        <w:rPr>
          <w:rFonts w:ascii="Arial" w:hAnsi="Arial" w:cs="Arial"/>
          <w:color w:val="000000"/>
          <w:sz w:val="20"/>
          <w:szCs w:val="20"/>
        </w:rPr>
        <w:t>just</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:float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xs:double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would</w:t>
      </w:r>
      <w:r w:rsidRPr="001D7643">
        <w:rPr>
          <w:rFonts w:ascii="Arial" w:eastAsia="Arial" w:hAnsi="Arial" w:cs="Arial"/>
          <w:color w:val="000000"/>
          <w:sz w:val="20"/>
          <w:szCs w:val="20"/>
        </w:rPr>
        <w:t xml:space="preserve"> </w:t>
      </w:r>
      <w:r w:rsidRPr="001D7643">
        <w:rPr>
          <w:rFonts w:ascii="Arial" w:hAnsi="Arial" w:cs="Arial"/>
          <w:color w:val="000000"/>
          <w:sz w:val="20"/>
          <w:szCs w:val="20"/>
        </w:rPr>
        <w:t>very</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implemented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by</w:t>
      </w:r>
      <w:r w:rsidRPr="001D7643">
        <w:rPr>
          <w:rFonts w:ascii="Arial" w:eastAsia="Arial" w:hAnsi="Arial" w:cs="Arial"/>
          <w:color w:val="000000"/>
          <w:sz w:val="20"/>
          <w:szCs w:val="20"/>
        </w:rPr>
        <w:t xml:space="preserve"> </w:t>
      </w:r>
      <w:r w:rsidRPr="001D7643">
        <w:rPr>
          <w:rFonts w:ascii="Arial" w:hAnsi="Arial" w:cs="Arial"/>
          <w:color w:val="000000"/>
          <w:sz w:val="20"/>
          <w:szCs w:val="20"/>
        </w:rPr>
        <w:t>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derive</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:anySimpleType</w:t>
      </w:r>
      <w:proofErr w:type="gramEnd"/>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will</w:t>
      </w:r>
      <w:r w:rsidRPr="001D7643">
        <w:rPr>
          <w:rFonts w:ascii="Arial" w:eastAsia="Arial" w:hAnsi="Arial" w:cs="Arial"/>
          <w:color w:val="000000"/>
          <w:sz w:val="20"/>
          <w:szCs w:val="20"/>
        </w:rPr>
        <w:t xml:space="preserve"> </w:t>
      </w:r>
      <w:r w:rsidRPr="001D7643">
        <w:rPr>
          <w:rFonts w:ascii="Arial" w:hAnsi="Arial" w:cs="Arial"/>
          <w:color w:val="000000"/>
          <w:sz w:val="20"/>
          <w:szCs w:val="20"/>
        </w:rPr>
        <w:t>build</w:t>
      </w:r>
      <w:r w:rsidRPr="001D7643">
        <w:rPr>
          <w:rFonts w:ascii="Arial" w:eastAsia="Arial" w:hAnsi="Arial" w:cs="Arial"/>
          <w:color w:val="000000"/>
          <w:sz w:val="20"/>
          <w:szCs w:val="20"/>
        </w:rPr>
        <w:t xml:space="preserve"> </w:t>
      </w:r>
      <w:r w:rsidRPr="001D7643">
        <w:rPr>
          <w:rFonts w:ascii="Arial" w:hAnsi="Arial" w:cs="Arial"/>
          <w:color w:val="000000"/>
          <w:sz w:val="20"/>
          <w:szCs w:val="20"/>
        </w:rPr>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bCs/>
          <w:color w:val="000000"/>
          <w:sz w:val="20"/>
          <w:szCs w:val="20"/>
        </w:rPr>
        <w:t>3.6.</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hAnsi="Arial" w:cs="Arial"/>
          <w:bCs/>
          <w:color w:val="000000"/>
          <w:sz w:val="20"/>
          <w:szCs w:val="20"/>
        </w:rPr>
        <w: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observed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that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content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after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parsing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not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sufficient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build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W3C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Schema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Validation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(PSVI).</w:t>
      </w:r>
      <w:r w:rsidRPr="001D7643">
        <w:rPr>
          <w:rFonts w:ascii="Arial" w:eastAsia="Arial" w:hAnsi="Arial" w:cs="Arial"/>
          <w:bCs/>
          <w:color w:val="000000"/>
          <w:sz w:val="20"/>
          <w:szCs w:val="20"/>
        </w:rPr>
        <w:t xml:space="preserve">  </w:t>
      </w:r>
      <w:r w:rsidRPr="001D7643">
        <w:rPr>
          <w:rFonts w:ascii="Arial" w:hAnsi="Arial" w:cs="Arial"/>
          <w:color w:val="000000"/>
          <w:sz w:val="20"/>
          <w:szCs w:val="20"/>
        </w:rPr>
        <w:t>Specifically,</w:t>
      </w:r>
      <w:r w:rsidRPr="001D7643">
        <w:rPr>
          <w:rFonts w:ascii="Arial" w:eastAsia="Arial" w:hAnsi="Arial" w:cs="Arial"/>
          <w:color w:val="000000"/>
          <w:sz w:val="20"/>
          <w:szCs w:val="20"/>
        </w:rPr>
        <w:t xml:space="preserve"> </w:t>
      </w:r>
      <w:r w:rsidRPr="001D7643">
        <w:rPr>
          <w:rFonts w:ascii="Arial" w:hAnsi="Arial" w:cs="Arial"/>
          <w:color w:val="000000"/>
          <w:sz w:val="20"/>
          <w:szCs w:val="20"/>
        </w:rPr>
        <w:t>two</w:t>
      </w:r>
      <w:r w:rsidRPr="001D7643">
        <w:rPr>
          <w:rFonts w:ascii="Arial" w:eastAsia="Arial" w:hAnsi="Arial" w:cs="Arial"/>
          <w:color w:val="000000"/>
          <w:sz w:val="20"/>
          <w:szCs w:val="20"/>
        </w:rPr>
        <w:t xml:space="preserve"> </w:t>
      </w:r>
      <w:r w:rsidRPr="001D7643">
        <w:rPr>
          <w:rFonts w:ascii="Arial" w:hAnsi="Arial" w:cs="Arial"/>
          <w:color w:val="000000"/>
          <w:sz w:val="20"/>
          <w:szCs w:val="20"/>
        </w:rPr>
        <w:t>things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missing:</w:t>
      </w:r>
    </w:p>
    <w:p w:rsidR="00C10D4C" w:rsidRPr="001D7643" w:rsidRDefault="00C10D4C" w:rsidP="007513F2">
      <w:pPr>
        <w:numPr>
          <w:ilvl w:val="0"/>
          <w:numId w:val="13"/>
        </w:numPr>
        <w:autoSpaceDE w:val="0"/>
        <w:rPr>
          <w:rFonts w:ascii="Arial" w:hAnsi="Arial" w:cs="Arial"/>
          <w:color w:val="000000"/>
          <w:sz w:val="20"/>
          <w:szCs w:val="20"/>
        </w:rPr>
      </w:pP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p>
    <w:p w:rsidR="00C10D4C" w:rsidRPr="001D7643" w:rsidRDefault="00C10D4C" w:rsidP="007513F2">
      <w:pPr>
        <w:numPr>
          <w:ilvl w:val="0"/>
          <w:numId w:val="13"/>
        </w:numPr>
        <w:autoSpaceDE w:val="0"/>
        <w:rPr>
          <w:rFonts w:ascii="Arial" w:hAnsi="Arial" w:cs="Arial"/>
          <w:color w:val="000000"/>
          <w:sz w:val="20"/>
          <w:szCs w:val="20"/>
        </w:rPr>
      </w:pPr>
      <w:proofErr w:type="gramStart"/>
      <w:r w:rsidRPr="001D7643">
        <w:rPr>
          <w:rFonts w:ascii="Arial" w:hAnsi="Arial" w:cs="Arial"/>
          <w:color w:val="000000"/>
          <w:sz w:val="20"/>
          <w:szCs w:val="20"/>
        </w:rPr>
        <w:t>for</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with</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p>
    <w:p w:rsidR="00C10D4C" w:rsidRPr="001D7643" w:rsidRDefault="00C10D4C">
      <w:pPr>
        <w:autoSpaceDE w:val="0"/>
        <w:rPr>
          <w:rFonts w:ascii="Arial" w:hAnsi="Arial" w:cs="Arial"/>
          <w:bCs/>
          <w:color w:val="000000"/>
          <w:sz w:val="20"/>
          <w:szCs w:val="20"/>
        </w:rPr>
      </w:pPr>
    </w:p>
    <w:p w:rsidR="00C10D4C" w:rsidRPr="001D7643" w:rsidRDefault="00C10D4C">
      <w:pPr>
        <w:autoSpaceDE w:val="0"/>
        <w:rPr>
          <w:rFonts w:ascii="Arial" w:hAnsi="Arial" w:cs="Arial"/>
          <w:bCs/>
          <w:color w:val="000000"/>
          <w:sz w:val="20"/>
          <w:szCs w:val="20"/>
        </w:rPr>
      </w:pP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achieve</w:t>
      </w:r>
      <w:r w:rsidRPr="001D7643">
        <w:rPr>
          <w:rFonts w:ascii="Arial" w:eastAsia="Arial" w:hAnsi="Arial" w:cs="Arial"/>
          <w:bCs/>
          <w:color w:val="000000"/>
          <w:sz w:val="20"/>
          <w:szCs w:val="20"/>
        </w:rPr>
        <w:t xml:space="preserve"> </w:t>
      </w:r>
      <w:proofErr w:type="gramStart"/>
      <w:r w:rsidRPr="001D7643">
        <w:rPr>
          <w:rFonts w:ascii="Arial" w:hAnsi="Arial" w:cs="Arial"/>
          <w:bCs/>
          <w:color w:val="000000"/>
          <w:sz w:val="20"/>
          <w:szCs w:val="20"/>
        </w:rPr>
        <w:t>this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proofErr w:type="gramEnd"/>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modified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follows:</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Boolean</w:t>
      </w:r>
      <w:r w:rsidRPr="001D7643">
        <w:rPr>
          <w:rFonts w:ascii="Arial" w:eastAsia="Arial" w:hAnsi="Arial" w:cs="Arial"/>
          <w:b/>
          <w:color w:val="000000"/>
          <w:sz w:val="20"/>
          <w:szCs w:val="20"/>
        </w:rPr>
        <w:t xml:space="preserve"> </w:t>
      </w:r>
      <w:r w:rsidRPr="001D7643">
        <w:rPr>
          <w:rFonts w:ascii="Arial" w:hAnsi="Arial" w:cs="Arial"/>
          <w:b/>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complex</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its</w:t>
      </w:r>
      <w:r w:rsidRPr="001D7643">
        <w:rPr>
          <w:rFonts w:ascii="Arial" w:eastAsia="Arial" w:hAnsi="Arial" w:cs="Arial"/>
          <w:color w:val="000000"/>
          <w:sz w:val="20"/>
          <w:szCs w:val="20"/>
        </w:rPr>
        <w:t xml:space="preserve"> </w:t>
      </w:r>
      <w:r w:rsidRPr="001D7643">
        <w:rPr>
          <w:rFonts w:ascii="Arial" w:hAnsi="Arial" w:cs="Arial"/>
          <w:color w:val="000000"/>
          <w:sz w:val="20"/>
          <w:szCs w:val="20"/>
        </w:rPr>
        <w:t>[children]</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b/>
          <w:color w:val="000000"/>
          <w:sz w:val="20"/>
          <w:szCs w:val="20"/>
        </w:rPr>
        <w:t>[unionMemberSchema]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SCD</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w:t>
      </w:r>
      <w:r w:rsidRPr="001D7643">
        <w:rPr>
          <w:rFonts w:ascii="Arial" w:hAnsi="Arial" w:cs="Arial"/>
          <w:color w:val="000000"/>
          <w:sz w:val="20"/>
          <w:szCs w:val="20"/>
        </w:rPr>
        <w:t>s</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lastRenderedPageBreak/>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non-empty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However,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augmented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unparse</w:t>
      </w:r>
      <w:r w:rsidRPr="001D7643">
        <w:rPr>
          <w:rFonts w:ascii="Arial" w:eastAsia="Arial" w:hAnsi="Arial" w:cs="Arial"/>
          <w:color w:val="000000"/>
          <w:sz w:val="20"/>
          <w:szCs w:val="20"/>
        </w:rPr>
        <w:t xml:space="preserve"> </w:t>
      </w:r>
      <w:r w:rsidRPr="001D7643">
        <w:rPr>
          <w:rFonts w:ascii="Arial" w:hAnsi="Arial" w:cs="Arial"/>
          <w:color w:val="000000"/>
          <w:sz w:val="20"/>
          <w:szCs w:val="20"/>
        </w:rPr>
        <w:t>operation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should</w:t>
      </w:r>
      <w:r w:rsidRPr="001D7643">
        <w:rPr>
          <w:rFonts w:ascii="Arial" w:eastAsia="Arial" w:hAnsi="Arial" w:cs="Arial"/>
          <w:color w:val="000000"/>
          <w:sz w:val="20"/>
          <w:szCs w:val="20"/>
        </w:rPr>
        <w:t xml:space="preserve"> </w:t>
      </w:r>
      <w:r w:rsidRPr="001D7643">
        <w:rPr>
          <w:rFonts w:ascii="Arial" w:hAnsi="Arial" w:cs="Arial"/>
          <w:color w:val="000000"/>
          <w:sz w:val="20"/>
          <w:szCs w:val="20"/>
        </w:rPr>
        <w:t>contain</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during</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p>
    <w:p w:rsidR="00C10D4C" w:rsidRPr="001D7643" w:rsidRDefault="00C10D4C">
      <w:pPr>
        <w:autoSpaceDE w:val="0"/>
        <w:spacing w:after="120"/>
        <w:rPr>
          <w:rFonts w:ascii="Arial" w:hAnsi="Arial" w:cs="Arial"/>
          <w:b/>
          <w:bCs/>
          <w:color w:val="800080"/>
        </w:rPr>
      </w:pPr>
    </w:p>
    <w:p w:rsidR="00C10D4C" w:rsidRPr="001D7643" w:rsidRDefault="00C10D4C">
      <w:pPr>
        <w:autoSpaceDE w:val="0"/>
        <w:spacing w:after="120"/>
        <w:rPr>
          <w:rFonts w:ascii="Arial" w:hAnsi="Arial" w:cs="Arial"/>
          <w:bCs/>
          <w:color w:val="000000"/>
          <w:sz w:val="20"/>
          <w:szCs w:val="20"/>
        </w:rPr>
      </w:pPr>
      <w:r w:rsidRPr="001D7643">
        <w:rPr>
          <w:rFonts w:ascii="Arial" w:hAnsi="Arial" w:cs="Arial"/>
          <w:b/>
          <w:bCs/>
          <w:color w:val="000000"/>
          <w:sz w:val="20"/>
          <w:szCs w:val="20"/>
        </w:rPr>
        <w:t>3.7.</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9,</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11,</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12.3.7.1.3.</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Forcing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explicitly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model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byte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mark</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significant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usability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issue.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working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with</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data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will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expect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processor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handle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same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other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software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applications.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Accordingly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specification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enhanced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add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automatic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detection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and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generation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[unicodeByteOrderMark]</w:t>
      </w:r>
      <w:r w:rsidRPr="001D7643">
        <w:rPr>
          <w:rFonts w:ascii="Arial" w:eastAsia="Helv" w:hAnsi="Arial" w:cs="Arial"/>
          <w:b/>
          <w:bCs/>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added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exactly</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CCSID</w:t>
      </w:r>
      <w:r w:rsidRPr="001D7643">
        <w:rPr>
          <w:rFonts w:ascii="Arial" w:eastAsia="Helv" w:hAnsi="Arial" w:cs="Arial"/>
          <w:color w:val="000000"/>
          <w:sz w:val="20"/>
          <w:szCs w:val="20"/>
        </w:rPr>
        <w:t xml:space="preserve"> </w:t>
      </w:r>
      <w:r w:rsidRPr="001D7643">
        <w:rPr>
          <w:rFonts w:ascii="Arial" w:hAnsi="Arial" w:cs="Arial"/>
          <w:color w:val="000000"/>
          <w:sz w:val="20"/>
          <w:szCs w:val="20"/>
        </w:rPr>
        <w:t>equivalent),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indicates</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starts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w:t>
      </w:r>
      <w:r w:rsidR="003752B1" w:rsidRPr="001D7643">
        <w:rPr>
          <w:rFonts w:ascii="Arial" w:hAnsi="Arial" w:cs="Arial"/>
          <w:color w:val="000000"/>
          <w:sz w:val="20"/>
          <w:szCs w:val="20"/>
        </w:rPr>
        <w:t>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8721C8" w:rsidRPr="001D7643" w:rsidRDefault="00C10D4C"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production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overall</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changes</w:t>
      </w:r>
      <w:r w:rsidR="008721C8" w:rsidRPr="001D7643">
        <w:rPr>
          <w:rFonts w:ascii="Arial" w:hAnsi="Arial" w:cs="Arial"/>
          <w:color w:val="000000"/>
          <w:sz w:val="20"/>
          <w:szCs w:val="20"/>
        </w:rPr>
        <w:t xml:space="preserve"> to accommodate a BOM</w:t>
      </w:r>
      <w:r w:rsidRPr="001D7643">
        <w:rPr>
          <w:rFonts w:ascii="Arial" w:eastAsia="Helv" w:hAnsi="Arial" w:cs="Arial"/>
          <w:color w:val="000000"/>
          <w:sz w:val="20"/>
          <w:szCs w:val="20"/>
        </w:rPr>
        <w:t xml:space="preserve"> </w:t>
      </w:r>
      <w:r w:rsidR="008721C8" w:rsidRPr="001D7643">
        <w:rPr>
          <w:rFonts w:ascii="Arial" w:eastAsia="Helv" w:hAnsi="Arial" w:cs="Arial"/>
          <w:color w:val="000000"/>
          <w:sz w:val="20"/>
          <w:szCs w:val="20"/>
        </w:rPr>
        <w:t xml:space="preserve">as shown </w:t>
      </w:r>
      <w:r w:rsidR="008721C8" w:rsidRPr="001D7643">
        <w:rPr>
          <w:rFonts w:ascii="Arial" w:eastAsia="Helv" w:hAnsi="Arial" w:cs="Arial"/>
          <w:color w:val="000000"/>
          <w:sz w:val="20"/>
          <w:szCs w:val="20"/>
          <w:lang w:eastAsia="en-GB"/>
        </w:rPr>
        <w:t xml:space="preserve">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eastAsia="Helv" w:hAnsi="Arial" w:cs="Arial"/>
          <w:color w:val="000000"/>
          <w:sz w:val="20"/>
          <w:szCs w:val="20"/>
          <w:lang w:eastAsia="en-GB"/>
        </w:rPr>
        <w:t xml:space="preserve"> of this document. </w:t>
      </w:r>
    </w:p>
    <w:p w:rsidR="008721C8" w:rsidRPr="001D7643" w:rsidRDefault="008721C8">
      <w:pPr>
        <w:autoSpaceDE w:val="0"/>
        <w:rPr>
          <w:rFonts w:ascii="Arial" w:hAnsi="Arial" w:cs="Arial"/>
          <w:i/>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i/>
          <w:color w:val="000000"/>
          <w:sz w:val="20"/>
          <w:szCs w:val="20"/>
        </w:rPr>
        <w:t>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7120FE" w:rsidRPr="001D7643" w:rsidRDefault="007120FE" w:rsidP="007120FE">
      <w:pPr>
        <w:autoSpaceDE w:val="0"/>
        <w:rPr>
          <w:rFonts w:ascii="Arial" w:hAnsi="Arial" w:cs="Arial"/>
          <w:color w:val="000000"/>
        </w:rPr>
      </w:pPr>
    </w:p>
    <w:p w:rsidR="00AF4A9C" w:rsidRPr="001D7643" w:rsidRDefault="00AF4A9C" w:rsidP="007120FE">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the</w:t>
      </w:r>
      <w:r w:rsidRPr="001D7643">
        <w:rPr>
          <w:rFonts w:ascii="Arial" w:eastAsia="Default Sans Serif" w:hAnsi="Arial" w:cs="Arial"/>
          <w:sz w:val="20"/>
          <w:szCs w:val="20"/>
        </w:rPr>
        <w:t xml:space="preserve"> </w:t>
      </w:r>
      <w:r w:rsidRPr="001D7643">
        <w:rPr>
          <w:rFonts w:ascii="Arial" w:hAnsi="Arial" w:cs="Arial"/>
          <w:sz w:val="20"/>
          <w:szCs w:val="20"/>
        </w:rPr>
        <w:t>root</w:t>
      </w:r>
      <w:r w:rsidRPr="001D7643">
        <w:rPr>
          <w:rFonts w:ascii="Arial" w:eastAsia="Default Sans Serif" w:hAnsi="Arial" w:cs="Arial"/>
          <w:sz w:val="20"/>
          <w:szCs w:val="20"/>
        </w:rPr>
        <w:t xml:space="preserve"> </w:t>
      </w:r>
      <w:r w:rsidRPr="001D7643">
        <w:rPr>
          <w:rFonts w:ascii="Arial" w:hAnsi="Arial" w:cs="Arial"/>
          <w:sz w:val="20"/>
          <w:szCs w:val="20"/>
        </w:rPr>
        <w:t>element</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specified,</w:t>
      </w:r>
      <w:r w:rsidRPr="001D7643">
        <w:rPr>
          <w:rFonts w:ascii="Arial" w:eastAsia="Default Sans Serif" w:hAnsi="Arial" w:cs="Arial"/>
          <w:sz w:val="20"/>
          <w:szCs w:val="20"/>
        </w:rPr>
        <w:t xml:space="preserve"> </w:t>
      </w:r>
      <w:r w:rsidRPr="001D7643">
        <w:rPr>
          <w:rFonts w:ascii="Arial" w:hAnsi="Arial" w:cs="Arial"/>
          <w:sz w:val="20"/>
          <w:szCs w:val="20"/>
        </w:rPr>
        <w:t>and</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exactly</w:t>
      </w:r>
      <w:r w:rsidRPr="001D7643">
        <w:rPr>
          <w:rFonts w:ascii="Arial" w:eastAsia="Default Sans Serif" w:hAnsi="Arial" w:cs="Arial"/>
          <w:sz w:val="20"/>
          <w:szCs w:val="20"/>
        </w:rPr>
        <w:t xml:space="preserve"> </w:t>
      </w:r>
      <w:r w:rsidRPr="001D7643">
        <w:rPr>
          <w:rFonts w:ascii="Arial" w:hAnsi="Arial" w:cs="Arial"/>
          <w:sz w:val="20"/>
          <w:szCs w:val="20"/>
        </w:rPr>
        <w:t>one</w:t>
      </w:r>
      <w:r w:rsidRPr="001D7643">
        <w:rPr>
          <w:rFonts w:ascii="Arial" w:eastAsia="Default Sans Serif"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UTF-16LE,</w:t>
      </w:r>
      <w:r w:rsidRPr="001D7643">
        <w:rPr>
          <w:rFonts w:ascii="Arial" w:eastAsia="Default Sans Serif" w:hAnsi="Arial" w:cs="Arial"/>
          <w:sz w:val="20"/>
          <w:szCs w:val="20"/>
        </w:rPr>
        <w:t xml:space="preserve"> </w:t>
      </w:r>
      <w:r w:rsidRPr="001D7643">
        <w:rPr>
          <w:rFonts w:ascii="Arial" w:hAnsi="Arial" w:cs="Arial"/>
          <w:sz w:val="20"/>
          <w:szCs w:val="20"/>
        </w:rPr>
        <w:t>UTF-16BE,</w:t>
      </w:r>
      <w:r w:rsidRPr="001D7643">
        <w:rPr>
          <w:rFonts w:ascii="Arial" w:eastAsia="Default Sans Serif" w:hAnsi="Arial" w:cs="Arial"/>
          <w:sz w:val="20"/>
          <w:szCs w:val="20"/>
        </w:rPr>
        <w:t xml:space="preserve"> </w:t>
      </w:r>
      <w:r w:rsidRPr="001D7643">
        <w:rPr>
          <w:rFonts w:ascii="Arial" w:hAnsi="Arial" w:cs="Arial"/>
          <w:sz w:val="20"/>
          <w:szCs w:val="20"/>
        </w:rPr>
        <w:t>UTF-32LE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UTF-32BE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CCSID</w:t>
      </w:r>
      <w:r w:rsidRPr="001D7643">
        <w:rPr>
          <w:rFonts w:ascii="Arial" w:eastAsia="Default Sans Serif" w:hAnsi="Arial" w:cs="Arial"/>
          <w:sz w:val="20"/>
          <w:szCs w:val="20"/>
        </w:rPr>
        <w:t xml:space="preserve"> </w:t>
      </w:r>
      <w:r w:rsidRPr="001D7643">
        <w:rPr>
          <w:rFonts w:ascii="Arial" w:hAnsi="Arial" w:cs="Arial"/>
          <w:sz w:val="20"/>
          <w:szCs w:val="20"/>
        </w:rPr>
        <w:t>equivalents),</w:t>
      </w:r>
      <w:r w:rsidRPr="001D7643">
        <w:rPr>
          <w:rFonts w:ascii="Arial" w:eastAsia="Default Sans Serif" w:hAnsi="Arial" w:cs="Arial"/>
          <w:sz w:val="20"/>
          <w:szCs w:val="20"/>
        </w:rPr>
        <w:t xml:space="preserve"> </w:t>
      </w:r>
      <w:r w:rsidRPr="001D7643">
        <w:rPr>
          <w:rFonts w:ascii="Arial" w:hAnsi="Arial" w:cs="Arial"/>
          <w:sz w:val="20"/>
          <w:szCs w:val="20"/>
        </w:rPr>
        <w:t>then</w:t>
      </w:r>
      <w:r w:rsidRPr="001D7643">
        <w:rPr>
          <w:rFonts w:ascii="Arial" w:eastAsia="Default Sans Serif"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byte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order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to</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use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implicit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encoding.</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BOM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does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appear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start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data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stream,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it</w:t>
      </w:r>
      <w:r w:rsidR="007120FE" w:rsidRPr="001D7643">
        <w:rPr>
          <w:rFonts w:ascii="Arial" w:eastAsia="Helv" w:hAnsi="Arial" w:cs="Arial"/>
          <w:color w:val="000000"/>
          <w:sz w:val="20"/>
          <w:szCs w:val="20"/>
        </w:rPr>
        <w:t xml:space="preserve"> simply </w:t>
      </w:r>
      <w:r w:rsidR="007120FE" w:rsidRPr="001D7643">
        <w:rPr>
          <w:rFonts w:ascii="Arial" w:hAnsi="Arial" w:cs="Arial"/>
          <w:color w:val="000000"/>
          <w:sz w:val="20"/>
          <w:szCs w:val="20"/>
        </w:rPr>
        <w:t>will</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be</w:t>
      </w:r>
      <w:r w:rsidR="007120FE" w:rsidRPr="001D7643">
        <w:rPr>
          <w:rFonts w:ascii="Arial" w:eastAsia="Helv" w:hAnsi="Arial" w:cs="Arial"/>
          <w:color w:val="000000"/>
          <w:sz w:val="20"/>
          <w:szCs w:val="20"/>
        </w:rPr>
        <w:t xml:space="preserve"> treated </w:t>
      </w:r>
      <w:r w:rsidR="007120FE" w:rsidRPr="001D7643">
        <w:rPr>
          <w:rFonts w:ascii="Arial" w:hAnsi="Arial" w:cs="Arial"/>
          <w:color w:val="000000"/>
          <w:sz w:val="20"/>
          <w:szCs w:val="20"/>
        </w:rPr>
        <w:t>as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Unicode Z</w:t>
      </w:r>
      <w:r w:rsidR="007120FE" w:rsidRPr="001D7643">
        <w:rPr>
          <w:rFonts w:ascii="Arial" w:hAnsi="Arial" w:cs="Arial"/>
          <w:color w:val="000000"/>
          <w:sz w:val="20"/>
          <w:szCs w:val="20"/>
        </w:rPr>
        <w:t>ero-Width</w:t>
      </w:r>
      <w:r w:rsidR="007120FE" w:rsidRPr="001D7643">
        <w:rPr>
          <w:rFonts w:ascii="Arial" w:eastAsia="Helv" w:hAnsi="Arial" w:cs="Arial"/>
          <w:color w:val="000000"/>
          <w:sz w:val="20"/>
          <w:szCs w:val="20"/>
        </w:rPr>
        <w:t xml:space="preserve"> N</w:t>
      </w:r>
      <w:r w:rsidR="007120FE" w:rsidRPr="001D7643">
        <w:rPr>
          <w:rFonts w:ascii="Arial" w:hAnsi="Arial" w:cs="Arial"/>
          <w:color w:val="000000"/>
          <w:sz w:val="20"/>
          <w:szCs w:val="20"/>
        </w:rPr>
        <w:t>on-Breaking</w:t>
      </w:r>
      <w:r w:rsidR="007120FE" w:rsidRPr="001D7643">
        <w:rPr>
          <w:rFonts w:ascii="Arial" w:eastAsia="Helv" w:hAnsi="Arial" w:cs="Arial"/>
          <w:color w:val="000000"/>
          <w:sz w:val="20"/>
          <w:szCs w:val="20"/>
        </w:rPr>
        <w:t xml:space="preserve"> S</w:t>
      </w:r>
      <w:r w:rsidR="007120FE" w:rsidRPr="001D7643">
        <w:rPr>
          <w:rFonts w:ascii="Arial" w:hAnsi="Arial" w:cs="Arial"/>
          <w:color w:val="000000"/>
          <w:sz w:val="20"/>
          <w:szCs w:val="20"/>
        </w:rPr>
        <w:t>pace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(ZWNBS)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character, because this shares the same codepoint as a BOM.</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7120FE" w:rsidRPr="001D7643" w:rsidRDefault="007120FE">
      <w:pPr>
        <w:autoSpaceDE w:val="0"/>
        <w:rPr>
          <w:rFonts w:ascii="Arial" w:eastAsia="Helv" w:hAnsi="Arial" w:cs="Arial"/>
          <w:color w:val="000000"/>
          <w:sz w:val="20"/>
          <w:szCs w:val="20"/>
        </w:rPr>
      </w:pPr>
    </w:p>
    <w:p w:rsidR="00C10D4C" w:rsidRPr="001D7643" w:rsidRDefault="007120FE">
      <w:pPr>
        <w:autoSpaceDE w:val="0"/>
        <w:rPr>
          <w:rFonts w:ascii="Arial" w:hAnsi="Arial" w:cs="Arial"/>
          <w:color w:val="000000"/>
          <w:sz w:val="20"/>
          <w:szCs w:val="20"/>
        </w:rPr>
      </w:pPr>
      <w:r w:rsidRPr="001D7643">
        <w:rPr>
          <w:rFonts w:ascii="Arial" w:eastAsia="Helv" w:hAnsi="Arial" w:cs="Arial"/>
          <w:color w:val="000000"/>
          <w:sz w:val="20"/>
          <w:szCs w:val="20"/>
        </w:rPr>
        <w:t>The parser never looks for a BOM at any other point in the data stream, so if a BOM appears elsewhere it will be treated as a Unicode ZWNBS character as described above</w:t>
      </w:r>
      <w:r w:rsidR="00E77FC6" w:rsidRPr="001D7643">
        <w:rPr>
          <w:rFonts w:ascii="Arial" w:eastAsia="Helv" w:hAnsi="Arial" w:cs="Arial"/>
          <w:color w:val="000000"/>
          <w:sz w:val="20"/>
          <w:szCs w:val="20"/>
        </w:rPr>
        <w:t>.</w:t>
      </w:r>
    </w:p>
    <w:p w:rsidR="00C10D4C" w:rsidRPr="001D7643" w:rsidRDefault="00C10D4C">
      <w:pPr>
        <w:autoSpaceDE w:val="0"/>
        <w:spacing w:after="120"/>
        <w:rPr>
          <w:rFonts w:ascii="Arial" w:eastAsia="Helv" w:hAnsi="Arial" w:cs="Arial"/>
          <w:color w:val="000000"/>
          <w:sz w:val="20"/>
          <w:szCs w:val="20"/>
        </w:rPr>
      </w:pPr>
      <w:r w:rsidRPr="001D7643">
        <w:rPr>
          <w:rFonts w:ascii="Arial" w:hAnsi="Arial" w:cs="Arial"/>
          <w:color w:val="000000"/>
          <w:sz w:val="20"/>
          <w:szCs w:val="20"/>
        </w:rPr>
        <w:br/>
      </w:r>
      <w:r w:rsidRPr="001D7643">
        <w:rPr>
          <w:rFonts w:ascii="Arial" w:hAnsi="Arial" w:cs="Arial"/>
          <w:i/>
          <w:color w:val="000000"/>
          <w:sz w:val="20"/>
          <w:szCs w:val="20"/>
        </w:rPr>
        <w:t>Unparsing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i/>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lastRenderedPageBreak/>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start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modelled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C10D4C" w:rsidRPr="001D7643" w:rsidRDefault="00C10D4C" w:rsidP="003765EC">
      <w:pPr>
        <w:rPr>
          <w:rFonts w:ascii="Arial" w:hAnsi="Arial" w:cs="Arial"/>
          <w:sz w:val="20"/>
          <w:szCs w:val="20"/>
        </w:rPr>
      </w:pPr>
      <w:bookmarkStart w:id="185" w:name="__RefHeading__1130_1503507204"/>
      <w:bookmarkStart w:id="186" w:name="_Toc341182574"/>
      <w:bookmarkEnd w:id="185"/>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unparser</w:t>
      </w:r>
      <w:r w:rsidRPr="001D7643">
        <w:rPr>
          <w:rFonts w:ascii="Arial" w:eastAsia="Helv" w:hAnsi="Arial" w:cs="Arial"/>
          <w:sz w:val="20"/>
          <w:szCs w:val="20"/>
        </w:rPr>
        <w:t xml:space="preserve"> </w:t>
      </w:r>
      <w:r w:rsidRPr="001D7643">
        <w:rPr>
          <w:rFonts w:ascii="Arial" w:hAnsi="Arial" w:cs="Arial"/>
          <w:sz w:val="20"/>
          <w:szCs w:val="20"/>
        </w:rPr>
        <w:t>never</w:t>
      </w:r>
      <w:r w:rsidRPr="001D7643">
        <w:rPr>
          <w:rFonts w:ascii="Arial" w:eastAsia="Helv" w:hAnsi="Arial" w:cs="Arial"/>
          <w:sz w:val="20"/>
          <w:szCs w:val="20"/>
        </w:rPr>
        <w:t xml:space="preserve"> </w:t>
      </w:r>
      <w:r w:rsidRPr="001D7643">
        <w:rPr>
          <w:rFonts w:ascii="Arial" w:hAnsi="Arial" w:cs="Arial"/>
          <w:sz w:val="20"/>
          <w:szCs w:val="20"/>
        </w:rPr>
        <w:t>outputs</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at</w:t>
      </w:r>
      <w:r w:rsidRPr="001D7643">
        <w:rPr>
          <w:rFonts w:ascii="Arial" w:eastAsia="Helv" w:hAnsi="Arial" w:cs="Arial"/>
          <w:sz w:val="20"/>
          <w:szCs w:val="20"/>
        </w:rPr>
        <w:t xml:space="preserve"> </w:t>
      </w:r>
      <w:r w:rsidRPr="001D7643">
        <w:rPr>
          <w:rFonts w:ascii="Arial" w:hAnsi="Arial" w:cs="Arial"/>
          <w:sz w:val="20"/>
          <w:szCs w:val="20"/>
        </w:rPr>
        <w:t>any</w:t>
      </w:r>
      <w:r w:rsidRPr="001D7643">
        <w:rPr>
          <w:rFonts w:ascii="Arial" w:eastAsia="Helv" w:hAnsi="Arial" w:cs="Arial"/>
          <w:sz w:val="20"/>
          <w:szCs w:val="20"/>
        </w:rPr>
        <w:t xml:space="preserve"> </w:t>
      </w:r>
      <w:r w:rsidRPr="001D7643">
        <w:rPr>
          <w:rFonts w:ascii="Arial" w:hAnsi="Arial" w:cs="Arial"/>
          <w:sz w:val="20"/>
          <w:szCs w:val="20"/>
        </w:rPr>
        <w:t>other</w:t>
      </w:r>
      <w:r w:rsidRPr="001D7643">
        <w:rPr>
          <w:rFonts w:ascii="Arial" w:eastAsia="Helv" w:hAnsi="Arial" w:cs="Arial"/>
          <w:sz w:val="20"/>
          <w:szCs w:val="20"/>
        </w:rPr>
        <w:t xml:space="preserve"> </w:t>
      </w:r>
      <w:r w:rsidRPr="001D7643">
        <w:rPr>
          <w:rFonts w:ascii="Arial" w:hAnsi="Arial" w:cs="Arial"/>
          <w:sz w:val="20"/>
          <w:szCs w:val="20"/>
        </w:rPr>
        <w:t>point</w:t>
      </w:r>
      <w:r w:rsidRPr="001D7643">
        <w:rPr>
          <w:rFonts w:ascii="Arial" w:eastAsia="Helv" w:hAnsi="Arial" w:cs="Arial"/>
          <w:sz w:val="20"/>
          <w:szCs w:val="20"/>
        </w:rPr>
        <w:t xml:space="preserve"> </w:t>
      </w:r>
      <w:r w:rsidRPr="001D7643">
        <w:rPr>
          <w:rFonts w:ascii="Arial" w:hAnsi="Arial" w:cs="Arial"/>
          <w:sz w:val="20"/>
          <w:szCs w:val="20"/>
        </w:rPr>
        <w:t>in</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data</w:t>
      </w:r>
      <w:r w:rsidRPr="001D7643">
        <w:rPr>
          <w:rFonts w:ascii="Arial" w:eastAsia="Helv" w:hAnsi="Arial" w:cs="Arial"/>
          <w:sz w:val="20"/>
          <w:szCs w:val="20"/>
        </w:rPr>
        <w:t xml:space="preserve"> </w:t>
      </w:r>
      <w:r w:rsidRPr="001D7643">
        <w:rPr>
          <w:rFonts w:ascii="Arial" w:hAnsi="Arial" w:cs="Arial"/>
          <w:sz w:val="20"/>
          <w:szCs w:val="20"/>
        </w:rPr>
        <w:t>stream.</w:t>
      </w:r>
      <w:r w:rsidRPr="001D7643">
        <w:rPr>
          <w:rFonts w:ascii="Arial" w:eastAsia="Helv" w:hAnsi="Arial" w:cs="Arial"/>
          <w:sz w:val="20"/>
          <w:szCs w:val="20"/>
        </w:rPr>
        <w:t xml:space="preserve"> </w:t>
      </w:r>
      <w:r w:rsidRPr="001D7643">
        <w:rPr>
          <w:rFonts w:ascii="Arial" w:hAnsi="Arial" w:cs="Arial"/>
          <w:sz w:val="20"/>
          <w:szCs w:val="20"/>
        </w:rPr>
        <w:t>If</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needs</w:t>
      </w:r>
      <w:r w:rsidRPr="001D7643">
        <w:rPr>
          <w:rFonts w:ascii="Arial" w:eastAsia="Helv" w:hAnsi="Arial" w:cs="Arial"/>
          <w:sz w:val="20"/>
          <w:szCs w:val="20"/>
        </w:rPr>
        <w:t xml:space="preserve"> </w:t>
      </w:r>
      <w:r w:rsidRPr="001D7643">
        <w:rPr>
          <w:rFonts w:ascii="Arial" w:hAnsi="Arial" w:cs="Arial"/>
          <w:sz w:val="20"/>
          <w:szCs w:val="20"/>
        </w:rPr>
        <w:t>to</w:t>
      </w:r>
      <w:r w:rsidRPr="001D7643">
        <w:rPr>
          <w:rFonts w:ascii="Arial" w:eastAsia="Helv" w:hAnsi="Arial" w:cs="Arial"/>
          <w:sz w:val="20"/>
          <w:szCs w:val="20"/>
        </w:rPr>
        <w:t xml:space="preserve"> </w:t>
      </w:r>
      <w:r w:rsidRPr="001D7643">
        <w:rPr>
          <w:rFonts w:ascii="Arial" w:hAnsi="Arial" w:cs="Arial"/>
          <w:sz w:val="20"/>
          <w:szCs w:val="20"/>
        </w:rPr>
        <w:t>appear,</w:t>
      </w:r>
      <w:r w:rsidRPr="001D7643">
        <w:rPr>
          <w:rFonts w:ascii="Arial" w:eastAsia="Helv" w:hAnsi="Arial" w:cs="Arial"/>
          <w:sz w:val="20"/>
          <w:szCs w:val="20"/>
        </w:rPr>
        <w:t xml:space="preserve"> </w:t>
      </w:r>
      <w:r w:rsidRPr="001D7643">
        <w:rPr>
          <w:rFonts w:ascii="Arial" w:hAnsi="Arial" w:cs="Arial"/>
          <w:sz w:val="20"/>
          <w:szCs w:val="20"/>
        </w:rPr>
        <w:t>then</w:t>
      </w:r>
      <w:r w:rsidRPr="001D7643">
        <w:rPr>
          <w:rFonts w:ascii="Arial" w:eastAsia="Helv" w:hAnsi="Arial" w:cs="Arial"/>
          <w:sz w:val="20"/>
          <w:szCs w:val="20"/>
        </w:rPr>
        <w:t xml:space="preserve"> </w:t>
      </w:r>
      <w:r w:rsidRPr="001D7643">
        <w:rPr>
          <w:rFonts w:ascii="Arial" w:hAnsi="Arial" w:cs="Arial"/>
          <w:sz w:val="20"/>
          <w:szCs w:val="20"/>
        </w:rPr>
        <w:t>it</w:t>
      </w:r>
      <w:r w:rsidRPr="001D7643">
        <w:rPr>
          <w:rFonts w:ascii="Arial" w:eastAsia="Helv" w:hAnsi="Arial" w:cs="Arial"/>
          <w:sz w:val="20"/>
          <w:szCs w:val="20"/>
        </w:rPr>
        <w:t xml:space="preserve"> </w:t>
      </w:r>
      <w:r w:rsidRPr="001D7643">
        <w:rPr>
          <w:rFonts w:ascii="Arial" w:hAnsi="Arial" w:cs="Arial"/>
          <w:sz w:val="20"/>
          <w:szCs w:val="20"/>
        </w:rPr>
        <w:t>must</w:t>
      </w:r>
      <w:r w:rsidRPr="001D7643">
        <w:rPr>
          <w:rFonts w:ascii="Arial" w:eastAsia="Helv" w:hAnsi="Arial" w:cs="Arial"/>
          <w:sz w:val="20"/>
          <w:szCs w:val="20"/>
        </w:rPr>
        <w:t xml:space="preserve"> </w:t>
      </w:r>
      <w:r w:rsidRPr="001D7643">
        <w:rPr>
          <w:rFonts w:ascii="Arial" w:hAnsi="Arial" w:cs="Arial"/>
          <w:sz w:val="20"/>
          <w:szCs w:val="20"/>
        </w:rPr>
        <w:t>be</w:t>
      </w:r>
      <w:r w:rsidRPr="001D7643">
        <w:rPr>
          <w:rFonts w:ascii="Arial" w:eastAsia="Helv" w:hAnsi="Arial" w:cs="Arial"/>
          <w:sz w:val="20"/>
          <w:szCs w:val="20"/>
        </w:rPr>
        <w:t xml:space="preserve"> </w:t>
      </w:r>
      <w:r w:rsidRPr="001D7643">
        <w:rPr>
          <w:rFonts w:ascii="Arial" w:hAnsi="Arial" w:cs="Arial"/>
          <w:sz w:val="20"/>
          <w:szCs w:val="20"/>
        </w:rPr>
        <w:t>explicitly</w:t>
      </w:r>
      <w:r w:rsidRPr="001D7643">
        <w:rPr>
          <w:rFonts w:ascii="Arial" w:eastAsia="Helv" w:hAnsi="Arial" w:cs="Arial"/>
          <w:sz w:val="20"/>
          <w:szCs w:val="20"/>
        </w:rPr>
        <w:t xml:space="preserve"> </w:t>
      </w:r>
      <w:r w:rsidRPr="001D7643">
        <w:rPr>
          <w:rFonts w:ascii="Arial" w:hAnsi="Arial" w:cs="Arial"/>
          <w:sz w:val="20"/>
          <w:szCs w:val="20"/>
        </w:rPr>
        <w:t>modelled</w:t>
      </w:r>
      <w:r w:rsidRPr="001D7643">
        <w:rPr>
          <w:rFonts w:ascii="Arial" w:eastAsia="Helv" w:hAnsi="Arial" w:cs="Arial"/>
          <w:sz w:val="20"/>
          <w:szCs w:val="20"/>
        </w:rPr>
        <w:t xml:space="preserve"> </w:t>
      </w:r>
      <w:r w:rsidRPr="001D7643">
        <w:rPr>
          <w:rFonts w:ascii="Arial" w:hAnsi="Arial" w:cs="Arial"/>
          <w:sz w:val="20"/>
          <w:szCs w:val="20"/>
        </w:rPr>
        <w:t>as</w:t>
      </w:r>
      <w:r w:rsidRPr="001D7643">
        <w:rPr>
          <w:rFonts w:ascii="Arial" w:eastAsia="Helv" w:hAnsi="Arial" w:cs="Arial"/>
          <w:sz w:val="20"/>
          <w:szCs w:val="20"/>
        </w:rPr>
        <w:t xml:space="preserve"> </w:t>
      </w:r>
      <w:r w:rsidRPr="001D7643">
        <w:rPr>
          <w:rFonts w:ascii="Arial" w:hAnsi="Arial" w:cs="Arial"/>
          <w:sz w:val="20"/>
          <w:szCs w:val="20"/>
        </w:rPr>
        <w:t>such.</w:t>
      </w:r>
      <w:bookmarkEnd w:id="186"/>
    </w:p>
    <w:p w:rsidR="00C10D4C" w:rsidRPr="001D7643" w:rsidRDefault="00C10D4C" w:rsidP="003765EC">
      <w:pPr>
        <w:rPr>
          <w:rFonts w:ascii="Arial" w:hAnsi="Arial" w:cs="Arial"/>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reporting</w:t>
      </w:r>
      <w:r w:rsidRPr="001D7643">
        <w:rPr>
          <w:rFonts w:ascii="Arial" w:eastAsia="Helv" w:hAnsi="Arial" w:cs="Arial"/>
          <w:color w:val="000000"/>
          <w:sz w:val="20"/>
          <w:szCs w:val="20"/>
        </w:rPr>
        <w:t xml:space="preserve"> </w:t>
      </w:r>
      <w:r w:rsidRPr="001D7643">
        <w:rPr>
          <w:rFonts w:ascii="Arial" w:hAnsi="Arial" w:cs="Arial"/>
          <w:color w:val="000000"/>
          <w:sz w:val="20"/>
          <w:szCs w:val="20"/>
        </w:rPr>
        <w:t>criteria.</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affect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nature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scoping</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possible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correctness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isolation.</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solely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though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recommended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portability</w:t>
      </w:r>
      <w:r w:rsidRPr="001D7643">
        <w:rPr>
          <w:rFonts w:ascii="Arial" w:eastAsia="Helv" w:hAnsi="Arial" w:cs="Arial"/>
          <w:color w:val="000000"/>
          <w:sz w:val="20"/>
          <w:szCs w:val="20"/>
        </w:rPr>
        <w:t xml:space="preserve"> </w:t>
      </w:r>
      <w:r w:rsidRPr="001D7643">
        <w:rPr>
          <w:rFonts w:ascii="Arial" w:hAnsi="Arial" w:cs="Arial"/>
          <w:color w:val="000000"/>
          <w:sz w:val="20"/>
          <w:szCs w:val="20"/>
        </w:rPr>
        <w:t>reasons.</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some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does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 xml:space="preserve">or annotations </w:t>
      </w:r>
      <w:r w:rsidRPr="001D7643">
        <w:rPr>
          <w:rFonts w:ascii="Arial" w:hAnsi="Arial" w:cs="Arial"/>
          <w:color w:val="000000"/>
          <w:sz w:val="20"/>
          <w:szCs w:val="20"/>
        </w:rPr>
        <w:t>required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those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but MUST issue a warning that an unrecognized property or annotation has been encountered</w:t>
      </w:r>
      <w:r w:rsidRPr="001D7643">
        <w:rPr>
          <w:rFonts w:ascii="Arial" w:hAnsi="Arial" w:cs="Arial"/>
          <w:color w:val="000000"/>
          <w:sz w:val="20"/>
          <w:szCs w:val="20"/>
        </w:rPr>
        <w:t>.</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may</w:t>
      </w:r>
      <w:r w:rsidRPr="001D7643">
        <w:rPr>
          <w:rFonts w:ascii="Arial" w:eastAsia="Helv" w:hAnsi="Arial" w:cs="Arial"/>
          <w:color w:val="000000"/>
          <w:sz w:val="20"/>
          <w:szCs w:val="20"/>
        </w:rPr>
        <w:t xml:space="preserve"> </w:t>
      </w:r>
      <w:r w:rsidRPr="001D7643">
        <w:rPr>
          <w:rFonts w:ascii="Arial" w:hAnsi="Arial" w:cs="Arial"/>
          <w:color w:val="000000"/>
          <w:sz w:val="20"/>
          <w:szCs w:val="20"/>
        </w:rPr>
        <w:t>legitimately</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incomplete,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following</w:t>
      </w:r>
      <w:r w:rsidRPr="001D7643">
        <w:rPr>
          <w:rFonts w:ascii="Arial" w:eastAsia="Helv" w:hAnsi="Arial" w:cs="Arial"/>
          <w:color w:val="000000"/>
          <w:sz w:val="20"/>
          <w:szCs w:val="20"/>
        </w:rPr>
        <w:t xml:space="preserve"> </w:t>
      </w:r>
      <w:r w:rsidRPr="001D7643">
        <w:rPr>
          <w:rFonts w:ascii="Arial" w:hAnsi="Arial" w:cs="Arial"/>
          <w:color w:val="000000"/>
          <w:sz w:val="20"/>
          <w:szCs w:val="20"/>
        </w:rPr>
        <w:t>exceptions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prefixLengthType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p>
    <w:p w:rsidR="00C10D4C" w:rsidRPr="001D7643" w:rsidRDefault="00C10D4C">
      <w:pPr>
        <w:autoSpaceDE w:val="0"/>
        <w:rPr>
          <w:rFonts w:ascii="Arial" w:hAnsi="Arial" w:cs="Arial"/>
          <w:i/>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encounters</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carries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relevant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defined.</w:t>
      </w:r>
    </w:p>
    <w:p w:rsidR="00C10D4C" w:rsidRPr="001D7643" w:rsidRDefault="00C10D4C">
      <w:pPr>
        <w:numPr>
          <w:ilvl w:val="0"/>
          <w:numId w:val="5"/>
        </w:numPr>
        <w:autoSpaceDE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another</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p>
    <w:p w:rsidR="002533F1" w:rsidRPr="001D7643" w:rsidRDefault="002533F1">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EE26C0" w:rsidRPr="001D7643" w:rsidRDefault="00C10D4C" w:rsidP="00EE26C0">
      <w:pPr>
        <w:autoSpaceDE w:val="0"/>
        <w:rPr>
          <w:rFonts w:ascii="Arial" w:eastAsia="Helv" w:hAnsi="Arial" w:cs="Arial"/>
          <w:color w:val="000000"/>
          <w:sz w:val="20"/>
          <w:szCs w:val="20"/>
        </w:rPr>
      </w:pPr>
      <w:r w:rsidRPr="001D7643">
        <w:rPr>
          <w:rFonts w:ascii="Arial" w:hAnsi="Arial" w:cs="Arial"/>
          <w:b/>
          <w:color w:val="000000"/>
          <w:sz w:val="20"/>
          <w:szCs w:val="20"/>
        </w:rPr>
        <w:lastRenderedPageBreak/>
        <w:t>3.9.</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12.3.5</w:t>
      </w:r>
      <w:r w:rsidR="00446914" w:rsidRPr="001D7643">
        <w:rPr>
          <w:rFonts w:ascii="Arial" w:hAnsi="Arial" w:cs="Arial"/>
          <w:color w:val="000000"/>
          <w:sz w:val="20"/>
          <w:szCs w:val="20"/>
        </w:rPr>
        <w:t xml:space="preserve">, </w:t>
      </w:r>
      <w:r w:rsidR="00446914" w:rsidRPr="001D7643">
        <w:rPr>
          <w:rFonts w:ascii="Arial" w:hAnsi="Arial" w:cs="Arial"/>
          <w:i/>
          <w:color w:val="000000"/>
          <w:sz w:val="20"/>
          <w:szCs w:val="20"/>
        </w:rPr>
        <w:t>7.3.1, 7.3.2</w:t>
      </w:r>
      <w:r w:rsidR="00EE26C0" w:rsidRPr="001D7643">
        <w:rPr>
          <w:rFonts w:ascii="Arial" w:hAnsi="Arial" w:cs="Arial"/>
          <w:i/>
          <w:color w:val="000000"/>
          <w:sz w:val="20"/>
          <w:szCs w:val="20"/>
        </w:rPr>
        <w:t xml:space="preserve">. </w:t>
      </w:r>
      <w:r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spec</w:t>
      </w:r>
      <w:r w:rsidR="00EE26C0" w:rsidRPr="001D7643">
        <w:rPr>
          <w:rFonts w:ascii="Arial" w:eastAsia="Helv" w:hAnsi="Arial" w:cs="Arial"/>
          <w:color w:val="000000"/>
          <w:sz w:val="20"/>
          <w:szCs w:val="20"/>
        </w:rPr>
        <w:t xml:space="preserve"> </w:t>
      </w:r>
      <w:r w:rsidR="00BE7AAD" w:rsidRPr="001D7643">
        <w:rPr>
          <w:rFonts w:ascii="Arial" w:eastAsia="Helv" w:hAnsi="Arial" w:cs="Arial"/>
          <w:color w:val="000000"/>
          <w:sz w:val="20"/>
          <w:szCs w:val="20"/>
        </w:rPr>
        <w:t>originally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allows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lengthKind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pattern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to</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used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when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representation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current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or</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child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binary,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but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imposes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restrictions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encoding</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that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can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force.</w:t>
      </w:r>
      <w:r w:rsidR="00EE26C0" w:rsidRPr="001D7643">
        <w:rPr>
          <w:rFonts w:ascii="Arial" w:eastAsia="Helv" w:hAnsi="Arial" w:cs="Arial"/>
          <w:color w:val="000000"/>
          <w:sz w:val="20"/>
          <w:szCs w:val="20"/>
        </w:rPr>
        <w:t xml:space="preserve"> </w:t>
      </w:r>
    </w:p>
    <w:p w:rsidR="005D06CD" w:rsidRPr="001D7643" w:rsidDel="00EE26C0" w:rsidRDefault="005D06CD" w:rsidP="00EE26C0">
      <w:pPr>
        <w:autoSpaceDE w:val="0"/>
        <w:rPr>
          <w:rFonts w:ascii="Arial" w:hAnsi="Arial" w:cs="Arial"/>
          <w:color w:val="000000"/>
          <w:sz w:val="20"/>
          <w:szCs w:val="20"/>
        </w:rPr>
      </w:pPr>
    </w:p>
    <w:p w:rsidR="00C10D4C" w:rsidRPr="001D7643" w:rsidRDefault="00EE26C0" w:rsidP="00EE26C0">
      <w:pPr>
        <w:autoSpaceDE w:val="0"/>
        <w:rPr>
          <w:rFonts w:ascii="Arial" w:eastAsia="Arial" w:hAnsi="Arial" w:cs="Arial"/>
          <w:color w:val="000000"/>
          <w:sz w:val="20"/>
          <w:szCs w:val="20"/>
          <w:lang w:eastAsia="en-GB"/>
        </w:rPr>
      </w:pPr>
      <w:r w:rsidRPr="001D7643">
        <w:rPr>
          <w:rFonts w:ascii="Arial" w:hAnsi="Arial" w:cs="Arial"/>
          <w:color w:val="000000"/>
          <w:sz w:val="20"/>
          <w:szCs w:val="20"/>
        </w:rPr>
        <w:t>C</w:t>
      </w:r>
      <w:r w:rsidR="00AF4A9C" w:rsidRPr="001D7643">
        <w:rPr>
          <w:rFonts w:ascii="Arial" w:hAnsi="Arial" w:cs="Arial"/>
          <w:color w:val="000000"/>
          <w:sz w:val="20"/>
          <w:szCs w:val="20"/>
        </w:rPr>
        <w:t xml:space="preserve">larify that </w:t>
      </w:r>
      <w:r w:rsidRPr="001D7643">
        <w:rPr>
          <w:rFonts w:ascii="Arial" w:hAnsi="Arial" w:cs="Arial"/>
          <w:color w:val="000000"/>
          <w:sz w:val="20"/>
          <w:szCs w:val="20"/>
        </w:rPr>
        <w:t xml:space="preserve">the </w:t>
      </w:r>
      <w:r w:rsidR="00AF4A9C" w:rsidRPr="001D7643">
        <w:rPr>
          <w:rFonts w:ascii="Arial" w:hAnsi="Arial" w:cs="Arial"/>
          <w:color w:val="000000"/>
          <w:sz w:val="20"/>
          <w:szCs w:val="20"/>
        </w:rPr>
        <w:t xml:space="preserve">encoding </w:t>
      </w:r>
      <w:r w:rsidRPr="001D7643">
        <w:rPr>
          <w:rFonts w:ascii="Arial" w:hAnsi="Arial" w:cs="Arial"/>
          <w:color w:val="000000"/>
          <w:sz w:val="20"/>
          <w:szCs w:val="20"/>
        </w:rPr>
        <w:t xml:space="preserve">property </w:t>
      </w:r>
      <w:r w:rsidR="00AF4A9C" w:rsidRPr="001D7643">
        <w:rPr>
          <w:rFonts w:ascii="Arial" w:hAnsi="Arial" w:cs="Arial"/>
          <w:color w:val="000000"/>
          <w:sz w:val="20"/>
          <w:szCs w:val="20"/>
        </w:rPr>
        <w:t>must be defined</w:t>
      </w:r>
      <w:r w:rsidR="002533F1" w:rsidRPr="001D7643">
        <w:rPr>
          <w:rFonts w:ascii="Arial" w:hAnsi="Arial" w:cs="Arial"/>
          <w:color w:val="000000"/>
          <w:sz w:val="20"/>
          <w:szCs w:val="20"/>
        </w:rPr>
        <w:t xml:space="preserve"> for the element</w:t>
      </w:r>
      <w:r w:rsidR="00AF4A9C" w:rsidRPr="001D7643">
        <w:rPr>
          <w:rFonts w:ascii="Arial" w:hAnsi="Arial" w:cs="Arial"/>
          <w:color w:val="000000"/>
          <w:sz w:val="20"/>
          <w:szCs w:val="20"/>
        </w:rPr>
        <w:t xml:space="preserve"> (</w:t>
      </w:r>
      <w:r w:rsidRPr="001D7643">
        <w:rPr>
          <w:rFonts w:ascii="Arial" w:hAnsi="Arial" w:cs="Arial"/>
          <w:color w:val="000000"/>
          <w:sz w:val="20"/>
          <w:szCs w:val="20"/>
        </w:rPr>
        <w:t>else schema definition error</w:t>
      </w:r>
      <w:r w:rsidR="00AF4A9C" w:rsidRPr="001D7643">
        <w:rPr>
          <w:rFonts w:ascii="Arial" w:hAnsi="Arial" w:cs="Arial"/>
          <w:color w:val="000000"/>
          <w:sz w:val="20"/>
          <w:szCs w:val="20"/>
        </w:rPr>
        <w:t xml:space="preserve">), and that a decoding </w:t>
      </w:r>
      <w:r w:rsidR="002533F1" w:rsidRPr="001D7643">
        <w:rPr>
          <w:rFonts w:ascii="Arial" w:hAnsi="Arial" w:cs="Arial"/>
          <w:color w:val="000000"/>
          <w:sz w:val="20"/>
          <w:szCs w:val="20"/>
        </w:rPr>
        <w:t xml:space="preserve">processing </w:t>
      </w:r>
      <w:r w:rsidR="00AF4A9C" w:rsidRPr="001D7643">
        <w:rPr>
          <w:rFonts w:ascii="Arial" w:hAnsi="Arial" w:cs="Arial"/>
          <w:color w:val="000000"/>
          <w:sz w:val="20"/>
          <w:szCs w:val="20"/>
        </w:rPr>
        <w:t>error is possible if the match of the regex encounters data that does not decode in that encoding</w:t>
      </w:r>
      <w:r w:rsidR="002533F1" w:rsidRPr="001D7643">
        <w:rPr>
          <w:rFonts w:ascii="Arial" w:hAnsi="Arial" w:cs="Arial"/>
          <w:color w:val="000000"/>
          <w:sz w:val="20"/>
          <w:szCs w:val="20"/>
        </w:rPr>
        <w:t>, dependent on the setting of encodingErrorPolicy</w:t>
      </w:r>
      <w:r w:rsidR="00AF4A9C" w:rsidRPr="001D7643">
        <w:rPr>
          <w:rFonts w:ascii="Arial" w:hAnsi="Arial" w:cs="Arial"/>
          <w:color w:val="000000"/>
          <w:sz w:val="20"/>
          <w:szCs w:val="20"/>
        </w:rPr>
        <w:t>.</w:t>
      </w:r>
      <w:r w:rsidR="00B80F59" w:rsidRPr="001D7643">
        <w:rPr>
          <w:rFonts w:ascii="Arial" w:hAnsi="Arial" w:cs="Arial"/>
          <w:color w:val="000000"/>
          <w:sz w:val="20"/>
          <w:szCs w:val="20"/>
        </w:rPr>
        <w:t xml:space="preserve"> Remove section 12.3.5.1.</w:t>
      </w:r>
    </w:p>
    <w:p w:rsidR="00C10D4C" w:rsidRPr="001D7643" w:rsidRDefault="00C10D4C">
      <w:pPr>
        <w:autoSpaceDE w:val="0"/>
        <w:rPr>
          <w:rFonts w:ascii="Arial" w:hAnsi="Arial" w:cs="Arial"/>
          <w:color w:val="000000"/>
          <w:sz w:val="20"/>
          <w:szCs w:val="20"/>
          <w:lang w:eastAsia="en-GB"/>
        </w:rPr>
      </w:pPr>
    </w:p>
    <w:p w:rsidR="003F42DE" w:rsidRPr="001D7643" w:rsidRDefault="002533F1">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 xml:space="preserve">Same clarifications needed for </w:t>
      </w:r>
      <w:proofErr w:type="gramStart"/>
      <w:r w:rsidR="003F42DE" w:rsidRPr="001D7643">
        <w:rPr>
          <w:rFonts w:ascii="Arial" w:hAnsi="Arial" w:cs="Arial"/>
          <w:color w:val="000000"/>
          <w:sz w:val="20"/>
          <w:szCs w:val="20"/>
          <w:lang w:eastAsia="en-GB"/>
        </w:rPr>
        <w:t>testKind</w:t>
      </w:r>
      <w:r w:rsidR="00EE26C0" w:rsidRPr="001D7643">
        <w:rPr>
          <w:rFonts w:ascii="Arial" w:hAnsi="Arial" w:cs="Arial"/>
          <w:color w:val="000000"/>
          <w:sz w:val="20"/>
          <w:szCs w:val="20"/>
          <w:lang w:eastAsia="en-GB"/>
        </w:rPr>
        <w:t xml:space="preserve"> </w:t>
      </w:r>
      <w:r w:rsidR="003F42DE" w:rsidRPr="001D7643">
        <w:rPr>
          <w:rFonts w:ascii="Arial" w:hAnsi="Arial" w:cs="Arial"/>
          <w:color w:val="000000"/>
          <w:sz w:val="20"/>
          <w:szCs w:val="20"/>
          <w:lang w:eastAsia="en-GB"/>
        </w:rPr>
        <w:t>”</w:t>
      </w:r>
      <w:proofErr w:type="gramEnd"/>
      <w:r w:rsidR="003F42DE" w:rsidRPr="001D7643">
        <w:rPr>
          <w:rFonts w:ascii="Arial" w:hAnsi="Arial" w:cs="Arial"/>
          <w:color w:val="000000"/>
          <w:sz w:val="20"/>
          <w:szCs w:val="20"/>
          <w:lang w:eastAsia="en-GB"/>
        </w:rPr>
        <w:t xml:space="preserve">pattern” </w:t>
      </w:r>
      <w:r w:rsidRPr="001D7643">
        <w:rPr>
          <w:rFonts w:ascii="Arial" w:hAnsi="Arial" w:cs="Arial"/>
          <w:color w:val="000000"/>
          <w:sz w:val="20"/>
          <w:szCs w:val="20"/>
          <w:lang w:eastAsia="en-GB"/>
        </w:rPr>
        <w:t xml:space="preserve">property </w:t>
      </w:r>
      <w:r w:rsidR="00EE26C0" w:rsidRPr="001D7643">
        <w:rPr>
          <w:rFonts w:ascii="Arial" w:hAnsi="Arial" w:cs="Arial"/>
          <w:color w:val="000000"/>
          <w:sz w:val="20"/>
          <w:szCs w:val="20"/>
          <w:lang w:eastAsia="en-GB"/>
        </w:rPr>
        <w:t>for assert</w:t>
      </w:r>
      <w:r w:rsidRPr="001D7643">
        <w:rPr>
          <w:rFonts w:ascii="Arial" w:hAnsi="Arial" w:cs="Arial"/>
          <w:color w:val="000000"/>
          <w:sz w:val="20"/>
          <w:szCs w:val="20"/>
          <w:lang w:eastAsia="en-GB"/>
        </w:rPr>
        <w:t>s</w:t>
      </w:r>
      <w:r w:rsidR="00EE26C0" w:rsidRPr="001D7643">
        <w:rPr>
          <w:rFonts w:ascii="Arial" w:hAnsi="Arial" w:cs="Arial"/>
          <w:color w:val="000000"/>
          <w:sz w:val="20"/>
          <w:szCs w:val="20"/>
          <w:lang w:eastAsia="en-GB"/>
        </w:rPr>
        <w:t xml:space="preserve"> and discriminator</w:t>
      </w:r>
      <w:r w:rsidRPr="001D7643">
        <w:rPr>
          <w:rFonts w:ascii="Arial" w:hAnsi="Arial" w:cs="Arial"/>
          <w:color w:val="000000"/>
          <w:sz w:val="20"/>
          <w:szCs w:val="20"/>
          <w:lang w:eastAsia="en-GB"/>
        </w:rPr>
        <w:t>s</w:t>
      </w:r>
      <w:r w:rsidRPr="001D7643">
        <w:rPr>
          <w:rFonts w:ascii="Arial" w:eastAsia="Times New Roman" w:hAnsi="Arial" w:cs="Arial"/>
          <w:color w:val="000000"/>
          <w:sz w:val="20"/>
          <w:szCs w:val="20"/>
          <w:lang w:eastAsia="en-GB"/>
        </w:rPr>
        <w:t>.</w:t>
      </w:r>
    </w:p>
    <w:p w:rsidR="005D06CD" w:rsidRPr="001D7643" w:rsidRDefault="005D06CD">
      <w:pPr>
        <w:autoSpaceDE w:val="0"/>
        <w:rPr>
          <w:rFonts w:ascii="Arial" w:eastAsia="Times New Roman" w:hAnsi="Arial" w:cs="Arial"/>
          <w:color w:val="000000"/>
          <w:sz w:val="20"/>
          <w:szCs w:val="20"/>
          <w:lang w:eastAsia="en-GB"/>
        </w:rPr>
      </w:pPr>
    </w:p>
    <w:p w:rsidR="005D06CD" w:rsidRPr="001D7643" w:rsidRDefault="005D06CD">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Arial" w:hAnsi="Arial" w:cs="Arial"/>
          <w:sz w:val="20"/>
        </w:rPr>
      </w:pPr>
      <w:r w:rsidRPr="001D7643">
        <w:rPr>
          <w:rFonts w:ascii="Arial" w:hAnsi="Arial" w:cs="Arial"/>
          <w:b/>
          <w:sz w:val="20"/>
          <w:szCs w:val="20"/>
        </w:rPr>
        <w:t>3.10</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5.1,</w:t>
      </w:r>
      <w:r w:rsidRPr="001D7643">
        <w:rPr>
          <w:rFonts w:ascii="Arial" w:eastAsia="Arial" w:hAnsi="Arial" w:cs="Arial"/>
          <w:i/>
          <w:sz w:val="20"/>
          <w:szCs w:val="20"/>
        </w:rPr>
        <w:t xml:space="preserve"> </w:t>
      </w:r>
      <w:r w:rsidRPr="001D7643">
        <w:rPr>
          <w:rFonts w:ascii="Arial" w:hAnsi="Arial" w:cs="Arial"/>
          <w:i/>
          <w:sz w:val="20"/>
          <w:szCs w:val="20"/>
        </w:rPr>
        <w:t>13.15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Allow</w:t>
      </w:r>
      <w:r w:rsidRPr="001D7643">
        <w:rPr>
          <w:rFonts w:ascii="Arial" w:eastAsia="Arial" w:hAnsi="Arial" w:cs="Arial"/>
          <w:sz w:val="20"/>
          <w:szCs w:val="20"/>
        </w:rPr>
        <w:t xml:space="preserve"> </w:t>
      </w:r>
      <w:r w:rsidRPr="001D7643">
        <w:rPr>
          <w:rFonts w:ascii="Arial" w:hAnsi="Arial" w:cs="Arial"/>
          <w:sz w:val="20"/>
          <w:szCs w:val="20"/>
        </w:rPr>
        <w:t>complex</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nillable.</w:t>
      </w:r>
      <w:r w:rsidRPr="001D7643">
        <w:rPr>
          <w:rFonts w:ascii="Arial" w:eastAsia="Arial" w:hAnsi="Arial" w:cs="Arial"/>
          <w:sz w:val="20"/>
          <w:szCs w:val="20"/>
        </w:rPr>
        <w:t xml:space="preserve">  </w:t>
      </w:r>
      <w:r w:rsidRPr="001D7643">
        <w:rPr>
          <w:rFonts w:ascii="Arial" w:hAnsi="Arial" w:cs="Arial"/>
          <w:sz w:val="20"/>
        </w:rPr>
        <w:t>There</w:t>
      </w:r>
      <w:r w:rsidRPr="001D7643">
        <w:rPr>
          <w:rFonts w:ascii="Arial" w:eastAsia="Arial" w:hAnsi="Arial" w:cs="Arial"/>
          <w:sz w:val="20"/>
        </w:rPr>
        <w:t xml:space="preserve"> </w:t>
      </w:r>
      <w:r w:rsidRPr="001D7643">
        <w:rPr>
          <w:rFonts w:ascii="Arial" w:hAnsi="Arial" w:cs="Arial"/>
          <w:sz w:val="20"/>
        </w:rPr>
        <w:t>are</w:t>
      </w:r>
      <w:r w:rsidRPr="001D7643">
        <w:rPr>
          <w:rFonts w:ascii="Arial" w:eastAsia="Arial" w:hAnsi="Arial" w:cs="Arial"/>
          <w:sz w:val="20"/>
        </w:rPr>
        <w:t xml:space="preserve"> </w:t>
      </w:r>
      <w:r w:rsidRPr="001D7643">
        <w:rPr>
          <w:rFonts w:ascii="Arial" w:hAnsi="Arial" w:cs="Arial"/>
          <w:sz w:val="20"/>
        </w:rPr>
        <w:t>advantages</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permitting</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be</w:t>
      </w:r>
      <w:r w:rsidRPr="001D7643">
        <w:rPr>
          <w:rFonts w:ascii="Arial" w:eastAsia="Arial" w:hAnsi="Arial" w:cs="Arial"/>
          <w:sz w:val="20"/>
        </w:rPr>
        <w:t xml:space="preserve"> </w:t>
      </w:r>
      <w:r w:rsidRPr="001D7643">
        <w:rPr>
          <w:rFonts w:ascii="Arial" w:hAnsi="Arial" w:cs="Arial"/>
          <w:sz w:val="20"/>
        </w:rPr>
        <w:t>nillable</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well</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simple</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example,</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provides</w:t>
      </w:r>
      <w:r w:rsidRPr="001D7643">
        <w:rPr>
          <w:rFonts w:ascii="Arial" w:eastAsia="Arial" w:hAnsi="Arial" w:cs="Arial"/>
          <w:sz w:val="20"/>
        </w:rPr>
        <w:t xml:space="preserve"> </w:t>
      </w:r>
      <w:r w:rsidRPr="001D7643">
        <w:rPr>
          <w:rFonts w:ascii="Arial" w:hAnsi="Arial" w:cs="Arial"/>
          <w:sz w:val="20"/>
        </w:rPr>
        <w:t>better</w:t>
      </w:r>
      <w:r w:rsidRPr="001D7643">
        <w:rPr>
          <w:rFonts w:ascii="Arial" w:eastAsia="Arial" w:hAnsi="Arial" w:cs="Arial"/>
          <w:sz w:val="20"/>
        </w:rPr>
        <w:t xml:space="preserve"> </w:t>
      </w:r>
      <w:r w:rsidRPr="001D7643">
        <w:rPr>
          <w:rFonts w:ascii="Arial" w:hAnsi="Arial" w:cs="Arial"/>
          <w:sz w:val="20"/>
        </w:rPr>
        <w:t>interoperability</w:t>
      </w:r>
      <w:r w:rsidRPr="001D7643">
        <w:rPr>
          <w:rFonts w:ascii="Arial" w:eastAsia="Arial" w:hAnsi="Arial" w:cs="Arial"/>
          <w:sz w:val="20"/>
        </w:rPr>
        <w:t xml:space="preserve"> </w:t>
      </w:r>
      <w:r w:rsidRPr="001D7643">
        <w:rPr>
          <w:rFonts w:ascii="Arial" w:hAnsi="Arial" w:cs="Arial"/>
          <w:sz w:val="20"/>
        </w:rPr>
        <w:t>with</w:t>
      </w:r>
      <w:r w:rsidRPr="001D7643">
        <w:rPr>
          <w:rFonts w:ascii="Arial" w:eastAsia="Arial" w:hAnsi="Arial" w:cs="Arial"/>
          <w:sz w:val="20"/>
        </w:rPr>
        <w:t xml:space="preserve"> </w:t>
      </w:r>
      <w:r w:rsidRPr="001D7643">
        <w:rPr>
          <w:rFonts w:ascii="Arial" w:hAnsi="Arial" w:cs="Arial"/>
          <w:sz w:val="20"/>
        </w:rPr>
        <w:t>XML</w:t>
      </w:r>
      <w:r w:rsidRPr="001D7643">
        <w:rPr>
          <w:rFonts w:ascii="Arial" w:eastAsia="Arial" w:hAnsi="Arial" w:cs="Arial"/>
          <w:sz w:val="20"/>
        </w:rPr>
        <w:t xml:space="preserve"> </w:t>
      </w:r>
      <w:r w:rsidRPr="001D7643">
        <w:rPr>
          <w:rFonts w:ascii="Arial" w:hAnsi="Arial" w:cs="Arial"/>
          <w:sz w:val="20"/>
        </w:rPr>
        <w:t>infosets.</w:t>
      </w:r>
      <w:r w:rsidRPr="001D7643">
        <w:rPr>
          <w:rFonts w:ascii="Arial" w:eastAsia="Arial" w:hAnsi="Arial" w:cs="Arial"/>
          <w:sz w:val="20"/>
        </w:rPr>
        <w:t xml:space="preserve"> </w:t>
      </w:r>
      <w:r w:rsidRPr="001D7643">
        <w:rPr>
          <w:rFonts w:ascii="Arial" w:hAnsi="Arial" w:cs="Arial"/>
          <w:sz w:val="20"/>
        </w:rPr>
        <w:t>However,</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avoid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concept</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having</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which</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possible</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only</w:t>
      </w:r>
      <w:r w:rsidRPr="001D7643">
        <w:rPr>
          <w:rFonts w:ascii="Arial" w:eastAsia="Arial" w:hAnsi="Arial" w:cs="Arial"/>
          <w:sz w:val="20"/>
        </w:rPr>
        <w:t xml:space="preserve"> </w:t>
      </w:r>
      <w:r w:rsidRPr="001D7643">
        <w:rPr>
          <w:rFonts w:ascii="Arial" w:hAnsi="Arial" w:cs="Arial"/>
          <w:sz w:val="20"/>
        </w:rPr>
        <w:t>permissible</w:t>
      </w:r>
      <w:r w:rsidRPr="001D7643">
        <w:rPr>
          <w:rFonts w:ascii="Arial" w:eastAsia="Arial" w:hAnsi="Arial" w:cs="Arial"/>
          <w:sz w:val="20"/>
        </w:rPr>
        <w:t xml:space="preserve"> </w:t>
      </w:r>
      <w:r w:rsidRPr="001D7643">
        <w:rPr>
          <w:rFonts w:ascii="Arial" w:hAnsi="Arial" w:cs="Arial"/>
          <w:sz w:val="20"/>
        </w:rPr>
        <w:t>nil</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empty</w:t>
      </w:r>
      <w:r w:rsidRPr="001D7643">
        <w:rPr>
          <w:rFonts w:ascii="Arial" w:eastAsia="Arial" w:hAnsi="Arial" w:cs="Arial"/>
          <w:sz w:val="20"/>
        </w:rPr>
        <w:t xml:space="preserve"> </w:t>
      </w:r>
      <w:r w:rsidRPr="001D7643">
        <w:rPr>
          <w:rFonts w:ascii="Arial" w:hAnsi="Arial" w:cs="Arial"/>
          <w:sz w:val="20"/>
        </w:rPr>
        <w:t>string,</w:t>
      </w:r>
      <w:r w:rsidRPr="001D7643">
        <w:rPr>
          <w:rFonts w:ascii="Arial" w:eastAsia="Arial" w:hAnsi="Arial" w:cs="Arial"/>
          <w:sz w:val="20"/>
        </w:rPr>
        <w:t xml:space="preserve"> </w:t>
      </w:r>
      <w:r w:rsidRPr="001D7643">
        <w:rPr>
          <w:rFonts w:ascii="Arial" w:hAnsi="Arial" w:cs="Arial"/>
          <w:sz w:val="20"/>
        </w:rPr>
        <w:t>represented</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 xml:space="preserve"> </w:t>
      </w:r>
      <w:r w:rsidRPr="001D7643">
        <w:rPr>
          <w:rFonts w:ascii="Arial" w:hAnsi="Arial" w:cs="Arial"/>
          <w:sz w:val="20"/>
        </w:rPr>
        <w:t>entity.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has</w:t>
      </w:r>
      <w:r w:rsidRPr="001D7643">
        <w:rPr>
          <w:rFonts w:ascii="Arial" w:eastAsia="Arial" w:hAnsi="Arial" w:cs="Arial"/>
          <w:sz w:val="20"/>
        </w:rPr>
        <w:t xml:space="preserve"> </w:t>
      </w:r>
      <w:r w:rsidRPr="001D7643">
        <w:rPr>
          <w:rFonts w:ascii="Arial" w:hAnsi="Arial" w:cs="Arial"/>
          <w:sz w:val="20"/>
        </w:rPr>
        <w:t>xs</w:t>
      </w:r>
      <w:proofErr w:type="gramStart"/>
      <w:r w:rsidRPr="001D7643">
        <w:rPr>
          <w:rFonts w:ascii="Arial" w:hAnsi="Arial" w:cs="Arial"/>
          <w:sz w:val="20"/>
        </w:rPr>
        <w:t>:nillable</w:t>
      </w:r>
      <w:proofErr w:type="gramEnd"/>
      <w:r w:rsidRPr="001D7643">
        <w:rPr>
          <w:rFonts w:ascii="Arial" w:eastAsia="Arial" w:hAnsi="Arial" w:cs="Arial"/>
          <w:sz w:val="20"/>
        </w:rPr>
        <w:t xml:space="preserve"> </w:t>
      </w:r>
      <w:r w:rsidRPr="001D7643">
        <w:rPr>
          <w:rFonts w:ascii="Arial" w:hAnsi="Arial" w:cs="Arial"/>
          <w:sz w:val="20"/>
        </w:rPr>
        <w:t>set</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true</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schema</w:t>
      </w:r>
      <w:r w:rsidRPr="001D7643">
        <w:rPr>
          <w:rFonts w:ascii="Arial" w:eastAsia="Arial" w:hAnsi="Arial" w:cs="Arial"/>
          <w:sz w:val="20"/>
        </w:rPr>
        <w:t xml:space="preserve"> </w:t>
      </w:r>
      <w:r w:rsidRPr="001D7643">
        <w:rPr>
          <w:rFonts w:ascii="Arial" w:hAnsi="Arial" w:cs="Arial"/>
          <w:sz w:val="20"/>
        </w:rPr>
        <w:t>definition</w:t>
      </w:r>
      <w:r w:rsidRPr="001D7643">
        <w:rPr>
          <w:rFonts w:ascii="Arial" w:eastAsia="Arial" w:hAnsi="Arial" w:cs="Arial"/>
          <w:sz w:val="20"/>
        </w:rPr>
        <w:t xml:space="preserve"> </w:t>
      </w:r>
      <w:r w:rsidRPr="001D7643">
        <w:rPr>
          <w:rFonts w:ascii="Arial" w:hAnsi="Arial" w:cs="Arial"/>
          <w:sz w:val="20"/>
        </w:rPr>
        <w:t>error</w:t>
      </w:r>
      <w:r w:rsidRPr="001D7643">
        <w:rPr>
          <w:rFonts w:ascii="Arial" w:eastAsia="Arial" w:hAnsi="Arial" w:cs="Arial"/>
          <w:sz w:val="20"/>
        </w:rPr>
        <w:t xml:space="preserve"> </w:t>
      </w: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nilKind</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literalValue</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nilValue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single</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p>
    <w:p w:rsidR="00ED0511" w:rsidRPr="001D7643" w:rsidRDefault="00ED0511">
      <w:pPr>
        <w:autoSpaceDE w:val="0"/>
        <w:rPr>
          <w:rFonts w:ascii="Arial" w:eastAsia="Arial" w:hAnsi="Arial" w:cs="Arial"/>
          <w:sz w:val="20"/>
        </w:rPr>
      </w:pPr>
    </w:p>
    <w:p w:rsidR="00C10D4C" w:rsidRPr="001D7643" w:rsidRDefault="00C10D4C" w:rsidP="00ED0511">
      <w:pPr>
        <w:rPr>
          <w:rFonts w:ascii="Arial" w:hAnsi="Arial" w:cs="Arial"/>
          <w:sz w:val="20"/>
          <w:szCs w:val="20"/>
        </w:rPr>
      </w:pPr>
      <w:bookmarkStart w:id="187" w:name="__RefHeading__1132_1503507204"/>
      <w:bookmarkStart w:id="188" w:name="_Toc341182575"/>
      <w:bookmarkEnd w:id="187"/>
      <w:r w:rsidRPr="001D7643">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88"/>
    </w:p>
    <w:p w:rsidR="003765EC" w:rsidRPr="001D7643" w:rsidRDefault="003765EC" w:rsidP="003765EC">
      <w:pPr>
        <w:rPr>
          <w:rFonts w:ascii="Arial" w:hAnsi="Arial" w:cs="Arial"/>
          <w:sz w:val="20"/>
          <w:szCs w:val="20"/>
        </w:rPr>
      </w:pPr>
      <w:bookmarkStart w:id="189" w:name="__RefHeading__1134_1503507204"/>
      <w:bookmarkStart w:id="190" w:name="_Toc341182576"/>
      <w:bookmarkEnd w:id="189"/>
    </w:p>
    <w:p w:rsidR="00C10D4C" w:rsidRPr="001D7643" w:rsidRDefault="00C10D4C" w:rsidP="003765EC">
      <w:pPr>
        <w:rPr>
          <w:rFonts w:ascii="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nilValueDelimiterPolicy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applicable.</w:t>
      </w:r>
      <w:bookmarkEnd w:id="190"/>
    </w:p>
    <w:p w:rsidR="003765EC" w:rsidRPr="001D7643" w:rsidRDefault="003765EC" w:rsidP="003765EC">
      <w:pPr>
        <w:rPr>
          <w:rFonts w:ascii="Arial" w:hAnsi="Arial" w:cs="Arial"/>
          <w:sz w:val="20"/>
          <w:szCs w:val="20"/>
        </w:rPr>
      </w:pPr>
      <w:bookmarkStart w:id="191" w:name="__RefHeading__1136_1503507204"/>
      <w:bookmarkStart w:id="192" w:name="_Toc341182577"/>
      <w:bookmarkEnd w:id="191"/>
    </w:p>
    <w:p w:rsidR="003765E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grammar</w:t>
      </w:r>
      <w:r w:rsidRPr="001D7643">
        <w:rPr>
          <w:rFonts w:ascii="Arial" w:eastAsia="Arial" w:hAnsi="Arial" w:cs="Arial"/>
          <w:sz w:val="20"/>
          <w:szCs w:val="20"/>
        </w:rPr>
        <w:t xml:space="preserve"> </w:t>
      </w:r>
      <w:r w:rsidRPr="001D7643">
        <w:rPr>
          <w:rFonts w:ascii="Arial" w:hAnsi="Arial" w:cs="Arial"/>
          <w:sz w:val="20"/>
          <w:szCs w:val="20"/>
        </w:rPr>
        <w:t>changes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this</w:t>
      </w:r>
      <w:r w:rsidR="008721C8" w:rsidRPr="001D7643">
        <w:rPr>
          <w:rFonts w:ascii="Arial" w:hAnsi="Arial" w:cs="Arial"/>
          <w:sz w:val="20"/>
          <w:szCs w:val="20"/>
        </w:rPr>
        <w:t xml:space="preserve">, as 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sz w:val="20"/>
          <w:szCs w:val="20"/>
        </w:rPr>
        <w:t xml:space="preserve"> of this document.</w:t>
      </w:r>
      <w:bookmarkEnd w:id="192"/>
    </w:p>
    <w:p w:rsidR="003765EC" w:rsidRPr="001D7643" w:rsidRDefault="003765EC" w:rsidP="003765EC">
      <w:pPr>
        <w:rPr>
          <w:rFonts w:ascii="Arial" w:hAnsi="Arial" w:cs="Arial"/>
          <w:sz w:val="20"/>
          <w:szCs w:val="20"/>
        </w:rPr>
      </w:pPr>
    </w:p>
    <w:p w:rsidR="003765EC" w:rsidRPr="001D7643" w:rsidRDefault="003765EC" w:rsidP="003765EC">
      <w:pPr>
        <w:rPr>
          <w:rFonts w:ascii="Arial" w:eastAsia="Times New Roman" w:hAnsi="Arial" w:cs="Arial"/>
          <w:sz w:val="20"/>
          <w:szCs w:val="20"/>
          <w:lang w:eastAsia="he-IL" w:bidi="he-IL"/>
        </w:rPr>
      </w:pPr>
      <w:bookmarkStart w:id="193" w:name="__RefHeading__1138_1503507204"/>
      <w:bookmarkEnd w:id="193"/>
    </w:p>
    <w:p w:rsidR="00C10D4C" w:rsidRPr="001D7643" w:rsidRDefault="00C10D4C" w:rsidP="003765EC">
      <w:pPr>
        <w:rPr>
          <w:rFonts w:ascii="Arial" w:hAnsi="Arial" w:cs="Arial"/>
          <w:sz w:val="20"/>
          <w:szCs w:val="20"/>
        </w:rPr>
      </w:pPr>
      <w:bookmarkStart w:id="194" w:name="__RefHeading__1140_1503507204"/>
      <w:bookmarkStart w:id="195" w:name="_Toc341182578"/>
      <w:bookmarkEnd w:id="194"/>
      <w:r w:rsidRPr="001D7643">
        <w:rPr>
          <w:rFonts w:ascii="Arial" w:hAnsi="Arial" w:cs="Arial"/>
          <w:b/>
          <w:sz w:val="20"/>
          <w:szCs w:val="20"/>
        </w:rPr>
        <w:t>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occurrences</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fixed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variable</w:t>
      </w:r>
      <w:r w:rsidRPr="001D7643">
        <w:rPr>
          <w:rFonts w:ascii="Arial" w:eastAsia="Arial" w:hAnsi="Arial" w:cs="Arial"/>
          <w:sz w:val="20"/>
          <w:szCs w:val="20"/>
        </w:rPr>
        <w:t xml:space="preserve"> </w:t>
      </w:r>
      <w:r w:rsidRPr="001D7643">
        <w:rPr>
          <w:rFonts w:ascii="Arial" w:hAnsi="Arial" w:cs="Arial"/>
          <w:sz w:val="20"/>
          <w:szCs w:val="20"/>
        </w:rPr>
        <w:t>array</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optional)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count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provided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nor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stop</w:t>
      </w:r>
      <w:r w:rsidRPr="001D7643">
        <w:rPr>
          <w:rFonts w:ascii="Arial" w:eastAsia="Arial" w:hAnsi="Arial" w:cs="Arial"/>
          <w:sz w:val="20"/>
          <w:szCs w:val="20"/>
        </w:rPr>
        <w:t xml:space="preserve"> </w:t>
      </w:r>
      <w:r w:rsidRPr="001D7643">
        <w:rPr>
          <w:rFonts w:ascii="Arial" w:hAnsi="Arial" w:cs="Arial"/>
          <w:sz w:val="20"/>
          <w:szCs w:val="20"/>
        </w:rPr>
        <w:t>value,</w:t>
      </w:r>
      <w:r w:rsidRPr="001D7643">
        <w:rPr>
          <w:rFonts w:ascii="Arial" w:eastAsia="Arial" w:hAnsi="Arial" w:cs="Arial"/>
          <w:sz w:val="20"/>
          <w:szCs w:val="20"/>
        </w:rPr>
        <w:t xml:space="preserve"> </w:t>
      </w:r>
      <w:r w:rsidRPr="001D7643">
        <w:rPr>
          <w:rFonts w:ascii="Arial" w:hAnsi="Arial" w:cs="Arial"/>
          <w:sz w:val="20"/>
          <w:szCs w:val="20"/>
        </w:rPr>
        <w:t>then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language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provides</w:t>
      </w:r>
      <w:r w:rsidRPr="001D7643">
        <w:rPr>
          <w:rFonts w:ascii="Arial" w:eastAsia="Arial" w:hAnsi="Arial" w:cs="Arial"/>
          <w:sz w:val="20"/>
          <w:szCs w:val="20"/>
        </w:rPr>
        <w:t xml:space="preserve"> </w:t>
      </w:r>
      <w:r w:rsidRPr="001D7643">
        <w:rPr>
          <w:rFonts w:ascii="Arial" w:hAnsi="Arial" w:cs="Arial"/>
          <w:sz w:val="20"/>
          <w:szCs w:val="20"/>
        </w:rPr>
        <w:t>one</w:t>
      </w:r>
      <w:r w:rsidRPr="001D7643">
        <w:rPr>
          <w:rFonts w:ascii="Arial" w:eastAsia="Arial" w:hAnsi="Arial" w:cs="Arial"/>
          <w:sz w:val="20"/>
          <w:szCs w:val="20"/>
        </w:rPr>
        <w:t xml:space="preserve"> </w:t>
      </w:r>
      <w:r w:rsidRPr="001D7643">
        <w:rPr>
          <w:rFonts w:ascii="Arial" w:hAnsi="Arial" w:cs="Arial"/>
          <w:sz w:val="20"/>
          <w:szCs w:val="20"/>
        </w:rPr>
        <w:t>mechanism</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deducing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namely</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causes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speculate</w:t>
      </w:r>
      <w:r w:rsidRPr="001D7643">
        <w:rPr>
          <w:rFonts w:ascii="Arial" w:eastAsia="Arial" w:hAnsi="Arial" w:cs="Arial"/>
          <w:sz w:val="20"/>
          <w:szCs w:val="20"/>
        </w:rPr>
        <w:t xml:space="preserve"> </w:t>
      </w:r>
      <w:r w:rsidRPr="001D7643">
        <w:rPr>
          <w:rFonts w:ascii="Arial" w:hAnsi="Arial" w:cs="Arial"/>
          <w:sz w:val="20"/>
          <w:szCs w:val="20"/>
        </w:rPr>
        <w:t>indefinitely</w:t>
      </w:r>
      <w:r w:rsidRPr="001D7643">
        <w:rPr>
          <w:rFonts w:ascii="Arial" w:eastAsia="Arial" w:hAnsi="Arial" w:cs="Arial"/>
          <w:sz w:val="20"/>
          <w:szCs w:val="20"/>
        </w:rPr>
        <w:t xml:space="preserve"> </w:t>
      </w:r>
      <w:r w:rsidRPr="001D7643">
        <w:rPr>
          <w:rFonts w:ascii="Arial" w:hAnsi="Arial" w:cs="Arial"/>
          <w:sz w:val="20"/>
          <w:szCs w:val="20"/>
        </w:rPr>
        <w:t>until</w:t>
      </w:r>
      <w:r w:rsidRPr="001D7643">
        <w:rPr>
          <w:rFonts w:ascii="Arial" w:eastAsia="Arial" w:hAnsi="Arial" w:cs="Arial"/>
          <w:sz w:val="20"/>
          <w:szCs w:val="20"/>
        </w:rPr>
        <w:t xml:space="preserve"> </w:t>
      </w:r>
      <w:r w:rsidRPr="001D7643">
        <w:rPr>
          <w:rFonts w:ascii="Arial" w:hAnsi="Arial" w:cs="Arial"/>
          <w:sz w:val="20"/>
          <w:szCs w:val="20"/>
        </w:rPr>
        <w:t>no</w:t>
      </w:r>
      <w:r w:rsidRPr="001D7643">
        <w:rPr>
          <w:rFonts w:ascii="Arial" w:eastAsia="Arial" w:hAnsi="Arial" w:cs="Arial"/>
          <w:sz w:val="20"/>
          <w:szCs w:val="20"/>
        </w:rPr>
        <w:t xml:space="preserve"> </w:t>
      </w:r>
      <w:r w:rsidRPr="001D7643">
        <w:rPr>
          <w:rFonts w:ascii="Arial" w:hAnsi="Arial" w:cs="Arial"/>
          <w:sz w:val="20"/>
          <w:szCs w:val="20"/>
        </w:rPr>
        <w:t>more</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established.</w:t>
      </w:r>
      <w:r w:rsidRPr="001D7643">
        <w:rPr>
          <w:rFonts w:ascii="Arial" w:eastAsia="Arial" w:hAnsi="Arial" w:cs="Arial"/>
          <w:sz w:val="20"/>
          <w:szCs w:val="20"/>
        </w:rPr>
        <w:t xml:space="preserve"> </w:t>
      </w:r>
      <w:r w:rsidRPr="001D7643">
        <w:rPr>
          <w:rFonts w:ascii="Arial" w:hAnsi="Arial" w:cs="Arial"/>
          <w:sz w:val="20"/>
          <w:szCs w:val="20"/>
        </w:rPr>
        <w:t>However</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circumstances</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minimum</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maximum</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proofErr w:type="gramStart"/>
      <w:r w:rsidRPr="001D7643">
        <w:rPr>
          <w:rFonts w:ascii="Arial" w:hAnsi="Arial" w:cs="Arial"/>
          <w:sz w:val="20"/>
          <w:szCs w:val="20"/>
        </w:rPr>
        <w:t>known,</w:t>
      </w:r>
      <w:proofErr w:type="gramEnd"/>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these</w:t>
      </w:r>
      <w:r w:rsidRPr="001D7643">
        <w:rPr>
          <w:rFonts w:ascii="Arial" w:eastAsia="Arial" w:hAnsi="Arial" w:cs="Arial"/>
          <w:sz w:val="20"/>
          <w:szCs w:val="20"/>
        </w:rPr>
        <w:t xml:space="preserve"> </w:t>
      </w:r>
      <w:r w:rsidRPr="001D7643">
        <w:rPr>
          <w:rFonts w:ascii="Arial" w:hAnsi="Arial" w:cs="Arial"/>
          <w:sz w:val="20"/>
          <w:szCs w:val="20"/>
        </w:rPr>
        <w:t>facts</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guide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bookmarkEnd w:id="195"/>
    </w:p>
    <w:p w:rsidR="003765EC" w:rsidRPr="001D7643" w:rsidRDefault="003765EC" w:rsidP="003765EC">
      <w:pPr>
        <w:rPr>
          <w:rFonts w:ascii="Arial" w:hAnsi="Arial" w:cs="Arial"/>
          <w:sz w:val="20"/>
          <w:szCs w:val="20"/>
        </w:rPr>
      </w:pPr>
    </w:p>
    <w:p w:rsidR="00C10D4C" w:rsidRPr="001D7643" w:rsidRDefault="00C10D4C" w:rsidP="003765EC">
      <w:pPr>
        <w:rPr>
          <w:rFonts w:ascii="Arial" w:eastAsia="Arial" w:hAnsi="Arial" w:cs="Arial"/>
          <w:sz w:val="20"/>
          <w:szCs w:val="20"/>
        </w:rPr>
      </w:pPr>
      <w:bookmarkStart w:id="196" w:name="__RefHeading__1142_1503507204"/>
      <w:bookmarkStart w:id="197" w:name="_Toc341182579"/>
      <w:bookmarkEnd w:id="196"/>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enumeration</w:t>
      </w:r>
      <w:r w:rsidRPr="001D7643">
        <w:rPr>
          <w:rFonts w:ascii="Arial" w:eastAsia="Arial" w:hAnsi="Arial" w:cs="Arial"/>
          <w:sz w:val="20"/>
          <w:szCs w:val="20"/>
        </w:rPr>
        <w:t xml:space="preserve"> </w:t>
      </w:r>
      <w:r w:rsidRPr="001D7643">
        <w:rPr>
          <w:rFonts w:ascii="Arial" w:hAnsi="Arial" w:cs="Arial"/>
          <w:sz w:val="20"/>
          <w:szCs w:val="20"/>
        </w:rPr>
        <w:t>called</w:t>
      </w:r>
      <w:r w:rsidRPr="001D7643">
        <w:rPr>
          <w:rFonts w:ascii="Arial" w:eastAsia="Arial" w:hAnsi="Arial" w:cs="Arial"/>
          <w:sz w:val="20"/>
          <w:szCs w:val="20"/>
        </w:rPr>
        <w:t xml:space="preserve"> ‘</w:t>
      </w:r>
      <w:r w:rsidRPr="001D7643">
        <w:rPr>
          <w:rFonts w:ascii="Arial" w:hAnsi="Arial" w:cs="Arial"/>
          <w:sz w:val="20"/>
          <w:szCs w:val="20"/>
        </w:rPr>
        <w:t>implicit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added,</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into</w:t>
      </w:r>
      <w:r w:rsidRPr="001D7643">
        <w:rPr>
          <w:rFonts w:ascii="Arial" w:eastAsia="Arial" w:hAnsi="Arial" w:cs="Arial"/>
          <w:sz w:val="20"/>
          <w:szCs w:val="20"/>
        </w:rPr>
        <w:t xml:space="preserve"> </w:t>
      </w:r>
      <w:r w:rsidRPr="001D7643">
        <w:rPr>
          <w:rFonts w:ascii="Arial" w:hAnsi="Arial" w:cs="Arial"/>
          <w:sz w:val="20"/>
          <w:szCs w:val="20"/>
        </w:rPr>
        <w:t>account</w:t>
      </w:r>
      <w:r w:rsidRPr="001D7643">
        <w:rPr>
          <w:rFonts w:ascii="Arial" w:eastAsia="Arial" w:hAnsi="Arial" w:cs="Arial"/>
          <w:sz w:val="20"/>
          <w:szCs w:val="20"/>
        </w:rPr>
        <w:t xml:space="preserve"> </w:t>
      </w:r>
      <w:r w:rsidRPr="001D7643">
        <w:rPr>
          <w:rFonts w:ascii="Arial" w:hAnsi="Arial" w:cs="Arial"/>
          <w:sz w:val="20"/>
          <w:szCs w:val="20"/>
        </w:rPr>
        <w:t>minOccurs</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maxOccurs</w:t>
      </w:r>
      <w:r w:rsidRPr="001D7643">
        <w:rPr>
          <w:rFonts w:ascii="Arial" w:eastAsia="Arial" w:hAnsi="Arial" w:cs="Arial"/>
          <w:sz w:val="20"/>
          <w:szCs w:val="20"/>
        </w:rPr>
        <w:t xml:space="preserve"> </w:t>
      </w:r>
      <w:r w:rsidRPr="001D7643">
        <w:rPr>
          <w:rFonts w:ascii="Arial" w:hAnsi="Arial" w:cs="Arial"/>
          <w:sz w:val="20"/>
          <w:szCs w:val="20"/>
        </w:rPr>
        <w:t>settings.</w:t>
      </w:r>
      <w:bookmarkEnd w:id="197"/>
      <w:r w:rsidRPr="001D7643">
        <w:rPr>
          <w:rFonts w:ascii="Arial" w:eastAsia="Arial" w:hAnsi="Arial" w:cs="Arial"/>
          <w:sz w:val="20"/>
          <w:szCs w:val="20"/>
        </w:rPr>
        <w:t xml:space="preserve">  </w:t>
      </w:r>
    </w:p>
    <w:p w:rsidR="003765EC" w:rsidRPr="001D7643" w:rsidRDefault="003765EC" w:rsidP="003765EC">
      <w:pPr>
        <w:rPr>
          <w:rFonts w:ascii="Arial" w:hAnsi="Arial" w:cs="Arial"/>
          <w:color w:val="000000"/>
          <w:sz w:val="20"/>
          <w:szCs w:val="20"/>
          <w:lang w:eastAsia="en-GB"/>
        </w:rPr>
      </w:pPr>
      <w:bookmarkStart w:id="198" w:name="__RefHeading__1144_1503507204"/>
      <w:bookmarkStart w:id="199" w:name="_Toc341182580"/>
      <w:bookmarkEnd w:id="198"/>
    </w:p>
    <w:p w:rsidR="00C95209" w:rsidRPr="001D7643" w:rsidRDefault="00ED0511" w:rsidP="003765EC">
      <w:pPr>
        <w:rPr>
          <w:rFonts w:ascii="Arial" w:hAnsi="Arial" w:cs="Arial"/>
          <w:color w:val="000000"/>
          <w:sz w:val="20"/>
          <w:szCs w:val="20"/>
          <w:lang w:eastAsia="en-GB"/>
        </w:rPr>
      </w:pPr>
      <w:r w:rsidRPr="001D7643">
        <w:rPr>
          <w:rFonts w:ascii="Arial" w:hAnsi="Arial" w:cs="Arial"/>
          <w:color w:val="000000"/>
          <w:sz w:val="20"/>
          <w:szCs w:val="20"/>
          <w:lang w:eastAsia="en-GB"/>
        </w:rPr>
        <w:t>T</w:t>
      </w:r>
      <w:r w:rsidR="004E1868" w:rsidRPr="001D7643">
        <w:rPr>
          <w:rFonts w:ascii="Arial" w:hAnsi="Arial" w:cs="Arial"/>
          <w:color w:val="000000"/>
          <w:sz w:val="20"/>
          <w:szCs w:val="20"/>
          <w:lang w:eastAsia="en-GB"/>
        </w:rPr>
        <w:t xml:space="preserve">he </w:t>
      </w:r>
      <w:r w:rsidRPr="001D7643">
        <w:rPr>
          <w:rFonts w:ascii="Arial" w:hAnsi="Arial" w:cs="Arial"/>
          <w:color w:val="000000"/>
          <w:sz w:val="20"/>
          <w:szCs w:val="20"/>
          <w:lang w:eastAsia="en-GB"/>
        </w:rPr>
        <w:t>descriptions of the behaviour for the all occursCountKind enums i</w:t>
      </w:r>
      <w:r w:rsidR="004E1868" w:rsidRPr="001D7643">
        <w:rPr>
          <w:rFonts w:ascii="Arial" w:hAnsi="Arial" w:cs="Arial"/>
          <w:color w:val="000000"/>
          <w:sz w:val="20"/>
          <w:szCs w:val="20"/>
          <w:lang w:eastAsia="en-GB"/>
        </w:rPr>
        <w:t xml:space="preserve">s </w:t>
      </w:r>
      <w:r w:rsidRPr="001D7643">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Pr="001D7643" w:rsidRDefault="00C95209" w:rsidP="003765EC">
      <w:pPr>
        <w:rPr>
          <w:rFonts w:ascii="Arial" w:hAnsi="Arial" w:cs="Arial"/>
          <w:color w:val="000000"/>
          <w:sz w:val="20"/>
          <w:szCs w:val="20"/>
          <w:lang w:eastAsia="en-GB"/>
        </w:rPr>
      </w:pPr>
    </w:p>
    <w:p w:rsidR="00C95209" w:rsidRPr="001D7643" w:rsidRDefault="00C95209" w:rsidP="00C95209">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3765EC" w:rsidRDefault="003765EC" w:rsidP="003765EC">
      <w:pPr>
        <w:rPr>
          <w:ins w:id="200" w:author="Steve Hanson" w:date="2014-09-03T11:51:00Z"/>
          <w:rFonts w:ascii="Arial" w:hAnsi="Arial" w:cs="Arial"/>
          <w:sz w:val="20"/>
          <w:szCs w:val="20"/>
        </w:rPr>
      </w:pPr>
    </w:p>
    <w:p w:rsidR="000057F9" w:rsidRDefault="000057F9" w:rsidP="003765EC">
      <w:pPr>
        <w:rPr>
          <w:ins w:id="201" w:author="Steve Hanson" w:date="2014-09-03T11:54:00Z"/>
          <w:rFonts w:ascii="Arial" w:hAnsi="Arial" w:cs="Arial"/>
          <w:i/>
          <w:sz w:val="20"/>
          <w:szCs w:val="20"/>
        </w:rPr>
      </w:pPr>
      <w:proofErr w:type="gramStart"/>
      <w:ins w:id="202" w:author="Steve Hanson" w:date="2014-09-03T11:51:00Z">
        <w:r w:rsidRPr="000057F9">
          <w:rPr>
            <w:rFonts w:ascii="Arial" w:hAnsi="Arial" w:cs="Arial"/>
            <w:i/>
            <w:sz w:val="20"/>
            <w:szCs w:val="20"/>
          </w:rPr>
          <w:t>Updated 2014-09-02 to clarify occursCount ‘expression’ behaviour when unparsing.</w:t>
        </w:r>
      </w:ins>
      <w:proofErr w:type="gramEnd"/>
    </w:p>
    <w:p w:rsidR="000057F9" w:rsidRDefault="000057F9" w:rsidP="003765EC">
      <w:pPr>
        <w:rPr>
          <w:ins w:id="203" w:author="Steve Hanson" w:date="2014-09-03T11:54:00Z"/>
          <w:rFonts w:ascii="Arial" w:hAnsi="Arial" w:cs="Arial"/>
          <w:i/>
          <w:sz w:val="20"/>
          <w:szCs w:val="20"/>
        </w:rPr>
      </w:pPr>
    </w:p>
    <w:p w:rsidR="000057F9" w:rsidRPr="000057F9" w:rsidRDefault="000057F9" w:rsidP="000057F9">
      <w:pPr>
        <w:rPr>
          <w:ins w:id="204" w:author="Steve Hanson" w:date="2014-09-03T11:54:00Z"/>
          <w:rFonts w:ascii="Arial" w:eastAsia="Arial Unicode MS" w:hAnsi="Arial" w:cs="Arial"/>
          <w:sz w:val="20"/>
          <w:szCs w:val="20"/>
        </w:rPr>
      </w:pPr>
      <w:ins w:id="205" w:author="Steve Hanson" w:date="2014-09-03T11:55:00Z">
        <w:r>
          <w:rPr>
            <w:rFonts w:ascii="Arial" w:eastAsia="Arial Unicode MS" w:hAnsi="Arial" w:cs="Arial"/>
            <w:sz w:val="20"/>
            <w:szCs w:val="20"/>
          </w:rPr>
          <w:t>“</w:t>
        </w:r>
      </w:ins>
      <w:ins w:id="206" w:author="Steve Hanson" w:date="2014-09-03T11:54:00Z">
        <w:r w:rsidRPr="000057F9">
          <w:rPr>
            <w:rFonts w:ascii="Arial" w:eastAsia="Arial Unicode MS" w:hAnsi="Arial" w:cs="Arial"/>
            <w:sz w:val="20"/>
            <w:szCs w:val="20"/>
          </w:rPr>
          <w:t>When unparsing, up to maxOccurs occurrences are expected in the infoset. I</w:t>
        </w:r>
      </w:ins>
      <w:ins w:id="207" w:author="Steve Hanson" w:date="2014-09-03T11:56:00Z">
        <w:r>
          <w:rPr>
            <w:rFonts w:ascii="Arial" w:eastAsia="Arial Unicode MS" w:hAnsi="Arial" w:cs="Arial"/>
            <w:sz w:val="20"/>
            <w:szCs w:val="20"/>
          </w:rPr>
          <w:t xml:space="preserve">f validation is enabled, </w:t>
        </w:r>
      </w:ins>
      <w:ins w:id="208" w:author="Steve Hanson" w:date="2014-09-03T11:57:00Z">
        <w:r>
          <w:rPr>
            <w:rFonts w:ascii="Arial" w:eastAsia="Arial Unicode MS" w:hAnsi="Arial" w:cs="Arial"/>
            <w:sz w:val="20"/>
            <w:szCs w:val="20"/>
          </w:rPr>
          <w:t>it</w:t>
        </w:r>
      </w:ins>
      <w:ins w:id="209" w:author="Steve Hanson" w:date="2014-09-03T11:54:00Z">
        <w:r w:rsidRPr="000057F9">
          <w:rPr>
            <w:rFonts w:ascii="Arial" w:eastAsia="Arial Unicode MS" w:hAnsi="Arial" w:cs="Arial"/>
            <w:sz w:val="20"/>
            <w:szCs w:val="20"/>
          </w:rPr>
          <w:t xml:space="preserve"> is a </w:t>
        </w:r>
      </w:ins>
      <w:ins w:id="210" w:author="Steve Hanson" w:date="2014-09-03T11:57:00Z">
        <w:r>
          <w:rPr>
            <w:rFonts w:ascii="Arial" w:eastAsia="Arial Unicode MS" w:hAnsi="Arial" w:cs="Arial"/>
            <w:sz w:val="20"/>
            <w:szCs w:val="20"/>
          </w:rPr>
          <w:t>validation</w:t>
        </w:r>
      </w:ins>
      <w:ins w:id="211" w:author="Steve Hanson" w:date="2014-09-03T11:54:00Z">
        <w:r w:rsidRPr="000057F9">
          <w:rPr>
            <w:rFonts w:ascii="Arial" w:eastAsia="Arial Unicode MS" w:hAnsi="Arial" w:cs="Arial"/>
            <w:sz w:val="20"/>
            <w:szCs w:val="20"/>
          </w:rPr>
          <w:t xml:space="preserve"> error if less than minOccurs occurrences are found or defaulted, or if more than maxOccurs occurrences are found.</w:t>
        </w:r>
      </w:ins>
      <w:ins w:id="212" w:author="Steve Hanson" w:date="2014-09-03T11:55:00Z">
        <w:r>
          <w:rPr>
            <w:rFonts w:ascii="Arial" w:eastAsia="Arial Unicode MS" w:hAnsi="Arial" w:cs="Arial"/>
            <w:sz w:val="20"/>
            <w:szCs w:val="20"/>
          </w:rPr>
          <w:t xml:space="preserve"> The dfdl</w:t>
        </w:r>
        <w:proofErr w:type="gramStart"/>
        <w:r>
          <w:rPr>
            <w:rFonts w:ascii="Arial" w:eastAsia="Arial Unicode MS" w:hAnsi="Arial" w:cs="Arial"/>
            <w:sz w:val="20"/>
            <w:szCs w:val="20"/>
          </w:rPr>
          <w:t>:occurs</w:t>
        </w:r>
        <w:proofErr w:type="gramEnd"/>
        <w:r>
          <w:rPr>
            <w:rFonts w:ascii="Arial" w:eastAsia="Arial Unicode MS" w:hAnsi="Arial" w:cs="Arial"/>
            <w:sz w:val="20"/>
            <w:szCs w:val="20"/>
          </w:rPr>
          <w:t xml:space="preserve"> expression is </w:t>
        </w:r>
        <w:r w:rsidRPr="000057F9">
          <w:rPr>
            <w:rFonts w:ascii="Arial" w:eastAsia="Arial Unicode MS" w:hAnsi="Arial" w:cs="Arial"/>
            <w:sz w:val="20"/>
            <w:szCs w:val="20"/>
            <w:u w:val="single"/>
          </w:rPr>
          <w:t>not</w:t>
        </w:r>
        <w:r>
          <w:rPr>
            <w:rFonts w:ascii="Arial" w:eastAsia="Arial Unicode MS" w:hAnsi="Arial" w:cs="Arial"/>
            <w:sz w:val="20"/>
            <w:szCs w:val="20"/>
          </w:rPr>
          <w:t xml:space="preserve"> evaluated, the ‘count’ is the number of occurrences in the augmented </w:t>
        </w:r>
      </w:ins>
      <w:ins w:id="213" w:author="Steve Hanson" w:date="2014-09-03T11:57:00Z">
        <w:r>
          <w:rPr>
            <w:rFonts w:ascii="Arial" w:eastAsia="Arial Unicode MS" w:hAnsi="Arial" w:cs="Arial"/>
            <w:sz w:val="20"/>
            <w:szCs w:val="20"/>
          </w:rPr>
          <w:t>i</w:t>
        </w:r>
      </w:ins>
      <w:ins w:id="214" w:author="Steve Hanson" w:date="2014-09-03T11:56:00Z">
        <w:r>
          <w:rPr>
            <w:rFonts w:ascii="Arial" w:eastAsia="Arial Unicode MS" w:hAnsi="Arial" w:cs="Arial"/>
            <w:sz w:val="20"/>
            <w:szCs w:val="20"/>
          </w:rPr>
          <w:t>nfoset</w:t>
        </w:r>
      </w:ins>
      <w:ins w:id="215" w:author="Steve Hanson" w:date="2014-09-03T11:55:00Z">
        <w:r>
          <w:rPr>
            <w:rFonts w:ascii="Arial" w:eastAsia="Arial Unicode MS" w:hAnsi="Arial" w:cs="Arial"/>
            <w:sz w:val="20"/>
            <w:szCs w:val="20"/>
          </w:rPr>
          <w:t>.”</w:t>
        </w:r>
      </w:ins>
      <w:ins w:id="216" w:author="Steve Hanson" w:date="2014-09-03T11:54:00Z">
        <w:r w:rsidRPr="000057F9">
          <w:rPr>
            <w:rFonts w:ascii="Arial" w:eastAsia="Arial Unicode MS" w:hAnsi="Arial" w:cs="Arial"/>
            <w:sz w:val="20"/>
            <w:szCs w:val="20"/>
          </w:rPr>
          <w:t xml:space="preserve"> </w:t>
        </w:r>
      </w:ins>
    </w:p>
    <w:p w:rsidR="000057F9" w:rsidRPr="000057F9" w:rsidRDefault="000057F9" w:rsidP="003765EC">
      <w:pPr>
        <w:rPr>
          <w:rFonts w:ascii="Arial" w:hAnsi="Arial" w:cs="Arial"/>
          <w:i/>
          <w:sz w:val="20"/>
          <w:szCs w:val="20"/>
        </w:rPr>
      </w:pPr>
    </w:p>
    <w:p w:rsidR="00C10D4C" w:rsidRPr="001D7643" w:rsidRDefault="00C10D4C" w:rsidP="003765EC">
      <w:pPr>
        <w:rPr>
          <w:rFonts w:ascii="Arial" w:hAnsi="Arial" w:cs="Arial"/>
          <w:i/>
          <w:sz w:val="20"/>
          <w:szCs w:val="20"/>
        </w:rPr>
      </w:pPr>
      <w:bookmarkStart w:id="217" w:name="__RefHeading__1146_1503507204"/>
      <w:bookmarkStart w:id="218" w:name="__RefHeading__1148_1503507204"/>
      <w:bookmarkEnd w:id="199"/>
      <w:bookmarkEnd w:id="217"/>
      <w:bookmarkEnd w:id="218"/>
    </w:p>
    <w:p w:rsidR="00C10D4C" w:rsidRPr="001D7643" w:rsidRDefault="00C10D4C" w:rsidP="003765EC">
      <w:pPr>
        <w:rPr>
          <w:rFonts w:ascii="Arial" w:eastAsia="Arial" w:hAnsi="Arial" w:cs="Arial"/>
          <w:sz w:val="20"/>
          <w:szCs w:val="20"/>
        </w:rPr>
      </w:pPr>
      <w:bookmarkStart w:id="219" w:name="__RefHeading__1150_1503507204"/>
      <w:bookmarkStart w:id="220" w:name="_Toc341182583"/>
      <w:bookmarkEnd w:id="219"/>
      <w:r w:rsidRPr="001D7643">
        <w:rPr>
          <w:rFonts w:ascii="Arial" w:hAnsi="Arial" w:cs="Arial"/>
          <w:b/>
          <w:sz w:val="20"/>
          <w:szCs w:val="20"/>
        </w:rPr>
        <w:t>3.12.</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2.4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checks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constraints</w:t>
      </w:r>
      <w:r w:rsidRPr="001D7643">
        <w:rPr>
          <w:rFonts w:ascii="Arial" w:eastAsia="Arial" w:hAnsi="Arial" w:cs="Arial"/>
          <w:sz w:val="20"/>
          <w:szCs w:val="20"/>
        </w:rPr>
        <w:t xml:space="preserve"> </w:t>
      </w:r>
      <w:r w:rsidRPr="001D7643">
        <w:rPr>
          <w:rFonts w:ascii="Arial" w:hAnsi="Arial" w:cs="Arial"/>
          <w:sz w:val="20"/>
          <w:szCs w:val="20"/>
        </w:rPr>
        <w:t>expressed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XSDL,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they</w:t>
      </w:r>
      <w:r w:rsidRPr="001D7643">
        <w:rPr>
          <w:rFonts w:ascii="Arial" w:eastAsia="Arial" w:hAnsi="Arial" w:cs="Arial"/>
          <w:sz w:val="20"/>
          <w:szCs w:val="20"/>
        </w:rPr>
        <w:t xml:space="preserve"> </w:t>
      </w:r>
      <w:r w:rsidRPr="001D7643">
        <w:rPr>
          <w:rFonts w:ascii="Arial" w:hAnsi="Arial" w:cs="Arial"/>
          <w:sz w:val="20"/>
          <w:szCs w:val="20"/>
        </w:rPr>
        <w:t>apply</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00BE7AAD" w:rsidRPr="001D7643">
        <w:rPr>
          <w:rFonts w:ascii="Arial" w:eastAsia="Arial" w:hAnsi="Arial" w:cs="Arial"/>
          <w:sz w:val="20"/>
          <w:szCs w:val="20"/>
        </w:rPr>
        <w:t>Originally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says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unparse</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occurs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physical</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being</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would</w:t>
      </w:r>
      <w:r w:rsidRPr="001D7643">
        <w:rPr>
          <w:rFonts w:ascii="Arial" w:eastAsia="Arial" w:hAnsi="Arial" w:cs="Arial"/>
          <w:sz w:val="20"/>
          <w:szCs w:val="20"/>
        </w:rPr>
        <w:t xml:space="preserve"> </w:t>
      </w:r>
      <w:r w:rsidRPr="001D7643">
        <w:rPr>
          <w:rFonts w:ascii="Arial" w:hAnsi="Arial" w:cs="Arial"/>
          <w:sz w:val="20"/>
          <w:szCs w:val="20"/>
        </w:rPr>
        <w:t>generate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using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same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convenient</w:t>
      </w:r>
      <w:r w:rsidRPr="001D7643">
        <w:rPr>
          <w:rFonts w:ascii="Arial" w:eastAsia="Arial" w:hAnsi="Arial" w:cs="Arial"/>
          <w:sz w:val="20"/>
          <w:szCs w:val="20"/>
        </w:rPr>
        <w:t xml:space="preserve"> </w:t>
      </w:r>
      <w:r w:rsidRPr="001D7643">
        <w:rPr>
          <w:rFonts w:ascii="Arial" w:hAnsi="Arial" w:cs="Arial"/>
          <w:sz w:val="20"/>
          <w:szCs w:val="20"/>
        </w:rPr>
        <w:t>definition,</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problematic,</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original</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invalid,</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occur</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rounding,</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example.</w:t>
      </w:r>
      <w:bookmarkEnd w:id="220"/>
      <w:r w:rsidRPr="001D7643">
        <w:rPr>
          <w:rFonts w:ascii="Arial" w:eastAsia="Arial" w:hAnsi="Arial" w:cs="Arial"/>
          <w:sz w:val="20"/>
          <w:szCs w:val="20"/>
        </w:rPr>
        <w:t xml:space="preserve"> </w:t>
      </w:r>
    </w:p>
    <w:p w:rsidR="003765EC" w:rsidRPr="001D7643" w:rsidRDefault="003765EC" w:rsidP="003765EC">
      <w:pPr>
        <w:rPr>
          <w:rFonts w:ascii="Arial" w:eastAsia="Arial" w:hAnsi="Arial" w:cs="Arial"/>
          <w:sz w:val="20"/>
          <w:szCs w:val="20"/>
        </w:rPr>
      </w:pPr>
    </w:p>
    <w:p w:rsidR="00C10D4C" w:rsidRPr="001D7643" w:rsidRDefault="00C10D4C" w:rsidP="003765EC">
      <w:pPr>
        <w:rPr>
          <w:rFonts w:ascii="Arial" w:hAnsi="Arial" w:cs="Arial"/>
          <w:sz w:val="20"/>
          <w:szCs w:val="20"/>
        </w:rPr>
      </w:pPr>
      <w:bookmarkStart w:id="221" w:name="__RefHeading__1152_1503507204"/>
      <w:bookmarkStart w:id="222" w:name="_Toc341182584"/>
      <w:bookmarkEnd w:id="221"/>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specification</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changed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i/>
          <w:sz w:val="20"/>
          <w:szCs w:val="20"/>
        </w:rPr>
        <w:t>augmented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side-effect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creating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bookmarkEnd w:id="222"/>
    </w:p>
    <w:p w:rsidR="003765EC" w:rsidRPr="001D7643" w:rsidRDefault="003765EC" w:rsidP="003765EC">
      <w:pPr>
        <w:rPr>
          <w:rFonts w:ascii="Arial" w:hAnsi="Arial" w:cs="Arial"/>
          <w:sz w:val="20"/>
          <w:szCs w:val="20"/>
        </w:rPr>
      </w:pPr>
      <w:bookmarkStart w:id="223" w:name="__RefHeading__1154_1503507204"/>
      <w:bookmarkStart w:id="224" w:name="_Toc341182585"/>
      <w:bookmarkEnd w:id="223"/>
    </w:p>
    <w:p w:rsidR="00C10D4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approach</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keeping</w:t>
      </w:r>
      <w:r w:rsidRPr="001D7643">
        <w:rPr>
          <w:rFonts w:ascii="Arial" w:eastAsia="Arial" w:hAnsi="Arial" w:cs="Arial"/>
          <w:sz w:val="20"/>
          <w:szCs w:val="20"/>
        </w:rPr>
        <w:t xml:space="preserve"> </w:t>
      </w:r>
      <w:r w:rsidRPr="001D7643">
        <w:rPr>
          <w:rFonts w:ascii="Arial" w:hAnsi="Arial" w:cs="Arial"/>
          <w:sz w:val="20"/>
          <w:szCs w:val="20"/>
        </w:rPr>
        <w:t>with</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way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XML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1.0</w:t>
      </w:r>
      <w:r w:rsidRPr="001D7643">
        <w:rPr>
          <w:rFonts w:ascii="Arial" w:eastAsia="Arial" w:hAnsi="Arial" w:cs="Arial"/>
          <w:sz w:val="20"/>
          <w:szCs w:val="20"/>
        </w:rPr>
        <w:t xml:space="preserve"> </w:t>
      </w:r>
      <w:r w:rsidRPr="001D7643">
        <w:rPr>
          <w:rFonts w:ascii="Arial" w:hAnsi="Arial" w:cs="Arial"/>
          <w:sz w:val="20"/>
          <w:szCs w:val="20"/>
        </w:rPr>
        <w:t>defines</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against</w:t>
      </w:r>
      <w:r w:rsidRPr="001D7643">
        <w:rPr>
          <w:rFonts w:ascii="Arial" w:eastAsia="Arial" w:hAnsi="Arial" w:cs="Arial"/>
          <w:sz w:val="20"/>
          <w:szCs w:val="20"/>
        </w:rPr>
        <w:t xml:space="preserve"> </w:t>
      </w:r>
      <w:r w:rsidRPr="001D7643">
        <w:rPr>
          <w:rFonts w:ascii="Arial" w:hAnsi="Arial" w:cs="Arial"/>
          <w:sz w:val="20"/>
          <w:szCs w:val="20"/>
        </w:rPr>
        <w:t>its</w:t>
      </w:r>
      <w:r w:rsidRPr="001D7643">
        <w:rPr>
          <w:rFonts w:ascii="Arial" w:eastAsia="Arial" w:hAnsi="Arial" w:cs="Arial"/>
          <w:sz w:val="20"/>
          <w:szCs w:val="20"/>
        </w:rPr>
        <w:t xml:space="preserve"> </w:t>
      </w:r>
      <w:r w:rsidRPr="001D7643">
        <w:rPr>
          <w:rFonts w:ascii="Arial" w:hAnsi="Arial" w:cs="Arial"/>
          <w:sz w:val="20"/>
          <w:szCs w:val="20"/>
        </w:rPr>
        <w:t>PSVI.</w:t>
      </w:r>
      <w:bookmarkEnd w:id="224"/>
    </w:p>
    <w:p w:rsidR="00C10D4C" w:rsidRPr="001D7643" w:rsidRDefault="00C10D4C" w:rsidP="003765EC">
      <w:pPr>
        <w:rPr>
          <w:rFonts w:ascii="Arial" w:hAnsi="Arial" w:cs="Arial"/>
          <w:sz w:val="20"/>
          <w:szCs w:val="20"/>
        </w:rPr>
      </w:pPr>
    </w:p>
    <w:p w:rsidR="003765EC" w:rsidRPr="001D7643" w:rsidRDefault="003765EC" w:rsidP="003765EC">
      <w:pPr>
        <w:rPr>
          <w:rFonts w:ascii="Arial" w:hAnsi="Arial" w:cs="Arial"/>
          <w:sz w:val="20"/>
          <w:szCs w:val="20"/>
        </w:rPr>
      </w:pPr>
    </w:p>
    <w:p w:rsidR="00695AC2" w:rsidRPr="001D7643" w:rsidRDefault="00C10D4C" w:rsidP="0025615C">
      <w:pPr>
        <w:spacing w:after="240"/>
        <w:rPr>
          <w:rFonts w:ascii="Arial" w:eastAsia="Arial" w:hAnsi="Arial" w:cs="Arial"/>
          <w:sz w:val="20"/>
          <w:szCs w:val="20"/>
          <w:lang w:eastAsia="en-GB"/>
        </w:rPr>
      </w:pPr>
      <w:r w:rsidRPr="001D7643">
        <w:rPr>
          <w:rFonts w:ascii="Arial" w:eastAsia="Times New Roman" w:hAnsi="Arial" w:cs="Arial"/>
          <w:b/>
          <w:sz w:val="20"/>
          <w:szCs w:val="20"/>
          <w:lang w:eastAsia="en-GB"/>
        </w:rPr>
        <w:t>3.13</w:t>
      </w:r>
      <w:r w:rsidRPr="001D7643">
        <w:rPr>
          <w:rFonts w:ascii="Arial" w:eastAsia="Times New Roman" w:hAnsi="Arial" w:cs="Arial"/>
          <w:sz w:val="20"/>
          <w:szCs w:val="20"/>
          <w:lang w:eastAsia="en-GB"/>
        </w:rPr>
        <w:t>.</w:t>
      </w:r>
      <w:r w:rsidRPr="001D7643">
        <w:rPr>
          <w:rFonts w:ascii="Arial" w:eastAsia="Arial" w:hAnsi="Arial" w:cs="Arial"/>
          <w:sz w:val="20"/>
          <w:szCs w:val="20"/>
          <w:lang w:eastAsia="en-GB"/>
        </w:rPr>
        <w:t xml:space="preserve"> </w:t>
      </w:r>
      <w:r w:rsidRPr="001D7643">
        <w:rPr>
          <w:rFonts w:ascii="Arial" w:eastAsia="Times New Roman" w:hAnsi="Arial" w:cs="Arial"/>
          <w:i/>
          <w:sz w:val="20"/>
          <w:szCs w:val="20"/>
          <w:lang w:eastAsia="en-GB"/>
        </w:rPr>
        <w:t>Sections</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4.1.2,</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11.</w:t>
      </w:r>
      <w:r w:rsidRPr="001D7643">
        <w:rPr>
          <w:rFonts w:ascii="Arial" w:eastAsia="Arial" w:hAnsi="Arial" w:cs="Arial"/>
          <w:i/>
          <w:sz w:val="20"/>
          <w:szCs w:val="20"/>
          <w:lang w:eastAsia="en-GB"/>
        </w:rPr>
        <w:t xml:space="preserve"> </w:t>
      </w:r>
      <w:r w:rsidRPr="001D7643">
        <w:rPr>
          <w:rFonts w:ascii="Arial" w:eastAsia="Times New Roman" w:hAnsi="Arial" w:cs="Arial"/>
          <w:sz w:val="20"/>
          <w:szCs w:val="20"/>
          <w:lang w:eastAsia="en-GB"/>
        </w:rPr>
        <w:t>DFDL</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does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not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adequate</w:t>
      </w:r>
      <w:r w:rsidR="0025615C" w:rsidRPr="001D7643">
        <w:rPr>
          <w:rFonts w:ascii="Arial" w:hAnsi="Arial" w:cs="Arial"/>
          <w:sz w:val="20"/>
          <w:szCs w:val="20"/>
          <w:lang w:eastAsia="en-GB"/>
        </w:rPr>
        <w:t>ly</w:t>
      </w:r>
      <w:r w:rsidRPr="001D7643">
        <w:rPr>
          <w:rFonts w:ascii="Arial" w:eastAsia="Arial" w:hAnsi="Arial" w:cs="Arial"/>
          <w:sz w:val="20"/>
          <w:szCs w:val="20"/>
          <w:lang w:eastAsia="en-GB"/>
        </w:rPr>
        <w:t xml:space="preserve"> </w:t>
      </w:r>
      <w:r w:rsidR="0025615C" w:rsidRPr="001D7643">
        <w:rPr>
          <w:rFonts w:ascii="Arial" w:eastAsia="Arial" w:hAnsi="Arial" w:cs="Arial"/>
          <w:sz w:val="20"/>
          <w:szCs w:val="20"/>
          <w:lang w:eastAsia="en-GB"/>
        </w:rPr>
        <w:t xml:space="preserve">describe </w:t>
      </w:r>
      <w:r w:rsidR="0025615C" w:rsidRPr="001D7643">
        <w:rPr>
          <w:rFonts w:ascii="Arial" w:hAnsi="Arial" w:cs="Arial"/>
          <w:sz w:val="20"/>
          <w:szCs w:val="20"/>
          <w:lang w:eastAsia="en-GB"/>
        </w:rPr>
        <w:t>how</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handle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encoding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errors.</w:t>
      </w:r>
      <w:r w:rsidRPr="001D7643">
        <w:rPr>
          <w:rFonts w:ascii="Arial" w:eastAsia="Arial" w:hAnsi="Arial" w:cs="Arial"/>
          <w:sz w:val="20"/>
          <w:szCs w:val="20"/>
          <w:lang w:eastAsia="en-GB"/>
        </w:rPr>
        <w:t xml:space="preserve"> </w:t>
      </w:r>
    </w:p>
    <w:p w:rsidR="005A5F41" w:rsidRPr="001D7643" w:rsidRDefault="005A5F41" w:rsidP="005A5F41">
      <w:pPr>
        <w:rPr>
          <w:rFonts w:ascii="Arial" w:hAnsi="Arial" w:cs="Arial"/>
          <w:i/>
          <w:iCs/>
          <w:sz w:val="20"/>
          <w:szCs w:val="20"/>
        </w:rPr>
      </w:pPr>
      <w:r w:rsidRPr="001D7643">
        <w:rPr>
          <w:rFonts w:ascii="Arial" w:hAnsi="Arial" w:cs="Arial"/>
          <w:sz w:val="20"/>
          <w:szCs w:val="20"/>
        </w:rPr>
        <w:t xml:space="preserve">A new sub-section is added to section 11. </w:t>
      </w:r>
      <w:r w:rsidRPr="001D7643">
        <w:rPr>
          <w:rFonts w:ascii="Arial" w:hAnsi="Arial" w:cs="Arial"/>
          <w:i/>
          <w:iCs/>
          <w:sz w:val="20"/>
          <w:szCs w:val="20"/>
        </w:rPr>
        <w:t>(</w:t>
      </w:r>
      <w:proofErr w:type="gramStart"/>
      <w:r w:rsidRPr="001D7643">
        <w:rPr>
          <w:rFonts w:ascii="Arial" w:hAnsi="Arial" w:cs="Arial"/>
          <w:i/>
          <w:iCs/>
          <w:sz w:val="20"/>
          <w:szCs w:val="20"/>
        </w:rPr>
        <w:t>this</w:t>
      </w:r>
      <w:proofErr w:type="gramEnd"/>
      <w:r w:rsidRPr="001D7643">
        <w:rPr>
          <w:rFonts w:ascii="Arial" w:hAnsi="Arial" w:cs="Arial"/>
          <w:i/>
          <w:iCs/>
          <w:sz w:val="20"/>
          <w:szCs w:val="20"/>
        </w:rPr>
        <w:t xml:space="preserve"> is probably 11.2, if 11.1 is about Unicode byte order marks)</w:t>
      </w:r>
    </w:p>
    <w:p w:rsidR="005A5F41" w:rsidRPr="001D7643" w:rsidRDefault="005A5F41" w:rsidP="005A5F41">
      <w:pPr>
        <w:rPr>
          <w:rFonts w:ascii="Arial" w:hAnsi="Arial" w:cs="Arial"/>
          <w:i/>
          <w:iCs/>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 Character Encoding and Decoding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these are the errors that can occur when decoding characters into Unicode/ISO 10646.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    The data is broken - invalid bit/byte sequences are found which do not match the definition of a character for the encoding.</w:t>
      </w:r>
    </w:p>
    <w:p w:rsidR="005A5F41" w:rsidRPr="001D7643" w:rsidRDefault="005A5F41" w:rsidP="005A5F41">
      <w:pPr>
        <w:rPr>
          <w:rFonts w:ascii="Arial" w:hAnsi="Arial" w:cs="Arial"/>
          <w:sz w:val="20"/>
          <w:szCs w:val="20"/>
        </w:rPr>
      </w:pPr>
      <w:r w:rsidRPr="001D7643">
        <w:rPr>
          <w:rFonts w:ascii="Arial" w:hAnsi="Arial" w:cs="Arial"/>
          <w:sz w:val="20"/>
          <w:szCs w:val="20"/>
        </w:rPr>
        <w:t>2.    Not enough data is found to make up the entire encoding of a character. That is, a fragment of a valid encoding is found.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When unparsing, these are the errors that can occur when encoding characters from Unicode/ISO 10646 into the specified encoding.</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1.    No mapping provided by the encoding specification.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2.    Not enough room to output the entire encoding of the character (e.g., need 3 bytes for a character encoding that uses 3-bytes for that character, but only 1 byte remains in the available length. </w:t>
      </w:r>
    </w:p>
    <w:p w:rsidR="005A5F41" w:rsidRPr="001D7643" w:rsidRDefault="005A5F41" w:rsidP="005A5F41">
      <w:pPr>
        <w:rPr>
          <w:rFonts w:ascii="Arial" w:hAnsi="Arial" w:cs="Arial"/>
          <w:sz w:val="20"/>
          <w:szCs w:val="20"/>
        </w:rPr>
      </w:pPr>
      <w:r w:rsidRPr="001D7643">
        <w:rPr>
          <w:rFonts w:ascii="Arial" w:hAnsi="Arial" w:cs="Arial"/>
          <w:sz w:val="20"/>
          <w:szCs w:val="20"/>
        </w:rPr>
        <w:t>The subsections below describe how these errors are handled.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 </w:t>
      </w:r>
      <w:proofErr w:type="gramStart"/>
      <w:r w:rsidRPr="001D7643">
        <w:rPr>
          <w:rFonts w:ascii="Arial" w:hAnsi="Arial" w:cs="Arial"/>
          <w:sz w:val="20"/>
          <w:szCs w:val="20"/>
        </w:rPr>
        <w:t>property</w:t>
      </w:r>
      <w:proofErr w:type="gramEnd"/>
      <w:r w:rsidRPr="001D7643">
        <w:rPr>
          <w:rFonts w:ascii="Arial" w:hAnsi="Arial" w:cs="Arial"/>
          <w:sz w:val="20"/>
          <w:szCs w:val="20"/>
        </w:rPr>
        <w:t xml:space="preserve"> dfdl:encodingErrorPolicy</w:t>
      </w:r>
    </w:p>
    <w:p w:rsidR="007F1DED" w:rsidRPr="001D7643" w:rsidRDefault="007F1DED" w:rsidP="005A5F41">
      <w:pPr>
        <w:rPr>
          <w:rFonts w:ascii="Arial" w:hAnsi="Arial" w:cs="Arial"/>
          <w:sz w:val="20"/>
          <w:szCs w:val="20"/>
        </w:rPr>
      </w:pPr>
    </w:p>
    <w:p w:rsidR="007F1DED" w:rsidRPr="001D7643" w:rsidRDefault="007F1DED" w:rsidP="005A5F41">
      <w:pPr>
        <w:rPr>
          <w:rFonts w:ascii="Arial" w:hAnsi="Arial" w:cs="Arial"/>
          <w:sz w:val="20"/>
          <w:szCs w:val="20"/>
        </w:rPr>
      </w:pPr>
      <w:r w:rsidRPr="001D7643">
        <w:rPr>
          <w:rFonts w:ascii="Arial" w:hAnsi="Arial" w:cs="Arial"/>
          <w:sz w:val="20"/>
          <w:szCs w:val="20"/>
        </w:rPr>
        <w:t>A new property dfdl</w:t>
      </w:r>
      <w:proofErr w:type="gramStart"/>
      <w:r w:rsidRPr="001D7643">
        <w:rPr>
          <w:rFonts w:ascii="Arial" w:hAnsi="Arial" w:cs="Arial"/>
          <w:sz w:val="20"/>
          <w:szCs w:val="20"/>
        </w:rPr>
        <w:t>:encodingErrorPolicy</w:t>
      </w:r>
      <w:proofErr w:type="gramEnd"/>
      <w:r w:rsidRPr="001D7643">
        <w:rPr>
          <w:rFonts w:ascii="Arial" w:hAnsi="Arial" w:cs="Arial"/>
          <w:sz w:val="20"/>
          <w:szCs w:val="20"/>
        </w:rPr>
        <w:t xml:space="preserve"> is added.</w:t>
      </w:r>
    </w:p>
    <w:p w:rsidR="00573672" w:rsidRPr="001D7643" w:rsidRDefault="00573672" w:rsidP="005A5F41">
      <w:pPr>
        <w:rPr>
          <w:rFonts w:ascii="Arial" w:hAnsi="Arial" w:cs="Arial"/>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p>
          <w:p w:rsidR="007F1DED" w:rsidRPr="001D7643" w:rsidRDefault="007F1DED" w:rsidP="00FF5ECC">
            <w:pPr>
              <w:autoSpaceDE w:val="0"/>
              <w:rPr>
                <w:rFonts w:ascii="Arial" w:hAnsi="Arial" w:cs="Arial"/>
                <w:color w:val="000000"/>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Valid values are 'error', 'replace'.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Specifies the action to take when a character decoding error occurs when parsing or a character encoding error occurs when unparsing.</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Applies whenever dfdl</w:t>
            </w:r>
            <w:proofErr w:type="gramStart"/>
            <w:r w:rsidRPr="001D7643">
              <w:rPr>
                <w:rFonts w:ascii="Arial" w:hAnsi="Arial" w:cs="Arial"/>
                <w:sz w:val="20"/>
                <w:szCs w:val="20"/>
              </w:rPr>
              <w:t>:encoding</w:t>
            </w:r>
            <w:proofErr w:type="gramEnd"/>
            <w:r w:rsidRPr="001D7643">
              <w:rPr>
                <w:rFonts w:ascii="Arial" w:hAnsi="Arial" w:cs="Arial"/>
                <w:sz w:val="20"/>
                <w:szCs w:val="20"/>
              </w:rPr>
              <w:t xml:space="preserve"> is used.</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When 'error', a processing error is raised.</w:t>
            </w:r>
          </w:p>
          <w:p w:rsidR="007F1DED" w:rsidRPr="001D7643" w:rsidRDefault="007F1DED" w:rsidP="007F1DED">
            <w:pPr>
              <w:rPr>
                <w:rFonts w:ascii="Arial" w:hAnsi="Arial" w:cs="Arial"/>
                <w:sz w:val="20"/>
                <w:szCs w:val="20"/>
              </w:rPr>
            </w:pPr>
            <w:r w:rsidRPr="001D7643">
              <w:rPr>
                <w:rFonts w:ascii="Arial" w:hAnsi="Arial" w:cs="Arial"/>
                <w:sz w:val="20"/>
                <w:szCs w:val="20"/>
              </w:rPr>
              <w:t>When 'replace', a substitution character is used if one is available.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See section 11.2 for full description.</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lastRenderedPageBreak/>
              <w:t>Annotation: dfdl:element, dfdl:simpleType, dfdl:sequence, dfdl:choice, dfdl:group</w:t>
            </w:r>
          </w:p>
        </w:tc>
      </w:tr>
    </w:tbl>
    <w:p w:rsidR="007F1DED" w:rsidRPr="001D7643" w:rsidRDefault="007F1DED" w:rsidP="005A5F41">
      <w:pPr>
        <w:rPr>
          <w:rFonts w:ascii="Arial" w:hAnsi="Arial" w:cs="Arial"/>
          <w:sz w:val="20"/>
          <w:szCs w:val="20"/>
        </w:rPr>
      </w:pP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11.2.1.1 </w:t>
      </w:r>
      <w:proofErr w:type="gramStart"/>
      <w:r w:rsidRPr="001D7643">
        <w:rPr>
          <w:rFonts w:ascii="Arial" w:hAnsi="Arial" w:cs="Arial"/>
          <w:sz w:val="20"/>
          <w:szCs w:val="20"/>
        </w:rPr>
        <w:t>dfdl:</w:t>
      </w:r>
      <w:proofErr w:type="gramEnd"/>
      <w:r w:rsidRPr="001D7643">
        <w:rPr>
          <w:rFonts w:ascii="Arial" w:hAnsi="Arial" w:cs="Arial"/>
          <w:sz w:val="20"/>
          <w:szCs w:val="20"/>
        </w:rPr>
        <w:t>encodingErrorPolicy='error'</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'error', then any error when decoding characters while parsing causes a parse error. For unparsing, any error when encoding characters causes an unparse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it does not matter if this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11.2.1.2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'replace' then any error results in the insertion of the Unicode Replacement Character (U+FFFD) as the replacement for that error.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does not matter if this error and replacement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no replacement character is created. The data making up the fragment character is skipped over. (It will be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when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Note that the "." wildcard in regular expressions will match the Unicode Replacement Character, so ".*" and "</w:t>
      </w:r>
      <w:proofErr w:type="gramStart"/>
      <w:r w:rsidRPr="001D7643">
        <w:rPr>
          <w:rFonts w:ascii="Arial" w:hAnsi="Arial" w:cs="Arial"/>
          <w:sz w:val="20"/>
          <w:szCs w:val="20"/>
        </w:rPr>
        <w:t>.+</w:t>
      </w:r>
      <w:proofErr w:type="gramEnd"/>
      <w:r w:rsidRPr="001D7643">
        <w:rPr>
          <w:rFonts w:ascii="Arial" w:hAnsi="Arial" w:cs="Arial"/>
          <w:sz w:val="20"/>
          <w:szCs w:val="20"/>
        </w:rPr>
        <w:t>" regular expressions can potentially cause very large matches (up to the entire data stream) to occur when data contains errors and dfdl:encodingErrorPolicy='replace'. Bounded length</w:t>
      </w:r>
      <w:r w:rsidR="00165C10" w:rsidRPr="001D7643">
        <w:rPr>
          <w:rFonts w:ascii="Arial" w:hAnsi="Arial" w:cs="Arial"/>
          <w:sz w:val="20"/>
          <w:szCs w:val="20"/>
        </w:rPr>
        <w:t xml:space="preserve"> negated</w:t>
      </w:r>
      <w:r w:rsidRPr="001D7643">
        <w:rPr>
          <w:rFonts w:ascii="Arial" w:hAnsi="Arial" w:cs="Arial"/>
          <w:sz w:val="20"/>
          <w:szCs w:val="20"/>
        </w:rPr>
        <w:t xml:space="preserve"> regular expressions can help in this case. E.g., "</w:t>
      </w:r>
      <w:r w:rsidR="003F42DE" w:rsidRPr="001D7643">
        <w:rPr>
          <w:rFonts w:ascii="Arial" w:eastAsia="Times New Roman" w:hAnsi="Arial" w:cs="Arial"/>
          <w:color w:val="0000FF"/>
          <w:sz w:val="20"/>
          <w:szCs w:val="20"/>
          <w:lang w:eastAsia="en-GB"/>
        </w:rPr>
        <w:t xml:space="preserve"> </w:t>
      </w:r>
      <w:r w:rsidR="003F42DE" w:rsidRPr="001D7643">
        <w:rPr>
          <w:rFonts w:ascii="Arial" w:eastAsia="Times New Roman" w:hAnsi="Arial" w:cs="Arial"/>
          <w:color w:val="000000" w:themeColor="text1"/>
          <w:sz w:val="20"/>
          <w:szCs w:val="20"/>
          <w:lang w:eastAsia="en-GB"/>
        </w:rPr>
        <w:t>[^\uFFFD</w:t>
      </w:r>
      <w:proofErr w:type="gramStart"/>
      <w:r w:rsidR="003F42DE" w:rsidRPr="001D7643">
        <w:rPr>
          <w:rFonts w:ascii="Arial" w:eastAsia="Times New Roman" w:hAnsi="Arial" w:cs="Arial"/>
          <w:color w:val="000000" w:themeColor="text1"/>
          <w:sz w:val="20"/>
          <w:szCs w:val="20"/>
          <w:lang w:eastAsia="en-GB"/>
        </w:rPr>
        <w:t>]</w:t>
      </w:r>
      <w:r w:rsidRPr="001D7643">
        <w:rPr>
          <w:rFonts w:ascii="Arial" w:hAnsi="Arial" w:cs="Arial"/>
          <w:sz w:val="20"/>
          <w:szCs w:val="20"/>
        </w:rPr>
        <w:t>{</w:t>
      </w:r>
      <w:proofErr w:type="gramEnd"/>
      <w:r w:rsidRPr="001D7643">
        <w:rPr>
          <w:rFonts w:ascii="Arial" w:hAnsi="Arial" w:cs="Arial"/>
          <w:sz w:val="20"/>
          <w:szCs w:val="20"/>
        </w:rPr>
        <w:t xml:space="preserve">0,50}" says to match any character </w:t>
      </w:r>
      <w:r w:rsidR="003F42DE" w:rsidRPr="001D7643">
        <w:rPr>
          <w:rFonts w:ascii="Arial" w:hAnsi="Arial" w:cs="Arial"/>
          <w:sz w:val="20"/>
          <w:szCs w:val="20"/>
        </w:rPr>
        <w:t>ex</w:t>
      </w:r>
      <w:r w:rsidRPr="001D7643">
        <w:rPr>
          <w:rFonts w:ascii="Arial" w:hAnsi="Arial" w:cs="Arial"/>
          <w:sz w:val="20"/>
          <w:szCs w:val="20"/>
        </w:rPr>
        <w:t>cluding Unicode Replacement Characters, but only up to length 50.</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lengthUnits='characters', then a Unicode Replacement Character counts as contributing a single character to the length.</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The trimming of padding characters always happens after Unicode Replacement Characters have been inserted into the data.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11.2.1.3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room' encoding error is ignored.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(they are skipped when parsing.)</w:t>
      </w:r>
    </w:p>
    <w:p w:rsidR="005A5F41" w:rsidRPr="001D7643" w:rsidRDefault="005A5F41" w:rsidP="005A5F41">
      <w:pPr>
        <w:rPr>
          <w:rFonts w:ascii="Arial" w:hAnsi="Arial" w:cs="Arial"/>
          <w:sz w:val="20"/>
          <w:szCs w:val="20"/>
        </w:rPr>
      </w:pPr>
    </w:p>
    <w:p w:rsidR="005A5F41" w:rsidRPr="001D7643" w:rsidRDefault="005A5F41" w:rsidP="00FC6B31">
      <w:pPr>
        <w:rPr>
          <w:rFonts w:ascii="Arial" w:hAnsi="Arial" w:cs="Arial"/>
          <w:sz w:val="20"/>
          <w:szCs w:val="20"/>
        </w:rPr>
      </w:pPr>
      <w:r w:rsidRPr="001D7643">
        <w:rPr>
          <w:rFonts w:ascii="Arial" w:hAnsi="Arial" w:cs="Arial"/>
          <w:sz w:val="20"/>
          <w:szCs w:val="20"/>
        </w:rPr>
        <w:t xml:space="preserve">The definitions of these substitution characters can be conveniently found for many encodings in the ICU Converter Explorer </w:t>
      </w:r>
      <w:r w:rsidR="00FC6B31" w:rsidRPr="001D7643">
        <w:rPr>
          <w:rFonts w:ascii="Arial" w:hAnsi="Arial" w:cs="Arial"/>
          <w:sz w:val="20"/>
          <w:szCs w:val="20"/>
        </w:rPr>
        <w:t>(</w:t>
      </w:r>
      <w:hyperlink r:id="rId20" w:history="1">
        <w:r w:rsidR="00EE51FE" w:rsidRPr="001D7643">
          <w:rPr>
            <w:rStyle w:val="Hyperlink"/>
            <w:rFonts w:ascii="Arial" w:hAnsi="Arial" w:cs="Arial"/>
            <w:sz w:val="20"/>
            <w:szCs w:val="20"/>
          </w:rPr>
          <w:t>http://demo.icu-project.org/icu-bin/convexp</w:t>
        </w:r>
      </w:hyperlink>
      <w:r w:rsidR="00FC6B31" w:rsidRPr="001D7643">
        <w:rPr>
          <w:rStyle w:val="Hyperlink"/>
          <w:rFonts w:ascii="Arial" w:hAnsi="Arial" w:cs="Arial"/>
          <w:sz w:val="20"/>
          <w:szCs w:val="20"/>
        </w:rPr>
        <w:t>)</w:t>
      </w:r>
      <w:r w:rsidR="00C95209" w:rsidRPr="001D7643">
        <w:rPr>
          <w:rFonts w:ascii="Arial" w:hAnsi="Arial" w:cs="Arial"/>
          <w:sz w:val="20"/>
          <w:szCs w:val="20"/>
        </w:rPr>
        <w:t>.</w:t>
      </w:r>
    </w:p>
    <w:p w:rsidR="005A5F41" w:rsidRPr="001D7643" w:rsidRDefault="005A5F41" w:rsidP="005A5F41">
      <w:pPr>
        <w:rPr>
          <w:rFonts w:ascii="Arial" w:hAnsi="Arial" w:cs="Arial"/>
          <w:sz w:val="20"/>
          <w:szCs w:val="20"/>
        </w:rPr>
      </w:pPr>
      <w:r w:rsidRPr="001D7643">
        <w:rPr>
          <w:rFonts w:ascii="Arial" w:hAnsi="Arial" w:cs="Arial"/>
          <w:sz w:val="20"/>
          <w:szCs w:val="20"/>
        </w:rPr>
        <w:t>An encoding error is an unparse error if the encoding does not provide a substitution/replacement character definition. (This would be rare, but could occur if a DFDL implementation allows many encodings beyond the minimum set.)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11.2.1.4</w:t>
      </w:r>
      <w:proofErr w:type="gramStart"/>
      <w:r w:rsidRPr="001D7643">
        <w:rPr>
          <w:rFonts w:ascii="Arial" w:hAnsi="Arial" w:cs="Arial"/>
          <w:sz w:val="20"/>
          <w:szCs w:val="20"/>
        </w:rPr>
        <w:t>  Parsing</w:t>
      </w:r>
      <w:proofErr w:type="gramEnd"/>
      <w:r w:rsidRPr="001D7643">
        <w:rPr>
          <w:rFonts w:ascii="Arial" w:hAnsi="Arial" w:cs="Arial"/>
          <w:sz w:val="20"/>
          <w:szCs w:val="20"/>
        </w:rPr>
        <w:t>: Unicode Decoding Non-Errors</w:t>
      </w:r>
    </w:p>
    <w:p w:rsidR="005A5F41" w:rsidRPr="001D7643" w:rsidRDefault="00BA3AA3" w:rsidP="005A5F41">
      <w:pPr>
        <w:rPr>
          <w:rFonts w:ascii="Arial" w:hAnsi="Arial" w:cs="Arial"/>
          <w:sz w:val="20"/>
          <w:szCs w:val="20"/>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21" o:title="cleardot"/>
          </v:shape>
        </w:pict>
      </w:r>
    </w:p>
    <w:p w:rsidR="005A5F41" w:rsidRPr="001D7643" w:rsidRDefault="005A5F41" w:rsidP="005A5F41">
      <w:pPr>
        <w:rPr>
          <w:rFonts w:ascii="Arial" w:hAnsi="Arial" w:cs="Arial"/>
          <w:sz w:val="20"/>
          <w:szCs w:val="20"/>
        </w:rPr>
      </w:pPr>
      <w:r w:rsidRPr="001D7643">
        <w:rPr>
          <w:rFonts w:ascii="Arial" w:hAnsi="Arial" w:cs="Arial"/>
          <w:sz w:val="20"/>
          <w:szCs w:val="20"/>
        </w:rPr>
        <w:t>The following specific situations involving encodings UTF-16, UTF-16LE, and UTF-16BE when utf16Width="fixed", and they do not cause a decoding or encoding error.</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unpaired</w:t>
      </w:r>
      <w:proofErr w:type="gramEnd"/>
      <w:r w:rsidRPr="001D7643">
        <w:rPr>
          <w:rFonts w:ascii="Arial" w:hAnsi="Arial" w:cs="Arial"/>
          <w:sz w:val="20"/>
          <w:szCs w:val="20"/>
        </w:rPr>
        <w:t xml:space="preserve"> surrogate code-point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out-of-order</w:t>
      </w:r>
      <w:proofErr w:type="gramEnd"/>
      <w:r w:rsidRPr="001D7643">
        <w:rPr>
          <w:rFonts w:ascii="Arial" w:hAnsi="Arial" w:cs="Arial"/>
          <w:sz w:val="20"/>
          <w:szCs w:val="20"/>
        </w:rPr>
        <w:t xml:space="preserve"> surrogate code-point pair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surrogate</w:t>
      </w:r>
      <w:proofErr w:type="gramEnd"/>
      <w:r w:rsidRPr="001D7643">
        <w:rPr>
          <w:rFonts w:ascii="Arial" w:hAnsi="Arial" w:cs="Arial"/>
          <w:sz w:val="20"/>
          <w:szCs w:val="20"/>
        </w:rPr>
        <w:t xml:space="preserve"> code point pair is encountered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In all these cases the code-point(s) becomes a character code in the DFDL Information Item for the string.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11.2.2    Preserving Data Containing Decoding Errors</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can be situations where data wants to be preserved exactly even if it contains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Pr="001D7643" w:rsidRDefault="005A5F41">
      <w:pPr>
        <w:autoSpaceDE w:val="0"/>
        <w:rPr>
          <w:rFonts w:ascii="Arial" w:eastAsia="Arial" w:hAnsi="Arial" w:cs="Arial"/>
          <w:sz w:val="20"/>
          <w:szCs w:val="20"/>
          <w:lang w:eastAsia="en-GB"/>
        </w:rPr>
      </w:pPr>
    </w:p>
    <w:p w:rsidR="00491322" w:rsidRPr="001D7643" w:rsidRDefault="00491322">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3.14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better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separatorSuppressionPolicy,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enums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follows:</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required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'never'</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suppressedAtEndLax</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suppressedAtEndStrict</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'trailingEmptyStrict'.</w:t>
      </w:r>
    </w:p>
    <w:p w:rsidR="00C10D4C" w:rsidRPr="001D7643" w:rsidRDefault="00C10D4C">
      <w:pPr>
        <w:rPr>
          <w:rFonts w:ascii="Arial" w:hAnsi="Arial" w:cs="Arial"/>
          <w:color w:val="000000"/>
          <w:sz w:val="20"/>
          <w:szCs w:val="20"/>
          <w:lang w:eastAsia="en-GB"/>
        </w:rPr>
      </w:pPr>
    </w:p>
    <w:p w:rsidR="00FC6B31" w:rsidRPr="001D7643" w:rsidRDefault="004340C5">
      <w:pPr>
        <w:rPr>
          <w:rFonts w:ascii="Arial" w:hAnsi="Arial" w:cs="Arial"/>
          <w:color w:val="000000"/>
          <w:sz w:val="20"/>
          <w:szCs w:val="20"/>
          <w:lang w:eastAsia="en-GB"/>
        </w:rPr>
      </w:pPr>
      <w:r w:rsidRPr="001D7643">
        <w:rPr>
          <w:rFonts w:ascii="Arial" w:hAnsi="Arial" w:cs="Arial"/>
          <w:color w:val="000000"/>
          <w:sz w:val="20"/>
          <w:szCs w:val="20"/>
          <w:lang w:eastAsia="en-GB"/>
        </w:rPr>
        <w:t>Additionally</w:t>
      </w:r>
      <w:r w:rsidR="00710B34" w:rsidRPr="001D7643">
        <w:rPr>
          <w:rFonts w:ascii="Arial" w:hAnsi="Arial" w:cs="Arial"/>
          <w:color w:val="000000"/>
          <w:sz w:val="20"/>
          <w:szCs w:val="20"/>
          <w:lang w:eastAsia="en-GB"/>
        </w:rPr>
        <w:t xml:space="preserve"> the property description for separatorSuppressionPolicy is rewritten, </w:t>
      </w:r>
      <w:r w:rsidRPr="001D7643">
        <w:rPr>
          <w:rFonts w:ascii="Arial" w:hAnsi="Arial" w:cs="Arial"/>
          <w:color w:val="000000"/>
          <w:sz w:val="20"/>
          <w:szCs w:val="20"/>
          <w:lang w:eastAsia="en-GB"/>
        </w:rPr>
        <w:t xml:space="preserve">introductory paragraphs are added to section 14.2, </w:t>
      </w:r>
      <w:r w:rsidR="00710B34" w:rsidRPr="001D7643">
        <w:rPr>
          <w:rFonts w:ascii="Arial" w:hAnsi="Arial" w:cs="Arial"/>
          <w:color w:val="000000"/>
          <w:sz w:val="20"/>
          <w:szCs w:val="20"/>
          <w:lang w:eastAsia="en-GB"/>
        </w:rPr>
        <w:t>and section 14.2.1 is replaced with new tables</w:t>
      </w:r>
      <w:r w:rsidR="00FC6B31" w:rsidRPr="001D7643">
        <w:rPr>
          <w:rFonts w:ascii="Arial" w:hAnsi="Arial" w:cs="Arial"/>
          <w:color w:val="000000"/>
          <w:sz w:val="20"/>
          <w:szCs w:val="20"/>
          <w:lang w:eastAsia="en-GB"/>
        </w:rPr>
        <w:t>.</w:t>
      </w:r>
    </w:p>
    <w:p w:rsidR="00FC6B31" w:rsidRPr="001D7643" w:rsidRDefault="00FC6B31">
      <w:pPr>
        <w:rPr>
          <w:rFonts w:ascii="Arial" w:hAnsi="Arial" w:cs="Arial"/>
          <w:color w:val="000000"/>
          <w:sz w:val="20"/>
          <w:szCs w:val="20"/>
          <w:lang w:eastAsia="en-GB"/>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BC71A1" w:rsidRPr="001D7643" w:rsidRDefault="00BC71A1">
      <w:pPr>
        <w:rPr>
          <w:rFonts w:ascii="Arial" w:hAnsi="Arial" w:cs="Arial"/>
          <w:color w:val="000000"/>
          <w:sz w:val="20"/>
          <w:szCs w:val="20"/>
          <w:lang w:eastAsia="en-GB"/>
        </w:rPr>
      </w:pPr>
    </w:p>
    <w:p w:rsidR="00491322" w:rsidRPr="001D7643" w:rsidRDefault="00491322">
      <w:pPr>
        <w:rPr>
          <w:rFonts w:ascii="Arial" w:hAnsi="Arial" w:cs="Arial"/>
          <w:color w:val="000000"/>
          <w:sz w:val="20"/>
          <w:szCs w:val="20"/>
          <w:lang w:eastAsia="en-GB"/>
        </w:rPr>
      </w:pPr>
    </w:p>
    <w:p w:rsidR="00BC71A1" w:rsidRPr="001D7643" w:rsidRDefault="00BC71A1">
      <w:pPr>
        <w:rPr>
          <w:rFonts w:ascii="Arial" w:hAnsi="Arial" w:cs="Arial"/>
          <w:color w:val="000000"/>
          <w:sz w:val="20"/>
          <w:szCs w:val="20"/>
          <w:lang w:eastAsia="en-GB"/>
        </w:rPr>
      </w:pPr>
      <w:r w:rsidRPr="001D7643">
        <w:rPr>
          <w:rFonts w:ascii="Arial" w:hAnsi="Arial" w:cs="Arial"/>
          <w:b/>
          <w:color w:val="000000"/>
          <w:sz w:val="20"/>
          <w:szCs w:val="20"/>
          <w:lang w:eastAsia="en-GB"/>
        </w:rPr>
        <w:t>3.15</w:t>
      </w:r>
      <w:r w:rsidRPr="001D7643">
        <w:rPr>
          <w:rFonts w:ascii="Arial" w:hAnsi="Arial" w:cs="Arial"/>
          <w:color w:val="000000"/>
          <w:sz w:val="20"/>
          <w:szCs w:val="20"/>
          <w:lang w:eastAsia="en-GB"/>
        </w:rPr>
        <w:t xml:space="preserve">. </w:t>
      </w:r>
      <w:r w:rsidRPr="001D7643">
        <w:rPr>
          <w:rFonts w:ascii="Arial" w:hAnsi="Arial" w:cs="Arial"/>
          <w:i/>
          <w:color w:val="000000"/>
          <w:sz w:val="20"/>
          <w:szCs w:val="20"/>
          <w:lang w:eastAsia="en-GB"/>
        </w:rPr>
        <w:t>Section 15</w:t>
      </w:r>
      <w:r w:rsidRPr="001D7643">
        <w:rPr>
          <w:rFonts w:ascii="Arial" w:hAnsi="Arial" w:cs="Arial"/>
          <w:color w:val="000000"/>
          <w:sz w:val="20"/>
          <w:szCs w:val="20"/>
          <w:lang w:eastAsia="en-GB"/>
        </w:rPr>
        <w:t xml:space="preserve">. A new mechanism is introduced for resolving choices, </w:t>
      </w:r>
      <w:r w:rsidR="00AD3AA1" w:rsidRPr="001D7643">
        <w:rPr>
          <w:rFonts w:ascii="Arial" w:hAnsi="Arial" w:cs="Arial"/>
          <w:color w:val="000000"/>
          <w:sz w:val="20"/>
          <w:szCs w:val="20"/>
          <w:lang w:eastAsia="en-GB"/>
        </w:rPr>
        <w:t xml:space="preserve">to be known as ‘Direct Dispatch’, </w:t>
      </w:r>
      <w:r w:rsidRPr="001D7643">
        <w:rPr>
          <w:rFonts w:ascii="Arial" w:hAnsi="Arial" w:cs="Arial"/>
          <w:color w:val="000000"/>
          <w:sz w:val="20"/>
          <w:szCs w:val="20"/>
          <w:lang w:eastAsia="en-GB"/>
        </w:rPr>
        <w:t xml:space="preserve">the motivation being to make the cost of resolution close to </w:t>
      </w:r>
      <w:r w:rsidR="00F443B7" w:rsidRPr="001D7643">
        <w:rPr>
          <w:rFonts w:ascii="Arial" w:hAnsi="Arial" w:cs="Arial"/>
          <w:color w:val="000000"/>
          <w:sz w:val="20"/>
          <w:szCs w:val="20"/>
          <w:lang w:eastAsia="en-GB"/>
        </w:rPr>
        <w:t xml:space="preserve">constant time </w:t>
      </w:r>
      <w:r w:rsidRPr="001D7643">
        <w:rPr>
          <w:rFonts w:ascii="Arial" w:hAnsi="Arial" w:cs="Arial"/>
          <w:color w:val="000000"/>
          <w:sz w:val="20"/>
          <w:szCs w:val="20"/>
          <w:lang w:eastAsia="en-GB"/>
        </w:rPr>
        <w:t>for choices with large numbers of branches</w:t>
      </w:r>
      <w:r w:rsidR="00871598" w:rsidRPr="001D7643">
        <w:rPr>
          <w:rFonts w:ascii="Arial" w:hAnsi="Arial" w:cs="Arial"/>
          <w:color w:val="000000"/>
          <w:sz w:val="20"/>
          <w:szCs w:val="20"/>
          <w:lang w:eastAsia="en-GB"/>
        </w:rPr>
        <w:t xml:space="preserve"> where the branch to take is known in advance of parsing the choice.</w:t>
      </w:r>
    </w:p>
    <w:p w:rsidR="00AD3AA1" w:rsidRPr="001D7643" w:rsidRDefault="00AD3AA1">
      <w:pPr>
        <w:rPr>
          <w:rFonts w:ascii="Arial" w:hAnsi="Arial" w:cs="Arial"/>
          <w:color w:val="000000"/>
          <w:sz w:val="20"/>
          <w:szCs w:val="20"/>
          <w:lang w:eastAsia="en-GB"/>
        </w:rPr>
      </w:pPr>
    </w:p>
    <w:p w:rsidR="00AD3AA1" w:rsidRPr="001D7643" w:rsidRDefault="00AD3AA1">
      <w:pPr>
        <w:rPr>
          <w:ins w:id="225" w:author="Steve Hanson" w:date="2014-07-22T17:48:00Z"/>
          <w:rFonts w:ascii="Arial" w:hAnsi="Arial" w:cs="Arial"/>
          <w:i/>
          <w:color w:val="000000" w:themeColor="text1"/>
          <w:sz w:val="20"/>
          <w:szCs w:val="20"/>
        </w:rPr>
      </w:pPr>
      <w:r w:rsidRPr="001D7643">
        <w:rPr>
          <w:rFonts w:ascii="Arial" w:hAnsi="Arial" w:cs="Arial"/>
          <w:i/>
          <w:color w:val="000000" w:themeColor="text1"/>
          <w:sz w:val="20"/>
          <w:szCs w:val="20"/>
        </w:rPr>
        <w:t>Updated by public comment 159 (</w:t>
      </w:r>
      <w:hyperlink r:id="rId22" w:history="1">
        <w:r w:rsidRPr="001D7643">
          <w:rPr>
            <w:rStyle w:val="Hyperlink"/>
            <w:rFonts w:ascii="Arial" w:hAnsi="Arial" w:cs="Arial"/>
            <w:i/>
            <w:sz w:val="20"/>
            <w:szCs w:val="20"/>
          </w:rPr>
          <w:t>http://redmine.ogf.org/boards/15/topics/159</w:t>
        </w:r>
      </w:hyperlink>
      <w:r w:rsidRPr="001D7643">
        <w:rPr>
          <w:rFonts w:ascii="Arial" w:hAnsi="Arial" w:cs="Arial"/>
          <w:i/>
          <w:color w:val="000000" w:themeColor="text1"/>
          <w:sz w:val="20"/>
          <w:szCs w:val="20"/>
        </w:rPr>
        <w:t>) to allow groups to participate in direct dispatch choice.</w:t>
      </w:r>
    </w:p>
    <w:p w:rsidR="00BA4D8A" w:rsidRPr="001D7643" w:rsidRDefault="00BA4D8A">
      <w:pPr>
        <w:rPr>
          <w:ins w:id="226" w:author="Steve Hanson" w:date="2014-07-22T17:48:00Z"/>
          <w:rFonts w:ascii="Arial" w:hAnsi="Arial" w:cs="Arial"/>
          <w:i/>
          <w:color w:val="000000" w:themeColor="text1"/>
          <w:sz w:val="20"/>
          <w:szCs w:val="20"/>
        </w:rPr>
      </w:pPr>
    </w:p>
    <w:p w:rsidR="00BA4D8A" w:rsidRPr="001D7643" w:rsidRDefault="00BA4D8A">
      <w:pPr>
        <w:rPr>
          <w:rFonts w:ascii="Arial" w:hAnsi="Arial" w:cs="Arial"/>
          <w:color w:val="000000"/>
          <w:sz w:val="20"/>
          <w:szCs w:val="20"/>
          <w:lang w:eastAsia="en-GB"/>
        </w:rPr>
      </w:pPr>
      <w:proofErr w:type="gramStart"/>
      <w:ins w:id="227" w:author="Steve Hanson" w:date="2014-07-22T17:48:00Z">
        <w:r w:rsidRPr="001D7643">
          <w:rPr>
            <w:rFonts w:ascii="Arial" w:hAnsi="Arial" w:cs="Arial"/>
            <w:i/>
            <w:color w:val="000000" w:themeColor="text1"/>
            <w:sz w:val="20"/>
            <w:szCs w:val="20"/>
          </w:rPr>
          <w:t>Updated 2014-07-21 to make the match case sensitive for performance.</w:t>
        </w:r>
      </w:ins>
      <w:proofErr w:type="gramEnd"/>
    </w:p>
    <w:p w:rsidR="00871598" w:rsidRPr="001D7643" w:rsidRDefault="00871598">
      <w:pPr>
        <w:rPr>
          <w:rFonts w:ascii="Arial" w:hAnsi="Arial" w:cs="Arial"/>
          <w:color w:val="000000"/>
          <w:sz w:val="20"/>
          <w:szCs w:val="20"/>
          <w:lang w:eastAsia="en-GB"/>
        </w:rPr>
      </w:pP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 xml:space="preserve">A new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property is added called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of type 'DFDL String Literal'. This provides a</w:t>
      </w:r>
      <w:r w:rsidR="0071554D" w:rsidRPr="001D7643">
        <w:rPr>
          <w:rFonts w:ascii="Arial" w:hAnsi="Arial" w:cs="Arial"/>
          <w:color w:val="000000"/>
          <w:sz w:val="20"/>
          <w:szCs w:val="20"/>
        </w:rPr>
        <w:t>n</w:t>
      </w:r>
      <w:r w:rsidRPr="001D7643">
        <w:rPr>
          <w:rFonts w:ascii="Arial" w:hAnsi="Arial" w:cs="Arial"/>
          <w:color w:val="000000"/>
          <w:sz w:val="20"/>
          <w:szCs w:val="20"/>
        </w:rPr>
        <w:t xml:space="preserve"> alternative </w:t>
      </w:r>
      <w:r w:rsidR="008F0BBE" w:rsidRPr="001D7643">
        <w:rPr>
          <w:rFonts w:ascii="Arial" w:hAnsi="Arial" w:cs="Arial"/>
          <w:color w:val="000000"/>
          <w:sz w:val="20"/>
          <w:szCs w:val="20"/>
        </w:rPr>
        <w:t xml:space="preserve">way to discriminate a choice containing this </w:t>
      </w:r>
      <w:r w:rsidR="00AD3AA1" w:rsidRPr="001D7643">
        <w:rPr>
          <w:rFonts w:ascii="Arial" w:hAnsi="Arial" w:cs="Arial"/>
          <w:color w:val="000000"/>
          <w:sz w:val="20"/>
          <w:szCs w:val="20"/>
        </w:rPr>
        <w:t>schema object</w:t>
      </w:r>
      <w:r w:rsidR="008F0BBE" w:rsidRPr="001D7643">
        <w:rPr>
          <w:rFonts w:ascii="Arial" w:hAnsi="Arial" w:cs="Arial"/>
          <w:color w:val="000000"/>
          <w:sz w:val="20"/>
          <w:szCs w:val="20"/>
        </w:rPr>
        <w:t>.</w:t>
      </w:r>
      <w:r w:rsidRPr="001D7643">
        <w:rPr>
          <w:rFonts w:ascii="Arial" w:hAnsi="Arial" w:cs="Arial"/>
          <w:color w:val="000000"/>
          <w:sz w:val="20"/>
          <w:szCs w:val="20"/>
        </w:rPr>
        <w:t xml:space="preserve"> Allowed on </w:t>
      </w:r>
      <w:r w:rsidR="00C377EE" w:rsidRPr="001D7643">
        <w:rPr>
          <w:rFonts w:ascii="Arial" w:hAnsi="Arial" w:cs="Arial"/>
          <w:color w:val="000000"/>
          <w:sz w:val="20"/>
          <w:szCs w:val="20"/>
        </w:rPr>
        <w:t xml:space="preserve">all schema </w:t>
      </w:r>
      <w:r w:rsidR="00AD3AA1" w:rsidRPr="001D7643">
        <w:rPr>
          <w:rFonts w:ascii="Arial" w:hAnsi="Arial" w:cs="Arial"/>
          <w:color w:val="000000"/>
          <w:sz w:val="20"/>
          <w:szCs w:val="20"/>
        </w:rPr>
        <w:t>objec</w:t>
      </w:r>
      <w:r w:rsidR="00C377EE" w:rsidRPr="001D7643">
        <w:rPr>
          <w:rFonts w:ascii="Arial" w:hAnsi="Arial" w:cs="Arial"/>
          <w:color w:val="000000"/>
          <w:sz w:val="20"/>
          <w:szCs w:val="20"/>
        </w:rPr>
        <w:t>ts that can be the branch of a choice (</w:t>
      </w:r>
      <w:r w:rsidR="00AD3AA1" w:rsidRPr="001D7643">
        <w:rPr>
          <w:rFonts w:ascii="Arial" w:hAnsi="Arial" w:cs="Arial"/>
          <w:color w:val="000000"/>
          <w:sz w:val="20"/>
          <w:szCs w:val="20"/>
        </w:rPr>
        <w:t xml:space="preserve">so </w:t>
      </w:r>
      <w:r w:rsidRPr="001D7643">
        <w:rPr>
          <w:rFonts w:ascii="Arial" w:hAnsi="Arial" w:cs="Arial"/>
          <w:color w:val="000000"/>
          <w:sz w:val="20"/>
          <w:szCs w:val="20"/>
        </w:rPr>
        <w:t>local element</w:t>
      </w:r>
      <w:r w:rsidR="00C377EE" w:rsidRPr="001D7643">
        <w:rPr>
          <w:rFonts w:ascii="Arial" w:hAnsi="Arial" w:cs="Arial"/>
          <w:color w:val="000000"/>
          <w:sz w:val="20"/>
          <w:szCs w:val="20"/>
        </w:rPr>
        <w:t xml:space="preserve">, </w:t>
      </w:r>
      <w:r w:rsidRPr="001D7643">
        <w:rPr>
          <w:rFonts w:ascii="Arial" w:hAnsi="Arial" w:cs="Arial"/>
          <w:color w:val="000000"/>
          <w:sz w:val="20"/>
          <w:szCs w:val="20"/>
        </w:rPr>
        <w:t>element reference</w:t>
      </w:r>
      <w:r w:rsidR="00C377EE" w:rsidRPr="001D7643">
        <w:rPr>
          <w:rFonts w:ascii="Arial" w:hAnsi="Arial" w:cs="Arial"/>
          <w:color w:val="000000"/>
          <w:sz w:val="20"/>
          <w:szCs w:val="20"/>
        </w:rPr>
        <w:t>, local sequence, local choice, group reference)</w:t>
      </w:r>
      <w:r w:rsidRPr="001D7643">
        <w:rPr>
          <w:rFonts w:ascii="Arial" w:hAnsi="Arial" w:cs="Arial"/>
          <w:color w:val="000000"/>
          <w:sz w:val="20"/>
          <w:szCs w:val="2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color w:val="000000"/>
          <w:sz w:val="20"/>
          <w:szCs w:val="20"/>
        </w:rPr>
        <w:lastRenderedPageBreak/>
        <w:t>A new dfdl</w:t>
      </w:r>
      <w:proofErr w:type="gramStart"/>
      <w:r w:rsidRPr="001D7643">
        <w:rPr>
          <w:rFonts w:ascii="Arial" w:hAnsi="Arial" w:cs="Arial"/>
          <w:color w:val="000000"/>
          <w:sz w:val="20"/>
          <w:szCs w:val="20"/>
        </w:rPr>
        <w:t>:choice</w:t>
      </w:r>
      <w:proofErr w:type="gramEnd"/>
      <w:r w:rsidRPr="001D7643">
        <w:rPr>
          <w:rFonts w:ascii="Arial" w:hAnsi="Arial" w:cs="Arial"/>
          <w:color w:val="000000"/>
          <w:sz w:val="20"/>
          <w:szCs w:val="20"/>
        </w:rPr>
        <w:t xml:space="preserve"> property is added called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of type 'DFDL Expression'. The expression must evaluate to an 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 xml:space="preserve">. The resultant string must match (case </w:t>
      </w:r>
      <w:del w:id="228" w:author="Steve Hanson" w:date="2014-07-22T17:49:00Z">
        <w:r w:rsidRPr="001D7643" w:rsidDel="00BA4D8A">
          <w:rPr>
            <w:rFonts w:ascii="Arial" w:hAnsi="Arial" w:cs="Arial"/>
            <w:strike/>
            <w:color w:val="000000"/>
            <w:sz w:val="20"/>
            <w:szCs w:val="20"/>
          </w:rPr>
          <w:delText>in</w:delText>
        </w:r>
      </w:del>
      <w:r w:rsidRPr="001D7643">
        <w:rPr>
          <w:rFonts w:ascii="Arial" w:hAnsi="Arial" w:cs="Arial"/>
          <w:color w:val="000000"/>
          <w:sz w:val="20"/>
          <w:szCs w:val="20"/>
        </w:rPr>
        <w:t xml:space="preserve">sensitive)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property value of one of </w:t>
      </w:r>
      <w:r w:rsidRPr="001D7643">
        <w:rPr>
          <w:rFonts w:ascii="Arial" w:hAnsi="Arial" w:cs="Arial"/>
          <w:sz w:val="20"/>
          <w:szCs w:val="20"/>
        </w:rPr>
        <w:t xml:space="preserve">the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branches of the choice, and if so discriminates in favour of that branch. The parser then goes straight to that branch, ignoring schema order. </w:t>
      </w:r>
      <w:r w:rsidRPr="001D7643">
        <w:rPr>
          <w:rFonts w:ascii="Arial" w:hAnsi="Arial" w:cs="Arial"/>
          <w:color w:val="000000"/>
        </w:rPr>
        <w:br/>
      </w:r>
      <w:r w:rsidRPr="001D7643">
        <w:rPr>
          <w:rFonts w:ascii="Arial" w:hAnsi="Arial" w:cs="Arial"/>
          <w:color w:val="000000"/>
          <w:sz w:val="20"/>
          <w:szCs w:val="20"/>
        </w:rPr>
        <w:br/>
        <w:t>Rules:</w:t>
      </w:r>
      <w:r w:rsidRPr="001D7643">
        <w:rPr>
          <w:rFonts w:ascii="Arial" w:hAnsi="Arial" w:cs="Arial"/>
          <w:color w:val="000000"/>
        </w:rPr>
        <w:t xml:space="preserve"> </w:t>
      </w:r>
      <w:r w:rsidRPr="001D7643">
        <w:rPr>
          <w:rFonts w:ascii="Arial" w:hAnsi="Arial" w:cs="Arial"/>
          <w:color w:val="000000"/>
          <w:sz w:val="20"/>
          <w:szCs w:val="20"/>
        </w:rPr>
        <w:br/>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Because the branch is 'known to exist' no backtracking takes place if a processing error subsequently occurs.</w:t>
      </w:r>
    </w:p>
    <w:p w:rsidR="00C377EE" w:rsidRPr="001D7643" w:rsidRDefault="00871598">
      <w:pPr>
        <w:rPr>
          <w:rFonts w:ascii="Arial" w:hAnsi="Arial" w:cs="Arial"/>
          <w:color w:val="000000"/>
          <w:sz w:val="20"/>
          <w:szCs w:val="20"/>
        </w:rPr>
      </w:pPr>
      <w:r w:rsidRPr="001D7643">
        <w:rPr>
          <w:rFonts w:ascii="Arial" w:hAnsi="Arial" w:cs="Arial"/>
          <w:color w:val="000000"/>
          <w:sz w:val="20"/>
          <w:szCs w:val="20"/>
        </w:rPr>
        <w:br/>
        <w:t xml:space="preserve">Both properties </w:t>
      </w:r>
      <w:r w:rsidR="0071554D" w:rsidRPr="001D7643">
        <w:rPr>
          <w:rFonts w:ascii="Arial" w:hAnsi="Arial" w:cs="Arial"/>
          <w:color w:val="000000"/>
          <w:sz w:val="20"/>
          <w:szCs w:val="20"/>
        </w:rPr>
        <w:t>are non-representation properties (see erratum 2.126)</w:t>
      </w:r>
      <w:r w:rsidR="00697AA0" w:rsidRPr="001D7643">
        <w:rPr>
          <w:rFonts w:ascii="Arial" w:hAnsi="Arial" w:cs="Arial"/>
          <w:color w:val="000000"/>
          <w:sz w:val="20"/>
          <w:szCs w:val="20"/>
        </w:rPr>
        <w:t xml:space="preserve">, </w:t>
      </w:r>
      <w:r w:rsidRPr="001D7643">
        <w:rPr>
          <w:rFonts w:ascii="Arial" w:hAnsi="Arial" w:cs="Arial"/>
          <w:color w:val="000000"/>
          <w:sz w:val="20"/>
          <w:szCs w:val="20"/>
        </w:rPr>
        <w:t>it is not possible to set a value in scope by a dfdl</w:t>
      </w:r>
      <w:proofErr w:type="gramStart"/>
      <w:r w:rsidRPr="001D7643">
        <w:rPr>
          <w:rFonts w:ascii="Arial" w:hAnsi="Arial" w:cs="Arial"/>
          <w:color w:val="000000"/>
          <w:sz w:val="20"/>
          <w:szCs w:val="20"/>
        </w:rPr>
        <w:t>:format</w:t>
      </w:r>
      <w:proofErr w:type="gramEnd"/>
      <w:r w:rsidRPr="001D7643">
        <w:rPr>
          <w:rFonts w:ascii="Arial" w:hAnsi="Arial" w:cs="Arial"/>
          <w:color w:val="000000"/>
          <w:sz w:val="20"/>
          <w:szCs w:val="20"/>
        </w:rPr>
        <w:t xml:space="preserve"> annotation, and </w:t>
      </w:r>
      <w:r w:rsidR="00697AA0" w:rsidRPr="001D7643">
        <w:rPr>
          <w:rFonts w:ascii="Arial" w:hAnsi="Arial" w:cs="Arial"/>
          <w:color w:val="000000"/>
          <w:sz w:val="20"/>
          <w:szCs w:val="20"/>
        </w:rPr>
        <w:t>a value can</w:t>
      </w:r>
      <w:r w:rsidRPr="001D7643">
        <w:rPr>
          <w:rFonts w:ascii="Arial" w:hAnsi="Arial" w:cs="Arial"/>
          <w:color w:val="000000"/>
          <w:sz w:val="20"/>
          <w:szCs w:val="20"/>
        </w:rPr>
        <w:t xml:space="preserve"> only set at its point of use. This is because there is nothing sensible that could be set in scope.</w:t>
      </w:r>
      <w:r w:rsidRPr="001D7643">
        <w:rPr>
          <w:rFonts w:ascii="Arial" w:hAnsi="Arial" w:cs="Arial"/>
          <w:color w:val="000000"/>
        </w:rPr>
        <w:t xml:space="preserve"> </w:t>
      </w:r>
      <w:r w:rsidRPr="001D7643">
        <w:rPr>
          <w:rFonts w:ascii="Arial" w:hAnsi="Arial" w:cs="Arial"/>
          <w:color w:val="000000"/>
          <w:sz w:val="20"/>
          <w:szCs w:val="20"/>
        </w:rPr>
        <w:t xml:space="preserve">Empty string is not an allowed value. </w:t>
      </w:r>
      <w:r w:rsidRPr="001D7643">
        <w:rPr>
          <w:rFonts w:ascii="Arial" w:hAnsi="Arial" w:cs="Arial"/>
          <w:color w:val="000000"/>
          <w:sz w:val="20"/>
          <w:szCs w:val="20"/>
        </w:rPr>
        <w:br/>
      </w:r>
      <w:r w:rsidRPr="001D7643">
        <w:rPr>
          <w:rFonts w:ascii="Arial" w:hAnsi="Arial" w:cs="Arial"/>
          <w:color w:val="000000"/>
          <w:sz w:val="20"/>
          <w:szCs w:val="20"/>
        </w:rPr>
        <w:br/>
        <w:t>Both properties are only used when parsing.</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strike/>
          <w:sz w:val="20"/>
          <w:szCs w:val="20"/>
        </w:rPr>
        <w:t xml:space="preserve">When </w:t>
      </w:r>
      <w:r w:rsidR="008F0BBE" w:rsidRPr="001D7643">
        <w:rPr>
          <w:rFonts w:ascii="Arial" w:hAnsi="Arial" w:cs="Arial"/>
          <w:strike/>
          <w:sz w:val="20"/>
          <w:szCs w:val="20"/>
        </w:rPr>
        <w:t>choice</w:t>
      </w:r>
      <w:r w:rsidR="00A136FB" w:rsidRPr="001D7643">
        <w:rPr>
          <w:rFonts w:ascii="Arial" w:hAnsi="Arial" w:cs="Arial"/>
          <w:strike/>
          <w:sz w:val="20"/>
          <w:szCs w:val="20"/>
        </w:rPr>
        <w:t>Dispatch</w:t>
      </w:r>
      <w:r w:rsidR="008F0BBE" w:rsidRPr="001D7643">
        <w:rPr>
          <w:rFonts w:ascii="Arial" w:hAnsi="Arial" w:cs="Arial"/>
          <w:strike/>
          <w:sz w:val="20"/>
          <w:szCs w:val="20"/>
        </w:rPr>
        <w:t xml:space="preserve">Key </w:t>
      </w:r>
      <w:r w:rsidRPr="001D7643">
        <w:rPr>
          <w:rFonts w:ascii="Arial" w:hAnsi="Arial" w:cs="Arial"/>
          <w:strike/>
          <w:sz w:val="20"/>
          <w:szCs w:val="20"/>
        </w:rPr>
        <w:t>is present, all choice branches must be local elements or element references. It is a schema definition error otherwise.</w:t>
      </w:r>
      <w:r w:rsidRPr="001D7643">
        <w:rPr>
          <w:rFonts w:ascii="Arial" w:hAnsi="Arial" w:cs="Arial"/>
          <w:strike/>
          <w:sz w:val="20"/>
          <w:szCs w:val="20"/>
        </w:rPr>
        <w:br/>
      </w:r>
      <w:r w:rsidRPr="001D7643">
        <w:rPr>
          <w:rFonts w:ascii="Arial" w:hAnsi="Arial" w:cs="Arial"/>
          <w:color w:val="000000"/>
          <w:sz w:val="20"/>
          <w:szCs w:val="20"/>
        </w:rPr>
        <w:br/>
      </w:r>
      <w:r w:rsidR="00C377EE" w:rsidRPr="001D7643">
        <w:rPr>
          <w:rFonts w:ascii="Arial" w:hAnsi="Arial" w:cs="Arial"/>
          <w:color w:val="000000"/>
          <w:sz w:val="20"/>
          <w:szCs w:val="20"/>
        </w:rPr>
        <w:t>It is a schema definition error if choiceBranchKey is specified on a global element, or on a sequence or choice that is the child of a global group definition.</w:t>
      </w:r>
    </w:p>
    <w:p w:rsidR="00C377EE" w:rsidRPr="001D7643" w:rsidRDefault="00C377EE">
      <w:pPr>
        <w:rPr>
          <w:rFonts w:ascii="Arial" w:hAnsi="Arial" w:cs="Arial"/>
          <w:color w:val="000000"/>
          <w:sz w:val="20"/>
          <w:szCs w:val="20"/>
        </w:rPr>
      </w:pPr>
    </w:p>
    <w:p w:rsidR="0071554D" w:rsidRPr="001D7643" w:rsidRDefault="00871598">
      <w:pPr>
        <w:rPr>
          <w:rFonts w:ascii="Arial" w:hAnsi="Arial" w:cs="Arial"/>
          <w:color w:val="000000"/>
          <w:sz w:val="20"/>
          <w:szCs w:val="20"/>
        </w:rPr>
      </w:pPr>
      <w:r w:rsidRPr="001D7643">
        <w:rPr>
          <w:rFonts w:ascii="Arial" w:hAnsi="Arial" w:cs="Arial"/>
          <w:color w:val="000000"/>
          <w:sz w:val="20"/>
          <w:szCs w:val="20"/>
        </w:rPr>
        <w:t xml:space="preserve">It is a processing error if the resolved value of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does not match </w:t>
      </w:r>
      <w:ins w:id="229" w:author="Steve Hanson" w:date="2014-07-22T17:50:00Z">
        <w:r w:rsidR="00BA4D8A" w:rsidRPr="001D7643">
          <w:rPr>
            <w:rFonts w:ascii="Arial" w:hAnsi="Arial" w:cs="Arial"/>
            <w:color w:val="000000"/>
            <w:sz w:val="20"/>
            <w:szCs w:val="20"/>
          </w:rPr>
          <w:t xml:space="preserve">(case sensitive) </w:t>
        </w:r>
      </w:ins>
      <w:r w:rsidRPr="001D7643">
        <w:rPr>
          <w:rFonts w:ascii="Arial" w:hAnsi="Arial" w:cs="Arial"/>
          <w:color w:val="000000"/>
          <w:sz w:val="20"/>
          <w:szCs w:val="20"/>
        </w:rPr>
        <w:t xml:space="preserve">one of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ranchKey values</w:t>
      </w:r>
      <w:r w:rsidRPr="001D7643">
        <w:rPr>
          <w:rFonts w:ascii="Arial" w:hAnsi="Arial" w:cs="Arial"/>
          <w:color w:val="000000"/>
          <w:sz w:val="20"/>
          <w:szCs w:val="20"/>
        </w:rPr>
        <w:t>.</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t xml:space="preserve">It is a schema definition error if individual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values are not unique </w:t>
      </w:r>
      <w:ins w:id="230" w:author="Steve Hanson" w:date="2014-07-22T17:50:00Z">
        <w:r w:rsidR="00BA4D8A" w:rsidRPr="001D7643">
          <w:rPr>
            <w:rFonts w:ascii="Arial" w:hAnsi="Arial" w:cs="Arial"/>
            <w:color w:val="000000"/>
            <w:sz w:val="20"/>
            <w:szCs w:val="20"/>
          </w:rPr>
          <w:t xml:space="preserve">(case sensitive) </w:t>
        </w:r>
      </w:ins>
      <w:r w:rsidRPr="001D7643">
        <w:rPr>
          <w:rFonts w:ascii="Arial" w:hAnsi="Arial" w:cs="Arial"/>
          <w:color w:val="000000"/>
          <w:sz w:val="20"/>
          <w:szCs w:val="20"/>
        </w:rPr>
        <w:t xml:space="preserve">across all </w:t>
      </w:r>
      <w:r w:rsidRPr="001D7643">
        <w:rPr>
          <w:rFonts w:ascii="Arial" w:hAnsi="Arial" w:cs="Arial"/>
          <w:strike/>
          <w:sz w:val="20"/>
          <w:szCs w:val="20"/>
        </w:rPr>
        <w:t>elements that are</w:t>
      </w:r>
      <w:r w:rsidR="00C377EE" w:rsidRPr="001D7643">
        <w:rPr>
          <w:rFonts w:ascii="Arial" w:hAnsi="Arial" w:cs="Arial"/>
          <w:sz w:val="20"/>
          <w:szCs w:val="20"/>
        </w:rPr>
        <w:t xml:space="preserve"> </w:t>
      </w:r>
      <w:r w:rsidRPr="001D7643">
        <w:rPr>
          <w:rFonts w:ascii="Arial" w:hAnsi="Arial" w:cs="Arial"/>
          <w:color w:val="000000"/>
          <w:sz w:val="20"/>
          <w:szCs w:val="20"/>
        </w:rPr>
        <w:t xml:space="preserve">branches of a choice that carries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Key</w:t>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br/>
        <w:t xml:space="preserve">It is a schema definition error if both initiatedContent and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are provided on the same choice. </w:t>
      </w:r>
    </w:p>
    <w:p w:rsidR="00871598" w:rsidRPr="001D7643" w:rsidRDefault="00871598">
      <w:pPr>
        <w:rPr>
          <w:rFonts w:ascii="Arial" w:hAnsi="Arial" w:cs="Arial"/>
          <w:color w:val="000000"/>
          <w:sz w:val="20"/>
          <w:szCs w:val="20"/>
        </w:rPr>
      </w:pPr>
    </w:p>
    <w:p w:rsidR="00C07203" w:rsidRPr="001D7643" w:rsidRDefault="00C07203" w:rsidP="00C07203">
      <w:pPr>
        <w:rPr>
          <w:rFonts w:ascii="Arial" w:hAnsi="Arial" w:cs="Arial"/>
          <w:color w:val="000000"/>
          <w:sz w:val="20"/>
          <w:szCs w:val="20"/>
        </w:rPr>
      </w:pPr>
      <w:r w:rsidRPr="001D7643">
        <w:rPr>
          <w:rFonts w:ascii="Arial" w:hAnsi="Arial" w:cs="Arial"/>
          <w:color w:val="000000"/>
          <w:sz w:val="20"/>
          <w:szCs w:val="20"/>
        </w:rPr>
        <w:t xml:space="preserve">It is </w:t>
      </w:r>
      <w:r w:rsidRPr="001D7643">
        <w:rPr>
          <w:rFonts w:ascii="Arial" w:hAnsi="Arial" w:cs="Arial"/>
          <w:color w:val="000000"/>
          <w:sz w:val="20"/>
          <w:szCs w:val="20"/>
          <w:u w:val="single"/>
        </w:rPr>
        <w:t xml:space="preserve">not </w:t>
      </w:r>
      <w:r w:rsidRPr="001D7643">
        <w:rPr>
          <w:rFonts w:ascii="Arial" w:hAnsi="Arial" w:cs="Arial"/>
          <w:color w:val="000000"/>
          <w:sz w:val="20"/>
          <w:szCs w:val="20"/>
        </w:rPr>
        <w:t xml:space="preserve">a schema definition error if either initiatedContent or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is provided on a choice and a discriminator exists on a choice branch. </w:t>
      </w:r>
      <w:r w:rsidR="0071554D" w:rsidRPr="001D7643">
        <w:rPr>
          <w:rFonts w:ascii="Arial" w:hAnsi="Arial" w:cs="Arial"/>
          <w:color w:val="000000"/>
          <w:sz w:val="20"/>
          <w:szCs w:val="20"/>
        </w:rPr>
        <w:t xml:space="preserve"> In this case the discriminator will apply to a point of uncertainty that encloses the choice.</w:t>
      </w:r>
    </w:p>
    <w:p w:rsidR="00C07203" w:rsidRPr="001D7643" w:rsidRDefault="00C07203">
      <w:pPr>
        <w:rPr>
          <w:rFonts w:ascii="Arial" w:hAnsi="Arial" w:cs="Arial"/>
          <w:color w:val="000000"/>
          <w:sz w:val="20"/>
          <w:szCs w:val="20"/>
        </w:rPr>
      </w:pPr>
    </w:p>
    <w:p w:rsidR="0075176E" w:rsidRPr="001D7643" w:rsidRDefault="0071554D">
      <w:pPr>
        <w:rPr>
          <w:rFonts w:ascii="Arial" w:hAnsi="Arial" w:cs="Arial"/>
          <w:sz w:val="20"/>
          <w:szCs w:val="20"/>
        </w:rPr>
      </w:pPr>
      <w:r w:rsidRPr="001D7643">
        <w:rPr>
          <w:rFonts w:ascii="Arial" w:hAnsi="Arial" w:cs="Arial"/>
          <w:sz w:val="20"/>
          <w:szCs w:val="20"/>
        </w:rPr>
        <w:t>DFDL entity c</w:t>
      </w:r>
      <w:r w:rsidR="00871598" w:rsidRPr="001D7643">
        <w:rPr>
          <w:rFonts w:ascii="Arial" w:hAnsi="Arial" w:cs="Arial"/>
          <w:sz w:val="20"/>
          <w:szCs w:val="20"/>
        </w:rPr>
        <w:t xml:space="preserve">haracter classes </w:t>
      </w:r>
      <w:r w:rsidR="005C5393" w:rsidRPr="001D7643">
        <w:rPr>
          <w:rFonts w:ascii="Arial" w:hAnsi="Arial" w:cs="Arial"/>
          <w:sz w:val="20"/>
          <w:szCs w:val="20"/>
        </w:rPr>
        <w:t xml:space="preserve">and DFDL raw byte entities </w:t>
      </w:r>
      <w:r w:rsidR="00871598" w:rsidRPr="001D7643">
        <w:rPr>
          <w:rFonts w:ascii="Arial" w:hAnsi="Arial" w:cs="Arial"/>
          <w:sz w:val="20"/>
          <w:szCs w:val="20"/>
        </w:rPr>
        <w:t xml:space="preserve">are not allowed </w:t>
      </w:r>
      <w:r w:rsidR="005C5393" w:rsidRPr="001D7643">
        <w:rPr>
          <w:rFonts w:ascii="Arial" w:hAnsi="Arial" w:cs="Arial"/>
          <w:sz w:val="20"/>
          <w:szCs w:val="20"/>
        </w:rPr>
        <w:t>in</w:t>
      </w:r>
      <w:r w:rsidR="00871598" w:rsidRPr="001D7643">
        <w:rPr>
          <w:rFonts w:ascii="Arial" w:hAnsi="Arial" w:cs="Arial"/>
          <w:sz w:val="20"/>
          <w:szCs w:val="20"/>
        </w:rPr>
        <w:t xml:space="preserve"> </w:t>
      </w:r>
      <w:r w:rsidR="00A136FB" w:rsidRPr="001D7643">
        <w:rPr>
          <w:rFonts w:ascii="Arial" w:hAnsi="Arial" w:cs="Arial"/>
          <w:sz w:val="20"/>
          <w:szCs w:val="20"/>
        </w:rPr>
        <w:t>choiceB</w:t>
      </w:r>
      <w:r w:rsidR="008F0BBE" w:rsidRPr="001D7643">
        <w:rPr>
          <w:rFonts w:ascii="Arial" w:hAnsi="Arial" w:cs="Arial"/>
          <w:sz w:val="20"/>
          <w:szCs w:val="20"/>
        </w:rPr>
        <w:t>ranchKey</w:t>
      </w:r>
      <w:r w:rsidR="00871598" w:rsidRPr="001D7643">
        <w:rPr>
          <w:rFonts w:ascii="Arial" w:hAnsi="Arial" w:cs="Arial"/>
          <w:sz w:val="20"/>
          <w:szCs w:val="20"/>
        </w:rPr>
        <w:t>.</w:t>
      </w:r>
    </w:p>
    <w:p w:rsidR="0075176E" w:rsidRPr="001D7643" w:rsidRDefault="0075176E">
      <w:pPr>
        <w:rPr>
          <w:rFonts w:ascii="Arial" w:hAnsi="Arial" w:cs="Arial"/>
          <w:sz w:val="20"/>
          <w:szCs w:val="20"/>
        </w:rPr>
      </w:pPr>
    </w:p>
    <w:p w:rsidR="0075176E" w:rsidRPr="001D7643" w:rsidRDefault="00871598" w:rsidP="0075176E">
      <w:pPr>
        <w:suppressAutoHyphens w:val="0"/>
        <w:autoSpaceDE w:val="0"/>
        <w:autoSpaceDN w:val="0"/>
        <w:adjustRightInd w:val="0"/>
        <w:rPr>
          <w:rFonts w:ascii="Arial" w:hAnsi="Arial" w:cs="Arial"/>
          <w:sz w:val="20"/>
          <w:szCs w:val="20"/>
        </w:rPr>
      </w:pPr>
      <w:r w:rsidRPr="001D7643">
        <w:rPr>
          <w:rFonts w:ascii="Arial" w:hAnsi="Arial" w:cs="Arial"/>
          <w:sz w:val="20"/>
          <w:szCs w:val="20"/>
        </w:rPr>
        <w:br/>
      </w:r>
      <w:r w:rsidR="0075176E" w:rsidRPr="001D7643">
        <w:rPr>
          <w:rFonts w:ascii="Arial" w:hAnsi="Arial" w:cs="Arial"/>
          <w:b/>
          <w:sz w:val="20"/>
          <w:szCs w:val="20"/>
        </w:rPr>
        <w:t>3.16</w:t>
      </w:r>
      <w:r w:rsidR="0075176E" w:rsidRPr="001D7643">
        <w:rPr>
          <w:rFonts w:ascii="Arial" w:hAnsi="Arial" w:cs="Arial"/>
          <w:sz w:val="20"/>
          <w:szCs w:val="20"/>
        </w:rPr>
        <w:t xml:space="preserve">. </w:t>
      </w:r>
      <w:r w:rsidR="0075176E" w:rsidRPr="001D7643">
        <w:rPr>
          <w:rFonts w:ascii="Arial" w:hAnsi="Arial" w:cs="Arial"/>
          <w:i/>
          <w:sz w:val="20"/>
          <w:szCs w:val="20"/>
        </w:rPr>
        <w:t>Section 14.2</w:t>
      </w:r>
      <w:r w:rsidR="0075176E" w:rsidRPr="001D7643">
        <w:rPr>
          <w:rFonts w:ascii="Arial" w:hAnsi="Arial" w:cs="Arial"/>
          <w:sz w:val="20"/>
          <w:szCs w:val="20"/>
        </w:rPr>
        <w:t xml:space="preserve">. Property </w:t>
      </w:r>
      <w:r w:rsidR="0075176E" w:rsidRPr="001D7643">
        <w:rPr>
          <w:rFonts w:ascii="Arial" w:hAnsi="Arial" w:cs="Arial"/>
          <w:bCs/>
          <w:sz w:val="20"/>
          <w:szCs w:val="20"/>
        </w:rPr>
        <w:t xml:space="preserve">documentFinalSeparatorCanBeMissing is removed as it is redundant. A </w:t>
      </w:r>
      <w:r w:rsidR="0075176E" w:rsidRPr="001D7643">
        <w:rPr>
          <w:rFonts w:ascii="Arial" w:hAnsi="Arial" w:cs="Arial"/>
          <w:sz w:val="20"/>
          <w:szCs w:val="20"/>
        </w:rPr>
        <w:t>postfix separator where the final separator can be missing can be modelled as an infix separator with documentFinalTerminatorCanBeMissing on the parent element.</w:t>
      </w:r>
    </w:p>
    <w:p w:rsidR="0075176E" w:rsidRPr="001D7643" w:rsidRDefault="0075176E" w:rsidP="0075176E">
      <w:pPr>
        <w:suppressAutoHyphens w:val="0"/>
        <w:autoSpaceDE w:val="0"/>
        <w:autoSpaceDN w:val="0"/>
        <w:adjustRightInd w:val="0"/>
        <w:rPr>
          <w:rFonts w:ascii="Arial" w:hAnsi="Arial" w:cs="Arial"/>
          <w:sz w:val="20"/>
          <w:szCs w:val="20"/>
        </w:rPr>
      </w:pPr>
    </w:p>
    <w:p w:rsidR="00491322" w:rsidRPr="001D7643" w:rsidRDefault="00491322" w:rsidP="0075176E">
      <w:pPr>
        <w:suppressAutoHyphens w:val="0"/>
        <w:autoSpaceDE w:val="0"/>
        <w:autoSpaceDN w:val="0"/>
        <w:adjustRightInd w:val="0"/>
        <w:rPr>
          <w:rFonts w:ascii="Arial" w:hAnsi="Arial" w:cs="Arial"/>
          <w:sz w:val="20"/>
          <w:szCs w:val="20"/>
        </w:rPr>
      </w:pPr>
    </w:p>
    <w:p w:rsidR="0075176E" w:rsidRPr="001D7643" w:rsidRDefault="0075176E" w:rsidP="0075176E">
      <w:pPr>
        <w:suppressAutoHyphens w:val="0"/>
        <w:autoSpaceDE w:val="0"/>
        <w:autoSpaceDN w:val="0"/>
        <w:adjustRightInd w:val="0"/>
        <w:rPr>
          <w:rFonts w:ascii="Arial" w:hAnsi="Arial" w:cs="Arial"/>
          <w:sz w:val="20"/>
          <w:szCs w:val="20"/>
        </w:rPr>
      </w:pPr>
      <w:r w:rsidRPr="001D7643">
        <w:rPr>
          <w:rFonts w:ascii="Arial" w:hAnsi="Arial" w:cs="Arial"/>
          <w:b/>
          <w:sz w:val="20"/>
          <w:szCs w:val="20"/>
        </w:rPr>
        <w:t>3.17</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list of optional DFDL features is extended to make it easier for implementers to create minimal and extended conforming DFDL processors.</w:t>
      </w:r>
    </w:p>
    <w:p w:rsidR="00F433DB" w:rsidRPr="001D7643" w:rsidRDefault="00F433DB" w:rsidP="00F433DB">
      <w:pPr>
        <w:suppressAutoHyphens w:val="0"/>
        <w:autoSpaceDE w:val="0"/>
        <w:autoSpaceDN w:val="0"/>
        <w:adjustRightInd w:val="0"/>
        <w:rPr>
          <w:rFonts w:ascii="Arial" w:hAnsi="Arial" w:cs="Arial"/>
        </w:rPr>
      </w:pPr>
    </w:p>
    <w:p w:rsidR="009D2DBE" w:rsidRPr="001D7643" w:rsidRDefault="009D2DBE" w:rsidP="009D2DB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46 (</w:t>
      </w:r>
      <w:hyperlink r:id="rId23" w:history="1">
        <w:r w:rsidR="00AD3AA1" w:rsidRPr="001D7643">
          <w:rPr>
            <w:rStyle w:val="Hyperlink"/>
            <w:rFonts w:ascii="Arial" w:hAnsi="Arial" w:cs="Arial"/>
            <w:i/>
            <w:sz w:val="20"/>
            <w:szCs w:val="20"/>
          </w:rPr>
          <w:t>http://redmine.ogf.org/boards/15/topics/46</w:t>
        </w:r>
      </w:hyperlink>
      <w:r w:rsidRPr="001D7643">
        <w:rPr>
          <w:rFonts w:ascii="Arial" w:hAnsi="Arial" w:cs="Arial"/>
          <w:i/>
          <w:color w:val="000000" w:themeColor="text1"/>
          <w:sz w:val="20"/>
          <w:szCs w:val="20"/>
        </w:rPr>
        <w:t>):</w:t>
      </w:r>
    </w:p>
    <w:p w:rsidR="009D2DBE" w:rsidRPr="001D7643" w:rsidRDefault="009D2DBE" w:rsidP="00F433DB">
      <w:pPr>
        <w:suppressAutoHyphens w:val="0"/>
        <w:autoSpaceDE w:val="0"/>
        <w:autoSpaceDN w:val="0"/>
        <w:adjustRightInd w:val="0"/>
        <w:rPr>
          <w:rFonts w:ascii="Arial" w:hAnsi="Arial" w:cs="Arial"/>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lastRenderedPageBreak/>
              <w:t>Feature</w:t>
            </w:r>
            <w:r w:rsidRPr="001D7643">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t>Detection</w:t>
            </w:r>
            <w:r w:rsidRPr="001D7643">
              <w:rPr>
                <w:rFonts w:ascii="Arial" w:hAnsi="Arial" w:cs="Arial"/>
                <w:color w:val="000000"/>
                <w:sz w:val="20"/>
                <w:szCs w:val="20"/>
              </w:rPr>
              <w:t xml:space="preserve">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dfdl:representation="text" for Number, Calendar or Boolean types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dfdl:separator &lt;&gt; "" or dfdl:initiator &lt;&gt; "" or dfdl:terminator &lt;&gt; "" or dfdl:lengthKind="delimited"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dfdl:binaryCalendarRep=</w:t>
            </w:r>
            <w:r w:rsidR="00C07203" w:rsidRPr="001D7643">
              <w:rPr>
                <w:rFonts w:ascii="Arial" w:hAnsi="Arial" w:cs="Arial"/>
                <w:color w:val="000000"/>
                <w:sz w:val="20"/>
                <w:szCs w:val="20"/>
              </w:rPr>
              <w:t>”bcd”</w:t>
            </w:r>
            <w:r w:rsidRPr="001D7643">
              <w:rPr>
                <w:rFonts w:ascii="Arial" w:hAnsi="Arial" w:cs="Arial"/>
                <w:color w:val="000000"/>
                <w:sz w:val="20"/>
                <w:szCs w:val="20"/>
              </w:rPr>
              <w:t xml:space="preserve"> </w:t>
            </w:r>
            <w:r w:rsidR="00C07203" w:rsidRPr="001D7643">
              <w:rPr>
                <w:rFonts w:ascii="Arial" w:hAnsi="Arial" w:cs="Arial"/>
                <w:color w:val="000000"/>
                <w:sz w:val="20"/>
                <w:szCs w:val="20"/>
              </w:rPr>
              <w:t xml:space="preserve"> </w:t>
            </w:r>
            <w:r w:rsidRPr="001D7643">
              <w:rPr>
                <w:rFonts w:ascii="Arial" w:hAnsi="Arial" w:cs="Arial"/>
                <w:color w:val="000000"/>
                <w:sz w:val="20"/>
                <w:szCs w:val="20"/>
              </w:rPr>
              <w:t xml:space="preserv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rsidP="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dfdl:binaryNumberRep="bcd"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xs:include or xs:import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dfdl:defineFormat or dfdl:ref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xs:choice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dfdl:occursCountKind 'implicit', 'parsed', 'stopValue'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a DFDL expression in any property or attribute value</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dfdl:lengthKind = "endOfParent"</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IBM 4690 packed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dfdl:binaryCalendarRep=”ibm4690Packed”    </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dfdl:binaryNumberRep="ibm4690Packed"   </w:t>
            </w:r>
          </w:p>
        </w:tc>
      </w:tr>
      <w:tr w:rsidR="00E967D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%#r syntax in a DFDL String Literal</w:t>
            </w:r>
            <w:r w:rsidR="009D2DBE" w:rsidRPr="001D7643">
              <w:rPr>
                <w:rFonts w:ascii="Arial" w:hAnsi="Arial" w:cs="Arial"/>
                <w:color w:val="000000"/>
                <w:sz w:val="20"/>
                <w:szCs w:val="20"/>
              </w:rPr>
              <w:t xml:space="preserve"> other than the dfdl:fillByte property</w:t>
            </w:r>
          </w:p>
        </w:tc>
      </w:tr>
    </w:tbl>
    <w:p w:rsidR="0075176E" w:rsidRPr="001D7643" w:rsidRDefault="0075176E" w:rsidP="0075176E">
      <w:pPr>
        <w:suppressAutoHyphens w:val="0"/>
        <w:autoSpaceDE w:val="0"/>
        <w:autoSpaceDN w:val="0"/>
        <w:adjustRightInd w:val="0"/>
        <w:rPr>
          <w:rFonts w:ascii="Arial" w:hAnsi="Arial" w:cs="Arial"/>
          <w:color w:val="0000FF"/>
          <w:sz w:val="20"/>
          <w:szCs w:val="20"/>
        </w:rPr>
      </w:pPr>
    </w:p>
    <w:p w:rsidR="0065568A" w:rsidRPr="001D7643" w:rsidRDefault="0065568A" w:rsidP="0075176E">
      <w:pPr>
        <w:suppressAutoHyphens w:val="0"/>
        <w:autoSpaceDE w:val="0"/>
        <w:autoSpaceDN w:val="0"/>
        <w:adjustRightInd w:val="0"/>
        <w:rPr>
          <w:rFonts w:ascii="Arial" w:hAnsi="Arial" w:cs="Arial"/>
          <w:sz w:val="20"/>
          <w:szCs w:val="20"/>
        </w:rPr>
      </w:pPr>
      <w:proofErr w:type="gramStart"/>
      <w:r w:rsidRPr="001D7643">
        <w:rPr>
          <w:rFonts w:ascii="Arial" w:hAnsi="Arial" w:cs="Arial"/>
          <w:sz w:val="20"/>
          <w:szCs w:val="20"/>
        </w:rPr>
        <w:t>Existing optional feature ‘Variables’ is clarified to be dependent on optional feature ‘Expressions’.</w:t>
      </w:r>
      <w:proofErr w:type="gramEnd"/>
    </w:p>
    <w:p w:rsidR="00BC0539" w:rsidRPr="001D7643" w:rsidRDefault="00BC0539" w:rsidP="0075176E">
      <w:pPr>
        <w:suppressAutoHyphens w:val="0"/>
        <w:autoSpaceDE w:val="0"/>
        <w:autoSpaceDN w:val="0"/>
        <w:adjustRightInd w:val="0"/>
        <w:rPr>
          <w:rFonts w:ascii="Arial" w:hAnsi="Arial" w:cs="Arial"/>
          <w:color w:val="0000FF"/>
          <w:sz w:val="20"/>
          <w:szCs w:val="20"/>
        </w:rPr>
      </w:pPr>
    </w:p>
    <w:p w:rsidR="00BC0539" w:rsidRPr="001D7643" w:rsidRDefault="00BC0539" w:rsidP="00BC0539">
      <w:pPr>
        <w:suppressAutoHyphens w:val="0"/>
        <w:autoSpaceDE w:val="0"/>
        <w:autoSpaceDN w:val="0"/>
        <w:adjustRightInd w:val="0"/>
        <w:rPr>
          <w:rFonts w:ascii="Arial" w:hAnsi="Arial" w:cs="Arial"/>
          <w:b/>
          <w:sz w:val="20"/>
          <w:szCs w:val="20"/>
        </w:rPr>
      </w:pPr>
    </w:p>
    <w:p w:rsidR="008721C8" w:rsidRPr="001D7643" w:rsidRDefault="008704B5" w:rsidP="00BC053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3.18. </w:t>
      </w:r>
      <w:r w:rsidRPr="001D7643">
        <w:rPr>
          <w:rFonts w:ascii="Arial" w:hAnsi="Arial" w:cs="Arial"/>
          <w:i/>
          <w:sz w:val="20"/>
          <w:szCs w:val="20"/>
        </w:rPr>
        <w:t>Section 9.2</w:t>
      </w:r>
      <w:r w:rsidR="000E5728" w:rsidRPr="001D7643">
        <w:rPr>
          <w:rFonts w:ascii="Arial" w:hAnsi="Arial" w:cs="Arial"/>
          <w:i/>
          <w:sz w:val="20"/>
          <w:szCs w:val="20"/>
        </w:rPr>
        <w:t>, 23.5.3</w:t>
      </w:r>
      <w:r w:rsidRPr="001D7643">
        <w:rPr>
          <w:rFonts w:ascii="Arial" w:hAnsi="Arial" w:cs="Arial"/>
          <w:sz w:val="20"/>
          <w:szCs w:val="20"/>
        </w:rPr>
        <w:t>. The DFDL grammar productions are revised to make clear the distinction between the different allowable representations that an element can have</w:t>
      </w:r>
      <w:r w:rsidR="00E945F5" w:rsidRPr="001D7643">
        <w:rPr>
          <w:rFonts w:ascii="Arial" w:hAnsi="Arial" w:cs="Arial"/>
          <w:sz w:val="20"/>
          <w:szCs w:val="20"/>
        </w:rPr>
        <w:t xml:space="preserve"> </w:t>
      </w:r>
      <w:r w:rsidRPr="001D7643">
        <w:rPr>
          <w:rFonts w:ascii="Arial" w:hAnsi="Arial" w:cs="Arial"/>
          <w:sz w:val="20"/>
          <w:szCs w:val="20"/>
        </w:rPr>
        <w:t xml:space="preserve">and to enforce the correct use of the terms ‘content’, ‘value’ and ‘representation’. </w:t>
      </w:r>
    </w:p>
    <w:p w:rsidR="008721C8" w:rsidRPr="001D7643" w:rsidRDefault="008721C8"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Th</w:t>
      </w:r>
      <w:r w:rsidR="008721C8" w:rsidRPr="001D7643">
        <w:rPr>
          <w:rFonts w:ascii="Arial" w:hAnsi="Arial" w:cs="Arial"/>
          <w:color w:val="000000" w:themeColor="text1"/>
          <w:sz w:val="20"/>
          <w:szCs w:val="20"/>
        </w:rPr>
        <w:t xml:space="preserve">is has a significant effect on the </w:t>
      </w:r>
      <w:r w:rsidRPr="001D7643">
        <w:rPr>
          <w:rFonts w:ascii="Arial" w:hAnsi="Arial" w:cs="Arial"/>
          <w:color w:val="000000" w:themeColor="text1"/>
          <w:sz w:val="20"/>
          <w:szCs w:val="20"/>
        </w:rPr>
        <w:t xml:space="preserve">grammar is </w:t>
      </w:r>
      <w:r w:rsidR="008721C8" w:rsidRPr="001D7643">
        <w:rPr>
          <w:rFonts w:ascii="Arial" w:hAnsi="Arial" w:cs="Arial"/>
          <w:color w:val="000000" w:themeColor="text1"/>
          <w:sz w:val="20"/>
          <w:szCs w:val="20"/>
        </w:rPr>
        <w:t xml:space="preserve">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color w:val="000000" w:themeColor="text1"/>
          <w:sz w:val="20"/>
          <w:szCs w:val="20"/>
        </w:rPr>
        <w:t xml:space="preserve"> of this document.</w:t>
      </w: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All sections of the specification are updated to ensure that ‘content’, ‘value’ and ‘representation’ are used correctly and consistently.</w:t>
      </w:r>
    </w:p>
    <w:p w:rsidR="000E5728" w:rsidRPr="001D7643" w:rsidRDefault="000E5728" w:rsidP="00BC0539">
      <w:pPr>
        <w:suppressAutoHyphens w:val="0"/>
        <w:autoSpaceDE w:val="0"/>
        <w:autoSpaceDN w:val="0"/>
        <w:adjustRightInd w:val="0"/>
        <w:rPr>
          <w:rFonts w:ascii="Arial" w:hAnsi="Arial" w:cs="Arial"/>
          <w:color w:val="000000" w:themeColor="text1"/>
          <w:sz w:val="20"/>
          <w:szCs w:val="20"/>
        </w:rPr>
      </w:pP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As a consequence two of the DFDL-specific functions are renamed:</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representationLength() -&gt; dfdl:contentLength()</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unpaddedLength() -&gt; dfdl:valueLength()</w:t>
      </w:r>
    </w:p>
    <w:p w:rsidR="000E5728" w:rsidRPr="001D7643" w:rsidRDefault="000E5728" w:rsidP="00BC0539">
      <w:pPr>
        <w:suppressAutoHyphens w:val="0"/>
        <w:autoSpaceDE w:val="0"/>
        <w:autoSpaceDN w:val="0"/>
        <w:adjustRightInd w:val="0"/>
        <w:rPr>
          <w:rFonts w:ascii="Arial" w:hAnsi="Arial" w:cs="Arial"/>
          <w:b/>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3.19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7.7</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A05BB0" w:rsidRPr="001D7643">
        <w:rPr>
          <w:rFonts w:ascii="Arial" w:hAnsi="Arial" w:cs="Arial"/>
          <w:color w:val="000000" w:themeColor="text1"/>
          <w:sz w:val="20"/>
          <w:szCs w:val="20"/>
        </w:rPr>
        <w:t>for the defineV</w:t>
      </w:r>
      <w:r w:rsidRPr="001D7643">
        <w:rPr>
          <w:rFonts w:ascii="Arial" w:hAnsi="Arial" w:cs="Arial"/>
          <w:color w:val="000000" w:themeColor="text1"/>
          <w:sz w:val="20"/>
          <w:szCs w:val="20"/>
        </w:rPr>
        <w:t>ariable</w:t>
      </w:r>
      <w:r w:rsidR="00A05BB0" w:rsidRPr="001D7643">
        <w:rPr>
          <w:rFonts w:ascii="Arial" w:hAnsi="Arial" w:cs="Arial"/>
          <w:color w:val="000000" w:themeColor="text1"/>
          <w:sz w:val="20"/>
          <w:szCs w:val="20"/>
        </w:rPr>
        <w:t xml:space="preserve"> annotation</w:t>
      </w:r>
      <w:r w:rsidRPr="001D7643">
        <w:rPr>
          <w:rFonts w:ascii="Arial" w:hAnsi="Arial" w:cs="Arial"/>
          <w:color w:val="000000" w:themeColor="text1"/>
          <w:sz w:val="20"/>
          <w:szCs w:val="20"/>
        </w:rPr>
        <w:t>.</w:t>
      </w:r>
      <w:proofErr w:type="gramEnd"/>
      <w:r w:rsidRPr="001D7643">
        <w:rPr>
          <w:rFonts w:ascii="Arial" w:hAnsi="Arial" w:cs="Arial"/>
          <w:color w:val="000000" w:themeColor="text1"/>
          <w:sz w:val="20"/>
          <w:szCs w:val="20"/>
        </w:rPr>
        <w:t xml:space="preserve"> </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06669C" w:rsidRPr="001D7643" w:rsidRDefault="0006669C"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must be evaluated before processing the data stream.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12073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can refer to other variables but not to the infoset (so no path locations).The </w:t>
      </w:r>
      <w:r w:rsidR="0034666A" w:rsidRPr="001D7643">
        <w:rPr>
          <w:rFonts w:ascii="Arial" w:eastAsia="Times New Roman" w:hAnsi="Arial" w:cs="Arial"/>
          <w:color w:val="000000" w:themeColor="text1"/>
          <w:sz w:val="20"/>
          <w:szCs w:val="20"/>
          <w:lang w:eastAsia="en-GB"/>
        </w:rPr>
        <w:t>referenced</w:t>
      </w:r>
      <w:r w:rsidRPr="001D7643">
        <w:rPr>
          <w:rFonts w:ascii="Arial" w:eastAsia="Times New Roman" w:hAnsi="Arial" w:cs="Arial"/>
          <w:color w:val="000000" w:themeColor="text1"/>
          <w:sz w:val="20"/>
          <w:szCs w:val="20"/>
          <w:lang w:eastAsia="en-GB"/>
        </w:rPr>
        <w:t xml:space="preserve"> variable must </w:t>
      </w:r>
      <w:r w:rsidR="0011549C" w:rsidRPr="001D7643">
        <w:rPr>
          <w:rFonts w:ascii="Arial" w:eastAsia="Times New Roman" w:hAnsi="Arial" w:cs="Arial"/>
          <w:color w:val="000000" w:themeColor="text1"/>
          <w:sz w:val="20"/>
          <w:szCs w:val="20"/>
          <w:lang w:eastAsia="en-GB"/>
        </w:rPr>
        <w:t>either h</w:t>
      </w:r>
      <w:r w:rsidRPr="001D7643">
        <w:rPr>
          <w:rFonts w:ascii="Arial" w:eastAsia="Times New Roman" w:hAnsi="Arial" w:cs="Arial"/>
          <w:color w:val="000000" w:themeColor="text1"/>
          <w:sz w:val="20"/>
          <w:szCs w:val="20"/>
          <w:lang w:eastAsia="en-GB"/>
        </w:rPr>
        <w:t xml:space="preserve">ave a defaultValue or be external.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a defaultValue expression references another va</w:t>
      </w:r>
      <w:r w:rsidR="0012073A" w:rsidRPr="001D7643">
        <w:rPr>
          <w:rFonts w:ascii="Arial" w:eastAsia="Times New Roman" w:hAnsi="Arial" w:cs="Arial"/>
          <w:color w:val="000000" w:themeColor="text1"/>
          <w:sz w:val="20"/>
          <w:szCs w:val="20"/>
          <w:lang w:eastAsia="en-GB"/>
        </w:rPr>
        <w:t xml:space="preserve">riable </w:t>
      </w:r>
      <w:r w:rsidRPr="001D7643">
        <w:rPr>
          <w:rFonts w:ascii="Arial" w:eastAsia="Times New Roman" w:hAnsi="Arial" w:cs="Arial"/>
          <w:color w:val="000000" w:themeColor="text1"/>
          <w:sz w:val="20"/>
          <w:szCs w:val="20"/>
          <w:lang w:eastAsia="en-GB"/>
        </w:rPr>
        <w:t>then that</w:t>
      </w:r>
      <w:r w:rsidR="0012073A" w:rsidRPr="001D7643">
        <w:rPr>
          <w:rFonts w:ascii="Arial" w:eastAsia="Times New Roman" w:hAnsi="Arial" w:cs="Arial"/>
          <w:color w:val="000000" w:themeColor="text1"/>
          <w:sz w:val="20"/>
          <w:szCs w:val="20"/>
          <w:lang w:eastAsia="en-GB"/>
        </w:rPr>
        <w:t xml:space="preserve"> prevents </w:t>
      </w:r>
      <w:r w:rsidRPr="001D7643">
        <w:rPr>
          <w:rFonts w:ascii="Arial" w:eastAsia="Times New Roman" w:hAnsi="Arial" w:cs="Arial"/>
          <w:color w:val="000000" w:themeColor="text1"/>
          <w:sz w:val="20"/>
          <w:szCs w:val="20"/>
          <w:lang w:eastAsia="en-GB"/>
        </w:rPr>
        <w:t xml:space="preserve">the referenced </w:t>
      </w:r>
      <w:r w:rsidR="0011549C" w:rsidRPr="001D7643">
        <w:rPr>
          <w:rFonts w:ascii="Arial" w:eastAsia="Times New Roman" w:hAnsi="Arial" w:cs="Arial"/>
          <w:color w:val="000000" w:themeColor="text1"/>
          <w:sz w:val="20"/>
          <w:szCs w:val="20"/>
          <w:lang w:eastAsia="en-GB"/>
        </w:rPr>
        <w:t>variable’s</w:t>
      </w:r>
      <w:r w:rsidR="0012073A" w:rsidRPr="001D7643">
        <w:rPr>
          <w:rFonts w:ascii="Arial" w:eastAsia="Times New Roman" w:hAnsi="Arial" w:cs="Arial"/>
          <w:color w:val="000000" w:themeColor="text1"/>
          <w:sz w:val="20"/>
          <w:szCs w:val="20"/>
          <w:lang w:eastAsia="en-GB"/>
        </w:rPr>
        <w:t xml:space="preserve"> value from ever changing, that is</w:t>
      </w:r>
      <w:r w:rsidRPr="001D7643">
        <w:rPr>
          <w:rFonts w:ascii="Arial" w:eastAsia="Times New Roman" w:hAnsi="Arial" w:cs="Arial"/>
          <w:color w:val="000000" w:themeColor="text1"/>
          <w:sz w:val="20"/>
          <w:szCs w:val="20"/>
          <w:lang w:eastAsia="en-GB"/>
        </w:rPr>
        <w:t>, it is</w:t>
      </w:r>
      <w:r w:rsidR="0012073A" w:rsidRPr="001D7643">
        <w:rPr>
          <w:rFonts w:ascii="Arial" w:eastAsia="Times New Roman" w:hAnsi="Arial" w:cs="Arial"/>
          <w:color w:val="000000" w:themeColor="text1"/>
          <w:sz w:val="20"/>
          <w:szCs w:val="20"/>
          <w:lang w:eastAsia="en-GB"/>
        </w:rPr>
        <w:t xml:space="preserve"> considered to be a read of the variable’s value.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If a defaultValue expression references another variable and this causes a circular reference, </w:t>
      </w:r>
      <w:r w:rsidR="00485628" w:rsidRPr="001D7643">
        <w:rPr>
          <w:rFonts w:ascii="Arial" w:eastAsia="Times New Roman" w:hAnsi="Arial" w:cs="Arial"/>
          <w:color w:val="000000" w:themeColor="text1"/>
          <w:sz w:val="20"/>
          <w:szCs w:val="20"/>
          <w:lang w:eastAsia="en-GB"/>
        </w:rPr>
        <w:t>it</w:t>
      </w:r>
      <w:r w:rsidRPr="001D7643">
        <w:rPr>
          <w:rFonts w:ascii="Arial" w:eastAsia="Times New Roman" w:hAnsi="Arial" w:cs="Arial"/>
          <w:color w:val="000000" w:themeColor="text1"/>
          <w:sz w:val="20"/>
          <w:szCs w:val="20"/>
          <w:lang w:eastAsia="en-GB"/>
        </w:rPr>
        <w:t xml:space="preserve"> is a schema definition error</w:t>
      </w:r>
      <w:r w:rsidR="00461F0C"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485628" w:rsidRPr="001D7643" w:rsidRDefault="00485628"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 type of variable is a user-defined simple type restriction, it is a schema definition error</w:t>
      </w:r>
      <w:r w:rsidR="00461F0C"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p>
    <w:p w:rsidR="0012073A" w:rsidRPr="001D7643" w:rsidRDefault="0012073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7.8</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newVariableInstance annotation.</w:t>
      </w:r>
      <w:proofErr w:type="gramEnd"/>
      <w:r w:rsidRPr="001D7643">
        <w:rPr>
          <w:rFonts w:ascii="Arial" w:hAnsi="Arial" w:cs="Arial"/>
          <w:color w:val="000000" w:themeColor="text1"/>
          <w:sz w:val="20"/>
          <w:szCs w:val="20"/>
        </w:rPr>
        <w:t xml:space="preserve"> </w:t>
      </w:r>
    </w:p>
    <w:p w:rsidR="0034666A" w:rsidRPr="001D7643" w:rsidRDefault="0034666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4"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Only allowed as an annotation on sequence, choice or group reference.</w:t>
      </w:r>
      <w:proofErr w:type="gramEnd"/>
      <w:r w:rsidR="00667B55" w:rsidRPr="001D7643">
        <w:rPr>
          <w:rFonts w:ascii="Arial" w:eastAsia="Times New Roman" w:hAnsi="Arial" w:cs="Arial"/>
          <w:color w:val="000000" w:themeColor="text1"/>
          <w:sz w:val="20"/>
          <w:szCs w:val="20"/>
          <w:lang w:eastAsia="en-GB"/>
        </w:rPr>
        <w:t xml:space="preserve"> 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resolved set of annotations for a component may contain multiple newVariableInstance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1D7643" w:rsidRDefault="00E01F35"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w:t>
      </w:r>
      <w:r w:rsidR="00991C77" w:rsidRPr="001D7643">
        <w:rPr>
          <w:rFonts w:ascii="Arial" w:hAnsi="Arial" w:cs="Arial"/>
          <w:sz w:val="20"/>
          <w:szCs w:val="20"/>
        </w:rPr>
        <w:t>execution is specified in section 9.</w:t>
      </w:r>
      <w:r w:rsidRPr="001D7643">
        <w:rPr>
          <w:rFonts w:ascii="Arial" w:hAnsi="Arial" w:cs="Arial"/>
          <w:sz w:val="20"/>
          <w:szCs w:val="20"/>
        </w:rPr>
        <w:t>5</w:t>
      </w:r>
      <w:r w:rsidRPr="001D7643">
        <w:rPr>
          <w:rFonts w:ascii="Arial" w:eastAsia="Times New Roman" w:hAnsi="Arial" w:cs="Arial"/>
          <w:color w:val="000000" w:themeColor="text1"/>
          <w:sz w:val="20"/>
          <w:szCs w:val="20"/>
          <w:lang w:eastAsia="en-GB"/>
        </w:rPr>
        <w:t>.</w:t>
      </w:r>
    </w:p>
    <w:p w:rsidR="0034666A" w:rsidRPr="001D7643" w:rsidRDefault="0034666A" w:rsidP="0034666A">
      <w:pPr>
        <w:pStyle w:val="ListParagraph"/>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7.9</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setVariable annotation.</w:t>
      </w:r>
      <w:proofErr w:type="gramEnd"/>
      <w:r w:rsidRPr="001D7643">
        <w:rPr>
          <w:rFonts w:ascii="Arial" w:hAnsi="Arial" w:cs="Arial"/>
          <w:color w:val="000000" w:themeColor="text1"/>
          <w:sz w:val="20"/>
          <w:szCs w:val="20"/>
        </w:rPr>
        <w:t xml:space="preserve"> </w:t>
      </w:r>
    </w:p>
    <w:p w:rsidR="0034666A" w:rsidRPr="001D7643" w:rsidRDefault="0034666A" w:rsidP="0034666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5"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Not allowed as an annotation on a complex element or element reference to such.</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E01F35">
      <w:pPr>
        <w:suppressAutoHyphens w:val="0"/>
        <w:autoSpaceDE w:val="0"/>
        <w:autoSpaceDN w:val="0"/>
        <w:adjustRightInd w:val="0"/>
        <w:rPr>
          <w:rFonts w:ascii="Arial" w:hAnsi="Arial" w:cs="Arial"/>
          <w:sz w:val="20"/>
          <w:szCs w:val="20"/>
        </w:rPr>
      </w:pPr>
      <w:r w:rsidRPr="001D7643">
        <w:rPr>
          <w:rFonts w:ascii="Arial" w:eastAsia="Times New Roman" w:hAnsi="Arial" w:cs="Arial"/>
          <w:color w:val="000000" w:themeColor="text1"/>
          <w:sz w:val="20"/>
          <w:szCs w:val="20"/>
          <w:lang w:eastAsia="en-GB"/>
        </w:rPr>
        <w:t xml:space="preserve">The resolved set of annotations for a component may contain multiple setVariable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1D7643" w:rsidRDefault="00E01F35"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execution is specified in </w:t>
      </w:r>
      <w:r w:rsidR="00991C77" w:rsidRPr="001D7643">
        <w:rPr>
          <w:rFonts w:ascii="Arial" w:hAnsi="Arial" w:cs="Arial"/>
          <w:sz w:val="20"/>
          <w:szCs w:val="20"/>
        </w:rPr>
        <w:t>section 9.5</w:t>
      </w:r>
      <w:r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Clarify that setVariable may be used with a variable defined with external ‘true’.</w:t>
      </w: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12073A">
      <w:pPr>
        <w:suppressAutoHyphens w:val="0"/>
        <w:autoSpaceDE w:val="0"/>
        <w:autoSpaceDN w:val="0"/>
        <w:adjustRightInd w:val="0"/>
        <w:rPr>
          <w:rFonts w:ascii="Arial" w:eastAsia="Times New Roman" w:hAnsi="Arial" w:cs="Arial"/>
          <w:b/>
          <w:color w:val="000000" w:themeColor="text1"/>
          <w:sz w:val="20"/>
          <w:szCs w:val="20"/>
          <w:lang w:eastAsia="en-GB"/>
        </w:rPr>
      </w:pPr>
    </w:p>
    <w:p w:rsidR="0012073A" w:rsidRPr="001D7643" w:rsidRDefault="00A05BB0" w:rsidP="0012073A">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New appendix</w:t>
      </w:r>
      <w:r w:rsidRPr="001D7643">
        <w:rPr>
          <w:rFonts w:ascii="Arial" w:eastAsia="Times New Roman" w:hAnsi="Arial" w:cs="Arial"/>
          <w:color w:val="000000" w:themeColor="text1"/>
          <w:sz w:val="20"/>
          <w:szCs w:val="20"/>
          <w:lang w:eastAsia="en-GB"/>
        </w:rPr>
        <w:t>. Add a</w:t>
      </w:r>
      <w:r w:rsidR="0012073A" w:rsidRPr="001D7643">
        <w:rPr>
          <w:rFonts w:ascii="Arial" w:eastAsia="Times New Roman" w:hAnsi="Arial" w:cs="Arial"/>
          <w:color w:val="000000" w:themeColor="text1"/>
          <w:sz w:val="20"/>
          <w:szCs w:val="20"/>
          <w:lang w:eastAsia="en-GB"/>
        </w:rPr>
        <w:t>n explanation of the rationale behind the current variables design, covering why DFDL has adopted a write-once read-many behaviour for variables.</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A05BB0" w:rsidRPr="001D7643">
        <w:rPr>
          <w:rFonts w:ascii="Arial" w:hAnsi="Arial" w:cs="Arial"/>
          <w:b/>
          <w:color w:val="000000" w:themeColor="text1"/>
          <w:sz w:val="20"/>
          <w:szCs w:val="20"/>
        </w:rPr>
        <w:t>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w:t>
      </w:r>
      <w:r w:rsidR="00A05BB0" w:rsidRPr="001D7643">
        <w:rPr>
          <w:rFonts w:ascii="Arial" w:hAnsi="Arial" w:cs="Arial"/>
          <w:i/>
          <w:color w:val="000000" w:themeColor="text1"/>
          <w:sz w:val="20"/>
          <w:szCs w:val="20"/>
        </w:rPr>
        <w:t>.1</w:t>
      </w:r>
      <w:r w:rsidRPr="001D7643">
        <w:rPr>
          <w:rFonts w:ascii="Arial" w:hAnsi="Arial" w:cs="Arial"/>
          <w:color w:val="000000" w:themeColor="text1"/>
          <w:sz w:val="20"/>
          <w:szCs w:val="20"/>
        </w:rPr>
        <w:t xml:space="preserve">. Additions and clarifications </w:t>
      </w:r>
      <w:r w:rsidR="00A05BB0" w:rsidRPr="001D7643">
        <w:rPr>
          <w:rFonts w:ascii="Arial" w:hAnsi="Arial" w:cs="Arial"/>
          <w:color w:val="000000" w:themeColor="text1"/>
          <w:sz w:val="20"/>
          <w:szCs w:val="20"/>
        </w:rPr>
        <w:t>for</w:t>
      </w:r>
      <w:r w:rsidRPr="001D7643">
        <w:rPr>
          <w:rFonts w:ascii="Arial" w:hAnsi="Arial" w:cs="Arial"/>
          <w:color w:val="000000" w:themeColor="text1"/>
          <w:sz w:val="20"/>
          <w:szCs w:val="20"/>
        </w:rPr>
        <w:t xml:space="preserve"> </w:t>
      </w:r>
      <w:r w:rsidR="00A05BB0" w:rsidRPr="001D7643">
        <w:rPr>
          <w:rFonts w:ascii="Arial" w:hAnsi="Arial" w:cs="Arial"/>
          <w:color w:val="000000" w:themeColor="text1"/>
          <w:sz w:val="20"/>
          <w:szCs w:val="20"/>
        </w:rPr>
        <w:t>the assert annotation.</w:t>
      </w: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p>
    <w:p w:rsidR="00B44C41" w:rsidRPr="001D7643" w:rsidRDefault="00DB7744"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Replace "More than one dfdl</w:t>
      </w:r>
      <w:proofErr w:type="gramStart"/>
      <w:r w:rsidRPr="001D7643">
        <w:rPr>
          <w:rFonts w:ascii="Arial" w:eastAsia="Times New Roman" w:hAnsi="Arial" w:cs="Arial"/>
          <w:color w:val="000000" w:themeColor="text1"/>
          <w:sz w:val="20"/>
          <w:szCs w:val="20"/>
          <w:lang w:eastAsia="en-GB"/>
        </w:rPr>
        <w:t>:assert</w:t>
      </w:r>
      <w:proofErr w:type="gramEnd"/>
      <w:r w:rsidRPr="001D7643">
        <w:rPr>
          <w:rFonts w:ascii="Arial" w:eastAsia="Times New Roman" w:hAnsi="Arial" w:cs="Arial"/>
          <w:color w:val="000000" w:themeColor="text1"/>
          <w:sz w:val="20"/>
          <w:szCs w:val="20"/>
          <w:lang w:eastAsia="en-GB"/>
        </w:rPr>
        <w:t xml:space="preserve"> may be used at an annotation point. The dfdl</w:t>
      </w:r>
      <w:proofErr w:type="gramStart"/>
      <w:r w:rsidRPr="001D7643">
        <w:rPr>
          <w:rFonts w:ascii="Arial" w:eastAsia="Times New Roman" w:hAnsi="Arial" w:cs="Arial"/>
          <w:color w:val="000000" w:themeColor="text1"/>
          <w:sz w:val="20"/>
          <w:szCs w:val="20"/>
          <w:lang w:eastAsia="en-GB"/>
        </w:rPr>
        <w:t>:asserts</w:t>
      </w:r>
      <w:proofErr w:type="gramEnd"/>
      <w:r w:rsidRPr="001D7643">
        <w:rPr>
          <w:rFonts w:ascii="Arial" w:eastAsia="Times New Roman" w:hAnsi="Arial" w:cs="Arial"/>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1D7643">
        <w:rPr>
          <w:rFonts w:ascii="Arial" w:eastAsia="Times New Roman" w:hAnsi="Arial" w:cs="Arial"/>
          <w:color w:val="000000" w:themeColor="text1"/>
          <w:sz w:val="20"/>
          <w:szCs w:val="20"/>
          <w:lang w:eastAsia="en-GB"/>
        </w:rPr>
        <w:t>”</w:t>
      </w: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Once any assert used at an annotation point </w:t>
      </w:r>
      <w:r w:rsidR="00D23EE0" w:rsidRPr="001D7643">
        <w:rPr>
          <w:rFonts w:ascii="Arial" w:eastAsia="Times New Roman" w:hAnsi="Arial" w:cs="Arial"/>
          <w:color w:val="000000" w:themeColor="text1"/>
          <w:sz w:val="20"/>
          <w:szCs w:val="20"/>
          <w:lang w:eastAsia="en-GB"/>
        </w:rPr>
        <w:t>is unsuccessful</w:t>
      </w:r>
      <w:r w:rsidRPr="001D7643">
        <w:rPr>
          <w:rFonts w:ascii="Arial" w:eastAsia="Times New Roman" w:hAnsi="Arial" w:cs="Arial"/>
          <w:color w:val="000000" w:themeColor="text1"/>
          <w:sz w:val="20"/>
          <w:szCs w:val="20"/>
          <w:lang w:eastAsia="en-GB"/>
        </w:rPr>
        <w:t>, no other asserts are executed at that annotation point.</w:t>
      </w:r>
    </w:p>
    <w:p w:rsidR="00B44C41" w:rsidRPr="001D7643" w:rsidRDefault="00B44C41"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1102C7" w:rsidRPr="001D7643" w:rsidRDefault="001102C7" w:rsidP="001102C7">
      <w:pPr>
        <w:rPr>
          <w:rFonts w:ascii="Arial"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116C61" w:rsidRPr="001D7643">
        <w:rPr>
          <w:rFonts w:ascii="Arial" w:hAnsi="Arial" w:cs="Arial"/>
          <w:b/>
          <w:color w:val="000000" w:themeColor="text1"/>
          <w:sz w:val="20"/>
          <w:szCs w:val="20"/>
        </w:rPr>
        <w:t>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7.3.1</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116C61" w:rsidRPr="001D7643">
        <w:rPr>
          <w:rFonts w:ascii="Arial" w:hAnsi="Arial" w:cs="Arial"/>
          <w:color w:val="000000" w:themeColor="text1"/>
          <w:sz w:val="20"/>
          <w:szCs w:val="20"/>
        </w:rPr>
        <w:t>for the discriminator annotation</w:t>
      </w:r>
      <w:r w:rsidRPr="001D7643">
        <w:rPr>
          <w:rFonts w:ascii="Arial" w:hAnsi="Arial" w:cs="Arial"/>
          <w:color w:val="000000" w:themeColor="text1"/>
          <w:sz w:val="20"/>
          <w:szCs w:val="20"/>
        </w:rPr>
        <w:t>.</w:t>
      </w:r>
      <w:proofErr w:type="gramEnd"/>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116C61" w:rsidRPr="001D7643" w:rsidRDefault="00116C61" w:rsidP="00116C61">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A05BB0" w:rsidRPr="001D7643" w:rsidRDefault="006152A1" w:rsidP="00A05BB0">
      <w:pPr>
        <w:rPr>
          <w:rFonts w:ascii="Arial"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Replace "Any one annotation point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w:t>
      </w:r>
    </w:p>
    <w:p w:rsidR="001102C7" w:rsidRPr="001D7643" w:rsidRDefault="001102C7" w:rsidP="001102C7">
      <w:pPr>
        <w:rPr>
          <w:rFonts w:ascii="Arial" w:hAnsi="Arial" w:cs="Arial"/>
          <w:color w:val="000000" w:themeColor="text1"/>
          <w:sz w:val="20"/>
          <w:szCs w:val="20"/>
          <w:lang w:eastAsia="en-GB"/>
        </w:rPr>
      </w:pPr>
    </w:p>
    <w:p w:rsidR="006152A1" w:rsidRPr="001D7643" w:rsidRDefault="006152A1" w:rsidP="001102C7">
      <w:pPr>
        <w:rPr>
          <w:rFonts w:ascii="Arial" w:hAnsi="Arial" w:cs="Arial"/>
          <w:b/>
          <w:color w:val="000000" w:themeColor="text1"/>
          <w:sz w:val="20"/>
          <w:szCs w:val="20"/>
          <w:lang w:eastAsia="en-GB"/>
        </w:rPr>
      </w:pPr>
    </w:p>
    <w:p w:rsidR="00AD3AA1" w:rsidRPr="001D7643" w:rsidRDefault="001102C7" w:rsidP="00E01F35">
      <w:pPr>
        <w:autoSpaceDE w:val="0"/>
        <w:rPr>
          <w:rFonts w:ascii="Arial" w:hAnsi="Arial" w:cs="Arial"/>
          <w:i/>
          <w:color w:val="000000" w:themeColor="text1"/>
          <w:sz w:val="20"/>
          <w:szCs w:val="20"/>
        </w:rPr>
      </w:pPr>
      <w:r w:rsidRPr="001D7643">
        <w:rPr>
          <w:rFonts w:ascii="Arial" w:hAnsi="Arial" w:cs="Arial"/>
          <w:b/>
          <w:color w:val="000000" w:themeColor="text1"/>
          <w:sz w:val="20"/>
          <w:szCs w:val="20"/>
          <w:lang w:eastAsia="en-GB"/>
        </w:rPr>
        <w:t>3.2</w:t>
      </w:r>
      <w:r w:rsidR="006152A1" w:rsidRPr="001D7643">
        <w:rPr>
          <w:rFonts w:ascii="Arial" w:hAnsi="Arial" w:cs="Arial"/>
          <w:b/>
          <w:color w:val="000000" w:themeColor="text1"/>
          <w:sz w:val="20"/>
          <w:szCs w:val="20"/>
          <w:lang w:eastAsia="en-GB"/>
        </w:rPr>
        <w:t>5</w:t>
      </w:r>
      <w:r w:rsidRPr="001D7643">
        <w:rPr>
          <w:rFonts w:ascii="Arial" w:hAnsi="Arial" w:cs="Arial"/>
          <w:color w:val="000000" w:themeColor="text1"/>
          <w:sz w:val="20"/>
          <w:szCs w:val="20"/>
          <w:lang w:eastAsia="en-GB"/>
        </w:rPr>
        <w:t xml:space="preserve">. </w:t>
      </w:r>
      <w:r w:rsidR="006152A1"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ection</w:t>
      </w:r>
      <w:r w:rsidR="006152A1" w:rsidRPr="001D7643">
        <w:rPr>
          <w:rFonts w:ascii="Arial" w:hAnsi="Arial" w:cs="Arial"/>
          <w:i/>
          <w:color w:val="000000" w:themeColor="text1"/>
          <w:sz w:val="20"/>
          <w:szCs w:val="20"/>
          <w:lang w:eastAsia="en-GB"/>
        </w:rPr>
        <w:t xml:space="preserve"> 9</w:t>
      </w:r>
      <w:r w:rsidR="00991C77" w:rsidRPr="001D7643">
        <w:rPr>
          <w:rFonts w:ascii="Arial" w:hAnsi="Arial" w:cs="Arial"/>
          <w:i/>
          <w:color w:val="000000" w:themeColor="text1"/>
          <w:sz w:val="20"/>
          <w:szCs w:val="20"/>
          <w:lang w:eastAsia="en-GB"/>
        </w:rPr>
        <w:t>.5</w:t>
      </w:r>
      <w:r w:rsidR="0006669C" w:rsidRPr="001D7643">
        <w:rPr>
          <w:rFonts w:ascii="Arial" w:hAnsi="Arial" w:cs="Arial"/>
          <w:color w:val="000000" w:themeColor="text1"/>
          <w:sz w:val="20"/>
          <w:szCs w:val="20"/>
          <w:lang w:eastAsia="en-GB"/>
        </w:rPr>
        <w:t xml:space="preserve">. </w:t>
      </w:r>
      <w:r w:rsidR="002E1313" w:rsidRPr="001D7643">
        <w:rPr>
          <w:rFonts w:ascii="Arial" w:eastAsia="Times New Roman" w:hAnsi="Arial" w:cs="Arial"/>
          <w:bCs/>
          <w:color w:val="000000" w:themeColor="text1"/>
          <w:sz w:val="20"/>
          <w:szCs w:val="20"/>
          <w:lang w:eastAsia="en-GB"/>
        </w:rPr>
        <w:t>Evaluation Order for Statement Annotations</w:t>
      </w:r>
      <w:r w:rsidR="002E1313" w:rsidRPr="001D7643">
        <w:rPr>
          <w:rFonts w:ascii="Arial" w:eastAsia="Times New Roman" w:hAnsi="Arial" w:cs="Arial"/>
          <w:color w:val="000000" w:themeColor="text1"/>
          <w:sz w:val="20"/>
          <w:szCs w:val="20"/>
          <w:lang w:eastAsia="en-GB"/>
        </w:rPr>
        <w:br/>
      </w:r>
      <w:r w:rsidR="002E1313" w:rsidRPr="001D7643">
        <w:rPr>
          <w:rFonts w:ascii="Arial" w:eastAsia="Times New Roman" w:hAnsi="Arial" w:cs="Arial"/>
          <w:color w:val="000000" w:themeColor="text1"/>
          <w:sz w:val="20"/>
          <w:szCs w:val="20"/>
          <w:lang w:eastAsia="en-GB"/>
        </w:rPr>
        <w:br/>
      </w:r>
      <w:r w:rsidR="00E01F35" w:rsidRPr="001D7643">
        <w:rPr>
          <w:rFonts w:ascii="Arial" w:hAnsi="Arial" w:cs="Arial"/>
          <w:i/>
          <w:color w:val="000000" w:themeColor="text1"/>
          <w:sz w:val="20"/>
          <w:szCs w:val="20"/>
        </w:rPr>
        <w:t>Updated by public comment 39 (</w:t>
      </w:r>
      <w:hyperlink r:id="rId26" w:history="1">
        <w:r w:rsidR="00AD3AA1" w:rsidRPr="001D7643">
          <w:rPr>
            <w:rStyle w:val="Hyperlink"/>
            <w:rFonts w:ascii="Arial" w:hAnsi="Arial" w:cs="Arial"/>
            <w:i/>
            <w:sz w:val="20"/>
            <w:szCs w:val="20"/>
          </w:rPr>
          <w:t>http://redmine.ogf.org/boards/15/topics/39</w:t>
        </w:r>
      </w:hyperlink>
      <w:r w:rsidR="00E01F35" w:rsidRPr="001D7643">
        <w:rPr>
          <w:rFonts w:ascii="Arial" w:hAnsi="Arial" w:cs="Arial"/>
          <w:i/>
          <w:color w:val="000000" w:themeColor="text1"/>
          <w:sz w:val="20"/>
          <w:szCs w:val="20"/>
        </w:rPr>
        <w:t>)</w:t>
      </w:r>
      <w:r w:rsidR="00AD3AA1" w:rsidRPr="001D7643">
        <w:rPr>
          <w:rFonts w:ascii="Arial" w:hAnsi="Arial" w:cs="Arial"/>
          <w:i/>
          <w:color w:val="000000" w:themeColor="text1"/>
          <w:sz w:val="20"/>
          <w:szCs w:val="20"/>
        </w:rPr>
        <w:t xml:space="preserve"> to impose a predictable evaluation order for variables:</w:t>
      </w:r>
    </w:p>
    <w:p w:rsidR="00E01F35" w:rsidRPr="001D7643" w:rsidRDefault="00E01F35" w:rsidP="00AD3AA1">
      <w:pPr>
        <w:autoSpaceDE w:val="0"/>
        <w:rPr>
          <w:rFonts w:ascii="Arial" w:hAnsi="Arial" w:cs="Arial"/>
          <w:i/>
          <w:color w:val="000000" w:themeColor="text1"/>
          <w:sz w:val="20"/>
          <w:szCs w:val="20"/>
        </w:rPr>
      </w:pPr>
    </w:p>
    <w:p w:rsidR="002E1313" w:rsidRPr="001D7643" w:rsidRDefault="002E1313" w:rsidP="002E131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 xml:space="preserve">For elements and element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element following property scoping rules</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discriminator or dfdl:assert(s) with testKind='expression' (parsing only)</w:t>
      </w:r>
    </w:p>
    <w:p w:rsidR="002E1313" w:rsidRPr="001D7643" w:rsidRDefault="002E1313" w:rsidP="002E1313">
      <w:pPr>
        <w:suppressAutoHyphens w:val="0"/>
        <w:autoSpaceDE w:val="0"/>
        <w:autoSpaceDN w:val="0"/>
        <w:adjustRightInd w:val="0"/>
        <w:ind w:firstLine="435"/>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br/>
        <w:t xml:space="preserve">For sequences, choices and group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 </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newVariableInstance(s)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sequence or dfdl:choice or dfdl:group </w:t>
      </w:r>
      <w:r w:rsidR="00BE45E1" w:rsidRPr="001D7643">
        <w:rPr>
          <w:rFonts w:ascii="Arial" w:eastAsia="Times New Roman" w:hAnsi="Arial" w:cs="Arial"/>
          <w:color w:val="000000" w:themeColor="text1"/>
          <w:sz w:val="20"/>
          <w:szCs w:val="20"/>
          <w:lang w:eastAsia="en-GB"/>
        </w:rPr>
        <w:t>following property scoping rules</w:t>
      </w:r>
      <w:r w:rsidRPr="001D7643">
        <w:rPr>
          <w:rFonts w:ascii="Arial" w:eastAsia="Times New Roman" w:hAnsi="Arial" w:cs="Arial"/>
          <w:color w:val="000000" w:themeColor="text1"/>
          <w:sz w:val="20"/>
          <w:szCs w:val="20"/>
          <w:lang w:eastAsia="en-GB"/>
        </w:rPr>
        <w:br/>
        <w:t>5.        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discriminator or dfdl:assert(s) with testKind='expression' (parsing only) </w:t>
      </w:r>
    </w:p>
    <w:p w:rsidR="00E01F35" w:rsidRPr="001D7643" w:rsidRDefault="002E1313" w:rsidP="00E01F35">
      <w:pPr>
        <w:pStyle w:val="NormalWeb"/>
        <w:rPr>
          <w:rFonts w:ascii="Arial" w:eastAsia="Times New Roman" w:hAnsi="Arial" w:cs="Arial"/>
          <w:sz w:val="20"/>
          <w:szCs w:val="20"/>
          <w:lang w:eastAsia="en-GB"/>
        </w:rPr>
      </w:pPr>
      <w:r w:rsidRPr="001D7643">
        <w:rPr>
          <w:rFonts w:ascii="Arial" w:eastAsia="Times New Roman" w:hAnsi="Arial" w:cs="Arial"/>
          <w:b/>
          <w:bCs/>
          <w:i/>
          <w:iCs/>
          <w:color w:val="000000" w:themeColor="text1"/>
          <w:sz w:val="20"/>
          <w:szCs w:val="20"/>
          <w:lang w:eastAsia="en-GB"/>
        </w:rPr>
        <w:br/>
      </w:r>
      <w:r w:rsidR="00E01F35" w:rsidRPr="001D7643">
        <w:rPr>
          <w:rFonts w:ascii="Arial" w:eastAsia="Times New Roman" w:hAnsi="Arial" w:cs="Arial"/>
          <w:sz w:val="20"/>
          <w:szCs w:val="20"/>
          <w:lang w:eastAsia="en-GB"/>
        </w:rPr>
        <w:t>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1D7643" w:rsidRDefault="00E01F35" w:rsidP="00E01F35">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then those on the global group definition will execute before those on the group reference.</w:t>
      </w:r>
    </w:p>
    <w:p w:rsidR="00874320" w:rsidRPr="001D7643" w:rsidRDefault="00874320"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lastRenderedPageBreak/>
        <w:t>Asserts and Discriminators with testKind 'expression'</w:t>
      </w:r>
      <w:r w:rsidRPr="001D7643">
        <w:rPr>
          <w:rFonts w:ascii="Arial" w:eastAsia="Times New Roman" w:hAnsi="Arial" w:cs="Arial"/>
          <w:color w:val="000000" w:themeColor="text1"/>
          <w:sz w:val="20"/>
          <w:szCs w:val="20"/>
          <w:u w:val="single"/>
          <w:lang w:eastAsia="en-GB"/>
        </w:rPr>
        <w:br/>
      </w:r>
    </w:p>
    <w:p w:rsidR="00874320" w:rsidRPr="001D7643" w:rsidRDefault="00874320" w:rsidP="00874320">
      <w:pPr>
        <w:suppressAutoHyphens w:val="0"/>
        <w:autoSpaceDE w:val="0"/>
        <w:autoSpaceDN w:val="0"/>
        <w:adjustRightInd w:val="0"/>
        <w:rPr>
          <w:rFonts w:ascii="Arial" w:eastAsia="Times New Roman" w:hAnsi="Arial" w:cs="Arial"/>
          <w:bCs/>
          <w:iCs/>
          <w:color w:val="000000" w:themeColor="text1"/>
          <w:sz w:val="20"/>
          <w:szCs w:val="20"/>
          <w:u w:val="single"/>
          <w:lang w:eastAsia="en-GB"/>
        </w:rPr>
      </w:pPr>
      <w:r w:rsidRPr="001D7643">
        <w:rPr>
          <w:rFonts w:ascii="Arial" w:eastAsia="Times New Roman" w:hAnsi="Arial" w:cs="Arial"/>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1D7643">
        <w:rPr>
          <w:rFonts w:ascii="Arial" w:eastAsia="Times New Roman" w:hAnsi="Arial" w:cs="Arial"/>
          <w:color w:val="000000" w:themeColor="text1"/>
          <w:sz w:val="20"/>
          <w:szCs w:val="20"/>
          <w:lang w:eastAsia="en-GB"/>
        </w:rPr>
        <w:br/>
      </w:r>
    </w:p>
    <w:p w:rsidR="002E1313" w:rsidRPr="001D7643" w:rsidRDefault="002E1313"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t>Discriminators with testKind</w:t>
      </w:r>
      <w:r w:rsidR="000D7035" w:rsidRPr="001D7643">
        <w:rPr>
          <w:rFonts w:ascii="Arial" w:eastAsia="Times New Roman" w:hAnsi="Arial" w:cs="Arial"/>
          <w:bCs/>
          <w:iCs/>
          <w:color w:val="000000" w:themeColor="text1"/>
          <w:sz w:val="20"/>
          <w:szCs w:val="20"/>
          <w:u w:val="single"/>
          <w:lang w:eastAsia="en-GB"/>
        </w:rPr>
        <w:t xml:space="preserve"> </w:t>
      </w:r>
      <w:r w:rsidRPr="001D7643">
        <w:rPr>
          <w:rFonts w:ascii="Arial" w:eastAsia="Times New Roman" w:hAnsi="Arial" w:cs="Arial"/>
          <w:bCs/>
          <w:iCs/>
          <w:color w:val="000000" w:themeColor="text1"/>
          <w:sz w:val="20"/>
          <w:szCs w:val="20"/>
          <w:u w:val="single"/>
          <w:lang w:eastAsia="en-GB"/>
        </w:rPr>
        <w:t>'expression'</w:t>
      </w:r>
      <w:r w:rsidRPr="001D7643">
        <w:rPr>
          <w:rFonts w:ascii="Arial" w:eastAsia="Times New Roman" w:hAnsi="Arial" w:cs="Arial"/>
          <w:color w:val="000000" w:themeColor="text1"/>
          <w:sz w:val="20"/>
          <w:szCs w:val="20"/>
          <w:u w:val="single"/>
          <w:lang w:eastAsia="en-GB"/>
        </w:rPr>
        <w:br/>
      </w:r>
      <w:r w:rsidRPr="001D7643">
        <w:rPr>
          <w:rFonts w:ascii="Arial" w:eastAsia="Times New Roman" w:hAnsi="Arial" w:cs="Arial"/>
          <w:color w:val="000000" w:themeColor="text1"/>
          <w:sz w:val="20"/>
          <w:szCs w:val="20"/>
          <w:lang w:eastAsia="en-GB"/>
        </w:rPr>
        <w:br/>
        <w:t>When parsing, an attempt to evaluate a discriminator must be made even if preceding statements or the parse of the schema component ended in a p</w:t>
      </w:r>
      <w:r w:rsidR="00BE45E1" w:rsidRPr="001D7643">
        <w:rPr>
          <w:rFonts w:ascii="Arial" w:eastAsia="Times New Roman" w:hAnsi="Arial" w:cs="Arial"/>
          <w:color w:val="000000" w:themeColor="text1"/>
          <w:sz w:val="20"/>
          <w:szCs w:val="20"/>
          <w:lang w:eastAsia="en-GB"/>
        </w:rPr>
        <w:t>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This is because a discriminator's expression could evaluate to true thereby resolving a point of uncertainty even if the complete parsing of the con</w:t>
      </w:r>
      <w:r w:rsidR="00BE45E1" w:rsidRPr="001D7643">
        <w:rPr>
          <w:rFonts w:ascii="Arial" w:eastAsia="Times New Roman" w:hAnsi="Arial" w:cs="Arial"/>
          <w:color w:val="000000" w:themeColor="text1"/>
          <w:sz w:val="20"/>
          <w:szCs w:val="20"/>
          <w:lang w:eastAsia="en-GB"/>
        </w:rPr>
        <w:t>struct ultimately caused a processing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1D7643">
        <w:rPr>
          <w:rFonts w:ascii="Arial" w:eastAsia="Times New Roman" w:hAnsi="Arial" w:cs="Arial"/>
          <w:color w:val="000000" w:themeColor="text1"/>
          <w:sz w:val="20"/>
          <w:szCs w:val="20"/>
          <w:lang w:eastAsia="en-GB"/>
        </w:rPr>
        <w:t xml:space="preserve">set that do not exist are processing </w:t>
      </w:r>
      <w:r w:rsidRPr="001D7643">
        <w:rPr>
          <w:rFonts w:ascii="Arial" w:eastAsia="Times New Roman" w:hAnsi="Arial" w:cs="Arial"/>
          <w:color w:val="000000" w:themeColor="text1"/>
          <w:sz w:val="20"/>
          <w:szCs w:val="20"/>
          <w:lang w:eastAsia="en-GB"/>
        </w:rPr>
        <w:t xml:space="preserve">errors.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0D7035" w:rsidRPr="001D7643">
        <w:rPr>
          <w:rFonts w:ascii="Arial" w:eastAsia="Times New Roman" w:hAnsi="Arial" w:cs="Arial"/>
          <w:bCs/>
          <w:iCs/>
          <w:color w:val="000000" w:themeColor="text1"/>
          <w:sz w:val="20"/>
          <w:szCs w:val="20"/>
          <w:u w:val="single"/>
          <w:lang w:eastAsia="en-GB"/>
        </w:rPr>
        <w:t xml:space="preserve">Elements and </w:t>
      </w:r>
      <w:r w:rsidRPr="001D7643">
        <w:rPr>
          <w:rFonts w:ascii="Arial" w:eastAsia="Times New Roman" w:hAnsi="Arial" w:cs="Arial"/>
          <w:bCs/>
          <w:iCs/>
          <w:color w:val="000000" w:themeColor="text1"/>
          <w:sz w:val="20"/>
          <w:szCs w:val="20"/>
          <w:u w:val="single"/>
          <w:lang w:eastAsia="en-GB"/>
        </w:rPr>
        <w:t>setVariable</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BE45E1" w:rsidRPr="001D7643">
        <w:rPr>
          <w:rFonts w:ascii="Arial" w:eastAsia="Times New Roman" w:hAnsi="Arial" w:cs="Arial"/>
          <w:color w:val="000000" w:themeColor="text1"/>
          <w:sz w:val="20"/>
          <w:szCs w:val="20"/>
          <w:lang w:eastAsia="en-GB"/>
        </w:rPr>
        <w:t>The</w:t>
      </w:r>
      <w:r w:rsidRPr="001D7643">
        <w:rPr>
          <w:rFonts w:ascii="Arial" w:eastAsia="Times New Roman" w:hAnsi="Arial" w:cs="Arial"/>
          <w:color w:val="000000" w:themeColor="text1"/>
          <w:sz w:val="20"/>
          <w:szCs w:val="20"/>
          <w:lang w:eastAsia="en-GB"/>
        </w:rPr>
        <w:t xml:space="preserve"> resolved set of </w:t>
      </w:r>
      <w:r w:rsidR="00BE45E1" w:rsidRPr="001D7643">
        <w:rPr>
          <w:rFonts w:ascii="Arial" w:eastAsia="Times New Roman" w:hAnsi="Arial" w:cs="Arial"/>
          <w:color w:val="000000" w:themeColor="text1"/>
          <w:sz w:val="20"/>
          <w:szCs w:val="20"/>
          <w:lang w:eastAsia="en-GB"/>
        </w:rPr>
        <w:t>d</w:t>
      </w:r>
      <w:r w:rsidRPr="001D7643">
        <w:rPr>
          <w:rFonts w:ascii="Arial" w:eastAsia="Times New Roman" w:hAnsi="Arial" w:cs="Arial"/>
          <w:color w:val="000000" w:themeColor="text1"/>
          <w:sz w:val="20"/>
          <w:szCs w:val="20"/>
          <w:lang w:eastAsia="en-GB"/>
        </w:rPr>
        <w:t>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for an element are executed </w:t>
      </w:r>
      <w:r w:rsidRPr="001D7643">
        <w:rPr>
          <w:rFonts w:ascii="Arial" w:eastAsia="Times New Roman" w:hAnsi="Arial" w:cs="Arial"/>
          <w:b/>
          <w:color w:val="000000" w:themeColor="text1"/>
          <w:sz w:val="20"/>
          <w:szCs w:val="20"/>
          <w:lang w:eastAsia="en-GB"/>
        </w:rPr>
        <w:t>after</w:t>
      </w:r>
      <w:r w:rsidRPr="001D7643">
        <w:rPr>
          <w:rFonts w:ascii="Arial" w:eastAsia="Times New Roman" w:hAnsi="Arial" w:cs="Arial"/>
          <w:color w:val="000000" w:themeColor="text1"/>
          <w:sz w:val="20"/>
          <w:szCs w:val="20"/>
          <w:lang w:eastAsia="en-GB"/>
        </w:rPr>
        <w:t xml:space="preserve"> the parsing of the element. This is in</w:t>
      </w:r>
      <w:r w:rsidR="00BE45E1"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contrast to the </w:t>
      </w:r>
      <w:r w:rsidR="00BE45E1" w:rsidRPr="001D7643">
        <w:rPr>
          <w:rFonts w:ascii="Arial" w:eastAsia="Times New Roman" w:hAnsi="Arial" w:cs="Arial"/>
          <w:color w:val="000000" w:themeColor="text1"/>
          <w:sz w:val="20"/>
          <w:szCs w:val="20"/>
          <w:lang w:eastAsia="en-GB"/>
        </w:rPr>
        <w:t>resolved set of</w:t>
      </w:r>
      <w:r w:rsidRPr="001D7643">
        <w:rPr>
          <w:rFonts w:ascii="Arial" w:eastAsia="Times New Roman" w:hAnsi="Arial" w:cs="Arial"/>
          <w:color w:val="000000" w:themeColor="text1"/>
          <w:sz w:val="20"/>
          <w:szCs w:val="20"/>
          <w:lang w:eastAsia="en-GB"/>
        </w:rPr>
        <w:t xml:space="preserve"> dfdl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w:t>
      </w:r>
      <w:r w:rsidR="00BE45E1" w:rsidRPr="001D7643">
        <w:rPr>
          <w:rFonts w:ascii="Arial" w:eastAsia="Times New Roman" w:hAnsi="Arial" w:cs="Arial"/>
          <w:color w:val="000000" w:themeColor="text1"/>
          <w:sz w:val="20"/>
          <w:szCs w:val="20"/>
          <w:lang w:eastAsia="en-GB"/>
        </w:rPr>
        <w:t xml:space="preserve">for a group </w:t>
      </w:r>
      <w:r w:rsidRPr="001D7643">
        <w:rPr>
          <w:rFonts w:ascii="Arial" w:eastAsia="Times New Roman" w:hAnsi="Arial" w:cs="Arial"/>
          <w:color w:val="000000" w:themeColor="text1"/>
          <w:sz w:val="20"/>
          <w:szCs w:val="20"/>
          <w:lang w:eastAsia="en-GB"/>
        </w:rPr>
        <w:t xml:space="preserve">which are executed </w:t>
      </w:r>
      <w:r w:rsidRPr="001D7643">
        <w:rPr>
          <w:rFonts w:ascii="Arial" w:eastAsia="Times New Roman" w:hAnsi="Arial" w:cs="Arial"/>
          <w:b/>
          <w:color w:val="000000" w:themeColor="text1"/>
          <w:sz w:val="20"/>
          <w:szCs w:val="20"/>
          <w:lang w:eastAsia="en-GB"/>
        </w:rPr>
        <w:t>before</w:t>
      </w:r>
      <w:r w:rsidRPr="001D7643">
        <w:rPr>
          <w:rFonts w:ascii="Arial" w:eastAsia="Times New Roman" w:hAnsi="Arial" w:cs="Arial"/>
          <w:color w:val="000000" w:themeColor="text1"/>
          <w:sz w:val="20"/>
          <w:szCs w:val="20"/>
          <w:lang w:eastAsia="en-GB"/>
        </w:rPr>
        <w:t xml:space="preserve"> the parsing of the </w:t>
      </w:r>
      <w:r w:rsidR="00BE45E1" w:rsidRPr="001D7643">
        <w:rPr>
          <w:rFonts w:ascii="Arial" w:eastAsia="Times New Roman" w:hAnsi="Arial" w:cs="Arial"/>
          <w:color w:val="000000" w:themeColor="text1"/>
          <w:sz w:val="20"/>
          <w:szCs w:val="20"/>
          <w:lang w:eastAsia="en-GB"/>
        </w:rPr>
        <w:t>group</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That is, if an expression is used to provide the value of a property (such as dfdl</w:t>
      </w:r>
      <w:proofErr w:type="gramStart"/>
      <w:r w:rsidRPr="001D7643">
        <w:rPr>
          <w:rFonts w:ascii="Arial" w:eastAsia="Times New Roman" w:hAnsi="Arial" w:cs="Arial"/>
          <w:color w:val="000000" w:themeColor="text1"/>
          <w:sz w:val="20"/>
          <w:szCs w:val="20"/>
          <w:lang w:eastAsia="en-GB"/>
        </w:rPr>
        <w:t>:terminator</w:t>
      </w:r>
      <w:proofErr w:type="gramEnd"/>
      <w:r w:rsidRPr="001D7643">
        <w:rPr>
          <w:rFonts w:ascii="Arial" w:eastAsia="Times New Roman" w:hAnsi="Arial" w:cs="Arial"/>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Sections </w:t>
      </w:r>
      <w:r w:rsidR="005042BC" w:rsidRPr="001D7643">
        <w:rPr>
          <w:rFonts w:ascii="Arial" w:eastAsia="Times New Roman" w:hAnsi="Arial" w:cs="Arial"/>
          <w:i/>
          <w:color w:val="000000" w:themeColor="text1"/>
          <w:sz w:val="20"/>
          <w:szCs w:val="20"/>
          <w:lang w:eastAsia="en-GB"/>
        </w:rPr>
        <w:t>9, 13.15 and others.</w:t>
      </w:r>
      <w:r w:rsidR="005042BC" w:rsidRPr="001D7643">
        <w:rPr>
          <w:rFonts w:ascii="Arial" w:eastAsia="Times New Roman" w:hAnsi="Arial" w:cs="Arial"/>
          <w:color w:val="000000" w:themeColor="text1"/>
          <w:sz w:val="20"/>
          <w:szCs w:val="20"/>
          <w:lang w:eastAsia="en-GB"/>
        </w:rPr>
        <w:t xml:space="preserve">  </w:t>
      </w:r>
      <w:proofErr w:type="gramStart"/>
      <w:r w:rsidR="005042BC" w:rsidRPr="001D7643">
        <w:rPr>
          <w:rFonts w:ascii="Arial" w:eastAsia="Times New Roman" w:hAnsi="Arial" w:cs="Arial"/>
          <w:color w:val="000000" w:themeColor="text1"/>
          <w:sz w:val="20"/>
          <w:szCs w:val="20"/>
          <w:lang w:eastAsia="en-GB"/>
        </w:rPr>
        <w:t>Empty, Missing and Defaults.</w:t>
      </w:r>
      <w:proofErr w:type="gramEnd"/>
    </w:p>
    <w:p w:rsidR="00BC71A1" w:rsidRPr="001D7643" w:rsidRDefault="00BC71A1" w:rsidP="002E1313">
      <w:pPr>
        <w:rPr>
          <w:rFonts w:ascii="Arial" w:hAnsi="Arial" w:cs="Arial"/>
          <w:color w:val="000000" w:themeColor="text1"/>
          <w:sz w:val="20"/>
          <w:szCs w:val="20"/>
          <w:lang w:eastAsia="en-GB"/>
        </w:rPr>
      </w:pPr>
    </w:p>
    <w:p w:rsidR="00397071"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As </w:t>
      </w:r>
      <w:r w:rsidR="00BE7AAD" w:rsidRPr="001D7643">
        <w:rPr>
          <w:rFonts w:ascii="Arial" w:hAnsi="Arial" w:cs="Arial"/>
          <w:color w:val="000000" w:themeColor="text1"/>
          <w:sz w:val="20"/>
          <w:szCs w:val="20"/>
        </w:rPr>
        <w:t>originally</w:t>
      </w:r>
      <w:r w:rsidRPr="001D7643">
        <w:rPr>
          <w:rFonts w:ascii="Arial" w:hAnsi="Arial" w:cs="Arial"/>
          <w:color w:val="000000" w:themeColor="text1"/>
          <w:sz w:val="20"/>
          <w:szCs w:val="20"/>
        </w:rPr>
        <w:t xml:space="preserve"> specified, default values are used as follows. During unparsing, a</w:t>
      </w:r>
      <w:r w:rsidR="00397071" w:rsidRPr="001D7643">
        <w:rPr>
          <w:rFonts w:ascii="Arial" w:hAnsi="Arial" w:cs="Arial"/>
          <w:color w:val="000000" w:themeColor="text1"/>
          <w:sz w:val="20"/>
          <w:szCs w:val="20"/>
        </w:rPr>
        <w:t>n</w:t>
      </w:r>
      <w:r w:rsidRPr="001D7643">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1D7643" w:rsidRDefault="00397071" w:rsidP="00C96A12">
      <w:pPr>
        <w:autoSpaceDE w:val="0"/>
        <w:rPr>
          <w:rFonts w:ascii="Arial" w:hAnsi="Arial" w:cs="Arial"/>
          <w:color w:val="000000" w:themeColor="text1"/>
          <w:sz w:val="20"/>
          <w:szCs w:val="20"/>
        </w:rPr>
      </w:pPr>
    </w:p>
    <w:p w:rsidR="00C96A12"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The </w:t>
      </w:r>
      <w:r w:rsidR="00C96A12" w:rsidRPr="001D7643">
        <w:rPr>
          <w:rFonts w:ascii="Arial" w:hAnsi="Arial" w:cs="Arial"/>
          <w:color w:val="000000" w:themeColor="text1"/>
          <w:sz w:val="20"/>
          <w:szCs w:val="20"/>
        </w:rPr>
        <w:t xml:space="preserve">parsing </w:t>
      </w:r>
      <w:r w:rsidRPr="001D7643">
        <w:rPr>
          <w:rFonts w:ascii="Arial" w:hAnsi="Arial" w:cs="Arial"/>
          <w:color w:val="000000" w:themeColor="text1"/>
          <w:sz w:val="20"/>
          <w:szCs w:val="20"/>
        </w:rPr>
        <w:t xml:space="preserve">behaviour has the effect of making an invalid data stream </w:t>
      </w:r>
      <w:r w:rsidR="00C96A12" w:rsidRPr="001D7643">
        <w:rPr>
          <w:rFonts w:ascii="Arial" w:hAnsi="Arial" w:cs="Arial"/>
          <w:color w:val="000000" w:themeColor="text1"/>
          <w:sz w:val="20"/>
          <w:szCs w:val="20"/>
        </w:rPr>
        <w:t xml:space="preserve">valid. </w:t>
      </w:r>
      <w:r w:rsidR="00FA5B7D" w:rsidRPr="001D7643">
        <w:rPr>
          <w:rFonts w:ascii="Arial" w:hAnsi="Arial" w:cs="Arial"/>
          <w:color w:val="000000" w:themeColor="text1"/>
          <w:sz w:val="20"/>
          <w:szCs w:val="20"/>
        </w:rPr>
        <w:t xml:space="preserve">This is not actually </w:t>
      </w:r>
      <w:r w:rsidRPr="001D7643">
        <w:rPr>
          <w:rFonts w:ascii="Arial" w:hAnsi="Arial" w:cs="Arial"/>
          <w:color w:val="000000" w:themeColor="text1"/>
          <w:sz w:val="20"/>
          <w:szCs w:val="20"/>
        </w:rPr>
        <w:t xml:space="preserve">a good idea. </w:t>
      </w:r>
      <w:r w:rsidR="00C96A12" w:rsidRPr="001D7643">
        <w:rPr>
          <w:rFonts w:ascii="Arial" w:hAnsi="Arial" w:cs="Arial"/>
          <w:color w:val="000000" w:themeColor="text1"/>
          <w:sz w:val="20"/>
          <w:szCs w:val="20"/>
        </w:rPr>
        <w:t xml:space="preserve">Why </w:t>
      </w:r>
      <w:r w:rsidRPr="001D7643">
        <w:rPr>
          <w:rFonts w:ascii="Arial" w:hAnsi="Arial" w:cs="Arial"/>
          <w:color w:val="000000" w:themeColor="text1"/>
          <w:sz w:val="20"/>
          <w:szCs w:val="20"/>
        </w:rPr>
        <w:t xml:space="preserve">is DFDL </w:t>
      </w:r>
      <w:r w:rsidR="00C96A12" w:rsidRPr="001D7643">
        <w:rPr>
          <w:rFonts w:ascii="Arial" w:hAnsi="Arial" w:cs="Arial"/>
          <w:color w:val="000000" w:themeColor="text1"/>
          <w:sz w:val="20"/>
          <w:szCs w:val="20"/>
        </w:rPr>
        <w:t xml:space="preserve">trying to handle missing required occurrences in a data stream? If an occurrence </w:t>
      </w:r>
      <w:r w:rsidRPr="001D7643">
        <w:rPr>
          <w:rFonts w:ascii="Arial" w:hAnsi="Arial" w:cs="Arial"/>
          <w:color w:val="000000" w:themeColor="text1"/>
          <w:sz w:val="20"/>
          <w:szCs w:val="20"/>
        </w:rPr>
        <w:t>may</w:t>
      </w:r>
      <w:r w:rsidR="00C96A12" w:rsidRPr="001D7643">
        <w:rPr>
          <w:rFonts w:ascii="Arial" w:hAnsi="Arial" w:cs="Arial"/>
          <w:color w:val="000000" w:themeColor="text1"/>
          <w:sz w:val="20"/>
          <w:szCs w:val="20"/>
        </w:rPr>
        <w:t xml:space="preserve"> be missing from the data stream, </w:t>
      </w:r>
      <w:r w:rsidRPr="001D7643">
        <w:rPr>
          <w:rFonts w:ascii="Arial" w:hAnsi="Arial" w:cs="Arial"/>
          <w:color w:val="000000" w:themeColor="text1"/>
          <w:sz w:val="20"/>
          <w:szCs w:val="20"/>
        </w:rPr>
        <w:t xml:space="preserve">it </w:t>
      </w:r>
      <w:r w:rsidR="00C96A12" w:rsidRPr="001D7643">
        <w:rPr>
          <w:rFonts w:ascii="Arial" w:hAnsi="Arial" w:cs="Arial"/>
          <w:color w:val="000000" w:themeColor="text1"/>
          <w:sz w:val="20"/>
          <w:szCs w:val="20"/>
        </w:rPr>
        <w:t>should be modelled as optional</w:t>
      </w:r>
      <w:r w:rsidRPr="001D7643">
        <w:rPr>
          <w:rFonts w:ascii="Arial" w:hAnsi="Arial" w:cs="Arial"/>
          <w:color w:val="000000" w:themeColor="text1"/>
          <w:sz w:val="20"/>
          <w:szCs w:val="20"/>
        </w:rPr>
        <w:t>. Further this is not how XML Schema uses</w:t>
      </w:r>
      <w:r w:rsidR="00C96A12"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default values for elements.</w:t>
      </w:r>
    </w:p>
    <w:p w:rsidR="00C96A12" w:rsidRPr="001D7643" w:rsidRDefault="00C96A12" w:rsidP="00C96A12">
      <w:pPr>
        <w:rPr>
          <w:rFonts w:ascii="Arial" w:hAnsi="Arial" w:cs="Arial"/>
          <w:color w:val="000000" w:themeColor="text1"/>
        </w:rPr>
      </w:pPr>
    </w:p>
    <w:p w:rsidR="00C96A12"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For elements, XML Schema uses defaults to fill in values for occurrences that are </w:t>
      </w:r>
      <w:r w:rsidRPr="001D7643">
        <w:rPr>
          <w:rFonts w:ascii="Arial" w:hAnsi="Arial" w:cs="Arial"/>
          <w:i/>
          <w:color w:val="000000" w:themeColor="text1"/>
          <w:sz w:val="20"/>
          <w:szCs w:val="20"/>
        </w:rPr>
        <w:t>present but have empty content</w:t>
      </w:r>
      <w:r w:rsidRPr="001D7643">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1D7643" w:rsidRDefault="00397071" w:rsidP="00C96A12">
      <w:pPr>
        <w:autoSpaceDE w:val="0"/>
        <w:rPr>
          <w:rFonts w:ascii="Arial" w:hAnsi="Arial" w:cs="Arial"/>
          <w:color w:val="000000" w:themeColor="text1"/>
          <w:sz w:val="20"/>
          <w:szCs w:val="20"/>
        </w:rPr>
      </w:pPr>
    </w:p>
    <w:p w:rsidR="00FC6B31"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Accordingly, formal definitions for </w:t>
      </w:r>
      <w:r w:rsidRPr="001D7643">
        <w:rPr>
          <w:rFonts w:ascii="Arial" w:hAnsi="Arial" w:cs="Arial"/>
          <w:i/>
          <w:color w:val="000000" w:themeColor="text1"/>
          <w:sz w:val="20"/>
          <w:szCs w:val="20"/>
        </w:rPr>
        <w:t>nil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empty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normal representation</w:t>
      </w:r>
      <w:r w:rsidRPr="001D7643">
        <w:rPr>
          <w:rFonts w:ascii="Arial" w:hAnsi="Arial" w:cs="Arial"/>
          <w:color w:val="000000" w:themeColor="text1"/>
          <w:sz w:val="20"/>
          <w:szCs w:val="20"/>
        </w:rPr>
        <w:t>,</w:t>
      </w:r>
      <w:r w:rsidR="00AA3693" w:rsidRPr="001D7643">
        <w:rPr>
          <w:rFonts w:ascii="Arial" w:hAnsi="Arial" w:cs="Arial"/>
          <w:color w:val="000000" w:themeColor="text1"/>
          <w:sz w:val="20"/>
          <w:szCs w:val="20"/>
        </w:rPr>
        <w:t xml:space="preserve"> and</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absent representation</w:t>
      </w:r>
      <w:r w:rsidRPr="001D7643">
        <w:rPr>
          <w:rFonts w:ascii="Arial" w:hAnsi="Arial" w:cs="Arial"/>
          <w:color w:val="000000" w:themeColor="text1"/>
          <w:sz w:val="20"/>
          <w:szCs w:val="20"/>
        </w:rPr>
        <w:t xml:space="preserve"> are added to the specification, along with the rules that the parser must use to establish these representations</w:t>
      </w:r>
      <w:r w:rsidR="00AA3693" w:rsidRPr="001D7643">
        <w:rPr>
          <w:rFonts w:ascii="Arial" w:hAnsi="Arial" w:cs="Arial"/>
          <w:color w:val="000000" w:themeColor="text1"/>
          <w:sz w:val="20"/>
          <w:szCs w:val="20"/>
        </w:rPr>
        <w:t xml:space="preserve">. This is reflected into the </w:t>
      </w:r>
      <w:r w:rsidRPr="001D7643">
        <w:rPr>
          <w:rFonts w:ascii="Arial" w:hAnsi="Arial" w:cs="Arial"/>
          <w:color w:val="000000" w:themeColor="text1"/>
          <w:sz w:val="20"/>
          <w:szCs w:val="20"/>
        </w:rPr>
        <w:lastRenderedPageBreak/>
        <w:t xml:space="preserve">grammar. The concept of </w:t>
      </w:r>
      <w:r w:rsidRPr="001D7643">
        <w:rPr>
          <w:rFonts w:ascii="Arial" w:hAnsi="Arial" w:cs="Arial"/>
          <w:i/>
          <w:color w:val="000000" w:themeColor="text1"/>
          <w:sz w:val="20"/>
          <w:szCs w:val="20"/>
        </w:rPr>
        <w:t>missing</w:t>
      </w:r>
      <w:r w:rsidRPr="001D7643">
        <w:rPr>
          <w:rFonts w:ascii="Arial" w:hAnsi="Arial" w:cs="Arial"/>
          <w:color w:val="000000" w:themeColor="text1"/>
          <w:sz w:val="20"/>
          <w:szCs w:val="20"/>
        </w:rPr>
        <w:t xml:space="preserve"> from the data stream is redefined. </w:t>
      </w:r>
      <w:r w:rsidR="00AA3693" w:rsidRPr="001D7643">
        <w:rPr>
          <w:rFonts w:ascii="Arial" w:hAnsi="Arial" w:cs="Arial"/>
          <w:color w:val="000000" w:themeColor="text1"/>
          <w:sz w:val="20"/>
          <w:szCs w:val="20"/>
        </w:rPr>
        <w:t xml:space="preserve">When and how default values are applied when parsing and unparsing </w:t>
      </w:r>
      <w:proofErr w:type="gramStart"/>
      <w:r w:rsidR="00AA3693" w:rsidRPr="001D7643">
        <w:rPr>
          <w:rFonts w:ascii="Arial" w:hAnsi="Arial" w:cs="Arial"/>
          <w:color w:val="000000" w:themeColor="text1"/>
          <w:sz w:val="20"/>
          <w:szCs w:val="20"/>
        </w:rPr>
        <w:t>are</w:t>
      </w:r>
      <w:proofErr w:type="gramEnd"/>
      <w:r w:rsidR="00AA3693" w:rsidRPr="001D7643">
        <w:rPr>
          <w:rFonts w:ascii="Arial" w:hAnsi="Arial" w:cs="Arial"/>
          <w:color w:val="000000" w:themeColor="text1"/>
          <w:sz w:val="20"/>
          <w:szCs w:val="20"/>
        </w:rPr>
        <w:t xml:space="preserve"> provided. </w:t>
      </w:r>
    </w:p>
    <w:p w:rsidR="00FC6B31" w:rsidRPr="001D7643" w:rsidRDefault="00FC6B31" w:rsidP="00C96A12">
      <w:pPr>
        <w:autoSpaceDE w:val="0"/>
        <w:rPr>
          <w:rFonts w:ascii="Arial" w:hAnsi="Arial" w:cs="Arial"/>
          <w:color w:val="000000" w:themeColor="text1"/>
          <w:sz w:val="20"/>
          <w:szCs w:val="20"/>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AA3693" w:rsidRPr="001D7643" w:rsidRDefault="00AA3693" w:rsidP="00C96A12">
      <w:pPr>
        <w:autoSpaceDE w:val="0"/>
        <w:rPr>
          <w:rFonts w:ascii="Arial" w:hAnsi="Arial" w:cs="Arial"/>
          <w:color w:val="000000" w:themeColor="text1"/>
          <w:sz w:val="20"/>
          <w:szCs w:val="20"/>
        </w:rPr>
      </w:pPr>
    </w:p>
    <w:p w:rsidR="005042BC" w:rsidRPr="001D7643" w:rsidRDefault="005042BC" w:rsidP="002E1313">
      <w:pPr>
        <w:rPr>
          <w:rFonts w:ascii="Arial" w:hAnsi="Arial" w:cs="Arial"/>
          <w:color w:val="000000" w:themeColor="text1"/>
          <w:sz w:val="20"/>
          <w:szCs w:val="20"/>
          <w:lang w:eastAsia="en-GB"/>
        </w:rPr>
      </w:pPr>
    </w:p>
    <w:p w:rsidR="00B43DCB" w:rsidRPr="001D7643" w:rsidRDefault="006507C7" w:rsidP="002E1313">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3.27</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13.6</w:t>
      </w:r>
      <w:r w:rsidRPr="001D7643">
        <w:rPr>
          <w:rFonts w:ascii="Arial" w:hAnsi="Arial" w:cs="Arial"/>
          <w:color w:val="000000" w:themeColor="text1"/>
          <w:sz w:val="20"/>
          <w:szCs w:val="20"/>
          <w:lang w:eastAsia="en-GB"/>
        </w:rPr>
        <w:t xml:space="preserve">. </w:t>
      </w:r>
      <w:proofErr w:type="gramStart"/>
      <w:r w:rsidRPr="001D7643">
        <w:rPr>
          <w:rFonts w:ascii="Arial" w:hAnsi="Arial" w:cs="Arial"/>
          <w:color w:val="000000" w:themeColor="text1"/>
          <w:sz w:val="20"/>
          <w:szCs w:val="20"/>
          <w:lang w:eastAsia="en-GB"/>
        </w:rPr>
        <w:t>Text number rounding.</w:t>
      </w:r>
      <w:proofErr w:type="gramEnd"/>
    </w:p>
    <w:p w:rsidR="006507C7" w:rsidRPr="001D7643" w:rsidRDefault="006507C7" w:rsidP="002E1313">
      <w:pPr>
        <w:rPr>
          <w:rFonts w:ascii="Arial" w:hAnsi="Arial" w:cs="Arial"/>
          <w:color w:val="000000" w:themeColor="text1"/>
          <w:sz w:val="20"/>
          <w:szCs w:val="20"/>
          <w:lang w:eastAsia="en-GB"/>
        </w:rPr>
      </w:pP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is controlled during unparsing.</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‘pattern',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1D7643">
              <w:rPr>
                <w:rFonts w:ascii="Arial" w:eastAsia="Times New Roman" w:hAnsi="Arial" w:cs="Arial"/>
                <w:color w:val="000000" w:themeColor="text1"/>
                <w:sz w:val="20"/>
                <w:szCs w:val="20"/>
                <w:lang w:eastAsia="en-GB"/>
              </w:rPr>
              <w:t>:textNumberPattern</w:t>
            </w:r>
            <w:proofErr w:type="gramEnd"/>
            <w:r w:rsidRPr="001D7643">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'explicit' then the rounding increment is specified by the dfdl</w:t>
            </w:r>
            <w:proofErr w:type="gramStart"/>
            <w:r w:rsidRPr="001D7643">
              <w:rPr>
                <w:rFonts w:ascii="Arial" w:eastAsia="Times New Roman" w:hAnsi="Arial" w:cs="Arial"/>
                <w:color w:val="000000" w:themeColor="text1"/>
                <w:sz w:val="20"/>
                <w:szCs w:val="20"/>
                <w:lang w:eastAsia="en-GB"/>
              </w:rPr>
              <w:t>:textNumberRoundingIncrement</w:t>
            </w:r>
            <w:proofErr w:type="gramEnd"/>
            <w:r w:rsidRPr="001D7643">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1D7643">
              <w:rPr>
                <w:rFonts w:ascii="Arial" w:eastAsia="Times New Roman" w:hAnsi="Arial" w:cs="Arial"/>
                <w:color w:val="000000" w:themeColor="text1"/>
                <w:sz w:val="20"/>
                <w:szCs w:val="20"/>
                <w:lang w:eastAsia="en-GB"/>
              </w:rPr>
              <w:t>:textRoundingMode</w:t>
            </w:r>
            <w:proofErr w:type="gramEnd"/>
            <w:r w:rsidRPr="001D7643">
              <w:rPr>
                <w:rFonts w:ascii="Arial" w:eastAsia="Times New Roman" w:hAnsi="Arial" w:cs="Arial"/>
                <w:color w:val="000000" w:themeColor="text1"/>
                <w:sz w:val="20"/>
                <w:szCs w:val="20"/>
                <w:lang w:eastAsia="en-GB"/>
              </w:rPr>
              <w:t xml:space="preserve"> property.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1D7643">
              <w:rPr>
                <w:rFonts w:ascii="Arial" w:eastAsia="Times New Roman" w:hAnsi="Arial" w:cs="Arial"/>
                <w:color w:val="000000" w:themeColor="text1"/>
                <w:sz w:val="20"/>
                <w:szCs w:val="20"/>
                <w:lang w:eastAsia="en-GB"/>
              </w:rPr>
              <w:t>:textNumberRoundingMode</w:t>
            </w:r>
            <w:proofErr w:type="gramEnd"/>
            <w:r w:rsidRPr="001D7643">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1D7643">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occurs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To switch off rounding, use 'roundUnnecessary'.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Double</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the rounding increment to use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A negative value is a schema definition error.</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bl>
    <w:p w:rsidR="006507C7" w:rsidRPr="001D7643" w:rsidRDefault="006507C7" w:rsidP="002E1313">
      <w:pPr>
        <w:rPr>
          <w:rFonts w:ascii="Arial" w:hAnsi="Arial" w:cs="Arial"/>
          <w:color w:val="000000" w:themeColor="text1"/>
          <w:sz w:val="20"/>
          <w:szCs w:val="20"/>
          <w:lang w:eastAsia="en-GB"/>
        </w:rPr>
      </w:pPr>
    </w:p>
    <w:p w:rsidR="00240DC5" w:rsidRPr="001D7643" w:rsidRDefault="00240DC5" w:rsidP="002E1313">
      <w:pPr>
        <w:rPr>
          <w:rFonts w:ascii="Arial" w:eastAsia="Times New Roman" w:hAnsi="Arial" w:cs="Arial"/>
          <w:color w:val="000000" w:themeColor="text1"/>
          <w:sz w:val="20"/>
          <w:szCs w:val="20"/>
          <w:lang w:eastAsia="en-GB"/>
        </w:rPr>
      </w:pPr>
    </w:p>
    <w:p w:rsidR="008C038F" w:rsidRPr="001D7643" w:rsidRDefault="008C038F" w:rsidP="002E1313">
      <w:pPr>
        <w:rPr>
          <w:rFonts w:ascii="Arial" w:eastAsia="Times New Roman" w:hAnsi="Arial" w:cs="Arial"/>
          <w:b/>
          <w:color w:val="000000" w:themeColor="text1"/>
          <w:sz w:val="20"/>
          <w:szCs w:val="20"/>
          <w:lang w:eastAsia="en-GB"/>
        </w:rPr>
      </w:pPr>
    </w:p>
    <w:p w:rsidR="00D12A40" w:rsidRPr="001D7643" w:rsidRDefault="00D12A40" w:rsidP="002E1313">
      <w:pPr>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14.3</w:t>
      </w:r>
      <w:r w:rsidRPr="001D7643">
        <w:rPr>
          <w:rFonts w:ascii="Arial" w:eastAsia="Times New Roman" w:hAnsi="Arial" w:cs="Arial"/>
          <w:color w:val="000000" w:themeColor="text1"/>
          <w:sz w:val="20"/>
          <w:szCs w:val="20"/>
          <w:lang w:eastAsia="en-GB"/>
        </w:rPr>
        <w:t>. Unordered sequence groups.</w:t>
      </w:r>
    </w:p>
    <w:p w:rsidR="00D12A40" w:rsidRPr="001D7643" w:rsidRDefault="00D12A40" w:rsidP="002E1313">
      <w:pPr>
        <w:rPr>
          <w:rFonts w:ascii="Arial" w:eastAsia="Times New Roman" w:hAnsi="Arial" w:cs="Arial"/>
          <w:color w:val="000000" w:themeColor="text1"/>
          <w:sz w:val="20"/>
          <w:szCs w:val="20"/>
          <w:lang w:eastAsia="en-GB"/>
        </w:rPr>
      </w:pPr>
    </w:p>
    <w:p w:rsidR="00E0587C" w:rsidRPr="001D7643" w:rsidRDefault="00E0587C"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56 (</w:t>
      </w:r>
      <w:hyperlink r:id="rId27" w:history="1">
        <w:r w:rsidR="0076429E" w:rsidRPr="001D7643">
          <w:rPr>
            <w:rStyle w:val="Hyperlink"/>
            <w:rFonts w:ascii="Arial" w:hAnsi="Arial" w:cs="Arial"/>
            <w:i/>
            <w:sz w:val="20"/>
            <w:szCs w:val="20"/>
          </w:rPr>
          <w:t>http://redmine.ogf.org/boards/15/topics/56</w:t>
        </w:r>
      </w:hyperlink>
      <w:r w:rsidRPr="001D7643">
        <w:rPr>
          <w:rFonts w:ascii="Arial" w:hAnsi="Arial" w:cs="Arial"/>
          <w:i/>
          <w:color w:val="000000" w:themeColor="text1"/>
          <w:sz w:val="20"/>
          <w:szCs w:val="20"/>
        </w:rPr>
        <w:t>)</w:t>
      </w:r>
      <w:r w:rsidR="0076429E" w:rsidRPr="001D7643">
        <w:rPr>
          <w:rFonts w:ascii="Arial" w:hAnsi="Arial" w:cs="Arial"/>
          <w:i/>
          <w:color w:val="000000" w:themeColor="text1"/>
          <w:sz w:val="20"/>
          <w:szCs w:val="20"/>
        </w:rPr>
        <w:t>, to replace all occurrences of ‘unordered group’ by ‘unordered sequence’.</w:t>
      </w:r>
    </w:p>
    <w:p w:rsidR="00E0587C" w:rsidRPr="001D7643" w:rsidRDefault="00E0587C"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E21079" w:rsidRPr="001D7643" w:rsidRDefault="00E21079"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244 (</w:t>
      </w:r>
      <w:hyperlink r:id="rId28" w:history="1">
        <w:r w:rsidR="00132A5D" w:rsidRPr="001D7643">
          <w:rPr>
            <w:rStyle w:val="Hyperlink"/>
            <w:rFonts w:ascii="Arial" w:hAnsi="Arial" w:cs="Arial"/>
            <w:i/>
            <w:sz w:val="20"/>
            <w:szCs w:val="20"/>
          </w:rPr>
          <w:t>http://redmine.ogf.org/boards/15/topics/244</w:t>
        </w:r>
      </w:hyperlink>
      <w:r w:rsidRPr="001D7643">
        <w:rPr>
          <w:rFonts w:ascii="Arial" w:hAnsi="Arial" w:cs="Arial"/>
          <w:i/>
          <w:color w:val="000000" w:themeColor="text1"/>
          <w:sz w:val="20"/>
          <w:szCs w:val="20"/>
        </w:rPr>
        <w:t>), to disallow empty unordered sequence</w:t>
      </w:r>
      <w:r w:rsidR="00132A5D" w:rsidRPr="001D7643">
        <w:rPr>
          <w:rFonts w:ascii="Arial" w:hAnsi="Arial" w:cs="Arial"/>
          <w:i/>
          <w:color w:val="000000" w:themeColor="text1"/>
          <w:sz w:val="20"/>
          <w:szCs w:val="20"/>
        </w:rPr>
        <w:t>s</w:t>
      </w:r>
      <w:r w:rsidRPr="001D7643">
        <w:rPr>
          <w:rFonts w:ascii="Arial" w:hAnsi="Arial" w:cs="Arial"/>
          <w:i/>
          <w:color w:val="000000" w:themeColor="text1"/>
          <w:sz w:val="20"/>
          <w:szCs w:val="20"/>
        </w:rPr>
        <w:t>.</w:t>
      </w:r>
    </w:p>
    <w:p w:rsidR="00E21079" w:rsidRPr="001D7643" w:rsidRDefault="00E2107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D12A40" w:rsidP="00D12A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w:t>
      </w:r>
      <w:r w:rsidR="004A26C1" w:rsidRPr="001D7643">
        <w:rPr>
          <w:rFonts w:ascii="Arial" w:eastAsia="Times New Roman" w:hAnsi="Arial" w:cs="Arial"/>
          <w:color w:val="000000" w:themeColor="text1"/>
          <w:sz w:val="20"/>
          <w:szCs w:val="20"/>
          <w:lang w:eastAsia="en-GB"/>
        </w:rPr>
        <w:t xml:space="preserve">place the </w:t>
      </w:r>
      <w:r w:rsidR="008C038F" w:rsidRPr="001D7643">
        <w:rPr>
          <w:rFonts w:ascii="Arial" w:eastAsia="Times New Roman" w:hAnsi="Arial" w:cs="Arial"/>
          <w:color w:val="000000" w:themeColor="text1"/>
          <w:sz w:val="20"/>
          <w:szCs w:val="20"/>
          <w:lang w:eastAsia="en-GB"/>
        </w:rPr>
        <w:t xml:space="preserve">wording in the </w:t>
      </w:r>
      <w:r w:rsidR="004A26C1" w:rsidRPr="001D7643">
        <w:rPr>
          <w:rFonts w:ascii="Arial" w:eastAsia="Times New Roman" w:hAnsi="Arial" w:cs="Arial"/>
          <w:color w:val="000000" w:themeColor="text1"/>
          <w:sz w:val="20"/>
          <w:szCs w:val="20"/>
          <w:lang w:eastAsia="en-GB"/>
        </w:rPr>
        <w:t>existing section with the following</w:t>
      </w:r>
      <w:r w:rsidR="008C038F" w:rsidRPr="001D7643">
        <w:rPr>
          <w:rFonts w:ascii="Arial" w:eastAsia="Times New Roman" w:hAnsi="Arial" w:cs="Arial"/>
          <w:color w:val="000000" w:themeColor="text1"/>
          <w:sz w:val="20"/>
          <w:szCs w:val="20"/>
          <w:lang w:eastAsia="en-GB"/>
        </w:rPr>
        <w:t>, which clarifies the restrictions on unordered s</w:t>
      </w:r>
      <w:r w:rsidR="00E0587C" w:rsidRPr="001D7643">
        <w:rPr>
          <w:rFonts w:ascii="Arial" w:eastAsia="Times New Roman" w:hAnsi="Arial" w:cs="Arial"/>
          <w:color w:val="000000" w:themeColor="text1"/>
          <w:sz w:val="20"/>
          <w:szCs w:val="20"/>
          <w:lang w:eastAsia="en-GB"/>
        </w:rPr>
        <w:t>equence groups</w:t>
      </w:r>
      <w:r w:rsidR="008C038F" w:rsidRPr="001D7643">
        <w:rPr>
          <w:rFonts w:ascii="Arial" w:eastAsia="Times New Roman" w:hAnsi="Arial" w:cs="Arial"/>
          <w:color w:val="000000" w:themeColor="text1"/>
          <w:sz w:val="20"/>
          <w:szCs w:val="20"/>
          <w:lang w:eastAsia="en-GB"/>
        </w:rPr>
        <w:t xml:space="preserve"> and corrects the conceptual rewrite to a repeating choice</w:t>
      </w:r>
      <w:r w:rsidR="004A26C1" w:rsidRPr="001D7643">
        <w:rPr>
          <w:rFonts w:ascii="Arial" w:eastAsia="Times New Roman" w:hAnsi="Arial" w:cs="Arial"/>
          <w:color w:val="000000" w:themeColor="text1"/>
          <w:sz w:val="20"/>
          <w:szCs w:val="20"/>
          <w:lang w:eastAsia="en-GB"/>
        </w:rPr>
        <w:t>:</w:t>
      </w:r>
    </w:p>
    <w:p w:rsidR="00E967D9" w:rsidRPr="001D7643" w:rsidRDefault="00E967D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547D06" w:rsidP="00E967D9">
      <w:pPr>
        <w:rPr>
          <w:rFonts w:ascii="Arial" w:hAnsi="Arial" w:cs="Arial"/>
          <w:sz w:val="20"/>
          <w:szCs w:val="20"/>
        </w:rPr>
      </w:pPr>
      <w:r w:rsidRPr="001D7643">
        <w:rPr>
          <w:rFonts w:ascii="Arial" w:eastAsia="Times New Roman" w:hAnsi="Arial" w:cs="Arial"/>
          <w:color w:val="000000" w:themeColor="text1"/>
          <w:sz w:val="20"/>
          <w:szCs w:val="20"/>
          <w:lang w:eastAsia="en-GB"/>
        </w:rPr>
        <w:t xml:space="preserve"> </w:t>
      </w:r>
      <w:r w:rsidR="004A26C1" w:rsidRPr="001D7643">
        <w:rPr>
          <w:rFonts w:ascii="Arial" w:hAnsi="Arial" w:cs="Arial"/>
          <w:sz w:val="20"/>
          <w:szCs w:val="20"/>
        </w:rPr>
        <w:t>14.3</w:t>
      </w:r>
      <w:r w:rsidR="004A26C1" w:rsidRPr="001D7643">
        <w:rPr>
          <w:rFonts w:ascii="Arial" w:hAnsi="Arial" w:cs="Arial"/>
          <w:sz w:val="20"/>
          <w:szCs w:val="20"/>
        </w:rPr>
        <w:tab/>
      </w:r>
      <w:bookmarkStart w:id="231" w:name="_Toc177399115"/>
      <w:bookmarkStart w:id="232" w:name="_Toc175057402"/>
      <w:bookmarkStart w:id="233" w:name="_Toc199516347"/>
      <w:bookmarkStart w:id="234" w:name="_Toc194984009"/>
      <w:bookmarkStart w:id="235" w:name="_Toc243112853"/>
      <w:bookmarkStart w:id="236" w:name="_Toc341102827"/>
      <w:r w:rsidR="004A26C1" w:rsidRPr="001D7643">
        <w:rPr>
          <w:rFonts w:ascii="Arial" w:hAnsi="Arial" w:cs="Arial"/>
          <w:sz w:val="20"/>
          <w:szCs w:val="20"/>
        </w:rPr>
        <w:t>Unordered Sequence Groups</w:t>
      </w:r>
      <w:bookmarkEnd w:id="231"/>
      <w:bookmarkEnd w:id="232"/>
      <w:bookmarkEnd w:id="233"/>
      <w:bookmarkEnd w:id="234"/>
      <w:bookmarkEnd w:id="235"/>
      <w:bookmarkEnd w:id="236"/>
    </w:p>
    <w:p w:rsidR="004A26C1" w:rsidRPr="001D7643" w:rsidRDefault="004A26C1" w:rsidP="004A26C1">
      <w:pPr>
        <w:pStyle w:val="nobreak"/>
        <w:rPr>
          <w:color w:val="000000"/>
          <w:szCs w:val="20"/>
        </w:rPr>
      </w:pPr>
      <w:r w:rsidRPr="001D7643">
        <w:rPr>
          <w:szCs w:val="20"/>
        </w:rPr>
        <w:t>The occurrences of members of a sequence group with dfdl</w:t>
      </w:r>
      <w:proofErr w:type="gramStart"/>
      <w:r w:rsidRPr="001D7643">
        <w:rPr>
          <w:szCs w:val="20"/>
        </w:rPr>
        <w:t>:sequenceKind</w:t>
      </w:r>
      <w:proofErr w:type="gramEnd"/>
      <w:r w:rsidRPr="001D7643">
        <w:rPr>
          <w:szCs w:val="20"/>
        </w:rPr>
        <w:t xml:space="preserve">=’unordered’ (hereafter referred to as an ‘unordered </w:t>
      </w:r>
      <w:r w:rsidR="00E0587C" w:rsidRPr="001D7643">
        <w:rPr>
          <w:szCs w:val="20"/>
        </w:rPr>
        <w:t>sequence</w:t>
      </w:r>
      <w:r w:rsidRPr="001D7643">
        <w:rPr>
          <w:szCs w:val="20"/>
        </w:rPr>
        <w:t xml:space="preserve">’) may appear in the data in any order. Occurrences of the same member do not have to be contiguous. </w:t>
      </w:r>
      <w:r w:rsidRPr="001D7643">
        <w:rPr>
          <w:color w:val="000000"/>
          <w:szCs w:val="20"/>
        </w:rPr>
        <w:t xml:space="preserve">In the infoset, sequence groups are always in schema order, so a DFDL processor must sort the members of an unordered </w:t>
      </w:r>
      <w:r w:rsidR="00E0587C" w:rsidRPr="001D7643">
        <w:rPr>
          <w:color w:val="000000"/>
          <w:szCs w:val="20"/>
        </w:rPr>
        <w:t>sequence</w:t>
      </w:r>
      <w:r w:rsidRPr="001D7643">
        <w:rPr>
          <w:color w:val="000000"/>
          <w:szCs w:val="20"/>
        </w:rPr>
        <w:t xml:space="preserve"> into schema order when parsing. When unparsing, the infoset must already be in schema order, and the members of the sequence will be output in schema order.</w:t>
      </w:r>
    </w:p>
    <w:p w:rsidR="004A26C1" w:rsidRPr="001D7643" w:rsidRDefault="004A26C1" w:rsidP="004A26C1">
      <w:pPr>
        <w:pStyle w:val="nobreak"/>
        <w:rPr>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14.3.1</w:t>
      </w:r>
      <w:r w:rsidR="004A26C1" w:rsidRPr="001D7643">
        <w:rPr>
          <w:rFonts w:ascii="Arial" w:hAnsi="Arial" w:cs="Arial"/>
          <w:sz w:val="20"/>
          <w:szCs w:val="20"/>
        </w:rPr>
        <w:tab/>
        <w:t xml:space="preserve">Restrictions for Unordered </w:t>
      </w:r>
      <w:r w:rsidR="00E0587C" w:rsidRPr="001D7643">
        <w:rPr>
          <w:rFonts w:ascii="Arial" w:hAnsi="Arial" w:cs="Arial"/>
          <w:sz w:val="20"/>
          <w:szCs w:val="20"/>
        </w:rPr>
        <w:t>Sequence</w:t>
      </w:r>
      <w:r w:rsidR="004A26C1" w:rsidRPr="001D7643">
        <w:rPr>
          <w:rFonts w:ascii="Arial" w:hAnsi="Arial" w:cs="Arial"/>
          <w:sz w:val="20"/>
          <w:szCs w:val="20"/>
        </w:rPr>
        <w:t>s</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any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not an element declaration or an element reference.</w:t>
      </w:r>
    </w:p>
    <w:p w:rsidR="004A26C1" w:rsidRPr="001D7643" w:rsidRDefault="004A26C1" w:rsidP="004A26C1">
      <w:pPr>
        <w:rPr>
          <w:rFonts w:ascii="Arial" w:hAnsi="Arial" w:cs="Arial"/>
          <w:color w:val="000000"/>
          <w:sz w:val="20"/>
          <w:szCs w:val="20"/>
        </w:rPr>
      </w:pPr>
      <w:r w:rsidRPr="001D7643">
        <w:rPr>
          <w:rFonts w:ascii="Arial" w:hAnsi="Arial" w:cs="Arial"/>
          <w:sz w:val="20"/>
          <w:szCs w:val="20"/>
        </w:rPr>
        <w:t xml:space="preserve">It is a schema definition error if a member of an unordered </w:t>
      </w:r>
      <w:r w:rsidR="00E0587C" w:rsidRPr="001D7643">
        <w:rPr>
          <w:rFonts w:ascii="Arial" w:hAnsi="Arial" w:cs="Arial"/>
          <w:sz w:val="20"/>
          <w:szCs w:val="20"/>
        </w:rPr>
        <w:t>sequence</w:t>
      </w:r>
      <w:r w:rsidRPr="001D7643">
        <w:rPr>
          <w:rFonts w:ascii="Arial" w:hAnsi="Arial" w:cs="Arial"/>
          <w:sz w:val="20"/>
          <w:szCs w:val="20"/>
        </w:rPr>
        <w:t xml:space="preserve"> is an optional element or an array element and its dfdl</w:t>
      </w:r>
      <w:proofErr w:type="gramStart"/>
      <w:r w:rsidRPr="001D7643">
        <w:rPr>
          <w:rFonts w:ascii="Arial" w:hAnsi="Arial" w:cs="Arial"/>
          <w:sz w:val="20"/>
          <w:szCs w:val="20"/>
        </w:rPr>
        <w:t>:occursCountKind</w:t>
      </w:r>
      <w:proofErr w:type="gramEnd"/>
      <w:r w:rsidRPr="001D7643">
        <w:rPr>
          <w:rFonts w:ascii="Arial" w:hAnsi="Arial" w:cs="Arial"/>
          <w:sz w:val="20"/>
          <w:szCs w:val="20"/>
        </w:rPr>
        <w:t xml:space="preserve"> property is not ‘parsed’</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two or more members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have the same name and the same namespace (see post-processing transformation below)</w:t>
      </w:r>
      <w:r w:rsidR="00E21079" w:rsidRPr="001D7643">
        <w:rPr>
          <w:rFonts w:ascii="Arial" w:hAnsi="Arial" w:cs="Arial"/>
          <w:color w:val="000000"/>
          <w:sz w:val="20"/>
          <w:szCs w:val="20"/>
        </w:rPr>
        <w:t>.</w:t>
      </w:r>
    </w:p>
    <w:p w:rsidR="00E21079" w:rsidRPr="001D7643" w:rsidRDefault="00E21079" w:rsidP="004A26C1">
      <w:pPr>
        <w:rPr>
          <w:rFonts w:ascii="Arial" w:hAnsi="Arial" w:cs="Arial"/>
          <w:color w:val="000000"/>
          <w:sz w:val="20"/>
          <w:szCs w:val="20"/>
        </w:rPr>
      </w:pPr>
      <w:r w:rsidRPr="001D7643">
        <w:rPr>
          <w:rFonts w:ascii="Arial" w:hAnsi="Arial" w:cs="Arial"/>
          <w:color w:val="000000"/>
          <w:sz w:val="20"/>
          <w:szCs w:val="20"/>
        </w:rPr>
        <w:t>It is a schema definition error if an unordered sequence has no members.</w:t>
      </w:r>
    </w:p>
    <w:p w:rsidR="004A26C1" w:rsidRPr="001D7643" w:rsidRDefault="004A26C1" w:rsidP="004A26C1">
      <w:pPr>
        <w:rPr>
          <w:rFonts w:ascii="Arial" w:hAnsi="Arial" w:cs="Arial"/>
          <w:b/>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14.3.2</w:t>
      </w:r>
      <w:r w:rsidR="004A26C1" w:rsidRPr="001D7643">
        <w:rPr>
          <w:rFonts w:ascii="Arial" w:hAnsi="Arial" w:cs="Arial"/>
          <w:sz w:val="20"/>
          <w:szCs w:val="20"/>
        </w:rPr>
        <w:tab/>
        <w:t xml:space="preserve">Parsing an Unordered </w:t>
      </w:r>
      <w:r w:rsidR="00E0587C" w:rsidRPr="001D7643">
        <w:rPr>
          <w:rFonts w:ascii="Arial" w:hAnsi="Arial" w:cs="Arial"/>
          <w:sz w:val="20"/>
          <w:szCs w:val="20"/>
        </w:rPr>
        <w:t>Sequence</w:t>
      </w:r>
    </w:p>
    <w:p w:rsidR="004A26C1" w:rsidRPr="001D7643" w:rsidRDefault="004A26C1" w:rsidP="004A26C1">
      <w:pPr>
        <w:pStyle w:val="nobreak"/>
        <w:rPr>
          <w:color w:val="000000"/>
          <w:szCs w:val="20"/>
        </w:rPr>
      </w:pPr>
      <w:r w:rsidRPr="001D7643">
        <w:rPr>
          <w:color w:val="000000"/>
          <w:szCs w:val="20"/>
        </w:rPr>
        <w:t xml:space="preserve">When parsing, the semantics of an unordered </w:t>
      </w:r>
      <w:r w:rsidR="00E0587C" w:rsidRPr="001D7643">
        <w:rPr>
          <w:color w:val="000000"/>
          <w:szCs w:val="20"/>
        </w:rPr>
        <w:t>sequence</w:t>
      </w:r>
      <w:r w:rsidRPr="001D7643">
        <w:rPr>
          <w:color w:val="000000"/>
          <w:szCs w:val="20"/>
        </w:rPr>
        <w:t xml:space="preserve"> are expressed by way of: </w:t>
      </w:r>
    </w:p>
    <w:p w:rsidR="004A26C1" w:rsidRPr="001D7643" w:rsidRDefault="004A26C1" w:rsidP="001D13ED">
      <w:pPr>
        <w:pStyle w:val="nobreak"/>
        <w:numPr>
          <w:ilvl w:val="0"/>
          <w:numId w:val="41"/>
        </w:numPr>
        <w:suppressAutoHyphens w:val="0"/>
        <w:spacing w:before="60" w:after="60"/>
        <w:rPr>
          <w:color w:val="000000"/>
          <w:szCs w:val="20"/>
        </w:rPr>
      </w:pPr>
      <w:r w:rsidRPr="001D7643">
        <w:rPr>
          <w:color w:val="000000"/>
          <w:szCs w:val="20"/>
        </w:rPr>
        <w:t xml:space="preserve">a source-to-source transformation of the sequence group definition, and </w:t>
      </w:r>
    </w:p>
    <w:p w:rsidR="004A26C1" w:rsidRPr="001D7643" w:rsidRDefault="004A26C1" w:rsidP="001D13ED">
      <w:pPr>
        <w:pStyle w:val="nobreak"/>
        <w:numPr>
          <w:ilvl w:val="0"/>
          <w:numId w:val="41"/>
        </w:numPr>
        <w:suppressAutoHyphens w:val="0"/>
        <w:spacing w:before="60" w:after="60"/>
        <w:rPr>
          <w:color w:val="000000"/>
          <w:szCs w:val="20"/>
        </w:rPr>
      </w:pPr>
      <w:proofErr w:type="gramStart"/>
      <w:r w:rsidRPr="001D7643">
        <w:rPr>
          <w:color w:val="000000"/>
          <w:szCs w:val="20"/>
        </w:rPr>
        <w:t>a</w:t>
      </w:r>
      <w:proofErr w:type="gramEnd"/>
      <w:r w:rsidRPr="001D7643">
        <w:rPr>
          <w:color w:val="000000"/>
          <w:szCs w:val="20"/>
        </w:rPr>
        <w:t xml:space="preserve"> post-processing transformation of the infoset . </w:t>
      </w:r>
    </w:p>
    <w:p w:rsidR="004A26C1" w:rsidRPr="001D7643" w:rsidRDefault="004A26C1" w:rsidP="004A26C1">
      <w:pPr>
        <w:pStyle w:val="nobreak"/>
        <w:rPr>
          <w:szCs w:val="20"/>
        </w:rPr>
      </w:pPr>
      <w:r w:rsidRPr="001D7643">
        <w:rPr>
          <w:color w:val="000000"/>
          <w:szCs w:val="20"/>
        </w:rPr>
        <w:t>An implementation may use any technique consistent with this semantic</w:t>
      </w:r>
      <w:r w:rsidRPr="001D7643">
        <w:rPr>
          <w:szCs w:val="20"/>
        </w:rPr>
        <w:t>.</w:t>
      </w:r>
    </w:p>
    <w:p w:rsidR="004A26C1" w:rsidRPr="001D7643" w:rsidRDefault="004A26C1" w:rsidP="004A26C1">
      <w:pPr>
        <w:rPr>
          <w:rFonts w:ascii="Arial" w:hAnsi="Arial" w:cs="Arial"/>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14.3.2.1  </w:t>
      </w:r>
      <w:r w:rsidR="004A26C1" w:rsidRPr="001D7643">
        <w:rPr>
          <w:rFonts w:ascii="Arial" w:hAnsi="Arial" w:cs="Arial"/>
          <w:sz w:val="20"/>
          <w:szCs w:val="20"/>
        </w:rPr>
        <w:t>Source</w:t>
      </w:r>
      <w:proofErr w:type="gramEnd"/>
      <w:r w:rsidR="004A26C1" w:rsidRPr="001D7643">
        <w:rPr>
          <w:rFonts w:ascii="Arial" w:hAnsi="Arial" w:cs="Arial"/>
          <w:sz w:val="20"/>
          <w:szCs w:val="20"/>
        </w:rPr>
        <w:t>-to-source Transformation</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source-to-source transformation turns the declaration of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into an ordered sequence group that contains a repeating choice. To ensure that the resulting schema is a valid DFDL schema, the choice group is wrapped in an array element. </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transformed as follows: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dfdl:sequenceKind property of the unordered</w:t>
      </w:r>
      <w:r w:rsidR="00E0587C" w:rsidRPr="001D7643">
        <w:rPr>
          <w:rFonts w:ascii="Arial" w:hAnsi="Arial" w:cs="Arial"/>
          <w:color w:val="000000"/>
          <w:sz w:val="20"/>
          <w:szCs w:val="20"/>
        </w:rPr>
        <w:t xml:space="preserve"> sequence</w:t>
      </w:r>
      <w:r w:rsidRPr="001D7643">
        <w:rPr>
          <w:rFonts w:ascii="Arial" w:hAnsi="Arial" w:cs="Arial"/>
          <w:color w:val="000000"/>
          <w:sz w:val="20"/>
          <w:szCs w:val="20"/>
        </w:rPr>
        <w:t xml:space="preserve"> is changed to “ordered”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content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is replaced by a complex element ( the ‘choice element’ )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minOccurs=”0”</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maxOccurs=”unbounded”</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dfd:lengthKind=”implicit”</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dfd:occursCountKind=”parsed”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content of the choice element’s complex type is a choice group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dfdl:choiceLengthKind=”implicit”</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lastRenderedPageBreak/>
        <w:t xml:space="preserve">The members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become the members of the choice group, with their declaration order preserved.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XSDL minOccurs and maxOccurs properties on each member of the choice group are both set to 1. </w:t>
      </w:r>
    </w:p>
    <w:p w:rsidR="004A26C1" w:rsidRPr="001D7643" w:rsidRDefault="004A26C1" w:rsidP="004A26C1">
      <w:pPr>
        <w:rPr>
          <w:rFonts w:ascii="Arial" w:hAnsi="Arial" w:cs="Arial"/>
          <w:sz w:val="20"/>
          <w:szCs w:val="20"/>
        </w:rPr>
      </w:pPr>
      <w:r w:rsidRPr="001D7643">
        <w:rPr>
          <w:rFonts w:ascii="Arial" w:hAnsi="Arial" w:cs="Arial"/>
          <w:sz w:val="20"/>
          <w:szCs w:val="20"/>
        </w:rPr>
        <w:t>Using the following example as an illustration:</w:t>
      </w:r>
    </w:p>
    <w:p w:rsidR="008C038F" w:rsidRPr="001D7643" w:rsidRDefault="008C038F" w:rsidP="004A26C1">
      <w:pPr>
        <w:rPr>
          <w:rFonts w:ascii="Arial" w:hAnsi="Arial" w:cs="Arial"/>
          <w:sz w:val="20"/>
          <w:szCs w:val="20"/>
        </w:rPr>
      </w:pPr>
    </w:p>
    <w:p w:rsidR="004A26C1" w:rsidRPr="001D7643" w:rsidRDefault="004A26C1" w:rsidP="004A26C1">
      <w:pPr>
        <w:pStyle w:val="XMLExcerpt"/>
        <w:rPr>
          <w:rFonts w:ascii="Arial" w:hAnsi="Arial" w:cs="Arial"/>
          <w:lang w:val="en-US"/>
        </w:rPr>
      </w:pPr>
      <w:r w:rsidRPr="001D7643">
        <w:rPr>
          <w:rFonts w:ascii="Arial" w:hAnsi="Arial" w:cs="Arial"/>
          <w:lang w:val="en-US"/>
        </w:rPr>
        <w:t>&lt;xs:sequence dfdl:sequenceKind="unordered</w:t>
      </w:r>
      <w:r w:rsidRPr="001D7643">
        <w:rPr>
          <w:rFonts w:ascii="Arial" w:hAnsi="Arial" w:cs="Arial"/>
          <w:color w:val="000000"/>
          <w:lang w:val="en-US"/>
        </w:rPr>
        <w:t>" dfdl:separator=","&gt;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name=”a” type="xs:string"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dfdl:initiator="A:"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name=”b” type="xs:int" minOccurs="0"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dfdl:initiator="B:"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name=”c” type="xs:string" minOccurs=”0” maxOccurs="10"</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dfdl:initiator="C:" /&gt;</w:t>
      </w:r>
    </w:p>
    <w:p w:rsidR="004A26C1" w:rsidRPr="001D7643" w:rsidRDefault="004A26C1" w:rsidP="004A26C1">
      <w:pPr>
        <w:pStyle w:val="XMLExcerpt"/>
        <w:rPr>
          <w:rFonts w:ascii="Arial" w:hAnsi="Arial" w:cs="Arial"/>
          <w:lang w:val="en-US"/>
        </w:rPr>
      </w:pPr>
      <w:r w:rsidRPr="001D7643">
        <w:rPr>
          <w:rFonts w:ascii="Arial" w:hAnsi="Arial" w:cs="Arial"/>
          <w:lang w:val="en-US"/>
        </w:rPr>
        <w:t>&lt;/xs:sequence&gt;</w:t>
      </w:r>
    </w:p>
    <w:p w:rsidR="004A26C1" w:rsidRPr="001D7643" w:rsidRDefault="004A26C1" w:rsidP="004A26C1">
      <w:pPr>
        <w:pStyle w:val="CodeBlock"/>
        <w:rPr>
          <w:rFonts w:ascii="Arial" w:hAnsi="Arial" w:cs="Arial"/>
          <w:sz w:val="20"/>
          <w:szCs w:val="20"/>
        </w:rPr>
      </w:pPr>
    </w:p>
    <w:p w:rsidR="004A26C1" w:rsidRPr="001D7643" w:rsidRDefault="004A26C1" w:rsidP="004A26C1">
      <w:pPr>
        <w:rPr>
          <w:rFonts w:ascii="Arial" w:hAnsi="Arial" w:cs="Arial"/>
          <w:sz w:val="20"/>
          <w:szCs w:val="20"/>
        </w:rPr>
      </w:pPr>
      <w:r w:rsidRPr="001D7643">
        <w:rPr>
          <w:rFonts w:ascii="Arial" w:hAnsi="Arial" w:cs="Arial"/>
          <w:sz w:val="20"/>
          <w:szCs w:val="20"/>
        </w:rPr>
        <w:t>The above unordered sequence group is conceptually rewritten into the following ordered sequence group:</w:t>
      </w:r>
    </w:p>
    <w:p w:rsidR="004A26C1" w:rsidRPr="001D7643" w:rsidRDefault="004A26C1" w:rsidP="004A26C1">
      <w:pPr>
        <w:pStyle w:val="CodeBlock"/>
        <w:rPr>
          <w:rFonts w:ascii="Arial" w:hAnsi="Arial" w:cs="Arial"/>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 dfdl:sequenceKind="ordered" dfdl:separator=","&gt;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name="choiceElement" minOccurs="0" maxOccurs="unbounded"</w:t>
      </w:r>
      <w:r w:rsidRPr="001D7643">
        <w:rPr>
          <w:rFonts w:ascii="Arial" w:hAnsi="Arial" w:cs="Arial"/>
          <w:color w:val="000000"/>
          <w:lang w:val="en-US"/>
        </w:rPr>
        <w:br/>
        <w:t xml:space="preserve">                    occursCountKind="parsed"&gt;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&lt;xs:complexType&gt;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 </w:t>
      </w:r>
      <w:r w:rsidRPr="001D7643">
        <w:rPr>
          <w:rFonts w:ascii="Arial" w:hAnsi="Arial" w:cs="Arial"/>
          <w:color w:val="000000"/>
        </w:rPr>
        <w:t>dfdl:choiceLengthKind="implicit"&gt;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dfdl:initiator="A:"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w:t>
      </w:r>
      <w:r w:rsidRPr="001D7643">
        <w:rPr>
          <w:rFonts w:ascii="Arial" w:hAnsi="Arial" w:cs="Arial"/>
          <w:color w:val="000000"/>
          <w:lang w:val="en-US"/>
        </w:rPr>
        <w:br/>
        <w:t xml:space="preserve">                             dfdl:initiator="B:"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w:t>
      </w:r>
      <w:r w:rsidRPr="001D7643">
        <w:rPr>
          <w:rFonts w:ascii="Arial" w:hAnsi="Arial" w:cs="Arial"/>
          <w:color w:val="000000"/>
          <w:lang w:val="en-US"/>
        </w:rPr>
        <w:br/>
        <w:t xml:space="preserve">                             dfdl:initiator="C:"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&lt;/xs:choice&gt;</w:t>
      </w:r>
    </w:p>
    <w:p w:rsidR="004A26C1" w:rsidRPr="001D7643" w:rsidRDefault="004A26C1" w:rsidP="004A26C1">
      <w:pPr>
        <w:pStyle w:val="XMLExcerpt"/>
        <w:rPr>
          <w:rFonts w:ascii="Arial" w:hAnsi="Arial" w:cs="Arial"/>
          <w:color w:val="000000"/>
        </w:rPr>
      </w:pPr>
      <w:r w:rsidRPr="001D7643">
        <w:rPr>
          <w:rFonts w:ascii="Arial" w:hAnsi="Arial" w:cs="Arial"/>
          <w:color w:val="000000"/>
          <w:lang w:val="en-US"/>
        </w:rPr>
        <w:t xml:space="preserve">    </w:t>
      </w:r>
      <w:r w:rsidRPr="001D7643">
        <w:rPr>
          <w:rFonts w:ascii="Arial" w:hAnsi="Arial" w:cs="Arial"/>
          <w:color w:val="000000"/>
        </w:rPr>
        <w:t>&lt;/xs:complexType&gt;</w:t>
      </w:r>
    </w:p>
    <w:p w:rsidR="004A26C1" w:rsidRPr="001D7643" w:rsidRDefault="004A26C1" w:rsidP="004A26C1">
      <w:pPr>
        <w:pStyle w:val="XMLExcerpt"/>
        <w:rPr>
          <w:rFonts w:ascii="Arial" w:hAnsi="Arial" w:cs="Arial"/>
          <w:color w:val="000000"/>
        </w:rPr>
      </w:pPr>
      <w:r w:rsidRPr="001D7643">
        <w:rPr>
          <w:rFonts w:ascii="Arial" w:hAnsi="Arial" w:cs="Arial"/>
          <w:color w:val="000000"/>
        </w:rPr>
        <w:t xml:space="preserve">  &lt;/xs:element&gt;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lang w:val="en-US"/>
        </w:rPr>
      </w:pPr>
    </w:p>
    <w:p w:rsidR="008C038F" w:rsidRPr="001D7643" w:rsidRDefault="008C038F" w:rsidP="004A26C1">
      <w:pPr>
        <w:rPr>
          <w:rFonts w:ascii="Arial" w:hAnsi="Arial" w:cs="Arial"/>
          <w:sz w:val="20"/>
          <w:szCs w:val="20"/>
        </w:rPr>
      </w:pPr>
    </w:p>
    <w:p w:rsidR="008C038F" w:rsidRPr="001D7643" w:rsidRDefault="004A26C1" w:rsidP="004A26C1">
      <w:pPr>
        <w:rPr>
          <w:rFonts w:ascii="Arial" w:hAnsi="Arial" w:cs="Arial"/>
          <w:sz w:val="20"/>
          <w:szCs w:val="20"/>
        </w:rPr>
      </w:pPr>
      <w:r w:rsidRPr="001D7643">
        <w:rPr>
          <w:rFonts w:ascii="Arial" w:hAnsi="Arial" w:cs="Arial"/>
          <w:sz w:val="20"/>
          <w:szCs w:val="20"/>
        </w:rPr>
        <w:t xml:space="preserve">Processing then constructs </w:t>
      </w:r>
      <w:r w:rsidRPr="001D7643">
        <w:rPr>
          <w:rFonts w:ascii="Arial" w:hAnsi="Arial" w:cs="Arial"/>
          <w:color w:val="000000"/>
          <w:sz w:val="20"/>
          <w:szCs w:val="20"/>
        </w:rPr>
        <w:t>a temporary info set for this</w:t>
      </w:r>
      <w:r w:rsidRPr="001D7643">
        <w:rPr>
          <w:rFonts w:ascii="Arial" w:hAnsi="Arial" w:cs="Arial"/>
          <w:sz w:val="20"/>
          <w:szCs w:val="20"/>
        </w:rPr>
        <w:t xml:space="preserve"> ordered sequence group by parsing the data. </w:t>
      </w:r>
    </w:p>
    <w:p w:rsidR="008C038F" w:rsidRPr="001D7643" w:rsidRDefault="008C038F" w:rsidP="004A26C1">
      <w:pPr>
        <w:rPr>
          <w:rFonts w:ascii="Arial" w:hAnsi="Arial" w:cs="Arial"/>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1D7643" w:rsidRDefault="004A26C1" w:rsidP="004A26C1">
      <w:pPr>
        <w:rPr>
          <w:rFonts w:ascii="Arial" w:hAnsi="Arial" w:cs="Arial"/>
          <w:color w:val="000000"/>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14.3.2.2  </w:t>
      </w:r>
      <w:r w:rsidR="004A26C1" w:rsidRPr="001D7643">
        <w:rPr>
          <w:rFonts w:ascii="Arial" w:hAnsi="Arial" w:cs="Arial"/>
          <w:sz w:val="20"/>
          <w:szCs w:val="20"/>
        </w:rPr>
        <w:t>Post</w:t>
      </w:r>
      <w:proofErr w:type="gramEnd"/>
      <w:r w:rsidR="004A26C1" w:rsidRPr="001D7643">
        <w:rPr>
          <w:rFonts w:ascii="Arial" w:hAnsi="Arial" w:cs="Arial"/>
          <w:sz w:val="20"/>
          <w:szCs w:val="20"/>
        </w:rPr>
        <w:t>-processing Transformation</w:t>
      </w:r>
    </w:p>
    <w:p w:rsidR="004A26C1" w:rsidRPr="001D7643" w:rsidRDefault="004A26C1" w:rsidP="004A26C1">
      <w:pPr>
        <w:pStyle w:val="nobreak"/>
        <w:rPr>
          <w:szCs w:val="20"/>
          <w:lang w:val="en-GB"/>
        </w:rPr>
      </w:pPr>
      <w:r w:rsidRPr="001D7643">
        <w:rPr>
          <w:szCs w:val="20"/>
          <w:lang w:val="en-GB"/>
        </w:rPr>
        <w:t>Post-processing consists of the following steps:</w:t>
      </w:r>
    </w:p>
    <w:p w:rsidR="004A26C1" w:rsidRPr="001D7643" w:rsidRDefault="004A26C1" w:rsidP="001D13ED">
      <w:pPr>
        <w:numPr>
          <w:ilvl w:val="0"/>
          <w:numId w:val="43"/>
        </w:numPr>
        <w:suppressAutoHyphens w:val="0"/>
        <w:spacing w:before="60" w:after="60"/>
        <w:rPr>
          <w:rFonts w:ascii="Arial" w:hAnsi="Arial" w:cs="Arial"/>
          <w:color w:val="000000"/>
          <w:sz w:val="20"/>
          <w:szCs w:val="20"/>
        </w:rPr>
      </w:pPr>
      <w:r w:rsidRPr="001D7643">
        <w:rPr>
          <w:rFonts w:ascii="Arial" w:hAnsi="Arial" w:cs="Arial"/>
          <w:sz w:val="20"/>
          <w:szCs w:val="20"/>
        </w:rPr>
        <w:t xml:space="preserve">Sort the temporary </w:t>
      </w:r>
      <w:r w:rsidRPr="001D7643">
        <w:rPr>
          <w:rFonts w:ascii="Arial" w:hAnsi="Arial" w:cs="Arial"/>
          <w:color w:val="000000"/>
          <w:sz w:val="20"/>
          <w:szCs w:val="20"/>
        </w:rPr>
        <w:t>infoset to produce the real infoset</w:t>
      </w:r>
    </w:p>
    <w:p w:rsidR="004A26C1" w:rsidRPr="001D7643" w:rsidRDefault="004A26C1" w:rsidP="001D13ED">
      <w:pPr>
        <w:numPr>
          <w:ilvl w:val="0"/>
          <w:numId w:val="43"/>
        </w:numPr>
        <w:suppressAutoHyphens w:val="0"/>
        <w:spacing w:before="60" w:after="60"/>
        <w:rPr>
          <w:rFonts w:ascii="Arial" w:hAnsi="Arial" w:cs="Arial"/>
          <w:sz w:val="20"/>
          <w:szCs w:val="20"/>
        </w:rPr>
      </w:pPr>
      <w:r w:rsidRPr="001D7643">
        <w:rPr>
          <w:rFonts w:ascii="Arial" w:hAnsi="Arial" w:cs="Arial"/>
          <w:sz w:val="20"/>
          <w:szCs w:val="20"/>
        </w:rPr>
        <w:t>Check scalar elements and validate</w:t>
      </w:r>
      <w:r w:rsidRPr="001D7643">
        <w:rPr>
          <w:rFonts w:ascii="Arial" w:hAnsi="Arial" w:cs="Arial"/>
          <w:sz w:val="20"/>
          <w:szCs w:val="20"/>
        </w:rPr>
        <w:br/>
      </w:r>
    </w:p>
    <w:p w:rsidR="004A26C1" w:rsidRPr="001D7643" w:rsidRDefault="004A26C1" w:rsidP="004A26C1">
      <w:pPr>
        <w:rPr>
          <w:rFonts w:ascii="Arial" w:hAnsi="Arial" w:cs="Arial"/>
          <w:sz w:val="20"/>
          <w:szCs w:val="20"/>
        </w:rPr>
      </w:pPr>
      <w:r w:rsidRPr="001D7643">
        <w:rPr>
          <w:rFonts w:ascii="Arial" w:hAnsi="Arial" w:cs="Arial"/>
          <w:sz w:val="20"/>
          <w:szCs w:val="20"/>
        </w:rPr>
        <w:t>Sort the Temporary Infoset</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temporary infoset is transformed into the infoset </w:t>
      </w:r>
      <w:r w:rsidR="00C41AA6" w:rsidRPr="001D7643">
        <w:rPr>
          <w:rFonts w:ascii="Arial" w:hAnsi="Arial" w:cs="Arial"/>
          <w:color w:val="000000"/>
          <w:sz w:val="20"/>
          <w:szCs w:val="20"/>
        </w:rPr>
        <w:t>conforming to</w:t>
      </w:r>
      <w:r w:rsidRPr="001D7643">
        <w:rPr>
          <w:rFonts w:ascii="Arial" w:hAnsi="Arial" w:cs="Arial"/>
          <w:color w:val="000000"/>
          <w:sz w:val="20"/>
          <w:szCs w:val="20"/>
        </w:rPr>
        <w:t xml:space="preserve">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All members of the temporary infoset having the same name and namespace as the first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are placed first, in the order in which they were parsed. This algorithm repeats for the second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and so on until all members of the temporary infoset have been sorted into the schema declaration order of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lastRenderedPageBreak/>
        <w:t>For the example above, the temporary infoset is transformed into the infoset corresponding to:</w:t>
      </w:r>
    </w:p>
    <w:p w:rsidR="008C038F" w:rsidRPr="001D7643" w:rsidRDefault="008C038F" w:rsidP="004A26C1">
      <w:pPr>
        <w:rPr>
          <w:rFonts w:ascii="Arial" w:hAnsi="Arial" w:cs="Arial"/>
          <w:color w:val="000000"/>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minOccurs="0"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minOccurs="0" maxOccurs="10"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rPr>
          <w:rFonts w:ascii="Arial" w:hAnsi="Arial" w:cs="Arial"/>
          <w:b/>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Check Scalar Elements and Validate</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For each element in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having XSDL minOccurs=”1” and maxOccurs=”1”, the number of occurrences is checked. Each such element must occur exactly once in the infoset, else it is a processing error.</w:t>
      </w:r>
    </w:p>
    <w:p w:rsidR="008C038F" w:rsidRPr="001D7643" w:rsidRDefault="008C038F" w:rsidP="004A26C1">
      <w:pPr>
        <w:rPr>
          <w:rFonts w:ascii="Arial" w:hAnsi="Arial" w:cs="Arial"/>
          <w:color w:val="000000"/>
          <w:sz w:val="20"/>
          <w:szCs w:val="20"/>
        </w:rPr>
      </w:pPr>
    </w:p>
    <w:p w:rsidR="008C038F"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If validation is enabled, the DFDL processor validates the number of occurrences of each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against XSDL minOccurs and maxOccurs. </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These checks are the same as those performed for an ordered sequence group. However, in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the checking of XSDL minOccurs and maxOccurs must be performed </w:t>
      </w:r>
      <w:r w:rsidRPr="001D7643">
        <w:rPr>
          <w:rFonts w:ascii="Arial" w:hAnsi="Arial" w:cs="Arial"/>
          <w:i/>
          <w:color w:val="000000"/>
          <w:sz w:val="20"/>
          <w:szCs w:val="20"/>
        </w:rPr>
        <w:t>after</w:t>
      </w:r>
      <w:r w:rsidRPr="001D7643">
        <w:rPr>
          <w:rFonts w:ascii="Arial" w:hAnsi="Arial" w:cs="Arial"/>
          <w:color w:val="000000"/>
          <w:sz w:val="20"/>
          <w:szCs w:val="20"/>
        </w:rPr>
        <w:t xml:space="preserve"> the entire group has been parsed.</w:t>
      </w:r>
    </w:p>
    <w:p w:rsidR="004A26C1" w:rsidRPr="001D7643" w:rsidRDefault="004A26C1" w:rsidP="004A26C1">
      <w:pPr>
        <w:rPr>
          <w:rFonts w:ascii="Arial" w:hAnsi="Arial" w:cs="Arial"/>
          <w:color w:val="000000"/>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w:t>
      </w:r>
      <w:r w:rsidRPr="001D7643">
        <w:rPr>
          <w:rFonts w:ascii="Arial" w:hAnsi="Arial" w:cs="Arial"/>
          <w:sz w:val="20"/>
          <w:szCs w:val="20"/>
        </w:rPr>
        <w:t>3</w:t>
      </w:r>
      <w:r w:rsidR="004A26C1" w:rsidRPr="001D7643">
        <w:rPr>
          <w:rFonts w:ascii="Arial" w:hAnsi="Arial" w:cs="Arial"/>
          <w:sz w:val="20"/>
          <w:szCs w:val="20"/>
        </w:rPr>
        <w:tab/>
        <w:t xml:space="preserve">Unparsing an Unordered </w:t>
      </w:r>
      <w:r w:rsidR="00E0587C" w:rsidRPr="001D7643">
        <w:rPr>
          <w:rFonts w:ascii="Arial" w:hAnsi="Arial" w:cs="Arial"/>
          <w:sz w:val="20"/>
          <w:szCs w:val="20"/>
        </w:rPr>
        <w:t>Sequence</w:t>
      </w:r>
    </w:p>
    <w:p w:rsidR="004A26C1" w:rsidRPr="001D7643" w:rsidRDefault="004A26C1" w:rsidP="004A26C1">
      <w:pPr>
        <w:rPr>
          <w:rFonts w:ascii="Arial" w:hAnsi="Arial" w:cs="Arial"/>
          <w:sz w:val="20"/>
          <w:szCs w:val="20"/>
        </w:rPr>
      </w:pPr>
      <w:r w:rsidRPr="001D7643">
        <w:rPr>
          <w:rFonts w:ascii="Arial" w:hAnsi="Arial" w:cs="Arial"/>
          <w:sz w:val="20"/>
          <w:szCs w:val="20"/>
        </w:rPr>
        <w:t>When unparsing, the behavior is exactly as if dfdl</w:t>
      </w:r>
      <w:proofErr w:type="gramStart"/>
      <w:r w:rsidRPr="001D7643">
        <w:rPr>
          <w:rFonts w:ascii="Arial" w:hAnsi="Arial" w:cs="Arial"/>
          <w:sz w:val="20"/>
          <w:szCs w:val="20"/>
        </w:rPr>
        <w:t>:sequenceKind</w:t>
      </w:r>
      <w:proofErr w:type="gramEnd"/>
      <w:r w:rsidRPr="001D7643">
        <w:rPr>
          <w:rFonts w:ascii="Arial" w:hAnsi="Arial" w:cs="Arial"/>
          <w:sz w:val="20"/>
          <w:szCs w:val="20"/>
        </w:rPr>
        <w:t xml:space="preserve">='ordered'. The infoset must be presented to the unparser in schema declaration order, and the members of the unordered sequence are output in schema declaration order.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1D7643"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b/>
          <w:iCs/>
          <w:color w:val="000000" w:themeColor="text1"/>
          <w:sz w:val="20"/>
          <w:szCs w:val="20"/>
          <w:lang w:eastAsia="en-GB"/>
        </w:rPr>
        <w:t>3.29</w:t>
      </w:r>
      <w:r w:rsidRPr="001D7643">
        <w:rPr>
          <w:rFonts w:ascii="Arial" w:eastAsia="Times New Roman" w:hAnsi="Arial" w:cs="Arial"/>
          <w:iCs/>
          <w:color w:val="000000" w:themeColor="text1"/>
          <w:sz w:val="20"/>
          <w:szCs w:val="20"/>
          <w:lang w:eastAsia="en-GB"/>
        </w:rPr>
        <w:t xml:space="preserve">. </w:t>
      </w:r>
      <w:r w:rsidRPr="001D7643">
        <w:rPr>
          <w:rFonts w:ascii="Arial" w:eastAsia="Times New Roman" w:hAnsi="Arial" w:cs="Arial"/>
          <w:i/>
          <w:iCs/>
          <w:color w:val="000000" w:themeColor="text1"/>
          <w:sz w:val="20"/>
          <w:szCs w:val="20"/>
          <w:lang w:eastAsia="en-GB"/>
        </w:rPr>
        <w:t>Sections 24 and 30</w:t>
      </w:r>
      <w:r w:rsidRPr="001D7643">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iCs/>
          <w:color w:val="000000" w:themeColor="text1"/>
          <w:sz w:val="20"/>
          <w:szCs w:val="20"/>
          <w:lang w:eastAsia="en-GB"/>
        </w:rPr>
        <w:t>Section 24 is replaced by the following.</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t>
      </w:r>
      <w:r w:rsidR="009C04E3" w:rsidRPr="001D7643">
        <w:rPr>
          <w:rFonts w:ascii="Arial" w:eastAsia="Times New Roman" w:hAnsi="Arial" w:cs="Arial"/>
          <w:color w:val="000000" w:themeColor="text1"/>
          <w:sz w:val="20"/>
          <w:szCs w:val="20"/>
          <w:lang w:eastAsia="en-GB"/>
        </w:rPr>
        <w:t>A DFDL regular expression may be specified for the dfdl</w:t>
      </w:r>
      <w:proofErr w:type="gramStart"/>
      <w:r w:rsidR="009C04E3" w:rsidRPr="001D7643">
        <w:rPr>
          <w:rFonts w:ascii="Arial" w:eastAsia="Times New Roman" w:hAnsi="Arial" w:cs="Arial"/>
          <w:color w:val="000000" w:themeColor="text1"/>
          <w:sz w:val="20"/>
          <w:szCs w:val="20"/>
          <w:lang w:eastAsia="en-GB"/>
        </w:rPr>
        <w:t>:lengthPattern</w:t>
      </w:r>
      <w:proofErr w:type="gramEnd"/>
      <w:r w:rsidR="009C04E3" w:rsidRPr="001D7643">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1D7643">
        <w:rPr>
          <w:rFonts w:ascii="Arial" w:eastAsia="Times New Roman" w:hAnsi="Arial" w:cs="Arial"/>
          <w:color w:val="000000" w:themeColor="text1"/>
          <w:sz w:val="20"/>
          <w:szCs w:val="20"/>
          <w:lang w:eastAsia="en-GB"/>
        </w:rPr>
        <w:t>r</w:t>
      </w:r>
      <w:r w:rsidR="009C04E3" w:rsidRPr="001D7643">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1D7643">
        <w:rPr>
          <w:rFonts w:ascii="Arial" w:eastAsia="Times New Roman" w:hAnsi="Arial" w:cs="Arial"/>
          <w:color w:val="000000" w:themeColor="text1"/>
          <w:sz w:val="20"/>
          <w:szCs w:val="20"/>
          <w:lang w:eastAsia="en-GB"/>
        </w:rPr>
        <w:br/>
      </w:r>
      <w:r w:rsidR="009C04E3" w:rsidRPr="001D7643">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1D7643">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1D7643" w:rsidRDefault="009C04E3" w:rsidP="0048654C">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expression</w:t>
      </w:r>
      <w:proofErr w:type="gramEnd"/>
      <w:r w:rsidRPr="001D7643">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1D7643">
        <w:rPr>
          <w:rFonts w:ascii="Arial" w:eastAsia="Times New Roman" w:hAnsi="Arial" w:cs="Arial"/>
          <w:color w:val="000000" w:themeColor="text1"/>
          <w:sz w:val="20"/>
          <w:szCs w:val="20"/>
          <w:lang w:eastAsia="en-GB"/>
        </w:rPr>
        <w:t>DFDL regular expressions thereby conform to Unicode Technical Standard #18, Unicode Regular Expressions, level 1 [UNICODERE].</w:t>
      </w:r>
    </w:p>
    <w:p w:rsidR="0048654C" w:rsidRPr="001D7643"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1D7643">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Construct</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Meaning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Notes</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\N{UNICODE CHARACTER NAME}</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named character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ICU only </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\X</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a Grapheme Cluster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\Uhhhhhhhh</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 )</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Free-format comment</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(?w-w)</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(?d-d)</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UNIX_LINES - Enables Unix lines mode</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 (1)</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UNICODE_CHARACTER_CLASS - </w:t>
            </w:r>
            <w:r w:rsidRPr="001D7643">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 xml:space="preserve">Java 7 only </w:t>
            </w:r>
            <w:r w:rsidRPr="001D7643">
              <w:rPr>
                <w:rFonts w:ascii="Arial" w:eastAsia="Times New Roman" w:hAnsi="Arial" w:cs="Arial"/>
                <w:color w:val="000000" w:themeColor="text1"/>
                <w:sz w:val="20"/>
                <w:szCs w:val="20"/>
                <w:lang w:eastAsia="en-GB"/>
              </w:rPr>
              <w:lastRenderedPageBreak/>
              <w:t>(2)</w:t>
            </w:r>
          </w:p>
        </w:tc>
      </w:tr>
    </w:tbl>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br/>
      </w:r>
      <w:r w:rsidRPr="001D7643">
        <w:rPr>
          <w:rFonts w:ascii="Arial" w:eastAsia="Times New Roman" w:hAnsi="Arial" w:cs="Arial"/>
          <w:b/>
          <w:color w:val="000000" w:themeColor="text1"/>
          <w:sz w:val="20"/>
          <w:szCs w:val="20"/>
          <w:lang w:eastAsia="en-GB"/>
        </w:rPr>
        <w:t>Notes:</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(1) Implementations using Java 7 must set flag UNICO</w:t>
      </w:r>
      <w:r w:rsidR="004640E9" w:rsidRPr="001D7643">
        <w:rPr>
          <w:rFonts w:ascii="Arial" w:eastAsia="Times New Roman" w:hAnsi="Arial" w:cs="Arial"/>
          <w:color w:val="000000" w:themeColor="text1"/>
          <w:sz w:val="20"/>
          <w:szCs w:val="20"/>
          <w:lang w:eastAsia="en-GB"/>
        </w:rPr>
        <w:t>DE_CASE by default to match ICU.</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1D7643">
        <w:rPr>
          <w:rFonts w:ascii="Arial" w:eastAsia="Times New Roman" w:hAnsi="Arial" w:cs="Arial"/>
          <w:color w:val="000000" w:themeColor="text1"/>
          <w:sz w:val="20"/>
          <w:szCs w:val="20"/>
          <w:lang w:eastAsia="en-GB"/>
        </w:rPr>
        <w:t>.</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1D7643">
        <w:rPr>
          <w:rFonts w:ascii="Arial" w:eastAsia="Times New Roman" w:hAnsi="Arial" w:cs="Arial"/>
          <w:color w:val="000000" w:themeColor="text1"/>
          <w:sz w:val="20"/>
          <w:szCs w:val="20"/>
          <w:lang w:eastAsia="en-GB"/>
        </w:rPr>
        <w:br/>
        <w:t>which is a larger set than ICU where \w is [\</w:t>
      </w:r>
      <w:proofErr w:type="gramStart"/>
      <w:r w:rsidRPr="001D7643">
        <w:rPr>
          <w:rFonts w:ascii="Arial" w:eastAsia="Times New Roman" w:hAnsi="Arial" w:cs="Arial"/>
          <w:color w:val="000000" w:themeColor="text1"/>
          <w:sz w:val="20"/>
          <w:szCs w:val="20"/>
          <w:lang w:eastAsia="en-GB"/>
        </w:rPr>
        <w:t>p{</w:t>
      </w:r>
      <w:proofErr w:type="gramEnd"/>
      <w:r w:rsidRPr="001D7643">
        <w:rPr>
          <w:rFonts w:ascii="Arial" w:eastAsia="Times New Roman" w:hAnsi="Arial" w:cs="Arial"/>
          <w:color w:val="000000" w:themeColor="text1"/>
          <w:sz w:val="20"/>
          <w:szCs w:val="20"/>
          <w:lang w:eastAsia="en-GB"/>
        </w:rPr>
        <w:t xml:space="preserve">Ll}\p{Lu}\p{Lt}\p{Lo}\p{Nd}].   </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encodings</w:t>
      </w:r>
      <w:proofErr w:type="gramEnd"/>
      <w:r w:rsidRPr="001D7643">
        <w:rPr>
          <w:rFonts w:ascii="Arial" w:eastAsia="Times New Roman" w:hAnsi="Arial" w:cs="Arial"/>
          <w:color w:val="000000" w:themeColor="text1"/>
          <w:sz w:val="20"/>
          <w:szCs w:val="20"/>
          <w:lang w:eastAsia="en-GB"/>
        </w:rPr>
        <w:t xml:space="preserve">, and an implementation must issue a warning if such usage is detected. </w:t>
      </w:r>
      <w:r w:rsidRPr="001D7643">
        <w:rPr>
          <w:rFonts w:ascii="Arial" w:eastAsia="Times New Roman" w:hAnsi="Arial" w:cs="Arial"/>
          <w:color w:val="000000" w:themeColor="text1"/>
          <w:sz w:val="20"/>
          <w:szCs w:val="20"/>
          <w:lang w:eastAsia="en-GB"/>
        </w:rPr>
        <w:br/>
      </w:r>
    </w:p>
    <w:p w:rsidR="004640E9" w:rsidRPr="001D7643"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Pr="001D7643">
        <w:rPr>
          <w:rFonts w:ascii="Arial" w:eastAsia="Times New Roman" w:hAnsi="Arial" w:cs="Arial"/>
          <w:bCs/>
          <w:color w:val="000000" w:themeColor="text1"/>
          <w:sz w:val="20"/>
          <w:szCs w:val="20"/>
          <w:lang w:eastAsia="en-GB"/>
        </w:rPr>
        <w:t xml:space="preserve">Section 30 </w:t>
      </w:r>
      <w:r w:rsidR="004640E9" w:rsidRPr="001D7643">
        <w:rPr>
          <w:rFonts w:ascii="Arial" w:eastAsia="Times New Roman" w:hAnsi="Arial" w:cs="Arial"/>
          <w:bCs/>
          <w:color w:val="000000" w:themeColor="text1"/>
          <w:sz w:val="20"/>
          <w:szCs w:val="20"/>
          <w:lang w:eastAsia="en-GB"/>
        </w:rPr>
        <w:t>is updated to correct the references used in section 24:</w:t>
      </w:r>
    </w:p>
    <w:p w:rsidR="00C34855"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Add:</w:t>
      </w:r>
      <w:r w:rsidR="009C04E3" w:rsidRPr="001D7643">
        <w:rPr>
          <w:rFonts w:ascii="Arial" w:eastAsia="Times New Roman" w:hAnsi="Arial" w:cs="Arial"/>
          <w:color w:val="000000" w:themeColor="text1"/>
          <w:sz w:val="20"/>
          <w:szCs w:val="20"/>
          <w:lang w:eastAsia="en-GB"/>
        </w:rPr>
        <w:t xml:space="preserve"> [ICURE] - </w:t>
      </w:r>
      <w:hyperlink r:id="rId29" w:history="1">
        <w:r w:rsidR="00E21079" w:rsidRPr="001D7643">
          <w:rPr>
            <w:rStyle w:val="Hyperlink"/>
            <w:rFonts w:ascii="Arial" w:eastAsia="Times New Roman" w:hAnsi="Arial" w:cs="Arial"/>
            <w:color w:val="000000" w:themeColor="text1"/>
            <w:sz w:val="20"/>
            <w:szCs w:val="20"/>
            <w:lang w:eastAsia="en-GB"/>
          </w:rPr>
          <w:t>http://userguide.icu-project.org/strings/regexp</w:t>
        </w:r>
      </w:hyperlink>
    </w:p>
    <w:p w:rsidR="00C34855" w:rsidRPr="001D7643"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[UNICODERE] - </w:t>
      </w:r>
      <w:hyperlink r:id="rId30" w:history="1">
        <w:r w:rsidR="009C04E3" w:rsidRPr="001D7643">
          <w:rPr>
            <w:rFonts w:ascii="Arial" w:eastAsia="Times New Roman" w:hAnsi="Arial" w:cs="Arial"/>
            <w:color w:val="000000" w:themeColor="text1"/>
            <w:sz w:val="20"/>
            <w:szCs w:val="20"/>
            <w:u w:val="single"/>
            <w:lang w:eastAsia="en-GB"/>
          </w:rPr>
          <w:t>http://www.unicode.org/reports/tr18/</w:t>
        </w:r>
      </w:hyperlink>
      <w:r w:rsidR="009C04E3" w:rsidRPr="001D7643">
        <w:rPr>
          <w:rFonts w:ascii="Arial" w:eastAsia="Times New Roman" w:hAnsi="Arial" w:cs="Arial"/>
          <w:color w:val="000000" w:themeColor="text1"/>
          <w:sz w:val="20"/>
          <w:szCs w:val="20"/>
          <w:lang w:eastAsia="en-GB"/>
        </w:rPr>
        <w:t xml:space="preserve"> </w:t>
      </w:r>
    </w:p>
    <w:p w:rsidR="004640E9"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R</w:t>
      </w:r>
      <w:r w:rsidR="009C04E3" w:rsidRPr="001D7643">
        <w:rPr>
          <w:rFonts w:ascii="Arial" w:eastAsia="Times New Roman" w:hAnsi="Arial" w:cs="Arial"/>
          <w:bCs/>
          <w:i/>
          <w:color w:val="000000" w:themeColor="text1"/>
          <w:sz w:val="20"/>
          <w:szCs w:val="20"/>
          <w:lang w:eastAsia="en-GB"/>
        </w:rPr>
        <w:t>emove:</w:t>
      </w:r>
      <w:r w:rsidR="009C04E3" w:rsidRPr="001D7643">
        <w:rPr>
          <w:rFonts w:ascii="Arial" w:eastAsia="Times New Roman" w:hAnsi="Arial" w:cs="Arial"/>
          <w:i/>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[PERLRE] - </w:t>
      </w:r>
      <w:hyperlink r:id="rId31" w:anchor="Extended-Patterns" w:history="1">
        <w:r w:rsidR="009C04E3" w:rsidRPr="001D7643">
          <w:rPr>
            <w:rFonts w:ascii="Arial" w:eastAsia="Times New Roman" w:hAnsi="Arial" w:cs="Arial"/>
            <w:color w:val="000000" w:themeColor="text1"/>
            <w:sz w:val="20"/>
            <w:szCs w:val="20"/>
            <w:u w:val="single"/>
            <w:lang w:eastAsia="en-GB"/>
          </w:rPr>
          <w:t>http://perldoc.perl.org/perlre.html#Extended-Patterns</w:t>
        </w:r>
      </w:hyperlink>
      <w:r w:rsidR="009C04E3" w:rsidRPr="001D7643">
        <w:rPr>
          <w:rFonts w:ascii="Arial" w:eastAsia="Times New Roman" w:hAnsi="Arial" w:cs="Arial"/>
          <w:color w:val="000000" w:themeColor="text1"/>
          <w:sz w:val="20"/>
          <w:szCs w:val="20"/>
          <w:lang w:eastAsia="en-GB"/>
        </w:rPr>
        <w:t xml:space="preserve"> </w:t>
      </w:r>
    </w:p>
    <w:p w:rsidR="009C04E3"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00C34855"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[JAVARE] - </w:t>
      </w:r>
      <w:hyperlink r:id="rId32" w:history="1">
        <w:r w:rsidRPr="001D7643">
          <w:rPr>
            <w:rFonts w:ascii="Arial" w:eastAsia="Times New Roman" w:hAnsi="Arial" w:cs="Arial"/>
            <w:color w:val="000000" w:themeColor="text1"/>
            <w:sz w:val="20"/>
            <w:szCs w:val="20"/>
            <w:u w:val="single"/>
            <w:lang w:eastAsia="en-GB"/>
          </w:rPr>
          <w:t>http://docs.oracle.com/javase/7/docs/api/java/util/regex/Pattern.html</w:t>
        </w:r>
      </w:hyperlink>
      <w:r w:rsidR="00090206" w:rsidRPr="001D7643">
        <w:rPr>
          <w:rFonts w:ascii="Arial" w:eastAsia="Times New Roman" w:hAnsi="Arial" w:cs="Arial"/>
          <w:color w:val="000000" w:themeColor="text1"/>
          <w:sz w:val="20"/>
          <w:szCs w:val="20"/>
          <w:lang w:eastAsia="en-GB"/>
        </w:rPr>
        <w:t xml:space="preserve"> </w:t>
      </w:r>
    </w:p>
    <w:p w:rsidR="00D12A40" w:rsidRPr="001D7643" w:rsidRDefault="00D12A40" w:rsidP="002E1313">
      <w:pPr>
        <w:rPr>
          <w:rFonts w:ascii="Arial" w:eastAsia="Times New Roman" w:hAnsi="Arial" w:cs="Arial"/>
          <w:color w:val="000000" w:themeColor="text1"/>
          <w:sz w:val="20"/>
          <w:szCs w:val="20"/>
          <w:lang w:eastAsia="en-GB"/>
        </w:rPr>
      </w:pPr>
    </w:p>
    <w:p w:rsidR="00240DC5" w:rsidRPr="001D7643" w:rsidRDefault="00240DC5" w:rsidP="002E1313">
      <w:pPr>
        <w:rPr>
          <w:rFonts w:ascii="Arial" w:eastAsia="Times New Roman" w:hAnsi="Arial" w:cs="Arial"/>
          <w:color w:val="0000FF"/>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16</w:t>
      </w:r>
      <w:r w:rsidRPr="001D7643">
        <w:rPr>
          <w:rFonts w:ascii="Arial" w:eastAsia="Times New Roman" w:hAnsi="Arial" w:cs="Arial"/>
          <w:color w:val="000000" w:themeColor="text1"/>
          <w:sz w:val="20"/>
          <w:szCs w:val="20"/>
          <w:lang w:eastAsia="en-GB"/>
        </w:rPr>
        <w:t xml:space="preserve">. Changes to placement of occurs properties.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1D7643">
        <w:rPr>
          <w:rFonts w:ascii="Arial" w:eastAsia="Times New Roman" w:hAnsi="Arial" w:cs="Arial"/>
          <w:color w:val="000000" w:themeColor="text1"/>
          <w:sz w:val="20"/>
          <w:szCs w:val="20"/>
          <w:lang w:eastAsia="en-GB"/>
        </w:rPr>
        <w:t xml:space="preserve">property </w:t>
      </w:r>
      <w:r w:rsidRPr="001D7643">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Also </w:t>
      </w:r>
      <w:r w:rsidR="00150582" w:rsidRPr="001D7643">
        <w:rPr>
          <w:rFonts w:ascii="Arial" w:eastAsia="Times New Roman" w:hAnsi="Arial" w:cs="Arial"/>
          <w:color w:val="000000" w:themeColor="text1"/>
          <w:sz w:val="20"/>
          <w:szCs w:val="20"/>
          <w:lang w:eastAsia="en-GB"/>
        </w:rPr>
        <w:t>see</w:t>
      </w:r>
      <w:r w:rsidRPr="001D7643">
        <w:rPr>
          <w:rFonts w:ascii="Arial" w:eastAsia="Times New Roman" w:hAnsi="Arial" w:cs="Arial"/>
          <w:color w:val="000000" w:themeColor="text1"/>
          <w:sz w:val="20"/>
          <w:szCs w:val="20"/>
          <w:lang w:eastAsia="en-GB"/>
        </w:rPr>
        <w:t xml:space="preserve"> update to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3.8.</w:t>
      </w: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3.31</w:t>
      </w:r>
      <w:r w:rsidRPr="001D7643">
        <w:rPr>
          <w:rFonts w:ascii="Arial" w:eastAsia="Times New Roman" w:hAnsi="Arial" w:cs="Arial"/>
          <w:color w:val="000000" w:themeColor="text1"/>
          <w:sz w:val="20"/>
          <w:szCs w:val="20"/>
          <w:lang w:eastAsia="en-GB"/>
        </w:rPr>
        <w:t xml:space="preserve">. </w:t>
      </w:r>
      <w:r w:rsidR="00307081" w:rsidRPr="001D7643">
        <w:rPr>
          <w:rFonts w:ascii="Arial" w:eastAsia="Times New Roman" w:hAnsi="Arial" w:cs="Arial"/>
          <w:i/>
          <w:color w:val="000000" w:themeColor="text1"/>
          <w:sz w:val="20"/>
          <w:szCs w:val="20"/>
          <w:lang w:eastAsia="en-GB"/>
        </w:rPr>
        <w:t>Section 14.5</w:t>
      </w:r>
      <w:r w:rsidR="00307081" w:rsidRPr="001D7643">
        <w:rPr>
          <w:rFonts w:ascii="Arial" w:eastAsia="Times New Roman" w:hAnsi="Arial" w:cs="Arial"/>
          <w:color w:val="000000" w:themeColor="text1"/>
          <w:sz w:val="20"/>
          <w:szCs w:val="20"/>
          <w:lang w:eastAsia="en-GB"/>
        </w:rPr>
        <w:t xml:space="preserve">. </w:t>
      </w:r>
      <w:proofErr w:type="gramStart"/>
      <w:r w:rsidRPr="001D7643">
        <w:rPr>
          <w:rFonts w:ascii="Arial" w:eastAsia="Times New Roman" w:hAnsi="Arial" w:cs="Arial"/>
          <w:color w:val="000000" w:themeColor="text1"/>
          <w:sz w:val="20"/>
          <w:szCs w:val="20"/>
          <w:lang w:eastAsia="en-GB"/>
        </w:rPr>
        <w:t>Clarifications to hidden groups.</w:t>
      </w:r>
      <w:proofErr w:type="gramEnd"/>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1D7643" w:rsidRDefault="00DB60B6"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1D7643">
        <w:rPr>
          <w:rFonts w:ascii="Arial" w:eastAsia="Times New Roman" w:hAnsi="Arial" w:cs="Arial"/>
          <w:color w:val="000000" w:themeColor="text1"/>
          <w:sz w:val="20"/>
          <w:szCs w:val="20"/>
          <w:lang w:eastAsia="en-GB"/>
        </w:rPr>
        <w:t>:outputValueCalc</w:t>
      </w:r>
      <w:proofErr w:type="gramEnd"/>
      <w:r w:rsidRPr="001D7643">
        <w:rPr>
          <w:rFonts w:ascii="Arial" w:eastAsia="Times New Roman" w:hAnsi="Arial" w:cs="Arial"/>
          <w:color w:val="000000" w:themeColor="text1"/>
          <w:sz w:val="20"/>
          <w:szCs w:val="20"/>
          <w:lang w:eastAsia="en-GB"/>
        </w:rPr>
        <w:t xml:space="preserve"> then it is a schema definition error instead of a processing error. </w:t>
      </w:r>
    </w:p>
    <w:p w:rsidR="00307081"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p>
    <w:p w:rsidR="009366A4"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i</w:t>
      </w:r>
      <w:r w:rsidR="00DB60B6" w:rsidRPr="001D7643">
        <w:rPr>
          <w:rFonts w:ascii="Arial" w:eastAsia="Times New Roman" w:hAnsi="Arial" w:cs="Arial"/>
          <w:color w:val="000000" w:themeColor="text1"/>
          <w:sz w:val="20"/>
          <w:szCs w:val="20"/>
          <w:lang w:eastAsia="en-GB"/>
        </w:rPr>
        <w:t xml:space="preserve">t is a processing error if an element </w:t>
      </w:r>
      <w:r w:rsidRPr="001D7643">
        <w:rPr>
          <w:rFonts w:ascii="Arial" w:eastAsia="Times New Roman" w:hAnsi="Arial" w:cs="Arial"/>
          <w:color w:val="000000" w:themeColor="text1"/>
          <w:sz w:val="20"/>
          <w:szCs w:val="20"/>
          <w:lang w:eastAsia="en-GB"/>
        </w:rPr>
        <w:t xml:space="preserve">information item </w:t>
      </w:r>
      <w:r w:rsidR="00DB60B6" w:rsidRPr="001D7643">
        <w:rPr>
          <w:rFonts w:ascii="Arial" w:eastAsia="Times New Roman" w:hAnsi="Arial" w:cs="Arial"/>
          <w:color w:val="000000" w:themeColor="text1"/>
          <w:sz w:val="20"/>
          <w:szCs w:val="20"/>
          <w:lang w:eastAsia="en-GB"/>
        </w:rPr>
        <w:t>is provided</w:t>
      </w:r>
      <w:r w:rsidRPr="001D7643">
        <w:rPr>
          <w:rFonts w:ascii="Arial" w:eastAsia="Times New Roman" w:hAnsi="Arial" w:cs="Arial"/>
          <w:color w:val="000000" w:themeColor="text1"/>
          <w:sz w:val="20"/>
          <w:szCs w:val="20"/>
          <w:lang w:eastAsia="en-GB"/>
        </w:rPr>
        <w:t xml:space="preserve"> </w:t>
      </w:r>
      <w:r w:rsidR="00DB60B6" w:rsidRPr="001D7643">
        <w:rPr>
          <w:rFonts w:ascii="Arial" w:eastAsia="Times New Roman" w:hAnsi="Arial" w:cs="Arial"/>
          <w:color w:val="000000" w:themeColor="text1"/>
          <w:sz w:val="20"/>
          <w:szCs w:val="20"/>
          <w:lang w:eastAsia="en-GB"/>
        </w:rPr>
        <w:t xml:space="preserve">in the infoset for an element </w:t>
      </w:r>
      <w:r w:rsidRPr="001D7643">
        <w:rPr>
          <w:rFonts w:ascii="Arial" w:eastAsia="Times New Roman" w:hAnsi="Arial" w:cs="Arial"/>
          <w:color w:val="000000" w:themeColor="text1"/>
          <w:sz w:val="20"/>
          <w:szCs w:val="20"/>
          <w:lang w:eastAsia="en-GB"/>
        </w:rPr>
        <w:t>contained withi</w:t>
      </w:r>
      <w:r w:rsidR="00DB60B6" w:rsidRPr="001D7643">
        <w:rPr>
          <w:rFonts w:ascii="Arial" w:eastAsia="Times New Roman" w:hAnsi="Arial" w:cs="Arial"/>
          <w:color w:val="000000" w:themeColor="text1"/>
          <w:sz w:val="20"/>
          <w:szCs w:val="20"/>
          <w:lang w:eastAsia="en-GB"/>
        </w:rPr>
        <w:t xml:space="preserve">n </w:t>
      </w:r>
      <w:r w:rsidRPr="001D7643">
        <w:rPr>
          <w:rFonts w:ascii="Arial" w:eastAsia="Times New Roman" w:hAnsi="Arial" w:cs="Arial"/>
          <w:color w:val="000000" w:themeColor="text1"/>
          <w:sz w:val="20"/>
          <w:szCs w:val="20"/>
          <w:lang w:eastAsia="en-GB"/>
        </w:rPr>
        <w:t xml:space="preserve">the bounds of </w:t>
      </w:r>
      <w:r w:rsidR="00DB60B6" w:rsidRPr="001D7643">
        <w:rPr>
          <w:rFonts w:ascii="Arial" w:eastAsia="Times New Roman" w:hAnsi="Arial" w:cs="Arial"/>
          <w:color w:val="000000" w:themeColor="text1"/>
          <w:sz w:val="20"/>
          <w:szCs w:val="20"/>
          <w:lang w:eastAsia="en-GB"/>
        </w:rPr>
        <w:t>a hidden group.</w:t>
      </w:r>
    </w:p>
    <w:p w:rsidR="009366A4" w:rsidRPr="001D7643" w:rsidRDefault="009366A4" w:rsidP="009366A4">
      <w:pPr>
        <w:pStyle w:val="BodyText"/>
        <w:rPr>
          <w:rFonts w:ascii="Arial" w:hAnsi="Arial" w:cs="Arial"/>
          <w:lang w:eastAsia="en-GB"/>
        </w:rPr>
      </w:pPr>
      <w:r w:rsidRPr="001D7643">
        <w:rPr>
          <w:rFonts w:ascii="Arial" w:hAnsi="Arial" w:cs="Arial"/>
          <w:lang w:eastAsia="en-GB"/>
        </w:rPr>
        <w:br w:type="page"/>
      </w:r>
    </w:p>
    <w:p w:rsidR="00ED1E8C" w:rsidRPr="001D7643" w:rsidRDefault="00ED1E8C" w:rsidP="00ED1E8C">
      <w:pPr>
        <w:pStyle w:val="StyleHeading112pt"/>
        <w:numPr>
          <w:ilvl w:val="0"/>
          <w:numId w:val="11"/>
        </w:numPr>
      </w:pPr>
      <w:bookmarkStart w:id="237" w:name="_Toc384986294"/>
      <w:bookmarkStart w:id="238" w:name="_Toc341182586"/>
      <w:r w:rsidRPr="001D7643">
        <w:lastRenderedPageBreak/>
        <w:t>Public Comment</w:t>
      </w:r>
      <w:r w:rsidR="0008697E" w:rsidRPr="001D7643">
        <w:t>s</w:t>
      </w:r>
      <w:bookmarkEnd w:id="237"/>
    </w:p>
    <w:p w:rsidR="00ED1E8C" w:rsidRPr="001D7643" w:rsidRDefault="00ED1E8C" w:rsidP="00ED1E8C">
      <w:pPr>
        <w:pStyle w:val="NormalWeb"/>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errata were </w:t>
      </w:r>
      <w:r w:rsidRPr="001D7643">
        <w:rPr>
          <w:rFonts w:ascii="Arial" w:hAnsi="Arial" w:cs="Arial"/>
          <w:sz w:val="20"/>
          <w:szCs w:val="20"/>
        </w:rPr>
        <w:t xml:space="preserve">identified during the public comment review of the </w:t>
      </w:r>
      <w:r w:rsidRPr="001D7643">
        <w:rPr>
          <w:rFonts w:ascii="Arial" w:eastAsia="Arial" w:hAnsi="Arial" w:cs="Arial"/>
          <w:sz w:val="20"/>
          <w:szCs w:val="20"/>
        </w:rPr>
        <w:t xml:space="preserve">revision of the DFDL 1.0 specification [DFDLREV]. They are grouped here for convenience. </w:t>
      </w:r>
    </w:p>
    <w:p w:rsidR="00ED1E8C" w:rsidRPr="001D7643" w:rsidRDefault="00ED1E8C" w:rsidP="00ED1E8C">
      <w:pPr>
        <w:pStyle w:val="NormalWeb"/>
        <w:rPr>
          <w:rFonts w:ascii="Arial" w:eastAsia="Arial" w:hAnsi="Arial" w:cs="Arial"/>
          <w:sz w:val="20"/>
          <w:szCs w:val="20"/>
        </w:rPr>
      </w:pPr>
      <w:r w:rsidRPr="001D7643">
        <w:rPr>
          <w:rFonts w:ascii="Arial" w:eastAsia="Arial" w:hAnsi="Arial" w:cs="Arial"/>
          <w:sz w:val="20"/>
          <w:szCs w:val="20"/>
        </w:rPr>
        <w:t>Some public comments affected previously identified errata in chapters 2 and 3. For these, the errata in chapters 2 and 3 have been updated</w:t>
      </w:r>
      <w:r w:rsidR="001C428D" w:rsidRPr="001D7643">
        <w:rPr>
          <w:rFonts w:ascii="Arial" w:eastAsia="Arial" w:hAnsi="Arial" w:cs="Arial"/>
          <w:sz w:val="20"/>
          <w:szCs w:val="20"/>
        </w:rPr>
        <w:t xml:space="preserve"> instead</w:t>
      </w:r>
      <w:r w:rsidRPr="001D7643">
        <w:rPr>
          <w:rFonts w:ascii="Arial" w:eastAsia="Arial" w:hAnsi="Arial" w:cs="Arial"/>
          <w:sz w:val="20"/>
          <w:szCs w:val="20"/>
        </w:rPr>
        <w:t xml:space="preserve">, </w:t>
      </w:r>
      <w:r w:rsidR="0008697E" w:rsidRPr="001D7643">
        <w:rPr>
          <w:rFonts w:ascii="Arial" w:eastAsia="Arial" w:hAnsi="Arial" w:cs="Arial"/>
          <w:sz w:val="20"/>
          <w:szCs w:val="20"/>
        </w:rPr>
        <w:t>including</w:t>
      </w:r>
      <w:r w:rsidRPr="001D7643">
        <w:rPr>
          <w:rFonts w:ascii="Arial" w:eastAsia="Arial" w:hAnsi="Arial" w:cs="Arial"/>
          <w:sz w:val="20"/>
          <w:szCs w:val="20"/>
        </w:rPr>
        <w:t xml:space="preserve"> a note to say that they were updated by public comment.</w:t>
      </w:r>
    </w:p>
    <w:p w:rsidR="00F641CA" w:rsidRPr="001D7643"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26 (</w:t>
      </w:r>
      <w:hyperlink r:id="rId33" w:history="1">
        <w:r w:rsidRPr="001D7643">
          <w:rPr>
            <w:rStyle w:val="Hyperlink"/>
            <w:rFonts w:ascii="Arial" w:eastAsia="Times New Roman" w:hAnsi="Arial" w:cs="Arial"/>
            <w:i/>
            <w:sz w:val="20"/>
            <w:szCs w:val="20"/>
            <w:lang w:eastAsia="en-GB"/>
          </w:rPr>
          <w:t>http://redmine.ogf.org/boards/15/topics/26</w:t>
        </w:r>
      </w:hyperlink>
      <w:r w:rsidRPr="001D7643">
        <w:rPr>
          <w:rFonts w:ascii="Arial" w:eastAsia="Times New Roman" w:hAnsi="Arial" w:cs="Arial"/>
          <w:i/>
          <w:color w:val="000000" w:themeColor="text1"/>
          <w:sz w:val="20"/>
          <w:szCs w:val="20"/>
          <w:lang w:eastAsia="en-GB"/>
        </w:rPr>
        <w:t>)</w:t>
      </w: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F6CBD" w:rsidRPr="001D7643">
        <w:rPr>
          <w:rFonts w:ascii="Arial" w:eastAsia="Times New Roman" w:hAnsi="Arial" w:cs="Arial"/>
          <w:i/>
          <w:color w:val="000000" w:themeColor="text1"/>
          <w:sz w:val="20"/>
          <w:szCs w:val="20"/>
          <w:lang w:eastAsia="en-GB"/>
        </w:rPr>
        <w:t xml:space="preserve">s 12.3, </w:t>
      </w:r>
      <w:r w:rsidRPr="001D7643">
        <w:rPr>
          <w:rFonts w:ascii="Arial" w:eastAsia="Times New Roman" w:hAnsi="Arial" w:cs="Arial"/>
          <w:i/>
          <w:color w:val="000000" w:themeColor="text1"/>
          <w:sz w:val="20"/>
          <w:szCs w:val="20"/>
          <w:lang w:eastAsia="en-GB"/>
        </w:rPr>
        <w:t>12.3.7.2</w:t>
      </w:r>
      <w:r w:rsidRPr="001D7643">
        <w:rPr>
          <w:rFonts w:ascii="Arial" w:eastAsia="Times New Roman" w:hAnsi="Arial" w:cs="Arial"/>
          <w:color w:val="000000" w:themeColor="text1"/>
          <w:sz w:val="20"/>
          <w:szCs w:val="20"/>
          <w:lang w:eastAsia="en-GB"/>
        </w:rPr>
        <w:t>.</w:t>
      </w:r>
      <w:proofErr w:type="gramEnd"/>
      <w:r w:rsidRPr="001D7643">
        <w:rPr>
          <w:rFonts w:ascii="Arial" w:eastAsia="Times New Roman" w:hAnsi="Arial" w:cs="Arial"/>
          <w:color w:val="000000" w:themeColor="text1"/>
          <w:sz w:val="20"/>
          <w:szCs w:val="20"/>
          <w:lang w:eastAsia="en-GB"/>
        </w:rPr>
        <w:t xml:space="preserve"> Clarify that calendars with a binary packed representation are allowed to have lengthUnits ‘bits’ but the length must be a multiple of 4 and it is a schema definition error otherwise.</w:t>
      </w:r>
      <w:r w:rsidR="00B5427A" w:rsidRPr="001D7643">
        <w:rPr>
          <w:rFonts w:ascii="Arial" w:eastAsia="Times New Roman" w:hAnsi="Arial" w:cs="Arial"/>
          <w:color w:val="000000" w:themeColor="text1"/>
          <w:sz w:val="20"/>
          <w:szCs w:val="20"/>
          <w:lang w:eastAsia="en-GB"/>
        </w:rPr>
        <w:t xml:space="preserve"> </w:t>
      </w:r>
    </w:p>
    <w:p w:rsidR="00ED1E8C" w:rsidRPr="001D7643" w:rsidRDefault="00ED1E8C" w:rsidP="00ED1E8C">
      <w:pPr>
        <w:rPr>
          <w:rFonts w:ascii="Arial" w:hAnsi="Arial" w:cs="Arial"/>
          <w:sz w:val="20"/>
          <w:szCs w:val="20"/>
        </w:rPr>
      </w:pPr>
    </w:p>
    <w:p w:rsidR="00F641CA" w:rsidRPr="001D7643" w:rsidRDefault="00F641CA" w:rsidP="008312BD">
      <w:pPr>
        <w:rPr>
          <w:rFonts w:ascii="Arial" w:eastAsia="Times New Roman" w:hAnsi="Arial" w:cs="Arial"/>
          <w:b/>
          <w:color w:val="000000" w:themeColor="text1"/>
          <w:sz w:val="20"/>
          <w:szCs w:val="20"/>
          <w:lang w:eastAsia="en-GB"/>
        </w:rPr>
      </w:pPr>
    </w:p>
    <w:p w:rsidR="001C428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27 (</w:t>
      </w:r>
      <w:hyperlink r:id="rId34" w:history="1">
        <w:r w:rsidR="0053115D" w:rsidRPr="001D7643">
          <w:rPr>
            <w:rStyle w:val="Hyperlink"/>
            <w:rFonts w:ascii="Arial" w:eastAsia="Times New Roman" w:hAnsi="Arial" w:cs="Arial"/>
            <w:i/>
            <w:sz w:val="20"/>
            <w:szCs w:val="20"/>
            <w:lang w:eastAsia="en-GB"/>
          </w:rPr>
          <w:t>http://redmine.ogf.org/boards/15/topics/27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12.3.7.3.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Amend the section </w:t>
      </w:r>
      <w:r w:rsidR="00F641CA" w:rsidRPr="001D7643">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1D7643" w:rsidRDefault="00001184"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w:t>
      </w:r>
      <w:r w:rsidR="008312BD" w:rsidRPr="001D7643">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1D7643">
        <w:rPr>
          <w:rFonts w:ascii="Arial" w:eastAsia="Times New Roman" w:hAnsi="Arial" w:cs="Arial"/>
          <w:sz w:val="20"/>
          <w:szCs w:val="20"/>
          <w:lang w:eastAsia="en-GB"/>
        </w:rPr>
        <w:t>:lengthUnits</w:t>
      </w:r>
      <w:proofErr w:type="gramEnd"/>
      <w:r w:rsidR="008312BD" w:rsidRPr="001D7643">
        <w:rPr>
          <w:rFonts w:ascii="Arial" w:eastAsia="Times New Roman" w:hAnsi="Arial" w:cs="Arial"/>
          <w:sz w:val="20"/>
          <w:szCs w:val="20"/>
          <w:lang w:eastAsia="en-GB"/>
        </w:rPr>
        <w:t xml:space="preserve"> may be 'bytes' or 'characters' and it is a schema definition error otherwise.</w:t>
      </w:r>
    </w:p>
    <w:p w:rsidR="008312BD" w:rsidRPr="001D7643" w:rsidRDefault="008312BD"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1D7643">
        <w:rPr>
          <w:rFonts w:ascii="Arial" w:eastAsia="Times New Roman" w:hAnsi="Arial" w:cs="Arial"/>
          <w:sz w:val="20"/>
          <w:szCs w:val="20"/>
          <w:lang w:eastAsia="en-GB"/>
        </w:rPr>
        <w:t>:lengthKind</w:t>
      </w:r>
      <w:proofErr w:type="gramEnd"/>
      <w:r w:rsidRPr="001D7643">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1D7643">
        <w:rPr>
          <w:rFonts w:ascii="Arial" w:eastAsia="Times New Roman" w:hAnsi="Arial" w:cs="Arial"/>
          <w:sz w:val="20"/>
          <w:szCs w:val="20"/>
          <w:lang w:eastAsia="en-GB"/>
        </w:rPr>
        <w:t>:fillByte</w:t>
      </w:r>
      <w:proofErr w:type="gramEnd"/>
      <w:r w:rsidRPr="001D7643">
        <w:rPr>
          <w:rFonts w:ascii="Arial" w:eastAsia="Times New Roman" w:hAnsi="Arial" w:cs="Arial"/>
          <w:sz w:val="20"/>
          <w:szCs w:val="20"/>
          <w:lang w:eastAsia="en-GB"/>
        </w:rPr>
        <w:t xml:space="preserve"> on unparsing.</w:t>
      </w:r>
      <w:r w:rsidR="00001184" w:rsidRPr="001D7643">
        <w:rPr>
          <w:rFonts w:ascii="Arial" w:eastAsia="Times New Roman" w:hAnsi="Arial" w:cs="Arial"/>
          <w:sz w:val="20"/>
          <w:szCs w:val="20"/>
          <w:lang w:eastAsia="en-GB"/>
        </w:rPr>
        <w:t>”</w:t>
      </w:r>
    </w:p>
    <w:p w:rsidR="00F641CA" w:rsidRPr="001D7643" w:rsidRDefault="00F641CA" w:rsidP="008312BD">
      <w:pPr>
        <w:rPr>
          <w:rFonts w:ascii="Arial" w:eastAsia="Times New Roman" w:hAnsi="Arial" w:cs="Arial"/>
          <w:b/>
          <w:color w:val="000000" w:themeColor="text1"/>
          <w:sz w:val="20"/>
          <w:szCs w:val="20"/>
          <w:lang w:eastAsia="en-GB"/>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w:t>
      </w:r>
      <w:r w:rsidR="00F641CA" w:rsidRPr="001D7643">
        <w:rPr>
          <w:rFonts w:ascii="Arial" w:eastAsia="Times New Roman" w:hAnsi="Arial" w:cs="Arial"/>
          <w:i/>
          <w:color w:val="000000" w:themeColor="text1"/>
          <w:sz w:val="20"/>
          <w:szCs w:val="20"/>
          <w:lang w:eastAsia="en-GB"/>
        </w:rPr>
        <w:t>8</w:t>
      </w:r>
      <w:r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i/>
          <w:color w:val="000000" w:themeColor="text1"/>
          <w:sz w:val="20"/>
          <w:szCs w:val="20"/>
          <w:lang w:eastAsia="en-GB"/>
        </w:rPr>
        <w:t>(</w:t>
      </w:r>
      <w:hyperlink r:id="rId35" w:history="1">
        <w:r w:rsidR="0053115D" w:rsidRPr="001D7643">
          <w:rPr>
            <w:rStyle w:val="Hyperlink"/>
            <w:rFonts w:ascii="Arial" w:eastAsia="Times New Roman" w:hAnsi="Arial" w:cs="Arial"/>
            <w:i/>
            <w:sz w:val="20"/>
            <w:szCs w:val="20"/>
            <w:lang w:eastAsia="en-GB"/>
          </w:rPr>
          <w:t>http://redmine.ogf.org/boards/15/topics/28</w:t>
        </w:r>
      </w:hyperlink>
      <w:r w:rsidR="0053115D"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641CA" w:rsidRPr="001D7643">
        <w:rPr>
          <w:rFonts w:ascii="Arial" w:eastAsia="Times New Roman" w:hAnsi="Arial" w:cs="Arial"/>
          <w:i/>
          <w:color w:val="000000" w:themeColor="text1"/>
          <w:sz w:val="20"/>
          <w:szCs w:val="20"/>
          <w:lang w:eastAsia="en-GB"/>
        </w:rPr>
        <w:t xml:space="preserve">s 4.1, </w:t>
      </w:r>
      <w:r w:rsidR="00CF1C18" w:rsidRPr="001D7643">
        <w:rPr>
          <w:rFonts w:ascii="Arial" w:eastAsia="Times New Roman" w:hAnsi="Arial" w:cs="Arial"/>
          <w:i/>
          <w:color w:val="000000" w:themeColor="text1"/>
          <w:sz w:val="20"/>
          <w:szCs w:val="20"/>
          <w:lang w:eastAsia="en-GB"/>
        </w:rPr>
        <w:t xml:space="preserve">13.15, </w:t>
      </w:r>
      <w:r w:rsidR="00F641CA" w:rsidRPr="001D7643">
        <w:rPr>
          <w:rFonts w:ascii="Arial" w:eastAsia="Times New Roman" w:hAnsi="Arial" w:cs="Arial"/>
          <w:i/>
          <w:color w:val="000000" w:themeColor="text1"/>
          <w:sz w:val="20"/>
          <w:szCs w:val="20"/>
          <w:lang w:eastAsia="en-GB"/>
        </w:rPr>
        <w:t>23.</w:t>
      </w:r>
      <w:proofErr w:type="gramEnd"/>
      <w:r w:rsidR="00F641CA"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color w:val="000000" w:themeColor="text1"/>
          <w:sz w:val="20"/>
          <w:szCs w:val="20"/>
          <w:lang w:eastAsia="en-GB"/>
        </w:rPr>
        <w:t xml:space="preserve">The special value </w:t>
      </w:r>
      <w:r w:rsidR="00F641CA" w:rsidRPr="001D7643">
        <w:rPr>
          <w:rFonts w:ascii="Arial" w:eastAsia="Times New Roman" w:hAnsi="Arial" w:cs="Arial"/>
          <w:i/>
          <w:color w:val="000000" w:themeColor="text1"/>
          <w:sz w:val="20"/>
          <w:szCs w:val="20"/>
          <w:lang w:eastAsia="en-GB"/>
        </w:rPr>
        <w:t>nil</w:t>
      </w:r>
      <w:r w:rsidR="00F641CA" w:rsidRPr="001D7643">
        <w:rPr>
          <w:rFonts w:ascii="Arial" w:eastAsia="Times New Roman" w:hAnsi="Arial" w:cs="Arial"/>
          <w:color w:val="000000" w:themeColor="text1"/>
          <w:sz w:val="20"/>
          <w:szCs w:val="20"/>
          <w:lang w:eastAsia="en-GB"/>
        </w:rPr>
        <w:t xml:space="preserve"> is not compatible with XPath. The following amendments are needed</w:t>
      </w:r>
      <w:r w:rsidR="00CF1C18" w:rsidRPr="001D7643">
        <w:rPr>
          <w:rFonts w:ascii="Arial" w:eastAsia="Times New Roman" w:hAnsi="Arial" w:cs="Arial"/>
          <w:color w:val="000000" w:themeColor="text1"/>
          <w:sz w:val="20"/>
          <w:szCs w:val="20"/>
          <w:lang w:eastAsia="en-GB"/>
        </w:rPr>
        <w:t xml:space="preserve"> so that nilled elements are handled correctly in the infoset</w:t>
      </w:r>
      <w:r w:rsidR="00F641CA" w:rsidRPr="001D7643">
        <w:rPr>
          <w:rFonts w:ascii="Arial" w:eastAsia="Times New Roman" w:hAnsi="Arial" w:cs="Arial"/>
          <w:color w:val="000000" w:themeColor="text1"/>
          <w:sz w:val="20"/>
          <w:szCs w:val="20"/>
          <w:lang w:eastAsia="en-GB"/>
        </w:rPr>
        <w:t>:</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Remove all discussion of </w:t>
      </w:r>
      <w:r w:rsidRPr="001D7643">
        <w:rPr>
          <w:rFonts w:ascii="Arial" w:eastAsia="Times New Roman" w:hAnsi="Arial" w:cs="Arial"/>
          <w:i/>
          <w:sz w:val="20"/>
          <w:szCs w:val="20"/>
          <w:lang w:eastAsia="en-GB"/>
        </w:rPr>
        <w:t>nil</w:t>
      </w:r>
      <w:r w:rsidRPr="001D7643">
        <w:rPr>
          <w:rFonts w:ascii="Arial" w:eastAsia="Times New Roman" w:hAnsi="Arial" w:cs="Arial"/>
          <w:sz w:val="20"/>
          <w:szCs w:val="20"/>
          <w:lang w:eastAsia="en-GB"/>
        </w:rPr>
        <w:t xml:space="preserve"> as a special value.</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Add [nilled] member to element information item. </w:t>
      </w:r>
    </w:p>
    <w:p w:rsidR="00F641CA" w:rsidRPr="001D7643" w:rsidRDefault="00F641CA"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eastAsia="Times New Roman" w:hAnsi="Arial" w:cs="Arial"/>
          <w:sz w:val="20"/>
          <w:szCs w:val="20"/>
          <w:lang w:eastAsia="en-GB"/>
        </w:rPr>
        <w:t>Add XPath 2.0 fn</w:t>
      </w:r>
      <w:proofErr w:type="gramStart"/>
      <w:r w:rsidRPr="001D7643">
        <w:rPr>
          <w:rFonts w:ascii="Arial" w:eastAsia="Times New Roman" w:hAnsi="Arial" w:cs="Arial"/>
          <w:sz w:val="20"/>
          <w:szCs w:val="20"/>
          <w:lang w:eastAsia="en-GB"/>
        </w:rPr>
        <w:t>:nilled</w:t>
      </w:r>
      <w:proofErr w:type="gramEnd"/>
      <w:r w:rsidRPr="001D7643">
        <w:rPr>
          <w:rFonts w:ascii="Arial" w:eastAsia="Times New Roman" w:hAnsi="Arial" w:cs="Arial"/>
          <w:sz w:val="20"/>
          <w:szCs w:val="20"/>
          <w:lang w:eastAsia="en-GB"/>
        </w:rPr>
        <w:t>() function to DFDL expression language</w:t>
      </w:r>
      <w:r w:rsidR="00CF1C18" w:rsidRPr="001D7643">
        <w:rPr>
          <w:rFonts w:ascii="Arial" w:eastAsia="Times New Roman" w:hAnsi="Arial" w:cs="Arial"/>
          <w:sz w:val="20"/>
          <w:szCs w:val="20"/>
          <w:lang w:eastAsia="en-GB"/>
        </w:rPr>
        <w:t>.</w:t>
      </w:r>
    </w:p>
    <w:p w:rsidR="00CF1C18" w:rsidRPr="001D7643" w:rsidRDefault="00CF1C18"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hAnsi="Arial" w:cs="Arial"/>
          <w:sz w:val="20"/>
          <w:szCs w:val="20"/>
        </w:rPr>
        <w:t>An attempt to get the value of a [nilled] element returns the empty sequence.</w:t>
      </w:r>
    </w:p>
    <w:p w:rsidR="00F641CA" w:rsidRPr="001D7643" w:rsidRDefault="00F641CA"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632E34" w:rsidRPr="001D7643" w:rsidRDefault="008312BD" w:rsidP="00632E34">
      <w:pPr>
        <w:autoSpaceDE w:val="0"/>
        <w:rPr>
          <w:rFonts w:ascii="Arial" w:hAnsi="Arial" w:cs="Arial"/>
          <w:i/>
          <w:color w:val="000000" w:themeColor="text1"/>
          <w:sz w:val="20"/>
          <w:szCs w:val="20"/>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00632E34" w:rsidRPr="001D7643">
        <w:rPr>
          <w:rFonts w:ascii="Arial" w:eastAsia="Times New Roman" w:hAnsi="Arial" w:cs="Arial"/>
          <w:i/>
          <w:color w:val="000000" w:themeColor="text1"/>
          <w:sz w:val="20"/>
          <w:szCs w:val="20"/>
          <w:lang w:eastAsia="en-GB"/>
        </w:rPr>
        <w:t>P</w:t>
      </w:r>
      <w:r w:rsidR="00632E34" w:rsidRPr="001D7643">
        <w:rPr>
          <w:rFonts w:ascii="Arial" w:hAnsi="Arial" w:cs="Arial"/>
          <w:i/>
          <w:color w:val="000000" w:themeColor="text1"/>
          <w:sz w:val="20"/>
          <w:szCs w:val="20"/>
        </w:rPr>
        <w:t>ublic comment 41 (</w:t>
      </w:r>
      <w:hyperlink r:id="rId36" w:history="1">
        <w:r w:rsidR="0053115D" w:rsidRPr="001D7643">
          <w:rPr>
            <w:rStyle w:val="Hyperlink"/>
            <w:rFonts w:ascii="Arial" w:hAnsi="Arial" w:cs="Arial"/>
            <w:i/>
            <w:sz w:val="20"/>
            <w:szCs w:val="20"/>
          </w:rPr>
          <w:t>http://redmine.ogf.org/boards/15/topics/41</w:t>
        </w:r>
      </w:hyperlink>
      <w:r w:rsidR="00632E34" w:rsidRPr="001D7643">
        <w:rPr>
          <w:rFonts w:ascii="Arial" w:hAnsi="Arial" w:cs="Arial"/>
          <w:i/>
          <w:color w:val="000000" w:themeColor="text1"/>
          <w:sz w:val="20"/>
          <w:szCs w:val="20"/>
        </w:rPr>
        <w:t>)</w:t>
      </w:r>
    </w:p>
    <w:p w:rsidR="00632E34" w:rsidRPr="001D7643" w:rsidRDefault="00632E34" w:rsidP="00632E34">
      <w:pPr>
        <w:pStyle w:val="NormalWeb"/>
        <w:rPr>
          <w:rFonts w:ascii="Arial" w:hAnsi="Arial" w:cs="Arial"/>
          <w:color w:val="000000"/>
          <w:sz w:val="20"/>
          <w:szCs w:val="20"/>
        </w:rPr>
      </w:pPr>
      <w:proofErr w:type="gramStart"/>
      <w:r w:rsidRPr="001D7643">
        <w:rPr>
          <w:rFonts w:ascii="Arial" w:hAnsi="Arial" w:cs="Arial"/>
          <w:i/>
          <w:color w:val="000000"/>
          <w:sz w:val="20"/>
          <w:szCs w:val="20"/>
        </w:rPr>
        <w:t>Section 13.11.1.</w:t>
      </w:r>
      <w:proofErr w:type="gramEnd"/>
      <w:r w:rsidRPr="001D7643">
        <w:rPr>
          <w:rFonts w:ascii="Arial" w:hAnsi="Arial" w:cs="Arial"/>
          <w:color w:val="000000"/>
          <w:sz w:val="20"/>
          <w:szCs w:val="20"/>
        </w:rPr>
        <w:t xml:space="preserve"> Two clarifications to time zone processing:</w:t>
      </w:r>
    </w:p>
    <w:p w:rsidR="00632E34" w:rsidRPr="001D7643" w:rsidRDefault="00632E34" w:rsidP="00632E34">
      <w:pPr>
        <w:pStyle w:val="NormalWeb"/>
        <w:rPr>
          <w:rFonts w:ascii="Arial" w:hAnsi="Arial" w:cs="Arial"/>
          <w:color w:val="000000"/>
          <w:sz w:val="20"/>
          <w:szCs w:val="20"/>
        </w:rPr>
      </w:pPr>
      <w:r w:rsidRPr="001D7643">
        <w:rPr>
          <w:rFonts w:ascii="Arial" w:hAnsi="Arial" w:cs="Arial"/>
          <w:color w:val="000000"/>
          <w:sz w:val="20"/>
          <w:szCs w:val="20"/>
        </w:rPr>
        <w:t xml:space="preserve">Add footnote to the calendar pattern symbol table: </w:t>
      </w:r>
      <w:r w:rsidRPr="001D7643">
        <w:rPr>
          <w:rFonts w:ascii="Arial" w:hAnsi="Arial" w:cs="Arial"/>
          <w:sz w:val="20"/>
          <w:szCs w:val="20"/>
        </w:rPr>
        <w:t>"When unparsing, if a time zone symbol is not available for a particular time zone, a fallback may be used, as defined in [ICUCalForm]."</w:t>
      </w:r>
    </w:p>
    <w:p w:rsidR="00632E34" w:rsidRPr="001D7643" w:rsidRDefault="00632E34" w:rsidP="00632E34">
      <w:pPr>
        <w:pStyle w:val="NormalWeb"/>
        <w:rPr>
          <w:rFonts w:ascii="Arial" w:hAnsi="Arial" w:cs="Arial"/>
          <w:color w:val="000000"/>
          <w:sz w:val="20"/>
          <w:szCs w:val="20"/>
        </w:rPr>
      </w:pPr>
      <w:r w:rsidRPr="001D7643">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Pr="001D7643" w:rsidRDefault="008312BD" w:rsidP="00632E34">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632E34" w:rsidRPr="001D7643">
        <w:rPr>
          <w:rFonts w:ascii="Arial" w:eastAsia="Times New Roman" w:hAnsi="Arial" w:cs="Arial"/>
          <w:b/>
          <w:color w:val="000000" w:themeColor="text1"/>
          <w:sz w:val="20"/>
          <w:szCs w:val="20"/>
          <w:lang w:eastAsia="en-GB"/>
        </w:rPr>
        <w:t>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632E34"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2 (</w:t>
      </w:r>
      <w:hyperlink r:id="rId37" w:history="1">
        <w:r w:rsidR="0053115D" w:rsidRPr="001D7643">
          <w:rPr>
            <w:rStyle w:val="Hyperlink"/>
            <w:rFonts w:ascii="Arial" w:eastAsia="Times New Roman" w:hAnsi="Arial" w:cs="Arial"/>
            <w:i/>
            <w:sz w:val="20"/>
            <w:szCs w:val="20"/>
            <w:lang w:eastAsia="en-GB"/>
          </w:rPr>
          <w:t>http://redmine.ogf.org/boards/15/topics/42</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13.2.1.</w:t>
      </w:r>
      <w:proofErr w:type="gramEnd"/>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Improve first sentence of escapeEscapeCharacter property description so it says “</w:t>
      </w:r>
      <w:r w:rsidR="00001184" w:rsidRPr="001D7643">
        <w:rPr>
          <w:rFonts w:ascii="Arial" w:hAnsi="Arial" w:cs="Arial"/>
          <w:sz w:val="20"/>
          <w:szCs w:val="20"/>
        </w:rPr>
        <w:t>Specifies one character that escapes an immediately following dfdl</w:t>
      </w:r>
      <w:proofErr w:type="gramStart"/>
      <w:r w:rsidR="00001184" w:rsidRPr="001D7643">
        <w:rPr>
          <w:rFonts w:ascii="Arial" w:hAnsi="Arial" w:cs="Arial"/>
          <w:sz w:val="20"/>
          <w:szCs w:val="20"/>
        </w:rPr>
        <w:t>:escapeCharacter</w:t>
      </w:r>
      <w:proofErr w:type="gramEnd"/>
      <w:r w:rsidR="00001184" w:rsidRPr="001D7643">
        <w:rPr>
          <w:rFonts w:ascii="Arial" w:hAnsi="Arial" w:cs="Arial"/>
          <w:sz w:val="20"/>
          <w:szCs w:val="20"/>
        </w:rPr>
        <w:t xml:space="preserve"> or first character of dfdl:</w:t>
      </w:r>
      <w:r w:rsidR="00001184" w:rsidRPr="001D7643">
        <w:rPr>
          <w:rFonts w:ascii="Arial" w:hAnsi="Arial" w:cs="Arial"/>
          <w:color w:val="000000"/>
          <w:sz w:val="20"/>
          <w:szCs w:val="20"/>
        </w:rPr>
        <w:t>escapeBlockEnd</w:t>
      </w:r>
      <w:r w:rsidR="00001184" w:rsidRPr="001D7643">
        <w:rPr>
          <w:rFonts w:ascii="Arial" w:hAnsi="Arial" w:cs="Arial"/>
          <w:sz w:val="20"/>
          <w:szCs w:val="20"/>
        </w:rPr>
        <w:t>.</w:t>
      </w:r>
      <w:r w:rsidR="00001184" w:rsidRPr="001D7643">
        <w:rPr>
          <w:rFonts w:ascii="Arial" w:eastAsia="Times New Roman" w:hAnsi="Arial" w:cs="Arial"/>
          <w:i/>
          <w:color w:val="000000" w:themeColor="text1"/>
          <w:sz w:val="20"/>
          <w:szCs w:val="20"/>
          <w:lang w:eastAsia="en-GB"/>
        </w:rPr>
        <w:t>”</w:t>
      </w:r>
    </w:p>
    <w:p w:rsidR="00001184" w:rsidRPr="001D7643" w:rsidRDefault="00001184"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9D2DBE" w:rsidRPr="001D7643">
        <w:rPr>
          <w:rFonts w:ascii="Arial" w:eastAsia="Times New Roman" w:hAnsi="Arial" w:cs="Arial"/>
          <w:i/>
          <w:color w:val="000000" w:themeColor="text1"/>
          <w:sz w:val="20"/>
          <w:szCs w:val="20"/>
          <w:lang w:eastAsia="en-GB"/>
        </w:rPr>
        <w:t>45</w:t>
      </w:r>
      <w:r w:rsidRPr="001D7643">
        <w:rPr>
          <w:rFonts w:ascii="Arial" w:eastAsia="Times New Roman" w:hAnsi="Arial" w:cs="Arial"/>
          <w:i/>
          <w:color w:val="000000" w:themeColor="text1"/>
          <w:sz w:val="20"/>
          <w:szCs w:val="20"/>
          <w:lang w:eastAsia="en-GB"/>
        </w:rPr>
        <w:t xml:space="preserve"> (</w:t>
      </w:r>
      <w:hyperlink r:id="rId38" w:history="1">
        <w:r w:rsidR="0053115D" w:rsidRPr="001D7643">
          <w:rPr>
            <w:rStyle w:val="Hyperlink"/>
            <w:rFonts w:ascii="Arial" w:eastAsia="Times New Roman" w:hAnsi="Arial" w:cs="Arial"/>
            <w:i/>
            <w:sz w:val="20"/>
            <w:szCs w:val="20"/>
            <w:lang w:eastAsia="en-GB"/>
          </w:rPr>
          <w:t>http://redmine.ogf.org/boards/15/topics/45</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12.1.</w:t>
      </w:r>
      <w:proofErr w:type="gramEnd"/>
      <w:r w:rsidR="00001184"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 xml:space="preserve">The alignment of a model group should not depend on the alignment of </w:t>
      </w:r>
      <w:r w:rsidR="00B9541D" w:rsidRPr="001D7643">
        <w:rPr>
          <w:rFonts w:ascii="Arial" w:eastAsia="Times New Roman" w:hAnsi="Arial" w:cs="Arial"/>
          <w:color w:val="000000" w:themeColor="text1"/>
          <w:sz w:val="20"/>
          <w:szCs w:val="20"/>
          <w:lang w:eastAsia="en-GB"/>
        </w:rPr>
        <w:t>i</w:t>
      </w:r>
      <w:r w:rsidR="009D2DBE" w:rsidRPr="001D7643">
        <w:rPr>
          <w:rFonts w:ascii="Arial" w:eastAsia="Times New Roman" w:hAnsi="Arial" w:cs="Arial"/>
          <w:color w:val="000000" w:themeColor="text1"/>
          <w:sz w:val="20"/>
          <w:szCs w:val="20"/>
          <w:lang w:eastAsia="en-GB"/>
        </w:rPr>
        <w:t>ts children, so r</w:t>
      </w:r>
      <w:r w:rsidR="00001184" w:rsidRPr="001D7643">
        <w:rPr>
          <w:rFonts w:ascii="Arial" w:eastAsia="Times New Roman" w:hAnsi="Arial" w:cs="Arial"/>
          <w:color w:val="000000" w:themeColor="text1"/>
          <w:sz w:val="20"/>
          <w:szCs w:val="20"/>
          <w:lang w:eastAsia="en-GB"/>
        </w:rPr>
        <w:t>eplace the sentence</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hAnsi="Arial" w:cs="Arial"/>
          <w:sz w:val="20"/>
          <w:szCs w:val="20"/>
        </w:rPr>
        <w:t>The 'implicit' alignment of a model group is the alignment of its child with the greatest alignment</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 xml:space="preserve">with </w:t>
      </w:r>
      <w:r w:rsidR="00001184" w:rsidRPr="001D7643">
        <w:rPr>
          <w:rFonts w:ascii="Arial" w:eastAsia="Times New Roman" w:hAnsi="Arial" w:cs="Arial"/>
          <w:i/>
          <w:color w:val="000000" w:themeColor="text1"/>
          <w:sz w:val="20"/>
          <w:szCs w:val="20"/>
          <w:lang w:eastAsia="en-GB"/>
        </w:rPr>
        <w:t>“</w:t>
      </w:r>
      <w:r w:rsidR="00001184" w:rsidRPr="001D7643">
        <w:rPr>
          <w:rFonts w:ascii="Arial" w:hAnsi="Arial" w:cs="Arial"/>
          <w:sz w:val="20"/>
          <w:szCs w:val="20"/>
        </w:rPr>
        <w:t>The 'implicit' alignment of a model group is always 1</w:t>
      </w:r>
      <w:r w:rsidR="009D2DBE" w:rsidRPr="001D7643">
        <w:rPr>
          <w:rFonts w:ascii="Arial" w:hAnsi="Arial" w:cs="Arial"/>
          <w:sz w:val="20"/>
          <w:szCs w:val="20"/>
        </w:rPr>
        <w:t>”</w:t>
      </w:r>
      <w:r w:rsidR="00001184" w:rsidRPr="001D7643">
        <w:rPr>
          <w:rFonts w:ascii="Arial" w:hAnsi="Arial" w:cs="Arial"/>
          <w:sz w:val="20"/>
          <w:szCs w:val="20"/>
        </w:rPr>
        <w:t>.</w:t>
      </w:r>
    </w:p>
    <w:p w:rsidR="008312BD" w:rsidRPr="001D7643" w:rsidRDefault="008312BD" w:rsidP="008312BD">
      <w:pPr>
        <w:rPr>
          <w:rFonts w:ascii="Arial" w:hAnsi="Arial" w:cs="Arial"/>
          <w:sz w:val="20"/>
          <w:szCs w:val="20"/>
        </w:rPr>
      </w:pPr>
    </w:p>
    <w:p w:rsidR="009D2DBE" w:rsidRPr="001D7643" w:rsidRDefault="009D2DBE"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F407C"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7 (</w:t>
      </w:r>
      <w:hyperlink r:id="rId39" w:history="1">
        <w:r w:rsidR="0053115D" w:rsidRPr="001D7643">
          <w:rPr>
            <w:rStyle w:val="Hyperlink"/>
            <w:rFonts w:ascii="Arial" w:eastAsia="Times New Roman" w:hAnsi="Arial" w:cs="Arial"/>
            <w:i/>
            <w:sz w:val="20"/>
            <w:szCs w:val="20"/>
            <w:lang w:eastAsia="en-GB"/>
          </w:rPr>
          <w:t>http://redmine.ogf.org/boards/15/topics/47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9D2DBE"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9D2DBE" w:rsidRPr="001D7643">
        <w:rPr>
          <w:rFonts w:ascii="Arial" w:eastAsia="Times New Roman" w:hAnsi="Arial" w:cs="Arial"/>
          <w:i/>
          <w:color w:val="000000" w:themeColor="text1"/>
          <w:sz w:val="20"/>
          <w:szCs w:val="20"/>
          <w:lang w:eastAsia="en-GB"/>
        </w:rPr>
        <w:t xml:space="preserve"> 3.</w:t>
      </w:r>
      <w:proofErr w:type="gramEnd"/>
      <w:r w:rsidR="009D2DBE"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Add definition of ‘validity’ to the glossary, to accompany the definition of ‘well-formed’</w:t>
      </w:r>
      <w:r w:rsidR="00FF407C" w:rsidRPr="001D7643">
        <w:rPr>
          <w:rFonts w:ascii="Arial" w:eastAsia="Times New Roman" w:hAnsi="Arial" w:cs="Arial"/>
          <w:color w:val="000000" w:themeColor="text1"/>
          <w:sz w:val="20"/>
          <w:szCs w:val="20"/>
          <w:lang w:eastAsia="en-GB"/>
        </w:rPr>
        <w:t>.</w:t>
      </w:r>
    </w:p>
    <w:p w:rsidR="009D2DBE" w:rsidRPr="001D7643" w:rsidRDefault="009D2DBE" w:rsidP="008312BD">
      <w:pPr>
        <w:rPr>
          <w:rFonts w:ascii="Arial" w:hAnsi="Arial" w:cs="Arial"/>
          <w:b/>
          <w:i/>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FC14BD" w:rsidRPr="001D7643">
        <w:rPr>
          <w:rFonts w:ascii="Arial" w:eastAsia="Times New Roman" w:hAnsi="Arial" w:cs="Arial"/>
          <w:b/>
          <w:color w:val="000000" w:themeColor="text1"/>
          <w:sz w:val="20"/>
          <w:szCs w:val="20"/>
          <w:lang w:eastAsia="en-GB"/>
        </w:rPr>
        <w:t>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C14BD" w:rsidRPr="001D7643">
        <w:rPr>
          <w:rFonts w:ascii="Arial" w:eastAsia="Times New Roman" w:hAnsi="Arial" w:cs="Arial"/>
          <w:i/>
          <w:color w:val="000000" w:themeColor="text1"/>
          <w:sz w:val="20"/>
          <w:szCs w:val="20"/>
          <w:lang w:eastAsia="en-GB"/>
        </w:rPr>
        <w:t>48</w:t>
      </w:r>
      <w:r w:rsidRPr="001D7643">
        <w:rPr>
          <w:rFonts w:ascii="Arial" w:eastAsia="Times New Roman" w:hAnsi="Arial" w:cs="Arial"/>
          <w:i/>
          <w:color w:val="000000" w:themeColor="text1"/>
          <w:sz w:val="20"/>
          <w:szCs w:val="20"/>
          <w:lang w:eastAsia="en-GB"/>
        </w:rPr>
        <w:t xml:space="preserve"> (</w:t>
      </w:r>
      <w:hyperlink r:id="rId40" w:history="1">
        <w:r w:rsidR="0053115D" w:rsidRPr="001D7643">
          <w:rPr>
            <w:rStyle w:val="Hyperlink"/>
            <w:rFonts w:ascii="Arial" w:eastAsia="Times New Roman" w:hAnsi="Arial" w:cs="Arial"/>
            <w:i/>
            <w:sz w:val="20"/>
            <w:szCs w:val="20"/>
            <w:lang w:eastAsia="en-GB"/>
          </w:rPr>
          <w:t>http://redmine.ogf.org/boards/15/topics/48</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C14BD" w:rsidRPr="001D7643">
        <w:rPr>
          <w:rFonts w:ascii="Arial" w:eastAsia="Times New Roman" w:hAnsi="Arial" w:cs="Arial"/>
          <w:i/>
          <w:color w:val="000000" w:themeColor="text1"/>
          <w:sz w:val="20"/>
          <w:szCs w:val="20"/>
          <w:lang w:eastAsia="en-GB"/>
        </w:rPr>
        <w:t xml:space="preserve"> 9.4.2.</w:t>
      </w:r>
      <w:proofErr w:type="gramEnd"/>
      <w:r w:rsidR="00FC14BD" w:rsidRPr="001D7643">
        <w:rPr>
          <w:rFonts w:ascii="Arial" w:eastAsia="Times New Roman" w:hAnsi="Arial" w:cs="Arial"/>
          <w:i/>
          <w:color w:val="000000" w:themeColor="text1"/>
          <w:sz w:val="20"/>
          <w:szCs w:val="20"/>
          <w:lang w:eastAsia="en-GB"/>
        </w:rPr>
        <w:t xml:space="preserve"> </w:t>
      </w:r>
      <w:r w:rsidR="00FC14BD" w:rsidRPr="001D7643">
        <w:rPr>
          <w:rFonts w:ascii="Arial" w:eastAsia="Times New Roman" w:hAnsi="Arial" w:cs="Arial"/>
          <w:color w:val="000000" w:themeColor="text1"/>
          <w:sz w:val="20"/>
          <w:szCs w:val="20"/>
          <w:lang w:eastAsia="en-GB"/>
        </w:rPr>
        <w:t>In this section, the term ‘string’ is defined to cover xs</w:t>
      </w:r>
      <w:proofErr w:type="gramStart"/>
      <w:r w:rsidR="00FC14BD" w:rsidRPr="001D7643">
        <w:rPr>
          <w:rFonts w:ascii="Arial" w:eastAsia="Times New Roman" w:hAnsi="Arial" w:cs="Arial"/>
          <w:color w:val="000000" w:themeColor="text1"/>
          <w:sz w:val="20"/>
          <w:szCs w:val="20"/>
          <w:lang w:eastAsia="en-GB"/>
        </w:rPr>
        <w:t>:string</w:t>
      </w:r>
      <w:proofErr w:type="gramEnd"/>
      <w:r w:rsidR="00FC14BD" w:rsidRPr="001D7643">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Pr="001D7643" w:rsidRDefault="00FC14B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74465B" w:rsidRPr="001D7643">
        <w:rPr>
          <w:rFonts w:ascii="Arial" w:eastAsia="Times New Roman" w:hAnsi="Arial" w:cs="Arial"/>
          <w:b/>
          <w:color w:val="000000" w:themeColor="text1"/>
          <w:sz w:val="20"/>
          <w:szCs w:val="20"/>
          <w:lang w:eastAsia="en-GB"/>
        </w:rPr>
        <w:t>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74465B" w:rsidRPr="001D7643">
        <w:rPr>
          <w:rFonts w:ascii="Arial" w:eastAsia="Times New Roman" w:hAnsi="Arial" w:cs="Arial"/>
          <w:i/>
          <w:color w:val="000000" w:themeColor="text1"/>
          <w:sz w:val="20"/>
          <w:szCs w:val="20"/>
          <w:lang w:eastAsia="en-GB"/>
        </w:rPr>
        <w:t>50</w:t>
      </w:r>
      <w:r w:rsidRPr="001D7643">
        <w:rPr>
          <w:rFonts w:ascii="Arial" w:eastAsia="Times New Roman" w:hAnsi="Arial" w:cs="Arial"/>
          <w:i/>
          <w:color w:val="000000" w:themeColor="text1"/>
          <w:sz w:val="20"/>
          <w:szCs w:val="20"/>
          <w:lang w:eastAsia="en-GB"/>
        </w:rPr>
        <w:t xml:space="preserve"> (</w:t>
      </w:r>
      <w:hyperlink r:id="rId41" w:history="1">
        <w:r w:rsidR="0053115D" w:rsidRPr="001D7643">
          <w:rPr>
            <w:rStyle w:val="Hyperlink"/>
            <w:rFonts w:ascii="Arial" w:eastAsia="Times New Roman" w:hAnsi="Arial" w:cs="Arial"/>
            <w:i/>
            <w:sz w:val="20"/>
            <w:szCs w:val="20"/>
            <w:lang w:eastAsia="en-GB"/>
          </w:rPr>
          <w:t>http://redmine.ogf.org/boards/15/topics/50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74465B" w:rsidRPr="001D7643">
        <w:rPr>
          <w:rFonts w:ascii="Arial" w:eastAsia="Times New Roman" w:hAnsi="Arial" w:cs="Arial"/>
          <w:i/>
          <w:color w:val="000000" w:themeColor="text1"/>
          <w:sz w:val="20"/>
          <w:szCs w:val="20"/>
          <w:lang w:eastAsia="en-GB"/>
        </w:rPr>
        <w:t xml:space="preserve"> 12.3.2.1.</w:t>
      </w:r>
      <w:proofErr w:type="gramEnd"/>
      <w:r w:rsidR="0074465B" w:rsidRPr="001D7643">
        <w:rPr>
          <w:rFonts w:ascii="Arial" w:eastAsia="Times New Roman" w:hAnsi="Arial" w:cs="Arial"/>
          <w:i/>
          <w:color w:val="000000" w:themeColor="text1"/>
          <w:sz w:val="20"/>
          <w:szCs w:val="20"/>
          <w:lang w:eastAsia="en-GB"/>
        </w:rPr>
        <w:t xml:space="preserve"> </w:t>
      </w:r>
      <w:r w:rsidR="0074465B" w:rsidRPr="001D7643">
        <w:rPr>
          <w:rFonts w:ascii="Arial" w:eastAsia="Times New Roman" w:hAnsi="Arial" w:cs="Arial"/>
          <w:color w:val="000000" w:themeColor="text1"/>
          <w:sz w:val="20"/>
          <w:szCs w:val="20"/>
          <w:lang w:eastAsia="en-GB"/>
        </w:rPr>
        <w:t>The title of this section should be changed to ‘</w:t>
      </w:r>
      <w:r w:rsidR="00861024" w:rsidRPr="001D7643">
        <w:rPr>
          <w:rFonts w:ascii="Arial" w:eastAsia="Times New Roman" w:hAnsi="Arial" w:cs="Arial"/>
          <w:color w:val="000000" w:themeColor="text1"/>
          <w:sz w:val="20"/>
          <w:szCs w:val="20"/>
          <w:lang w:eastAsia="en-GB"/>
        </w:rPr>
        <w:t>Non-D</w:t>
      </w:r>
      <w:r w:rsidR="0074465B" w:rsidRPr="001D7643">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Pr="001D7643" w:rsidRDefault="008312BD" w:rsidP="008312BD">
      <w:pPr>
        <w:rPr>
          <w:rFonts w:ascii="Arial" w:hAnsi="Arial" w:cs="Arial"/>
          <w:sz w:val="20"/>
          <w:szCs w:val="20"/>
        </w:rPr>
      </w:pPr>
    </w:p>
    <w:p w:rsidR="0074465B" w:rsidRPr="001D7643" w:rsidRDefault="0074465B"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4F5673" w:rsidRPr="001D7643">
        <w:rPr>
          <w:rFonts w:ascii="Arial" w:eastAsia="Times New Roman" w:hAnsi="Arial" w:cs="Arial"/>
          <w:b/>
          <w:color w:val="000000" w:themeColor="text1"/>
          <w:sz w:val="20"/>
          <w:szCs w:val="20"/>
          <w:lang w:eastAsia="en-GB"/>
        </w:rPr>
        <w:t>10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F5673" w:rsidRPr="001D7643">
        <w:rPr>
          <w:rFonts w:ascii="Arial" w:eastAsia="Times New Roman" w:hAnsi="Arial" w:cs="Arial"/>
          <w:i/>
          <w:color w:val="000000" w:themeColor="text1"/>
          <w:sz w:val="20"/>
          <w:szCs w:val="20"/>
          <w:lang w:eastAsia="en-GB"/>
        </w:rPr>
        <w:t>51</w:t>
      </w:r>
      <w:r w:rsidRPr="001D7643">
        <w:rPr>
          <w:rFonts w:ascii="Arial" w:eastAsia="Times New Roman" w:hAnsi="Arial" w:cs="Arial"/>
          <w:i/>
          <w:color w:val="000000" w:themeColor="text1"/>
          <w:sz w:val="20"/>
          <w:szCs w:val="20"/>
          <w:lang w:eastAsia="en-GB"/>
        </w:rPr>
        <w:t xml:space="preserve"> (</w:t>
      </w:r>
      <w:hyperlink r:id="rId42" w:history="1">
        <w:r w:rsidR="0053115D" w:rsidRPr="001D7643">
          <w:rPr>
            <w:rStyle w:val="Hyperlink"/>
            <w:rFonts w:ascii="Arial" w:eastAsia="Times New Roman" w:hAnsi="Arial" w:cs="Arial"/>
            <w:i/>
            <w:sz w:val="20"/>
            <w:szCs w:val="20"/>
            <w:lang w:eastAsia="en-GB"/>
          </w:rPr>
          <w:t>http://redmine.ogf.org/boards/15/topics/51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4F5673" w:rsidRPr="001D7643">
        <w:rPr>
          <w:rFonts w:ascii="Arial" w:eastAsia="Times New Roman" w:hAnsi="Arial" w:cs="Arial"/>
          <w:i/>
          <w:color w:val="000000" w:themeColor="text1"/>
          <w:sz w:val="20"/>
          <w:szCs w:val="20"/>
          <w:lang w:eastAsia="en-GB"/>
        </w:rPr>
        <w:t xml:space="preserve"> 12.3.6.</w:t>
      </w:r>
      <w:proofErr w:type="gramEnd"/>
      <w:r w:rsidR="001F18E8" w:rsidRPr="001D7643">
        <w:rPr>
          <w:rFonts w:ascii="Arial" w:eastAsia="Times New Roman" w:hAnsi="Arial" w:cs="Arial"/>
          <w:i/>
          <w:color w:val="000000" w:themeColor="text1"/>
          <w:sz w:val="20"/>
          <w:szCs w:val="20"/>
          <w:lang w:eastAsia="en-GB"/>
        </w:rPr>
        <w:t xml:space="preserve"> </w:t>
      </w:r>
      <w:r w:rsidR="001F18E8" w:rsidRPr="001D7643">
        <w:rPr>
          <w:rFonts w:ascii="Arial" w:eastAsia="Times New Roman" w:hAnsi="Arial" w:cs="Arial"/>
          <w:color w:val="000000" w:themeColor="text1"/>
          <w:sz w:val="20"/>
          <w:szCs w:val="20"/>
          <w:lang w:eastAsia="en-GB"/>
        </w:rPr>
        <w:t xml:space="preserve">The </w:t>
      </w:r>
      <w:r w:rsidR="00E0587C" w:rsidRPr="001D7643">
        <w:rPr>
          <w:rFonts w:ascii="Arial" w:eastAsia="Times New Roman" w:hAnsi="Arial" w:cs="Arial"/>
          <w:color w:val="000000" w:themeColor="text1"/>
          <w:sz w:val="20"/>
          <w:szCs w:val="20"/>
          <w:lang w:eastAsia="en-GB"/>
        </w:rPr>
        <w:t>paragraphs</w:t>
      </w:r>
      <w:r w:rsidR="001F18E8" w:rsidRPr="001D7643">
        <w:rPr>
          <w:rFonts w:ascii="Arial" w:eastAsia="Times New Roman" w:hAnsi="Arial" w:cs="Arial"/>
          <w:color w:val="000000" w:themeColor="text1"/>
          <w:sz w:val="20"/>
          <w:szCs w:val="20"/>
          <w:lang w:eastAsia="en-GB"/>
        </w:rPr>
        <w:t xml:space="preserve"> before and after the bullets </w:t>
      </w:r>
      <w:r w:rsidR="00E0587C" w:rsidRPr="001D7643">
        <w:rPr>
          <w:rFonts w:ascii="Arial" w:eastAsia="Times New Roman" w:hAnsi="Arial" w:cs="Arial"/>
          <w:color w:val="000000" w:themeColor="text1"/>
          <w:sz w:val="20"/>
          <w:szCs w:val="20"/>
          <w:lang w:eastAsia="en-GB"/>
        </w:rPr>
        <w:t>are</w:t>
      </w:r>
      <w:r w:rsidR="001F18E8" w:rsidRPr="001D7643">
        <w:rPr>
          <w:rFonts w:ascii="Arial" w:eastAsia="Times New Roman" w:hAnsi="Arial" w:cs="Arial"/>
          <w:color w:val="000000" w:themeColor="text1"/>
          <w:sz w:val="20"/>
          <w:szCs w:val="20"/>
          <w:lang w:eastAsia="en-GB"/>
        </w:rPr>
        <w:t xml:space="preserve"> substantially reworded to improve clarity:</w:t>
      </w:r>
    </w:p>
    <w:p w:rsidR="008312BD" w:rsidRPr="001D7643" w:rsidRDefault="008312BD"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Replace first paragraph with:</w:t>
      </w:r>
    </w:p>
    <w:p w:rsidR="001F18E8" w:rsidRPr="001D7643" w:rsidRDefault="001F18E8" w:rsidP="008312BD">
      <w:pPr>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and the end of the parent. </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D7643">
        <w:rPr>
          <w:rFonts w:ascii="Arial" w:hAnsi="Arial" w:cs="Arial"/>
          <w:sz w:val="20"/>
          <w:szCs w:val="20"/>
        </w:rPr>
        <w:t>he parent is such a ‘box’ then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the last element in the ‘box’ and its content extends to the end of the ‘box’.”</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Replace all paragraphs after the bullets with:</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rPr>
          <w:rFonts w:ascii="Arial" w:hAnsi="Arial" w:cs="Arial"/>
          <w:color w:val="000000"/>
          <w:sz w:val="20"/>
          <w:szCs w:val="20"/>
          <w:lang w:eastAsia="en-GB"/>
        </w:rPr>
      </w:pPr>
      <w:r w:rsidRPr="001D7643">
        <w:rPr>
          <w:rFonts w:ascii="Arial" w:hAnsi="Arial" w:cs="Arial"/>
          <w:sz w:val="20"/>
          <w:szCs w:val="20"/>
        </w:rPr>
        <w:t>“</w:t>
      </w:r>
      <w:r w:rsidRPr="001D7643">
        <w:rPr>
          <w:rFonts w:ascii="Arial" w:hAnsi="Arial" w:cs="Arial"/>
          <w:color w:val="000000"/>
          <w:sz w:val="20"/>
          <w:szCs w:val="20"/>
          <w:lang w:eastAsia="en-GB"/>
        </w:rPr>
        <w:t>A simple element must have either type xs</w:t>
      </w:r>
      <w:proofErr w:type="gramStart"/>
      <w:r w:rsidRPr="001D7643">
        <w:rPr>
          <w:rFonts w:ascii="Arial" w:hAnsi="Arial" w:cs="Arial"/>
          <w:color w:val="000000"/>
          <w:sz w:val="20"/>
          <w:szCs w:val="20"/>
          <w:lang w:eastAsia="en-GB"/>
        </w:rPr>
        <w:t>:string</w:t>
      </w:r>
      <w:proofErr w:type="gramEnd"/>
      <w:r w:rsidRPr="001D7643">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D7643" w:rsidRDefault="001F18E8" w:rsidP="001F18E8">
      <w:pPr>
        <w:autoSpaceDE w:val="0"/>
        <w:rPr>
          <w:rFonts w:ascii="Arial" w:hAnsi="Arial" w:cs="Arial"/>
          <w:color w:val="000000"/>
          <w:sz w:val="20"/>
          <w:szCs w:val="20"/>
          <w:lang w:eastAsia="en-GB"/>
        </w:rPr>
      </w:pPr>
    </w:p>
    <w:p w:rsidR="001F18E8" w:rsidRPr="001D7643" w:rsidRDefault="001F18E8" w:rsidP="001F18E8">
      <w:pPr>
        <w:autoSpaceDE w:val="0"/>
        <w:autoSpaceDN w:val="0"/>
        <w:adjustRightInd w:val="0"/>
        <w:rPr>
          <w:rFonts w:ascii="Arial" w:hAnsi="Arial" w:cs="Arial"/>
          <w:color w:val="000000"/>
          <w:sz w:val="20"/>
          <w:szCs w:val="20"/>
        </w:rPr>
      </w:pPr>
      <w:r w:rsidRPr="001D7643">
        <w:rPr>
          <w:rFonts w:ascii="Arial" w:hAnsi="Arial" w:cs="Arial"/>
          <w:color w:val="000000"/>
          <w:sz w:val="20"/>
          <w:szCs w:val="20"/>
        </w:rPr>
        <w:t>A complex element can have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If so then its last child element can be any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including 'endOfParent'.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pStyle w:val="nobreak"/>
        <w:rPr>
          <w:szCs w:val="20"/>
        </w:rPr>
      </w:pPr>
      <w:r w:rsidRPr="001D7643">
        <w:rPr>
          <w:szCs w:val="20"/>
        </w:rPr>
        <w:t>The dfdl</w:t>
      </w:r>
      <w:proofErr w:type="gramStart"/>
      <w:r w:rsidRPr="001D7643">
        <w:rPr>
          <w:szCs w:val="20"/>
        </w:rPr>
        <w:t>:lengthKind</w:t>
      </w:r>
      <w:proofErr w:type="gramEnd"/>
      <w:r w:rsidRPr="001D7643">
        <w:rPr>
          <w:szCs w:val="20"/>
        </w:rPr>
        <w:t xml:space="preserve"> 'endOfParent' can also be used to allow the last element to consume the data up to the end of the data stream.</w:t>
      </w:r>
    </w:p>
    <w:p w:rsidR="001F18E8" w:rsidRPr="001D7643" w:rsidRDefault="001F18E8" w:rsidP="001F18E8">
      <w:pPr>
        <w:rPr>
          <w:rFonts w:ascii="Arial" w:hAnsi="Arial" w:cs="Arial"/>
          <w:lang w:val="en-US"/>
        </w:rPr>
      </w:pPr>
    </w:p>
    <w:p w:rsidR="001F18E8" w:rsidRPr="001D7643" w:rsidRDefault="001F18E8" w:rsidP="001F18E8">
      <w:pPr>
        <w:rPr>
          <w:rFonts w:ascii="Arial" w:hAnsi="Arial" w:cs="Arial"/>
          <w:sz w:val="20"/>
          <w:szCs w:val="20"/>
        </w:rPr>
      </w:pPr>
      <w:r w:rsidRPr="001D7643">
        <w:rPr>
          <w:rFonts w:ascii="Arial" w:hAnsi="Arial" w:cs="Arial"/>
          <w:sz w:val="20"/>
          <w:szCs w:val="20"/>
        </w:rPr>
        <w:t>The use of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on unparsing.</w:t>
      </w:r>
    </w:p>
    <w:p w:rsidR="001F18E8" w:rsidRPr="001D7643" w:rsidRDefault="001F18E8" w:rsidP="001F18E8">
      <w:pPr>
        <w:rPr>
          <w:rFonts w:ascii="Arial" w:hAnsi="Arial" w:cs="Arial"/>
          <w:sz w:val="20"/>
          <w:szCs w:val="20"/>
        </w:rPr>
      </w:pPr>
    </w:p>
    <w:p w:rsidR="001F18E8" w:rsidRPr="001D7643" w:rsidRDefault="001F18E8" w:rsidP="001F18E8">
      <w:pPr>
        <w:autoSpaceDE w:val="0"/>
        <w:autoSpaceDN w:val="0"/>
        <w:adjustRightInd w:val="0"/>
        <w:rPr>
          <w:rFonts w:ascii="Arial" w:hAnsi="Arial" w:cs="Arial"/>
          <w:color w:val="000000"/>
          <w:sz w:val="20"/>
          <w:szCs w:val="20"/>
        </w:rPr>
      </w:pPr>
      <w:bookmarkStart w:id="239" w:name="_Toc322911640"/>
      <w:bookmarkStart w:id="240" w:name="_Toc322912179"/>
      <w:bookmarkEnd w:id="239"/>
      <w:bookmarkEnd w:id="240"/>
      <w:r w:rsidRPr="001D7643">
        <w:rPr>
          <w:rFonts w:ascii="Arial" w:hAnsi="Arial" w:cs="Arial"/>
          <w:color w:val="000000"/>
          <w:sz w:val="20"/>
          <w:szCs w:val="20"/>
        </w:rPr>
        <w:t>When parsing 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delimiter scanning is turned off and in-scope terminating delimiters are not looked for within the element.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rPr>
          <w:rFonts w:ascii="Arial" w:hAnsi="Arial" w:cs="Arial"/>
          <w:sz w:val="20"/>
          <w:szCs w:val="20"/>
        </w:rPr>
      </w:pPr>
      <w:r w:rsidRPr="001D7643">
        <w:rPr>
          <w:rFonts w:ascii="Arial" w:hAnsi="Arial" w:cs="Arial"/>
          <w:color w:val="000000"/>
          <w:sz w:val="20"/>
          <w:szCs w:val="20"/>
          <w:lang w:eastAsia="en-GB"/>
        </w:rPr>
        <w:t xml:space="preserve">When unparsing </w:t>
      </w:r>
      <w:r w:rsidRPr="001D7643">
        <w:rPr>
          <w:rFonts w:ascii="Arial" w:hAnsi="Arial" w:cs="Arial"/>
          <w:color w:val="000000"/>
          <w:sz w:val="20"/>
          <w:szCs w:val="20"/>
        </w:rPr>
        <w:t>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w:t>
      </w:r>
      <w:r w:rsidRPr="001D7643">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D7643">
        <w:rPr>
          <w:rFonts w:ascii="Arial" w:hAnsi="Arial" w:cs="Arial"/>
          <w:b/>
          <w:i/>
          <w:color w:val="000000"/>
          <w:sz w:val="20"/>
          <w:szCs w:val="20"/>
          <w:lang w:eastAsia="en-GB"/>
        </w:rPr>
        <w:t>LeftPadding</w:t>
      </w:r>
      <w:r w:rsidRPr="001D7643">
        <w:rPr>
          <w:rFonts w:ascii="Arial" w:hAnsi="Arial" w:cs="Arial"/>
          <w:color w:val="000000"/>
          <w:sz w:val="20"/>
          <w:szCs w:val="20"/>
          <w:lang w:eastAsia="en-GB"/>
        </w:rPr>
        <w:t xml:space="preserve">, RightPadOrFill or </w:t>
      </w:r>
      <w:r w:rsidRPr="001D7643">
        <w:rPr>
          <w:rFonts w:ascii="Arial" w:hAnsi="Arial" w:cs="Arial"/>
          <w:b/>
          <w:i/>
          <w:color w:val="000000"/>
          <w:sz w:val="20"/>
          <w:szCs w:val="20"/>
          <w:lang w:eastAsia="en-GB"/>
        </w:rPr>
        <w:t>ElementUnused</w:t>
      </w:r>
      <w:r w:rsidRPr="001D7643">
        <w:rPr>
          <w:rFonts w:ascii="Arial" w:hAnsi="Arial" w:cs="Arial"/>
          <w:color w:val="000000"/>
          <w:sz w:val="20"/>
          <w:szCs w:val="20"/>
          <w:lang w:eastAsia="en-GB"/>
        </w:rPr>
        <w:t xml:space="preserve"> regions of the data as appropriate.</w:t>
      </w:r>
      <w:r w:rsidRPr="001D7643">
        <w:rPr>
          <w:rFonts w:ascii="Arial" w:hAnsi="Arial" w:cs="Arial"/>
          <w:sz w:val="20"/>
          <w:szCs w:val="20"/>
        </w:rPr>
        <w:t>”</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Note: erratum 2.72 also updated.</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1C428D" w:rsidRPr="001D7643">
        <w:rPr>
          <w:rFonts w:ascii="Arial" w:eastAsia="Times New Roman" w:hAnsi="Arial" w:cs="Arial"/>
          <w:b/>
          <w:color w:val="000000" w:themeColor="text1"/>
          <w:sz w:val="20"/>
          <w:szCs w:val="20"/>
          <w:lang w:eastAsia="en-GB"/>
        </w:rPr>
        <w:t>.11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1C428D" w:rsidRPr="001D7643">
        <w:rPr>
          <w:rFonts w:ascii="Arial" w:eastAsia="Times New Roman" w:hAnsi="Arial" w:cs="Arial"/>
          <w:i/>
          <w:color w:val="000000" w:themeColor="text1"/>
          <w:sz w:val="20"/>
          <w:szCs w:val="20"/>
          <w:lang w:eastAsia="en-GB"/>
        </w:rPr>
        <w:t>57</w:t>
      </w:r>
      <w:r w:rsidRPr="001D7643">
        <w:rPr>
          <w:rFonts w:ascii="Arial" w:eastAsia="Times New Roman" w:hAnsi="Arial" w:cs="Arial"/>
          <w:i/>
          <w:color w:val="000000" w:themeColor="text1"/>
          <w:sz w:val="20"/>
          <w:szCs w:val="20"/>
          <w:lang w:eastAsia="en-GB"/>
        </w:rPr>
        <w:t xml:space="preserve"> (</w:t>
      </w:r>
      <w:hyperlink r:id="rId43" w:history="1">
        <w:r w:rsidR="001C428D" w:rsidRPr="001D7643">
          <w:rPr>
            <w:rStyle w:val="Hyperlink"/>
            <w:rFonts w:ascii="Arial" w:eastAsia="Times New Roman" w:hAnsi="Arial" w:cs="Arial"/>
            <w:i/>
            <w:sz w:val="20"/>
            <w:szCs w:val="20"/>
            <w:lang w:eastAsia="en-GB"/>
          </w:rPr>
          <w:t>http://redmine.ogf.org/boards/15/topics/57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hAnsi="Arial" w:cs="Arial"/>
          <w:sz w:val="20"/>
          <w:szCs w:val="20"/>
        </w:rPr>
      </w:pPr>
      <w:proofErr w:type="gramStart"/>
      <w:r w:rsidRPr="001D7643">
        <w:rPr>
          <w:rFonts w:ascii="Arial" w:eastAsia="Times New Roman" w:hAnsi="Arial" w:cs="Arial"/>
          <w:i/>
          <w:color w:val="000000" w:themeColor="text1"/>
          <w:sz w:val="20"/>
          <w:szCs w:val="20"/>
          <w:lang w:eastAsia="en-GB"/>
        </w:rPr>
        <w:t>Section</w:t>
      </w:r>
      <w:r w:rsidR="001C428D" w:rsidRPr="001D7643">
        <w:rPr>
          <w:rFonts w:ascii="Arial" w:eastAsia="Times New Roman" w:hAnsi="Arial" w:cs="Arial"/>
          <w:i/>
          <w:color w:val="000000" w:themeColor="text1"/>
          <w:sz w:val="20"/>
          <w:szCs w:val="20"/>
          <w:lang w:eastAsia="en-GB"/>
        </w:rPr>
        <w:t xml:space="preserve"> 12.1.</w:t>
      </w:r>
      <w:proofErr w:type="gramEnd"/>
      <w:r w:rsidR="001C428D" w:rsidRPr="001D7643">
        <w:rPr>
          <w:rFonts w:ascii="Arial" w:eastAsia="Times New Roman" w:hAnsi="Arial" w:cs="Arial"/>
          <w:i/>
          <w:color w:val="000000" w:themeColor="text1"/>
          <w:sz w:val="20"/>
          <w:szCs w:val="20"/>
          <w:lang w:eastAsia="en-GB"/>
        </w:rPr>
        <w:t xml:space="preserve"> </w:t>
      </w:r>
      <w:r w:rsidR="001C428D" w:rsidRPr="001D7643">
        <w:rPr>
          <w:rFonts w:ascii="Arial" w:hAnsi="Arial" w:cs="Arial"/>
          <w:sz w:val="20"/>
          <w:szCs w:val="20"/>
        </w:rPr>
        <w:t>The rule on the alignment of an optional element, that it has to be same as what follows, is removed. It is overly restrictive.</w:t>
      </w:r>
    </w:p>
    <w:p w:rsidR="001C428D" w:rsidRPr="001D7643" w:rsidRDefault="001C428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3115D" w:rsidRPr="001D7643">
        <w:rPr>
          <w:rFonts w:ascii="Arial" w:eastAsia="Times New Roman" w:hAnsi="Arial" w:cs="Arial"/>
          <w:b/>
          <w:color w:val="000000" w:themeColor="text1"/>
          <w:sz w:val="20"/>
          <w:szCs w:val="20"/>
          <w:lang w:eastAsia="en-GB"/>
        </w:rPr>
        <w:t>1</w:t>
      </w:r>
      <w:r w:rsidRPr="001D7643">
        <w:rPr>
          <w:rFonts w:ascii="Arial" w:eastAsia="Times New Roman" w:hAnsi="Arial" w:cs="Arial"/>
          <w:b/>
          <w:color w:val="000000" w:themeColor="text1"/>
          <w:sz w:val="20"/>
          <w:szCs w:val="20"/>
          <w:lang w:eastAsia="en-GB"/>
        </w:rPr>
        <w:t>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3115D" w:rsidRPr="001D7643">
        <w:rPr>
          <w:rFonts w:ascii="Arial" w:eastAsia="Times New Roman" w:hAnsi="Arial" w:cs="Arial"/>
          <w:i/>
          <w:color w:val="000000" w:themeColor="text1"/>
          <w:sz w:val="20"/>
          <w:szCs w:val="20"/>
          <w:lang w:eastAsia="en-GB"/>
        </w:rPr>
        <w:t>60</w:t>
      </w:r>
      <w:r w:rsidRPr="001D7643">
        <w:rPr>
          <w:rFonts w:ascii="Arial" w:eastAsia="Times New Roman" w:hAnsi="Arial" w:cs="Arial"/>
          <w:i/>
          <w:color w:val="000000" w:themeColor="text1"/>
          <w:sz w:val="20"/>
          <w:szCs w:val="20"/>
          <w:lang w:eastAsia="en-GB"/>
        </w:rPr>
        <w:t xml:space="preserve"> (</w:t>
      </w:r>
      <w:hyperlink r:id="rId44" w:history="1">
        <w:r w:rsidR="0053115D" w:rsidRPr="001D7643">
          <w:rPr>
            <w:rStyle w:val="Hyperlink"/>
            <w:rFonts w:ascii="Arial" w:eastAsia="Times New Roman" w:hAnsi="Arial" w:cs="Arial"/>
            <w:i/>
            <w:sz w:val="20"/>
            <w:szCs w:val="20"/>
            <w:lang w:eastAsia="en-GB"/>
          </w:rPr>
          <w:t>http://redmine.ogf.org/boards/15/topics/60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53115D" w:rsidRPr="001D7643" w:rsidRDefault="008312BD" w:rsidP="0053115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3115D" w:rsidRPr="001D7643">
        <w:rPr>
          <w:rFonts w:ascii="Arial" w:eastAsia="Times New Roman" w:hAnsi="Arial" w:cs="Arial"/>
          <w:i/>
          <w:color w:val="000000" w:themeColor="text1"/>
          <w:sz w:val="20"/>
          <w:szCs w:val="20"/>
          <w:lang w:eastAsia="en-GB"/>
        </w:rPr>
        <w:t xml:space="preserve"> 23.5.2.3.</w:t>
      </w:r>
      <w:proofErr w:type="gramEnd"/>
      <w:r w:rsidR="0053115D" w:rsidRPr="001D7643">
        <w:rPr>
          <w:rFonts w:ascii="Arial" w:eastAsia="Times New Roman" w:hAnsi="Arial" w:cs="Arial"/>
          <w:i/>
          <w:color w:val="000000" w:themeColor="text1"/>
          <w:sz w:val="20"/>
          <w:szCs w:val="20"/>
          <w:lang w:eastAsia="en-GB"/>
        </w:rPr>
        <w:t xml:space="preserve"> </w:t>
      </w:r>
      <w:r w:rsidR="0053115D" w:rsidRPr="001D7643">
        <w:rPr>
          <w:rFonts w:ascii="Arial" w:eastAsia="Times New Roman" w:hAnsi="Arial" w:cs="Arial"/>
          <w:color w:val="000000" w:themeColor="text1"/>
          <w:sz w:val="20"/>
          <w:szCs w:val="20"/>
          <w:lang w:eastAsia="en-GB"/>
        </w:rPr>
        <w:t>Remove the use of ‘collation’ and ‘collation units’:</w:t>
      </w:r>
    </w:p>
    <w:p w:rsidR="0053115D" w:rsidRPr="001D7643"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1D7643">
        <w:rPr>
          <w:rFonts w:ascii="Arial" w:eastAsia="Times New Roman" w:hAnsi="Arial" w:cs="Arial"/>
          <w:sz w:val="20"/>
          <w:szCs w:val="20"/>
          <w:lang w:eastAsia="en-GB"/>
        </w:rPr>
        <w:t>Drop forms of all functions that take collation as argument.</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Change occurrences of "collation unit" to "character".</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Add that DFDL always uses the default unicode collation algorithm (which is a comparison of codepoint values).</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E65D5" w:rsidRPr="001D7643">
        <w:rPr>
          <w:rFonts w:ascii="Arial" w:eastAsia="Times New Roman" w:hAnsi="Arial" w:cs="Arial"/>
          <w:b/>
          <w:color w:val="000000" w:themeColor="text1"/>
          <w:sz w:val="20"/>
          <w:szCs w:val="20"/>
          <w:lang w:eastAsia="en-GB"/>
        </w:rPr>
        <w:t>13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E65D5" w:rsidRPr="001D7643">
        <w:rPr>
          <w:rFonts w:ascii="Arial" w:eastAsia="Times New Roman" w:hAnsi="Arial" w:cs="Arial"/>
          <w:i/>
          <w:color w:val="000000" w:themeColor="text1"/>
          <w:sz w:val="20"/>
          <w:szCs w:val="20"/>
          <w:lang w:eastAsia="en-GB"/>
        </w:rPr>
        <w:t>61</w:t>
      </w:r>
      <w:r w:rsidRPr="001D7643">
        <w:rPr>
          <w:rFonts w:ascii="Arial" w:eastAsia="Times New Roman" w:hAnsi="Arial" w:cs="Arial"/>
          <w:i/>
          <w:color w:val="000000" w:themeColor="text1"/>
          <w:sz w:val="20"/>
          <w:szCs w:val="20"/>
          <w:lang w:eastAsia="en-GB"/>
        </w:rPr>
        <w:t xml:space="preserve"> (</w:t>
      </w:r>
      <w:hyperlink r:id="rId45" w:history="1">
        <w:r w:rsidR="005E65D5" w:rsidRPr="001D7643">
          <w:rPr>
            <w:rStyle w:val="Hyperlink"/>
            <w:rFonts w:ascii="Arial" w:eastAsia="Times New Roman" w:hAnsi="Arial" w:cs="Arial"/>
            <w:i/>
            <w:sz w:val="20"/>
            <w:szCs w:val="20"/>
            <w:lang w:eastAsia="en-GB"/>
          </w:rPr>
          <w:t>http://redmine.ogf.org/boards/15/topics/61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E65D5" w:rsidRPr="001D7643">
        <w:rPr>
          <w:rFonts w:ascii="Arial" w:eastAsia="Times New Roman" w:hAnsi="Arial" w:cs="Arial"/>
          <w:i/>
          <w:color w:val="000000" w:themeColor="text1"/>
          <w:sz w:val="20"/>
          <w:szCs w:val="20"/>
          <w:lang w:eastAsia="en-GB"/>
        </w:rPr>
        <w:t xml:space="preserve"> 3.</w:t>
      </w:r>
      <w:proofErr w:type="gramEnd"/>
      <w:r w:rsidR="005E65D5" w:rsidRPr="001D7643">
        <w:rPr>
          <w:rFonts w:ascii="Arial" w:eastAsia="Times New Roman" w:hAnsi="Arial" w:cs="Arial"/>
          <w:i/>
          <w:color w:val="000000" w:themeColor="text1"/>
          <w:sz w:val="20"/>
          <w:szCs w:val="20"/>
          <w:lang w:eastAsia="en-GB"/>
        </w:rPr>
        <w:t xml:space="preserve"> </w:t>
      </w:r>
      <w:r w:rsidR="005E65D5" w:rsidRPr="001D7643">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Pr="001D7643" w:rsidRDefault="008312BD" w:rsidP="008312BD">
      <w:pPr>
        <w:rPr>
          <w:rFonts w:ascii="Arial" w:hAnsi="Arial" w:cs="Arial"/>
          <w:sz w:val="20"/>
          <w:szCs w:val="20"/>
        </w:rPr>
      </w:pPr>
    </w:p>
    <w:p w:rsidR="005E65D5" w:rsidRPr="001D7643" w:rsidRDefault="005E65D5" w:rsidP="008312BD">
      <w:pPr>
        <w:rPr>
          <w:rFonts w:ascii="Arial" w:hAnsi="Arial" w:cs="Arial"/>
          <w:sz w:val="20"/>
          <w:szCs w:val="20"/>
        </w:rPr>
      </w:pPr>
    </w:p>
    <w:p w:rsidR="00EE69E5" w:rsidRPr="001D7643" w:rsidRDefault="00EE69E5" w:rsidP="00EE69E5">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62 (</w:t>
      </w:r>
      <w:hyperlink r:id="rId46" w:history="1">
        <w:r w:rsidRPr="001D7643">
          <w:rPr>
            <w:rStyle w:val="Hyperlink"/>
            <w:rFonts w:ascii="Arial" w:eastAsia="Times New Roman" w:hAnsi="Arial" w:cs="Arial"/>
            <w:i/>
            <w:sz w:val="20"/>
            <w:szCs w:val="20"/>
            <w:lang w:eastAsia="en-GB"/>
          </w:rPr>
          <w:t>http://redmine.ogf.org/boards/15/topics/62</w:t>
        </w:r>
      </w:hyperlink>
      <w:r w:rsidRPr="001D7643">
        <w:rPr>
          <w:rFonts w:ascii="Arial" w:eastAsia="Times New Roman" w:hAnsi="Arial" w:cs="Arial"/>
          <w:i/>
          <w:color w:val="000000" w:themeColor="text1"/>
          <w:sz w:val="20"/>
          <w:szCs w:val="20"/>
          <w:lang w:eastAsia="en-GB"/>
        </w:rPr>
        <w:t>)</w:t>
      </w:r>
    </w:p>
    <w:p w:rsidR="00EE69E5" w:rsidRPr="001D7643" w:rsidRDefault="00EE69E5" w:rsidP="00EE69E5">
      <w:pPr>
        <w:rPr>
          <w:rFonts w:ascii="Arial" w:hAnsi="Arial" w:cs="Arial"/>
          <w:sz w:val="20"/>
          <w:szCs w:val="20"/>
        </w:rPr>
      </w:pPr>
    </w:p>
    <w:p w:rsidR="00EE69E5" w:rsidRPr="001D7643" w:rsidRDefault="00EE69E5" w:rsidP="00EE69E5">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Because the DFDL infoset does not carry a namespace prefix, and an element’s name is fully described by the fn</w:t>
      </w:r>
      <w:proofErr w:type="gramStart"/>
      <w:r w:rsidRPr="001D7643">
        <w:rPr>
          <w:rFonts w:ascii="Arial" w:eastAsia="Times New Roman" w:hAnsi="Arial" w:cs="Arial"/>
          <w:color w:val="000000" w:themeColor="text1"/>
          <w:sz w:val="20"/>
          <w:szCs w:val="20"/>
          <w:lang w:eastAsia="en-GB"/>
        </w:rPr>
        <w:t>:local</w:t>
      </w:r>
      <w:proofErr w:type="gramEnd"/>
      <w:r w:rsidRPr="001D7643">
        <w:rPr>
          <w:rFonts w:ascii="Arial" w:eastAsia="Times New Roman" w:hAnsi="Arial" w:cs="Arial"/>
          <w:color w:val="000000" w:themeColor="text1"/>
          <w:sz w:val="20"/>
          <w:szCs w:val="20"/>
          <w:lang w:eastAsia="en-GB"/>
        </w:rPr>
        <w:t>-name() and fn:namespace-uri() functions, the fn:name() function should not be part of the DFDL XPath 2.0 subset. Remove.</w:t>
      </w:r>
    </w:p>
    <w:p w:rsidR="00EE69E5" w:rsidRPr="001D7643" w:rsidRDefault="00EE69E5" w:rsidP="00EE69E5">
      <w:pPr>
        <w:rPr>
          <w:rFonts w:ascii="Arial" w:hAnsi="Arial" w:cs="Arial"/>
          <w:sz w:val="20"/>
          <w:szCs w:val="20"/>
        </w:rPr>
      </w:pPr>
    </w:p>
    <w:p w:rsidR="00EE69E5" w:rsidRPr="001D7643" w:rsidRDefault="00EE69E5" w:rsidP="00EE69E5">
      <w:pPr>
        <w:rPr>
          <w:rFonts w:ascii="Arial" w:hAnsi="Arial" w:cs="Arial"/>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667FCD" w:rsidRPr="001D7643" w:rsidRDefault="00667FCD" w:rsidP="00667FC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4.15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64 (</w:t>
      </w:r>
      <w:hyperlink r:id="rId47" w:history="1">
        <w:r w:rsidRPr="001D7643">
          <w:rPr>
            <w:rStyle w:val="Hyperlink"/>
            <w:rFonts w:ascii="Arial" w:eastAsia="Times New Roman" w:hAnsi="Arial" w:cs="Arial"/>
            <w:i/>
            <w:sz w:val="20"/>
            <w:szCs w:val="20"/>
            <w:lang w:eastAsia="en-GB"/>
          </w:rPr>
          <w:t>http://redmine.ogf.org/boards/15/topics/64</w:t>
        </w:r>
      </w:hyperlink>
      <w:r w:rsidRPr="001D7643">
        <w:rPr>
          <w:rFonts w:ascii="Arial" w:eastAsia="Times New Roman" w:hAnsi="Arial" w:cs="Arial"/>
          <w:i/>
          <w:color w:val="000000" w:themeColor="text1"/>
          <w:sz w:val="20"/>
          <w:szCs w:val="20"/>
          <w:lang w:eastAsia="en-GB"/>
        </w:rPr>
        <w:t>)</w:t>
      </w:r>
    </w:p>
    <w:p w:rsidR="00667FCD" w:rsidRPr="001D7643" w:rsidRDefault="00667FCD" w:rsidP="00667FCD">
      <w:pPr>
        <w:rPr>
          <w:rFonts w:ascii="Arial" w:hAnsi="Arial" w:cs="Arial"/>
          <w:sz w:val="20"/>
          <w:szCs w:val="20"/>
        </w:rPr>
      </w:pPr>
    </w:p>
    <w:p w:rsidR="00667FCD" w:rsidRPr="001D7643" w:rsidRDefault="00667FCD" w:rsidP="00667FC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32 (Appendix B).</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specification is not really the place for this </w:t>
      </w:r>
      <w:proofErr w:type="gramStart"/>
      <w:r w:rsidRPr="001D7643">
        <w:rPr>
          <w:rFonts w:ascii="Arial" w:eastAsia="Times New Roman" w:hAnsi="Arial" w:cs="Arial"/>
          <w:color w:val="000000" w:themeColor="text1"/>
          <w:sz w:val="20"/>
          <w:szCs w:val="20"/>
          <w:lang w:eastAsia="en-GB"/>
        </w:rPr>
        <w:t>material,</w:t>
      </w:r>
      <w:proofErr w:type="gramEnd"/>
      <w:r w:rsidRPr="001D7643">
        <w:rPr>
          <w:rFonts w:ascii="Arial" w:eastAsia="Times New Roman" w:hAnsi="Arial" w:cs="Arial"/>
          <w:color w:val="000000" w:themeColor="text1"/>
          <w:sz w:val="20"/>
          <w:szCs w:val="20"/>
          <w:lang w:eastAsia="en-GB"/>
        </w:rPr>
        <w:t xml:space="preserve"> it is best covered by one of the tutorials. Remove the appendix. </w:t>
      </w:r>
    </w:p>
    <w:p w:rsidR="00667FCD" w:rsidRPr="001D7643" w:rsidRDefault="00667FCD" w:rsidP="00667FCD">
      <w:pPr>
        <w:rPr>
          <w:rFonts w:ascii="Arial" w:hAnsi="Arial" w:cs="Arial"/>
          <w:sz w:val="20"/>
          <w:szCs w:val="20"/>
        </w:rPr>
      </w:pPr>
    </w:p>
    <w:p w:rsidR="00667FCD" w:rsidRPr="001D7643" w:rsidRDefault="00667FCD" w:rsidP="00667FCD">
      <w:pPr>
        <w:rPr>
          <w:rFonts w:ascii="Arial" w:hAnsi="Arial" w:cs="Arial"/>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65 (</w:t>
      </w:r>
      <w:hyperlink r:id="rId48" w:history="1">
        <w:r w:rsidRPr="001D7643">
          <w:rPr>
            <w:rStyle w:val="Hyperlink"/>
            <w:rFonts w:ascii="Arial" w:eastAsia="Times New Roman" w:hAnsi="Arial" w:cs="Arial"/>
            <w:i/>
            <w:sz w:val="20"/>
            <w:szCs w:val="20"/>
            <w:lang w:eastAsia="en-GB"/>
          </w:rPr>
          <w:t>http://redmine.ogf.org/boards/15/topics/65</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34.3 (Appendix D).</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Pr="001D7643" w:rsidRDefault="001310FB" w:rsidP="001310FB">
      <w:pPr>
        <w:rPr>
          <w:rFonts w:ascii="Arial" w:eastAsia="Times New Roman" w:hAnsi="Arial" w:cs="Arial"/>
          <w:color w:val="000000" w:themeColor="text1"/>
          <w:sz w:val="20"/>
          <w:szCs w:val="20"/>
          <w:lang w:eastAsia="en-GB"/>
        </w:rPr>
      </w:pP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w:t>
      </w:r>
      <w:r w:rsidR="006F068E" w:rsidRPr="001D7643">
        <w:rPr>
          <w:rFonts w:ascii="Arial" w:eastAsia="Times New Roman" w:hAnsi="Arial" w:cs="Arial"/>
          <w:i/>
          <w:color w:val="000000" w:themeColor="text1"/>
          <w:sz w:val="20"/>
          <w:szCs w:val="20"/>
          <w:lang w:eastAsia="en-GB"/>
        </w:rPr>
        <w:t>6</w:t>
      </w:r>
      <w:r w:rsidRPr="001D7643">
        <w:rPr>
          <w:rFonts w:ascii="Arial" w:eastAsia="Times New Roman" w:hAnsi="Arial" w:cs="Arial"/>
          <w:i/>
          <w:color w:val="000000" w:themeColor="text1"/>
          <w:sz w:val="20"/>
          <w:szCs w:val="20"/>
          <w:lang w:eastAsia="en-GB"/>
        </w:rPr>
        <w:t xml:space="preserve"> (</w:t>
      </w:r>
      <w:hyperlink r:id="rId49" w:history="1">
        <w:r w:rsidR="006F068E" w:rsidRPr="001D7643">
          <w:rPr>
            <w:rStyle w:val="Hyperlink"/>
            <w:rFonts w:ascii="Arial" w:eastAsia="Times New Roman" w:hAnsi="Arial" w:cs="Arial"/>
            <w:i/>
            <w:sz w:val="20"/>
            <w:szCs w:val="20"/>
            <w:lang w:eastAsia="en-GB"/>
          </w:rPr>
          <w:t>http://redmine.ogf.org/boards/15/topics/66</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w:t>
      </w:r>
      <w:r w:rsidR="006F068E" w:rsidRPr="001D7643">
        <w:rPr>
          <w:rFonts w:ascii="Arial" w:eastAsia="Times New Roman" w:hAnsi="Arial" w:cs="Arial"/>
          <w:color w:val="000000" w:themeColor="text1"/>
          <w:sz w:val="20"/>
          <w:szCs w:val="20"/>
          <w:lang w:eastAsia="en-GB"/>
        </w:rPr>
        <w:t>he entry in the glossary for ‘text’ needs to mention that the dfdl</w:t>
      </w:r>
      <w:proofErr w:type="gramStart"/>
      <w:r w:rsidR="006F068E" w:rsidRPr="001D7643">
        <w:rPr>
          <w:rFonts w:ascii="Arial" w:eastAsia="Times New Roman" w:hAnsi="Arial" w:cs="Arial"/>
          <w:color w:val="000000" w:themeColor="text1"/>
          <w:sz w:val="20"/>
          <w:szCs w:val="20"/>
          <w:lang w:eastAsia="en-GB"/>
        </w:rPr>
        <w:t>:encoding</w:t>
      </w:r>
      <w:proofErr w:type="gramEnd"/>
      <w:r w:rsidR="006F068E" w:rsidRPr="001D7643">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Pr="001D7643" w:rsidRDefault="001310FB" w:rsidP="001310FB">
      <w:pPr>
        <w:rPr>
          <w:rFonts w:ascii="Arial" w:eastAsia="Times New Roman" w:hAnsi="Arial" w:cs="Arial"/>
          <w:color w:val="000000" w:themeColor="text1"/>
          <w:sz w:val="20"/>
          <w:szCs w:val="20"/>
          <w:lang w:eastAsia="en-GB"/>
        </w:rPr>
      </w:pPr>
    </w:p>
    <w:p w:rsidR="006F068E" w:rsidRPr="001D7643" w:rsidRDefault="006F068E"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7.1.3.</w:t>
      </w:r>
      <w:proofErr w:type="gramEnd"/>
      <w:r w:rsidRPr="001D7643">
        <w:rPr>
          <w:rFonts w:ascii="Arial" w:eastAsia="Times New Roman" w:hAnsi="Arial" w:cs="Arial"/>
          <w:color w:val="000000" w:themeColor="text1"/>
          <w:sz w:val="20"/>
          <w:szCs w:val="20"/>
          <w:lang w:eastAsia="en-GB"/>
        </w:rPr>
        <w:t xml:space="preserve"> Change “…</w:t>
      </w:r>
      <w:r w:rsidRPr="001D7643">
        <w:rPr>
          <w:rFonts w:ascii="Arial" w:hAnsi="Arial" w:cs="Arial"/>
          <w:sz w:val="20"/>
          <w:szCs w:val="20"/>
        </w:rPr>
        <w:t xml:space="preserve"> in delimited text representations …</w:t>
      </w:r>
      <w:r w:rsidRPr="001D7643">
        <w:rPr>
          <w:rFonts w:ascii="Arial" w:eastAsia="Times New Roman" w:hAnsi="Arial" w:cs="Arial"/>
          <w:color w:val="000000" w:themeColor="text1"/>
          <w:sz w:val="20"/>
          <w:szCs w:val="20"/>
          <w:lang w:eastAsia="en-GB"/>
        </w:rPr>
        <w:t>” to “…</w:t>
      </w:r>
      <w:r w:rsidRPr="001D7643">
        <w:rPr>
          <w:rFonts w:ascii="Arial" w:hAnsi="Arial" w:cs="Arial"/>
          <w:sz w:val="20"/>
          <w:szCs w:val="20"/>
        </w:rPr>
        <w:t xml:space="preserve"> in delimited text data formats …</w:t>
      </w:r>
      <w:proofErr w:type="gramStart"/>
      <w:r w:rsidRPr="001D7643">
        <w:rPr>
          <w:rFonts w:ascii="Arial" w:eastAsia="Times New Roman" w:hAnsi="Arial" w:cs="Arial"/>
          <w:color w:val="000000" w:themeColor="text1"/>
          <w:sz w:val="20"/>
          <w:szCs w:val="20"/>
          <w:lang w:eastAsia="en-GB"/>
        </w:rPr>
        <w:t>”.</w:t>
      </w:r>
      <w:proofErr w:type="gramEnd"/>
    </w:p>
    <w:p w:rsidR="001310FB" w:rsidRPr="001D7643" w:rsidRDefault="001310FB" w:rsidP="001310FB">
      <w:pPr>
        <w:rPr>
          <w:rFonts w:ascii="Arial" w:hAnsi="Arial" w:cs="Arial"/>
          <w:sz w:val="20"/>
          <w:szCs w:val="20"/>
        </w:rPr>
      </w:pPr>
    </w:p>
    <w:p w:rsidR="006F068E" w:rsidRPr="001D7643" w:rsidRDefault="006F068E" w:rsidP="001310FB">
      <w:pPr>
        <w:rPr>
          <w:rFonts w:ascii="Arial" w:hAnsi="Arial" w:cs="Arial"/>
          <w:sz w:val="20"/>
          <w:szCs w:val="20"/>
        </w:rPr>
      </w:pPr>
    </w:p>
    <w:p w:rsidR="0041461E" w:rsidRPr="001D7643" w:rsidRDefault="0041461E" w:rsidP="0041461E">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67 (</w:t>
      </w:r>
      <w:hyperlink r:id="rId50" w:history="1">
        <w:r w:rsidRPr="001D7643">
          <w:rPr>
            <w:rStyle w:val="Hyperlink"/>
            <w:rFonts w:ascii="Arial" w:eastAsia="Times New Roman" w:hAnsi="Arial" w:cs="Arial"/>
            <w:i/>
            <w:sz w:val="20"/>
            <w:szCs w:val="20"/>
            <w:lang w:eastAsia="en-GB"/>
          </w:rPr>
          <w:t>http://redmine.ogf.org/boards/15/topics/67</w:t>
        </w:r>
      </w:hyperlink>
      <w:r w:rsidRPr="001D7643">
        <w:rPr>
          <w:rFonts w:ascii="Arial" w:eastAsia="Times New Roman" w:hAnsi="Arial" w:cs="Arial"/>
          <w:i/>
          <w:color w:val="000000" w:themeColor="text1"/>
          <w:sz w:val="20"/>
          <w:szCs w:val="20"/>
          <w:lang w:eastAsia="en-GB"/>
        </w:rPr>
        <w:t>)</w:t>
      </w:r>
    </w:p>
    <w:p w:rsidR="0041461E" w:rsidRPr="001D7643" w:rsidRDefault="0041461E" w:rsidP="0041461E">
      <w:pPr>
        <w:rPr>
          <w:rFonts w:ascii="Arial" w:hAnsi="Arial" w:cs="Arial"/>
          <w:sz w:val="20"/>
          <w:szCs w:val="20"/>
        </w:rPr>
      </w:pPr>
    </w:p>
    <w:p w:rsidR="0041461E" w:rsidRPr="001D7643" w:rsidRDefault="0041461E" w:rsidP="0041461E">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14.2.1.</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p>
    <w:p w:rsidR="0041461E" w:rsidRPr="001D7643" w:rsidRDefault="0041461E" w:rsidP="0041461E">
      <w:pPr>
        <w:rPr>
          <w:rFonts w:ascii="Arial" w:eastAsia="Times New Roman" w:hAnsi="Arial" w:cs="Arial"/>
          <w:color w:val="000000" w:themeColor="text1"/>
          <w:sz w:val="20"/>
          <w:szCs w:val="20"/>
          <w:lang w:eastAsia="en-GB"/>
        </w:rPr>
      </w:pPr>
    </w:p>
    <w:p w:rsidR="0041461E" w:rsidRPr="001D7643" w:rsidRDefault="0041461E" w:rsidP="0041461E">
      <w:pPr>
        <w:rPr>
          <w:rFonts w:ascii="Arial" w:hAnsi="Arial" w:cs="Arial"/>
          <w:sz w:val="20"/>
          <w:szCs w:val="20"/>
        </w:rPr>
      </w:pPr>
    </w:p>
    <w:p w:rsidR="00814AB7" w:rsidRPr="001D7643" w:rsidRDefault="00814AB7" w:rsidP="00814AB7">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70 (</w:t>
      </w:r>
      <w:hyperlink r:id="rId51" w:history="1">
        <w:r w:rsidRPr="001D7643">
          <w:rPr>
            <w:rStyle w:val="Hyperlink"/>
            <w:rFonts w:ascii="Arial" w:eastAsia="Times New Roman" w:hAnsi="Arial" w:cs="Arial"/>
            <w:i/>
            <w:sz w:val="20"/>
            <w:szCs w:val="20"/>
            <w:lang w:eastAsia="en-GB"/>
          </w:rPr>
          <w:t>http://redmine.ogf.org/boards/15/topics/70</w:t>
        </w:r>
      </w:hyperlink>
      <w:r w:rsidRPr="001D7643">
        <w:rPr>
          <w:rFonts w:ascii="Arial" w:eastAsia="Times New Roman" w:hAnsi="Arial" w:cs="Arial"/>
          <w:i/>
          <w:color w:val="000000" w:themeColor="text1"/>
          <w:sz w:val="20"/>
          <w:szCs w:val="20"/>
          <w:lang w:eastAsia="en-GB"/>
        </w:rPr>
        <w:t>)</w:t>
      </w:r>
    </w:p>
    <w:p w:rsidR="00814AB7" w:rsidRPr="001D7643" w:rsidRDefault="00814AB7" w:rsidP="00814AB7">
      <w:pPr>
        <w:rPr>
          <w:rFonts w:ascii="Arial" w:hAnsi="Arial" w:cs="Arial"/>
          <w:sz w:val="20"/>
          <w:szCs w:val="20"/>
        </w:rPr>
      </w:pPr>
    </w:p>
    <w:p w:rsidR="00814AB7" w:rsidRPr="001D7643" w:rsidRDefault="00814AB7" w:rsidP="00814AB7">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D2F38" w:rsidRPr="001D7643">
        <w:rPr>
          <w:rFonts w:ascii="Arial" w:eastAsia="Times New Roman" w:hAnsi="Arial" w:cs="Arial"/>
          <w:i/>
          <w:color w:val="000000" w:themeColor="text1"/>
          <w:sz w:val="20"/>
          <w:szCs w:val="20"/>
          <w:lang w:eastAsia="en-GB"/>
        </w:rPr>
        <w:t>s</w:t>
      </w:r>
      <w:r w:rsidRPr="001D7643">
        <w:rPr>
          <w:rFonts w:ascii="Arial" w:eastAsia="Times New Roman" w:hAnsi="Arial" w:cs="Arial"/>
          <w:i/>
          <w:color w:val="000000" w:themeColor="text1"/>
          <w:sz w:val="20"/>
          <w:szCs w:val="20"/>
          <w:lang w:eastAsia="en-GB"/>
        </w:rPr>
        <w:t xml:space="preserve"> 9.1, 18.</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Pr="001D7643" w:rsidRDefault="00814AB7" w:rsidP="00814AB7">
      <w:pPr>
        <w:rPr>
          <w:rFonts w:ascii="Arial" w:eastAsia="Times New Roman" w:hAnsi="Arial" w:cs="Arial"/>
          <w:color w:val="000000" w:themeColor="text1"/>
          <w:sz w:val="20"/>
          <w:szCs w:val="20"/>
          <w:lang w:eastAsia="en-GB"/>
        </w:rPr>
      </w:pPr>
    </w:p>
    <w:p w:rsidR="00814AB7" w:rsidRPr="001D7643" w:rsidRDefault="00814AB7" w:rsidP="00814AB7">
      <w:pPr>
        <w:rPr>
          <w:rFonts w:ascii="Arial" w:eastAsia="Times New Roman" w:hAnsi="Arial" w:cs="Arial"/>
          <w:color w:val="000000" w:themeColor="text1"/>
          <w:sz w:val="20"/>
          <w:szCs w:val="20"/>
          <w:lang w:eastAsia="en-GB"/>
        </w:rPr>
      </w:pPr>
    </w:p>
    <w:p w:rsidR="00C35346"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C35346" w:rsidRPr="001D7643">
        <w:rPr>
          <w:rFonts w:ascii="Arial" w:eastAsia="Times New Roman" w:hAnsi="Arial" w:cs="Arial"/>
          <w:i/>
          <w:color w:val="000000" w:themeColor="text1"/>
          <w:sz w:val="20"/>
          <w:szCs w:val="20"/>
          <w:lang w:eastAsia="en-GB"/>
        </w:rPr>
        <w:t>90</w:t>
      </w:r>
      <w:r w:rsidRPr="001D7643">
        <w:rPr>
          <w:rFonts w:ascii="Arial" w:eastAsia="Times New Roman" w:hAnsi="Arial" w:cs="Arial"/>
          <w:i/>
          <w:color w:val="000000" w:themeColor="text1"/>
          <w:sz w:val="20"/>
          <w:szCs w:val="20"/>
          <w:lang w:eastAsia="en-GB"/>
        </w:rPr>
        <w:t xml:space="preserve"> (</w:t>
      </w:r>
      <w:hyperlink r:id="rId52" w:history="1">
        <w:r w:rsidR="00C35346" w:rsidRPr="001D7643">
          <w:rPr>
            <w:rStyle w:val="Hyperlink"/>
            <w:rFonts w:ascii="Arial" w:eastAsia="Times New Roman" w:hAnsi="Arial" w:cs="Arial"/>
            <w:i/>
            <w:sz w:val="20"/>
            <w:szCs w:val="20"/>
            <w:lang w:eastAsia="en-GB"/>
          </w:rPr>
          <w:t>http://redmine.ogf.org/boards/15/topics/90</w:t>
        </w:r>
      </w:hyperlink>
      <w:r w:rsidRPr="001D7643">
        <w:rPr>
          <w:rFonts w:ascii="Arial" w:eastAsia="Times New Roman" w:hAnsi="Arial" w:cs="Arial"/>
          <w:i/>
          <w:color w:val="000000" w:themeColor="text1"/>
          <w:sz w:val="20"/>
          <w:szCs w:val="20"/>
          <w:lang w:eastAsia="en-GB"/>
        </w:rPr>
        <w:t>)</w:t>
      </w:r>
    </w:p>
    <w:p w:rsidR="005D2F38" w:rsidRPr="001D7643" w:rsidRDefault="005D2F38" w:rsidP="005D2F38">
      <w:pPr>
        <w:rPr>
          <w:rFonts w:ascii="Arial" w:hAnsi="Arial" w:cs="Arial"/>
          <w:sz w:val="20"/>
          <w:szCs w:val="20"/>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C35346" w:rsidRPr="001D7643">
        <w:rPr>
          <w:rFonts w:ascii="Arial" w:eastAsia="Times New Roman" w:hAnsi="Arial" w:cs="Arial"/>
          <w:i/>
          <w:color w:val="000000" w:themeColor="text1"/>
          <w:sz w:val="20"/>
          <w:szCs w:val="20"/>
          <w:lang w:eastAsia="en-GB"/>
        </w:rPr>
        <w:t>6.3.1.2</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C35346" w:rsidRPr="001D7643">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sidRPr="001D7643">
        <w:rPr>
          <w:rFonts w:ascii="Arial" w:eastAsia="Times New Roman" w:hAnsi="Arial" w:cs="Arial"/>
          <w:color w:val="000000" w:themeColor="text1"/>
          <w:sz w:val="20"/>
          <w:szCs w:val="20"/>
          <w:lang w:eastAsia="en-GB"/>
        </w:rPr>
        <w:t xml:space="preserve">The </w:t>
      </w:r>
      <w:r w:rsidR="00C35346" w:rsidRPr="001D7643">
        <w:rPr>
          <w:rFonts w:ascii="Arial" w:eastAsia="Times New Roman" w:hAnsi="Arial" w:cs="Arial"/>
          <w:color w:val="000000" w:themeColor="text1"/>
          <w:sz w:val="20"/>
          <w:szCs w:val="20"/>
          <w:lang w:eastAsia="en-GB"/>
        </w:rPr>
        <w:t xml:space="preserve">grammar </w:t>
      </w:r>
      <w:r w:rsidR="002C16E0" w:rsidRPr="001D7643">
        <w:rPr>
          <w:rFonts w:ascii="Arial" w:eastAsia="Times New Roman" w:hAnsi="Arial" w:cs="Arial"/>
          <w:color w:val="000000" w:themeColor="text1"/>
          <w:sz w:val="20"/>
          <w:szCs w:val="20"/>
          <w:lang w:eastAsia="en-GB"/>
        </w:rPr>
        <w:t xml:space="preserve">in table 2 is updated </w:t>
      </w:r>
      <w:r w:rsidR="00C35346" w:rsidRPr="001D7643">
        <w:rPr>
          <w:rFonts w:ascii="Arial" w:eastAsia="Times New Roman" w:hAnsi="Arial" w:cs="Arial"/>
          <w:color w:val="000000" w:themeColor="text1"/>
          <w:sz w:val="20"/>
          <w:szCs w:val="20"/>
          <w:lang w:eastAsia="en-GB"/>
        </w:rPr>
        <w:t>to re</w:t>
      </w:r>
      <w:r w:rsidR="002C16E0" w:rsidRPr="001D7643">
        <w:rPr>
          <w:rFonts w:ascii="Arial" w:eastAsia="Times New Roman" w:hAnsi="Arial" w:cs="Arial"/>
          <w:color w:val="000000" w:themeColor="text1"/>
          <w:sz w:val="20"/>
          <w:szCs w:val="20"/>
          <w:lang w:eastAsia="en-GB"/>
        </w:rPr>
        <w:t>flect this.</w:t>
      </w:r>
    </w:p>
    <w:p w:rsidR="00C35346" w:rsidRPr="001D7643"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28"/>
        <w:gridCol w:w="507"/>
        <w:gridCol w:w="6345"/>
      </w:tblGrid>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DfdlStringLiteral</w:t>
            </w:r>
          </w:p>
        </w:tc>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w:t>
            </w:r>
          </w:p>
        </w:tc>
        <w:tc>
          <w:tcPr>
            <w:tcW w:w="3456" w:type="pct"/>
          </w:tcPr>
          <w:p w:rsidR="00C35346" w:rsidRPr="001D7643" w:rsidRDefault="00C35346" w:rsidP="00344461">
            <w:pPr>
              <w:rPr>
                <w:rFonts w:ascii="Arial" w:hAnsi="Arial" w:cs="Arial"/>
                <w:sz w:val="20"/>
                <w:szCs w:val="20"/>
              </w:rPr>
            </w:pPr>
            <w:r w:rsidRPr="001D7643">
              <w:rPr>
                <w:rFonts w:ascii="Arial" w:hAnsi="Arial" w:cs="Arial"/>
                <w:sz w:val="20"/>
                <w:szCs w:val="20"/>
              </w:rPr>
              <w:t>(DfdlStringLiteralPart)+</w:t>
            </w:r>
            <w:r w:rsidR="002C16E0" w:rsidRPr="001D7643">
              <w:rPr>
                <w:rFonts w:ascii="Arial" w:hAnsi="Arial" w:cs="Arial"/>
                <w:sz w:val="20"/>
                <w:szCs w:val="20"/>
              </w:rPr>
              <w:t xml:space="preserve"> </w:t>
            </w:r>
            <w:r w:rsidR="002C16E0" w:rsidRPr="001D7643">
              <w:rPr>
                <w:rFonts w:ascii="Arial" w:hAnsi="Arial" w:cs="Arial"/>
                <w:b/>
                <w:sz w:val="20"/>
                <w:szCs w:val="20"/>
              </w:rPr>
              <w:t>| DfdlESEntity</w:t>
            </w:r>
          </w:p>
        </w:tc>
      </w:tr>
      <w:tr w:rsidR="00C35346" w:rsidRPr="001D7643" w:rsidTr="002C16E0">
        <w:tc>
          <w:tcPr>
            <w:tcW w:w="0" w:type="auto"/>
          </w:tcPr>
          <w:p w:rsidR="00C35346" w:rsidRPr="001D7643" w:rsidRDefault="00C35346" w:rsidP="00344461">
            <w:pPr>
              <w:rPr>
                <w:rFonts w:ascii="Arial" w:hAnsi="Arial" w:cs="Arial"/>
                <w:sz w:val="20"/>
                <w:szCs w:val="20"/>
              </w:rPr>
            </w:pPr>
          </w:p>
        </w:tc>
        <w:tc>
          <w:tcPr>
            <w:tcW w:w="0" w:type="auto"/>
          </w:tcPr>
          <w:p w:rsidR="00C35346" w:rsidRPr="001D7643" w:rsidRDefault="00C35346" w:rsidP="00344461">
            <w:pPr>
              <w:rPr>
                <w:rFonts w:ascii="Arial" w:hAnsi="Arial" w:cs="Arial"/>
                <w:sz w:val="20"/>
                <w:szCs w:val="20"/>
                <w:lang w:eastAsia="en-GB"/>
              </w:rPr>
            </w:pPr>
          </w:p>
        </w:tc>
        <w:tc>
          <w:tcPr>
            <w:tcW w:w="3456" w:type="pct"/>
          </w:tcPr>
          <w:p w:rsidR="00C35346" w:rsidRPr="001D7643" w:rsidRDefault="00C35346" w:rsidP="00344461">
            <w:pPr>
              <w:rPr>
                <w:rFonts w:ascii="Arial" w:hAnsi="Arial" w:cs="Arial"/>
                <w:sz w:val="20"/>
                <w:szCs w:val="20"/>
                <w:lang w:eastAsia="en-GB"/>
              </w:rPr>
            </w:pPr>
          </w:p>
        </w:tc>
      </w:tr>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rPr>
              <w:t xml:space="preserve">DfdlCharClassName       </w:t>
            </w:r>
          </w:p>
        </w:tc>
        <w:tc>
          <w:tcPr>
            <w:tcW w:w="0" w:type="auto"/>
          </w:tcPr>
          <w:p w:rsidR="00C35346" w:rsidRPr="001D7643" w:rsidRDefault="00C35346" w:rsidP="00344461">
            <w:pPr>
              <w:rPr>
                <w:rFonts w:ascii="Arial" w:hAnsi="Arial" w:cs="Arial"/>
                <w:sz w:val="20"/>
                <w:szCs w:val="20"/>
                <w:lang w:eastAsia="en-GB"/>
              </w:rPr>
            </w:pPr>
            <w:r w:rsidRPr="001D7643">
              <w:rPr>
                <w:rFonts w:ascii="Arial" w:hAnsi="Arial" w:cs="Arial"/>
                <w:sz w:val="20"/>
                <w:szCs w:val="20"/>
                <w:lang w:eastAsia="en-GB"/>
              </w:rPr>
              <w:t>::=</w:t>
            </w:r>
          </w:p>
        </w:tc>
        <w:tc>
          <w:tcPr>
            <w:tcW w:w="3456" w:type="pct"/>
          </w:tcPr>
          <w:p w:rsidR="00C35346" w:rsidRPr="001D7643" w:rsidRDefault="00C35346" w:rsidP="002C16E0">
            <w:pPr>
              <w:rPr>
                <w:rFonts w:ascii="Arial" w:hAnsi="Arial" w:cs="Arial"/>
                <w:sz w:val="20"/>
                <w:szCs w:val="20"/>
                <w:lang w:eastAsia="en-GB"/>
              </w:rPr>
            </w:pPr>
            <w:r w:rsidRPr="001D7643">
              <w:rPr>
                <w:rFonts w:ascii="Arial" w:hAnsi="Arial" w:cs="Arial"/>
                <w:sz w:val="20"/>
                <w:szCs w:val="20"/>
              </w:rPr>
              <w:t>DfdlNLEntity</w:t>
            </w:r>
            <w:r w:rsidRPr="001D7643">
              <w:rPr>
                <w:rFonts w:ascii="Arial" w:hAnsi="Arial" w:cs="Arial"/>
                <w:sz w:val="20"/>
                <w:szCs w:val="20"/>
                <w:lang w:eastAsia="en-GB"/>
              </w:rPr>
              <w:t xml:space="preserve"> | </w:t>
            </w:r>
            <w:r w:rsidRPr="001D7643">
              <w:rPr>
                <w:rFonts w:ascii="Arial" w:hAnsi="Arial" w:cs="Arial"/>
                <w:sz w:val="20"/>
                <w:szCs w:val="20"/>
              </w:rPr>
              <w:t>DfdlWSPEntity</w:t>
            </w:r>
            <w:r w:rsidRPr="001D7643">
              <w:rPr>
                <w:rFonts w:ascii="Arial" w:hAnsi="Arial" w:cs="Arial"/>
                <w:sz w:val="20"/>
                <w:szCs w:val="20"/>
                <w:lang w:eastAsia="en-GB"/>
              </w:rPr>
              <w:t xml:space="preserve"> | </w:t>
            </w:r>
            <w:r w:rsidRPr="001D7643">
              <w:rPr>
                <w:rFonts w:ascii="Arial" w:hAnsi="Arial" w:cs="Arial"/>
                <w:sz w:val="20"/>
                <w:szCs w:val="20"/>
              </w:rPr>
              <w:t>DfdlWSPStarEntity</w:t>
            </w:r>
            <w:r w:rsidRPr="001D7643">
              <w:rPr>
                <w:rFonts w:ascii="Arial" w:hAnsi="Arial" w:cs="Arial"/>
                <w:sz w:val="20"/>
                <w:szCs w:val="20"/>
                <w:lang w:eastAsia="en-GB"/>
              </w:rPr>
              <w:t xml:space="preserve"> | </w:t>
            </w:r>
            <w:r w:rsidRPr="001D7643">
              <w:rPr>
                <w:rFonts w:ascii="Arial" w:hAnsi="Arial" w:cs="Arial"/>
                <w:sz w:val="20"/>
                <w:szCs w:val="20"/>
              </w:rPr>
              <w:t>DfdlWSPPlusEntity</w:t>
            </w:r>
            <w:r w:rsidRPr="001D7643">
              <w:rPr>
                <w:rFonts w:ascii="Arial" w:hAnsi="Arial" w:cs="Arial"/>
                <w:sz w:val="20"/>
                <w:szCs w:val="20"/>
                <w:lang w:eastAsia="en-GB"/>
              </w:rPr>
              <w:t xml:space="preserve"> </w:t>
            </w:r>
            <w:r w:rsidRPr="001D7643">
              <w:rPr>
                <w:rFonts w:ascii="Arial" w:hAnsi="Arial" w:cs="Arial"/>
                <w:b/>
                <w:strike/>
                <w:sz w:val="20"/>
                <w:szCs w:val="20"/>
                <w:lang w:eastAsia="en-GB"/>
              </w:rPr>
              <w:t xml:space="preserve">| </w:t>
            </w:r>
            <w:r w:rsidR="002C16E0" w:rsidRPr="001D7643">
              <w:rPr>
                <w:rFonts w:ascii="Arial" w:hAnsi="Arial" w:cs="Arial"/>
                <w:b/>
                <w:strike/>
                <w:sz w:val="20"/>
                <w:szCs w:val="20"/>
              </w:rPr>
              <w:t>DfdlESEntity</w:t>
            </w:r>
          </w:p>
        </w:tc>
      </w:tr>
    </w:tbl>
    <w:p w:rsidR="00C35346" w:rsidRPr="001D7643" w:rsidRDefault="00C35346"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D3283B" w:rsidRPr="001D7643" w:rsidRDefault="005D2F38" w:rsidP="00D3283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B61D2" w:rsidRPr="001D7643">
        <w:rPr>
          <w:rFonts w:ascii="Arial" w:eastAsia="Times New Roman" w:hAnsi="Arial" w:cs="Arial"/>
          <w:i/>
          <w:color w:val="000000" w:themeColor="text1"/>
          <w:sz w:val="20"/>
          <w:szCs w:val="20"/>
          <w:lang w:eastAsia="en-GB"/>
        </w:rPr>
        <w:t>106</w:t>
      </w:r>
      <w:r w:rsidRPr="001D7643">
        <w:rPr>
          <w:rFonts w:ascii="Arial" w:eastAsia="Times New Roman" w:hAnsi="Arial" w:cs="Arial"/>
          <w:i/>
          <w:color w:val="000000" w:themeColor="text1"/>
          <w:sz w:val="20"/>
          <w:szCs w:val="20"/>
          <w:lang w:eastAsia="en-GB"/>
        </w:rPr>
        <w:t xml:space="preserve"> (</w:t>
      </w:r>
      <w:hyperlink r:id="rId53" w:history="1">
        <w:r w:rsidR="004B61D2" w:rsidRPr="001D7643">
          <w:rPr>
            <w:rStyle w:val="Hyperlink"/>
            <w:rFonts w:ascii="Arial" w:eastAsia="Times New Roman" w:hAnsi="Arial" w:cs="Arial"/>
            <w:i/>
            <w:sz w:val="20"/>
            <w:szCs w:val="20"/>
            <w:lang w:eastAsia="en-GB"/>
          </w:rPr>
          <w:t>http://redmine.ogf.org/boards/15/topics/106</w:t>
        </w:r>
      </w:hyperlink>
      <w:r w:rsidRPr="001D7643">
        <w:rPr>
          <w:rFonts w:ascii="Arial" w:eastAsia="Times New Roman" w:hAnsi="Arial" w:cs="Arial"/>
          <w:i/>
          <w:color w:val="000000" w:themeColor="text1"/>
          <w:sz w:val="20"/>
          <w:szCs w:val="20"/>
          <w:lang w:eastAsia="en-GB"/>
        </w:rPr>
        <w:t>)</w:t>
      </w:r>
    </w:p>
    <w:p w:rsidR="00D3283B" w:rsidRPr="001D7643" w:rsidRDefault="00D3283B" w:rsidP="00D3283B">
      <w:pPr>
        <w:rPr>
          <w:rFonts w:ascii="Arial" w:eastAsia="Times New Roman" w:hAnsi="Arial" w:cs="Arial"/>
          <w:i/>
          <w:color w:val="000000" w:themeColor="text1"/>
          <w:sz w:val="20"/>
          <w:szCs w:val="20"/>
          <w:lang w:eastAsia="en-GB"/>
        </w:rPr>
      </w:pPr>
    </w:p>
    <w:p w:rsidR="004B61D2" w:rsidRPr="001D7643" w:rsidRDefault="005D2F38" w:rsidP="00D3283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4B61D2" w:rsidRPr="001D7643">
        <w:rPr>
          <w:rFonts w:ascii="Arial" w:eastAsia="Times New Roman" w:hAnsi="Arial" w:cs="Arial"/>
          <w:i/>
          <w:color w:val="000000" w:themeColor="text1"/>
          <w:sz w:val="20"/>
          <w:szCs w:val="20"/>
          <w:lang w:eastAsia="en-GB"/>
        </w:rPr>
        <w:t>2.7</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4B61D2" w:rsidRPr="001D7643">
        <w:rPr>
          <w:rFonts w:ascii="Arial" w:eastAsia="Times New Roman" w:hAnsi="Arial" w:cs="Arial"/>
          <w:sz w:val="20"/>
          <w:szCs w:val="20"/>
          <w:lang w:eastAsia="en-GB"/>
        </w:rPr>
        <w:t>Add a paragraph describing optional warning if there is an invalid property value for a property that is unused or being ignored. For example: dfdl</w:t>
      </w:r>
      <w:proofErr w:type="gramStart"/>
      <w:r w:rsidR="004B61D2" w:rsidRPr="001D7643">
        <w:rPr>
          <w:rFonts w:ascii="Arial" w:eastAsia="Times New Roman" w:hAnsi="Arial" w:cs="Arial"/>
          <w:sz w:val="20"/>
          <w:szCs w:val="20"/>
          <w:lang w:eastAsia="en-GB"/>
        </w:rPr>
        <w:t>:lengthKind</w:t>
      </w:r>
      <w:proofErr w:type="gramEnd"/>
      <w:r w:rsidR="004B61D2" w:rsidRPr="001D7643">
        <w:rPr>
          <w:rFonts w:ascii="Arial" w:eastAsia="Times New Roman" w:hAnsi="Arial" w:cs="Arial"/>
          <w:sz w:val="20"/>
          <w:szCs w:val="20"/>
          <w:lang w:eastAsia="en-GB"/>
        </w:rPr>
        <w:t xml:space="preserve"> is not ‘explicit’ but dfdl:length is an expression and that expression contains invalid syntax. Also add a reference to new </w:t>
      </w:r>
      <w:r w:rsidR="005E74AC" w:rsidRPr="001D7643">
        <w:rPr>
          <w:rFonts w:ascii="Arial" w:eastAsia="Times New Roman" w:hAnsi="Arial" w:cs="Arial"/>
          <w:sz w:val="20"/>
          <w:szCs w:val="20"/>
          <w:lang w:eastAsia="en-GB"/>
        </w:rPr>
        <w:t>‘</w:t>
      </w:r>
      <w:r w:rsidR="004B61D2" w:rsidRPr="001D7643">
        <w:rPr>
          <w:rFonts w:ascii="Arial" w:eastAsia="Times New Roman" w:hAnsi="Arial" w:cs="Arial"/>
          <w:sz w:val="20"/>
          <w:szCs w:val="20"/>
          <w:lang w:eastAsia="en-GB"/>
        </w:rPr>
        <w:t>implementation-dependen</w:t>
      </w:r>
      <w:r w:rsidR="005E74AC" w:rsidRPr="001D7643">
        <w:rPr>
          <w:rFonts w:ascii="Arial" w:eastAsia="Times New Roman" w:hAnsi="Arial" w:cs="Arial"/>
          <w:sz w:val="20"/>
          <w:szCs w:val="20"/>
          <w:lang w:eastAsia="en-GB"/>
        </w:rPr>
        <w:t>t’</w:t>
      </w:r>
      <w:r w:rsidR="004B61D2" w:rsidRPr="001D7643">
        <w:rPr>
          <w:rFonts w:ascii="Arial" w:eastAsia="Times New Roman" w:hAnsi="Arial" w:cs="Arial"/>
          <w:sz w:val="20"/>
          <w:szCs w:val="20"/>
          <w:lang w:eastAsia="en-GB"/>
        </w:rPr>
        <w:t xml:space="preserve"> section (see erratum 4.</w:t>
      </w:r>
      <w:r w:rsidR="005E74AC" w:rsidRPr="001D7643">
        <w:rPr>
          <w:rFonts w:ascii="Arial" w:eastAsia="Times New Roman" w:hAnsi="Arial" w:cs="Arial"/>
          <w:sz w:val="20"/>
          <w:szCs w:val="20"/>
          <w:lang w:eastAsia="en-GB"/>
        </w:rPr>
        <w:t>27</w:t>
      </w:r>
      <w:r w:rsidR="004B61D2" w:rsidRPr="001D7643">
        <w:rPr>
          <w:rFonts w:ascii="Arial" w:eastAsia="Times New Roman" w:hAnsi="Arial" w:cs="Arial"/>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4B61D2" w:rsidP="005D2F38">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Change ‘Schema Definition Warning</w:t>
      </w:r>
      <w:r w:rsidR="00D3283B" w:rsidRPr="001D7643">
        <w:rPr>
          <w:rFonts w:ascii="Arial" w:eastAsia="Times New Roman" w:hAnsi="Arial" w:cs="Arial"/>
          <w:color w:val="000000" w:themeColor="text1"/>
          <w:sz w:val="20"/>
          <w:szCs w:val="20"/>
          <w:lang w:eastAsia="en-GB"/>
        </w:rPr>
        <w:t>’ to ‘warning’.</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D3283B" w:rsidP="005D2F38">
      <w:pPr>
        <w:rPr>
          <w:rFonts w:ascii="Arial" w:eastAsia="Times New Roman" w:hAnsi="Arial" w:cs="Arial"/>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5D2F38"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D3283B" w:rsidRPr="001D7643">
        <w:rPr>
          <w:rFonts w:ascii="Arial" w:eastAsia="Times New Roman" w:hAnsi="Arial" w:cs="Arial"/>
          <w:i/>
          <w:color w:val="000000" w:themeColor="text1"/>
          <w:sz w:val="20"/>
          <w:szCs w:val="20"/>
          <w:lang w:eastAsia="en-GB"/>
        </w:rPr>
        <w:t>116</w:t>
      </w:r>
      <w:r w:rsidRPr="001D7643">
        <w:rPr>
          <w:rFonts w:ascii="Arial" w:eastAsia="Times New Roman" w:hAnsi="Arial" w:cs="Arial"/>
          <w:i/>
          <w:color w:val="000000" w:themeColor="text1"/>
          <w:sz w:val="20"/>
          <w:szCs w:val="20"/>
          <w:lang w:eastAsia="en-GB"/>
        </w:rPr>
        <w:t xml:space="preserve"> (</w:t>
      </w:r>
      <w:hyperlink r:id="rId54" w:history="1">
        <w:r w:rsidR="00D3283B" w:rsidRPr="001D7643">
          <w:rPr>
            <w:rStyle w:val="Hyperlink"/>
            <w:rFonts w:ascii="Arial" w:eastAsia="Times New Roman" w:hAnsi="Arial" w:cs="Arial"/>
            <w:i/>
            <w:sz w:val="20"/>
            <w:szCs w:val="20"/>
            <w:lang w:eastAsia="en-GB"/>
          </w:rPr>
          <w:t>http://redmine.ogf.org/boards/15/topics/116</w:t>
        </w:r>
      </w:hyperlink>
      <w:r w:rsidRPr="001D7643">
        <w:rPr>
          <w:rFonts w:ascii="Arial" w:eastAsia="Times New Roman" w:hAnsi="Arial" w:cs="Arial"/>
          <w:i/>
          <w:color w:val="000000" w:themeColor="text1"/>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D3283B" w:rsidRPr="001D7643">
        <w:rPr>
          <w:rFonts w:ascii="Arial" w:eastAsia="Times New Roman" w:hAnsi="Arial" w:cs="Arial"/>
          <w:i/>
          <w:color w:val="000000" w:themeColor="text1"/>
          <w:sz w:val="20"/>
          <w:szCs w:val="20"/>
          <w:lang w:eastAsia="en-GB"/>
        </w:rPr>
        <w:t>13.6</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D3283B" w:rsidRPr="001D7643">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sidRPr="001D7643">
        <w:rPr>
          <w:rFonts w:ascii="Arial" w:eastAsia="Times New Roman" w:hAnsi="Arial" w:cs="Arial"/>
          <w:color w:val="000000" w:themeColor="text1"/>
          <w:sz w:val="20"/>
          <w:szCs w:val="20"/>
          <w:lang w:eastAsia="en-GB"/>
        </w:rPr>
        <w:t xml:space="preserve"> less restrictive words, which allows the use of CCSID 943 (and others)</w:t>
      </w:r>
      <w:r w:rsidR="00D3283B" w:rsidRPr="001D7643">
        <w:rPr>
          <w:rFonts w:ascii="Arial" w:eastAsia="Times New Roman" w:hAnsi="Arial" w:cs="Arial"/>
          <w:color w:val="000000" w:themeColor="text1"/>
          <w:sz w:val="20"/>
          <w:szCs w:val="20"/>
          <w:lang w:eastAsia="en-GB"/>
        </w:rPr>
        <w:t>:</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C377EE" w:rsidP="005D2F38">
      <w:pPr>
        <w:rPr>
          <w:rFonts w:ascii="Arial" w:eastAsia="Times New Roman" w:hAnsi="Arial" w:cs="Arial"/>
          <w:color w:val="000000" w:themeColor="text1"/>
          <w:sz w:val="20"/>
          <w:szCs w:val="20"/>
          <w:lang w:eastAsia="en-GB"/>
        </w:rPr>
      </w:pPr>
      <w:r w:rsidRPr="001D7643">
        <w:rPr>
          <w:rFonts w:ascii="Arial" w:hAnsi="Arial" w:cs="Arial"/>
          <w:sz w:val="20"/>
          <w:szCs w:val="20"/>
        </w:rPr>
        <w:t>“</w:t>
      </w:r>
      <w:r w:rsidR="00D3283B" w:rsidRPr="001D7643">
        <w:rPr>
          <w:rFonts w:ascii="Arial" w:hAnsi="Arial" w:cs="Arial"/>
          <w:sz w:val="20"/>
          <w:szCs w:val="20"/>
        </w:rPr>
        <w:t>Used only when dfdl</w:t>
      </w:r>
      <w:proofErr w:type="gramStart"/>
      <w:r w:rsidR="00D3283B" w:rsidRPr="001D7643">
        <w:rPr>
          <w:rFonts w:ascii="Arial" w:hAnsi="Arial" w:cs="Arial"/>
          <w:sz w:val="20"/>
          <w:szCs w:val="20"/>
        </w:rPr>
        <w:t>:encoding</w:t>
      </w:r>
      <w:proofErr w:type="gramEnd"/>
      <w:r w:rsidR="00D3283B" w:rsidRPr="001D7643">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1D7643">
        <w:rPr>
          <w:rFonts w:ascii="Arial" w:hAnsi="Arial" w:cs="Arial"/>
          <w:sz w:val="20"/>
          <w:szCs w:val="20"/>
        </w:rPr>
        <w:t>:textZonedSignStyle</w:t>
      </w:r>
      <w:proofErr w:type="gramEnd"/>
      <w:r w:rsidR="00D3283B" w:rsidRPr="001D7643">
        <w:rPr>
          <w:rFonts w:ascii="Arial" w:hAnsi="Arial" w:cs="Arial"/>
          <w:sz w:val="20"/>
          <w:szCs w:val="20"/>
        </w:rPr>
        <w:t>, as stated below.</w:t>
      </w:r>
      <w:r w:rsidRPr="001D7643">
        <w:rPr>
          <w:rFonts w:ascii="Arial" w:hAnsi="Arial" w:cs="Arial"/>
          <w:sz w:val="20"/>
          <w:szCs w:val="20"/>
        </w:rPr>
        <w:t>”</w:t>
      </w:r>
    </w:p>
    <w:p w:rsidR="005D2F38" w:rsidRPr="001D7643" w:rsidRDefault="005D2F38"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08697E" w:rsidRPr="001D7643">
        <w:rPr>
          <w:rFonts w:ascii="Arial" w:eastAsia="Times New Roman" w:hAnsi="Arial" w:cs="Arial"/>
          <w:i/>
          <w:color w:val="000000" w:themeColor="text1"/>
          <w:sz w:val="20"/>
          <w:szCs w:val="20"/>
          <w:lang w:eastAsia="en-GB"/>
        </w:rPr>
        <w:t>170</w:t>
      </w:r>
      <w:r w:rsidRPr="001D7643">
        <w:rPr>
          <w:rFonts w:ascii="Arial" w:eastAsia="Times New Roman" w:hAnsi="Arial" w:cs="Arial"/>
          <w:i/>
          <w:color w:val="000000" w:themeColor="text1"/>
          <w:sz w:val="20"/>
          <w:szCs w:val="20"/>
          <w:lang w:eastAsia="en-GB"/>
        </w:rPr>
        <w:t xml:space="preserve"> (</w:t>
      </w:r>
      <w:hyperlink r:id="rId55" w:history="1">
        <w:r w:rsidR="0008697E" w:rsidRPr="001D7643">
          <w:rPr>
            <w:rStyle w:val="Hyperlink"/>
            <w:rFonts w:ascii="Arial" w:eastAsia="Times New Roman" w:hAnsi="Arial" w:cs="Arial"/>
            <w:i/>
            <w:sz w:val="20"/>
            <w:szCs w:val="20"/>
            <w:lang w:eastAsia="en-GB"/>
          </w:rPr>
          <w:t>http://redmine.ogf.org/boards/15/topics/170</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08697E" w:rsidRPr="001D7643">
        <w:rPr>
          <w:rFonts w:ascii="Arial" w:eastAsia="Times New Roman" w:hAnsi="Arial" w:cs="Arial"/>
          <w:i/>
          <w:color w:val="000000" w:themeColor="text1"/>
          <w:sz w:val="20"/>
          <w:szCs w:val="20"/>
          <w:lang w:eastAsia="en-GB"/>
        </w:rPr>
        <w:t>13.10</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08697E" w:rsidRPr="001D7643">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08697E" w:rsidRPr="001D7643" w:rsidRDefault="0008697E" w:rsidP="00A7771A">
      <w:pPr>
        <w:rPr>
          <w:rFonts w:ascii="Arial" w:hAnsi="Arial" w:cs="Arial"/>
          <w:sz w:val="20"/>
          <w:szCs w:val="20"/>
        </w:rPr>
      </w:pPr>
      <w:r w:rsidRPr="001D7643">
        <w:rPr>
          <w:rFonts w:ascii="Arial" w:eastAsia="Times New Roman" w:hAnsi="Arial" w:cs="Arial"/>
          <w:color w:val="000000" w:themeColor="text1"/>
          <w:sz w:val="20"/>
          <w:szCs w:val="20"/>
          <w:lang w:eastAsia="en-GB"/>
        </w:rPr>
        <w:t>The second paragraph of the property description for binaryBooleanTrueRep is restating information from elsewhere, so should be replaced by “</w:t>
      </w:r>
      <w:r w:rsidRPr="001D7643">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1D7643">
        <w:rPr>
          <w:rFonts w:ascii="Arial" w:hAnsi="Arial" w:cs="Arial"/>
          <w:sz w:val="20"/>
          <w:szCs w:val="20"/>
        </w:rPr>
        <w:t>:binaryBooleanTrueRep</w:t>
      </w:r>
      <w:proofErr w:type="gramEnd"/>
      <w:r w:rsidRPr="001D7643">
        <w:rPr>
          <w:rFonts w:ascii="Arial" w:hAnsi="Arial" w:cs="Arial"/>
          <w:sz w:val="20"/>
          <w:szCs w:val="20"/>
        </w:rPr>
        <w:t xml:space="preserve"> cannot fit as an unsigned binary integer in the specified length.". </w:t>
      </w:r>
      <w:proofErr w:type="gramStart"/>
      <w:r w:rsidRPr="001D7643">
        <w:rPr>
          <w:rFonts w:ascii="Arial" w:hAnsi="Arial" w:cs="Arial"/>
          <w:sz w:val="20"/>
          <w:szCs w:val="20"/>
        </w:rPr>
        <w:t xml:space="preserve">Equivalent change to be made to </w:t>
      </w:r>
      <w:r w:rsidR="00344461" w:rsidRPr="001D7643">
        <w:rPr>
          <w:rFonts w:ascii="Arial" w:hAnsi="Arial" w:cs="Arial"/>
          <w:sz w:val="20"/>
          <w:szCs w:val="20"/>
        </w:rPr>
        <w:t xml:space="preserve">the property description for </w:t>
      </w:r>
      <w:r w:rsidRPr="001D7643">
        <w:rPr>
          <w:rFonts w:ascii="Arial" w:hAnsi="Arial" w:cs="Arial"/>
          <w:sz w:val="20"/>
          <w:szCs w:val="20"/>
        </w:rPr>
        <w:t>binaryBooleanFalseRep.</w:t>
      </w:r>
      <w:proofErr w:type="gramEnd"/>
    </w:p>
    <w:p w:rsidR="0008697E" w:rsidRPr="001D7643" w:rsidRDefault="0008697E"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3661AB" w:rsidRPr="001D7643">
        <w:rPr>
          <w:rFonts w:ascii="Arial" w:eastAsia="Times New Roman" w:hAnsi="Arial" w:cs="Arial"/>
          <w:i/>
          <w:color w:val="000000" w:themeColor="text1"/>
          <w:sz w:val="20"/>
          <w:szCs w:val="20"/>
          <w:lang w:eastAsia="en-GB"/>
        </w:rPr>
        <w:t>43</w:t>
      </w:r>
      <w:r w:rsidRPr="001D7643">
        <w:rPr>
          <w:rFonts w:ascii="Arial" w:eastAsia="Times New Roman" w:hAnsi="Arial" w:cs="Arial"/>
          <w:i/>
          <w:color w:val="000000" w:themeColor="text1"/>
          <w:sz w:val="20"/>
          <w:szCs w:val="20"/>
          <w:lang w:eastAsia="en-GB"/>
        </w:rPr>
        <w:t xml:space="preserve"> (</w:t>
      </w:r>
      <w:hyperlink r:id="rId56" w:history="1">
        <w:r w:rsidR="003661AB" w:rsidRPr="001D7643">
          <w:rPr>
            <w:rStyle w:val="Hyperlink"/>
            <w:rFonts w:ascii="Arial" w:eastAsia="Times New Roman" w:hAnsi="Arial" w:cs="Arial"/>
            <w:i/>
            <w:sz w:val="20"/>
            <w:szCs w:val="20"/>
            <w:lang w:eastAsia="en-GB"/>
          </w:rPr>
          <w:t>http://redmine.ogf.org/boards/15/topics/43</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del w:id="241" w:author="Steve Hanson" w:date="2014-08-28T14:42:00Z">
        <w:r w:rsidRPr="001D7643" w:rsidDel="002F10B4">
          <w:rPr>
            <w:rFonts w:ascii="Arial" w:eastAsia="Times New Roman" w:hAnsi="Arial" w:cs="Arial"/>
            <w:i/>
            <w:color w:val="000000" w:themeColor="text1"/>
            <w:sz w:val="20"/>
            <w:szCs w:val="20"/>
            <w:lang w:eastAsia="en-GB"/>
          </w:rPr>
          <w:delText xml:space="preserve">Section </w:delText>
        </w:r>
        <w:r w:rsidR="003661AB" w:rsidRPr="001D7643" w:rsidDel="002F10B4">
          <w:rPr>
            <w:rFonts w:ascii="Arial" w:eastAsia="Times New Roman" w:hAnsi="Arial" w:cs="Arial"/>
            <w:i/>
            <w:color w:val="000000" w:themeColor="text1"/>
            <w:sz w:val="20"/>
            <w:szCs w:val="20"/>
            <w:lang w:eastAsia="en-GB"/>
          </w:rPr>
          <w:delText>TBD</w:delText>
        </w:r>
        <w:r w:rsidRPr="001D7643" w:rsidDel="002F10B4">
          <w:rPr>
            <w:rFonts w:ascii="Arial" w:eastAsia="Times New Roman" w:hAnsi="Arial" w:cs="Arial"/>
            <w:i/>
            <w:color w:val="000000" w:themeColor="text1"/>
            <w:sz w:val="20"/>
            <w:szCs w:val="20"/>
            <w:lang w:eastAsia="en-GB"/>
          </w:rPr>
          <w:delText xml:space="preserve">. </w:delText>
        </w:r>
      </w:del>
      <w:r w:rsidR="003661AB" w:rsidRPr="001D7643">
        <w:rPr>
          <w:rFonts w:ascii="Arial" w:eastAsia="Times New Roman" w:hAnsi="Arial" w:cs="Arial"/>
          <w:color w:val="000000" w:themeColor="text1"/>
          <w:sz w:val="20"/>
          <w:szCs w:val="20"/>
          <w:lang w:eastAsia="en-GB"/>
        </w:rPr>
        <w:t xml:space="preserve">The byteOrder property on its own is not sufficient to implement </w:t>
      </w:r>
      <w:ins w:id="242" w:author="Steve Hanson" w:date="2014-08-28T14:43:00Z">
        <w:r w:rsidR="002F10B4" w:rsidRPr="001D7643">
          <w:rPr>
            <w:rFonts w:ascii="Arial" w:eastAsia="Times New Roman" w:hAnsi="Arial" w:cs="Arial"/>
            <w:color w:val="000000" w:themeColor="text1"/>
            <w:sz w:val="20"/>
            <w:szCs w:val="20"/>
            <w:lang w:eastAsia="en-GB"/>
          </w:rPr>
          <w:t>the family</w:t>
        </w:r>
      </w:ins>
      <w:del w:id="243" w:author="Steve Hanson" w:date="2014-08-28T14:43:00Z">
        <w:r w:rsidR="003661AB" w:rsidRPr="001D7643" w:rsidDel="002F10B4">
          <w:rPr>
            <w:rFonts w:ascii="Arial" w:eastAsia="Times New Roman" w:hAnsi="Arial" w:cs="Arial"/>
            <w:color w:val="000000" w:themeColor="text1"/>
            <w:sz w:val="20"/>
            <w:szCs w:val="20"/>
            <w:lang w:eastAsia="en-GB"/>
          </w:rPr>
          <w:delText>several</w:delText>
        </w:r>
      </w:del>
      <w:ins w:id="244" w:author="Steve Hanson" w:date="2014-08-28T14:43:00Z">
        <w:r w:rsidR="002F10B4" w:rsidRPr="001D7643">
          <w:rPr>
            <w:rFonts w:ascii="Arial" w:eastAsia="Times New Roman" w:hAnsi="Arial" w:cs="Arial"/>
            <w:color w:val="000000" w:themeColor="text1"/>
            <w:sz w:val="20"/>
            <w:szCs w:val="20"/>
            <w:lang w:eastAsia="en-GB"/>
          </w:rPr>
          <w:t xml:space="preserve"> of</w:t>
        </w:r>
      </w:ins>
      <w:r w:rsidR="003661AB" w:rsidRPr="001D7643">
        <w:rPr>
          <w:rFonts w:ascii="Arial" w:eastAsia="Times New Roman" w:hAnsi="Arial" w:cs="Arial"/>
          <w:color w:val="000000" w:themeColor="text1"/>
          <w:sz w:val="20"/>
          <w:szCs w:val="20"/>
          <w:lang w:eastAsia="en-GB"/>
        </w:rPr>
        <w:t xml:space="preserve"> </w:t>
      </w:r>
      <w:ins w:id="245" w:author="Steve Hanson" w:date="2014-08-28T14:42:00Z">
        <w:r w:rsidR="002F10B4" w:rsidRPr="001D7643">
          <w:rPr>
            <w:rFonts w:ascii="Arial" w:eastAsia="Times New Roman" w:hAnsi="Arial" w:cs="Arial"/>
            <w:color w:val="000000" w:themeColor="text1"/>
            <w:sz w:val="20"/>
            <w:szCs w:val="20"/>
            <w:lang w:eastAsia="en-GB"/>
          </w:rPr>
          <w:t xml:space="preserve">US military </w:t>
        </w:r>
      </w:ins>
      <w:r w:rsidR="003661AB" w:rsidRPr="001D7643">
        <w:rPr>
          <w:rFonts w:ascii="Arial" w:eastAsia="Times New Roman" w:hAnsi="Arial" w:cs="Arial"/>
          <w:color w:val="000000" w:themeColor="text1"/>
          <w:sz w:val="20"/>
          <w:szCs w:val="20"/>
          <w:lang w:eastAsia="en-GB"/>
        </w:rPr>
        <w:t>formats</w:t>
      </w:r>
      <w:ins w:id="246" w:author="Steve Hanson" w:date="2014-08-28T14:43:00Z">
        <w:r w:rsidR="002F10B4" w:rsidRPr="001D7643">
          <w:rPr>
            <w:rFonts w:ascii="Arial" w:eastAsia="Times New Roman" w:hAnsi="Arial" w:cs="Arial"/>
            <w:color w:val="000000" w:themeColor="text1"/>
            <w:sz w:val="20"/>
            <w:szCs w:val="20"/>
            <w:lang w:eastAsia="en-GB"/>
          </w:rPr>
          <w:t xml:space="preserve"> that includes MIL-STD-2045</w:t>
        </w:r>
      </w:ins>
      <w:r w:rsidRPr="001D7643">
        <w:rPr>
          <w:rFonts w:ascii="Arial" w:eastAsia="Times New Roman" w:hAnsi="Arial" w:cs="Arial"/>
          <w:color w:val="000000" w:themeColor="text1"/>
          <w:sz w:val="20"/>
          <w:szCs w:val="20"/>
          <w:lang w:eastAsia="en-GB"/>
        </w:rPr>
        <w:t>.</w:t>
      </w:r>
      <w:ins w:id="247" w:author="Steve Hanson" w:date="2014-08-28T14:43:00Z">
        <w:r w:rsidR="002F10B4" w:rsidRPr="001D7643">
          <w:rPr>
            <w:rFonts w:ascii="Arial" w:eastAsia="Times New Roman" w:hAnsi="Arial" w:cs="Arial"/>
            <w:color w:val="000000" w:themeColor="text1"/>
            <w:sz w:val="20"/>
            <w:szCs w:val="20"/>
            <w:lang w:eastAsia="en-GB"/>
          </w:rPr>
          <w:t xml:space="preserve">  When fields are not a whole number of bytes, the bytes are filled from the least significant bit first.  This is seen in</w:t>
        </w:r>
      </w:ins>
      <w:ins w:id="248" w:author="Steve Hanson" w:date="2014-08-28T14:44:00Z">
        <w:r w:rsidR="002F10B4" w:rsidRPr="001D7643">
          <w:rPr>
            <w:rFonts w:ascii="Arial" w:eastAsia="Times New Roman" w:hAnsi="Arial" w:cs="Arial"/>
            <w:color w:val="000000" w:themeColor="text1"/>
            <w:sz w:val="20"/>
            <w:szCs w:val="20"/>
            <w:lang w:eastAsia="en-GB"/>
          </w:rPr>
          <w:t xml:space="preserve"> </w:t>
        </w:r>
      </w:ins>
      <w:ins w:id="249" w:author="Steve Hanson" w:date="2014-08-28T14:43:00Z">
        <w:r w:rsidR="002F10B4" w:rsidRPr="001D7643">
          <w:rPr>
            <w:rFonts w:ascii="Arial" w:eastAsia="Times New Roman" w:hAnsi="Arial" w:cs="Arial"/>
            <w:color w:val="000000" w:themeColor="text1"/>
            <w:sz w:val="20"/>
            <w:szCs w:val="20"/>
            <w:lang w:eastAsia="en-GB"/>
          </w:rPr>
          <w:t xml:space="preserve">conjunction with </w:t>
        </w:r>
      </w:ins>
      <w:ins w:id="250" w:author="Steve Hanson" w:date="2014-08-28T14:44:00Z">
        <w:r w:rsidR="002F10B4" w:rsidRPr="001D7643">
          <w:rPr>
            <w:rFonts w:ascii="Arial" w:eastAsia="Times New Roman" w:hAnsi="Arial" w:cs="Arial"/>
            <w:color w:val="000000" w:themeColor="text1"/>
            <w:sz w:val="20"/>
            <w:szCs w:val="20"/>
            <w:lang w:eastAsia="en-GB"/>
          </w:rPr>
          <w:t xml:space="preserve">little-endian byte order. </w:t>
        </w:r>
      </w:ins>
      <w:del w:id="251" w:author="Steve Hanson" w:date="2014-08-28T14:44:00Z">
        <w:r w:rsidRPr="001D7643" w:rsidDel="002F10B4">
          <w:rPr>
            <w:rFonts w:ascii="Arial" w:eastAsia="Times New Roman" w:hAnsi="Arial" w:cs="Arial"/>
            <w:color w:val="000000" w:themeColor="text1"/>
            <w:sz w:val="20"/>
            <w:szCs w:val="20"/>
            <w:lang w:eastAsia="en-GB"/>
          </w:rPr>
          <w:delText xml:space="preserve"> </w:delText>
        </w:r>
      </w:del>
    </w:p>
    <w:p w:rsidR="003661AB" w:rsidRPr="001D7643" w:rsidRDefault="003661AB" w:rsidP="00A7771A">
      <w:pPr>
        <w:rPr>
          <w:ins w:id="252" w:author="Steve Hanson" w:date="2014-08-28T14:44:00Z"/>
          <w:rFonts w:ascii="Arial" w:eastAsia="Times New Roman" w:hAnsi="Arial" w:cs="Arial"/>
          <w:color w:val="000000" w:themeColor="text1"/>
          <w:sz w:val="20"/>
          <w:szCs w:val="20"/>
          <w:lang w:eastAsia="en-GB"/>
        </w:rPr>
      </w:pPr>
    </w:p>
    <w:p w:rsidR="002F10B4" w:rsidRPr="001D7643" w:rsidRDefault="002F10B4" w:rsidP="00A7771A">
      <w:pPr>
        <w:rPr>
          <w:ins w:id="253" w:author="Steve Hanson" w:date="2014-08-28T14:45:00Z"/>
          <w:rFonts w:ascii="Arial" w:eastAsia="Times New Roman" w:hAnsi="Arial" w:cs="Arial"/>
          <w:color w:val="000000" w:themeColor="text1"/>
          <w:sz w:val="20"/>
          <w:szCs w:val="20"/>
          <w:lang w:eastAsia="en-GB"/>
        </w:rPr>
      </w:pPr>
      <w:ins w:id="254" w:author="Steve Hanson" w:date="2014-08-28T14:44:00Z">
        <w:r w:rsidRPr="001D7643">
          <w:rPr>
            <w:rFonts w:ascii="Arial" w:eastAsia="Times New Roman" w:hAnsi="Arial" w:cs="Arial"/>
            <w:color w:val="000000" w:themeColor="text1"/>
            <w:sz w:val="20"/>
            <w:szCs w:val="20"/>
            <w:lang w:eastAsia="en-GB"/>
          </w:rPr>
          <w:t>A new DFDL property bitOrder is added to handle</w:t>
        </w:r>
      </w:ins>
      <w:ins w:id="255" w:author="Steve Hanson" w:date="2014-08-28T14:45:00Z">
        <w:r w:rsidRPr="001D7643">
          <w:rPr>
            <w:rFonts w:ascii="Arial" w:eastAsia="Times New Roman" w:hAnsi="Arial" w:cs="Arial"/>
            <w:color w:val="000000" w:themeColor="text1"/>
            <w:sz w:val="20"/>
            <w:szCs w:val="20"/>
            <w:lang w:eastAsia="en-GB"/>
          </w:rPr>
          <w:t xml:space="preserve"> this, with values ‘leastSignificantBitFirst’ and ‘mostSignificantBitFirst’. It applies to content and framing.</w:t>
        </w:r>
      </w:ins>
    </w:p>
    <w:p w:rsidR="002F10B4" w:rsidRPr="001D7643" w:rsidRDefault="002F10B4" w:rsidP="00A7771A">
      <w:pPr>
        <w:rPr>
          <w:ins w:id="256" w:author="Steve Hanson" w:date="2014-08-28T14:46:00Z"/>
          <w:rFonts w:ascii="Arial" w:eastAsia="Times New Roman" w:hAnsi="Arial" w:cs="Arial"/>
          <w:color w:val="000000" w:themeColor="text1"/>
          <w:sz w:val="20"/>
          <w:szCs w:val="20"/>
          <w:lang w:eastAsia="en-GB"/>
        </w:rPr>
      </w:pPr>
    </w:p>
    <w:p w:rsidR="002F10B4" w:rsidRPr="001D7643" w:rsidDel="002F10B4" w:rsidRDefault="002F10B4" w:rsidP="00A7771A">
      <w:pPr>
        <w:rPr>
          <w:del w:id="257" w:author="Steve Hanson" w:date="2014-08-28T14:46:00Z"/>
          <w:rFonts w:ascii="Arial" w:eastAsia="Times New Roman" w:hAnsi="Arial" w:cs="Arial"/>
          <w:color w:val="000000" w:themeColor="text1"/>
          <w:sz w:val="20"/>
          <w:szCs w:val="20"/>
          <w:lang w:eastAsia="en-GB"/>
        </w:rPr>
      </w:pPr>
      <w:ins w:id="258" w:author="Steve Hanson" w:date="2014-08-28T14:46:00Z">
        <w:r w:rsidRPr="001D7643">
          <w:rPr>
            <w:rFonts w:ascii="Arial" w:eastAsia="Times New Roman" w:hAnsi="Arial" w:cs="Arial"/>
            <w:color w:val="000000" w:themeColor="text1"/>
            <w:sz w:val="20"/>
            <w:szCs w:val="20"/>
            <w:lang w:eastAsia="en-GB"/>
          </w:rPr>
          <w:t>The full description of this property is provided by DFDL Experience Document 3 [DFDLX3].</w:t>
        </w:r>
      </w:ins>
    </w:p>
    <w:p w:rsidR="002F10B4" w:rsidRPr="001D7643" w:rsidRDefault="002F10B4" w:rsidP="00A7771A">
      <w:pPr>
        <w:rPr>
          <w:ins w:id="259" w:author="Steve Hanson" w:date="2014-08-28T14:47:00Z"/>
          <w:rFonts w:ascii="Arial" w:eastAsia="Times New Roman" w:hAnsi="Arial" w:cs="Arial"/>
          <w:color w:val="000000" w:themeColor="text1"/>
          <w:sz w:val="20"/>
          <w:szCs w:val="20"/>
          <w:lang w:eastAsia="en-GB"/>
        </w:rPr>
      </w:pPr>
    </w:p>
    <w:p w:rsidR="003661AB" w:rsidRPr="001D7643" w:rsidDel="002F10B4" w:rsidRDefault="003661AB" w:rsidP="00A7771A">
      <w:pPr>
        <w:rPr>
          <w:del w:id="260" w:author="Steve Hanson" w:date="2014-08-28T14:45:00Z"/>
          <w:rFonts w:ascii="Arial" w:eastAsia="Times New Roman" w:hAnsi="Arial" w:cs="Arial"/>
          <w:i/>
          <w:color w:val="000000" w:themeColor="text1"/>
          <w:sz w:val="20"/>
          <w:szCs w:val="20"/>
          <w:lang w:eastAsia="en-GB"/>
        </w:rPr>
      </w:pPr>
      <w:del w:id="261" w:author="Steve Hanson" w:date="2014-08-28T14:45:00Z">
        <w:r w:rsidRPr="001D7643" w:rsidDel="002F10B4">
          <w:rPr>
            <w:rFonts w:ascii="Arial" w:eastAsia="Times New Roman" w:hAnsi="Arial" w:cs="Arial"/>
            <w:i/>
            <w:color w:val="000000" w:themeColor="text1"/>
            <w:sz w:val="20"/>
            <w:szCs w:val="20"/>
            <w:lang w:eastAsia="en-GB"/>
          </w:rPr>
          <w:delText>&lt;Awaiting resolution of DFDL WG action 233&gt;</w:delText>
        </w:r>
      </w:del>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7"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22.</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property precedence section only mentions the textBidi </w:t>
      </w:r>
      <w:proofErr w:type="gramStart"/>
      <w:r w:rsidRPr="001D7643">
        <w:rPr>
          <w:rFonts w:ascii="Arial" w:eastAsia="Times New Roman" w:hAnsi="Arial" w:cs="Arial"/>
          <w:color w:val="000000" w:themeColor="text1"/>
          <w:sz w:val="20"/>
          <w:szCs w:val="20"/>
          <w:lang w:eastAsia="en-GB"/>
        </w:rPr>
        <w:t>property,</w:t>
      </w:r>
      <w:proofErr w:type="gramEnd"/>
      <w:r w:rsidRPr="001D7643">
        <w:rPr>
          <w:rFonts w:ascii="Arial" w:eastAsia="Times New Roman" w:hAnsi="Arial" w:cs="Arial"/>
          <w:color w:val="000000" w:themeColor="text1"/>
          <w:sz w:val="20"/>
          <w:szCs w:val="20"/>
          <w:lang w:eastAsia="en-GB"/>
        </w:rPr>
        <w:t xml:space="preserve"> it should mention all of the bidirectional text properties.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241&gt;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63 (</w:t>
      </w:r>
      <w:hyperlink r:id="rId58" w:history="1">
        <w:r w:rsidRPr="001D7643">
          <w:rPr>
            <w:rStyle w:val="Hyperlink"/>
            <w:rFonts w:ascii="Arial" w:eastAsia="Times New Roman" w:hAnsi="Arial" w:cs="Arial"/>
            <w:i/>
            <w:sz w:val="20"/>
            <w:szCs w:val="20"/>
            <w:lang w:eastAsia="en-GB"/>
          </w:rPr>
          <w:t>http://redmine.ogf.org/boards/15/topics/63</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Improve the description of the dfdl</w:t>
      </w:r>
      <w:proofErr w:type="gramStart"/>
      <w:r w:rsidRPr="001D7643">
        <w:rPr>
          <w:rFonts w:ascii="Arial" w:eastAsia="Times New Roman" w:hAnsi="Arial" w:cs="Arial"/>
          <w:color w:val="000000" w:themeColor="text1"/>
          <w:sz w:val="20"/>
          <w:szCs w:val="20"/>
          <w:lang w:eastAsia="en-GB"/>
        </w:rPr>
        <w:t>:valueLength</w:t>
      </w:r>
      <w:proofErr w:type="gramEnd"/>
      <w:r w:rsidRPr="001D7643">
        <w:rPr>
          <w:rFonts w:ascii="Arial" w:eastAsia="Times New Roman" w:hAnsi="Arial" w:cs="Arial"/>
          <w:color w:val="000000" w:themeColor="text1"/>
          <w:sz w:val="20"/>
          <w:szCs w:val="20"/>
          <w:lang w:eastAsia="en-GB"/>
        </w:rPr>
        <w:t xml:space="preserve">() function.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w:t>
      </w:r>
      <w:r w:rsidR="005E74AC" w:rsidRPr="001D7643">
        <w:rPr>
          <w:rFonts w:ascii="Arial" w:eastAsia="Times New Roman" w:hAnsi="Arial" w:cs="Arial"/>
          <w:i/>
          <w:color w:val="000000" w:themeColor="text1"/>
          <w:sz w:val="20"/>
          <w:szCs w:val="20"/>
          <w:lang w:eastAsia="en-GB"/>
        </w:rPr>
        <w:t>42</w:t>
      </w:r>
      <w:r w:rsidRPr="001D7643">
        <w:rPr>
          <w:rFonts w:ascii="Arial" w:eastAsia="Times New Roman" w:hAnsi="Arial" w:cs="Arial"/>
          <w:i/>
          <w:color w:val="000000" w:themeColor="text1"/>
          <w:sz w:val="20"/>
          <w:szCs w:val="20"/>
          <w:lang w:eastAsia="en-GB"/>
        </w:rPr>
        <w:t>&gt;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005E74AC"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9"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47411D" w:rsidRPr="001D7643" w:rsidRDefault="003661AB" w:rsidP="003661AB">
      <w:pPr>
        <w:rPr>
          <w:ins w:id="262" w:author="Steve Hanson" w:date="2014-07-22T12:00:00Z"/>
          <w:rFonts w:ascii="Arial" w:eastAsia="Times New Roman" w:hAnsi="Arial" w:cs="Arial"/>
          <w:color w:val="000000" w:themeColor="text1"/>
          <w:sz w:val="20"/>
          <w:szCs w:val="20"/>
          <w:lang w:eastAsia="en-GB"/>
        </w:rPr>
      </w:pPr>
      <w:del w:id="263" w:author="Steve Hanson" w:date="2014-07-22T11:59:00Z">
        <w:r w:rsidRPr="001D7643" w:rsidDel="0047411D">
          <w:rPr>
            <w:rFonts w:ascii="Arial" w:eastAsia="Times New Roman" w:hAnsi="Arial" w:cs="Arial"/>
            <w:i/>
            <w:color w:val="000000" w:themeColor="text1"/>
            <w:sz w:val="20"/>
            <w:szCs w:val="20"/>
            <w:lang w:eastAsia="en-GB"/>
          </w:rPr>
          <w:delText>S</w:delText>
        </w:r>
      </w:del>
      <w:proofErr w:type="gramStart"/>
      <w:ins w:id="264" w:author="Steve Hanson" w:date="2014-07-22T11:59:00Z">
        <w:r w:rsidR="0047411D" w:rsidRPr="001D7643">
          <w:rPr>
            <w:rFonts w:ascii="Arial" w:eastAsia="Times New Roman" w:hAnsi="Arial" w:cs="Arial"/>
            <w:i/>
            <w:color w:val="000000" w:themeColor="text1"/>
            <w:sz w:val="20"/>
            <w:szCs w:val="20"/>
            <w:lang w:eastAsia="en-GB"/>
          </w:rPr>
          <w:t>S</w:t>
        </w:r>
      </w:ins>
      <w:r w:rsidRPr="001D7643">
        <w:rPr>
          <w:rFonts w:ascii="Arial" w:eastAsia="Times New Roman" w:hAnsi="Arial" w:cs="Arial"/>
          <w:i/>
          <w:color w:val="000000" w:themeColor="text1"/>
          <w:sz w:val="20"/>
          <w:szCs w:val="20"/>
          <w:lang w:eastAsia="en-GB"/>
        </w:rPr>
        <w:t>ection</w:t>
      </w:r>
      <w:ins w:id="265" w:author="Steve Hanson" w:date="2014-07-22T11:58:00Z">
        <w:r w:rsidR="0047411D" w:rsidRPr="001D7643">
          <w:rPr>
            <w:rFonts w:ascii="Arial" w:eastAsia="Times New Roman" w:hAnsi="Arial" w:cs="Arial"/>
            <w:i/>
            <w:color w:val="000000" w:themeColor="text1"/>
            <w:sz w:val="20"/>
            <w:szCs w:val="20"/>
            <w:lang w:eastAsia="en-GB"/>
          </w:rPr>
          <w:t xml:space="preserve"> 3.</w:t>
        </w:r>
        <w:proofErr w:type="gramEnd"/>
        <w:r w:rsidR="0047411D" w:rsidRPr="001D7643">
          <w:rPr>
            <w:rFonts w:ascii="Arial" w:eastAsia="Times New Roman" w:hAnsi="Arial" w:cs="Arial"/>
            <w:i/>
            <w:color w:val="000000" w:themeColor="text1"/>
            <w:sz w:val="20"/>
            <w:szCs w:val="20"/>
            <w:lang w:eastAsia="en-GB"/>
          </w:rPr>
          <w:t xml:space="preserve"> </w:t>
        </w:r>
      </w:ins>
      <w:del w:id="266" w:author="Steve Hanson" w:date="2014-07-22T11:58:00Z">
        <w:r w:rsidR="005E74AC" w:rsidRPr="001D7643" w:rsidDel="0047411D">
          <w:rPr>
            <w:rFonts w:ascii="Arial" w:eastAsia="Times New Roman" w:hAnsi="Arial" w:cs="Arial"/>
            <w:i/>
            <w:color w:val="000000" w:themeColor="text1"/>
            <w:sz w:val="20"/>
            <w:szCs w:val="20"/>
            <w:lang w:eastAsia="en-GB"/>
          </w:rPr>
          <w:delText>s</w:delText>
        </w:r>
      </w:del>
      <w:del w:id="267" w:author="Steve Hanson" w:date="2014-07-22T12:00:00Z">
        <w:r w:rsidR="005E74AC" w:rsidRPr="001D7643" w:rsidDel="0047411D">
          <w:rPr>
            <w:rFonts w:ascii="Arial" w:eastAsia="Times New Roman" w:hAnsi="Arial" w:cs="Arial"/>
            <w:i/>
            <w:color w:val="000000" w:themeColor="text1"/>
            <w:sz w:val="20"/>
            <w:szCs w:val="20"/>
            <w:lang w:eastAsia="en-GB"/>
          </w:rPr>
          <w:delText xml:space="preserve"> </w:delText>
        </w:r>
      </w:del>
      <w:del w:id="268" w:author="Steve Hanson" w:date="2014-07-22T10:37:00Z">
        <w:r w:rsidR="005E74AC" w:rsidRPr="001D7643" w:rsidDel="00383CFB">
          <w:rPr>
            <w:rFonts w:ascii="Arial" w:eastAsia="Times New Roman" w:hAnsi="Arial" w:cs="Arial"/>
            <w:i/>
            <w:color w:val="000000" w:themeColor="text1"/>
            <w:sz w:val="20"/>
            <w:szCs w:val="20"/>
            <w:lang w:eastAsia="en-GB"/>
          </w:rPr>
          <w:delText>3, TBD</w:delText>
        </w:r>
      </w:del>
      <w:del w:id="269" w:author="Steve Hanson" w:date="2014-07-22T12:00:00Z">
        <w:r w:rsidRPr="001D7643" w:rsidDel="0047411D">
          <w:rPr>
            <w:rFonts w:ascii="Arial" w:eastAsia="Times New Roman" w:hAnsi="Arial" w:cs="Arial"/>
            <w:i/>
            <w:color w:val="000000" w:themeColor="text1"/>
            <w:sz w:val="20"/>
            <w:szCs w:val="20"/>
            <w:lang w:eastAsia="en-GB"/>
          </w:rPr>
          <w:delText xml:space="preserve">. </w:delText>
        </w:r>
      </w:del>
      <w:r w:rsidR="005E74AC" w:rsidRPr="001D7643">
        <w:rPr>
          <w:rFonts w:ascii="Arial" w:eastAsia="Times New Roman" w:hAnsi="Arial" w:cs="Arial"/>
          <w:color w:val="000000" w:themeColor="text1"/>
          <w:sz w:val="20"/>
          <w:szCs w:val="20"/>
          <w:lang w:eastAsia="en-GB"/>
        </w:rPr>
        <w:t>Add definitions of ‘implementation-defined</w:t>
      </w:r>
      <w:ins w:id="270" w:author="Steve Hanson" w:date="2014-07-22T12:04:00Z">
        <w:r w:rsidR="0047411D" w:rsidRPr="001D7643">
          <w:rPr>
            <w:rFonts w:ascii="Arial" w:eastAsia="Times New Roman" w:hAnsi="Arial" w:cs="Arial"/>
            <w:color w:val="000000" w:themeColor="text1"/>
            <w:sz w:val="20"/>
            <w:szCs w:val="20"/>
            <w:lang w:eastAsia="en-GB"/>
          </w:rPr>
          <w:t xml:space="preserve"> feature</w:t>
        </w:r>
      </w:ins>
      <w:r w:rsidR="005E74AC" w:rsidRPr="001D7643">
        <w:rPr>
          <w:rFonts w:ascii="Arial" w:eastAsia="Times New Roman" w:hAnsi="Arial" w:cs="Arial"/>
          <w:color w:val="000000" w:themeColor="text1"/>
          <w:sz w:val="20"/>
          <w:szCs w:val="20"/>
          <w:lang w:eastAsia="en-GB"/>
        </w:rPr>
        <w:t>’ and ‘implementation-dependent</w:t>
      </w:r>
      <w:ins w:id="271" w:author="Steve Hanson" w:date="2014-07-22T12:04:00Z">
        <w:r w:rsidR="0047411D" w:rsidRPr="001D7643">
          <w:rPr>
            <w:rFonts w:ascii="Arial" w:eastAsia="Times New Roman" w:hAnsi="Arial" w:cs="Arial"/>
            <w:color w:val="000000" w:themeColor="text1"/>
            <w:sz w:val="20"/>
            <w:szCs w:val="20"/>
            <w:lang w:eastAsia="en-GB"/>
          </w:rPr>
          <w:t xml:space="preserve"> feature</w:t>
        </w:r>
      </w:ins>
      <w:r w:rsidR="005E74AC" w:rsidRPr="001D7643">
        <w:rPr>
          <w:rFonts w:ascii="Arial" w:eastAsia="Times New Roman" w:hAnsi="Arial" w:cs="Arial"/>
          <w:color w:val="000000" w:themeColor="text1"/>
          <w:sz w:val="20"/>
          <w:szCs w:val="20"/>
          <w:lang w:eastAsia="en-GB"/>
        </w:rPr>
        <w:t xml:space="preserve">’ to the </w:t>
      </w:r>
      <w:ins w:id="272" w:author="Steve Hanson" w:date="2014-07-22T12:04:00Z">
        <w:r w:rsidR="0047411D" w:rsidRPr="001D7643">
          <w:rPr>
            <w:rFonts w:ascii="Arial" w:eastAsia="Times New Roman" w:hAnsi="Arial" w:cs="Arial"/>
            <w:color w:val="000000" w:themeColor="text1"/>
            <w:sz w:val="20"/>
            <w:szCs w:val="20"/>
            <w:lang w:eastAsia="en-GB"/>
          </w:rPr>
          <w:t>G</w:t>
        </w:r>
      </w:ins>
      <w:del w:id="273" w:author="Steve Hanson" w:date="2014-07-22T12:04:00Z">
        <w:r w:rsidR="005E74AC" w:rsidRPr="001D7643" w:rsidDel="0047411D">
          <w:rPr>
            <w:rFonts w:ascii="Arial" w:eastAsia="Times New Roman" w:hAnsi="Arial" w:cs="Arial"/>
            <w:color w:val="000000" w:themeColor="text1"/>
            <w:sz w:val="20"/>
            <w:szCs w:val="20"/>
            <w:lang w:eastAsia="en-GB"/>
          </w:rPr>
          <w:delText>g</w:delText>
        </w:r>
      </w:del>
      <w:r w:rsidR="005E74AC" w:rsidRPr="001D7643">
        <w:rPr>
          <w:rFonts w:ascii="Arial" w:eastAsia="Times New Roman" w:hAnsi="Arial" w:cs="Arial"/>
          <w:color w:val="000000" w:themeColor="text1"/>
          <w:sz w:val="20"/>
          <w:szCs w:val="20"/>
          <w:lang w:eastAsia="en-GB"/>
        </w:rPr>
        <w:t xml:space="preserve">lossary. </w:t>
      </w:r>
    </w:p>
    <w:p w:rsidR="0047411D" w:rsidRPr="001D7643" w:rsidRDefault="0047411D" w:rsidP="003661AB">
      <w:pPr>
        <w:rPr>
          <w:ins w:id="274" w:author="Steve Hanson" w:date="2014-07-22T12:00:00Z"/>
          <w:rFonts w:ascii="Arial" w:eastAsia="Times New Roman" w:hAnsi="Arial" w:cs="Arial"/>
          <w:color w:val="000000" w:themeColor="text1"/>
          <w:sz w:val="20"/>
          <w:szCs w:val="20"/>
          <w:lang w:eastAsia="en-GB"/>
        </w:rPr>
      </w:pPr>
    </w:p>
    <w:p w:rsidR="0047411D" w:rsidRPr="001D7643" w:rsidRDefault="0047411D" w:rsidP="0047411D">
      <w:pPr>
        <w:pStyle w:val="PlainText"/>
        <w:rPr>
          <w:ins w:id="275" w:author="Steve Hanson" w:date="2014-07-22T12:00:00Z"/>
          <w:rFonts w:ascii="Arial" w:hAnsi="Arial" w:cs="Arial"/>
          <w:sz w:val="20"/>
          <w:szCs w:val="20"/>
        </w:rPr>
      </w:pPr>
      <w:ins w:id="276" w:author="Steve Hanson" w:date="2014-07-22T12:00:00Z">
        <w:r w:rsidRPr="001D7643">
          <w:rPr>
            <w:rFonts w:ascii="Arial" w:hAnsi="Arial" w:cs="Arial"/>
            <w:b/>
            <w:sz w:val="20"/>
            <w:szCs w:val="20"/>
          </w:rPr>
          <w:lastRenderedPageBreak/>
          <w:t>Implementation-defined</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 A feature</w:t>
        </w:r>
      </w:ins>
      <w:ins w:id="277" w:author="Steve Hanson" w:date="2014-07-22T12:01:00Z">
        <w:r w:rsidRPr="001D7643">
          <w:rPr>
            <w:rFonts w:ascii="Arial" w:hAnsi="Arial" w:cs="Arial"/>
            <w:sz w:val="20"/>
            <w:szCs w:val="20"/>
          </w:rPr>
          <w:t xml:space="preserve"> </w:t>
        </w:r>
      </w:ins>
      <w:ins w:id="278" w:author="Steve Hanson" w:date="2014-07-22T12:00:00Z">
        <w:r w:rsidRPr="001D7643">
          <w:rPr>
            <w:rFonts w:ascii="Arial" w:hAnsi="Arial" w:cs="Arial"/>
            <w:sz w:val="20"/>
            <w:szCs w:val="20"/>
          </w:rPr>
          <w:t>where the implementation has discretion in how it is performed, and the implementation must document how it is performed.</w:t>
        </w:r>
      </w:ins>
    </w:p>
    <w:p w:rsidR="0047411D" w:rsidRPr="001D7643" w:rsidRDefault="0047411D" w:rsidP="0047411D">
      <w:pPr>
        <w:pStyle w:val="PlainText"/>
        <w:rPr>
          <w:ins w:id="279" w:author="Steve Hanson" w:date="2014-07-22T12:00:00Z"/>
          <w:rFonts w:ascii="Arial" w:hAnsi="Arial" w:cs="Arial"/>
          <w:sz w:val="20"/>
          <w:szCs w:val="20"/>
        </w:rPr>
      </w:pPr>
    </w:p>
    <w:p w:rsidR="0047411D" w:rsidRPr="001D7643" w:rsidRDefault="0047411D" w:rsidP="0047411D">
      <w:pPr>
        <w:pStyle w:val="PlainText"/>
        <w:rPr>
          <w:ins w:id="280" w:author="Steve Hanson" w:date="2014-07-22T12:00:00Z"/>
          <w:rFonts w:ascii="Arial" w:hAnsi="Arial" w:cs="Arial"/>
        </w:rPr>
      </w:pPr>
      <w:proofErr w:type="gramStart"/>
      <w:ins w:id="281" w:author="Steve Hanson" w:date="2014-07-22T12:01:00Z">
        <w:r w:rsidRPr="001D7643">
          <w:rPr>
            <w:rFonts w:ascii="Arial" w:hAnsi="Arial" w:cs="Arial"/>
            <w:b/>
            <w:sz w:val="20"/>
            <w:szCs w:val="20"/>
          </w:rPr>
          <w:t>I</w:t>
        </w:r>
      </w:ins>
      <w:ins w:id="282" w:author="Steve Hanson" w:date="2014-07-22T12:00:00Z">
        <w:r w:rsidRPr="001D7643">
          <w:rPr>
            <w:rFonts w:ascii="Arial" w:hAnsi="Arial" w:cs="Arial"/>
            <w:b/>
            <w:sz w:val="20"/>
            <w:szCs w:val="20"/>
          </w:rPr>
          <w:t>mplementation-dependent</w:t>
        </w:r>
        <w:r w:rsidRPr="001D7643">
          <w:rPr>
            <w:rFonts w:ascii="Arial" w:hAnsi="Arial" w:cs="Arial"/>
            <w:sz w:val="20"/>
            <w:szCs w:val="20"/>
          </w:rPr>
          <w:t xml:space="preserve"> </w:t>
        </w:r>
        <w:r w:rsidRPr="001D7643">
          <w:rPr>
            <w:rFonts w:ascii="Arial" w:hAnsi="Arial" w:cs="Arial"/>
            <w:b/>
            <w:sz w:val="20"/>
            <w:szCs w:val="20"/>
          </w:rPr>
          <w:t>feature</w:t>
        </w:r>
      </w:ins>
      <w:ins w:id="283" w:author="Steve Hanson" w:date="2014-07-22T12:01:00Z">
        <w:r w:rsidRPr="001D7643">
          <w:rPr>
            <w:rFonts w:ascii="Arial" w:hAnsi="Arial" w:cs="Arial"/>
            <w:sz w:val="20"/>
            <w:szCs w:val="20"/>
          </w:rPr>
          <w:t>.</w:t>
        </w:r>
        <w:proofErr w:type="gramEnd"/>
        <w:r w:rsidRPr="001D7643">
          <w:rPr>
            <w:rFonts w:ascii="Arial" w:hAnsi="Arial" w:cs="Arial"/>
            <w:sz w:val="20"/>
            <w:szCs w:val="20"/>
          </w:rPr>
          <w:t xml:space="preserve"> A feature </w:t>
        </w:r>
      </w:ins>
      <w:ins w:id="284" w:author="Steve Hanson" w:date="2014-07-22T12:00:00Z">
        <w:r w:rsidRPr="001D7643">
          <w:rPr>
            <w:rFonts w:ascii="Arial" w:hAnsi="Arial" w:cs="Arial"/>
            <w:sz w:val="20"/>
            <w:szCs w:val="20"/>
          </w:rPr>
          <w:t>where the implementation has discretion in how it is performed, but the implementation is not required to document how the feature is performed</w:t>
        </w:r>
        <w:r w:rsidRPr="001D7643">
          <w:rPr>
            <w:rFonts w:ascii="Arial" w:hAnsi="Arial" w:cs="Arial"/>
          </w:rPr>
          <w:t xml:space="preserve">. </w:t>
        </w:r>
      </w:ins>
    </w:p>
    <w:p w:rsidR="0047411D" w:rsidRPr="001D7643" w:rsidRDefault="0047411D" w:rsidP="003661AB">
      <w:pPr>
        <w:rPr>
          <w:ins w:id="285" w:author="Steve Hanson" w:date="2014-07-22T12:00:00Z"/>
          <w:rFonts w:ascii="Arial" w:eastAsia="Times New Roman" w:hAnsi="Arial" w:cs="Arial"/>
          <w:color w:val="000000" w:themeColor="text1"/>
          <w:sz w:val="20"/>
          <w:szCs w:val="20"/>
          <w:lang w:eastAsia="en-GB"/>
        </w:rPr>
      </w:pPr>
    </w:p>
    <w:p w:rsidR="00383CFB" w:rsidRPr="001D7643" w:rsidRDefault="0047411D" w:rsidP="003661AB">
      <w:pPr>
        <w:rPr>
          <w:ins w:id="286" w:author="Steve Hanson" w:date="2014-07-22T10:39:00Z"/>
          <w:rFonts w:ascii="Arial" w:eastAsia="Times New Roman" w:hAnsi="Arial" w:cs="Arial"/>
          <w:i/>
          <w:color w:val="000000" w:themeColor="text1"/>
          <w:sz w:val="20"/>
          <w:szCs w:val="20"/>
          <w:lang w:eastAsia="en-GB"/>
        </w:rPr>
      </w:pPr>
      <w:proofErr w:type="gramStart"/>
      <w:ins w:id="287" w:author="Steve Hanson" w:date="2014-07-22T12:01:00Z">
        <w:r w:rsidRPr="001D7643">
          <w:rPr>
            <w:rFonts w:ascii="Arial" w:eastAsia="Times New Roman" w:hAnsi="Arial" w:cs="Arial"/>
            <w:i/>
            <w:color w:val="000000" w:themeColor="text1"/>
            <w:sz w:val="20"/>
            <w:szCs w:val="20"/>
            <w:lang w:eastAsia="en-GB"/>
          </w:rPr>
          <w:t>Sections throughout.</w:t>
        </w:r>
        <w:proofErr w:type="gramEnd"/>
        <w:r w:rsidRPr="001D7643">
          <w:rPr>
            <w:rFonts w:ascii="Arial" w:eastAsia="Times New Roman" w:hAnsi="Arial" w:cs="Arial"/>
            <w:i/>
            <w:color w:val="000000" w:themeColor="text1"/>
            <w:sz w:val="20"/>
            <w:szCs w:val="20"/>
            <w:lang w:eastAsia="en-GB"/>
          </w:rPr>
          <w:t xml:space="preserve"> </w:t>
        </w:r>
      </w:ins>
      <w:ins w:id="288" w:author="Steve Hanson" w:date="2014-07-22T10:38:00Z">
        <w:r w:rsidR="00383CFB" w:rsidRPr="001D7643">
          <w:rPr>
            <w:rFonts w:ascii="Arial" w:eastAsia="Times New Roman" w:hAnsi="Arial" w:cs="Arial"/>
            <w:color w:val="000000" w:themeColor="text1"/>
            <w:sz w:val="20"/>
            <w:szCs w:val="20"/>
            <w:lang w:eastAsia="en-GB"/>
          </w:rPr>
          <w:t xml:space="preserve">Correct </w:t>
        </w:r>
      </w:ins>
      <w:ins w:id="289" w:author="Steve Hanson" w:date="2014-07-22T12:01:00Z">
        <w:r w:rsidRPr="001D7643">
          <w:rPr>
            <w:rFonts w:ascii="Arial" w:eastAsia="Times New Roman" w:hAnsi="Arial" w:cs="Arial"/>
            <w:color w:val="000000" w:themeColor="text1"/>
            <w:sz w:val="20"/>
            <w:szCs w:val="20"/>
            <w:lang w:eastAsia="en-GB"/>
          </w:rPr>
          <w:t xml:space="preserve">the </w:t>
        </w:r>
      </w:ins>
      <w:ins w:id="290" w:author="Steve Hanson" w:date="2014-07-22T10:38:00Z">
        <w:r w:rsidR="00383CFB" w:rsidRPr="001D7643">
          <w:rPr>
            <w:rFonts w:ascii="Arial" w:eastAsia="Times New Roman" w:hAnsi="Arial" w:cs="Arial"/>
            <w:color w:val="000000" w:themeColor="text1"/>
            <w:sz w:val="20"/>
            <w:szCs w:val="20"/>
            <w:lang w:eastAsia="en-GB"/>
          </w:rPr>
          <w:t>specification to use the</w:t>
        </w:r>
      </w:ins>
      <w:ins w:id="291" w:author="Steve Hanson" w:date="2014-07-22T12:01:00Z">
        <w:r w:rsidRPr="001D7643">
          <w:rPr>
            <w:rFonts w:ascii="Arial" w:eastAsia="Times New Roman" w:hAnsi="Arial" w:cs="Arial"/>
            <w:color w:val="000000" w:themeColor="text1"/>
            <w:sz w:val="20"/>
            <w:szCs w:val="20"/>
            <w:lang w:eastAsia="en-GB"/>
          </w:rPr>
          <w:t xml:space="preserve"> above</w:t>
        </w:r>
      </w:ins>
      <w:ins w:id="292" w:author="Steve Hanson" w:date="2014-07-22T10:38:00Z">
        <w:r w:rsidR="00383CFB" w:rsidRPr="001D7643">
          <w:rPr>
            <w:rFonts w:ascii="Arial" w:eastAsia="Times New Roman" w:hAnsi="Arial" w:cs="Arial"/>
            <w:color w:val="000000" w:themeColor="text1"/>
            <w:sz w:val="20"/>
            <w:szCs w:val="20"/>
            <w:lang w:eastAsia="en-GB"/>
          </w:rPr>
          <w:t xml:space="preserve"> terms </w:t>
        </w:r>
      </w:ins>
      <w:ins w:id="293" w:author="Steve Hanson" w:date="2014-07-22T12:02:00Z">
        <w:r w:rsidRPr="001D7643">
          <w:rPr>
            <w:rFonts w:ascii="Arial" w:eastAsia="Times New Roman" w:hAnsi="Arial" w:cs="Arial"/>
            <w:color w:val="000000" w:themeColor="text1"/>
            <w:sz w:val="20"/>
            <w:szCs w:val="20"/>
            <w:lang w:eastAsia="en-GB"/>
          </w:rPr>
          <w:t>where needed</w:t>
        </w:r>
      </w:ins>
      <w:ins w:id="294" w:author="Steve Hanson" w:date="2014-07-22T10:38:00Z">
        <w:r w:rsidR="00383CFB" w:rsidRPr="001D7643">
          <w:rPr>
            <w:rFonts w:ascii="Arial" w:eastAsia="Times New Roman" w:hAnsi="Arial" w:cs="Arial"/>
            <w:color w:val="000000" w:themeColor="text1"/>
            <w:sz w:val="20"/>
            <w:szCs w:val="20"/>
            <w:lang w:eastAsia="en-GB"/>
          </w:rPr>
          <w:t xml:space="preserve">. </w:t>
        </w:r>
      </w:ins>
      <w:del w:id="295" w:author="Steve Hanson" w:date="2014-07-22T10:39:00Z">
        <w:r w:rsidR="005E74AC" w:rsidRPr="001D7643" w:rsidDel="00383CFB">
          <w:rPr>
            <w:rFonts w:ascii="Arial" w:eastAsia="Times New Roman" w:hAnsi="Arial" w:cs="Arial"/>
            <w:color w:val="000000" w:themeColor="text1"/>
            <w:sz w:val="20"/>
            <w:szCs w:val="20"/>
            <w:lang w:eastAsia="en-GB"/>
          </w:rPr>
          <w:delText>C</w:delText>
        </w:r>
      </w:del>
      <w:del w:id="296" w:author="Steve Hanson" w:date="2014-08-28T14:42:00Z">
        <w:r w:rsidR="005E74AC" w:rsidRPr="001D7643" w:rsidDel="002F10B4">
          <w:rPr>
            <w:rFonts w:ascii="Arial" w:eastAsia="Times New Roman" w:hAnsi="Arial" w:cs="Arial"/>
            <w:color w:val="000000" w:themeColor="text1"/>
            <w:sz w:val="20"/>
            <w:szCs w:val="20"/>
            <w:lang w:eastAsia="en-GB"/>
          </w:rPr>
          <w:delText xml:space="preserve">reate a new </w:delText>
        </w:r>
      </w:del>
      <w:del w:id="297" w:author="Steve Hanson" w:date="2014-07-22T10:38:00Z">
        <w:r w:rsidR="005E74AC" w:rsidRPr="001D7643" w:rsidDel="00383CFB">
          <w:rPr>
            <w:rFonts w:ascii="Arial" w:eastAsia="Times New Roman" w:hAnsi="Arial" w:cs="Arial"/>
            <w:color w:val="000000" w:themeColor="text1"/>
            <w:sz w:val="20"/>
            <w:szCs w:val="20"/>
            <w:lang w:eastAsia="en-GB"/>
          </w:rPr>
          <w:delText>section</w:delText>
        </w:r>
      </w:del>
      <w:del w:id="298" w:author="Steve Hanson" w:date="2014-08-28T14:42:00Z">
        <w:r w:rsidR="005E74AC" w:rsidRPr="001D7643" w:rsidDel="002F10B4">
          <w:rPr>
            <w:rFonts w:ascii="Arial" w:eastAsia="Times New Roman" w:hAnsi="Arial" w:cs="Arial"/>
            <w:color w:val="000000" w:themeColor="text1"/>
            <w:sz w:val="20"/>
            <w:szCs w:val="20"/>
            <w:lang w:eastAsia="en-GB"/>
          </w:rPr>
          <w:delText xml:space="preserve"> listing all ‘implementation-defined’ and ‘implementation dependent’ features of the DFDL specification</w:delText>
        </w:r>
      </w:del>
    </w:p>
    <w:p w:rsidR="00383CFB" w:rsidRPr="001D7643" w:rsidRDefault="00383CFB" w:rsidP="003661AB">
      <w:pPr>
        <w:rPr>
          <w:ins w:id="299" w:author="Steve Hanson" w:date="2014-07-22T10:39:00Z"/>
          <w:rFonts w:ascii="Arial" w:eastAsia="Times New Roman" w:hAnsi="Arial" w:cs="Arial"/>
          <w:color w:val="000000" w:themeColor="text1"/>
          <w:sz w:val="20"/>
          <w:szCs w:val="20"/>
          <w:lang w:eastAsia="en-GB"/>
        </w:rPr>
      </w:pPr>
    </w:p>
    <w:p w:rsidR="003661AB" w:rsidRPr="001D7643" w:rsidDel="0047411D" w:rsidRDefault="005E74AC" w:rsidP="003661AB">
      <w:pPr>
        <w:rPr>
          <w:del w:id="300" w:author="Steve Hanson" w:date="2014-07-22T12:06:00Z"/>
          <w:rFonts w:ascii="Arial" w:eastAsia="Times New Roman" w:hAnsi="Arial" w:cs="Arial"/>
          <w:color w:val="000000" w:themeColor="text1"/>
          <w:sz w:val="20"/>
          <w:szCs w:val="20"/>
          <w:lang w:eastAsia="en-GB"/>
        </w:rPr>
      </w:pPr>
      <w:del w:id="301" w:author="Steve Hanson" w:date="2014-07-22T10:38:00Z">
        <w:r w:rsidRPr="001D7643" w:rsidDel="00383CFB">
          <w:rPr>
            <w:rFonts w:ascii="Arial" w:eastAsia="Times New Roman" w:hAnsi="Arial" w:cs="Arial"/>
            <w:color w:val="000000" w:themeColor="text1"/>
            <w:sz w:val="20"/>
            <w:szCs w:val="20"/>
            <w:lang w:eastAsia="en-GB"/>
          </w:rPr>
          <w:delText>.</w:delText>
        </w:r>
        <w:r w:rsidR="003661AB" w:rsidRPr="001D7643" w:rsidDel="00383CFB">
          <w:rPr>
            <w:rFonts w:ascii="Arial" w:eastAsia="Times New Roman" w:hAnsi="Arial" w:cs="Arial"/>
            <w:color w:val="000000" w:themeColor="text1"/>
            <w:sz w:val="20"/>
            <w:szCs w:val="20"/>
            <w:lang w:eastAsia="en-GB"/>
          </w:rPr>
          <w:delText xml:space="preserve">  </w:delText>
        </w:r>
      </w:del>
    </w:p>
    <w:p w:rsidR="003661AB" w:rsidRPr="001D7643" w:rsidDel="0047411D" w:rsidRDefault="003661AB" w:rsidP="003661AB">
      <w:pPr>
        <w:rPr>
          <w:del w:id="302" w:author="Steve Hanson" w:date="2014-07-22T12:06:00Z"/>
          <w:rFonts w:ascii="Arial" w:eastAsia="Times New Roman" w:hAnsi="Arial" w:cs="Arial"/>
          <w:color w:val="000000" w:themeColor="text1"/>
          <w:sz w:val="20"/>
          <w:szCs w:val="20"/>
          <w:lang w:eastAsia="en-GB"/>
        </w:rPr>
      </w:pPr>
    </w:p>
    <w:p w:rsidR="003661AB" w:rsidRPr="001D7643" w:rsidDel="00383CFB" w:rsidRDefault="003661AB" w:rsidP="003661AB">
      <w:pPr>
        <w:rPr>
          <w:del w:id="303" w:author="Steve Hanson" w:date="2014-07-22T10:38:00Z"/>
          <w:rFonts w:ascii="Arial" w:eastAsia="Times New Roman" w:hAnsi="Arial" w:cs="Arial"/>
          <w:i/>
          <w:color w:val="000000" w:themeColor="text1"/>
          <w:sz w:val="20"/>
          <w:szCs w:val="20"/>
          <w:lang w:eastAsia="en-GB"/>
        </w:rPr>
      </w:pPr>
      <w:del w:id="304" w:author="Steve Hanson" w:date="2014-07-22T10:38:00Z">
        <w:r w:rsidRPr="001D7643" w:rsidDel="00383CFB">
          <w:rPr>
            <w:rFonts w:ascii="Arial" w:eastAsia="Times New Roman" w:hAnsi="Arial" w:cs="Arial"/>
            <w:i/>
            <w:color w:val="000000" w:themeColor="text1"/>
            <w:sz w:val="20"/>
            <w:szCs w:val="20"/>
            <w:lang w:eastAsia="en-GB"/>
          </w:rPr>
          <w:delText>&lt;Awaiting resolution of DFDL WG action 2</w:delText>
        </w:r>
        <w:r w:rsidR="005E74AC" w:rsidRPr="001D7643" w:rsidDel="00383CFB">
          <w:rPr>
            <w:rFonts w:ascii="Arial" w:eastAsia="Times New Roman" w:hAnsi="Arial" w:cs="Arial"/>
            <w:i/>
            <w:color w:val="000000" w:themeColor="text1"/>
            <w:sz w:val="20"/>
            <w:szCs w:val="20"/>
            <w:lang w:eastAsia="en-GB"/>
          </w:rPr>
          <w:delText>2</w:delText>
        </w:r>
        <w:r w:rsidRPr="001D7643" w:rsidDel="00383CFB">
          <w:rPr>
            <w:rFonts w:ascii="Arial" w:eastAsia="Times New Roman" w:hAnsi="Arial" w:cs="Arial"/>
            <w:i/>
            <w:color w:val="000000" w:themeColor="text1"/>
            <w:sz w:val="20"/>
            <w:szCs w:val="20"/>
            <w:lang w:eastAsia="en-GB"/>
          </w:rPr>
          <w:delText>4&gt;</w:delText>
        </w:r>
      </w:del>
    </w:p>
    <w:p w:rsidR="003661AB" w:rsidRPr="001D7643" w:rsidDel="0047411D" w:rsidRDefault="003661AB" w:rsidP="003661AB">
      <w:pPr>
        <w:rPr>
          <w:del w:id="305" w:author="Steve Hanson" w:date="2014-07-22T12:06:00Z"/>
          <w:rFonts w:ascii="Arial" w:eastAsia="Times New Roman" w:hAnsi="Arial" w:cs="Arial"/>
          <w:i/>
          <w:color w:val="000000" w:themeColor="text1"/>
          <w:sz w:val="20"/>
          <w:szCs w:val="20"/>
          <w:lang w:eastAsia="en-GB"/>
        </w:rPr>
      </w:pPr>
    </w:p>
    <w:p w:rsidR="0047411D" w:rsidRPr="001D7643" w:rsidRDefault="0047411D">
      <w:pPr>
        <w:suppressAutoHyphens w:val="0"/>
        <w:rPr>
          <w:ins w:id="306" w:author="Steve Hanson" w:date="2014-07-22T12:06:00Z"/>
          <w:rFonts w:ascii="Arial" w:eastAsia="Times New Roman" w:hAnsi="Arial" w:cs="Arial"/>
          <w:i/>
          <w:color w:val="000000" w:themeColor="text1"/>
          <w:sz w:val="20"/>
          <w:szCs w:val="20"/>
          <w:lang w:eastAsia="en-GB"/>
        </w:rPr>
      </w:pPr>
      <w:ins w:id="307" w:author="Steve Hanson" w:date="2014-07-22T12:06:00Z">
        <w:r w:rsidRPr="001D7643">
          <w:rPr>
            <w:rFonts w:ascii="Arial" w:eastAsia="Times New Roman" w:hAnsi="Arial" w:cs="Arial"/>
            <w:i/>
            <w:color w:val="000000" w:themeColor="text1"/>
            <w:sz w:val="20"/>
            <w:szCs w:val="20"/>
            <w:lang w:eastAsia="en-GB"/>
          </w:rPr>
          <w:br w:type="page"/>
        </w:r>
      </w:ins>
    </w:p>
    <w:p w:rsidR="003661AB" w:rsidRPr="001D7643" w:rsidDel="0047411D" w:rsidRDefault="003661AB" w:rsidP="003661AB">
      <w:pPr>
        <w:rPr>
          <w:del w:id="308" w:author="Steve Hanson" w:date="2014-07-22T12:06:00Z"/>
          <w:rFonts w:ascii="Arial" w:eastAsia="Times New Roman" w:hAnsi="Arial" w:cs="Arial"/>
          <w:i/>
          <w:color w:val="000000" w:themeColor="text1"/>
          <w:sz w:val="20"/>
          <w:szCs w:val="20"/>
          <w:lang w:eastAsia="en-GB"/>
        </w:rPr>
      </w:pPr>
    </w:p>
    <w:p w:rsidR="00A7771A" w:rsidRPr="001D7643" w:rsidDel="0047411D" w:rsidRDefault="00A7771A" w:rsidP="00A7771A">
      <w:pPr>
        <w:rPr>
          <w:del w:id="309" w:author="Steve Hanson" w:date="2014-07-22T12:06:00Z"/>
          <w:rFonts w:ascii="Arial" w:eastAsia="Times New Roman" w:hAnsi="Arial" w:cs="Arial"/>
          <w:color w:val="000000" w:themeColor="text1"/>
          <w:sz w:val="20"/>
          <w:szCs w:val="20"/>
          <w:lang w:eastAsia="en-GB"/>
        </w:rPr>
      </w:pPr>
    </w:p>
    <w:p w:rsidR="00516ECD" w:rsidRPr="001D7643" w:rsidRDefault="00DB0D4F" w:rsidP="00ED1E8C">
      <w:pPr>
        <w:pStyle w:val="StyleHeading112pt"/>
        <w:numPr>
          <w:ilvl w:val="0"/>
          <w:numId w:val="11"/>
        </w:numPr>
      </w:pPr>
      <w:bookmarkStart w:id="310" w:name="_Toc384986295"/>
      <w:r w:rsidRPr="001D7643">
        <w:t xml:space="preserve">Revised </w:t>
      </w:r>
      <w:r w:rsidR="00516ECD" w:rsidRPr="001D7643">
        <w:t>Grammar</w:t>
      </w:r>
      <w:bookmarkEnd w:id="238"/>
      <w:bookmarkEnd w:id="310"/>
    </w:p>
    <w:p w:rsidR="003765EC" w:rsidRPr="001D7643" w:rsidRDefault="003765EC" w:rsidP="003765EC">
      <w:pPr>
        <w:rPr>
          <w:rFonts w:ascii="Arial" w:hAnsi="Arial" w:cs="Arial"/>
          <w:sz w:val="20"/>
          <w:szCs w:val="20"/>
        </w:rPr>
      </w:pPr>
      <w:bookmarkStart w:id="311" w:name="_Toc341182587"/>
    </w:p>
    <w:p w:rsidR="00516ECD" w:rsidRPr="001D7643" w:rsidRDefault="00516ECD" w:rsidP="003765EC">
      <w:pPr>
        <w:rPr>
          <w:rFonts w:ascii="Arial" w:hAnsi="Arial" w:cs="Arial"/>
          <w:sz w:val="20"/>
          <w:szCs w:val="20"/>
        </w:rPr>
      </w:pPr>
      <w:r w:rsidRPr="001D7643">
        <w:rPr>
          <w:rFonts w:ascii="Arial" w:hAnsi="Arial" w:cs="Arial"/>
          <w:sz w:val="20"/>
          <w:szCs w:val="20"/>
        </w:rPr>
        <w:t xml:space="preserve">This </w:t>
      </w:r>
      <w:r w:rsidR="00DB0D4F" w:rsidRPr="001D7643">
        <w:rPr>
          <w:rFonts w:ascii="Arial" w:eastAsia="Helv" w:hAnsi="Arial" w:cs="Arial"/>
          <w:color w:val="000000"/>
          <w:sz w:val="20"/>
          <w:szCs w:val="20"/>
          <w:lang w:eastAsia="en-GB"/>
        </w:rPr>
        <w:t>chapter</w:t>
      </w:r>
      <w:r w:rsidRPr="001D7643">
        <w:rPr>
          <w:rFonts w:ascii="Arial" w:hAnsi="Arial" w:cs="Arial"/>
          <w:sz w:val="20"/>
          <w:szCs w:val="20"/>
        </w:rPr>
        <w:t xml:space="preserve"> provides a consolidated grammar that incorporates </w:t>
      </w:r>
      <w:r w:rsidR="00E14D9C" w:rsidRPr="001D7643">
        <w:rPr>
          <w:rFonts w:ascii="Arial" w:hAnsi="Arial" w:cs="Arial"/>
          <w:sz w:val="20"/>
          <w:szCs w:val="20"/>
        </w:rPr>
        <w:t>the several</w:t>
      </w:r>
      <w:r w:rsidRPr="001D7643">
        <w:rPr>
          <w:rFonts w:ascii="Arial" w:hAnsi="Arial" w:cs="Arial"/>
          <w:sz w:val="20"/>
          <w:szCs w:val="20"/>
        </w:rPr>
        <w:t xml:space="preserve"> errata in this document</w:t>
      </w:r>
      <w:r w:rsidR="00DB0D4F" w:rsidRPr="001D7643">
        <w:rPr>
          <w:rFonts w:ascii="Arial" w:hAnsi="Arial" w:cs="Arial"/>
          <w:sz w:val="20"/>
          <w:szCs w:val="20"/>
        </w:rPr>
        <w:t xml:space="preserve"> that affect it</w:t>
      </w:r>
      <w:r w:rsidRPr="001D7643">
        <w:rPr>
          <w:rFonts w:ascii="Arial" w:hAnsi="Arial" w:cs="Arial"/>
          <w:sz w:val="20"/>
          <w:szCs w:val="20"/>
        </w:rPr>
        <w:t>.</w:t>
      </w:r>
      <w:bookmarkEnd w:id="311"/>
    </w:p>
    <w:p w:rsidR="00516ECD" w:rsidRPr="001D7643"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1D7643"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1D7643" w:rsidRDefault="00516ECD" w:rsidP="001A54C3">
            <w:pPr>
              <w:jc w:val="center"/>
              <w:rPr>
                <w:rFonts w:ascii="Arial" w:hAnsi="Arial" w:cs="Arial"/>
                <w:i/>
                <w:sz w:val="20"/>
                <w:szCs w:val="20"/>
              </w:rPr>
            </w:pPr>
            <w:r w:rsidRPr="001D7643">
              <w:rPr>
                <w:rFonts w:ascii="Arial" w:hAnsi="Arial" w:cs="Arial"/>
                <w:b/>
                <w:bCs/>
                <w:i/>
                <w:iCs/>
                <w:sz w:val="20"/>
                <w:szCs w:val="20"/>
              </w:rPr>
              <w:t>Productions</w:t>
            </w:r>
          </w:p>
        </w:tc>
      </w:tr>
      <w:tr w:rsidR="00885261" w:rsidRPr="001D7643"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sz w:val="20"/>
                <w:szCs w:val="20"/>
              </w:rPr>
            </w:pPr>
            <w:r w:rsidRPr="001D7643">
              <w:rPr>
                <w:rFonts w:ascii="Arial" w:hAnsi="Arial" w:cs="Arial"/>
                <w:sz w:val="20"/>
                <w:szCs w:val="20"/>
              </w:rPr>
              <w:t>Document =</w:t>
            </w:r>
            <w:r w:rsidRPr="001D7643">
              <w:rPr>
                <w:rFonts w:ascii="Arial" w:hAnsi="Arial" w:cs="Arial"/>
              </w:rPr>
              <w:t xml:space="preserve">  </w:t>
            </w:r>
            <w:r w:rsidRPr="001D7643">
              <w:rPr>
                <w:rFonts w:ascii="Arial" w:hAnsi="Arial" w:cs="Arial"/>
                <w:b/>
                <w:i/>
                <w:sz w:val="20"/>
                <w:szCs w:val="20"/>
              </w:rPr>
              <w:t>UnicodeByteOrderMark</w:t>
            </w:r>
            <w:r w:rsidRPr="001D7643">
              <w:rPr>
                <w:rFonts w:ascii="Arial" w:hAnsi="Arial" w:cs="Arial"/>
              </w:rPr>
              <w:t xml:space="preserve"> </w:t>
            </w:r>
            <w:r w:rsidRPr="001D7643">
              <w:rPr>
                <w:rFonts w:ascii="Arial" w:hAnsi="Arial" w:cs="Arial"/>
                <w:sz w:val="20"/>
                <w:szCs w:val="20"/>
              </w:rPr>
              <w:t>DocumentElement</w:t>
            </w:r>
          </w:p>
          <w:p w:rsidR="00516ECD" w:rsidRPr="001D7643" w:rsidRDefault="00516ECD" w:rsidP="001A54C3">
            <w:pPr>
              <w:rPr>
                <w:rFonts w:ascii="Arial" w:hAnsi="Arial" w:cs="Arial"/>
              </w:rPr>
            </w:pPr>
            <w:r w:rsidRPr="001D7643">
              <w:rPr>
                <w:rFonts w:ascii="Arial" w:hAnsi="Arial" w:cs="Arial"/>
                <w:sz w:val="20"/>
                <w:szCs w:val="20"/>
              </w:rPr>
              <w:t>DocumentElement = SimpleElement | ComplexElement</w:t>
            </w:r>
          </w:p>
          <w:p w:rsidR="00516ECD" w:rsidRPr="001D7643" w:rsidRDefault="00516ECD" w:rsidP="001A54C3">
            <w:pPr>
              <w:rPr>
                <w:rFonts w:ascii="Arial" w:hAnsi="Arial" w:cs="Arial"/>
                <w:sz w:val="20"/>
                <w:szCs w:val="20"/>
              </w:rPr>
            </w:pPr>
          </w:p>
          <w:p w:rsidR="00516ECD" w:rsidRPr="001D7643" w:rsidRDefault="00516ECD" w:rsidP="001A54C3">
            <w:pPr>
              <w:rPr>
                <w:rFonts w:ascii="Arial" w:hAnsi="Arial" w:cs="Arial"/>
              </w:rPr>
            </w:pPr>
            <w:r w:rsidRPr="001D7643">
              <w:rPr>
                <w:rFonts w:ascii="Arial" w:hAnsi="Arial" w:cs="Arial"/>
                <w:sz w:val="20"/>
                <w:szCs w:val="20"/>
              </w:rPr>
              <w:t xml:space="preserve">SimpleElement = SimpleLiteralNilElementRep | SimpleEmptyElementRep | </w:t>
            </w:r>
          </w:p>
          <w:p w:rsidR="00516ECD" w:rsidRPr="001D7643" w:rsidRDefault="00516ECD" w:rsidP="001A54C3">
            <w:pPr>
              <w:rPr>
                <w:rFonts w:ascii="Arial" w:hAnsi="Arial" w:cs="Arial"/>
              </w:rPr>
            </w:pPr>
            <w:r w:rsidRPr="001D7643">
              <w:rPr>
                <w:rFonts w:ascii="Arial" w:hAnsi="Arial" w:cs="Arial"/>
                <w:sz w:val="20"/>
                <w:szCs w:val="20"/>
              </w:rPr>
              <w:t xml:space="preserve">                            SimpleNormalRep </w:t>
            </w:r>
          </w:p>
          <w:p w:rsidR="00516ECD" w:rsidRPr="001D7643" w:rsidRDefault="00516ECD" w:rsidP="001A54C3">
            <w:pPr>
              <w:rPr>
                <w:rFonts w:ascii="Arial" w:hAnsi="Arial" w:cs="Arial"/>
              </w:rPr>
            </w:pPr>
            <w:r w:rsidRPr="001D7643">
              <w:rPr>
                <w:rFonts w:ascii="Arial" w:hAnsi="Arial" w:cs="Arial"/>
                <w:sz w:val="20"/>
                <w:szCs w:val="20"/>
              </w:rPr>
              <w:t xml:space="preserve">SimpleEnclosedElement = SimpleElement | AbsentElementRep </w:t>
            </w:r>
          </w:p>
          <w:p w:rsidR="00516ECD" w:rsidRPr="001D7643" w:rsidRDefault="00516ECD" w:rsidP="001A54C3">
            <w:pPr>
              <w:ind w:left="720"/>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ComplexElement = ComplexLiteralNilElementRep | ComplexNormalRep | </w:t>
            </w:r>
          </w:p>
          <w:p w:rsidR="00516ECD" w:rsidRPr="001D7643" w:rsidRDefault="00516ECD" w:rsidP="001A54C3">
            <w:pPr>
              <w:rPr>
                <w:rFonts w:ascii="Arial" w:hAnsi="Arial" w:cs="Arial"/>
              </w:rPr>
            </w:pPr>
            <w:r w:rsidRPr="001D7643">
              <w:rPr>
                <w:rFonts w:ascii="Arial" w:hAnsi="Arial" w:cs="Arial"/>
                <w:sz w:val="20"/>
                <w:szCs w:val="20"/>
              </w:rPr>
              <w:t xml:space="preserve">                               ComplexEmptyElementRep </w:t>
            </w:r>
          </w:p>
          <w:p w:rsidR="00516ECD" w:rsidRPr="001D7643" w:rsidRDefault="00516ECD" w:rsidP="00516ECD">
            <w:pPr>
              <w:rPr>
                <w:rFonts w:ascii="Arial" w:hAnsi="Arial" w:cs="Arial"/>
              </w:rPr>
            </w:pPr>
            <w:r w:rsidRPr="001D7643">
              <w:rPr>
                <w:rFonts w:ascii="Arial" w:hAnsi="Arial" w:cs="Arial"/>
                <w:sz w:val="20"/>
                <w:szCs w:val="20"/>
              </w:rPr>
              <w:t xml:space="preserve">ComplexEnclosedElement = ComplexElement | AbsentElementRep </w:t>
            </w:r>
          </w:p>
          <w:p w:rsidR="00516ECD" w:rsidRPr="001D7643" w:rsidRDefault="00516ECD" w:rsidP="001A54C3">
            <w:pPr>
              <w:ind w:left="720"/>
              <w:rPr>
                <w:rFonts w:ascii="Arial" w:hAnsi="Arial" w:cs="Arial"/>
              </w:rPr>
            </w:pPr>
          </w:p>
          <w:p w:rsidR="00516ECD" w:rsidRPr="001D7643" w:rsidRDefault="00516ECD" w:rsidP="00516ECD">
            <w:pPr>
              <w:rPr>
                <w:rFonts w:ascii="Arial" w:hAnsi="Arial" w:cs="Arial"/>
              </w:rPr>
            </w:pPr>
            <w:r w:rsidRPr="001D7643">
              <w:rPr>
                <w:rFonts w:ascii="Arial" w:hAnsi="Arial" w:cs="Arial"/>
                <w:sz w:val="20"/>
                <w:szCs w:val="20"/>
              </w:rPr>
              <w:t>EnclosedElement = SimpleEnclosedElement | ComplexEnclosedElement</w:t>
            </w:r>
          </w:p>
          <w:p w:rsidR="00516ECD" w:rsidRPr="001D7643" w:rsidRDefault="00516ECD" w:rsidP="00516ECD">
            <w:pPr>
              <w:rPr>
                <w:rFonts w:ascii="Arial" w:hAnsi="Arial" w:cs="Arial"/>
              </w:rPr>
            </w:pPr>
          </w:p>
        </w:tc>
      </w:tr>
      <w:tr w:rsidR="00885261" w:rsidRPr="001D7643"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AbsentElementRep = </w:t>
            </w:r>
            <w:r w:rsidRPr="001D7643">
              <w:rPr>
                <w:rFonts w:ascii="Arial" w:hAnsi="Arial" w:cs="Arial"/>
                <w:b/>
                <w:i/>
                <w:sz w:val="20"/>
                <w:szCs w:val="20"/>
              </w:rPr>
              <w:t>Absent</w:t>
            </w: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r w:rsidRPr="001D7643">
              <w:rPr>
                <w:rFonts w:ascii="Arial" w:hAnsi="Arial" w:cs="Arial"/>
                <w:sz w:val="20"/>
                <w:szCs w:val="20"/>
              </w:rPr>
              <w:t xml:space="preserve">ComplexEmptyElementRep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EmptyElementLeftFraming = LeadingAlignment </w:t>
            </w:r>
            <w:r w:rsidRPr="001D7643">
              <w:rPr>
                <w:rFonts w:ascii="Arial" w:hAnsi="Arial" w:cs="Arial"/>
                <w:b/>
                <w:bCs/>
                <w:i/>
                <w:iCs/>
                <w:sz w:val="20"/>
                <w:szCs w:val="20"/>
              </w:rPr>
              <w:t xml:space="preserve">EmptyElementInitiator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EmptyElementRightFraming = </w:t>
            </w:r>
            <w:r w:rsidRPr="001D7643">
              <w:rPr>
                <w:rFonts w:ascii="Arial" w:hAnsi="Arial" w:cs="Arial"/>
                <w:b/>
                <w:bCs/>
                <w:i/>
                <w:iCs/>
                <w:sz w:val="20"/>
                <w:szCs w:val="20"/>
              </w:rPr>
              <w:t>EmptyElementTerminator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SimpleLiteralNilElementRep = NilElementLeftFraming [</w:t>
            </w:r>
            <w:r w:rsidRPr="001D7643">
              <w:rPr>
                <w:rFonts w:ascii="Arial" w:hAnsi="Arial" w:cs="Arial"/>
                <w:b/>
                <w:i/>
                <w:sz w:val="20"/>
                <w:szCs w:val="20"/>
              </w:rPr>
              <w:t>NilLiteralCharacters</w:t>
            </w:r>
            <w:r w:rsidRPr="001D7643">
              <w:rPr>
                <w:rFonts w:ascii="Arial" w:hAnsi="Arial" w:cs="Arial"/>
                <w:sz w:val="20"/>
                <w:szCs w:val="20"/>
              </w:rPr>
              <w:t xml:space="preserve"> | </w:t>
            </w:r>
          </w:p>
          <w:p w:rsidR="00516ECD" w:rsidRPr="001D7643" w:rsidRDefault="00516ECD" w:rsidP="001A54C3">
            <w:pPr>
              <w:rPr>
                <w:rFonts w:ascii="Arial" w:hAnsi="Arial" w:cs="Arial"/>
              </w:rPr>
            </w:pPr>
            <w:r w:rsidRPr="001D7643">
              <w:rPr>
                <w:rFonts w:ascii="Arial" w:hAnsi="Arial" w:cs="Arial"/>
                <w:sz w:val="20"/>
                <w:szCs w:val="20"/>
              </w:rPr>
              <w:t xml:space="preserve">                                                 NilElementLiteralContent] NilElementRightFraming</w:t>
            </w:r>
          </w:p>
          <w:p w:rsidR="00CE5CF3" w:rsidRPr="001D7643" w:rsidRDefault="00516ECD" w:rsidP="001A54C3">
            <w:pPr>
              <w:rPr>
                <w:rFonts w:ascii="Arial" w:hAnsi="Arial" w:cs="Arial"/>
                <w:sz w:val="20"/>
                <w:szCs w:val="20"/>
              </w:rPr>
            </w:pPr>
            <w:r w:rsidRPr="001D7643">
              <w:rPr>
                <w:rFonts w:ascii="Arial" w:hAnsi="Arial" w:cs="Arial"/>
                <w:sz w:val="20"/>
                <w:szCs w:val="20"/>
              </w:rPr>
              <w:t xml:space="preserve">ComplexLiteralNilElementRep = NilElementLeftFraming </w:t>
            </w:r>
            <w:r w:rsidR="00CE5CF3" w:rsidRPr="001D7643">
              <w:rPr>
                <w:rFonts w:ascii="Arial" w:hAnsi="Arial" w:cs="Arial"/>
                <w:b/>
                <w:i/>
                <w:sz w:val="20"/>
                <w:szCs w:val="20"/>
              </w:rPr>
              <w:t>NilLiteralValue</w:t>
            </w:r>
            <w:r w:rsidR="00CE5CF3" w:rsidRPr="001D7643">
              <w:rPr>
                <w:rFonts w:ascii="Arial" w:hAnsi="Arial" w:cs="Arial"/>
                <w:sz w:val="20"/>
                <w:szCs w:val="20"/>
              </w:rPr>
              <w:t xml:space="preserve"> </w:t>
            </w:r>
          </w:p>
          <w:p w:rsidR="00516ECD" w:rsidRPr="001D7643" w:rsidRDefault="00CE5CF3" w:rsidP="001A54C3">
            <w:pPr>
              <w:rPr>
                <w:rFonts w:ascii="Arial" w:hAnsi="Arial" w:cs="Arial"/>
              </w:rPr>
            </w:pPr>
            <w:r w:rsidRPr="001D7643">
              <w:rPr>
                <w:rFonts w:ascii="Arial" w:hAnsi="Arial" w:cs="Arial"/>
                <w:sz w:val="20"/>
                <w:szCs w:val="20"/>
              </w:rPr>
              <w:t xml:space="preserve">                                                    </w:t>
            </w:r>
            <w:r w:rsidR="00516ECD" w:rsidRPr="001D7643">
              <w:rPr>
                <w:rFonts w:ascii="Arial" w:hAnsi="Arial" w:cs="Arial"/>
                <w:sz w:val="20"/>
                <w:szCs w:val="20"/>
              </w:rPr>
              <w:t>NilElementRightFraming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NilElementLeftFraming = LeadingAlignment </w:t>
            </w:r>
            <w:r w:rsidRPr="001D7643">
              <w:rPr>
                <w:rFonts w:ascii="Arial" w:hAnsi="Arial" w:cs="Arial"/>
                <w:b/>
                <w:bCs/>
                <w:i/>
                <w:iCs/>
                <w:sz w:val="20"/>
                <w:szCs w:val="20"/>
              </w:rPr>
              <w:t xml:space="preserve">NilElementInitiator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NilElementRightFraming = </w:t>
            </w:r>
            <w:r w:rsidRPr="001D7643">
              <w:rPr>
                <w:rFonts w:ascii="Arial" w:hAnsi="Arial" w:cs="Arial"/>
                <w:b/>
                <w:bCs/>
                <w:i/>
                <w:iCs/>
                <w:sz w:val="20"/>
                <w:szCs w:val="20"/>
              </w:rPr>
              <w:t>NilElementTerminator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NilElementLiteralContent = </w:t>
            </w:r>
            <w:r w:rsidRPr="001D7643">
              <w:rPr>
                <w:rFonts w:ascii="Arial" w:hAnsi="Arial" w:cs="Arial"/>
                <w:b/>
                <w:bCs/>
                <w:i/>
                <w:iCs/>
                <w:sz w:val="20"/>
                <w:szCs w:val="20"/>
                <w:lang w:bidi="he-IL"/>
              </w:rPr>
              <w:t>LeftPadding</w:t>
            </w:r>
            <w:r w:rsidRPr="001D7643">
              <w:rPr>
                <w:rFonts w:ascii="Arial" w:hAnsi="Arial" w:cs="Arial"/>
                <w:sz w:val="20"/>
                <w:szCs w:val="20"/>
              </w:rPr>
              <w:t xml:space="preserve">  </w:t>
            </w:r>
            <w:r w:rsidRPr="001D7643">
              <w:rPr>
                <w:rFonts w:ascii="Arial" w:hAnsi="Arial" w:cs="Arial"/>
                <w:b/>
                <w:i/>
                <w:sz w:val="20"/>
                <w:szCs w:val="20"/>
                <w:lang w:bidi="he-IL"/>
              </w:rPr>
              <w:t xml:space="preserve">NilLiteralValue </w:t>
            </w:r>
            <w:r w:rsidRPr="001D7643">
              <w:rPr>
                <w:rFonts w:ascii="Arial" w:hAnsi="Arial" w:cs="Arial"/>
                <w:bCs/>
                <w:iCs/>
                <w:sz w:val="20"/>
                <w:szCs w:val="20"/>
                <w:lang w:bidi="he-IL"/>
              </w:rPr>
              <w:t>RightPadOrFill</w:t>
            </w:r>
          </w:p>
          <w:p w:rsidR="00516ECD" w:rsidRPr="001D7643" w:rsidRDefault="00516ECD" w:rsidP="001A54C3">
            <w:pPr>
              <w:rPr>
                <w:rFonts w:ascii="Arial" w:hAnsi="Arial" w:cs="Arial"/>
              </w:rPr>
            </w:pPr>
          </w:p>
        </w:tc>
      </w:tr>
      <w:tr w:rsidR="00885261" w:rsidRPr="001D7643"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SimpleNormalRep = </w:t>
            </w:r>
            <w:r w:rsidRPr="001D7643">
              <w:rPr>
                <w:rFonts w:ascii="Arial" w:hAnsi="Arial" w:cs="Arial"/>
                <w:sz w:val="20"/>
                <w:szCs w:val="20"/>
                <w:lang w:bidi="he-IL"/>
              </w:rPr>
              <w:t xml:space="preserve">LeftFraming PrefixLength </w:t>
            </w:r>
            <w:r w:rsidRPr="001D7643">
              <w:rPr>
                <w:rFonts w:ascii="Arial" w:hAnsi="Arial" w:cs="Arial"/>
                <w:sz w:val="20"/>
                <w:szCs w:val="20"/>
              </w:rPr>
              <w:t xml:space="preserve">SimpleContent </w:t>
            </w:r>
            <w:r w:rsidRPr="001D7643">
              <w:rPr>
                <w:rFonts w:ascii="Arial" w:hAnsi="Arial" w:cs="Arial"/>
                <w:sz w:val="20"/>
                <w:szCs w:val="20"/>
                <w:lang w:bidi="he-IL"/>
              </w:rPr>
              <w:t>RightFraming</w:t>
            </w:r>
          </w:p>
          <w:p w:rsidR="00516ECD" w:rsidRPr="001D7643" w:rsidRDefault="00516ECD" w:rsidP="001A54C3">
            <w:pPr>
              <w:rPr>
                <w:rFonts w:ascii="Arial" w:hAnsi="Arial" w:cs="Arial"/>
              </w:rPr>
            </w:pPr>
            <w:r w:rsidRPr="001D7643">
              <w:rPr>
                <w:rFonts w:ascii="Arial" w:hAnsi="Arial" w:cs="Arial"/>
                <w:sz w:val="20"/>
                <w:szCs w:val="20"/>
              </w:rPr>
              <w:t>ComplexNormalRep = LeftFraming</w:t>
            </w:r>
            <w:r w:rsidRPr="001D7643">
              <w:rPr>
                <w:rFonts w:ascii="Arial" w:hAnsi="Arial" w:cs="Arial"/>
              </w:rPr>
              <w:t xml:space="preserve"> </w:t>
            </w:r>
            <w:r w:rsidRPr="001D7643">
              <w:rPr>
                <w:rFonts w:ascii="Arial" w:hAnsi="Arial" w:cs="Arial"/>
                <w:sz w:val="20"/>
                <w:szCs w:val="20"/>
                <w:lang w:bidi="he-IL"/>
              </w:rPr>
              <w:t xml:space="preserve">PrefixLength ComplexContent </w:t>
            </w:r>
            <w:r w:rsidRPr="001D7643">
              <w:rPr>
                <w:rFonts w:ascii="Arial" w:hAnsi="Arial" w:cs="Arial"/>
                <w:b/>
                <w:i/>
                <w:sz w:val="20"/>
                <w:szCs w:val="20"/>
                <w:lang w:bidi="he-IL"/>
              </w:rPr>
              <w:t>ElementUnused</w:t>
            </w:r>
          </w:p>
          <w:p w:rsidR="00516ECD" w:rsidRPr="001D7643" w:rsidRDefault="00516ECD" w:rsidP="001A54C3">
            <w:pPr>
              <w:rPr>
                <w:rFonts w:ascii="Arial" w:hAnsi="Arial" w:cs="Arial"/>
              </w:rPr>
            </w:pPr>
            <w:r w:rsidRPr="001D7643">
              <w:rPr>
                <w:rFonts w:ascii="Arial" w:hAnsi="Arial" w:cs="Arial"/>
                <w:b/>
                <w:i/>
                <w:sz w:val="20"/>
                <w:szCs w:val="20"/>
                <w:lang w:bidi="he-IL"/>
              </w:rPr>
              <w:t xml:space="preserve">                                    </w:t>
            </w:r>
            <w:r w:rsidRPr="001D7643">
              <w:rPr>
                <w:rFonts w:ascii="Arial" w:hAnsi="Arial" w:cs="Arial"/>
                <w:sz w:val="20"/>
                <w:szCs w:val="20"/>
                <w:lang w:bidi="he-IL"/>
              </w:rPr>
              <w: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LeftFraming = </w:t>
            </w:r>
            <w:r w:rsidRPr="001D7643">
              <w:rPr>
                <w:rFonts w:ascii="Arial" w:hAnsi="Arial" w:cs="Arial"/>
                <w:sz w:val="20"/>
                <w:szCs w:val="20"/>
              </w:rPr>
              <w:t xml:space="preserve">LeadingAlignment </w:t>
            </w:r>
            <w:r w:rsidRPr="001D7643">
              <w:rPr>
                <w:rFonts w:ascii="Arial" w:hAnsi="Arial" w:cs="Arial"/>
                <w:b/>
                <w:bCs/>
                <w:i/>
                <w:iCs/>
                <w:sz w:val="20"/>
                <w:szCs w:val="20"/>
              </w:rPr>
              <w:t>Initiator</w:t>
            </w:r>
            <w:r w:rsidRPr="001D7643">
              <w:rPr>
                <w:rFonts w:ascii="Arial" w:hAnsi="Arial" w:cs="Arial"/>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 xml:space="preserve">RightFraming = </w:t>
            </w:r>
            <w:r w:rsidRPr="001D7643">
              <w:rPr>
                <w:rFonts w:ascii="Arial" w:hAnsi="Arial" w:cs="Arial"/>
                <w:b/>
                <w:i/>
                <w:sz w:val="20"/>
                <w:szCs w:val="20"/>
                <w:lang w:bidi="he-IL"/>
              </w:rPr>
              <w:t>Terminator</w:t>
            </w:r>
            <w:r w:rsidRPr="001D7643">
              <w:rPr>
                <w:rFonts w:ascii="Arial" w:hAnsi="Arial" w:cs="Arial"/>
                <w:sz w:val="20"/>
                <w:szCs w:val="20"/>
                <w:lang w:bidi="he-IL"/>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PrefixLength = </w:t>
            </w:r>
            <w:r w:rsidRPr="001D7643">
              <w:rPr>
                <w:rFonts w:ascii="Arial" w:hAnsi="Arial" w:cs="Arial"/>
                <w:sz w:val="20"/>
                <w:szCs w:val="20"/>
              </w:rPr>
              <w:t>SimpleContent | PrefixPrefixLength SimpleContent</w:t>
            </w:r>
          </w:p>
          <w:p w:rsidR="00516ECD" w:rsidRPr="001D7643" w:rsidRDefault="00516ECD" w:rsidP="001A54C3">
            <w:pPr>
              <w:rPr>
                <w:rFonts w:ascii="Arial" w:hAnsi="Arial" w:cs="Arial"/>
              </w:rPr>
            </w:pPr>
            <w:r w:rsidRPr="001D7643">
              <w:rPr>
                <w:rFonts w:ascii="Arial" w:hAnsi="Arial" w:cs="Arial"/>
                <w:sz w:val="20"/>
                <w:szCs w:val="20"/>
              </w:rPr>
              <w:t xml:space="preserve">PrefixPrefixLength = SimpleContent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SimpleContent = </w:t>
            </w:r>
            <w:r w:rsidRPr="001D7643">
              <w:rPr>
                <w:rFonts w:ascii="Arial" w:hAnsi="Arial" w:cs="Arial"/>
                <w:b/>
                <w:sz w:val="20"/>
                <w:szCs w:val="20"/>
              </w:rPr>
              <w:t xml:space="preserve"> </w:t>
            </w:r>
            <w:r w:rsidRPr="001D7643">
              <w:rPr>
                <w:rFonts w:ascii="Arial" w:hAnsi="Arial" w:cs="Arial"/>
                <w:sz w:val="20"/>
                <w:szCs w:val="20"/>
              </w:rPr>
              <w:t xml:space="preserve"> </w:t>
            </w:r>
            <w:r w:rsidRPr="001D7643">
              <w:rPr>
                <w:rFonts w:ascii="Arial" w:hAnsi="Arial" w:cs="Arial"/>
                <w:b/>
                <w:bCs/>
                <w:i/>
                <w:iCs/>
                <w:sz w:val="20"/>
                <w:szCs w:val="20"/>
                <w:lang w:bidi="he-IL"/>
              </w:rPr>
              <w:t>LeftPadding</w:t>
            </w:r>
            <w:r w:rsidRPr="001D7643">
              <w:rPr>
                <w:rFonts w:ascii="Arial" w:hAnsi="Arial" w:cs="Arial"/>
                <w:sz w:val="20"/>
                <w:szCs w:val="20"/>
              </w:rPr>
              <w:t xml:space="preserve"> [ </w:t>
            </w:r>
            <w:r w:rsidRPr="001D7643">
              <w:rPr>
                <w:rFonts w:ascii="Arial" w:hAnsi="Arial" w:cs="Arial"/>
                <w:b/>
                <w:i/>
                <w:sz w:val="20"/>
                <w:szCs w:val="20"/>
                <w:lang w:bidi="he-IL"/>
              </w:rPr>
              <w:t>NilLogicalValue | SimpleValue</w:t>
            </w:r>
            <w:r w:rsidRPr="001D7643">
              <w:rPr>
                <w:rFonts w:ascii="Arial" w:hAnsi="Arial" w:cs="Arial"/>
                <w:sz w:val="20"/>
                <w:szCs w:val="20"/>
                <w:lang w:bidi="he-IL"/>
              </w:rPr>
              <w:t xml:space="preserve"> ]</w:t>
            </w:r>
            <w:r w:rsidRPr="001D7643">
              <w:rPr>
                <w:rFonts w:ascii="Arial" w:hAnsi="Arial" w:cs="Arial"/>
                <w:b/>
                <w:i/>
                <w:sz w:val="20"/>
                <w:szCs w:val="20"/>
                <w:lang w:bidi="he-IL"/>
              </w:rPr>
              <w:t xml:space="preserve">  </w:t>
            </w:r>
            <w:r w:rsidRPr="001D7643">
              <w:rPr>
                <w:rFonts w:ascii="Arial" w:hAnsi="Arial" w:cs="Arial"/>
                <w:bCs/>
                <w:iCs/>
                <w:sz w:val="20"/>
                <w:szCs w:val="20"/>
                <w:lang w:bidi="he-IL"/>
              </w:rPr>
              <w:t>RightPadOrFill</w:t>
            </w:r>
            <w:r w:rsidRPr="001D7643">
              <w:rPr>
                <w:rFonts w:ascii="Arial" w:hAnsi="Arial" w:cs="Arial"/>
                <w:b/>
                <w:bCs/>
                <w:i/>
                <w:iCs/>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ComplexContent = Sequence | Choice</w:t>
            </w:r>
            <w:r w:rsidRPr="001D7643">
              <w:rPr>
                <w:rFonts w:ascii="Arial" w:hAnsi="Arial" w:cs="Arial"/>
                <w:b/>
                <w:i/>
                <w:sz w:val="20"/>
                <w:szCs w:val="20"/>
                <w:lang w:eastAsia="he-IL" w:bidi="he-IL"/>
              </w:rPr>
              <w:t xml:space="preserve"> </w:t>
            </w:r>
          </w:p>
        </w:tc>
      </w:tr>
      <w:tr w:rsidR="00885261" w:rsidRPr="001D7643"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 xml:space="preserve">Sequence = </w:t>
            </w:r>
            <w:r w:rsidRPr="001D7643">
              <w:rPr>
                <w:rFonts w:ascii="Arial" w:hAnsi="Arial" w:cs="Arial"/>
                <w:sz w:val="20"/>
                <w:szCs w:val="20"/>
                <w:lang w:bidi="he-IL"/>
              </w:rPr>
              <w:t xml:space="preserve"> LeftFraming </w:t>
            </w:r>
            <w:r w:rsidRPr="001D7643">
              <w:rPr>
                <w:rFonts w:ascii="Arial" w:hAnsi="Arial" w:cs="Arial"/>
                <w:sz w:val="20"/>
                <w:szCs w:val="20"/>
              </w:rPr>
              <w:t xml:space="preserve">SequenceContent RightFraming </w:t>
            </w:r>
          </w:p>
          <w:p w:rsidR="00516ECD" w:rsidRPr="001D7643" w:rsidRDefault="00516ECD" w:rsidP="001A54C3">
            <w:pPr>
              <w:pStyle w:val="BulletList"/>
              <w:ind w:left="0" w:firstLine="0"/>
              <w:rPr>
                <w:rFonts w:cs="Arial"/>
              </w:rPr>
            </w:pPr>
            <w:r w:rsidRPr="001D7643">
              <w:rPr>
                <w:rFonts w:cs="Arial"/>
              </w:rPr>
              <w:t xml:space="preserve">SequenceContent = [ </w:t>
            </w:r>
            <w:r w:rsidRPr="001D7643">
              <w:rPr>
                <w:rFonts w:cs="Arial"/>
                <w:b/>
                <w:bCs/>
                <w:i/>
                <w:iCs/>
              </w:rPr>
              <w:t xml:space="preserve">PrefixSeparator </w:t>
            </w:r>
            <w:r w:rsidRPr="001D7643">
              <w:rPr>
                <w:rFonts w:cs="Arial"/>
                <w:i/>
                <w:iCs/>
              </w:rPr>
              <w:t xml:space="preserve"> </w:t>
            </w:r>
            <w:r w:rsidRPr="001D7643">
              <w:rPr>
                <w:rFonts w:cs="Arial"/>
              </w:rPr>
              <w:t xml:space="preserve">EnclosedContent [ </w:t>
            </w:r>
            <w:r w:rsidRPr="001D7643">
              <w:rPr>
                <w:rFonts w:cs="Arial"/>
                <w:b/>
                <w:bCs/>
                <w:i/>
                <w:iCs/>
              </w:rPr>
              <w:t>Separator</w:t>
            </w:r>
            <w:r w:rsidRPr="001D7643">
              <w:rPr>
                <w:rFonts w:cs="Arial"/>
              </w:rPr>
              <w:t xml:space="preserve"> EnclosedContent ]* </w:t>
            </w:r>
          </w:p>
          <w:p w:rsidR="00516ECD" w:rsidRPr="001D7643" w:rsidRDefault="00516ECD" w:rsidP="001A54C3">
            <w:pPr>
              <w:pStyle w:val="BulletList"/>
              <w:ind w:left="0" w:firstLine="0"/>
              <w:rPr>
                <w:rFonts w:cs="Arial"/>
              </w:rPr>
            </w:pPr>
            <w:r w:rsidRPr="001D7643">
              <w:rPr>
                <w:rFonts w:cs="Arial"/>
              </w:rPr>
              <w:t xml:space="preserve">                                   </w:t>
            </w:r>
            <w:r w:rsidRPr="001D7643">
              <w:rPr>
                <w:rFonts w:cs="Arial"/>
                <w:b/>
                <w:bCs/>
                <w:i/>
                <w:iCs/>
              </w:rPr>
              <w:t>PostfixSeparator</w:t>
            </w:r>
            <w:r w:rsidRPr="001D7643">
              <w:rPr>
                <w:rFonts w:cs="Arial"/>
              </w:rPr>
              <w:t xml:space="preserve"> ]</w:t>
            </w:r>
          </w:p>
          <w:p w:rsidR="00516ECD" w:rsidRPr="001D7643" w:rsidRDefault="00516ECD" w:rsidP="001A54C3">
            <w:pPr>
              <w:pStyle w:val="BulletList"/>
              <w:ind w:left="0" w:firstLine="0"/>
              <w:rPr>
                <w:rFonts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Choice = LeftFraming</w:t>
            </w:r>
            <w:r w:rsidRPr="001D7643">
              <w:rPr>
                <w:rFonts w:ascii="Arial" w:hAnsi="Arial" w:cs="Arial"/>
                <w:b/>
                <w:bCs/>
                <w:i/>
                <w:iCs/>
                <w:sz w:val="20"/>
                <w:szCs w:val="20"/>
              </w:rPr>
              <w:t xml:space="preserve"> </w:t>
            </w:r>
            <w:r w:rsidRPr="001D7643">
              <w:rPr>
                <w:rFonts w:ascii="Arial" w:hAnsi="Arial" w:cs="Arial"/>
                <w:sz w:val="20"/>
                <w:szCs w:val="20"/>
              </w:rPr>
              <w:t>ChoiceContent RightFraming</w:t>
            </w:r>
          </w:p>
          <w:p w:rsidR="00516ECD" w:rsidRPr="001D7643" w:rsidRDefault="00516ECD" w:rsidP="001A54C3">
            <w:pPr>
              <w:rPr>
                <w:rFonts w:ascii="Arial" w:hAnsi="Arial" w:cs="Arial"/>
              </w:rPr>
            </w:pPr>
            <w:r w:rsidRPr="001D7643">
              <w:rPr>
                <w:rFonts w:ascii="Arial" w:hAnsi="Arial" w:cs="Arial"/>
                <w:sz w:val="20"/>
                <w:szCs w:val="20"/>
              </w:rPr>
              <w:t xml:space="preserve">ChoiceContent = [ EnclosedContent ] </w:t>
            </w:r>
            <w:r w:rsidRPr="001D7643">
              <w:rPr>
                <w:rFonts w:ascii="Arial" w:hAnsi="Arial" w:cs="Arial"/>
                <w:b/>
                <w:i/>
                <w:sz w:val="20"/>
                <w:szCs w:val="20"/>
                <w:lang w:bidi="he-IL"/>
              </w:rPr>
              <w:t>ChoiceUnused</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EnclosedContent = [ EnclosedElement | Array | Sequence | Choice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Array = [ EnclosedElement [ </w:t>
            </w:r>
            <w:r w:rsidRPr="001D7643">
              <w:rPr>
                <w:rFonts w:ascii="Arial" w:hAnsi="Arial" w:cs="Arial"/>
                <w:b/>
                <w:i/>
                <w:sz w:val="20"/>
                <w:szCs w:val="20"/>
              </w:rPr>
              <w:t>Separator</w:t>
            </w:r>
            <w:r w:rsidRPr="001D7643">
              <w:rPr>
                <w:rFonts w:ascii="Arial" w:hAnsi="Arial" w:cs="Arial"/>
                <w:sz w:val="20"/>
                <w:szCs w:val="20"/>
              </w:rPr>
              <w:t xml:space="preserve"> EnclosedElement ]*  [ </w:t>
            </w:r>
            <w:r w:rsidRPr="001D7643">
              <w:rPr>
                <w:rFonts w:ascii="Arial" w:hAnsi="Arial" w:cs="Arial"/>
                <w:b/>
                <w:i/>
                <w:sz w:val="20"/>
                <w:szCs w:val="20"/>
              </w:rPr>
              <w:t>Separator</w:t>
            </w:r>
            <w:r w:rsidRPr="001D7643">
              <w:rPr>
                <w:rFonts w:ascii="Arial" w:hAnsi="Arial" w:cs="Arial"/>
                <w:sz w:val="20"/>
                <w:szCs w:val="20"/>
              </w:rPr>
              <w:t xml:space="preserve"> StopValue] ]</w:t>
            </w:r>
          </w:p>
          <w:p w:rsidR="00516ECD" w:rsidRPr="001D7643" w:rsidRDefault="00516ECD" w:rsidP="001A54C3">
            <w:pPr>
              <w:rPr>
                <w:rFonts w:ascii="Arial" w:hAnsi="Arial" w:cs="Arial"/>
              </w:rPr>
            </w:pPr>
            <w:r w:rsidRPr="001D7643">
              <w:rPr>
                <w:rFonts w:ascii="Arial" w:hAnsi="Arial" w:cs="Arial"/>
                <w:sz w:val="20"/>
                <w:szCs w:val="20"/>
              </w:rPr>
              <w:t>StopValue = SimpleElement</w:t>
            </w:r>
          </w:p>
          <w:p w:rsidR="00516ECD" w:rsidRPr="001D7643" w:rsidRDefault="00516ECD" w:rsidP="001A54C3">
            <w:pPr>
              <w:rPr>
                <w:rFonts w:ascii="Arial" w:hAnsi="Arial" w:cs="Arial"/>
              </w:rPr>
            </w:pPr>
          </w:p>
        </w:tc>
      </w:tr>
      <w:tr w:rsidR="00885261" w:rsidRPr="001D7643"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LeadingAlignment = </w:t>
            </w:r>
            <w:r w:rsidRPr="001D7643">
              <w:rPr>
                <w:rFonts w:ascii="Arial" w:hAnsi="Arial" w:cs="Arial"/>
                <w:b/>
                <w:bCs/>
                <w:i/>
                <w:iCs/>
                <w:sz w:val="20"/>
                <w:szCs w:val="20"/>
              </w:rPr>
              <w:t>LeadingSkip</w:t>
            </w:r>
            <w:r w:rsidRPr="001D7643">
              <w:rPr>
                <w:rFonts w:ascii="Arial" w:hAnsi="Arial" w:cs="Arial"/>
                <w:sz w:val="20"/>
                <w:szCs w:val="20"/>
              </w:rPr>
              <w:t xml:space="preserve"> </w:t>
            </w:r>
            <w:r w:rsidRPr="001D7643">
              <w:rPr>
                <w:rFonts w:ascii="Arial" w:hAnsi="Arial" w:cs="Arial"/>
                <w:b/>
                <w:bCs/>
                <w:i/>
                <w:iCs/>
                <w:sz w:val="20"/>
                <w:szCs w:val="20"/>
              </w:rPr>
              <w:t>AlignmentFill</w:t>
            </w:r>
          </w:p>
          <w:p w:rsidR="00516ECD" w:rsidRPr="001D7643" w:rsidRDefault="00516ECD" w:rsidP="001A54C3">
            <w:pPr>
              <w:rPr>
                <w:rFonts w:ascii="Arial" w:hAnsi="Arial" w:cs="Arial"/>
              </w:rPr>
            </w:pPr>
            <w:r w:rsidRPr="001D7643">
              <w:rPr>
                <w:rFonts w:ascii="Arial" w:hAnsi="Arial" w:cs="Arial"/>
                <w:sz w:val="20"/>
                <w:szCs w:val="20"/>
              </w:rPr>
              <w:t xml:space="preserve">TrailingAlignment = </w:t>
            </w:r>
            <w:r w:rsidRPr="001D7643">
              <w:rPr>
                <w:rFonts w:ascii="Arial" w:hAnsi="Arial" w:cs="Arial"/>
                <w:b/>
                <w:bCs/>
                <w:i/>
                <w:iCs/>
                <w:sz w:val="20"/>
                <w:szCs w:val="20"/>
              </w:rPr>
              <w:t>TrailingSkip</w:t>
            </w:r>
          </w:p>
          <w:p w:rsidR="00516ECD" w:rsidRPr="001D7643" w:rsidRDefault="00516ECD" w:rsidP="001A54C3">
            <w:pPr>
              <w:rPr>
                <w:rFonts w:ascii="Arial" w:hAnsi="Arial" w:cs="Arial"/>
              </w:rPr>
            </w:pPr>
            <w:r w:rsidRPr="001D7643">
              <w:rPr>
                <w:rFonts w:ascii="Arial" w:hAnsi="Arial" w:cs="Arial"/>
                <w:bCs/>
                <w:iCs/>
                <w:sz w:val="20"/>
                <w:szCs w:val="20"/>
              </w:rPr>
              <w:t xml:space="preserve">RightPadOrFill = </w:t>
            </w:r>
            <w:r w:rsidRPr="001D7643">
              <w:rPr>
                <w:rFonts w:ascii="Arial" w:hAnsi="Arial" w:cs="Arial"/>
                <w:b/>
                <w:bCs/>
                <w:i/>
                <w:iCs/>
                <w:sz w:val="20"/>
                <w:szCs w:val="20"/>
              </w:rPr>
              <w:t>RightPadding</w:t>
            </w:r>
            <w:r w:rsidRPr="001D7643">
              <w:rPr>
                <w:rFonts w:ascii="Arial" w:hAnsi="Arial" w:cs="Arial"/>
                <w:bCs/>
                <w:iCs/>
                <w:sz w:val="20"/>
                <w:szCs w:val="20"/>
              </w:rPr>
              <w:t xml:space="preserve"> | </w:t>
            </w:r>
            <w:r w:rsidRPr="001D7643">
              <w:rPr>
                <w:rFonts w:ascii="Arial" w:hAnsi="Arial" w:cs="Arial"/>
                <w:b/>
                <w:bCs/>
                <w:i/>
                <w:iCs/>
                <w:sz w:val="20"/>
                <w:szCs w:val="20"/>
              </w:rPr>
              <w:t>RightFill</w:t>
            </w:r>
            <w:r w:rsidR="00457AEC" w:rsidRPr="001D7643">
              <w:rPr>
                <w:rFonts w:ascii="Arial" w:hAnsi="Arial" w:cs="Arial"/>
                <w:b/>
                <w:bCs/>
                <w:i/>
                <w:iCs/>
                <w:sz w:val="20"/>
                <w:szCs w:val="20"/>
              </w:rPr>
              <w:t xml:space="preserve"> | RightPadding</w:t>
            </w:r>
            <w:r w:rsidR="00457AEC" w:rsidRPr="001D7643">
              <w:rPr>
                <w:rFonts w:ascii="Arial" w:hAnsi="Arial" w:cs="Arial"/>
                <w:bCs/>
                <w:iCs/>
                <w:sz w:val="20"/>
                <w:szCs w:val="20"/>
              </w:rPr>
              <w:t xml:space="preserve"> </w:t>
            </w:r>
            <w:r w:rsidR="00457AEC" w:rsidRPr="001D7643">
              <w:rPr>
                <w:rFonts w:ascii="Arial" w:hAnsi="Arial" w:cs="Arial"/>
                <w:b/>
                <w:bCs/>
                <w:i/>
                <w:iCs/>
                <w:sz w:val="20"/>
                <w:szCs w:val="20"/>
              </w:rPr>
              <w:t>RightFill</w:t>
            </w:r>
          </w:p>
          <w:p w:rsidR="00516ECD" w:rsidRPr="001D7643" w:rsidRDefault="00516ECD" w:rsidP="001A54C3">
            <w:pPr>
              <w:rPr>
                <w:rFonts w:ascii="Arial" w:hAnsi="Arial" w:cs="Arial"/>
              </w:rPr>
            </w:pPr>
          </w:p>
        </w:tc>
      </w:tr>
    </w:tbl>
    <w:p w:rsidR="00516ECD" w:rsidRPr="001D7643" w:rsidRDefault="00516ECD" w:rsidP="003765EC">
      <w:pPr>
        <w:rPr>
          <w:rFonts w:ascii="Arial" w:hAnsi="Arial" w:cs="Arial"/>
        </w:rPr>
      </w:pPr>
    </w:p>
    <w:p w:rsidR="00516ECD" w:rsidRPr="001D7643" w:rsidRDefault="00516ECD" w:rsidP="00551C93">
      <w:pPr>
        <w:pStyle w:val="BodyText"/>
        <w:rPr>
          <w:rFonts w:ascii="Arial" w:hAnsi="Arial" w:cs="Arial"/>
        </w:rPr>
      </w:pPr>
      <w:r w:rsidRPr="001D7643">
        <w:rPr>
          <w:rFonts w:ascii="Arial" w:hAnsi="Arial" w:cs="Arial"/>
        </w:rPr>
        <w:br w:type="page"/>
      </w:r>
    </w:p>
    <w:p w:rsidR="009366A4" w:rsidRPr="001D7643" w:rsidRDefault="009366A4" w:rsidP="007513F2">
      <w:pPr>
        <w:pStyle w:val="StyleHeading112pt"/>
        <w:numPr>
          <w:ilvl w:val="0"/>
          <w:numId w:val="11"/>
        </w:numPr>
      </w:pPr>
      <w:bookmarkStart w:id="312" w:name="_Toc384986296"/>
      <w:bookmarkStart w:id="313" w:name="_Toc341182588"/>
      <w:r w:rsidRPr="001D7643">
        <w:lastRenderedPageBreak/>
        <w:t>Security Considerations</w:t>
      </w:r>
      <w:bookmarkEnd w:id="312"/>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314" w:name="_Toc384986297"/>
      <w:r w:rsidRPr="001D7643">
        <w:lastRenderedPageBreak/>
        <w:t>Contributors</w:t>
      </w:r>
      <w:bookmarkEnd w:id="313"/>
      <w:bookmarkEnd w:id="314"/>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w:t>
      </w:r>
      <w:proofErr w:type="gramStart"/>
      <w:r w:rsidRPr="001D7643">
        <w:rPr>
          <w:rFonts w:ascii="Arial" w:hAnsi="Arial" w:cs="Arial"/>
          <w:sz w:val="20"/>
        </w:rPr>
        <w:t>,UK</w:t>
      </w:r>
      <w:proofErr w:type="gramEnd"/>
    </w:p>
    <w:p w:rsidR="00C10D4C" w:rsidRPr="001D7643" w:rsidRDefault="002C2CE2">
      <w:pPr>
        <w:autoSpaceDE w:val="0"/>
        <w:rPr>
          <w:rFonts w:ascii="Arial" w:hAnsi="Arial" w:cs="Arial"/>
          <w:sz w:val="20"/>
          <w:szCs w:val="20"/>
        </w:rPr>
      </w:pPr>
      <w:hyperlink r:id="rId60"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315" w:name="OLE_LINK2"/>
      <w:bookmarkStart w:id="316" w:name="OLE_LINK1"/>
    </w:p>
    <w:bookmarkEnd w:id="315"/>
    <w:bookmarkEnd w:id="316"/>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2C2CE2">
      <w:pPr>
        <w:autoSpaceDE w:val="0"/>
        <w:rPr>
          <w:rFonts w:ascii="Arial" w:hAnsi="Arial" w:cs="Arial"/>
          <w:sz w:val="20"/>
          <w:szCs w:val="20"/>
        </w:rPr>
      </w:pPr>
      <w:hyperlink r:id="rId61"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C10D4C" w:rsidRPr="001D7643" w:rsidRDefault="00C10D4C">
      <w:pPr>
        <w:rPr>
          <w:rFonts w:ascii="Arial" w:hAnsi="Arial" w:cs="Arial"/>
          <w:sz w:val="20"/>
          <w:lang w:val="de-DE"/>
        </w:rPr>
      </w:pPr>
      <w:r w:rsidRPr="001D7643">
        <w:rPr>
          <w:rFonts w:ascii="Arial" w:hAnsi="Arial" w:cs="Arial"/>
          <w:sz w:val="20"/>
          <w:lang w:val="de-DE"/>
        </w:rPr>
        <w:t>Stephanie</w:t>
      </w:r>
      <w:r w:rsidRPr="001D7643">
        <w:rPr>
          <w:rFonts w:ascii="Arial" w:eastAsia="Arial" w:hAnsi="Arial" w:cs="Arial"/>
          <w:sz w:val="20"/>
          <w:lang w:val="de-DE"/>
        </w:rPr>
        <w:t xml:space="preserve"> </w:t>
      </w:r>
      <w:r w:rsidRPr="001D7643">
        <w:rPr>
          <w:rFonts w:ascii="Arial" w:hAnsi="Arial" w:cs="Arial"/>
          <w:sz w:val="20"/>
          <w:lang w:val="de-DE"/>
        </w:rPr>
        <w:t>Fetzer,</w:t>
      </w:r>
      <w:r w:rsidRPr="001D7643">
        <w:rPr>
          <w:rFonts w:ascii="Arial" w:eastAsia="Arial" w:hAnsi="Arial" w:cs="Arial"/>
          <w:sz w:val="20"/>
          <w:lang w:val="de-DE"/>
        </w:rPr>
        <w:t xml:space="preserve"> </w:t>
      </w:r>
      <w:r w:rsidRPr="001D7643">
        <w:rPr>
          <w:rFonts w:ascii="Arial" w:hAnsi="Arial" w:cs="Arial"/>
          <w:sz w:val="20"/>
          <w:lang w:val="de-DE"/>
        </w:rPr>
        <w:t>IBM</w:t>
      </w:r>
      <w:r w:rsidRPr="001D7643">
        <w:rPr>
          <w:rFonts w:ascii="Arial" w:eastAsia="Arial" w:hAnsi="Arial" w:cs="Arial"/>
          <w:sz w:val="20"/>
          <w:lang w:val="de-DE"/>
        </w:rPr>
        <w:t xml:space="preserve"> </w:t>
      </w:r>
      <w:r w:rsidRPr="001D7643">
        <w:rPr>
          <w:rFonts w:ascii="Arial" w:hAnsi="Arial" w:cs="Arial"/>
          <w:sz w:val="20"/>
          <w:lang w:val="de-DE"/>
        </w:rPr>
        <w:t>Software</w:t>
      </w:r>
      <w:r w:rsidRPr="001D7643">
        <w:rPr>
          <w:rFonts w:ascii="Arial" w:eastAsia="Arial" w:hAnsi="Arial" w:cs="Arial"/>
          <w:sz w:val="20"/>
          <w:lang w:val="de-DE"/>
        </w:rPr>
        <w:t xml:space="preserve"> </w:t>
      </w:r>
      <w:r w:rsidRPr="001D7643">
        <w:rPr>
          <w:rFonts w:ascii="Arial" w:hAnsi="Arial" w:cs="Arial"/>
          <w:sz w:val="20"/>
          <w:lang w:val="de-DE"/>
        </w:rPr>
        <w:t>Group,</w:t>
      </w:r>
      <w:r w:rsidRPr="001D7643">
        <w:rPr>
          <w:rFonts w:ascii="Arial" w:eastAsia="Arial" w:hAnsi="Arial" w:cs="Arial"/>
          <w:sz w:val="20"/>
          <w:lang w:val="de-DE"/>
        </w:rPr>
        <w:t xml:space="preserve"> </w:t>
      </w:r>
      <w:r w:rsidRPr="001D7643">
        <w:rPr>
          <w:rFonts w:ascii="Arial" w:hAnsi="Arial" w:cs="Arial"/>
          <w:sz w:val="20"/>
          <w:lang w:val="de-DE"/>
        </w:rPr>
        <w:t>Charlotte,</w:t>
      </w:r>
      <w:r w:rsidRPr="001D7643">
        <w:rPr>
          <w:rFonts w:ascii="Arial" w:eastAsia="Arial" w:hAnsi="Arial" w:cs="Arial"/>
          <w:sz w:val="20"/>
          <w:lang w:val="de-DE"/>
        </w:rPr>
        <w:t xml:space="preserve"> </w:t>
      </w:r>
      <w:r w:rsidRPr="001D7643">
        <w:rPr>
          <w:rFonts w:ascii="Arial" w:hAnsi="Arial" w:cs="Arial"/>
          <w:sz w:val="20"/>
          <w:lang w:val="de-DE"/>
        </w:rPr>
        <w:t>USA</w:t>
      </w:r>
    </w:p>
    <w:p w:rsidR="00C10D4C" w:rsidRPr="001D7643" w:rsidRDefault="00C10D4C">
      <w:pPr>
        <w:rPr>
          <w:rFonts w:ascii="Arial" w:hAnsi="Arial" w:cs="Arial"/>
          <w:sz w:val="20"/>
        </w:rPr>
      </w:pPr>
      <w:r w:rsidRPr="001D7643">
        <w:rPr>
          <w:rFonts w:ascii="Arial" w:hAnsi="Arial" w:cs="Arial"/>
          <w:sz w:val="20"/>
        </w:rPr>
        <w:t>Richard</w:t>
      </w:r>
      <w:r w:rsidRPr="001D7643">
        <w:rPr>
          <w:rFonts w:ascii="Arial" w:eastAsia="Arial" w:hAnsi="Arial" w:cs="Arial"/>
          <w:sz w:val="20"/>
        </w:rPr>
        <w:t xml:space="preserve"> </w:t>
      </w:r>
      <w:r w:rsidRPr="001D7643">
        <w:rPr>
          <w:rFonts w:ascii="Arial" w:hAnsi="Arial" w:cs="Arial"/>
          <w:sz w:val="20"/>
        </w:rPr>
        <w:t>Schofield,</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C10D4C" w:rsidRPr="001D7643" w:rsidRDefault="00C10D4C">
      <w:pPr>
        <w:rPr>
          <w:rFonts w:ascii="Arial" w:hAnsi="Arial" w:cs="Arial"/>
          <w:sz w:val="20"/>
        </w:rPr>
      </w:pPr>
      <w:r w:rsidRPr="001D7643">
        <w:rPr>
          <w:rFonts w:ascii="Arial" w:hAnsi="Arial" w:cs="Arial"/>
          <w:sz w:val="20"/>
        </w:rPr>
        <w:t>Suman</w:t>
      </w:r>
      <w:r w:rsidRPr="001D7643">
        <w:rPr>
          <w:rFonts w:ascii="Arial" w:eastAsia="Arial" w:hAnsi="Arial" w:cs="Arial"/>
          <w:sz w:val="20"/>
        </w:rPr>
        <w:t xml:space="preserve"> </w:t>
      </w:r>
      <w:r w:rsidRPr="001D7643">
        <w:rPr>
          <w:rFonts w:ascii="Arial" w:hAnsi="Arial" w:cs="Arial"/>
          <w:sz w:val="20"/>
        </w:rPr>
        <w:t>Kalia,</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Markham,</w:t>
      </w:r>
      <w:r w:rsidRPr="001D7643">
        <w:rPr>
          <w:rFonts w:ascii="Arial" w:eastAsia="Arial" w:hAnsi="Arial" w:cs="Arial"/>
          <w:sz w:val="20"/>
        </w:rPr>
        <w:t xml:space="preserve"> </w:t>
      </w:r>
      <w:r w:rsidRPr="001D7643">
        <w:rPr>
          <w:rFonts w:ascii="Arial" w:hAnsi="Arial" w:cs="Arial"/>
          <w:sz w:val="20"/>
        </w:rPr>
        <w:t>Toronto,</w:t>
      </w:r>
      <w:r w:rsidRPr="001D7643">
        <w:rPr>
          <w:rFonts w:ascii="Arial" w:eastAsia="Arial" w:hAnsi="Arial" w:cs="Arial"/>
          <w:sz w:val="20"/>
        </w:rPr>
        <w:t xml:space="preserve"> </w:t>
      </w:r>
      <w:r w:rsidRPr="001D7643">
        <w:rPr>
          <w:rFonts w:ascii="Arial" w:hAnsi="Arial" w:cs="Arial"/>
          <w:sz w:val="20"/>
        </w:rPr>
        <w:t>Canada</w:t>
      </w:r>
    </w:p>
    <w:p w:rsidR="00FC6B31" w:rsidRPr="001D7643" w:rsidRDefault="00FC6B31">
      <w:pPr>
        <w:rPr>
          <w:rFonts w:ascii="Arial" w:hAnsi="Arial" w:cs="Arial"/>
          <w:sz w:val="20"/>
        </w:rPr>
      </w:pPr>
      <w:r w:rsidRPr="001D7643">
        <w:rPr>
          <w:rFonts w:ascii="Arial" w:hAnsi="Arial" w:cs="Arial"/>
          <w:sz w:val="20"/>
        </w:rPr>
        <w:t>Jonathan Cranford, Mitre Corporation, USA</w:t>
      </w: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317" w:name="_Toc341182589"/>
      <w:bookmarkStart w:id="318"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317"/>
      <w:bookmarkEnd w:id="318"/>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319" w:name="_Toc341182590"/>
      <w:bookmarkStart w:id="320" w:name="_Toc384986299"/>
      <w:r w:rsidRPr="001D7643">
        <w:lastRenderedPageBreak/>
        <w:t>Disclaimer</w:t>
      </w:r>
      <w:bookmarkEnd w:id="319"/>
      <w:bookmarkEnd w:id="320"/>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321" w:name="_Toc341182591"/>
      <w:bookmarkStart w:id="322"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321"/>
      <w:bookmarkEnd w:id="322"/>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323"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323"/>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324" w:name="_Toc366835955"/>
      <w:r w:rsidRPr="001D7643">
        <w:rPr>
          <w:rFonts w:ascii="Arial" w:hAnsi="Arial" w:cs="Arial"/>
          <w:sz w:val="20"/>
          <w:szCs w:val="20"/>
        </w:rPr>
        <w:t>The limited permissions granted above are perpetual and will not be revoked by the OGF or its successors or assignees.</w:t>
      </w:r>
      <w:bookmarkEnd w:id="324"/>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325" w:name="_Toc341182592"/>
      <w:bookmarkStart w:id="326" w:name="_Toc384986301"/>
      <w:bookmarkStart w:id="327" w:name="_References"/>
      <w:r w:rsidRPr="001D7643">
        <w:lastRenderedPageBreak/>
        <w:t>References</w:t>
      </w:r>
      <w:bookmarkEnd w:id="325"/>
      <w:bookmarkEnd w:id="326"/>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w:t>
      </w:r>
    </w:p>
    <w:p w:rsidR="00B554D2" w:rsidRPr="001D7643" w:rsidRDefault="002C2CE2" w:rsidP="00B554D2">
      <w:pPr>
        <w:pStyle w:val="ListBullet"/>
        <w:numPr>
          <w:ilvl w:val="0"/>
          <w:numId w:val="0"/>
        </w:numPr>
      </w:pPr>
      <w:hyperlink r:id="rId62" w:history="1">
        <w:r w:rsidR="00B554D2" w:rsidRPr="001D7643">
          <w:rPr>
            <w:rStyle w:val="Hyperlink"/>
            <w:rFonts w:eastAsia="MS Mincho"/>
          </w:rPr>
          <w:t>http://www.ogf.org/documents/GFD.174.pdf/</w:t>
        </w:r>
      </w:hyperlink>
    </w:p>
    <w:p w:rsidR="00B554D2" w:rsidRPr="001D7643" w:rsidRDefault="00B554D2" w:rsidP="00B554D2">
      <w:pPr>
        <w:pStyle w:val="ListBullet"/>
        <w:numPr>
          <w:ilvl w:val="0"/>
          <w:numId w:val="0"/>
        </w:numPr>
      </w:pPr>
      <w:r w:rsidRPr="001D7643" w:rsidDel="008665B0">
        <w:t xml:space="preserve"> </w:t>
      </w:r>
    </w:p>
    <w:p w:rsidR="00B554D2" w:rsidRPr="001D7643" w:rsidRDefault="00B554D2" w:rsidP="00B554D2">
      <w:pPr>
        <w:pStyle w:val="ListBullet"/>
        <w:numPr>
          <w:ilvl w:val="0"/>
          <w:numId w:val="0"/>
        </w:numPr>
        <w:rPr>
          <w:lang w:val="nb-NO"/>
        </w:rPr>
      </w:pPr>
      <w:r w:rsidRPr="001D7643">
        <w:rPr>
          <w:rFonts w:eastAsia="MS Mincho"/>
          <w:lang w:val="nb-NO"/>
        </w:rPr>
        <w:t>[DFDL</w:t>
      </w:r>
      <w:r w:rsidR="001E4104" w:rsidRPr="001D7643">
        <w:rPr>
          <w:rFonts w:eastAsia="MS Mincho"/>
          <w:lang w:val="nb-NO"/>
        </w:rPr>
        <w:t>R</w:t>
      </w:r>
      <w:r w:rsidRPr="001D7643">
        <w:rPr>
          <w:rFonts w:eastAsia="MS Mincho"/>
          <w:lang w:val="nb-NO"/>
        </w:rPr>
        <w:t>]</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 - revised</w:t>
      </w:r>
    </w:p>
    <w:p w:rsidR="00C559B2" w:rsidRPr="001D7643" w:rsidRDefault="002C2CE2" w:rsidP="00C559B2">
      <w:pPr>
        <w:pStyle w:val="ListBullet"/>
        <w:numPr>
          <w:ilvl w:val="0"/>
          <w:numId w:val="0"/>
        </w:numPr>
      </w:pPr>
      <w:hyperlink r:id="rId63"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64" w:history="1">
        <w:r w:rsidR="008665B0" w:rsidRPr="001D7643">
          <w:rPr>
            <w:rStyle w:val="Hyperlink"/>
            <w:rFonts w:eastAsia="MS Mincho"/>
          </w:rPr>
          <w:t xml:space="preserve"> http://www.ogf.org/documents/GFD.152.pdf/</w:t>
        </w:r>
      </w:hyperlink>
    </w:p>
    <w:bookmarkEnd w:id="327"/>
    <w:p w:rsidR="00200075" w:rsidRPr="001D7643" w:rsidRDefault="00200075" w:rsidP="008665B0">
      <w:pPr>
        <w:rPr>
          <w:rFonts w:ascii="Arial" w:hAnsi="Arial" w:cs="Arial"/>
        </w:rPr>
      </w:pPr>
    </w:p>
    <w:p w:rsidR="00DB0D4F" w:rsidRPr="001D7643" w:rsidRDefault="00DB0D4F" w:rsidP="008665B0">
      <w:pPr>
        <w:rPr>
          <w:rFonts w:ascii="Arial" w:hAnsi="Arial" w:cs="Arial"/>
          <w:iCs/>
          <w:sz w:val="20"/>
          <w:szCs w:val="20"/>
        </w:rPr>
      </w:pPr>
      <w:r w:rsidRPr="001D7643">
        <w:rPr>
          <w:rFonts w:ascii="Arial" w:hAnsi="Arial" w:cs="Arial"/>
          <w:iCs/>
          <w:sz w:val="20"/>
          <w:szCs w:val="20"/>
        </w:rPr>
        <w:t>[ULDML] UTS #35: Unicode Locale Data Markup Language (LDML)</w:t>
      </w:r>
      <w:r w:rsidRPr="001D7643">
        <w:rPr>
          <w:rFonts w:ascii="Arial" w:hAnsi="Arial" w:cs="Arial"/>
        </w:rPr>
        <w:t xml:space="preserve"> </w:t>
      </w:r>
      <w:hyperlink r:id="rId65" w:history="1">
        <w:r w:rsidRPr="001D7643">
          <w:rPr>
            <w:rStyle w:val="Hyperlink"/>
            <w:rFonts w:ascii="Arial" w:hAnsi="Arial" w:cs="Arial"/>
            <w:iCs/>
            <w:sz w:val="20"/>
            <w:szCs w:val="20"/>
          </w:rPr>
          <w:t>http://www.unicode.org/reports/tr35/</w:t>
        </w:r>
      </w:hyperlink>
    </w:p>
    <w:p w:rsidR="00DB0D4F" w:rsidRPr="001D7643" w:rsidRDefault="00DB0D4F" w:rsidP="008665B0">
      <w:pPr>
        <w:rPr>
          <w:rFonts w:ascii="Arial" w:hAnsi="Arial" w:cs="Arial"/>
          <w:i/>
          <w:iCs/>
          <w:sz w:val="20"/>
          <w:szCs w:val="20"/>
        </w:rPr>
      </w:pPr>
    </w:p>
    <w:p w:rsidR="00DB0D4F" w:rsidRPr="001D7643" w:rsidRDefault="00DB0D4F" w:rsidP="008665B0">
      <w:pPr>
        <w:rPr>
          <w:rFonts w:ascii="Arial" w:hAnsi="Arial" w:cs="Arial"/>
          <w:sz w:val="20"/>
          <w:szCs w:val="20"/>
        </w:rPr>
      </w:pPr>
      <w:r w:rsidRPr="001D7643">
        <w:rPr>
          <w:rFonts w:ascii="Arial" w:hAnsi="Arial" w:cs="Arial"/>
          <w:iCs/>
          <w:sz w:val="20"/>
          <w:szCs w:val="20"/>
        </w:rPr>
        <w:t>[UCLDR]</w:t>
      </w:r>
      <w:r w:rsidRPr="001D7643">
        <w:rPr>
          <w:rFonts w:ascii="Arial" w:hAnsi="Arial" w:cs="Arial"/>
          <w:i/>
          <w:iCs/>
          <w:sz w:val="20"/>
          <w:szCs w:val="20"/>
        </w:rPr>
        <w:t xml:space="preserve"> </w:t>
      </w:r>
      <w:r w:rsidRPr="001D7643">
        <w:rPr>
          <w:rFonts w:ascii="Arial" w:hAnsi="Arial" w:cs="Arial"/>
          <w:sz w:val="20"/>
          <w:szCs w:val="20"/>
        </w:rPr>
        <w:t xml:space="preserve">Unicode Common Locale Data Repository </w:t>
      </w:r>
    </w:p>
    <w:p w:rsidR="00DB0D4F" w:rsidRPr="001D7643" w:rsidRDefault="002C2CE2" w:rsidP="008665B0">
      <w:pPr>
        <w:rPr>
          <w:rFonts w:ascii="Arial" w:hAnsi="Arial" w:cs="Arial"/>
          <w:sz w:val="20"/>
          <w:szCs w:val="20"/>
        </w:rPr>
      </w:pPr>
      <w:hyperlink r:id="rId66" w:history="1">
        <w:r w:rsidR="00DB0D4F" w:rsidRPr="001D7643">
          <w:rPr>
            <w:rStyle w:val="Hyperlink"/>
            <w:rFonts w:ascii="Arial" w:hAnsi="Arial" w:cs="Arial"/>
            <w:sz w:val="20"/>
            <w:szCs w:val="20"/>
          </w:rPr>
          <w:t>https://sites.google.com/site/cldr/</w:t>
        </w:r>
      </w:hyperlink>
    </w:p>
    <w:p w:rsidR="00B554D2" w:rsidRPr="001D7643" w:rsidRDefault="00B554D2" w:rsidP="008665B0">
      <w:pPr>
        <w:rPr>
          <w:rFonts w:ascii="Arial" w:hAnsi="Arial" w:cs="Arial"/>
          <w:sz w:val="20"/>
          <w:szCs w:val="20"/>
        </w:rPr>
      </w:pPr>
    </w:p>
    <w:p w:rsidR="002F10B4" w:rsidRPr="001D7643" w:rsidRDefault="002F10B4" w:rsidP="002F10B4">
      <w:pPr>
        <w:rPr>
          <w:ins w:id="328" w:author="Steve Hanson" w:date="2014-08-28T14:48:00Z"/>
          <w:rFonts w:ascii="Arial" w:hAnsi="Arial" w:cs="Arial"/>
          <w:sz w:val="20"/>
          <w:szCs w:val="20"/>
        </w:rPr>
      </w:pPr>
      <w:ins w:id="329" w:author="Steve Hanson" w:date="2014-08-28T14:48:00Z">
        <w:r w:rsidRPr="001D7643">
          <w:rPr>
            <w:rFonts w:ascii="Arial" w:hAnsi="Arial" w:cs="Arial"/>
            <w:sz w:val="20"/>
            <w:szCs w:val="20"/>
          </w:rPr>
          <w:t>[DFDLX2] DFDL Experience Document 2</w:t>
        </w:r>
      </w:ins>
    </w:p>
    <w:p w:rsidR="002F10B4" w:rsidRPr="001D7643" w:rsidRDefault="002F10B4" w:rsidP="002F10B4">
      <w:pPr>
        <w:rPr>
          <w:ins w:id="330" w:author="Steve Hanson" w:date="2014-08-28T14:50:00Z"/>
          <w:rFonts w:ascii="Arial" w:hAnsi="Arial" w:cs="Arial"/>
          <w:color w:val="000000" w:themeColor="text1"/>
          <w:sz w:val="20"/>
          <w:szCs w:val="20"/>
          <w:lang w:eastAsia="en-GB"/>
        </w:rPr>
      </w:pPr>
      <w:ins w:id="331" w:author="Steve Hanson" w:date="2014-08-28T14:50:00Z">
        <w:r w:rsidRPr="001D7643">
          <w:rPr>
            <w:rFonts w:ascii="Arial" w:hAnsi="Arial" w:cs="Arial"/>
            <w:color w:val="000000" w:themeColor="text1"/>
            <w:sz w:val="20"/>
            <w:szCs w:val="20"/>
            <w:lang w:eastAsia="en-GB"/>
          </w:rPr>
          <w:fldChar w:fldCharType="begin"/>
        </w:r>
        <w:r w:rsidRPr="001D7643">
          <w:rPr>
            <w:rFonts w:ascii="Arial" w:hAnsi="Arial" w:cs="Arial"/>
            <w:color w:val="000000" w:themeColor="text1"/>
            <w:sz w:val="20"/>
            <w:szCs w:val="20"/>
            <w:lang w:eastAsia="en-GB"/>
          </w:rPr>
          <w:instrText xml:space="preserve"> HYPERLINK "http://redmine.ogf.org/dmsf/dfdl-wg" </w:instrText>
        </w:r>
        <w:r w:rsidRPr="001D7643">
          <w:rPr>
            <w:rFonts w:ascii="Arial" w:hAnsi="Arial" w:cs="Arial"/>
            <w:color w:val="000000" w:themeColor="text1"/>
            <w:sz w:val="20"/>
            <w:szCs w:val="20"/>
            <w:lang w:eastAsia="en-GB"/>
          </w:rPr>
          <w:fldChar w:fldCharType="separate"/>
        </w:r>
        <w:r w:rsidRPr="001D7643">
          <w:rPr>
            <w:rStyle w:val="Hyperlink"/>
            <w:rFonts w:ascii="Arial" w:hAnsi="Arial" w:cs="Arial"/>
            <w:sz w:val="20"/>
            <w:szCs w:val="20"/>
            <w:lang w:eastAsia="en-GB"/>
          </w:rPr>
          <w:t>http://redmine.ogf.org/dmsf/dfdl-wg</w:t>
        </w:r>
        <w:r w:rsidRPr="001D7643">
          <w:rPr>
            <w:rFonts w:ascii="Arial" w:hAnsi="Arial" w:cs="Arial"/>
            <w:color w:val="000000" w:themeColor="text1"/>
            <w:sz w:val="20"/>
            <w:szCs w:val="20"/>
            <w:lang w:eastAsia="en-GB"/>
          </w:rPr>
          <w:fldChar w:fldCharType="end"/>
        </w:r>
      </w:ins>
    </w:p>
    <w:p w:rsidR="002F10B4" w:rsidRPr="001D7643" w:rsidRDefault="002F10B4" w:rsidP="002F10B4">
      <w:pPr>
        <w:rPr>
          <w:ins w:id="332" w:author="Steve Hanson" w:date="2014-08-28T14:48:00Z"/>
          <w:rFonts w:ascii="Arial" w:hAnsi="Arial" w:cs="Arial"/>
          <w:sz w:val="20"/>
          <w:szCs w:val="20"/>
        </w:rPr>
      </w:pPr>
    </w:p>
    <w:p w:rsidR="002F10B4" w:rsidRPr="001D7643" w:rsidRDefault="002F10B4" w:rsidP="002F10B4">
      <w:pPr>
        <w:rPr>
          <w:ins w:id="333" w:author="Steve Hanson" w:date="2014-08-28T14:48:00Z"/>
          <w:rFonts w:ascii="Arial" w:hAnsi="Arial" w:cs="Arial"/>
          <w:sz w:val="20"/>
          <w:szCs w:val="20"/>
        </w:rPr>
      </w:pPr>
      <w:ins w:id="334" w:author="Steve Hanson" w:date="2014-08-28T14:48:00Z">
        <w:r w:rsidRPr="001D7643">
          <w:rPr>
            <w:rFonts w:ascii="Arial" w:hAnsi="Arial" w:cs="Arial"/>
            <w:sz w:val="20"/>
            <w:szCs w:val="20"/>
          </w:rPr>
          <w:t xml:space="preserve">[DFDLX3] DFDL Experience Document </w:t>
        </w:r>
      </w:ins>
      <w:ins w:id="335" w:author="Steve Hanson" w:date="2014-08-28T14:49:00Z">
        <w:r w:rsidRPr="001D7643">
          <w:rPr>
            <w:rFonts w:ascii="Arial" w:hAnsi="Arial" w:cs="Arial"/>
            <w:sz w:val="20"/>
            <w:szCs w:val="20"/>
          </w:rPr>
          <w:t>3</w:t>
        </w:r>
      </w:ins>
    </w:p>
    <w:p w:rsidR="002F10B4" w:rsidRPr="001D7643" w:rsidRDefault="002F10B4" w:rsidP="008665B0">
      <w:pPr>
        <w:rPr>
          <w:ins w:id="336" w:author="Steve Hanson" w:date="2014-08-28T14:50:00Z"/>
          <w:rFonts w:ascii="Arial" w:hAnsi="Arial" w:cs="Arial"/>
          <w:color w:val="000000" w:themeColor="text1"/>
          <w:sz w:val="20"/>
          <w:szCs w:val="20"/>
          <w:lang w:eastAsia="en-GB"/>
        </w:rPr>
      </w:pPr>
      <w:ins w:id="337" w:author="Steve Hanson" w:date="2014-08-28T14:50:00Z">
        <w:r w:rsidRPr="001D7643">
          <w:rPr>
            <w:rFonts w:ascii="Arial" w:hAnsi="Arial" w:cs="Arial"/>
            <w:color w:val="000000" w:themeColor="text1"/>
            <w:sz w:val="20"/>
            <w:szCs w:val="20"/>
            <w:lang w:eastAsia="en-GB"/>
          </w:rPr>
          <w:fldChar w:fldCharType="begin"/>
        </w:r>
        <w:r w:rsidRPr="001D7643">
          <w:rPr>
            <w:rFonts w:ascii="Arial" w:hAnsi="Arial" w:cs="Arial"/>
            <w:color w:val="000000" w:themeColor="text1"/>
            <w:sz w:val="20"/>
            <w:szCs w:val="20"/>
            <w:lang w:eastAsia="en-GB"/>
          </w:rPr>
          <w:instrText xml:space="preserve"> HYPERLINK "http://redmine.ogf.org/dmsf/dfdl-wg" </w:instrText>
        </w:r>
        <w:r w:rsidRPr="001D7643">
          <w:rPr>
            <w:rFonts w:ascii="Arial" w:hAnsi="Arial" w:cs="Arial"/>
            <w:color w:val="000000" w:themeColor="text1"/>
            <w:sz w:val="20"/>
            <w:szCs w:val="20"/>
            <w:lang w:eastAsia="en-GB"/>
          </w:rPr>
          <w:fldChar w:fldCharType="separate"/>
        </w:r>
        <w:r w:rsidRPr="001D7643">
          <w:rPr>
            <w:rStyle w:val="Hyperlink"/>
            <w:rFonts w:ascii="Arial" w:hAnsi="Arial" w:cs="Arial"/>
            <w:sz w:val="20"/>
            <w:szCs w:val="20"/>
            <w:lang w:eastAsia="en-GB"/>
          </w:rPr>
          <w:t>http://redmine.ogf.org/dmsf/dfdl-wg</w:t>
        </w:r>
        <w:r w:rsidRPr="001D7643">
          <w:rPr>
            <w:rFonts w:ascii="Arial" w:hAnsi="Arial" w:cs="Arial"/>
            <w:color w:val="000000" w:themeColor="text1"/>
            <w:sz w:val="20"/>
            <w:szCs w:val="20"/>
            <w:lang w:eastAsia="en-GB"/>
          </w:rPr>
          <w:fldChar w:fldCharType="end"/>
        </w:r>
      </w:ins>
    </w:p>
    <w:p w:rsidR="00B554D2" w:rsidRPr="001D7643" w:rsidDel="002F10B4" w:rsidRDefault="002F10B4" w:rsidP="002F10B4">
      <w:pPr>
        <w:rPr>
          <w:del w:id="338" w:author="Steve Hanson" w:date="2014-08-28T14:48:00Z"/>
          <w:rFonts w:ascii="Arial" w:hAnsi="Arial" w:cs="Arial"/>
          <w:sz w:val="20"/>
          <w:szCs w:val="20"/>
        </w:rPr>
      </w:pPr>
      <w:ins w:id="339" w:author="Steve Hanson" w:date="2014-08-28T14:48:00Z">
        <w:r w:rsidRPr="001D7643" w:rsidDel="002F10B4">
          <w:rPr>
            <w:rFonts w:ascii="Arial" w:hAnsi="Arial" w:cs="Arial"/>
            <w:sz w:val="20"/>
            <w:szCs w:val="20"/>
          </w:rPr>
          <w:t xml:space="preserve"> </w:t>
        </w:r>
      </w:ins>
      <w:del w:id="340" w:author="Steve Hanson" w:date="2014-08-28T14:48:00Z">
        <w:r w:rsidR="00B554D2" w:rsidRPr="001D7643" w:rsidDel="002F10B4">
          <w:rPr>
            <w:rFonts w:ascii="Arial" w:hAnsi="Arial" w:cs="Arial"/>
            <w:sz w:val="20"/>
            <w:szCs w:val="20"/>
          </w:rPr>
          <w:delText>[</w:delText>
        </w:r>
        <w:r w:rsidR="001E4104" w:rsidRPr="001D7643" w:rsidDel="002F10B4">
          <w:rPr>
            <w:rFonts w:ascii="Arial" w:hAnsi="Arial" w:cs="Arial"/>
            <w:sz w:val="20"/>
            <w:szCs w:val="20"/>
          </w:rPr>
          <w:delText>DFDLX2</w:delText>
        </w:r>
        <w:r w:rsidR="00B554D2" w:rsidRPr="001D7643" w:rsidDel="002F10B4">
          <w:rPr>
            <w:rFonts w:ascii="Arial" w:hAnsi="Arial" w:cs="Arial"/>
            <w:sz w:val="20"/>
            <w:szCs w:val="20"/>
          </w:rPr>
          <w:delText>] DFDL Experience Document 2</w:delText>
        </w:r>
      </w:del>
    </w:p>
    <w:p w:rsidR="00B554D2" w:rsidRPr="001D7643" w:rsidDel="002F10B4" w:rsidRDefault="00B554D2" w:rsidP="008665B0">
      <w:pPr>
        <w:rPr>
          <w:del w:id="341" w:author="Steve Hanson" w:date="2014-08-28T14:48:00Z"/>
          <w:rFonts w:ascii="Arial" w:hAnsi="Arial" w:cs="Arial"/>
        </w:rPr>
      </w:pPr>
      <w:del w:id="342" w:author="Steve Hanson" w:date="2014-08-28T14:48:00Z">
        <w:r w:rsidRPr="001D7643" w:rsidDel="002F10B4">
          <w:rPr>
            <w:rFonts w:ascii="Arial" w:hAnsi="Arial" w:cs="Arial"/>
            <w:color w:val="000000" w:themeColor="text1"/>
            <w:sz w:val="20"/>
            <w:szCs w:val="20"/>
            <w:lang w:eastAsia="en-GB"/>
          </w:rPr>
          <w:delText>&lt;To be added&gt;</w:delText>
        </w:r>
      </w:del>
    </w:p>
    <w:p w:rsidR="00200075" w:rsidRPr="001D7643" w:rsidRDefault="00200075" w:rsidP="008665B0">
      <w:pPr>
        <w:rPr>
          <w:rFonts w:ascii="Arial" w:hAnsi="Arial" w:cs="Arial"/>
          <w:sz w:val="20"/>
          <w:szCs w:val="20"/>
        </w:rPr>
      </w:pPr>
    </w:p>
    <w:p w:rsidR="001E4104" w:rsidRPr="001D7643" w:rsidRDefault="001E4104" w:rsidP="001E4104">
      <w:pPr>
        <w:autoSpaceDE w:val="0"/>
        <w:rPr>
          <w:rFonts w:ascii="Arial" w:hAnsi="Arial" w:cs="Arial"/>
          <w:sz w:val="20"/>
          <w:szCs w:val="20"/>
        </w:rPr>
      </w:pPr>
      <w:r w:rsidRPr="001D7643">
        <w:rPr>
          <w:rFonts w:ascii="Arial" w:hAnsi="Arial" w:cs="Arial"/>
          <w:sz w:val="20"/>
          <w:szCs w:val="20"/>
        </w:rPr>
        <w:t>[XSDL2] XML Schema Part 2: Datatypes Second Edition</w:t>
      </w:r>
    </w:p>
    <w:p w:rsidR="001E4104" w:rsidRPr="001D7643" w:rsidRDefault="002C2CE2" w:rsidP="001E4104">
      <w:pPr>
        <w:autoSpaceDE w:val="0"/>
        <w:rPr>
          <w:rFonts w:ascii="Arial" w:hAnsi="Arial" w:cs="Arial"/>
          <w:sz w:val="20"/>
          <w:szCs w:val="20"/>
        </w:rPr>
      </w:pPr>
      <w:hyperlink r:id="rId67" w:history="1">
        <w:r w:rsidR="001E4104" w:rsidRPr="001D7643">
          <w:rPr>
            <w:rStyle w:val="Hyperlink"/>
            <w:rFonts w:ascii="Arial" w:hAnsi="Arial" w:cs="Arial"/>
            <w:sz w:val="20"/>
            <w:szCs w:val="20"/>
          </w:rPr>
          <w:t>http://www.w3.org/TR/2004/REC-xmlschema-2-20041028/</w:t>
        </w:r>
      </w:hyperlink>
    </w:p>
    <w:p w:rsidR="00C95209" w:rsidRPr="001D7643" w:rsidRDefault="00C95209" w:rsidP="001E4104">
      <w:pPr>
        <w:autoSpaceDE w:val="0"/>
        <w:rPr>
          <w:rFonts w:ascii="Arial" w:hAnsi="Arial" w:cs="Arial"/>
          <w:sz w:val="20"/>
          <w:szCs w:val="20"/>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[ICURE] ICU Regular Expressions</w:t>
      </w:r>
    </w:p>
    <w:p w:rsidR="00C95209" w:rsidRPr="001D7643" w:rsidRDefault="002C2CE2"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1D7643">
          <w:rPr>
            <w:rFonts w:ascii="Arial" w:eastAsia="Times New Roman" w:hAnsi="Arial" w:cs="Arial"/>
            <w:color w:val="3333CC"/>
            <w:sz w:val="20"/>
            <w:szCs w:val="20"/>
            <w:u w:val="single"/>
            <w:lang w:eastAsia="en-GB"/>
          </w:rPr>
          <w:t>http://userguide.icu-project.org/strings/regexp</w:t>
        </w:r>
      </w:hyperlink>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[UNICODERE] Unicode Regular Expressions</w:t>
      </w:r>
    </w:p>
    <w:p w:rsidR="00C95209" w:rsidRPr="001D7643" w:rsidRDefault="002C2CE2"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1D7643">
          <w:rPr>
            <w:rStyle w:val="Hyperlink"/>
            <w:rFonts w:ascii="Arial" w:eastAsia="Times New Roman" w:hAnsi="Arial" w:cs="Arial"/>
            <w:sz w:val="20"/>
            <w:szCs w:val="20"/>
            <w:lang w:eastAsia="en-GB"/>
          </w:rPr>
          <w:t>http://www.unicode.org/reports/tr18/</w:t>
        </w:r>
      </w:hyperlink>
    </w:p>
    <w:p w:rsidR="00C95209" w:rsidRPr="001D7643"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Pr="001D7643" w:rsidRDefault="00C95209" w:rsidP="00C95209">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[JAVARE] Java 7 Regular Expressions</w:t>
      </w:r>
    </w:p>
    <w:p w:rsidR="00B554D2" w:rsidRPr="001D7643" w:rsidRDefault="002C2CE2" w:rsidP="00C95209">
      <w:pPr>
        <w:rPr>
          <w:rFonts w:ascii="Arial" w:eastAsia="Times New Roman" w:hAnsi="Arial" w:cs="Arial"/>
          <w:color w:val="3333CC"/>
          <w:sz w:val="20"/>
          <w:szCs w:val="20"/>
          <w:u w:val="single"/>
          <w:lang w:eastAsia="en-GB"/>
        </w:rPr>
      </w:pPr>
      <w:hyperlink r:id="rId70" w:history="1">
        <w:r w:rsidR="00C95209" w:rsidRPr="001D7643">
          <w:rPr>
            <w:rFonts w:ascii="Arial" w:eastAsia="Times New Roman" w:hAnsi="Arial" w:cs="Arial"/>
            <w:color w:val="3333CC"/>
            <w:sz w:val="20"/>
            <w:szCs w:val="20"/>
            <w:u w:val="single"/>
            <w:lang w:eastAsia="en-GB"/>
          </w:rPr>
          <w:t>http://docs.oracle.com/javase/7/docs/api/java/util/regex/Pattern.html</w:t>
        </w:r>
      </w:hyperlink>
    </w:p>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Pr="001D7643" w:rsidRDefault="00C95209" w:rsidP="008665B0">
      <w:pPr>
        <w:rPr>
          <w:rFonts w:ascii="Arial" w:hAnsi="Arial" w:cs="Arial"/>
        </w:rPr>
      </w:pPr>
    </w:p>
    <w:sectPr w:rsidR="00C95209"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CE2" w:rsidRDefault="002C2CE2">
      <w:r>
        <w:separator/>
      </w:r>
    </w:p>
  </w:endnote>
  <w:endnote w:type="continuationSeparator" w:id="0">
    <w:p w:rsidR="002C2CE2" w:rsidRDefault="002C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fault Sans  Serif">
    <w:altName w:val="Times New Roman"/>
    <w:charset w:val="00"/>
    <w:family w:val="auto"/>
    <w:pitch w:val="variable"/>
  </w:font>
  <w:font w:name="Default Sans Seri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60E" w:rsidRDefault="002C2CE2">
    <w:pPr>
      <w:pStyle w:val="Footer"/>
      <w:rPr>
        <w:sz w:val="20"/>
        <w:szCs w:val="20"/>
      </w:rPr>
    </w:pPr>
    <w:hyperlink r:id="rId1" w:history="1">
      <w:r w:rsidR="000B060E">
        <w:rPr>
          <w:rStyle w:val="Hyperlink"/>
          <w:rFonts w:ascii="Arial" w:hAnsi="Arial"/>
        </w:rPr>
        <w:t>dfdl-wg@ogf.org</w:t>
      </w:r>
    </w:hyperlink>
    <w:r w:rsidR="000B060E">
      <w:rPr>
        <w:sz w:val="20"/>
        <w:szCs w:val="20"/>
      </w:rPr>
      <w:tab/>
    </w:r>
    <w:r w:rsidR="000B060E">
      <w:rPr>
        <w:rFonts w:eastAsia="Times New Roman"/>
        <w:sz w:val="20"/>
        <w:szCs w:val="20"/>
      </w:rPr>
      <w:t xml:space="preserve">                                          </w:t>
    </w:r>
    <w:r w:rsidR="000B060E">
      <w:rPr>
        <w:sz w:val="20"/>
        <w:szCs w:val="20"/>
      </w:rPr>
      <w:tab/>
    </w:r>
    <w:r w:rsidR="000B060E">
      <w:rPr>
        <w:rFonts w:ascii="Arial" w:hAnsi="Arial" w:cs="Arial"/>
        <w:sz w:val="20"/>
        <w:szCs w:val="20"/>
      </w:rPr>
      <w:t>Page</w:t>
    </w:r>
    <w:r w:rsidR="000B060E">
      <w:rPr>
        <w:rFonts w:ascii="Arial" w:eastAsia="Arial" w:hAnsi="Arial" w:cs="Arial"/>
        <w:sz w:val="20"/>
        <w:szCs w:val="20"/>
      </w:rPr>
      <w:t xml:space="preserve"> </w:t>
    </w:r>
    <w:r w:rsidR="000B060E">
      <w:rPr>
        <w:rFonts w:cs="Arial"/>
        <w:sz w:val="20"/>
        <w:szCs w:val="20"/>
      </w:rPr>
      <w:fldChar w:fldCharType="begin"/>
    </w:r>
    <w:r w:rsidR="000B060E">
      <w:rPr>
        <w:rFonts w:cs="Arial"/>
        <w:sz w:val="20"/>
        <w:szCs w:val="20"/>
      </w:rPr>
      <w:instrText xml:space="preserve"> PAGE </w:instrText>
    </w:r>
    <w:r w:rsidR="000B060E">
      <w:rPr>
        <w:rFonts w:cs="Arial"/>
        <w:sz w:val="20"/>
        <w:szCs w:val="20"/>
      </w:rPr>
      <w:fldChar w:fldCharType="separate"/>
    </w:r>
    <w:r w:rsidR="00E838FB">
      <w:rPr>
        <w:rFonts w:cs="Arial"/>
        <w:noProof/>
        <w:sz w:val="20"/>
        <w:szCs w:val="20"/>
      </w:rPr>
      <w:t>27</w:t>
    </w:r>
    <w:r w:rsidR="000B060E">
      <w:rPr>
        <w:rFonts w:cs="Arial"/>
        <w:sz w:val="20"/>
        <w:szCs w:val="20"/>
      </w:rPr>
      <w:fldChar w:fldCharType="end"/>
    </w:r>
    <w:r w:rsidR="000B060E">
      <w:rPr>
        <w:rFonts w:ascii="Arial" w:eastAsia="Arial" w:hAnsi="Arial" w:cs="Arial"/>
        <w:sz w:val="20"/>
        <w:szCs w:val="20"/>
      </w:rPr>
      <w:t xml:space="preserve"> </w:t>
    </w:r>
    <w:r w:rsidR="000B060E">
      <w:rPr>
        <w:rFonts w:ascii="Arial" w:hAnsi="Arial" w:cs="Arial"/>
        <w:sz w:val="20"/>
        <w:szCs w:val="20"/>
      </w:rPr>
      <w:t>of</w:t>
    </w:r>
    <w:r w:rsidR="000B060E">
      <w:rPr>
        <w:rFonts w:ascii="Arial" w:eastAsia="Arial" w:hAnsi="Arial" w:cs="Arial"/>
        <w:sz w:val="20"/>
        <w:szCs w:val="20"/>
      </w:rPr>
      <w:t xml:space="preserve"> </w:t>
    </w:r>
    <w:r w:rsidR="000B060E">
      <w:rPr>
        <w:rFonts w:cs="Arial"/>
        <w:sz w:val="20"/>
        <w:szCs w:val="20"/>
      </w:rPr>
      <w:fldChar w:fldCharType="begin"/>
    </w:r>
    <w:r w:rsidR="000B060E">
      <w:rPr>
        <w:rFonts w:cs="Arial"/>
        <w:sz w:val="20"/>
        <w:szCs w:val="20"/>
      </w:rPr>
      <w:instrText xml:space="preserve"> NUMPAGES \*Arabic </w:instrText>
    </w:r>
    <w:r w:rsidR="000B060E">
      <w:rPr>
        <w:rFonts w:cs="Arial"/>
        <w:sz w:val="20"/>
        <w:szCs w:val="20"/>
      </w:rPr>
      <w:fldChar w:fldCharType="separate"/>
    </w:r>
    <w:r w:rsidR="00E838FB">
      <w:rPr>
        <w:rFonts w:cs="Arial"/>
        <w:noProof/>
        <w:sz w:val="20"/>
        <w:szCs w:val="20"/>
      </w:rPr>
      <w:t>63</w:t>
    </w:r>
    <w:r w:rsidR="000B060E">
      <w:rPr>
        <w:rFonts w:cs="Arial"/>
        <w:sz w:val="20"/>
        <w:szCs w:val="20"/>
      </w:rPr>
      <w:fldChar w:fldCharType="end"/>
    </w:r>
    <w:r w:rsidR="000B060E">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CE2" w:rsidRDefault="002C2CE2">
      <w:r>
        <w:separator/>
      </w:r>
    </w:p>
  </w:footnote>
  <w:footnote w:type="continuationSeparator" w:id="0">
    <w:p w:rsidR="002C2CE2" w:rsidRDefault="002C2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60E" w:rsidRDefault="000B060E">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0B060E" w:rsidRDefault="000B060E">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ins w:id="9" w:author="Steve Hanson" w:date="2014-08-28T14:51:00Z">
      <w:r w:rsidR="001D7643">
        <w:rPr>
          <w:rFonts w:ascii="Arial" w:hAnsi="Arial" w:cs="Arial"/>
          <w:sz w:val="20"/>
          <w:szCs w:val="20"/>
          <w:lang w:val="nb-NO"/>
        </w:rPr>
        <w:t>2</w:t>
      </w:r>
    </w:ins>
    <w:del w:id="10"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11" w:author="Steve Hanson" w:date="2014-09-03T11:43:00Z">
      <w:r w:rsidR="00BA3AA3">
        <w:rPr>
          <w:rFonts w:ascii="Arial" w:hAnsi="Arial" w:cs="Arial"/>
          <w:sz w:val="20"/>
          <w:szCs w:val="20"/>
        </w:rPr>
        <w:t xml:space="preserve"> Sep</w:t>
      </w:r>
    </w:ins>
    <w:ins w:id="12" w:author="Steve Hanson" w:date="2014-08-06T08:59:00Z">
      <w:r>
        <w:rPr>
          <w:rFonts w:ascii="Arial" w:hAnsi="Arial" w:cs="Arial"/>
          <w:sz w:val="20"/>
          <w:szCs w:val="20"/>
        </w:rPr>
        <w:t>t</w:t>
      </w:r>
    </w:ins>
    <w:ins w:id="13" w:author="Steve Hanson" w:date="2014-09-03T11:43:00Z">
      <w:r w:rsidR="00BA3AA3">
        <w:rPr>
          <w:rFonts w:ascii="Arial" w:hAnsi="Arial" w:cs="Arial"/>
          <w:sz w:val="20"/>
          <w:szCs w:val="20"/>
        </w:rPr>
        <w:t>ember</w:t>
      </w:r>
    </w:ins>
    <w:r>
      <w:rPr>
        <w:rFonts w:ascii="Arial" w:hAnsi="Arial" w:cs="Arial"/>
        <w:sz w:val="20"/>
        <w:szCs w:val="20"/>
      </w:rPr>
      <w:t xml:space="preserve"> 2014</w:t>
    </w:r>
  </w:p>
  <w:p w:rsidR="000B060E" w:rsidRDefault="000B060E">
    <w:pPr>
      <w:pStyle w:val="Header"/>
      <w:rPr>
        <w:rFonts w:ascii="Arial" w:hAnsi="Arial" w:cs="Arial"/>
        <w:sz w:val="20"/>
        <w:szCs w:val="20"/>
      </w:rPr>
    </w:pPr>
    <w:r>
      <w:rPr>
        <w:rFonts w:ascii="Arial" w:hAnsi="Arial" w:cs="Arial"/>
        <w:sz w:val="20"/>
        <w:szCs w:val="20"/>
      </w:rPr>
      <w:t>dfdl-wg@ogf.org</w:t>
    </w:r>
  </w:p>
  <w:p w:rsidR="000B060E" w:rsidRDefault="000B06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F4B2B"/>
    <w:rsid w:val="000F6CBD"/>
    <w:rsid w:val="00102AAC"/>
    <w:rsid w:val="0010495E"/>
    <w:rsid w:val="001060F0"/>
    <w:rsid w:val="001102C7"/>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2CE2"/>
    <w:rsid w:val="002C519C"/>
    <w:rsid w:val="002C7AF3"/>
    <w:rsid w:val="002E1313"/>
    <w:rsid w:val="002E4584"/>
    <w:rsid w:val="002E482D"/>
    <w:rsid w:val="002F10B4"/>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7229"/>
    <w:rsid w:val="00AD06EF"/>
    <w:rsid w:val="00AD07D1"/>
    <w:rsid w:val="00AD14DA"/>
    <w:rsid w:val="00AD3AA1"/>
    <w:rsid w:val="00AF2D30"/>
    <w:rsid w:val="00AF4A9C"/>
    <w:rsid w:val="00AF6333"/>
    <w:rsid w:val="00B06588"/>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497"/>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38FB"/>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BC3"/>
    <w:rsid w:val="00F54DF9"/>
    <w:rsid w:val="00F63017"/>
    <w:rsid w:val="00F641CA"/>
    <w:rsid w:val="00F74A25"/>
    <w:rsid w:val="00F84A17"/>
    <w:rsid w:val="00F867E9"/>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4DC26-EC6B-4460-A8D6-0789C65D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63</Pages>
  <Words>24478</Words>
  <Characters>139528</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163679</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6</cp:revision>
  <cp:lastPrinted>2014-07-23T10:25:00Z</cp:lastPrinted>
  <dcterms:created xsi:type="dcterms:W3CDTF">2014-09-03T10:45:00Z</dcterms:created>
  <dcterms:modified xsi:type="dcterms:W3CDTF">2014-09-03T11:14:00Z</dcterms:modified>
</cp:coreProperties>
</file>