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91" w:rsidRDefault="007F09BD" w:rsidP="007F09BD">
      <w:pPr>
        <w:pStyle w:val="Title"/>
      </w:pPr>
      <w:r>
        <w:t xml:space="preserve">NSA </w:t>
      </w:r>
      <w:r w:rsidR="00480891">
        <w:t>Functional Components</w:t>
      </w:r>
    </w:p>
    <w:p w:rsidR="007F09BD" w:rsidRDefault="007F09BD" w:rsidP="007F09BD">
      <w:pPr>
        <w:pStyle w:val="Heading1"/>
      </w:pPr>
      <w:r>
        <w:t>Introduction</w:t>
      </w:r>
    </w:p>
    <w:p w:rsidR="007F09BD" w:rsidRDefault="007F09BD" w:rsidP="007F09BD">
      <w:pPr>
        <w:rPr>
          <w:ins w:id="0" w:author="Chin Guok" w:date="2009-11-09T13:34:00Z"/>
        </w:rPr>
      </w:pPr>
      <w:r>
        <w:t>The objective of this document is to identify fu</w:t>
      </w:r>
      <w:r w:rsidR="003242E7">
        <w:t>nctional components that are required by</w:t>
      </w:r>
      <w:r w:rsidR="00706A42">
        <w:t xml:space="preserve"> a Network Service </w:t>
      </w:r>
      <w:r w:rsidR="002A7494">
        <w:t xml:space="preserve">Actor </w:t>
      </w:r>
      <w:r w:rsidR="00706A42">
        <w:t>(</w:t>
      </w:r>
      <w:r>
        <w:t>NSA</w:t>
      </w:r>
      <w:r w:rsidR="00706A42">
        <w:t>)</w:t>
      </w:r>
      <w:r>
        <w:t xml:space="preserve">.  </w:t>
      </w:r>
      <w:r w:rsidR="003242E7">
        <w:t>Some for the components may be implemented within the framework of the NSA proper, while others may be external services.  This document is</w:t>
      </w:r>
      <w:r>
        <w:t xml:space="preserve"> driven from a functional design perspective and not an implementation specification.  At this juncture in time, eight components have been identified</w:t>
      </w:r>
      <w:r w:rsidR="00D836CB">
        <w:t xml:space="preserve"> (see Figure 1)</w:t>
      </w:r>
      <w:r w:rsidR="00D36271">
        <w:t xml:space="preserve">; </w:t>
      </w:r>
      <w:r w:rsidR="002B19EC">
        <w:t>Provider Agent</w:t>
      </w:r>
      <w:r w:rsidR="00D836CB">
        <w:t>, Authen</w:t>
      </w:r>
      <w:r w:rsidR="002B19EC">
        <w:t xml:space="preserve">tication, Authorization, </w:t>
      </w:r>
      <w:r w:rsidR="00D836CB">
        <w:t>Topology</w:t>
      </w:r>
      <w:r>
        <w:t xml:space="preserve">, </w:t>
      </w:r>
      <w:r w:rsidR="00D836CB">
        <w:t xml:space="preserve">NSA </w:t>
      </w:r>
      <w:r w:rsidR="009A6FC9">
        <w:t xml:space="preserve">Lookup, Path Finding, </w:t>
      </w:r>
      <w:r w:rsidR="002B19EC">
        <w:t xml:space="preserve">Coordination Agent, Local </w:t>
      </w:r>
      <w:r w:rsidR="009A6FC9">
        <w:t>Resource Management</w:t>
      </w:r>
      <w:r w:rsidR="002B19EC">
        <w:t>, Requestor Agent(s), and Notifications</w:t>
      </w:r>
      <w:r w:rsidR="00D836CB">
        <w:t>.</w:t>
      </w:r>
      <w:r w:rsidR="002B19EC">
        <w:t xml:space="preserve"> </w:t>
      </w:r>
      <w:r w:rsidR="002B19EC" w:rsidRPr="003834A8">
        <w:rPr>
          <w:i/>
        </w:rPr>
        <w:t>It should be noted that only the Provider Agent and Requester Agent</w:t>
      </w:r>
      <w:r w:rsidR="002B19EC">
        <w:rPr>
          <w:i/>
        </w:rPr>
        <w:t>(s)</w:t>
      </w:r>
      <w:r w:rsidR="002B19EC" w:rsidRPr="003834A8">
        <w:rPr>
          <w:i/>
        </w:rPr>
        <w:t xml:space="preserve"> are part of the NSI and will utilize the NSI protocol.</w:t>
      </w:r>
    </w:p>
    <w:p w:rsidR="00D836CB" w:rsidRDefault="00D836CB" w:rsidP="007F09BD"/>
    <w:p w:rsidR="00D836CB" w:rsidRDefault="002B19EC" w:rsidP="00D836CB">
      <w:pPr>
        <w:numPr>
          <w:ins w:id="1" w:author="Chin Guok" w:date="2009-11-09T13:34:00Z"/>
        </w:numPr>
        <w:jc w:val="center"/>
      </w:pPr>
      <w:r w:rsidRPr="002B19EC">
        <w:rPr>
          <w:noProof/>
        </w:rPr>
        <w:drawing>
          <wp:inline distT="0" distB="0" distL="0" distR="0">
            <wp:extent cx="5222599" cy="2943792"/>
            <wp:effectExtent l="25400" t="0" r="9801" b="0"/>
            <wp:docPr id="2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22599" cy="2943792"/>
                      <a:chOff x="2005952" y="1875489"/>
                      <a:chExt cx="5222599" cy="2943792"/>
                    </a:xfrm>
                  </a:grpSpPr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2005952" y="1875489"/>
                        <a:ext cx="5222599" cy="2943792"/>
                        <a:chOff x="2005952" y="1875489"/>
                        <a:chExt cx="5222599" cy="2943792"/>
                      </a:xfrm>
                    </a:grpSpPr>
                    <a:sp>
                      <a:nvSpPr>
                        <a:cNvPr id="19" name="Rectangle 18"/>
                        <a:cNvSpPr/>
                      </a:nvSpPr>
                      <a:spPr>
                        <a:xfrm rot="10800000">
                          <a:off x="2005952" y="1875489"/>
                          <a:ext cx="5222599" cy="294379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 rot="16200000">
                          <a:off x="1300395" y="3377312"/>
                          <a:ext cx="2168839" cy="4529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Authentication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 rot="16200000">
                          <a:off x="1812310" y="3377047"/>
                          <a:ext cx="2169367" cy="4529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Authorization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3167284" y="2519380"/>
                          <a:ext cx="1512992" cy="452979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Topology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4728686" y="2518855"/>
                          <a:ext cx="1822460" cy="452979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NSA Lookup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 rot="16200000">
                          <a:off x="5755603" y="3371594"/>
                          <a:ext cx="2158458" cy="452979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  <a:latin typeface="Arial"/>
                                <a:cs typeface="Arial"/>
                              </a:rPr>
                              <a:t>Notifications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3167284" y="3036579"/>
                          <a:ext cx="3383862" cy="452979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Path Finding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ectangle 17"/>
                        <a:cNvSpPr/>
                      </a:nvSpPr>
                      <a:spPr>
                        <a:xfrm>
                          <a:off x="3167284" y="4070975"/>
                          <a:ext cx="1955552" cy="606338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Local Resource </a:t>
                            </a:r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5185197" y="4070975"/>
                          <a:ext cx="1365949" cy="617247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bg1"/>
                                </a:solidFill>
                                <a:latin typeface="Arial"/>
                                <a:cs typeface="Arial"/>
                              </a:rPr>
                              <a:t>Requester</a:t>
                            </a:r>
                            <a:endParaRPr lang="en-US" dirty="0" smtClean="0">
                              <a:solidFill>
                                <a:schemeClr val="bg1"/>
                              </a:solidFill>
                              <a:latin typeface="Arial"/>
                              <a:cs typeface="Arial"/>
                            </a:endParaRPr>
                          </a:p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bg1"/>
                                </a:solidFill>
                                <a:latin typeface="Arial"/>
                                <a:cs typeface="Arial"/>
                              </a:rPr>
                              <a:t>Agent(s</a:t>
                            </a:r>
                            <a:r>
                              <a:rPr lang="en-US" dirty="0" smtClean="0">
                                <a:solidFill>
                                  <a:schemeClr val="bg1"/>
                                </a:solidFill>
                                <a:latin typeface="Arial"/>
                                <a:cs typeface="Arial"/>
                              </a:rPr>
                              <a:t>)</a:t>
                            </a:r>
                            <a:endParaRPr lang="en-US" dirty="0" smtClean="0">
                              <a:solidFill>
                                <a:schemeClr val="bg1"/>
                              </a:solidFill>
                              <a:latin typeface="Arial"/>
                              <a:cs typeface="Arial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2158325" y="1997310"/>
                          <a:ext cx="4902997" cy="45297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rgbClr val="000000"/>
                                </a:solidFill>
                                <a:latin typeface="Arial"/>
                                <a:cs typeface="Arial"/>
                              </a:rPr>
                              <a:t>Provider Agent</a:t>
                            </a:r>
                            <a:endParaRPr lang="en-US" dirty="0" smtClean="0">
                              <a:solidFill>
                                <a:srgbClr val="000000"/>
                              </a:solidFill>
                              <a:latin typeface="Arial"/>
                              <a:cs typeface="Arial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3167284" y="3553778"/>
                          <a:ext cx="3383862" cy="452979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latin typeface="Arial"/>
                                <a:cs typeface="Arial"/>
                              </a:rPr>
                              <a:t>Coordination Agent</a:t>
                            </a:r>
                            <a:endParaRPr lang="en-US" dirty="0" smtClean="0">
                              <a:latin typeface="Arial"/>
                              <a:cs typeface="Arial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BC71EE" w:rsidRDefault="00D836CB" w:rsidP="00D836CB">
      <w:pPr>
        <w:jc w:val="center"/>
        <w:rPr>
          <w:ins w:id="2" w:author="Chin Guok" w:date="2009-12-10T15:19:00Z"/>
        </w:rPr>
      </w:pPr>
      <w:proofErr w:type="gramStart"/>
      <w:r>
        <w:t>Figure 1</w:t>
      </w:r>
      <w:ins w:id="3" w:author="Chin Guok" w:date="2009-12-10T15:20:00Z">
        <w:r w:rsidR="00CD0FE1">
          <w:t>*</w:t>
        </w:r>
      </w:ins>
      <w:r>
        <w:t>.</w:t>
      </w:r>
      <w:proofErr w:type="gramEnd"/>
      <w:r>
        <w:t xml:space="preserve"> NSA Functional Components</w:t>
      </w:r>
    </w:p>
    <w:p w:rsidR="00CD0FE1" w:rsidRPr="003C6C92" w:rsidRDefault="00CD0FE1" w:rsidP="00CD0FE1">
      <w:pPr>
        <w:numPr>
          <w:ins w:id="4" w:author="Chin Guok" w:date="2009-12-10T15:19:00Z"/>
        </w:numPr>
        <w:rPr>
          <w:i/>
          <w:color w:val="FF0000"/>
          <w:rPrChange w:id="5" w:author="Chin Guok" w:date="2009-12-10T15:41:00Z">
            <w:rPr/>
          </w:rPrChange>
        </w:rPr>
        <w:pPrChange w:id="6" w:author="Chin Guok" w:date="2009-12-10T15:19:00Z">
          <w:pPr>
            <w:jc w:val="center"/>
          </w:pPr>
        </w:pPrChange>
      </w:pPr>
      <w:ins w:id="7" w:author="Chin Guok" w:date="2009-12-10T15:19:00Z">
        <w:r w:rsidRPr="003C6C92">
          <w:rPr>
            <w:i/>
            <w:color w:val="FF0000"/>
            <w:rPrChange w:id="8" w:author="Chin Guok" w:date="2009-12-10T15:41:00Z">
              <w:rPr/>
            </w:rPrChange>
          </w:rPr>
          <w:t xml:space="preserve">*Figure </w:t>
        </w:r>
      </w:ins>
      <w:ins w:id="9" w:author="Chin Guok" w:date="2009-12-10T15:20:00Z">
        <w:r w:rsidRPr="003C6C92">
          <w:rPr>
            <w:i/>
            <w:color w:val="FF0000"/>
            <w:rPrChange w:id="10" w:author="Chin Guok" w:date="2009-12-10T15:41:00Z">
              <w:rPr/>
            </w:rPrChange>
          </w:rPr>
          <w:t>1</w:t>
        </w:r>
      </w:ins>
      <w:ins w:id="11" w:author="Chin Guok" w:date="2009-12-10T15:19:00Z">
        <w:r w:rsidRPr="003C6C92">
          <w:rPr>
            <w:i/>
            <w:color w:val="FF0000"/>
            <w:rPrChange w:id="12" w:author="Chin Guok" w:date="2009-12-10T15:41:00Z">
              <w:rPr/>
            </w:rPrChange>
          </w:rPr>
          <w:t xml:space="preserve"> is a generic </w:t>
        </w:r>
      </w:ins>
      <w:ins w:id="13" w:author="Chin Guok" w:date="2009-12-10T15:20:00Z">
        <w:r w:rsidRPr="003C6C92">
          <w:rPr>
            <w:i/>
            <w:color w:val="FF0000"/>
            <w:rPrChange w:id="14" w:author="Chin Guok" w:date="2009-12-10T15:41:00Z">
              <w:rPr/>
            </w:rPrChange>
          </w:rPr>
          <w:t>diagrammatic</w:t>
        </w:r>
      </w:ins>
      <w:ins w:id="15" w:author="Chin Guok" w:date="2009-12-10T15:19:00Z">
        <w:r w:rsidRPr="003C6C92">
          <w:rPr>
            <w:i/>
            <w:color w:val="FF0000"/>
            <w:rPrChange w:id="16" w:author="Chin Guok" w:date="2009-12-10T15:41:00Z">
              <w:rPr/>
            </w:rPrChange>
          </w:rPr>
          <w:t xml:space="preserve"> </w:t>
        </w:r>
      </w:ins>
      <w:ins w:id="17" w:author="Chin Guok" w:date="2009-12-10T15:20:00Z">
        <w:r w:rsidRPr="003C6C92">
          <w:rPr>
            <w:i/>
            <w:color w:val="FF0000"/>
            <w:rPrChange w:id="18" w:author="Chin Guok" w:date="2009-12-10T15:41:00Z">
              <w:rPr/>
            </w:rPrChange>
          </w:rPr>
          <w:t>representation of an NSA and does not imply an</w:t>
        </w:r>
      </w:ins>
      <w:ins w:id="19" w:author="Chin Guok" w:date="2009-12-10T15:23:00Z">
        <w:r w:rsidRPr="003C6C92">
          <w:rPr>
            <w:i/>
            <w:color w:val="FF0000"/>
            <w:rPrChange w:id="20" w:author="Chin Guok" w:date="2009-12-10T15:41:00Z">
              <w:rPr/>
            </w:rPrChange>
          </w:rPr>
          <w:t>y</w:t>
        </w:r>
      </w:ins>
      <w:ins w:id="21" w:author="Chin Guok" w:date="2009-12-10T15:20:00Z">
        <w:r w:rsidRPr="003C6C92">
          <w:rPr>
            <w:i/>
            <w:color w:val="FF0000"/>
            <w:rPrChange w:id="22" w:author="Chin Guok" w:date="2009-12-10T15:41:00Z">
              <w:rPr/>
            </w:rPrChange>
          </w:rPr>
          <w:t xml:space="preserve"> implementation design</w:t>
        </w:r>
      </w:ins>
      <w:ins w:id="23" w:author="Chin Guok" w:date="2009-12-10T15:23:00Z">
        <w:r w:rsidRPr="003C6C92">
          <w:rPr>
            <w:i/>
            <w:color w:val="FF0000"/>
            <w:rPrChange w:id="24" w:author="Chin Guok" w:date="2009-12-10T15:41:00Z">
              <w:rPr/>
            </w:rPrChange>
          </w:rPr>
          <w:t>s</w:t>
        </w:r>
      </w:ins>
    </w:p>
    <w:p w:rsidR="002B19EC" w:rsidRDefault="002B19EC" w:rsidP="002B19EC">
      <w:pPr>
        <w:pStyle w:val="Heading1"/>
      </w:pPr>
      <w:r>
        <w:t>Provider Agent</w:t>
      </w:r>
    </w:p>
    <w:p w:rsidR="002B19EC" w:rsidRDefault="002B19EC" w:rsidP="002B19EC">
      <w:r>
        <w:t xml:space="preserve">The Provider Agent is the external service interface for the NSA that receives service requests from requesting actors.  It is essentially the server side interface of the NSI. </w:t>
      </w:r>
    </w:p>
    <w:p w:rsidR="00715726" w:rsidRDefault="00715726" w:rsidP="00715726">
      <w:pPr>
        <w:pStyle w:val="Heading1"/>
      </w:pPr>
      <w:r>
        <w:t>Authentication</w:t>
      </w:r>
    </w:p>
    <w:p w:rsidR="002B19EC" w:rsidRDefault="00715726" w:rsidP="002B19EC">
      <w:r>
        <w:t xml:space="preserve">Authentication is necessary to prove the validity of the </w:t>
      </w:r>
      <w:r w:rsidR="00A84A24">
        <w:t>requester</w:t>
      </w:r>
      <w:r>
        <w:t>, and that the request is genuine</w:t>
      </w:r>
      <w:r w:rsidR="00A84A24">
        <w:t>.</w:t>
      </w:r>
      <w:r w:rsidR="0004708B">
        <w:t xml:space="preserve"> </w:t>
      </w:r>
      <w:r w:rsidR="002B19EC">
        <w:t xml:space="preserve"> The authenticated identity is subsequently used for other functions such as authorization and accounting.</w:t>
      </w:r>
      <w:ins w:id="25" w:author="Chin Guok" w:date="2009-12-09T06:55:00Z">
        <w:r w:rsidR="00662423">
          <w:t xml:space="preserve"> </w:t>
        </w:r>
      </w:ins>
      <w:ins w:id="26" w:author="Chin Guok" w:date="2009-12-10T15:09:00Z">
        <w:r w:rsidR="00BD74CA">
          <w:t xml:space="preserve"> The authentication function is </w:t>
        </w:r>
      </w:ins>
      <w:ins w:id="27" w:author="Chin Guok" w:date="2009-12-10T15:10:00Z">
        <w:r w:rsidR="00BD74CA">
          <w:t xml:space="preserve">not only </w:t>
        </w:r>
      </w:ins>
      <w:ins w:id="28" w:author="Chin Guok" w:date="2009-12-10T15:09:00Z">
        <w:r w:rsidR="00BD74CA">
          <w:t>used by the provider agent to process requests</w:t>
        </w:r>
      </w:ins>
      <w:ins w:id="29" w:author="Chin Guok" w:date="2009-12-10T15:10:00Z">
        <w:r w:rsidR="00BD74CA">
          <w:t>, but by other components such as the Requester Agent to initiate requests.</w:t>
        </w:r>
      </w:ins>
    </w:p>
    <w:p w:rsidR="00715726" w:rsidRDefault="00715726" w:rsidP="00715726"/>
    <w:p w:rsidR="00715726" w:rsidRDefault="002B19EC" w:rsidP="00715726">
      <w:pPr>
        <w:pStyle w:val="Heading1"/>
      </w:pPr>
      <w:r>
        <w:t>Authorization</w:t>
      </w:r>
    </w:p>
    <w:p w:rsidR="00715726" w:rsidRPr="00715726" w:rsidRDefault="00A84A24" w:rsidP="00715726">
      <w:r>
        <w:t>Authorization is the process to determine if a request has the appropriate permissions to be granted.  The need for authorization may be ubiquitous to the other functions in the NSA.</w:t>
      </w:r>
    </w:p>
    <w:p w:rsidR="00706A42" w:rsidRDefault="00480891" w:rsidP="003242E7">
      <w:pPr>
        <w:pStyle w:val="Heading1"/>
      </w:pPr>
      <w:r>
        <w:t>Topology</w:t>
      </w:r>
      <w:r w:rsidR="003242E7">
        <w:t xml:space="preserve"> </w:t>
      </w:r>
    </w:p>
    <w:p w:rsidR="003242E7" w:rsidRPr="00706A42" w:rsidRDefault="00706A42" w:rsidP="00706A42">
      <w:r>
        <w:t xml:space="preserve">The topology essentially comprises the necessary information for the </w:t>
      </w:r>
      <w:ins w:id="30" w:author="Chin Guok" w:date="2009-12-08T14:54:00Z">
        <w:r w:rsidR="009671DE">
          <w:t xml:space="preserve">inter-domain </w:t>
        </w:r>
      </w:ins>
      <w:r>
        <w:t xml:space="preserve">path finding process.  The topology information may be as detailed as a physical layout of a network, or as abstract as a single node representing an entire network. </w:t>
      </w:r>
    </w:p>
    <w:p w:rsidR="00715726" w:rsidRDefault="005C1BF5" w:rsidP="00BD49D2">
      <w:pPr>
        <w:pStyle w:val="Heading1"/>
      </w:pPr>
      <w:r>
        <w:t>NSA L</w:t>
      </w:r>
      <w:r w:rsidR="001F16C7">
        <w:t>ookup</w:t>
      </w:r>
    </w:p>
    <w:p w:rsidR="005C1BF5" w:rsidRPr="00715726" w:rsidRDefault="00715726" w:rsidP="00715726">
      <w:r>
        <w:t xml:space="preserve">The NSA lookup </w:t>
      </w:r>
      <w:r w:rsidR="0037571E">
        <w:t xml:space="preserve">determines the appropriate </w:t>
      </w:r>
      <w:r w:rsidR="00FB5ABA">
        <w:t xml:space="preserve">set of </w:t>
      </w:r>
      <w:proofErr w:type="spellStart"/>
      <w:r w:rsidR="0037571E">
        <w:t>NSA</w:t>
      </w:r>
      <w:r w:rsidR="00FB5ABA">
        <w:t>s</w:t>
      </w:r>
      <w:proofErr w:type="spellEnd"/>
      <w:r w:rsidR="0037571E">
        <w:t xml:space="preserve"> to contact </w:t>
      </w:r>
      <w:r w:rsidR="009A6FC9">
        <w:t>based on its</w:t>
      </w:r>
      <w:r w:rsidR="0037571E">
        <w:t xml:space="preserve"> relation</w:t>
      </w:r>
      <w:r w:rsidR="009A6FC9">
        <w:t>ship</w:t>
      </w:r>
      <w:r w:rsidR="0037571E">
        <w:t xml:space="preserve"> to a set of topology elements.</w:t>
      </w:r>
      <w:r w:rsidR="009A6FC9">
        <w:t xml:space="preserve">  This function </w:t>
      </w:r>
      <w:ins w:id="31" w:author="Chin Guok" w:date="2009-12-08T14:59:00Z">
        <w:r w:rsidR="009671DE">
          <w:t xml:space="preserve">essentially </w:t>
        </w:r>
      </w:ins>
      <w:r w:rsidR="009A6FC9">
        <w:t xml:space="preserve">serves </w:t>
      </w:r>
      <w:ins w:id="32" w:author="Chin Guok" w:date="2009-12-08T14:57:00Z">
        <w:r w:rsidR="009671DE">
          <w:t xml:space="preserve">as a </w:t>
        </w:r>
      </w:ins>
      <w:ins w:id="33" w:author="Chin Guok" w:date="2009-12-08T15:00:00Z">
        <w:r w:rsidR="009671DE">
          <w:t>topology</w:t>
        </w:r>
      </w:ins>
      <w:ins w:id="34" w:author="Chin Guok" w:date="2009-12-08T14:57:00Z">
        <w:r w:rsidR="009671DE">
          <w:t xml:space="preserve"> element to NSA </w:t>
        </w:r>
      </w:ins>
      <w:ins w:id="35" w:author="Chin Guok" w:date="2009-12-08T14:59:00Z">
        <w:r w:rsidR="009671DE">
          <w:t xml:space="preserve">contact information (e.g. service address) </w:t>
        </w:r>
      </w:ins>
      <w:ins w:id="36" w:author="Chin Guok" w:date="2009-12-08T14:57:00Z">
        <w:r w:rsidR="009671DE">
          <w:t>mapping</w:t>
        </w:r>
      </w:ins>
      <w:r w:rsidR="009A6FC9">
        <w:t>.</w:t>
      </w:r>
    </w:p>
    <w:p w:rsidR="009A6FC9" w:rsidRDefault="009A6FC9" w:rsidP="009A6FC9">
      <w:pPr>
        <w:pStyle w:val="Heading1"/>
      </w:pPr>
      <w:r>
        <w:t>Path Finding</w:t>
      </w:r>
    </w:p>
    <w:p w:rsidR="00A228D8" w:rsidRDefault="009A6FC9" w:rsidP="009A6FC9">
      <w:r>
        <w:t xml:space="preserve">Path finding is responsible for determining the </w:t>
      </w:r>
      <w:ins w:id="37" w:author="Chin Guok" w:date="2009-12-08T15:00:00Z">
        <w:r w:rsidR="009671DE">
          <w:t xml:space="preserve">inter-domain </w:t>
        </w:r>
      </w:ins>
      <w:r>
        <w:t xml:space="preserve">path that corresponds to a portion of the reservation, or the entire end-to-end route.  This function is traditionally attributed to a Path Computation Engine (PCE).  The path is computed according to information stored in the topology and MUST respect </w:t>
      </w:r>
      <w:r w:rsidR="00F25700">
        <w:t>constraints</w:t>
      </w:r>
      <w:r>
        <w:t xml:space="preserve"> requested by the user (e.g. bandwidth, delay, etc.).</w:t>
      </w:r>
    </w:p>
    <w:p w:rsidR="00A228D8" w:rsidRDefault="00A228D8" w:rsidP="00A228D8">
      <w:pPr>
        <w:pStyle w:val="Heading1"/>
      </w:pPr>
      <w:r>
        <w:t>Coordinator Agent</w:t>
      </w:r>
    </w:p>
    <w:p w:rsidR="009A6FC9" w:rsidRDefault="00A228D8" w:rsidP="009A6FC9">
      <w:r>
        <w:t xml:space="preserve">The Coordinator Agent is responsible for coordinating requests </w:t>
      </w:r>
      <w:r w:rsidR="00065792">
        <w:t xml:space="preserve">for resources </w:t>
      </w:r>
      <w:ins w:id="38" w:author="Chin Guok" w:date="2009-12-09T06:48:00Z">
        <w:r w:rsidR="00BD74CA">
          <w:t>as well as services</w:t>
        </w:r>
        <w:r w:rsidR="00D74C3E">
          <w:t xml:space="preserve"> </w:t>
        </w:r>
      </w:ins>
      <w:r>
        <w:t xml:space="preserve">that span multiple </w:t>
      </w:r>
      <w:proofErr w:type="spellStart"/>
      <w:r>
        <w:t>NSAs</w:t>
      </w:r>
      <w:proofErr w:type="spellEnd"/>
      <w:r>
        <w:t xml:space="preserve">.  </w:t>
      </w:r>
    </w:p>
    <w:p w:rsidR="005C1BF5" w:rsidRDefault="007C7877" w:rsidP="00BD49D2">
      <w:pPr>
        <w:pStyle w:val="Heading1"/>
      </w:pPr>
      <w:r>
        <w:t xml:space="preserve">Local </w:t>
      </w:r>
      <w:r w:rsidR="00E47978">
        <w:t>Resource</w:t>
      </w:r>
      <w:r w:rsidR="009A6FC9">
        <w:t xml:space="preserve"> Management</w:t>
      </w:r>
    </w:p>
    <w:p w:rsidR="007C7877" w:rsidRDefault="007C7877" w:rsidP="00E47978">
      <w:r>
        <w:t>Local r</w:t>
      </w:r>
      <w:r w:rsidR="009A6FC9">
        <w:t xml:space="preserve">esource management denotes the </w:t>
      </w:r>
      <w:r w:rsidR="00E47978">
        <w:t>ability to control</w:t>
      </w:r>
      <w:r w:rsidR="00FB5ABA">
        <w:t>, provision,</w:t>
      </w:r>
      <w:r w:rsidR="00E47978">
        <w:t xml:space="preserve"> </w:t>
      </w:r>
      <w:r w:rsidR="00FB5ABA">
        <w:t xml:space="preserve">and </w:t>
      </w:r>
      <w:r w:rsidR="00E47978">
        <w:t xml:space="preserve">manage local network resources.  This constitutes the manipulation of the </w:t>
      </w:r>
      <w:r>
        <w:t xml:space="preserve">local network domain’s </w:t>
      </w:r>
      <w:r w:rsidR="00E47978">
        <w:t>data plane.</w:t>
      </w:r>
    </w:p>
    <w:p w:rsidR="007C7877" w:rsidRDefault="007C7877" w:rsidP="007C7877">
      <w:pPr>
        <w:pStyle w:val="Heading1"/>
      </w:pPr>
      <w:r>
        <w:t>Requester Agent(s)</w:t>
      </w:r>
    </w:p>
    <w:p w:rsidR="00974206" w:rsidRDefault="007C7877" w:rsidP="00E47978">
      <w:r>
        <w:t xml:space="preserve">The Requester Agent is the external service interface for the NSA </w:t>
      </w:r>
      <w:r w:rsidR="00154935">
        <w:t>that makes</w:t>
      </w:r>
      <w:r>
        <w:t xml:space="preserve"> service requests </w:t>
      </w:r>
      <w:r w:rsidR="00154935">
        <w:t>to</w:t>
      </w:r>
      <w:r>
        <w:t xml:space="preserve"> </w:t>
      </w:r>
      <w:r w:rsidR="00154935">
        <w:t>provider</w:t>
      </w:r>
      <w:r>
        <w:t xml:space="preserve"> actors.  It is essentially the </w:t>
      </w:r>
      <w:r w:rsidR="00154935">
        <w:t>client</w:t>
      </w:r>
      <w:r>
        <w:t xml:space="preserve"> side interface of the NSI. </w:t>
      </w:r>
    </w:p>
    <w:p w:rsidR="002B19EC" w:rsidRDefault="002B19EC" w:rsidP="002B19EC">
      <w:pPr>
        <w:pStyle w:val="Heading1"/>
      </w:pPr>
      <w:r>
        <w:t>Notifications</w:t>
      </w:r>
    </w:p>
    <w:p w:rsidR="00480891" w:rsidRDefault="002B19EC" w:rsidP="00427B13">
      <w:commentRangeStart w:id="39"/>
      <w:r>
        <w:t>Notifications disseminate information related to the state of NSA and the resources under its management</w:t>
      </w:r>
      <w:ins w:id="40" w:author="Chin Guok" w:date="2009-12-08T15:04:00Z">
        <w:r w:rsidR="009671DE">
          <w:t xml:space="preserve"> to elements external to the NSA</w:t>
        </w:r>
      </w:ins>
      <w:r>
        <w:t>.</w:t>
      </w:r>
      <w:commentRangeEnd w:id="39"/>
      <w:ins w:id="41" w:author="Chin Guok" w:date="2009-12-08T15:05:00Z">
        <w:r w:rsidR="009671DE">
          <w:t xml:space="preserve">  This function is traditionally attributed to a notification broker.</w:t>
        </w:r>
      </w:ins>
      <w:r>
        <w:rPr>
          <w:rStyle w:val="CommentReference"/>
          <w:vanish/>
        </w:rPr>
        <w:commentReference w:id="39"/>
      </w:r>
    </w:p>
    <w:sectPr w:rsidR="00480891" w:rsidSect="004808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9" w:author="Joan A. Garcia-Espin" w:date="2009-11-30T15:01:00Z" w:initials="JAGE">
    <w:p w:rsidR="00CD0FE1" w:rsidRDefault="00CD0FE1" w:rsidP="002B19EC">
      <w:pPr>
        <w:pStyle w:val="CommentText"/>
      </w:pPr>
      <w:r>
        <w:rPr>
          <w:rStyle w:val="CommentReference"/>
        </w:rPr>
        <w:annotationRef/>
      </w:r>
      <w:r>
        <w:t>Notifications module should consider two issues:</w:t>
      </w:r>
    </w:p>
    <w:p w:rsidR="00CD0FE1" w:rsidRDefault="00CD0FE1" w:rsidP="002B19EC">
      <w:pPr>
        <w:pStyle w:val="CommentText"/>
        <w:numPr>
          <w:ilvl w:val="0"/>
          <w:numId w:val="15"/>
        </w:numPr>
      </w:pPr>
      <w:r>
        <w:t xml:space="preserve"> Domain-generated events/alarms</w:t>
      </w:r>
    </w:p>
    <w:p w:rsidR="00CD0FE1" w:rsidRDefault="00CD0FE1" w:rsidP="002B19EC">
      <w:pPr>
        <w:pStyle w:val="CommentText"/>
        <w:numPr>
          <w:ilvl w:val="0"/>
          <w:numId w:val="15"/>
        </w:numPr>
      </w:pPr>
      <w:r>
        <w:t xml:space="preserve"> NSA-generated events/alarms</w:t>
      </w:r>
    </w:p>
    <w:p w:rsidR="00CD0FE1" w:rsidRDefault="00CD0FE1" w:rsidP="002B19EC">
      <w:pPr>
        <w:pStyle w:val="CommentText"/>
      </w:pPr>
      <w:r>
        <w:t>Whereas issue 1 considers errors in the local domain which should not be propagated towards the service layer (inside NSI protocol signaling), issue 2 does signal events on the NS itself, so that these events must be shaped to NS Interface and Protocol.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399"/>
    <w:multiLevelType w:val="hybridMultilevel"/>
    <w:tmpl w:val="696A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E1733"/>
    <w:multiLevelType w:val="hybridMultilevel"/>
    <w:tmpl w:val="5F7A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849"/>
    <w:multiLevelType w:val="hybridMultilevel"/>
    <w:tmpl w:val="2A02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00D56"/>
    <w:multiLevelType w:val="hybridMultilevel"/>
    <w:tmpl w:val="5D2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F248C"/>
    <w:multiLevelType w:val="hybridMultilevel"/>
    <w:tmpl w:val="817C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522D1"/>
    <w:multiLevelType w:val="hybridMultilevel"/>
    <w:tmpl w:val="43E2AED2"/>
    <w:lvl w:ilvl="0" w:tplc="5AF62498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D5852"/>
    <w:multiLevelType w:val="multilevel"/>
    <w:tmpl w:val="43E2AED2"/>
    <w:lvl w:ilvl="0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75277"/>
    <w:multiLevelType w:val="hybridMultilevel"/>
    <w:tmpl w:val="F1E2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111F3"/>
    <w:multiLevelType w:val="hybridMultilevel"/>
    <w:tmpl w:val="805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2284F"/>
    <w:multiLevelType w:val="hybridMultilevel"/>
    <w:tmpl w:val="47D8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96264"/>
    <w:multiLevelType w:val="hybridMultilevel"/>
    <w:tmpl w:val="E71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20108"/>
    <w:multiLevelType w:val="hybridMultilevel"/>
    <w:tmpl w:val="A1C4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673CE"/>
    <w:multiLevelType w:val="hybridMultilevel"/>
    <w:tmpl w:val="113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C3A01"/>
    <w:multiLevelType w:val="hybridMultilevel"/>
    <w:tmpl w:val="1054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A79A3"/>
    <w:multiLevelType w:val="hybridMultilevel"/>
    <w:tmpl w:val="6E4A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14"/>
  </w:num>
  <w:num w:numId="10">
    <w:abstractNumId w:val="7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embedSystemFonts/>
  <w:proofState w:spelling="clean" w:grammar="clean"/>
  <w:trackRevisions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0891"/>
    <w:rsid w:val="000071D5"/>
    <w:rsid w:val="0004708B"/>
    <w:rsid w:val="00065792"/>
    <w:rsid w:val="000774EF"/>
    <w:rsid w:val="000A3D37"/>
    <w:rsid w:val="000A6D97"/>
    <w:rsid w:val="000C13C9"/>
    <w:rsid w:val="001222F7"/>
    <w:rsid w:val="00125F71"/>
    <w:rsid w:val="001466C2"/>
    <w:rsid w:val="00154935"/>
    <w:rsid w:val="001F16C7"/>
    <w:rsid w:val="00243F82"/>
    <w:rsid w:val="00294558"/>
    <w:rsid w:val="002A7494"/>
    <w:rsid w:val="002B19EC"/>
    <w:rsid w:val="002E4EA8"/>
    <w:rsid w:val="003109AA"/>
    <w:rsid w:val="003242E7"/>
    <w:rsid w:val="0037212A"/>
    <w:rsid w:val="0037571E"/>
    <w:rsid w:val="003C6C92"/>
    <w:rsid w:val="003D3720"/>
    <w:rsid w:val="003F552F"/>
    <w:rsid w:val="00416259"/>
    <w:rsid w:val="00427B13"/>
    <w:rsid w:val="004538B4"/>
    <w:rsid w:val="004624B6"/>
    <w:rsid w:val="00480891"/>
    <w:rsid w:val="005040C7"/>
    <w:rsid w:val="00514F51"/>
    <w:rsid w:val="005852DF"/>
    <w:rsid w:val="005C1BF5"/>
    <w:rsid w:val="005D561C"/>
    <w:rsid w:val="00626005"/>
    <w:rsid w:val="006338C1"/>
    <w:rsid w:val="00640DF1"/>
    <w:rsid w:val="00662423"/>
    <w:rsid w:val="00690CAC"/>
    <w:rsid w:val="006D7432"/>
    <w:rsid w:val="006F1ED4"/>
    <w:rsid w:val="00706A42"/>
    <w:rsid w:val="00715726"/>
    <w:rsid w:val="00734542"/>
    <w:rsid w:val="007A06C5"/>
    <w:rsid w:val="007C7877"/>
    <w:rsid w:val="007F09BD"/>
    <w:rsid w:val="007F1D11"/>
    <w:rsid w:val="007F76D3"/>
    <w:rsid w:val="008039F1"/>
    <w:rsid w:val="008263DA"/>
    <w:rsid w:val="008833CE"/>
    <w:rsid w:val="008E4826"/>
    <w:rsid w:val="008E7F2B"/>
    <w:rsid w:val="00935F5E"/>
    <w:rsid w:val="009671DE"/>
    <w:rsid w:val="00974206"/>
    <w:rsid w:val="00993FBE"/>
    <w:rsid w:val="009A6FC9"/>
    <w:rsid w:val="009E52F0"/>
    <w:rsid w:val="00A06F51"/>
    <w:rsid w:val="00A228D8"/>
    <w:rsid w:val="00A27F00"/>
    <w:rsid w:val="00A84A24"/>
    <w:rsid w:val="00AF251C"/>
    <w:rsid w:val="00B63772"/>
    <w:rsid w:val="00BC71EE"/>
    <w:rsid w:val="00BD49D2"/>
    <w:rsid w:val="00BD74CA"/>
    <w:rsid w:val="00BF30E4"/>
    <w:rsid w:val="00C46D2C"/>
    <w:rsid w:val="00C77412"/>
    <w:rsid w:val="00C83222"/>
    <w:rsid w:val="00CA0855"/>
    <w:rsid w:val="00CD0FE1"/>
    <w:rsid w:val="00D10FCD"/>
    <w:rsid w:val="00D36271"/>
    <w:rsid w:val="00D74C3E"/>
    <w:rsid w:val="00D836CB"/>
    <w:rsid w:val="00DA4EE1"/>
    <w:rsid w:val="00DE57C1"/>
    <w:rsid w:val="00DE7372"/>
    <w:rsid w:val="00E06418"/>
    <w:rsid w:val="00E34A75"/>
    <w:rsid w:val="00E47978"/>
    <w:rsid w:val="00E97B32"/>
    <w:rsid w:val="00ED3B34"/>
    <w:rsid w:val="00F12120"/>
    <w:rsid w:val="00F25700"/>
    <w:rsid w:val="00F42604"/>
    <w:rsid w:val="00F55195"/>
    <w:rsid w:val="00FB5748"/>
    <w:rsid w:val="00FB5ABA"/>
  </w:rsids>
  <m:mathPr>
    <m:mathFont m:val="Lucida Grande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9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5B0E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36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5B0E36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B0E3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8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9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09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9B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43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F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F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F82"/>
    <w:rPr>
      <w:b/>
      <w:bCs/>
    </w:rPr>
  </w:style>
  <w:style w:type="character" w:styleId="Strong">
    <w:name w:val="Strong"/>
    <w:basedOn w:val="DefaultParagraphFont"/>
    <w:uiPriority w:val="22"/>
    <w:qFormat/>
    <w:rsid w:val="00DA4E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9C321-E45F-2B4C-841C-B4FEB115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468</Words>
  <Characters>2670</Characters>
  <Application>Microsoft Macintosh Word</Application>
  <DocSecurity>0</DocSecurity>
  <Lines>22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33</vt:i4>
      </vt:variant>
    </vt:vector>
  </HeadingPairs>
  <TitlesOfParts>
    <vt:vector size="34" baseType="lpstr">
      <vt:lpstr/>
      <vt:lpstr>Introduction</vt:lpstr>
      <vt:lpstr>External Interface</vt:lpstr>
      <vt:lpstr>    Description</vt:lpstr>
      <vt:lpstr>    Specifications</vt:lpstr>
      <vt:lpstr>    Comments</vt:lpstr>
      <vt:lpstr>Topology Manager</vt:lpstr>
      <vt:lpstr>    Description</vt:lpstr>
      <vt:lpstr>    Specifications</vt:lpstr>
      <vt:lpstr>    Comments</vt:lpstr>
      <vt:lpstr>NSA Lookup Service</vt:lpstr>
      <vt:lpstr>    Description</vt:lpstr>
      <vt:lpstr>    Specifications</vt:lpstr>
      <vt:lpstr>    Comments</vt:lpstr>
      <vt:lpstr>Local Resource Coordinator</vt:lpstr>
      <vt:lpstr>    Description</vt:lpstr>
      <vt:lpstr>    Specifications</vt:lpstr>
      <vt:lpstr>    Comments</vt:lpstr>
      <vt:lpstr>Authentication Service</vt:lpstr>
      <vt:lpstr>    Description</vt:lpstr>
      <vt:lpstr>    Specifications</vt:lpstr>
      <vt:lpstr>    Comments</vt:lpstr>
      <vt:lpstr>Authorization Service</vt:lpstr>
      <vt:lpstr>    Description</vt:lpstr>
      <vt:lpstr>    Specifications</vt:lpstr>
      <vt:lpstr>    Comments</vt:lpstr>
      <vt:lpstr>Notification Service</vt:lpstr>
      <vt:lpstr>    Description</vt:lpstr>
      <vt:lpstr>    Specifications</vt:lpstr>
      <vt:lpstr>    Comments</vt:lpstr>
      <vt:lpstr>Path Finding Service</vt:lpstr>
      <vt:lpstr>    Description</vt:lpstr>
      <vt:lpstr>    Specifications</vt:lpstr>
      <vt:lpstr>    Comments</vt:lpstr>
    </vt:vector>
  </TitlesOfParts>
  <Company>LBNL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Guok</dc:creator>
  <cp:keywords/>
  <cp:lastModifiedBy>Chin Guok</cp:lastModifiedBy>
  <cp:revision>4</cp:revision>
  <dcterms:created xsi:type="dcterms:W3CDTF">2009-12-09T14:58:00Z</dcterms:created>
  <dcterms:modified xsi:type="dcterms:W3CDTF">2009-12-10T23:41:00Z</dcterms:modified>
</cp:coreProperties>
</file>